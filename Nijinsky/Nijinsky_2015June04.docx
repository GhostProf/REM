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68FEA" w14:textId="0BC063F6" w:rsidR="007506D9" w:rsidRPr="00B37D9F" w:rsidRDefault="007506D9" w:rsidP="00C45300">
      <w:pPr>
        <w:rPr>
          <w:rFonts w:ascii="Times New Roman" w:hAnsi="Times New Roman"/>
          <w:b/>
        </w:rPr>
      </w:pPr>
      <w:r w:rsidRPr="00B37D9F">
        <w:rPr>
          <w:rFonts w:ascii="Times New Roman" w:hAnsi="Times New Roman"/>
          <w:b/>
          <w:color w:val="000000"/>
          <w:lang w:val="en-CA"/>
        </w:rPr>
        <w:t xml:space="preserve">Nijinsky, </w:t>
      </w:r>
      <w:proofErr w:type="spellStart"/>
      <w:r w:rsidRPr="00B37D9F">
        <w:rPr>
          <w:rFonts w:ascii="Times New Roman" w:hAnsi="Times New Roman"/>
          <w:b/>
          <w:color w:val="000000"/>
          <w:lang w:val="en-CA"/>
        </w:rPr>
        <w:t>Vaslav</w:t>
      </w:r>
      <w:proofErr w:type="spellEnd"/>
      <w:r w:rsidRPr="00B37D9F">
        <w:rPr>
          <w:rFonts w:ascii="Times New Roman" w:hAnsi="Times New Roman"/>
          <w:color w:val="000000"/>
          <w:lang w:val="en-CA"/>
        </w:rPr>
        <w:t xml:space="preserve"> </w:t>
      </w:r>
      <w:r w:rsidRPr="00B37D9F">
        <w:rPr>
          <w:rFonts w:ascii="Times New Roman" w:hAnsi="Times New Roman"/>
          <w:b/>
        </w:rPr>
        <w:t>(b. 28 February</w:t>
      </w:r>
      <w:r w:rsidR="00894A15">
        <w:rPr>
          <w:rFonts w:ascii="Times New Roman" w:hAnsi="Times New Roman"/>
          <w:b/>
        </w:rPr>
        <w:t xml:space="preserve"> </w:t>
      </w:r>
      <w:r w:rsidR="008D2266">
        <w:rPr>
          <w:rFonts w:ascii="Times New Roman" w:hAnsi="Times New Roman"/>
          <w:b/>
        </w:rPr>
        <w:t>[</w:t>
      </w:r>
      <w:r w:rsidR="00894A15">
        <w:rPr>
          <w:rFonts w:ascii="Times New Roman" w:hAnsi="Times New Roman"/>
          <w:b/>
        </w:rPr>
        <w:t>O.S</w:t>
      </w:r>
      <w:r w:rsidR="008D2266">
        <w:rPr>
          <w:rFonts w:ascii="Times New Roman" w:hAnsi="Times New Roman"/>
          <w:b/>
        </w:rPr>
        <w:t>.]</w:t>
      </w:r>
      <w:r w:rsidR="008D2266" w:rsidRPr="00B37D9F">
        <w:rPr>
          <w:rFonts w:ascii="Times New Roman" w:hAnsi="Times New Roman"/>
          <w:b/>
        </w:rPr>
        <w:t>/</w:t>
      </w:r>
      <w:r w:rsidRPr="00B37D9F">
        <w:rPr>
          <w:rFonts w:ascii="Times New Roman" w:hAnsi="Times New Roman"/>
          <w:b/>
        </w:rPr>
        <w:t>12 March</w:t>
      </w:r>
      <w:r w:rsidR="00894A15">
        <w:rPr>
          <w:rFonts w:ascii="Times New Roman" w:hAnsi="Times New Roman"/>
          <w:b/>
        </w:rPr>
        <w:t xml:space="preserve"> </w:t>
      </w:r>
      <w:r w:rsidR="008D2266">
        <w:rPr>
          <w:rFonts w:ascii="Times New Roman" w:hAnsi="Times New Roman"/>
          <w:b/>
        </w:rPr>
        <w:t>[</w:t>
      </w:r>
      <w:r w:rsidR="00894A15">
        <w:rPr>
          <w:rFonts w:ascii="Times New Roman" w:hAnsi="Times New Roman"/>
          <w:b/>
        </w:rPr>
        <w:t>N.S</w:t>
      </w:r>
      <w:r w:rsidR="008D2266">
        <w:rPr>
          <w:rFonts w:ascii="Times New Roman" w:hAnsi="Times New Roman"/>
          <w:b/>
        </w:rPr>
        <w:t>.]</w:t>
      </w:r>
      <w:r w:rsidR="008D2266" w:rsidRPr="00B37D9F">
        <w:rPr>
          <w:rFonts w:ascii="Times New Roman" w:hAnsi="Times New Roman"/>
          <w:b/>
        </w:rPr>
        <w:t xml:space="preserve">, </w:t>
      </w:r>
      <w:r w:rsidRPr="00B37D9F">
        <w:rPr>
          <w:rFonts w:ascii="Times New Roman" w:hAnsi="Times New Roman"/>
          <w:b/>
        </w:rPr>
        <w:t>1889, in Kiev, Russian Empire; d. 8 April 1950, London, England)</w:t>
      </w:r>
    </w:p>
    <w:p w14:paraId="1ECBBF81" w14:textId="77777777" w:rsidR="00C45300" w:rsidRPr="00B37D9F" w:rsidRDefault="00C45300" w:rsidP="00C45300">
      <w:pPr>
        <w:rPr>
          <w:rFonts w:ascii="Times New Roman" w:hAnsi="Times New Roman"/>
          <w:color w:val="000000"/>
          <w:lang w:val="en-CA"/>
        </w:rPr>
      </w:pPr>
    </w:p>
    <w:p w14:paraId="097E73E2" w14:textId="77777777" w:rsidR="00C45300" w:rsidRPr="00B37D9F" w:rsidRDefault="00C45300" w:rsidP="00C45300">
      <w:pPr>
        <w:rPr>
          <w:rFonts w:ascii="Times New Roman" w:hAnsi="Times New Roman"/>
          <w:b/>
        </w:rPr>
      </w:pPr>
      <w:r w:rsidRPr="00B37D9F">
        <w:rPr>
          <w:rFonts w:ascii="Times New Roman" w:hAnsi="Times New Roman"/>
          <w:b/>
        </w:rPr>
        <w:t>Summary</w:t>
      </w:r>
    </w:p>
    <w:p w14:paraId="53306B89" w14:textId="037CB69F" w:rsidR="00C45300" w:rsidRPr="00B37D9F" w:rsidRDefault="00C45300" w:rsidP="00C45300">
      <w:pPr>
        <w:rPr>
          <w:rFonts w:ascii="Times New Roman" w:hAnsi="Times New Roman"/>
        </w:rPr>
      </w:pPr>
      <w:proofErr w:type="spellStart"/>
      <w:r w:rsidRPr="00B37D9F">
        <w:rPr>
          <w:rFonts w:ascii="Times New Roman" w:hAnsi="Times New Roman"/>
        </w:rPr>
        <w:t>Vaslav</w:t>
      </w:r>
      <w:proofErr w:type="spellEnd"/>
      <w:r w:rsidRPr="00B37D9F">
        <w:rPr>
          <w:rFonts w:ascii="Times New Roman" w:hAnsi="Times New Roman"/>
        </w:rPr>
        <w:t xml:space="preserve"> Nijinsky was a Russian dancer and choreographer of Polish descent. He achieved international renown as the star of </w:t>
      </w:r>
      <w:r w:rsidR="006B41EC">
        <w:rPr>
          <w:rFonts w:ascii="Times New Roman" w:hAnsi="Times New Roman"/>
        </w:rPr>
        <w:t>Serge</w:t>
      </w:r>
      <w:r w:rsidRPr="00B37D9F">
        <w:rPr>
          <w:rFonts w:ascii="Times New Roman" w:hAnsi="Times New Roman"/>
        </w:rPr>
        <w:t xml:space="preserve"> Diaghilev’s Ballets </w:t>
      </w:r>
      <w:proofErr w:type="spellStart"/>
      <w:r w:rsidRPr="00B37D9F">
        <w:rPr>
          <w:rFonts w:ascii="Times New Roman" w:hAnsi="Times New Roman"/>
        </w:rPr>
        <w:t>Russes</w:t>
      </w:r>
      <w:proofErr w:type="spellEnd"/>
      <w:r w:rsidRPr="00B37D9F">
        <w:rPr>
          <w:rFonts w:ascii="Times New Roman" w:hAnsi="Times New Roman"/>
        </w:rPr>
        <w:t xml:space="preserve"> </w:t>
      </w:r>
      <w:proofErr w:type="gramStart"/>
      <w:r w:rsidRPr="00B37D9F">
        <w:rPr>
          <w:rFonts w:ascii="Times New Roman" w:hAnsi="Times New Roman"/>
        </w:rPr>
        <w:t>company</w:t>
      </w:r>
      <w:proofErr w:type="gramEnd"/>
      <w:r w:rsidRPr="00B37D9F">
        <w:rPr>
          <w:rFonts w:ascii="Times New Roman" w:hAnsi="Times New Roman"/>
        </w:rPr>
        <w:t xml:space="preserve"> between 1909 and 1916. A dancing prodigy, Nijinsky was lauded as the best male dancer of his generation. From 1912 onwards, his choreographic modernism inaugurated the use of simpler movement language that de-emphasized virtuosity. With </w:t>
      </w:r>
      <w:proofErr w:type="spellStart"/>
      <w:r w:rsidRPr="00B37D9F">
        <w:rPr>
          <w:rFonts w:ascii="Times New Roman" w:hAnsi="Times New Roman"/>
          <w:i/>
        </w:rPr>
        <w:t>L’Après</w:t>
      </w:r>
      <w:proofErr w:type="spellEnd"/>
      <w:r w:rsidRPr="00B37D9F">
        <w:rPr>
          <w:rFonts w:ascii="Times New Roman" w:hAnsi="Times New Roman"/>
          <w:i/>
        </w:rPr>
        <w:t xml:space="preserve">-midi d'un </w:t>
      </w:r>
      <w:proofErr w:type="spellStart"/>
      <w:r w:rsidRPr="00B37D9F">
        <w:rPr>
          <w:rFonts w:ascii="Times New Roman" w:hAnsi="Times New Roman"/>
          <w:i/>
        </w:rPr>
        <w:t>Faune</w:t>
      </w:r>
      <w:proofErr w:type="spellEnd"/>
      <w:r w:rsidRPr="00B37D9F">
        <w:rPr>
          <w:rFonts w:ascii="Times New Roman" w:hAnsi="Times New Roman"/>
        </w:rPr>
        <w:t xml:space="preserve"> </w:t>
      </w:r>
      <w:r w:rsidR="00C67761">
        <w:rPr>
          <w:rFonts w:ascii="Times New Roman" w:hAnsi="Times New Roman"/>
        </w:rPr>
        <w:t>(</w:t>
      </w:r>
      <w:r w:rsidR="00C67761" w:rsidRPr="00C67761">
        <w:rPr>
          <w:rFonts w:ascii="Times New Roman" w:hAnsi="Times New Roman"/>
          <w:i/>
        </w:rPr>
        <w:t>Afternoon of a Faun</w:t>
      </w:r>
      <w:r w:rsidR="00DD76D2">
        <w:rPr>
          <w:rFonts w:ascii="Times New Roman" w:hAnsi="Times New Roman"/>
        </w:rPr>
        <w:t xml:space="preserve">, </w:t>
      </w:r>
      <w:r w:rsidRPr="00B37D9F">
        <w:rPr>
          <w:rFonts w:ascii="Times New Roman" w:hAnsi="Times New Roman"/>
        </w:rPr>
        <w:t xml:space="preserve">1912), </w:t>
      </w:r>
      <w:proofErr w:type="spellStart"/>
      <w:r w:rsidRPr="00B37D9F">
        <w:rPr>
          <w:rFonts w:ascii="Times New Roman" w:hAnsi="Times New Roman"/>
          <w:i/>
        </w:rPr>
        <w:t>Jeux</w:t>
      </w:r>
      <w:proofErr w:type="spellEnd"/>
      <w:r w:rsidRPr="00B37D9F">
        <w:rPr>
          <w:rFonts w:ascii="Times New Roman" w:hAnsi="Times New Roman"/>
        </w:rPr>
        <w:t xml:space="preserve"> (1913), </w:t>
      </w:r>
      <w:r w:rsidRPr="00B37D9F">
        <w:rPr>
          <w:rFonts w:ascii="Times New Roman" w:hAnsi="Times New Roman"/>
          <w:i/>
        </w:rPr>
        <w:t xml:space="preserve">Le </w:t>
      </w:r>
      <w:proofErr w:type="spellStart"/>
      <w:r w:rsidRPr="00B37D9F">
        <w:rPr>
          <w:rFonts w:ascii="Times New Roman" w:hAnsi="Times New Roman"/>
          <w:i/>
        </w:rPr>
        <w:t>Sacre</w:t>
      </w:r>
      <w:proofErr w:type="spellEnd"/>
      <w:r w:rsidRPr="00B37D9F">
        <w:rPr>
          <w:rFonts w:ascii="Times New Roman" w:hAnsi="Times New Roman"/>
          <w:i/>
        </w:rPr>
        <w:t xml:space="preserve"> du </w:t>
      </w:r>
      <w:proofErr w:type="spellStart"/>
      <w:r w:rsidRPr="00B37D9F">
        <w:rPr>
          <w:rFonts w:ascii="Times New Roman" w:hAnsi="Times New Roman"/>
          <w:i/>
        </w:rPr>
        <w:t>Printemps</w:t>
      </w:r>
      <w:proofErr w:type="spellEnd"/>
      <w:r w:rsidRPr="00B37D9F">
        <w:rPr>
          <w:rFonts w:ascii="Times New Roman" w:hAnsi="Times New Roman"/>
          <w:i/>
        </w:rPr>
        <w:t xml:space="preserve"> </w:t>
      </w:r>
      <w:r w:rsidRPr="00B37D9F">
        <w:rPr>
          <w:rFonts w:ascii="Times New Roman" w:hAnsi="Times New Roman"/>
        </w:rPr>
        <w:t>(</w:t>
      </w:r>
      <w:r w:rsidRPr="00B37D9F">
        <w:rPr>
          <w:rFonts w:ascii="Times New Roman" w:hAnsi="Times New Roman"/>
          <w:i/>
        </w:rPr>
        <w:t>The Rite of Spring</w:t>
      </w:r>
      <w:r w:rsidR="00DD76D2">
        <w:rPr>
          <w:rFonts w:ascii="Times New Roman" w:hAnsi="Times New Roman"/>
        </w:rPr>
        <w:t>, 1</w:t>
      </w:r>
      <w:r w:rsidRPr="00B37D9F">
        <w:rPr>
          <w:rFonts w:ascii="Times New Roman" w:hAnsi="Times New Roman"/>
        </w:rPr>
        <w:t xml:space="preserve">913) and the little-known </w:t>
      </w:r>
      <w:r w:rsidRPr="00B37D9F">
        <w:rPr>
          <w:rFonts w:ascii="Times New Roman" w:hAnsi="Times New Roman"/>
          <w:i/>
        </w:rPr>
        <w:t xml:space="preserve">Till </w:t>
      </w:r>
      <w:proofErr w:type="spellStart"/>
      <w:r w:rsidRPr="00B37D9F">
        <w:rPr>
          <w:rFonts w:ascii="Times New Roman" w:hAnsi="Times New Roman"/>
          <w:i/>
        </w:rPr>
        <w:t>Eulenspiegel</w:t>
      </w:r>
      <w:proofErr w:type="spellEnd"/>
      <w:r w:rsidRPr="00B37D9F">
        <w:rPr>
          <w:rFonts w:ascii="Times New Roman" w:hAnsi="Times New Roman"/>
          <w:i/>
        </w:rPr>
        <w:t xml:space="preserve"> </w:t>
      </w:r>
      <w:r w:rsidRPr="00B37D9F">
        <w:rPr>
          <w:rFonts w:ascii="Times New Roman" w:hAnsi="Times New Roman"/>
        </w:rPr>
        <w:t>(1916), created during the company</w:t>
      </w:r>
      <w:r w:rsidR="00894A15">
        <w:rPr>
          <w:rFonts w:ascii="Times New Roman" w:hAnsi="Times New Roman"/>
        </w:rPr>
        <w:t>’</w:t>
      </w:r>
      <w:r w:rsidRPr="00B37D9F">
        <w:rPr>
          <w:rFonts w:ascii="Times New Roman" w:hAnsi="Times New Roman"/>
        </w:rPr>
        <w:t>s second North American tour. 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rsidR="00EC2A84">
        <w:rPr>
          <w:rFonts w:ascii="Times New Roman" w:hAnsi="Times New Roman"/>
        </w:rPr>
        <w:t xml:space="preserve">olars and audiences to rethink </w:t>
      </w:r>
      <w:r w:rsidRPr="00B37D9F">
        <w:rPr>
          <w:rFonts w:ascii="Times New Roman" w:hAnsi="Times New Roman"/>
        </w:rPr>
        <w:t xml:space="preserve">his place in dance history, and his works now are considered to be important examples of modernism as well as precursors to both contemporary ballet and contemporary dance more generally. </w:t>
      </w:r>
    </w:p>
    <w:p w14:paraId="039A36B9" w14:textId="77777777" w:rsidR="00C45300" w:rsidRPr="00B37D9F" w:rsidRDefault="00C45300" w:rsidP="00C45300">
      <w:pPr>
        <w:rPr>
          <w:rFonts w:ascii="Times New Roman" w:hAnsi="Times New Roman"/>
        </w:rPr>
      </w:pPr>
    </w:p>
    <w:p w14:paraId="4E32036A" w14:textId="77777777" w:rsidR="00C45300" w:rsidRPr="00B37D9F" w:rsidRDefault="00C45300" w:rsidP="00C45300">
      <w:pPr>
        <w:rPr>
          <w:rFonts w:ascii="Times New Roman" w:hAnsi="Times New Roman"/>
          <w:b/>
        </w:rPr>
      </w:pPr>
      <w:r w:rsidRPr="00B37D9F">
        <w:rPr>
          <w:rFonts w:ascii="Times New Roman" w:hAnsi="Times New Roman"/>
          <w:b/>
        </w:rPr>
        <w:t>Training and Early Career</w:t>
      </w:r>
    </w:p>
    <w:p w14:paraId="6FB9D9CA" w14:textId="77777777" w:rsidR="00C45300" w:rsidRPr="00B37D9F" w:rsidRDefault="00C45300" w:rsidP="00C45300">
      <w:pPr>
        <w:rPr>
          <w:rFonts w:ascii="Times New Roman" w:hAnsi="Times New Roman"/>
        </w:rPr>
      </w:pPr>
      <w:r w:rsidRPr="00B37D9F">
        <w:rPr>
          <w:rFonts w:ascii="Times New Roman" w:hAnsi="Times New Roman"/>
        </w:rPr>
        <w:t xml:space="preserve">Russian dancer and choreographer </w:t>
      </w:r>
      <w:proofErr w:type="spellStart"/>
      <w:r w:rsidRPr="00B37D9F">
        <w:rPr>
          <w:rFonts w:ascii="Times New Roman" w:hAnsi="Times New Roman"/>
        </w:rPr>
        <w:t>Vaslav</w:t>
      </w:r>
      <w:proofErr w:type="spellEnd"/>
      <w:r w:rsidRPr="00B37D9F">
        <w:rPr>
          <w:rFonts w:ascii="Times New Roman" w:hAnsi="Times New Roman"/>
        </w:rPr>
        <w:t xml:space="preserve"> Nijinsky was the second son of Thomas Nijinsky and </w:t>
      </w:r>
      <w:proofErr w:type="spellStart"/>
      <w:r w:rsidRPr="00B37D9F">
        <w:rPr>
          <w:rFonts w:ascii="Times New Roman" w:hAnsi="Times New Roman"/>
        </w:rPr>
        <w:t>Eleanora</w:t>
      </w:r>
      <w:proofErr w:type="spellEnd"/>
      <w:r w:rsidRPr="00B37D9F">
        <w:rPr>
          <w:rFonts w:ascii="Times New Roman" w:hAnsi="Times New Roman"/>
        </w:rPr>
        <w:t xml:space="preserve"> née </w:t>
      </w:r>
      <w:proofErr w:type="spellStart"/>
      <w:r w:rsidRPr="00B37D9F">
        <w:rPr>
          <w:rFonts w:ascii="Times New Roman" w:hAnsi="Times New Roman"/>
        </w:rPr>
        <w:t>Bereda</w:t>
      </w:r>
      <w:proofErr w:type="spellEnd"/>
      <w:r>
        <w:rPr>
          <w:rFonts w:ascii="Times New Roman" w:hAnsi="Times New Roman"/>
        </w:rPr>
        <w:t>, Polish citizens of Russian empire</w:t>
      </w:r>
      <w:r w:rsidRPr="00B37D9F">
        <w:rPr>
          <w:rFonts w:ascii="Times New Roman" w:hAnsi="Times New Roman"/>
        </w:rPr>
        <w:t xml:space="preserve">. Trained in Warsaw, the </w:t>
      </w:r>
      <w:proofErr w:type="spellStart"/>
      <w:r w:rsidRPr="00B37D9F">
        <w:rPr>
          <w:rFonts w:ascii="Times New Roman" w:hAnsi="Times New Roman"/>
        </w:rPr>
        <w:t>Nijinskys</w:t>
      </w:r>
      <w:proofErr w:type="spellEnd"/>
      <w:r w:rsidRPr="00B37D9F">
        <w:rPr>
          <w:rFonts w:ascii="Times New Roman" w:hAnsi="Times New Roman"/>
        </w:rPr>
        <w:t xml:space="preserve"> performed in touring circuses and provincial theatres. Nijinsky's younger sister </w:t>
      </w:r>
      <w:proofErr w:type="spellStart"/>
      <w:r w:rsidRPr="00B37D9F">
        <w:rPr>
          <w:rFonts w:ascii="Times New Roman" w:hAnsi="Times New Roman"/>
        </w:rPr>
        <w:t>Bronislava</w:t>
      </w:r>
      <w:proofErr w:type="spellEnd"/>
      <w:r w:rsidRPr="00B37D9F">
        <w:rPr>
          <w:rFonts w:ascii="Times New Roman" w:hAnsi="Times New Roman"/>
        </w:rPr>
        <w:t xml:space="preserve"> </w:t>
      </w:r>
      <w:proofErr w:type="spellStart"/>
      <w:r w:rsidRPr="00B37D9F">
        <w:rPr>
          <w:rFonts w:ascii="Times New Roman" w:hAnsi="Times New Roman"/>
        </w:rPr>
        <w:t>Nijinska</w:t>
      </w:r>
      <w:proofErr w:type="spellEnd"/>
      <w:r w:rsidRPr="00B37D9F">
        <w:rPr>
          <w:rFonts w:ascii="Times New Roman" w:hAnsi="Times New Roman"/>
        </w:rPr>
        <w:t xml:space="preserve"> (1892-1972) became a</w:t>
      </w:r>
      <w:r>
        <w:rPr>
          <w:rFonts w:ascii="Times New Roman" w:hAnsi="Times New Roman"/>
        </w:rPr>
        <w:t xml:space="preserve"> dancer </w:t>
      </w:r>
      <w:r w:rsidRPr="00B37D9F">
        <w:rPr>
          <w:rFonts w:ascii="Times New Roman" w:hAnsi="Times New Roman"/>
        </w:rPr>
        <w:t xml:space="preserve">and a choreographer, but their older brother </w:t>
      </w:r>
      <w:proofErr w:type="spellStart"/>
      <w:r w:rsidRPr="00B37D9F">
        <w:rPr>
          <w:rFonts w:ascii="Times New Roman" w:hAnsi="Times New Roman"/>
        </w:rPr>
        <w:t>Stanislav</w:t>
      </w:r>
      <w:proofErr w:type="spellEnd"/>
      <w:r w:rsidRPr="00B37D9F">
        <w:rPr>
          <w:rFonts w:ascii="Times New Roman" w:hAnsi="Times New Roman"/>
        </w:rPr>
        <w:t xml:space="preserve"> was institutionali</w:t>
      </w:r>
      <w:r>
        <w:rPr>
          <w:rFonts w:ascii="Times New Roman" w:hAnsi="Times New Roman"/>
        </w:rPr>
        <w:t>z</w:t>
      </w:r>
      <w:r w:rsidRPr="00B37D9F">
        <w:rPr>
          <w:rFonts w:ascii="Times New Roman" w:hAnsi="Times New Roman"/>
        </w:rPr>
        <w:t xml:space="preserve">ed in childhood. In 1897, shortly before Thomas Nijinsky left the family for a mistress, the </w:t>
      </w:r>
      <w:proofErr w:type="spellStart"/>
      <w:r w:rsidRPr="00B37D9F">
        <w:rPr>
          <w:rFonts w:ascii="Times New Roman" w:hAnsi="Times New Roman"/>
        </w:rPr>
        <w:t>Nijinskys</w:t>
      </w:r>
      <w:proofErr w:type="spellEnd"/>
      <w:r w:rsidRPr="00B37D9F">
        <w:rPr>
          <w:rFonts w:ascii="Times New Roman" w:hAnsi="Times New Roman"/>
        </w:rPr>
        <w:t xml:space="preserve"> settled in St. Petersburg. In 1900, Nijinsky was accepted into the Ballet School </w:t>
      </w:r>
      <w:r>
        <w:rPr>
          <w:rFonts w:ascii="Times New Roman" w:hAnsi="Times New Roman"/>
        </w:rPr>
        <w:t>of the Imperial Theatres</w:t>
      </w:r>
      <w:r w:rsidRPr="00B37D9F">
        <w:rPr>
          <w:rFonts w:ascii="Times New Roman" w:hAnsi="Times New Roman"/>
        </w:rPr>
        <w:t xml:space="preserve"> from which he graduated in 1907, already hailed as a </w:t>
      </w:r>
      <w:r>
        <w:rPr>
          <w:rFonts w:ascii="Times New Roman" w:hAnsi="Times New Roman"/>
        </w:rPr>
        <w:t>virtuosic</w:t>
      </w:r>
      <w:r w:rsidRPr="00B37D9F">
        <w:rPr>
          <w:rFonts w:ascii="Times New Roman" w:hAnsi="Times New Roman"/>
        </w:rPr>
        <w:t xml:space="preserve"> prodigy</w:t>
      </w:r>
      <w:r>
        <w:rPr>
          <w:rFonts w:ascii="Times New Roman" w:hAnsi="Times New Roman"/>
        </w:rPr>
        <w:t xml:space="preserve"> in the press</w:t>
      </w:r>
      <w:r w:rsidRPr="00B37D9F">
        <w:rPr>
          <w:rFonts w:ascii="Times New Roman" w:hAnsi="Times New Roman"/>
        </w:rPr>
        <w:t xml:space="preserve">. He was accepted into the </w:t>
      </w:r>
      <w:proofErr w:type="spellStart"/>
      <w:r w:rsidRPr="00B577AC">
        <w:rPr>
          <w:rFonts w:ascii="Times New Roman" w:hAnsi="Times New Roman"/>
        </w:rPr>
        <w:t>Mariinsky</w:t>
      </w:r>
      <w:bookmarkStart w:id="0" w:name="_GoBack"/>
      <w:bookmarkEnd w:id="0"/>
      <w:proofErr w:type="spellEnd"/>
      <w:r w:rsidRPr="00B37D9F">
        <w:rPr>
          <w:rFonts w:ascii="Times New Roman" w:hAnsi="Times New Roman"/>
        </w:rPr>
        <w:t xml:space="preserve"> </w:t>
      </w:r>
      <w:proofErr w:type="gramStart"/>
      <w:r w:rsidRPr="00B37D9F">
        <w:rPr>
          <w:rFonts w:ascii="Times New Roman" w:hAnsi="Times New Roman"/>
        </w:rPr>
        <w:t>company</w:t>
      </w:r>
      <w:proofErr w:type="gramEnd"/>
      <w:r w:rsidRPr="00B37D9F">
        <w:rPr>
          <w:rFonts w:ascii="Times New Roman" w:hAnsi="Times New Roman"/>
        </w:rPr>
        <w:t>, which guaranteed a secure income and pension.</w:t>
      </w:r>
      <w:r>
        <w:rPr>
          <w:rFonts w:ascii="Times New Roman" w:hAnsi="Times New Roman"/>
        </w:rPr>
        <w:t xml:space="preserve"> From the first, he performed leading roles with the star ballerinas, including the prima ballerina </w:t>
      </w:r>
      <w:proofErr w:type="spellStart"/>
      <w:r>
        <w:rPr>
          <w:rFonts w:ascii="Times New Roman" w:hAnsi="Times New Roman"/>
        </w:rPr>
        <w:t>assoluta</w:t>
      </w:r>
      <w:proofErr w:type="spellEnd"/>
      <w:r>
        <w:rPr>
          <w:rFonts w:ascii="Times New Roman" w:hAnsi="Times New Roman"/>
        </w:rPr>
        <w:t xml:space="preserve"> Matilda </w:t>
      </w:r>
      <w:proofErr w:type="spellStart"/>
      <w:r>
        <w:rPr>
          <w:rFonts w:ascii="Times New Roman" w:hAnsi="Times New Roman"/>
        </w:rPr>
        <w:t>Kshesinskaia</w:t>
      </w:r>
      <w:proofErr w:type="spellEnd"/>
      <w:r>
        <w:rPr>
          <w:rFonts w:ascii="Times New Roman" w:hAnsi="Times New Roman"/>
        </w:rPr>
        <w:t>, and quickly became one of the best-paid dancers in the company.</w:t>
      </w:r>
    </w:p>
    <w:p w14:paraId="47E503E2" w14:textId="77777777" w:rsidR="00C45300" w:rsidRPr="00B37D9F" w:rsidRDefault="00C45300" w:rsidP="00C45300">
      <w:pPr>
        <w:rPr>
          <w:rFonts w:ascii="Times New Roman" w:hAnsi="Times New Roman"/>
        </w:rPr>
      </w:pPr>
    </w:p>
    <w:p w14:paraId="37D2C55A" w14:textId="77777777" w:rsidR="00C45300" w:rsidRPr="00B37D9F" w:rsidRDefault="00C45300" w:rsidP="00C45300">
      <w:pPr>
        <w:rPr>
          <w:rFonts w:ascii="Times New Roman" w:hAnsi="Times New Roman"/>
          <w:b/>
        </w:rPr>
      </w:pPr>
      <w:r w:rsidRPr="00B37D9F">
        <w:rPr>
          <w:rFonts w:ascii="Times New Roman" w:hAnsi="Times New Roman"/>
          <w:b/>
        </w:rPr>
        <w:t>Contributions to the Field and to Modernism</w:t>
      </w:r>
    </w:p>
    <w:p w14:paraId="2BE9D5C7" w14:textId="7C158DAF" w:rsidR="00C45300" w:rsidRPr="00B37D9F" w:rsidRDefault="00C45300" w:rsidP="00C45300">
      <w:pPr>
        <w:rPr>
          <w:rFonts w:ascii="Times New Roman" w:hAnsi="Times New Roman"/>
        </w:rPr>
      </w:pPr>
      <w:r w:rsidRPr="00B37D9F">
        <w:rPr>
          <w:rFonts w:ascii="Times New Roman" w:hAnsi="Times New Roman"/>
        </w:rPr>
        <w:t xml:space="preserve">From 1909 onwards, Nijinsky achieved international renown as the star of the Ballets </w:t>
      </w:r>
      <w:proofErr w:type="spellStart"/>
      <w:r w:rsidRPr="00B37D9F">
        <w:rPr>
          <w:rFonts w:ascii="Times New Roman" w:hAnsi="Times New Roman"/>
        </w:rPr>
        <w:t>Russes</w:t>
      </w:r>
      <w:proofErr w:type="spellEnd"/>
      <w:r w:rsidRPr="00B37D9F">
        <w:rPr>
          <w:rFonts w:ascii="Times New Roman" w:hAnsi="Times New Roman"/>
        </w:rPr>
        <w:t xml:space="preserve">, a touring company organized by the impresario </w:t>
      </w:r>
      <w:r w:rsidR="006B41EC">
        <w:rPr>
          <w:rFonts w:ascii="Times New Roman" w:hAnsi="Times New Roman"/>
        </w:rPr>
        <w:t>Serge</w:t>
      </w:r>
      <w:r w:rsidRPr="00B37D9F">
        <w:rPr>
          <w:rFonts w:ascii="Times New Roman" w:hAnsi="Times New Roman"/>
        </w:rPr>
        <w:t xml:space="preserve"> Diaghilev, who was also his lover. During the first season, Nijinsky was given exceptional attention in the publicity of the company over and above the official stars, although his only leading role was in </w:t>
      </w:r>
      <w:r w:rsidRPr="00B37D9F">
        <w:rPr>
          <w:rFonts w:ascii="Times New Roman" w:hAnsi="Times New Roman"/>
          <w:i/>
        </w:rPr>
        <w:t xml:space="preserve">Les </w:t>
      </w:r>
      <w:proofErr w:type="spellStart"/>
      <w:r w:rsidRPr="00B37D9F">
        <w:rPr>
          <w:rFonts w:ascii="Times New Roman" w:hAnsi="Times New Roman"/>
          <w:i/>
        </w:rPr>
        <w:t>Sylphides</w:t>
      </w:r>
      <w:proofErr w:type="spellEnd"/>
      <w:r w:rsidRPr="00B37D9F">
        <w:rPr>
          <w:rFonts w:ascii="Times New Roman" w:hAnsi="Times New Roman"/>
          <w:i/>
        </w:rPr>
        <w:t xml:space="preserve"> </w:t>
      </w:r>
      <w:r w:rsidRPr="00B37D9F">
        <w:rPr>
          <w:rFonts w:ascii="Times New Roman" w:hAnsi="Times New Roman"/>
        </w:rPr>
        <w:t xml:space="preserve">(1909), a reworking of Mikhail Fokine's 1907 one-act ballet </w:t>
      </w:r>
      <w:proofErr w:type="spellStart"/>
      <w:r w:rsidRPr="00B37D9F">
        <w:rPr>
          <w:rFonts w:ascii="Times New Roman" w:hAnsi="Times New Roman"/>
          <w:i/>
        </w:rPr>
        <w:t>Chopiniana</w:t>
      </w:r>
      <w:proofErr w:type="spellEnd"/>
      <w:r w:rsidRPr="00B37D9F">
        <w:rPr>
          <w:rFonts w:ascii="Times New Roman" w:hAnsi="Times New Roman"/>
        </w:rPr>
        <w:t xml:space="preserve">. In 1910, he danced the male lead in most of the novelties of the season, perhaps the best known of these being the racist stereotype of the Golden Slave in </w:t>
      </w:r>
      <w:proofErr w:type="spellStart"/>
      <w:r w:rsidRPr="00B37D9F">
        <w:rPr>
          <w:rFonts w:ascii="Times New Roman" w:hAnsi="Times New Roman"/>
          <w:i/>
        </w:rPr>
        <w:t>Schéhérazade</w:t>
      </w:r>
      <w:proofErr w:type="spellEnd"/>
      <w:r w:rsidRPr="00B37D9F">
        <w:rPr>
          <w:rFonts w:ascii="Times New Roman" w:hAnsi="Times New Roman"/>
        </w:rPr>
        <w:t xml:space="preserve">, a black man lusting after a white woman. In 1911 he created the eponymous leads for </w:t>
      </w:r>
      <w:proofErr w:type="spellStart"/>
      <w:r w:rsidRPr="00B37D9F">
        <w:rPr>
          <w:rFonts w:ascii="Times New Roman" w:hAnsi="Times New Roman"/>
          <w:i/>
        </w:rPr>
        <w:t>Petrouchka</w:t>
      </w:r>
      <w:proofErr w:type="spellEnd"/>
      <w:r w:rsidRPr="00B37D9F">
        <w:rPr>
          <w:rFonts w:ascii="Times New Roman" w:hAnsi="Times New Roman"/>
          <w:i/>
        </w:rPr>
        <w:t xml:space="preserve"> </w:t>
      </w:r>
      <w:r w:rsidRPr="00B37D9F">
        <w:rPr>
          <w:rFonts w:ascii="Times New Roman" w:hAnsi="Times New Roman"/>
        </w:rPr>
        <w:t xml:space="preserve">and </w:t>
      </w:r>
      <w:r w:rsidRPr="00B37D9F">
        <w:rPr>
          <w:rFonts w:ascii="Times New Roman" w:hAnsi="Times New Roman"/>
          <w:i/>
        </w:rPr>
        <w:t xml:space="preserve">Le </w:t>
      </w:r>
      <w:proofErr w:type="spellStart"/>
      <w:r w:rsidRPr="00B37D9F">
        <w:rPr>
          <w:rFonts w:ascii="Times New Roman" w:hAnsi="Times New Roman"/>
          <w:i/>
        </w:rPr>
        <w:t>Spectre</w:t>
      </w:r>
      <w:proofErr w:type="spellEnd"/>
      <w:r w:rsidRPr="00B37D9F">
        <w:rPr>
          <w:rFonts w:ascii="Times New Roman" w:hAnsi="Times New Roman"/>
          <w:i/>
        </w:rPr>
        <w:t xml:space="preserve"> de la Rose</w:t>
      </w:r>
      <w:r w:rsidRPr="00B37D9F">
        <w:rPr>
          <w:rFonts w:ascii="Times New Roman" w:hAnsi="Times New Roman"/>
        </w:rPr>
        <w:t>. The former w</w:t>
      </w:r>
      <w:r w:rsidR="0066015E">
        <w:rPr>
          <w:rFonts w:ascii="Times New Roman" w:hAnsi="Times New Roman"/>
        </w:rPr>
        <w:t xml:space="preserve">as the story of a tragic puppet—a role </w:t>
      </w:r>
      <w:r w:rsidRPr="00B37D9F">
        <w:rPr>
          <w:rFonts w:ascii="Times New Roman" w:hAnsi="Times New Roman"/>
        </w:rPr>
        <w:t>that has often been used as a metaphor of Nijinsky's own life.</w:t>
      </w:r>
      <w:r w:rsidRPr="00894A15">
        <w:rPr>
          <w:rFonts w:ascii="Times New Roman" w:hAnsi="Times New Roman"/>
        </w:rPr>
        <w:t xml:space="preserve"> </w:t>
      </w:r>
      <w:r w:rsidRPr="00B37D9F">
        <w:rPr>
          <w:rFonts w:ascii="Times New Roman" w:hAnsi="Times New Roman"/>
        </w:rPr>
        <w:t>The latter duet reversed traditional genders of ballet roles by casting the ballerina as the support of the male star.</w:t>
      </w:r>
    </w:p>
    <w:p w14:paraId="44BB0317" w14:textId="77777777" w:rsidR="00C45300" w:rsidRPr="00B37D9F" w:rsidRDefault="00C45300" w:rsidP="00C45300">
      <w:pPr>
        <w:rPr>
          <w:rFonts w:ascii="Times New Roman" w:hAnsi="Times New Roman"/>
        </w:rPr>
      </w:pPr>
    </w:p>
    <w:p w14:paraId="22E68939" w14:textId="728E3C99" w:rsidR="00C45300" w:rsidRPr="00B37D9F" w:rsidDel="0034315D" w:rsidRDefault="00C45300" w:rsidP="00C45300">
      <w:pPr>
        <w:rPr>
          <w:rFonts w:ascii="Times New Roman" w:hAnsi="Times New Roman"/>
        </w:rPr>
      </w:pPr>
      <w:r w:rsidRPr="00B37D9F">
        <w:rPr>
          <w:rFonts w:ascii="Times New Roman" w:hAnsi="Times New Roman"/>
        </w:rPr>
        <w:lastRenderedPageBreak/>
        <w:t xml:space="preserve">Early in 1911, after a bizarre chain of events aptly used by Diaghilev for publicity purposes, Nijinsky was fired from the Imperial Theatres and the inaugural season of the Ballets </w:t>
      </w:r>
      <w:proofErr w:type="spellStart"/>
      <w:r w:rsidRPr="00B37D9F">
        <w:rPr>
          <w:rFonts w:ascii="Times New Roman" w:hAnsi="Times New Roman"/>
        </w:rPr>
        <w:t>Russes</w:t>
      </w:r>
      <w:proofErr w:type="spellEnd"/>
      <w:r w:rsidRPr="00B37D9F">
        <w:rPr>
          <w:rFonts w:ascii="Times New Roman" w:hAnsi="Times New Roman"/>
        </w:rPr>
        <w:t xml:space="preserve"> took place in Monte Carlo. No longer an Artist of the Imperial Theatres, in September 1911 Nijinsky was called to military service. He chose exile.</w:t>
      </w:r>
    </w:p>
    <w:p w14:paraId="05C11006" w14:textId="77777777" w:rsidR="00C45300" w:rsidRPr="00B37D9F" w:rsidRDefault="00C45300" w:rsidP="00C45300">
      <w:pPr>
        <w:rPr>
          <w:rFonts w:ascii="Times New Roman" w:hAnsi="Times New Roman"/>
        </w:rPr>
      </w:pPr>
    </w:p>
    <w:p w14:paraId="5A906768" w14:textId="1CDD814C" w:rsidR="00C45300" w:rsidRPr="00B37D9F" w:rsidRDefault="00C45300" w:rsidP="00C45300">
      <w:pPr>
        <w:rPr>
          <w:rFonts w:ascii="Times New Roman" w:hAnsi="Times New Roman"/>
        </w:rPr>
      </w:pPr>
      <w:r w:rsidRPr="00B37D9F">
        <w:rPr>
          <w:rFonts w:ascii="Times New Roman" w:hAnsi="Times New Roman"/>
        </w:rPr>
        <w:t xml:space="preserve">In 1912, Nijinsky's first choreography, </w:t>
      </w:r>
      <w:proofErr w:type="spellStart"/>
      <w:r w:rsidRPr="00B37D9F">
        <w:rPr>
          <w:rFonts w:ascii="Times New Roman" w:hAnsi="Times New Roman"/>
          <w:i/>
        </w:rPr>
        <w:t>L'Après</w:t>
      </w:r>
      <w:proofErr w:type="spellEnd"/>
      <w:r w:rsidRPr="00B37D9F">
        <w:rPr>
          <w:rFonts w:ascii="Times New Roman" w:hAnsi="Times New Roman"/>
          <w:i/>
        </w:rPr>
        <w:t xml:space="preserve">-midi d'un </w:t>
      </w:r>
      <w:proofErr w:type="spellStart"/>
      <w:r w:rsidRPr="00B37D9F">
        <w:rPr>
          <w:rFonts w:ascii="Times New Roman" w:hAnsi="Times New Roman"/>
          <w:i/>
        </w:rPr>
        <w:t>Faune</w:t>
      </w:r>
      <w:proofErr w:type="spellEnd"/>
      <w:r w:rsidRPr="00B37D9F">
        <w:rPr>
          <w:rFonts w:ascii="Times New Roman" w:hAnsi="Times New Roman"/>
        </w:rPr>
        <w:t xml:space="preserve">, </w:t>
      </w:r>
      <w:r w:rsidR="00C67761">
        <w:rPr>
          <w:rFonts w:ascii="Times New Roman" w:hAnsi="Times New Roman"/>
        </w:rPr>
        <w:t xml:space="preserve">set to </w:t>
      </w:r>
      <w:r w:rsidR="00C67761" w:rsidRPr="00B37D9F">
        <w:rPr>
          <w:rFonts w:ascii="Times New Roman" w:hAnsi="Times New Roman"/>
        </w:rPr>
        <w:t xml:space="preserve">Claude Debussy’s </w:t>
      </w:r>
      <w:proofErr w:type="spellStart"/>
      <w:r w:rsidR="00C67761" w:rsidRPr="00B37D9F">
        <w:rPr>
          <w:rFonts w:ascii="Times New Roman" w:hAnsi="Times New Roman"/>
          <w:i/>
        </w:rPr>
        <w:t>Prélude</w:t>
      </w:r>
      <w:proofErr w:type="spellEnd"/>
      <w:r w:rsidR="00C67761" w:rsidRPr="00B37D9F">
        <w:rPr>
          <w:rFonts w:ascii="Times New Roman" w:hAnsi="Times New Roman"/>
          <w:i/>
        </w:rPr>
        <w:t xml:space="preserve"> à </w:t>
      </w:r>
      <w:proofErr w:type="spellStart"/>
      <w:r w:rsidR="00C67761" w:rsidRPr="00B37D9F">
        <w:rPr>
          <w:rFonts w:ascii="Times New Roman" w:hAnsi="Times New Roman"/>
          <w:i/>
        </w:rPr>
        <w:t>l'après</w:t>
      </w:r>
      <w:proofErr w:type="spellEnd"/>
      <w:r w:rsidR="00C67761" w:rsidRPr="00B37D9F">
        <w:rPr>
          <w:rFonts w:ascii="Times New Roman" w:hAnsi="Times New Roman"/>
          <w:i/>
        </w:rPr>
        <w:t xml:space="preserve">-midi d'un </w:t>
      </w:r>
      <w:proofErr w:type="spellStart"/>
      <w:r w:rsidR="00C67761" w:rsidRPr="00B37D9F">
        <w:rPr>
          <w:rFonts w:ascii="Times New Roman" w:hAnsi="Times New Roman"/>
          <w:i/>
        </w:rPr>
        <w:t>faune</w:t>
      </w:r>
      <w:proofErr w:type="spellEnd"/>
      <w:r w:rsidR="00C67761">
        <w:rPr>
          <w:rFonts w:ascii="Times New Roman" w:hAnsi="Times New Roman"/>
        </w:rPr>
        <w:t>,</w:t>
      </w:r>
      <w:r w:rsidR="00C67761" w:rsidRPr="00B37D9F">
        <w:rPr>
          <w:rFonts w:ascii="Times New Roman" w:hAnsi="Times New Roman"/>
        </w:rPr>
        <w:t xml:space="preserve"> </w:t>
      </w:r>
      <w:r w:rsidRPr="00B37D9F">
        <w:rPr>
          <w:rFonts w:ascii="Times New Roman" w:hAnsi="Times New Roman"/>
        </w:rPr>
        <w:t xml:space="preserve">caused a scandal. The movement material was un-balletic, based on simple walking and idiosyncratic gesturing that connoted the emotions of the characters. The events took place on a narrow strip of stage, lit so as to emphasize the flatness of the characters and the choreographic structure relied on long pauses and stillness that did not correspond with the expectations of the audience. At the end, the faun (danced by Nijinsky) lay down on the scarf he had stolen from the leading nymph (danced by Lydia </w:t>
      </w:r>
      <w:proofErr w:type="spellStart"/>
      <w:r w:rsidRPr="00B37D9F">
        <w:rPr>
          <w:rFonts w:ascii="Times New Roman" w:hAnsi="Times New Roman"/>
        </w:rPr>
        <w:t>Tchernicheva</w:t>
      </w:r>
      <w:proofErr w:type="spellEnd"/>
      <w:r w:rsidRPr="00B37D9F">
        <w:rPr>
          <w:rFonts w:ascii="Times New Roman" w:hAnsi="Times New Roman"/>
        </w:rPr>
        <w:t xml:space="preserve">) and apparently achieved an orgasm. Vladimir </w:t>
      </w:r>
      <w:proofErr w:type="spellStart"/>
      <w:r w:rsidRPr="00B37D9F">
        <w:rPr>
          <w:rFonts w:ascii="Times New Roman" w:hAnsi="Times New Roman"/>
        </w:rPr>
        <w:t>Telyakovsky</w:t>
      </w:r>
      <w:proofErr w:type="spellEnd"/>
      <w:r w:rsidRPr="00B37D9F">
        <w:rPr>
          <w:rFonts w:ascii="Times New Roman" w:hAnsi="Times New Roman"/>
        </w:rPr>
        <w:t xml:space="preserve">, the Director of the Imperial Theatres, had secretly been negotiating for Nijinsky’s return to the Imperial Theatres, but </w:t>
      </w:r>
      <w:proofErr w:type="spellStart"/>
      <w:r w:rsidRPr="00B37D9F">
        <w:rPr>
          <w:rFonts w:ascii="Times New Roman" w:hAnsi="Times New Roman"/>
          <w:i/>
        </w:rPr>
        <w:t>L'Après</w:t>
      </w:r>
      <w:proofErr w:type="spellEnd"/>
      <w:r w:rsidRPr="00B37D9F">
        <w:rPr>
          <w:rFonts w:ascii="Times New Roman" w:hAnsi="Times New Roman"/>
          <w:i/>
        </w:rPr>
        <w:t xml:space="preserve">-midi d'un </w:t>
      </w:r>
      <w:proofErr w:type="spellStart"/>
      <w:r w:rsidRPr="00B37D9F">
        <w:rPr>
          <w:rFonts w:ascii="Times New Roman" w:hAnsi="Times New Roman"/>
          <w:i/>
        </w:rPr>
        <w:t>Faune</w:t>
      </w:r>
      <w:proofErr w:type="spellEnd"/>
      <w:r w:rsidRPr="00B37D9F">
        <w:rPr>
          <w:rFonts w:ascii="Times New Roman" w:hAnsi="Times New Roman"/>
        </w:rPr>
        <w:t xml:space="preserve"> convinced him that the young star was too controversial for his company. In the French press, many of the critics who had lauded the Ballets </w:t>
      </w:r>
      <w:proofErr w:type="spellStart"/>
      <w:r w:rsidRPr="00B37D9F">
        <w:rPr>
          <w:rFonts w:ascii="Times New Roman" w:hAnsi="Times New Roman"/>
        </w:rPr>
        <w:t>Russes</w:t>
      </w:r>
      <w:proofErr w:type="spellEnd"/>
      <w:r w:rsidRPr="00B37D9F">
        <w:rPr>
          <w:rFonts w:ascii="Times New Roman" w:hAnsi="Times New Roman"/>
        </w:rPr>
        <w:t xml:space="preserve"> and Nijinsky's dancing attacked this work</w:t>
      </w:r>
      <w:r w:rsidR="005E5DCA">
        <w:rPr>
          <w:rFonts w:ascii="Times New Roman" w:hAnsi="Times New Roman"/>
        </w:rPr>
        <w:t>, claiming it was</w:t>
      </w:r>
      <w:r w:rsidRPr="00B37D9F">
        <w:rPr>
          <w:rFonts w:ascii="Times New Roman" w:hAnsi="Times New Roman"/>
        </w:rPr>
        <w:t xml:space="preserve"> </w:t>
      </w:r>
      <w:r w:rsidR="005E5DCA">
        <w:rPr>
          <w:rFonts w:ascii="Times New Roman" w:hAnsi="Times New Roman"/>
        </w:rPr>
        <w:t>not dance</w:t>
      </w:r>
      <w:r w:rsidRPr="00B37D9F">
        <w:rPr>
          <w:rFonts w:ascii="Times New Roman" w:hAnsi="Times New Roman"/>
        </w:rPr>
        <w:t xml:space="preserve">, </w:t>
      </w:r>
      <w:r w:rsidR="005E5DCA">
        <w:rPr>
          <w:rFonts w:ascii="Times New Roman" w:hAnsi="Times New Roman"/>
        </w:rPr>
        <w:t xml:space="preserve">and condemning it </w:t>
      </w:r>
      <w:r w:rsidRPr="00B37D9F">
        <w:rPr>
          <w:rFonts w:ascii="Times New Roman" w:hAnsi="Times New Roman"/>
        </w:rPr>
        <w:t xml:space="preserve">as </w:t>
      </w:r>
      <w:r w:rsidR="005E5DCA">
        <w:rPr>
          <w:rFonts w:ascii="Times New Roman" w:hAnsi="Times New Roman"/>
        </w:rPr>
        <w:t xml:space="preserve">indecent and </w:t>
      </w:r>
      <w:r w:rsidRPr="00B37D9F">
        <w:rPr>
          <w:rFonts w:ascii="Times New Roman" w:hAnsi="Times New Roman"/>
        </w:rPr>
        <w:t>a crime against French art. Others took up arms to defend the freedom of art, much in the vein that Russian critics treated the work.</w:t>
      </w:r>
    </w:p>
    <w:p w14:paraId="70DBE795" w14:textId="77777777" w:rsidR="00C45300" w:rsidRPr="00B37D9F" w:rsidRDefault="00C45300" w:rsidP="00C45300">
      <w:pPr>
        <w:rPr>
          <w:rFonts w:ascii="Times New Roman" w:hAnsi="Times New Roman"/>
        </w:rPr>
      </w:pPr>
    </w:p>
    <w:p w14:paraId="3F502110" w14:textId="26EAA618" w:rsidR="00C45300" w:rsidRPr="00B37D9F" w:rsidRDefault="00C45300" w:rsidP="00C45300">
      <w:pPr>
        <w:rPr>
          <w:rFonts w:ascii="Times New Roman" w:hAnsi="Times New Roman"/>
        </w:rPr>
      </w:pPr>
      <w:r w:rsidRPr="00B37D9F">
        <w:rPr>
          <w:rFonts w:ascii="Times New Roman" w:hAnsi="Times New Roman"/>
        </w:rPr>
        <w:t xml:space="preserve">In 1913, Nijinsky created two choreographies, </w:t>
      </w:r>
      <w:proofErr w:type="spellStart"/>
      <w:r w:rsidRPr="00B37D9F">
        <w:rPr>
          <w:rFonts w:ascii="Times New Roman" w:hAnsi="Times New Roman"/>
          <w:i/>
        </w:rPr>
        <w:t>Jeux</w:t>
      </w:r>
      <w:proofErr w:type="spellEnd"/>
      <w:r w:rsidRPr="00B37D9F">
        <w:rPr>
          <w:rFonts w:ascii="Times New Roman" w:hAnsi="Times New Roman"/>
        </w:rPr>
        <w:t xml:space="preserve"> and </w:t>
      </w:r>
      <w:r w:rsidRPr="00B37D9F">
        <w:rPr>
          <w:rFonts w:ascii="Times New Roman" w:hAnsi="Times New Roman"/>
          <w:i/>
        </w:rPr>
        <w:t xml:space="preserve">Le </w:t>
      </w:r>
      <w:proofErr w:type="spellStart"/>
      <w:r w:rsidRPr="00B37D9F">
        <w:rPr>
          <w:rFonts w:ascii="Times New Roman" w:hAnsi="Times New Roman"/>
          <w:i/>
        </w:rPr>
        <w:t>Sacre</w:t>
      </w:r>
      <w:proofErr w:type="spellEnd"/>
      <w:r w:rsidRPr="00B37D9F">
        <w:rPr>
          <w:rFonts w:ascii="Times New Roman" w:hAnsi="Times New Roman"/>
          <w:i/>
        </w:rPr>
        <w:t xml:space="preserve"> du </w:t>
      </w:r>
      <w:proofErr w:type="spellStart"/>
      <w:r w:rsidRPr="00B37D9F">
        <w:rPr>
          <w:rFonts w:ascii="Times New Roman" w:hAnsi="Times New Roman"/>
          <w:i/>
        </w:rPr>
        <w:t>Printemps</w:t>
      </w:r>
      <w:proofErr w:type="spellEnd"/>
      <w:r w:rsidRPr="00B37D9F">
        <w:rPr>
          <w:rFonts w:ascii="Times New Roman" w:hAnsi="Times New Roman"/>
        </w:rPr>
        <w:t xml:space="preserve">. The first, the only </w:t>
      </w:r>
      <w:proofErr w:type="gramStart"/>
      <w:r w:rsidRPr="00B37D9F">
        <w:rPr>
          <w:rFonts w:ascii="Times New Roman" w:hAnsi="Times New Roman"/>
        </w:rPr>
        <w:t>ballet score</w:t>
      </w:r>
      <w:proofErr w:type="gramEnd"/>
      <w:r w:rsidRPr="00B37D9F">
        <w:rPr>
          <w:rFonts w:ascii="Times New Roman" w:hAnsi="Times New Roman"/>
        </w:rPr>
        <w:t xml:space="preserve"> Debussy ever finished, largely baffled critics. It was set in a twilight garden in the near future, with three dancers (Nijinsky, Tamara Karsavina and </w:t>
      </w:r>
      <w:proofErr w:type="spellStart"/>
      <w:r w:rsidRPr="00B37D9F">
        <w:rPr>
          <w:rFonts w:ascii="Times New Roman" w:hAnsi="Times New Roman"/>
        </w:rPr>
        <w:t>Ludmila</w:t>
      </w:r>
      <w:proofErr w:type="spellEnd"/>
      <w:r w:rsidRPr="00B37D9F">
        <w:rPr>
          <w:rFonts w:ascii="Times New Roman" w:hAnsi="Times New Roman"/>
        </w:rPr>
        <w:t xml:space="preserve"> </w:t>
      </w:r>
      <w:proofErr w:type="spellStart"/>
      <w:r w:rsidRPr="00B37D9F">
        <w:rPr>
          <w:rFonts w:ascii="Times New Roman" w:hAnsi="Times New Roman"/>
        </w:rPr>
        <w:t>Schollar</w:t>
      </w:r>
      <w:proofErr w:type="spellEnd"/>
      <w:r w:rsidRPr="00B37D9F">
        <w:rPr>
          <w:rFonts w:ascii="Times New Roman" w:hAnsi="Times New Roman"/>
        </w:rPr>
        <w:t xml:space="preserve">) flirting on the pretext of searching for a lost tennis ball. It was the first and, until </w:t>
      </w:r>
      <w:r w:rsidRPr="00B37D9F">
        <w:rPr>
          <w:rFonts w:ascii="Times New Roman" w:hAnsi="Times New Roman"/>
          <w:i/>
        </w:rPr>
        <w:t xml:space="preserve">Parade </w:t>
      </w:r>
      <w:r w:rsidRPr="00B37D9F">
        <w:rPr>
          <w:rFonts w:ascii="Times New Roman" w:hAnsi="Times New Roman"/>
        </w:rPr>
        <w:t>(1917),</w:t>
      </w:r>
      <w:r w:rsidRPr="00B37D9F">
        <w:rPr>
          <w:rFonts w:ascii="Times New Roman" w:hAnsi="Times New Roman"/>
          <w:i/>
        </w:rPr>
        <w:t xml:space="preserve"> </w:t>
      </w:r>
      <w:r w:rsidRPr="00B37D9F">
        <w:rPr>
          <w:rFonts w:ascii="Times New Roman" w:hAnsi="Times New Roman"/>
        </w:rPr>
        <w:t xml:space="preserve">the only choreography in the company repertory with contemporary subject matter, lacking the exoticism the audience had come to expect of the Ballets </w:t>
      </w:r>
      <w:proofErr w:type="spellStart"/>
      <w:r w:rsidRPr="00B37D9F">
        <w:rPr>
          <w:rFonts w:ascii="Times New Roman" w:hAnsi="Times New Roman"/>
        </w:rPr>
        <w:t>Russes</w:t>
      </w:r>
      <w:proofErr w:type="spellEnd"/>
      <w:r w:rsidRPr="00B37D9F">
        <w:rPr>
          <w:rFonts w:ascii="Times New Roman" w:hAnsi="Times New Roman"/>
        </w:rPr>
        <w:t>.</w:t>
      </w:r>
    </w:p>
    <w:p w14:paraId="001125E1" w14:textId="77777777" w:rsidR="00C45300" w:rsidRPr="00B37D9F" w:rsidRDefault="00C45300" w:rsidP="00C45300">
      <w:pPr>
        <w:rPr>
          <w:rFonts w:ascii="Times New Roman" w:hAnsi="Times New Roman"/>
        </w:rPr>
      </w:pPr>
    </w:p>
    <w:p w14:paraId="2CE6CBA8" w14:textId="292D886E" w:rsidR="00C45300" w:rsidRPr="00B37D9F" w:rsidRDefault="00C45300" w:rsidP="00C45300">
      <w:pPr>
        <w:rPr>
          <w:rFonts w:ascii="Times New Roman" w:hAnsi="Times New Roman"/>
        </w:rPr>
      </w:pPr>
      <w:r w:rsidRPr="00B37D9F">
        <w:rPr>
          <w:rFonts w:ascii="Times New Roman" w:hAnsi="Times New Roman"/>
          <w:i/>
        </w:rPr>
        <w:t xml:space="preserve">Le </w:t>
      </w:r>
      <w:proofErr w:type="spellStart"/>
      <w:r w:rsidRPr="00B37D9F">
        <w:rPr>
          <w:rFonts w:ascii="Times New Roman" w:hAnsi="Times New Roman"/>
          <w:i/>
        </w:rPr>
        <w:t>Sacre</w:t>
      </w:r>
      <w:proofErr w:type="spellEnd"/>
      <w:r w:rsidRPr="00B37D9F">
        <w:rPr>
          <w:rFonts w:ascii="Times New Roman" w:hAnsi="Times New Roman"/>
          <w:i/>
        </w:rPr>
        <w:t xml:space="preserve"> du </w:t>
      </w:r>
      <w:proofErr w:type="spellStart"/>
      <w:r w:rsidRPr="00B37D9F">
        <w:rPr>
          <w:rFonts w:ascii="Times New Roman" w:hAnsi="Times New Roman"/>
          <w:i/>
        </w:rPr>
        <w:t>Printemps</w:t>
      </w:r>
      <w:proofErr w:type="spellEnd"/>
      <w:r w:rsidRPr="00B37D9F">
        <w:rPr>
          <w:rFonts w:ascii="Times New Roman" w:hAnsi="Times New Roman"/>
        </w:rPr>
        <w:t xml:space="preserve">, by contrast, depicted pagan Russians with such </w:t>
      </w:r>
      <w:proofErr w:type="spellStart"/>
      <w:r w:rsidRPr="00B37D9F">
        <w:rPr>
          <w:rFonts w:ascii="Times New Roman" w:hAnsi="Times New Roman"/>
        </w:rPr>
        <w:t>primitivist</w:t>
      </w:r>
      <w:proofErr w:type="spellEnd"/>
      <w:r w:rsidRPr="00B37D9F">
        <w:rPr>
          <w:rFonts w:ascii="Times New Roman" w:hAnsi="Times New Roman"/>
        </w:rPr>
        <w:t xml:space="preserve"> ardor that the audience rioted at the premiere. Set in pagan Russia, the work depicted people celebrating spring and ensuring its annual return through the ritual sacrifice of a maiden (danced by Maria </w:t>
      </w:r>
      <w:proofErr w:type="spellStart"/>
      <w:r w:rsidRPr="00B37D9F">
        <w:rPr>
          <w:rFonts w:ascii="Times New Roman" w:hAnsi="Times New Roman"/>
        </w:rPr>
        <w:t>Piltz</w:t>
      </w:r>
      <w:proofErr w:type="spellEnd"/>
      <w:r w:rsidRPr="00B37D9F">
        <w:rPr>
          <w:rFonts w:ascii="Times New Roman" w:hAnsi="Times New Roman"/>
        </w:rPr>
        <w:t xml:space="preserve">). The work relied on dancing masses, on pounding rhythms and simple but rhythmically complex movement material that contemporary critics associated with rhythmic gymnastics and exercise routines instead of dancing. Although Stravinsky later took credit for the scandal, contemporary responses indicate that Nijinsky’s choreography was the source for most of the extreme opinions – both for and against – </w:t>
      </w:r>
      <w:proofErr w:type="spellStart"/>
      <w:r w:rsidRPr="00B37D9F">
        <w:rPr>
          <w:rFonts w:ascii="Times New Roman" w:hAnsi="Times New Roman"/>
          <w:i/>
        </w:rPr>
        <w:t>Sacre</w:t>
      </w:r>
      <w:proofErr w:type="spellEnd"/>
      <w:r w:rsidRPr="00B37D9F">
        <w:rPr>
          <w:rFonts w:ascii="Times New Roman" w:hAnsi="Times New Roman"/>
        </w:rPr>
        <w:t>. Indeed, Nijinsky’s exacting approach to choreography and his manner of presuming authorship in the press changed how dance was reviewed and discussed as the art of the new author, the choreographer.</w:t>
      </w:r>
    </w:p>
    <w:p w14:paraId="2D1FB83C" w14:textId="77777777" w:rsidR="00C45300" w:rsidRPr="00B37D9F" w:rsidRDefault="00C45300" w:rsidP="00C45300">
      <w:pPr>
        <w:rPr>
          <w:rFonts w:ascii="Times New Roman" w:hAnsi="Times New Roman"/>
        </w:rPr>
      </w:pPr>
    </w:p>
    <w:p w14:paraId="34EBB2DC" w14:textId="58CD426E" w:rsidR="00C45300" w:rsidRPr="00B37D9F" w:rsidRDefault="00C45300" w:rsidP="00C45300">
      <w:pPr>
        <w:rPr>
          <w:rFonts w:ascii="Times New Roman" w:hAnsi="Times New Roman"/>
        </w:rPr>
      </w:pPr>
      <w:r w:rsidRPr="00B37D9F">
        <w:rPr>
          <w:rFonts w:ascii="Times New Roman" w:hAnsi="Times New Roman"/>
        </w:rPr>
        <w:t xml:space="preserve">In September 1913, </w:t>
      </w:r>
      <w:r>
        <w:rPr>
          <w:rFonts w:ascii="Times New Roman" w:hAnsi="Times New Roman"/>
        </w:rPr>
        <w:t>after increasing aesthetic disagreement</w:t>
      </w:r>
      <w:r w:rsidR="00DD76D2">
        <w:rPr>
          <w:rFonts w:ascii="Times New Roman" w:hAnsi="Times New Roman"/>
        </w:rPr>
        <w:t>s</w:t>
      </w:r>
      <w:r>
        <w:rPr>
          <w:rFonts w:ascii="Times New Roman" w:hAnsi="Times New Roman"/>
        </w:rPr>
        <w:t xml:space="preserve"> with Diaghilev, </w:t>
      </w:r>
      <w:r w:rsidRPr="00B37D9F">
        <w:rPr>
          <w:rFonts w:ascii="Times New Roman" w:hAnsi="Times New Roman"/>
        </w:rPr>
        <w:t>Nijinsky marr</w:t>
      </w:r>
      <w:r>
        <w:rPr>
          <w:rFonts w:ascii="Times New Roman" w:hAnsi="Times New Roman"/>
        </w:rPr>
        <w:t>ied</w:t>
      </w:r>
      <w:r w:rsidRPr="00B37D9F">
        <w:rPr>
          <w:rFonts w:ascii="Times New Roman" w:hAnsi="Times New Roman"/>
        </w:rPr>
        <w:t xml:space="preserve"> a Hungarian socialite, </w:t>
      </w:r>
      <w:proofErr w:type="spellStart"/>
      <w:r w:rsidRPr="00B37D9F">
        <w:rPr>
          <w:rFonts w:ascii="Times New Roman" w:hAnsi="Times New Roman"/>
        </w:rPr>
        <w:t>Romola</w:t>
      </w:r>
      <w:proofErr w:type="spellEnd"/>
      <w:r w:rsidRPr="00B37D9F">
        <w:rPr>
          <w:rFonts w:ascii="Times New Roman" w:hAnsi="Times New Roman"/>
        </w:rPr>
        <w:t xml:space="preserve"> de </w:t>
      </w:r>
      <w:proofErr w:type="spellStart"/>
      <w:r w:rsidRPr="00B37D9F">
        <w:rPr>
          <w:rFonts w:ascii="Times New Roman" w:hAnsi="Times New Roman"/>
        </w:rPr>
        <w:t>Pulzky</w:t>
      </w:r>
      <w:proofErr w:type="spellEnd"/>
      <w:r w:rsidRPr="00B37D9F">
        <w:rPr>
          <w:rFonts w:ascii="Times New Roman" w:hAnsi="Times New Roman"/>
        </w:rPr>
        <w:t>, in Buenos Aires.</w:t>
      </w:r>
      <w:r>
        <w:rPr>
          <w:rFonts w:ascii="Times New Roman" w:hAnsi="Times New Roman"/>
        </w:rPr>
        <w:t xml:space="preserve"> Diaghilev</w:t>
      </w:r>
      <w:r w:rsidRPr="00B37D9F">
        <w:rPr>
          <w:rFonts w:ascii="Times New Roman" w:hAnsi="Times New Roman"/>
        </w:rPr>
        <w:t xml:space="preserve"> </w:t>
      </w:r>
      <w:r>
        <w:rPr>
          <w:rFonts w:ascii="Times New Roman" w:hAnsi="Times New Roman"/>
        </w:rPr>
        <w:t xml:space="preserve">broke with Nijinsky, dropping his choreographies from the repertory of the Ballets </w:t>
      </w:r>
      <w:proofErr w:type="spellStart"/>
      <w:r>
        <w:rPr>
          <w:rFonts w:ascii="Times New Roman" w:hAnsi="Times New Roman"/>
        </w:rPr>
        <w:t>Russes</w:t>
      </w:r>
      <w:proofErr w:type="spellEnd"/>
      <w:r>
        <w:rPr>
          <w:rFonts w:ascii="Times New Roman" w:hAnsi="Times New Roman"/>
        </w:rPr>
        <w:t xml:space="preserve">. </w:t>
      </w:r>
      <w:r w:rsidRPr="00B37D9F">
        <w:rPr>
          <w:rFonts w:ascii="Times New Roman" w:hAnsi="Times New Roman"/>
        </w:rPr>
        <w:t xml:space="preserve">The following spring, Nijinsky formed a small company with his sister, </w:t>
      </w:r>
      <w:proofErr w:type="spellStart"/>
      <w:r w:rsidRPr="00B37D9F">
        <w:rPr>
          <w:rFonts w:ascii="Times New Roman" w:hAnsi="Times New Roman"/>
        </w:rPr>
        <w:t>Bronislava</w:t>
      </w:r>
      <w:proofErr w:type="spellEnd"/>
      <w:r w:rsidRPr="00B37D9F">
        <w:rPr>
          <w:rFonts w:ascii="Times New Roman" w:hAnsi="Times New Roman"/>
        </w:rPr>
        <w:t xml:space="preserve"> </w:t>
      </w:r>
      <w:proofErr w:type="spellStart"/>
      <w:r w:rsidRPr="00B37D9F">
        <w:rPr>
          <w:rFonts w:ascii="Times New Roman" w:hAnsi="Times New Roman"/>
        </w:rPr>
        <w:t>Nijinska</w:t>
      </w:r>
      <w:proofErr w:type="spellEnd"/>
      <w:r w:rsidRPr="00B37D9F">
        <w:rPr>
          <w:rFonts w:ascii="Times New Roman" w:hAnsi="Times New Roman"/>
        </w:rPr>
        <w:t xml:space="preserve">, to produce a four-week season at The Palace, a London music hall, where Anna </w:t>
      </w:r>
      <w:proofErr w:type="spellStart"/>
      <w:r w:rsidRPr="00B37D9F">
        <w:rPr>
          <w:rFonts w:ascii="Times New Roman" w:hAnsi="Times New Roman"/>
        </w:rPr>
        <w:t>Pavlova</w:t>
      </w:r>
      <w:proofErr w:type="spellEnd"/>
      <w:r w:rsidRPr="00B37D9F">
        <w:rPr>
          <w:rFonts w:ascii="Times New Roman" w:hAnsi="Times New Roman"/>
        </w:rPr>
        <w:t xml:space="preserve"> had performed a few years before. Although promising original works by Nijinsky in the publicity, the company began by performing new versions of safe, uncontroversial pieces: </w:t>
      </w:r>
      <w:r w:rsidRPr="00B37D9F">
        <w:rPr>
          <w:rFonts w:ascii="Times New Roman" w:hAnsi="Times New Roman"/>
          <w:i/>
        </w:rPr>
        <w:t xml:space="preserve">Les </w:t>
      </w:r>
      <w:proofErr w:type="spellStart"/>
      <w:r w:rsidRPr="00B37D9F">
        <w:rPr>
          <w:rFonts w:ascii="Times New Roman" w:hAnsi="Times New Roman"/>
          <w:i/>
        </w:rPr>
        <w:t>Danses</w:t>
      </w:r>
      <w:proofErr w:type="spellEnd"/>
      <w:r w:rsidRPr="00B37D9F">
        <w:rPr>
          <w:rFonts w:ascii="Times New Roman" w:hAnsi="Times New Roman"/>
          <w:i/>
        </w:rPr>
        <w:t xml:space="preserve"> </w:t>
      </w:r>
      <w:proofErr w:type="spellStart"/>
      <w:r w:rsidRPr="00B37D9F">
        <w:rPr>
          <w:rFonts w:ascii="Times New Roman" w:hAnsi="Times New Roman"/>
          <w:i/>
        </w:rPr>
        <w:t>Polovtsiennes</w:t>
      </w:r>
      <w:proofErr w:type="spellEnd"/>
      <w:r w:rsidRPr="00B37D9F">
        <w:rPr>
          <w:rFonts w:ascii="Times New Roman" w:hAnsi="Times New Roman"/>
        </w:rPr>
        <w:t>,</w:t>
      </w:r>
      <w:r w:rsidRPr="00B37D9F">
        <w:rPr>
          <w:rFonts w:ascii="Times New Roman" w:hAnsi="Times New Roman"/>
          <w:i/>
        </w:rPr>
        <w:t xml:space="preserve"> Les </w:t>
      </w:r>
      <w:proofErr w:type="spellStart"/>
      <w:r w:rsidRPr="00B37D9F">
        <w:rPr>
          <w:rFonts w:ascii="Times New Roman" w:hAnsi="Times New Roman"/>
          <w:i/>
        </w:rPr>
        <w:t>Sylphides</w:t>
      </w:r>
      <w:proofErr w:type="spellEnd"/>
      <w:r w:rsidRPr="00B37D9F">
        <w:rPr>
          <w:rFonts w:ascii="Times New Roman" w:hAnsi="Times New Roman"/>
        </w:rPr>
        <w:t xml:space="preserve"> and </w:t>
      </w:r>
      <w:r w:rsidRPr="00B37D9F">
        <w:rPr>
          <w:rFonts w:ascii="Times New Roman" w:hAnsi="Times New Roman"/>
          <w:i/>
        </w:rPr>
        <w:t xml:space="preserve">Le </w:t>
      </w:r>
      <w:proofErr w:type="spellStart"/>
      <w:r w:rsidRPr="00B37D9F">
        <w:rPr>
          <w:rFonts w:ascii="Times New Roman" w:hAnsi="Times New Roman"/>
          <w:i/>
        </w:rPr>
        <w:t>Spectre</w:t>
      </w:r>
      <w:proofErr w:type="spellEnd"/>
      <w:r w:rsidRPr="00B37D9F">
        <w:rPr>
          <w:rFonts w:ascii="Times New Roman" w:hAnsi="Times New Roman"/>
          <w:i/>
        </w:rPr>
        <w:t xml:space="preserve"> de la Rose</w:t>
      </w:r>
      <w:r w:rsidRPr="00B37D9F">
        <w:rPr>
          <w:rFonts w:ascii="Times New Roman" w:hAnsi="Times New Roman"/>
        </w:rPr>
        <w:t xml:space="preserve">. A fortnight into the season, Nijinsky collapsed from overwork, and the season </w:t>
      </w:r>
      <w:r w:rsidRPr="00B37D9F">
        <w:rPr>
          <w:rFonts w:ascii="Times New Roman" w:hAnsi="Times New Roman"/>
        </w:rPr>
        <w:lastRenderedPageBreak/>
        <w:t xml:space="preserve">was cancelled when he could not dance for three consecutive nights. The </w:t>
      </w:r>
      <w:proofErr w:type="spellStart"/>
      <w:r w:rsidRPr="00B37D9F">
        <w:rPr>
          <w:rFonts w:ascii="Times New Roman" w:hAnsi="Times New Roman"/>
        </w:rPr>
        <w:t>Nijinskys</w:t>
      </w:r>
      <w:proofErr w:type="spellEnd"/>
      <w:r w:rsidRPr="00B37D9F">
        <w:rPr>
          <w:rFonts w:ascii="Times New Roman" w:hAnsi="Times New Roman"/>
        </w:rPr>
        <w:t xml:space="preserve"> left England and were in Budapest with their newborn daughter, Kyra, when the First World War began. </w:t>
      </w:r>
      <w:r>
        <w:rPr>
          <w:rFonts w:ascii="Times New Roman" w:hAnsi="Times New Roman"/>
        </w:rPr>
        <w:t>The</w:t>
      </w:r>
      <w:r w:rsidRPr="00B37D9F">
        <w:rPr>
          <w:rFonts w:ascii="Times New Roman" w:hAnsi="Times New Roman"/>
        </w:rPr>
        <w:t xml:space="preserve"> marriage soon began to disintegrate. Interned as an enemy alien but allowed to remain with his family and in-laws, Nijinsky filled his days perfecting a notation system he used to record </w:t>
      </w:r>
      <w:proofErr w:type="spellStart"/>
      <w:r w:rsidRPr="00B37D9F">
        <w:rPr>
          <w:rFonts w:ascii="Times New Roman" w:hAnsi="Times New Roman"/>
          <w:i/>
        </w:rPr>
        <w:t>L'Après</w:t>
      </w:r>
      <w:proofErr w:type="spellEnd"/>
      <w:r w:rsidRPr="00B37D9F">
        <w:rPr>
          <w:rFonts w:ascii="Times New Roman" w:hAnsi="Times New Roman"/>
          <w:i/>
        </w:rPr>
        <w:t xml:space="preserve">-midi d'un </w:t>
      </w:r>
      <w:proofErr w:type="spellStart"/>
      <w:r w:rsidRPr="00B37D9F">
        <w:rPr>
          <w:rFonts w:ascii="Times New Roman" w:hAnsi="Times New Roman"/>
          <w:i/>
        </w:rPr>
        <w:t>Faune</w:t>
      </w:r>
      <w:proofErr w:type="spellEnd"/>
      <w:r w:rsidRPr="00B37D9F">
        <w:rPr>
          <w:rFonts w:ascii="Times New Roman" w:hAnsi="Times New Roman"/>
        </w:rPr>
        <w:t>.</w:t>
      </w:r>
    </w:p>
    <w:p w14:paraId="51396C53" w14:textId="77777777" w:rsidR="00C45300" w:rsidRPr="00B37D9F" w:rsidRDefault="00C45300" w:rsidP="00C45300">
      <w:pPr>
        <w:rPr>
          <w:rFonts w:ascii="Times New Roman" w:hAnsi="Times New Roman"/>
        </w:rPr>
      </w:pPr>
    </w:p>
    <w:p w14:paraId="22FD9428" w14:textId="30006A48" w:rsidR="00C45300" w:rsidRPr="00B37D9F" w:rsidRDefault="00C45300" w:rsidP="00C45300">
      <w:pPr>
        <w:rPr>
          <w:rFonts w:ascii="Times New Roman" w:hAnsi="Times New Roman"/>
        </w:rPr>
      </w:pPr>
      <w:r w:rsidRPr="00B37D9F">
        <w:rPr>
          <w:rFonts w:ascii="Times New Roman" w:hAnsi="Times New Roman"/>
        </w:rPr>
        <w:t xml:space="preserve">With </w:t>
      </w:r>
      <w:r w:rsidR="00DD76D2">
        <w:rPr>
          <w:rFonts w:ascii="Times New Roman" w:hAnsi="Times New Roman"/>
        </w:rPr>
        <w:t>w</w:t>
      </w:r>
      <w:r w:rsidRPr="00B37D9F">
        <w:rPr>
          <w:rFonts w:ascii="Times New Roman" w:hAnsi="Times New Roman"/>
        </w:rPr>
        <w:t xml:space="preserve">ar raging in Europe, Diaghilev took his company to tour North America in 1916. His contract with the Metropolitan Opera in New York stipulated he bring his major stars, including Nijinsky. The impresario and American officials were able to arrange for the </w:t>
      </w:r>
      <w:proofErr w:type="spellStart"/>
      <w:r w:rsidRPr="00B37D9F">
        <w:rPr>
          <w:rFonts w:ascii="Times New Roman" w:hAnsi="Times New Roman"/>
        </w:rPr>
        <w:t>Nijinskys</w:t>
      </w:r>
      <w:proofErr w:type="spellEnd"/>
      <w:r w:rsidRPr="00B37D9F">
        <w:rPr>
          <w:rFonts w:ascii="Times New Roman" w:hAnsi="Times New Roman"/>
        </w:rPr>
        <w:t xml:space="preserve"> to leave Austria-Hungary but not on time </w:t>
      </w:r>
      <w:r w:rsidR="00DD76D2">
        <w:rPr>
          <w:rFonts w:ascii="Times New Roman" w:hAnsi="Times New Roman"/>
        </w:rPr>
        <w:t>–</w:t>
      </w:r>
      <w:r w:rsidRPr="00B37D9F">
        <w:rPr>
          <w:rFonts w:ascii="Times New Roman" w:hAnsi="Times New Roman"/>
        </w:rPr>
        <w:t xml:space="preserve"> Diaghilev’s first New York season and the subsequent tour across North America were something of a failure. Nijinsky arrived for the second set of performances in New York</w:t>
      </w:r>
      <w:r>
        <w:rPr>
          <w:rFonts w:ascii="Times New Roman" w:hAnsi="Times New Roman"/>
        </w:rPr>
        <w:t xml:space="preserve"> in April</w:t>
      </w:r>
      <w:r w:rsidRPr="00B37D9F">
        <w:rPr>
          <w:rFonts w:ascii="Times New Roman" w:hAnsi="Times New Roman"/>
        </w:rPr>
        <w:t xml:space="preserve">, but refused to perform until he was paid the salaries a London court had decreed Diaghilev owed him from 1909-1913. </w:t>
      </w:r>
      <w:r>
        <w:rPr>
          <w:rFonts w:ascii="Times New Roman" w:hAnsi="Times New Roman"/>
        </w:rPr>
        <w:t xml:space="preserve">After a settlement and Nijinsky's triumphant return to stage, </w:t>
      </w:r>
      <w:r w:rsidRPr="00B37D9F">
        <w:rPr>
          <w:rFonts w:ascii="Times New Roman" w:hAnsi="Times New Roman"/>
        </w:rPr>
        <w:t>Diaghilev departed with some of the key dancers</w:t>
      </w:r>
      <w:r>
        <w:rPr>
          <w:rFonts w:ascii="Times New Roman" w:hAnsi="Times New Roman"/>
        </w:rPr>
        <w:t>.</w:t>
      </w:r>
      <w:r w:rsidRPr="00B37D9F">
        <w:rPr>
          <w:rFonts w:ascii="Times New Roman" w:hAnsi="Times New Roman"/>
        </w:rPr>
        <w:t xml:space="preserve"> Nijinsky took over the company for a second tour</w:t>
      </w:r>
      <w:r>
        <w:rPr>
          <w:rFonts w:ascii="Times New Roman" w:hAnsi="Times New Roman"/>
        </w:rPr>
        <w:t xml:space="preserve"> (October to February 1917)</w:t>
      </w:r>
      <w:r w:rsidRPr="00B37D9F">
        <w:rPr>
          <w:rFonts w:ascii="Times New Roman" w:hAnsi="Times New Roman"/>
        </w:rPr>
        <w:t xml:space="preserve">, less publicized and much smaller. He created </w:t>
      </w:r>
      <w:proofErr w:type="gramStart"/>
      <w:r w:rsidRPr="00B37D9F">
        <w:rPr>
          <w:rFonts w:ascii="Times New Roman" w:hAnsi="Times New Roman"/>
        </w:rPr>
        <w:t>one more choreography</w:t>
      </w:r>
      <w:proofErr w:type="gramEnd"/>
      <w:r w:rsidRPr="00B37D9F">
        <w:rPr>
          <w:rFonts w:ascii="Times New Roman" w:hAnsi="Times New Roman"/>
        </w:rPr>
        <w:t xml:space="preserve"> for the Ballets </w:t>
      </w:r>
      <w:proofErr w:type="spellStart"/>
      <w:r w:rsidRPr="00B37D9F">
        <w:rPr>
          <w:rFonts w:ascii="Times New Roman" w:hAnsi="Times New Roman"/>
        </w:rPr>
        <w:t>Russes</w:t>
      </w:r>
      <w:proofErr w:type="spellEnd"/>
      <w:r w:rsidRPr="00B37D9F">
        <w:rPr>
          <w:rFonts w:ascii="Times New Roman" w:hAnsi="Times New Roman"/>
        </w:rPr>
        <w:t xml:space="preserve">, </w:t>
      </w:r>
      <w:r w:rsidRPr="00B37D9F">
        <w:rPr>
          <w:rFonts w:ascii="Times New Roman" w:hAnsi="Times New Roman"/>
          <w:i/>
        </w:rPr>
        <w:t xml:space="preserve">Till </w:t>
      </w:r>
      <w:proofErr w:type="spellStart"/>
      <w:r w:rsidRPr="00B37D9F">
        <w:rPr>
          <w:rFonts w:ascii="Times New Roman" w:hAnsi="Times New Roman"/>
          <w:i/>
        </w:rPr>
        <w:t>Eulenspiegel</w:t>
      </w:r>
      <w:proofErr w:type="spellEnd"/>
      <w:r w:rsidRPr="00B37D9F">
        <w:rPr>
          <w:rFonts w:ascii="Times New Roman" w:hAnsi="Times New Roman"/>
        </w:rPr>
        <w:t xml:space="preserve"> (1916)</w:t>
      </w:r>
      <w:r w:rsidR="00DD76D2">
        <w:rPr>
          <w:rFonts w:ascii="Times New Roman" w:hAnsi="Times New Roman"/>
        </w:rPr>
        <w:t xml:space="preserve"> to the tone </w:t>
      </w:r>
      <w:r w:rsidRPr="00B37D9F">
        <w:rPr>
          <w:rFonts w:ascii="Times New Roman" w:hAnsi="Times New Roman"/>
        </w:rPr>
        <w:t xml:space="preserve">poem by Richard Strauss. Nijinsky </w:t>
      </w:r>
      <w:r>
        <w:rPr>
          <w:rFonts w:ascii="Times New Roman" w:hAnsi="Times New Roman"/>
        </w:rPr>
        <w:t xml:space="preserve">collaborated </w:t>
      </w:r>
      <w:r w:rsidRPr="00B37D9F">
        <w:rPr>
          <w:rFonts w:ascii="Times New Roman" w:hAnsi="Times New Roman"/>
        </w:rPr>
        <w:t>with a young American theatre designer</w:t>
      </w:r>
      <w:r w:rsidR="00B1674A">
        <w:rPr>
          <w:rFonts w:ascii="Times New Roman" w:hAnsi="Times New Roman"/>
        </w:rPr>
        <w:t>,</w:t>
      </w:r>
      <w:r w:rsidRPr="00B37D9F">
        <w:rPr>
          <w:rFonts w:ascii="Times New Roman" w:hAnsi="Times New Roman"/>
        </w:rPr>
        <w:t xml:space="preserve"> Robert Edmond Jones, already famous for his innovative </w:t>
      </w:r>
      <w:r>
        <w:rPr>
          <w:rFonts w:ascii="Times New Roman" w:hAnsi="Times New Roman"/>
        </w:rPr>
        <w:t>designs, to create the</w:t>
      </w:r>
      <w:r w:rsidRPr="00B37D9F">
        <w:rPr>
          <w:rFonts w:ascii="Times New Roman" w:hAnsi="Times New Roman"/>
        </w:rPr>
        <w:t xml:space="preserve"> apparently medieval town, in which proportions were distorted in the manner of German </w:t>
      </w:r>
      <w:r w:rsidR="00B1674A">
        <w:rPr>
          <w:rFonts w:ascii="Times New Roman" w:hAnsi="Times New Roman"/>
        </w:rPr>
        <w:t>e</w:t>
      </w:r>
      <w:r w:rsidRPr="00B37D9F">
        <w:rPr>
          <w:rFonts w:ascii="Times New Roman" w:hAnsi="Times New Roman"/>
        </w:rPr>
        <w:t xml:space="preserve">xpressionism. </w:t>
      </w:r>
      <w:r>
        <w:rPr>
          <w:rFonts w:ascii="Times New Roman" w:hAnsi="Times New Roman"/>
        </w:rPr>
        <w:t>Little is known of</w:t>
      </w:r>
      <w:r w:rsidRPr="00B37D9F">
        <w:rPr>
          <w:rFonts w:ascii="Times New Roman" w:hAnsi="Times New Roman"/>
        </w:rPr>
        <w:t xml:space="preserve"> Nijinsky’s choreography, </w:t>
      </w:r>
      <w:r>
        <w:rPr>
          <w:rFonts w:ascii="Times New Roman" w:hAnsi="Times New Roman"/>
        </w:rPr>
        <w:t xml:space="preserve">but in it, </w:t>
      </w:r>
      <w:r w:rsidRPr="00B37D9F">
        <w:rPr>
          <w:rFonts w:ascii="Times New Roman" w:hAnsi="Times New Roman"/>
        </w:rPr>
        <w:t>the titular character mocks the powers that be and the poor celebrate him. He is hung for his actions but his spirit lives on.</w:t>
      </w:r>
      <w:r>
        <w:rPr>
          <w:rFonts w:ascii="Times New Roman" w:hAnsi="Times New Roman"/>
        </w:rPr>
        <w:t xml:space="preserve"> </w:t>
      </w:r>
      <w:r w:rsidRPr="00B37D9F">
        <w:rPr>
          <w:rFonts w:ascii="Times New Roman" w:hAnsi="Times New Roman"/>
          <w:i/>
        </w:rPr>
        <w:t xml:space="preserve">Till </w:t>
      </w:r>
      <w:r w:rsidRPr="00B37D9F">
        <w:rPr>
          <w:rFonts w:ascii="Times New Roman" w:hAnsi="Times New Roman"/>
        </w:rPr>
        <w:t>was probably influenced by Nijinsky’s increasing interest in the religious and moral teachings of Lev Tolstoy as well as his desire to cheer people up during wartime.</w:t>
      </w:r>
    </w:p>
    <w:p w14:paraId="75297A80" w14:textId="77777777" w:rsidR="00C45300" w:rsidRPr="00B37D9F" w:rsidRDefault="00C45300" w:rsidP="00C45300">
      <w:pPr>
        <w:rPr>
          <w:rFonts w:ascii="Times New Roman" w:hAnsi="Times New Roman"/>
        </w:rPr>
      </w:pPr>
    </w:p>
    <w:p w14:paraId="25BCA58C" w14:textId="21CD42B1" w:rsidR="00C45300" w:rsidRPr="00B37D9F" w:rsidRDefault="00C45300" w:rsidP="00C45300">
      <w:pPr>
        <w:rPr>
          <w:rFonts w:ascii="Times New Roman" w:hAnsi="Times New Roman"/>
        </w:rPr>
      </w:pPr>
      <w:r w:rsidRPr="00B37D9F">
        <w:rPr>
          <w:rFonts w:ascii="Times New Roman" w:hAnsi="Times New Roman"/>
        </w:rPr>
        <w:t xml:space="preserve">In 1917, Nijinsky returned to Europe as the United States entered the </w:t>
      </w:r>
      <w:r w:rsidR="00B1674A">
        <w:rPr>
          <w:rFonts w:ascii="Times New Roman" w:hAnsi="Times New Roman"/>
        </w:rPr>
        <w:t xml:space="preserve">First World </w:t>
      </w:r>
      <w:r w:rsidRPr="00B37D9F">
        <w:rPr>
          <w:rFonts w:ascii="Times New Roman" w:hAnsi="Times New Roman"/>
        </w:rPr>
        <w:t xml:space="preserve">War. He argued with Diaghilev, who insisted that the dancer take part in another tour to South America. After the tour, Nijinsky moved to Switzerland where he continued to preach </w:t>
      </w:r>
      <w:proofErr w:type="spellStart"/>
      <w:r w:rsidRPr="00B37D9F">
        <w:rPr>
          <w:rFonts w:ascii="Times New Roman" w:hAnsi="Times New Roman"/>
        </w:rPr>
        <w:t>Tolstoyanism</w:t>
      </w:r>
      <w:proofErr w:type="spellEnd"/>
      <w:r w:rsidRPr="00B37D9F">
        <w:rPr>
          <w:rFonts w:ascii="Times New Roman" w:hAnsi="Times New Roman"/>
        </w:rPr>
        <w:t xml:space="preserve">. </w:t>
      </w:r>
      <w:proofErr w:type="spellStart"/>
      <w:r w:rsidRPr="00B37D9F">
        <w:rPr>
          <w:rFonts w:ascii="Times New Roman" w:hAnsi="Times New Roman"/>
        </w:rPr>
        <w:t>Romola</w:t>
      </w:r>
      <w:proofErr w:type="spellEnd"/>
      <w:r w:rsidRPr="00B37D9F">
        <w:rPr>
          <w:rFonts w:ascii="Times New Roman" w:hAnsi="Times New Roman"/>
        </w:rPr>
        <w:t xml:space="preserve"> Nijinsky began to question her husband’s sanity. Nijinsky was given drugs and encouraged to write in an associative manner, resulting in what is known as his </w:t>
      </w:r>
      <w:r w:rsidRPr="00B37D9F">
        <w:rPr>
          <w:rFonts w:ascii="Times New Roman" w:hAnsi="Times New Roman"/>
          <w:i/>
        </w:rPr>
        <w:t>Diary</w:t>
      </w:r>
      <w:r w:rsidRPr="00B37D9F">
        <w:rPr>
          <w:rFonts w:ascii="Times New Roman" w:hAnsi="Times New Roman"/>
        </w:rPr>
        <w:t xml:space="preserve"> (ms. 1919). Nijinsky performed at least once to a select audience, created semi-abstract and abstract drawings, and worked on dance notation. Just before his thirtieth birthday, he agreed to commit himself into psychiatric care at the Bellevue Sanatorium in Switzerland. Within three months, he was catatonic. He lived for another three decades, during which time his reputation as a dancer and choreographer was actively downplayed by many former colleagues and self-appointed experts, only adding to his celebrity, further abetted by the sensationalist aspects of his life that his wife and others publicized, even celebrated. Starting with Stravinsky’s retraction of his own well-documented condemnation of Nijinsky’s abilities as a choreographer in 1969, the tide began to turn. Today, Nijinsky’s choreographic works, known as reconstructions (in the case of </w:t>
      </w:r>
      <w:proofErr w:type="spellStart"/>
      <w:r w:rsidRPr="00B37D9F">
        <w:rPr>
          <w:rFonts w:ascii="Times New Roman" w:hAnsi="Times New Roman"/>
          <w:i/>
        </w:rPr>
        <w:t>Faune</w:t>
      </w:r>
      <w:proofErr w:type="spellEnd"/>
      <w:r w:rsidRPr="00B37D9F">
        <w:rPr>
          <w:rFonts w:ascii="Times New Roman" w:hAnsi="Times New Roman"/>
        </w:rPr>
        <w:t xml:space="preserve">) and various recreations, are considered to have helped to inaugurate modernism in ballet and his importance to </w:t>
      </w:r>
      <w:proofErr w:type="gramStart"/>
      <w:r w:rsidRPr="00B37D9F">
        <w:rPr>
          <w:rFonts w:ascii="Times New Roman" w:hAnsi="Times New Roman"/>
        </w:rPr>
        <w:t>dance</w:t>
      </w:r>
      <w:proofErr w:type="gramEnd"/>
      <w:r w:rsidRPr="00B37D9F">
        <w:rPr>
          <w:rFonts w:ascii="Times New Roman" w:hAnsi="Times New Roman"/>
        </w:rPr>
        <w:t xml:space="preserve"> as an art form is no longer in question.</w:t>
      </w:r>
    </w:p>
    <w:p w14:paraId="5127C240" w14:textId="77777777" w:rsidR="00C45300" w:rsidRDefault="00C45300" w:rsidP="00C45300">
      <w:pPr>
        <w:rPr>
          <w:rFonts w:ascii="Times New Roman" w:hAnsi="Times New Roman"/>
        </w:rPr>
      </w:pPr>
    </w:p>
    <w:p w14:paraId="4AC20422" w14:textId="77777777" w:rsidR="00696698" w:rsidRPr="00696698" w:rsidRDefault="00696698" w:rsidP="00696698">
      <w:pPr>
        <w:rPr>
          <w:rFonts w:ascii="Times New Roman" w:hAnsi="Times New Roman"/>
          <w:b/>
        </w:rPr>
      </w:pPr>
      <w:r w:rsidRPr="00696698">
        <w:rPr>
          <w:rFonts w:ascii="Times New Roman" w:hAnsi="Times New Roman"/>
          <w:b/>
        </w:rPr>
        <w:t xml:space="preserve">Hanna </w:t>
      </w:r>
      <w:proofErr w:type="spellStart"/>
      <w:r w:rsidRPr="00696698">
        <w:rPr>
          <w:rFonts w:ascii="Times New Roman" w:hAnsi="Times New Roman"/>
          <w:b/>
        </w:rPr>
        <w:t>Järvinen</w:t>
      </w:r>
      <w:proofErr w:type="spellEnd"/>
    </w:p>
    <w:p w14:paraId="586F75AF" w14:textId="77777777" w:rsidR="00696698" w:rsidRDefault="00696698" w:rsidP="00C45300">
      <w:pPr>
        <w:rPr>
          <w:rFonts w:ascii="Times New Roman" w:hAnsi="Times New Roman"/>
        </w:rPr>
      </w:pPr>
    </w:p>
    <w:p w14:paraId="4702A007" w14:textId="77777777" w:rsidR="00696698" w:rsidRPr="00B37D9F" w:rsidRDefault="00696698" w:rsidP="00C45300">
      <w:pPr>
        <w:rPr>
          <w:rFonts w:ascii="Times New Roman" w:hAnsi="Times New Roman"/>
        </w:rPr>
      </w:pPr>
    </w:p>
    <w:p w14:paraId="7D53FBA5" w14:textId="77777777" w:rsidR="00C45300" w:rsidRPr="00B37D9F" w:rsidRDefault="00C45300" w:rsidP="00C45300">
      <w:pPr>
        <w:rPr>
          <w:rFonts w:ascii="Times New Roman" w:hAnsi="Times New Roman"/>
        </w:rPr>
      </w:pPr>
      <w:r w:rsidRPr="00B37D9F">
        <w:rPr>
          <w:rFonts w:ascii="Times New Roman" w:hAnsi="Times New Roman"/>
        </w:rPr>
        <w:t xml:space="preserve">Timeline </w:t>
      </w:r>
    </w:p>
    <w:p w14:paraId="19E9E673" w14:textId="77777777" w:rsidR="00C45300" w:rsidRPr="00B37D9F" w:rsidRDefault="00C45300" w:rsidP="00C45300">
      <w:pPr>
        <w:rPr>
          <w:rFonts w:ascii="Times New Roman" w:hAnsi="Times New Roman"/>
        </w:rPr>
      </w:pPr>
      <w:r w:rsidRPr="00B37D9F">
        <w:rPr>
          <w:rFonts w:ascii="Times New Roman" w:hAnsi="Times New Roman"/>
        </w:rPr>
        <w:t xml:space="preserve">1889 born </w:t>
      </w:r>
      <w:r>
        <w:rPr>
          <w:rFonts w:ascii="Times New Roman" w:hAnsi="Times New Roman"/>
        </w:rPr>
        <w:t xml:space="preserve">in or </w:t>
      </w:r>
      <w:r w:rsidRPr="00B37D9F">
        <w:rPr>
          <w:rFonts w:ascii="Times New Roman" w:hAnsi="Times New Roman"/>
        </w:rPr>
        <w:t>somewhere near Kiev, Russia</w:t>
      </w:r>
    </w:p>
    <w:p w14:paraId="3D3A86D8" w14:textId="77777777" w:rsidR="00C45300" w:rsidRPr="00B37D9F" w:rsidRDefault="00C45300" w:rsidP="00C45300">
      <w:pPr>
        <w:rPr>
          <w:rFonts w:ascii="Times New Roman" w:hAnsi="Times New Roman"/>
        </w:rPr>
      </w:pPr>
      <w:r w:rsidRPr="00B37D9F">
        <w:rPr>
          <w:rFonts w:ascii="Times New Roman" w:hAnsi="Times New Roman"/>
        </w:rPr>
        <w:lastRenderedPageBreak/>
        <w:t>1900 accepted into the ballet school of the Imperial Theatres in St. Petersburg</w:t>
      </w:r>
    </w:p>
    <w:p w14:paraId="0953E7BC" w14:textId="77777777" w:rsidR="00C45300" w:rsidRPr="00B37D9F" w:rsidRDefault="00C45300" w:rsidP="00C45300">
      <w:pPr>
        <w:rPr>
          <w:rFonts w:ascii="Times New Roman" w:hAnsi="Times New Roman"/>
        </w:rPr>
      </w:pPr>
      <w:r w:rsidRPr="00B37D9F">
        <w:rPr>
          <w:rFonts w:ascii="Times New Roman" w:hAnsi="Times New Roman"/>
        </w:rPr>
        <w:t>1901 falls when bullied into a high-jumping contest, convalescence causes falling behind in his studies</w:t>
      </w:r>
    </w:p>
    <w:p w14:paraId="72EDD3E9" w14:textId="62A3D558" w:rsidR="00C45300" w:rsidRPr="00B37D9F" w:rsidRDefault="00C45300" w:rsidP="00C45300">
      <w:pPr>
        <w:rPr>
          <w:rFonts w:ascii="Times New Roman" w:hAnsi="Times New Roman"/>
        </w:rPr>
      </w:pPr>
      <w:r w:rsidRPr="00B37D9F">
        <w:rPr>
          <w:rFonts w:ascii="Times New Roman" w:hAnsi="Times New Roman"/>
        </w:rPr>
        <w:t xml:space="preserve">1907 graduates from the ballet school, </w:t>
      </w:r>
      <w:r w:rsidR="00F10FF0">
        <w:rPr>
          <w:rFonts w:ascii="Times New Roman" w:hAnsi="Times New Roman"/>
        </w:rPr>
        <w:t xml:space="preserve">accepted into the </w:t>
      </w:r>
      <w:proofErr w:type="spellStart"/>
      <w:r w:rsidR="00F10FF0">
        <w:rPr>
          <w:rFonts w:ascii="Times New Roman" w:hAnsi="Times New Roman"/>
        </w:rPr>
        <w:t>Mari</w:t>
      </w:r>
      <w:r w:rsidRPr="00B37D9F">
        <w:rPr>
          <w:rFonts w:ascii="Times New Roman" w:hAnsi="Times New Roman"/>
        </w:rPr>
        <w:t>insky</w:t>
      </w:r>
      <w:proofErr w:type="spellEnd"/>
      <w:r w:rsidRPr="00B37D9F">
        <w:rPr>
          <w:rFonts w:ascii="Times New Roman" w:hAnsi="Times New Roman"/>
        </w:rPr>
        <w:t xml:space="preserve"> </w:t>
      </w:r>
      <w:proofErr w:type="gramStart"/>
      <w:r w:rsidRPr="00B37D9F">
        <w:rPr>
          <w:rFonts w:ascii="Times New Roman" w:hAnsi="Times New Roman"/>
        </w:rPr>
        <w:t>company</w:t>
      </w:r>
      <w:proofErr w:type="gramEnd"/>
      <w:r w:rsidRPr="00B37D9F">
        <w:rPr>
          <w:rFonts w:ascii="Times New Roman" w:hAnsi="Times New Roman"/>
        </w:rPr>
        <w:t xml:space="preserve"> with the rank of </w:t>
      </w:r>
      <w:proofErr w:type="spellStart"/>
      <w:r w:rsidRPr="00B37D9F">
        <w:rPr>
          <w:rFonts w:ascii="Times New Roman" w:hAnsi="Times New Roman"/>
        </w:rPr>
        <w:t>coryphé</w:t>
      </w:r>
      <w:proofErr w:type="spellEnd"/>
      <w:r w:rsidRPr="00B37D9F">
        <w:rPr>
          <w:rFonts w:ascii="Times New Roman" w:hAnsi="Times New Roman"/>
        </w:rPr>
        <w:t xml:space="preserve"> and higher salary; relationship with Prince Lvov</w:t>
      </w:r>
    </w:p>
    <w:p w14:paraId="28E78FD3" w14:textId="6676485F" w:rsidR="00C45300" w:rsidRPr="00B37D9F" w:rsidRDefault="00C45300" w:rsidP="00C45300">
      <w:pPr>
        <w:rPr>
          <w:rFonts w:ascii="Times New Roman" w:hAnsi="Times New Roman"/>
        </w:rPr>
      </w:pPr>
      <w:r w:rsidRPr="00B37D9F">
        <w:rPr>
          <w:rFonts w:ascii="Times New Roman" w:hAnsi="Times New Roman"/>
        </w:rPr>
        <w:t>1908 meets Sergei Diaghilev</w:t>
      </w:r>
      <w:r w:rsidR="00F10FF0">
        <w:rPr>
          <w:rFonts w:ascii="Times New Roman" w:hAnsi="Times New Roman"/>
        </w:rPr>
        <w:t>; the two</w:t>
      </w:r>
      <w:r w:rsidRPr="00B37D9F">
        <w:rPr>
          <w:rFonts w:ascii="Times New Roman" w:hAnsi="Times New Roman"/>
        </w:rPr>
        <w:t xml:space="preserve"> become lovers</w:t>
      </w:r>
    </w:p>
    <w:p w14:paraId="568566FF" w14:textId="3090C8DC" w:rsidR="00C45300" w:rsidRPr="00B37D9F" w:rsidRDefault="00C27976" w:rsidP="00C45300">
      <w:pPr>
        <w:rPr>
          <w:rFonts w:ascii="Times New Roman" w:hAnsi="Times New Roman"/>
        </w:rPr>
      </w:pPr>
      <w:r>
        <w:rPr>
          <w:rFonts w:ascii="Times New Roman" w:hAnsi="Times New Roman"/>
        </w:rPr>
        <w:t>1909 star of Diaghilev’</w:t>
      </w:r>
      <w:r w:rsidR="00C45300" w:rsidRPr="00B37D9F">
        <w:rPr>
          <w:rFonts w:ascii="Times New Roman" w:hAnsi="Times New Roman"/>
        </w:rPr>
        <w:t xml:space="preserve">s first Ballets </w:t>
      </w:r>
      <w:proofErr w:type="spellStart"/>
      <w:r w:rsidR="00C45300" w:rsidRPr="00B37D9F">
        <w:rPr>
          <w:rFonts w:ascii="Times New Roman" w:hAnsi="Times New Roman"/>
        </w:rPr>
        <w:t>Russes</w:t>
      </w:r>
      <w:proofErr w:type="spellEnd"/>
      <w:r w:rsidR="00C45300" w:rsidRPr="00B37D9F">
        <w:rPr>
          <w:rFonts w:ascii="Times New Roman" w:hAnsi="Times New Roman"/>
        </w:rPr>
        <w:t xml:space="preserve"> performances in Paris</w:t>
      </w:r>
    </w:p>
    <w:p w14:paraId="56CD1A34" w14:textId="3D765D83" w:rsidR="00C45300" w:rsidRPr="00B37D9F" w:rsidRDefault="00C45300" w:rsidP="00C45300">
      <w:pPr>
        <w:rPr>
          <w:rFonts w:ascii="Times New Roman" w:hAnsi="Times New Roman"/>
        </w:rPr>
      </w:pPr>
      <w:r w:rsidRPr="00B37D9F">
        <w:rPr>
          <w:rFonts w:ascii="Times New Roman" w:hAnsi="Times New Roman"/>
        </w:rPr>
        <w:t xml:space="preserve">1911 </w:t>
      </w:r>
      <w:r>
        <w:rPr>
          <w:rFonts w:ascii="Times New Roman" w:hAnsi="Times New Roman"/>
        </w:rPr>
        <w:t xml:space="preserve">the </w:t>
      </w:r>
      <w:r w:rsidRPr="00C27976">
        <w:rPr>
          <w:rFonts w:ascii="Times New Roman" w:hAnsi="Times New Roman"/>
          <w:i/>
        </w:rPr>
        <w:t>Giselle</w:t>
      </w:r>
      <w:r>
        <w:rPr>
          <w:rFonts w:ascii="Times New Roman" w:hAnsi="Times New Roman"/>
        </w:rPr>
        <w:t xml:space="preserve"> incident</w:t>
      </w:r>
      <w:r w:rsidRPr="00B37D9F">
        <w:rPr>
          <w:rFonts w:ascii="Times New Roman" w:hAnsi="Times New Roman"/>
        </w:rPr>
        <w:t>: fired from the Imperial Theatres</w:t>
      </w:r>
    </w:p>
    <w:p w14:paraId="1573275E" w14:textId="77777777" w:rsidR="00C45300" w:rsidRPr="00B37D9F" w:rsidRDefault="00C45300" w:rsidP="00C45300">
      <w:pPr>
        <w:rPr>
          <w:rFonts w:ascii="Times New Roman" w:hAnsi="Times New Roman"/>
        </w:rPr>
      </w:pPr>
      <w:r w:rsidRPr="00B37D9F">
        <w:rPr>
          <w:rFonts w:ascii="Times New Roman" w:hAnsi="Times New Roman"/>
        </w:rPr>
        <w:t xml:space="preserve">1912 </w:t>
      </w:r>
      <w:proofErr w:type="spellStart"/>
      <w:r w:rsidRPr="00B37D9F">
        <w:rPr>
          <w:rFonts w:ascii="Times New Roman" w:hAnsi="Times New Roman"/>
          <w:i/>
        </w:rPr>
        <w:t>L'Après</w:t>
      </w:r>
      <w:proofErr w:type="spellEnd"/>
      <w:r w:rsidRPr="00B37D9F">
        <w:rPr>
          <w:rFonts w:ascii="Times New Roman" w:hAnsi="Times New Roman"/>
          <w:i/>
        </w:rPr>
        <w:t xml:space="preserve">-midi d'un </w:t>
      </w:r>
      <w:proofErr w:type="spellStart"/>
      <w:r w:rsidRPr="00B37D9F">
        <w:rPr>
          <w:rFonts w:ascii="Times New Roman" w:hAnsi="Times New Roman"/>
          <w:i/>
        </w:rPr>
        <w:t>Faune</w:t>
      </w:r>
      <w:proofErr w:type="spellEnd"/>
    </w:p>
    <w:p w14:paraId="7DB9F8E4" w14:textId="77777777" w:rsidR="00C45300" w:rsidRPr="00B37D9F" w:rsidRDefault="00C45300" w:rsidP="00C45300">
      <w:pPr>
        <w:rPr>
          <w:rFonts w:ascii="Times New Roman" w:hAnsi="Times New Roman"/>
        </w:rPr>
      </w:pPr>
      <w:r w:rsidRPr="00B37D9F">
        <w:rPr>
          <w:rFonts w:ascii="Times New Roman" w:hAnsi="Times New Roman"/>
        </w:rPr>
        <w:t xml:space="preserve">1913 </w:t>
      </w:r>
      <w:proofErr w:type="spellStart"/>
      <w:r w:rsidRPr="00B37D9F">
        <w:rPr>
          <w:rFonts w:ascii="Times New Roman" w:hAnsi="Times New Roman"/>
          <w:i/>
        </w:rPr>
        <w:t>Jeux</w:t>
      </w:r>
      <w:proofErr w:type="spellEnd"/>
      <w:r w:rsidRPr="00B37D9F">
        <w:rPr>
          <w:rFonts w:ascii="Times New Roman" w:hAnsi="Times New Roman"/>
          <w:i/>
        </w:rPr>
        <w:t xml:space="preserve"> </w:t>
      </w:r>
      <w:r w:rsidRPr="00B37D9F">
        <w:rPr>
          <w:rFonts w:ascii="Times New Roman" w:hAnsi="Times New Roman"/>
        </w:rPr>
        <w:t xml:space="preserve">and </w:t>
      </w:r>
      <w:r w:rsidRPr="00B37D9F">
        <w:rPr>
          <w:rFonts w:ascii="Times New Roman" w:hAnsi="Times New Roman"/>
          <w:i/>
        </w:rPr>
        <w:t xml:space="preserve">Le </w:t>
      </w:r>
      <w:proofErr w:type="spellStart"/>
      <w:r w:rsidRPr="00B37D9F">
        <w:rPr>
          <w:rFonts w:ascii="Times New Roman" w:hAnsi="Times New Roman"/>
          <w:i/>
        </w:rPr>
        <w:t>Sacre</w:t>
      </w:r>
      <w:proofErr w:type="spellEnd"/>
      <w:r w:rsidRPr="00B37D9F">
        <w:rPr>
          <w:rFonts w:ascii="Times New Roman" w:hAnsi="Times New Roman"/>
          <w:i/>
        </w:rPr>
        <w:t xml:space="preserve"> du </w:t>
      </w:r>
      <w:proofErr w:type="spellStart"/>
      <w:r w:rsidRPr="00B37D9F">
        <w:rPr>
          <w:rFonts w:ascii="Times New Roman" w:hAnsi="Times New Roman"/>
          <w:i/>
        </w:rPr>
        <w:t>Printemps</w:t>
      </w:r>
      <w:proofErr w:type="spellEnd"/>
      <w:r w:rsidRPr="00B37D9F">
        <w:rPr>
          <w:rFonts w:ascii="Times New Roman" w:hAnsi="Times New Roman"/>
        </w:rPr>
        <w:t xml:space="preserve">; first South American tour, marries </w:t>
      </w:r>
      <w:proofErr w:type="spellStart"/>
      <w:r w:rsidRPr="00B37D9F">
        <w:rPr>
          <w:rFonts w:ascii="Times New Roman" w:hAnsi="Times New Roman"/>
        </w:rPr>
        <w:t>Romola</w:t>
      </w:r>
      <w:proofErr w:type="spellEnd"/>
      <w:r w:rsidRPr="00B37D9F">
        <w:rPr>
          <w:rFonts w:ascii="Times New Roman" w:hAnsi="Times New Roman"/>
        </w:rPr>
        <w:t xml:space="preserve"> de </w:t>
      </w:r>
      <w:proofErr w:type="spellStart"/>
      <w:r w:rsidRPr="00B37D9F">
        <w:rPr>
          <w:rFonts w:ascii="Times New Roman" w:hAnsi="Times New Roman"/>
        </w:rPr>
        <w:t>Pulzky</w:t>
      </w:r>
      <w:proofErr w:type="spellEnd"/>
    </w:p>
    <w:p w14:paraId="628E486C" w14:textId="77777777" w:rsidR="00C45300" w:rsidRPr="00B37D9F" w:rsidRDefault="00C45300" w:rsidP="00C45300">
      <w:pPr>
        <w:rPr>
          <w:rFonts w:ascii="Times New Roman" w:hAnsi="Times New Roman"/>
        </w:rPr>
      </w:pPr>
      <w:r w:rsidRPr="00B37D9F">
        <w:rPr>
          <w:rFonts w:ascii="Times New Roman" w:hAnsi="Times New Roman"/>
        </w:rPr>
        <w:t>1914 birth of first daughter, Kyra</w:t>
      </w:r>
      <w:r>
        <w:rPr>
          <w:rFonts w:ascii="Times New Roman" w:hAnsi="Times New Roman"/>
        </w:rPr>
        <w:t>; interned as enemy alien in Hungary</w:t>
      </w:r>
    </w:p>
    <w:p w14:paraId="077D5258" w14:textId="10AC6957" w:rsidR="00C45300" w:rsidRPr="00B37D9F" w:rsidRDefault="00C45300" w:rsidP="00C45300">
      <w:pPr>
        <w:rPr>
          <w:rFonts w:ascii="Times New Roman" w:hAnsi="Times New Roman"/>
        </w:rPr>
      </w:pPr>
      <w:r w:rsidRPr="00B37D9F">
        <w:rPr>
          <w:rFonts w:ascii="Times New Roman" w:hAnsi="Times New Roman"/>
        </w:rPr>
        <w:t>1916 rehired by Diaghilev for first North American tour</w:t>
      </w:r>
      <w:r>
        <w:rPr>
          <w:rFonts w:ascii="Times New Roman" w:hAnsi="Times New Roman"/>
        </w:rPr>
        <w:t>; directs the company for a second tour;</w:t>
      </w:r>
      <w:r w:rsidRPr="00B37D9F">
        <w:rPr>
          <w:rFonts w:ascii="Times New Roman" w:hAnsi="Times New Roman"/>
        </w:rPr>
        <w:t xml:space="preserve"> </w:t>
      </w:r>
      <w:r w:rsidRPr="00B37D9F">
        <w:rPr>
          <w:rFonts w:ascii="Times New Roman" w:hAnsi="Times New Roman"/>
          <w:i/>
        </w:rPr>
        <w:t xml:space="preserve">Till </w:t>
      </w:r>
      <w:proofErr w:type="spellStart"/>
      <w:r w:rsidRPr="00B37D9F">
        <w:rPr>
          <w:rFonts w:ascii="Times New Roman" w:hAnsi="Times New Roman"/>
          <w:i/>
        </w:rPr>
        <w:t>Eulenspiegel</w:t>
      </w:r>
      <w:proofErr w:type="spellEnd"/>
    </w:p>
    <w:p w14:paraId="62A7C33F" w14:textId="7DDF4B59" w:rsidR="00C45300" w:rsidRPr="00B37D9F" w:rsidRDefault="00C45300" w:rsidP="00C45300">
      <w:pPr>
        <w:rPr>
          <w:rFonts w:ascii="Times New Roman" w:hAnsi="Times New Roman"/>
        </w:rPr>
      </w:pPr>
      <w:r w:rsidRPr="00B37D9F">
        <w:rPr>
          <w:rFonts w:ascii="Times New Roman" w:hAnsi="Times New Roman"/>
        </w:rPr>
        <w:t>1917 second South American tour</w:t>
      </w:r>
    </w:p>
    <w:p w14:paraId="58FA2313" w14:textId="77777777" w:rsidR="00C45300" w:rsidRDefault="00C45300" w:rsidP="00C45300">
      <w:pPr>
        <w:rPr>
          <w:rFonts w:ascii="Times New Roman" w:hAnsi="Times New Roman"/>
        </w:rPr>
      </w:pPr>
      <w:r w:rsidRPr="00B37D9F">
        <w:rPr>
          <w:rFonts w:ascii="Times New Roman" w:hAnsi="Times New Roman"/>
        </w:rPr>
        <w:t>1919 last performance in St. Moritz</w:t>
      </w:r>
      <w:r>
        <w:rPr>
          <w:rFonts w:ascii="Times New Roman" w:hAnsi="Times New Roman"/>
        </w:rPr>
        <w:t xml:space="preserve">, Switzerland; </w:t>
      </w:r>
      <w:r w:rsidRPr="00B37D9F">
        <w:rPr>
          <w:rFonts w:ascii="Times New Roman" w:hAnsi="Times New Roman"/>
        </w:rPr>
        <w:t>institutionalized</w:t>
      </w:r>
      <w:r>
        <w:rPr>
          <w:rFonts w:ascii="Times New Roman" w:hAnsi="Times New Roman"/>
        </w:rPr>
        <w:t xml:space="preserve"> at Bellevue Sanatorium</w:t>
      </w:r>
    </w:p>
    <w:p w14:paraId="0F206BEB" w14:textId="7A5A9754" w:rsidR="00C45300" w:rsidRPr="00B37D9F" w:rsidRDefault="00C45300" w:rsidP="00C45300">
      <w:pPr>
        <w:rPr>
          <w:rFonts w:ascii="Times New Roman" w:hAnsi="Times New Roman"/>
        </w:rPr>
      </w:pPr>
      <w:r>
        <w:rPr>
          <w:rFonts w:ascii="Times New Roman" w:hAnsi="Times New Roman"/>
        </w:rPr>
        <w:t xml:space="preserve">1920 </w:t>
      </w:r>
      <w:r w:rsidRPr="00B37D9F">
        <w:rPr>
          <w:rFonts w:ascii="Times New Roman" w:hAnsi="Times New Roman"/>
        </w:rPr>
        <w:t>birth of second daughter, Tamara</w:t>
      </w:r>
    </w:p>
    <w:p w14:paraId="69D8CBF1" w14:textId="77777777" w:rsidR="00C45300" w:rsidRDefault="00C45300" w:rsidP="00C45300">
      <w:pPr>
        <w:rPr>
          <w:rFonts w:ascii="Times New Roman" w:hAnsi="Times New Roman"/>
        </w:rPr>
      </w:pPr>
      <w:r w:rsidRPr="00B37D9F">
        <w:rPr>
          <w:rFonts w:ascii="Times New Roman" w:hAnsi="Times New Roman"/>
        </w:rPr>
        <w:t xml:space="preserve">1933 ‘intimate biography’ published by </w:t>
      </w:r>
      <w:proofErr w:type="spellStart"/>
      <w:r w:rsidRPr="00B37D9F">
        <w:rPr>
          <w:rFonts w:ascii="Times New Roman" w:hAnsi="Times New Roman"/>
        </w:rPr>
        <w:t>Romola</w:t>
      </w:r>
      <w:proofErr w:type="spellEnd"/>
      <w:r w:rsidRPr="00B37D9F">
        <w:rPr>
          <w:rFonts w:ascii="Times New Roman" w:hAnsi="Times New Roman"/>
        </w:rPr>
        <w:t xml:space="preserve"> Nijinsky</w:t>
      </w:r>
    </w:p>
    <w:p w14:paraId="3D14D7E2" w14:textId="77777777" w:rsidR="00C45300" w:rsidRPr="0094161F" w:rsidRDefault="00C45300" w:rsidP="00C45300">
      <w:pPr>
        <w:rPr>
          <w:rFonts w:ascii="Times New Roman" w:hAnsi="Times New Roman"/>
        </w:rPr>
      </w:pPr>
      <w:r>
        <w:rPr>
          <w:rFonts w:ascii="Times New Roman" w:hAnsi="Times New Roman"/>
        </w:rPr>
        <w:t xml:space="preserve">1937 </w:t>
      </w:r>
      <w:r>
        <w:rPr>
          <w:rFonts w:ascii="Times New Roman" w:hAnsi="Times New Roman"/>
          <w:i/>
        </w:rPr>
        <w:t xml:space="preserve">The Diary of </w:t>
      </w:r>
      <w:proofErr w:type="spellStart"/>
      <w:r>
        <w:rPr>
          <w:rFonts w:ascii="Times New Roman" w:hAnsi="Times New Roman"/>
          <w:i/>
        </w:rPr>
        <w:t>Vaslav</w:t>
      </w:r>
      <w:proofErr w:type="spellEnd"/>
      <w:r>
        <w:rPr>
          <w:rFonts w:ascii="Times New Roman" w:hAnsi="Times New Roman"/>
          <w:i/>
        </w:rPr>
        <w:t xml:space="preserve"> Nijinsky</w:t>
      </w:r>
      <w:r>
        <w:rPr>
          <w:rFonts w:ascii="Times New Roman" w:hAnsi="Times New Roman"/>
        </w:rPr>
        <w:t xml:space="preserve">, a heavily edited version published </w:t>
      </w:r>
      <w:r w:rsidRPr="00B37D9F">
        <w:rPr>
          <w:rFonts w:ascii="Times New Roman" w:hAnsi="Times New Roman"/>
        </w:rPr>
        <w:t xml:space="preserve">by </w:t>
      </w:r>
      <w:proofErr w:type="spellStart"/>
      <w:r w:rsidRPr="00B37D9F">
        <w:rPr>
          <w:rFonts w:ascii="Times New Roman" w:hAnsi="Times New Roman"/>
        </w:rPr>
        <w:t>Romola</w:t>
      </w:r>
      <w:proofErr w:type="spellEnd"/>
      <w:r w:rsidRPr="00B37D9F">
        <w:rPr>
          <w:rFonts w:ascii="Times New Roman" w:hAnsi="Times New Roman"/>
        </w:rPr>
        <w:t xml:space="preserve"> Nijinsky</w:t>
      </w:r>
    </w:p>
    <w:p w14:paraId="63AAD230" w14:textId="77777777" w:rsidR="00C45300" w:rsidRPr="00B37D9F" w:rsidRDefault="00C45300" w:rsidP="00C45300">
      <w:pPr>
        <w:rPr>
          <w:rFonts w:ascii="Times New Roman" w:hAnsi="Times New Roman"/>
        </w:rPr>
      </w:pPr>
      <w:r w:rsidRPr="00B37D9F">
        <w:rPr>
          <w:rFonts w:ascii="Times New Roman" w:hAnsi="Times New Roman"/>
        </w:rPr>
        <w:t>1950 dies in London</w:t>
      </w:r>
    </w:p>
    <w:p w14:paraId="2B4E7A84" w14:textId="77777777" w:rsidR="00C45300" w:rsidRPr="00B37D9F" w:rsidRDefault="00C45300" w:rsidP="00C45300">
      <w:pPr>
        <w:rPr>
          <w:rFonts w:ascii="Times New Roman" w:hAnsi="Times New Roman"/>
        </w:rPr>
      </w:pPr>
    </w:p>
    <w:p w14:paraId="7CBEF630" w14:textId="77777777" w:rsidR="00C45300" w:rsidRPr="00B37D9F" w:rsidRDefault="00C45300" w:rsidP="00C45300">
      <w:pPr>
        <w:widowControl w:val="0"/>
        <w:rPr>
          <w:rFonts w:ascii="Times New Roman" w:hAnsi="Times New Roman"/>
        </w:rPr>
      </w:pPr>
      <w:r w:rsidRPr="00B37D9F">
        <w:rPr>
          <w:rFonts w:ascii="Times New Roman" w:hAnsi="Times New Roman"/>
          <w:b/>
        </w:rPr>
        <w:t>Reference and Further Reading</w:t>
      </w:r>
    </w:p>
    <w:p w14:paraId="44F78048" w14:textId="0E840D81" w:rsidR="00C45300" w:rsidRPr="00696698" w:rsidRDefault="00696698" w:rsidP="00C45300">
      <w:pPr>
        <w:rPr>
          <w:rFonts w:ascii="Times New Roman" w:hAnsi="Times New Roman"/>
          <w:i/>
        </w:rPr>
      </w:pPr>
      <w:proofErr w:type="spellStart"/>
      <w:r>
        <w:rPr>
          <w:rFonts w:ascii="Times New Roman" w:hAnsi="Times New Roman"/>
          <w:i/>
        </w:rPr>
        <w:t>Biographie</w:t>
      </w:r>
      <w:proofErr w:type="spellEnd"/>
      <w:r w:rsidR="00C45300" w:rsidRPr="00696698">
        <w:rPr>
          <w:rFonts w:ascii="Times New Roman" w:hAnsi="Times New Roman"/>
          <w:i/>
        </w:rPr>
        <w:t>:</w:t>
      </w:r>
    </w:p>
    <w:p w14:paraId="660112E9" w14:textId="77777777" w:rsidR="00C45300" w:rsidRPr="00B37D9F" w:rsidRDefault="00C45300" w:rsidP="00C45300">
      <w:pPr>
        <w:rPr>
          <w:rFonts w:ascii="Times New Roman" w:hAnsi="Times New Roman"/>
        </w:rPr>
      </w:pPr>
      <w:r w:rsidRPr="00B37D9F">
        <w:rPr>
          <w:rFonts w:ascii="Times New Roman" w:hAnsi="Times New Roman"/>
        </w:rPr>
        <w:t xml:space="preserve">Buckle, R. (1998) </w:t>
      </w:r>
      <w:r w:rsidRPr="00B37D9F">
        <w:rPr>
          <w:rFonts w:ascii="Times New Roman" w:hAnsi="Times New Roman"/>
          <w:i/>
          <w:iCs/>
        </w:rPr>
        <w:t>Nijinsky</w:t>
      </w:r>
      <w:r w:rsidRPr="00B37D9F">
        <w:rPr>
          <w:rFonts w:ascii="Times New Roman" w:hAnsi="Times New Roman"/>
          <w:iCs/>
        </w:rPr>
        <w:t xml:space="preserve"> (revised edition), London:</w:t>
      </w:r>
      <w:r w:rsidRPr="00B37D9F">
        <w:rPr>
          <w:rFonts w:ascii="Times New Roman" w:hAnsi="Times New Roman"/>
        </w:rPr>
        <w:t xml:space="preserve"> Phoenix Giant.</w:t>
      </w:r>
    </w:p>
    <w:p w14:paraId="523F5CCB" w14:textId="77777777" w:rsidR="00C45300" w:rsidRPr="00696698" w:rsidRDefault="00C45300" w:rsidP="00C45300">
      <w:pPr>
        <w:rPr>
          <w:rFonts w:ascii="Times New Roman" w:hAnsi="Times New Roman"/>
        </w:rPr>
      </w:pPr>
      <w:proofErr w:type="gramStart"/>
      <w:r w:rsidRPr="00696698">
        <w:rPr>
          <w:rFonts w:ascii="Times New Roman" w:hAnsi="Times New Roman"/>
          <w:szCs w:val="20"/>
          <w:lang w:val="en-GB"/>
        </w:rPr>
        <w:t xml:space="preserve">Kirstein, L. (1975) </w:t>
      </w:r>
      <w:r w:rsidRPr="00696698">
        <w:rPr>
          <w:rFonts w:ascii="Times New Roman" w:hAnsi="Times New Roman"/>
          <w:i/>
          <w:iCs/>
          <w:szCs w:val="20"/>
          <w:lang w:val="en-GB"/>
        </w:rPr>
        <w:t>Nijinsky Dancing</w:t>
      </w:r>
      <w:r w:rsidRPr="00696698">
        <w:rPr>
          <w:rFonts w:ascii="Times New Roman" w:hAnsi="Times New Roman"/>
          <w:szCs w:val="20"/>
          <w:lang w:val="en-GB"/>
        </w:rPr>
        <w:t>.</w:t>
      </w:r>
      <w:proofErr w:type="gramEnd"/>
      <w:r w:rsidRPr="00696698">
        <w:rPr>
          <w:rFonts w:ascii="Times New Roman" w:hAnsi="Times New Roman"/>
          <w:szCs w:val="20"/>
          <w:lang w:val="en-GB"/>
        </w:rPr>
        <w:t xml:space="preserve"> New York: Alfred A. Knopf.</w:t>
      </w:r>
    </w:p>
    <w:p w14:paraId="63D7C404" w14:textId="77777777" w:rsidR="00C45300" w:rsidRPr="00B37D9F" w:rsidRDefault="00C45300" w:rsidP="00696698">
      <w:pPr>
        <w:ind w:left="567" w:hanging="567"/>
        <w:rPr>
          <w:rFonts w:ascii="Times New Roman" w:hAnsi="Times New Roman"/>
        </w:rPr>
      </w:pPr>
      <w:proofErr w:type="spellStart"/>
      <w:proofErr w:type="gramStart"/>
      <w:r w:rsidRPr="00696698">
        <w:rPr>
          <w:rFonts w:ascii="Times New Roman" w:hAnsi="Times New Roman"/>
          <w:szCs w:val="20"/>
          <w:lang w:val="en-GB"/>
        </w:rPr>
        <w:t>Nijinska</w:t>
      </w:r>
      <w:proofErr w:type="spellEnd"/>
      <w:r w:rsidRPr="00696698">
        <w:rPr>
          <w:rFonts w:ascii="Times New Roman" w:hAnsi="Times New Roman"/>
          <w:szCs w:val="20"/>
          <w:lang w:val="en-GB"/>
        </w:rPr>
        <w:t xml:space="preserve">, B. (1981) </w:t>
      </w:r>
      <w:r w:rsidRPr="00696698">
        <w:rPr>
          <w:rFonts w:ascii="Times New Roman" w:hAnsi="Times New Roman"/>
          <w:i/>
          <w:iCs/>
          <w:szCs w:val="20"/>
          <w:lang w:val="en-GB"/>
        </w:rPr>
        <w:t>Early Memoirs.</w:t>
      </w:r>
      <w:proofErr w:type="gramEnd"/>
      <w:r w:rsidRPr="00696698">
        <w:rPr>
          <w:rFonts w:ascii="Times New Roman" w:hAnsi="Times New Roman"/>
          <w:i/>
          <w:iCs/>
          <w:szCs w:val="20"/>
          <w:lang w:val="en-GB"/>
        </w:rPr>
        <w:t xml:space="preserve"> </w:t>
      </w:r>
      <w:proofErr w:type="gramStart"/>
      <w:r w:rsidRPr="00696698">
        <w:rPr>
          <w:rFonts w:ascii="Times New Roman" w:hAnsi="Times New Roman"/>
          <w:szCs w:val="20"/>
          <w:lang w:val="en-GB"/>
        </w:rPr>
        <w:t xml:space="preserve">Transl. and ed. by Irina </w:t>
      </w:r>
      <w:proofErr w:type="spellStart"/>
      <w:r w:rsidRPr="00696698">
        <w:rPr>
          <w:rFonts w:ascii="Times New Roman" w:hAnsi="Times New Roman"/>
          <w:szCs w:val="20"/>
          <w:lang w:val="en-GB"/>
        </w:rPr>
        <w:t>Nijinska</w:t>
      </w:r>
      <w:proofErr w:type="spellEnd"/>
      <w:r w:rsidRPr="00696698">
        <w:rPr>
          <w:rFonts w:ascii="Times New Roman" w:hAnsi="Times New Roman"/>
          <w:szCs w:val="20"/>
          <w:lang w:val="en-GB"/>
        </w:rPr>
        <w:t xml:space="preserve"> and Jean Rawlinson.</w:t>
      </w:r>
      <w:proofErr w:type="gramEnd"/>
      <w:r w:rsidRPr="00696698">
        <w:rPr>
          <w:rFonts w:ascii="Times New Roman" w:hAnsi="Times New Roman"/>
          <w:szCs w:val="20"/>
          <w:lang w:val="en-GB"/>
        </w:rPr>
        <w:t xml:space="preserve"> Durham and London: Duke University Press.</w:t>
      </w:r>
    </w:p>
    <w:p w14:paraId="6787B959" w14:textId="77777777" w:rsidR="00C45300" w:rsidRPr="00696698" w:rsidRDefault="00C45300" w:rsidP="00696698">
      <w:pPr>
        <w:ind w:left="567" w:hanging="567"/>
        <w:rPr>
          <w:rFonts w:ascii="Times New Roman" w:hAnsi="Times New Roman"/>
          <w:szCs w:val="20"/>
          <w:lang w:val="en-GB"/>
        </w:rPr>
      </w:pPr>
      <w:r w:rsidRPr="00B37D9F">
        <w:rPr>
          <w:rFonts w:ascii="Times New Roman" w:hAnsi="Times New Roman"/>
        </w:rPr>
        <w:t xml:space="preserve">Nijinsky, R. (1980) </w:t>
      </w:r>
      <w:r w:rsidRPr="00B37D9F">
        <w:rPr>
          <w:rFonts w:ascii="Times New Roman" w:hAnsi="Times New Roman"/>
          <w:i/>
        </w:rPr>
        <w:t xml:space="preserve">Nijinsky </w:t>
      </w:r>
      <w:r w:rsidRPr="00696698">
        <w:rPr>
          <w:rFonts w:ascii="Times New Roman" w:hAnsi="Times New Roman"/>
          <w:i/>
          <w:iCs/>
          <w:szCs w:val="20"/>
          <w:lang w:val="en-GB"/>
        </w:rPr>
        <w:t>and The Last Years of Nijinsky.</w:t>
      </w:r>
      <w:r w:rsidRPr="00696698">
        <w:rPr>
          <w:rFonts w:ascii="Times New Roman" w:hAnsi="Times New Roman"/>
          <w:szCs w:val="20"/>
          <w:lang w:val="en-GB"/>
        </w:rPr>
        <w:t xml:space="preserve"> Facsimile reprint. New York: Simon and Schuster (©1934 and ©1952).</w:t>
      </w:r>
    </w:p>
    <w:p w14:paraId="5CDE7AC0" w14:textId="77777777" w:rsidR="00C45300" w:rsidRPr="00B37D9F" w:rsidRDefault="00C45300" w:rsidP="00C45300">
      <w:pPr>
        <w:rPr>
          <w:rFonts w:ascii="Times New Roman" w:hAnsi="Times New Roman"/>
          <w:szCs w:val="20"/>
        </w:rPr>
      </w:pPr>
      <w:r w:rsidRPr="00B37D9F">
        <w:rPr>
          <w:rFonts w:ascii="Times New Roman" w:hAnsi="Times New Roman"/>
          <w:szCs w:val="20"/>
        </w:rPr>
        <w:t xml:space="preserve">Ostwald, P. (1991) </w:t>
      </w:r>
      <w:proofErr w:type="spellStart"/>
      <w:r w:rsidRPr="00B37D9F">
        <w:rPr>
          <w:rFonts w:ascii="Times New Roman" w:hAnsi="Times New Roman"/>
          <w:i/>
          <w:iCs/>
          <w:szCs w:val="20"/>
        </w:rPr>
        <w:t>Vaslav</w:t>
      </w:r>
      <w:proofErr w:type="spellEnd"/>
      <w:r w:rsidRPr="00B37D9F">
        <w:rPr>
          <w:rFonts w:ascii="Times New Roman" w:hAnsi="Times New Roman"/>
          <w:i/>
          <w:iCs/>
          <w:szCs w:val="20"/>
        </w:rPr>
        <w:t xml:space="preserve"> Nijinsky: A Leap into Madness.</w:t>
      </w:r>
      <w:r w:rsidRPr="00B37D9F">
        <w:rPr>
          <w:rFonts w:ascii="Times New Roman" w:hAnsi="Times New Roman"/>
          <w:szCs w:val="20"/>
        </w:rPr>
        <w:t xml:space="preserve"> London: Robson Books.</w:t>
      </w:r>
    </w:p>
    <w:p w14:paraId="5E17F569" w14:textId="77777777" w:rsidR="00C45300" w:rsidRPr="00696698" w:rsidRDefault="00C45300" w:rsidP="00C45300">
      <w:pPr>
        <w:rPr>
          <w:rFonts w:ascii="Times New Roman" w:hAnsi="Times New Roman"/>
          <w:szCs w:val="20"/>
          <w:lang w:val="en-GB"/>
        </w:rPr>
      </w:pPr>
    </w:p>
    <w:p w14:paraId="582E98EE" w14:textId="7D2FBF35" w:rsidR="00C45300" w:rsidRPr="00696698" w:rsidRDefault="00696698" w:rsidP="00C45300">
      <w:pPr>
        <w:rPr>
          <w:rFonts w:ascii="Times New Roman" w:hAnsi="Times New Roman"/>
          <w:i/>
          <w:szCs w:val="20"/>
          <w:lang w:val="en-GB"/>
        </w:rPr>
      </w:pPr>
      <w:r>
        <w:rPr>
          <w:rFonts w:ascii="Times New Roman" w:hAnsi="Times New Roman"/>
          <w:i/>
          <w:szCs w:val="20"/>
          <w:lang w:val="en-GB"/>
        </w:rPr>
        <w:t>Research</w:t>
      </w:r>
    </w:p>
    <w:p w14:paraId="0EADCFDC" w14:textId="77777777" w:rsidR="00C45300" w:rsidRPr="00B37D9F" w:rsidRDefault="00C45300" w:rsidP="00C45300">
      <w:pPr>
        <w:rPr>
          <w:rFonts w:ascii="Times New Roman" w:hAnsi="Times New Roman"/>
          <w:szCs w:val="20"/>
        </w:rPr>
      </w:pPr>
      <w:proofErr w:type="spellStart"/>
      <w:proofErr w:type="gramStart"/>
      <w:r w:rsidRPr="00B37D9F">
        <w:rPr>
          <w:rFonts w:ascii="Times New Roman" w:hAnsi="Times New Roman"/>
          <w:szCs w:val="20"/>
        </w:rPr>
        <w:t>Garafola</w:t>
      </w:r>
      <w:proofErr w:type="spellEnd"/>
      <w:r w:rsidRPr="00B37D9F">
        <w:rPr>
          <w:rFonts w:ascii="Times New Roman" w:hAnsi="Times New Roman"/>
          <w:szCs w:val="20"/>
        </w:rPr>
        <w:t xml:space="preserve">, L. (1989) </w:t>
      </w:r>
      <w:r w:rsidRPr="00B37D9F">
        <w:rPr>
          <w:rFonts w:ascii="Times New Roman" w:hAnsi="Times New Roman"/>
          <w:i/>
          <w:iCs/>
          <w:szCs w:val="20"/>
        </w:rPr>
        <w:t xml:space="preserve">Diaghilev’s Ballets </w:t>
      </w:r>
      <w:proofErr w:type="spellStart"/>
      <w:r w:rsidRPr="00B37D9F">
        <w:rPr>
          <w:rFonts w:ascii="Times New Roman" w:hAnsi="Times New Roman"/>
          <w:i/>
          <w:iCs/>
          <w:szCs w:val="20"/>
        </w:rPr>
        <w:t>Russes</w:t>
      </w:r>
      <w:proofErr w:type="spellEnd"/>
      <w:r w:rsidRPr="00B37D9F">
        <w:rPr>
          <w:rFonts w:ascii="Times New Roman" w:hAnsi="Times New Roman"/>
          <w:i/>
          <w:iCs/>
          <w:szCs w:val="20"/>
        </w:rPr>
        <w:t>.</w:t>
      </w:r>
      <w:proofErr w:type="gramEnd"/>
      <w:r w:rsidRPr="00B37D9F">
        <w:rPr>
          <w:rFonts w:ascii="Times New Roman" w:hAnsi="Times New Roman"/>
          <w:i/>
          <w:iCs/>
          <w:szCs w:val="20"/>
        </w:rPr>
        <w:t xml:space="preserve"> </w:t>
      </w:r>
      <w:r w:rsidRPr="00B37D9F">
        <w:rPr>
          <w:rFonts w:ascii="Times New Roman" w:hAnsi="Times New Roman"/>
          <w:iCs/>
          <w:szCs w:val="20"/>
        </w:rPr>
        <w:t xml:space="preserve">London: </w:t>
      </w:r>
      <w:r w:rsidRPr="00B37D9F">
        <w:rPr>
          <w:rFonts w:ascii="Times New Roman" w:hAnsi="Times New Roman"/>
          <w:szCs w:val="20"/>
        </w:rPr>
        <w:t>Oxford University Press.</w:t>
      </w:r>
    </w:p>
    <w:p w14:paraId="3D0BE5E4" w14:textId="77777777" w:rsidR="00C45300" w:rsidRPr="00B37D9F" w:rsidRDefault="00C45300" w:rsidP="00C45300">
      <w:pPr>
        <w:ind w:left="567" w:hanging="567"/>
        <w:rPr>
          <w:rFonts w:ascii="Times New Roman" w:hAnsi="Times New Roman"/>
          <w:szCs w:val="20"/>
        </w:rPr>
      </w:pPr>
      <w:r w:rsidRPr="00B37D9F">
        <w:rPr>
          <w:rFonts w:ascii="Times New Roman" w:hAnsi="Times New Roman"/>
          <w:szCs w:val="20"/>
        </w:rPr>
        <w:t xml:space="preserve">Guest, A. and </w:t>
      </w:r>
      <w:proofErr w:type="spellStart"/>
      <w:r w:rsidRPr="00B37D9F">
        <w:rPr>
          <w:rFonts w:ascii="Times New Roman" w:hAnsi="Times New Roman"/>
          <w:szCs w:val="20"/>
        </w:rPr>
        <w:t>Jeschke</w:t>
      </w:r>
      <w:proofErr w:type="spellEnd"/>
      <w:r w:rsidRPr="00B37D9F">
        <w:rPr>
          <w:rFonts w:ascii="Times New Roman" w:hAnsi="Times New Roman"/>
          <w:szCs w:val="20"/>
        </w:rPr>
        <w:t xml:space="preserve">, C. (1991) </w:t>
      </w:r>
      <w:r w:rsidRPr="00B37D9F">
        <w:rPr>
          <w:rFonts w:ascii="Times New Roman" w:hAnsi="Times New Roman"/>
          <w:i/>
          <w:iCs/>
          <w:szCs w:val="20"/>
        </w:rPr>
        <w:t xml:space="preserve">Nijinsky’s </w:t>
      </w:r>
      <w:proofErr w:type="spellStart"/>
      <w:r w:rsidRPr="00B37D9F">
        <w:rPr>
          <w:rFonts w:ascii="Times New Roman" w:hAnsi="Times New Roman"/>
          <w:i/>
          <w:iCs/>
          <w:szCs w:val="20"/>
        </w:rPr>
        <w:t>Faune</w:t>
      </w:r>
      <w:proofErr w:type="spellEnd"/>
      <w:r w:rsidRPr="00B37D9F">
        <w:rPr>
          <w:rFonts w:ascii="Times New Roman" w:hAnsi="Times New Roman"/>
          <w:i/>
          <w:iCs/>
          <w:szCs w:val="20"/>
        </w:rPr>
        <w:t xml:space="preserve"> Restored: A Study of </w:t>
      </w:r>
      <w:proofErr w:type="spellStart"/>
      <w:r w:rsidRPr="00B37D9F">
        <w:rPr>
          <w:rFonts w:ascii="Times New Roman" w:hAnsi="Times New Roman"/>
          <w:i/>
          <w:iCs/>
          <w:szCs w:val="20"/>
        </w:rPr>
        <w:t>Vaslav</w:t>
      </w:r>
      <w:proofErr w:type="spellEnd"/>
      <w:r w:rsidRPr="00B37D9F">
        <w:rPr>
          <w:rFonts w:ascii="Times New Roman" w:hAnsi="Times New Roman"/>
          <w:i/>
          <w:iCs/>
          <w:szCs w:val="20"/>
        </w:rPr>
        <w:t xml:space="preserve"> Nijinsky’s 1915 Dance Score and his Dance Notation System.</w:t>
      </w:r>
      <w:r w:rsidRPr="00B37D9F">
        <w:rPr>
          <w:rFonts w:ascii="Times New Roman" w:hAnsi="Times New Roman"/>
          <w:szCs w:val="20"/>
        </w:rPr>
        <w:t xml:space="preserve"> Philadelphia: Gordon and Breach.</w:t>
      </w:r>
    </w:p>
    <w:p w14:paraId="2D0997DF" w14:textId="77777777" w:rsidR="00C45300" w:rsidRPr="00B37D9F" w:rsidRDefault="00C45300" w:rsidP="00C45300">
      <w:pPr>
        <w:ind w:left="567" w:hanging="567"/>
        <w:rPr>
          <w:rFonts w:ascii="Times New Roman" w:hAnsi="Times New Roman"/>
          <w:szCs w:val="20"/>
        </w:rPr>
      </w:pPr>
      <w:proofErr w:type="spellStart"/>
      <w:r w:rsidRPr="00B37D9F">
        <w:rPr>
          <w:rFonts w:ascii="Times New Roman" w:hAnsi="Times New Roman"/>
          <w:szCs w:val="20"/>
        </w:rPr>
        <w:t>Huesca</w:t>
      </w:r>
      <w:proofErr w:type="spellEnd"/>
      <w:r w:rsidRPr="00B37D9F">
        <w:rPr>
          <w:rFonts w:ascii="Times New Roman" w:hAnsi="Times New Roman"/>
          <w:szCs w:val="20"/>
        </w:rPr>
        <w:t xml:space="preserve">, R. (2001) </w:t>
      </w:r>
      <w:proofErr w:type="spellStart"/>
      <w:r w:rsidRPr="00B37D9F">
        <w:rPr>
          <w:rFonts w:ascii="Times New Roman" w:hAnsi="Times New Roman"/>
          <w:i/>
          <w:iCs/>
          <w:szCs w:val="20"/>
        </w:rPr>
        <w:t>Triomphes</w:t>
      </w:r>
      <w:proofErr w:type="spellEnd"/>
      <w:r w:rsidRPr="00B37D9F">
        <w:rPr>
          <w:rFonts w:ascii="Times New Roman" w:hAnsi="Times New Roman"/>
          <w:i/>
          <w:iCs/>
          <w:szCs w:val="20"/>
        </w:rPr>
        <w:t xml:space="preserve"> </w:t>
      </w:r>
      <w:proofErr w:type="gramStart"/>
      <w:r w:rsidRPr="00B37D9F">
        <w:rPr>
          <w:rFonts w:ascii="Times New Roman" w:hAnsi="Times New Roman"/>
          <w:i/>
          <w:iCs/>
          <w:szCs w:val="20"/>
        </w:rPr>
        <w:t>et</w:t>
      </w:r>
      <w:proofErr w:type="gramEnd"/>
      <w:r w:rsidRPr="00B37D9F">
        <w:rPr>
          <w:rFonts w:ascii="Times New Roman" w:hAnsi="Times New Roman"/>
          <w:i/>
          <w:iCs/>
          <w:szCs w:val="20"/>
        </w:rPr>
        <w:t xml:space="preserve"> </w:t>
      </w:r>
      <w:proofErr w:type="spellStart"/>
      <w:r w:rsidRPr="00B37D9F">
        <w:rPr>
          <w:rFonts w:ascii="Times New Roman" w:hAnsi="Times New Roman"/>
          <w:i/>
          <w:iCs/>
          <w:szCs w:val="20"/>
        </w:rPr>
        <w:t>scandales</w:t>
      </w:r>
      <w:proofErr w:type="spellEnd"/>
      <w:r w:rsidRPr="00B37D9F">
        <w:rPr>
          <w:rFonts w:ascii="Times New Roman" w:hAnsi="Times New Roman"/>
          <w:i/>
          <w:iCs/>
          <w:szCs w:val="20"/>
        </w:rPr>
        <w:t xml:space="preserve">: La belle époque des Ballets </w:t>
      </w:r>
      <w:proofErr w:type="spellStart"/>
      <w:r w:rsidRPr="00B37D9F">
        <w:rPr>
          <w:rFonts w:ascii="Times New Roman" w:hAnsi="Times New Roman"/>
          <w:i/>
          <w:iCs/>
          <w:szCs w:val="20"/>
        </w:rPr>
        <w:t>russes</w:t>
      </w:r>
      <w:proofErr w:type="spellEnd"/>
      <w:r w:rsidRPr="00B37D9F">
        <w:rPr>
          <w:rFonts w:ascii="Times New Roman" w:hAnsi="Times New Roman"/>
          <w:i/>
          <w:iCs/>
          <w:szCs w:val="20"/>
        </w:rPr>
        <w:t>.</w:t>
      </w:r>
      <w:r w:rsidRPr="00B37D9F">
        <w:rPr>
          <w:rFonts w:ascii="Times New Roman" w:hAnsi="Times New Roman"/>
          <w:szCs w:val="20"/>
        </w:rPr>
        <w:t xml:space="preserve"> Paris: Hermann.</w:t>
      </w:r>
    </w:p>
    <w:p w14:paraId="60AA7228" w14:textId="1FD4E414" w:rsidR="00C45300" w:rsidRPr="00B37D9F" w:rsidRDefault="00C45300" w:rsidP="00C45300">
      <w:pPr>
        <w:ind w:left="567" w:hanging="567"/>
        <w:rPr>
          <w:rFonts w:ascii="Times New Roman" w:hAnsi="Times New Roman"/>
          <w:szCs w:val="20"/>
        </w:rPr>
      </w:pPr>
      <w:proofErr w:type="spellStart"/>
      <w:r w:rsidRPr="00B37D9F">
        <w:rPr>
          <w:rFonts w:ascii="Times New Roman" w:hAnsi="Times New Roman"/>
          <w:szCs w:val="20"/>
        </w:rPr>
        <w:t>Järvinen</w:t>
      </w:r>
      <w:proofErr w:type="spellEnd"/>
      <w:r w:rsidRPr="00B37D9F">
        <w:rPr>
          <w:rFonts w:ascii="Times New Roman" w:hAnsi="Times New Roman"/>
          <w:szCs w:val="20"/>
        </w:rPr>
        <w:t xml:space="preserve">, H. (2014) </w:t>
      </w:r>
      <w:r w:rsidRPr="00B37D9F">
        <w:rPr>
          <w:rFonts w:ascii="Times New Roman" w:hAnsi="Times New Roman"/>
          <w:i/>
          <w:szCs w:val="20"/>
        </w:rPr>
        <w:t xml:space="preserve">Dancing Genius: The Stardom of </w:t>
      </w:r>
      <w:proofErr w:type="spellStart"/>
      <w:r w:rsidRPr="00B37D9F">
        <w:rPr>
          <w:rFonts w:ascii="Times New Roman" w:hAnsi="Times New Roman"/>
          <w:i/>
          <w:szCs w:val="20"/>
        </w:rPr>
        <w:t>Vaslav</w:t>
      </w:r>
      <w:proofErr w:type="spellEnd"/>
      <w:r w:rsidRPr="00B37D9F">
        <w:rPr>
          <w:rFonts w:ascii="Times New Roman" w:hAnsi="Times New Roman"/>
          <w:i/>
          <w:szCs w:val="20"/>
        </w:rPr>
        <w:t xml:space="preserve"> Nijinsky.</w:t>
      </w:r>
      <w:r w:rsidRPr="00B37D9F">
        <w:rPr>
          <w:rFonts w:ascii="Times New Roman" w:hAnsi="Times New Roman"/>
          <w:szCs w:val="20"/>
        </w:rPr>
        <w:t xml:space="preserve"> Basingstoke, Hampshire and New York: Palgrave Macmillan.</w:t>
      </w:r>
    </w:p>
    <w:p w14:paraId="05EA563B" w14:textId="77777777" w:rsidR="00C45300" w:rsidRPr="00B37D9F" w:rsidRDefault="00C45300" w:rsidP="00696698">
      <w:pPr>
        <w:ind w:left="567" w:hanging="567"/>
        <w:rPr>
          <w:rFonts w:ascii="Times New Roman" w:hAnsi="Times New Roman"/>
          <w:szCs w:val="20"/>
        </w:rPr>
      </w:pPr>
      <w:proofErr w:type="spellStart"/>
      <w:proofErr w:type="gramStart"/>
      <w:r w:rsidRPr="00B37D9F">
        <w:rPr>
          <w:rFonts w:ascii="Times New Roman" w:hAnsi="Times New Roman"/>
          <w:szCs w:val="20"/>
        </w:rPr>
        <w:t>Krasovskaia</w:t>
      </w:r>
      <w:proofErr w:type="spellEnd"/>
      <w:r w:rsidRPr="00B37D9F">
        <w:rPr>
          <w:rFonts w:ascii="Times New Roman" w:hAnsi="Times New Roman"/>
          <w:szCs w:val="20"/>
        </w:rPr>
        <w:t xml:space="preserve">, V. (1971) </w:t>
      </w:r>
      <w:proofErr w:type="spellStart"/>
      <w:r w:rsidRPr="00696698">
        <w:rPr>
          <w:rFonts w:ascii="Times New Roman" w:hAnsi="Times New Roman"/>
          <w:i/>
          <w:iCs/>
          <w:szCs w:val="20"/>
          <w:lang w:val="en-GB"/>
        </w:rPr>
        <w:t>Ruskii</w:t>
      </w:r>
      <w:proofErr w:type="spellEnd"/>
      <w:r w:rsidRPr="00696698">
        <w:rPr>
          <w:rFonts w:ascii="Times New Roman" w:hAnsi="Times New Roman"/>
          <w:i/>
          <w:iCs/>
          <w:szCs w:val="20"/>
          <w:lang w:val="en-GB"/>
        </w:rPr>
        <w:t xml:space="preserve"> </w:t>
      </w:r>
      <w:proofErr w:type="spellStart"/>
      <w:r w:rsidRPr="00696698">
        <w:rPr>
          <w:rFonts w:ascii="Times New Roman" w:hAnsi="Times New Roman"/>
          <w:i/>
          <w:iCs/>
          <w:szCs w:val="20"/>
          <w:lang w:val="en-GB"/>
        </w:rPr>
        <w:t>baletnii</w:t>
      </w:r>
      <w:proofErr w:type="spellEnd"/>
      <w:r w:rsidRPr="00696698">
        <w:rPr>
          <w:rFonts w:ascii="Times New Roman" w:hAnsi="Times New Roman"/>
          <w:i/>
          <w:iCs/>
          <w:szCs w:val="20"/>
          <w:lang w:val="en-GB"/>
        </w:rPr>
        <w:t xml:space="preserve"> </w:t>
      </w:r>
      <w:proofErr w:type="spellStart"/>
      <w:r w:rsidRPr="00696698">
        <w:rPr>
          <w:rFonts w:ascii="Times New Roman" w:hAnsi="Times New Roman"/>
          <w:i/>
          <w:iCs/>
          <w:szCs w:val="20"/>
          <w:lang w:val="en-GB"/>
        </w:rPr>
        <w:t>teatr</w:t>
      </w:r>
      <w:proofErr w:type="spellEnd"/>
      <w:r w:rsidRPr="00696698">
        <w:rPr>
          <w:rFonts w:ascii="Times New Roman" w:hAnsi="Times New Roman"/>
          <w:i/>
          <w:iCs/>
          <w:szCs w:val="20"/>
          <w:lang w:val="en-GB"/>
        </w:rPr>
        <w:t xml:space="preserve"> </w:t>
      </w:r>
      <w:proofErr w:type="spellStart"/>
      <w:r w:rsidRPr="00696698">
        <w:rPr>
          <w:rFonts w:ascii="Times New Roman" w:hAnsi="Times New Roman"/>
          <w:i/>
          <w:iCs/>
          <w:szCs w:val="20"/>
          <w:lang w:val="en-GB"/>
        </w:rPr>
        <w:t>nachala</w:t>
      </w:r>
      <w:proofErr w:type="spellEnd"/>
      <w:r w:rsidRPr="00696698">
        <w:rPr>
          <w:rFonts w:ascii="Times New Roman" w:hAnsi="Times New Roman"/>
          <w:i/>
          <w:iCs/>
          <w:szCs w:val="20"/>
          <w:lang w:val="en-GB"/>
        </w:rPr>
        <w:t xml:space="preserve"> XX </w:t>
      </w:r>
      <w:proofErr w:type="spellStart"/>
      <w:r w:rsidRPr="00696698">
        <w:rPr>
          <w:rFonts w:ascii="Times New Roman" w:hAnsi="Times New Roman"/>
          <w:i/>
          <w:iCs/>
          <w:szCs w:val="20"/>
          <w:lang w:val="en-GB"/>
        </w:rPr>
        <w:t>veka</w:t>
      </w:r>
      <w:proofErr w:type="spellEnd"/>
      <w:r w:rsidRPr="00696698">
        <w:rPr>
          <w:rFonts w:ascii="Times New Roman" w:hAnsi="Times New Roman"/>
          <w:i/>
          <w:iCs/>
          <w:szCs w:val="20"/>
          <w:lang w:val="en-GB"/>
        </w:rPr>
        <w:t>.</w:t>
      </w:r>
      <w:proofErr w:type="gramEnd"/>
      <w:r w:rsidRPr="00696698">
        <w:rPr>
          <w:rFonts w:ascii="Times New Roman" w:hAnsi="Times New Roman"/>
          <w:iCs/>
          <w:szCs w:val="20"/>
          <w:lang w:val="en-GB"/>
        </w:rPr>
        <w:t xml:space="preserve"> 2 vols. </w:t>
      </w:r>
      <w:r w:rsidRPr="00696698">
        <w:rPr>
          <w:rFonts w:ascii="Times New Roman" w:hAnsi="Times New Roman"/>
          <w:szCs w:val="20"/>
          <w:lang w:val="en-GB"/>
        </w:rPr>
        <w:t xml:space="preserve">Leningrad: </w:t>
      </w:r>
      <w:proofErr w:type="spellStart"/>
      <w:r w:rsidRPr="00696698">
        <w:rPr>
          <w:rFonts w:ascii="Times New Roman" w:hAnsi="Times New Roman"/>
          <w:szCs w:val="20"/>
          <w:lang w:val="en-GB"/>
        </w:rPr>
        <w:t>Iskusstvo</w:t>
      </w:r>
      <w:proofErr w:type="spellEnd"/>
      <w:r w:rsidRPr="00696698">
        <w:rPr>
          <w:rFonts w:ascii="Times New Roman" w:hAnsi="Times New Roman"/>
          <w:szCs w:val="20"/>
          <w:lang w:val="en-GB"/>
        </w:rPr>
        <w:t>.</w:t>
      </w:r>
    </w:p>
    <w:p w14:paraId="7527A81D" w14:textId="77777777" w:rsidR="00C45300" w:rsidRPr="00B37D9F" w:rsidRDefault="00C45300" w:rsidP="00C45300">
      <w:pPr>
        <w:rPr>
          <w:rFonts w:ascii="Times New Roman" w:hAnsi="Times New Roman"/>
        </w:rPr>
      </w:pPr>
    </w:p>
    <w:p w14:paraId="0D694D09" w14:textId="77777777" w:rsidR="00C45300" w:rsidRPr="00B37D9F" w:rsidRDefault="00C45300" w:rsidP="00C45300">
      <w:pPr>
        <w:rPr>
          <w:rFonts w:ascii="Times New Roman" w:hAnsi="Times New Roman"/>
          <w:b/>
        </w:rPr>
      </w:pPr>
      <w:proofErr w:type="spellStart"/>
      <w:r w:rsidRPr="00B37D9F">
        <w:rPr>
          <w:rFonts w:ascii="Times New Roman" w:hAnsi="Times New Roman"/>
          <w:b/>
        </w:rPr>
        <w:t>Paratextual</w:t>
      </w:r>
      <w:proofErr w:type="spellEnd"/>
      <w:r w:rsidRPr="00B37D9F">
        <w:rPr>
          <w:rFonts w:ascii="Times New Roman" w:hAnsi="Times New Roman"/>
          <w:b/>
        </w:rPr>
        <w:t xml:space="preserve"> Information</w:t>
      </w:r>
    </w:p>
    <w:p w14:paraId="3DA94106" w14:textId="7133FE70" w:rsidR="00C45300" w:rsidRPr="0094161F" w:rsidRDefault="00C45300" w:rsidP="00C45300">
      <w:pPr>
        <w:widowControl w:val="0"/>
        <w:autoSpaceDE w:val="0"/>
        <w:autoSpaceDN w:val="0"/>
        <w:adjustRightInd w:val="0"/>
        <w:rPr>
          <w:rFonts w:ascii="Times New Roman" w:hAnsi="Times New Roman" w:cs="Times"/>
        </w:rPr>
      </w:pPr>
      <w:r w:rsidRPr="00696698">
        <w:rPr>
          <w:rFonts w:ascii="Times New Roman" w:hAnsi="Times New Roman"/>
        </w:rPr>
        <w:t>A lot of photographs of Nijinsky in his dancing roles exist</w:t>
      </w:r>
      <w:r>
        <w:rPr>
          <w:rFonts w:ascii="Times New Roman" w:hAnsi="Times New Roman"/>
        </w:rPr>
        <w:t>, although nearly all are posed in studio conditions and some retouched to appear "moving"</w:t>
      </w:r>
      <w:r w:rsidRPr="00696698">
        <w:rPr>
          <w:rFonts w:ascii="Times New Roman" w:hAnsi="Times New Roman"/>
        </w:rPr>
        <w:t xml:space="preserve">. </w:t>
      </w:r>
      <w:r w:rsidRPr="00696698">
        <w:rPr>
          <w:rFonts w:ascii="Times New Roman" w:hAnsi="Times New Roman" w:cs="Times"/>
        </w:rPr>
        <w:t xml:space="preserve">There are extant photographs of Nijinsky’s choreographic works, though it is essential </w:t>
      </w:r>
      <w:r w:rsidRPr="00B37D9F">
        <w:rPr>
          <w:rFonts w:ascii="Times New Roman" w:hAnsi="Times New Roman"/>
        </w:rPr>
        <w:t xml:space="preserve">to ensure that </w:t>
      </w:r>
      <w:r w:rsidRPr="0094161F">
        <w:rPr>
          <w:rFonts w:ascii="Times New Roman" w:hAnsi="Times New Roman"/>
        </w:rPr>
        <w:t xml:space="preserve">the images are not of other choreographers’ dances (such as </w:t>
      </w:r>
      <w:proofErr w:type="spellStart"/>
      <w:r w:rsidRPr="0094161F">
        <w:rPr>
          <w:rFonts w:ascii="Times New Roman" w:hAnsi="Times New Roman"/>
          <w:color w:val="343434"/>
        </w:rPr>
        <w:t>Léonide</w:t>
      </w:r>
      <w:proofErr w:type="spellEnd"/>
      <w:r w:rsidRPr="00696698">
        <w:rPr>
          <w:rFonts w:ascii="Times New Roman" w:hAnsi="Times New Roman" w:cs="Times"/>
        </w:rPr>
        <w:t xml:space="preserve"> Massine’s </w:t>
      </w:r>
      <w:proofErr w:type="spellStart"/>
      <w:r w:rsidRPr="0094161F">
        <w:rPr>
          <w:rFonts w:ascii="Times New Roman" w:hAnsi="Times New Roman"/>
          <w:i/>
        </w:rPr>
        <w:t>Sacre</w:t>
      </w:r>
      <w:proofErr w:type="spellEnd"/>
      <w:r w:rsidRPr="0094161F">
        <w:rPr>
          <w:rFonts w:ascii="Times New Roman" w:hAnsi="Times New Roman"/>
        </w:rPr>
        <w:t xml:space="preserve">, </w:t>
      </w:r>
      <w:r>
        <w:rPr>
          <w:rFonts w:ascii="Times New Roman" w:hAnsi="Times New Roman"/>
        </w:rPr>
        <w:lastRenderedPageBreak/>
        <w:t xml:space="preserve">which used </w:t>
      </w:r>
      <w:r w:rsidRPr="0094161F">
        <w:rPr>
          <w:rFonts w:ascii="Times New Roman" w:hAnsi="Times New Roman"/>
        </w:rPr>
        <w:t xml:space="preserve">the same costumes </w:t>
      </w:r>
      <w:r w:rsidRPr="00696698">
        <w:rPr>
          <w:rFonts w:ascii="Times New Roman" w:hAnsi="Times New Roman" w:cs="Times"/>
        </w:rPr>
        <w:t>as Nijinsky’s work of the same name).</w:t>
      </w:r>
    </w:p>
    <w:p w14:paraId="213061F7" w14:textId="77777777" w:rsidR="00C45300" w:rsidRPr="0094161F" w:rsidRDefault="00C45300" w:rsidP="00C45300">
      <w:pPr>
        <w:widowControl w:val="0"/>
        <w:autoSpaceDE w:val="0"/>
        <w:autoSpaceDN w:val="0"/>
        <w:adjustRightInd w:val="0"/>
        <w:rPr>
          <w:rFonts w:ascii="Times New Roman" w:hAnsi="Times New Roman" w:cs="Times"/>
        </w:rPr>
      </w:pPr>
    </w:p>
    <w:p w14:paraId="582B11F4" w14:textId="77777777" w:rsidR="00C45300" w:rsidRPr="0094161F" w:rsidRDefault="00C45300" w:rsidP="00C45300">
      <w:pPr>
        <w:widowControl w:val="0"/>
        <w:numPr>
          <w:ins w:id="1" w:author="Hanna Järvinen" w:date="2014-03-15T11:09:00Z"/>
        </w:numPr>
        <w:autoSpaceDE w:val="0"/>
        <w:autoSpaceDN w:val="0"/>
        <w:adjustRightInd w:val="0"/>
        <w:rPr>
          <w:rFonts w:ascii="Times New Roman" w:hAnsi="Times New Roman"/>
        </w:rPr>
      </w:pPr>
      <w:r w:rsidRPr="0094161F">
        <w:rPr>
          <w:rFonts w:ascii="Times New Roman" w:hAnsi="Times New Roman" w:cs="Times"/>
        </w:rPr>
        <w:t xml:space="preserve">Video </w:t>
      </w:r>
      <w:r>
        <w:rPr>
          <w:rFonts w:ascii="Times New Roman" w:hAnsi="Times New Roman" w:cs="Times"/>
        </w:rPr>
        <w:t>material: no video of Nijinsky</w:t>
      </w:r>
      <w:r w:rsidRPr="0094161F">
        <w:rPr>
          <w:rFonts w:ascii="Times New Roman" w:hAnsi="Times New Roman" w:cs="Times"/>
        </w:rPr>
        <w:t xml:space="preserve"> dancing exists; of the reconstructions</w:t>
      </w:r>
      <w:r>
        <w:rPr>
          <w:rFonts w:ascii="Times New Roman" w:hAnsi="Times New Roman" w:cs="Times"/>
        </w:rPr>
        <w:t xml:space="preserve"> of his choreographies</w:t>
      </w:r>
      <w:r w:rsidRPr="0094161F">
        <w:rPr>
          <w:rFonts w:ascii="Times New Roman" w:hAnsi="Times New Roman" w:cs="Times"/>
        </w:rPr>
        <w:t xml:space="preserve">, only Hutchinson Guest &amp; </w:t>
      </w:r>
      <w:proofErr w:type="spellStart"/>
      <w:r w:rsidRPr="0094161F">
        <w:rPr>
          <w:rFonts w:ascii="Times New Roman" w:hAnsi="Times New Roman" w:cs="Times"/>
        </w:rPr>
        <w:t>Jeschke</w:t>
      </w:r>
      <w:proofErr w:type="spellEnd"/>
      <w:r w:rsidRPr="0094161F">
        <w:rPr>
          <w:rFonts w:ascii="Times New Roman" w:hAnsi="Times New Roman" w:cs="Times"/>
        </w:rPr>
        <w:t xml:space="preserve"> have used his choreographic notation</w:t>
      </w:r>
      <w:r>
        <w:rPr>
          <w:rFonts w:ascii="Times New Roman" w:hAnsi="Times New Roman" w:cs="Times"/>
        </w:rPr>
        <w:t xml:space="preserve"> and can be considered anything other than imaginative recreations</w:t>
      </w:r>
      <w:r w:rsidRPr="0094161F">
        <w:rPr>
          <w:rFonts w:ascii="Times New Roman" w:hAnsi="Times New Roman" w:cs="Times"/>
        </w:rPr>
        <w:t xml:space="preserve">. A video of this reconstruction of </w:t>
      </w:r>
      <w:proofErr w:type="spellStart"/>
      <w:r w:rsidRPr="00696698">
        <w:rPr>
          <w:rFonts w:ascii="Times New Roman" w:hAnsi="Times New Roman"/>
          <w:bCs/>
          <w:i/>
          <w:szCs w:val="20"/>
          <w:lang w:val="en-GB"/>
        </w:rPr>
        <w:t>L’Après</w:t>
      </w:r>
      <w:proofErr w:type="spellEnd"/>
      <w:r w:rsidRPr="00696698">
        <w:rPr>
          <w:rFonts w:ascii="Times New Roman" w:hAnsi="Times New Roman"/>
          <w:bCs/>
          <w:i/>
          <w:szCs w:val="20"/>
          <w:lang w:val="en-GB"/>
        </w:rPr>
        <w:t xml:space="preserve">-midi d’un </w:t>
      </w:r>
      <w:proofErr w:type="spellStart"/>
      <w:r w:rsidRPr="00696698">
        <w:rPr>
          <w:rFonts w:ascii="Times New Roman" w:hAnsi="Times New Roman"/>
          <w:bCs/>
          <w:i/>
          <w:szCs w:val="20"/>
          <w:lang w:val="en-GB"/>
        </w:rPr>
        <w:t>Faune</w:t>
      </w:r>
      <w:proofErr w:type="spellEnd"/>
      <w:r w:rsidRPr="00696698">
        <w:rPr>
          <w:rFonts w:ascii="Times New Roman" w:hAnsi="Times New Roman"/>
          <w:szCs w:val="20"/>
          <w:lang w:val="en-GB"/>
        </w:rPr>
        <w:t xml:space="preserve"> recorded at Juilliard </w:t>
      </w:r>
      <w:proofErr w:type="spellStart"/>
      <w:r w:rsidRPr="00696698">
        <w:rPr>
          <w:rFonts w:ascii="Times New Roman" w:hAnsi="Times New Roman"/>
          <w:szCs w:val="20"/>
          <w:lang w:val="en-GB"/>
        </w:rPr>
        <w:t>Theater</w:t>
      </w:r>
      <w:proofErr w:type="spellEnd"/>
      <w:r w:rsidRPr="00696698">
        <w:rPr>
          <w:rFonts w:ascii="Times New Roman" w:hAnsi="Times New Roman"/>
          <w:szCs w:val="20"/>
          <w:lang w:val="en-GB"/>
        </w:rPr>
        <w:t xml:space="preserve">, New York, 11.12.1989, directed by Muriel Topaz and Nancy S. Jordan, was issued in conjunction with the periodical </w:t>
      </w:r>
      <w:r w:rsidRPr="00696698">
        <w:rPr>
          <w:rFonts w:ascii="Times New Roman" w:hAnsi="Times New Roman"/>
          <w:i/>
          <w:szCs w:val="20"/>
          <w:lang w:val="en-GB"/>
        </w:rPr>
        <w:t>Choreography and dance</w:t>
      </w:r>
      <w:r w:rsidRPr="00696698">
        <w:rPr>
          <w:rFonts w:ascii="Times New Roman" w:hAnsi="Times New Roman"/>
          <w:szCs w:val="20"/>
          <w:lang w:val="en-GB"/>
        </w:rPr>
        <w:t xml:space="preserve"> 1:3 (1991).</w:t>
      </w:r>
    </w:p>
    <w:p w14:paraId="075C9396" w14:textId="77777777" w:rsidR="00C45300" w:rsidRPr="00696698" w:rsidRDefault="00C45300" w:rsidP="00C45300">
      <w:pPr>
        <w:widowControl w:val="0"/>
        <w:autoSpaceDE w:val="0"/>
        <w:autoSpaceDN w:val="0"/>
        <w:adjustRightInd w:val="0"/>
        <w:rPr>
          <w:rFonts w:ascii="Times New Roman" w:hAnsi="Times New Roman" w:cs="Times"/>
        </w:rPr>
      </w:pPr>
    </w:p>
    <w:p w14:paraId="0596A216" w14:textId="77777777" w:rsidR="00C45300" w:rsidRPr="00696698" w:rsidRDefault="00C45300" w:rsidP="00C45300">
      <w:pPr>
        <w:widowControl w:val="0"/>
        <w:autoSpaceDE w:val="0"/>
        <w:autoSpaceDN w:val="0"/>
        <w:adjustRightInd w:val="0"/>
        <w:rPr>
          <w:rFonts w:ascii="Times New Roman" w:hAnsi="Times New Roman" w:cs="Times"/>
        </w:rPr>
      </w:pPr>
      <w:r w:rsidRPr="00696698">
        <w:rPr>
          <w:rFonts w:ascii="Times New Roman" w:hAnsi="Times New Roman" w:cs="Times"/>
        </w:rPr>
        <w:t>Please see the accompanying images that are in a separate file.</w:t>
      </w:r>
    </w:p>
    <w:p w14:paraId="7ED4C921" w14:textId="77777777" w:rsidR="00C45300" w:rsidRPr="00696698" w:rsidRDefault="00C45300" w:rsidP="00C45300">
      <w:pPr>
        <w:widowControl w:val="0"/>
        <w:autoSpaceDE w:val="0"/>
        <w:autoSpaceDN w:val="0"/>
        <w:adjustRightInd w:val="0"/>
        <w:rPr>
          <w:rFonts w:ascii="Times New Roman" w:hAnsi="Times New Roman" w:cs="Times"/>
        </w:rPr>
      </w:pPr>
    </w:p>
    <w:p w14:paraId="4434FE75" w14:textId="77777777" w:rsidR="00C45300" w:rsidRPr="00696698" w:rsidRDefault="00C45300" w:rsidP="00C45300">
      <w:pPr>
        <w:widowControl w:val="0"/>
        <w:autoSpaceDE w:val="0"/>
        <w:autoSpaceDN w:val="0"/>
        <w:adjustRightInd w:val="0"/>
        <w:rPr>
          <w:rFonts w:ascii="Times New Roman" w:hAnsi="Times New Roman" w:cs="Times"/>
        </w:rPr>
      </w:pPr>
      <w:r w:rsidRPr="00696698">
        <w:rPr>
          <w:rFonts w:ascii="Times New Roman" w:hAnsi="Times New Roman" w:cs="Times"/>
        </w:rPr>
        <w:t xml:space="preserve">1. The photographic portrait of Nijinsky was taken by Igor Stravinsky (attached) c. 1913. It was recently reproduced in Jane Pritchard's V&amp;A exhibition catalogue, </w:t>
      </w:r>
      <w:r w:rsidRPr="00696698">
        <w:rPr>
          <w:rFonts w:ascii="Times New Roman" w:hAnsi="Times New Roman" w:cs="Times"/>
          <w:i/>
        </w:rPr>
        <w:t xml:space="preserve">Diaghilev and the Golden Age of the Ballets </w:t>
      </w:r>
      <w:proofErr w:type="spellStart"/>
      <w:r w:rsidRPr="00696698">
        <w:rPr>
          <w:rFonts w:ascii="Times New Roman" w:hAnsi="Times New Roman" w:cs="Times"/>
          <w:i/>
        </w:rPr>
        <w:t>Russes</w:t>
      </w:r>
      <w:proofErr w:type="spellEnd"/>
      <w:r w:rsidRPr="00696698">
        <w:rPr>
          <w:rFonts w:ascii="Times New Roman" w:hAnsi="Times New Roman" w:cs="Times"/>
          <w:i/>
        </w:rPr>
        <w:t xml:space="preserve"> 1909-1929</w:t>
      </w:r>
      <w:r w:rsidRPr="00696698">
        <w:rPr>
          <w:rFonts w:ascii="Times New Roman" w:hAnsi="Times New Roman" w:cs="Times"/>
        </w:rPr>
        <w:t xml:space="preserve"> (2012), which lists the copyright holder as </w:t>
      </w:r>
      <w:proofErr w:type="spellStart"/>
      <w:r w:rsidRPr="00696698">
        <w:rPr>
          <w:rFonts w:ascii="Times New Roman" w:hAnsi="Times New Roman" w:cs="Times"/>
        </w:rPr>
        <w:t>Lebrecht</w:t>
      </w:r>
      <w:proofErr w:type="spellEnd"/>
      <w:r w:rsidRPr="00696698">
        <w:rPr>
          <w:rFonts w:ascii="Times New Roman" w:hAnsi="Times New Roman" w:cs="Times"/>
        </w:rPr>
        <w:t xml:space="preserve"> Music &amp; Arts but this is from Richard Buckle's </w:t>
      </w:r>
      <w:r w:rsidRPr="00696698">
        <w:rPr>
          <w:rFonts w:ascii="Times New Roman" w:hAnsi="Times New Roman" w:cs="Times"/>
          <w:i/>
        </w:rPr>
        <w:t>Diaghilev</w:t>
      </w:r>
      <w:r w:rsidRPr="00696698">
        <w:rPr>
          <w:rFonts w:ascii="Times New Roman" w:hAnsi="Times New Roman" w:cs="Times"/>
        </w:rPr>
        <w:t xml:space="preserve"> (where it's just "courtesy of </w:t>
      </w:r>
      <w:proofErr w:type="spellStart"/>
      <w:r w:rsidRPr="00696698">
        <w:rPr>
          <w:rFonts w:ascii="Times New Roman" w:hAnsi="Times New Roman" w:cs="Times"/>
        </w:rPr>
        <w:t>Mrs</w:t>
      </w:r>
      <w:proofErr w:type="spellEnd"/>
      <w:r w:rsidRPr="00696698">
        <w:rPr>
          <w:rFonts w:ascii="Times New Roman" w:hAnsi="Times New Roman" w:cs="Times"/>
        </w:rPr>
        <w:t xml:space="preserve"> Vera Stravinsky"). </w:t>
      </w:r>
    </w:p>
    <w:p w14:paraId="4012B7EE" w14:textId="77777777" w:rsidR="00C45300" w:rsidRPr="00696698" w:rsidRDefault="00C45300" w:rsidP="00C45300">
      <w:pPr>
        <w:widowControl w:val="0"/>
        <w:autoSpaceDE w:val="0"/>
        <w:autoSpaceDN w:val="0"/>
        <w:adjustRightInd w:val="0"/>
        <w:rPr>
          <w:rFonts w:ascii="Times New Roman" w:hAnsi="Times New Roman" w:cs="Times"/>
        </w:rPr>
      </w:pPr>
    </w:p>
    <w:p w14:paraId="2926EEBE" w14:textId="77777777" w:rsidR="00C45300" w:rsidRPr="00696698" w:rsidRDefault="00C45300" w:rsidP="00C45300">
      <w:pPr>
        <w:widowControl w:val="0"/>
        <w:autoSpaceDE w:val="0"/>
        <w:autoSpaceDN w:val="0"/>
        <w:adjustRightInd w:val="0"/>
        <w:rPr>
          <w:rFonts w:ascii="Times New Roman" w:hAnsi="Times New Roman" w:cs="Times"/>
        </w:rPr>
      </w:pPr>
      <w:r w:rsidRPr="00696698">
        <w:rPr>
          <w:rFonts w:ascii="Times New Roman" w:hAnsi="Times New Roman" w:cs="Times"/>
        </w:rPr>
        <w:t xml:space="preserve">2. The </w:t>
      </w:r>
      <w:proofErr w:type="spellStart"/>
      <w:r w:rsidRPr="00696698">
        <w:rPr>
          <w:rFonts w:ascii="Times New Roman" w:hAnsi="Times New Roman" w:cs="Times"/>
        </w:rPr>
        <w:t>Sem</w:t>
      </w:r>
      <w:proofErr w:type="spellEnd"/>
      <w:r w:rsidRPr="00696698">
        <w:rPr>
          <w:rFonts w:ascii="Times New Roman" w:hAnsi="Times New Roman" w:cs="Times"/>
        </w:rPr>
        <w:t xml:space="preserve"> caricature was published in the French paper </w:t>
      </w:r>
      <w:proofErr w:type="spellStart"/>
      <w:r w:rsidRPr="00696698">
        <w:rPr>
          <w:rFonts w:ascii="Times New Roman" w:hAnsi="Times New Roman" w:cs="Times"/>
          <w:i/>
        </w:rPr>
        <w:t>L'Excelsior</w:t>
      </w:r>
      <w:proofErr w:type="spellEnd"/>
      <w:r w:rsidRPr="00696698">
        <w:rPr>
          <w:rFonts w:ascii="Times New Roman" w:hAnsi="Times New Roman" w:cs="Times"/>
        </w:rPr>
        <w:t>, 17 May 1912. The attached copy came from a microfilm interlibrary loan from Strasbourg and the page is a bit bent. The BNF would have a copy of the original, though.</w:t>
      </w:r>
    </w:p>
    <w:p w14:paraId="55A1BB39" w14:textId="77777777" w:rsidR="00C45300" w:rsidRPr="00B37D9F" w:rsidRDefault="00C45300" w:rsidP="00C45300">
      <w:pPr>
        <w:rPr>
          <w:rFonts w:ascii="Times New Roman" w:hAnsi="Times New Roman"/>
          <w:highlight w:val="yellow"/>
        </w:rPr>
      </w:pPr>
    </w:p>
    <w:p w14:paraId="38986F7F" w14:textId="77777777" w:rsidR="00C45300" w:rsidRPr="00B37D9F" w:rsidRDefault="00C45300" w:rsidP="00C45300">
      <w:pPr>
        <w:rPr>
          <w:rFonts w:ascii="Times New Roman" w:hAnsi="Times New Roman"/>
          <w:highlight w:val="yellow"/>
        </w:rPr>
      </w:pPr>
    </w:p>
    <w:p w14:paraId="4AFA234B" w14:textId="77777777" w:rsidR="00C45300" w:rsidRPr="00B37D9F" w:rsidRDefault="00C45300">
      <w:pPr>
        <w:rPr>
          <w:rFonts w:ascii="Times New Roman" w:hAnsi="Times New Roman"/>
        </w:rPr>
      </w:pPr>
    </w:p>
    <w:p w14:paraId="2D0118F8" w14:textId="77777777" w:rsidR="00C45300" w:rsidRPr="00B37D9F" w:rsidRDefault="00C45300">
      <w:pPr>
        <w:rPr>
          <w:rFonts w:ascii="Times New Roman" w:hAnsi="Times New Roman"/>
        </w:rPr>
      </w:pPr>
    </w:p>
    <w:sectPr w:rsidR="00C45300" w:rsidRPr="00B37D9F" w:rsidSect="00C4530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72"/>
    <w:rsid w:val="000E5390"/>
    <w:rsid w:val="000F38E3"/>
    <w:rsid w:val="00512232"/>
    <w:rsid w:val="005E5DCA"/>
    <w:rsid w:val="0066015E"/>
    <w:rsid w:val="00696698"/>
    <w:rsid w:val="006B41EC"/>
    <w:rsid w:val="007506D9"/>
    <w:rsid w:val="007F75D4"/>
    <w:rsid w:val="00894A15"/>
    <w:rsid w:val="008D2266"/>
    <w:rsid w:val="009E2601"/>
    <w:rsid w:val="00B1674A"/>
    <w:rsid w:val="00B577AC"/>
    <w:rsid w:val="00C27976"/>
    <w:rsid w:val="00C45300"/>
    <w:rsid w:val="00C67761"/>
    <w:rsid w:val="00DC2B34"/>
    <w:rsid w:val="00DD76D2"/>
    <w:rsid w:val="00EC2A84"/>
    <w:rsid w:val="00EC34B4"/>
    <w:rsid w:val="00EC7072"/>
    <w:rsid w:val="00F10F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BD3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B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65106"/>
    <w:rPr>
      <w:rFonts w:cs="Times New Roman"/>
      <w:sz w:val="16"/>
      <w:szCs w:val="16"/>
    </w:rPr>
  </w:style>
  <w:style w:type="paragraph" w:styleId="CommentText">
    <w:name w:val="annotation text"/>
    <w:basedOn w:val="Normal"/>
    <w:link w:val="CommentTextChar"/>
    <w:uiPriority w:val="99"/>
    <w:rsid w:val="00665106"/>
    <w:rPr>
      <w:sz w:val="20"/>
      <w:szCs w:val="20"/>
    </w:rPr>
  </w:style>
  <w:style w:type="character" w:customStyle="1" w:styleId="CommentTextChar">
    <w:name w:val="Comment Text Char"/>
    <w:basedOn w:val="DefaultParagraphFont"/>
    <w:link w:val="CommentText"/>
    <w:uiPriority w:val="99"/>
    <w:locked/>
    <w:rsid w:val="00665106"/>
    <w:rPr>
      <w:rFonts w:cs="Times New Roman"/>
      <w:sz w:val="20"/>
      <w:szCs w:val="20"/>
      <w:lang w:val="en-GB"/>
    </w:rPr>
  </w:style>
  <w:style w:type="paragraph" w:styleId="CommentSubject">
    <w:name w:val="annotation subject"/>
    <w:basedOn w:val="CommentText"/>
    <w:next w:val="CommentText"/>
    <w:link w:val="CommentSubjectChar"/>
    <w:uiPriority w:val="99"/>
    <w:semiHidden/>
    <w:rsid w:val="00665106"/>
    <w:rPr>
      <w:b/>
      <w:bCs/>
    </w:rPr>
  </w:style>
  <w:style w:type="character" w:customStyle="1" w:styleId="CommentSubjectChar">
    <w:name w:val="Comment Subject Char"/>
    <w:basedOn w:val="CommentTextChar"/>
    <w:link w:val="CommentSubject"/>
    <w:uiPriority w:val="99"/>
    <w:semiHidden/>
    <w:locked/>
    <w:rsid w:val="00665106"/>
    <w:rPr>
      <w:rFonts w:cs="Times New Roman"/>
      <w:b/>
      <w:bCs/>
      <w:sz w:val="20"/>
      <w:szCs w:val="20"/>
      <w:lang w:val="en-GB"/>
    </w:rPr>
  </w:style>
  <w:style w:type="paragraph" w:styleId="BalloonText">
    <w:name w:val="Balloon Text"/>
    <w:basedOn w:val="Normal"/>
    <w:link w:val="BalloonTextChar"/>
    <w:uiPriority w:val="99"/>
    <w:semiHidden/>
    <w:rsid w:val="006651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5106"/>
    <w:rPr>
      <w:rFonts w:ascii="Tahoma" w:hAnsi="Tahoma" w:cs="Tahoma"/>
      <w:sz w:val="16"/>
      <w:szCs w:val="16"/>
      <w:lang w:val="en-GB"/>
    </w:rPr>
  </w:style>
  <w:style w:type="paragraph" w:styleId="Header">
    <w:name w:val="header"/>
    <w:basedOn w:val="Normal"/>
    <w:link w:val="HeaderChar"/>
    <w:uiPriority w:val="99"/>
    <w:semiHidden/>
    <w:rsid w:val="00686809"/>
    <w:pPr>
      <w:tabs>
        <w:tab w:val="center" w:pos="4320"/>
        <w:tab w:val="right" w:pos="8640"/>
      </w:tabs>
    </w:pPr>
  </w:style>
  <w:style w:type="character" w:customStyle="1" w:styleId="HeaderChar">
    <w:name w:val="Header Char"/>
    <w:basedOn w:val="DefaultParagraphFont"/>
    <w:link w:val="Header"/>
    <w:uiPriority w:val="99"/>
    <w:semiHidden/>
    <w:locked/>
    <w:rsid w:val="00686809"/>
    <w:rPr>
      <w:rFonts w:cs="Times New Roman"/>
      <w:lang w:val="en-GB"/>
    </w:rPr>
  </w:style>
  <w:style w:type="paragraph" w:styleId="Footer">
    <w:name w:val="footer"/>
    <w:basedOn w:val="Normal"/>
    <w:link w:val="FooterChar"/>
    <w:uiPriority w:val="99"/>
    <w:semiHidden/>
    <w:rsid w:val="00686809"/>
    <w:pPr>
      <w:tabs>
        <w:tab w:val="center" w:pos="4320"/>
        <w:tab w:val="right" w:pos="8640"/>
      </w:tabs>
    </w:pPr>
  </w:style>
  <w:style w:type="character" w:customStyle="1" w:styleId="FooterChar">
    <w:name w:val="Footer Char"/>
    <w:basedOn w:val="DefaultParagraphFont"/>
    <w:link w:val="Footer"/>
    <w:uiPriority w:val="99"/>
    <w:semiHidden/>
    <w:locked/>
    <w:rsid w:val="00686809"/>
    <w:rPr>
      <w:rFonts w:cs="Times New Roman"/>
      <w:lang w:val="en-GB"/>
    </w:rPr>
  </w:style>
  <w:style w:type="paragraph" w:styleId="Revision">
    <w:name w:val="Revision"/>
    <w:hidden/>
    <w:uiPriority w:val="99"/>
    <w:rsid w:val="00132C86"/>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B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65106"/>
    <w:rPr>
      <w:rFonts w:cs="Times New Roman"/>
      <w:sz w:val="16"/>
      <w:szCs w:val="16"/>
    </w:rPr>
  </w:style>
  <w:style w:type="paragraph" w:styleId="CommentText">
    <w:name w:val="annotation text"/>
    <w:basedOn w:val="Normal"/>
    <w:link w:val="CommentTextChar"/>
    <w:uiPriority w:val="99"/>
    <w:rsid w:val="00665106"/>
    <w:rPr>
      <w:sz w:val="20"/>
      <w:szCs w:val="20"/>
    </w:rPr>
  </w:style>
  <w:style w:type="character" w:customStyle="1" w:styleId="CommentTextChar">
    <w:name w:val="Comment Text Char"/>
    <w:basedOn w:val="DefaultParagraphFont"/>
    <w:link w:val="CommentText"/>
    <w:uiPriority w:val="99"/>
    <w:locked/>
    <w:rsid w:val="00665106"/>
    <w:rPr>
      <w:rFonts w:cs="Times New Roman"/>
      <w:sz w:val="20"/>
      <w:szCs w:val="20"/>
      <w:lang w:val="en-GB"/>
    </w:rPr>
  </w:style>
  <w:style w:type="paragraph" w:styleId="CommentSubject">
    <w:name w:val="annotation subject"/>
    <w:basedOn w:val="CommentText"/>
    <w:next w:val="CommentText"/>
    <w:link w:val="CommentSubjectChar"/>
    <w:uiPriority w:val="99"/>
    <w:semiHidden/>
    <w:rsid w:val="00665106"/>
    <w:rPr>
      <w:b/>
      <w:bCs/>
    </w:rPr>
  </w:style>
  <w:style w:type="character" w:customStyle="1" w:styleId="CommentSubjectChar">
    <w:name w:val="Comment Subject Char"/>
    <w:basedOn w:val="CommentTextChar"/>
    <w:link w:val="CommentSubject"/>
    <w:uiPriority w:val="99"/>
    <w:semiHidden/>
    <w:locked/>
    <w:rsid w:val="00665106"/>
    <w:rPr>
      <w:rFonts w:cs="Times New Roman"/>
      <w:b/>
      <w:bCs/>
      <w:sz w:val="20"/>
      <w:szCs w:val="20"/>
      <w:lang w:val="en-GB"/>
    </w:rPr>
  </w:style>
  <w:style w:type="paragraph" w:styleId="BalloonText">
    <w:name w:val="Balloon Text"/>
    <w:basedOn w:val="Normal"/>
    <w:link w:val="BalloonTextChar"/>
    <w:uiPriority w:val="99"/>
    <w:semiHidden/>
    <w:rsid w:val="006651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5106"/>
    <w:rPr>
      <w:rFonts w:ascii="Tahoma" w:hAnsi="Tahoma" w:cs="Tahoma"/>
      <w:sz w:val="16"/>
      <w:szCs w:val="16"/>
      <w:lang w:val="en-GB"/>
    </w:rPr>
  </w:style>
  <w:style w:type="paragraph" w:styleId="Header">
    <w:name w:val="header"/>
    <w:basedOn w:val="Normal"/>
    <w:link w:val="HeaderChar"/>
    <w:uiPriority w:val="99"/>
    <w:semiHidden/>
    <w:rsid w:val="00686809"/>
    <w:pPr>
      <w:tabs>
        <w:tab w:val="center" w:pos="4320"/>
        <w:tab w:val="right" w:pos="8640"/>
      </w:tabs>
    </w:pPr>
  </w:style>
  <w:style w:type="character" w:customStyle="1" w:styleId="HeaderChar">
    <w:name w:val="Header Char"/>
    <w:basedOn w:val="DefaultParagraphFont"/>
    <w:link w:val="Header"/>
    <w:uiPriority w:val="99"/>
    <w:semiHidden/>
    <w:locked/>
    <w:rsid w:val="00686809"/>
    <w:rPr>
      <w:rFonts w:cs="Times New Roman"/>
      <w:lang w:val="en-GB"/>
    </w:rPr>
  </w:style>
  <w:style w:type="paragraph" w:styleId="Footer">
    <w:name w:val="footer"/>
    <w:basedOn w:val="Normal"/>
    <w:link w:val="FooterChar"/>
    <w:uiPriority w:val="99"/>
    <w:semiHidden/>
    <w:rsid w:val="00686809"/>
    <w:pPr>
      <w:tabs>
        <w:tab w:val="center" w:pos="4320"/>
        <w:tab w:val="right" w:pos="8640"/>
      </w:tabs>
    </w:pPr>
  </w:style>
  <w:style w:type="character" w:customStyle="1" w:styleId="FooterChar">
    <w:name w:val="Footer Char"/>
    <w:basedOn w:val="DefaultParagraphFont"/>
    <w:link w:val="Footer"/>
    <w:uiPriority w:val="99"/>
    <w:semiHidden/>
    <w:locked/>
    <w:rsid w:val="00686809"/>
    <w:rPr>
      <w:rFonts w:cs="Times New Roman"/>
      <w:lang w:val="en-GB"/>
    </w:rPr>
  </w:style>
  <w:style w:type="paragraph" w:styleId="Revision">
    <w:name w:val="Revision"/>
    <w:hidden/>
    <w:uiPriority w:val="99"/>
    <w:rsid w:val="00132C86"/>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2168</Words>
  <Characters>12364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Nijinsky, Vaslav (b</vt:lpstr>
    </vt:vector>
  </TitlesOfParts>
  <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Nijinsky, Vaslav (b</dc:title>
  <dc:subject/>
  <dc:creator>Editor</dc:creator>
  <cp:keywords/>
  <dc:description/>
  <cp:lastModifiedBy>Editorial Comments</cp:lastModifiedBy>
  <cp:revision>11</cp:revision>
  <cp:lastPrinted>2013-05-14T15:44:00Z</cp:lastPrinted>
  <dcterms:created xsi:type="dcterms:W3CDTF">2015-06-04T15:30:00Z</dcterms:created>
  <dcterms:modified xsi:type="dcterms:W3CDTF">2015-06-13T18:28:00Z</dcterms:modified>
</cp:coreProperties>
</file>