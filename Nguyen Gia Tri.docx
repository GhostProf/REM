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66" w:rsidRPr="001E02C9" w:rsidRDefault="00454847" w:rsidP="006136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Nguyen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Tri </w:t>
      </w:r>
      <w:r w:rsidR="00D716EB">
        <w:rPr>
          <w:rFonts w:ascii="Times New Roman" w:hAnsi="Times New Roman" w:cs="Times New Roman"/>
          <w:b/>
          <w:sz w:val="24"/>
          <w:szCs w:val="24"/>
          <w:lang w:val="en-US"/>
        </w:rPr>
        <w:t>(1908-1993)</w:t>
      </w:r>
    </w:p>
    <w:p w:rsidR="00750CC1" w:rsidRDefault="00750CC1" w:rsidP="00750CC1">
      <w:pPr>
        <w:spacing w:after="0" w:line="240" w:lineRule="auto"/>
        <w:rPr>
          <w:lang w:val="en-US"/>
        </w:rPr>
      </w:pPr>
    </w:p>
    <w:p w:rsidR="00823CDE" w:rsidRDefault="00AA4A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50CC1">
        <w:rPr>
          <w:rFonts w:ascii="Times New Roman" w:hAnsi="Times New Roman" w:cs="Times New Roman"/>
          <w:sz w:val="24"/>
          <w:szCs w:val="24"/>
          <w:lang w:val="en-US"/>
        </w:rPr>
        <w:t>orn in Ha Dong, Vietnam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50CC1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Nguyen </w:t>
      </w:r>
      <w:proofErr w:type="spellStart"/>
      <w:r w:rsidR="00750CC1" w:rsidRPr="00750CC1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="00750CC1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Tri </w:t>
      </w:r>
      <w:r w:rsidR="000C3F03">
        <w:rPr>
          <w:rFonts w:ascii="Times New Roman" w:hAnsi="Times New Roman" w:cs="Times New Roman"/>
          <w:sz w:val="24"/>
          <w:szCs w:val="24"/>
          <w:lang w:val="en-US"/>
        </w:rPr>
        <w:t xml:space="preserve">was a modern painter, best known for his virtuosity in </w:t>
      </w:r>
      <w:r w:rsidR="00454847">
        <w:rPr>
          <w:rFonts w:ascii="Times New Roman" w:hAnsi="Times New Roman" w:cs="Times New Roman"/>
          <w:sz w:val="24"/>
          <w:szCs w:val="24"/>
          <w:lang w:val="en-US"/>
        </w:rPr>
        <w:t>the medium of lacquer painting</w:t>
      </w:r>
      <w:r w:rsidR="004F5622">
        <w:rPr>
          <w:rFonts w:ascii="Times New Roman" w:hAnsi="Times New Roman" w:cs="Times New Roman"/>
          <w:sz w:val="24"/>
          <w:szCs w:val="24"/>
          <w:lang w:val="en-US"/>
        </w:rPr>
        <w:t>. Modern lacquer painting</w:t>
      </w:r>
      <w:r w:rsidR="00454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3F03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A22AF0">
        <w:rPr>
          <w:rFonts w:ascii="Times New Roman" w:hAnsi="Times New Roman" w:cs="Times New Roman"/>
          <w:sz w:val="24"/>
          <w:szCs w:val="24"/>
          <w:lang w:val="en-US"/>
        </w:rPr>
        <w:t>invented</w:t>
      </w:r>
      <w:r w:rsidR="000C3F03">
        <w:rPr>
          <w:rFonts w:ascii="Times New Roman" w:hAnsi="Times New Roman" w:cs="Times New Roman"/>
          <w:sz w:val="24"/>
          <w:szCs w:val="24"/>
          <w:lang w:val="en-US"/>
        </w:rPr>
        <w:t xml:space="preserve"> at the </w:t>
      </w:r>
      <w:proofErr w:type="spellStart"/>
      <w:r w:rsidR="000C3F03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="000C3F03" w:rsidRPr="00750CC1">
        <w:rPr>
          <w:rFonts w:ascii="Times New Roman" w:hAnsi="Times New Roman" w:cs="Times New Roman"/>
          <w:sz w:val="24"/>
          <w:szCs w:val="24"/>
          <w:lang w:val="en-US"/>
        </w:rPr>
        <w:t>cole</w:t>
      </w:r>
      <w:proofErr w:type="spellEnd"/>
      <w:r w:rsidR="000C3F03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des Beaux Arts de </w:t>
      </w:r>
      <w:proofErr w:type="spellStart"/>
      <w:r w:rsidR="000C3F03" w:rsidRPr="00750CC1">
        <w:rPr>
          <w:rFonts w:ascii="Times New Roman" w:hAnsi="Times New Roman" w:cs="Times New Roman"/>
          <w:sz w:val="24"/>
          <w:szCs w:val="24"/>
          <w:lang w:val="en-US"/>
        </w:rPr>
        <w:t>l’Indochine</w:t>
      </w:r>
      <w:proofErr w:type="spellEnd"/>
      <w:r w:rsidR="004F5622">
        <w:rPr>
          <w:rFonts w:ascii="Times New Roman" w:hAnsi="Times New Roman" w:cs="Times New Roman"/>
          <w:sz w:val="24"/>
          <w:szCs w:val="24"/>
          <w:lang w:val="en-US"/>
        </w:rPr>
        <w:t>, and was an experimental practice, drawing from traditional Vietnamese lacquer techniques to create a two-dimensional painted surface, akin to an oil painting</w:t>
      </w:r>
      <w:r w:rsidR="000C3F03">
        <w:rPr>
          <w:rFonts w:ascii="Times New Roman" w:hAnsi="Times New Roman" w:cs="Times New Roman"/>
          <w:sz w:val="24"/>
          <w:szCs w:val="24"/>
          <w:lang w:val="en-US"/>
        </w:rPr>
        <w:t>. While a student at this school</w:t>
      </w:r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 in the 1930s</w:t>
      </w:r>
      <w:r w:rsidR="000C3F03">
        <w:rPr>
          <w:rFonts w:ascii="Times New Roman" w:hAnsi="Times New Roman" w:cs="Times New Roman"/>
          <w:sz w:val="24"/>
          <w:szCs w:val="24"/>
          <w:lang w:val="en-US"/>
        </w:rPr>
        <w:t xml:space="preserve">, Nguyen </w:t>
      </w:r>
      <w:proofErr w:type="spellStart"/>
      <w:r w:rsidR="000C3F03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="000C3F03">
        <w:rPr>
          <w:rFonts w:ascii="Times New Roman" w:hAnsi="Times New Roman" w:cs="Times New Roman"/>
          <w:sz w:val="24"/>
          <w:szCs w:val="24"/>
          <w:lang w:val="en-US"/>
        </w:rPr>
        <w:t xml:space="preserve"> Tri developed </w:t>
      </w:r>
      <w:r w:rsidR="003214BF">
        <w:rPr>
          <w:rFonts w:ascii="Times New Roman" w:hAnsi="Times New Roman" w:cs="Times New Roman"/>
          <w:sz w:val="24"/>
          <w:szCs w:val="24"/>
          <w:lang w:val="en-US"/>
        </w:rPr>
        <w:t xml:space="preserve">an expressive </w:t>
      </w:r>
      <w:r w:rsidR="000C3F03">
        <w:rPr>
          <w:rFonts w:ascii="Times New Roman" w:hAnsi="Times New Roman" w:cs="Times New Roman"/>
          <w:sz w:val="24"/>
          <w:szCs w:val="24"/>
          <w:lang w:val="en-US"/>
        </w:rPr>
        <w:t xml:space="preserve">style </w:t>
      </w:r>
      <w:r w:rsidR="004F562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0C3F03">
        <w:rPr>
          <w:rFonts w:ascii="Times New Roman" w:hAnsi="Times New Roman" w:cs="Times New Roman"/>
          <w:sz w:val="24"/>
          <w:szCs w:val="24"/>
          <w:lang w:val="en-US"/>
        </w:rPr>
        <w:t xml:space="preserve"> lacquer, </w:t>
      </w:r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marrying 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Post-Impressionist influences </w:t>
      </w:r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3214BF">
        <w:rPr>
          <w:rFonts w:ascii="Times New Roman" w:hAnsi="Times New Roman" w:cs="Times New Roman"/>
          <w:sz w:val="24"/>
          <w:szCs w:val="24"/>
          <w:lang w:val="en-US"/>
        </w:rPr>
        <w:t xml:space="preserve">an exploration of </w:t>
      </w:r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024CA">
        <w:rPr>
          <w:rFonts w:ascii="Times New Roman" w:hAnsi="Times New Roman" w:cs="Times New Roman"/>
          <w:sz w:val="24"/>
          <w:szCs w:val="24"/>
          <w:lang w:val="en-US"/>
        </w:rPr>
        <w:t xml:space="preserve">medium’s </w:t>
      </w:r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visual characteristics, such as translucency and sheen. </w:t>
      </w:r>
      <w:r w:rsidR="00FE195C">
        <w:rPr>
          <w:rFonts w:ascii="Times New Roman" w:hAnsi="Times New Roman" w:cs="Times New Roman"/>
          <w:sz w:val="24"/>
          <w:szCs w:val="24"/>
          <w:lang w:val="en-US"/>
        </w:rPr>
        <w:t>His most common subject</w:t>
      </w:r>
      <w:r w:rsidR="00DC240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E195C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DC240E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="00FE195C">
        <w:rPr>
          <w:rFonts w:ascii="Times New Roman" w:hAnsi="Times New Roman" w:cs="Times New Roman"/>
          <w:sz w:val="24"/>
          <w:szCs w:val="24"/>
          <w:lang w:val="en-US"/>
        </w:rPr>
        <w:t xml:space="preserve"> aesthe</w:t>
      </w:r>
      <w:r w:rsidR="00A6542A">
        <w:rPr>
          <w:rFonts w:ascii="Times New Roman" w:hAnsi="Times New Roman" w:cs="Times New Roman"/>
          <w:sz w:val="24"/>
          <w:szCs w:val="24"/>
          <w:lang w:val="en-US"/>
        </w:rPr>
        <w:t xml:space="preserve">ticized </w:t>
      </w:r>
      <w:r w:rsidR="001E02C9">
        <w:rPr>
          <w:rFonts w:ascii="Times New Roman" w:hAnsi="Times New Roman" w:cs="Times New Roman"/>
          <w:sz w:val="24"/>
          <w:szCs w:val="24"/>
          <w:lang w:val="en-US"/>
        </w:rPr>
        <w:t>female figures</w:t>
      </w:r>
      <w:r w:rsidR="00DC240E">
        <w:rPr>
          <w:rFonts w:ascii="Times New Roman" w:hAnsi="Times New Roman" w:cs="Times New Roman"/>
          <w:sz w:val="24"/>
          <w:szCs w:val="24"/>
          <w:lang w:val="en-US"/>
        </w:rPr>
        <w:t>, blending into amorphous backgrounds</w:t>
      </w:r>
      <w:r w:rsidR="00FE195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622">
        <w:rPr>
          <w:rFonts w:ascii="Times New Roman" w:hAnsi="Times New Roman" w:cs="Times New Roman"/>
          <w:sz w:val="24"/>
          <w:szCs w:val="24"/>
          <w:lang w:val="en-US"/>
        </w:rPr>
        <w:t xml:space="preserve">Due to his work in the 1930s and 1940s, </w:t>
      </w:r>
      <w:r w:rsidR="00E90723">
        <w:rPr>
          <w:rFonts w:ascii="Times New Roman" w:hAnsi="Times New Roman" w:cs="Times New Roman"/>
          <w:sz w:val="24"/>
          <w:szCs w:val="24"/>
          <w:lang w:val="en-US"/>
        </w:rPr>
        <w:t>Nguyen Gia Tri</w:t>
      </w:r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 was credited with transforming lacquer from a decorative</w:t>
      </w:r>
      <w:r w:rsidR="00314321">
        <w:rPr>
          <w:rFonts w:ascii="Times New Roman" w:hAnsi="Times New Roman" w:cs="Times New Roman"/>
          <w:sz w:val="24"/>
          <w:szCs w:val="24"/>
          <w:lang w:val="en-US"/>
        </w:rPr>
        <w:t xml:space="preserve"> art</w:t>
      </w:r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 to a ‘fine art’ medium</w:t>
      </w:r>
      <w:r w:rsidR="004F5622">
        <w:rPr>
          <w:rFonts w:ascii="Times New Roman" w:hAnsi="Times New Roman" w:cs="Times New Roman"/>
          <w:sz w:val="24"/>
          <w:szCs w:val="24"/>
          <w:lang w:val="en-US"/>
        </w:rPr>
        <w:t xml:space="preserve">. The idea of lacquer as a uniquely Vietnamese form of ‘fine art’ had a </w:t>
      </w:r>
      <w:r w:rsidR="00314321">
        <w:rPr>
          <w:rFonts w:ascii="Times New Roman" w:hAnsi="Times New Roman" w:cs="Times New Roman"/>
          <w:sz w:val="24"/>
          <w:szCs w:val="24"/>
          <w:lang w:val="en-US"/>
        </w:rPr>
        <w:t>special significance in the context of the burgeoning nationalism of colonial-period Vietnam</w:t>
      </w:r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. Following the Vietnamese Revolution of 1945, and the outbreak of the First Indochina War (1946-1954), Nguyen </w:t>
      </w:r>
      <w:proofErr w:type="spellStart"/>
      <w:r w:rsidR="007D494D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="007D494D">
        <w:rPr>
          <w:rFonts w:ascii="Times New Roman" w:hAnsi="Times New Roman" w:cs="Times New Roman"/>
          <w:sz w:val="24"/>
          <w:szCs w:val="24"/>
          <w:lang w:val="en-US"/>
        </w:rPr>
        <w:t xml:space="preserve"> Tri left Hanoi, eventually settling in Saigon, South Vietnam. </w:t>
      </w:r>
      <w:r w:rsidR="00314321">
        <w:rPr>
          <w:rFonts w:ascii="Times New Roman" w:hAnsi="Times New Roman" w:cs="Times New Roman"/>
          <w:sz w:val="24"/>
          <w:szCs w:val="24"/>
          <w:lang w:val="en-US"/>
        </w:rPr>
        <w:t>While h</w:t>
      </w:r>
      <w:r w:rsidR="00E9072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6542A">
        <w:rPr>
          <w:rFonts w:ascii="Times New Roman" w:hAnsi="Times New Roman" w:cs="Times New Roman"/>
          <w:sz w:val="24"/>
          <w:szCs w:val="24"/>
          <w:lang w:val="en-US"/>
        </w:rPr>
        <w:t xml:space="preserve"> continued </w:t>
      </w:r>
      <w:r w:rsidR="00BE5FB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6542A">
        <w:rPr>
          <w:rFonts w:ascii="Times New Roman" w:hAnsi="Times New Roman" w:cs="Times New Roman"/>
          <w:sz w:val="24"/>
          <w:szCs w:val="24"/>
          <w:lang w:val="en-US"/>
        </w:rPr>
        <w:t xml:space="preserve"> work in his characteristic </w:t>
      </w:r>
      <w:r w:rsidR="001E02C9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="00A654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14321">
        <w:rPr>
          <w:rFonts w:ascii="Times New Roman" w:hAnsi="Times New Roman" w:cs="Times New Roman"/>
          <w:sz w:val="24"/>
          <w:szCs w:val="24"/>
          <w:lang w:val="en-US"/>
        </w:rPr>
        <w:t>he also experiment</w:t>
      </w:r>
      <w:r w:rsidR="008274E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314321">
        <w:rPr>
          <w:rFonts w:ascii="Times New Roman" w:hAnsi="Times New Roman" w:cs="Times New Roman"/>
          <w:sz w:val="24"/>
          <w:szCs w:val="24"/>
          <w:lang w:val="en-US"/>
        </w:rPr>
        <w:t xml:space="preserve"> widely with the medium, including by exploring its innate facility for abstraction. </w:t>
      </w:r>
    </w:p>
    <w:p w:rsidR="0076770A" w:rsidRDefault="0076770A" w:rsidP="00BE5F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723" w:rsidRDefault="00E90723" w:rsidP="00E907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Nguyen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Tri</w:t>
      </w:r>
      <w:r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40E">
        <w:rPr>
          <w:rFonts w:ascii="Times New Roman" w:hAnsi="Times New Roman" w:cs="Times New Roman"/>
          <w:sz w:val="24"/>
          <w:szCs w:val="24"/>
          <w:lang w:val="en-US"/>
        </w:rPr>
        <w:t xml:space="preserve">began studying at the </w:t>
      </w:r>
      <w:proofErr w:type="spellStart"/>
      <w:r w:rsidR="00DC240E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="00DC240E" w:rsidRPr="00750CC1">
        <w:rPr>
          <w:rFonts w:ascii="Times New Roman" w:hAnsi="Times New Roman" w:cs="Times New Roman"/>
          <w:sz w:val="24"/>
          <w:szCs w:val="24"/>
          <w:lang w:val="en-US"/>
        </w:rPr>
        <w:t>cole</w:t>
      </w:r>
      <w:proofErr w:type="spellEnd"/>
      <w:r w:rsidR="00DC240E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des Beaux Arts de </w:t>
      </w:r>
      <w:proofErr w:type="spellStart"/>
      <w:r w:rsidR="00DC240E" w:rsidRPr="00750CC1">
        <w:rPr>
          <w:rFonts w:ascii="Times New Roman" w:hAnsi="Times New Roman" w:cs="Times New Roman"/>
          <w:sz w:val="24"/>
          <w:szCs w:val="24"/>
          <w:lang w:val="en-US"/>
        </w:rPr>
        <w:t>l’Indochine</w:t>
      </w:r>
      <w:proofErr w:type="spellEnd"/>
      <w:r w:rsidR="004B5C04">
        <w:rPr>
          <w:rFonts w:ascii="Times New Roman" w:hAnsi="Times New Roman" w:cs="Times New Roman"/>
          <w:sz w:val="24"/>
          <w:szCs w:val="24"/>
          <w:lang w:val="en-US"/>
        </w:rPr>
        <w:t xml:space="preserve"> in 1928, 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>graduat</w:t>
      </w:r>
      <w:r w:rsidR="004B5C04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7174F1">
        <w:rPr>
          <w:rFonts w:ascii="Times New Roman" w:hAnsi="Times New Roman" w:cs="Times New Roman"/>
          <w:sz w:val="24"/>
          <w:szCs w:val="24"/>
          <w:lang w:val="en-US"/>
        </w:rPr>
        <w:t xml:space="preserve"> in 1936</w:t>
      </w:r>
      <w:r w:rsidR="00262757">
        <w:rPr>
          <w:rFonts w:ascii="Times New Roman" w:hAnsi="Times New Roman" w:cs="Times New Roman"/>
          <w:sz w:val="24"/>
          <w:szCs w:val="24"/>
          <w:lang w:val="en-US"/>
        </w:rPr>
        <w:t>, after a brief hiatus</w:t>
      </w:r>
      <w:r w:rsidR="007174F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5278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310">
        <w:rPr>
          <w:rFonts w:ascii="Times New Roman" w:hAnsi="Times New Roman" w:cs="Times New Roman"/>
          <w:sz w:val="24"/>
          <w:szCs w:val="24"/>
          <w:lang w:val="en-US"/>
        </w:rPr>
        <w:t xml:space="preserve">was a leading student 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in the new field </w:t>
      </w:r>
      <w:r w:rsidR="00555310">
        <w:rPr>
          <w:rFonts w:ascii="Times New Roman" w:hAnsi="Times New Roman" w:cs="Times New Roman"/>
          <w:sz w:val="24"/>
          <w:szCs w:val="24"/>
          <w:lang w:val="en-US"/>
        </w:rPr>
        <w:t>of lacquer painting</w:t>
      </w:r>
      <w:r w:rsidR="004B5C0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0383C">
        <w:rPr>
          <w:rFonts w:ascii="Times New Roman" w:hAnsi="Times New Roman" w:cs="Times New Roman"/>
          <w:sz w:val="24"/>
          <w:szCs w:val="24"/>
          <w:lang w:val="en-US"/>
        </w:rPr>
        <w:t>distin</w:t>
      </w:r>
      <w:r w:rsidR="00BE5FBF">
        <w:rPr>
          <w:rFonts w:ascii="Times New Roman" w:hAnsi="Times New Roman" w:cs="Times New Roman"/>
          <w:sz w:val="24"/>
          <w:szCs w:val="24"/>
          <w:lang w:val="en-US"/>
        </w:rPr>
        <w:t>guished for his exp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ressive handling of the medium, and his skill at creating different tonal effects from the limited range of </w:t>
      </w:r>
      <w:proofErr w:type="spellStart"/>
      <w:r w:rsidR="0076770A">
        <w:rPr>
          <w:rFonts w:ascii="Times New Roman" w:hAnsi="Times New Roman" w:cs="Times New Roman"/>
          <w:sz w:val="24"/>
          <w:szCs w:val="24"/>
          <w:lang w:val="en-US"/>
        </w:rPr>
        <w:t>colours</w:t>
      </w:r>
      <w:proofErr w:type="spellEnd"/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 available in the traditional lacquer palette. </w:t>
      </w:r>
      <w:r w:rsidR="004F5622">
        <w:rPr>
          <w:rFonts w:ascii="Times New Roman" w:hAnsi="Times New Roman" w:cs="Times New Roman"/>
          <w:sz w:val="24"/>
          <w:szCs w:val="24"/>
          <w:lang w:val="en-US"/>
        </w:rPr>
        <w:t>In the 1930s and 1940s, his characteristic lyrical paintings combined influences from European art – including Matisse and Bo</w:t>
      </w:r>
      <w:ins w:id="0" w:author="doctor" w:date="2014-06-17T09:02:00Z">
        <w:r w:rsidR="009C7762">
          <w:rPr>
            <w:rFonts w:ascii="Times New Roman" w:hAnsi="Times New Roman" w:cs="Times New Roman"/>
            <w:sz w:val="24"/>
            <w:szCs w:val="24"/>
            <w:lang w:val="en-US"/>
          </w:rPr>
          <w:t>t</w:t>
        </w:r>
      </w:ins>
      <w:bookmarkStart w:id="1" w:name="_GoBack"/>
      <w:bookmarkEnd w:id="1"/>
      <w:r w:rsidR="004F5622">
        <w:rPr>
          <w:rFonts w:ascii="Times New Roman" w:hAnsi="Times New Roman" w:cs="Times New Roman"/>
          <w:sz w:val="24"/>
          <w:szCs w:val="24"/>
          <w:lang w:val="en-US"/>
        </w:rPr>
        <w:t xml:space="preserve">ticelli – with an exploration of the aesthetic qualities of the lacquer medium. </w:t>
      </w:r>
      <w:r w:rsidR="004738A5">
        <w:rPr>
          <w:rFonts w:ascii="Times New Roman" w:hAnsi="Times New Roman" w:cs="Times New Roman"/>
          <w:sz w:val="24"/>
          <w:szCs w:val="24"/>
          <w:lang w:val="en-US"/>
        </w:rPr>
        <w:t>In the 1930s, he</w:t>
      </w:r>
      <w:r w:rsidR="004738A5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38A5">
        <w:rPr>
          <w:rFonts w:ascii="Times New Roman" w:hAnsi="Times New Roman" w:cs="Times New Roman"/>
          <w:sz w:val="24"/>
          <w:szCs w:val="24"/>
          <w:lang w:val="en-US"/>
        </w:rPr>
        <w:t>also became</w:t>
      </w:r>
      <w:r w:rsidR="004738A5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involved with the circle of modernizing Vietnamese intellectuals known as the </w:t>
      </w:r>
      <w:r w:rsidR="004738A5" w:rsidRPr="0052781A">
        <w:rPr>
          <w:rFonts w:ascii="Times New Roman" w:hAnsi="Times New Roman" w:cs="Times New Roman"/>
          <w:i/>
          <w:sz w:val="24"/>
          <w:szCs w:val="24"/>
          <w:lang w:val="en-US"/>
        </w:rPr>
        <w:t>Tu Luc Van Doan</w:t>
      </w:r>
      <w:r w:rsidR="004738A5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(Self-Relian</w:t>
      </w:r>
      <w:r w:rsidR="004738A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738A5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Literary Group)</w:t>
      </w:r>
      <w:r w:rsidR="004738A5">
        <w:rPr>
          <w:rFonts w:ascii="Times New Roman" w:hAnsi="Times New Roman" w:cs="Times New Roman"/>
          <w:sz w:val="24"/>
          <w:szCs w:val="24"/>
          <w:lang w:val="en-US"/>
        </w:rPr>
        <w:t>, drawing illustrations and satirical cartoons for the groups’ publications.</w:t>
      </w:r>
      <w:r w:rsidR="004738A5" w:rsidRPr="00750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38A5">
        <w:rPr>
          <w:rFonts w:ascii="Times New Roman" w:hAnsi="Times New Roman" w:cs="Times New Roman"/>
          <w:sz w:val="24"/>
          <w:szCs w:val="24"/>
          <w:lang w:val="en-US"/>
        </w:rPr>
        <w:t xml:space="preserve">Because </w:t>
      </w:r>
      <w:r w:rsidR="00314321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4738A5">
        <w:rPr>
          <w:rFonts w:ascii="Times New Roman" w:hAnsi="Times New Roman" w:cs="Times New Roman"/>
          <w:sz w:val="24"/>
          <w:szCs w:val="24"/>
          <w:lang w:val="en-US"/>
        </w:rPr>
        <w:t xml:space="preserve">his ties to nationalist politics, Nguyen </w:t>
      </w:r>
      <w:proofErr w:type="spellStart"/>
      <w:r w:rsidR="004738A5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="004738A5">
        <w:rPr>
          <w:rFonts w:ascii="Times New Roman" w:hAnsi="Times New Roman" w:cs="Times New Roman"/>
          <w:sz w:val="24"/>
          <w:szCs w:val="24"/>
          <w:lang w:val="en-US"/>
        </w:rPr>
        <w:t xml:space="preserve"> Tri was detained by the French colonial government for a period in the early 1940s.</w:t>
      </w:r>
    </w:p>
    <w:p w:rsidR="00823CDE" w:rsidRDefault="00823C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3CDE" w:rsidRDefault="00C623D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Nguyen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Tri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 did not participate in the revolutionary uprising in 1945,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 xml:space="preserve"> but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 instead 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 Vietnam for Hong Kong, eventually settling in Saigon. In Saigon, </w:t>
      </w:r>
      <w:r w:rsidR="004B5C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 became an important figure in the South Vietnamese art world</w:t>
      </w:r>
      <w:r w:rsidR="00EC2188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454847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 xml:space="preserve"> open to </w:t>
      </w:r>
      <w:r w:rsidR="00EC2188">
        <w:rPr>
          <w:rFonts w:ascii="Times New Roman" w:hAnsi="Times New Roman" w:cs="Times New Roman"/>
          <w:sz w:val="24"/>
          <w:szCs w:val="24"/>
          <w:lang w:val="en-US"/>
        </w:rPr>
        <w:t>intern</w:t>
      </w:r>
      <w:r w:rsidR="00454847">
        <w:rPr>
          <w:rFonts w:ascii="Times New Roman" w:hAnsi="Times New Roman" w:cs="Times New Roman"/>
          <w:sz w:val="24"/>
          <w:szCs w:val="24"/>
          <w:lang w:val="en-US"/>
        </w:rPr>
        <w:t>ational influences and Modernist experimentation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B5C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 xml:space="preserve"> continued to work on his characteristic 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subjects, but also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began to create </w:t>
      </w:r>
      <w:r w:rsidR="004B5C04">
        <w:rPr>
          <w:rFonts w:ascii="Times New Roman" w:hAnsi="Times New Roman" w:cs="Times New Roman"/>
          <w:sz w:val="24"/>
          <w:szCs w:val="24"/>
          <w:lang w:val="en-US"/>
        </w:rPr>
        <w:t xml:space="preserve">abstract lacquer </w:t>
      </w:r>
      <w:r w:rsidR="00454847">
        <w:rPr>
          <w:rFonts w:ascii="Times New Roman" w:hAnsi="Times New Roman" w:cs="Times New Roman"/>
          <w:sz w:val="24"/>
          <w:szCs w:val="24"/>
          <w:lang w:val="en-US"/>
        </w:rPr>
        <w:t>paintings</w:t>
      </w:r>
      <w:r w:rsidR="00F8297D">
        <w:rPr>
          <w:rFonts w:ascii="Times New Roman" w:hAnsi="Times New Roman" w:cs="Times New Roman"/>
          <w:sz w:val="24"/>
          <w:szCs w:val="24"/>
          <w:lang w:val="en-US"/>
        </w:rPr>
        <w:t>, one of which</w:t>
      </w:r>
      <w:r w:rsidR="00454847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 xml:space="preserve">used for the decoration of the </w:t>
      </w:r>
      <w:r w:rsidR="00454847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="00D7313D">
        <w:rPr>
          <w:rFonts w:ascii="Times New Roman" w:hAnsi="Times New Roman" w:cs="Times New Roman"/>
          <w:sz w:val="24"/>
          <w:szCs w:val="24"/>
          <w:lang w:val="en-US"/>
        </w:rPr>
        <w:t xml:space="preserve">National Library of Saigon in 1968. </w:t>
      </w:r>
      <w:r w:rsidR="00180F91">
        <w:rPr>
          <w:rFonts w:ascii="Times New Roman" w:hAnsi="Times New Roman" w:cs="Times New Roman"/>
          <w:sz w:val="24"/>
          <w:szCs w:val="24"/>
          <w:lang w:val="en-US"/>
        </w:rPr>
        <w:t>He also created lacquers in a neo-traditionalist style, showing scenes of V</w:t>
      </w:r>
      <w:r w:rsidR="00B876FC">
        <w:rPr>
          <w:rFonts w:ascii="Times New Roman" w:hAnsi="Times New Roman" w:cs="Times New Roman"/>
          <w:sz w:val="24"/>
          <w:szCs w:val="24"/>
          <w:lang w:val="en-US"/>
        </w:rPr>
        <w:t>ietnamese history</w:t>
      </w:r>
      <w:r w:rsidR="00BD732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His last </w:t>
      </w:r>
      <w:r w:rsidR="00541517">
        <w:rPr>
          <w:rFonts w:ascii="Times New Roman" w:hAnsi="Times New Roman" w:cs="Times New Roman"/>
          <w:sz w:val="24"/>
          <w:szCs w:val="24"/>
          <w:lang w:val="en-US"/>
        </w:rPr>
        <w:t xml:space="preserve">major 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work was </w:t>
      </w:r>
      <w:r w:rsidR="0076770A" w:rsidRPr="00A22AF0">
        <w:rPr>
          <w:rFonts w:ascii="Times New Roman" w:hAnsi="Times New Roman" w:cs="Times New Roman"/>
          <w:i/>
          <w:sz w:val="24"/>
          <w:szCs w:val="24"/>
          <w:lang w:val="en-US"/>
        </w:rPr>
        <w:t xml:space="preserve">Spring Garden in the </w:t>
      </w:r>
      <w:r w:rsidR="00541517">
        <w:rPr>
          <w:rFonts w:ascii="Times New Roman" w:hAnsi="Times New Roman" w:cs="Times New Roman"/>
          <w:i/>
          <w:sz w:val="24"/>
          <w:szCs w:val="24"/>
          <w:lang w:val="en-US"/>
        </w:rPr>
        <w:t>Center, South and North</w:t>
      </w:r>
      <w:r w:rsidR="00E11356">
        <w:rPr>
          <w:rFonts w:ascii="Times New Roman" w:hAnsi="Times New Roman" w:cs="Times New Roman"/>
          <w:sz w:val="24"/>
          <w:szCs w:val="24"/>
          <w:lang w:val="en-US"/>
        </w:rPr>
        <w:t xml:space="preserve">. This 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 xml:space="preserve">massive </w:t>
      </w:r>
      <w:r w:rsidR="00E11356">
        <w:rPr>
          <w:rFonts w:ascii="Times New Roman" w:hAnsi="Times New Roman" w:cs="Times New Roman"/>
          <w:sz w:val="24"/>
          <w:szCs w:val="24"/>
          <w:lang w:val="en-US"/>
        </w:rPr>
        <w:t xml:space="preserve">composition </w:t>
      </w:r>
      <w:r w:rsidR="00683CF6">
        <w:rPr>
          <w:rFonts w:ascii="Times New Roman" w:hAnsi="Times New Roman" w:cs="Times New Roman"/>
          <w:sz w:val="24"/>
          <w:szCs w:val="24"/>
          <w:lang w:val="en-US"/>
        </w:rPr>
        <w:t xml:space="preserve">took many years to complete, and </w:t>
      </w:r>
      <w:r w:rsidR="00E11356">
        <w:rPr>
          <w:rFonts w:ascii="Times New Roman" w:hAnsi="Times New Roman" w:cs="Times New Roman"/>
          <w:sz w:val="24"/>
          <w:szCs w:val="24"/>
          <w:lang w:val="en-US"/>
        </w:rPr>
        <w:t>represented the desire for the peaceful reunifi</w:t>
      </w:r>
      <w:r w:rsidR="00F8297D">
        <w:rPr>
          <w:rFonts w:ascii="Times New Roman" w:hAnsi="Times New Roman" w:cs="Times New Roman"/>
          <w:sz w:val="24"/>
          <w:szCs w:val="24"/>
          <w:lang w:val="en-US"/>
        </w:rPr>
        <w:t xml:space="preserve">cation of Vietnam, using female figures to </w:t>
      </w:r>
      <w:r w:rsidR="00B876FC">
        <w:rPr>
          <w:rFonts w:ascii="Times New Roman" w:hAnsi="Times New Roman" w:cs="Times New Roman"/>
          <w:sz w:val="24"/>
          <w:szCs w:val="24"/>
          <w:lang w:val="en-US"/>
        </w:rPr>
        <w:t>symbolize</w:t>
      </w:r>
      <w:r w:rsidR="00E113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297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11356"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r w:rsidR="00F8297D">
        <w:rPr>
          <w:rFonts w:ascii="Times New Roman" w:hAnsi="Times New Roman" w:cs="Times New Roman"/>
          <w:sz w:val="24"/>
          <w:szCs w:val="24"/>
          <w:lang w:val="en-US"/>
        </w:rPr>
        <w:t>rth</w:t>
      </w:r>
      <w:r w:rsidR="000048D8">
        <w:rPr>
          <w:rFonts w:ascii="Times New Roman" w:hAnsi="Times New Roman" w:cs="Times New Roman"/>
          <w:sz w:val="24"/>
          <w:szCs w:val="24"/>
          <w:lang w:val="en-US"/>
        </w:rPr>
        <w:t>, Center and South</w:t>
      </w:r>
      <w:r w:rsidR="00F8297D">
        <w:rPr>
          <w:rFonts w:ascii="Times New Roman" w:hAnsi="Times New Roman" w:cs="Times New Roman"/>
          <w:sz w:val="24"/>
          <w:szCs w:val="24"/>
          <w:lang w:val="en-US"/>
        </w:rPr>
        <w:t xml:space="preserve"> of the country</w:t>
      </w:r>
      <w:r w:rsidR="007677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D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1D3">
        <w:rPr>
          <w:rFonts w:ascii="Times New Roman" w:hAnsi="Times New Roman" w:cs="Times New Roman"/>
          <w:sz w:val="24"/>
          <w:szCs w:val="24"/>
          <w:lang w:val="en-US"/>
        </w:rPr>
        <w:t xml:space="preserve">Nguyen </w:t>
      </w:r>
      <w:proofErr w:type="spellStart"/>
      <w:r w:rsidR="005871D3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="00587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71D3">
        <w:rPr>
          <w:rFonts w:ascii="Times New Roman" w:hAnsi="Times New Roman" w:cs="Times New Roman"/>
          <w:sz w:val="24"/>
          <w:szCs w:val="24"/>
          <w:lang w:val="en-US"/>
        </w:rPr>
        <w:t>Tri’s</w:t>
      </w:r>
      <w:proofErr w:type="spellEnd"/>
      <w:r w:rsidR="00BD732C">
        <w:rPr>
          <w:rFonts w:ascii="Times New Roman" w:hAnsi="Times New Roman" w:cs="Times New Roman"/>
          <w:sz w:val="24"/>
          <w:szCs w:val="24"/>
          <w:lang w:val="en-US"/>
        </w:rPr>
        <w:t xml:space="preserve"> continual experimentation in the lacquer medium is also evident from </w:t>
      </w:r>
      <w:r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0048D8">
        <w:rPr>
          <w:rFonts w:ascii="Times New Roman" w:hAnsi="Times New Roman" w:cs="Times New Roman"/>
          <w:sz w:val="24"/>
          <w:szCs w:val="24"/>
          <w:lang w:val="en-US"/>
        </w:rPr>
        <w:t xml:space="preserve"> large body of sketches (some</w:t>
      </w:r>
      <w:r w:rsidR="00BD7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2188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BD732C">
        <w:rPr>
          <w:rFonts w:ascii="Times New Roman" w:hAnsi="Times New Roman" w:cs="Times New Roman"/>
          <w:sz w:val="24"/>
          <w:szCs w:val="24"/>
          <w:lang w:val="en-US"/>
        </w:rPr>
        <w:t xml:space="preserve"> lacquer on paper), now held by the Ho Chi Minh City Museum of Fine Arts. Nguyen </w:t>
      </w:r>
      <w:proofErr w:type="spellStart"/>
      <w:r w:rsidR="00BD732C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="00BD732C">
        <w:rPr>
          <w:rFonts w:ascii="Times New Roman" w:hAnsi="Times New Roman" w:cs="Times New Roman"/>
          <w:sz w:val="24"/>
          <w:szCs w:val="24"/>
          <w:lang w:val="en-US"/>
        </w:rPr>
        <w:t xml:space="preserve"> Tri died in Ho Chi Minh City in 1993.</w:t>
      </w:r>
    </w:p>
    <w:p w:rsidR="00613666" w:rsidRPr="00A22AF0" w:rsidRDefault="00613666" w:rsidP="00A22A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0F91" w:rsidRDefault="00180F91" w:rsidP="00A22A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50CC1" w:rsidRPr="00F755DD" w:rsidRDefault="00750CC1" w:rsidP="00A22A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55DD">
        <w:rPr>
          <w:rFonts w:ascii="Times New Roman" w:hAnsi="Times New Roman" w:cs="Times New Roman"/>
          <w:b/>
          <w:sz w:val="24"/>
          <w:szCs w:val="24"/>
          <w:lang w:val="en-US"/>
        </w:rPr>
        <w:t>References and Further Reading:</w:t>
      </w:r>
    </w:p>
    <w:p w:rsidR="004B5C04" w:rsidRPr="004B5C04" w:rsidRDefault="004B5C04" w:rsidP="004B5C0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Nguyen Xuan Viet (2009), </w:t>
      </w:r>
      <w:proofErr w:type="spellStart"/>
      <w:r w:rsidRPr="004B5C04">
        <w:rPr>
          <w:rFonts w:ascii="Times New Roman" w:hAnsi="Times New Roman" w:cs="Times New Roman"/>
          <w:i/>
          <w:sz w:val="24"/>
          <w:szCs w:val="24"/>
          <w:lang w:val="en-US"/>
        </w:rPr>
        <w:t>Hoa</w:t>
      </w:r>
      <w:proofErr w:type="spellEnd"/>
      <w:r w:rsidRPr="004B5C0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3214BF" w:rsidRPr="004B5C04">
        <w:rPr>
          <w:rFonts w:ascii="Times New Roman" w:hAnsi="Times New Roman" w:cs="Times New Roman"/>
          <w:i/>
          <w:sz w:val="24"/>
          <w:szCs w:val="24"/>
          <w:lang w:val="en-US"/>
        </w:rPr>
        <w:t xml:space="preserve">i </w:t>
      </w:r>
      <w:r w:rsidRPr="004B5C04">
        <w:rPr>
          <w:rFonts w:ascii="Times New Roman" w:hAnsi="Times New Roman" w:cs="Times New Roman"/>
          <w:i/>
          <w:sz w:val="24"/>
          <w:szCs w:val="24"/>
          <w:lang w:val="en-US"/>
        </w:rPr>
        <w:t xml:space="preserve">Nguyen </w:t>
      </w:r>
      <w:proofErr w:type="spellStart"/>
      <w:r w:rsidRPr="004B5C04">
        <w:rPr>
          <w:rFonts w:ascii="Times New Roman" w:hAnsi="Times New Roman" w:cs="Times New Roman"/>
          <w:i/>
          <w:sz w:val="24"/>
          <w:szCs w:val="24"/>
          <w:lang w:val="en-US"/>
        </w:rPr>
        <w:t>Gia</w:t>
      </w:r>
      <w:proofErr w:type="spellEnd"/>
      <w:r w:rsidRPr="004B5C0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Tri </w:t>
      </w:r>
      <w:proofErr w:type="spellStart"/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3214BF" w:rsidRPr="004B5C04">
        <w:rPr>
          <w:rFonts w:ascii="Times New Roman" w:hAnsi="Times New Roman" w:cs="Times New Roman"/>
          <w:i/>
          <w:sz w:val="24"/>
          <w:szCs w:val="24"/>
          <w:lang w:val="en-US"/>
        </w:rPr>
        <w:t>oi</w:t>
      </w:r>
      <w:proofErr w:type="spellEnd"/>
      <w:r w:rsidR="003214BF" w:rsidRPr="004B5C0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3214BF" w:rsidRPr="004B5C04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proofErr w:type="spellEnd"/>
      <w:r w:rsidR="003214BF" w:rsidRPr="004B5C0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3214BF" w:rsidRPr="004B5C0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ang </w:t>
      </w:r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3214BF" w:rsidRPr="004B5C04">
        <w:rPr>
          <w:rFonts w:ascii="Times New Roman" w:hAnsi="Times New Roman" w:cs="Times New Roman"/>
          <w:i/>
          <w:sz w:val="24"/>
          <w:szCs w:val="24"/>
          <w:lang w:val="en-US"/>
        </w:rPr>
        <w:t>ao</w:t>
      </w:r>
      <w:r w:rsidR="003214BF"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(Painter Nguyen </w:t>
      </w:r>
      <w:proofErr w:type="spellStart"/>
      <w:r w:rsidRPr="004B5C04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C04">
        <w:rPr>
          <w:rFonts w:ascii="Times New Roman" w:hAnsi="Times New Roman" w:cs="Times New Roman"/>
          <w:sz w:val="24"/>
          <w:szCs w:val="24"/>
          <w:lang w:val="en-US"/>
        </w:rPr>
        <w:t>Tri’s</w:t>
      </w:r>
      <w:proofErr w:type="spellEnd"/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 Words on Creation), </w:t>
      </w:r>
      <w:proofErr w:type="spellStart"/>
      <w:r w:rsidRPr="004B5C04">
        <w:rPr>
          <w:rFonts w:ascii="Times New Roman" w:hAnsi="Times New Roman" w:cs="Times New Roman"/>
          <w:sz w:val="24"/>
          <w:szCs w:val="24"/>
          <w:lang w:val="en-US"/>
        </w:rPr>
        <w:t>Nha</w:t>
      </w:r>
      <w:proofErr w:type="spellEnd"/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C04">
        <w:rPr>
          <w:rFonts w:ascii="Times New Roman" w:hAnsi="Times New Roman" w:cs="Times New Roman"/>
          <w:sz w:val="24"/>
          <w:szCs w:val="24"/>
          <w:lang w:val="en-US"/>
        </w:rPr>
        <w:t>xuat</w:t>
      </w:r>
      <w:proofErr w:type="spellEnd"/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 ban van </w:t>
      </w:r>
      <w:proofErr w:type="spellStart"/>
      <w:r w:rsidRPr="004B5C04">
        <w:rPr>
          <w:rFonts w:ascii="Times New Roman" w:hAnsi="Times New Roman" w:cs="Times New Roman"/>
          <w:sz w:val="24"/>
          <w:szCs w:val="24"/>
          <w:lang w:val="en-US"/>
        </w:rPr>
        <w:t>nghe</w:t>
      </w:r>
      <w:proofErr w:type="spellEnd"/>
      <w:r w:rsidRPr="004B5C04">
        <w:rPr>
          <w:rFonts w:ascii="Times New Roman" w:hAnsi="Times New Roman" w:cs="Times New Roman"/>
          <w:sz w:val="24"/>
          <w:szCs w:val="24"/>
          <w:lang w:val="en-US"/>
        </w:rPr>
        <w:t>: Ho Chi Minh City.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A compilation of Nguyen </w:t>
      </w:r>
      <w:proofErr w:type="spellStart"/>
      <w:r w:rsidRPr="004B5C04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C04">
        <w:rPr>
          <w:rFonts w:ascii="Times New Roman" w:hAnsi="Times New Roman" w:cs="Times New Roman"/>
          <w:sz w:val="24"/>
          <w:szCs w:val="24"/>
          <w:lang w:val="en-US"/>
        </w:rPr>
        <w:t>Tri’s</w:t>
      </w:r>
      <w:proofErr w:type="spellEnd"/>
      <w:r w:rsidRPr="004B5C04">
        <w:rPr>
          <w:rFonts w:ascii="Times New Roman" w:hAnsi="Times New Roman" w:cs="Times New Roman"/>
          <w:sz w:val="24"/>
          <w:szCs w:val="24"/>
          <w:lang w:val="en-US"/>
        </w:rPr>
        <w:t xml:space="preserve"> thoughts about artistic creation, as recorded and compiled by his informal student and sometime assistant - the lacquer artist Nguyen Xuan Viet – between 1975 and 1992.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B5C04" w:rsidRDefault="004B5C04" w:rsidP="004B5C0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23CDE" w:rsidRDefault="00A11D6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1D60">
        <w:rPr>
          <w:rFonts w:ascii="Times New Roman" w:hAnsi="Times New Roman" w:cs="Times New Roman"/>
          <w:sz w:val="24"/>
          <w:szCs w:val="24"/>
          <w:lang w:val="en-US"/>
        </w:rPr>
        <w:t>Thuan</w:t>
      </w:r>
      <w:proofErr w:type="spellEnd"/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1D60">
        <w:rPr>
          <w:rFonts w:ascii="Times New Roman" w:hAnsi="Times New Roman" w:cs="Times New Roman"/>
          <w:sz w:val="24"/>
          <w:szCs w:val="24"/>
          <w:lang w:val="en-US"/>
        </w:rPr>
        <w:t>Thien</w:t>
      </w:r>
      <w:proofErr w:type="spellEnd"/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(1999), “Nguyen </w:t>
      </w:r>
      <w:proofErr w:type="spellStart"/>
      <w:r w:rsidRPr="00A11D60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Tri: </w:t>
      </w:r>
      <w:proofErr w:type="spellStart"/>
      <w:r w:rsidR="003214B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>ac</w:t>
      </w:r>
      <w:proofErr w:type="spellEnd"/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>hay</w:t>
      </w:r>
      <w:proofErr w:type="spellEnd"/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432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14321" w:rsidRPr="00A11D60">
        <w:rPr>
          <w:rFonts w:ascii="Times New Roman" w:hAnsi="Times New Roman" w:cs="Times New Roman"/>
          <w:sz w:val="24"/>
          <w:szCs w:val="24"/>
          <w:lang w:val="en-US"/>
        </w:rPr>
        <w:t>ua</w:t>
      </w:r>
      <w:proofErr w:type="spellEnd"/>
      <w:r w:rsidR="00314321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14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3214B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proofErr w:type="spellStart"/>
      <w:r w:rsidR="003214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>ghe</w:t>
      </w:r>
      <w:proofErr w:type="spellEnd"/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4B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>huat</w:t>
      </w:r>
      <w:proofErr w:type="spellEnd"/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” (Nguyen </w:t>
      </w:r>
      <w:proofErr w:type="spellStart"/>
      <w:r w:rsidRPr="00A11D60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Tri: Master of Lacquer Art), in eds. Hoang Hung et al, </w:t>
      </w:r>
      <w:proofErr w:type="spellStart"/>
      <w:r w:rsidRPr="00A11D60">
        <w:rPr>
          <w:rFonts w:ascii="Times New Roman" w:hAnsi="Times New Roman" w:cs="Times New Roman"/>
          <w:i/>
          <w:sz w:val="24"/>
          <w:szCs w:val="24"/>
          <w:lang w:val="en-US"/>
        </w:rPr>
        <w:t>Nhung</w:t>
      </w:r>
      <w:proofErr w:type="spellEnd"/>
      <w:r w:rsidRPr="00A11D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3214BF" w:rsidRPr="00A11D60">
        <w:rPr>
          <w:rFonts w:ascii="Times New Roman" w:hAnsi="Times New Roman" w:cs="Times New Roman"/>
          <w:i/>
          <w:sz w:val="24"/>
          <w:szCs w:val="24"/>
          <w:lang w:val="en-US"/>
        </w:rPr>
        <w:t>guoi</w:t>
      </w:r>
      <w:proofErr w:type="spellEnd"/>
      <w:r w:rsidR="003214BF" w:rsidRPr="00A11D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3214BF" w:rsidRPr="00A11D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ao </w:t>
      </w:r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3214BF" w:rsidRPr="00A11D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ong </w:t>
      </w:r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3214BF" w:rsidRPr="00A11D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ang </w:t>
      </w:r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3214BF" w:rsidRPr="00A11D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ao </w:t>
      </w:r>
      <w:proofErr w:type="spellStart"/>
      <w:r w:rsidR="00314321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314321" w:rsidRPr="00A11D60">
        <w:rPr>
          <w:rFonts w:ascii="Times New Roman" w:hAnsi="Times New Roman" w:cs="Times New Roman"/>
          <w:i/>
          <w:sz w:val="24"/>
          <w:szCs w:val="24"/>
          <w:lang w:val="en-US"/>
        </w:rPr>
        <w:t>ua</w:t>
      </w:r>
      <w:proofErr w:type="spellEnd"/>
      <w:r w:rsidR="00314321" w:rsidRPr="00A11D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3214BF" w:rsidRPr="00A11D60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proofErr w:type="gramEnd"/>
      <w:r w:rsidR="003214BF" w:rsidRPr="00A11D6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3214BF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3214BF" w:rsidRPr="00A11D60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proofErr w:type="spellEnd"/>
      <w:r w:rsidR="003214BF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(The Creative Workers of the Century), volume 1, Hanoi: </w:t>
      </w:r>
      <w:proofErr w:type="spellStart"/>
      <w:r w:rsidRPr="00A11D60">
        <w:rPr>
          <w:rFonts w:ascii="Times New Roman" w:hAnsi="Times New Roman" w:cs="Times New Roman"/>
          <w:sz w:val="24"/>
          <w:szCs w:val="24"/>
          <w:lang w:val="en-US"/>
        </w:rPr>
        <w:t>Nha</w:t>
      </w:r>
      <w:proofErr w:type="spellEnd"/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1D60">
        <w:rPr>
          <w:rFonts w:ascii="Times New Roman" w:hAnsi="Times New Roman" w:cs="Times New Roman"/>
          <w:sz w:val="24"/>
          <w:szCs w:val="24"/>
          <w:lang w:val="en-US"/>
        </w:rPr>
        <w:t>xuat</w:t>
      </w:r>
      <w:proofErr w:type="spellEnd"/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ban </w:t>
      </w:r>
      <w:proofErr w:type="spellStart"/>
      <w:r w:rsidRPr="00A11D60">
        <w:rPr>
          <w:rFonts w:ascii="Times New Roman" w:hAnsi="Times New Roman" w:cs="Times New Roman"/>
          <w:sz w:val="24"/>
          <w:szCs w:val="24"/>
          <w:lang w:val="en-US"/>
        </w:rPr>
        <w:t>lao</w:t>
      </w:r>
      <w:proofErr w:type="spellEnd"/>
      <w:r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dong.</w:t>
      </w:r>
    </w:p>
    <w:p w:rsidR="00823CDE" w:rsidRDefault="004B5C0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11D60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An important chapter about Nguyen </w:t>
      </w:r>
      <w:proofErr w:type="spellStart"/>
      <w:r w:rsidR="00A11D60" w:rsidRPr="00A11D60"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 w:rsidR="00A11D60" w:rsidRPr="00A11D60">
        <w:rPr>
          <w:rFonts w:ascii="Times New Roman" w:hAnsi="Times New Roman" w:cs="Times New Roman"/>
          <w:sz w:val="24"/>
          <w:szCs w:val="24"/>
          <w:lang w:val="en-US"/>
        </w:rPr>
        <w:t xml:space="preserve"> Tri, containing detailed biographical information and descriptions of major artworks.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876FC" w:rsidRDefault="00B876FC" w:rsidP="00A22AF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76FC" w:rsidRDefault="00B876FC" w:rsidP="00B876F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76FC" w:rsidRPr="00997785" w:rsidRDefault="00B876FC" w:rsidP="00B876F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7785">
        <w:rPr>
          <w:rFonts w:ascii="Times New Roman" w:hAnsi="Times New Roman" w:cs="Times New Roman"/>
          <w:b/>
          <w:sz w:val="24"/>
          <w:szCs w:val="24"/>
          <w:lang w:val="en-US"/>
        </w:rPr>
        <w:t>Illustration: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1"/>
        <w:gridCol w:w="3121"/>
        <w:gridCol w:w="2850"/>
      </w:tblGrid>
      <w:tr w:rsidR="00B876FC">
        <w:tc>
          <w:tcPr>
            <w:tcW w:w="3271" w:type="dxa"/>
          </w:tcPr>
          <w:p w:rsidR="00B876FC" w:rsidRDefault="00B876FC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Thumbnail</w:t>
            </w:r>
          </w:p>
        </w:tc>
        <w:tc>
          <w:tcPr>
            <w:tcW w:w="3121" w:type="dxa"/>
          </w:tcPr>
          <w:p w:rsidR="00B876FC" w:rsidRDefault="00B876FC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2850" w:type="dxa"/>
          </w:tcPr>
          <w:p w:rsidR="00B876FC" w:rsidRDefault="00B876FC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Copyright holder</w:t>
            </w:r>
          </w:p>
        </w:tc>
      </w:tr>
      <w:tr w:rsidR="00B876FC">
        <w:tc>
          <w:tcPr>
            <w:tcW w:w="3271" w:type="dxa"/>
          </w:tcPr>
          <w:p w:rsidR="00B876FC" w:rsidRDefault="00B876FC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1933575" cy="893630"/>
                  <wp:effectExtent l="0" t="0" r="0" b="1905"/>
                  <wp:docPr id="1" name="Picture 1" descr="D:\My Documents\ARTWORKS AND IMAGES_EXTERNAL\Ho Chi Minh City Museum of Fine Arts\cambodia 1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y Documents\ARTWORKS AND IMAGES_EXTERNAL\Ho Chi Minh City Museum of Fine Arts\cambodia 16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78" b="28416"/>
                          <a:stretch/>
                        </pic:blipFill>
                        <pic:spPr bwMode="auto">
                          <a:xfrm>
                            <a:off x="0" y="0"/>
                            <a:ext cx="1943125" cy="898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876FC" w:rsidRDefault="00B876FC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source full-size image directly from Fine Arts Museum of Ho Chi Minh City.</w:t>
            </w:r>
          </w:p>
        </w:tc>
        <w:tc>
          <w:tcPr>
            <w:tcW w:w="3121" w:type="dxa"/>
          </w:tcPr>
          <w:p w:rsidR="00B876FC" w:rsidRDefault="00B876FC" w:rsidP="00321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76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Vuon</w:t>
            </w:r>
            <w:proofErr w:type="spellEnd"/>
            <w:r w:rsidRPr="00B876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3214B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="003214BF" w:rsidRPr="00B876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uan </w:t>
            </w:r>
            <w:proofErr w:type="spellStart"/>
            <w:r w:rsidRPr="00B876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Trung</w:t>
            </w:r>
            <w:proofErr w:type="spellEnd"/>
            <w:r w:rsidRPr="00B876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Nam </w:t>
            </w:r>
            <w:proofErr w:type="spellStart"/>
            <w:r w:rsidRPr="00B876F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Bac</w:t>
            </w:r>
            <w:proofErr w:type="spellEnd"/>
            <w:r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(Spring Garden in the Centre, South and North), 1970-1988, 200 x 540 (9 panels), Fine Arts Museum of Ho Chi Minh City.</w:t>
            </w:r>
          </w:p>
        </w:tc>
        <w:tc>
          <w:tcPr>
            <w:tcW w:w="2850" w:type="dxa"/>
          </w:tcPr>
          <w:p w:rsidR="00B876FC" w:rsidRDefault="00B876FC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</w:t>
            </w:r>
            <w:proofErr w:type="spellEnd"/>
            <w:r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Gia</w:t>
            </w:r>
            <w:proofErr w:type="spellEnd"/>
            <w:r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(artist’s son)</w:t>
            </w:r>
          </w:p>
          <w:p w:rsidR="00B876FC" w:rsidRDefault="009F11C8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Address: </w:t>
            </w:r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305/24/3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Lê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Văn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Sỹ</w:t>
            </w:r>
            <w:proofErr w:type="spellEnd"/>
            <w:r w:rsidR="00997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Phường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Quận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Tân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Bình</w:t>
            </w:r>
            <w:proofErr w:type="spellEnd"/>
            <w:r w:rsidR="00997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Phố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Hồ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Chí</w:t>
            </w:r>
            <w:proofErr w:type="spellEnd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Minh</w:t>
            </w:r>
            <w:r w:rsidR="00997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876FC" w:rsidRPr="00B876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</w:t>
            </w:r>
            <w:r w:rsidR="00997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97785" w:rsidRDefault="00997785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</w:t>
            </w:r>
          </w:p>
          <w:p w:rsidR="009F11C8" w:rsidRDefault="00997785" w:rsidP="00B87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giathinh001@yahoo.com</w:t>
            </w:r>
          </w:p>
        </w:tc>
      </w:tr>
    </w:tbl>
    <w:p w:rsidR="00750CC1" w:rsidRDefault="00750CC1" w:rsidP="00750CC1">
      <w:pPr>
        <w:spacing w:after="0" w:line="240" w:lineRule="auto"/>
        <w:rPr>
          <w:lang w:val="en-US"/>
        </w:rPr>
      </w:pPr>
    </w:p>
    <w:p w:rsidR="00750CC1" w:rsidRDefault="00750CC1" w:rsidP="00750CC1">
      <w:pPr>
        <w:spacing w:after="0" w:line="240" w:lineRule="auto"/>
        <w:rPr>
          <w:lang w:val="en-US"/>
        </w:rPr>
      </w:pPr>
    </w:p>
    <w:p w:rsidR="00750CC1" w:rsidRPr="004006D4" w:rsidRDefault="00B876FC">
      <w:pPr>
        <w:rPr>
          <w:lang w:val="en-US"/>
        </w:rPr>
      </w:pPr>
      <w:r>
        <w:rPr>
          <w:lang w:val="en-US"/>
        </w:rPr>
        <w:t xml:space="preserve"> </w:t>
      </w:r>
    </w:p>
    <w:sectPr w:rsidR="00750CC1" w:rsidRPr="004006D4" w:rsidSect="00F25D5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976" w:rsidRDefault="00910976" w:rsidP="0040383C">
      <w:pPr>
        <w:spacing w:after="0" w:line="240" w:lineRule="auto"/>
      </w:pPr>
      <w:r>
        <w:separator/>
      </w:r>
    </w:p>
  </w:endnote>
  <w:endnote w:type="continuationSeparator" w:id="0">
    <w:p w:rsidR="00910976" w:rsidRDefault="00910976" w:rsidP="00403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976" w:rsidRDefault="00910976" w:rsidP="0040383C">
      <w:pPr>
        <w:spacing w:after="0" w:line="240" w:lineRule="auto"/>
      </w:pPr>
      <w:r>
        <w:separator/>
      </w:r>
    </w:p>
  </w:footnote>
  <w:footnote w:type="continuationSeparator" w:id="0">
    <w:p w:rsidR="00910976" w:rsidRDefault="00910976" w:rsidP="00403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5591708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90723" w:rsidRPr="00C61A46" w:rsidRDefault="00E90723">
        <w:pPr>
          <w:pStyle w:val="Header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Phoebe Scott</w:t>
        </w:r>
      </w:p>
    </w:sdtContent>
  </w:sdt>
  <w:p w:rsidR="00E90723" w:rsidRDefault="00E907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6409F"/>
    <w:multiLevelType w:val="hybridMultilevel"/>
    <w:tmpl w:val="D0028E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C651D"/>
    <w:multiLevelType w:val="hybridMultilevel"/>
    <w:tmpl w:val="7F0209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F304E"/>
    <w:multiLevelType w:val="multilevel"/>
    <w:tmpl w:val="BEA2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EB2FB8"/>
    <w:multiLevelType w:val="hybridMultilevel"/>
    <w:tmpl w:val="B2A269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6D4"/>
    <w:rsid w:val="000048D8"/>
    <w:rsid w:val="000B2624"/>
    <w:rsid w:val="000C3F03"/>
    <w:rsid w:val="00151039"/>
    <w:rsid w:val="001630CC"/>
    <w:rsid w:val="00180F91"/>
    <w:rsid w:val="001E02C9"/>
    <w:rsid w:val="00262757"/>
    <w:rsid w:val="002820F1"/>
    <w:rsid w:val="00314321"/>
    <w:rsid w:val="003214BF"/>
    <w:rsid w:val="004006D4"/>
    <w:rsid w:val="0040383C"/>
    <w:rsid w:val="00454847"/>
    <w:rsid w:val="004738A5"/>
    <w:rsid w:val="004B5C04"/>
    <w:rsid w:val="004F5622"/>
    <w:rsid w:val="0052781A"/>
    <w:rsid w:val="00541517"/>
    <w:rsid w:val="00555310"/>
    <w:rsid w:val="0055600D"/>
    <w:rsid w:val="005871D3"/>
    <w:rsid w:val="005E007B"/>
    <w:rsid w:val="00613666"/>
    <w:rsid w:val="00652C01"/>
    <w:rsid w:val="00683CF6"/>
    <w:rsid w:val="007174F1"/>
    <w:rsid w:val="00720720"/>
    <w:rsid w:val="00750CC1"/>
    <w:rsid w:val="0076770A"/>
    <w:rsid w:val="007D494D"/>
    <w:rsid w:val="00823CDE"/>
    <w:rsid w:val="008274EF"/>
    <w:rsid w:val="00840DD2"/>
    <w:rsid w:val="00910976"/>
    <w:rsid w:val="009331C8"/>
    <w:rsid w:val="00960477"/>
    <w:rsid w:val="00997785"/>
    <w:rsid w:val="009C7762"/>
    <w:rsid w:val="009D1525"/>
    <w:rsid w:val="009E32D4"/>
    <w:rsid w:val="009F11C8"/>
    <w:rsid w:val="009F77FE"/>
    <w:rsid w:val="00A11D60"/>
    <w:rsid w:val="00A22AF0"/>
    <w:rsid w:val="00A4536A"/>
    <w:rsid w:val="00A505BF"/>
    <w:rsid w:val="00A6542A"/>
    <w:rsid w:val="00AA4AE4"/>
    <w:rsid w:val="00AF52DE"/>
    <w:rsid w:val="00B024CA"/>
    <w:rsid w:val="00B03C81"/>
    <w:rsid w:val="00B621CC"/>
    <w:rsid w:val="00B82B64"/>
    <w:rsid w:val="00B876FC"/>
    <w:rsid w:val="00BA5978"/>
    <w:rsid w:val="00BD732C"/>
    <w:rsid w:val="00BE5FBF"/>
    <w:rsid w:val="00C61A46"/>
    <w:rsid w:val="00C623D3"/>
    <w:rsid w:val="00C70F37"/>
    <w:rsid w:val="00C95934"/>
    <w:rsid w:val="00D5492C"/>
    <w:rsid w:val="00D60A42"/>
    <w:rsid w:val="00D71642"/>
    <w:rsid w:val="00D716EB"/>
    <w:rsid w:val="00D7313D"/>
    <w:rsid w:val="00D92B90"/>
    <w:rsid w:val="00DC240E"/>
    <w:rsid w:val="00E11356"/>
    <w:rsid w:val="00E46947"/>
    <w:rsid w:val="00E72942"/>
    <w:rsid w:val="00E90723"/>
    <w:rsid w:val="00EB1C45"/>
    <w:rsid w:val="00EC006C"/>
    <w:rsid w:val="00EC2188"/>
    <w:rsid w:val="00EC359C"/>
    <w:rsid w:val="00F25D5A"/>
    <w:rsid w:val="00F46545"/>
    <w:rsid w:val="00F755DD"/>
    <w:rsid w:val="00F8297D"/>
    <w:rsid w:val="00FE195C"/>
    <w:rsid w:val="00FE2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0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0C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3C"/>
  </w:style>
  <w:style w:type="paragraph" w:styleId="Footer">
    <w:name w:val="footer"/>
    <w:basedOn w:val="Normal"/>
    <w:link w:val="FooterChar"/>
    <w:uiPriority w:val="99"/>
    <w:unhideWhenUsed/>
    <w:rsid w:val="00403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3C"/>
  </w:style>
  <w:style w:type="table" w:styleId="TableGrid">
    <w:name w:val="Table Grid"/>
    <w:basedOn w:val="TableNormal"/>
    <w:uiPriority w:val="59"/>
    <w:rsid w:val="00B8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0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0C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3C"/>
  </w:style>
  <w:style w:type="paragraph" w:styleId="Footer">
    <w:name w:val="footer"/>
    <w:basedOn w:val="Normal"/>
    <w:link w:val="FooterChar"/>
    <w:uiPriority w:val="99"/>
    <w:unhideWhenUsed/>
    <w:rsid w:val="00403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3C"/>
  </w:style>
  <w:style w:type="table" w:styleId="TableGrid">
    <w:name w:val="Table Grid"/>
    <w:basedOn w:val="TableNormal"/>
    <w:uiPriority w:val="59"/>
    <w:rsid w:val="00B8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Phoebe Scott</dc:creator>
  <cp:lastModifiedBy>doctor</cp:lastModifiedBy>
  <cp:revision>2</cp:revision>
  <dcterms:created xsi:type="dcterms:W3CDTF">2014-06-17T08:04:00Z</dcterms:created>
  <dcterms:modified xsi:type="dcterms:W3CDTF">2014-06-17T08:04:00Z</dcterms:modified>
</cp:coreProperties>
</file>