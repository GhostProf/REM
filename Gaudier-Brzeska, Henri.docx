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128" w:rsidRPr="00714128" w:rsidRDefault="00714128" w:rsidP="00714128">
      <w:pPr>
        <w:spacing w:after="0" w:line="240" w:lineRule="auto"/>
        <w:rPr>
          <w:color w:val="A6A6A6" w:themeColor="background1" w:themeShade="A6"/>
          <w:szCs w:val="20"/>
        </w:rPr>
      </w:pPr>
      <w:r>
        <w:rPr>
          <w:color w:val="A6A6A6" w:themeColor="background1" w:themeShade="A6"/>
          <w:szCs w:val="20"/>
        </w:rPr>
        <w:t>Grace Brockington</w:t>
      </w:r>
    </w:p>
    <w:p w:rsidR="00714128" w:rsidRDefault="00714128" w:rsidP="00714128">
      <w:pPr>
        <w:spacing w:after="0" w:line="240" w:lineRule="auto"/>
        <w:rPr>
          <w:szCs w:val="20"/>
        </w:rPr>
      </w:pPr>
    </w:p>
    <w:p w:rsidR="00A10A82" w:rsidRPr="0035118B" w:rsidRDefault="00153A4B" w:rsidP="00714128">
      <w:pPr>
        <w:spacing w:after="0" w:line="240" w:lineRule="auto"/>
        <w:rPr>
          <w:szCs w:val="20"/>
        </w:rPr>
        <w:pPrChange w:id="0" w:author="doctor" w:date="2014-01-12T13:30:00Z">
          <w:pPr>
            <w:spacing w:after="0" w:line="240" w:lineRule="auto"/>
            <w:jc w:val="center"/>
          </w:pPr>
        </w:pPrChange>
      </w:pPr>
      <w:r w:rsidRPr="00153A4B">
        <w:rPr>
          <w:szCs w:val="20"/>
        </w:rPr>
        <w:t>Gaudier-</w:t>
      </w:r>
      <w:proofErr w:type="spellStart"/>
      <w:r w:rsidRPr="00153A4B">
        <w:rPr>
          <w:szCs w:val="20"/>
        </w:rPr>
        <w:t>Brzeska</w:t>
      </w:r>
      <w:proofErr w:type="spellEnd"/>
      <w:r w:rsidRPr="00153A4B">
        <w:rPr>
          <w:szCs w:val="20"/>
        </w:rPr>
        <w:t>, Henri (1891–1915)</w:t>
      </w:r>
    </w:p>
    <w:p w:rsidR="00AE7A1A" w:rsidRPr="00C32B42" w:rsidRDefault="00AE7A1A" w:rsidP="00AE7A1A">
      <w:pPr>
        <w:spacing w:after="0" w:line="240" w:lineRule="auto"/>
        <w:jc w:val="center"/>
        <w:rPr>
          <w:szCs w:val="20"/>
          <w:u w:val="single"/>
        </w:rPr>
      </w:pPr>
    </w:p>
    <w:p w:rsidR="003C24E9" w:rsidRPr="00C32B42" w:rsidRDefault="003C24E9" w:rsidP="003C24E9">
      <w:pPr>
        <w:spacing w:after="0" w:line="240" w:lineRule="auto"/>
        <w:rPr>
          <w:szCs w:val="20"/>
        </w:rPr>
      </w:pPr>
    </w:p>
    <w:p w:rsidR="00ED3F0E" w:rsidRPr="00C32B42" w:rsidRDefault="003C24E9" w:rsidP="003C24E9">
      <w:pPr>
        <w:spacing w:after="0" w:line="240" w:lineRule="auto"/>
        <w:rPr>
          <w:szCs w:val="20"/>
        </w:rPr>
      </w:pPr>
      <w:r w:rsidRPr="00C32B42">
        <w:rPr>
          <w:szCs w:val="20"/>
        </w:rPr>
        <w:t>Henri Gaudier-</w:t>
      </w:r>
      <w:proofErr w:type="spellStart"/>
      <w:r w:rsidRPr="00C32B42">
        <w:rPr>
          <w:szCs w:val="20"/>
        </w:rPr>
        <w:t>Brzeska</w:t>
      </w:r>
      <w:proofErr w:type="spellEnd"/>
      <w:r w:rsidRPr="00C32B42">
        <w:rPr>
          <w:szCs w:val="20"/>
        </w:rPr>
        <w:t xml:space="preserve"> </w:t>
      </w:r>
      <w:r w:rsidR="00561210" w:rsidRPr="00C32B42">
        <w:rPr>
          <w:szCs w:val="20"/>
        </w:rPr>
        <w:t xml:space="preserve">had </w:t>
      </w:r>
      <w:r w:rsidR="008D695B">
        <w:rPr>
          <w:szCs w:val="20"/>
        </w:rPr>
        <w:t>a catalytic effect</w:t>
      </w:r>
      <w:r w:rsidRPr="00C32B42">
        <w:rPr>
          <w:szCs w:val="20"/>
        </w:rPr>
        <w:t xml:space="preserve"> on the development of modernist sculpture</w:t>
      </w:r>
      <w:r w:rsidR="003647AB" w:rsidRPr="00C32B42">
        <w:rPr>
          <w:szCs w:val="20"/>
        </w:rPr>
        <w:t xml:space="preserve"> in Britain</w:t>
      </w:r>
      <w:r w:rsidRPr="00C32B42">
        <w:rPr>
          <w:szCs w:val="20"/>
        </w:rPr>
        <w:t xml:space="preserve">. He was born </w:t>
      </w:r>
      <w:r w:rsidR="003647AB" w:rsidRPr="00C32B42">
        <w:rPr>
          <w:szCs w:val="20"/>
        </w:rPr>
        <w:t xml:space="preserve">in France, </w:t>
      </w:r>
      <w:r w:rsidRPr="00C32B42">
        <w:rPr>
          <w:szCs w:val="20"/>
        </w:rPr>
        <w:t>in St Jean-de-</w:t>
      </w:r>
      <w:proofErr w:type="spellStart"/>
      <w:r w:rsidRPr="00C32B42">
        <w:rPr>
          <w:szCs w:val="20"/>
        </w:rPr>
        <w:t>Braye</w:t>
      </w:r>
      <w:proofErr w:type="spellEnd"/>
      <w:r w:rsidR="001E0DF7" w:rsidRPr="00C32B42">
        <w:rPr>
          <w:szCs w:val="20"/>
        </w:rPr>
        <w:t>, near Orlean</w:t>
      </w:r>
      <w:r w:rsidR="008D695B">
        <w:rPr>
          <w:szCs w:val="20"/>
        </w:rPr>
        <w:t>s</w:t>
      </w:r>
      <w:r w:rsidR="001E0DF7" w:rsidRPr="00C32B42">
        <w:rPr>
          <w:szCs w:val="20"/>
        </w:rPr>
        <w:t>, but moved to London in 1911, where he made his most significant work. At the outbreak</w:t>
      </w:r>
      <w:r w:rsidR="00233A5E" w:rsidRPr="00C32B42">
        <w:rPr>
          <w:szCs w:val="20"/>
        </w:rPr>
        <w:t xml:space="preserve"> of the First World War</w:t>
      </w:r>
      <w:r w:rsidR="001E0DF7" w:rsidRPr="00C32B42">
        <w:rPr>
          <w:szCs w:val="20"/>
        </w:rPr>
        <w:t xml:space="preserve"> he enlisted in the </w:t>
      </w:r>
      <w:r w:rsidR="00AE3944" w:rsidRPr="00C32B42">
        <w:rPr>
          <w:szCs w:val="20"/>
        </w:rPr>
        <w:t>French army</w:t>
      </w:r>
      <w:r w:rsidR="00D104DF" w:rsidRPr="00C32B42">
        <w:rPr>
          <w:szCs w:val="20"/>
        </w:rPr>
        <w:t xml:space="preserve"> and </w:t>
      </w:r>
      <w:r w:rsidR="001E0DF7" w:rsidRPr="00C32B42">
        <w:rPr>
          <w:szCs w:val="20"/>
        </w:rPr>
        <w:t xml:space="preserve">was </w:t>
      </w:r>
      <w:r w:rsidR="00AE3944" w:rsidRPr="00C32B42">
        <w:rPr>
          <w:szCs w:val="20"/>
        </w:rPr>
        <w:t>killed in action on 5 June 1915</w:t>
      </w:r>
      <w:r w:rsidR="001E0DF7" w:rsidRPr="00C32B42">
        <w:rPr>
          <w:szCs w:val="20"/>
        </w:rPr>
        <w:t xml:space="preserve"> at the age of 23. </w:t>
      </w:r>
      <w:r w:rsidR="00EF694B" w:rsidRPr="00C32B42">
        <w:rPr>
          <w:szCs w:val="20"/>
        </w:rPr>
        <w:t>His career, so brief and prolific</w:t>
      </w:r>
      <w:r w:rsidR="0035118B">
        <w:rPr>
          <w:szCs w:val="20"/>
        </w:rPr>
        <w:t xml:space="preserve"> and</w:t>
      </w:r>
      <w:r w:rsidR="00BF4D3D" w:rsidRPr="00C32B42">
        <w:rPr>
          <w:szCs w:val="20"/>
        </w:rPr>
        <w:t xml:space="preserve"> </w:t>
      </w:r>
      <w:r w:rsidR="00560056" w:rsidRPr="00C32B42">
        <w:rPr>
          <w:szCs w:val="20"/>
        </w:rPr>
        <w:t>so tragically</w:t>
      </w:r>
      <w:r w:rsidR="00D11FD4" w:rsidRPr="00C32B42">
        <w:rPr>
          <w:szCs w:val="20"/>
        </w:rPr>
        <w:t xml:space="preserve"> cut short</w:t>
      </w:r>
      <w:r w:rsidR="00BF4D3D" w:rsidRPr="00C32B42">
        <w:rPr>
          <w:szCs w:val="20"/>
        </w:rPr>
        <w:t xml:space="preserve">, has become </w:t>
      </w:r>
      <w:r w:rsidR="00517074" w:rsidRPr="00C32B42">
        <w:rPr>
          <w:szCs w:val="20"/>
        </w:rPr>
        <w:t xml:space="preserve">emblematic of </w:t>
      </w:r>
      <w:r w:rsidR="00EC1FA6" w:rsidRPr="00C32B42">
        <w:rPr>
          <w:szCs w:val="20"/>
        </w:rPr>
        <w:t xml:space="preserve">the flowering of modernism in Britain shortly before the war. </w:t>
      </w:r>
      <w:r w:rsidR="0004465E" w:rsidRPr="00C32B42">
        <w:rPr>
          <w:szCs w:val="20"/>
        </w:rPr>
        <w:t>As an artist h</w:t>
      </w:r>
      <w:r w:rsidR="002C465F" w:rsidRPr="00C32B42">
        <w:rPr>
          <w:szCs w:val="20"/>
        </w:rPr>
        <w:t>e</w:t>
      </w:r>
      <w:r w:rsidR="000033E3" w:rsidRPr="00C32B42">
        <w:rPr>
          <w:szCs w:val="20"/>
        </w:rPr>
        <w:t xml:space="preserve"> was self-taught</w:t>
      </w:r>
      <w:r w:rsidR="002D4B67" w:rsidRPr="00C32B42">
        <w:rPr>
          <w:szCs w:val="20"/>
        </w:rPr>
        <w:t xml:space="preserve">, taking his inspiration from </w:t>
      </w:r>
      <w:r w:rsidR="0004465E" w:rsidRPr="00C32B42">
        <w:rPr>
          <w:szCs w:val="20"/>
        </w:rPr>
        <w:t xml:space="preserve">a number of sources: </w:t>
      </w:r>
      <w:r w:rsidR="009520F8">
        <w:rPr>
          <w:szCs w:val="20"/>
        </w:rPr>
        <w:t xml:space="preserve">museum collections </w:t>
      </w:r>
      <w:r w:rsidR="0035118B">
        <w:rPr>
          <w:szCs w:val="20"/>
        </w:rPr>
        <w:t>in</w:t>
      </w:r>
      <w:r w:rsidR="00A30243" w:rsidRPr="00C32B42">
        <w:rPr>
          <w:szCs w:val="20"/>
        </w:rPr>
        <w:t xml:space="preserve"> Paris and London, </w:t>
      </w:r>
      <w:r w:rsidR="00800880" w:rsidRPr="00C32B42">
        <w:rPr>
          <w:szCs w:val="20"/>
        </w:rPr>
        <w:t>Rodin and other European modernists</w:t>
      </w:r>
      <w:r w:rsidR="00411A65" w:rsidRPr="00C32B42">
        <w:rPr>
          <w:szCs w:val="20"/>
        </w:rPr>
        <w:t xml:space="preserve">, </w:t>
      </w:r>
      <w:r w:rsidR="002D4866">
        <w:rPr>
          <w:szCs w:val="20"/>
        </w:rPr>
        <w:t>and non-European artefacts</w:t>
      </w:r>
      <w:r w:rsidR="00E9600D" w:rsidRPr="00C32B42">
        <w:rPr>
          <w:szCs w:val="20"/>
        </w:rPr>
        <w:t xml:space="preserve">. </w:t>
      </w:r>
      <w:r w:rsidR="00560056" w:rsidRPr="00C32B42">
        <w:rPr>
          <w:szCs w:val="20"/>
        </w:rPr>
        <w:t>Amongst avant-garde groups</w:t>
      </w:r>
      <w:r w:rsidR="00A30243" w:rsidRPr="00C32B42">
        <w:rPr>
          <w:szCs w:val="20"/>
        </w:rPr>
        <w:t>,</w:t>
      </w:r>
      <w:r w:rsidR="00560056" w:rsidRPr="00C32B42">
        <w:rPr>
          <w:szCs w:val="20"/>
        </w:rPr>
        <w:t xml:space="preserve"> h</w:t>
      </w:r>
      <w:r w:rsidR="004A7401" w:rsidRPr="00C32B42">
        <w:rPr>
          <w:szCs w:val="20"/>
        </w:rPr>
        <w:t>e associated most closely with</w:t>
      </w:r>
      <w:r w:rsidR="004A1380" w:rsidRPr="00C32B42">
        <w:rPr>
          <w:szCs w:val="20"/>
        </w:rPr>
        <w:t xml:space="preserve"> the </w:t>
      </w:r>
      <w:proofErr w:type="spellStart"/>
      <w:r w:rsidR="004A1380" w:rsidRPr="00C32B42">
        <w:rPr>
          <w:szCs w:val="20"/>
        </w:rPr>
        <w:t>Vorticists</w:t>
      </w:r>
      <w:proofErr w:type="spellEnd"/>
      <w:r w:rsidR="00560056" w:rsidRPr="00C32B42">
        <w:rPr>
          <w:szCs w:val="20"/>
        </w:rPr>
        <w:t xml:space="preserve">, </w:t>
      </w:r>
      <w:r w:rsidR="002D3552" w:rsidRPr="00C32B42">
        <w:rPr>
          <w:szCs w:val="20"/>
        </w:rPr>
        <w:t>signing their</w:t>
      </w:r>
      <w:r w:rsidR="00E33658" w:rsidRPr="00C32B42">
        <w:rPr>
          <w:szCs w:val="20"/>
        </w:rPr>
        <w:t xml:space="preserve"> manifesto in 1914, and contributing articles to </w:t>
      </w:r>
      <w:r w:rsidR="002D3552" w:rsidRPr="00C32B42">
        <w:rPr>
          <w:szCs w:val="20"/>
        </w:rPr>
        <w:t xml:space="preserve">their </w:t>
      </w:r>
      <w:r w:rsidR="00E33658" w:rsidRPr="00C32B42">
        <w:rPr>
          <w:szCs w:val="20"/>
        </w:rPr>
        <w:t xml:space="preserve">magazine </w:t>
      </w:r>
      <w:r w:rsidR="00E33658" w:rsidRPr="00C32B42">
        <w:rPr>
          <w:i/>
          <w:szCs w:val="20"/>
        </w:rPr>
        <w:t>Blast</w:t>
      </w:r>
      <w:r w:rsidR="00E33658" w:rsidRPr="00C32B42">
        <w:rPr>
          <w:szCs w:val="20"/>
        </w:rPr>
        <w:t xml:space="preserve"> (1914 and 1915)</w:t>
      </w:r>
      <w:r w:rsidR="004A1380" w:rsidRPr="00C32B42">
        <w:rPr>
          <w:szCs w:val="20"/>
        </w:rPr>
        <w:t>. Howe</w:t>
      </w:r>
      <w:r w:rsidR="00B723A1" w:rsidRPr="00C32B42">
        <w:rPr>
          <w:szCs w:val="20"/>
        </w:rPr>
        <w:t xml:space="preserve">ver, </w:t>
      </w:r>
      <w:r w:rsidR="002C465F" w:rsidRPr="00C32B42">
        <w:rPr>
          <w:szCs w:val="20"/>
        </w:rPr>
        <w:t xml:space="preserve">he </w:t>
      </w:r>
      <w:r w:rsidR="00E33658" w:rsidRPr="00C32B42">
        <w:rPr>
          <w:szCs w:val="20"/>
        </w:rPr>
        <w:t xml:space="preserve">also </w:t>
      </w:r>
      <w:r w:rsidR="002C465F" w:rsidRPr="00C32B42">
        <w:rPr>
          <w:szCs w:val="20"/>
        </w:rPr>
        <w:t xml:space="preserve">worked across the factions </w:t>
      </w:r>
      <w:r w:rsidR="000D1AA4" w:rsidRPr="00C32B42">
        <w:rPr>
          <w:szCs w:val="20"/>
        </w:rPr>
        <w:t>of the London art world,</w:t>
      </w:r>
      <w:r w:rsidR="002C465F" w:rsidRPr="00C32B42">
        <w:rPr>
          <w:szCs w:val="20"/>
        </w:rPr>
        <w:t xml:space="preserve"> and </w:t>
      </w:r>
      <w:r w:rsidR="00B723A1" w:rsidRPr="00C32B42">
        <w:rPr>
          <w:szCs w:val="20"/>
        </w:rPr>
        <w:t xml:space="preserve">his practice was eclectic, </w:t>
      </w:r>
      <w:r w:rsidR="002B5810" w:rsidRPr="00C32B42">
        <w:rPr>
          <w:szCs w:val="20"/>
        </w:rPr>
        <w:t xml:space="preserve">using whatever material came to hand and </w:t>
      </w:r>
      <w:r w:rsidR="00B723A1" w:rsidRPr="00C32B42">
        <w:rPr>
          <w:szCs w:val="20"/>
        </w:rPr>
        <w:t xml:space="preserve">combining the virile </w:t>
      </w:r>
      <w:proofErr w:type="spellStart"/>
      <w:r w:rsidR="00ED3F0E" w:rsidRPr="00C32B42">
        <w:rPr>
          <w:szCs w:val="20"/>
        </w:rPr>
        <w:t>negrophilia</w:t>
      </w:r>
      <w:proofErr w:type="spellEnd"/>
      <w:r w:rsidR="00ED3F0E" w:rsidRPr="00C32B42">
        <w:rPr>
          <w:szCs w:val="20"/>
        </w:rPr>
        <w:t xml:space="preserve"> of </w:t>
      </w:r>
      <w:r w:rsidR="00ED3F0E" w:rsidRPr="00C32B42">
        <w:rPr>
          <w:i/>
          <w:szCs w:val="20"/>
        </w:rPr>
        <w:t>Red Stone Dancer</w:t>
      </w:r>
      <w:r w:rsidR="00BE73F6" w:rsidRPr="00C32B42">
        <w:rPr>
          <w:szCs w:val="20"/>
        </w:rPr>
        <w:t xml:space="preserve"> </w:t>
      </w:r>
      <w:r w:rsidR="002C465F" w:rsidRPr="00C32B42">
        <w:rPr>
          <w:szCs w:val="20"/>
        </w:rPr>
        <w:t xml:space="preserve">with the </w:t>
      </w:r>
      <w:r w:rsidR="00EE471C" w:rsidRPr="00C32B42">
        <w:rPr>
          <w:szCs w:val="20"/>
        </w:rPr>
        <w:t xml:space="preserve">naturalistic figuration of </w:t>
      </w:r>
      <w:r w:rsidR="00BE73F6" w:rsidRPr="00C32B42">
        <w:rPr>
          <w:i/>
          <w:szCs w:val="20"/>
        </w:rPr>
        <w:t>Maternity</w:t>
      </w:r>
      <w:r w:rsidR="00BE73F6" w:rsidRPr="00C32B42">
        <w:rPr>
          <w:szCs w:val="20"/>
        </w:rPr>
        <w:t xml:space="preserve"> (both 1913).</w:t>
      </w:r>
      <w:r w:rsidR="00D5705B" w:rsidRPr="00C32B42">
        <w:rPr>
          <w:szCs w:val="20"/>
        </w:rPr>
        <w:t xml:space="preserve"> </w:t>
      </w:r>
    </w:p>
    <w:p w:rsidR="000033E3" w:rsidRPr="00C32B42" w:rsidRDefault="000033E3" w:rsidP="003C24E9">
      <w:pPr>
        <w:spacing w:after="0" w:line="240" w:lineRule="auto"/>
        <w:rPr>
          <w:szCs w:val="20"/>
        </w:rPr>
      </w:pPr>
    </w:p>
    <w:p w:rsidR="0027018E" w:rsidRPr="00C32B42" w:rsidRDefault="000679CB" w:rsidP="003C24E9">
      <w:pPr>
        <w:spacing w:after="0" w:line="240" w:lineRule="auto"/>
        <w:rPr>
          <w:rFonts w:eastAsia="Times New Roman"/>
          <w:szCs w:val="20"/>
          <w:lang w:eastAsia="en-GB"/>
        </w:rPr>
      </w:pPr>
      <w:r w:rsidRPr="00C32B42">
        <w:rPr>
          <w:szCs w:val="20"/>
        </w:rPr>
        <w:t>Gaudier-Brzeska was a self-conscious modernist who</w:t>
      </w:r>
      <w:r w:rsidR="00E9600D" w:rsidRPr="00C32B42">
        <w:rPr>
          <w:szCs w:val="20"/>
        </w:rPr>
        <w:t xml:space="preserve"> claimed a</w:t>
      </w:r>
      <w:r w:rsidR="002D4866">
        <w:rPr>
          <w:szCs w:val="20"/>
        </w:rPr>
        <w:t xml:space="preserve"> place amongst </w:t>
      </w:r>
      <w:r w:rsidR="00FB7E38" w:rsidRPr="00C32B42">
        <w:rPr>
          <w:szCs w:val="20"/>
        </w:rPr>
        <w:t>the European avant-garde.</w:t>
      </w:r>
      <w:r w:rsidR="00D5471A" w:rsidRPr="00C32B42">
        <w:rPr>
          <w:szCs w:val="20"/>
        </w:rPr>
        <w:t xml:space="preserve"> </w:t>
      </w:r>
      <w:r w:rsidR="0042451B" w:rsidRPr="00C32B42">
        <w:rPr>
          <w:szCs w:val="20"/>
        </w:rPr>
        <w:t>His check-list of ‘WE the mo</w:t>
      </w:r>
      <w:r w:rsidR="002D4866">
        <w:rPr>
          <w:szCs w:val="20"/>
        </w:rPr>
        <w:t xml:space="preserve">derns’ </w:t>
      </w:r>
      <w:r w:rsidR="00AB691F">
        <w:rPr>
          <w:szCs w:val="20"/>
        </w:rPr>
        <w:t xml:space="preserve">in </w:t>
      </w:r>
      <w:r w:rsidR="00153A4B" w:rsidRPr="00153A4B">
        <w:rPr>
          <w:i/>
          <w:szCs w:val="20"/>
        </w:rPr>
        <w:t xml:space="preserve">Blast </w:t>
      </w:r>
      <w:r w:rsidR="00163BB2">
        <w:rPr>
          <w:szCs w:val="20"/>
        </w:rPr>
        <w:t xml:space="preserve">1 </w:t>
      </w:r>
      <w:r w:rsidR="0037592E" w:rsidRPr="00C32B42">
        <w:rPr>
          <w:szCs w:val="20"/>
        </w:rPr>
        <w:t>names</w:t>
      </w:r>
      <w:r w:rsidR="0042451B" w:rsidRPr="00C32B42">
        <w:rPr>
          <w:szCs w:val="20"/>
        </w:rPr>
        <w:t xml:space="preserve"> ‘Epstein, Brancusi, Archipenko, </w:t>
      </w:r>
      <w:proofErr w:type="spellStart"/>
      <w:r w:rsidR="0042451B" w:rsidRPr="00C32B42">
        <w:rPr>
          <w:szCs w:val="20"/>
        </w:rPr>
        <w:t>Dunik</w:t>
      </w:r>
      <w:r w:rsidR="00800880" w:rsidRPr="00C32B42">
        <w:rPr>
          <w:szCs w:val="20"/>
        </w:rPr>
        <w:t>owski</w:t>
      </w:r>
      <w:proofErr w:type="spellEnd"/>
      <w:r w:rsidR="00800880" w:rsidRPr="00C32B42">
        <w:rPr>
          <w:szCs w:val="20"/>
        </w:rPr>
        <w:t xml:space="preserve">, Modigliani, and myself’ </w:t>
      </w:r>
      <w:r w:rsidR="0037592E" w:rsidRPr="00C32B42">
        <w:rPr>
          <w:szCs w:val="20"/>
        </w:rPr>
        <w:t xml:space="preserve">as the final point in a history of the vortex that begins with </w:t>
      </w:r>
      <w:r w:rsidR="00295520" w:rsidRPr="00C32B42">
        <w:rPr>
          <w:szCs w:val="20"/>
        </w:rPr>
        <w:t>‘</w:t>
      </w:r>
      <w:r w:rsidR="0037592E" w:rsidRPr="00C32B42">
        <w:rPr>
          <w:szCs w:val="20"/>
        </w:rPr>
        <w:t>the mountain</w:t>
      </w:r>
      <w:r w:rsidR="00295520" w:rsidRPr="00C32B42">
        <w:rPr>
          <w:szCs w:val="20"/>
        </w:rPr>
        <w:t>’</w:t>
      </w:r>
      <w:r w:rsidR="0037592E" w:rsidRPr="00C32B42">
        <w:rPr>
          <w:szCs w:val="20"/>
        </w:rPr>
        <w:t xml:space="preserve"> and </w:t>
      </w:r>
      <w:r w:rsidR="00295520" w:rsidRPr="00C32B42">
        <w:rPr>
          <w:szCs w:val="20"/>
        </w:rPr>
        <w:t xml:space="preserve">ranges across the </w:t>
      </w:r>
      <w:r w:rsidR="00CA461B" w:rsidRPr="00C32B42">
        <w:rPr>
          <w:szCs w:val="20"/>
        </w:rPr>
        <w:t xml:space="preserve">ancient civilisations of Europe, </w:t>
      </w:r>
      <w:r w:rsidR="00295520" w:rsidRPr="00C32B42">
        <w:rPr>
          <w:szCs w:val="20"/>
        </w:rPr>
        <w:t>China, Africa and Oceania</w:t>
      </w:r>
      <w:r w:rsidR="00CA461B" w:rsidRPr="00C32B42">
        <w:rPr>
          <w:szCs w:val="20"/>
        </w:rPr>
        <w:t>.</w:t>
      </w:r>
      <w:r w:rsidR="002D4866">
        <w:rPr>
          <w:szCs w:val="20"/>
        </w:rPr>
        <w:t xml:space="preserve"> H</w:t>
      </w:r>
      <w:r w:rsidR="002538EC" w:rsidRPr="00C32B42">
        <w:rPr>
          <w:szCs w:val="20"/>
        </w:rPr>
        <w:t xml:space="preserve">e was an early exponent of ‘direct carving’ – the practice of working out a sculptural design directly in stone, rather than copying from a </w:t>
      </w:r>
      <w:proofErr w:type="spellStart"/>
      <w:r w:rsidR="002538EC" w:rsidRPr="00C32B42">
        <w:rPr>
          <w:szCs w:val="20"/>
        </w:rPr>
        <w:t>maquette</w:t>
      </w:r>
      <w:proofErr w:type="spellEnd"/>
      <w:r w:rsidR="002538EC" w:rsidRPr="00C32B42">
        <w:rPr>
          <w:szCs w:val="20"/>
        </w:rPr>
        <w:t xml:space="preserve">. </w:t>
      </w:r>
      <w:r w:rsidR="004275C0" w:rsidRPr="00C32B42">
        <w:rPr>
          <w:szCs w:val="20"/>
        </w:rPr>
        <w:t xml:space="preserve">Carvings such as </w:t>
      </w:r>
      <w:r w:rsidR="00B127AA" w:rsidRPr="00C32B42">
        <w:rPr>
          <w:i/>
          <w:szCs w:val="20"/>
        </w:rPr>
        <w:t>Seated Woman</w:t>
      </w:r>
      <w:r w:rsidR="002D4866">
        <w:rPr>
          <w:szCs w:val="20"/>
        </w:rPr>
        <w:t xml:space="preserve"> (</w:t>
      </w:r>
      <w:r w:rsidR="00B127AA" w:rsidRPr="00C32B42">
        <w:rPr>
          <w:szCs w:val="20"/>
        </w:rPr>
        <w:t xml:space="preserve">1914) </w:t>
      </w:r>
      <w:r w:rsidR="004275C0" w:rsidRPr="00C32B42">
        <w:rPr>
          <w:szCs w:val="20"/>
        </w:rPr>
        <w:t xml:space="preserve">demonstrate the expressive qualities of the technique, as it responds to the </w:t>
      </w:r>
      <w:r w:rsidR="002D4866">
        <w:rPr>
          <w:szCs w:val="20"/>
        </w:rPr>
        <w:t xml:space="preserve">weight, </w:t>
      </w:r>
      <w:r w:rsidR="004275C0" w:rsidRPr="00C32B42">
        <w:rPr>
          <w:szCs w:val="20"/>
        </w:rPr>
        <w:t>shape and texture of the material in hand.</w:t>
      </w:r>
      <w:r w:rsidR="00F07F9A" w:rsidRPr="00C32B42">
        <w:rPr>
          <w:szCs w:val="20"/>
        </w:rPr>
        <w:t xml:space="preserve"> </w:t>
      </w:r>
      <w:r w:rsidR="00A66024" w:rsidRPr="00C32B42">
        <w:rPr>
          <w:szCs w:val="20"/>
        </w:rPr>
        <w:t xml:space="preserve">He could be uncompromising in his commitment to </w:t>
      </w:r>
      <w:r w:rsidR="00FF5646" w:rsidRPr="00C32B42">
        <w:rPr>
          <w:szCs w:val="20"/>
        </w:rPr>
        <w:t>abstracted form</w:t>
      </w:r>
      <w:r w:rsidR="00A66024" w:rsidRPr="00C32B42">
        <w:rPr>
          <w:szCs w:val="20"/>
        </w:rPr>
        <w:t xml:space="preserve">. As he announced in </w:t>
      </w:r>
      <w:r w:rsidR="007E2629" w:rsidRPr="00C32B42">
        <w:rPr>
          <w:rFonts w:eastAsia="Times New Roman"/>
          <w:i/>
          <w:szCs w:val="20"/>
          <w:lang w:eastAsia="en-GB"/>
        </w:rPr>
        <w:t>Blast</w:t>
      </w:r>
      <w:r w:rsidR="007E2629" w:rsidRPr="00C32B42">
        <w:rPr>
          <w:rFonts w:eastAsia="Times New Roman"/>
          <w:szCs w:val="20"/>
          <w:lang w:eastAsia="en-GB"/>
        </w:rPr>
        <w:t xml:space="preserve"> (1915)</w:t>
      </w:r>
      <w:r w:rsidR="00A66024" w:rsidRPr="00C32B42">
        <w:rPr>
          <w:rFonts w:eastAsia="Times New Roman"/>
          <w:szCs w:val="20"/>
          <w:lang w:eastAsia="en-GB"/>
        </w:rPr>
        <w:t xml:space="preserve">: ‘I SHALL DERIVE MY EMOTIONS SOLELY FROM THE </w:t>
      </w:r>
      <w:r w:rsidR="00A66024" w:rsidRPr="00C32B42">
        <w:rPr>
          <w:rFonts w:eastAsia="Times New Roman"/>
          <w:szCs w:val="20"/>
          <w:u w:val="single"/>
          <w:lang w:eastAsia="en-GB"/>
        </w:rPr>
        <w:t>ARRANGEMENT OF SURFACES</w:t>
      </w:r>
      <w:r w:rsidR="0035118B">
        <w:rPr>
          <w:rFonts w:eastAsia="Times New Roman"/>
          <w:szCs w:val="20"/>
          <w:u w:val="single"/>
          <w:lang w:eastAsia="en-GB"/>
        </w:rPr>
        <w:t>.</w:t>
      </w:r>
      <w:r w:rsidR="00A66024" w:rsidRPr="00C32B42">
        <w:rPr>
          <w:rFonts w:eastAsia="Times New Roman"/>
          <w:szCs w:val="20"/>
          <w:lang w:eastAsia="en-GB"/>
        </w:rPr>
        <w:t>’</w:t>
      </w:r>
      <w:bookmarkStart w:id="1" w:name="_GoBack"/>
      <w:bookmarkEnd w:id="1"/>
      <w:r w:rsidR="00A66024" w:rsidRPr="00C32B42">
        <w:rPr>
          <w:rFonts w:eastAsia="Times New Roman"/>
          <w:szCs w:val="20"/>
          <w:lang w:eastAsia="en-GB"/>
        </w:rPr>
        <w:t xml:space="preserve"> </w:t>
      </w:r>
      <w:r w:rsidR="00FF5646" w:rsidRPr="00C32B42">
        <w:rPr>
          <w:rFonts w:eastAsia="Times New Roman"/>
          <w:szCs w:val="20"/>
          <w:lang w:eastAsia="en-GB"/>
        </w:rPr>
        <w:t xml:space="preserve">Yet his work </w:t>
      </w:r>
      <w:r w:rsidR="00800880" w:rsidRPr="00C32B42">
        <w:rPr>
          <w:rFonts w:eastAsia="Times New Roman"/>
          <w:szCs w:val="20"/>
          <w:lang w:eastAsia="en-GB"/>
        </w:rPr>
        <w:t xml:space="preserve">also responded </w:t>
      </w:r>
      <w:r w:rsidR="00314008" w:rsidRPr="00C32B42">
        <w:rPr>
          <w:rFonts w:eastAsia="Times New Roman"/>
          <w:szCs w:val="20"/>
          <w:lang w:eastAsia="en-GB"/>
        </w:rPr>
        <w:t xml:space="preserve">to </w:t>
      </w:r>
      <w:r w:rsidR="00800880" w:rsidRPr="00C32B42">
        <w:rPr>
          <w:rFonts w:eastAsia="Times New Roman"/>
          <w:szCs w:val="20"/>
          <w:lang w:eastAsia="en-GB"/>
        </w:rPr>
        <w:t>the many drawings that he made, rapidly and with gr</w:t>
      </w:r>
      <w:r w:rsidR="002D4866">
        <w:rPr>
          <w:rFonts w:eastAsia="Times New Roman"/>
          <w:szCs w:val="20"/>
          <w:lang w:eastAsia="en-GB"/>
        </w:rPr>
        <w:t>eat skill, of scenes glimpsed</w:t>
      </w:r>
      <w:r w:rsidR="00800880" w:rsidRPr="00C32B42">
        <w:rPr>
          <w:rFonts w:eastAsia="Times New Roman"/>
          <w:szCs w:val="20"/>
          <w:lang w:eastAsia="en-GB"/>
        </w:rPr>
        <w:t xml:space="preserve"> on the move. He could be witty – </w:t>
      </w:r>
      <w:r w:rsidR="00FF5646" w:rsidRPr="00C32B42">
        <w:rPr>
          <w:rFonts w:eastAsia="Times New Roman"/>
          <w:szCs w:val="20"/>
          <w:lang w:eastAsia="en-GB"/>
        </w:rPr>
        <w:t xml:space="preserve">note the phallic metaphor in his </w:t>
      </w:r>
      <w:r w:rsidR="00FF5646" w:rsidRPr="00C32B42">
        <w:rPr>
          <w:rFonts w:eastAsia="Times New Roman"/>
          <w:i/>
          <w:szCs w:val="20"/>
          <w:lang w:eastAsia="en-GB"/>
        </w:rPr>
        <w:t>Hieratic Head of Ezra Pound</w:t>
      </w:r>
      <w:r w:rsidR="00800880" w:rsidRPr="00C32B42">
        <w:rPr>
          <w:rFonts w:eastAsia="Times New Roman"/>
          <w:szCs w:val="20"/>
          <w:lang w:eastAsia="en-GB"/>
        </w:rPr>
        <w:t xml:space="preserve"> (1914); and tender, particularly in animal sculptures such </w:t>
      </w:r>
      <w:r w:rsidR="00FF5646" w:rsidRPr="00C32B42">
        <w:rPr>
          <w:rFonts w:eastAsia="Times New Roman"/>
          <w:szCs w:val="20"/>
          <w:lang w:eastAsia="en-GB"/>
        </w:rPr>
        <w:t xml:space="preserve">as </w:t>
      </w:r>
      <w:r w:rsidR="00FF5646" w:rsidRPr="00C32B42">
        <w:rPr>
          <w:rFonts w:eastAsia="Times New Roman"/>
          <w:i/>
          <w:szCs w:val="20"/>
          <w:lang w:eastAsia="en-GB"/>
        </w:rPr>
        <w:t>Sleeping Fawn</w:t>
      </w:r>
      <w:r w:rsidR="00FF5646" w:rsidRPr="00C32B42">
        <w:rPr>
          <w:rFonts w:eastAsia="Times New Roman"/>
          <w:szCs w:val="20"/>
          <w:lang w:eastAsia="en-GB"/>
        </w:rPr>
        <w:t xml:space="preserve"> (1913).</w:t>
      </w:r>
    </w:p>
    <w:p w:rsidR="00D51471" w:rsidRPr="00C32B42" w:rsidRDefault="00D51471" w:rsidP="003C24E9">
      <w:pPr>
        <w:spacing w:after="0" w:line="240" w:lineRule="auto"/>
        <w:rPr>
          <w:szCs w:val="20"/>
        </w:rPr>
      </w:pPr>
    </w:p>
    <w:p w:rsidR="00800880" w:rsidRPr="00C32B42" w:rsidRDefault="00FF5646" w:rsidP="003C24E9">
      <w:pPr>
        <w:spacing w:after="0" w:line="240" w:lineRule="auto"/>
        <w:rPr>
          <w:szCs w:val="20"/>
        </w:rPr>
      </w:pPr>
      <w:r w:rsidRPr="00C32B42">
        <w:rPr>
          <w:szCs w:val="20"/>
        </w:rPr>
        <w:t>He</w:t>
      </w:r>
      <w:r w:rsidR="004B60E1">
        <w:rPr>
          <w:szCs w:val="20"/>
        </w:rPr>
        <w:t xml:space="preserve"> was not widely</w:t>
      </w:r>
      <w:r w:rsidR="004628BC">
        <w:rPr>
          <w:szCs w:val="20"/>
        </w:rPr>
        <w:t xml:space="preserve"> known during his lifetime. </w:t>
      </w:r>
      <w:r w:rsidR="00637DBC" w:rsidRPr="00C32B42">
        <w:rPr>
          <w:szCs w:val="20"/>
        </w:rPr>
        <w:t>After his death,</w:t>
      </w:r>
      <w:r w:rsidR="00FB7E38" w:rsidRPr="00C32B42">
        <w:rPr>
          <w:szCs w:val="20"/>
        </w:rPr>
        <w:t xml:space="preserve"> </w:t>
      </w:r>
      <w:r w:rsidR="00894170" w:rsidRPr="00C32B42">
        <w:rPr>
          <w:szCs w:val="20"/>
        </w:rPr>
        <w:t xml:space="preserve">friends </w:t>
      </w:r>
      <w:r w:rsidR="00FB7E38" w:rsidRPr="00C32B42">
        <w:rPr>
          <w:szCs w:val="20"/>
        </w:rPr>
        <w:t xml:space="preserve">such as Ezra Pound and later the curator Jim Ede, </w:t>
      </w:r>
      <w:r w:rsidR="00894170" w:rsidRPr="00C32B42">
        <w:rPr>
          <w:szCs w:val="20"/>
        </w:rPr>
        <w:t>worked to build</w:t>
      </w:r>
      <w:r w:rsidR="00637DBC" w:rsidRPr="00C32B42">
        <w:rPr>
          <w:szCs w:val="20"/>
        </w:rPr>
        <w:t xml:space="preserve"> his </w:t>
      </w:r>
      <w:r w:rsidR="00894170" w:rsidRPr="00C32B42">
        <w:rPr>
          <w:szCs w:val="20"/>
        </w:rPr>
        <w:t>reputation</w:t>
      </w:r>
      <w:r w:rsidR="00FB7E38" w:rsidRPr="00C32B42">
        <w:rPr>
          <w:szCs w:val="20"/>
        </w:rPr>
        <w:t xml:space="preserve">. He has since </w:t>
      </w:r>
      <w:r w:rsidR="004B60E1" w:rsidRPr="00C32B42">
        <w:rPr>
          <w:szCs w:val="20"/>
        </w:rPr>
        <w:t xml:space="preserve">become </w:t>
      </w:r>
      <w:r w:rsidR="004B60E1">
        <w:rPr>
          <w:szCs w:val="20"/>
        </w:rPr>
        <w:t>central</w:t>
      </w:r>
      <w:r w:rsidR="004B60E1" w:rsidRPr="00C32B42">
        <w:rPr>
          <w:szCs w:val="20"/>
        </w:rPr>
        <w:t xml:space="preserve"> to the story of modern </w:t>
      </w:r>
      <w:r w:rsidR="004B60E1">
        <w:rPr>
          <w:szCs w:val="20"/>
        </w:rPr>
        <w:t>sculpture and</w:t>
      </w:r>
      <w:r w:rsidR="00FB7E38" w:rsidRPr="00C32B42">
        <w:rPr>
          <w:szCs w:val="20"/>
        </w:rPr>
        <w:t xml:space="preserve"> the subject of</w:t>
      </w:r>
      <w:r w:rsidR="000D1AA4" w:rsidRPr="00C32B42">
        <w:rPr>
          <w:szCs w:val="20"/>
        </w:rPr>
        <w:t xml:space="preserve"> numerou</w:t>
      </w:r>
      <w:r w:rsidR="00F95105" w:rsidRPr="00C32B42">
        <w:rPr>
          <w:szCs w:val="20"/>
        </w:rPr>
        <w:t>s exhibitions and publications.</w:t>
      </w:r>
    </w:p>
    <w:p w:rsidR="00C65DA2" w:rsidRPr="00C32B42" w:rsidRDefault="00C65DA2" w:rsidP="003C24E9">
      <w:pPr>
        <w:spacing w:after="0" w:line="240" w:lineRule="auto"/>
        <w:rPr>
          <w:szCs w:val="20"/>
        </w:rPr>
      </w:pPr>
    </w:p>
    <w:p w:rsidR="00567BFE" w:rsidRDefault="00567BFE" w:rsidP="00D51471">
      <w:pPr>
        <w:spacing w:after="0" w:line="240" w:lineRule="auto"/>
        <w:rPr>
          <w:szCs w:val="20"/>
          <w:u w:val="single"/>
        </w:rPr>
      </w:pPr>
    </w:p>
    <w:p w:rsidR="00D51471" w:rsidRPr="00C32B42" w:rsidRDefault="00D51471" w:rsidP="00D51471">
      <w:pPr>
        <w:spacing w:after="0" w:line="240" w:lineRule="auto"/>
        <w:rPr>
          <w:szCs w:val="20"/>
          <w:u w:val="single"/>
        </w:rPr>
      </w:pPr>
      <w:r w:rsidRPr="00C32B42">
        <w:rPr>
          <w:szCs w:val="20"/>
          <w:u w:val="single"/>
        </w:rPr>
        <w:t>References and further reading</w:t>
      </w:r>
    </w:p>
    <w:p w:rsidR="00567BFE" w:rsidRDefault="00567BFE" w:rsidP="00D51471">
      <w:pPr>
        <w:spacing w:after="0" w:line="240" w:lineRule="auto"/>
        <w:rPr>
          <w:rFonts w:eastAsia="Times New Roman"/>
          <w:szCs w:val="20"/>
          <w:lang w:eastAsia="en-GB"/>
        </w:rPr>
      </w:pPr>
    </w:p>
    <w:p w:rsidR="00D51471" w:rsidRPr="00C32B42" w:rsidRDefault="00D51471" w:rsidP="00D51471">
      <w:pPr>
        <w:spacing w:after="0" w:line="240" w:lineRule="auto"/>
        <w:rPr>
          <w:rFonts w:eastAsia="Times New Roman"/>
          <w:szCs w:val="20"/>
          <w:lang w:eastAsia="en-GB"/>
        </w:rPr>
      </w:pPr>
      <w:r w:rsidRPr="00C32B42">
        <w:rPr>
          <w:rFonts w:eastAsia="Times New Roman"/>
          <w:szCs w:val="20"/>
          <w:lang w:eastAsia="en-GB"/>
        </w:rPr>
        <w:t xml:space="preserve">Ede, H. S. (1931) </w:t>
      </w:r>
      <w:r w:rsidRPr="00C32B42">
        <w:rPr>
          <w:rFonts w:eastAsia="Times New Roman"/>
          <w:i/>
          <w:szCs w:val="20"/>
          <w:lang w:eastAsia="en-GB"/>
        </w:rPr>
        <w:t>Savage Messiah</w:t>
      </w:r>
      <w:r w:rsidRPr="00C32B42">
        <w:rPr>
          <w:rFonts w:eastAsia="Times New Roman"/>
          <w:szCs w:val="20"/>
          <w:lang w:eastAsia="en-GB"/>
        </w:rPr>
        <w:t>. [</w:t>
      </w:r>
      <w:proofErr w:type="spellStart"/>
      <w:r w:rsidRPr="00C32B42">
        <w:rPr>
          <w:rFonts w:eastAsia="Times New Roman"/>
          <w:szCs w:val="20"/>
          <w:lang w:eastAsia="en-GB"/>
        </w:rPr>
        <w:t>S.l</w:t>
      </w:r>
      <w:proofErr w:type="spellEnd"/>
      <w:r w:rsidRPr="00C32B42">
        <w:rPr>
          <w:rFonts w:eastAsia="Times New Roman"/>
          <w:szCs w:val="20"/>
          <w:lang w:eastAsia="en-GB"/>
        </w:rPr>
        <w:t>.]: William Heinemann Ltd, 1931.</w:t>
      </w:r>
    </w:p>
    <w:p w:rsidR="00B37016" w:rsidRPr="00C32B42" w:rsidRDefault="00D51471" w:rsidP="00D51471">
      <w:pPr>
        <w:spacing w:after="0" w:line="240" w:lineRule="auto"/>
        <w:rPr>
          <w:rFonts w:eastAsia="Times New Roman"/>
          <w:szCs w:val="20"/>
          <w:lang w:eastAsia="en-GB"/>
        </w:rPr>
      </w:pPr>
      <w:r w:rsidRPr="00C32B42">
        <w:rPr>
          <w:rFonts w:eastAsia="Times New Roman"/>
          <w:szCs w:val="20"/>
          <w:lang w:eastAsia="en-GB"/>
        </w:rPr>
        <w:t>Gaudier-Brzeska, H. (1914–15) ‘Vortex–Gaudier-Brzeska’</w:t>
      </w:r>
      <w:r w:rsidR="00B37016" w:rsidRPr="00C32B42">
        <w:rPr>
          <w:rFonts w:eastAsia="Times New Roman"/>
          <w:szCs w:val="20"/>
          <w:lang w:eastAsia="en-GB"/>
        </w:rPr>
        <w:t xml:space="preserve">, </w:t>
      </w:r>
      <w:r w:rsidR="00B37016" w:rsidRPr="00C32B42">
        <w:rPr>
          <w:rFonts w:eastAsia="Times New Roman"/>
          <w:i/>
          <w:szCs w:val="20"/>
          <w:lang w:eastAsia="en-GB"/>
        </w:rPr>
        <w:t>Blast</w:t>
      </w:r>
      <w:r w:rsidR="00B37016" w:rsidRPr="00C32B42">
        <w:rPr>
          <w:rFonts w:eastAsia="Times New Roman"/>
          <w:szCs w:val="20"/>
          <w:lang w:eastAsia="en-GB"/>
        </w:rPr>
        <w:t xml:space="preserve"> 1: 155–58; and ‘Vortex (written from the Trenches)’</w:t>
      </w:r>
      <w:r w:rsidRPr="00C32B42">
        <w:rPr>
          <w:rFonts w:eastAsia="Times New Roman"/>
          <w:szCs w:val="20"/>
          <w:lang w:eastAsia="en-GB"/>
        </w:rPr>
        <w:t xml:space="preserve">, </w:t>
      </w:r>
      <w:r w:rsidRPr="00C32B42">
        <w:rPr>
          <w:rFonts w:eastAsia="Times New Roman"/>
          <w:i/>
          <w:szCs w:val="20"/>
          <w:lang w:eastAsia="en-GB"/>
        </w:rPr>
        <w:t>Blast</w:t>
      </w:r>
      <w:r w:rsidRPr="00C32B42">
        <w:rPr>
          <w:rFonts w:eastAsia="Times New Roman"/>
          <w:szCs w:val="20"/>
          <w:lang w:eastAsia="en-GB"/>
        </w:rPr>
        <w:t xml:space="preserve"> 2</w:t>
      </w:r>
      <w:r w:rsidR="00B37016" w:rsidRPr="00C32B42">
        <w:rPr>
          <w:rFonts w:eastAsia="Times New Roman"/>
          <w:szCs w:val="20"/>
          <w:lang w:eastAsia="en-GB"/>
        </w:rPr>
        <w:t>:33–34.</w:t>
      </w:r>
    </w:p>
    <w:p w:rsidR="00D51471" w:rsidRPr="00C32B42" w:rsidRDefault="00D51471" w:rsidP="00D51471">
      <w:pPr>
        <w:spacing w:after="0" w:line="240" w:lineRule="auto"/>
        <w:rPr>
          <w:rFonts w:eastAsia="Times New Roman"/>
          <w:szCs w:val="20"/>
          <w:lang w:eastAsia="en-GB"/>
        </w:rPr>
      </w:pPr>
      <w:r w:rsidRPr="00C32B42">
        <w:rPr>
          <w:rFonts w:eastAsia="Times New Roman"/>
          <w:szCs w:val="20"/>
          <w:lang w:eastAsia="en-GB"/>
        </w:rPr>
        <w:t xml:space="preserve">Kettles Yard (2007) </w:t>
      </w:r>
      <w:r w:rsidRPr="00C32B42">
        <w:rPr>
          <w:rFonts w:eastAsia="Times New Roman"/>
          <w:i/>
          <w:szCs w:val="20"/>
          <w:lang w:eastAsia="en-GB"/>
        </w:rPr>
        <w:t>“We the moderns”: Gaudier-Brzeska and the Birth of Modern Sculpture</w:t>
      </w:r>
      <w:r w:rsidRPr="00C32B42">
        <w:rPr>
          <w:rFonts w:eastAsia="Times New Roman"/>
          <w:szCs w:val="20"/>
          <w:lang w:eastAsia="en-GB"/>
        </w:rPr>
        <w:t>. Cambridge.</w:t>
      </w:r>
    </w:p>
    <w:p w:rsidR="00D51471" w:rsidRPr="00C32B42" w:rsidRDefault="00D51471" w:rsidP="00D51471">
      <w:pPr>
        <w:spacing w:after="0" w:line="240" w:lineRule="auto"/>
        <w:rPr>
          <w:rFonts w:eastAsia="Times New Roman"/>
          <w:szCs w:val="20"/>
          <w:lang w:eastAsia="en-GB"/>
        </w:rPr>
      </w:pPr>
      <w:r w:rsidRPr="00C32B42">
        <w:rPr>
          <w:szCs w:val="20"/>
        </w:rPr>
        <w:t xml:space="preserve">Pound, E. (1916) </w:t>
      </w:r>
      <w:r w:rsidRPr="00C32B42">
        <w:rPr>
          <w:i/>
          <w:szCs w:val="20"/>
        </w:rPr>
        <w:t>Gaudier-Brzeska: A Memoir</w:t>
      </w:r>
      <w:r w:rsidRPr="00C32B42">
        <w:rPr>
          <w:szCs w:val="20"/>
        </w:rPr>
        <w:t xml:space="preserve">. </w:t>
      </w:r>
      <w:r w:rsidRPr="00C32B42">
        <w:rPr>
          <w:rFonts w:eastAsia="Times New Roman"/>
          <w:szCs w:val="20"/>
          <w:lang w:eastAsia="en-GB"/>
        </w:rPr>
        <w:t>London &amp; New York: John Lane.</w:t>
      </w:r>
    </w:p>
    <w:p w:rsidR="00585C6A" w:rsidRDefault="00D51471" w:rsidP="00585C6A">
      <w:pPr>
        <w:spacing w:after="0" w:line="240" w:lineRule="auto"/>
        <w:rPr>
          <w:rFonts w:eastAsia="Times New Roman"/>
          <w:szCs w:val="20"/>
          <w:lang w:eastAsia="en-GB"/>
        </w:rPr>
      </w:pPr>
      <w:r w:rsidRPr="00C32B42">
        <w:rPr>
          <w:rFonts w:eastAsia="Times New Roman"/>
          <w:szCs w:val="20"/>
          <w:lang w:eastAsia="en-GB"/>
        </w:rPr>
        <w:t xml:space="preserve">Silber, E. (1996) </w:t>
      </w:r>
      <w:r w:rsidRPr="00C32B42">
        <w:rPr>
          <w:rFonts w:eastAsia="Times New Roman"/>
          <w:i/>
          <w:szCs w:val="20"/>
          <w:lang w:eastAsia="en-GB"/>
        </w:rPr>
        <w:t>Gaudier-Brzeska: Life and Art</w:t>
      </w:r>
      <w:r w:rsidRPr="00C32B42">
        <w:rPr>
          <w:rFonts w:eastAsia="Times New Roman"/>
          <w:szCs w:val="20"/>
          <w:lang w:eastAsia="en-GB"/>
        </w:rPr>
        <w:t>. London: Thames &amp; Hudson.</w:t>
      </w:r>
    </w:p>
    <w:p w:rsidR="00660697" w:rsidRDefault="00660697" w:rsidP="00585C6A">
      <w:pPr>
        <w:spacing w:after="0" w:line="240" w:lineRule="auto"/>
        <w:rPr>
          <w:rFonts w:eastAsia="Times New Roman"/>
          <w:szCs w:val="20"/>
          <w:lang w:eastAsia="en-GB"/>
        </w:rPr>
      </w:pPr>
    </w:p>
    <w:p w:rsidR="00660697" w:rsidRDefault="00660697" w:rsidP="00585C6A">
      <w:pPr>
        <w:spacing w:after="0" w:line="240" w:lineRule="auto"/>
        <w:rPr>
          <w:rFonts w:eastAsia="Times New Roman"/>
          <w:szCs w:val="20"/>
          <w:lang w:eastAsia="en-GB"/>
        </w:rPr>
      </w:pPr>
    </w:p>
    <w:p w:rsidR="00660697" w:rsidRDefault="00660697" w:rsidP="00660697">
      <w:pPr>
        <w:spacing w:after="0" w:line="240" w:lineRule="auto"/>
        <w:rPr>
          <w:szCs w:val="20"/>
        </w:rPr>
      </w:pPr>
      <w:r>
        <w:rPr>
          <w:szCs w:val="20"/>
        </w:rPr>
        <w:t>IMAGE: Henri Gaudier-</w:t>
      </w:r>
      <w:proofErr w:type="spellStart"/>
      <w:r>
        <w:rPr>
          <w:szCs w:val="20"/>
        </w:rPr>
        <w:t>Brzeska</w:t>
      </w:r>
      <w:proofErr w:type="spellEnd"/>
      <w:r>
        <w:rPr>
          <w:szCs w:val="20"/>
        </w:rPr>
        <w:t xml:space="preserve">, </w:t>
      </w:r>
      <w:r>
        <w:rPr>
          <w:i/>
          <w:szCs w:val="20"/>
        </w:rPr>
        <w:t>Red Stone Dancer</w:t>
      </w:r>
      <w:r>
        <w:rPr>
          <w:szCs w:val="20"/>
        </w:rPr>
        <w:t>, 1913</w:t>
      </w:r>
    </w:p>
    <w:p w:rsidR="00660697" w:rsidRDefault="00660697" w:rsidP="00585C6A">
      <w:pPr>
        <w:spacing w:after="0" w:line="240" w:lineRule="auto"/>
        <w:rPr>
          <w:rFonts w:eastAsia="Times New Roman"/>
          <w:szCs w:val="20"/>
          <w:lang w:eastAsia="en-GB"/>
        </w:rPr>
      </w:pPr>
    </w:p>
    <w:p w:rsidR="00660697" w:rsidRDefault="00714128" w:rsidP="00660697">
      <w:pPr>
        <w:spacing w:after="0"/>
      </w:pPr>
      <w:proofErr w:type="gramStart"/>
      <w:r>
        <w:t>name</w:t>
      </w:r>
      <w:proofErr w:type="gramEnd"/>
      <w:r>
        <w:t xml:space="preserve"> of entry: </w:t>
      </w:r>
      <w:r w:rsidR="00660697">
        <w:t xml:space="preserve"> </w:t>
      </w:r>
      <w:del w:id="2" w:author="doctor" w:date="2014-01-12T13:30:00Z">
        <w:r w:rsidR="00660697" w:rsidDel="00714128">
          <w:delText>Gaudier-Brzeska</w:delText>
        </w:r>
      </w:del>
      <w:ins w:id="3" w:author="doctor" w:date="2014-01-12T13:30:00Z">
        <w:r>
          <w:t>,</w:t>
        </w:r>
      </w:ins>
      <w:del w:id="4" w:author="doctor" w:date="2014-01-12T13:30:00Z">
        <w:r w:rsidR="00660697" w:rsidDel="00714128">
          <w:delText xml:space="preserve"> </w:delText>
        </w:r>
      </w:del>
      <w:ins w:id="5" w:author="doctor" w:date="2014-01-12T13:30:00Z">
        <w:r>
          <w:t>Henri</w:t>
        </w:r>
        <w:r>
          <w:t xml:space="preserve"> </w:t>
        </w:r>
      </w:ins>
      <w:r w:rsidR="00660697">
        <w:t>(1891–1915)’</w:t>
      </w:r>
    </w:p>
    <w:p w:rsidR="00660697" w:rsidRPr="00C9113E" w:rsidRDefault="00660697" w:rsidP="00660697">
      <w:pPr>
        <w:spacing w:after="0"/>
      </w:pPr>
      <w:r>
        <w:lastRenderedPageBreak/>
        <w:t xml:space="preserve">Material: sculpture entitled </w:t>
      </w:r>
      <w:r>
        <w:rPr>
          <w:i/>
        </w:rPr>
        <w:t>Red Stone Dancer</w:t>
      </w:r>
      <w:r>
        <w:t>, 1913</w:t>
      </w:r>
    </w:p>
    <w:p w:rsidR="00660697" w:rsidRDefault="00660697" w:rsidP="00660697">
      <w:pPr>
        <w:spacing w:after="0"/>
      </w:pPr>
      <w:r>
        <w:t>Purpose of inclusion: example of artist’s work</w:t>
      </w:r>
    </w:p>
    <w:p w:rsidR="00660697" w:rsidRDefault="00660697" w:rsidP="00660697">
      <w:pPr>
        <w:spacing w:after="0"/>
      </w:pPr>
      <w:r>
        <w:t xml:space="preserve">Link to material (if online): </w:t>
      </w:r>
      <w:proofErr w:type="gramStart"/>
      <w:r>
        <w:t>n/a</w:t>
      </w:r>
      <w:proofErr w:type="gramEnd"/>
    </w:p>
    <w:p w:rsidR="00660697" w:rsidRDefault="00660697" w:rsidP="00660697">
      <w:pPr>
        <w:spacing w:after="0"/>
      </w:pPr>
      <w:r>
        <w:t xml:space="preserve">Bibliographic details (if appropriate): </w:t>
      </w:r>
      <w:proofErr w:type="gramStart"/>
      <w:r>
        <w:t>n/a</w:t>
      </w:r>
      <w:proofErr w:type="gramEnd"/>
    </w:p>
    <w:p w:rsidR="00660697" w:rsidRDefault="00660697" w:rsidP="00660697">
      <w:pPr>
        <w:spacing w:after="0"/>
      </w:pPr>
      <w:r>
        <w:t xml:space="preserve">Copyright holder: the artist’s work is out of copyright. The copyright on the photograph for reproduction lies with Tate Britain as the current owner. </w:t>
      </w:r>
    </w:p>
    <w:p w:rsidR="00660697" w:rsidRPr="00E46062" w:rsidRDefault="00660697" w:rsidP="00660697">
      <w:pPr>
        <w:spacing w:after="0"/>
      </w:pPr>
      <w:r>
        <w:t>Other useful information: current location is Tate Britain.</w:t>
      </w:r>
    </w:p>
    <w:p w:rsidR="00660697" w:rsidRPr="00C32B42" w:rsidRDefault="00660697" w:rsidP="00585C6A">
      <w:pPr>
        <w:spacing w:after="0" w:line="240" w:lineRule="auto"/>
        <w:rPr>
          <w:rFonts w:eastAsia="Times New Roman"/>
          <w:szCs w:val="20"/>
          <w:lang w:eastAsia="en-GB"/>
        </w:rPr>
      </w:pPr>
    </w:p>
    <w:p w:rsidR="00131CFB" w:rsidRPr="00C32B42" w:rsidRDefault="00131CFB" w:rsidP="00585C6A">
      <w:pPr>
        <w:spacing w:after="0" w:line="240" w:lineRule="auto"/>
        <w:rPr>
          <w:rFonts w:eastAsia="Times New Roman"/>
          <w:vanish/>
          <w:szCs w:val="20"/>
          <w:lang w:eastAsia="en-GB"/>
        </w:rPr>
      </w:pPr>
    </w:p>
    <w:sectPr w:rsidR="00131CFB" w:rsidRPr="00C32B42" w:rsidSect="00695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F2B" w:rsidRDefault="00896F2B">
      <w:pPr>
        <w:spacing w:after="0" w:line="240" w:lineRule="auto"/>
      </w:pPr>
      <w:r>
        <w:separator/>
      </w:r>
    </w:p>
  </w:endnote>
  <w:endnote w:type="continuationSeparator" w:id="0">
    <w:p w:rsidR="00896F2B" w:rsidRDefault="00896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F2B" w:rsidRDefault="00896F2B">
      <w:pPr>
        <w:spacing w:after="0" w:line="240" w:lineRule="auto"/>
      </w:pPr>
      <w:r>
        <w:separator/>
      </w:r>
    </w:p>
  </w:footnote>
  <w:footnote w:type="continuationSeparator" w:id="0">
    <w:p w:rsidR="00896F2B" w:rsidRDefault="00896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CEA82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8C56C8"/>
    <w:multiLevelType w:val="multilevel"/>
    <w:tmpl w:val="1BA6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A16F20"/>
    <w:multiLevelType w:val="hybridMultilevel"/>
    <w:tmpl w:val="C3BEF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0413E"/>
    <w:multiLevelType w:val="multilevel"/>
    <w:tmpl w:val="5BCE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1F7137"/>
    <w:multiLevelType w:val="hybridMultilevel"/>
    <w:tmpl w:val="364A3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revisionView w:formatting="0"/>
  <w:doNotTrackFormatting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CFB"/>
    <w:rsid w:val="000033E3"/>
    <w:rsid w:val="00025026"/>
    <w:rsid w:val="00040F8E"/>
    <w:rsid w:val="0004465E"/>
    <w:rsid w:val="000679CB"/>
    <w:rsid w:val="00075324"/>
    <w:rsid w:val="000A36FF"/>
    <w:rsid w:val="000D1AA4"/>
    <w:rsid w:val="000F502A"/>
    <w:rsid w:val="0011095A"/>
    <w:rsid w:val="00131CFB"/>
    <w:rsid w:val="00153A4B"/>
    <w:rsid w:val="00163BB2"/>
    <w:rsid w:val="001E0CD3"/>
    <w:rsid w:val="001E0DF7"/>
    <w:rsid w:val="001E497B"/>
    <w:rsid w:val="00233A5E"/>
    <w:rsid w:val="002538EC"/>
    <w:rsid w:val="0027018E"/>
    <w:rsid w:val="00295520"/>
    <w:rsid w:val="002B5810"/>
    <w:rsid w:val="002C465F"/>
    <w:rsid w:val="002D3552"/>
    <w:rsid w:val="002D4866"/>
    <w:rsid w:val="002D4B67"/>
    <w:rsid w:val="002E37B3"/>
    <w:rsid w:val="00314008"/>
    <w:rsid w:val="00350617"/>
    <w:rsid w:val="0035118B"/>
    <w:rsid w:val="003626EF"/>
    <w:rsid w:val="003647AB"/>
    <w:rsid w:val="0037592E"/>
    <w:rsid w:val="0039693B"/>
    <w:rsid w:val="003B2EDB"/>
    <w:rsid w:val="003C24E9"/>
    <w:rsid w:val="003D15E4"/>
    <w:rsid w:val="003E00B6"/>
    <w:rsid w:val="00411A65"/>
    <w:rsid w:val="0042451B"/>
    <w:rsid w:val="004275C0"/>
    <w:rsid w:val="00435CC1"/>
    <w:rsid w:val="00454126"/>
    <w:rsid w:val="004628BC"/>
    <w:rsid w:val="004718C8"/>
    <w:rsid w:val="00472234"/>
    <w:rsid w:val="004A1380"/>
    <w:rsid w:val="004A4CF8"/>
    <w:rsid w:val="004A7401"/>
    <w:rsid w:val="004B60E1"/>
    <w:rsid w:val="004C192A"/>
    <w:rsid w:val="004E6557"/>
    <w:rsid w:val="00517074"/>
    <w:rsid w:val="00560056"/>
    <w:rsid w:val="00561210"/>
    <w:rsid w:val="00567BFE"/>
    <w:rsid w:val="00585C6A"/>
    <w:rsid w:val="005F51C2"/>
    <w:rsid w:val="006204B5"/>
    <w:rsid w:val="00637DBC"/>
    <w:rsid w:val="00660697"/>
    <w:rsid w:val="006748C2"/>
    <w:rsid w:val="00695F9F"/>
    <w:rsid w:val="00697F2D"/>
    <w:rsid w:val="006B6932"/>
    <w:rsid w:val="00700E6A"/>
    <w:rsid w:val="00714128"/>
    <w:rsid w:val="007917BA"/>
    <w:rsid w:val="007B6BC1"/>
    <w:rsid w:val="007E2629"/>
    <w:rsid w:val="00800880"/>
    <w:rsid w:val="008130E2"/>
    <w:rsid w:val="00817AC2"/>
    <w:rsid w:val="008275FE"/>
    <w:rsid w:val="00854C0C"/>
    <w:rsid w:val="00855522"/>
    <w:rsid w:val="00887EE0"/>
    <w:rsid w:val="00894170"/>
    <w:rsid w:val="00896F2B"/>
    <w:rsid w:val="008C5B1C"/>
    <w:rsid w:val="008D695B"/>
    <w:rsid w:val="0093079A"/>
    <w:rsid w:val="0093375F"/>
    <w:rsid w:val="0093464A"/>
    <w:rsid w:val="00935F6E"/>
    <w:rsid w:val="009520F8"/>
    <w:rsid w:val="00981707"/>
    <w:rsid w:val="009A72FC"/>
    <w:rsid w:val="009F2E6A"/>
    <w:rsid w:val="00A10A82"/>
    <w:rsid w:val="00A30243"/>
    <w:rsid w:val="00A66024"/>
    <w:rsid w:val="00AB691F"/>
    <w:rsid w:val="00AB6A91"/>
    <w:rsid w:val="00AD5950"/>
    <w:rsid w:val="00AE3944"/>
    <w:rsid w:val="00AE7A1A"/>
    <w:rsid w:val="00AF12DF"/>
    <w:rsid w:val="00B127AA"/>
    <w:rsid w:val="00B16291"/>
    <w:rsid w:val="00B37016"/>
    <w:rsid w:val="00B470C8"/>
    <w:rsid w:val="00B71562"/>
    <w:rsid w:val="00B723A1"/>
    <w:rsid w:val="00BA1B79"/>
    <w:rsid w:val="00BE73F6"/>
    <w:rsid w:val="00BF0FD7"/>
    <w:rsid w:val="00BF4D3D"/>
    <w:rsid w:val="00C32B42"/>
    <w:rsid w:val="00C35DDD"/>
    <w:rsid w:val="00C65DA2"/>
    <w:rsid w:val="00CA461B"/>
    <w:rsid w:val="00CD3BE6"/>
    <w:rsid w:val="00CD6F06"/>
    <w:rsid w:val="00D104DF"/>
    <w:rsid w:val="00D11FD4"/>
    <w:rsid w:val="00D14B42"/>
    <w:rsid w:val="00D325D1"/>
    <w:rsid w:val="00D50E6D"/>
    <w:rsid w:val="00D51471"/>
    <w:rsid w:val="00D5471A"/>
    <w:rsid w:val="00D5705B"/>
    <w:rsid w:val="00D96397"/>
    <w:rsid w:val="00DD27B5"/>
    <w:rsid w:val="00DE101E"/>
    <w:rsid w:val="00E33658"/>
    <w:rsid w:val="00E429D5"/>
    <w:rsid w:val="00E9600D"/>
    <w:rsid w:val="00EB0C42"/>
    <w:rsid w:val="00EC1FA6"/>
    <w:rsid w:val="00ED3F0E"/>
    <w:rsid w:val="00EE471C"/>
    <w:rsid w:val="00EE4D8B"/>
    <w:rsid w:val="00EF694B"/>
    <w:rsid w:val="00F07F9A"/>
    <w:rsid w:val="00F276C4"/>
    <w:rsid w:val="00F66B82"/>
    <w:rsid w:val="00F81401"/>
    <w:rsid w:val="00F95105"/>
    <w:rsid w:val="00FB7E38"/>
    <w:rsid w:val="00FC351A"/>
    <w:rsid w:val="00FF5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F9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1C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26EF"/>
    <w:rPr>
      <w:b/>
      <w:bCs/>
    </w:rPr>
  </w:style>
  <w:style w:type="character" w:customStyle="1" w:styleId="searchword">
    <w:name w:val="searchword"/>
    <w:basedOn w:val="DefaultParagraphFont"/>
    <w:rsid w:val="003626EF"/>
  </w:style>
  <w:style w:type="character" w:styleId="HTMLCite">
    <w:name w:val="HTML Cite"/>
    <w:basedOn w:val="DefaultParagraphFont"/>
    <w:uiPriority w:val="99"/>
    <w:semiHidden/>
    <w:unhideWhenUsed/>
    <w:rsid w:val="006204B5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2D4866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4866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2D486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18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18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F9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1C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26EF"/>
    <w:rPr>
      <w:b/>
      <w:bCs/>
    </w:rPr>
  </w:style>
  <w:style w:type="character" w:customStyle="1" w:styleId="searchword">
    <w:name w:val="searchword"/>
    <w:basedOn w:val="DefaultParagraphFont"/>
    <w:rsid w:val="003626EF"/>
  </w:style>
  <w:style w:type="character" w:styleId="HTMLCite">
    <w:name w:val="HTML Cite"/>
    <w:basedOn w:val="DefaultParagraphFont"/>
    <w:uiPriority w:val="99"/>
    <w:semiHidden/>
    <w:unhideWhenUsed/>
    <w:rsid w:val="006204B5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2D4866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4866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2D486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18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18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hageb</dc:creator>
  <cp:lastModifiedBy>doctor</cp:lastModifiedBy>
  <cp:revision>2</cp:revision>
  <cp:lastPrinted>2013-11-02T14:04:00Z</cp:lastPrinted>
  <dcterms:created xsi:type="dcterms:W3CDTF">2014-01-12T13:35:00Z</dcterms:created>
  <dcterms:modified xsi:type="dcterms:W3CDTF">2014-01-12T13:35:00Z</dcterms:modified>
</cp:coreProperties>
</file>