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151" w:rsidRPr="006C79E0" w:rsidRDefault="00DE2EE5" w:rsidP="009A57A3">
      <w:pPr>
        <w:spacing w:after="0" w:line="240" w:lineRule="auto"/>
        <w:rPr>
          <w:rFonts w:cstheme="minorHAnsi"/>
          <w:b/>
          <w:sz w:val="26"/>
        </w:rPr>
      </w:pPr>
      <w:r w:rsidRPr="006C79E0">
        <w:rPr>
          <w:rFonts w:cstheme="minorHAnsi"/>
          <w:b/>
          <w:sz w:val="26"/>
        </w:rPr>
        <w:t>Woolf,</w:t>
      </w:r>
      <w:r w:rsidR="00C16B4E">
        <w:rPr>
          <w:rFonts w:cstheme="minorHAnsi"/>
          <w:b/>
          <w:sz w:val="26"/>
        </w:rPr>
        <w:t xml:space="preserve"> </w:t>
      </w:r>
      <w:r w:rsidRPr="006C79E0">
        <w:rPr>
          <w:rFonts w:cstheme="minorHAnsi"/>
          <w:b/>
          <w:sz w:val="26"/>
        </w:rPr>
        <w:t>(Adeline)</w:t>
      </w:r>
      <w:r w:rsidR="00C16B4E">
        <w:rPr>
          <w:rFonts w:cstheme="minorHAnsi"/>
          <w:b/>
          <w:sz w:val="26"/>
        </w:rPr>
        <w:t xml:space="preserve"> </w:t>
      </w:r>
      <w:r w:rsidRPr="006C79E0">
        <w:rPr>
          <w:rFonts w:cstheme="minorHAnsi"/>
          <w:b/>
          <w:sz w:val="26"/>
        </w:rPr>
        <w:t>Virginia</w:t>
      </w:r>
      <w:r w:rsidR="00C16B4E">
        <w:rPr>
          <w:rFonts w:cstheme="minorHAnsi"/>
          <w:b/>
          <w:sz w:val="26"/>
        </w:rPr>
        <w:t xml:space="preserve"> </w:t>
      </w:r>
      <w:r w:rsidRPr="006C79E0">
        <w:rPr>
          <w:rFonts w:cstheme="minorHAnsi"/>
          <w:b/>
          <w:sz w:val="26"/>
        </w:rPr>
        <w:t>(1882-1941)</w:t>
      </w:r>
    </w:p>
    <w:p w:rsidR="000C3027" w:rsidRPr="006C79E0" w:rsidRDefault="000C3027" w:rsidP="009A57A3">
      <w:pPr>
        <w:spacing w:after="0" w:line="240" w:lineRule="auto"/>
        <w:rPr>
          <w:rFonts w:cstheme="minorHAnsi"/>
        </w:rPr>
      </w:pPr>
    </w:p>
    <w:p w:rsidR="00BF3100" w:rsidRPr="006C79E0" w:rsidRDefault="00BF3100" w:rsidP="009A57A3">
      <w:pPr>
        <w:spacing w:after="0" w:line="240" w:lineRule="auto"/>
        <w:rPr>
          <w:rFonts w:cstheme="minorHAnsi"/>
        </w:rPr>
      </w:pPr>
      <w:r w:rsidRPr="006C79E0">
        <w:rPr>
          <w:rFonts w:cstheme="minorHAnsi"/>
        </w:rPr>
        <w:t>SUMMARY</w:t>
      </w:r>
    </w:p>
    <w:p w:rsidR="00EA6986" w:rsidRDefault="00C16B4E" w:rsidP="00EA6986">
      <w:pPr>
        <w:keepNext/>
        <w:spacing w:after="0" w:line="240" w:lineRule="auto"/>
      </w:pPr>
      <w:r>
        <w:rPr>
          <w:rFonts w:cstheme="minorHAnsi"/>
          <w:noProof/>
          <w:lang w:val="en-US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1752600" cy="263779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olf by Gisele Freund 1939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2EE5" w:rsidRPr="006C79E0" w:rsidRDefault="00DE2EE5" w:rsidP="009A57A3">
      <w:pPr>
        <w:spacing w:after="0" w:line="240" w:lineRule="auto"/>
        <w:rPr>
          <w:rFonts w:cstheme="minorHAnsi"/>
        </w:rPr>
      </w:pPr>
      <w:r w:rsidRPr="006C79E0">
        <w:rPr>
          <w:rFonts w:cstheme="minorHAnsi"/>
        </w:rPr>
        <w:t>Virginia</w:t>
      </w:r>
      <w:r w:rsidR="00C16B4E">
        <w:rPr>
          <w:rFonts w:cstheme="minorHAnsi"/>
        </w:rPr>
        <w:t xml:space="preserve"> </w:t>
      </w:r>
      <w:r w:rsidRPr="006C79E0">
        <w:rPr>
          <w:rFonts w:cstheme="minorHAnsi"/>
        </w:rPr>
        <w:t>Woolf</w:t>
      </w:r>
      <w:r w:rsidR="00C16B4E">
        <w:rPr>
          <w:rFonts w:cstheme="minorHAnsi"/>
        </w:rPr>
        <w:t xml:space="preserve"> </w:t>
      </w:r>
      <w:r w:rsidRPr="006C79E0">
        <w:rPr>
          <w:rFonts w:cstheme="minorHAnsi"/>
        </w:rPr>
        <w:t>was</w:t>
      </w:r>
      <w:r w:rsidR="00C16B4E">
        <w:rPr>
          <w:rFonts w:cstheme="minorHAnsi"/>
        </w:rPr>
        <w:t xml:space="preserve"> </w:t>
      </w:r>
      <w:r w:rsidRPr="006C79E0">
        <w:rPr>
          <w:rFonts w:cstheme="minorHAnsi"/>
        </w:rPr>
        <w:t>one</w:t>
      </w:r>
      <w:r w:rsidR="00C16B4E">
        <w:rPr>
          <w:rFonts w:cstheme="minorHAnsi"/>
        </w:rPr>
        <w:t xml:space="preserve"> </w:t>
      </w:r>
      <w:r w:rsidRPr="006C79E0">
        <w:rPr>
          <w:rFonts w:cstheme="minorHAnsi"/>
        </w:rPr>
        <w:t>of</w:t>
      </w:r>
      <w:r w:rsidR="00C16B4E">
        <w:rPr>
          <w:rFonts w:cstheme="minorHAnsi"/>
        </w:rPr>
        <w:t xml:space="preserve"> </w:t>
      </w:r>
      <w:r w:rsidRPr="006C79E0">
        <w:rPr>
          <w:rFonts w:cstheme="minorHAnsi"/>
        </w:rPr>
        <w:t>the</w:t>
      </w:r>
      <w:r w:rsidR="00C16B4E">
        <w:rPr>
          <w:rFonts w:cstheme="minorHAnsi"/>
        </w:rPr>
        <w:t xml:space="preserve"> </w:t>
      </w:r>
      <w:r w:rsidRPr="006C79E0">
        <w:rPr>
          <w:rFonts w:cstheme="minorHAnsi"/>
        </w:rPr>
        <w:t>foremost</w:t>
      </w:r>
      <w:r w:rsidR="00C16B4E">
        <w:rPr>
          <w:rFonts w:cstheme="minorHAnsi"/>
        </w:rPr>
        <w:t xml:space="preserve"> </w:t>
      </w:r>
      <w:r w:rsidRPr="006C79E0">
        <w:rPr>
          <w:rFonts w:cstheme="minorHAnsi"/>
        </w:rPr>
        <w:t>literary</w:t>
      </w:r>
      <w:r w:rsidR="00C16B4E">
        <w:rPr>
          <w:rFonts w:cstheme="minorHAnsi"/>
        </w:rPr>
        <w:t xml:space="preserve"> </w:t>
      </w:r>
      <w:r w:rsidRPr="006C79E0">
        <w:rPr>
          <w:rFonts w:cstheme="minorHAnsi"/>
        </w:rPr>
        <w:t>innovators</w:t>
      </w:r>
      <w:r w:rsidR="00C16B4E">
        <w:rPr>
          <w:rFonts w:cstheme="minorHAnsi"/>
        </w:rPr>
        <w:t xml:space="preserve"> </w:t>
      </w:r>
      <w:r w:rsidRPr="006C79E0">
        <w:rPr>
          <w:rFonts w:cstheme="minorHAnsi"/>
        </w:rPr>
        <w:t>of</w:t>
      </w:r>
      <w:r w:rsidR="00C16B4E">
        <w:rPr>
          <w:rFonts w:cstheme="minorHAnsi"/>
        </w:rPr>
        <w:t xml:space="preserve"> </w:t>
      </w:r>
      <w:r w:rsidRPr="006C79E0">
        <w:rPr>
          <w:rFonts w:cstheme="minorHAnsi"/>
        </w:rPr>
        <w:t>the</w:t>
      </w:r>
      <w:r w:rsidR="00C16B4E">
        <w:rPr>
          <w:rFonts w:cstheme="minorHAnsi"/>
        </w:rPr>
        <w:t xml:space="preserve"> </w:t>
      </w:r>
      <w:r w:rsidRPr="006C79E0">
        <w:rPr>
          <w:rFonts w:cstheme="minorHAnsi"/>
        </w:rPr>
        <w:t>early</w:t>
      </w:r>
      <w:r w:rsidR="00C16B4E">
        <w:rPr>
          <w:rFonts w:cstheme="minorHAnsi"/>
        </w:rPr>
        <w:t xml:space="preserve"> </w:t>
      </w:r>
      <w:r w:rsidRPr="006C79E0">
        <w:rPr>
          <w:rFonts w:cstheme="minorHAnsi"/>
        </w:rPr>
        <w:t>twentieth</w:t>
      </w:r>
      <w:r w:rsidR="00C16B4E">
        <w:rPr>
          <w:rFonts w:cstheme="minorHAnsi"/>
        </w:rPr>
        <w:t xml:space="preserve"> </w:t>
      </w:r>
      <w:r w:rsidRPr="006C79E0">
        <w:rPr>
          <w:rFonts w:cstheme="minorHAnsi"/>
        </w:rPr>
        <w:t>century.</w:t>
      </w:r>
      <w:r w:rsidR="00C16B4E">
        <w:rPr>
          <w:rFonts w:cstheme="minorHAnsi"/>
        </w:rPr>
        <w:t xml:space="preserve"> </w:t>
      </w:r>
      <w:r w:rsidRPr="006C79E0">
        <w:rPr>
          <w:rFonts w:cstheme="minorHAnsi"/>
        </w:rPr>
        <w:t>A</w:t>
      </w:r>
      <w:r w:rsidR="00C16B4E">
        <w:rPr>
          <w:rFonts w:cstheme="minorHAnsi"/>
        </w:rPr>
        <w:t xml:space="preserve"> </w:t>
      </w:r>
      <w:r w:rsidRPr="006C79E0">
        <w:rPr>
          <w:rFonts w:cstheme="minorHAnsi"/>
        </w:rPr>
        <w:t>novelist,</w:t>
      </w:r>
      <w:r w:rsidR="00C16B4E">
        <w:rPr>
          <w:rFonts w:cstheme="minorHAnsi"/>
        </w:rPr>
        <w:t xml:space="preserve"> </w:t>
      </w:r>
      <w:r w:rsidRPr="006C79E0">
        <w:rPr>
          <w:rFonts w:cstheme="minorHAnsi"/>
        </w:rPr>
        <w:t>essayist,</w:t>
      </w:r>
      <w:r w:rsidR="00C16B4E">
        <w:rPr>
          <w:rFonts w:cstheme="minorHAnsi"/>
        </w:rPr>
        <w:t xml:space="preserve"> </w:t>
      </w:r>
      <w:r w:rsidRPr="006C79E0">
        <w:rPr>
          <w:rFonts w:cstheme="minorHAnsi"/>
        </w:rPr>
        <w:t>short-story</w:t>
      </w:r>
      <w:r w:rsidR="00C16B4E">
        <w:rPr>
          <w:rFonts w:cstheme="minorHAnsi"/>
        </w:rPr>
        <w:t xml:space="preserve"> </w:t>
      </w:r>
      <w:r w:rsidRPr="006C79E0">
        <w:rPr>
          <w:rFonts w:cstheme="minorHAnsi"/>
        </w:rPr>
        <w:t>writer</w:t>
      </w:r>
      <w:r w:rsidR="00C16B4E">
        <w:rPr>
          <w:rFonts w:cstheme="minorHAnsi"/>
        </w:rPr>
        <w:t xml:space="preserve"> </w:t>
      </w:r>
      <w:r w:rsidRPr="006C79E0">
        <w:rPr>
          <w:rFonts w:cstheme="minorHAnsi"/>
        </w:rPr>
        <w:t>and</w:t>
      </w:r>
      <w:r w:rsidR="00C16B4E">
        <w:rPr>
          <w:rFonts w:cstheme="minorHAnsi"/>
        </w:rPr>
        <w:t xml:space="preserve"> </w:t>
      </w:r>
      <w:r w:rsidRPr="006C79E0">
        <w:rPr>
          <w:rFonts w:cstheme="minorHAnsi"/>
        </w:rPr>
        <w:t>literary</w:t>
      </w:r>
      <w:r w:rsidR="00C16B4E">
        <w:rPr>
          <w:rFonts w:cstheme="minorHAnsi"/>
        </w:rPr>
        <w:t xml:space="preserve"> </w:t>
      </w:r>
      <w:r w:rsidRPr="006C79E0">
        <w:rPr>
          <w:rFonts w:cstheme="minorHAnsi"/>
        </w:rPr>
        <w:t>critic,</w:t>
      </w:r>
      <w:r w:rsidR="00C16B4E">
        <w:rPr>
          <w:rFonts w:cstheme="minorHAnsi"/>
        </w:rPr>
        <w:t xml:space="preserve"> </w:t>
      </w:r>
      <w:r w:rsidR="001C390D" w:rsidRPr="006C79E0">
        <w:rPr>
          <w:rFonts w:cstheme="minorHAnsi"/>
        </w:rPr>
        <w:t>s</w:t>
      </w:r>
      <w:r w:rsidRPr="006C79E0">
        <w:rPr>
          <w:rFonts w:cstheme="minorHAnsi"/>
        </w:rPr>
        <w:t>he</w:t>
      </w:r>
      <w:r w:rsidR="00C16B4E">
        <w:rPr>
          <w:rFonts w:cstheme="minorHAnsi"/>
        </w:rPr>
        <w:t xml:space="preserve"> </w:t>
      </w:r>
      <w:r w:rsidRPr="006C79E0">
        <w:rPr>
          <w:rFonts w:cstheme="minorHAnsi"/>
        </w:rPr>
        <w:t>was</w:t>
      </w:r>
      <w:r w:rsidR="00C16B4E">
        <w:rPr>
          <w:rFonts w:cstheme="minorHAnsi"/>
        </w:rPr>
        <w:t xml:space="preserve"> </w:t>
      </w:r>
      <w:r w:rsidRPr="006C79E0">
        <w:rPr>
          <w:rFonts w:cstheme="minorHAnsi"/>
        </w:rPr>
        <w:t>also</w:t>
      </w:r>
      <w:r w:rsidR="00C16B4E">
        <w:rPr>
          <w:rFonts w:cstheme="minorHAnsi"/>
        </w:rPr>
        <w:t xml:space="preserve"> </w:t>
      </w:r>
      <w:r w:rsidRPr="006C79E0">
        <w:rPr>
          <w:rFonts w:cstheme="minorHAnsi"/>
        </w:rPr>
        <w:t>instrumental</w:t>
      </w:r>
      <w:r w:rsidR="00C16B4E">
        <w:rPr>
          <w:rFonts w:cstheme="minorHAnsi"/>
        </w:rPr>
        <w:t xml:space="preserve"> </w:t>
      </w:r>
      <w:r w:rsidRPr="006C79E0">
        <w:rPr>
          <w:rFonts w:cstheme="minorHAnsi"/>
        </w:rPr>
        <w:t>in</w:t>
      </w:r>
      <w:r w:rsidR="00C16B4E">
        <w:rPr>
          <w:rFonts w:cstheme="minorHAnsi"/>
        </w:rPr>
        <w:t xml:space="preserve"> </w:t>
      </w:r>
      <w:r w:rsidRPr="006C79E0">
        <w:rPr>
          <w:rFonts w:cstheme="minorHAnsi"/>
        </w:rPr>
        <w:t>disseminating</w:t>
      </w:r>
      <w:r w:rsidR="00C16B4E">
        <w:rPr>
          <w:rFonts w:cstheme="minorHAnsi"/>
        </w:rPr>
        <w:t xml:space="preserve"> </w:t>
      </w:r>
      <w:r w:rsidR="00BF3100" w:rsidRPr="006C79E0">
        <w:rPr>
          <w:rFonts w:cstheme="minorHAnsi"/>
        </w:rPr>
        <w:t>the</w:t>
      </w:r>
      <w:r w:rsidR="00C16B4E">
        <w:rPr>
          <w:rFonts w:cstheme="minorHAnsi"/>
        </w:rPr>
        <w:t xml:space="preserve"> </w:t>
      </w:r>
      <w:r w:rsidR="00BF3100" w:rsidRPr="006C79E0">
        <w:rPr>
          <w:rFonts w:cstheme="minorHAnsi"/>
        </w:rPr>
        <w:t>work</w:t>
      </w:r>
      <w:r w:rsidR="00C16B4E">
        <w:rPr>
          <w:rFonts w:cstheme="minorHAnsi"/>
        </w:rPr>
        <w:t xml:space="preserve"> </w:t>
      </w:r>
      <w:r w:rsidR="00BF3100" w:rsidRPr="006C79E0">
        <w:rPr>
          <w:rFonts w:cstheme="minorHAnsi"/>
        </w:rPr>
        <w:t>of</w:t>
      </w:r>
      <w:r w:rsidR="00C16B4E">
        <w:rPr>
          <w:rFonts w:cstheme="minorHAnsi"/>
        </w:rPr>
        <w:t xml:space="preserve"> </w:t>
      </w:r>
      <w:r w:rsidR="00BF3100" w:rsidRPr="006C79E0">
        <w:rPr>
          <w:rFonts w:cstheme="minorHAnsi"/>
        </w:rPr>
        <w:t>other</w:t>
      </w:r>
      <w:r w:rsidR="00C16B4E">
        <w:rPr>
          <w:rFonts w:cstheme="minorHAnsi"/>
        </w:rPr>
        <w:t xml:space="preserve"> </w:t>
      </w:r>
      <w:r w:rsidR="00BF3100" w:rsidRPr="006C79E0">
        <w:rPr>
          <w:rFonts w:cstheme="minorHAnsi"/>
        </w:rPr>
        <w:t>key</w:t>
      </w:r>
      <w:r w:rsidR="00C16B4E">
        <w:rPr>
          <w:rFonts w:cstheme="minorHAnsi"/>
        </w:rPr>
        <w:t xml:space="preserve"> </w:t>
      </w:r>
      <w:r w:rsidR="00BF3100" w:rsidRPr="006C79E0">
        <w:rPr>
          <w:rFonts w:cstheme="minorHAnsi"/>
        </w:rPr>
        <w:t>modernist</w:t>
      </w:r>
      <w:r w:rsidR="00C16B4E">
        <w:rPr>
          <w:rFonts w:cstheme="minorHAnsi"/>
        </w:rPr>
        <w:t xml:space="preserve"> </w:t>
      </w:r>
      <w:r w:rsidR="00BF3100" w:rsidRPr="006C79E0">
        <w:rPr>
          <w:rFonts w:cstheme="minorHAnsi"/>
        </w:rPr>
        <w:t>writers</w:t>
      </w:r>
      <w:r w:rsidRPr="006C79E0">
        <w:rPr>
          <w:rFonts w:cstheme="minorHAnsi"/>
        </w:rPr>
        <w:t>,</w:t>
      </w:r>
      <w:r w:rsidR="00C16B4E">
        <w:rPr>
          <w:rFonts w:cstheme="minorHAnsi"/>
        </w:rPr>
        <w:t xml:space="preserve"> </w:t>
      </w:r>
      <w:r w:rsidRPr="006C79E0">
        <w:rPr>
          <w:rFonts w:cstheme="minorHAnsi"/>
        </w:rPr>
        <w:t>through</w:t>
      </w:r>
      <w:r w:rsidR="00C16B4E">
        <w:rPr>
          <w:rFonts w:cstheme="minorHAnsi"/>
        </w:rPr>
        <w:t xml:space="preserve"> </w:t>
      </w:r>
      <w:r w:rsidRPr="006C79E0">
        <w:rPr>
          <w:rFonts w:cstheme="minorHAnsi"/>
        </w:rPr>
        <w:t>the</w:t>
      </w:r>
      <w:r w:rsidR="00C16B4E">
        <w:rPr>
          <w:rFonts w:cstheme="minorHAnsi"/>
        </w:rPr>
        <w:t xml:space="preserve"> </w:t>
      </w:r>
      <w:r w:rsidRPr="006C79E0">
        <w:rPr>
          <w:rFonts w:cstheme="minorHAnsi"/>
        </w:rPr>
        <w:t>Hogarth</w:t>
      </w:r>
      <w:r w:rsidR="00C16B4E">
        <w:rPr>
          <w:rFonts w:cstheme="minorHAnsi"/>
        </w:rPr>
        <w:t xml:space="preserve"> </w:t>
      </w:r>
      <w:proofErr w:type="gramStart"/>
      <w:r w:rsidRPr="006C79E0">
        <w:rPr>
          <w:rFonts w:cstheme="minorHAnsi"/>
        </w:rPr>
        <w:t>Press</w:t>
      </w:r>
      <w:r w:rsidR="00C16B4E">
        <w:rPr>
          <w:rFonts w:cstheme="minorHAnsi"/>
        </w:rPr>
        <w:t xml:space="preserve"> </w:t>
      </w:r>
      <w:r w:rsidRPr="006C79E0">
        <w:rPr>
          <w:rFonts w:cstheme="minorHAnsi"/>
        </w:rPr>
        <w:t>which</w:t>
      </w:r>
      <w:proofErr w:type="gramEnd"/>
      <w:r w:rsidR="00C16B4E">
        <w:rPr>
          <w:rFonts w:cstheme="minorHAnsi"/>
        </w:rPr>
        <w:t xml:space="preserve"> </w:t>
      </w:r>
      <w:r w:rsidRPr="006C79E0">
        <w:rPr>
          <w:rFonts w:cstheme="minorHAnsi"/>
        </w:rPr>
        <w:t>she</w:t>
      </w:r>
      <w:r w:rsidR="00C16B4E">
        <w:rPr>
          <w:rFonts w:cstheme="minorHAnsi"/>
        </w:rPr>
        <w:t xml:space="preserve"> </w:t>
      </w:r>
      <w:r w:rsidRPr="006C79E0">
        <w:rPr>
          <w:rFonts w:cstheme="minorHAnsi"/>
        </w:rPr>
        <w:t>ran</w:t>
      </w:r>
      <w:r w:rsidR="00C16B4E">
        <w:rPr>
          <w:rFonts w:cstheme="minorHAnsi"/>
        </w:rPr>
        <w:t xml:space="preserve"> </w:t>
      </w:r>
      <w:r w:rsidRPr="006C79E0">
        <w:rPr>
          <w:rFonts w:cstheme="minorHAnsi"/>
        </w:rPr>
        <w:t>with</w:t>
      </w:r>
      <w:r w:rsidR="00C16B4E">
        <w:rPr>
          <w:rFonts w:cstheme="minorHAnsi"/>
        </w:rPr>
        <w:t xml:space="preserve"> </w:t>
      </w:r>
      <w:r w:rsidRPr="006C79E0">
        <w:rPr>
          <w:rFonts w:cstheme="minorHAnsi"/>
        </w:rPr>
        <w:t>her</w:t>
      </w:r>
      <w:r w:rsidR="00C16B4E">
        <w:rPr>
          <w:rFonts w:cstheme="minorHAnsi"/>
        </w:rPr>
        <w:t xml:space="preserve"> </w:t>
      </w:r>
      <w:r w:rsidRPr="006C79E0">
        <w:rPr>
          <w:rFonts w:cstheme="minorHAnsi"/>
        </w:rPr>
        <w:t>husband</w:t>
      </w:r>
      <w:r w:rsidR="00C16B4E">
        <w:rPr>
          <w:rFonts w:cstheme="minorHAnsi"/>
        </w:rPr>
        <w:t xml:space="preserve"> </w:t>
      </w:r>
      <w:r w:rsidRPr="001B6288">
        <w:rPr>
          <w:rFonts w:cstheme="minorHAnsi"/>
          <w:caps/>
        </w:rPr>
        <w:t>Leonard</w:t>
      </w:r>
      <w:r w:rsidR="00C16B4E" w:rsidRPr="001B6288">
        <w:rPr>
          <w:rFonts w:cstheme="minorHAnsi"/>
          <w:caps/>
        </w:rPr>
        <w:t xml:space="preserve"> </w:t>
      </w:r>
      <w:r w:rsidRPr="001B6288">
        <w:rPr>
          <w:rFonts w:cstheme="minorHAnsi"/>
          <w:caps/>
        </w:rPr>
        <w:t>Woolf</w:t>
      </w:r>
      <w:r w:rsidRPr="006C79E0">
        <w:rPr>
          <w:rFonts w:cstheme="minorHAnsi"/>
        </w:rPr>
        <w:t>.</w:t>
      </w:r>
      <w:r w:rsidR="00C16B4E">
        <w:rPr>
          <w:rFonts w:cstheme="minorHAnsi"/>
        </w:rPr>
        <w:t xml:space="preserve"> </w:t>
      </w:r>
      <w:r w:rsidR="00C133B2" w:rsidRPr="006C79E0">
        <w:rPr>
          <w:rFonts w:cstheme="minorHAnsi"/>
        </w:rPr>
        <w:t>Author</w:t>
      </w:r>
      <w:r w:rsidR="00C16B4E">
        <w:rPr>
          <w:rFonts w:cstheme="minorHAnsi"/>
        </w:rPr>
        <w:t xml:space="preserve"> </w:t>
      </w:r>
      <w:r w:rsidR="00C133B2" w:rsidRPr="006C79E0">
        <w:rPr>
          <w:rFonts w:cstheme="minorHAnsi"/>
        </w:rPr>
        <w:t>of</w:t>
      </w:r>
      <w:r w:rsidR="00C16B4E">
        <w:rPr>
          <w:rFonts w:cstheme="minorHAnsi"/>
        </w:rPr>
        <w:t xml:space="preserve"> </w:t>
      </w:r>
      <w:r w:rsidR="00C133B2" w:rsidRPr="006C79E0">
        <w:rPr>
          <w:rFonts w:cstheme="minorHAnsi"/>
        </w:rPr>
        <w:t>such</w:t>
      </w:r>
      <w:r w:rsidR="00C16B4E">
        <w:rPr>
          <w:rFonts w:cstheme="minorHAnsi"/>
        </w:rPr>
        <w:t xml:space="preserve"> </w:t>
      </w:r>
      <w:r w:rsidR="00C133B2" w:rsidRPr="006C79E0">
        <w:rPr>
          <w:rFonts w:cstheme="minorHAnsi"/>
        </w:rPr>
        <w:t>major</w:t>
      </w:r>
      <w:r w:rsidR="00C16B4E">
        <w:rPr>
          <w:rFonts w:cstheme="minorHAnsi"/>
        </w:rPr>
        <w:t xml:space="preserve"> </w:t>
      </w:r>
      <w:r w:rsidR="00C133B2" w:rsidRPr="006C79E0">
        <w:rPr>
          <w:rFonts w:cstheme="minorHAnsi"/>
        </w:rPr>
        <w:t>works</w:t>
      </w:r>
      <w:r w:rsidR="00C16B4E">
        <w:rPr>
          <w:rFonts w:cstheme="minorHAnsi"/>
        </w:rPr>
        <w:t xml:space="preserve"> </w:t>
      </w:r>
      <w:r w:rsidR="00C133B2" w:rsidRPr="006C79E0">
        <w:rPr>
          <w:rFonts w:cstheme="minorHAnsi"/>
        </w:rPr>
        <w:t>as</w:t>
      </w:r>
      <w:r w:rsidR="00C16B4E">
        <w:rPr>
          <w:rFonts w:cstheme="minorHAnsi"/>
        </w:rPr>
        <w:t xml:space="preserve"> </w:t>
      </w:r>
      <w:r w:rsidR="00C133B2" w:rsidRPr="006C79E0">
        <w:rPr>
          <w:rFonts w:cstheme="minorHAnsi"/>
          <w:i/>
        </w:rPr>
        <w:t>Mrs</w:t>
      </w:r>
      <w:r w:rsidR="00C16B4E">
        <w:rPr>
          <w:rFonts w:cstheme="minorHAnsi"/>
          <w:i/>
        </w:rPr>
        <w:t xml:space="preserve"> </w:t>
      </w:r>
      <w:r w:rsidR="00C133B2" w:rsidRPr="006C79E0">
        <w:rPr>
          <w:rFonts w:cstheme="minorHAnsi"/>
          <w:i/>
        </w:rPr>
        <w:t>Dalloway¸</w:t>
      </w:r>
      <w:r w:rsidR="00C16B4E">
        <w:rPr>
          <w:rFonts w:cstheme="minorHAnsi"/>
          <w:i/>
        </w:rPr>
        <w:t xml:space="preserve"> </w:t>
      </w:r>
      <w:r w:rsidR="00C133B2" w:rsidRPr="006C79E0">
        <w:rPr>
          <w:rFonts w:cstheme="minorHAnsi"/>
          <w:i/>
        </w:rPr>
        <w:t>To</w:t>
      </w:r>
      <w:r w:rsidR="00C16B4E">
        <w:rPr>
          <w:rFonts w:cstheme="minorHAnsi"/>
          <w:i/>
        </w:rPr>
        <w:t xml:space="preserve"> </w:t>
      </w:r>
      <w:r w:rsidR="00C133B2" w:rsidRPr="006C79E0">
        <w:rPr>
          <w:rFonts w:cstheme="minorHAnsi"/>
          <w:i/>
        </w:rPr>
        <w:t>the</w:t>
      </w:r>
      <w:r w:rsidR="00C16B4E">
        <w:rPr>
          <w:rFonts w:cstheme="minorHAnsi"/>
          <w:i/>
        </w:rPr>
        <w:t xml:space="preserve"> </w:t>
      </w:r>
      <w:r w:rsidR="00C133B2" w:rsidRPr="006C79E0">
        <w:rPr>
          <w:rFonts w:cstheme="minorHAnsi"/>
          <w:i/>
        </w:rPr>
        <w:t>Lighthouse</w:t>
      </w:r>
      <w:r w:rsidR="00C16B4E">
        <w:rPr>
          <w:rFonts w:cstheme="minorHAnsi"/>
          <w:i/>
        </w:rPr>
        <w:t xml:space="preserve"> </w:t>
      </w:r>
      <w:r w:rsidR="00C133B2" w:rsidRPr="006C79E0">
        <w:rPr>
          <w:rFonts w:cstheme="minorHAnsi"/>
        </w:rPr>
        <w:t>and</w:t>
      </w:r>
      <w:r w:rsidR="00C16B4E">
        <w:rPr>
          <w:rFonts w:cstheme="minorHAnsi"/>
        </w:rPr>
        <w:t xml:space="preserve"> </w:t>
      </w:r>
      <w:r w:rsidR="00C133B2" w:rsidRPr="006C79E0">
        <w:rPr>
          <w:rFonts w:cstheme="minorHAnsi"/>
          <w:i/>
        </w:rPr>
        <w:t>A</w:t>
      </w:r>
      <w:r w:rsidR="00C16B4E">
        <w:rPr>
          <w:rFonts w:cstheme="minorHAnsi"/>
          <w:i/>
        </w:rPr>
        <w:t xml:space="preserve"> </w:t>
      </w:r>
      <w:r w:rsidR="00C133B2" w:rsidRPr="006C79E0">
        <w:rPr>
          <w:rFonts w:cstheme="minorHAnsi"/>
          <w:i/>
        </w:rPr>
        <w:t>Room</w:t>
      </w:r>
      <w:r w:rsidR="00C16B4E">
        <w:rPr>
          <w:rFonts w:cstheme="minorHAnsi"/>
          <w:i/>
        </w:rPr>
        <w:t xml:space="preserve"> </w:t>
      </w:r>
      <w:r w:rsidR="00C133B2" w:rsidRPr="006C79E0">
        <w:rPr>
          <w:rFonts w:cstheme="minorHAnsi"/>
          <w:i/>
        </w:rPr>
        <w:t>of</w:t>
      </w:r>
      <w:r w:rsidR="00C16B4E">
        <w:rPr>
          <w:rFonts w:cstheme="minorHAnsi"/>
          <w:i/>
        </w:rPr>
        <w:t xml:space="preserve"> </w:t>
      </w:r>
      <w:r w:rsidR="00C133B2" w:rsidRPr="006C79E0">
        <w:rPr>
          <w:rFonts w:cstheme="minorHAnsi"/>
          <w:i/>
        </w:rPr>
        <w:t>One’s</w:t>
      </w:r>
      <w:r w:rsidR="00C16B4E">
        <w:rPr>
          <w:rFonts w:cstheme="minorHAnsi"/>
          <w:i/>
        </w:rPr>
        <w:t xml:space="preserve"> </w:t>
      </w:r>
      <w:r w:rsidR="00C133B2" w:rsidRPr="006C79E0">
        <w:rPr>
          <w:rFonts w:cstheme="minorHAnsi"/>
          <w:i/>
        </w:rPr>
        <w:t>Own</w:t>
      </w:r>
      <w:r w:rsidR="00C133B2" w:rsidRPr="006C79E0">
        <w:rPr>
          <w:rFonts w:cstheme="minorHAnsi"/>
        </w:rPr>
        <w:t>,</w:t>
      </w:r>
      <w:r w:rsidR="00C16B4E">
        <w:rPr>
          <w:rFonts w:cstheme="minorHAnsi"/>
        </w:rPr>
        <w:t xml:space="preserve"> </w:t>
      </w:r>
      <w:r w:rsidR="00C133B2" w:rsidRPr="006C79E0">
        <w:rPr>
          <w:rFonts w:cstheme="minorHAnsi"/>
        </w:rPr>
        <w:t>she</w:t>
      </w:r>
      <w:r w:rsidR="00C16B4E">
        <w:rPr>
          <w:rFonts w:cstheme="minorHAnsi"/>
        </w:rPr>
        <w:t xml:space="preserve"> </w:t>
      </w:r>
      <w:r w:rsidR="00C133B2" w:rsidRPr="006C79E0">
        <w:rPr>
          <w:rFonts w:cstheme="minorHAnsi"/>
        </w:rPr>
        <w:t>was</w:t>
      </w:r>
      <w:r w:rsidR="00C16B4E">
        <w:rPr>
          <w:rFonts w:cstheme="minorHAnsi"/>
        </w:rPr>
        <w:t xml:space="preserve"> </w:t>
      </w:r>
      <w:r w:rsidR="00C133B2" w:rsidRPr="006C79E0">
        <w:rPr>
          <w:rFonts w:cstheme="minorHAnsi"/>
        </w:rPr>
        <w:t>a</w:t>
      </w:r>
      <w:r w:rsidR="00C16B4E">
        <w:rPr>
          <w:rFonts w:cstheme="minorHAnsi"/>
        </w:rPr>
        <w:t xml:space="preserve"> </w:t>
      </w:r>
      <w:r w:rsidR="00C133B2" w:rsidRPr="006C79E0">
        <w:rPr>
          <w:rFonts w:cstheme="minorHAnsi"/>
        </w:rPr>
        <w:t>key</w:t>
      </w:r>
      <w:r w:rsidR="00C16B4E">
        <w:rPr>
          <w:rFonts w:cstheme="minorHAnsi"/>
        </w:rPr>
        <w:t xml:space="preserve"> </w:t>
      </w:r>
      <w:r w:rsidR="00C133B2" w:rsidRPr="006C79E0">
        <w:rPr>
          <w:rFonts w:cstheme="minorHAnsi"/>
        </w:rPr>
        <w:t>figure</w:t>
      </w:r>
      <w:r w:rsidR="00C16B4E">
        <w:rPr>
          <w:rFonts w:cstheme="minorHAnsi"/>
        </w:rPr>
        <w:t xml:space="preserve"> </w:t>
      </w:r>
      <w:r w:rsidR="00C133B2" w:rsidRPr="006C79E0">
        <w:rPr>
          <w:rFonts w:cstheme="minorHAnsi"/>
        </w:rPr>
        <w:t>in</w:t>
      </w:r>
      <w:r w:rsidR="00C16B4E">
        <w:rPr>
          <w:rFonts w:cstheme="minorHAnsi"/>
        </w:rPr>
        <w:t xml:space="preserve"> </w:t>
      </w:r>
      <w:r w:rsidR="00C133B2" w:rsidRPr="006C79E0">
        <w:rPr>
          <w:rFonts w:cstheme="minorHAnsi"/>
        </w:rPr>
        <w:t>the</w:t>
      </w:r>
      <w:r w:rsidR="00C16B4E">
        <w:rPr>
          <w:rFonts w:cstheme="minorHAnsi"/>
        </w:rPr>
        <w:t xml:space="preserve"> </w:t>
      </w:r>
      <w:r w:rsidR="00C133B2" w:rsidRPr="006C79E0">
        <w:rPr>
          <w:rFonts w:cstheme="minorHAnsi"/>
        </w:rPr>
        <w:t>so-called</w:t>
      </w:r>
      <w:r w:rsidR="00C16B4E">
        <w:rPr>
          <w:rFonts w:cstheme="minorHAnsi"/>
        </w:rPr>
        <w:t xml:space="preserve"> </w:t>
      </w:r>
      <w:r w:rsidR="00C133B2" w:rsidRPr="001B6288">
        <w:rPr>
          <w:rFonts w:cstheme="minorHAnsi"/>
          <w:caps/>
        </w:rPr>
        <w:t>Bloomsbury</w:t>
      </w:r>
      <w:r w:rsidR="00C16B4E" w:rsidRPr="001B6288">
        <w:rPr>
          <w:rFonts w:cstheme="minorHAnsi"/>
          <w:caps/>
        </w:rPr>
        <w:t xml:space="preserve"> </w:t>
      </w:r>
      <w:r w:rsidR="00C133B2" w:rsidRPr="001B6288">
        <w:rPr>
          <w:rFonts w:cstheme="minorHAnsi"/>
          <w:caps/>
        </w:rPr>
        <w:t>group</w:t>
      </w:r>
      <w:r w:rsidR="00C16B4E">
        <w:rPr>
          <w:rFonts w:cstheme="minorHAnsi"/>
        </w:rPr>
        <w:t xml:space="preserve"> </w:t>
      </w:r>
      <w:r w:rsidR="00C133B2" w:rsidRPr="006C79E0">
        <w:rPr>
          <w:rFonts w:cstheme="minorHAnsi"/>
        </w:rPr>
        <w:t>of</w:t>
      </w:r>
      <w:r w:rsidR="00C16B4E">
        <w:rPr>
          <w:rFonts w:cstheme="minorHAnsi"/>
        </w:rPr>
        <w:t xml:space="preserve"> </w:t>
      </w:r>
      <w:r w:rsidR="00C133B2" w:rsidRPr="006C79E0">
        <w:rPr>
          <w:rFonts w:cstheme="minorHAnsi"/>
        </w:rPr>
        <w:t>writers,</w:t>
      </w:r>
      <w:r w:rsidR="00C16B4E">
        <w:rPr>
          <w:rFonts w:cstheme="minorHAnsi"/>
        </w:rPr>
        <w:t xml:space="preserve"> </w:t>
      </w:r>
      <w:r w:rsidR="00C133B2" w:rsidRPr="006C79E0">
        <w:rPr>
          <w:rFonts w:cstheme="minorHAnsi"/>
        </w:rPr>
        <w:t>artists</w:t>
      </w:r>
      <w:r w:rsidR="00C16B4E">
        <w:rPr>
          <w:rFonts w:cstheme="minorHAnsi"/>
        </w:rPr>
        <w:t xml:space="preserve"> </w:t>
      </w:r>
      <w:r w:rsidR="00C133B2" w:rsidRPr="006C79E0">
        <w:rPr>
          <w:rFonts w:cstheme="minorHAnsi"/>
        </w:rPr>
        <w:t>and</w:t>
      </w:r>
      <w:r w:rsidR="00C16B4E">
        <w:rPr>
          <w:rFonts w:cstheme="minorHAnsi"/>
        </w:rPr>
        <w:t xml:space="preserve"> </w:t>
      </w:r>
      <w:r w:rsidR="00C133B2" w:rsidRPr="006C79E0">
        <w:rPr>
          <w:rFonts w:cstheme="minorHAnsi"/>
        </w:rPr>
        <w:t>intellectuals</w:t>
      </w:r>
      <w:r w:rsidR="00C16B4E">
        <w:rPr>
          <w:rFonts w:cstheme="minorHAnsi"/>
        </w:rPr>
        <w:t xml:space="preserve"> </w:t>
      </w:r>
      <w:r w:rsidR="00805D25">
        <w:rPr>
          <w:rFonts w:cstheme="minorHAnsi"/>
        </w:rPr>
        <w:t>active in</w:t>
      </w:r>
      <w:r w:rsidR="00C16B4E">
        <w:rPr>
          <w:rFonts w:cstheme="minorHAnsi"/>
        </w:rPr>
        <w:t xml:space="preserve"> </w:t>
      </w:r>
      <w:r w:rsidR="00C133B2" w:rsidRPr="006C79E0">
        <w:rPr>
          <w:rFonts w:cstheme="minorHAnsi"/>
        </w:rPr>
        <w:t>the</w:t>
      </w:r>
      <w:r w:rsidR="00C16B4E">
        <w:rPr>
          <w:rFonts w:cstheme="minorHAnsi"/>
        </w:rPr>
        <w:t xml:space="preserve"> </w:t>
      </w:r>
      <w:r w:rsidR="00C133B2" w:rsidRPr="006C79E0">
        <w:rPr>
          <w:rFonts w:cstheme="minorHAnsi"/>
        </w:rPr>
        <w:t>early</w:t>
      </w:r>
      <w:r w:rsidR="00C16B4E">
        <w:rPr>
          <w:rFonts w:cstheme="minorHAnsi"/>
        </w:rPr>
        <w:t xml:space="preserve"> </w:t>
      </w:r>
      <w:r w:rsidR="00C133B2" w:rsidRPr="006C79E0">
        <w:rPr>
          <w:rFonts w:cstheme="minorHAnsi"/>
        </w:rPr>
        <w:t>twentieth</w:t>
      </w:r>
      <w:r w:rsidR="00C16B4E">
        <w:rPr>
          <w:rFonts w:cstheme="minorHAnsi"/>
        </w:rPr>
        <w:t xml:space="preserve"> </w:t>
      </w:r>
      <w:r w:rsidR="00C133B2" w:rsidRPr="006C79E0">
        <w:rPr>
          <w:rFonts w:cstheme="minorHAnsi"/>
        </w:rPr>
        <w:t>century.</w:t>
      </w:r>
      <w:r w:rsidR="00C16B4E">
        <w:rPr>
          <w:rFonts w:cstheme="minorHAnsi"/>
        </w:rPr>
        <w:t xml:space="preserve"> </w:t>
      </w:r>
      <w:r w:rsidR="001C390D" w:rsidRPr="006C79E0">
        <w:rPr>
          <w:rFonts w:cstheme="minorHAnsi"/>
        </w:rPr>
        <w:t>Although</w:t>
      </w:r>
      <w:r w:rsidR="00C16B4E">
        <w:rPr>
          <w:rFonts w:cstheme="minorHAnsi"/>
        </w:rPr>
        <w:t xml:space="preserve"> </w:t>
      </w:r>
      <w:r w:rsidR="001C390D" w:rsidRPr="006C79E0">
        <w:rPr>
          <w:rFonts w:cstheme="minorHAnsi"/>
        </w:rPr>
        <w:t>her</w:t>
      </w:r>
      <w:r w:rsidR="00C16B4E">
        <w:rPr>
          <w:rFonts w:cstheme="minorHAnsi"/>
        </w:rPr>
        <w:t xml:space="preserve"> </w:t>
      </w:r>
      <w:r w:rsidR="001C390D" w:rsidRPr="006C79E0">
        <w:rPr>
          <w:rFonts w:cstheme="minorHAnsi"/>
        </w:rPr>
        <w:t>bouts</w:t>
      </w:r>
      <w:r w:rsidR="00C16B4E">
        <w:rPr>
          <w:rFonts w:cstheme="minorHAnsi"/>
        </w:rPr>
        <w:t xml:space="preserve"> </w:t>
      </w:r>
      <w:r w:rsidR="001C390D" w:rsidRPr="006C79E0">
        <w:rPr>
          <w:rFonts w:cstheme="minorHAnsi"/>
        </w:rPr>
        <w:t>of</w:t>
      </w:r>
      <w:r w:rsidR="00C16B4E">
        <w:rPr>
          <w:rFonts w:cstheme="minorHAnsi"/>
        </w:rPr>
        <w:t xml:space="preserve"> </w:t>
      </w:r>
      <w:r w:rsidR="001C390D" w:rsidRPr="006C79E0">
        <w:rPr>
          <w:rFonts w:cstheme="minorHAnsi"/>
        </w:rPr>
        <w:t>mental</w:t>
      </w:r>
      <w:r w:rsidR="00C16B4E">
        <w:rPr>
          <w:rFonts w:cstheme="minorHAnsi"/>
        </w:rPr>
        <w:t xml:space="preserve"> </w:t>
      </w:r>
      <w:r w:rsidR="001C390D" w:rsidRPr="006C79E0">
        <w:rPr>
          <w:rFonts w:cstheme="minorHAnsi"/>
        </w:rPr>
        <w:t>illness,</w:t>
      </w:r>
      <w:r w:rsidR="00C16B4E">
        <w:rPr>
          <w:rFonts w:cstheme="minorHAnsi"/>
        </w:rPr>
        <w:t xml:space="preserve"> </w:t>
      </w:r>
      <w:r w:rsidR="001C390D" w:rsidRPr="006C79E0">
        <w:rPr>
          <w:rFonts w:cstheme="minorHAnsi"/>
        </w:rPr>
        <w:t>culminating</w:t>
      </w:r>
      <w:r w:rsidR="00C16B4E">
        <w:rPr>
          <w:rFonts w:cstheme="minorHAnsi"/>
        </w:rPr>
        <w:t xml:space="preserve"> </w:t>
      </w:r>
      <w:r w:rsidR="001C390D" w:rsidRPr="006C79E0">
        <w:rPr>
          <w:rFonts w:cstheme="minorHAnsi"/>
        </w:rPr>
        <w:t>in</w:t>
      </w:r>
      <w:r w:rsidR="00C16B4E">
        <w:rPr>
          <w:rFonts w:cstheme="minorHAnsi"/>
        </w:rPr>
        <w:t xml:space="preserve"> </w:t>
      </w:r>
      <w:r w:rsidR="001C390D" w:rsidRPr="006C79E0">
        <w:rPr>
          <w:rFonts w:cstheme="minorHAnsi"/>
        </w:rPr>
        <w:t>her</w:t>
      </w:r>
      <w:r w:rsidR="00C16B4E">
        <w:rPr>
          <w:rFonts w:cstheme="minorHAnsi"/>
        </w:rPr>
        <w:t xml:space="preserve"> </w:t>
      </w:r>
      <w:r w:rsidR="001C390D" w:rsidRPr="006C79E0">
        <w:rPr>
          <w:rFonts w:cstheme="minorHAnsi"/>
        </w:rPr>
        <w:t>suicide</w:t>
      </w:r>
      <w:r w:rsidR="00C16B4E">
        <w:rPr>
          <w:rFonts w:cstheme="minorHAnsi"/>
        </w:rPr>
        <w:t xml:space="preserve"> </w:t>
      </w:r>
      <w:r w:rsidR="001C390D" w:rsidRPr="006C79E0">
        <w:rPr>
          <w:rFonts w:cstheme="minorHAnsi"/>
        </w:rPr>
        <w:t>by</w:t>
      </w:r>
      <w:r w:rsidR="00C16B4E">
        <w:rPr>
          <w:rFonts w:cstheme="minorHAnsi"/>
        </w:rPr>
        <w:t xml:space="preserve"> </w:t>
      </w:r>
      <w:r w:rsidR="001C390D" w:rsidRPr="006C79E0">
        <w:rPr>
          <w:rFonts w:cstheme="minorHAnsi"/>
        </w:rPr>
        <w:t>drowning</w:t>
      </w:r>
      <w:r w:rsidR="00C16B4E">
        <w:rPr>
          <w:rFonts w:cstheme="minorHAnsi"/>
        </w:rPr>
        <w:t xml:space="preserve"> </w:t>
      </w:r>
      <w:r w:rsidR="001C390D" w:rsidRPr="006C79E0">
        <w:rPr>
          <w:rFonts w:cstheme="minorHAnsi"/>
        </w:rPr>
        <w:t>in</w:t>
      </w:r>
      <w:r w:rsidR="00C16B4E">
        <w:rPr>
          <w:rFonts w:cstheme="minorHAnsi"/>
        </w:rPr>
        <w:t xml:space="preserve"> </w:t>
      </w:r>
      <w:r w:rsidR="001C390D" w:rsidRPr="006C79E0">
        <w:rPr>
          <w:rFonts w:cstheme="minorHAnsi"/>
        </w:rPr>
        <w:t>March</w:t>
      </w:r>
      <w:r w:rsidR="00C16B4E">
        <w:rPr>
          <w:rFonts w:cstheme="minorHAnsi"/>
        </w:rPr>
        <w:t xml:space="preserve"> </w:t>
      </w:r>
      <w:r w:rsidR="001C390D" w:rsidRPr="006C79E0">
        <w:rPr>
          <w:rFonts w:cstheme="minorHAnsi"/>
        </w:rPr>
        <w:t>1941,</w:t>
      </w:r>
      <w:r w:rsidR="00C16B4E">
        <w:rPr>
          <w:rFonts w:cstheme="minorHAnsi"/>
        </w:rPr>
        <w:t xml:space="preserve"> </w:t>
      </w:r>
      <w:r w:rsidR="001C390D" w:rsidRPr="006C79E0">
        <w:rPr>
          <w:rFonts w:cstheme="minorHAnsi"/>
        </w:rPr>
        <w:t>for</w:t>
      </w:r>
      <w:r w:rsidR="00C16B4E">
        <w:rPr>
          <w:rFonts w:cstheme="minorHAnsi"/>
        </w:rPr>
        <w:t xml:space="preserve"> </w:t>
      </w:r>
      <w:r w:rsidR="001C390D" w:rsidRPr="006C79E0">
        <w:rPr>
          <w:rFonts w:cstheme="minorHAnsi"/>
        </w:rPr>
        <w:t>many</w:t>
      </w:r>
      <w:r w:rsidR="00C16B4E">
        <w:rPr>
          <w:rFonts w:cstheme="minorHAnsi"/>
        </w:rPr>
        <w:t xml:space="preserve"> </w:t>
      </w:r>
      <w:r w:rsidR="001C390D" w:rsidRPr="006C79E0">
        <w:rPr>
          <w:rFonts w:cstheme="minorHAnsi"/>
        </w:rPr>
        <w:t>years</w:t>
      </w:r>
      <w:r w:rsidR="00C16B4E">
        <w:rPr>
          <w:rFonts w:cstheme="minorHAnsi"/>
        </w:rPr>
        <w:t xml:space="preserve"> </w:t>
      </w:r>
      <w:r w:rsidR="001C390D" w:rsidRPr="006C79E0">
        <w:rPr>
          <w:rFonts w:cstheme="minorHAnsi"/>
        </w:rPr>
        <w:t>overshadowed</w:t>
      </w:r>
      <w:r w:rsidR="00C16B4E">
        <w:rPr>
          <w:rFonts w:cstheme="minorHAnsi"/>
        </w:rPr>
        <w:t xml:space="preserve"> </w:t>
      </w:r>
      <w:r w:rsidR="001C390D" w:rsidRPr="006C79E0">
        <w:rPr>
          <w:rFonts w:cstheme="minorHAnsi"/>
        </w:rPr>
        <w:t>appreciations</w:t>
      </w:r>
      <w:r w:rsidR="00C16B4E">
        <w:rPr>
          <w:rFonts w:cstheme="minorHAnsi"/>
        </w:rPr>
        <w:t xml:space="preserve"> </w:t>
      </w:r>
      <w:r w:rsidR="001C390D" w:rsidRPr="006C79E0">
        <w:rPr>
          <w:rFonts w:cstheme="minorHAnsi"/>
        </w:rPr>
        <w:t>of</w:t>
      </w:r>
      <w:r w:rsidR="00C16B4E">
        <w:rPr>
          <w:rFonts w:cstheme="minorHAnsi"/>
        </w:rPr>
        <w:t xml:space="preserve"> </w:t>
      </w:r>
      <w:r w:rsidR="001C390D" w:rsidRPr="006C79E0">
        <w:rPr>
          <w:rFonts w:cstheme="minorHAnsi"/>
        </w:rPr>
        <w:t>her</w:t>
      </w:r>
      <w:r w:rsidR="00C16B4E">
        <w:rPr>
          <w:rFonts w:cstheme="minorHAnsi"/>
        </w:rPr>
        <w:t xml:space="preserve"> </w:t>
      </w:r>
      <w:r w:rsidR="001C390D" w:rsidRPr="006C79E0">
        <w:rPr>
          <w:rFonts w:cstheme="minorHAnsi"/>
        </w:rPr>
        <w:t>literary</w:t>
      </w:r>
      <w:r w:rsidR="00C16B4E">
        <w:rPr>
          <w:rFonts w:cstheme="minorHAnsi"/>
        </w:rPr>
        <w:t xml:space="preserve"> </w:t>
      </w:r>
      <w:r w:rsidR="001C390D" w:rsidRPr="006C79E0">
        <w:rPr>
          <w:rFonts w:cstheme="minorHAnsi"/>
        </w:rPr>
        <w:t>output,</w:t>
      </w:r>
      <w:r w:rsidR="00C16B4E">
        <w:rPr>
          <w:rFonts w:cstheme="minorHAnsi"/>
        </w:rPr>
        <w:t xml:space="preserve"> </w:t>
      </w:r>
      <w:r w:rsidR="001C390D" w:rsidRPr="006C79E0">
        <w:rPr>
          <w:rFonts w:cstheme="minorHAnsi"/>
        </w:rPr>
        <w:t>she</w:t>
      </w:r>
      <w:r w:rsidR="00C16B4E">
        <w:rPr>
          <w:rFonts w:cstheme="minorHAnsi"/>
        </w:rPr>
        <w:t xml:space="preserve"> </w:t>
      </w:r>
      <w:r w:rsidR="001C390D" w:rsidRPr="006C79E0">
        <w:rPr>
          <w:rFonts w:cstheme="minorHAnsi"/>
        </w:rPr>
        <w:t>is</w:t>
      </w:r>
      <w:r w:rsidR="00C16B4E">
        <w:rPr>
          <w:rFonts w:cstheme="minorHAnsi"/>
        </w:rPr>
        <w:t xml:space="preserve"> </w:t>
      </w:r>
      <w:r w:rsidR="001C390D" w:rsidRPr="006C79E0">
        <w:rPr>
          <w:rFonts w:cstheme="minorHAnsi"/>
        </w:rPr>
        <w:t>now</w:t>
      </w:r>
      <w:r w:rsidR="00C16B4E">
        <w:rPr>
          <w:rFonts w:cstheme="minorHAnsi"/>
        </w:rPr>
        <w:t xml:space="preserve"> </w:t>
      </w:r>
      <w:r w:rsidR="001C390D" w:rsidRPr="006C79E0">
        <w:rPr>
          <w:rFonts w:cstheme="minorHAnsi"/>
        </w:rPr>
        <w:t>recognised</w:t>
      </w:r>
      <w:r w:rsidR="00C16B4E">
        <w:rPr>
          <w:rFonts w:cstheme="minorHAnsi"/>
        </w:rPr>
        <w:t xml:space="preserve"> </w:t>
      </w:r>
      <w:r w:rsidR="001C390D" w:rsidRPr="006C79E0">
        <w:rPr>
          <w:rFonts w:cstheme="minorHAnsi"/>
        </w:rPr>
        <w:t>as</w:t>
      </w:r>
      <w:r w:rsidR="00C16B4E">
        <w:rPr>
          <w:rFonts w:cstheme="minorHAnsi"/>
        </w:rPr>
        <w:t xml:space="preserve"> </w:t>
      </w:r>
      <w:r w:rsidR="001C390D" w:rsidRPr="006C79E0">
        <w:rPr>
          <w:rFonts w:cstheme="minorHAnsi"/>
        </w:rPr>
        <w:t>one</w:t>
      </w:r>
      <w:r w:rsidR="00C16B4E">
        <w:rPr>
          <w:rFonts w:cstheme="minorHAnsi"/>
        </w:rPr>
        <w:t xml:space="preserve"> </w:t>
      </w:r>
      <w:r w:rsidR="001C390D" w:rsidRPr="006C79E0">
        <w:rPr>
          <w:rFonts w:cstheme="minorHAnsi"/>
        </w:rPr>
        <w:t>of</w:t>
      </w:r>
      <w:r w:rsidR="00C16B4E">
        <w:rPr>
          <w:rFonts w:cstheme="minorHAnsi"/>
        </w:rPr>
        <w:t xml:space="preserve"> </w:t>
      </w:r>
      <w:r w:rsidR="001C390D" w:rsidRPr="006C79E0">
        <w:rPr>
          <w:rFonts w:cstheme="minorHAnsi"/>
        </w:rPr>
        <w:t>the</w:t>
      </w:r>
      <w:r w:rsidR="00C16B4E">
        <w:rPr>
          <w:rFonts w:cstheme="minorHAnsi"/>
        </w:rPr>
        <w:t xml:space="preserve"> </w:t>
      </w:r>
      <w:r w:rsidR="001C390D" w:rsidRPr="006C79E0">
        <w:rPr>
          <w:rFonts w:cstheme="minorHAnsi"/>
        </w:rPr>
        <w:t>most</w:t>
      </w:r>
      <w:r w:rsidR="00C16B4E">
        <w:rPr>
          <w:rFonts w:cstheme="minorHAnsi"/>
        </w:rPr>
        <w:t xml:space="preserve"> </w:t>
      </w:r>
      <w:r w:rsidR="001C390D" w:rsidRPr="006C79E0">
        <w:rPr>
          <w:rFonts w:cstheme="minorHAnsi"/>
        </w:rPr>
        <w:t>important</w:t>
      </w:r>
      <w:r w:rsidR="00C16B4E">
        <w:rPr>
          <w:rFonts w:cstheme="minorHAnsi"/>
        </w:rPr>
        <w:t xml:space="preserve"> </w:t>
      </w:r>
      <w:r w:rsidR="001C390D" w:rsidRPr="006C79E0">
        <w:rPr>
          <w:rFonts w:cstheme="minorHAnsi"/>
        </w:rPr>
        <w:t>figures</w:t>
      </w:r>
      <w:r w:rsidR="00C16B4E">
        <w:rPr>
          <w:rFonts w:cstheme="minorHAnsi"/>
        </w:rPr>
        <w:t xml:space="preserve"> </w:t>
      </w:r>
      <w:r w:rsidR="001C390D" w:rsidRPr="006C79E0">
        <w:rPr>
          <w:rFonts w:cstheme="minorHAnsi"/>
        </w:rPr>
        <w:t>in</w:t>
      </w:r>
      <w:r w:rsidR="00C16B4E">
        <w:rPr>
          <w:rFonts w:cstheme="minorHAnsi"/>
        </w:rPr>
        <w:t xml:space="preserve"> </w:t>
      </w:r>
      <w:r w:rsidR="001C390D" w:rsidRPr="006C79E0">
        <w:rPr>
          <w:rFonts w:cstheme="minorHAnsi"/>
        </w:rPr>
        <w:t>the</w:t>
      </w:r>
      <w:r w:rsidR="00C16B4E">
        <w:rPr>
          <w:rFonts w:cstheme="minorHAnsi"/>
        </w:rPr>
        <w:t xml:space="preserve"> </w:t>
      </w:r>
      <w:r w:rsidR="001C390D" w:rsidRPr="006C79E0">
        <w:rPr>
          <w:rFonts w:cstheme="minorHAnsi"/>
        </w:rPr>
        <w:t>literature</w:t>
      </w:r>
      <w:r w:rsidR="00C16B4E">
        <w:rPr>
          <w:rFonts w:cstheme="minorHAnsi"/>
        </w:rPr>
        <w:t xml:space="preserve"> </w:t>
      </w:r>
      <w:r w:rsidR="001C390D" w:rsidRPr="006C79E0">
        <w:rPr>
          <w:rFonts w:cstheme="minorHAnsi"/>
        </w:rPr>
        <w:t>and</w:t>
      </w:r>
      <w:r w:rsidR="00C16B4E">
        <w:rPr>
          <w:rFonts w:cstheme="minorHAnsi"/>
        </w:rPr>
        <w:t xml:space="preserve"> </w:t>
      </w:r>
      <w:r w:rsidR="001C390D" w:rsidRPr="006C79E0">
        <w:rPr>
          <w:rFonts w:cstheme="minorHAnsi"/>
        </w:rPr>
        <w:t>culture</w:t>
      </w:r>
      <w:r w:rsidR="00C16B4E">
        <w:rPr>
          <w:rFonts w:cstheme="minorHAnsi"/>
        </w:rPr>
        <w:t xml:space="preserve"> </w:t>
      </w:r>
      <w:r w:rsidR="001C390D" w:rsidRPr="006C79E0">
        <w:rPr>
          <w:rFonts w:cstheme="minorHAnsi"/>
        </w:rPr>
        <w:t>of</w:t>
      </w:r>
      <w:r w:rsidR="00C16B4E">
        <w:rPr>
          <w:rFonts w:cstheme="minorHAnsi"/>
        </w:rPr>
        <w:t xml:space="preserve"> </w:t>
      </w:r>
      <w:r w:rsidR="001C390D" w:rsidRPr="006C79E0">
        <w:rPr>
          <w:rFonts w:cstheme="minorHAnsi"/>
        </w:rPr>
        <w:t>the</w:t>
      </w:r>
      <w:r w:rsidR="00C16B4E">
        <w:rPr>
          <w:rFonts w:cstheme="minorHAnsi"/>
        </w:rPr>
        <w:t xml:space="preserve"> </w:t>
      </w:r>
      <w:r w:rsidR="001C390D" w:rsidRPr="006C79E0">
        <w:rPr>
          <w:rFonts w:cstheme="minorHAnsi"/>
        </w:rPr>
        <w:t>period,</w:t>
      </w:r>
      <w:r w:rsidR="00C16B4E">
        <w:rPr>
          <w:rFonts w:cstheme="minorHAnsi"/>
        </w:rPr>
        <w:t xml:space="preserve"> </w:t>
      </w:r>
      <w:r w:rsidR="001C390D" w:rsidRPr="006C79E0">
        <w:rPr>
          <w:rFonts w:cstheme="minorHAnsi"/>
        </w:rPr>
        <w:t>whether</w:t>
      </w:r>
      <w:r w:rsidR="00C16B4E">
        <w:rPr>
          <w:rFonts w:cstheme="minorHAnsi"/>
        </w:rPr>
        <w:t xml:space="preserve"> </w:t>
      </w:r>
      <w:r w:rsidR="001C390D" w:rsidRPr="006C79E0">
        <w:rPr>
          <w:rFonts w:cstheme="minorHAnsi"/>
        </w:rPr>
        <w:t>in</w:t>
      </w:r>
      <w:r w:rsidR="00C16B4E">
        <w:rPr>
          <w:rFonts w:cstheme="minorHAnsi"/>
        </w:rPr>
        <w:t xml:space="preserve"> </w:t>
      </w:r>
      <w:r w:rsidR="001C390D" w:rsidRPr="006C79E0">
        <w:rPr>
          <w:rFonts w:cstheme="minorHAnsi"/>
        </w:rPr>
        <w:t>terms</w:t>
      </w:r>
      <w:r w:rsidR="00C16B4E">
        <w:rPr>
          <w:rFonts w:cstheme="minorHAnsi"/>
        </w:rPr>
        <w:t xml:space="preserve"> </w:t>
      </w:r>
      <w:r w:rsidR="001C390D" w:rsidRPr="006C79E0">
        <w:rPr>
          <w:rFonts w:cstheme="minorHAnsi"/>
        </w:rPr>
        <w:t>of</w:t>
      </w:r>
      <w:r w:rsidR="00C16B4E">
        <w:rPr>
          <w:rFonts w:cstheme="minorHAnsi"/>
        </w:rPr>
        <w:t xml:space="preserve"> </w:t>
      </w:r>
      <w:r w:rsidR="001C390D" w:rsidRPr="006C79E0">
        <w:rPr>
          <w:rFonts w:cstheme="minorHAnsi"/>
        </w:rPr>
        <w:t>the</w:t>
      </w:r>
      <w:r w:rsidR="00C16B4E">
        <w:rPr>
          <w:rFonts w:cstheme="minorHAnsi"/>
        </w:rPr>
        <w:t xml:space="preserve"> </w:t>
      </w:r>
      <w:r w:rsidR="001C390D" w:rsidRPr="006C79E0">
        <w:rPr>
          <w:rFonts w:cstheme="minorHAnsi"/>
        </w:rPr>
        <w:t>feminist</w:t>
      </w:r>
      <w:r w:rsidR="00C16B4E">
        <w:rPr>
          <w:rFonts w:cstheme="minorHAnsi"/>
        </w:rPr>
        <w:t xml:space="preserve"> </w:t>
      </w:r>
      <w:r w:rsidR="001C390D" w:rsidRPr="006C79E0">
        <w:rPr>
          <w:rFonts w:cstheme="minorHAnsi"/>
        </w:rPr>
        <w:t>politics</w:t>
      </w:r>
      <w:r w:rsidR="00C16B4E">
        <w:rPr>
          <w:rFonts w:cstheme="minorHAnsi"/>
        </w:rPr>
        <w:t xml:space="preserve"> </w:t>
      </w:r>
      <w:r w:rsidR="001C390D" w:rsidRPr="006C79E0">
        <w:rPr>
          <w:rFonts w:cstheme="minorHAnsi"/>
        </w:rPr>
        <w:t>of</w:t>
      </w:r>
      <w:r w:rsidR="00C16B4E">
        <w:rPr>
          <w:rFonts w:cstheme="minorHAnsi"/>
        </w:rPr>
        <w:t xml:space="preserve"> </w:t>
      </w:r>
      <w:r w:rsidR="001C390D" w:rsidRPr="006C79E0">
        <w:rPr>
          <w:rFonts w:cstheme="minorHAnsi"/>
        </w:rPr>
        <w:t>her</w:t>
      </w:r>
      <w:r w:rsidR="00C16B4E">
        <w:rPr>
          <w:rFonts w:cstheme="minorHAnsi"/>
        </w:rPr>
        <w:t xml:space="preserve"> </w:t>
      </w:r>
      <w:r w:rsidR="001C390D" w:rsidRPr="006C79E0">
        <w:rPr>
          <w:rFonts w:cstheme="minorHAnsi"/>
        </w:rPr>
        <w:t>work,</w:t>
      </w:r>
      <w:r w:rsidR="00C16B4E">
        <w:rPr>
          <w:rFonts w:cstheme="minorHAnsi"/>
        </w:rPr>
        <w:t xml:space="preserve"> </w:t>
      </w:r>
      <w:r w:rsidR="001C390D" w:rsidRPr="006C79E0">
        <w:rPr>
          <w:rFonts w:cstheme="minorHAnsi"/>
        </w:rPr>
        <w:t>or</w:t>
      </w:r>
      <w:r w:rsidR="00C16B4E">
        <w:rPr>
          <w:rFonts w:cstheme="minorHAnsi"/>
        </w:rPr>
        <w:t xml:space="preserve"> </w:t>
      </w:r>
      <w:r w:rsidR="001C390D" w:rsidRPr="006C79E0">
        <w:rPr>
          <w:rFonts w:cstheme="minorHAnsi"/>
        </w:rPr>
        <w:t>her</w:t>
      </w:r>
      <w:r w:rsidR="00C16B4E">
        <w:rPr>
          <w:rFonts w:cstheme="minorHAnsi"/>
        </w:rPr>
        <w:t xml:space="preserve"> </w:t>
      </w:r>
      <w:r w:rsidR="001C390D" w:rsidRPr="006C79E0">
        <w:rPr>
          <w:rFonts w:cstheme="minorHAnsi"/>
        </w:rPr>
        <w:t>ground</w:t>
      </w:r>
      <w:r w:rsidR="001B6288">
        <w:rPr>
          <w:rFonts w:cstheme="minorHAnsi"/>
        </w:rPr>
        <w:t>-</w:t>
      </w:r>
      <w:r w:rsidR="001C390D" w:rsidRPr="006C79E0">
        <w:rPr>
          <w:rFonts w:cstheme="minorHAnsi"/>
        </w:rPr>
        <w:t>breaking</w:t>
      </w:r>
      <w:r w:rsidR="00C16B4E">
        <w:rPr>
          <w:rFonts w:cstheme="minorHAnsi"/>
        </w:rPr>
        <w:t xml:space="preserve"> </w:t>
      </w:r>
      <w:r w:rsidR="001C390D" w:rsidRPr="006C79E0">
        <w:rPr>
          <w:rFonts w:cstheme="minorHAnsi"/>
        </w:rPr>
        <w:t>experiments</w:t>
      </w:r>
      <w:r w:rsidR="00C16B4E">
        <w:rPr>
          <w:rFonts w:cstheme="minorHAnsi"/>
        </w:rPr>
        <w:t xml:space="preserve"> </w:t>
      </w:r>
      <w:r w:rsidR="001C390D" w:rsidRPr="006C79E0">
        <w:rPr>
          <w:rFonts w:cstheme="minorHAnsi"/>
        </w:rPr>
        <w:t>with</w:t>
      </w:r>
      <w:r w:rsidR="00C16B4E">
        <w:rPr>
          <w:rFonts w:cstheme="minorHAnsi"/>
        </w:rPr>
        <w:t xml:space="preserve"> </w:t>
      </w:r>
      <w:r w:rsidR="001C390D" w:rsidRPr="006C79E0">
        <w:rPr>
          <w:rFonts w:cstheme="minorHAnsi"/>
        </w:rPr>
        <w:t>narrative</w:t>
      </w:r>
      <w:r w:rsidR="00C16B4E">
        <w:rPr>
          <w:rFonts w:cstheme="minorHAnsi"/>
        </w:rPr>
        <w:t xml:space="preserve"> </w:t>
      </w:r>
      <w:r w:rsidR="001C390D" w:rsidRPr="006C79E0">
        <w:rPr>
          <w:rFonts w:cstheme="minorHAnsi"/>
        </w:rPr>
        <w:t>form</w:t>
      </w:r>
      <w:r w:rsidR="00C16B4E">
        <w:rPr>
          <w:rFonts w:cstheme="minorHAnsi"/>
        </w:rPr>
        <w:t xml:space="preserve"> </w:t>
      </w:r>
      <w:r w:rsidR="001C390D" w:rsidRPr="006C79E0">
        <w:rPr>
          <w:rFonts w:cstheme="minorHAnsi"/>
        </w:rPr>
        <w:t>and</w:t>
      </w:r>
      <w:r w:rsidR="00C16B4E">
        <w:rPr>
          <w:rFonts w:cstheme="minorHAnsi"/>
        </w:rPr>
        <w:t xml:space="preserve"> </w:t>
      </w:r>
      <w:r w:rsidR="001C390D" w:rsidRPr="006C79E0">
        <w:rPr>
          <w:rFonts w:cstheme="minorHAnsi"/>
        </w:rPr>
        <w:t>technique.</w:t>
      </w:r>
    </w:p>
    <w:p w:rsidR="000C3027" w:rsidRPr="006C79E0" w:rsidRDefault="000C3027" w:rsidP="009A57A3">
      <w:pPr>
        <w:spacing w:after="0" w:line="240" w:lineRule="auto"/>
        <w:rPr>
          <w:rFonts w:cstheme="minorHAnsi"/>
        </w:rPr>
      </w:pPr>
    </w:p>
    <w:p w:rsidR="00C16B4E" w:rsidRDefault="00C9486D" w:rsidP="009A57A3">
      <w:pPr>
        <w:spacing w:after="0" w:line="240" w:lineRule="auto"/>
        <w:rPr>
          <w:rFonts w:cstheme="minorHAnsi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9DD17C" wp14:editId="667A7163">
                <wp:simplePos x="0" y="0"/>
                <wp:positionH relativeFrom="column">
                  <wp:posOffset>-68580</wp:posOffset>
                </wp:positionH>
                <wp:positionV relativeFrom="paragraph">
                  <wp:posOffset>51435</wp:posOffset>
                </wp:positionV>
                <wp:extent cx="2232660" cy="960120"/>
                <wp:effectExtent l="0" t="0" r="0" b="0"/>
                <wp:wrapSquare wrapText="bothSides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2660" cy="960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16B4E" w:rsidRPr="009926EA" w:rsidRDefault="00C16B4E" w:rsidP="00C16B4E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9926EA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>Virginia</w:t>
                            </w:r>
                            <w:r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926EA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>Woolf</w:t>
                            </w:r>
                            <w:r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926EA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>photographed</w:t>
                            </w:r>
                            <w:r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926EA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>by</w:t>
                            </w:r>
                            <w:r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926EA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>Gisèle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926EA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>Freund</w:t>
                            </w:r>
                            <w:r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926EA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>in</w:t>
                            </w:r>
                            <w:r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926EA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>1939</w:t>
                            </w:r>
                          </w:p>
                          <w:p w:rsidR="00C16B4E" w:rsidRPr="009926EA" w:rsidRDefault="00C16B4E" w:rsidP="00C16B4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926EA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9926EA">
                              <w:rPr>
                                <w:sz w:val="18"/>
                                <w:szCs w:val="18"/>
                              </w:rPr>
                              <w:t>url</w:t>
                            </w:r>
                            <w:proofErr w:type="spellEnd"/>
                            <w:proofErr w:type="gramEnd"/>
                            <w:r w:rsidRPr="009926EA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8" w:history="1">
                              <w:r w:rsidRPr="009926EA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http://kaykeys.net/passions/virginiawoolf/index.html</w:t>
                              </w:r>
                            </w:hyperlink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926EA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926EA">
                              <w:rPr>
                                <w:sz w:val="18"/>
                                <w:szCs w:val="18"/>
                              </w:rPr>
                              <w:t>though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926EA">
                              <w:rPr>
                                <w:sz w:val="18"/>
                                <w:szCs w:val="18"/>
                              </w:rPr>
                              <w:t>many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926EA">
                              <w:rPr>
                                <w:sz w:val="18"/>
                                <w:szCs w:val="18"/>
                              </w:rPr>
                              <w:t>versions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926EA">
                              <w:rPr>
                                <w:sz w:val="18"/>
                                <w:szCs w:val="18"/>
                              </w:rPr>
                              <w:t>are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926EA">
                              <w:rPr>
                                <w:sz w:val="18"/>
                                <w:szCs w:val="18"/>
                              </w:rPr>
                              <w:t>available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926EA">
                              <w:rPr>
                                <w:sz w:val="18"/>
                                <w:szCs w:val="18"/>
                              </w:rPr>
                              <w:t>online)</w:t>
                            </w:r>
                          </w:p>
                          <w:p w:rsidR="00C16B4E" w:rsidRPr="003533E3" w:rsidRDefault="00C16B4E" w:rsidP="00C16B4E">
                            <w:pPr>
                              <w:pStyle w:val="Caption"/>
                              <w:rPr>
                                <w:rFonts w:cstheme="minorHAnsi"/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5.4pt;margin-top:4.05pt;width:175.8pt;height:75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" stroked="f">
                <v:path arrowok="t"/>
                <v:textbox inset="0,0,0,0">
                  <w:txbxContent>
                    <w:p w:rsidR="00C16B4E" w:rsidRPr="009926EA" w:rsidRDefault="00C16B4E" w:rsidP="00C16B4E">
                      <w:pPr>
                        <w:spacing w:after="0" w:line="240" w:lineRule="auto"/>
                        <w:rPr>
                          <w:rFonts w:cstheme="minorHAnsi"/>
                          <w:b/>
                          <w:sz w:val="18"/>
                          <w:szCs w:val="18"/>
                        </w:rPr>
                      </w:pPr>
                      <w:r w:rsidRPr="009926EA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>Virginia</w:t>
                      </w:r>
                      <w:r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9926EA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>Woolf</w:t>
                      </w:r>
                      <w:r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9926EA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>photographed</w:t>
                      </w:r>
                      <w:r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9926EA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>by</w:t>
                      </w:r>
                      <w:r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9926EA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>Gisèle</w:t>
                      </w:r>
                      <w:r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9926EA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>Freund</w:t>
                      </w:r>
                      <w:r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9926EA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>in</w:t>
                      </w:r>
                      <w:r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9926EA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>1939</w:t>
                      </w:r>
                    </w:p>
                    <w:p w:rsidR="00C16B4E" w:rsidRPr="009926EA" w:rsidRDefault="00C16B4E" w:rsidP="00C16B4E">
                      <w:pPr>
                        <w:rPr>
                          <w:sz w:val="18"/>
                          <w:szCs w:val="18"/>
                        </w:rPr>
                      </w:pPr>
                      <w:r w:rsidRPr="009926EA">
                        <w:rPr>
                          <w:sz w:val="18"/>
                          <w:szCs w:val="18"/>
                        </w:rPr>
                        <w:t>(url: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hyperlink r:id="rId9" w:history="1">
                        <w:r w:rsidRPr="009926EA">
                          <w:rPr>
                            <w:rStyle w:val="Hyperlink"/>
                            <w:sz w:val="18"/>
                            <w:szCs w:val="18"/>
                          </w:rPr>
                          <w:t>http://kaykeys.net/passions/virginiawoolf/index.html</w:t>
                        </w:r>
                      </w:hyperlink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9926EA">
                        <w:rPr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9926EA">
                        <w:rPr>
                          <w:sz w:val="18"/>
                          <w:szCs w:val="18"/>
                        </w:rPr>
                        <w:t>though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9926EA">
                        <w:rPr>
                          <w:sz w:val="18"/>
                          <w:szCs w:val="18"/>
                        </w:rPr>
                        <w:t>many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9926EA">
                        <w:rPr>
                          <w:sz w:val="18"/>
                          <w:szCs w:val="18"/>
                        </w:rPr>
                        <w:t>versions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9926EA">
                        <w:rPr>
                          <w:sz w:val="18"/>
                          <w:szCs w:val="18"/>
                        </w:rPr>
                        <w:t>are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9926EA">
                        <w:rPr>
                          <w:sz w:val="18"/>
                          <w:szCs w:val="18"/>
                        </w:rPr>
                        <w:t>available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9926EA">
                        <w:rPr>
                          <w:sz w:val="18"/>
                          <w:szCs w:val="18"/>
                        </w:rPr>
                        <w:t>online)</w:t>
                      </w:r>
                    </w:p>
                    <w:p w:rsidR="00C16B4E" w:rsidRPr="003533E3" w:rsidRDefault="00C16B4E" w:rsidP="00C16B4E">
                      <w:pPr>
                        <w:pStyle w:val="Caption"/>
                        <w:rPr>
                          <w:rFonts w:cstheme="minorHAnsi"/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16B4E" w:rsidRDefault="00C16B4E" w:rsidP="009A57A3">
      <w:pPr>
        <w:spacing w:after="0" w:line="240" w:lineRule="auto"/>
        <w:rPr>
          <w:rFonts w:cstheme="minorHAnsi"/>
        </w:rPr>
      </w:pPr>
    </w:p>
    <w:p w:rsidR="00C16B4E" w:rsidRDefault="00C16B4E" w:rsidP="009A57A3">
      <w:pPr>
        <w:spacing w:after="0" w:line="240" w:lineRule="auto"/>
        <w:rPr>
          <w:rFonts w:cstheme="minorHAnsi"/>
        </w:rPr>
      </w:pPr>
    </w:p>
    <w:p w:rsidR="00C16B4E" w:rsidRDefault="00C16B4E" w:rsidP="009A57A3">
      <w:pPr>
        <w:spacing w:after="0" w:line="240" w:lineRule="auto"/>
        <w:rPr>
          <w:rFonts w:cstheme="minorHAnsi"/>
        </w:rPr>
      </w:pPr>
    </w:p>
    <w:p w:rsidR="00C16B4E" w:rsidRDefault="00C16B4E" w:rsidP="009A57A3">
      <w:pPr>
        <w:spacing w:after="0" w:line="240" w:lineRule="auto"/>
        <w:rPr>
          <w:rFonts w:cstheme="minorHAnsi"/>
        </w:rPr>
      </w:pPr>
    </w:p>
    <w:p w:rsidR="00C16B4E" w:rsidRDefault="00C16B4E" w:rsidP="009A57A3">
      <w:pPr>
        <w:spacing w:after="0" w:line="240" w:lineRule="auto"/>
        <w:rPr>
          <w:rFonts w:cstheme="minorHAnsi"/>
        </w:rPr>
      </w:pPr>
    </w:p>
    <w:p w:rsidR="00865E26" w:rsidRPr="006C79E0" w:rsidRDefault="00865E26" w:rsidP="009A57A3">
      <w:pPr>
        <w:spacing w:after="0" w:line="240" w:lineRule="auto"/>
        <w:rPr>
          <w:rFonts w:cstheme="minorHAnsi"/>
        </w:rPr>
      </w:pPr>
      <w:r w:rsidRPr="006C79E0">
        <w:rPr>
          <w:rFonts w:cstheme="minorHAnsi"/>
        </w:rPr>
        <w:t>MAIN</w:t>
      </w:r>
      <w:r w:rsidR="00C16B4E">
        <w:rPr>
          <w:rFonts w:cstheme="minorHAnsi"/>
        </w:rPr>
        <w:t xml:space="preserve"> </w:t>
      </w:r>
      <w:r w:rsidRPr="006C79E0">
        <w:rPr>
          <w:rFonts w:cstheme="minorHAnsi"/>
        </w:rPr>
        <w:t>ENTRY</w:t>
      </w:r>
    </w:p>
    <w:p w:rsidR="00204191" w:rsidRDefault="00C16B4E" w:rsidP="009A57A3">
      <w:pPr>
        <w:pStyle w:val="Heading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noProof/>
          <w:kern w:val="0"/>
          <w:sz w:val="22"/>
          <w:szCs w:val="22"/>
          <w:lang w:val="en-US" w:eastAsia="en-US"/>
        </w:rPr>
        <w:drawing>
          <wp:anchor distT="0" distB="0" distL="114300" distR="114300" simplePos="0" relativeHeight="251661312" behindDoc="0" locked="0" layoutInCell="1" allowOverlap="1" wp14:anchorId="025CE006" wp14:editId="400AFFBA">
            <wp:simplePos x="0" y="0"/>
            <wp:positionH relativeFrom="column">
              <wp:posOffset>0</wp:posOffset>
            </wp:positionH>
            <wp:positionV relativeFrom="paragraph">
              <wp:posOffset>69215</wp:posOffset>
            </wp:positionV>
            <wp:extent cx="2450465" cy="1724660"/>
            <wp:effectExtent l="0" t="0" r="6985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olf and Leslie Stephe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465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4A1C" w:rsidRPr="006C79E0" w:rsidRDefault="00805D25" w:rsidP="009A57A3">
      <w:pPr>
        <w:pStyle w:val="Heading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noProof/>
          <w:kern w:val="0"/>
          <w:sz w:val="22"/>
          <w:szCs w:val="22"/>
          <w:lang w:val="en-US" w:eastAsia="en-US"/>
        </w:rPr>
        <w:drawing>
          <wp:anchor distT="0" distB="0" distL="114300" distR="114300" simplePos="0" relativeHeight="251662336" behindDoc="0" locked="0" layoutInCell="1" allowOverlap="1" wp14:anchorId="0101493C" wp14:editId="296331EE">
            <wp:simplePos x="0" y="0"/>
            <wp:positionH relativeFrom="column">
              <wp:posOffset>1629410</wp:posOffset>
            </wp:positionH>
            <wp:positionV relativeFrom="paragraph">
              <wp:posOffset>2540635</wp:posOffset>
            </wp:positionV>
            <wp:extent cx="1435100" cy="107442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rdon Square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486D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7F349A" wp14:editId="7411E5AD">
                <wp:simplePos x="0" y="0"/>
                <wp:positionH relativeFrom="column">
                  <wp:posOffset>-2526030</wp:posOffset>
                </wp:positionH>
                <wp:positionV relativeFrom="paragraph">
                  <wp:posOffset>1302385</wp:posOffset>
                </wp:positionV>
                <wp:extent cx="2450465" cy="697865"/>
                <wp:effectExtent l="0" t="0" r="6985" b="698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50465" cy="6978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B3ED8" w:rsidRPr="009926EA" w:rsidRDefault="005B3ED8" w:rsidP="005B3ED8">
                            <w:pPr>
                              <w:pStyle w:val="Heading1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eastAsiaTheme="minorHAnsi" w:hAnsiTheme="minorHAnsi" w:cstheme="minorHAnsi"/>
                                <w:bCs w:val="0"/>
                                <w:kern w:val="0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9926EA">
                              <w:rPr>
                                <w:rFonts w:asciiTheme="minorHAnsi" w:eastAsiaTheme="minorHAnsi" w:hAnsiTheme="minorHAnsi" w:cstheme="minorHAnsi"/>
                                <w:bCs w:val="0"/>
                                <w:kern w:val="0"/>
                                <w:sz w:val="18"/>
                                <w:szCs w:val="18"/>
                                <w:lang w:eastAsia="en-US"/>
                              </w:rPr>
                              <w:t>Woolf</w:t>
                            </w:r>
                            <w:r w:rsidR="00C16B4E">
                              <w:rPr>
                                <w:rFonts w:asciiTheme="minorHAnsi" w:eastAsiaTheme="minorHAnsi" w:hAnsiTheme="minorHAnsi" w:cstheme="minorHAnsi"/>
                                <w:bCs w:val="0"/>
                                <w:kern w:val="0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9926EA">
                              <w:rPr>
                                <w:rFonts w:asciiTheme="minorHAnsi" w:eastAsiaTheme="minorHAnsi" w:hAnsiTheme="minorHAnsi" w:cstheme="minorHAnsi"/>
                                <w:bCs w:val="0"/>
                                <w:kern w:val="0"/>
                                <w:sz w:val="18"/>
                                <w:szCs w:val="18"/>
                                <w:lang w:eastAsia="en-US"/>
                              </w:rPr>
                              <w:t>photographed</w:t>
                            </w:r>
                            <w:r w:rsidR="00C16B4E">
                              <w:rPr>
                                <w:rFonts w:asciiTheme="minorHAnsi" w:eastAsiaTheme="minorHAnsi" w:hAnsiTheme="minorHAnsi" w:cstheme="minorHAnsi"/>
                                <w:bCs w:val="0"/>
                                <w:kern w:val="0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9926EA">
                              <w:rPr>
                                <w:rFonts w:asciiTheme="minorHAnsi" w:eastAsiaTheme="minorHAnsi" w:hAnsiTheme="minorHAnsi" w:cstheme="minorHAnsi"/>
                                <w:bCs w:val="0"/>
                                <w:kern w:val="0"/>
                                <w:sz w:val="18"/>
                                <w:szCs w:val="18"/>
                                <w:lang w:eastAsia="en-US"/>
                              </w:rPr>
                              <w:t>with</w:t>
                            </w:r>
                            <w:r w:rsidR="00C16B4E">
                              <w:rPr>
                                <w:rFonts w:asciiTheme="minorHAnsi" w:eastAsiaTheme="minorHAnsi" w:hAnsiTheme="minorHAnsi" w:cstheme="minorHAnsi"/>
                                <w:bCs w:val="0"/>
                                <w:kern w:val="0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9926EA">
                              <w:rPr>
                                <w:rFonts w:asciiTheme="minorHAnsi" w:eastAsiaTheme="minorHAnsi" w:hAnsiTheme="minorHAnsi" w:cstheme="minorHAnsi"/>
                                <w:bCs w:val="0"/>
                                <w:kern w:val="0"/>
                                <w:sz w:val="18"/>
                                <w:szCs w:val="18"/>
                                <w:lang w:eastAsia="en-US"/>
                              </w:rPr>
                              <w:t>her</w:t>
                            </w:r>
                            <w:r w:rsidR="00C16B4E">
                              <w:rPr>
                                <w:rFonts w:asciiTheme="minorHAnsi" w:eastAsiaTheme="minorHAnsi" w:hAnsiTheme="minorHAnsi" w:cstheme="minorHAnsi"/>
                                <w:bCs w:val="0"/>
                                <w:kern w:val="0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9926EA">
                              <w:rPr>
                                <w:rFonts w:asciiTheme="minorHAnsi" w:eastAsiaTheme="minorHAnsi" w:hAnsiTheme="minorHAnsi" w:cstheme="minorHAnsi"/>
                                <w:bCs w:val="0"/>
                                <w:kern w:val="0"/>
                                <w:sz w:val="18"/>
                                <w:szCs w:val="18"/>
                                <w:lang w:eastAsia="en-US"/>
                              </w:rPr>
                              <w:t>father</w:t>
                            </w:r>
                            <w:r w:rsidR="00C16B4E">
                              <w:rPr>
                                <w:rFonts w:asciiTheme="minorHAnsi" w:eastAsiaTheme="minorHAnsi" w:hAnsiTheme="minorHAnsi" w:cstheme="minorHAnsi"/>
                                <w:bCs w:val="0"/>
                                <w:kern w:val="0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9926EA">
                              <w:rPr>
                                <w:rFonts w:asciiTheme="minorHAnsi" w:eastAsiaTheme="minorHAnsi" w:hAnsiTheme="minorHAnsi" w:cstheme="minorHAnsi"/>
                                <w:bCs w:val="0"/>
                                <w:kern w:val="0"/>
                                <w:sz w:val="18"/>
                                <w:szCs w:val="18"/>
                                <w:lang w:eastAsia="en-US"/>
                              </w:rPr>
                              <w:t>Sir</w:t>
                            </w:r>
                            <w:r w:rsidR="00C16B4E">
                              <w:rPr>
                                <w:rFonts w:asciiTheme="minorHAnsi" w:eastAsiaTheme="minorHAnsi" w:hAnsiTheme="minorHAnsi" w:cstheme="minorHAnsi"/>
                                <w:bCs w:val="0"/>
                                <w:kern w:val="0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9926EA">
                              <w:rPr>
                                <w:rFonts w:asciiTheme="minorHAnsi" w:eastAsiaTheme="minorHAnsi" w:hAnsiTheme="minorHAnsi" w:cstheme="minorHAnsi"/>
                                <w:bCs w:val="0"/>
                                <w:kern w:val="0"/>
                                <w:sz w:val="18"/>
                                <w:szCs w:val="18"/>
                                <w:lang w:eastAsia="en-US"/>
                              </w:rPr>
                              <w:t>Leslie</w:t>
                            </w:r>
                            <w:r w:rsidR="00C16B4E">
                              <w:rPr>
                                <w:rFonts w:asciiTheme="minorHAnsi" w:eastAsiaTheme="minorHAnsi" w:hAnsiTheme="minorHAnsi" w:cstheme="minorHAnsi"/>
                                <w:bCs w:val="0"/>
                                <w:kern w:val="0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9926EA">
                              <w:rPr>
                                <w:rFonts w:asciiTheme="minorHAnsi" w:eastAsiaTheme="minorHAnsi" w:hAnsiTheme="minorHAnsi" w:cstheme="minorHAnsi"/>
                                <w:bCs w:val="0"/>
                                <w:kern w:val="0"/>
                                <w:sz w:val="18"/>
                                <w:szCs w:val="18"/>
                                <w:lang w:eastAsia="en-US"/>
                              </w:rPr>
                              <w:t>Stephen</w:t>
                            </w:r>
                            <w:r w:rsidR="00C16B4E">
                              <w:rPr>
                                <w:rFonts w:asciiTheme="minorHAnsi" w:eastAsiaTheme="minorHAnsi" w:hAnsiTheme="minorHAnsi" w:cstheme="minorHAnsi"/>
                                <w:bCs w:val="0"/>
                                <w:kern w:val="0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9926EA">
                              <w:rPr>
                                <w:rFonts w:asciiTheme="minorHAnsi" w:eastAsiaTheme="minorHAnsi" w:hAnsiTheme="minorHAnsi" w:cstheme="minorHAnsi"/>
                                <w:bCs w:val="0"/>
                                <w:kern w:val="0"/>
                                <w:sz w:val="18"/>
                                <w:szCs w:val="18"/>
                                <w:lang w:eastAsia="en-US"/>
                              </w:rPr>
                              <w:t>in</w:t>
                            </w:r>
                            <w:r w:rsidR="00C16B4E">
                              <w:rPr>
                                <w:rFonts w:asciiTheme="minorHAnsi" w:eastAsiaTheme="minorHAnsi" w:hAnsiTheme="minorHAnsi" w:cstheme="minorHAnsi"/>
                                <w:bCs w:val="0"/>
                                <w:kern w:val="0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9926EA">
                              <w:rPr>
                                <w:rFonts w:asciiTheme="minorHAnsi" w:eastAsiaTheme="minorHAnsi" w:hAnsiTheme="minorHAnsi" w:cstheme="minorHAnsi"/>
                                <w:bCs w:val="0"/>
                                <w:kern w:val="0"/>
                                <w:sz w:val="18"/>
                                <w:szCs w:val="18"/>
                                <w:lang w:eastAsia="en-US"/>
                              </w:rPr>
                              <w:t>1902.</w:t>
                            </w:r>
                          </w:p>
                          <w:p w:rsidR="005B3ED8" w:rsidRPr="009926EA" w:rsidRDefault="005B3ED8" w:rsidP="005B3ED8">
                            <w:pPr>
                              <w:pStyle w:val="Heading1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eastAsiaTheme="minorHAnsi" w:hAnsiTheme="minorHAnsi" w:cstheme="minorHAnsi"/>
                                <w:b w:val="0"/>
                                <w:bCs w:val="0"/>
                                <w:noProof/>
                                <w:sz w:val="18"/>
                                <w:szCs w:val="18"/>
                              </w:rPr>
                            </w:pPr>
                            <w:r w:rsidRPr="009926EA">
                              <w:rPr>
                                <w:rFonts w:asciiTheme="minorHAnsi" w:eastAsiaTheme="minorHAnsi" w:hAnsiTheme="minorHAnsi" w:cstheme="minorHAnsi"/>
                                <w:b w:val="0"/>
                                <w:bCs w:val="0"/>
                                <w:kern w:val="0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9926EA">
                              <w:rPr>
                                <w:rFonts w:asciiTheme="minorHAnsi" w:eastAsiaTheme="minorHAnsi" w:hAnsiTheme="minorHAnsi" w:cstheme="minorHAnsi"/>
                                <w:b w:val="0"/>
                                <w:bCs w:val="0"/>
                                <w:kern w:val="0"/>
                                <w:sz w:val="18"/>
                                <w:szCs w:val="18"/>
                                <w:lang w:eastAsia="en-US"/>
                              </w:rPr>
                              <w:t>url</w:t>
                            </w:r>
                            <w:proofErr w:type="spellEnd"/>
                            <w:proofErr w:type="gramEnd"/>
                            <w:r w:rsidRPr="009926EA">
                              <w:rPr>
                                <w:rFonts w:asciiTheme="minorHAnsi" w:eastAsiaTheme="minorHAnsi" w:hAnsiTheme="minorHAnsi" w:cstheme="minorHAnsi"/>
                                <w:b w:val="0"/>
                                <w:bCs w:val="0"/>
                                <w:kern w:val="0"/>
                                <w:sz w:val="18"/>
                                <w:szCs w:val="18"/>
                                <w:lang w:eastAsia="en-US"/>
                              </w:rPr>
                              <w:t>:</w:t>
                            </w:r>
                            <w:r w:rsidR="00C16B4E">
                              <w:rPr>
                                <w:rFonts w:asciiTheme="minorHAnsi" w:eastAsiaTheme="minorHAnsi" w:hAnsiTheme="minorHAnsi" w:cstheme="minorHAnsi"/>
                                <w:b w:val="0"/>
                                <w:bCs w:val="0"/>
                                <w:kern w:val="0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hyperlink r:id="rId12" w:history="1">
                              <w:r w:rsidRPr="009926EA">
                                <w:rPr>
                                  <w:rFonts w:asciiTheme="minorHAnsi" w:eastAsiaTheme="minorHAnsi" w:hAnsiTheme="minorHAnsi" w:cstheme="minorHAnsi"/>
                                  <w:b w:val="0"/>
                                  <w:bCs w:val="0"/>
                                  <w:kern w:val="0"/>
                                  <w:sz w:val="18"/>
                                  <w:szCs w:val="18"/>
                                  <w:lang w:eastAsia="en-US"/>
                                </w:rPr>
                                <w:t>http://commons.wikimedia.org/wiki/File:Virginia_Woolf_with_her_father,_Sir_Leslie_Stephen.jpg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-198.9pt;margin-top:102.55pt;width:192.95pt;height:54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" stroked="f">
                <v:path arrowok="t"/>
                <v:textbox style="mso-fit-shape-to-text:t" inset="0,0,0,0">
                  <w:txbxContent>
                    <w:p w:rsidR="005B3ED8" w:rsidRPr="009926EA" w:rsidRDefault="005B3ED8" w:rsidP="005B3ED8">
                      <w:pPr>
                        <w:pStyle w:val="Heading1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eastAsiaTheme="minorHAnsi" w:hAnsiTheme="minorHAnsi" w:cstheme="minorHAnsi"/>
                          <w:bCs w:val="0"/>
                          <w:kern w:val="0"/>
                          <w:sz w:val="18"/>
                          <w:szCs w:val="18"/>
                          <w:lang w:eastAsia="en-US"/>
                        </w:rPr>
                      </w:pPr>
                      <w:r w:rsidRPr="009926EA">
                        <w:rPr>
                          <w:rFonts w:asciiTheme="minorHAnsi" w:eastAsiaTheme="minorHAnsi" w:hAnsiTheme="minorHAnsi" w:cstheme="minorHAnsi"/>
                          <w:bCs w:val="0"/>
                          <w:kern w:val="0"/>
                          <w:sz w:val="18"/>
                          <w:szCs w:val="18"/>
                          <w:lang w:eastAsia="en-US"/>
                        </w:rPr>
                        <w:t>Woolf</w:t>
                      </w:r>
                      <w:r w:rsidR="00C16B4E">
                        <w:rPr>
                          <w:rFonts w:asciiTheme="minorHAnsi" w:eastAsiaTheme="minorHAnsi" w:hAnsiTheme="minorHAnsi" w:cstheme="minorHAnsi"/>
                          <w:bCs w:val="0"/>
                          <w:kern w:val="0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9926EA">
                        <w:rPr>
                          <w:rFonts w:asciiTheme="minorHAnsi" w:eastAsiaTheme="minorHAnsi" w:hAnsiTheme="minorHAnsi" w:cstheme="minorHAnsi"/>
                          <w:bCs w:val="0"/>
                          <w:kern w:val="0"/>
                          <w:sz w:val="18"/>
                          <w:szCs w:val="18"/>
                          <w:lang w:eastAsia="en-US"/>
                        </w:rPr>
                        <w:t>photographed</w:t>
                      </w:r>
                      <w:r w:rsidR="00C16B4E">
                        <w:rPr>
                          <w:rFonts w:asciiTheme="minorHAnsi" w:eastAsiaTheme="minorHAnsi" w:hAnsiTheme="minorHAnsi" w:cstheme="minorHAnsi"/>
                          <w:bCs w:val="0"/>
                          <w:kern w:val="0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9926EA">
                        <w:rPr>
                          <w:rFonts w:asciiTheme="minorHAnsi" w:eastAsiaTheme="minorHAnsi" w:hAnsiTheme="minorHAnsi" w:cstheme="minorHAnsi"/>
                          <w:bCs w:val="0"/>
                          <w:kern w:val="0"/>
                          <w:sz w:val="18"/>
                          <w:szCs w:val="18"/>
                          <w:lang w:eastAsia="en-US"/>
                        </w:rPr>
                        <w:t>with</w:t>
                      </w:r>
                      <w:r w:rsidR="00C16B4E">
                        <w:rPr>
                          <w:rFonts w:asciiTheme="minorHAnsi" w:eastAsiaTheme="minorHAnsi" w:hAnsiTheme="minorHAnsi" w:cstheme="minorHAnsi"/>
                          <w:bCs w:val="0"/>
                          <w:kern w:val="0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9926EA">
                        <w:rPr>
                          <w:rFonts w:asciiTheme="minorHAnsi" w:eastAsiaTheme="minorHAnsi" w:hAnsiTheme="minorHAnsi" w:cstheme="minorHAnsi"/>
                          <w:bCs w:val="0"/>
                          <w:kern w:val="0"/>
                          <w:sz w:val="18"/>
                          <w:szCs w:val="18"/>
                          <w:lang w:eastAsia="en-US"/>
                        </w:rPr>
                        <w:t>her</w:t>
                      </w:r>
                      <w:r w:rsidR="00C16B4E">
                        <w:rPr>
                          <w:rFonts w:asciiTheme="minorHAnsi" w:eastAsiaTheme="minorHAnsi" w:hAnsiTheme="minorHAnsi" w:cstheme="minorHAnsi"/>
                          <w:bCs w:val="0"/>
                          <w:kern w:val="0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9926EA">
                        <w:rPr>
                          <w:rFonts w:asciiTheme="minorHAnsi" w:eastAsiaTheme="minorHAnsi" w:hAnsiTheme="minorHAnsi" w:cstheme="minorHAnsi"/>
                          <w:bCs w:val="0"/>
                          <w:kern w:val="0"/>
                          <w:sz w:val="18"/>
                          <w:szCs w:val="18"/>
                          <w:lang w:eastAsia="en-US"/>
                        </w:rPr>
                        <w:t>father</w:t>
                      </w:r>
                      <w:r w:rsidR="00C16B4E">
                        <w:rPr>
                          <w:rFonts w:asciiTheme="minorHAnsi" w:eastAsiaTheme="minorHAnsi" w:hAnsiTheme="minorHAnsi" w:cstheme="minorHAnsi"/>
                          <w:bCs w:val="0"/>
                          <w:kern w:val="0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9926EA">
                        <w:rPr>
                          <w:rFonts w:asciiTheme="minorHAnsi" w:eastAsiaTheme="minorHAnsi" w:hAnsiTheme="minorHAnsi" w:cstheme="minorHAnsi"/>
                          <w:bCs w:val="0"/>
                          <w:kern w:val="0"/>
                          <w:sz w:val="18"/>
                          <w:szCs w:val="18"/>
                          <w:lang w:eastAsia="en-US"/>
                        </w:rPr>
                        <w:t>Sir</w:t>
                      </w:r>
                      <w:r w:rsidR="00C16B4E">
                        <w:rPr>
                          <w:rFonts w:asciiTheme="minorHAnsi" w:eastAsiaTheme="minorHAnsi" w:hAnsiTheme="minorHAnsi" w:cstheme="minorHAnsi"/>
                          <w:bCs w:val="0"/>
                          <w:kern w:val="0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9926EA">
                        <w:rPr>
                          <w:rFonts w:asciiTheme="minorHAnsi" w:eastAsiaTheme="minorHAnsi" w:hAnsiTheme="minorHAnsi" w:cstheme="minorHAnsi"/>
                          <w:bCs w:val="0"/>
                          <w:kern w:val="0"/>
                          <w:sz w:val="18"/>
                          <w:szCs w:val="18"/>
                          <w:lang w:eastAsia="en-US"/>
                        </w:rPr>
                        <w:t>Leslie</w:t>
                      </w:r>
                      <w:r w:rsidR="00C16B4E">
                        <w:rPr>
                          <w:rFonts w:asciiTheme="minorHAnsi" w:eastAsiaTheme="minorHAnsi" w:hAnsiTheme="minorHAnsi" w:cstheme="minorHAnsi"/>
                          <w:bCs w:val="0"/>
                          <w:kern w:val="0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9926EA">
                        <w:rPr>
                          <w:rFonts w:asciiTheme="minorHAnsi" w:eastAsiaTheme="minorHAnsi" w:hAnsiTheme="minorHAnsi" w:cstheme="minorHAnsi"/>
                          <w:bCs w:val="0"/>
                          <w:kern w:val="0"/>
                          <w:sz w:val="18"/>
                          <w:szCs w:val="18"/>
                          <w:lang w:eastAsia="en-US"/>
                        </w:rPr>
                        <w:t>Stephen</w:t>
                      </w:r>
                      <w:r w:rsidR="00C16B4E">
                        <w:rPr>
                          <w:rFonts w:asciiTheme="minorHAnsi" w:eastAsiaTheme="minorHAnsi" w:hAnsiTheme="minorHAnsi" w:cstheme="minorHAnsi"/>
                          <w:bCs w:val="0"/>
                          <w:kern w:val="0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9926EA">
                        <w:rPr>
                          <w:rFonts w:asciiTheme="minorHAnsi" w:eastAsiaTheme="minorHAnsi" w:hAnsiTheme="minorHAnsi" w:cstheme="minorHAnsi"/>
                          <w:bCs w:val="0"/>
                          <w:kern w:val="0"/>
                          <w:sz w:val="18"/>
                          <w:szCs w:val="18"/>
                          <w:lang w:eastAsia="en-US"/>
                        </w:rPr>
                        <w:t>in</w:t>
                      </w:r>
                      <w:r w:rsidR="00C16B4E">
                        <w:rPr>
                          <w:rFonts w:asciiTheme="minorHAnsi" w:eastAsiaTheme="minorHAnsi" w:hAnsiTheme="minorHAnsi" w:cstheme="minorHAnsi"/>
                          <w:bCs w:val="0"/>
                          <w:kern w:val="0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9926EA">
                        <w:rPr>
                          <w:rFonts w:asciiTheme="minorHAnsi" w:eastAsiaTheme="minorHAnsi" w:hAnsiTheme="minorHAnsi" w:cstheme="minorHAnsi"/>
                          <w:bCs w:val="0"/>
                          <w:kern w:val="0"/>
                          <w:sz w:val="18"/>
                          <w:szCs w:val="18"/>
                          <w:lang w:eastAsia="en-US"/>
                        </w:rPr>
                        <w:t>1902.</w:t>
                      </w:r>
                    </w:p>
                    <w:p w:rsidR="005B3ED8" w:rsidRPr="009926EA" w:rsidRDefault="005B3ED8" w:rsidP="005B3ED8">
                      <w:pPr>
                        <w:pStyle w:val="Heading1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eastAsiaTheme="minorHAnsi" w:hAnsiTheme="minorHAnsi" w:cstheme="minorHAnsi"/>
                          <w:b w:val="0"/>
                          <w:bCs w:val="0"/>
                          <w:noProof/>
                          <w:sz w:val="18"/>
                          <w:szCs w:val="18"/>
                        </w:rPr>
                      </w:pPr>
                      <w:r w:rsidRPr="009926EA">
                        <w:rPr>
                          <w:rFonts w:asciiTheme="minorHAnsi" w:eastAsiaTheme="minorHAnsi" w:hAnsiTheme="minorHAnsi" w:cstheme="minorHAnsi"/>
                          <w:b w:val="0"/>
                          <w:bCs w:val="0"/>
                          <w:kern w:val="0"/>
                          <w:sz w:val="18"/>
                          <w:szCs w:val="18"/>
                          <w:lang w:eastAsia="en-US"/>
                        </w:rPr>
                        <w:t>(url:</w:t>
                      </w:r>
                      <w:r w:rsidR="00C16B4E">
                        <w:rPr>
                          <w:rFonts w:asciiTheme="minorHAnsi" w:eastAsiaTheme="minorHAnsi" w:hAnsiTheme="minorHAnsi" w:cstheme="minorHAnsi"/>
                          <w:b w:val="0"/>
                          <w:bCs w:val="0"/>
                          <w:kern w:val="0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hyperlink r:id="rId13" w:history="1">
                        <w:r w:rsidRPr="009926EA">
                          <w:rPr>
                            <w:rFonts w:asciiTheme="minorHAnsi" w:eastAsiaTheme="minorHAnsi" w:hAnsiTheme="minorHAnsi" w:cstheme="minorHAnsi"/>
                            <w:b w:val="0"/>
                            <w:bCs w:val="0"/>
                            <w:kern w:val="0"/>
                            <w:sz w:val="18"/>
                            <w:szCs w:val="18"/>
                            <w:lang w:eastAsia="en-US"/>
                          </w:rPr>
                          <w:t>http://commons.wikimedia.org/wiki/File:Virginia_Woolf_with_her_father,_Sir_Leslie_Stephen.jpg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865E26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Virginia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65E26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Woolf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65E26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was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65E26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born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65E26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Adeline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65E26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Virginia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65E26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Stephen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65E26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to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C133B2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Sir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C133B2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Leslie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C133B2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Stephen,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C133B2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author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C133B2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and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C133B2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mountaineer,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C133B2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and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C133B2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Julia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proofErr w:type="spellStart"/>
      <w:r w:rsidR="00C133B2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Prinsep</w:t>
      </w:r>
      <w:proofErr w:type="spellEnd"/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C133B2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Stephen.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24A1C" w:rsidRPr="004016B1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Her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24A1C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family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24A1C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had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24A1C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wide-ranging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24A1C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pol</w:t>
      </w:r>
      <w:r w:rsidR="004016B1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itical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4016B1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and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4016B1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literary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4016B1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connections;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24A1C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she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24A1C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was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24A1C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encouraged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24A1C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to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24A1C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read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24A1C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widely,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24A1C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and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24A1C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began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24A1C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writing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24A1C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at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24A1C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an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24A1C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early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24A1C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age.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24A1C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With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24A1C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her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24A1C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sister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24A1C" w:rsidRPr="001B6288">
        <w:rPr>
          <w:rFonts w:asciiTheme="minorHAnsi" w:eastAsiaTheme="minorHAnsi" w:hAnsiTheme="minorHAnsi" w:cstheme="minorHAnsi"/>
          <w:b w:val="0"/>
          <w:bCs w:val="0"/>
          <w:caps/>
          <w:kern w:val="0"/>
          <w:sz w:val="22"/>
          <w:szCs w:val="22"/>
          <w:lang w:eastAsia="en-US"/>
        </w:rPr>
        <w:t>Vanessa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24A1C" w:rsidRPr="001B6288">
        <w:rPr>
          <w:rFonts w:asciiTheme="minorHAnsi" w:eastAsiaTheme="minorHAnsi" w:hAnsiTheme="minorHAnsi" w:cstheme="minorHAnsi"/>
          <w:b w:val="0"/>
          <w:bCs w:val="0"/>
          <w:caps/>
          <w:kern w:val="0"/>
          <w:sz w:val="22"/>
          <w:szCs w:val="22"/>
          <w:lang w:eastAsia="en-US"/>
        </w:rPr>
        <w:t>(Bell</w:t>
      </w:r>
      <w:r w:rsidR="00824A1C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,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24A1C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the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24A1C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artist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24A1C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and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24A1C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interior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24A1C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designer)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24A1C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and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24A1C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brothers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proofErr w:type="spellStart"/>
      <w:r w:rsidR="00824A1C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Thoby</w:t>
      </w:r>
      <w:proofErr w:type="spellEnd"/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24A1C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and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24A1C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Adrian,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24A1C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she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24A1C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produced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24A1C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the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24A1C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Hyde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24A1C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Park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24A1C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Gate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24A1C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News,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24A1C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named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24A1C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after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24A1C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the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24A1C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street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24A1C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where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24A1C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the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24A1C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family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24A1C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lived,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24A1C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from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24A1C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1891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24A1C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to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24A1C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1895.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24A1C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This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24A1C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handwritten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24A1C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publication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24A1C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included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24A1C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serialisations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24A1C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of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24A1C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Woolf’s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24A1C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first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24A1C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sustained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24A1C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pieces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24A1C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of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24A1C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fiction,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24A1C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written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24A1C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when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24A1C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she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24A1C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was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24A1C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ten,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24A1C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entitled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24A1C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‘A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24A1C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Cockney's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24A1C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Farming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24A1C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Experience’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24A1C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and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24A1C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‘The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24A1C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Experiences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24A1C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of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24A1C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a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24A1C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Pater-</w:t>
      </w:r>
      <w:proofErr w:type="spellStart"/>
      <w:r w:rsidR="00824A1C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familias</w:t>
      </w:r>
      <w:proofErr w:type="spellEnd"/>
      <w:r w:rsidR="00824A1C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’.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C544AF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Although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C544AF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she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C544AF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had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C544AF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relatively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C544AF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little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C544AF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formal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C544AF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education,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C544AF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Woolf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was </w:t>
      </w:r>
      <w:proofErr w:type="gramStart"/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tutored</w:t>
      </w:r>
      <w:proofErr w:type="gramEnd"/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at home in a range of subjects, and also </w:t>
      </w:r>
      <w:r w:rsidR="00C544AF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attend</w:t>
      </w:r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ed </w:t>
      </w:r>
      <w:r w:rsidR="00C544AF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classes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up to degree level </w:t>
      </w:r>
      <w:r w:rsidR="00C544AF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at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C544AF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King’s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C544AF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College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C544AF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London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C544AF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between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C544AF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1897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C544AF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and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C544AF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1902,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C544AF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in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C544AF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History,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C544AF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Greek,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C544AF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Latin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C544AF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and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C544AF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German.</w:t>
      </w:r>
    </w:p>
    <w:p w:rsidR="00824A1C" w:rsidRPr="006C79E0" w:rsidRDefault="00824A1C" w:rsidP="009A57A3">
      <w:pPr>
        <w:pStyle w:val="Heading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</w:pPr>
    </w:p>
    <w:p w:rsidR="00824A1C" w:rsidRPr="006C79E0" w:rsidRDefault="00C9486D" w:rsidP="009A57A3">
      <w:pPr>
        <w:pStyle w:val="Heading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A58894" wp14:editId="1F755828">
                <wp:simplePos x="0" y="0"/>
                <wp:positionH relativeFrom="column">
                  <wp:posOffset>4198620</wp:posOffset>
                </wp:positionH>
                <wp:positionV relativeFrom="paragraph">
                  <wp:posOffset>958215</wp:posOffset>
                </wp:positionV>
                <wp:extent cx="1435100" cy="1356360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35100" cy="13563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B3ED8" w:rsidRPr="00805D25" w:rsidRDefault="005B3ED8" w:rsidP="005B3ED8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5B3ED8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>Gordon</w:t>
                            </w:r>
                            <w:r w:rsidR="00C16B4E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B3ED8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>Square</w:t>
                            </w:r>
                            <w:r w:rsidR="00C16B4E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B3ED8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>in</w:t>
                            </w:r>
                            <w:r w:rsidR="00C16B4E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05D25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>Bloomsbury,</w:t>
                            </w:r>
                            <w:r w:rsidR="00C16B4E" w:rsidRPr="00805D25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05D25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>London,</w:t>
                            </w:r>
                            <w:r w:rsidR="00C16B4E" w:rsidRPr="00805D25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05D25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>where</w:t>
                            </w:r>
                            <w:r w:rsidR="00C16B4E" w:rsidRPr="00805D25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05D25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>Woolf</w:t>
                            </w:r>
                            <w:r w:rsidR="00C16B4E" w:rsidRPr="00805D25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05D25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>and</w:t>
                            </w:r>
                            <w:r w:rsidR="00C16B4E" w:rsidRPr="00805D25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05D25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>her</w:t>
                            </w:r>
                            <w:r w:rsidR="00C16B4E" w:rsidRPr="00805D25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05D25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>siblings</w:t>
                            </w:r>
                            <w:r w:rsidR="00C16B4E" w:rsidRPr="00805D25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05D25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>lived</w:t>
                            </w:r>
                            <w:r w:rsidR="00C16B4E" w:rsidRPr="00805D25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05D25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>from</w:t>
                            </w:r>
                            <w:r w:rsidR="00C16B4E" w:rsidRPr="00805D25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05D25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>1904.</w:t>
                            </w:r>
                          </w:p>
                          <w:p w:rsidR="005B3ED8" w:rsidRPr="00805D25" w:rsidRDefault="005B3ED8" w:rsidP="005B3ED8">
                            <w:pPr>
                              <w:spacing w:after="0" w:line="240" w:lineRule="auto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805D25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805D25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url</w:t>
                            </w:r>
                            <w:proofErr w:type="spellEnd"/>
                            <w:proofErr w:type="gramEnd"/>
                            <w:r w:rsidRPr="00805D25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:</w:t>
                            </w:r>
                            <w:r w:rsidR="00C16B4E" w:rsidRPr="00805D25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14" w:history="1">
                              <w:r w:rsidRPr="00805D25">
                                <w:rPr>
                                  <w:rStyle w:val="Hyperlink"/>
                                  <w:color w:val="auto"/>
                                  <w:sz w:val="18"/>
                                  <w:szCs w:val="18"/>
                                </w:rPr>
                                <w:t>http://dovegreyreader.typepad.com/dovegreyreader_scribbles/2010/03/whistlestop-london.html</w:t>
                              </w:r>
                            </w:hyperlink>
                            <w:r w:rsidRPr="00805D25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330.6pt;margin-top:75.45pt;width:113pt;height:106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" stroked="f">
                <v:path arrowok="t"/>
                <v:textbox inset="0,0,0,0">
                  <w:txbxContent>
                    <w:p w:rsidR="005B3ED8" w:rsidRPr="00805D25" w:rsidRDefault="005B3ED8" w:rsidP="005B3ED8">
                      <w:pPr>
                        <w:spacing w:after="0" w:line="240" w:lineRule="auto"/>
                        <w:rPr>
                          <w:rFonts w:cstheme="minorHAnsi"/>
                          <w:b/>
                          <w:sz w:val="18"/>
                          <w:szCs w:val="18"/>
                        </w:rPr>
                      </w:pPr>
                      <w:r w:rsidRPr="005B3ED8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>Gordon</w:t>
                      </w:r>
                      <w:r w:rsidR="00C16B4E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5B3ED8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>Square</w:t>
                      </w:r>
                      <w:r w:rsidR="00C16B4E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5B3ED8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>in</w:t>
                      </w:r>
                      <w:r w:rsidR="00C16B4E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805D25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>Bloomsbury,</w:t>
                      </w:r>
                      <w:r w:rsidR="00C16B4E" w:rsidRPr="00805D25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805D25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>London,</w:t>
                      </w:r>
                      <w:r w:rsidR="00C16B4E" w:rsidRPr="00805D25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805D25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>where</w:t>
                      </w:r>
                      <w:r w:rsidR="00C16B4E" w:rsidRPr="00805D25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805D25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>Woolf</w:t>
                      </w:r>
                      <w:r w:rsidR="00C16B4E" w:rsidRPr="00805D25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805D25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>and</w:t>
                      </w:r>
                      <w:r w:rsidR="00C16B4E" w:rsidRPr="00805D25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805D25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>her</w:t>
                      </w:r>
                      <w:r w:rsidR="00C16B4E" w:rsidRPr="00805D25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805D25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>siblings</w:t>
                      </w:r>
                      <w:r w:rsidR="00C16B4E" w:rsidRPr="00805D25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805D25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>lived</w:t>
                      </w:r>
                      <w:r w:rsidR="00C16B4E" w:rsidRPr="00805D25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805D25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>from</w:t>
                      </w:r>
                      <w:r w:rsidR="00C16B4E" w:rsidRPr="00805D25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805D25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>1904.</w:t>
                      </w:r>
                    </w:p>
                    <w:p w:rsidR="005B3ED8" w:rsidRPr="00805D25" w:rsidRDefault="005B3ED8" w:rsidP="005B3ED8">
                      <w:pPr>
                        <w:spacing w:after="0" w:line="240" w:lineRule="auto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805D25">
                        <w:rPr>
                          <w:rFonts w:cstheme="minorHAnsi"/>
                          <w:sz w:val="18"/>
                          <w:szCs w:val="18"/>
                        </w:rPr>
                        <w:t>(url:</w:t>
                      </w:r>
                      <w:r w:rsidR="00C16B4E" w:rsidRPr="00805D25">
                        <w:rPr>
                          <w:rFonts w:cstheme="minorHAnsi"/>
                          <w:sz w:val="18"/>
                          <w:szCs w:val="18"/>
                        </w:rPr>
                        <w:t xml:space="preserve"> </w:t>
                      </w:r>
                      <w:hyperlink r:id="rId15" w:history="1">
                        <w:r w:rsidRPr="00805D25">
                          <w:rPr>
                            <w:rStyle w:val="Hyperlink"/>
                            <w:color w:val="auto"/>
                            <w:sz w:val="18"/>
                            <w:szCs w:val="18"/>
                          </w:rPr>
                          <w:t>http://dovegreyreader.typepad.com/dovegreyreader_scribbles/2010/03/whistlestop-london.html</w:t>
                        </w:r>
                      </w:hyperlink>
                      <w:r w:rsidRPr="00805D25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4A1C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Following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24A1C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their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24A1C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father’s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24A1C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death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24A1C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in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24A1C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1904,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24A1C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the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24A1C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Stephen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24A1C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siblings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24A1C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set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24A1C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up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24A1C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home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24A1C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in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24A1C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Bloomsbury,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24A1C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a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24A1C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then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24A1C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unfashionable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24A1C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part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24A1C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of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24A1C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London,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24A1C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and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24A1C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established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24A1C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a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24A1C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bohemian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24A1C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household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66013C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hosting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C544AF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meetings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C544AF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of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C544AF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young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C544AF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intellectuals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C544AF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and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C544AF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artists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C544AF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who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C544AF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were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C544AF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to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C544AF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become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C544AF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known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C544AF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as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C544AF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the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C544AF" w:rsidRPr="001B6288">
        <w:rPr>
          <w:rFonts w:asciiTheme="minorHAnsi" w:eastAsiaTheme="minorHAnsi" w:hAnsiTheme="minorHAnsi" w:cstheme="minorHAnsi"/>
          <w:b w:val="0"/>
          <w:bCs w:val="0"/>
          <w:caps/>
          <w:kern w:val="0"/>
          <w:sz w:val="22"/>
          <w:szCs w:val="22"/>
          <w:lang w:eastAsia="en-US"/>
        </w:rPr>
        <w:t>Bloomsbury</w:t>
      </w:r>
      <w:r w:rsidR="00C16B4E" w:rsidRPr="001B6288">
        <w:rPr>
          <w:rFonts w:asciiTheme="minorHAnsi" w:eastAsiaTheme="minorHAnsi" w:hAnsiTheme="minorHAnsi" w:cstheme="minorHAnsi"/>
          <w:b w:val="0"/>
          <w:bCs w:val="0"/>
          <w:caps/>
          <w:kern w:val="0"/>
          <w:sz w:val="22"/>
          <w:szCs w:val="22"/>
          <w:lang w:eastAsia="en-US"/>
        </w:rPr>
        <w:t xml:space="preserve"> </w:t>
      </w:r>
      <w:r w:rsidR="00C544AF" w:rsidRPr="001B6288">
        <w:rPr>
          <w:rFonts w:asciiTheme="minorHAnsi" w:eastAsiaTheme="minorHAnsi" w:hAnsiTheme="minorHAnsi" w:cstheme="minorHAnsi"/>
          <w:b w:val="0"/>
          <w:bCs w:val="0"/>
          <w:caps/>
          <w:kern w:val="0"/>
          <w:sz w:val="22"/>
          <w:szCs w:val="22"/>
          <w:lang w:eastAsia="en-US"/>
        </w:rPr>
        <w:t>Group</w:t>
      </w:r>
      <w:r w:rsidR="00C544AF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.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C544AF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A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C544AF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member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C544AF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of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C544AF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this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C544AF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circle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C544AF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was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C544AF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the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C544AF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then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C544AF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civil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C544AF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servant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C544AF" w:rsidRPr="001B6288">
        <w:rPr>
          <w:rFonts w:asciiTheme="minorHAnsi" w:eastAsiaTheme="minorHAnsi" w:hAnsiTheme="minorHAnsi" w:cstheme="minorHAnsi"/>
          <w:b w:val="0"/>
          <w:bCs w:val="0"/>
          <w:caps/>
          <w:kern w:val="0"/>
          <w:sz w:val="22"/>
          <w:szCs w:val="22"/>
          <w:lang w:eastAsia="en-US"/>
        </w:rPr>
        <w:t>Leonard</w:t>
      </w:r>
      <w:r w:rsidR="00C16B4E" w:rsidRPr="001B6288">
        <w:rPr>
          <w:rFonts w:asciiTheme="minorHAnsi" w:eastAsiaTheme="minorHAnsi" w:hAnsiTheme="minorHAnsi" w:cstheme="minorHAnsi"/>
          <w:b w:val="0"/>
          <w:bCs w:val="0"/>
          <w:caps/>
          <w:kern w:val="0"/>
          <w:sz w:val="22"/>
          <w:szCs w:val="22"/>
          <w:lang w:eastAsia="en-US"/>
        </w:rPr>
        <w:t xml:space="preserve"> </w:t>
      </w:r>
      <w:r w:rsidR="00C544AF" w:rsidRPr="001B6288">
        <w:rPr>
          <w:rFonts w:asciiTheme="minorHAnsi" w:eastAsiaTheme="minorHAnsi" w:hAnsiTheme="minorHAnsi" w:cstheme="minorHAnsi"/>
          <w:b w:val="0"/>
          <w:bCs w:val="0"/>
          <w:caps/>
          <w:kern w:val="0"/>
          <w:sz w:val="22"/>
          <w:szCs w:val="22"/>
          <w:lang w:eastAsia="en-US"/>
        </w:rPr>
        <w:t>Woolf</w:t>
      </w:r>
      <w:r w:rsidR="00C544AF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,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C544AF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whose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C544AF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proposal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C544AF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of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C544AF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marriage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C544AF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Virginia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C544AF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eventually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C544AF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accepted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C544AF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(on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C544AF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the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C544AF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third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C544AF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time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C544AF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of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C544AF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asking)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C544AF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in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C544AF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1911;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C544AF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they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C544AF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were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C544AF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married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C544AF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in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C544AF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August</w:t>
      </w:r>
      <w:r w:rsidR="00C16B4E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C544AF" w:rsidRPr="006C79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1912.</w:t>
      </w:r>
    </w:p>
    <w:p w:rsidR="00C544AF" w:rsidRPr="006C79E0" w:rsidRDefault="00C544AF" w:rsidP="009A57A3">
      <w:pPr>
        <w:pStyle w:val="Heading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</w:pPr>
    </w:p>
    <w:p w:rsidR="00865E26" w:rsidRPr="006C79E0" w:rsidRDefault="00C544AF" w:rsidP="009A57A3">
      <w:pPr>
        <w:spacing w:after="0" w:line="240" w:lineRule="auto"/>
        <w:rPr>
          <w:rFonts w:cstheme="minorHAnsi"/>
        </w:rPr>
      </w:pPr>
      <w:r w:rsidRPr="0087096C">
        <w:rPr>
          <w:rFonts w:cstheme="minorHAnsi"/>
        </w:rPr>
        <w:lastRenderedPageBreak/>
        <w:t>Woolf</w:t>
      </w:r>
      <w:r w:rsidR="00C16B4E">
        <w:rPr>
          <w:rFonts w:cstheme="minorHAnsi"/>
        </w:rPr>
        <w:t xml:space="preserve"> </w:t>
      </w:r>
      <w:r w:rsidR="00805D25">
        <w:rPr>
          <w:rFonts w:cstheme="minorHAnsi"/>
        </w:rPr>
        <w:t xml:space="preserve">began </w:t>
      </w:r>
      <w:r w:rsidRPr="006C79E0">
        <w:rPr>
          <w:rFonts w:cstheme="minorHAnsi"/>
        </w:rPr>
        <w:t>publishing</w:t>
      </w:r>
      <w:r w:rsidR="00C16B4E">
        <w:rPr>
          <w:rFonts w:cstheme="minorHAnsi"/>
        </w:rPr>
        <w:t xml:space="preserve"> </w:t>
      </w:r>
      <w:r w:rsidRPr="006C79E0">
        <w:rPr>
          <w:rFonts w:cstheme="minorHAnsi"/>
        </w:rPr>
        <w:t>her</w:t>
      </w:r>
      <w:r w:rsidR="00C16B4E">
        <w:rPr>
          <w:rFonts w:cstheme="minorHAnsi"/>
        </w:rPr>
        <w:t xml:space="preserve"> </w:t>
      </w:r>
      <w:r w:rsidRPr="006C79E0">
        <w:rPr>
          <w:rFonts w:cstheme="minorHAnsi"/>
        </w:rPr>
        <w:t>writing,</w:t>
      </w:r>
      <w:r w:rsidR="00C16B4E">
        <w:rPr>
          <w:rFonts w:cstheme="minorHAnsi"/>
        </w:rPr>
        <w:t xml:space="preserve"> </w:t>
      </w:r>
      <w:r w:rsidRPr="006C79E0">
        <w:rPr>
          <w:rFonts w:cstheme="minorHAnsi"/>
        </w:rPr>
        <w:t>mainly</w:t>
      </w:r>
      <w:r w:rsidR="00C16B4E">
        <w:rPr>
          <w:rFonts w:cstheme="minorHAnsi"/>
        </w:rPr>
        <w:t xml:space="preserve"> </w:t>
      </w:r>
      <w:r w:rsidRPr="006C79E0">
        <w:rPr>
          <w:rFonts w:cstheme="minorHAnsi"/>
        </w:rPr>
        <w:t>essays</w:t>
      </w:r>
      <w:r w:rsidR="00C16B4E">
        <w:rPr>
          <w:rFonts w:cstheme="minorHAnsi"/>
        </w:rPr>
        <w:t xml:space="preserve"> </w:t>
      </w:r>
      <w:r w:rsidRPr="006C79E0">
        <w:rPr>
          <w:rFonts w:cstheme="minorHAnsi"/>
        </w:rPr>
        <w:t>in</w:t>
      </w:r>
      <w:r w:rsidR="00C16B4E">
        <w:rPr>
          <w:rFonts w:cstheme="minorHAnsi"/>
        </w:rPr>
        <w:t xml:space="preserve"> </w:t>
      </w:r>
      <w:r w:rsidRPr="006C79E0">
        <w:rPr>
          <w:rFonts w:cstheme="minorHAnsi"/>
        </w:rPr>
        <w:t>literary</w:t>
      </w:r>
      <w:r w:rsidR="00C16B4E">
        <w:rPr>
          <w:rFonts w:cstheme="minorHAnsi"/>
        </w:rPr>
        <w:t xml:space="preserve"> </w:t>
      </w:r>
      <w:r w:rsidRPr="006C79E0">
        <w:rPr>
          <w:rFonts w:cstheme="minorHAnsi"/>
        </w:rPr>
        <w:t>criticism</w:t>
      </w:r>
      <w:r w:rsidR="009E774C" w:rsidRPr="006C79E0">
        <w:rPr>
          <w:rFonts w:cstheme="minorHAnsi"/>
        </w:rPr>
        <w:t>,</w:t>
      </w:r>
      <w:r w:rsidR="00C16B4E">
        <w:rPr>
          <w:rFonts w:cstheme="minorHAnsi"/>
        </w:rPr>
        <w:t xml:space="preserve"> </w:t>
      </w:r>
      <w:r w:rsidR="00805D25">
        <w:rPr>
          <w:rFonts w:cstheme="minorHAnsi"/>
        </w:rPr>
        <w:t xml:space="preserve">in </w:t>
      </w:r>
      <w:r w:rsidR="009E774C" w:rsidRPr="006C79E0">
        <w:rPr>
          <w:rFonts w:cstheme="minorHAnsi"/>
        </w:rPr>
        <w:t>her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early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twenties,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and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remained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a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prolific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essayist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and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literary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critic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throughout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her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career.</w:t>
      </w:r>
      <w:r w:rsidR="00C16B4E">
        <w:rPr>
          <w:rFonts w:cstheme="minorHAnsi"/>
        </w:rPr>
        <w:t xml:space="preserve"> </w:t>
      </w:r>
      <w:r w:rsidRPr="006C79E0">
        <w:rPr>
          <w:rFonts w:cstheme="minorHAnsi"/>
        </w:rPr>
        <w:t>By</w:t>
      </w:r>
      <w:r w:rsidR="00C16B4E">
        <w:rPr>
          <w:rFonts w:cstheme="minorHAnsi"/>
        </w:rPr>
        <w:t xml:space="preserve"> </w:t>
      </w:r>
      <w:r w:rsidRPr="006C79E0">
        <w:rPr>
          <w:rFonts w:cstheme="minorHAnsi"/>
        </w:rPr>
        <w:t>the</w:t>
      </w:r>
      <w:r w:rsidR="00C16B4E">
        <w:rPr>
          <w:rFonts w:cstheme="minorHAnsi"/>
        </w:rPr>
        <w:t xml:space="preserve"> </w:t>
      </w:r>
      <w:r w:rsidRPr="006C79E0">
        <w:rPr>
          <w:rFonts w:cstheme="minorHAnsi"/>
        </w:rPr>
        <w:t>time</w:t>
      </w:r>
      <w:r w:rsidR="00C16B4E">
        <w:rPr>
          <w:rFonts w:cstheme="minorHAnsi"/>
        </w:rPr>
        <w:t xml:space="preserve"> </w:t>
      </w:r>
      <w:r w:rsidRPr="006C79E0">
        <w:rPr>
          <w:rFonts w:cstheme="minorHAnsi"/>
        </w:rPr>
        <w:t>of</w:t>
      </w:r>
      <w:r w:rsidR="00C16B4E">
        <w:rPr>
          <w:rFonts w:cstheme="minorHAnsi"/>
        </w:rPr>
        <w:t xml:space="preserve"> </w:t>
      </w:r>
      <w:r w:rsidRPr="006C79E0">
        <w:rPr>
          <w:rFonts w:cstheme="minorHAnsi"/>
        </w:rPr>
        <w:t>her</w:t>
      </w:r>
      <w:r w:rsidR="00C16B4E">
        <w:rPr>
          <w:rFonts w:cstheme="minorHAnsi"/>
        </w:rPr>
        <w:t xml:space="preserve"> </w:t>
      </w:r>
      <w:r w:rsidRPr="006C79E0">
        <w:rPr>
          <w:rFonts w:cstheme="minorHAnsi"/>
        </w:rPr>
        <w:t>marriage,</w:t>
      </w:r>
      <w:r w:rsidR="00C16B4E">
        <w:rPr>
          <w:rFonts w:cstheme="minorHAnsi"/>
        </w:rPr>
        <w:t xml:space="preserve"> </w:t>
      </w:r>
      <w:r w:rsidRPr="006C79E0">
        <w:rPr>
          <w:rFonts w:cstheme="minorHAnsi"/>
        </w:rPr>
        <w:t>she</w:t>
      </w:r>
      <w:r w:rsidR="00C16B4E">
        <w:rPr>
          <w:rFonts w:cstheme="minorHAnsi"/>
        </w:rPr>
        <w:t xml:space="preserve"> </w:t>
      </w:r>
      <w:r w:rsidRPr="006C79E0">
        <w:rPr>
          <w:rFonts w:cstheme="minorHAnsi"/>
        </w:rPr>
        <w:t>had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also</w:t>
      </w:r>
      <w:r w:rsidR="00C16B4E">
        <w:rPr>
          <w:rFonts w:cstheme="minorHAnsi"/>
        </w:rPr>
        <w:t xml:space="preserve"> </w:t>
      </w:r>
      <w:r w:rsidRPr="006C79E0">
        <w:rPr>
          <w:rFonts w:cstheme="minorHAnsi"/>
        </w:rPr>
        <w:t>embarked</w:t>
      </w:r>
      <w:r w:rsidR="00C16B4E">
        <w:rPr>
          <w:rFonts w:cstheme="minorHAnsi"/>
        </w:rPr>
        <w:t xml:space="preserve"> </w:t>
      </w:r>
      <w:r w:rsidRPr="006C79E0">
        <w:rPr>
          <w:rFonts w:cstheme="minorHAnsi"/>
        </w:rPr>
        <w:t>on</w:t>
      </w:r>
      <w:r w:rsidR="00C16B4E">
        <w:rPr>
          <w:rFonts w:cstheme="minorHAnsi"/>
        </w:rPr>
        <w:t xml:space="preserve"> </w:t>
      </w:r>
      <w:r w:rsidRPr="006C79E0">
        <w:rPr>
          <w:rFonts w:cstheme="minorHAnsi"/>
        </w:rPr>
        <w:t>her</w:t>
      </w:r>
      <w:r w:rsidR="00C16B4E">
        <w:rPr>
          <w:rFonts w:cstheme="minorHAnsi"/>
        </w:rPr>
        <w:t xml:space="preserve"> </w:t>
      </w:r>
      <w:r w:rsidRPr="006C79E0">
        <w:rPr>
          <w:rFonts w:cstheme="minorHAnsi"/>
        </w:rPr>
        <w:t>first</w:t>
      </w:r>
      <w:r w:rsidR="00C16B4E">
        <w:rPr>
          <w:rFonts w:cstheme="minorHAnsi"/>
        </w:rPr>
        <w:t xml:space="preserve"> </w:t>
      </w:r>
      <w:r w:rsidRPr="006C79E0">
        <w:rPr>
          <w:rFonts w:cstheme="minorHAnsi"/>
        </w:rPr>
        <w:t>novel,</w:t>
      </w:r>
      <w:r w:rsidR="00C16B4E">
        <w:rPr>
          <w:rFonts w:cstheme="minorHAnsi"/>
        </w:rPr>
        <w:t xml:space="preserve"> </w:t>
      </w:r>
      <w:r w:rsidR="00421C8A" w:rsidRPr="006C79E0">
        <w:rPr>
          <w:rFonts w:cstheme="minorHAnsi"/>
        </w:rPr>
        <w:t>a</w:t>
      </w:r>
      <w:r w:rsidR="00C16B4E">
        <w:rPr>
          <w:rFonts w:cstheme="minorHAnsi"/>
        </w:rPr>
        <w:t xml:space="preserve"> </w:t>
      </w:r>
      <w:r w:rsidR="00421C8A" w:rsidRPr="006C79E0">
        <w:rPr>
          <w:rFonts w:cstheme="minorHAnsi"/>
        </w:rPr>
        <w:t>bildungsroman</w:t>
      </w:r>
      <w:r w:rsidR="00C16B4E">
        <w:rPr>
          <w:rFonts w:cstheme="minorHAnsi"/>
        </w:rPr>
        <w:t xml:space="preserve"> </w:t>
      </w:r>
      <w:r w:rsidRPr="006C79E0">
        <w:rPr>
          <w:rFonts w:cstheme="minorHAnsi"/>
        </w:rPr>
        <w:t>published</w:t>
      </w:r>
      <w:r w:rsidR="00C16B4E">
        <w:rPr>
          <w:rFonts w:cstheme="minorHAnsi"/>
        </w:rPr>
        <w:t xml:space="preserve"> </w:t>
      </w:r>
      <w:r w:rsidRPr="006C79E0">
        <w:rPr>
          <w:rFonts w:cstheme="minorHAnsi"/>
        </w:rPr>
        <w:t>as</w:t>
      </w:r>
      <w:r w:rsidR="00C16B4E">
        <w:rPr>
          <w:rFonts w:cstheme="minorHAnsi"/>
        </w:rPr>
        <w:t xml:space="preserve"> </w:t>
      </w:r>
      <w:r w:rsidRPr="006C79E0">
        <w:rPr>
          <w:rFonts w:cstheme="minorHAnsi"/>
          <w:i/>
        </w:rPr>
        <w:t>The</w:t>
      </w:r>
      <w:r w:rsidR="00C16B4E">
        <w:rPr>
          <w:rFonts w:cstheme="minorHAnsi"/>
          <w:i/>
        </w:rPr>
        <w:t xml:space="preserve"> </w:t>
      </w:r>
      <w:r w:rsidRPr="006C79E0">
        <w:rPr>
          <w:rFonts w:cstheme="minorHAnsi"/>
          <w:i/>
        </w:rPr>
        <w:t>Voyage</w:t>
      </w:r>
      <w:r w:rsidR="00C16B4E">
        <w:rPr>
          <w:rFonts w:cstheme="minorHAnsi"/>
          <w:i/>
        </w:rPr>
        <w:t xml:space="preserve"> </w:t>
      </w:r>
      <w:r w:rsidRPr="006C79E0">
        <w:rPr>
          <w:rFonts w:cstheme="minorHAnsi"/>
          <w:i/>
        </w:rPr>
        <w:t>Out</w:t>
      </w:r>
      <w:r w:rsidR="00C16B4E">
        <w:rPr>
          <w:rFonts w:cstheme="minorHAnsi"/>
        </w:rPr>
        <w:t xml:space="preserve"> </w:t>
      </w:r>
      <w:r w:rsidRPr="006C79E0">
        <w:rPr>
          <w:rFonts w:cstheme="minorHAnsi"/>
        </w:rPr>
        <w:t>in</w:t>
      </w:r>
      <w:r w:rsidR="00C16B4E">
        <w:rPr>
          <w:rFonts w:cstheme="minorHAnsi"/>
        </w:rPr>
        <w:t xml:space="preserve"> </w:t>
      </w:r>
      <w:r w:rsidRPr="006C79E0">
        <w:rPr>
          <w:rFonts w:cstheme="minorHAnsi"/>
        </w:rPr>
        <w:t>1915.</w:t>
      </w:r>
      <w:r w:rsidR="00C16B4E">
        <w:rPr>
          <w:rFonts w:cstheme="minorHAnsi"/>
        </w:rPr>
        <w:t xml:space="preserve"> </w:t>
      </w:r>
      <w:r w:rsidR="00C507BB" w:rsidRPr="006C79E0">
        <w:rPr>
          <w:rFonts w:cstheme="minorHAnsi"/>
        </w:rPr>
        <w:t>Her</w:t>
      </w:r>
      <w:r w:rsidR="00C16B4E">
        <w:rPr>
          <w:rFonts w:cstheme="minorHAnsi"/>
        </w:rPr>
        <w:t xml:space="preserve"> </w:t>
      </w:r>
      <w:r w:rsidR="00C507BB" w:rsidRPr="006C79E0">
        <w:rPr>
          <w:rFonts w:cstheme="minorHAnsi"/>
        </w:rPr>
        <w:t>next</w:t>
      </w:r>
      <w:r w:rsidR="00C16B4E">
        <w:rPr>
          <w:rFonts w:cstheme="minorHAnsi"/>
        </w:rPr>
        <w:t xml:space="preserve"> </w:t>
      </w:r>
      <w:r w:rsidR="00C507BB" w:rsidRPr="006C79E0">
        <w:rPr>
          <w:rFonts w:cstheme="minorHAnsi"/>
        </w:rPr>
        <w:t>fictional</w:t>
      </w:r>
      <w:r w:rsidR="00C16B4E">
        <w:rPr>
          <w:rFonts w:cstheme="minorHAnsi"/>
        </w:rPr>
        <w:t xml:space="preserve"> </w:t>
      </w:r>
      <w:r w:rsidR="00C507BB" w:rsidRPr="006C79E0">
        <w:rPr>
          <w:rFonts w:cstheme="minorHAnsi"/>
        </w:rPr>
        <w:t>publication</w:t>
      </w:r>
      <w:r w:rsidR="00C16B4E">
        <w:rPr>
          <w:rFonts w:cstheme="minorHAnsi"/>
        </w:rPr>
        <w:t xml:space="preserve"> </w:t>
      </w:r>
      <w:r w:rsidR="00C507BB" w:rsidRPr="006C79E0">
        <w:rPr>
          <w:rFonts w:cstheme="minorHAnsi"/>
        </w:rPr>
        <w:t>was</w:t>
      </w:r>
      <w:r w:rsidR="00C16B4E">
        <w:rPr>
          <w:rFonts w:cstheme="minorHAnsi"/>
        </w:rPr>
        <w:t xml:space="preserve"> </w:t>
      </w:r>
      <w:r w:rsidR="00C507BB" w:rsidRPr="006C79E0">
        <w:rPr>
          <w:rFonts w:cstheme="minorHAnsi"/>
        </w:rPr>
        <w:t>‘The</w:t>
      </w:r>
      <w:r w:rsidR="00C16B4E">
        <w:rPr>
          <w:rFonts w:cstheme="minorHAnsi"/>
        </w:rPr>
        <w:t xml:space="preserve"> </w:t>
      </w:r>
      <w:r w:rsidR="00C507BB" w:rsidRPr="006C79E0">
        <w:rPr>
          <w:rFonts w:cstheme="minorHAnsi"/>
        </w:rPr>
        <w:t>Mark</w:t>
      </w:r>
      <w:r w:rsidR="00C16B4E">
        <w:rPr>
          <w:rFonts w:cstheme="minorHAnsi"/>
        </w:rPr>
        <w:t xml:space="preserve"> </w:t>
      </w:r>
      <w:r w:rsidR="00C507BB" w:rsidRPr="006C79E0">
        <w:rPr>
          <w:rFonts w:cstheme="minorHAnsi"/>
        </w:rPr>
        <w:t>on</w:t>
      </w:r>
      <w:r w:rsidR="00C16B4E">
        <w:rPr>
          <w:rFonts w:cstheme="minorHAnsi"/>
        </w:rPr>
        <w:t xml:space="preserve"> </w:t>
      </w:r>
      <w:r w:rsidR="00C507BB" w:rsidRPr="006C79E0">
        <w:rPr>
          <w:rFonts w:cstheme="minorHAnsi"/>
        </w:rPr>
        <w:t>the</w:t>
      </w:r>
      <w:r w:rsidR="00C16B4E">
        <w:rPr>
          <w:rFonts w:cstheme="minorHAnsi"/>
        </w:rPr>
        <w:t xml:space="preserve"> </w:t>
      </w:r>
      <w:r w:rsidR="00C507BB" w:rsidRPr="006C79E0">
        <w:rPr>
          <w:rFonts w:cstheme="minorHAnsi"/>
        </w:rPr>
        <w:t>Wall’,</w:t>
      </w:r>
      <w:r w:rsidR="00C16B4E">
        <w:rPr>
          <w:rFonts w:cstheme="minorHAnsi"/>
        </w:rPr>
        <w:t xml:space="preserve"> </w:t>
      </w:r>
      <w:r w:rsidR="00C507BB" w:rsidRPr="006C79E0">
        <w:rPr>
          <w:rFonts w:cstheme="minorHAnsi"/>
        </w:rPr>
        <w:t>a</w:t>
      </w:r>
      <w:r w:rsidR="00C16B4E">
        <w:rPr>
          <w:rFonts w:cstheme="minorHAnsi"/>
        </w:rPr>
        <w:t xml:space="preserve"> </w:t>
      </w:r>
      <w:r w:rsidR="00C507BB" w:rsidRPr="006C79E0">
        <w:rPr>
          <w:rFonts w:cstheme="minorHAnsi"/>
        </w:rPr>
        <w:t>short</w:t>
      </w:r>
      <w:r w:rsidR="00C16B4E">
        <w:rPr>
          <w:rFonts w:cstheme="minorHAnsi"/>
        </w:rPr>
        <w:t xml:space="preserve"> </w:t>
      </w:r>
      <w:r w:rsidR="00C507BB" w:rsidRPr="006C79E0">
        <w:rPr>
          <w:rFonts w:cstheme="minorHAnsi"/>
        </w:rPr>
        <w:t>story</w:t>
      </w:r>
      <w:r w:rsidR="00C16B4E">
        <w:rPr>
          <w:rFonts w:cstheme="minorHAnsi"/>
        </w:rPr>
        <w:t xml:space="preserve"> </w:t>
      </w:r>
      <w:r w:rsidR="00C507BB" w:rsidRPr="006C79E0">
        <w:rPr>
          <w:rFonts w:cstheme="minorHAnsi"/>
        </w:rPr>
        <w:t>of</w:t>
      </w:r>
      <w:r w:rsidR="00C16B4E">
        <w:rPr>
          <w:rFonts w:cstheme="minorHAnsi"/>
        </w:rPr>
        <w:t xml:space="preserve"> </w:t>
      </w:r>
      <w:r w:rsidR="00C507BB" w:rsidRPr="006C79E0">
        <w:rPr>
          <w:rFonts w:cstheme="minorHAnsi"/>
        </w:rPr>
        <w:t>immense</w:t>
      </w:r>
      <w:r w:rsidR="00C16B4E">
        <w:rPr>
          <w:rFonts w:cstheme="minorHAnsi"/>
        </w:rPr>
        <w:t xml:space="preserve"> </w:t>
      </w:r>
      <w:r w:rsidR="00C507BB" w:rsidRPr="006C79E0">
        <w:rPr>
          <w:rFonts w:cstheme="minorHAnsi"/>
        </w:rPr>
        <w:t>narrative</w:t>
      </w:r>
      <w:r w:rsidR="00C16B4E">
        <w:rPr>
          <w:rFonts w:cstheme="minorHAnsi"/>
        </w:rPr>
        <w:t xml:space="preserve"> </w:t>
      </w:r>
      <w:r w:rsidR="00C507BB" w:rsidRPr="006C79E0">
        <w:rPr>
          <w:rFonts w:cstheme="minorHAnsi"/>
        </w:rPr>
        <w:t>innovation</w:t>
      </w:r>
      <w:r w:rsidR="00C16B4E">
        <w:rPr>
          <w:rFonts w:cstheme="minorHAnsi"/>
        </w:rPr>
        <w:t xml:space="preserve"> </w:t>
      </w:r>
      <w:r w:rsidR="00C507BB" w:rsidRPr="006C79E0">
        <w:rPr>
          <w:rFonts w:cstheme="minorHAnsi"/>
        </w:rPr>
        <w:t>exploring</w:t>
      </w:r>
      <w:r w:rsidR="00C16B4E">
        <w:rPr>
          <w:rFonts w:cstheme="minorHAnsi"/>
        </w:rPr>
        <w:t xml:space="preserve"> </w:t>
      </w:r>
      <w:r w:rsidR="00C507BB" w:rsidRPr="006C79E0">
        <w:rPr>
          <w:rFonts w:cstheme="minorHAnsi"/>
        </w:rPr>
        <w:t>interiority</w:t>
      </w:r>
      <w:r w:rsidR="00C16B4E">
        <w:rPr>
          <w:rFonts w:cstheme="minorHAnsi"/>
        </w:rPr>
        <w:t xml:space="preserve"> </w:t>
      </w:r>
      <w:r w:rsidR="00C507BB" w:rsidRPr="006C79E0">
        <w:rPr>
          <w:rFonts w:cstheme="minorHAnsi"/>
        </w:rPr>
        <w:t>as</w:t>
      </w:r>
      <w:r w:rsidR="00C16B4E">
        <w:rPr>
          <w:rFonts w:cstheme="minorHAnsi"/>
        </w:rPr>
        <w:t xml:space="preserve"> </w:t>
      </w:r>
      <w:r w:rsidR="00C507BB" w:rsidRPr="006C79E0">
        <w:rPr>
          <w:rFonts w:cstheme="minorHAnsi"/>
        </w:rPr>
        <w:t>rarely</w:t>
      </w:r>
      <w:r w:rsidR="00C16B4E">
        <w:rPr>
          <w:rFonts w:cstheme="minorHAnsi"/>
        </w:rPr>
        <w:t xml:space="preserve"> </w:t>
      </w:r>
      <w:r w:rsidR="00C507BB" w:rsidRPr="006C79E0">
        <w:rPr>
          <w:rFonts w:cstheme="minorHAnsi"/>
        </w:rPr>
        <w:t>b</w:t>
      </w:r>
      <w:r w:rsidR="004F2F95" w:rsidRPr="006C79E0">
        <w:rPr>
          <w:rFonts w:cstheme="minorHAnsi"/>
        </w:rPr>
        <w:t>efore</w:t>
      </w:r>
      <w:r w:rsidR="00C16B4E">
        <w:rPr>
          <w:rFonts w:cstheme="minorHAnsi"/>
        </w:rPr>
        <w:t xml:space="preserve"> </w:t>
      </w:r>
      <w:r w:rsidR="004F2F95" w:rsidRPr="006C79E0">
        <w:rPr>
          <w:rFonts w:cstheme="minorHAnsi"/>
        </w:rPr>
        <w:t>in</w:t>
      </w:r>
      <w:r w:rsidR="00C16B4E">
        <w:rPr>
          <w:rFonts w:cstheme="minorHAnsi"/>
        </w:rPr>
        <w:t xml:space="preserve"> </w:t>
      </w:r>
      <w:r w:rsidR="004F2F95" w:rsidRPr="006C79E0">
        <w:rPr>
          <w:rFonts w:cstheme="minorHAnsi"/>
        </w:rPr>
        <w:t>literary</w:t>
      </w:r>
      <w:r w:rsidR="00C16B4E">
        <w:rPr>
          <w:rFonts w:cstheme="minorHAnsi"/>
        </w:rPr>
        <w:t xml:space="preserve"> </w:t>
      </w:r>
      <w:r w:rsidR="004F2F95" w:rsidRPr="006C79E0">
        <w:rPr>
          <w:rFonts w:cstheme="minorHAnsi"/>
        </w:rPr>
        <w:t>fiction.</w:t>
      </w:r>
      <w:r w:rsidR="00C16B4E">
        <w:rPr>
          <w:rFonts w:cstheme="minorHAnsi"/>
        </w:rPr>
        <w:t xml:space="preserve"> </w:t>
      </w:r>
      <w:r w:rsidR="004F2F95" w:rsidRPr="006C79E0">
        <w:rPr>
          <w:rFonts w:cstheme="minorHAnsi"/>
        </w:rPr>
        <w:t>It</w:t>
      </w:r>
      <w:r w:rsidR="00C16B4E">
        <w:rPr>
          <w:rFonts w:cstheme="minorHAnsi"/>
        </w:rPr>
        <w:t xml:space="preserve"> </w:t>
      </w:r>
      <w:r w:rsidR="004F2F95" w:rsidRPr="006C79E0">
        <w:rPr>
          <w:rFonts w:cstheme="minorHAnsi"/>
        </w:rPr>
        <w:t>was</w:t>
      </w:r>
      <w:r w:rsidR="00C16B4E">
        <w:rPr>
          <w:rFonts w:cstheme="minorHAnsi"/>
        </w:rPr>
        <w:t xml:space="preserve"> </w:t>
      </w:r>
      <w:r w:rsidR="004F2F95" w:rsidRPr="006C79E0">
        <w:rPr>
          <w:rFonts w:cstheme="minorHAnsi"/>
        </w:rPr>
        <w:t>published</w:t>
      </w:r>
      <w:r w:rsidR="00C16B4E">
        <w:rPr>
          <w:rFonts w:cstheme="minorHAnsi"/>
        </w:rPr>
        <w:t xml:space="preserve"> </w:t>
      </w:r>
      <w:r w:rsidR="004F2F95" w:rsidRPr="006C79E0">
        <w:rPr>
          <w:rFonts w:cstheme="minorHAnsi"/>
        </w:rPr>
        <w:t>with</w:t>
      </w:r>
      <w:r w:rsidR="00C16B4E">
        <w:rPr>
          <w:rFonts w:cstheme="minorHAnsi"/>
        </w:rPr>
        <w:t xml:space="preserve"> </w:t>
      </w:r>
      <w:r w:rsidR="00C507BB" w:rsidRPr="006C79E0">
        <w:rPr>
          <w:rFonts w:cstheme="minorHAnsi"/>
        </w:rPr>
        <w:t>Leonard’s</w:t>
      </w:r>
      <w:r w:rsidR="00C16B4E">
        <w:rPr>
          <w:rFonts w:cstheme="minorHAnsi"/>
        </w:rPr>
        <w:t xml:space="preserve"> </w:t>
      </w:r>
      <w:r w:rsidR="00C507BB" w:rsidRPr="006C79E0">
        <w:rPr>
          <w:rFonts w:cstheme="minorHAnsi"/>
        </w:rPr>
        <w:t>‘Three</w:t>
      </w:r>
      <w:r w:rsidR="00C16B4E">
        <w:rPr>
          <w:rFonts w:cstheme="minorHAnsi"/>
        </w:rPr>
        <w:t xml:space="preserve"> </w:t>
      </w:r>
      <w:r w:rsidR="00C507BB" w:rsidRPr="006C79E0">
        <w:rPr>
          <w:rFonts w:cstheme="minorHAnsi"/>
        </w:rPr>
        <w:t>Jews’</w:t>
      </w:r>
      <w:r w:rsidR="00C16B4E">
        <w:rPr>
          <w:rFonts w:cstheme="minorHAnsi"/>
        </w:rPr>
        <w:t xml:space="preserve"> </w:t>
      </w:r>
      <w:r w:rsidR="00C507BB" w:rsidRPr="006C79E0">
        <w:rPr>
          <w:rFonts w:cstheme="minorHAnsi"/>
        </w:rPr>
        <w:t>as</w:t>
      </w:r>
      <w:r w:rsidR="00C16B4E">
        <w:rPr>
          <w:rFonts w:cstheme="minorHAnsi"/>
        </w:rPr>
        <w:t xml:space="preserve"> </w:t>
      </w:r>
      <w:r w:rsidR="00C507BB" w:rsidRPr="006C79E0">
        <w:rPr>
          <w:rFonts w:cstheme="minorHAnsi"/>
          <w:i/>
        </w:rPr>
        <w:t>Two</w:t>
      </w:r>
      <w:r w:rsidR="00C16B4E">
        <w:rPr>
          <w:rFonts w:cstheme="minorHAnsi"/>
          <w:i/>
        </w:rPr>
        <w:t xml:space="preserve"> </w:t>
      </w:r>
      <w:r w:rsidR="00C507BB" w:rsidRPr="006C79E0">
        <w:rPr>
          <w:rFonts w:cstheme="minorHAnsi"/>
          <w:i/>
        </w:rPr>
        <w:t>Stories</w:t>
      </w:r>
      <w:r w:rsidR="00C16B4E">
        <w:rPr>
          <w:rFonts w:cstheme="minorHAnsi"/>
        </w:rPr>
        <w:t xml:space="preserve"> </w:t>
      </w:r>
      <w:r w:rsidR="004F2F95" w:rsidRPr="006C79E0">
        <w:rPr>
          <w:rFonts w:cstheme="minorHAnsi"/>
        </w:rPr>
        <w:t>in</w:t>
      </w:r>
      <w:r w:rsidR="00C16B4E">
        <w:rPr>
          <w:rFonts w:cstheme="minorHAnsi"/>
        </w:rPr>
        <w:t xml:space="preserve"> </w:t>
      </w:r>
      <w:r w:rsidR="00805D25">
        <w:rPr>
          <w:rFonts w:cstheme="minorHAnsi"/>
        </w:rPr>
        <w:t>1917 –</w:t>
      </w:r>
      <w:r w:rsidR="00C16B4E">
        <w:rPr>
          <w:rFonts w:cstheme="minorHAnsi"/>
        </w:rPr>
        <w:t xml:space="preserve"> </w:t>
      </w:r>
      <w:r w:rsidR="004F2F95" w:rsidRPr="006C79E0">
        <w:rPr>
          <w:rFonts w:cstheme="minorHAnsi"/>
        </w:rPr>
        <w:t>the</w:t>
      </w:r>
      <w:r w:rsidR="00C16B4E">
        <w:rPr>
          <w:rFonts w:cstheme="minorHAnsi"/>
        </w:rPr>
        <w:t xml:space="preserve"> </w:t>
      </w:r>
      <w:r w:rsidR="004F2F95" w:rsidRPr="006C79E0">
        <w:rPr>
          <w:rFonts w:cstheme="minorHAnsi"/>
        </w:rPr>
        <w:t>first</w:t>
      </w:r>
      <w:r w:rsidR="00C16B4E">
        <w:rPr>
          <w:rFonts w:cstheme="minorHAnsi"/>
        </w:rPr>
        <w:t xml:space="preserve"> </w:t>
      </w:r>
      <w:r w:rsidR="004F2F95" w:rsidRPr="006C79E0">
        <w:rPr>
          <w:rFonts w:cstheme="minorHAnsi"/>
        </w:rPr>
        <w:t>publication</w:t>
      </w:r>
      <w:r w:rsidR="00C16B4E">
        <w:rPr>
          <w:rFonts w:cstheme="minorHAnsi"/>
        </w:rPr>
        <w:t xml:space="preserve"> </w:t>
      </w:r>
      <w:r w:rsidR="00C507BB" w:rsidRPr="006C79E0">
        <w:rPr>
          <w:rFonts w:cstheme="minorHAnsi"/>
        </w:rPr>
        <w:t>by</w:t>
      </w:r>
      <w:r w:rsidR="00C16B4E">
        <w:rPr>
          <w:rFonts w:cstheme="minorHAnsi"/>
        </w:rPr>
        <w:t xml:space="preserve"> </w:t>
      </w:r>
      <w:r w:rsidR="00C507BB" w:rsidRPr="006C79E0">
        <w:rPr>
          <w:rFonts w:cstheme="minorHAnsi"/>
        </w:rPr>
        <w:t>the</w:t>
      </w:r>
      <w:r w:rsidR="00C16B4E">
        <w:rPr>
          <w:rFonts w:cstheme="minorHAnsi"/>
        </w:rPr>
        <w:t xml:space="preserve"> </w:t>
      </w:r>
      <w:r w:rsidR="004F2F95" w:rsidRPr="006C79E0">
        <w:rPr>
          <w:rFonts w:cstheme="minorHAnsi"/>
        </w:rPr>
        <w:t>Hogarth</w:t>
      </w:r>
      <w:r w:rsidR="00C16B4E">
        <w:rPr>
          <w:rFonts w:cstheme="minorHAnsi"/>
        </w:rPr>
        <w:t xml:space="preserve"> </w:t>
      </w:r>
      <w:r w:rsidR="004F2F95" w:rsidRPr="006C79E0">
        <w:rPr>
          <w:rFonts w:cstheme="minorHAnsi"/>
        </w:rPr>
        <w:t>Press,</w:t>
      </w:r>
      <w:r w:rsidR="00C16B4E">
        <w:rPr>
          <w:rFonts w:cstheme="minorHAnsi"/>
        </w:rPr>
        <w:t xml:space="preserve"> </w:t>
      </w:r>
      <w:r w:rsidR="004F2F95" w:rsidRPr="006C79E0">
        <w:rPr>
          <w:rFonts w:cstheme="minorHAnsi"/>
        </w:rPr>
        <w:t>which</w:t>
      </w:r>
      <w:r w:rsidR="00C16B4E">
        <w:rPr>
          <w:rFonts w:cstheme="minorHAnsi"/>
        </w:rPr>
        <w:t xml:space="preserve"> </w:t>
      </w:r>
      <w:r w:rsidR="004F2F95" w:rsidRPr="006C79E0">
        <w:rPr>
          <w:rFonts w:cstheme="minorHAnsi"/>
        </w:rPr>
        <w:t>she</w:t>
      </w:r>
      <w:r w:rsidR="00C16B4E">
        <w:rPr>
          <w:rFonts w:cstheme="minorHAnsi"/>
        </w:rPr>
        <w:t xml:space="preserve"> </w:t>
      </w:r>
      <w:r w:rsidR="004F2F95" w:rsidRPr="006C79E0">
        <w:rPr>
          <w:rFonts w:cstheme="minorHAnsi"/>
        </w:rPr>
        <w:t>and</w:t>
      </w:r>
      <w:r w:rsidR="00C16B4E">
        <w:rPr>
          <w:rFonts w:cstheme="minorHAnsi"/>
        </w:rPr>
        <w:t xml:space="preserve"> </w:t>
      </w:r>
      <w:r w:rsidR="004F2F95" w:rsidRPr="006C79E0">
        <w:rPr>
          <w:rFonts w:cstheme="minorHAnsi"/>
        </w:rPr>
        <w:t>Leonard</w:t>
      </w:r>
      <w:r w:rsidR="00C16B4E">
        <w:rPr>
          <w:rFonts w:cstheme="minorHAnsi"/>
        </w:rPr>
        <w:t xml:space="preserve"> </w:t>
      </w:r>
      <w:r w:rsidR="004F2F95" w:rsidRPr="006C79E0">
        <w:rPr>
          <w:rFonts w:cstheme="minorHAnsi"/>
        </w:rPr>
        <w:t>had</w:t>
      </w:r>
      <w:r w:rsidR="00C16B4E">
        <w:rPr>
          <w:rFonts w:cstheme="minorHAnsi"/>
        </w:rPr>
        <w:t xml:space="preserve"> </w:t>
      </w:r>
      <w:r w:rsidR="004F2F95" w:rsidRPr="006C79E0">
        <w:rPr>
          <w:rFonts w:cstheme="minorHAnsi"/>
        </w:rPr>
        <w:t>set</w:t>
      </w:r>
      <w:r w:rsidR="00C16B4E">
        <w:rPr>
          <w:rFonts w:cstheme="minorHAnsi"/>
        </w:rPr>
        <w:t xml:space="preserve"> </w:t>
      </w:r>
      <w:r w:rsidR="004F2F95" w:rsidRPr="006C79E0">
        <w:rPr>
          <w:rFonts w:cstheme="minorHAnsi"/>
        </w:rPr>
        <w:t>up</w:t>
      </w:r>
      <w:r w:rsidR="00C16B4E">
        <w:rPr>
          <w:rFonts w:cstheme="minorHAnsi"/>
        </w:rPr>
        <w:t xml:space="preserve"> </w:t>
      </w:r>
      <w:r w:rsidR="004F2F95" w:rsidRPr="006C79E0">
        <w:rPr>
          <w:rFonts w:cstheme="minorHAnsi"/>
        </w:rPr>
        <w:t>in</w:t>
      </w:r>
      <w:r w:rsidR="00C16B4E">
        <w:rPr>
          <w:rFonts w:cstheme="minorHAnsi"/>
        </w:rPr>
        <w:t xml:space="preserve"> </w:t>
      </w:r>
      <w:r w:rsidR="004F2F95" w:rsidRPr="006C79E0">
        <w:rPr>
          <w:rFonts w:cstheme="minorHAnsi"/>
        </w:rPr>
        <w:t>their</w:t>
      </w:r>
      <w:r w:rsidR="00C16B4E">
        <w:rPr>
          <w:rFonts w:cstheme="minorHAnsi"/>
        </w:rPr>
        <w:t xml:space="preserve"> </w:t>
      </w:r>
      <w:r w:rsidR="004F2F95" w:rsidRPr="006C79E0">
        <w:rPr>
          <w:rFonts w:cstheme="minorHAnsi"/>
        </w:rPr>
        <w:t>home</w:t>
      </w:r>
      <w:r w:rsidR="00C16B4E">
        <w:rPr>
          <w:rFonts w:cstheme="minorHAnsi"/>
        </w:rPr>
        <w:t xml:space="preserve"> </w:t>
      </w:r>
      <w:r w:rsidR="004F2F95" w:rsidRPr="006C79E0">
        <w:rPr>
          <w:rFonts w:cstheme="minorHAnsi"/>
        </w:rPr>
        <w:t>in</w:t>
      </w:r>
      <w:r w:rsidR="00C16B4E">
        <w:rPr>
          <w:rFonts w:cstheme="minorHAnsi"/>
        </w:rPr>
        <w:t xml:space="preserve"> </w:t>
      </w:r>
      <w:r w:rsidR="004F2F95" w:rsidRPr="006C79E0">
        <w:rPr>
          <w:rFonts w:cstheme="minorHAnsi"/>
        </w:rPr>
        <w:t>Richmond</w:t>
      </w:r>
      <w:r w:rsidR="00C16B4E">
        <w:rPr>
          <w:rFonts w:cstheme="minorHAnsi"/>
        </w:rPr>
        <w:t xml:space="preserve"> </w:t>
      </w:r>
      <w:r w:rsidR="004F2F95" w:rsidRPr="006C79E0">
        <w:rPr>
          <w:rFonts w:cstheme="minorHAnsi"/>
        </w:rPr>
        <w:t>earlier</w:t>
      </w:r>
      <w:r w:rsidR="00C16B4E">
        <w:rPr>
          <w:rFonts w:cstheme="minorHAnsi"/>
        </w:rPr>
        <w:t xml:space="preserve"> </w:t>
      </w:r>
      <w:r w:rsidR="004F2F95" w:rsidRPr="006C79E0">
        <w:rPr>
          <w:rFonts w:cstheme="minorHAnsi"/>
        </w:rPr>
        <w:t>that</w:t>
      </w:r>
      <w:r w:rsidR="00C16B4E">
        <w:rPr>
          <w:rFonts w:cstheme="minorHAnsi"/>
        </w:rPr>
        <w:t xml:space="preserve"> </w:t>
      </w:r>
      <w:r w:rsidR="004F2F95" w:rsidRPr="006C79E0">
        <w:rPr>
          <w:rFonts w:cstheme="minorHAnsi"/>
        </w:rPr>
        <w:t>year.</w:t>
      </w:r>
      <w:r w:rsidR="00C16B4E">
        <w:rPr>
          <w:rFonts w:cstheme="minorHAnsi"/>
        </w:rPr>
        <w:t xml:space="preserve"> </w:t>
      </w:r>
      <w:r w:rsidR="004F2F95" w:rsidRPr="006C79E0">
        <w:rPr>
          <w:rFonts w:cstheme="minorHAnsi"/>
        </w:rPr>
        <w:t>Though</w:t>
      </w:r>
      <w:r w:rsidR="00C16B4E">
        <w:rPr>
          <w:rFonts w:cstheme="minorHAnsi"/>
        </w:rPr>
        <w:t xml:space="preserve"> </w:t>
      </w:r>
      <w:r w:rsidR="004F2F95" w:rsidRPr="006C79E0">
        <w:rPr>
          <w:rFonts w:cstheme="minorHAnsi"/>
        </w:rPr>
        <w:t>they</w:t>
      </w:r>
      <w:r w:rsidR="00C16B4E">
        <w:rPr>
          <w:rFonts w:cstheme="minorHAnsi"/>
        </w:rPr>
        <w:t xml:space="preserve"> </w:t>
      </w:r>
      <w:r w:rsidR="004F2F95" w:rsidRPr="006C79E0">
        <w:rPr>
          <w:rFonts w:cstheme="minorHAnsi"/>
        </w:rPr>
        <w:t>initially</w:t>
      </w:r>
      <w:r w:rsidR="00C16B4E">
        <w:rPr>
          <w:rFonts w:cstheme="minorHAnsi"/>
        </w:rPr>
        <w:t xml:space="preserve"> </w:t>
      </w:r>
      <w:r w:rsidR="004F2F95" w:rsidRPr="006C79E0">
        <w:rPr>
          <w:rFonts w:cstheme="minorHAnsi"/>
        </w:rPr>
        <w:t>struggled</w:t>
      </w:r>
      <w:r w:rsidR="00C16B4E">
        <w:rPr>
          <w:rFonts w:cstheme="minorHAnsi"/>
        </w:rPr>
        <w:t xml:space="preserve"> </w:t>
      </w:r>
      <w:r w:rsidR="004F2F95" w:rsidRPr="006C79E0">
        <w:rPr>
          <w:rFonts w:cstheme="minorHAnsi"/>
        </w:rPr>
        <w:t>with</w:t>
      </w:r>
      <w:r w:rsidR="00C16B4E">
        <w:rPr>
          <w:rFonts w:cstheme="minorHAnsi"/>
        </w:rPr>
        <w:t xml:space="preserve"> </w:t>
      </w:r>
      <w:r w:rsidR="004F2F95" w:rsidRPr="006C79E0">
        <w:rPr>
          <w:rFonts w:cstheme="minorHAnsi"/>
        </w:rPr>
        <w:t>the</w:t>
      </w:r>
      <w:r w:rsidR="00C16B4E">
        <w:rPr>
          <w:rFonts w:cstheme="minorHAnsi"/>
        </w:rPr>
        <w:t xml:space="preserve"> </w:t>
      </w:r>
      <w:r w:rsidR="004F2F95" w:rsidRPr="006C79E0">
        <w:rPr>
          <w:rFonts w:cstheme="minorHAnsi"/>
        </w:rPr>
        <w:t>technical</w:t>
      </w:r>
      <w:r w:rsidR="00C16B4E">
        <w:rPr>
          <w:rFonts w:cstheme="minorHAnsi"/>
        </w:rPr>
        <w:t xml:space="preserve"> </w:t>
      </w:r>
      <w:r w:rsidR="004F2F95" w:rsidRPr="006C79E0">
        <w:rPr>
          <w:rFonts w:cstheme="minorHAnsi"/>
        </w:rPr>
        <w:t>difficulties</w:t>
      </w:r>
      <w:r w:rsidR="00C16B4E">
        <w:rPr>
          <w:rFonts w:cstheme="minorHAnsi"/>
        </w:rPr>
        <w:t xml:space="preserve"> </w:t>
      </w:r>
      <w:r w:rsidR="004F2F95" w:rsidRPr="006C79E0">
        <w:rPr>
          <w:rFonts w:cstheme="minorHAnsi"/>
        </w:rPr>
        <w:t>involved</w:t>
      </w:r>
      <w:r w:rsidR="00C16B4E">
        <w:rPr>
          <w:rFonts w:cstheme="minorHAnsi"/>
        </w:rPr>
        <w:t xml:space="preserve"> </w:t>
      </w:r>
      <w:r w:rsidR="004F2F95" w:rsidRPr="006C79E0">
        <w:rPr>
          <w:rFonts w:cstheme="minorHAnsi"/>
        </w:rPr>
        <w:t>in</w:t>
      </w:r>
      <w:r w:rsidR="00C16B4E">
        <w:rPr>
          <w:rFonts w:cstheme="minorHAnsi"/>
        </w:rPr>
        <w:t xml:space="preserve"> </w:t>
      </w:r>
      <w:r w:rsidR="004F2F95" w:rsidRPr="006C79E0">
        <w:rPr>
          <w:rFonts w:cstheme="minorHAnsi"/>
        </w:rPr>
        <w:t>hand</w:t>
      </w:r>
      <w:r w:rsidR="00C16B4E">
        <w:rPr>
          <w:rFonts w:cstheme="minorHAnsi"/>
        </w:rPr>
        <w:t xml:space="preserve"> </w:t>
      </w:r>
      <w:r w:rsidR="004F2F95" w:rsidRPr="006C79E0">
        <w:rPr>
          <w:rFonts w:cstheme="minorHAnsi"/>
        </w:rPr>
        <w:t>printing,</w:t>
      </w:r>
      <w:r w:rsidR="00C16B4E">
        <w:rPr>
          <w:rFonts w:cstheme="minorHAnsi"/>
        </w:rPr>
        <w:t xml:space="preserve"> </w:t>
      </w:r>
      <w:r w:rsidR="004F2F95" w:rsidRPr="006C79E0">
        <w:rPr>
          <w:rFonts w:cstheme="minorHAnsi"/>
        </w:rPr>
        <w:t>the</w:t>
      </w:r>
      <w:r w:rsidR="00C16B4E">
        <w:rPr>
          <w:rFonts w:cstheme="minorHAnsi"/>
        </w:rPr>
        <w:t xml:space="preserve"> </w:t>
      </w:r>
      <w:r w:rsidR="004F2F95" w:rsidRPr="006C79E0">
        <w:rPr>
          <w:rFonts w:cstheme="minorHAnsi"/>
        </w:rPr>
        <w:t>Press</w:t>
      </w:r>
      <w:r w:rsidR="00C16B4E">
        <w:rPr>
          <w:rFonts w:cstheme="minorHAnsi"/>
        </w:rPr>
        <w:t xml:space="preserve"> </w:t>
      </w:r>
      <w:r w:rsidR="004F2F95" w:rsidRPr="006C79E0">
        <w:rPr>
          <w:rFonts w:cstheme="minorHAnsi"/>
        </w:rPr>
        <w:t>soon</w:t>
      </w:r>
      <w:r w:rsidR="00C16B4E">
        <w:rPr>
          <w:rFonts w:cstheme="minorHAnsi"/>
        </w:rPr>
        <w:t xml:space="preserve"> </w:t>
      </w:r>
      <w:r w:rsidR="004F2F95" w:rsidRPr="006C79E0">
        <w:rPr>
          <w:rFonts w:cstheme="minorHAnsi"/>
        </w:rPr>
        <w:t>became</w:t>
      </w:r>
      <w:r w:rsidR="00C16B4E">
        <w:rPr>
          <w:rFonts w:cstheme="minorHAnsi"/>
        </w:rPr>
        <w:t xml:space="preserve"> </w:t>
      </w:r>
      <w:r w:rsidR="004F2F95" w:rsidRPr="006C79E0">
        <w:rPr>
          <w:rFonts w:cstheme="minorHAnsi"/>
        </w:rPr>
        <w:t>a</w:t>
      </w:r>
      <w:r w:rsidR="00C16B4E">
        <w:rPr>
          <w:rFonts w:cstheme="minorHAnsi"/>
        </w:rPr>
        <w:t xml:space="preserve"> </w:t>
      </w:r>
      <w:r w:rsidR="004F2F95" w:rsidRPr="006C79E0">
        <w:rPr>
          <w:rFonts w:cstheme="minorHAnsi"/>
        </w:rPr>
        <w:t>respected</w:t>
      </w:r>
      <w:r w:rsidR="00C16B4E">
        <w:rPr>
          <w:rFonts w:cstheme="minorHAnsi"/>
        </w:rPr>
        <w:t xml:space="preserve"> </w:t>
      </w:r>
      <w:r w:rsidR="00421C8A" w:rsidRPr="006C79E0">
        <w:rPr>
          <w:rFonts w:cstheme="minorHAnsi"/>
        </w:rPr>
        <w:t>enterprise</w:t>
      </w:r>
      <w:r w:rsidR="004F2F95" w:rsidRPr="006C79E0">
        <w:rPr>
          <w:rFonts w:cstheme="minorHAnsi"/>
        </w:rPr>
        <w:t>,</w:t>
      </w:r>
      <w:r w:rsidR="00C16B4E">
        <w:rPr>
          <w:rFonts w:cstheme="minorHAnsi"/>
        </w:rPr>
        <w:t xml:space="preserve"> </w:t>
      </w:r>
      <w:r w:rsidR="004F2F95" w:rsidRPr="006C79E0">
        <w:rPr>
          <w:rFonts w:cstheme="minorHAnsi"/>
        </w:rPr>
        <w:t>publishing</w:t>
      </w:r>
      <w:r w:rsidR="00C16B4E">
        <w:rPr>
          <w:rFonts w:cstheme="minorHAnsi"/>
        </w:rPr>
        <w:t xml:space="preserve"> </w:t>
      </w:r>
      <w:r w:rsidR="004F2F95" w:rsidRPr="006C79E0">
        <w:rPr>
          <w:rFonts w:cstheme="minorHAnsi"/>
        </w:rPr>
        <w:t>works</w:t>
      </w:r>
      <w:r w:rsidR="00C16B4E">
        <w:rPr>
          <w:rFonts w:cstheme="minorHAnsi"/>
        </w:rPr>
        <w:t xml:space="preserve"> </w:t>
      </w:r>
      <w:r w:rsidR="004F2F95" w:rsidRPr="006C79E0">
        <w:rPr>
          <w:rFonts w:cstheme="minorHAnsi"/>
        </w:rPr>
        <w:t>by</w:t>
      </w:r>
      <w:r w:rsidR="00C16B4E">
        <w:rPr>
          <w:rFonts w:cstheme="minorHAnsi"/>
        </w:rPr>
        <w:t xml:space="preserve"> </w:t>
      </w:r>
      <w:r w:rsidR="004F2F95" w:rsidRPr="006C79E0">
        <w:rPr>
          <w:rFonts w:cstheme="minorHAnsi"/>
        </w:rPr>
        <w:t>such</w:t>
      </w:r>
      <w:r w:rsidR="00C16B4E">
        <w:rPr>
          <w:rFonts w:cstheme="minorHAnsi"/>
        </w:rPr>
        <w:t xml:space="preserve"> </w:t>
      </w:r>
      <w:r w:rsidR="004F2F95" w:rsidRPr="006C79E0">
        <w:rPr>
          <w:rFonts w:cstheme="minorHAnsi"/>
        </w:rPr>
        <w:t>key</w:t>
      </w:r>
      <w:r w:rsidR="00C16B4E">
        <w:rPr>
          <w:rFonts w:cstheme="minorHAnsi"/>
        </w:rPr>
        <w:t xml:space="preserve"> </w:t>
      </w:r>
      <w:r w:rsidR="004F2F95" w:rsidRPr="006C79E0">
        <w:rPr>
          <w:rFonts w:cstheme="minorHAnsi"/>
        </w:rPr>
        <w:t>figures</w:t>
      </w:r>
      <w:r w:rsidR="00C16B4E">
        <w:rPr>
          <w:rFonts w:cstheme="minorHAnsi"/>
        </w:rPr>
        <w:t xml:space="preserve"> </w:t>
      </w:r>
      <w:r w:rsidR="004F2F95" w:rsidRPr="006C79E0">
        <w:rPr>
          <w:rFonts w:cstheme="minorHAnsi"/>
        </w:rPr>
        <w:t>as</w:t>
      </w:r>
      <w:r w:rsidR="00C16B4E">
        <w:rPr>
          <w:rFonts w:cstheme="minorHAnsi"/>
        </w:rPr>
        <w:t xml:space="preserve"> </w:t>
      </w:r>
      <w:r w:rsidR="004F2F95" w:rsidRPr="001B6288">
        <w:rPr>
          <w:rFonts w:cstheme="minorHAnsi"/>
          <w:caps/>
        </w:rPr>
        <w:t>Katherine</w:t>
      </w:r>
      <w:r w:rsidR="00C16B4E" w:rsidRPr="001B6288">
        <w:rPr>
          <w:rFonts w:cstheme="minorHAnsi"/>
          <w:caps/>
        </w:rPr>
        <w:t xml:space="preserve"> </w:t>
      </w:r>
      <w:r w:rsidR="004F2F95" w:rsidRPr="001B6288">
        <w:rPr>
          <w:rFonts w:cstheme="minorHAnsi"/>
          <w:caps/>
        </w:rPr>
        <w:t>Mansfield,</w:t>
      </w:r>
      <w:r w:rsidR="00C16B4E" w:rsidRPr="001B6288">
        <w:rPr>
          <w:rFonts w:cstheme="minorHAnsi"/>
          <w:caps/>
        </w:rPr>
        <w:t xml:space="preserve"> </w:t>
      </w:r>
      <w:r w:rsidR="004F2F95" w:rsidRPr="001B6288">
        <w:rPr>
          <w:rFonts w:cstheme="minorHAnsi"/>
          <w:caps/>
        </w:rPr>
        <w:t>T.</w:t>
      </w:r>
      <w:r w:rsidR="00C16B4E" w:rsidRPr="001B6288">
        <w:rPr>
          <w:rFonts w:cstheme="minorHAnsi"/>
          <w:caps/>
        </w:rPr>
        <w:t xml:space="preserve"> </w:t>
      </w:r>
      <w:r w:rsidR="004F2F95" w:rsidRPr="001B6288">
        <w:rPr>
          <w:rFonts w:cstheme="minorHAnsi"/>
          <w:caps/>
        </w:rPr>
        <w:t>S.</w:t>
      </w:r>
      <w:r w:rsidR="00C16B4E" w:rsidRPr="001B6288">
        <w:rPr>
          <w:rFonts w:cstheme="minorHAnsi"/>
          <w:caps/>
        </w:rPr>
        <w:t xml:space="preserve"> </w:t>
      </w:r>
      <w:r w:rsidR="004F2F95" w:rsidRPr="001B6288">
        <w:rPr>
          <w:rFonts w:cstheme="minorHAnsi"/>
          <w:caps/>
        </w:rPr>
        <w:t>Eliot</w:t>
      </w:r>
      <w:r w:rsidR="00C16B4E" w:rsidRPr="001B6288">
        <w:rPr>
          <w:rFonts w:cstheme="minorHAnsi"/>
          <w:caps/>
        </w:rPr>
        <w:t xml:space="preserve"> </w:t>
      </w:r>
      <w:r w:rsidR="004F2F95" w:rsidRPr="006C79E0">
        <w:rPr>
          <w:rFonts w:cstheme="minorHAnsi"/>
        </w:rPr>
        <w:t>and</w:t>
      </w:r>
      <w:r w:rsidR="00C16B4E">
        <w:rPr>
          <w:rFonts w:cstheme="minorHAnsi"/>
        </w:rPr>
        <w:t xml:space="preserve"> </w:t>
      </w:r>
      <w:r w:rsidR="004F2F95" w:rsidRPr="001B6288">
        <w:rPr>
          <w:rFonts w:cstheme="minorHAnsi"/>
          <w:caps/>
        </w:rPr>
        <w:t>E.</w:t>
      </w:r>
      <w:r w:rsidR="00C16B4E" w:rsidRPr="001B6288">
        <w:rPr>
          <w:rFonts w:cstheme="minorHAnsi"/>
          <w:caps/>
        </w:rPr>
        <w:t xml:space="preserve"> </w:t>
      </w:r>
      <w:r w:rsidR="004F2F95" w:rsidRPr="001B6288">
        <w:rPr>
          <w:rFonts w:cstheme="minorHAnsi"/>
          <w:caps/>
        </w:rPr>
        <w:t>M.</w:t>
      </w:r>
      <w:r w:rsidR="00C16B4E" w:rsidRPr="001B6288">
        <w:rPr>
          <w:rFonts w:cstheme="minorHAnsi"/>
          <w:caps/>
        </w:rPr>
        <w:t xml:space="preserve"> </w:t>
      </w:r>
      <w:r w:rsidR="004F2F95" w:rsidRPr="001B6288">
        <w:rPr>
          <w:rFonts w:cstheme="minorHAnsi"/>
          <w:caps/>
        </w:rPr>
        <w:t>Forster</w:t>
      </w:r>
      <w:r w:rsidR="00805D25">
        <w:rPr>
          <w:rFonts w:cstheme="minorHAnsi"/>
        </w:rPr>
        <w:t xml:space="preserve">. Hogarth </w:t>
      </w:r>
      <w:proofErr w:type="gramStart"/>
      <w:r w:rsidR="004F2F95" w:rsidRPr="006C79E0">
        <w:rPr>
          <w:rFonts w:cstheme="minorHAnsi"/>
        </w:rPr>
        <w:t>were</w:t>
      </w:r>
      <w:proofErr w:type="gramEnd"/>
      <w:r w:rsidR="00C16B4E">
        <w:rPr>
          <w:rFonts w:cstheme="minorHAnsi"/>
        </w:rPr>
        <w:t xml:space="preserve"> </w:t>
      </w:r>
      <w:r w:rsidR="004F2F95" w:rsidRPr="006C79E0">
        <w:rPr>
          <w:rFonts w:cstheme="minorHAnsi"/>
        </w:rPr>
        <w:t>also</w:t>
      </w:r>
      <w:r w:rsidR="00C16B4E">
        <w:rPr>
          <w:rFonts w:cstheme="minorHAnsi"/>
        </w:rPr>
        <w:t xml:space="preserve"> </w:t>
      </w:r>
      <w:r w:rsidR="004F2F95" w:rsidRPr="006C79E0">
        <w:rPr>
          <w:rFonts w:cstheme="minorHAnsi"/>
        </w:rPr>
        <w:t>the</w:t>
      </w:r>
      <w:r w:rsidR="00C16B4E">
        <w:rPr>
          <w:rFonts w:cstheme="minorHAnsi"/>
        </w:rPr>
        <w:t xml:space="preserve"> </w:t>
      </w:r>
      <w:r w:rsidR="00421C8A" w:rsidRPr="006C79E0">
        <w:rPr>
          <w:rFonts w:cstheme="minorHAnsi"/>
        </w:rPr>
        <w:t>authorized</w:t>
      </w:r>
      <w:r w:rsidR="00C16B4E">
        <w:rPr>
          <w:rFonts w:cstheme="minorHAnsi"/>
        </w:rPr>
        <w:t xml:space="preserve"> </w:t>
      </w:r>
      <w:r w:rsidR="004F2F95" w:rsidRPr="006C79E0">
        <w:rPr>
          <w:rFonts w:cstheme="minorHAnsi"/>
        </w:rPr>
        <w:t>publish</w:t>
      </w:r>
      <w:r w:rsidR="00421C8A" w:rsidRPr="006C79E0">
        <w:rPr>
          <w:rFonts w:cstheme="minorHAnsi"/>
        </w:rPr>
        <w:t>ers</w:t>
      </w:r>
      <w:r w:rsidR="00C16B4E">
        <w:rPr>
          <w:rFonts w:cstheme="minorHAnsi"/>
        </w:rPr>
        <w:t xml:space="preserve"> </w:t>
      </w:r>
      <w:r w:rsidR="00421C8A" w:rsidRPr="006C79E0">
        <w:rPr>
          <w:rFonts w:cstheme="minorHAnsi"/>
        </w:rPr>
        <w:t>for</w:t>
      </w:r>
      <w:r w:rsidR="00C16B4E">
        <w:rPr>
          <w:rFonts w:cstheme="minorHAnsi"/>
        </w:rPr>
        <w:t xml:space="preserve"> </w:t>
      </w:r>
      <w:r w:rsidR="00421C8A" w:rsidRPr="006C79E0">
        <w:rPr>
          <w:rFonts w:cstheme="minorHAnsi"/>
        </w:rPr>
        <w:t>the</w:t>
      </w:r>
      <w:r w:rsidR="00C16B4E">
        <w:rPr>
          <w:rFonts w:cstheme="minorHAnsi"/>
        </w:rPr>
        <w:t xml:space="preserve"> </w:t>
      </w:r>
      <w:r w:rsidR="00C948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BCF69B" wp14:editId="434D6436">
                <wp:simplePos x="0" y="0"/>
                <wp:positionH relativeFrom="column">
                  <wp:posOffset>0</wp:posOffset>
                </wp:positionH>
                <wp:positionV relativeFrom="paragraph">
                  <wp:posOffset>4024630</wp:posOffset>
                </wp:positionV>
                <wp:extent cx="1477645" cy="836930"/>
                <wp:effectExtent l="0" t="0" r="8255" b="127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77645" cy="8369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B3ED8" w:rsidRPr="005B3ED8" w:rsidRDefault="005B3ED8" w:rsidP="005B3ED8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5B3ED8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>A</w:t>
                            </w:r>
                            <w:r w:rsidR="00C16B4E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B3ED8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>portrait</w:t>
                            </w:r>
                            <w:r w:rsidR="00C16B4E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B3ED8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>of</w:t>
                            </w:r>
                            <w:r w:rsidR="00C16B4E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B3ED8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>Woolf</w:t>
                            </w:r>
                            <w:r w:rsidR="00C16B4E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B3ED8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>by</w:t>
                            </w:r>
                            <w:r w:rsidR="00C16B4E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B3ED8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>her</w:t>
                            </w:r>
                            <w:r w:rsidR="00C16B4E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B3ED8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>sister,</w:t>
                            </w:r>
                            <w:r w:rsidR="00C16B4E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B3ED8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>Vanessa</w:t>
                            </w:r>
                            <w:r w:rsidR="00C16B4E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B3ED8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>Bell</w:t>
                            </w:r>
                            <w:r w:rsidR="00C16B4E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B3ED8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>(1912).</w:t>
                            </w:r>
                            <w:proofErr w:type="gramEnd"/>
                          </w:p>
                          <w:p w:rsidR="005B3ED8" w:rsidRPr="005B3ED8" w:rsidRDefault="005B3ED8" w:rsidP="005B3ED8">
                            <w:pPr>
                              <w:spacing w:after="0" w:line="240" w:lineRule="auto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5B3ED8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5B3ED8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url</w:t>
                            </w:r>
                            <w:proofErr w:type="spellEnd"/>
                            <w:proofErr w:type="gramEnd"/>
                            <w:r w:rsidRPr="005B3ED8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:</w:t>
                            </w:r>
                            <w:r w:rsidR="00C16B4E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16" w:history="1">
                              <w:r w:rsidRPr="005B3ED8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http://www.npg.org.uk/collections/search/portrait/mw08084/Virginia-Woolf-ne-Stephen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margin-left:0;margin-top:316.9pt;width:116.35pt;height:6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" stroked="f">
                <v:path arrowok="t"/>
                <v:textbox style="mso-fit-shape-to-text:t" inset="0,0,0,0">
                  <w:txbxContent>
                    <w:p w:rsidR="005B3ED8" w:rsidRPr="005B3ED8" w:rsidRDefault="005B3ED8" w:rsidP="005B3ED8">
                      <w:pPr>
                        <w:spacing w:after="0" w:line="240" w:lineRule="auto"/>
                        <w:rPr>
                          <w:rFonts w:cstheme="minorHAnsi"/>
                          <w:b/>
                          <w:sz w:val="18"/>
                          <w:szCs w:val="18"/>
                        </w:rPr>
                      </w:pPr>
                      <w:r w:rsidRPr="005B3ED8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>A</w:t>
                      </w:r>
                      <w:r w:rsidR="00C16B4E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5B3ED8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>portrait</w:t>
                      </w:r>
                      <w:r w:rsidR="00C16B4E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5B3ED8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>of</w:t>
                      </w:r>
                      <w:r w:rsidR="00C16B4E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5B3ED8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>Woolf</w:t>
                      </w:r>
                      <w:r w:rsidR="00C16B4E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5B3ED8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>by</w:t>
                      </w:r>
                      <w:r w:rsidR="00C16B4E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5B3ED8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>her</w:t>
                      </w:r>
                      <w:r w:rsidR="00C16B4E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5B3ED8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>sister,</w:t>
                      </w:r>
                      <w:r w:rsidR="00C16B4E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5B3ED8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>Vanessa</w:t>
                      </w:r>
                      <w:r w:rsidR="00C16B4E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5B3ED8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>Bell</w:t>
                      </w:r>
                      <w:r w:rsidR="00C16B4E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5B3ED8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>(1912).</w:t>
                      </w:r>
                    </w:p>
                    <w:p w:rsidR="005B3ED8" w:rsidRPr="005B3ED8" w:rsidRDefault="005B3ED8" w:rsidP="005B3ED8">
                      <w:pPr>
                        <w:spacing w:after="0" w:line="240" w:lineRule="auto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5B3ED8">
                        <w:rPr>
                          <w:rFonts w:cstheme="minorHAnsi"/>
                          <w:sz w:val="18"/>
                          <w:szCs w:val="18"/>
                        </w:rPr>
                        <w:t>(url:</w:t>
                      </w:r>
                      <w:r w:rsidR="00C16B4E">
                        <w:rPr>
                          <w:rFonts w:cstheme="minorHAnsi"/>
                          <w:sz w:val="18"/>
                          <w:szCs w:val="18"/>
                        </w:rPr>
                        <w:t xml:space="preserve"> </w:t>
                      </w:r>
                      <w:hyperlink r:id="rId17" w:history="1">
                        <w:r w:rsidRPr="005B3ED8">
                          <w:rPr>
                            <w:rStyle w:val="Hyperlink"/>
                            <w:sz w:val="18"/>
                            <w:szCs w:val="18"/>
                          </w:rPr>
                          <w:t>http://www.npg.org.uk/collections/search/portrait/mw08084/Virginia-Woolf-ne-Stephen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421C8A" w:rsidRPr="006C79E0">
        <w:rPr>
          <w:rFonts w:cstheme="minorHAnsi"/>
        </w:rPr>
        <w:t>work</w:t>
      </w:r>
      <w:r w:rsidR="00C16B4E">
        <w:rPr>
          <w:rFonts w:cstheme="minorHAnsi"/>
        </w:rPr>
        <w:t xml:space="preserve"> </w:t>
      </w:r>
      <w:r w:rsidR="00421C8A" w:rsidRPr="006C79E0">
        <w:rPr>
          <w:rFonts w:cstheme="minorHAnsi"/>
        </w:rPr>
        <w:t>of</w:t>
      </w:r>
      <w:r w:rsidR="00C16B4E">
        <w:rPr>
          <w:rFonts w:cstheme="minorHAnsi"/>
        </w:rPr>
        <w:t xml:space="preserve"> </w:t>
      </w:r>
      <w:r w:rsidR="004F2F95" w:rsidRPr="001B6288">
        <w:rPr>
          <w:rFonts w:cstheme="minorHAnsi"/>
          <w:caps/>
        </w:rPr>
        <w:t>Sigmund</w:t>
      </w:r>
      <w:r w:rsidR="00C16B4E" w:rsidRPr="001B6288">
        <w:rPr>
          <w:rFonts w:cstheme="minorHAnsi"/>
          <w:caps/>
        </w:rPr>
        <w:t xml:space="preserve"> </w:t>
      </w:r>
      <w:r w:rsidR="004F2F95" w:rsidRPr="001B6288">
        <w:rPr>
          <w:rFonts w:cstheme="minorHAnsi"/>
          <w:caps/>
        </w:rPr>
        <w:t>Freud</w:t>
      </w:r>
      <w:r w:rsidR="00C16B4E">
        <w:rPr>
          <w:rFonts w:cstheme="minorHAnsi"/>
        </w:rPr>
        <w:t xml:space="preserve"> </w:t>
      </w:r>
      <w:r w:rsidR="004F2F95" w:rsidRPr="006C79E0">
        <w:rPr>
          <w:rFonts w:cstheme="minorHAnsi"/>
        </w:rPr>
        <w:t>in</w:t>
      </w:r>
      <w:r w:rsidR="00C16B4E">
        <w:rPr>
          <w:rFonts w:cstheme="minorHAnsi"/>
        </w:rPr>
        <w:t xml:space="preserve"> </w:t>
      </w:r>
      <w:r w:rsidR="00421C8A" w:rsidRPr="006C79E0">
        <w:rPr>
          <w:rFonts w:cstheme="minorHAnsi"/>
        </w:rPr>
        <w:t>its</w:t>
      </w:r>
      <w:r w:rsidR="00C16B4E">
        <w:rPr>
          <w:rFonts w:cstheme="minorHAnsi"/>
        </w:rPr>
        <w:t xml:space="preserve"> </w:t>
      </w:r>
      <w:r w:rsidR="00421C8A" w:rsidRPr="006C79E0">
        <w:rPr>
          <w:rFonts w:cstheme="minorHAnsi"/>
        </w:rPr>
        <w:t>first</w:t>
      </w:r>
      <w:r w:rsidR="00C16B4E">
        <w:rPr>
          <w:rFonts w:cstheme="minorHAnsi"/>
        </w:rPr>
        <w:t xml:space="preserve"> </w:t>
      </w:r>
      <w:r w:rsidR="00421C8A" w:rsidRPr="006C79E0">
        <w:rPr>
          <w:rFonts w:cstheme="minorHAnsi"/>
        </w:rPr>
        <w:t>English</w:t>
      </w:r>
      <w:r w:rsidR="00C16B4E">
        <w:rPr>
          <w:rFonts w:cstheme="minorHAnsi"/>
        </w:rPr>
        <w:t xml:space="preserve"> </w:t>
      </w:r>
      <w:r w:rsidR="00421C8A" w:rsidRPr="006C79E0">
        <w:rPr>
          <w:rFonts w:cstheme="minorHAnsi"/>
        </w:rPr>
        <w:t>translations.</w:t>
      </w:r>
    </w:p>
    <w:p w:rsidR="00B63237" w:rsidRDefault="00B63237" w:rsidP="009A57A3">
      <w:pPr>
        <w:spacing w:after="0" w:line="240" w:lineRule="auto"/>
        <w:rPr>
          <w:rFonts w:cstheme="minorHAnsi"/>
        </w:rPr>
      </w:pPr>
    </w:p>
    <w:p w:rsidR="0028428F" w:rsidRPr="006C79E0" w:rsidRDefault="00C16B4E" w:rsidP="009A57A3">
      <w:pPr>
        <w:spacing w:after="0" w:line="240" w:lineRule="auto"/>
        <w:rPr>
          <w:rFonts w:cstheme="minorHAnsi"/>
        </w:rPr>
      </w:pPr>
      <w:r>
        <w:rPr>
          <w:rFonts w:cstheme="minorHAnsi"/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446ACA24" wp14:editId="4FD9A69C">
            <wp:simplePos x="0" y="0"/>
            <wp:positionH relativeFrom="column">
              <wp:posOffset>0</wp:posOffset>
            </wp:positionH>
            <wp:positionV relativeFrom="paragraph">
              <wp:posOffset>111125</wp:posOffset>
            </wp:positionV>
            <wp:extent cx="1477645" cy="1751330"/>
            <wp:effectExtent l="0" t="0" r="8255" b="127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olf by Bell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7645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1C8A" w:rsidRPr="006C79E0">
        <w:rPr>
          <w:rFonts w:cstheme="minorHAnsi"/>
        </w:rPr>
        <w:t>Woolf’s</w:t>
      </w:r>
      <w:r>
        <w:rPr>
          <w:rFonts w:cstheme="minorHAnsi"/>
        </w:rPr>
        <w:t xml:space="preserve"> </w:t>
      </w:r>
      <w:r w:rsidR="00421C8A" w:rsidRPr="006C79E0">
        <w:rPr>
          <w:rFonts w:cstheme="minorHAnsi"/>
        </w:rPr>
        <w:t>next</w:t>
      </w:r>
      <w:r>
        <w:rPr>
          <w:rFonts w:cstheme="minorHAnsi"/>
        </w:rPr>
        <w:t xml:space="preserve"> </w:t>
      </w:r>
      <w:r w:rsidR="00421C8A" w:rsidRPr="006C79E0">
        <w:rPr>
          <w:rFonts w:cstheme="minorHAnsi"/>
        </w:rPr>
        <w:t>publication,</w:t>
      </w:r>
      <w:r>
        <w:rPr>
          <w:rFonts w:cstheme="minorHAnsi"/>
        </w:rPr>
        <w:t xml:space="preserve"> </w:t>
      </w:r>
      <w:r w:rsidR="00421C8A" w:rsidRPr="006C79E0">
        <w:rPr>
          <w:rFonts w:cstheme="minorHAnsi"/>
          <w:i/>
        </w:rPr>
        <w:t>Night</w:t>
      </w:r>
      <w:r>
        <w:rPr>
          <w:rFonts w:cstheme="minorHAnsi"/>
          <w:i/>
        </w:rPr>
        <w:t xml:space="preserve"> </w:t>
      </w:r>
      <w:r w:rsidR="00421C8A" w:rsidRPr="006C79E0">
        <w:rPr>
          <w:rFonts w:cstheme="minorHAnsi"/>
          <w:i/>
        </w:rPr>
        <w:t>and</w:t>
      </w:r>
      <w:r>
        <w:rPr>
          <w:rFonts w:cstheme="minorHAnsi"/>
          <w:i/>
        </w:rPr>
        <w:t xml:space="preserve"> </w:t>
      </w:r>
      <w:r w:rsidR="00421C8A" w:rsidRPr="006C79E0">
        <w:rPr>
          <w:rFonts w:cstheme="minorHAnsi"/>
          <w:i/>
        </w:rPr>
        <w:t>Day</w:t>
      </w:r>
      <w:r>
        <w:rPr>
          <w:rFonts w:cstheme="minorHAnsi"/>
        </w:rPr>
        <w:t xml:space="preserve"> </w:t>
      </w:r>
      <w:r w:rsidR="00421C8A" w:rsidRPr="006C79E0">
        <w:rPr>
          <w:rFonts w:cstheme="minorHAnsi"/>
        </w:rPr>
        <w:t>(1919),</w:t>
      </w:r>
      <w:r>
        <w:rPr>
          <w:rFonts w:cstheme="minorHAnsi"/>
        </w:rPr>
        <w:t xml:space="preserve"> </w:t>
      </w:r>
      <w:r w:rsidR="00421C8A" w:rsidRPr="006C79E0">
        <w:rPr>
          <w:rFonts w:cstheme="minorHAnsi"/>
        </w:rPr>
        <w:t>continued</w:t>
      </w:r>
      <w:r>
        <w:rPr>
          <w:rFonts w:cstheme="minorHAnsi"/>
        </w:rPr>
        <w:t xml:space="preserve"> </w:t>
      </w:r>
      <w:r w:rsidR="00421C8A" w:rsidRPr="006C79E0">
        <w:rPr>
          <w:rFonts w:cstheme="minorHAnsi"/>
        </w:rPr>
        <w:t>in</w:t>
      </w:r>
      <w:r>
        <w:rPr>
          <w:rFonts w:cstheme="minorHAnsi"/>
        </w:rPr>
        <w:t xml:space="preserve"> </w:t>
      </w:r>
      <w:r w:rsidR="00421C8A" w:rsidRPr="006C79E0">
        <w:rPr>
          <w:rFonts w:cstheme="minorHAnsi"/>
        </w:rPr>
        <w:t>the</w:t>
      </w:r>
      <w:r>
        <w:rPr>
          <w:rFonts w:cstheme="minorHAnsi"/>
        </w:rPr>
        <w:t xml:space="preserve"> </w:t>
      </w:r>
      <w:r w:rsidR="00421C8A" w:rsidRPr="006C79E0">
        <w:rPr>
          <w:rFonts w:cstheme="minorHAnsi"/>
        </w:rPr>
        <w:t>broadly</w:t>
      </w:r>
      <w:r>
        <w:rPr>
          <w:rFonts w:cstheme="minorHAnsi"/>
        </w:rPr>
        <w:t xml:space="preserve"> </w:t>
      </w:r>
      <w:r w:rsidR="00421C8A" w:rsidRPr="006C79E0">
        <w:rPr>
          <w:rFonts w:cstheme="minorHAnsi"/>
        </w:rPr>
        <w:t>realist</w:t>
      </w:r>
      <w:r>
        <w:rPr>
          <w:rFonts w:cstheme="minorHAnsi"/>
        </w:rPr>
        <w:t xml:space="preserve"> </w:t>
      </w:r>
      <w:r w:rsidR="00421C8A" w:rsidRPr="006C79E0">
        <w:rPr>
          <w:rFonts w:cstheme="minorHAnsi"/>
        </w:rPr>
        <w:t>vein</w:t>
      </w:r>
      <w:r>
        <w:rPr>
          <w:rFonts w:cstheme="minorHAnsi"/>
        </w:rPr>
        <w:t xml:space="preserve"> </w:t>
      </w:r>
      <w:r w:rsidR="00421C8A" w:rsidRPr="006C79E0">
        <w:rPr>
          <w:rFonts w:cstheme="minorHAnsi"/>
        </w:rPr>
        <w:t>of</w:t>
      </w:r>
      <w:r>
        <w:rPr>
          <w:rFonts w:cstheme="minorHAnsi"/>
        </w:rPr>
        <w:t xml:space="preserve"> </w:t>
      </w:r>
      <w:r w:rsidR="00421C8A" w:rsidRPr="006C79E0">
        <w:rPr>
          <w:rFonts w:cstheme="minorHAnsi"/>
        </w:rPr>
        <w:t>her</w:t>
      </w:r>
      <w:r>
        <w:rPr>
          <w:rFonts w:cstheme="minorHAnsi"/>
        </w:rPr>
        <w:t xml:space="preserve"> </w:t>
      </w:r>
      <w:r w:rsidR="00421C8A" w:rsidRPr="006C79E0">
        <w:rPr>
          <w:rFonts w:cstheme="minorHAnsi"/>
        </w:rPr>
        <w:t>previous</w:t>
      </w:r>
      <w:r>
        <w:rPr>
          <w:rFonts w:cstheme="minorHAnsi"/>
        </w:rPr>
        <w:t xml:space="preserve"> </w:t>
      </w:r>
      <w:r w:rsidR="00421C8A" w:rsidRPr="006C79E0">
        <w:rPr>
          <w:rFonts w:cstheme="minorHAnsi"/>
        </w:rPr>
        <w:t>novel,</w:t>
      </w:r>
      <w:r>
        <w:rPr>
          <w:rFonts w:cstheme="minorHAnsi"/>
        </w:rPr>
        <w:t xml:space="preserve"> </w:t>
      </w:r>
      <w:r w:rsidR="00421C8A" w:rsidRPr="006C79E0">
        <w:rPr>
          <w:rFonts w:cstheme="minorHAnsi"/>
        </w:rPr>
        <w:t>despite</w:t>
      </w:r>
      <w:r>
        <w:rPr>
          <w:rFonts w:cstheme="minorHAnsi"/>
        </w:rPr>
        <w:t xml:space="preserve"> </w:t>
      </w:r>
      <w:r w:rsidR="00421C8A" w:rsidRPr="006C79E0">
        <w:rPr>
          <w:rFonts w:cstheme="minorHAnsi"/>
        </w:rPr>
        <w:t>her</w:t>
      </w:r>
      <w:r>
        <w:rPr>
          <w:rFonts w:cstheme="minorHAnsi"/>
        </w:rPr>
        <w:t xml:space="preserve"> </w:t>
      </w:r>
      <w:r w:rsidR="00EA6986">
        <w:rPr>
          <w:rFonts w:cstheme="minorHAnsi"/>
        </w:rPr>
        <w:t>contemporaneous</w:t>
      </w:r>
      <w:r>
        <w:rPr>
          <w:rFonts w:cstheme="minorHAnsi"/>
        </w:rPr>
        <w:t xml:space="preserve"> </w:t>
      </w:r>
      <w:r w:rsidR="00421C8A" w:rsidRPr="006C79E0">
        <w:rPr>
          <w:rFonts w:cstheme="minorHAnsi"/>
        </w:rPr>
        <w:t>innovations</w:t>
      </w:r>
      <w:r>
        <w:rPr>
          <w:rFonts w:cstheme="minorHAnsi"/>
        </w:rPr>
        <w:t xml:space="preserve"> </w:t>
      </w:r>
      <w:r w:rsidR="00421C8A" w:rsidRPr="006C79E0">
        <w:rPr>
          <w:rFonts w:cstheme="minorHAnsi"/>
        </w:rPr>
        <w:t>in</w:t>
      </w:r>
      <w:r>
        <w:rPr>
          <w:rFonts w:cstheme="minorHAnsi"/>
        </w:rPr>
        <w:t xml:space="preserve"> </w:t>
      </w:r>
      <w:r w:rsidR="00421C8A" w:rsidRPr="006C79E0">
        <w:rPr>
          <w:rFonts w:cstheme="minorHAnsi"/>
        </w:rPr>
        <w:t>the</w:t>
      </w:r>
      <w:r>
        <w:rPr>
          <w:rFonts w:cstheme="minorHAnsi"/>
        </w:rPr>
        <w:t xml:space="preserve"> </w:t>
      </w:r>
      <w:r w:rsidR="00421C8A" w:rsidRPr="006C79E0">
        <w:rPr>
          <w:rFonts w:cstheme="minorHAnsi"/>
        </w:rPr>
        <w:t>short</w:t>
      </w:r>
      <w:r>
        <w:rPr>
          <w:rFonts w:cstheme="minorHAnsi"/>
        </w:rPr>
        <w:t xml:space="preserve"> </w:t>
      </w:r>
      <w:r w:rsidR="00421C8A" w:rsidRPr="006C79E0">
        <w:rPr>
          <w:rFonts w:cstheme="minorHAnsi"/>
        </w:rPr>
        <w:t>story</w:t>
      </w:r>
      <w:r>
        <w:rPr>
          <w:rFonts w:cstheme="minorHAnsi"/>
        </w:rPr>
        <w:t xml:space="preserve"> </w:t>
      </w:r>
      <w:r w:rsidR="00421C8A" w:rsidRPr="006C79E0">
        <w:rPr>
          <w:rFonts w:cstheme="minorHAnsi"/>
        </w:rPr>
        <w:t>form.</w:t>
      </w:r>
      <w:r>
        <w:rPr>
          <w:rFonts w:cstheme="minorHAnsi"/>
        </w:rPr>
        <w:t xml:space="preserve"> </w:t>
      </w:r>
      <w:r w:rsidR="00421C8A" w:rsidRPr="006C79E0">
        <w:rPr>
          <w:rFonts w:cstheme="minorHAnsi"/>
        </w:rPr>
        <w:t>Its</w:t>
      </w:r>
      <w:r>
        <w:rPr>
          <w:rFonts w:cstheme="minorHAnsi"/>
        </w:rPr>
        <w:t xml:space="preserve"> </w:t>
      </w:r>
      <w:r w:rsidR="00421C8A" w:rsidRPr="006C79E0">
        <w:rPr>
          <w:rFonts w:cstheme="minorHAnsi"/>
        </w:rPr>
        <w:t>themes</w:t>
      </w:r>
      <w:r>
        <w:rPr>
          <w:rFonts w:cstheme="minorHAnsi"/>
        </w:rPr>
        <w:t xml:space="preserve"> </w:t>
      </w:r>
      <w:r w:rsidR="00421C8A" w:rsidRPr="006C79E0">
        <w:rPr>
          <w:rFonts w:cstheme="minorHAnsi"/>
        </w:rPr>
        <w:t>and</w:t>
      </w:r>
      <w:r>
        <w:rPr>
          <w:rFonts w:cstheme="minorHAnsi"/>
        </w:rPr>
        <w:t xml:space="preserve"> </w:t>
      </w:r>
      <w:r w:rsidR="00421C8A" w:rsidRPr="006C79E0">
        <w:rPr>
          <w:rFonts w:cstheme="minorHAnsi"/>
        </w:rPr>
        <w:t>concerns,</w:t>
      </w:r>
      <w:r>
        <w:rPr>
          <w:rFonts w:cstheme="minorHAnsi"/>
        </w:rPr>
        <w:t xml:space="preserve"> </w:t>
      </w:r>
      <w:r w:rsidR="00421C8A" w:rsidRPr="006C79E0">
        <w:rPr>
          <w:rFonts w:cstheme="minorHAnsi"/>
        </w:rPr>
        <w:t>however,</w:t>
      </w:r>
      <w:r>
        <w:rPr>
          <w:rFonts w:cstheme="minorHAnsi"/>
        </w:rPr>
        <w:t xml:space="preserve"> </w:t>
      </w:r>
      <w:r w:rsidR="00421C8A" w:rsidRPr="006C79E0">
        <w:rPr>
          <w:rFonts w:cstheme="minorHAnsi"/>
        </w:rPr>
        <w:t>in</w:t>
      </w:r>
      <w:r>
        <w:rPr>
          <w:rFonts w:cstheme="minorHAnsi"/>
        </w:rPr>
        <w:t xml:space="preserve"> </w:t>
      </w:r>
      <w:r w:rsidR="00421C8A" w:rsidRPr="006C79E0">
        <w:rPr>
          <w:rFonts w:cstheme="minorHAnsi"/>
        </w:rPr>
        <w:t>particular</w:t>
      </w:r>
      <w:r>
        <w:rPr>
          <w:rFonts w:cstheme="minorHAnsi"/>
        </w:rPr>
        <w:t xml:space="preserve"> </w:t>
      </w:r>
      <w:r w:rsidR="00421C8A" w:rsidRPr="006C79E0">
        <w:rPr>
          <w:rFonts w:cstheme="minorHAnsi"/>
        </w:rPr>
        <w:t>its</w:t>
      </w:r>
      <w:r>
        <w:rPr>
          <w:rFonts w:cstheme="minorHAnsi"/>
        </w:rPr>
        <w:t xml:space="preserve"> </w:t>
      </w:r>
      <w:r w:rsidR="00421C8A" w:rsidRPr="006C79E0">
        <w:rPr>
          <w:rFonts w:cstheme="minorHAnsi"/>
        </w:rPr>
        <w:t>depiction</w:t>
      </w:r>
      <w:r>
        <w:rPr>
          <w:rFonts w:cstheme="minorHAnsi"/>
        </w:rPr>
        <w:t xml:space="preserve"> </w:t>
      </w:r>
      <w:r w:rsidR="00421C8A" w:rsidRPr="006C79E0">
        <w:rPr>
          <w:rFonts w:cstheme="minorHAnsi"/>
        </w:rPr>
        <w:t>of</w:t>
      </w:r>
      <w:r>
        <w:rPr>
          <w:rFonts w:cstheme="minorHAnsi"/>
        </w:rPr>
        <w:t xml:space="preserve"> </w:t>
      </w:r>
      <w:r w:rsidR="00421C8A" w:rsidRPr="006C79E0">
        <w:rPr>
          <w:rFonts w:cstheme="minorHAnsi"/>
        </w:rPr>
        <w:t>the</w:t>
      </w:r>
      <w:r>
        <w:rPr>
          <w:rFonts w:cstheme="minorHAnsi"/>
        </w:rPr>
        <w:t xml:space="preserve"> </w:t>
      </w:r>
      <w:r w:rsidR="00421C8A" w:rsidRPr="006C79E0">
        <w:rPr>
          <w:rFonts w:cstheme="minorHAnsi"/>
        </w:rPr>
        <w:t>city</w:t>
      </w:r>
      <w:r>
        <w:rPr>
          <w:rFonts w:cstheme="minorHAnsi"/>
        </w:rPr>
        <w:t xml:space="preserve"> </w:t>
      </w:r>
      <w:r w:rsidR="00421C8A" w:rsidRPr="006C79E0">
        <w:rPr>
          <w:rFonts w:cstheme="minorHAnsi"/>
        </w:rPr>
        <w:t>and</w:t>
      </w:r>
      <w:r>
        <w:rPr>
          <w:rFonts w:cstheme="minorHAnsi"/>
        </w:rPr>
        <w:t xml:space="preserve"> </w:t>
      </w:r>
      <w:r w:rsidR="00421C8A" w:rsidRPr="006C79E0">
        <w:rPr>
          <w:rFonts w:cstheme="minorHAnsi"/>
        </w:rPr>
        <w:t>preoccupation</w:t>
      </w:r>
      <w:r>
        <w:rPr>
          <w:rFonts w:cstheme="minorHAnsi"/>
        </w:rPr>
        <w:t xml:space="preserve"> </w:t>
      </w:r>
      <w:r w:rsidR="00421C8A" w:rsidRPr="006C79E0">
        <w:rPr>
          <w:rFonts w:cstheme="minorHAnsi"/>
        </w:rPr>
        <w:t>with</w:t>
      </w:r>
      <w:r w:rsidR="00805D25">
        <w:rPr>
          <w:rFonts w:cstheme="minorHAnsi"/>
        </w:rPr>
        <w:t xml:space="preserve"> gender politics,</w:t>
      </w:r>
      <w:r>
        <w:rPr>
          <w:rFonts w:cstheme="minorHAnsi"/>
        </w:rPr>
        <w:t xml:space="preserve"> </w:t>
      </w:r>
      <w:r w:rsidR="00421C8A" w:rsidRPr="006C79E0">
        <w:rPr>
          <w:rFonts w:cstheme="minorHAnsi"/>
        </w:rPr>
        <w:t>are</w:t>
      </w:r>
      <w:r>
        <w:rPr>
          <w:rFonts w:cstheme="minorHAnsi"/>
        </w:rPr>
        <w:t xml:space="preserve"> </w:t>
      </w:r>
      <w:r w:rsidR="00421C8A" w:rsidRPr="006C79E0">
        <w:rPr>
          <w:rFonts w:cstheme="minorHAnsi"/>
        </w:rPr>
        <w:t>recognisably</w:t>
      </w:r>
      <w:r>
        <w:rPr>
          <w:rFonts w:cstheme="minorHAnsi"/>
        </w:rPr>
        <w:t xml:space="preserve"> </w:t>
      </w:r>
      <w:r w:rsidR="00421C8A" w:rsidRPr="006C79E0">
        <w:rPr>
          <w:rFonts w:cstheme="minorHAnsi"/>
        </w:rPr>
        <w:t>modernist.</w:t>
      </w:r>
      <w:r>
        <w:rPr>
          <w:rFonts w:cstheme="minorHAnsi"/>
        </w:rPr>
        <w:t xml:space="preserve"> </w:t>
      </w:r>
      <w:r w:rsidR="005834FA" w:rsidRPr="006C79E0">
        <w:rPr>
          <w:rFonts w:cstheme="minorHAnsi"/>
        </w:rPr>
        <w:t>Her</w:t>
      </w:r>
      <w:r>
        <w:rPr>
          <w:rFonts w:cstheme="minorHAnsi"/>
        </w:rPr>
        <w:t xml:space="preserve"> </w:t>
      </w:r>
      <w:r w:rsidR="005834FA" w:rsidRPr="006C79E0">
        <w:rPr>
          <w:rFonts w:cstheme="minorHAnsi"/>
        </w:rPr>
        <w:t>major</w:t>
      </w:r>
      <w:r>
        <w:rPr>
          <w:rFonts w:cstheme="minorHAnsi"/>
        </w:rPr>
        <w:t xml:space="preserve"> </w:t>
      </w:r>
      <w:r w:rsidR="005834FA" w:rsidRPr="006C79E0">
        <w:rPr>
          <w:rFonts w:cstheme="minorHAnsi"/>
        </w:rPr>
        <w:t>break</w:t>
      </w:r>
      <w:r>
        <w:rPr>
          <w:rFonts w:cstheme="minorHAnsi"/>
        </w:rPr>
        <w:t xml:space="preserve"> </w:t>
      </w:r>
      <w:r w:rsidR="005834FA" w:rsidRPr="006C79E0">
        <w:rPr>
          <w:rFonts w:cstheme="minorHAnsi"/>
        </w:rPr>
        <w:t>with</w:t>
      </w:r>
      <w:r>
        <w:rPr>
          <w:rFonts w:cstheme="minorHAnsi"/>
        </w:rPr>
        <w:t xml:space="preserve"> </w:t>
      </w:r>
      <w:r w:rsidR="005834FA" w:rsidRPr="006C79E0">
        <w:rPr>
          <w:rFonts w:cstheme="minorHAnsi"/>
        </w:rPr>
        <w:t>traditional</w:t>
      </w:r>
      <w:r>
        <w:rPr>
          <w:rFonts w:cstheme="minorHAnsi"/>
        </w:rPr>
        <w:t xml:space="preserve"> </w:t>
      </w:r>
      <w:r w:rsidR="005834FA" w:rsidRPr="006C79E0">
        <w:rPr>
          <w:rFonts w:cstheme="minorHAnsi"/>
        </w:rPr>
        <w:t>narrative</w:t>
      </w:r>
      <w:r>
        <w:rPr>
          <w:rFonts w:cstheme="minorHAnsi"/>
        </w:rPr>
        <w:t xml:space="preserve"> </w:t>
      </w:r>
      <w:r w:rsidR="00805D25">
        <w:rPr>
          <w:rFonts w:cstheme="minorHAnsi"/>
        </w:rPr>
        <w:t xml:space="preserve">in the novel came </w:t>
      </w:r>
      <w:r w:rsidR="005834FA" w:rsidRPr="006C79E0">
        <w:rPr>
          <w:rFonts w:cstheme="minorHAnsi"/>
        </w:rPr>
        <w:t>with</w:t>
      </w:r>
      <w:r>
        <w:rPr>
          <w:rFonts w:cstheme="minorHAnsi"/>
        </w:rPr>
        <w:t xml:space="preserve"> </w:t>
      </w:r>
      <w:r w:rsidR="005834FA" w:rsidRPr="006C79E0">
        <w:rPr>
          <w:rFonts w:cstheme="minorHAnsi"/>
          <w:i/>
        </w:rPr>
        <w:t>Jacob’s</w:t>
      </w:r>
      <w:r>
        <w:rPr>
          <w:rFonts w:cstheme="minorHAnsi"/>
          <w:i/>
        </w:rPr>
        <w:t xml:space="preserve"> </w:t>
      </w:r>
      <w:r w:rsidR="005834FA" w:rsidRPr="006C79E0">
        <w:rPr>
          <w:rFonts w:cstheme="minorHAnsi"/>
          <w:i/>
        </w:rPr>
        <w:t>Room</w:t>
      </w:r>
      <w:r>
        <w:rPr>
          <w:rFonts w:cstheme="minorHAnsi"/>
        </w:rPr>
        <w:t xml:space="preserve"> </w:t>
      </w:r>
      <w:r w:rsidR="005834FA" w:rsidRPr="006C79E0">
        <w:rPr>
          <w:rFonts w:cstheme="minorHAnsi"/>
        </w:rPr>
        <w:t>(1922).</w:t>
      </w:r>
      <w:r>
        <w:rPr>
          <w:rFonts w:cstheme="minorHAnsi"/>
        </w:rPr>
        <w:t xml:space="preserve"> </w:t>
      </w:r>
      <w:r w:rsidR="005834FA" w:rsidRPr="006C79E0">
        <w:rPr>
          <w:rFonts w:cstheme="minorHAnsi"/>
        </w:rPr>
        <w:t>Drawing</w:t>
      </w:r>
      <w:r>
        <w:rPr>
          <w:rFonts w:cstheme="minorHAnsi"/>
        </w:rPr>
        <w:t xml:space="preserve"> </w:t>
      </w:r>
      <w:r w:rsidR="005834FA" w:rsidRPr="006C79E0">
        <w:rPr>
          <w:rFonts w:cstheme="minorHAnsi"/>
        </w:rPr>
        <w:t>to</w:t>
      </w:r>
      <w:r>
        <w:rPr>
          <w:rFonts w:cstheme="minorHAnsi"/>
        </w:rPr>
        <w:t xml:space="preserve"> </w:t>
      </w:r>
      <w:r w:rsidR="005834FA" w:rsidRPr="006C79E0">
        <w:rPr>
          <w:rFonts w:cstheme="minorHAnsi"/>
        </w:rPr>
        <w:t>a</w:t>
      </w:r>
      <w:r>
        <w:rPr>
          <w:rFonts w:cstheme="minorHAnsi"/>
        </w:rPr>
        <w:t xml:space="preserve"> </w:t>
      </w:r>
      <w:r w:rsidR="005834FA" w:rsidRPr="006C79E0">
        <w:rPr>
          <w:rFonts w:cstheme="minorHAnsi"/>
        </w:rPr>
        <w:t>large</w:t>
      </w:r>
      <w:r>
        <w:rPr>
          <w:rFonts w:cstheme="minorHAnsi"/>
        </w:rPr>
        <w:t xml:space="preserve"> </w:t>
      </w:r>
      <w:r w:rsidR="005834FA" w:rsidRPr="006C79E0">
        <w:rPr>
          <w:rFonts w:cstheme="minorHAnsi"/>
        </w:rPr>
        <w:t>extent</w:t>
      </w:r>
      <w:r>
        <w:rPr>
          <w:rFonts w:cstheme="minorHAnsi"/>
        </w:rPr>
        <w:t xml:space="preserve"> </w:t>
      </w:r>
      <w:r w:rsidR="005834FA" w:rsidRPr="006C79E0">
        <w:rPr>
          <w:rFonts w:cstheme="minorHAnsi"/>
        </w:rPr>
        <w:t>on</w:t>
      </w:r>
      <w:r>
        <w:rPr>
          <w:rFonts w:cstheme="minorHAnsi"/>
        </w:rPr>
        <w:t xml:space="preserve"> </w:t>
      </w:r>
      <w:r w:rsidR="005834FA" w:rsidRPr="006C79E0">
        <w:rPr>
          <w:rFonts w:cstheme="minorHAnsi"/>
        </w:rPr>
        <w:t>the</w:t>
      </w:r>
      <w:r>
        <w:rPr>
          <w:rFonts w:cstheme="minorHAnsi"/>
        </w:rPr>
        <w:t xml:space="preserve"> </w:t>
      </w:r>
      <w:r w:rsidR="005834FA" w:rsidRPr="006C79E0">
        <w:rPr>
          <w:rFonts w:cstheme="minorHAnsi"/>
        </w:rPr>
        <w:t>short</w:t>
      </w:r>
      <w:r>
        <w:rPr>
          <w:rFonts w:cstheme="minorHAnsi"/>
        </w:rPr>
        <w:t xml:space="preserve"> </w:t>
      </w:r>
      <w:r w:rsidR="005834FA" w:rsidRPr="006C79E0">
        <w:rPr>
          <w:rFonts w:cstheme="minorHAnsi"/>
        </w:rPr>
        <w:t>life</w:t>
      </w:r>
      <w:r>
        <w:rPr>
          <w:rFonts w:cstheme="minorHAnsi"/>
        </w:rPr>
        <w:t xml:space="preserve"> </w:t>
      </w:r>
      <w:r w:rsidR="005834FA" w:rsidRPr="006C79E0">
        <w:rPr>
          <w:rFonts w:cstheme="minorHAnsi"/>
        </w:rPr>
        <w:t>of</w:t>
      </w:r>
      <w:r>
        <w:rPr>
          <w:rFonts w:cstheme="minorHAnsi"/>
        </w:rPr>
        <w:t xml:space="preserve"> </w:t>
      </w:r>
      <w:r w:rsidR="005834FA" w:rsidRPr="006C79E0">
        <w:rPr>
          <w:rFonts w:cstheme="minorHAnsi"/>
        </w:rPr>
        <w:t>her</w:t>
      </w:r>
      <w:r>
        <w:rPr>
          <w:rFonts w:cstheme="minorHAnsi"/>
        </w:rPr>
        <w:t xml:space="preserve"> </w:t>
      </w:r>
      <w:r w:rsidR="005834FA" w:rsidRPr="006C79E0">
        <w:rPr>
          <w:rFonts w:cstheme="minorHAnsi"/>
        </w:rPr>
        <w:t>brother</w:t>
      </w:r>
      <w:r>
        <w:rPr>
          <w:rFonts w:cstheme="minorHAnsi"/>
        </w:rPr>
        <w:t xml:space="preserve"> </w:t>
      </w:r>
      <w:proofErr w:type="spellStart"/>
      <w:r w:rsidR="005834FA" w:rsidRPr="006C79E0">
        <w:rPr>
          <w:rFonts w:cstheme="minorHAnsi"/>
        </w:rPr>
        <w:t>Thoby</w:t>
      </w:r>
      <w:proofErr w:type="spellEnd"/>
      <w:r w:rsidR="005834FA" w:rsidRPr="006C79E0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5834FA" w:rsidRPr="006C79E0">
        <w:rPr>
          <w:rFonts w:cstheme="minorHAnsi"/>
        </w:rPr>
        <w:t>who</w:t>
      </w:r>
      <w:r>
        <w:rPr>
          <w:rFonts w:cstheme="minorHAnsi"/>
        </w:rPr>
        <w:t xml:space="preserve"> </w:t>
      </w:r>
      <w:r w:rsidR="005834FA" w:rsidRPr="006C79E0">
        <w:rPr>
          <w:rFonts w:cstheme="minorHAnsi"/>
        </w:rPr>
        <w:t>had</w:t>
      </w:r>
      <w:r>
        <w:rPr>
          <w:rFonts w:cstheme="minorHAnsi"/>
        </w:rPr>
        <w:t xml:space="preserve"> </w:t>
      </w:r>
      <w:r w:rsidR="005834FA" w:rsidRPr="006C79E0">
        <w:rPr>
          <w:rFonts w:cstheme="minorHAnsi"/>
        </w:rPr>
        <w:t>died</w:t>
      </w:r>
      <w:r>
        <w:rPr>
          <w:rFonts w:cstheme="minorHAnsi"/>
        </w:rPr>
        <w:t xml:space="preserve"> </w:t>
      </w:r>
      <w:r w:rsidR="005834FA" w:rsidRPr="006C79E0">
        <w:rPr>
          <w:rFonts w:cstheme="minorHAnsi"/>
        </w:rPr>
        <w:t>of</w:t>
      </w:r>
      <w:r>
        <w:rPr>
          <w:rFonts w:cstheme="minorHAnsi"/>
        </w:rPr>
        <w:t xml:space="preserve"> </w:t>
      </w:r>
      <w:r w:rsidR="005834FA" w:rsidRPr="006C79E0">
        <w:rPr>
          <w:rFonts w:cstheme="minorHAnsi"/>
        </w:rPr>
        <w:t>typhoid</w:t>
      </w:r>
      <w:r>
        <w:rPr>
          <w:rFonts w:cstheme="minorHAnsi"/>
        </w:rPr>
        <w:t xml:space="preserve"> </w:t>
      </w:r>
      <w:r w:rsidR="005834FA" w:rsidRPr="006C79E0">
        <w:rPr>
          <w:rFonts w:cstheme="minorHAnsi"/>
        </w:rPr>
        <w:t>fever</w:t>
      </w:r>
      <w:r>
        <w:rPr>
          <w:rFonts w:cstheme="minorHAnsi"/>
        </w:rPr>
        <w:t xml:space="preserve"> </w:t>
      </w:r>
      <w:r w:rsidR="005834FA" w:rsidRPr="006C79E0">
        <w:rPr>
          <w:rFonts w:cstheme="minorHAnsi"/>
        </w:rPr>
        <w:t>in</w:t>
      </w:r>
      <w:r>
        <w:rPr>
          <w:rFonts w:cstheme="minorHAnsi"/>
        </w:rPr>
        <w:t xml:space="preserve"> </w:t>
      </w:r>
      <w:r w:rsidR="005834FA" w:rsidRPr="006C79E0">
        <w:rPr>
          <w:rFonts w:cstheme="minorHAnsi"/>
        </w:rPr>
        <w:t>1906,</w:t>
      </w:r>
      <w:r>
        <w:rPr>
          <w:rFonts w:cstheme="minorHAnsi"/>
        </w:rPr>
        <w:t xml:space="preserve"> </w:t>
      </w:r>
      <w:r w:rsidR="005834FA" w:rsidRPr="006C79E0">
        <w:rPr>
          <w:rFonts w:cstheme="minorHAnsi"/>
        </w:rPr>
        <w:t>the</w:t>
      </w:r>
      <w:r>
        <w:rPr>
          <w:rFonts w:cstheme="minorHAnsi"/>
        </w:rPr>
        <w:t xml:space="preserve"> </w:t>
      </w:r>
      <w:r w:rsidR="005834FA" w:rsidRPr="006C79E0">
        <w:rPr>
          <w:rFonts w:cstheme="minorHAnsi"/>
        </w:rPr>
        <w:t>novel</w:t>
      </w:r>
      <w:r>
        <w:rPr>
          <w:rFonts w:cstheme="minorHAnsi"/>
        </w:rPr>
        <w:t xml:space="preserve"> </w:t>
      </w:r>
      <w:r w:rsidR="005834FA" w:rsidRPr="006C79E0">
        <w:rPr>
          <w:rFonts w:cstheme="minorHAnsi"/>
        </w:rPr>
        <w:t>is</w:t>
      </w:r>
      <w:r>
        <w:rPr>
          <w:rFonts w:cstheme="minorHAnsi"/>
        </w:rPr>
        <w:t xml:space="preserve"> </w:t>
      </w:r>
      <w:r w:rsidR="005834FA" w:rsidRPr="006C79E0">
        <w:rPr>
          <w:rFonts w:cstheme="minorHAnsi"/>
        </w:rPr>
        <w:t>also</w:t>
      </w:r>
      <w:r>
        <w:rPr>
          <w:rFonts w:cstheme="minorHAnsi"/>
        </w:rPr>
        <w:t xml:space="preserve"> </w:t>
      </w:r>
      <w:r w:rsidR="005834FA" w:rsidRPr="006C79E0">
        <w:rPr>
          <w:rFonts w:cstheme="minorHAnsi"/>
        </w:rPr>
        <w:t>an</w:t>
      </w:r>
      <w:r>
        <w:rPr>
          <w:rFonts w:cstheme="minorHAnsi"/>
        </w:rPr>
        <w:t xml:space="preserve"> </w:t>
      </w:r>
      <w:r w:rsidR="005834FA" w:rsidRPr="006C79E0">
        <w:rPr>
          <w:rFonts w:cstheme="minorHAnsi"/>
        </w:rPr>
        <w:t>elegy</w:t>
      </w:r>
      <w:r>
        <w:rPr>
          <w:rFonts w:cstheme="minorHAnsi"/>
        </w:rPr>
        <w:t xml:space="preserve"> </w:t>
      </w:r>
      <w:r w:rsidR="005834FA" w:rsidRPr="006C79E0">
        <w:rPr>
          <w:rFonts w:cstheme="minorHAnsi"/>
        </w:rPr>
        <w:t>for</w:t>
      </w:r>
      <w:r>
        <w:rPr>
          <w:rFonts w:cstheme="minorHAnsi"/>
        </w:rPr>
        <w:t xml:space="preserve"> </w:t>
      </w:r>
      <w:r w:rsidR="005834FA" w:rsidRPr="006C79E0">
        <w:rPr>
          <w:rFonts w:cstheme="minorHAnsi"/>
        </w:rPr>
        <w:t>the</w:t>
      </w:r>
      <w:r>
        <w:rPr>
          <w:rFonts w:cstheme="minorHAnsi"/>
        </w:rPr>
        <w:t xml:space="preserve"> </w:t>
      </w:r>
      <w:r w:rsidR="005834FA" w:rsidRPr="006C79E0">
        <w:rPr>
          <w:rFonts w:cstheme="minorHAnsi"/>
        </w:rPr>
        <w:t>millions</w:t>
      </w:r>
      <w:r>
        <w:rPr>
          <w:rFonts w:cstheme="minorHAnsi"/>
        </w:rPr>
        <w:t xml:space="preserve"> </w:t>
      </w:r>
      <w:r w:rsidR="005834FA" w:rsidRPr="006C79E0">
        <w:rPr>
          <w:rFonts w:cstheme="minorHAnsi"/>
        </w:rPr>
        <w:t>of</w:t>
      </w:r>
      <w:r>
        <w:rPr>
          <w:rFonts w:cstheme="minorHAnsi"/>
        </w:rPr>
        <w:t xml:space="preserve"> </w:t>
      </w:r>
      <w:r w:rsidR="005834FA" w:rsidRPr="006C79E0">
        <w:rPr>
          <w:rFonts w:cstheme="minorHAnsi"/>
        </w:rPr>
        <w:t>young</w:t>
      </w:r>
      <w:r>
        <w:rPr>
          <w:rFonts w:cstheme="minorHAnsi"/>
        </w:rPr>
        <w:t xml:space="preserve"> </w:t>
      </w:r>
      <w:r w:rsidR="005834FA" w:rsidRPr="006C79E0">
        <w:rPr>
          <w:rFonts w:cstheme="minorHAnsi"/>
        </w:rPr>
        <w:t>men</w:t>
      </w:r>
      <w:r>
        <w:rPr>
          <w:rFonts w:cstheme="minorHAnsi"/>
        </w:rPr>
        <w:t xml:space="preserve"> </w:t>
      </w:r>
      <w:r w:rsidR="005834FA" w:rsidRPr="006C79E0">
        <w:rPr>
          <w:rFonts w:cstheme="minorHAnsi"/>
        </w:rPr>
        <w:t>killed</w:t>
      </w:r>
      <w:r>
        <w:rPr>
          <w:rFonts w:cstheme="minorHAnsi"/>
        </w:rPr>
        <w:t xml:space="preserve"> </w:t>
      </w:r>
      <w:r w:rsidR="005834FA" w:rsidRPr="006C79E0">
        <w:rPr>
          <w:rFonts w:cstheme="minorHAnsi"/>
        </w:rPr>
        <w:t>during</w:t>
      </w:r>
      <w:r>
        <w:rPr>
          <w:rFonts w:cstheme="minorHAnsi"/>
        </w:rPr>
        <w:t xml:space="preserve"> </w:t>
      </w:r>
      <w:r w:rsidR="005834FA" w:rsidRPr="006C79E0">
        <w:rPr>
          <w:rFonts w:cstheme="minorHAnsi"/>
        </w:rPr>
        <w:t>World</w:t>
      </w:r>
      <w:r>
        <w:rPr>
          <w:rFonts w:cstheme="minorHAnsi"/>
        </w:rPr>
        <w:t xml:space="preserve"> </w:t>
      </w:r>
      <w:r w:rsidR="005834FA" w:rsidRPr="006C79E0">
        <w:rPr>
          <w:rFonts w:cstheme="minorHAnsi"/>
        </w:rPr>
        <w:t>War</w:t>
      </w:r>
      <w:r>
        <w:rPr>
          <w:rFonts w:cstheme="minorHAnsi"/>
        </w:rPr>
        <w:t xml:space="preserve"> </w:t>
      </w:r>
      <w:r w:rsidR="005834FA" w:rsidRPr="006C79E0">
        <w:rPr>
          <w:rFonts w:cstheme="minorHAnsi"/>
        </w:rPr>
        <w:t>One.</w:t>
      </w:r>
      <w:r>
        <w:rPr>
          <w:rFonts w:cstheme="minorHAnsi"/>
        </w:rPr>
        <w:t xml:space="preserve"> </w:t>
      </w:r>
      <w:r w:rsidR="005834FA" w:rsidRPr="006C79E0">
        <w:rPr>
          <w:rFonts w:cstheme="minorHAnsi"/>
        </w:rPr>
        <w:t>The</w:t>
      </w:r>
      <w:r>
        <w:rPr>
          <w:rFonts w:cstheme="minorHAnsi"/>
        </w:rPr>
        <w:t xml:space="preserve"> </w:t>
      </w:r>
      <w:r w:rsidR="005834FA" w:rsidRPr="006C79E0">
        <w:rPr>
          <w:rFonts w:cstheme="minorHAnsi"/>
        </w:rPr>
        <w:t>novel</w:t>
      </w:r>
      <w:r>
        <w:rPr>
          <w:rFonts w:cstheme="minorHAnsi"/>
        </w:rPr>
        <w:t xml:space="preserve"> </w:t>
      </w:r>
      <w:r w:rsidR="005834FA" w:rsidRPr="006C79E0">
        <w:rPr>
          <w:rFonts w:cstheme="minorHAnsi"/>
        </w:rPr>
        <w:t>challenged</w:t>
      </w:r>
      <w:r>
        <w:rPr>
          <w:rFonts w:cstheme="minorHAnsi"/>
        </w:rPr>
        <w:t xml:space="preserve"> </w:t>
      </w:r>
      <w:r w:rsidR="005834FA" w:rsidRPr="006C79E0">
        <w:rPr>
          <w:rFonts w:cstheme="minorHAnsi"/>
        </w:rPr>
        <w:t>conventional</w:t>
      </w:r>
      <w:r>
        <w:rPr>
          <w:rFonts w:cstheme="minorHAnsi"/>
        </w:rPr>
        <w:t xml:space="preserve"> </w:t>
      </w:r>
      <w:r w:rsidR="005834FA" w:rsidRPr="006C79E0">
        <w:rPr>
          <w:rFonts w:cstheme="minorHAnsi"/>
        </w:rPr>
        <w:t>conceptions</w:t>
      </w:r>
      <w:r>
        <w:rPr>
          <w:rFonts w:cstheme="minorHAnsi"/>
        </w:rPr>
        <w:t xml:space="preserve"> </w:t>
      </w:r>
      <w:r w:rsidR="005834FA" w:rsidRPr="006C79E0">
        <w:rPr>
          <w:rFonts w:cstheme="minorHAnsi"/>
        </w:rPr>
        <w:t>of</w:t>
      </w:r>
      <w:r>
        <w:rPr>
          <w:rFonts w:cstheme="minorHAnsi"/>
        </w:rPr>
        <w:t xml:space="preserve"> </w:t>
      </w:r>
      <w:r w:rsidR="005834FA" w:rsidRPr="006C79E0">
        <w:rPr>
          <w:rFonts w:cstheme="minorHAnsi"/>
        </w:rPr>
        <w:t>character</w:t>
      </w:r>
      <w:r>
        <w:rPr>
          <w:rFonts w:cstheme="minorHAnsi"/>
        </w:rPr>
        <w:t xml:space="preserve"> </w:t>
      </w:r>
      <w:r w:rsidR="005834FA" w:rsidRPr="006C79E0">
        <w:rPr>
          <w:rFonts w:cstheme="minorHAnsi"/>
        </w:rPr>
        <w:t>and</w:t>
      </w:r>
      <w:r>
        <w:rPr>
          <w:rFonts w:cstheme="minorHAnsi"/>
        </w:rPr>
        <w:t xml:space="preserve"> </w:t>
      </w:r>
      <w:r w:rsidR="005834FA" w:rsidRPr="006C79E0">
        <w:rPr>
          <w:rFonts w:cstheme="minorHAnsi"/>
        </w:rPr>
        <w:t>form</w:t>
      </w:r>
      <w:r>
        <w:rPr>
          <w:rFonts w:cstheme="minorHAnsi"/>
        </w:rPr>
        <w:t xml:space="preserve"> </w:t>
      </w:r>
      <w:r w:rsidR="005834FA" w:rsidRPr="006C79E0">
        <w:rPr>
          <w:rFonts w:cstheme="minorHAnsi"/>
        </w:rPr>
        <w:t>through</w:t>
      </w:r>
      <w:r>
        <w:rPr>
          <w:rFonts w:cstheme="minorHAnsi"/>
        </w:rPr>
        <w:t xml:space="preserve"> </w:t>
      </w:r>
      <w:r w:rsidR="005834FA" w:rsidRPr="006C79E0">
        <w:rPr>
          <w:rFonts w:cstheme="minorHAnsi"/>
        </w:rPr>
        <w:t>the</w:t>
      </w:r>
      <w:r>
        <w:rPr>
          <w:rFonts w:cstheme="minorHAnsi"/>
        </w:rPr>
        <w:t xml:space="preserve"> </w:t>
      </w:r>
      <w:r w:rsidR="005834FA" w:rsidRPr="006C79E0">
        <w:rPr>
          <w:rFonts w:cstheme="minorHAnsi"/>
        </w:rPr>
        <w:t>conspicuous</w:t>
      </w:r>
      <w:r>
        <w:rPr>
          <w:rFonts w:cstheme="minorHAnsi"/>
        </w:rPr>
        <w:t xml:space="preserve"> </w:t>
      </w:r>
      <w:r w:rsidR="005834FA" w:rsidRPr="006C79E0">
        <w:rPr>
          <w:rFonts w:cstheme="minorHAnsi"/>
        </w:rPr>
        <w:t>absence</w:t>
      </w:r>
      <w:r>
        <w:rPr>
          <w:rFonts w:cstheme="minorHAnsi"/>
        </w:rPr>
        <w:t xml:space="preserve"> </w:t>
      </w:r>
      <w:r w:rsidR="005834FA" w:rsidRPr="006C79E0">
        <w:rPr>
          <w:rFonts w:cstheme="minorHAnsi"/>
        </w:rPr>
        <w:t>of</w:t>
      </w:r>
      <w:r>
        <w:rPr>
          <w:rFonts w:cstheme="minorHAnsi"/>
        </w:rPr>
        <w:t xml:space="preserve"> </w:t>
      </w:r>
      <w:r w:rsidR="005834FA" w:rsidRPr="006C79E0">
        <w:rPr>
          <w:rFonts w:cstheme="minorHAnsi"/>
        </w:rPr>
        <w:t>the</w:t>
      </w:r>
      <w:r>
        <w:rPr>
          <w:rFonts w:cstheme="minorHAnsi"/>
        </w:rPr>
        <w:t xml:space="preserve"> </w:t>
      </w:r>
      <w:r w:rsidR="005834FA" w:rsidRPr="006C79E0">
        <w:rPr>
          <w:rFonts w:cstheme="minorHAnsi"/>
        </w:rPr>
        <w:t>supposedly</w:t>
      </w:r>
      <w:r>
        <w:rPr>
          <w:rFonts w:cstheme="minorHAnsi"/>
        </w:rPr>
        <w:t xml:space="preserve"> </w:t>
      </w:r>
      <w:r w:rsidR="005834FA" w:rsidRPr="006C79E0">
        <w:rPr>
          <w:rFonts w:cstheme="minorHAnsi"/>
        </w:rPr>
        <w:t>central</w:t>
      </w:r>
      <w:r>
        <w:rPr>
          <w:rFonts w:cstheme="minorHAnsi"/>
        </w:rPr>
        <w:t xml:space="preserve"> </w:t>
      </w:r>
      <w:r w:rsidR="005834FA" w:rsidRPr="006C79E0">
        <w:rPr>
          <w:rFonts w:cstheme="minorHAnsi"/>
        </w:rPr>
        <w:t>figure</w:t>
      </w:r>
      <w:r w:rsidR="00F36C4A" w:rsidRPr="006C79E0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0499B" w:rsidRPr="006C79E0">
        <w:rPr>
          <w:rFonts w:cstheme="minorHAnsi"/>
        </w:rPr>
        <w:t>The</w:t>
      </w:r>
      <w:r>
        <w:rPr>
          <w:rFonts w:cstheme="minorHAnsi"/>
        </w:rPr>
        <w:t xml:space="preserve"> </w:t>
      </w:r>
      <w:r w:rsidR="00A0499B" w:rsidRPr="006C79E0">
        <w:rPr>
          <w:rFonts w:cstheme="minorHAnsi"/>
        </w:rPr>
        <w:t>late</w:t>
      </w:r>
      <w:r>
        <w:rPr>
          <w:rFonts w:cstheme="minorHAnsi"/>
        </w:rPr>
        <w:t xml:space="preserve"> </w:t>
      </w:r>
      <w:r w:rsidR="00A0499B" w:rsidRPr="006C79E0">
        <w:rPr>
          <w:rFonts w:cstheme="minorHAnsi"/>
        </w:rPr>
        <w:t>teens</w:t>
      </w:r>
      <w:r>
        <w:rPr>
          <w:rFonts w:cstheme="minorHAnsi"/>
        </w:rPr>
        <w:t xml:space="preserve"> </w:t>
      </w:r>
      <w:r w:rsidR="00A0499B" w:rsidRPr="006C79E0">
        <w:rPr>
          <w:rFonts w:cstheme="minorHAnsi"/>
        </w:rPr>
        <w:t>and</w:t>
      </w:r>
      <w:r>
        <w:rPr>
          <w:rFonts w:cstheme="minorHAnsi"/>
        </w:rPr>
        <w:t xml:space="preserve"> </w:t>
      </w:r>
      <w:r w:rsidR="00A0499B" w:rsidRPr="006C79E0">
        <w:rPr>
          <w:rFonts w:cstheme="minorHAnsi"/>
        </w:rPr>
        <w:t>early</w:t>
      </w:r>
      <w:r>
        <w:rPr>
          <w:rFonts w:cstheme="minorHAnsi"/>
        </w:rPr>
        <w:t xml:space="preserve"> </w:t>
      </w:r>
      <w:r w:rsidR="00A0499B" w:rsidRPr="006C79E0">
        <w:rPr>
          <w:rFonts w:cstheme="minorHAnsi"/>
        </w:rPr>
        <w:t>20s</w:t>
      </w:r>
      <w:r>
        <w:rPr>
          <w:rFonts w:cstheme="minorHAnsi"/>
        </w:rPr>
        <w:t xml:space="preserve"> </w:t>
      </w:r>
      <w:r w:rsidR="00A0499B" w:rsidRPr="006C79E0">
        <w:rPr>
          <w:rFonts w:cstheme="minorHAnsi"/>
        </w:rPr>
        <w:t>were</w:t>
      </w:r>
      <w:r>
        <w:rPr>
          <w:rFonts w:cstheme="minorHAnsi"/>
        </w:rPr>
        <w:t xml:space="preserve"> </w:t>
      </w:r>
      <w:r w:rsidR="00F36C4A" w:rsidRPr="006C79E0">
        <w:rPr>
          <w:rFonts w:cstheme="minorHAnsi"/>
        </w:rPr>
        <w:t>also</w:t>
      </w:r>
      <w:r>
        <w:rPr>
          <w:rFonts w:cstheme="minorHAnsi"/>
        </w:rPr>
        <w:t xml:space="preserve"> </w:t>
      </w:r>
      <w:r w:rsidR="00A0499B" w:rsidRPr="006C79E0">
        <w:rPr>
          <w:rFonts w:cstheme="minorHAnsi"/>
        </w:rPr>
        <w:t>Woolf’s</w:t>
      </w:r>
      <w:r>
        <w:rPr>
          <w:rFonts w:cstheme="minorHAnsi"/>
        </w:rPr>
        <w:t xml:space="preserve"> </w:t>
      </w:r>
      <w:r w:rsidR="00A0499B" w:rsidRPr="006C79E0">
        <w:rPr>
          <w:rFonts w:cstheme="minorHAnsi"/>
        </w:rPr>
        <w:t>most</w:t>
      </w:r>
      <w:r>
        <w:rPr>
          <w:rFonts w:cstheme="minorHAnsi"/>
        </w:rPr>
        <w:t xml:space="preserve"> </w:t>
      </w:r>
      <w:r w:rsidR="00A0499B" w:rsidRPr="006C79E0">
        <w:rPr>
          <w:rFonts w:cstheme="minorHAnsi"/>
        </w:rPr>
        <w:t>productive</w:t>
      </w:r>
      <w:r>
        <w:rPr>
          <w:rFonts w:cstheme="minorHAnsi"/>
        </w:rPr>
        <w:t xml:space="preserve"> </w:t>
      </w:r>
      <w:r w:rsidR="00A0499B" w:rsidRPr="006C79E0">
        <w:rPr>
          <w:rFonts w:cstheme="minorHAnsi"/>
        </w:rPr>
        <w:t>in</w:t>
      </w:r>
      <w:r>
        <w:rPr>
          <w:rFonts w:cstheme="minorHAnsi"/>
        </w:rPr>
        <w:t xml:space="preserve"> </w:t>
      </w:r>
      <w:r w:rsidR="00A0499B" w:rsidRPr="006C79E0">
        <w:rPr>
          <w:rFonts w:cstheme="minorHAnsi"/>
        </w:rPr>
        <w:t>terms</w:t>
      </w:r>
      <w:r>
        <w:rPr>
          <w:rFonts w:cstheme="minorHAnsi"/>
        </w:rPr>
        <w:t xml:space="preserve"> </w:t>
      </w:r>
      <w:r w:rsidR="00A0499B" w:rsidRPr="006C79E0">
        <w:rPr>
          <w:rFonts w:cstheme="minorHAnsi"/>
        </w:rPr>
        <w:t>of</w:t>
      </w:r>
      <w:r>
        <w:rPr>
          <w:rFonts w:cstheme="minorHAnsi"/>
        </w:rPr>
        <w:t xml:space="preserve"> </w:t>
      </w:r>
      <w:r w:rsidR="00A0499B" w:rsidRPr="006C79E0">
        <w:rPr>
          <w:rFonts w:cstheme="minorHAnsi"/>
        </w:rPr>
        <w:t>published</w:t>
      </w:r>
      <w:r>
        <w:rPr>
          <w:rFonts w:cstheme="minorHAnsi"/>
        </w:rPr>
        <w:t xml:space="preserve"> </w:t>
      </w:r>
      <w:r w:rsidR="00A0499B" w:rsidRPr="006C79E0">
        <w:rPr>
          <w:rFonts w:cstheme="minorHAnsi"/>
        </w:rPr>
        <w:t>short</w:t>
      </w:r>
      <w:r>
        <w:rPr>
          <w:rFonts w:cstheme="minorHAnsi"/>
        </w:rPr>
        <w:t xml:space="preserve"> </w:t>
      </w:r>
      <w:r w:rsidR="00A0499B" w:rsidRPr="006C79E0">
        <w:rPr>
          <w:rFonts w:cstheme="minorHAnsi"/>
        </w:rPr>
        <w:t>fiction.</w:t>
      </w:r>
      <w:r>
        <w:rPr>
          <w:rFonts w:cstheme="minorHAnsi"/>
        </w:rPr>
        <w:t xml:space="preserve"> </w:t>
      </w:r>
      <w:r w:rsidR="00A0499B" w:rsidRPr="006C79E0">
        <w:rPr>
          <w:rFonts w:cstheme="minorHAnsi"/>
        </w:rPr>
        <w:t>The</w:t>
      </w:r>
      <w:r>
        <w:rPr>
          <w:rFonts w:cstheme="minorHAnsi"/>
        </w:rPr>
        <w:t xml:space="preserve"> </w:t>
      </w:r>
      <w:r w:rsidR="00A0499B" w:rsidRPr="006C79E0">
        <w:rPr>
          <w:rFonts w:cstheme="minorHAnsi"/>
        </w:rPr>
        <w:t>collection</w:t>
      </w:r>
      <w:r>
        <w:rPr>
          <w:rFonts w:cstheme="minorHAnsi"/>
        </w:rPr>
        <w:t xml:space="preserve"> </w:t>
      </w:r>
      <w:r w:rsidR="00A0499B" w:rsidRPr="006C79E0">
        <w:rPr>
          <w:rFonts w:cstheme="minorHAnsi"/>
          <w:i/>
        </w:rPr>
        <w:t>Monday</w:t>
      </w:r>
      <w:r>
        <w:rPr>
          <w:rFonts w:cstheme="minorHAnsi"/>
          <w:i/>
        </w:rPr>
        <w:t xml:space="preserve"> </w:t>
      </w:r>
      <w:r w:rsidR="00A0499B" w:rsidRPr="006C79E0">
        <w:rPr>
          <w:rFonts w:cstheme="minorHAnsi"/>
          <w:i/>
        </w:rPr>
        <w:t>or</w:t>
      </w:r>
      <w:r>
        <w:rPr>
          <w:rFonts w:cstheme="minorHAnsi"/>
          <w:i/>
        </w:rPr>
        <w:t xml:space="preserve"> </w:t>
      </w:r>
      <w:r w:rsidR="00A0499B" w:rsidRPr="006C79E0">
        <w:rPr>
          <w:rFonts w:cstheme="minorHAnsi"/>
          <w:i/>
        </w:rPr>
        <w:t>Tuesday</w:t>
      </w:r>
      <w:r>
        <w:rPr>
          <w:rFonts w:cstheme="minorHAnsi"/>
          <w:i/>
        </w:rPr>
        <w:t xml:space="preserve"> </w:t>
      </w:r>
      <w:r w:rsidR="00DD2777" w:rsidRPr="006C79E0">
        <w:rPr>
          <w:rFonts w:cstheme="minorHAnsi"/>
        </w:rPr>
        <w:t>(1921)</w:t>
      </w:r>
      <w:r>
        <w:rPr>
          <w:rFonts w:cstheme="minorHAnsi"/>
        </w:rPr>
        <w:t xml:space="preserve"> </w:t>
      </w:r>
      <w:r w:rsidR="00DD2777" w:rsidRPr="006C79E0">
        <w:rPr>
          <w:rFonts w:cstheme="minorHAnsi"/>
        </w:rPr>
        <w:t>brought</w:t>
      </w:r>
      <w:r>
        <w:rPr>
          <w:rFonts w:cstheme="minorHAnsi"/>
        </w:rPr>
        <w:t xml:space="preserve"> </w:t>
      </w:r>
      <w:r w:rsidR="00DD2777" w:rsidRPr="006C79E0">
        <w:rPr>
          <w:rFonts w:cstheme="minorHAnsi"/>
        </w:rPr>
        <w:t>together</w:t>
      </w:r>
      <w:r>
        <w:rPr>
          <w:rFonts w:cstheme="minorHAnsi"/>
        </w:rPr>
        <w:t xml:space="preserve"> </w:t>
      </w:r>
      <w:r w:rsidR="00F36C4A" w:rsidRPr="006C79E0">
        <w:rPr>
          <w:rFonts w:cstheme="minorHAnsi"/>
        </w:rPr>
        <w:t>eight</w:t>
      </w:r>
      <w:r>
        <w:rPr>
          <w:rFonts w:cstheme="minorHAnsi"/>
        </w:rPr>
        <w:t xml:space="preserve"> </w:t>
      </w:r>
      <w:proofErr w:type="gramStart"/>
      <w:r w:rsidR="00F36C4A" w:rsidRPr="006C79E0">
        <w:rPr>
          <w:rFonts w:cstheme="minorHAnsi"/>
        </w:rPr>
        <w:t>pieces</w:t>
      </w:r>
      <w:r>
        <w:rPr>
          <w:rFonts w:cstheme="minorHAnsi"/>
        </w:rPr>
        <w:t xml:space="preserve"> </w:t>
      </w:r>
      <w:r w:rsidR="00F36C4A" w:rsidRPr="006C79E0">
        <w:rPr>
          <w:rFonts w:cstheme="minorHAnsi"/>
        </w:rPr>
        <w:t>which</w:t>
      </w:r>
      <w:proofErr w:type="gramEnd"/>
      <w:r>
        <w:rPr>
          <w:rFonts w:cstheme="minorHAnsi"/>
        </w:rPr>
        <w:t xml:space="preserve"> </w:t>
      </w:r>
      <w:r w:rsidR="00F36C4A" w:rsidRPr="006C79E0">
        <w:rPr>
          <w:rFonts w:cstheme="minorHAnsi"/>
        </w:rPr>
        <w:t>together</w:t>
      </w:r>
      <w:r>
        <w:rPr>
          <w:rFonts w:cstheme="minorHAnsi"/>
        </w:rPr>
        <w:t xml:space="preserve"> </w:t>
      </w:r>
      <w:r w:rsidR="00F36C4A" w:rsidRPr="006C79E0">
        <w:rPr>
          <w:rFonts w:cstheme="minorHAnsi"/>
        </w:rPr>
        <w:t>display</w:t>
      </w:r>
      <w:r>
        <w:rPr>
          <w:rFonts w:cstheme="minorHAnsi"/>
        </w:rPr>
        <w:t xml:space="preserve"> </w:t>
      </w:r>
      <w:r w:rsidR="00DD2777" w:rsidRPr="006C79E0">
        <w:rPr>
          <w:rFonts w:cstheme="minorHAnsi"/>
        </w:rPr>
        <w:t>some</w:t>
      </w:r>
      <w:r>
        <w:rPr>
          <w:rFonts w:cstheme="minorHAnsi"/>
        </w:rPr>
        <w:t xml:space="preserve"> </w:t>
      </w:r>
      <w:r w:rsidR="00DD2777" w:rsidRPr="006C79E0">
        <w:rPr>
          <w:rFonts w:cstheme="minorHAnsi"/>
        </w:rPr>
        <w:t>of</w:t>
      </w:r>
      <w:r>
        <w:rPr>
          <w:rFonts w:cstheme="minorHAnsi"/>
        </w:rPr>
        <w:t xml:space="preserve"> </w:t>
      </w:r>
      <w:r w:rsidR="00DD2777" w:rsidRPr="006C79E0">
        <w:rPr>
          <w:rFonts w:cstheme="minorHAnsi"/>
        </w:rPr>
        <w:t>her</w:t>
      </w:r>
      <w:r>
        <w:rPr>
          <w:rFonts w:cstheme="minorHAnsi"/>
        </w:rPr>
        <w:t xml:space="preserve"> </w:t>
      </w:r>
      <w:r w:rsidR="00DD2777" w:rsidRPr="006C79E0">
        <w:rPr>
          <w:rFonts w:cstheme="minorHAnsi"/>
        </w:rPr>
        <w:t>most</w:t>
      </w:r>
      <w:r>
        <w:rPr>
          <w:rFonts w:cstheme="minorHAnsi"/>
        </w:rPr>
        <w:t xml:space="preserve"> </w:t>
      </w:r>
      <w:r w:rsidR="00DD2777" w:rsidRPr="006C79E0">
        <w:rPr>
          <w:rFonts w:cstheme="minorHAnsi"/>
        </w:rPr>
        <w:t>radical</w:t>
      </w:r>
      <w:r>
        <w:rPr>
          <w:rFonts w:cstheme="minorHAnsi"/>
        </w:rPr>
        <w:t xml:space="preserve"> </w:t>
      </w:r>
      <w:r w:rsidR="00F36C4A" w:rsidRPr="006C79E0">
        <w:rPr>
          <w:rFonts w:cstheme="minorHAnsi"/>
        </w:rPr>
        <w:t>literary</w:t>
      </w:r>
      <w:r>
        <w:rPr>
          <w:rFonts w:cstheme="minorHAnsi"/>
        </w:rPr>
        <w:t xml:space="preserve"> </w:t>
      </w:r>
      <w:r w:rsidR="00F36C4A" w:rsidRPr="006C79E0">
        <w:rPr>
          <w:rFonts w:cstheme="minorHAnsi"/>
        </w:rPr>
        <w:t>innovations</w:t>
      </w:r>
      <w:r>
        <w:rPr>
          <w:rFonts w:cstheme="minorHAnsi"/>
        </w:rPr>
        <w:t xml:space="preserve"> </w:t>
      </w:r>
      <w:r w:rsidR="00F36C4A" w:rsidRPr="006C79E0">
        <w:rPr>
          <w:rFonts w:cstheme="minorHAnsi"/>
        </w:rPr>
        <w:t>in</w:t>
      </w:r>
      <w:r>
        <w:rPr>
          <w:rFonts w:cstheme="minorHAnsi"/>
        </w:rPr>
        <w:t xml:space="preserve"> </w:t>
      </w:r>
      <w:r w:rsidR="00F36C4A" w:rsidRPr="006C79E0">
        <w:rPr>
          <w:rFonts w:cstheme="minorHAnsi"/>
        </w:rPr>
        <w:t>perspective,</w:t>
      </w:r>
      <w:r>
        <w:rPr>
          <w:rFonts w:cstheme="minorHAnsi"/>
        </w:rPr>
        <w:t xml:space="preserve"> </w:t>
      </w:r>
      <w:r w:rsidR="00F36C4A" w:rsidRPr="006C79E0">
        <w:rPr>
          <w:rFonts w:cstheme="minorHAnsi"/>
        </w:rPr>
        <w:t>genre</w:t>
      </w:r>
      <w:r>
        <w:rPr>
          <w:rFonts w:cstheme="minorHAnsi"/>
        </w:rPr>
        <w:t xml:space="preserve"> </w:t>
      </w:r>
      <w:r w:rsidR="00F36C4A" w:rsidRPr="006C79E0">
        <w:rPr>
          <w:rFonts w:cstheme="minorHAnsi"/>
        </w:rPr>
        <w:t>and</w:t>
      </w:r>
      <w:r>
        <w:rPr>
          <w:rFonts w:cstheme="minorHAnsi"/>
        </w:rPr>
        <w:t xml:space="preserve"> </w:t>
      </w:r>
      <w:r w:rsidR="00F36C4A" w:rsidRPr="006C79E0">
        <w:rPr>
          <w:rFonts w:cstheme="minorHAnsi"/>
        </w:rPr>
        <w:t>language.</w:t>
      </w:r>
    </w:p>
    <w:p w:rsidR="002E54D5" w:rsidRDefault="002E54D5" w:rsidP="009A57A3">
      <w:pPr>
        <w:spacing w:after="0" w:line="240" w:lineRule="auto"/>
        <w:rPr>
          <w:rFonts w:cstheme="minorHAnsi"/>
        </w:rPr>
      </w:pPr>
    </w:p>
    <w:p w:rsidR="005834FA" w:rsidRPr="006C79E0" w:rsidRDefault="005834FA" w:rsidP="009A57A3">
      <w:pPr>
        <w:spacing w:after="0" w:line="240" w:lineRule="auto"/>
        <w:rPr>
          <w:rFonts w:cstheme="minorHAnsi"/>
        </w:rPr>
      </w:pPr>
      <w:r w:rsidRPr="002E54D5">
        <w:rPr>
          <w:rFonts w:cstheme="minorHAnsi"/>
        </w:rPr>
        <w:t>Woolf’s</w:t>
      </w:r>
      <w:r w:rsidR="00C16B4E">
        <w:rPr>
          <w:rFonts w:cstheme="minorHAnsi"/>
        </w:rPr>
        <w:t xml:space="preserve"> </w:t>
      </w:r>
      <w:r w:rsidRPr="002E54D5">
        <w:rPr>
          <w:rFonts w:cstheme="minorHAnsi"/>
        </w:rPr>
        <w:t>m</w:t>
      </w:r>
      <w:r w:rsidR="00EF6E6B" w:rsidRPr="002E54D5">
        <w:rPr>
          <w:rFonts w:cstheme="minorHAnsi"/>
        </w:rPr>
        <w:t>ost</w:t>
      </w:r>
      <w:r w:rsidR="00C16B4E">
        <w:rPr>
          <w:rFonts w:cstheme="minorHAnsi"/>
        </w:rPr>
        <w:t xml:space="preserve"> </w:t>
      </w:r>
      <w:r w:rsidR="00EF6E6B" w:rsidRPr="002E54D5">
        <w:rPr>
          <w:rFonts w:cstheme="minorHAnsi"/>
        </w:rPr>
        <w:t>ce</w:t>
      </w:r>
      <w:r w:rsidR="00805D25">
        <w:rPr>
          <w:rFonts w:cstheme="minorHAnsi"/>
        </w:rPr>
        <w:t>l</w:t>
      </w:r>
      <w:r w:rsidR="00EF6E6B" w:rsidRPr="002E54D5">
        <w:rPr>
          <w:rFonts w:cstheme="minorHAnsi"/>
        </w:rPr>
        <w:t>ebrated</w:t>
      </w:r>
      <w:r w:rsidR="00C16B4E">
        <w:rPr>
          <w:rFonts w:cstheme="minorHAnsi"/>
        </w:rPr>
        <w:t xml:space="preserve"> </w:t>
      </w:r>
      <w:r w:rsidR="00805D25">
        <w:rPr>
          <w:rFonts w:cstheme="minorHAnsi"/>
        </w:rPr>
        <w:t>works</w:t>
      </w:r>
      <w:r w:rsidR="00C16B4E">
        <w:rPr>
          <w:rFonts w:cstheme="minorHAnsi"/>
        </w:rPr>
        <w:t xml:space="preserve"> </w:t>
      </w:r>
      <w:r w:rsidR="00EF6E6B" w:rsidRPr="002E54D5">
        <w:rPr>
          <w:rFonts w:cstheme="minorHAnsi"/>
        </w:rPr>
        <w:t>followed.</w:t>
      </w:r>
      <w:r w:rsidR="00C16B4E">
        <w:rPr>
          <w:rFonts w:cstheme="minorHAnsi"/>
        </w:rPr>
        <w:t xml:space="preserve"> </w:t>
      </w:r>
      <w:r w:rsidRPr="002E54D5">
        <w:rPr>
          <w:rFonts w:cstheme="minorHAnsi"/>
          <w:i/>
        </w:rPr>
        <w:t>Mrs</w:t>
      </w:r>
      <w:r w:rsidR="00C16B4E">
        <w:rPr>
          <w:rFonts w:cstheme="minorHAnsi"/>
          <w:i/>
        </w:rPr>
        <w:t xml:space="preserve"> </w:t>
      </w:r>
      <w:r w:rsidRPr="002E54D5">
        <w:rPr>
          <w:rFonts w:cstheme="minorHAnsi"/>
          <w:i/>
        </w:rPr>
        <w:t>Dalloway</w:t>
      </w:r>
      <w:r w:rsidR="00C16B4E">
        <w:rPr>
          <w:rFonts w:cstheme="minorHAnsi"/>
        </w:rPr>
        <w:t xml:space="preserve"> </w:t>
      </w:r>
      <w:r w:rsidR="00EF6E6B" w:rsidRPr="002E54D5">
        <w:rPr>
          <w:rFonts w:cstheme="minorHAnsi"/>
        </w:rPr>
        <w:t>(1925)</w:t>
      </w:r>
      <w:r w:rsidR="00C16B4E">
        <w:rPr>
          <w:rFonts w:cstheme="minorHAnsi"/>
        </w:rPr>
        <w:t xml:space="preserve"> </w:t>
      </w:r>
      <w:r w:rsidR="00EF6E6B" w:rsidRPr="002E54D5">
        <w:rPr>
          <w:rFonts w:cstheme="minorHAnsi"/>
        </w:rPr>
        <w:t>is</w:t>
      </w:r>
      <w:r w:rsidR="00C16B4E">
        <w:rPr>
          <w:rFonts w:cstheme="minorHAnsi"/>
        </w:rPr>
        <w:t xml:space="preserve"> </w:t>
      </w:r>
      <w:r w:rsidR="00EF6E6B" w:rsidRPr="002E54D5">
        <w:rPr>
          <w:rFonts w:cstheme="minorHAnsi"/>
        </w:rPr>
        <w:t>a</w:t>
      </w:r>
      <w:r w:rsidR="00C16B4E">
        <w:rPr>
          <w:rFonts w:cstheme="minorHAnsi"/>
        </w:rPr>
        <w:t xml:space="preserve"> </w:t>
      </w:r>
      <w:r w:rsidRPr="002E54D5">
        <w:rPr>
          <w:rFonts w:cstheme="minorHAnsi"/>
        </w:rPr>
        <w:t>one-day</w:t>
      </w:r>
      <w:r w:rsidR="00C16B4E">
        <w:rPr>
          <w:rFonts w:cstheme="minorHAnsi"/>
        </w:rPr>
        <w:t xml:space="preserve"> </w:t>
      </w:r>
      <w:r w:rsidRPr="002E54D5">
        <w:rPr>
          <w:rFonts w:cstheme="minorHAnsi"/>
        </w:rPr>
        <w:t>novel</w:t>
      </w:r>
      <w:r w:rsidR="00C16B4E">
        <w:rPr>
          <w:rFonts w:cstheme="minorHAnsi"/>
        </w:rPr>
        <w:t xml:space="preserve"> </w:t>
      </w:r>
      <w:r w:rsidRPr="002E54D5">
        <w:rPr>
          <w:rFonts w:cstheme="minorHAnsi"/>
        </w:rPr>
        <w:t>using</w:t>
      </w:r>
      <w:r w:rsidR="00C16B4E">
        <w:rPr>
          <w:rFonts w:cstheme="minorHAnsi"/>
        </w:rPr>
        <w:t xml:space="preserve"> </w:t>
      </w:r>
      <w:r w:rsidRPr="002E54D5">
        <w:rPr>
          <w:rFonts w:cstheme="minorHAnsi"/>
        </w:rPr>
        <w:t>what</w:t>
      </w:r>
      <w:r w:rsidR="00C16B4E">
        <w:rPr>
          <w:rFonts w:cstheme="minorHAnsi"/>
        </w:rPr>
        <w:t xml:space="preserve"> </w:t>
      </w:r>
      <w:r w:rsidRPr="002E54D5">
        <w:rPr>
          <w:rFonts w:cstheme="minorHAnsi"/>
        </w:rPr>
        <w:t>Woolf</w:t>
      </w:r>
      <w:r w:rsidR="00C16B4E">
        <w:rPr>
          <w:rFonts w:cstheme="minorHAnsi"/>
        </w:rPr>
        <w:t xml:space="preserve"> </w:t>
      </w:r>
      <w:r w:rsidRPr="002E54D5">
        <w:rPr>
          <w:rFonts w:cstheme="minorHAnsi"/>
        </w:rPr>
        <w:t>called</w:t>
      </w:r>
      <w:r w:rsidR="00C16B4E">
        <w:rPr>
          <w:rFonts w:cstheme="minorHAnsi"/>
        </w:rPr>
        <w:t xml:space="preserve"> </w:t>
      </w:r>
      <w:r w:rsidRPr="002E54D5">
        <w:rPr>
          <w:rFonts w:cstheme="minorHAnsi"/>
        </w:rPr>
        <w:t>her</w:t>
      </w:r>
      <w:r w:rsidR="00C16B4E">
        <w:rPr>
          <w:rFonts w:cstheme="minorHAnsi"/>
        </w:rPr>
        <w:t xml:space="preserve"> </w:t>
      </w:r>
      <w:r w:rsidRPr="002E54D5">
        <w:rPr>
          <w:rFonts w:cstheme="minorHAnsi"/>
        </w:rPr>
        <w:t>‘tunnel</w:t>
      </w:r>
      <w:r w:rsidR="007E5530" w:rsidRPr="002E54D5">
        <w:rPr>
          <w:rFonts w:cstheme="minorHAnsi"/>
        </w:rPr>
        <w:t>l</w:t>
      </w:r>
      <w:r w:rsidRPr="002E54D5">
        <w:rPr>
          <w:rFonts w:cstheme="minorHAnsi"/>
        </w:rPr>
        <w:t>ing’</w:t>
      </w:r>
      <w:r w:rsidR="00C16B4E">
        <w:rPr>
          <w:rFonts w:cstheme="minorHAnsi"/>
        </w:rPr>
        <w:t xml:space="preserve"> </w:t>
      </w:r>
      <w:r w:rsidRPr="002E54D5">
        <w:rPr>
          <w:rFonts w:cstheme="minorHAnsi"/>
        </w:rPr>
        <w:t>technique</w:t>
      </w:r>
      <w:r w:rsidR="00C16B4E">
        <w:rPr>
          <w:rFonts w:cstheme="minorHAnsi"/>
        </w:rPr>
        <w:t xml:space="preserve"> </w:t>
      </w:r>
      <w:r w:rsidR="007E5530" w:rsidRPr="006C79E0">
        <w:rPr>
          <w:rFonts w:cstheme="minorHAnsi"/>
        </w:rPr>
        <w:t>to</w:t>
      </w:r>
      <w:r w:rsidR="00C16B4E">
        <w:rPr>
          <w:rFonts w:cstheme="minorHAnsi"/>
        </w:rPr>
        <w:t xml:space="preserve"> </w:t>
      </w:r>
      <w:r w:rsidR="007E5530" w:rsidRPr="006C79E0">
        <w:rPr>
          <w:rFonts w:cstheme="minorHAnsi"/>
        </w:rPr>
        <w:t>fill</w:t>
      </w:r>
      <w:r w:rsidR="00C16B4E">
        <w:rPr>
          <w:rFonts w:cstheme="minorHAnsi"/>
        </w:rPr>
        <w:t xml:space="preserve"> </w:t>
      </w:r>
      <w:r w:rsidR="007E5530" w:rsidRPr="006C79E0">
        <w:rPr>
          <w:rFonts w:cstheme="minorHAnsi"/>
        </w:rPr>
        <w:t>out</w:t>
      </w:r>
      <w:r w:rsidR="00C16B4E">
        <w:rPr>
          <w:rFonts w:cstheme="minorHAnsi"/>
        </w:rPr>
        <w:t xml:space="preserve"> </w:t>
      </w:r>
      <w:r w:rsidR="007E5530" w:rsidRPr="006C79E0">
        <w:rPr>
          <w:rFonts w:cstheme="minorHAnsi"/>
        </w:rPr>
        <w:t>the</w:t>
      </w:r>
      <w:r w:rsidR="00C16B4E">
        <w:rPr>
          <w:rFonts w:cstheme="minorHAnsi"/>
        </w:rPr>
        <w:t xml:space="preserve"> </w:t>
      </w:r>
      <w:r w:rsidR="007E5530" w:rsidRPr="006C79E0">
        <w:rPr>
          <w:rFonts w:cstheme="minorHAnsi"/>
        </w:rPr>
        <w:t>characters’</w:t>
      </w:r>
      <w:r w:rsidR="00C16B4E">
        <w:rPr>
          <w:rFonts w:cstheme="minorHAnsi"/>
        </w:rPr>
        <w:t xml:space="preserve"> </w:t>
      </w:r>
      <w:r w:rsidR="007E5530" w:rsidRPr="006C79E0">
        <w:rPr>
          <w:rFonts w:cstheme="minorHAnsi"/>
        </w:rPr>
        <w:t>pasts</w:t>
      </w:r>
      <w:r w:rsidR="00C16B4E">
        <w:rPr>
          <w:rFonts w:cstheme="minorHAnsi"/>
        </w:rPr>
        <w:t xml:space="preserve"> </w:t>
      </w:r>
      <w:r w:rsidR="007E5530" w:rsidRPr="006C79E0">
        <w:rPr>
          <w:rFonts w:cstheme="minorHAnsi"/>
        </w:rPr>
        <w:t>through</w:t>
      </w:r>
      <w:r w:rsidR="00C16B4E">
        <w:rPr>
          <w:rFonts w:cstheme="minorHAnsi"/>
        </w:rPr>
        <w:t xml:space="preserve"> </w:t>
      </w:r>
      <w:r w:rsidR="007E5530" w:rsidRPr="006C79E0">
        <w:rPr>
          <w:rFonts w:cstheme="minorHAnsi"/>
        </w:rPr>
        <w:t>lengthy</w:t>
      </w:r>
      <w:r w:rsidR="00C16B4E">
        <w:rPr>
          <w:rFonts w:cstheme="minorHAnsi"/>
        </w:rPr>
        <w:t xml:space="preserve"> </w:t>
      </w:r>
      <w:r w:rsidR="007E5530" w:rsidRPr="006C79E0">
        <w:rPr>
          <w:rFonts w:cstheme="minorHAnsi"/>
        </w:rPr>
        <w:t>excursions</w:t>
      </w:r>
      <w:r w:rsidR="00C16B4E">
        <w:rPr>
          <w:rFonts w:cstheme="minorHAnsi"/>
        </w:rPr>
        <w:t xml:space="preserve"> </w:t>
      </w:r>
      <w:r w:rsidR="007E5530" w:rsidRPr="006C79E0">
        <w:rPr>
          <w:rFonts w:cstheme="minorHAnsi"/>
        </w:rPr>
        <w:t>into</w:t>
      </w:r>
      <w:r w:rsidR="00C16B4E">
        <w:rPr>
          <w:rFonts w:cstheme="minorHAnsi"/>
        </w:rPr>
        <w:t xml:space="preserve"> </w:t>
      </w:r>
      <w:r w:rsidR="007E5530" w:rsidRPr="006C79E0">
        <w:rPr>
          <w:rFonts w:cstheme="minorHAnsi"/>
        </w:rPr>
        <w:t>memory,</w:t>
      </w:r>
      <w:r w:rsidR="00C16B4E">
        <w:rPr>
          <w:rFonts w:cstheme="minorHAnsi"/>
        </w:rPr>
        <w:t xml:space="preserve"> </w:t>
      </w:r>
      <w:r w:rsidR="007E5530" w:rsidRPr="006C79E0">
        <w:rPr>
          <w:rFonts w:cstheme="minorHAnsi"/>
        </w:rPr>
        <w:t>while</w:t>
      </w:r>
      <w:r w:rsidR="00C16B4E">
        <w:rPr>
          <w:rFonts w:cstheme="minorHAnsi"/>
        </w:rPr>
        <w:t xml:space="preserve"> </w:t>
      </w:r>
      <w:r w:rsidR="007E5530" w:rsidRPr="006C79E0">
        <w:rPr>
          <w:rFonts w:cstheme="minorHAnsi"/>
        </w:rPr>
        <w:t>at</w:t>
      </w:r>
      <w:r w:rsidR="00C16B4E">
        <w:rPr>
          <w:rFonts w:cstheme="minorHAnsi"/>
        </w:rPr>
        <w:t xml:space="preserve"> </w:t>
      </w:r>
      <w:r w:rsidR="007E5530" w:rsidRPr="006C79E0">
        <w:rPr>
          <w:rFonts w:cstheme="minorHAnsi"/>
        </w:rPr>
        <w:t>the</w:t>
      </w:r>
      <w:r w:rsidR="00C16B4E">
        <w:rPr>
          <w:rFonts w:cstheme="minorHAnsi"/>
        </w:rPr>
        <w:t xml:space="preserve"> </w:t>
      </w:r>
      <w:r w:rsidR="007E5530" w:rsidRPr="006C79E0">
        <w:rPr>
          <w:rFonts w:cstheme="minorHAnsi"/>
        </w:rPr>
        <w:t>same</w:t>
      </w:r>
      <w:r w:rsidR="00C16B4E">
        <w:rPr>
          <w:rFonts w:cstheme="minorHAnsi"/>
        </w:rPr>
        <w:t xml:space="preserve"> </w:t>
      </w:r>
      <w:r w:rsidR="007E5530" w:rsidRPr="006C79E0">
        <w:rPr>
          <w:rFonts w:cstheme="minorHAnsi"/>
        </w:rPr>
        <w:t>time</w:t>
      </w:r>
      <w:r w:rsidR="00C16B4E">
        <w:rPr>
          <w:rFonts w:cstheme="minorHAnsi"/>
        </w:rPr>
        <w:t xml:space="preserve"> </w:t>
      </w:r>
      <w:r w:rsidR="007E5530" w:rsidRPr="006C79E0">
        <w:rPr>
          <w:rFonts w:cstheme="minorHAnsi"/>
        </w:rPr>
        <w:t>linking</w:t>
      </w:r>
      <w:r w:rsidR="00C16B4E">
        <w:rPr>
          <w:rFonts w:cstheme="minorHAnsi"/>
        </w:rPr>
        <w:t xml:space="preserve"> </w:t>
      </w:r>
      <w:r w:rsidR="007E5530" w:rsidRPr="006C79E0">
        <w:rPr>
          <w:rFonts w:cstheme="minorHAnsi"/>
        </w:rPr>
        <w:t>them</w:t>
      </w:r>
      <w:r w:rsidR="00C16B4E">
        <w:rPr>
          <w:rFonts w:cstheme="minorHAnsi"/>
        </w:rPr>
        <w:t xml:space="preserve"> </w:t>
      </w:r>
      <w:r w:rsidR="007E5530" w:rsidRPr="006C79E0">
        <w:rPr>
          <w:rFonts w:cstheme="minorHAnsi"/>
        </w:rPr>
        <w:t>through</w:t>
      </w:r>
      <w:r w:rsidR="00C16B4E">
        <w:rPr>
          <w:rFonts w:cstheme="minorHAnsi"/>
        </w:rPr>
        <w:t xml:space="preserve"> </w:t>
      </w:r>
      <w:r w:rsidR="007E5530" w:rsidRPr="006C79E0">
        <w:rPr>
          <w:rFonts w:cstheme="minorHAnsi"/>
        </w:rPr>
        <w:t>a</w:t>
      </w:r>
      <w:r w:rsidR="00C16B4E">
        <w:rPr>
          <w:rFonts w:cstheme="minorHAnsi"/>
        </w:rPr>
        <w:t xml:space="preserve"> </w:t>
      </w:r>
      <w:r w:rsidR="007E5530" w:rsidRPr="006C79E0">
        <w:rPr>
          <w:rFonts w:cstheme="minorHAnsi"/>
        </w:rPr>
        <w:t>fluid</w:t>
      </w:r>
      <w:r w:rsidR="00C16B4E">
        <w:rPr>
          <w:rFonts w:cstheme="minorHAnsi"/>
        </w:rPr>
        <w:t xml:space="preserve"> </w:t>
      </w:r>
      <w:r w:rsidR="00EF6E6B" w:rsidRPr="006C79E0">
        <w:rPr>
          <w:rFonts w:cstheme="minorHAnsi"/>
        </w:rPr>
        <w:t>narrative</w:t>
      </w:r>
      <w:r w:rsidR="00C16B4E">
        <w:rPr>
          <w:rFonts w:cstheme="minorHAnsi"/>
        </w:rPr>
        <w:t xml:space="preserve"> </w:t>
      </w:r>
      <w:r w:rsidR="00EF6E6B" w:rsidRPr="006C79E0">
        <w:rPr>
          <w:rFonts w:cstheme="minorHAnsi"/>
        </w:rPr>
        <w:t>often</w:t>
      </w:r>
      <w:r w:rsidR="00C16B4E">
        <w:rPr>
          <w:rFonts w:cstheme="minorHAnsi"/>
        </w:rPr>
        <w:t xml:space="preserve"> </w:t>
      </w:r>
      <w:r w:rsidR="00EF6E6B" w:rsidRPr="006C79E0">
        <w:rPr>
          <w:rFonts w:cstheme="minorHAnsi"/>
        </w:rPr>
        <w:t>moving</w:t>
      </w:r>
      <w:r w:rsidR="00C16B4E">
        <w:rPr>
          <w:rFonts w:cstheme="minorHAnsi"/>
        </w:rPr>
        <w:t xml:space="preserve"> </w:t>
      </w:r>
      <w:r w:rsidR="00EF6E6B" w:rsidRPr="006C79E0">
        <w:rPr>
          <w:rFonts w:cstheme="minorHAnsi"/>
        </w:rPr>
        <w:t>rapidly</w:t>
      </w:r>
      <w:r w:rsidR="00C16B4E">
        <w:rPr>
          <w:rFonts w:cstheme="minorHAnsi"/>
        </w:rPr>
        <w:t xml:space="preserve"> </w:t>
      </w:r>
      <w:r w:rsidR="00EF6E6B" w:rsidRPr="006C79E0">
        <w:rPr>
          <w:rFonts w:cstheme="minorHAnsi"/>
        </w:rPr>
        <w:t>from</w:t>
      </w:r>
      <w:r w:rsidR="00C16B4E">
        <w:rPr>
          <w:rFonts w:cstheme="minorHAnsi"/>
        </w:rPr>
        <w:t xml:space="preserve"> </w:t>
      </w:r>
      <w:r w:rsidR="00EF6E6B" w:rsidRPr="006C79E0">
        <w:rPr>
          <w:rFonts w:cstheme="minorHAnsi"/>
        </w:rPr>
        <w:t>one</w:t>
      </w:r>
      <w:r w:rsidR="00C16B4E">
        <w:rPr>
          <w:rFonts w:cstheme="minorHAnsi"/>
        </w:rPr>
        <w:t xml:space="preserve"> </w:t>
      </w:r>
      <w:r w:rsidR="00EF6E6B" w:rsidRPr="006C79E0">
        <w:rPr>
          <w:rFonts w:cstheme="minorHAnsi"/>
        </w:rPr>
        <w:t>perspective</w:t>
      </w:r>
      <w:r w:rsidR="00C16B4E">
        <w:rPr>
          <w:rFonts w:cstheme="minorHAnsi"/>
        </w:rPr>
        <w:t xml:space="preserve"> </w:t>
      </w:r>
      <w:r w:rsidR="00EF6E6B" w:rsidRPr="002E54D5">
        <w:rPr>
          <w:rFonts w:cstheme="minorHAnsi"/>
        </w:rPr>
        <w:t>to</w:t>
      </w:r>
      <w:r w:rsidR="00C16B4E">
        <w:rPr>
          <w:rFonts w:cstheme="minorHAnsi"/>
        </w:rPr>
        <w:t xml:space="preserve"> </w:t>
      </w:r>
      <w:r w:rsidR="00EF6E6B" w:rsidRPr="002E54D5">
        <w:rPr>
          <w:rFonts w:cstheme="minorHAnsi"/>
        </w:rPr>
        <w:t>another.</w:t>
      </w:r>
      <w:r w:rsidR="00C16B4E">
        <w:rPr>
          <w:rFonts w:cstheme="minorHAnsi"/>
        </w:rPr>
        <w:t xml:space="preserve"> </w:t>
      </w:r>
      <w:r w:rsidR="00EF6E6B" w:rsidRPr="002E54D5">
        <w:rPr>
          <w:rFonts w:cstheme="minorHAnsi"/>
          <w:i/>
        </w:rPr>
        <w:t>To</w:t>
      </w:r>
      <w:r w:rsidR="00C16B4E">
        <w:rPr>
          <w:rFonts w:cstheme="minorHAnsi"/>
          <w:i/>
        </w:rPr>
        <w:t xml:space="preserve"> </w:t>
      </w:r>
      <w:r w:rsidR="00EF6E6B" w:rsidRPr="002E54D5">
        <w:rPr>
          <w:rFonts w:cstheme="minorHAnsi"/>
          <w:i/>
        </w:rPr>
        <w:t>the</w:t>
      </w:r>
      <w:r w:rsidR="00C16B4E">
        <w:rPr>
          <w:rFonts w:cstheme="minorHAnsi"/>
          <w:i/>
        </w:rPr>
        <w:t xml:space="preserve"> </w:t>
      </w:r>
      <w:r w:rsidR="00EF6E6B" w:rsidRPr="002E54D5">
        <w:rPr>
          <w:rFonts w:cstheme="minorHAnsi"/>
          <w:i/>
        </w:rPr>
        <w:t>Lighthouse</w:t>
      </w:r>
      <w:r w:rsidR="00C16B4E">
        <w:rPr>
          <w:rFonts w:cstheme="minorHAnsi"/>
        </w:rPr>
        <w:t xml:space="preserve"> </w:t>
      </w:r>
      <w:r w:rsidR="00EF6E6B" w:rsidRPr="002E54D5">
        <w:rPr>
          <w:rFonts w:cstheme="minorHAnsi"/>
        </w:rPr>
        <w:t>(1927)</w:t>
      </w:r>
      <w:r w:rsidR="00C16B4E">
        <w:rPr>
          <w:rFonts w:cstheme="minorHAnsi"/>
        </w:rPr>
        <w:t xml:space="preserve"> </w:t>
      </w:r>
      <w:proofErr w:type="gramStart"/>
      <w:r w:rsidR="00EF6E6B" w:rsidRPr="002E54D5">
        <w:rPr>
          <w:rFonts w:cstheme="minorHAnsi"/>
        </w:rPr>
        <w:t>was</w:t>
      </w:r>
      <w:proofErr w:type="gramEnd"/>
      <w:r w:rsidR="00C16B4E">
        <w:rPr>
          <w:rFonts w:cstheme="minorHAnsi"/>
        </w:rPr>
        <w:t xml:space="preserve"> </w:t>
      </w:r>
      <w:r w:rsidR="00EF6E6B" w:rsidRPr="002E54D5">
        <w:rPr>
          <w:rFonts w:cstheme="minorHAnsi"/>
        </w:rPr>
        <w:t>Woolf’s</w:t>
      </w:r>
      <w:r w:rsidR="00C16B4E">
        <w:rPr>
          <w:rFonts w:cstheme="minorHAnsi"/>
        </w:rPr>
        <w:t xml:space="preserve"> </w:t>
      </w:r>
      <w:r w:rsidR="00EF6E6B" w:rsidRPr="002E54D5">
        <w:rPr>
          <w:rFonts w:cstheme="minorHAnsi"/>
        </w:rPr>
        <w:t>most</w:t>
      </w:r>
      <w:r w:rsidR="00C16B4E">
        <w:rPr>
          <w:rFonts w:cstheme="minorHAnsi"/>
        </w:rPr>
        <w:t xml:space="preserve"> </w:t>
      </w:r>
      <w:r w:rsidR="00EF6E6B" w:rsidRPr="002E54D5">
        <w:rPr>
          <w:rFonts w:cstheme="minorHAnsi"/>
        </w:rPr>
        <w:t>self-confessedly</w:t>
      </w:r>
      <w:r w:rsidR="00C16B4E">
        <w:rPr>
          <w:rFonts w:cstheme="minorHAnsi"/>
        </w:rPr>
        <w:t xml:space="preserve"> </w:t>
      </w:r>
      <w:r w:rsidR="00EF6E6B" w:rsidRPr="002E54D5">
        <w:rPr>
          <w:rFonts w:cstheme="minorHAnsi"/>
        </w:rPr>
        <w:t>autobiographical</w:t>
      </w:r>
      <w:r w:rsidR="00C16B4E">
        <w:rPr>
          <w:rFonts w:cstheme="minorHAnsi"/>
        </w:rPr>
        <w:t xml:space="preserve"> </w:t>
      </w:r>
      <w:r w:rsidR="00EF6E6B" w:rsidRPr="002E54D5">
        <w:rPr>
          <w:rFonts w:cstheme="minorHAnsi"/>
        </w:rPr>
        <w:t>novel</w:t>
      </w:r>
      <w:r w:rsidR="00C16B4E">
        <w:rPr>
          <w:rFonts w:cstheme="minorHAnsi"/>
        </w:rPr>
        <w:t xml:space="preserve"> </w:t>
      </w:r>
      <w:r w:rsidR="00B450A7" w:rsidRPr="002E54D5">
        <w:rPr>
          <w:rFonts w:cstheme="minorHAnsi"/>
        </w:rPr>
        <w:t>in</w:t>
      </w:r>
      <w:r w:rsidR="00C16B4E">
        <w:rPr>
          <w:rFonts w:cstheme="minorHAnsi"/>
        </w:rPr>
        <w:t xml:space="preserve"> </w:t>
      </w:r>
      <w:r w:rsidR="00B450A7" w:rsidRPr="002E54D5">
        <w:rPr>
          <w:rFonts w:cstheme="minorHAnsi"/>
        </w:rPr>
        <w:t>its</w:t>
      </w:r>
      <w:r w:rsidR="00C16B4E">
        <w:rPr>
          <w:rFonts w:cstheme="minorHAnsi"/>
        </w:rPr>
        <w:t xml:space="preserve"> </w:t>
      </w:r>
      <w:r w:rsidR="00B450A7" w:rsidRPr="002E54D5">
        <w:rPr>
          <w:rFonts w:cstheme="minorHAnsi"/>
        </w:rPr>
        <w:t>depiction</w:t>
      </w:r>
      <w:r w:rsidR="00C16B4E">
        <w:rPr>
          <w:rFonts w:cstheme="minorHAnsi"/>
        </w:rPr>
        <w:t xml:space="preserve"> </w:t>
      </w:r>
      <w:r w:rsidR="00B450A7" w:rsidRPr="002E54D5">
        <w:rPr>
          <w:rFonts w:cstheme="minorHAnsi"/>
        </w:rPr>
        <w:t>of</w:t>
      </w:r>
      <w:r w:rsidR="00C16B4E">
        <w:rPr>
          <w:rFonts w:cstheme="minorHAnsi"/>
        </w:rPr>
        <w:t xml:space="preserve"> </w:t>
      </w:r>
      <w:r w:rsidR="00B450A7" w:rsidRPr="002E54D5">
        <w:rPr>
          <w:rFonts w:cstheme="minorHAnsi"/>
        </w:rPr>
        <w:t>the</w:t>
      </w:r>
      <w:r w:rsidR="00C16B4E">
        <w:rPr>
          <w:rFonts w:cstheme="minorHAnsi"/>
        </w:rPr>
        <w:t xml:space="preserve"> </w:t>
      </w:r>
      <w:r w:rsidR="00B450A7" w:rsidRPr="002E54D5">
        <w:rPr>
          <w:rFonts w:cstheme="minorHAnsi"/>
        </w:rPr>
        <w:t>patriarch</w:t>
      </w:r>
      <w:r w:rsidR="00C16B4E">
        <w:rPr>
          <w:rFonts w:cstheme="minorHAnsi"/>
        </w:rPr>
        <w:t xml:space="preserve"> </w:t>
      </w:r>
      <w:r w:rsidR="00B450A7" w:rsidRPr="002E54D5">
        <w:rPr>
          <w:rFonts w:cstheme="minorHAnsi"/>
        </w:rPr>
        <w:t>and</w:t>
      </w:r>
      <w:r w:rsidR="00C16B4E">
        <w:rPr>
          <w:rFonts w:cstheme="minorHAnsi"/>
        </w:rPr>
        <w:t xml:space="preserve"> </w:t>
      </w:r>
      <w:r w:rsidR="00B450A7" w:rsidRPr="002E54D5">
        <w:rPr>
          <w:rFonts w:cstheme="minorHAnsi"/>
        </w:rPr>
        <w:t>matriarch</w:t>
      </w:r>
      <w:r w:rsidR="00C16B4E">
        <w:rPr>
          <w:rFonts w:cstheme="minorHAnsi"/>
        </w:rPr>
        <w:t xml:space="preserve"> </w:t>
      </w:r>
      <w:r w:rsidR="00B450A7" w:rsidRPr="002E54D5">
        <w:rPr>
          <w:rFonts w:cstheme="minorHAnsi"/>
        </w:rPr>
        <w:t>Mr</w:t>
      </w:r>
      <w:r w:rsidR="00C16B4E">
        <w:rPr>
          <w:rFonts w:cstheme="minorHAnsi"/>
        </w:rPr>
        <w:t xml:space="preserve"> </w:t>
      </w:r>
      <w:r w:rsidR="00B450A7" w:rsidRPr="002E54D5">
        <w:rPr>
          <w:rFonts w:cstheme="minorHAnsi"/>
        </w:rPr>
        <w:t>and</w:t>
      </w:r>
      <w:r w:rsidR="00C16B4E">
        <w:rPr>
          <w:rFonts w:cstheme="minorHAnsi"/>
        </w:rPr>
        <w:t xml:space="preserve"> </w:t>
      </w:r>
      <w:r w:rsidR="00B450A7" w:rsidRPr="002E54D5">
        <w:rPr>
          <w:rFonts w:cstheme="minorHAnsi"/>
        </w:rPr>
        <w:t>Mrs</w:t>
      </w:r>
      <w:r w:rsidR="00C16B4E">
        <w:rPr>
          <w:rFonts w:cstheme="minorHAnsi"/>
        </w:rPr>
        <w:t xml:space="preserve"> </w:t>
      </w:r>
      <w:r w:rsidR="00B450A7" w:rsidRPr="002E54D5">
        <w:rPr>
          <w:rFonts w:cstheme="minorHAnsi"/>
        </w:rPr>
        <w:t>Ramsay.</w:t>
      </w:r>
      <w:r w:rsidR="00C16B4E">
        <w:rPr>
          <w:rFonts w:cstheme="minorHAnsi"/>
        </w:rPr>
        <w:t xml:space="preserve"> </w:t>
      </w:r>
      <w:r w:rsidR="00B450A7" w:rsidRPr="002E54D5">
        <w:rPr>
          <w:rFonts w:cstheme="minorHAnsi"/>
        </w:rPr>
        <w:t>Woolf</w:t>
      </w:r>
      <w:r w:rsidR="00C16B4E">
        <w:rPr>
          <w:rFonts w:cstheme="minorHAnsi"/>
        </w:rPr>
        <w:t xml:space="preserve"> </w:t>
      </w:r>
      <w:r w:rsidR="00B450A7" w:rsidRPr="002E54D5">
        <w:rPr>
          <w:rFonts w:cstheme="minorHAnsi"/>
        </w:rPr>
        <w:t>stated</w:t>
      </w:r>
      <w:r w:rsidR="00C16B4E">
        <w:rPr>
          <w:rFonts w:cstheme="minorHAnsi"/>
        </w:rPr>
        <w:t xml:space="preserve"> </w:t>
      </w:r>
      <w:r w:rsidR="00B450A7" w:rsidRPr="002E54D5">
        <w:rPr>
          <w:rFonts w:cstheme="minorHAnsi"/>
        </w:rPr>
        <w:t>in</w:t>
      </w:r>
      <w:r w:rsidR="00C16B4E">
        <w:rPr>
          <w:rFonts w:cstheme="minorHAnsi"/>
        </w:rPr>
        <w:t xml:space="preserve"> </w:t>
      </w:r>
      <w:r w:rsidR="00B450A7" w:rsidRPr="002E54D5">
        <w:rPr>
          <w:rFonts w:cstheme="minorHAnsi"/>
        </w:rPr>
        <w:t>a</w:t>
      </w:r>
      <w:r w:rsidR="00C16B4E">
        <w:rPr>
          <w:rFonts w:cstheme="minorHAnsi"/>
        </w:rPr>
        <w:t xml:space="preserve"> </w:t>
      </w:r>
      <w:r w:rsidR="00B450A7" w:rsidRPr="002E54D5">
        <w:rPr>
          <w:rFonts w:cstheme="minorHAnsi"/>
        </w:rPr>
        <w:t>diary</w:t>
      </w:r>
      <w:r w:rsidR="00C16B4E">
        <w:rPr>
          <w:rFonts w:cstheme="minorHAnsi"/>
        </w:rPr>
        <w:t xml:space="preserve"> </w:t>
      </w:r>
      <w:r w:rsidR="00B450A7" w:rsidRPr="002E54D5">
        <w:rPr>
          <w:rFonts w:cstheme="minorHAnsi"/>
        </w:rPr>
        <w:t>entry</w:t>
      </w:r>
      <w:r w:rsidR="00C16B4E">
        <w:rPr>
          <w:rFonts w:cstheme="minorHAnsi"/>
        </w:rPr>
        <w:t xml:space="preserve"> </w:t>
      </w:r>
      <w:r w:rsidR="00B450A7" w:rsidRPr="002E54D5">
        <w:rPr>
          <w:rFonts w:cstheme="minorHAnsi"/>
        </w:rPr>
        <w:t>that</w:t>
      </w:r>
      <w:r w:rsidR="00C16B4E">
        <w:rPr>
          <w:rFonts w:cstheme="minorHAnsi"/>
        </w:rPr>
        <w:t xml:space="preserve"> </w:t>
      </w:r>
      <w:r w:rsidR="00B450A7" w:rsidRPr="002E54D5">
        <w:rPr>
          <w:rFonts w:cstheme="minorHAnsi"/>
        </w:rPr>
        <w:t>‘</w:t>
      </w:r>
      <w:r w:rsidR="002E54D5" w:rsidRPr="002E54D5">
        <w:rPr>
          <w:rFonts w:cstheme="minorHAnsi"/>
        </w:rPr>
        <w:t>writing</w:t>
      </w:r>
      <w:r w:rsidR="00C16B4E">
        <w:rPr>
          <w:rFonts w:cstheme="minorHAnsi"/>
        </w:rPr>
        <w:t xml:space="preserve"> </w:t>
      </w:r>
      <w:r w:rsidR="002E54D5" w:rsidRPr="002E54D5">
        <w:rPr>
          <w:rFonts w:cstheme="minorHAnsi"/>
        </w:rPr>
        <w:t>t</w:t>
      </w:r>
      <w:r w:rsidR="00B450A7" w:rsidRPr="002E54D5">
        <w:rPr>
          <w:rFonts w:cstheme="minorHAnsi"/>
        </w:rPr>
        <w:t>he</w:t>
      </w:r>
      <w:r w:rsidR="00C16B4E">
        <w:rPr>
          <w:rFonts w:cstheme="minorHAnsi"/>
        </w:rPr>
        <w:t xml:space="preserve"> </w:t>
      </w:r>
      <w:r w:rsidR="00B450A7" w:rsidRPr="002E54D5">
        <w:rPr>
          <w:rFonts w:cstheme="minorHAnsi"/>
          <w:i/>
        </w:rPr>
        <w:t>Lighthouse</w:t>
      </w:r>
      <w:r w:rsidR="00C16B4E">
        <w:rPr>
          <w:rFonts w:cstheme="minorHAnsi"/>
        </w:rPr>
        <w:t xml:space="preserve"> </w:t>
      </w:r>
      <w:r w:rsidR="00B450A7" w:rsidRPr="002E54D5">
        <w:rPr>
          <w:rFonts w:cstheme="minorHAnsi"/>
        </w:rPr>
        <w:t>laid</w:t>
      </w:r>
      <w:r w:rsidR="00C16B4E">
        <w:rPr>
          <w:rFonts w:cstheme="minorHAnsi"/>
        </w:rPr>
        <w:t xml:space="preserve"> </w:t>
      </w:r>
      <w:r w:rsidR="00B450A7" w:rsidRPr="002E54D5">
        <w:rPr>
          <w:rFonts w:cstheme="minorHAnsi"/>
        </w:rPr>
        <w:t>[mother</w:t>
      </w:r>
      <w:r w:rsidR="00C16B4E">
        <w:rPr>
          <w:rFonts w:cstheme="minorHAnsi"/>
        </w:rPr>
        <w:t xml:space="preserve"> </w:t>
      </w:r>
      <w:r w:rsidR="00B450A7" w:rsidRPr="002E54D5">
        <w:rPr>
          <w:rFonts w:cstheme="minorHAnsi"/>
        </w:rPr>
        <w:t>and</w:t>
      </w:r>
      <w:r w:rsidR="00C16B4E">
        <w:rPr>
          <w:rFonts w:cstheme="minorHAnsi"/>
        </w:rPr>
        <w:t xml:space="preserve"> </w:t>
      </w:r>
      <w:r w:rsidR="00B450A7" w:rsidRPr="002E54D5">
        <w:rPr>
          <w:rFonts w:cstheme="minorHAnsi"/>
        </w:rPr>
        <w:t>father]</w:t>
      </w:r>
      <w:r w:rsidR="00C16B4E">
        <w:rPr>
          <w:rFonts w:cstheme="minorHAnsi"/>
        </w:rPr>
        <w:t xml:space="preserve"> </w:t>
      </w:r>
      <w:r w:rsidR="00B450A7" w:rsidRPr="002E54D5">
        <w:rPr>
          <w:rFonts w:cstheme="minorHAnsi"/>
        </w:rPr>
        <w:t>in</w:t>
      </w:r>
      <w:r w:rsidR="00C16B4E">
        <w:rPr>
          <w:rFonts w:cstheme="minorHAnsi"/>
        </w:rPr>
        <w:t xml:space="preserve"> </w:t>
      </w:r>
      <w:r w:rsidR="00B450A7" w:rsidRPr="002E54D5">
        <w:rPr>
          <w:rFonts w:cstheme="minorHAnsi"/>
        </w:rPr>
        <w:t>my</w:t>
      </w:r>
      <w:r w:rsidR="00C16B4E">
        <w:rPr>
          <w:rFonts w:cstheme="minorHAnsi"/>
        </w:rPr>
        <w:t xml:space="preserve"> </w:t>
      </w:r>
      <w:r w:rsidR="00B450A7" w:rsidRPr="002E54D5">
        <w:rPr>
          <w:rFonts w:cstheme="minorHAnsi"/>
        </w:rPr>
        <w:t>mind’.</w:t>
      </w:r>
      <w:r w:rsidR="00C16B4E">
        <w:rPr>
          <w:rFonts w:cstheme="minorHAnsi"/>
        </w:rPr>
        <w:t xml:space="preserve"> </w:t>
      </w:r>
      <w:r w:rsidR="0028428F" w:rsidRPr="002E54D5">
        <w:rPr>
          <w:rFonts w:cstheme="minorHAnsi"/>
        </w:rPr>
        <w:t>Her</w:t>
      </w:r>
      <w:r w:rsidR="00C16B4E">
        <w:rPr>
          <w:rFonts w:cstheme="minorHAnsi"/>
        </w:rPr>
        <w:t xml:space="preserve"> </w:t>
      </w:r>
      <w:r w:rsidR="0028428F" w:rsidRPr="002E54D5">
        <w:rPr>
          <w:rFonts w:cstheme="minorHAnsi"/>
        </w:rPr>
        <w:t>narrative</w:t>
      </w:r>
      <w:r w:rsidR="00C16B4E">
        <w:rPr>
          <w:rFonts w:cstheme="minorHAnsi"/>
        </w:rPr>
        <w:t xml:space="preserve"> </w:t>
      </w:r>
      <w:r w:rsidR="0028428F" w:rsidRPr="002E54D5">
        <w:rPr>
          <w:rFonts w:cstheme="minorHAnsi"/>
        </w:rPr>
        <w:t>innovation</w:t>
      </w:r>
      <w:r w:rsidR="00C16B4E">
        <w:rPr>
          <w:rFonts w:cstheme="minorHAnsi"/>
        </w:rPr>
        <w:t xml:space="preserve"> </w:t>
      </w:r>
      <w:r w:rsidR="0028428F" w:rsidRPr="002E54D5">
        <w:rPr>
          <w:rFonts w:cstheme="minorHAnsi"/>
        </w:rPr>
        <w:t>continued</w:t>
      </w:r>
      <w:r w:rsidR="00C16B4E">
        <w:rPr>
          <w:rFonts w:cstheme="minorHAnsi"/>
        </w:rPr>
        <w:t xml:space="preserve"> </w:t>
      </w:r>
      <w:r w:rsidR="0028428F" w:rsidRPr="002E54D5">
        <w:rPr>
          <w:rFonts w:cstheme="minorHAnsi"/>
        </w:rPr>
        <w:t>in</w:t>
      </w:r>
      <w:r w:rsidR="00C16B4E">
        <w:rPr>
          <w:rFonts w:cstheme="minorHAnsi"/>
        </w:rPr>
        <w:t xml:space="preserve"> </w:t>
      </w:r>
      <w:r w:rsidR="0028428F" w:rsidRPr="002E54D5">
        <w:rPr>
          <w:rFonts w:cstheme="minorHAnsi"/>
        </w:rPr>
        <w:t>this</w:t>
      </w:r>
      <w:r w:rsidR="00C16B4E">
        <w:rPr>
          <w:rFonts w:cstheme="minorHAnsi"/>
        </w:rPr>
        <w:t xml:space="preserve"> </w:t>
      </w:r>
      <w:r w:rsidR="0028428F" w:rsidRPr="002E54D5">
        <w:rPr>
          <w:rFonts w:cstheme="minorHAnsi"/>
        </w:rPr>
        <w:t>novel’s</w:t>
      </w:r>
      <w:r w:rsidR="00C16B4E">
        <w:rPr>
          <w:rFonts w:cstheme="minorHAnsi"/>
        </w:rPr>
        <w:t xml:space="preserve"> </w:t>
      </w:r>
      <w:r w:rsidR="0028428F" w:rsidRPr="002E54D5">
        <w:rPr>
          <w:rFonts w:cstheme="minorHAnsi"/>
        </w:rPr>
        <w:t>densely</w:t>
      </w:r>
      <w:r w:rsidR="00C16B4E">
        <w:rPr>
          <w:rFonts w:cstheme="minorHAnsi"/>
        </w:rPr>
        <w:t xml:space="preserve"> </w:t>
      </w:r>
      <w:r w:rsidR="0028428F" w:rsidRPr="002E54D5">
        <w:rPr>
          <w:rFonts w:cstheme="minorHAnsi"/>
        </w:rPr>
        <w:t>sensuous</w:t>
      </w:r>
      <w:r w:rsidR="00C16B4E">
        <w:rPr>
          <w:rFonts w:cstheme="minorHAnsi"/>
        </w:rPr>
        <w:t xml:space="preserve"> </w:t>
      </w:r>
      <w:r w:rsidR="0028428F" w:rsidRPr="002E54D5">
        <w:rPr>
          <w:rFonts w:cstheme="minorHAnsi"/>
        </w:rPr>
        <w:t>prose</w:t>
      </w:r>
      <w:r w:rsidR="00C16B4E">
        <w:rPr>
          <w:rFonts w:cstheme="minorHAnsi"/>
        </w:rPr>
        <w:t xml:space="preserve"> </w:t>
      </w:r>
      <w:r w:rsidR="0028428F" w:rsidRPr="002E54D5">
        <w:rPr>
          <w:rFonts w:cstheme="minorHAnsi"/>
        </w:rPr>
        <w:t>and</w:t>
      </w:r>
      <w:r w:rsidR="00C16B4E">
        <w:rPr>
          <w:rFonts w:cstheme="minorHAnsi"/>
        </w:rPr>
        <w:t xml:space="preserve"> </w:t>
      </w:r>
      <w:r w:rsidR="0028428F" w:rsidRPr="002E54D5">
        <w:rPr>
          <w:rFonts w:cstheme="minorHAnsi"/>
        </w:rPr>
        <w:t>its</w:t>
      </w:r>
      <w:r w:rsidR="00C16B4E">
        <w:rPr>
          <w:rFonts w:cstheme="minorHAnsi"/>
        </w:rPr>
        <w:t xml:space="preserve"> </w:t>
      </w:r>
      <w:r w:rsidR="0028428F" w:rsidRPr="002E54D5">
        <w:rPr>
          <w:rFonts w:cstheme="minorHAnsi"/>
        </w:rPr>
        <w:t>structure,</w:t>
      </w:r>
      <w:r w:rsidR="00C16B4E">
        <w:rPr>
          <w:rFonts w:cstheme="minorHAnsi"/>
        </w:rPr>
        <w:t xml:space="preserve"> </w:t>
      </w:r>
      <w:r w:rsidR="0028428F" w:rsidRPr="002E54D5">
        <w:rPr>
          <w:rFonts w:cstheme="minorHAnsi"/>
        </w:rPr>
        <w:t>being</w:t>
      </w:r>
      <w:r w:rsidR="00C16B4E">
        <w:rPr>
          <w:rFonts w:cstheme="minorHAnsi"/>
        </w:rPr>
        <w:t xml:space="preserve"> </w:t>
      </w:r>
      <w:r w:rsidR="0028428F" w:rsidRPr="002E54D5">
        <w:rPr>
          <w:rFonts w:cstheme="minorHAnsi"/>
        </w:rPr>
        <w:t>made</w:t>
      </w:r>
      <w:r w:rsidR="00C16B4E">
        <w:rPr>
          <w:rFonts w:cstheme="minorHAnsi"/>
        </w:rPr>
        <w:t xml:space="preserve"> </w:t>
      </w:r>
      <w:r w:rsidR="0028428F" w:rsidRPr="002E54D5">
        <w:rPr>
          <w:rFonts w:cstheme="minorHAnsi"/>
        </w:rPr>
        <w:t>up</w:t>
      </w:r>
      <w:r w:rsidR="00C16B4E">
        <w:rPr>
          <w:rFonts w:cstheme="minorHAnsi"/>
        </w:rPr>
        <w:t xml:space="preserve"> </w:t>
      </w:r>
      <w:r w:rsidR="0028428F" w:rsidRPr="002E54D5">
        <w:rPr>
          <w:rFonts w:cstheme="minorHAnsi"/>
        </w:rPr>
        <w:t>of</w:t>
      </w:r>
      <w:r w:rsidR="00C16B4E">
        <w:rPr>
          <w:rFonts w:cstheme="minorHAnsi"/>
        </w:rPr>
        <w:t xml:space="preserve"> </w:t>
      </w:r>
      <w:r w:rsidR="0028428F" w:rsidRPr="002E54D5">
        <w:rPr>
          <w:rFonts w:cstheme="minorHAnsi"/>
        </w:rPr>
        <w:t>three</w:t>
      </w:r>
      <w:r w:rsidR="00C16B4E">
        <w:rPr>
          <w:rFonts w:cstheme="minorHAnsi"/>
        </w:rPr>
        <w:t xml:space="preserve"> </w:t>
      </w:r>
      <w:r w:rsidR="0028428F" w:rsidRPr="002E54D5">
        <w:rPr>
          <w:rFonts w:cstheme="minorHAnsi"/>
        </w:rPr>
        <w:t>sections,</w:t>
      </w:r>
      <w:r w:rsidR="00C16B4E">
        <w:rPr>
          <w:rFonts w:cstheme="minorHAnsi"/>
        </w:rPr>
        <w:t xml:space="preserve"> </w:t>
      </w:r>
      <w:r w:rsidR="0028428F" w:rsidRPr="002E54D5">
        <w:rPr>
          <w:rFonts w:cstheme="minorHAnsi"/>
        </w:rPr>
        <w:t>two</w:t>
      </w:r>
      <w:r w:rsidR="00C16B4E">
        <w:rPr>
          <w:rFonts w:cstheme="minorHAnsi"/>
        </w:rPr>
        <w:t xml:space="preserve"> </w:t>
      </w:r>
      <w:r w:rsidR="0028428F" w:rsidRPr="002E54D5">
        <w:rPr>
          <w:rFonts w:cstheme="minorHAnsi"/>
        </w:rPr>
        <w:t>single</w:t>
      </w:r>
      <w:r w:rsidR="00C16B4E">
        <w:rPr>
          <w:rFonts w:cstheme="minorHAnsi"/>
        </w:rPr>
        <w:t xml:space="preserve"> </w:t>
      </w:r>
      <w:r w:rsidR="0028428F" w:rsidRPr="002E54D5">
        <w:rPr>
          <w:rFonts w:cstheme="minorHAnsi"/>
        </w:rPr>
        <w:t>days</w:t>
      </w:r>
      <w:r w:rsidR="00C16B4E">
        <w:rPr>
          <w:rFonts w:cstheme="minorHAnsi"/>
        </w:rPr>
        <w:t xml:space="preserve"> </w:t>
      </w:r>
      <w:r w:rsidR="0028428F" w:rsidRPr="002E54D5">
        <w:rPr>
          <w:rFonts w:cstheme="minorHAnsi"/>
        </w:rPr>
        <w:t>separated</w:t>
      </w:r>
      <w:r w:rsidR="00C16B4E">
        <w:rPr>
          <w:rFonts w:cstheme="minorHAnsi"/>
        </w:rPr>
        <w:t xml:space="preserve"> </w:t>
      </w:r>
      <w:r w:rsidR="0028428F" w:rsidRPr="002E54D5">
        <w:rPr>
          <w:rFonts w:cstheme="minorHAnsi"/>
        </w:rPr>
        <w:t>by</w:t>
      </w:r>
      <w:r w:rsidR="00C16B4E">
        <w:rPr>
          <w:rFonts w:cstheme="minorHAnsi"/>
        </w:rPr>
        <w:t xml:space="preserve"> </w:t>
      </w:r>
      <w:r w:rsidR="0028428F" w:rsidRPr="002E54D5">
        <w:rPr>
          <w:rFonts w:cstheme="minorHAnsi"/>
        </w:rPr>
        <w:t>the</w:t>
      </w:r>
      <w:r w:rsidR="00C16B4E">
        <w:rPr>
          <w:rFonts w:cstheme="minorHAnsi"/>
        </w:rPr>
        <w:t xml:space="preserve"> </w:t>
      </w:r>
      <w:r w:rsidR="0028428F" w:rsidRPr="002E54D5">
        <w:rPr>
          <w:rFonts w:cstheme="minorHAnsi"/>
        </w:rPr>
        <w:t>much</w:t>
      </w:r>
      <w:r w:rsidR="00C16B4E">
        <w:rPr>
          <w:rFonts w:cstheme="minorHAnsi"/>
        </w:rPr>
        <w:t xml:space="preserve"> </w:t>
      </w:r>
      <w:r w:rsidR="0028428F" w:rsidRPr="002E54D5">
        <w:rPr>
          <w:rFonts w:cstheme="minorHAnsi"/>
        </w:rPr>
        <w:t>shorter</w:t>
      </w:r>
      <w:r w:rsidR="00C16B4E">
        <w:rPr>
          <w:rFonts w:cstheme="minorHAnsi"/>
        </w:rPr>
        <w:t xml:space="preserve"> </w:t>
      </w:r>
      <w:r w:rsidR="0028428F" w:rsidRPr="002E54D5">
        <w:rPr>
          <w:rFonts w:cstheme="minorHAnsi"/>
        </w:rPr>
        <w:t>‘Time</w:t>
      </w:r>
      <w:r w:rsidR="00C16B4E">
        <w:rPr>
          <w:rFonts w:cstheme="minorHAnsi"/>
        </w:rPr>
        <w:t xml:space="preserve"> </w:t>
      </w:r>
      <w:r w:rsidR="0028428F" w:rsidRPr="002E54D5">
        <w:rPr>
          <w:rFonts w:cstheme="minorHAnsi"/>
        </w:rPr>
        <w:t>Passes’</w:t>
      </w:r>
      <w:r w:rsidR="00C16B4E">
        <w:rPr>
          <w:rFonts w:cstheme="minorHAnsi"/>
        </w:rPr>
        <w:t xml:space="preserve"> </w:t>
      </w:r>
      <w:r w:rsidR="0028428F" w:rsidRPr="002E54D5">
        <w:rPr>
          <w:rFonts w:cstheme="minorHAnsi"/>
        </w:rPr>
        <w:t>in</w:t>
      </w:r>
      <w:r w:rsidR="00C16B4E">
        <w:rPr>
          <w:rFonts w:cstheme="minorHAnsi"/>
        </w:rPr>
        <w:t xml:space="preserve"> </w:t>
      </w:r>
      <w:r w:rsidR="0028428F" w:rsidRPr="002E54D5">
        <w:rPr>
          <w:rFonts w:cstheme="minorHAnsi"/>
        </w:rPr>
        <w:t>which</w:t>
      </w:r>
      <w:r w:rsidR="00C16B4E">
        <w:rPr>
          <w:rFonts w:cstheme="minorHAnsi"/>
        </w:rPr>
        <w:t xml:space="preserve"> </w:t>
      </w:r>
      <w:r w:rsidR="0028428F" w:rsidRPr="002E54D5">
        <w:rPr>
          <w:rFonts w:cstheme="minorHAnsi"/>
        </w:rPr>
        <w:t>many</w:t>
      </w:r>
      <w:r w:rsidR="00C16B4E">
        <w:rPr>
          <w:rFonts w:cstheme="minorHAnsi"/>
        </w:rPr>
        <w:t xml:space="preserve"> </w:t>
      </w:r>
      <w:r w:rsidR="0028428F" w:rsidRPr="006C79E0">
        <w:rPr>
          <w:rFonts w:cstheme="minorHAnsi"/>
        </w:rPr>
        <w:t>years</w:t>
      </w:r>
      <w:r w:rsidR="00C16B4E">
        <w:rPr>
          <w:rFonts w:cstheme="minorHAnsi"/>
        </w:rPr>
        <w:t xml:space="preserve"> </w:t>
      </w:r>
      <w:r w:rsidR="0028428F" w:rsidRPr="006C79E0">
        <w:rPr>
          <w:rFonts w:cstheme="minorHAnsi"/>
        </w:rPr>
        <w:t>go</w:t>
      </w:r>
      <w:r w:rsidR="00C16B4E">
        <w:rPr>
          <w:rFonts w:cstheme="minorHAnsi"/>
        </w:rPr>
        <w:t xml:space="preserve"> </w:t>
      </w:r>
      <w:r w:rsidR="0028428F" w:rsidRPr="006C79E0">
        <w:rPr>
          <w:rFonts w:cstheme="minorHAnsi"/>
        </w:rPr>
        <w:t>by.</w:t>
      </w:r>
    </w:p>
    <w:p w:rsidR="000C3027" w:rsidRPr="006C79E0" w:rsidRDefault="009926EA" w:rsidP="009A57A3">
      <w:pPr>
        <w:spacing w:after="0" w:line="240" w:lineRule="auto"/>
        <w:rPr>
          <w:rFonts w:cstheme="minorHAnsi"/>
        </w:rPr>
      </w:pPr>
      <w:r>
        <w:rPr>
          <w:rFonts w:cstheme="minorHAnsi"/>
          <w:noProof/>
          <w:lang w:val="en-US"/>
        </w:rPr>
        <w:drawing>
          <wp:anchor distT="0" distB="0" distL="114300" distR="114300" simplePos="0" relativeHeight="251676672" behindDoc="0" locked="0" layoutInCell="1" allowOverlap="1" wp14:anchorId="6BD99F36" wp14:editId="16BDD414">
            <wp:simplePos x="0" y="0"/>
            <wp:positionH relativeFrom="column">
              <wp:posOffset>4204335</wp:posOffset>
            </wp:positionH>
            <wp:positionV relativeFrom="paragraph">
              <wp:posOffset>-910590</wp:posOffset>
            </wp:positionV>
            <wp:extent cx="1572895" cy="2440940"/>
            <wp:effectExtent l="0" t="0" r="825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 Room of One's Own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895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428F" w:rsidRPr="006C79E0" w:rsidRDefault="00C9486D" w:rsidP="009A57A3">
      <w:pPr>
        <w:spacing w:after="0" w:line="240" w:lineRule="auto"/>
        <w:rPr>
          <w:rFonts w:cstheme="minorHAnsi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7DC7AE" wp14:editId="73620B77">
                <wp:simplePos x="0" y="0"/>
                <wp:positionH relativeFrom="column">
                  <wp:posOffset>4267200</wp:posOffset>
                </wp:positionH>
                <wp:positionV relativeFrom="paragraph">
                  <wp:posOffset>1184910</wp:posOffset>
                </wp:positionV>
                <wp:extent cx="1508760" cy="1432560"/>
                <wp:effectExtent l="0" t="0" r="0" b="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08760" cy="14325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A6986" w:rsidRDefault="00EA6986" w:rsidP="00EA6986">
                            <w:pPr>
                              <w:pStyle w:val="Caption"/>
                              <w:rPr>
                                <w:color w:val="auto"/>
                              </w:rPr>
                            </w:pPr>
                            <w:r w:rsidRPr="00EA6986">
                              <w:rPr>
                                <w:color w:val="auto"/>
                              </w:rPr>
                              <w:t>The</w:t>
                            </w:r>
                            <w:r w:rsidR="00C16B4E">
                              <w:rPr>
                                <w:color w:val="auto"/>
                              </w:rPr>
                              <w:t xml:space="preserve"> </w:t>
                            </w:r>
                            <w:r w:rsidRPr="00EA6986">
                              <w:rPr>
                                <w:color w:val="auto"/>
                              </w:rPr>
                              <w:t>cover</w:t>
                            </w:r>
                            <w:r w:rsidR="00C16B4E">
                              <w:rPr>
                                <w:color w:val="auto"/>
                              </w:rPr>
                              <w:t xml:space="preserve"> </w:t>
                            </w:r>
                            <w:r w:rsidRPr="00EA6986">
                              <w:rPr>
                                <w:color w:val="auto"/>
                              </w:rPr>
                              <w:t>of</w:t>
                            </w:r>
                            <w:r w:rsidR="00C16B4E">
                              <w:rPr>
                                <w:color w:val="auto"/>
                              </w:rPr>
                              <w:t xml:space="preserve"> </w:t>
                            </w:r>
                            <w:r w:rsidRPr="00EA6986">
                              <w:rPr>
                                <w:color w:val="auto"/>
                              </w:rPr>
                              <w:t>the</w:t>
                            </w:r>
                            <w:r w:rsidR="00C16B4E">
                              <w:rPr>
                                <w:color w:val="auto"/>
                              </w:rPr>
                              <w:t xml:space="preserve"> </w:t>
                            </w:r>
                            <w:r w:rsidRPr="00EA6986">
                              <w:rPr>
                                <w:color w:val="auto"/>
                              </w:rPr>
                              <w:t>first</w:t>
                            </w:r>
                            <w:r w:rsidR="00C16B4E">
                              <w:rPr>
                                <w:color w:val="auto"/>
                              </w:rPr>
                              <w:t xml:space="preserve"> </w:t>
                            </w:r>
                            <w:r w:rsidRPr="00EA6986">
                              <w:rPr>
                                <w:color w:val="auto"/>
                              </w:rPr>
                              <w:t>edition</w:t>
                            </w:r>
                            <w:r w:rsidR="00C16B4E">
                              <w:rPr>
                                <w:color w:val="auto"/>
                              </w:rPr>
                              <w:t xml:space="preserve"> </w:t>
                            </w:r>
                            <w:r w:rsidRPr="00EA6986">
                              <w:rPr>
                                <w:color w:val="auto"/>
                              </w:rPr>
                              <w:t>of</w:t>
                            </w:r>
                            <w:r w:rsidR="00C16B4E">
                              <w:rPr>
                                <w:color w:val="auto"/>
                              </w:rPr>
                              <w:t xml:space="preserve"> </w:t>
                            </w:r>
                            <w:r w:rsidR="009926EA">
                              <w:rPr>
                                <w:i/>
                                <w:color w:val="auto"/>
                              </w:rPr>
                              <w:t>A</w:t>
                            </w:r>
                            <w:r w:rsidR="00C16B4E">
                              <w:rPr>
                                <w:i/>
                                <w:color w:val="auto"/>
                              </w:rPr>
                              <w:t xml:space="preserve"> </w:t>
                            </w:r>
                            <w:r w:rsidR="009926EA">
                              <w:rPr>
                                <w:i/>
                                <w:color w:val="auto"/>
                              </w:rPr>
                              <w:t>Room</w:t>
                            </w:r>
                            <w:r w:rsidR="00C16B4E">
                              <w:rPr>
                                <w:i/>
                                <w:color w:val="auto"/>
                              </w:rPr>
                              <w:t xml:space="preserve"> </w:t>
                            </w:r>
                            <w:r w:rsidR="009926EA">
                              <w:rPr>
                                <w:i/>
                                <w:color w:val="auto"/>
                              </w:rPr>
                              <w:t>of</w:t>
                            </w:r>
                            <w:r w:rsidR="00C16B4E">
                              <w:rPr>
                                <w:i/>
                                <w:color w:val="auto"/>
                              </w:rPr>
                              <w:t xml:space="preserve"> </w:t>
                            </w:r>
                            <w:r w:rsidR="009926EA">
                              <w:rPr>
                                <w:i/>
                                <w:color w:val="auto"/>
                              </w:rPr>
                              <w:t>One’s</w:t>
                            </w:r>
                            <w:r w:rsidR="00C16B4E">
                              <w:rPr>
                                <w:i/>
                                <w:color w:val="auto"/>
                              </w:rPr>
                              <w:t xml:space="preserve"> </w:t>
                            </w:r>
                            <w:r w:rsidR="009926EA">
                              <w:rPr>
                                <w:i/>
                                <w:color w:val="auto"/>
                              </w:rPr>
                              <w:t>Own</w:t>
                            </w:r>
                            <w:r w:rsidRPr="00EA6986">
                              <w:rPr>
                                <w:color w:val="auto"/>
                              </w:rPr>
                              <w:t>,</w:t>
                            </w:r>
                            <w:r w:rsidR="00C16B4E">
                              <w:rPr>
                                <w:color w:val="auto"/>
                              </w:rPr>
                              <w:t xml:space="preserve"> </w:t>
                            </w:r>
                            <w:r w:rsidRPr="00EA6986">
                              <w:rPr>
                                <w:color w:val="auto"/>
                              </w:rPr>
                              <w:t>designed</w:t>
                            </w:r>
                            <w:r w:rsidR="00C16B4E">
                              <w:rPr>
                                <w:color w:val="auto"/>
                              </w:rPr>
                              <w:t xml:space="preserve"> </w:t>
                            </w:r>
                            <w:r w:rsidRPr="00EA6986">
                              <w:rPr>
                                <w:color w:val="auto"/>
                              </w:rPr>
                              <w:t>by</w:t>
                            </w:r>
                            <w:r w:rsidR="00C16B4E">
                              <w:rPr>
                                <w:color w:val="auto"/>
                              </w:rPr>
                              <w:t xml:space="preserve"> </w:t>
                            </w:r>
                            <w:r w:rsidRPr="00EA6986">
                              <w:rPr>
                                <w:color w:val="auto"/>
                              </w:rPr>
                              <w:t>Woolf’s</w:t>
                            </w:r>
                            <w:r w:rsidR="00C16B4E">
                              <w:rPr>
                                <w:color w:val="auto"/>
                              </w:rPr>
                              <w:t xml:space="preserve"> </w:t>
                            </w:r>
                            <w:r w:rsidRPr="00EA6986">
                              <w:rPr>
                                <w:color w:val="auto"/>
                              </w:rPr>
                              <w:t>sister</w:t>
                            </w:r>
                            <w:r w:rsidR="00C16B4E">
                              <w:rPr>
                                <w:color w:val="auto"/>
                              </w:rPr>
                              <w:t xml:space="preserve"> </w:t>
                            </w:r>
                            <w:r w:rsidRPr="00EA6986">
                              <w:rPr>
                                <w:color w:val="auto"/>
                              </w:rPr>
                              <w:t>Vanessa</w:t>
                            </w:r>
                            <w:r w:rsidR="00C16B4E">
                              <w:rPr>
                                <w:color w:val="auto"/>
                              </w:rPr>
                              <w:t xml:space="preserve"> </w:t>
                            </w:r>
                            <w:r w:rsidRPr="00EA6986">
                              <w:rPr>
                                <w:color w:val="auto"/>
                              </w:rPr>
                              <w:t>Bell</w:t>
                            </w:r>
                            <w:r w:rsidR="00C16B4E">
                              <w:rPr>
                                <w:color w:val="auto"/>
                              </w:rPr>
                              <w:t xml:space="preserve"> </w:t>
                            </w:r>
                            <w:r w:rsidR="005B3ED8">
                              <w:rPr>
                                <w:color w:val="auto"/>
                              </w:rPr>
                              <w:t>and</w:t>
                            </w:r>
                            <w:r w:rsidR="00C16B4E">
                              <w:rPr>
                                <w:color w:val="auto"/>
                              </w:rPr>
                              <w:t xml:space="preserve"> </w:t>
                            </w:r>
                            <w:r w:rsidR="005B3ED8">
                              <w:rPr>
                                <w:color w:val="auto"/>
                              </w:rPr>
                              <w:t>published</w:t>
                            </w:r>
                            <w:r w:rsidR="00C16B4E">
                              <w:rPr>
                                <w:color w:val="auto"/>
                              </w:rPr>
                              <w:t xml:space="preserve"> </w:t>
                            </w:r>
                            <w:r w:rsidR="005B3ED8">
                              <w:rPr>
                                <w:color w:val="auto"/>
                              </w:rPr>
                              <w:t>by</w:t>
                            </w:r>
                            <w:r w:rsidR="00C16B4E">
                              <w:rPr>
                                <w:color w:val="auto"/>
                              </w:rPr>
                              <w:t xml:space="preserve"> </w:t>
                            </w:r>
                            <w:r w:rsidR="005B3ED8">
                              <w:rPr>
                                <w:color w:val="auto"/>
                              </w:rPr>
                              <w:t>the</w:t>
                            </w:r>
                            <w:r w:rsidR="00C16B4E">
                              <w:rPr>
                                <w:color w:val="auto"/>
                              </w:rPr>
                              <w:t xml:space="preserve"> </w:t>
                            </w:r>
                            <w:r w:rsidR="005B3ED8">
                              <w:rPr>
                                <w:color w:val="auto"/>
                              </w:rPr>
                              <w:t>Woolf’s</w:t>
                            </w:r>
                            <w:r w:rsidR="00C16B4E">
                              <w:rPr>
                                <w:color w:val="auto"/>
                              </w:rPr>
                              <w:t xml:space="preserve"> </w:t>
                            </w:r>
                            <w:r w:rsidR="005B3ED8">
                              <w:rPr>
                                <w:color w:val="auto"/>
                              </w:rPr>
                              <w:t>own</w:t>
                            </w:r>
                            <w:r w:rsidR="00C16B4E">
                              <w:rPr>
                                <w:color w:val="auto"/>
                              </w:rPr>
                              <w:t xml:space="preserve"> </w:t>
                            </w:r>
                            <w:r w:rsidR="005B3ED8">
                              <w:rPr>
                                <w:color w:val="auto"/>
                              </w:rPr>
                              <w:t>Hogarth</w:t>
                            </w:r>
                            <w:r w:rsidR="00C16B4E">
                              <w:rPr>
                                <w:color w:val="auto"/>
                              </w:rPr>
                              <w:t xml:space="preserve"> </w:t>
                            </w:r>
                            <w:r w:rsidR="005B3ED8">
                              <w:rPr>
                                <w:color w:val="auto"/>
                              </w:rPr>
                              <w:t>Press</w:t>
                            </w:r>
                            <w:r w:rsidRPr="00EA6986">
                              <w:rPr>
                                <w:color w:val="auto"/>
                              </w:rPr>
                              <w:t>.</w:t>
                            </w:r>
                          </w:p>
                          <w:p w:rsidR="00EA6986" w:rsidRPr="00EA6986" w:rsidRDefault="00EA6986" w:rsidP="00EA6986">
                            <w:pPr>
                              <w:pStyle w:val="Caption"/>
                            </w:pPr>
                            <w:r>
                              <w:rPr>
                                <w:color w:val="auto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auto"/>
                              </w:rPr>
                              <w:t>url</w:t>
                            </w:r>
                            <w:proofErr w:type="spellEnd"/>
                            <w:proofErr w:type="gramEnd"/>
                            <w:r w:rsidR="00C16B4E">
                              <w:rPr>
                                <w:color w:val="auto"/>
                              </w:rPr>
                              <w:t xml:space="preserve"> </w:t>
                            </w:r>
                            <w:hyperlink r:id="rId20" w:history="1">
                              <w:r>
                                <w:rPr>
                                  <w:rStyle w:val="Hyperlink"/>
                                </w:rPr>
                                <w:t>http://www.lib.udel.edu/ud/spec/exhibits/hogarth/comercl.htm</w:t>
                              </w:r>
                            </w:hyperlink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0" type="#_x0000_t202" style="position:absolute;margin-left:336pt;margin-top:93.3pt;width:118.8pt;height:11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" stroked="f">
                <v:path arrowok="t"/>
                <v:textbox inset="0,0,0,0">
                  <w:txbxContent>
                    <w:p w:rsidR="00EA6986" w:rsidRDefault="00EA6986" w:rsidP="00EA6986">
                      <w:pPr>
                        <w:pStyle w:val="Caption"/>
                        <w:rPr>
                          <w:color w:val="auto"/>
                        </w:rPr>
                      </w:pPr>
                      <w:r w:rsidRPr="00EA6986">
                        <w:rPr>
                          <w:color w:val="auto"/>
                        </w:rPr>
                        <w:t>The</w:t>
                      </w:r>
                      <w:r w:rsidR="00C16B4E">
                        <w:rPr>
                          <w:color w:val="auto"/>
                        </w:rPr>
                        <w:t xml:space="preserve"> </w:t>
                      </w:r>
                      <w:r w:rsidRPr="00EA6986">
                        <w:rPr>
                          <w:color w:val="auto"/>
                        </w:rPr>
                        <w:t>cover</w:t>
                      </w:r>
                      <w:r w:rsidR="00C16B4E">
                        <w:rPr>
                          <w:color w:val="auto"/>
                        </w:rPr>
                        <w:t xml:space="preserve"> </w:t>
                      </w:r>
                      <w:r w:rsidRPr="00EA6986">
                        <w:rPr>
                          <w:color w:val="auto"/>
                        </w:rPr>
                        <w:t>of</w:t>
                      </w:r>
                      <w:r w:rsidR="00C16B4E">
                        <w:rPr>
                          <w:color w:val="auto"/>
                        </w:rPr>
                        <w:t xml:space="preserve"> </w:t>
                      </w:r>
                      <w:r w:rsidRPr="00EA6986">
                        <w:rPr>
                          <w:color w:val="auto"/>
                        </w:rPr>
                        <w:t>the</w:t>
                      </w:r>
                      <w:r w:rsidR="00C16B4E">
                        <w:rPr>
                          <w:color w:val="auto"/>
                        </w:rPr>
                        <w:t xml:space="preserve"> </w:t>
                      </w:r>
                      <w:r w:rsidRPr="00EA6986">
                        <w:rPr>
                          <w:color w:val="auto"/>
                        </w:rPr>
                        <w:t>first</w:t>
                      </w:r>
                      <w:r w:rsidR="00C16B4E">
                        <w:rPr>
                          <w:color w:val="auto"/>
                        </w:rPr>
                        <w:t xml:space="preserve"> </w:t>
                      </w:r>
                      <w:r w:rsidRPr="00EA6986">
                        <w:rPr>
                          <w:color w:val="auto"/>
                        </w:rPr>
                        <w:t>edition</w:t>
                      </w:r>
                      <w:r w:rsidR="00C16B4E">
                        <w:rPr>
                          <w:color w:val="auto"/>
                        </w:rPr>
                        <w:t xml:space="preserve"> </w:t>
                      </w:r>
                      <w:r w:rsidRPr="00EA6986">
                        <w:rPr>
                          <w:color w:val="auto"/>
                        </w:rPr>
                        <w:t>of</w:t>
                      </w:r>
                      <w:r w:rsidR="00C16B4E">
                        <w:rPr>
                          <w:color w:val="auto"/>
                        </w:rPr>
                        <w:t xml:space="preserve"> </w:t>
                      </w:r>
                      <w:r w:rsidR="009926EA">
                        <w:rPr>
                          <w:i/>
                          <w:color w:val="auto"/>
                        </w:rPr>
                        <w:t>A</w:t>
                      </w:r>
                      <w:r w:rsidR="00C16B4E">
                        <w:rPr>
                          <w:i/>
                          <w:color w:val="auto"/>
                        </w:rPr>
                        <w:t xml:space="preserve"> </w:t>
                      </w:r>
                      <w:r w:rsidR="009926EA">
                        <w:rPr>
                          <w:i/>
                          <w:color w:val="auto"/>
                        </w:rPr>
                        <w:t>Room</w:t>
                      </w:r>
                      <w:r w:rsidR="00C16B4E">
                        <w:rPr>
                          <w:i/>
                          <w:color w:val="auto"/>
                        </w:rPr>
                        <w:t xml:space="preserve"> </w:t>
                      </w:r>
                      <w:r w:rsidR="009926EA">
                        <w:rPr>
                          <w:i/>
                          <w:color w:val="auto"/>
                        </w:rPr>
                        <w:t>of</w:t>
                      </w:r>
                      <w:r w:rsidR="00C16B4E">
                        <w:rPr>
                          <w:i/>
                          <w:color w:val="auto"/>
                        </w:rPr>
                        <w:t xml:space="preserve"> </w:t>
                      </w:r>
                      <w:r w:rsidR="009926EA">
                        <w:rPr>
                          <w:i/>
                          <w:color w:val="auto"/>
                        </w:rPr>
                        <w:t>One’s</w:t>
                      </w:r>
                      <w:r w:rsidR="00C16B4E">
                        <w:rPr>
                          <w:i/>
                          <w:color w:val="auto"/>
                        </w:rPr>
                        <w:t xml:space="preserve"> </w:t>
                      </w:r>
                      <w:r w:rsidR="009926EA">
                        <w:rPr>
                          <w:i/>
                          <w:color w:val="auto"/>
                        </w:rPr>
                        <w:t>Own</w:t>
                      </w:r>
                      <w:r w:rsidRPr="00EA6986">
                        <w:rPr>
                          <w:color w:val="auto"/>
                        </w:rPr>
                        <w:t>,</w:t>
                      </w:r>
                      <w:r w:rsidR="00C16B4E">
                        <w:rPr>
                          <w:color w:val="auto"/>
                        </w:rPr>
                        <w:t xml:space="preserve"> </w:t>
                      </w:r>
                      <w:r w:rsidRPr="00EA6986">
                        <w:rPr>
                          <w:color w:val="auto"/>
                        </w:rPr>
                        <w:t>designed</w:t>
                      </w:r>
                      <w:r w:rsidR="00C16B4E">
                        <w:rPr>
                          <w:color w:val="auto"/>
                        </w:rPr>
                        <w:t xml:space="preserve"> </w:t>
                      </w:r>
                      <w:r w:rsidRPr="00EA6986">
                        <w:rPr>
                          <w:color w:val="auto"/>
                        </w:rPr>
                        <w:t>by</w:t>
                      </w:r>
                      <w:r w:rsidR="00C16B4E">
                        <w:rPr>
                          <w:color w:val="auto"/>
                        </w:rPr>
                        <w:t xml:space="preserve"> </w:t>
                      </w:r>
                      <w:r w:rsidRPr="00EA6986">
                        <w:rPr>
                          <w:color w:val="auto"/>
                        </w:rPr>
                        <w:t>Woolf’s</w:t>
                      </w:r>
                      <w:r w:rsidR="00C16B4E">
                        <w:rPr>
                          <w:color w:val="auto"/>
                        </w:rPr>
                        <w:t xml:space="preserve"> </w:t>
                      </w:r>
                      <w:r w:rsidRPr="00EA6986">
                        <w:rPr>
                          <w:color w:val="auto"/>
                        </w:rPr>
                        <w:t>sister</w:t>
                      </w:r>
                      <w:r w:rsidR="00C16B4E">
                        <w:rPr>
                          <w:color w:val="auto"/>
                        </w:rPr>
                        <w:t xml:space="preserve"> </w:t>
                      </w:r>
                      <w:r w:rsidRPr="00EA6986">
                        <w:rPr>
                          <w:color w:val="auto"/>
                        </w:rPr>
                        <w:t>Vanessa</w:t>
                      </w:r>
                      <w:r w:rsidR="00C16B4E">
                        <w:rPr>
                          <w:color w:val="auto"/>
                        </w:rPr>
                        <w:t xml:space="preserve"> </w:t>
                      </w:r>
                      <w:r w:rsidRPr="00EA6986">
                        <w:rPr>
                          <w:color w:val="auto"/>
                        </w:rPr>
                        <w:t>Bell</w:t>
                      </w:r>
                      <w:r w:rsidR="00C16B4E">
                        <w:rPr>
                          <w:color w:val="auto"/>
                        </w:rPr>
                        <w:t xml:space="preserve"> </w:t>
                      </w:r>
                      <w:r w:rsidR="005B3ED8">
                        <w:rPr>
                          <w:color w:val="auto"/>
                        </w:rPr>
                        <w:t>and</w:t>
                      </w:r>
                      <w:r w:rsidR="00C16B4E">
                        <w:rPr>
                          <w:color w:val="auto"/>
                        </w:rPr>
                        <w:t xml:space="preserve"> </w:t>
                      </w:r>
                      <w:r w:rsidR="005B3ED8">
                        <w:rPr>
                          <w:color w:val="auto"/>
                        </w:rPr>
                        <w:t>published</w:t>
                      </w:r>
                      <w:r w:rsidR="00C16B4E">
                        <w:rPr>
                          <w:color w:val="auto"/>
                        </w:rPr>
                        <w:t xml:space="preserve"> </w:t>
                      </w:r>
                      <w:r w:rsidR="005B3ED8">
                        <w:rPr>
                          <w:color w:val="auto"/>
                        </w:rPr>
                        <w:t>by</w:t>
                      </w:r>
                      <w:r w:rsidR="00C16B4E">
                        <w:rPr>
                          <w:color w:val="auto"/>
                        </w:rPr>
                        <w:t xml:space="preserve"> </w:t>
                      </w:r>
                      <w:r w:rsidR="005B3ED8">
                        <w:rPr>
                          <w:color w:val="auto"/>
                        </w:rPr>
                        <w:t>the</w:t>
                      </w:r>
                      <w:r w:rsidR="00C16B4E">
                        <w:rPr>
                          <w:color w:val="auto"/>
                        </w:rPr>
                        <w:t xml:space="preserve"> </w:t>
                      </w:r>
                      <w:r w:rsidR="005B3ED8">
                        <w:rPr>
                          <w:color w:val="auto"/>
                        </w:rPr>
                        <w:t>Woolf’s</w:t>
                      </w:r>
                      <w:r w:rsidR="00C16B4E">
                        <w:rPr>
                          <w:color w:val="auto"/>
                        </w:rPr>
                        <w:t xml:space="preserve"> </w:t>
                      </w:r>
                      <w:r w:rsidR="005B3ED8">
                        <w:rPr>
                          <w:color w:val="auto"/>
                        </w:rPr>
                        <w:t>own</w:t>
                      </w:r>
                      <w:r w:rsidR="00C16B4E">
                        <w:rPr>
                          <w:color w:val="auto"/>
                        </w:rPr>
                        <w:t xml:space="preserve"> </w:t>
                      </w:r>
                      <w:r w:rsidR="005B3ED8">
                        <w:rPr>
                          <w:color w:val="auto"/>
                        </w:rPr>
                        <w:t>Hogarth</w:t>
                      </w:r>
                      <w:r w:rsidR="00C16B4E">
                        <w:rPr>
                          <w:color w:val="auto"/>
                        </w:rPr>
                        <w:t xml:space="preserve"> </w:t>
                      </w:r>
                      <w:r w:rsidR="005B3ED8">
                        <w:rPr>
                          <w:color w:val="auto"/>
                        </w:rPr>
                        <w:t>Press</w:t>
                      </w:r>
                      <w:r w:rsidRPr="00EA6986">
                        <w:rPr>
                          <w:color w:val="auto"/>
                        </w:rPr>
                        <w:t>.</w:t>
                      </w:r>
                    </w:p>
                    <w:p w:rsidR="00EA6986" w:rsidRPr="00EA6986" w:rsidRDefault="00EA6986" w:rsidP="00EA6986">
                      <w:pPr>
                        <w:pStyle w:val="Caption"/>
                      </w:pPr>
                      <w:r>
                        <w:rPr>
                          <w:color w:val="auto"/>
                        </w:rPr>
                        <w:t>(url</w:t>
                      </w:r>
                      <w:r w:rsidR="00C16B4E">
                        <w:rPr>
                          <w:color w:val="auto"/>
                        </w:rPr>
                        <w:t xml:space="preserve"> </w:t>
                      </w:r>
                      <w:hyperlink r:id="rId21" w:history="1">
                        <w:r>
                          <w:rPr>
                            <w:rStyle w:val="Hyperlink"/>
                          </w:rPr>
                          <w:t>http://www.lib.udel.edu/ud/spec/exhibits/hogarth/comercl.htm</w:t>
                        </w:r>
                      </w:hyperlink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428F" w:rsidRPr="006C79E0">
        <w:rPr>
          <w:rFonts w:cstheme="minorHAnsi"/>
        </w:rPr>
        <w:t>After</w:t>
      </w:r>
      <w:r w:rsidR="00C16B4E">
        <w:rPr>
          <w:rFonts w:cstheme="minorHAnsi"/>
        </w:rPr>
        <w:t xml:space="preserve"> </w:t>
      </w:r>
      <w:r w:rsidR="0028428F" w:rsidRPr="006C79E0">
        <w:rPr>
          <w:rFonts w:cstheme="minorHAnsi"/>
        </w:rPr>
        <w:t>the</w:t>
      </w:r>
      <w:r w:rsidR="00C16B4E">
        <w:rPr>
          <w:rFonts w:cstheme="minorHAnsi"/>
        </w:rPr>
        <w:t xml:space="preserve"> </w:t>
      </w:r>
      <w:r w:rsidR="0028428F" w:rsidRPr="006C79E0">
        <w:rPr>
          <w:rFonts w:cstheme="minorHAnsi"/>
        </w:rPr>
        <w:t>psychological</w:t>
      </w:r>
      <w:r w:rsidR="00C16B4E">
        <w:rPr>
          <w:rFonts w:cstheme="minorHAnsi"/>
        </w:rPr>
        <w:t xml:space="preserve"> </w:t>
      </w:r>
      <w:r w:rsidR="0028428F" w:rsidRPr="006C79E0">
        <w:rPr>
          <w:rFonts w:cstheme="minorHAnsi"/>
        </w:rPr>
        <w:t>demands</w:t>
      </w:r>
      <w:r w:rsidR="00C16B4E">
        <w:rPr>
          <w:rFonts w:cstheme="minorHAnsi"/>
        </w:rPr>
        <w:t xml:space="preserve"> </w:t>
      </w:r>
      <w:r w:rsidR="0046687E" w:rsidRPr="006C79E0">
        <w:rPr>
          <w:rFonts w:cstheme="minorHAnsi"/>
        </w:rPr>
        <w:t>of</w:t>
      </w:r>
      <w:r w:rsidR="00C16B4E">
        <w:rPr>
          <w:rFonts w:cstheme="minorHAnsi"/>
        </w:rPr>
        <w:t xml:space="preserve"> </w:t>
      </w:r>
      <w:r w:rsidR="0028428F" w:rsidRPr="006C79E0">
        <w:rPr>
          <w:rFonts w:cstheme="minorHAnsi"/>
        </w:rPr>
        <w:t>writing</w:t>
      </w:r>
      <w:r w:rsidR="00C16B4E">
        <w:rPr>
          <w:rFonts w:cstheme="minorHAnsi"/>
        </w:rPr>
        <w:t xml:space="preserve"> </w:t>
      </w:r>
      <w:r w:rsidR="0028428F" w:rsidRPr="006C79E0">
        <w:rPr>
          <w:rFonts w:cstheme="minorHAnsi"/>
          <w:i/>
        </w:rPr>
        <w:t>To</w:t>
      </w:r>
      <w:r w:rsidR="00C16B4E">
        <w:rPr>
          <w:rFonts w:cstheme="minorHAnsi"/>
          <w:i/>
        </w:rPr>
        <w:t xml:space="preserve"> </w:t>
      </w:r>
      <w:r w:rsidR="0028428F" w:rsidRPr="006C79E0">
        <w:rPr>
          <w:rFonts w:cstheme="minorHAnsi"/>
          <w:i/>
        </w:rPr>
        <w:t>the</w:t>
      </w:r>
      <w:r w:rsidR="00C16B4E">
        <w:rPr>
          <w:rFonts w:cstheme="minorHAnsi"/>
          <w:i/>
        </w:rPr>
        <w:t xml:space="preserve"> </w:t>
      </w:r>
      <w:r w:rsidR="0028428F" w:rsidRPr="006C79E0">
        <w:rPr>
          <w:rFonts w:cstheme="minorHAnsi"/>
          <w:i/>
        </w:rPr>
        <w:t>Lighthouse</w:t>
      </w:r>
      <w:r w:rsidR="0028428F" w:rsidRPr="006C79E0">
        <w:rPr>
          <w:rFonts w:cstheme="minorHAnsi"/>
        </w:rPr>
        <w:t>,</w:t>
      </w:r>
      <w:r w:rsidR="00C16B4E">
        <w:rPr>
          <w:rFonts w:cstheme="minorHAnsi"/>
        </w:rPr>
        <w:t xml:space="preserve"> </w:t>
      </w:r>
      <w:r w:rsidR="00F36C4A" w:rsidRPr="006C79E0">
        <w:rPr>
          <w:rFonts w:cstheme="minorHAnsi"/>
        </w:rPr>
        <w:t>two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contrasting</w:t>
      </w:r>
      <w:r w:rsidR="00C16B4E">
        <w:rPr>
          <w:rFonts w:cstheme="minorHAnsi"/>
        </w:rPr>
        <w:t xml:space="preserve"> </w:t>
      </w:r>
      <w:r w:rsidR="00F36C4A" w:rsidRPr="006C79E0">
        <w:rPr>
          <w:rFonts w:cstheme="minorHAnsi"/>
        </w:rPr>
        <w:t>project</w:t>
      </w:r>
      <w:r w:rsidR="009E774C" w:rsidRPr="006C79E0">
        <w:rPr>
          <w:rFonts w:cstheme="minorHAnsi"/>
        </w:rPr>
        <w:t>s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followed.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The</w:t>
      </w:r>
      <w:r w:rsidR="00C16B4E">
        <w:rPr>
          <w:rFonts w:cstheme="minorHAnsi"/>
          <w:i/>
        </w:rPr>
        <w:t xml:space="preserve"> </w:t>
      </w:r>
      <w:r w:rsidR="0028428F" w:rsidRPr="006C79E0">
        <w:rPr>
          <w:rFonts w:cstheme="minorHAnsi"/>
        </w:rPr>
        <w:t>pseudo-biography</w:t>
      </w:r>
      <w:r w:rsidR="00C16B4E">
        <w:rPr>
          <w:rFonts w:cstheme="minorHAnsi"/>
        </w:rPr>
        <w:t xml:space="preserve"> </w:t>
      </w:r>
      <w:proofErr w:type="spellStart"/>
      <w:r w:rsidR="0028428F" w:rsidRPr="006C79E0">
        <w:rPr>
          <w:rFonts w:cstheme="minorHAnsi"/>
          <w:i/>
        </w:rPr>
        <w:t>Orlando</w:t>
      </w:r>
      <w:proofErr w:type="spellEnd"/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(1928)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depicted</w:t>
      </w:r>
      <w:r w:rsidR="00C16B4E">
        <w:rPr>
          <w:rFonts w:cstheme="minorHAnsi"/>
        </w:rPr>
        <w:t xml:space="preserve"> </w:t>
      </w:r>
      <w:r w:rsidR="0028428F" w:rsidRPr="006C79E0">
        <w:rPr>
          <w:rFonts w:cstheme="minorHAnsi"/>
        </w:rPr>
        <w:t>the</w:t>
      </w:r>
      <w:r w:rsidR="00C16B4E">
        <w:rPr>
          <w:rFonts w:cstheme="minorHAnsi"/>
        </w:rPr>
        <w:t xml:space="preserve"> </w:t>
      </w:r>
      <w:r w:rsidR="0028428F" w:rsidRPr="006C79E0">
        <w:rPr>
          <w:rFonts w:cstheme="minorHAnsi"/>
        </w:rPr>
        <w:t>life</w:t>
      </w:r>
      <w:r w:rsidR="00C16B4E">
        <w:rPr>
          <w:rFonts w:cstheme="minorHAnsi"/>
        </w:rPr>
        <w:t xml:space="preserve"> </w:t>
      </w:r>
      <w:r w:rsidR="0028428F" w:rsidRPr="006C79E0">
        <w:rPr>
          <w:rFonts w:cstheme="minorHAnsi"/>
        </w:rPr>
        <w:t>and</w:t>
      </w:r>
      <w:r w:rsidR="00C16B4E">
        <w:rPr>
          <w:rFonts w:cstheme="minorHAnsi"/>
        </w:rPr>
        <w:t xml:space="preserve"> </w:t>
      </w:r>
      <w:r w:rsidR="0028428F" w:rsidRPr="006C79E0">
        <w:rPr>
          <w:rFonts w:cstheme="minorHAnsi"/>
        </w:rPr>
        <w:t>times</w:t>
      </w:r>
      <w:r w:rsidR="00C16B4E">
        <w:rPr>
          <w:rFonts w:cstheme="minorHAnsi"/>
        </w:rPr>
        <w:t xml:space="preserve"> </w:t>
      </w:r>
      <w:r w:rsidR="0028428F" w:rsidRPr="006C79E0">
        <w:rPr>
          <w:rFonts w:cstheme="minorHAnsi"/>
        </w:rPr>
        <w:t>of</w:t>
      </w:r>
      <w:r w:rsidR="00C16B4E">
        <w:rPr>
          <w:rFonts w:cstheme="minorHAnsi"/>
        </w:rPr>
        <w:t xml:space="preserve"> </w:t>
      </w:r>
      <w:r w:rsidR="0028428F" w:rsidRPr="006C79E0">
        <w:rPr>
          <w:rFonts w:cstheme="minorHAnsi"/>
        </w:rPr>
        <w:t>a</w:t>
      </w:r>
      <w:r w:rsidR="00C16B4E">
        <w:rPr>
          <w:rFonts w:cstheme="minorHAnsi"/>
        </w:rPr>
        <w:t xml:space="preserve"> </w:t>
      </w:r>
      <w:r w:rsidR="0028428F" w:rsidRPr="006C79E0">
        <w:rPr>
          <w:rFonts w:cstheme="minorHAnsi"/>
        </w:rPr>
        <w:t>sex-changing</w:t>
      </w:r>
      <w:r w:rsidR="00C16B4E">
        <w:rPr>
          <w:rFonts w:cstheme="minorHAnsi"/>
        </w:rPr>
        <w:t xml:space="preserve"> </w:t>
      </w:r>
      <w:r w:rsidR="0028428F" w:rsidRPr="006C79E0">
        <w:rPr>
          <w:rFonts w:cstheme="minorHAnsi"/>
        </w:rPr>
        <w:t>protagonist</w:t>
      </w:r>
      <w:r w:rsidR="00C16B4E">
        <w:rPr>
          <w:rFonts w:cstheme="minorHAnsi"/>
        </w:rPr>
        <w:t xml:space="preserve"> </w:t>
      </w:r>
      <w:r w:rsidR="0028428F" w:rsidRPr="006C79E0">
        <w:rPr>
          <w:rFonts w:cstheme="minorHAnsi"/>
        </w:rPr>
        <w:t>who</w:t>
      </w:r>
      <w:r w:rsidR="00C16B4E">
        <w:rPr>
          <w:rFonts w:cstheme="minorHAnsi"/>
        </w:rPr>
        <w:t xml:space="preserve"> </w:t>
      </w:r>
      <w:r w:rsidR="0028428F" w:rsidRPr="006C79E0">
        <w:rPr>
          <w:rFonts w:cstheme="minorHAnsi"/>
        </w:rPr>
        <w:t>lives</w:t>
      </w:r>
      <w:r w:rsidR="00C16B4E">
        <w:rPr>
          <w:rFonts w:cstheme="minorHAnsi"/>
        </w:rPr>
        <w:t xml:space="preserve"> </w:t>
      </w:r>
      <w:r w:rsidR="0028428F" w:rsidRPr="006C79E0">
        <w:rPr>
          <w:rFonts w:cstheme="minorHAnsi"/>
        </w:rPr>
        <w:t>for</w:t>
      </w:r>
      <w:r w:rsidR="00C16B4E">
        <w:rPr>
          <w:rFonts w:cstheme="minorHAnsi"/>
        </w:rPr>
        <w:t xml:space="preserve"> </w:t>
      </w:r>
      <w:r w:rsidR="0028428F" w:rsidRPr="006C79E0">
        <w:rPr>
          <w:rFonts w:cstheme="minorHAnsi"/>
        </w:rPr>
        <w:t>400</w:t>
      </w:r>
      <w:r w:rsidR="00C16B4E">
        <w:rPr>
          <w:rFonts w:cstheme="minorHAnsi"/>
        </w:rPr>
        <w:t xml:space="preserve"> </w:t>
      </w:r>
      <w:r w:rsidR="0028428F" w:rsidRPr="006C79E0">
        <w:rPr>
          <w:rFonts w:cstheme="minorHAnsi"/>
        </w:rPr>
        <w:t>years.</w:t>
      </w:r>
      <w:r w:rsidR="00C16B4E">
        <w:rPr>
          <w:rFonts w:cstheme="minorHAnsi"/>
        </w:rPr>
        <w:t xml:space="preserve"> </w:t>
      </w:r>
      <w:r w:rsidR="0028428F" w:rsidRPr="006C79E0">
        <w:rPr>
          <w:rFonts w:cstheme="minorHAnsi"/>
        </w:rPr>
        <w:t>Explicitly</w:t>
      </w:r>
      <w:r w:rsidR="00C16B4E">
        <w:rPr>
          <w:rFonts w:cstheme="minorHAnsi"/>
        </w:rPr>
        <w:t xml:space="preserve"> </w:t>
      </w:r>
      <w:r w:rsidR="0028428F" w:rsidRPr="006C79E0">
        <w:rPr>
          <w:rFonts w:cstheme="minorHAnsi"/>
        </w:rPr>
        <w:t>based</w:t>
      </w:r>
      <w:r w:rsidR="00C16B4E">
        <w:rPr>
          <w:rFonts w:cstheme="minorHAnsi"/>
        </w:rPr>
        <w:t xml:space="preserve"> </w:t>
      </w:r>
      <w:r w:rsidR="0028428F" w:rsidRPr="006C79E0">
        <w:rPr>
          <w:rFonts w:cstheme="minorHAnsi"/>
        </w:rPr>
        <w:t>on</w:t>
      </w:r>
      <w:r w:rsidR="00C16B4E">
        <w:rPr>
          <w:rFonts w:cstheme="minorHAnsi"/>
        </w:rPr>
        <w:t xml:space="preserve"> </w:t>
      </w:r>
      <w:r w:rsidR="0028428F" w:rsidRPr="006C79E0">
        <w:rPr>
          <w:rFonts w:cstheme="minorHAnsi"/>
        </w:rPr>
        <w:t>her</w:t>
      </w:r>
      <w:r w:rsidR="00C16B4E">
        <w:rPr>
          <w:rFonts w:cstheme="minorHAnsi"/>
        </w:rPr>
        <w:t xml:space="preserve"> </w:t>
      </w:r>
      <w:r w:rsidR="0028428F" w:rsidRPr="006C79E0">
        <w:rPr>
          <w:rFonts w:cstheme="minorHAnsi"/>
        </w:rPr>
        <w:t>then</w:t>
      </w:r>
      <w:r w:rsidR="00C16B4E">
        <w:rPr>
          <w:rFonts w:cstheme="minorHAnsi"/>
        </w:rPr>
        <w:t xml:space="preserve"> </w:t>
      </w:r>
      <w:r w:rsidR="0028428F" w:rsidRPr="006C79E0">
        <w:rPr>
          <w:rFonts w:cstheme="minorHAnsi"/>
        </w:rPr>
        <w:t>lover,</w:t>
      </w:r>
      <w:r w:rsidR="00C16B4E">
        <w:rPr>
          <w:rFonts w:cstheme="minorHAnsi"/>
        </w:rPr>
        <w:t xml:space="preserve"> </w:t>
      </w:r>
      <w:r w:rsidR="0028428F" w:rsidRPr="006C79E0">
        <w:rPr>
          <w:rFonts w:cstheme="minorHAnsi"/>
        </w:rPr>
        <w:t>the</w:t>
      </w:r>
      <w:r w:rsidR="00C16B4E">
        <w:rPr>
          <w:rFonts w:cstheme="minorHAnsi"/>
        </w:rPr>
        <w:t xml:space="preserve"> </w:t>
      </w:r>
      <w:r w:rsidR="0028428F" w:rsidRPr="006C79E0">
        <w:rPr>
          <w:rFonts w:cstheme="minorHAnsi"/>
        </w:rPr>
        <w:t>writer</w:t>
      </w:r>
      <w:r w:rsidR="00C16B4E">
        <w:rPr>
          <w:rFonts w:cstheme="minorHAnsi"/>
        </w:rPr>
        <w:t xml:space="preserve"> </w:t>
      </w:r>
      <w:r w:rsidR="0028428F" w:rsidRPr="001B6288">
        <w:rPr>
          <w:rFonts w:cstheme="minorHAnsi"/>
          <w:caps/>
        </w:rPr>
        <w:t>Vita</w:t>
      </w:r>
      <w:r w:rsidR="00C16B4E" w:rsidRPr="001B6288">
        <w:rPr>
          <w:rFonts w:cstheme="minorHAnsi"/>
          <w:caps/>
        </w:rPr>
        <w:t xml:space="preserve"> </w:t>
      </w:r>
      <w:r w:rsidR="0028428F" w:rsidRPr="001B6288">
        <w:rPr>
          <w:rFonts w:cstheme="minorHAnsi"/>
          <w:caps/>
        </w:rPr>
        <w:t>Sackville-West,</w:t>
      </w:r>
      <w:r w:rsidR="00C16B4E">
        <w:rPr>
          <w:rFonts w:cstheme="minorHAnsi"/>
        </w:rPr>
        <w:t xml:space="preserve"> </w:t>
      </w:r>
      <w:r w:rsidR="0028428F" w:rsidRPr="006C79E0">
        <w:rPr>
          <w:rFonts w:cstheme="minorHAnsi"/>
        </w:rPr>
        <w:t>the</w:t>
      </w:r>
      <w:r w:rsidR="00C16B4E">
        <w:rPr>
          <w:rFonts w:cstheme="minorHAnsi"/>
        </w:rPr>
        <w:t xml:space="preserve"> </w:t>
      </w:r>
      <w:r w:rsidR="0028428F" w:rsidRPr="006C79E0">
        <w:rPr>
          <w:rFonts w:cstheme="minorHAnsi"/>
        </w:rPr>
        <w:t>novel</w:t>
      </w:r>
      <w:r w:rsidR="00C16B4E">
        <w:rPr>
          <w:rFonts w:cstheme="minorHAnsi"/>
        </w:rPr>
        <w:t xml:space="preserve"> </w:t>
      </w:r>
      <w:r w:rsidR="0028428F" w:rsidRPr="006C79E0">
        <w:rPr>
          <w:rFonts w:cstheme="minorHAnsi"/>
        </w:rPr>
        <w:t>drew</w:t>
      </w:r>
      <w:r w:rsidR="00C16B4E">
        <w:rPr>
          <w:rFonts w:cstheme="minorHAnsi"/>
        </w:rPr>
        <w:t xml:space="preserve"> </w:t>
      </w:r>
      <w:r w:rsidR="0028428F" w:rsidRPr="006C79E0">
        <w:rPr>
          <w:rFonts w:cstheme="minorHAnsi"/>
        </w:rPr>
        <w:t>on</w:t>
      </w:r>
      <w:r w:rsidR="00C16B4E">
        <w:rPr>
          <w:rFonts w:cstheme="minorHAnsi"/>
        </w:rPr>
        <w:t xml:space="preserve"> </w:t>
      </w:r>
      <w:r w:rsidR="0028428F" w:rsidRPr="006C79E0">
        <w:rPr>
          <w:rFonts w:cstheme="minorHAnsi"/>
        </w:rPr>
        <w:t>Sackville-West’s</w:t>
      </w:r>
      <w:r w:rsidR="00C16B4E">
        <w:rPr>
          <w:rFonts w:cstheme="minorHAnsi"/>
        </w:rPr>
        <w:t xml:space="preserve"> </w:t>
      </w:r>
      <w:r w:rsidR="0028428F" w:rsidRPr="006C79E0">
        <w:rPr>
          <w:rFonts w:cstheme="minorHAnsi"/>
        </w:rPr>
        <w:t>own</w:t>
      </w:r>
      <w:r w:rsidR="00C16B4E">
        <w:rPr>
          <w:rFonts w:cstheme="minorHAnsi"/>
        </w:rPr>
        <w:t xml:space="preserve"> </w:t>
      </w:r>
      <w:r w:rsidR="0028428F" w:rsidRPr="006C79E0">
        <w:rPr>
          <w:rFonts w:cstheme="minorHAnsi"/>
        </w:rPr>
        <w:t>complicated,</w:t>
      </w:r>
      <w:r w:rsidR="00C16B4E">
        <w:rPr>
          <w:rFonts w:cstheme="minorHAnsi"/>
        </w:rPr>
        <w:t xml:space="preserve"> </w:t>
      </w:r>
      <w:r w:rsidR="0028428F" w:rsidRPr="006C79E0">
        <w:rPr>
          <w:rFonts w:cstheme="minorHAnsi"/>
        </w:rPr>
        <w:t>aristocratic</w:t>
      </w:r>
      <w:r w:rsidR="00C16B4E">
        <w:rPr>
          <w:rFonts w:cstheme="minorHAnsi"/>
        </w:rPr>
        <w:t xml:space="preserve"> </w:t>
      </w:r>
      <w:r w:rsidR="0028428F" w:rsidRPr="006C79E0">
        <w:rPr>
          <w:rFonts w:cstheme="minorHAnsi"/>
        </w:rPr>
        <w:t>heritage,</w:t>
      </w:r>
      <w:r w:rsidR="00C16B4E">
        <w:rPr>
          <w:rFonts w:cstheme="minorHAnsi"/>
        </w:rPr>
        <w:t xml:space="preserve"> </w:t>
      </w:r>
      <w:r w:rsidR="0028428F" w:rsidRPr="006C79E0">
        <w:rPr>
          <w:rFonts w:cstheme="minorHAnsi"/>
        </w:rPr>
        <w:t>and</w:t>
      </w:r>
      <w:r w:rsidR="00C16B4E">
        <w:rPr>
          <w:rFonts w:cstheme="minorHAnsi"/>
        </w:rPr>
        <w:t xml:space="preserve"> </w:t>
      </w:r>
      <w:r w:rsidR="0028428F" w:rsidRPr="006C79E0">
        <w:rPr>
          <w:rFonts w:cstheme="minorHAnsi"/>
        </w:rPr>
        <w:t>included</w:t>
      </w:r>
      <w:r w:rsidR="00C16B4E">
        <w:rPr>
          <w:rFonts w:cstheme="minorHAnsi"/>
        </w:rPr>
        <w:t xml:space="preserve"> </w:t>
      </w:r>
      <w:r w:rsidR="0028428F" w:rsidRPr="006C79E0">
        <w:rPr>
          <w:rFonts w:cstheme="minorHAnsi"/>
        </w:rPr>
        <w:t>photographs</w:t>
      </w:r>
      <w:r w:rsidR="00C16B4E">
        <w:rPr>
          <w:rFonts w:cstheme="minorHAnsi"/>
        </w:rPr>
        <w:t xml:space="preserve"> </w:t>
      </w:r>
      <w:r w:rsidR="0028428F" w:rsidRPr="006C79E0">
        <w:rPr>
          <w:rFonts w:cstheme="minorHAnsi"/>
        </w:rPr>
        <w:t>of</w:t>
      </w:r>
      <w:r w:rsidR="00C16B4E">
        <w:rPr>
          <w:rFonts w:cstheme="minorHAnsi"/>
        </w:rPr>
        <w:t xml:space="preserve"> </w:t>
      </w:r>
      <w:r w:rsidR="0028428F" w:rsidRPr="006C79E0">
        <w:rPr>
          <w:rFonts w:cstheme="minorHAnsi"/>
        </w:rPr>
        <w:t>Sackville-West</w:t>
      </w:r>
      <w:r w:rsidR="00C16B4E">
        <w:rPr>
          <w:rFonts w:cstheme="minorHAnsi"/>
        </w:rPr>
        <w:t xml:space="preserve"> </w:t>
      </w:r>
      <w:r w:rsidR="0028428F" w:rsidRPr="006C79E0">
        <w:rPr>
          <w:rFonts w:cstheme="minorHAnsi"/>
        </w:rPr>
        <w:t>as</w:t>
      </w:r>
      <w:r w:rsidR="00C16B4E">
        <w:rPr>
          <w:rFonts w:cstheme="minorHAnsi"/>
        </w:rPr>
        <w:t xml:space="preserve"> </w:t>
      </w:r>
      <w:proofErr w:type="spellStart"/>
      <w:r w:rsidR="0028428F" w:rsidRPr="006C79E0">
        <w:rPr>
          <w:rFonts w:cstheme="minorHAnsi"/>
        </w:rPr>
        <w:t>Orlando</w:t>
      </w:r>
      <w:proofErr w:type="spellEnd"/>
      <w:r w:rsidR="0028428F" w:rsidRPr="006C79E0">
        <w:rPr>
          <w:rFonts w:cstheme="minorHAnsi"/>
        </w:rPr>
        <w:t>.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  <w:i/>
        </w:rPr>
        <w:t>A</w:t>
      </w:r>
      <w:r w:rsidR="00C16B4E">
        <w:rPr>
          <w:rFonts w:cstheme="minorHAnsi"/>
          <w:i/>
        </w:rPr>
        <w:t xml:space="preserve"> </w:t>
      </w:r>
      <w:r w:rsidR="009E774C" w:rsidRPr="006C79E0">
        <w:rPr>
          <w:rFonts w:cstheme="minorHAnsi"/>
          <w:i/>
        </w:rPr>
        <w:t>Room</w:t>
      </w:r>
      <w:r w:rsidR="00C16B4E">
        <w:rPr>
          <w:rFonts w:cstheme="minorHAnsi"/>
          <w:i/>
        </w:rPr>
        <w:t xml:space="preserve"> </w:t>
      </w:r>
      <w:r w:rsidR="009E774C" w:rsidRPr="006C79E0">
        <w:rPr>
          <w:rFonts w:cstheme="minorHAnsi"/>
          <w:i/>
        </w:rPr>
        <w:t>of</w:t>
      </w:r>
      <w:r w:rsidR="00C16B4E">
        <w:rPr>
          <w:rFonts w:cstheme="minorHAnsi"/>
          <w:i/>
        </w:rPr>
        <w:t xml:space="preserve"> </w:t>
      </w:r>
      <w:r w:rsidR="009E774C" w:rsidRPr="006C79E0">
        <w:rPr>
          <w:rFonts w:cstheme="minorHAnsi"/>
          <w:i/>
        </w:rPr>
        <w:t>One’s</w:t>
      </w:r>
      <w:r w:rsidR="00C16B4E">
        <w:rPr>
          <w:rFonts w:cstheme="minorHAnsi"/>
          <w:i/>
        </w:rPr>
        <w:t xml:space="preserve"> </w:t>
      </w:r>
      <w:r w:rsidR="009E774C" w:rsidRPr="006C79E0">
        <w:rPr>
          <w:rFonts w:cstheme="minorHAnsi"/>
          <w:i/>
        </w:rPr>
        <w:t>Own</w:t>
      </w:r>
      <w:r w:rsidR="009E774C" w:rsidRPr="006C79E0">
        <w:rPr>
          <w:rFonts w:cstheme="minorHAnsi"/>
        </w:rPr>
        <w:t>,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published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in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1929,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was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based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on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a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lecture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entitled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‘Women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and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Fiction’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Woolf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gave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to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a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women’s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college</w:t>
      </w:r>
      <w:r w:rsidR="00C16B4E">
        <w:rPr>
          <w:rFonts w:cstheme="minorHAnsi"/>
        </w:rPr>
        <w:t xml:space="preserve"> </w:t>
      </w:r>
      <w:r w:rsidR="00805D25">
        <w:rPr>
          <w:rFonts w:cstheme="minorHAnsi"/>
        </w:rPr>
        <w:t xml:space="preserve">at </w:t>
      </w:r>
      <w:r w:rsidR="009E774C" w:rsidRPr="006C79E0">
        <w:rPr>
          <w:rFonts w:cstheme="minorHAnsi"/>
        </w:rPr>
        <w:t>Cambridge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University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in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1928,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and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is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now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a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key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text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of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feminist</w:t>
      </w:r>
      <w:r w:rsidR="00C16B4E">
        <w:rPr>
          <w:rFonts w:cstheme="minorHAnsi"/>
        </w:rPr>
        <w:t xml:space="preserve"> </w:t>
      </w:r>
      <w:r w:rsidR="00805D25">
        <w:rPr>
          <w:rFonts w:cstheme="minorHAnsi"/>
        </w:rPr>
        <w:t>literary criticism and politics more generally</w:t>
      </w:r>
      <w:r w:rsidR="009E774C" w:rsidRPr="006C79E0">
        <w:rPr>
          <w:rFonts w:cstheme="minorHAnsi"/>
        </w:rPr>
        <w:t>.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Though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very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different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in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style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and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genre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from</w:t>
      </w:r>
      <w:r w:rsidR="00C16B4E">
        <w:rPr>
          <w:rFonts w:cstheme="minorHAnsi"/>
        </w:rPr>
        <w:t xml:space="preserve"> </w:t>
      </w:r>
      <w:proofErr w:type="spellStart"/>
      <w:r w:rsidR="009E774C" w:rsidRPr="006C79E0">
        <w:rPr>
          <w:rFonts w:cstheme="minorHAnsi"/>
          <w:i/>
        </w:rPr>
        <w:t>Orlando</w:t>
      </w:r>
      <w:proofErr w:type="spellEnd"/>
      <w:r w:rsidR="009E774C" w:rsidRPr="006C79E0">
        <w:rPr>
          <w:rFonts w:cstheme="minorHAnsi"/>
        </w:rPr>
        <w:t>,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both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works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share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the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desire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to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challenge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traditional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gender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identities.</w:t>
      </w:r>
    </w:p>
    <w:p w:rsidR="00B63237" w:rsidRDefault="00B63237" w:rsidP="009A57A3">
      <w:pPr>
        <w:spacing w:after="0" w:line="240" w:lineRule="auto"/>
        <w:rPr>
          <w:rFonts w:cstheme="minorHAnsi"/>
        </w:rPr>
      </w:pPr>
    </w:p>
    <w:p w:rsidR="0028428F" w:rsidRPr="006C79E0" w:rsidRDefault="0028428F" w:rsidP="009A57A3">
      <w:pPr>
        <w:spacing w:after="0" w:line="240" w:lineRule="auto"/>
        <w:rPr>
          <w:rFonts w:cstheme="minorHAnsi"/>
        </w:rPr>
      </w:pPr>
      <w:r w:rsidRPr="006C79E0">
        <w:rPr>
          <w:rFonts w:cstheme="minorHAnsi"/>
        </w:rPr>
        <w:lastRenderedPageBreak/>
        <w:t>Woolf’s</w:t>
      </w:r>
      <w:r w:rsidR="00C16B4E">
        <w:rPr>
          <w:rFonts w:cstheme="minorHAnsi"/>
        </w:rPr>
        <w:t xml:space="preserve"> </w:t>
      </w:r>
      <w:r w:rsidRPr="006C79E0">
        <w:rPr>
          <w:rFonts w:cstheme="minorHAnsi"/>
        </w:rPr>
        <w:t>next</w:t>
      </w:r>
      <w:r w:rsidR="00C16B4E">
        <w:rPr>
          <w:rFonts w:cstheme="minorHAnsi"/>
        </w:rPr>
        <w:t xml:space="preserve"> </w:t>
      </w:r>
      <w:r w:rsidRPr="006C79E0">
        <w:rPr>
          <w:rFonts w:cstheme="minorHAnsi"/>
        </w:rPr>
        <w:t>novel</w:t>
      </w:r>
      <w:r w:rsidR="00C16B4E">
        <w:rPr>
          <w:rFonts w:cstheme="minorHAnsi"/>
        </w:rPr>
        <w:t xml:space="preserve"> </w:t>
      </w:r>
      <w:r w:rsidR="0046687E" w:rsidRPr="006C79E0">
        <w:rPr>
          <w:rFonts w:cstheme="minorHAnsi"/>
        </w:rPr>
        <w:t>was</w:t>
      </w:r>
      <w:r w:rsidR="00C16B4E">
        <w:rPr>
          <w:rFonts w:cstheme="minorHAnsi"/>
        </w:rPr>
        <w:t xml:space="preserve"> </w:t>
      </w:r>
      <w:r w:rsidR="0046687E" w:rsidRPr="006C79E0">
        <w:rPr>
          <w:rFonts w:cstheme="minorHAnsi"/>
        </w:rPr>
        <w:t>arguably</w:t>
      </w:r>
      <w:r w:rsidR="00C16B4E">
        <w:rPr>
          <w:rFonts w:cstheme="minorHAnsi"/>
        </w:rPr>
        <w:t xml:space="preserve"> </w:t>
      </w:r>
      <w:r w:rsidR="0046687E" w:rsidRPr="006C79E0">
        <w:rPr>
          <w:rFonts w:cstheme="minorHAnsi"/>
        </w:rPr>
        <w:t>her</w:t>
      </w:r>
      <w:r w:rsidR="00C16B4E">
        <w:rPr>
          <w:rFonts w:cstheme="minorHAnsi"/>
        </w:rPr>
        <w:t xml:space="preserve"> </w:t>
      </w:r>
      <w:r w:rsidR="0046687E" w:rsidRPr="006C79E0">
        <w:rPr>
          <w:rFonts w:cstheme="minorHAnsi"/>
        </w:rPr>
        <w:t>most</w:t>
      </w:r>
      <w:r w:rsidR="00C16B4E">
        <w:rPr>
          <w:rFonts w:cstheme="minorHAnsi"/>
        </w:rPr>
        <w:t xml:space="preserve"> </w:t>
      </w:r>
      <w:r w:rsidR="0046687E" w:rsidRPr="006C79E0">
        <w:rPr>
          <w:rFonts w:cstheme="minorHAnsi"/>
        </w:rPr>
        <w:t>radical.</w:t>
      </w:r>
      <w:r w:rsidR="00C16B4E">
        <w:rPr>
          <w:rFonts w:cstheme="minorHAnsi"/>
        </w:rPr>
        <w:t xml:space="preserve"> </w:t>
      </w:r>
      <w:r w:rsidR="0046687E" w:rsidRPr="006C79E0">
        <w:rPr>
          <w:rFonts w:cstheme="minorHAnsi"/>
          <w:i/>
        </w:rPr>
        <w:t>The</w:t>
      </w:r>
      <w:r w:rsidR="00C16B4E">
        <w:rPr>
          <w:rFonts w:cstheme="minorHAnsi"/>
          <w:i/>
        </w:rPr>
        <w:t xml:space="preserve"> </w:t>
      </w:r>
      <w:r w:rsidR="0046687E" w:rsidRPr="006C79E0">
        <w:rPr>
          <w:rFonts w:cstheme="minorHAnsi"/>
          <w:i/>
        </w:rPr>
        <w:t>Waves</w:t>
      </w:r>
      <w:r w:rsidR="00C16B4E">
        <w:rPr>
          <w:rFonts w:cstheme="minorHAnsi"/>
        </w:rPr>
        <w:t xml:space="preserve"> </w:t>
      </w:r>
      <w:r w:rsidR="00805D25">
        <w:rPr>
          <w:rFonts w:cstheme="minorHAnsi"/>
        </w:rPr>
        <w:t xml:space="preserve">(1931) </w:t>
      </w:r>
      <w:r w:rsidR="0046687E" w:rsidRPr="006C79E0">
        <w:rPr>
          <w:rFonts w:cstheme="minorHAnsi"/>
        </w:rPr>
        <w:t>alternates</w:t>
      </w:r>
      <w:r w:rsidR="00C16B4E">
        <w:rPr>
          <w:rFonts w:cstheme="minorHAnsi"/>
        </w:rPr>
        <w:t xml:space="preserve"> </w:t>
      </w:r>
      <w:r w:rsidR="0046687E" w:rsidRPr="006C79E0">
        <w:rPr>
          <w:rFonts w:cstheme="minorHAnsi"/>
        </w:rPr>
        <w:t>between</w:t>
      </w:r>
      <w:r w:rsidR="00C16B4E">
        <w:rPr>
          <w:rFonts w:cstheme="minorHAnsi"/>
        </w:rPr>
        <w:t xml:space="preserve"> </w:t>
      </w:r>
      <w:r w:rsidR="0046687E" w:rsidRPr="006C79E0">
        <w:rPr>
          <w:rFonts w:cstheme="minorHAnsi"/>
        </w:rPr>
        <w:t>the</w:t>
      </w:r>
      <w:r w:rsidR="00C16B4E">
        <w:rPr>
          <w:rFonts w:cstheme="minorHAnsi"/>
        </w:rPr>
        <w:t xml:space="preserve"> </w:t>
      </w:r>
      <w:r w:rsidR="0046687E" w:rsidRPr="006C79E0">
        <w:rPr>
          <w:rFonts w:cstheme="minorHAnsi"/>
        </w:rPr>
        <w:t>voices</w:t>
      </w:r>
      <w:r w:rsidR="00C16B4E">
        <w:rPr>
          <w:rFonts w:cstheme="minorHAnsi"/>
        </w:rPr>
        <w:t xml:space="preserve"> </w:t>
      </w:r>
      <w:r w:rsidR="0046687E" w:rsidRPr="006C79E0">
        <w:rPr>
          <w:rFonts w:cstheme="minorHAnsi"/>
        </w:rPr>
        <w:t>of</w:t>
      </w:r>
      <w:r w:rsidR="00C16B4E">
        <w:rPr>
          <w:rFonts w:cstheme="minorHAnsi"/>
        </w:rPr>
        <w:t xml:space="preserve"> </w:t>
      </w:r>
      <w:r w:rsidR="0046687E" w:rsidRPr="006C79E0">
        <w:rPr>
          <w:rFonts w:cstheme="minorHAnsi"/>
        </w:rPr>
        <w:t>six</w:t>
      </w:r>
      <w:r w:rsidR="00C16B4E">
        <w:rPr>
          <w:rFonts w:cstheme="minorHAnsi"/>
        </w:rPr>
        <w:t xml:space="preserve"> </w:t>
      </w:r>
      <w:r w:rsidR="00805D25">
        <w:rPr>
          <w:rFonts w:cstheme="minorHAnsi"/>
        </w:rPr>
        <w:t xml:space="preserve">friends – </w:t>
      </w:r>
      <w:r w:rsidR="0046687E" w:rsidRPr="006C79E0">
        <w:rPr>
          <w:rFonts w:cstheme="minorHAnsi"/>
        </w:rPr>
        <w:t>or</w:t>
      </w:r>
      <w:r w:rsidR="00C16B4E">
        <w:rPr>
          <w:rFonts w:cstheme="minorHAnsi"/>
        </w:rPr>
        <w:t xml:space="preserve"> </w:t>
      </w:r>
      <w:r w:rsidR="0046687E" w:rsidRPr="006C79E0">
        <w:rPr>
          <w:rFonts w:cstheme="minorHAnsi"/>
        </w:rPr>
        <w:t>possibly</w:t>
      </w:r>
      <w:r w:rsidR="00C16B4E">
        <w:rPr>
          <w:rFonts w:cstheme="minorHAnsi"/>
        </w:rPr>
        <w:t xml:space="preserve"> </w:t>
      </w:r>
      <w:r w:rsidR="0046687E" w:rsidRPr="006C79E0">
        <w:rPr>
          <w:rFonts w:cstheme="minorHAnsi"/>
        </w:rPr>
        <w:t>aspects</w:t>
      </w:r>
      <w:r w:rsidR="00C16B4E">
        <w:rPr>
          <w:rFonts w:cstheme="minorHAnsi"/>
        </w:rPr>
        <w:t xml:space="preserve"> </w:t>
      </w:r>
      <w:r w:rsidR="0046687E" w:rsidRPr="006C79E0">
        <w:rPr>
          <w:rFonts w:cstheme="minorHAnsi"/>
        </w:rPr>
        <w:t>of</w:t>
      </w:r>
      <w:r w:rsidR="00C16B4E">
        <w:rPr>
          <w:rFonts w:cstheme="minorHAnsi"/>
        </w:rPr>
        <w:t xml:space="preserve"> </w:t>
      </w:r>
      <w:r w:rsidR="0046687E" w:rsidRPr="006C79E0">
        <w:rPr>
          <w:rFonts w:cstheme="minorHAnsi"/>
        </w:rPr>
        <w:t>the</w:t>
      </w:r>
      <w:r w:rsidR="00C16B4E">
        <w:rPr>
          <w:rFonts w:cstheme="minorHAnsi"/>
        </w:rPr>
        <w:t xml:space="preserve"> </w:t>
      </w:r>
      <w:r w:rsidR="0046687E" w:rsidRPr="006C79E0">
        <w:rPr>
          <w:rFonts w:cstheme="minorHAnsi"/>
        </w:rPr>
        <w:t>same</w:t>
      </w:r>
      <w:r w:rsidR="00C16B4E">
        <w:rPr>
          <w:rFonts w:cstheme="minorHAnsi"/>
        </w:rPr>
        <w:t xml:space="preserve"> </w:t>
      </w:r>
      <w:r w:rsidR="00805D25">
        <w:rPr>
          <w:rFonts w:cstheme="minorHAnsi"/>
        </w:rPr>
        <w:t xml:space="preserve">character – </w:t>
      </w:r>
      <w:r w:rsidR="0046687E" w:rsidRPr="006C79E0">
        <w:rPr>
          <w:rFonts w:cstheme="minorHAnsi"/>
        </w:rPr>
        <w:t>describing</w:t>
      </w:r>
      <w:r w:rsidR="00C16B4E">
        <w:rPr>
          <w:rFonts w:cstheme="minorHAnsi"/>
        </w:rPr>
        <w:t xml:space="preserve"> </w:t>
      </w:r>
      <w:r w:rsidR="0046687E" w:rsidRPr="006C79E0">
        <w:rPr>
          <w:rFonts w:cstheme="minorHAnsi"/>
        </w:rPr>
        <w:t>their</w:t>
      </w:r>
      <w:r w:rsidR="00C16B4E">
        <w:rPr>
          <w:rFonts w:cstheme="minorHAnsi"/>
        </w:rPr>
        <w:t xml:space="preserve"> </w:t>
      </w:r>
      <w:r w:rsidR="0046687E" w:rsidRPr="006C79E0">
        <w:rPr>
          <w:rFonts w:cstheme="minorHAnsi"/>
        </w:rPr>
        <w:t>interrelations</w:t>
      </w:r>
      <w:r w:rsidR="00C16B4E">
        <w:rPr>
          <w:rFonts w:cstheme="minorHAnsi"/>
        </w:rPr>
        <w:t xml:space="preserve"> </w:t>
      </w:r>
      <w:r w:rsidR="0046687E" w:rsidRPr="006C79E0">
        <w:rPr>
          <w:rFonts w:cstheme="minorHAnsi"/>
        </w:rPr>
        <w:t>from</w:t>
      </w:r>
      <w:r w:rsidR="00C16B4E">
        <w:rPr>
          <w:rFonts w:cstheme="minorHAnsi"/>
        </w:rPr>
        <w:t xml:space="preserve"> </w:t>
      </w:r>
      <w:r w:rsidR="0046687E" w:rsidRPr="006C79E0">
        <w:rPr>
          <w:rFonts w:cstheme="minorHAnsi"/>
        </w:rPr>
        <w:t>childhood</w:t>
      </w:r>
      <w:r w:rsidR="00C16B4E">
        <w:rPr>
          <w:rFonts w:cstheme="minorHAnsi"/>
        </w:rPr>
        <w:t xml:space="preserve"> </w:t>
      </w:r>
      <w:r w:rsidR="0046687E" w:rsidRPr="006C79E0">
        <w:rPr>
          <w:rFonts w:cstheme="minorHAnsi"/>
        </w:rPr>
        <w:t>to</w:t>
      </w:r>
      <w:r w:rsidR="00C16B4E">
        <w:rPr>
          <w:rFonts w:cstheme="minorHAnsi"/>
        </w:rPr>
        <w:t xml:space="preserve"> </w:t>
      </w:r>
      <w:r w:rsidR="0046687E" w:rsidRPr="006C79E0">
        <w:rPr>
          <w:rFonts w:cstheme="minorHAnsi"/>
        </w:rPr>
        <w:t>maturity,</w:t>
      </w:r>
      <w:r w:rsidR="00C16B4E">
        <w:rPr>
          <w:rFonts w:cstheme="minorHAnsi"/>
        </w:rPr>
        <w:t xml:space="preserve"> </w:t>
      </w:r>
      <w:r w:rsidR="00805D25">
        <w:rPr>
          <w:rFonts w:cstheme="minorHAnsi"/>
        </w:rPr>
        <w:t xml:space="preserve">with </w:t>
      </w:r>
      <w:r w:rsidR="0046687E" w:rsidRPr="006C79E0">
        <w:rPr>
          <w:rFonts w:cstheme="minorHAnsi"/>
        </w:rPr>
        <w:t>interludes</w:t>
      </w:r>
      <w:r w:rsidR="00C16B4E">
        <w:rPr>
          <w:rFonts w:cstheme="minorHAnsi"/>
        </w:rPr>
        <w:t xml:space="preserve"> </w:t>
      </w:r>
      <w:r w:rsidR="0046687E" w:rsidRPr="006C79E0">
        <w:rPr>
          <w:rFonts w:cstheme="minorHAnsi"/>
        </w:rPr>
        <w:t>describing</w:t>
      </w:r>
      <w:r w:rsidR="00C16B4E">
        <w:rPr>
          <w:rFonts w:cstheme="minorHAnsi"/>
        </w:rPr>
        <w:t xml:space="preserve"> </w:t>
      </w:r>
      <w:r w:rsidR="0046687E" w:rsidRPr="006C79E0">
        <w:rPr>
          <w:rFonts w:cstheme="minorHAnsi"/>
        </w:rPr>
        <w:t>the</w:t>
      </w:r>
      <w:r w:rsidR="00C16B4E">
        <w:rPr>
          <w:rFonts w:cstheme="minorHAnsi"/>
        </w:rPr>
        <w:t xml:space="preserve"> </w:t>
      </w:r>
      <w:r w:rsidR="0046687E" w:rsidRPr="006C79E0">
        <w:rPr>
          <w:rFonts w:cstheme="minorHAnsi"/>
        </w:rPr>
        <w:t>sun</w:t>
      </w:r>
      <w:r w:rsidR="00C16B4E">
        <w:rPr>
          <w:rFonts w:cstheme="minorHAnsi"/>
        </w:rPr>
        <w:t xml:space="preserve"> </w:t>
      </w:r>
      <w:r w:rsidR="0046687E" w:rsidRPr="006C79E0">
        <w:rPr>
          <w:rFonts w:cstheme="minorHAnsi"/>
        </w:rPr>
        <w:t>rising</w:t>
      </w:r>
      <w:r w:rsidR="00C16B4E">
        <w:rPr>
          <w:rFonts w:cstheme="minorHAnsi"/>
        </w:rPr>
        <w:t xml:space="preserve"> </w:t>
      </w:r>
      <w:r w:rsidR="0046687E" w:rsidRPr="006C79E0">
        <w:rPr>
          <w:rFonts w:cstheme="minorHAnsi"/>
        </w:rPr>
        <w:t>and</w:t>
      </w:r>
      <w:r w:rsidR="00C16B4E">
        <w:rPr>
          <w:rFonts w:cstheme="minorHAnsi"/>
        </w:rPr>
        <w:t xml:space="preserve"> </w:t>
      </w:r>
      <w:r w:rsidR="0046687E" w:rsidRPr="006C79E0">
        <w:rPr>
          <w:rFonts w:cstheme="minorHAnsi"/>
        </w:rPr>
        <w:t>then</w:t>
      </w:r>
      <w:r w:rsidR="00C16B4E">
        <w:rPr>
          <w:rFonts w:cstheme="minorHAnsi"/>
        </w:rPr>
        <w:t xml:space="preserve"> </w:t>
      </w:r>
      <w:r w:rsidR="0046687E" w:rsidRPr="006C79E0">
        <w:rPr>
          <w:rFonts w:cstheme="minorHAnsi"/>
        </w:rPr>
        <w:t>setting</w:t>
      </w:r>
      <w:r w:rsidR="00C16B4E">
        <w:rPr>
          <w:rFonts w:cstheme="minorHAnsi"/>
        </w:rPr>
        <w:t xml:space="preserve"> </w:t>
      </w:r>
      <w:r w:rsidR="0046687E" w:rsidRPr="006C79E0">
        <w:rPr>
          <w:rFonts w:cstheme="minorHAnsi"/>
        </w:rPr>
        <w:t>on</w:t>
      </w:r>
      <w:r w:rsidR="00C16B4E">
        <w:rPr>
          <w:rFonts w:cstheme="minorHAnsi"/>
        </w:rPr>
        <w:t xml:space="preserve"> </w:t>
      </w:r>
      <w:r w:rsidR="0046687E" w:rsidRPr="006C79E0">
        <w:rPr>
          <w:rFonts w:cstheme="minorHAnsi"/>
        </w:rPr>
        <w:t>a</w:t>
      </w:r>
      <w:r w:rsidR="00805D25">
        <w:rPr>
          <w:rFonts w:cstheme="minorHAnsi"/>
        </w:rPr>
        <w:t xml:space="preserve"> seaside landscape including an apparently abandoned</w:t>
      </w:r>
      <w:r w:rsidR="00C16B4E">
        <w:rPr>
          <w:rFonts w:cstheme="minorHAnsi"/>
        </w:rPr>
        <w:t xml:space="preserve"> </w:t>
      </w:r>
      <w:r w:rsidR="0046687E" w:rsidRPr="006C79E0">
        <w:rPr>
          <w:rFonts w:cstheme="minorHAnsi"/>
        </w:rPr>
        <w:t>house</w:t>
      </w:r>
      <w:r w:rsidR="00805D25">
        <w:rPr>
          <w:rFonts w:cstheme="minorHAnsi"/>
        </w:rPr>
        <w:t xml:space="preserve">, devoid of </w:t>
      </w:r>
      <w:r w:rsidR="0046687E" w:rsidRPr="006C79E0">
        <w:rPr>
          <w:rFonts w:cstheme="minorHAnsi"/>
        </w:rPr>
        <w:t>human</w:t>
      </w:r>
      <w:r w:rsidR="00C16B4E">
        <w:rPr>
          <w:rFonts w:cstheme="minorHAnsi"/>
        </w:rPr>
        <w:t xml:space="preserve"> </w:t>
      </w:r>
      <w:r w:rsidR="0046687E" w:rsidRPr="006C79E0">
        <w:rPr>
          <w:rFonts w:cstheme="minorHAnsi"/>
        </w:rPr>
        <w:t>presence.</w:t>
      </w:r>
      <w:r w:rsidR="00C16B4E">
        <w:rPr>
          <w:rFonts w:cstheme="minorHAnsi"/>
        </w:rPr>
        <w:t xml:space="preserve"> </w:t>
      </w:r>
      <w:r w:rsidR="0046687E" w:rsidRPr="006C79E0">
        <w:rPr>
          <w:rFonts w:cstheme="minorHAnsi"/>
        </w:rPr>
        <w:t>Woolf</w:t>
      </w:r>
      <w:r w:rsidR="00C16B4E">
        <w:rPr>
          <w:rFonts w:cstheme="minorHAnsi"/>
        </w:rPr>
        <w:t xml:space="preserve"> </w:t>
      </w:r>
      <w:r w:rsidR="0046687E" w:rsidRPr="006C79E0">
        <w:rPr>
          <w:rFonts w:cstheme="minorHAnsi"/>
        </w:rPr>
        <w:t>herself</w:t>
      </w:r>
      <w:r w:rsidR="00C16B4E">
        <w:rPr>
          <w:rFonts w:cstheme="minorHAnsi"/>
        </w:rPr>
        <w:t xml:space="preserve"> </w:t>
      </w:r>
      <w:r w:rsidR="0046687E" w:rsidRPr="006C79E0">
        <w:rPr>
          <w:rFonts w:cstheme="minorHAnsi"/>
        </w:rPr>
        <w:t>envisaged</w:t>
      </w:r>
      <w:r w:rsidR="00C16B4E">
        <w:rPr>
          <w:rFonts w:cstheme="minorHAnsi"/>
        </w:rPr>
        <w:t xml:space="preserve"> </w:t>
      </w:r>
      <w:r w:rsidR="0046687E" w:rsidRPr="006C79E0">
        <w:rPr>
          <w:rFonts w:cstheme="minorHAnsi"/>
        </w:rPr>
        <w:t>it</w:t>
      </w:r>
      <w:r w:rsidR="00C16B4E">
        <w:rPr>
          <w:rFonts w:cstheme="minorHAnsi"/>
        </w:rPr>
        <w:t xml:space="preserve"> </w:t>
      </w:r>
      <w:r w:rsidR="0046687E" w:rsidRPr="006C79E0">
        <w:rPr>
          <w:rFonts w:cstheme="minorHAnsi"/>
        </w:rPr>
        <w:t>as</w:t>
      </w:r>
      <w:r w:rsidR="00C16B4E">
        <w:rPr>
          <w:rFonts w:cstheme="minorHAnsi"/>
        </w:rPr>
        <w:t xml:space="preserve"> </w:t>
      </w:r>
      <w:proofErr w:type="gramStart"/>
      <w:r w:rsidR="0046687E" w:rsidRPr="006C79E0">
        <w:rPr>
          <w:rFonts w:cstheme="minorHAnsi"/>
        </w:rPr>
        <w:t>an</w:t>
      </w:r>
      <w:r w:rsidR="00C16B4E">
        <w:rPr>
          <w:rFonts w:cstheme="minorHAnsi"/>
        </w:rPr>
        <w:t xml:space="preserve"> </w:t>
      </w:r>
      <w:r w:rsidR="0046687E" w:rsidRPr="006C79E0">
        <w:rPr>
          <w:rFonts w:cstheme="minorHAnsi"/>
        </w:rPr>
        <w:t>‘abstract</w:t>
      </w:r>
      <w:proofErr w:type="gramEnd"/>
      <w:r w:rsidR="00C16B4E">
        <w:rPr>
          <w:rFonts w:cstheme="minorHAnsi"/>
        </w:rPr>
        <w:t xml:space="preserve"> </w:t>
      </w:r>
      <w:r w:rsidR="0046687E" w:rsidRPr="006C79E0">
        <w:rPr>
          <w:rFonts w:cstheme="minorHAnsi"/>
        </w:rPr>
        <w:t>mystical</w:t>
      </w:r>
      <w:r w:rsidR="00C16B4E">
        <w:rPr>
          <w:rFonts w:cstheme="minorHAnsi"/>
        </w:rPr>
        <w:t xml:space="preserve"> </w:t>
      </w:r>
      <w:r w:rsidR="0046687E" w:rsidRPr="006C79E0">
        <w:rPr>
          <w:rFonts w:cstheme="minorHAnsi"/>
        </w:rPr>
        <w:t>eyeless</w:t>
      </w:r>
      <w:r w:rsidR="00C16B4E">
        <w:rPr>
          <w:rFonts w:cstheme="minorHAnsi"/>
        </w:rPr>
        <w:t xml:space="preserve"> </w:t>
      </w:r>
      <w:r w:rsidR="0046687E" w:rsidRPr="006C79E0">
        <w:rPr>
          <w:rFonts w:cstheme="minorHAnsi"/>
        </w:rPr>
        <w:t>book:</w:t>
      </w:r>
      <w:r w:rsidR="00C16B4E">
        <w:rPr>
          <w:rFonts w:cstheme="minorHAnsi"/>
        </w:rPr>
        <w:t xml:space="preserve"> </w:t>
      </w:r>
      <w:r w:rsidR="0046687E" w:rsidRPr="006C79E0">
        <w:rPr>
          <w:rFonts w:cstheme="minorHAnsi"/>
        </w:rPr>
        <w:t>a</w:t>
      </w:r>
      <w:r w:rsidR="00C16B4E">
        <w:rPr>
          <w:rFonts w:cstheme="minorHAnsi"/>
        </w:rPr>
        <w:t xml:space="preserve"> </w:t>
      </w:r>
      <w:proofErr w:type="spellStart"/>
      <w:r w:rsidR="0046687E" w:rsidRPr="006C79E0">
        <w:rPr>
          <w:rFonts w:cstheme="minorHAnsi"/>
        </w:rPr>
        <w:t>playpoem</w:t>
      </w:r>
      <w:proofErr w:type="spellEnd"/>
      <w:r w:rsidR="0046687E" w:rsidRPr="006C79E0">
        <w:rPr>
          <w:rFonts w:cstheme="minorHAnsi"/>
        </w:rPr>
        <w:t>’.</w:t>
      </w:r>
      <w:r w:rsidR="00C16B4E">
        <w:rPr>
          <w:rFonts w:cstheme="minorHAnsi"/>
        </w:rPr>
        <w:t xml:space="preserve"> </w:t>
      </w:r>
      <w:r w:rsidR="0046687E" w:rsidRPr="006C79E0">
        <w:rPr>
          <w:rFonts w:cstheme="minorHAnsi"/>
        </w:rPr>
        <w:t>As</w:t>
      </w:r>
      <w:r w:rsidR="00C16B4E">
        <w:rPr>
          <w:rFonts w:cstheme="minorHAnsi"/>
        </w:rPr>
        <w:t xml:space="preserve"> </w:t>
      </w:r>
      <w:r w:rsidR="0046687E" w:rsidRPr="006C79E0">
        <w:rPr>
          <w:rFonts w:cstheme="minorHAnsi"/>
        </w:rPr>
        <w:t>if</w:t>
      </w:r>
      <w:r w:rsidR="00C16B4E">
        <w:rPr>
          <w:rFonts w:cstheme="minorHAnsi"/>
        </w:rPr>
        <w:t xml:space="preserve"> </w:t>
      </w:r>
      <w:r w:rsidR="0046687E" w:rsidRPr="006C79E0">
        <w:rPr>
          <w:rFonts w:cstheme="minorHAnsi"/>
        </w:rPr>
        <w:t>to</w:t>
      </w:r>
      <w:r w:rsidR="00C16B4E">
        <w:rPr>
          <w:rFonts w:cstheme="minorHAnsi"/>
        </w:rPr>
        <w:t xml:space="preserve"> </w:t>
      </w:r>
      <w:r w:rsidR="0046687E" w:rsidRPr="006C79E0">
        <w:rPr>
          <w:rFonts w:cstheme="minorHAnsi"/>
        </w:rPr>
        <w:t>emphasise</w:t>
      </w:r>
      <w:r w:rsidR="00C16B4E">
        <w:rPr>
          <w:rFonts w:cstheme="minorHAnsi"/>
        </w:rPr>
        <w:t xml:space="preserve"> </w:t>
      </w:r>
      <w:r w:rsidR="0046687E" w:rsidRPr="006C79E0">
        <w:rPr>
          <w:rFonts w:cstheme="minorHAnsi"/>
        </w:rPr>
        <w:t>her</w:t>
      </w:r>
      <w:r w:rsidR="00C16B4E">
        <w:rPr>
          <w:rFonts w:cstheme="minorHAnsi"/>
        </w:rPr>
        <w:t xml:space="preserve"> </w:t>
      </w:r>
      <w:r w:rsidR="0046687E" w:rsidRPr="006C79E0">
        <w:rPr>
          <w:rFonts w:cstheme="minorHAnsi"/>
        </w:rPr>
        <w:t>versatility,</w:t>
      </w:r>
      <w:r w:rsidR="00C16B4E">
        <w:rPr>
          <w:rFonts w:cstheme="minorHAnsi"/>
        </w:rPr>
        <w:t xml:space="preserve"> </w:t>
      </w:r>
      <w:r w:rsidR="0046687E" w:rsidRPr="006C79E0">
        <w:rPr>
          <w:rFonts w:cstheme="minorHAnsi"/>
        </w:rPr>
        <w:t>she</w:t>
      </w:r>
      <w:r w:rsidR="00C16B4E">
        <w:rPr>
          <w:rFonts w:cstheme="minorHAnsi"/>
        </w:rPr>
        <w:t xml:space="preserve"> </w:t>
      </w:r>
      <w:r w:rsidR="0046687E" w:rsidRPr="006C79E0">
        <w:rPr>
          <w:rFonts w:cstheme="minorHAnsi"/>
        </w:rPr>
        <w:t>then</w:t>
      </w:r>
      <w:r w:rsidR="00C16B4E">
        <w:rPr>
          <w:rFonts w:cstheme="minorHAnsi"/>
        </w:rPr>
        <w:t xml:space="preserve"> </w:t>
      </w:r>
      <w:r w:rsidR="0046687E" w:rsidRPr="006C79E0">
        <w:rPr>
          <w:rFonts w:cstheme="minorHAnsi"/>
        </w:rPr>
        <w:t>wrote</w:t>
      </w:r>
      <w:r w:rsidR="00C16B4E">
        <w:rPr>
          <w:rFonts w:cstheme="minorHAnsi"/>
        </w:rPr>
        <w:t xml:space="preserve"> </w:t>
      </w:r>
      <w:r w:rsidR="0046687E" w:rsidRPr="006C79E0">
        <w:rPr>
          <w:rFonts w:cstheme="minorHAnsi"/>
        </w:rPr>
        <w:t>another</w:t>
      </w:r>
      <w:r w:rsidR="00C16B4E">
        <w:rPr>
          <w:rFonts w:cstheme="minorHAnsi"/>
        </w:rPr>
        <w:t xml:space="preserve"> </w:t>
      </w:r>
      <w:r w:rsidR="0046687E" w:rsidRPr="006C79E0">
        <w:rPr>
          <w:rFonts w:cstheme="minorHAnsi"/>
        </w:rPr>
        <w:t>biography</w:t>
      </w:r>
      <w:r w:rsidR="00C16B4E">
        <w:rPr>
          <w:rFonts w:cstheme="minorHAnsi"/>
        </w:rPr>
        <w:t xml:space="preserve"> </w:t>
      </w:r>
      <w:r w:rsidR="0046687E" w:rsidRPr="006C79E0">
        <w:rPr>
          <w:rFonts w:cstheme="minorHAnsi"/>
        </w:rPr>
        <w:t>of</w:t>
      </w:r>
      <w:r w:rsidR="00C16B4E">
        <w:rPr>
          <w:rFonts w:cstheme="minorHAnsi"/>
        </w:rPr>
        <w:t xml:space="preserve"> </w:t>
      </w:r>
      <w:r w:rsidR="0046687E" w:rsidRPr="006C79E0">
        <w:rPr>
          <w:rFonts w:cstheme="minorHAnsi"/>
        </w:rPr>
        <w:t>sorts,</w:t>
      </w:r>
      <w:r w:rsidR="00C16B4E">
        <w:rPr>
          <w:rFonts w:cstheme="minorHAnsi"/>
        </w:rPr>
        <w:t xml:space="preserve"> </w:t>
      </w:r>
      <w:r w:rsidR="0046687E" w:rsidRPr="006C79E0">
        <w:rPr>
          <w:rFonts w:cstheme="minorHAnsi"/>
        </w:rPr>
        <w:t>from</w:t>
      </w:r>
      <w:r w:rsidR="00C16B4E">
        <w:rPr>
          <w:rFonts w:cstheme="minorHAnsi"/>
        </w:rPr>
        <w:t xml:space="preserve"> </w:t>
      </w:r>
      <w:r w:rsidR="0046687E" w:rsidRPr="006C79E0">
        <w:rPr>
          <w:rFonts w:cstheme="minorHAnsi"/>
        </w:rPr>
        <w:t>the</w:t>
      </w:r>
      <w:r w:rsidR="00C16B4E">
        <w:rPr>
          <w:rFonts w:cstheme="minorHAnsi"/>
        </w:rPr>
        <w:t xml:space="preserve"> </w:t>
      </w:r>
      <w:r w:rsidR="0046687E" w:rsidRPr="006C79E0">
        <w:rPr>
          <w:rFonts w:cstheme="minorHAnsi"/>
        </w:rPr>
        <w:t>perspective</w:t>
      </w:r>
      <w:r w:rsidR="00C16B4E">
        <w:rPr>
          <w:rFonts w:cstheme="minorHAnsi"/>
        </w:rPr>
        <w:t xml:space="preserve"> </w:t>
      </w:r>
      <w:r w:rsidR="0046687E" w:rsidRPr="006C79E0">
        <w:rPr>
          <w:rFonts w:cstheme="minorHAnsi"/>
        </w:rPr>
        <w:t>of</w:t>
      </w:r>
      <w:r w:rsidR="00C16B4E">
        <w:rPr>
          <w:rFonts w:cstheme="minorHAnsi"/>
        </w:rPr>
        <w:t xml:space="preserve"> </w:t>
      </w:r>
      <w:r w:rsidR="0046687E" w:rsidRPr="006C79E0">
        <w:rPr>
          <w:rFonts w:cstheme="minorHAnsi"/>
        </w:rPr>
        <w:t>the</w:t>
      </w:r>
      <w:r w:rsidR="00C16B4E">
        <w:rPr>
          <w:rFonts w:cstheme="minorHAnsi"/>
        </w:rPr>
        <w:t xml:space="preserve"> </w:t>
      </w:r>
      <w:r w:rsidR="0046687E" w:rsidRPr="006C79E0">
        <w:rPr>
          <w:rFonts w:cstheme="minorHAnsi"/>
        </w:rPr>
        <w:t>eponymous</w:t>
      </w:r>
      <w:r w:rsidR="00C16B4E">
        <w:rPr>
          <w:rFonts w:cstheme="minorHAnsi"/>
        </w:rPr>
        <w:t xml:space="preserve"> </w:t>
      </w:r>
      <w:r w:rsidR="0046687E" w:rsidRPr="006C79E0">
        <w:rPr>
          <w:rFonts w:cstheme="minorHAnsi"/>
        </w:rPr>
        <w:t>Flush,</w:t>
      </w:r>
      <w:r w:rsidR="00C16B4E">
        <w:rPr>
          <w:rFonts w:cstheme="minorHAnsi"/>
        </w:rPr>
        <w:t xml:space="preserve"> </w:t>
      </w:r>
      <w:r w:rsidR="0046687E" w:rsidRPr="006C79E0">
        <w:rPr>
          <w:rFonts w:cstheme="minorHAnsi"/>
        </w:rPr>
        <w:t>Elizabeth</w:t>
      </w:r>
      <w:r w:rsidR="00C16B4E">
        <w:rPr>
          <w:rFonts w:cstheme="minorHAnsi"/>
        </w:rPr>
        <w:t xml:space="preserve"> </w:t>
      </w:r>
      <w:r w:rsidR="0046687E" w:rsidRPr="006C79E0">
        <w:rPr>
          <w:rFonts w:cstheme="minorHAnsi"/>
        </w:rPr>
        <w:t>Barrett-</w:t>
      </w:r>
      <w:bookmarkStart w:id="0" w:name="_GoBack"/>
      <w:bookmarkEnd w:id="0"/>
      <w:del w:id="1" w:author="Microsoft Office User" w:date="2012-08-28T17:03:00Z">
        <w:r w:rsidR="00C16B4E" w:rsidDel="001B6288">
          <w:rPr>
            <w:rFonts w:cstheme="minorHAnsi"/>
          </w:rPr>
          <w:delText xml:space="preserve"> </w:delText>
        </w:r>
      </w:del>
      <w:r w:rsidR="0046687E" w:rsidRPr="006C79E0">
        <w:rPr>
          <w:rFonts w:cstheme="minorHAnsi"/>
        </w:rPr>
        <w:t>Browning’s</w:t>
      </w:r>
      <w:r w:rsidR="00C16B4E">
        <w:rPr>
          <w:rFonts w:cstheme="minorHAnsi"/>
        </w:rPr>
        <w:t xml:space="preserve"> </w:t>
      </w:r>
      <w:r w:rsidR="00805D25">
        <w:rPr>
          <w:rFonts w:cstheme="minorHAnsi"/>
        </w:rPr>
        <w:t>spaniel. L</w:t>
      </w:r>
      <w:r w:rsidR="0046687E" w:rsidRPr="006C79E0">
        <w:rPr>
          <w:rFonts w:cstheme="minorHAnsi"/>
        </w:rPr>
        <w:t>ight-hearted</w:t>
      </w:r>
      <w:r w:rsidR="00C16B4E">
        <w:rPr>
          <w:rFonts w:cstheme="minorHAnsi"/>
        </w:rPr>
        <w:t xml:space="preserve"> </w:t>
      </w:r>
      <w:r w:rsidR="0046687E" w:rsidRPr="006C79E0">
        <w:rPr>
          <w:rFonts w:cstheme="minorHAnsi"/>
        </w:rPr>
        <w:t>in</w:t>
      </w:r>
      <w:r w:rsidR="00C16B4E">
        <w:rPr>
          <w:rFonts w:cstheme="minorHAnsi"/>
        </w:rPr>
        <w:t xml:space="preserve"> </w:t>
      </w:r>
      <w:r w:rsidR="0046687E" w:rsidRPr="006C79E0">
        <w:rPr>
          <w:rFonts w:cstheme="minorHAnsi"/>
        </w:rPr>
        <w:t>tone</w:t>
      </w:r>
      <w:r w:rsidR="00C16B4E">
        <w:rPr>
          <w:rFonts w:cstheme="minorHAnsi"/>
        </w:rPr>
        <w:t xml:space="preserve"> </w:t>
      </w:r>
      <w:r w:rsidR="0046687E" w:rsidRPr="006C79E0">
        <w:rPr>
          <w:rFonts w:cstheme="minorHAnsi"/>
        </w:rPr>
        <w:t>this</w:t>
      </w:r>
      <w:r w:rsidR="00C16B4E">
        <w:rPr>
          <w:rFonts w:cstheme="minorHAnsi"/>
        </w:rPr>
        <w:t xml:space="preserve"> </w:t>
      </w:r>
      <w:r w:rsidR="0046687E" w:rsidRPr="006C79E0">
        <w:rPr>
          <w:rFonts w:cstheme="minorHAnsi"/>
        </w:rPr>
        <w:t>text</w:t>
      </w:r>
      <w:r w:rsidR="00805D25">
        <w:rPr>
          <w:rFonts w:cstheme="minorHAnsi"/>
        </w:rPr>
        <w:t>, published in 1933,</w:t>
      </w:r>
      <w:r w:rsidR="00C16B4E">
        <w:rPr>
          <w:rFonts w:cstheme="minorHAnsi"/>
        </w:rPr>
        <w:t xml:space="preserve"> </w:t>
      </w:r>
      <w:r w:rsidR="0046687E" w:rsidRPr="006C79E0">
        <w:rPr>
          <w:rFonts w:cstheme="minorHAnsi"/>
        </w:rPr>
        <w:t>playfully</w:t>
      </w:r>
      <w:r w:rsidR="00C16B4E">
        <w:rPr>
          <w:rFonts w:cstheme="minorHAnsi"/>
        </w:rPr>
        <w:t xml:space="preserve"> </w:t>
      </w:r>
      <w:r w:rsidR="0046687E" w:rsidRPr="006C79E0">
        <w:rPr>
          <w:rFonts w:cstheme="minorHAnsi"/>
        </w:rPr>
        <w:t>provokes</w:t>
      </w:r>
      <w:r w:rsidR="00C16B4E">
        <w:rPr>
          <w:rFonts w:cstheme="minorHAnsi"/>
        </w:rPr>
        <w:t xml:space="preserve"> </w:t>
      </w:r>
      <w:r w:rsidR="0046687E" w:rsidRPr="006C79E0">
        <w:rPr>
          <w:rFonts w:cstheme="minorHAnsi"/>
        </w:rPr>
        <w:t>received</w:t>
      </w:r>
      <w:r w:rsidR="00C16B4E">
        <w:rPr>
          <w:rFonts w:cstheme="minorHAnsi"/>
        </w:rPr>
        <w:t xml:space="preserve"> </w:t>
      </w:r>
      <w:r w:rsidR="0046687E" w:rsidRPr="006C79E0">
        <w:rPr>
          <w:rFonts w:cstheme="minorHAnsi"/>
        </w:rPr>
        <w:t>notions</w:t>
      </w:r>
      <w:r w:rsidR="00C16B4E">
        <w:rPr>
          <w:rFonts w:cstheme="minorHAnsi"/>
        </w:rPr>
        <w:t xml:space="preserve"> </w:t>
      </w:r>
      <w:r w:rsidR="0046687E" w:rsidRPr="006C79E0">
        <w:rPr>
          <w:rFonts w:cstheme="minorHAnsi"/>
        </w:rPr>
        <w:t>about</w:t>
      </w:r>
      <w:r w:rsidR="00C16B4E">
        <w:rPr>
          <w:rFonts w:cstheme="minorHAnsi"/>
        </w:rPr>
        <w:t xml:space="preserve"> </w:t>
      </w:r>
      <w:r w:rsidR="0046687E" w:rsidRPr="006C79E0">
        <w:rPr>
          <w:rFonts w:cstheme="minorHAnsi"/>
        </w:rPr>
        <w:t>human</w:t>
      </w:r>
      <w:r w:rsidR="00C16B4E">
        <w:rPr>
          <w:rFonts w:cstheme="minorHAnsi"/>
        </w:rPr>
        <w:t xml:space="preserve"> </w:t>
      </w:r>
      <w:r w:rsidR="0046687E" w:rsidRPr="006C79E0">
        <w:rPr>
          <w:rFonts w:cstheme="minorHAnsi"/>
        </w:rPr>
        <w:t>and</w:t>
      </w:r>
      <w:r w:rsidR="00C16B4E">
        <w:rPr>
          <w:rFonts w:cstheme="minorHAnsi"/>
        </w:rPr>
        <w:t xml:space="preserve"> </w:t>
      </w:r>
      <w:r w:rsidR="0046687E" w:rsidRPr="006C79E0">
        <w:rPr>
          <w:rFonts w:cstheme="minorHAnsi"/>
        </w:rPr>
        <w:t>animal</w:t>
      </w:r>
      <w:r w:rsidR="00C16B4E">
        <w:rPr>
          <w:rFonts w:cstheme="minorHAnsi"/>
        </w:rPr>
        <w:t xml:space="preserve"> </w:t>
      </w:r>
      <w:r w:rsidR="0046687E" w:rsidRPr="006C79E0">
        <w:rPr>
          <w:rFonts w:cstheme="minorHAnsi"/>
        </w:rPr>
        <w:t>interaction</w:t>
      </w:r>
      <w:r w:rsidR="00C16B4E">
        <w:rPr>
          <w:rFonts w:cstheme="minorHAnsi"/>
        </w:rPr>
        <w:t xml:space="preserve"> </w:t>
      </w:r>
      <w:r w:rsidR="0046687E" w:rsidRPr="006C79E0">
        <w:rPr>
          <w:rFonts w:cstheme="minorHAnsi"/>
        </w:rPr>
        <w:t>and</w:t>
      </w:r>
      <w:r w:rsidR="00C16B4E">
        <w:rPr>
          <w:rFonts w:cstheme="minorHAnsi"/>
        </w:rPr>
        <w:t xml:space="preserve"> </w:t>
      </w:r>
      <w:r w:rsidR="0046687E" w:rsidRPr="006C79E0">
        <w:rPr>
          <w:rFonts w:cstheme="minorHAnsi"/>
        </w:rPr>
        <w:t>psychology.</w:t>
      </w:r>
    </w:p>
    <w:p w:rsidR="00B63237" w:rsidRDefault="00B63237" w:rsidP="009A57A3">
      <w:pPr>
        <w:spacing w:after="0" w:line="240" w:lineRule="auto"/>
        <w:rPr>
          <w:rFonts w:cstheme="minorHAnsi"/>
          <w:i/>
        </w:rPr>
      </w:pPr>
    </w:p>
    <w:p w:rsidR="00421C8A" w:rsidRPr="006C79E0" w:rsidRDefault="00C9486D" w:rsidP="009A57A3">
      <w:pPr>
        <w:spacing w:after="0" w:line="240" w:lineRule="auto"/>
        <w:rPr>
          <w:rFonts w:cstheme="minorHAnsi"/>
        </w:rPr>
      </w:pPr>
      <w:r>
        <w:rPr>
          <w:rFonts w:cstheme="minorHAnsi"/>
          <w:i/>
          <w:iCs/>
          <w:noProof/>
          <w:color w:val="000000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3175C3" wp14:editId="757F8C09">
                <wp:simplePos x="0" y="0"/>
                <wp:positionH relativeFrom="column">
                  <wp:posOffset>3543300</wp:posOffset>
                </wp:positionH>
                <wp:positionV relativeFrom="paragraph">
                  <wp:posOffset>73025</wp:posOffset>
                </wp:positionV>
                <wp:extent cx="2292350" cy="1076960"/>
                <wp:effectExtent l="0" t="0" r="12700" b="2794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350" cy="1076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5D25" w:rsidRPr="00E1161F" w:rsidRDefault="00805D25" w:rsidP="00E1161F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E1161F">
                              <w:rPr>
                                <w:b/>
                                <w:sz w:val="18"/>
                                <w:szCs w:val="18"/>
                              </w:rPr>
                              <w:t xml:space="preserve">The only surviving recording of Woolf’s voice: an essay entitled </w:t>
                            </w:r>
                            <w:proofErr w:type="gramStart"/>
                            <w:r w:rsidRPr="00E1161F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>Craftsmanship</w:t>
                            </w:r>
                            <w:r w:rsidRPr="00E1161F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which</w:t>
                            </w:r>
                            <w:proofErr w:type="gramEnd"/>
                            <w:r w:rsidRPr="00E1161F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she wrote for broadcast on BBC radio, 29 April 1937.</w:t>
                            </w:r>
                          </w:p>
                          <w:p w:rsidR="00805D25" w:rsidRPr="00E1161F" w:rsidRDefault="00805D25" w:rsidP="00E1161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1161F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1161F">
                              <w:rPr>
                                <w:sz w:val="18"/>
                                <w:szCs w:val="18"/>
                              </w:rPr>
                              <w:t>url</w:t>
                            </w:r>
                            <w:proofErr w:type="spellEnd"/>
                            <w:proofErr w:type="gramEnd"/>
                            <w:r w:rsidRPr="00E1161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22" w:history="1">
                              <w:r w:rsidRPr="00E1161F">
                                <w:rPr>
                                  <w:rStyle w:val="Hyperlink"/>
                                  <w:color w:val="auto"/>
                                  <w:sz w:val="18"/>
                                  <w:szCs w:val="18"/>
                                </w:rPr>
                                <w:t>http://www.youtube.com/watch?v=E8czs8v6PuI</w:t>
                              </w:r>
                            </w:hyperlink>
                            <w:r w:rsidRPr="00E1161F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31" type="#_x0000_t202" style="position:absolute;margin-left:279pt;margin-top:5.75pt;width:179.2pt;height:84.85pt;z-index:2516848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">
                <v:textbox style="mso-fit-shape-to-text:t">
                  <w:txbxContent>
                    <w:p w:rsidR="00805D25" w:rsidRPr="00E1161F" w:rsidRDefault="00805D25" w:rsidP="00E1161F">
                      <w:pPr>
                        <w:spacing w:after="0" w:line="240" w:lineRule="auto"/>
                        <w:rPr>
                          <w:b/>
                          <w:sz w:val="18"/>
                          <w:szCs w:val="18"/>
                        </w:rPr>
                      </w:pPr>
                      <w:r w:rsidRPr="00E1161F">
                        <w:rPr>
                          <w:b/>
                          <w:sz w:val="18"/>
                          <w:szCs w:val="18"/>
                        </w:rPr>
                        <w:t xml:space="preserve">The only surviving recording of Woolf’s voice: an essay entitled </w:t>
                      </w:r>
                      <w:r w:rsidRPr="00E1161F">
                        <w:rPr>
                          <w:b/>
                          <w:i/>
                          <w:sz w:val="18"/>
                          <w:szCs w:val="18"/>
                        </w:rPr>
                        <w:t>Craftsmanship</w:t>
                      </w:r>
                      <w:r w:rsidRPr="00E1161F">
                        <w:rPr>
                          <w:b/>
                          <w:sz w:val="18"/>
                          <w:szCs w:val="18"/>
                        </w:rPr>
                        <w:t xml:space="preserve"> which she wrote for broadcast on BBC radio, 29 April 1937.</w:t>
                      </w:r>
                    </w:p>
                    <w:p w:rsidR="00805D25" w:rsidRPr="00E1161F" w:rsidRDefault="00805D25" w:rsidP="00E1161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1161F">
                        <w:rPr>
                          <w:sz w:val="18"/>
                          <w:szCs w:val="18"/>
                        </w:rPr>
                        <w:t xml:space="preserve">(url </w:t>
                      </w:r>
                      <w:hyperlink r:id="rId23" w:history="1">
                        <w:r w:rsidRPr="00E1161F">
                          <w:rPr>
                            <w:rStyle w:val="Hyperlink"/>
                            <w:color w:val="auto"/>
                            <w:sz w:val="18"/>
                            <w:szCs w:val="18"/>
                          </w:rPr>
                          <w:t>http://www.youtube.com/watch?v=E8czs8v6PuI</w:t>
                        </w:r>
                      </w:hyperlink>
                      <w:r w:rsidRPr="00E1161F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1058">
        <w:rPr>
          <w:rFonts w:cstheme="minorHAnsi"/>
          <w:i/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392C1913" wp14:editId="6BCAC5A4">
            <wp:simplePos x="0" y="0"/>
            <wp:positionH relativeFrom="column">
              <wp:posOffset>-172085</wp:posOffset>
            </wp:positionH>
            <wp:positionV relativeFrom="paragraph">
              <wp:posOffset>2540</wp:posOffset>
            </wp:positionV>
            <wp:extent cx="1787525" cy="2354580"/>
            <wp:effectExtent l="0" t="0" r="3175" b="762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olf on Time 1937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525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687E" w:rsidRPr="006C79E0">
        <w:rPr>
          <w:rFonts w:cstheme="minorHAnsi"/>
          <w:i/>
        </w:rPr>
        <w:t>The</w:t>
      </w:r>
      <w:r w:rsidR="00C16B4E">
        <w:rPr>
          <w:rFonts w:cstheme="minorHAnsi"/>
          <w:i/>
        </w:rPr>
        <w:t xml:space="preserve"> </w:t>
      </w:r>
      <w:r w:rsidR="0046687E" w:rsidRPr="006C79E0">
        <w:rPr>
          <w:rFonts w:cstheme="minorHAnsi"/>
          <w:i/>
        </w:rPr>
        <w:t>Years</w:t>
      </w:r>
      <w:r w:rsidR="00C16B4E">
        <w:rPr>
          <w:rFonts w:cstheme="minorHAnsi"/>
        </w:rPr>
        <w:t xml:space="preserve"> </w:t>
      </w:r>
      <w:r w:rsidR="0046687E" w:rsidRPr="006C79E0">
        <w:rPr>
          <w:rFonts w:cstheme="minorHAnsi"/>
        </w:rPr>
        <w:t>(1937)</w:t>
      </w:r>
      <w:r w:rsidR="00C16B4E">
        <w:rPr>
          <w:rFonts w:cstheme="minorHAnsi"/>
        </w:rPr>
        <w:t xml:space="preserve"> </w:t>
      </w:r>
      <w:r w:rsidR="0046687E" w:rsidRPr="006C79E0">
        <w:rPr>
          <w:rFonts w:cstheme="minorHAnsi"/>
        </w:rPr>
        <w:t>is</w:t>
      </w:r>
      <w:r w:rsidR="00C16B4E">
        <w:rPr>
          <w:rFonts w:cstheme="minorHAnsi"/>
        </w:rPr>
        <w:t xml:space="preserve"> </w:t>
      </w:r>
      <w:r w:rsidR="0046687E" w:rsidRPr="006C79E0">
        <w:rPr>
          <w:rFonts w:cstheme="minorHAnsi"/>
        </w:rPr>
        <w:t>often</w:t>
      </w:r>
      <w:r w:rsidR="00C16B4E">
        <w:rPr>
          <w:rFonts w:cstheme="minorHAnsi"/>
        </w:rPr>
        <w:t xml:space="preserve"> </w:t>
      </w:r>
      <w:r w:rsidR="0046687E" w:rsidRPr="006C79E0">
        <w:rPr>
          <w:rFonts w:cstheme="minorHAnsi"/>
        </w:rPr>
        <w:t>seen</w:t>
      </w:r>
      <w:r w:rsidR="00C16B4E">
        <w:rPr>
          <w:rFonts w:cstheme="minorHAnsi"/>
        </w:rPr>
        <w:t xml:space="preserve"> </w:t>
      </w:r>
      <w:r w:rsidR="0046687E" w:rsidRPr="006C79E0">
        <w:rPr>
          <w:rFonts w:cstheme="minorHAnsi"/>
        </w:rPr>
        <w:t>as</w:t>
      </w:r>
      <w:r w:rsidR="00C16B4E">
        <w:rPr>
          <w:rFonts w:cstheme="minorHAnsi"/>
        </w:rPr>
        <w:t xml:space="preserve"> </w:t>
      </w:r>
      <w:r w:rsidR="0046687E" w:rsidRPr="006C79E0">
        <w:rPr>
          <w:rFonts w:cstheme="minorHAnsi"/>
        </w:rPr>
        <w:t>a</w:t>
      </w:r>
      <w:r w:rsidR="00C16B4E">
        <w:rPr>
          <w:rFonts w:cstheme="minorHAnsi"/>
        </w:rPr>
        <w:t xml:space="preserve"> </w:t>
      </w:r>
      <w:r w:rsidR="0046687E" w:rsidRPr="006C79E0">
        <w:rPr>
          <w:rFonts w:cstheme="minorHAnsi"/>
        </w:rPr>
        <w:t>return</w:t>
      </w:r>
      <w:r w:rsidR="00C16B4E">
        <w:rPr>
          <w:rFonts w:cstheme="minorHAnsi"/>
        </w:rPr>
        <w:t xml:space="preserve"> </w:t>
      </w:r>
      <w:r w:rsidR="0046687E" w:rsidRPr="006C79E0">
        <w:rPr>
          <w:rFonts w:cstheme="minorHAnsi"/>
        </w:rPr>
        <w:t>to</w:t>
      </w:r>
      <w:r w:rsidR="00C16B4E">
        <w:rPr>
          <w:rFonts w:cstheme="minorHAnsi"/>
        </w:rPr>
        <w:t xml:space="preserve"> </w:t>
      </w:r>
      <w:r w:rsidR="0046687E" w:rsidRPr="006C79E0">
        <w:rPr>
          <w:rFonts w:cstheme="minorHAnsi"/>
        </w:rPr>
        <w:t>a</w:t>
      </w:r>
      <w:r w:rsidR="00C16B4E">
        <w:rPr>
          <w:rFonts w:cstheme="minorHAnsi"/>
        </w:rPr>
        <w:t xml:space="preserve"> </w:t>
      </w:r>
      <w:r w:rsidR="0046687E" w:rsidRPr="006C79E0">
        <w:rPr>
          <w:rFonts w:cstheme="minorHAnsi"/>
        </w:rPr>
        <w:t>more</w:t>
      </w:r>
      <w:r w:rsidR="00C16B4E">
        <w:rPr>
          <w:rFonts w:cstheme="minorHAnsi"/>
        </w:rPr>
        <w:t xml:space="preserve"> </w:t>
      </w:r>
      <w:r w:rsidR="0046687E" w:rsidRPr="006C79E0">
        <w:rPr>
          <w:rFonts w:cstheme="minorHAnsi"/>
        </w:rPr>
        <w:t>conventional</w:t>
      </w:r>
      <w:r w:rsidR="00C16B4E">
        <w:rPr>
          <w:rFonts w:cstheme="minorHAnsi"/>
        </w:rPr>
        <w:t xml:space="preserve"> </w:t>
      </w:r>
      <w:r w:rsidR="0046687E" w:rsidRPr="006C79E0">
        <w:rPr>
          <w:rFonts w:cstheme="minorHAnsi"/>
        </w:rPr>
        <w:t>narrative</w:t>
      </w:r>
      <w:r w:rsidR="00C16B4E">
        <w:rPr>
          <w:rFonts w:cstheme="minorHAnsi"/>
        </w:rPr>
        <w:t xml:space="preserve"> </w:t>
      </w:r>
      <w:r w:rsidR="0046687E" w:rsidRPr="006C79E0">
        <w:rPr>
          <w:rFonts w:cstheme="minorHAnsi"/>
        </w:rPr>
        <w:t>mode,</w:t>
      </w:r>
      <w:r w:rsidR="00C16B4E">
        <w:rPr>
          <w:rFonts w:cstheme="minorHAnsi"/>
        </w:rPr>
        <w:t xml:space="preserve"> </w:t>
      </w:r>
      <w:r w:rsidR="0046687E" w:rsidRPr="006C79E0">
        <w:rPr>
          <w:rFonts w:cstheme="minorHAnsi"/>
        </w:rPr>
        <w:t>though</w:t>
      </w:r>
      <w:r w:rsidR="00C16B4E">
        <w:rPr>
          <w:rFonts w:cstheme="minorHAnsi"/>
        </w:rPr>
        <w:t xml:space="preserve"> </w:t>
      </w:r>
      <w:r w:rsidR="0046687E" w:rsidRPr="006C79E0">
        <w:rPr>
          <w:rFonts w:cstheme="minorHAnsi"/>
        </w:rPr>
        <w:t>it</w:t>
      </w:r>
      <w:r w:rsidR="00C16B4E">
        <w:rPr>
          <w:rFonts w:cstheme="minorHAnsi"/>
        </w:rPr>
        <w:t xml:space="preserve"> </w:t>
      </w:r>
      <w:r w:rsidR="0046687E" w:rsidRPr="006C79E0">
        <w:rPr>
          <w:rFonts w:cstheme="minorHAnsi"/>
        </w:rPr>
        <w:t>was</w:t>
      </w:r>
      <w:r w:rsidR="00C16B4E">
        <w:rPr>
          <w:rFonts w:cstheme="minorHAnsi"/>
        </w:rPr>
        <w:t xml:space="preserve"> </w:t>
      </w:r>
      <w:r w:rsidR="0046687E" w:rsidRPr="006C79E0">
        <w:rPr>
          <w:rFonts w:cstheme="minorHAnsi"/>
        </w:rPr>
        <w:t>originally</w:t>
      </w:r>
      <w:r w:rsidR="00C16B4E">
        <w:rPr>
          <w:rFonts w:cstheme="minorHAnsi"/>
        </w:rPr>
        <w:t xml:space="preserve"> </w:t>
      </w:r>
      <w:r w:rsidR="0046687E" w:rsidRPr="006C79E0">
        <w:rPr>
          <w:rFonts w:cstheme="minorHAnsi"/>
        </w:rPr>
        <w:t>envisaged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as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a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more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experimental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text,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alternating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between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a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fictional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family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history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from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1880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to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‘the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present,’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and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passages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of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political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and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social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history.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Ultimately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Woolf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was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dissatisfied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with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this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experiment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and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the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two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texts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were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developed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and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published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separately.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The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non-fiction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part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appeared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as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the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anti-war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feminist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polemic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  <w:i/>
        </w:rPr>
        <w:t>Three</w:t>
      </w:r>
      <w:r w:rsidR="00C16B4E">
        <w:rPr>
          <w:rFonts w:cstheme="minorHAnsi"/>
          <w:i/>
        </w:rPr>
        <w:t xml:space="preserve"> </w:t>
      </w:r>
      <w:r w:rsidR="009E774C" w:rsidRPr="006C79E0">
        <w:rPr>
          <w:rFonts w:cstheme="minorHAnsi"/>
          <w:i/>
        </w:rPr>
        <w:t>Guineas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(1938).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Her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final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novel,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  <w:i/>
        </w:rPr>
        <w:t>Between</w:t>
      </w:r>
      <w:r w:rsidR="00C16B4E">
        <w:rPr>
          <w:rFonts w:cstheme="minorHAnsi"/>
          <w:i/>
        </w:rPr>
        <w:t xml:space="preserve"> </w:t>
      </w:r>
      <w:r w:rsidR="009E774C" w:rsidRPr="006C79E0">
        <w:rPr>
          <w:rFonts w:cstheme="minorHAnsi"/>
          <w:i/>
        </w:rPr>
        <w:t>the</w:t>
      </w:r>
      <w:r w:rsidR="00C16B4E">
        <w:rPr>
          <w:rFonts w:cstheme="minorHAnsi"/>
          <w:i/>
        </w:rPr>
        <w:t xml:space="preserve"> </w:t>
      </w:r>
      <w:r w:rsidR="009E774C" w:rsidRPr="006C79E0">
        <w:rPr>
          <w:rFonts w:cstheme="minorHAnsi"/>
          <w:i/>
        </w:rPr>
        <w:t>Acts</w:t>
      </w:r>
      <w:r w:rsidR="009E774C" w:rsidRPr="006C79E0">
        <w:rPr>
          <w:rFonts w:cstheme="minorHAnsi"/>
        </w:rPr>
        <w:t>,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was</w:t>
      </w:r>
      <w:r w:rsidR="00C16B4E">
        <w:rPr>
          <w:rFonts w:cstheme="minorHAnsi"/>
        </w:rPr>
        <w:t xml:space="preserve"> </w:t>
      </w:r>
      <w:r w:rsidR="00204191">
        <w:rPr>
          <w:rFonts w:cstheme="minorHAnsi"/>
        </w:rPr>
        <w:t>published</w:t>
      </w:r>
      <w:r w:rsidR="00C16B4E">
        <w:rPr>
          <w:rFonts w:cstheme="minorHAnsi"/>
        </w:rPr>
        <w:t xml:space="preserve"> </w:t>
      </w:r>
      <w:r w:rsidR="00204191">
        <w:rPr>
          <w:rFonts w:cstheme="minorHAnsi"/>
        </w:rPr>
        <w:t>posthumously</w:t>
      </w:r>
      <w:r w:rsidR="00C16B4E">
        <w:rPr>
          <w:rFonts w:cstheme="minorHAnsi"/>
        </w:rPr>
        <w:t xml:space="preserve"> </w:t>
      </w:r>
      <w:r w:rsidR="00204191">
        <w:rPr>
          <w:rFonts w:cstheme="minorHAnsi"/>
        </w:rPr>
        <w:t>in</w:t>
      </w:r>
      <w:r w:rsidR="00C16B4E">
        <w:rPr>
          <w:rFonts w:cstheme="minorHAnsi"/>
        </w:rPr>
        <w:t xml:space="preserve"> </w:t>
      </w:r>
      <w:r w:rsidR="00204191">
        <w:rPr>
          <w:rFonts w:cstheme="minorHAnsi"/>
        </w:rPr>
        <w:t>1941.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Woolf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died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with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a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major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project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on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the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history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of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English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literature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already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part</w:t>
      </w:r>
      <w:r w:rsidR="00C16B4E">
        <w:rPr>
          <w:rFonts w:cstheme="minorHAnsi"/>
        </w:rPr>
        <w:t xml:space="preserve"> </w:t>
      </w:r>
      <w:r w:rsidR="009E774C" w:rsidRPr="006C79E0">
        <w:rPr>
          <w:rFonts w:cstheme="minorHAnsi"/>
        </w:rPr>
        <w:t>underway.</w:t>
      </w:r>
    </w:p>
    <w:p w:rsidR="000C3027" w:rsidRPr="006C79E0" w:rsidRDefault="00C9486D" w:rsidP="009A57A3">
      <w:pPr>
        <w:spacing w:after="0" w:line="240" w:lineRule="auto"/>
        <w:rPr>
          <w:rFonts w:cstheme="minorHAnsi"/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0D1951" wp14:editId="5A911243">
                <wp:simplePos x="0" y="0"/>
                <wp:positionH relativeFrom="column">
                  <wp:posOffset>-172085</wp:posOffset>
                </wp:positionH>
                <wp:positionV relativeFrom="paragraph">
                  <wp:posOffset>45720</wp:posOffset>
                </wp:positionV>
                <wp:extent cx="1787525" cy="697865"/>
                <wp:effectExtent l="0" t="0" r="3175" b="6985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87525" cy="6978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81058" w:rsidRPr="00081058" w:rsidRDefault="00081058" w:rsidP="00805D25">
                            <w:pPr>
                              <w:pStyle w:val="Caption"/>
                              <w:spacing w:after="0"/>
                              <w:rPr>
                                <w:color w:val="auto"/>
                              </w:rPr>
                            </w:pPr>
                            <w:r w:rsidRPr="00081058">
                              <w:rPr>
                                <w:color w:val="auto"/>
                              </w:rPr>
                              <w:t>Woolf</w:t>
                            </w:r>
                            <w:r w:rsidR="00C16B4E">
                              <w:rPr>
                                <w:color w:val="auto"/>
                              </w:rPr>
                              <w:t xml:space="preserve"> </w:t>
                            </w:r>
                            <w:r w:rsidRPr="00081058">
                              <w:rPr>
                                <w:color w:val="auto"/>
                              </w:rPr>
                              <w:t>photographed</w:t>
                            </w:r>
                            <w:r w:rsidR="00C16B4E">
                              <w:rPr>
                                <w:color w:val="auto"/>
                              </w:rPr>
                              <w:t xml:space="preserve"> </w:t>
                            </w:r>
                            <w:r w:rsidRPr="00081058">
                              <w:rPr>
                                <w:color w:val="auto"/>
                              </w:rPr>
                              <w:t>by</w:t>
                            </w:r>
                            <w:r w:rsidR="00C16B4E">
                              <w:rPr>
                                <w:color w:val="auto"/>
                              </w:rPr>
                              <w:t xml:space="preserve"> </w:t>
                            </w:r>
                            <w:r w:rsidRPr="00081058">
                              <w:rPr>
                                <w:color w:val="auto"/>
                              </w:rPr>
                              <w:t>Man</w:t>
                            </w:r>
                            <w:r w:rsidR="00C16B4E">
                              <w:rPr>
                                <w:color w:val="auto"/>
                              </w:rPr>
                              <w:t xml:space="preserve"> </w:t>
                            </w:r>
                            <w:r w:rsidRPr="00081058">
                              <w:rPr>
                                <w:color w:val="auto"/>
                              </w:rPr>
                              <w:t>Ray</w:t>
                            </w:r>
                            <w:r w:rsidR="00C16B4E">
                              <w:rPr>
                                <w:color w:val="auto"/>
                              </w:rPr>
                              <w:t xml:space="preserve"> </w:t>
                            </w:r>
                            <w:r w:rsidRPr="00081058">
                              <w:rPr>
                                <w:color w:val="auto"/>
                              </w:rPr>
                              <w:t>for</w:t>
                            </w:r>
                            <w:r w:rsidR="00C16B4E">
                              <w:rPr>
                                <w:color w:val="auto"/>
                              </w:rPr>
                              <w:t xml:space="preserve"> </w:t>
                            </w:r>
                            <w:r w:rsidRPr="00081058">
                              <w:rPr>
                                <w:color w:val="auto"/>
                              </w:rPr>
                              <w:t>the</w:t>
                            </w:r>
                            <w:r w:rsidR="00C16B4E">
                              <w:rPr>
                                <w:color w:val="auto"/>
                              </w:rPr>
                              <w:t xml:space="preserve"> </w:t>
                            </w:r>
                            <w:r w:rsidRPr="00081058">
                              <w:rPr>
                                <w:color w:val="auto"/>
                              </w:rPr>
                              <w:t>cover</w:t>
                            </w:r>
                            <w:r w:rsidR="00C16B4E">
                              <w:rPr>
                                <w:color w:val="auto"/>
                              </w:rPr>
                              <w:t xml:space="preserve"> </w:t>
                            </w:r>
                            <w:r w:rsidRPr="00081058">
                              <w:rPr>
                                <w:color w:val="auto"/>
                              </w:rPr>
                              <w:t>of</w:t>
                            </w:r>
                            <w:r w:rsidR="00C16B4E">
                              <w:rPr>
                                <w:color w:val="auto"/>
                              </w:rPr>
                              <w:t xml:space="preserve"> </w:t>
                            </w:r>
                            <w:r w:rsidRPr="00081058">
                              <w:rPr>
                                <w:i/>
                                <w:color w:val="auto"/>
                              </w:rPr>
                              <w:t>Time</w:t>
                            </w:r>
                            <w:r w:rsidR="00C16B4E">
                              <w:rPr>
                                <w:color w:val="auto"/>
                              </w:rPr>
                              <w:t xml:space="preserve"> </w:t>
                            </w:r>
                            <w:r w:rsidRPr="00081058">
                              <w:rPr>
                                <w:color w:val="auto"/>
                              </w:rPr>
                              <w:t>magazine</w:t>
                            </w:r>
                            <w:r w:rsidR="00C16B4E">
                              <w:rPr>
                                <w:color w:val="auto"/>
                              </w:rPr>
                              <w:t xml:space="preserve"> </w:t>
                            </w:r>
                            <w:r w:rsidRPr="00081058">
                              <w:rPr>
                                <w:color w:val="auto"/>
                              </w:rPr>
                              <w:t>in</w:t>
                            </w:r>
                            <w:r w:rsidR="00C16B4E">
                              <w:rPr>
                                <w:color w:val="auto"/>
                              </w:rPr>
                              <w:t xml:space="preserve"> </w:t>
                            </w:r>
                            <w:r w:rsidRPr="00081058">
                              <w:rPr>
                                <w:color w:val="auto"/>
                              </w:rPr>
                              <w:t>1937.</w:t>
                            </w:r>
                            <w:r w:rsidR="00C16B4E">
                              <w:rPr>
                                <w:color w:val="auto"/>
                              </w:rPr>
                              <w:t xml:space="preserve"> </w:t>
                            </w:r>
                            <w:r w:rsidRPr="00081058">
                              <w:rPr>
                                <w:b w:val="0"/>
                                <w:color w:val="auto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081058">
                              <w:rPr>
                                <w:b w:val="0"/>
                                <w:color w:val="auto"/>
                              </w:rPr>
                              <w:t>url</w:t>
                            </w:r>
                            <w:proofErr w:type="spellEnd"/>
                            <w:proofErr w:type="gramEnd"/>
                            <w:r w:rsidRPr="00081058">
                              <w:rPr>
                                <w:b w:val="0"/>
                                <w:color w:val="auto"/>
                              </w:rPr>
                              <w:t>:</w:t>
                            </w:r>
                            <w:r w:rsidR="00C16B4E">
                              <w:rPr>
                                <w:b w:val="0"/>
                                <w:color w:val="auto"/>
                              </w:rPr>
                              <w:t xml:space="preserve"> </w:t>
                            </w:r>
                            <w:hyperlink r:id="rId25" w:history="1">
                              <w:r w:rsidRPr="00081058">
                                <w:rPr>
                                  <w:rStyle w:val="Hyperlink"/>
                                  <w:b w:val="0"/>
                                  <w:color w:val="auto"/>
                                </w:rPr>
                                <w:t>http://kaykeys.net/passions/virginiawoolf/index.html</w:t>
                              </w:r>
                            </w:hyperlink>
                            <w:r w:rsidRPr="00081058">
                              <w:rPr>
                                <w:b w:val="0"/>
                                <w:color w:val="auto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2" type="#_x0000_t202" style="position:absolute;margin-left:-13.55pt;margin-top:3.6pt;width:140.75pt;height:54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" stroked="f">
                <v:path arrowok="t"/>
                <v:textbox style="mso-fit-shape-to-text:t" inset="0,0,0,0">
                  <w:txbxContent>
                    <w:p w:rsidR="00081058" w:rsidRPr="00081058" w:rsidRDefault="00081058" w:rsidP="00805D25">
                      <w:pPr>
                        <w:pStyle w:val="Caption"/>
                        <w:spacing w:after="0"/>
                        <w:rPr>
                          <w:color w:val="auto"/>
                        </w:rPr>
                      </w:pPr>
                      <w:r w:rsidRPr="00081058">
                        <w:rPr>
                          <w:color w:val="auto"/>
                        </w:rPr>
                        <w:t>Woolf</w:t>
                      </w:r>
                      <w:r w:rsidR="00C16B4E">
                        <w:rPr>
                          <w:color w:val="auto"/>
                        </w:rPr>
                        <w:t xml:space="preserve"> </w:t>
                      </w:r>
                      <w:r w:rsidRPr="00081058">
                        <w:rPr>
                          <w:color w:val="auto"/>
                        </w:rPr>
                        <w:t>photographed</w:t>
                      </w:r>
                      <w:r w:rsidR="00C16B4E">
                        <w:rPr>
                          <w:color w:val="auto"/>
                        </w:rPr>
                        <w:t xml:space="preserve"> </w:t>
                      </w:r>
                      <w:r w:rsidRPr="00081058">
                        <w:rPr>
                          <w:color w:val="auto"/>
                        </w:rPr>
                        <w:t>by</w:t>
                      </w:r>
                      <w:r w:rsidR="00C16B4E">
                        <w:rPr>
                          <w:color w:val="auto"/>
                        </w:rPr>
                        <w:t xml:space="preserve"> </w:t>
                      </w:r>
                      <w:r w:rsidRPr="00081058">
                        <w:rPr>
                          <w:color w:val="auto"/>
                        </w:rPr>
                        <w:t>Man</w:t>
                      </w:r>
                      <w:r w:rsidR="00C16B4E">
                        <w:rPr>
                          <w:color w:val="auto"/>
                        </w:rPr>
                        <w:t xml:space="preserve"> </w:t>
                      </w:r>
                      <w:r w:rsidRPr="00081058">
                        <w:rPr>
                          <w:color w:val="auto"/>
                        </w:rPr>
                        <w:t>Ray</w:t>
                      </w:r>
                      <w:r w:rsidR="00C16B4E">
                        <w:rPr>
                          <w:color w:val="auto"/>
                        </w:rPr>
                        <w:t xml:space="preserve"> </w:t>
                      </w:r>
                      <w:r w:rsidRPr="00081058">
                        <w:rPr>
                          <w:color w:val="auto"/>
                        </w:rPr>
                        <w:t>for</w:t>
                      </w:r>
                      <w:r w:rsidR="00C16B4E">
                        <w:rPr>
                          <w:color w:val="auto"/>
                        </w:rPr>
                        <w:t xml:space="preserve"> </w:t>
                      </w:r>
                      <w:r w:rsidRPr="00081058">
                        <w:rPr>
                          <w:color w:val="auto"/>
                        </w:rPr>
                        <w:t>the</w:t>
                      </w:r>
                      <w:r w:rsidR="00C16B4E">
                        <w:rPr>
                          <w:color w:val="auto"/>
                        </w:rPr>
                        <w:t xml:space="preserve"> </w:t>
                      </w:r>
                      <w:r w:rsidRPr="00081058">
                        <w:rPr>
                          <w:color w:val="auto"/>
                        </w:rPr>
                        <w:t>cover</w:t>
                      </w:r>
                      <w:r w:rsidR="00C16B4E">
                        <w:rPr>
                          <w:color w:val="auto"/>
                        </w:rPr>
                        <w:t xml:space="preserve"> </w:t>
                      </w:r>
                      <w:r w:rsidRPr="00081058">
                        <w:rPr>
                          <w:color w:val="auto"/>
                        </w:rPr>
                        <w:t>of</w:t>
                      </w:r>
                      <w:r w:rsidR="00C16B4E">
                        <w:rPr>
                          <w:color w:val="auto"/>
                        </w:rPr>
                        <w:t xml:space="preserve"> </w:t>
                      </w:r>
                      <w:r w:rsidRPr="00081058">
                        <w:rPr>
                          <w:i/>
                          <w:color w:val="auto"/>
                        </w:rPr>
                        <w:t>Time</w:t>
                      </w:r>
                      <w:r w:rsidR="00C16B4E">
                        <w:rPr>
                          <w:color w:val="auto"/>
                        </w:rPr>
                        <w:t xml:space="preserve"> </w:t>
                      </w:r>
                      <w:r w:rsidRPr="00081058">
                        <w:rPr>
                          <w:color w:val="auto"/>
                        </w:rPr>
                        <w:t>magazine</w:t>
                      </w:r>
                      <w:r w:rsidR="00C16B4E">
                        <w:rPr>
                          <w:color w:val="auto"/>
                        </w:rPr>
                        <w:t xml:space="preserve"> </w:t>
                      </w:r>
                      <w:r w:rsidRPr="00081058">
                        <w:rPr>
                          <w:color w:val="auto"/>
                        </w:rPr>
                        <w:t>in</w:t>
                      </w:r>
                      <w:r w:rsidR="00C16B4E">
                        <w:rPr>
                          <w:color w:val="auto"/>
                        </w:rPr>
                        <w:t xml:space="preserve"> </w:t>
                      </w:r>
                      <w:r w:rsidRPr="00081058">
                        <w:rPr>
                          <w:color w:val="auto"/>
                        </w:rPr>
                        <w:t>1937.</w:t>
                      </w:r>
                      <w:r w:rsidR="00C16B4E">
                        <w:rPr>
                          <w:color w:val="auto"/>
                        </w:rPr>
                        <w:t xml:space="preserve"> </w:t>
                      </w:r>
                      <w:r w:rsidRPr="00081058">
                        <w:rPr>
                          <w:b w:val="0"/>
                          <w:color w:val="auto"/>
                        </w:rPr>
                        <w:t>(url:</w:t>
                      </w:r>
                      <w:r w:rsidR="00C16B4E">
                        <w:rPr>
                          <w:b w:val="0"/>
                          <w:color w:val="auto"/>
                        </w:rPr>
                        <w:t xml:space="preserve"> </w:t>
                      </w:r>
                      <w:hyperlink r:id="rId26" w:history="1">
                        <w:r w:rsidRPr="00081058">
                          <w:rPr>
                            <w:rStyle w:val="Hyperlink"/>
                            <w:b w:val="0"/>
                            <w:color w:val="auto"/>
                          </w:rPr>
                          <w:t>http://kaykeys.net/passions/virginiawoolf/index.html</w:t>
                        </w:r>
                      </w:hyperlink>
                      <w:r w:rsidRPr="00081058">
                        <w:rPr>
                          <w:b w:val="0"/>
                          <w:color w:val="auto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C3027" w:rsidRPr="006C79E0" w:rsidRDefault="00E1161F" w:rsidP="009A57A3">
      <w:pPr>
        <w:spacing w:after="0" w:line="240" w:lineRule="auto"/>
        <w:rPr>
          <w:rFonts w:cstheme="minorHAnsi"/>
          <w:b/>
        </w:rPr>
      </w:pPr>
      <w:r>
        <w:rPr>
          <w:rFonts w:cstheme="minorHAnsi"/>
          <w:noProof/>
          <w:u w:val="single"/>
          <w:lang w:val="en-US"/>
        </w:rPr>
        <w:drawing>
          <wp:anchor distT="0" distB="0" distL="114300" distR="114300" simplePos="0" relativeHeight="251673600" behindDoc="0" locked="0" layoutInCell="1" allowOverlap="1" wp14:anchorId="283DDB12" wp14:editId="680A14A2">
            <wp:simplePos x="0" y="0"/>
            <wp:positionH relativeFrom="column">
              <wp:posOffset>3876040</wp:posOffset>
            </wp:positionH>
            <wp:positionV relativeFrom="paragraph">
              <wp:posOffset>100965</wp:posOffset>
            </wp:positionV>
            <wp:extent cx="1871980" cy="2393950"/>
            <wp:effectExtent l="0" t="0" r="0" b="635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itial draft of part two of To the Lighthouse.jp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98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1920" w:rsidRPr="006C79E0" w:rsidRDefault="00B21920" w:rsidP="009A57A3">
      <w:pPr>
        <w:spacing w:after="0" w:line="240" w:lineRule="auto"/>
        <w:rPr>
          <w:rFonts w:cstheme="minorHAnsi"/>
          <w:b/>
        </w:rPr>
      </w:pPr>
      <w:r w:rsidRPr="006C79E0">
        <w:rPr>
          <w:rFonts w:cstheme="minorHAnsi"/>
          <w:b/>
        </w:rPr>
        <w:t>List</w:t>
      </w:r>
      <w:r w:rsidR="00C16B4E">
        <w:rPr>
          <w:rFonts w:cstheme="minorHAnsi"/>
          <w:b/>
        </w:rPr>
        <w:t xml:space="preserve"> </w:t>
      </w:r>
      <w:r w:rsidRPr="006C79E0">
        <w:rPr>
          <w:rFonts w:cstheme="minorHAnsi"/>
          <w:b/>
        </w:rPr>
        <w:t>of</w:t>
      </w:r>
      <w:r w:rsidR="00C16B4E">
        <w:rPr>
          <w:rFonts w:cstheme="minorHAnsi"/>
          <w:b/>
        </w:rPr>
        <w:t xml:space="preserve"> </w:t>
      </w:r>
      <w:r w:rsidRPr="006C79E0">
        <w:rPr>
          <w:rFonts w:cstheme="minorHAnsi"/>
          <w:b/>
        </w:rPr>
        <w:t>Works</w:t>
      </w:r>
    </w:p>
    <w:p w:rsidR="00B21920" w:rsidRPr="006C79E0" w:rsidRDefault="00B21920" w:rsidP="009A57A3">
      <w:pPr>
        <w:pStyle w:val="Heading3"/>
        <w:shd w:val="clear" w:color="auto" w:fill="FFFFFF"/>
        <w:spacing w:before="0" w:line="240" w:lineRule="auto"/>
        <w:rPr>
          <w:rStyle w:val="mw-headline"/>
          <w:rFonts w:asciiTheme="minorHAnsi" w:hAnsiTheme="minorHAnsi" w:cstheme="minorHAnsi"/>
          <w:color w:val="000000"/>
          <w:sz w:val="26"/>
          <w:szCs w:val="26"/>
        </w:rPr>
      </w:pPr>
    </w:p>
    <w:p w:rsidR="00CE7EFD" w:rsidRDefault="00CE7EFD" w:rsidP="009A57A3">
      <w:pPr>
        <w:spacing w:after="0" w:line="240" w:lineRule="auto"/>
        <w:rPr>
          <w:rFonts w:cstheme="minorHAnsi"/>
          <w:u w:val="single"/>
        </w:rPr>
      </w:pPr>
      <w:r>
        <w:rPr>
          <w:rFonts w:cstheme="minorHAnsi"/>
          <w:u w:val="single"/>
        </w:rPr>
        <w:t>Collected</w:t>
      </w:r>
      <w:r w:rsidR="00C16B4E">
        <w:rPr>
          <w:rFonts w:cstheme="minorHAnsi"/>
          <w:u w:val="single"/>
        </w:rPr>
        <w:t xml:space="preserve"> </w:t>
      </w:r>
      <w:r>
        <w:rPr>
          <w:rFonts w:cstheme="minorHAnsi"/>
          <w:u w:val="single"/>
        </w:rPr>
        <w:t>Works</w:t>
      </w:r>
    </w:p>
    <w:p w:rsidR="00CE7EFD" w:rsidRPr="006C79E0" w:rsidRDefault="00CE7EFD" w:rsidP="00CE7EFD">
      <w:pPr>
        <w:shd w:val="clear" w:color="auto" w:fill="FFFFFF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6C79E0">
        <w:rPr>
          <w:rFonts w:cstheme="minorHAnsi"/>
          <w:i/>
          <w:iCs/>
          <w:color w:val="000000"/>
          <w:sz w:val="20"/>
          <w:szCs w:val="20"/>
        </w:rPr>
        <w:t>The</w:t>
      </w:r>
      <w:r w:rsidR="00C16B4E">
        <w:rPr>
          <w:rFonts w:cstheme="minorHAnsi"/>
          <w:i/>
          <w:iCs/>
          <w:color w:val="000000"/>
          <w:sz w:val="20"/>
          <w:szCs w:val="20"/>
        </w:rPr>
        <w:t xml:space="preserve"> </w:t>
      </w:r>
      <w:r w:rsidRPr="006C79E0">
        <w:rPr>
          <w:rFonts w:cstheme="minorHAnsi"/>
          <w:i/>
          <w:iCs/>
          <w:color w:val="000000"/>
          <w:sz w:val="20"/>
          <w:szCs w:val="20"/>
        </w:rPr>
        <w:t>Complete</w:t>
      </w:r>
      <w:r w:rsidR="00C16B4E">
        <w:rPr>
          <w:rFonts w:cstheme="minorHAnsi"/>
          <w:i/>
          <w:iCs/>
          <w:color w:val="000000"/>
          <w:sz w:val="20"/>
          <w:szCs w:val="20"/>
        </w:rPr>
        <w:t xml:space="preserve"> </w:t>
      </w:r>
      <w:r w:rsidRPr="006C79E0">
        <w:rPr>
          <w:rFonts w:cstheme="minorHAnsi"/>
          <w:i/>
          <w:iCs/>
          <w:color w:val="000000"/>
          <w:sz w:val="20"/>
          <w:szCs w:val="20"/>
        </w:rPr>
        <w:t>Shorter</w:t>
      </w:r>
      <w:r w:rsidR="00C16B4E">
        <w:rPr>
          <w:rFonts w:cstheme="minorHAnsi"/>
          <w:i/>
          <w:iCs/>
          <w:color w:val="000000"/>
          <w:sz w:val="20"/>
          <w:szCs w:val="20"/>
        </w:rPr>
        <w:t xml:space="preserve"> </w:t>
      </w:r>
      <w:r w:rsidRPr="006C79E0">
        <w:rPr>
          <w:rFonts w:cstheme="minorHAnsi"/>
          <w:i/>
          <w:iCs/>
          <w:color w:val="000000"/>
          <w:sz w:val="20"/>
          <w:szCs w:val="20"/>
        </w:rPr>
        <w:t>Fiction</w:t>
      </w:r>
      <w:r w:rsidR="00C16B4E">
        <w:rPr>
          <w:rStyle w:val="apple-converted-space"/>
          <w:rFonts w:cstheme="minorHAnsi"/>
          <w:color w:val="000000"/>
          <w:sz w:val="20"/>
          <w:szCs w:val="20"/>
        </w:rPr>
        <w:t xml:space="preserve"> </w:t>
      </w:r>
      <w:r w:rsidRPr="006C79E0">
        <w:rPr>
          <w:rFonts w:cstheme="minorHAnsi"/>
          <w:color w:val="000000"/>
          <w:sz w:val="20"/>
          <w:szCs w:val="20"/>
        </w:rPr>
        <w:t>(1985)</w:t>
      </w:r>
    </w:p>
    <w:p w:rsidR="00CE7EFD" w:rsidRPr="006C79E0" w:rsidRDefault="00CE7EFD" w:rsidP="00CE7EFD">
      <w:pPr>
        <w:shd w:val="clear" w:color="auto" w:fill="FFFFFF"/>
        <w:spacing w:after="0" w:line="240" w:lineRule="auto"/>
        <w:ind w:left="24"/>
        <w:rPr>
          <w:rFonts w:cstheme="minorHAnsi"/>
          <w:color w:val="000000"/>
          <w:sz w:val="20"/>
          <w:szCs w:val="20"/>
        </w:rPr>
      </w:pPr>
      <w:r w:rsidRPr="006C79E0">
        <w:rPr>
          <w:rFonts w:cstheme="minorHAnsi"/>
          <w:i/>
          <w:iCs/>
          <w:color w:val="000000"/>
          <w:sz w:val="20"/>
          <w:szCs w:val="20"/>
        </w:rPr>
        <w:t>Essays</w:t>
      </w:r>
      <w:r w:rsidR="00C16B4E">
        <w:rPr>
          <w:rStyle w:val="apple-converted-space"/>
          <w:rFonts w:cstheme="minorHAnsi"/>
          <w:color w:val="000000"/>
          <w:sz w:val="20"/>
          <w:szCs w:val="20"/>
        </w:rPr>
        <w:t xml:space="preserve"> </w:t>
      </w:r>
      <w:r w:rsidRPr="006C79E0">
        <w:rPr>
          <w:rFonts w:cstheme="minorHAnsi"/>
          <w:color w:val="000000"/>
          <w:sz w:val="20"/>
          <w:szCs w:val="20"/>
        </w:rPr>
        <w:t>(</w:t>
      </w:r>
      <w:r w:rsidR="007E6659">
        <w:rPr>
          <w:rFonts w:cstheme="minorHAnsi"/>
          <w:color w:val="000000"/>
          <w:sz w:val="20"/>
          <w:szCs w:val="20"/>
        </w:rPr>
        <w:t>6</w:t>
      </w:r>
      <w:r w:rsidR="00C16B4E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</w:rPr>
        <w:t>vols</w:t>
      </w:r>
      <w:proofErr w:type="spellEnd"/>
      <w:r>
        <w:rPr>
          <w:rFonts w:cstheme="minorHAnsi"/>
          <w:color w:val="000000"/>
          <w:sz w:val="20"/>
          <w:szCs w:val="20"/>
        </w:rPr>
        <w:t>,</w:t>
      </w:r>
      <w:r w:rsidR="00C16B4E"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000000"/>
          <w:sz w:val="20"/>
          <w:szCs w:val="20"/>
        </w:rPr>
        <w:t>1986-2011</w:t>
      </w:r>
      <w:r w:rsidRPr="006C79E0">
        <w:rPr>
          <w:rFonts w:cstheme="minorHAnsi"/>
          <w:color w:val="000000"/>
          <w:sz w:val="20"/>
          <w:szCs w:val="20"/>
        </w:rPr>
        <w:t>)</w:t>
      </w:r>
    </w:p>
    <w:p w:rsidR="00CE7EFD" w:rsidRPr="00E960EB" w:rsidRDefault="007E6659" w:rsidP="00204191">
      <w:pPr>
        <w:shd w:val="clear" w:color="auto" w:fill="FFFFFF"/>
        <w:spacing w:after="0" w:line="240" w:lineRule="auto"/>
        <w:rPr>
          <w:rFonts w:cstheme="minorHAnsi"/>
          <w:iCs/>
          <w:color w:val="000000"/>
          <w:sz w:val="20"/>
          <w:szCs w:val="20"/>
        </w:rPr>
      </w:pPr>
      <w:r>
        <w:rPr>
          <w:rFonts w:cstheme="minorHAnsi"/>
          <w:i/>
          <w:iCs/>
          <w:color w:val="000000"/>
          <w:sz w:val="20"/>
          <w:szCs w:val="20"/>
        </w:rPr>
        <w:t>The</w:t>
      </w:r>
      <w:r w:rsidR="00C16B4E">
        <w:rPr>
          <w:rFonts w:cstheme="minorHAnsi"/>
          <w:i/>
          <w:iCs/>
          <w:color w:val="000000"/>
          <w:sz w:val="20"/>
          <w:szCs w:val="20"/>
        </w:rPr>
        <w:t xml:space="preserve"> </w:t>
      </w:r>
      <w:r>
        <w:rPr>
          <w:rFonts w:cstheme="minorHAnsi"/>
          <w:i/>
          <w:iCs/>
          <w:color w:val="000000"/>
          <w:sz w:val="20"/>
          <w:szCs w:val="20"/>
        </w:rPr>
        <w:t>Diary</w:t>
      </w:r>
      <w:r w:rsidR="00C16B4E">
        <w:rPr>
          <w:rFonts w:cstheme="minorHAnsi"/>
          <w:i/>
          <w:iCs/>
          <w:color w:val="000000"/>
          <w:sz w:val="20"/>
          <w:szCs w:val="20"/>
        </w:rPr>
        <w:t xml:space="preserve"> </w:t>
      </w:r>
      <w:r>
        <w:rPr>
          <w:rFonts w:cstheme="minorHAnsi"/>
          <w:i/>
          <w:iCs/>
          <w:color w:val="000000"/>
          <w:sz w:val="20"/>
          <w:szCs w:val="20"/>
        </w:rPr>
        <w:t>of</w:t>
      </w:r>
      <w:r w:rsidR="00C16B4E">
        <w:rPr>
          <w:rFonts w:cstheme="minorHAnsi"/>
          <w:i/>
          <w:iCs/>
          <w:color w:val="000000"/>
          <w:sz w:val="20"/>
          <w:szCs w:val="20"/>
        </w:rPr>
        <w:t xml:space="preserve"> </w:t>
      </w:r>
      <w:r>
        <w:rPr>
          <w:rFonts w:cstheme="minorHAnsi"/>
          <w:i/>
          <w:iCs/>
          <w:color w:val="000000"/>
          <w:sz w:val="20"/>
          <w:szCs w:val="20"/>
        </w:rPr>
        <w:t>Virginia</w:t>
      </w:r>
      <w:r w:rsidR="00C16B4E">
        <w:rPr>
          <w:rFonts w:cstheme="minorHAnsi"/>
          <w:i/>
          <w:iCs/>
          <w:color w:val="000000"/>
          <w:sz w:val="20"/>
          <w:szCs w:val="20"/>
        </w:rPr>
        <w:t xml:space="preserve"> </w:t>
      </w:r>
      <w:r>
        <w:rPr>
          <w:rFonts w:cstheme="minorHAnsi"/>
          <w:i/>
          <w:iCs/>
          <w:color w:val="000000"/>
          <w:sz w:val="20"/>
          <w:szCs w:val="20"/>
        </w:rPr>
        <w:t>Woolf</w:t>
      </w:r>
      <w:r w:rsidR="00C16B4E">
        <w:rPr>
          <w:rFonts w:cstheme="minorHAnsi"/>
          <w:i/>
          <w:iCs/>
          <w:color w:val="000000"/>
          <w:sz w:val="20"/>
          <w:szCs w:val="20"/>
        </w:rPr>
        <w:t xml:space="preserve"> </w:t>
      </w:r>
      <w:r>
        <w:rPr>
          <w:rFonts w:cstheme="minorHAnsi"/>
          <w:iCs/>
          <w:color w:val="000000"/>
          <w:sz w:val="20"/>
          <w:szCs w:val="20"/>
        </w:rPr>
        <w:t>(</w:t>
      </w:r>
      <w:r w:rsidR="00E960EB">
        <w:rPr>
          <w:rFonts w:cstheme="minorHAnsi"/>
          <w:color w:val="000000"/>
          <w:sz w:val="20"/>
          <w:szCs w:val="20"/>
        </w:rPr>
        <w:t>5</w:t>
      </w:r>
      <w:r w:rsidR="00C16B4E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CE7EFD">
        <w:rPr>
          <w:rFonts w:cstheme="minorHAnsi"/>
          <w:color w:val="000000"/>
          <w:sz w:val="20"/>
          <w:szCs w:val="20"/>
        </w:rPr>
        <w:t>vols</w:t>
      </w:r>
      <w:proofErr w:type="spellEnd"/>
      <w:r w:rsidR="00CE7EFD">
        <w:rPr>
          <w:rFonts w:cstheme="minorHAnsi"/>
          <w:color w:val="000000"/>
          <w:sz w:val="20"/>
          <w:szCs w:val="20"/>
        </w:rPr>
        <w:t>,</w:t>
      </w:r>
      <w:r w:rsidR="00C16B4E">
        <w:rPr>
          <w:rFonts w:cstheme="minorHAnsi"/>
          <w:color w:val="000000"/>
          <w:sz w:val="20"/>
          <w:szCs w:val="20"/>
        </w:rPr>
        <w:t xml:space="preserve"> </w:t>
      </w:r>
      <w:r w:rsidR="00204191">
        <w:rPr>
          <w:rFonts w:cstheme="minorHAnsi"/>
          <w:color w:val="000000"/>
          <w:sz w:val="20"/>
          <w:szCs w:val="20"/>
        </w:rPr>
        <w:t>1977-1984</w:t>
      </w:r>
      <w:r w:rsidR="00CE7EFD" w:rsidRPr="006C79E0">
        <w:rPr>
          <w:rFonts w:cstheme="minorHAnsi"/>
          <w:color w:val="000000"/>
          <w:sz w:val="20"/>
          <w:szCs w:val="20"/>
        </w:rPr>
        <w:t>)</w:t>
      </w:r>
    </w:p>
    <w:p w:rsidR="00805D25" w:rsidRDefault="00204191" w:rsidP="00805D25">
      <w:r w:rsidRPr="006C79E0">
        <w:rPr>
          <w:rFonts w:cstheme="minorHAnsi"/>
          <w:i/>
          <w:iCs/>
          <w:color w:val="000000"/>
          <w:sz w:val="20"/>
          <w:szCs w:val="20"/>
        </w:rPr>
        <w:t>The</w:t>
      </w:r>
      <w:r w:rsidR="00C16B4E">
        <w:rPr>
          <w:rFonts w:cstheme="minorHAnsi"/>
          <w:i/>
          <w:iCs/>
          <w:color w:val="000000"/>
          <w:sz w:val="20"/>
          <w:szCs w:val="20"/>
        </w:rPr>
        <w:t xml:space="preserve"> </w:t>
      </w:r>
      <w:r w:rsidRPr="006C79E0">
        <w:rPr>
          <w:rFonts w:cstheme="minorHAnsi"/>
          <w:i/>
          <w:iCs/>
          <w:color w:val="000000"/>
          <w:sz w:val="20"/>
          <w:szCs w:val="20"/>
        </w:rPr>
        <w:t>Letters</w:t>
      </w:r>
      <w:r w:rsidR="00C16B4E">
        <w:rPr>
          <w:rFonts w:cstheme="minorHAnsi"/>
          <w:i/>
          <w:iCs/>
          <w:color w:val="000000"/>
          <w:sz w:val="20"/>
          <w:szCs w:val="20"/>
        </w:rPr>
        <w:t xml:space="preserve"> </w:t>
      </w:r>
      <w:r w:rsidRPr="006C79E0">
        <w:rPr>
          <w:rFonts w:cstheme="minorHAnsi"/>
          <w:i/>
          <w:iCs/>
          <w:color w:val="000000"/>
          <w:sz w:val="20"/>
          <w:szCs w:val="20"/>
        </w:rPr>
        <w:t>of</w:t>
      </w:r>
      <w:r w:rsidR="00C16B4E">
        <w:rPr>
          <w:rFonts w:cstheme="minorHAnsi"/>
          <w:i/>
          <w:iCs/>
          <w:color w:val="000000"/>
          <w:sz w:val="20"/>
          <w:szCs w:val="20"/>
        </w:rPr>
        <w:t xml:space="preserve"> </w:t>
      </w:r>
      <w:r w:rsidRPr="006C79E0">
        <w:rPr>
          <w:rFonts w:cstheme="minorHAnsi"/>
          <w:i/>
          <w:iCs/>
          <w:color w:val="000000"/>
          <w:sz w:val="20"/>
          <w:szCs w:val="20"/>
        </w:rPr>
        <w:t>Virginia</w:t>
      </w:r>
      <w:r w:rsidR="00C16B4E">
        <w:rPr>
          <w:rFonts w:cstheme="minorHAnsi"/>
          <w:i/>
          <w:iCs/>
          <w:color w:val="000000"/>
          <w:sz w:val="20"/>
          <w:szCs w:val="20"/>
        </w:rPr>
        <w:t xml:space="preserve"> </w:t>
      </w:r>
      <w:r w:rsidRPr="006C79E0">
        <w:rPr>
          <w:rFonts w:cstheme="minorHAnsi"/>
          <w:i/>
          <w:iCs/>
          <w:color w:val="000000"/>
          <w:sz w:val="20"/>
          <w:szCs w:val="20"/>
        </w:rPr>
        <w:t>Woolf</w:t>
      </w:r>
      <w:r w:rsidR="00C16B4E">
        <w:rPr>
          <w:rFonts w:cstheme="minorHAnsi"/>
          <w:i/>
          <w:iCs/>
          <w:color w:val="000000"/>
          <w:sz w:val="20"/>
          <w:szCs w:val="20"/>
        </w:rPr>
        <w:t xml:space="preserve"> </w:t>
      </w:r>
      <w:r w:rsidRPr="006C79E0">
        <w:rPr>
          <w:rFonts w:cstheme="minorHAnsi"/>
          <w:i/>
          <w:iCs/>
          <w:color w:val="000000"/>
          <w:sz w:val="20"/>
          <w:szCs w:val="20"/>
        </w:rPr>
        <w:t>1888–</w:t>
      </w:r>
    </w:p>
    <w:p w:rsidR="00204191" w:rsidRPr="006C79E0" w:rsidRDefault="00204191" w:rsidP="00204191">
      <w:pPr>
        <w:shd w:val="clear" w:color="auto" w:fill="FFFFFF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6C79E0">
        <w:rPr>
          <w:rFonts w:cstheme="minorHAnsi"/>
          <w:i/>
          <w:iCs/>
          <w:color w:val="000000"/>
          <w:sz w:val="20"/>
          <w:szCs w:val="20"/>
        </w:rPr>
        <w:t>1941</w:t>
      </w:r>
      <w:r w:rsidR="00C16B4E">
        <w:rPr>
          <w:rStyle w:val="apple-converted-space"/>
          <w:rFonts w:cstheme="minorHAnsi"/>
          <w:color w:val="000000"/>
          <w:sz w:val="20"/>
          <w:szCs w:val="20"/>
        </w:rPr>
        <w:t xml:space="preserve"> </w:t>
      </w:r>
      <w:r w:rsidRPr="006C79E0">
        <w:rPr>
          <w:rFonts w:cstheme="minorHAnsi"/>
          <w:color w:val="000000"/>
          <w:sz w:val="20"/>
          <w:szCs w:val="20"/>
        </w:rPr>
        <w:t>(</w:t>
      </w:r>
      <w:r>
        <w:rPr>
          <w:rFonts w:cstheme="minorHAnsi"/>
          <w:color w:val="000000"/>
          <w:sz w:val="20"/>
          <w:szCs w:val="20"/>
        </w:rPr>
        <w:t>6</w:t>
      </w:r>
      <w:r w:rsidR="00C16B4E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</w:rPr>
        <w:t>vols</w:t>
      </w:r>
      <w:proofErr w:type="spellEnd"/>
      <w:r w:rsidRPr="006C79E0">
        <w:rPr>
          <w:rFonts w:cstheme="minorHAnsi"/>
          <w:color w:val="000000"/>
          <w:sz w:val="20"/>
          <w:szCs w:val="20"/>
        </w:rPr>
        <w:t>,</w:t>
      </w:r>
      <w:r w:rsidR="00C16B4E">
        <w:rPr>
          <w:rFonts w:cstheme="minorHAnsi"/>
          <w:color w:val="000000"/>
          <w:sz w:val="20"/>
          <w:szCs w:val="20"/>
        </w:rPr>
        <w:t xml:space="preserve"> </w:t>
      </w:r>
      <w:r w:rsidRPr="006C79E0">
        <w:rPr>
          <w:rFonts w:cstheme="minorHAnsi"/>
          <w:color w:val="000000"/>
          <w:sz w:val="20"/>
          <w:szCs w:val="20"/>
        </w:rPr>
        <w:t>1975–1980)</w:t>
      </w:r>
    </w:p>
    <w:p w:rsidR="00CE7EFD" w:rsidRDefault="00CE7EFD" w:rsidP="009A57A3">
      <w:pPr>
        <w:spacing w:after="0" w:line="240" w:lineRule="auto"/>
        <w:rPr>
          <w:rFonts w:cstheme="minorHAnsi"/>
          <w:u w:val="single"/>
        </w:rPr>
      </w:pPr>
    </w:p>
    <w:p w:rsidR="00B21920" w:rsidRPr="006C79E0" w:rsidRDefault="00B21920" w:rsidP="009A57A3">
      <w:pPr>
        <w:spacing w:after="0" w:line="240" w:lineRule="auto"/>
        <w:rPr>
          <w:rFonts w:cstheme="minorHAnsi"/>
          <w:u w:val="single"/>
        </w:rPr>
      </w:pPr>
      <w:r w:rsidRPr="006C79E0">
        <w:rPr>
          <w:rFonts w:cstheme="minorHAnsi"/>
          <w:u w:val="single"/>
        </w:rPr>
        <w:t>Novels</w:t>
      </w:r>
    </w:p>
    <w:p w:rsidR="00B21920" w:rsidRPr="006C79E0" w:rsidRDefault="00B21920" w:rsidP="009A57A3">
      <w:pPr>
        <w:shd w:val="clear" w:color="auto" w:fill="FFFFFF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6C79E0">
        <w:rPr>
          <w:rFonts w:cstheme="minorHAnsi"/>
          <w:i/>
          <w:iCs/>
          <w:color w:val="000000"/>
          <w:sz w:val="20"/>
          <w:szCs w:val="20"/>
        </w:rPr>
        <w:t>The</w:t>
      </w:r>
      <w:r w:rsidR="00C16B4E">
        <w:rPr>
          <w:rFonts w:cstheme="minorHAnsi"/>
          <w:i/>
          <w:iCs/>
          <w:color w:val="000000"/>
          <w:sz w:val="20"/>
          <w:szCs w:val="20"/>
        </w:rPr>
        <w:t xml:space="preserve"> </w:t>
      </w:r>
      <w:r w:rsidRPr="006C79E0">
        <w:rPr>
          <w:rFonts w:cstheme="minorHAnsi"/>
          <w:i/>
          <w:iCs/>
          <w:color w:val="000000"/>
          <w:sz w:val="20"/>
          <w:szCs w:val="20"/>
        </w:rPr>
        <w:t>Voyage</w:t>
      </w:r>
      <w:r w:rsidR="00C16B4E">
        <w:rPr>
          <w:rFonts w:cstheme="minorHAnsi"/>
          <w:i/>
          <w:iCs/>
          <w:color w:val="000000"/>
          <w:sz w:val="20"/>
          <w:szCs w:val="20"/>
        </w:rPr>
        <w:t xml:space="preserve"> </w:t>
      </w:r>
      <w:r w:rsidRPr="006C79E0">
        <w:rPr>
          <w:rFonts w:cstheme="minorHAnsi"/>
          <w:i/>
          <w:iCs/>
          <w:color w:val="000000"/>
          <w:sz w:val="20"/>
          <w:szCs w:val="20"/>
        </w:rPr>
        <w:t>Out</w:t>
      </w:r>
      <w:r w:rsidR="00C16B4E">
        <w:rPr>
          <w:rStyle w:val="apple-converted-space"/>
          <w:rFonts w:cstheme="minorHAnsi"/>
          <w:color w:val="000000"/>
          <w:sz w:val="20"/>
          <w:szCs w:val="20"/>
        </w:rPr>
        <w:t xml:space="preserve"> </w:t>
      </w:r>
      <w:r w:rsidRPr="006C79E0">
        <w:rPr>
          <w:rFonts w:cstheme="minorHAnsi"/>
          <w:color w:val="000000"/>
          <w:sz w:val="20"/>
          <w:szCs w:val="20"/>
        </w:rPr>
        <w:t>(1915)</w:t>
      </w:r>
    </w:p>
    <w:p w:rsidR="00B21920" w:rsidRPr="006C79E0" w:rsidRDefault="00B21920" w:rsidP="009A57A3">
      <w:pPr>
        <w:shd w:val="clear" w:color="auto" w:fill="FFFFFF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6C79E0">
        <w:rPr>
          <w:rFonts w:cstheme="minorHAnsi"/>
          <w:i/>
          <w:iCs/>
          <w:color w:val="000000"/>
          <w:sz w:val="20"/>
          <w:szCs w:val="20"/>
        </w:rPr>
        <w:t>Night</w:t>
      </w:r>
      <w:r w:rsidR="00C16B4E">
        <w:rPr>
          <w:rFonts w:cstheme="minorHAnsi"/>
          <w:i/>
          <w:iCs/>
          <w:color w:val="000000"/>
          <w:sz w:val="20"/>
          <w:szCs w:val="20"/>
        </w:rPr>
        <w:t xml:space="preserve"> </w:t>
      </w:r>
      <w:r w:rsidRPr="006C79E0">
        <w:rPr>
          <w:rFonts w:cstheme="minorHAnsi"/>
          <w:i/>
          <w:iCs/>
          <w:color w:val="000000"/>
          <w:sz w:val="20"/>
          <w:szCs w:val="20"/>
        </w:rPr>
        <w:t>and</w:t>
      </w:r>
      <w:r w:rsidR="00C16B4E">
        <w:rPr>
          <w:rFonts w:cstheme="minorHAnsi"/>
          <w:i/>
          <w:iCs/>
          <w:color w:val="000000"/>
          <w:sz w:val="20"/>
          <w:szCs w:val="20"/>
        </w:rPr>
        <w:t xml:space="preserve"> </w:t>
      </w:r>
      <w:r w:rsidRPr="006C79E0">
        <w:rPr>
          <w:rFonts w:cstheme="minorHAnsi"/>
          <w:i/>
          <w:iCs/>
          <w:color w:val="000000"/>
          <w:sz w:val="20"/>
          <w:szCs w:val="20"/>
        </w:rPr>
        <w:t>Day</w:t>
      </w:r>
      <w:r w:rsidR="00C16B4E">
        <w:rPr>
          <w:rStyle w:val="apple-converted-space"/>
          <w:rFonts w:cstheme="minorHAnsi"/>
          <w:color w:val="000000"/>
          <w:sz w:val="20"/>
          <w:szCs w:val="20"/>
        </w:rPr>
        <w:t xml:space="preserve"> </w:t>
      </w:r>
      <w:r w:rsidRPr="006C79E0">
        <w:rPr>
          <w:rFonts w:cstheme="minorHAnsi"/>
          <w:color w:val="000000"/>
          <w:sz w:val="20"/>
          <w:szCs w:val="20"/>
        </w:rPr>
        <w:t>(1919)</w:t>
      </w:r>
    </w:p>
    <w:p w:rsidR="00B21920" w:rsidRPr="006C79E0" w:rsidRDefault="00B21920" w:rsidP="009A57A3">
      <w:pPr>
        <w:shd w:val="clear" w:color="auto" w:fill="FFFFFF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6C79E0">
        <w:rPr>
          <w:rFonts w:cstheme="minorHAnsi"/>
          <w:i/>
          <w:iCs/>
          <w:color w:val="000000"/>
          <w:sz w:val="20"/>
          <w:szCs w:val="20"/>
        </w:rPr>
        <w:t>Jacob's</w:t>
      </w:r>
      <w:r w:rsidR="00C16B4E">
        <w:rPr>
          <w:rFonts w:cstheme="minorHAnsi"/>
          <w:i/>
          <w:iCs/>
          <w:color w:val="000000"/>
          <w:sz w:val="20"/>
          <w:szCs w:val="20"/>
        </w:rPr>
        <w:t xml:space="preserve"> </w:t>
      </w:r>
      <w:r w:rsidRPr="006C79E0">
        <w:rPr>
          <w:rFonts w:cstheme="minorHAnsi"/>
          <w:i/>
          <w:iCs/>
          <w:color w:val="000000"/>
          <w:sz w:val="20"/>
          <w:szCs w:val="20"/>
        </w:rPr>
        <w:t>Room</w:t>
      </w:r>
      <w:r w:rsidR="00C16B4E">
        <w:rPr>
          <w:rStyle w:val="apple-converted-space"/>
          <w:rFonts w:cstheme="minorHAnsi"/>
          <w:color w:val="000000"/>
          <w:sz w:val="20"/>
          <w:szCs w:val="20"/>
        </w:rPr>
        <w:t xml:space="preserve"> </w:t>
      </w:r>
      <w:r w:rsidRPr="006C79E0">
        <w:rPr>
          <w:rFonts w:cstheme="minorHAnsi"/>
          <w:color w:val="000000"/>
          <w:sz w:val="20"/>
          <w:szCs w:val="20"/>
        </w:rPr>
        <w:t>(1922)</w:t>
      </w:r>
    </w:p>
    <w:p w:rsidR="00B21920" w:rsidRPr="006C79E0" w:rsidRDefault="00C9486D" w:rsidP="009A57A3">
      <w:pPr>
        <w:shd w:val="clear" w:color="auto" w:fill="FFFFFF"/>
        <w:spacing w:after="0" w:line="240" w:lineRule="auto"/>
        <w:rPr>
          <w:rFonts w:cstheme="minorHAnsi"/>
          <w:color w:val="000000"/>
          <w:sz w:val="20"/>
          <w:szCs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C6758C" wp14:editId="09986EE1">
                <wp:simplePos x="0" y="0"/>
                <wp:positionH relativeFrom="column">
                  <wp:posOffset>3827145</wp:posOffset>
                </wp:positionH>
                <wp:positionV relativeFrom="paragraph">
                  <wp:posOffset>97155</wp:posOffset>
                </wp:positionV>
                <wp:extent cx="1925955" cy="1287780"/>
                <wp:effectExtent l="0" t="0" r="0" b="762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25955" cy="12877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926EA" w:rsidRPr="009926EA" w:rsidRDefault="009926EA" w:rsidP="00805D25">
                            <w:pPr>
                              <w:pStyle w:val="Caption"/>
                              <w:spacing w:after="0"/>
                              <w:rPr>
                                <w:color w:val="auto"/>
                              </w:rPr>
                            </w:pPr>
                            <w:proofErr w:type="gramStart"/>
                            <w:r w:rsidRPr="009926EA">
                              <w:rPr>
                                <w:color w:val="auto"/>
                              </w:rPr>
                              <w:t>Original</w:t>
                            </w:r>
                            <w:r w:rsidR="00C16B4E">
                              <w:rPr>
                                <w:color w:val="auto"/>
                              </w:rPr>
                              <w:t xml:space="preserve"> </w:t>
                            </w:r>
                            <w:r w:rsidRPr="009926EA">
                              <w:rPr>
                                <w:color w:val="auto"/>
                              </w:rPr>
                              <w:t>handwritten</w:t>
                            </w:r>
                            <w:r w:rsidR="00C16B4E">
                              <w:rPr>
                                <w:color w:val="auto"/>
                              </w:rPr>
                              <w:t xml:space="preserve"> </w:t>
                            </w:r>
                            <w:r w:rsidRPr="009926EA">
                              <w:rPr>
                                <w:color w:val="auto"/>
                              </w:rPr>
                              <w:t>draft</w:t>
                            </w:r>
                            <w:r w:rsidR="00C16B4E">
                              <w:rPr>
                                <w:color w:val="auto"/>
                              </w:rPr>
                              <w:t xml:space="preserve"> </w:t>
                            </w:r>
                            <w:r w:rsidRPr="009926EA">
                              <w:rPr>
                                <w:color w:val="auto"/>
                              </w:rPr>
                              <w:t>of</w:t>
                            </w:r>
                            <w:r w:rsidR="00C16B4E">
                              <w:rPr>
                                <w:color w:val="auto"/>
                              </w:rPr>
                              <w:t xml:space="preserve"> </w:t>
                            </w:r>
                            <w:r w:rsidRPr="009926EA">
                              <w:rPr>
                                <w:color w:val="auto"/>
                              </w:rPr>
                              <w:t>Part</w:t>
                            </w:r>
                            <w:r w:rsidR="00C16B4E">
                              <w:rPr>
                                <w:color w:val="auto"/>
                              </w:rPr>
                              <w:t xml:space="preserve"> </w:t>
                            </w:r>
                            <w:r w:rsidRPr="009926EA">
                              <w:rPr>
                                <w:color w:val="auto"/>
                              </w:rPr>
                              <w:t>Two</w:t>
                            </w:r>
                            <w:r w:rsidR="00C16B4E">
                              <w:rPr>
                                <w:color w:val="auto"/>
                              </w:rPr>
                              <w:t xml:space="preserve"> </w:t>
                            </w:r>
                            <w:r w:rsidRPr="009926EA">
                              <w:rPr>
                                <w:color w:val="auto"/>
                              </w:rPr>
                              <w:t>of</w:t>
                            </w:r>
                            <w:r w:rsidR="00C16B4E">
                              <w:rPr>
                                <w:color w:val="auto"/>
                              </w:rPr>
                              <w:t xml:space="preserve"> </w:t>
                            </w:r>
                            <w:r w:rsidRPr="009926EA">
                              <w:rPr>
                                <w:i/>
                                <w:color w:val="auto"/>
                              </w:rPr>
                              <w:t>To</w:t>
                            </w:r>
                            <w:r w:rsidR="00C16B4E">
                              <w:rPr>
                                <w:i/>
                                <w:color w:val="auto"/>
                              </w:rPr>
                              <w:t xml:space="preserve"> </w:t>
                            </w:r>
                            <w:r w:rsidRPr="009926EA">
                              <w:rPr>
                                <w:i/>
                                <w:color w:val="auto"/>
                              </w:rPr>
                              <w:t>the</w:t>
                            </w:r>
                            <w:r w:rsidR="00C16B4E">
                              <w:rPr>
                                <w:i/>
                                <w:color w:val="auto"/>
                              </w:rPr>
                              <w:t xml:space="preserve"> </w:t>
                            </w:r>
                            <w:r w:rsidRPr="009926EA">
                              <w:rPr>
                                <w:i/>
                                <w:color w:val="auto"/>
                              </w:rPr>
                              <w:t>Lighthouse</w:t>
                            </w:r>
                            <w:r w:rsidRPr="009926EA">
                              <w:rPr>
                                <w:color w:val="auto"/>
                              </w:rPr>
                              <w:t>.</w:t>
                            </w:r>
                            <w:proofErr w:type="gramEnd"/>
                          </w:p>
                          <w:p w:rsidR="009926EA" w:rsidRDefault="009926EA" w:rsidP="00805D25">
                            <w:pPr>
                              <w:spacing w:after="0" w:line="240" w:lineRule="auto"/>
                              <w:rPr>
                                <w:rStyle w:val="Hyperlink"/>
                                <w:color w:val="auto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9926EA">
                              <w:rPr>
                                <w:sz w:val="18"/>
                                <w:szCs w:val="18"/>
                              </w:rPr>
                              <w:t>url</w:t>
                            </w:r>
                            <w:proofErr w:type="spellEnd"/>
                            <w:proofErr w:type="gramEnd"/>
                            <w:r w:rsidRPr="009926EA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r w:rsidR="00C16B4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28" w:history="1">
                              <w:r w:rsidRPr="009926EA">
                                <w:rPr>
                                  <w:rStyle w:val="Hyperlink"/>
                                  <w:color w:val="auto"/>
                                  <w:sz w:val="18"/>
                                  <w:szCs w:val="18"/>
                                </w:rPr>
                                <w:t>http://www.woolfonline.com/?q=image/tid/8</w:t>
                              </w:r>
                            </w:hyperlink>
                          </w:p>
                          <w:p w:rsidR="00805D25" w:rsidRPr="009926EA" w:rsidRDefault="00805D25" w:rsidP="00805D2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2F76F7">
                              <w:rPr>
                                <w:sz w:val="18"/>
                                <w:szCs w:val="18"/>
                              </w:rPr>
                              <w:t xml:space="preserve">This item might be better as a </w:t>
                            </w:r>
                            <w:proofErr w:type="gramStart"/>
                            <w:r w:rsidRPr="002F76F7">
                              <w:rPr>
                                <w:sz w:val="18"/>
                                <w:szCs w:val="18"/>
                              </w:rPr>
                              <w:t>pop-out</w:t>
                            </w:r>
                            <w:proofErr w:type="gramEnd"/>
                            <w:r w:rsidRPr="002F76F7">
                              <w:rPr>
                                <w:sz w:val="18"/>
                                <w:szCs w:val="18"/>
                              </w:rPr>
                              <w:t xml:space="preserve"> so that it can be large enough for the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handwriting to be minimally legible</w:t>
                            </w:r>
                            <w:r w:rsidRPr="002F76F7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3" type="#_x0000_t202" style="position:absolute;margin-left:301.35pt;margin-top:7.65pt;width:151.65pt;height:101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" stroked="f">
                <v:path arrowok="t"/>
                <v:textbox inset="0,0,0,0">
                  <w:txbxContent>
                    <w:p w:rsidR="009926EA" w:rsidRPr="009926EA" w:rsidRDefault="009926EA" w:rsidP="00805D25">
                      <w:pPr>
                        <w:pStyle w:val="Caption"/>
                        <w:spacing w:after="0"/>
                        <w:rPr>
                          <w:color w:val="auto"/>
                        </w:rPr>
                      </w:pPr>
                      <w:r w:rsidRPr="009926EA">
                        <w:rPr>
                          <w:color w:val="auto"/>
                        </w:rPr>
                        <w:t>Original</w:t>
                      </w:r>
                      <w:r w:rsidR="00C16B4E">
                        <w:rPr>
                          <w:color w:val="auto"/>
                        </w:rPr>
                        <w:t xml:space="preserve"> </w:t>
                      </w:r>
                      <w:r w:rsidRPr="009926EA">
                        <w:rPr>
                          <w:color w:val="auto"/>
                        </w:rPr>
                        <w:t>handwritten</w:t>
                      </w:r>
                      <w:r w:rsidR="00C16B4E">
                        <w:rPr>
                          <w:color w:val="auto"/>
                        </w:rPr>
                        <w:t xml:space="preserve"> </w:t>
                      </w:r>
                      <w:r w:rsidRPr="009926EA">
                        <w:rPr>
                          <w:color w:val="auto"/>
                        </w:rPr>
                        <w:t>draft</w:t>
                      </w:r>
                      <w:r w:rsidR="00C16B4E">
                        <w:rPr>
                          <w:color w:val="auto"/>
                        </w:rPr>
                        <w:t xml:space="preserve"> </w:t>
                      </w:r>
                      <w:r w:rsidRPr="009926EA">
                        <w:rPr>
                          <w:color w:val="auto"/>
                        </w:rPr>
                        <w:t>of</w:t>
                      </w:r>
                      <w:r w:rsidR="00C16B4E">
                        <w:rPr>
                          <w:color w:val="auto"/>
                        </w:rPr>
                        <w:t xml:space="preserve"> </w:t>
                      </w:r>
                      <w:r w:rsidRPr="009926EA">
                        <w:rPr>
                          <w:color w:val="auto"/>
                        </w:rPr>
                        <w:t>Part</w:t>
                      </w:r>
                      <w:r w:rsidR="00C16B4E">
                        <w:rPr>
                          <w:color w:val="auto"/>
                        </w:rPr>
                        <w:t xml:space="preserve"> </w:t>
                      </w:r>
                      <w:r w:rsidRPr="009926EA">
                        <w:rPr>
                          <w:color w:val="auto"/>
                        </w:rPr>
                        <w:t>Two</w:t>
                      </w:r>
                      <w:r w:rsidR="00C16B4E">
                        <w:rPr>
                          <w:color w:val="auto"/>
                        </w:rPr>
                        <w:t xml:space="preserve"> </w:t>
                      </w:r>
                      <w:r w:rsidRPr="009926EA">
                        <w:rPr>
                          <w:color w:val="auto"/>
                        </w:rPr>
                        <w:t>of</w:t>
                      </w:r>
                      <w:r w:rsidR="00C16B4E">
                        <w:rPr>
                          <w:color w:val="auto"/>
                        </w:rPr>
                        <w:t xml:space="preserve"> </w:t>
                      </w:r>
                      <w:r w:rsidRPr="009926EA">
                        <w:rPr>
                          <w:i/>
                          <w:color w:val="auto"/>
                        </w:rPr>
                        <w:t>To</w:t>
                      </w:r>
                      <w:r w:rsidR="00C16B4E">
                        <w:rPr>
                          <w:i/>
                          <w:color w:val="auto"/>
                        </w:rPr>
                        <w:t xml:space="preserve"> </w:t>
                      </w:r>
                      <w:r w:rsidRPr="009926EA">
                        <w:rPr>
                          <w:i/>
                          <w:color w:val="auto"/>
                        </w:rPr>
                        <w:t>the</w:t>
                      </w:r>
                      <w:r w:rsidR="00C16B4E">
                        <w:rPr>
                          <w:i/>
                          <w:color w:val="auto"/>
                        </w:rPr>
                        <w:t xml:space="preserve"> </w:t>
                      </w:r>
                      <w:r w:rsidRPr="009926EA">
                        <w:rPr>
                          <w:i/>
                          <w:color w:val="auto"/>
                        </w:rPr>
                        <w:t>Lighthouse</w:t>
                      </w:r>
                      <w:r w:rsidRPr="009926EA">
                        <w:rPr>
                          <w:color w:val="auto"/>
                        </w:rPr>
                        <w:t>.</w:t>
                      </w:r>
                    </w:p>
                    <w:p w:rsidR="009926EA" w:rsidRDefault="009926EA" w:rsidP="00805D25">
                      <w:pPr>
                        <w:spacing w:after="0" w:line="240" w:lineRule="auto"/>
                        <w:rPr>
                          <w:rStyle w:val="Hyperlink"/>
                          <w:color w:val="auto"/>
                          <w:sz w:val="18"/>
                          <w:szCs w:val="18"/>
                        </w:rPr>
                      </w:pPr>
                      <w:r w:rsidRPr="009926EA">
                        <w:rPr>
                          <w:sz w:val="18"/>
                          <w:szCs w:val="18"/>
                        </w:rPr>
                        <w:t>url:</w:t>
                      </w:r>
                      <w:r w:rsidR="00C16B4E">
                        <w:rPr>
                          <w:sz w:val="18"/>
                          <w:szCs w:val="18"/>
                        </w:rPr>
                        <w:t xml:space="preserve"> </w:t>
                      </w:r>
                      <w:hyperlink r:id="rId29" w:history="1">
                        <w:r w:rsidRPr="009926EA">
                          <w:rPr>
                            <w:rStyle w:val="Hyperlink"/>
                            <w:color w:val="auto"/>
                            <w:sz w:val="18"/>
                            <w:szCs w:val="18"/>
                          </w:rPr>
                          <w:t>http://www.woolfonline.com/?q=image/tid/8</w:t>
                        </w:r>
                      </w:hyperlink>
                    </w:p>
                    <w:p w:rsidR="00805D25" w:rsidRPr="009926EA" w:rsidRDefault="00805D25" w:rsidP="00805D2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2F76F7">
                        <w:rPr>
                          <w:sz w:val="18"/>
                          <w:szCs w:val="18"/>
                        </w:rPr>
                        <w:t xml:space="preserve">This item might be better as a pop-out so that it can be large enough for the </w:t>
                      </w:r>
                      <w:r>
                        <w:rPr>
                          <w:sz w:val="18"/>
                          <w:szCs w:val="18"/>
                        </w:rPr>
                        <w:t>handwriting to be minimally legible</w:t>
                      </w:r>
                      <w:r w:rsidRPr="002F76F7"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1920" w:rsidRPr="006C79E0">
        <w:rPr>
          <w:rFonts w:cstheme="minorHAnsi"/>
          <w:i/>
          <w:iCs/>
          <w:color w:val="000000"/>
          <w:sz w:val="20"/>
          <w:szCs w:val="20"/>
        </w:rPr>
        <w:t>Mrs</w:t>
      </w:r>
      <w:r w:rsidR="00C16B4E">
        <w:rPr>
          <w:rFonts w:cstheme="minorHAnsi"/>
          <w:i/>
          <w:iCs/>
          <w:color w:val="000000"/>
          <w:sz w:val="20"/>
          <w:szCs w:val="20"/>
        </w:rPr>
        <w:t xml:space="preserve"> </w:t>
      </w:r>
      <w:r w:rsidR="00B21920" w:rsidRPr="006C79E0">
        <w:rPr>
          <w:rFonts w:cstheme="minorHAnsi"/>
          <w:i/>
          <w:iCs/>
          <w:color w:val="000000"/>
          <w:sz w:val="20"/>
          <w:szCs w:val="20"/>
        </w:rPr>
        <w:t>Dalloway</w:t>
      </w:r>
      <w:r w:rsidR="00C16B4E">
        <w:rPr>
          <w:rStyle w:val="apple-converted-space"/>
          <w:rFonts w:cstheme="minorHAnsi"/>
          <w:color w:val="000000"/>
          <w:sz w:val="20"/>
          <w:szCs w:val="20"/>
        </w:rPr>
        <w:t xml:space="preserve"> </w:t>
      </w:r>
      <w:r w:rsidR="00B21920" w:rsidRPr="006C79E0">
        <w:rPr>
          <w:rFonts w:cstheme="minorHAnsi"/>
          <w:color w:val="000000"/>
          <w:sz w:val="20"/>
          <w:szCs w:val="20"/>
        </w:rPr>
        <w:t>(1925)</w:t>
      </w:r>
    </w:p>
    <w:p w:rsidR="00B21920" w:rsidRPr="006C79E0" w:rsidRDefault="00B21920" w:rsidP="009A57A3">
      <w:pPr>
        <w:shd w:val="clear" w:color="auto" w:fill="FFFFFF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6C79E0">
        <w:rPr>
          <w:rFonts w:cstheme="minorHAnsi"/>
          <w:i/>
          <w:iCs/>
          <w:color w:val="000000"/>
          <w:sz w:val="20"/>
          <w:szCs w:val="20"/>
        </w:rPr>
        <w:t>To</w:t>
      </w:r>
      <w:r w:rsidR="00C16B4E">
        <w:rPr>
          <w:rFonts w:cstheme="minorHAnsi"/>
          <w:i/>
          <w:iCs/>
          <w:color w:val="000000"/>
          <w:sz w:val="20"/>
          <w:szCs w:val="20"/>
        </w:rPr>
        <w:t xml:space="preserve"> </w:t>
      </w:r>
      <w:r w:rsidRPr="006C79E0">
        <w:rPr>
          <w:rFonts w:cstheme="minorHAnsi"/>
          <w:i/>
          <w:iCs/>
          <w:color w:val="000000"/>
          <w:sz w:val="20"/>
          <w:szCs w:val="20"/>
        </w:rPr>
        <w:t>the</w:t>
      </w:r>
      <w:r w:rsidR="00C16B4E">
        <w:rPr>
          <w:rFonts w:cstheme="minorHAnsi"/>
          <w:i/>
          <w:iCs/>
          <w:color w:val="000000"/>
          <w:sz w:val="20"/>
          <w:szCs w:val="20"/>
        </w:rPr>
        <w:t xml:space="preserve"> </w:t>
      </w:r>
      <w:r w:rsidRPr="006C79E0">
        <w:rPr>
          <w:rFonts w:cstheme="minorHAnsi"/>
          <w:i/>
          <w:iCs/>
          <w:color w:val="000000"/>
          <w:sz w:val="20"/>
          <w:szCs w:val="20"/>
        </w:rPr>
        <w:t>Lighthouse</w:t>
      </w:r>
      <w:r w:rsidR="00C16B4E">
        <w:rPr>
          <w:rStyle w:val="apple-converted-space"/>
          <w:rFonts w:cstheme="minorHAnsi"/>
          <w:color w:val="000000"/>
          <w:sz w:val="20"/>
          <w:szCs w:val="20"/>
        </w:rPr>
        <w:t xml:space="preserve"> </w:t>
      </w:r>
      <w:r w:rsidRPr="006C79E0">
        <w:rPr>
          <w:rFonts w:cstheme="minorHAnsi"/>
          <w:color w:val="000000"/>
          <w:sz w:val="20"/>
          <w:szCs w:val="20"/>
        </w:rPr>
        <w:t>(1927)</w:t>
      </w:r>
    </w:p>
    <w:p w:rsidR="00B21920" w:rsidRPr="006C79E0" w:rsidRDefault="00B21920" w:rsidP="009A57A3">
      <w:pPr>
        <w:shd w:val="clear" w:color="auto" w:fill="FFFFFF"/>
        <w:spacing w:after="0" w:line="240" w:lineRule="auto"/>
        <w:rPr>
          <w:rFonts w:cstheme="minorHAnsi"/>
          <w:color w:val="000000"/>
          <w:sz w:val="20"/>
          <w:szCs w:val="20"/>
        </w:rPr>
      </w:pPr>
      <w:proofErr w:type="spellStart"/>
      <w:r w:rsidRPr="006C79E0">
        <w:rPr>
          <w:rFonts w:cstheme="minorHAnsi"/>
          <w:i/>
          <w:iCs/>
          <w:color w:val="000000"/>
          <w:sz w:val="20"/>
          <w:szCs w:val="20"/>
        </w:rPr>
        <w:t>Orlando</w:t>
      </w:r>
      <w:proofErr w:type="spellEnd"/>
      <w:r w:rsidR="00C16B4E">
        <w:rPr>
          <w:rStyle w:val="apple-converted-space"/>
          <w:rFonts w:cstheme="minorHAnsi"/>
          <w:color w:val="000000"/>
          <w:sz w:val="20"/>
          <w:szCs w:val="20"/>
        </w:rPr>
        <w:t xml:space="preserve"> </w:t>
      </w:r>
      <w:r w:rsidRPr="006C79E0">
        <w:rPr>
          <w:rFonts w:cstheme="minorHAnsi"/>
          <w:color w:val="000000"/>
          <w:sz w:val="20"/>
          <w:szCs w:val="20"/>
        </w:rPr>
        <w:t>(1928)</w:t>
      </w:r>
    </w:p>
    <w:p w:rsidR="00B21920" w:rsidRPr="006C79E0" w:rsidRDefault="00B21920" w:rsidP="009A57A3">
      <w:pPr>
        <w:shd w:val="clear" w:color="auto" w:fill="FFFFFF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6C79E0">
        <w:rPr>
          <w:rFonts w:cstheme="minorHAnsi"/>
          <w:i/>
          <w:iCs/>
          <w:color w:val="000000"/>
          <w:sz w:val="20"/>
          <w:szCs w:val="20"/>
        </w:rPr>
        <w:t>The</w:t>
      </w:r>
      <w:r w:rsidR="00C16B4E">
        <w:rPr>
          <w:rFonts w:cstheme="minorHAnsi"/>
          <w:i/>
          <w:iCs/>
          <w:color w:val="000000"/>
          <w:sz w:val="20"/>
          <w:szCs w:val="20"/>
        </w:rPr>
        <w:t xml:space="preserve"> </w:t>
      </w:r>
      <w:r w:rsidRPr="006C79E0">
        <w:rPr>
          <w:rFonts w:cstheme="minorHAnsi"/>
          <w:i/>
          <w:iCs/>
          <w:color w:val="000000"/>
          <w:sz w:val="20"/>
          <w:szCs w:val="20"/>
        </w:rPr>
        <w:t>Waves</w:t>
      </w:r>
      <w:r w:rsidR="00C16B4E">
        <w:rPr>
          <w:rStyle w:val="apple-converted-space"/>
          <w:rFonts w:cstheme="minorHAnsi"/>
          <w:color w:val="000000"/>
          <w:sz w:val="20"/>
          <w:szCs w:val="20"/>
        </w:rPr>
        <w:t xml:space="preserve"> </w:t>
      </w:r>
      <w:r w:rsidRPr="006C79E0">
        <w:rPr>
          <w:rFonts w:cstheme="minorHAnsi"/>
          <w:color w:val="000000"/>
          <w:sz w:val="20"/>
          <w:szCs w:val="20"/>
        </w:rPr>
        <w:t>(1931)</w:t>
      </w:r>
    </w:p>
    <w:p w:rsidR="009A57A3" w:rsidRPr="006C79E0" w:rsidRDefault="009A57A3" w:rsidP="009A57A3">
      <w:pPr>
        <w:shd w:val="clear" w:color="auto" w:fill="FFFFFF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6C79E0">
        <w:rPr>
          <w:rFonts w:cstheme="minorHAnsi"/>
          <w:i/>
          <w:iCs/>
          <w:color w:val="000000"/>
          <w:sz w:val="20"/>
          <w:szCs w:val="20"/>
        </w:rPr>
        <w:t>Flush</w:t>
      </w:r>
      <w:r w:rsidR="00C16B4E">
        <w:rPr>
          <w:rFonts w:cstheme="minorHAnsi"/>
          <w:i/>
          <w:iCs/>
          <w:color w:val="000000"/>
          <w:sz w:val="20"/>
          <w:szCs w:val="20"/>
        </w:rPr>
        <w:t xml:space="preserve"> </w:t>
      </w:r>
      <w:r w:rsidRPr="006C79E0">
        <w:rPr>
          <w:rFonts w:cstheme="minorHAnsi"/>
          <w:color w:val="000000"/>
          <w:sz w:val="20"/>
          <w:szCs w:val="20"/>
        </w:rPr>
        <w:t>(1933)</w:t>
      </w:r>
      <w:r w:rsidR="00C16B4E">
        <w:rPr>
          <w:rFonts w:cstheme="minorHAnsi"/>
          <w:color w:val="000000"/>
          <w:sz w:val="20"/>
          <w:szCs w:val="20"/>
        </w:rPr>
        <w:t xml:space="preserve"> </w:t>
      </w:r>
    </w:p>
    <w:p w:rsidR="00B21920" w:rsidRPr="006C79E0" w:rsidRDefault="00B21920" w:rsidP="009A57A3">
      <w:pPr>
        <w:shd w:val="clear" w:color="auto" w:fill="FFFFFF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6C79E0">
        <w:rPr>
          <w:rFonts w:cstheme="minorHAnsi"/>
          <w:i/>
          <w:iCs/>
          <w:color w:val="000000"/>
          <w:sz w:val="20"/>
          <w:szCs w:val="20"/>
        </w:rPr>
        <w:t>The</w:t>
      </w:r>
      <w:r w:rsidR="00C16B4E">
        <w:rPr>
          <w:rFonts w:cstheme="minorHAnsi"/>
          <w:i/>
          <w:iCs/>
          <w:color w:val="000000"/>
          <w:sz w:val="20"/>
          <w:szCs w:val="20"/>
        </w:rPr>
        <w:t xml:space="preserve"> </w:t>
      </w:r>
      <w:r w:rsidRPr="006C79E0">
        <w:rPr>
          <w:rFonts w:cstheme="minorHAnsi"/>
          <w:i/>
          <w:iCs/>
          <w:color w:val="000000"/>
          <w:sz w:val="20"/>
          <w:szCs w:val="20"/>
        </w:rPr>
        <w:t>Years</w:t>
      </w:r>
      <w:r w:rsidR="00C16B4E">
        <w:rPr>
          <w:rStyle w:val="apple-converted-space"/>
          <w:rFonts w:cstheme="minorHAnsi"/>
          <w:color w:val="000000"/>
          <w:sz w:val="20"/>
          <w:szCs w:val="20"/>
        </w:rPr>
        <w:t xml:space="preserve"> </w:t>
      </w:r>
      <w:r w:rsidRPr="006C79E0">
        <w:rPr>
          <w:rFonts w:cstheme="minorHAnsi"/>
          <w:color w:val="000000"/>
          <w:sz w:val="20"/>
          <w:szCs w:val="20"/>
        </w:rPr>
        <w:t>(1937)</w:t>
      </w:r>
    </w:p>
    <w:p w:rsidR="00B21920" w:rsidRPr="006C79E0" w:rsidRDefault="00B21920" w:rsidP="009A57A3">
      <w:pPr>
        <w:shd w:val="clear" w:color="auto" w:fill="FFFFFF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6C79E0">
        <w:rPr>
          <w:rFonts w:cstheme="minorHAnsi"/>
          <w:i/>
          <w:iCs/>
          <w:color w:val="000000"/>
          <w:sz w:val="20"/>
          <w:szCs w:val="20"/>
        </w:rPr>
        <w:t>Between</w:t>
      </w:r>
      <w:r w:rsidR="00C16B4E">
        <w:rPr>
          <w:rFonts w:cstheme="minorHAnsi"/>
          <w:i/>
          <w:iCs/>
          <w:color w:val="000000"/>
          <w:sz w:val="20"/>
          <w:szCs w:val="20"/>
        </w:rPr>
        <w:t xml:space="preserve"> </w:t>
      </w:r>
      <w:r w:rsidRPr="006C79E0">
        <w:rPr>
          <w:rFonts w:cstheme="minorHAnsi"/>
          <w:i/>
          <w:iCs/>
          <w:color w:val="000000"/>
          <w:sz w:val="20"/>
          <w:szCs w:val="20"/>
        </w:rPr>
        <w:t>the</w:t>
      </w:r>
      <w:r w:rsidR="00C16B4E">
        <w:rPr>
          <w:rFonts w:cstheme="minorHAnsi"/>
          <w:i/>
          <w:iCs/>
          <w:color w:val="000000"/>
          <w:sz w:val="20"/>
          <w:szCs w:val="20"/>
        </w:rPr>
        <w:t xml:space="preserve"> </w:t>
      </w:r>
      <w:r w:rsidRPr="006C79E0">
        <w:rPr>
          <w:rFonts w:cstheme="minorHAnsi"/>
          <w:i/>
          <w:iCs/>
          <w:color w:val="000000"/>
          <w:sz w:val="20"/>
          <w:szCs w:val="20"/>
        </w:rPr>
        <w:t>Acts</w:t>
      </w:r>
      <w:r w:rsidR="00C16B4E">
        <w:rPr>
          <w:rStyle w:val="apple-converted-space"/>
          <w:rFonts w:cstheme="minorHAnsi"/>
          <w:color w:val="000000"/>
          <w:sz w:val="20"/>
          <w:szCs w:val="20"/>
        </w:rPr>
        <w:t xml:space="preserve"> </w:t>
      </w:r>
      <w:r w:rsidRPr="006C79E0">
        <w:rPr>
          <w:rFonts w:cstheme="minorHAnsi"/>
          <w:color w:val="000000"/>
          <w:sz w:val="20"/>
          <w:szCs w:val="20"/>
        </w:rPr>
        <w:t>(1941)</w:t>
      </w:r>
    </w:p>
    <w:p w:rsidR="009A57A3" w:rsidRPr="006C79E0" w:rsidRDefault="009A57A3" w:rsidP="009A57A3">
      <w:pPr>
        <w:pStyle w:val="Heading3"/>
        <w:shd w:val="clear" w:color="auto" w:fill="FFFFFF"/>
        <w:spacing w:before="0" w:line="240" w:lineRule="auto"/>
        <w:rPr>
          <w:rStyle w:val="editsection"/>
          <w:rFonts w:asciiTheme="minorHAnsi" w:hAnsiTheme="minorHAnsi" w:cstheme="minorHAnsi"/>
          <w:b w:val="0"/>
          <w:bCs w:val="0"/>
          <w:color w:val="000000"/>
          <w:sz w:val="20"/>
          <w:szCs w:val="20"/>
        </w:rPr>
      </w:pPr>
    </w:p>
    <w:p w:rsidR="00B21920" w:rsidRPr="006C79E0" w:rsidRDefault="00B21920" w:rsidP="009A57A3">
      <w:pPr>
        <w:spacing w:after="0" w:line="240" w:lineRule="auto"/>
        <w:rPr>
          <w:rFonts w:cstheme="minorHAnsi"/>
          <w:u w:val="single"/>
        </w:rPr>
      </w:pPr>
      <w:r w:rsidRPr="006C79E0">
        <w:rPr>
          <w:rFonts w:cstheme="minorHAnsi"/>
          <w:u w:val="single"/>
        </w:rPr>
        <w:t>Short</w:t>
      </w:r>
      <w:r w:rsidR="00C16B4E">
        <w:rPr>
          <w:rFonts w:cstheme="minorHAnsi"/>
          <w:u w:val="single"/>
        </w:rPr>
        <w:t xml:space="preserve"> </w:t>
      </w:r>
      <w:r w:rsidRPr="006C79E0">
        <w:rPr>
          <w:rFonts w:cstheme="minorHAnsi"/>
          <w:u w:val="single"/>
        </w:rPr>
        <w:t>story</w:t>
      </w:r>
      <w:r w:rsidR="00C16B4E">
        <w:rPr>
          <w:rFonts w:cstheme="minorHAnsi"/>
          <w:u w:val="single"/>
        </w:rPr>
        <w:t xml:space="preserve"> </w:t>
      </w:r>
      <w:r w:rsidRPr="006C79E0">
        <w:rPr>
          <w:rFonts w:cstheme="minorHAnsi"/>
          <w:u w:val="single"/>
        </w:rPr>
        <w:t>collections</w:t>
      </w:r>
    </w:p>
    <w:p w:rsidR="00B21920" w:rsidRPr="006C79E0" w:rsidRDefault="00B21920" w:rsidP="009A57A3">
      <w:pPr>
        <w:shd w:val="clear" w:color="auto" w:fill="FFFFFF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6C79E0">
        <w:rPr>
          <w:rFonts w:cstheme="minorHAnsi"/>
          <w:i/>
          <w:iCs/>
          <w:color w:val="000000"/>
          <w:sz w:val="20"/>
          <w:szCs w:val="20"/>
        </w:rPr>
        <w:t>Monday</w:t>
      </w:r>
      <w:r w:rsidR="00C16B4E">
        <w:rPr>
          <w:rFonts w:cstheme="minorHAnsi"/>
          <w:i/>
          <w:iCs/>
          <w:color w:val="000000"/>
          <w:sz w:val="20"/>
          <w:szCs w:val="20"/>
        </w:rPr>
        <w:t xml:space="preserve"> </w:t>
      </w:r>
      <w:r w:rsidRPr="006C79E0">
        <w:rPr>
          <w:rFonts w:cstheme="minorHAnsi"/>
          <w:i/>
          <w:iCs/>
          <w:color w:val="000000"/>
          <w:sz w:val="20"/>
          <w:szCs w:val="20"/>
        </w:rPr>
        <w:t>or</w:t>
      </w:r>
      <w:r w:rsidR="00C16B4E">
        <w:rPr>
          <w:rFonts w:cstheme="minorHAnsi"/>
          <w:i/>
          <w:iCs/>
          <w:color w:val="000000"/>
          <w:sz w:val="20"/>
          <w:szCs w:val="20"/>
        </w:rPr>
        <w:t xml:space="preserve"> </w:t>
      </w:r>
      <w:r w:rsidRPr="006C79E0">
        <w:rPr>
          <w:rFonts w:cstheme="minorHAnsi"/>
          <w:i/>
          <w:iCs/>
          <w:color w:val="000000"/>
          <w:sz w:val="20"/>
          <w:szCs w:val="20"/>
        </w:rPr>
        <w:t>Tuesday</w:t>
      </w:r>
      <w:r w:rsidR="00C16B4E">
        <w:rPr>
          <w:rStyle w:val="apple-converted-space"/>
          <w:rFonts w:cstheme="minorHAnsi"/>
          <w:color w:val="000000"/>
          <w:sz w:val="20"/>
          <w:szCs w:val="20"/>
        </w:rPr>
        <w:t xml:space="preserve"> </w:t>
      </w:r>
      <w:r w:rsidRPr="006C79E0">
        <w:rPr>
          <w:rFonts w:cstheme="minorHAnsi"/>
          <w:color w:val="000000"/>
          <w:sz w:val="20"/>
          <w:szCs w:val="20"/>
        </w:rPr>
        <w:t>(1921)</w:t>
      </w:r>
    </w:p>
    <w:p w:rsidR="00B21920" w:rsidRPr="006C79E0" w:rsidRDefault="00B21920" w:rsidP="009A57A3">
      <w:pPr>
        <w:shd w:val="clear" w:color="auto" w:fill="FFFFFF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6C79E0">
        <w:rPr>
          <w:rFonts w:cstheme="minorHAnsi"/>
          <w:i/>
          <w:iCs/>
          <w:color w:val="000000"/>
          <w:sz w:val="20"/>
          <w:szCs w:val="20"/>
        </w:rPr>
        <w:t>A</w:t>
      </w:r>
      <w:r w:rsidR="00C16B4E">
        <w:rPr>
          <w:rFonts w:cstheme="minorHAnsi"/>
          <w:i/>
          <w:iCs/>
          <w:color w:val="000000"/>
          <w:sz w:val="20"/>
          <w:szCs w:val="20"/>
        </w:rPr>
        <w:t xml:space="preserve"> </w:t>
      </w:r>
      <w:r w:rsidRPr="006C79E0">
        <w:rPr>
          <w:rFonts w:cstheme="minorHAnsi"/>
          <w:i/>
          <w:iCs/>
          <w:color w:val="000000"/>
          <w:sz w:val="20"/>
          <w:szCs w:val="20"/>
        </w:rPr>
        <w:t>Haunted</w:t>
      </w:r>
      <w:r w:rsidR="00C16B4E">
        <w:rPr>
          <w:rFonts w:cstheme="minorHAnsi"/>
          <w:i/>
          <w:iCs/>
          <w:color w:val="000000"/>
          <w:sz w:val="20"/>
          <w:szCs w:val="20"/>
        </w:rPr>
        <w:t xml:space="preserve"> </w:t>
      </w:r>
      <w:r w:rsidRPr="006C79E0">
        <w:rPr>
          <w:rFonts w:cstheme="minorHAnsi"/>
          <w:i/>
          <w:iCs/>
          <w:color w:val="000000"/>
          <w:sz w:val="20"/>
          <w:szCs w:val="20"/>
        </w:rPr>
        <w:t>House</w:t>
      </w:r>
      <w:r w:rsidR="00C16B4E">
        <w:rPr>
          <w:rFonts w:cstheme="minorHAnsi"/>
          <w:i/>
          <w:iCs/>
          <w:color w:val="000000"/>
          <w:sz w:val="20"/>
          <w:szCs w:val="20"/>
        </w:rPr>
        <w:t xml:space="preserve"> </w:t>
      </w:r>
      <w:r w:rsidRPr="006C79E0">
        <w:rPr>
          <w:rFonts w:cstheme="minorHAnsi"/>
          <w:i/>
          <w:iCs/>
          <w:color w:val="000000"/>
          <w:sz w:val="20"/>
          <w:szCs w:val="20"/>
        </w:rPr>
        <w:t>and</w:t>
      </w:r>
      <w:r w:rsidR="00C16B4E">
        <w:rPr>
          <w:rFonts w:cstheme="minorHAnsi"/>
          <w:i/>
          <w:iCs/>
          <w:color w:val="000000"/>
          <w:sz w:val="20"/>
          <w:szCs w:val="20"/>
        </w:rPr>
        <w:t xml:space="preserve"> </w:t>
      </w:r>
      <w:r w:rsidRPr="006C79E0">
        <w:rPr>
          <w:rFonts w:cstheme="minorHAnsi"/>
          <w:i/>
          <w:iCs/>
          <w:color w:val="000000"/>
          <w:sz w:val="20"/>
          <w:szCs w:val="20"/>
        </w:rPr>
        <w:t>Other</w:t>
      </w:r>
      <w:r w:rsidR="00C16B4E">
        <w:rPr>
          <w:rFonts w:cstheme="minorHAnsi"/>
          <w:i/>
          <w:iCs/>
          <w:color w:val="000000"/>
          <w:sz w:val="20"/>
          <w:szCs w:val="20"/>
        </w:rPr>
        <w:t xml:space="preserve"> </w:t>
      </w:r>
      <w:r w:rsidRPr="006C79E0">
        <w:rPr>
          <w:rFonts w:cstheme="minorHAnsi"/>
          <w:i/>
          <w:iCs/>
          <w:color w:val="000000"/>
          <w:sz w:val="20"/>
          <w:szCs w:val="20"/>
        </w:rPr>
        <w:t>Short</w:t>
      </w:r>
      <w:r w:rsidR="00C16B4E">
        <w:rPr>
          <w:rFonts w:cstheme="minorHAnsi"/>
          <w:i/>
          <w:iCs/>
          <w:color w:val="000000"/>
          <w:sz w:val="20"/>
          <w:szCs w:val="20"/>
        </w:rPr>
        <w:t xml:space="preserve"> </w:t>
      </w:r>
      <w:r w:rsidRPr="006C79E0">
        <w:rPr>
          <w:rFonts w:cstheme="minorHAnsi"/>
          <w:i/>
          <w:iCs/>
          <w:color w:val="000000"/>
          <w:sz w:val="20"/>
          <w:szCs w:val="20"/>
        </w:rPr>
        <w:t>Stories</w:t>
      </w:r>
      <w:r w:rsidR="00C16B4E">
        <w:rPr>
          <w:rStyle w:val="apple-converted-space"/>
          <w:rFonts w:cstheme="minorHAnsi"/>
          <w:color w:val="000000"/>
          <w:sz w:val="20"/>
          <w:szCs w:val="20"/>
        </w:rPr>
        <w:t xml:space="preserve"> </w:t>
      </w:r>
      <w:r w:rsidRPr="006C79E0">
        <w:rPr>
          <w:rFonts w:cstheme="minorHAnsi"/>
          <w:color w:val="000000"/>
          <w:sz w:val="20"/>
          <w:szCs w:val="20"/>
        </w:rPr>
        <w:t>(1944)</w:t>
      </w:r>
    </w:p>
    <w:p w:rsidR="009A57A3" w:rsidRPr="006C79E0" w:rsidRDefault="009A57A3" w:rsidP="009A57A3">
      <w:pPr>
        <w:shd w:val="clear" w:color="auto" w:fill="FFFFFF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A94BAD" w:rsidRPr="00CE7EFD" w:rsidRDefault="00A94BAD" w:rsidP="00A94BAD">
      <w:pPr>
        <w:spacing w:after="0" w:line="240" w:lineRule="auto"/>
        <w:rPr>
          <w:u w:val="single"/>
        </w:rPr>
      </w:pPr>
      <w:r w:rsidRPr="00CE7EFD">
        <w:rPr>
          <w:u w:val="single"/>
        </w:rPr>
        <w:t>Drama</w:t>
      </w:r>
    </w:p>
    <w:p w:rsidR="00A94BAD" w:rsidRPr="006C79E0" w:rsidRDefault="00A94BAD" w:rsidP="00A94BAD">
      <w:pPr>
        <w:shd w:val="clear" w:color="auto" w:fill="FFFFFF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204191">
        <w:rPr>
          <w:rFonts w:cstheme="minorHAnsi"/>
          <w:i/>
          <w:iCs/>
          <w:sz w:val="20"/>
          <w:szCs w:val="20"/>
        </w:rPr>
        <w:t>Freshwater:</w:t>
      </w:r>
      <w:r w:rsidR="00C16B4E">
        <w:rPr>
          <w:rFonts w:cstheme="minorHAnsi"/>
          <w:i/>
          <w:iCs/>
          <w:sz w:val="20"/>
          <w:szCs w:val="20"/>
        </w:rPr>
        <w:t xml:space="preserve"> </w:t>
      </w:r>
      <w:r w:rsidRPr="00204191">
        <w:rPr>
          <w:rFonts w:cstheme="minorHAnsi"/>
          <w:i/>
          <w:iCs/>
          <w:sz w:val="20"/>
          <w:szCs w:val="20"/>
        </w:rPr>
        <w:t>A</w:t>
      </w:r>
      <w:r w:rsidR="00C16B4E">
        <w:rPr>
          <w:rFonts w:cstheme="minorHAnsi"/>
          <w:i/>
          <w:iCs/>
          <w:sz w:val="20"/>
          <w:szCs w:val="20"/>
        </w:rPr>
        <w:t xml:space="preserve"> </w:t>
      </w:r>
      <w:r w:rsidRPr="00204191">
        <w:rPr>
          <w:rFonts w:cstheme="minorHAnsi"/>
          <w:i/>
          <w:iCs/>
          <w:sz w:val="20"/>
          <w:szCs w:val="20"/>
        </w:rPr>
        <w:t>Comedy</w:t>
      </w:r>
      <w:r w:rsidR="00C16B4E">
        <w:rPr>
          <w:rStyle w:val="apple-converted-space"/>
          <w:rFonts w:cstheme="minorHAnsi"/>
          <w:color w:val="000000"/>
          <w:sz w:val="20"/>
          <w:szCs w:val="20"/>
        </w:rPr>
        <w:t xml:space="preserve"> </w:t>
      </w:r>
      <w:r w:rsidRPr="006C79E0">
        <w:rPr>
          <w:rFonts w:cstheme="minorHAnsi"/>
          <w:color w:val="000000"/>
          <w:sz w:val="20"/>
          <w:szCs w:val="20"/>
        </w:rPr>
        <w:t>(1976)</w:t>
      </w:r>
    </w:p>
    <w:p w:rsidR="00A94BAD" w:rsidRDefault="00A94BAD" w:rsidP="00A94BAD">
      <w:pPr>
        <w:pStyle w:val="Heading3"/>
        <w:shd w:val="clear" w:color="auto" w:fill="FFFFFF"/>
        <w:spacing w:before="0" w:line="240" w:lineRule="auto"/>
        <w:rPr>
          <w:rStyle w:val="editsection"/>
          <w:rFonts w:asciiTheme="minorHAnsi" w:hAnsiTheme="minorHAnsi" w:cstheme="minorHAnsi"/>
          <w:b w:val="0"/>
          <w:bCs w:val="0"/>
          <w:color w:val="000000"/>
          <w:sz w:val="20"/>
          <w:szCs w:val="20"/>
        </w:rPr>
      </w:pPr>
    </w:p>
    <w:p w:rsidR="00CE7EFD" w:rsidRPr="00204191" w:rsidRDefault="00204191" w:rsidP="00204191">
      <w:pPr>
        <w:spacing w:after="0" w:line="240" w:lineRule="auto"/>
        <w:rPr>
          <w:u w:val="single"/>
        </w:rPr>
      </w:pPr>
      <w:r>
        <w:rPr>
          <w:u w:val="single"/>
        </w:rPr>
        <w:t>Essays</w:t>
      </w:r>
    </w:p>
    <w:p w:rsidR="00B21920" w:rsidRPr="006C79E0" w:rsidRDefault="00B21920" w:rsidP="00CE7EFD">
      <w:pPr>
        <w:shd w:val="clear" w:color="auto" w:fill="FFFFFF"/>
        <w:spacing w:after="0" w:line="240" w:lineRule="auto"/>
        <w:ind w:left="24"/>
        <w:rPr>
          <w:rFonts w:cstheme="minorHAnsi"/>
          <w:color w:val="000000"/>
          <w:sz w:val="20"/>
          <w:szCs w:val="20"/>
        </w:rPr>
      </w:pPr>
      <w:r w:rsidRPr="006C79E0">
        <w:rPr>
          <w:rFonts w:cstheme="minorHAnsi"/>
          <w:i/>
          <w:iCs/>
          <w:color w:val="000000"/>
          <w:sz w:val="20"/>
          <w:szCs w:val="20"/>
        </w:rPr>
        <w:t>Modern</w:t>
      </w:r>
      <w:r w:rsidR="00C16B4E">
        <w:rPr>
          <w:rFonts w:cstheme="minorHAnsi"/>
          <w:i/>
          <w:iCs/>
          <w:color w:val="000000"/>
          <w:sz w:val="20"/>
          <w:szCs w:val="20"/>
        </w:rPr>
        <w:t xml:space="preserve"> </w:t>
      </w:r>
      <w:r w:rsidRPr="006C79E0">
        <w:rPr>
          <w:rFonts w:cstheme="minorHAnsi"/>
          <w:i/>
          <w:iCs/>
          <w:color w:val="000000"/>
          <w:sz w:val="20"/>
          <w:szCs w:val="20"/>
        </w:rPr>
        <w:t>Fiction</w:t>
      </w:r>
      <w:r w:rsidR="00C16B4E">
        <w:rPr>
          <w:rStyle w:val="apple-converted-space"/>
          <w:rFonts w:cstheme="minorHAnsi"/>
          <w:color w:val="000000"/>
          <w:sz w:val="20"/>
          <w:szCs w:val="20"/>
        </w:rPr>
        <w:t xml:space="preserve"> </w:t>
      </w:r>
      <w:r w:rsidRPr="006C79E0">
        <w:rPr>
          <w:rFonts w:cstheme="minorHAnsi"/>
          <w:color w:val="000000"/>
          <w:sz w:val="20"/>
          <w:szCs w:val="20"/>
        </w:rPr>
        <w:t>(1919)</w:t>
      </w:r>
    </w:p>
    <w:p w:rsidR="00B21920" w:rsidRPr="006C79E0" w:rsidRDefault="00B21920" w:rsidP="00CE7EFD">
      <w:pPr>
        <w:shd w:val="clear" w:color="auto" w:fill="FFFFFF"/>
        <w:spacing w:after="0" w:line="240" w:lineRule="auto"/>
        <w:ind w:left="24"/>
        <w:rPr>
          <w:rFonts w:cstheme="minorHAnsi"/>
          <w:color w:val="000000"/>
          <w:sz w:val="20"/>
          <w:szCs w:val="20"/>
        </w:rPr>
      </w:pPr>
      <w:r w:rsidRPr="006C79E0">
        <w:rPr>
          <w:rFonts w:cstheme="minorHAnsi"/>
          <w:i/>
          <w:iCs/>
          <w:color w:val="000000"/>
          <w:sz w:val="20"/>
          <w:szCs w:val="20"/>
        </w:rPr>
        <w:t>The</w:t>
      </w:r>
      <w:r w:rsidR="00C16B4E">
        <w:rPr>
          <w:rFonts w:cstheme="minorHAnsi"/>
          <w:i/>
          <w:iCs/>
          <w:color w:val="000000"/>
          <w:sz w:val="20"/>
          <w:szCs w:val="20"/>
        </w:rPr>
        <w:t xml:space="preserve"> </w:t>
      </w:r>
      <w:r w:rsidRPr="006C79E0">
        <w:rPr>
          <w:rFonts w:cstheme="minorHAnsi"/>
          <w:i/>
          <w:iCs/>
          <w:color w:val="000000"/>
          <w:sz w:val="20"/>
          <w:szCs w:val="20"/>
        </w:rPr>
        <w:t>Common</w:t>
      </w:r>
      <w:r w:rsidR="00C16B4E">
        <w:rPr>
          <w:rFonts w:cstheme="minorHAnsi"/>
          <w:i/>
          <w:iCs/>
          <w:color w:val="000000"/>
          <w:sz w:val="20"/>
          <w:szCs w:val="20"/>
        </w:rPr>
        <w:t xml:space="preserve"> </w:t>
      </w:r>
      <w:r w:rsidRPr="006C79E0">
        <w:rPr>
          <w:rFonts w:cstheme="minorHAnsi"/>
          <w:i/>
          <w:iCs/>
          <w:color w:val="000000"/>
          <w:sz w:val="20"/>
          <w:szCs w:val="20"/>
        </w:rPr>
        <w:t>Reader</w:t>
      </w:r>
      <w:r w:rsidR="00C16B4E">
        <w:rPr>
          <w:rStyle w:val="apple-converted-space"/>
          <w:rFonts w:cstheme="minorHAnsi"/>
          <w:color w:val="000000"/>
          <w:sz w:val="20"/>
          <w:szCs w:val="20"/>
        </w:rPr>
        <w:t xml:space="preserve"> </w:t>
      </w:r>
      <w:r w:rsidRPr="006C79E0">
        <w:rPr>
          <w:rFonts w:cstheme="minorHAnsi"/>
          <w:color w:val="000000"/>
          <w:sz w:val="20"/>
          <w:szCs w:val="20"/>
        </w:rPr>
        <w:t>(1925)</w:t>
      </w:r>
    </w:p>
    <w:p w:rsidR="00B21920" w:rsidRPr="006C79E0" w:rsidRDefault="00B21920" w:rsidP="00CE7EFD">
      <w:pPr>
        <w:shd w:val="clear" w:color="auto" w:fill="FFFFFF"/>
        <w:spacing w:after="0" w:line="240" w:lineRule="auto"/>
        <w:ind w:left="24"/>
        <w:rPr>
          <w:rFonts w:cstheme="minorHAnsi"/>
          <w:color w:val="000000"/>
          <w:sz w:val="20"/>
          <w:szCs w:val="20"/>
        </w:rPr>
      </w:pPr>
      <w:r w:rsidRPr="00CE7EFD">
        <w:rPr>
          <w:rFonts w:cstheme="minorHAnsi"/>
          <w:i/>
          <w:iCs/>
          <w:sz w:val="20"/>
          <w:szCs w:val="20"/>
        </w:rPr>
        <w:t>A</w:t>
      </w:r>
      <w:r w:rsidR="00C16B4E">
        <w:rPr>
          <w:rFonts w:cstheme="minorHAnsi"/>
          <w:i/>
          <w:iCs/>
          <w:sz w:val="20"/>
          <w:szCs w:val="20"/>
        </w:rPr>
        <w:t xml:space="preserve"> </w:t>
      </w:r>
      <w:r w:rsidRPr="00CE7EFD">
        <w:rPr>
          <w:rFonts w:cstheme="minorHAnsi"/>
          <w:i/>
          <w:iCs/>
          <w:sz w:val="20"/>
          <w:szCs w:val="20"/>
        </w:rPr>
        <w:t>Room</w:t>
      </w:r>
      <w:r w:rsidR="00C16B4E">
        <w:rPr>
          <w:rFonts w:cstheme="minorHAnsi"/>
          <w:i/>
          <w:iCs/>
          <w:sz w:val="20"/>
          <w:szCs w:val="20"/>
        </w:rPr>
        <w:t xml:space="preserve"> </w:t>
      </w:r>
      <w:r w:rsidRPr="00CE7EFD">
        <w:rPr>
          <w:rFonts w:cstheme="minorHAnsi"/>
          <w:i/>
          <w:iCs/>
          <w:sz w:val="20"/>
          <w:szCs w:val="20"/>
        </w:rPr>
        <w:t>of</w:t>
      </w:r>
      <w:r w:rsidR="00C16B4E">
        <w:rPr>
          <w:rFonts w:cstheme="minorHAnsi"/>
          <w:i/>
          <w:iCs/>
          <w:sz w:val="20"/>
          <w:szCs w:val="20"/>
        </w:rPr>
        <w:t xml:space="preserve"> </w:t>
      </w:r>
      <w:r w:rsidRPr="00CE7EFD">
        <w:rPr>
          <w:rFonts w:cstheme="minorHAnsi"/>
          <w:i/>
          <w:iCs/>
          <w:sz w:val="20"/>
          <w:szCs w:val="20"/>
        </w:rPr>
        <w:t>One's</w:t>
      </w:r>
      <w:r w:rsidR="00C16B4E">
        <w:rPr>
          <w:rFonts w:cstheme="minorHAnsi"/>
          <w:i/>
          <w:iCs/>
          <w:sz w:val="20"/>
          <w:szCs w:val="20"/>
        </w:rPr>
        <w:t xml:space="preserve"> </w:t>
      </w:r>
      <w:r w:rsidRPr="00CE7EFD">
        <w:rPr>
          <w:rFonts w:cstheme="minorHAnsi"/>
          <w:i/>
          <w:iCs/>
          <w:sz w:val="20"/>
          <w:szCs w:val="20"/>
        </w:rPr>
        <w:t>Own</w:t>
      </w:r>
      <w:r w:rsidR="00C16B4E">
        <w:rPr>
          <w:rStyle w:val="apple-converted-space"/>
          <w:rFonts w:cstheme="minorHAnsi"/>
          <w:color w:val="000000"/>
          <w:sz w:val="20"/>
          <w:szCs w:val="20"/>
        </w:rPr>
        <w:t xml:space="preserve"> </w:t>
      </w:r>
      <w:r w:rsidRPr="006C79E0">
        <w:rPr>
          <w:rFonts w:cstheme="minorHAnsi"/>
          <w:color w:val="000000"/>
          <w:sz w:val="20"/>
          <w:szCs w:val="20"/>
        </w:rPr>
        <w:t>(1929)</w:t>
      </w:r>
    </w:p>
    <w:p w:rsidR="00B21920" w:rsidRPr="006C79E0" w:rsidRDefault="00B21920" w:rsidP="00CE7EFD">
      <w:pPr>
        <w:shd w:val="clear" w:color="auto" w:fill="FFFFFF"/>
        <w:spacing w:after="0" w:line="240" w:lineRule="auto"/>
        <w:ind w:left="24"/>
        <w:rPr>
          <w:rFonts w:cstheme="minorHAnsi"/>
          <w:color w:val="000000"/>
          <w:sz w:val="20"/>
          <w:szCs w:val="20"/>
        </w:rPr>
      </w:pPr>
      <w:r w:rsidRPr="00CE7EFD">
        <w:rPr>
          <w:rFonts w:cstheme="minorHAnsi"/>
          <w:i/>
          <w:iCs/>
          <w:sz w:val="20"/>
          <w:szCs w:val="20"/>
        </w:rPr>
        <w:t>On</w:t>
      </w:r>
      <w:r w:rsidR="00C16B4E">
        <w:rPr>
          <w:rFonts w:cstheme="minorHAnsi"/>
          <w:i/>
          <w:iCs/>
          <w:sz w:val="20"/>
          <w:szCs w:val="20"/>
        </w:rPr>
        <w:t xml:space="preserve"> </w:t>
      </w:r>
      <w:r w:rsidRPr="00CE7EFD">
        <w:rPr>
          <w:rFonts w:cstheme="minorHAnsi"/>
          <w:i/>
          <w:iCs/>
          <w:sz w:val="20"/>
          <w:szCs w:val="20"/>
        </w:rPr>
        <w:t>Being</w:t>
      </w:r>
      <w:r w:rsidR="00C16B4E">
        <w:rPr>
          <w:rFonts w:cstheme="minorHAnsi"/>
          <w:i/>
          <w:iCs/>
          <w:sz w:val="20"/>
          <w:szCs w:val="20"/>
        </w:rPr>
        <w:t xml:space="preserve"> </w:t>
      </w:r>
      <w:r w:rsidRPr="00CE7EFD">
        <w:rPr>
          <w:rFonts w:cstheme="minorHAnsi"/>
          <w:i/>
          <w:iCs/>
          <w:sz w:val="20"/>
          <w:szCs w:val="20"/>
        </w:rPr>
        <w:t>Ill</w:t>
      </w:r>
      <w:r w:rsidR="00C16B4E">
        <w:rPr>
          <w:rStyle w:val="apple-converted-space"/>
          <w:rFonts w:cstheme="minorHAnsi"/>
          <w:color w:val="000000"/>
          <w:sz w:val="20"/>
          <w:szCs w:val="20"/>
        </w:rPr>
        <w:t xml:space="preserve"> </w:t>
      </w:r>
      <w:r w:rsidRPr="006C79E0">
        <w:rPr>
          <w:rFonts w:cstheme="minorHAnsi"/>
          <w:color w:val="000000"/>
          <w:sz w:val="20"/>
          <w:szCs w:val="20"/>
        </w:rPr>
        <w:t>(1930)</w:t>
      </w:r>
    </w:p>
    <w:p w:rsidR="00B21920" w:rsidRPr="006C79E0" w:rsidRDefault="00B21920" w:rsidP="00CE7EFD">
      <w:pPr>
        <w:shd w:val="clear" w:color="auto" w:fill="FFFFFF"/>
        <w:spacing w:after="0" w:line="240" w:lineRule="auto"/>
        <w:ind w:left="24"/>
        <w:rPr>
          <w:rFonts w:cstheme="minorHAnsi"/>
          <w:color w:val="000000"/>
          <w:sz w:val="20"/>
          <w:szCs w:val="20"/>
        </w:rPr>
      </w:pPr>
      <w:r w:rsidRPr="006C79E0">
        <w:rPr>
          <w:rFonts w:cstheme="minorHAnsi"/>
          <w:i/>
          <w:iCs/>
          <w:color w:val="000000"/>
          <w:sz w:val="20"/>
          <w:szCs w:val="20"/>
        </w:rPr>
        <w:t>The</w:t>
      </w:r>
      <w:r w:rsidR="00C16B4E">
        <w:rPr>
          <w:rFonts w:cstheme="minorHAnsi"/>
          <w:i/>
          <w:iCs/>
          <w:color w:val="000000"/>
          <w:sz w:val="20"/>
          <w:szCs w:val="20"/>
        </w:rPr>
        <w:t xml:space="preserve"> </w:t>
      </w:r>
      <w:r w:rsidRPr="006C79E0">
        <w:rPr>
          <w:rFonts w:cstheme="minorHAnsi"/>
          <w:i/>
          <w:iCs/>
          <w:color w:val="000000"/>
          <w:sz w:val="20"/>
          <w:szCs w:val="20"/>
        </w:rPr>
        <w:t>London</w:t>
      </w:r>
      <w:r w:rsidR="00C16B4E">
        <w:rPr>
          <w:rFonts w:cstheme="minorHAnsi"/>
          <w:i/>
          <w:iCs/>
          <w:color w:val="000000"/>
          <w:sz w:val="20"/>
          <w:szCs w:val="20"/>
        </w:rPr>
        <w:t xml:space="preserve"> </w:t>
      </w:r>
      <w:r w:rsidRPr="006C79E0">
        <w:rPr>
          <w:rFonts w:cstheme="minorHAnsi"/>
          <w:i/>
          <w:iCs/>
          <w:color w:val="000000"/>
          <w:sz w:val="20"/>
          <w:szCs w:val="20"/>
        </w:rPr>
        <w:t>Scene</w:t>
      </w:r>
      <w:r w:rsidR="00C16B4E">
        <w:rPr>
          <w:rStyle w:val="apple-converted-space"/>
          <w:rFonts w:cstheme="minorHAnsi"/>
          <w:color w:val="000000"/>
          <w:sz w:val="20"/>
          <w:szCs w:val="20"/>
        </w:rPr>
        <w:t xml:space="preserve"> </w:t>
      </w:r>
      <w:r w:rsidRPr="006C79E0">
        <w:rPr>
          <w:rFonts w:cstheme="minorHAnsi"/>
          <w:color w:val="000000"/>
          <w:sz w:val="20"/>
          <w:szCs w:val="20"/>
        </w:rPr>
        <w:t>(1931)</w:t>
      </w:r>
    </w:p>
    <w:p w:rsidR="00B21920" w:rsidRPr="006C79E0" w:rsidRDefault="00B21920" w:rsidP="00CE7EFD">
      <w:pPr>
        <w:shd w:val="clear" w:color="auto" w:fill="FFFFFF"/>
        <w:spacing w:after="0" w:line="240" w:lineRule="auto"/>
        <w:ind w:left="24"/>
        <w:rPr>
          <w:rFonts w:cstheme="minorHAnsi"/>
          <w:color w:val="000000"/>
          <w:sz w:val="20"/>
          <w:szCs w:val="20"/>
        </w:rPr>
      </w:pPr>
      <w:r w:rsidRPr="006C79E0">
        <w:rPr>
          <w:rFonts w:cstheme="minorHAnsi"/>
          <w:i/>
          <w:iCs/>
          <w:color w:val="000000"/>
          <w:sz w:val="20"/>
          <w:szCs w:val="20"/>
        </w:rPr>
        <w:t>The</w:t>
      </w:r>
      <w:r w:rsidR="00C16B4E">
        <w:rPr>
          <w:rFonts w:cstheme="minorHAnsi"/>
          <w:i/>
          <w:iCs/>
          <w:color w:val="000000"/>
          <w:sz w:val="20"/>
          <w:szCs w:val="20"/>
        </w:rPr>
        <w:t xml:space="preserve"> </w:t>
      </w:r>
      <w:r w:rsidRPr="006C79E0">
        <w:rPr>
          <w:rFonts w:cstheme="minorHAnsi"/>
          <w:i/>
          <w:iCs/>
          <w:color w:val="000000"/>
          <w:sz w:val="20"/>
          <w:szCs w:val="20"/>
        </w:rPr>
        <w:t>Common</w:t>
      </w:r>
      <w:r w:rsidR="00C16B4E">
        <w:rPr>
          <w:rFonts w:cstheme="minorHAnsi"/>
          <w:i/>
          <w:iCs/>
          <w:color w:val="000000"/>
          <w:sz w:val="20"/>
          <w:szCs w:val="20"/>
        </w:rPr>
        <w:t xml:space="preserve"> </w:t>
      </w:r>
      <w:r w:rsidRPr="006C79E0">
        <w:rPr>
          <w:rFonts w:cstheme="minorHAnsi"/>
          <w:i/>
          <w:iCs/>
          <w:color w:val="000000"/>
          <w:sz w:val="20"/>
          <w:szCs w:val="20"/>
        </w:rPr>
        <w:t>Reader:</w:t>
      </w:r>
      <w:r w:rsidR="00C16B4E">
        <w:rPr>
          <w:rFonts w:cstheme="minorHAnsi"/>
          <w:i/>
          <w:iCs/>
          <w:color w:val="000000"/>
          <w:sz w:val="20"/>
          <w:szCs w:val="20"/>
        </w:rPr>
        <w:t xml:space="preserve"> </w:t>
      </w:r>
      <w:r w:rsidRPr="006C79E0">
        <w:rPr>
          <w:rFonts w:cstheme="minorHAnsi"/>
          <w:i/>
          <w:iCs/>
          <w:color w:val="000000"/>
          <w:sz w:val="20"/>
          <w:szCs w:val="20"/>
        </w:rPr>
        <w:t>Second</w:t>
      </w:r>
      <w:r w:rsidR="00C16B4E">
        <w:rPr>
          <w:rFonts w:cstheme="minorHAnsi"/>
          <w:i/>
          <w:iCs/>
          <w:color w:val="000000"/>
          <w:sz w:val="20"/>
          <w:szCs w:val="20"/>
        </w:rPr>
        <w:t xml:space="preserve"> </w:t>
      </w:r>
      <w:r w:rsidRPr="006C79E0">
        <w:rPr>
          <w:rFonts w:cstheme="minorHAnsi"/>
          <w:i/>
          <w:iCs/>
          <w:color w:val="000000"/>
          <w:sz w:val="20"/>
          <w:szCs w:val="20"/>
        </w:rPr>
        <w:t>Series</w:t>
      </w:r>
      <w:r w:rsidR="00C16B4E">
        <w:rPr>
          <w:rStyle w:val="apple-converted-space"/>
          <w:rFonts w:cstheme="minorHAnsi"/>
          <w:color w:val="000000"/>
          <w:sz w:val="20"/>
          <w:szCs w:val="20"/>
        </w:rPr>
        <w:t xml:space="preserve"> </w:t>
      </w:r>
      <w:r w:rsidRPr="006C79E0">
        <w:rPr>
          <w:rFonts w:cstheme="minorHAnsi"/>
          <w:color w:val="000000"/>
          <w:sz w:val="20"/>
          <w:szCs w:val="20"/>
        </w:rPr>
        <w:t>(1932)</w:t>
      </w:r>
    </w:p>
    <w:p w:rsidR="00B21920" w:rsidRPr="006C79E0" w:rsidRDefault="00B21920" w:rsidP="00CE7EFD">
      <w:pPr>
        <w:shd w:val="clear" w:color="auto" w:fill="FFFFFF"/>
        <w:spacing w:after="0" w:line="240" w:lineRule="auto"/>
        <w:ind w:left="24"/>
        <w:rPr>
          <w:rFonts w:cstheme="minorHAnsi"/>
          <w:color w:val="000000"/>
          <w:sz w:val="20"/>
          <w:szCs w:val="20"/>
        </w:rPr>
      </w:pPr>
      <w:r w:rsidRPr="00CE7EFD">
        <w:rPr>
          <w:rFonts w:cstheme="minorHAnsi"/>
          <w:i/>
          <w:iCs/>
          <w:sz w:val="20"/>
          <w:szCs w:val="20"/>
        </w:rPr>
        <w:t>Three</w:t>
      </w:r>
      <w:r w:rsidR="00C16B4E">
        <w:rPr>
          <w:rFonts w:cstheme="minorHAnsi"/>
          <w:i/>
          <w:iCs/>
          <w:sz w:val="20"/>
          <w:szCs w:val="20"/>
        </w:rPr>
        <w:t xml:space="preserve"> </w:t>
      </w:r>
      <w:r w:rsidRPr="00CE7EFD">
        <w:rPr>
          <w:rFonts w:cstheme="minorHAnsi"/>
          <w:i/>
          <w:iCs/>
          <w:sz w:val="20"/>
          <w:szCs w:val="20"/>
        </w:rPr>
        <w:t>Guineas</w:t>
      </w:r>
      <w:r w:rsidR="00C16B4E">
        <w:rPr>
          <w:rStyle w:val="apple-converted-space"/>
          <w:rFonts w:cstheme="minorHAnsi"/>
          <w:color w:val="000000"/>
          <w:sz w:val="20"/>
          <w:szCs w:val="20"/>
        </w:rPr>
        <w:t xml:space="preserve"> </w:t>
      </w:r>
      <w:r w:rsidRPr="006C79E0">
        <w:rPr>
          <w:rFonts w:cstheme="minorHAnsi"/>
          <w:color w:val="000000"/>
          <w:sz w:val="20"/>
          <w:szCs w:val="20"/>
        </w:rPr>
        <w:t>(1938)</w:t>
      </w:r>
    </w:p>
    <w:p w:rsidR="00B21920" w:rsidRPr="006C79E0" w:rsidRDefault="00B21920" w:rsidP="00CE7EFD">
      <w:pPr>
        <w:shd w:val="clear" w:color="auto" w:fill="FFFFFF"/>
        <w:spacing w:after="0" w:line="240" w:lineRule="auto"/>
        <w:ind w:left="24"/>
        <w:rPr>
          <w:rFonts w:cstheme="minorHAnsi"/>
          <w:color w:val="000000"/>
          <w:sz w:val="20"/>
          <w:szCs w:val="20"/>
        </w:rPr>
      </w:pPr>
      <w:r w:rsidRPr="006C79E0">
        <w:rPr>
          <w:rFonts w:cstheme="minorHAnsi"/>
          <w:i/>
          <w:iCs/>
          <w:color w:val="000000"/>
          <w:sz w:val="20"/>
          <w:szCs w:val="20"/>
        </w:rPr>
        <w:t>The</w:t>
      </w:r>
      <w:r w:rsidR="00C16B4E">
        <w:rPr>
          <w:rFonts w:cstheme="minorHAnsi"/>
          <w:i/>
          <w:iCs/>
          <w:color w:val="000000"/>
          <w:sz w:val="20"/>
          <w:szCs w:val="20"/>
        </w:rPr>
        <w:t xml:space="preserve"> </w:t>
      </w:r>
      <w:r w:rsidRPr="006C79E0">
        <w:rPr>
          <w:rFonts w:cstheme="minorHAnsi"/>
          <w:i/>
          <w:iCs/>
          <w:color w:val="000000"/>
          <w:sz w:val="20"/>
          <w:szCs w:val="20"/>
        </w:rPr>
        <w:t>Death</w:t>
      </w:r>
      <w:r w:rsidR="00C16B4E">
        <w:rPr>
          <w:rFonts w:cstheme="minorHAnsi"/>
          <w:i/>
          <w:iCs/>
          <w:color w:val="000000"/>
          <w:sz w:val="20"/>
          <w:szCs w:val="20"/>
        </w:rPr>
        <w:t xml:space="preserve"> </w:t>
      </w:r>
      <w:r w:rsidRPr="006C79E0">
        <w:rPr>
          <w:rFonts w:cstheme="minorHAnsi"/>
          <w:i/>
          <w:iCs/>
          <w:color w:val="000000"/>
          <w:sz w:val="20"/>
          <w:szCs w:val="20"/>
        </w:rPr>
        <w:t>of</w:t>
      </w:r>
      <w:r w:rsidR="00C16B4E">
        <w:rPr>
          <w:rFonts w:cstheme="minorHAnsi"/>
          <w:i/>
          <w:iCs/>
          <w:color w:val="000000"/>
          <w:sz w:val="20"/>
          <w:szCs w:val="20"/>
        </w:rPr>
        <w:t xml:space="preserve"> </w:t>
      </w:r>
      <w:r w:rsidRPr="006C79E0">
        <w:rPr>
          <w:rFonts w:cstheme="minorHAnsi"/>
          <w:i/>
          <w:iCs/>
          <w:color w:val="000000"/>
          <w:sz w:val="20"/>
          <w:szCs w:val="20"/>
        </w:rPr>
        <w:t>the</w:t>
      </w:r>
      <w:r w:rsidR="00C16B4E">
        <w:rPr>
          <w:rFonts w:cstheme="minorHAnsi"/>
          <w:i/>
          <w:iCs/>
          <w:color w:val="000000"/>
          <w:sz w:val="20"/>
          <w:szCs w:val="20"/>
        </w:rPr>
        <w:t xml:space="preserve"> </w:t>
      </w:r>
      <w:r w:rsidRPr="006C79E0">
        <w:rPr>
          <w:rFonts w:cstheme="minorHAnsi"/>
          <w:i/>
          <w:iCs/>
          <w:color w:val="000000"/>
          <w:sz w:val="20"/>
          <w:szCs w:val="20"/>
        </w:rPr>
        <w:t>Moth</w:t>
      </w:r>
      <w:r w:rsidR="00C16B4E">
        <w:rPr>
          <w:rFonts w:cstheme="minorHAnsi"/>
          <w:i/>
          <w:iCs/>
          <w:color w:val="000000"/>
          <w:sz w:val="20"/>
          <w:szCs w:val="20"/>
        </w:rPr>
        <w:t xml:space="preserve"> </w:t>
      </w:r>
      <w:r w:rsidRPr="006C79E0">
        <w:rPr>
          <w:rFonts w:cstheme="minorHAnsi"/>
          <w:i/>
          <w:iCs/>
          <w:color w:val="000000"/>
          <w:sz w:val="20"/>
          <w:szCs w:val="20"/>
        </w:rPr>
        <w:t>and</w:t>
      </w:r>
      <w:r w:rsidR="00C16B4E">
        <w:rPr>
          <w:rFonts w:cstheme="minorHAnsi"/>
          <w:i/>
          <w:iCs/>
          <w:color w:val="000000"/>
          <w:sz w:val="20"/>
          <w:szCs w:val="20"/>
        </w:rPr>
        <w:t xml:space="preserve"> </w:t>
      </w:r>
      <w:r w:rsidRPr="006C79E0">
        <w:rPr>
          <w:rFonts w:cstheme="minorHAnsi"/>
          <w:i/>
          <w:iCs/>
          <w:color w:val="000000"/>
          <w:sz w:val="20"/>
          <w:szCs w:val="20"/>
        </w:rPr>
        <w:t>Other</w:t>
      </w:r>
      <w:r w:rsidR="00C16B4E">
        <w:rPr>
          <w:rFonts w:cstheme="minorHAnsi"/>
          <w:i/>
          <w:iCs/>
          <w:color w:val="000000"/>
          <w:sz w:val="20"/>
          <w:szCs w:val="20"/>
        </w:rPr>
        <w:t xml:space="preserve"> </w:t>
      </w:r>
      <w:r w:rsidRPr="006C79E0">
        <w:rPr>
          <w:rFonts w:cstheme="minorHAnsi"/>
          <w:i/>
          <w:iCs/>
          <w:color w:val="000000"/>
          <w:sz w:val="20"/>
          <w:szCs w:val="20"/>
        </w:rPr>
        <w:t>Essays</w:t>
      </w:r>
      <w:r w:rsidR="00C16B4E">
        <w:rPr>
          <w:rStyle w:val="apple-converted-space"/>
          <w:rFonts w:cstheme="minorHAnsi"/>
          <w:color w:val="000000"/>
          <w:sz w:val="20"/>
          <w:szCs w:val="20"/>
        </w:rPr>
        <w:t xml:space="preserve"> </w:t>
      </w:r>
      <w:r w:rsidRPr="006C79E0">
        <w:rPr>
          <w:rFonts w:cstheme="minorHAnsi"/>
          <w:color w:val="000000"/>
          <w:sz w:val="20"/>
          <w:szCs w:val="20"/>
        </w:rPr>
        <w:t>(1942)</w:t>
      </w:r>
    </w:p>
    <w:p w:rsidR="00B21920" w:rsidRPr="006C79E0" w:rsidRDefault="00B21920" w:rsidP="00CE7EFD">
      <w:pPr>
        <w:shd w:val="clear" w:color="auto" w:fill="FFFFFF"/>
        <w:spacing w:after="0" w:line="240" w:lineRule="auto"/>
        <w:ind w:left="24"/>
        <w:rPr>
          <w:rFonts w:cstheme="minorHAnsi"/>
          <w:color w:val="000000"/>
          <w:sz w:val="20"/>
          <w:szCs w:val="20"/>
        </w:rPr>
      </w:pPr>
      <w:r w:rsidRPr="006C79E0">
        <w:rPr>
          <w:rFonts w:cstheme="minorHAnsi"/>
          <w:i/>
          <w:iCs/>
          <w:color w:val="000000"/>
          <w:sz w:val="20"/>
          <w:szCs w:val="20"/>
        </w:rPr>
        <w:t>The</w:t>
      </w:r>
      <w:r w:rsidR="00C16B4E">
        <w:rPr>
          <w:rFonts w:cstheme="minorHAnsi"/>
          <w:i/>
          <w:iCs/>
          <w:color w:val="000000"/>
          <w:sz w:val="20"/>
          <w:szCs w:val="20"/>
        </w:rPr>
        <w:t xml:space="preserve"> </w:t>
      </w:r>
      <w:r w:rsidRPr="006C79E0">
        <w:rPr>
          <w:rFonts w:cstheme="minorHAnsi"/>
          <w:i/>
          <w:iCs/>
          <w:color w:val="000000"/>
          <w:sz w:val="20"/>
          <w:szCs w:val="20"/>
        </w:rPr>
        <w:t>Moment</w:t>
      </w:r>
      <w:r w:rsidR="00C16B4E">
        <w:rPr>
          <w:rFonts w:cstheme="minorHAnsi"/>
          <w:i/>
          <w:iCs/>
          <w:color w:val="000000"/>
          <w:sz w:val="20"/>
          <w:szCs w:val="20"/>
        </w:rPr>
        <w:t xml:space="preserve"> </w:t>
      </w:r>
      <w:r w:rsidRPr="006C79E0">
        <w:rPr>
          <w:rFonts w:cstheme="minorHAnsi"/>
          <w:i/>
          <w:iCs/>
          <w:color w:val="000000"/>
          <w:sz w:val="20"/>
          <w:szCs w:val="20"/>
        </w:rPr>
        <w:t>and</w:t>
      </w:r>
      <w:r w:rsidR="00C16B4E">
        <w:rPr>
          <w:rFonts w:cstheme="minorHAnsi"/>
          <w:i/>
          <w:iCs/>
          <w:color w:val="000000"/>
          <w:sz w:val="20"/>
          <w:szCs w:val="20"/>
        </w:rPr>
        <w:t xml:space="preserve"> </w:t>
      </w:r>
      <w:r w:rsidRPr="006C79E0">
        <w:rPr>
          <w:rFonts w:cstheme="minorHAnsi"/>
          <w:i/>
          <w:iCs/>
          <w:color w:val="000000"/>
          <w:sz w:val="20"/>
          <w:szCs w:val="20"/>
        </w:rPr>
        <w:t>Other</w:t>
      </w:r>
      <w:r w:rsidR="00C16B4E">
        <w:rPr>
          <w:rFonts w:cstheme="minorHAnsi"/>
          <w:i/>
          <w:iCs/>
          <w:color w:val="000000"/>
          <w:sz w:val="20"/>
          <w:szCs w:val="20"/>
        </w:rPr>
        <w:t xml:space="preserve"> </w:t>
      </w:r>
      <w:r w:rsidRPr="006C79E0">
        <w:rPr>
          <w:rFonts w:cstheme="minorHAnsi"/>
          <w:i/>
          <w:iCs/>
          <w:color w:val="000000"/>
          <w:sz w:val="20"/>
          <w:szCs w:val="20"/>
        </w:rPr>
        <w:t>Essays</w:t>
      </w:r>
      <w:r w:rsidR="00C16B4E">
        <w:rPr>
          <w:rStyle w:val="apple-converted-space"/>
          <w:rFonts w:cstheme="minorHAnsi"/>
          <w:color w:val="000000"/>
          <w:sz w:val="20"/>
          <w:szCs w:val="20"/>
        </w:rPr>
        <w:t xml:space="preserve"> </w:t>
      </w:r>
      <w:r w:rsidRPr="006C79E0">
        <w:rPr>
          <w:rFonts w:cstheme="minorHAnsi"/>
          <w:color w:val="000000"/>
          <w:sz w:val="20"/>
          <w:szCs w:val="20"/>
        </w:rPr>
        <w:t>(1947)</w:t>
      </w:r>
    </w:p>
    <w:p w:rsidR="00B21920" w:rsidRPr="006C79E0" w:rsidRDefault="00B21920" w:rsidP="00CE7EFD">
      <w:pPr>
        <w:shd w:val="clear" w:color="auto" w:fill="FFFFFF"/>
        <w:spacing w:after="0" w:line="240" w:lineRule="auto"/>
        <w:ind w:left="24"/>
        <w:rPr>
          <w:rFonts w:cstheme="minorHAnsi"/>
          <w:color w:val="000000"/>
          <w:sz w:val="20"/>
          <w:szCs w:val="20"/>
        </w:rPr>
      </w:pPr>
      <w:r w:rsidRPr="006C79E0">
        <w:rPr>
          <w:rFonts w:cstheme="minorHAnsi"/>
          <w:i/>
          <w:iCs/>
          <w:color w:val="000000"/>
          <w:sz w:val="20"/>
          <w:szCs w:val="20"/>
        </w:rPr>
        <w:t>The</w:t>
      </w:r>
      <w:r w:rsidR="00C16B4E">
        <w:rPr>
          <w:rFonts w:cstheme="minorHAnsi"/>
          <w:i/>
          <w:iCs/>
          <w:color w:val="000000"/>
          <w:sz w:val="20"/>
          <w:szCs w:val="20"/>
        </w:rPr>
        <w:t xml:space="preserve"> </w:t>
      </w:r>
      <w:r w:rsidRPr="006C79E0">
        <w:rPr>
          <w:rFonts w:cstheme="minorHAnsi"/>
          <w:i/>
          <w:iCs/>
          <w:color w:val="000000"/>
          <w:sz w:val="20"/>
          <w:szCs w:val="20"/>
        </w:rPr>
        <w:t>Captain's</w:t>
      </w:r>
      <w:r w:rsidR="00C16B4E">
        <w:rPr>
          <w:rFonts w:cstheme="minorHAnsi"/>
          <w:i/>
          <w:iCs/>
          <w:color w:val="000000"/>
          <w:sz w:val="20"/>
          <w:szCs w:val="20"/>
        </w:rPr>
        <w:t xml:space="preserve"> </w:t>
      </w:r>
      <w:r w:rsidRPr="006C79E0">
        <w:rPr>
          <w:rFonts w:cstheme="minorHAnsi"/>
          <w:i/>
          <w:iCs/>
          <w:color w:val="000000"/>
          <w:sz w:val="20"/>
          <w:szCs w:val="20"/>
        </w:rPr>
        <w:t>Death</w:t>
      </w:r>
      <w:r w:rsidR="00C16B4E">
        <w:rPr>
          <w:rFonts w:cstheme="minorHAnsi"/>
          <w:i/>
          <w:iCs/>
          <w:color w:val="000000"/>
          <w:sz w:val="20"/>
          <w:szCs w:val="20"/>
        </w:rPr>
        <w:t xml:space="preserve"> </w:t>
      </w:r>
      <w:r w:rsidRPr="006C79E0">
        <w:rPr>
          <w:rFonts w:cstheme="minorHAnsi"/>
          <w:i/>
          <w:iCs/>
          <w:color w:val="000000"/>
          <w:sz w:val="20"/>
          <w:szCs w:val="20"/>
        </w:rPr>
        <w:t>Bed</w:t>
      </w:r>
      <w:r w:rsidR="00C16B4E">
        <w:rPr>
          <w:rFonts w:cstheme="minorHAnsi"/>
          <w:i/>
          <w:iCs/>
          <w:color w:val="000000"/>
          <w:sz w:val="20"/>
          <w:szCs w:val="20"/>
        </w:rPr>
        <w:t xml:space="preserve"> </w:t>
      </w:r>
      <w:r w:rsidRPr="006C79E0">
        <w:rPr>
          <w:rFonts w:cstheme="minorHAnsi"/>
          <w:i/>
          <w:iCs/>
          <w:color w:val="000000"/>
          <w:sz w:val="20"/>
          <w:szCs w:val="20"/>
        </w:rPr>
        <w:t>And</w:t>
      </w:r>
      <w:r w:rsidR="00C16B4E">
        <w:rPr>
          <w:rFonts w:cstheme="minorHAnsi"/>
          <w:i/>
          <w:iCs/>
          <w:color w:val="000000"/>
          <w:sz w:val="20"/>
          <w:szCs w:val="20"/>
        </w:rPr>
        <w:t xml:space="preserve"> </w:t>
      </w:r>
      <w:r w:rsidRPr="006C79E0">
        <w:rPr>
          <w:rFonts w:cstheme="minorHAnsi"/>
          <w:i/>
          <w:iCs/>
          <w:color w:val="000000"/>
          <w:sz w:val="20"/>
          <w:szCs w:val="20"/>
        </w:rPr>
        <w:t>Other</w:t>
      </w:r>
      <w:r w:rsidR="00C16B4E">
        <w:rPr>
          <w:rFonts w:cstheme="minorHAnsi"/>
          <w:i/>
          <w:iCs/>
          <w:color w:val="000000"/>
          <w:sz w:val="20"/>
          <w:szCs w:val="20"/>
        </w:rPr>
        <w:t xml:space="preserve"> </w:t>
      </w:r>
      <w:r w:rsidRPr="006C79E0">
        <w:rPr>
          <w:rFonts w:cstheme="minorHAnsi"/>
          <w:i/>
          <w:iCs/>
          <w:color w:val="000000"/>
          <w:sz w:val="20"/>
          <w:szCs w:val="20"/>
        </w:rPr>
        <w:t>Essays</w:t>
      </w:r>
      <w:r w:rsidR="00C16B4E">
        <w:rPr>
          <w:rStyle w:val="apple-converted-space"/>
          <w:rFonts w:cstheme="minorHAnsi"/>
          <w:color w:val="000000"/>
          <w:sz w:val="20"/>
          <w:szCs w:val="20"/>
        </w:rPr>
        <w:t xml:space="preserve"> </w:t>
      </w:r>
      <w:r w:rsidRPr="006C79E0">
        <w:rPr>
          <w:rFonts w:cstheme="minorHAnsi"/>
          <w:color w:val="000000"/>
          <w:sz w:val="20"/>
          <w:szCs w:val="20"/>
        </w:rPr>
        <w:t>(1950)</w:t>
      </w:r>
    </w:p>
    <w:p w:rsidR="00B21920" w:rsidRPr="006C79E0" w:rsidRDefault="00B21920" w:rsidP="00CE7EFD">
      <w:pPr>
        <w:shd w:val="clear" w:color="auto" w:fill="FFFFFF"/>
        <w:spacing w:after="0" w:line="240" w:lineRule="auto"/>
        <w:ind w:left="24"/>
        <w:rPr>
          <w:rFonts w:cstheme="minorHAnsi"/>
          <w:color w:val="000000"/>
          <w:sz w:val="20"/>
          <w:szCs w:val="20"/>
        </w:rPr>
      </w:pPr>
      <w:r w:rsidRPr="006C79E0">
        <w:rPr>
          <w:rFonts w:cstheme="minorHAnsi"/>
          <w:i/>
          <w:iCs/>
          <w:color w:val="000000"/>
          <w:sz w:val="20"/>
          <w:szCs w:val="20"/>
        </w:rPr>
        <w:t>Granite</w:t>
      </w:r>
      <w:r w:rsidR="00C16B4E">
        <w:rPr>
          <w:rFonts w:cstheme="minorHAnsi"/>
          <w:i/>
          <w:iCs/>
          <w:color w:val="000000"/>
          <w:sz w:val="20"/>
          <w:szCs w:val="20"/>
        </w:rPr>
        <w:t xml:space="preserve"> </w:t>
      </w:r>
      <w:r w:rsidRPr="006C79E0">
        <w:rPr>
          <w:rFonts w:cstheme="minorHAnsi"/>
          <w:i/>
          <w:iCs/>
          <w:color w:val="000000"/>
          <w:sz w:val="20"/>
          <w:szCs w:val="20"/>
        </w:rPr>
        <w:t>and</w:t>
      </w:r>
      <w:r w:rsidR="00C16B4E">
        <w:rPr>
          <w:rFonts w:cstheme="minorHAnsi"/>
          <w:i/>
          <w:iCs/>
          <w:color w:val="000000"/>
          <w:sz w:val="20"/>
          <w:szCs w:val="20"/>
        </w:rPr>
        <w:t xml:space="preserve"> </w:t>
      </w:r>
      <w:r w:rsidRPr="006C79E0">
        <w:rPr>
          <w:rFonts w:cstheme="minorHAnsi"/>
          <w:i/>
          <w:iCs/>
          <w:color w:val="000000"/>
          <w:sz w:val="20"/>
          <w:szCs w:val="20"/>
        </w:rPr>
        <w:t>Rainbow</w:t>
      </w:r>
      <w:r w:rsidR="00C16B4E">
        <w:rPr>
          <w:rStyle w:val="apple-converted-space"/>
          <w:rFonts w:cstheme="minorHAnsi"/>
          <w:color w:val="000000"/>
          <w:sz w:val="20"/>
          <w:szCs w:val="20"/>
        </w:rPr>
        <w:t xml:space="preserve"> </w:t>
      </w:r>
      <w:r w:rsidRPr="006C79E0">
        <w:rPr>
          <w:rFonts w:cstheme="minorHAnsi"/>
          <w:color w:val="000000"/>
          <w:sz w:val="20"/>
          <w:szCs w:val="20"/>
        </w:rPr>
        <w:t>(1958)</w:t>
      </w:r>
    </w:p>
    <w:p w:rsidR="00B21920" w:rsidRPr="006C79E0" w:rsidRDefault="00B21920" w:rsidP="00CE7EFD">
      <w:pPr>
        <w:shd w:val="clear" w:color="auto" w:fill="FFFFFF"/>
        <w:spacing w:after="0" w:line="240" w:lineRule="auto"/>
        <w:ind w:left="24"/>
        <w:rPr>
          <w:rFonts w:cstheme="minorHAnsi"/>
          <w:color w:val="000000"/>
          <w:sz w:val="20"/>
          <w:szCs w:val="20"/>
        </w:rPr>
      </w:pPr>
      <w:r w:rsidRPr="006C79E0">
        <w:rPr>
          <w:rFonts w:cstheme="minorHAnsi"/>
          <w:i/>
          <w:iCs/>
          <w:color w:val="000000"/>
          <w:sz w:val="20"/>
          <w:szCs w:val="20"/>
        </w:rPr>
        <w:t>Books</w:t>
      </w:r>
      <w:r w:rsidR="00C16B4E">
        <w:rPr>
          <w:rFonts w:cstheme="minorHAnsi"/>
          <w:i/>
          <w:iCs/>
          <w:color w:val="000000"/>
          <w:sz w:val="20"/>
          <w:szCs w:val="20"/>
        </w:rPr>
        <w:t xml:space="preserve"> </w:t>
      </w:r>
      <w:r w:rsidRPr="006C79E0">
        <w:rPr>
          <w:rFonts w:cstheme="minorHAnsi"/>
          <w:i/>
          <w:iCs/>
          <w:color w:val="000000"/>
          <w:sz w:val="20"/>
          <w:szCs w:val="20"/>
        </w:rPr>
        <w:t>and</w:t>
      </w:r>
      <w:r w:rsidR="00C16B4E">
        <w:rPr>
          <w:rFonts w:cstheme="minorHAnsi"/>
          <w:i/>
          <w:iCs/>
          <w:color w:val="000000"/>
          <w:sz w:val="20"/>
          <w:szCs w:val="20"/>
        </w:rPr>
        <w:t xml:space="preserve"> </w:t>
      </w:r>
      <w:r w:rsidRPr="006C79E0">
        <w:rPr>
          <w:rFonts w:cstheme="minorHAnsi"/>
          <w:i/>
          <w:iCs/>
          <w:color w:val="000000"/>
          <w:sz w:val="20"/>
          <w:szCs w:val="20"/>
        </w:rPr>
        <w:t>Portraits</w:t>
      </w:r>
      <w:r w:rsidR="00C16B4E">
        <w:rPr>
          <w:rStyle w:val="apple-converted-space"/>
          <w:rFonts w:cstheme="minorHAnsi"/>
          <w:color w:val="000000"/>
          <w:sz w:val="20"/>
          <w:szCs w:val="20"/>
        </w:rPr>
        <w:t xml:space="preserve"> </w:t>
      </w:r>
      <w:r w:rsidRPr="006C79E0">
        <w:rPr>
          <w:rFonts w:cstheme="minorHAnsi"/>
          <w:color w:val="000000"/>
          <w:sz w:val="20"/>
          <w:szCs w:val="20"/>
        </w:rPr>
        <w:t>(1978)</w:t>
      </w:r>
    </w:p>
    <w:p w:rsidR="00B21920" w:rsidRPr="006C79E0" w:rsidRDefault="00B21920" w:rsidP="00CE7EFD">
      <w:pPr>
        <w:shd w:val="clear" w:color="auto" w:fill="FFFFFF"/>
        <w:spacing w:after="0" w:line="240" w:lineRule="auto"/>
        <w:ind w:left="24"/>
        <w:rPr>
          <w:rFonts w:cstheme="minorHAnsi"/>
          <w:color w:val="000000"/>
          <w:sz w:val="20"/>
          <w:szCs w:val="20"/>
        </w:rPr>
      </w:pPr>
      <w:r w:rsidRPr="006C79E0">
        <w:rPr>
          <w:rFonts w:cstheme="minorHAnsi"/>
          <w:i/>
          <w:iCs/>
          <w:color w:val="000000"/>
          <w:sz w:val="20"/>
          <w:szCs w:val="20"/>
        </w:rPr>
        <w:t>Women</w:t>
      </w:r>
      <w:r w:rsidR="00C16B4E">
        <w:rPr>
          <w:rFonts w:cstheme="minorHAnsi"/>
          <w:i/>
          <w:iCs/>
          <w:color w:val="000000"/>
          <w:sz w:val="20"/>
          <w:szCs w:val="20"/>
        </w:rPr>
        <w:t xml:space="preserve"> </w:t>
      </w:r>
      <w:r w:rsidRPr="006C79E0">
        <w:rPr>
          <w:rFonts w:cstheme="minorHAnsi"/>
          <w:i/>
          <w:iCs/>
          <w:color w:val="000000"/>
          <w:sz w:val="20"/>
          <w:szCs w:val="20"/>
        </w:rPr>
        <w:t>And</w:t>
      </w:r>
      <w:r w:rsidR="00C16B4E">
        <w:rPr>
          <w:rFonts w:cstheme="minorHAnsi"/>
          <w:i/>
          <w:iCs/>
          <w:color w:val="000000"/>
          <w:sz w:val="20"/>
          <w:szCs w:val="20"/>
        </w:rPr>
        <w:t xml:space="preserve"> </w:t>
      </w:r>
      <w:r w:rsidRPr="006C79E0">
        <w:rPr>
          <w:rFonts w:cstheme="minorHAnsi"/>
          <w:i/>
          <w:iCs/>
          <w:color w:val="000000"/>
          <w:sz w:val="20"/>
          <w:szCs w:val="20"/>
        </w:rPr>
        <w:t>Writing</w:t>
      </w:r>
      <w:r w:rsidR="00C16B4E">
        <w:rPr>
          <w:rStyle w:val="apple-converted-space"/>
          <w:rFonts w:cstheme="minorHAnsi"/>
          <w:color w:val="000000"/>
          <w:sz w:val="20"/>
          <w:szCs w:val="20"/>
        </w:rPr>
        <w:t xml:space="preserve"> </w:t>
      </w:r>
      <w:r w:rsidRPr="006C79E0">
        <w:rPr>
          <w:rFonts w:cstheme="minorHAnsi"/>
          <w:color w:val="000000"/>
          <w:sz w:val="20"/>
          <w:szCs w:val="20"/>
        </w:rPr>
        <w:t>(1979)</w:t>
      </w:r>
    </w:p>
    <w:p w:rsidR="00CE7EFD" w:rsidRDefault="00CE7EFD" w:rsidP="009A57A3">
      <w:pPr>
        <w:pStyle w:val="Heading3"/>
        <w:shd w:val="clear" w:color="auto" w:fill="FFFFFF"/>
        <w:spacing w:before="0" w:line="240" w:lineRule="auto"/>
        <w:rPr>
          <w:rStyle w:val="editsection"/>
          <w:rFonts w:asciiTheme="minorHAnsi" w:hAnsiTheme="minorHAnsi" w:cstheme="minorHAnsi"/>
          <w:b w:val="0"/>
          <w:bCs w:val="0"/>
          <w:color w:val="000000"/>
          <w:sz w:val="20"/>
          <w:szCs w:val="20"/>
        </w:rPr>
      </w:pPr>
    </w:p>
    <w:p w:rsidR="00A94BAD" w:rsidRPr="006C79E0" w:rsidRDefault="00C16B4E" w:rsidP="00A94BAD">
      <w:pPr>
        <w:spacing w:after="0" w:line="240" w:lineRule="auto"/>
        <w:rPr>
          <w:rFonts w:cstheme="minorHAnsi"/>
          <w:u w:val="single"/>
        </w:rPr>
      </w:pPr>
      <w:r>
        <w:rPr>
          <w:rFonts w:cstheme="minorHAnsi"/>
          <w:b/>
          <w:bCs/>
          <w:noProof/>
          <w:color w:val="000000"/>
          <w:sz w:val="20"/>
          <w:szCs w:val="20"/>
          <w:lang w:val="en-US"/>
        </w:rPr>
        <w:drawing>
          <wp:anchor distT="0" distB="0" distL="114300" distR="114300" simplePos="0" relativeHeight="251672576" behindDoc="0" locked="0" layoutInCell="1" allowOverlap="1" wp14:anchorId="37E25A3F" wp14:editId="01ACF8AF">
            <wp:simplePos x="0" y="0"/>
            <wp:positionH relativeFrom="column">
              <wp:posOffset>-144145</wp:posOffset>
            </wp:positionH>
            <wp:positionV relativeFrom="paragraph">
              <wp:posOffset>6985</wp:posOffset>
            </wp:positionV>
            <wp:extent cx="1341120" cy="2432685"/>
            <wp:effectExtent l="0" t="0" r="0" b="571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olf in 1926.jp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4BAD" w:rsidRPr="006C79E0">
        <w:rPr>
          <w:u w:val="single"/>
        </w:rPr>
        <w:t>Biography</w:t>
      </w:r>
    </w:p>
    <w:p w:rsidR="00A94BAD" w:rsidRDefault="00A94BAD" w:rsidP="00A94BAD">
      <w:pPr>
        <w:shd w:val="clear" w:color="auto" w:fill="FFFFFF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6C79E0">
        <w:rPr>
          <w:rFonts w:cstheme="minorHAnsi"/>
          <w:i/>
          <w:iCs/>
          <w:color w:val="000000"/>
          <w:sz w:val="20"/>
          <w:szCs w:val="20"/>
        </w:rPr>
        <w:t>Roger</w:t>
      </w:r>
      <w:r w:rsidR="00C16B4E">
        <w:rPr>
          <w:rFonts w:cstheme="minorHAnsi"/>
          <w:i/>
          <w:iCs/>
          <w:color w:val="000000"/>
          <w:sz w:val="20"/>
          <w:szCs w:val="20"/>
        </w:rPr>
        <w:t xml:space="preserve"> </w:t>
      </w:r>
      <w:r w:rsidRPr="006C79E0">
        <w:rPr>
          <w:rFonts w:cstheme="minorHAnsi"/>
          <w:i/>
          <w:iCs/>
          <w:color w:val="000000"/>
          <w:sz w:val="20"/>
          <w:szCs w:val="20"/>
        </w:rPr>
        <w:t>Fry:</w:t>
      </w:r>
      <w:r w:rsidR="00C16B4E">
        <w:rPr>
          <w:rFonts w:cstheme="minorHAnsi"/>
          <w:i/>
          <w:iCs/>
          <w:color w:val="000000"/>
          <w:sz w:val="20"/>
          <w:szCs w:val="20"/>
        </w:rPr>
        <w:t xml:space="preserve"> </w:t>
      </w:r>
      <w:r w:rsidRPr="006C79E0">
        <w:rPr>
          <w:rFonts w:cstheme="minorHAnsi"/>
          <w:i/>
          <w:iCs/>
          <w:color w:val="000000"/>
          <w:sz w:val="20"/>
          <w:szCs w:val="20"/>
        </w:rPr>
        <w:t>A</w:t>
      </w:r>
      <w:r w:rsidR="00C16B4E">
        <w:rPr>
          <w:rFonts w:cstheme="minorHAnsi"/>
          <w:i/>
          <w:iCs/>
          <w:color w:val="000000"/>
          <w:sz w:val="20"/>
          <w:szCs w:val="20"/>
        </w:rPr>
        <w:t xml:space="preserve"> </w:t>
      </w:r>
      <w:r w:rsidRPr="006C79E0">
        <w:rPr>
          <w:rFonts w:cstheme="minorHAnsi"/>
          <w:i/>
          <w:iCs/>
          <w:color w:val="000000"/>
          <w:sz w:val="20"/>
          <w:szCs w:val="20"/>
        </w:rPr>
        <w:t>Biography</w:t>
      </w:r>
      <w:r w:rsidR="00C16B4E">
        <w:rPr>
          <w:rStyle w:val="apple-converted-space"/>
          <w:rFonts w:cstheme="minorHAnsi"/>
          <w:color w:val="000000"/>
          <w:sz w:val="20"/>
          <w:szCs w:val="20"/>
        </w:rPr>
        <w:t xml:space="preserve"> </w:t>
      </w:r>
      <w:r w:rsidRPr="006C79E0">
        <w:rPr>
          <w:rFonts w:cstheme="minorHAnsi"/>
          <w:color w:val="000000"/>
          <w:sz w:val="20"/>
          <w:szCs w:val="20"/>
        </w:rPr>
        <w:t>(1940)</w:t>
      </w:r>
    </w:p>
    <w:p w:rsidR="00A94BAD" w:rsidRPr="006C79E0" w:rsidRDefault="00A94BAD" w:rsidP="00A94BAD">
      <w:pPr>
        <w:shd w:val="clear" w:color="auto" w:fill="FFFFFF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B21920" w:rsidRPr="00CE7EFD" w:rsidRDefault="00B21920" w:rsidP="00CE7EFD">
      <w:pPr>
        <w:spacing w:after="0" w:line="240" w:lineRule="auto"/>
        <w:rPr>
          <w:u w:val="single"/>
        </w:rPr>
      </w:pPr>
      <w:r w:rsidRPr="00CE7EFD">
        <w:rPr>
          <w:u w:val="single"/>
        </w:rPr>
        <w:t>Autobiographical</w:t>
      </w:r>
      <w:r w:rsidR="00C16B4E">
        <w:rPr>
          <w:u w:val="single"/>
        </w:rPr>
        <w:t xml:space="preserve"> </w:t>
      </w:r>
      <w:r w:rsidRPr="00CE7EFD">
        <w:rPr>
          <w:u w:val="single"/>
        </w:rPr>
        <w:t>writings</w:t>
      </w:r>
      <w:r w:rsidR="00C16B4E">
        <w:rPr>
          <w:u w:val="single"/>
        </w:rPr>
        <w:t xml:space="preserve"> </w:t>
      </w:r>
      <w:r w:rsidRPr="00CE7EFD">
        <w:rPr>
          <w:u w:val="single"/>
        </w:rPr>
        <w:t>and</w:t>
      </w:r>
      <w:r w:rsidR="00C16B4E">
        <w:rPr>
          <w:u w:val="single"/>
        </w:rPr>
        <w:t xml:space="preserve"> </w:t>
      </w:r>
      <w:r w:rsidRPr="00CE7EFD">
        <w:rPr>
          <w:u w:val="single"/>
        </w:rPr>
        <w:t>diaries</w:t>
      </w:r>
    </w:p>
    <w:p w:rsidR="00B21920" w:rsidRPr="006C79E0" w:rsidRDefault="00B21920" w:rsidP="00204191">
      <w:pPr>
        <w:shd w:val="clear" w:color="auto" w:fill="FFFFFF"/>
        <w:spacing w:after="0" w:line="240" w:lineRule="auto"/>
        <w:ind w:left="24"/>
        <w:rPr>
          <w:rFonts w:cstheme="minorHAnsi"/>
          <w:color w:val="000000"/>
          <w:sz w:val="20"/>
          <w:szCs w:val="20"/>
        </w:rPr>
      </w:pPr>
      <w:r w:rsidRPr="006C79E0">
        <w:rPr>
          <w:rFonts w:cstheme="minorHAnsi"/>
          <w:i/>
          <w:iCs/>
          <w:color w:val="000000"/>
          <w:sz w:val="20"/>
          <w:szCs w:val="20"/>
        </w:rPr>
        <w:t>A</w:t>
      </w:r>
      <w:r w:rsidR="00C16B4E">
        <w:rPr>
          <w:rFonts w:cstheme="minorHAnsi"/>
          <w:i/>
          <w:iCs/>
          <w:color w:val="000000"/>
          <w:sz w:val="20"/>
          <w:szCs w:val="20"/>
        </w:rPr>
        <w:t xml:space="preserve"> </w:t>
      </w:r>
      <w:r w:rsidRPr="006C79E0">
        <w:rPr>
          <w:rFonts w:cstheme="minorHAnsi"/>
          <w:i/>
          <w:iCs/>
          <w:color w:val="000000"/>
          <w:sz w:val="20"/>
          <w:szCs w:val="20"/>
        </w:rPr>
        <w:t>Writer’s</w:t>
      </w:r>
      <w:r w:rsidR="00C16B4E">
        <w:rPr>
          <w:rFonts w:cstheme="minorHAnsi"/>
          <w:i/>
          <w:iCs/>
          <w:color w:val="000000"/>
          <w:sz w:val="20"/>
          <w:szCs w:val="20"/>
        </w:rPr>
        <w:t xml:space="preserve"> </w:t>
      </w:r>
      <w:r w:rsidRPr="006C79E0">
        <w:rPr>
          <w:rFonts w:cstheme="minorHAnsi"/>
          <w:i/>
          <w:iCs/>
          <w:color w:val="000000"/>
          <w:sz w:val="20"/>
          <w:szCs w:val="20"/>
        </w:rPr>
        <w:t>Diary</w:t>
      </w:r>
      <w:r w:rsidR="00C16B4E">
        <w:rPr>
          <w:rStyle w:val="apple-converted-space"/>
          <w:rFonts w:cstheme="minorHAnsi"/>
          <w:color w:val="000000"/>
          <w:sz w:val="20"/>
          <w:szCs w:val="20"/>
        </w:rPr>
        <w:t xml:space="preserve"> </w:t>
      </w:r>
      <w:r w:rsidRPr="006C79E0">
        <w:rPr>
          <w:rFonts w:cstheme="minorHAnsi"/>
          <w:color w:val="000000"/>
          <w:sz w:val="20"/>
          <w:szCs w:val="20"/>
        </w:rPr>
        <w:t>(1953)</w:t>
      </w:r>
      <w:r w:rsidR="00C16B4E">
        <w:rPr>
          <w:rFonts w:cstheme="minorHAnsi"/>
          <w:color w:val="000000"/>
          <w:sz w:val="20"/>
          <w:szCs w:val="20"/>
        </w:rPr>
        <w:t xml:space="preserve"> </w:t>
      </w:r>
      <w:r w:rsidR="00204191">
        <w:rPr>
          <w:rFonts w:cstheme="minorHAnsi"/>
          <w:color w:val="000000"/>
          <w:sz w:val="20"/>
          <w:szCs w:val="20"/>
        </w:rPr>
        <w:t>[selected</w:t>
      </w:r>
      <w:r w:rsidR="00C16B4E">
        <w:rPr>
          <w:rFonts w:cstheme="minorHAnsi"/>
          <w:color w:val="000000"/>
          <w:sz w:val="20"/>
          <w:szCs w:val="20"/>
        </w:rPr>
        <w:t xml:space="preserve"> </w:t>
      </w:r>
      <w:r w:rsidR="00A94BAD">
        <w:rPr>
          <w:rFonts w:cstheme="minorHAnsi"/>
          <w:color w:val="000000"/>
          <w:sz w:val="20"/>
          <w:szCs w:val="20"/>
        </w:rPr>
        <w:t>diary</w:t>
      </w:r>
      <w:r w:rsidR="00C16B4E">
        <w:rPr>
          <w:rFonts w:cstheme="minorHAnsi"/>
          <w:color w:val="000000"/>
          <w:sz w:val="20"/>
          <w:szCs w:val="20"/>
        </w:rPr>
        <w:t xml:space="preserve"> </w:t>
      </w:r>
      <w:r w:rsidR="00204191">
        <w:rPr>
          <w:rFonts w:cstheme="minorHAnsi"/>
          <w:color w:val="000000"/>
          <w:sz w:val="20"/>
          <w:szCs w:val="20"/>
        </w:rPr>
        <w:t>entries]</w:t>
      </w:r>
    </w:p>
    <w:p w:rsidR="00B21920" w:rsidRPr="006C79E0" w:rsidRDefault="00B21920" w:rsidP="00204191">
      <w:pPr>
        <w:shd w:val="clear" w:color="auto" w:fill="FFFFFF"/>
        <w:spacing w:after="0" w:line="240" w:lineRule="auto"/>
        <w:ind w:left="24"/>
        <w:rPr>
          <w:rFonts w:cstheme="minorHAnsi"/>
          <w:color w:val="000000"/>
          <w:sz w:val="20"/>
          <w:szCs w:val="20"/>
        </w:rPr>
      </w:pPr>
      <w:r w:rsidRPr="00204191">
        <w:rPr>
          <w:rFonts w:cstheme="minorHAnsi"/>
          <w:i/>
          <w:iCs/>
          <w:sz w:val="20"/>
          <w:szCs w:val="20"/>
        </w:rPr>
        <w:t>Moments</w:t>
      </w:r>
      <w:r w:rsidR="00C16B4E">
        <w:rPr>
          <w:rFonts w:cstheme="minorHAnsi"/>
          <w:i/>
          <w:iCs/>
          <w:sz w:val="20"/>
          <w:szCs w:val="20"/>
        </w:rPr>
        <w:t xml:space="preserve"> </w:t>
      </w:r>
      <w:r w:rsidRPr="00204191">
        <w:rPr>
          <w:rFonts w:cstheme="minorHAnsi"/>
          <w:i/>
          <w:iCs/>
          <w:sz w:val="20"/>
          <w:szCs w:val="20"/>
        </w:rPr>
        <w:t>of</w:t>
      </w:r>
      <w:r w:rsidR="00C16B4E">
        <w:rPr>
          <w:rFonts w:cstheme="minorHAnsi"/>
          <w:i/>
          <w:iCs/>
          <w:sz w:val="20"/>
          <w:szCs w:val="20"/>
        </w:rPr>
        <w:t xml:space="preserve"> </w:t>
      </w:r>
      <w:r w:rsidRPr="00204191">
        <w:rPr>
          <w:rFonts w:cstheme="minorHAnsi"/>
          <w:i/>
          <w:iCs/>
          <w:sz w:val="20"/>
          <w:szCs w:val="20"/>
        </w:rPr>
        <w:t>Being</w:t>
      </w:r>
      <w:r w:rsidR="00C16B4E">
        <w:rPr>
          <w:rStyle w:val="apple-converted-space"/>
          <w:rFonts w:cstheme="minorHAnsi"/>
          <w:color w:val="000000"/>
          <w:sz w:val="20"/>
          <w:szCs w:val="20"/>
        </w:rPr>
        <w:t xml:space="preserve"> </w:t>
      </w:r>
      <w:r w:rsidRPr="006C79E0">
        <w:rPr>
          <w:rFonts w:cstheme="minorHAnsi"/>
          <w:color w:val="000000"/>
          <w:sz w:val="20"/>
          <w:szCs w:val="20"/>
        </w:rPr>
        <w:t>(1976)</w:t>
      </w:r>
      <w:r w:rsidR="00C16B4E">
        <w:rPr>
          <w:rFonts w:cstheme="minorHAnsi"/>
          <w:color w:val="000000"/>
          <w:sz w:val="20"/>
          <w:szCs w:val="20"/>
        </w:rPr>
        <w:t xml:space="preserve"> </w:t>
      </w:r>
      <w:r w:rsidR="00204191">
        <w:rPr>
          <w:rFonts w:cstheme="minorHAnsi"/>
          <w:color w:val="000000"/>
          <w:sz w:val="20"/>
          <w:szCs w:val="20"/>
        </w:rPr>
        <w:t>[autobiographical</w:t>
      </w:r>
      <w:r w:rsidR="00C16B4E">
        <w:rPr>
          <w:rFonts w:cstheme="minorHAnsi"/>
          <w:color w:val="000000"/>
          <w:sz w:val="20"/>
          <w:szCs w:val="20"/>
        </w:rPr>
        <w:t xml:space="preserve"> </w:t>
      </w:r>
      <w:r w:rsidR="00204191">
        <w:rPr>
          <w:rFonts w:cstheme="minorHAnsi"/>
          <w:color w:val="000000"/>
          <w:sz w:val="20"/>
          <w:szCs w:val="20"/>
        </w:rPr>
        <w:t>writings]</w:t>
      </w:r>
    </w:p>
    <w:p w:rsidR="00B21920" w:rsidRPr="006C79E0" w:rsidRDefault="00B21920" w:rsidP="00204191">
      <w:pPr>
        <w:shd w:val="clear" w:color="auto" w:fill="FFFFFF"/>
        <w:spacing w:after="0" w:line="240" w:lineRule="auto"/>
        <w:ind w:left="24"/>
        <w:rPr>
          <w:rFonts w:cstheme="minorHAnsi"/>
          <w:color w:val="000000"/>
          <w:sz w:val="20"/>
          <w:szCs w:val="20"/>
        </w:rPr>
      </w:pPr>
      <w:r w:rsidRPr="006C79E0">
        <w:rPr>
          <w:rFonts w:cstheme="minorHAnsi"/>
          <w:i/>
          <w:iCs/>
          <w:color w:val="000000"/>
          <w:sz w:val="20"/>
          <w:szCs w:val="20"/>
        </w:rPr>
        <w:t>A</w:t>
      </w:r>
      <w:r w:rsidR="00C16B4E">
        <w:rPr>
          <w:rFonts w:cstheme="minorHAnsi"/>
          <w:i/>
          <w:iCs/>
          <w:color w:val="000000"/>
          <w:sz w:val="20"/>
          <w:szCs w:val="20"/>
        </w:rPr>
        <w:t xml:space="preserve"> </w:t>
      </w:r>
      <w:r w:rsidRPr="006C79E0">
        <w:rPr>
          <w:rFonts w:cstheme="minorHAnsi"/>
          <w:i/>
          <w:iCs/>
          <w:color w:val="000000"/>
          <w:sz w:val="20"/>
          <w:szCs w:val="20"/>
        </w:rPr>
        <w:t>Moment's</w:t>
      </w:r>
      <w:r w:rsidR="00C16B4E">
        <w:rPr>
          <w:rFonts w:cstheme="minorHAnsi"/>
          <w:i/>
          <w:iCs/>
          <w:color w:val="000000"/>
          <w:sz w:val="20"/>
          <w:szCs w:val="20"/>
        </w:rPr>
        <w:t xml:space="preserve"> </w:t>
      </w:r>
      <w:r w:rsidRPr="006C79E0">
        <w:rPr>
          <w:rFonts w:cstheme="minorHAnsi"/>
          <w:i/>
          <w:iCs/>
          <w:color w:val="000000"/>
          <w:sz w:val="20"/>
          <w:szCs w:val="20"/>
        </w:rPr>
        <w:t>Liberty:</w:t>
      </w:r>
      <w:r w:rsidR="00C16B4E">
        <w:rPr>
          <w:rFonts w:cstheme="minorHAnsi"/>
          <w:i/>
          <w:iCs/>
          <w:color w:val="000000"/>
          <w:sz w:val="20"/>
          <w:szCs w:val="20"/>
        </w:rPr>
        <w:t xml:space="preserve"> </w:t>
      </w:r>
      <w:r w:rsidRPr="006C79E0">
        <w:rPr>
          <w:rFonts w:cstheme="minorHAnsi"/>
          <w:i/>
          <w:iCs/>
          <w:color w:val="000000"/>
          <w:sz w:val="20"/>
          <w:szCs w:val="20"/>
        </w:rPr>
        <w:t>the</w:t>
      </w:r>
      <w:r w:rsidR="00C16B4E">
        <w:rPr>
          <w:rFonts w:cstheme="minorHAnsi"/>
          <w:i/>
          <w:iCs/>
          <w:color w:val="000000"/>
          <w:sz w:val="20"/>
          <w:szCs w:val="20"/>
        </w:rPr>
        <w:t xml:space="preserve"> </w:t>
      </w:r>
      <w:r w:rsidRPr="006C79E0">
        <w:rPr>
          <w:rFonts w:cstheme="minorHAnsi"/>
          <w:i/>
          <w:iCs/>
          <w:color w:val="000000"/>
          <w:sz w:val="20"/>
          <w:szCs w:val="20"/>
        </w:rPr>
        <w:t>shorter</w:t>
      </w:r>
      <w:r w:rsidR="00C16B4E">
        <w:rPr>
          <w:rFonts w:cstheme="minorHAnsi"/>
          <w:i/>
          <w:iCs/>
          <w:color w:val="000000"/>
          <w:sz w:val="20"/>
          <w:szCs w:val="20"/>
        </w:rPr>
        <w:t xml:space="preserve"> </w:t>
      </w:r>
      <w:r w:rsidRPr="006C79E0">
        <w:rPr>
          <w:rFonts w:cstheme="minorHAnsi"/>
          <w:i/>
          <w:iCs/>
          <w:color w:val="000000"/>
          <w:sz w:val="20"/>
          <w:szCs w:val="20"/>
        </w:rPr>
        <w:t>diary</w:t>
      </w:r>
      <w:r w:rsidR="00C16B4E">
        <w:rPr>
          <w:rStyle w:val="apple-converted-space"/>
          <w:rFonts w:cstheme="minorHAnsi"/>
          <w:color w:val="000000"/>
          <w:sz w:val="20"/>
          <w:szCs w:val="20"/>
        </w:rPr>
        <w:t xml:space="preserve"> </w:t>
      </w:r>
      <w:r w:rsidRPr="006C79E0">
        <w:rPr>
          <w:rFonts w:cstheme="minorHAnsi"/>
          <w:color w:val="000000"/>
          <w:sz w:val="20"/>
          <w:szCs w:val="20"/>
        </w:rPr>
        <w:t>(1990)</w:t>
      </w:r>
    </w:p>
    <w:p w:rsidR="00B21920" w:rsidRPr="006C79E0" w:rsidRDefault="00204191" w:rsidP="00204191">
      <w:pPr>
        <w:shd w:val="clear" w:color="auto" w:fill="FFFFFF"/>
        <w:spacing w:after="0" w:line="240" w:lineRule="auto"/>
        <w:ind w:left="24"/>
        <w:rPr>
          <w:rFonts w:cstheme="minorHAnsi"/>
          <w:color w:val="000000"/>
          <w:sz w:val="20"/>
          <w:szCs w:val="20"/>
        </w:rPr>
      </w:pPr>
      <w:r>
        <w:rPr>
          <w:rFonts w:cstheme="minorHAnsi"/>
          <w:i/>
          <w:iCs/>
          <w:color w:val="000000"/>
          <w:sz w:val="20"/>
          <w:szCs w:val="20"/>
        </w:rPr>
        <w:t>A</w:t>
      </w:r>
      <w:r w:rsidR="00C16B4E">
        <w:rPr>
          <w:rFonts w:cstheme="minorHAnsi"/>
          <w:i/>
          <w:iCs/>
          <w:color w:val="000000"/>
          <w:sz w:val="20"/>
          <w:szCs w:val="20"/>
        </w:rPr>
        <w:t xml:space="preserve"> </w:t>
      </w:r>
      <w:r w:rsidR="00B21920" w:rsidRPr="006C79E0">
        <w:rPr>
          <w:rFonts w:cstheme="minorHAnsi"/>
          <w:i/>
          <w:iCs/>
          <w:color w:val="000000"/>
          <w:sz w:val="20"/>
          <w:szCs w:val="20"/>
        </w:rPr>
        <w:t>Passionate</w:t>
      </w:r>
      <w:r w:rsidR="00C16B4E">
        <w:rPr>
          <w:rFonts w:cstheme="minorHAnsi"/>
          <w:i/>
          <w:iCs/>
          <w:color w:val="000000"/>
          <w:sz w:val="20"/>
          <w:szCs w:val="20"/>
        </w:rPr>
        <w:t xml:space="preserve"> </w:t>
      </w:r>
      <w:r w:rsidR="00B21920" w:rsidRPr="006C79E0">
        <w:rPr>
          <w:rFonts w:cstheme="minorHAnsi"/>
          <w:i/>
          <w:iCs/>
          <w:color w:val="000000"/>
          <w:sz w:val="20"/>
          <w:szCs w:val="20"/>
        </w:rPr>
        <w:t>Apprentice:</w:t>
      </w:r>
      <w:r w:rsidR="00C16B4E">
        <w:rPr>
          <w:rFonts w:cstheme="minorHAnsi"/>
          <w:i/>
          <w:iCs/>
          <w:color w:val="000000"/>
          <w:sz w:val="20"/>
          <w:szCs w:val="20"/>
        </w:rPr>
        <w:t xml:space="preserve"> </w:t>
      </w:r>
      <w:r w:rsidR="00B21920" w:rsidRPr="006C79E0">
        <w:rPr>
          <w:rFonts w:cstheme="minorHAnsi"/>
          <w:i/>
          <w:iCs/>
          <w:color w:val="000000"/>
          <w:sz w:val="20"/>
          <w:szCs w:val="20"/>
        </w:rPr>
        <w:t>The</w:t>
      </w:r>
      <w:r w:rsidR="00C16B4E">
        <w:rPr>
          <w:rFonts w:cstheme="minorHAnsi"/>
          <w:i/>
          <w:iCs/>
          <w:color w:val="000000"/>
          <w:sz w:val="20"/>
          <w:szCs w:val="20"/>
        </w:rPr>
        <w:t xml:space="preserve"> </w:t>
      </w:r>
      <w:r w:rsidR="00B21920" w:rsidRPr="006C79E0">
        <w:rPr>
          <w:rFonts w:cstheme="minorHAnsi"/>
          <w:i/>
          <w:iCs/>
          <w:color w:val="000000"/>
          <w:sz w:val="20"/>
          <w:szCs w:val="20"/>
        </w:rPr>
        <w:t>Early</w:t>
      </w:r>
      <w:r w:rsidR="00C16B4E">
        <w:rPr>
          <w:rFonts w:cstheme="minorHAnsi"/>
          <w:i/>
          <w:iCs/>
          <w:color w:val="000000"/>
          <w:sz w:val="20"/>
          <w:szCs w:val="20"/>
        </w:rPr>
        <w:t xml:space="preserve"> </w:t>
      </w:r>
      <w:r w:rsidR="00B21920" w:rsidRPr="006C79E0">
        <w:rPr>
          <w:rFonts w:cstheme="minorHAnsi"/>
          <w:i/>
          <w:iCs/>
          <w:color w:val="000000"/>
          <w:sz w:val="20"/>
          <w:szCs w:val="20"/>
        </w:rPr>
        <w:t>Journals,</w:t>
      </w:r>
      <w:r w:rsidR="00C16B4E">
        <w:rPr>
          <w:rFonts w:cstheme="minorHAnsi"/>
          <w:i/>
          <w:iCs/>
          <w:color w:val="000000"/>
          <w:sz w:val="20"/>
          <w:szCs w:val="20"/>
        </w:rPr>
        <w:t xml:space="preserve"> </w:t>
      </w:r>
      <w:r w:rsidR="00B21920" w:rsidRPr="006C79E0">
        <w:rPr>
          <w:rFonts w:cstheme="minorHAnsi"/>
          <w:i/>
          <w:iCs/>
          <w:color w:val="000000"/>
          <w:sz w:val="20"/>
          <w:szCs w:val="20"/>
        </w:rPr>
        <w:t>1897–1909</w:t>
      </w:r>
      <w:r w:rsidR="00C16B4E">
        <w:rPr>
          <w:rStyle w:val="apple-converted-space"/>
          <w:rFonts w:cstheme="minorHAnsi"/>
          <w:color w:val="000000"/>
          <w:sz w:val="20"/>
          <w:szCs w:val="20"/>
        </w:rPr>
        <w:t xml:space="preserve"> </w:t>
      </w:r>
      <w:r w:rsidR="00B21920" w:rsidRPr="006C79E0">
        <w:rPr>
          <w:rFonts w:cstheme="minorHAnsi"/>
          <w:color w:val="000000"/>
          <w:sz w:val="20"/>
          <w:szCs w:val="20"/>
        </w:rPr>
        <w:t>(1990)</w:t>
      </w:r>
    </w:p>
    <w:p w:rsidR="00B21920" w:rsidRPr="006C79E0" w:rsidRDefault="00B21920" w:rsidP="00204191">
      <w:pPr>
        <w:shd w:val="clear" w:color="auto" w:fill="FFFFFF"/>
        <w:spacing w:after="0" w:line="240" w:lineRule="auto"/>
        <w:ind w:left="24"/>
        <w:rPr>
          <w:rFonts w:cstheme="minorHAnsi"/>
          <w:color w:val="000000"/>
          <w:sz w:val="20"/>
          <w:szCs w:val="20"/>
        </w:rPr>
      </w:pPr>
      <w:r w:rsidRPr="006C79E0">
        <w:rPr>
          <w:rFonts w:cstheme="minorHAnsi"/>
          <w:i/>
          <w:iCs/>
          <w:color w:val="000000"/>
          <w:sz w:val="20"/>
          <w:szCs w:val="20"/>
        </w:rPr>
        <w:t>Travels</w:t>
      </w:r>
      <w:r w:rsidR="00C16B4E">
        <w:rPr>
          <w:rFonts w:cstheme="minorHAnsi"/>
          <w:i/>
          <w:iCs/>
          <w:color w:val="000000"/>
          <w:sz w:val="20"/>
          <w:szCs w:val="20"/>
        </w:rPr>
        <w:t xml:space="preserve"> </w:t>
      </w:r>
      <w:r w:rsidRPr="006C79E0">
        <w:rPr>
          <w:rFonts w:cstheme="minorHAnsi"/>
          <w:i/>
          <w:iCs/>
          <w:color w:val="000000"/>
          <w:sz w:val="20"/>
          <w:szCs w:val="20"/>
        </w:rPr>
        <w:t>With</w:t>
      </w:r>
      <w:r w:rsidR="00C16B4E">
        <w:rPr>
          <w:rFonts w:cstheme="minorHAnsi"/>
          <w:i/>
          <w:iCs/>
          <w:color w:val="000000"/>
          <w:sz w:val="20"/>
          <w:szCs w:val="20"/>
        </w:rPr>
        <w:t xml:space="preserve"> </w:t>
      </w:r>
      <w:r w:rsidRPr="006C79E0">
        <w:rPr>
          <w:rFonts w:cstheme="minorHAnsi"/>
          <w:i/>
          <w:iCs/>
          <w:color w:val="000000"/>
          <w:sz w:val="20"/>
          <w:szCs w:val="20"/>
        </w:rPr>
        <w:t>Virginia</w:t>
      </w:r>
      <w:r w:rsidR="00C16B4E">
        <w:rPr>
          <w:rFonts w:cstheme="minorHAnsi"/>
          <w:i/>
          <w:iCs/>
          <w:color w:val="000000"/>
          <w:sz w:val="20"/>
          <w:szCs w:val="20"/>
        </w:rPr>
        <w:t xml:space="preserve"> </w:t>
      </w:r>
      <w:r w:rsidRPr="006C79E0">
        <w:rPr>
          <w:rFonts w:cstheme="minorHAnsi"/>
          <w:i/>
          <w:iCs/>
          <w:color w:val="000000"/>
          <w:sz w:val="20"/>
          <w:szCs w:val="20"/>
        </w:rPr>
        <w:t>Woolf</w:t>
      </w:r>
      <w:r w:rsidR="00C16B4E">
        <w:rPr>
          <w:rStyle w:val="apple-converted-space"/>
          <w:rFonts w:cstheme="minorHAnsi"/>
          <w:color w:val="000000"/>
          <w:sz w:val="20"/>
          <w:szCs w:val="20"/>
        </w:rPr>
        <w:t xml:space="preserve"> </w:t>
      </w:r>
      <w:r w:rsidRPr="006C79E0">
        <w:rPr>
          <w:rFonts w:cstheme="minorHAnsi"/>
          <w:color w:val="000000"/>
          <w:sz w:val="20"/>
          <w:szCs w:val="20"/>
        </w:rPr>
        <w:t>(1993)</w:t>
      </w:r>
      <w:r w:rsidR="00C16B4E">
        <w:rPr>
          <w:rFonts w:cstheme="minorHAnsi"/>
          <w:color w:val="000000"/>
          <w:sz w:val="20"/>
          <w:szCs w:val="20"/>
        </w:rPr>
        <w:t xml:space="preserve"> </w:t>
      </w:r>
      <w:r w:rsidR="00204191">
        <w:rPr>
          <w:rFonts w:cstheme="minorHAnsi"/>
          <w:color w:val="000000"/>
          <w:sz w:val="20"/>
          <w:szCs w:val="20"/>
        </w:rPr>
        <w:t>[travel</w:t>
      </w:r>
      <w:r w:rsidR="00C16B4E">
        <w:rPr>
          <w:rFonts w:cstheme="minorHAnsi"/>
          <w:color w:val="000000"/>
          <w:sz w:val="20"/>
          <w:szCs w:val="20"/>
        </w:rPr>
        <w:t xml:space="preserve"> </w:t>
      </w:r>
      <w:r w:rsidR="00204191">
        <w:rPr>
          <w:rFonts w:cstheme="minorHAnsi"/>
          <w:color w:val="000000"/>
          <w:sz w:val="20"/>
          <w:szCs w:val="20"/>
        </w:rPr>
        <w:t>writings]</w:t>
      </w:r>
    </w:p>
    <w:p w:rsidR="00B21920" w:rsidRDefault="00B21920" w:rsidP="00204191">
      <w:pPr>
        <w:shd w:val="clear" w:color="auto" w:fill="FFFFFF"/>
        <w:spacing w:after="0" w:line="240" w:lineRule="auto"/>
        <w:ind w:left="24"/>
        <w:rPr>
          <w:rFonts w:cstheme="minorHAnsi"/>
          <w:color w:val="000000"/>
          <w:sz w:val="20"/>
          <w:szCs w:val="20"/>
        </w:rPr>
      </w:pPr>
      <w:r w:rsidRPr="006C79E0">
        <w:rPr>
          <w:rFonts w:cstheme="minorHAnsi"/>
          <w:i/>
          <w:iCs/>
          <w:color w:val="000000"/>
          <w:sz w:val="20"/>
          <w:szCs w:val="20"/>
        </w:rPr>
        <w:t>The</w:t>
      </w:r>
      <w:r w:rsidR="00C16B4E">
        <w:rPr>
          <w:rFonts w:cstheme="minorHAnsi"/>
          <w:i/>
          <w:iCs/>
          <w:color w:val="000000"/>
          <w:sz w:val="20"/>
          <w:szCs w:val="20"/>
        </w:rPr>
        <w:t xml:space="preserve"> </w:t>
      </w:r>
      <w:r w:rsidRPr="006C79E0">
        <w:rPr>
          <w:rFonts w:cstheme="minorHAnsi"/>
          <w:i/>
          <w:iCs/>
          <w:color w:val="000000"/>
          <w:sz w:val="20"/>
          <w:szCs w:val="20"/>
        </w:rPr>
        <w:t>Platform</w:t>
      </w:r>
      <w:r w:rsidR="00C16B4E">
        <w:rPr>
          <w:rFonts w:cstheme="minorHAnsi"/>
          <w:i/>
          <w:iCs/>
          <w:color w:val="000000"/>
          <w:sz w:val="20"/>
          <w:szCs w:val="20"/>
        </w:rPr>
        <w:t xml:space="preserve"> </w:t>
      </w:r>
      <w:r w:rsidRPr="006C79E0">
        <w:rPr>
          <w:rFonts w:cstheme="minorHAnsi"/>
          <w:i/>
          <w:iCs/>
          <w:color w:val="000000"/>
          <w:sz w:val="20"/>
          <w:szCs w:val="20"/>
        </w:rPr>
        <w:t>of</w:t>
      </w:r>
      <w:r w:rsidR="00C16B4E">
        <w:rPr>
          <w:rFonts w:cstheme="minorHAnsi"/>
          <w:i/>
          <w:iCs/>
          <w:color w:val="000000"/>
          <w:sz w:val="20"/>
          <w:szCs w:val="20"/>
        </w:rPr>
        <w:t xml:space="preserve"> </w:t>
      </w:r>
      <w:r w:rsidRPr="006C79E0">
        <w:rPr>
          <w:rFonts w:cstheme="minorHAnsi"/>
          <w:i/>
          <w:iCs/>
          <w:color w:val="000000"/>
          <w:sz w:val="20"/>
          <w:szCs w:val="20"/>
        </w:rPr>
        <w:t>Time:</w:t>
      </w:r>
      <w:r w:rsidR="00C16B4E">
        <w:rPr>
          <w:rFonts w:cstheme="minorHAnsi"/>
          <w:i/>
          <w:iCs/>
          <w:color w:val="000000"/>
          <w:sz w:val="20"/>
          <w:szCs w:val="20"/>
        </w:rPr>
        <w:t xml:space="preserve"> </w:t>
      </w:r>
      <w:r w:rsidRPr="006C79E0">
        <w:rPr>
          <w:rFonts w:cstheme="minorHAnsi"/>
          <w:i/>
          <w:iCs/>
          <w:color w:val="000000"/>
          <w:sz w:val="20"/>
          <w:szCs w:val="20"/>
        </w:rPr>
        <w:t>Memoirs</w:t>
      </w:r>
      <w:r w:rsidR="00C16B4E">
        <w:rPr>
          <w:rFonts w:cstheme="minorHAnsi"/>
          <w:i/>
          <w:iCs/>
          <w:color w:val="000000"/>
          <w:sz w:val="20"/>
          <w:szCs w:val="20"/>
        </w:rPr>
        <w:t xml:space="preserve"> </w:t>
      </w:r>
      <w:r w:rsidRPr="006C79E0">
        <w:rPr>
          <w:rFonts w:cstheme="minorHAnsi"/>
          <w:i/>
          <w:iCs/>
          <w:color w:val="000000"/>
          <w:sz w:val="20"/>
          <w:szCs w:val="20"/>
        </w:rPr>
        <w:t>of</w:t>
      </w:r>
      <w:r w:rsidR="00C16B4E">
        <w:rPr>
          <w:rFonts w:cstheme="minorHAnsi"/>
          <w:i/>
          <w:iCs/>
          <w:color w:val="000000"/>
          <w:sz w:val="20"/>
          <w:szCs w:val="20"/>
        </w:rPr>
        <w:t xml:space="preserve"> </w:t>
      </w:r>
      <w:r w:rsidRPr="006C79E0">
        <w:rPr>
          <w:rFonts w:cstheme="minorHAnsi"/>
          <w:i/>
          <w:iCs/>
          <w:color w:val="000000"/>
          <w:sz w:val="20"/>
          <w:szCs w:val="20"/>
        </w:rPr>
        <w:t>Family</w:t>
      </w:r>
      <w:r w:rsidR="00C16B4E">
        <w:rPr>
          <w:rFonts w:cstheme="minorHAnsi"/>
          <w:i/>
          <w:iCs/>
          <w:color w:val="000000"/>
          <w:sz w:val="20"/>
          <w:szCs w:val="20"/>
        </w:rPr>
        <w:t xml:space="preserve"> </w:t>
      </w:r>
      <w:r w:rsidRPr="006C79E0">
        <w:rPr>
          <w:rFonts w:cstheme="minorHAnsi"/>
          <w:i/>
          <w:iCs/>
          <w:color w:val="000000"/>
          <w:sz w:val="20"/>
          <w:szCs w:val="20"/>
        </w:rPr>
        <w:t>and</w:t>
      </w:r>
      <w:r w:rsidR="00C16B4E">
        <w:rPr>
          <w:rFonts w:cstheme="minorHAnsi"/>
          <w:i/>
          <w:iCs/>
          <w:color w:val="000000"/>
          <w:sz w:val="20"/>
          <w:szCs w:val="20"/>
        </w:rPr>
        <w:t xml:space="preserve"> </w:t>
      </w:r>
      <w:r w:rsidRPr="006C79E0">
        <w:rPr>
          <w:rFonts w:cstheme="minorHAnsi"/>
          <w:i/>
          <w:iCs/>
          <w:color w:val="000000"/>
          <w:sz w:val="20"/>
          <w:szCs w:val="20"/>
        </w:rPr>
        <w:t>Friends</w:t>
      </w:r>
      <w:r w:rsidR="00C16B4E">
        <w:rPr>
          <w:rFonts w:cstheme="minorHAnsi"/>
          <w:color w:val="000000"/>
          <w:sz w:val="20"/>
          <w:szCs w:val="20"/>
        </w:rPr>
        <w:t xml:space="preserve"> </w:t>
      </w:r>
      <w:r w:rsidRPr="006C79E0">
        <w:rPr>
          <w:rFonts w:cstheme="minorHAnsi"/>
          <w:color w:val="000000"/>
          <w:sz w:val="20"/>
          <w:szCs w:val="20"/>
        </w:rPr>
        <w:t>(2008)</w:t>
      </w:r>
      <w:r w:rsidR="00C16B4E">
        <w:rPr>
          <w:rFonts w:cstheme="minorHAnsi"/>
          <w:color w:val="000000"/>
          <w:sz w:val="20"/>
          <w:szCs w:val="20"/>
        </w:rPr>
        <w:t xml:space="preserve"> </w:t>
      </w:r>
      <w:r w:rsidR="00204191">
        <w:rPr>
          <w:rFonts w:cstheme="minorHAnsi"/>
          <w:color w:val="000000"/>
          <w:sz w:val="20"/>
          <w:szCs w:val="20"/>
        </w:rPr>
        <w:t>[selected</w:t>
      </w:r>
      <w:r w:rsidR="00C16B4E">
        <w:rPr>
          <w:rFonts w:cstheme="minorHAnsi"/>
          <w:color w:val="000000"/>
          <w:sz w:val="20"/>
          <w:szCs w:val="20"/>
        </w:rPr>
        <w:t xml:space="preserve"> </w:t>
      </w:r>
      <w:r w:rsidR="00204191">
        <w:rPr>
          <w:rFonts w:cstheme="minorHAnsi"/>
          <w:color w:val="000000"/>
          <w:sz w:val="20"/>
          <w:szCs w:val="20"/>
        </w:rPr>
        <w:t>biographical</w:t>
      </w:r>
      <w:r w:rsidR="00C16B4E">
        <w:rPr>
          <w:rFonts w:cstheme="minorHAnsi"/>
          <w:color w:val="000000"/>
          <w:sz w:val="20"/>
          <w:szCs w:val="20"/>
        </w:rPr>
        <w:t xml:space="preserve"> </w:t>
      </w:r>
      <w:r w:rsidR="00204191">
        <w:rPr>
          <w:rFonts w:cstheme="minorHAnsi"/>
          <w:color w:val="000000"/>
          <w:sz w:val="20"/>
          <w:szCs w:val="20"/>
        </w:rPr>
        <w:t>writings]</w:t>
      </w:r>
    </w:p>
    <w:p w:rsidR="00204191" w:rsidRPr="006C79E0" w:rsidRDefault="00204191" w:rsidP="00204191">
      <w:pPr>
        <w:shd w:val="clear" w:color="auto" w:fill="FFFFFF"/>
        <w:spacing w:after="0" w:line="240" w:lineRule="auto"/>
        <w:ind w:left="384"/>
        <w:rPr>
          <w:rFonts w:cstheme="minorHAnsi"/>
          <w:color w:val="000000"/>
          <w:sz w:val="20"/>
          <w:szCs w:val="20"/>
        </w:rPr>
      </w:pPr>
    </w:p>
    <w:p w:rsidR="00B21920" w:rsidRPr="00204191" w:rsidRDefault="00B21920" w:rsidP="009A57A3">
      <w:pPr>
        <w:pStyle w:val="Heading3"/>
        <w:shd w:val="clear" w:color="auto" w:fill="FFFFFF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u w:val="single"/>
        </w:rPr>
      </w:pPr>
      <w:r w:rsidRPr="00204191">
        <w:rPr>
          <w:rFonts w:asciiTheme="minorHAnsi" w:eastAsiaTheme="minorHAnsi" w:hAnsiTheme="minorHAnsi" w:cstheme="minorBidi"/>
          <w:b w:val="0"/>
          <w:bCs w:val="0"/>
          <w:color w:val="auto"/>
          <w:u w:val="single"/>
        </w:rPr>
        <w:t>Letters</w:t>
      </w:r>
    </w:p>
    <w:p w:rsidR="00C43AFC" w:rsidRDefault="00C9486D" w:rsidP="00C43AFC">
      <w:pPr>
        <w:spacing w:after="0" w:line="240" w:lineRule="auto"/>
        <w:rPr>
          <w:rFonts w:cstheme="minorHAnsi"/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CD0439" wp14:editId="4B27F6D2">
                <wp:simplePos x="0" y="0"/>
                <wp:positionH relativeFrom="column">
                  <wp:posOffset>-1456055</wp:posOffset>
                </wp:positionH>
                <wp:positionV relativeFrom="paragraph">
                  <wp:posOffset>371475</wp:posOffset>
                </wp:positionV>
                <wp:extent cx="1341120" cy="1635125"/>
                <wp:effectExtent l="0" t="0" r="0" b="3175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41120" cy="1635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16B4E" w:rsidRPr="00C16B4E" w:rsidRDefault="00C16B4E" w:rsidP="00C16B4E">
                            <w:pPr>
                              <w:pStyle w:val="Caption"/>
                              <w:rPr>
                                <w:color w:val="auto"/>
                              </w:rPr>
                            </w:pPr>
                            <w:r w:rsidRPr="00C16B4E">
                              <w:rPr>
                                <w:color w:val="auto"/>
                              </w:rPr>
                              <w:t xml:space="preserve">Woolf photographed by her friend Lady </w:t>
                            </w:r>
                            <w:proofErr w:type="spellStart"/>
                            <w:r w:rsidRPr="00C16B4E">
                              <w:rPr>
                                <w:color w:val="auto"/>
                              </w:rPr>
                              <w:t>Ottoline</w:t>
                            </w:r>
                            <w:proofErr w:type="spellEnd"/>
                            <w:r w:rsidRPr="00C16B4E">
                              <w:rPr>
                                <w:color w:val="auto"/>
                              </w:rPr>
                              <w:t xml:space="preserve"> Morrell in 1926</w:t>
                            </w:r>
                          </w:p>
                          <w:p w:rsidR="00C16B4E" w:rsidRPr="00C16B4E" w:rsidRDefault="00C16B4E" w:rsidP="00C16B4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C16B4E">
                              <w:rPr>
                                <w:sz w:val="18"/>
                                <w:szCs w:val="18"/>
                              </w:rPr>
                              <w:t>url</w:t>
                            </w:r>
                            <w:proofErr w:type="spellEnd"/>
                            <w:proofErr w:type="gramEnd"/>
                            <w:r w:rsidRPr="00C16B4E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hyperlink r:id="rId31" w:history="1">
                              <w:r w:rsidRPr="00C16B4E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http://www.npg.org.uk/collections/search/portrait/mw111909/Virginia-Woolf-ne-Stephen?LinkID=mp04923&amp;wPage=2&amp;role=sit&amp;rNo=43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4" type="#_x0000_t202" style="position:absolute;margin-left:-114.65pt;margin-top:29.25pt;width:105.6pt;height:12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" stroked="f">
                <v:path arrowok="t"/>
                <v:textbox style="mso-fit-shape-to-text:t" inset="0,0,0,0">
                  <w:txbxContent>
                    <w:p w:rsidR="00C16B4E" w:rsidRPr="00C16B4E" w:rsidRDefault="00C16B4E" w:rsidP="00C16B4E">
                      <w:pPr>
                        <w:pStyle w:val="Caption"/>
                        <w:rPr>
                          <w:color w:val="auto"/>
                        </w:rPr>
                      </w:pPr>
                      <w:r w:rsidRPr="00C16B4E">
                        <w:rPr>
                          <w:color w:val="auto"/>
                        </w:rPr>
                        <w:t>Woolf photographed by her friend Lady Ottoline Morrell in 1926</w:t>
                      </w:r>
                    </w:p>
                    <w:p w:rsidR="00C16B4E" w:rsidRPr="00C16B4E" w:rsidRDefault="00C16B4E" w:rsidP="00C16B4E">
                      <w:pPr>
                        <w:rPr>
                          <w:sz w:val="18"/>
                          <w:szCs w:val="18"/>
                        </w:rPr>
                      </w:pPr>
                      <w:r w:rsidRPr="00C16B4E">
                        <w:rPr>
                          <w:sz w:val="18"/>
                          <w:szCs w:val="18"/>
                        </w:rPr>
                        <w:t xml:space="preserve">url: </w:t>
                      </w:r>
                      <w:hyperlink r:id="rId32" w:history="1">
                        <w:r w:rsidRPr="00C16B4E">
                          <w:rPr>
                            <w:rStyle w:val="Hyperlink"/>
                            <w:sz w:val="18"/>
                            <w:szCs w:val="18"/>
                          </w:rPr>
                          <w:t>http://www.npg.org.uk/collections/search/portrait/mw111909/Virginia-Woolf-ne-Stephen?LinkID=mp04923&amp;wPage=2&amp;role=sit&amp;rNo=43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B21920" w:rsidRPr="006C79E0">
        <w:rPr>
          <w:rFonts w:cstheme="minorHAnsi"/>
          <w:i/>
          <w:iCs/>
          <w:color w:val="000000"/>
          <w:sz w:val="20"/>
          <w:szCs w:val="20"/>
        </w:rPr>
        <w:t>Congenial</w:t>
      </w:r>
      <w:r w:rsidR="00C16B4E">
        <w:rPr>
          <w:rFonts w:cstheme="minorHAnsi"/>
          <w:i/>
          <w:iCs/>
          <w:color w:val="000000"/>
          <w:sz w:val="20"/>
          <w:szCs w:val="20"/>
        </w:rPr>
        <w:t xml:space="preserve"> </w:t>
      </w:r>
      <w:r w:rsidR="00B21920" w:rsidRPr="006C79E0">
        <w:rPr>
          <w:rFonts w:cstheme="minorHAnsi"/>
          <w:i/>
          <w:iCs/>
          <w:color w:val="000000"/>
          <w:sz w:val="20"/>
          <w:szCs w:val="20"/>
        </w:rPr>
        <w:t>Spirits:</w:t>
      </w:r>
      <w:r w:rsidR="00C16B4E">
        <w:rPr>
          <w:rFonts w:cstheme="minorHAnsi"/>
          <w:i/>
          <w:iCs/>
          <w:color w:val="000000"/>
          <w:sz w:val="20"/>
          <w:szCs w:val="20"/>
        </w:rPr>
        <w:t xml:space="preserve"> </w:t>
      </w:r>
      <w:r w:rsidR="00B21920" w:rsidRPr="006C79E0">
        <w:rPr>
          <w:rFonts w:cstheme="minorHAnsi"/>
          <w:i/>
          <w:iCs/>
          <w:color w:val="000000"/>
          <w:sz w:val="20"/>
          <w:szCs w:val="20"/>
        </w:rPr>
        <w:t>The</w:t>
      </w:r>
      <w:r w:rsidR="00C16B4E">
        <w:rPr>
          <w:rFonts w:cstheme="minorHAnsi"/>
          <w:i/>
          <w:iCs/>
          <w:color w:val="000000"/>
          <w:sz w:val="20"/>
          <w:szCs w:val="20"/>
        </w:rPr>
        <w:t xml:space="preserve"> </w:t>
      </w:r>
      <w:r w:rsidR="00B21920" w:rsidRPr="006C79E0">
        <w:rPr>
          <w:rFonts w:cstheme="minorHAnsi"/>
          <w:i/>
          <w:iCs/>
          <w:color w:val="000000"/>
          <w:sz w:val="20"/>
          <w:szCs w:val="20"/>
        </w:rPr>
        <w:t>Selected</w:t>
      </w:r>
      <w:r w:rsidR="00C16B4E">
        <w:rPr>
          <w:rFonts w:cstheme="minorHAnsi"/>
          <w:i/>
          <w:iCs/>
          <w:color w:val="000000"/>
          <w:sz w:val="20"/>
          <w:szCs w:val="20"/>
        </w:rPr>
        <w:t xml:space="preserve"> </w:t>
      </w:r>
      <w:r w:rsidR="00B21920" w:rsidRPr="006C79E0">
        <w:rPr>
          <w:rFonts w:cstheme="minorHAnsi"/>
          <w:i/>
          <w:iCs/>
          <w:color w:val="000000"/>
          <w:sz w:val="20"/>
          <w:szCs w:val="20"/>
        </w:rPr>
        <w:t>Letters</w:t>
      </w:r>
      <w:r w:rsidR="00C16B4E">
        <w:rPr>
          <w:rStyle w:val="apple-converted-space"/>
          <w:rFonts w:cstheme="minorHAnsi"/>
          <w:color w:val="000000"/>
          <w:sz w:val="20"/>
          <w:szCs w:val="20"/>
        </w:rPr>
        <w:t xml:space="preserve"> </w:t>
      </w:r>
      <w:r w:rsidR="00B21920" w:rsidRPr="006C79E0">
        <w:rPr>
          <w:rFonts w:cstheme="minorHAnsi"/>
          <w:color w:val="000000"/>
          <w:sz w:val="20"/>
          <w:szCs w:val="20"/>
        </w:rPr>
        <w:t>(1993)</w:t>
      </w:r>
      <w:r w:rsidR="00C43AFC" w:rsidRPr="00C43AFC">
        <w:rPr>
          <w:rFonts w:cstheme="minorHAnsi"/>
          <w:b/>
        </w:rPr>
        <w:t xml:space="preserve"> </w:t>
      </w:r>
    </w:p>
    <w:p w:rsidR="00C43AFC" w:rsidRDefault="00C43AFC" w:rsidP="00C43AFC">
      <w:pPr>
        <w:spacing w:after="0" w:line="240" w:lineRule="auto"/>
        <w:rPr>
          <w:rFonts w:cstheme="minorHAnsi"/>
          <w:b/>
        </w:rPr>
      </w:pPr>
    </w:p>
    <w:p w:rsidR="00C43AFC" w:rsidRPr="006C79E0" w:rsidRDefault="00C43AFC" w:rsidP="00C43AFC">
      <w:pPr>
        <w:spacing w:after="0" w:line="240" w:lineRule="auto"/>
        <w:rPr>
          <w:rFonts w:cstheme="minorHAnsi"/>
          <w:b/>
        </w:rPr>
      </w:pPr>
      <w:r w:rsidRPr="006C79E0">
        <w:rPr>
          <w:rFonts w:cstheme="minorHAnsi"/>
          <w:b/>
        </w:rPr>
        <w:t>Further</w:t>
      </w:r>
      <w:r>
        <w:rPr>
          <w:rFonts w:cstheme="minorHAnsi"/>
          <w:b/>
        </w:rPr>
        <w:t xml:space="preserve"> </w:t>
      </w:r>
      <w:r w:rsidRPr="006C79E0">
        <w:rPr>
          <w:rFonts w:cstheme="minorHAnsi"/>
          <w:b/>
        </w:rPr>
        <w:t>reading</w:t>
      </w:r>
    </w:p>
    <w:p w:rsidR="00C43AFC" w:rsidRDefault="00C43AFC" w:rsidP="00C43AFC">
      <w:pPr>
        <w:spacing w:after="0" w:line="240" w:lineRule="auto"/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</w:pPr>
      <w:r w:rsidRPr="006C79E0">
        <w:rPr>
          <w:rFonts w:cstheme="minorHAnsi"/>
          <w:color w:val="000000"/>
          <w:sz w:val="20"/>
          <w:szCs w:val="20"/>
          <w:shd w:val="clear" w:color="auto" w:fill="FFFFFF"/>
        </w:rPr>
        <w:t>Bell</w:t>
      </w:r>
      <w:r w:rsidRPr="006C79E0">
        <w:rPr>
          <w:rFonts w:cstheme="minorHAnsi"/>
          <w:i/>
          <w:iCs/>
          <w:color w:val="000000"/>
          <w:sz w:val="20"/>
          <w:szCs w:val="20"/>
          <w:shd w:val="clear" w:color="auto" w:fill="FFFFFF"/>
        </w:rPr>
        <w:t>,</w:t>
      </w:r>
      <w:r>
        <w:rPr>
          <w:rFonts w:cstheme="minorHAnsi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r w:rsidRPr="006C79E0">
        <w:rPr>
          <w:rFonts w:cstheme="minorHAnsi"/>
          <w:color w:val="000000"/>
          <w:sz w:val="20"/>
          <w:szCs w:val="20"/>
          <w:shd w:val="clear" w:color="auto" w:fill="FFFFFF"/>
        </w:rPr>
        <w:t>Quentin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 (2 vols</w:t>
      </w:r>
      <w:proofErr w:type="gramStart"/>
      <w:r>
        <w:rPr>
          <w:rFonts w:cstheme="minorHAnsi"/>
          <w:color w:val="000000"/>
          <w:sz w:val="20"/>
          <w:szCs w:val="20"/>
          <w:shd w:val="clear" w:color="auto" w:fill="FFFFFF"/>
        </w:rPr>
        <w:t>.,</w:t>
      </w:r>
      <w:proofErr w:type="gramEnd"/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 1972, </w:t>
      </w:r>
      <w:r w:rsidRPr="006C79E0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>rev.</w:t>
      </w:r>
      <w:r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79E0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>edns</w:t>
      </w:r>
      <w:proofErr w:type="spellEnd"/>
      <w:r w:rsidRPr="006C79E0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>.</w:t>
      </w:r>
      <w:r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Pr="006C79E0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>1990,</w:t>
      </w:r>
      <w:r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Pr="006C79E0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>1996</w:t>
      </w:r>
      <w:r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>)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Pr="006C79E0">
        <w:rPr>
          <w:rFonts w:cstheme="minorHAnsi"/>
          <w:i/>
          <w:iCs/>
          <w:color w:val="000000"/>
          <w:sz w:val="20"/>
          <w:szCs w:val="20"/>
          <w:shd w:val="clear" w:color="auto" w:fill="FFFFFF"/>
        </w:rPr>
        <w:t>Virginia</w:t>
      </w:r>
      <w:r>
        <w:rPr>
          <w:rFonts w:cstheme="minorHAnsi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r w:rsidRPr="006C79E0">
        <w:rPr>
          <w:rFonts w:cstheme="minorHAnsi"/>
          <w:i/>
          <w:iCs/>
          <w:color w:val="000000"/>
          <w:sz w:val="20"/>
          <w:szCs w:val="20"/>
          <w:shd w:val="clear" w:color="auto" w:fill="FFFFFF"/>
        </w:rPr>
        <w:t>Woolf:</w:t>
      </w:r>
      <w:r>
        <w:rPr>
          <w:rFonts w:cstheme="minorHAnsi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r w:rsidRPr="006C79E0">
        <w:rPr>
          <w:rFonts w:cstheme="minorHAnsi"/>
          <w:i/>
          <w:iCs/>
          <w:color w:val="000000"/>
          <w:sz w:val="20"/>
          <w:szCs w:val="20"/>
          <w:shd w:val="clear" w:color="auto" w:fill="FFFFFF"/>
        </w:rPr>
        <w:t>A</w:t>
      </w:r>
      <w:r>
        <w:rPr>
          <w:rFonts w:cstheme="minorHAnsi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r w:rsidRPr="006C79E0">
        <w:rPr>
          <w:rFonts w:cstheme="minorHAnsi"/>
          <w:i/>
          <w:iCs/>
          <w:color w:val="000000"/>
          <w:sz w:val="20"/>
          <w:szCs w:val="20"/>
          <w:shd w:val="clear" w:color="auto" w:fill="FFFFFF"/>
        </w:rPr>
        <w:t>Biography</w:t>
      </w:r>
      <w:r>
        <w:rPr>
          <w:rFonts w:cstheme="minorHAnsi"/>
          <w:iCs/>
          <w:color w:val="000000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 xml:space="preserve"> London: The Hogarth Press.</w:t>
      </w:r>
    </w:p>
    <w:p w:rsidR="00C43AFC" w:rsidRPr="006C79E0" w:rsidRDefault="00C43AFC" w:rsidP="00C43AFC">
      <w:pPr>
        <w:spacing w:after="0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6C79E0">
        <w:rPr>
          <w:rFonts w:cstheme="minorHAnsi"/>
          <w:iCs/>
          <w:color w:val="000000"/>
          <w:sz w:val="20"/>
          <w:szCs w:val="20"/>
          <w:shd w:val="clear" w:color="auto" w:fill="FFFFFF"/>
        </w:rPr>
        <w:t>Briggs,</w:t>
      </w:r>
      <w:r>
        <w:rPr>
          <w:rFonts w:cstheme="minorHAnsi"/>
          <w:iCs/>
          <w:color w:val="000000"/>
          <w:sz w:val="20"/>
          <w:szCs w:val="20"/>
          <w:shd w:val="clear" w:color="auto" w:fill="FFFFFF"/>
        </w:rPr>
        <w:t xml:space="preserve"> Julia (2006)</w:t>
      </w:r>
      <w:r>
        <w:rPr>
          <w:rFonts w:cstheme="minorHAnsi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r w:rsidRPr="006C79E0">
        <w:rPr>
          <w:rFonts w:cstheme="minorHAnsi"/>
          <w:i/>
          <w:iCs/>
          <w:color w:val="000000"/>
          <w:sz w:val="20"/>
          <w:szCs w:val="20"/>
          <w:shd w:val="clear" w:color="auto" w:fill="FFFFFF"/>
        </w:rPr>
        <w:t>Virginia</w:t>
      </w:r>
      <w:r>
        <w:rPr>
          <w:rFonts w:cstheme="minorHAnsi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r w:rsidRPr="006C79E0">
        <w:rPr>
          <w:rFonts w:cstheme="minorHAnsi"/>
          <w:i/>
          <w:iCs/>
          <w:color w:val="000000"/>
          <w:sz w:val="20"/>
          <w:szCs w:val="20"/>
          <w:shd w:val="clear" w:color="auto" w:fill="FFFFFF"/>
        </w:rPr>
        <w:t>Woolf:</w:t>
      </w:r>
      <w:r>
        <w:rPr>
          <w:rFonts w:cstheme="minorHAnsi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r w:rsidRPr="006C79E0">
        <w:rPr>
          <w:rFonts w:cstheme="minorHAnsi"/>
          <w:i/>
          <w:iCs/>
          <w:color w:val="000000"/>
          <w:sz w:val="20"/>
          <w:szCs w:val="20"/>
          <w:shd w:val="clear" w:color="auto" w:fill="FFFFFF"/>
        </w:rPr>
        <w:t>An</w:t>
      </w:r>
      <w:r>
        <w:rPr>
          <w:rFonts w:cstheme="minorHAnsi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r w:rsidRPr="006C79E0">
        <w:rPr>
          <w:rFonts w:cstheme="minorHAnsi"/>
          <w:i/>
          <w:iCs/>
          <w:color w:val="000000"/>
          <w:sz w:val="20"/>
          <w:szCs w:val="20"/>
          <w:shd w:val="clear" w:color="auto" w:fill="FFFFFF"/>
        </w:rPr>
        <w:t>Inner</w:t>
      </w:r>
      <w:r>
        <w:rPr>
          <w:rFonts w:cstheme="minorHAnsi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r w:rsidRPr="006C79E0">
        <w:rPr>
          <w:rFonts w:cstheme="minorHAnsi"/>
          <w:i/>
          <w:iCs/>
          <w:color w:val="000000"/>
          <w:sz w:val="20"/>
          <w:szCs w:val="20"/>
          <w:shd w:val="clear" w:color="auto" w:fill="FFFFFF"/>
        </w:rPr>
        <w:t>Life</w:t>
      </w:r>
      <w:r>
        <w:rPr>
          <w:rFonts w:cstheme="minorHAnsi"/>
          <w:i/>
          <w:iCs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cstheme="minorHAnsi"/>
          <w:iCs/>
          <w:color w:val="000000"/>
          <w:sz w:val="20"/>
          <w:szCs w:val="20"/>
          <w:shd w:val="clear" w:color="auto" w:fill="FFFFFF"/>
        </w:rPr>
        <w:t>London: Penguin.</w:t>
      </w:r>
    </w:p>
    <w:p w:rsidR="00C43AFC" w:rsidRPr="006C79E0" w:rsidRDefault="00C43AFC" w:rsidP="00C43AFC">
      <w:pPr>
        <w:spacing w:after="0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6C79E0">
        <w:rPr>
          <w:rFonts w:cstheme="minorHAnsi"/>
          <w:sz w:val="20"/>
          <w:szCs w:val="20"/>
          <w:shd w:val="clear" w:color="auto" w:fill="FFFFFF"/>
        </w:rPr>
        <w:t>Gordon,</w:t>
      </w:r>
      <w:r>
        <w:rPr>
          <w:rFonts w:cstheme="minorHAnsi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cstheme="minorHAnsi"/>
          <w:sz w:val="20"/>
          <w:szCs w:val="20"/>
          <w:shd w:val="clear" w:color="auto" w:fill="FFFFFF"/>
        </w:rPr>
        <w:t>Lyndall</w:t>
      </w:r>
      <w:proofErr w:type="spellEnd"/>
      <w:r>
        <w:rPr>
          <w:rFonts w:cstheme="minorHAnsi"/>
          <w:sz w:val="20"/>
          <w:szCs w:val="20"/>
          <w:shd w:val="clear" w:color="auto" w:fill="FFFFFF"/>
        </w:rPr>
        <w:t xml:space="preserve"> </w:t>
      </w:r>
      <w:r w:rsidRPr="006C79E0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>(</w:t>
      </w:r>
      <w:r w:rsidRPr="006C79E0">
        <w:rPr>
          <w:rFonts w:cstheme="minorHAnsi"/>
          <w:color w:val="000000"/>
          <w:sz w:val="20"/>
          <w:szCs w:val="20"/>
          <w:shd w:val="clear" w:color="auto" w:fill="FFFFFF"/>
        </w:rPr>
        <w:t>1984;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Pr="006C79E0">
        <w:rPr>
          <w:rFonts w:cstheme="minorHAnsi"/>
          <w:color w:val="000000"/>
          <w:sz w:val="20"/>
          <w:szCs w:val="20"/>
          <w:shd w:val="clear" w:color="auto" w:fill="FFFFFF"/>
        </w:rPr>
        <w:t>rev.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79E0">
        <w:rPr>
          <w:rFonts w:cstheme="minorHAnsi"/>
          <w:color w:val="000000"/>
          <w:sz w:val="20"/>
          <w:szCs w:val="20"/>
          <w:shd w:val="clear" w:color="auto" w:fill="FFFFFF"/>
        </w:rPr>
        <w:t>edn</w:t>
      </w:r>
      <w:proofErr w:type="spellEnd"/>
      <w:r w:rsidRPr="006C79E0">
        <w:rPr>
          <w:rFonts w:cstheme="minorHAnsi"/>
          <w:color w:val="000000"/>
          <w:sz w:val="20"/>
          <w:szCs w:val="20"/>
          <w:shd w:val="clear" w:color="auto" w:fill="FFFFFF"/>
        </w:rPr>
        <w:t>.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Pr="006C79E0">
        <w:rPr>
          <w:rFonts w:cstheme="minorHAnsi"/>
          <w:color w:val="000000"/>
          <w:sz w:val="20"/>
          <w:szCs w:val="20"/>
          <w:shd w:val="clear" w:color="auto" w:fill="FFFFFF"/>
        </w:rPr>
        <w:t>2006)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Pr="006C79E0">
        <w:rPr>
          <w:rFonts w:cstheme="minorHAnsi"/>
          <w:i/>
          <w:iCs/>
          <w:color w:val="000000"/>
          <w:sz w:val="20"/>
          <w:szCs w:val="20"/>
          <w:shd w:val="clear" w:color="auto" w:fill="FFFFFF"/>
        </w:rPr>
        <w:t>Virginia</w:t>
      </w:r>
      <w:r>
        <w:rPr>
          <w:rFonts w:cstheme="minorHAnsi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r w:rsidRPr="006C79E0">
        <w:rPr>
          <w:rFonts w:cstheme="minorHAnsi"/>
          <w:i/>
          <w:iCs/>
          <w:color w:val="000000"/>
          <w:sz w:val="20"/>
          <w:szCs w:val="20"/>
          <w:shd w:val="clear" w:color="auto" w:fill="FFFFFF"/>
        </w:rPr>
        <w:t>Woolf:</w:t>
      </w:r>
      <w:r>
        <w:rPr>
          <w:rFonts w:cstheme="minorHAnsi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r w:rsidRPr="006C79E0">
        <w:rPr>
          <w:rFonts w:cstheme="minorHAnsi"/>
          <w:i/>
          <w:iCs/>
          <w:color w:val="000000"/>
          <w:sz w:val="20"/>
          <w:szCs w:val="20"/>
          <w:shd w:val="clear" w:color="auto" w:fill="FFFFFF"/>
        </w:rPr>
        <w:t>A</w:t>
      </w:r>
      <w:r>
        <w:rPr>
          <w:rFonts w:cstheme="minorHAnsi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r w:rsidRPr="006C79E0">
        <w:rPr>
          <w:rFonts w:cstheme="minorHAnsi"/>
          <w:i/>
          <w:iCs/>
          <w:color w:val="000000"/>
          <w:sz w:val="20"/>
          <w:szCs w:val="20"/>
          <w:shd w:val="clear" w:color="auto" w:fill="FFFFFF"/>
        </w:rPr>
        <w:t>Writer's</w:t>
      </w:r>
      <w:r>
        <w:rPr>
          <w:rFonts w:cstheme="minorHAnsi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r w:rsidRPr="006C79E0">
        <w:rPr>
          <w:rFonts w:cstheme="minorHAnsi"/>
          <w:i/>
          <w:iCs/>
          <w:color w:val="000000"/>
          <w:sz w:val="20"/>
          <w:szCs w:val="20"/>
          <w:shd w:val="clear" w:color="auto" w:fill="FFFFFF"/>
        </w:rPr>
        <w:t>Life</w:t>
      </w:r>
      <w:r>
        <w:rPr>
          <w:rFonts w:cstheme="minorHAnsi"/>
          <w:i/>
          <w:iCs/>
          <w:color w:val="000000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>Oxford</w:t>
      </w:r>
      <w:proofErr w:type="gramEnd"/>
      <w:r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>: Oxford University Press.</w:t>
      </w:r>
    </w:p>
    <w:p w:rsidR="00C43AFC" w:rsidRPr="006C79E0" w:rsidRDefault="00C43AFC" w:rsidP="00C43AFC">
      <w:pPr>
        <w:spacing w:after="0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6C79E0">
        <w:rPr>
          <w:rFonts w:cstheme="minorHAnsi"/>
          <w:iCs/>
          <w:color w:val="000000"/>
          <w:sz w:val="20"/>
          <w:szCs w:val="20"/>
          <w:shd w:val="clear" w:color="auto" w:fill="FFFFFF"/>
        </w:rPr>
        <w:t>Lee,</w:t>
      </w:r>
      <w:r>
        <w:rPr>
          <w:rFonts w:cstheme="minorHAnsi"/>
          <w:iCs/>
          <w:color w:val="000000"/>
          <w:sz w:val="20"/>
          <w:szCs w:val="20"/>
          <w:shd w:val="clear" w:color="auto" w:fill="FFFFFF"/>
        </w:rPr>
        <w:t xml:space="preserve"> </w:t>
      </w:r>
      <w:r w:rsidRPr="006C79E0">
        <w:rPr>
          <w:rFonts w:cstheme="minorHAnsi"/>
          <w:iCs/>
          <w:color w:val="000000"/>
          <w:sz w:val="20"/>
          <w:szCs w:val="20"/>
          <w:shd w:val="clear" w:color="auto" w:fill="FFFFFF"/>
        </w:rPr>
        <w:t>Hermione</w:t>
      </w:r>
      <w:r>
        <w:rPr>
          <w:rFonts w:cstheme="minorHAnsi"/>
          <w:iCs/>
          <w:color w:val="000000"/>
          <w:sz w:val="20"/>
          <w:szCs w:val="20"/>
          <w:shd w:val="clear" w:color="auto" w:fill="FFFFFF"/>
        </w:rPr>
        <w:t xml:space="preserve"> (1996) </w:t>
      </w:r>
      <w:r w:rsidRPr="006C79E0">
        <w:rPr>
          <w:rFonts w:cstheme="minorHAnsi"/>
          <w:i/>
          <w:iCs/>
          <w:color w:val="000000"/>
          <w:sz w:val="20"/>
          <w:szCs w:val="20"/>
          <w:shd w:val="clear" w:color="auto" w:fill="FFFFFF"/>
        </w:rPr>
        <w:t>Virginia</w:t>
      </w:r>
      <w:r>
        <w:rPr>
          <w:rFonts w:cstheme="minorHAnsi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r w:rsidRPr="006C79E0">
        <w:rPr>
          <w:rFonts w:cstheme="minorHAnsi"/>
          <w:i/>
          <w:iCs/>
          <w:color w:val="000000"/>
          <w:sz w:val="20"/>
          <w:szCs w:val="20"/>
          <w:shd w:val="clear" w:color="auto" w:fill="FFFFFF"/>
        </w:rPr>
        <w:t>Woolf</w:t>
      </w:r>
      <w:r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 xml:space="preserve">, </w:t>
      </w:r>
      <w:proofErr w:type="gramStart"/>
      <w:r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>London</w:t>
      </w:r>
      <w:proofErr w:type="gramEnd"/>
      <w:r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>Chatto</w:t>
      </w:r>
      <w:proofErr w:type="spellEnd"/>
      <w:r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 xml:space="preserve"> &amp; </w:t>
      </w:r>
      <w:proofErr w:type="spellStart"/>
      <w:r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>Windus</w:t>
      </w:r>
      <w:proofErr w:type="spellEnd"/>
      <w:r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>.</w:t>
      </w:r>
    </w:p>
    <w:p w:rsidR="00C43AFC" w:rsidRDefault="00C43AFC" w:rsidP="00C43AFC">
      <w:pPr>
        <w:spacing w:after="0" w:line="240" w:lineRule="auto"/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 xml:space="preserve">Rose, Phyllis (1978) </w:t>
      </w:r>
      <w:r>
        <w:rPr>
          <w:rStyle w:val="apple-converted-space"/>
          <w:rFonts w:cstheme="minorHAnsi"/>
          <w:i/>
          <w:color w:val="000000"/>
          <w:sz w:val="20"/>
          <w:szCs w:val="20"/>
          <w:shd w:val="clear" w:color="auto" w:fill="FFFFFF"/>
        </w:rPr>
        <w:t>Woman of Letters: a Life of Virginia Woolf</w:t>
      </w:r>
      <w:r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 xml:space="preserve">, London: </w:t>
      </w:r>
      <w:proofErr w:type="spellStart"/>
      <w:r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>Routledge</w:t>
      </w:r>
      <w:proofErr w:type="spellEnd"/>
      <w:r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 xml:space="preserve"> and Keegan Paul.</w:t>
      </w:r>
    </w:p>
    <w:p w:rsidR="00C43AFC" w:rsidRDefault="00C43AFC" w:rsidP="00C43AFC">
      <w:pPr>
        <w:spacing w:after="0" w:line="240" w:lineRule="auto"/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</w:pPr>
    </w:p>
    <w:p w:rsidR="00C9486D" w:rsidRPr="001B6288" w:rsidRDefault="00C9486D" w:rsidP="00C9486D">
      <w:pPr>
        <w:spacing w:after="0" w:line="240" w:lineRule="auto"/>
        <w:rPr>
          <w:sz w:val="20"/>
          <w:szCs w:val="20"/>
        </w:rPr>
      </w:pPr>
      <w:r w:rsidRPr="001B6288">
        <w:rPr>
          <w:sz w:val="20"/>
          <w:szCs w:val="20"/>
        </w:rPr>
        <w:t>Bryony Randall, University of Glasgow</w:t>
      </w:r>
    </w:p>
    <w:p w:rsidR="0087096C" w:rsidRPr="00081058" w:rsidRDefault="0087096C" w:rsidP="00081058">
      <w:pPr>
        <w:shd w:val="clear" w:color="auto" w:fill="FFFFFF"/>
        <w:spacing w:after="0" w:line="240" w:lineRule="auto"/>
        <w:rPr>
          <w:rFonts w:cstheme="minorHAnsi"/>
          <w:color w:val="000000"/>
          <w:sz w:val="20"/>
          <w:szCs w:val="20"/>
        </w:rPr>
      </w:pPr>
    </w:p>
    <w:sectPr w:rsidR="0087096C" w:rsidRPr="00081058" w:rsidSect="006F5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71761"/>
    <w:multiLevelType w:val="multilevel"/>
    <w:tmpl w:val="58FE6F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3542CA"/>
    <w:multiLevelType w:val="hybridMultilevel"/>
    <w:tmpl w:val="2286F7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2F5C74"/>
    <w:multiLevelType w:val="hybridMultilevel"/>
    <w:tmpl w:val="32ECEF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5C2E6F"/>
    <w:multiLevelType w:val="multilevel"/>
    <w:tmpl w:val="055C0E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227CAE"/>
    <w:multiLevelType w:val="multilevel"/>
    <w:tmpl w:val="F96090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1828D8"/>
    <w:multiLevelType w:val="multilevel"/>
    <w:tmpl w:val="5AA004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9661F4"/>
    <w:multiLevelType w:val="multilevel"/>
    <w:tmpl w:val="39B2DA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FA3174"/>
    <w:multiLevelType w:val="multilevel"/>
    <w:tmpl w:val="D116AE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DDD7C3E"/>
    <w:multiLevelType w:val="hybridMultilevel"/>
    <w:tmpl w:val="2F4CE9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7F1340E"/>
    <w:multiLevelType w:val="multilevel"/>
    <w:tmpl w:val="550865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CF16AA6"/>
    <w:multiLevelType w:val="multilevel"/>
    <w:tmpl w:val="54BC48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6"/>
  </w:num>
  <w:num w:numId="5">
    <w:abstractNumId w:val="9"/>
  </w:num>
  <w:num w:numId="6">
    <w:abstractNumId w:val="4"/>
  </w:num>
  <w:num w:numId="7">
    <w:abstractNumId w:val="3"/>
  </w:num>
  <w:num w:numId="8">
    <w:abstractNumId w:val="10"/>
  </w:num>
  <w:num w:numId="9">
    <w:abstractNumId w:val="1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revisionView w:markup="0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EE5"/>
    <w:rsid w:val="00000CBD"/>
    <w:rsid w:val="000514DD"/>
    <w:rsid w:val="00081058"/>
    <w:rsid w:val="000C3027"/>
    <w:rsid w:val="001507BC"/>
    <w:rsid w:val="001B6288"/>
    <w:rsid w:val="001C390D"/>
    <w:rsid w:val="00204191"/>
    <w:rsid w:val="0028428F"/>
    <w:rsid w:val="002E0BE5"/>
    <w:rsid w:val="002E54D5"/>
    <w:rsid w:val="004016B1"/>
    <w:rsid w:val="00421C8A"/>
    <w:rsid w:val="0046361C"/>
    <w:rsid w:val="0046687E"/>
    <w:rsid w:val="004F2F95"/>
    <w:rsid w:val="005834FA"/>
    <w:rsid w:val="005B3ED8"/>
    <w:rsid w:val="0066013C"/>
    <w:rsid w:val="006C79E0"/>
    <w:rsid w:val="006F5796"/>
    <w:rsid w:val="007B0D15"/>
    <w:rsid w:val="007E5530"/>
    <w:rsid w:val="007E6659"/>
    <w:rsid w:val="00805D25"/>
    <w:rsid w:val="00824A1C"/>
    <w:rsid w:val="00865E26"/>
    <w:rsid w:val="0087096C"/>
    <w:rsid w:val="009926EA"/>
    <w:rsid w:val="009A57A3"/>
    <w:rsid w:val="009E774C"/>
    <w:rsid w:val="00A0499B"/>
    <w:rsid w:val="00A94BAD"/>
    <w:rsid w:val="00B21920"/>
    <w:rsid w:val="00B450A7"/>
    <w:rsid w:val="00B63237"/>
    <w:rsid w:val="00BF3100"/>
    <w:rsid w:val="00C133B2"/>
    <w:rsid w:val="00C16B4E"/>
    <w:rsid w:val="00C43AFC"/>
    <w:rsid w:val="00C507BB"/>
    <w:rsid w:val="00C544AF"/>
    <w:rsid w:val="00C626B0"/>
    <w:rsid w:val="00C9486D"/>
    <w:rsid w:val="00CE7EFD"/>
    <w:rsid w:val="00D04DA2"/>
    <w:rsid w:val="00D20151"/>
    <w:rsid w:val="00D77867"/>
    <w:rsid w:val="00DD2777"/>
    <w:rsid w:val="00DE2EE5"/>
    <w:rsid w:val="00E1161F"/>
    <w:rsid w:val="00E960EB"/>
    <w:rsid w:val="00EA27FC"/>
    <w:rsid w:val="00EA6986"/>
    <w:rsid w:val="00EF6E6B"/>
    <w:rsid w:val="00F36C4A"/>
    <w:rsid w:val="00FE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4A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9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A1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92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DefaultParagraphFont"/>
    <w:rsid w:val="00B21920"/>
  </w:style>
  <w:style w:type="character" w:styleId="Hyperlink">
    <w:name w:val="Hyperlink"/>
    <w:basedOn w:val="DefaultParagraphFont"/>
    <w:uiPriority w:val="99"/>
    <w:semiHidden/>
    <w:unhideWhenUsed/>
    <w:rsid w:val="00B2192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21920"/>
  </w:style>
  <w:style w:type="character" w:customStyle="1" w:styleId="editsection">
    <w:name w:val="editsection"/>
    <w:basedOn w:val="DefaultParagraphFont"/>
    <w:rsid w:val="00B21920"/>
  </w:style>
  <w:style w:type="paragraph" w:styleId="NormalWeb">
    <w:name w:val="Normal (Web)"/>
    <w:basedOn w:val="Normal"/>
    <w:uiPriority w:val="99"/>
    <w:semiHidden/>
    <w:unhideWhenUsed/>
    <w:rsid w:val="00B21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8709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69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98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A698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05D2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4A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9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A1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92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DefaultParagraphFont"/>
    <w:rsid w:val="00B21920"/>
  </w:style>
  <w:style w:type="character" w:styleId="Hyperlink">
    <w:name w:val="Hyperlink"/>
    <w:basedOn w:val="DefaultParagraphFont"/>
    <w:uiPriority w:val="99"/>
    <w:semiHidden/>
    <w:unhideWhenUsed/>
    <w:rsid w:val="00B2192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21920"/>
  </w:style>
  <w:style w:type="character" w:customStyle="1" w:styleId="editsection">
    <w:name w:val="editsection"/>
    <w:basedOn w:val="DefaultParagraphFont"/>
    <w:rsid w:val="00B21920"/>
  </w:style>
  <w:style w:type="paragraph" w:styleId="NormalWeb">
    <w:name w:val="Normal (Web)"/>
    <w:basedOn w:val="Normal"/>
    <w:uiPriority w:val="99"/>
    <w:semiHidden/>
    <w:unhideWhenUsed/>
    <w:rsid w:val="00B21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8709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69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98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A698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05D2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8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1" Type="http://schemas.openxmlformats.org/officeDocument/2006/relationships/hyperlink" Target="http://www.npg.org.uk/collections/search/portrait/mw111909/Virginia-Woolf-ne-Stephen?LinkID=mp04923&amp;wPage=2&amp;role=sit&amp;rNo=43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" Type="http://schemas.openxmlformats.org/officeDocument/2006/relationships/customXml" Target="../customXml/item1.xml"/><Relationship Id="rId24" Type="http://schemas.openxmlformats.org/officeDocument/2006/relationships/image" Target="media/image6.jpeg"/><Relationship Id="rId25" Type="http://schemas.openxmlformats.org/officeDocument/2006/relationships/hyperlink" Target="http://kaykeys.net/passions/virginiawoolf/index.html" TargetMode="External"/><Relationship Id="rId8" Type="http://schemas.openxmlformats.org/officeDocument/2006/relationships/hyperlink" Target="http://kaykeys.net/passions/virginiawoolf/index.html" TargetMode="External"/><Relationship Id="rId13" Type="http://schemas.openxmlformats.org/officeDocument/2006/relationships/hyperlink" Target="http://commons.wikimedia.org/wiki/File:Virginia_Woolf_with_her_father,_Sir_Leslie_Stephen.jpg" TargetMode="External"/><Relationship Id="rId10" Type="http://schemas.openxmlformats.org/officeDocument/2006/relationships/image" Target="media/image2.jpeg"/><Relationship Id="rId32" Type="http://schemas.openxmlformats.org/officeDocument/2006/relationships/hyperlink" Target="http://www.npg.org.uk/collections/search/portrait/mw111909/Virginia-Woolf-ne-Stephen?LinkID=mp04923&amp;wPage=2&amp;role=sit&amp;rNo=43" TargetMode="External"/><Relationship Id="rId12" Type="http://schemas.openxmlformats.org/officeDocument/2006/relationships/hyperlink" Target="http://commons.wikimedia.org/wiki/File:Virginia_Woolf_with_her_father,_Sir_Leslie_Stephen.jpg" TargetMode="External"/><Relationship Id="rId17" Type="http://schemas.openxmlformats.org/officeDocument/2006/relationships/hyperlink" Target="http://www.npg.org.uk/collections/search/portrait/mw08084/Virginia-Woolf-ne-Stephen" TargetMode="External"/><Relationship Id="rId9" Type="http://schemas.openxmlformats.org/officeDocument/2006/relationships/hyperlink" Target="http://kaykeys.net/passions/virginiawoolf/index.html" TargetMode="External"/><Relationship Id="rId18" Type="http://schemas.openxmlformats.org/officeDocument/2006/relationships/image" Target="media/image4.jpeg"/><Relationship Id="rId3" Type="http://schemas.openxmlformats.org/officeDocument/2006/relationships/styles" Target="styles.xml"/><Relationship Id="rId27" Type="http://schemas.openxmlformats.org/officeDocument/2006/relationships/image" Target="media/image7.jpeg"/><Relationship Id="rId14" Type="http://schemas.openxmlformats.org/officeDocument/2006/relationships/hyperlink" Target="http://dovegreyreader.typepad.com/dovegreyreader_scribbles/2010/03/whistlestop-london.html" TargetMode="External"/><Relationship Id="rId23" Type="http://schemas.openxmlformats.org/officeDocument/2006/relationships/hyperlink" Target="http://www.youtube.com/watch?v=E8czs8v6PuI" TargetMode="External"/><Relationship Id="rId4" Type="http://schemas.microsoft.com/office/2007/relationships/stylesWithEffects" Target="stylesWithEffects.xml"/><Relationship Id="rId28" Type="http://schemas.openxmlformats.org/officeDocument/2006/relationships/hyperlink" Target="http://www.woolfonline.com/?q=image/tid/8" TargetMode="External"/><Relationship Id="rId26" Type="http://schemas.openxmlformats.org/officeDocument/2006/relationships/hyperlink" Target="http://kaykeys.net/passions/virginiawoolf/index.html" TargetMode="External"/><Relationship Id="rId30" Type="http://schemas.openxmlformats.org/officeDocument/2006/relationships/image" Target="media/image8.jpeg"/><Relationship Id="rId11" Type="http://schemas.openxmlformats.org/officeDocument/2006/relationships/image" Target="media/image3.jpeg"/><Relationship Id="rId29" Type="http://schemas.openxmlformats.org/officeDocument/2006/relationships/hyperlink" Target="http://www.woolfonline.com/?q=image/tid/8" TargetMode="External"/><Relationship Id="rId6" Type="http://schemas.openxmlformats.org/officeDocument/2006/relationships/webSettings" Target="webSettings.xml"/><Relationship Id="rId16" Type="http://schemas.openxmlformats.org/officeDocument/2006/relationships/hyperlink" Target="http://www.npg.org.uk/collections/search/portrait/mw08084/Virginia-Woolf-ne-Stephen" TargetMode="External"/><Relationship Id="rId33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dovegreyreader.typepad.com/dovegreyreader_scribbles/2010/03/whistlestop-london.html" TargetMode="External"/><Relationship Id="rId19" Type="http://schemas.openxmlformats.org/officeDocument/2006/relationships/image" Target="media/image5.jpeg"/><Relationship Id="rId20" Type="http://schemas.openxmlformats.org/officeDocument/2006/relationships/hyperlink" Target="http://www.lib.udel.edu/ud/spec/exhibits/hogarth/comercl.htm" TargetMode="External"/><Relationship Id="rId22" Type="http://schemas.openxmlformats.org/officeDocument/2006/relationships/hyperlink" Target="http://www.youtube.com/watch?v=E8czs8v6PuI" TargetMode="External"/><Relationship Id="rId21" Type="http://schemas.openxmlformats.org/officeDocument/2006/relationships/hyperlink" Target="http://www.lib.udel.edu/ud/spec/exhibits/hogarth/comercl.htm" TargetMode="Externa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1A9B76-C731-7A4F-A59B-B4AD69738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1376</Words>
  <Characters>7846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Bryony</dc:creator>
  <cp:lastModifiedBy>Microsoft Office User</cp:lastModifiedBy>
  <cp:revision>2</cp:revision>
  <dcterms:created xsi:type="dcterms:W3CDTF">2012-08-28T16:04:00Z</dcterms:created>
  <dcterms:modified xsi:type="dcterms:W3CDTF">2012-08-28T16:04:00Z</dcterms:modified>
</cp:coreProperties>
</file>