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14473B" w14:textId="77777777" w:rsidR="009571BC" w:rsidRPr="009A04AD" w:rsidRDefault="00564204">
      <w:pPr>
        <w:rPr>
          <w:rFonts w:ascii="Arial" w:hAnsi="Arial"/>
        </w:rPr>
      </w:pPr>
      <w:bookmarkStart w:id="0" w:name="_GoBack"/>
      <w:bookmarkEnd w:id="0"/>
      <w:proofErr w:type="spellStart"/>
      <w:r w:rsidRPr="009A04AD">
        <w:rPr>
          <w:rFonts w:ascii="Arial" w:hAnsi="Arial"/>
          <w:b/>
          <w:sz w:val="28"/>
          <w:szCs w:val="28"/>
        </w:rPr>
        <w:t>Jellett</w:t>
      </w:r>
      <w:proofErr w:type="spellEnd"/>
      <w:r w:rsidRPr="009A04AD">
        <w:rPr>
          <w:rFonts w:ascii="Arial" w:hAnsi="Arial"/>
          <w:b/>
          <w:sz w:val="28"/>
          <w:szCs w:val="28"/>
        </w:rPr>
        <w:t xml:space="preserve">, </w:t>
      </w:r>
      <w:proofErr w:type="spellStart"/>
      <w:r w:rsidRPr="009A04AD">
        <w:rPr>
          <w:rFonts w:ascii="Arial" w:hAnsi="Arial"/>
          <w:b/>
          <w:sz w:val="28"/>
          <w:szCs w:val="28"/>
        </w:rPr>
        <w:t>Mainie</w:t>
      </w:r>
      <w:proofErr w:type="spellEnd"/>
      <w:r w:rsidRPr="009A04AD">
        <w:rPr>
          <w:rFonts w:ascii="Arial" w:hAnsi="Arial"/>
          <w:b/>
          <w:sz w:val="28"/>
          <w:szCs w:val="28"/>
        </w:rPr>
        <w:t xml:space="preserve"> (Mary Harriet) 1897-1944</w:t>
      </w:r>
    </w:p>
    <w:p w14:paraId="7565B60D" w14:textId="77777777" w:rsidR="009A04AD" w:rsidRDefault="009A04AD">
      <w:pPr>
        <w:rPr>
          <w:rFonts w:ascii="Arial" w:hAnsi="Arial"/>
          <w:b/>
          <w:sz w:val="28"/>
          <w:szCs w:val="28"/>
        </w:rPr>
      </w:pPr>
    </w:p>
    <w:p w14:paraId="15FD6DBD" w14:textId="77777777" w:rsidR="00564204" w:rsidRDefault="00564204">
      <w:pPr>
        <w:rPr>
          <w:rFonts w:ascii="Arial" w:hAnsi="Arial"/>
        </w:rPr>
      </w:pPr>
    </w:p>
    <w:p w14:paraId="3667B431" w14:textId="401D6377" w:rsidR="00564204" w:rsidRDefault="00564204">
      <w:pPr>
        <w:rPr>
          <w:rFonts w:ascii="Arial" w:hAnsi="Arial"/>
        </w:rPr>
      </w:pPr>
      <w:proofErr w:type="spellStart"/>
      <w:r>
        <w:rPr>
          <w:rFonts w:ascii="Arial" w:hAnsi="Arial"/>
        </w:rPr>
        <w:t>Mainie</w:t>
      </w:r>
      <w:proofErr w:type="spellEnd"/>
      <w:r>
        <w:rPr>
          <w:rFonts w:ascii="Arial" w:hAnsi="Arial"/>
        </w:rPr>
        <w:t xml:space="preserve"> </w:t>
      </w:r>
      <w:proofErr w:type="spellStart"/>
      <w:r>
        <w:rPr>
          <w:rFonts w:ascii="Arial" w:hAnsi="Arial"/>
        </w:rPr>
        <w:t>Jellett</w:t>
      </w:r>
      <w:proofErr w:type="spellEnd"/>
      <w:r>
        <w:rPr>
          <w:rFonts w:ascii="Arial" w:hAnsi="Arial"/>
        </w:rPr>
        <w:t xml:space="preserve"> was the most important of a remarkable generation o</w:t>
      </w:r>
      <w:r w:rsidR="00257F26">
        <w:rPr>
          <w:rFonts w:ascii="Arial" w:hAnsi="Arial"/>
        </w:rPr>
        <w:t>f Anglo-Irish women artists studying</w:t>
      </w:r>
      <w:r>
        <w:rPr>
          <w:rFonts w:ascii="Arial" w:hAnsi="Arial"/>
        </w:rPr>
        <w:t xml:space="preserve"> in Paris after the First World War. She is credited with the introduction of modernist painting to Ireland. In 1921</w:t>
      </w:r>
      <w:ins w:id="1" w:author="Danielle Child" w:date="2014-05-30T14:25:00Z">
        <w:r w:rsidR="00063372">
          <w:rPr>
            <w:rFonts w:ascii="Arial" w:hAnsi="Arial"/>
          </w:rPr>
          <w:t>,</w:t>
        </w:r>
      </w:ins>
      <w:r>
        <w:rPr>
          <w:rFonts w:ascii="Arial" w:hAnsi="Arial"/>
        </w:rPr>
        <w:t xml:space="preserve"> </w:t>
      </w:r>
      <w:proofErr w:type="spellStart"/>
      <w:r>
        <w:rPr>
          <w:rFonts w:ascii="Arial" w:hAnsi="Arial"/>
        </w:rPr>
        <w:t>Jellett</w:t>
      </w:r>
      <w:proofErr w:type="spellEnd"/>
      <w:r>
        <w:rPr>
          <w:rFonts w:ascii="Arial" w:hAnsi="Arial"/>
        </w:rPr>
        <w:t xml:space="preserve"> and </w:t>
      </w:r>
      <w:proofErr w:type="spellStart"/>
      <w:r>
        <w:rPr>
          <w:rFonts w:ascii="Arial" w:hAnsi="Arial"/>
        </w:rPr>
        <w:t>Evie</w:t>
      </w:r>
      <w:proofErr w:type="spellEnd"/>
      <w:r>
        <w:rPr>
          <w:rFonts w:ascii="Arial" w:hAnsi="Arial"/>
        </w:rPr>
        <w:t xml:space="preserve"> Hone briefly studied with the Cubist painter André </w:t>
      </w:r>
      <w:proofErr w:type="spellStart"/>
      <w:r>
        <w:rPr>
          <w:rFonts w:ascii="Arial" w:hAnsi="Arial"/>
        </w:rPr>
        <w:t>Lhote</w:t>
      </w:r>
      <w:proofErr w:type="spellEnd"/>
      <w:r>
        <w:rPr>
          <w:rFonts w:ascii="Arial" w:hAnsi="Arial"/>
        </w:rPr>
        <w:t xml:space="preserve"> before persuading Albert </w:t>
      </w:r>
      <w:proofErr w:type="spellStart"/>
      <w:r>
        <w:rPr>
          <w:rFonts w:ascii="Arial" w:hAnsi="Arial"/>
        </w:rPr>
        <w:t>Gleizes</w:t>
      </w:r>
      <w:proofErr w:type="spellEnd"/>
      <w:r>
        <w:rPr>
          <w:rFonts w:ascii="Arial" w:hAnsi="Arial"/>
        </w:rPr>
        <w:t xml:space="preserve"> to accept them as pupils. </w:t>
      </w:r>
      <w:proofErr w:type="spellStart"/>
      <w:r>
        <w:rPr>
          <w:rFonts w:ascii="Arial" w:hAnsi="Arial"/>
        </w:rPr>
        <w:t>Jellett</w:t>
      </w:r>
      <w:proofErr w:type="spellEnd"/>
      <w:r>
        <w:rPr>
          <w:rFonts w:ascii="Arial" w:hAnsi="Arial"/>
        </w:rPr>
        <w:t xml:space="preserve"> and Hone soon became collaborators with </w:t>
      </w:r>
      <w:proofErr w:type="spellStart"/>
      <w:r>
        <w:rPr>
          <w:rFonts w:ascii="Arial" w:hAnsi="Arial"/>
        </w:rPr>
        <w:t>Gleizes</w:t>
      </w:r>
      <w:proofErr w:type="spellEnd"/>
      <w:r>
        <w:rPr>
          <w:rFonts w:ascii="Arial" w:hAnsi="Arial"/>
        </w:rPr>
        <w:t xml:space="preserve"> in the development of a late Cubist abstraction linked to a spiritual reality. </w:t>
      </w:r>
      <w:proofErr w:type="spellStart"/>
      <w:r>
        <w:rPr>
          <w:rFonts w:ascii="Arial" w:hAnsi="Arial"/>
        </w:rPr>
        <w:t>Jellett’s</w:t>
      </w:r>
      <w:proofErr w:type="spellEnd"/>
      <w:r>
        <w:rPr>
          <w:rFonts w:ascii="Arial" w:hAnsi="Arial"/>
        </w:rPr>
        <w:t xml:space="preserve"> painting </w:t>
      </w:r>
      <w:r w:rsidRPr="00564204">
        <w:rPr>
          <w:rFonts w:ascii="Arial" w:hAnsi="Arial"/>
          <w:i/>
        </w:rPr>
        <w:t>Decoration</w:t>
      </w:r>
      <w:r>
        <w:rPr>
          <w:rFonts w:ascii="Arial" w:hAnsi="Arial"/>
          <w:i/>
        </w:rPr>
        <w:t xml:space="preserve"> </w:t>
      </w:r>
      <w:r w:rsidRPr="00564204">
        <w:rPr>
          <w:rFonts w:ascii="Arial" w:hAnsi="Arial"/>
        </w:rPr>
        <w:t>was</w:t>
      </w:r>
      <w:r>
        <w:rPr>
          <w:rFonts w:ascii="Arial" w:hAnsi="Arial"/>
          <w:i/>
        </w:rPr>
        <w:t xml:space="preserve"> </w:t>
      </w:r>
      <w:r>
        <w:rPr>
          <w:rFonts w:ascii="Arial" w:hAnsi="Arial"/>
        </w:rPr>
        <w:t>exhibited at the Society of Dubli</w:t>
      </w:r>
      <w:r w:rsidR="00257F26">
        <w:rPr>
          <w:rFonts w:ascii="Arial" w:hAnsi="Arial"/>
        </w:rPr>
        <w:t>n Painters in 1923. Combining interrelated</w:t>
      </w:r>
      <w:r>
        <w:rPr>
          <w:rFonts w:ascii="Arial" w:hAnsi="Arial"/>
        </w:rPr>
        <w:t xml:space="preserve"> planes of saturated colour with an underlying religious motif, it was greeted with suspicion and incomprehension by reviewers. </w:t>
      </w:r>
      <w:proofErr w:type="spellStart"/>
      <w:r>
        <w:rPr>
          <w:rFonts w:ascii="Arial" w:hAnsi="Arial"/>
        </w:rPr>
        <w:t>Jellett</w:t>
      </w:r>
      <w:proofErr w:type="spellEnd"/>
      <w:r>
        <w:rPr>
          <w:rFonts w:ascii="Arial" w:hAnsi="Arial"/>
        </w:rPr>
        <w:t xml:space="preserve"> and Hone regularly visited </w:t>
      </w:r>
      <w:proofErr w:type="spellStart"/>
      <w:r>
        <w:rPr>
          <w:rFonts w:ascii="Arial" w:hAnsi="Arial"/>
        </w:rPr>
        <w:t>Gleizes</w:t>
      </w:r>
      <w:proofErr w:type="spellEnd"/>
      <w:r>
        <w:rPr>
          <w:rFonts w:ascii="Arial" w:hAnsi="Arial"/>
        </w:rPr>
        <w:t xml:space="preserve"> in France and</w:t>
      </w:r>
      <w:ins w:id="2" w:author="Danielle Child" w:date="2014-05-30T14:27:00Z">
        <w:r w:rsidR="00063372">
          <w:rPr>
            <w:rFonts w:ascii="Arial" w:hAnsi="Arial"/>
          </w:rPr>
          <w:t>,</w:t>
        </w:r>
      </w:ins>
      <w:r>
        <w:rPr>
          <w:rFonts w:ascii="Arial" w:hAnsi="Arial"/>
        </w:rPr>
        <w:t xml:space="preserve"> in </w:t>
      </w:r>
      <w:proofErr w:type="gramStart"/>
      <w:r>
        <w:rPr>
          <w:rFonts w:ascii="Arial" w:hAnsi="Arial"/>
        </w:rPr>
        <w:t>1932</w:t>
      </w:r>
      <w:ins w:id="3" w:author="Danielle Child" w:date="2014-05-30T14:27:00Z">
        <w:r w:rsidR="00063372">
          <w:rPr>
            <w:rFonts w:ascii="Arial" w:hAnsi="Arial"/>
          </w:rPr>
          <w:t>,</w:t>
        </w:r>
      </w:ins>
      <w:proofErr w:type="gramEnd"/>
      <w:r>
        <w:rPr>
          <w:rFonts w:ascii="Arial" w:hAnsi="Arial"/>
        </w:rPr>
        <w:t xml:space="preserve"> she became a part of the Abstraction – </w:t>
      </w:r>
      <w:proofErr w:type="spellStart"/>
      <w:r>
        <w:rPr>
          <w:rFonts w:ascii="Arial" w:hAnsi="Arial"/>
        </w:rPr>
        <w:t>Créa</w:t>
      </w:r>
      <w:r w:rsidR="00257F26">
        <w:rPr>
          <w:rFonts w:ascii="Arial" w:hAnsi="Arial"/>
        </w:rPr>
        <w:t>tion</w:t>
      </w:r>
      <w:proofErr w:type="spellEnd"/>
      <w:r w:rsidR="00257F26">
        <w:rPr>
          <w:rFonts w:ascii="Arial" w:hAnsi="Arial"/>
        </w:rPr>
        <w:t xml:space="preserve"> group. </w:t>
      </w:r>
      <w:proofErr w:type="spellStart"/>
      <w:r w:rsidR="00257F26">
        <w:rPr>
          <w:rFonts w:ascii="Arial" w:hAnsi="Arial"/>
        </w:rPr>
        <w:t>Mainie</w:t>
      </w:r>
      <w:proofErr w:type="spellEnd"/>
      <w:r w:rsidR="00257F26">
        <w:rPr>
          <w:rFonts w:ascii="Arial" w:hAnsi="Arial"/>
        </w:rPr>
        <w:t xml:space="preserve"> </w:t>
      </w:r>
      <w:proofErr w:type="spellStart"/>
      <w:r w:rsidR="00257F26">
        <w:rPr>
          <w:rFonts w:ascii="Arial" w:hAnsi="Arial"/>
        </w:rPr>
        <w:t>Jellett</w:t>
      </w:r>
      <w:proofErr w:type="spellEnd"/>
      <w:r w:rsidR="00257F26">
        <w:rPr>
          <w:rFonts w:ascii="Arial" w:hAnsi="Arial"/>
        </w:rPr>
        <w:t xml:space="preserve"> continued to exhibit</w:t>
      </w:r>
      <w:r>
        <w:rPr>
          <w:rFonts w:ascii="Arial" w:hAnsi="Arial"/>
        </w:rPr>
        <w:t xml:space="preserve"> in Dublin and act</w:t>
      </w:r>
      <w:r w:rsidR="00257F26">
        <w:rPr>
          <w:rFonts w:ascii="Arial" w:hAnsi="Arial"/>
        </w:rPr>
        <w:t xml:space="preserve">ively championed the cause of </w:t>
      </w:r>
      <w:r>
        <w:rPr>
          <w:rFonts w:ascii="Arial" w:hAnsi="Arial"/>
        </w:rPr>
        <w:t>modernist painting within the new Free State through her writings and lectures. She welcomed the wartime influx of artists such as the White Stag Group and was chairman of the first Irish Exhibition of Living Art although her final illness prevented her from exhibiting.</w:t>
      </w:r>
    </w:p>
    <w:p w14:paraId="43788F0C" w14:textId="77777777" w:rsidR="00564204" w:rsidRDefault="00564204">
      <w:pPr>
        <w:rPr>
          <w:rFonts w:ascii="Arial" w:hAnsi="Arial"/>
        </w:rPr>
      </w:pPr>
    </w:p>
    <w:p w14:paraId="031491A2" w14:textId="77777777" w:rsidR="00564204" w:rsidRDefault="00260D77">
      <w:pPr>
        <w:rPr>
          <w:rFonts w:ascii="Arial" w:hAnsi="Arial"/>
        </w:rPr>
      </w:pPr>
      <w:r>
        <w:rPr>
          <w:rFonts w:ascii="Arial" w:hAnsi="Arial"/>
          <w:noProof/>
          <w:lang w:eastAsia="en-GB"/>
        </w:rPr>
        <w:drawing>
          <wp:inline distT="0" distB="0" distL="0" distR="0" wp14:anchorId="101A88A4" wp14:editId="64F8B831">
            <wp:extent cx="3810000" cy="3810000"/>
            <wp:effectExtent l="0" t="0" r="0" b="0"/>
            <wp:docPr id="1" name="Picture 1" descr="Macintosh HD:Users:99901018:Desktop:resize-format$003dpreview;jsessionid=1A740BF3FAFDC0424F9119CC3D5774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99901018:Desktop:resize-format$003dpreview;jsessionid=1A740BF3FAFDC0424F9119CC3D577429.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4723B843" w14:textId="77777777" w:rsidR="00260D77" w:rsidRDefault="00260D77">
      <w:pPr>
        <w:rPr>
          <w:rFonts w:ascii="Arial" w:hAnsi="Arial"/>
        </w:rPr>
      </w:pPr>
      <w:proofErr w:type="spellStart"/>
      <w:r>
        <w:rPr>
          <w:rFonts w:ascii="Arial" w:hAnsi="Arial"/>
        </w:rPr>
        <w:t>Mainie</w:t>
      </w:r>
      <w:proofErr w:type="spellEnd"/>
      <w:r>
        <w:rPr>
          <w:rFonts w:ascii="Arial" w:hAnsi="Arial"/>
        </w:rPr>
        <w:t xml:space="preserve"> </w:t>
      </w:r>
      <w:proofErr w:type="spellStart"/>
      <w:r>
        <w:rPr>
          <w:rFonts w:ascii="Arial" w:hAnsi="Arial"/>
        </w:rPr>
        <w:t>Jellett</w:t>
      </w:r>
      <w:proofErr w:type="spellEnd"/>
      <w:r>
        <w:rPr>
          <w:rFonts w:ascii="Arial" w:hAnsi="Arial"/>
        </w:rPr>
        <w:t xml:space="preserve"> </w:t>
      </w:r>
      <w:r>
        <w:rPr>
          <w:rFonts w:ascii="Arial" w:hAnsi="Arial"/>
          <w:i/>
        </w:rPr>
        <w:t xml:space="preserve">Decoration </w:t>
      </w:r>
      <w:r w:rsidRPr="00260D77">
        <w:rPr>
          <w:rFonts w:ascii="Arial" w:hAnsi="Arial"/>
        </w:rPr>
        <w:t>1923</w:t>
      </w:r>
      <w:r>
        <w:rPr>
          <w:rFonts w:ascii="Arial" w:hAnsi="Arial"/>
        </w:rPr>
        <w:t xml:space="preserve"> </w:t>
      </w:r>
      <w:hyperlink r:id="rId8" w:history="1">
        <w:r w:rsidRPr="0021752F">
          <w:rPr>
            <w:rStyle w:val="Hyperlink"/>
            <w:rFonts w:ascii="Arial" w:hAnsi="Arial"/>
          </w:rPr>
          <w:t>http://onlinecollection.nationalgallery.ie/view/objects/asitem/Objects$004014105/0;jsessionid=1BE483CA18D57928F19B047CFC314648?t:state:flow=72f7318a-0ed1-422c-9871-7124f8793036</w:t>
        </w:r>
      </w:hyperlink>
      <w:r>
        <w:rPr>
          <w:rFonts w:ascii="Arial" w:hAnsi="Arial"/>
        </w:rPr>
        <w:t xml:space="preserve"> </w:t>
      </w:r>
    </w:p>
    <w:p w14:paraId="4060B5F6" w14:textId="77777777" w:rsidR="00260D77" w:rsidRDefault="00260D77">
      <w:pPr>
        <w:rPr>
          <w:rFonts w:ascii="Arial" w:hAnsi="Arial"/>
        </w:rPr>
      </w:pPr>
    </w:p>
    <w:p w14:paraId="12568D56" w14:textId="77777777" w:rsidR="009A04AD" w:rsidRDefault="009A04AD">
      <w:pPr>
        <w:rPr>
          <w:rFonts w:ascii="Arial" w:hAnsi="Arial"/>
        </w:rPr>
      </w:pPr>
    </w:p>
    <w:p w14:paraId="1D78D02C" w14:textId="77777777" w:rsidR="009A04AD" w:rsidRDefault="009A04AD">
      <w:pPr>
        <w:rPr>
          <w:rFonts w:ascii="Arial" w:hAnsi="Arial"/>
        </w:rPr>
      </w:pPr>
    </w:p>
    <w:p w14:paraId="5931841E" w14:textId="77777777" w:rsidR="00260D77" w:rsidRDefault="00260D77">
      <w:pPr>
        <w:rPr>
          <w:rFonts w:ascii="Arial" w:hAnsi="Arial"/>
          <w:u w:val="single"/>
        </w:rPr>
      </w:pPr>
      <w:r w:rsidRPr="00260D77">
        <w:rPr>
          <w:rFonts w:ascii="Arial" w:hAnsi="Arial"/>
          <w:u w:val="single"/>
        </w:rPr>
        <w:t>Further Reading:</w:t>
      </w:r>
    </w:p>
    <w:p w14:paraId="5BA6665D" w14:textId="77777777" w:rsidR="00260D77" w:rsidRDefault="00260D77">
      <w:pPr>
        <w:rPr>
          <w:rFonts w:ascii="Arial" w:hAnsi="Arial"/>
        </w:rPr>
      </w:pPr>
    </w:p>
    <w:p w14:paraId="19B1D41B" w14:textId="59FC7486" w:rsidR="00260D77" w:rsidRDefault="00257F26">
      <w:pPr>
        <w:rPr>
          <w:rFonts w:ascii="Arial" w:hAnsi="Arial"/>
        </w:rPr>
      </w:pPr>
      <w:r>
        <w:rPr>
          <w:rFonts w:ascii="Arial" w:hAnsi="Arial"/>
        </w:rPr>
        <w:t>Arnold, B.</w:t>
      </w:r>
      <w:r w:rsidR="00260D77">
        <w:rPr>
          <w:rFonts w:ascii="Arial" w:hAnsi="Arial"/>
        </w:rPr>
        <w:t xml:space="preserve"> (1991) </w:t>
      </w:r>
      <w:proofErr w:type="spellStart"/>
      <w:r w:rsidR="00260D77">
        <w:rPr>
          <w:rFonts w:ascii="Arial" w:hAnsi="Arial"/>
          <w:i/>
        </w:rPr>
        <w:t>Mainie</w:t>
      </w:r>
      <w:proofErr w:type="spellEnd"/>
      <w:r w:rsidR="00260D77">
        <w:rPr>
          <w:rFonts w:ascii="Arial" w:hAnsi="Arial"/>
          <w:i/>
        </w:rPr>
        <w:t xml:space="preserve"> </w:t>
      </w:r>
      <w:proofErr w:type="spellStart"/>
      <w:r w:rsidR="00260D77">
        <w:rPr>
          <w:rFonts w:ascii="Arial" w:hAnsi="Arial"/>
          <w:i/>
        </w:rPr>
        <w:t>Jellett</w:t>
      </w:r>
      <w:proofErr w:type="spellEnd"/>
      <w:r w:rsidR="00260D77">
        <w:rPr>
          <w:rFonts w:ascii="Arial" w:hAnsi="Arial"/>
          <w:i/>
        </w:rPr>
        <w:t xml:space="preserve"> and the Modern Movement in Ireland, </w:t>
      </w:r>
      <w:r w:rsidR="00E4720A">
        <w:rPr>
          <w:rFonts w:ascii="Arial" w:hAnsi="Arial"/>
        </w:rPr>
        <w:t xml:space="preserve">New Haven and London: </w:t>
      </w:r>
      <w:r w:rsidR="00260D77">
        <w:rPr>
          <w:rFonts w:ascii="Arial" w:hAnsi="Arial"/>
        </w:rPr>
        <w:t>Yale University Press</w:t>
      </w:r>
    </w:p>
    <w:p w14:paraId="03FDD91E" w14:textId="77777777" w:rsidR="0024114C" w:rsidRDefault="0024114C">
      <w:pPr>
        <w:rPr>
          <w:rFonts w:ascii="Arial" w:hAnsi="Arial"/>
        </w:rPr>
      </w:pPr>
    </w:p>
    <w:p w14:paraId="3C7F0859" w14:textId="3E080A7C" w:rsidR="0024114C" w:rsidRDefault="0024114C">
      <w:pPr>
        <w:rPr>
          <w:rFonts w:ascii="Arial" w:hAnsi="Arial"/>
        </w:rPr>
      </w:pPr>
      <w:proofErr w:type="spellStart"/>
      <w:r>
        <w:rPr>
          <w:rFonts w:ascii="Arial" w:hAnsi="Arial"/>
        </w:rPr>
        <w:t>Jellett</w:t>
      </w:r>
      <w:proofErr w:type="spellEnd"/>
      <w:r>
        <w:rPr>
          <w:rFonts w:ascii="Arial" w:hAnsi="Arial"/>
        </w:rPr>
        <w:t>, M</w:t>
      </w:r>
      <w:ins w:id="4" w:author="Danielle Child" w:date="2014-05-30T14:29:00Z">
        <w:r w:rsidR="00063372">
          <w:rPr>
            <w:rFonts w:ascii="Arial" w:hAnsi="Arial"/>
          </w:rPr>
          <w:t>.</w:t>
        </w:r>
      </w:ins>
      <w:del w:id="5" w:author="Danielle Child" w:date="2014-05-30T14:29:00Z">
        <w:r w:rsidDel="00063372">
          <w:rPr>
            <w:rFonts w:ascii="Arial" w:hAnsi="Arial"/>
          </w:rPr>
          <w:delText>,</w:delText>
        </w:r>
      </w:del>
      <w:ins w:id="6" w:author="Danielle Child" w:date="2014-05-30T14:29:00Z">
        <w:r w:rsidR="00063372" w:rsidRPr="00063372">
          <w:rPr>
            <w:rFonts w:ascii="Arial" w:hAnsi="Arial"/>
          </w:rPr>
          <w:t xml:space="preserve"> </w:t>
        </w:r>
        <w:r w:rsidR="00063372">
          <w:rPr>
            <w:rFonts w:ascii="Arial" w:hAnsi="Arial"/>
          </w:rPr>
          <w:t>(1931/1958)</w:t>
        </w:r>
      </w:ins>
      <w:r>
        <w:rPr>
          <w:rFonts w:ascii="Arial" w:hAnsi="Arial"/>
        </w:rPr>
        <w:t xml:space="preserve"> ‘Modern A</w:t>
      </w:r>
      <w:r w:rsidR="00E4720A">
        <w:rPr>
          <w:rFonts w:ascii="Arial" w:hAnsi="Arial"/>
        </w:rPr>
        <w:t>rt and Some of its Aspects’ (date unknown</w:t>
      </w:r>
      <w:r>
        <w:rPr>
          <w:rFonts w:ascii="Arial" w:hAnsi="Arial"/>
        </w:rPr>
        <w:t xml:space="preserve">), ‘Modern Art and its Relation to the Past’ </w:t>
      </w:r>
      <w:del w:id="7" w:author="Danielle Child" w:date="2014-05-30T14:29:00Z">
        <w:r w:rsidDel="00063372">
          <w:rPr>
            <w:rFonts w:ascii="Arial" w:hAnsi="Arial"/>
          </w:rPr>
          <w:delText xml:space="preserve">(1931) </w:delText>
        </w:r>
      </w:del>
      <w:r>
        <w:rPr>
          <w:rFonts w:ascii="Arial" w:hAnsi="Arial"/>
        </w:rPr>
        <w:t xml:space="preserve">in </w:t>
      </w:r>
      <w:proofErr w:type="spellStart"/>
      <w:r>
        <w:rPr>
          <w:rFonts w:ascii="Arial" w:hAnsi="Arial"/>
          <w:i/>
        </w:rPr>
        <w:t>Mainie</w:t>
      </w:r>
      <w:proofErr w:type="spellEnd"/>
      <w:r>
        <w:rPr>
          <w:rFonts w:ascii="Arial" w:hAnsi="Arial"/>
          <w:i/>
        </w:rPr>
        <w:t xml:space="preserve"> </w:t>
      </w:r>
      <w:proofErr w:type="spellStart"/>
      <w:r>
        <w:rPr>
          <w:rFonts w:ascii="Arial" w:hAnsi="Arial"/>
          <w:i/>
        </w:rPr>
        <w:t>Jellett</w:t>
      </w:r>
      <w:proofErr w:type="spellEnd"/>
      <w:r>
        <w:rPr>
          <w:rFonts w:ascii="Arial" w:hAnsi="Arial"/>
          <w:i/>
        </w:rPr>
        <w:t xml:space="preserve">: the Artist’s Vision </w:t>
      </w:r>
      <w:r>
        <w:rPr>
          <w:rFonts w:ascii="Arial" w:hAnsi="Arial"/>
        </w:rPr>
        <w:t xml:space="preserve">ed. Eileen </w:t>
      </w:r>
      <w:proofErr w:type="spellStart"/>
      <w:r>
        <w:rPr>
          <w:rFonts w:ascii="Arial" w:hAnsi="Arial"/>
        </w:rPr>
        <w:t>McCarvill</w:t>
      </w:r>
      <w:proofErr w:type="spellEnd"/>
      <w:r>
        <w:rPr>
          <w:rFonts w:ascii="Arial" w:hAnsi="Arial"/>
        </w:rPr>
        <w:t>, Dundalk</w:t>
      </w:r>
      <w:r w:rsidR="00E4720A">
        <w:rPr>
          <w:rFonts w:ascii="Arial" w:hAnsi="Arial"/>
        </w:rPr>
        <w:t xml:space="preserve">: Dun </w:t>
      </w:r>
      <w:proofErr w:type="spellStart"/>
      <w:r w:rsidR="00E4720A">
        <w:rPr>
          <w:rFonts w:ascii="Arial" w:hAnsi="Arial"/>
        </w:rPr>
        <w:t>Dealgan</w:t>
      </w:r>
      <w:proofErr w:type="spellEnd"/>
      <w:r w:rsidR="00E4720A">
        <w:rPr>
          <w:rFonts w:ascii="Arial" w:hAnsi="Arial"/>
        </w:rPr>
        <w:t xml:space="preserve"> Press</w:t>
      </w:r>
      <w:del w:id="8" w:author="Danielle Child" w:date="2014-05-30T14:29:00Z">
        <w:r w:rsidDel="00063372">
          <w:rPr>
            <w:rFonts w:ascii="Arial" w:hAnsi="Arial"/>
          </w:rPr>
          <w:delText xml:space="preserve"> 1958</w:delText>
        </w:r>
      </w:del>
    </w:p>
    <w:p w14:paraId="27F0CE0E" w14:textId="77777777" w:rsidR="00AE2DDB" w:rsidRDefault="00AE2DDB">
      <w:pPr>
        <w:rPr>
          <w:rFonts w:ascii="Arial" w:hAnsi="Arial"/>
        </w:rPr>
      </w:pPr>
    </w:p>
    <w:p w14:paraId="5C1DC746" w14:textId="780FAE5C" w:rsidR="00AE2DDB" w:rsidRPr="00AE2DDB" w:rsidRDefault="00AE2DDB">
      <w:pPr>
        <w:rPr>
          <w:rFonts w:ascii="Arial" w:hAnsi="Arial"/>
        </w:rPr>
      </w:pPr>
      <w:proofErr w:type="spellStart"/>
      <w:r>
        <w:rPr>
          <w:rFonts w:ascii="Arial" w:hAnsi="Arial"/>
          <w:i/>
        </w:rPr>
        <w:t>Mainie</w:t>
      </w:r>
      <w:proofErr w:type="spellEnd"/>
      <w:r>
        <w:rPr>
          <w:rFonts w:ascii="Arial" w:hAnsi="Arial"/>
          <w:i/>
        </w:rPr>
        <w:t xml:space="preserve"> </w:t>
      </w:r>
      <w:proofErr w:type="spellStart"/>
      <w:r>
        <w:rPr>
          <w:rFonts w:ascii="Arial" w:hAnsi="Arial"/>
          <w:i/>
        </w:rPr>
        <w:t>Jellett</w:t>
      </w:r>
      <w:proofErr w:type="spellEnd"/>
      <w:r>
        <w:rPr>
          <w:rFonts w:ascii="Arial" w:hAnsi="Arial"/>
          <w:i/>
        </w:rPr>
        <w:t xml:space="preserve"> 1897 -1994</w:t>
      </w:r>
      <w:r>
        <w:rPr>
          <w:rFonts w:ascii="Arial" w:hAnsi="Arial"/>
        </w:rPr>
        <w:t>, exhibition catalogue (1991), Dublin: Irish Museum of Modern Art</w:t>
      </w:r>
    </w:p>
    <w:p w14:paraId="3ED6D6BD" w14:textId="77777777" w:rsidR="009A04AD" w:rsidRDefault="009A04AD">
      <w:pPr>
        <w:rPr>
          <w:rFonts w:ascii="Arial" w:hAnsi="Arial"/>
        </w:rPr>
      </w:pPr>
    </w:p>
    <w:p w14:paraId="5622CCE0" w14:textId="427DAE29" w:rsidR="00260D77" w:rsidRDefault="0024114C">
      <w:pPr>
        <w:rPr>
          <w:rFonts w:ascii="Arial" w:hAnsi="Arial"/>
        </w:rPr>
      </w:pPr>
      <w:proofErr w:type="spellStart"/>
      <w:r>
        <w:rPr>
          <w:rFonts w:ascii="Arial" w:hAnsi="Arial"/>
        </w:rPr>
        <w:t>Kissane</w:t>
      </w:r>
      <w:proofErr w:type="spellEnd"/>
      <w:r>
        <w:rPr>
          <w:rFonts w:ascii="Arial" w:hAnsi="Arial"/>
        </w:rPr>
        <w:t>, S</w:t>
      </w:r>
      <w:ins w:id="9" w:author="Danielle Child" w:date="2014-05-30T14:28:00Z">
        <w:r w:rsidR="00063372">
          <w:rPr>
            <w:rFonts w:ascii="Arial" w:hAnsi="Arial"/>
          </w:rPr>
          <w:t>.</w:t>
        </w:r>
      </w:ins>
      <w:r>
        <w:rPr>
          <w:rFonts w:ascii="Arial" w:hAnsi="Arial"/>
        </w:rPr>
        <w:t xml:space="preserve"> ed. (2013) </w:t>
      </w:r>
      <w:r>
        <w:rPr>
          <w:rFonts w:ascii="Arial" w:hAnsi="Arial"/>
          <w:i/>
        </w:rPr>
        <w:t xml:space="preserve">Analysing Cubism, </w:t>
      </w:r>
      <w:r>
        <w:rPr>
          <w:rFonts w:ascii="Arial" w:hAnsi="Arial"/>
        </w:rPr>
        <w:t xml:space="preserve">Dublin: Irish Museum of Modern Art. Catalogue of exhibition featuring </w:t>
      </w:r>
      <w:proofErr w:type="spellStart"/>
      <w:r>
        <w:rPr>
          <w:rFonts w:ascii="Arial" w:hAnsi="Arial"/>
        </w:rPr>
        <w:t>Jellett</w:t>
      </w:r>
      <w:proofErr w:type="spellEnd"/>
      <w:r>
        <w:rPr>
          <w:rFonts w:ascii="Arial" w:hAnsi="Arial"/>
        </w:rPr>
        <w:t xml:space="preserve">, Hone and other Irish artists who studied in </w:t>
      </w:r>
      <w:r w:rsidR="00AE2DDB">
        <w:rPr>
          <w:rFonts w:ascii="Arial" w:hAnsi="Arial"/>
        </w:rPr>
        <w:t>Paris after the First World War</w:t>
      </w:r>
    </w:p>
    <w:p w14:paraId="3D9A69B2" w14:textId="77777777" w:rsidR="00AE2DDB" w:rsidRDefault="00AE2DDB">
      <w:pPr>
        <w:rPr>
          <w:rFonts w:ascii="Arial" w:hAnsi="Arial"/>
        </w:rPr>
      </w:pPr>
    </w:p>
    <w:p w14:paraId="0C9414DB" w14:textId="77777777" w:rsidR="00AE2DDB" w:rsidRPr="0024114C" w:rsidRDefault="00AE2DDB">
      <w:pPr>
        <w:rPr>
          <w:rFonts w:ascii="Arial" w:hAnsi="Arial"/>
        </w:rPr>
      </w:pPr>
    </w:p>
    <w:sectPr w:rsidR="00AE2DDB" w:rsidRPr="0024114C" w:rsidSect="002B70D8">
      <w:headerReference w:type="default" r:id="rId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189CB9" w14:textId="77777777" w:rsidR="00DD16FB" w:rsidRDefault="00DD16FB" w:rsidP="00063372">
      <w:r>
        <w:separator/>
      </w:r>
    </w:p>
  </w:endnote>
  <w:endnote w:type="continuationSeparator" w:id="0">
    <w:p w14:paraId="4F55A76D" w14:textId="77777777" w:rsidR="00DD16FB" w:rsidRDefault="00DD16FB" w:rsidP="000633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96D062" w14:textId="77777777" w:rsidR="00DD16FB" w:rsidRDefault="00DD16FB" w:rsidP="00063372">
      <w:r>
        <w:separator/>
      </w:r>
    </w:p>
  </w:footnote>
  <w:footnote w:type="continuationSeparator" w:id="0">
    <w:p w14:paraId="1117999B" w14:textId="77777777" w:rsidR="00DD16FB" w:rsidRDefault="00DD16FB" w:rsidP="000633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4825BF" w14:textId="77777777" w:rsidR="00063372" w:rsidRPr="009A04AD" w:rsidRDefault="00063372" w:rsidP="00063372">
    <w:pPr>
      <w:rPr>
        <w:rFonts w:ascii="Arial" w:hAnsi="Arial"/>
      </w:rPr>
    </w:pPr>
    <w:proofErr w:type="spellStart"/>
    <w:r>
      <w:rPr>
        <w:rFonts w:ascii="Arial" w:hAnsi="Arial"/>
      </w:rPr>
      <w:t>Fionna</w:t>
    </w:r>
    <w:proofErr w:type="spellEnd"/>
    <w:r>
      <w:rPr>
        <w:rFonts w:ascii="Arial" w:hAnsi="Arial"/>
      </w:rPr>
      <w:t xml:space="preserve"> Barber</w:t>
    </w:r>
  </w:p>
  <w:p w14:paraId="2BE01C7C" w14:textId="77777777" w:rsidR="00063372" w:rsidRDefault="0006337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proofState w:spelling="clean" w:grammar="clean"/>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204"/>
    <w:rsid w:val="00063372"/>
    <w:rsid w:val="0024114C"/>
    <w:rsid w:val="00257F26"/>
    <w:rsid w:val="00260D77"/>
    <w:rsid w:val="002B70D8"/>
    <w:rsid w:val="002C220F"/>
    <w:rsid w:val="00455D32"/>
    <w:rsid w:val="00564204"/>
    <w:rsid w:val="009571BC"/>
    <w:rsid w:val="009A04AD"/>
    <w:rsid w:val="00AE2DDB"/>
    <w:rsid w:val="00B775BD"/>
    <w:rsid w:val="00DD16FB"/>
    <w:rsid w:val="00E472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53CB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0D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0D77"/>
    <w:rPr>
      <w:rFonts w:ascii="Lucida Grande" w:hAnsi="Lucida Grande" w:cs="Lucida Grande"/>
      <w:sz w:val="18"/>
      <w:szCs w:val="18"/>
      <w:lang w:val="en-GB"/>
    </w:rPr>
  </w:style>
  <w:style w:type="character" w:styleId="Hyperlink">
    <w:name w:val="Hyperlink"/>
    <w:basedOn w:val="DefaultParagraphFont"/>
    <w:uiPriority w:val="99"/>
    <w:unhideWhenUsed/>
    <w:rsid w:val="00260D77"/>
    <w:rPr>
      <w:color w:val="0000FF" w:themeColor="hyperlink"/>
      <w:u w:val="single"/>
    </w:rPr>
  </w:style>
  <w:style w:type="paragraph" w:styleId="Header">
    <w:name w:val="header"/>
    <w:basedOn w:val="Normal"/>
    <w:link w:val="HeaderChar"/>
    <w:uiPriority w:val="99"/>
    <w:unhideWhenUsed/>
    <w:rsid w:val="00063372"/>
    <w:pPr>
      <w:tabs>
        <w:tab w:val="center" w:pos="4320"/>
        <w:tab w:val="right" w:pos="8640"/>
      </w:tabs>
    </w:pPr>
  </w:style>
  <w:style w:type="character" w:customStyle="1" w:styleId="HeaderChar">
    <w:name w:val="Header Char"/>
    <w:basedOn w:val="DefaultParagraphFont"/>
    <w:link w:val="Header"/>
    <w:uiPriority w:val="99"/>
    <w:rsid w:val="00063372"/>
    <w:rPr>
      <w:lang w:val="en-GB"/>
    </w:rPr>
  </w:style>
  <w:style w:type="paragraph" w:styleId="Footer">
    <w:name w:val="footer"/>
    <w:basedOn w:val="Normal"/>
    <w:link w:val="FooterChar"/>
    <w:uiPriority w:val="99"/>
    <w:unhideWhenUsed/>
    <w:rsid w:val="00063372"/>
    <w:pPr>
      <w:tabs>
        <w:tab w:val="center" w:pos="4320"/>
        <w:tab w:val="right" w:pos="8640"/>
      </w:tabs>
    </w:pPr>
  </w:style>
  <w:style w:type="character" w:customStyle="1" w:styleId="FooterChar">
    <w:name w:val="Footer Char"/>
    <w:basedOn w:val="DefaultParagraphFont"/>
    <w:link w:val="Footer"/>
    <w:uiPriority w:val="99"/>
    <w:rsid w:val="00063372"/>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0D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0D77"/>
    <w:rPr>
      <w:rFonts w:ascii="Lucida Grande" w:hAnsi="Lucida Grande" w:cs="Lucida Grande"/>
      <w:sz w:val="18"/>
      <w:szCs w:val="18"/>
      <w:lang w:val="en-GB"/>
    </w:rPr>
  </w:style>
  <w:style w:type="character" w:styleId="Hyperlink">
    <w:name w:val="Hyperlink"/>
    <w:basedOn w:val="DefaultParagraphFont"/>
    <w:uiPriority w:val="99"/>
    <w:unhideWhenUsed/>
    <w:rsid w:val="00260D77"/>
    <w:rPr>
      <w:color w:val="0000FF" w:themeColor="hyperlink"/>
      <w:u w:val="single"/>
    </w:rPr>
  </w:style>
  <w:style w:type="paragraph" w:styleId="Header">
    <w:name w:val="header"/>
    <w:basedOn w:val="Normal"/>
    <w:link w:val="HeaderChar"/>
    <w:uiPriority w:val="99"/>
    <w:unhideWhenUsed/>
    <w:rsid w:val="00063372"/>
    <w:pPr>
      <w:tabs>
        <w:tab w:val="center" w:pos="4320"/>
        <w:tab w:val="right" w:pos="8640"/>
      </w:tabs>
    </w:pPr>
  </w:style>
  <w:style w:type="character" w:customStyle="1" w:styleId="HeaderChar">
    <w:name w:val="Header Char"/>
    <w:basedOn w:val="DefaultParagraphFont"/>
    <w:link w:val="Header"/>
    <w:uiPriority w:val="99"/>
    <w:rsid w:val="00063372"/>
    <w:rPr>
      <w:lang w:val="en-GB"/>
    </w:rPr>
  </w:style>
  <w:style w:type="paragraph" w:styleId="Footer">
    <w:name w:val="footer"/>
    <w:basedOn w:val="Normal"/>
    <w:link w:val="FooterChar"/>
    <w:uiPriority w:val="99"/>
    <w:unhideWhenUsed/>
    <w:rsid w:val="00063372"/>
    <w:pPr>
      <w:tabs>
        <w:tab w:val="center" w:pos="4320"/>
        <w:tab w:val="right" w:pos="8640"/>
      </w:tabs>
    </w:pPr>
  </w:style>
  <w:style w:type="character" w:customStyle="1" w:styleId="FooterChar">
    <w:name w:val="Footer Char"/>
    <w:basedOn w:val="DefaultParagraphFont"/>
    <w:link w:val="Footer"/>
    <w:uiPriority w:val="99"/>
    <w:rsid w:val="00063372"/>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onlinecollection.nationalgallery.ie/view/objects/asitem/Objects$004014105/0;jsessionid=1BE483CA18D57928F19B047CFC314648?t:state:flow=72f7318a-0ed1-422c-9871-7124f8793036" TargetMode="Externa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fionna</dc:creator>
  <cp:lastModifiedBy>doctor</cp:lastModifiedBy>
  <cp:revision>2</cp:revision>
  <dcterms:created xsi:type="dcterms:W3CDTF">2014-05-31T13:30:00Z</dcterms:created>
  <dcterms:modified xsi:type="dcterms:W3CDTF">2014-05-31T13:30:00Z</dcterms:modified>
</cp:coreProperties>
</file>