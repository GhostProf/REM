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B9D4C" w14:textId="274F2EBA" w:rsidR="00C04698" w:rsidRDefault="00C04698" w:rsidP="008A0747">
      <w:pPr>
        <w:spacing w:line="360" w:lineRule="auto"/>
      </w:pPr>
      <w:r w:rsidRPr="00C04698">
        <w:rPr>
          <w:b/>
        </w:rPr>
        <w:t>Freud</w:t>
      </w:r>
      <w:r w:rsidR="005E0DE5">
        <w:rPr>
          <w:b/>
        </w:rPr>
        <w:t xml:space="preserve">, </w:t>
      </w:r>
      <w:r w:rsidR="005E0DE5" w:rsidRPr="00C04698">
        <w:rPr>
          <w:b/>
        </w:rPr>
        <w:t>Lucian</w:t>
      </w:r>
      <w:r>
        <w:t xml:space="preserve"> (1922-2011)</w:t>
      </w:r>
    </w:p>
    <w:p w14:paraId="4AAE67DE" w14:textId="77777777" w:rsidR="00C04698" w:rsidRDefault="00C04698" w:rsidP="008A0747">
      <w:pPr>
        <w:spacing w:line="360" w:lineRule="auto"/>
      </w:pPr>
    </w:p>
    <w:p w14:paraId="1FD381D9" w14:textId="4A05B3A2" w:rsidR="00316F3A" w:rsidRDefault="00344D7F" w:rsidP="008A0747">
      <w:pPr>
        <w:spacing w:line="360" w:lineRule="auto"/>
      </w:pPr>
      <w:r>
        <w:t>Lucian Freud</w:t>
      </w:r>
      <w:r w:rsidR="006F45A7">
        <w:t xml:space="preserve"> was a British painter and drau</w:t>
      </w:r>
      <w:r w:rsidR="00C04698">
        <w:t>ghtsman who</w:t>
      </w:r>
      <w:ins w:id="0" w:author="Danielle Child" w:date="2014-05-13T11:58:00Z">
        <w:r w:rsidR="00325669">
          <w:t>se work</w:t>
        </w:r>
      </w:ins>
      <w:r w:rsidR="00C04698">
        <w:t xml:space="preserve"> is characterized by</w:t>
      </w:r>
      <w:r w:rsidR="006F45A7">
        <w:t xml:space="preserve"> his intense figure studies and muted palette. Born in Berlin on 8 December 1922, Freud was the grandson of Sigmund Freud</w:t>
      </w:r>
      <w:ins w:id="1" w:author="Danielle Child" w:date="2014-05-13T11:28:00Z">
        <w:r w:rsidR="00871DA5">
          <w:t>; he</w:t>
        </w:r>
      </w:ins>
      <w:del w:id="2" w:author="Danielle Child" w:date="2014-05-13T11:28:00Z">
        <w:r w:rsidR="006F45A7" w:rsidDel="00871DA5">
          <w:delText xml:space="preserve"> and</w:delText>
        </w:r>
      </w:del>
      <w:r w:rsidR="006F45A7">
        <w:t xml:space="preserve"> moved to England in 1932 where he would remain for the rest of his life.</w:t>
      </w:r>
      <w:ins w:id="3" w:author="Danielle Child" w:date="2014-05-13T11:36:00Z">
        <w:r w:rsidR="00871DA5">
          <w:t xml:space="preserve"> In 1939 Freud acquired British citizenship, </w:t>
        </w:r>
      </w:ins>
      <w:del w:id="4" w:author="Danielle Child" w:date="2014-05-13T11:36:00Z">
        <w:r w:rsidR="006F45A7" w:rsidDel="00871DA5">
          <w:delText xml:space="preserve"> In 1939</w:delText>
        </w:r>
      </w:del>
      <w:ins w:id="5" w:author="Danielle Child" w:date="2014-05-13T11:36:00Z">
        <w:r w:rsidR="00871DA5">
          <w:t>the same year</w:t>
        </w:r>
      </w:ins>
      <w:r w:rsidR="006F45A7">
        <w:t xml:space="preserve"> </w:t>
      </w:r>
      <w:ins w:id="6" w:author="Danielle Child" w:date="2014-05-13T11:36:00Z">
        <w:r w:rsidR="00871DA5">
          <w:t xml:space="preserve">that </w:t>
        </w:r>
      </w:ins>
      <w:r w:rsidR="006F45A7">
        <w:t xml:space="preserve">he studied under </w:t>
      </w:r>
      <w:ins w:id="7" w:author="Danielle Child" w:date="2014-05-13T11:31:00Z">
        <w:r w:rsidR="00871DA5">
          <w:t xml:space="preserve">Welsh-born painter </w:t>
        </w:r>
      </w:ins>
      <w:r w:rsidR="006F45A7">
        <w:t>Cedric Mo</w:t>
      </w:r>
      <w:ins w:id="8" w:author="Danielle Child" w:date="2014-05-13T11:31:00Z">
        <w:r w:rsidR="00871DA5">
          <w:t>rris</w:t>
        </w:r>
      </w:ins>
      <w:del w:id="9" w:author="Danielle Child" w:date="2014-05-13T11:31:00Z">
        <w:r w:rsidR="006F45A7" w:rsidDel="00871DA5">
          <w:delText>ss</w:delText>
        </w:r>
      </w:del>
      <w:r w:rsidR="00E83DEE">
        <w:t>.</w:t>
      </w:r>
      <w:r w:rsidR="006F45A7">
        <w:t xml:space="preserve"> </w:t>
      </w:r>
      <w:r w:rsidR="00E83DEE">
        <w:t>Freud’s</w:t>
      </w:r>
      <w:r w:rsidR="003412E3">
        <w:t xml:space="preserve"> work is characterized by a realism of the flesh, as seen in his portraits and nudes, </w:t>
      </w:r>
      <w:r w:rsidR="005F52D2">
        <w:t>and dramatic charge</w:t>
      </w:r>
      <w:r w:rsidR="00E83DEE">
        <w:t xml:space="preserve">. </w:t>
      </w:r>
      <w:r w:rsidR="0080600E">
        <w:t>From the late</w:t>
      </w:r>
      <w:ins w:id="10" w:author="Danielle Child" w:date="2014-05-13T11:32:00Z">
        <w:r w:rsidR="00871DA5">
          <w:t xml:space="preserve"> </w:t>
        </w:r>
      </w:ins>
      <w:del w:id="11" w:author="Danielle Child" w:date="2014-05-13T11:32:00Z">
        <w:r w:rsidR="0080600E" w:rsidDel="00871DA5">
          <w:delText>-</w:delText>
        </w:r>
      </w:del>
      <w:r w:rsidR="0080600E">
        <w:t xml:space="preserve">1950s his work became freer in </w:t>
      </w:r>
      <w:ins w:id="12" w:author="Danielle Child" w:date="2014-05-13T11:58:00Z">
        <w:r w:rsidR="00325669">
          <w:t>Freud’s</w:t>
        </w:r>
      </w:ins>
      <w:del w:id="13" w:author="Danielle Child" w:date="2014-05-13T11:58:00Z">
        <w:r w:rsidR="0080600E" w:rsidDel="00325669">
          <w:delText>its</w:delText>
        </w:r>
      </w:del>
      <w:r w:rsidR="0080600E">
        <w:t xml:space="preserve"> handling of paint, which is conveyed by the exploration of th</w:t>
      </w:r>
      <w:r w:rsidR="00C04698">
        <w:t>e spatial contours of faces and bodies. His interiors are stark</w:t>
      </w:r>
      <w:ins w:id="14" w:author="Danielle Child" w:date="2014-05-13T11:32:00Z">
        <w:r w:rsidR="00871DA5">
          <w:t xml:space="preserve">, </w:t>
        </w:r>
      </w:ins>
      <w:del w:id="15" w:author="Danielle Child" w:date="2014-05-13T11:32:00Z">
        <w:r w:rsidR="00C04698" w:rsidDel="00871DA5">
          <w:delText xml:space="preserve"> and</w:delText>
        </w:r>
        <w:r w:rsidR="00316F3A" w:rsidDel="00871DA5">
          <w:delText xml:space="preserve"> </w:delText>
        </w:r>
        <w:r w:rsidR="004909ED" w:rsidDel="00871DA5">
          <w:delText xml:space="preserve">are </w:delText>
        </w:r>
      </w:del>
      <w:r w:rsidR="004909ED">
        <w:t>simultaneously mundane and yet eerie.</w:t>
      </w:r>
      <w:r w:rsidR="00D14D16">
        <w:t xml:space="preserve"> </w:t>
      </w:r>
      <w:r w:rsidR="0080600E">
        <w:t>Freud was part of the postwar generation of British painters who were preoccupied with the human figure.</w:t>
      </w:r>
      <w:r w:rsidR="00D14D16">
        <w:t xml:space="preserve"> </w:t>
      </w:r>
      <w:r w:rsidR="00316F3A">
        <w:t xml:space="preserve">He is frequently grouped with </w:t>
      </w:r>
      <w:del w:id="16" w:author="Danielle Child" w:date="2014-05-13T11:54:00Z">
        <w:r w:rsidR="00316F3A" w:rsidDel="000344E3">
          <w:delText xml:space="preserve">the </w:delText>
        </w:r>
      </w:del>
      <w:ins w:id="17" w:author="Danielle Child" w:date="2014-05-13T11:54:00Z">
        <w:r w:rsidR="000344E3">
          <w:t xml:space="preserve">painters Francis Bacon, Michael Andrews and Leon </w:t>
        </w:r>
        <w:proofErr w:type="spellStart"/>
        <w:r w:rsidR="000344E3">
          <w:t>Kossoff</w:t>
        </w:r>
        <w:proofErr w:type="spellEnd"/>
        <w:r w:rsidR="000344E3">
          <w:t xml:space="preserve">, termed the </w:t>
        </w:r>
      </w:ins>
      <w:r w:rsidR="00316F3A">
        <w:t>‘School of London’</w:t>
      </w:r>
      <w:ins w:id="18" w:author="Danielle Child" w:date="2014-05-13T11:54:00Z">
        <w:r w:rsidR="000344E3">
          <w:t>,</w:t>
        </w:r>
      </w:ins>
      <w:r w:rsidR="00316F3A">
        <w:t xml:space="preserve"> but this grouping was based on social affiliations rather than on shared artistic preoccupations, with the exception of their common interest in the human form.  </w:t>
      </w:r>
      <w:moveFromRangeStart w:id="19" w:author="Danielle Child" w:date="2014-05-13T11:55:00Z" w:name="move261601451"/>
      <w:moveFrom w:id="20" w:author="Danielle Child" w:date="2014-05-13T11:55:00Z">
        <w:r w:rsidR="00316F3A" w:rsidDel="000344E3">
          <w:t>He died on July 20</w:t>
        </w:r>
        <w:r w:rsidR="00316F3A" w:rsidRPr="00316F3A" w:rsidDel="000344E3">
          <w:rPr>
            <w:vertAlign w:val="superscript"/>
          </w:rPr>
          <w:t>th</w:t>
        </w:r>
        <w:r w:rsidR="00316F3A" w:rsidDel="000344E3">
          <w:t xml:space="preserve"> 2011 in London.</w:t>
        </w:r>
      </w:moveFrom>
      <w:moveFromRangeEnd w:id="19"/>
    </w:p>
    <w:p w14:paraId="10291F47" w14:textId="77777777" w:rsidR="006F45A7" w:rsidRDefault="006F45A7" w:rsidP="008A0747">
      <w:pPr>
        <w:spacing w:line="360" w:lineRule="auto"/>
      </w:pPr>
    </w:p>
    <w:p w14:paraId="14A1982C" w14:textId="757C8682" w:rsidR="0083137A" w:rsidDel="00871DA5" w:rsidRDefault="00344D7F" w:rsidP="008A0747">
      <w:pPr>
        <w:spacing w:line="360" w:lineRule="auto"/>
        <w:rPr>
          <w:del w:id="21" w:author="Danielle Child" w:date="2014-05-13T11:37:00Z"/>
        </w:rPr>
      </w:pPr>
      <w:del w:id="22" w:author="Danielle Child" w:date="2014-05-13T11:34:00Z">
        <w:r w:rsidDel="00871DA5">
          <w:delText>Lucian Freud was a British painter and drau</w:delText>
        </w:r>
        <w:r w:rsidR="004909ED" w:rsidDel="00871DA5">
          <w:delText>ghtsman who is characterized by</w:delText>
        </w:r>
        <w:r w:rsidDel="00871DA5">
          <w:delText xml:space="preserve"> his intense figure studies</w:delText>
        </w:r>
        <w:r w:rsidR="002F68C1" w:rsidDel="00871DA5">
          <w:delText xml:space="preserve"> and muted palette</w:delText>
        </w:r>
        <w:r w:rsidDel="00871DA5">
          <w:delText xml:space="preserve">. </w:delText>
        </w:r>
      </w:del>
      <w:del w:id="23" w:author="Danielle Child" w:date="2014-05-13T11:33:00Z">
        <w:r w:rsidDel="00871DA5">
          <w:delText xml:space="preserve">Born </w:delText>
        </w:r>
        <w:r w:rsidR="0056112E" w:rsidDel="00871DA5">
          <w:delText>in Ber</w:delText>
        </w:r>
        <w:r w:rsidDel="00871DA5">
          <w:delText xml:space="preserve">lin on 8 December 1922, Freud was the grandson of Sigmund Freud and moved to England in 1932 where he would remain for the rest of his life. In </w:delText>
        </w:r>
      </w:del>
      <w:del w:id="24" w:author="Danielle Child" w:date="2014-05-13T11:35:00Z">
        <w:r w:rsidDel="00871DA5">
          <w:delText xml:space="preserve">1939 </w:delText>
        </w:r>
      </w:del>
      <w:del w:id="25" w:author="Danielle Child" w:date="2014-05-13T11:34:00Z">
        <w:r w:rsidDel="00871DA5">
          <w:delText>he</w:delText>
        </w:r>
      </w:del>
      <w:del w:id="26" w:author="Danielle Child" w:date="2014-05-13T11:35:00Z">
        <w:r w:rsidDel="00871DA5">
          <w:delText xml:space="preserve"> acquired British citizenship</w:delText>
        </w:r>
        <w:r w:rsidR="00313762" w:rsidDel="00871DA5">
          <w:delText xml:space="preserve">. </w:delText>
        </w:r>
      </w:del>
      <w:del w:id="27" w:author="Danielle Child" w:date="2014-05-13T11:37:00Z">
        <w:r w:rsidR="00313762" w:rsidDel="00871DA5">
          <w:delText>His</w:delText>
        </w:r>
      </w:del>
      <w:ins w:id="28" w:author="Danielle Child" w:date="2014-05-13T11:37:00Z">
        <w:r w:rsidR="00871DA5">
          <w:t>Lucien Freud’s</w:t>
        </w:r>
      </w:ins>
      <w:r w:rsidR="00313762">
        <w:t xml:space="preserve"> artistic training was minimal. He spent a few months at the Central School of Arts before moving on to </w:t>
      </w:r>
      <w:r>
        <w:t>the East Anglian Sch</w:t>
      </w:r>
      <w:r w:rsidR="002F68C1">
        <w:t>ool of Painting and Drawing</w:t>
      </w:r>
      <w:r w:rsidR="008B2B2E">
        <w:t xml:space="preserve"> at Dedham in Essex</w:t>
      </w:r>
      <w:r>
        <w:t xml:space="preserve"> with </w:t>
      </w:r>
      <w:r w:rsidR="008B2B2E">
        <w:t xml:space="preserve">the founder </w:t>
      </w:r>
      <w:r w:rsidR="00AE2477">
        <w:t>Cedric Moss</w:t>
      </w:r>
      <w:r w:rsidR="006F45A7">
        <w:t xml:space="preserve">.  </w:t>
      </w:r>
      <w:r w:rsidR="00DA630D">
        <w:t xml:space="preserve">From </w:t>
      </w:r>
      <w:r w:rsidR="0083137A">
        <w:t xml:space="preserve">1948 to 1958 </w:t>
      </w:r>
      <w:del w:id="29" w:author="Danielle Child" w:date="2014-05-13T11:38:00Z">
        <w:r w:rsidR="0083137A" w:rsidDel="00E63AAD">
          <w:delText xml:space="preserve">he </w:delText>
        </w:r>
      </w:del>
      <w:ins w:id="30" w:author="Danielle Child" w:date="2014-05-13T11:38:00Z">
        <w:r w:rsidR="00E63AAD">
          <w:t xml:space="preserve">Freud </w:t>
        </w:r>
      </w:ins>
      <w:r w:rsidR="0083137A">
        <w:t>taught at the Slade School</w:t>
      </w:r>
      <w:r w:rsidR="00E83DEE">
        <w:t xml:space="preserve"> of Fine Art</w:t>
      </w:r>
      <w:r w:rsidR="0083137A">
        <w:t>.</w:t>
      </w:r>
      <w:ins w:id="31" w:author="Danielle Child" w:date="2014-05-13T11:37:00Z">
        <w:r w:rsidR="00871DA5">
          <w:t xml:space="preserve"> </w:t>
        </w:r>
      </w:ins>
    </w:p>
    <w:p w14:paraId="16579E5D" w14:textId="77777777" w:rsidR="0083137A" w:rsidDel="00871DA5" w:rsidRDefault="0083137A" w:rsidP="008A0747">
      <w:pPr>
        <w:spacing w:line="360" w:lineRule="auto"/>
        <w:rPr>
          <w:del w:id="32" w:author="Danielle Child" w:date="2014-05-13T11:37:00Z"/>
        </w:rPr>
      </w:pPr>
    </w:p>
    <w:p w14:paraId="7B9B4E3F" w14:textId="77777777" w:rsidR="000344E3" w:rsidRDefault="00E83DEE" w:rsidP="008A0747">
      <w:pPr>
        <w:spacing w:line="360" w:lineRule="auto"/>
        <w:rPr>
          <w:ins w:id="33" w:author="Danielle Child" w:date="2014-05-13T11:51:00Z"/>
        </w:rPr>
      </w:pPr>
      <w:r>
        <w:t xml:space="preserve">Among his subjects were still </w:t>
      </w:r>
      <w:proofErr w:type="spellStart"/>
      <w:r w:rsidR="0083137A">
        <w:t>lifes</w:t>
      </w:r>
      <w:proofErr w:type="spellEnd"/>
      <w:r w:rsidR="0083137A">
        <w:t>, interiors and cityscapes but his central subject</w:t>
      </w:r>
      <w:r w:rsidR="004909ED">
        <w:t>s</w:t>
      </w:r>
      <w:r w:rsidR="0083137A">
        <w:t xml:space="preserve"> w</w:t>
      </w:r>
      <w:r w:rsidR="004909ED">
        <w:t>ere</w:t>
      </w:r>
      <w:r w:rsidR="0083137A">
        <w:t xml:space="preserve"> portraits and nudes</w:t>
      </w:r>
      <w:r>
        <w:t>.</w:t>
      </w:r>
      <w:r w:rsidR="007906C0" w:rsidRPr="007906C0">
        <w:t xml:space="preserve"> </w:t>
      </w:r>
      <w:r w:rsidR="007906C0">
        <w:t xml:space="preserve">His work is characterized by its realism, especially </w:t>
      </w:r>
      <w:r w:rsidR="004909ED">
        <w:t xml:space="preserve">the attention paid </w:t>
      </w:r>
      <w:r w:rsidR="007906C0">
        <w:t>to the tone and texture of flesh. Weighty, meaty bodies lie against surfaces in poses that enhance their nakedness. They are uninhibited and Freud paints their every imperfection.  Another charac</w:t>
      </w:r>
      <w:r w:rsidR="004909ED">
        <w:t xml:space="preserve">teristic of his work is its </w:t>
      </w:r>
      <w:r w:rsidR="005F52D2">
        <w:t>dramatic charge</w:t>
      </w:r>
      <w:r w:rsidR="003412E3">
        <w:t>, as evidenced in the following work.</w:t>
      </w:r>
      <w:r w:rsidR="007906C0">
        <w:t xml:space="preserve"> </w:t>
      </w:r>
      <w:r w:rsidR="00967905">
        <w:rPr>
          <w:i/>
        </w:rPr>
        <w:t xml:space="preserve">Interior in Paddington </w:t>
      </w:r>
      <w:r w:rsidR="0056112E">
        <w:t>(1951)</w:t>
      </w:r>
      <w:r w:rsidR="008D7281">
        <w:t xml:space="preserve"> (Walker Art Gallery, Liverpool)</w:t>
      </w:r>
      <w:r w:rsidR="00313762">
        <w:t xml:space="preserve"> </w:t>
      </w:r>
      <w:r w:rsidR="00E443DC">
        <w:t xml:space="preserve">was commissioned for the </w:t>
      </w:r>
      <w:r w:rsidR="008B2B2E">
        <w:t>Arts Council</w:t>
      </w:r>
      <w:r w:rsidR="00E443DC">
        <w:t xml:space="preserve">’s exhibition, </w:t>
      </w:r>
      <w:r w:rsidR="00E443DC">
        <w:rPr>
          <w:i/>
        </w:rPr>
        <w:t>Sixty Paintings for 51</w:t>
      </w:r>
      <w:r w:rsidR="00E443DC">
        <w:t>, as part of the Festival of Britain</w:t>
      </w:r>
      <w:r>
        <w:t>. It</w:t>
      </w:r>
      <w:r w:rsidR="00E443DC">
        <w:t xml:space="preserve"> features the photographer Harry Diamond</w:t>
      </w:r>
      <w:r w:rsidR="0056112E">
        <w:t xml:space="preserve"> in </w:t>
      </w:r>
      <w:r w:rsidR="003412E3">
        <w:t xml:space="preserve">a </w:t>
      </w:r>
      <w:r w:rsidR="0056112E">
        <w:t>raincoat</w:t>
      </w:r>
      <w:r>
        <w:t xml:space="preserve">; one hand holds a lit cigarette and the other </w:t>
      </w:r>
      <w:proofErr w:type="gramStart"/>
      <w:r>
        <w:t>is</w:t>
      </w:r>
      <w:proofErr w:type="gramEnd"/>
      <w:r>
        <w:t xml:space="preserve"> clenched.</w:t>
      </w:r>
      <w:r w:rsidR="0056112E">
        <w:t xml:space="preserve"> </w:t>
      </w:r>
      <w:r w:rsidR="003412E3">
        <w:t xml:space="preserve">Looking into space, he is dwarfed by the presence of a huge potted plant. </w:t>
      </w:r>
    </w:p>
    <w:p w14:paraId="3A63091D" w14:textId="25E53E8C" w:rsidR="00344D7F" w:rsidRDefault="00344D7F" w:rsidP="008A0747">
      <w:pPr>
        <w:spacing w:line="360" w:lineRule="auto"/>
      </w:pPr>
      <w:r>
        <w:lastRenderedPageBreak/>
        <w:t xml:space="preserve">Freud’s later work, from the </w:t>
      </w:r>
      <w:r w:rsidR="00967905">
        <w:t xml:space="preserve">late </w:t>
      </w:r>
      <w:r>
        <w:t xml:space="preserve">1950s onwards, is markedly different </w:t>
      </w:r>
      <w:r w:rsidR="004909ED">
        <w:t xml:space="preserve">in its </w:t>
      </w:r>
      <w:r w:rsidR="002F68C1">
        <w:t>broad</w:t>
      </w:r>
      <w:r w:rsidR="004909ED">
        <w:t>er</w:t>
      </w:r>
      <w:r w:rsidR="002F68C1">
        <w:t xml:space="preserve"> handling and application which he achieved by using h</w:t>
      </w:r>
      <w:r w:rsidR="002F68C1" w:rsidRPr="00E83DEE">
        <w:t>og</w:t>
      </w:r>
      <w:r w:rsidR="002F68C1">
        <w:t xml:space="preserve"> brushes</w:t>
      </w:r>
      <w:r w:rsidR="009225B8">
        <w:t xml:space="preserve"> instead of sable</w:t>
      </w:r>
      <w:ins w:id="34" w:author="Danielle Child" w:date="2014-05-13T11:51:00Z">
        <w:r w:rsidR="000344E3">
          <w:t>,</w:t>
        </w:r>
      </w:ins>
      <w:r w:rsidR="009225B8">
        <w:t xml:space="preserve"> which he had previously used</w:t>
      </w:r>
      <w:r w:rsidR="002F68C1">
        <w:t>. His more rough brushwork was suggestive of space</w:t>
      </w:r>
      <w:r w:rsidR="004909ED">
        <w:t xml:space="preserve">, </w:t>
      </w:r>
      <w:r w:rsidR="002F68C1">
        <w:t xml:space="preserve">structure and </w:t>
      </w:r>
      <w:r w:rsidR="004909ED">
        <w:t xml:space="preserve">texture, and </w:t>
      </w:r>
      <w:r w:rsidR="002F68C1">
        <w:t>this was in contrast to his earlier work that was more c</w:t>
      </w:r>
      <w:r w:rsidR="008B2B2E">
        <w:t xml:space="preserve">oncerned with </w:t>
      </w:r>
      <w:r w:rsidR="004909ED">
        <w:t xml:space="preserve">optical and </w:t>
      </w:r>
      <w:r w:rsidR="008B2B2E">
        <w:t>surface qualities, namely the cultivation of an intricate and meticulous surface.</w:t>
      </w:r>
      <w:r w:rsidR="005E76F5">
        <w:t xml:space="preserve"> </w:t>
      </w:r>
      <w:del w:id="35" w:author="Danielle Child" w:date="2014-05-13T11:52:00Z">
        <w:r w:rsidR="00B54B82" w:rsidDel="000344E3">
          <w:delText xml:space="preserve">From the 1980s onwards he </w:delText>
        </w:r>
        <w:r w:rsidR="002F68C1" w:rsidDel="000344E3">
          <w:delText xml:space="preserve">  </w:delText>
        </w:r>
      </w:del>
    </w:p>
    <w:p w14:paraId="04616146" w14:textId="77777777" w:rsidR="007906C0" w:rsidRDefault="007906C0" w:rsidP="008A0747">
      <w:pPr>
        <w:spacing w:line="360" w:lineRule="auto"/>
      </w:pPr>
    </w:p>
    <w:p w14:paraId="635853B5" w14:textId="77777777" w:rsidR="005768ED" w:rsidRDefault="005E76F5" w:rsidP="008A0747">
      <w:pPr>
        <w:spacing w:line="360" w:lineRule="auto"/>
        <w:rPr>
          <w:ins w:id="36" w:author="Danielle Child" w:date="2014-05-13T12:10:00Z"/>
        </w:rPr>
      </w:pPr>
      <w:r>
        <w:t>Freud preferred to pai</w:t>
      </w:r>
      <w:r w:rsidR="004909ED">
        <w:t xml:space="preserve">nt people who </w:t>
      </w:r>
      <w:r w:rsidR="00DA630D">
        <w:t>were known to him, including his</w:t>
      </w:r>
      <w:r w:rsidR="00AE2477">
        <w:t xml:space="preserve"> mother and daughters</w:t>
      </w:r>
      <w:ins w:id="37" w:author="Danielle Child" w:date="2014-05-13T12:03:00Z">
        <w:r w:rsidR="005768ED">
          <w:t>;</w:t>
        </w:r>
      </w:ins>
      <w:del w:id="38" w:author="Danielle Child" w:date="2014-05-13T12:03:00Z">
        <w:r w:rsidR="00AE2477" w:rsidDel="005768ED">
          <w:delText>,</w:delText>
        </w:r>
      </w:del>
      <w:r w:rsidR="00AE2477">
        <w:t xml:space="preserve"> his</w:t>
      </w:r>
      <w:r w:rsidR="00DA630D">
        <w:t xml:space="preserve"> </w:t>
      </w:r>
      <w:r w:rsidR="00E443DC">
        <w:t>wife</w:t>
      </w:r>
      <w:ins w:id="39" w:author="Danielle Child" w:date="2014-05-13T12:03:00Z">
        <w:r w:rsidR="005768ED">
          <w:t>,</w:t>
        </w:r>
      </w:ins>
      <w:del w:id="40" w:author="Danielle Child" w:date="2014-05-13T12:03:00Z">
        <w:r w:rsidR="00E443DC" w:rsidDel="005768ED">
          <w:delText>,</w:delText>
        </w:r>
      </w:del>
      <w:r w:rsidR="00E443DC">
        <w:t xml:space="preserve"> Kitty Garman, </w:t>
      </w:r>
      <w:r w:rsidR="00DA630D">
        <w:t xml:space="preserve">and </w:t>
      </w:r>
      <w:r w:rsidR="00E83DEE">
        <w:t xml:space="preserve">the </w:t>
      </w:r>
      <w:r w:rsidR="00DA630D">
        <w:t xml:space="preserve">performance artist Leigh Bowery.  </w:t>
      </w:r>
      <w:r>
        <w:t>However</w:t>
      </w:r>
      <w:r w:rsidR="004909ED">
        <w:t>,</w:t>
      </w:r>
      <w:r>
        <w:t xml:space="preserve"> in spite of his intimacy with his sitters </w:t>
      </w:r>
      <w:r w:rsidR="00DA630D">
        <w:t>in real life</w:t>
      </w:r>
      <w:r w:rsidR="004909ED">
        <w:t xml:space="preserve">, </w:t>
      </w:r>
      <w:r w:rsidR="00DA630D">
        <w:t xml:space="preserve">his depictions of them </w:t>
      </w:r>
      <w:r>
        <w:t xml:space="preserve">convey </w:t>
      </w:r>
      <w:proofErr w:type="gramStart"/>
      <w:r>
        <w:t>a blankness</w:t>
      </w:r>
      <w:proofErr w:type="gramEnd"/>
      <w:r>
        <w:t xml:space="preserve"> </w:t>
      </w:r>
      <w:r w:rsidR="00E83DEE">
        <w:t xml:space="preserve">and objectivity and </w:t>
      </w:r>
      <w:r w:rsidR="004909ED">
        <w:t xml:space="preserve">his subjects </w:t>
      </w:r>
      <w:r w:rsidR="00E83DEE">
        <w:t>rarely meet</w:t>
      </w:r>
      <w:r>
        <w:t xml:space="preserve"> the gaze of the viewer.  </w:t>
      </w:r>
      <w:r w:rsidR="00E83DEE">
        <w:t>His</w:t>
      </w:r>
      <w:r w:rsidR="001B2A2A">
        <w:t xml:space="preserve"> portrayals can be described as existentialist insofar as they involve the individual in a bare, often stark, interior that is not defined </w:t>
      </w:r>
      <w:ins w:id="41" w:author="Danielle Child" w:date="2014-05-13T11:52:00Z">
        <w:r w:rsidR="000344E3">
          <w:t>n</w:t>
        </w:r>
      </w:ins>
      <w:r w:rsidR="001B2A2A">
        <w:t xml:space="preserve">or explained by the </w:t>
      </w:r>
      <w:r w:rsidR="00760BA7">
        <w:t xml:space="preserve">often random and isolated </w:t>
      </w:r>
      <w:r w:rsidR="001B2A2A">
        <w:t>objects in the room</w:t>
      </w:r>
      <w:r w:rsidR="004909ED">
        <w:t xml:space="preserve"> that contribute to the surreal</w:t>
      </w:r>
      <w:del w:id="42" w:author="Danielle Child" w:date="2014-05-13T11:53:00Z">
        <w:r w:rsidR="004909ED" w:rsidDel="000344E3">
          <w:delText>ist</w:delText>
        </w:r>
      </w:del>
      <w:r w:rsidR="004909ED">
        <w:t xml:space="preserve"> atmosphere. </w:t>
      </w:r>
      <w:r w:rsidR="001B2A2A">
        <w:t>This</w:t>
      </w:r>
      <w:r w:rsidR="008D7281">
        <w:t xml:space="preserve"> increases the sense of alienation and the intensity of the dynamic</w:t>
      </w:r>
      <w:r w:rsidR="001B2A2A">
        <w:t xml:space="preserve"> that the viewer has with the </w:t>
      </w:r>
      <w:r w:rsidR="00116CF8">
        <w:t>sitter as there is nothing to distract from the raw details</w:t>
      </w:r>
      <w:r w:rsidR="008D7281">
        <w:t>.</w:t>
      </w:r>
      <w:r w:rsidR="00116CF8">
        <w:t xml:space="preserve"> </w:t>
      </w:r>
    </w:p>
    <w:p w14:paraId="0FC85923" w14:textId="77777777" w:rsidR="005768ED" w:rsidRDefault="005768ED" w:rsidP="008A0747">
      <w:pPr>
        <w:spacing w:line="360" w:lineRule="auto"/>
        <w:rPr>
          <w:ins w:id="43" w:author="Danielle Child" w:date="2014-05-13T12:10:00Z"/>
        </w:rPr>
      </w:pPr>
    </w:p>
    <w:p w14:paraId="26DD75B3" w14:textId="5FD28AED" w:rsidR="005E76F5" w:rsidRDefault="000019ED" w:rsidP="008A0747">
      <w:pPr>
        <w:spacing w:line="360" w:lineRule="auto"/>
      </w:pPr>
      <w:ins w:id="44" w:author="Danielle Child" w:date="2014-05-13T12:12:00Z">
        <w:r>
          <w:t>In 2002</w:t>
        </w:r>
      </w:ins>
      <w:ins w:id="45" w:author="Danielle Child" w:date="2014-05-13T12:13:00Z">
        <w:r>
          <w:t>,</w:t>
        </w:r>
      </w:ins>
      <w:ins w:id="46" w:author="Danielle Child" w:date="2014-05-13T12:12:00Z">
        <w:r>
          <w:t xml:space="preserve"> Tate</w:t>
        </w:r>
      </w:ins>
      <w:ins w:id="47" w:author="Danielle Child" w:date="2014-05-13T12:13:00Z">
        <w:r>
          <w:t xml:space="preserve"> Britain</w:t>
        </w:r>
      </w:ins>
      <w:ins w:id="48" w:author="Danielle Child" w:date="2014-05-13T12:12:00Z">
        <w:r>
          <w:t xml:space="preserve"> held a </w:t>
        </w:r>
      </w:ins>
      <w:ins w:id="49" w:author="Danielle Child" w:date="2014-05-13T12:14:00Z">
        <w:r>
          <w:t xml:space="preserve">major </w:t>
        </w:r>
      </w:ins>
      <w:ins w:id="50" w:author="Danielle Child" w:date="2014-05-13T12:12:00Z">
        <w:r>
          <w:t>retrospective of Freud’s work</w:t>
        </w:r>
      </w:ins>
      <w:ins w:id="51" w:author="Danielle Child" w:date="2014-05-13T12:13:00Z">
        <w:r>
          <w:t>.</w:t>
        </w:r>
      </w:ins>
      <w:ins w:id="52" w:author="Danielle Child" w:date="2014-05-13T12:12:00Z">
        <w:r>
          <w:t xml:space="preserve"> </w:t>
        </w:r>
      </w:ins>
      <w:ins w:id="53" w:author="Danielle Child" w:date="2014-05-13T11:55:00Z">
        <w:r w:rsidR="000344E3">
          <w:t>Freud</w:t>
        </w:r>
      </w:ins>
      <w:moveToRangeStart w:id="54" w:author="Danielle Child" w:date="2014-05-13T11:55:00Z" w:name="move261601451"/>
      <w:moveTo w:id="55" w:author="Danielle Child" w:date="2014-05-13T11:55:00Z">
        <w:del w:id="56" w:author="Danielle Child" w:date="2014-05-13T11:55:00Z">
          <w:r w:rsidR="000344E3" w:rsidDel="000344E3">
            <w:delText>He</w:delText>
          </w:r>
        </w:del>
        <w:r w:rsidR="000344E3">
          <w:t xml:space="preserve"> </w:t>
        </w:r>
      </w:moveTo>
      <w:ins w:id="57" w:author="Danielle Child" w:date="2014-05-13T11:55:00Z">
        <w:r w:rsidR="000344E3">
          <w:t xml:space="preserve">continued to paint until his </w:t>
        </w:r>
      </w:ins>
      <w:moveTo w:id="58" w:author="Danielle Child" w:date="2014-05-13T11:55:00Z">
        <w:r w:rsidR="000344E3">
          <w:t>d</w:t>
        </w:r>
      </w:moveTo>
      <w:ins w:id="59" w:author="Danielle Child" w:date="2014-05-13T11:55:00Z">
        <w:r w:rsidR="000344E3">
          <w:t>eath</w:t>
        </w:r>
      </w:ins>
      <w:moveTo w:id="60" w:author="Danielle Child" w:date="2014-05-13T11:55:00Z">
        <w:del w:id="61" w:author="Danielle Child" w:date="2014-05-13T11:55:00Z">
          <w:r w:rsidR="000344E3" w:rsidDel="000344E3">
            <w:delText>ied</w:delText>
          </w:r>
        </w:del>
        <w:r w:rsidR="000344E3">
          <w:t xml:space="preserve"> on July 20</w:t>
        </w:r>
        <w:r w:rsidR="000344E3" w:rsidRPr="00316F3A">
          <w:rPr>
            <w:vertAlign w:val="superscript"/>
          </w:rPr>
          <w:t>th</w:t>
        </w:r>
        <w:r w:rsidR="000344E3">
          <w:t xml:space="preserve"> 2011 in London</w:t>
        </w:r>
      </w:moveTo>
      <w:ins w:id="62" w:author="Danielle Child" w:date="2014-05-13T12:06:00Z">
        <w:r w:rsidR="005768ED">
          <w:t xml:space="preserve">, leaving an unfinished painting of his assistant </w:t>
        </w:r>
      </w:ins>
      <w:ins w:id="63" w:author="Danielle Child" w:date="2014-05-13T12:08:00Z">
        <w:r w:rsidR="005768ED">
          <w:t xml:space="preserve">and close friend, </w:t>
        </w:r>
      </w:ins>
      <w:ins w:id="64" w:author="Danielle Child" w:date="2014-05-13T12:06:00Z">
        <w:r w:rsidR="005768ED">
          <w:t>David Dawson</w:t>
        </w:r>
      </w:ins>
      <w:ins w:id="65" w:author="Danielle Child" w:date="2014-05-13T12:08:00Z">
        <w:r w:rsidR="005768ED">
          <w:t>,</w:t>
        </w:r>
      </w:ins>
      <w:ins w:id="66" w:author="Danielle Child" w:date="2014-05-13T12:06:00Z">
        <w:r w:rsidR="005768ED">
          <w:t xml:space="preserve"> and Dawson’s whippet Eli.  </w:t>
        </w:r>
      </w:ins>
      <w:ins w:id="67" w:author="Danielle Child" w:date="2014-05-13T12:08:00Z">
        <w:r w:rsidR="005768ED">
          <w:t xml:space="preserve">This final painting </w:t>
        </w:r>
      </w:ins>
      <w:ins w:id="68" w:author="Danielle Child" w:date="2014-05-13T12:07:00Z">
        <w:r w:rsidR="005768ED">
          <w:t>was displayed in the National Portrait Gallery</w:t>
        </w:r>
      </w:ins>
      <w:ins w:id="69" w:author="Danielle Child" w:date="2014-05-13T12:11:00Z">
        <w:r>
          <w:t>’s</w:t>
        </w:r>
      </w:ins>
      <w:ins w:id="70" w:author="Danielle Child" w:date="2014-05-13T12:07:00Z">
        <w:r w:rsidR="005768ED">
          <w:t xml:space="preserve"> </w:t>
        </w:r>
      </w:ins>
      <w:ins w:id="71" w:author="Danielle Child" w:date="2014-05-13T12:10:00Z">
        <w:r w:rsidR="005768ED">
          <w:t xml:space="preserve">2012 </w:t>
        </w:r>
      </w:ins>
      <w:ins w:id="72" w:author="Danielle Child" w:date="2014-05-13T12:07:00Z">
        <w:r w:rsidR="005768ED">
          <w:t xml:space="preserve">blockbuster </w:t>
        </w:r>
      </w:ins>
      <w:ins w:id="73" w:author="Danielle Child" w:date="2014-05-13T12:09:00Z">
        <w:r w:rsidR="005768ED">
          <w:t>show devoted to Freud’s portraits</w:t>
        </w:r>
      </w:ins>
      <w:ins w:id="74" w:author="Danielle Child" w:date="2014-05-13T12:07:00Z">
        <w:r w:rsidR="005768ED">
          <w:t xml:space="preserve">. </w:t>
        </w:r>
      </w:ins>
      <w:moveTo w:id="75" w:author="Danielle Child" w:date="2014-05-13T11:55:00Z">
        <w:del w:id="76" w:author="Danielle Child" w:date="2014-05-13T12:06:00Z">
          <w:r w:rsidR="000344E3" w:rsidDel="005768ED">
            <w:delText>.</w:delText>
          </w:r>
        </w:del>
      </w:moveTo>
      <w:moveToRangeEnd w:id="54"/>
    </w:p>
    <w:p w14:paraId="18F92182" w14:textId="77777777" w:rsidR="006F45A7" w:rsidDel="000344E3" w:rsidRDefault="006F45A7" w:rsidP="008A0747">
      <w:pPr>
        <w:spacing w:line="360" w:lineRule="auto"/>
        <w:rPr>
          <w:del w:id="77" w:author="Danielle Child" w:date="2014-05-13T11:55:00Z"/>
        </w:rPr>
      </w:pPr>
    </w:p>
    <w:p w14:paraId="288724A9" w14:textId="0D0A9203" w:rsidR="006F45A7" w:rsidDel="0098141D" w:rsidRDefault="009225B8" w:rsidP="008A0747">
      <w:pPr>
        <w:spacing w:line="360" w:lineRule="auto"/>
        <w:rPr>
          <w:del w:id="78" w:author="Danielle Child" w:date="2014-05-13T11:55:00Z"/>
        </w:rPr>
      </w:pPr>
      <w:del w:id="79" w:author="Danielle Child" w:date="2014-05-13T11:55:00Z">
        <w:r w:rsidDel="000344E3">
          <w:delText xml:space="preserve">Freud was part of the postwar generation of British painters who were preoccupied with the human figure. </w:delText>
        </w:r>
      </w:del>
      <w:del w:id="80" w:author="Danielle Child" w:date="2014-05-13T11:54:00Z">
        <w:r w:rsidDel="000344E3">
          <w:delText>He is frequently grouped with Francis Bacon, Michael Andrews and Leon Kossof</w:delText>
        </w:r>
        <w:r w:rsidR="00AE2477" w:rsidDel="000344E3">
          <w:delText>f</w:delText>
        </w:r>
        <w:r w:rsidDel="000344E3">
          <w:delText xml:space="preserve"> as being part of the </w:delText>
        </w:r>
      </w:del>
      <w:del w:id="81" w:author="Danielle Child" w:date="2014-05-13T11:55:00Z">
        <w:r w:rsidDel="000344E3">
          <w:delText xml:space="preserve">‘School of London’ but this grouping was based on social affiliations rather than on shared artistic preoccupations, with the exception of their common interest in the human form.  </w:delText>
        </w:r>
        <w:r w:rsidR="00313B2A" w:rsidDel="000344E3">
          <w:delText>He died on July 20</w:delText>
        </w:r>
        <w:r w:rsidR="00313B2A" w:rsidRPr="00316F3A" w:rsidDel="000344E3">
          <w:rPr>
            <w:vertAlign w:val="superscript"/>
          </w:rPr>
          <w:delText>th</w:delText>
        </w:r>
        <w:r w:rsidR="00313B2A" w:rsidDel="000344E3">
          <w:delText xml:space="preserve"> 2011 in London.</w:delText>
        </w:r>
      </w:del>
    </w:p>
    <w:p w14:paraId="433EFCA5" w14:textId="77777777" w:rsidR="0098141D" w:rsidRDefault="0098141D" w:rsidP="008A0747">
      <w:pPr>
        <w:spacing w:line="360" w:lineRule="auto"/>
        <w:rPr>
          <w:ins w:id="82" w:author="doctor" w:date="2014-05-19T14:45:00Z"/>
        </w:rPr>
      </w:pPr>
    </w:p>
    <w:p w14:paraId="626F307D" w14:textId="314EB75A" w:rsidR="0098141D" w:rsidRDefault="0098141D" w:rsidP="008A0747">
      <w:pPr>
        <w:spacing w:line="360" w:lineRule="auto"/>
        <w:rPr>
          <w:ins w:id="83" w:author="doctor" w:date="2014-05-19T14:45:00Z"/>
        </w:rPr>
      </w:pPr>
      <w:ins w:id="84" w:author="doctor" w:date="2014-05-19T14:45:00Z">
        <w:r>
          <w:t xml:space="preserve">Suggested image: </w:t>
        </w:r>
        <w:bookmarkStart w:id="85" w:name="_GoBack"/>
        <w:bookmarkEnd w:id="85"/>
        <w:r>
          <w:t>'Interior in Paddington' (1951) which is owned by the Walker art gallery in Liverpool for the image.</w:t>
        </w:r>
      </w:ins>
    </w:p>
    <w:p w14:paraId="63963638" w14:textId="77777777" w:rsidR="006F45A7" w:rsidRDefault="006F45A7" w:rsidP="008A0747">
      <w:pPr>
        <w:spacing w:line="360" w:lineRule="auto"/>
      </w:pPr>
    </w:p>
    <w:p w14:paraId="14AADF7C" w14:textId="77777777" w:rsidR="00AE2477" w:rsidRDefault="00AE2477" w:rsidP="008A0747">
      <w:pPr>
        <w:spacing w:line="360" w:lineRule="auto"/>
      </w:pPr>
      <w:r>
        <w:t>References and further reading</w:t>
      </w:r>
    </w:p>
    <w:p w14:paraId="7A4C430D" w14:textId="77777777" w:rsidR="00AE2477" w:rsidRDefault="00AE2477" w:rsidP="008A0747">
      <w:pPr>
        <w:spacing w:line="360" w:lineRule="auto"/>
      </w:pPr>
    </w:p>
    <w:p w14:paraId="5AB553F7" w14:textId="77777777" w:rsidR="00AE2477" w:rsidRPr="00AE2477" w:rsidRDefault="00AE2477" w:rsidP="008A0747">
      <w:pPr>
        <w:spacing w:line="360" w:lineRule="auto"/>
      </w:pPr>
      <w:r>
        <w:t>Fever, W. (2007),</w:t>
      </w:r>
      <w:r>
        <w:rPr>
          <w:i/>
        </w:rPr>
        <w:t xml:space="preserve"> Lucian Freud</w:t>
      </w:r>
      <w:r>
        <w:t>, New York: Rizzoli International Publishers.</w:t>
      </w:r>
    </w:p>
    <w:p w14:paraId="79630983" w14:textId="77777777" w:rsidR="00AE2477" w:rsidRDefault="00AE2477" w:rsidP="008A0747">
      <w:pPr>
        <w:spacing w:line="360" w:lineRule="auto"/>
      </w:pPr>
    </w:p>
    <w:p w14:paraId="6770DE2C" w14:textId="77777777" w:rsidR="00AE2477" w:rsidRDefault="00AE2477" w:rsidP="008A0747">
      <w:pPr>
        <w:spacing w:line="360" w:lineRule="auto"/>
      </w:pPr>
      <w:proofErr w:type="spellStart"/>
      <w:r>
        <w:t>Gowing</w:t>
      </w:r>
      <w:proofErr w:type="spellEnd"/>
      <w:r>
        <w:t xml:space="preserve">, L. (1982), </w:t>
      </w:r>
      <w:r>
        <w:rPr>
          <w:i/>
        </w:rPr>
        <w:t>Lucian Freud</w:t>
      </w:r>
      <w:r>
        <w:t>, London: Thames &amp; Hudson.</w:t>
      </w:r>
    </w:p>
    <w:p w14:paraId="70083A4A" w14:textId="77777777" w:rsidR="00AE2477" w:rsidRDefault="00AE2477" w:rsidP="008A0747">
      <w:pPr>
        <w:spacing w:line="360" w:lineRule="auto"/>
      </w:pPr>
    </w:p>
    <w:p w14:paraId="06B10FD7" w14:textId="77777777" w:rsidR="00AE2477" w:rsidRPr="00AE2477" w:rsidRDefault="00AE2477" w:rsidP="008A0747">
      <w:pPr>
        <w:spacing w:line="360" w:lineRule="auto"/>
      </w:pPr>
      <w:proofErr w:type="spellStart"/>
      <w:r>
        <w:t>Lampert</w:t>
      </w:r>
      <w:proofErr w:type="spellEnd"/>
      <w:r>
        <w:t xml:space="preserve">, C. (1993), </w:t>
      </w:r>
      <w:r>
        <w:rPr>
          <w:i/>
        </w:rPr>
        <w:t>Lucian Freud: Recent Work</w:t>
      </w:r>
      <w:r>
        <w:t>, London: 1993.</w:t>
      </w:r>
    </w:p>
    <w:p w14:paraId="51B94E65" w14:textId="77777777" w:rsidR="00AE2477" w:rsidDel="002400CE" w:rsidRDefault="00AE2477" w:rsidP="008A0747">
      <w:pPr>
        <w:spacing w:line="360" w:lineRule="auto"/>
        <w:rPr>
          <w:del w:id="86" w:author="Danielle Child" w:date="2014-05-13T12:14:00Z"/>
        </w:rPr>
      </w:pPr>
    </w:p>
    <w:p w14:paraId="4D0167BC" w14:textId="77777777" w:rsidR="00AE2477" w:rsidRPr="00AE2477" w:rsidDel="002400CE" w:rsidRDefault="00AE2477" w:rsidP="008A0747">
      <w:pPr>
        <w:spacing w:line="360" w:lineRule="auto"/>
        <w:rPr>
          <w:del w:id="87" w:author="Danielle Child" w:date="2014-05-13T12:14:00Z"/>
        </w:rPr>
      </w:pPr>
    </w:p>
    <w:p w14:paraId="49F5787B" w14:textId="77777777" w:rsidR="00AE2477" w:rsidRDefault="00AE2477" w:rsidP="008A0747">
      <w:pPr>
        <w:spacing w:line="360" w:lineRule="auto"/>
      </w:pPr>
    </w:p>
    <w:p w14:paraId="691BD0B6" w14:textId="77777777" w:rsidR="006F45A7" w:rsidRDefault="006F45A7" w:rsidP="008A0747">
      <w:pPr>
        <w:spacing w:line="360" w:lineRule="auto"/>
      </w:pPr>
    </w:p>
    <w:sectPr w:rsidR="006F45A7" w:rsidSect="00495F13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62CFF" w14:textId="77777777" w:rsidR="00DF2A98" w:rsidRDefault="00DF2A98" w:rsidP="005E0DE5">
      <w:r>
        <w:separator/>
      </w:r>
    </w:p>
  </w:endnote>
  <w:endnote w:type="continuationSeparator" w:id="0">
    <w:p w14:paraId="312E9F6F" w14:textId="77777777" w:rsidR="00DF2A98" w:rsidRDefault="00DF2A98" w:rsidP="005E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E524F" w14:textId="77777777" w:rsidR="00DF2A98" w:rsidRDefault="00DF2A98" w:rsidP="005E0DE5">
      <w:r>
        <w:separator/>
      </w:r>
    </w:p>
  </w:footnote>
  <w:footnote w:type="continuationSeparator" w:id="0">
    <w:p w14:paraId="04BA9287" w14:textId="77777777" w:rsidR="00DF2A98" w:rsidRDefault="00DF2A98" w:rsidP="005E0D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ECBA3" w14:textId="3FE09B28" w:rsidR="005768ED" w:rsidRDefault="005768ED">
    <w:pPr>
      <w:pStyle w:val="Header"/>
    </w:pPr>
    <w:proofErr w:type="spellStart"/>
    <w:r>
      <w:t>Rina</w:t>
    </w:r>
    <w:proofErr w:type="spellEnd"/>
    <w:r>
      <w:t xml:space="preserve"> Arya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7F"/>
    <w:rsid w:val="000019ED"/>
    <w:rsid w:val="000316F9"/>
    <w:rsid w:val="000344E3"/>
    <w:rsid w:val="00116CF8"/>
    <w:rsid w:val="001B2A2A"/>
    <w:rsid w:val="002400CE"/>
    <w:rsid w:val="002D3EA3"/>
    <w:rsid w:val="002F68C1"/>
    <w:rsid w:val="00313762"/>
    <w:rsid w:val="00313B2A"/>
    <w:rsid w:val="00316F3A"/>
    <w:rsid w:val="00325669"/>
    <w:rsid w:val="003412E3"/>
    <w:rsid w:val="00344D7F"/>
    <w:rsid w:val="004909ED"/>
    <w:rsid w:val="00495F13"/>
    <w:rsid w:val="005213D5"/>
    <w:rsid w:val="0056112E"/>
    <w:rsid w:val="005768ED"/>
    <w:rsid w:val="005E0DE5"/>
    <w:rsid w:val="005E76F5"/>
    <w:rsid w:val="005F52D2"/>
    <w:rsid w:val="006F45A7"/>
    <w:rsid w:val="00760BA7"/>
    <w:rsid w:val="007906C0"/>
    <w:rsid w:val="0080600E"/>
    <w:rsid w:val="0083137A"/>
    <w:rsid w:val="00871DA5"/>
    <w:rsid w:val="008A0747"/>
    <w:rsid w:val="008B2B2E"/>
    <w:rsid w:val="008D7281"/>
    <w:rsid w:val="009225B8"/>
    <w:rsid w:val="00967905"/>
    <w:rsid w:val="0098141D"/>
    <w:rsid w:val="00AE2477"/>
    <w:rsid w:val="00B54B82"/>
    <w:rsid w:val="00C04698"/>
    <w:rsid w:val="00D14D16"/>
    <w:rsid w:val="00DA630D"/>
    <w:rsid w:val="00DF2A98"/>
    <w:rsid w:val="00E443DC"/>
    <w:rsid w:val="00E63AAD"/>
    <w:rsid w:val="00E83DEE"/>
    <w:rsid w:val="00E865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B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DE5"/>
  </w:style>
  <w:style w:type="paragraph" w:styleId="Footer">
    <w:name w:val="footer"/>
    <w:basedOn w:val="Normal"/>
    <w:link w:val="Foot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DE5"/>
  </w:style>
  <w:style w:type="paragraph" w:styleId="BalloonText">
    <w:name w:val="Balloon Text"/>
    <w:basedOn w:val="Normal"/>
    <w:link w:val="BalloonTextChar"/>
    <w:uiPriority w:val="99"/>
    <w:semiHidden/>
    <w:unhideWhenUsed/>
    <w:rsid w:val="00871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DE5"/>
  </w:style>
  <w:style w:type="paragraph" w:styleId="Footer">
    <w:name w:val="footer"/>
    <w:basedOn w:val="Normal"/>
    <w:link w:val="FooterChar"/>
    <w:uiPriority w:val="99"/>
    <w:unhideWhenUsed/>
    <w:rsid w:val="005E0D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DE5"/>
  </w:style>
  <w:style w:type="paragraph" w:styleId="BalloonText">
    <w:name w:val="Balloon Text"/>
    <w:basedOn w:val="Normal"/>
    <w:link w:val="BalloonTextChar"/>
    <w:uiPriority w:val="99"/>
    <w:semiHidden/>
    <w:unhideWhenUsed/>
    <w:rsid w:val="00871D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Rina Arya</dc:creator>
  <cp:lastModifiedBy>doctor</cp:lastModifiedBy>
  <cp:revision>3</cp:revision>
  <dcterms:created xsi:type="dcterms:W3CDTF">2014-05-19T13:39:00Z</dcterms:created>
  <dcterms:modified xsi:type="dcterms:W3CDTF">2014-05-19T13:45:00Z</dcterms:modified>
</cp:coreProperties>
</file>