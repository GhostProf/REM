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420BE" w14:textId="77777777" w:rsidR="00E31D7C" w:rsidRDefault="00D70723">
      <w:pPr>
        <w:rPr>
          <w:rFonts w:ascii="Times New Roman" w:hAnsi="Times New Roman" w:cs="Times New Roman"/>
          <w:sz w:val="24"/>
          <w:szCs w:val="24"/>
        </w:rPr>
      </w:pPr>
      <w:r w:rsidRPr="00D70723">
        <w:rPr>
          <w:rFonts w:ascii="Times New Roman" w:hAnsi="Times New Roman" w:cs="Times New Roman"/>
          <w:sz w:val="24"/>
          <w:szCs w:val="24"/>
        </w:rPr>
        <w:t>ZANGWILL, Israel</w:t>
      </w:r>
      <w:r>
        <w:rPr>
          <w:rFonts w:ascii="Times New Roman" w:hAnsi="Times New Roman" w:cs="Times New Roman"/>
          <w:sz w:val="24"/>
          <w:szCs w:val="24"/>
        </w:rPr>
        <w:t xml:space="preserve"> (1864, London, England-1926, Midhurst, Sussex, England)</w:t>
      </w:r>
    </w:p>
    <w:p w14:paraId="5CB8FB07" w14:textId="5BFF4879" w:rsidR="00CD4959" w:rsidRDefault="00E31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 Zangwill was a British-</w:t>
      </w:r>
      <w:r w:rsidR="00BA32BA">
        <w:rPr>
          <w:rFonts w:ascii="Times New Roman" w:hAnsi="Times New Roman" w:cs="Times New Roman"/>
          <w:sz w:val="24"/>
          <w:szCs w:val="24"/>
        </w:rPr>
        <w:t>Jewish aut</w:t>
      </w:r>
      <w:r>
        <w:rPr>
          <w:rFonts w:ascii="Times New Roman" w:hAnsi="Times New Roman" w:cs="Times New Roman"/>
          <w:sz w:val="24"/>
          <w:szCs w:val="24"/>
        </w:rPr>
        <w:t xml:space="preserve">hor, journalist, and activist. </w:t>
      </w:r>
      <w:del w:id="0" w:author="Student Computing Facilities" w:date="2014-02-18T16:04:00Z">
        <w:r w:rsidR="00BA32BA" w:rsidDel="00205E6B">
          <w:rPr>
            <w:rFonts w:ascii="Times New Roman" w:hAnsi="Times New Roman" w:cs="Times New Roman"/>
            <w:sz w:val="24"/>
            <w:szCs w:val="24"/>
          </w:rPr>
          <w:delText xml:space="preserve">His </w:delText>
        </w:r>
        <w:r w:rsidDel="00205E6B">
          <w:rPr>
            <w:rFonts w:ascii="Times New Roman" w:hAnsi="Times New Roman" w:cs="Times New Roman"/>
            <w:sz w:val="24"/>
            <w:szCs w:val="24"/>
          </w:rPr>
          <w:delText>best-</w:delText>
        </w:r>
        <w:r w:rsidR="00BA32BA" w:rsidDel="00205E6B">
          <w:rPr>
            <w:rFonts w:ascii="Times New Roman" w:hAnsi="Times New Roman" w:cs="Times New Roman"/>
            <w:sz w:val="24"/>
            <w:szCs w:val="24"/>
          </w:rPr>
          <w:delText xml:space="preserve">known literary works </w:delText>
        </w:r>
        <w:r w:rsidDel="00205E6B">
          <w:rPr>
            <w:rFonts w:ascii="Times New Roman" w:hAnsi="Times New Roman" w:cs="Times New Roman"/>
            <w:sz w:val="24"/>
            <w:szCs w:val="24"/>
          </w:rPr>
          <w:delText xml:space="preserve">are a </w:delText>
        </w:r>
        <w:r w:rsidR="00BA32BA" w:rsidDel="00205E6B">
          <w:rPr>
            <w:rFonts w:ascii="Times New Roman" w:hAnsi="Times New Roman" w:cs="Times New Roman"/>
            <w:sz w:val="24"/>
            <w:szCs w:val="24"/>
          </w:rPr>
          <w:delText>novel</w:delText>
        </w:r>
      </w:del>
      <w:ins w:id="1" w:author="Student Computing Facilities" w:date="2014-02-18T16:04:00Z">
        <w:r w:rsidR="00205E6B">
          <w:rPr>
            <w:rFonts w:ascii="Times New Roman" w:hAnsi="Times New Roman" w:cs="Times New Roman"/>
            <w:sz w:val="24"/>
            <w:szCs w:val="24"/>
          </w:rPr>
          <w:t xml:space="preserve">Among his best-known literary works are the novel </w:t>
        </w:r>
      </w:ins>
      <w:del w:id="2" w:author="Student Computing Facilities" w:date="2014-02-18T16:04:00Z">
        <w:r w:rsidDel="00205E6B">
          <w:rPr>
            <w:rFonts w:ascii="Times New Roman" w:hAnsi="Times New Roman" w:cs="Times New Roman"/>
            <w:sz w:val="24"/>
            <w:szCs w:val="24"/>
          </w:rPr>
          <w:delText>,</w:delText>
        </w:r>
        <w:r w:rsidR="00BA32BA" w:rsidDel="00205E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A32BA">
        <w:rPr>
          <w:rFonts w:ascii="Times New Roman" w:hAnsi="Times New Roman" w:cs="Times New Roman"/>
          <w:i/>
          <w:sz w:val="24"/>
          <w:szCs w:val="24"/>
        </w:rPr>
        <w:t>The Children of the Ghetto</w:t>
      </w:r>
      <w:r>
        <w:rPr>
          <w:rFonts w:ascii="Times New Roman" w:hAnsi="Times New Roman" w:cs="Times New Roman"/>
          <w:sz w:val="24"/>
          <w:szCs w:val="24"/>
        </w:rPr>
        <w:t xml:space="preserve"> (1892), and </w:t>
      </w:r>
      <w:ins w:id="3" w:author="Student Computing Facilities" w:date="2014-02-18T16:04:00Z">
        <w:r w:rsidR="00205E6B">
          <w:rPr>
            <w:rFonts w:ascii="Times New Roman" w:hAnsi="Times New Roman" w:cs="Times New Roman"/>
            <w:sz w:val="24"/>
            <w:szCs w:val="24"/>
          </w:rPr>
          <w:t>the</w:t>
        </w:r>
      </w:ins>
      <w:del w:id="4" w:author="Student Computing Facilities" w:date="2014-02-18T16:04:00Z">
        <w:r w:rsidDel="00205E6B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85190F">
        <w:rPr>
          <w:rFonts w:ascii="Times New Roman" w:hAnsi="Times New Roman" w:cs="Times New Roman"/>
          <w:sz w:val="24"/>
          <w:szCs w:val="24"/>
        </w:rPr>
        <w:t xml:space="preserve"> melodrama</w:t>
      </w:r>
      <w:ins w:id="5" w:author="Student Computing Facilities" w:date="2014-02-18T16:04:00Z">
        <w:r w:rsidR="00205E6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6" w:author="Student Computing Facilities" w:date="2014-02-18T16:04:00Z">
        <w:r w:rsidDel="00205E6B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>
        <w:rPr>
          <w:rFonts w:ascii="Times New Roman" w:hAnsi="Times New Roman" w:cs="Times New Roman"/>
          <w:sz w:val="24"/>
          <w:szCs w:val="24"/>
        </w:rPr>
        <w:t>“The Melting Pot</w:t>
      </w:r>
      <w:r w:rsidR="00363C0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(1908). </w:t>
      </w:r>
      <w:r w:rsidR="00363C08">
        <w:rPr>
          <w:rFonts w:ascii="Times New Roman" w:hAnsi="Times New Roman" w:cs="Times New Roman"/>
          <w:sz w:val="24"/>
          <w:szCs w:val="24"/>
        </w:rPr>
        <w:t xml:space="preserve">In </w:t>
      </w:r>
      <w:r w:rsidR="00BA32BA">
        <w:rPr>
          <w:rFonts w:ascii="Times New Roman" w:hAnsi="Times New Roman" w:cs="Times New Roman"/>
          <w:sz w:val="24"/>
          <w:szCs w:val="24"/>
        </w:rPr>
        <w:t xml:space="preserve">Jewish political circles, Zangwill was </w:t>
      </w:r>
      <w:ins w:id="7" w:author="Student Computing Facilities" w:date="2014-02-18T16:04:00Z">
        <w:r w:rsidR="00205E6B">
          <w:rPr>
            <w:rFonts w:ascii="Times New Roman" w:hAnsi="Times New Roman" w:cs="Times New Roman"/>
            <w:sz w:val="24"/>
            <w:szCs w:val="24"/>
          </w:rPr>
          <w:t xml:space="preserve">well </w:t>
        </w:r>
      </w:ins>
      <w:r>
        <w:rPr>
          <w:rFonts w:ascii="Times New Roman" w:hAnsi="Times New Roman" w:cs="Times New Roman"/>
          <w:sz w:val="24"/>
          <w:szCs w:val="24"/>
        </w:rPr>
        <w:t>known</w:t>
      </w:r>
      <w:ins w:id="8" w:author="Student Computing Facilities" w:date="2014-02-18T16:05:00Z">
        <w:r w:rsidR="00205E6B">
          <w:rPr>
            <w:rFonts w:ascii="Times New Roman" w:hAnsi="Times New Roman" w:cs="Times New Roman"/>
            <w:sz w:val="24"/>
            <w:szCs w:val="24"/>
          </w:rPr>
          <w:t xml:space="preserve"> both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2BA">
        <w:rPr>
          <w:rFonts w:ascii="Times New Roman" w:hAnsi="Times New Roman" w:cs="Times New Roman"/>
          <w:sz w:val="24"/>
          <w:szCs w:val="24"/>
        </w:rPr>
        <w:t>for his role in the Zionist movement and as the founder of the Jewi</w:t>
      </w:r>
      <w:r>
        <w:rPr>
          <w:rFonts w:ascii="Times New Roman" w:hAnsi="Times New Roman" w:cs="Times New Roman"/>
          <w:sz w:val="24"/>
          <w:szCs w:val="24"/>
        </w:rPr>
        <w:t>sh Territorial Organization</w:t>
      </w:r>
      <w:r w:rsidR="00BA3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A32BA">
        <w:rPr>
          <w:rFonts w:ascii="Times New Roman" w:hAnsi="Times New Roman" w:cs="Times New Roman"/>
          <w:sz w:val="24"/>
          <w:szCs w:val="24"/>
        </w:rPr>
        <w:t>ITO).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624">
        <w:rPr>
          <w:rFonts w:ascii="Times New Roman" w:hAnsi="Times New Roman" w:cs="Times New Roman"/>
          <w:sz w:val="24"/>
          <w:szCs w:val="24"/>
        </w:rPr>
        <w:t xml:space="preserve">Like other </w:t>
      </w:r>
      <w:r>
        <w:rPr>
          <w:rFonts w:ascii="Times New Roman" w:hAnsi="Times New Roman" w:cs="Times New Roman"/>
          <w:sz w:val="24"/>
          <w:szCs w:val="24"/>
        </w:rPr>
        <w:t xml:space="preserve">modern </w:t>
      </w:r>
      <w:r w:rsidR="00934F54">
        <w:rPr>
          <w:rFonts w:ascii="Times New Roman" w:hAnsi="Times New Roman" w:cs="Times New Roman"/>
          <w:sz w:val="24"/>
          <w:szCs w:val="24"/>
        </w:rPr>
        <w:t xml:space="preserve">Jewish thinkers, Zangwill </w:t>
      </w:r>
      <w:r>
        <w:rPr>
          <w:rFonts w:ascii="Times New Roman" w:hAnsi="Times New Roman" w:cs="Times New Roman"/>
          <w:sz w:val="24"/>
          <w:szCs w:val="24"/>
        </w:rPr>
        <w:t xml:space="preserve">pursued a Jewish identity that </w:t>
      </w:r>
      <w:r w:rsidR="00F906B2">
        <w:rPr>
          <w:rFonts w:ascii="Times New Roman" w:hAnsi="Times New Roman" w:cs="Times New Roman"/>
          <w:sz w:val="24"/>
          <w:szCs w:val="24"/>
        </w:rPr>
        <w:t xml:space="preserve">balanced </w:t>
      </w:r>
      <w:del w:id="9" w:author="Student Computing Facilities" w:date="2014-02-18T16:05:00Z">
        <w:r w:rsidR="00F906B2" w:rsidDel="00205E6B">
          <w:rPr>
            <w:rFonts w:ascii="Times New Roman" w:hAnsi="Times New Roman" w:cs="Times New Roman"/>
            <w:sz w:val="24"/>
            <w:szCs w:val="24"/>
          </w:rPr>
          <w:delText xml:space="preserve">the twin forces </w:delText>
        </w:r>
        <w:r w:rsidR="008D19EC" w:rsidDel="00205E6B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="008D19EC">
        <w:rPr>
          <w:rFonts w:ascii="Times New Roman" w:hAnsi="Times New Roman" w:cs="Times New Roman"/>
          <w:sz w:val="24"/>
          <w:szCs w:val="24"/>
        </w:rPr>
        <w:t xml:space="preserve">tradition and assimilation. Initially attracted to the </w:t>
      </w:r>
      <w:r>
        <w:rPr>
          <w:rFonts w:ascii="Times New Roman" w:hAnsi="Times New Roman" w:cs="Times New Roman"/>
          <w:sz w:val="24"/>
          <w:szCs w:val="24"/>
        </w:rPr>
        <w:t>Zionism</w:t>
      </w:r>
      <w:r w:rsidR="00F906B2">
        <w:rPr>
          <w:rFonts w:ascii="Times New Roman" w:hAnsi="Times New Roman" w:cs="Times New Roman"/>
          <w:sz w:val="24"/>
          <w:szCs w:val="24"/>
        </w:rPr>
        <w:t xml:space="preserve"> of </w:t>
      </w:r>
      <w:r w:rsidR="008D19EC">
        <w:rPr>
          <w:rFonts w:ascii="Times New Roman" w:hAnsi="Times New Roman" w:cs="Times New Roman"/>
          <w:sz w:val="24"/>
          <w:szCs w:val="24"/>
        </w:rPr>
        <w:t>Theodore Herzl, Zangwill</w:t>
      </w:r>
      <w:r w:rsidR="00227F4E">
        <w:rPr>
          <w:rFonts w:ascii="Times New Roman" w:hAnsi="Times New Roman" w:cs="Times New Roman"/>
          <w:sz w:val="24"/>
          <w:szCs w:val="24"/>
        </w:rPr>
        <w:t xml:space="preserve"> later</w:t>
      </w:r>
      <w:r w:rsidR="008D19EC">
        <w:rPr>
          <w:rFonts w:ascii="Times New Roman" w:hAnsi="Times New Roman" w:cs="Times New Roman"/>
          <w:sz w:val="24"/>
          <w:szCs w:val="24"/>
        </w:rPr>
        <w:t xml:space="preserve"> founded the ITO, which sought a Jewish home in any plausible location</w:t>
      </w:r>
      <w:ins w:id="10" w:author="Student Computing Facilities" w:date="2014-02-18T16:06:00Z">
        <w:r w:rsidR="00205E6B">
          <w:rPr>
            <w:rFonts w:ascii="Times New Roman" w:hAnsi="Times New Roman" w:cs="Times New Roman"/>
            <w:sz w:val="24"/>
            <w:szCs w:val="24"/>
          </w:rPr>
          <w:t xml:space="preserve"> as a result of the </w:t>
        </w:r>
      </w:ins>
      <w:del w:id="11" w:author="Student Computing Facilities" w:date="2014-02-18T16:05:00Z">
        <w:r w:rsidR="008D19EC" w:rsidDel="00205E6B">
          <w:rPr>
            <w:rFonts w:ascii="Times New Roman" w:hAnsi="Times New Roman" w:cs="Times New Roman"/>
            <w:sz w:val="24"/>
            <w:szCs w:val="24"/>
          </w:rPr>
          <w:delText>, f</w:delText>
        </w:r>
      </w:del>
      <w:del w:id="12" w:author="Student Computing Facilities" w:date="2014-02-18T16:06:00Z">
        <w:r w:rsidR="008D19EC" w:rsidDel="00205E6B">
          <w:rPr>
            <w:rFonts w:ascii="Times New Roman" w:hAnsi="Times New Roman" w:cs="Times New Roman"/>
            <w:sz w:val="24"/>
            <w:szCs w:val="24"/>
          </w:rPr>
          <w:delText xml:space="preserve">ollowing </w:delText>
        </w:r>
        <w:r w:rsidR="00F906B2" w:rsidDel="00205E6B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0A4B1F">
        <w:rPr>
          <w:rFonts w:ascii="Times New Roman" w:hAnsi="Times New Roman" w:cs="Times New Roman"/>
          <w:sz w:val="24"/>
          <w:szCs w:val="24"/>
        </w:rPr>
        <w:t>Kishinev pogr</w:t>
      </w:r>
      <w:r w:rsidR="00E621DC">
        <w:rPr>
          <w:rFonts w:ascii="Times New Roman" w:hAnsi="Times New Roman" w:cs="Times New Roman"/>
          <w:sz w:val="24"/>
          <w:szCs w:val="24"/>
        </w:rPr>
        <w:t xml:space="preserve">oms of 1903, </w:t>
      </w:r>
      <w:r w:rsidR="008D19EC">
        <w:rPr>
          <w:rFonts w:ascii="Times New Roman" w:hAnsi="Times New Roman" w:cs="Times New Roman"/>
          <w:sz w:val="24"/>
          <w:szCs w:val="24"/>
        </w:rPr>
        <w:t>Britain’s</w:t>
      </w:r>
      <w:r w:rsidR="003D36FA">
        <w:rPr>
          <w:rFonts w:ascii="Times New Roman" w:hAnsi="Times New Roman" w:cs="Times New Roman"/>
          <w:sz w:val="24"/>
          <w:szCs w:val="24"/>
        </w:rPr>
        <w:t xml:space="preserve"> subsequent</w:t>
      </w:r>
      <w:r w:rsidR="000A4B1F">
        <w:rPr>
          <w:rFonts w:ascii="Times New Roman" w:hAnsi="Times New Roman" w:cs="Times New Roman"/>
          <w:sz w:val="24"/>
          <w:szCs w:val="24"/>
        </w:rPr>
        <w:t xml:space="preserve"> offer of an autonomous Jewish home in Africa (the Uganda Plan)</w:t>
      </w:r>
      <w:r w:rsidR="00F906B2">
        <w:rPr>
          <w:rFonts w:ascii="Times New Roman" w:hAnsi="Times New Roman" w:cs="Times New Roman"/>
          <w:sz w:val="24"/>
          <w:szCs w:val="24"/>
        </w:rPr>
        <w:t xml:space="preserve">, </w:t>
      </w:r>
      <w:r w:rsidR="00E621DC">
        <w:rPr>
          <w:rFonts w:ascii="Times New Roman" w:hAnsi="Times New Roman" w:cs="Times New Roman"/>
          <w:sz w:val="24"/>
          <w:szCs w:val="24"/>
        </w:rPr>
        <w:t>and Herzl’s d</w:t>
      </w:r>
      <w:r w:rsidR="008D19EC">
        <w:rPr>
          <w:rFonts w:ascii="Times New Roman" w:hAnsi="Times New Roman" w:cs="Times New Roman"/>
          <w:sz w:val="24"/>
          <w:szCs w:val="24"/>
        </w:rPr>
        <w:t>eath in 1904.</w:t>
      </w:r>
      <w:r w:rsidR="00E621DC">
        <w:rPr>
          <w:rFonts w:ascii="Times New Roman" w:hAnsi="Times New Roman" w:cs="Times New Roman"/>
          <w:sz w:val="24"/>
          <w:szCs w:val="24"/>
        </w:rPr>
        <w:t xml:space="preserve"> </w:t>
      </w:r>
      <w:r w:rsidR="008D19EC">
        <w:rPr>
          <w:rFonts w:ascii="Times New Roman" w:hAnsi="Times New Roman" w:cs="Times New Roman"/>
          <w:sz w:val="24"/>
          <w:szCs w:val="24"/>
        </w:rPr>
        <w:t xml:space="preserve">But Zangwill also </w:t>
      </w:r>
      <w:r w:rsidR="008A2BEB">
        <w:rPr>
          <w:rFonts w:ascii="Times New Roman" w:hAnsi="Times New Roman" w:cs="Times New Roman"/>
          <w:sz w:val="24"/>
          <w:szCs w:val="24"/>
        </w:rPr>
        <w:t>argued that the</w:t>
      </w:r>
      <w:r w:rsidR="008D19EC">
        <w:rPr>
          <w:rFonts w:ascii="Times New Roman" w:hAnsi="Times New Roman" w:cs="Times New Roman"/>
          <w:sz w:val="24"/>
          <w:szCs w:val="24"/>
        </w:rPr>
        <w:t xml:space="preserve"> </w:t>
      </w:r>
      <w:del w:id="13" w:author="Student Computing Facilities" w:date="2014-02-18T16:06:00Z">
        <w:r w:rsidR="008D19EC" w:rsidDel="00205E6B">
          <w:rPr>
            <w:rFonts w:ascii="Times New Roman" w:hAnsi="Times New Roman" w:cs="Times New Roman"/>
            <w:sz w:val="24"/>
            <w:szCs w:val="24"/>
          </w:rPr>
          <w:delText>newly important</w:delText>
        </w:r>
        <w:r w:rsidR="008A2BEB" w:rsidDel="00205E6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4" w:author="Student Computing Facilities" w:date="2014-02-18T16:06:00Z">
        <w:r w:rsidR="00205E6B">
          <w:rPr>
            <w:rFonts w:ascii="Times New Roman" w:hAnsi="Times New Roman" w:cs="Times New Roman"/>
            <w:sz w:val="24"/>
            <w:szCs w:val="24"/>
          </w:rPr>
          <w:t xml:space="preserve">growing importance of the </w:t>
        </w:r>
      </w:ins>
      <w:r w:rsidR="008A2BEB">
        <w:rPr>
          <w:rFonts w:ascii="Times New Roman" w:hAnsi="Times New Roman" w:cs="Times New Roman"/>
          <w:sz w:val="24"/>
          <w:szCs w:val="24"/>
        </w:rPr>
        <w:t>American Jewish community should</w:t>
      </w:r>
      <w:r w:rsidR="00227F4E">
        <w:rPr>
          <w:rFonts w:ascii="Times New Roman" w:hAnsi="Times New Roman" w:cs="Times New Roman"/>
          <w:sz w:val="24"/>
          <w:szCs w:val="24"/>
        </w:rPr>
        <w:t xml:space="preserve"> become a cultural </w:t>
      </w:r>
      <w:proofErr w:type="spellStart"/>
      <w:r w:rsidR="00227F4E">
        <w:rPr>
          <w:rFonts w:ascii="Times New Roman" w:hAnsi="Times New Roman" w:cs="Times New Roman"/>
          <w:sz w:val="24"/>
          <w:szCs w:val="24"/>
        </w:rPr>
        <w:t>cent</w:t>
      </w:r>
      <w:ins w:id="15" w:author="Student Computing Facilities" w:date="2014-02-18T16:06:00Z">
        <w:r w:rsidR="00205E6B">
          <w:rPr>
            <w:rFonts w:ascii="Times New Roman" w:hAnsi="Times New Roman" w:cs="Times New Roman"/>
            <w:sz w:val="24"/>
            <w:szCs w:val="24"/>
          </w:rPr>
          <w:t>re</w:t>
        </w:r>
      </w:ins>
      <w:proofErr w:type="spellEnd"/>
      <w:del w:id="16" w:author="Student Computing Facilities" w:date="2014-02-18T16:06:00Z">
        <w:r w:rsidR="00227F4E" w:rsidDel="00205E6B">
          <w:rPr>
            <w:rFonts w:ascii="Times New Roman" w:hAnsi="Times New Roman" w:cs="Times New Roman"/>
            <w:sz w:val="24"/>
            <w:szCs w:val="24"/>
          </w:rPr>
          <w:delText>er</w:delText>
        </w:r>
      </w:del>
      <w:r w:rsidR="00227F4E">
        <w:rPr>
          <w:rFonts w:ascii="Times New Roman" w:hAnsi="Times New Roman" w:cs="Times New Roman"/>
          <w:sz w:val="24"/>
          <w:szCs w:val="24"/>
        </w:rPr>
        <w:t xml:space="preserve"> of Jewish life </w:t>
      </w:r>
      <w:del w:id="17" w:author="Student Computing Facilities" w:date="2014-02-18T16:07:00Z">
        <w:r w:rsidR="00227F4E" w:rsidDel="00205E6B">
          <w:rPr>
            <w:rFonts w:ascii="Times New Roman" w:hAnsi="Times New Roman" w:cs="Times New Roman"/>
            <w:sz w:val="24"/>
            <w:szCs w:val="24"/>
          </w:rPr>
          <w:delText xml:space="preserve">through </w:delText>
        </w:r>
      </w:del>
      <w:ins w:id="18" w:author="Student Computing Facilities" w:date="2014-02-18T16:07:00Z">
        <w:r w:rsidR="00205E6B">
          <w:rPr>
            <w:rFonts w:ascii="Times New Roman" w:hAnsi="Times New Roman" w:cs="Times New Roman"/>
            <w:sz w:val="24"/>
            <w:szCs w:val="24"/>
          </w:rPr>
          <w:t>by means of</w:t>
        </w:r>
        <w:r w:rsidR="00205E6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27F4E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8D19EC">
        <w:rPr>
          <w:rFonts w:ascii="Times New Roman" w:hAnsi="Times New Roman" w:cs="Times New Roman"/>
          <w:sz w:val="24"/>
          <w:szCs w:val="24"/>
        </w:rPr>
        <w:t xml:space="preserve">a vibrant, </w:t>
      </w:r>
      <w:r w:rsidR="008A2BEB">
        <w:rPr>
          <w:rFonts w:ascii="Times New Roman" w:hAnsi="Times New Roman" w:cs="Times New Roman"/>
          <w:sz w:val="24"/>
          <w:szCs w:val="24"/>
        </w:rPr>
        <w:t>evolutionary J</w:t>
      </w:r>
      <w:r>
        <w:rPr>
          <w:rFonts w:ascii="Times New Roman" w:hAnsi="Times New Roman" w:cs="Times New Roman"/>
          <w:sz w:val="24"/>
          <w:szCs w:val="24"/>
        </w:rPr>
        <w:t>ewish religion and culture, uniting</w:t>
      </w:r>
      <w:r w:rsidR="008A2BEB">
        <w:rPr>
          <w:rFonts w:ascii="Times New Roman" w:hAnsi="Times New Roman" w:cs="Times New Roman"/>
          <w:sz w:val="24"/>
          <w:szCs w:val="24"/>
        </w:rPr>
        <w:t xml:space="preserve"> </w:t>
      </w:r>
      <w:r w:rsidR="008D19EC">
        <w:rPr>
          <w:rFonts w:ascii="Times New Roman" w:hAnsi="Times New Roman" w:cs="Times New Roman"/>
          <w:sz w:val="24"/>
          <w:szCs w:val="24"/>
        </w:rPr>
        <w:t xml:space="preserve">Jewish history with American creativity. </w:t>
      </w:r>
      <w:r w:rsidR="008A2BEB">
        <w:rPr>
          <w:rFonts w:ascii="Times New Roman" w:hAnsi="Times New Roman" w:cs="Times New Roman"/>
          <w:sz w:val="24"/>
          <w:szCs w:val="24"/>
        </w:rPr>
        <w:t>Zangwill</w:t>
      </w:r>
      <w:r w:rsidR="008D19EC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8A2BEB">
        <w:rPr>
          <w:rFonts w:ascii="Times New Roman" w:hAnsi="Times New Roman" w:cs="Times New Roman"/>
          <w:sz w:val="24"/>
          <w:szCs w:val="24"/>
        </w:rPr>
        <w:t xml:space="preserve"> </w:t>
      </w:r>
      <w:r w:rsidR="008D19EC">
        <w:rPr>
          <w:rFonts w:ascii="Times New Roman" w:hAnsi="Times New Roman" w:cs="Times New Roman"/>
          <w:sz w:val="24"/>
          <w:szCs w:val="24"/>
        </w:rPr>
        <w:t>abandoned both Zionism and America</w:t>
      </w:r>
      <w:ins w:id="19" w:author="Student Computing Facilities" w:date="2014-02-18T16:07:00Z">
        <w:r w:rsidR="00205E6B">
          <w:rPr>
            <w:rFonts w:ascii="Times New Roman" w:hAnsi="Times New Roman" w:cs="Times New Roman"/>
            <w:sz w:val="24"/>
            <w:szCs w:val="24"/>
          </w:rPr>
          <w:t>n idealism</w:t>
        </w:r>
      </w:ins>
      <w:r w:rsidR="008D19EC">
        <w:rPr>
          <w:rFonts w:ascii="Times New Roman" w:hAnsi="Times New Roman" w:cs="Times New Roman"/>
          <w:sz w:val="24"/>
          <w:szCs w:val="24"/>
        </w:rPr>
        <w:t xml:space="preserve"> as solutions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7621">
        <w:rPr>
          <w:rFonts w:ascii="Times New Roman" w:hAnsi="Times New Roman" w:cs="Times New Roman"/>
          <w:sz w:val="24"/>
          <w:szCs w:val="24"/>
        </w:rPr>
        <w:t>In a 1923 address to the American Jewish Congress</w:t>
      </w:r>
      <w:ins w:id="20" w:author="Student Computing Facilities" w:date="2014-02-18T16:07:00Z">
        <w:r w:rsidR="00205E6B">
          <w:rPr>
            <w:rFonts w:ascii="Times New Roman" w:hAnsi="Times New Roman" w:cs="Times New Roman"/>
            <w:sz w:val="24"/>
            <w:szCs w:val="24"/>
          </w:rPr>
          <w:t xml:space="preserve">, which </w:t>
        </w:r>
      </w:ins>
      <w:bookmarkStart w:id="21" w:name="_GoBack"/>
      <w:bookmarkEnd w:id="21"/>
      <w:del w:id="22" w:author="Student Computing Facilities" w:date="2014-02-18T16:07:00Z">
        <w:r w:rsidR="00CD4959" w:rsidDel="00205E6B">
          <w:rPr>
            <w:rFonts w:ascii="Times New Roman" w:hAnsi="Times New Roman" w:cs="Times New Roman"/>
            <w:sz w:val="24"/>
            <w:szCs w:val="24"/>
          </w:rPr>
          <w:delText xml:space="preserve"> that </w:delText>
        </w:r>
      </w:del>
      <w:r w:rsidR="00CD4959">
        <w:rPr>
          <w:rFonts w:ascii="Times New Roman" w:hAnsi="Times New Roman" w:cs="Times New Roman"/>
          <w:sz w:val="24"/>
          <w:szCs w:val="24"/>
        </w:rPr>
        <w:t>alienated many listeners,</w:t>
      </w:r>
      <w:r w:rsidR="00CB7621">
        <w:rPr>
          <w:rFonts w:ascii="Times New Roman" w:hAnsi="Times New Roman" w:cs="Times New Roman"/>
          <w:sz w:val="24"/>
          <w:szCs w:val="24"/>
        </w:rPr>
        <w:t xml:space="preserve"> he pronounced political Zionism dead, arguing that the restrictions of the Balfour </w:t>
      </w:r>
      <w:r w:rsidR="000E2717">
        <w:rPr>
          <w:rFonts w:ascii="Times New Roman" w:hAnsi="Times New Roman" w:cs="Times New Roman"/>
          <w:sz w:val="24"/>
          <w:szCs w:val="24"/>
        </w:rPr>
        <w:t xml:space="preserve">Declaration </w:t>
      </w:r>
      <w:r w:rsidR="00CB7621">
        <w:rPr>
          <w:rFonts w:ascii="Times New Roman" w:hAnsi="Times New Roman" w:cs="Times New Roman"/>
          <w:sz w:val="24"/>
          <w:szCs w:val="24"/>
        </w:rPr>
        <w:t>and the demographic superiority of the Arab population would doom the creation of a Je</w:t>
      </w:r>
      <w:r w:rsidR="008D19EC">
        <w:rPr>
          <w:rFonts w:ascii="Times New Roman" w:hAnsi="Times New Roman" w:cs="Times New Roman"/>
          <w:sz w:val="24"/>
          <w:szCs w:val="24"/>
        </w:rPr>
        <w:t>wish homeland in Palestine—a prediction that resonates today. Zangwill also</w:t>
      </w:r>
      <w:r w:rsidR="00CB7621">
        <w:rPr>
          <w:rFonts w:ascii="Times New Roman" w:hAnsi="Times New Roman" w:cs="Times New Roman"/>
          <w:sz w:val="24"/>
          <w:szCs w:val="24"/>
        </w:rPr>
        <w:t xml:space="preserve"> criticized the American Je</w:t>
      </w:r>
      <w:r>
        <w:rPr>
          <w:rFonts w:ascii="Times New Roman" w:hAnsi="Times New Roman" w:cs="Times New Roman"/>
          <w:sz w:val="24"/>
          <w:szCs w:val="24"/>
        </w:rPr>
        <w:t>w</w:t>
      </w:r>
      <w:r w:rsidR="008D19EC">
        <w:rPr>
          <w:rFonts w:ascii="Times New Roman" w:hAnsi="Times New Roman" w:cs="Times New Roman"/>
          <w:sz w:val="24"/>
          <w:szCs w:val="24"/>
        </w:rPr>
        <w:t xml:space="preserve">ish community for its </w:t>
      </w:r>
      <w:r w:rsidR="00E621DC">
        <w:rPr>
          <w:rFonts w:ascii="Times New Roman" w:hAnsi="Times New Roman" w:cs="Times New Roman"/>
          <w:sz w:val="24"/>
          <w:szCs w:val="24"/>
        </w:rPr>
        <w:t xml:space="preserve">failure to </w:t>
      </w:r>
      <w:r w:rsidR="00CD4959">
        <w:rPr>
          <w:rFonts w:ascii="Times New Roman" w:hAnsi="Times New Roman" w:cs="Times New Roman"/>
          <w:sz w:val="24"/>
          <w:szCs w:val="24"/>
        </w:rPr>
        <w:t xml:space="preserve">demand </w:t>
      </w:r>
      <w:r w:rsidR="00CB7621">
        <w:rPr>
          <w:rFonts w:ascii="Times New Roman" w:hAnsi="Times New Roman" w:cs="Times New Roman"/>
          <w:sz w:val="24"/>
          <w:szCs w:val="24"/>
        </w:rPr>
        <w:t>social j</w:t>
      </w:r>
      <w:r w:rsidR="00CD4959">
        <w:rPr>
          <w:rFonts w:ascii="Times New Roman" w:hAnsi="Times New Roman" w:cs="Times New Roman"/>
          <w:sz w:val="24"/>
          <w:szCs w:val="24"/>
        </w:rPr>
        <w:t xml:space="preserve">ustice in the political arena. After 1923, Zangwill was </w:t>
      </w:r>
      <w:r w:rsidR="00E621DC">
        <w:rPr>
          <w:rFonts w:ascii="Times New Roman" w:hAnsi="Times New Roman" w:cs="Times New Roman"/>
          <w:sz w:val="24"/>
          <w:szCs w:val="24"/>
        </w:rPr>
        <w:t>a marginal figure in Jewish disco</w:t>
      </w:r>
      <w:r>
        <w:rPr>
          <w:rFonts w:ascii="Times New Roman" w:hAnsi="Times New Roman" w:cs="Times New Roman"/>
          <w:sz w:val="24"/>
          <w:szCs w:val="24"/>
        </w:rPr>
        <w:t>urse</w:t>
      </w:r>
      <w:r w:rsidR="00CD4959">
        <w:rPr>
          <w:rFonts w:ascii="Times New Roman" w:hAnsi="Times New Roman" w:cs="Times New Roman"/>
          <w:sz w:val="24"/>
          <w:szCs w:val="24"/>
        </w:rPr>
        <w:t>, though today there is renewed scholarly interest in his 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03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32BDC" w14:textId="77777777" w:rsidR="006E2F3D" w:rsidRDefault="006E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Bibliography: </w:t>
      </w:r>
      <w:proofErr w:type="spellStart"/>
      <w:r>
        <w:rPr>
          <w:rFonts w:ascii="Times New Roman" w:hAnsi="Times New Roman" w:cs="Times New Roman"/>
          <w:sz w:val="24"/>
          <w:szCs w:val="24"/>
        </w:rPr>
        <w:t>Rochelson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-Jane, </w:t>
      </w:r>
      <w:r>
        <w:rPr>
          <w:rFonts w:ascii="Times New Roman" w:hAnsi="Times New Roman" w:cs="Times New Roman"/>
          <w:i/>
          <w:sz w:val="24"/>
          <w:szCs w:val="24"/>
        </w:rPr>
        <w:t>A Jew in the Public Arena: The Career of Israel Zangwill</w:t>
      </w:r>
      <w:r>
        <w:rPr>
          <w:rFonts w:ascii="Times New Roman" w:hAnsi="Times New Roman" w:cs="Times New Roman"/>
          <w:sz w:val="24"/>
          <w:szCs w:val="24"/>
        </w:rPr>
        <w:t>, Detroit, Wayne State University Press, 2008.</w:t>
      </w:r>
    </w:p>
    <w:p w14:paraId="26367B7A" w14:textId="77777777" w:rsidR="00E31D7C" w:rsidRDefault="00E31D7C" w:rsidP="00E31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r w:rsidR="00903ADE">
        <w:rPr>
          <w:rFonts w:ascii="Times New Roman" w:hAnsi="Times New Roman" w:cs="Times New Roman"/>
          <w:sz w:val="24"/>
          <w:szCs w:val="24"/>
        </w:rPr>
        <w:t>Marc Greenberg</w:t>
      </w:r>
    </w:p>
    <w:p w14:paraId="132BC805" w14:textId="77777777" w:rsidR="00E31D7C" w:rsidRPr="006E2F3D" w:rsidRDefault="00E31D7C" w:rsidP="00E31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Los Angeles</w:t>
      </w:r>
    </w:p>
    <w:sectPr w:rsidR="00E31D7C" w:rsidRPr="006E2F3D" w:rsidSect="0086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23"/>
    <w:rsid w:val="0001597B"/>
    <w:rsid w:val="00033DE6"/>
    <w:rsid w:val="000A3FB4"/>
    <w:rsid w:val="000A4B1F"/>
    <w:rsid w:val="000E2717"/>
    <w:rsid w:val="00205E6B"/>
    <w:rsid w:val="00227F4E"/>
    <w:rsid w:val="002708DE"/>
    <w:rsid w:val="00363C08"/>
    <w:rsid w:val="003D36FA"/>
    <w:rsid w:val="004903EA"/>
    <w:rsid w:val="00511B6B"/>
    <w:rsid w:val="00644624"/>
    <w:rsid w:val="006E2F3D"/>
    <w:rsid w:val="00770ABF"/>
    <w:rsid w:val="00781C43"/>
    <w:rsid w:val="0085190F"/>
    <w:rsid w:val="00860B3E"/>
    <w:rsid w:val="008A2BEB"/>
    <w:rsid w:val="008D19EC"/>
    <w:rsid w:val="00903ADE"/>
    <w:rsid w:val="00934F54"/>
    <w:rsid w:val="009C7EAD"/>
    <w:rsid w:val="00A20643"/>
    <w:rsid w:val="00A221C0"/>
    <w:rsid w:val="00AB13F2"/>
    <w:rsid w:val="00B54157"/>
    <w:rsid w:val="00B76FFC"/>
    <w:rsid w:val="00B8096B"/>
    <w:rsid w:val="00B84837"/>
    <w:rsid w:val="00BA32BA"/>
    <w:rsid w:val="00C23746"/>
    <w:rsid w:val="00CB7621"/>
    <w:rsid w:val="00CD4959"/>
    <w:rsid w:val="00D23072"/>
    <w:rsid w:val="00D54ECB"/>
    <w:rsid w:val="00D70723"/>
    <w:rsid w:val="00DB2658"/>
    <w:rsid w:val="00E31D7C"/>
    <w:rsid w:val="00E621DC"/>
    <w:rsid w:val="00F9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F9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A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A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Student Computing Facilities</cp:lastModifiedBy>
  <cp:revision>2</cp:revision>
  <dcterms:created xsi:type="dcterms:W3CDTF">2014-02-19T00:08:00Z</dcterms:created>
  <dcterms:modified xsi:type="dcterms:W3CDTF">2014-02-19T00:08:00Z</dcterms:modified>
</cp:coreProperties>
</file>