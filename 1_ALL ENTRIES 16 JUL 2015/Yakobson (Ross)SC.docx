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097D4" w14:textId="77777777" w:rsidR="00B675DE" w:rsidRDefault="00B675DE">
      <w:pPr>
        <w:widowControl w:val="0"/>
        <w:rPr>
          <w:b/>
        </w:rPr>
      </w:pPr>
      <w:r>
        <w:fldChar w:fldCharType="begin"/>
      </w:r>
      <w:r>
        <w:instrText xml:space="preserve"> SEQ CHAPTER \h \r 1</w:instrText>
      </w:r>
      <w:r>
        <w:fldChar w:fldCharType="end"/>
      </w:r>
      <w:proofErr w:type="spellStart"/>
      <w:r>
        <w:rPr>
          <w:b/>
        </w:rPr>
        <w:t>Yakobson</w:t>
      </w:r>
      <w:proofErr w:type="spellEnd"/>
      <w:r>
        <w:rPr>
          <w:b/>
        </w:rPr>
        <w:t xml:space="preserve">, </w:t>
      </w:r>
      <w:proofErr w:type="spellStart"/>
      <w:r>
        <w:rPr>
          <w:b/>
        </w:rPr>
        <w:t>Lenoid</w:t>
      </w:r>
      <w:proofErr w:type="spellEnd"/>
      <w:r>
        <w:rPr>
          <w:b/>
        </w:rPr>
        <w:t xml:space="preserve"> </w:t>
      </w:r>
      <w:proofErr w:type="spellStart"/>
      <w:r>
        <w:rPr>
          <w:b/>
        </w:rPr>
        <w:t>Veniaminovich</w:t>
      </w:r>
      <w:proofErr w:type="spellEnd"/>
      <w:r>
        <w:rPr>
          <w:b/>
        </w:rPr>
        <w:t xml:space="preserve"> (b. 2[15] January 1904, Saint Petersburg, Russia; d. 17 October, 1975, Moscow, USSR)</w:t>
      </w:r>
    </w:p>
    <w:p w14:paraId="2B4D77C2" w14:textId="77777777" w:rsidR="00B675DE" w:rsidRDefault="00B675DE">
      <w:pPr>
        <w:widowControl w:val="0"/>
        <w:rPr>
          <w:b/>
        </w:rPr>
      </w:pPr>
    </w:p>
    <w:p w14:paraId="55F81BDA" w14:textId="77777777" w:rsidR="00B675DE" w:rsidRDefault="00B675DE">
      <w:pPr>
        <w:widowControl w:val="0"/>
        <w:rPr>
          <w:b/>
        </w:rPr>
      </w:pPr>
    </w:p>
    <w:p w14:paraId="2A5153E3" w14:textId="77777777" w:rsidR="00B675DE" w:rsidRDefault="00B675DE">
      <w:pPr>
        <w:widowControl w:val="0"/>
        <w:rPr>
          <w:b/>
        </w:rPr>
      </w:pPr>
      <w:r>
        <w:rPr>
          <w:b/>
        </w:rPr>
        <w:t>Summary</w:t>
      </w:r>
    </w:p>
    <w:p w14:paraId="0D0BEF34" w14:textId="79942185" w:rsidR="00B675DE" w:rsidRDefault="00B675DE">
      <w:pPr>
        <w:widowControl w:val="0"/>
        <w:rPr>
          <w:lang w:val="en-GB"/>
        </w:rPr>
      </w:pPr>
      <w:r>
        <w:t xml:space="preserve">A Russian dancer and choreographer, </w:t>
      </w:r>
      <w:proofErr w:type="spellStart"/>
      <w:r w:rsidR="00823182" w:rsidRPr="00823182">
        <w:t>Lenoid</w:t>
      </w:r>
      <w:proofErr w:type="spellEnd"/>
      <w:r w:rsidR="00823182" w:rsidRPr="00823182">
        <w:t xml:space="preserve"> </w:t>
      </w:r>
      <w:proofErr w:type="spellStart"/>
      <w:r w:rsidR="00823182" w:rsidRPr="00823182">
        <w:t>Veniaminovich</w:t>
      </w:r>
      <w:proofErr w:type="spellEnd"/>
      <w:r w:rsidR="00823182">
        <w:t xml:space="preserve"> </w:t>
      </w:r>
      <w:proofErr w:type="spellStart"/>
      <w:r>
        <w:t>Yakobson</w:t>
      </w:r>
      <w:proofErr w:type="spellEnd"/>
      <w:r>
        <w:t xml:space="preserve"> choreographed for the Kirov and Bolshoi ballets from 1930 to the early 1970s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creating numerous short-format works, called ballet miniatures, that often used grotesque, athletic</w:t>
      </w:r>
      <w:ins w:id="0" w:author="Samuel Coll" w:date="2014-03-24T23:31:00Z">
        <w:r w:rsidR="00FB32A2">
          <w:t xml:space="preserve">, </w:t>
        </w:r>
      </w:ins>
      <w:del w:id="1" w:author="Samuel Coll" w:date="2014-03-24T23:31:00Z">
        <w:r w:rsidDel="00FB32A2">
          <w:delText xml:space="preserve"> </w:delText>
        </w:r>
      </w:del>
      <w:r>
        <w:t>or pantomimic movements to address social, dramatic</w:t>
      </w:r>
      <w:ins w:id="2" w:author="Samuel Coll" w:date="2014-03-24T23:31:00Z">
        <w:r w:rsidR="00FB32A2">
          <w:t>,</w:t>
        </w:r>
      </w:ins>
      <w:r>
        <w:t xml:space="preserve"> or erotic subjects with narrative clarity and concision. He </w:t>
      </w:r>
      <w:proofErr w:type="spellStart"/>
      <w:r>
        <w:t>favoured</w:t>
      </w:r>
      <w:proofErr w:type="spellEnd"/>
      <w:r>
        <w:t xml:space="preserve"> original music, often in contemporary style, believing that disti</w:t>
      </w:r>
      <w:r w:rsidR="00823182">
        <w:t xml:space="preserve">nctive forms of music elicited </w:t>
      </w:r>
      <w:r>
        <w:t xml:space="preserve">an individual choreographic response. Among his most notable works were his full length </w:t>
      </w:r>
      <w:r>
        <w:rPr>
          <w:i/>
        </w:rPr>
        <w:t>Spartacus</w:t>
      </w:r>
      <w:r>
        <w:t xml:space="preserve"> (1956/1962), which discarded the lifts and </w:t>
      </w:r>
      <w:proofErr w:type="spellStart"/>
      <w:r>
        <w:t>pointework</w:t>
      </w:r>
      <w:proofErr w:type="spellEnd"/>
      <w:r>
        <w:t xml:space="preserve"> of traditional ballet language and featured characters who were fully developed psychologically, and </w:t>
      </w:r>
      <w:r>
        <w:rPr>
          <w:i/>
        </w:rPr>
        <w:t>Exercise XX</w:t>
      </w:r>
      <w:r>
        <w:t xml:space="preserve"> (1972), a dance that verged on abstraction. In 1969</w:t>
      </w:r>
      <w:r w:rsidR="00823182">
        <w:t>,</w:t>
      </w:r>
      <w:r>
        <w:t xml:space="preserve"> he founded Choreographic Miniatures, the first Soviet ballet company since the 1920s with a repertoire of original </w:t>
      </w:r>
      <w:r w:rsidR="00823182">
        <w:t xml:space="preserve">choreographic works </w:t>
      </w:r>
      <w:r>
        <w:rPr>
          <w:lang w:val="en-GB"/>
        </w:rPr>
        <w:t xml:space="preserve">by a single choreographer. Jewish by birth, </w:t>
      </w:r>
      <w:proofErr w:type="spellStart"/>
      <w:r>
        <w:rPr>
          <w:lang w:val="en-GB"/>
        </w:rPr>
        <w:t>Yakobson</w:t>
      </w:r>
      <w:proofErr w:type="spellEnd"/>
      <w:r>
        <w:rPr>
          <w:lang w:val="en-GB"/>
        </w:rPr>
        <w:t xml:space="preserve"> held onto his Jewish identity culturally as religious observance was effectively prohibited. During years of aggressive </w:t>
      </w:r>
      <w:del w:id="3" w:author="Samuel Coll" w:date="2014-03-24T23:32:00Z">
        <w:r w:rsidDel="00FB32A2">
          <w:rPr>
            <w:lang w:val="en-GB"/>
          </w:rPr>
          <w:delText>anti-semitism</w:delText>
        </w:r>
      </w:del>
      <w:ins w:id="4" w:author="Samuel Coll" w:date="2014-03-24T23:32:00Z">
        <w:r w:rsidR="00FB32A2">
          <w:rPr>
            <w:lang w:val="en-GB"/>
          </w:rPr>
          <w:t>anti-Semitism</w:t>
        </w:r>
      </w:ins>
      <w:r>
        <w:rPr>
          <w:lang w:val="en-GB"/>
        </w:rPr>
        <w:t xml:space="preserve">, he created six ballets on Jewish themes, the first, </w:t>
      </w:r>
      <w:r>
        <w:rPr>
          <w:i/>
          <w:lang w:val="en-GB"/>
        </w:rPr>
        <w:t>Jewish Dance</w:t>
      </w:r>
      <w:r>
        <w:rPr>
          <w:lang w:val="en-GB"/>
        </w:rPr>
        <w:t>, in 1949</w:t>
      </w:r>
      <w:ins w:id="5" w:author="Samuel Coll" w:date="2014-03-24T23:32:00Z">
        <w:r w:rsidR="00FB32A2">
          <w:rPr>
            <w:lang w:val="en-GB"/>
          </w:rPr>
          <w:t>,</w:t>
        </w:r>
      </w:ins>
      <w:r>
        <w:rPr>
          <w:lang w:val="en-GB"/>
        </w:rPr>
        <w:t xml:space="preserve"> when Jews were being actively persecuted.  Isolated from developments in the West, Yakobson’s work angered Soviet authorities who</w:t>
      </w:r>
      <w:ins w:id="6" w:author="Samuel Coll" w:date="2014-03-24T23:33:00Z">
        <w:r w:rsidR="00FB32A2">
          <w:rPr>
            <w:lang w:val="en-GB"/>
          </w:rPr>
          <w:t xml:space="preserve">, </w:t>
        </w:r>
      </w:ins>
      <w:del w:id="7" w:author="Samuel Coll" w:date="2014-03-24T23:33:00Z">
        <w:r w:rsidDel="00FB32A2">
          <w:rPr>
            <w:lang w:val="en-GB"/>
          </w:rPr>
          <w:delText xml:space="preserve"> </w:delText>
        </w:r>
      </w:del>
      <w:r>
        <w:rPr>
          <w:lang w:val="en-GB"/>
        </w:rPr>
        <w:t>frequently censored or forb</w:t>
      </w:r>
      <w:ins w:id="8" w:author="Samuel Coll" w:date="2014-03-24T23:33:00Z">
        <w:r w:rsidR="00FB32A2">
          <w:rPr>
            <w:lang w:val="en-GB"/>
          </w:rPr>
          <w:t>ade</w:t>
        </w:r>
      </w:ins>
      <w:del w:id="9" w:author="Samuel Coll" w:date="2014-03-24T23:33:00Z">
        <w:r w:rsidDel="00FB32A2">
          <w:rPr>
            <w:lang w:val="en-GB"/>
          </w:rPr>
          <w:delText>id</w:delText>
        </w:r>
      </w:del>
      <w:r>
        <w:rPr>
          <w:lang w:val="en-GB"/>
        </w:rPr>
        <w:t xml:space="preserve"> his ballets. For Soviet audiences</w:t>
      </w:r>
      <w:r w:rsidR="00823182">
        <w:rPr>
          <w:lang w:val="en-GB"/>
        </w:rPr>
        <w:t>,</w:t>
      </w:r>
      <w:r>
        <w:rPr>
          <w:lang w:val="en-GB"/>
        </w:rPr>
        <w:t xml:space="preserve"> they offered a glimpse of a modernist aesthetic in their sensuality, subjectivity, and collaborations with innovative artists in other media.</w:t>
      </w:r>
    </w:p>
    <w:p w14:paraId="1DE45929" w14:textId="77777777" w:rsidR="00B675DE" w:rsidRDefault="00B675DE">
      <w:pPr>
        <w:widowControl w:val="0"/>
        <w:rPr>
          <w:lang w:val="en-GB"/>
        </w:rPr>
      </w:pPr>
    </w:p>
    <w:p w14:paraId="5C3D475E" w14:textId="77777777" w:rsidR="00B675DE" w:rsidRDefault="00B675DE">
      <w:pPr>
        <w:widowControl w:val="0"/>
        <w:rPr>
          <w:b/>
          <w:lang w:val="en-GB"/>
        </w:rPr>
      </w:pPr>
      <w:r>
        <w:rPr>
          <w:b/>
          <w:lang w:val="en-GB"/>
        </w:rPr>
        <w:t>Training and Background</w:t>
      </w:r>
    </w:p>
    <w:p w14:paraId="35E7DA4F" w14:textId="77777777" w:rsidR="00B675DE" w:rsidRDefault="00B675DE">
      <w:pPr>
        <w:widowControl w:val="0"/>
        <w:rPr>
          <w:color w:val="000000"/>
          <w:lang w:val="en-GB"/>
        </w:rPr>
      </w:pPr>
      <w:r>
        <w:rPr>
          <w:lang w:val="en-GB"/>
        </w:rPr>
        <w:t xml:space="preserve">A latecomer to ballet, </w:t>
      </w:r>
      <w:proofErr w:type="spellStart"/>
      <w:r>
        <w:rPr>
          <w:lang w:val="en-GB"/>
        </w:rPr>
        <w:t>Yakobson</w:t>
      </w:r>
      <w:proofErr w:type="spellEnd"/>
      <w:r>
        <w:rPr>
          <w:lang w:val="en-GB"/>
        </w:rPr>
        <w:t xml:space="preserve"> began to study dance in 1921, at the age of seventeen, with the celebrated character dancer, Alexander </w:t>
      </w:r>
      <w:proofErr w:type="spellStart"/>
      <w:r>
        <w:rPr>
          <w:lang w:val="en-GB"/>
        </w:rPr>
        <w:t>Chekrygin</w:t>
      </w:r>
      <w:proofErr w:type="spellEnd"/>
      <w:r w:rsidR="00823182">
        <w:rPr>
          <w:lang w:val="en-GB"/>
        </w:rPr>
        <w:t>,</w:t>
      </w:r>
      <w:r>
        <w:rPr>
          <w:lang w:val="en-GB"/>
        </w:rPr>
        <w:t xml:space="preserve"> in his Petrograd studio. Despite </w:t>
      </w:r>
      <w:proofErr w:type="spellStart"/>
      <w:r>
        <w:rPr>
          <w:lang w:val="en-GB"/>
        </w:rPr>
        <w:t>Yakobson’s</w:t>
      </w:r>
      <w:proofErr w:type="spellEnd"/>
      <w:r>
        <w:rPr>
          <w:lang w:val="en-GB"/>
        </w:rPr>
        <w:t xml:space="preserve"> age, </w:t>
      </w:r>
      <w:proofErr w:type="spellStart"/>
      <w:r>
        <w:rPr>
          <w:lang w:val="en-GB"/>
        </w:rPr>
        <w:t>Chekrygin</w:t>
      </w:r>
      <w:proofErr w:type="spellEnd"/>
      <w:r>
        <w:rPr>
          <w:lang w:val="en-GB"/>
        </w:rPr>
        <w:t xml:space="preserve"> agreed to take him on</w:t>
      </w:r>
      <w:r w:rsidR="00823182" w:rsidRPr="00823182">
        <w:rPr>
          <w:lang w:val="en-GB"/>
        </w:rPr>
        <w:t>.</w:t>
      </w:r>
      <w:r w:rsidR="00823182">
        <w:rPr>
          <w:lang w:val="en-GB"/>
        </w:rPr>
        <w:t xml:space="preserve"> </w:t>
      </w:r>
      <w:r>
        <w:rPr>
          <w:lang w:val="en-GB"/>
        </w:rPr>
        <w:t>After three years of accelerated study</w:t>
      </w:r>
      <w:r w:rsidR="00823182" w:rsidRPr="00823182">
        <w:rPr>
          <w:lang w:val="en-GB"/>
        </w:rPr>
        <w:t>,</w:t>
      </w:r>
      <w:r w:rsidR="00823182">
        <w:rPr>
          <w:color w:val="FF0000"/>
          <w:lang w:val="en-GB"/>
        </w:rPr>
        <w:t xml:space="preserve"> </w:t>
      </w:r>
      <w:proofErr w:type="spellStart"/>
      <w:r>
        <w:rPr>
          <w:lang w:val="en-GB"/>
        </w:rPr>
        <w:t>Yakobson</w:t>
      </w:r>
      <w:proofErr w:type="spellEnd"/>
      <w:r>
        <w:rPr>
          <w:lang w:val="en-GB"/>
        </w:rPr>
        <w:t xml:space="preserve"> transferred to the former Imperial Ballet School, now renamed the Leningrad Choreographic School. Here he studied first in the evening and later in the regular school with Vladimir </w:t>
      </w:r>
      <w:proofErr w:type="spellStart"/>
      <w:r>
        <w:rPr>
          <w:lang w:val="en-GB"/>
        </w:rPr>
        <w:t>Ponomarev</w:t>
      </w:r>
      <w:proofErr w:type="spellEnd"/>
      <w:r>
        <w:rPr>
          <w:lang w:val="en-GB"/>
        </w:rPr>
        <w:t xml:space="preserve"> and Viktor </w:t>
      </w:r>
      <w:proofErr w:type="spellStart"/>
      <w:r>
        <w:rPr>
          <w:lang w:val="en-GB"/>
        </w:rPr>
        <w:t>Semonov</w:t>
      </w:r>
      <w:proofErr w:type="spellEnd"/>
      <w:r>
        <w:rPr>
          <w:lang w:val="en-GB"/>
        </w:rPr>
        <w:t xml:space="preserve">. Upon graduating in 1926, </w:t>
      </w:r>
      <w:proofErr w:type="spellStart"/>
      <w:r>
        <w:rPr>
          <w:lang w:val="en-GB"/>
        </w:rPr>
        <w:t>Yakobson</w:t>
      </w:r>
      <w:proofErr w:type="spellEnd"/>
      <w:r>
        <w:rPr>
          <w:lang w:val="en-GB"/>
        </w:rPr>
        <w:t xml:space="preserve"> was accepted into the corps de ballet of the State Academic Theatre for Opera and Ballet (GATOB), as the former Imperial Ballet and future Kirov Ballet was known in the 1920s and early 1930s, where he danced until 1933 and was promoted to soloist. Compact and muscular with a big jump and a high degree of co-ordination, </w:t>
      </w:r>
      <w:proofErr w:type="spellStart"/>
      <w:r>
        <w:rPr>
          <w:lang w:val="en-GB"/>
        </w:rPr>
        <w:t>Yakobson</w:t>
      </w:r>
      <w:proofErr w:type="spellEnd"/>
      <w:r>
        <w:rPr>
          <w:lang w:val="en-GB"/>
        </w:rPr>
        <w:t xml:space="preserve"> excelled at grotesque and demi-character roles. However</w:t>
      </w:r>
      <w:r>
        <w:rPr>
          <w:i/>
          <w:lang w:val="en-GB"/>
        </w:rPr>
        <w:t xml:space="preserve">, </w:t>
      </w:r>
      <w:r>
        <w:rPr>
          <w:lang w:val="en-GB"/>
        </w:rPr>
        <w:t>from the start of his professional career,</w:t>
      </w:r>
      <w:r>
        <w:rPr>
          <w:color w:val="FF0000"/>
          <w:lang w:val="en-GB"/>
        </w:rPr>
        <w:t xml:space="preserve"> </w:t>
      </w:r>
      <w:proofErr w:type="spellStart"/>
      <w:r>
        <w:rPr>
          <w:lang w:val="en-GB"/>
        </w:rPr>
        <w:t>Yakobson</w:t>
      </w:r>
      <w:proofErr w:type="spellEnd"/>
      <w:r>
        <w:rPr>
          <w:lang w:val="en-GB"/>
        </w:rPr>
        <w:t xml:space="preserve"> was more interested in choreographing than in</w:t>
      </w:r>
      <w:r>
        <w:rPr>
          <w:i/>
          <w:lang w:val="en-GB"/>
        </w:rPr>
        <w:t xml:space="preserve"> </w:t>
      </w:r>
      <w:r>
        <w:rPr>
          <w:lang w:val="en-GB"/>
        </w:rPr>
        <w:t xml:space="preserve">performing. He had particular admiration for Mikhail Fokine and his pursuit of </w:t>
      </w:r>
      <w:r>
        <w:rPr>
          <w:color w:val="000000"/>
          <w:lang w:val="en-GB"/>
        </w:rPr>
        <w:t xml:space="preserve">expressive naturalness, movement outside the </w:t>
      </w:r>
      <w:proofErr w:type="spellStart"/>
      <w:r>
        <w:rPr>
          <w:i/>
          <w:color w:val="000000"/>
          <w:lang w:val="en-GB"/>
        </w:rPr>
        <w:t>danse</w:t>
      </w:r>
      <w:proofErr w:type="spellEnd"/>
      <w:r>
        <w:rPr>
          <w:i/>
          <w:color w:val="000000"/>
          <w:lang w:val="en-GB"/>
        </w:rPr>
        <w:t xml:space="preserve"> </w:t>
      </w:r>
      <w:proofErr w:type="spellStart"/>
      <w:r>
        <w:rPr>
          <w:i/>
          <w:color w:val="000000"/>
          <w:lang w:val="en-GB"/>
        </w:rPr>
        <w:t>d’école</w:t>
      </w:r>
      <w:proofErr w:type="spellEnd"/>
      <w:r>
        <w:rPr>
          <w:color w:val="000000"/>
          <w:lang w:val="en-GB"/>
        </w:rPr>
        <w:t>, and dramatic and stylistic unity.</w:t>
      </w:r>
    </w:p>
    <w:p w14:paraId="1AAED787" w14:textId="77777777" w:rsidR="00B675DE" w:rsidRDefault="00B675DE">
      <w:pPr>
        <w:rPr>
          <w:b/>
          <w:color w:val="000000"/>
          <w:lang w:val="en-GB"/>
        </w:rPr>
      </w:pPr>
    </w:p>
    <w:p w14:paraId="408F0CD1" w14:textId="77777777" w:rsidR="00B675DE" w:rsidRDefault="00B675DE">
      <w:pPr>
        <w:rPr>
          <w:color w:val="000000"/>
          <w:lang w:val="en-GB"/>
        </w:rPr>
      </w:pPr>
      <w:r>
        <w:rPr>
          <w:b/>
          <w:color w:val="000000"/>
          <w:lang w:val="en-GB"/>
        </w:rPr>
        <w:t>Contributions to the Field and to Modernism</w:t>
      </w:r>
    </w:p>
    <w:p w14:paraId="4AEB7F4C" w14:textId="61484D22" w:rsidR="00B675DE" w:rsidRDefault="00B675DE">
      <w:pPr>
        <w:rPr>
          <w:color w:val="000000"/>
          <w:lang w:val="en-GB"/>
        </w:rPr>
      </w:pPr>
      <w:r>
        <w:rPr>
          <w:color w:val="000000"/>
          <w:lang w:val="en-GB"/>
        </w:rPr>
        <w:lastRenderedPageBreak/>
        <w:t>In 1930</w:t>
      </w:r>
      <w:r w:rsidR="00823182">
        <w:rPr>
          <w:color w:val="000000"/>
          <w:lang w:val="en-GB"/>
        </w:rPr>
        <w:t>,</w:t>
      </w:r>
      <w:r>
        <w:rPr>
          <w:color w:val="000000"/>
          <w:lang w:val="en-GB"/>
        </w:rPr>
        <w:t xml:space="preserve"> </w:t>
      </w:r>
      <w:proofErr w:type="spellStart"/>
      <w:r>
        <w:rPr>
          <w:color w:val="000000"/>
          <w:lang w:val="en-GB"/>
        </w:rPr>
        <w:t>Yakobson</w:t>
      </w:r>
      <w:proofErr w:type="spellEnd"/>
      <w:r>
        <w:rPr>
          <w:color w:val="000000"/>
          <w:lang w:val="en-GB"/>
        </w:rPr>
        <w:t xml:space="preserve"> choreographed his first major work</w:t>
      </w:r>
      <w:r w:rsidRPr="00823182">
        <w:rPr>
          <w:lang w:val="en-GB"/>
        </w:rPr>
        <w:t>,</w:t>
      </w:r>
      <w:r>
        <w:rPr>
          <w:color w:val="FF0000"/>
          <w:lang w:val="en-GB"/>
        </w:rPr>
        <w:t xml:space="preserve"> </w:t>
      </w:r>
      <w:r>
        <w:rPr>
          <w:color w:val="000000"/>
          <w:lang w:val="en-GB"/>
        </w:rPr>
        <w:t xml:space="preserve">the second act of </w:t>
      </w:r>
      <w:r>
        <w:rPr>
          <w:i/>
          <w:color w:val="000000"/>
          <w:lang w:val="en-GB"/>
        </w:rPr>
        <w:t>The Golden Age</w:t>
      </w:r>
      <w:r>
        <w:rPr>
          <w:color w:val="000000"/>
          <w:lang w:val="en-GB"/>
        </w:rPr>
        <w:t>, to an original score by Dmitry Shostakovich. In keeping with the revolutionary spirit of the times</w:t>
      </w:r>
      <w:r w:rsidR="00823182">
        <w:rPr>
          <w:color w:val="000000"/>
          <w:lang w:val="en-GB"/>
        </w:rPr>
        <w:t>,</w:t>
      </w:r>
      <w:r>
        <w:rPr>
          <w:color w:val="000000"/>
          <w:lang w:val="en-GB"/>
        </w:rPr>
        <w:t xml:space="preserve"> </w:t>
      </w:r>
      <w:proofErr w:type="spellStart"/>
      <w:r>
        <w:rPr>
          <w:color w:val="000000"/>
          <w:lang w:val="en-GB"/>
        </w:rPr>
        <w:t>Yakobson</w:t>
      </w:r>
      <w:proofErr w:type="spellEnd"/>
      <w:r>
        <w:rPr>
          <w:color w:val="000000"/>
          <w:lang w:val="en-GB"/>
        </w:rPr>
        <w:t xml:space="preserve"> incorporated non-dance movement from athletics and acrobatics into his choreography, using this as a way to update ballet language and subjects. </w:t>
      </w:r>
      <w:proofErr w:type="spellStart"/>
      <w:r>
        <w:rPr>
          <w:color w:val="000000"/>
          <w:lang w:val="en-GB"/>
        </w:rPr>
        <w:t>Yakobson</w:t>
      </w:r>
      <w:proofErr w:type="spellEnd"/>
      <w:r>
        <w:rPr>
          <w:color w:val="000000"/>
          <w:lang w:val="en-GB"/>
        </w:rPr>
        <w:t xml:space="preserve"> returned to choreograph for the Kirov Ballet from 1942 to 1950 and from 1956 to 1975. He also served as a choreographer for Moscow’s Bolshoi Ballet from 1933 to 1942.  Immensely productive, despite political and economic hardships, he choreographed 180 ballets, including scores of </w:t>
      </w:r>
      <w:ins w:id="10" w:author="Samuel Coll" w:date="2014-03-24T23:35:00Z">
        <w:r w:rsidR="00FB32A2">
          <w:rPr>
            <w:color w:val="000000"/>
            <w:lang w:val="en-GB"/>
          </w:rPr>
          <w:t>“</w:t>
        </w:r>
      </w:ins>
      <w:del w:id="11" w:author="Samuel Coll" w:date="2014-03-24T23:35:00Z">
        <w:r w:rsidDel="00FB32A2">
          <w:rPr>
            <w:color w:val="000000"/>
            <w:lang w:val="en-GB"/>
          </w:rPr>
          <w:delText>‘</w:delText>
        </w:r>
      </w:del>
      <w:r>
        <w:rPr>
          <w:color w:val="000000"/>
          <w:lang w:val="en-GB"/>
        </w:rPr>
        <w:t>miniatures</w:t>
      </w:r>
      <w:ins w:id="12" w:author="Samuel Coll" w:date="2014-03-24T23:35:00Z">
        <w:r w:rsidR="00FB32A2">
          <w:rPr>
            <w:color w:val="000000"/>
            <w:lang w:val="en-GB"/>
          </w:rPr>
          <w:t>”</w:t>
        </w:r>
      </w:ins>
      <w:del w:id="13" w:author="Samuel Coll" w:date="2014-03-24T23:35:00Z">
        <w:r w:rsidDel="00FB32A2">
          <w:rPr>
            <w:color w:val="000000"/>
            <w:lang w:val="en-GB"/>
          </w:rPr>
          <w:delText>’</w:delText>
        </w:r>
      </w:del>
      <w:ins w:id="14" w:author="Samuel Coll" w:date="2014-03-24T23:35:00Z">
        <w:r w:rsidR="00FB32A2">
          <w:rPr>
            <w:color w:val="000000"/>
            <w:lang w:val="en-GB"/>
          </w:rPr>
          <w:t>—</w:t>
        </w:r>
      </w:ins>
      <w:del w:id="15" w:author="Samuel Coll" w:date="2014-03-24T23:35:00Z">
        <w:r w:rsidDel="00FB32A2">
          <w:rPr>
            <w:color w:val="000000"/>
            <w:lang w:val="en-GB"/>
          </w:rPr>
          <w:delText xml:space="preserve"> – </w:delText>
        </w:r>
      </w:del>
      <w:r>
        <w:rPr>
          <w:color w:val="000000"/>
          <w:lang w:val="en-GB"/>
        </w:rPr>
        <w:t>movement portraits often no longer than three-to-five minutes</w:t>
      </w:r>
      <w:ins w:id="16" w:author="Samuel Coll" w:date="2014-03-24T23:35:00Z">
        <w:r w:rsidR="00FB32A2">
          <w:rPr>
            <w:color w:val="000000"/>
            <w:lang w:val="en-GB"/>
          </w:rPr>
          <w:t xml:space="preserve"> long—</w:t>
        </w:r>
      </w:ins>
      <w:del w:id="17" w:author="Samuel Coll" w:date="2014-03-24T23:35:00Z">
        <w:r w:rsidDel="00FB32A2">
          <w:rPr>
            <w:color w:val="000000"/>
            <w:lang w:val="en-GB"/>
          </w:rPr>
          <w:delText xml:space="preserve"> – </w:delText>
        </w:r>
      </w:del>
      <w:r>
        <w:rPr>
          <w:color w:val="000000"/>
          <w:lang w:val="en-GB"/>
        </w:rPr>
        <w:t xml:space="preserve">on a range of subjects.  In all his works, </w:t>
      </w:r>
      <w:proofErr w:type="spellStart"/>
      <w:r>
        <w:rPr>
          <w:color w:val="000000"/>
          <w:lang w:val="en-GB"/>
        </w:rPr>
        <w:t>Yakobson</w:t>
      </w:r>
      <w:proofErr w:type="spellEnd"/>
      <w:r>
        <w:rPr>
          <w:color w:val="000000"/>
          <w:lang w:val="en-GB"/>
        </w:rPr>
        <w:t xml:space="preserve"> valorised a modernist aesthetic of chance and uncertainty, improvising in the rehearsal studio distinctive movement phrases crafted to the individuality of each dancer.</w:t>
      </w:r>
    </w:p>
    <w:p w14:paraId="477F6A7D" w14:textId="77777777" w:rsidR="00B675DE" w:rsidRDefault="00B675DE">
      <w:pPr>
        <w:rPr>
          <w:color w:val="000000"/>
          <w:lang w:val="en-GB"/>
        </w:rPr>
      </w:pPr>
    </w:p>
    <w:p w14:paraId="7E251C1E" w14:textId="53653AE6" w:rsidR="00B675DE" w:rsidRDefault="00B675DE">
      <w:pPr>
        <w:rPr>
          <w:color w:val="000000"/>
          <w:lang w:val="en-GB"/>
        </w:rPr>
      </w:pPr>
      <w:r>
        <w:rPr>
          <w:color w:val="000000"/>
          <w:lang w:val="en-GB"/>
        </w:rPr>
        <w:t xml:space="preserve">Challenged rather than intimidated by the restrictions imposed by Soviet censors on his ballets, </w:t>
      </w:r>
      <w:proofErr w:type="spellStart"/>
      <w:r>
        <w:rPr>
          <w:color w:val="000000"/>
          <w:lang w:val="en-GB"/>
        </w:rPr>
        <w:t>Yakobson</w:t>
      </w:r>
      <w:proofErr w:type="spellEnd"/>
      <w:r>
        <w:rPr>
          <w:color w:val="000000"/>
          <w:lang w:val="en-GB"/>
        </w:rPr>
        <w:t xml:space="preserve"> offered Soviet dancers and audiences an experience quite different from the prevailing Soviet aesthetic. Given his fraught relationships with Soviet political authority </w:t>
      </w:r>
      <w:ins w:id="18" w:author="Samuel Coll" w:date="2014-03-24T23:35:00Z">
        <w:r w:rsidR="00FB32A2">
          <w:rPr>
            <w:color w:val="000000"/>
            <w:lang w:val="en-GB"/>
          </w:rPr>
          <w:t>that</w:t>
        </w:r>
      </w:ins>
      <w:del w:id="19" w:author="Samuel Coll" w:date="2014-03-24T23:35:00Z">
        <w:r w:rsidDel="00FB32A2">
          <w:rPr>
            <w:color w:val="000000"/>
            <w:lang w:val="en-GB"/>
          </w:rPr>
          <w:delText>which</w:delText>
        </w:r>
      </w:del>
      <w:r>
        <w:rPr>
          <w:color w:val="000000"/>
          <w:lang w:val="en-GB"/>
        </w:rPr>
        <w:t xml:space="preserve"> limited </w:t>
      </w:r>
      <w:del w:id="20" w:author="Samuel Coll" w:date="2014-03-24T23:35:00Z">
        <w:r w:rsidDel="00FB32A2">
          <w:rPr>
            <w:color w:val="000000"/>
            <w:lang w:val="en-GB"/>
          </w:rPr>
          <w:delText xml:space="preserve"> </w:delText>
        </w:r>
      </w:del>
      <w:r>
        <w:rPr>
          <w:color w:val="000000"/>
          <w:lang w:val="en-GB"/>
        </w:rPr>
        <w:t xml:space="preserve">his artistic opportunities, his ballets became important resistive cultural texts during the Stalinist decades and in the years following the cultural </w:t>
      </w:r>
      <w:ins w:id="21" w:author="Samuel Coll" w:date="2014-03-24T23:36:00Z">
        <w:r w:rsidR="00FB32A2">
          <w:rPr>
            <w:color w:val="000000"/>
            <w:lang w:val="en-GB"/>
          </w:rPr>
          <w:t>“t</w:t>
        </w:r>
      </w:ins>
      <w:del w:id="22" w:author="Samuel Coll" w:date="2014-03-24T23:36:00Z">
        <w:r w:rsidDel="00FB32A2">
          <w:rPr>
            <w:color w:val="000000"/>
            <w:lang w:val="en-GB"/>
          </w:rPr>
          <w:delText>‘t</w:delText>
        </w:r>
      </w:del>
      <w:r>
        <w:rPr>
          <w:color w:val="000000"/>
          <w:lang w:val="en-GB"/>
        </w:rPr>
        <w:t>haw</w:t>
      </w:r>
      <w:del w:id="23" w:author="Samuel Coll" w:date="2014-03-24T23:36:00Z">
        <w:r w:rsidDel="00FB32A2">
          <w:rPr>
            <w:color w:val="000000"/>
            <w:lang w:val="en-GB"/>
          </w:rPr>
          <w:delText>’</w:delText>
        </w:r>
      </w:del>
      <w:ins w:id="24" w:author="Samuel Coll" w:date="2014-03-24T23:36:00Z">
        <w:r w:rsidR="00FB32A2">
          <w:rPr>
            <w:color w:val="000000"/>
            <w:lang w:val="en-GB"/>
          </w:rPr>
          <w:t>”</w:t>
        </w:r>
      </w:ins>
      <w:r>
        <w:rPr>
          <w:color w:val="000000"/>
          <w:lang w:val="en-GB"/>
        </w:rPr>
        <w:t xml:space="preserve"> of the late 1950s and early 1960s. His work represents a </w:t>
      </w:r>
      <w:proofErr w:type="gramStart"/>
      <w:r>
        <w:rPr>
          <w:color w:val="000000"/>
          <w:lang w:val="en-GB"/>
        </w:rPr>
        <w:t>little</w:t>
      </w:r>
      <w:ins w:id="25" w:author="Samuel Coll" w:date="2014-03-24T23:36:00Z">
        <w:r w:rsidR="00FB32A2">
          <w:rPr>
            <w:color w:val="000000"/>
            <w:lang w:val="en-GB"/>
          </w:rPr>
          <w:t>-</w:t>
        </w:r>
      </w:ins>
      <w:proofErr w:type="gramEnd"/>
      <w:del w:id="26" w:author="Samuel Coll" w:date="2014-03-24T23:36:00Z">
        <w:r w:rsidDel="00FB32A2">
          <w:rPr>
            <w:color w:val="000000"/>
            <w:lang w:val="en-GB"/>
          </w:rPr>
          <w:delText xml:space="preserve"> </w:delText>
        </w:r>
      </w:del>
      <w:r>
        <w:rPr>
          <w:color w:val="000000"/>
          <w:lang w:val="en-GB"/>
        </w:rPr>
        <w:t>known body of choreography that carried on</w:t>
      </w:r>
      <w:ins w:id="27" w:author="Samuel Coll" w:date="2014-03-24T23:36:00Z">
        <w:r w:rsidR="00FB32A2">
          <w:rPr>
            <w:color w:val="000000"/>
            <w:lang w:val="en-GB"/>
          </w:rPr>
          <w:t>—</w:t>
        </w:r>
      </w:ins>
      <w:del w:id="28" w:author="Samuel Coll" w:date="2014-03-24T23:36:00Z">
        <w:r w:rsidDel="00FB32A2">
          <w:rPr>
            <w:color w:val="000000"/>
            <w:lang w:val="en-GB"/>
          </w:rPr>
          <w:delText xml:space="preserve"> – </w:delText>
        </w:r>
      </w:del>
      <w:r>
        <w:rPr>
          <w:color w:val="000000"/>
          <w:lang w:val="en-GB"/>
        </w:rPr>
        <w:t>albeit in a limited way</w:t>
      </w:r>
      <w:ins w:id="29" w:author="Samuel Coll" w:date="2014-03-24T23:36:00Z">
        <w:r w:rsidR="00FB32A2">
          <w:rPr>
            <w:color w:val="000000"/>
            <w:lang w:val="en-GB"/>
          </w:rPr>
          <w:t>—</w:t>
        </w:r>
      </w:ins>
      <w:del w:id="30" w:author="Samuel Coll" w:date="2014-03-24T23:36:00Z">
        <w:r w:rsidDel="00FB32A2">
          <w:rPr>
            <w:color w:val="000000"/>
            <w:lang w:val="en-GB"/>
          </w:rPr>
          <w:delText xml:space="preserve"> </w:delText>
        </w:r>
        <w:r w:rsidR="00823182" w:rsidDel="00FB32A2">
          <w:rPr>
            <w:color w:val="000000"/>
            <w:lang w:val="en-GB"/>
          </w:rPr>
          <w:delText xml:space="preserve">– </w:delText>
        </w:r>
      </w:del>
      <w:r>
        <w:rPr>
          <w:color w:val="000000"/>
          <w:lang w:val="en-GB"/>
        </w:rPr>
        <w:t xml:space="preserve">the experimentalism of the early Soviet avant-garde long after this had been decimated. </w:t>
      </w:r>
    </w:p>
    <w:p w14:paraId="70B49B83" w14:textId="77777777" w:rsidR="00B675DE" w:rsidRDefault="00B675DE">
      <w:pPr>
        <w:rPr>
          <w:color w:val="000000"/>
          <w:lang w:val="en-GB"/>
        </w:rPr>
      </w:pPr>
    </w:p>
    <w:p w14:paraId="5BBEF117" w14:textId="156751FC" w:rsidR="00B675DE" w:rsidRDefault="00B675DE">
      <w:pPr>
        <w:rPr>
          <w:color w:val="000000"/>
          <w:lang w:val="en-GB"/>
        </w:rPr>
      </w:pPr>
      <w:proofErr w:type="spellStart"/>
      <w:r>
        <w:rPr>
          <w:color w:val="000000"/>
          <w:lang w:val="en-GB"/>
        </w:rPr>
        <w:t>Yakobson’s</w:t>
      </w:r>
      <w:proofErr w:type="spellEnd"/>
      <w:r>
        <w:rPr>
          <w:color w:val="000000"/>
          <w:lang w:val="en-GB"/>
        </w:rPr>
        <w:t xml:space="preserve"> ballets revealed both narrative as well as abstract qualities, offering a different lens on dance modernism</w:t>
      </w:r>
      <w:ins w:id="31" w:author="Samuel Coll" w:date="2014-03-24T23:36:00Z">
        <w:r w:rsidR="00FB32A2">
          <w:rPr>
            <w:color w:val="000000"/>
            <w:lang w:val="en-GB"/>
          </w:rPr>
          <w:t xml:space="preserve"> as it</w:t>
        </w:r>
      </w:ins>
      <w:del w:id="32" w:author="Samuel Coll" w:date="2014-03-24T23:37:00Z">
        <w:r w:rsidDel="00FB32A2">
          <w:rPr>
            <w:color w:val="000000"/>
            <w:lang w:val="en-GB"/>
          </w:rPr>
          <w:delText xml:space="preserve"> as</w:delText>
        </w:r>
      </w:del>
      <w:del w:id="33" w:author="Samuel Coll" w:date="2014-03-24T23:36:00Z">
        <w:r w:rsidDel="00FB32A2">
          <w:rPr>
            <w:color w:val="000000"/>
            <w:lang w:val="en-GB"/>
          </w:rPr>
          <w:delText xml:space="preserve"> this</w:delText>
        </w:r>
      </w:del>
      <w:r>
        <w:rPr>
          <w:color w:val="000000"/>
          <w:lang w:val="en-GB"/>
        </w:rPr>
        <w:t xml:space="preserve"> originated in early</w:t>
      </w:r>
      <w:ins w:id="34" w:author="Samuel Coll" w:date="2014-03-24T23:37:00Z">
        <w:r w:rsidR="00FB32A2">
          <w:rPr>
            <w:color w:val="000000"/>
            <w:lang w:val="en-GB"/>
          </w:rPr>
          <w:t>-</w:t>
        </w:r>
      </w:ins>
      <w:del w:id="35" w:author="Samuel Coll" w:date="2014-03-24T23:37:00Z">
        <w:r w:rsidDel="00FB32A2">
          <w:rPr>
            <w:color w:val="000000"/>
            <w:lang w:val="en-GB"/>
          </w:rPr>
          <w:delText xml:space="preserve"> </w:delText>
        </w:r>
      </w:del>
      <w:r>
        <w:rPr>
          <w:color w:val="000000"/>
          <w:lang w:val="en-GB"/>
        </w:rPr>
        <w:t xml:space="preserve">twentieth-century Russia and was subsequently developed in the West.  </w:t>
      </w:r>
      <w:proofErr w:type="spellStart"/>
      <w:r>
        <w:rPr>
          <w:color w:val="000000"/>
          <w:lang w:val="en-GB"/>
        </w:rPr>
        <w:t>Yakobson</w:t>
      </w:r>
      <w:proofErr w:type="spellEnd"/>
      <w:r>
        <w:rPr>
          <w:color w:val="000000"/>
          <w:lang w:val="en-GB"/>
        </w:rPr>
        <w:t xml:space="preserve"> questioned the form and content of ballet while repositioning its social relevance and retaining early</w:t>
      </w:r>
      <w:ins w:id="36" w:author="Samuel Coll" w:date="2014-03-24T23:37:00Z">
        <w:r w:rsidR="00FB32A2">
          <w:rPr>
            <w:color w:val="000000"/>
            <w:lang w:val="en-GB"/>
          </w:rPr>
          <w:t>-</w:t>
        </w:r>
      </w:ins>
      <w:del w:id="37" w:author="Samuel Coll" w:date="2014-03-24T23:37:00Z">
        <w:r w:rsidDel="00FB32A2">
          <w:rPr>
            <w:color w:val="000000"/>
            <w:lang w:val="en-GB"/>
          </w:rPr>
          <w:delText xml:space="preserve"> </w:delText>
        </w:r>
      </w:del>
      <w:r>
        <w:rPr>
          <w:color w:val="000000"/>
          <w:lang w:val="en-GB"/>
        </w:rPr>
        <w:t>twentieth-century movement innovations, such as turned-in and parallel foot positions, oddly angled lifts, and floor work,</w:t>
      </w:r>
      <w:ins w:id="38" w:author="Samuel Coll" w:date="2014-03-24T23:37:00Z">
        <w:r w:rsidR="00FB32A2">
          <w:rPr>
            <w:color w:val="000000"/>
            <w:lang w:val="en-GB"/>
          </w:rPr>
          <w:t xml:space="preserve"> the </w:t>
        </w:r>
      </w:ins>
      <w:del w:id="39" w:author="Samuel Coll" w:date="2014-03-24T23:37:00Z">
        <w:r w:rsidDel="00FB32A2">
          <w:rPr>
            <w:color w:val="000000"/>
            <w:lang w:val="en-GB"/>
          </w:rPr>
          <w:delText xml:space="preserve"> whose </w:delText>
        </w:r>
      </w:del>
      <w:r>
        <w:rPr>
          <w:color w:val="000000"/>
          <w:lang w:val="en-GB"/>
        </w:rPr>
        <w:t>modernism</w:t>
      </w:r>
      <w:ins w:id="40" w:author="Samuel Coll" w:date="2014-03-24T23:37:00Z">
        <w:r w:rsidR="00FB32A2">
          <w:rPr>
            <w:color w:val="000000"/>
            <w:lang w:val="en-GB"/>
          </w:rPr>
          <w:t xml:space="preserve"> of which</w:t>
        </w:r>
      </w:ins>
      <w:r>
        <w:rPr>
          <w:color w:val="000000"/>
          <w:lang w:val="en-GB"/>
        </w:rPr>
        <w:t xml:space="preserve"> challenged Soviet ballet orthodoxies.</w:t>
      </w:r>
      <w:r>
        <w:rPr>
          <w:b/>
          <w:color w:val="000000"/>
          <w:lang w:val="en-GB"/>
        </w:rPr>
        <w:t xml:space="preserve"> </w:t>
      </w:r>
      <w:proofErr w:type="spellStart"/>
      <w:r>
        <w:rPr>
          <w:color w:val="000000"/>
          <w:lang w:val="en-GB"/>
        </w:rPr>
        <w:t>Yakobson’s</w:t>
      </w:r>
      <w:proofErr w:type="spellEnd"/>
      <w:r>
        <w:rPr>
          <w:color w:val="000000"/>
          <w:lang w:val="en-GB"/>
        </w:rPr>
        <w:t xml:space="preserve"> work is little</w:t>
      </w:r>
      <w:ins w:id="41" w:author="Samuel Coll" w:date="2014-03-24T23:37:00Z">
        <w:r w:rsidR="00FB32A2">
          <w:rPr>
            <w:color w:val="000000"/>
            <w:lang w:val="en-GB"/>
          </w:rPr>
          <w:t>-</w:t>
        </w:r>
      </w:ins>
      <w:del w:id="42" w:author="Samuel Coll" w:date="2014-03-24T23:37:00Z">
        <w:r w:rsidDel="00FB32A2">
          <w:rPr>
            <w:color w:val="000000"/>
            <w:lang w:val="en-GB"/>
          </w:rPr>
          <w:delText xml:space="preserve"> </w:delText>
        </w:r>
      </w:del>
      <w:r>
        <w:rPr>
          <w:color w:val="000000"/>
          <w:lang w:val="en-GB"/>
        </w:rPr>
        <w:t xml:space="preserve">known outside Russia because it unfolded in a totalitarian state and was never considered worthy of cultural </w:t>
      </w:r>
      <w:ins w:id="43" w:author="Samuel Coll" w:date="2014-03-24T23:38:00Z">
        <w:r w:rsidR="00FB32A2">
          <w:rPr>
            <w:color w:val="000000"/>
            <w:lang w:val="en-GB"/>
          </w:rPr>
          <w:t xml:space="preserve">display, </w:t>
        </w:r>
      </w:ins>
      <w:del w:id="44" w:author="Samuel Coll" w:date="2014-03-24T23:38:00Z">
        <w:r w:rsidDel="00FB32A2">
          <w:rPr>
            <w:color w:val="000000"/>
            <w:lang w:val="en-GB"/>
          </w:rPr>
          <w:delText>‘display’</w:delText>
        </w:r>
      </w:del>
      <w:del w:id="45" w:author="Samuel Coll" w:date="2014-03-24T23:37:00Z">
        <w:r w:rsidDel="00FB32A2">
          <w:rPr>
            <w:color w:val="000000"/>
            <w:lang w:val="en-GB"/>
          </w:rPr>
          <w:delText xml:space="preserve"> </w:delText>
        </w:r>
      </w:del>
      <w:r>
        <w:rPr>
          <w:color w:val="000000"/>
          <w:lang w:val="en-GB"/>
        </w:rPr>
        <w:t>and because there was little official effort to preserve his choreographic archive.</w:t>
      </w:r>
    </w:p>
    <w:p w14:paraId="4733ECFA" w14:textId="77777777" w:rsidR="00B675DE" w:rsidRDefault="00B675DE">
      <w:pPr>
        <w:rPr>
          <w:color w:val="000000"/>
          <w:lang w:val="en-GB"/>
        </w:rPr>
      </w:pPr>
      <w:r>
        <w:rPr>
          <w:color w:val="000000"/>
          <w:lang w:val="en-GB"/>
        </w:rPr>
        <w:tab/>
      </w:r>
    </w:p>
    <w:p w14:paraId="2E1702B2" w14:textId="77777777" w:rsidR="00B675DE" w:rsidRDefault="00B675DE">
      <w:pPr>
        <w:rPr>
          <w:b/>
          <w:color w:val="000000"/>
          <w:lang w:val="en-GB"/>
        </w:rPr>
      </w:pPr>
      <w:r>
        <w:rPr>
          <w:b/>
          <w:color w:val="000000"/>
          <w:lang w:val="en-GB"/>
        </w:rPr>
        <w:t>Legacy</w:t>
      </w:r>
    </w:p>
    <w:p w14:paraId="43CF3244" w14:textId="5D62E952" w:rsidR="00B675DE" w:rsidRDefault="00B675DE">
      <w:pPr>
        <w:rPr>
          <w:color w:val="000000"/>
          <w:lang w:val="en-GB"/>
        </w:rPr>
      </w:pPr>
      <w:proofErr w:type="spellStart"/>
      <w:r>
        <w:rPr>
          <w:color w:val="000000"/>
          <w:lang w:val="en-GB"/>
        </w:rPr>
        <w:t>Yakobson</w:t>
      </w:r>
      <w:proofErr w:type="spellEnd"/>
      <w:r>
        <w:rPr>
          <w:color w:val="000000"/>
          <w:lang w:val="en-GB"/>
        </w:rPr>
        <w:t xml:space="preserve">, who died in 1975, viewed ballet as a form of political discourse </w:t>
      </w:r>
      <w:ins w:id="46" w:author="Samuel Coll" w:date="2014-03-24T23:38:00Z">
        <w:r w:rsidR="00FB32A2">
          <w:rPr>
            <w:color w:val="000000"/>
            <w:lang w:val="en-GB"/>
          </w:rPr>
          <w:t>that</w:t>
        </w:r>
      </w:ins>
      <w:del w:id="47" w:author="Samuel Coll" w:date="2014-03-24T23:38:00Z">
        <w:r w:rsidDel="00FB32A2">
          <w:rPr>
            <w:color w:val="000000"/>
            <w:lang w:val="en-GB"/>
          </w:rPr>
          <w:delText>which</w:delText>
        </w:r>
      </w:del>
      <w:r>
        <w:rPr>
          <w:color w:val="000000"/>
          <w:lang w:val="en-GB"/>
        </w:rPr>
        <w:t xml:space="preserve"> could be layered with social challenges.  At the same time</w:t>
      </w:r>
      <w:r w:rsidR="00823182">
        <w:rPr>
          <w:color w:val="000000"/>
          <w:lang w:val="en-GB"/>
        </w:rPr>
        <w:t>,</w:t>
      </w:r>
      <w:r>
        <w:rPr>
          <w:color w:val="000000"/>
          <w:lang w:val="en-GB"/>
        </w:rPr>
        <w:t xml:space="preserve"> he used it to articulate individual and cultural subjectivities, particularly the suppressed identity of Soviet Jews. The majority of </w:t>
      </w:r>
      <w:proofErr w:type="spellStart"/>
      <w:r>
        <w:rPr>
          <w:color w:val="000000"/>
          <w:lang w:val="en-GB"/>
        </w:rPr>
        <w:t>Yakobson’s</w:t>
      </w:r>
      <w:proofErr w:type="spellEnd"/>
      <w:r>
        <w:rPr>
          <w:color w:val="000000"/>
          <w:lang w:val="en-GB"/>
        </w:rPr>
        <w:t xml:space="preserve"> ballets celebrated re</w:t>
      </w:r>
      <w:del w:id="48" w:author="Samuel Coll" w:date="2014-03-24T23:38:00Z">
        <w:r w:rsidDel="00FB32A2">
          <w:rPr>
            <w:color w:val="000000"/>
            <w:lang w:val="en-GB"/>
          </w:rPr>
          <w:delText>-</w:delText>
        </w:r>
      </w:del>
      <w:r>
        <w:rPr>
          <w:color w:val="000000"/>
          <w:lang w:val="en-GB"/>
        </w:rPr>
        <w:t>invention and self-authorship</w:t>
      </w:r>
      <w:ins w:id="49" w:author="Samuel Coll" w:date="2014-03-24T23:38:00Z">
        <w:r w:rsidR="00FB32A2">
          <w:rPr>
            <w:color w:val="000000"/>
            <w:lang w:val="en-GB"/>
          </w:rPr>
          <w:t>—t</w:t>
        </w:r>
      </w:ins>
      <w:del w:id="50" w:author="Samuel Coll" w:date="2014-03-24T23:38:00Z">
        <w:r w:rsidDel="00FB32A2">
          <w:rPr>
            <w:color w:val="000000"/>
            <w:lang w:val="en-GB"/>
          </w:rPr>
          <w:delText xml:space="preserve"> – t</w:delText>
        </w:r>
      </w:del>
      <w:r>
        <w:rPr>
          <w:color w:val="000000"/>
          <w:lang w:val="en-GB"/>
        </w:rPr>
        <w:t>he freedom of the individual voice</w:t>
      </w:r>
      <w:r w:rsidRPr="00823182">
        <w:rPr>
          <w:lang w:val="en-GB"/>
        </w:rPr>
        <w:t>,</w:t>
      </w:r>
      <w:r>
        <w:rPr>
          <w:color w:val="FF0000"/>
          <w:lang w:val="en-GB"/>
        </w:rPr>
        <w:t xml:space="preserve"> </w:t>
      </w:r>
      <w:r>
        <w:rPr>
          <w:color w:val="000000"/>
          <w:lang w:val="en-GB"/>
        </w:rPr>
        <w:t>as subject, practice</w:t>
      </w:r>
      <w:ins w:id="51" w:author="Samuel Coll" w:date="2014-03-24T23:38:00Z">
        <w:r w:rsidR="00FB32A2">
          <w:rPr>
            <w:color w:val="000000"/>
            <w:lang w:val="en-GB"/>
          </w:rPr>
          <w:t xml:space="preserve">, </w:t>
        </w:r>
      </w:ins>
      <w:del w:id="52" w:author="Samuel Coll" w:date="2014-03-24T23:38:00Z">
        <w:r w:rsidDel="00FB32A2">
          <w:rPr>
            <w:color w:val="000000"/>
            <w:lang w:val="en-GB"/>
          </w:rPr>
          <w:delText xml:space="preserve"> </w:delText>
        </w:r>
      </w:del>
      <w:r>
        <w:rPr>
          <w:color w:val="000000"/>
          <w:lang w:val="en-GB"/>
        </w:rPr>
        <w:t xml:space="preserve">and medium. </w:t>
      </w:r>
      <w:proofErr w:type="spellStart"/>
      <w:r>
        <w:rPr>
          <w:color w:val="000000"/>
          <w:lang w:val="en-GB"/>
        </w:rPr>
        <w:t>Yakobson</w:t>
      </w:r>
      <w:proofErr w:type="spellEnd"/>
      <w:r>
        <w:rPr>
          <w:color w:val="000000"/>
          <w:lang w:val="en-GB"/>
        </w:rPr>
        <w:t xml:space="preserve"> viewed ballet as a vital medium of national identification, important in shaping the contours of Soviet cultural life. Reaching beyond aesthetics, or Jewishness, and bolstered by his strong personal will, </w:t>
      </w:r>
      <w:proofErr w:type="spellStart"/>
      <w:r>
        <w:rPr>
          <w:color w:val="000000"/>
          <w:lang w:val="en-GB"/>
        </w:rPr>
        <w:t>Yakobson’s</w:t>
      </w:r>
      <w:proofErr w:type="spellEnd"/>
      <w:r>
        <w:rPr>
          <w:color w:val="000000"/>
          <w:lang w:val="en-GB"/>
        </w:rPr>
        <w:t xml:space="preserve"> ballets challenged the role of the dancing body in the USSR during some of the most repressive decades of totalitarian control. He used performance to define prohibited cultural identities and resist propagandistic agendas while paving the way toward a flowering of new dance in the post-Soviet 1990s. In 1970</w:t>
      </w:r>
      <w:r w:rsidR="00823182">
        <w:rPr>
          <w:color w:val="000000"/>
          <w:lang w:val="en-GB"/>
        </w:rPr>
        <w:t>,</w:t>
      </w:r>
      <w:r>
        <w:rPr>
          <w:color w:val="000000"/>
          <w:lang w:val="en-GB"/>
        </w:rPr>
        <w:t xml:space="preserve"> </w:t>
      </w:r>
      <w:proofErr w:type="spellStart"/>
      <w:r>
        <w:rPr>
          <w:color w:val="000000"/>
          <w:lang w:val="en-GB"/>
        </w:rPr>
        <w:t>Yakobson</w:t>
      </w:r>
      <w:proofErr w:type="spellEnd"/>
      <w:r>
        <w:rPr>
          <w:color w:val="000000"/>
          <w:lang w:val="en-GB"/>
        </w:rPr>
        <w:t xml:space="preserve"> completed his major treatise on ballet, </w:t>
      </w:r>
      <w:r>
        <w:rPr>
          <w:i/>
          <w:color w:val="000000"/>
          <w:lang w:val="en-GB"/>
        </w:rPr>
        <w:t xml:space="preserve">Letters to </w:t>
      </w:r>
      <w:proofErr w:type="spellStart"/>
      <w:r>
        <w:rPr>
          <w:i/>
          <w:color w:val="000000"/>
          <w:lang w:val="en-GB"/>
        </w:rPr>
        <w:t>Noverre</w:t>
      </w:r>
      <w:proofErr w:type="spellEnd"/>
      <w:r>
        <w:rPr>
          <w:i/>
          <w:color w:val="000000"/>
          <w:lang w:val="en-GB"/>
        </w:rPr>
        <w:t xml:space="preserve"> </w:t>
      </w:r>
      <w:r>
        <w:rPr>
          <w:color w:val="000000"/>
          <w:lang w:val="en-GB"/>
        </w:rPr>
        <w:t>(</w:t>
      </w:r>
      <w:proofErr w:type="spellStart"/>
      <w:r>
        <w:rPr>
          <w:i/>
          <w:color w:val="000000"/>
          <w:lang w:val="en-GB"/>
        </w:rPr>
        <w:t>Pis’ma</w:t>
      </w:r>
      <w:proofErr w:type="spellEnd"/>
      <w:r>
        <w:rPr>
          <w:i/>
          <w:color w:val="000000"/>
          <w:lang w:val="en-GB"/>
        </w:rPr>
        <w:t xml:space="preserve"> </w:t>
      </w:r>
      <w:proofErr w:type="spellStart"/>
      <w:r>
        <w:rPr>
          <w:i/>
          <w:color w:val="000000"/>
          <w:lang w:val="en-GB"/>
        </w:rPr>
        <w:t>Noverru</w:t>
      </w:r>
      <w:proofErr w:type="spellEnd"/>
      <w:r>
        <w:rPr>
          <w:color w:val="000000"/>
          <w:lang w:val="en-GB"/>
        </w:rPr>
        <w:t xml:space="preserve">), in which he expounded his views in a series of epistolary </w:t>
      </w:r>
      <w:ins w:id="53" w:author="Samuel Coll" w:date="2014-03-24T23:39:00Z">
        <w:r w:rsidR="00FB32A2">
          <w:rPr>
            <w:color w:val="000000"/>
            <w:lang w:val="en-GB"/>
          </w:rPr>
          <w:t xml:space="preserve">responses </w:t>
        </w:r>
      </w:ins>
      <w:del w:id="54" w:author="Samuel Coll" w:date="2014-03-24T23:39:00Z">
        <w:r w:rsidDel="00FB32A2">
          <w:rPr>
            <w:color w:val="000000"/>
            <w:lang w:val="en-GB"/>
          </w:rPr>
          <w:delText xml:space="preserve">‘responses’ </w:delText>
        </w:r>
      </w:del>
      <w:r>
        <w:rPr>
          <w:color w:val="000000"/>
          <w:lang w:val="en-GB"/>
        </w:rPr>
        <w:t xml:space="preserve">to Jean-Georges </w:t>
      </w:r>
      <w:proofErr w:type="spellStart"/>
      <w:r>
        <w:rPr>
          <w:color w:val="000000"/>
          <w:lang w:val="en-GB"/>
        </w:rPr>
        <w:t>Noverre’s</w:t>
      </w:r>
      <w:proofErr w:type="spellEnd"/>
      <w:r>
        <w:rPr>
          <w:color w:val="000000"/>
          <w:lang w:val="en-GB"/>
        </w:rPr>
        <w:t xml:space="preserve"> seminal </w:t>
      </w:r>
      <w:r>
        <w:rPr>
          <w:i/>
          <w:color w:val="000000"/>
          <w:lang w:val="en-GB"/>
        </w:rPr>
        <w:t>Letters on Dancing and Ballets</w:t>
      </w:r>
      <w:r>
        <w:rPr>
          <w:color w:val="000000"/>
          <w:lang w:val="en-GB"/>
        </w:rPr>
        <w:t xml:space="preserve"> (1760).  </w:t>
      </w:r>
      <w:proofErr w:type="spellStart"/>
      <w:r>
        <w:rPr>
          <w:color w:val="000000"/>
          <w:lang w:val="en-GB"/>
        </w:rPr>
        <w:t>Yakobson’s</w:t>
      </w:r>
      <w:proofErr w:type="spellEnd"/>
      <w:r>
        <w:rPr>
          <w:color w:val="000000"/>
          <w:lang w:val="en-GB"/>
        </w:rPr>
        <w:t xml:space="preserve"> book remained unpublished until 2001 when his widow, Irina </w:t>
      </w:r>
      <w:proofErr w:type="spellStart"/>
      <w:r>
        <w:rPr>
          <w:color w:val="000000"/>
          <w:lang w:val="en-GB"/>
        </w:rPr>
        <w:t>Yakobson</w:t>
      </w:r>
      <w:proofErr w:type="spellEnd"/>
      <w:r>
        <w:rPr>
          <w:color w:val="000000"/>
          <w:lang w:val="en-GB"/>
        </w:rPr>
        <w:t>, financed its posthumous publication.</w:t>
      </w:r>
    </w:p>
    <w:p w14:paraId="7EC83F1B" w14:textId="77777777" w:rsidR="00B675DE" w:rsidRDefault="00B675DE">
      <w:pPr>
        <w:rPr>
          <w:color w:val="000000"/>
          <w:lang w:val="en-GB"/>
        </w:rPr>
      </w:pPr>
    </w:p>
    <w:p w14:paraId="6329D7EE" w14:textId="77777777" w:rsidR="00B675DE" w:rsidRDefault="00B675DE">
      <w:pPr>
        <w:rPr>
          <w:b/>
          <w:color w:val="000000"/>
          <w:lang w:val="en-GB"/>
        </w:rPr>
      </w:pPr>
      <w:r>
        <w:rPr>
          <w:b/>
          <w:color w:val="000000"/>
          <w:lang w:val="en-GB"/>
        </w:rPr>
        <w:t xml:space="preserve">Selected List of Works </w:t>
      </w:r>
    </w:p>
    <w:p w14:paraId="574DBFAB" w14:textId="77777777" w:rsidR="00B675DE" w:rsidRDefault="00B675DE">
      <w:pPr>
        <w:rPr>
          <w:color w:val="000000"/>
          <w:lang w:val="en-GB"/>
        </w:rPr>
      </w:pPr>
      <w:r>
        <w:rPr>
          <w:i/>
          <w:color w:val="000000"/>
          <w:lang w:val="en-GB"/>
        </w:rPr>
        <w:t>The Golden Age</w:t>
      </w:r>
      <w:r>
        <w:rPr>
          <w:color w:val="000000"/>
          <w:lang w:val="en-GB"/>
        </w:rPr>
        <w:t xml:space="preserve"> (1930)</w:t>
      </w:r>
    </w:p>
    <w:p w14:paraId="5CBEE6C6" w14:textId="77777777" w:rsidR="00B675DE" w:rsidRDefault="00B675DE">
      <w:pPr>
        <w:rPr>
          <w:color w:val="000000"/>
          <w:lang w:val="en-GB"/>
        </w:rPr>
      </w:pPr>
      <w:r>
        <w:rPr>
          <w:i/>
          <w:color w:val="000000"/>
          <w:lang w:val="en-GB"/>
        </w:rPr>
        <w:t>Jewish Dance</w:t>
      </w:r>
      <w:r>
        <w:rPr>
          <w:color w:val="000000"/>
          <w:lang w:val="en-GB"/>
        </w:rPr>
        <w:t xml:space="preserve"> (1949)</w:t>
      </w:r>
    </w:p>
    <w:p w14:paraId="22A82A19" w14:textId="77777777" w:rsidR="00B675DE" w:rsidRDefault="00B675DE">
      <w:pPr>
        <w:rPr>
          <w:color w:val="000000"/>
          <w:lang w:val="en-GB"/>
        </w:rPr>
      </w:pPr>
      <w:proofErr w:type="spellStart"/>
      <w:r>
        <w:rPr>
          <w:i/>
          <w:color w:val="000000"/>
          <w:lang w:val="en-GB"/>
        </w:rPr>
        <w:t>Shurale</w:t>
      </w:r>
      <w:proofErr w:type="spellEnd"/>
      <w:r>
        <w:rPr>
          <w:color w:val="000000"/>
          <w:lang w:val="en-GB"/>
        </w:rPr>
        <w:t xml:space="preserve"> (1955)</w:t>
      </w:r>
    </w:p>
    <w:p w14:paraId="2863D7B3" w14:textId="77777777" w:rsidR="00B675DE" w:rsidRDefault="00B675DE">
      <w:pPr>
        <w:rPr>
          <w:color w:val="000000"/>
          <w:lang w:val="en-GB"/>
        </w:rPr>
      </w:pPr>
      <w:r>
        <w:rPr>
          <w:i/>
          <w:color w:val="000000"/>
          <w:lang w:val="en-GB"/>
        </w:rPr>
        <w:t>Spartacus</w:t>
      </w:r>
      <w:r>
        <w:rPr>
          <w:color w:val="000000"/>
          <w:lang w:val="en-GB"/>
        </w:rPr>
        <w:t xml:space="preserve"> (1956/1962)</w:t>
      </w:r>
    </w:p>
    <w:p w14:paraId="1956C6F8" w14:textId="77777777" w:rsidR="00B675DE" w:rsidRDefault="00B675DE">
      <w:pPr>
        <w:rPr>
          <w:color w:val="000000"/>
          <w:lang w:val="en-GB"/>
        </w:rPr>
      </w:pPr>
      <w:r>
        <w:rPr>
          <w:i/>
          <w:color w:val="000000"/>
          <w:lang w:val="en-GB"/>
        </w:rPr>
        <w:t>The Bedbug</w:t>
      </w:r>
      <w:r>
        <w:rPr>
          <w:color w:val="000000"/>
          <w:lang w:val="en-GB"/>
        </w:rPr>
        <w:t xml:space="preserve"> (1962)</w:t>
      </w:r>
    </w:p>
    <w:p w14:paraId="311BE2E0" w14:textId="77777777" w:rsidR="00B675DE" w:rsidRDefault="00B675DE">
      <w:pPr>
        <w:rPr>
          <w:color w:val="000000"/>
          <w:lang w:val="en-GB"/>
        </w:rPr>
      </w:pPr>
      <w:r>
        <w:rPr>
          <w:i/>
          <w:color w:val="000000"/>
          <w:lang w:val="en-GB"/>
        </w:rPr>
        <w:t>The Twelve</w:t>
      </w:r>
      <w:r>
        <w:rPr>
          <w:color w:val="000000"/>
          <w:lang w:val="en-GB"/>
        </w:rPr>
        <w:t xml:space="preserve"> (1964)</w:t>
      </w:r>
    </w:p>
    <w:p w14:paraId="15DB697E" w14:textId="77777777" w:rsidR="00B675DE" w:rsidRDefault="00B675DE">
      <w:pPr>
        <w:rPr>
          <w:color w:val="000000"/>
          <w:lang w:val="en-GB"/>
        </w:rPr>
      </w:pPr>
      <w:r>
        <w:rPr>
          <w:i/>
          <w:color w:val="000000"/>
          <w:lang w:val="en-GB"/>
        </w:rPr>
        <w:t>The Land of Miracles</w:t>
      </w:r>
      <w:r>
        <w:rPr>
          <w:color w:val="000000"/>
          <w:lang w:val="en-GB"/>
        </w:rPr>
        <w:t xml:space="preserve"> (1967)</w:t>
      </w:r>
    </w:p>
    <w:p w14:paraId="1D6AD081" w14:textId="77777777" w:rsidR="00B675DE" w:rsidRDefault="00B675DE">
      <w:pPr>
        <w:rPr>
          <w:color w:val="000000"/>
          <w:lang w:val="en-GB"/>
        </w:rPr>
      </w:pPr>
      <w:proofErr w:type="spellStart"/>
      <w:r>
        <w:rPr>
          <w:i/>
          <w:color w:val="000000"/>
          <w:lang w:val="en-GB"/>
        </w:rPr>
        <w:t>Vestris</w:t>
      </w:r>
      <w:proofErr w:type="spellEnd"/>
      <w:r>
        <w:rPr>
          <w:i/>
          <w:color w:val="000000"/>
          <w:lang w:val="en-GB"/>
        </w:rPr>
        <w:t xml:space="preserve"> </w:t>
      </w:r>
      <w:r>
        <w:rPr>
          <w:color w:val="000000"/>
          <w:lang w:val="en-GB"/>
        </w:rPr>
        <w:t>(1969)</w:t>
      </w:r>
    </w:p>
    <w:p w14:paraId="25CDB484" w14:textId="77777777" w:rsidR="00B675DE" w:rsidRDefault="00B675DE">
      <w:pPr>
        <w:rPr>
          <w:color w:val="000000"/>
          <w:lang w:val="en-GB"/>
        </w:rPr>
      </w:pPr>
      <w:r>
        <w:rPr>
          <w:i/>
          <w:color w:val="000000"/>
          <w:lang w:val="en-GB"/>
        </w:rPr>
        <w:t>Rodin</w:t>
      </w:r>
      <w:r>
        <w:rPr>
          <w:color w:val="000000"/>
          <w:lang w:val="en-GB"/>
        </w:rPr>
        <w:t xml:space="preserve"> (1958/1971)</w:t>
      </w:r>
    </w:p>
    <w:p w14:paraId="5F92E2A6" w14:textId="77777777" w:rsidR="00B675DE" w:rsidRDefault="00B675DE">
      <w:pPr>
        <w:rPr>
          <w:color w:val="000000"/>
          <w:lang w:val="en-GB"/>
        </w:rPr>
      </w:pPr>
      <w:r>
        <w:rPr>
          <w:i/>
          <w:color w:val="000000"/>
          <w:lang w:val="en-GB"/>
        </w:rPr>
        <w:t>Exercise XX</w:t>
      </w:r>
      <w:r>
        <w:rPr>
          <w:color w:val="000000"/>
          <w:lang w:val="en-GB"/>
        </w:rPr>
        <w:t xml:space="preserve"> (1972)</w:t>
      </w:r>
    </w:p>
    <w:p w14:paraId="210DEB13" w14:textId="77777777" w:rsidR="00B675DE" w:rsidRDefault="00B675DE">
      <w:pPr>
        <w:rPr>
          <w:b/>
          <w:color w:val="000000"/>
          <w:lang w:val="en-GB"/>
        </w:rPr>
      </w:pPr>
      <w:r>
        <w:rPr>
          <w:i/>
          <w:color w:val="000000"/>
          <w:lang w:val="en-GB"/>
        </w:rPr>
        <w:t>Jewish Wedding</w:t>
      </w:r>
      <w:r>
        <w:rPr>
          <w:color w:val="000000"/>
          <w:lang w:val="en-GB"/>
        </w:rPr>
        <w:t xml:space="preserve"> (1975</w:t>
      </w:r>
      <w:r>
        <w:rPr>
          <w:b/>
          <w:color w:val="000000"/>
          <w:lang w:val="en-GB"/>
        </w:rPr>
        <w:t>)</w:t>
      </w:r>
    </w:p>
    <w:p w14:paraId="2DFFF98A" w14:textId="77777777" w:rsidR="00B675DE" w:rsidRDefault="00B675DE">
      <w:pPr>
        <w:rPr>
          <w:b/>
          <w:color w:val="000000"/>
          <w:lang w:val="en-GB"/>
        </w:rPr>
      </w:pPr>
    </w:p>
    <w:p w14:paraId="50150178" w14:textId="77777777" w:rsidR="00B675DE" w:rsidRDefault="00B675DE">
      <w:pPr>
        <w:rPr>
          <w:b/>
          <w:color w:val="000000"/>
          <w:lang w:val="en-GB"/>
        </w:rPr>
      </w:pPr>
      <w:r>
        <w:rPr>
          <w:b/>
          <w:color w:val="000000"/>
          <w:lang w:val="en-GB"/>
        </w:rPr>
        <w:t>Selected Writings</w:t>
      </w:r>
    </w:p>
    <w:p w14:paraId="50E6265E" w14:textId="7FED41D1" w:rsidR="00B675DE" w:rsidRDefault="00B675DE">
      <w:pPr>
        <w:rPr>
          <w:color w:val="000000"/>
          <w:lang w:val="en-GB"/>
        </w:rPr>
      </w:pPr>
      <w:proofErr w:type="spellStart"/>
      <w:proofErr w:type="gramStart"/>
      <w:r>
        <w:rPr>
          <w:color w:val="000000"/>
          <w:lang w:val="en-GB"/>
        </w:rPr>
        <w:t>Yakobson</w:t>
      </w:r>
      <w:proofErr w:type="spellEnd"/>
      <w:r>
        <w:rPr>
          <w:color w:val="000000"/>
          <w:lang w:val="en-GB"/>
        </w:rPr>
        <w:t xml:space="preserve">, L. (2001) </w:t>
      </w:r>
      <w:proofErr w:type="spellStart"/>
      <w:r>
        <w:rPr>
          <w:i/>
          <w:color w:val="000000"/>
          <w:lang w:val="en-GB"/>
        </w:rPr>
        <w:t>Pis’ma</w:t>
      </w:r>
      <w:proofErr w:type="spellEnd"/>
      <w:r>
        <w:rPr>
          <w:i/>
          <w:color w:val="000000"/>
          <w:lang w:val="en-GB"/>
        </w:rPr>
        <w:t xml:space="preserve"> </w:t>
      </w:r>
      <w:proofErr w:type="spellStart"/>
      <w:r>
        <w:rPr>
          <w:i/>
          <w:color w:val="000000"/>
          <w:lang w:val="en-GB"/>
        </w:rPr>
        <w:t>Noverru</w:t>
      </w:r>
      <w:proofErr w:type="spellEnd"/>
      <w:r>
        <w:rPr>
          <w:color w:val="000000"/>
          <w:lang w:val="en-GB"/>
        </w:rPr>
        <w:t xml:space="preserve"> </w:t>
      </w:r>
      <w:r w:rsidR="00823182">
        <w:rPr>
          <w:color w:val="000000"/>
          <w:lang w:val="en-GB"/>
        </w:rPr>
        <w:t>[</w:t>
      </w:r>
      <w:r w:rsidRPr="00823182">
        <w:rPr>
          <w:i/>
          <w:color w:val="000000"/>
          <w:lang w:val="en-GB"/>
        </w:rPr>
        <w:t>Letters</w:t>
      </w:r>
      <w:r>
        <w:rPr>
          <w:color w:val="000000"/>
          <w:lang w:val="en-GB"/>
        </w:rPr>
        <w:t xml:space="preserve"> </w:t>
      </w:r>
      <w:r>
        <w:rPr>
          <w:i/>
          <w:color w:val="000000"/>
          <w:lang w:val="en-GB"/>
        </w:rPr>
        <w:t xml:space="preserve">to </w:t>
      </w:r>
      <w:proofErr w:type="spellStart"/>
      <w:r>
        <w:rPr>
          <w:i/>
          <w:color w:val="000000"/>
          <w:lang w:val="en-GB"/>
        </w:rPr>
        <w:t>Noverre</w:t>
      </w:r>
      <w:proofErr w:type="spellEnd"/>
      <w:r w:rsidR="00823182">
        <w:rPr>
          <w:color w:val="000000"/>
          <w:lang w:val="en-GB"/>
        </w:rPr>
        <w:t>].</w:t>
      </w:r>
      <w:proofErr w:type="gramEnd"/>
      <w:r>
        <w:rPr>
          <w:color w:val="000000"/>
          <w:lang w:val="en-GB"/>
        </w:rPr>
        <w:t xml:space="preserve">  Tenafly, NJ: Hermitage Publications.  (</w:t>
      </w:r>
      <w:proofErr w:type="spellStart"/>
      <w:r>
        <w:rPr>
          <w:color w:val="000000"/>
          <w:lang w:val="en-GB"/>
        </w:rPr>
        <w:t>Yakobson’s</w:t>
      </w:r>
      <w:proofErr w:type="spellEnd"/>
      <w:r>
        <w:rPr>
          <w:color w:val="000000"/>
          <w:lang w:val="en-GB"/>
        </w:rPr>
        <w:t xml:space="preserve"> treatise in which he expounds his aesthetic theory in the form of letters to the eighteenth-century ballet theorist Jean-Georges </w:t>
      </w:r>
      <w:proofErr w:type="spellStart"/>
      <w:r>
        <w:rPr>
          <w:color w:val="000000"/>
          <w:lang w:val="en-GB"/>
        </w:rPr>
        <w:t>Noverre</w:t>
      </w:r>
      <w:proofErr w:type="spellEnd"/>
      <w:r>
        <w:rPr>
          <w:color w:val="000000"/>
          <w:lang w:val="en-GB"/>
        </w:rPr>
        <w:t>)</w:t>
      </w:r>
    </w:p>
    <w:p w14:paraId="285AD2D2" w14:textId="77777777" w:rsidR="00B675DE" w:rsidRDefault="00B675DE">
      <w:pPr>
        <w:rPr>
          <w:color w:val="000000"/>
          <w:lang w:val="en-GB"/>
        </w:rPr>
      </w:pPr>
    </w:p>
    <w:p w14:paraId="3F5680A1" w14:textId="77777777" w:rsidR="00B675DE" w:rsidRDefault="00B675DE">
      <w:pPr>
        <w:rPr>
          <w:b/>
          <w:color w:val="000000"/>
          <w:lang w:val="en-GB"/>
        </w:rPr>
      </w:pPr>
      <w:r>
        <w:rPr>
          <w:b/>
          <w:color w:val="000000"/>
          <w:lang w:val="en-GB"/>
        </w:rPr>
        <w:t>References and Further Reading</w:t>
      </w:r>
    </w:p>
    <w:p w14:paraId="74917F1F" w14:textId="77777777" w:rsidR="00B675DE" w:rsidRDefault="00B675DE">
      <w:pPr>
        <w:rPr>
          <w:color w:val="000000"/>
          <w:lang w:val="en-GB"/>
        </w:rPr>
      </w:pPr>
      <w:proofErr w:type="spellStart"/>
      <w:proofErr w:type="gramStart"/>
      <w:r>
        <w:rPr>
          <w:color w:val="000000"/>
          <w:lang w:val="en-GB"/>
        </w:rPr>
        <w:t>Dobrovol’skaia</w:t>
      </w:r>
      <w:proofErr w:type="spellEnd"/>
      <w:r>
        <w:rPr>
          <w:color w:val="000000"/>
          <w:lang w:val="en-GB"/>
        </w:rPr>
        <w:t>, G</w:t>
      </w:r>
      <w:r w:rsidRPr="00823182">
        <w:rPr>
          <w:lang w:val="en-GB"/>
        </w:rPr>
        <w:t>.</w:t>
      </w:r>
      <w:r>
        <w:rPr>
          <w:color w:val="000000"/>
          <w:lang w:val="en-GB"/>
        </w:rPr>
        <w:t xml:space="preserve"> N. (1968) </w:t>
      </w:r>
      <w:proofErr w:type="spellStart"/>
      <w:r>
        <w:rPr>
          <w:i/>
          <w:color w:val="000000"/>
          <w:lang w:val="en-GB"/>
        </w:rPr>
        <w:t>Baletmeister</w:t>
      </w:r>
      <w:proofErr w:type="spellEnd"/>
      <w:r>
        <w:rPr>
          <w:i/>
          <w:color w:val="000000"/>
          <w:lang w:val="en-GB"/>
        </w:rPr>
        <w:t xml:space="preserve"> Leonid </w:t>
      </w:r>
      <w:proofErr w:type="spellStart"/>
      <w:r>
        <w:rPr>
          <w:i/>
          <w:color w:val="000000"/>
          <w:lang w:val="en-GB"/>
        </w:rPr>
        <w:t>Iakobson</w:t>
      </w:r>
      <w:proofErr w:type="spellEnd"/>
      <w:r>
        <w:rPr>
          <w:color w:val="000000"/>
          <w:lang w:val="en-GB"/>
        </w:rPr>
        <w:t xml:space="preserve"> [</w:t>
      </w:r>
      <w:r>
        <w:rPr>
          <w:i/>
          <w:color w:val="000000"/>
          <w:lang w:val="en-GB"/>
        </w:rPr>
        <w:t xml:space="preserve">Leonid </w:t>
      </w:r>
      <w:proofErr w:type="spellStart"/>
      <w:r>
        <w:rPr>
          <w:i/>
          <w:color w:val="000000"/>
          <w:lang w:val="en-GB"/>
        </w:rPr>
        <w:t>Yakobson</w:t>
      </w:r>
      <w:proofErr w:type="spellEnd"/>
      <w:r>
        <w:rPr>
          <w:i/>
          <w:color w:val="000000"/>
          <w:lang w:val="en-GB"/>
        </w:rPr>
        <w:t>, Ballet Master</w:t>
      </w:r>
      <w:r>
        <w:rPr>
          <w:color w:val="000000"/>
          <w:lang w:val="en-GB"/>
        </w:rPr>
        <w:t>].</w:t>
      </w:r>
      <w:proofErr w:type="gramEnd"/>
      <w:r>
        <w:rPr>
          <w:color w:val="000000"/>
          <w:lang w:val="en-GB"/>
        </w:rPr>
        <w:t xml:space="preserve"> </w:t>
      </w:r>
      <w:r>
        <w:rPr>
          <w:i/>
          <w:color w:val="000000"/>
          <w:lang w:val="en-GB"/>
        </w:rPr>
        <w:t xml:space="preserve"> </w:t>
      </w:r>
      <w:r>
        <w:rPr>
          <w:color w:val="000000"/>
          <w:lang w:val="en-GB"/>
        </w:rPr>
        <w:t>Leningrad</w:t>
      </w:r>
      <w:r w:rsidRPr="00823182">
        <w:rPr>
          <w:lang w:val="en-GB"/>
        </w:rPr>
        <w:t>:</w:t>
      </w:r>
      <w:r>
        <w:rPr>
          <w:color w:val="000000"/>
          <w:lang w:val="en-GB"/>
        </w:rPr>
        <w:t xml:space="preserve"> </w:t>
      </w:r>
      <w:proofErr w:type="spellStart"/>
      <w:r>
        <w:rPr>
          <w:color w:val="000000"/>
          <w:lang w:val="en-GB"/>
        </w:rPr>
        <w:t>Iskusstvo</w:t>
      </w:r>
      <w:proofErr w:type="spellEnd"/>
      <w:r>
        <w:rPr>
          <w:color w:val="000000"/>
          <w:lang w:val="en-GB"/>
        </w:rPr>
        <w:t xml:space="preserve">. (A discussion of </w:t>
      </w:r>
      <w:proofErr w:type="spellStart"/>
      <w:r>
        <w:rPr>
          <w:color w:val="000000"/>
          <w:lang w:val="en-GB"/>
        </w:rPr>
        <w:t>Yakobson’s</w:t>
      </w:r>
      <w:proofErr w:type="spellEnd"/>
      <w:r>
        <w:rPr>
          <w:color w:val="000000"/>
          <w:lang w:val="en-GB"/>
        </w:rPr>
        <w:t xml:space="preserve"> early works ending in mid-career, before the founding of his company, Choreographic Miniatures)</w:t>
      </w:r>
    </w:p>
    <w:p w14:paraId="0CC6B1EA" w14:textId="77777777" w:rsidR="00B675DE" w:rsidRDefault="00B675DE">
      <w:pPr>
        <w:rPr>
          <w:color w:val="000000"/>
          <w:lang w:val="en-GB"/>
        </w:rPr>
      </w:pPr>
    </w:p>
    <w:p w14:paraId="3DA415FB" w14:textId="77777777" w:rsidR="00B675DE" w:rsidRDefault="00B675DE">
      <w:pPr>
        <w:rPr>
          <w:color w:val="000000"/>
          <w:lang w:val="en-GB"/>
        </w:rPr>
      </w:pPr>
      <w:proofErr w:type="spellStart"/>
      <w:r>
        <w:rPr>
          <w:color w:val="000000"/>
          <w:lang w:val="en-GB"/>
        </w:rPr>
        <w:t>Lopukhov</w:t>
      </w:r>
      <w:proofErr w:type="spellEnd"/>
      <w:r>
        <w:rPr>
          <w:color w:val="000000"/>
          <w:lang w:val="en-GB"/>
        </w:rPr>
        <w:t xml:space="preserve">, F. (1966) </w:t>
      </w:r>
      <w:proofErr w:type="spellStart"/>
      <w:r>
        <w:rPr>
          <w:i/>
          <w:color w:val="000000"/>
          <w:lang w:val="en-GB"/>
        </w:rPr>
        <w:t>Shest’desiat</w:t>
      </w:r>
      <w:proofErr w:type="spellEnd"/>
      <w:r>
        <w:rPr>
          <w:i/>
          <w:color w:val="000000"/>
          <w:lang w:val="en-GB"/>
        </w:rPr>
        <w:t xml:space="preserve"> let v </w:t>
      </w:r>
      <w:proofErr w:type="spellStart"/>
      <w:r>
        <w:rPr>
          <w:i/>
          <w:color w:val="000000"/>
          <w:lang w:val="en-GB"/>
        </w:rPr>
        <w:t>balete</w:t>
      </w:r>
      <w:proofErr w:type="spellEnd"/>
      <w:r>
        <w:rPr>
          <w:color w:val="000000"/>
          <w:lang w:val="en-GB"/>
        </w:rPr>
        <w:t xml:space="preserve"> [</w:t>
      </w:r>
      <w:r>
        <w:rPr>
          <w:i/>
          <w:color w:val="000000"/>
          <w:lang w:val="en-GB"/>
        </w:rPr>
        <w:t>Sixty Years in Ballet</w:t>
      </w:r>
      <w:r>
        <w:rPr>
          <w:color w:val="000000"/>
          <w:lang w:val="en-GB"/>
        </w:rPr>
        <w:t xml:space="preserve">], Moscow: </w:t>
      </w:r>
      <w:proofErr w:type="spellStart"/>
      <w:r>
        <w:rPr>
          <w:color w:val="000000"/>
          <w:lang w:val="en-GB"/>
        </w:rPr>
        <w:t>Iskusstvo</w:t>
      </w:r>
      <w:proofErr w:type="spellEnd"/>
      <w:r>
        <w:rPr>
          <w:color w:val="000000"/>
          <w:lang w:val="en-GB"/>
        </w:rPr>
        <w:t>. (</w:t>
      </w:r>
      <w:proofErr w:type="spellStart"/>
      <w:r>
        <w:rPr>
          <w:color w:val="000000"/>
          <w:lang w:val="en-GB"/>
        </w:rPr>
        <w:t>Lopukhov</w:t>
      </w:r>
      <w:proofErr w:type="spellEnd"/>
      <w:r>
        <w:rPr>
          <w:color w:val="000000"/>
          <w:lang w:val="en-GB"/>
        </w:rPr>
        <w:t xml:space="preserve">, a leading Soviet choreographer and theorist, contextualises </w:t>
      </w:r>
      <w:proofErr w:type="spellStart"/>
      <w:r>
        <w:rPr>
          <w:color w:val="000000"/>
          <w:lang w:val="en-GB"/>
        </w:rPr>
        <w:t>Yakobson’s</w:t>
      </w:r>
      <w:proofErr w:type="spellEnd"/>
      <w:r>
        <w:rPr>
          <w:color w:val="000000"/>
          <w:lang w:val="en-GB"/>
        </w:rPr>
        <w:t xml:space="preserve"> innovations in relation to ballet history, emphasising the importance of rejecting archaic forms of dance.)</w:t>
      </w:r>
    </w:p>
    <w:p w14:paraId="5AEC0BF5" w14:textId="77777777" w:rsidR="00B675DE" w:rsidRDefault="00B675DE">
      <w:pPr>
        <w:rPr>
          <w:color w:val="000000"/>
          <w:lang w:val="en-GB"/>
        </w:rPr>
      </w:pPr>
    </w:p>
    <w:p w14:paraId="2C93A4AD" w14:textId="77777777" w:rsidR="00B675DE" w:rsidRDefault="00B675DE">
      <w:pPr>
        <w:rPr>
          <w:color w:val="000000"/>
          <w:lang w:val="en-GB"/>
        </w:rPr>
      </w:pPr>
      <w:proofErr w:type="spellStart"/>
      <w:proofErr w:type="gramStart"/>
      <w:r>
        <w:rPr>
          <w:color w:val="000000"/>
          <w:lang w:val="en-GB"/>
        </w:rPr>
        <w:t>Vol’fson</w:t>
      </w:r>
      <w:proofErr w:type="spellEnd"/>
      <w:r>
        <w:rPr>
          <w:color w:val="000000"/>
          <w:lang w:val="en-GB"/>
        </w:rPr>
        <w:t>, S. M., ed. (1965).</w:t>
      </w:r>
      <w:proofErr w:type="gramEnd"/>
      <w:r>
        <w:rPr>
          <w:color w:val="000000"/>
          <w:lang w:val="en-GB"/>
        </w:rPr>
        <w:t xml:space="preserve"> </w:t>
      </w:r>
      <w:r>
        <w:rPr>
          <w:i/>
          <w:color w:val="000000"/>
          <w:lang w:val="en-GB"/>
        </w:rPr>
        <w:t xml:space="preserve">Leonid </w:t>
      </w:r>
      <w:proofErr w:type="spellStart"/>
      <w:r>
        <w:rPr>
          <w:i/>
          <w:color w:val="000000"/>
          <w:lang w:val="en-GB"/>
        </w:rPr>
        <w:t>Iakobson</w:t>
      </w:r>
      <w:proofErr w:type="spellEnd"/>
      <w:r>
        <w:rPr>
          <w:i/>
          <w:color w:val="000000"/>
          <w:lang w:val="en-GB"/>
        </w:rPr>
        <w:t xml:space="preserve">:  </w:t>
      </w:r>
      <w:proofErr w:type="spellStart"/>
      <w:r>
        <w:rPr>
          <w:i/>
          <w:color w:val="000000"/>
          <w:lang w:val="en-GB"/>
        </w:rPr>
        <w:t>tvorcheskii</w:t>
      </w:r>
      <w:proofErr w:type="spellEnd"/>
      <w:r>
        <w:rPr>
          <w:i/>
          <w:color w:val="000000"/>
          <w:lang w:val="en-GB"/>
        </w:rPr>
        <w:t xml:space="preserve"> put' </w:t>
      </w:r>
      <w:proofErr w:type="spellStart"/>
      <w:r>
        <w:rPr>
          <w:i/>
          <w:color w:val="000000"/>
          <w:lang w:val="en-GB"/>
        </w:rPr>
        <w:t>baletmeistera</w:t>
      </w:r>
      <w:proofErr w:type="spellEnd"/>
      <w:r>
        <w:rPr>
          <w:i/>
          <w:color w:val="000000"/>
          <w:lang w:val="en-GB"/>
        </w:rPr>
        <w:t xml:space="preserve">, ego </w:t>
      </w:r>
      <w:proofErr w:type="spellStart"/>
      <w:r>
        <w:rPr>
          <w:i/>
          <w:color w:val="000000"/>
          <w:lang w:val="en-GB"/>
        </w:rPr>
        <w:t>balety</w:t>
      </w:r>
      <w:proofErr w:type="spellEnd"/>
      <w:r>
        <w:rPr>
          <w:i/>
          <w:color w:val="000000"/>
          <w:lang w:val="en-GB"/>
        </w:rPr>
        <w:t xml:space="preserve">, </w:t>
      </w:r>
      <w:proofErr w:type="spellStart"/>
      <w:r>
        <w:rPr>
          <w:i/>
          <w:color w:val="000000"/>
          <w:lang w:val="en-GB"/>
        </w:rPr>
        <w:t>miniatiury</w:t>
      </w:r>
      <w:proofErr w:type="spellEnd"/>
      <w:r>
        <w:rPr>
          <w:i/>
          <w:color w:val="000000"/>
          <w:lang w:val="en-GB"/>
        </w:rPr>
        <w:t xml:space="preserve">, </w:t>
      </w:r>
      <w:proofErr w:type="spellStart"/>
      <w:r>
        <w:rPr>
          <w:i/>
          <w:color w:val="000000"/>
          <w:lang w:val="en-GB"/>
        </w:rPr>
        <w:t>ispolniteli</w:t>
      </w:r>
      <w:proofErr w:type="spellEnd"/>
      <w:r>
        <w:rPr>
          <w:color w:val="000000"/>
          <w:lang w:val="en-GB"/>
        </w:rPr>
        <w:t xml:space="preserve"> [</w:t>
      </w:r>
      <w:r>
        <w:rPr>
          <w:i/>
          <w:color w:val="000000"/>
          <w:lang w:val="en-GB"/>
        </w:rPr>
        <w:t xml:space="preserve">Leonid </w:t>
      </w:r>
      <w:proofErr w:type="spellStart"/>
      <w:r>
        <w:rPr>
          <w:i/>
          <w:color w:val="000000"/>
          <w:lang w:val="en-GB"/>
        </w:rPr>
        <w:t>Yakobson</w:t>
      </w:r>
      <w:proofErr w:type="spellEnd"/>
      <w:r>
        <w:rPr>
          <w:i/>
          <w:color w:val="000000"/>
          <w:lang w:val="en-GB"/>
        </w:rPr>
        <w:t>: His Creative Path as a Ballet Master, His Ballets, Miniatures and Performers</w:t>
      </w:r>
      <w:r>
        <w:rPr>
          <w:color w:val="000000"/>
          <w:lang w:val="en-GB"/>
        </w:rPr>
        <w:t xml:space="preserve">].  Leningrad: </w:t>
      </w:r>
      <w:proofErr w:type="spellStart"/>
      <w:r>
        <w:rPr>
          <w:color w:val="000000"/>
          <w:lang w:val="en-GB"/>
        </w:rPr>
        <w:t>Iskusstvo</w:t>
      </w:r>
      <w:proofErr w:type="spellEnd"/>
      <w:r>
        <w:rPr>
          <w:color w:val="000000"/>
          <w:lang w:val="en-GB"/>
        </w:rPr>
        <w:t xml:space="preserve">.  (A collection of materials relating to </w:t>
      </w:r>
      <w:proofErr w:type="spellStart"/>
      <w:r>
        <w:rPr>
          <w:color w:val="000000"/>
          <w:lang w:val="en-GB"/>
        </w:rPr>
        <w:t>Yakobson’s</w:t>
      </w:r>
      <w:proofErr w:type="spellEnd"/>
      <w:r>
        <w:rPr>
          <w:color w:val="000000"/>
          <w:lang w:val="en-GB"/>
        </w:rPr>
        <w:t xml:space="preserve"> career as a choreographer)</w:t>
      </w:r>
    </w:p>
    <w:p w14:paraId="37213F30" w14:textId="77777777" w:rsidR="00B675DE" w:rsidRDefault="00B675DE">
      <w:pPr>
        <w:rPr>
          <w:color w:val="000000"/>
          <w:lang w:val="en-GB"/>
        </w:rPr>
      </w:pPr>
    </w:p>
    <w:p w14:paraId="1181F313" w14:textId="77777777" w:rsidR="00B675DE" w:rsidRDefault="00B675DE">
      <w:pPr>
        <w:rPr>
          <w:color w:val="000000"/>
          <w:lang w:val="en-GB"/>
        </w:rPr>
      </w:pPr>
      <w:proofErr w:type="spellStart"/>
      <w:r>
        <w:rPr>
          <w:color w:val="000000"/>
          <w:lang w:val="en-GB"/>
        </w:rPr>
        <w:t>Zozulina</w:t>
      </w:r>
      <w:proofErr w:type="spellEnd"/>
      <w:r>
        <w:rPr>
          <w:color w:val="000000"/>
          <w:lang w:val="en-GB"/>
        </w:rPr>
        <w:t xml:space="preserve">, N. (2012) </w:t>
      </w:r>
      <w:proofErr w:type="spellStart"/>
      <w:r>
        <w:rPr>
          <w:i/>
          <w:color w:val="000000"/>
          <w:lang w:val="en-GB"/>
        </w:rPr>
        <w:t>Teatr</w:t>
      </w:r>
      <w:proofErr w:type="spellEnd"/>
      <w:r>
        <w:rPr>
          <w:i/>
          <w:color w:val="000000"/>
          <w:lang w:val="en-GB"/>
        </w:rPr>
        <w:t xml:space="preserve"> </w:t>
      </w:r>
      <w:proofErr w:type="spellStart"/>
      <w:r>
        <w:rPr>
          <w:i/>
          <w:color w:val="000000"/>
          <w:lang w:val="en-GB"/>
        </w:rPr>
        <w:t>Leonida</w:t>
      </w:r>
      <w:proofErr w:type="spellEnd"/>
      <w:r>
        <w:rPr>
          <w:i/>
          <w:color w:val="000000"/>
          <w:lang w:val="en-GB"/>
        </w:rPr>
        <w:t xml:space="preserve"> </w:t>
      </w:r>
      <w:proofErr w:type="spellStart"/>
      <w:r>
        <w:rPr>
          <w:i/>
          <w:color w:val="000000"/>
          <w:lang w:val="en-GB"/>
        </w:rPr>
        <w:t>Iakobsona</w:t>
      </w:r>
      <w:proofErr w:type="spellEnd"/>
      <w:r>
        <w:rPr>
          <w:i/>
          <w:color w:val="000000"/>
          <w:lang w:val="en-GB"/>
        </w:rPr>
        <w:t xml:space="preserve">: </w:t>
      </w:r>
      <w:proofErr w:type="spellStart"/>
      <w:r>
        <w:rPr>
          <w:i/>
          <w:color w:val="000000"/>
          <w:lang w:val="en-GB"/>
        </w:rPr>
        <w:t>stat’i</w:t>
      </w:r>
      <w:proofErr w:type="spellEnd"/>
      <w:r>
        <w:rPr>
          <w:i/>
          <w:color w:val="000000"/>
          <w:lang w:val="en-GB"/>
        </w:rPr>
        <w:t xml:space="preserve">, </w:t>
      </w:r>
      <w:proofErr w:type="spellStart"/>
      <w:r>
        <w:rPr>
          <w:i/>
          <w:color w:val="000000"/>
          <w:lang w:val="en-GB"/>
        </w:rPr>
        <w:t>vospominanija</w:t>
      </w:r>
      <w:proofErr w:type="spellEnd"/>
      <w:r>
        <w:rPr>
          <w:i/>
          <w:color w:val="000000"/>
          <w:lang w:val="en-GB"/>
        </w:rPr>
        <w:t xml:space="preserve">, </w:t>
      </w:r>
      <w:proofErr w:type="spellStart"/>
      <w:r>
        <w:rPr>
          <w:i/>
          <w:color w:val="000000"/>
          <w:lang w:val="en-GB"/>
        </w:rPr>
        <w:t>fotomaterialy</w:t>
      </w:r>
      <w:proofErr w:type="spellEnd"/>
      <w:r>
        <w:rPr>
          <w:color w:val="000000"/>
          <w:lang w:val="en-GB"/>
        </w:rPr>
        <w:t xml:space="preserve"> [</w:t>
      </w:r>
      <w:r>
        <w:rPr>
          <w:i/>
          <w:color w:val="000000"/>
          <w:lang w:val="en-GB"/>
        </w:rPr>
        <w:t xml:space="preserve">The Theatre of </w:t>
      </w:r>
      <w:proofErr w:type="spellStart"/>
      <w:r>
        <w:rPr>
          <w:i/>
          <w:color w:val="000000"/>
          <w:lang w:val="en-GB"/>
        </w:rPr>
        <w:t>Lenid</w:t>
      </w:r>
      <w:proofErr w:type="spellEnd"/>
      <w:r>
        <w:rPr>
          <w:i/>
          <w:color w:val="000000"/>
          <w:lang w:val="en-GB"/>
        </w:rPr>
        <w:t xml:space="preserve"> </w:t>
      </w:r>
      <w:proofErr w:type="spellStart"/>
      <w:r>
        <w:rPr>
          <w:i/>
          <w:color w:val="000000"/>
          <w:lang w:val="en-GB"/>
        </w:rPr>
        <w:t>Yakobson</w:t>
      </w:r>
      <w:proofErr w:type="spellEnd"/>
      <w:r>
        <w:rPr>
          <w:i/>
          <w:color w:val="000000"/>
          <w:lang w:val="en-GB"/>
        </w:rPr>
        <w:t>: Articles, Reminiscences, Photographs</w:t>
      </w:r>
      <w:ins w:id="55" w:author="Allana Lindgren" w:date="2013-01-08T20:35:00Z">
        <w:r w:rsidR="00823182">
          <w:rPr>
            <w:color w:val="000000"/>
            <w:lang w:val="en-GB"/>
          </w:rPr>
          <w:t>].</w:t>
        </w:r>
      </w:ins>
      <w:r>
        <w:rPr>
          <w:color w:val="000000"/>
          <w:lang w:val="en-GB"/>
        </w:rPr>
        <w:t xml:space="preserve"> (St. Petersburg: ‘</w:t>
      </w:r>
      <w:proofErr w:type="spellStart"/>
      <w:r>
        <w:rPr>
          <w:color w:val="000000"/>
          <w:lang w:val="en-GB"/>
        </w:rPr>
        <w:t>Liki</w:t>
      </w:r>
      <w:proofErr w:type="spellEnd"/>
      <w:r>
        <w:rPr>
          <w:color w:val="000000"/>
          <w:lang w:val="en-GB"/>
        </w:rPr>
        <w:t xml:space="preserve"> Rossi’.  (Interviews and reminiscences with many former dancers and associates of </w:t>
      </w:r>
      <w:proofErr w:type="spellStart"/>
      <w:r>
        <w:rPr>
          <w:color w:val="000000"/>
          <w:lang w:val="en-GB"/>
        </w:rPr>
        <w:t>Yakobson’s</w:t>
      </w:r>
      <w:proofErr w:type="spellEnd"/>
      <w:r>
        <w:rPr>
          <w:color w:val="000000"/>
          <w:lang w:val="en-GB"/>
        </w:rPr>
        <w:t xml:space="preserve"> Choreographic Miniatures </w:t>
      </w:r>
      <w:proofErr w:type="gramStart"/>
      <w:r>
        <w:rPr>
          <w:color w:val="000000"/>
          <w:lang w:val="en-GB"/>
        </w:rPr>
        <w:t>company</w:t>
      </w:r>
      <w:proofErr w:type="gramEnd"/>
      <w:r>
        <w:rPr>
          <w:color w:val="000000"/>
          <w:lang w:val="en-GB"/>
        </w:rPr>
        <w:t>)</w:t>
      </w:r>
    </w:p>
    <w:p w14:paraId="4156E330" w14:textId="77777777" w:rsidR="00B675DE" w:rsidRDefault="00B675DE">
      <w:pPr>
        <w:rPr>
          <w:color w:val="000000"/>
          <w:lang w:val="en-GB"/>
        </w:rPr>
      </w:pPr>
    </w:p>
    <w:p w14:paraId="3D56869F" w14:textId="77777777" w:rsidR="00B675DE" w:rsidRDefault="00B675DE">
      <w:pPr>
        <w:rPr>
          <w:color w:val="000000"/>
          <w:lang w:val="en-GB"/>
        </w:rPr>
      </w:pPr>
      <w:r>
        <w:rPr>
          <w:b/>
          <w:color w:val="000000"/>
          <w:lang w:val="en-GB"/>
        </w:rPr>
        <w:t>Manuscript Sources and Online Resources</w:t>
      </w:r>
    </w:p>
    <w:p w14:paraId="3B7767F7" w14:textId="77777777" w:rsidR="00B675DE" w:rsidRDefault="00B675DE">
      <w:pPr>
        <w:rPr>
          <w:color w:val="000000"/>
          <w:lang w:val="en-GB"/>
        </w:rPr>
      </w:pPr>
      <w:r>
        <w:rPr>
          <w:color w:val="000000"/>
          <w:lang w:val="en-GB"/>
        </w:rPr>
        <w:t xml:space="preserve">A. A. </w:t>
      </w:r>
      <w:proofErr w:type="spellStart"/>
      <w:r>
        <w:rPr>
          <w:color w:val="000000"/>
          <w:lang w:val="en-GB"/>
        </w:rPr>
        <w:t>Bakhrushin</w:t>
      </w:r>
      <w:proofErr w:type="spellEnd"/>
      <w:r>
        <w:rPr>
          <w:color w:val="000000"/>
          <w:lang w:val="en-GB"/>
        </w:rPr>
        <w:t xml:space="preserve"> State Central Theatre Museum, Moscow.  (</w:t>
      </w:r>
      <w:proofErr w:type="spellStart"/>
      <w:r>
        <w:rPr>
          <w:color w:val="000000"/>
          <w:lang w:val="en-GB"/>
        </w:rPr>
        <w:t>Yakobson’s</w:t>
      </w:r>
      <w:proofErr w:type="spellEnd"/>
      <w:r>
        <w:rPr>
          <w:color w:val="000000"/>
          <w:lang w:val="en-GB"/>
        </w:rPr>
        <w:t xml:space="preserve"> personal archives, including posters, costume sketches, books, photographs, libretti and personal notebooks)</w:t>
      </w:r>
    </w:p>
    <w:p w14:paraId="6EDC3F47" w14:textId="77777777" w:rsidR="00B675DE" w:rsidRDefault="00B675DE">
      <w:pPr>
        <w:rPr>
          <w:color w:val="000000"/>
          <w:lang w:val="en-GB"/>
        </w:rPr>
      </w:pPr>
      <w:proofErr w:type="gramStart"/>
      <w:r>
        <w:rPr>
          <w:color w:val="000000"/>
          <w:lang w:val="en-GB"/>
        </w:rPr>
        <w:t xml:space="preserve">Central State Archive of Cinema, Photographic and Phonographic </w:t>
      </w:r>
      <w:proofErr w:type="spellStart"/>
      <w:r>
        <w:rPr>
          <w:color w:val="000000"/>
          <w:lang w:val="en-GB"/>
        </w:rPr>
        <w:t>Deocuments</w:t>
      </w:r>
      <w:proofErr w:type="spellEnd"/>
      <w:r>
        <w:rPr>
          <w:color w:val="000000"/>
          <w:lang w:val="en-GB"/>
        </w:rPr>
        <w:t>, St. Petersburg.</w:t>
      </w:r>
      <w:proofErr w:type="gramEnd"/>
      <w:r>
        <w:rPr>
          <w:color w:val="000000"/>
          <w:lang w:val="en-GB"/>
        </w:rPr>
        <w:t xml:space="preserve">  (Photographs of </w:t>
      </w:r>
      <w:proofErr w:type="spellStart"/>
      <w:r>
        <w:rPr>
          <w:color w:val="000000"/>
          <w:lang w:val="en-GB"/>
        </w:rPr>
        <w:t>Yakobson’s</w:t>
      </w:r>
      <w:proofErr w:type="spellEnd"/>
      <w:r>
        <w:rPr>
          <w:color w:val="000000"/>
          <w:lang w:val="en-GB"/>
        </w:rPr>
        <w:t xml:space="preserve"> early work) </w:t>
      </w:r>
      <w:hyperlink r:id="rId5" w:history="1">
        <w:r>
          <w:rPr>
            <w:rStyle w:val="WPHyperlink"/>
            <w:lang w:val="en-GB"/>
          </w:rPr>
          <w:t>http://www.photoarchive.spb.ru/showObject.do?object=2505016687</w:t>
        </w:r>
      </w:hyperlink>
    </w:p>
    <w:p w14:paraId="12746AC0" w14:textId="77777777" w:rsidR="00B675DE" w:rsidRDefault="00B675DE">
      <w:pPr>
        <w:widowControl w:val="0"/>
        <w:rPr>
          <w:color w:val="000000"/>
          <w:lang w:val="en-GB"/>
        </w:rPr>
      </w:pPr>
    </w:p>
    <w:p w14:paraId="17300738" w14:textId="77777777" w:rsidR="00B675DE" w:rsidRDefault="00B675DE">
      <w:pPr>
        <w:widowControl w:val="0"/>
        <w:rPr>
          <w:color w:val="000000"/>
          <w:lang w:val="en-GB"/>
        </w:rPr>
      </w:pPr>
      <w:r>
        <w:rPr>
          <w:color w:val="000000"/>
          <w:lang w:val="en-GB"/>
        </w:rPr>
        <w:t xml:space="preserve">Stanford University Libraries, Leonid </w:t>
      </w:r>
      <w:proofErr w:type="spellStart"/>
      <w:r>
        <w:rPr>
          <w:color w:val="000000"/>
          <w:lang w:val="en-GB"/>
        </w:rPr>
        <w:t>Yakobson</w:t>
      </w:r>
      <w:proofErr w:type="spellEnd"/>
      <w:r>
        <w:rPr>
          <w:color w:val="000000"/>
          <w:lang w:val="en-GB"/>
        </w:rPr>
        <w:t xml:space="preserve"> Video Archives.  (A gift of Irina </w:t>
      </w:r>
      <w:proofErr w:type="spellStart"/>
      <w:r>
        <w:rPr>
          <w:color w:val="000000"/>
          <w:lang w:val="en-GB"/>
        </w:rPr>
        <w:t>Yakobson</w:t>
      </w:r>
      <w:proofErr w:type="spellEnd"/>
      <w:r>
        <w:rPr>
          <w:color w:val="000000"/>
          <w:lang w:val="en-GB"/>
        </w:rPr>
        <w:t xml:space="preserve">, this is the most comprehensive film/video archive of </w:t>
      </w:r>
      <w:proofErr w:type="spellStart"/>
      <w:r>
        <w:rPr>
          <w:color w:val="000000"/>
          <w:lang w:val="en-GB"/>
        </w:rPr>
        <w:t>Yakobson’s</w:t>
      </w:r>
      <w:proofErr w:type="spellEnd"/>
      <w:r>
        <w:rPr>
          <w:color w:val="000000"/>
          <w:lang w:val="en-GB"/>
        </w:rPr>
        <w:t xml:space="preserve"> work anywhere.  It also incl</w:t>
      </w:r>
      <w:bookmarkStart w:id="56" w:name="_GoBack"/>
      <w:bookmarkEnd w:id="56"/>
      <w:r>
        <w:rPr>
          <w:color w:val="000000"/>
          <w:lang w:val="en-GB"/>
        </w:rPr>
        <w:t>udes photographs, manuscripts and libretti.)</w:t>
      </w:r>
    </w:p>
    <w:p w14:paraId="28919D0D" w14:textId="77777777" w:rsidR="00B675DE" w:rsidRDefault="00B675DE">
      <w:pPr>
        <w:widowControl w:val="0"/>
        <w:rPr>
          <w:color w:val="000000"/>
          <w:lang w:val="en-GB"/>
        </w:rPr>
      </w:pPr>
    </w:p>
    <w:p w14:paraId="7542CDEB" w14:textId="77777777" w:rsidR="00B675DE" w:rsidRDefault="00B675DE">
      <w:pPr>
        <w:rPr>
          <w:color w:val="000000"/>
          <w:lang w:val="en-GB"/>
        </w:rPr>
      </w:pPr>
      <w:r>
        <w:rPr>
          <w:b/>
          <w:color w:val="000000"/>
          <w:lang w:val="en-GB"/>
        </w:rPr>
        <w:t>Moving Image Material</w:t>
      </w:r>
    </w:p>
    <w:p w14:paraId="1EE2942E" w14:textId="77777777" w:rsidR="00B675DE" w:rsidRDefault="00B675DE">
      <w:pPr>
        <w:rPr>
          <w:color w:val="000000"/>
          <w:lang w:val="en-GB"/>
        </w:rPr>
      </w:pPr>
      <w:proofErr w:type="spellStart"/>
      <w:r>
        <w:rPr>
          <w:i/>
          <w:color w:val="000000"/>
          <w:lang w:val="en-GB"/>
        </w:rPr>
        <w:t>Alla</w:t>
      </w:r>
      <w:proofErr w:type="spellEnd"/>
      <w:r>
        <w:rPr>
          <w:i/>
          <w:color w:val="000000"/>
          <w:lang w:val="en-GB"/>
        </w:rPr>
        <w:t xml:space="preserve"> </w:t>
      </w:r>
      <w:proofErr w:type="spellStart"/>
      <w:r>
        <w:rPr>
          <w:i/>
          <w:color w:val="000000"/>
          <w:lang w:val="en-GB"/>
        </w:rPr>
        <w:t>Ossipenko</w:t>
      </w:r>
      <w:proofErr w:type="spellEnd"/>
      <w:r>
        <w:rPr>
          <w:i/>
          <w:color w:val="000000"/>
          <w:lang w:val="en-GB"/>
        </w:rPr>
        <w:t>: Confessions of a Ballerina</w:t>
      </w:r>
      <w:r>
        <w:rPr>
          <w:color w:val="000000"/>
          <w:lang w:val="en-GB"/>
        </w:rPr>
        <w:t xml:space="preserve"> (</w:t>
      </w:r>
      <w:proofErr w:type="spellStart"/>
      <w:r>
        <w:rPr>
          <w:color w:val="000000"/>
          <w:lang w:val="en-GB"/>
        </w:rPr>
        <w:t>n.d.</w:t>
      </w:r>
      <w:proofErr w:type="spellEnd"/>
      <w:r>
        <w:rPr>
          <w:color w:val="000000"/>
          <w:lang w:val="en-GB"/>
        </w:rPr>
        <w:t xml:space="preserve">) </w:t>
      </w:r>
      <w:proofErr w:type="spellStart"/>
      <w:r>
        <w:rPr>
          <w:color w:val="000000"/>
          <w:lang w:val="en-GB"/>
        </w:rPr>
        <w:t>Russkoje</w:t>
      </w:r>
      <w:proofErr w:type="spellEnd"/>
      <w:r>
        <w:rPr>
          <w:color w:val="000000"/>
          <w:lang w:val="en-GB"/>
        </w:rPr>
        <w:t xml:space="preserve"> Video.  </w:t>
      </w:r>
      <w:proofErr w:type="gramStart"/>
      <w:r>
        <w:rPr>
          <w:color w:val="000000"/>
          <w:lang w:val="en-GB"/>
        </w:rPr>
        <w:t>The Jerome Robbins Dance Division, The New York Public Library.</w:t>
      </w:r>
      <w:proofErr w:type="gramEnd"/>
      <w:r>
        <w:rPr>
          <w:color w:val="000000"/>
          <w:lang w:val="en-GB"/>
        </w:rPr>
        <w:t xml:space="preserve">  (Includes footage of </w:t>
      </w:r>
      <w:proofErr w:type="spellStart"/>
      <w:r>
        <w:rPr>
          <w:color w:val="000000"/>
          <w:lang w:val="en-GB"/>
        </w:rPr>
        <w:t>Alla</w:t>
      </w:r>
      <w:proofErr w:type="spellEnd"/>
      <w:r>
        <w:rPr>
          <w:color w:val="000000"/>
          <w:lang w:val="en-GB"/>
        </w:rPr>
        <w:t xml:space="preserve"> </w:t>
      </w:r>
      <w:proofErr w:type="spellStart"/>
      <w:r>
        <w:rPr>
          <w:color w:val="000000"/>
          <w:lang w:val="en-GB"/>
        </w:rPr>
        <w:t>Ossipenko</w:t>
      </w:r>
      <w:proofErr w:type="spellEnd"/>
      <w:r>
        <w:rPr>
          <w:color w:val="000000"/>
          <w:lang w:val="en-GB"/>
        </w:rPr>
        <w:t xml:space="preserve"> dancing </w:t>
      </w:r>
      <w:proofErr w:type="spellStart"/>
      <w:r>
        <w:rPr>
          <w:color w:val="000000"/>
          <w:lang w:val="en-GB"/>
        </w:rPr>
        <w:t>Yakobson’s</w:t>
      </w:r>
      <w:proofErr w:type="spellEnd"/>
      <w:r>
        <w:rPr>
          <w:color w:val="000000"/>
          <w:lang w:val="en-GB"/>
        </w:rPr>
        <w:t xml:space="preserve"> </w:t>
      </w:r>
      <w:r>
        <w:rPr>
          <w:i/>
          <w:color w:val="000000"/>
          <w:lang w:val="en-GB"/>
        </w:rPr>
        <w:t>The Minotaur and the Nymph</w:t>
      </w:r>
      <w:r>
        <w:rPr>
          <w:color w:val="000000"/>
          <w:lang w:val="en-GB"/>
        </w:rPr>
        <w:t>)</w:t>
      </w:r>
    </w:p>
    <w:p w14:paraId="755B5A16" w14:textId="77777777" w:rsidR="00B675DE" w:rsidRDefault="00B675DE">
      <w:pPr>
        <w:rPr>
          <w:color w:val="000000"/>
          <w:lang w:val="en-GB"/>
        </w:rPr>
      </w:pPr>
    </w:p>
    <w:p w14:paraId="4C9BF2BB" w14:textId="77777777" w:rsidR="00B675DE" w:rsidRDefault="00B675DE">
      <w:pPr>
        <w:rPr>
          <w:color w:val="000000"/>
          <w:lang w:val="en-GB"/>
        </w:rPr>
      </w:pPr>
      <w:proofErr w:type="gramStart"/>
      <w:r>
        <w:rPr>
          <w:i/>
          <w:color w:val="000000"/>
          <w:lang w:val="en-GB"/>
        </w:rPr>
        <w:t>Baryshnikov at Wolf Trap</w:t>
      </w:r>
      <w:r>
        <w:rPr>
          <w:color w:val="000000"/>
          <w:lang w:val="en-GB"/>
        </w:rPr>
        <w:t xml:space="preserve"> (1976) </w:t>
      </w:r>
      <w:proofErr w:type="spellStart"/>
      <w:r>
        <w:rPr>
          <w:color w:val="000000"/>
          <w:lang w:val="en-GB"/>
        </w:rPr>
        <w:t>Kultur</w:t>
      </w:r>
      <w:proofErr w:type="spellEnd"/>
      <w:r>
        <w:rPr>
          <w:color w:val="000000"/>
          <w:lang w:val="en-GB"/>
        </w:rPr>
        <w:t xml:space="preserve"> International Films.</w:t>
      </w:r>
      <w:proofErr w:type="gramEnd"/>
      <w:r>
        <w:rPr>
          <w:color w:val="000000"/>
          <w:lang w:val="en-GB"/>
        </w:rPr>
        <w:t xml:space="preserve">  (Mikhail Baryshnikov in </w:t>
      </w:r>
      <w:proofErr w:type="spellStart"/>
      <w:r>
        <w:rPr>
          <w:color w:val="000000"/>
          <w:lang w:val="en-GB"/>
        </w:rPr>
        <w:t>Yakobson’s</w:t>
      </w:r>
      <w:proofErr w:type="spellEnd"/>
      <w:r>
        <w:rPr>
          <w:color w:val="000000"/>
          <w:lang w:val="en-GB"/>
        </w:rPr>
        <w:t xml:space="preserve"> solo </w:t>
      </w:r>
      <w:proofErr w:type="spellStart"/>
      <w:r>
        <w:rPr>
          <w:i/>
          <w:color w:val="000000"/>
          <w:lang w:val="en-GB"/>
        </w:rPr>
        <w:t>Vestris</w:t>
      </w:r>
      <w:proofErr w:type="spellEnd"/>
      <w:r>
        <w:rPr>
          <w:color w:val="000000"/>
          <w:lang w:val="en-GB"/>
        </w:rPr>
        <w:t>, recorded live in performance at Wolf Trap)</w:t>
      </w:r>
    </w:p>
    <w:p w14:paraId="15BBC9C7" w14:textId="77777777" w:rsidR="00B675DE" w:rsidRDefault="00B675DE">
      <w:pPr>
        <w:rPr>
          <w:color w:val="000000"/>
          <w:lang w:val="en-GB"/>
        </w:rPr>
      </w:pPr>
    </w:p>
    <w:p w14:paraId="6038829A" w14:textId="77777777" w:rsidR="00B675DE" w:rsidRDefault="00B675DE">
      <w:pPr>
        <w:rPr>
          <w:color w:val="000000"/>
          <w:lang w:val="en-GB"/>
        </w:rPr>
      </w:pPr>
      <w:r>
        <w:rPr>
          <w:i/>
          <w:color w:val="000000"/>
          <w:lang w:val="en-GB"/>
        </w:rPr>
        <w:t>A Country Don Juan</w:t>
      </w:r>
      <w:r>
        <w:rPr>
          <w:color w:val="000000"/>
          <w:lang w:val="en-GB"/>
        </w:rPr>
        <w:t xml:space="preserve"> (2012) </w:t>
      </w:r>
      <w:proofErr w:type="spellStart"/>
      <w:r>
        <w:rPr>
          <w:color w:val="000000"/>
          <w:lang w:val="en-GB"/>
        </w:rPr>
        <w:t>Maryinsky</w:t>
      </w:r>
      <w:proofErr w:type="spellEnd"/>
      <w:r>
        <w:rPr>
          <w:color w:val="000000"/>
          <w:lang w:val="en-GB"/>
        </w:rPr>
        <w:t xml:space="preserve"> Theatre</w:t>
      </w:r>
      <w:r>
        <w:rPr>
          <w:i/>
          <w:color w:val="000000"/>
          <w:lang w:val="en-GB"/>
        </w:rPr>
        <w:t>.</w:t>
      </w:r>
      <w:r>
        <w:rPr>
          <w:color w:val="000000"/>
          <w:lang w:val="en-GB"/>
        </w:rPr>
        <w:t xml:space="preserve">  (A revival of the </w:t>
      </w:r>
      <w:proofErr w:type="spellStart"/>
      <w:r>
        <w:rPr>
          <w:color w:val="000000"/>
          <w:lang w:val="en-GB"/>
        </w:rPr>
        <w:t>Yakobson</w:t>
      </w:r>
      <w:proofErr w:type="spellEnd"/>
      <w:r>
        <w:rPr>
          <w:color w:val="000000"/>
          <w:lang w:val="en-GB"/>
        </w:rPr>
        <w:t xml:space="preserve"> ‘miniature’ performed by the </w:t>
      </w:r>
      <w:proofErr w:type="spellStart"/>
      <w:r>
        <w:rPr>
          <w:color w:val="000000"/>
          <w:lang w:val="en-GB"/>
        </w:rPr>
        <w:t>Maryinsky</w:t>
      </w:r>
      <w:proofErr w:type="spellEnd"/>
      <w:r>
        <w:rPr>
          <w:color w:val="000000"/>
          <w:lang w:val="en-GB"/>
        </w:rPr>
        <w:t xml:space="preserve"> dancers Igor Kolb and </w:t>
      </w:r>
      <w:proofErr w:type="spellStart"/>
      <w:r>
        <w:rPr>
          <w:color w:val="000000"/>
          <w:lang w:val="en-GB"/>
        </w:rPr>
        <w:t>Viktoria</w:t>
      </w:r>
      <w:proofErr w:type="spellEnd"/>
      <w:r>
        <w:rPr>
          <w:color w:val="000000"/>
          <w:lang w:val="en-GB"/>
        </w:rPr>
        <w:t xml:space="preserve"> </w:t>
      </w:r>
      <w:proofErr w:type="spellStart"/>
      <w:r>
        <w:rPr>
          <w:color w:val="000000"/>
          <w:lang w:val="en-GB"/>
        </w:rPr>
        <w:t>Teryoshkova</w:t>
      </w:r>
      <w:proofErr w:type="spellEnd"/>
      <w:r>
        <w:rPr>
          <w:color w:val="000000"/>
          <w:lang w:val="en-GB"/>
        </w:rPr>
        <w:t xml:space="preserve">)  </w:t>
      </w:r>
      <w:hyperlink r:id="rId6" w:history="1">
        <w:r>
          <w:rPr>
            <w:color w:val="0000FF"/>
            <w:u w:val="single"/>
            <w:lang w:val="en-GB"/>
          </w:rPr>
          <w:t>http://www.youtube.com/watch?v=rzhBLJ_sqRg</w:t>
        </w:r>
      </w:hyperlink>
    </w:p>
    <w:p w14:paraId="72F72755" w14:textId="77777777" w:rsidR="00B675DE" w:rsidRDefault="00B675DE">
      <w:pPr>
        <w:rPr>
          <w:color w:val="000000"/>
          <w:lang w:val="en-GB"/>
        </w:rPr>
      </w:pPr>
    </w:p>
    <w:p w14:paraId="0EACDC78" w14:textId="77777777" w:rsidR="00B675DE" w:rsidRDefault="00B675DE">
      <w:pPr>
        <w:rPr>
          <w:color w:val="000000"/>
          <w:lang w:val="en-GB"/>
        </w:rPr>
      </w:pPr>
      <w:r>
        <w:rPr>
          <w:i/>
          <w:color w:val="000000"/>
          <w:lang w:val="en-GB"/>
        </w:rPr>
        <w:t xml:space="preserve">Gabriela </w:t>
      </w:r>
      <w:proofErr w:type="spellStart"/>
      <w:r>
        <w:rPr>
          <w:i/>
          <w:color w:val="000000"/>
          <w:lang w:val="en-GB"/>
        </w:rPr>
        <w:t>Komleva</w:t>
      </w:r>
      <w:proofErr w:type="spellEnd"/>
      <w:r>
        <w:rPr>
          <w:i/>
          <w:color w:val="000000"/>
          <w:lang w:val="en-GB"/>
        </w:rPr>
        <w:t>: Yesterday, Today and Tomorrow</w:t>
      </w:r>
      <w:r>
        <w:rPr>
          <w:color w:val="000000"/>
          <w:lang w:val="en-GB"/>
        </w:rPr>
        <w:t xml:space="preserve"> (1995).  </w:t>
      </w:r>
      <w:proofErr w:type="gramStart"/>
      <w:r>
        <w:rPr>
          <w:color w:val="000000"/>
          <w:lang w:val="en-GB"/>
        </w:rPr>
        <w:t>The Jerome Robbins Dance Division, The New York Public Library.</w:t>
      </w:r>
      <w:proofErr w:type="gramEnd"/>
      <w:r>
        <w:rPr>
          <w:color w:val="000000"/>
          <w:lang w:val="en-GB"/>
        </w:rPr>
        <w:t xml:space="preserve">  (Includes a 1976 recording of </w:t>
      </w:r>
      <w:proofErr w:type="spellStart"/>
      <w:r>
        <w:rPr>
          <w:color w:val="000000"/>
          <w:lang w:val="en-GB"/>
        </w:rPr>
        <w:t>Yakobson’s</w:t>
      </w:r>
      <w:proofErr w:type="spellEnd"/>
      <w:r>
        <w:rPr>
          <w:i/>
          <w:color w:val="000000"/>
          <w:lang w:val="en-GB"/>
        </w:rPr>
        <w:t xml:space="preserve"> Cowboys</w:t>
      </w:r>
      <w:r>
        <w:rPr>
          <w:color w:val="000000"/>
          <w:lang w:val="en-GB"/>
        </w:rPr>
        <w:t xml:space="preserve">, danced by </w:t>
      </w:r>
      <w:proofErr w:type="spellStart"/>
      <w:r>
        <w:rPr>
          <w:color w:val="000000"/>
          <w:lang w:val="en-GB"/>
        </w:rPr>
        <w:t>Komleva</w:t>
      </w:r>
      <w:proofErr w:type="spellEnd"/>
      <w:r>
        <w:rPr>
          <w:color w:val="000000"/>
          <w:lang w:val="en-GB"/>
        </w:rPr>
        <w:t xml:space="preserve"> and Konstantin </w:t>
      </w:r>
      <w:proofErr w:type="spellStart"/>
      <w:r>
        <w:rPr>
          <w:color w:val="000000"/>
          <w:lang w:val="en-GB"/>
        </w:rPr>
        <w:t>Zaklinsky</w:t>
      </w:r>
      <w:proofErr w:type="spellEnd"/>
      <w:r>
        <w:rPr>
          <w:color w:val="000000"/>
          <w:lang w:val="en-GB"/>
        </w:rPr>
        <w:t xml:space="preserve">) </w:t>
      </w:r>
    </w:p>
    <w:p w14:paraId="1892B359" w14:textId="77777777" w:rsidR="00B675DE" w:rsidRDefault="00B675DE">
      <w:pPr>
        <w:rPr>
          <w:color w:val="000000"/>
          <w:lang w:val="en-GB"/>
        </w:rPr>
      </w:pPr>
    </w:p>
    <w:p w14:paraId="4EF7294F" w14:textId="77777777" w:rsidR="00B675DE" w:rsidRDefault="00B675DE">
      <w:pPr>
        <w:rPr>
          <w:color w:val="000000"/>
          <w:lang w:val="en-GB"/>
        </w:rPr>
      </w:pPr>
      <w:proofErr w:type="gramStart"/>
      <w:r>
        <w:rPr>
          <w:i/>
          <w:color w:val="000000"/>
          <w:lang w:val="en-GB"/>
        </w:rPr>
        <w:t>The Glory of the Bolshoi</w:t>
      </w:r>
      <w:r>
        <w:rPr>
          <w:color w:val="000000"/>
          <w:lang w:val="en-GB"/>
        </w:rPr>
        <w:t xml:space="preserve"> (1995) NVC Arts/Warner Music Vision.</w:t>
      </w:r>
      <w:proofErr w:type="gramEnd"/>
      <w:r>
        <w:rPr>
          <w:color w:val="000000"/>
          <w:lang w:val="en-GB"/>
        </w:rPr>
        <w:t xml:space="preserve">  (Includes 1955 footage of the pas de </w:t>
      </w:r>
      <w:proofErr w:type="spellStart"/>
      <w:r>
        <w:rPr>
          <w:color w:val="000000"/>
          <w:lang w:val="en-GB"/>
        </w:rPr>
        <w:t>deux</w:t>
      </w:r>
      <w:proofErr w:type="spellEnd"/>
      <w:r>
        <w:rPr>
          <w:color w:val="000000"/>
          <w:lang w:val="en-GB"/>
        </w:rPr>
        <w:t xml:space="preserve"> from </w:t>
      </w:r>
      <w:proofErr w:type="spellStart"/>
      <w:r>
        <w:rPr>
          <w:color w:val="000000"/>
          <w:lang w:val="en-GB"/>
        </w:rPr>
        <w:t>Yakobson’s</w:t>
      </w:r>
      <w:proofErr w:type="spellEnd"/>
      <w:r>
        <w:rPr>
          <w:color w:val="000000"/>
          <w:lang w:val="en-GB"/>
        </w:rPr>
        <w:t xml:space="preserve"> </w:t>
      </w:r>
      <w:proofErr w:type="spellStart"/>
      <w:r>
        <w:rPr>
          <w:i/>
          <w:color w:val="000000"/>
          <w:lang w:val="en-GB"/>
        </w:rPr>
        <w:t>Shurale</w:t>
      </w:r>
      <w:proofErr w:type="spellEnd"/>
      <w:r>
        <w:rPr>
          <w:color w:val="000000"/>
          <w:lang w:val="en-GB"/>
        </w:rPr>
        <w:t xml:space="preserve">, danced by Maya </w:t>
      </w:r>
      <w:proofErr w:type="spellStart"/>
      <w:r>
        <w:rPr>
          <w:color w:val="000000"/>
          <w:lang w:val="en-GB"/>
        </w:rPr>
        <w:t>Plisetskaya</w:t>
      </w:r>
      <w:proofErr w:type="spellEnd"/>
      <w:r>
        <w:rPr>
          <w:color w:val="000000"/>
          <w:lang w:val="en-GB"/>
        </w:rPr>
        <w:t xml:space="preserve"> and Yuri </w:t>
      </w:r>
      <w:proofErr w:type="spellStart"/>
      <w:r>
        <w:rPr>
          <w:color w:val="000000"/>
          <w:lang w:val="en-GB"/>
        </w:rPr>
        <w:t>Kondratov</w:t>
      </w:r>
      <w:proofErr w:type="spellEnd"/>
      <w:r>
        <w:rPr>
          <w:color w:val="000000"/>
          <w:lang w:val="en-GB"/>
        </w:rPr>
        <w:t>)</w:t>
      </w:r>
    </w:p>
    <w:p w14:paraId="7AF89C94" w14:textId="77777777" w:rsidR="00B675DE" w:rsidRDefault="00B675DE">
      <w:pPr>
        <w:rPr>
          <w:color w:val="000000"/>
          <w:lang w:val="en-GB"/>
        </w:rPr>
      </w:pPr>
    </w:p>
    <w:p w14:paraId="2E9BD4A6" w14:textId="77777777" w:rsidR="00B675DE" w:rsidRDefault="00B675DE">
      <w:pPr>
        <w:rPr>
          <w:color w:val="000000"/>
          <w:lang w:val="en-GB"/>
        </w:rPr>
      </w:pPr>
      <w:proofErr w:type="gramStart"/>
      <w:r>
        <w:rPr>
          <w:i/>
          <w:color w:val="000000"/>
          <w:lang w:val="en-GB"/>
        </w:rPr>
        <w:t>The Glory of the Kirov</w:t>
      </w:r>
      <w:r>
        <w:rPr>
          <w:color w:val="000000"/>
          <w:lang w:val="en-GB"/>
        </w:rPr>
        <w:t xml:space="preserve"> (1995) NVC Arts/Warner Music Vision.</w:t>
      </w:r>
      <w:proofErr w:type="gramEnd"/>
      <w:r>
        <w:rPr>
          <w:color w:val="000000"/>
          <w:lang w:val="en-GB"/>
        </w:rPr>
        <w:t xml:space="preserve">  (Includes </w:t>
      </w:r>
      <w:proofErr w:type="spellStart"/>
      <w:r>
        <w:rPr>
          <w:color w:val="000000"/>
          <w:lang w:val="en-GB"/>
        </w:rPr>
        <w:t>Yakobson’s</w:t>
      </w:r>
      <w:proofErr w:type="spellEnd"/>
      <w:r>
        <w:rPr>
          <w:color w:val="000000"/>
          <w:lang w:val="en-GB"/>
        </w:rPr>
        <w:t xml:space="preserve"> </w:t>
      </w:r>
      <w:r>
        <w:rPr>
          <w:i/>
          <w:color w:val="000000"/>
          <w:lang w:val="en-GB"/>
        </w:rPr>
        <w:t>Viennese Waltz</w:t>
      </w:r>
      <w:r>
        <w:rPr>
          <w:color w:val="000000"/>
          <w:lang w:val="en-GB"/>
        </w:rPr>
        <w:t xml:space="preserve">, filmed in 1960 and danced by </w:t>
      </w:r>
      <w:proofErr w:type="spellStart"/>
      <w:r>
        <w:rPr>
          <w:color w:val="000000"/>
          <w:lang w:val="en-GB"/>
        </w:rPr>
        <w:t>Ninel</w:t>
      </w:r>
      <w:proofErr w:type="spellEnd"/>
      <w:r>
        <w:rPr>
          <w:color w:val="000000"/>
          <w:lang w:val="en-GB"/>
        </w:rPr>
        <w:t xml:space="preserve"> </w:t>
      </w:r>
      <w:proofErr w:type="spellStart"/>
      <w:r>
        <w:rPr>
          <w:color w:val="000000"/>
          <w:lang w:val="en-GB"/>
        </w:rPr>
        <w:t>Kurgapkina</w:t>
      </w:r>
      <w:proofErr w:type="spellEnd"/>
      <w:r>
        <w:rPr>
          <w:color w:val="000000"/>
          <w:lang w:val="en-GB"/>
        </w:rPr>
        <w:t xml:space="preserve"> and Boris </w:t>
      </w:r>
      <w:proofErr w:type="spellStart"/>
      <w:r>
        <w:rPr>
          <w:color w:val="000000"/>
          <w:lang w:val="en-GB"/>
        </w:rPr>
        <w:t>Bregvadze</w:t>
      </w:r>
      <w:proofErr w:type="spellEnd"/>
      <w:r>
        <w:rPr>
          <w:color w:val="000000"/>
          <w:lang w:val="en-GB"/>
        </w:rPr>
        <w:t xml:space="preserve">, and </w:t>
      </w:r>
      <w:r>
        <w:rPr>
          <w:i/>
          <w:color w:val="000000"/>
          <w:lang w:val="en-GB"/>
        </w:rPr>
        <w:t xml:space="preserve">Reflection: Pas de </w:t>
      </w:r>
      <w:proofErr w:type="spellStart"/>
      <w:r>
        <w:rPr>
          <w:i/>
          <w:color w:val="000000"/>
          <w:lang w:val="en-GB"/>
        </w:rPr>
        <w:t>Deux</w:t>
      </w:r>
      <w:proofErr w:type="spellEnd"/>
      <w:r>
        <w:rPr>
          <w:color w:val="000000"/>
          <w:lang w:val="en-GB"/>
        </w:rPr>
        <w:t xml:space="preserve">, also filmed in 1960 and danced by </w:t>
      </w:r>
      <w:proofErr w:type="spellStart"/>
      <w:r>
        <w:rPr>
          <w:color w:val="000000"/>
          <w:lang w:val="en-GB"/>
        </w:rPr>
        <w:t>Alla</w:t>
      </w:r>
      <w:proofErr w:type="spellEnd"/>
      <w:r>
        <w:rPr>
          <w:color w:val="000000"/>
          <w:lang w:val="en-GB"/>
        </w:rPr>
        <w:t xml:space="preserve"> </w:t>
      </w:r>
      <w:proofErr w:type="spellStart"/>
      <w:r>
        <w:rPr>
          <w:color w:val="000000"/>
          <w:lang w:val="en-GB"/>
        </w:rPr>
        <w:t>Osipenko</w:t>
      </w:r>
      <w:proofErr w:type="spellEnd"/>
      <w:r>
        <w:rPr>
          <w:color w:val="000000"/>
          <w:lang w:val="en-GB"/>
        </w:rPr>
        <w:t xml:space="preserve"> and </w:t>
      </w:r>
      <w:proofErr w:type="spellStart"/>
      <w:r>
        <w:rPr>
          <w:color w:val="000000"/>
          <w:lang w:val="en-GB"/>
        </w:rPr>
        <w:t>Anatolii</w:t>
      </w:r>
      <w:proofErr w:type="spellEnd"/>
      <w:r>
        <w:rPr>
          <w:color w:val="000000"/>
          <w:lang w:val="en-GB"/>
        </w:rPr>
        <w:t xml:space="preserve"> </w:t>
      </w:r>
      <w:proofErr w:type="spellStart"/>
      <w:r>
        <w:rPr>
          <w:color w:val="000000"/>
          <w:lang w:val="en-GB"/>
        </w:rPr>
        <w:t>Nisnevich</w:t>
      </w:r>
      <w:proofErr w:type="spellEnd"/>
      <w:r>
        <w:rPr>
          <w:color w:val="000000"/>
          <w:lang w:val="en-GB"/>
        </w:rPr>
        <w:t xml:space="preserve">.)  For </w:t>
      </w:r>
      <w:r>
        <w:rPr>
          <w:i/>
          <w:color w:val="000000"/>
          <w:lang w:val="en-GB"/>
        </w:rPr>
        <w:t>Viennese Waltz</w:t>
      </w:r>
      <w:r>
        <w:rPr>
          <w:color w:val="000000"/>
          <w:lang w:val="en-GB"/>
        </w:rPr>
        <w:t xml:space="preserve"> see also: </w:t>
      </w:r>
      <w:hyperlink r:id="rId7" w:history="1">
        <w:r>
          <w:rPr>
            <w:rStyle w:val="WPHyperlink"/>
            <w:lang w:val="en-GB"/>
          </w:rPr>
          <w:t>http://www.youtube.com/watch?v=sm8kpgITlaE</w:t>
        </w:r>
      </w:hyperlink>
    </w:p>
    <w:p w14:paraId="2B39B9F3" w14:textId="77777777" w:rsidR="00B675DE" w:rsidRDefault="00B675DE">
      <w:pPr>
        <w:rPr>
          <w:color w:val="000000"/>
          <w:lang w:val="en-GB"/>
        </w:rPr>
      </w:pPr>
    </w:p>
    <w:p w14:paraId="609F6A5B" w14:textId="77777777" w:rsidR="00B675DE" w:rsidRDefault="00B675DE">
      <w:pPr>
        <w:rPr>
          <w:color w:val="000000"/>
          <w:lang w:val="en-GB"/>
        </w:rPr>
      </w:pPr>
      <w:proofErr w:type="spellStart"/>
      <w:proofErr w:type="gramStart"/>
      <w:r>
        <w:rPr>
          <w:i/>
          <w:color w:val="000000"/>
          <w:lang w:val="en-GB"/>
        </w:rPr>
        <w:t>Khoreograficheskie</w:t>
      </w:r>
      <w:proofErr w:type="spellEnd"/>
      <w:r>
        <w:rPr>
          <w:i/>
          <w:color w:val="000000"/>
          <w:lang w:val="en-GB"/>
        </w:rPr>
        <w:t xml:space="preserve"> </w:t>
      </w:r>
      <w:proofErr w:type="spellStart"/>
      <w:r>
        <w:rPr>
          <w:i/>
          <w:color w:val="000000"/>
          <w:lang w:val="en-GB"/>
        </w:rPr>
        <w:t>miniatiury</w:t>
      </w:r>
      <w:proofErr w:type="spellEnd"/>
      <w:r>
        <w:rPr>
          <w:i/>
          <w:color w:val="000000"/>
          <w:lang w:val="en-GB"/>
        </w:rPr>
        <w:t xml:space="preserve"> </w:t>
      </w:r>
      <w:r>
        <w:rPr>
          <w:color w:val="000000"/>
          <w:lang w:val="en-GB"/>
        </w:rPr>
        <w:t>[</w:t>
      </w:r>
      <w:r>
        <w:rPr>
          <w:i/>
          <w:color w:val="000000"/>
          <w:lang w:val="en-GB"/>
        </w:rPr>
        <w:t>Choreographic Miniatures</w:t>
      </w:r>
      <w:r>
        <w:rPr>
          <w:color w:val="000000"/>
          <w:lang w:val="en-GB"/>
        </w:rPr>
        <w:t xml:space="preserve">] 1960 </w:t>
      </w:r>
      <w:proofErr w:type="spellStart"/>
      <w:r>
        <w:rPr>
          <w:color w:val="000000"/>
          <w:lang w:val="en-GB"/>
        </w:rPr>
        <w:t>Lenfilm</w:t>
      </w:r>
      <w:proofErr w:type="spellEnd"/>
      <w:r>
        <w:rPr>
          <w:color w:val="000000"/>
          <w:lang w:val="en-GB"/>
        </w:rPr>
        <w:t>.</w:t>
      </w:r>
      <w:proofErr w:type="gramEnd"/>
      <w:r>
        <w:rPr>
          <w:color w:val="000000"/>
          <w:lang w:val="en-GB"/>
        </w:rPr>
        <w:t xml:space="preserve">  </w:t>
      </w:r>
      <w:proofErr w:type="gramStart"/>
      <w:r>
        <w:rPr>
          <w:color w:val="000000"/>
          <w:lang w:val="en-GB"/>
        </w:rPr>
        <w:t>The Jerome Robbins Dance Division, The New York Public Library.</w:t>
      </w:r>
      <w:proofErr w:type="gramEnd"/>
      <w:r>
        <w:rPr>
          <w:color w:val="000000"/>
          <w:lang w:val="en-GB"/>
        </w:rPr>
        <w:t xml:space="preserve">  (A Soviet film featuring several </w:t>
      </w:r>
      <w:proofErr w:type="spellStart"/>
      <w:r>
        <w:rPr>
          <w:color w:val="000000"/>
          <w:lang w:val="en-GB"/>
        </w:rPr>
        <w:t>Yakobson</w:t>
      </w:r>
      <w:proofErr w:type="spellEnd"/>
      <w:r>
        <w:rPr>
          <w:color w:val="000000"/>
          <w:lang w:val="en-GB"/>
        </w:rPr>
        <w:t xml:space="preserve"> ‘miniatures’, including </w:t>
      </w:r>
      <w:r>
        <w:rPr>
          <w:i/>
          <w:color w:val="000000"/>
          <w:lang w:val="en-GB"/>
        </w:rPr>
        <w:t>The Toady</w:t>
      </w:r>
      <w:r>
        <w:rPr>
          <w:color w:val="000000"/>
          <w:lang w:val="en-GB"/>
        </w:rPr>
        <w:t xml:space="preserve">, </w:t>
      </w:r>
      <w:r>
        <w:rPr>
          <w:i/>
          <w:color w:val="000000"/>
          <w:lang w:val="en-GB"/>
        </w:rPr>
        <w:t>Triptych on a Theme of Rodin</w:t>
      </w:r>
      <w:r>
        <w:rPr>
          <w:color w:val="000000"/>
          <w:lang w:val="en-GB"/>
        </w:rPr>
        <w:t xml:space="preserve">, </w:t>
      </w:r>
      <w:r>
        <w:rPr>
          <w:i/>
          <w:color w:val="000000"/>
          <w:lang w:val="en-GB"/>
        </w:rPr>
        <w:t>The Gossips</w:t>
      </w:r>
      <w:r>
        <w:rPr>
          <w:color w:val="000000"/>
          <w:lang w:val="en-GB"/>
        </w:rPr>
        <w:t xml:space="preserve">, </w:t>
      </w:r>
      <w:r>
        <w:rPr>
          <w:i/>
          <w:color w:val="000000"/>
          <w:lang w:val="en-GB"/>
        </w:rPr>
        <w:t>Young Beggars</w:t>
      </w:r>
      <w:r>
        <w:rPr>
          <w:color w:val="000000"/>
          <w:lang w:val="en-GB"/>
        </w:rPr>
        <w:t xml:space="preserve"> and </w:t>
      </w:r>
      <w:r>
        <w:rPr>
          <w:i/>
          <w:color w:val="000000"/>
          <w:lang w:val="en-GB"/>
        </w:rPr>
        <w:t>The Leningrad Waltz</w:t>
      </w:r>
      <w:r>
        <w:rPr>
          <w:color w:val="000000"/>
          <w:lang w:val="en-GB"/>
        </w:rPr>
        <w:t xml:space="preserve">, danced by Igor </w:t>
      </w:r>
      <w:proofErr w:type="spellStart"/>
      <w:r>
        <w:rPr>
          <w:color w:val="000000"/>
          <w:lang w:val="en-GB"/>
        </w:rPr>
        <w:t>Belskii</w:t>
      </w:r>
      <w:proofErr w:type="spellEnd"/>
      <w:r>
        <w:rPr>
          <w:color w:val="000000"/>
          <w:lang w:val="en-GB"/>
        </w:rPr>
        <w:t xml:space="preserve">, Irina </w:t>
      </w:r>
      <w:proofErr w:type="spellStart"/>
      <w:r>
        <w:rPr>
          <w:color w:val="000000"/>
          <w:lang w:val="en-GB"/>
        </w:rPr>
        <w:t>Kolpakova</w:t>
      </w:r>
      <w:proofErr w:type="spellEnd"/>
      <w:r>
        <w:rPr>
          <w:color w:val="000000"/>
          <w:lang w:val="en-GB"/>
        </w:rPr>
        <w:t xml:space="preserve">, </w:t>
      </w:r>
      <w:proofErr w:type="spellStart"/>
      <w:r>
        <w:rPr>
          <w:color w:val="000000"/>
          <w:lang w:val="en-GB"/>
        </w:rPr>
        <w:t>Alla</w:t>
      </w:r>
      <w:proofErr w:type="spellEnd"/>
      <w:r>
        <w:rPr>
          <w:color w:val="000000"/>
          <w:lang w:val="en-GB"/>
        </w:rPr>
        <w:t xml:space="preserve"> </w:t>
      </w:r>
      <w:proofErr w:type="spellStart"/>
      <w:r>
        <w:rPr>
          <w:color w:val="000000"/>
          <w:lang w:val="en-GB"/>
        </w:rPr>
        <w:t>Shelest</w:t>
      </w:r>
      <w:proofErr w:type="spellEnd"/>
      <w:r>
        <w:rPr>
          <w:color w:val="000000"/>
          <w:lang w:val="en-GB"/>
        </w:rPr>
        <w:t xml:space="preserve">, and Natalia </w:t>
      </w:r>
      <w:proofErr w:type="spellStart"/>
      <w:r>
        <w:rPr>
          <w:color w:val="000000"/>
          <w:lang w:val="en-GB"/>
        </w:rPr>
        <w:t>Makarova</w:t>
      </w:r>
      <w:proofErr w:type="spellEnd"/>
      <w:r>
        <w:rPr>
          <w:color w:val="000000"/>
          <w:lang w:val="en-GB"/>
        </w:rPr>
        <w:t xml:space="preserve">, among others) </w:t>
      </w:r>
    </w:p>
    <w:p w14:paraId="5EBFFF0C" w14:textId="77777777" w:rsidR="00B675DE" w:rsidRDefault="00B675DE">
      <w:pPr>
        <w:rPr>
          <w:color w:val="000000"/>
          <w:lang w:val="en-GB"/>
        </w:rPr>
      </w:pPr>
    </w:p>
    <w:p w14:paraId="06A84EF9" w14:textId="77777777" w:rsidR="00B675DE" w:rsidRDefault="00B675DE">
      <w:pPr>
        <w:rPr>
          <w:color w:val="000000"/>
          <w:lang w:val="en-GB"/>
        </w:rPr>
      </w:pPr>
      <w:r>
        <w:rPr>
          <w:i/>
          <w:color w:val="000000"/>
          <w:lang w:val="en-GB"/>
        </w:rPr>
        <w:t>Spartacus</w:t>
      </w:r>
      <w:r>
        <w:rPr>
          <w:color w:val="000000"/>
          <w:lang w:val="en-GB"/>
        </w:rPr>
        <w:t xml:space="preserve"> (1962).  </w:t>
      </w:r>
      <w:proofErr w:type="gramStart"/>
      <w:r>
        <w:rPr>
          <w:color w:val="000000"/>
          <w:lang w:val="en-GB"/>
        </w:rPr>
        <w:t>The Jerome Robbins Dance Division, The New York Public Library.</w:t>
      </w:r>
      <w:proofErr w:type="gramEnd"/>
      <w:r>
        <w:rPr>
          <w:color w:val="000000"/>
          <w:lang w:val="en-GB"/>
        </w:rPr>
        <w:t xml:space="preserve">  (Excerpts from </w:t>
      </w:r>
      <w:proofErr w:type="spellStart"/>
      <w:r>
        <w:rPr>
          <w:color w:val="000000"/>
          <w:lang w:val="en-GB"/>
        </w:rPr>
        <w:t>Yakobson’s</w:t>
      </w:r>
      <w:proofErr w:type="spellEnd"/>
      <w:r>
        <w:rPr>
          <w:color w:val="000000"/>
          <w:lang w:val="en-GB"/>
        </w:rPr>
        <w:t xml:space="preserve"> version of the ballet, danced by Maya </w:t>
      </w:r>
      <w:proofErr w:type="spellStart"/>
      <w:r>
        <w:rPr>
          <w:color w:val="000000"/>
          <w:lang w:val="en-GB"/>
        </w:rPr>
        <w:t>Plisetskaya</w:t>
      </w:r>
      <w:proofErr w:type="spellEnd"/>
      <w:r>
        <w:rPr>
          <w:color w:val="000000"/>
          <w:lang w:val="en-GB"/>
        </w:rPr>
        <w:t xml:space="preserve">, Maris </w:t>
      </w:r>
      <w:proofErr w:type="spellStart"/>
      <w:r>
        <w:rPr>
          <w:color w:val="000000"/>
          <w:lang w:val="en-GB"/>
        </w:rPr>
        <w:t>Liepa</w:t>
      </w:r>
      <w:proofErr w:type="spellEnd"/>
      <w:r>
        <w:rPr>
          <w:color w:val="000000"/>
          <w:lang w:val="en-GB"/>
        </w:rPr>
        <w:t xml:space="preserve">, Natalia </w:t>
      </w:r>
      <w:proofErr w:type="spellStart"/>
      <w:r>
        <w:rPr>
          <w:color w:val="000000"/>
          <w:lang w:val="en-GB"/>
        </w:rPr>
        <w:t>Ryzhenko</w:t>
      </w:r>
      <w:proofErr w:type="spellEnd"/>
      <w:r>
        <w:rPr>
          <w:color w:val="000000"/>
          <w:lang w:val="en-GB"/>
        </w:rPr>
        <w:t xml:space="preserve">, Dmitri </w:t>
      </w:r>
      <w:proofErr w:type="spellStart"/>
      <w:r>
        <w:rPr>
          <w:color w:val="000000"/>
          <w:lang w:val="en-GB"/>
        </w:rPr>
        <w:t>Begak</w:t>
      </w:r>
      <w:proofErr w:type="spellEnd"/>
      <w:r>
        <w:rPr>
          <w:color w:val="000000"/>
          <w:lang w:val="en-GB"/>
        </w:rPr>
        <w:t xml:space="preserve">, Natalia </w:t>
      </w:r>
      <w:proofErr w:type="spellStart"/>
      <w:r>
        <w:rPr>
          <w:color w:val="000000"/>
          <w:lang w:val="en-GB"/>
        </w:rPr>
        <w:t>Kasatkina</w:t>
      </w:r>
      <w:proofErr w:type="spellEnd"/>
      <w:r>
        <w:rPr>
          <w:color w:val="000000"/>
          <w:lang w:val="en-GB"/>
        </w:rPr>
        <w:t xml:space="preserve"> and other Bolshoi dancers.  Multiple clips from the 2010 revival of the ballet by the </w:t>
      </w:r>
      <w:proofErr w:type="spellStart"/>
      <w:r>
        <w:rPr>
          <w:color w:val="000000"/>
          <w:lang w:val="en-GB"/>
        </w:rPr>
        <w:t>Maryinsky</w:t>
      </w:r>
      <w:proofErr w:type="spellEnd"/>
      <w:r>
        <w:rPr>
          <w:color w:val="000000"/>
          <w:lang w:val="en-GB"/>
        </w:rPr>
        <w:t xml:space="preserve"> Theatre can be found on YouTube.)</w:t>
      </w:r>
    </w:p>
    <w:p w14:paraId="01EA513F" w14:textId="77777777" w:rsidR="00B675DE" w:rsidRDefault="00B675DE">
      <w:pPr>
        <w:rPr>
          <w:color w:val="000000"/>
          <w:lang w:val="en-GB"/>
        </w:rPr>
      </w:pPr>
    </w:p>
    <w:p w14:paraId="153B8680" w14:textId="77777777" w:rsidR="00B675DE" w:rsidRDefault="00B675DE">
      <w:pPr>
        <w:rPr>
          <w:color w:val="000000"/>
          <w:lang w:val="en-GB"/>
        </w:rPr>
      </w:pPr>
    </w:p>
    <w:p w14:paraId="27A3A137" w14:textId="77777777" w:rsidR="00B675DE" w:rsidRDefault="00B675DE">
      <w:pPr>
        <w:rPr>
          <w:color w:val="000000"/>
          <w:lang w:val="en-GB"/>
        </w:rPr>
      </w:pPr>
      <w:proofErr w:type="spellStart"/>
      <w:r>
        <w:rPr>
          <w:b/>
          <w:color w:val="000000"/>
          <w:lang w:val="en-GB"/>
        </w:rPr>
        <w:t>Paratextual</w:t>
      </w:r>
      <w:proofErr w:type="spellEnd"/>
      <w:r>
        <w:rPr>
          <w:b/>
          <w:color w:val="000000"/>
          <w:lang w:val="en-GB"/>
        </w:rPr>
        <w:t xml:space="preserve"> Material</w:t>
      </w:r>
    </w:p>
    <w:p w14:paraId="4B6C74C0" w14:textId="77777777" w:rsidR="00B675DE" w:rsidRDefault="00B675DE">
      <w:pPr>
        <w:rPr>
          <w:color w:val="000000"/>
          <w:lang w:val="en-GB"/>
        </w:rPr>
      </w:pPr>
      <w:r>
        <w:rPr>
          <w:i/>
          <w:color w:val="000000"/>
          <w:lang w:val="en-GB"/>
        </w:rPr>
        <w:t>The Bedbug</w:t>
      </w:r>
      <w:r>
        <w:rPr>
          <w:color w:val="000000"/>
          <w:lang w:val="en-GB"/>
        </w:rPr>
        <w:t xml:space="preserve">.  </w:t>
      </w:r>
      <w:proofErr w:type="gramStart"/>
      <w:r>
        <w:rPr>
          <w:color w:val="000000"/>
          <w:lang w:val="en-GB"/>
        </w:rPr>
        <w:t>Photograph  by</w:t>
      </w:r>
      <w:proofErr w:type="gramEnd"/>
      <w:r>
        <w:rPr>
          <w:color w:val="000000"/>
          <w:lang w:val="en-GB"/>
        </w:rPr>
        <w:t xml:space="preserve"> Nina </w:t>
      </w:r>
      <w:proofErr w:type="spellStart"/>
      <w:r>
        <w:rPr>
          <w:color w:val="000000"/>
          <w:lang w:val="en-GB"/>
        </w:rPr>
        <w:t>Alovert</w:t>
      </w:r>
      <w:proofErr w:type="spellEnd"/>
      <w:r>
        <w:rPr>
          <w:color w:val="000000"/>
          <w:lang w:val="en-GB"/>
        </w:rPr>
        <w:t xml:space="preserve">. </w:t>
      </w:r>
    </w:p>
    <w:p w14:paraId="1AC7C551" w14:textId="77777777" w:rsidR="00B675DE" w:rsidRDefault="00B675DE">
      <w:pPr>
        <w:rPr>
          <w:color w:val="000000"/>
          <w:lang w:val="en-GB"/>
        </w:rPr>
      </w:pPr>
      <w:proofErr w:type="spellStart"/>
      <w:r>
        <w:rPr>
          <w:color w:val="000000"/>
          <w:lang w:val="en-GB"/>
        </w:rPr>
        <w:t>Routledge</w:t>
      </w:r>
      <w:proofErr w:type="spellEnd"/>
      <w:r>
        <w:rPr>
          <w:color w:val="000000"/>
          <w:lang w:val="en-GB"/>
        </w:rPr>
        <w:t xml:space="preserve"> will have to contact the photographer both for the image and for permission to publish.</w:t>
      </w:r>
    </w:p>
    <w:p w14:paraId="7CE9668D" w14:textId="77777777" w:rsidR="00B675DE" w:rsidRDefault="00B675DE">
      <w:pPr>
        <w:rPr>
          <w:color w:val="000000"/>
          <w:lang w:val="en-GB"/>
        </w:rPr>
      </w:pPr>
    </w:p>
    <w:p w14:paraId="21101CEB" w14:textId="77777777" w:rsidR="00B675DE" w:rsidRDefault="00B675DE">
      <w:pPr>
        <w:rPr>
          <w:color w:val="000000"/>
          <w:lang w:val="en-GB"/>
        </w:rPr>
      </w:pPr>
      <w:r>
        <w:rPr>
          <w:i/>
          <w:color w:val="000000"/>
          <w:lang w:val="en-GB"/>
        </w:rPr>
        <w:t>Spartacus</w:t>
      </w:r>
      <w:r>
        <w:rPr>
          <w:color w:val="000000"/>
          <w:lang w:val="en-GB"/>
        </w:rPr>
        <w:t xml:space="preserve">.  </w:t>
      </w:r>
      <w:proofErr w:type="gramStart"/>
      <w:r>
        <w:rPr>
          <w:color w:val="000000"/>
          <w:lang w:val="en-GB"/>
        </w:rPr>
        <w:t xml:space="preserve">Photograph by Nina </w:t>
      </w:r>
      <w:proofErr w:type="spellStart"/>
      <w:r>
        <w:rPr>
          <w:color w:val="000000"/>
          <w:lang w:val="en-GB"/>
        </w:rPr>
        <w:t>Alovert</w:t>
      </w:r>
      <w:proofErr w:type="spellEnd"/>
      <w:r>
        <w:rPr>
          <w:color w:val="000000"/>
          <w:lang w:val="en-GB"/>
        </w:rPr>
        <w:t>.</w:t>
      </w:r>
      <w:proofErr w:type="gramEnd"/>
    </w:p>
    <w:p w14:paraId="02323A38" w14:textId="77777777" w:rsidR="00B675DE" w:rsidRDefault="00B675DE">
      <w:pPr>
        <w:rPr>
          <w:color w:val="000000"/>
          <w:lang w:val="en-GB"/>
        </w:rPr>
      </w:pPr>
      <w:proofErr w:type="spellStart"/>
      <w:r>
        <w:rPr>
          <w:color w:val="000000"/>
          <w:lang w:val="en-GB"/>
        </w:rPr>
        <w:t>Routledge</w:t>
      </w:r>
      <w:proofErr w:type="spellEnd"/>
      <w:r>
        <w:rPr>
          <w:color w:val="000000"/>
          <w:lang w:val="en-GB"/>
        </w:rPr>
        <w:t xml:space="preserve"> will have to contact the photographer both for the image and for permission to publish.</w:t>
      </w:r>
    </w:p>
    <w:p w14:paraId="5BF01776" w14:textId="77777777" w:rsidR="00B675DE" w:rsidRDefault="00B675DE">
      <w:pPr>
        <w:rPr>
          <w:color w:val="000000"/>
          <w:lang w:val="en-GB"/>
        </w:rPr>
      </w:pPr>
    </w:p>
    <w:p w14:paraId="24C0EEA6" w14:textId="77777777" w:rsidR="00B675DE" w:rsidRDefault="00B675DE">
      <w:pPr>
        <w:rPr>
          <w:color w:val="000000"/>
          <w:lang w:val="en-GB"/>
        </w:rPr>
      </w:pPr>
    </w:p>
    <w:p w14:paraId="18902C8D" w14:textId="77777777" w:rsidR="00B675DE" w:rsidRDefault="00B675DE">
      <w:pPr>
        <w:rPr>
          <w:color w:val="000000"/>
          <w:lang w:val="en-GB"/>
        </w:rPr>
      </w:pPr>
      <w:r>
        <w:rPr>
          <w:color w:val="000000"/>
          <w:lang w:val="en-GB"/>
        </w:rPr>
        <w:t>Janice Ross</w:t>
      </w:r>
    </w:p>
    <w:p w14:paraId="6E09D352" w14:textId="77777777" w:rsidR="00B675DE" w:rsidRDefault="00B675DE">
      <w:pPr>
        <w:rPr>
          <w:b/>
          <w:color w:val="000000"/>
          <w:lang w:val="en-GB"/>
        </w:rPr>
      </w:pPr>
    </w:p>
    <w:p w14:paraId="09FCD02D" w14:textId="77777777" w:rsidR="00B675DE" w:rsidRDefault="00B675DE">
      <w:pPr>
        <w:rPr>
          <w:b/>
          <w:color w:val="000000"/>
          <w:lang w:val="en-GB"/>
        </w:rPr>
      </w:pPr>
    </w:p>
    <w:p w14:paraId="42CB0AAA" w14:textId="77777777" w:rsidR="00B675DE" w:rsidRDefault="00B675DE">
      <w:pPr>
        <w:rPr>
          <w:color w:val="000000"/>
          <w:lang w:val="en-GB"/>
        </w:rPr>
      </w:pPr>
    </w:p>
    <w:sectPr w:rsidR="00B675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6E"/>
    <w:rsid w:val="00315280"/>
    <w:rsid w:val="003C0146"/>
    <w:rsid w:val="005D7503"/>
    <w:rsid w:val="007B086E"/>
    <w:rsid w:val="00823182"/>
    <w:rsid w:val="009C4832"/>
    <w:rsid w:val="00B675DE"/>
    <w:rsid w:val="00CE443F"/>
    <w:rsid w:val="00FB32A2"/>
    <w:rsid w:val="00FC0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D00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182"/>
    <w:rPr>
      <w:rFonts w:ascii="Lucida Grande" w:hAnsi="Lucida Grande" w:cs="Lucida Grande"/>
      <w:sz w:val="18"/>
      <w:szCs w:val="18"/>
    </w:rPr>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basedOn w:val="DefaultParagraphFont"/>
    <w:rPr>
      <w:sz w:val="2"/>
    </w:rPr>
  </w:style>
  <w:style w:type="character" w:customStyle="1" w:styleId="DefaultPara">
    <w:name w:val="Default Para"/>
    <w:basedOn w:val="DefaultParagraphFont"/>
  </w:style>
  <w:style w:type="character" w:customStyle="1" w:styleId="FollowedHype">
    <w:name w:val="FollowedHype"/>
    <w:basedOn w:val="DefaultParagraphFont"/>
    <w:rPr>
      <w:color w:val="800080"/>
      <w:u w:val="single"/>
    </w:rPr>
  </w:style>
  <w:style w:type="character" w:customStyle="1" w:styleId="WPHyperlink">
    <w:name w:val="WP_Hyperlink"/>
    <w:basedOn w:val="DefaultParagraphFont"/>
    <w:rPr>
      <w:color w:val="0000FF"/>
      <w:u w:val="single"/>
    </w:rPr>
  </w:style>
  <w:style w:type="character" w:customStyle="1" w:styleId="NoList1">
    <w:name w:val="No List1"/>
    <w:basedOn w:val="DefaultParagraphFont"/>
  </w:style>
  <w:style w:type="character" w:customStyle="1" w:styleId="WPHyperlink0">
    <w:name w:val="WP_Hyperlink"/>
    <w:basedOn w:val="DefaultParagraphFont"/>
    <w:rPr>
      <w:color w:val="0000FF"/>
      <w:u w:val="single"/>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8231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3182"/>
    <w:rPr>
      <w:sz w:val="18"/>
      <w:szCs w:val="18"/>
    </w:rPr>
  </w:style>
  <w:style w:type="paragraph" w:styleId="CommentText">
    <w:name w:val="annotation text"/>
    <w:basedOn w:val="Normal"/>
    <w:link w:val="CommentTextChar"/>
    <w:uiPriority w:val="99"/>
    <w:semiHidden/>
    <w:unhideWhenUsed/>
    <w:rsid w:val="00823182"/>
    <w:rPr>
      <w:szCs w:val="24"/>
    </w:rPr>
  </w:style>
  <w:style w:type="character" w:customStyle="1" w:styleId="CommentTextChar">
    <w:name w:val="Comment Text Char"/>
    <w:basedOn w:val="DefaultParagraphFont"/>
    <w:link w:val="CommentText"/>
    <w:uiPriority w:val="99"/>
    <w:semiHidden/>
    <w:rsid w:val="00823182"/>
    <w:rPr>
      <w:sz w:val="24"/>
      <w:szCs w:val="24"/>
    </w:rPr>
  </w:style>
  <w:style w:type="paragraph" w:styleId="CommentSubject">
    <w:name w:val="annotation subject"/>
    <w:basedOn w:val="CommentText"/>
    <w:next w:val="CommentText"/>
    <w:link w:val="CommentSubjectChar"/>
    <w:uiPriority w:val="99"/>
    <w:semiHidden/>
    <w:unhideWhenUsed/>
    <w:rsid w:val="00823182"/>
    <w:rPr>
      <w:b/>
      <w:bCs/>
      <w:sz w:val="20"/>
      <w:szCs w:val="20"/>
    </w:rPr>
  </w:style>
  <w:style w:type="character" w:customStyle="1" w:styleId="CommentSubjectChar">
    <w:name w:val="Comment Subject Char"/>
    <w:basedOn w:val="CommentTextChar"/>
    <w:link w:val="CommentSubject"/>
    <w:uiPriority w:val="99"/>
    <w:semiHidden/>
    <w:rsid w:val="00823182"/>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182"/>
    <w:rPr>
      <w:rFonts w:ascii="Lucida Grande" w:hAnsi="Lucida Grande" w:cs="Lucida Grande"/>
      <w:sz w:val="18"/>
      <w:szCs w:val="18"/>
    </w:rPr>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basedOn w:val="DefaultParagraphFont"/>
    <w:rPr>
      <w:sz w:val="2"/>
    </w:rPr>
  </w:style>
  <w:style w:type="character" w:customStyle="1" w:styleId="DefaultPara">
    <w:name w:val="Default Para"/>
    <w:basedOn w:val="DefaultParagraphFont"/>
  </w:style>
  <w:style w:type="character" w:customStyle="1" w:styleId="FollowedHype">
    <w:name w:val="FollowedHype"/>
    <w:basedOn w:val="DefaultParagraphFont"/>
    <w:rPr>
      <w:color w:val="800080"/>
      <w:u w:val="single"/>
    </w:rPr>
  </w:style>
  <w:style w:type="character" w:customStyle="1" w:styleId="WPHyperlink">
    <w:name w:val="WP_Hyperlink"/>
    <w:basedOn w:val="DefaultParagraphFont"/>
    <w:rPr>
      <w:color w:val="0000FF"/>
      <w:u w:val="single"/>
    </w:rPr>
  </w:style>
  <w:style w:type="character" w:customStyle="1" w:styleId="NoList1">
    <w:name w:val="No List1"/>
    <w:basedOn w:val="DefaultParagraphFont"/>
  </w:style>
  <w:style w:type="character" w:customStyle="1" w:styleId="WPHyperlink0">
    <w:name w:val="WP_Hyperlink"/>
    <w:basedOn w:val="DefaultParagraphFont"/>
    <w:rPr>
      <w:color w:val="0000FF"/>
      <w:u w:val="single"/>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8231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3182"/>
    <w:rPr>
      <w:sz w:val="18"/>
      <w:szCs w:val="18"/>
    </w:rPr>
  </w:style>
  <w:style w:type="paragraph" w:styleId="CommentText">
    <w:name w:val="annotation text"/>
    <w:basedOn w:val="Normal"/>
    <w:link w:val="CommentTextChar"/>
    <w:uiPriority w:val="99"/>
    <w:semiHidden/>
    <w:unhideWhenUsed/>
    <w:rsid w:val="00823182"/>
    <w:rPr>
      <w:szCs w:val="24"/>
    </w:rPr>
  </w:style>
  <w:style w:type="character" w:customStyle="1" w:styleId="CommentTextChar">
    <w:name w:val="Comment Text Char"/>
    <w:basedOn w:val="DefaultParagraphFont"/>
    <w:link w:val="CommentText"/>
    <w:uiPriority w:val="99"/>
    <w:semiHidden/>
    <w:rsid w:val="00823182"/>
    <w:rPr>
      <w:sz w:val="24"/>
      <w:szCs w:val="24"/>
    </w:rPr>
  </w:style>
  <w:style w:type="paragraph" w:styleId="CommentSubject">
    <w:name w:val="annotation subject"/>
    <w:basedOn w:val="CommentText"/>
    <w:next w:val="CommentText"/>
    <w:link w:val="CommentSubjectChar"/>
    <w:uiPriority w:val="99"/>
    <w:semiHidden/>
    <w:unhideWhenUsed/>
    <w:rsid w:val="00823182"/>
    <w:rPr>
      <w:b/>
      <w:bCs/>
      <w:sz w:val="20"/>
      <w:szCs w:val="20"/>
    </w:rPr>
  </w:style>
  <w:style w:type="character" w:customStyle="1" w:styleId="CommentSubjectChar">
    <w:name w:val="Comment Subject Char"/>
    <w:basedOn w:val="CommentTextChar"/>
    <w:link w:val="CommentSubject"/>
    <w:uiPriority w:val="99"/>
    <w:semiHidden/>
    <w:rsid w:val="0082318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otoarchive.spb.ru/showObject.do?object=2505016687" TargetMode="External"/><Relationship Id="rId6" Type="http://schemas.openxmlformats.org/officeDocument/2006/relationships/hyperlink" Target="http://www.youtube.com/watch?v=rzhBLJ_sqRg" TargetMode="External"/><Relationship Id="rId7" Type="http://schemas.openxmlformats.org/officeDocument/2006/relationships/hyperlink" Target="http://www.youtube.com/watch?v=sm8kpgITla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1772</Words>
  <Characters>10106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Yakobson, Lenoid Veniaminovich (b</vt:lpstr>
    </vt:vector>
  </TitlesOfParts>
  <Company>Stanford Drama</Company>
  <LinksUpToDate>false</LinksUpToDate>
  <CharactersWithSpaces>11855</CharactersWithSpaces>
  <SharedDoc>false</SharedDoc>
  <HLinks>
    <vt:vector size="18" baseType="variant">
      <vt:variant>
        <vt:i4>8323123</vt:i4>
      </vt:variant>
      <vt:variant>
        <vt:i4>8</vt:i4>
      </vt:variant>
      <vt:variant>
        <vt:i4>0</vt:i4>
      </vt:variant>
      <vt:variant>
        <vt:i4>5</vt:i4>
      </vt:variant>
      <vt:variant>
        <vt:lpwstr>http://www.youtube.com/watch?v=sm8kpgITlaE</vt:lpwstr>
      </vt:variant>
      <vt:variant>
        <vt:lpwstr/>
      </vt:variant>
      <vt:variant>
        <vt:i4>1769524</vt:i4>
      </vt:variant>
      <vt:variant>
        <vt:i4>5</vt:i4>
      </vt:variant>
      <vt:variant>
        <vt:i4>0</vt:i4>
      </vt:variant>
      <vt:variant>
        <vt:i4>5</vt:i4>
      </vt:variant>
      <vt:variant>
        <vt:lpwstr>http://www.youtube.com/watch?v=rzhBLJ_sqRg</vt:lpwstr>
      </vt:variant>
      <vt:variant>
        <vt:lpwstr/>
      </vt:variant>
      <vt:variant>
        <vt:i4>6422646</vt:i4>
      </vt:variant>
      <vt:variant>
        <vt:i4>2</vt:i4>
      </vt:variant>
      <vt:variant>
        <vt:i4>0</vt:i4>
      </vt:variant>
      <vt:variant>
        <vt:i4>5</vt:i4>
      </vt:variant>
      <vt:variant>
        <vt:lpwstr>http://www.photoarchive.spb.ru/showObject.do?object=2505016687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Yakobson, Lenoid Veniaminovich (b</dc:title>
  <dc:subject/>
  <dc:creator>Lynn Garafola</dc:creator>
  <cp:keywords/>
  <cp:lastModifiedBy>Samuel Coll</cp:lastModifiedBy>
  <cp:revision>4</cp:revision>
  <cp:lastPrinted>2013-01-09T12:36:00Z</cp:lastPrinted>
  <dcterms:created xsi:type="dcterms:W3CDTF">2013-01-21T05:11:00Z</dcterms:created>
  <dcterms:modified xsi:type="dcterms:W3CDTF">2014-03-25T06:42:00Z</dcterms:modified>
</cp:coreProperties>
</file>