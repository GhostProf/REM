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7D045" w14:textId="77777777" w:rsidR="00217958" w:rsidRDefault="00602CCF">
      <w:pPr>
        <w:rPr>
          <w:rFonts w:ascii="Arial" w:hAnsi="Arial"/>
          <w:b/>
          <w:sz w:val="28"/>
          <w:szCs w:val="28"/>
        </w:rPr>
      </w:pPr>
      <w:bookmarkStart w:id="0" w:name="_GoBack"/>
      <w:bookmarkEnd w:id="0"/>
      <w:r w:rsidRPr="00730384">
        <w:rPr>
          <w:rFonts w:ascii="Arial" w:hAnsi="Arial"/>
          <w:b/>
          <w:sz w:val="28"/>
          <w:szCs w:val="28"/>
        </w:rPr>
        <w:t>Irish Modernism</w:t>
      </w:r>
    </w:p>
    <w:p w14:paraId="34F40695" w14:textId="77777777" w:rsidR="00C911E5" w:rsidRDefault="00C911E5">
      <w:pPr>
        <w:rPr>
          <w:rFonts w:ascii="Arial" w:hAnsi="Arial"/>
          <w:b/>
          <w:sz w:val="28"/>
          <w:szCs w:val="28"/>
        </w:rPr>
      </w:pPr>
    </w:p>
    <w:p w14:paraId="10AD5B99" w14:textId="20D17265" w:rsidR="00C911E5" w:rsidRPr="00C911E5" w:rsidDel="005C09C6" w:rsidRDefault="00C911E5">
      <w:pPr>
        <w:rPr>
          <w:rFonts w:ascii="Arial" w:hAnsi="Arial"/>
        </w:rPr>
      </w:pPr>
      <w:moveFromRangeStart w:id="1" w:author="Danielle Child" w:date="2014-05-30T14:08:00Z" w:name="move263078232"/>
      <w:moveFrom w:id="2" w:author="Danielle Child" w:date="2014-05-30T14:08:00Z">
        <w:r w:rsidDel="005C09C6">
          <w:rPr>
            <w:rFonts w:ascii="Arial" w:hAnsi="Arial"/>
          </w:rPr>
          <w:t>Fionna Barber</w:t>
        </w:r>
      </w:moveFrom>
    </w:p>
    <w:moveFromRangeEnd w:id="1"/>
    <w:p w14:paraId="0F4DD9C9" w14:textId="77777777" w:rsidR="00602CCF" w:rsidRDefault="00602CCF">
      <w:pPr>
        <w:rPr>
          <w:rFonts w:ascii="Arial" w:hAnsi="Arial"/>
          <w:sz w:val="28"/>
          <w:szCs w:val="28"/>
        </w:rPr>
      </w:pPr>
    </w:p>
    <w:p w14:paraId="1195F3C5" w14:textId="40B576E7" w:rsidR="00D312F2" w:rsidRDefault="002628DD" w:rsidP="00D312F2">
      <w:pPr>
        <w:rPr>
          <w:ins w:id="3" w:author="doctor" w:date="2014-05-31T14:21:00Z"/>
          <w:rFonts w:ascii="Arial" w:hAnsi="Arial"/>
        </w:rPr>
      </w:pPr>
      <w:r>
        <w:rPr>
          <w:rFonts w:ascii="Arial" w:hAnsi="Arial"/>
        </w:rPr>
        <w:t xml:space="preserve">Modernism in Ireland was bound up with major social and political factors during the first part of the </w:t>
      </w:r>
      <w:ins w:id="4" w:author="doctor" w:date="2014-05-31T14:20:00Z">
        <w:r w:rsidR="00D312F2">
          <w:rPr>
            <w:rFonts w:ascii="Arial" w:hAnsi="Arial"/>
          </w:rPr>
          <w:t xml:space="preserve">twentieth </w:t>
        </w:r>
      </w:ins>
      <w:r>
        <w:rPr>
          <w:rFonts w:ascii="Arial" w:hAnsi="Arial"/>
        </w:rPr>
        <w:t xml:space="preserve">century, especially the effects of independence and Partition in 1922 and the role of the visual within national identity. This is an important context for Irish artists’ engagement with the wider development of European modernism; Cubism and </w:t>
      </w:r>
      <w:ins w:id="5" w:author="doctor" w:date="2014-05-31T14:20:00Z">
        <w:r w:rsidR="00D312F2">
          <w:rPr>
            <w:rFonts w:ascii="Arial" w:hAnsi="Arial"/>
          </w:rPr>
          <w:t>E</w:t>
        </w:r>
      </w:ins>
      <w:del w:id="6" w:author="doctor" w:date="2014-05-31T14:20:00Z">
        <w:r w:rsidDel="00D312F2">
          <w:rPr>
            <w:rFonts w:ascii="Arial" w:hAnsi="Arial"/>
          </w:rPr>
          <w:delText>e</w:delText>
        </w:r>
      </w:del>
      <w:r>
        <w:rPr>
          <w:rFonts w:ascii="Arial" w:hAnsi="Arial"/>
        </w:rPr>
        <w:t>xpressionism were particularly significant</w:t>
      </w:r>
      <w:del w:id="7" w:author="Danielle Child" w:date="2014-05-30T14:08:00Z">
        <w:r w:rsidDel="005C09C6">
          <w:rPr>
            <w:rFonts w:ascii="Arial" w:hAnsi="Arial"/>
          </w:rPr>
          <w:delText>,</w:delText>
        </w:r>
      </w:del>
      <w:r>
        <w:rPr>
          <w:rFonts w:ascii="Arial" w:hAnsi="Arial"/>
        </w:rPr>
        <w:t xml:space="preserve"> and</w:t>
      </w:r>
      <w:ins w:id="8" w:author="Danielle Child" w:date="2014-05-30T14:08:00Z">
        <w:r w:rsidR="005C09C6">
          <w:rPr>
            <w:rFonts w:ascii="Arial" w:hAnsi="Arial"/>
          </w:rPr>
          <w:t>,</w:t>
        </w:r>
      </w:ins>
      <w:r>
        <w:rPr>
          <w:rFonts w:ascii="Arial" w:hAnsi="Arial"/>
        </w:rPr>
        <w:t xml:space="preserve"> to a lesser extent</w:t>
      </w:r>
      <w:ins w:id="9" w:author="Danielle Child" w:date="2014-05-30T14:08:00Z">
        <w:r w:rsidR="005C09C6">
          <w:rPr>
            <w:rFonts w:ascii="Arial" w:hAnsi="Arial"/>
          </w:rPr>
          <w:t>,</w:t>
        </w:r>
      </w:ins>
      <w:r>
        <w:rPr>
          <w:rFonts w:ascii="Arial" w:hAnsi="Arial"/>
        </w:rPr>
        <w:t xml:space="preserve"> Surrealism.</w:t>
      </w:r>
      <w:ins w:id="10" w:author="doctor" w:date="2014-05-31T14:21:00Z">
        <w:r w:rsidR="00D312F2" w:rsidRPr="00D312F2">
          <w:rPr>
            <w:rFonts w:ascii="Arial" w:hAnsi="Arial"/>
          </w:rPr>
          <w:t xml:space="preserve"> </w:t>
        </w:r>
        <w:r w:rsidR="00D312F2">
          <w:rPr>
            <w:rFonts w:ascii="Arial" w:hAnsi="Arial"/>
          </w:rPr>
          <w:t xml:space="preserve">In 1910 the painters Paul and Grace Henry travelled from Dublin to Achill Island on Ireland’s Western seaboard, where they remained until the end of the First World War. This move, to some degree, emulated the earlier example of European avant-garde artists - such as Paul Gauguin in abandoning Paris for initially Brittany and then Tahiti - but it was also a sign of the fascination with the West that became an important cultural focus for an independent Ireland. The rural West, Catholic and Gaelic speaking, in many ways embodied the ideologies of the new Irish Free State. In addition to being the subject of Henry’s pastel-toned landscapes it became a major focus for both realist artists such as </w:t>
        </w:r>
        <w:proofErr w:type="spellStart"/>
        <w:r w:rsidR="00D312F2">
          <w:rPr>
            <w:rFonts w:ascii="Arial" w:hAnsi="Arial"/>
          </w:rPr>
          <w:t>Seán</w:t>
        </w:r>
        <w:proofErr w:type="spellEnd"/>
        <w:r w:rsidR="00D312F2">
          <w:rPr>
            <w:rFonts w:ascii="Arial" w:hAnsi="Arial"/>
          </w:rPr>
          <w:t xml:space="preserve"> Keating and modernist painters including Jack B. Yeats and Patrick Collins. </w:t>
        </w:r>
      </w:ins>
    </w:p>
    <w:p w14:paraId="38A8AB05" w14:textId="2472A6B1" w:rsidR="00602CCF" w:rsidRDefault="00602CCF" w:rsidP="002628DD">
      <w:pPr>
        <w:rPr>
          <w:rFonts w:ascii="Arial" w:hAnsi="Arial"/>
        </w:rPr>
      </w:pPr>
    </w:p>
    <w:p w14:paraId="6178E5E4" w14:textId="77777777" w:rsidR="000C5541" w:rsidRDefault="000C5541">
      <w:pPr>
        <w:rPr>
          <w:rFonts w:ascii="Arial" w:hAnsi="Arial"/>
        </w:rPr>
      </w:pPr>
    </w:p>
    <w:p w14:paraId="761834C4" w14:textId="23C32CAF" w:rsidR="000C5541" w:rsidDel="00D312F2" w:rsidRDefault="000C5541">
      <w:pPr>
        <w:rPr>
          <w:del w:id="11" w:author="doctor" w:date="2014-05-31T14:21:00Z"/>
          <w:rFonts w:ascii="Arial" w:hAnsi="Arial"/>
        </w:rPr>
      </w:pPr>
      <w:del w:id="12" w:author="doctor" w:date="2014-05-31T14:21:00Z">
        <w:r w:rsidDel="00D312F2">
          <w:rPr>
            <w:rFonts w:ascii="Arial" w:hAnsi="Arial"/>
          </w:rPr>
          <w:delText xml:space="preserve">In 1910 the painters Paul and Grace Henry </w:delText>
        </w:r>
        <w:r w:rsidR="00730384" w:rsidDel="00D312F2">
          <w:rPr>
            <w:rFonts w:ascii="Arial" w:hAnsi="Arial"/>
          </w:rPr>
          <w:delText xml:space="preserve">(1877-1958; 1868-1953) </w:delText>
        </w:r>
        <w:r w:rsidDel="00D312F2">
          <w:rPr>
            <w:rFonts w:ascii="Arial" w:hAnsi="Arial"/>
          </w:rPr>
          <w:delText xml:space="preserve">travelled from Dublin to Achill Island on Ireland’s Western seaboard, where they remained until the end of the First World War. </w:delText>
        </w:r>
        <w:r w:rsidR="002628DD" w:rsidDel="00D312F2">
          <w:rPr>
            <w:rFonts w:ascii="Arial" w:hAnsi="Arial"/>
          </w:rPr>
          <w:delText>This move</w:delText>
        </w:r>
      </w:del>
      <w:ins w:id="13" w:author="Danielle Child" w:date="2014-05-30T14:09:00Z">
        <w:del w:id="14" w:author="doctor" w:date="2014-05-31T14:21:00Z">
          <w:r w:rsidR="005C09C6" w:rsidDel="00D312F2">
            <w:rPr>
              <w:rFonts w:ascii="Arial" w:hAnsi="Arial"/>
            </w:rPr>
            <w:delText>,</w:delText>
          </w:r>
        </w:del>
      </w:ins>
      <w:del w:id="15" w:author="doctor" w:date="2014-05-31T14:21:00Z">
        <w:r w:rsidR="002628DD" w:rsidDel="00D312F2">
          <w:rPr>
            <w:rFonts w:ascii="Arial" w:hAnsi="Arial"/>
          </w:rPr>
          <w:delText xml:space="preserve"> to some degree</w:delText>
        </w:r>
      </w:del>
      <w:ins w:id="16" w:author="Danielle Child" w:date="2014-05-30T14:09:00Z">
        <w:del w:id="17" w:author="doctor" w:date="2014-05-31T14:21:00Z">
          <w:r w:rsidR="005C09C6" w:rsidDel="00D312F2">
            <w:rPr>
              <w:rFonts w:ascii="Arial" w:hAnsi="Arial"/>
            </w:rPr>
            <w:delText>,</w:delText>
          </w:r>
        </w:del>
      </w:ins>
      <w:del w:id="18" w:author="doctor" w:date="2014-05-31T14:21:00Z">
        <w:r w:rsidR="002628DD" w:rsidDel="00D312F2">
          <w:rPr>
            <w:rFonts w:ascii="Arial" w:hAnsi="Arial"/>
          </w:rPr>
          <w:delText xml:space="preserve"> emulated the ea</w:delText>
        </w:r>
        <w:r w:rsidR="0006217C" w:rsidDel="00D312F2">
          <w:rPr>
            <w:rFonts w:ascii="Arial" w:hAnsi="Arial"/>
          </w:rPr>
          <w:delText>rlier example of European avant-</w:delText>
        </w:r>
        <w:r w:rsidR="002628DD" w:rsidDel="00D312F2">
          <w:rPr>
            <w:rFonts w:ascii="Arial" w:hAnsi="Arial"/>
          </w:rPr>
          <w:delText>garde artists</w:delText>
        </w:r>
      </w:del>
      <w:ins w:id="19" w:author="Danielle Child" w:date="2014-05-30T14:10:00Z">
        <w:del w:id="20" w:author="doctor" w:date="2014-05-31T14:21:00Z">
          <w:r w:rsidR="005C09C6" w:rsidDel="00D312F2">
            <w:rPr>
              <w:rFonts w:ascii="Arial" w:hAnsi="Arial"/>
            </w:rPr>
            <w:delText xml:space="preserve"> -</w:delText>
          </w:r>
        </w:del>
      </w:ins>
      <w:del w:id="21" w:author="doctor" w:date="2014-05-31T14:21:00Z">
        <w:r w:rsidR="002628DD" w:rsidDel="00D312F2">
          <w:rPr>
            <w:rFonts w:ascii="Arial" w:hAnsi="Arial"/>
          </w:rPr>
          <w:delText xml:space="preserve"> such as Paul Gauguin in abandoning Paris for initially Brittany and then Tahiti </w:delText>
        </w:r>
      </w:del>
      <w:ins w:id="22" w:author="Danielle Child" w:date="2014-05-30T14:10:00Z">
        <w:del w:id="23" w:author="doctor" w:date="2014-05-31T14:21:00Z">
          <w:r w:rsidR="005C09C6" w:rsidDel="00D312F2">
            <w:rPr>
              <w:rFonts w:ascii="Arial" w:hAnsi="Arial"/>
            </w:rPr>
            <w:delText xml:space="preserve">- </w:delText>
          </w:r>
        </w:del>
      </w:ins>
      <w:del w:id="24" w:author="doctor" w:date="2014-05-31T14:21:00Z">
        <w:r w:rsidR="002628DD" w:rsidDel="00D312F2">
          <w:rPr>
            <w:rFonts w:ascii="Arial" w:hAnsi="Arial"/>
          </w:rPr>
          <w:delText>but it was also a sign of t</w:delText>
        </w:r>
        <w:r w:rsidDel="00D312F2">
          <w:rPr>
            <w:rFonts w:ascii="Arial" w:hAnsi="Arial"/>
          </w:rPr>
          <w:delText>he fasc</w:delText>
        </w:r>
        <w:r w:rsidR="002628DD" w:rsidDel="00D312F2">
          <w:rPr>
            <w:rFonts w:ascii="Arial" w:hAnsi="Arial"/>
          </w:rPr>
          <w:delText>ination with the West</w:delText>
        </w:r>
        <w:r w:rsidDel="00D312F2">
          <w:rPr>
            <w:rFonts w:ascii="Arial" w:hAnsi="Arial"/>
          </w:rPr>
          <w:delText xml:space="preserve"> that became an important cultural focus</w:delText>
        </w:r>
        <w:r w:rsidR="002628DD" w:rsidDel="00D312F2">
          <w:rPr>
            <w:rFonts w:ascii="Arial" w:hAnsi="Arial"/>
          </w:rPr>
          <w:delText xml:space="preserve"> for an independent Ireland</w:delText>
        </w:r>
        <w:r w:rsidDel="00D312F2">
          <w:rPr>
            <w:rFonts w:ascii="Arial" w:hAnsi="Arial"/>
          </w:rPr>
          <w:delText>. The rural West, Catholic and Gaelic speaking, in many ways embodied the ideo</w:delText>
        </w:r>
        <w:r w:rsidR="00512552" w:rsidDel="00D312F2">
          <w:rPr>
            <w:rFonts w:ascii="Arial" w:hAnsi="Arial"/>
          </w:rPr>
          <w:delText>logies of the new Irish Free State. In addition to being the subject of Henry’s pastel-toned landscapes</w:delText>
        </w:r>
        <w:r w:rsidDel="00D312F2">
          <w:rPr>
            <w:rFonts w:ascii="Arial" w:hAnsi="Arial"/>
          </w:rPr>
          <w:delText xml:space="preserve"> it became </w:delText>
        </w:r>
        <w:r w:rsidR="00512552" w:rsidDel="00D312F2">
          <w:rPr>
            <w:rFonts w:ascii="Arial" w:hAnsi="Arial"/>
          </w:rPr>
          <w:delText>a major focus for both realist artists such as Se</w:delText>
        </w:r>
        <w:r w:rsidR="001870E4" w:rsidDel="00D312F2">
          <w:rPr>
            <w:rFonts w:ascii="Arial" w:hAnsi="Arial"/>
          </w:rPr>
          <w:delText>á</w:delText>
        </w:r>
        <w:r w:rsidR="00512552" w:rsidDel="00D312F2">
          <w:rPr>
            <w:rFonts w:ascii="Arial" w:hAnsi="Arial"/>
          </w:rPr>
          <w:delText xml:space="preserve">n Keating </w:delText>
        </w:r>
        <w:r w:rsidR="00730384" w:rsidDel="00D312F2">
          <w:rPr>
            <w:rFonts w:ascii="Arial" w:hAnsi="Arial"/>
          </w:rPr>
          <w:delText xml:space="preserve">(1889-1997) </w:delText>
        </w:r>
        <w:r w:rsidR="00512552" w:rsidDel="00D312F2">
          <w:rPr>
            <w:rFonts w:ascii="Arial" w:hAnsi="Arial"/>
          </w:rPr>
          <w:delText>and modernist painters including Jack B. Yeats</w:delText>
        </w:r>
        <w:r w:rsidR="00730384" w:rsidDel="00D312F2">
          <w:rPr>
            <w:rFonts w:ascii="Arial" w:hAnsi="Arial"/>
          </w:rPr>
          <w:delText xml:space="preserve"> (1871-1957)</w:delText>
        </w:r>
        <w:r w:rsidR="00512552" w:rsidDel="00D312F2">
          <w:rPr>
            <w:rFonts w:ascii="Arial" w:hAnsi="Arial"/>
          </w:rPr>
          <w:delText xml:space="preserve"> and Patrick Collins</w:delText>
        </w:r>
        <w:r w:rsidR="00730384" w:rsidDel="00D312F2">
          <w:rPr>
            <w:rFonts w:ascii="Arial" w:hAnsi="Arial"/>
          </w:rPr>
          <w:delText xml:space="preserve"> (1911-1994)</w:delText>
        </w:r>
        <w:r w:rsidR="00512552" w:rsidDel="00D312F2">
          <w:rPr>
            <w:rFonts w:ascii="Arial" w:hAnsi="Arial"/>
          </w:rPr>
          <w:delText xml:space="preserve">. </w:delText>
        </w:r>
      </w:del>
    </w:p>
    <w:p w14:paraId="39B59EBB" w14:textId="77777777" w:rsidR="00602CCF" w:rsidRDefault="00602CCF">
      <w:pPr>
        <w:rPr>
          <w:rFonts w:ascii="Arial" w:hAnsi="Arial"/>
        </w:rPr>
      </w:pPr>
    </w:p>
    <w:p w14:paraId="194667F0" w14:textId="445A4AFA" w:rsidR="00DC1623" w:rsidRDefault="00512552">
      <w:pPr>
        <w:rPr>
          <w:rFonts w:ascii="Arial" w:hAnsi="Arial"/>
        </w:rPr>
      </w:pPr>
      <w:r>
        <w:rPr>
          <w:rFonts w:ascii="Arial" w:hAnsi="Arial"/>
        </w:rPr>
        <w:t xml:space="preserve">Paul Henry’s landscapes </w:t>
      </w:r>
      <w:r w:rsidR="002628DD">
        <w:rPr>
          <w:rFonts w:ascii="Arial" w:hAnsi="Arial"/>
        </w:rPr>
        <w:t xml:space="preserve">were </w:t>
      </w:r>
      <w:r>
        <w:rPr>
          <w:rFonts w:ascii="Arial" w:hAnsi="Arial"/>
        </w:rPr>
        <w:t xml:space="preserve">derived from Whistler’s tonal harmonies; a far more radical approach was embodied in the work of </w:t>
      </w:r>
      <w:proofErr w:type="spellStart"/>
      <w:r>
        <w:rPr>
          <w:rFonts w:ascii="Arial" w:hAnsi="Arial"/>
        </w:rPr>
        <w:t>Mainie</w:t>
      </w:r>
      <w:proofErr w:type="spellEnd"/>
      <w:r>
        <w:rPr>
          <w:rFonts w:ascii="Arial" w:hAnsi="Arial"/>
        </w:rPr>
        <w:t xml:space="preserve"> </w:t>
      </w:r>
      <w:proofErr w:type="spellStart"/>
      <w:r>
        <w:rPr>
          <w:rFonts w:ascii="Arial" w:hAnsi="Arial"/>
        </w:rPr>
        <w:t>Jellett</w:t>
      </w:r>
      <w:proofErr w:type="spellEnd"/>
      <w:r w:rsidR="00730384">
        <w:rPr>
          <w:rFonts w:ascii="Arial" w:hAnsi="Arial"/>
        </w:rPr>
        <w:t xml:space="preserve"> </w:t>
      </w:r>
      <w:del w:id="25" w:author="Danielle Child" w:date="2014-05-30T14:11:00Z">
        <w:r w:rsidR="00730384" w:rsidDel="005C09C6">
          <w:rPr>
            <w:rFonts w:ascii="Arial" w:hAnsi="Arial"/>
          </w:rPr>
          <w:delText>(1897-1994)</w:delText>
        </w:r>
      </w:del>
      <w:r>
        <w:rPr>
          <w:rFonts w:ascii="Arial" w:hAnsi="Arial"/>
        </w:rPr>
        <w:t xml:space="preserve"> and </w:t>
      </w:r>
      <w:proofErr w:type="spellStart"/>
      <w:r>
        <w:rPr>
          <w:rFonts w:ascii="Arial" w:hAnsi="Arial"/>
        </w:rPr>
        <w:t>Evie</w:t>
      </w:r>
      <w:proofErr w:type="spellEnd"/>
      <w:r>
        <w:rPr>
          <w:rFonts w:ascii="Arial" w:hAnsi="Arial"/>
        </w:rPr>
        <w:t xml:space="preserve"> Hone who introduced Cubism to Ireland at the Society of Dublin Painters exhibition in 1923. As protestant Anglo-Irish women</w:t>
      </w:r>
      <w:ins w:id="26" w:author="Danielle Child" w:date="2014-05-30T14:11:00Z">
        <w:r w:rsidR="005C09C6">
          <w:rPr>
            <w:rFonts w:ascii="Arial" w:hAnsi="Arial"/>
          </w:rPr>
          <w:t>,</w:t>
        </w:r>
      </w:ins>
      <w:r>
        <w:rPr>
          <w:rFonts w:ascii="Arial" w:hAnsi="Arial"/>
        </w:rPr>
        <w:t xml:space="preserve"> </w:t>
      </w:r>
      <w:proofErr w:type="spellStart"/>
      <w:r>
        <w:rPr>
          <w:rFonts w:ascii="Arial" w:hAnsi="Arial"/>
        </w:rPr>
        <w:t>Jellett</w:t>
      </w:r>
      <w:proofErr w:type="spellEnd"/>
      <w:r>
        <w:rPr>
          <w:rFonts w:ascii="Arial" w:hAnsi="Arial"/>
        </w:rPr>
        <w:t xml:space="preserve"> and Hone were from a class increasingly marginal to t</w:t>
      </w:r>
      <w:r w:rsidR="0007014A">
        <w:rPr>
          <w:rFonts w:ascii="Arial" w:hAnsi="Arial"/>
        </w:rPr>
        <w:t>he concerns of the Free State. T</w:t>
      </w:r>
      <w:r>
        <w:rPr>
          <w:rFonts w:ascii="Arial" w:hAnsi="Arial"/>
        </w:rPr>
        <w:t>heir abstrac</w:t>
      </w:r>
      <w:r w:rsidR="00831F21">
        <w:rPr>
          <w:rFonts w:ascii="Arial" w:hAnsi="Arial"/>
        </w:rPr>
        <w:t>t paintings</w:t>
      </w:r>
      <w:r w:rsidR="0007014A">
        <w:rPr>
          <w:rFonts w:ascii="Arial" w:hAnsi="Arial"/>
        </w:rPr>
        <w:t xml:space="preserve"> derived from collaboration with Albert </w:t>
      </w:r>
      <w:proofErr w:type="spellStart"/>
      <w:r w:rsidR="0007014A">
        <w:rPr>
          <w:rFonts w:ascii="Arial" w:hAnsi="Arial"/>
        </w:rPr>
        <w:t>Gleizes</w:t>
      </w:r>
      <w:proofErr w:type="spellEnd"/>
      <w:r w:rsidR="0007014A">
        <w:rPr>
          <w:rFonts w:ascii="Arial" w:hAnsi="Arial"/>
        </w:rPr>
        <w:t xml:space="preserve"> in Paris and</w:t>
      </w:r>
      <w:ins w:id="27" w:author="Danielle Child" w:date="2014-05-30T14:12:00Z">
        <w:r w:rsidR="005C09C6">
          <w:rPr>
            <w:rFonts w:ascii="Arial" w:hAnsi="Arial"/>
          </w:rPr>
          <w:t>,</w:t>
        </w:r>
      </w:ins>
      <w:r w:rsidR="0007014A">
        <w:rPr>
          <w:rFonts w:ascii="Arial" w:hAnsi="Arial"/>
        </w:rPr>
        <w:t xml:space="preserve"> involving the application of </w:t>
      </w:r>
      <w:proofErr w:type="spellStart"/>
      <w:r w:rsidR="0007014A">
        <w:rPr>
          <w:rFonts w:ascii="Arial" w:hAnsi="Arial"/>
        </w:rPr>
        <w:t>Gleizes</w:t>
      </w:r>
      <w:proofErr w:type="spellEnd"/>
      <w:r w:rsidR="0007014A">
        <w:rPr>
          <w:rFonts w:ascii="Arial" w:hAnsi="Arial"/>
        </w:rPr>
        <w:t>’ principles of translation and rotation to pictorial structure, represented a radical strangeness in comparison with the conservative social realism of Keating and others</w:t>
      </w:r>
      <w:r w:rsidR="00831F21">
        <w:rPr>
          <w:rFonts w:ascii="Arial" w:hAnsi="Arial"/>
        </w:rPr>
        <w:t xml:space="preserve"> in the 1920s and 1930s</w:t>
      </w:r>
      <w:r w:rsidR="0007014A">
        <w:rPr>
          <w:rFonts w:ascii="Arial" w:hAnsi="Arial"/>
        </w:rPr>
        <w:t xml:space="preserve">. </w:t>
      </w:r>
      <w:ins w:id="28" w:author="Danielle Child" w:date="2014-05-30T14:12:00Z">
        <w:r w:rsidR="005C09C6">
          <w:rPr>
            <w:rFonts w:ascii="Arial" w:hAnsi="Arial"/>
          </w:rPr>
          <w:t>, However, t</w:t>
        </w:r>
      </w:ins>
      <w:del w:id="29" w:author="Danielle Child" w:date="2014-05-30T14:12:00Z">
        <w:r w:rsidR="00831F21" w:rsidDel="005C09C6">
          <w:rPr>
            <w:rFonts w:ascii="Arial" w:hAnsi="Arial"/>
          </w:rPr>
          <w:delText>T</w:delText>
        </w:r>
      </w:del>
      <w:r w:rsidR="00831F21">
        <w:rPr>
          <w:rFonts w:ascii="Arial" w:hAnsi="Arial"/>
        </w:rPr>
        <w:t xml:space="preserve">he pervasiveness of images of the rural West and its peasantry </w:t>
      </w:r>
      <w:r w:rsidR="002628DD">
        <w:rPr>
          <w:rFonts w:ascii="Arial" w:hAnsi="Arial"/>
        </w:rPr>
        <w:t xml:space="preserve">in the emergent Free State was </w:t>
      </w:r>
      <w:r w:rsidR="00831F21">
        <w:rPr>
          <w:rFonts w:ascii="Arial" w:hAnsi="Arial"/>
        </w:rPr>
        <w:t>one reason why Cubism</w:t>
      </w:r>
      <w:del w:id="30" w:author="Danielle Child" w:date="2014-05-30T14:12:00Z">
        <w:r w:rsidR="00831F21" w:rsidDel="005C09C6">
          <w:rPr>
            <w:rFonts w:ascii="Arial" w:hAnsi="Arial"/>
          </w:rPr>
          <w:delText xml:space="preserve">, however, </w:delText>
        </w:r>
      </w:del>
      <w:ins w:id="31" w:author="Danielle Child" w:date="2014-05-30T14:12:00Z">
        <w:r w:rsidR="005C09C6">
          <w:rPr>
            <w:rFonts w:ascii="Arial" w:hAnsi="Arial"/>
          </w:rPr>
          <w:t xml:space="preserve"> </w:t>
        </w:r>
      </w:ins>
      <w:r w:rsidR="00831F21">
        <w:rPr>
          <w:rFonts w:ascii="Arial" w:hAnsi="Arial"/>
        </w:rPr>
        <w:t>failed to become a significant force in Irish art practice.</w:t>
      </w:r>
    </w:p>
    <w:p w14:paraId="3C97CAB9" w14:textId="77777777" w:rsidR="00824EDA" w:rsidRDefault="00824EDA">
      <w:pPr>
        <w:rPr>
          <w:rFonts w:ascii="Arial" w:hAnsi="Arial"/>
        </w:rPr>
      </w:pPr>
    </w:p>
    <w:p w14:paraId="5FA8B5D6" w14:textId="56FB2612" w:rsidR="004B0B8B" w:rsidRDefault="004B0B8B" w:rsidP="004B0B8B">
      <w:pPr>
        <w:rPr>
          <w:rFonts w:ascii="Arial" w:hAnsi="Arial"/>
        </w:rPr>
      </w:pPr>
      <w:r>
        <w:rPr>
          <w:rFonts w:ascii="Arial" w:hAnsi="Arial"/>
        </w:rPr>
        <w:t>Expressionist painting proved to be considerably more durable</w:t>
      </w:r>
      <w:r w:rsidR="002628DD">
        <w:rPr>
          <w:rFonts w:ascii="Arial" w:hAnsi="Arial"/>
        </w:rPr>
        <w:t xml:space="preserve">, particularly through the work of Jack B. Yeats, which, throughout his life, became </w:t>
      </w:r>
      <w:r w:rsidR="00CC6E40">
        <w:rPr>
          <w:rFonts w:ascii="Arial" w:hAnsi="Arial"/>
        </w:rPr>
        <w:t xml:space="preserve">increasingly </w:t>
      </w:r>
      <w:r>
        <w:rPr>
          <w:rFonts w:ascii="Arial" w:hAnsi="Arial"/>
        </w:rPr>
        <w:t>concerned with the dep</w:t>
      </w:r>
      <w:r w:rsidR="002628DD">
        <w:rPr>
          <w:rFonts w:ascii="Arial" w:hAnsi="Arial"/>
        </w:rPr>
        <w:t xml:space="preserve">iction of the West </w:t>
      </w:r>
      <w:r w:rsidR="00CC6E40">
        <w:rPr>
          <w:rFonts w:ascii="Arial" w:hAnsi="Arial"/>
        </w:rPr>
        <w:t xml:space="preserve">recalled from memory or mythology and </w:t>
      </w:r>
      <w:r>
        <w:rPr>
          <w:rFonts w:ascii="Arial" w:hAnsi="Arial"/>
        </w:rPr>
        <w:t>far removed from the realism of other e</w:t>
      </w:r>
      <w:r w:rsidR="002628DD">
        <w:rPr>
          <w:rFonts w:ascii="Arial" w:hAnsi="Arial"/>
        </w:rPr>
        <w:t xml:space="preserve">xisting representations. Yeats generally used </w:t>
      </w:r>
      <w:r>
        <w:rPr>
          <w:rFonts w:ascii="Arial" w:hAnsi="Arial"/>
        </w:rPr>
        <w:t>a loose expressionist brushstroke and increasingly abstract handling of paint that was highly influential on subsequent painters, such as Patrick Collins. For Nano Reid</w:t>
      </w:r>
      <w:r w:rsidR="00C52CAC">
        <w:rPr>
          <w:rFonts w:ascii="Arial" w:hAnsi="Arial"/>
        </w:rPr>
        <w:t xml:space="preserve"> (1900-1981)</w:t>
      </w:r>
      <w:r w:rsidR="002628DD">
        <w:rPr>
          <w:rFonts w:ascii="Arial" w:hAnsi="Arial"/>
        </w:rPr>
        <w:t>, however, expressionism</w:t>
      </w:r>
      <w:r>
        <w:rPr>
          <w:rFonts w:ascii="Arial" w:hAnsi="Arial"/>
        </w:rPr>
        <w:t xml:space="preserve"> was better used to </w:t>
      </w:r>
      <w:r w:rsidR="002628DD">
        <w:rPr>
          <w:rFonts w:ascii="Arial" w:hAnsi="Arial"/>
        </w:rPr>
        <w:t xml:space="preserve">depict </w:t>
      </w:r>
      <w:r>
        <w:rPr>
          <w:rFonts w:ascii="Arial" w:hAnsi="Arial"/>
        </w:rPr>
        <w:t>landscapes less laden with national significance, localised in her native County Louth, North of Dublin. With Norah McGuinness</w:t>
      </w:r>
      <w:ins w:id="32" w:author="Danielle Child" w:date="2014-05-30T14:18:00Z">
        <w:r w:rsidR="005C09C6">
          <w:rPr>
            <w:rFonts w:ascii="Arial" w:hAnsi="Arial"/>
          </w:rPr>
          <w:t>,</w:t>
        </w:r>
      </w:ins>
      <w:r>
        <w:rPr>
          <w:rFonts w:ascii="Arial" w:hAnsi="Arial"/>
        </w:rPr>
        <w:t xml:space="preserve"> Reid was one of the two women artists who represented Ireland when the country participated for the first time in the Venice Biennale in 1950. </w:t>
      </w:r>
    </w:p>
    <w:p w14:paraId="3556D7FC" w14:textId="77777777" w:rsidR="004B0B8B" w:rsidRDefault="004B0B8B">
      <w:pPr>
        <w:rPr>
          <w:rFonts w:ascii="Arial" w:hAnsi="Arial"/>
        </w:rPr>
      </w:pPr>
    </w:p>
    <w:p w14:paraId="391DEE14" w14:textId="0CB6D95B" w:rsidR="00895DBE" w:rsidRDefault="006E4D15">
      <w:pPr>
        <w:rPr>
          <w:rFonts w:ascii="Arial" w:hAnsi="Arial"/>
        </w:rPr>
      </w:pPr>
      <w:r>
        <w:rPr>
          <w:rFonts w:ascii="Arial" w:hAnsi="Arial"/>
        </w:rPr>
        <w:lastRenderedPageBreak/>
        <w:t xml:space="preserve">After </w:t>
      </w:r>
      <w:r w:rsidR="00831F21">
        <w:rPr>
          <w:rFonts w:ascii="Arial" w:hAnsi="Arial"/>
        </w:rPr>
        <w:t xml:space="preserve">1922 artists in </w:t>
      </w:r>
      <w:r>
        <w:rPr>
          <w:rFonts w:ascii="Arial" w:hAnsi="Arial"/>
        </w:rPr>
        <w:t>North</w:t>
      </w:r>
      <w:r w:rsidR="00831F21">
        <w:rPr>
          <w:rFonts w:ascii="Arial" w:hAnsi="Arial"/>
        </w:rPr>
        <w:t>ern Ireland</w:t>
      </w:r>
      <w:r>
        <w:rPr>
          <w:rFonts w:ascii="Arial" w:hAnsi="Arial"/>
        </w:rPr>
        <w:t xml:space="preserve"> </w:t>
      </w:r>
      <w:r w:rsidR="002628DD">
        <w:rPr>
          <w:rFonts w:ascii="Arial" w:hAnsi="Arial"/>
        </w:rPr>
        <w:t xml:space="preserve">increasingly benefited </w:t>
      </w:r>
      <w:r>
        <w:rPr>
          <w:rFonts w:ascii="Arial" w:hAnsi="Arial"/>
        </w:rPr>
        <w:t>from closer connections with London</w:t>
      </w:r>
      <w:ins w:id="33" w:author="Danielle Child" w:date="2014-05-30T14:19:00Z">
        <w:r w:rsidR="005C09C6">
          <w:rPr>
            <w:rFonts w:ascii="Arial" w:hAnsi="Arial"/>
          </w:rPr>
          <w:t>.</w:t>
        </w:r>
      </w:ins>
      <w:del w:id="34" w:author="Danielle Child" w:date="2014-05-30T14:19:00Z">
        <w:r w:rsidDel="005C09C6">
          <w:rPr>
            <w:rFonts w:ascii="Arial" w:hAnsi="Arial"/>
          </w:rPr>
          <w:delText>;</w:delText>
        </w:r>
      </w:del>
      <w:r>
        <w:rPr>
          <w:rFonts w:ascii="Arial" w:hAnsi="Arial"/>
        </w:rPr>
        <w:t xml:space="preserve"> </w:t>
      </w:r>
      <w:r w:rsidR="002628DD">
        <w:rPr>
          <w:rFonts w:ascii="Arial" w:hAnsi="Arial"/>
        </w:rPr>
        <w:t>After studying at the Slade</w:t>
      </w:r>
      <w:ins w:id="35" w:author="Danielle Child" w:date="2014-05-30T14:19:00Z">
        <w:r w:rsidR="005C09C6">
          <w:rPr>
            <w:rFonts w:ascii="Arial" w:hAnsi="Arial"/>
          </w:rPr>
          <w:t>,</w:t>
        </w:r>
      </w:ins>
      <w:r w:rsidR="002628DD">
        <w:rPr>
          <w:rFonts w:ascii="Arial" w:hAnsi="Arial"/>
        </w:rPr>
        <w:t xml:space="preserve"> </w:t>
      </w:r>
      <w:r>
        <w:rPr>
          <w:rFonts w:ascii="Arial" w:hAnsi="Arial"/>
        </w:rPr>
        <w:t>th</w:t>
      </w:r>
      <w:r w:rsidR="002628DD">
        <w:rPr>
          <w:rFonts w:ascii="Arial" w:hAnsi="Arial"/>
        </w:rPr>
        <w:t xml:space="preserve">e sculptor F.E. </w:t>
      </w:r>
      <w:proofErr w:type="spellStart"/>
      <w:r w:rsidR="002628DD">
        <w:rPr>
          <w:rFonts w:ascii="Arial" w:hAnsi="Arial"/>
        </w:rPr>
        <w:t>McWilliam</w:t>
      </w:r>
      <w:proofErr w:type="spellEnd"/>
      <w:r w:rsidR="00730384">
        <w:rPr>
          <w:rFonts w:ascii="Arial" w:hAnsi="Arial"/>
        </w:rPr>
        <w:t xml:space="preserve"> </w:t>
      </w:r>
      <w:del w:id="36" w:author="Danielle Child" w:date="2014-05-30T14:19:00Z">
        <w:r w:rsidR="00730384" w:rsidDel="005C09C6">
          <w:rPr>
            <w:rFonts w:ascii="Arial" w:hAnsi="Arial"/>
          </w:rPr>
          <w:delText>(1909-1992)</w:delText>
        </w:r>
        <w:r w:rsidR="002628DD" w:rsidDel="005C09C6">
          <w:rPr>
            <w:rFonts w:ascii="Arial" w:hAnsi="Arial"/>
          </w:rPr>
          <w:delText xml:space="preserve"> </w:delText>
        </w:r>
      </w:del>
      <w:r w:rsidR="002628DD">
        <w:rPr>
          <w:rFonts w:ascii="Arial" w:hAnsi="Arial"/>
        </w:rPr>
        <w:t>remained in England, becoming</w:t>
      </w:r>
      <w:r>
        <w:rPr>
          <w:rFonts w:ascii="Arial" w:hAnsi="Arial"/>
        </w:rPr>
        <w:t xml:space="preserve"> active in the British Surrealist Group of the 1930s, </w:t>
      </w:r>
      <w:r w:rsidR="002628DD">
        <w:rPr>
          <w:rFonts w:ascii="Arial" w:hAnsi="Arial"/>
        </w:rPr>
        <w:t xml:space="preserve">and </w:t>
      </w:r>
      <w:r>
        <w:rPr>
          <w:rFonts w:ascii="Arial" w:hAnsi="Arial"/>
        </w:rPr>
        <w:t xml:space="preserve">subsequently making a significant contribution to the development of British post-war figurative sculpture. </w:t>
      </w:r>
      <w:r w:rsidR="006920CF">
        <w:rPr>
          <w:rFonts w:ascii="Arial" w:hAnsi="Arial"/>
        </w:rPr>
        <w:t xml:space="preserve">The first </w:t>
      </w:r>
      <w:r w:rsidR="002628DD">
        <w:rPr>
          <w:rFonts w:ascii="Arial" w:hAnsi="Arial"/>
        </w:rPr>
        <w:t xml:space="preserve">encounter </w:t>
      </w:r>
      <w:r w:rsidR="006920CF">
        <w:rPr>
          <w:rFonts w:ascii="Arial" w:hAnsi="Arial"/>
        </w:rPr>
        <w:t>with modernist painting in Northern Ireland itself was also informed by a British example: the short</w:t>
      </w:r>
      <w:r w:rsidR="002628DD">
        <w:rPr>
          <w:rFonts w:ascii="Arial" w:hAnsi="Arial"/>
        </w:rPr>
        <w:t>-</w:t>
      </w:r>
      <w:r w:rsidR="006920CF">
        <w:rPr>
          <w:rFonts w:ascii="Arial" w:hAnsi="Arial"/>
        </w:rPr>
        <w:t>lived Ulster Unit (1934), including Colin Middleton</w:t>
      </w:r>
      <w:r w:rsidR="00730384">
        <w:rPr>
          <w:rFonts w:ascii="Arial" w:hAnsi="Arial"/>
        </w:rPr>
        <w:t xml:space="preserve"> </w:t>
      </w:r>
      <w:del w:id="37" w:author="Danielle Child" w:date="2014-05-30T14:20:00Z">
        <w:r w:rsidR="00730384" w:rsidDel="005C09C6">
          <w:rPr>
            <w:rFonts w:ascii="Arial" w:hAnsi="Arial"/>
          </w:rPr>
          <w:delText>(1910-1983)</w:delText>
        </w:r>
        <w:r w:rsidR="006920CF" w:rsidDel="005C09C6">
          <w:rPr>
            <w:rFonts w:ascii="Arial" w:hAnsi="Arial"/>
          </w:rPr>
          <w:delText xml:space="preserve"> </w:delText>
        </w:r>
      </w:del>
      <w:r w:rsidR="006920CF">
        <w:rPr>
          <w:rFonts w:ascii="Arial" w:hAnsi="Arial"/>
        </w:rPr>
        <w:t>and John Luke</w:t>
      </w:r>
      <w:ins w:id="38" w:author="Danielle Child" w:date="2014-05-30T14:20:00Z">
        <w:r w:rsidR="005C09C6">
          <w:rPr>
            <w:rFonts w:ascii="Arial" w:hAnsi="Arial"/>
          </w:rPr>
          <w:t xml:space="preserve">, </w:t>
        </w:r>
      </w:ins>
      <w:del w:id="39" w:author="Danielle Child" w:date="2014-05-30T14:20:00Z">
        <w:r w:rsidR="003C362B" w:rsidDel="005C09C6">
          <w:rPr>
            <w:rFonts w:ascii="Arial" w:hAnsi="Arial"/>
          </w:rPr>
          <w:delText xml:space="preserve"> (1906-1975)</w:delText>
        </w:r>
        <w:r w:rsidR="006920CF" w:rsidDel="005C09C6">
          <w:rPr>
            <w:rFonts w:ascii="Arial" w:hAnsi="Arial"/>
          </w:rPr>
          <w:delText xml:space="preserve">, </w:delText>
        </w:r>
      </w:del>
      <w:r w:rsidR="006920CF">
        <w:rPr>
          <w:rFonts w:ascii="Arial" w:hAnsi="Arial"/>
        </w:rPr>
        <w:t xml:space="preserve">derived its name from Unit One, then the main focus of British modernist innovation. </w:t>
      </w:r>
    </w:p>
    <w:p w14:paraId="49A6B9DD" w14:textId="77777777" w:rsidR="00895DBE" w:rsidRDefault="00895DBE">
      <w:pPr>
        <w:rPr>
          <w:rFonts w:ascii="Arial" w:hAnsi="Arial"/>
        </w:rPr>
      </w:pPr>
    </w:p>
    <w:p w14:paraId="0C50B0BA" w14:textId="0E3DC4E3" w:rsidR="006E4D15" w:rsidRDefault="006E4D15">
      <w:pPr>
        <w:rPr>
          <w:rFonts w:ascii="Arial" w:hAnsi="Arial"/>
        </w:rPr>
      </w:pPr>
      <w:r>
        <w:rPr>
          <w:rFonts w:ascii="Arial" w:hAnsi="Arial"/>
        </w:rPr>
        <w:t xml:space="preserve">Surrealism was important for </w:t>
      </w:r>
      <w:r w:rsidR="006920CF">
        <w:rPr>
          <w:rFonts w:ascii="Arial" w:hAnsi="Arial"/>
        </w:rPr>
        <w:t xml:space="preserve">Northern </w:t>
      </w:r>
      <w:r>
        <w:rPr>
          <w:rFonts w:ascii="Arial" w:hAnsi="Arial"/>
        </w:rPr>
        <w:t xml:space="preserve">Irish artists’ developing engagement with the politics of modernism. For </w:t>
      </w:r>
      <w:proofErr w:type="spellStart"/>
      <w:r>
        <w:rPr>
          <w:rFonts w:ascii="Arial" w:hAnsi="Arial"/>
        </w:rPr>
        <w:t>McWilliam</w:t>
      </w:r>
      <w:proofErr w:type="spellEnd"/>
      <w:r>
        <w:rPr>
          <w:rFonts w:ascii="Arial" w:hAnsi="Arial"/>
        </w:rPr>
        <w:t xml:space="preserve"> it allowed the articulation of anti-fasc</w:t>
      </w:r>
      <w:r w:rsidR="008727C1">
        <w:rPr>
          <w:rFonts w:ascii="Arial" w:hAnsi="Arial"/>
        </w:rPr>
        <w:t>ist protest far removed from</w:t>
      </w:r>
      <w:r w:rsidR="008727C1" w:rsidRPr="008727C1">
        <w:rPr>
          <w:rFonts w:ascii="Arial" w:hAnsi="Arial"/>
        </w:rPr>
        <w:t xml:space="preserve"> </w:t>
      </w:r>
      <w:r w:rsidR="008727C1">
        <w:rPr>
          <w:rFonts w:ascii="Arial" w:hAnsi="Arial"/>
        </w:rPr>
        <w:t>Northern Ireland’s</w:t>
      </w:r>
      <w:r>
        <w:rPr>
          <w:rFonts w:ascii="Arial" w:hAnsi="Arial"/>
        </w:rPr>
        <w:t xml:space="preserve"> polarised sectariani</w:t>
      </w:r>
      <w:r w:rsidR="008727C1">
        <w:rPr>
          <w:rFonts w:ascii="Arial" w:hAnsi="Arial"/>
        </w:rPr>
        <w:t>sm</w:t>
      </w:r>
      <w:r>
        <w:rPr>
          <w:rFonts w:ascii="Arial" w:hAnsi="Arial"/>
        </w:rPr>
        <w:t xml:space="preserve">. In Northern </w:t>
      </w:r>
      <w:r w:rsidR="008727C1">
        <w:rPr>
          <w:rFonts w:ascii="Arial" w:hAnsi="Arial"/>
        </w:rPr>
        <w:t>Ireland itself, particularly during the Second World War, it a</w:t>
      </w:r>
      <w:r w:rsidR="006920CF">
        <w:rPr>
          <w:rFonts w:ascii="Arial" w:hAnsi="Arial"/>
        </w:rPr>
        <w:t xml:space="preserve">lso enabled artists such as Luke, </w:t>
      </w:r>
      <w:r w:rsidR="008727C1">
        <w:rPr>
          <w:rFonts w:ascii="Arial" w:hAnsi="Arial"/>
        </w:rPr>
        <w:t xml:space="preserve">Middleton or the English-born </w:t>
      </w:r>
      <w:proofErr w:type="spellStart"/>
      <w:r w:rsidR="008727C1">
        <w:rPr>
          <w:rFonts w:ascii="Arial" w:hAnsi="Arial"/>
        </w:rPr>
        <w:t>Nevill</w:t>
      </w:r>
      <w:proofErr w:type="spellEnd"/>
      <w:r w:rsidR="008727C1">
        <w:rPr>
          <w:rFonts w:ascii="Arial" w:hAnsi="Arial"/>
        </w:rPr>
        <w:t xml:space="preserve"> Johnson to develop a response to changing social and political conditions beyond </w:t>
      </w:r>
      <w:r w:rsidR="006920CF">
        <w:rPr>
          <w:rFonts w:ascii="Arial" w:hAnsi="Arial"/>
        </w:rPr>
        <w:t xml:space="preserve">the </w:t>
      </w:r>
      <w:r w:rsidR="008727C1">
        <w:rPr>
          <w:rFonts w:ascii="Arial" w:hAnsi="Arial"/>
        </w:rPr>
        <w:t>binaries of unionism or nationalism. Middleton, whose work embraced a plethora of avant-garde styles throughout his career, produced a number of Surrealist paintings in respons</w:t>
      </w:r>
      <w:r w:rsidR="006920CF">
        <w:rPr>
          <w:rFonts w:ascii="Arial" w:hAnsi="Arial"/>
        </w:rPr>
        <w:t>e to the Belfast Blitz.</w:t>
      </w:r>
    </w:p>
    <w:p w14:paraId="0E98922F" w14:textId="77777777" w:rsidR="001B5C95" w:rsidRDefault="001B5C95">
      <w:pPr>
        <w:rPr>
          <w:rFonts w:ascii="Arial" w:hAnsi="Arial"/>
        </w:rPr>
      </w:pPr>
    </w:p>
    <w:p w14:paraId="0E2CDAE9" w14:textId="4B387F0C" w:rsidR="001B5C95" w:rsidRDefault="005C09C6">
      <w:pPr>
        <w:rPr>
          <w:rFonts w:ascii="Arial" w:hAnsi="Arial"/>
        </w:rPr>
      </w:pPr>
      <w:ins w:id="40" w:author="Danielle Child" w:date="2014-05-30T14:20:00Z">
        <w:r>
          <w:rPr>
            <w:rFonts w:ascii="Arial" w:hAnsi="Arial"/>
          </w:rPr>
          <w:t>Meanwhile, i</w:t>
        </w:r>
      </w:ins>
      <w:del w:id="41" w:author="Danielle Child" w:date="2014-05-30T14:20:00Z">
        <w:r w:rsidR="001B5C95" w:rsidDel="005C09C6">
          <w:rPr>
            <w:rFonts w:ascii="Arial" w:hAnsi="Arial"/>
          </w:rPr>
          <w:delText>I</w:delText>
        </w:r>
      </w:del>
      <w:r w:rsidR="001B5C95">
        <w:rPr>
          <w:rFonts w:ascii="Arial" w:hAnsi="Arial"/>
        </w:rPr>
        <w:t>n Dublin</w:t>
      </w:r>
      <w:ins w:id="42" w:author="Danielle Child" w:date="2014-05-30T14:20:00Z">
        <w:r>
          <w:rPr>
            <w:rFonts w:ascii="Arial" w:hAnsi="Arial"/>
          </w:rPr>
          <w:t>,</w:t>
        </w:r>
      </w:ins>
      <w:r w:rsidR="001B5C95">
        <w:rPr>
          <w:rFonts w:ascii="Arial" w:hAnsi="Arial"/>
        </w:rPr>
        <w:t xml:space="preserve"> </w:t>
      </w:r>
      <w:del w:id="43" w:author="Danielle Child" w:date="2014-05-30T14:20:00Z">
        <w:r w:rsidR="001B5C95" w:rsidDel="005C09C6">
          <w:rPr>
            <w:rFonts w:ascii="Arial" w:hAnsi="Arial"/>
          </w:rPr>
          <w:delText>meanw</w:delText>
        </w:r>
        <w:r w:rsidR="00B66FF5" w:rsidDel="005C09C6">
          <w:rPr>
            <w:rFonts w:ascii="Arial" w:hAnsi="Arial"/>
          </w:rPr>
          <w:delText xml:space="preserve">hile </w:delText>
        </w:r>
      </w:del>
      <w:r w:rsidR="00B66FF5">
        <w:rPr>
          <w:rFonts w:ascii="Arial" w:hAnsi="Arial"/>
        </w:rPr>
        <w:t xml:space="preserve">the Free State’s wartime </w:t>
      </w:r>
      <w:r w:rsidR="001B5C95">
        <w:rPr>
          <w:rFonts w:ascii="Arial" w:hAnsi="Arial"/>
        </w:rPr>
        <w:t xml:space="preserve">neutrality attracted a number of mainly British émigré artists including Basil </w:t>
      </w:r>
      <w:proofErr w:type="spellStart"/>
      <w:r w:rsidR="001B5C95">
        <w:rPr>
          <w:rFonts w:ascii="Arial" w:hAnsi="Arial"/>
        </w:rPr>
        <w:t>Rakoczi</w:t>
      </w:r>
      <w:proofErr w:type="spellEnd"/>
      <w:del w:id="44" w:author="Danielle Child" w:date="2014-05-30T14:21:00Z">
        <w:r w:rsidR="003C362B" w:rsidDel="005C09C6">
          <w:rPr>
            <w:rFonts w:ascii="Arial" w:hAnsi="Arial"/>
          </w:rPr>
          <w:delText xml:space="preserve"> (1908-1979)</w:delText>
        </w:r>
      </w:del>
      <w:r w:rsidR="00E65FFB">
        <w:rPr>
          <w:rFonts w:ascii="Arial" w:hAnsi="Arial"/>
        </w:rPr>
        <w:t>, founder of the White Stag Group</w:t>
      </w:r>
      <w:r w:rsidR="006920CF">
        <w:rPr>
          <w:rFonts w:ascii="Arial" w:hAnsi="Arial"/>
        </w:rPr>
        <w:t>,</w:t>
      </w:r>
      <w:r w:rsidR="001B5C95">
        <w:rPr>
          <w:rFonts w:ascii="Arial" w:hAnsi="Arial"/>
        </w:rPr>
        <w:t xml:space="preserve"> and his partner Kenneth Hall who arrived in Ireland in 1940. </w:t>
      </w:r>
      <w:r w:rsidR="00E65FFB">
        <w:rPr>
          <w:rFonts w:ascii="Arial" w:hAnsi="Arial"/>
        </w:rPr>
        <w:t xml:space="preserve">The White Stag Group, </w:t>
      </w:r>
      <w:r w:rsidR="001B5C95">
        <w:rPr>
          <w:rFonts w:ascii="Arial" w:hAnsi="Arial"/>
        </w:rPr>
        <w:t>named after a Hungarian symbol</w:t>
      </w:r>
      <w:r w:rsidR="00E65FFB">
        <w:rPr>
          <w:rFonts w:ascii="Arial" w:hAnsi="Arial"/>
        </w:rPr>
        <w:t xml:space="preserve"> of creativity, provided a focus for </w:t>
      </w:r>
      <w:r w:rsidR="00A401E4">
        <w:rPr>
          <w:rFonts w:ascii="Arial" w:hAnsi="Arial"/>
        </w:rPr>
        <w:t>Dublin</w:t>
      </w:r>
      <w:r w:rsidR="00B66FF5">
        <w:rPr>
          <w:rFonts w:ascii="Arial" w:hAnsi="Arial"/>
        </w:rPr>
        <w:t xml:space="preserve"> bohemia</w:t>
      </w:r>
      <w:r w:rsidR="00A401E4">
        <w:rPr>
          <w:rFonts w:ascii="Arial" w:hAnsi="Arial"/>
        </w:rPr>
        <w:t>.</w:t>
      </w:r>
      <w:r w:rsidR="001B5C95">
        <w:rPr>
          <w:rFonts w:ascii="Arial" w:hAnsi="Arial"/>
        </w:rPr>
        <w:t xml:space="preserve"> The group also included the Irish artist </w:t>
      </w:r>
      <w:proofErr w:type="spellStart"/>
      <w:r w:rsidR="001B5C95">
        <w:rPr>
          <w:rFonts w:ascii="Arial" w:hAnsi="Arial"/>
        </w:rPr>
        <w:t>Dairine</w:t>
      </w:r>
      <w:proofErr w:type="spellEnd"/>
      <w:r w:rsidR="001B5C95">
        <w:rPr>
          <w:rFonts w:ascii="Arial" w:hAnsi="Arial"/>
        </w:rPr>
        <w:t xml:space="preserve"> </w:t>
      </w:r>
      <w:proofErr w:type="spellStart"/>
      <w:r w:rsidR="001B5C95">
        <w:rPr>
          <w:rFonts w:ascii="Arial" w:hAnsi="Arial"/>
        </w:rPr>
        <w:t>Vanston</w:t>
      </w:r>
      <w:proofErr w:type="spellEnd"/>
      <w:r w:rsidR="00C52CAC">
        <w:rPr>
          <w:rFonts w:ascii="Arial" w:hAnsi="Arial"/>
        </w:rPr>
        <w:t xml:space="preserve"> </w:t>
      </w:r>
      <w:del w:id="45" w:author="Danielle Child" w:date="2014-05-30T14:21:00Z">
        <w:r w:rsidR="00C52CAC" w:rsidDel="005C09C6">
          <w:rPr>
            <w:rFonts w:ascii="Arial" w:hAnsi="Arial"/>
          </w:rPr>
          <w:delText>(1903-1988)</w:delText>
        </w:r>
        <w:r w:rsidR="001B5C95" w:rsidDel="005C09C6">
          <w:rPr>
            <w:rFonts w:ascii="Arial" w:hAnsi="Arial"/>
          </w:rPr>
          <w:delText xml:space="preserve"> </w:delText>
        </w:r>
      </w:del>
      <w:r w:rsidR="001B5C95">
        <w:rPr>
          <w:rFonts w:ascii="Arial" w:hAnsi="Arial"/>
        </w:rPr>
        <w:t xml:space="preserve">who </w:t>
      </w:r>
      <w:r w:rsidR="00C52CAC">
        <w:rPr>
          <w:rFonts w:ascii="Arial" w:hAnsi="Arial"/>
        </w:rPr>
        <w:t>returned from France after the outbreak of war</w:t>
      </w:r>
      <w:r w:rsidR="001B5C95">
        <w:rPr>
          <w:rFonts w:ascii="Arial" w:hAnsi="Arial"/>
        </w:rPr>
        <w:t>, and the Engl</w:t>
      </w:r>
      <w:r w:rsidR="006920CF">
        <w:rPr>
          <w:rFonts w:ascii="Arial" w:hAnsi="Arial"/>
        </w:rPr>
        <w:t xml:space="preserve">ish painter Stephen Gilbert </w:t>
      </w:r>
      <w:del w:id="46" w:author="Danielle Child" w:date="2014-05-30T14:21:00Z">
        <w:r w:rsidR="003C362B" w:rsidDel="005C09C6">
          <w:rPr>
            <w:rFonts w:ascii="Arial" w:hAnsi="Arial"/>
          </w:rPr>
          <w:delText xml:space="preserve">(1910-2007) </w:delText>
        </w:r>
      </w:del>
      <w:r w:rsidR="006920CF">
        <w:rPr>
          <w:rFonts w:ascii="Arial" w:hAnsi="Arial"/>
        </w:rPr>
        <w:t>later active in the</w:t>
      </w:r>
      <w:r w:rsidR="003C362B">
        <w:rPr>
          <w:rFonts w:ascii="Arial" w:hAnsi="Arial"/>
        </w:rPr>
        <w:t xml:space="preserve"> </w:t>
      </w:r>
      <w:proofErr w:type="spellStart"/>
      <w:r w:rsidR="003C362B">
        <w:rPr>
          <w:rFonts w:ascii="Arial" w:hAnsi="Arial"/>
        </w:rPr>
        <w:t>CoBr</w:t>
      </w:r>
      <w:r w:rsidR="001B5C95">
        <w:rPr>
          <w:rFonts w:ascii="Arial" w:hAnsi="Arial"/>
        </w:rPr>
        <w:t>A</w:t>
      </w:r>
      <w:proofErr w:type="spellEnd"/>
      <w:r w:rsidR="001B5C95">
        <w:rPr>
          <w:rFonts w:ascii="Arial" w:hAnsi="Arial"/>
        </w:rPr>
        <w:t xml:space="preserve"> group. </w:t>
      </w:r>
      <w:r w:rsidR="00A401E4">
        <w:rPr>
          <w:rFonts w:ascii="Arial" w:hAnsi="Arial"/>
        </w:rPr>
        <w:t xml:space="preserve">Paintings such as </w:t>
      </w:r>
      <w:proofErr w:type="spellStart"/>
      <w:r w:rsidR="00A401E4">
        <w:rPr>
          <w:rFonts w:ascii="Arial" w:hAnsi="Arial"/>
        </w:rPr>
        <w:t>Rakoczi’s</w:t>
      </w:r>
      <w:proofErr w:type="spellEnd"/>
      <w:r w:rsidR="00A401E4">
        <w:rPr>
          <w:rFonts w:ascii="Arial" w:hAnsi="Arial"/>
        </w:rPr>
        <w:t xml:space="preserve"> </w:t>
      </w:r>
      <w:r w:rsidR="00A401E4">
        <w:rPr>
          <w:rFonts w:ascii="Arial" w:hAnsi="Arial"/>
          <w:i/>
        </w:rPr>
        <w:t xml:space="preserve">Prisoner </w:t>
      </w:r>
      <w:r w:rsidR="00E266E2">
        <w:rPr>
          <w:rFonts w:ascii="Arial" w:hAnsi="Arial"/>
        </w:rPr>
        <w:t>(1944) suggested an</w:t>
      </w:r>
      <w:r w:rsidR="00A401E4">
        <w:rPr>
          <w:rFonts w:ascii="Arial" w:hAnsi="Arial"/>
        </w:rPr>
        <w:t xml:space="preserve"> </w:t>
      </w:r>
      <w:r w:rsidR="00E266E2">
        <w:rPr>
          <w:rFonts w:ascii="Arial" w:hAnsi="Arial"/>
        </w:rPr>
        <w:t xml:space="preserve">awareness </w:t>
      </w:r>
      <w:r w:rsidR="005721A7">
        <w:rPr>
          <w:rFonts w:ascii="Arial" w:hAnsi="Arial"/>
        </w:rPr>
        <w:t xml:space="preserve">of wartime </w:t>
      </w:r>
      <w:r w:rsidR="00E266E2">
        <w:rPr>
          <w:rFonts w:ascii="Arial" w:hAnsi="Arial"/>
        </w:rPr>
        <w:t xml:space="preserve">conditions </w:t>
      </w:r>
      <w:r w:rsidR="005721A7">
        <w:rPr>
          <w:rFonts w:ascii="Arial" w:hAnsi="Arial"/>
        </w:rPr>
        <w:t xml:space="preserve">often absent </w:t>
      </w:r>
      <w:r w:rsidR="00A401E4">
        <w:rPr>
          <w:rFonts w:ascii="Arial" w:hAnsi="Arial"/>
        </w:rPr>
        <w:t>in Dublin at the t</w:t>
      </w:r>
      <w:r w:rsidR="001B5C95">
        <w:rPr>
          <w:rFonts w:ascii="Arial" w:hAnsi="Arial"/>
        </w:rPr>
        <w:t>i</w:t>
      </w:r>
      <w:r w:rsidR="00E266E2">
        <w:rPr>
          <w:rFonts w:ascii="Arial" w:hAnsi="Arial"/>
        </w:rPr>
        <w:t>me. T</w:t>
      </w:r>
      <w:r w:rsidR="00A401E4">
        <w:rPr>
          <w:rFonts w:ascii="Arial" w:hAnsi="Arial"/>
        </w:rPr>
        <w:t>he g</w:t>
      </w:r>
      <w:r w:rsidR="00E65FFB">
        <w:rPr>
          <w:rFonts w:ascii="Arial" w:hAnsi="Arial"/>
        </w:rPr>
        <w:t>roup</w:t>
      </w:r>
      <w:r w:rsidR="001B5C95">
        <w:rPr>
          <w:rFonts w:ascii="Arial" w:hAnsi="Arial"/>
        </w:rPr>
        <w:t xml:space="preserve"> helped to erode</w:t>
      </w:r>
      <w:r w:rsidR="00A401E4">
        <w:rPr>
          <w:rFonts w:ascii="Arial" w:hAnsi="Arial"/>
        </w:rPr>
        <w:t xml:space="preserve"> the insularity of art there</w:t>
      </w:r>
      <w:r w:rsidR="001B5C95">
        <w:rPr>
          <w:rFonts w:ascii="Arial" w:hAnsi="Arial"/>
        </w:rPr>
        <w:t xml:space="preserve"> and was a major factor in the instigation of the Irish E</w:t>
      </w:r>
      <w:r w:rsidR="00A401E4">
        <w:rPr>
          <w:rFonts w:ascii="Arial" w:hAnsi="Arial"/>
        </w:rPr>
        <w:t>xhibition of Living Art in 1943 – the first major challenge to the power o</w:t>
      </w:r>
      <w:r w:rsidR="00B66FF5">
        <w:rPr>
          <w:rFonts w:ascii="Arial" w:hAnsi="Arial"/>
        </w:rPr>
        <w:t>f academic art in Ireland</w:t>
      </w:r>
      <w:ins w:id="47" w:author="Danielle Child" w:date="2014-05-30T14:21:00Z">
        <w:r>
          <w:rPr>
            <w:rFonts w:ascii="Arial" w:hAnsi="Arial"/>
          </w:rPr>
          <w:t xml:space="preserve"> –</w:t>
        </w:r>
      </w:ins>
      <w:del w:id="48" w:author="Danielle Child" w:date="2014-05-30T14:21:00Z">
        <w:r w:rsidR="00B66FF5" w:rsidDel="005C09C6">
          <w:rPr>
            <w:rFonts w:ascii="Arial" w:hAnsi="Arial"/>
          </w:rPr>
          <w:delText>,</w:delText>
        </w:r>
      </w:del>
      <w:r w:rsidR="00B66FF5">
        <w:rPr>
          <w:rFonts w:ascii="Arial" w:hAnsi="Arial"/>
        </w:rPr>
        <w:t xml:space="preserve"> </w:t>
      </w:r>
      <w:del w:id="49" w:author="Danielle Child" w:date="2014-05-30T14:21:00Z">
        <w:r w:rsidR="00A401E4" w:rsidDel="005C09C6">
          <w:rPr>
            <w:rFonts w:ascii="Arial" w:hAnsi="Arial"/>
          </w:rPr>
          <w:delText xml:space="preserve">including </w:delText>
        </w:r>
      </w:del>
      <w:ins w:id="50" w:author="Danielle Child" w:date="2014-05-30T14:21:00Z">
        <w:r>
          <w:rPr>
            <w:rFonts w:ascii="Arial" w:hAnsi="Arial"/>
          </w:rPr>
          <w:t xml:space="preserve">which included </w:t>
        </w:r>
      </w:ins>
      <w:r w:rsidR="00A401E4">
        <w:rPr>
          <w:rFonts w:ascii="Arial" w:hAnsi="Arial"/>
        </w:rPr>
        <w:t>168 works by 78 painters and sculptors.</w:t>
      </w:r>
    </w:p>
    <w:p w14:paraId="69D6DB35" w14:textId="77777777" w:rsidR="001B5C95" w:rsidRDefault="001B5C95">
      <w:pPr>
        <w:rPr>
          <w:rFonts w:ascii="Arial" w:hAnsi="Arial"/>
        </w:rPr>
      </w:pPr>
    </w:p>
    <w:p w14:paraId="72A473CA" w14:textId="021B5665" w:rsidR="001B5C95" w:rsidRDefault="00DE548B">
      <w:pPr>
        <w:rPr>
          <w:rFonts w:ascii="Arial" w:hAnsi="Arial"/>
        </w:rPr>
      </w:pPr>
      <w:r>
        <w:rPr>
          <w:rFonts w:ascii="Arial" w:hAnsi="Arial"/>
        </w:rPr>
        <w:t xml:space="preserve">During the </w:t>
      </w:r>
      <w:proofErr w:type="spellStart"/>
      <w:r>
        <w:rPr>
          <w:rFonts w:ascii="Arial" w:hAnsi="Arial"/>
        </w:rPr>
        <w:t>postwar</w:t>
      </w:r>
      <w:proofErr w:type="spellEnd"/>
      <w:r>
        <w:rPr>
          <w:rFonts w:ascii="Arial" w:hAnsi="Arial"/>
        </w:rPr>
        <w:t xml:space="preserve"> period</w:t>
      </w:r>
      <w:ins w:id="51" w:author="Danielle Child" w:date="2014-05-30T14:22:00Z">
        <w:r w:rsidR="005C09C6">
          <w:rPr>
            <w:rFonts w:ascii="Arial" w:hAnsi="Arial"/>
          </w:rPr>
          <w:t>,</w:t>
        </w:r>
      </w:ins>
      <w:r>
        <w:rPr>
          <w:rFonts w:ascii="Arial" w:hAnsi="Arial"/>
        </w:rPr>
        <w:t xml:space="preserve"> the main focus of innovation in Irish art shifted to outside Ireland itself. A significant number of Irish artists became active in the development of </w:t>
      </w:r>
      <w:proofErr w:type="spellStart"/>
      <w:r>
        <w:rPr>
          <w:rFonts w:ascii="Arial" w:hAnsi="Arial"/>
        </w:rPr>
        <w:t>postwar</w:t>
      </w:r>
      <w:proofErr w:type="spellEnd"/>
      <w:r>
        <w:rPr>
          <w:rFonts w:ascii="Arial" w:hAnsi="Arial"/>
        </w:rPr>
        <w:t xml:space="preserve"> British modernism, including not only </w:t>
      </w:r>
      <w:proofErr w:type="spellStart"/>
      <w:r>
        <w:rPr>
          <w:rFonts w:ascii="Arial" w:hAnsi="Arial"/>
        </w:rPr>
        <w:t>F.</w:t>
      </w:r>
      <w:r w:rsidR="00E266E2">
        <w:rPr>
          <w:rFonts w:ascii="Arial" w:hAnsi="Arial"/>
        </w:rPr>
        <w:t>E.McWilliam</w:t>
      </w:r>
      <w:proofErr w:type="spellEnd"/>
      <w:r w:rsidR="00E266E2">
        <w:rPr>
          <w:rFonts w:ascii="Arial" w:hAnsi="Arial"/>
        </w:rPr>
        <w:t xml:space="preserve"> and Francis Bacon (</w:t>
      </w:r>
      <w:r w:rsidR="003C362B">
        <w:rPr>
          <w:rFonts w:ascii="Arial" w:hAnsi="Arial"/>
        </w:rPr>
        <w:t>born in Dublin</w:t>
      </w:r>
      <w:del w:id="52" w:author="Danielle Child" w:date="2014-05-30T14:22:00Z">
        <w:r w:rsidR="003C362B" w:rsidDel="005C09C6">
          <w:rPr>
            <w:rFonts w:ascii="Arial" w:hAnsi="Arial"/>
          </w:rPr>
          <w:delText>, 1909-1992</w:delText>
        </w:r>
      </w:del>
      <w:r w:rsidR="003C362B">
        <w:rPr>
          <w:rFonts w:ascii="Arial" w:hAnsi="Arial"/>
        </w:rPr>
        <w:t>)</w:t>
      </w:r>
      <w:r>
        <w:rPr>
          <w:rFonts w:ascii="Arial" w:hAnsi="Arial"/>
        </w:rPr>
        <w:t xml:space="preserve">, but also William Scott </w:t>
      </w:r>
      <w:del w:id="53" w:author="Danielle Child" w:date="2014-05-30T14:22:00Z">
        <w:r w:rsidR="003C362B" w:rsidDel="005C09C6">
          <w:rPr>
            <w:rFonts w:ascii="Arial" w:hAnsi="Arial"/>
          </w:rPr>
          <w:delText xml:space="preserve">(1913-1989)  </w:delText>
        </w:r>
      </w:del>
      <w:r>
        <w:rPr>
          <w:rFonts w:ascii="Arial" w:hAnsi="Arial"/>
        </w:rPr>
        <w:t>and</w:t>
      </w:r>
      <w:r w:rsidR="00B66FF5">
        <w:rPr>
          <w:rFonts w:ascii="Arial" w:hAnsi="Arial"/>
        </w:rPr>
        <w:t xml:space="preserve"> Louis le </w:t>
      </w:r>
      <w:proofErr w:type="spellStart"/>
      <w:r w:rsidR="00B66FF5">
        <w:rPr>
          <w:rFonts w:ascii="Arial" w:hAnsi="Arial"/>
        </w:rPr>
        <w:t>Brocquy</w:t>
      </w:r>
      <w:proofErr w:type="spellEnd"/>
      <w:ins w:id="54" w:author="Danielle Child" w:date="2014-05-30T14:22:00Z">
        <w:r w:rsidR="005C09C6">
          <w:rPr>
            <w:rFonts w:ascii="Arial" w:hAnsi="Arial"/>
          </w:rPr>
          <w:t xml:space="preserve">. </w:t>
        </w:r>
      </w:ins>
      <w:del w:id="55" w:author="Danielle Child" w:date="2014-05-30T14:22:00Z">
        <w:r w:rsidR="003C362B" w:rsidDel="005C09C6">
          <w:rPr>
            <w:rFonts w:ascii="Arial" w:hAnsi="Arial"/>
          </w:rPr>
          <w:delText xml:space="preserve"> (1916-1912)</w:delText>
        </w:r>
        <w:r w:rsidR="00B66FF5" w:rsidDel="005C09C6">
          <w:rPr>
            <w:rFonts w:ascii="Arial" w:hAnsi="Arial"/>
          </w:rPr>
          <w:delText xml:space="preserve">. </w:delText>
        </w:r>
      </w:del>
      <w:r w:rsidR="00B66FF5">
        <w:rPr>
          <w:rFonts w:ascii="Arial" w:hAnsi="Arial"/>
        </w:rPr>
        <w:t>A</w:t>
      </w:r>
      <w:r>
        <w:rPr>
          <w:rFonts w:ascii="Arial" w:hAnsi="Arial"/>
        </w:rPr>
        <w:t xml:space="preserve"> further group of </w:t>
      </w:r>
      <w:r w:rsidR="00B66FF5">
        <w:rPr>
          <w:rFonts w:ascii="Arial" w:hAnsi="Arial"/>
        </w:rPr>
        <w:t xml:space="preserve">London-based </w:t>
      </w:r>
      <w:r>
        <w:rPr>
          <w:rFonts w:ascii="Arial" w:hAnsi="Arial"/>
        </w:rPr>
        <w:t>artists was focused around Gerard Dillon</w:t>
      </w:r>
      <w:del w:id="56" w:author="Danielle Child" w:date="2014-05-30T14:22:00Z">
        <w:r w:rsidR="003C362B" w:rsidDel="005C09C6">
          <w:rPr>
            <w:rFonts w:ascii="Arial" w:hAnsi="Arial"/>
          </w:rPr>
          <w:delText xml:space="preserve"> ( 1916-1971) </w:delText>
        </w:r>
      </w:del>
      <w:r>
        <w:rPr>
          <w:rFonts w:ascii="Arial" w:hAnsi="Arial"/>
        </w:rPr>
        <w:t xml:space="preserve">, a working-class painter from Belfast whose nostalgia-tinged depictions of the West of Ireland often contained a degree of homoeroticism.  </w:t>
      </w:r>
      <w:r w:rsidR="008B5DD8">
        <w:rPr>
          <w:rFonts w:ascii="Arial" w:hAnsi="Arial"/>
        </w:rPr>
        <w:t>However</w:t>
      </w:r>
      <w:ins w:id="57" w:author="Danielle Child" w:date="2014-05-30T14:22:00Z">
        <w:r w:rsidR="005C09C6">
          <w:rPr>
            <w:rFonts w:ascii="Arial" w:hAnsi="Arial"/>
          </w:rPr>
          <w:t>,</w:t>
        </w:r>
      </w:ins>
      <w:r w:rsidR="008B5DD8">
        <w:rPr>
          <w:rFonts w:ascii="Arial" w:hAnsi="Arial"/>
        </w:rPr>
        <w:t xml:space="preserve"> it was le </w:t>
      </w:r>
      <w:proofErr w:type="spellStart"/>
      <w:r w:rsidR="008B5DD8">
        <w:rPr>
          <w:rFonts w:ascii="Arial" w:hAnsi="Arial"/>
        </w:rPr>
        <w:t>Brocquy</w:t>
      </w:r>
      <w:proofErr w:type="spellEnd"/>
      <w:r w:rsidR="008B5DD8">
        <w:rPr>
          <w:rFonts w:ascii="Arial" w:hAnsi="Arial"/>
        </w:rPr>
        <w:t xml:space="preserve"> whose work had most impact in Ireland itself, continuing to engage with Irish cul</w:t>
      </w:r>
      <w:r w:rsidR="00B66FF5">
        <w:rPr>
          <w:rFonts w:ascii="Arial" w:hAnsi="Arial"/>
        </w:rPr>
        <w:t>tural themes</w:t>
      </w:r>
      <w:r w:rsidR="00E97B46">
        <w:rPr>
          <w:rFonts w:ascii="Arial" w:hAnsi="Arial"/>
        </w:rPr>
        <w:t xml:space="preserve"> throughout his long career; his </w:t>
      </w:r>
      <w:r w:rsidR="00C96FA7">
        <w:rPr>
          <w:rFonts w:ascii="Arial" w:hAnsi="Arial"/>
        </w:rPr>
        <w:t>wife, Ann</w:t>
      </w:r>
      <w:r w:rsidR="003C362B">
        <w:rPr>
          <w:rFonts w:ascii="Arial" w:hAnsi="Arial"/>
        </w:rPr>
        <w:t>e Madden</w:t>
      </w:r>
      <w:del w:id="58" w:author="Danielle Child" w:date="2014-05-30T14:22:00Z">
        <w:r w:rsidR="003C362B" w:rsidDel="005C09C6">
          <w:rPr>
            <w:rFonts w:ascii="Arial" w:hAnsi="Arial"/>
          </w:rPr>
          <w:delText>( 1932- ),</w:delText>
        </w:r>
      </w:del>
      <w:ins w:id="59" w:author="Danielle Child" w:date="2014-05-30T14:22:00Z">
        <w:r w:rsidR="005C09C6">
          <w:rPr>
            <w:rFonts w:ascii="Arial" w:hAnsi="Arial"/>
          </w:rPr>
          <w:t>,</w:t>
        </w:r>
      </w:ins>
      <w:r w:rsidR="003C362B">
        <w:rPr>
          <w:rFonts w:ascii="Arial" w:hAnsi="Arial"/>
        </w:rPr>
        <w:t xml:space="preserve"> </w:t>
      </w:r>
      <w:del w:id="60" w:author="Danielle Child" w:date="2014-05-30T14:22:00Z">
        <w:r w:rsidR="00C96FA7" w:rsidDel="005C09C6">
          <w:rPr>
            <w:rFonts w:ascii="Arial" w:hAnsi="Arial"/>
          </w:rPr>
          <w:delText xml:space="preserve"> </w:delText>
        </w:r>
      </w:del>
      <w:r w:rsidR="00C96FA7">
        <w:rPr>
          <w:rFonts w:ascii="Arial" w:hAnsi="Arial"/>
        </w:rPr>
        <w:t>was also one of the first Irish artists to engage with the impact of American Abstract Expressionism.</w:t>
      </w:r>
    </w:p>
    <w:p w14:paraId="1907409A" w14:textId="77777777" w:rsidR="002628DD" w:rsidRDefault="002628DD">
      <w:pPr>
        <w:rPr>
          <w:rFonts w:ascii="Arial" w:hAnsi="Arial"/>
        </w:rPr>
      </w:pPr>
    </w:p>
    <w:p w14:paraId="46461150" w14:textId="163903AD" w:rsidR="002628DD" w:rsidRDefault="002628DD">
      <w:pPr>
        <w:rPr>
          <w:rFonts w:ascii="Arial" w:hAnsi="Arial"/>
        </w:rPr>
      </w:pPr>
      <w:r>
        <w:rPr>
          <w:rFonts w:ascii="Arial" w:hAnsi="Arial"/>
        </w:rPr>
        <w:t>In the 1960s, as elsewhere, modernism in Ireland was gradual</w:t>
      </w:r>
      <w:r w:rsidR="00B66FF5">
        <w:rPr>
          <w:rFonts w:ascii="Arial" w:hAnsi="Arial"/>
        </w:rPr>
        <w:t>l</w:t>
      </w:r>
      <w:r>
        <w:rPr>
          <w:rFonts w:ascii="Arial" w:hAnsi="Arial"/>
        </w:rPr>
        <w:t>y superseded by other forms of art. As Ireland underwent increasing modernisation</w:t>
      </w:r>
      <w:ins w:id="61" w:author="Danielle Child" w:date="2014-05-30T14:23:00Z">
        <w:r w:rsidR="005C09C6">
          <w:rPr>
            <w:rFonts w:ascii="Arial" w:hAnsi="Arial"/>
          </w:rPr>
          <w:t>,</w:t>
        </w:r>
      </w:ins>
      <w:r>
        <w:rPr>
          <w:rFonts w:ascii="Arial" w:hAnsi="Arial"/>
        </w:rPr>
        <w:t xml:space="preserve"> the impact of American Pop Art became particularly important through the work of </w:t>
      </w:r>
      <w:proofErr w:type="spellStart"/>
      <w:r>
        <w:rPr>
          <w:rFonts w:ascii="Arial" w:hAnsi="Arial"/>
        </w:rPr>
        <w:t>Micheal</w:t>
      </w:r>
      <w:proofErr w:type="spellEnd"/>
      <w:r>
        <w:rPr>
          <w:rFonts w:ascii="Arial" w:hAnsi="Arial"/>
        </w:rPr>
        <w:t xml:space="preserve"> Farrell and Robert </w:t>
      </w:r>
      <w:proofErr w:type="spellStart"/>
      <w:r>
        <w:rPr>
          <w:rFonts w:ascii="Arial" w:hAnsi="Arial"/>
        </w:rPr>
        <w:t>Ballagh</w:t>
      </w:r>
      <w:proofErr w:type="spellEnd"/>
      <w:r>
        <w:rPr>
          <w:rFonts w:ascii="Arial" w:hAnsi="Arial"/>
        </w:rPr>
        <w:t>; however</w:t>
      </w:r>
      <w:ins w:id="62" w:author="Danielle Child" w:date="2014-05-30T14:23:00Z">
        <w:r w:rsidR="005C09C6">
          <w:rPr>
            <w:rFonts w:ascii="Arial" w:hAnsi="Arial"/>
          </w:rPr>
          <w:t>,</w:t>
        </w:r>
      </w:ins>
      <w:r>
        <w:rPr>
          <w:rFonts w:ascii="Arial" w:hAnsi="Arial"/>
        </w:rPr>
        <w:t xml:space="preserve"> modernism still retained an influence for many years to come.</w:t>
      </w:r>
    </w:p>
    <w:p w14:paraId="29FB1009" w14:textId="77777777" w:rsidR="001B5C95" w:rsidRDefault="001B5C95">
      <w:pPr>
        <w:rPr>
          <w:rFonts w:ascii="Arial" w:hAnsi="Arial"/>
        </w:rPr>
      </w:pPr>
    </w:p>
    <w:p w14:paraId="63D6A66E" w14:textId="77777777" w:rsidR="00831F21" w:rsidRDefault="00831F21">
      <w:pPr>
        <w:rPr>
          <w:rFonts w:ascii="Arial" w:hAnsi="Arial"/>
        </w:rPr>
      </w:pPr>
    </w:p>
    <w:p w14:paraId="6B2B8412" w14:textId="77777777" w:rsidR="00001F1D" w:rsidRDefault="00001F1D">
      <w:pPr>
        <w:rPr>
          <w:rFonts w:ascii="Arial" w:hAnsi="Arial"/>
        </w:rPr>
      </w:pPr>
    </w:p>
    <w:p w14:paraId="3CBBBCFA" w14:textId="64E2C850" w:rsidR="00831F21" w:rsidRDefault="00001F1D">
      <w:pPr>
        <w:rPr>
          <w:rFonts w:ascii="Arial" w:hAnsi="Arial"/>
        </w:rPr>
      </w:pPr>
      <w:r w:rsidRPr="00EA0AB2">
        <w:rPr>
          <w:rFonts w:ascii="Arial" w:hAnsi="Arial"/>
          <w:b/>
          <w:sz w:val="28"/>
          <w:szCs w:val="28"/>
        </w:rPr>
        <w:t>References and Further Reading</w:t>
      </w:r>
      <w:r>
        <w:rPr>
          <w:rFonts w:ascii="Arial" w:hAnsi="Arial"/>
        </w:rPr>
        <w:t>:</w:t>
      </w:r>
    </w:p>
    <w:p w14:paraId="0F5AD196" w14:textId="77777777" w:rsidR="00831F21" w:rsidRDefault="00831F21" w:rsidP="00831F21">
      <w:pPr>
        <w:rPr>
          <w:rFonts w:ascii="Arial" w:hAnsi="Arial"/>
        </w:rPr>
      </w:pPr>
    </w:p>
    <w:p w14:paraId="46D0137D" w14:textId="4EE93083" w:rsidR="006E4D15" w:rsidRDefault="00001F1D">
      <w:pPr>
        <w:rPr>
          <w:rFonts w:ascii="Arial" w:hAnsi="Arial"/>
        </w:rPr>
      </w:pPr>
      <w:r>
        <w:rPr>
          <w:rFonts w:ascii="Arial" w:hAnsi="Arial"/>
        </w:rPr>
        <w:t xml:space="preserve">Barber, F. (2013) </w:t>
      </w:r>
      <w:r>
        <w:rPr>
          <w:rFonts w:ascii="Arial" w:hAnsi="Arial"/>
          <w:i/>
        </w:rPr>
        <w:t xml:space="preserve">Irish Art since 1910, </w:t>
      </w:r>
      <w:r>
        <w:rPr>
          <w:rFonts w:ascii="Arial" w:hAnsi="Arial"/>
        </w:rPr>
        <w:t xml:space="preserve">London: </w:t>
      </w:r>
      <w:proofErr w:type="spellStart"/>
      <w:r>
        <w:rPr>
          <w:rFonts w:ascii="Arial" w:hAnsi="Arial"/>
        </w:rPr>
        <w:t>Reaktion</w:t>
      </w:r>
      <w:proofErr w:type="spellEnd"/>
      <w:r>
        <w:rPr>
          <w:rFonts w:ascii="Arial" w:hAnsi="Arial"/>
        </w:rPr>
        <w:t xml:space="preserve"> Books</w:t>
      </w:r>
    </w:p>
    <w:p w14:paraId="3E8B030D" w14:textId="77777777" w:rsidR="00EA0AB2" w:rsidRDefault="00EA0AB2">
      <w:pPr>
        <w:rPr>
          <w:rFonts w:ascii="Arial" w:hAnsi="Arial"/>
        </w:rPr>
      </w:pPr>
    </w:p>
    <w:p w14:paraId="3924AC0D" w14:textId="20EBC9F2" w:rsidR="00001F1D" w:rsidRDefault="00001F1D">
      <w:pPr>
        <w:rPr>
          <w:rFonts w:ascii="Arial" w:hAnsi="Arial"/>
        </w:rPr>
      </w:pPr>
      <w:r>
        <w:rPr>
          <w:rFonts w:ascii="Arial" w:hAnsi="Arial"/>
        </w:rPr>
        <w:t xml:space="preserve">Barber, F. (2005) ‘Excavating Room 50: Irish Art and the Cold War at the Venice Biennale’ in </w:t>
      </w:r>
      <w:r>
        <w:rPr>
          <w:rFonts w:ascii="Arial" w:hAnsi="Arial"/>
          <w:i/>
        </w:rPr>
        <w:t>A Shared Legacy: Essays on Irish and Scottish Art and Visual Culture,</w:t>
      </w:r>
      <w:r>
        <w:rPr>
          <w:rFonts w:ascii="Arial" w:hAnsi="Arial"/>
        </w:rPr>
        <w:t xml:space="preserve"> ed. </w:t>
      </w:r>
      <w:proofErr w:type="spellStart"/>
      <w:r>
        <w:rPr>
          <w:rFonts w:ascii="Arial" w:hAnsi="Arial"/>
        </w:rPr>
        <w:t>Fintan</w:t>
      </w:r>
      <w:proofErr w:type="spellEnd"/>
      <w:r>
        <w:rPr>
          <w:rFonts w:ascii="Arial" w:hAnsi="Arial"/>
        </w:rPr>
        <w:t xml:space="preserve"> Cullen and John Morrison, Aldershot: </w:t>
      </w:r>
      <w:proofErr w:type="spellStart"/>
      <w:r>
        <w:rPr>
          <w:rFonts w:ascii="Arial" w:hAnsi="Arial"/>
        </w:rPr>
        <w:t>Ashgate</w:t>
      </w:r>
      <w:proofErr w:type="spellEnd"/>
      <w:r>
        <w:rPr>
          <w:rFonts w:ascii="Arial" w:hAnsi="Arial"/>
        </w:rPr>
        <w:t xml:space="preserve"> pp.207-223</w:t>
      </w:r>
      <w:ins w:id="63" w:author="Danielle Child" w:date="2014-05-30T14:23:00Z">
        <w:r w:rsidR="004E7E33">
          <w:rPr>
            <w:rFonts w:ascii="Arial" w:hAnsi="Arial"/>
          </w:rPr>
          <w:t>.</w:t>
        </w:r>
      </w:ins>
    </w:p>
    <w:p w14:paraId="17E56A43" w14:textId="77777777" w:rsidR="00001F1D" w:rsidRDefault="00001F1D">
      <w:pPr>
        <w:rPr>
          <w:rFonts w:ascii="Arial" w:hAnsi="Arial"/>
        </w:rPr>
      </w:pPr>
    </w:p>
    <w:p w14:paraId="572A38FF" w14:textId="10AF1F62" w:rsidR="00001F1D" w:rsidRDefault="00001F1D">
      <w:pPr>
        <w:rPr>
          <w:rFonts w:ascii="Arial" w:hAnsi="Arial"/>
        </w:rPr>
      </w:pPr>
      <w:r>
        <w:rPr>
          <w:rFonts w:ascii="Arial" w:hAnsi="Arial"/>
        </w:rPr>
        <w:t>Coulter, R. (2008) ‘</w:t>
      </w:r>
      <w:ins w:id="64" w:author="Danielle Child" w:date="2014-05-30T14:23:00Z">
        <w:r w:rsidR="004E7E33">
          <w:rPr>
            <w:rFonts w:ascii="Arial" w:hAnsi="Arial"/>
          </w:rPr>
          <w:t>“</w:t>
        </w:r>
      </w:ins>
      <w:del w:id="65" w:author="Danielle Child" w:date="2014-05-30T14:23:00Z">
        <w:r w:rsidDel="004E7E33">
          <w:rPr>
            <w:rFonts w:ascii="Arial" w:hAnsi="Arial"/>
          </w:rPr>
          <w:delText xml:space="preserve">” </w:delText>
        </w:r>
      </w:del>
      <w:r>
        <w:rPr>
          <w:rFonts w:ascii="Arial" w:hAnsi="Arial"/>
        </w:rPr>
        <w:t xml:space="preserve">An Amazing Anthology of Modern Art”: Place, Archetype and Identity in the Art of Colin Middleton’, </w:t>
      </w:r>
      <w:r>
        <w:rPr>
          <w:rFonts w:ascii="Arial" w:hAnsi="Arial"/>
          <w:i/>
        </w:rPr>
        <w:t>Visual Culture in Britain</w:t>
      </w:r>
      <w:r w:rsidRPr="00001F1D">
        <w:rPr>
          <w:rFonts w:ascii="Arial" w:hAnsi="Arial"/>
        </w:rPr>
        <w:t xml:space="preserve"> IX/I</w:t>
      </w:r>
      <w:r>
        <w:rPr>
          <w:rFonts w:ascii="Arial" w:hAnsi="Arial"/>
          <w:i/>
        </w:rPr>
        <w:t xml:space="preserve">, </w:t>
      </w:r>
      <w:r>
        <w:rPr>
          <w:rFonts w:ascii="Arial" w:hAnsi="Arial"/>
        </w:rPr>
        <w:t>pp.1-25</w:t>
      </w:r>
      <w:ins w:id="66" w:author="Danielle Child" w:date="2014-05-30T14:23:00Z">
        <w:r w:rsidR="004E7E33">
          <w:rPr>
            <w:rFonts w:ascii="Arial" w:hAnsi="Arial"/>
          </w:rPr>
          <w:t>.</w:t>
        </w:r>
      </w:ins>
    </w:p>
    <w:p w14:paraId="7F435907" w14:textId="77777777" w:rsidR="00EA0AB2" w:rsidRDefault="00EA0AB2">
      <w:pPr>
        <w:rPr>
          <w:rFonts w:ascii="Arial" w:hAnsi="Arial"/>
        </w:rPr>
      </w:pPr>
    </w:p>
    <w:p w14:paraId="55BB4C2A" w14:textId="2953BD9B" w:rsidR="00EA0AB2" w:rsidRPr="00EA0AB2" w:rsidRDefault="00EA0AB2">
      <w:pPr>
        <w:rPr>
          <w:rFonts w:ascii="Arial" w:hAnsi="Arial"/>
        </w:rPr>
      </w:pPr>
      <w:r>
        <w:rPr>
          <w:rFonts w:ascii="Arial" w:hAnsi="Arial"/>
        </w:rPr>
        <w:t xml:space="preserve">Coulter, R. (2009) ‘Nationalism, Homosexuality and the Modern Irish Artist’, </w:t>
      </w:r>
      <w:r>
        <w:rPr>
          <w:rFonts w:ascii="Arial" w:hAnsi="Arial"/>
          <w:i/>
        </w:rPr>
        <w:t xml:space="preserve">Eire-Ireland </w:t>
      </w:r>
      <w:r>
        <w:rPr>
          <w:rFonts w:ascii="Arial" w:hAnsi="Arial"/>
        </w:rPr>
        <w:t>45, 3 and 4, Fall/Winter 2010, pp. 63-94</w:t>
      </w:r>
      <w:ins w:id="67" w:author="Danielle Child" w:date="2014-05-30T14:23:00Z">
        <w:r w:rsidR="004E7E33">
          <w:rPr>
            <w:rFonts w:ascii="Arial" w:hAnsi="Arial"/>
          </w:rPr>
          <w:t>.</w:t>
        </w:r>
      </w:ins>
    </w:p>
    <w:p w14:paraId="69655CCF" w14:textId="77777777" w:rsidR="00001F1D" w:rsidRDefault="00001F1D">
      <w:pPr>
        <w:rPr>
          <w:rFonts w:ascii="Arial" w:hAnsi="Arial"/>
        </w:rPr>
      </w:pPr>
    </w:p>
    <w:p w14:paraId="45EDA7D0" w14:textId="0C9DB655" w:rsidR="007F71BA" w:rsidRDefault="007F71BA">
      <w:pPr>
        <w:rPr>
          <w:rFonts w:ascii="Arial" w:hAnsi="Arial"/>
        </w:rPr>
      </w:pPr>
      <w:proofErr w:type="spellStart"/>
      <w:r>
        <w:rPr>
          <w:rFonts w:ascii="Arial" w:hAnsi="Arial"/>
        </w:rPr>
        <w:t>Junquosa</w:t>
      </w:r>
      <w:proofErr w:type="spellEnd"/>
      <w:r>
        <w:rPr>
          <w:rFonts w:ascii="Arial" w:hAnsi="Arial"/>
        </w:rPr>
        <w:t xml:space="preserve">, E. and Kennedy, C. </w:t>
      </w:r>
      <w:proofErr w:type="spellStart"/>
      <w:proofErr w:type="gramStart"/>
      <w:r>
        <w:rPr>
          <w:rFonts w:ascii="Arial" w:hAnsi="Arial"/>
        </w:rPr>
        <w:t>eds</w:t>
      </w:r>
      <w:proofErr w:type="spellEnd"/>
      <w:proofErr w:type="gramEnd"/>
      <w:r>
        <w:rPr>
          <w:rFonts w:ascii="Arial" w:hAnsi="Arial"/>
        </w:rPr>
        <w:t xml:space="preserve"> (2011) </w:t>
      </w:r>
      <w:r>
        <w:rPr>
          <w:rFonts w:ascii="Arial" w:hAnsi="Arial"/>
          <w:i/>
        </w:rPr>
        <w:t xml:space="preserve">The Moderns: the Arts in Ireland from the 1900s to the 1970s, </w:t>
      </w:r>
      <w:r>
        <w:rPr>
          <w:rFonts w:ascii="Arial" w:hAnsi="Arial"/>
        </w:rPr>
        <w:t>Dublin: Irish Museum of Modern Art</w:t>
      </w:r>
      <w:ins w:id="68" w:author="Danielle Child" w:date="2014-05-30T14:24:00Z">
        <w:r w:rsidR="004E7E33">
          <w:rPr>
            <w:rFonts w:ascii="Arial" w:hAnsi="Arial"/>
          </w:rPr>
          <w:t>.</w:t>
        </w:r>
      </w:ins>
    </w:p>
    <w:p w14:paraId="5961C6B9" w14:textId="494BB98B" w:rsidR="007F71BA" w:rsidRPr="007F71BA" w:rsidRDefault="007F71BA">
      <w:pPr>
        <w:rPr>
          <w:rFonts w:ascii="Arial" w:hAnsi="Arial"/>
          <w:i/>
        </w:rPr>
      </w:pPr>
      <w:r>
        <w:rPr>
          <w:rFonts w:ascii="Arial" w:hAnsi="Arial"/>
          <w:i/>
        </w:rPr>
        <w:t xml:space="preserve"> </w:t>
      </w:r>
    </w:p>
    <w:p w14:paraId="70A67226" w14:textId="1968983F" w:rsidR="00001F1D" w:rsidRDefault="00001F1D">
      <w:pPr>
        <w:rPr>
          <w:rFonts w:ascii="Arial" w:hAnsi="Arial"/>
        </w:rPr>
      </w:pPr>
      <w:r>
        <w:rPr>
          <w:rFonts w:ascii="Arial" w:hAnsi="Arial"/>
        </w:rPr>
        <w:t xml:space="preserve">Kennedy, S.B. (1991) </w:t>
      </w:r>
      <w:r>
        <w:rPr>
          <w:rFonts w:ascii="Arial" w:hAnsi="Arial"/>
          <w:i/>
        </w:rPr>
        <w:t xml:space="preserve">Irish Art and Modernism, </w:t>
      </w:r>
      <w:r w:rsidR="007F71BA">
        <w:rPr>
          <w:rFonts w:ascii="Arial" w:hAnsi="Arial"/>
        </w:rPr>
        <w:t>Belfast:</w:t>
      </w:r>
      <w:r>
        <w:rPr>
          <w:rFonts w:ascii="Arial" w:hAnsi="Arial"/>
        </w:rPr>
        <w:t xml:space="preserve"> Institute of Irish Studies</w:t>
      </w:r>
      <w:ins w:id="69" w:author="Danielle Child" w:date="2014-05-30T14:24:00Z">
        <w:r w:rsidR="004E7E33">
          <w:rPr>
            <w:rFonts w:ascii="Arial" w:hAnsi="Arial"/>
          </w:rPr>
          <w:t>.</w:t>
        </w:r>
      </w:ins>
    </w:p>
    <w:p w14:paraId="13234863" w14:textId="77777777" w:rsidR="007F71BA" w:rsidRDefault="007F71BA">
      <w:pPr>
        <w:rPr>
          <w:rFonts w:ascii="Arial" w:hAnsi="Arial"/>
        </w:rPr>
      </w:pPr>
    </w:p>
    <w:p w14:paraId="4B9CB017" w14:textId="5CA579A8" w:rsidR="007F71BA" w:rsidRDefault="007F71BA">
      <w:pPr>
        <w:rPr>
          <w:rFonts w:ascii="Arial" w:hAnsi="Arial"/>
        </w:rPr>
      </w:pPr>
      <w:r>
        <w:rPr>
          <w:rFonts w:ascii="Arial" w:hAnsi="Arial"/>
        </w:rPr>
        <w:t xml:space="preserve">Kennedy, S.B. (2000) </w:t>
      </w:r>
      <w:r>
        <w:rPr>
          <w:rFonts w:ascii="Arial" w:hAnsi="Arial"/>
          <w:i/>
        </w:rPr>
        <w:t xml:space="preserve">Paul Henry, </w:t>
      </w:r>
      <w:r>
        <w:rPr>
          <w:rFonts w:ascii="Arial" w:hAnsi="Arial"/>
        </w:rPr>
        <w:t>New Haven and London: Yale University Press</w:t>
      </w:r>
      <w:ins w:id="70" w:author="Danielle Child" w:date="2014-05-30T14:24:00Z">
        <w:r w:rsidR="004E7E33">
          <w:rPr>
            <w:rFonts w:ascii="Arial" w:hAnsi="Arial"/>
          </w:rPr>
          <w:t>.</w:t>
        </w:r>
      </w:ins>
    </w:p>
    <w:p w14:paraId="0BA25729" w14:textId="77777777" w:rsidR="007F71BA" w:rsidRDefault="007F71BA">
      <w:pPr>
        <w:rPr>
          <w:rFonts w:ascii="Arial" w:hAnsi="Arial"/>
        </w:rPr>
      </w:pPr>
    </w:p>
    <w:p w14:paraId="2458824E" w14:textId="53391AE4" w:rsidR="007F71BA" w:rsidRDefault="007F71BA">
      <w:pPr>
        <w:rPr>
          <w:rFonts w:ascii="Arial" w:hAnsi="Arial"/>
        </w:rPr>
      </w:pPr>
      <w:proofErr w:type="spellStart"/>
      <w:r>
        <w:rPr>
          <w:rFonts w:ascii="Arial" w:hAnsi="Arial"/>
        </w:rPr>
        <w:t>Kissane</w:t>
      </w:r>
      <w:proofErr w:type="spellEnd"/>
      <w:r>
        <w:rPr>
          <w:rFonts w:ascii="Arial" w:hAnsi="Arial"/>
        </w:rPr>
        <w:t xml:space="preserve">, S. ed. (2005) </w:t>
      </w:r>
      <w:r>
        <w:rPr>
          <w:rFonts w:ascii="Arial" w:hAnsi="Arial"/>
          <w:i/>
        </w:rPr>
        <w:t xml:space="preserve">The White Stag Group, </w:t>
      </w:r>
      <w:r>
        <w:rPr>
          <w:rFonts w:ascii="Arial" w:hAnsi="Arial"/>
        </w:rPr>
        <w:t>Dublin: Irish Museum of Modern Art</w:t>
      </w:r>
      <w:ins w:id="71" w:author="Danielle Child" w:date="2014-05-30T14:24:00Z">
        <w:r w:rsidR="004E7E33">
          <w:rPr>
            <w:rFonts w:ascii="Arial" w:hAnsi="Arial"/>
          </w:rPr>
          <w:t>.</w:t>
        </w:r>
      </w:ins>
    </w:p>
    <w:p w14:paraId="6EE0185B" w14:textId="77777777" w:rsidR="00EA0AB2" w:rsidRDefault="00EA0AB2">
      <w:pPr>
        <w:rPr>
          <w:rFonts w:ascii="Arial" w:hAnsi="Arial"/>
        </w:rPr>
      </w:pPr>
    </w:p>
    <w:p w14:paraId="32A85B3D" w14:textId="77777777" w:rsidR="00EA0AB2" w:rsidRDefault="00EA0AB2">
      <w:pPr>
        <w:rPr>
          <w:rFonts w:ascii="Arial" w:hAnsi="Arial"/>
        </w:rPr>
      </w:pPr>
    </w:p>
    <w:p w14:paraId="7600EB34" w14:textId="77777777" w:rsidR="00EA0AB2" w:rsidRDefault="00EA0AB2">
      <w:pPr>
        <w:rPr>
          <w:rFonts w:ascii="Arial" w:hAnsi="Arial"/>
        </w:rPr>
      </w:pPr>
    </w:p>
    <w:p w14:paraId="30B2D6E6" w14:textId="77777777" w:rsidR="00EA0AB2" w:rsidRDefault="00EA0AB2">
      <w:pPr>
        <w:rPr>
          <w:rFonts w:ascii="Arial" w:hAnsi="Arial"/>
          <w:b/>
          <w:sz w:val="28"/>
          <w:szCs w:val="28"/>
        </w:rPr>
      </w:pPr>
    </w:p>
    <w:p w14:paraId="57EB09D9" w14:textId="77777777" w:rsidR="00EA0AB2" w:rsidRDefault="00EA0AB2">
      <w:pPr>
        <w:rPr>
          <w:rFonts w:ascii="Arial" w:hAnsi="Arial"/>
          <w:b/>
          <w:sz w:val="28"/>
          <w:szCs w:val="28"/>
        </w:rPr>
      </w:pPr>
    </w:p>
    <w:p w14:paraId="6EE5B0EE" w14:textId="77777777" w:rsidR="00EA0AB2" w:rsidRDefault="00EA0AB2">
      <w:pPr>
        <w:rPr>
          <w:rFonts w:ascii="Arial" w:hAnsi="Arial"/>
          <w:b/>
          <w:sz w:val="28"/>
          <w:szCs w:val="28"/>
        </w:rPr>
      </w:pPr>
    </w:p>
    <w:p w14:paraId="7CC19843" w14:textId="77777777" w:rsidR="00EA0AB2" w:rsidRDefault="00EA0AB2">
      <w:pPr>
        <w:rPr>
          <w:rFonts w:ascii="Arial" w:hAnsi="Arial"/>
          <w:b/>
          <w:sz w:val="28"/>
          <w:szCs w:val="28"/>
        </w:rPr>
      </w:pPr>
    </w:p>
    <w:p w14:paraId="29FB41A5" w14:textId="77777777" w:rsidR="00EA0AB2" w:rsidRDefault="00EA0AB2">
      <w:pPr>
        <w:rPr>
          <w:rFonts w:ascii="Arial" w:hAnsi="Arial"/>
          <w:b/>
          <w:sz w:val="28"/>
          <w:szCs w:val="28"/>
        </w:rPr>
      </w:pPr>
    </w:p>
    <w:p w14:paraId="271221CC" w14:textId="77777777" w:rsidR="00EA0AB2" w:rsidRDefault="00EA0AB2">
      <w:pPr>
        <w:rPr>
          <w:rFonts w:ascii="Arial" w:hAnsi="Arial"/>
          <w:b/>
          <w:sz w:val="28"/>
          <w:szCs w:val="28"/>
        </w:rPr>
      </w:pPr>
    </w:p>
    <w:p w14:paraId="7DA75431" w14:textId="77777777" w:rsidR="00EA0AB2" w:rsidRDefault="00EA0AB2">
      <w:pPr>
        <w:rPr>
          <w:rFonts w:ascii="Arial" w:hAnsi="Arial"/>
          <w:b/>
          <w:sz w:val="28"/>
          <w:szCs w:val="28"/>
        </w:rPr>
      </w:pPr>
    </w:p>
    <w:p w14:paraId="1755C7C6" w14:textId="77777777" w:rsidR="00EA0AB2" w:rsidRDefault="00EA0AB2">
      <w:pPr>
        <w:rPr>
          <w:rFonts w:ascii="Arial" w:hAnsi="Arial"/>
          <w:b/>
          <w:sz w:val="28"/>
          <w:szCs w:val="28"/>
        </w:rPr>
      </w:pPr>
    </w:p>
    <w:p w14:paraId="50DDC707" w14:textId="77777777" w:rsidR="00EA0AB2" w:rsidRDefault="00EA0AB2">
      <w:pPr>
        <w:rPr>
          <w:rFonts w:ascii="Arial" w:hAnsi="Arial"/>
          <w:b/>
          <w:sz w:val="28"/>
          <w:szCs w:val="28"/>
        </w:rPr>
      </w:pPr>
    </w:p>
    <w:p w14:paraId="6729380C" w14:textId="77777777" w:rsidR="00EA0AB2" w:rsidRDefault="00EA0AB2">
      <w:pPr>
        <w:rPr>
          <w:rFonts w:ascii="Arial" w:hAnsi="Arial"/>
          <w:b/>
          <w:sz w:val="28"/>
          <w:szCs w:val="28"/>
        </w:rPr>
      </w:pPr>
    </w:p>
    <w:p w14:paraId="335822C4" w14:textId="77777777" w:rsidR="00EA0AB2" w:rsidRDefault="00EA0AB2">
      <w:pPr>
        <w:rPr>
          <w:rFonts w:ascii="Arial" w:hAnsi="Arial"/>
          <w:b/>
          <w:sz w:val="28"/>
          <w:szCs w:val="28"/>
        </w:rPr>
      </w:pPr>
    </w:p>
    <w:p w14:paraId="573A7D16" w14:textId="77777777" w:rsidR="00EA0AB2" w:rsidRDefault="00EA0AB2">
      <w:pPr>
        <w:rPr>
          <w:rFonts w:ascii="Arial" w:hAnsi="Arial"/>
          <w:b/>
          <w:sz w:val="28"/>
          <w:szCs w:val="28"/>
        </w:rPr>
      </w:pPr>
    </w:p>
    <w:p w14:paraId="79DDA48F" w14:textId="77777777" w:rsidR="00EA0AB2" w:rsidRDefault="00EA0AB2">
      <w:pPr>
        <w:rPr>
          <w:rFonts w:ascii="Arial" w:hAnsi="Arial"/>
          <w:b/>
          <w:sz w:val="28"/>
          <w:szCs w:val="28"/>
        </w:rPr>
      </w:pPr>
    </w:p>
    <w:p w14:paraId="46FEED8C" w14:textId="77777777" w:rsidR="00EA0AB2" w:rsidRDefault="00EA0AB2">
      <w:pPr>
        <w:rPr>
          <w:rFonts w:ascii="Arial" w:hAnsi="Arial"/>
          <w:b/>
          <w:sz w:val="28"/>
          <w:szCs w:val="28"/>
        </w:rPr>
      </w:pPr>
    </w:p>
    <w:p w14:paraId="3CEBE768" w14:textId="77777777" w:rsidR="00EA0AB2" w:rsidRDefault="00EA0AB2">
      <w:pPr>
        <w:rPr>
          <w:rFonts w:ascii="Arial" w:hAnsi="Arial"/>
          <w:b/>
          <w:sz w:val="28"/>
          <w:szCs w:val="28"/>
        </w:rPr>
      </w:pPr>
    </w:p>
    <w:p w14:paraId="41194890" w14:textId="77777777" w:rsidR="00EA0AB2" w:rsidRDefault="00EA0AB2">
      <w:pPr>
        <w:rPr>
          <w:rFonts w:ascii="Arial" w:hAnsi="Arial"/>
          <w:b/>
          <w:sz w:val="28"/>
          <w:szCs w:val="28"/>
        </w:rPr>
      </w:pPr>
    </w:p>
    <w:p w14:paraId="74ADB7D7" w14:textId="77777777" w:rsidR="00EA0AB2" w:rsidRDefault="00EA0AB2">
      <w:pPr>
        <w:rPr>
          <w:rFonts w:ascii="Arial" w:hAnsi="Arial"/>
          <w:b/>
          <w:sz w:val="28"/>
          <w:szCs w:val="28"/>
        </w:rPr>
      </w:pPr>
    </w:p>
    <w:p w14:paraId="26134C5A" w14:textId="4D64E4BF" w:rsidR="00EA0AB2" w:rsidRPr="00EA0AB2" w:rsidRDefault="00EA0AB2">
      <w:pPr>
        <w:rPr>
          <w:rFonts w:ascii="Arial" w:hAnsi="Arial"/>
          <w:b/>
          <w:sz w:val="28"/>
          <w:szCs w:val="28"/>
        </w:rPr>
      </w:pPr>
      <w:r w:rsidRPr="00EA0AB2">
        <w:rPr>
          <w:rFonts w:ascii="Arial" w:hAnsi="Arial"/>
          <w:b/>
          <w:sz w:val="28"/>
          <w:szCs w:val="28"/>
        </w:rPr>
        <w:t>Images</w:t>
      </w:r>
    </w:p>
    <w:p w14:paraId="583B7B35" w14:textId="77777777" w:rsidR="007E11DE" w:rsidRDefault="007E11DE">
      <w:pPr>
        <w:rPr>
          <w:rFonts w:ascii="Arial" w:hAnsi="Arial"/>
        </w:rPr>
      </w:pPr>
    </w:p>
    <w:p w14:paraId="7CF29643" w14:textId="77777777" w:rsidR="007E11DE" w:rsidRDefault="007E11DE">
      <w:pPr>
        <w:rPr>
          <w:rFonts w:ascii="Arial" w:hAnsi="Arial"/>
        </w:rPr>
      </w:pPr>
    </w:p>
    <w:p w14:paraId="017B8BC5" w14:textId="5DD56352" w:rsidR="007E11DE" w:rsidRDefault="007E11DE">
      <w:pPr>
        <w:rPr>
          <w:rFonts w:ascii="Arial" w:hAnsi="Arial"/>
        </w:rPr>
      </w:pPr>
      <w:r>
        <w:rPr>
          <w:rFonts w:ascii="Arial" w:hAnsi="Arial"/>
          <w:noProof/>
          <w:lang w:eastAsia="en-GB"/>
        </w:rPr>
        <w:drawing>
          <wp:inline distT="0" distB="0" distL="0" distR="0" wp14:anchorId="5E501ED3" wp14:editId="76122218">
            <wp:extent cx="3998094" cy="3305034"/>
            <wp:effectExtent l="0" t="0" r="0" b="0"/>
            <wp:docPr id="7" name="Picture 7" descr="Macintosh HD:Users:99901018:Desktop:ni_nmni_belum_u301_624x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99901018:Desktop:ni_nmni_belum_u301_624x54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014" cy="3305794"/>
                    </a:xfrm>
                    <a:prstGeom prst="rect">
                      <a:avLst/>
                    </a:prstGeom>
                    <a:noFill/>
                    <a:ln>
                      <a:noFill/>
                    </a:ln>
                  </pic:spPr>
                </pic:pic>
              </a:graphicData>
            </a:graphic>
          </wp:inline>
        </w:drawing>
      </w:r>
    </w:p>
    <w:p w14:paraId="7BADA8C1" w14:textId="77777777" w:rsidR="007E11DE" w:rsidRDefault="007E11DE">
      <w:pPr>
        <w:rPr>
          <w:rFonts w:ascii="Arial" w:hAnsi="Arial"/>
        </w:rPr>
      </w:pPr>
    </w:p>
    <w:p w14:paraId="502FEA0D" w14:textId="77777777" w:rsidR="007E11DE" w:rsidRDefault="007E11DE">
      <w:pPr>
        <w:rPr>
          <w:rFonts w:ascii="Arial" w:hAnsi="Arial"/>
        </w:rPr>
      </w:pPr>
    </w:p>
    <w:p w14:paraId="5932D65A" w14:textId="512AF397" w:rsidR="007E11DE" w:rsidRPr="007E11DE" w:rsidRDefault="007E11DE">
      <w:pPr>
        <w:rPr>
          <w:rFonts w:ascii="Arial" w:hAnsi="Arial"/>
        </w:rPr>
      </w:pPr>
      <w:r>
        <w:rPr>
          <w:rFonts w:ascii="Arial" w:hAnsi="Arial"/>
        </w:rPr>
        <w:t xml:space="preserve">Paul Henry </w:t>
      </w:r>
      <w:r>
        <w:rPr>
          <w:rFonts w:ascii="Arial" w:hAnsi="Arial"/>
          <w:i/>
        </w:rPr>
        <w:t xml:space="preserve">Dawn, </w:t>
      </w:r>
      <w:proofErr w:type="spellStart"/>
      <w:r>
        <w:rPr>
          <w:rFonts w:ascii="Arial" w:hAnsi="Arial"/>
          <w:i/>
        </w:rPr>
        <w:t>Killary</w:t>
      </w:r>
      <w:proofErr w:type="spellEnd"/>
      <w:r>
        <w:rPr>
          <w:rFonts w:ascii="Arial" w:hAnsi="Arial"/>
          <w:i/>
        </w:rPr>
        <w:t xml:space="preserve"> Harbour </w:t>
      </w:r>
      <w:r>
        <w:rPr>
          <w:rFonts w:ascii="Arial" w:hAnsi="Arial"/>
        </w:rPr>
        <w:t xml:space="preserve">1921 </w:t>
      </w:r>
      <w:hyperlink r:id="rId8" w:history="1">
        <w:r w:rsidRPr="001A577A">
          <w:rPr>
            <w:rStyle w:val="Hyperlink"/>
            <w:rFonts w:ascii="Arial" w:hAnsi="Arial"/>
          </w:rPr>
          <w:t>http://www.bbc.co.uk/arts/yourpaintings/paintings/dawn-killary-harbour-117814</w:t>
        </w:r>
      </w:hyperlink>
      <w:r>
        <w:rPr>
          <w:rFonts w:ascii="Arial" w:hAnsi="Arial"/>
        </w:rPr>
        <w:t xml:space="preserve"> </w:t>
      </w:r>
    </w:p>
    <w:p w14:paraId="0E562E8A" w14:textId="77777777" w:rsidR="007E11DE" w:rsidRDefault="007E11DE">
      <w:pPr>
        <w:rPr>
          <w:rFonts w:ascii="Arial" w:hAnsi="Arial"/>
        </w:rPr>
      </w:pPr>
    </w:p>
    <w:p w14:paraId="1B441091" w14:textId="77777777" w:rsidR="007E11DE" w:rsidRDefault="007E11DE">
      <w:pPr>
        <w:rPr>
          <w:rFonts w:ascii="Arial" w:hAnsi="Arial"/>
        </w:rPr>
      </w:pPr>
    </w:p>
    <w:p w14:paraId="7BF97825" w14:textId="1F8C310E" w:rsidR="005721A7" w:rsidRDefault="005721A7">
      <w:pPr>
        <w:rPr>
          <w:rFonts w:ascii="Arial" w:hAnsi="Arial"/>
        </w:rPr>
      </w:pPr>
      <w:r>
        <w:rPr>
          <w:rFonts w:ascii="Arial" w:hAnsi="Arial"/>
          <w:noProof/>
          <w:lang w:eastAsia="en-GB"/>
        </w:rPr>
        <w:drawing>
          <wp:inline distT="0" distB="0" distL="0" distR="0" wp14:anchorId="4873AC14" wp14:editId="1B59D538">
            <wp:extent cx="3314109" cy="2769537"/>
            <wp:effectExtent l="0" t="0" r="0" b="0"/>
            <wp:docPr id="4" name="Picture 4" descr="Macintosh HD:Users:99901018:Desktop:148-P-N-Reid-Tinkers-Gathering-Firew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99901018:Desktop:148-P-N-Reid-Tinkers-Gathering-Firewoo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629" cy="2769971"/>
                    </a:xfrm>
                    <a:prstGeom prst="rect">
                      <a:avLst/>
                    </a:prstGeom>
                    <a:noFill/>
                    <a:ln>
                      <a:noFill/>
                    </a:ln>
                  </pic:spPr>
                </pic:pic>
              </a:graphicData>
            </a:graphic>
          </wp:inline>
        </w:drawing>
      </w:r>
    </w:p>
    <w:p w14:paraId="3B7F87B4" w14:textId="77777777" w:rsidR="00895DBE" w:rsidRDefault="00895DBE">
      <w:pPr>
        <w:rPr>
          <w:rFonts w:ascii="Arial" w:hAnsi="Arial"/>
        </w:rPr>
      </w:pPr>
    </w:p>
    <w:p w14:paraId="2685CDBF" w14:textId="76B28179" w:rsidR="00895DBE" w:rsidRPr="00895DBE" w:rsidRDefault="00895DBE">
      <w:pPr>
        <w:rPr>
          <w:rFonts w:ascii="Arial" w:hAnsi="Arial"/>
        </w:rPr>
      </w:pPr>
      <w:r>
        <w:rPr>
          <w:rFonts w:ascii="Arial" w:hAnsi="Arial"/>
        </w:rPr>
        <w:t xml:space="preserve">Nano Reid, </w:t>
      </w:r>
      <w:r>
        <w:rPr>
          <w:rFonts w:ascii="Arial" w:hAnsi="Arial"/>
          <w:i/>
        </w:rPr>
        <w:t xml:space="preserve">Tinkers Gathering Firewood </w:t>
      </w:r>
      <w:r>
        <w:rPr>
          <w:rFonts w:ascii="Arial" w:hAnsi="Arial"/>
        </w:rPr>
        <w:t xml:space="preserve">1950 </w:t>
      </w:r>
      <w:hyperlink r:id="rId10" w:history="1">
        <w:r w:rsidRPr="0049023E">
          <w:rPr>
            <w:rStyle w:val="Hyperlink"/>
            <w:rFonts w:ascii="Arial" w:hAnsi="Arial"/>
          </w:rPr>
          <w:t>http://www.crawfordartgallery.ie/pages/paintings/NanoReid.html</w:t>
        </w:r>
      </w:hyperlink>
      <w:r>
        <w:rPr>
          <w:rFonts w:ascii="Arial" w:hAnsi="Arial"/>
        </w:rPr>
        <w:t xml:space="preserve"> </w:t>
      </w:r>
    </w:p>
    <w:p w14:paraId="071A855C" w14:textId="77777777" w:rsidR="005721A7" w:rsidRDefault="005721A7">
      <w:pPr>
        <w:rPr>
          <w:rFonts w:ascii="Arial" w:hAnsi="Arial"/>
        </w:rPr>
      </w:pPr>
    </w:p>
    <w:p w14:paraId="1F7ABDB7" w14:textId="77777777" w:rsidR="005721A7" w:rsidRDefault="005721A7">
      <w:pPr>
        <w:rPr>
          <w:rFonts w:ascii="Arial" w:hAnsi="Arial"/>
        </w:rPr>
      </w:pPr>
    </w:p>
    <w:p w14:paraId="037E4B7B" w14:textId="79707F83" w:rsidR="005721A7" w:rsidRDefault="005721A7">
      <w:pPr>
        <w:rPr>
          <w:rFonts w:ascii="Arial" w:hAnsi="Arial"/>
        </w:rPr>
      </w:pPr>
      <w:r>
        <w:rPr>
          <w:rFonts w:ascii="Arial" w:hAnsi="Arial"/>
          <w:noProof/>
          <w:lang w:eastAsia="en-GB"/>
        </w:rPr>
        <w:drawing>
          <wp:inline distT="0" distB="0" distL="0" distR="0" wp14:anchorId="0529F13E" wp14:editId="01DFBE54">
            <wp:extent cx="4226694" cy="3065834"/>
            <wp:effectExtent l="0" t="0" r="0" b="7620"/>
            <wp:docPr id="3" name="Picture 3" descr="Macintosh HD:Users:99901018:Desktop:rakoczi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99901018:Desktop:rakoczi_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6694" cy="3065834"/>
                    </a:xfrm>
                    <a:prstGeom prst="rect">
                      <a:avLst/>
                    </a:prstGeom>
                    <a:noFill/>
                    <a:ln>
                      <a:noFill/>
                    </a:ln>
                  </pic:spPr>
                </pic:pic>
              </a:graphicData>
            </a:graphic>
          </wp:inline>
        </w:drawing>
      </w:r>
    </w:p>
    <w:p w14:paraId="7F9543A0" w14:textId="77777777" w:rsidR="005721A7" w:rsidRDefault="005721A7">
      <w:pPr>
        <w:rPr>
          <w:rFonts w:ascii="Arial" w:hAnsi="Arial"/>
        </w:rPr>
      </w:pPr>
    </w:p>
    <w:p w14:paraId="412C8CA2" w14:textId="77777777" w:rsidR="005721A7" w:rsidRDefault="005721A7">
      <w:pPr>
        <w:rPr>
          <w:rFonts w:ascii="Arial" w:hAnsi="Arial"/>
        </w:rPr>
      </w:pPr>
      <w:r>
        <w:rPr>
          <w:rFonts w:ascii="Arial" w:hAnsi="Arial"/>
        </w:rPr>
        <w:t xml:space="preserve">Basil </w:t>
      </w:r>
      <w:proofErr w:type="spellStart"/>
      <w:r>
        <w:rPr>
          <w:rFonts w:ascii="Arial" w:hAnsi="Arial"/>
        </w:rPr>
        <w:t>Rakoczi</w:t>
      </w:r>
      <w:proofErr w:type="spellEnd"/>
      <w:r>
        <w:rPr>
          <w:rFonts w:ascii="Arial" w:hAnsi="Arial"/>
        </w:rPr>
        <w:t xml:space="preserve"> </w:t>
      </w:r>
      <w:r w:rsidRPr="005721A7">
        <w:rPr>
          <w:rFonts w:ascii="Arial" w:hAnsi="Arial"/>
          <w:i/>
        </w:rPr>
        <w:t>The</w:t>
      </w:r>
      <w:r>
        <w:rPr>
          <w:rFonts w:ascii="Arial" w:hAnsi="Arial"/>
        </w:rPr>
        <w:t xml:space="preserve"> </w:t>
      </w:r>
      <w:r>
        <w:rPr>
          <w:rFonts w:ascii="Arial" w:hAnsi="Arial"/>
          <w:i/>
        </w:rPr>
        <w:t xml:space="preserve">Prisoner </w:t>
      </w:r>
      <w:r>
        <w:rPr>
          <w:rFonts w:ascii="Arial" w:hAnsi="Arial"/>
        </w:rPr>
        <w:t xml:space="preserve">1944 </w:t>
      </w:r>
    </w:p>
    <w:p w14:paraId="1C504A4A" w14:textId="651BF100" w:rsidR="005721A7" w:rsidRDefault="00473EB9">
      <w:pPr>
        <w:rPr>
          <w:rFonts w:ascii="Arial" w:hAnsi="Arial"/>
        </w:rPr>
      </w:pPr>
      <w:hyperlink r:id="rId12" w:history="1">
        <w:r w:rsidR="005721A7" w:rsidRPr="0049023E">
          <w:rPr>
            <w:rStyle w:val="Hyperlink"/>
            <w:rFonts w:ascii="Arial" w:hAnsi="Arial"/>
          </w:rPr>
          <w:t>http://imma.gallery-access.com/intl/en/tour.php?a_id=23</w:t>
        </w:r>
      </w:hyperlink>
      <w:r w:rsidR="005721A7">
        <w:rPr>
          <w:rFonts w:ascii="Arial" w:hAnsi="Arial"/>
        </w:rPr>
        <w:t xml:space="preserve"> </w:t>
      </w:r>
    </w:p>
    <w:p w14:paraId="7203E5AA" w14:textId="77777777" w:rsidR="00E97B46" w:rsidRDefault="00E97B46">
      <w:pPr>
        <w:rPr>
          <w:rFonts w:ascii="Arial" w:hAnsi="Arial"/>
        </w:rPr>
      </w:pPr>
    </w:p>
    <w:p w14:paraId="779063E0" w14:textId="77777777" w:rsidR="00E97B46" w:rsidRDefault="00E97B46">
      <w:pPr>
        <w:rPr>
          <w:rFonts w:ascii="Arial" w:hAnsi="Arial"/>
        </w:rPr>
      </w:pPr>
    </w:p>
    <w:p w14:paraId="795471A5" w14:textId="77777777" w:rsidR="00E97B46" w:rsidRDefault="00E97B46">
      <w:pPr>
        <w:rPr>
          <w:rFonts w:ascii="Arial" w:hAnsi="Arial"/>
        </w:rPr>
      </w:pPr>
    </w:p>
    <w:p w14:paraId="3798CF16" w14:textId="77777777" w:rsidR="00E97B46" w:rsidRDefault="00E97B46">
      <w:pPr>
        <w:rPr>
          <w:rFonts w:ascii="Arial" w:hAnsi="Arial"/>
        </w:rPr>
      </w:pPr>
    </w:p>
    <w:p w14:paraId="3E94F235" w14:textId="7DC77137" w:rsidR="00E97B46" w:rsidRDefault="00E97B46">
      <w:pPr>
        <w:rPr>
          <w:rFonts w:ascii="Arial" w:hAnsi="Arial"/>
        </w:rPr>
      </w:pPr>
      <w:r w:rsidRPr="00E97B46">
        <w:rPr>
          <w:rFonts w:ascii="Arial" w:hAnsi="Arial"/>
          <w:noProof/>
          <w:lang w:eastAsia="en-GB"/>
        </w:rPr>
        <w:drawing>
          <wp:inline distT="0" distB="0" distL="0" distR="0" wp14:anchorId="674F499B" wp14:editId="40178ECD">
            <wp:extent cx="3540894" cy="2752324"/>
            <wp:effectExtent l="0" t="0" r="0" b="0"/>
            <wp:docPr id="5" name="Picture 5" descr="Macintosh HD:Users:99901018:Desktop: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99901018:Desktop:8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1574" cy="2752853"/>
                    </a:xfrm>
                    <a:prstGeom prst="rect">
                      <a:avLst/>
                    </a:prstGeom>
                    <a:noFill/>
                    <a:ln>
                      <a:noFill/>
                    </a:ln>
                  </pic:spPr>
                </pic:pic>
              </a:graphicData>
            </a:graphic>
          </wp:inline>
        </w:drawing>
      </w:r>
    </w:p>
    <w:p w14:paraId="731CA6B4" w14:textId="1C28631D" w:rsidR="00E97B46" w:rsidRDefault="00E97B46">
      <w:pPr>
        <w:rPr>
          <w:rFonts w:ascii="Arial" w:hAnsi="Arial"/>
        </w:rPr>
      </w:pPr>
    </w:p>
    <w:p w14:paraId="2D344439" w14:textId="0D5232C5" w:rsidR="00E97B46" w:rsidRDefault="00E97B46">
      <w:pPr>
        <w:rPr>
          <w:rFonts w:ascii="Arial" w:hAnsi="Arial"/>
        </w:rPr>
      </w:pPr>
    </w:p>
    <w:p w14:paraId="492A09DC" w14:textId="77777777" w:rsidR="00E97B46" w:rsidRDefault="00E97B46">
      <w:pPr>
        <w:rPr>
          <w:rFonts w:ascii="Arial" w:hAnsi="Arial"/>
        </w:rPr>
      </w:pPr>
    </w:p>
    <w:p w14:paraId="7A8C1C39" w14:textId="2D7AFA1B" w:rsidR="00E97B46" w:rsidRPr="00E97B46" w:rsidRDefault="00E97B46">
      <w:pPr>
        <w:rPr>
          <w:rFonts w:ascii="Arial" w:hAnsi="Arial"/>
        </w:rPr>
      </w:pPr>
      <w:r>
        <w:rPr>
          <w:rFonts w:ascii="Arial" w:hAnsi="Arial"/>
        </w:rPr>
        <w:t xml:space="preserve">William Scott </w:t>
      </w:r>
      <w:r>
        <w:rPr>
          <w:rFonts w:ascii="Arial" w:hAnsi="Arial"/>
          <w:i/>
        </w:rPr>
        <w:t xml:space="preserve">Orange and Blue </w:t>
      </w:r>
      <w:r>
        <w:rPr>
          <w:rFonts w:ascii="Arial" w:hAnsi="Arial"/>
        </w:rPr>
        <w:t>1950</w:t>
      </w:r>
    </w:p>
    <w:p w14:paraId="1A8E8D97" w14:textId="3DFB8D45" w:rsidR="00E97B46" w:rsidRDefault="00473EB9">
      <w:pPr>
        <w:rPr>
          <w:rFonts w:ascii="Arial" w:hAnsi="Arial"/>
        </w:rPr>
      </w:pPr>
      <w:hyperlink r:id="rId14" w:history="1">
        <w:r w:rsidR="00E97B46" w:rsidRPr="001A577A">
          <w:rPr>
            <w:rStyle w:val="Hyperlink"/>
            <w:rFonts w:ascii="Arial" w:hAnsi="Arial"/>
          </w:rPr>
          <w:t>http://williamscott.org/works/1950/orange-and-blue</w:t>
        </w:r>
      </w:hyperlink>
      <w:r w:rsidR="00E97B46">
        <w:rPr>
          <w:rFonts w:ascii="Arial" w:hAnsi="Arial"/>
        </w:rPr>
        <w:t xml:space="preserve"> </w:t>
      </w:r>
    </w:p>
    <w:p w14:paraId="2731F08E" w14:textId="77777777" w:rsidR="00C96FA7" w:rsidRDefault="00C96FA7">
      <w:pPr>
        <w:rPr>
          <w:rFonts w:ascii="Arial" w:hAnsi="Arial"/>
        </w:rPr>
      </w:pPr>
    </w:p>
    <w:p w14:paraId="41E62C69" w14:textId="167C383A" w:rsidR="00C96FA7" w:rsidRDefault="00C96FA7">
      <w:pPr>
        <w:rPr>
          <w:rFonts w:ascii="Arial" w:hAnsi="Arial"/>
        </w:rPr>
      </w:pPr>
      <w:r>
        <w:rPr>
          <w:rFonts w:ascii="Arial" w:hAnsi="Arial"/>
          <w:noProof/>
          <w:lang w:eastAsia="en-GB"/>
        </w:rPr>
        <w:drawing>
          <wp:inline distT="0" distB="0" distL="0" distR="0" wp14:anchorId="333A9E78" wp14:editId="65129F75">
            <wp:extent cx="4764405" cy="3532505"/>
            <wp:effectExtent l="0" t="0" r="10795" b="0"/>
            <wp:docPr id="6" name="Picture 6" descr="Macintosh HD:Users:99901018:Desktop: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99901018:Desktop:p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4405" cy="3532505"/>
                    </a:xfrm>
                    <a:prstGeom prst="rect">
                      <a:avLst/>
                    </a:prstGeom>
                    <a:noFill/>
                    <a:ln>
                      <a:noFill/>
                    </a:ln>
                  </pic:spPr>
                </pic:pic>
              </a:graphicData>
            </a:graphic>
          </wp:inline>
        </w:drawing>
      </w:r>
    </w:p>
    <w:p w14:paraId="3685D20D" w14:textId="77777777" w:rsidR="00C96FA7" w:rsidRDefault="00C96FA7">
      <w:pPr>
        <w:rPr>
          <w:rFonts w:ascii="Arial" w:hAnsi="Arial"/>
        </w:rPr>
      </w:pPr>
    </w:p>
    <w:p w14:paraId="4C4F756C" w14:textId="77777777" w:rsidR="00C96FA7" w:rsidRDefault="00C96FA7">
      <w:pPr>
        <w:rPr>
          <w:rFonts w:ascii="Arial" w:hAnsi="Arial"/>
        </w:rPr>
      </w:pPr>
      <w:r>
        <w:rPr>
          <w:rFonts w:ascii="Arial" w:hAnsi="Arial"/>
        </w:rPr>
        <w:t xml:space="preserve">Anne Madden, </w:t>
      </w:r>
      <w:r>
        <w:rPr>
          <w:rFonts w:ascii="Arial" w:hAnsi="Arial"/>
          <w:i/>
        </w:rPr>
        <w:t xml:space="preserve">Land Near </w:t>
      </w:r>
      <w:proofErr w:type="spellStart"/>
      <w:r>
        <w:rPr>
          <w:rFonts w:ascii="Arial" w:hAnsi="Arial"/>
          <w:i/>
        </w:rPr>
        <w:t>Kilnaboy</w:t>
      </w:r>
      <w:proofErr w:type="spellEnd"/>
      <w:r>
        <w:rPr>
          <w:rFonts w:ascii="Arial" w:hAnsi="Arial"/>
          <w:i/>
        </w:rPr>
        <w:t xml:space="preserve"> </w:t>
      </w:r>
      <w:r>
        <w:rPr>
          <w:rFonts w:ascii="Arial" w:hAnsi="Arial"/>
        </w:rPr>
        <w:t xml:space="preserve">1964 </w:t>
      </w:r>
    </w:p>
    <w:p w14:paraId="46D8136A" w14:textId="0DF6DDD9" w:rsidR="00C96FA7" w:rsidRPr="00C96FA7" w:rsidRDefault="00473EB9">
      <w:pPr>
        <w:rPr>
          <w:rFonts w:ascii="Arial" w:hAnsi="Arial"/>
        </w:rPr>
      </w:pPr>
      <w:hyperlink r:id="rId16" w:history="1">
        <w:r w:rsidR="00C96FA7" w:rsidRPr="001A577A">
          <w:rPr>
            <w:rStyle w:val="Hyperlink"/>
            <w:rFonts w:ascii="Arial" w:hAnsi="Arial"/>
          </w:rPr>
          <w:t>http://www.anne-madden.com/MaddenPages/painting13.html</w:t>
        </w:r>
      </w:hyperlink>
      <w:r w:rsidR="00C96FA7">
        <w:rPr>
          <w:rFonts w:ascii="Arial" w:hAnsi="Arial"/>
        </w:rPr>
        <w:t xml:space="preserve"> </w:t>
      </w:r>
    </w:p>
    <w:sectPr w:rsidR="00C96FA7" w:rsidRPr="00C96FA7" w:rsidSect="002B70D8">
      <w:head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3C047C" w14:textId="77777777" w:rsidR="00473EB9" w:rsidRDefault="00473EB9" w:rsidP="005C09C6">
      <w:r>
        <w:separator/>
      </w:r>
    </w:p>
  </w:endnote>
  <w:endnote w:type="continuationSeparator" w:id="0">
    <w:p w14:paraId="37699C0D" w14:textId="77777777" w:rsidR="00473EB9" w:rsidRDefault="00473EB9" w:rsidP="005C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6DC9B9" w14:textId="77777777" w:rsidR="00473EB9" w:rsidRDefault="00473EB9" w:rsidP="005C09C6">
      <w:r>
        <w:separator/>
      </w:r>
    </w:p>
  </w:footnote>
  <w:footnote w:type="continuationSeparator" w:id="0">
    <w:p w14:paraId="1304A136" w14:textId="77777777" w:rsidR="00473EB9" w:rsidRDefault="00473EB9" w:rsidP="005C09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E7ACF" w14:textId="77777777" w:rsidR="005C09C6" w:rsidRPr="00C911E5" w:rsidRDefault="005C09C6" w:rsidP="005C09C6">
    <w:pPr>
      <w:rPr>
        <w:rFonts w:ascii="Arial" w:hAnsi="Arial"/>
      </w:rPr>
    </w:pPr>
    <w:moveToRangeStart w:id="72" w:author="Danielle Child" w:date="2014-05-30T14:08:00Z" w:name="move263078232"/>
    <w:proofErr w:type="spellStart"/>
    <w:moveTo w:id="73" w:author="Danielle Child" w:date="2014-05-30T14:08:00Z">
      <w:r>
        <w:rPr>
          <w:rFonts w:ascii="Arial" w:hAnsi="Arial"/>
        </w:rPr>
        <w:t>Fionna</w:t>
      </w:r>
      <w:proofErr w:type="spellEnd"/>
      <w:r>
        <w:rPr>
          <w:rFonts w:ascii="Arial" w:hAnsi="Arial"/>
        </w:rPr>
        <w:t xml:space="preserve"> Barber</w:t>
      </w:r>
    </w:moveTo>
  </w:p>
  <w:moveToRangeEnd w:id="72"/>
  <w:p w14:paraId="3ACE3821" w14:textId="77777777" w:rsidR="005C09C6" w:rsidRDefault="005C09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CCF"/>
    <w:rsid w:val="00001F1D"/>
    <w:rsid w:val="0006217C"/>
    <w:rsid w:val="0007014A"/>
    <w:rsid w:val="000C5541"/>
    <w:rsid w:val="001870E4"/>
    <w:rsid w:val="001B5C95"/>
    <w:rsid w:val="00217958"/>
    <w:rsid w:val="002628DD"/>
    <w:rsid w:val="00281768"/>
    <w:rsid w:val="002B70D8"/>
    <w:rsid w:val="003C362B"/>
    <w:rsid w:val="00436657"/>
    <w:rsid w:val="00473EB9"/>
    <w:rsid w:val="004B0B8B"/>
    <w:rsid w:val="004E7E33"/>
    <w:rsid w:val="00512552"/>
    <w:rsid w:val="005721A7"/>
    <w:rsid w:val="005B08FC"/>
    <w:rsid w:val="005C09C6"/>
    <w:rsid w:val="00602CCF"/>
    <w:rsid w:val="006529C8"/>
    <w:rsid w:val="006766E4"/>
    <w:rsid w:val="006920CF"/>
    <w:rsid w:val="006E4D15"/>
    <w:rsid w:val="00730384"/>
    <w:rsid w:val="0076288B"/>
    <w:rsid w:val="007E11DE"/>
    <w:rsid w:val="007F71BA"/>
    <w:rsid w:val="00824EDA"/>
    <w:rsid w:val="00831F21"/>
    <w:rsid w:val="008727C1"/>
    <w:rsid w:val="0088652D"/>
    <w:rsid w:val="00895DBE"/>
    <w:rsid w:val="008B5DD8"/>
    <w:rsid w:val="00A401E4"/>
    <w:rsid w:val="00B66FF5"/>
    <w:rsid w:val="00C52CAC"/>
    <w:rsid w:val="00C911E5"/>
    <w:rsid w:val="00C96FA7"/>
    <w:rsid w:val="00CC6E40"/>
    <w:rsid w:val="00D312F2"/>
    <w:rsid w:val="00DC1623"/>
    <w:rsid w:val="00DE548B"/>
    <w:rsid w:val="00E266E2"/>
    <w:rsid w:val="00E65FFB"/>
    <w:rsid w:val="00E97B46"/>
    <w:rsid w:val="00EA0AB2"/>
    <w:rsid w:val="00F1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9A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F21"/>
    <w:rPr>
      <w:rFonts w:ascii="Lucida Grande" w:hAnsi="Lucida Grande" w:cs="Lucida Grande"/>
      <w:sz w:val="18"/>
      <w:szCs w:val="18"/>
      <w:lang w:val="en-GB"/>
    </w:rPr>
  </w:style>
  <w:style w:type="character" w:styleId="Hyperlink">
    <w:name w:val="Hyperlink"/>
    <w:basedOn w:val="DefaultParagraphFont"/>
    <w:uiPriority w:val="99"/>
    <w:unhideWhenUsed/>
    <w:rsid w:val="00831F21"/>
    <w:rPr>
      <w:color w:val="0000FF" w:themeColor="hyperlink"/>
      <w:u w:val="single"/>
    </w:rPr>
  </w:style>
  <w:style w:type="character" w:styleId="FollowedHyperlink">
    <w:name w:val="FollowedHyperlink"/>
    <w:basedOn w:val="DefaultParagraphFont"/>
    <w:uiPriority w:val="99"/>
    <w:semiHidden/>
    <w:unhideWhenUsed/>
    <w:rsid w:val="005721A7"/>
    <w:rPr>
      <w:color w:val="800080" w:themeColor="followedHyperlink"/>
      <w:u w:val="single"/>
    </w:rPr>
  </w:style>
  <w:style w:type="paragraph" w:styleId="Header">
    <w:name w:val="header"/>
    <w:basedOn w:val="Normal"/>
    <w:link w:val="HeaderChar"/>
    <w:uiPriority w:val="99"/>
    <w:unhideWhenUsed/>
    <w:rsid w:val="005C09C6"/>
    <w:pPr>
      <w:tabs>
        <w:tab w:val="center" w:pos="4320"/>
        <w:tab w:val="right" w:pos="8640"/>
      </w:tabs>
    </w:pPr>
  </w:style>
  <w:style w:type="character" w:customStyle="1" w:styleId="HeaderChar">
    <w:name w:val="Header Char"/>
    <w:basedOn w:val="DefaultParagraphFont"/>
    <w:link w:val="Header"/>
    <w:uiPriority w:val="99"/>
    <w:rsid w:val="005C09C6"/>
    <w:rPr>
      <w:lang w:val="en-GB"/>
    </w:rPr>
  </w:style>
  <w:style w:type="paragraph" w:styleId="Footer">
    <w:name w:val="footer"/>
    <w:basedOn w:val="Normal"/>
    <w:link w:val="FooterChar"/>
    <w:uiPriority w:val="99"/>
    <w:unhideWhenUsed/>
    <w:rsid w:val="005C09C6"/>
    <w:pPr>
      <w:tabs>
        <w:tab w:val="center" w:pos="4320"/>
        <w:tab w:val="right" w:pos="8640"/>
      </w:tabs>
    </w:pPr>
  </w:style>
  <w:style w:type="character" w:customStyle="1" w:styleId="FooterChar">
    <w:name w:val="Footer Char"/>
    <w:basedOn w:val="DefaultParagraphFont"/>
    <w:link w:val="Footer"/>
    <w:uiPriority w:val="99"/>
    <w:rsid w:val="005C09C6"/>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1F21"/>
    <w:rPr>
      <w:rFonts w:ascii="Lucida Grande" w:hAnsi="Lucida Grande" w:cs="Lucida Grande"/>
      <w:sz w:val="18"/>
      <w:szCs w:val="18"/>
      <w:lang w:val="en-GB"/>
    </w:rPr>
  </w:style>
  <w:style w:type="character" w:styleId="Hyperlink">
    <w:name w:val="Hyperlink"/>
    <w:basedOn w:val="DefaultParagraphFont"/>
    <w:uiPriority w:val="99"/>
    <w:unhideWhenUsed/>
    <w:rsid w:val="00831F21"/>
    <w:rPr>
      <w:color w:val="0000FF" w:themeColor="hyperlink"/>
      <w:u w:val="single"/>
    </w:rPr>
  </w:style>
  <w:style w:type="character" w:styleId="FollowedHyperlink">
    <w:name w:val="FollowedHyperlink"/>
    <w:basedOn w:val="DefaultParagraphFont"/>
    <w:uiPriority w:val="99"/>
    <w:semiHidden/>
    <w:unhideWhenUsed/>
    <w:rsid w:val="005721A7"/>
    <w:rPr>
      <w:color w:val="800080" w:themeColor="followedHyperlink"/>
      <w:u w:val="single"/>
    </w:rPr>
  </w:style>
  <w:style w:type="paragraph" w:styleId="Header">
    <w:name w:val="header"/>
    <w:basedOn w:val="Normal"/>
    <w:link w:val="HeaderChar"/>
    <w:uiPriority w:val="99"/>
    <w:unhideWhenUsed/>
    <w:rsid w:val="005C09C6"/>
    <w:pPr>
      <w:tabs>
        <w:tab w:val="center" w:pos="4320"/>
        <w:tab w:val="right" w:pos="8640"/>
      </w:tabs>
    </w:pPr>
  </w:style>
  <w:style w:type="character" w:customStyle="1" w:styleId="HeaderChar">
    <w:name w:val="Header Char"/>
    <w:basedOn w:val="DefaultParagraphFont"/>
    <w:link w:val="Header"/>
    <w:uiPriority w:val="99"/>
    <w:rsid w:val="005C09C6"/>
    <w:rPr>
      <w:lang w:val="en-GB"/>
    </w:rPr>
  </w:style>
  <w:style w:type="paragraph" w:styleId="Footer">
    <w:name w:val="footer"/>
    <w:basedOn w:val="Normal"/>
    <w:link w:val="FooterChar"/>
    <w:uiPriority w:val="99"/>
    <w:unhideWhenUsed/>
    <w:rsid w:val="005C09C6"/>
    <w:pPr>
      <w:tabs>
        <w:tab w:val="center" w:pos="4320"/>
        <w:tab w:val="right" w:pos="8640"/>
      </w:tabs>
    </w:pPr>
  </w:style>
  <w:style w:type="character" w:customStyle="1" w:styleId="FooterChar">
    <w:name w:val="Footer Char"/>
    <w:basedOn w:val="DefaultParagraphFont"/>
    <w:link w:val="Footer"/>
    <w:uiPriority w:val="99"/>
    <w:rsid w:val="005C09C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arts/yourpaintings/paintings/dawn-killary-harbour-117814"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imma.gallery-access.com/intl/en/tour.php?a_id=23"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www.anne-madden.com/MaddenPages/painting13.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www.crawfordartgallery.ie/pages/paintings/NanoReid.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illiamscott.org/works/1950/orange-and-b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fionna</dc:creator>
  <cp:lastModifiedBy>doctor</cp:lastModifiedBy>
  <cp:revision>2</cp:revision>
  <cp:lastPrinted>2014-05-26T15:45:00Z</cp:lastPrinted>
  <dcterms:created xsi:type="dcterms:W3CDTF">2014-05-31T13:29:00Z</dcterms:created>
  <dcterms:modified xsi:type="dcterms:W3CDTF">2014-05-31T13:29:00Z</dcterms:modified>
</cp:coreProperties>
</file>