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20D4C" w14:textId="77777777" w:rsidR="00741118" w:rsidRDefault="003830F6">
      <w:pPr>
        <w:rPr>
          <w:rFonts w:ascii="Arial" w:hAnsi="Arial"/>
          <w:b/>
          <w:sz w:val="28"/>
          <w:szCs w:val="28"/>
        </w:rPr>
      </w:pPr>
      <w:bookmarkStart w:id="0" w:name="_GoBack"/>
      <w:bookmarkEnd w:id="0"/>
      <w:proofErr w:type="gramStart"/>
      <w:r w:rsidRPr="003C32FF">
        <w:rPr>
          <w:rFonts w:ascii="Arial" w:hAnsi="Arial"/>
          <w:b/>
          <w:sz w:val="28"/>
          <w:szCs w:val="28"/>
        </w:rPr>
        <w:t>le</w:t>
      </w:r>
      <w:proofErr w:type="gramEnd"/>
      <w:r w:rsidRPr="003C32FF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Pr="003C32FF">
        <w:rPr>
          <w:rFonts w:ascii="Arial" w:hAnsi="Arial"/>
          <w:b/>
          <w:sz w:val="28"/>
          <w:szCs w:val="28"/>
        </w:rPr>
        <w:t>Brocquy</w:t>
      </w:r>
      <w:proofErr w:type="spellEnd"/>
      <w:r w:rsidRPr="003C32FF">
        <w:rPr>
          <w:rFonts w:ascii="Arial" w:hAnsi="Arial"/>
          <w:b/>
          <w:sz w:val="28"/>
          <w:szCs w:val="28"/>
        </w:rPr>
        <w:t>,  Louis (1916-2012)</w:t>
      </w:r>
    </w:p>
    <w:p w14:paraId="7AE5CB63" w14:textId="77777777" w:rsidR="003C32FF" w:rsidDel="00A95A72" w:rsidRDefault="003C32FF">
      <w:pPr>
        <w:rPr>
          <w:del w:id="1" w:author="Danielle Child" w:date="2014-05-30T14:30:00Z"/>
          <w:rFonts w:ascii="Arial" w:hAnsi="Arial"/>
          <w:b/>
          <w:sz w:val="28"/>
          <w:szCs w:val="28"/>
        </w:rPr>
      </w:pPr>
    </w:p>
    <w:p w14:paraId="5CB884FB" w14:textId="2C6198EA" w:rsidR="003C32FF" w:rsidRPr="003C32FF" w:rsidDel="00A95A72" w:rsidRDefault="003C32FF">
      <w:pPr>
        <w:rPr>
          <w:rFonts w:ascii="Arial" w:hAnsi="Arial"/>
          <w:b/>
        </w:rPr>
      </w:pPr>
      <w:moveFromRangeStart w:id="2" w:author="Danielle Child" w:date="2014-05-30T14:30:00Z" w:name="move263079534"/>
      <w:moveFrom w:id="3" w:author="Danielle Child" w:date="2014-05-30T14:30:00Z">
        <w:r w:rsidDel="00A95A72">
          <w:rPr>
            <w:rFonts w:ascii="Arial" w:hAnsi="Arial"/>
            <w:b/>
          </w:rPr>
          <w:t>Fionna Barber</w:t>
        </w:r>
      </w:moveFrom>
    </w:p>
    <w:moveFromRangeEnd w:id="2"/>
    <w:p w14:paraId="5D64F925" w14:textId="77777777" w:rsidR="003830F6" w:rsidRDefault="003830F6">
      <w:pPr>
        <w:rPr>
          <w:rFonts w:ascii="Arial" w:hAnsi="Arial"/>
          <w:b/>
        </w:rPr>
      </w:pPr>
    </w:p>
    <w:p w14:paraId="05B6E6CC" w14:textId="329836D8" w:rsidR="003830F6" w:rsidRDefault="00606A18">
      <w:pPr>
        <w:rPr>
          <w:rFonts w:ascii="Arial" w:hAnsi="Arial"/>
        </w:rPr>
      </w:pPr>
      <w:r>
        <w:rPr>
          <w:rFonts w:ascii="Arial" w:hAnsi="Arial"/>
        </w:rPr>
        <w:t xml:space="preserve">Born in Dublin, </w:t>
      </w:r>
      <w:r w:rsidR="003830F6">
        <w:rPr>
          <w:rFonts w:ascii="Arial" w:hAnsi="Arial"/>
        </w:rPr>
        <w:t xml:space="preserve">Louis le </w:t>
      </w:r>
      <w:proofErr w:type="spellStart"/>
      <w:r w:rsidR="003830F6">
        <w:rPr>
          <w:rFonts w:ascii="Arial" w:hAnsi="Arial"/>
        </w:rPr>
        <w:t>Brocquy</w:t>
      </w:r>
      <w:proofErr w:type="spellEnd"/>
      <w:r>
        <w:rPr>
          <w:rFonts w:ascii="Arial" w:hAnsi="Arial"/>
        </w:rPr>
        <w:t xml:space="preserve"> </w:t>
      </w:r>
      <w:r w:rsidR="003830F6">
        <w:rPr>
          <w:rFonts w:ascii="Arial" w:hAnsi="Arial"/>
        </w:rPr>
        <w:t>became one of the most significant figures in Irish twentieth century art. After a major role in the organisation of the Irish Living Art Exhibition in 1943</w:t>
      </w:r>
      <w:ins w:id="4" w:author="Danielle Child" w:date="2014-05-30T14:30:00Z">
        <w:r w:rsidR="00A95A72">
          <w:rPr>
            <w:rFonts w:ascii="Arial" w:hAnsi="Arial"/>
          </w:rPr>
          <w:t>,</w:t>
        </w:r>
      </w:ins>
      <w:r w:rsidR="003830F6">
        <w:rPr>
          <w:rFonts w:ascii="Arial" w:hAnsi="Arial"/>
        </w:rPr>
        <w:t xml:space="preserve"> he moved to London where he was active in the co</w:t>
      </w:r>
      <w:r>
        <w:rPr>
          <w:rFonts w:ascii="Arial" w:hAnsi="Arial"/>
        </w:rPr>
        <w:t>ntemporary art scene</w:t>
      </w:r>
      <w:del w:id="5" w:author="Danielle Child" w:date="2014-05-30T14:30:00Z">
        <w:r w:rsidDel="00A95A72">
          <w:rPr>
            <w:rFonts w:ascii="Arial" w:hAnsi="Arial"/>
          </w:rPr>
          <w:delText>,</w:delText>
        </w:r>
      </w:del>
      <w:ins w:id="6" w:author="Danielle Child" w:date="2014-05-30T14:30:00Z">
        <w:r w:rsidR="00A95A72">
          <w:rPr>
            <w:rFonts w:ascii="Arial" w:hAnsi="Arial"/>
          </w:rPr>
          <w:t xml:space="preserve">. </w:t>
        </w:r>
      </w:ins>
      <w:del w:id="7" w:author="Danielle Child" w:date="2014-05-30T14:30:00Z">
        <w:r w:rsidDel="00A95A72">
          <w:rPr>
            <w:rFonts w:ascii="Arial" w:hAnsi="Arial"/>
          </w:rPr>
          <w:delText xml:space="preserve"> and then </w:delText>
        </w:r>
      </w:del>
      <w:ins w:id="8" w:author="Danielle Child" w:date="2014-05-30T14:30:00Z">
        <w:r w:rsidR="00A95A72">
          <w:rPr>
            <w:rFonts w:ascii="Arial" w:hAnsi="Arial"/>
          </w:rPr>
          <w:t>I</w:t>
        </w:r>
      </w:ins>
      <w:del w:id="9" w:author="Danielle Child" w:date="2014-05-30T14:30:00Z">
        <w:r w:rsidDel="00A95A72">
          <w:rPr>
            <w:rFonts w:ascii="Arial" w:hAnsi="Arial"/>
          </w:rPr>
          <w:delText>i</w:delText>
        </w:r>
      </w:del>
      <w:r w:rsidR="003830F6">
        <w:rPr>
          <w:rFonts w:ascii="Arial" w:hAnsi="Arial"/>
        </w:rPr>
        <w:t>n 1958</w:t>
      </w:r>
      <w:ins w:id="10" w:author="Danielle Child" w:date="2014-05-30T14:30:00Z">
        <w:r w:rsidR="00A95A72">
          <w:rPr>
            <w:rFonts w:ascii="Arial" w:hAnsi="Arial"/>
          </w:rPr>
          <w:t>,</w:t>
        </w:r>
      </w:ins>
      <w:r w:rsidR="003830F6">
        <w:rPr>
          <w:rFonts w:ascii="Arial" w:hAnsi="Arial"/>
        </w:rPr>
        <w:t xml:space="preserve"> </w:t>
      </w:r>
      <w:ins w:id="11" w:author="Danielle Child" w:date="2014-05-30T14:31:00Z">
        <w:r w:rsidR="00A95A72">
          <w:rPr>
            <w:rFonts w:ascii="Arial" w:hAnsi="Arial"/>
          </w:rPr>
          <w:t xml:space="preserve">le </w:t>
        </w:r>
        <w:proofErr w:type="spellStart"/>
        <w:r w:rsidR="00A95A72">
          <w:rPr>
            <w:rFonts w:ascii="Arial" w:hAnsi="Arial"/>
          </w:rPr>
          <w:t>Brocquy</w:t>
        </w:r>
        <w:proofErr w:type="spellEnd"/>
        <w:r w:rsidR="00A95A72">
          <w:rPr>
            <w:rFonts w:ascii="Arial" w:hAnsi="Arial"/>
          </w:rPr>
          <w:t xml:space="preserve"> </w:t>
        </w:r>
      </w:ins>
      <w:r>
        <w:rPr>
          <w:rFonts w:ascii="Arial" w:hAnsi="Arial"/>
        </w:rPr>
        <w:t xml:space="preserve">moved </w:t>
      </w:r>
      <w:r w:rsidR="003830F6">
        <w:rPr>
          <w:rFonts w:ascii="Arial" w:hAnsi="Arial"/>
        </w:rPr>
        <w:t xml:space="preserve">to the South of France with his wife, the painter Ann Madden, remaining there until their return to Dublin in 2000. His painting </w:t>
      </w:r>
      <w:r w:rsidR="003830F6">
        <w:rPr>
          <w:rFonts w:ascii="Arial" w:hAnsi="Arial"/>
          <w:i/>
        </w:rPr>
        <w:t xml:space="preserve">A Family </w:t>
      </w:r>
      <w:r>
        <w:rPr>
          <w:rFonts w:ascii="Arial" w:hAnsi="Arial"/>
        </w:rPr>
        <w:t xml:space="preserve">(1951) won the </w:t>
      </w:r>
      <w:proofErr w:type="spellStart"/>
      <w:r>
        <w:rPr>
          <w:rFonts w:ascii="Arial" w:hAnsi="Arial"/>
        </w:rPr>
        <w:t>Prealpina</w:t>
      </w:r>
      <w:proofErr w:type="spellEnd"/>
      <w:r w:rsidR="003830F6">
        <w:rPr>
          <w:rFonts w:ascii="Arial" w:hAnsi="Arial"/>
        </w:rPr>
        <w:t xml:space="preserve"> Painting Prize at the Venice Biennale in 1958</w:t>
      </w:r>
      <w:ins w:id="12" w:author="Danielle Child" w:date="2014-05-30T14:31:00Z">
        <w:r w:rsidR="00A95A72">
          <w:rPr>
            <w:rFonts w:ascii="Arial" w:hAnsi="Arial"/>
          </w:rPr>
          <w:t>;</w:t>
        </w:r>
        <w:r w:rsidR="00A95A72" w:rsidRPr="00A95A72">
          <w:rPr>
            <w:rFonts w:ascii="Arial" w:hAnsi="Arial"/>
          </w:rPr>
          <w:t xml:space="preserve"> </w:t>
        </w:r>
        <w:r w:rsidR="00A95A72">
          <w:rPr>
            <w:rFonts w:ascii="Arial" w:hAnsi="Arial"/>
          </w:rPr>
          <w:t>after having been rejected by the Hugh Lane Gallery in Dublin in the 1950s, it</w:t>
        </w:r>
      </w:ins>
      <w:del w:id="13" w:author="Danielle Child" w:date="2014-05-30T14:31:00Z">
        <w:r w:rsidR="003830F6" w:rsidDel="00A95A72">
          <w:rPr>
            <w:rFonts w:ascii="Arial" w:hAnsi="Arial"/>
          </w:rPr>
          <w:delText>,</w:delText>
        </w:r>
      </w:del>
      <w:r w:rsidR="003830F6">
        <w:rPr>
          <w:rFonts w:ascii="Arial" w:hAnsi="Arial"/>
        </w:rPr>
        <w:t xml:space="preserve"> finally enter</w:t>
      </w:r>
      <w:ins w:id="14" w:author="Danielle Child" w:date="2014-05-30T14:32:00Z">
        <w:r w:rsidR="00A95A72">
          <w:rPr>
            <w:rFonts w:ascii="Arial" w:hAnsi="Arial"/>
          </w:rPr>
          <w:t>ed</w:t>
        </w:r>
      </w:ins>
      <w:del w:id="15" w:author="Danielle Child" w:date="2014-05-30T14:32:00Z">
        <w:r w:rsidR="003830F6" w:rsidDel="00A95A72">
          <w:rPr>
            <w:rFonts w:ascii="Arial" w:hAnsi="Arial"/>
          </w:rPr>
          <w:delText>ing</w:delText>
        </w:r>
      </w:del>
      <w:r w:rsidR="003830F6">
        <w:rPr>
          <w:rFonts w:ascii="Arial" w:hAnsi="Arial"/>
        </w:rPr>
        <w:t xml:space="preserve"> the collection of the National Gallery of Ireland in 2000</w:t>
      </w:r>
      <w:del w:id="16" w:author="Danielle Child" w:date="2014-05-30T14:31:00Z">
        <w:r w:rsidR="003830F6" w:rsidDel="00A95A72">
          <w:rPr>
            <w:rFonts w:ascii="Arial" w:hAnsi="Arial"/>
          </w:rPr>
          <w:delText xml:space="preserve"> after having </w:delText>
        </w:r>
        <w:r w:rsidDel="00A95A72">
          <w:rPr>
            <w:rFonts w:ascii="Arial" w:hAnsi="Arial"/>
          </w:rPr>
          <w:delText>been rejected by the Hugh Lane G</w:delText>
        </w:r>
        <w:r w:rsidR="003830F6" w:rsidDel="00A95A72">
          <w:rPr>
            <w:rFonts w:ascii="Arial" w:hAnsi="Arial"/>
          </w:rPr>
          <w:delText>allery in Dublin in the 1950s</w:delText>
        </w:r>
      </w:del>
      <w:r w:rsidR="003830F6">
        <w:rPr>
          <w:rFonts w:ascii="Arial" w:hAnsi="Arial"/>
        </w:rPr>
        <w:t xml:space="preserve">. </w:t>
      </w:r>
      <w:r w:rsidR="003830F6">
        <w:rPr>
          <w:rFonts w:ascii="Arial" w:hAnsi="Arial"/>
          <w:i/>
        </w:rPr>
        <w:t xml:space="preserve">A Family </w:t>
      </w:r>
      <w:r w:rsidR="003830F6">
        <w:rPr>
          <w:rFonts w:ascii="Arial" w:hAnsi="Arial"/>
        </w:rPr>
        <w:t xml:space="preserve">addresses Cold War anxieties through a reading of both Picasso and </w:t>
      </w:r>
      <w:proofErr w:type="spellStart"/>
      <w:r w:rsidR="003830F6">
        <w:rPr>
          <w:rFonts w:ascii="Arial" w:hAnsi="Arial"/>
        </w:rPr>
        <w:t>Manet</w:t>
      </w:r>
      <w:proofErr w:type="spellEnd"/>
      <w:r w:rsidR="003830F6">
        <w:rPr>
          <w:rFonts w:ascii="Arial" w:hAnsi="Arial"/>
        </w:rPr>
        <w:t xml:space="preserve">; the </w:t>
      </w:r>
      <w:r w:rsidR="003830F6">
        <w:rPr>
          <w:rFonts w:ascii="Arial" w:hAnsi="Arial"/>
          <w:i/>
        </w:rPr>
        <w:t xml:space="preserve">Presences </w:t>
      </w:r>
      <w:r w:rsidR="003830F6">
        <w:rPr>
          <w:rFonts w:ascii="Arial" w:hAnsi="Arial"/>
        </w:rPr>
        <w:t>series</w:t>
      </w:r>
      <w:r w:rsidR="003830F6">
        <w:rPr>
          <w:rFonts w:ascii="Arial" w:hAnsi="Arial"/>
          <w:i/>
        </w:rPr>
        <w:t xml:space="preserve"> </w:t>
      </w:r>
      <w:r w:rsidR="003C32FF">
        <w:rPr>
          <w:rFonts w:ascii="Arial" w:hAnsi="Arial"/>
        </w:rPr>
        <w:t>(1954-1964</w:t>
      </w:r>
      <w:r w:rsidR="003830F6">
        <w:rPr>
          <w:rFonts w:ascii="Arial" w:hAnsi="Arial"/>
        </w:rPr>
        <w:t>) examined the female body through a visual language close to the French Inform (</w:t>
      </w:r>
      <w:proofErr w:type="spellStart"/>
      <w:r w:rsidR="003830F6">
        <w:rPr>
          <w:rFonts w:ascii="Arial" w:hAnsi="Arial"/>
        </w:rPr>
        <w:t>l’Informe</w:t>
      </w:r>
      <w:proofErr w:type="spellEnd"/>
      <w:r w:rsidR="003830F6">
        <w:rPr>
          <w:rFonts w:ascii="Arial" w:hAnsi="Arial"/>
        </w:rPr>
        <w:t xml:space="preserve">). </w:t>
      </w:r>
      <w:r w:rsidR="004B4541">
        <w:rPr>
          <w:rFonts w:ascii="Arial" w:hAnsi="Arial"/>
        </w:rPr>
        <w:t>However</w:t>
      </w:r>
      <w:ins w:id="17" w:author="Danielle Child" w:date="2014-05-30T14:32:00Z">
        <w:r w:rsidR="00A95A72">
          <w:rPr>
            <w:rFonts w:ascii="Arial" w:hAnsi="Arial"/>
          </w:rPr>
          <w:t>,</w:t>
        </w:r>
      </w:ins>
      <w:r w:rsidR="004B4541">
        <w:rPr>
          <w:rFonts w:ascii="Arial" w:hAnsi="Arial"/>
        </w:rPr>
        <w:t xml:space="preserve"> a significant theme in le </w:t>
      </w:r>
      <w:proofErr w:type="spellStart"/>
      <w:r w:rsidR="004B4541">
        <w:rPr>
          <w:rFonts w:ascii="Arial" w:hAnsi="Arial"/>
        </w:rPr>
        <w:t>Brocquy’s</w:t>
      </w:r>
      <w:proofErr w:type="spellEnd"/>
      <w:r w:rsidR="004B4541">
        <w:rPr>
          <w:rFonts w:ascii="Arial" w:hAnsi="Arial"/>
        </w:rPr>
        <w:t xml:space="preserve"> work from the</w:t>
      </w:r>
      <w:r w:rsidR="003830F6">
        <w:rPr>
          <w:rFonts w:ascii="Arial" w:hAnsi="Arial"/>
        </w:rPr>
        <w:t xml:space="preserve"> 1960s</w:t>
      </w:r>
      <w:r w:rsidR="004B4541">
        <w:rPr>
          <w:rFonts w:ascii="Arial" w:hAnsi="Arial"/>
        </w:rPr>
        <w:t xml:space="preserve"> onwards</w:t>
      </w:r>
      <w:r w:rsidR="003830F6">
        <w:rPr>
          <w:rFonts w:ascii="Arial" w:hAnsi="Arial"/>
        </w:rPr>
        <w:t xml:space="preserve"> </w:t>
      </w:r>
      <w:r>
        <w:rPr>
          <w:rFonts w:ascii="Arial" w:hAnsi="Arial"/>
        </w:rPr>
        <w:t>utilised</w:t>
      </w:r>
      <w:r w:rsidR="003830F6">
        <w:rPr>
          <w:rFonts w:ascii="Arial" w:hAnsi="Arial"/>
        </w:rPr>
        <w:t xml:space="preserve"> the Celtic cult of the head as a basis for studies of modernist art</w:t>
      </w:r>
      <w:r w:rsidR="004B4541">
        <w:rPr>
          <w:rFonts w:ascii="Arial" w:hAnsi="Arial"/>
        </w:rPr>
        <w:t xml:space="preserve">ists and writers including </w:t>
      </w:r>
      <w:ins w:id="18" w:author="Danielle Child" w:date="2014-05-30T14:32:00Z">
        <w:r w:rsidR="00A95A72">
          <w:rPr>
            <w:rFonts w:ascii="Arial" w:hAnsi="Arial"/>
          </w:rPr>
          <w:t xml:space="preserve">Francis </w:t>
        </w:r>
      </w:ins>
      <w:r w:rsidR="004B4541">
        <w:rPr>
          <w:rFonts w:ascii="Arial" w:hAnsi="Arial"/>
        </w:rPr>
        <w:t xml:space="preserve">Bacon, </w:t>
      </w:r>
      <w:ins w:id="19" w:author="Danielle Child" w:date="2014-05-30T14:33:00Z">
        <w:r w:rsidR="00A95A72">
          <w:rPr>
            <w:rFonts w:ascii="Arial" w:hAnsi="Arial"/>
          </w:rPr>
          <w:t xml:space="preserve">James </w:t>
        </w:r>
      </w:ins>
      <w:r w:rsidR="004B4541">
        <w:rPr>
          <w:rFonts w:ascii="Arial" w:hAnsi="Arial"/>
        </w:rPr>
        <w:t>Joyce</w:t>
      </w:r>
      <w:r>
        <w:rPr>
          <w:rFonts w:ascii="Arial" w:hAnsi="Arial"/>
        </w:rPr>
        <w:t xml:space="preserve"> and </w:t>
      </w:r>
      <w:ins w:id="20" w:author="Danielle Child" w:date="2014-05-30T14:34:00Z">
        <w:r w:rsidR="00A95A72">
          <w:rPr>
            <w:rFonts w:ascii="Arial" w:hAnsi="Arial"/>
          </w:rPr>
          <w:t xml:space="preserve">Federico </w:t>
        </w:r>
        <w:proofErr w:type="spellStart"/>
        <w:r w:rsidR="00A95A72">
          <w:rPr>
            <w:rFonts w:ascii="Arial" w:hAnsi="Arial"/>
          </w:rPr>
          <w:t>Gar</w:t>
        </w:r>
        <w:r w:rsidR="00A95A72" w:rsidRPr="00A95A72">
          <w:rPr>
            <w:rFonts w:ascii="Arial" w:hAnsi="Arial"/>
          </w:rPr>
          <w:t>c</w:t>
        </w:r>
      </w:ins>
      <w:proofErr w:type="spellEnd"/>
      <w:ins w:id="21" w:author="Danielle Child" w:date="2014-05-30T14:35:00Z">
        <w:r w:rsidR="00A95A72" w:rsidRPr="00A95A72">
          <w:rPr>
            <w:rFonts w:ascii="Arial" w:hAnsi="Arial"/>
            <w:bCs/>
            <w:lang w:val="en-US"/>
            <w:rPrChange w:id="22" w:author="Danielle Child" w:date="2014-05-30T14:35:00Z">
              <w:rPr>
                <w:rFonts w:ascii="Arial" w:hAnsi="Arial"/>
                <w:b/>
                <w:bCs/>
                <w:lang w:val="en-US"/>
              </w:rPr>
            </w:rPrChange>
          </w:rPr>
          <w:t>í</w:t>
        </w:r>
      </w:ins>
      <w:ins w:id="23" w:author="Danielle Child" w:date="2014-05-30T14:34:00Z">
        <w:r w:rsidR="00A95A72" w:rsidRPr="00A95A72">
          <w:rPr>
            <w:rFonts w:ascii="Arial" w:hAnsi="Arial"/>
          </w:rPr>
          <w:t xml:space="preserve">a </w:t>
        </w:r>
      </w:ins>
      <w:r>
        <w:rPr>
          <w:rFonts w:ascii="Arial" w:hAnsi="Arial"/>
        </w:rPr>
        <w:t>Lorca, thus firmly located Irish identity within the wider context of European modernism.</w:t>
      </w:r>
    </w:p>
    <w:p w14:paraId="54C0D83B" w14:textId="77777777" w:rsidR="004B4541" w:rsidRDefault="004B4541">
      <w:pPr>
        <w:rPr>
          <w:rFonts w:ascii="Arial" w:hAnsi="Arial"/>
        </w:rPr>
      </w:pPr>
    </w:p>
    <w:p w14:paraId="05342B26" w14:textId="77777777" w:rsidR="004B4541" w:rsidRDefault="004B4541">
      <w:pPr>
        <w:rPr>
          <w:rFonts w:ascii="Arial" w:hAnsi="Arial"/>
        </w:rPr>
      </w:pPr>
    </w:p>
    <w:p w14:paraId="3D6810DE" w14:textId="77777777" w:rsidR="004B4541" w:rsidRDefault="004B4541">
      <w:pPr>
        <w:rPr>
          <w:rFonts w:ascii="Arial" w:hAnsi="Arial"/>
        </w:rPr>
      </w:pPr>
    </w:p>
    <w:p w14:paraId="5C5BFA1A" w14:textId="77777777" w:rsidR="004B4541" w:rsidRDefault="004B4541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606A18">
        <w:rPr>
          <w:rFonts w:ascii="Arial" w:hAnsi="Arial"/>
          <w:noProof/>
          <w:lang w:eastAsia="en-GB"/>
        </w:rPr>
        <w:drawing>
          <wp:inline distT="0" distB="0" distL="0" distR="0" wp14:anchorId="62861B78" wp14:editId="4DD8B3F1">
            <wp:extent cx="4562475" cy="3185795"/>
            <wp:effectExtent l="0" t="0" r="9525" b="0"/>
            <wp:docPr id="2" name="Picture 2" descr="Macintosh HD:Users:99901018:Desktop:Brocquy_Main_645x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99901018:Desktop:Brocquy_Main_645x4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8F09" w14:textId="77777777" w:rsidR="00606A18" w:rsidRDefault="00606A18">
      <w:pPr>
        <w:rPr>
          <w:rFonts w:ascii="Arial" w:hAnsi="Arial"/>
        </w:rPr>
      </w:pPr>
    </w:p>
    <w:p w14:paraId="5DFA3312" w14:textId="77777777" w:rsidR="00606A18" w:rsidRDefault="00606A18">
      <w:pPr>
        <w:rPr>
          <w:rFonts w:ascii="Arial" w:hAnsi="Arial"/>
        </w:rPr>
      </w:pPr>
      <w:r>
        <w:rPr>
          <w:rFonts w:ascii="Arial" w:hAnsi="Arial"/>
        </w:rPr>
        <w:t xml:space="preserve">Louis le </w:t>
      </w:r>
      <w:proofErr w:type="spellStart"/>
      <w:r>
        <w:rPr>
          <w:rFonts w:ascii="Arial" w:hAnsi="Arial"/>
        </w:rPr>
        <w:t>Brocquy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  <w:i/>
        </w:rPr>
        <w:t xml:space="preserve">A Family </w:t>
      </w:r>
      <w:r>
        <w:rPr>
          <w:rFonts w:ascii="Arial" w:hAnsi="Arial"/>
        </w:rPr>
        <w:t xml:space="preserve">1951 </w:t>
      </w:r>
      <w:hyperlink r:id="rId8" w:history="1">
        <w:r w:rsidRPr="001A577A">
          <w:rPr>
            <w:rStyle w:val="Hyperlink"/>
            <w:rFonts w:ascii="Arial" w:hAnsi="Arial"/>
          </w:rPr>
          <w:t>http://www.nationalgallery.ie/en/Collection/Irelands_Favourite_Painting/Final_brocquy.aspx</w:t>
        </w:r>
      </w:hyperlink>
      <w:r>
        <w:rPr>
          <w:rFonts w:ascii="Arial" w:hAnsi="Arial"/>
        </w:rPr>
        <w:t xml:space="preserve"> </w:t>
      </w:r>
    </w:p>
    <w:p w14:paraId="08ECC61A" w14:textId="77777777" w:rsidR="003C32FF" w:rsidRDefault="003C32FF">
      <w:pPr>
        <w:rPr>
          <w:rFonts w:ascii="Arial" w:hAnsi="Arial"/>
        </w:rPr>
      </w:pPr>
    </w:p>
    <w:p w14:paraId="7E788F03" w14:textId="72134F70" w:rsidR="003C32FF" w:rsidRDefault="003C32FF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References and Further Reading</w:t>
      </w:r>
    </w:p>
    <w:p w14:paraId="3385DB9C" w14:textId="77777777" w:rsidR="003C32FF" w:rsidRDefault="003C32FF" w:rsidP="003C32FF">
      <w:pPr>
        <w:pStyle w:val="EndnoteText"/>
        <w:rPr>
          <w:rFonts w:ascii="Arial" w:hAnsi="Arial" w:cs="Arial"/>
          <w:sz w:val="22"/>
          <w:szCs w:val="24"/>
        </w:rPr>
      </w:pPr>
    </w:p>
    <w:p w14:paraId="3D4FA551" w14:textId="42A4E31A" w:rsidR="003C32FF" w:rsidRPr="003C32FF" w:rsidRDefault="003C32FF" w:rsidP="003C32FF">
      <w:pPr>
        <w:pStyle w:val="Endnote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Coulter, R</w:t>
      </w:r>
      <w:ins w:id="24" w:author="Danielle Child" w:date="2014-05-30T14:35:00Z">
        <w:r w:rsidR="007D6FE8">
          <w:rPr>
            <w:rFonts w:ascii="Arial" w:hAnsi="Arial" w:cs="Arial"/>
            <w:sz w:val="24"/>
            <w:szCs w:val="24"/>
          </w:rPr>
          <w:t>.</w:t>
        </w:r>
      </w:ins>
      <w:r w:rsidRPr="003C32FF">
        <w:rPr>
          <w:rFonts w:ascii="Arial" w:hAnsi="Arial" w:cs="Arial"/>
          <w:sz w:val="24"/>
          <w:szCs w:val="24"/>
        </w:rPr>
        <w:t xml:space="preserve"> (2008) ‘Louis le </w:t>
      </w:r>
      <w:proofErr w:type="spellStart"/>
      <w:r w:rsidRPr="003C32FF">
        <w:rPr>
          <w:rFonts w:ascii="Arial" w:hAnsi="Arial" w:cs="Arial"/>
          <w:sz w:val="24"/>
          <w:szCs w:val="24"/>
        </w:rPr>
        <w:t>Brocquy’s</w:t>
      </w:r>
      <w:proofErr w:type="spellEnd"/>
      <w:r w:rsidRPr="003C32FF">
        <w:rPr>
          <w:rFonts w:ascii="Arial" w:hAnsi="Arial" w:cs="Arial"/>
          <w:sz w:val="24"/>
          <w:szCs w:val="24"/>
        </w:rPr>
        <w:t xml:space="preserve"> </w:t>
      </w:r>
      <w:r w:rsidRPr="003C32FF">
        <w:rPr>
          <w:rFonts w:ascii="Arial" w:hAnsi="Arial" w:cs="Arial"/>
          <w:i/>
          <w:sz w:val="24"/>
          <w:szCs w:val="24"/>
        </w:rPr>
        <w:t>Presences</w:t>
      </w:r>
      <w:r w:rsidRPr="003C32FF">
        <w:rPr>
          <w:rFonts w:ascii="Arial" w:hAnsi="Arial" w:cs="Arial"/>
          <w:sz w:val="24"/>
          <w:szCs w:val="24"/>
        </w:rPr>
        <w:t xml:space="preserve">, 1954-64: Irish, British or International?’ </w:t>
      </w:r>
      <w:r w:rsidRPr="003C32FF">
        <w:rPr>
          <w:rFonts w:ascii="Arial" w:hAnsi="Arial" w:cs="Arial"/>
          <w:i/>
          <w:sz w:val="24"/>
          <w:szCs w:val="24"/>
        </w:rPr>
        <w:t xml:space="preserve">The Irish Review, </w:t>
      </w:r>
      <w:r>
        <w:rPr>
          <w:rFonts w:ascii="Arial" w:hAnsi="Arial" w:cs="Arial"/>
          <w:sz w:val="24"/>
          <w:szCs w:val="24"/>
        </w:rPr>
        <w:t>39, Winter,</w:t>
      </w:r>
      <w:r w:rsidRPr="003C32FF">
        <w:rPr>
          <w:rFonts w:ascii="Arial" w:hAnsi="Arial" w:cs="Arial"/>
          <w:sz w:val="24"/>
          <w:szCs w:val="24"/>
        </w:rPr>
        <w:t xml:space="preserve"> pp.</w:t>
      </w:r>
      <w:del w:id="25" w:author="Danielle Child" w:date="2014-05-30T14:36:00Z">
        <w:r w:rsidRPr="003C32FF" w:rsidDel="007D6FE8">
          <w:rPr>
            <w:rFonts w:ascii="Arial" w:hAnsi="Arial" w:cs="Arial"/>
            <w:sz w:val="24"/>
            <w:szCs w:val="24"/>
          </w:rPr>
          <w:delText xml:space="preserve"> </w:delText>
        </w:r>
      </w:del>
      <w:r w:rsidRPr="003C32FF">
        <w:rPr>
          <w:rFonts w:ascii="Arial" w:hAnsi="Arial" w:cs="Arial"/>
          <w:sz w:val="24"/>
          <w:szCs w:val="24"/>
        </w:rPr>
        <w:t>139</w:t>
      </w:r>
      <w:del w:id="26" w:author="Danielle Child" w:date="2014-05-30T14:35:00Z">
        <w:r w:rsidRPr="003C32FF" w:rsidDel="007D6FE8">
          <w:rPr>
            <w:rFonts w:ascii="Arial" w:hAnsi="Arial" w:cs="Arial"/>
            <w:sz w:val="24"/>
            <w:szCs w:val="24"/>
          </w:rPr>
          <w:delText xml:space="preserve"> </w:delText>
        </w:r>
      </w:del>
      <w:ins w:id="27" w:author="Danielle Child" w:date="2014-05-30T14:35:00Z">
        <w:r w:rsidR="007D6FE8">
          <w:rPr>
            <w:rFonts w:ascii="Arial" w:hAnsi="Arial" w:cs="Arial"/>
            <w:sz w:val="24"/>
            <w:szCs w:val="24"/>
          </w:rPr>
          <w:t>-</w:t>
        </w:r>
      </w:ins>
      <w:del w:id="28" w:author="Danielle Child" w:date="2014-05-30T14:35:00Z">
        <w:r w:rsidRPr="003C32FF" w:rsidDel="007D6FE8">
          <w:rPr>
            <w:rFonts w:ascii="Arial" w:hAnsi="Arial" w:cs="Arial"/>
            <w:sz w:val="24"/>
            <w:szCs w:val="24"/>
          </w:rPr>
          <w:delText xml:space="preserve">– </w:delText>
        </w:r>
      </w:del>
      <w:r w:rsidRPr="003C32FF">
        <w:rPr>
          <w:rFonts w:ascii="Arial" w:hAnsi="Arial" w:cs="Arial"/>
          <w:sz w:val="24"/>
          <w:szCs w:val="24"/>
        </w:rPr>
        <w:t>156</w:t>
      </w:r>
    </w:p>
    <w:p w14:paraId="69DB6483" w14:textId="77777777" w:rsidR="003C32FF" w:rsidRPr="003C32FF" w:rsidRDefault="003C32FF">
      <w:pPr>
        <w:rPr>
          <w:rFonts w:ascii="Arial" w:hAnsi="Arial"/>
        </w:rPr>
      </w:pPr>
    </w:p>
    <w:p w14:paraId="3D730389" w14:textId="4AA92D38" w:rsidR="003C32FF" w:rsidRDefault="003C32FF" w:rsidP="003C32FF">
      <w:pPr>
        <w:pStyle w:val="EndnoteText"/>
        <w:rPr>
          <w:rFonts w:ascii="Arial" w:hAnsi="Arial" w:cs="Arial"/>
          <w:sz w:val="24"/>
          <w:szCs w:val="24"/>
        </w:rPr>
      </w:pPr>
      <w:r w:rsidRPr="003C32FF">
        <w:rPr>
          <w:rFonts w:ascii="Arial" w:hAnsi="Arial" w:cs="Arial"/>
          <w:sz w:val="24"/>
          <w:szCs w:val="24"/>
        </w:rPr>
        <w:lastRenderedPageBreak/>
        <w:t>Kennedy, R</w:t>
      </w:r>
      <w:ins w:id="29" w:author="Danielle Child" w:date="2014-05-30T14:35:00Z">
        <w:r w:rsidR="007D6FE8">
          <w:rPr>
            <w:rFonts w:ascii="Arial" w:hAnsi="Arial" w:cs="Arial"/>
            <w:sz w:val="24"/>
            <w:szCs w:val="24"/>
          </w:rPr>
          <w:t>.</w:t>
        </w:r>
      </w:ins>
      <w:r w:rsidRPr="003C32FF">
        <w:rPr>
          <w:rFonts w:ascii="Arial" w:hAnsi="Arial" w:cs="Arial"/>
          <w:sz w:val="24"/>
          <w:szCs w:val="24"/>
        </w:rPr>
        <w:t xml:space="preserve"> (2005) ‘Made in England: The Critical Reception of Louis le </w:t>
      </w:r>
      <w:proofErr w:type="spellStart"/>
      <w:r w:rsidRPr="003C32FF">
        <w:rPr>
          <w:rFonts w:ascii="Arial" w:hAnsi="Arial" w:cs="Arial"/>
          <w:sz w:val="24"/>
          <w:szCs w:val="24"/>
        </w:rPr>
        <w:t>Brocquy’s</w:t>
      </w:r>
      <w:proofErr w:type="spellEnd"/>
      <w:r w:rsidRPr="003C32FF">
        <w:rPr>
          <w:rFonts w:ascii="Arial" w:hAnsi="Arial" w:cs="Arial"/>
          <w:sz w:val="24"/>
          <w:szCs w:val="24"/>
        </w:rPr>
        <w:t xml:space="preserve"> “A Family” ‘, </w:t>
      </w:r>
      <w:r w:rsidRPr="003C32FF">
        <w:rPr>
          <w:rFonts w:ascii="Arial" w:hAnsi="Arial" w:cs="Arial"/>
          <w:i/>
          <w:sz w:val="24"/>
          <w:szCs w:val="24"/>
        </w:rPr>
        <w:t xml:space="preserve">Third Text </w:t>
      </w:r>
      <w:r w:rsidRPr="003C32FF">
        <w:rPr>
          <w:rFonts w:ascii="Arial" w:hAnsi="Arial" w:cs="Arial"/>
          <w:sz w:val="24"/>
          <w:szCs w:val="24"/>
        </w:rPr>
        <w:t>XIX/5, pp.475-486</w:t>
      </w:r>
    </w:p>
    <w:p w14:paraId="22795225" w14:textId="77777777" w:rsidR="004D7834" w:rsidRDefault="004D7834" w:rsidP="003C32FF">
      <w:pPr>
        <w:pStyle w:val="EndnoteText"/>
        <w:rPr>
          <w:rFonts w:ascii="Arial" w:hAnsi="Arial" w:cs="Arial"/>
          <w:sz w:val="24"/>
          <w:szCs w:val="24"/>
        </w:rPr>
      </w:pPr>
    </w:p>
    <w:p w14:paraId="0B5C4068" w14:textId="57388FD7" w:rsidR="00357A31" w:rsidRDefault="00357A31" w:rsidP="00357A31">
      <w:pPr>
        <w:pStyle w:val="EndnoteText"/>
        <w:rPr>
          <w:rFonts w:ascii="Arial" w:hAnsi="Arial" w:cs="Arial"/>
          <w:sz w:val="24"/>
          <w:szCs w:val="24"/>
        </w:rPr>
      </w:pPr>
      <w:r w:rsidRPr="00357A31">
        <w:rPr>
          <w:rFonts w:ascii="Arial" w:eastAsia="Times New Roman" w:hAnsi="Arial" w:cs="Arial"/>
          <w:sz w:val="24"/>
          <w:szCs w:val="24"/>
        </w:rPr>
        <w:t xml:space="preserve">Le </w:t>
      </w:r>
      <w:proofErr w:type="spellStart"/>
      <w:r w:rsidRPr="00357A31">
        <w:rPr>
          <w:rFonts w:ascii="Arial" w:eastAsia="Times New Roman" w:hAnsi="Arial" w:cs="Arial"/>
          <w:sz w:val="24"/>
          <w:szCs w:val="24"/>
        </w:rPr>
        <w:t>Brocquy</w:t>
      </w:r>
      <w:proofErr w:type="spellEnd"/>
      <w:r w:rsidRPr="00357A31">
        <w:rPr>
          <w:rFonts w:ascii="Arial" w:eastAsia="Times New Roman" w:hAnsi="Arial" w:cs="Arial"/>
          <w:sz w:val="24"/>
          <w:szCs w:val="24"/>
        </w:rPr>
        <w:t>, L</w:t>
      </w:r>
      <w:ins w:id="30" w:author="Danielle Child" w:date="2014-05-30T14:35:00Z">
        <w:r w:rsidR="007D6FE8">
          <w:rPr>
            <w:rFonts w:ascii="Arial" w:eastAsia="Times New Roman" w:hAnsi="Arial" w:cs="Arial"/>
            <w:sz w:val="24"/>
            <w:szCs w:val="24"/>
          </w:rPr>
          <w:t>.</w:t>
        </w:r>
      </w:ins>
      <w:r w:rsidRPr="00357A31">
        <w:rPr>
          <w:rFonts w:ascii="Arial" w:eastAsia="Times New Roman" w:hAnsi="Arial" w:cs="Arial"/>
          <w:sz w:val="24"/>
          <w:szCs w:val="24"/>
        </w:rPr>
        <w:t xml:space="preserve"> (2006) </w:t>
      </w:r>
      <w:r w:rsidRPr="00357A31">
        <w:rPr>
          <w:rFonts w:ascii="Arial" w:eastAsia="Times New Roman" w:hAnsi="Arial" w:cs="Arial"/>
          <w:i/>
          <w:sz w:val="24"/>
          <w:szCs w:val="24"/>
        </w:rPr>
        <w:t>The Head Image: Notes on Painting and Awareness</w:t>
      </w:r>
      <w:r>
        <w:rPr>
          <w:rFonts w:ascii="Arial" w:eastAsia="Times New Roman" w:hAnsi="Arial" w:cs="Arial"/>
          <w:i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>Dublin, Irish Museum of Modern Art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0541E74" w14:textId="77777777" w:rsidR="00357A31" w:rsidRDefault="00357A31" w:rsidP="00357A31">
      <w:pPr>
        <w:pStyle w:val="EndnoteText"/>
        <w:rPr>
          <w:rFonts w:ascii="Arial" w:hAnsi="Arial" w:cs="Arial"/>
          <w:sz w:val="24"/>
          <w:szCs w:val="24"/>
        </w:rPr>
      </w:pPr>
    </w:p>
    <w:p w14:paraId="4444E861" w14:textId="2FF3046C" w:rsidR="00357A31" w:rsidRDefault="00357A31" w:rsidP="00357A31">
      <w:pPr>
        <w:pStyle w:val="Endnote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Madden le </w:t>
      </w:r>
      <w:proofErr w:type="spellStart"/>
      <w:r>
        <w:rPr>
          <w:rFonts w:ascii="Arial" w:hAnsi="Arial" w:cs="Arial"/>
          <w:sz w:val="24"/>
          <w:szCs w:val="24"/>
        </w:rPr>
        <w:t>Brocquy</w:t>
      </w:r>
      <w:proofErr w:type="spellEnd"/>
      <w:r>
        <w:rPr>
          <w:rFonts w:ascii="Arial" w:hAnsi="Arial" w:cs="Arial"/>
          <w:sz w:val="24"/>
          <w:szCs w:val="24"/>
        </w:rPr>
        <w:t>, A</w:t>
      </w:r>
      <w:ins w:id="31" w:author="Danielle Child" w:date="2014-05-30T14:35:00Z">
        <w:r w:rsidR="007D6FE8">
          <w:rPr>
            <w:rFonts w:ascii="Arial" w:hAnsi="Arial" w:cs="Arial"/>
            <w:sz w:val="24"/>
            <w:szCs w:val="24"/>
          </w:rPr>
          <w:t>.</w:t>
        </w:r>
      </w:ins>
      <w:r>
        <w:rPr>
          <w:rFonts w:ascii="Arial" w:hAnsi="Arial" w:cs="Arial"/>
          <w:sz w:val="24"/>
          <w:szCs w:val="24"/>
        </w:rPr>
        <w:t xml:space="preserve"> (1994) </w:t>
      </w:r>
      <w:r>
        <w:rPr>
          <w:rFonts w:ascii="Arial" w:hAnsi="Arial" w:cs="Arial"/>
          <w:i/>
          <w:sz w:val="24"/>
          <w:szCs w:val="24"/>
        </w:rPr>
        <w:t xml:space="preserve">A Painter: Seeing his Way, </w:t>
      </w:r>
      <w:r>
        <w:rPr>
          <w:rFonts w:ascii="Arial" w:hAnsi="Arial" w:cs="Arial"/>
          <w:sz w:val="24"/>
          <w:szCs w:val="24"/>
        </w:rPr>
        <w:t>Dublin: Gill and MacMillan</w:t>
      </w:r>
    </w:p>
    <w:p w14:paraId="6B07D5C1" w14:textId="2368C62B" w:rsidR="00357A31" w:rsidRPr="00357A31" w:rsidRDefault="00357A31" w:rsidP="00357A31">
      <w:pPr>
        <w:pStyle w:val="EndnoteText"/>
        <w:rPr>
          <w:rFonts w:ascii="Arial" w:eastAsia="Times New Roman" w:hAnsi="Arial" w:cs="Arial"/>
          <w:sz w:val="24"/>
          <w:szCs w:val="24"/>
        </w:rPr>
      </w:pPr>
    </w:p>
    <w:p w14:paraId="3BE223C8" w14:textId="18FD6A7E" w:rsidR="00357A31" w:rsidRPr="00357A31" w:rsidRDefault="00357A31" w:rsidP="00357A31">
      <w:pPr>
        <w:pStyle w:val="Endnote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Smith, A</w:t>
      </w:r>
      <w:ins w:id="32" w:author="Danielle Child" w:date="2014-05-30T14:35:00Z">
        <w:r w:rsidR="007D6FE8">
          <w:rPr>
            <w:rFonts w:ascii="Arial" w:hAnsi="Arial" w:cs="Arial"/>
            <w:sz w:val="24"/>
            <w:szCs w:val="24"/>
          </w:rPr>
          <w:t>.</w:t>
        </w:r>
      </w:ins>
      <w:r>
        <w:rPr>
          <w:rFonts w:ascii="Arial" w:hAnsi="Arial" w:cs="Arial"/>
          <w:sz w:val="24"/>
          <w:szCs w:val="24"/>
        </w:rPr>
        <w:t xml:space="preserve"> (1996) </w:t>
      </w:r>
      <w:r>
        <w:rPr>
          <w:rFonts w:ascii="Arial" w:hAnsi="Arial" w:cs="Arial"/>
          <w:i/>
          <w:sz w:val="24"/>
          <w:szCs w:val="24"/>
        </w:rPr>
        <w:t xml:space="preserve">Louis le </w:t>
      </w:r>
      <w:proofErr w:type="spellStart"/>
      <w:r>
        <w:rPr>
          <w:rFonts w:ascii="Arial" w:hAnsi="Arial" w:cs="Arial"/>
          <w:i/>
          <w:sz w:val="24"/>
          <w:szCs w:val="24"/>
        </w:rPr>
        <w:t>Brocquy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:  Paintings 1939-1996 </w:t>
      </w:r>
      <w:r>
        <w:rPr>
          <w:rFonts w:ascii="Arial" w:hAnsi="Arial" w:cs="Arial"/>
          <w:sz w:val="24"/>
          <w:szCs w:val="24"/>
        </w:rPr>
        <w:t>Dublin: Irish Museum of Modern Art</w:t>
      </w:r>
    </w:p>
    <w:p w14:paraId="6D838EBD" w14:textId="77777777" w:rsidR="00357A31" w:rsidRDefault="00357A31" w:rsidP="00357A31">
      <w:pPr>
        <w:pStyle w:val="EndnoteText"/>
        <w:rPr>
          <w:rFonts w:ascii="Arial" w:hAnsi="Arial" w:cs="Arial"/>
          <w:i/>
          <w:sz w:val="24"/>
          <w:szCs w:val="24"/>
        </w:rPr>
      </w:pPr>
    </w:p>
    <w:p w14:paraId="107BA2D8" w14:textId="77777777" w:rsidR="00357A31" w:rsidRDefault="00357A31" w:rsidP="00357A31">
      <w:pPr>
        <w:spacing w:before="100" w:beforeAutospacing="1" w:after="100" w:afterAutospacing="1"/>
        <w:outlineLvl w:val="0"/>
        <w:rPr>
          <w:rFonts w:ascii="Arial" w:eastAsia="Times New Roman" w:hAnsi="Arial" w:cs="Arial"/>
          <w:bCs/>
          <w:i/>
          <w:kern w:val="36"/>
        </w:rPr>
      </w:pPr>
    </w:p>
    <w:p w14:paraId="0DA1DB65" w14:textId="77777777" w:rsidR="00357A31" w:rsidRPr="00357A31" w:rsidRDefault="00357A31" w:rsidP="003C32FF">
      <w:pPr>
        <w:pStyle w:val="EndnoteText"/>
        <w:rPr>
          <w:rFonts w:ascii="Arial" w:hAnsi="Arial" w:cs="Arial"/>
          <w:sz w:val="24"/>
          <w:szCs w:val="24"/>
        </w:rPr>
      </w:pPr>
    </w:p>
    <w:p w14:paraId="005B620F" w14:textId="77777777" w:rsidR="003C32FF" w:rsidRPr="002172CA" w:rsidRDefault="003C32FF" w:rsidP="003C32FF">
      <w:pPr>
        <w:rPr>
          <w:rFonts w:ascii="Arial" w:hAnsi="Arial" w:cs="Arial"/>
        </w:rPr>
      </w:pPr>
    </w:p>
    <w:p w14:paraId="19C1DE1F" w14:textId="77777777" w:rsidR="003C32FF" w:rsidRPr="003C32FF" w:rsidRDefault="003C32FF">
      <w:pPr>
        <w:rPr>
          <w:rFonts w:ascii="Arial" w:hAnsi="Arial"/>
          <w:sz w:val="28"/>
          <w:szCs w:val="28"/>
        </w:rPr>
      </w:pPr>
    </w:p>
    <w:sectPr w:rsidR="003C32FF" w:rsidRPr="003C32FF" w:rsidSect="002B70D8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5CE26" w14:textId="77777777" w:rsidR="00792ED2" w:rsidRDefault="00792ED2" w:rsidP="00A95A72">
      <w:r>
        <w:separator/>
      </w:r>
    </w:p>
  </w:endnote>
  <w:endnote w:type="continuationSeparator" w:id="0">
    <w:p w14:paraId="1EEDA027" w14:textId="77777777" w:rsidR="00792ED2" w:rsidRDefault="00792ED2" w:rsidP="00A95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74CFC" w14:textId="77777777" w:rsidR="00792ED2" w:rsidRDefault="00792ED2" w:rsidP="00A95A72">
      <w:r>
        <w:separator/>
      </w:r>
    </w:p>
  </w:footnote>
  <w:footnote w:type="continuationSeparator" w:id="0">
    <w:p w14:paraId="08E0769E" w14:textId="77777777" w:rsidR="00792ED2" w:rsidRDefault="00792ED2" w:rsidP="00A95A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E3F86" w14:textId="77777777" w:rsidR="00A95A72" w:rsidRPr="003C32FF" w:rsidRDefault="00A95A72" w:rsidP="00A95A72">
    <w:pPr>
      <w:rPr>
        <w:rFonts w:ascii="Arial" w:hAnsi="Arial"/>
        <w:b/>
      </w:rPr>
    </w:pPr>
    <w:moveToRangeStart w:id="33" w:author="Danielle Child" w:date="2014-05-30T14:30:00Z" w:name="move263079534"/>
    <w:proofErr w:type="spellStart"/>
    <w:moveTo w:id="34" w:author="Danielle Child" w:date="2014-05-30T14:30:00Z">
      <w:r>
        <w:rPr>
          <w:rFonts w:ascii="Arial" w:hAnsi="Arial"/>
          <w:b/>
        </w:rPr>
        <w:t>Fionna</w:t>
      </w:r>
      <w:proofErr w:type="spellEnd"/>
      <w:r>
        <w:rPr>
          <w:rFonts w:ascii="Arial" w:hAnsi="Arial"/>
          <w:b/>
        </w:rPr>
        <w:t xml:space="preserve"> Barber</w:t>
      </w:r>
    </w:moveTo>
  </w:p>
  <w:moveToRangeEnd w:id="33"/>
  <w:p w14:paraId="45DB7AC1" w14:textId="77777777" w:rsidR="00A95A72" w:rsidRDefault="00A95A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revisionView w:markup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0F6"/>
    <w:rsid w:val="002B70D8"/>
    <w:rsid w:val="00357A31"/>
    <w:rsid w:val="00377E66"/>
    <w:rsid w:val="003830F6"/>
    <w:rsid w:val="003C32FF"/>
    <w:rsid w:val="0043064C"/>
    <w:rsid w:val="004B4541"/>
    <w:rsid w:val="004D7834"/>
    <w:rsid w:val="00606A18"/>
    <w:rsid w:val="00741118"/>
    <w:rsid w:val="00792ED2"/>
    <w:rsid w:val="007D6FE8"/>
    <w:rsid w:val="008A0467"/>
    <w:rsid w:val="00A95A72"/>
    <w:rsid w:val="00D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43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357A3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5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541"/>
    <w:rPr>
      <w:rFonts w:ascii="Lucida Grande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4B4541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semiHidden/>
    <w:rsid w:val="003C32FF"/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C32FF"/>
    <w:rPr>
      <w:rFonts w:ascii="Calibri" w:eastAsia="Calibri" w:hAnsi="Calibri" w:cs="Times New Roman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57A31"/>
    <w:rPr>
      <w:rFonts w:ascii="Times" w:hAnsi="Times"/>
      <w:b/>
      <w:bCs/>
      <w:kern w:val="36"/>
      <w:sz w:val="48"/>
      <w:szCs w:val="4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95A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A7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95A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A72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357A3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5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541"/>
    <w:rPr>
      <w:rFonts w:ascii="Lucida Grande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4B4541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semiHidden/>
    <w:rsid w:val="003C32FF"/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C32FF"/>
    <w:rPr>
      <w:rFonts w:ascii="Calibri" w:eastAsia="Calibri" w:hAnsi="Calibri" w:cs="Times New Roman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57A31"/>
    <w:rPr>
      <w:rFonts w:ascii="Times" w:hAnsi="Times"/>
      <w:b/>
      <w:bCs/>
      <w:kern w:val="36"/>
      <w:sz w:val="48"/>
      <w:szCs w:val="4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95A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A7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95A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A7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8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ionalgallery.ie/en/Collection/Irelands_Favourite_Painting/Final_brocquy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fionna</dc:creator>
  <cp:lastModifiedBy>doctor</cp:lastModifiedBy>
  <cp:revision>2</cp:revision>
  <dcterms:created xsi:type="dcterms:W3CDTF">2014-05-31T13:30:00Z</dcterms:created>
  <dcterms:modified xsi:type="dcterms:W3CDTF">2014-05-31T13:30:00Z</dcterms:modified>
</cp:coreProperties>
</file>