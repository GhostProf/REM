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5FD8F" w14:textId="257CF63E" w:rsidR="003172E6" w:rsidRPr="007B4F71" w:rsidRDefault="007B4F71" w:rsidP="00481423">
      <w:pPr>
        <w:widowControl w:val="0"/>
        <w:pBdr>
          <w:bottom w:val="single" w:sz="6" w:space="1" w:color="auto"/>
        </w:pBdr>
        <w:spacing w:line="240" w:lineRule="auto"/>
        <w:rPr>
          <w:color w:val="A6A6A6" w:themeColor="background1" w:themeShade="A6"/>
          <w:szCs w:val="24"/>
          <w:rPrChange w:id="0" w:author="doctor" w:date="2014-06-23T09:19:00Z">
            <w:rPr>
              <w:color w:val="000000" w:themeColor="text1"/>
              <w:szCs w:val="24"/>
            </w:rPr>
          </w:rPrChange>
        </w:rPr>
      </w:pPr>
      <w:bookmarkStart w:id="1" w:name="_GoBack"/>
      <w:bookmarkEnd w:id="1"/>
      <w:ins w:id="2" w:author="doctor" w:date="2014-06-23T09:18:00Z">
        <w:r w:rsidRPr="007B4F71">
          <w:rPr>
            <w:rFonts w:asciiTheme="majorHAnsi" w:hAnsiTheme="majorHAnsi" w:cstheme="majorHAnsi"/>
            <w:b/>
            <w:color w:val="A6A6A6" w:themeColor="background1" w:themeShade="A6"/>
            <w:szCs w:val="24"/>
            <w:rPrChange w:id="3" w:author="doctor" w:date="2014-06-23T09:19:00Z">
              <w:rPr>
                <w:rFonts w:asciiTheme="majorHAnsi" w:hAnsiTheme="majorHAnsi" w:cstheme="majorHAnsi"/>
                <w:b/>
                <w:szCs w:val="24"/>
              </w:rPr>
            </w:rPrChange>
          </w:rPr>
          <w:t xml:space="preserve">Scott </w:t>
        </w:r>
        <w:proofErr w:type="spellStart"/>
        <w:r w:rsidRPr="007B4F71">
          <w:rPr>
            <w:rFonts w:asciiTheme="majorHAnsi" w:hAnsiTheme="majorHAnsi" w:cstheme="majorHAnsi"/>
            <w:b/>
            <w:color w:val="A6A6A6" w:themeColor="background1" w:themeShade="A6"/>
            <w:szCs w:val="24"/>
            <w:rPrChange w:id="4" w:author="doctor" w:date="2014-06-23T09:19:00Z">
              <w:rPr>
                <w:rFonts w:asciiTheme="majorHAnsi" w:hAnsiTheme="majorHAnsi" w:cstheme="majorHAnsi"/>
                <w:b/>
                <w:szCs w:val="24"/>
              </w:rPr>
            </w:rPrChange>
          </w:rPr>
          <w:t>Ortolano</w:t>
        </w:r>
      </w:ins>
      <w:proofErr w:type="spellEnd"/>
    </w:p>
    <w:p w14:paraId="019D3CC8" w14:textId="77777777" w:rsidR="003172E6" w:rsidRPr="004D0B7E" w:rsidRDefault="004D0B7E" w:rsidP="00481423">
      <w:pPr>
        <w:widowControl w:val="0"/>
        <w:spacing w:line="240" w:lineRule="auto"/>
        <w:rPr>
          <w:b/>
          <w:color w:val="000000" w:themeColor="text1"/>
          <w:sz w:val="32"/>
          <w:szCs w:val="32"/>
        </w:rPr>
      </w:pPr>
      <w:r w:rsidRPr="004D0B7E">
        <w:rPr>
          <w:b/>
          <w:color w:val="000000" w:themeColor="text1"/>
          <w:sz w:val="32"/>
          <w:szCs w:val="32"/>
        </w:rPr>
        <w:t>Surrealism</w:t>
      </w:r>
      <w:r w:rsidR="00641E7D">
        <w:rPr>
          <w:b/>
          <w:color w:val="000000" w:themeColor="text1"/>
          <w:sz w:val="32"/>
          <w:szCs w:val="32"/>
        </w:rPr>
        <w:t xml:space="preserve">- Literature </w:t>
      </w:r>
    </w:p>
    <w:p w14:paraId="08317271" w14:textId="414BDBBA" w:rsidR="00E157F6" w:rsidRDefault="00E157F6" w:rsidP="00481423">
      <w:pPr>
        <w:widowControl w:val="0"/>
        <w:spacing w:line="240" w:lineRule="auto"/>
        <w:rPr>
          <w:color w:val="000000" w:themeColor="text1"/>
          <w:szCs w:val="24"/>
        </w:rPr>
      </w:pPr>
    </w:p>
    <w:p w14:paraId="6C000BDA" w14:textId="16393CA6" w:rsidR="00627DA9" w:rsidRDefault="00565975" w:rsidP="00627DA9">
      <w:pPr>
        <w:widowControl w:val="0"/>
        <w:spacing w:line="240" w:lineRule="auto"/>
        <w:rPr>
          <w:color w:val="000000" w:themeColor="text1"/>
          <w:szCs w:val="24"/>
        </w:rPr>
      </w:pPr>
      <w:r>
        <w:rPr>
          <w:noProof/>
          <w:lang w:val="en-GB" w:eastAsia="en-GB"/>
        </w:rPr>
        <w:drawing>
          <wp:anchor distT="0" distB="0" distL="114300" distR="114300" simplePos="0" relativeHeight="251664384" behindDoc="1" locked="0" layoutInCell="1" allowOverlap="1" wp14:anchorId="27AD1040" wp14:editId="26E08C4C">
            <wp:simplePos x="0" y="0"/>
            <wp:positionH relativeFrom="margin">
              <wp:align>left</wp:align>
            </wp:positionH>
            <wp:positionV relativeFrom="paragraph">
              <wp:posOffset>12153</wp:posOffset>
            </wp:positionV>
            <wp:extent cx="1409700" cy="2200275"/>
            <wp:effectExtent l="0" t="0" r="0" b="9525"/>
            <wp:wrapTight wrapText="bothSides">
              <wp:wrapPolygon edited="0">
                <wp:start x="0" y="0"/>
                <wp:lineTo x="0" y="21506"/>
                <wp:lineTo x="21308" y="21506"/>
                <wp:lineTo x="21308" y="0"/>
                <wp:lineTo x="0" y="0"/>
              </wp:wrapPolygon>
            </wp:wrapTight>
            <wp:docPr id="3" name="Picture 2" descr="Cadavre Exq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vre Exquis.jpg"/>
                    <pic:cNvPicPr/>
                  </pic:nvPicPr>
                  <pic:blipFill>
                    <a:blip r:embed="rId8" cstate="print"/>
                    <a:stretch>
                      <a:fillRect/>
                    </a:stretch>
                  </pic:blipFill>
                  <pic:spPr>
                    <a:xfrm>
                      <a:off x="0" y="0"/>
                      <a:ext cx="1409700" cy="2200275"/>
                    </a:xfrm>
                    <a:prstGeom prst="rect">
                      <a:avLst/>
                    </a:prstGeom>
                  </pic:spPr>
                </pic:pic>
              </a:graphicData>
            </a:graphic>
          </wp:anchor>
        </w:drawing>
      </w:r>
      <w:r w:rsidR="00827E58">
        <w:rPr>
          <w:noProof/>
          <w:lang w:val="en-GB" w:eastAsia="en-GB"/>
        </w:rPr>
        <mc:AlternateContent>
          <mc:Choice Requires="wps">
            <w:drawing>
              <wp:anchor distT="0" distB="0" distL="114300" distR="114300" simplePos="0" relativeHeight="251666432" behindDoc="0" locked="0" layoutInCell="1" allowOverlap="1" wp14:anchorId="6A964135" wp14:editId="3A46D490">
                <wp:simplePos x="0" y="0"/>
                <wp:positionH relativeFrom="margin">
                  <wp:posOffset>-10511</wp:posOffset>
                </wp:positionH>
                <wp:positionV relativeFrom="paragraph">
                  <wp:posOffset>2142096</wp:posOffset>
                </wp:positionV>
                <wp:extent cx="1533525" cy="915670"/>
                <wp:effectExtent l="0" t="0" r="9525" b="0"/>
                <wp:wrapTight wrapText="bothSides">
                  <wp:wrapPolygon edited="0">
                    <wp:start x="0" y="0"/>
                    <wp:lineTo x="0" y="21121"/>
                    <wp:lineTo x="21466" y="21121"/>
                    <wp:lineTo x="21466"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915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D5F22" w14:textId="77777777" w:rsidR="00E31FF7" w:rsidRPr="00565975" w:rsidRDefault="00E31FF7" w:rsidP="009103FA">
                            <w:pPr>
                              <w:pStyle w:val="Caption"/>
                              <w:rPr>
                                <w:noProof/>
                                <w:color w:val="548DD4" w:themeColor="text2" w:themeTint="99"/>
                                <w:sz w:val="24"/>
                              </w:rPr>
                            </w:pPr>
                            <w:r w:rsidRPr="00565975">
                              <w:rPr>
                                <w:color w:val="548DD4" w:themeColor="text2" w:themeTint="99"/>
                              </w:rPr>
                              <w:t xml:space="preserve">Figure 1: </w:t>
                            </w:r>
                            <w:proofErr w:type="spellStart"/>
                            <w:r w:rsidRPr="00565975">
                              <w:rPr>
                                <w:i/>
                                <w:color w:val="548DD4" w:themeColor="text2" w:themeTint="99"/>
                              </w:rPr>
                              <w:t>Cadavre</w:t>
                            </w:r>
                            <w:proofErr w:type="spellEnd"/>
                            <w:r w:rsidRPr="00565975">
                              <w:rPr>
                                <w:i/>
                                <w:color w:val="548DD4" w:themeColor="text2" w:themeTint="99"/>
                              </w:rPr>
                              <w:t xml:space="preserve"> Exquisite</w:t>
                            </w:r>
                            <w:r w:rsidRPr="00565975">
                              <w:rPr>
                                <w:color w:val="548DD4" w:themeColor="text2" w:themeTint="99"/>
                              </w:rPr>
                              <w:t xml:space="preserve">. 1926-7. Yves Tanguy, Joan </w:t>
                            </w:r>
                            <w:proofErr w:type="spellStart"/>
                            <w:r w:rsidRPr="00565975">
                              <w:rPr>
                                <w:color w:val="548DD4" w:themeColor="text2" w:themeTint="99"/>
                              </w:rPr>
                              <w:t>Miró</w:t>
                            </w:r>
                            <w:proofErr w:type="spellEnd"/>
                            <w:r w:rsidRPr="00565975">
                              <w:rPr>
                                <w:color w:val="548DD4" w:themeColor="text2" w:themeTint="99"/>
                              </w:rPr>
                              <w:t xml:space="preserve">, Max </w:t>
                            </w:r>
                            <w:proofErr w:type="spellStart"/>
                            <w:r w:rsidRPr="00565975">
                              <w:rPr>
                                <w:color w:val="548DD4" w:themeColor="text2" w:themeTint="99"/>
                              </w:rPr>
                              <w:t>Morise</w:t>
                            </w:r>
                            <w:proofErr w:type="spellEnd"/>
                            <w:r w:rsidRPr="00565975">
                              <w:rPr>
                                <w:color w:val="548DD4" w:themeColor="text2" w:themeTint="99"/>
                              </w:rPr>
                              <w:t xml:space="preserve">, and Man Ray. </w:t>
                            </w:r>
                            <w:proofErr w:type="gramStart"/>
                            <w:r w:rsidRPr="00565975">
                              <w:rPr>
                                <w:color w:val="548DD4" w:themeColor="text2" w:themeTint="99"/>
                              </w:rPr>
                              <w:t>The Museum of Modern Art, New York.</w:t>
                            </w:r>
                            <w:proofErr w:type="gramEnd"/>
                            <w:r w:rsidRPr="00565975">
                              <w:rPr>
                                <w:color w:val="548DD4" w:themeColor="text2" w:themeTint="99"/>
                              </w:rPr>
                              <w:t xml:space="preserve">  </w:t>
                            </w:r>
                            <w:proofErr w:type="gramStart"/>
                            <w:r w:rsidRPr="00565975">
                              <w:rPr>
                                <w:color w:val="548DD4" w:themeColor="text2" w:themeTint="99"/>
                              </w:rPr>
                              <w:t>An example of the exquisite corpse.</w:t>
                            </w:r>
                            <w:proofErr w:type="gramEnd"/>
                            <w:r w:rsidRPr="00565975">
                              <w:rPr>
                                <w:color w:val="548DD4" w:themeColor="text2" w:themeTint="99"/>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A964135" id="_x0000_t202" coordsize="21600,21600" o:spt="202" path="m,l,21600r21600,l21600,xe">
                <v:stroke joinstyle="miter"/>
                <v:path gradientshapeok="t" o:connecttype="rect"/>
              </v:shapetype>
              <v:shape id="Text Box 5" o:spid="_x0000_s1026" type="#_x0000_t202" style="position:absolute;margin-left:-.85pt;margin-top:168.65pt;width:120.75pt;height:7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" stroked="f">
                <v:textbox style="mso-fit-shape-to-text:t" inset="0,0,0,0">
                  <w:txbxContent>
                    <w:p w14:paraId="38DD5F22" w14:textId="77777777" w:rsidR="00E31FF7" w:rsidRPr="00565975" w:rsidRDefault="00E31FF7" w:rsidP="009103FA">
                      <w:pPr>
                        <w:pStyle w:val="Caption"/>
                        <w:rPr>
                          <w:noProof/>
                          <w:color w:val="548DD4" w:themeColor="text2" w:themeTint="99"/>
                          <w:sz w:val="24"/>
                        </w:rPr>
                      </w:pPr>
                      <w:r w:rsidRPr="00565975">
                        <w:rPr>
                          <w:color w:val="548DD4" w:themeColor="text2" w:themeTint="99"/>
                        </w:rPr>
                        <w:t xml:space="preserve">Figure 1: </w:t>
                      </w:r>
                      <w:r w:rsidRPr="00565975">
                        <w:rPr>
                          <w:i/>
                          <w:color w:val="548DD4" w:themeColor="text2" w:themeTint="99"/>
                        </w:rPr>
                        <w:t>Cadavre Exquisite</w:t>
                      </w:r>
                      <w:r w:rsidRPr="00565975">
                        <w:rPr>
                          <w:color w:val="548DD4" w:themeColor="text2" w:themeTint="99"/>
                        </w:rPr>
                        <w:t xml:space="preserve">. 1926-7. Yves Tanguy, Joan Miró, Max Morise, and Man Ray. The Museum of Modern Art, New York.  An example of the exquisite corpse. </w:t>
                      </w:r>
                    </w:p>
                  </w:txbxContent>
                </v:textbox>
                <w10:wrap type="tight" anchorx="margin"/>
              </v:shape>
            </w:pict>
          </mc:Fallback>
        </mc:AlternateContent>
      </w:r>
      <w:r w:rsidR="005E78ED">
        <w:rPr>
          <w:color w:val="000000" w:themeColor="text1"/>
          <w:szCs w:val="24"/>
        </w:rPr>
        <w:t xml:space="preserve">Surrealists </w:t>
      </w:r>
      <w:proofErr w:type="gramStart"/>
      <w:r w:rsidR="00627DA9">
        <w:rPr>
          <w:color w:val="000000" w:themeColor="text1"/>
          <w:szCs w:val="24"/>
        </w:rPr>
        <w:t>innovated</w:t>
      </w:r>
      <w:proofErr w:type="gramEnd"/>
      <w:r w:rsidR="00627DA9">
        <w:rPr>
          <w:color w:val="000000" w:themeColor="text1"/>
          <w:szCs w:val="24"/>
        </w:rPr>
        <w:t xml:space="preserve"> techniques to tap the unfiltered power of the subconscious and reinvigorate the written word. Using "automatic writing," Surrealists worked in a trance-like state without interruption or later revision as a means of producing work that had not been deadened by their rational intellect</w:t>
      </w:r>
      <w:r w:rsidR="00D22B8E">
        <w:rPr>
          <w:color w:val="000000" w:themeColor="text1"/>
          <w:szCs w:val="24"/>
        </w:rPr>
        <w:t>. Their</w:t>
      </w:r>
      <w:r w:rsidR="00627DA9">
        <w:rPr>
          <w:color w:val="000000" w:themeColor="text1"/>
          <w:szCs w:val="24"/>
        </w:rPr>
        <w:t xml:space="preserve"> interest in collaboration and chance occurrence produced techniques like the exquisite corpse, in which individuals took turns drawing figures or writing lines while simultaneously obscuring preceding sections of the text or image. Works </w:t>
      </w:r>
      <w:r w:rsidR="00D22B8E">
        <w:rPr>
          <w:color w:val="000000" w:themeColor="text1"/>
          <w:szCs w:val="24"/>
        </w:rPr>
        <w:t>created</w:t>
      </w:r>
      <w:r w:rsidR="00627DA9">
        <w:rPr>
          <w:color w:val="000000" w:themeColor="text1"/>
          <w:szCs w:val="24"/>
        </w:rPr>
        <w:t xml:space="preserve"> through such collaborative strategies often </w:t>
      </w:r>
      <w:r w:rsidR="00D22B8E">
        <w:rPr>
          <w:color w:val="000000" w:themeColor="text1"/>
          <w:szCs w:val="24"/>
        </w:rPr>
        <w:t>merged</w:t>
      </w:r>
      <w:r w:rsidR="00627DA9">
        <w:rPr>
          <w:color w:val="000000" w:themeColor="text1"/>
          <w:szCs w:val="24"/>
        </w:rPr>
        <w:t xml:space="preserve"> sketches, photographs, cut ups, poetry, and prose to create a collaborative collage that transcended established aesthetic categorizations. This genre blurring was itself a testament to Surrealists' determination to eradicate o</w:t>
      </w:r>
      <w:r w:rsidR="00D22B8E">
        <w:rPr>
          <w:color w:val="000000" w:themeColor="text1"/>
          <w:szCs w:val="24"/>
        </w:rPr>
        <w:t>ld aesthetic molds.</w:t>
      </w:r>
    </w:p>
    <w:p w14:paraId="58D39561" w14:textId="77777777" w:rsidR="00627DA9" w:rsidRDefault="00627DA9" w:rsidP="00627DA9">
      <w:pPr>
        <w:widowControl w:val="0"/>
        <w:spacing w:line="240" w:lineRule="auto"/>
        <w:rPr>
          <w:color w:val="000000" w:themeColor="text1"/>
          <w:szCs w:val="24"/>
        </w:rPr>
      </w:pPr>
    </w:p>
    <w:p w14:paraId="4816911D" w14:textId="20B6C7EB" w:rsidR="00627DA9" w:rsidRDefault="007E3399" w:rsidP="00627DA9">
      <w:pPr>
        <w:widowControl w:val="0"/>
        <w:spacing w:line="240" w:lineRule="auto"/>
        <w:rPr>
          <w:color w:val="000000" w:themeColor="text1"/>
          <w:szCs w:val="24"/>
        </w:rPr>
      </w:pPr>
      <w:r>
        <w:rPr>
          <w:color w:val="000000" w:themeColor="text1"/>
          <w:szCs w:val="24"/>
        </w:rPr>
        <w:t>André BRETON and Philippe SOUPAULT</w:t>
      </w:r>
      <w:r w:rsidR="00627DA9" w:rsidRPr="00705710">
        <w:rPr>
          <w:color w:val="000000" w:themeColor="text1"/>
          <w:szCs w:val="24"/>
        </w:rPr>
        <w:t xml:space="preserve">'s </w:t>
      </w:r>
      <w:r w:rsidR="00627DA9" w:rsidRPr="00705710">
        <w:rPr>
          <w:i/>
          <w:color w:val="000000" w:themeColor="text1"/>
          <w:szCs w:val="24"/>
        </w:rPr>
        <w:t>The Magnetic Fields</w:t>
      </w:r>
      <w:r w:rsidR="00627DA9">
        <w:rPr>
          <w:color w:val="000000" w:themeColor="text1"/>
          <w:szCs w:val="24"/>
        </w:rPr>
        <w:t xml:space="preserve"> (1920) was the first major Surrealist work and used automatic writing to create an entirely new type of poetry enlivened by the power of the unconscious. The work's often disjointed blend of poetry and prose moved freely without regard to conventions of form or subject. While the book did not receive wide acclaim, it served as a the catal</w:t>
      </w:r>
      <w:r w:rsidR="00D22B8E">
        <w:rPr>
          <w:color w:val="000000" w:themeColor="text1"/>
          <w:szCs w:val="24"/>
        </w:rPr>
        <w:t>yst for further experimentation</w:t>
      </w:r>
      <w:r w:rsidR="00627DA9">
        <w:rPr>
          <w:color w:val="000000" w:themeColor="text1"/>
          <w:szCs w:val="24"/>
        </w:rPr>
        <w:t xml:space="preserve"> and helped </w:t>
      </w:r>
      <w:r>
        <w:rPr>
          <w:color w:val="000000" w:themeColor="text1"/>
          <w:szCs w:val="24"/>
        </w:rPr>
        <w:t>to separate Surrealism from DADA</w:t>
      </w:r>
      <w:r w:rsidR="00627DA9">
        <w:rPr>
          <w:color w:val="000000" w:themeColor="text1"/>
          <w:szCs w:val="24"/>
        </w:rPr>
        <w:t xml:space="preserve">, as it sought not simply to tear down established </w:t>
      </w:r>
      <w:r w:rsidR="00D22B8E">
        <w:rPr>
          <w:color w:val="000000" w:themeColor="text1"/>
          <w:szCs w:val="24"/>
        </w:rPr>
        <w:t xml:space="preserve">works but create a </w:t>
      </w:r>
      <w:r w:rsidR="00627DA9">
        <w:rPr>
          <w:color w:val="000000" w:themeColor="text1"/>
          <w:szCs w:val="24"/>
        </w:rPr>
        <w:t xml:space="preserve">new, more </w:t>
      </w:r>
      <w:r w:rsidR="00D22B8E">
        <w:rPr>
          <w:color w:val="000000" w:themeColor="text1"/>
          <w:szCs w:val="24"/>
        </w:rPr>
        <w:t>potent</w:t>
      </w:r>
      <w:r w:rsidR="00627DA9">
        <w:rPr>
          <w:color w:val="000000" w:themeColor="text1"/>
          <w:szCs w:val="24"/>
        </w:rPr>
        <w:t xml:space="preserve"> </w:t>
      </w:r>
      <w:r w:rsidR="00D22B8E">
        <w:rPr>
          <w:color w:val="000000" w:themeColor="text1"/>
          <w:szCs w:val="24"/>
        </w:rPr>
        <w:t>art</w:t>
      </w:r>
      <w:r w:rsidR="00627DA9">
        <w:rPr>
          <w:color w:val="000000" w:themeColor="text1"/>
          <w:szCs w:val="24"/>
        </w:rPr>
        <w:t xml:space="preserve">. </w:t>
      </w:r>
    </w:p>
    <w:p w14:paraId="24C9EE70" w14:textId="5908F76B" w:rsidR="00627DA9" w:rsidRDefault="00627DA9" w:rsidP="00627DA9">
      <w:pPr>
        <w:widowControl w:val="0"/>
        <w:spacing w:line="240" w:lineRule="auto"/>
        <w:rPr>
          <w:color w:val="000000" w:themeColor="text1"/>
          <w:szCs w:val="24"/>
        </w:rPr>
      </w:pPr>
    </w:p>
    <w:p w14:paraId="71CCFD8D" w14:textId="476948A7" w:rsidR="00627DA9" w:rsidRDefault="00333F00" w:rsidP="00627DA9">
      <w:pPr>
        <w:widowControl w:val="0"/>
        <w:spacing w:line="240" w:lineRule="auto"/>
        <w:rPr>
          <w:color w:val="000000" w:themeColor="text1"/>
          <w:szCs w:val="24"/>
        </w:rPr>
      </w:pPr>
      <w:r>
        <w:rPr>
          <w:noProof/>
          <w:lang w:val="en-GB" w:eastAsia="en-GB"/>
        </w:rPr>
        <mc:AlternateContent>
          <mc:Choice Requires="wps">
            <w:drawing>
              <wp:anchor distT="0" distB="0" distL="114300" distR="114300" simplePos="0" relativeHeight="251663872" behindDoc="1" locked="0" layoutInCell="1" allowOverlap="1" wp14:anchorId="4302F286" wp14:editId="3846EABD">
                <wp:simplePos x="0" y="0"/>
                <wp:positionH relativeFrom="column">
                  <wp:posOffset>4602217</wp:posOffset>
                </wp:positionH>
                <wp:positionV relativeFrom="paragraph">
                  <wp:posOffset>1943057</wp:posOffset>
                </wp:positionV>
                <wp:extent cx="1257300" cy="78422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257300" cy="784225"/>
                        </a:xfrm>
                        <a:prstGeom prst="rect">
                          <a:avLst/>
                        </a:prstGeom>
                        <a:solidFill>
                          <a:prstClr val="white"/>
                        </a:solidFill>
                        <a:ln>
                          <a:noFill/>
                        </a:ln>
                        <a:effectLst/>
                      </wps:spPr>
                      <wps:txbx>
                        <w:txbxContent>
                          <w:p w14:paraId="0FD0F1FA" w14:textId="77777777" w:rsidR="00BA2B6F" w:rsidRPr="00565975" w:rsidRDefault="00BA2B6F" w:rsidP="00BA2B6F">
                            <w:pPr>
                              <w:pStyle w:val="Caption"/>
                              <w:rPr>
                                <w:rFonts w:asciiTheme="majorHAnsi" w:hAnsiTheme="majorHAnsi" w:cstheme="majorHAnsi"/>
                                <w:i/>
                                <w:noProof/>
                                <w:color w:val="548DD4" w:themeColor="text2" w:themeTint="99"/>
                                <w:sz w:val="24"/>
                                <w:szCs w:val="24"/>
                              </w:rPr>
                            </w:pPr>
                            <w:r w:rsidRPr="00565975">
                              <w:rPr>
                                <w:color w:val="548DD4" w:themeColor="text2" w:themeTint="99"/>
                              </w:rPr>
                              <w:t xml:space="preserve">Figure 2: A cutout created by </w:t>
                            </w:r>
                            <w:proofErr w:type="spellStart"/>
                            <w:r w:rsidRPr="00565975">
                              <w:rPr>
                                <w:color w:val="548DD4" w:themeColor="text2" w:themeTint="99"/>
                              </w:rPr>
                              <w:t>Nadja</w:t>
                            </w:r>
                            <w:proofErr w:type="spellEnd"/>
                            <w:r w:rsidRPr="00565975">
                              <w:rPr>
                                <w:color w:val="548DD4" w:themeColor="text2" w:themeTint="99"/>
                              </w:rPr>
                              <w:t xml:space="preserve">. </w:t>
                            </w:r>
                            <w:proofErr w:type="gramStart"/>
                            <w:r w:rsidRPr="00565975">
                              <w:rPr>
                                <w:color w:val="548DD4" w:themeColor="text2" w:themeTint="99"/>
                              </w:rPr>
                              <w:t xml:space="preserve">Plate 32 from </w:t>
                            </w:r>
                            <w:proofErr w:type="spellStart"/>
                            <w:r w:rsidRPr="00565975">
                              <w:rPr>
                                <w:i/>
                                <w:color w:val="548DD4" w:themeColor="text2" w:themeTint="99"/>
                              </w:rPr>
                              <w:t>Nadja</w:t>
                            </w:r>
                            <w:proofErr w:type="spellEnd"/>
                            <w:r w:rsidRPr="00565975">
                              <w:rPr>
                                <w:color w:val="548DD4" w:themeColor="text2" w:themeTint="99"/>
                              </w:rPr>
                              <w:t>.</w:t>
                            </w:r>
                            <w:proofErr w:type="gramEnd"/>
                            <w:r w:rsidRPr="00565975">
                              <w:rPr>
                                <w:color w:val="548DD4" w:themeColor="text2" w:themeTint="99"/>
                              </w:rPr>
                              <w:t xml:space="preserve"> </w:t>
                            </w:r>
                            <w:proofErr w:type="gramStart"/>
                            <w:r w:rsidRPr="00565975">
                              <w:rPr>
                                <w:color w:val="548DD4" w:themeColor="text2" w:themeTint="99"/>
                              </w:rPr>
                              <w:t>(New York: Grove Press, 1960).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302F286" id="Text Box 2" o:spid="_x0000_s1027" type="#_x0000_t202" style="position:absolute;margin-left:362.4pt;margin-top:153pt;width:99pt;height:61.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" stroked="f">
                <v:textbox style="mso-fit-shape-to-text:t" inset="0,0,0,0">
                  <w:txbxContent>
                    <w:p w14:paraId="0FD0F1FA" w14:textId="77777777" w:rsidR="00BA2B6F" w:rsidRPr="00565975" w:rsidRDefault="00BA2B6F" w:rsidP="00BA2B6F">
                      <w:pPr>
                        <w:pStyle w:val="Caption"/>
                        <w:rPr>
                          <w:rFonts w:asciiTheme="majorHAnsi" w:hAnsiTheme="majorHAnsi" w:cstheme="majorHAnsi"/>
                          <w:i/>
                          <w:noProof/>
                          <w:color w:val="548DD4" w:themeColor="text2" w:themeTint="99"/>
                          <w:sz w:val="24"/>
                          <w:szCs w:val="24"/>
                        </w:rPr>
                      </w:pPr>
                      <w:r w:rsidRPr="00565975">
                        <w:rPr>
                          <w:color w:val="548DD4" w:themeColor="text2" w:themeTint="99"/>
                        </w:rPr>
                        <w:t xml:space="preserve">Figure 2: A cutout created by Nadja. Plate 32 from </w:t>
                      </w:r>
                      <w:r w:rsidRPr="00565975">
                        <w:rPr>
                          <w:i/>
                          <w:color w:val="548DD4" w:themeColor="text2" w:themeTint="99"/>
                        </w:rPr>
                        <w:t>Nadja</w:t>
                      </w:r>
                      <w:r w:rsidRPr="00565975">
                        <w:rPr>
                          <w:color w:val="548DD4" w:themeColor="text2" w:themeTint="99"/>
                        </w:rPr>
                        <w:t>. (New York: Grove Press, 1960).</w:t>
                      </w:r>
                    </w:p>
                  </w:txbxContent>
                </v:textbox>
                <w10:wrap type="tight"/>
              </v:shape>
            </w:pict>
          </mc:Fallback>
        </mc:AlternateContent>
      </w:r>
      <w:r w:rsidRPr="00BA2B6F">
        <w:rPr>
          <w:rFonts w:asciiTheme="majorHAnsi" w:hAnsiTheme="majorHAnsi" w:cstheme="majorHAnsi"/>
          <w:i/>
          <w:noProof/>
          <w:szCs w:val="24"/>
          <w:lang w:val="en-GB" w:eastAsia="en-GB"/>
        </w:rPr>
        <w:drawing>
          <wp:anchor distT="0" distB="0" distL="114300" distR="114300" simplePos="0" relativeHeight="251662848" behindDoc="1" locked="0" layoutInCell="1" allowOverlap="1" wp14:anchorId="208CB99A" wp14:editId="294B4D10">
            <wp:simplePos x="0" y="0"/>
            <wp:positionH relativeFrom="margin">
              <wp:posOffset>4598954</wp:posOffset>
            </wp:positionH>
            <wp:positionV relativeFrom="paragraph">
              <wp:posOffset>11956</wp:posOffset>
            </wp:positionV>
            <wp:extent cx="1257300" cy="2176780"/>
            <wp:effectExtent l="0" t="0" r="0" b="0"/>
            <wp:wrapTight wrapText="bothSides">
              <wp:wrapPolygon edited="0">
                <wp:start x="0" y="0"/>
                <wp:lineTo x="0" y="21361"/>
                <wp:lineTo x="21273" y="21361"/>
                <wp:lineTo x="21273" y="0"/>
                <wp:lineTo x="0" y="0"/>
              </wp:wrapPolygon>
            </wp:wrapTight>
            <wp:docPr id="1" name="Picture 1" descr="C:\Users\Scott\Google Drive\Game Time!\The Great Publication Push\Routledge Encylopedia of Modernism\Revised Entry\Figure 2- Nadja-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Google Drive\Game Time!\The Great Publication Push\Routledge Encylopedia of Modernism\Revised Entry\Figure 2- Nadja- 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627DA9">
        <w:rPr>
          <w:color w:val="000000" w:themeColor="text1"/>
          <w:szCs w:val="24"/>
        </w:rPr>
        <w:t xml:space="preserve">Surrealist novels used the movement's principles to undermine and </w:t>
      </w:r>
      <w:proofErr w:type="gramStart"/>
      <w:r w:rsidR="00627DA9">
        <w:rPr>
          <w:color w:val="000000" w:themeColor="text1"/>
          <w:szCs w:val="24"/>
        </w:rPr>
        <w:t>recreate</w:t>
      </w:r>
      <w:proofErr w:type="gramEnd"/>
      <w:r w:rsidR="00627DA9">
        <w:rPr>
          <w:color w:val="000000" w:themeColor="text1"/>
          <w:szCs w:val="24"/>
        </w:rPr>
        <w:t xml:space="preserve"> the form itself. </w:t>
      </w:r>
      <w:r w:rsidR="00827E58">
        <w:rPr>
          <w:color w:val="000000" w:themeColor="text1"/>
          <w:szCs w:val="24"/>
        </w:rPr>
        <w:t xml:space="preserve">André </w:t>
      </w:r>
      <w:r w:rsidR="00627DA9">
        <w:rPr>
          <w:color w:val="000000" w:themeColor="text1"/>
          <w:szCs w:val="24"/>
        </w:rPr>
        <w:t xml:space="preserve">Breton's novel </w:t>
      </w:r>
      <w:proofErr w:type="spellStart"/>
      <w:r w:rsidR="00627DA9">
        <w:rPr>
          <w:i/>
          <w:color w:val="000000" w:themeColor="text1"/>
          <w:szCs w:val="24"/>
        </w:rPr>
        <w:t>Nadja</w:t>
      </w:r>
      <w:proofErr w:type="spellEnd"/>
      <w:r w:rsidR="00627DA9">
        <w:rPr>
          <w:color w:val="000000" w:themeColor="text1"/>
          <w:szCs w:val="24"/>
        </w:rPr>
        <w:t xml:space="preserve"> (1928)</w:t>
      </w:r>
      <w:r w:rsidR="00627DA9">
        <w:rPr>
          <w:i/>
          <w:color w:val="000000" w:themeColor="text1"/>
          <w:szCs w:val="24"/>
        </w:rPr>
        <w:t xml:space="preserve"> </w:t>
      </w:r>
      <w:r w:rsidR="00627DA9">
        <w:rPr>
          <w:color w:val="000000" w:themeColor="text1"/>
          <w:szCs w:val="24"/>
        </w:rPr>
        <w:t xml:space="preserve">was at once a romance novel, </w:t>
      </w:r>
      <w:r w:rsidR="00D22B8E">
        <w:rPr>
          <w:color w:val="000000" w:themeColor="text1"/>
          <w:szCs w:val="24"/>
        </w:rPr>
        <w:t>philosophical</w:t>
      </w:r>
      <w:r w:rsidR="00627DA9">
        <w:rPr>
          <w:color w:val="000000" w:themeColor="text1"/>
          <w:szCs w:val="24"/>
        </w:rPr>
        <w:t xml:space="preserve"> treatise, memoir, and photographic storyboard. The work praises chance and impulse as a way of </w:t>
      </w:r>
      <w:r w:rsidR="00D22B8E">
        <w:rPr>
          <w:color w:val="000000" w:themeColor="text1"/>
          <w:szCs w:val="24"/>
        </w:rPr>
        <w:t>discovering</w:t>
      </w:r>
      <w:r w:rsidR="00627DA9">
        <w:rPr>
          <w:color w:val="000000" w:themeColor="text1"/>
          <w:szCs w:val="24"/>
        </w:rPr>
        <w:t xml:space="preserve"> </w:t>
      </w:r>
      <w:r w:rsidR="00D22B8E">
        <w:rPr>
          <w:color w:val="000000" w:themeColor="text1"/>
          <w:szCs w:val="24"/>
        </w:rPr>
        <w:t>meaning</w:t>
      </w:r>
      <w:r w:rsidR="00627DA9">
        <w:rPr>
          <w:color w:val="000000" w:themeColor="text1"/>
          <w:szCs w:val="24"/>
        </w:rPr>
        <w:t xml:space="preserve"> in a world deadened by routine and finds in a young woman named </w:t>
      </w:r>
      <w:proofErr w:type="spellStart"/>
      <w:r w:rsidR="00627DA9">
        <w:rPr>
          <w:color w:val="000000" w:themeColor="text1"/>
          <w:szCs w:val="24"/>
        </w:rPr>
        <w:t>Nadja</w:t>
      </w:r>
      <w:proofErr w:type="spellEnd"/>
      <w:r w:rsidR="00627DA9">
        <w:rPr>
          <w:color w:val="000000" w:themeColor="text1"/>
          <w:szCs w:val="24"/>
        </w:rPr>
        <w:t xml:space="preserve"> an irresistible embodiment of surrender to non-rationality and the chaotic pulls of the universe.</w:t>
      </w:r>
      <w:r w:rsidR="00520012">
        <w:rPr>
          <w:color w:val="000000" w:themeColor="text1"/>
          <w:szCs w:val="24"/>
        </w:rPr>
        <w:t xml:space="preserve"> Similarly, Louis ARAGON</w:t>
      </w:r>
      <w:r w:rsidR="00627DA9">
        <w:rPr>
          <w:color w:val="000000" w:themeColor="text1"/>
          <w:szCs w:val="24"/>
        </w:rPr>
        <w:t xml:space="preserve">'s </w:t>
      </w:r>
      <w:r w:rsidR="00627DA9">
        <w:rPr>
          <w:i/>
          <w:color w:val="000000" w:themeColor="text1"/>
          <w:szCs w:val="24"/>
        </w:rPr>
        <w:t xml:space="preserve">Paris Peasant </w:t>
      </w:r>
      <w:r w:rsidR="00627DA9">
        <w:rPr>
          <w:color w:val="000000" w:themeColor="text1"/>
          <w:szCs w:val="24"/>
        </w:rPr>
        <w:t>(1926)</w:t>
      </w:r>
      <w:r w:rsidR="00627DA9">
        <w:rPr>
          <w:i/>
          <w:color w:val="000000" w:themeColor="text1"/>
          <w:szCs w:val="24"/>
        </w:rPr>
        <w:t xml:space="preserve">, </w:t>
      </w:r>
      <w:r w:rsidR="00627DA9">
        <w:rPr>
          <w:color w:val="000000" w:themeColor="text1"/>
          <w:szCs w:val="24"/>
        </w:rPr>
        <w:t xml:space="preserve">Philippe </w:t>
      </w:r>
      <w:proofErr w:type="spellStart"/>
      <w:r w:rsidR="00627DA9">
        <w:rPr>
          <w:color w:val="000000" w:themeColor="text1"/>
          <w:szCs w:val="24"/>
        </w:rPr>
        <w:t>Soupault's</w:t>
      </w:r>
      <w:proofErr w:type="spellEnd"/>
      <w:r w:rsidR="00627DA9">
        <w:rPr>
          <w:color w:val="000000" w:themeColor="text1"/>
          <w:szCs w:val="24"/>
        </w:rPr>
        <w:t xml:space="preserve"> </w:t>
      </w:r>
      <w:r w:rsidR="00627DA9" w:rsidRPr="00F80D6C">
        <w:rPr>
          <w:i/>
          <w:color w:val="000000" w:themeColor="text1"/>
          <w:szCs w:val="24"/>
        </w:rPr>
        <w:t>The Last Nights of Paris</w:t>
      </w:r>
      <w:r w:rsidR="00627DA9">
        <w:rPr>
          <w:color w:val="000000" w:themeColor="text1"/>
          <w:szCs w:val="24"/>
        </w:rPr>
        <w:t xml:space="preserve"> (1929), and the novels of Ren</w:t>
      </w:r>
      <w:r w:rsidR="00827E58">
        <w:rPr>
          <w:color w:val="000000" w:themeColor="text1"/>
          <w:szCs w:val="24"/>
        </w:rPr>
        <w:t>é</w:t>
      </w:r>
      <w:r w:rsidR="00520012">
        <w:rPr>
          <w:color w:val="000000" w:themeColor="text1"/>
          <w:szCs w:val="24"/>
        </w:rPr>
        <w:t xml:space="preserve"> CREVEL</w:t>
      </w:r>
      <w:r w:rsidR="00627DA9">
        <w:rPr>
          <w:color w:val="000000" w:themeColor="text1"/>
          <w:szCs w:val="24"/>
        </w:rPr>
        <w:t xml:space="preserve"> explore the cityscapes of Paris</w:t>
      </w:r>
      <w:ins w:id="5" w:author="Scott Ortolano" w:date="2014-06-22T11:43:00Z">
        <w:r w:rsidR="00DF16AC">
          <w:rPr>
            <w:color w:val="000000" w:themeColor="text1"/>
            <w:szCs w:val="24"/>
          </w:rPr>
          <w:t xml:space="preserve"> </w:t>
        </w:r>
      </w:ins>
      <w:ins w:id="6" w:author="Scott Ortolano" w:date="2014-06-22T16:26:00Z">
        <w:r w:rsidR="001B2B02">
          <w:rPr>
            <w:color w:val="000000" w:themeColor="text1"/>
            <w:szCs w:val="24"/>
          </w:rPr>
          <w:t>and</w:t>
        </w:r>
      </w:ins>
      <w:ins w:id="7" w:author="Scott Ortolano" w:date="2014-06-22T11:43:00Z">
        <w:r w:rsidR="00DF16AC">
          <w:rPr>
            <w:color w:val="000000" w:themeColor="text1"/>
            <w:szCs w:val="24"/>
          </w:rPr>
          <w:t xml:space="preserve"> other </w:t>
        </w:r>
      </w:ins>
      <w:ins w:id="8" w:author="Scott Ortolano" w:date="2014-06-22T15:49:00Z">
        <w:r w:rsidR="00D35D7A">
          <w:rPr>
            <w:color w:val="000000" w:themeColor="text1"/>
            <w:szCs w:val="24"/>
          </w:rPr>
          <w:t>urban spaces—</w:t>
        </w:r>
      </w:ins>
      <w:proofErr w:type="spellStart"/>
      <w:ins w:id="9" w:author="Scott Ortolano" w:date="2014-06-22T11:43:00Z">
        <w:r w:rsidR="00DF16AC">
          <w:rPr>
            <w:color w:val="000000" w:themeColor="text1"/>
            <w:szCs w:val="24"/>
          </w:rPr>
          <w:t>Crevel's</w:t>
        </w:r>
        <w:proofErr w:type="spellEnd"/>
        <w:r w:rsidR="00DF16AC">
          <w:rPr>
            <w:color w:val="000000" w:themeColor="text1"/>
            <w:szCs w:val="24"/>
          </w:rPr>
          <w:t xml:space="preserve"> </w:t>
        </w:r>
        <w:r w:rsidR="00DF16AC">
          <w:rPr>
            <w:i/>
            <w:color w:val="000000" w:themeColor="text1"/>
            <w:szCs w:val="24"/>
          </w:rPr>
          <w:t>Babylon</w:t>
        </w:r>
        <w:r w:rsidR="00DF16AC">
          <w:rPr>
            <w:color w:val="000000" w:themeColor="text1"/>
            <w:szCs w:val="24"/>
          </w:rPr>
          <w:t xml:space="preserve"> (</w:t>
        </w:r>
      </w:ins>
      <w:ins w:id="10" w:author="Scott Ortolano" w:date="2014-06-22T11:45:00Z">
        <w:r w:rsidR="00DF16AC">
          <w:rPr>
            <w:color w:val="000000" w:themeColor="text1"/>
            <w:szCs w:val="24"/>
          </w:rPr>
          <w:t xml:space="preserve">1927), </w:t>
        </w:r>
      </w:ins>
      <w:ins w:id="11" w:author="Scott Ortolano" w:date="2014-06-22T15:50:00Z">
        <w:r w:rsidR="00D35D7A">
          <w:rPr>
            <w:color w:val="000000" w:themeColor="text1"/>
            <w:szCs w:val="24"/>
          </w:rPr>
          <w:t xml:space="preserve">for example, </w:t>
        </w:r>
      </w:ins>
      <w:ins w:id="12" w:author="Scott Ortolano" w:date="2014-06-22T11:46:00Z">
        <w:r w:rsidR="00DF16AC">
          <w:rPr>
            <w:color w:val="000000" w:themeColor="text1"/>
            <w:szCs w:val="24"/>
          </w:rPr>
          <w:t xml:space="preserve">explores </w:t>
        </w:r>
      </w:ins>
      <w:ins w:id="13" w:author="Scott Ortolano" w:date="2014-06-22T11:43:00Z">
        <w:r w:rsidR="00DF16AC">
          <w:rPr>
            <w:color w:val="000000" w:themeColor="text1"/>
            <w:szCs w:val="24"/>
          </w:rPr>
          <w:t xml:space="preserve">Marseilles. </w:t>
        </w:r>
      </w:ins>
      <w:ins w:id="14" w:author="Scott Ortolano" w:date="2014-06-22T11:46:00Z">
        <w:r w:rsidR="00DF16AC">
          <w:rPr>
            <w:color w:val="000000" w:themeColor="text1"/>
            <w:szCs w:val="24"/>
          </w:rPr>
          <w:t xml:space="preserve">Like </w:t>
        </w:r>
        <w:proofErr w:type="spellStart"/>
        <w:r w:rsidR="00DF16AC">
          <w:rPr>
            <w:i/>
            <w:color w:val="000000" w:themeColor="text1"/>
            <w:szCs w:val="24"/>
          </w:rPr>
          <w:t>Nadja</w:t>
        </w:r>
        <w:proofErr w:type="spellEnd"/>
        <w:r w:rsidR="00DF16AC">
          <w:rPr>
            <w:color w:val="000000" w:themeColor="text1"/>
            <w:szCs w:val="24"/>
          </w:rPr>
          <w:t>,</w:t>
        </w:r>
        <w:r w:rsidR="00DF16AC">
          <w:rPr>
            <w:i/>
            <w:color w:val="000000" w:themeColor="text1"/>
            <w:szCs w:val="24"/>
          </w:rPr>
          <w:t xml:space="preserve"> </w:t>
        </w:r>
        <w:r w:rsidR="00DF16AC">
          <w:rPr>
            <w:color w:val="000000" w:themeColor="text1"/>
            <w:szCs w:val="24"/>
          </w:rPr>
          <w:t>t</w:t>
        </w:r>
      </w:ins>
      <w:ins w:id="15" w:author="Scott Ortolano" w:date="2014-06-22T11:43:00Z">
        <w:r w:rsidR="00DF16AC">
          <w:rPr>
            <w:color w:val="000000" w:themeColor="text1"/>
            <w:szCs w:val="24"/>
          </w:rPr>
          <w:t>hese novels</w:t>
        </w:r>
      </w:ins>
      <w:del w:id="16" w:author="Scott Ortolano" w:date="2014-06-22T11:46:00Z">
        <w:r w:rsidR="00627DA9" w:rsidDel="00DF16AC">
          <w:rPr>
            <w:color w:val="000000" w:themeColor="text1"/>
            <w:szCs w:val="24"/>
          </w:rPr>
          <w:delText xml:space="preserve"> </w:delText>
        </w:r>
        <w:r w:rsidR="00627DA9" w:rsidRPr="001406AD" w:rsidDel="00DF16AC">
          <w:rPr>
            <w:color w:val="000000" w:themeColor="text1"/>
            <w:szCs w:val="24"/>
          </w:rPr>
          <w:delText>and</w:delText>
        </w:r>
      </w:del>
      <w:ins w:id="17" w:author="Scott Ortolano" w:date="2014-06-22T16:26:00Z">
        <w:r w:rsidR="001B2B02">
          <w:rPr>
            <w:color w:val="000000" w:themeColor="text1"/>
            <w:szCs w:val="24"/>
          </w:rPr>
          <w:t xml:space="preserve"> </w:t>
        </w:r>
      </w:ins>
      <w:del w:id="18" w:author="Scott Ortolano" w:date="2014-06-22T11:46:00Z">
        <w:r w:rsidR="00627DA9" w:rsidRPr="001406AD" w:rsidDel="00DF16AC">
          <w:rPr>
            <w:color w:val="000000" w:themeColor="text1"/>
            <w:szCs w:val="24"/>
          </w:rPr>
          <w:delText xml:space="preserve"> </w:delText>
        </w:r>
      </w:del>
      <w:r w:rsidR="00627DA9">
        <w:rPr>
          <w:color w:val="000000" w:themeColor="text1"/>
          <w:szCs w:val="24"/>
        </w:rPr>
        <w:t>display a</w:t>
      </w:r>
      <w:r w:rsidR="00627DA9" w:rsidRPr="001406AD">
        <w:rPr>
          <w:color w:val="000000" w:themeColor="text1"/>
          <w:szCs w:val="24"/>
        </w:rPr>
        <w:t xml:space="preserve"> fascination with </w:t>
      </w:r>
      <w:r w:rsidR="00627DA9">
        <w:rPr>
          <w:color w:val="000000" w:themeColor="text1"/>
          <w:szCs w:val="24"/>
        </w:rPr>
        <w:t xml:space="preserve">certain locales' </w:t>
      </w:r>
      <w:r w:rsidR="00627DA9" w:rsidRPr="001406AD">
        <w:rPr>
          <w:color w:val="000000" w:themeColor="text1"/>
          <w:szCs w:val="24"/>
        </w:rPr>
        <w:t xml:space="preserve">ability to </w:t>
      </w:r>
      <w:r w:rsidR="00627DA9">
        <w:rPr>
          <w:color w:val="000000" w:themeColor="text1"/>
          <w:szCs w:val="24"/>
        </w:rPr>
        <w:t xml:space="preserve">overwhelm the senses and </w:t>
      </w:r>
      <w:r w:rsidR="00627DA9" w:rsidRPr="001406AD">
        <w:rPr>
          <w:color w:val="000000" w:themeColor="text1"/>
          <w:szCs w:val="24"/>
        </w:rPr>
        <w:t>produce moments of profound psychological and aesthetic intensity</w:t>
      </w:r>
      <w:r w:rsidR="00627DA9">
        <w:rPr>
          <w:color w:val="000000" w:themeColor="text1"/>
          <w:szCs w:val="24"/>
        </w:rPr>
        <w:t>, what the Surrealists called "daily magic</w:t>
      </w:r>
      <w:r w:rsidR="00627DA9" w:rsidRPr="001406AD">
        <w:rPr>
          <w:color w:val="000000" w:themeColor="text1"/>
          <w:szCs w:val="24"/>
        </w:rPr>
        <w:t>.</w:t>
      </w:r>
      <w:r w:rsidR="00627DA9">
        <w:rPr>
          <w:color w:val="000000" w:themeColor="text1"/>
          <w:szCs w:val="24"/>
        </w:rPr>
        <w:t xml:space="preserve">" </w:t>
      </w:r>
      <w:ins w:id="19" w:author="Scott Ortolano" w:date="2014-06-22T11:48:00Z">
        <w:r w:rsidR="00DF16AC">
          <w:rPr>
            <w:color w:val="000000" w:themeColor="text1"/>
            <w:szCs w:val="24"/>
          </w:rPr>
          <w:t xml:space="preserve">However, they also critique the crass materialism and superficiality of France and their moments of transcendence are but brief breaks in </w:t>
        </w:r>
      </w:ins>
      <w:ins w:id="20" w:author="Scott Ortolano" w:date="2014-06-22T15:50:00Z">
        <w:r w:rsidR="00D35D7A">
          <w:rPr>
            <w:color w:val="000000" w:themeColor="text1"/>
            <w:szCs w:val="24"/>
          </w:rPr>
          <w:t>a</w:t>
        </w:r>
      </w:ins>
      <w:ins w:id="21" w:author="Scott Ortolano" w:date="2014-06-22T11:48:00Z">
        <w:r w:rsidR="00DF16AC">
          <w:rPr>
            <w:color w:val="000000" w:themeColor="text1"/>
            <w:szCs w:val="24"/>
          </w:rPr>
          <w:t xml:space="preserve"> storm</w:t>
        </w:r>
      </w:ins>
      <w:ins w:id="22" w:author="Scott Ortolano" w:date="2014-06-22T15:50:00Z">
        <w:r w:rsidR="00D35D7A">
          <w:rPr>
            <w:color w:val="000000" w:themeColor="text1"/>
            <w:szCs w:val="24"/>
          </w:rPr>
          <w:t xml:space="preserve"> of ideological and spiritual malaise</w:t>
        </w:r>
      </w:ins>
      <w:ins w:id="23" w:author="Scott Ortolano" w:date="2014-06-22T11:48:00Z">
        <w:r w:rsidR="00DF16AC">
          <w:rPr>
            <w:color w:val="000000" w:themeColor="text1"/>
            <w:szCs w:val="24"/>
          </w:rPr>
          <w:t xml:space="preserve">. </w:t>
        </w:r>
      </w:ins>
      <w:ins w:id="24" w:author="Scott Ortolano" w:date="2014-06-21T05:02:00Z">
        <w:r w:rsidR="0035376C">
          <w:rPr>
            <w:color w:val="000000" w:themeColor="text1"/>
            <w:szCs w:val="24"/>
          </w:rPr>
          <w:t xml:space="preserve">The autobiographical nature of these texts is </w:t>
        </w:r>
      </w:ins>
      <w:ins w:id="25" w:author="Scott Ortolano" w:date="2014-06-22T15:51:00Z">
        <w:r w:rsidR="00D35D7A">
          <w:rPr>
            <w:color w:val="000000" w:themeColor="text1"/>
            <w:szCs w:val="24"/>
          </w:rPr>
          <w:t xml:space="preserve">typical </w:t>
        </w:r>
      </w:ins>
      <w:ins w:id="26" w:author="Scott Ortolano" w:date="2014-06-21T05:02:00Z">
        <w:r w:rsidR="0035376C">
          <w:rPr>
            <w:color w:val="000000" w:themeColor="text1"/>
            <w:szCs w:val="24"/>
          </w:rPr>
          <w:t xml:space="preserve">of Surrealist </w:t>
        </w:r>
        <w:r w:rsidR="00B77DB5">
          <w:rPr>
            <w:color w:val="000000" w:themeColor="text1"/>
            <w:szCs w:val="24"/>
          </w:rPr>
          <w:t xml:space="preserve">fiction, which blurs the line between fiction and non-fiction. </w:t>
        </w:r>
      </w:ins>
      <w:ins w:id="27" w:author="Scott Ortolano" w:date="2014-06-21T05:06:00Z">
        <w:r w:rsidR="00B77DB5">
          <w:rPr>
            <w:color w:val="000000" w:themeColor="text1"/>
            <w:szCs w:val="24"/>
          </w:rPr>
          <w:t>However,</w:t>
        </w:r>
      </w:ins>
      <w:ins w:id="28" w:author="Scott Ortolano" w:date="2014-06-21T05:02:00Z">
        <w:r w:rsidR="00B77DB5">
          <w:rPr>
            <w:color w:val="000000" w:themeColor="text1"/>
            <w:szCs w:val="24"/>
          </w:rPr>
          <w:t xml:space="preserve"> </w:t>
        </w:r>
      </w:ins>
      <w:ins w:id="29" w:author="Scott Ortolano" w:date="2014-06-21T06:38:00Z">
        <w:r w:rsidR="00C877F5">
          <w:rPr>
            <w:color w:val="000000" w:themeColor="text1"/>
            <w:szCs w:val="24"/>
          </w:rPr>
          <w:t xml:space="preserve">such works </w:t>
        </w:r>
        <w:r w:rsidR="00CC1B65">
          <w:rPr>
            <w:color w:val="000000" w:themeColor="text1"/>
            <w:szCs w:val="24"/>
          </w:rPr>
          <w:t>were</w:t>
        </w:r>
      </w:ins>
      <w:ins w:id="30" w:author="Scott Ortolano" w:date="2014-06-21T05:04:00Z">
        <w:r w:rsidR="00B77DB5">
          <w:rPr>
            <w:color w:val="000000" w:themeColor="text1"/>
            <w:szCs w:val="24"/>
          </w:rPr>
          <w:t xml:space="preserve"> not limited to</w:t>
        </w:r>
      </w:ins>
      <w:ins w:id="31" w:author="Scott Ortolano" w:date="2014-06-21T06:38:00Z">
        <w:r w:rsidR="00CC1B65">
          <w:rPr>
            <w:color w:val="000000" w:themeColor="text1"/>
            <w:szCs w:val="24"/>
          </w:rPr>
          <w:t xml:space="preserve"> the</w:t>
        </w:r>
      </w:ins>
      <w:ins w:id="32" w:author="Scott Ortolano" w:date="2014-06-21T05:04:00Z">
        <w:r w:rsidR="00B77DB5">
          <w:rPr>
            <w:color w:val="000000" w:themeColor="text1"/>
            <w:szCs w:val="24"/>
          </w:rPr>
          <w:t xml:space="preserve"> urban experiences </w:t>
        </w:r>
      </w:ins>
      <w:ins w:id="33" w:author="Scott Ortolano" w:date="2014-06-21T06:38:00Z">
        <w:r w:rsidR="00CC1B65">
          <w:rPr>
            <w:color w:val="000000" w:themeColor="text1"/>
            <w:szCs w:val="24"/>
          </w:rPr>
          <w:t xml:space="preserve">of men </w:t>
        </w:r>
      </w:ins>
      <w:ins w:id="34" w:author="Scott Ortolano" w:date="2014-06-21T05:04:00Z">
        <w:r w:rsidR="00B77DB5">
          <w:rPr>
            <w:color w:val="000000" w:themeColor="text1"/>
            <w:szCs w:val="24"/>
          </w:rPr>
          <w:t>in France</w:t>
        </w:r>
      </w:ins>
      <w:ins w:id="35" w:author="Scott Ortolano" w:date="2014-06-21T06:38:00Z">
        <w:r w:rsidR="00CC1B65">
          <w:rPr>
            <w:color w:val="000000" w:themeColor="text1"/>
            <w:szCs w:val="24"/>
          </w:rPr>
          <w:t>.</w:t>
        </w:r>
      </w:ins>
      <w:ins w:id="36" w:author="Scott Ortolano" w:date="2014-06-21T05:56:00Z">
        <w:r w:rsidR="0088106D">
          <w:rPr>
            <w:color w:val="000000" w:themeColor="text1"/>
            <w:szCs w:val="24"/>
          </w:rPr>
          <w:t xml:space="preserve"> </w:t>
        </w:r>
      </w:ins>
      <w:ins w:id="37" w:author="Scott Ortolano" w:date="2014-06-22T10:25:00Z">
        <w:r w:rsidR="00C877F5">
          <w:rPr>
            <w:color w:val="000000" w:themeColor="text1"/>
            <w:szCs w:val="24"/>
          </w:rPr>
          <w:t xml:space="preserve">For example, </w:t>
        </w:r>
      </w:ins>
      <w:ins w:id="38" w:author="Scott Ortolano" w:date="2014-06-21T05:04:00Z">
        <w:r w:rsidR="00FA5F10">
          <w:rPr>
            <w:color w:val="000000" w:themeColor="text1"/>
            <w:szCs w:val="24"/>
          </w:rPr>
          <w:t>Leonora CARRINGTON's</w:t>
        </w:r>
        <w:r w:rsidR="004649A8">
          <w:rPr>
            <w:color w:val="000000" w:themeColor="text1"/>
            <w:szCs w:val="24"/>
          </w:rPr>
          <w:t xml:space="preserve"> </w:t>
        </w:r>
        <w:r w:rsidR="00FA5F10" w:rsidRPr="004649A8">
          <w:rPr>
            <w:i/>
            <w:color w:val="000000" w:themeColor="text1"/>
            <w:szCs w:val="24"/>
            <w:rPrChange w:id="39" w:author="Scott Ortolano" w:date="2014-06-22T16:33:00Z">
              <w:rPr>
                <w:color w:val="000000" w:themeColor="text1"/>
                <w:szCs w:val="24"/>
              </w:rPr>
            </w:rPrChange>
          </w:rPr>
          <w:t>Down Below</w:t>
        </w:r>
      </w:ins>
      <w:ins w:id="40" w:author="Scott Ortolano" w:date="2014-06-22T10:25:00Z">
        <w:r w:rsidR="00C877F5" w:rsidRPr="00C877F5">
          <w:rPr>
            <w:color w:val="000000" w:themeColor="text1"/>
            <w:szCs w:val="24"/>
          </w:rPr>
          <w:t xml:space="preserve"> (1944)</w:t>
        </w:r>
      </w:ins>
      <w:ins w:id="41" w:author="Scott Ortolano" w:date="2014-06-21T05:56:00Z">
        <w:r w:rsidR="0088106D">
          <w:rPr>
            <w:color w:val="000000" w:themeColor="text1"/>
            <w:szCs w:val="24"/>
          </w:rPr>
          <w:t xml:space="preserve"> </w:t>
        </w:r>
      </w:ins>
      <w:ins w:id="42" w:author="Scott Ortolano" w:date="2014-06-21T05:18:00Z">
        <w:r w:rsidR="00FA5F10">
          <w:rPr>
            <w:color w:val="000000" w:themeColor="text1"/>
            <w:szCs w:val="24"/>
          </w:rPr>
          <w:t xml:space="preserve">chronicles </w:t>
        </w:r>
      </w:ins>
      <w:ins w:id="43" w:author="Scott Ortolano" w:date="2014-06-21T05:13:00Z">
        <w:r w:rsidR="00B77DB5">
          <w:rPr>
            <w:color w:val="000000" w:themeColor="text1"/>
            <w:szCs w:val="24"/>
          </w:rPr>
          <w:t xml:space="preserve">her </w:t>
        </w:r>
      </w:ins>
      <w:ins w:id="44" w:author="Scott Ortolano" w:date="2014-06-21T05:07:00Z">
        <w:r w:rsidR="00B77DB5">
          <w:rPr>
            <w:color w:val="000000" w:themeColor="text1"/>
            <w:szCs w:val="24"/>
          </w:rPr>
          <w:t xml:space="preserve">institutionalization in Spain </w:t>
        </w:r>
      </w:ins>
      <w:ins w:id="45" w:author="Scott Ortolano" w:date="2014-06-21T05:13:00Z">
        <w:r w:rsidR="00FA5F10">
          <w:rPr>
            <w:color w:val="000000" w:themeColor="text1"/>
            <w:szCs w:val="24"/>
          </w:rPr>
          <w:t>during World War II and</w:t>
        </w:r>
      </w:ins>
      <w:ins w:id="46" w:author="Scott Ortolano" w:date="2014-06-21T05:15:00Z">
        <w:r w:rsidR="00FA5F10">
          <w:rPr>
            <w:color w:val="000000" w:themeColor="text1"/>
            <w:szCs w:val="24"/>
          </w:rPr>
          <w:t xml:space="preserve"> guides the reader through the </w:t>
        </w:r>
      </w:ins>
      <w:ins w:id="47" w:author="Scott Ortolano" w:date="2014-06-22T16:41:00Z">
        <w:r w:rsidR="00C85D04">
          <w:rPr>
            <w:color w:val="000000" w:themeColor="text1"/>
            <w:szCs w:val="24"/>
          </w:rPr>
          <w:t>depths</w:t>
        </w:r>
      </w:ins>
      <w:ins w:id="48" w:author="Scott Ortolano" w:date="2014-06-21T05:15:00Z">
        <w:r w:rsidR="00FA5F10">
          <w:rPr>
            <w:color w:val="000000" w:themeColor="text1"/>
            <w:szCs w:val="24"/>
          </w:rPr>
          <w:t xml:space="preserve"> of </w:t>
        </w:r>
      </w:ins>
      <w:ins w:id="49" w:author="Scott Ortolano" w:date="2014-06-22T16:34:00Z">
        <w:r w:rsidR="004649A8">
          <w:rPr>
            <w:color w:val="000000" w:themeColor="text1"/>
            <w:szCs w:val="24"/>
          </w:rPr>
          <w:t xml:space="preserve">the </w:t>
        </w:r>
        <w:r w:rsidR="004649A8">
          <w:rPr>
            <w:color w:val="000000" w:themeColor="text1"/>
            <w:szCs w:val="24"/>
          </w:rPr>
          <w:lastRenderedPageBreak/>
          <w:t xml:space="preserve">sanitarium </w:t>
        </w:r>
      </w:ins>
      <w:ins w:id="50" w:author="Scott Ortolano" w:date="2014-06-22T16:36:00Z">
        <w:r w:rsidR="00C85D04">
          <w:rPr>
            <w:color w:val="000000" w:themeColor="text1"/>
            <w:szCs w:val="24"/>
          </w:rPr>
          <w:t xml:space="preserve">and </w:t>
        </w:r>
      </w:ins>
      <w:ins w:id="51" w:author="Scott Ortolano" w:date="2014-06-21T05:15:00Z">
        <w:r w:rsidR="00FA5F10">
          <w:rPr>
            <w:color w:val="000000" w:themeColor="text1"/>
            <w:szCs w:val="24"/>
          </w:rPr>
          <w:t xml:space="preserve">her </w:t>
        </w:r>
      </w:ins>
      <w:ins w:id="52" w:author="Scott Ortolano" w:date="2014-06-22T16:32:00Z">
        <w:r w:rsidR="004649A8">
          <w:rPr>
            <w:color w:val="000000" w:themeColor="text1"/>
            <w:szCs w:val="24"/>
          </w:rPr>
          <w:t>madness</w:t>
        </w:r>
      </w:ins>
      <w:ins w:id="53" w:author="Scott Ortolano" w:date="2014-06-21T05:15:00Z">
        <w:r w:rsidR="00FA5F10">
          <w:rPr>
            <w:color w:val="000000" w:themeColor="text1"/>
            <w:szCs w:val="24"/>
          </w:rPr>
          <w:t xml:space="preserve">. </w:t>
        </w:r>
      </w:ins>
      <w:ins w:id="54" w:author="Scott Ortolano" w:date="2014-06-22T10:27:00Z">
        <w:r w:rsidR="00C877F5">
          <w:rPr>
            <w:color w:val="000000" w:themeColor="text1"/>
            <w:szCs w:val="24"/>
          </w:rPr>
          <w:t xml:space="preserve">Regardless of differences in form or content, Surrealist </w:t>
        </w:r>
      </w:ins>
      <w:ins w:id="55" w:author="Scott Ortolano" w:date="2014-06-22T15:51:00Z">
        <w:r w:rsidR="00D35D7A">
          <w:rPr>
            <w:color w:val="000000" w:themeColor="text1"/>
            <w:szCs w:val="24"/>
          </w:rPr>
          <w:t>prose</w:t>
        </w:r>
      </w:ins>
      <w:ins w:id="56" w:author="Scott Ortolano" w:date="2014-06-22T10:27:00Z">
        <w:r w:rsidR="00C877F5">
          <w:rPr>
            <w:color w:val="000000" w:themeColor="text1"/>
            <w:szCs w:val="24"/>
          </w:rPr>
          <w:t xml:space="preserve"> is distinguished </w:t>
        </w:r>
      </w:ins>
      <w:ins w:id="57" w:author="Scott Ortolano" w:date="2014-06-22T10:31:00Z">
        <w:r w:rsidR="00C877F5">
          <w:rPr>
            <w:color w:val="000000" w:themeColor="text1"/>
            <w:szCs w:val="24"/>
          </w:rPr>
          <w:t xml:space="preserve">by its ability to </w:t>
        </w:r>
      </w:ins>
      <w:ins w:id="58" w:author="Scott Ortolano" w:date="2014-06-21T06:40:00Z">
        <w:r w:rsidR="00CC1B65">
          <w:rPr>
            <w:color w:val="000000" w:themeColor="text1"/>
            <w:szCs w:val="24"/>
          </w:rPr>
          <w:t xml:space="preserve">successfully </w:t>
        </w:r>
      </w:ins>
      <w:ins w:id="59" w:author="Scott Ortolano" w:date="2014-06-21T06:39:00Z">
        <w:r w:rsidR="00CC1B65">
          <w:rPr>
            <w:color w:val="000000" w:themeColor="text1"/>
            <w:szCs w:val="24"/>
          </w:rPr>
          <w:t>collapse the boun</w:t>
        </w:r>
        <w:r w:rsidR="00C85D04">
          <w:rPr>
            <w:color w:val="000000" w:themeColor="text1"/>
            <w:szCs w:val="24"/>
          </w:rPr>
          <w:t>daries between fact and fiction and</w:t>
        </w:r>
        <w:r w:rsidR="00CC1B65">
          <w:rPr>
            <w:color w:val="000000" w:themeColor="text1"/>
            <w:szCs w:val="24"/>
          </w:rPr>
          <w:t xml:space="preserve"> consciousness and unconsciousness </w:t>
        </w:r>
      </w:ins>
      <w:ins w:id="60" w:author="Scott Ortolano" w:date="2014-06-21T06:40:00Z">
        <w:r w:rsidR="00CC1B65">
          <w:rPr>
            <w:color w:val="000000" w:themeColor="text1"/>
            <w:szCs w:val="24"/>
          </w:rPr>
          <w:t xml:space="preserve">to provide glimpses of a reality that lies beneath and beyond our rational intellect. </w:t>
        </w:r>
      </w:ins>
    </w:p>
    <w:p w14:paraId="6027F345" w14:textId="77777777" w:rsidR="00627DA9" w:rsidRDefault="00627DA9" w:rsidP="00627DA9">
      <w:pPr>
        <w:widowControl w:val="0"/>
        <w:spacing w:line="240" w:lineRule="auto"/>
        <w:rPr>
          <w:color w:val="000000" w:themeColor="text1"/>
          <w:szCs w:val="24"/>
        </w:rPr>
      </w:pPr>
    </w:p>
    <w:p w14:paraId="7747B2C2" w14:textId="2408495B" w:rsidR="00845256" w:rsidRDefault="00333F00" w:rsidP="00627DA9">
      <w:pPr>
        <w:widowControl w:val="0"/>
        <w:spacing w:line="240" w:lineRule="auto"/>
        <w:rPr>
          <w:ins w:id="61" w:author="Scott Ortolano" w:date="2014-06-21T06:30:00Z"/>
          <w:color w:val="000000" w:themeColor="text1"/>
          <w:szCs w:val="24"/>
        </w:rPr>
      </w:pPr>
      <w:r>
        <w:rPr>
          <w:noProof/>
          <w:lang w:val="en-GB" w:eastAsia="en-GB"/>
        </w:rPr>
        <mc:AlternateContent>
          <mc:Choice Requires="wps">
            <w:drawing>
              <wp:anchor distT="0" distB="0" distL="114300" distR="114300" simplePos="0" relativeHeight="251658752" behindDoc="1" locked="0" layoutInCell="1" allowOverlap="1" wp14:anchorId="5C65FDF8" wp14:editId="15AEA4FA">
                <wp:simplePos x="0" y="0"/>
                <wp:positionH relativeFrom="column">
                  <wp:posOffset>0</wp:posOffset>
                </wp:positionH>
                <wp:positionV relativeFrom="paragraph">
                  <wp:posOffset>2276935</wp:posOffset>
                </wp:positionV>
                <wp:extent cx="1481455" cy="892810"/>
                <wp:effectExtent l="0" t="0" r="4445" b="2540"/>
                <wp:wrapTight wrapText="bothSides">
                  <wp:wrapPolygon edited="0">
                    <wp:start x="0" y="0"/>
                    <wp:lineTo x="0" y="21201"/>
                    <wp:lineTo x="21387" y="21201"/>
                    <wp:lineTo x="2138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481455" cy="892810"/>
                        </a:xfrm>
                        <a:prstGeom prst="rect">
                          <a:avLst/>
                        </a:prstGeom>
                        <a:solidFill>
                          <a:prstClr val="white"/>
                        </a:solidFill>
                        <a:ln>
                          <a:noFill/>
                        </a:ln>
                        <a:effectLst/>
                      </wps:spPr>
                      <wps:txbx>
                        <w:txbxContent>
                          <w:p w14:paraId="08A3A43E" w14:textId="4734E0D5" w:rsidR="00AF26F5" w:rsidRPr="00565975" w:rsidRDefault="00AF26F5" w:rsidP="00AF26F5">
                            <w:pPr>
                              <w:pStyle w:val="Caption"/>
                              <w:rPr>
                                <w:noProof/>
                                <w:color w:val="548DD4" w:themeColor="text2" w:themeTint="99"/>
                                <w:sz w:val="24"/>
                              </w:rPr>
                            </w:pPr>
                            <w:r w:rsidRPr="00565975">
                              <w:rPr>
                                <w:color w:val="548DD4" w:themeColor="text2" w:themeTint="99"/>
                              </w:rPr>
                              <w:t xml:space="preserve">Figure </w:t>
                            </w:r>
                            <w:r w:rsidR="00565975" w:rsidRPr="00565975">
                              <w:rPr>
                                <w:color w:val="548DD4" w:themeColor="text2" w:themeTint="99"/>
                              </w:rPr>
                              <w:t>3</w:t>
                            </w:r>
                            <w:r w:rsidRPr="00565975">
                              <w:rPr>
                                <w:color w:val="548DD4" w:themeColor="text2" w:themeTint="99"/>
                              </w:rPr>
                              <w:t xml:space="preserve">: Marcel Duchamp as </w:t>
                            </w:r>
                            <w:proofErr w:type="spellStart"/>
                            <w:r w:rsidRPr="00565975">
                              <w:rPr>
                                <w:color w:val="548DD4" w:themeColor="text2" w:themeTint="99"/>
                              </w:rPr>
                              <w:t>Rrose</w:t>
                            </w:r>
                            <w:proofErr w:type="spellEnd"/>
                            <w:r w:rsidRPr="00565975">
                              <w:rPr>
                                <w:color w:val="548DD4" w:themeColor="text2" w:themeTint="99"/>
                              </w:rPr>
                              <w:t xml:space="preserve"> </w:t>
                            </w:r>
                            <w:proofErr w:type="spellStart"/>
                            <w:r w:rsidRPr="00565975">
                              <w:rPr>
                                <w:color w:val="548DD4" w:themeColor="text2" w:themeTint="99"/>
                              </w:rPr>
                              <w:t>S</w:t>
                            </w:r>
                            <w:r w:rsidR="005538B8" w:rsidRPr="00565975">
                              <w:rPr>
                                <w:color w:val="548DD4" w:themeColor="text2" w:themeTint="99"/>
                                <w:szCs w:val="24"/>
                              </w:rPr>
                              <w:t>é</w:t>
                            </w:r>
                            <w:r w:rsidRPr="00565975">
                              <w:rPr>
                                <w:color w:val="548DD4" w:themeColor="text2" w:themeTint="99"/>
                              </w:rPr>
                              <w:t>lavy</w:t>
                            </w:r>
                            <w:proofErr w:type="spellEnd"/>
                            <w:r w:rsidRPr="00565975">
                              <w:rPr>
                                <w:noProof/>
                                <w:color w:val="548DD4" w:themeColor="text2" w:themeTint="99"/>
                              </w:rPr>
                              <w:t>. 1920-21. Man Ray. The Sameul S. White 3rd and Vera White Collection. Philadelphia Museum of 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65FDF8" id="Text Box 12" o:spid="_x0000_s1028" type="#_x0000_t202" style="position:absolute;margin-left:0;margin-top:179.3pt;width:116.65pt;height:7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" stroked="f">
                <v:textbox inset="0,0,0,0">
                  <w:txbxContent>
                    <w:p w14:paraId="08A3A43E" w14:textId="4734E0D5" w:rsidR="00AF26F5" w:rsidRPr="00565975" w:rsidRDefault="00AF26F5" w:rsidP="00AF26F5">
                      <w:pPr>
                        <w:pStyle w:val="Caption"/>
                        <w:rPr>
                          <w:noProof/>
                          <w:color w:val="548DD4" w:themeColor="text2" w:themeTint="99"/>
                          <w:sz w:val="24"/>
                        </w:rPr>
                      </w:pPr>
                      <w:r w:rsidRPr="00565975">
                        <w:rPr>
                          <w:color w:val="548DD4" w:themeColor="text2" w:themeTint="99"/>
                        </w:rPr>
                        <w:t xml:space="preserve">Figure </w:t>
                      </w:r>
                      <w:r w:rsidR="00565975" w:rsidRPr="00565975">
                        <w:rPr>
                          <w:color w:val="548DD4" w:themeColor="text2" w:themeTint="99"/>
                        </w:rPr>
                        <w:t>3</w:t>
                      </w:r>
                      <w:r w:rsidRPr="00565975">
                        <w:rPr>
                          <w:color w:val="548DD4" w:themeColor="text2" w:themeTint="99"/>
                        </w:rPr>
                        <w:t>: Marcel Duchamp as Rrose S</w:t>
                      </w:r>
                      <w:r w:rsidR="005538B8" w:rsidRPr="00565975">
                        <w:rPr>
                          <w:color w:val="548DD4" w:themeColor="text2" w:themeTint="99"/>
                          <w:szCs w:val="24"/>
                        </w:rPr>
                        <w:t>é</w:t>
                      </w:r>
                      <w:r w:rsidRPr="00565975">
                        <w:rPr>
                          <w:color w:val="548DD4" w:themeColor="text2" w:themeTint="99"/>
                        </w:rPr>
                        <w:t>lavy</w:t>
                      </w:r>
                      <w:r w:rsidRPr="00565975">
                        <w:rPr>
                          <w:noProof/>
                          <w:color w:val="548DD4" w:themeColor="text2" w:themeTint="99"/>
                        </w:rPr>
                        <w:t>. 1920-21. Man Ray. The Sameul S. White 3rd and Vera White Collection. Philadelphia Museum of Art.</w:t>
                      </w:r>
                    </w:p>
                  </w:txbxContent>
                </v:textbox>
                <w10:wrap type="tight"/>
              </v:shape>
            </w:pict>
          </mc:Fallback>
        </mc:AlternateContent>
      </w:r>
      <w:r>
        <w:rPr>
          <w:noProof/>
          <w:lang w:val="en-GB" w:eastAsia="en-GB"/>
        </w:rPr>
        <w:drawing>
          <wp:anchor distT="0" distB="0" distL="114300" distR="114300" simplePos="0" relativeHeight="251655680" behindDoc="1" locked="0" layoutInCell="1" allowOverlap="1" wp14:anchorId="26AF919C" wp14:editId="6426E2D5">
            <wp:simplePos x="0" y="0"/>
            <wp:positionH relativeFrom="column">
              <wp:posOffset>0</wp:posOffset>
            </wp:positionH>
            <wp:positionV relativeFrom="paragraph">
              <wp:posOffset>490220</wp:posOffset>
            </wp:positionV>
            <wp:extent cx="1432560" cy="1828800"/>
            <wp:effectExtent l="0" t="0" r="0" b="0"/>
            <wp:wrapTight wrapText="bothSides">
              <wp:wrapPolygon edited="0">
                <wp:start x="0" y="0"/>
                <wp:lineTo x="0" y="21375"/>
                <wp:lineTo x="21255" y="21375"/>
                <wp:lineTo x="21255" y="0"/>
                <wp:lineTo x="0" y="0"/>
              </wp:wrapPolygon>
            </wp:wrapTight>
            <wp:docPr id="11" name="Picture 11" descr="http://upload.wikimedia.org/wikipedia/commons/thumb/0/05/RroseSelavy.jpg/200px-RroseSela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0/05/RroseSelavy.jpg/200px-RroseSelav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7DA9">
        <w:rPr>
          <w:color w:val="000000" w:themeColor="text1"/>
          <w:szCs w:val="24"/>
        </w:rPr>
        <w:t xml:space="preserve">Surrealist poetry moved away from regulated conventions in both form and </w:t>
      </w:r>
      <w:r w:rsidR="00D22B8E">
        <w:rPr>
          <w:color w:val="000000" w:themeColor="text1"/>
          <w:szCs w:val="24"/>
        </w:rPr>
        <w:t>intention</w:t>
      </w:r>
      <w:r w:rsidR="00627DA9">
        <w:rPr>
          <w:color w:val="000000" w:themeColor="text1"/>
          <w:szCs w:val="24"/>
        </w:rPr>
        <w:t xml:space="preserve">, creating free-form expressions in which language was not packaged into clearly defined relationships, but </w:t>
      </w:r>
      <w:r w:rsidR="00520012" w:rsidRPr="007B4F71">
        <w:rPr>
          <w:szCs w:val="24"/>
        </w:rPr>
        <w:t>became</w:t>
      </w:r>
      <w:r w:rsidR="00520012">
        <w:rPr>
          <w:color w:val="000000" w:themeColor="text1"/>
          <w:szCs w:val="24"/>
        </w:rPr>
        <w:t xml:space="preserve"> </w:t>
      </w:r>
      <w:r w:rsidR="00627DA9">
        <w:rPr>
          <w:color w:val="000000" w:themeColor="text1"/>
          <w:szCs w:val="24"/>
        </w:rPr>
        <w:t xml:space="preserve">unstable and able to simultaneously invoke multiple significations. Paul </w:t>
      </w:r>
      <w:r w:rsidR="00827E58">
        <w:rPr>
          <w:color w:val="000000" w:themeColor="text1"/>
          <w:szCs w:val="24"/>
        </w:rPr>
        <w:t>É</w:t>
      </w:r>
      <w:r w:rsidR="00520012">
        <w:rPr>
          <w:color w:val="000000" w:themeColor="text1"/>
          <w:szCs w:val="24"/>
        </w:rPr>
        <w:t>LUARD</w:t>
      </w:r>
      <w:r w:rsidR="00627DA9">
        <w:rPr>
          <w:color w:val="000000" w:themeColor="text1"/>
          <w:szCs w:val="24"/>
        </w:rPr>
        <w:t xml:space="preserve">, one of the leading Surrealist poets, insisted on a new language that could create new modes of perception and liberate the mind. Such liberation would take a myriad of forms. </w:t>
      </w:r>
      <w:ins w:id="62" w:author="Scott Ortolano" w:date="2014-06-21T07:11:00Z">
        <w:r w:rsidR="00845256">
          <w:rPr>
            <w:color w:val="000000" w:themeColor="text1"/>
            <w:szCs w:val="24"/>
          </w:rPr>
          <w:t>Robert DESNOS, who published a number of poetic collections</w:t>
        </w:r>
      </w:ins>
      <w:ins w:id="63" w:author="Scott Ortolano" w:date="2014-06-21T07:12:00Z">
        <w:r w:rsidR="00845256">
          <w:rPr>
            <w:color w:val="000000" w:themeColor="text1"/>
            <w:szCs w:val="24"/>
          </w:rPr>
          <w:t xml:space="preserve"> throughout the 1920s and 1930s</w:t>
        </w:r>
      </w:ins>
      <w:ins w:id="64" w:author="Scott Ortolano" w:date="2014-06-21T18:49:00Z">
        <w:r w:rsidR="00C05C2B">
          <w:rPr>
            <w:color w:val="000000" w:themeColor="text1"/>
            <w:szCs w:val="24"/>
          </w:rPr>
          <w:t xml:space="preserve"> before dying in a concentration camp in 1945</w:t>
        </w:r>
      </w:ins>
      <w:ins w:id="65" w:author="Scott Ortolano" w:date="2014-06-21T07:12:00Z">
        <w:r w:rsidR="00845256">
          <w:rPr>
            <w:color w:val="000000" w:themeColor="text1"/>
            <w:szCs w:val="24"/>
          </w:rPr>
          <w:t xml:space="preserve">, </w:t>
        </w:r>
      </w:ins>
      <w:ins w:id="66" w:author="Scott Ortolano" w:date="2014-06-21T18:51:00Z">
        <w:r w:rsidR="00C05C2B">
          <w:rPr>
            <w:color w:val="000000" w:themeColor="text1"/>
            <w:szCs w:val="24"/>
          </w:rPr>
          <w:t xml:space="preserve">was especially adept at using automatic writing </w:t>
        </w:r>
      </w:ins>
      <w:ins w:id="67" w:author="Scott Ortolano" w:date="2014-06-21T18:58:00Z">
        <w:r w:rsidR="00C05C2B">
          <w:rPr>
            <w:color w:val="000000" w:themeColor="text1"/>
            <w:szCs w:val="24"/>
          </w:rPr>
          <w:t xml:space="preserve">and </w:t>
        </w:r>
      </w:ins>
      <w:ins w:id="68" w:author="Scott Ortolano" w:date="2014-06-22T12:20:00Z">
        <w:r w:rsidR="0004369B">
          <w:rPr>
            <w:color w:val="000000" w:themeColor="text1"/>
            <w:szCs w:val="24"/>
          </w:rPr>
          <w:t xml:space="preserve">frequently </w:t>
        </w:r>
      </w:ins>
      <w:ins w:id="69" w:author="Scott Ortolano" w:date="2014-06-21T18:58:00Z">
        <w:r w:rsidR="00C05C2B">
          <w:rPr>
            <w:color w:val="000000" w:themeColor="text1"/>
            <w:szCs w:val="24"/>
          </w:rPr>
          <w:t>worked under hy</w:t>
        </w:r>
        <w:r w:rsidR="00C877F5">
          <w:rPr>
            <w:color w:val="000000" w:themeColor="text1"/>
            <w:szCs w:val="24"/>
          </w:rPr>
          <w:t>pnosis to further free his mind</w:t>
        </w:r>
        <w:r w:rsidR="00C05C2B">
          <w:rPr>
            <w:color w:val="000000" w:themeColor="text1"/>
            <w:szCs w:val="24"/>
          </w:rPr>
          <w:t xml:space="preserve"> from the bounds of constrained consciousness. </w:t>
        </w:r>
      </w:ins>
      <w:ins w:id="70" w:author="Scott Ortolano" w:date="2014-06-21T18:51:00Z">
        <w:r w:rsidR="00C05C2B">
          <w:rPr>
            <w:color w:val="000000" w:themeColor="text1"/>
            <w:szCs w:val="24"/>
          </w:rPr>
          <w:t xml:space="preserve">The results were </w:t>
        </w:r>
      </w:ins>
      <w:ins w:id="71" w:author="Scott Ortolano" w:date="2014-06-21T18:59:00Z">
        <w:r w:rsidR="00C05C2B">
          <w:rPr>
            <w:color w:val="000000" w:themeColor="text1"/>
            <w:szCs w:val="24"/>
          </w:rPr>
          <w:t xml:space="preserve">often </w:t>
        </w:r>
      </w:ins>
      <w:ins w:id="72" w:author="Scott Ortolano" w:date="2014-06-21T18:51:00Z">
        <w:r w:rsidR="00C05C2B">
          <w:rPr>
            <w:color w:val="000000" w:themeColor="text1"/>
            <w:szCs w:val="24"/>
          </w:rPr>
          <w:t xml:space="preserve">playful and </w:t>
        </w:r>
      </w:ins>
      <w:proofErr w:type="gramStart"/>
      <w:ins w:id="73" w:author="Scott Ortolano" w:date="2014-06-21T19:00:00Z">
        <w:r w:rsidR="00C05C2B">
          <w:rPr>
            <w:color w:val="000000" w:themeColor="text1"/>
            <w:szCs w:val="24"/>
          </w:rPr>
          <w:t>unsettling</w:t>
        </w:r>
      </w:ins>
      <w:ins w:id="74" w:author="Scott Ortolano" w:date="2014-06-22T10:33:00Z">
        <w:r w:rsidR="00752D6C">
          <w:rPr>
            <w:color w:val="000000" w:themeColor="text1"/>
            <w:szCs w:val="24"/>
          </w:rPr>
          <w:t>,</w:t>
        </w:r>
        <w:proofErr w:type="gramEnd"/>
        <w:r w:rsidR="00752D6C">
          <w:rPr>
            <w:color w:val="000000" w:themeColor="text1"/>
            <w:szCs w:val="24"/>
          </w:rPr>
          <w:t xml:space="preserve"> a</w:t>
        </w:r>
        <w:r w:rsidR="00C877F5">
          <w:rPr>
            <w:color w:val="000000" w:themeColor="text1"/>
            <w:szCs w:val="24"/>
          </w:rPr>
          <w:t xml:space="preserve"> typical combination </w:t>
        </w:r>
      </w:ins>
      <w:ins w:id="75" w:author="Scott Ortolano" w:date="2014-06-22T10:34:00Z">
        <w:r w:rsidR="00C877F5">
          <w:rPr>
            <w:color w:val="000000" w:themeColor="text1"/>
            <w:szCs w:val="24"/>
          </w:rPr>
          <w:t xml:space="preserve">in the genre, but one that </w:t>
        </w:r>
        <w:proofErr w:type="spellStart"/>
        <w:r w:rsidR="00C877F5">
          <w:rPr>
            <w:color w:val="000000" w:themeColor="text1"/>
            <w:szCs w:val="24"/>
          </w:rPr>
          <w:t>Desnos</w:t>
        </w:r>
        <w:proofErr w:type="spellEnd"/>
        <w:r w:rsidR="00C877F5">
          <w:rPr>
            <w:color w:val="000000" w:themeColor="text1"/>
            <w:szCs w:val="24"/>
          </w:rPr>
          <w:t xml:space="preserve"> was especially adept at creating</w:t>
        </w:r>
      </w:ins>
      <w:ins w:id="76" w:author="Scott Ortolano" w:date="2014-06-21T18:59:00Z">
        <w:r w:rsidR="00C877F5">
          <w:rPr>
            <w:color w:val="000000" w:themeColor="text1"/>
            <w:szCs w:val="24"/>
          </w:rPr>
          <w:t>.</w:t>
        </w:r>
        <w:r w:rsidR="0027414D">
          <w:rPr>
            <w:color w:val="000000" w:themeColor="text1"/>
            <w:szCs w:val="24"/>
          </w:rPr>
          <w:t xml:space="preserve"> W</w:t>
        </w:r>
      </w:ins>
      <w:ins w:id="77" w:author="Scott Ortolano" w:date="2014-06-22T10:35:00Z">
        <w:r w:rsidR="00EE65C2">
          <w:rPr>
            <w:color w:val="000000" w:themeColor="text1"/>
            <w:szCs w:val="24"/>
          </w:rPr>
          <w:t>hen writing</w:t>
        </w:r>
      </w:ins>
      <w:ins w:id="78" w:author="Scott Ortolano" w:date="2014-06-22T10:34:00Z">
        <w:r w:rsidR="00C877F5">
          <w:rPr>
            <w:color w:val="000000" w:themeColor="text1"/>
            <w:szCs w:val="24"/>
          </w:rPr>
          <w:t xml:space="preserve"> </w:t>
        </w:r>
      </w:ins>
      <w:commentRangeStart w:id="79"/>
      <w:proofErr w:type="spellStart"/>
      <w:ins w:id="80" w:author="Scott Ortolano" w:date="2014-06-21T18:53:00Z">
        <w:r w:rsidR="00C05C2B" w:rsidRPr="00556DEA">
          <w:rPr>
            <w:i/>
            <w:color w:val="000000" w:themeColor="text1"/>
            <w:szCs w:val="24"/>
            <w:rPrChange w:id="81" w:author="Scott Ortolano" w:date="2014-06-21T19:08:00Z">
              <w:rPr>
                <w:color w:val="000000" w:themeColor="text1"/>
                <w:szCs w:val="24"/>
              </w:rPr>
            </w:rPrChange>
          </w:rPr>
          <w:t>Rrose</w:t>
        </w:r>
        <w:proofErr w:type="spellEnd"/>
        <w:r w:rsidR="00C05C2B" w:rsidRPr="00556DEA">
          <w:rPr>
            <w:i/>
            <w:color w:val="000000" w:themeColor="text1"/>
            <w:szCs w:val="24"/>
            <w:rPrChange w:id="82" w:author="Scott Ortolano" w:date="2014-06-21T19:08:00Z">
              <w:rPr>
                <w:color w:val="000000" w:themeColor="text1"/>
                <w:szCs w:val="24"/>
              </w:rPr>
            </w:rPrChange>
          </w:rPr>
          <w:t xml:space="preserve"> </w:t>
        </w:r>
        <w:proofErr w:type="spellStart"/>
        <w:r w:rsidR="00C05C2B" w:rsidRPr="00556DEA">
          <w:rPr>
            <w:i/>
            <w:color w:val="000000" w:themeColor="text1"/>
            <w:szCs w:val="24"/>
            <w:rPrChange w:id="83" w:author="Scott Ortolano" w:date="2014-06-21T19:08:00Z">
              <w:rPr>
                <w:color w:val="000000" w:themeColor="text1"/>
                <w:szCs w:val="24"/>
              </w:rPr>
            </w:rPrChange>
          </w:rPr>
          <w:t>S</w:t>
        </w:r>
      </w:ins>
      <w:ins w:id="84" w:author="Scott Ortolano" w:date="2014-06-21T22:10:00Z">
        <w:r w:rsidR="005538B8">
          <w:rPr>
            <w:color w:val="000000" w:themeColor="text1"/>
            <w:szCs w:val="24"/>
          </w:rPr>
          <w:t>é</w:t>
        </w:r>
      </w:ins>
      <w:ins w:id="85" w:author="Scott Ortolano" w:date="2014-06-21T18:53:00Z">
        <w:r w:rsidR="00C05C2B" w:rsidRPr="00556DEA">
          <w:rPr>
            <w:i/>
            <w:color w:val="000000" w:themeColor="text1"/>
            <w:szCs w:val="24"/>
            <w:rPrChange w:id="86" w:author="Scott Ortolano" w:date="2014-06-21T19:08:00Z">
              <w:rPr>
                <w:color w:val="000000" w:themeColor="text1"/>
                <w:szCs w:val="24"/>
              </w:rPr>
            </w:rPrChange>
          </w:rPr>
          <w:t>lavy</w:t>
        </w:r>
      </w:ins>
      <w:commentRangeEnd w:id="79"/>
      <w:proofErr w:type="spellEnd"/>
      <w:ins w:id="87" w:author="Scott Ortolano" w:date="2014-06-21T19:08:00Z">
        <w:r w:rsidR="00556DEA">
          <w:rPr>
            <w:rStyle w:val="CommentReference"/>
          </w:rPr>
          <w:commentReference w:id="79"/>
        </w:r>
      </w:ins>
      <w:ins w:id="88" w:author="Scott Ortolano" w:date="2014-06-21T18:53:00Z">
        <w:r w:rsidR="00C05C2B" w:rsidRPr="00556DEA">
          <w:rPr>
            <w:i/>
            <w:color w:val="000000" w:themeColor="text1"/>
            <w:szCs w:val="24"/>
            <w:rPrChange w:id="89" w:author="Scott Ortolano" w:date="2014-06-21T19:08:00Z">
              <w:rPr>
                <w:color w:val="000000" w:themeColor="text1"/>
                <w:szCs w:val="24"/>
              </w:rPr>
            </w:rPrChange>
          </w:rPr>
          <w:t xml:space="preserve"> </w:t>
        </w:r>
        <w:r w:rsidR="00C05C2B">
          <w:rPr>
            <w:color w:val="000000" w:themeColor="text1"/>
            <w:szCs w:val="24"/>
          </w:rPr>
          <w:t xml:space="preserve">(1922), </w:t>
        </w:r>
      </w:ins>
      <w:proofErr w:type="spellStart"/>
      <w:ins w:id="90" w:author="Scott Ortolano" w:date="2014-06-21T18:59:00Z">
        <w:r w:rsidR="00C05C2B">
          <w:rPr>
            <w:color w:val="000000" w:themeColor="text1"/>
            <w:szCs w:val="24"/>
          </w:rPr>
          <w:t>Desnos</w:t>
        </w:r>
        <w:proofErr w:type="spellEnd"/>
        <w:r w:rsidR="00C05C2B">
          <w:rPr>
            <w:color w:val="000000" w:themeColor="text1"/>
            <w:szCs w:val="24"/>
          </w:rPr>
          <w:t xml:space="preserve"> </w:t>
        </w:r>
      </w:ins>
      <w:ins w:id="91" w:author="Scott Ortolano" w:date="2014-06-21T19:12:00Z">
        <w:r w:rsidR="008219C1">
          <w:rPr>
            <w:color w:val="000000" w:themeColor="text1"/>
            <w:szCs w:val="24"/>
          </w:rPr>
          <w:t xml:space="preserve">entered a trance and tapped into the spiritual consciousness of </w:t>
        </w:r>
        <w:proofErr w:type="spellStart"/>
        <w:r w:rsidR="008219C1">
          <w:rPr>
            <w:color w:val="000000" w:themeColor="text1"/>
            <w:szCs w:val="24"/>
          </w:rPr>
          <w:t>Rrose</w:t>
        </w:r>
        <w:proofErr w:type="spellEnd"/>
        <w:r w:rsidR="008219C1">
          <w:rPr>
            <w:color w:val="000000" w:themeColor="text1"/>
            <w:szCs w:val="24"/>
          </w:rPr>
          <w:t xml:space="preserve"> </w:t>
        </w:r>
        <w:proofErr w:type="spellStart"/>
        <w:r w:rsidR="008219C1">
          <w:rPr>
            <w:color w:val="000000" w:themeColor="text1"/>
            <w:szCs w:val="24"/>
          </w:rPr>
          <w:t>S</w:t>
        </w:r>
      </w:ins>
      <w:ins w:id="92" w:author="Scott Ortolano" w:date="2014-06-21T22:10:00Z">
        <w:r w:rsidR="005538B8">
          <w:rPr>
            <w:color w:val="000000" w:themeColor="text1"/>
            <w:szCs w:val="24"/>
          </w:rPr>
          <w:t>é</w:t>
        </w:r>
      </w:ins>
      <w:ins w:id="93" w:author="Scott Ortolano" w:date="2014-06-21T19:12:00Z">
        <w:r w:rsidR="008219C1">
          <w:rPr>
            <w:color w:val="000000" w:themeColor="text1"/>
            <w:szCs w:val="24"/>
          </w:rPr>
          <w:t>lavy</w:t>
        </w:r>
        <w:proofErr w:type="spellEnd"/>
        <w:r w:rsidR="008219C1">
          <w:rPr>
            <w:color w:val="000000" w:themeColor="text1"/>
            <w:szCs w:val="24"/>
          </w:rPr>
          <w:t xml:space="preserve">, a fictional </w:t>
        </w:r>
      </w:ins>
      <w:ins w:id="94" w:author="Scott Ortolano" w:date="2014-06-21T19:14:00Z">
        <w:r w:rsidR="00EE65C2">
          <w:rPr>
            <w:color w:val="000000" w:themeColor="text1"/>
            <w:szCs w:val="24"/>
          </w:rPr>
          <w:t xml:space="preserve">double of Marcel Duchamp. The work includes </w:t>
        </w:r>
      </w:ins>
      <w:ins w:id="95" w:author="Scott Ortolano" w:date="2014-06-21T19:02:00Z">
        <w:r w:rsidR="00C05C2B">
          <w:rPr>
            <w:color w:val="000000" w:themeColor="text1"/>
            <w:szCs w:val="24"/>
          </w:rPr>
          <w:t>hundreds of aphorism</w:t>
        </w:r>
        <w:r w:rsidR="00EE65C2">
          <w:rPr>
            <w:color w:val="000000" w:themeColor="text1"/>
            <w:szCs w:val="24"/>
          </w:rPr>
          <w:t>s that freely combine</w:t>
        </w:r>
        <w:r w:rsidR="008219C1">
          <w:rPr>
            <w:color w:val="000000" w:themeColor="text1"/>
            <w:szCs w:val="24"/>
          </w:rPr>
          <w:t xml:space="preserve"> subjects, </w:t>
        </w:r>
        <w:r w:rsidR="00C05C2B">
          <w:rPr>
            <w:color w:val="000000" w:themeColor="text1"/>
            <w:szCs w:val="24"/>
          </w:rPr>
          <w:t>objects</w:t>
        </w:r>
      </w:ins>
      <w:ins w:id="96" w:author="Scott Ortolano" w:date="2014-06-21T19:12:00Z">
        <w:r w:rsidR="008219C1">
          <w:rPr>
            <w:color w:val="000000" w:themeColor="text1"/>
            <w:szCs w:val="24"/>
          </w:rPr>
          <w:t>, and puns</w:t>
        </w:r>
      </w:ins>
      <w:ins w:id="97" w:author="Scott Ortolano" w:date="2014-06-21T19:02:00Z">
        <w:r w:rsidR="00C05C2B">
          <w:rPr>
            <w:color w:val="000000" w:themeColor="text1"/>
            <w:szCs w:val="24"/>
          </w:rPr>
          <w:t xml:space="preserve"> to </w:t>
        </w:r>
      </w:ins>
      <w:ins w:id="98" w:author="Scott Ortolano" w:date="2014-06-21T19:03:00Z">
        <w:r w:rsidR="00C05C2B">
          <w:rPr>
            <w:color w:val="000000" w:themeColor="text1"/>
            <w:szCs w:val="24"/>
          </w:rPr>
          <w:t xml:space="preserve">offer nonsensical "wisdom" that </w:t>
        </w:r>
      </w:ins>
      <w:ins w:id="99" w:author="Scott Ortolano" w:date="2014-06-22T16:05:00Z">
        <w:r w:rsidR="00752D6C">
          <w:rPr>
            <w:color w:val="000000" w:themeColor="text1"/>
            <w:szCs w:val="24"/>
          </w:rPr>
          <w:t>paradoxically</w:t>
        </w:r>
      </w:ins>
      <w:ins w:id="100" w:author="Scott Ortolano" w:date="2014-06-21T19:03:00Z">
        <w:r w:rsidR="00C05C2B">
          <w:rPr>
            <w:color w:val="000000" w:themeColor="text1"/>
            <w:szCs w:val="24"/>
          </w:rPr>
          <w:t xml:space="preserve"> </w:t>
        </w:r>
      </w:ins>
      <w:ins w:id="101" w:author="Scott Ortolano" w:date="2014-06-22T16:05:00Z">
        <w:r w:rsidR="00752D6C">
          <w:rPr>
            <w:color w:val="000000" w:themeColor="text1"/>
            <w:szCs w:val="24"/>
          </w:rPr>
          <w:t>embraces</w:t>
        </w:r>
      </w:ins>
      <w:ins w:id="102" w:author="Scott Ortolano" w:date="2014-06-21T19:03:00Z">
        <w:r w:rsidR="00C05C2B">
          <w:rPr>
            <w:color w:val="000000" w:themeColor="text1"/>
            <w:szCs w:val="24"/>
          </w:rPr>
          <w:t xml:space="preserve"> and </w:t>
        </w:r>
      </w:ins>
      <w:ins w:id="103" w:author="Scott Ortolano" w:date="2014-06-22T16:05:00Z">
        <w:r w:rsidR="00752D6C">
          <w:rPr>
            <w:color w:val="000000" w:themeColor="text1"/>
            <w:szCs w:val="24"/>
          </w:rPr>
          <w:t>satirizes</w:t>
        </w:r>
      </w:ins>
      <w:ins w:id="104" w:author="Scott Ortolano" w:date="2014-06-21T19:03:00Z">
        <w:r w:rsidR="00C05C2B">
          <w:rPr>
            <w:color w:val="000000" w:themeColor="text1"/>
            <w:szCs w:val="24"/>
          </w:rPr>
          <w:t xml:space="preserve"> the tradition</w:t>
        </w:r>
      </w:ins>
      <w:ins w:id="105" w:author="Scott Ortolano" w:date="2014-06-22T16:04:00Z">
        <w:r w:rsidR="00752D6C">
          <w:rPr>
            <w:color w:val="000000" w:themeColor="text1"/>
            <w:szCs w:val="24"/>
          </w:rPr>
          <w:t xml:space="preserve"> of wisdom literature</w:t>
        </w:r>
      </w:ins>
      <w:ins w:id="106" w:author="Scott Ortolano" w:date="2014-06-21T19:05:00Z">
        <w:r w:rsidR="00C05C2B">
          <w:rPr>
            <w:color w:val="000000" w:themeColor="text1"/>
            <w:szCs w:val="24"/>
          </w:rPr>
          <w:t xml:space="preserve"> by positing</w:t>
        </w:r>
      </w:ins>
      <w:ins w:id="107" w:author="Scott Ortolano" w:date="2014-06-22T10:36:00Z">
        <w:r w:rsidR="00EE65C2">
          <w:rPr>
            <w:color w:val="000000" w:themeColor="text1"/>
            <w:szCs w:val="24"/>
          </w:rPr>
          <w:t xml:space="preserve"> "</w:t>
        </w:r>
      </w:ins>
      <w:ins w:id="108" w:author="Scott Ortolano" w:date="2014-06-21T19:05:00Z">
        <w:r w:rsidR="00C05C2B">
          <w:rPr>
            <w:color w:val="000000" w:themeColor="text1"/>
            <w:szCs w:val="24"/>
          </w:rPr>
          <w:t>advice</w:t>
        </w:r>
      </w:ins>
      <w:ins w:id="109" w:author="Scott Ortolano" w:date="2014-06-22T10:36:00Z">
        <w:r w:rsidR="00EE65C2">
          <w:rPr>
            <w:color w:val="000000" w:themeColor="text1"/>
            <w:szCs w:val="24"/>
          </w:rPr>
          <w:t>"</w:t>
        </w:r>
      </w:ins>
      <w:ins w:id="110" w:author="Scott Ortolano" w:date="2014-06-21T19:05:00Z">
        <w:r w:rsidR="00C05C2B">
          <w:rPr>
            <w:color w:val="000000" w:themeColor="text1"/>
            <w:szCs w:val="24"/>
          </w:rPr>
          <w:t xml:space="preserve"> </w:t>
        </w:r>
      </w:ins>
      <w:ins w:id="111" w:author="Scott Ortolano" w:date="2014-06-22T10:37:00Z">
        <w:r w:rsidR="00EE65C2">
          <w:rPr>
            <w:color w:val="000000" w:themeColor="text1"/>
            <w:szCs w:val="24"/>
          </w:rPr>
          <w:t xml:space="preserve">that exists </w:t>
        </w:r>
      </w:ins>
      <w:ins w:id="112" w:author="Scott Ortolano" w:date="2014-06-21T19:05:00Z">
        <w:r w:rsidR="00C05C2B">
          <w:rPr>
            <w:color w:val="000000" w:themeColor="text1"/>
            <w:szCs w:val="24"/>
          </w:rPr>
          <w:t>outside of rational logic or practical application</w:t>
        </w:r>
      </w:ins>
      <w:ins w:id="113" w:author="Scott Ortolano" w:date="2014-06-21T19:07:00Z">
        <w:r w:rsidR="00556DEA">
          <w:rPr>
            <w:color w:val="000000" w:themeColor="text1"/>
            <w:szCs w:val="24"/>
          </w:rPr>
          <w:t>.</w:t>
        </w:r>
      </w:ins>
      <w:ins w:id="114" w:author="Scott Ortolano" w:date="2014-06-21T19:02:00Z">
        <w:r w:rsidR="00C05C2B">
          <w:rPr>
            <w:color w:val="000000" w:themeColor="text1"/>
            <w:szCs w:val="24"/>
          </w:rPr>
          <w:t xml:space="preserve"> </w:t>
        </w:r>
      </w:ins>
      <w:ins w:id="115" w:author="Scott Ortolano" w:date="2014-06-21T22:14:00Z">
        <w:r>
          <w:rPr>
            <w:color w:val="000000" w:themeColor="text1"/>
            <w:szCs w:val="24"/>
          </w:rPr>
          <w:t>The Surrealist assault on the status quo was not limited to aesthetic</w:t>
        </w:r>
      </w:ins>
      <w:ins w:id="116" w:author="Scott Ortolano" w:date="2014-06-22T16:06:00Z">
        <w:r w:rsidR="00752D6C">
          <w:rPr>
            <w:color w:val="000000" w:themeColor="text1"/>
            <w:szCs w:val="24"/>
          </w:rPr>
          <w:t>s</w:t>
        </w:r>
      </w:ins>
      <w:ins w:id="117" w:author="Scott Ortolano" w:date="2014-06-21T22:14:00Z">
        <w:r w:rsidR="00752D6C">
          <w:rPr>
            <w:color w:val="000000" w:themeColor="text1"/>
            <w:szCs w:val="24"/>
          </w:rPr>
          <w:t xml:space="preserve"> and ideology, </w:t>
        </w:r>
      </w:ins>
      <w:ins w:id="118" w:author="Scott Ortolano" w:date="2014-06-22T17:09:00Z">
        <w:r w:rsidR="0027414D">
          <w:rPr>
            <w:color w:val="000000" w:themeColor="text1"/>
            <w:szCs w:val="24"/>
          </w:rPr>
          <w:t>but also the</w:t>
        </w:r>
      </w:ins>
      <w:ins w:id="119" w:author="Scott Ortolano" w:date="2014-06-21T22:14:00Z">
        <w:r>
          <w:rPr>
            <w:color w:val="000000" w:themeColor="text1"/>
            <w:szCs w:val="24"/>
          </w:rPr>
          <w:t xml:space="preserve"> </w:t>
        </w:r>
      </w:ins>
      <w:ins w:id="120" w:author="Scott Ortolano" w:date="2014-06-22T16:42:00Z">
        <w:r w:rsidR="00C85D04">
          <w:rPr>
            <w:color w:val="000000" w:themeColor="text1"/>
            <w:szCs w:val="24"/>
          </w:rPr>
          <w:t xml:space="preserve">political </w:t>
        </w:r>
      </w:ins>
      <w:ins w:id="121" w:author="Scott Ortolano" w:date="2014-06-22T16:43:00Z">
        <w:r w:rsidR="00C85D04">
          <w:rPr>
            <w:color w:val="000000" w:themeColor="text1"/>
            <w:szCs w:val="24"/>
          </w:rPr>
          <w:t>institutions</w:t>
        </w:r>
      </w:ins>
      <w:ins w:id="122" w:author="Scott Ortolano" w:date="2014-06-22T17:09:00Z">
        <w:r w:rsidR="0027414D">
          <w:rPr>
            <w:color w:val="000000" w:themeColor="text1"/>
            <w:szCs w:val="24"/>
          </w:rPr>
          <w:t xml:space="preserve"> that structured them</w:t>
        </w:r>
      </w:ins>
      <w:ins w:id="123" w:author="Scott Ortolano" w:date="2014-06-21T22:14:00Z">
        <w:r>
          <w:rPr>
            <w:color w:val="000000" w:themeColor="text1"/>
            <w:szCs w:val="24"/>
          </w:rPr>
          <w:t xml:space="preserve">. For example, </w:t>
        </w:r>
      </w:ins>
      <w:ins w:id="124" w:author="Scott Ortolano" w:date="2014-06-21T07:18:00Z">
        <w:r w:rsidR="00845256">
          <w:rPr>
            <w:color w:val="000000" w:themeColor="text1"/>
            <w:szCs w:val="24"/>
          </w:rPr>
          <w:t xml:space="preserve">Benjamin </w:t>
        </w:r>
      </w:ins>
      <w:ins w:id="125" w:author="Scott Ortolano" w:date="2014-06-21T18:44:00Z">
        <w:r w:rsidR="00C05C2B">
          <w:rPr>
            <w:color w:val="000000" w:themeColor="text1"/>
            <w:szCs w:val="24"/>
          </w:rPr>
          <w:t>P</w:t>
        </w:r>
      </w:ins>
      <w:ins w:id="126" w:author="Scott Ortolano" w:date="2014-06-21T22:14:00Z">
        <w:r>
          <w:rPr>
            <w:color w:val="000000" w:themeColor="text1"/>
            <w:szCs w:val="24"/>
          </w:rPr>
          <w:t>É</w:t>
        </w:r>
      </w:ins>
      <w:ins w:id="127" w:author="Scott Ortolano" w:date="2014-06-21T18:44:00Z">
        <w:r w:rsidR="00C05C2B">
          <w:rPr>
            <w:color w:val="000000" w:themeColor="text1"/>
            <w:szCs w:val="24"/>
          </w:rPr>
          <w:t>RET</w:t>
        </w:r>
      </w:ins>
      <w:ins w:id="128" w:author="Scott Ortolano" w:date="2014-06-21T07:18:00Z">
        <w:r w:rsidR="0027414D">
          <w:rPr>
            <w:color w:val="000000" w:themeColor="text1"/>
            <w:szCs w:val="24"/>
          </w:rPr>
          <w:t>'s poetry rejected</w:t>
        </w:r>
        <w:r w:rsidR="00845256">
          <w:rPr>
            <w:color w:val="000000" w:themeColor="text1"/>
            <w:szCs w:val="24"/>
          </w:rPr>
          <w:t xml:space="preserve"> the premise that the world must be understoo</w:t>
        </w:r>
      </w:ins>
      <w:ins w:id="129" w:author="Scott Ortolano" w:date="2014-06-21T22:04:00Z">
        <w:r w:rsidR="0027414D">
          <w:rPr>
            <w:color w:val="000000" w:themeColor="text1"/>
            <w:szCs w:val="24"/>
          </w:rPr>
          <w:t xml:space="preserve">d. This </w:t>
        </w:r>
      </w:ins>
      <w:ins w:id="130" w:author="Scott Ortolano" w:date="2014-06-22T16:44:00Z">
        <w:r w:rsidR="00C85D04">
          <w:rPr>
            <w:color w:val="000000" w:themeColor="text1"/>
            <w:szCs w:val="24"/>
          </w:rPr>
          <w:t>allowed him</w:t>
        </w:r>
      </w:ins>
      <w:ins w:id="131" w:author="Scott Ortolano" w:date="2014-06-21T22:04:00Z">
        <w:r w:rsidR="00A06D67">
          <w:rPr>
            <w:color w:val="000000" w:themeColor="text1"/>
            <w:szCs w:val="24"/>
          </w:rPr>
          <w:t xml:space="preserve"> to incorporate bizarre references, themes, and symbols</w:t>
        </w:r>
      </w:ins>
      <w:ins w:id="132" w:author="Scott Ortolano" w:date="2014-06-22T10:38:00Z">
        <w:r w:rsidR="00EE65C2">
          <w:rPr>
            <w:color w:val="000000" w:themeColor="text1"/>
            <w:szCs w:val="24"/>
          </w:rPr>
          <w:t xml:space="preserve">, which </w:t>
        </w:r>
      </w:ins>
      <w:ins w:id="133" w:author="Scott Ortolano" w:date="2014-06-22T16:44:00Z">
        <w:r w:rsidR="00C85D04">
          <w:rPr>
            <w:color w:val="000000" w:themeColor="text1"/>
            <w:szCs w:val="24"/>
          </w:rPr>
          <w:t>he then</w:t>
        </w:r>
      </w:ins>
      <w:ins w:id="134" w:author="Scott Ortolano" w:date="2014-06-22T10:39:00Z">
        <w:r w:rsidR="00EE65C2">
          <w:rPr>
            <w:color w:val="000000" w:themeColor="text1"/>
            <w:szCs w:val="24"/>
          </w:rPr>
          <w:t xml:space="preserve"> used to </w:t>
        </w:r>
        <w:proofErr w:type="spellStart"/>
        <w:r w:rsidR="00EE65C2">
          <w:rPr>
            <w:color w:val="000000" w:themeColor="text1"/>
            <w:szCs w:val="24"/>
          </w:rPr>
          <w:t>de</w:t>
        </w:r>
      </w:ins>
      <w:ins w:id="135" w:author="Scott Ortolano" w:date="2014-06-22T16:45:00Z">
        <w:r w:rsidR="00C85D04">
          <w:rPr>
            <w:color w:val="000000" w:themeColor="text1"/>
            <w:szCs w:val="24"/>
          </w:rPr>
          <w:t>familiarize</w:t>
        </w:r>
      </w:ins>
      <w:proofErr w:type="spellEnd"/>
      <w:ins w:id="136" w:author="Scott Ortolano" w:date="2014-06-22T10:39:00Z">
        <w:r w:rsidR="00EE65C2">
          <w:rPr>
            <w:color w:val="000000" w:themeColor="text1"/>
            <w:szCs w:val="24"/>
          </w:rPr>
          <w:t xml:space="preserve"> </w:t>
        </w:r>
      </w:ins>
      <w:ins w:id="137" w:author="Scott Ortolano" w:date="2014-06-22T10:40:00Z">
        <w:r w:rsidR="00EE65C2">
          <w:rPr>
            <w:color w:val="000000" w:themeColor="text1"/>
            <w:szCs w:val="24"/>
          </w:rPr>
          <w:t xml:space="preserve">symbols, experiences, and beliefs </w:t>
        </w:r>
      </w:ins>
      <w:ins w:id="138" w:author="Scott Ortolano" w:date="2014-06-22T10:42:00Z">
        <w:r w:rsidR="00EE65C2">
          <w:rPr>
            <w:color w:val="000000" w:themeColor="text1"/>
            <w:szCs w:val="24"/>
          </w:rPr>
          <w:t>that readers would have known in a conventional sense</w:t>
        </w:r>
      </w:ins>
      <w:ins w:id="139" w:author="Scott Ortolano" w:date="2014-06-22T10:40:00Z">
        <w:r w:rsidR="00EE65C2">
          <w:rPr>
            <w:color w:val="000000" w:themeColor="text1"/>
            <w:szCs w:val="24"/>
          </w:rPr>
          <w:t>.</w:t>
        </w:r>
      </w:ins>
      <w:ins w:id="140" w:author="Scott Ortolano" w:date="2014-06-21T22:07:00Z">
        <w:r w:rsidR="00A06D67">
          <w:rPr>
            <w:color w:val="000000" w:themeColor="text1"/>
            <w:szCs w:val="24"/>
          </w:rPr>
          <w:t xml:space="preserve"> </w:t>
        </w:r>
      </w:ins>
      <w:ins w:id="141" w:author="Scott Ortolano" w:date="2014-06-22T10:41:00Z">
        <w:r w:rsidR="00EE65C2">
          <w:rPr>
            <w:color w:val="000000" w:themeColor="text1"/>
            <w:szCs w:val="24"/>
          </w:rPr>
          <w:t xml:space="preserve">The goal of his work </w:t>
        </w:r>
      </w:ins>
      <w:ins w:id="142" w:author="Scott Ortolano" w:date="2014-06-21T22:15:00Z">
        <w:r>
          <w:rPr>
            <w:color w:val="000000" w:themeColor="text1"/>
            <w:szCs w:val="24"/>
          </w:rPr>
          <w:t xml:space="preserve">was to </w:t>
        </w:r>
      </w:ins>
      <w:ins w:id="143" w:author="Scott Ortolano" w:date="2014-06-21T22:04:00Z">
        <w:r w:rsidR="00A06D67">
          <w:rPr>
            <w:color w:val="000000" w:themeColor="text1"/>
            <w:szCs w:val="24"/>
          </w:rPr>
          <w:t xml:space="preserve">shock </w:t>
        </w:r>
      </w:ins>
      <w:ins w:id="144" w:author="Scott Ortolano" w:date="2014-06-21T22:15:00Z">
        <w:r>
          <w:rPr>
            <w:color w:val="000000" w:themeColor="text1"/>
            <w:szCs w:val="24"/>
          </w:rPr>
          <w:t>readers</w:t>
        </w:r>
      </w:ins>
      <w:ins w:id="145" w:author="Scott Ortolano" w:date="2014-06-21T22:08:00Z">
        <w:r w:rsidR="005538B8">
          <w:rPr>
            <w:color w:val="000000" w:themeColor="text1"/>
            <w:szCs w:val="24"/>
          </w:rPr>
          <w:t xml:space="preserve"> and undermine institutions that</w:t>
        </w:r>
      </w:ins>
      <w:ins w:id="146" w:author="Scott Ortolano" w:date="2014-06-22T16:07:00Z">
        <w:r w:rsidR="00752D6C">
          <w:rPr>
            <w:color w:val="000000" w:themeColor="text1"/>
            <w:szCs w:val="24"/>
          </w:rPr>
          <w:t xml:space="preserve"> falsely</w:t>
        </w:r>
      </w:ins>
      <w:ins w:id="147" w:author="Scott Ortolano" w:date="2014-06-21T22:08:00Z">
        <w:r w:rsidR="005538B8">
          <w:rPr>
            <w:color w:val="000000" w:themeColor="text1"/>
            <w:szCs w:val="24"/>
          </w:rPr>
          <w:t xml:space="preserve"> </w:t>
        </w:r>
      </w:ins>
      <w:ins w:id="148" w:author="Scott Ortolano" w:date="2014-06-21T22:09:00Z">
        <w:r w:rsidR="00752D6C">
          <w:rPr>
            <w:color w:val="000000" w:themeColor="text1"/>
            <w:szCs w:val="24"/>
          </w:rPr>
          <w:t>regulated life</w:t>
        </w:r>
      </w:ins>
      <w:ins w:id="149" w:author="Scott Ortolano" w:date="2014-06-21T22:08:00Z">
        <w:r w:rsidR="005538B8">
          <w:rPr>
            <w:color w:val="000000" w:themeColor="text1"/>
            <w:szCs w:val="24"/>
          </w:rPr>
          <w:t xml:space="preserve">, including the </w:t>
        </w:r>
      </w:ins>
      <w:ins w:id="150" w:author="Scott Ortolano" w:date="2014-06-21T22:09:00Z">
        <w:r w:rsidR="005538B8">
          <w:rPr>
            <w:color w:val="000000" w:themeColor="text1"/>
            <w:szCs w:val="24"/>
          </w:rPr>
          <w:t>government</w:t>
        </w:r>
      </w:ins>
      <w:ins w:id="151" w:author="Scott Ortolano" w:date="2014-06-21T22:08:00Z">
        <w:r w:rsidR="005538B8">
          <w:rPr>
            <w:color w:val="000000" w:themeColor="text1"/>
            <w:szCs w:val="24"/>
          </w:rPr>
          <w:t>,</w:t>
        </w:r>
      </w:ins>
      <w:ins w:id="152" w:author="Scott Ortolano" w:date="2014-06-21T22:09:00Z">
        <w:r w:rsidR="005538B8">
          <w:rPr>
            <w:color w:val="000000" w:themeColor="text1"/>
            <w:szCs w:val="24"/>
          </w:rPr>
          <w:t xml:space="preserve"> the army, and the church</w:t>
        </w:r>
      </w:ins>
      <w:ins w:id="153" w:author="Scott Ortolano" w:date="2014-06-21T22:04:00Z">
        <w:r w:rsidR="00A06D67">
          <w:rPr>
            <w:color w:val="000000" w:themeColor="text1"/>
            <w:szCs w:val="24"/>
          </w:rPr>
          <w:t xml:space="preserve">. </w:t>
        </w:r>
      </w:ins>
      <w:ins w:id="154" w:author="Scott Ortolano" w:date="2014-06-21T22:25:00Z">
        <w:r>
          <w:rPr>
            <w:color w:val="000000" w:themeColor="text1"/>
            <w:szCs w:val="24"/>
          </w:rPr>
          <w:t xml:space="preserve">In this way, the aesthetic and existential impulses </w:t>
        </w:r>
      </w:ins>
      <w:ins w:id="155" w:author="Scott Ortolano" w:date="2014-06-21T22:28:00Z">
        <w:r>
          <w:rPr>
            <w:color w:val="000000" w:themeColor="text1"/>
            <w:szCs w:val="24"/>
          </w:rPr>
          <w:t xml:space="preserve">of Surrealism </w:t>
        </w:r>
      </w:ins>
      <w:ins w:id="156" w:author="Scott Ortolano" w:date="2014-06-22T10:45:00Z">
        <w:r w:rsidR="00EE65C2">
          <w:rPr>
            <w:color w:val="000000" w:themeColor="text1"/>
            <w:szCs w:val="24"/>
          </w:rPr>
          <w:t xml:space="preserve">were </w:t>
        </w:r>
      </w:ins>
      <w:ins w:id="157" w:author="Scott Ortolano" w:date="2014-06-22T10:47:00Z">
        <w:r w:rsidR="00F23767">
          <w:rPr>
            <w:color w:val="000000" w:themeColor="text1"/>
            <w:szCs w:val="24"/>
          </w:rPr>
          <w:t>inherently</w:t>
        </w:r>
      </w:ins>
      <w:ins w:id="158" w:author="Scott Ortolano" w:date="2014-06-21T22:25:00Z">
        <w:r w:rsidR="00EE65C2">
          <w:rPr>
            <w:color w:val="000000" w:themeColor="text1"/>
            <w:szCs w:val="24"/>
          </w:rPr>
          <w:t xml:space="preserve"> political, a fact that would lead many Surrealists to embrace and </w:t>
        </w:r>
      </w:ins>
      <w:ins w:id="159" w:author="Scott Ortolano" w:date="2014-06-22T10:44:00Z">
        <w:r w:rsidR="00EE65C2">
          <w:rPr>
            <w:color w:val="000000" w:themeColor="text1"/>
            <w:szCs w:val="24"/>
          </w:rPr>
          <w:t>champion</w:t>
        </w:r>
      </w:ins>
      <w:ins w:id="160" w:author="Scott Ortolano" w:date="2014-06-21T22:25:00Z">
        <w:r w:rsidR="00EE65C2">
          <w:rPr>
            <w:color w:val="000000" w:themeColor="text1"/>
            <w:szCs w:val="24"/>
          </w:rPr>
          <w:t xml:space="preserve"> political </w:t>
        </w:r>
      </w:ins>
      <w:ins w:id="161" w:author="Scott Ortolano" w:date="2014-06-22T10:44:00Z">
        <w:r w:rsidR="00EE65C2">
          <w:rPr>
            <w:color w:val="000000" w:themeColor="text1"/>
            <w:szCs w:val="24"/>
          </w:rPr>
          <w:t>causes during the 1940s and 1950s</w:t>
        </w:r>
      </w:ins>
      <w:ins w:id="162" w:author="Scott Ortolano" w:date="2014-06-21T22:28:00Z">
        <w:r>
          <w:rPr>
            <w:color w:val="000000" w:themeColor="text1"/>
            <w:szCs w:val="24"/>
          </w:rPr>
          <w:t>.</w:t>
        </w:r>
      </w:ins>
    </w:p>
    <w:p w14:paraId="2EEDDD7C" w14:textId="77777777" w:rsidR="00CC1B65" w:rsidRDefault="00CC1B65" w:rsidP="00627DA9">
      <w:pPr>
        <w:widowControl w:val="0"/>
        <w:spacing w:line="240" w:lineRule="auto"/>
        <w:rPr>
          <w:ins w:id="163" w:author="Scott Ortolano" w:date="2014-06-21T06:30:00Z"/>
          <w:color w:val="000000" w:themeColor="text1"/>
          <w:szCs w:val="24"/>
        </w:rPr>
      </w:pPr>
    </w:p>
    <w:p w14:paraId="77AC9161" w14:textId="2789243C" w:rsidR="00627DA9" w:rsidRDefault="00CC1B65" w:rsidP="00627DA9">
      <w:pPr>
        <w:widowControl w:val="0"/>
        <w:spacing w:line="240" w:lineRule="auto"/>
        <w:rPr>
          <w:color w:val="000000" w:themeColor="text1"/>
          <w:szCs w:val="24"/>
        </w:rPr>
      </w:pPr>
      <w:ins w:id="164" w:author="Scott Ortolano" w:date="2014-06-21T06:30:00Z">
        <w:r>
          <w:rPr>
            <w:color w:val="000000" w:themeColor="text1"/>
            <w:szCs w:val="24"/>
          </w:rPr>
          <w:t>Surrealist poets</w:t>
        </w:r>
      </w:ins>
      <w:ins w:id="165" w:author="Scott Ortolano" w:date="2014-06-21T06:31:00Z">
        <w:r>
          <w:rPr>
            <w:color w:val="000000" w:themeColor="text1"/>
            <w:szCs w:val="24"/>
          </w:rPr>
          <w:t>'</w:t>
        </w:r>
      </w:ins>
      <w:ins w:id="166" w:author="Scott Ortolano" w:date="2014-06-21T06:30:00Z">
        <w:r>
          <w:rPr>
            <w:color w:val="000000" w:themeColor="text1"/>
            <w:szCs w:val="24"/>
          </w:rPr>
          <w:t xml:space="preserve"> exploration of sexual and gender norms </w:t>
        </w:r>
      </w:ins>
      <w:ins w:id="167" w:author="Scott Ortolano" w:date="2014-06-21T06:31:00Z">
        <w:r w:rsidR="00333F00">
          <w:rPr>
            <w:color w:val="000000" w:themeColor="text1"/>
            <w:szCs w:val="24"/>
          </w:rPr>
          <w:t>offer</w:t>
        </w:r>
        <w:r>
          <w:rPr>
            <w:color w:val="000000" w:themeColor="text1"/>
            <w:szCs w:val="24"/>
          </w:rPr>
          <w:t xml:space="preserve"> a model for how the </w:t>
        </w:r>
      </w:ins>
      <w:ins w:id="168" w:author="Scott Ortolano" w:date="2014-06-21T06:36:00Z">
        <w:r w:rsidR="00333F00">
          <w:rPr>
            <w:color w:val="000000" w:themeColor="text1"/>
            <w:szCs w:val="24"/>
          </w:rPr>
          <w:t xml:space="preserve">movement </w:t>
        </w:r>
      </w:ins>
      <w:ins w:id="169" w:author="Scott Ortolano" w:date="2014-06-22T16:08:00Z">
        <w:r w:rsidR="00752D6C">
          <w:rPr>
            <w:color w:val="000000" w:themeColor="text1"/>
            <w:szCs w:val="24"/>
          </w:rPr>
          <w:t>successfully challenged and overturned</w:t>
        </w:r>
      </w:ins>
      <w:ins w:id="170" w:author="Scott Ortolano" w:date="2014-06-21T06:36:00Z">
        <w:r w:rsidR="00333F00">
          <w:rPr>
            <w:color w:val="000000" w:themeColor="text1"/>
            <w:szCs w:val="24"/>
          </w:rPr>
          <w:t xml:space="preserve"> </w:t>
        </w:r>
        <w:r>
          <w:rPr>
            <w:color w:val="000000" w:themeColor="text1"/>
            <w:szCs w:val="24"/>
          </w:rPr>
          <w:t>false and existentially repressive social constructions.</w:t>
        </w:r>
      </w:ins>
      <w:ins w:id="171" w:author="Scott Ortolano" w:date="2014-06-21T06:31:00Z">
        <w:r>
          <w:rPr>
            <w:color w:val="000000" w:themeColor="text1"/>
            <w:szCs w:val="24"/>
          </w:rPr>
          <w:t xml:space="preserve"> </w:t>
        </w:r>
      </w:ins>
      <w:proofErr w:type="spellStart"/>
      <w:r w:rsidR="00627DA9">
        <w:rPr>
          <w:color w:val="000000" w:themeColor="text1"/>
          <w:szCs w:val="24"/>
        </w:rPr>
        <w:t>Gis</w:t>
      </w:r>
      <w:r w:rsidR="00827E58">
        <w:rPr>
          <w:color w:val="000000" w:themeColor="text1"/>
          <w:szCs w:val="24"/>
        </w:rPr>
        <w:t>è</w:t>
      </w:r>
      <w:r w:rsidR="00AB0A06">
        <w:rPr>
          <w:color w:val="000000" w:themeColor="text1"/>
          <w:szCs w:val="24"/>
        </w:rPr>
        <w:t>le</w:t>
      </w:r>
      <w:proofErr w:type="spellEnd"/>
      <w:r w:rsidR="00AB0A06">
        <w:rPr>
          <w:color w:val="000000" w:themeColor="text1"/>
          <w:szCs w:val="24"/>
        </w:rPr>
        <w:t xml:space="preserve"> PRASSINOS</w:t>
      </w:r>
      <w:r w:rsidR="00627DA9">
        <w:rPr>
          <w:color w:val="000000" w:themeColor="text1"/>
          <w:szCs w:val="24"/>
        </w:rPr>
        <w:t xml:space="preserve">, who was fourteen when she was "discovered" by Breton, produced vignettes that were a blend of poetry and prose and invoked the pre-logical insights of the "child-woman," who in the Surrealist tradition operated outside of rational "adult" discourses. </w:t>
      </w:r>
      <w:commentRangeStart w:id="172"/>
      <w:del w:id="173" w:author="Scott Ortolano" w:date="2014-06-21T05:55:00Z">
        <w:r w:rsidR="00627DA9" w:rsidDel="0088106D">
          <w:rPr>
            <w:color w:val="000000" w:themeColor="text1"/>
            <w:szCs w:val="24"/>
          </w:rPr>
          <w:delText>Leonora C</w:delText>
        </w:r>
        <w:r w:rsidR="00AB0A06" w:rsidDel="0088106D">
          <w:rPr>
            <w:color w:val="000000" w:themeColor="text1"/>
            <w:szCs w:val="24"/>
          </w:rPr>
          <w:delText>ARRINGTON</w:delText>
        </w:r>
        <w:r w:rsidR="005E78ED" w:rsidDel="0088106D">
          <w:rPr>
            <w:color w:val="000000" w:themeColor="text1"/>
            <w:szCs w:val="24"/>
          </w:rPr>
          <w:delText xml:space="preserve">'s poetry </w:delText>
        </w:r>
        <w:r w:rsidR="00627DA9" w:rsidDel="0088106D">
          <w:rPr>
            <w:color w:val="000000" w:themeColor="text1"/>
            <w:szCs w:val="24"/>
          </w:rPr>
          <w:delText xml:space="preserve">combined humor and sexually provocative language to challenge established gender norms and sexual practices. </w:delText>
        </w:r>
      </w:del>
      <w:commentRangeEnd w:id="172"/>
      <w:r w:rsidR="0088106D">
        <w:rPr>
          <w:rStyle w:val="CommentReference"/>
        </w:rPr>
        <w:commentReference w:id="172"/>
      </w:r>
      <w:ins w:id="174" w:author="Scott Ortolano" w:date="2014-06-21T05:55:00Z">
        <w:r w:rsidR="0088106D">
          <w:rPr>
            <w:color w:val="000000" w:themeColor="text1"/>
            <w:szCs w:val="24"/>
          </w:rPr>
          <w:t xml:space="preserve"> Joyce M</w:t>
        </w:r>
      </w:ins>
      <w:ins w:id="175" w:author="Scott Ortolano" w:date="2014-06-21T06:17:00Z">
        <w:r w:rsidR="00A1741B">
          <w:rPr>
            <w:color w:val="000000" w:themeColor="text1"/>
            <w:szCs w:val="24"/>
          </w:rPr>
          <w:t>ANSOUR</w:t>
        </w:r>
      </w:ins>
      <w:ins w:id="176" w:author="Scott Ortolano" w:date="2014-06-21T05:55:00Z">
        <w:r w:rsidR="0088106D">
          <w:rPr>
            <w:color w:val="000000" w:themeColor="text1"/>
            <w:szCs w:val="24"/>
          </w:rPr>
          <w:t xml:space="preserve">'s </w:t>
        </w:r>
      </w:ins>
      <w:ins w:id="177" w:author="Scott Ortolano" w:date="2014-06-21T06:16:00Z">
        <w:r w:rsidR="00A1741B">
          <w:rPr>
            <w:i/>
            <w:color w:val="000000" w:themeColor="text1"/>
            <w:szCs w:val="24"/>
          </w:rPr>
          <w:t>Screams</w:t>
        </w:r>
      </w:ins>
      <w:ins w:id="178" w:author="Scott Ortolano" w:date="2014-06-21T06:05:00Z">
        <w:r>
          <w:rPr>
            <w:color w:val="000000" w:themeColor="text1"/>
            <w:szCs w:val="24"/>
          </w:rPr>
          <w:t xml:space="preserve"> (1953</w:t>
        </w:r>
        <w:r w:rsidR="00A1741B">
          <w:rPr>
            <w:color w:val="000000" w:themeColor="text1"/>
            <w:szCs w:val="24"/>
          </w:rPr>
          <w:t xml:space="preserve">), </w:t>
        </w:r>
      </w:ins>
      <w:ins w:id="179" w:author="Scott Ortolano" w:date="2014-06-21T06:06:00Z">
        <w:r w:rsidR="00A1741B">
          <w:rPr>
            <w:color w:val="000000" w:themeColor="text1"/>
            <w:szCs w:val="24"/>
          </w:rPr>
          <w:t xml:space="preserve">her </w:t>
        </w:r>
      </w:ins>
      <w:ins w:id="180" w:author="Scott Ortolano" w:date="2014-06-21T06:17:00Z">
        <w:r w:rsidR="00A1741B">
          <w:rPr>
            <w:color w:val="000000" w:themeColor="text1"/>
            <w:szCs w:val="24"/>
          </w:rPr>
          <w:t xml:space="preserve">first </w:t>
        </w:r>
      </w:ins>
      <w:ins w:id="181" w:author="Scott Ortolano" w:date="2014-06-21T06:05:00Z">
        <w:r w:rsidR="00A1741B">
          <w:rPr>
            <w:color w:val="000000" w:themeColor="text1"/>
            <w:szCs w:val="24"/>
          </w:rPr>
          <w:t>collection</w:t>
        </w:r>
      </w:ins>
      <w:ins w:id="182" w:author="Scott Ortolano" w:date="2014-06-21T06:06:00Z">
        <w:r w:rsidR="00A1741B">
          <w:rPr>
            <w:color w:val="000000" w:themeColor="text1"/>
            <w:szCs w:val="24"/>
          </w:rPr>
          <w:t xml:space="preserve"> of poetry</w:t>
        </w:r>
      </w:ins>
      <w:ins w:id="183" w:author="Scott Ortolano" w:date="2014-06-21T06:05:00Z">
        <w:r w:rsidR="00A1741B">
          <w:rPr>
            <w:color w:val="000000" w:themeColor="text1"/>
            <w:szCs w:val="24"/>
          </w:rPr>
          <w:t xml:space="preserve">, </w:t>
        </w:r>
      </w:ins>
      <w:ins w:id="184" w:author="Scott Ortolano" w:date="2014-06-21T06:06:00Z">
        <w:r w:rsidR="00A1741B">
          <w:rPr>
            <w:color w:val="000000" w:themeColor="text1"/>
            <w:szCs w:val="24"/>
          </w:rPr>
          <w:t xml:space="preserve">uses Egyptian mythology to </w:t>
        </w:r>
      </w:ins>
      <w:ins w:id="185" w:author="Scott Ortolano" w:date="2014-06-21T06:25:00Z">
        <w:r>
          <w:rPr>
            <w:color w:val="000000" w:themeColor="text1"/>
            <w:szCs w:val="24"/>
          </w:rPr>
          <w:t>overturn</w:t>
        </w:r>
      </w:ins>
      <w:ins w:id="186" w:author="Scott Ortolano" w:date="2014-06-21T06:14:00Z">
        <w:r w:rsidR="00A1741B">
          <w:rPr>
            <w:color w:val="000000" w:themeColor="text1"/>
            <w:szCs w:val="24"/>
          </w:rPr>
          <w:t xml:space="preserve"> purified visions of reproduction and motherhood as well </w:t>
        </w:r>
      </w:ins>
      <w:ins w:id="187" w:author="Scott Ortolano" w:date="2014-06-22T16:08:00Z">
        <w:r w:rsidR="00752D6C">
          <w:rPr>
            <w:color w:val="000000" w:themeColor="text1"/>
            <w:szCs w:val="24"/>
          </w:rPr>
          <w:t>patriarchal constructions</w:t>
        </w:r>
      </w:ins>
      <w:ins w:id="188" w:author="Scott Ortolano" w:date="2014-06-21T06:07:00Z">
        <w:r w:rsidR="00A1741B">
          <w:rPr>
            <w:color w:val="000000" w:themeColor="text1"/>
            <w:szCs w:val="24"/>
          </w:rPr>
          <w:t xml:space="preserve"> of death</w:t>
        </w:r>
      </w:ins>
      <w:ins w:id="189" w:author="Scott Ortolano" w:date="2014-06-21T06:15:00Z">
        <w:r w:rsidR="00A1741B">
          <w:rPr>
            <w:color w:val="000000" w:themeColor="text1"/>
            <w:szCs w:val="24"/>
          </w:rPr>
          <w:t>, sex,</w:t>
        </w:r>
      </w:ins>
      <w:ins w:id="190" w:author="Scott Ortolano" w:date="2014-06-21T06:07:00Z">
        <w:r w:rsidR="00A1741B">
          <w:rPr>
            <w:color w:val="000000" w:themeColor="text1"/>
            <w:szCs w:val="24"/>
          </w:rPr>
          <w:t xml:space="preserve"> </w:t>
        </w:r>
      </w:ins>
      <w:ins w:id="191" w:author="Scott Ortolano" w:date="2014-06-21T06:15:00Z">
        <w:r w:rsidR="00A1741B">
          <w:rPr>
            <w:color w:val="000000" w:themeColor="text1"/>
            <w:szCs w:val="24"/>
          </w:rPr>
          <w:t>and</w:t>
        </w:r>
      </w:ins>
      <w:ins w:id="192" w:author="Scott Ortolano" w:date="2014-06-21T06:07:00Z">
        <w:r w:rsidR="00A1741B">
          <w:rPr>
            <w:color w:val="000000" w:themeColor="text1"/>
            <w:szCs w:val="24"/>
          </w:rPr>
          <w:t xml:space="preserve"> the female body</w:t>
        </w:r>
      </w:ins>
      <w:ins w:id="193" w:author="Scott Ortolano" w:date="2014-06-21T06:26:00Z">
        <w:r>
          <w:rPr>
            <w:color w:val="000000" w:themeColor="text1"/>
            <w:szCs w:val="24"/>
          </w:rPr>
          <w:t xml:space="preserve">, </w:t>
        </w:r>
      </w:ins>
      <w:ins w:id="194" w:author="Scott Ortolano" w:date="2014-06-22T16:08:00Z">
        <w:r w:rsidR="00752D6C">
          <w:rPr>
            <w:color w:val="000000" w:themeColor="text1"/>
            <w:szCs w:val="24"/>
          </w:rPr>
          <w:t xml:space="preserve">which objectified women and trapped them in a passive and ideologically impotent position. </w:t>
        </w:r>
      </w:ins>
      <w:ins w:id="195" w:author="Scott Ortolano" w:date="2014-06-22T16:09:00Z">
        <w:r w:rsidR="00752D6C">
          <w:rPr>
            <w:color w:val="000000" w:themeColor="text1"/>
            <w:szCs w:val="24"/>
          </w:rPr>
          <w:t>She</w:t>
        </w:r>
      </w:ins>
      <w:ins w:id="196" w:author="Scott Ortolano" w:date="2014-06-21T06:33:00Z">
        <w:r w:rsidR="00752D6C">
          <w:rPr>
            <w:color w:val="000000" w:themeColor="text1"/>
            <w:szCs w:val="24"/>
          </w:rPr>
          <w:t xml:space="preserve"> continued this exploration </w:t>
        </w:r>
        <w:r>
          <w:rPr>
            <w:color w:val="000000" w:themeColor="text1"/>
            <w:szCs w:val="24"/>
          </w:rPr>
          <w:t xml:space="preserve">in her later work, especially </w:t>
        </w:r>
      </w:ins>
      <w:ins w:id="197" w:author="Scott Ortolano" w:date="2014-06-22T12:31:00Z">
        <w:r w:rsidR="0078537F">
          <w:rPr>
            <w:i/>
            <w:color w:val="000000" w:themeColor="text1"/>
            <w:szCs w:val="24"/>
          </w:rPr>
          <w:t xml:space="preserve">Torn Apart </w:t>
        </w:r>
      </w:ins>
      <w:ins w:id="198" w:author="Scott Ortolano" w:date="2014-06-21T06:35:00Z">
        <w:r w:rsidR="00752D6C">
          <w:rPr>
            <w:color w:val="000000" w:themeColor="text1"/>
            <w:szCs w:val="24"/>
          </w:rPr>
          <w:t xml:space="preserve">(1955), in which she used </w:t>
        </w:r>
        <w:r>
          <w:rPr>
            <w:color w:val="000000" w:themeColor="text1"/>
            <w:szCs w:val="24"/>
          </w:rPr>
          <w:t xml:space="preserve">Surrealist principles to </w:t>
        </w:r>
      </w:ins>
      <w:ins w:id="199" w:author="Scott Ortolano" w:date="2014-06-22T16:10:00Z">
        <w:r w:rsidR="00752D6C">
          <w:rPr>
            <w:color w:val="000000" w:themeColor="text1"/>
            <w:szCs w:val="24"/>
          </w:rPr>
          <w:t>give</w:t>
        </w:r>
      </w:ins>
      <w:ins w:id="200" w:author="Scott Ortolano" w:date="2014-06-21T06:26:00Z">
        <w:r>
          <w:rPr>
            <w:color w:val="000000" w:themeColor="text1"/>
            <w:szCs w:val="24"/>
          </w:rPr>
          <w:t xml:space="preserve"> women </w:t>
        </w:r>
      </w:ins>
      <w:ins w:id="201" w:author="Scott Ortolano" w:date="2014-06-22T16:10:00Z">
        <w:r w:rsidR="00752D6C">
          <w:rPr>
            <w:color w:val="000000" w:themeColor="text1"/>
            <w:szCs w:val="24"/>
          </w:rPr>
          <w:t xml:space="preserve">agency </w:t>
        </w:r>
      </w:ins>
      <w:ins w:id="202" w:author="Scott Ortolano" w:date="2014-06-21T06:26:00Z">
        <w:r w:rsidR="00752D6C">
          <w:rPr>
            <w:color w:val="000000" w:themeColor="text1"/>
            <w:szCs w:val="24"/>
          </w:rPr>
          <w:t xml:space="preserve">and validate them as sexual, </w:t>
        </w:r>
        <w:r>
          <w:rPr>
            <w:color w:val="000000" w:themeColor="text1"/>
            <w:szCs w:val="24"/>
          </w:rPr>
          <w:t>intellectual</w:t>
        </w:r>
      </w:ins>
      <w:ins w:id="203" w:author="Scott Ortolano" w:date="2014-06-22T16:10:00Z">
        <w:r w:rsidR="00752D6C">
          <w:rPr>
            <w:color w:val="000000" w:themeColor="text1"/>
            <w:szCs w:val="24"/>
          </w:rPr>
          <w:t>, and physical</w:t>
        </w:r>
      </w:ins>
      <w:ins w:id="204" w:author="Scott Ortolano" w:date="2014-06-21T06:26:00Z">
        <w:r>
          <w:rPr>
            <w:color w:val="000000" w:themeColor="text1"/>
            <w:szCs w:val="24"/>
          </w:rPr>
          <w:t xml:space="preserve"> beings</w:t>
        </w:r>
      </w:ins>
      <w:ins w:id="205" w:author="Scott Ortolano" w:date="2014-06-21T05:59:00Z">
        <w:r w:rsidR="0088106D">
          <w:rPr>
            <w:color w:val="000000" w:themeColor="text1"/>
            <w:szCs w:val="24"/>
          </w:rPr>
          <w:t xml:space="preserve">. </w:t>
        </w:r>
      </w:ins>
      <w:del w:id="206" w:author="Scott Ortolano" w:date="2014-06-21T06:30:00Z">
        <w:r w:rsidR="00627DA9" w:rsidDel="00CC1B65">
          <w:rPr>
            <w:color w:val="000000" w:themeColor="text1"/>
            <w:szCs w:val="24"/>
          </w:rPr>
          <w:delText xml:space="preserve">Similarly, </w:delText>
        </w:r>
      </w:del>
      <w:ins w:id="207" w:author="Scott Ortolano" w:date="2014-06-22T16:11:00Z">
        <w:r w:rsidR="00752D6C">
          <w:rPr>
            <w:color w:val="000000" w:themeColor="text1"/>
            <w:szCs w:val="24"/>
          </w:rPr>
          <w:t xml:space="preserve">Even works that were not feminist in a traditional sense nonetheless attempted to reimagine how men and women perceived and interacted with one another. For example, </w:t>
        </w:r>
      </w:ins>
      <w:r w:rsidR="00627DA9">
        <w:rPr>
          <w:color w:val="000000" w:themeColor="text1"/>
          <w:szCs w:val="24"/>
        </w:rPr>
        <w:t xml:space="preserve">Breton's well-known poem </w:t>
      </w:r>
      <w:r w:rsidR="00D22B8E">
        <w:rPr>
          <w:color w:val="000000" w:themeColor="text1"/>
          <w:szCs w:val="24"/>
        </w:rPr>
        <w:t>"</w:t>
      </w:r>
      <w:r w:rsidR="00627DA9" w:rsidRPr="00D22B8E">
        <w:rPr>
          <w:color w:val="000000" w:themeColor="text1"/>
          <w:szCs w:val="24"/>
        </w:rPr>
        <w:t>Free Union</w:t>
      </w:r>
      <w:r w:rsidR="00D22B8E">
        <w:rPr>
          <w:color w:val="000000" w:themeColor="text1"/>
          <w:szCs w:val="24"/>
        </w:rPr>
        <w:t>"</w:t>
      </w:r>
      <w:r w:rsidR="00627DA9" w:rsidRPr="00D22B8E">
        <w:rPr>
          <w:color w:val="000000" w:themeColor="text1"/>
          <w:szCs w:val="24"/>
        </w:rPr>
        <w:t xml:space="preserve"> </w:t>
      </w:r>
      <w:r w:rsidR="00627DA9">
        <w:rPr>
          <w:color w:val="000000" w:themeColor="text1"/>
          <w:szCs w:val="24"/>
        </w:rPr>
        <w:t>(1931) envisions romantic passion free from the constraints of marriage. This theme of challenging accepted conventions, both aesthetic and social, can be seen as the unifying thread of Surrealist poetry, which uses the aforementioned focus on creating a "new language" to innovate</w:t>
      </w:r>
      <w:ins w:id="208" w:author="Scott Ortolano" w:date="2014-06-22T16:46:00Z">
        <w:r w:rsidR="00571390">
          <w:rPr>
            <w:color w:val="000000" w:themeColor="text1"/>
            <w:szCs w:val="24"/>
          </w:rPr>
          <w:t>,</w:t>
        </w:r>
      </w:ins>
      <w:r w:rsidR="00627DA9">
        <w:rPr>
          <w:color w:val="000000" w:themeColor="text1"/>
          <w:szCs w:val="24"/>
        </w:rPr>
        <w:t xml:space="preserve"> radically new understandings of art and life. </w:t>
      </w:r>
    </w:p>
    <w:p w14:paraId="325224FC" w14:textId="77777777" w:rsidR="00627DA9" w:rsidRDefault="00627DA9" w:rsidP="00627DA9">
      <w:pPr>
        <w:widowControl w:val="0"/>
        <w:spacing w:line="240" w:lineRule="auto"/>
        <w:rPr>
          <w:color w:val="000000" w:themeColor="text1"/>
          <w:szCs w:val="24"/>
        </w:rPr>
      </w:pPr>
    </w:p>
    <w:p w14:paraId="14619D02" w14:textId="77777777" w:rsidR="00A57665" w:rsidRDefault="00627DA9" w:rsidP="00627DA9">
      <w:pPr>
        <w:widowControl w:val="0"/>
        <w:spacing w:line="240" w:lineRule="auto"/>
        <w:rPr>
          <w:color w:val="000000" w:themeColor="text1"/>
          <w:szCs w:val="24"/>
        </w:rPr>
      </w:pPr>
      <w:r>
        <w:rPr>
          <w:color w:val="000000" w:themeColor="text1"/>
          <w:szCs w:val="24"/>
        </w:rPr>
        <w:t xml:space="preserve">Although Surrealism's time as a coherent school was brief, it has </w:t>
      </w:r>
      <w:r w:rsidR="00D22B8E">
        <w:rPr>
          <w:color w:val="000000" w:themeColor="text1"/>
          <w:szCs w:val="24"/>
        </w:rPr>
        <w:t xml:space="preserve">continued to inspire </w:t>
      </w:r>
      <w:r>
        <w:rPr>
          <w:color w:val="000000" w:themeColor="text1"/>
          <w:szCs w:val="24"/>
        </w:rPr>
        <w:t xml:space="preserve">literary movements. The Beats, the New York School of Poets, and a host of other writers and movements have used the principles of Surrealism to </w:t>
      </w:r>
      <w:r w:rsidR="00D22B8E">
        <w:rPr>
          <w:color w:val="000000" w:themeColor="text1"/>
          <w:szCs w:val="24"/>
        </w:rPr>
        <w:t xml:space="preserve">push the boundaries of their world and, in the process, continued the transcendent vision of the movement's founders. </w:t>
      </w:r>
    </w:p>
    <w:p w14:paraId="7FD117CF" w14:textId="77777777" w:rsidR="00D22B8E" w:rsidRDefault="00D22B8E" w:rsidP="00627DA9">
      <w:pPr>
        <w:widowControl w:val="0"/>
        <w:spacing w:line="240" w:lineRule="auto"/>
        <w:rPr>
          <w:color w:val="000000" w:themeColor="text1"/>
          <w:szCs w:val="24"/>
        </w:rPr>
      </w:pPr>
    </w:p>
    <w:p w14:paraId="138B6859" w14:textId="77777777" w:rsidR="007F799E" w:rsidRPr="00E31FF7" w:rsidRDefault="00D22B8E" w:rsidP="005B2F38">
      <w:pPr>
        <w:widowControl w:val="0"/>
        <w:spacing w:line="240" w:lineRule="auto"/>
        <w:rPr>
          <w:b/>
          <w:color w:val="000000" w:themeColor="text1"/>
          <w:szCs w:val="24"/>
        </w:rPr>
      </w:pPr>
      <w:r>
        <w:rPr>
          <w:b/>
          <w:color w:val="000000" w:themeColor="text1"/>
          <w:szCs w:val="24"/>
        </w:rPr>
        <w:t>References and Further Reading:</w:t>
      </w:r>
    </w:p>
    <w:p w14:paraId="662ED374" w14:textId="77777777" w:rsidR="00C26566" w:rsidRPr="00A340BA" w:rsidRDefault="00C26566" w:rsidP="005B2F38">
      <w:pPr>
        <w:widowControl w:val="0"/>
        <w:spacing w:line="240" w:lineRule="auto"/>
        <w:rPr>
          <w:color w:val="000000" w:themeColor="text1"/>
          <w:szCs w:val="24"/>
        </w:rPr>
      </w:pPr>
    </w:p>
    <w:p w14:paraId="146CB1BF" w14:textId="05FEF343" w:rsidR="00D50AC7" w:rsidRPr="00D50AC7" w:rsidRDefault="00D50AC7" w:rsidP="00D50AC7">
      <w:pPr>
        <w:widowControl w:val="0"/>
        <w:spacing w:line="240" w:lineRule="auto"/>
        <w:ind w:left="720" w:hanging="720"/>
        <w:rPr>
          <w:ins w:id="209" w:author="Scott Ortolano" w:date="2014-06-22T11:25:00Z"/>
        </w:rPr>
      </w:pPr>
      <w:ins w:id="210" w:author="Scott Ortolano" w:date="2014-06-22T11:25:00Z">
        <w:r>
          <w:t xml:space="preserve">Aragon, L. </w:t>
        </w:r>
        <w:r>
          <w:rPr>
            <w:i/>
          </w:rPr>
          <w:t>Paris Peasant</w:t>
        </w:r>
        <w:r>
          <w:t xml:space="preserve">. </w:t>
        </w:r>
      </w:ins>
      <w:ins w:id="211" w:author="Scott Ortolano" w:date="2014-06-22T11:26:00Z">
        <w:r>
          <w:t xml:space="preserve">Trans. </w:t>
        </w:r>
        <w:r w:rsidRPr="00D50AC7">
          <w:t>S</w:t>
        </w:r>
      </w:ins>
      <w:ins w:id="212" w:author="Scott Ortolano" w:date="2014-06-22T15:47:00Z">
        <w:r w:rsidR="00D35D7A">
          <w:t>.</w:t>
        </w:r>
      </w:ins>
      <w:ins w:id="213" w:author="Scott Ortolano" w:date="2014-06-22T11:26:00Z">
        <w:r w:rsidRPr="00D50AC7">
          <w:t xml:space="preserve"> Watson Taylor</w:t>
        </w:r>
        <w:r>
          <w:t xml:space="preserve">. Boston: Exact Change, 1994. </w:t>
        </w:r>
      </w:ins>
    </w:p>
    <w:p w14:paraId="2D730107" w14:textId="77777777" w:rsidR="00E31FF7" w:rsidRPr="000D789A" w:rsidRDefault="00D22B8E" w:rsidP="007F0E0F">
      <w:pPr>
        <w:widowControl w:val="0"/>
        <w:spacing w:line="240" w:lineRule="auto"/>
        <w:ind w:left="720" w:hanging="720"/>
      </w:pPr>
      <w:proofErr w:type="spellStart"/>
      <w:r>
        <w:t>Balakian</w:t>
      </w:r>
      <w:proofErr w:type="spellEnd"/>
      <w:r>
        <w:t>, A. (1947)</w:t>
      </w:r>
      <w:r w:rsidR="000D789A" w:rsidRPr="000D789A">
        <w:t xml:space="preserve"> </w:t>
      </w:r>
      <w:r w:rsidR="000D789A" w:rsidRPr="000D789A">
        <w:rPr>
          <w:i/>
        </w:rPr>
        <w:t>Literary Origins of Surrealism: A New Mysticism in French Poetry</w:t>
      </w:r>
      <w:r w:rsidR="000D789A" w:rsidRPr="000D789A">
        <w:t>. New York, King's Crown Press</w:t>
      </w:r>
      <w:r w:rsidR="005E78ED">
        <w:t>.</w:t>
      </w:r>
    </w:p>
    <w:p w14:paraId="48445B05" w14:textId="044E6793" w:rsidR="00A12F5B" w:rsidRDefault="00E31FF7" w:rsidP="00A12F5B">
      <w:pPr>
        <w:widowControl w:val="0"/>
        <w:spacing w:line="240" w:lineRule="auto"/>
        <w:ind w:left="720" w:hanging="720"/>
        <w:rPr>
          <w:ins w:id="214" w:author="Scott Ortolano" w:date="2014-06-22T12:43:00Z"/>
          <w:rFonts w:asciiTheme="majorHAnsi" w:hAnsiTheme="majorHAnsi" w:cstheme="majorHAnsi"/>
          <w:szCs w:val="24"/>
        </w:rPr>
      </w:pPr>
      <w:proofErr w:type="gramStart"/>
      <w:r w:rsidRPr="000D789A">
        <w:rPr>
          <w:rFonts w:asciiTheme="majorHAnsi" w:hAnsiTheme="majorHAnsi" w:cstheme="majorHAnsi"/>
          <w:szCs w:val="24"/>
        </w:rPr>
        <w:t>Breton</w:t>
      </w:r>
      <w:r w:rsidR="00D22B8E">
        <w:rPr>
          <w:rFonts w:asciiTheme="majorHAnsi" w:hAnsiTheme="majorHAnsi" w:cstheme="majorHAnsi"/>
          <w:szCs w:val="24"/>
        </w:rPr>
        <w:t>, A.</w:t>
      </w:r>
      <w:r w:rsidRPr="000D789A">
        <w:rPr>
          <w:rFonts w:asciiTheme="majorHAnsi" w:hAnsiTheme="majorHAnsi" w:cstheme="majorHAnsi"/>
          <w:szCs w:val="24"/>
        </w:rPr>
        <w:t xml:space="preserve"> </w:t>
      </w:r>
      <w:r w:rsidR="00D22B8E">
        <w:rPr>
          <w:rFonts w:asciiTheme="majorHAnsi" w:hAnsiTheme="majorHAnsi" w:cstheme="majorHAnsi"/>
          <w:szCs w:val="24"/>
        </w:rPr>
        <w:t xml:space="preserve">(1933) </w:t>
      </w:r>
      <w:r w:rsidRPr="000D789A">
        <w:rPr>
          <w:rFonts w:asciiTheme="majorHAnsi" w:hAnsiTheme="majorHAnsi" w:cstheme="majorHAnsi"/>
          <w:szCs w:val="24"/>
        </w:rPr>
        <w:t>"The Automatic Message."</w:t>
      </w:r>
      <w:proofErr w:type="gramEnd"/>
      <w:r w:rsidRPr="000D789A">
        <w:rPr>
          <w:rFonts w:asciiTheme="majorHAnsi" w:hAnsiTheme="majorHAnsi" w:cstheme="majorHAnsi"/>
          <w:szCs w:val="24"/>
        </w:rPr>
        <w:t xml:space="preserve"> </w:t>
      </w:r>
      <w:proofErr w:type="gramStart"/>
      <w:r w:rsidR="00A12F5B" w:rsidRPr="000D789A">
        <w:rPr>
          <w:rFonts w:asciiTheme="majorHAnsi" w:hAnsiTheme="majorHAnsi" w:cstheme="majorHAnsi"/>
          <w:szCs w:val="24"/>
        </w:rPr>
        <w:t>Trans. D</w:t>
      </w:r>
      <w:r w:rsidR="00D35D7A">
        <w:rPr>
          <w:rFonts w:asciiTheme="majorHAnsi" w:hAnsiTheme="majorHAnsi" w:cstheme="majorHAnsi"/>
          <w:szCs w:val="24"/>
        </w:rPr>
        <w:t>.</w:t>
      </w:r>
      <w:r w:rsidR="00A12F5B" w:rsidRPr="000D789A">
        <w:rPr>
          <w:rFonts w:asciiTheme="majorHAnsi" w:hAnsiTheme="majorHAnsi" w:cstheme="majorHAnsi"/>
          <w:szCs w:val="24"/>
        </w:rPr>
        <w:t xml:space="preserve"> </w:t>
      </w:r>
      <w:proofErr w:type="spellStart"/>
      <w:r w:rsidR="00A12F5B" w:rsidRPr="000D789A">
        <w:rPr>
          <w:rFonts w:asciiTheme="majorHAnsi" w:hAnsiTheme="majorHAnsi" w:cstheme="majorHAnsi"/>
          <w:szCs w:val="24"/>
        </w:rPr>
        <w:t>Gascoyne</w:t>
      </w:r>
      <w:proofErr w:type="spellEnd"/>
      <w:r w:rsidR="00A12F5B" w:rsidRPr="000D789A">
        <w:rPr>
          <w:rFonts w:asciiTheme="majorHAnsi" w:hAnsiTheme="majorHAnsi" w:cstheme="majorHAnsi"/>
          <w:szCs w:val="24"/>
        </w:rPr>
        <w:t>, A</w:t>
      </w:r>
      <w:r w:rsidR="00D35D7A">
        <w:rPr>
          <w:rFonts w:asciiTheme="majorHAnsi" w:hAnsiTheme="majorHAnsi" w:cstheme="majorHAnsi"/>
          <w:szCs w:val="24"/>
        </w:rPr>
        <w:t xml:space="preserve">. </w:t>
      </w:r>
      <w:r w:rsidR="00A12F5B" w:rsidRPr="000D789A">
        <w:rPr>
          <w:rFonts w:asciiTheme="majorHAnsi" w:hAnsiTheme="majorHAnsi" w:cstheme="majorHAnsi"/>
          <w:szCs w:val="24"/>
        </w:rPr>
        <w:t>Melville, and J</w:t>
      </w:r>
      <w:r w:rsidR="00D35D7A">
        <w:rPr>
          <w:rFonts w:asciiTheme="majorHAnsi" w:hAnsiTheme="majorHAnsi" w:cstheme="majorHAnsi"/>
          <w:szCs w:val="24"/>
        </w:rPr>
        <w:t xml:space="preserve">. </w:t>
      </w:r>
      <w:r w:rsidR="00A12F5B" w:rsidRPr="000D789A">
        <w:rPr>
          <w:rFonts w:asciiTheme="majorHAnsi" w:hAnsiTheme="majorHAnsi" w:cstheme="majorHAnsi"/>
          <w:szCs w:val="24"/>
        </w:rPr>
        <w:t>Graham.</w:t>
      </w:r>
      <w:proofErr w:type="gramEnd"/>
      <w:r w:rsidR="00A12F5B" w:rsidRPr="000D789A">
        <w:rPr>
          <w:rFonts w:asciiTheme="majorHAnsi" w:hAnsiTheme="majorHAnsi" w:cstheme="majorHAnsi"/>
          <w:szCs w:val="24"/>
        </w:rPr>
        <w:t xml:space="preserve"> </w:t>
      </w:r>
      <w:r w:rsidR="00A12F5B">
        <w:rPr>
          <w:rFonts w:asciiTheme="majorHAnsi" w:hAnsiTheme="majorHAnsi" w:cstheme="majorHAnsi"/>
          <w:i/>
          <w:szCs w:val="24"/>
        </w:rPr>
        <w:t xml:space="preserve">The Automatic Message: The Magnetic Fields and </w:t>
      </w:r>
      <w:proofErr w:type="gramStart"/>
      <w:r w:rsidR="00A12F5B">
        <w:rPr>
          <w:rFonts w:asciiTheme="majorHAnsi" w:hAnsiTheme="majorHAnsi" w:cstheme="majorHAnsi"/>
          <w:i/>
          <w:szCs w:val="24"/>
        </w:rPr>
        <w:t>The</w:t>
      </w:r>
      <w:proofErr w:type="gramEnd"/>
      <w:r w:rsidR="00A12F5B">
        <w:rPr>
          <w:rFonts w:asciiTheme="majorHAnsi" w:hAnsiTheme="majorHAnsi" w:cstheme="majorHAnsi"/>
          <w:i/>
          <w:szCs w:val="24"/>
        </w:rPr>
        <w:t xml:space="preserve"> </w:t>
      </w:r>
      <w:r w:rsidR="00A12F5B" w:rsidRPr="000D789A">
        <w:rPr>
          <w:rFonts w:asciiTheme="majorHAnsi" w:hAnsiTheme="majorHAnsi" w:cstheme="majorHAnsi"/>
          <w:i/>
          <w:szCs w:val="24"/>
        </w:rPr>
        <w:t>Immaculate Conception</w:t>
      </w:r>
      <w:r w:rsidR="00A12F5B" w:rsidRPr="000D789A">
        <w:rPr>
          <w:rFonts w:asciiTheme="majorHAnsi" w:hAnsiTheme="majorHAnsi" w:cstheme="majorHAnsi"/>
          <w:szCs w:val="24"/>
        </w:rPr>
        <w:t>. London: Atlas Press, 1997.</w:t>
      </w:r>
    </w:p>
    <w:p w14:paraId="7267692B" w14:textId="24E7D496" w:rsidR="003705A0" w:rsidRPr="003705A0" w:rsidRDefault="003705A0" w:rsidP="00D35D7A">
      <w:pPr>
        <w:widowControl w:val="0"/>
        <w:spacing w:line="240" w:lineRule="auto"/>
        <w:ind w:left="720" w:hanging="720"/>
        <w:rPr>
          <w:ins w:id="215" w:author="Scott Ortolano" w:date="2014-06-22T12:06:00Z"/>
          <w:rFonts w:asciiTheme="majorHAnsi" w:hAnsiTheme="majorHAnsi" w:cstheme="majorHAnsi"/>
          <w:szCs w:val="24"/>
        </w:rPr>
      </w:pPr>
      <w:ins w:id="216" w:author="Scott Ortolano" w:date="2014-06-22T12:43:00Z">
        <w:r>
          <w:rPr>
            <w:rFonts w:asciiTheme="majorHAnsi" w:hAnsiTheme="majorHAnsi" w:cstheme="majorHAnsi"/>
            <w:szCs w:val="24"/>
          </w:rPr>
          <w:t xml:space="preserve">---. </w:t>
        </w:r>
      </w:ins>
      <w:proofErr w:type="gramStart"/>
      <w:ins w:id="217" w:author="Scott Ortolano" w:date="2014-06-22T12:44:00Z">
        <w:r>
          <w:rPr>
            <w:rFonts w:asciiTheme="majorHAnsi" w:hAnsiTheme="majorHAnsi" w:cstheme="majorHAnsi"/>
            <w:szCs w:val="24"/>
          </w:rPr>
          <w:t xml:space="preserve">(1931) </w:t>
        </w:r>
      </w:ins>
      <w:ins w:id="218" w:author="Scott Ortolano" w:date="2014-06-22T12:43:00Z">
        <w:r>
          <w:rPr>
            <w:rFonts w:asciiTheme="majorHAnsi" w:hAnsiTheme="majorHAnsi" w:cstheme="majorHAnsi"/>
            <w:szCs w:val="24"/>
          </w:rPr>
          <w:t>"Free Union."</w:t>
        </w:r>
        <w:proofErr w:type="gramEnd"/>
        <w:r>
          <w:rPr>
            <w:rFonts w:asciiTheme="majorHAnsi" w:hAnsiTheme="majorHAnsi" w:cstheme="majorHAnsi"/>
            <w:szCs w:val="24"/>
          </w:rPr>
          <w:t xml:space="preserve"> </w:t>
        </w:r>
      </w:ins>
      <w:proofErr w:type="gramStart"/>
      <w:ins w:id="219" w:author="Scott Ortolano" w:date="2014-06-22T12:44:00Z">
        <w:r>
          <w:rPr>
            <w:rFonts w:asciiTheme="majorHAnsi" w:hAnsiTheme="majorHAnsi" w:cstheme="majorHAnsi"/>
            <w:i/>
            <w:szCs w:val="24"/>
          </w:rPr>
          <w:t>Mad Love</w:t>
        </w:r>
        <w:r>
          <w:rPr>
            <w:rFonts w:asciiTheme="majorHAnsi" w:hAnsiTheme="majorHAnsi" w:cstheme="majorHAnsi"/>
            <w:szCs w:val="24"/>
          </w:rPr>
          <w:t>.</w:t>
        </w:r>
        <w:proofErr w:type="gramEnd"/>
        <w:r>
          <w:rPr>
            <w:rFonts w:asciiTheme="majorHAnsi" w:hAnsiTheme="majorHAnsi" w:cstheme="majorHAnsi"/>
            <w:szCs w:val="24"/>
          </w:rPr>
          <w:t xml:space="preserve"> </w:t>
        </w:r>
        <w:proofErr w:type="gramStart"/>
        <w:r>
          <w:rPr>
            <w:rFonts w:asciiTheme="majorHAnsi" w:hAnsiTheme="majorHAnsi" w:cstheme="majorHAnsi"/>
            <w:szCs w:val="24"/>
          </w:rPr>
          <w:t xml:space="preserve">Trans. </w:t>
        </w:r>
      </w:ins>
      <w:ins w:id="220" w:author="Scott Ortolano" w:date="2014-06-22T12:45:00Z">
        <w:r w:rsidRPr="003705A0">
          <w:rPr>
            <w:rFonts w:asciiTheme="majorHAnsi" w:hAnsiTheme="majorHAnsi" w:cstheme="majorHAnsi"/>
            <w:szCs w:val="24"/>
          </w:rPr>
          <w:t>Mary Ann Caws</w:t>
        </w:r>
        <w:r>
          <w:rPr>
            <w:rFonts w:asciiTheme="majorHAnsi" w:hAnsiTheme="majorHAnsi" w:cstheme="majorHAnsi"/>
            <w:szCs w:val="24"/>
          </w:rPr>
          <w:t>.</w:t>
        </w:r>
        <w:proofErr w:type="gramEnd"/>
        <w:r>
          <w:rPr>
            <w:rFonts w:asciiTheme="majorHAnsi" w:hAnsiTheme="majorHAnsi" w:cstheme="majorHAnsi"/>
            <w:szCs w:val="24"/>
          </w:rPr>
          <w:t xml:space="preserve"> Lincoln</w:t>
        </w:r>
        <w:r w:rsidRPr="003705A0">
          <w:rPr>
            <w:rFonts w:asciiTheme="majorHAnsi" w:hAnsiTheme="majorHAnsi" w:cstheme="majorHAnsi"/>
            <w:szCs w:val="24"/>
          </w:rPr>
          <w:t>:</w:t>
        </w:r>
        <w:r>
          <w:rPr>
            <w:rFonts w:asciiTheme="majorHAnsi" w:hAnsiTheme="majorHAnsi" w:cstheme="majorHAnsi"/>
            <w:szCs w:val="24"/>
          </w:rPr>
          <w:t xml:space="preserve"> University of Nebraska Press, </w:t>
        </w:r>
        <w:r w:rsidRPr="003705A0">
          <w:rPr>
            <w:rFonts w:asciiTheme="majorHAnsi" w:hAnsiTheme="majorHAnsi" w:cstheme="majorHAnsi"/>
            <w:szCs w:val="24"/>
          </w:rPr>
          <w:t>1987</w:t>
        </w:r>
        <w:r>
          <w:rPr>
            <w:rFonts w:asciiTheme="majorHAnsi" w:hAnsiTheme="majorHAnsi" w:cstheme="majorHAnsi"/>
            <w:szCs w:val="24"/>
          </w:rPr>
          <w:t>.</w:t>
        </w:r>
      </w:ins>
      <w:ins w:id="221" w:author="Scott Ortolano" w:date="2014-06-22T15:35:00Z">
        <w:r w:rsidR="0011318B" w:rsidRPr="0011318B">
          <w:t xml:space="preserve"> </w:t>
        </w:r>
      </w:ins>
    </w:p>
    <w:p w14:paraId="0CBB1AED" w14:textId="5746E861" w:rsidR="00A12F5B" w:rsidRPr="00A12F5B" w:rsidRDefault="00A12F5B" w:rsidP="00A12F5B">
      <w:pPr>
        <w:widowControl w:val="0"/>
        <w:spacing w:line="240" w:lineRule="auto"/>
        <w:ind w:left="720" w:hanging="720"/>
        <w:rPr>
          <w:ins w:id="222" w:author="Scott Ortolano" w:date="2014-06-22T12:04:00Z"/>
          <w:rFonts w:asciiTheme="majorHAnsi" w:hAnsiTheme="majorHAnsi" w:cstheme="majorHAnsi"/>
          <w:i/>
          <w:szCs w:val="24"/>
          <w:rPrChange w:id="223" w:author="Scott Ortolano" w:date="2014-06-22T12:04:00Z">
            <w:rPr>
              <w:ins w:id="224" w:author="Scott Ortolano" w:date="2014-06-22T12:04:00Z"/>
              <w:rFonts w:asciiTheme="majorHAnsi" w:hAnsiTheme="majorHAnsi" w:cstheme="majorHAnsi"/>
              <w:szCs w:val="24"/>
            </w:rPr>
          </w:rPrChange>
        </w:rPr>
      </w:pPr>
      <w:ins w:id="225" w:author="Scott Ortolano" w:date="2014-06-22T12:04:00Z">
        <w:r>
          <w:rPr>
            <w:rFonts w:asciiTheme="majorHAnsi" w:hAnsiTheme="majorHAnsi" w:cstheme="majorHAnsi"/>
            <w:szCs w:val="24"/>
          </w:rPr>
          <w:t xml:space="preserve">---. </w:t>
        </w:r>
      </w:ins>
      <w:proofErr w:type="gramStart"/>
      <w:ins w:id="226" w:author="Scott Ortolano" w:date="2014-06-22T15:48:00Z">
        <w:r w:rsidR="00D35D7A">
          <w:rPr>
            <w:rFonts w:asciiTheme="majorHAnsi" w:hAnsiTheme="majorHAnsi" w:cstheme="majorHAnsi"/>
            <w:szCs w:val="24"/>
          </w:rPr>
          <w:t xml:space="preserve">(1928) </w:t>
        </w:r>
      </w:ins>
      <w:proofErr w:type="spellStart"/>
      <w:ins w:id="227" w:author="Scott Ortolano" w:date="2014-06-22T12:04:00Z">
        <w:r>
          <w:rPr>
            <w:rFonts w:asciiTheme="majorHAnsi" w:hAnsiTheme="majorHAnsi" w:cstheme="majorHAnsi"/>
            <w:i/>
            <w:szCs w:val="24"/>
          </w:rPr>
          <w:t>Nadja</w:t>
        </w:r>
        <w:proofErr w:type="spellEnd"/>
        <w:r>
          <w:rPr>
            <w:rFonts w:asciiTheme="majorHAnsi" w:hAnsiTheme="majorHAnsi" w:cstheme="majorHAnsi"/>
            <w:szCs w:val="24"/>
          </w:rPr>
          <w:t>.</w:t>
        </w:r>
        <w:proofErr w:type="gramEnd"/>
        <w:r>
          <w:rPr>
            <w:rFonts w:asciiTheme="majorHAnsi" w:hAnsiTheme="majorHAnsi" w:cstheme="majorHAnsi"/>
            <w:szCs w:val="24"/>
          </w:rPr>
          <w:t xml:space="preserve"> Trans. R</w:t>
        </w:r>
      </w:ins>
      <w:ins w:id="228" w:author="Scott Ortolano" w:date="2014-06-22T15:42:00Z">
        <w:r w:rsidR="00D35D7A">
          <w:rPr>
            <w:rFonts w:asciiTheme="majorHAnsi" w:hAnsiTheme="majorHAnsi" w:cstheme="majorHAnsi"/>
            <w:szCs w:val="24"/>
          </w:rPr>
          <w:t xml:space="preserve">. </w:t>
        </w:r>
      </w:ins>
      <w:ins w:id="229" w:author="Scott Ortolano" w:date="2014-06-22T12:04:00Z">
        <w:r>
          <w:rPr>
            <w:rFonts w:asciiTheme="majorHAnsi" w:hAnsiTheme="majorHAnsi" w:cstheme="majorHAnsi"/>
            <w:szCs w:val="24"/>
          </w:rPr>
          <w:t>Howard. New York: Grove Press, 1960.</w:t>
        </w:r>
      </w:ins>
      <w:ins w:id="230" w:author="Scott Ortolano" w:date="2014-06-22T12:07:00Z">
        <w:r>
          <w:rPr>
            <w:rFonts w:asciiTheme="majorHAnsi" w:hAnsiTheme="majorHAnsi" w:cstheme="majorHAnsi"/>
            <w:szCs w:val="24"/>
          </w:rPr>
          <w:t xml:space="preserve"> </w:t>
        </w:r>
      </w:ins>
    </w:p>
    <w:p w14:paraId="761C83F6" w14:textId="4B25550E" w:rsidR="00A12F5B" w:rsidRPr="00A12F5B" w:rsidRDefault="00A12F5B" w:rsidP="00A12F5B">
      <w:pPr>
        <w:widowControl w:val="0"/>
        <w:spacing w:line="240" w:lineRule="auto"/>
        <w:ind w:left="720" w:hanging="720"/>
        <w:rPr>
          <w:ins w:id="231" w:author="Scott Ortolano" w:date="2014-06-22T12:04:00Z"/>
          <w:rFonts w:asciiTheme="majorHAnsi" w:hAnsiTheme="majorHAnsi" w:cstheme="majorHAnsi"/>
          <w:szCs w:val="24"/>
        </w:rPr>
      </w:pPr>
      <w:ins w:id="232" w:author="Scott Ortolano" w:date="2014-06-22T12:04:00Z">
        <w:r>
          <w:rPr>
            <w:rFonts w:asciiTheme="majorHAnsi" w:hAnsiTheme="majorHAnsi" w:cstheme="majorHAnsi"/>
            <w:szCs w:val="24"/>
          </w:rPr>
          <w:t xml:space="preserve">--- </w:t>
        </w:r>
        <w:proofErr w:type="gramStart"/>
        <w:r>
          <w:rPr>
            <w:rFonts w:asciiTheme="majorHAnsi" w:hAnsiTheme="majorHAnsi" w:cstheme="majorHAnsi"/>
            <w:szCs w:val="24"/>
          </w:rPr>
          <w:t>and</w:t>
        </w:r>
        <w:proofErr w:type="gramEnd"/>
        <w:r>
          <w:rPr>
            <w:rFonts w:asciiTheme="majorHAnsi" w:hAnsiTheme="majorHAnsi" w:cstheme="majorHAnsi"/>
            <w:szCs w:val="24"/>
          </w:rPr>
          <w:t xml:space="preserve"> P</w:t>
        </w:r>
      </w:ins>
      <w:ins w:id="233" w:author="Scott Ortolano" w:date="2014-06-22T15:43:00Z">
        <w:r w:rsidR="00D35D7A">
          <w:rPr>
            <w:rFonts w:asciiTheme="majorHAnsi" w:hAnsiTheme="majorHAnsi" w:cstheme="majorHAnsi"/>
            <w:szCs w:val="24"/>
          </w:rPr>
          <w:t>.</w:t>
        </w:r>
      </w:ins>
      <w:ins w:id="234" w:author="Scott Ortolano" w:date="2014-06-22T12:04:00Z">
        <w:r>
          <w:rPr>
            <w:rFonts w:asciiTheme="majorHAnsi" w:hAnsiTheme="majorHAnsi" w:cstheme="majorHAnsi"/>
            <w:szCs w:val="24"/>
          </w:rPr>
          <w:t xml:space="preserve"> </w:t>
        </w:r>
        <w:proofErr w:type="spellStart"/>
        <w:r w:rsidRPr="00A12F5B">
          <w:rPr>
            <w:rFonts w:asciiTheme="majorHAnsi" w:hAnsiTheme="majorHAnsi" w:cstheme="majorHAnsi"/>
            <w:szCs w:val="24"/>
          </w:rPr>
          <w:t>Éluard</w:t>
        </w:r>
        <w:proofErr w:type="spellEnd"/>
        <w:r>
          <w:rPr>
            <w:rFonts w:asciiTheme="majorHAnsi" w:hAnsiTheme="majorHAnsi" w:cstheme="majorHAnsi"/>
            <w:szCs w:val="24"/>
          </w:rPr>
          <w:t xml:space="preserve">. </w:t>
        </w:r>
      </w:ins>
      <w:ins w:id="235" w:author="Scott Ortolano" w:date="2014-06-22T12:09:00Z">
        <w:r w:rsidR="00456F1C">
          <w:rPr>
            <w:rFonts w:asciiTheme="majorHAnsi" w:hAnsiTheme="majorHAnsi" w:cstheme="majorHAnsi"/>
            <w:szCs w:val="24"/>
          </w:rPr>
          <w:t>(1930)</w:t>
        </w:r>
        <w:r>
          <w:rPr>
            <w:rFonts w:asciiTheme="majorHAnsi" w:hAnsiTheme="majorHAnsi" w:cstheme="majorHAnsi"/>
            <w:szCs w:val="24"/>
          </w:rPr>
          <w:t xml:space="preserve"> </w:t>
        </w:r>
      </w:ins>
      <w:proofErr w:type="gramStart"/>
      <w:ins w:id="236" w:author="Scott Ortolano" w:date="2014-06-22T12:05:00Z">
        <w:r>
          <w:rPr>
            <w:rFonts w:asciiTheme="majorHAnsi" w:hAnsiTheme="majorHAnsi" w:cstheme="majorHAnsi"/>
            <w:i/>
            <w:szCs w:val="24"/>
          </w:rPr>
          <w:t>The</w:t>
        </w:r>
        <w:proofErr w:type="gramEnd"/>
        <w:r>
          <w:rPr>
            <w:rFonts w:asciiTheme="majorHAnsi" w:hAnsiTheme="majorHAnsi" w:cstheme="majorHAnsi"/>
            <w:i/>
            <w:szCs w:val="24"/>
          </w:rPr>
          <w:t xml:space="preserve"> Immaculate Conception</w:t>
        </w:r>
        <w:r>
          <w:rPr>
            <w:rFonts w:asciiTheme="majorHAnsi" w:hAnsiTheme="majorHAnsi" w:cstheme="majorHAnsi"/>
            <w:szCs w:val="24"/>
          </w:rPr>
          <w:t xml:space="preserve">. </w:t>
        </w:r>
      </w:ins>
      <w:proofErr w:type="gramStart"/>
      <w:ins w:id="237" w:author="Scott Ortolano" w:date="2014-06-22T12:06:00Z">
        <w:r w:rsidRPr="000D789A">
          <w:rPr>
            <w:rFonts w:asciiTheme="majorHAnsi" w:hAnsiTheme="majorHAnsi" w:cstheme="majorHAnsi"/>
            <w:szCs w:val="24"/>
          </w:rPr>
          <w:t>Trans. D</w:t>
        </w:r>
      </w:ins>
      <w:ins w:id="238" w:author="Scott Ortolano" w:date="2014-06-22T15:42:00Z">
        <w:r w:rsidR="00D35D7A">
          <w:rPr>
            <w:rFonts w:asciiTheme="majorHAnsi" w:hAnsiTheme="majorHAnsi" w:cstheme="majorHAnsi"/>
            <w:szCs w:val="24"/>
          </w:rPr>
          <w:t>.</w:t>
        </w:r>
      </w:ins>
      <w:ins w:id="239" w:author="Scott Ortolano" w:date="2014-06-22T12:06:00Z">
        <w:r w:rsidRPr="000D789A">
          <w:rPr>
            <w:rFonts w:asciiTheme="majorHAnsi" w:hAnsiTheme="majorHAnsi" w:cstheme="majorHAnsi"/>
            <w:szCs w:val="24"/>
          </w:rPr>
          <w:t xml:space="preserve"> </w:t>
        </w:r>
        <w:proofErr w:type="spellStart"/>
        <w:r w:rsidRPr="000D789A">
          <w:rPr>
            <w:rFonts w:asciiTheme="majorHAnsi" w:hAnsiTheme="majorHAnsi" w:cstheme="majorHAnsi"/>
            <w:szCs w:val="24"/>
          </w:rPr>
          <w:t>Gascoyne</w:t>
        </w:r>
        <w:proofErr w:type="spellEnd"/>
        <w:r w:rsidRPr="000D789A">
          <w:rPr>
            <w:rFonts w:asciiTheme="majorHAnsi" w:hAnsiTheme="majorHAnsi" w:cstheme="majorHAnsi"/>
            <w:szCs w:val="24"/>
          </w:rPr>
          <w:t>, A</w:t>
        </w:r>
      </w:ins>
      <w:ins w:id="240" w:author="Scott Ortolano" w:date="2014-06-22T15:43:00Z">
        <w:r w:rsidR="00D35D7A">
          <w:rPr>
            <w:rFonts w:asciiTheme="majorHAnsi" w:hAnsiTheme="majorHAnsi" w:cstheme="majorHAnsi"/>
            <w:szCs w:val="24"/>
          </w:rPr>
          <w:t>.</w:t>
        </w:r>
      </w:ins>
      <w:ins w:id="241" w:author="Scott Ortolano" w:date="2014-06-22T12:06:00Z">
        <w:r w:rsidRPr="000D789A">
          <w:rPr>
            <w:rFonts w:asciiTheme="majorHAnsi" w:hAnsiTheme="majorHAnsi" w:cstheme="majorHAnsi"/>
            <w:szCs w:val="24"/>
          </w:rPr>
          <w:t xml:space="preserve"> Melville, and J</w:t>
        </w:r>
      </w:ins>
      <w:ins w:id="242" w:author="Scott Ortolano" w:date="2014-06-22T15:43:00Z">
        <w:r w:rsidR="00D35D7A">
          <w:rPr>
            <w:rFonts w:asciiTheme="majorHAnsi" w:hAnsiTheme="majorHAnsi" w:cstheme="majorHAnsi"/>
            <w:szCs w:val="24"/>
          </w:rPr>
          <w:t>.</w:t>
        </w:r>
      </w:ins>
      <w:ins w:id="243" w:author="Scott Ortolano" w:date="2014-06-22T12:06:00Z">
        <w:r w:rsidRPr="000D789A">
          <w:rPr>
            <w:rFonts w:asciiTheme="majorHAnsi" w:hAnsiTheme="majorHAnsi" w:cstheme="majorHAnsi"/>
            <w:szCs w:val="24"/>
          </w:rPr>
          <w:t xml:space="preserve"> Graham.</w:t>
        </w:r>
        <w:proofErr w:type="gramEnd"/>
        <w:r w:rsidRPr="000D789A">
          <w:rPr>
            <w:rFonts w:asciiTheme="majorHAnsi" w:hAnsiTheme="majorHAnsi" w:cstheme="majorHAnsi"/>
            <w:szCs w:val="24"/>
          </w:rPr>
          <w:t xml:space="preserve"> </w:t>
        </w:r>
      </w:ins>
      <w:ins w:id="244" w:author="Scott Ortolano" w:date="2014-06-22T12:05:00Z">
        <w:r>
          <w:rPr>
            <w:rFonts w:asciiTheme="majorHAnsi" w:hAnsiTheme="majorHAnsi" w:cstheme="majorHAnsi"/>
            <w:i/>
            <w:szCs w:val="24"/>
          </w:rPr>
          <w:t>The Automatic Message</w:t>
        </w:r>
      </w:ins>
      <w:ins w:id="245" w:author="Scott Ortolano" w:date="2014-06-22T12:07:00Z">
        <w:r>
          <w:rPr>
            <w:rFonts w:asciiTheme="majorHAnsi" w:hAnsiTheme="majorHAnsi" w:cstheme="majorHAnsi"/>
            <w:i/>
            <w:szCs w:val="24"/>
          </w:rPr>
          <w:t>:</w:t>
        </w:r>
      </w:ins>
      <w:ins w:id="246" w:author="Scott Ortolano" w:date="2014-06-22T12:05:00Z">
        <w:r>
          <w:rPr>
            <w:rFonts w:asciiTheme="majorHAnsi" w:hAnsiTheme="majorHAnsi" w:cstheme="majorHAnsi"/>
            <w:i/>
            <w:szCs w:val="24"/>
          </w:rPr>
          <w:t xml:space="preserve"> The Magnetic Fields and </w:t>
        </w:r>
        <w:proofErr w:type="gramStart"/>
        <w:r>
          <w:rPr>
            <w:rFonts w:asciiTheme="majorHAnsi" w:hAnsiTheme="majorHAnsi" w:cstheme="majorHAnsi"/>
            <w:i/>
            <w:szCs w:val="24"/>
          </w:rPr>
          <w:t>The</w:t>
        </w:r>
        <w:proofErr w:type="gramEnd"/>
        <w:r>
          <w:rPr>
            <w:rFonts w:asciiTheme="majorHAnsi" w:hAnsiTheme="majorHAnsi" w:cstheme="majorHAnsi"/>
            <w:i/>
            <w:szCs w:val="24"/>
          </w:rPr>
          <w:t xml:space="preserve"> </w:t>
        </w:r>
        <w:r w:rsidRPr="000D789A">
          <w:rPr>
            <w:rFonts w:asciiTheme="majorHAnsi" w:hAnsiTheme="majorHAnsi" w:cstheme="majorHAnsi"/>
            <w:i/>
            <w:szCs w:val="24"/>
          </w:rPr>
          <w:t>Immaculate Conception</w:t>
        </w:r>
        <w:r w:rsidRPr="000D789A">
          <w:rPr>
            <w:rFonts w:asciiTheme="majorHAnsi" w:hAnsiTheme="majorHAnsi" w:cstheme="majorHAnsi"/>
            <w:szCs w:val="24"/>
          </w:rPr>
          <w:t>. London: Atlas Press, 1997.</w:t>
        </w:r>
      </w:ins>
    </w:p>
    <w:p w14:paraId="74FBEA4B" w14:textId="7F3B3251" w:rsidR="00D50AC7" w:rsidRPr="00D50AC7" w:rsidDel="00A12F5B" w:rsidRDefault="00D50AC7" w:rsidP="00A12F5B">
      <w:pPr>
        <w:widowControl w:val="0"/>
        <w:spacing w:line="240" w:lineRule="auto"/>
        <w:ind w:left="720" w:hanging="720"/>
        <w:rPr>
          <w:del w:id="247" w:author="Scott Ortolano" w:date="2014-06-22T12:07:00Z"/>
          <w:rFonts w:asciiTheme="majorHAnsi" w:hAnsiTheme="majorHAnsi" w:cstheme="majorHAnsi"/>
          <w:szCs w:val="24"/>
        </w:rPr>
      </w:pPr>
      <w:ins w:id="248" w:author="Scott Ortolano" w:date="2014-06-22T11:22:00Z">
        <w:r>
          <w:rPr>
            <w:rFonts w:asciiTheme="majorHAnsi" w:hAnsiTheme="majorHAnsi" w:cstheme="majorHAnsi"/>
            <w:szCs w:val="24"/>
          </w:rPr>
          <w:t xml:space="preserve">--- </w:t>
        </w:r>
        <w:proofErr w:type="gramStart"/>
        <w:r>
          <w:rPr>
            <w:rFonts w:asciiTheme="majorHAnsi" w:hAnsiTheme="majorHAnsi" w:cstheme="majorHAnsi"/>
            <w:szCs w:val="24"/>
          </w:rPr>
          <w:t>and</w:t>
        </w:r>
        <w:proofErr w:type="gramEnd"/>
        <w:r>
          <w:rPr>
            <w:rFonts w:asciiTheme="majorHAnsi" w:hAnsiTheme="majorHAnsi" w:cstheme="majorHAnsi"/>
            <w:szCs w:val="24"/>
          </w:rPr>
          <w:t xml:space="preserve"> P</w:t>
        </w:r>
      </w:ins>
      <w:ins w:id="249" w:author="Scott Ortolano" w:date="2014-06-22T15:48:00Z">
        <w:r w:rsidR="00D35D7A">
          <w:rPr>
            <w:rFonts w:asciiTheme="majorHAnsi" w:hAnsiTheme="majorHAnsi" w:cstheme="majorHAnsi"/>
            <w:szCs w:val="24"/>
          </w:rPr>
          <w:t>.</w:t>
        </w:r>
      </w:ins>
      <w:ins w:id="250" w:author="Scott Ortolano" w:date="2014-06-22T11:22:00Z">
        <w:r>
          <w:rPr>
            <w:rFonts w:asciiTheme="majorHAnsi" w:hAnsiTheme="majorHAnsi" w:cstheme="majorHAnsi"/>
            <w:szCs w:val="24"/>
          </w:rPr>
          <w:t xml:space="preserve"> </w:t>
        </w:r>
        <w:proofErr w:type="spellStart"/>
        <w:r>
          <w:rPr>
            <w:rFonts w:asciiTheme="majorHAnsi" w:hAnsiTheme="majorHAnsi" w:cstheme="majorHAnsi"/>
            <w:szCs w:val="24"/>
          </w:rPr>
          <w:t>Soupault</w:t>
        </w:r>
        <w:proofErr w:type="spellEnd"/>
        <w:r>
          <w:rPr>
            <w:rFonts w:asciiTheme="majorHAnsi" w:hAnsiTheme="majorHAnsi" w:cstheme="majorHAnsi"/>
            <w:szCs w:val="24"/>
          </w:rPr>
          <w:t>.</w:t>
        </w:r>
        <w:r w:rsidR="00456F1C">
          <w:rPr>
            <w:rFonts w:asciiTheme="majorHAnsi" w:hAnsiTheme="majorHAnsi" w:cstheme="majorHAnsi"/>
            <w:szCs w:val="24"/>
          </w:rPr>
          <w:t xml:space="preserve"> (1920)</w:t>
        </w:r>
        <w:r>
          <w:rPr>
            <w:rFonts w:asciiTheme="majorHAnsi" w:hAnsiTheme="majorHAnsi" w:cstheme="majorHAnsi"/>
            <w:szCs w:val="24"/>
          </w:rPr>
          <w:t xml:space="preserve"> </w:t>
        </w:r>
        <w:proofErr w:type="gramStart"/>
        <w:r>
          <w:rPr>
            <w:rFonts w:asciiTheme="majorHAnsi" w:hAnsiTheme="majorHAnsi" w:cstheme="majorHAnsi"/>
            <w:i/>
            <w:szCs w:val="24"/>
          </w:rPr>
          <w:t>The</w:t>
        </w:r>
        <w:proofErr w:type="gramEnd"/>
        <w:r>
          <w:rPr>
            <w:rFonts w:asciiTheme="majorHAnsi" w:hAnsiTheme="majorHAnsi" w:cstheme="majorHAnsi"/>
            <w:i/>
            <w:szCs w:val="24"/>
          </w:rPr>
          <w:t xml:space="preserve"> Magnetic Fields</w:t>
        </w:r>
        <w:r>
          <w:rPr>
            <w:rFonts w:asciiTheme="majorHAnsi" w:hAnsiTheme="majorHAnsi" w:cstheme="majorHAnsi"/>
            <w:szCs w:val="24"/>
          </w:rPr>
          <w:t xml:space="preserve">. </w:t>
        </w:r>
      </w:ins>
      <w:proofErr w:type="gramStart"/>
      <w:ins w:id="251" w:author="Scott Ortolano" w:date="2014-06-22T15:43:00Z">
        <w:r w:rsidR="00D35D7A">
          <w:rPr>
            <w:rFonts w:asciiTheme="majorHAnsi" w:hAnsiTheme="majorHAnsi" w:cstheme="majorHAnsi"/>
            <w:i/>
            <w:szCs w:val="24"/>
          </w:rPr>
          <w:t>The Immaculate Conception</w:t>
        </w:r>
        <w:r w:rsidR="00D35D7A">
          <w:rPr>
            <w:rFonts w:asciiTheme="majorHAnsi" w:hAnsiTheme="majorHAnsi" w:cstheme="majorHAnsi"/>
            <w:szCs w:val="24"/>
          </w:rPr>
          <w:t>.</w:t>
        </w:r>
        <w:proofErr w:type="gramEnd"/>
        <w:r w:rsidR="00D35D7A">
          <w:rPr>
            <w:rFonts w:asciiTheme="majorHAnsi" w:hAnsiTheme="majorHAnsi" w:cstheme="majorHAnsi"/>
            <w:szCs w:val="24"/>
          </w:rPr>
          <w:t xml:space="preserve"> </w:t>
        </w:r>
        <w:proofErr w:type="gramStart"/>
        <w:r w:rsidR="00D35D7A" w:rsidRPr="000D789A">
          <w:rPr>
            <w:rFonts w:asciiTheme="majorHAnsi" w:hAnsiTheme="majorHAnsi" w:cstheme="majorHAnsi"/>
            <w:szCs w:val="24"/>
          </w:rPr>
          <w:t>Trans. D</w:t>
        </w:r>
        <w:r w:rsidR="00D35D7A">
          <w:rPr>
            <w:rFonts w:asciiTheme="majorHAnsi" w:hAnsiTheme="majorHAnsi" w:cstheme="majorHAnsi"/>
            <w:szCs w:val="24"/>
          </w:rPr>
          <w:t>.</w:t>
        </w:r>
        <w:r w:rsidR="00D35D7A" w:rsidRPr="000D789A">
          <w:rPr>
            <w:rFonts w:asciiTheme="majorHAnsi" w:hAnsiTheme="majorHAnsi" w:cstheme="majorHAnsi"/>
            <w:szCs w:val="24"/>
          </w:rPr>
          <w:t xml:space="preserve"> </w:t>
        </w:r>
        <w:proofErr w:type="spellStart"/>
        <w:r w:rsidR="00D35D7A" w:rsidRPr="000D789A">
          <w:rPr>
            <w:rFonts w:asciiTheme="majorHAnsi" w:hAnsiTheme="majorHAnsi" w:cstheme="majorHAnsi"/>
            <w:szCs w:val="24"/>
          </w:rPr>
          <w:t>Gascoyne</w:t>
        </w:r>
        <w:proofErr w:type="spellEnd"/>
        <w:r w:rsidR="00D35D7A" w:rsidRPr="000D789A">
          <w:rPr>
            <w:rFonts w:asciiTheme="majorHAnsi" w:hAnsiTheme="majorHAnsi" w:cstheme="majorHAnsi"/>
            <w:szCs w:val="24"/>
          </w:rPr>
          <w:t>, A</w:t>
        </w:r>
        <w:r w:rsidR="00D35D7A">
          <w:rPr>
            <w:rFonts w:asciiTheme="majorHAnsi" w:hAnsiTheme="majorHAnsi" w:cstheme="majorHAnsi"/>
            <w:szCs w:val="24"/>
          </w:rPr>
          <w:t>.</w:t>
        </w:r>
        <w:r w:rsidR="00D35D7A" w:rsidRPr="000D789A">
          <w:rPr>
            <w:rFonts w:asciiTheme="majorHAnsi" w:hAnsiTheme="majorHAnsi" w:cstheme="majorHAnsi"/>
            <w:szCs w:val="24"/>
          </w:rPr>
          <w:t xml:space="preserve"> Melville, and J</w:t>
        </w:r>
        <w:r w:rsidR="00D35D7A">
          <w:rPr>
            <w:rFonts w:asciiTheme="majorHAnsi" w:hAnsiTheme="majorHAnsi" w:cstheme="majorHAnsi"/>
            <w:szCs w:val="24"/>
          </w:rPr>
          <w:t>.</w:t>
        </w:r>
        <w:r w:rsidR="00D35D7A" w:rsidRPr="000D789A">
          <w:rPr>
            <w:rFonts w:asciiTheme="majorHAnsi" w:hAnsiTheme="majorHAnsi" w:cstheme="majorHAnsi"/>
            <w:szCs w:val="24"/>
          </w:rPr>
          <w:t xml:space="preserve"> Graham.</w:t>
        </w:r>
        <w:proofErr w:type="gramEnd"/>
        <w:r w:rsidR="00D35D7A" w:rsidRPr="000D789A">
          <w:rPr>
            <w:rFonts w:asciiTheme="majorHAnsi" w:hAnsiTheme="majorHAnsi" w:cstheme="majorHAnsi"/>
            <w:szCs w:val="24"/>
          </w:rPr>
          <w:t xml:space="preserve"> </w:t>
        </w:r>
        <w:r w:rsidR="00D35D7A">
          <w:rPr>
            <w:rFonts w:asciiTheme="majorHAnsi" w:hAnsiTheme="majorHAnsi" w:cstheme="majorHAnsi"/>
            <w:i/>
            <w:szCs w:val="24"/>
          </w:rPr>
          <w:t xml:space="preserve">The Automatic Message: The Magnetic Fields and </w:t>
        </w:r>
        <w:proofErr w:type="gramStart"/>
        <w:r w:rsidR="00D35D7A">
          <w:rPr>
            <w:rFonts w:asciiTheme="majorHAnsi" w:hAnsiTheme="majorHAnsi" w:cstheme="majorHAnsi"/>
            <w:i/>
            <w:szCs w:val="24"/>
          </w:rPr>
          <w:t>The</w:t>
        </w:r>
        <w:proofErr w:type="gramEnd"/>
        <w:r w:rsidR="00D35D7A">
          <w:rPr>
            <w:rFonts w:asciiTheme="majorHAnsi" w:hAnsiTheme="majorHAnsi" w:cstheme="majorHAnsi"/>
            <w:i/>
            <w:szCs w:val="24"/>
          </w:rPr>
          <w:t xml:space="preserve"> </w:t>
        </w:r>
        <w:r w:rsidR="00D35D7A" w:rsidRPr="000D789A">
          <w:rPr>
            <w:rFonts w:asciiTheme="majorHAnsi" w:hAnsiTheme="majorHAnsi" w:cstheme="majorHAnsi"/>
            <w:i/>
            <w:szCs w:val="24"/>
          </w:rPr>
          <w:t>Immaculate Conception</w:t>
        </w:r>
        <w:r w:rsidR="00D35D7A" w:rsidRPr="000D789A">
          <w:rPr>
            <w:rFonts w:asciiTheme="majorHAnsi" w:hAnsiTheme="majorHAnsi" w:cstheme="majorHAnsi"/>
            <w:szCs w:val="24"/>
          </w:rPr>
          <w:t>. London: Atlas Press, 1997.</w:t>
        </w:r>
      </w:ins>
    </w:p>
    <w:p w14:paraId="0426549D" w14:textId="533FE4AB" w:rsidR="00FA5F10" w:rsidRDefault="00FA5F10" w:rsidP="00A12F5B">
      <w:pPr>
        <w:widowControl w:val="0"/>
        <w:spacing w:line="240" w:lineRule="auto"/>
        <w:ind w:left="720" w:hanging="720"/>
        <w:rPr>
          <w:ins w:id="252" w:author="Scott Ortolano" w:date="2014-06-22T11:23:00Z"/>
          <w:rFonts w:asciiTheme="majorHAnsi" w:hAnsiTheme="majorHAnsi" w:cstheme="majorHAnsi"/>
          <w:szCs w:val="24"/>
        </w:rPr>
      </w:pPr>
      <w:proofErr w:type="gramStart"/>
      <w:ins w:id="253" w:author="Scott Ortolano" w:date="2014-06-21T05:18:00Z">
        <w:r>
          <w:rPr>
            <w:rFonts w:asciiTheme="majorHAnsi" w:hAnsiTheme="majorHAnsi" w:cstheme="majorHAnsi"/>
            <w:szCs w:val="24"/>
          </w:rPr>
          <w:t>Carrington, L</w:t>
        </w:r>
      </w:ins>
      <w:ins w:id="254" w:author="Scott Ortolano" w:date="2014-06-22T16:46:00Z">
        <w:r w:rsidR="00571390">
          <w:rPr>
            <w:rFonts w:asciiTheme="majorHAnsi" w:hAnsiTheme="majorHAnsi" w:cstheme="majorHAnsi"/>
            <w:szCs w:val="24"/>
          </w:rPr>
          <w:t>.</w:t>
        </w:r>
      </w:ins>
      <w:ins w:id="255" w:author="Scott Ortolano" w:date="2014-06-21T05:18:00Z">
        <w:r>
          <w:rPr>
            <w:rFonts w:asciiTheme="majorHAnsi" w:hAnsiTheme="majorHAnsi" w:cstheme="majorHAnsi"/>
            <w:szCs w:val="24"/>
          </w:rPr>
          <w:t xml:space="preserve"> </w:t>
        </w:r>
      </w:ins>
      <w:ins w:id="256" w:author="Scott Ortolano" w:date="2014-06-22T11:58:00Z">
        <w:r w:rsidR="00456F1C">
          <w:rPr>
            <w:rFonts w:asciiTheme="majorHAnsi" w:hAnsiTheme="majorHAnsi" w:cstheme="majorHAnsi"/>
            <w:szCs w:val="24"/>
          </w:rPr>
          <w:t>(1944)</w:t>
        </w:r>
        <w:r w:rsidR="007F0E0F">
          <w:rPr>
            <w:rFonts w:asciiTheme="majorHAnsi" w:hAnsiTheme="majorHAnsi" w:cstheme="majorHAnsi"/>
            <w:szCs w:val="24"/>
          </w:rPr>
          <w:t xml:space="preserve"> </w:t>
        </w:r>
        <w:r w:rsidR="007F0E0F">
          <w:rPr>
            <w:rFonts w:asciiTheme="majorHAnsi" w:hAnsiTheme="majorHAnsi" w:cstheme="majorHAnsi"/>
            <w:i/>
            <w:szCs w:val="24"/>
          </w:rPr>
          <w:t>Down Below</w:t>
        </w:r>
        <w:r w:rsidR="007F0E0F">
          <w:rPr>
            <w:rFonts w:asciiTheme="majorHAnsi" w:hAnsiTheme="majorHAnsi" w:cstheme="majorHAnsi"/>
            <w:szCs w:val="24"/>
          </w:rPr>
          <w:t>.</w:t>
        </w:r>
        <w:proofErr w:type="gramEnd"/>
        <w:r w:rsidR="007F0E0F">
          <w:rPr>
            <w:rFonts w:asciiTheme="majorHAnsi" w:hAnsiTheme="majorHAnsi" w:cstheme="majorHAnsi"/>
            <w:szCs w:val="24"/>
          </w:rPr>
          <w:t xml:space="preserve"> Trans. </w:t>
        </w:r>
      </w:ins>
      <w:ins w:id="257" w:author="Scott Ortolano" w:date="2014-06-22T11:59:00Z">
        <w:r w:rsidR="007F0E0F" w:rsidRPr="007F0E0F">
          <w:rPr>
            <w:rFonts w:asciiTheme="majorHAnsi" w:hAnsiTheme="majorHAnsi" w:cstheme="majorHAnsi"/>
            <w:szCs w:val="24"/>
          </w:rPr>
          <w:t>J</w:t>
        </w:r>
      </w:ins>
      <w:ins w:id="258" w:author="Scott Ortolano" w:date="2014-06-22T15:43:00Z">
        <w:r w:rsidR="00D35D7A">
          <w:rPr>
            <w:rFonts w:asciiTheme="majorHAnsi" w:hAnsiTheme="majorHAnsi" w:cstheme="majorHAnsi"/>
            <w:szCs w:val="24"/>
          </w:rPr>
          <w:t>.</w:t>
        </w:r>
      </w:ins>
      <w:ins w:id="259" w:author="Scott Ortolano" w:date="2014-06-22T11:59:00Z">
        <w:r w:rsidR="007F0E0F" w:rsidRPr="007F0E0F">
          <w:rPr>
            <w:rFonts w:asciiTheme="majorHAnsi" w:hAnsiTheme="majorHAnsi" w:cstheme="majorHAnsi"/>
            <w:szCs w:val="24"/>
          </w:rPr>
          <w:t xml:space="preserve"> </w:t>
        </w:r>
        <w:proofErr w:type="spellStart"/>
        <w:r w:rsidR="007F0E0F" w:rsidRPr="007F0E0F">
          <w:rPr>
            <w:rFonts w:asciiTheme="majorHAnsi" w:hAnsiTheme="majorHAnsi" w:cstheme="majorHAnsi"/>
            <w:szCs w:val="24"/>
          </w:rPr>
          <w:t>Megnen</w:t>
        </w:r>
        <w:proofErr w:type="spellEnd"/>
        <w:r w:rsidR="007F0E0F">
          <w:rPr>
            <w:rFonts w:asciiTheme="majorHAnsi" w:hAnsiTheme="majorHAnsi" w:cstheme="majorHAnsi"/>
            <w:szCs w:val="24"/>
          </w:rPr>
          <w:t>.</w:t>
        </w:r>
      </w:ins>
      <w:ins w:id="260" w:author="Scott Ortolano" w:date="2014-06-22T11:58:00Z">
        <w:r w:rsidR="007F0E0F">
          <w:rPr>
            <w:rFonts w:asciiTheme="majorHAnsi" w:hAnsiTheme="majorHAnsi" w:cstheme="majorHAnsi"/>
            <w:i/>
            <w:szCs w:val="24"/>
          </w:rPr>
          <w:t xml:space="preserve"> </w:t>
        </w:r>
        <w:r w:rsidR="007F0E0F">
          <w:rPr>
            <w:rFonts w:asciiTheme="majorHAnsi" w:hAnsiTheme="majorHAnsi" w:cstheme="majorHAnsi"/>
            <w:szCs w:val="24"/>
          </w:rPr>
          <w:t>Chicago</w:t>
        </w:r>
        <w:r w:rsidR="007F0E0F" w:rsidRPr="007F0E0F">
          <w:rPr>
            <w:rFonts w:asciiTheme="majorHAnsi" w:hAnsiTheme="majorHAnsi" w:cstheme="majorHAnsi"/>
            <w:szCs w:val="24"/>
          </w:rPr>
          <w:t>: Black Swan Press, 1983.</w:t>
        </w:r>
      </w:ins>
    </w:p>
    <w:p w14:paraId="753F933B" w14:textId="77777777" w:rsidR="007B4F71" w:rsidRDefault="007B4F71" w:rsidP="00A12F5B">
      <w:pPr>
        <w:widowControl w:val="0"/>
        <w:spacing w:line="240" w:lineRule="auto"/>
        <w:ind w:left="720" w:hanging="720"/>
        <w:rPr>
          <w:rStyle w:val="Hyperlink"/>
        </w:rPr>
      </w:pPr>
      <w:r>
        <w:t xml:space="preserve">Carruthers, V (2013) ‘Excessive Bodies, Shifting Subjects and Voice in the Poetry of Joyce Mansour’, </w:t>
      </w:r>
      <w:r>
        <w:rPr>
          <w:i/>
        </w:rPr>
        <w:t>Dada/Surrealism</w:t>
      </w:r>
      <w:r>
        <w:t xml:space="preserve">, Volume 19, Issue 1 </w:t>
      </w:r>
      <w:hyperlink r:id="rId12" w:history="1">
        <w:r w:rsidRPr="005D381E">
          <w:rPr>
            <w:rStyle w:val="Hyperlink"/>
          </w:rPr>
          <w:t>http://ir.uiowa.edu/cgi/viewcontent.cgi?article=1277&amp;context=dadasur</w:t>
        </w:r>
      </w:hyperlink>
    </w:p>
    <w:p w14:paraId="5110F477" w14:textId="23002F5A" w:rsidR="003912AB" w:rsidRPr="003912AB" w:rsidRDefault="003912AB" w:rsidP="00A12F5B">
      <w:pPr>
        <w:widowControl w:val="0"/>
        <w:spacing w:line="240" w:lineRule="auto"/>
        <w:ind w:left="720" w:hanging="720"/>
        <w:rPr>
          <w:ins w:id="261" w:author="Scott Ortolano" w:date="2014-06-22T12:40:00Z"/>
          <w:rFonts w:asciiTheme="majorHAnsi" w:hAnsiTheme="majorHAnsi" w:cstheme="majorHAnsi"/>
          <w:szCs w:val="24"/>
        </w:rPr>
      </w:pPr>
      <w:proofErr w:type="gramStart"/>
      <w:ins w:id="262" w:author="Scott Ortolano" w:date="2014-06-22T12:40:00Z">
        <w:r w:rsidRPr="003912AB">
          <w:rPr>
            <w:rFonts w:asciiTheme="majorHAnsi" w:hAnsiTheme="majorHAnsi" w:cstheme="majorHAnsi"/>
            <w:szCs w:val="24"/>
          </w:rPr>
          <w:t xml:space="preserve">Caws, </w:t>
        </w:r>
        <w:r>
          <w:rPr>
            <w:rFonts w:asciiTheme="majorHAnsi" w:hAnsiTheme="majorHAnsi" w:cstheme="majorHAnsi"/>
            <w:szCs w:val="24"/>
          </w:rPr>
          <w:t>M</w:t>
        </w:r>
      </w:ins>
      <w:ins w:id="263" w:author="Scott Ortolano" w:date="2014-06-22T15:43:00Z">
        <w:r w:rsidR="00D35D7A">
          <w:rPr>
            <w:rFonts w:asciiTheme="majorHAnsi" w:hAnsiTheme="majorHAnsi" w:cstheme="majorHAnsi"/>
            <w:szCs w:val="24"/>
          </w:rPr>
          <w:t>.</w:t>
        </w:r>
      </w:ins>
      <w:ins w:id="264" w:author="Scott Ortolano" w:date="2014-06-22T12:40:00Z">
        <w:r w:rsidR="00D35D7A">
          <w:rPr>
            <w:rFonts w:asciiTheme="majorHAnsi" w:hAnsiTheme="majorHAnsi" w:cstheme="majorHAnsi"/>
            <w:szCs w:val="24"/>
          </w:rPr>
          <w:t>A.</w:t>
        </w:r>
        <w:r>
          <w:rPr>
            <w:rFonts w:asciiTheme="majorHAnsi" w:hAnsiTheme="majorHAnsi" w:cstheme="majorHAnsi"/>
            <w:szCs w:val="24"/>
          </w:rPr>
          <w:t xml:space="preserve">, </w:t>
        </w:r>
        <w:r w:rsidRPr="003912AB">
          <w:rPr>
            <w:rFonts w:asciiTheme="majorHAnsi" w:hAnsiTheme="majorHAnsi" w:cstheme="majorHAnsi"/>
            <w:szCs w:val="24"/>
          </w:rPr>
          <w:t xml:space="preserve">R E. </w:t>
        </w:r>
        <w:proofErr w:type="spellStart"/>
        <w:r w:rsidRPr="003912AB">
          <w:rPr>
            <w:rFonts w:asciiTheme="majorHAnsi" w:hAnsiTheme="majorHAnsi" w:cstheme="majorHAnsi"/>
            <w:szCs w:val="24"/>
          </w:rPr>
          <w:t>Kuenzli</w:t>
        </w:r>
        <w:proofErr w:type="spellEnd"/>
        <w:r w:rsidRPr="003912AB">
          <w:rPr>
            <w:rFonts w:asciiTheme="majorHAnsi" w:hAnsiTheme="majorHAnsi" w:cstheme="majorHAnsi"/>
            <w:szCs w:val="24"/>
          </w:rPr>
          <w:t xml:space="preserve">, </w:t>
        </w:r>
        <w:r>
          <w:rPr>
            <w:rFonts w:asciiTheme="majorHAnsi" w:hAnsiTheme="majorHAnsi" w:cstheme="majorHAnsi"/>
            <w:szCs w:val="24"/>
          </w:rPr>
          <w:t xml:space="preserve">and </w:t>
        </w:r>
        <w:r w:rsidRPr="003912AB">
          <w:rPr>
            <w:rFonts w:asciiTheme="majorHAnsi" w:hAnsiTheme="majorHAnsi" w:cstheme="majorHAnsi"/>
            <w:szCs w:val="24"/>
          </w:rPr>
          <w:t>G</w:t>
        </w:r>
      </w:ins>
      <w:ins w:id="265" w:author="Scott Ortolano" w:date="2014-06-22T15:44:00Z">
        <w:r w:rsidR="00D35D7A">
          <w:rPr>
            <w:rFonts w:asciiTheme="majorHAnsi" w:hAnsiTheme="majorHAnsi" w:cstheme="majorHAnsi"/>
            <w:szCs w:val="24"/>
          </w:rPr>
          <w:t>.</w:t>
        </w:r>
      </w:ins>
      <w:ins w:id="266" w:author="Scott Ortolano" w:date="2014-06-22T12:40:00Z">
        <w:r w:rsidRPr="003912AB">
          <w:rPr>
            <w:rFonts w:asciiTheme="majorHAnsi" w:hAnsiTheme="majorHAnsi" w:cstheme="majorHAnsi"/>
            <w:szCs w:val="24"/>
          </w:rPr>
          <w:t>G</w:t>
        </w:r>
      </w:ins>
      <w:ins w:id="267" w:author="Scott Ortolano" w:date="2014-06-22T15:44:00Z">
        <w:r w:rsidR="00D35D7A">
          <w:rPr>
            <w:rFonts w:asciiTheme="majorHAnsi" w:hAnsiTheme="majorHAnsi" w:cstheme="majorHAnsi"/>
            <w:szCs w:val="24"/>
          </w:rPr>
          <w:t xml:space="preserve">. </w:t>
        </w:r>
      </w:ins>
      <w:proofErr w:type="spellStart"/>
      <w:ins w:id="268" w:author="Scott Ortolano" w:date="2014-06-22T12:40:00Z">
        <w:r w:rsidRPr="003912AB">
          <w:rPr>
            <w:rFonts w:asciiTheme="majorHAnsi" w:hAnsiTheme="majorHAnsi" w:cstheme="majorHAnsi"/>
            <w:szCs w:val="24"/>
          </w:rPr>
          <w:t>Raaberg</w:t>
        </w:r>
        <w:proofErr w:type="spellEnd"/>
        <w:r>
          <w:rPr>
            <w:rFonts w:asciiTheme="majorHAnsi" w:hAnsiTheme="majorHAnsi" w:cstheme="majorHAnsi"/>
            <w:szCs w:val="24"/>
          </w:rPr>
          <w:t>.</w:t>
        </w:r>
        <w:proofErr w:type="gramEnd"/>
        <w:r>
          <w:rPr>
            <w:rFonts w:asciiTheme="majorHAnsi" w:hAnsiTheme="majorHAnsi" w:cstheme="majorHAnsi"/>
            <w:szCs w:val="24"/>
          </w:rPr>
          <w:t xml:space="preserve"> </w:t>
        </w:r>
        <w:proofErr w:type="gramStart"/>
        <w:r>
          <w:rPr>
            <w:rFonts w:asciiTheme="majorHAnsi" w:hAnsiTheme="majorHAnsi" w:cstheme="majorHAnsi"/>
            <w:szCs w:val="24"/>
          </w:rPr>
          <w:t xml:space="preserve">(1991) </w:t>
        </w:r>
      </w:ins>
      <w:ins w:id="269" w:author="Scott Ortolano" w:date="2014-06-22T12:41:00Z">
        <w:r>
          <w:rPr>
            <w:rFonts w:asciiTheme="majorHAnsi" w:hAnsiTheme="majorHAnsi" w:cstheme="majorHAnsi"/>
            <w:i/>
            <w:szCs w:val="24"/>
          </w:rPr>
          <w:t>Surrealism and Women</w:t>
        </w:r>
        <w:r>
          <w:rPr>
            <w:rFonts w:asciiTheme="majorHAnsi" w:hAnsiTheme="majorHAnsi" w:cstheme="majorHAnsi"/>
            <w:szCs w:val="24"/>
          </w:rPr>
          <w:t>.</w:t>
        </w:r>
        <w:proofErr w:type="gramEnd"/>
        <w:r>
          <w:rPr>
            <w:rFonts w:asciiTheme="majorHAnsi" w:hAnsiTheme="majorHAnsi" w:cstheme="majorHAnsi"/>
            <w:szCs w:val="24"/>
          </w:rPr>
          <w:t xml:space="preserve"> Cambridge: MIT Press. </w:t>
        </w:r>
      </w:ins>
    </w:p>
    <w:p w14:paraId="68611840" w14:textId="2A372E35" w:rsidR="00DF16AC" w:rsidRPr="00DF16AC" w:rsidRDefault="00D50AC7" w:rsidP="00A12F5B">
      <w:pPr>
        <w:widowControl w:val="0"/>
        <w:spacing w:line="240" w:lineRule="auto"/>
        <w:ind w:left="720" w:hanging="720"/>
        <w:rPr>
          <w:ins w:id="270" w:author="Scott Ortolano" w:date="2014-06-22T11:49:00Z"/>
          <w:rFonts w:asciiTheme="majorHAnsi" w:hAnsiTheme="majorHAnsi" w:cstheme="majorHAnsi"/>
          <w:szCs w:val="24"/>
        </w:rPr>
      </w:pPr>
      <w:proofErr w:type="spellStart"/>
      <w:ins w:id="271" w:author="Scott Ortolano" w:date="2014-06-22T11:33:00Z">
        <w:r>
          <w:rPr>
            <w:rFonts w:asciiTheme="majorHAnsi" w:hAnsiTheme="majorHAnsi" w:cstheme="majorHAnsi"/>
            <w:szCs w:val="24"/>
          </w:rPr>
          <w:t>Crevel</w:t>
        </w:r>
      </w:ins>
      <w:proofErr w:type="spellEnd"/>
      <w:ins w:id="272" w:author="Scott Ortolano" w:date="2014-06-22T11:34:00Z">
        <w:r>
          <w:rPr>
            <w:rFonts w:asciiTheme="majorHAnsi" w:hAnsiTheme="majorHAnsi" w:cstheme="majorHAnsi"/>
            <w:szCs w:val="24"/>
          </w:rPr>
          <w:t xml:space="preserve">, R. </w:t>
        </w:r>
      </w:ins>
      <w:ins w:id="273" w:author="Scott Ortolano" w:date="2014-06-22T11:52:00Z">
        <w:r w:rsidR="00456F1C">
          <w:rPr>
            <w:rFonts w:asciiTheme="majorHAnsi" w:hAnsiTheme="majorHAnsi" w:cstheme="majorHAnsi"/>
            <w:szCs w:val="24"/>
          </w:rPr>
          <w:t>(1927)</w:t>
        </w:r>
        <w:r w:rsidR="00DF16AC">
          <w:rPr>
            <w:rFonts w:asciiTheme="majorHAnsi" w:hAnsiTheme="majorHAnsi" w:cstheme="majorHAnsi"/>
            <w:szCs w:val="24"/>
          </w:rPr>
          <w:t xml:space="preserve"> </w:t>
        </w:r>
      </w:ins>
      <w:ins w:id="274" w:author="Scott Ortolano" w:date="2014-06-22T11:50:00Z">
        <w:r w:rsidR="00DF16AC">
          <w:rPr>
            <w:rFonts w:asciiTheme="majorHAnsi" w:hAnsiTheme="majorHAnsi" w:cstheme="majorHAnsi"/>
            <w:i/>
            <w:szCs w:val="24"/>
          </w:rPr>
          <w:t>Babylon</w:t>
        </w:r>
      </w:ins>
      <w:ins w:id="275" w:author="Scott Ortolano" w:date="2014-06-22T11:51:00Z">
        <w:r w:rsidR="00DF16AC">
          <w:rPr>
            <w:rFonts w:asciiTheme="majorHAnsi" w:hAnsiTheme="majorHAnsi" w:cstheme="majorHAnsi"/>
            <w:szCs w:val="24"/>
          </w:rPr>
          <w:t>.</w:t>
        </w:r>
      </w:ins>
      <w:ins w:id="276" w:author="Scott Ortolano" w:date="2014-06-22T11:52:00Z">
        <w:r w:rsidR="00DF16AC">
          <w:rPr>
            <w:rFonts w:asciiTheme="majorHAnsi" w:hAnsiTheme="majorHAnsi" w:cstheme="majorHAnsi"/>
            <w:szCs w:val="24"/>
          </w:rPr>
          <w:t xml:space="preserve"> </w:t>
        </w:r>
      </w:ins>
      <w:ins w:id="277" w:author="Scott Ortolano" w:date="2014-06-22T11:53:00Z">
        <w:r w:rsidR="00DF16AC">
          <w:rPr>
            <w:rFonts w:asciiTheme="majorHAnsi" w:hAnsiTheme="majorHAnsi" w:cstheme="majorHAnsi"/>
            <w:szCs w:val="24"/>
          </w:rPr>
          <w:t xml:space="preserve">Trans. </w:t>
        </w:r>
        <w:r w:rsidR="00DF16AC" w:rsidRPr="00DF16AC">
          <w:rPr>
            <w:rFonts w:asciiTheme="majorHAnsi" w:hAnsiTheme="majorHAnsi" w:cstheme="majorHAnsi"/>
            <w:szCs w:val="24"/>
          </w:rPr>
          <w:t>K</w:t>
        </w:r>
      </w:ins>
      <w:ins w:id="278" w:author="Scott Ortolano" w:date="2014-06-22T15:44:00Z">
        <w:r w:rsidR="00D35D7A">
          <w:rPr>
            <w:rFonts w:asciiTheme="majorHAnsi" w:hAnsiTheme="majorHAnsi" w:cstheme="majorHAnsi"/>
            <w:szCs w:val="24"/>
          </w:rPr>
          <w:t xml:space="preserve">. </w:t>
        </w:r>
      </w:ins>
      <w:ins w:id="279" w:author="Scott Ortolano" w:date="2014-06-22T11:53:00Z">
        <w:r w:rsidR="00DF16AC" w:rsidRPr="00DF16AC">
          <w:rPr>
            <w:rFonts w:asciiTheme="majorHAnsi" w:hAnsiTheme="majorHAnsi" w:cstheme="majorHAnsi"/>
            <w:szCs w:val="24"/>
          </w:rPr>
          <w:t>Boyle</w:t>
        </w:r>
        <w:r w:rsidR="00DF16AC">
          <w:rPr>
            <w:rFonts w:asciiTheme="majorHAnsi" w:hAnsiTheme="majorHAnsi" w:cstheme="majorHAnsi"/>
            <w:szCs w:val="24"/>
          </w:rPr>
          <w:t xml:space="preserve">. Los Angeles: Sun and Moon Press, 1996. </w:t>
        </w:r>
      </w:ins>
    </w:p>
    <w:p w14:paraId="2DC4FABB" w14:textId="3AA4D76D" w:rsidR="00DF16AC" w:rsidRPr="00D50AC7" w:rsidRDefault="00DF16AC" w:rsidP="00F833BA">
      <w:pPr>
        <w:widowControl w:val="0"/>
        <w:spacing w:line="240" w:lineRule="auto"/>
        <w:ind w:left="720" w:hanging="720"/>
        <w:rPr>
          <w:ins w:id="280" w:author="Scott Ortolano" w:date="2014-06-22T11:33:00Z"/>
          <w:rFonts w:asciiTheme="majorHAnsi" w:hAnsiTheme="majorHAnsi" w:cstheme="majorHAnsi"/>
          <w:szCs w:val="24"/>
        </w:rPr>
      </w:pPr>
      <w:ins w:id="281" w:author="Scott Ortolano" w:date="2014-06-22T11:49:00Z">
        <w:r>
          <w:rPr>
            <w:rFonts w:asciiTheme="majorHAnsi" w:hAnsiTheme="majorHAnsi" w:cstheme="majorHAnsi"/>
            <w:szCs w:val="24"/>
          </w:rPr>
          <w:t xml:space="preserve">---. </w:t>
        </w:r>
      </w:ins>
      <w:proofErr w:type="gramStart"/>
      <w:ins w:id="282" w:author="Scott Ortolano" w:date="2014-06-22T11:39:00Z">
        <w:r w:rsidR="00D50AC7">
          <w:rPr>
            <w:rFonts w:asciiTheme="majorHAnsi" w:hAnsiTheme="majorHAnsi" w:cstheme="majorHAnsi"/>
            <w:szCs w:val="24"/>
          </w:rPr>
          <w:t xml:space="preserve">(1925). </w:t>
        </w:r>
        <w:r w:rsidR="00D50AC7">
          <w:rPr>
            <w:rFonts w:asciiTheme="majorHAnsi" w:hAnsiTheme="majorHAnsi" w:cstheme="majorHAnsi"/>
            <w:i/>
            <w:szCs w:val="24"/>
          </w:rPr>
          <w:t>My Body and I</w:t>
        </w:r>
        <w:r w:rsidR="00D50AC7">
          <w:rPr>
            <w:rFonts w:asciiTheme="majorHAnsi" w:hAnsiTheme="majorHAnsi" w:cstheme="majorHAnsi"/>
            <w:szCs w:val="24"/>
          </w:rPr>
          <w:t xml:space="preserve">. Trans. </w:t>
        </w:r>
        <w:r w:rsidR="00D50AC7" w:rsidRPr="00D50AC7">
          <w:rPr>
            <w:rFonts w:asciiTheme="majorHAnsi" w:hAnsiTheme="majorHAnsi" w:cstheme="majorHAnsi"/>
            <w:szCs w:val="24"/>
          </w:rPr>
          <w:t>R</w:t>
        </w:r>
      </w:ins>
      <w:ins w:id="283" w:author="Scott Ortolano" w:date="2014-06-22T15:44:00Z">
        <w:r w:rsidR="00D35D7A">
          <w:rPr>
            <w:rFonts w:asciiTheme="majorHAnsi" w:hAnsiTheme="majorHAnsi" w:cstheme="majorHAnsi"/>
            <w:szCs w:val="24"/>
          </w:rPr>
          <w:t>.</w:t>
        </w:r>
      </w:ins>
      <w:ins w:id="284" w:author="Scott Ortolano" w:date="2014-06-22T11:39:00Z">
        <w:r w:rsidR="00D50AC7" w:rsidRPr="00D50AC7">
          <w:rPr>
            <w:rFonts w:asciiTheme="majorHAnsi" w:hAnsiTheme="majorHAnsi" w:cstheme="majorHAnsi"/>
            <w:szCs w:val="24"/>
          </w:rPr>
          <w:t xml:space="preserve"> </w:t>
        </w:r>
        <w:proofErr w:type="spellStart"/>
        <w:r w:rsidR="00D50AC7" w:rsidRPr="00D50AC7">
          <w:rPr>
            <w:rFonts w:asciiTheme="majorHAnsi" w:hAnsiTheme="majorHAnsi" w:cstheme="majorHAnsi"/>
            <w:szCs w:val="24"/>
          </w:rPr>
          <w:t>Bononno</w:t>
        </w:r>
      </w:ins>
      <w:proofErr w:type="spellEnd"/>
      <w:ins w:id="285" w:author="Scott Ortolano" w:date="2014-06-22T11:40:00Z">
        <w:r w:rsidR="00D50AC7">
          <w:rPr>
            <w:rFonts w:asciiTheme="majorHAnsi" w:hAnsiTheme="majorHAnsi" w:cstheme="majorHAnsi"/>
            <w:szCs w:val="24"/>
          </w:rPr>
          <w:t>.</w:t>
        </w:r>
        <w:proofErr w:type="gramEnd"/>
        <w:r w:rsidR="00D50AC7">
          <w:rPr>
            <w:rFonts w:asciiTheme="majorHAnsi" w:hAnsiTheme="majorHAnsi" w:cstheme="majorHAnsi"/>
            <w:szCs w:val="24"/>
          </w:rPr>
          <w:t xml:space="preserve"> Brooklyn: Archipelago Books, 2005. </w:t>
        </w:r>
      </w:ins>
    </w:p>
    <w:p w14:paraId="5BC245FD" w14:textId="3904F062" w:rsidR="00F833BA" w:rsidRDefault="00F833BA" w:rsidP="00F833BA">
      <w:pPr>
        <w:widowControl w:val="0"/>
        <w:spacing w:line="240" w:lineRule="auto"/>
        <w:ind w:left="720" w:hanging="720"/>
        <w:rPr>
          <w:ins w:id="286" w:author="Scott Ortolano" w:date="2014-06-22T12:18:00Z"/>
          <w:rFonts w:asciiTheme="majorHAnsi" w:hAnsiTheme="majorHAnsi" w:cstheme="majorHAnsi"/>
          <w:szCs w:val="24"/>
        </w:rPr>
      </w:pPr>
      <w:proofErr w:type="spellStart"/>
      <w:ins w:id="287" w:author="Scott Ortolano" w:date="2014-06-22T12:18:00Z">
        <w:r>
          <w:rPr>
            <w:rFonts w:asciiTheme="majorHAnsi" w:hAnsiTheme="majorHAnsi" w:cstheme="majorHAnsi"/>
            <w:szCs w:val="24"/>
          </w:rPr>
          <w:t>Desnos</w:t>
        </w:r>
        <w:proofErr w:type="spellEnd"/>
        <w:r>
          <w:rPr>
            <w:rFonts w:asciiTheme="majorHAnsi" w:hAnsiTheme="majorHAnsi" w:cstheme="majorHAnsi"/>
            <w:szCs w:val="24"/>
          </w:rPr>
          <w:t xml:space="preserve">, R. </w:t>
        </w:r>
        <w:r w:rsidR="00456F1C">
          <w:rPr>
            <w:rFonts w:asciiTheme="majorHAnsi" w:hAnsiTheme="majorHAnsi" w:cstheme="majorHAnsi"/>
            <w:szCs w:val="24"/>
          </w:rPr>
          <w:t>(2004)</w:t>
        </w:r>
        <w:r>
          <w:rPr>
            <w:rFonts w:asciiTheme="majorHAnsi" w:hAnsiTheme="majorHAnsi" w:cstheme="majorHAnsi"/>
            <w:szCs w:val="24"/>
          </w:rPr>
          <w:t xml:space="preserve"> </w:t>
        </w:r>
        <w:proofErr w:type="gramStart"/>
        <w:r w:rsidRPr="00F833BA">
          <w:rPr>
            <w:rFonts w:asciiTheme="majorHAnsi" w:hAnsiTheme="majorHAnsi" w:cstheme="majorHAnsi"/>
            <w:i/>
            <w:szCs w:val="24"/>
            <w:rPrChange w:id="288" w:author="Scott Ortolano" w:date="2014-06-22T12:19:00Z">
              <w:rPr>
                <w:rFonts w:asciiTheme="majorHAnsi" w:hAnsiTheme="majorHAnsi" w:cstheme="majorHAnsi"/>
                <w:szCs w:val="24"/>
              </w:rPr>
            </w:rPrChange>
          </w:rPr>
          <w:t>The</w:t>
        </w:r>
        <w:proofErr w:type="gramEnd"/>
        <w:r w:rsidRPr="00F833BA">
          <w:rPr>
            <w:rFonts w:asciiTheme="majorHAnsi" w:hAnsiTheme="majorHAnsi" w:cstheme="majorHAnsi"/>
            <w:i/>
            <w:szCs w:val="24"/>
            <w:rPrChange w:id="289" w:author="Scott Ortolano" w:date="2014-06-22T12:19:00Z">
              <w:rPr>
                <w:rFonts w:asciiTheme="majorHAnsi" w:hAnsiTheme="majorHAnsi" w:cstheme="majorHAnsi"/>
                <w:szCs w:val="24"/>
              </w:rPr>
            </w:rPrChange>
          </w:rPr>
          <w:t xml:space="preserve"> Voice of Robert </w:t>
        </w:r>
        <w:proofErr w:type="spellStart"/>
        <w:r w:rsidRPr="00F833BA">
          <w:rPr>
            <w:rFonts w:asciiTheme="majorHAnsi" w:hAnsiTheme="majorHAnsi" w:cstheme="majorHAnsi"/>
            <w:i/>
            <w:szCs w:val="24"/>
            <w:rPrChange w:id="290" w:author="Scott Ortolano" w:date="2014-06-22T12:19:00Z">
              <w:rPr>
                <w:rFonts w:asciiTheme="majorHAnsi" w:hAnsiTheme="majorHAnsi" w:cstheme="majorHAnsi"/>
                <w:szCs w:val="24"/>
              </w:rPr>
            </w:rPrChange>
          </w:rPr>
          <w:t>Desnos</w:t>
        </w:r>
        <w:proofErr w:type="spellEnd"/>
        <w:r w:rsidRPr="00F833BA">
          <w:rPr>
            <w:rFonts w:asciiTheme="majorHAnsi" w:hAnsiTheme="majorHAnsi" w:cstheme="majorHAnsi"/>
            <w:i/>
            <w:szCs w:val="24"/>
            <w:rPrChange w:id="291" w:author="Scott Ortolano" w:date="2014-06-22T12:19:00Z">
              <w:rPr>
                <w:rFonts w:asciiTheme="majorHAnsi" w:hAnsiTheme="majorHAnsi" w:cstheme="majorHAnsi"/>
                <w:szCs w:val="24"/>
              </w:rPr>
            </w:rPrChange>
          </w:rPr>
          <w:t xml:space="preserve">: Selected Poems. </w:t>
        </w:r>
      </w:ins>
      <w:proofErr w:type="gramStart"/>
      <w:ins w:id="292" w:author="Scott Ortolano" w:date="2014-06-22T12:19:00Z">
        <w:r>
          <w:rPr>
            <w:rFonts w:asciiTheme="majorHAnsi" w:hAnsiTheme="majorHAnsi" w:cstheme="majorHAnsi"/>
            <w:szCs w:val="24"/>
          </w:rPr>
          <w:t xml:space="preserve">Trans. </w:t>
        </w:r>
      </w:ins>
      <w:ins w:id="293" w:author="Scott Ortolano" w:date="2014-06-22T12:18:00Z">
        <w:r w:rsidRPr="00F833BA">
          <w:rPr>
            <w:rFonts w:asciiTheme="majorHAnsi" w:hAnsiTheme="majorHAnsi" w:cstheme="majorHAnsi"/>
            <w:szCs w:val="24"/>
          </w:rPr>
          <w:t>W</w:t>
        </w:r>
      </w:ins>
      <w:ins w:id="294" w:author="Scott Ortolano" w:date="2014-06-22T15:44:00Z">
        <w:r w:rsidR="00D35D7A">
          <w:rPr>
            <w:rFonts w:asciiTheme="majorHAnsi" w:hAnsiTheme="majorHAnsi" w:cstheme="majorHAnsi"/>
            <w:szCs w:val="24"/>
          </w:rPr>
          <w:t>.</w:t>
        </w:r>
      </w:ins>
      <w:ins w:id="295" w:author="Scott Ortolano" w:date="2014-06-22T12:18:00Z">
        <w:r w:rsidRPr="00F833BA">
          <w:rPr>
            <w:rFonts w:asciiTheme="majorHAnsi" w:hAnsiTheme="majorHAnsi" w:cstheme="majorHAnsi"/>
            <w:szCs w:val="24"/>
          </w:rPr>
          <w:t>T</w:t>
        </w:r>
      </w:ins>
      <w:ins w:id="296" w:author="Scott Ortolano" w:date="2014-06-22T15:44:00Z">
        <w:r w:rsidR="00D35D7A">
          <w:rPr>
            <w:rFonts w:asciiTheme="majorHAnsi" w:hAnsiTheme="majorHAnsi" w:cstheme="majorHAnsi"/>
            <w:szCs w:val="24"/>
          </w:rPr>
          <w:t>.</w:t>
        </w:r>
      </w:ins>
      <w:ins w:id="297" w:author="Scott Ortolano" w:date="2014-06-22T12:18:00Z">
        <w:r w:rsidRPr="00F833BA">
          <w:rPr>
            <w:rFonts w:asciiTheme="majorHAnsi" w:hAnsiTheme="majorHAnsi" w:cstheme="majorHAnsi"/>
            <w:szCs w:val="24"/>
          </w:rPr>
          <w:t xml:space="preserve"> </w:t>
        </w:r>
        <w:proofErr w:type="spellStart"/>
        <w:r w:rsidRPr="00F833BA">
          <w:rPr>
            <w:rFonts w:asciiTheme="majorHAnsi" w:hAnsiTheme="majorHAnsi" w:cstheme="majorHAnsi"/>
            <w:szCs w:val="24"/>
          </w:rPr>
          <w:t>Kulik</w:t>
        </w:r>
        <w:proofErr w:type="spellEnd"/>
        <w:r>
          <w:rPr>
            <w:rFonts w:asciiTheme="majorHAnsi" w:hAnsiTheme="majorHAnsi" w:cstheme="majorHAnsi"/>
            <w:szCs w:val="24"/>
          </w:rPr>
          <w:t>.</w:t>
        </w:r>
      </w:ins>
      <w:proofErr w:type="gramEnd"/>
      <w:ins w:id="298" w:author="Scott Ortolano" w:date="2014-06-22T12:19:00Z">
        <w:r w:rsidRPr="00F833BA">
          <w:t xml:space="preserve"> </w:t>
        </w:r>
        <w:r w:rsidRPr="00F833BA">
          <w:rPr>
            <w:rFonts w:asciiTheme="majorHAnsi" w:hAnsiTheme="majorHAnsi" w:cstheme="majorHAnsi"/>
            <w:szCs w:val="24"/>
          </w:rPr>
          <w:t>Riverdale-on-Hudson, N</w:t>
        </w:r>
        <w:r>
          <w:rPr>
            <w:rFonts w:asciiTheme="majorHAnsi" w:hAnsiTheme="majorHAnsi" w:cstheme="majorHAnsi"/>
            <w:szCs w:val="24"/>
          </w:rPr>
          <w:t>.Y: Sheep Meadow Press.</w:t>
        </w:r>
      </w:ins>
    </w:p>
    <w:p w14:paraId="712152B2" w14:textId="00DE0333" w:rsidR="005114EA" w:rsidRDefault="005114EA" w:rsidP="00F833BA">
      <w:pPr>
        <w:widowControl w:val="0"/>
        <w:spacing w:line="240" w:lineRule="auto"/>
        <w:ind w:left="720" w:hanging="720"/>
        <w:rPr>
          <w:rFonts w:asciiTheme="majorHAnsi" w:hAnsiTheme="majorHAnsi" w:cstheme="majorHAnsi"/>
          <w:szCs w:val="24"/>
        </w:rPr>
      </w:pPr>
      <w:proofErr w:type="spellStart"/>
      <w:ins w:id="299" w:author="Scott Ortolano" w:date="2014-06-22T12:00:00Z">
        <w:r>
          <w:rPr>
            <w:rFonts w:asciiTheme="majorHAnsi" w:hAnsiTheme="majorHAnsi" w:cstheme="majorHAnsi"/>
            <w:szCs w:val="24"/>
          </w:rPr>
          <w:t>Éluard</w:t>
        </w:r>
        <w:proofErr w:type="spellEnd"/>
        <w:r>
          <w:rPr>
            <w:rFonts w:asciiTheme="majorHAnsi" w:hAnsiTheme="majorHAnsi" w:cstheme="majorHAnsi"/>
            <w:szCs w:val="24"/>
          </w:rPr>
          <w:t xml:space="preserve">, </w:t>
        </w:r>
        <w:r w:rsidRPr="005114EA">
          <w:rPr>
            <w:rFonts w:asciiTheme="majorHAnsi" w:hAnsiTheme="majorHAnsi" w:cstheme="majorHAnsi"/>
            <w:szCs w:val="24"/>
          </w:rPr>
          <w:t>P</w:t>
        </w:r>
        <w:r>
          <w:rPr>
            <w:rFonts w:asciiTheme="majorHAnsi" w:hAnsiTheme="majorHAnsi" w:cstheme="majorHAnsi"/>
            <w:szCs w:val="24"/>
          </w:rPr>
          <w:t>.</w:t>
        </w:r>
      </w:ins>
      <w:ins w:id="300" w:author="Scott Ortolano" w:date="2014-06-22T12:01:00Z">
        <w:r w:rsidR="00456F1C">
          <w:rPr>
            <w:rFonts w:asciiTheme="majorHAnsi" w:hAnsiTheme="majorHAnsi" w:cstheme="majorHAnsi"/>
            <w:szCs w:val="24"/>
          </w:rPr>
          <w:t xml:space="preserve"> (1988)</w:t>
        </w:r>
        <w:r w:rsidR="00A12F5B">
          <w:rPr>
            <w:rFonts w:asciiTheme="majorHAnsi" w:hAnsiTheme="majorHAnsi" w:cstheme="majorHAnsi"/>
            <w:szCs w:val="24"/>
          </w:rPr>
          <w:t xml:space="preserve"> </w:t>
        </w:r>
      </w:ins>
      <w:ins w:id="301" w:author="Scott Ortolano" w:date="2014-06-22T12:12:00Z">
        <w:r w:rsidR="00A12F5B">
          <w:rPr>
            <w:rFonts w:asciiTheme="majorHAnsi" w:hAnsiTheme="majorHAnsi" w:cstheme="majorHAnsi"/>
            <w:i/>
            <w:szCs w:val="24"/>
          </w:rPr>
          <w:t xml:space="preserve">Selected Poems. </w:t>
        </w:r>
        <w:r w:rsidR="00A12F5B">
          <w:rPr>
            <w:rFonts w:asciiTheme="majorHAnsi" w:hAnsiTheme="majorHAnsi" w:cstheme="majorHAnsi"/>
            <w:szCs w:val="24"/>
          </w:rPr>
          <w:t xml:space="preserve">Trans. </w:t>
        </w:r>
      </w:ins>
      <w:ins w:id="302" w:author="Scott Ortolano" w:date="2014-06-22T12:13:00Z">
        <w:r w:rsidR="00A12F5B">
          <w:rPr>
            <w:rFonts w:asciiTheme="majorHAnsi" w:hAnsiTheme="majorHAnsi" w:cstheme="majorHAnsi"/>
            <w:szCs w:val="24"/>
          </w:rPr>
          <w:t>G</w:t>
        </w:r>
      </w:ins>
      <w:ins w:id="303" w:author="Scott Ortolano" w:date="2014-06-22T15:45:00Z">
        <w:r w:rsidR="00D35D7A">
          <w:rPr>
            <w:rFonts w:asciiTheme="majorHAnsi" w:hAnsiTheme="majorHAnsi" w:cstheme="majorHAnsi"/>
            <w:szCs w:val="24"/>
          </w:rPr>
          <w:t xml:space="preserve">. </w:t>
        </w:r>
      </w:ins>
      <w:ins w:id="304" w:author="Scott Ortolano" w:date="2014-06-22T12:13:00Z">
        <w:r w:rsidR="00A12F5B">
          <w:rPr>
            <w:rFonts w:asciiTheme="majorHAnsi" w:hAnsiTheme="majorHAnsi" w:cstheme="majorHAnsi"/>
            <w:szCs w:val="24"/>
          </w:rPr>
          <w:t>Bowen. London: Calder.</w:t>
        </w:r>
      </w:ins>
    </w:p>
    <w:p w14:paraId="715E60FF" w14:textId="50F5A2EE" w:rsidR="007B4F71" w:rsidRPr="00A12F5B" w:rsidRDefault="007B4F71" w:rsidP="00F833BA">
      <w:pPr>
        <w:widowControl w:val="0"/>
        <w:spacing w:line="240" w:lineRule="auto"/>
        <w:ind w:left="720" w:hanging="720"/>
        <w:rPr>
          <w:ins w:id="305" w:author="Scott Ortolano" w:date="2014-06-22T12:00:00Z"/>
          <w:rFonts w:asciiTheme="majorHAnsi" w:hAnsiTheme="majorHAnsi" w:cstheme="majorHAnsi"/>
          <w:szCs w:val="24"/>
        </w:rPr>
      </w:pPr>
      <w:proofErr w:type="spellStart"/>
      <w:r>
        <w:t>Gavronsky</w:t>
      </w:r>
      <w:proofErr w:type="spellEnd"/>
      <w:r>
        <w:t xml:space="preserve">, S. (2008) </w:t>
      </w:r>
      <w:r w:rsidRPr="006803A4">
        <w:rPr>
          <w:i/>
        </w:rPr>
        <w:t>Joyce Mansour:</w:t>
      </w:r>
      <w:r>
        <w:t xml:space="preserve"> </w:t>
      </w:r>
      <w:r>
        <w:rPr>
          <w:i/>
        </w:rPr>
        <w:t>Essential Poems and Writings</w:t>
      </w:r>
      <w:r>
        <w:t xml:space="preserve">, Boston: Black Widow Press  </w:t>
      </w:r>
    </w:p>
    <w:p w14:paraId="532CF11A" w14:textId="7680EC9D" w:rsidR="00627DA9" w:rsidRPr="000D789A" w:rsidRDefault="00627DA9" w:rsidP="0004369B">
      <w:pPr>
        <w:widowControl w:val="0"/>
        <w:spacing w:line="240" w:lineRule="auto"/>
        <w:ind w:left="720" w:hanging="720"/>
        <w:rPr>
          <w:rFonts w:asciiTheme="majorHAnsi" w:hAnsiTheme="majorHAnsi" w:cstheme="majorHAnsi"/>
          <w:szCs w:val="24"/>
        </w:rPr>
      </w:pPr>
      <w:proofErr w:type="spellStart"/>
      <w:proofErr w:type="gramStart"/>
      <w:r w:rsidRPr="000D789A">
        <w:rPr>
          <w:rFonts w:asciiTheme="majorHAnsi" w:hAnsiTheme="majorHAnsi" w:cstheme="majorHAnsi"/>
          <w:szCs w:val="24"/>
        </w:rPr>
        <w:t>Riese</w:t>
      </w:r>
      <w:proofErr w:type="spellEnd"/>
      <w:r w:rsidR="00D35D7A">
        <w:rPr>
          <w:rFonts w:asciiTheme="majorHAnsi" w:hAnsiTheme="majorHAnsi" w:cstheme="majorHAnsi"/>
          <w:szCs w:val="24"/>
        </w:rPr>
        <w:t xml:space="preserve">, </w:t>
      </w:r>
      <w:r w:rsidRPr="000D789A">
        <w:rPr>
          <w:rFonts w:asciiTheme="majorHAnsi" w:hAnsiTheme="majorHAnsi" w:cstheme="majorHAnsi"/>
          <w:szCs w:val="24"/>
        </w:rPr>
        <w:t>H</w:t>
      </w:r>
      <w:r w:rsidR="00D35D7A">
        <w:rPr>
          <w:rFonts w:asciiTheme="majorHAnsi" w:hAnsiTheme="majorHAnsi" w:cstheme="majorHAnsi"/>
          <w:szCs w:val="24"/>
        </w:rPr>
        <w:t>.</w:t>
      </w:r>
      <w:r w:rsidR="00D22B8E">
        <w:rPr>
          <w:rFonts w:asciiTheme="majorHAnsi" w:hAnsiTheme="majorHAnsi" w:cstheme="majorHAnsi"/>
          <w:szCs w:val="24"/>
        </w:rPr>
        <w:t>R</w:t>
      </w:r>
      <w:r w:rsidRPr="000D789A">
        <w:rPr>
          <w:rFonts w:asciiTheme="majorHAnsi" w:hAnsiTheme="majorHAnsi" w:cstheme="majorHAnsi"/>
          <w:szCs w:val="24"/>
        </w:rPr>
        <w:t>.</w:t>
      </w:r>
      <w:r w:rsidR="00D22B8E">
        <w:rPr>
          <w:rFonts w:asciiTheme="majorHAnsi" w:hAnsiTheme="majorHAnsi" w:cstheme="majorHAnsi"/>
          <w:szCs w:val="24"/>
        </w:rPr>
        <w:t xml:space="preserve"> (1988)</w:t>
      </w:r>
      <w:r w:rsidRPr="000D789A">
        <w:rPr>
          <w:rFonts w:asciiTheme="majorHAnsi" w:hAnsiTheme="majorHAnsi" w:cstheme="majorHAnsi"/>
          <w:szCs w:val="24"/>
        </w:rPr>
        <w:t xml:space="preserve"> </w:t>
      </w:r>
      <w:r w:rsidRPr="000D789A">
        <w:rPr>
          <w:rFonts w:asciiTheme="majorHAnsi" w:hAnsiTheme="majorHAnsi" w:cstheme="majorHAnsi"/>
          <w:i/>
          <w:szCs w:val="24"/>
        </w:rPr>
        <w:t>Surrealism and the Book</w:t>
      </w:r>
      <w:r w:rsidRPr="000D789A">
        <w:rPr>
          <w:rFonts w:asciiTheme="majorHAnsi" w:hAnsiTheme="majorHAnsi" w:cstheme="majorHAnsi"/>
          <w:szCs w:val="24"/>
        </w:rPr>
        <w:t>.</w:t>
      </w:r>
      <w:proofErr w:type="gramEnd"/>
      <w:r w:rsidRPr="000D789A">
        <w:rPr>
          <w:rFonts w:asciiTheme="majorHAnsi" w:hAnsiTheme="majorHAnsi" w:cstheme="majorHAnsi"/>
          <w:szCs w:val="24"/>
        </w:rPr>
        <w:t xml:space="preserve"> </w:t>
      </w:r>
      <w:r w:rsidR="000D789A" w:rsidRPr="000D789A">
        <w:rPr>
          <w:rFonts w:asciiTheme="majorHAnsi" w:hAnsiTheme="majorHAnsi" w:cstheme="majorHAnsi"/>
          <w:szCs w:val="24"/>
        </w:rPr>
        <w:t xml:space="preserve">Berkeley: </w:t>
      </w:r>
      <w:r w:rsidR="00D22B8E">
        <w:rPr>
          <w:rFonts w:asciiTheme="majorHAnsi" w:hAnsiTheme="majorHAnsi" w:cstheme="majorHAnsi"/>
          <w:szCs w:val="24"/>
        </w:rPr>
        <w:t>University of California Press.</w:t>
      </w:r>
    </w:p>
    <w:p w14:paraId="7E2A63CF" w14:textId="77777777" w:rsidR="00746454" w:rsidRPr="000D789A" w:rsidRDefault="00D22B8E" w:rsidP="00456F1C">
      <w:pPr>
        <w:widowControl w:val="0"/>
        <w:spacing w:line="240" w:lineRule="auto"/>
        <w:ind w:left="720" w:hanging="720"/>
        <w:rPr>
          <w:rFonts w:asciiTheme="majorHAnsi" w:hAnsiTheme="majorHAnsi" w:cstheme="majorHAnsi"/>
          <w:szCs w:val="24"/>
        </w:rPr>
      </w:pPr>
      <w:proofErr w:type="spellStart"/>
      <w:r>
        <w:rPr>
          <w:rFonts w:asciiTheme="majorHAnsi" w:hAnsiTheme="majorHAnsi" w:cstheme="majorHAnsi"/>
          <w:szCs w:val="24"/>
        </w:rPr>
        <w:t>Kochhar</w:t>
      </w:r>
      <w:proofErr w:type="spellEnd"/>
      <w:r>
        <w:rPr>
          <w:rFonts w:asciiTheme="majorHAnsi" w:hAnsiTheme="majorHAnsi" w:cstheme="majorHAnsi"/>
          <w:szCs w:val="24"/>
        </w:rPr>
        <w:t>-Lindgren, K.,</w:t>
      </w:r>
      <w:r w:rsidR="00617A9F" w:rsidRPr="000D789A">
        <w:rPr>
          <w:rFonts w:asciiTheme="majorHAnsi" w:hAnsiTheme="majorHAnsi" w:cstheme="majorHAnsi"/>
          <w:szCs w:val="24"/>
        </w:rPr>
        <w:t xml:space="preserve"> D</w:t>
      </w:r>
      <w:r>
        <w:rPr>
          <w:rFonts w:asciiTheme="majorHAnsi" w:hAnsiTheme="majorHAnsi" w:cstheme="majorHAnsi"/>
          <w:szCs w:val="24"/>
        </w:rPr>
        <w:t>.</w:t>
      </w:r>
      <w:r w:rsidR="00617A9F" w:rsidRPr="000D789A">
        <w:rPr>
          <w:rFonts w:asciiTheme="majorHAnsi" w:hAnsiTheme="majorHAnsi" w:cstheme="majorHAnsi"/>
          <w:szCs w:val="24"/>
        </w:rPr>
        <w:t xml:space="preserve"> </w:t>
      </w:r>
      <w:proofErr w:type="spellStart"/>
      <w:r w:rsidR="00617A9F" w:rsidRPr="000D789A">
        <w:rPr>
          <w:rFonts w:asciiTheme="majorHAnsi" w:hAnsiTheme="majorHAnsi" w:cstheme="majorHAnsi"/>
          <w:szCs w:val="24"/>
        </w:rPr>
        <w:t>Schneiderman</w:t>
      </w:r>
      <w:proofErr w:type="spellEnd"/>
      <w:r w:rsidR="00617A9F" w:rsidRPr="000D789A">
        <w:rPr>
          <w:rFonts w:asciiTheme="majorHAnsi" w:hAnsiTheme="majorHAnsi" w:cstheme="majorHAnsi"/>
          <w:szCs w:val="24"/>
        </w:rPr>
        <w:t>, and T</w:t>
      </w:r>
      <w:r>
        <w:rPr>
          <w:rFonts w:asciiTheme="majorHAnsi" w:hAnsiTheme="majorHAnsi" w:cstheme="majorHAnsi"/>
          <w:szCs w:val="24"/>
        </w:rPr>
        <w:t>.</w:t>
      </w:r>
      <w:r w:rsidR="00617A9F" w:rsidRPr="000D789A">
        <w:rPr>
          <w:rFonts w:asciiTheme="majorHAnsi" w:hAnsiTheme="majorHAnsi" w:cstheme="majorHAnsi"/>
          <w:szCs w:val="24"/>
        </w:rPr>
        <w:t xml:space="preserve"> </w:t>
      </w:r>
      <w:proofErr w:type="spellStart"/>
      <w:r w:rsidR="00617A9F" w:rsidRPr="000D789A">
        <w:rPr>
          <w:rFonts w:asciiTheme="majorHAnsi" w:hAnsiTheme="majorHAnsi" w:cstheme="majorHAnsi"/>
          <w:szCs w:val="24"/>
        </w:rPr>
        <w:t>Delinger</w:t>
      </w:r>
      <w:proofErr w:type="spellEnd"/>
      <w:r w:rsidR="00617A9F" w:rsidRPr="000D789A">
        <w:rPr>
          <w:rFonts w:asciiTheme="majorHAnsi" w:hAnsiTheme="majorHAnsi" w:cstheme="majorHAnsi"/>
          <w:szCs w:val="24"/>
        </w:rPr>
        <w:t xml:space="preserve">. </w:t>
      </w:r>
      <w:r>
        <w:rPr>
          <w:rFonts w:asciiTheme="majorHAnsi" w:hAnsiTheme="majorHAnsi" w:cstheme="majorHAnsi"/>
          <w:szCs w:val="24"/>
        </w:rPr>
        <w:t xml:space="preserve">(2009) </w:t>
      </w:r>
      <w:proofErr w:type="gramStart"/>
      <w:r w:rsidR="00617A9F" w:rsidRPr="000D789A">
        <w:rPr>
          <w:rFonts w:asciiTheme="majorHAnsi" w:hAnsiTheme="majorHAnsi" w:cstheme="majorHAnsi"/>
          <w:i/>
          <w:szCs w:val="24"/>
        </w:rPr>
        <w:t>The</w:t>
      </w:r>
      <w:proofErr w:type="gramEnd"/>
      <w:r w:rsidR="00617A9F" w:rsidRPr="000D789A">
        <w:rPr>
          <w:rFonts w:asciiTheme="majorHAnsi" w:hAnsiTheme="majorHAnsi" w:cstheme="majorHAnsi"/>
          <w:i/>
          <w:szCs w:val="24"/>
        </w:rPr>
        <w:t xml:space="preserve"> </w:t>
      </w:r>
      <w:r w:rsidR="000D789A" w:rsidRPr="000D789A">
        <w:rPr>
          <w:rFonts w:asciiTheme="majorHAnsi" w:hAnsiTheme="majorHAnsi" w:cstheme="majorHAnsi"/>
          <w:i/>
          <w:szCs w:val="24"/>
        </w:rPr>
        <w:t>Exquisite</w:t>
      </w:r>
      <w:r w:rsidR="00617A9F" w:rsidRPr="000D789A">
        <w:rPr>
          <w:rFonts w:asciiTheme="majorHAnsi" w:hAnsiTheme="majorHAnsi" w:cstheme="majorHAnsi"/>
          <w:i/>
          <w:szCs w:val="24"/>
        </w:rPr>
        <w:t xml:space="preserve"> </w:t>
      </w:r>
      <w:r w:rsidR="000D789A" w:rsidRPr="000D789A">
        <w:rPr>
          <w:rFonts w:asciiTheme="majorHAnsi" w:hAnsiTheme="majorHAnsi" w:cstheme="majorHAnsi"/>
          <w:i/>
          <w:szCs w:val="24"/>
        </w:rPr>
        <w:t>Corpse</w:t>
      </w:r>
      <w:r w:rsidR="00617A9F" w:rsidRPr="000D789A">
        <w:rPr>
          <w:rFonts w:asciiTheme="majorHAnsi" w:hAnsiTheme="majorHAnsi" w:cstheme="majorHAnsi"/>
          <w:i/>
          <w:szCs w:val="24"/>
        </w:rPr>
        <w:t>: Cha</w:t>
      </w:r>
      <w:r w:rsidR="000D789A">
        <w:rPr>
          <w:rFonts w:asciiTheme="majorHAnsi" w:hAnsiTheme="majorHAnsi" w:cstheme="majorHAnsi"/>
          <w:i/>
          <w:szCs w:val="24"/>
        </w:rPr>
        <w:t>n</w:t>
      </w:r>
      <w:r w:rsidR="00617A9F" w:rsidRPr="000D789A">
        <w:rPr>
          <w:rFonts w:asciiTheme="majorHAnsi" w:hAnsiTheme="majorHAnsi" w:cstheme="majorHAnsi"/>
          <w:i/>
          <w:szCs w:val="24"/>
        </w:rPr>
        <w:t>ce and Collaboration in Surrealism's Parlor Game</w:t>
      </w:r>
      <w:r w:rsidR="00617A9F" w:rsidRPr="000D789A">
        <w:rPr>
          <w:rFonts w:asciiTheme="majorHAnsi" w:hAnsiTheme="majorHAnsi" w:cstheme="majorHAnsi"/>
          <w:szCs w:val="24"/>
        </w:rPr>
        <w:t>. Lincoln</w:t>
      </w:r>
      <w:r>
        <w:rPr>
          <w:rFonts w:asciiTheme="majorHAnsi" w:hAnsiTheme="majorHAnsi" w:cstheme="majorHAnsi"/>
          <w:szCs w:val="24"/>
        </w:rPr>
        <w:t>: University of Nebraska Press.</w:t>
      </w:r>
    </w:p>
    <w:p w14:paraId="4689F1E7" w14:textId="01FE3BB7" w:rsidR="00456F1C" w:rsidRDefault="00D35D7A">
      <w:pPr>
        <w:widowControl w:val="0"/>
        <w:spacing w:line="240" w:lineRule="auto"/>
        <w:ind w:left="720" w:hanging="720"/>
        <w:rPr>
          <w:ins w:id="306" w:author="Scott Ortolano" w:date="2014-06-22T12:31:00Z"/>
          <w:rFonts w:asciiTheme="majorHAnsi" w:hAnsiTheme="majorHAnsi" w:cstheme="majorHAnsi"/>
          <w:szCs w:val="24"/>
        </w:rPr>
        <w:pPrChange w:id="307" w:author="Scott Ortolano" w:date="2014-06-22T11:33:00Z">
          <w:pPr>
            <w:widowControl w:val="0"/>
            <w:spacing w:line="240" w:lineRule="auto"/>
          </w:pPr>
        </w:pPrChange>
      </w:pPr>
      <w:ins w:id="308" w:author="Scott Ortolano" w:date="2014-06-22T12:26:00Z">
        <w:r>
          <w:rPr>
            <w:rFonts w:asciiTheme="majorHAnsi" w:hAnsiTheme="majorHAnsi" w:cstheme="majorHAnsi"/>
            <w:szCs w:val="24"/>
          </w:rPr>
          <w:t>Mansour, J</w:t>
        </w:r>
        <w:r w:rsidR="00456F1C">
          <w:rPr>
            <w:rFonts w:asciiTheme="majorHAnsi" w:hAnsiTheme="majorHAnsi" w:cstheme="majorHAnsi"/>
            <w:szCs w:val="24"/>
          </w:rPr>
          <w:t xml:space="preserve">. (1953) </w:t>
        </w:r>
        <w:r w:rsidR="00456F1C">
          <w:rPr>
            <w:rFonts w:asciiTheme="majorHAnsi" w:hAnsiTheme="majorHAnsi" w:cstheme="majorHAnsi"/>
            <w:i/>
            <w:szCs w:val="24"/>
          </w:rPr>
          <w:t>Screams</w:t>
        </w:r>
      </w:ins>
      <w:ins w:id="309" w:author="Scott Ortolano" w:date="2014-06-22T12:29:00Z">
        <w:r w:rsidR="00456F1C">
          <w:rPr>
            <w:rFonts w:asciiTheme="majorHAnsi" w:hAnsiTheme="majorHAnsi" w:cstheme="majorHAnsi"/>
            <w:szCs w:val="24"/>
          </w:rPr>
          <w:t xml:space="preserve">. Trans. </w:t>
        </w:r>
      </w:ins>
      <w:ins w:id="310" w:author="Scott Ortolano" w:date="2014-06-22T12:30:00Z">
        <w:r w:rsidR="00456F1C" w:rsidRPr="00456F1C">
          <w:rPr>
            <w:rFonts w:asciiTheme="majorHAnsi" w:hAnsiTheme="majorHAnsi" w:cstheme="majorHAnsi"/>
            <w:szCs w:val="24"/>
          </w:rPr>
          <w:t>S</w:t>
        </w:r>
      </w:ins>
      <w:ins w:id="311" w:author="Scott Ortolano" w:date="2014-06-22T15:45:00Z">
        <w:r>
          <w:rPr>
            <w:rFonts w:asciiTheme="majorHAnsi" w:hAnsiTheme="majorHAnsi" w:cstheme="majorHAnsi"/>
            <w:szCs w:val="24"/>
          </w:rPr>
          <w:t xml:space="preserve">. </w:t>
        </w:r>
      </w:ins>
      <w:proofErr w:type="spellStart"/>
      <w:ins w:id="312" w:author="Scott Ortolano" w:date="2014-06-22T12:30:00Z">
        <w:r w:rsidR="00456F1C" w:rsidRPr="00456F1C">
          <w:rPr>
            <w:rFonts w:asciiTheme="majorHAnsi" w:hAnsiTheme="majorHAnsi" w:cstheme="majorHAnsi"/>
            <w:szCs w:val="24"/>
          </w:rPr>
          <w:t>Gavronsky</w:t>
        </w:r>
        <w:proofErr w:type="spellEnd"/>
        <w:r w:rsidR="00456F1C">
          <w:rPr>
            <w:rFonts w:asciiTheme="majorHAnsi" w:hAnsiTheme="majorHAnsi" w:cstheme="majorHAnsi"/>
            <w:szCs w:val="24"/>
          </w:rPr>
          <w:t xml:space="preserve">. </w:t>
        </w:r>
        <w:r w:rsidR="00456F1C" w:rsidRPr="00456F1C">
          <w:rPr>
            <w:rFonts w:asciiTheme="majorHAnsi" w:hAnsiTheme="majorHAnsi" w:cstheme="majorHAnsi"/>
            <w:szCs w:val="24"/>
          </w:rPr>
          <w:t>Sausali</w:t>
        </w:r>
        <w:r w:rsidR="00456F1C">
          <w:rPr>
            <w:rFonts w:asciiTheme="majorHAnsi" w:hAnsiTheme="majorHAnsi" w:cstheme="majorHAnsi"/>
            <w:szCs w:val="24"/>
          </w:rPr>
          <w:t xml:space="preserve">to, CA: Post-Apollo Press, </w:t>
        </w:r>
        <w:r w:rsidR="00456F1C" w:rsidRPr="00456F1C">
          <w:rPr>
            <w:rFonts w:asciiTheme="majorHAnsi" w:hAnsiTheme="majorHAnsi" w:cstheme="majorHAnsi"/>
            <w:szCs w:val="24"/>
          </w:rPr>
          <w:t>1995.</w:t>
        </w:r>
      </w:ins>
    </w:p>
    <w:p w14:paraId="550ACFC4" w14:textId="3559155E" w:rsidR="0078537F" w:rsidRPr="0078537F" w:rsidRDefault="0078537F">
      <w:pPr>
        <w:widowControl w:val="0"/>
        <w:spacing w:line="240" w:lineRule="auto"/>
        <w:ind w:left="720" w:hanging="720"/>
        <w:rPr>
          <w:ins w:id="313" w:author="Scott Ortolano" w:date="2014-06-22T12:26:00Z"/>
          <w:rFonts w:asciiTheme="majorHAnsi" w:hAnsiTheme="majorHAnsi" w:cstheme="majorHAnsi"/>
          <w:szCs w:val="24"/>
        </w:rPr>
        <w:pPrChange w:id="314" w:author="Scott Ortolano" w:date="2014-06-22T11:33:00Z">
          <w:pPr>
            <w:widowControl w:val="0"/>
            <w:spacing w:line="240" w:lineRule="auto"/>
          </w:pPr>
        </w:pPrChange>
      </w:pPr>
      <w:ins w:id="315" w:author="Scott Ortolano" w:date="2014-06-22T12:31:00Z">
        <w:r>
          <w:rPr>
            <w:rFonts w:asciiTheme="majorHAnsi" w:hAnsiTheme="majorHAnsi" w:cstheme="majorHAnsi"/>
            <w:szCs w:val="24"/>
          </w:rPr>
          <w:t xml:space="preserve">---. (1955) </w:t>
        </w:r>
      </w:ins>
      <w:ins w:id="316" w:author="Scott Ortolano" w:date="2014-06-22T12:32:00Z">
        <w:r w:rsidRPr="0078537F">
          <w:rPr>
            <w:rFonts w:asciiTheme="majorHAnsi" w:hAnsiTheme="majorHAnsi" w:cstheme="majorHAnsi"/>
            <w:i/>
            <w:szCs w:val="24"/>
            <w:rPrChange w:id="317" w:author="Scott Ortolano" w:date="2014-06-22T12:32:00Z">
              <w:rPr>
                <w:rFonts w:asciiTheme="majorHAnsi" w:hAnsiTheme="majorHAnsi" w:cstheme="majorHAnsi"/>
                <w:szCs w:val="24"/>
              </w:rPr>
            </w:rPrChange>
          </w:rPr>
          <w:t xml:space="preserve">Torn apart = </w:t>
        </w:r>
        <w:proofErr w:type="spellStart"/>
        <w:r w:rsidRPr="0078537F">
          <w:rPr>
            <w:rFonts w:asciiTheme="majorHAnsi" w:hAnsiTheme="majorHAnsi" w:cstheme="majorHAnsi"/>
            <w:i/>
            <w:szCs w:val="24"/>
            <w:rPrChange w:id="318" w:author="Scott Ortolano" w:date="2014-06-22T12:32:00Z">
              <w:rPr>
                <w:rFonts w:asciiTheme="majorHAnsi" w:hAnsiTheme="majorHAnsi" w:cstheme="majorHAnsi"/>
                <w:szCs w:val="24"/>
              </w:rPr>
            </w:rPrChange>
          </w:rPr>
          <w:t>Déchirures</w:t>
        </w:r>
        <w:proofErr w:type="spellEnd"/>
        <w:r>
          <w:rPr>
            <w:rFonts w:asciiTheme="majorHAnsi" w:hAnsiTheme="majorHAnsi" w:cstheme="majorHAnsi"/>
            <w:szCs w:val="24"/>
          </w:rPr>
          <w:t xml:space="preserve">. </w:t>
        </w:r>
      </w:ins>
      <w:ins w:id="319" w:author="Scott Ortolano" w:date="2014-06-22T12:33:00Z">
        <w:r>
          <w:rPr>
            <w:rFonts w:asciiTheme="majorHAnsi" w:hAnsiTheme="majorHAnsi" w:cstheme="majorHAnsi"/>
            <w:szCs w:val="24"/>
          </w:rPr>
          <w:t xml:space="preserve">Trans. </w:t>
        </w:r>
        <w:r w:rsidRPr="0078537F">
          <w:rPr>
            <w:rFonts w:asciiTheme="majorHAnsi" w:hAnsiTheme="majorHAnsi" w:cstheme="majorHAnsi"/>
            <w:szCs w:val="24"/>
          </w:rPr>
          <w:t>S</w:t>
        </w:r>
      </w:ins>
      <w:ins w:id="320" w:author="Scott Ortolano" w:date="2014-06-22T15:46:00Z">
        <w:r w:rsidR="00D35D7A">
          <w:rPr>
            <w:rFonts w:asciiTheme="majorHAnsi" w:hAnsiTheme="majorHAnsi" w:cstheme="majorHAnsi"/>
            <w:szCs w:val="24"/>
          </w:rPr>
          <w:t>.</w:t>
        </w:r>
      </w:ins>
      <w:ins w:id="321" w:author="Scott Ortolano" w:date="2014-06-22T12:33:00Z">
        <w:r w:rsidRPr="0078537F">
          <w:rPr>
            <w:rFonts w:asciiTheme="majorHAnsi" w:hAnsiTheme="majorHAnsi" w:cstheme="majorHAnsi"/>
            <w:szCs w:val="24"/>
          </w:rPr>
          <w:t xml:space="preserve"> </w:t>
        </w:r>
        <w:proofErr w:type="spellStart"/>
        <w:r w:rsidRPr="0078537F">
          <w:rPr>
            <w:rFonts w:asciiTheme="majorHAnsi" w:hAnsiTheme="majorHAnsi" w:cstheme="majorHAnsi"/>
            <w:szCs w:val="24"/>
          </w:rPr>
          <w:t>Gavronsky</w:t>
        </w:r>
        <w:proofErr w:type="spellEnd"/>
        <w:r>
          <w:rPr>
            <w:rFonts w:asciiTheme="majorHAnsi" w:hAnsiTheme="majorHAnsi" w:cstheme="majorHAnsi"/>
            <w:szCs w:val="24"/>
          </w:rPr>
          <w:t xml:space="preserve">. </w:t>
        </w:r>
      </w:ins>
      <w:ins w:id="322" w:author="Scott Ortolano" w:date="2014-06-22T12:34:00Z">
        <w:r>
          <w:rPr>
            <w:rFonts w:asciiTheme="majorHAnsi" w:hAnsiTheme="majorHAnsi" w:cstheme="majorHAnsi"/>
            <w:szCs w:val="24"/>
          </w:rPr>
          <w:t xml:space="preserve">Fayetteville, N.Y: Bitter Oleander Press, </w:t>
        </w:r>
        <w:r w:rsidRPr="0078537F">
          <w:rPr>
            <w:rFonts w:asciiTheme="majorHAnsi" w:hAnsiTheme="majorHAnsi" w:cstheme="majorHAnsi"/>
            <w:szCs w:val="24"/>
          </w:rPr>
          <w:t>1999.</w:t>
        </w:r>
      </w:ins>
    </w:p>
    <w:p w14:paraId="3B43F595" w14:textId="108D725E" w:rsidR="00B2507F" w:rsidRDefault="00E31FF7" w:rsidP="00D35D7A">
      <w:pPr>
        <w:widowControl w:val="0"/>
        <w:spacing w:line="240" w:lineRule="auto"/>
        <w:ind w:left="720" w:hanging="720"/>
        <w:rPr>
          <w:rFonts w:asciiTheme="majorHAnsi" w:hAnsiTheme="majorHAnsi" w:cstheme="majorHAnsi"/>
          <w:szCs w:val="24"/>
        </w:rPr>
      </w:pPr>
      <w:r w:rsidRPr="000D789A">
        <w:rPr>
          <w:rFonts w:asciiTheme="majorHAnsi" w:hAnsiTheme="majorHAnsi" w:cstheme="majorHAnsi"/>
          <w:szCs w:val="24"/>
        </w:rPr>
        <w:t>Matthews, J.H.</w:t>
      </w:r>
      <w:r w:rsidR="00D22B8E">
        <w:rPr>
          <w:rFonts w:asciiTheme="majorHAnsi" w:hAnsiTheme="majorHAnsi" w:cstheme="majorHAnsi"/>
          <w:szCs w:val="24"/>
        </w:rPr>
        <w:t xml:space="preserve"> (1976)</w:t>
      </w:r>
      <w:r w:rsidRPr="000D789A">
        <w:rPr>
          <w:rFonts w:asciiTheme="majorHAnsi" w:hAnsiTheme="majorHAnsi" w:cstheme="majorHAnsi"/>
          <w:szCs w:val="24"/>
        </w:rPr>
        <w:t xml:space="preserve"> </w:t>
      </w:r>
      <w:r w:rsidR="000D789A">
        <w:rPr>
          <w:rFonts w:asciiTheme="majorHAnsi" w:hAnsiTheme="majorHAnsi" w:cstheme="majorHAnsi"/>
          <w:i/>
          <w:szCs w:val="24"/>
        </w:rPr>
        <w:t>Toward the Poetics of</w:t>
      </w:r>
      <w:r w:rsidR="00D35D7A">
        <w:rPr>
          <w:rFonts w:asciiTheme="majorHAnsi" w:hAnsiTheme="majorHAnsi" w:cstheme="majorHAnsi"/>
          <w:i/>
          <w:szCs w:val="24"/>
        </w:rPr>
        <w:t xml:space="preserve"> Surrealism.</w:t>
      </w:r>
      <w:r w:rsidRPr="000D789A">
        <w:rPr>
          <w:rFonts w:asciiTheme="majorHAnsi" w:hAnsiTheme="majorHAnsi" w:cstheme="majorHAnsi"/>
          <w:szCs w:val="24"/>
        </w:rPr>
        <w:t xml:space="preserve"> Syrac</w:t>
      </w:r>
      <w:r w:rsidR="00D22B8E">
        <w:rPr>
          <w:rFonts w:asciiTheme="majorHAnsi" w:hAnsiTheme="majorHAnsi" w:cstheme="majorHAnsi"/>
          <w:szCs w:val="24"/>
        </w:rPr>
        <w:t>use: Syracuse University Press.</w:t>
      </w:r>
    </w:p>
    <w:p w14:paraId="393138DC" w14:textId="77777777" w:rsidR="000D789A" w:rsidRDefault="000D789A">
      <w:pPr>
        <w:widowControl w:val="0"/>
        <w:spacing w:line="240" w:lineRule="auto"/>
        <w:ind w:left="720" w:hanging="720"/>
        <w:rPr>
          <w:ins w:id="323" w:author="Scott Ortolano" w:date="2014-06-22T11:27:00Z"/>
          <w:rFonts w:asciiTheme="majorHAnsi" w:hAnsiTheme="majorHAnsi" w:cstheme="majorHAnsi"/>
          <w:szCs w:val="24"/>
        </w:rPr>
        <w:pPrChange w:id="324" w:author="Scott Ortolano" w:date="2014-06-22T11:33:00Z">
          <w:pPr>
            <w:widowControl w:val="0"/>
            <w:spacing w:line="240" w:lineRule="auto"/>
          </w:pPr>
        </w:pPrChange>
      </w:pPr>
      <w:r>
        <w:rPr>
          <w:rFonts w:asciiTheme="majorHAnsi" w:hAnsiTheme="majorHAnsi" w:cstheme="majorHAnsi"/>
          <w:szCs w:val="24"/>
        </w:rPr>
        <w:t xml:space="preserve">---. </w:t>
      </w:r>
      <w:proofErr w:type="gramStart"/>
      <w:r w:rsidR="00D22B8E">
        <w:rPr>
          <w:rFonts w:asciiTheme="majorHAnsi" w:hAnsiTheme="majorHAnsi" w:cstheme="majorHAnsi"/>
          <w:szCs w:val="24"/>
        </w:rPr>
        <w:t xml:space="preserve">(1966) </w:t>
      </w:r>
      <w:r w:rsidRPr="000D789A">
        <w:rPr>
          <w:rFonts w:asciiTheme="majorHAnsi" w:hAnsiTheme="majorHAnsi" w:cstheme="majorHAnsi"/>
          <w:i/>
          <w:szCs w:val="24"/>
        </w:rPr>
        <w:t>Surrealism and the Novel</w:t>
      </w:r>
      <w:r>
        <w:rPr>
          <w:rFonts w:asciiTheme="majorHAnsi" w:hAnsiTheme="majorHAnsi" w:cstheme="majorHAnsi"/>
          <w:szCs w:val="24"/>
        </w:rPr>
        <w:t>.</w:t>
      </w:r>
      <w:proofErr w:type="gramEnd"/>
      <w:r>
        <w:rPr>
          <w:rFonts w:asciiTheme="majorHAnsi" w:hAnsiTheme="majorHAnsi" w:cstheme="majorHAnsi"/>
          <w:szCs w:val="24"/>
        </w:rPr>
        <w:t xml:space="preserve"> Ann Arbor: Univ</w:t>
      </w:r>
      <w:r w:rsidR="00D22B8E">
        <w:rPr>
          <w:rFonts w:asciiTheme="majorHAnsi" w:hAnsiTheme="majorHAnsi" w:cstheme="majorHAnsi"/>
          <w:szCs w:val="24"/>
        </w:rPr>
        <w:t>ersity of Michigan Press.</w:t>
      </w:r>
    </w:p>
    <w:p w14:paraId="350C88FA" w14:textId="79CB4462" w:rsidR="00456F1C" w:rsidRDefault="00456F1C">
      <w:pPr>
        <w:widowControl w:val="0"/>
        <w:spacing w:line="240" w:lineRule="auto"/>
        <w:ind w:left="720" w:hanging="720"/>
        <w:rPr>
          <w:ins w:id="325" w:author="Scott Ortolano" w:date="2014-06-22T12:23:00Z"/>
          <w:rFonts w:asciiTheme="majorHAnsi" w:hAnsiTheme="majorHAnsi" w:cstheme="majorHAnsi"/>
          <w:szCs w:val="24"/>
        </w:rPr>
        <w:pPrChange w:id="326" w:author="Scott Ortolano" w:date="2014-06-22T12:24:00Z">
          <w:pPr>
            <w:widowControl w:val="0"/>
            <w:spacing w:line="240" w:lineRule="auto"/>
          </w:pPr>
        </w:pPrChange>
      </w:pPr>
      <w:proofErr w:type="spellStart"/>
      <w:ins w:id="327" w:author="Scott Ortolano" w:date="2014-06-22T12:24:00Z">
        <w:r w:rsidRPr="00456F1C">
          <w:rPr>
            <w:rFonts w:asciiTheme="majorHAnsi" w:hAnsiTheme="majorHAnsi" w:cstheme="majorHAnsi"/>
            <w:szCs w:val="24"/>
          </w:rPr>
          <w:t>Péret</w:t>
        </w:r>
        <w:proofErr w:type="spellEnd"/>
        <w:r>
          <w:rPr>
            <w:rFonts w:asciiTheme="majorHAnsi" w:hAnsiTheme="majorHAnsi" w:cstheme="majorHAnsi"/>
            <w:szCs w:val="24"/>
          </w:rPr>
          <w:t xml:space="preserve">, B. (1981) </w:t>
        </w:r>
      </w:ins>
      <w:ins w:id="328" w:author="Scott Ortolano" w:date="2014-06-22T12:23:00Z">
        <w:r w:rsidRPr="00456F1C">
          <w:rPr>
            <w:rFonts w:asciiTheme="majorHAnsi" w:hAnsiTheme="majorHAnsi" w:cstheme="majorHAnsi"/>
            <w:i/>
            <w:szCs w:val="24"/>
            <w:rPrChange w:id="329" w:author="Scott Ortolano" w:date="2014-06-22T12:24:00Z">
              <w:rPr>
                <w:rFonts w:asciiTheme="majorHAnsi" w:hAnsiTheme="majorHAnsi" w:cstheme="majorHAnsi"/>
                <w:szCs w:val="24"/>
              </w:rPr>
            </w:rPrChange>
          </w:rPr>
          <w:t>From the Hidden Storehouse: Selected Poems</w:t>
        </w:r>
      </w:ins>
      <w:ins w:id="330" w:author="Scott Ortolano" w:date="2014-06-22T12:24:00Z">
        <w:r w:rsidRPr="00456F1C">
          <w:rPr>
            <w:rFonts w:asciiTheme="majorHAnsi" w:hAnsiTheme="majorHAnsi" w:cstheme="majorHAnsi"/>
            <w:i/>
            <w:szCs w:val="24"/>
            <w:rPrChange w:id="331" w:author="Scott Ortolano" w:date="2014-06-22T12:24:00Z">
              <w:rPr>
                <w:rFonts w:asciiTheme="majorHAnsi" w:hAnsiTheme="majorHAnsi" w:cstheme="majorHAnsi"/>
                <w:szCs w:val="24"/>
              </w:rPr>
            </w:rPrChange>
          </w:rPr>
          <w:t>.</w:t>
        </w:r>
        <w:r>
          <w:rPr>
            <w:rFonts w:asciiTheme="majorHAnsi" w:hAnsiTheme="majorHAnsi" w:cstheme="majorHAnsi"/>
            <w:szCs w:val="24"/>
          </w:rPr>
          <w:t xml:space="preserve"> </w:t>
        </w:r>
      </w:ins>
      <w:proofErr w:type="gramStart"/>
      <w:ins w:id="332" w:author="Scott Ortolano" w:date="2014-06-22T17:20:00Z">
        <w:r w:rsidR="006C0A20">
          <w:rPr>
            <w:rFonts w:asciiTheme="majorHAnsi" w:hAnsiTheme="majorHAnsi" w:cstheme="majorHAnsi"/>
            <w:szCs w:val="24"/>
          </w:rPr>
          <w:t xml:space="preserve">Trans. </w:t>
        </w:r>
      </w:ins>
      <w:ins w:id="333" w:author="Scott Ortolano" w:date="2014-06-22T17:16:00Z">
        <w:r w:rsidR="006148AC" w:rsidRPr="006148AC">
          <w:rPr>
            <w:rFonts w:asciiTheme="majorHAnsi" w:hAnsiTheme="majorHAnsi" w:cstheme="majorHAnsi"/>
            <w:szCs w:val="24"/>
          </w:rPr>
          <w:t>C</w:t>
        </w:r>
        <w:r w:rsidR="006148AC">
          <w:rPr>
            <w:rFonts w:asciiTheme="majorHAnsi" w:hAnsiTheme="majorHAnsi" w:cstheme="majorHAnsi"/>
            <w:szCs w:val="24"/>
          </w:rPr>
          <w:t>.</w:t>
        </w:r>
        <w:r w:rsidR="006148AC" w:rsidRPr="006148AC">
          <w:rPr>
            <w:rFonts w:asciiTheme="majorHAnsi" w:hAnsiTheme="majorHAnsi" w:cstheme="majorHAnsi"/>
            <w:szCs w:val="24"/>
          </w:rPr>
          <w:t xml:space="preserve"> </w:t>
        </w:r>
        <w:proofErr w:type="spellStart"/>
        <w:r w:rsidR="006148AC" w:rsidRPr="006148AC">
          <w:rPr>
            <w:rFonts w:asciiTheme="majorHAnsi" w:hAnsiTheme="majorHAnsi" w:cstheme="majorHAnsi"/>
            <w:szCs w:val="24"/>
          </w:rPr>
          <w:t>Simic</w:t>
        </w:r>
        <w:proofErr w:type="spellEnd"/>
        <w:r w:rsidR="006148AC">
          <w:rPr>
            <w:rFonts w:asciiTheme="majorHAnsi" w:hAnsiTheme="majorHAnsi" w:cstheme="majorHAnsi"/>
            <w:szCs w:val="24"/>
          </w:rPr>
          <w:t>.</w:t>
        </w:r>
        <w:proofErr w:type="gramEnd"/>
        <w:r w:rsidR="006148AC">
          <w:rPr>
            <w:rFonts w:asciiTheme="majorHAnsi" w:hAnsiTheme="majorHAnsi" w:cstheme="majorHAnsi"/>
            <w:szCs w:val="24"/>
          </w:rPr>
          <w:t xml:space="preserve"> </w:t>
        </w:r>
      </w:ins>
      <w:ins w:id="334" w:author="Scott Ortolano" w:date="2014-06-22T12:23:00Z">
        <w:r>
          <w:rPr>
            <w:rFonts w:asciiTheme="majorHAnsi" w:hAnsiTheme="majorHAnsi" w:cstheme="majorHAnsi"/>
            <w:szCs w:val="24"/>
          </w:rPr>
          <w:t>Oberlin, Ohio: Oberlin College.</w:t>
        </w:r>
      </w:ins>
    </w:p>
    <w:p w14:paraId="39BC3E5C" w14:textId="457C7175" w:rsidR="00D50AC7" w:rsidRPr="00D50AC7" w:rsidRDefault="00D50AC7">
      <w:pPr>
        <w:widowControl w:val="0"/>
        <w:spacing w:line="240" w:lineRule="auto"/>
        <w:ind w:left="720" w:hanging="720"/>
        <w:rPr>
          <w:rFonts w:asciiTheme="majorHAnsi" w:hAnsiTheme="majorHAnsi" w:cstheme="majorHAnsi"/>
          <w:szCs w:val="24"/>
        </w:rPr>
        <w:pPrChange w:id="335" w:author="Scott Ortolano" w:date="2014-06-22T11:33:00Z">
          <w:pPr>
            <w:widowControl w:val="0"/>
            <w:spacing w:line="240" w:lineRule="auto"/>
          </w:pPr>
        </w:pPrChange>
      </w:pPr>
      <w:proofErr w:type="spellStart"/>
      <w:ins w:id="336" w:author="Scott Ortolano" w:date="2014-06-22T11:27:00Z">
        <w:r>
          <w:rPr>
            <w:rFonts w:asciiTheme="majorHAnsi" w:hAnsiTheme="majorHAnsi" w:cstheme="majorHAnsi"/>
            <w:szCs w:val="24"/>
          </w:rPr>
          <w:t>Soupault</w:t>
        </w:r>
        <w:proofErr w:type="spellEnd"/>
        <w:r>
          <w:rPr>
            <w:rFonts w:asciiTheme="majorHAnsi" w:hAnsiTheme="majorHAnsi" w:cstheme="majorHAnsi"/>
            <w:szCs w:val="24"/>
          </w:rPr>
          <w:t xml:space="preserve">, </w:t>
        </w:r>
      </w:ins>
      <w:ins w:id="337" w:author="Scott Ortolano" w:date="2014-06-22T11:28:00Z">
        <w:r w:rsidR="00456F1C">
          <w:rPr>
            <w:rFonts w:asciiTheme="majorHAnsi" w:hAnsiTheme="majorHAnsi" w:cstheme="majorHAnsi"/>
            <w:szCs w:val="24"/>
          </w:rPr>
          <w:t>P. (1929)</w:t>
        </w:r>
        <w:r>
          <w:rPr>
            <w:rFonts w:asciiTheme="majorHAnsi" w:hAnsiTheme="majorHAnsi" w:cstheme="majorHAnsi"/>
            <w:szCs w:val="24"/>
          </w:rPr>
          <w:t xml:space="preserve"> </w:t>
        </w:r>
      </w:ins>
      <w:proofErr w:type="gramStart"/>
      <w:ins w:id="338" w:author="Scott Ortolano" w:date="2014-06-22T11:27:00Z">
        <w:r w:rsidRPr="00D50AC7">
          <w:rPr>
            <w:rFonts w:asciiTheme="majorHAnsi" w:hAnsiTheme="majorHAnsi" w:cstheme="majorHAnsi"/>
            <w:i/>
            <w:szCs w:val="24"/>
            <w:rPrChange w:id="339" w:author="Scott Ortolano" w:date="2014-06-22T11:28:00Z">
              <w:rPr>
                <w:rFonts w:asciiTheme="majorHAnsi" w:hAnsiTheme="majorHAnsi" w:cstheme="majorHAnsi"/>
                <w:szCs w:val="24"/>
              </w:rPr>
            </w:rPrChange>
          </w:rPr>
          <w:t>The</w:t>
        </w:r>
        <w:proofErr w:type="gramEnd"/>
        <w:r w:rsidRPr="00D50AC7">
          <w:rPr>
            <w:rFonts w:asciiTheme="majorHAnsi" w:hAnsiTheme="majorHAnsi" w:cstheme="majorHAnsi"/>
            <w:i/>
            <w:szCs w:val="24"/>
            <w:rPrChange w:id="340" w:author="Scott Ortolano" w:date="2014-06-22T11:28:00Z">
              <w:rPr>
                <w:rFonts w:asciiTheme="majorHAnsi" w:hAnsiTheme="majorHAnsi" w:cstheme="majorHAnsi"/>
                <w:szCs w:val="24"/>
              </w:rPr>
            </w:rPrChange>
          </w:rPr>
          <w:t xml:space="preserve"> Last Nights of Paris</w:t>
        </w:r>
      </w:ins>
      <w:ins w:id="341" w:author="Scott Ortolano" w:date="2014-06-22T11:28:00Z">
        <w:r>
          <w:rPr>
            <w:rFonts w:asciiTheme="majorHAnsi" w:hAnsiTheme="majorHAnsi" w:cstheme="majorHAnsi"/>
            <w:szCs w:val="24"/>
          </w:rPr>
          <w:t>. Trans. W</w:t>
        </w:r>
      </w:ins>
      <w:ins w:id="342" w:author="Scott Ortolano" w:date="2014-06-22T17:20:00Z">
        <w:r w:rsidR="006C0A20">
          <w:rPr>
            <w:rFonts w:asciiTheme="majorHAnsi" w:hAnsiTheme="majorHAnsi" w:cstheme="majorHAnsi"/>
            <w:szCs w:val="24"/>
          </w:rPr>
          <w:t>.C.</w:t>
        </w:r>
      </w:ins>
      <w:ins w:id="343" w:author="Scott Ortolano" w:date="2014-06-22T11:28:00Z">
        <w:r>
          <w:rPr>
            <w:rFonts w:asciiTheme="majorHAnsi" w:hAnsiTheme="majorHAnsi" w:cstheme="majorHAnsi"/>
            <w:szCs w:val="24"/>
          </w:rPr>
          <w:t xml:space="preserve"> Williams. </w:t>
        </w:r>
      </w:ins>
      <w:ins w:id="344" w:author="Scott Ortolano" w:date="2014-06-22T11:33:00Z">
        <w:r>
          <w:rPr>
            <w:rFonts w:asciiTheme="majorHAnsi" w:hAnsiTheme="majorHAnsi" w:cstheme="majorHAnsi"/>
            <w:szCs w:val="24"/>
          </w:rPr>
          <w:t xml:space="preserve">Cambridge: Exact Change, 1992. </w:t>
        </w:r>
      </w:ins>
    </w:p>
    <w:p w14:paraId="305F20B2" w14:textId="77777777" w:rsidR="007E3399" w:rsidRDefault="007E3399">
      <w:pPr>
        <w:widowControl w:val="0"/>
        <w:spacing w:line="240" w:lineRule="auto"/>
        <w:ind w:left="720" w:hanging="720"/>
        <w:rPr>
          <w:rFonts w:asciiTheme="majorHAnsi" w:hAnsiTheme="majorHAnsi" w:cstheme="majorHAnsi"/>
          <w:szCs w:val="24"/>
        </w:rPr>
        <w:pPrChange w:id="345" w:author="Scott Ortolano" w:date="2014-06-22T11:33:00Z">
          <w:pPr>
            <w:widowControl w:val="0"/>
            <w:spacing w:line="240" w:lineRule="auto"/>
          </w:pPr>
        </w:pPrChange>
      </w:pPr>
    </w:p>
    <w:p w14:paraId="4C761F29" w14:textId="2BB571BC" w:rsidR="007E3399" w:rsidRDefault="003876EF" w:rsidP="000D789A">
      <w:pPr>
        <w:widowControl w:val="0"/>
        <w:spacing w:line="240" w:lineRule="auto"/>
        <w:rPr>
          <w:rFonts w:asciiTheme="majorHAnsi" w:hAnsiTheme="majorHAnsi" w:cstheme="majorHAnsi"/>
          <w:b/>
          <w:szCs w:val="24"/>
        </w:rPr>
      </w:pPr>
      <w:del w:id="346" w:author="doctor" w:date="2014-06-23T09:18:00Z">
        <w:r w:rsidDel="007B4F71">
          <w:rPr>
            <w:rFonts w:asciiTheme="majorHAnsi" w:hAnsiTheme="majorHAnsi" w:cstheme="majorHAnsi"/>
            <w:b/>
            <w:szCs w:val="24"/>
          </w:rPr>
          <w:delText>Scott Ortolano, Florida SouthWestern</w:delText>
        </w:r>
        <w:r w:rsidR="007E3399" w:rsidDel="007B4F71">
          <w:rPr>
            <w:rFonts w:asciiTheme="majorHAnsi" w:hAnsiTheme="majorHAnsi" w:cstheme="majorHAnsi"/>
            <w:b/>
            <w:szCs w:val="24"/>
          </w:rPr>
          <w:delText xml:space="preserve"> State College</w:delText>
        </w:r>
      </w:del>
    </w:p>
    <w:p w14:paraId="07B23107" w14:textId="77777777" w:rsidR="003876EF" w:rsidRDefault="003876EF" w:rsidP="000D789A">
      <w:pPr>
        <w:widowControl w:val="0"/>
        <w:spacing w:line="240" w:lineRule="auto"/>
        <w:rPr>
          <w:rFonts w:asciiTheme="majorHAnsi" w:hAnsiTheme="majorHAnsi" w:cstheme="majorHAnsi"/>
          <w:b/>
          <w:szCs w:val="24"/>
        </w:rPr>
      </w:pPr>
    </w:p>
    <w:p w14:paraId="5A0F9A81" w14:textId="2F9E39CB" w:rsidR="003876EF" w:rsidRDefault="003876EF" w:rsidP="000D789A">
      <w:pPr>
        <w:widowControl w:val="0"/>
        <w:spacing w:line="240" w:lineRule="auto"/>
        <w:rPr>
          <w:rFonts w:asciiTheme="majorHAnsi" w:hAnsiTheme="majorHAnsi" w:cstheme="majorHAnsi"/>
          <w:b/>
          <w:szCs w:val="24"/>
        </w:rPr>
      </w:pPr>
      <w:r>
        <w:rPr>
          <w:rFonts w:asciiTheme="majorHAnsi" w:hAnsiTheme="majorHAnsi" w:cstheme="majorHAnsi"/>
          <w:b/>
          <w:szCs w:val="24"/>
        </w:rPr>
        <w:t xml:space="preserve">Source </w:t>
      </w:r>
      <w:proofErr w:type="spellStart"/>
      <w:r>
        <w:rPr>
          <w:rFonts w:asciiTheme="majorHAnsi" w:hAnsiTheme="majorHAnsi" w:cstheme="majorHAnsi"/>
          <w:b/>
          <w:szCs w:val="24"/>
        </w:rPr>
        <w:t>urls</w:t>
      </w:r>
      <w:proofErr w:type="spellEnd"/>
      <w:r>
        <w:rPr>
          <w:rFonts w:asciiTheme="majorHAnsi" w:hAnsiTheme="majorHAnsi" w:cstheme="majorHAnsi"/>
          <w:b/>
          <w:szCs w:val="24"/>
        </w:rPr>
        <w:t xml:space="preserve"> for images:</w:t>
      </w:r>
    </w:p>
    <w:p w14:paraId="2CFAE133" w14:textId="28569D97" w:rsidR="003876EF" w:rsidRDefault="008A697E" w:rsidP="000D789A">
      <w:pPr>
        <w:widowControl w:val="0"/>
        <w:spacing w:line="240" w:lineRule="auto"/>
      </w:pPr>
      <w:hyperlink r:id="rId13" w:history="1">
        <w:r w:rsidR="003876EF" w:rsidRPr="001665CF">
          <w:rPr>
            <w:rStyle w:val="Hyperlink"/>
          </w:rPr>
          <w:t>http://www.moma.org/collection/browse_results.php?object_id=35701</w:t>
        </w:r>
      </w:hyperlink>
    </w:p>
    <w:p w14:paraId="2C4D1B20" w14:textId="77777777" w:rsidR="003876EF" w:rsidRDefault="003876EF" w:rsidP="000D789A">
      <w:pPr>
        <w:widowControl w:val="0"/>
        <w:spacing w:line="240" w:lineRule="auto"/>
      </w:pPr>
    </w:p>
    <w:p w14:paraId="1DE87B28" w14:textId="6FF94A16" w:rsidR="003876EF" w:rsidRDefault="008A697E" w:rsidP="000D789A">
      <w:pPr>
        <w:widowControl w:val="0"/>
        <w:spacing w:line="240" w:lineRule="auto"/>
      </w:pPr>
      <w:hyperlink r:id="rId14" w:history="1">
        <w:r w:rsidR="0035376C" w:rsidRPr="007023B3">
          <w:rPr>
            <w:rStyle w:val="Hyperlink"/>
          </w:rPr>
          <w:t>http://www.groveatlantic.com/?title=Nadja</w:t>
        </w:r>
      </w:hyperlink>
    </w:p>
    <w:p w14:paraId="495B3E46" w14:textId="77777777" w:rsidR="0035376C" w:rsidRDefault="0035376C" w:rsidP="000D789A">
      <w:pPr>
        <w:widowControl w:val="0"/>
        <w:spacing w:line="240" w:lineRule="auto"/>
      </w:pPr>
    </w:p>
    <w:p w14:paraId="39E95A60" w14:textId="7FCFBA15" w:rsidR="005B4070" w:rsidRDefault="008A697E" w:rsidP="000D789A">
      <w:pPr>
        <w:widowControl w:val="0"/>
        <w:spacing w:line="240" w:lineRule="auto"/>
      </w:pPr>
      <w:hyperlink r:id="rId15" w:history="1">
        <w:r w:rsidR="005B4070" w:rsidRPr="003941BD">
          <w:rPr>
            <w:rStyle w:val="Hyperlink"/>
          </w:rPr>
          <w:t>http://www.philamuseum.org/collections/permanent/56973.html</w:t>
        </w:r>
      </w:hyperlink>
      <w:r w:rsidR="005B4070">
        <w:t xml:space="preserve"> </w:t>
      </w:r>
    </w:p>
    <w:p w14:paraId="483CE114" w14:textId="77777777" w:rsidR="005B4070" w:rsidRDefault="005B4070" w:rsidP="000D789A">
      <w:pPr>
        <w:widowControl w:val="0"/>
        <w:spacing w:line="240" w:lineRule="auto"/>
      </w:pPr>
    </w:p>
    <w:p w14:paraId="499C1505" w14:textId="77777777" w:rsidR="0035376C" w:rsidRPr="007E3399" w:rsidRDefault="0035376C" w:rsidP="000D789A">
      <w:pPr>
        <w:widowControl w:val="0"/>
        <w:spacing w:line="240" w:lineRule="auto"/>
        <w:rPr>
          <w:rFonts w:asciiTheme="majorHAnsi" w:hAnsiTheme="majorHAnsi" w:cstheme="majorHAnsi"/>
          <w:b/>
          <w:szCs w:val="24"/>
        </w:rPr>
      </w:pPr>
    </w:p>
    <w:sectPr w:rsidR="0035376C" w:rsidRPr="007E3399" w:rsidSect="005620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Scott Ortolano" w:date="2014-06-21T19:08:00Z" w:initials="SO">
    <w:p w14:paraId="16F11BB4" w14:textId="3786B992" w:rsidR="00556DEA" w:rsidRDefault="00556DEA">
      <w:pPr>
        <w:pStyle w:val="CommentText"/>
      </w:pPr>
      <w:r>
        <w:rPr>
          <w:rStyle w:val="CommentReference"/>
        </w:rPr>
        <w:annotationRef/>
      </w:r>
      <w:r>
        <w:t>I am not sure if this is acceptable content, but I have a link to a digital pdf of the document. No</w:t>
      </w:r>
      <w:r w:rsidR="00456F1C">
        <w:t>t being fluent in French, I can</w:t>
      </w:r>
      <w:r>
        <w:t>not vouch for the accuracy of the translation, but it is a highly accessible</w:t>
      </w:r>
      <w:r w:rsidR="00456F1C">
        <w:t xml:space="preserve"> (and free)</w:t>
      </w:r>
      <w:r>
        <w:t xml:space="preserve"> version of the work</w:t>
      </w:r>
      <w:r w:rsidR="00456F1C">
        <w:t>, which is currently not available for purchase in a more traditional format</w:t>
      </w:r>
      <w:r>
        <w:t xml:space="preserve">. </w:t>
      </w:r>
      <w:hyperlink r:id="rId1" w:history="1">
        <w:r w:rsidRPr="003941BD">
          <w:rPr>
            <w:rStyle w:val="Hyperlink"/>
          </w:rPr>
          <w:t>http://www.surrealismcentre.ac.uk/papersofsurrealism/journal9/acrobat_files/Rrose%20Selavy%207.09.11.pdf</w:t>
        </w:r>
      </w:hyperlink>
      <w:r>
        <w:t xml:space="preserve"> </w:t>
      </w:r>
    </w:p>
  </w:comment>
  <w:comment w:id="172" w:author="Scott Ortolano" w:date="2014-06-21T05:45:00Z" w:initials="SO">
    <w:p w14:paraId="143C1C07" w14:textId="3D8B55B7" w:rsidR="0088106D" w:rsidRDefault="0088106D">
      <w:pPr>
        <w:pStyle w:val="CommentText"/>
      </w:pPr>
      <w:r>
        <w:rPr>
          <w:rStyle w:val="CommentReference"/>
        </w:rPr>
        <w:annotationRef/>
      </w:r>
      <w:r>
        <w:t xml:space="preserve">In retrospect, I </w:t>
      </w:r>
      <w:r w:rsidR="00CC1B65">
        <w:t>think this should be cut</w:t>
      </w:r>
      <w:r>
        <w:t>. I</w:t>
      </w:r>
      <w:r w:rsidR="00CC1B65">
        <w:t>t does not</w:t>
      </w:r>
      <w:r>
        <w:t xml:space="preserve"> accurately represents the author. The </w:t>
      </w:r>
      <w:r w:rsidR="00F23767">
        <w:t>new</w:t>
      </w:r>
      <w:r>
        <w:t xml:space="preserve"> reference to Carrington</w:t>
      </w:r>
      <w:r w:rsidR="00F23767">
        <w:t>'s "Down Below"</w:t>
      </w:r>
      <w:r>
        <w:t xml:space="preserve"> does a much better job of this. Furthermore, the reference to Mansour's poetry fills the gap that this would otherwise leave in talking about feminist strains of surrealism and does a much better job of it, I think. </w:t>
      </w:r>
      <w:r w:rsidR="00CC1B65">
        <w:t xml:space="preserve">My apologies for the initial oversight.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11BB4" w15:done="0"/>
  <w15:commentEx w15:paraId="143C1C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7211F" w14:textId="77777777" w:rsidR="008A697E" w:rsidRDefault="008A697E" w:rsidP="00CD11EE">
      <w:pPr>
        <w:spacing w:line="240" w:lineRule="auto"/>
      </w:pPr>
      <w:r>
        <w:separator/>
      </w:r>
    </w:p>
  </w:endnote>
  <w:endnote w:type="continuationSeparator" w:id="0">
    <w:p w14:paraId="0476D6C7" w14:textId="77777777" w:rsidR="008A697E" w:rsidRDefault="008A697E" w:rsidP="00CD1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32967" w14:textId="77777777" w:rsidR="008A697E" w:rsidRDefault="008A697E" w:rsidP="00CD11EE">
      <w:pPr>
        <w:spacing w:line="240" w:lineRule="auto"/>
      </w:pPr>
      <w:r>
        <w:separator/>
      </w:r>
    </w:p>
  </w:footnote>
  <w:footnote w:type="continuationSeparator" w:id="0">
    <w:p w14:paraId="5512CE29" w14:textId="77777777" w:rsidR="008A697E" w:rsidRDefault="008A697E" w:rsidP="00CD11EE">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tt Ortolano">
    <w15:presenceInfo w15:providerId="Windows Live" w15:userId="4de6d63901efb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E"/>
    <w:rsid w:val="0000027F"/>
    <w:rsid w:val="000245DF"/>
    <w:rsid w:val="00033E2F"/>
    <w:rsid w:val="0004369B"/>
    <w:rsid w:val="000721E3"/>
    <w:rsid w:val="00096531"/>
    <w:rsid w:val="00096714"/>
    <w:rsid w:val="000D0BD3"/>
    <w:rsid w:val="000D56B0"/>
    <w:rsid w:val="000D5D02"/>
    <w:rsid w:val="000D71D1"/>
    <w:rsid w:val="000D789A"/>
    <w:rsid w:val="000E1396"/>
    <w:rsid w:val="0011318B"/>
    <w:rsid w:val="00116789"/>
    <w:rsid w:val="00122DD0"/>
    <w:rsid w:val="00153D17"/>
    <w:rsid w:val="001A41F0"/>
    <w:rsid w:val="001B2B02"/>
    <w:rsid w:val="00203ECE"/>
    <w:rsid w:val="0020440A"/>
    <w:rsid w:val="00212C8A"/>
    <w:rsid w:val="00214193"/>
    <w:rsid w:val="0022499C"/>
    <w:rsid w:val="00235D7F"/>
    <w:rsid w:val="00270CA6"/>
    <w:rsid w:val="0027414D"/>
    <w:rsid w:val="0028432E"/>
    <w:rsid w:val="00302A81"/>
    <w:rsid w:val="003172E6"/>
    <w:rsid w:val="00333F00"/>
    <w:rsid w:val="0035376C"/>
    <w:rsid w:val="0036497C"/>
    <w:rsid w:val="003705A0"/>
    <w:rsid w:val="00372F7A"/>
    <w:rsid w:val="00373BE0"/>
    <w:rsid w:val="0038402A"/>
    <w:rsid w:val="003876EF"/>
    <w:rsid w:val="003912AB"/>
    <w:rsid w:val="00392E4A"/>
    <w:rsid w:val="0039404D"/>
    <w:rsid w:val="003D0576"/>
    <w:rsid w:val="003D3C1E"/>
    <w:rsid w:val="003E74B8"/>
    <w:rsid w:val="00430CEF"/>
    <w:rsid w:val="00456F1C"/>
    <w:rsid w:val="004649A8"/>
    <w:rsid w:val="00481423"/>
    <w:rsid w:val="00481BEA"/>
    <w:rsid w:val="00485304"/>
    <w:rsid w:val="004C0868"/>
    <w:rsid w:val="004D0B7E"/>
    <w:rsid w:val="004F080A"/>
    <w:rsid w:val="005114EA"/>
    <w:rsid w:val="00520012"/>
    <w:rsid w:val="00536416"/>
    <w:rsid w:val="00536BEB"/>
    <w:rsid w:val="005538B8"/>
    <w:rsid w:val="00555B45"/>
    <w:rsid w:val="00556DEA"/>
    <w:rsid w:val="005610A9"/>
    <w:rsid w:val="0056201F"/>
    <w:rsid w:val="00565975"/>
    <w:rsid w:val="0056624D"/>
    <w:rsid w:val="00571390"/>
    <w:rsid w:val="00572E0B"/>
    <w:rsid w:val="0058536F"/>
    <w:rsid w:val="00592DB1"/>
    <w:rsid w:val="00594D68"/>
    <w:rsid w:val="00594F79"/>
    <w:rsid w:val="005B2F38"/>
    <w:rsid w:val="005B4070"/>
    <w:rsid w:val="005E225D"/>
    <w:rsid w:val="005E78ED"/>
    <w:rsid w:val="006148AC"/>
    <w:rsid w:val="00617A9F"/>
    <w:rsid w:val="00627DA9"/>
    <w:rsid w:val="00633466"/>
    <w:rsid w:val="00635070"/>
    <w:rsid w:val="00641E7D"/>
    <w:rsid w:val="0065118F"/>
    <w:rsid w:val="00682E0E"/>
    <w:rsid w:val="006C0A20"/>
    <w:rsid w:val="006E715B"/>
    <w:rsid w:val="00705653"/>
    <w:rsid w:val="00705710"/>
    <w:rsid w:val="00712335"/>
    <w:rsid w:val="0073300A"/>
    <w:rsid w:val="00735AF0"/>
    <w:rsid w:val="00746454"/>
    <w:rsid w:val="00752D6C"/>
    <w:rsid w:val="00780026"/>
    <w:rsid w:val="00780779"/>
    <w:rsid w:val="00783E4F"/>
    <w:rsid w:val="0078537F"/>
    <w:rsid w:val="007A4203"/>
    <w:rsid w:val="007A73F5"/>
    <w:rsid w:val="007B4F71"/>
    <w:rsid w:val="007C3A00"/>
    <w:rsid w:val="007E3399"/>
    <w:rsid w:val="007F0E0F"/>
    <w:rsid w:val="007F3E31"/>
    <w:rsid w:val="007F799E"/>
    <w:rsid w:val="008219C1"/>
    <w:rsid w:val="00827E58"/>
    <w:rsid w:val="0083785B"/>
    <w:rsid w:val="00845256"/>
    <w:rsid w:val="0085203A"/>
    <w:rsid w:val="00871495"/>
    <w:rsid w:val="008717B6"/>
    <w:rsid w:val="00876E6B"/>
    <w:rsid w:val="0088106D"/>
    <w:rsid w:val="0089088F"/>
    <w:rsid w:val="008A697E"/>
    <w:rsid w:val="008C6939"/>
    <w:rsid w:val="009073B6"/>
    <w:rsid w:val="009103FA"/>
    <w:rsid w:val="00934824"/>
    <w:rsid w:val="0097434B"/>
    <w:rsid w:val="009C39BB"/>
    <w:rsid w:val="009D3E4F"/>
    <w:rsid w:val="009E35B4"/>
    <w:rsid w:val="00A06D67"/>
    <w:rsid w:val="00A12F5B"/>
    <w:rsid w:val="00A1741B"/>
    <w:rsid w:val="00A311BF"/>
    <w:rsid w:val="00A340BA"/>
    <w:rsid w:val="00A520E2"/>
    <w:rsid w:val="00A57665"/>
    <w:rsid w:val="00AA2451"/>
    <w:rsid w:val="00AB0A06"/>
    <w:rsid w:val="00AB2F37"/>
    <w:rsid w:val="00AC43D1"/>
    <w:rsid w:val="00AC595F"/>
    <w:rsid w:val="00AF26F5"/>
    <w:rsid w:val="00B23257"/>
    <w:rsid w:val="00B2507F"/>
    <w:rsid w:val="00B4004C"/>
    <w:rsid w:val="00B609BB"/>
    <w:rsid w:val="00B75DA6"/>
    <w:rsid w:val="00B77DB5"/>
    <w:rsid w:val="00B8228D"/>
    <w:rsid w:val="00BA2B6F"/>
    <w:rsid w:val="00BE3088"/>
    <w:rsid w:val="00BF0B60"/>
    <w:rsid w:val="00BF1A2D"/>
    <w:rsid w:val="00C024B3"/>
    <w:rsid w:val="00C05C2B"/>
    <w:rsid w:val="00C216A6"/>
    <w:rsid w:val="00C25892"/>
    <w:rsid w:val="00C26566"/>
    <w:rsid w:val="00C2666A"/>
    <w:rsid w:val="00C27225"/>
    <w:rsid w:val="00C60324"/>
    <w:rsid w:val="00C64EE5"/>
    <w:rsid w:val="00C85D04"/>
    <w:rsid w:val="00C877F5"/>
    <w:rsid w:val="00CB5BD2"/>
    <w:rsid w:val="00CC1B65"/>
    <w:rsid w:val="00CD11EE"/>
    <w:rsid w:val="00CE1D21"/>
    <w:rsid w:val="00D018D4"/>
    <w:rsid w:val="00D05B18"/>
    <w:rsid w:val="00D105D2"/>
    <w:rsid w:val="00D22B8E"/>
    <w:rsid w:val="00D23BE7"/>
    <w:rsid w:val="00D35D7A"/>
    <w:rsid w:val="00D50AC7"/>
    <w:rsid w:val="00D716F6"/>
    <w:rsid w:val="00D7206C"/>
    <w:rsid w:val="00D91FBC"/>
    <w:rsid w:val="00DB6D8A"/>
    <w:rsid w:val="00DF16AC"/>
    <w:rsid w:val="00DF6CF3"/>
    <w:rsid w:val="00E07A0D"/>
    <w:rsid w:val="00E157F6"/>
    <w:rsid w:val="00E31FF7"/>
    <w:rsid w:val="00E62578"/>
    <w:rsid w:val="00E629F7"/>
    <w:rsid w:val="00E7289B"/>
    <w:rsid w:val="00E80B1E"/>
    <w:rsid w:val="00EA31DF"/>
    <w:rsid w:val="00EE65C2"/>
    <w:rsid w:val="00F04F62"/>
    <w:rsid w:val="00F11647"/>
    <w:rsid w:val="00F23767"/>
    <w:rsid w:val="00F35178"/>
    <w:rsid w:val="00F53025"/>
    <w:rsid w:val="00F80D6C"/>
    <w:rsid w:val="00F833BA"/>
    <w:rsid w:val="00F96E9D"/>
    <w:rsid w:val="00FA5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6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EE"/>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80779"/>
    <w:rPr>
      <w:rFonts w:eastAsiaTheme="minorHAnsi" w:cstheme="minorBidi"/>
    </w:rPr>
  </w:style>
  <w:style w:type="character" w:customStyle="1" w:styleId="Style1Char">
    <w:name w:val="Style1 Char"/>
    <w:basedOn w:val="DefaultParagraphFont"/>
    <w:link w:val="Style1"/>
    <w:rsid w:val="00780779"/>
    <w:rPr>
      <w:rFonts w:ascii="Times New Roman" w:hAnsi="Times New Roman"/>
      <w:sz w:val="24"/>
    </w:rPr>
  </w:style>
  <w:style w:type="paragraph" w:styleId="FootnoteText">
    <w:name w:val="footnote text"/>
    <w:basedOn w:val="Normal"/>
    <w:link w:val="FootnoteTextChar"/>
    <w:uiPriority w:val="99"/>
    <w:semiHidden/>
    <w:unhideWhenUsed/>
    <w:rsid w:val="00CD11EE"/>
    <w:pPr>
      <w:spacing w:line="240" w:lineRule="auto"/>
    </w:pPr>
    <w:rPr>
      <w:sz w:val="20"/>
      <w:szCs w:val="20"/>
    </w:rPr>
  </w:style>
  <w:style w:type="character" w:customStyle="1" w:styleId="FootnoteTextChar">
    <w:name w:val="Footnote Text Char"/>
    <w:basedOn w:val="DefaultParagraphFont"/>
    <w:link w:val="FootnoteText"/>
    <w:uiPriority w:val="99"/>
    <w:semiHidden/>
    <w:rsid w:val="00CD11E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D11EE"/>
    <w:rPr>
      <w:vertAlign w:val="superscript"/>
    </w:rPr>
  </w:style>
  <w:style w:type="character" w:styleId="Hyperlink">
    <w:name w:val="Hyperlink"/>
    <w:basedOn w:val="DefaultParagraphFont"/>
    <w:uiPriority w:val="99"/>
    <w:unhideWhenUsed/>
    <w:rsid w:val="00F11647"/>
    <w:rPr>
      <w:color w:val="0000FF" w:themeColor="hyperlink"/>
      <w:u w:val="single"/>
    </w:rPr>
  </w:style>
  <w:style w:type="paragraph" w:styleId="BalloonText">
    <w:name w:val="Balloon Text"/>
    <w:basedOn w:val="Normal"/>
    <w:link w:val="BalloonTextChar"/>
    <w:uiPriority w:val="99"/>
    <w:semiHidden/>
    <w:unhideWhenUsed/>
    <w:rsid w:val="008908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8F"/>
    <w:rPr>
      <w:rFonts w:ascii="Tahoma" w:eastAsia="Times New Roman" w:hAnsi="Tahoma" w:cs="Tahoma"/>
      <w:sz w:val="16"/>
      <w:szCs w:val="16"/>
    </w:rPr>
  </w:style>
  <w:style w:type="paragraph" w:styleId="Caption">
    <w:name w:val="caption"/>
    <w:basedOn w:val="Normal"/>
    <w:next w:val="Normal"/>
    <w:uiPriority w:val="35"/>
    <w:unhideWhenUsed/>
    <w:qFormat/>
    <w:rsid w:val="00481423"/>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0440A"/>
    <w:rPr>
      <w:color w:val="800080" w:themeColor="followedHyperlink"/>
      <w:u w:val="single"/>
    </w:rPr>
  </w:style>
  <w:style w:type="character" w:styleId="CommentReference">
    <w:name w:val="annotation reference"/>
    <w:basedOn w:val="DefaultParagraphFont"/>
    <w:uiPriority w:val="99"/>
    <w:semiHidden/>
    <w:unhideWhenUsed/>
    <w:rsid w:val="00373BE0"/>
    <w:rPr>
      <w:sz w:val="16"/>
      <w:szCs w:val="16"/>
    </w:rPr>
  </w:style>
  <w:style w:type="paragraph" w:styleId="CommentText">
    <w:name w:val="annotation text"/>
    <w:basedOn w:val="Normal"/>
    <w:link w:val="CommentTextChar"/>
    <w:uiPriority w:val="99"/>
    <w:semiHidden/>
    <w:unhideWhenUsed/>
    <w:rsid w:val="00373BE0"/>
    <w:pPr>
      <w:spacing w:line="240" w:lineRule="auto"/>
    </w:pPr>
    <w:rPr>
      <w:sz w:val="20"/>
      <w:szCs w:val="20"/>
    </w:rPr>
  </w:style>
  <w:style w:type="character" w:customStyle="1" w:styleId="CommentTextChar">
    <w:name w:val="Comment Text Char"/>
    <w:basedOn w:val="DefaultParagraphFont"/>
    <w:link w:val="CommentText"/>
    <w:uiPriority w:val="99"/>
    <w:semiHidden/>
    <w:rsid w:val="00373B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3BE0"/>
    <w:rPr>
      <w:b/>
      <w:bCs/>
    </w:rPr>
  </w:style>
  <w:style w:type="character" w:customStyle="1" w:styleId="CommentSubjectChar">
    <w:name w:val="Comment Subject Char"/>
    <w:basedOn w:val="CommentTextChar"/>
    <w:link w:val="CommentSubject"/>
    <w:uiPriority w:val="99"/>
    <w:semiHidden/>
    <w:rsid w:val="00373BE0"/>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EE"/>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80779"/>
    <w:rPr>
      <w:rFonts w:eastAsiaTheme="minorHAnsi" w:cstheme="minorBidi"/>
    </w:rPr>
  </w:style>
  <w:style w:type="character" w:customStyle="1" w:styleId="Style1Char">
    <w:name w:val="Style1 Char"/>
    <w:basedOn w:val="DefaultParagraphFont"/>
    <w:link w:val="Style1"/>
    <w:rsid w:val="00780779"/>
    <w:rPr>
      <w:rFonts w:ascii="Times New Roman" w:hAnsi="Times New Roman"/>
      <w:sz w:val="24"/>
    </w:rPr>
  </w:style>
  <w:style w:type="paragraph" w:styleId="FootnoteText">
    <w:name w:val="footnote text"/>
    <w:basedOn w:val="Normal"/>
    <w:link w:val="FootnoteTextChar"/>
    <w:uiPriority w:val="99"/>
    <w:semiHidden/>
    <w:unhideWhenUsed/>
    <w:rsid w:val="00CD11EE"/>
    <w:pPr>
      <w:spacing w:line="240" w:lineRule="auto"/>
    </w:pPr>
    <w:rPr>
      <w:sz w:val="20"/>
      <w:szCs w:val="20"/>
    </w:rPr>
  </w:style>
  <w:style w:type="character" w:customStyle="1" w:styleId="FootnoteTextChar">
    <w:name w:val="Footnote Text Char"/>
    <w:basedOn w:val="DefaultParagraphFont"/>
    <w:link w:val="FootnoteText"/>
    <w:uiPriority w:val="99"/>
    <w:semiHidden/>
    <w:rsid w:val="00CD11E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D11EE"/>
    <w:rPr>
      <w:vertAlign w:val="superscript"/>
    </w:rPr>
  </w:style>
  <w:style w:type="character" w:styleId="Hyperlink">
    <w:name w:val="Hyperlink"/>
    <w:basedOn w:val="DefaultParagraphFont"/>
    <w:uiPriority w:val="99"/>
    <w:unhideWhenUsed/>
    <w:rsid w:val="00F11647"/>
    <w:rPr>
      <w:color w:val="0000FF" w:themeColor="hyperlink"/>
      <w:u w:val="single"/>
    </w:rPr>
  </w:style>
  <w:style w:type="paragraph" w:styleId="BalloonText">
    <w:name w:val="Balloon Text"/>
    <w:basedOn w:val="Normal"/>
    <w:link w:val="BalloonTextChar"/>
    <w:uiPriority w:val="99"/>
    <w:semiHidden/>
    <w:unhideWhenUsed/>
    <w:rsid w:val="008908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8F"/>
    <w:rPr>
      <w:rFonts w:ascii="Tahoma" w:eastAsia="Times New Roman" w:hAnsi="Tahoma" w:cs="Tahoma"/>
      <w:sz w:val="16"/>
      <w:szCs w:val="16"/>
    </w:rPr>
  </w:style>
  <w:style w:type="paragraph" w:styleId="Caption">
    <w:name w:val="caption"/>
    <w:basedOn w:val="Normal"/>
    <w:next w:val="Normal"/>
    <w:uiPriority w:val="35"/>
    <w:unhideWhenUsed/>
    <w:qFormat/>
    <w:rsid w:val="00481423"/>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0440A"/>
    <w:rPr>
      <w:color w:val="800080" w:themeColor="followedHyperlink"/>
      <w:u w:val="single"/>
    </w:rPr>
  </w:style>
  <w:style w:type="character" w:styleId="CommentReference">
    <w:name w:val="annotation reference"/>
    <w:basedOn w:val="DefaultParagraphFont"/>
    <w:uiPriority w:val="99"/>
    <w:semiHidden/>
    <w:unhideWhenUsed/>
    <w:rsid w:val="00373BE0"/>
    <w:rPr>
      <w:sz w:val="16"/>
      <w:szCs w:val="16"/>
    </w:rPr>
  </w:style>
  <w:style w:type="paragraph" w:styleId="CommentText">
    <w:name w:val="annotation text"/>
    <w:basedOn w:val="Normal"/>
    <w:link w:val="CommentTextChar"/>
    <w:uiPriority w:val="99"/>
    <w:semiHidden/>
    <w:unhideWhenUsed/>
    <w:rsid w:val="00373BE0"/>
    <w:pPr>
      <w:spacing w:line="240" w:lineRule="auto"/>
    </w:pPr>
    <w:rPr>
      <w:sz w:val="20"/>
      <w:szCs w:val="20"/>
    </w:rPr>
  </w:style>
  <w:style w:type="character" w:customStyle="1" w:styleId="CommentTextChar">
    <w:name w:val="Comment Text Char"/>
    <w:basedOn w:val="DefaultParagraphFont"/>
    <w:link w:val="CommentText"/>
    <w:uiPriority w:val="99"/>
    <w:semiHidden/>
    <w:rsid w:val="00373B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3BE0"/>
    <w:rPr>
      <w:b/>
      <w:bCs/>
    </w:rPr>
  </w:style>
  <w:style w:type="character" w:customStyle="1" w:styleId="CommentSubjectChar">
    <w:name w:val="Comment Subject Char"/>
    <w:basedOn w:val="CommentTextChar"/>
    <w:link w:val="CommentSubject"/>
    <w:uiPriority w:val="99"/>
    <w:semiHidden/>
    <w:rsid w:val="00373BE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6525">
      <w:bodyDiv w:val="1"/>
      <w:marLeft w:val="0"/>
      <w:marRight w:val="0"/>
      <w:marTop w:val="0"/>
      <w:marBottom w:val="0"/>
      <w:divBdr>
        <w:top w:val="none" w:sz="0" w:space="0" w:color="auto"/>
        <w:left w:val="none" w:sz="0" w:space="0" w:color="auto"/>
        <w:bottom w:val="none" w:sz="0" w:space="0" w:color="auto"/>
        <w:right w:val="none" w:sz="0" w:space="0" w:color="auto"/>
      </w:divBdr>
      <w:divsChild>
        <w:div w:id="1611476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432744">
              <w:marLeft w:val="0"/>
              <w:marRight w:val="0"/>
              <w:marTop w:val="0"/>
              <w:marBottom w:val="0"/>
              <w:divBdr>
                <w:top w:val="none" w:sz="0" w:space="0" w:color="auto"/>
                <w:left w:val="none" w:sz="0" w:space="0" w:color="auto"/>
                <w:bottom w:val="none" w:sz="0" w:space="0" w:color="auto"/>
                <w:right w:val="none" w:sz="0" w:space="0" w:color="auto"/>
              </w:divBdr>
              <w:divsChild>
                <w:div w:id="1363049178">
                  <w:marLeft w:val="0"/>
                  <w:marRight w:val="0"/>
                  <w:marTop w:val="0"/>
                  <w:marBottom w:val="0"/>
                  <w:divBdr>
                    <w:top w:val="none" w:sz="0" w:space="0" w:color="auto"/>
                    <w:left w:val="none" w:sz="0" w:space="0" w:color="auto"/>
                    <w:bottom w:val="none" w:sz="0" w:space="0" w:color="auto"/>
                    <w:right w:val="none" w:sz="0" w:space="0" w:color="auto"/>
                  </w:divBdr>
                  <w:divsChild>
                    <w:div w:id="1553734887">
                      <w:marLeft w:val="0"/>
                      <w:marRight w:val="0"/>
                      <w:marTop w:val="0"/>
                      <w:marBottom w:val="0"/>
                      <w:divBdr>
                        <w:top w:val="none" w:sz="0" w:space="0" w:color="auto"/>
                        <w:left w:val="none" w:sz="0" w:space="0" w:color="auto"/>
                        <w:bottom w:val="none" w:sz="0" w:space="0" w:color="auto"/>
                        <w:right w:val="none" w:sz="0" w:space="0" w:color="auto"/>
                      </w:divBdr>
                      <w:divsChild>
                        <w:div w:id="1684212028">
                          <w:marLeft w:val="0"/>
                          <w:marRight w:val="0"/>
                          <w:marTop w:val="0"/>
                          <w:marBottom w:val="0"/>
                          <w:divBdr>
                            <w:top w:val="none" w:sz="0" w:space="0" w:color="auto"/>
                            <w:left w:val="none" w:sz="0" w:space="0" w:color="auto"/>
                            <w:bottom w:val="none" w:sz="0" w:space="0" w:color="auto"/>
                            <w:right w:val="none" w:sz="0" w:space="0" w:color="auto"/>
                          </w:divBdr>
                          <w:divsChild>
                            <w:div w:id="25417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429524">
                                  <w:marLeft w:val="0"/>
                                  <w:marRight w:val="0"/>
                                  <w:marTop w:val="0"/>
                                  <w:marBottom w:val="0"/>
                                  <w:divBdr>
                                    <w:top w:val="none" w:sz="0" w:space="0" w:color="auto"/>
                                    <w:left w:val="none" w:sz="0" w:space="0" w:color="auto"/>
                                    <w:bottom w:val="none" w:sz="0" w:space="0" w:color="auto"/>
                                    <w:right w:val="none" w:sz="0" w:space="0" w:color="auto"/>
                                  </w:divBdr>
                                  <w:divsChild>
                                    <w:div w:id="663051528">
                                      <w:marLeft w:val="0"/>
                                      <w:marRight w:val="0"/>
                                      <w:marTop w:val="0"/>
                                      <w:marBottom w:val="0"/>
                                      <w:divBdr>
                                        <w:top w:val="none" w:sz="0" w:space="0" w:color="auto"/>
                                        <w:left w:val="none" w:sz="0" w:space="0" w:color="auto"/>
                                        <w:bottom w:val="none" w:sz="0" w:space="0" w:color="auto"/>
                                        <w:right w:val="none" w:sz="0" w:space="0" w:color="auto"/>
                                      </w:divBdr>
                                      <w:divsChild>
                                        <w:div w:id="12962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673450">
      <w:bodyDiv w:val="1"/>
      <w:marLeft w:val="0"/>
      <w:marRight w:val="0"/>
      <w:marTop w:val="0"/>
      <w:marBottom w:val="0"/>
      <w:divBdr>
        <w:top w:val="none" w:sz="0" w:space="0" w:color="auto"/>
        <w:left w:val="none" w:sz="0" w:space="0" w:color="auto"/>
        <w:bottom w:val="none" w:sz="0" w:space="0" w:color="auto"/>
        <w:right w:val="none" w:sz="0" w:space="0" w:color="auto"/>
      </w:divBdr>
    </w:div>
    <w:div w:id="1133596282">
      <w:bodyDiv w:val="1"/>
      <w:marLeft w:val="0"/>
      <w:marRight w:val="0"/>
      <w:marTop w:val="0"/>
      <w:marBottom w:val="0"/>
      <w:divBdr>
        <w:top w:val="none" w:sz="0" w:space="0" w:color="auto"/>
        <w:left w:val="none" w:sz="0" w:space="0" w:color="auto"/>
        <w:bottom w:val="none" w:sz="0" w:space="0" w:color="auto"/>
        <w:right w:val="none" w:sz="0" w:space="0" w:color="auto"/>
      </w:divBdr>
      <w:divsChild>
        <w:div w:id="1186478105">
          <w:marLeft w:val="0"/>
          <w:marRight w:val="0"/>
          <w:marTop w:val="0"/>
          <w:marBottom w:val="330"/>
          <w:divBdr>
            <w:top w:val="none" w:sz="0" w:space="0" w:color="auto"/>
            <w:left w:val="none" w:sz="0" w:space="0" w:color="auto"/>
            <w:bottom w:val="none" w:sz="0" w:space="0" w:color="auto"/>
            <w:right w:val="none" w:sz="0" w:space="0" w:color="auto"/>
          </w:divBdr>
        </w:div>
        <w:div w:id="841627800">
          <w:marLeft w:val="0"/>
          <w:marRight w:val="0"/>
          <w:marTop w:val="0"/>
          <w:marBottom w:val="0"/>
          <w:divBdr>
            <w:top w:val="none" w:sz="0" w:space="0" w:color="auto"/>
            <w:left w:val="none" w:sz="0" w:space="0" w:color="auto"/>
            <w:bottom w:val="none" w:sz="0" w:space="0" w:color="auto"/>
            <w:right w:val="none" w:sz="0" w:space="0" w:color="auto"/>
          </w:divBdr>
        </w:div>
      </w:divsChild>
    </w:div>
    <w:div w:id="1653866943">
      <w:bodyDiv w:val="1"/>
      <w:marLeft w:val="0"/>
      <w:marRight w:val="0"/>
      <w:marTop w:val="0"/>
      <w:marBottom w:val="0"/>
      <w:divBdr>
        <w:top w:val="none" w:sz="0" w:space="0" w:color="auto"/>
        <w:left w:val="none" w:sz="0" w:space="0" w:color="auto"/>
        <w:bottom w:val="none" w:sz="0" w:space="0" w:color="auto"/>
        <w:right w:val="none" w:sz="0" w:space="0" w:color="auto"/>
      </w:divBdr>
      <w:divsChild>
        <w:div w:id="2002615318">
          <w:marLeft w:val="0"/>
          <w:marRight w:val="0"/>
          <w:marTop w:val="0"/>
          <w:marBottom w:val="330"/>
          <w:divBdr>
            <w:top w:val="none" w:sz="0" w:space="0" w:color="auto"/>
            <w:left w:val="none" w:sz="0" w:space="0" w:color="auto"/>
            <w:bottom w:val="none" w:sz="0" w:space="0" w:color="auto"/>
            <w:right w:val="none" w:sz="0" w:space="0" w:color="auto"/>
          </w:divBdr>
        </w:div>
        <w:div w:id="148252761">
          <w:marLeft w:val="0"/>
          <w:marRight w:val="0"/>
          <w:marTop w:val="0"/>
          <w:marBottom w:val="0"/>
          <w:divBdr>
            <w:top w:val="none" w:sz="0" w:space="0" w:color="auto"/>
            <w:left w:val="none" w:sz="0" w:space="0" w:color="auto"/>
            <w:bottom w:val="none" w:sz="0" w:space="0" w:color="auto"/>
            <w:right w:val="none" w:sz="0" w:space="0" w:color="auto"/>
          </w:divBdr>
        </w:div>
      </w:divsChild>
    </w:div>
    <w:div w:id="1741630835">
      <w:bodyDiv w:val="1"/>
      <w:marLeft w:val="0"/>
      <w:marRight w:val="0"/>
      <w:marTop w:val="0"/>
      <w:marBottom w:val="0"/>
      <w:divBdr>
        <w:top w:val="none" w:sz="0" w:space="0" w:color="auto"/>
        <w:left w:val="none" w:sz="0" w:space="0" w:color="auto"/>
        <w:bottom w:val="none" w:sz="0" w:space="0" w:color="auto"/>
        <w:right w:val="none" w:sz="0" w:space="0" w:color="auto"/>
      </w:divBdr>
      <w:divsChild>
        <w:div w:id="1716537119">
          <w:marLeft w:val="0"/>
          <w:marRight w:val="0"/>
          <w:marTop w:val="0"/>
          <w:marBottom w:val="330"/>
          <w:divBdr>
            <w:top w:val="none" w:sz="0" w:space="0" w:color="auto"/>
            <w:left w:val="none" w:sz="0" w:space="0" w:color="auto"/>
            <w:bottom w:val="none" w:sz="0" w:space="0" w:color="auto"/>
            <w:right w:val="none" w:sz="0" w:space="0" w:color="auto"/>
          </w:divBdr>
        </w:div>
        <w:div w:id="211991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urrealismcentre.ac.uk/papersofsurrealism/journal9/acrobat_files/Rrose%20Selavy%207.09.11.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ma.org/collection/browse_results.php?object_id=35701" TargetMode="Externa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r.uiowa.edu/cgi/viewcontent.cgi?article=1277&amp;context=dadas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philamuseum.org/collections/permanent/56973.html" TargetMode="External"/><Relationship Id="rId10" Type="http://schemas.openxmlformats.org/officeDocument/2006/relationships/image" Target="media/image3.jpe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roveatlantic.com/?title=Nad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68E71CB-45AF-4C86-AA0C-F88AC89E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Ortolano</dc:creator>
  <cp:lastModifiedBy>doctor</cp:lastModifiedBy>
  <cp:revision>2</cp:revision>
  <cp:lastPrinted>2014-06-22T16:46:00Z</cp:lastPrinted>
  <dcterms:created xsi:type="dcterms:W3CDTF">2014-07-22T10:48:00Z</dcterms:created>
  <dcterms:modified xsi:type="dcterms:W3CDTF">2014-07-22T10:48:00Z</dcterms:modified>
</cp:coreProperties>
</file>