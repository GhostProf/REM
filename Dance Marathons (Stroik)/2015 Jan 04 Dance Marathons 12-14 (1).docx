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DA82A8" w14:textId="77777777" w:rsidR="00FA223A" w:rsidRPr="00192A63" w:rsidRDefault="00FA223A" w:rsidP="00FA223A">
      <w:pPr>
        <w:pStyle w:val="NoSpacing"/>
        <w:rPr>
          <w:rFonts w:ascii="Times New Roman" w:hAnsi="Times New Roman" w:cs="Times New Roman"/>
          <w:b/>
          <w:sz w:val="24"/>
          <w:szCs w:val="24"/>
        </w:rPr>
      </w:pPr>
      <w:r w:rsidRPr="00192A63">
        <w:rPr>
          <w:rFonts w:ascii="Times New Roman" w:hAnsi="Times New Roman" w:cs="Times New Roman"/>
          <w:b/>
          <w:sz w:val="24"/>
          <w:szCs w:val="24"/>
        </w:rPr>
        <w:t>Dance Marathons</w:t>
      </w:r>
    </w:p>
    <w:p w14:paraId="0BD341B3" w14:textId="77777777" w:rsidR="00EE61DB" w:rsidRDefault="00EE61DB" w:rsidP="00FA223A">
      <w:pPr>
        <w:pStyle w:val="NoSpacing"/>
        <w:rPr>
          <w:rFonts w:ascii="Times New Roman" w:hAnsi="Times New Roman" w:cs="Times New Roman"/>
          <w:sz w:val="24"/>
          <w:szCs w:val="24"/>
        </w:rPr>
      </w:pPr>
    </w:p>
    <w:p w14:paraId="428C1B43" w14:textId="77777777" w:rsidR="00EE61DB" w:rsidRPr="00EE61DB" w:rsidRDefault="00EE61DB" w:rsidP="00FA223A">
      <w:pPr>
        <w:pStyle w:val="NoSpacing"/>
        <w:rPr>
          <w:rFonts w:ascii="Times New Roman" w:hAnsi="Times New Roman" w:cs="Times New Roman"/>
          <w:b/>
          <w:sz w:val="24"/>
          <w:szCs w:val="24"/>
          <w:rPrChange w:id="0" w:author="Editorial Comments" w:date="2015-01-04T13:22:00Z">
            <w:rPr>
              <w:rFonts w:ascii="Times New Roman" w:hAnsi="Times New Roman" w:cs="Times New Roman"/>
              <w:sz w:val="24"/>
              <w:szCs w:val="24"/>
            </w:rPr>
          </w:rPrChange>
        </w:rPr>
      </w:pPr>
      <w:ins w:id="1" w:author="Editorial Comments" w:date="2015-01-04T13:22:00Z">
        <w:r w:rsidRPr="00EE61DB">
          <w:rPr>
            <w:rFonts w:ascii="Times New Roman" w:hAnsi="Times New Roman" w:cs="Times New Roman"/>
            <w:b/>
            <w:sz w:val="24"/>
            <w:szCs w:val="24"/>
            <w:rPrChange w:id="2" w:author="Editorial Comments" w:date="2015-01-04T13:22:00Z">
              <w:rPr>
                <w:rFonts w:ascii="Times New Roman" w:hAnsi="Times New Roman" w:cs="Times New Roman"/>
                <w:sz w:val="24"/>
                <w:szCs w:val="24"/>
              </w:rPr>
            </w:rPrChange>
          </w:rPr>
          <w:t>Summary</w:t>
        </w:r>
      </w:ins>
    </w:p>
    <w:p w14:paraId="13FEABC4" w14:textId="77777777" w:rsidR="00FA223A" w:rsidRDefault="00FA223A" w:rsidP="00FA223A">
      <w:pPr>
        <w:pStyle w:val="NoSpacing"/>
        <w:rPr>
          <w:rFonts w:ascii="Times New Roman" w:hAnsi="Times New Roman" w:cs="Times New Roman"/>
          <w:sz w:val="24"/>
          <w:szCs w:val="24"/>
        </w:rPr>
      </w:pPr>
      <w:r w:rsidRPr="00192A63">
        <w:rPr>
          <w:rFonts w:ascii="Times New Roman" w:hAnsi="Times New Roman" w:cs="Times New Roman"/>
          <w:sz w:val="24"/>
          <w:szCs w:val="24"/>
        </w:rPr>
        <w:t xml:space="preserve">In a </w:t>
      </w:r>
      <w:r w:rsidR="00A20E50">
        <w:rPr>
          <w:rFonts w:ascii="Times New Roman" w:hAnsi="Times New Roman" w:cs="Times New Roman"/>
          <w:sz w:val="24"/>
          <w:szCs w:val="24"/>
        </w:rPr>
        <w:t xml:space="preserve">modernizing </w:t>
      </w:r>
      <w:r w:rsidRPr="00192A63">
        <w:rPr>
          <w:rFonts w:ascii="Times New Roman" w:hAnsi="Times New Roman" w:cs="Times New Roman"/>
          <w:sz w:val="24"/>
          <w:szCs w:val="24"/>
        </w:rPr>
        <w:t>society undergoing rapidly increasing mechanization, industrialization, urbanization,</w:t>
      </w:r>
      <w:r>
        <w:rPr>
          <w:rFonts w:ascii="Times New Roman" w:hAnsi="Times New Roman" w:cs="Times New Roman"/>
          <w:sz w:val="24"/>
          <w:szCs w:val="24"/>
        </w:rPr>
        <w:t xml:space="preserve"> commercialism and consumerism, dance marathons </w:t>
      </w:r>
      <w:r w:rsidR="00A20E50" w:rsidRPr="00192A63">
        <w:rPr>
          <w:rFonts w:ascii="Times New Roman" w:hAnsi="Times New Roman" w:cs="Times New Roman"/>
          <w:sz w:val="24"/>
          <w:szCs w:val="24"/>
        </w:rPr>
        <w:t xml:space="preserve">of the 1920s and 1930s </w:t>
      </w:r>
      <w:r w:rsidR="0014534F">
        <w:rPr>
          <w:rFonts w:ascii="Times New Roman" w:hAnsi="Times New Roman" w:cs="Times New Roman"/>
          <w:sz w:val="24"/>
          <w:szCs w:val="24"/>
        </w:rPr>
        <w:t>reflected social developments of the era</w:t>
      </w:r>
      <w:r>
        <w:rPr>
          <w:rFonts w:ascii="Times New Roman" w:hAnsi="Times New Roman" w:cs="Times New Roman"/>
          <w:sz w:val="24"/>
          <w:szCs w:val="24"/>
        </w:rPr>
        <w:t xml:space="preserve">.  Initially </w:t>
      </w:r>
      <w:r w:rsidR="00A26586">
        <w:rPr>
          <w:rFonts w:ascii="Times New Roman" w:hAnsi="Times New Roman" w:cs="Times New Roman"/>
          <w:sz w:val="24"/>
          <w:szCs w:val="24"/>
        </w:rPr>
        <w:t xml:space="preserve">competing </w:t>
      </w:r>
      <w:r>
        <w:rPr>
          <w:rFonts w:ascii="Times New Roman" w:hAnsi="Times New Roman" w:cs="Times New Roman"/>
          <w:sz w:val="24"/>
          <w:szCs w:val="24"/>
        </w:rPr>
        <w:t>dancer</w:t>
      </w:r>
      <w:r w:rsidRPr="00192A63">
        <w:rPr>
          <w:rFonts w:ascii="Times New Roman" w:hAnsi="Times New Roman" w:cs="Times New Roman"/>
          <w:sz w:val="24"/>
          <w:szCs w:val="24"/>
        </w:rPr>
        <w:t>s, working-class females in particu</w:t>
      </w:r>
      <w:r>
        <w:rPr>
          <w:rFonts w:ascii="Times New Roman" w:hAnsi="Times New Roman" w:cs="Times New Roman"/>
          <w:sz w:val="24"/>
          <w:szCs w:val="24"/>
        </w:rPr>
        <w:t>lar, wore out multiple partners</w:t>
      </w:r>
      <w:r w:rsidR="00A26586" w:rsidRPr="00A26586">
        <w:rPr>
          <w:rFonts w:ascii="Times New Roman" w:hAnsi="Times New Roman" w:cs="Times New Roman"/>
          <w:sz w:val="24"/>
          <w:szCs w:val="24"/>
        </w:rPr>
        <w:t xml:space="preserve"> </w:t>
      </w:r>
      <w:r w:rsidR="00A26586">
        <w:rPr>
          <w:rFonts w:ascii="Times New Roman" w:hAnsi="Times New Roman" w:cs="Times New Roman"/>
          <w:sz w:val="24"/>
          <w:szCs w:val="24"/>
        </w:rPr>
        <w:t>over the course of a day or two</w:t>
      </w:r>
      <w:r>
        <w:rPr>
          <w:rFonts w:ascii="Times New Roman" w:hAnsi="Times New Roman" w:cs="Times New Roman"/>
          <w:sz w:val="24"/>
          <w:szCs w:val="24"/>
        </w:rPr>
        <w:t xml:space="preserve">.  This </w:t>
      </w:r>
      <w:r w:rsidR="00A26586">
        <w:rPr>
          <w:rFonts w:ascii="Times New Roman" w:hAnsi="Times New Roman" w:cs="Times New Roman"/>
          <w:sz w:val="24"/>
          <w:szCs w:val="24"/>
        </w:rPr>
        <w:t xml:space="preserve">practice </w:t>
      </w:r>
      <w:r>
        <w:rPr>
          <w:rFonts w:ascii="Times New Roman" w:hAnsi="Times New Roman" w:cs="Times New Roman"/>
          <w:sz w:val="24"/>
          <w:szCs w:val="24"/>
        </w:rPr>
        <w:t>altered the purpose of social danci</w:t>
      </w:r>
      <w:r w:rsidR="00A20E50">
        <w:rPr>
          <w:rFonts w:ascii="Times New Roman" w:hAnsi="Times New Roman" w:cs="Times New Roman"/>
          <w:sz w:val="24"/>
          <w:szCs w:val="24"/>
        </w:rPr>
        <w:t xml:space="preserve">ng from being about the </w:t>
      </w:r>
      <w:r>
        <w:rPr>
          <w:rFonts w:ascii="Times New Roman" w:hAnsi="Times New Roman" w:cs="Times New Roman"/>
          <w:sz w:val="24"/>
          <w:szCs w:val="24"/>
        </w:rPr>
        <w:t xml:space="preserve">pleasure of the couple to being about the achievements of the individual. These females also </w:t>
      </w:r>
      <w:r w:rsidRPr="00D361F4">
        <w:rPr>
          <w:rFonts w:ascii="Times New Roman" w:hAnsi="Times New Roman" w:cs="Times New Roman"/>
          <w:sz w:val="24"/>
          <w:szCs w:val="24"/>
        </w:rPr>
        <w:t>demonstrated</w:t>
      </w:r>
      <w:r w:rsidR="000808A5">
        <w:rPr>
          <w:rFonts w:ascii="Times New Roman" w:hAnsi="Times New Roman" w:cs="Times New Roman"/>
          <w:sz w:val="24"/>
          <w:szCs w:val="24"/>
        </w:rPr>
        <w:t xml:space="preserve"> their physical abilities through a leisure </w:t>
      </w:r>
      <w:proofErr w:type="spellStart"/>
      <w:r w:rsidR="000808A5">
        <w:rPr>
          <w:rFonts w:ascii="Times New Roman" w:hAnsi="Times New Roman" w:cs="Times New Roman"/>
          <w:sz w:val="24"/>
          <w:szCs w:val="24"/>
        </w:rPr>
        <w:t>endeavo</w:t>
      </w:r>
      <w:ins w:id="3" w:author="Editorial Comments" w:date="2015-01-04T13:23:00Z">
        <w:r w:rsidR="00EE61DB">
          <w:rPr>
            <w:rFonts w:ascii="Times New Roman" w:hAnsi="Times New Roman" w:cs="Times New Roman"/>
            <w:sz w:val="24"/>
            <w:szCs w:val="24"/>
          </w:rPr>
          <w:t>u</w:t>
        </w:r>
      </w:ins>
      <w:r w:rsidR="000808A5">
        <w:rPr>
          <w:rFonts w:ascii="Times New Roman" w:hAnsi="Times New Roman" w:cs="Times New Roman"/>
          <w:sz w:val="24"/>
          <w:szCs w:val="24"/>
        </w:rPr>
        <w:t>r</w:t>
      </w:r>
      <w:proofErr w:type="spellEnd"/>
      <w:r w:rsidR="000808A5">
        <w:rPr>
          <w:rFonts w:ascii="Times New Roman" w:hAnsi="Times New Roman" w:cs="Times New Roman"/>
          <w:sz w:val="24"/>
          <w:szCs w:val="24"/>
        </w:rPr>
        <w:t xml:space="preserve"> </w:t>
      </w:r>
      <w:r w:rsidRPr="00D361F4">
        <w:rPr>
          <w:rFonts w:ascii="Times New Roman" w:hAnsi="Times New Roman" w:cs="Times New Roman"/>
          <w:sz w:val="24"/>
          <w:szCs w:val="24"/>
        </w:rPr>
        <w:t xml:space="preserve">at a time when Prohibition </w:t>
      </w:r>
      <w:r w:rsidR="000808A5">
        <w:rPr>
          <w:rFonts w:ascii="Times New Roman" w:hAnsi="Times New Roman" w:cs="Times New Roman"/>
          <w:sz w:val="24"/>
          <w:szCs w:val="24"/>
        </w:rPr>
        <w:t xml:space="preserve">sought to control embodied leisure </w:t>
      </w:r>
      <w:r w:rsidRPr="00D361F4">
        <w:rPr>
          <w:rFonts w:ascii="Times New Roman" w:hAnsi="Times New Roman" w:cs="Times New Roman"/>
          <w:sz w:val="24"/>
          <w:szCs w:val="24"/>
        </w:rPr>
        <w:t xml:space="preserve">activities.  </w:t>
      </w:r>
      <w:r w:rsidR="000808A5">
        <w:rPr>
          <w:rFonts w:ascii="Times New Roman" w:hAnsi="Times New Roman" w:cs="Times New Roman"/>
          <w:sz w:val="24"/>
          <w:szCs w:val="24"/>
        </w:rPr>
        <w:t>Later, dance marathons involved male-female couples dancing to beat other couples</w:t>
      </w:r>
      <w:r w:rsidRPr="00192A63">
        <w:rPr>
          <w:rFonts w:ascii="Times New Roman" w:hAnsi="Times New Roman" w:cs="Times New Roman"/>
          <w:sz w:val="24"/>
          <w:szCs w:val="24"/>
        </w:rPr>
        <w:t xml:space="preserve">.  </w:t>
      </w:r>
      <w:r w:rsidR="000808A5">
        <w:rPr>
          <w:rFonts w:ascii="Times New Roman" w:hAnsi="Times New Roman" w:cs="Times New Roman"/>
          <w:sz w:val="24"/>
          <w:szCs w:val="24"/>
        </w:rPr>
        <w:t>D</w:t>
      </w:r>
      <w:r w:rsidRPr="00192A63">
        <w:rPr>
          <w:rFonts w:ascii="Times New Roman" w:hAnsi="Times New Roman" w:cs="Times New Roman"/>
          <w:sz w:val="24"/>
          <w:szCs w:val="24"/>
        </w:rPr>
        <w:t xml:space="preserve">ance marathons became events </w:t>
      </w:r>
      <w:r w:rsidR="00F15EA9">
        <w:rPr>
          <w:rFonts w:ascii="Times New Roman" w:hAnsi="Times New Roman" w:cs="Times New Roman"/>
          <w:sz w:val="24"/>
          <w:szCs w:val="24"/>
        </w:rPr>
        <w:t xml:space="preserve">during the Great Depression </w:t>
      </w:r>
      <w:r w:rsidR="00C24D66">
        <w:rPr>
          <w:rFonts w:ascii="Times New Roman" w:hAnsi="Times New Roman" w:cs="Times New Roman"/>
          <w:sz w:val="24"/>
          <w:szCs w:val="24"/>
        </w:rPr>
        <w:t>that offered an embodimen</w:t>
      </w:r>
      <w:r w:rsidR="00232880">
        <w:rPr>
          <w:rFonts w:ascii="Times New Roman" w:hAnsi="Times New Roman" w:cs="Times New Roman"/>
          <w:sz w:val="24"/>
          <w:szCs w:val="24"/>
        </w:rPr>
        <w:t>t of hope by creating the possibility of financial gain for contestants.  T</w:t>
      </w:r>
      <w:r w:rsidR="00477D7A">
        <w:rPr>
          <w:rFonts w:ascii="Times New Roman" w:hAnsi="Times New Roman" w:cs="Times New Roman"/>
          <w:sz w:val="24"/>
          <w:szCs w:val="24"/>
        </w:rPr>
        <w:t>hey</w:t>
      </w:r>
      <w:r w:rsidR="00C24D66">
        <w:rPr>
          <w:rFonts w:ascii="Times New Roman" w:hAnsi="Times New Roman" w:cs="Times New Roman"/>
          <w:sz w:val="24"/>
          <w:szCs w:val="24"/>
        </w:rPr>
        <w:t xml:space="preserve"> rewarded endurance, suffering, and survival.  </w:t>
      </w:r>
      <w:r w:rsidR="00232880">
        <w:rPr>
          <w:rFonts w:ascii="Times New Roman" w:hAnsi="Times New Roman" w:cs="Times New Roman"/>
          <w:sz w:val="24"/>
          <w:szCs w:val="24"/>
        </w:rPr>
        <w:t>In them</w:t>
      </w:r>
      <w:r w:rsidR="00643D4B">
        <w:rPr>
          <w:rFonts w:ascii="Times New Roman" w:hAnsi="Times New Roman" w:cs="Times New Roman"/>
          <w:sz w:val="24"/>
          <w:szCs w:val="24"/>
        </w:rPr>
        <w:t>,</w:t>
      </w:r>
      <w:r w:rsidR="00232880">
        <w:rPr>
          <w:rFonts w:ascii="Times New Roman" w:hAnsi="Times New Roman" w:cs="Times New Roman"/>
          <w:sz w:val="24"/>
          <w:szCs w:val="24"/>
        </w:rPr>
        <w:t xml:space="preserve"> </w:t>
      </w:r>
      <w:r w:rsidR="00716E9B">
        <w:rPr>
          <w:rFonts w:ascii="Times New Roman" w:hAnsi="Times New Roman" w:cs="Times New Roman"/>
          <w:sz w:val="24"/>
          <w:szCs w:val="24"/>
        </w:rPr>
        <w:t>c</w:t>
      </w:r>
      <w:r w:rsidR="00F23BF8">
        <w:rPr>
          <w:rFonts w:ascii="Times New Roman" w:hAnsi="Times New Roman" w:cs="Times New Roman"/>
          <w:sz w:val="24"/>
          <w:szCs w:val="24"/>
        </w:rPr>
        <w:t>ompeting d</w:t>
      </w:r>
      <w:r w:rsidR="00F23BF8" w:rsidRPr="00CA45DE">
        <w:rPr>
          <w:rFonts w:ascii="Times New Roman" w:hAnsi="Times New Roman" w:cs="Times New Roman"/>
          <w:sz w:val="24"/>
          <w:szCs w:val="24"/>
        </w:rPr>
        <w:t>ance</w:t>
      </w:r>
      <w:r w:rsidR="00F23BF8">
        <w:rPr>
          <w:rFonts w:ascii="Times New Roman" w:hAnsi="Times New Roman" w:cs="Times New Roman"/>
          <w:sz w:val="24"/>
          <w:szCs w:val="24"/>
        </w:rPr>
        <w:t>rs</w:t>
      </w:r>
      <w:r w:rsidR="00F23BF8" w:rsidRPr="00CA45DE">
        <w:rPr>
          <w:rFonts w:ascii="Times New Roman" w:hAnsi="Times New Roman" w:cs="Times New Roman"/>
          <w:sz w:val="24"/>
          <w:szCs w:val="24"/>
        </w:rPr>
        <w:t xml:space="preserve"> </w:t>
      </w:r>
      <w:r w:rsidR="00F23BF8">
        <w:rPr>
          <w:rFonts w:ascii="Times New Roman" w:hAnsi="Times New Roman" w:cs="Times New Roman"/>
          <w:sz w:val="24"/>
          <w:szCs w:val="24"/>
        </w:rPr>
        <w:t xml:space="preserve">struggled to continue dancing, similar to so many who struggled to survive everyday life. </w:t>
      </w:r>
      <w:r w:rsidR="00A10F2B">
        <w:rPr>
          <w:rFonts w:ascii="Times New Roman" w:hAnsi="Times New Roman" w:cs="Times New Roman"/>
          <w:sz w:val="24"/>
          <w:szCs w:val="24"/>
        </w:rPr>
        <w:t>Dance marathons</w:t>
      </w:r>
      <w:r w:rsidR="00477D7A">
        <w:rPr>
          <w:rFonts w:ascii="Times New Roman" w:hAnsi="Times New Roman" w:cs="Times New Roman"/>
          <w:sz w:val="24"/>
          <w:szCs w:val="24"/>
        </w:rPr>
        <w:t xml:space="preserve"> allowed distressed </w:t>
      </w:r>
      <w:r w:rsidR="00477D7A" w:rsidRPr="00192A63">
        <w:rPr>
          <w:rFonts w:ascii="Times New Roman" w:hAnsi="Times New Roman" w:cs="Times New Roman"/>
          <w:sz w:val="24"/>
          <w:szCs w:val="24"/>
        </w:rPr>
        <w:t>working-c</w:t>
      </w:r>
      <w:r w:rsidR="00477D7A">
        <w:rPr>
          <w:rFonts w:ascii="Times New Roman" w:hAnsi="Times New Roman" w:cs="Times New Roman"/>
          <w:sz w:val="24"/>
          <w:szCs w:val="24"/>
        </w:rPr>
        <w:t>lass individuals to sometimes feel like winners</w:t>
      </w:r>
      <w:r w:rsidR="00477D7A" w:rsidRPr="00192A63">
        <w:rPr>
          <w:rFonts w:ascii="Times New Roman" w:hAnsi="Times New Roman" w:cs="Times New Roman"/>
          <w:sz w:val="24"/>
          <w:szCs w:val="24"/>
        </w:rPr>
        <w:t xml:space="preserve">.  </w:t>
      </w:r>
      <w:r w:rsidR="00A10F2B">
        <w:rPr>
          <w:rFonts w:ascii="Times New Roman" w:hAnsi="Times New Roman" w:cs="Times New Roman"/>
          <w:sz w:val="24"/>
          <w:szCs w:val="24"/>
        </w:rPr>
        <w:t xml:space="preserve">Marathons were used to create and enhance local and national celebrities as well.  </w:t>
      </w:r>
      <w:r w:rsidR="00657B6A">
        <w:rPr>
          <w:rFonts w:ascii="Times New Roman" w:hAnsi="Times New Roman" w:cs="Times New Roman"/>
          <w:sz w:val="24"/>
          <w:szCs w:val="24"/>
        </w:rPr>
        <w:t xml:space="preserve">At the same time, promoters created </w:t>
      </w:r>
      <w:r w:rsidRPr="00192A63">
        <w:rPr>
          <w:rFonts w:ascii="Times New Roman" w:hAnsi="Times New Roman" w:cs="Times New Roman"/>
          <w:sz w:val="24"/>
          <w:szCs w:val="24"/>
        </w:rPr>
        <w:t>opportunities</w:t>
      </w:r>
      <w:r w:rsidR="000808A5">
        <w:rPr>
          <w:rFonts w:ascii="Times New Roman" w:hAnsi="Times New Roman" w:cs="Times New Roman"/>
          <w:sz w:val="24"/>
          <w:szCs w:val="24"/>
        </w:rPr>
        <w:t xml:space="preserve"> for themselves</w:t>
      </w:r>
      <w:r w:rsidRPr="00192A63">
        <w:rPr>
          <w:rFonts w:ascii="Times New Roman" w:hAnsi="Times New Roman" w:cs="Times New Roman"/>
          <w:sz w:val="24"/>
          <w:szCs w:val="24"/>
        </w:rPr>
        <w:t xml:space="preserve"> to earn profits by commercializing </w:t>
      </w:r>
      <w:r w:rsidR="000808A5">
        <w:rPr>
          <w:rFonts w:ascii="Times New Roman" w:hAnsi="Times New Roman" w:cs="Times New Roman"/>
          <w:sz w:val="24"/>
          <w:szCs w:val="24"/>
        </w:rPr>
        <w:t xml:space="preserve">and theatricalizing </w:t>
      </w:r>
      <w:r w:rsidRPr="00192A63">
        <w:rPr>
          <w:rFonts w:ascii="Times New Roman" w:hAnsi="Times New Roman" w:cs="Times New Roman"/>
          <w:sz w:val="24"/>
          <w:szCs w:val="24"/>
        </w:rPr>
        <w:t>a</w:t>
      </w:r>
      <w:r>
        <w:rPr>
          <w:rFonts w:ascii="Times New Roman" w:hAnsi="Times New Roman" w:cs="Times New Roman"/>
          <w:sz w:val="24"/>
          <w:szCs w:val="24"/>
        </w:rPr>
        <w:t xml:space="preserve"> new</w:t>
      </w:r>
      <w:r w:rsidR="000808A5">
        <w:rPr>
          <w:rFonts w:ascii="Times New Roman" w:hAnsi="Times New Roman" w:cs="Times New Roman"/>
          <w:sz w:val="24"/>
          <w:szCs w:val="24"/>
        </w:rPr>
        <w:t xml:space="preserve"> leisure </w:t>
      </w:r>
      <w:r w:rsidR="00657B6A">
        <w:rPr>
          <w:rFonts w:ascii="Times New Roman" w:hAnsi="Times New Roman" w:cs="Times New Roman"/>
          <w:sz w:val="24"/>
          <w:szCs w:val="24"/>
        </w:rPr>
        <w:t>activity</w:t>
      </w:r>
      <w:r w:rsidRPr="00A6054E">
        <w:rPr>
          <w:rFonts w:ascii="Times New Roman" w:hAnsi="Times New Roman" w:cs="Times New Roman"/>
          <w:sz w:val="24"/>
          <w:szCs w:val="24"/>
        </w:rPr>
        <w:t>.</w:t>
      </w:r>
      <w:r>
        <w:rPr>
          <w:rFonts w:ascii="Times New Roman" w:hAnsi="Times New Roman" w:cs="Times New Roman"/>
          <w:sz w:val="24"/>
          <w:szCs w:val="24"/>
        </w:rPr>
        <w:t xml:space="preserve">  </w:t>
      </w:r>
      <w:r w:rsidR="00845ECF">
        <w:rPr>
          <w:rFonts w:ascii="Times New Roman" w:hAnsi="Times New Roman" w:cs="Times New Roman"/>
          <w:sz w:val="24"/>
          <w:szCs w:val="24"/>
        </w:rPr>
        <w:t xml:space="preserve">Dance marathons thrived </w:t>
      </w:r>
      <w:r w:rsidRPr="00CA45DE">
        <w:rPr>
          <w:rFonts w:ascii="Times New Roman" w:hAnsi="Times New Roman" w:cs="Times New Roman"/>
          <w:sz w:val="24"/>
          <w:szCs w:val="24"/>
        </w:rPr>
        <w:t>until the U.S.</w:t>
      </w:r>
      <w:r w:rsidRPr="00192A63">
        <w:rPr>
          <w:rFonts w:ascii="Times New Roman" w:hAnsi="Times New Roman" w:cs="Times New Roman"/>
          <w:sz w:val="24"/>
          <w:szCs w:val="24"/>
        </w:rPr>
        <w:t xml:space="preserve"> economy began to recover and the job market soared, in large part due to </w:t>
      </w:r>
      <w:del w:id="4" w:author="Editorial Comments" w:date="2015-01-04T13:24:00Z">
        <w:r w:rsidRPr="00192A63" w:rsidDel="00EE61DB">
          <w:rPr>
            <w:rFonts w:ascii="Times New Roman" w:hAnsi="Times New Roman" w:cs="Times New Roman"/>
            <w:sz w:val="24"/>
            <w:szCs w:val="24"/>
          </w:rPr>
          <w:delText>World War II</w:delText>
        </w:r>
      </w:del>
      <w:ins w:id="5" w:author="Editorial Comments" w:date="2015-01-04T13:24:00Z">
        <w:r w:rsidR="00EE61DB">
          <w:rPr>
            <w:rFonts w:ascii="Times New Roman" w:hAnsi="Times New Roman" w:cs="Times New Roman"/>
            <w:sz w:val="24"/>
            <w:szCs w:val="24"/>
          </w:rPr>
          <w:t>Second World War</w:t>
        </w:r>
      </w:ins>
      <w:r w:rsidRPr="00192A63">
        <w:rPr>
          <w:rFonts w:ascii="Times New Roman" w:hAnsi="Times New Roman" w:cs="Times New Roman"/>
          <w:sz w:val="24"/>
          <w:szCs w:val="24"/>
        </w:rPr>
        <w:t xml:space="preserve">. </w:t>
      </w:r>
    </w:p>
    <w:p w14:paraId="2C102A30" w14:textId="77777777" w:rsidR="00FA223A" w:rsidRPr="00192A63" w:rsidRDefault="00FA223A" w:rsidP="00FA223A">
      <w:pPr>
        <w:pStyle w:val="NoSpacing"/>
        <w:rPr>
          <w:rFonts w:ascii="Times New Roman" w:hAnsi="Times New Roman" w:cs="Times New Roman"/>
          <w:sz w:val="24"/>
          <w:szCs w:val="24"/>
        </w:rPr>
      </w:pPr>
    </w:p>
    <w:p w14:paraId="032F3ED2" w14:textId="77777777" w:rsidR="00FA223A" w:rsidRPr="00C02B03" w:rsidRDefault="00FA223A" w:rsidP="00FA223A">
      <w:pPr>
        <w:pStyle w:val="NoSpacing"/>
        <w:rPr>
          <w:rFonts w:ascii="Times New Roman" w:hAnsi="Times New Roman" w:cs="Times New Roman"/>
          <w:sz w:val="24"/>
          <w:szCs w:val="24"/>
        </w:rPr>
      </w:pPr>
      <w:r w:rsidRPr="00C02B03">
        <w:rPr>
          <w:rFonts w:ascii="Times New Roman" w:hAnsi="Times New Roman" w:cs="Times New Roman"/>
          <w:sz w:val="24"/>
          <w:szCs w:val="24"/>
        </w:rPr>
        <w:t>The English dance instructors Olie Finnerty and Edgar Van Ollefin launched the dance marathon fad when they danced for seven hours on February 18, 1923.  The popularity of dance marathons in America</w:t>
      </w:r>
      <w:r w:rsidR="00716E9B">
        <w:rPr>
          <w:rFonts w:ascii="Times New Roman" w:hAnsi="Times New Roman" w:cs="Times New Roman"/>
          <w:sz w:val="24"/>
          <w:szCs w:val="24"/>
        </w:rPr>
        <w:t>, where they gained their biggest following,</w:t>
      </w:r>
      <w:r w:rsidRPr="00C02B03">
        <w:rPr>
          <w:rFonts w:ascii="Times New Roman" w:hAnsi="Times New Roman" w:cs="Times New Roman"/>
          <w:sz w:val="24"/>
          <w:szCs w:val="24"/>
        </w:rPr>
        <w:t xml:space="preserve"> exploded after Alma Cummings danced for twenty-seven hours in New York City on March 30-31, 1923</w:t>
      </w:r>
      <w:r w:rsidR="00716E9B">
        <w:rPr>
          <w:rFonts w:ascii="Times New Roman" w:hAnsi="Times New Roman" w:cs="Times New Roman"/>
          <w:sz w:val="24"/>
          <w:szCs w:val="24"/>
        </w:rPr>
        <w:t>, just six weeks later</w:t>
      </w:r>
      <w:r w:rsidRPr="00C02B03">
        <w:rPr>
          <w:rFonts w:ascii="Times New Roman" w:hAnsi="Times New Roman" w:cs="Times New Roman"/>
          <w:sz w:val="24"/>
          <w:szCs w:val="24"/>
        </w:rPr>
        <w:t xml:space="preserve">.  After exhausting six different partners, and becoming a focus of publicity, </w:t>
      </w:r>
      <w:r w:rsidRPr="00C02B03">
        <w:rPr>
          <w:rFonts w:ascii="Times New Roman" w:hAnsi="Times New Roman" w:cs="Times New Roman"/>
          <w:i/>
          <w:sz w:val="24"/>
          <w:szCs w:val="24"/>
        </w:rPr>
        <w:t>The Star Spangled Banner</w:t>
      </w:r>
      <w:r w:rsidRPr="00C02B03">
        <w:rPr>
          <w:rFonts w:ascii="Times New Roman" w:hAnsi="Times New Roman" w:cs="Times New Roman"/>
          <w:sz w:val="24"/>
          <w:szCs w:val="24"/>
        </w:rPr>
        <w:t xml:space="preserve"> rang out as Cummings claimed the record for nonstop dancing.  </w:t>
      </w:r>
      <w:r w:rsidR="00881FB1">
        <w:rPr>
          <w:rFonts w:ascii="Times New Roman" w:hAnsi="Times New Roman" w:cs="Times New Roman"/>
          <w:sz w:val="24"/>
          <w:szCs w:val="24"/>
        </w:rPr>
        <w:t>This</w:t>
      </w:r>
      <w:r w:rsidR="00B04102">
        <w:rPr>
          <w:rFonts w:ascii="Times New Roman" w:hAnsi="Times New Roman" w:cs="Times New Roman"/>
          <w:sz w:val="24"/>
          <w:szCs w:val="24"/>
        </w:rPr>
        <w:t xml:space="preserve"> </w:t>
      </w:r>
      <w:r w:rsidR="00881FB1">
        <w:rPr>
          <w:rFonts w:ascii="Times New Roman" w:hAnsi="Times New Roman" w:cs="Times New Roman"/>
          <w:sz w:val="24"/>
          <w:szCs w:val="24"/>
        </w:rPr>
        <w:t xml:space="preserve">represented </w:t>
      </w:r>
      <w:r w:rsidRPr="00C02B03">
        <w:rPr>
          <w:rFonts w:ascii="Times New Roman" w:hAnsi="Times New Roman" w:cs="Times New Roman"/>
          <w:sz w:val="24"/>
          <w:szCs w:val="24"/>
        </w:rPr>
        <w:t>a physical achievement for women in the U.S., and many working-class women followed Cummings’ lead into the world of dance marathons</w:t>
      </w:r>
      <w:r w:rsidR="00845ECF">
        <w:rPr>
          <w:rFonts w:ascii="Times New Roman" w:hAnsi="Times New Roman" w:cs="Times New Roman"/>
          <w:sz w:val="24"/>
          <w:szCs w:val="24"/>
        </w:rPr>
        <w:t xml:space="preserve"> during the 1920s</w:t>
      </w:r>
      <w:r w:rsidRPr="00C02B03">
        <w:rPr>
          <w:rFonts w:ascii="Times New Roman" w:hAnsi="Times New Roman" w:cs="Times New Roman"/>
          <w:sz w:val="24"/>
          <w:szCs w:val="24"/>
        </w:rPr>
        <w:t xml:space="preserve">.  </w:t>
      </w:r>
    </w:p>
    <w:p w14:paraId="4689A76D" w14:textId="77777777" w:rsidR="00FA223A" w:rsidRPr="00A438F5" w:rsidRDefault="00FA223A" w:rsidP="00FA223A">
      <w:pPr>
        <w:pStyle w:val="NoSpacing"/>
        <w:rPr>
          <w:rFonts w:ascii="Times New Roman" w:hAnsi="Times New Roman" w:cs="Times New Roman"/>
          <w:sz w:val="18"/>
          <w:szCs w:val="18"/>
        </w:rPr>
      </w:pPr>
    </w:p>
    <w:p w14:paraId="29E8CFBA" w14:textId="1038753D" w:rsidR="00FC1C7E" w:rsidRDefault="00FA223A" w:rsidP="00FA223A">
      <w:pPr>
        <w:pStyle w:val="NoSpacing"/>
        <w:rPr>
          <w:rFonts w:ascii="Times New Roman" w:hAnsi="Times New Roman" w:cs="Times New Roman"/>
          <w:sz w:val="24"/>
          <w:szCs w:val="24"/>
        </w:rPr>
      </w:pPr>
      <w:r w:rsidRPr="00C02B03">
        <w:rPr>
          <w:rFonts w:ascii="Times New Roman" w:hAnsi="Times New Roman" w:cs="Times New Roman"/>
          <w:sz w:val="24"/>
          <w:szCs w:val="24"/>
        </w:rPr>
        <w:t xml:space="preserve">The principles of and reasons for participating in dance marathons in America changed significantly by the end of the decade.  Initially, nonstop dancing </w:t>
      </w:r>
      <w:r w:rsidR="00B04102">
        <w:rPr>
          <w:rFonts w:ascii="Times New Roman" w:hAnsi="Times New Roman" w:cs="Times New Roman"/>
          <w:sz w:val="24"/>
          <w:szCs w:val="24"/>
        </w:rPr>
        <w:t xml:space="preserve">by individuals with a series of partners </w:t>
      </w:r>
      <w:r w:rsidRPr="00C02B03">
        <w:rPr>
          <w:rFonts w:ascii="Times New Roman" w:hAnsi="Times New Roman" w:cs="Times New Roman"/>
          <w:sz w:val="24"/>
          <w:szCs w:val="24"/>
        </w:rPr>
        <w:t>defined dance marathons.  Admission w</w:t>
      </w:r>
      <w:r w:rsidR="007D1BDD">
        <w:rPr>
          <w:rFonts w:ascii="Times New Roman" w:hAnsi="Times New Roman" w:cs="Times New Roman"/>
          <w:sz w:val="24"/>
          <w:szCs w:val="24"/>
        </w:rPr>
        <w:t xml:space="preserve">as not charged and no steadfast </w:t>
      </w:r>
      <w:r w:rsidRPr="00C02B03">
        <w:rPr>
          <w:rFonts w:ascii="Times New Roman" w:hAnsi="Times New Roman" w:cs="Times New Roman"/>
          <w:sz w:val="24"/>
          <w:szCs w:val="24"/>
        </w:rPr>
        <w:t>rules existed.  Friends and family simply came to watch someone they knew set a new record that the press might document.  This formula fail</w:t>
      </w:r>
      <w:r w:rsidR="00B04102">
        <w:rPr>
          <w:rFonts w:ascii="Times New Roman" w:hAnsi="Times New Roman" w:cs="Times New Roman"/>
          <w:sz w:val="24"/>
          <w:szCs w:val="24"/>
        </w:rPr>
        <w:t>ed to be highly entertaining on a mass scale</w:t>
      </w:r>
      <w:r w:rsidRPr="00C02B03">
        <w:rPr>
          <w:rFonts w:ascii="Times New Roman" w:hAnsi="Times New Roman" w:cs="Times New Roman"/>
          <w:sz w:val="24"/>
          <w:szCs w:val="24"/>
        </w:rPr>
        <w:t xml:space="preserve">.  Toward the end </w:t>
      </w:r>
      <w:r w:rsidR="003220DB">
        <w:rPr>
          <w:rFonts w:ascii="Times New Roman" w:hAnsi="Times New Roman" w:cs="Times New Roman"/>
          <w:sz w:val="24"/>
          <w:szCs w:val="24"/>
        </w:rPr>
        <w:t xml:space="preserve">of the 1920s a </w:t>
      </w:r>
      <w:r w:rsidR="00B04102">
        <w:rPr>
          <w:rFonts w:ascii="Times New Roman" w:hAnsi="Times New Roman" w:cs="Times New Roman"/>
          <w:sz w:val="24"/>
          <w:szCs w:val="24"/>
        </w:rPr>
        <w:t xml:space="preserve">more </w:t>
      </w:r>
      <w:r w:rsidR="003220DB">
        <w:rPr>
          <w:rFonts w:ascii="Times New Roman" w:hAnsi="Times New Roman" w:cs="Times New Roman"/>
          <w:sz w:val="24"/>
          <w:szCs w:val="24"/>
        </w:rPr>
        <w:t>successful format materialized</w:t>
      </w:r>
      <w:r w:rsidR="00B04102">
        <w:rPr>
          <w:rFonts w:ascii="Times New Roman" w:hAnsi="Times New Roman" w:cs="Times New Roman"/>
          <w:sz w:val="24"/>
          <w:szCs w:val="24"/>
        </w:rPr>
        <w:t xml:space="preserve"> based on drama and standardization</w:t>
      </w:r>
      <w:r w:rsidR="003220DB">
        <w:rPr>
          <w:rFonts w:ascii="Times New Roman" w:hAnsi="Times New Roman" w:cs="Times New Roman"/>
          <w:sz w:val="24"/>
          <w:szCs w:val="24"/>
        </w:rPr>
        <w:t>.</w:t>
      </w:r>
      <w:r w:rsidRPr="00C02B03">
        <w:rPr>
          <w:rFonts w:ascii="Times New Roman" w:hAnsi="Times New Roman" w:cs="Times New Roman"/>
          <w:sz w:val="24"/>
          <w:szCs w:val="24"/>
        </w:rPr>
        <w:t xml:space="preserve"> </w:t>
      </w:r>
      <w:r w:rsidR="003220DB">
        <w:rPr>
          <w:rFonts w:ascii="Times New Roman" w:hAnsi="Times New Roman" w:cs="Times New Roman"/>
          <w:sz w:val="24"/>
          <w:szCs w:val="24"/>
        </w:rPr>
        <w:t xml:space="preserve"> This format</w:t>
      </w:r>
      <w:r w:rsidRPr="00C02B03">
        <w:rPr>
          <w:rFonts w:ascii="Times New Roman" w:hAnsi="Times New Roman" w:cs="Times New Roman"/>
          <w:sz w:val="24"/>
          <w:szCs w:val="24"/>
        </w:rPr>
        <w:t xml:space="preserve"> carried on into the 1930s.  Marathoners now maintained the same partner for the duration of the event but were allowed fifteen minutes per hour to attend to personal needs.  As the length of marathons grew, promoters included live big-band music and vaudeville entertainers to break up the monotony of watching marathoners.  Promoters crafted fictional narratives about par</w:t>
      </w:r>
      <w:r w:rsidR="003220DB">
        <w:rPr>
          <w:rFonts w:ascii="Times New Roman" w:hAnsi="Times New Roman" w:cs="Times New Roman"/>
          <w:sz w:val="24"/>
          <w:szCs w:val="24"/>
        </w:rPr>
        <w:t>ticipants to engross observers.</w:t>
      </w:r>
      <w:r w:rsidRPr="00C02B03">
        <w:rPr>
          <w:rFonts w:ascii="Times New Roman" w:hAnsi="Times New Roman" w:cs="Times New Roman"/>
          <w:sz w:val="24"/>
          <w:szCs w:val="24"/>
        </w:rPr>
        <w:t xml:space="preserve">  </w:t>
      </w:r>
      <w:r w:rsidR="00B04102">
        <w:rPr>
          <w:rFonts w:ascii="Times New Roman" w:hAnsi="Times New Roman" w:cs="Times New Roman"/>
          <w:sz w:val="24"/>
          <w:szCs w:val="24"/>
        </w:rPr>
        <w:t xml:space="preserve">Audience members learned their stories </w:t>
      </w:r>
      <w:r w:rsidR="003220DB">
        <w:rPr>
          <w:rFonts w:ascii="Times New Roman" w:hAnsi="Times New Roman" w:cs="Times New Roman"/>
          <w:sz w:val="24"/>
          <w:szCs w:val="24"/>
        </w:rPr>
        <w:t xml:space="preserve">through </w:t>
      </w:r>
      <w:r w:rsidR="003220DB" w:rsidRPr="002826F4">
        <w:rPr>
          <w:rFonts w:ascii="Times New Roman" w:hAnsi="Times New Roman" w:cs="Times New Roman"/>
          <w:sz w:val="24"/>
          <w:szCs w:val="24"/>
        </w:rPr>
        <w:t xml:space="preserve">printed </w:t>
      </w:r>
      <w:del w:id="6" w:author="Editorial Comments" w:date="2015-01-04T13:25:00Z">
        <w:r w:rsidR="00B04102" w:rsidDel="003B577A">
          <w:rPr>
            <w:rFonts w:ascii="Times New Roman" w:hAnsi="Times New Roman" w:cs="Times New Roman"/>
            <w:sz w:val="24"/>
            <w:szCs w:val="24"/>
          </w:rPr>
          <w:delText>“</w:delText>
        </w:r>
      </w:del>
      <w:ins w:id="7" w:author="Editorial Comments" w:date="2015-01-04T13:25:00Z">
        <w:r w:rsidR="003B577A">
          <w:rPr>
            <w:rFonts w:ascii="Times New Roman" w:hAnsi="Times New Roman" w:cs="Times New Roman"/>
            <w:sz w:val="24"/>
            <w:szCs w:val="24"/>
          </w:rPr>
          <w:t>‘</w:t>
        </w:r>
      </w:ins>
      <w:r w:rsidR="003220DB">
        <w:rPr>
          <w:rFonts w:ascii="Times New Roman" w:hAnsi="Times New Roman" w:cs="Times New Roman"/>
          <w:sz w:val="24"/>
          <w:szCs w:val="24"/>
        </w:rPr>
        <w:t>dope</w:t>
      </w:r>
      <w:del w:id="8" w:author="Editorial Comments" w:date="2015-01-04T13:25:00Z">
        <w:r w:rsidR="00B04102" w:rsidDel="003B577A">
          <w:rPr>
            <w:rFonts w:ascii="Times New Roman" w:hAnsi="Times New Roman" w:cs="Times New Roman"/>
            <w:sz w:val="24"/>
            <w:szCs w:val="24"/>
          </w:rPr>
          <w:delText>”</w:delText>
        </w:r>
        <w:r w:rsidR="003220DB" w:rsidDel="003B577A">
          <w:rPr>
            <w:rFonts w:ascii="Times New Roman" w:hAnsi="Times New Roman" w:cs="Times New Roman"/>
            <w:sz w:val="24"/>
            <w:szCs w:val="24"/>
          </w:rPr>
          <w:delText xml:space="preserve"> </w:delText>
        </w:r>
      </w:del>
      <w:ins w:id="9" w:author="Editorial Comments" w:date="2015-01-04T13:25:00Z">
        <w:r w:rsidR="003B577A">
          <w:rPr>
            <w:rFonts w:ascii="Times New Roman" w:hAnsi="Times New Roman" w:cs="Times New Roman"/>
            <w:sz w:val="24"/>
            <w:szCs w:val="24"/>
          </w:rPr>
          <w:t>’</w:t>
        </w:r>
        <w:r w:rsidR="003B577A">
          <w:rPr>
            <w:rFonts w:ascii="Times New Roman" w:hAnsi="Times New Roman" w:cs="Times New Roman"/>
            <w:sz w:val="24"/>
            <w:szCs w:val="24"/>
          </w:rPr>
          <w:t xml:space="preserve"> </w:t>
        </w:r>
      </w:ins>
      <w:r w:rsidR="00B04102">
        <w:rPr>
          <w:rFonts w:ascii="Times New Roman" w:hAnsi="Times New Roman" w:cs="Times New Roman"/>
          <w:sz w:val="24"/>
          <w:szCs w:val="24"/>
        </w:rPr>
        <w:t xml:space="preserve">sheets, verbal commentary </w:t>
      </w:r>
      <w:r w:rsidR="003220DB">
        <w:rPr>
          <w:rFonts w:ascii="Times New Roman" w:hAnsi="Times New Roman" w:cs="Times New Roman"/>
          <w:sz w:val="24"/>
          <w:szCs w:val="24"/>
        </w:rPr>
        <w:t>by promoters and emcees, and conversations with dancers over the dance floor railings.  Promoters</w:t>
      </w:r>
      <w:r w:rsidRPr="00C02B03">
        <w:rPr>
          <w:rFonts w:ascii="Times New Roman" w:hAnsi="Times New Roman" w:cs="Times New Roman"/>
          <w:sz w:val="24"/>
          <w:szCs w:val="24"/>
        </w:rPr>
        <w:t xml:space="preserve"> made up stories about contestants falling in love, exaggerated injuries, and even hosted fake weddings for the sake of business and entertainment.</w:t>
      </w:r>
      <w:r w:rsidR="00FC1C7E">
        <w:rPr>
          <w:rFonts w:ascii="Times New Roman" w:hAnsi="Times New Roman" w:cs="Times New Roman"/>
          <w:sz w:val="24"/>
          <w:szCs w:val="24"/>
        </w:rPr>
        <w:t xml:space="preserve">  </w:t>
      </w:r>
      <w:r w:rsidR="00AE7F4F">
        <w:rPr>
          <w:rFonts w:ascii="Times New Roman" w:hAnsi="Times New Roman" w:cs="Times New Roman"/>
          <w:sz w:val="24"/>
          <w:szCs w:val="24"/>
        </w:rPr>
        <w:t>They</w:t>
      </w:r>
      <w:r w:rsidR="008C0557">
        <w:rPr>
          <w:rFonts w:ascii="Times New Roman" w:hAnsi="Times New Roman" w:cs="Times New Roman"/>
          <w:sz w:val="24"/>
          <w:szCs w:val="24"/>
        </w:rPr>
        <w:t xml:space="preserve"> felt they</w:t>
      </w:r>
      <w:r w:rsidR="00AE7F4F" w:rsidRPr="00192A63">
        <w:rPr>
          <w:rFonts w:ascii="Times New Roman" w:hAnsi="Times New Roman" w:cs="Times New Roman"/>
          <w:sz w:val="24"/>
          <w:szCs w:val="24"/>
        </w:rPr>
        <w:t xml:space="preserve"> had to keep increasing the drama of the competition to keep the public interested and sell tickets.</w:t>
      </w:r>
    </w:p>
    <w:p w14:paraId="6375D5DB" w14:textId="77777777" w:rsidR="00FC1C7E" w:rsidRDefault="00FC1C7E" w:rsidP="00FA223A">
      <w:pPr>
        <w:pStyle w:val="NoSpacing"/>
        <w:rPr>
          <w:rFonts w:ascii="Times New Roman" w:hAnsi="Times New Roman" w:cs="Times New Roman"/>
          <w:sz w:val="24"/>
          <w:szCs w:val="24"/>
        </w:rPr>
      </w:pPr>
    </w:p>
    <w:p w14:paraId="3A9A10BE" w14:textId="036466F1" w:rsidR="00FA223A" w:rsidRDefault="008C0557" w:rsidP="00FA223A">
      <w:pPr>
        <w:pStyle w:val="NoSpacing"/>
        <w:rPr>
          <w:rFonts w:ascii="Times New Roman" w:hAnsi="Times New Roman" w:cs="Times New Roman"/>
          <w:sz w:val="24"/>
          <w:szCs w:val="24"/>
        </w:rPr>
      </w:pPr>
      <w:r>
        <w:rPr>
          <w:rFonts w:ascii="Times New Roman" w:hAnsi="Times New Roman" w:cs="Times New Roman"/>
          <w:sz w:val="24"/>
          <w:szCs w:val="24"/>
        </w:rPr>
        <w:lastRenderedPageBreak/>
        <w:t>S</w:t>
      </w:r>
      <w:r w:rsidR="00690117">
        <w:rPr>
          <w:rFonts w:ascii="Times New Roman" w:hAnsi="Times New Roman" w:cs="Times New Roman"/>
          <w:sz w:val="24"/>
          <w:szCs w:val="24"/>
        </w:rPr>
        <w:t xml:space="preserve">tandardized </w:t>
      </w:r>
      <w:r w:rsidR="00716AFE">
        <w:rPr>
          <w:rFonts w:ascii="Times New Roman" w:hAnsi="Times New Roman" w:cs="Times New Roman"/>
          <w:sz w:val="24"/>
          <w:szCs w:val="24"/>
        </w:rPr>
        <w:t>dance m</w:t>
      </w:r>
      <w:r>
        <w:rPr>
          <w:rFonts w:ascii="Times New Roman" w:hAnsi="Times New Roman" w:cs="Times New Roman"/>
          <w:sz w:val="24"/>
          <w:szCs w:val="24"/>
        </w:rPr>
        <w:t xml:space="preserve">arathons </w:t>
      </w:r>
      <w:r w:rsidR="00FA223A" w:rsidRPr="00192A63">
        <w:rPr>
          <w:rFonts w:ascii="Times New Roman" w:hAnsi="Times New Roman" w:cs="Times New Roman"/>
          <w:sz w:val="24"/>
          <w:szCs w:val="24"/>
        </w:rPr>
        <w:t>became espec</w:t>
      </w:r>
      <w:r w:rsidR="00B04102">
        <w:rPr>
          <w:rFonts w:ascii="Times New Roman" w:hAnsi="Times New Roman" w:cs="Times New Roman"/>
          <w:sz w:val="24"/>
          <w:szCs w:val="24"/>
        </w:rPr>
        <w:t>ially important during</w:t>
      </w:r>
      <w:r w:rsidR="00AE7F4F">
        <w:rPr>
          <w:rFonts w:ascii="Times New Roman" w:hAnsi="Times New Roman" w:cs="Times New Roman"/>
          <w:sz w:val="24"/>
          <w:szCs w:val="24"/>
        </w:rPr>
        <w:t xml:space="preserve"> the </w:t>
      </w:r>
      <w:r w:rsidR="00B04102">
        <w:rPr>
          <w:rFonts w:ascii="Times New Roman" w:hAnsi="Times New Roman" w:cs="Times New Roman"/>
          <w:sz w:val="24"/>
          <w:szCs w:val="24"/>
        </w:rPr>
        <w:t>Depression, which began in 1929</w:t>
      </w:r>
      <w:r w:rsidR="006340B8">
        <w:rPr>
          <w:rFonts w:ascii="Times New Roman" w:hAnsi="Times New Roman" w:cs="Times New Roman"/>
          <w:sz w:val="24"/>
          <w:szCs w:val="24"/>
        </w:rPr>
        <w:t>.  People</w:t>
      </w:r>
      <w:r w:rsidR="00FA223A" w:rsidRPr="00192A63">
        <w:rPr>
          <w:rFonts w:ascii="Times New Roman" w:hAnsi="Times New Roman" w:cs="Times New Roman"/>
          <w:sz w:val="24"/>
          <w:szCs w:val="24"/>
        </w:rPr>
        <w:t xml:space="preserve"> </w:t>
      </w:r>
      <w:r w:rsidR="00B04102">
        <w:rPr>
          <w:rFonts w:ascii="Times New Roman" w:hAnsi="Times New Roman" w:cs="Times New Roman"/>
          <w:sz w:val="24"/>
          <w:szCs w:val="24"/>
        </w:rPr>
        <w:t>enjoyed watching dancers</w:t>
      </w:r>
      <w:r w:rsidR="00FA223A" w:rsidRPr="00192A63">
        <w:rPr>
          <w:rFonts w:ascii="Times New Roman" w:hAnsi="Times New Roman" w:cs="Times New Roman"/>
          <w:sz w:val="24"/>
          <w:szCs w:val="24"/>
        </w:rPr>
        <w:t xml:space="preserve"> struggl</w:t>
      </w:r>
      <w:r>
        <w:rPr>
          <w:rFonts w:ascii="Times New Roman" w:hAnsi="Times New Roman" w:cs="Times New Roman"/>
          <w:sz w:val="24"/>
          <w:szCs w:val="24"/>
        </w:rPr>
        <w:t>e</w:t>
      </w:r>
      <w:r w:rsidR="00B04102">
        <w:rPr>
          <w:rFonts w:ascii="Times New Roman" w:hAnsi="Times New Roman" w:cs="Times New Roman"/>
          <w:sz w:val="24"/>
          <w:szCs w:val="24"/>
        </w:rPr>
        <w:t xml:space="preserve"> to </w:t>
      </w:r>
      <w:r>
        <w:rPr>
          <w:rFonts w:ascii="Times New Roman" w:hAnsi="Times New Roman" w:cs="Times New Roman"/>
          <w:sz w:val="24"/>
          <w:szCs w:val="24"/>
        </w:rPr>
        <w:t>s</w:t>
      </w:r>
      <w:r w:rsidR="00B04102">
        <w:rPr>
          <w:rFonts w:ascii="Times New Roman" w:hAnsi="Times New Roman" w:cs="Times New Roman"/>
          <w:sz w:val="24"/>
          <w:szCs w:val="24"/>
        </w:rPr>
        <w:t>ucceed because it resonated with the everyday struggles</w:t>
      </w:r>
      <w:r>
        <w:rPr>
          <w:rFonts w:ascii="Times New Roman" w:hAnsi="Times New Roman" w:cs="Times New Roman"/>
          <w:sz w:val="24"/>
          <w:szCs w:val="24"/>
        </w:rPr>
        <w:t xml:space="preserve"> of the Depression</w:t>
      </w:r>
      <w:r w:rsidR="00B04102">
        <w:rPr>
          <w:rFonts w:ascii="Times New Roman" w:hAnsi="Times New Roman" w:cs="Times New Roman"/>
          <w:sz w:val="24"/>
          <w:szCs w:val="24"/>
        </w:rPr>
        <w:t xml:space="preserve"> life.</w:t>
      </w:r>
      <w:r>
        <w:rPr>
          <w:rFonts w:ascii="Times New Roman" w:hAnsi="Times New Roman" w:cs="Times New Roman"/>
          <w:sz w:val="24"/>
          <w:szCs w:val="24"/>
        </w:rPr>
        <w:t xml:space="preserve"> </w:t>
      </w:r>
      <w:r w:rsidR="00AE7F4F">
        <w:rPr>
          <w:rFonts w:ascii="Times New Roman" w:hAnsi="Times New Roman" w:cs="Times New Roman"/>
          <w:sz w:val="24"/>
          <w:szCs w:val="24"/>
        </w:rPr>
        <w:t>D</w:t>
      </w:r>
      <w:r w:rsidR="00B65931">
        <w:rPr>
          <w:rFonts w:ascii="Times New Roman" w:hAnsi="Times New Roman" w:cs="Times New Roman"/>
          <w:sz w:val="24"/>
          <w:szCs w:val="24"/>
        </w:rPr>
        <w:t>ance marathons blurred</w:t>
      </w:r>
      <w:r w:rsidR="006C292D">
        <w:rPr>
          <w:rFonts w:ascii="Times New Roman" w:hAnsi="Times New Roman" w:cs="Times New Roman"/>
          <w:sz w:val="24"/>
          <w:szCs w:val="24"/>
        </w:rPr>
        <w:t xml:space="preserve"> performa</w:t>
      </w:r>
      <w:r w:rsidR="00B65931">
        <w:rPr>
          <w:rFonts w:ascii="Times New Roman" w:hAnsi="Times New Roman" w:cs="Times New Roman"/>
          <w:sz w:val="24"/>
          <w:szCs w:val="24"/>
        </w:rPr>
        <w:t xml:space="preserve">nce and everyday life for </w:t>
      </w:r>
      <w:r w:rsidR="006C292D">
        <w:rPr>
          <w:rFonts w:ascii="Times New Roman" w:hAnsi="Times New Roman" w:cs="Times New Roman"/>
          <w:sz w:val="24"/>
          <w:szCs w:val="24"/>
        </w:rPr>
        <w:t>entertainment</w:t>
      </w:r>
      <w:r w:rsidR="00B65931">
        <w:rPr>
          <w:rFonts w:ascii="Times New Roman" w:hAnsi="Times New Roman" w:cs="Times New Roman"/>
          <w:sz w:val="24"/>
          <w:szCs w:val="24"/>
        </w:rPr>
        <w:t xml:space="preserve"> purposes</w:t>
      </w:r>
      <w:r w:rsidR="006C292D">
        <w:rPr>
          <w:rFonts w:ascii="Times New Roman" w:hAnsi="Times New Roman" w:cs="Times New Roman"/>
          <w:sz w:val="24"/>
          <w:szCs w:val="24"/>
        </w:rPr>
        <w:t xml:space="preserve">.  </w:t>
      </w:r>
      <w:r w:rsidR="00AE7F4F">
        <w:rPr>
          <w:rFonts w:ascii="Times New Roman" w:hAnsi="Times New Roman" w:cs="Times New Roman"/>
          <w:sz w:val="24"/>
          <w:szCs w:val="24"/>
        </w:rPr>
        <w:t>W</w:t>
      </w:r>
      <w:r w:rsidR="00B65931">
        <w:rPr>
          <w:rFonts w:ascii="Times New Roman" w:hAnsi="Times New Roman" w:cs="Times New Roman"/>
          <w:sz w:val="24"/>
          <w:szCs w:val="24"/>
        </w:rPr>
        <w:t xml:space="preserve">inners </w:t>
      </w:r>
      <w:r w:rsidR="00C24D66">
        <w:rPr>
          <w:rFonts w:ascii="Times New Roman" w:hAnsi="Times New Roman" w:cs="Times New Roman"/>
          <w:sz w:val="24"/>
          <w:szCs w:val="24"/>
        </w:rPr>
        <w:t xml:space="preserve">inspired hope as they demonstrated that </w:t>
      </w:r>
      <w:r w:rsidR="00B65931">
        <w:rPr>
          <w:rFonts w:ascii="Times New Roman" w:hAnsi="Times New Roman" w:cs="Times New Roman"/>
          <w:sz w:val="24"/>
          <w:szCs w:val="24"/>
        </w:rPr>
        <w:t xml:space="preserve">success </w:t>
      </w:r>
      <w:r w:rsidR="00C24D66">
        <w:rPr>
          <w:rFonts w:ascii="Times New Roman" w:hAnsi="Times New Roman" w:cs="Times New Roman"/>
          <w:sz w:val="24"/>
          <w:szCs w:val="24"/>
        </w:rPr>
        <w:t xml:space="preserve">was possible. </w:t>
      </w:r>
      <w:r w:rsidR="006C292D">
        <w:rPr>
          <w:rFonts w:ascii="Times New Roman" w:hAnsi="Times New Roman" w:cs="Times New Roman"/>
          <w:sz w:val="24"/>
          <w:szCs w:val="24"/>
        </w:rPr>
        <w:t>P</w:t>
      </w:r>
      <w:r w:rsidR="00FA223A" w:rsidRPr="00192A63">
        <w:rPr>
          <w:rFonts w:ascii="Times New Roman" w:hAnsi="Times New Roman" w:cs="Times New Roman"/>
          <w:sz w:val="24"/>
          <w:szCs w:val="24"/>
        </w:rPr>
        <w:t xml:space="preserve">articipants often included </w:t>
      </w:r>
      <w:r w:rsidR="00FA223A">
        <w:rPr>
          <w:rFonts w:ascii="Times New Roman" w:hAnsi="Times New Roman" w:cs="Times New Roman"/>
          <w:sz w:val="24"/>
          <w:szCs w:val="24"/>
        </w:rPr>
        <w:t xml:space="preserve">local </w:t>
      </w:r>
      <w:r w:rsidR="00FA223A" w:rsidRPr="00192A63">
        <w:rPr>
          <w:rFonts w:ascii="Times New Roman" w:hAnsi="Times New Roman" w:cs="Times New Roman"/>
          <w:sz w:val="24"/>
          <w:szCs w:val="24"/>
        </w:rPr>
        <w:t>working-class men and women facing financial hardships and unwanted free time</w:t>
      </w:r>
      <w:r w:rsidR="00C24D66">
        <w:rPr>
          <w:rFonts w:ascii="Times New Roman" w:hAnsi="Times New Roman" w:cs="Times New Roman"/>
          <w:sz w:val="24"/>
          <w:szCs w:val="24"/>
        </w:rPr>
        <w:t xml:space="preserve"> due to unemployment</w:t>
      </w:r>
      <w:r w:rsidR="006C292D">
        <w:rPr>
          <w:rFonts w:ascii="Times New Roman" w:hAnsi="Times New Roman" w:cs="Times New Roman"/>
          <w:sz w:val="24"/>
          <w:szCs w:val="24"/>
        </w:rPr>
        <w:t>, although</w:t>
      </w:r>
      <w:r w:rsidR="006C292D" w:rsidRPr="00192A63">
        <w:rPr>
          <w:rFonts w:ascii="Times New Roman" w:hAnsi="Times New Roman" w:cs="Times New Roman"/>
          <w:sz w:val="24"/>
          <w:szCs w:val="24"/>
        </w:rPr>
        <w:t xml:space="preserve"> some </w:t>
      </w:r>
      <w:r w:rsidR="00C24D66">
        <w:rPr>
          <w:rFonts w:ascii="Times New Roman" w:hAnsi="Times New Roman" w:cs="Times New Roman"/>
          <w:sz w:val="24"/>
          <w:szCs w:val="24"/>
        </w:rPr>
        <w:t>were professional competitors who</w:t>
      </w:r>
      <w:r w:rsidR="006C292D" w:rsidRPr="00192A63">
        <w:rPr>
          <w:rFonts w:ascii="Times New Roman" w:hAnsi="Times New Roman" w:cs="Times New Roman"/>
          <w:sz w:val="24"/>
          <w:szCs w:val="24"/>
        </w:rPr>
        <w:t xml:space="preserve"> trave</w:t>
      </w:r>
      <w:ins w:id="10" w:author="Editorial Comments" w:date="2015-01-04T13:26:00Z">
        <w:r w:rsidR="00ED59F0">
          <w:rPr>
            <w:rFonts w:ascii="Times New Roman" w:hAnsi="Times New Roman" w:cs="Times New Roman"/>
            <w:sz w:val="24"/>
            <w:szCs w:val="24"/>
          </w:rPr>
          <w:t>l</w:t>
        </w:r>
      </w:ins>
      <w:r w:rsidR="006C292D" w:rsidRPr="00192A63">
        <w:rPr>
          <w:rFonts w:ascii="Times New Roman" w:hAnsi="Times New Roman" w:cs="Times New Roman"/>
          <w:sz w:val="24"/>
          <w:szCs w:val="24"/>
        </w:rPr>
        <w:t>led from marath</w:t>
      </w:r>
      <w:r w:rsidR="006C292D">
        <w:rPr>
          <w:rFonts w:ascii="Times New Roman" w:hAnsi="Times New Roman" w:cs="Times New Roman"/>
          <w:sz w:val="24"/>
          <w:szCs w:val="24"/>
        </w:rPr>
        <w:t>on to maratho</w:t>
      </w:r>
      <w:r w:rsidR="00C24D66">
        <w:rPr>
          <w:rFonts w:ascii="Times New Roman" w:hAnsi="Times New Roman" w:cs="Times New Roman"/>
          <w:sz w:val="24"/>
          <w:szCs w:val="24"/>
        </w:rPr>
        <w:t>n to earn money</w:t>
      </w:r>
      <w:r w:rsidR="006C292D">
        <w:rPr>
          <w:rFonts w:ascii="Times New Roman" w:hAnsi="Times New Roman" w:cs="Times New Roman"/>
          <w:sz w:val="24"/>
          <w:szCs w:val="24"/>
        </w:rPr>
        <w:t xml:space="preserve">.  </w:t>
      </w:r>
      <w:r w:rsidR="00C24D66">
        <w:rPr>
          <w:rFonts w:ascii="Times New Roman" w:hAnsi="Times New Roman" w:cs="Times New Roman"/>
          <w:sz w:val="24"/>
          <w:szCs w:val="24"/>
        </w:rPr>
        <w:t>D</w:t>
      </w:r>
      <w:r w:rsidR="00557034">
        <w:rPr>
          <w:rFonts w:ascii="Times New Roman" w:hAnsi="Times New Roman" w:cs="Times New Roman"/>
          <w:sz w:val="24"/>
          <w:szCs w:val="24"/>
        </w:rPr>
        <w:t xml:space="preserve">ance marathons </w:t>
      </w:r>
      <w:r w:rsidR="00B65931">
        <w:rPr>
          <w:rFonts w:ascii="Times New Roman" w:hAnsi="Times New Roman" w:cs="Times New Roman"/>
          <w:sz w:val="24"/>
          <w:szCs w:val="24"/>
        </w:rPr>
        <w:t>became a way to</w:t>
      </w:r>
      <w:r w:rsidR="00557034">
        <w:rPr>
          <w:rFonts w:ascii="Times New Roman" w:hAnsi="Times New Roman" w:cs="Times New Roman"/>
          <w:sz w:val="24"/>
          <w:szCs w:val="24"/>
        </w:rPr>
        <w:t xml:space="preserve"> ease</w:t>
      </w:r>
      <w:r w:rsidR="00B65931">
        <w:rPr>
          <w:rFonts w:ascii="Times New Roman" w:hAnsi="Times New Roman" w:cs="Times New Roman"/>
          <w:sz w:val="24"/>
          <w:szCs w:val="24"/>
        </w:rPr>
        <w:t xml:space="preserve"> the suffering brought about by the Depression</w:t>
      </w:r>
      <w:r w:rsidR="00557034">
        <w:rPr>
          <w:rFonts w:ascii="Times New Roman" w:hAnsi="Times New Roman" w:cs="Times New Roman"/>
          <w:sz w:val="24"/>
          <w:szCs w:val="24"/>
        </w:rPr>
        <w:t xml:space="preserve">.  </w:t>
      </w:r>
    </w:p>
    <w:p w14:paraId="43812F3A" w14:textId="77777777" w:rsidR="00C24D66" w:rsidRDefault="00C24D66" w:rsidP="00FA223A">
      <w:pPr>
        <w:pStyle w:val="NoSpacing"/>
        <w:rPr>
          <w:rFonts w:ascii="Times New Roman" w:hAnsi="Times New Roman" w:cs="Times New Roman"/>
          <w:sz w:val="24"/>
          <w:szCs w:val="24"/>
        </w:rPr>
      </w:pPr>
    </w:p>
    <w:p w14:paraId="4DFD949E" w14:textId="530ED0ED" w:rsidR="00FA223A" w:rsidRPr="00192A63" w:rsidRDefault="008648EC" w:rsidP="00FA223A">
      <w:pPr>
        <w:pStyle w:val="NoSpacing"/>
        <w:rPr>
          <w:rFonts w:ascii="Times New Roman" w:hAnsi="Times New Roman" w:cs="Times New Roman"/>
          <w:sz w:val="24"/>
          <w:szCs w:val="24"/>
        </w:rPr>
      </w:pPr>
      <w:r>
        <w:rPr>
          <w:rFonts w:ascii="Times New Roman" w:hAnsi="Times New Roman" w:cs="Times New Roman"/>
          <w:sz w:val="24"/>
          <w:szCs w:val="24"/>
        </w:rPr>
        <w:t>Despite the waning of d</w:t>
      </w:r>
      <w:r w:rsidR="00FA223A" w:rsidRPr="00192A63">
        <w:rPr>
          <w:rFonts w:ascii="Times New Roman" w:hAnsi="Times New Roman" w:cs="Times New Roman"/>
          <w:sz w:val="24"/>
          <w:szCs w:val="24"/>
        </w:rPr>
        <w:t>ance marathons</w:t>
      </w:r>
      <w:r w:rsidR="00C24D66">
        <w:rPr>
          <w:rFonts w:ascii="Times New Roman" w:hAnsi="Times New Roman" w:cs="Times New Roman"/>
          <w:sz w:val="24"/>
          <w:szCs w:val="24"/>
        </w:rPr>
        <w:t xml:space="preserve"> by the end</w:t>
      </w:r>
      <w:r>
        <w:rPr>
          <w:rFonts w:ascii="Times New Roman" w:hAnsi="Times New Roman" w:cs="Times New Roman"/>
          <w:sz w:val="24"/>
          <w:szCs w:val="24"/>
        </w:rPr>
        <w:t xml:space="preserve"> of the 1930s, owing to the end of the Depression and beginning of </w:t>
      </w:r>
      <w:del w:id="11" w:author="Editorial Comments" w:date="2015-01-04T13:26:00Z">
        <w:r w:rsidDel="00ED59F0">
          <w:rPr>
            <w:rFonts w:ascii="Times New Roman" w:hAnsi="Times New Roman" w:cs="Times New Roman"/>
            <w:sz w:val="24"/>
            <w:szCs w:val="24"/>
          </w:rPr>
          <w:delText>World War II</w:delText>
        </w:r>
      </w:del>
      <w:ins w:id="12" w:author="Editorial Comments" w:date="2015-01-04T13:26:00Z">
        <w:r w:rsidR="00ED59F0">
          <w:rPr>
            <w:rFonts w:ascii="Times New Roman" w:hAnsi="Times New Roman" w:cs="Times New Roman"/>
            <w:sz w:val="24"/>
            <w:szCs w:val="24"/>
          </w:rPr>
          <w:t>the Second World War</w:t>
        </w:r>
      </w:ins>
      <w:r>
        <w:rPr>
          <w:rFonts w:ascii="Times New Roman" w:hAnsi="Times New Roman" w:cs="Times New Roman"/>
          <w:sz w:val="24"/>
          <w:szCs w:val="24"/>
        </w:rPr>
        <w:t xml:space="preserve">, </w:t>
      </w:r>
      <w:del w:id="13" w:author="Editorial Comments" w:date="2015-01-04T13:26:00Z">
        <w:r w:rsidDel="00ED59F0">
          <w:rPr>
            <w:rFonts w:ascii="Times New Roman" w:hAnsi="Times New Roman" w:cs="Times New Roman"/>
            <w:sz w:val="24"/>
            <w:szCs w:val="24"/>
          </w:rPr>
          <w:delText>they</w:delText>
        </w:r>
        <w:r w:rsidR="00FA223A" w:rsidDel="00ED59F0">
          <w:rPr>
            <w:rFonts w:ascii="Times New Roman" w:hAnsi="Times New Roman" w:cs="Times New Roman"/>
            <w:sz w:val="24"/>
            <w:szCs w:val="24"/>
          </w:rPr>
          <w:delText xml:space="preserve"> </w:delText>
        </w:r>
      </w:del>
      <w:ins w:id="14" w:author="Editorial Comments" w:date="2015-01-04T13:26:00Z">
        <w:r w:rsidR="00ED59F0">
          <w:rPr>
            <w:rFonts w:ascii="Times New Roman" w:hAnsi="Times New Roman" w:cs="Times New Roman"/>
            <w:sz w:val="24"/>
            <w:szCs w:val="24"/>
          </w:rPr>
          <w:t>these competitions</w:t>
        </w:r>
        <w:bookmarkStart w:id="15" w:name="_GoBack"/>
        <w:bookmarkEnd w:id="15"/>
        <w:r w:rsidR="00ED59F0">
          <w:rPr>
            <w:rFonts w:ascii="Times New Roman" w:hAnsi="Times New Roman" w:cs="Times New Roman"/>
            <w:sz w:val="24"/>
            <w:szCs w:val="24"/>
          </w:rPr>
          <w:t xml:space="preserve"> </w:t>
        </w:r>
      </w:ins>
      <w:r w:rsidR="00FA223A">
        <w:rPr>
          <w:rFonts w:ascii="Times New Roman" w:hAnsi="Times New Roman" w:cs="Times New Roman"/>
          <w:sz w:val="24"/>
          <w:szCs w:val="24"/>
        </w:rPr>
        <w:t xml:space="preserve">contributed to the rise of </w:t>
      </w:r>
      <w:r w:rsidR="00FA223A" w:rsidRPr="00192A63">
        <w:rPr>
          <w:rFonts w:ascii="Times New Roman" w:hAnsi="Times New Roman" w:cs="Times New Roman"/>
          <w:sz w:val="24"/>
          <w:szCs w:val="24"/>
        </w:rPr>
        <w:t>new forms of popular entertainment</w:t>
      </w:r>
      <w:r w:rsidR="00FA223A">
        <w:rPr>
          <w:rFonts w:ascii="Times New Roman" w:hAnsi="Times New Roman" w:cs="Times New Roman"/>
          <w:sz w:val="24"/>
          <w:szCs w:val="24"/>
        </w:rPr>
        <w:t xml:space="preserve"> that continue today, like</w:t>
      </w:r>
      <w:r w:rsidR="00FA223A" w:rsidRPr="00192A63">
        <w:rPr>
          <w:rFonts w:ascii="Times New Roman" w:hAnsi="Times New Roman" w:cs="Times New Roman"/>
          <w:sz w:val="24"/>
          <w:szCs w:val="24"/>
        </w:rPr>
        <w:t xml:space="preserve"> roller derbies.  Marathons were also precursors to the reality television shows of the current era</w:t>
      </w:r>
      <w:r w:rsidR="00FA223A">
        <w:rPr>
          <w:rFonts w:ascii="Times New Roman" w:hAnsi="Times New Roman" w:cs="Times New Roman"/>
          <w:sz w:val="24"/>
          <w:szCs w:val="24"/>
        </w:rPr>
        <w:t xml:space="preserve">, such as </w:t>
      </w:r>
      <w:r w:rsidR="00FA223A" w:rsidRPr="00825215">
        <w:rPr>
          <w:rFonts w:ascii="Times New Roman" w:hAnsi="Times New Roman" w:cs="Times New Roman"/>
          <w:i/>
          <w:sz w:val="24"/>
          <w:szCs w:val="24"/>
        </w:rPr>
        <w:t>So You Think You Can Dance</w:t>
      </w:r>
      <w:r w:rsidR="00FA223A">
        <w:rPr>
          <w:rFonts w:ascii="Times New Roman" w:hAnsi="Times New Roman" w:cs="Times New Roman"/>
          <w:sz w:val="24"/>
          <w:szCs w:val="24"/>
        </w:rPr>
        <w:t xml:space="preserve">, </w:t>
      </w:r>
      <w:r w:rsidR="00FA223A" w:rsidRPr="00E81F3A">
        <w:rPr>
          <w:rFonts w:ascii="Times New Roman" w:hAnsi="Times New Roman" w:cs="Times New Roman"/>
          <w:i/>
          <w:sz w:val="24"/>
          <w:szCs w:val="24"/>
        </w:rPr>
        <w:t>American Idol</w:t>
      </w:r>
      <w:r w:rsidR="00FA223A">
        <w:rPr>
          <w:rFonts w:ascii="Times New Roman" w:hAnsi="Times New Roman" w:cs="Times New Roman"/>
          <w:sz w:val="24"/>
          <w:szCs w:val="24"/>
        </w:rPr>
        <w:t xml:space="preserve">, and </w:t>
      </w:r>
      <w:r w:rsidR="00FA223A" w:rsidRPr="00825215">
        <w:rPr>
          <w:rFonts w:ascii="Times New Roman" w:hAnsi="Times New Roman" w:cs="Times New Roman"/>
          <w:i/>
          <w:sz w:val="24"/>
          <w:szCs w:val="24"/>
        </w:rPr>
        <w:t>Survivor</w:t>
      </w:r>
      <w:r>
        <w:rPr>
          <w:rFonts w:ascii="Times New Roman" w:hAnsi="Times New Roman" w:cs="Times New Roman"/>
          <w:sz w:val="24"/>
          <w:szCs w:val="24"/>
        </w:rPr>
        <w:t xml:space="preserve">. Audiences continue to be </w:t>
      </w:r>
      <w:r w:rsidR="00FA223A" w:rsidRPr="00192A63">
        <w:rPr>
          <w:rFonts w:ascii="Times New Roman" w:hAnsi="Times New Roman" w:cs="Times New Roman"/>
          <w:sz w:val="24"/>
          <w:szCs w:val="24"/>
        </w:rPr>
        <w:t>entertain</w:t>
      </w:r>
      <w:r>
        <w:rPr>
          <w:rFonts w:ascii="Times New Roman" w:hAnsi="Times New Roman" w:cs="Times New Roman"/>
          <w:sz w:val="24"/>
          <w:szCs w:val="24"/>
        </w:rPr>
        <w:t>ed by the combination of competition with constructed</w:t>
      </w:r>
      <w:r w:rsidR="00FA223A" w:rsidRPr="00192A63">
        <w:rPr>
          <w:rFonts w:ascii="Times New Roman" w:hAnsi="Times New Roman" w:cs="Times New Roman"/>
          <w:sz w:val="24"/>
          <w:szCs w:val="24"/>
        </w:rPr>
        <w:t xml:space="preserve"> storylines an</w:t>
      </w:r>
      <w:r w:rsidR="00FA223A">
        <w:rPr>
          <w:rFonts w:ascii="Times New Roman" w:hAnsi="Times New Roman" w:cs="Times New Roman"/>
          <w:sz w:val="24"/>
          <w:szCs w:val="24"/>
        </w:rPr>
        <w:t>d drama</w:t>
      </w:r>
      <w:r>
        <w:rPr>
          <w:rFonts w:ascii="Times New Roman" w:hAnsi="Times New Roman" w:cs="Times New Roman"/>
          <w:sz w:val="24"/>
          <w:szCs w:val="24"/>
        </w:rPr>
        <w:t xml:space="preserve">.  </w:t>
      </w:r>
      <w:r w:rsidR="00C24D66">
        <w:rPr>
          <w:rFonts w:ascii="Times New Roman" w:hAnsi="Times New Roman" w:cs="Times New Roman"/>
          <w:sz w:val="24"/>
          <w:szCs w:val="24"/>
        </w:rPr>
        <w:t xml:space="preserve">People enjoy watching ordinary people </w:t>
      </w:r>
      <w:r w:rsidR="00FA223A" w:rsidRPr="00192A63">
        <w:rPr>
          <w:rFonts w:ascii="Times New Roman" w:hAnsi="Times New Roman" w:cs="Times New Roman"/>
          <w:sz w:val="24"/>
          <w:szCs w:val="24"/>
        </w:rPr>
        <w:t>test the limits of the physical body in hopes of attaining</w:t>
      </w:r>
      <w:r w:rsidR="00FA223A">
        <w:rPr>
          <w:rFonts w:ascii="Times New Roman" w:hAnsi="Times New Roman" w:cs="Times New Roman"/>
          <w:sz w:val="24"/>
          <w:szCs w:val="24"/>
        </w:rPr>
        <w:t xml:space="preserve"> money and</w:t>
      </w:r>
      <w:r w:rsidR="00FA223A" w:rsidRPr="00192A63">
        <w:rPr>
          <w:rFonts w:ascii="Times New Roman" w:hAnsi="Times New Roman" w:cs="Times New Roman"/>
          <w:sz w:val="24"/>
          <w:szCs w:val="24"/>
        </w:rPr>
        <w:t xml:space="preserve"> fa</w:t>
      </w:r>
      <w:r w:rsidR="00C24D66">
        <w:rPr>
          <w:rFonts w:ascii="Times New Roman" w:hAnsi="Times New Roman" w:cs="Times New Roman"/>
          <w:sz w:val="24"/>
          <w:szCs w:val="24"/>
        </w:rPr>
        <w:t xml:space="preserve">me, however temporary. Such </w:t>
      </w:r>
      <w:proofErr w:type="spellStart"/>
      <w:r w:rsidR="00C24D66">
        <w:rPr>
          <w:rFonts w:ascii="Times New Roman" w:hAnsi="Times New Roman" w:cs="Times New Roman"/>
          <w:sz w:val="24"/>
          <w:szCs w:val="24"/>
        </w:rPr>
        <w:t>theatricalizations</w:t>
      </w:r>
      <w:proofErr w:type="spellEnd"/>
      <w:r w:rsidR="00C24D66">
        <w:rPr>
          <w:rFonts w:ascii="Times New Roman" w:hAnsi="Times New Roman" w:cs="Times New Roman"/>
          <w:sz w:val="24"/>
          <w:szCs w:val="24"/>
        </w:rPr>
        <w:t xml:space="preserve"> of</w:t>
      </w:r>
      <w:r w:rsidR="00FA223A" w:rsidRPr="00192A63">
        <w:rPr>
          <w:rFonts w:ascii="Times New Roman" w:hAnsi="Times New Roman" w:cs="Times New Roman"/>
          <w:sz w:val="24"/>
          <w:szCs w:val="24"/>
        </w:rPr>
        <w:t xml:space="preserve"> survival of the fittest remain incredibly popular</w:t>
      </w:r>
      <w:r>
        <w:rPr>
          <w:rFonts w:ascii="Times New Roman" w:hAnsi="Times New Roman" w:cs="Times New Roman"/>
          <w:sz w:val="24"/>
          <w:szCs w:val="24"/>
        </w:rPr>
        <w:t xml:space="preserve"> today</w:t>
      </w:r>
      <w:r w:rsidR="00FA223A" w:rsidRPr="00192A63">
        <w:rPr>
          <w:rFonts w:ascii="Times New Roman" w:hAnsi="Times New Roman" w:cs="Times New Roman"/>
          <w:sz w:val="24"/>
          <w:szCs w:val="24"/>
        </w:rPr>
        <w:t>.</w:t>
      </w:r>
    </w:p>
    <w:p w14:paraId="143B555B" w14:textId="77777777" w:rsidR="00FA223A" w:rsidRPr="00192A63" w:rsidRDefault="00FA223A" w:rsidP="00FA223A">
      <w:pPr>
        <w:pStyle w:val="NoSpacing"/>
        <w:rPr>
          <w:rFonts w:ascii="Times New Roman" w:hAnsi="Times New Roman" w:cs="Times New Roman"/>
          <w:sz w:val="24"/>
          <w:szCs w:val="24"/>
        </w:rPr>
      </w:pPr>
    </w:p>
    <w:p w14:paraId="43464360" w14:textId="28F613DA" w:rsidR="00FA223A" w:rsidRPr="00192A63" w:rsidRDefault="00FA223A" w:rsidP="00FA223A">
      <w:pPr>
        <w:pStyle w:val="NoSpacing"/>
        <w:rPr>
          <w:rFonts w:ascii="Times New Roman" w:hAnsi="Times New Roman" w:cs="Times New Roman"/>
          <w:b/>
          <w:sz w:val="24"/>
          <w:szCs w:val="24"/>
        </w:rPr>
      </w:pPr>
      <w:r w:rsidRPr="00192A63">
        <w:rPr>
          <w:rFonts w:ascii="Times New Roman" w:hAnsi="Times New Roman" w:cs="Times New Roman"/>
          <w:b/>
          <w:sz w:val="24"/>
          <w:szCs w:val="24"/>
        </w:rPr>
        <w:t xml:space="preserve">References and </w:t>
      </w:r>
      <w:del w:id="16" w:author="Editorial Comments" w:date="2015-01-04T13:25:00Z">
        <w:r w:rsidRPr="00192A63" w:rsidDel="00ED59F0">
          <w:rPr>
            <w:rFonts w:ascii="Times New Roman" w:hAnsi="Times New Roman" w:cs="Times New Roman"/>
            <w:b/>
            <w:sz w:val="24"/>
            <w:szCs w:val="24"/>
          </w:rPr>
          <w:delText xml:space="preserve">further </w:delText>
        </w:r>
      </w:del>
      <w:ins w:id="17" w:author="Editorial Comments" w:date="2015-01-04T13:25:00Z">
        <w:r w:rsidR="00ED59F0">
          <w:rPr>
            <w:rFonts w:ascii="Times New Roman" w:hAnsi="Times New Roman" w:cs="Times New Roman"/>
            <w:b/>
            <w:sz w:val="24"/>
            <w:szCs w:val="24"/>
          </w:rPr>
          <w:t>F</w:t>
        </w:r>
        <w:r w:rsidR="00ED59F0" w:rsidRPr="00192A63">
          <w:rPr>
            <w:rFonts w:ascii="Times New Roman" w:hAnsi="Times New Roman" w:cs="Times New Roman"/>
            <w:b/>
            <w:sz w:val="24"/>
            <w:szCs w:val="24"/>
          </w:rPr>
          <w:t xml:space="preserve">urther </w:t>
        </w:r>
      </w:ins>
      <w:del w:id="18" w:author="Editorial Comments" w:date="2015-01-04T13:25:00Z">
        <w:r w:rsidRPr="00192A63" w:rsidDel="00ED59F0">
          <w:rPr>
            <w:rFonts w:ascii="Times New Roman" w:hAnsi="Times New Roman" w:cs="Times New Roman"/>
            <w:b/>
            <w:sz w:val="24"/>
            <w:szCs w:val="24"/>
          </w:rPr>
          <w:delText>reading</w:delText>
        </w:r>
      </w:del>
      <w:ins w:id="19" w:author="Editorial Comments" w:date="2015-01-04T13:25:00Z">
        <w:r w:rsidR="00ED59F0">
          <w:rPr>
            <w:rFonts w:ascii="Times New Roman" w:hAnsi="Times New Roman" w:cs="Times New Roman"/>
            <w:b/>
            <w:sz w:val="24"/>
            <w:szCs w:val="24"/>
          </w:rPr>
          <w:t>R</w:t>
        </w:r>
        <w:r w:rsidR="00ED59F0" w:rsidRPr="00192A63">
          <w:rPr>
            <w:rFonts w:ascii="Times New Roman" w:hAnsi="Times New Roman" w:cs="Times New Roman"/>
            <w:b/>
            <w:sz w:val="24"/>
            <w:szCs w:val="24"/>
          </w:rPr>
          <w:t>eading</w:t>
        </w:r>
      </w:ins>
    </w:p>
    <w:p w14:paraId="79938001" w14:textId="77777777" w:rsidR="00FA223A" w:rsidRPr="00192A63" w:rsidRDefault="00FA223A" w:rsidP="00FA223A">
      <w:pPr>
        <w:rPr>
          <w:rFonts w:ascii="Times New Roman" w:hAnsi="Times New Roman" w:cs="Times New Roman"/>
          <w:sz w:val="24"/>
          <w:szCs w:val="24"/>
        </w:rPr>
      </w:pPr>
      <w:r w:rsidRPr="00192A63">
        <w:rPr>
          <w:rFonts w:ascii="Times New Roman" w:hAnsi="Times New Roman" w:cs="Times New Roman"/>
          <w:sz w:val="24"/>
          <w:szCs w:val="24"/>
        </w:rPr>
        <w:t xml:space="preserve">Calabria, F.M. (1993) </w:t>
      </w:r>
      <w:r w:rsidRPr="00192A63">
        <w:rPr>
          <w:rFonts w:ascii="Times New Roman" w:hAnsi="Times New Roman" w:cs="Times New Roman"/>
          <w:i/>
          <w:sz w:val="24"/>
          <w:szCs w:val="24"/>
        </w:rPr>
        <w:t>Dance of the Sleepwalkers: The Dance Marathon Fad</w:t>
      </w:r>
      <w:r w:rsidRPr="00192A63">
        <w:rPr>
          <w:rFonts w:ascii="Times New Roman" w:hAnsi="Times New Roman" w:cs="Times New Roman"/>
          <w:sz w:val="24"/>
          <w:szCs w:val="24"/>
        </w:rPr>
        <w:t xml:space="preserve">, Bowling Green: Bowling Green State University Popular Press.  (Calabria analyzes dance marathons through multiple lenses to reveal marathons as business endeavors imbued with escapism, the success of which relied upon the staff as well as the contestants.)  </w:t>
      </w:r>
    </w:p>
    <w:p w14:paraId="2AA2A72B" w14:textId="77777777" w:rsidR="00FA223A" w:rsidRPr="00192A63" w:rsidRDefault="00FA223A" w:rsidP="00FA223A">
      <w:pPr>
        <w:rPr>
          <w:rFonts w:ascii="Times New Roman" w:hAnsi="Times New Roman" w:cs="Times New Roman"/>
          <w:sz w:val="24"/>
          <w:szCs w:val="24"/>
        </w:rPr>
      </w:pPr>
      <w:r w:rsidRPr="00192A63">
        <w:rPr>
          <w:rFonts w:ascii="Times New Roman" w:hAnsi="Times New Roman" w:cs="Times New Roman"/>
          <w:sz w:val="24"/>
          <w:szCs w:val="24"/>
        </w:rPr>
        <w:t xml:space="preserve">Martin, C. (1994) </w:t>
      </w:r>
      <w:r w:rsidRPr="00192A63">
        <w:rPr>
          <w:rFonts w:ascii="Times New Roman" w:hAnsi="Times New Roman" w:cs="Times New Roman"/>
          <w:i/>
          <w:sz w:val="24"/>
          <w:szCs w:val="24"/>
        </w:rPr>
        <w:t>Dance Marathons: Performing American Culture in the 1920s and 1930s</w:t>
      </w:r>
      <w:r w:rsidRPr="00192A63">
        <w:rPr>
          <w:rFonts w:ascii="Times New Roman" w:hAnsi="Times New Roman" w:cs="Times New Roman"/>
          <w:sz w:val="24"/>
          <w:szCs w:val="24"/>
        </w:rPr>
        <w:t>, Jackson: University Press of Mississippi.  (Martin analyzes dance marathons as theatrical events that thrived on drama.)</w:t>
      </w:r>
    </w:p>
    <w:p w14:paraId="3CF3D963" w14:textId="77777777" w:rsidR="00FA223A" w:rsidRPr="00192A63" w:rsidRDefault="00FA223A" w:rsidP="00FA223A">
      <w:pPr>
        <w:rPr>
          <w:rFonts w:ascii="Times New Roman" w:hAnsi="Times New Roman" w:cs="Times New Roman"/>
          <w:sz w:val="24"/>
          <w:szCs w:val="24"/>
        </w:rPr>
      </w:pPr>
      <w:r w:rsidRPr="00192A63">
        <w:rPr>
          <w:rFonts w:ascii="Times New Roman" w:hAnsi="Times New Roman" w:cs="Times New Roman"/>
          <w:sz w:val="24"/>
          <w:szCs w:val="24"/>
        </w:rPr>
        <w:t xml:space="preserve">------ (2009) ‘Reality Dance: American Dance Marathons’, </w:t>
      </w:r>
      <w:r w:rsidRPr="00192A63">
        <w:rPr>
          <w:rFonts w:ascii="Times New Roman" w:hAnsi="Times New Roman" w:cs="Times New Roman"/>
          <w:i/>
          <w:sz w:val="24"/>
          <w:szCs w:val="24"/>
        </w:rPr>
        <w:t>Ballroom, Boogie, Shimmy Sham, Shake: A Social and Popular Dance Reader</w:t>
      </w:r>
      <w:r w:rsidRPr="00192A63">
        <w:rPr>
          <w:rFonts w:ascii="Times New Roman" w:hAnsi="Times New Roman" w:cs="Times New Roman"/>
          <w:sz w:val="24"/>
          <w:szCs w:val="24"/>
        </w:rPr>
        <w:t>, Urbana: University of Illinois Press. (This essay analyzes dance marathons as events that unfolded as both fictional and nonfictional spectacles.)</w:t>
      </w:r>
    </w:p>
    <w:p w14:paraId="71E790B7" w14:textId="77777777" w:rsidR="00FA223A" w:rsidRPr="00192A63" w:rsidRDefault="00FA223A" w:rsidP="00FA223A">
      <w:pPr>
        <w:pStyle w:val="NoSpacing"/>
        <w:rPr>
          <w:rFonts w:ascii="Times New Roman" w:hAnsi="Times New Roman" w:cs="Times New Roman"/>
          <w:b/>
          <w:sz w:val="24"/>
          <w:szCs w:val="24"/>
        </w:rPr>
      </w:pPr>
      <w:r w:rsidRPr="00192A63">
        <w:rPr>
          <w:rFonts w:ascii="Times New Roman" w:hAnsi="Times New Roman" w:cs="Times New Roman"/>
          <w:b/>
          <w:sz w:val="24"/>
          <w:szCs w:val="24"/>
        </w:rPr>
        <w:t>Paratextual Material</w:t>
      </w:r>
    </w:p>
    <w:p w14:paraId="5BA7AFF2" w14:textId="77777777" w:rsidR="00FA223A" w:rsidRPr="00192A63" w:rsidRDefault="00801A06" w:rsidP="00FA223A">
      <w:pPr>
        <w:pStyle w:val="NoSpacing"/>
        <w:rPr>
          <w:rFonts w:ascii="Times New Roman" w:hAnsi="Times New Roman" w:cs="Times New Roman"/>
          <w:sz w:val="24"/>
          <w:szCs w:val="24"/>
        </w:rPr>
      </w:pPr>
      <w:hyperlink r:id="rId5" w:history="1">
        <w:r w:rsidR="00FA223A" w:rsidRPr="00192A63">
          <w:rPr>
            <w:rStyle w:val="Hyperlink"/>
            <w:rFonts w:ascii="Times New Roman" w:hAnsi="Times New Roman" w:cs="Times New Roman"/>
            <w:sz w:val="24"/>
            <w:szCs w:val="24"/>
          </w:rPr>
          <w:t>http://www.dancespirit.com/wp-content/uploads/2012/07/Screen-shot-2012-07-23-at-11.50.55-AM.png</w:t>
        </w:r>
      </w:hyperlink>
      <w:r w:rsidR="00FA223A" w:rsidRPr="00192A63">
        <w:rPr>
          <w:rFonts w:ascii="Times New Roman" w:hAnsi="Times New Roman" w:cs="Times New Roman"/>
          <w:sz w:val="24"/>
          <w:szCs w:val="24"/>
        </w:rPr>
        <w:t xml:space="preserve"> (Dance marathon couples)</w:t>
      </w:r>
    </w:p>
    <w:p w14:paraId="4B15AD4E" w14:textId="77777777" w:rsidR="00FA223A" w:rsidRPr="00192A63" w:rsidRDefault="00801A06" w:rsidP="00FA223A">
      <w:pPr>
        <w:pStyle w:val="NoSpacing"/>
        <w:rPr>
          <w:rFonts w:ascii="Times New Roman" w:hAnsi="Times New Roman" w:cs="Times New Roman"/>
          <w:sz w:val="24"/>
          <w:szCs w:val="24"/>
        </w:rPr>
      </w:pPr>
      <w:hyperlink r:id="rId6" w:history="1">
        <w:r w:rsidR="00FA223A" w:rsidRPr="00192A63">
          <w:rPr>
            <w:rStyle w:val="Hyperlink"/>
            <w:rFonts w:ascii="Times New Roman" w:hAnsi="Times New Roman" w:cs="Times New Roman"/>
            <w:sz w:val="24"/>
            <w:szCs w:val="24"/>
          </w:rPr>
          <w:t>http://www.historylink.org/db_images/DanceMarathonDancers1935.jpg</w:t>
        </w:r>
      </w:hyperlink>
      <w:r w:rsidR="00FA223A" w:rsidRPr="00192A63">
        <w:rPr>
          <w:rStyle w:val="Hyperlink"/>
          <w:rFonts w:ascii="Times New Roman" w:hAnsi="Times New Roman" w:cs="Times New Roman"/>
          <w:sz w:val="24"/>
          <w:szCs w:val="24"/>
          <w:u w:val="none"/>
        </w:rPr>
        <w:t xml:space="preserve"> </w:t>
      </w:r>
      <w:r w:rsidR="00FA223A" w:rsidRPr="00192A63">
        <w:rPr>
          <w:rStyle w:val="Hyperlink"/>
          <w:rFonts w:ascii="Times New Roman" w:hAnsi="Times New Roman" w:cs="Times New Roman"/>
          <w:color w:val="auto"/>
          <w:sz w:val="24"/>
          <w:szCs w:val="24"/>
          <w:u w:val="none"/>
        </w:rPr>
        <w:t>(A marathon couple wearing matching sweaters advertising their sponsor)</w:t>
      </w:r>
    </w:p>
    <w:p w14:paraId="19A673BD" w14:textId="77777777" w:rsidR="00FA223A" w:rsidRPr="00192A63" w:rsidRDefault="00FA223A" w:rsidP="00FA223A">
      <w:pPr>
        <w:pStyle w:val="NoSpacing"/>
        <w:rPr>
          <w:rFonts w:ascii="Times New Roman" w:hAnsi="Times New Roman" w:cs="Times New Roman"/>
          <w:sz w:val="24"/>
          <w:szCs w:val="24"/>
        </w:rPr>
      </w:pPr>
      <w:r w:rsidRPr="00192A63">
        <w:rPr>
          <w:rFonts w:ascii="Times New Roman" w:hAnsi="Times New Roman" w:cs="Times New Roman"/>
          <w:sz w:val="24"/>
          <w:szCs w:val="24"/>
        </w:rPr>
        <w:t xml:space="preserve"> </w:t>
      </w:r>
      <w:hyperlink r:id="rId7" w:history="1">
        <w:r w:rsidRPr="00192A63">
          <w:rPr>
            <w:rStyle w:val="Hyperlink"/>
            <w:rFonts w:ascii="Times New Roman" w:hAnsi="Times New Roman" w:cs="Times New Roman"/>
            <w:sz w:val="24"/>
            <w:szCs w:val="24"/>
          </w:rPr>
          <w:t>http://farm3.static.flickr.com/2737/4472157688_82e2dc4d40.jpg</w:t>
        </w:r>
      </w:hyperlink>
      <w:r w:rsidRPr="00192A63">
        <w:rPr>
          <w:rFonts w:ascii="Times New Roman" w:hAnsi="Times New Roman" w:cs="Times New Roman"/>
          <w:sz w:val="24"/>
          <w:szCs w:val="24"/>
        </w:rPr>
        <w:t xml:space="preserve"> (Exhausted female marathoner supported by her male partner while dancing)</w:t>
      </w:r>
    </w:p>
    <w:p w14:paraId="21B2CA71" w14:textId="77777777" w:rsidR="00FA223A" w:rsidRPr="00192A63" w:rsidRDefault="00FA223A" w:rsidP="00FA223A">
      <w:pPr>
        <w:pStyle w:val="NoSpacing"/>
        <w:rPr>
          <w:rFonts w:ascii="Times New Roman" w:hAnsi="Times New Roman" w:cs="Times New Roman"/>
          <w:sz w:val="24"/>
          <w:szCs w:val="24"/>
        </w:rPr>
      </w:pPr>
    </w:p>
    <w:p w14:paraId="630D0E0A" w14:textId="77777777" w:rsidR="00D37453" w:rsidRPr="00FA223A" w:rsidRDefault="00FA223A">
      <w:pPr>
        <w:rPr>
          <w:rFonts w:ascii="Times New Roman" w:hAnsi="Times New Roman" w:cs="Times New Roman"/>
          <w:sz w:val="24"/>
          <w:szCs w:val="24"/>
        </w:rPr>
      </w:pPr>
      <w:r w:rsidRPr="00192A63">
        <w:rPr>
          <w:rFonts w:ascii="Times New Roman" w:hAnsi="Times New Roman" w:cs="Times New Roman"/>
          <w:sz w:val="24"/>
          <w:szCs w:val="24"/>
        </w:rPr>
        <w:t>Adrienne Stroik</w:t>
      </w:r>
    </w:p>
    <w:sectPr w:rsidR="00D37453" w:rsidRPr="00FA2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23A"/>
    <w:rsid w:val="00037787"/>
    <w:rsid w:val="000808A5"/>
    <w:rsid w:val="001261A4"/>
    <w:rsid w:val="0014534F"/>
    <w:rsid w:val="00232880"/>
    <w:rsid w:val="003220DB"/>
    <w:rsid w:val="003B043D"/>
    <w:rsid w:val="003B11AB"/>
    <w:rsid w:val="003B577A"/>
    <w:rsid w:val="00477D7A"/>
    <w:rsid w:val="00511FE9"/>
    <w:rsid w:val="00557034"/>
    <w:rsid w:val="005F7B23"/>
    <w:rsid w:val="006035AA"/>
    <w:rsid w:val="006340B8"/>
    <w:rsid w:val="00643D4B"/>
    <w:rsid w:val="00657B6A"/>
    <w:rsid w:val="00690117"/>
    <w:rsid w:val="006C292D"/>
    <w:rsid w:val="00716AFE"/>
    <w:rsid w:val="00716E9B"/>
    <w:rsid w:val="007D1BDD"/>
    <w:rsid w:val="00845ECF"/>
    <w:rsid w:val="008648EC"/>
    <w:rsid w:val="00881FB1"/>
    <w:rsid w:val="008C0557"/>
    <w:rsid w:val="00A10F2B"/>
    <w:rsid w:val="00A13E2C"/>
    <w:rsid w:val="00A20E50"/>
    <w:rsid w:val="00A26586"/>
    <w:rsid w:val="00A6054E"/>
    <w:rsid w:val="00AD4931"/>
    <w:rsid w:val="00AE7F4F"/>
    <w:rsid w:val="00B0322D"/>
    <w:rsid w:val="00B04102"/>
    <w:rsid w:val="00B05F4A"/>
    <w:rsid w:val="00B65931"/>
    <w:rsid w:val="00C24D66"/>
    <w:rsid w:val="00D10A63"/>
    <w:rsid w:val="00D37453"/>
    <w:rsid w:val="00DE4D9F"/>
    <w:rsid w:val="00ED59F0"/>
    <w:rsid w:val="00EE61DB"/>
    <w:rsid w:val="00F15EA9"/>
    <w:rsid w:val="00F23BF8"/>
    <w:rsid w:val="00F417D8"/>
    <w:rsid w:val="00FA223A"/>
    <w:rsid w:val="00FC1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0C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2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223A"/>
    <w:pPr>
      <w:spacing w:after="0" w:line="240" w:lineRule="auto"/>
    </w:pPr>
  </w:style>
  <w:style w:type="character" w:styleId="Hyperlink">
    <w:name w:val="Hyperlink"/>
    <w:basedOn w:val="DefaultParagraphFont"/>
    <w:uiPriority w:val="99"/>
    <w:unhideWhenUsed/>
    <w:rsid w:val="00FA223A"/>
    <w:rPr>
      <w:color w:val="0000FF" w:themeColor="hyperlink"/>
      <w:u w:val="single"/>
    </w:rPr>
  </w:style>
  <w:style w:type="paragraph" w:styleId="BalloonText">
    <w:name w:val="Balloon Text"/>
    <w:basedOn w:val="Normal"/>
    <w:link w:val="BalloonTextChar"/>
    <w:uiPriority w:val="99"/>
    <w:semiHidden/>
    <w:unhideWhenUsed/>
    <w:rsid w:val="00EE61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61D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2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223A"/>
    <w:pPr>
      <w:spacing w:after="0" w:line="240" w:lineRule="auto"/>
    </w:pPr>
  </w:style>
  <w:style w:type="character" w:styleId="Hyperlink">
    <w:name w:val="Hyperlink"/>
    <w:basedOn w:val="DefaultParagraphFont"/>
    <w:uiPriority w:val="99"/>
    <w:unhideWhenUsed/>
    <w:rsid w:val="00FA223A"/>
    <w:rPr>
      <w:color w:val="0000FF" w:themeColor="hyperlink"/>
      <w:u w:val="single"/>
    </w:rPr>
  </w:style>
  <w:style w:type="paragraph" w:styleId="BalloonText">
    <w:name w:val="Balloon Text"/>
    <w:basedOn w:val="Normal"/>
    <w:link w:val="BalloonTextChar"/>
    <w:uiPriority w:val="99"/>
    <w:semiHidden/>
    <w:unhideWhenUsed/>
    <w:rsid w:val="00EE61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61D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ancespirit.com/wp-content/uploads/2012/07/Screen-shot-2012-07-23-at-11.50.55-AM.png" TargetMode="External"/><Relationship Id="rId6" Type="http://schemas.openxmlformats.org/officeDocument/2006/relationships/hyperlink" Target="http://www.historylink.org/db_images/DanceMarathonDancers1935.jpg" TargetMode="External"/><Relationship Id="rId7" Type="http://schemas.openxmlformats.org/officeDocument/2006/relationships/hyperlink" Target="http://farm3.static.flickr.com/2737/4472157688_82e2dc4d40.jp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1026</Words>
  <Characters>5670</Characters>
  <Application>Microsoft Macintosh Word</Application>
  <DocSecurity>0</DocSecurity>
  <Lines>88</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Adrienne</dc:creator>
  <cp:lastModifiedBy>Editorial Comments</cp:lastModifiedBy>
  <cp:revision>2</cp:revision>
  <dcterms:created xsi:type="dcterms:W3CDTF">2015-01-04T21:27:00Z</dcterms:created>
  <dcterms:modified xsi:type="dcterms:W3CDTF">2015-01-04T21:27:00Z</dcterms:modified>
</cp:coreProperties>
</file>