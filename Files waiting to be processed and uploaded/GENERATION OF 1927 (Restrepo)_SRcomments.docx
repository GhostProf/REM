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23120" w14:textId="4BE16E8D" w:rsidR="008A2188" w:rsidRPr="003978F4" w:rsidRDefault="00156686" w:rsidP="003D1A20">
      <w:pPr>
        <w:rPr>
          <w:rFonts w:asciiTheme="majorHAnsi" w:hAnsiTheme="majorHAnsi"/>
          <w:lang w:val="en-CA"/>
        </w:rPr>
      </w:pPr>
      <w:r w:rsidRPr="0060730D">
        <w:rPr>
          <w:rFonts w:asciiTheme="majorHAnsi" w:hAnsiTheme="majorHAnsi"/>
          <w:b/>
          <w:lang w:val="en-CA"/>
        </w:rPr>
        <w:t xml:space="preserve">GENERATION OF </w:t>
      </w:r>
      <w:r w:rsidR="0060730D" w:rsidRPr="0060730D">
        <w:rPr>
          <w:rFonts w:asciiTheme="majorHAnsi" w:hAnsiTheme="majorHAnsi"/>
          <w:b/>
          <w:lang w:val="en-CA"/>
        </w:rPr>
        <w:t>’</w:t>
      </w:r>
      <w:r w:rsidR="00962A19" w:rsidRPr="0060730D">
        <w:rPr>
          <w:rFonts w:asciiTheme="majorHAnsi" w:hAnsiTheme="majorHAnsi"/>
          <w:b/>
          <w:lang w:val="en-CA"/>
        </w:rPr>
        <w:t>27</w:t>
      </w:r>
      <w:r w:rsidR="00D771C5">
        <w:rPr>
          <w:rFonts w:asciiTheme="majorHAnsi" w:hAnsiTheme="majorHAnsi"/>
          <w:b/>
          <w:lang w:val="en-CA"/>
        </w:rPr>
        <w:t xml:space="preserve"> </w:t>
      </w:r>
      <w:r w:rsidR="00D771C5">
        <w:rPr>
          <w:rFonts w:asciiTheme="majorHAnsi" w:hAnsiTheme="majorHAnsi"/>
          <w:lang w:val="en-CA"/>
        </w:rPr>
        <w:t>[</w:t>
      </w:r>
      <w:proofErr w:type="spellStart"/>
      <w:r w:rsidR="00D771C5">
        <w:rPr>
          <w:rFonts w:asciiTheme="majorHAnsi" w:hAnsiTheme="majorHAnsi"/>
          <w:i/>
          <w:lang w:val="en-CA"/>
        </w:rPr>
        <w:t>Generación</w:t>
      </w:r>
      <w:proofErr w:type="spellEnd"/>
      <w:r w:rsidR="00D771C5">
        <w:rPr>
          <w:rFonts w:asciiTheme="majorHAnsi" w:hAnsiTheme="majorHAnsi"/>
          <w:i/>
          <w:lang w:val="en-CA"/>
        </w:rPr>
        <w:t xml:space="preserve"> del 27 </w:t>
      </w:r>
      <w:r w:rsidR="00D771C5">
        <w:rPr>
          <w:rFonts w:asciiTheme="majorHAnsi" w:hAnsiTheme="majorHAnsi"/>
          <w:lang w:val="en-CA"/>
        </w:rPr>
        <w:t xml:space="preserve">or </w:t>
      </w:r>
      <w:r w:rsidR="00D771C5" w:rsidRPr="00D771C5">
        <w:rPr>
          <w:rFonts w:asciiTheme="majorHAnsi" w:hAnsiTheme="majorHAnsi"/>
          <w:i/>
          <w:lang w:val="en-CA"/>
        </w:rPr>
        <w:t>de 1927</w:t>
      </w:r>
      <w:r w:rsidR="00D771C5">
        <w:rPr>
          <w:rFonts w:asciiTheme="majorHAnsi" w:hAnsiTheme="majorHAnsi"/>
          <w:lang w:val="en-CA"/>
        </w:rPr>
        <w:t>]</w:t>
      </w:r>
      <w:r w:rsidR="003D1A20">
        <w:rPr>
          <w:rFonts w:asciiTheme="majorHAnsi" w:hAnsiTheme="majorHAnsi"/>
          <w:lang w:val="en-CA"/>
        </w:rPr>
        <w:t xml:space="preserve">, in Spain, a group of </w:t>
      </w:r>
      <w:r w:rsidR="00E25562">
        <w:rPr>
          <w:rFonts w:asciiTheme="majorHAnsi" w:hAnsiTheme="majorHAnsi"/>
          <w:lang w:val="en-CA"/>
        </w:rPr>
        <w:t>poets</w:t>
      </w:r>
      <w:r w:rsidR="003D1A20">
        <w:rPr>
          <w:rFonts w:asciiTheme="majorHAnsi" w:hAnsiTheme="majorHAnsi"/>
          <w:lang w:val="en-CA"/>
        </w:rPr>
        <w:t>, also called</w:t>
      </w:r>
      <w:r w:rsidR="0060730D">
        <w:rPr>
          <w:rFonts w:asciiTheme="majorHAnsi" w:hAnsiTheme="majorHAnsi"/>
          <w:lang w:val="en-CA"/>
        </w:rPr>
        <w:t xml:space="preserve"> </w:t>
      </w:r>
      <w:r w:rsidR="002277CF">
        <w:rPr>
          <w:rFonts w:asciiTheme="majorHAnsi" w:hAnsiTheme="majorHAnsi"/>
          <w:lang w:val="en-CA"/>
        </w:rPr>
        <w:t xml:space="preserve">Generation of </w:t>
      </w:r>
      <w:r w:rsidR="0060730D" w:rsidRPr="0060730D">
        <w:rPr>
          <w:rFonts w:asciiTheme="majorHAnsi" w:hAnsiTheme="majorHAnsi"/>
          <w:lang w:val="en-CA"/>
        </w:rPr>
        <w:t>1925</w:t>
      </w:r>
      <w:r w:rsidR="0060730D">
        <w:rPr>
          <w:rFonts w:asciiTheme="majorHAnsi" w:hAnsiTheme="majorHAnsi"/>
          <w:lang w:val="en-CA"/>
        </w:rPr>
        <w:t xml:space="preserve">, </w:t>
      </w:r>
      <w:r w:rsidR="009D6D19">
        <w:rPr>
          <w:rFonts w:asciiTheme="majorHAnsi" w:hAnsiTheme="majorHAnsi"/>
          <w:lang w:val="en-CA"/>
        </w:rPr>
        <w:t>Generation of the D</w:t>
      </w:r>
      <w:r w:rsidR="0060730D" w:rsidRPr="0060730D">
        <w:rPr>
          <w:rFonts w:asciiTheme="majorHAnsi" w:hAnsiTheme="majorHAnsi"/>
          <w:lang w:val="en-CA"/>
        </w:rPr>
        <w:t>ictatorship</w:t>
      </w:r>
      <w:r w:rsidR="0060730D">
        <w:rPr>
          <w:rFonts w:asciiTheme="majorHAnsi" w:hAnsiTheme="majorHAnsi"/>
          <w:lang w:val="en-CA"/>
        </w:rPr>
        <w:t xml:space="preserve"> (referring to Primo de Rivera’s </w:t>
      </w:r>
      <w:r w:rsidR="006A24FC">
        <w:rPr>
          <w:rFonts w:asciiTheme="majorHAnsi" w:hAnsiTheme="majorHAnsi"/>
          <w:lang w:val="en-CA"/>
        </w:rPr>
        <w:t>regime</w:t>
      </w:r>
      <w:r w:rsidR="00637B11">
        <w:rPr>
          <w:rFonts w:asciiTheme="majorHAnsi" w:hAnsiTheme="majorHAnsi"/>
          <w:lang w:val="en-CA"/>
        </w:rPr>
        <w:t>, 1923 – 1930</w:t>
      </w:r>
      <w:r w:rsidR="0060730D">
        <w:rPr>
          <w:rFonts w:asciiTheme="majorHAnsi" w:hAnsiTheme="majorHAnsi"/>
          <w:lang w:val="en-CA"/>
        </w:rPr>
        <w:t>)</w:t>
      </w:r>
      <w:r w:rsidR="003D1A20">
        <w:rPr>
          <w:rFonts w:asciiTheme="majorHAnsi" w:hAnsiTheme="majorHAnsi"/>
          <w:lang w:val="en-CA"/>
        </w:rPr>
        <w:t xml:space="preserve">, </w:t>
      </w:r>
      <w:r w:rsidR="001C6E7E">
        <w:rPr>
          <w:rFonts w:asciiTheme="majorHAnsi" w:hAnsiTheme="majorHAnsi"/>
          <w:lang w:val="en-CA"/>
        </w:rPr>
        <w:t xml:space="preserve">Generation of the </w:t>
      </w:r>
      <w:r w:rsidR="00EE2312">
        <w:rPr>
          <w:rFonts w:asciiTheme="majorHAnsi" w:hAnsiTheme="majorHAnsi"/>
          <w:lang w:val="en-CA"/>
        </w:rPr>
        <w:t>A</w:t>
      </w:r>
      <w:r w:rsidR="001C6E7E">
        <w:rPr>
          <w:rFonts w:asciiTheme="majorHAnsi" w:hAnsiTheme="majorHAnsi"/>
          <w:lang w:val="en-CA"/>
        </w:rPr>
        <w:t>vant-</w:t>
      </w:r>
      <w:r w:rsidR="00EE2312">
        <w:rPr>
          <w:rFonts w:asciiTheme="majorHAnsi" w:hAnsiTheme="majorHAnsi"/>
          <w:lang w:val="en-CA"/>
        </w:rPr>
        <w:t>G</w:t>
      </w:r>
      <w:r w:rsidR="00EF69B1">
        <w:rPr>
          <w:rFonts w:asciiTheme="majorHAnsi" w:hAnsiTheme="majorHAnsi"/>
          <w:lang w:val="en-CA"/>
        </w:rPr>
        <w:t>arde</w:t>
      </w:r>
      <w:r w:rsidR="00BF3736">
        <w:rPr>
          <w:rFonts w:asciiTheme="majorHAnsi" w:hAnsiTheme="majorHAnsi"/>
          <w:lang w:val="en-CA"/>
        </w:rPr>
        <w:t>,</w:t>
      </w:r>
      <w:r w:rsidR="003D1A20">
        <w:rPr>
          <w:rFonts w:asciiTheme="majorHAnsi" w:hAnsiTheme="majorHAnsi"/>
          <w:lang w:val="en-CA"/>
        </w:rPr>
        <w:t xml:space="preserve"> </w:t>
      </w:r>
      <w:r w:rsidR="00E112AB">
        <w:rPr>
          <w:rFonts w:asciiTheme="majorHAnsi" w:hAnsiTheme="majorHAnsi"/>
          <w:lang w:val="en-CA"/>
        </w:rPr>
        <w:t xml:space="preserve">the Friendship Generation, </w:t>
      </w:r>
      <w:r w:rsidR="003D1A20">
        <w:rPr>
          <w:rFonts w:asciiTheme="majorHAnsi" w:hAnsiTheme="majorHAnsi"/>
          <w:lang w:val="en-CA"/>
        </w:rPr>
        <w:t xml:space="preserve">and Generation </w:t>
      </w:r>
      <w:r w:rsidR="0060730D" w:rsidRPr="003D1A20">
        <w:rPr>
          <w:rFonts w:asciiTheme="majorHAnsi" w:hAnsiTheme="majorHAnsi"/>
          <w:lang w:val="en-CA"/>
        </w:rPr>
        <w:t>Lorca-</w:t>
      </w:r>
      <w:proofErr w:type="spellStart"/>
      <w:r w:rsidR="0060730D" w:rsidRPr="003D1A20">
        <w:rPr>
          <w:rFonts w:asciiTheme="majorHAnsi" w:hAnsiTheme="majorHAnsi"/>
          <w:lang w:val="en-CA"/>
        </w:rPr>
        <w:t>Guillén</w:t>
      </w:r>
      <w:proofErr w:type="spellEnd"/>
      <w:r w:rsidR="003D1A20">
        <w:rPr>
          <w:rFonts w:asciiTheme="majorHAnsi" w:hAnsiTheme="majorHAnsi"/>
          <w:lang w:val="en-CA"/>
        </w:rPr>
        <w:t xml:space="preserve">, among other </w:t>
      </w:r>
      <w:r w:rsidR="006A24FC">
        <w:rPr>
          <w:rFonts w:asciiTheme="majorHAnsi" w:hAnsiTheme="majorHAnsi"/>
          <w:lang w:val="en-CA"/>
        </w:rPr>
        <w:t>appe</w:t>
      </w:r>
      <w:r w:rsidR="0045491D">
        <w:rPr>
          <w:rFonts w:asciiTheme="majorHAnsi" w:hAnsiTheme="majorHAnsi"/>
          <w:lang w:val="en-CA"/>
        </w:rPr>
        <w:t>llations</w:t>
      </w:r>
      <w:r w:rsidR="003D1A20">
        <w:rPr>
          <w:rFonts w:asciiTheme="majorHAnsi" w:hAnsiTheme="majorHAnsi"/>
          <w:lang w:val="en-CA"/>
        </w:rPr>
        <w:t xml:space="preserve">. </w:t>
      </w:r>
      <w:r w:rsidR="009D1C7E">
        <w:rPr>
          <w:rFonts w:asciiTheme="majorHAnsi" w:hAnsiTheme="majorHAnsi"/>
          <w:lang w:val="en-CA"/>
        </w:rPr>
        <w:t xml:space="preserve">The term “Generation of ‘27” arises from a </w:t>
      </w:r>
      <w:r w:rsidR="000A0EE2">
        <w:rPr>
          <w:rFonts w:asciiTheme="majorHAnsi" w:hAnsiTheme="majorHAnsi"/>
          <w:lang w:val="en-CA"/>
        </w:rPr>
        <w:t>gathering</w:t>
      </w:r>
      <w:r w:rsidR="009D1C7E">
        <w:rPr>
          <w:rFonts w:asciiTheme="majorHAnsi" w:hAnsiTheme="majorHAnsi"/>
          <w:lang w:val="en-CA"/>
        </w:rPr>
        <w:t xml:space="preserve"> of poets</w:t>
      </w:r>
      <w:r w:rsidR="00FC35BD">
        <w:rPr>
          <w:rFonts w:asciiTheme="majorHAnsi" w:hAnsiTheme="majorHAnsi"/>
          <w:lang w:val="en-CA"/>
        </w:rPr>
        <w:t xml:space="preserve"> of the Spanish avant-g</w:t>
      </w:r>
      <w:r w:rsidR="00466E75">
        <w:rPr>
          <w:rFonts w:asciiTheme="majorHAnsi" w:hAnsiTheme="majorHAnsi"/>
          <w:lang w:val="en-CA"/>
        </w:rPr>
        <w:t>arde</w:t>
      </w:r>
      <w:r w:rsidR="00C73434">
        <w:rPr>
          <w:rFonts w:asciiTheme="majorHAnsi" w:hAnsiTheme="majorHAnsi"/>
          <w:lang w:val="en-CA"/>
        </w:rPr>
        <w:t xml:space="preserve"> at the </w:t>
      </w:r>
      <w:proofErr w:type="spellStart"/>
      <w:r w:rsidR="00C73434" w:rsidRPr="008D55B7">
        <w:rPr>
          <w:rFonts w:asciiTheme="majorHAnsi" w:hAnsiTheme="majorHAnsi"/>
          <w:i/>
          <w:lang w:val="en-CA"/>
        </w:rPr>
        <w:t>Ateneo</w:t>
      </w:r>
      <w:proofErr w:type="spellEnd"/>
      <w:r w:rsidR="00C73434" w:rsidRPr="008D55B7">
        <w:rPr>
          <w:rFonts w:asciiTheme="majorHAnsi" w:hAnsiTheme="majorHAnsi"/>
          <w:i/>
          <w:lang w:val="en-CA"/>
        </w:rPr>
        <w:t xml:space="preserve"> de </w:t>
      </w:r>
      <w:proofErr w:type="spellStart"/>
      <w:r w:rsidR="00C73434" w:rsidRPr="008D55B7">
        <w:rPr>
          <w:rFonts w:asciiTheme="majorHAnsi" w:hAnsiTheme="majorHAnsi"/>
          <w:i/>
          <w:lang w:val="en-CA"/>
        </w:rPr>
        <w:t>Sevilla</w:t>
      </w:r>
      <w:proofErr w:type="spellEnd"/>
      <w:r w:rsidR="00C73434">
        <w:rPr>
          <w:rFonts w:asciiTheme="majorHAnsi" w:hAnsiTheme="majorHAnsi"/>
          <w:lang w:val="en-CA"/>
        </w:rPr>
        <w:t>, an influential cultural association,</w:t>
      </w:r>
      <w:r w:rsidR="009D1C7E">
        <w:rPr>
          <w:rFonts w:asciiTheme="majorHAnsi" w:hAnsiTheme="majorHAnsi"/>
          <w:lang w:val="en-CA"/>
        </w:rPr>
        <w:t xml:space="preserve"> </w:t>
      </w:r>
      <w:r w:rsidR="00466E75">
        <w:rPr>
          <w:rFonts w:asciiTheme="majorHAnsi" w:hAnsiTheme="majorHAnsi"/>
          <w:lang w:val="en-CA"/>
        </w:rPr>
        <w:t xml:space="preserve">on </w:t>
      </w:r>
      <w:r w:rsidR="009D1C7E">
        <w:rPr>
          <w:rFonts w:asciiTheme="majorHAnsi" w:hAnsiTheme="majorHAnsi"/>
          <w:lang w:val="en-CA"/>
        </w:rPr>
        <w:t>December 16 and 17, 1927, to commemorate the 300</w:t>
      </w:r>
      <w:r w:rsidR="009D1C7E" w:rsidRPr="009D1C7E">
        <w:rPr>
          <w:rFonts w:asciiTheme="majorHAnsi" w:hAnsiTheme="majorHAnsi"/>
          <w:vertAlign w:val="superscript"/>
          <w:lang w:val="en-CA"/>
        </w:rPr>
        <w:t>th</w:t>
      </w:r>
      <w:r w:rsidR="009D1C7E">
        <w:rPr>
          <w:rFonts w:asciiTheme="majorHAnsi" w:hAnsiTheme="majorHAnsi"/>
          <w:lang w:val="en-CA"/>
        </w:rPr>
        <w:t xml:space="preserve"> anniversary of the death of </w:t>
      </w:r>
      <w:r w:rsidR="0045491D">
        <w:rPr>
          <w:rFonts w:asciiTheme="majorHAnsi" w:hAnsiTheme="majorHAnsi"/>
          <w:lang w:val="en-CA"/>
        </w:rPr>
        <w:t xml:space="preserve">Andalusian </w:t>
      </w:r>
      <w:r w:rsidR="00EF5E7E">
        <w:rPr>
          <w:rFonts w:asciiTheme="majorHAnsi" w:hAnsiTheme="majorHAnsi"/>
          <w:lang w:val="en-CA"/>
        </w:rPr>
        <w:t>baroque poet</w:t>
      </w:r>
      <w:r w:rsidR="009D1C7E">
        <w:rPr>
          <w:rFonts w:asciiTheme="majorHAnsi" w:hAnsiTheme="majorHAnsi"/>
          <w:lang w:val="en-CA"/>
        </w:rPr>
        <w:t xml:space="preserve"> Luis de </w:t>
      </w:r>
      <w:proofErr w:type="spellStart"/>
      <w:r w:rsidR="009D1C7E">
        <w:rPr>
          <w:rFonts w:asciiTheme="majorHAnsi" w:hAnsiTheme="majorHAnsi"/>
          <w:lang w:val="en-CA"/>
        </w:rPr>
        <w:t>Góngora</w:t>
      </w:r>
      <w:proofErr w:type="spellEnd"/>
      <w:r w:rsidR="009D1C7E">
        <w:rPr>
          <w:rFonts w:asciiTheme="majorHAnsi" w:hAnsiTheme="majorHAnsi"/>
          <w:lang w:val="en-CA"/>
        </w:rPr>
        <w:t xml:space="preserve"> y </w:t>
      </w:r>
      <w:proofErr w:type="spellStart"/>
      <w:r w:rsidR="009D1C7E">
        <w:rPr>
          <w:rFonts w:asciiTheme="majorHAnsi" w:hAnsiTheme="majorHAnsi"/>
          <w:lang w:val="en-CA"/>
        </w:rPr>
        <w:t>Argote</w:t>
      </w:r>
      <w:proofErr w:type="spellEnd"/>
      <w:r w:rsidR="009D1C7E">
        <w:rPr>
          <w:rFonts w:asciiTheme="majorHAnsi" w:hAnsiTheme="majorHAnsi"/>
          <w:lang w:val="en-CA"/>
        </w:rPr>
        <w:t xml:space="preserve"> (1561-1627). </w:t>
      </w:r>
      <w:r w:rsidR="003978F4">
        <w:rPr>
          <w:rFonts w:asciiTheme="majorHAnsi" w:hAnsiTheme="majorHAnsi"/>
          <w:lang w:val="en-CA"/>
        </w:rPr>
        <w:t>The Gen</w:t>
      </w:r>
      <w:ins w:id="0" w:author="stephen ross" w:date="2018-05-08T09:36:00Z">
        <w:r w:rsidR="00240060">
          <w:rPr>
            <w:rFonts w:asciiTheme="majorHAnsi" w:hAnsiTheme="majorHAnsi"/>
            <w:lang w:val="en-CA"/>
          </w:rPr>
          <w:t>e</w:t>
        </w:r>
      </w:ins>
      <w:r w:rsidR="003978F4">
        <w:rPr>
          <w:rFonts w:asciiTheme="majorHAnsi" w:hAnsiTheme="majorHAnsi"/>
          <w:lang w:val="en-CA"/>
        </w:rPr>
        <w:t xml:space="preserve">ration of ´27 belongs to what has been called the </w:t>
      </w:r>
      <w:proofErr w:type="spellStart"/>
      <w:r w:rsidR="003978F4">
        <w:rPr>
          <w:rFonts w:asciiTheme="majorHAnsi" w:hAnsiTheme="majorHAnsi"/>
          <w:i/>
          <w:lang w:val="en-CA"/>
        </w:rPr>
        <w:t>Edad</w:t>
      </w:r>
      <w:proofErr w:type="spellEnd"/>
      <w:r w:rsidR="003978F4">
        <w:rPr>
          <w:rFonts w:asciiTheme="majorHAnsi" w:hAnsiTheme="majorHAnsi"/>
          <w:i/>
          <w:lang w:val="en-CA"/>
        </w:rPr>
        <w:t xml:space="preserve"> de Plata</w:t>
      </w:r>
      <w:r w:rsidR="003978F4">
        <w:rPr>
          <w:rFonts w:asciiTheme="majorHAnsi" w:hAnsiTheme="majorHAnsi"/>
          <w:lang w:val="en-CA"/>
        </w:rPr>
        <w:t xml:space="preserve"> [Silver Age] of Spanish literature and culture, a period comprising the first three decades of the 20</w:t>
      </w:r>
      <w:r w:rsidR="003978F4" w:rsidRPr="003978F4">
        <w:rPr>
          <w:rFonts w:asciiTheme="majorHAnsi" w:hAnsiTheme="majorHAnsi"/>
          <w:vertAlign w:val="superscript"/>
          <w:lang w:val="en-CA"/>
        </w:rPr>
        <w:t>th</w:t>
      </w:r>
      <w:r w:rsidR="003978F4">
        <w:rPr>
          <w:rFonts w:asciiTheme="majorHAnsi" w:hAnsiTheme="majorHAnsi"/>
          <w:lang w:val="en-CA"/>
        </w:rPr>
        <w:t xml:space="preserve"> century up to the beginning of the Spanish Civil War (1936-1939). Two other literary generations flourished during this period: </w:t>
      </w:r>
      <w:ins w:id="1" w:author="stephen ross" w:date="2018-05-08T09:36:00Z">
        <w:r w:rsidR="00240060">
          <w:rPr>
            <w:rFonts w:asciiTheme="majorHAnsi" w:hAnsiTheme="majorHAnsi"/>
            <w:lang w:val="en-CA"/>
          </w:rPr>
          <w:t>t</w:t>
        </w:r>
      </w:ins>
      <w:del w:id="2" w:author="stephen ross" w:date="2018-05-08T09:36:00Z">
        <w:r w:rsidR="00FE5623" w:rsidDel="00240060">
          <w:rPr>
            <w:rFonts w:asciiTheme="majorHAnsi" w:hAnsiTheme="majorHAnsi"/>
            <w:lang w:val="en-CA"/>
          </w:rPr>
          <w:delText>T</w:delText>
        </w:r>
      </w:del>
      <w:r w:rsidR="00FE5623">
        <w:rPr>
          <w:rFonts w:asciiTheme="majorHAnsi" w:hAnsiTheme="majorHAnsi"/>
          <w:lang w:val="en-CA"/>
        </w:rPr>
        <w:t>he</w:t>
      </w:r>
      <w:r w:rsidR="003978F4">
        <w:rPr>
          <w:rFonts w:asciiTheme="majorHAnsi" w:hAnsiTheme="majorHAnsi"/>
          <w:lang w:val="en-CA"/>
        </w:rPr>
        <w:t xml:space="preserve"> Generation of 1898 and the Generation of 1914. </w:t>
      </w:r>
    </w:p>
    <w:p w14:paraId="1B4E5233" w14:textId="77777777" w:rsidR="008A2188" w:rsidRDefault="008A2188" w:rsidP="003D1A20">
      <w:pPr>
        <w:rPr>
          <w:rFonts w:asciiTheme="majorHAnsi" w:hAnsiTheme="majorHAnsi"/>
          <w:lang w:val="en-CA"/>
        </w:rPr>
      </w:pPr>
    </w:p>
    <w:p w14:paraId="04552504" w14:textId="4AB6214B" w:rsidR="0060730D" w:rsidRDefault="00466E75" w:rsidP="003D1A20">
      <w:pPr>
        <w:rPr>
          <w:rFonts w:asciiTheme="majorHAnsi" w:hAnsiTheme="majorHAnsi"/>
          <w:lang w:val="en-CA"/>
        </w:rPr>
      </w:pPr>
      <w:r>
        <w:rPr>
          <w:rFonts w:asciiTheme="majorHAnsi" w:hAnsiTheme="majorHAnsi"/>
          <w:lang w:val="en-CA"/>
        </w:rPr>
        <w:t>T</w:t>
      </w:r>
      <w:r w:rsidR="003D1A20">
        <w:rPr>
          <w:rFonts w:asciiTheme="majorHAnsi" w:hAnsiTheme="majorHAnsi"/>
          <w:lang w:val="en-CA"/>
        </w:rPr>
        <w:t xml:space="preserve">he </w:t>
      </w:r>
      <w:r w:rsidR="00CA685C">
        <w:rPr>
          <w:rFonts w:asciiTheme="majorHAnsi" w:hAnsiTheme="majorHAnsi"/>
          <w:lang w:val="en-CA"/>
        </w:rPr>
        <w:t>term</w:t>
      </w:r>
      <w:r w:rsidR="0045491D">
        <w:rPr>
          <w:rFonts w:asciiTheme="majorHAnsi" w:hAnsiTheme="majorHAnsi"/>
          <w:lang w:val="en-CA"/>
        </w:rPr>
        <w:t xml:space="preserve"> </w:t>
      </w:r>
      <w:r w:rsidR="00D771C5">
        <w:rPr>
          <w:rFonts w:asciiTheme="majorHAnsi" w:hAnsiTheme="majorHAnsi"/>
          <w:lang w:val="en-CA"/>
        </w:rPr>
        <w:t xml:space="preserve">“Generation of ‘27” </w:t>
      </w:r>
      <w:r w:rsidR="0045491D">
        <w:rPr>
          <w:rFonts w:asciiTheme="majorHAnsi" w:hAnsiTheme="majorHAnsi"/>
          <w:lang w:val="en-CA"/>
        </w:rPr>
        <w:t>most often designates</w:t>
      </w:r>
      <w:r w:rsidR="003D1A20">
        <w:rPr>
          <w:rFonts w:asciiTheme="majorHAnsi" w:hAnsiTheme="majorHAnsi"/>
          <w:lang w:val="en-CA"/>
        </w:rPr>
        <w:t xml:space="preserve"> a group of ten poets born between 1891 and 1905: </w:t>
      </w:r>
      <w:r w:rsidR="003A146C">
        <w:rPr>
          <w:rFonts w:asciiTheme="majorHAnsi" w:hAnsiTheme="majorHAnsi"/>
          <w:lang w:val="en-CA"/>
        </w:rPr>
        <w:t xml:space="preserve">Pedro Salinas (1891-1951), Jorge </w:t>
      </w:r>
      <w:proofErr w:type="spellStart"/>
      <w:r w:rsidR="003A146C">
        <w:rPr>
          <w:rFonts w:asciiTheme="majorHAnsi" w:hAnsiTheme="majorHAnsi"/>
          <w:lang w:val="en-CA"/>
        </w:rPr>
        <w:t>Guillén</w:t>
      </w:r>
      <w:proofErr w:type="spellEnd"/>
      <w:r w:rsidR="003A146C">
        <w:rPr>
          <w:rFonts w:asciiTheme="majorHAnsi" w:hAnsiTheme="majorHAnsi"/>
          <w:lang w:val="en-CA"/>
        </w:rPr>
        <w:t xml:space="preserve"> (1893-1984), Gerardo Diego (1896-1987), Federico </w:t>
      </w:r>
      <w:proofErr w:type="spellStart"/>
      <w:r w:rsidR="003A146C">
        <w:rPr>
          <w:rFonts w:asciiTheme="majorHAnsi" w:hAnsiTheme="majorHAnsi"/>
          <w:lang w:val="en-CA"/>
        </w:rPr>
        <w:t>García</w:t>
      </w:r>
      <w:proofErr w:type="spellEnd"/>
      <w:r w:rsidR="003A146C">
        <w:rPr>
          <w:rFonts w:asciiTheme="majorHAnsi" w:hAnsiTheme="majorHAnsi"/>
          <w:lang w:val="en-CA"/>
        </w:rPr>
        <w:t xml:space="preserve"> Lorca (1898-1936), Vicente Aleixandre (1898-1984), </w:t>
      </w:r>
      <w:proofErr w:type="spellStart"/>
      <w:r w:rsidR="003D1A20">
        <w:rPr>
          <w:rFonts w:asciiTheme="majorHAnsi" w:hAnsiTheme="majorHAnsi"/>
          <w:lang w:val="en-CA"/>
        </w:rPr>
        <w:t>Dámaso</w:t>
      </w:r>
      <w:proofErr w:type="spellEnd"/>
      <w:r w:rsidR="003D1A20">
        <w:rPr>
          <w:rFonts w:asciiTheme="majorHAnsi" w:hAnsiTheme="majorHAnsi"/>
          <w:lang w:val="en-CA"/>
        </w:rPr>
        <w:t xml:space="preserve"> Alonso</w:t>
      </w:r>
      <w:r w:rsidR="0045491D">
        <w:rPr>
          <w:rFonts w:asciiTheme="majorHAnsi" w:hAnsiTheme="majorHAnsi"/>
          <w:lang w:val="en-CA"/>
        </w:rPr>
        <w:t xml:space="preserve"> (1898-1990)</w:t>
      </w:r>
      <w:r w:rsidR="003D1A20">
        <w:rPr>
          <w:rFonts w:asciiTheme="majorHAnsi" w:hAnsiTheme="majorHAnsi"/>
          <w:lang w:val="en-CA"/>
        </w:rPr>
        <w:t xml:space="preserve">, </w:t>
      </w:r>
      <w:r w:rsidR="003A146C">
        <w:rPr>
          <w:rFonts w:asciiTheme="majorHAnsi" w:hAnsiTheme="majorHAnsi"/>
          <w:lang w:val="en-CA"/>
        </w:rPr>
        <w:t xml:space="preserve">Emilio </w:t>
      </w:r>
      <w:proofErr w:type="spellStart"/>
      <w:r w:rsidR="003A146C">
        <w:rPr>
          <w:rFonts w:asciiTheme="majorHAnsi" w:hAnsiTheme="majorHAnsi"/>
          <w:lang w:val="en-CA"/>
        </w:rPr>
        <w:t>Prados</w:t>
      </w:r>
      <w:proofErr w:type="spellEnd"/>
      <w:r w:rsidR="003A146C">
        <w:rPr>
          <w:rFonts w:asciiTheme="majorHAnsi" w:hAnsiTheme="majorHAnsi"/>
          <w:lang w:val="en-CA"/>
        </w:rPr>
        <w:t xml:space="preserve"> (1899-1962), L</w:t>
      </w:r>
      <w:r w:rsidR="003D1A20">
        <w:rPr>
          <w:rFonts w:asciiTheme="majorHAnsi" w:hAnsiTheme="majorHAnsi"/>
          <w:lang w:val="en-CA"/>
        </w:rPr>
        <w:t xml:space="preserve">uis </w:t>
      </w:r>
      <w:proofErr w:type="spellStart"/>
      <w:r w:rsidR="003D1A20">
        <w:rPr>
          <w:rFonts w:asciiTheme="majorHAnsi" w:hAnsiTheme="majorHAnsi"/>
          <w:lang w:val="en-CA"/>
        </w:rPr>
        <w:t>Cernuda</w:t>
      </w:r>
      <w:proofErr w:type="spellEnd"/>
      <w:r w:rsidR="0045491D">
        <w:rPr>
          <w:rFonts w:asciiTheme="majorHAnsi" w:hAnsiTheme="majorHAnsi"/>
          <w:lang w:val="en-CA"/>
        </w:rPr>
        <w:t xml:space="preserve"> (1902-1963)</w:t>
      </w:r>
      <w:r w:rsidR="003D1A20">
        <w:rPr>
          <w:rFonts w:asciiTheme="majorHAnsi" w:hAnsiTheme="majorHAnsi"/>
          <w:lang w:val="en-CA"/>
        </w:rPr>
        <w:t xml:space="preserve">, </w:t>
      </w:r>
      <w:r w:rsidR="003A146C">
        <w:rPr>
          <w:rFonts w:asciiTheme="majorHAnsi" w:hAnsiTheme="majorHAnsi"/>
          <w:lang w:val="en-CA"/>
        </w:rPr>
        <w:t xml:space="preserve">Rafael </w:t>
      </w:r>
      <w:proofErr w:type="spellStart"/>
      <w:r w:rsidR="003A146C">
        <w:rPr>
          <w:rFonts w:asciiTheme="majorHAnsi" w:hAnsiTheme="majorHAnsi"/>
          <w:lang w:val="en-CA"/>
        </w:rPr>
        <w:t>Alberti</w:t>
      </w:r>
      <w:proofErr w:type="spellEnd"/>
      <w:r w:rsidR="003A146C">
        <w:rPr>
          <w:rFonts w:asciiTheme="majorHAnsi" w:hAnsiTheme="majorHAnsi"/>
          <w:lang w:val="en-CA"/>
        </w:rPr>
        <w:t xml:space="preserve"> (1902-1999)</w:t>
      </w:r>
      <w:r w:rsidR="009324C8">
        <w:rPr>
          <w:rFonts w:asciiTheme="majorHAnsi" w:hAnsiTheme="majorHAnsi"/>
          <w:lang w:val="en-CA"/>
        </w:rPr>
        <w:t>,</w:t>
      </w:r>
      <w:r w:rsidR="003A146C">
        <w:rPr>
          <w:rFonts w:asciiTheme="majorHAnsi" w:hAnsiTheme="majorHAnsi"/>
          <w:lang w:val="en-CA"/>
        </w:rPr>
        <w:t xml:space="preserve"> and Manuel </w:t>
      </w:r>
      <w:proofErr w:type="spellStart"/>
      <w:r w:rsidR="003A146C">
        <w:rPr>
          <w:rFonts w:asciiTheme="majorHAnsi" w:hAnsiTheme="majorHAnsi"/>
          <w:lang w:val="en-CA"/>
        </w:rPr>
        <w:t>Altolaguirre</w:t>
      </w:r>
      <w:proofErr w:type="spellEnd"/>
      <w:r w:rsidR="003A146C">
        <w:rPr>
          <w:rFonts w:asciiTheme="majorHAnsi" w:hAnsiTheme="majorHAnsi"/>
          <w:lang w:val="en-CA"/>
        </w:rPr>
        <w:t xml:space="preserve"> (1905-1959).</w:t>
      </w:r>
      <w:r w:rsidR="00864B23">
        <w:rPr>
          <w:rFonts w:asciiTheme="majorHAnsi" w:hAnsiTheme="majorHAnsi"/>
          <w:lang w:val="en-CA"/>
        </w:rPr>
        <w:t xml:space="preserve"> </w:t>
      </w:r>
    </w:p>
    <w:p w14:paraId="482812D0" w14:textId="77777777" w:rsidR="004255BB" w:rsidRDefault="004255BB" w:rsidP="003D1A20">
      <w:pPr>
        <w:rPr>
          <w:rFonts w:asciiTheme="majorHAnsi" w:hAnsiTheme="majorHAnsi"/>
          <w:lang w:val="en-CA"/>
        </w:rPr>
      </w:pPr>
    </w:p>
    <w:p w14:paraId="4BB71BE6" w14:textId="77777777" w:rsidR="004255BB" w:rsidRDefault="004255BB" w:rsidP="004255BB">
      <w:pPr>
        <w:rPr>
          <w:rFonts w:asciiTheme="majorHAnsi" w:hAnsiTheme="majorHAnsi"/>
          <w:lang w:val="en-CA"/>
        </w:rPr>
      </w:pPr>
      <w:r>
        <w:rPr>
          <w:rFonts w:asciiTheme="majorHAnsi" w:hAnsiTheme="majorHAnsi"/>
          <w:lang w:val="en-CA"/>
        </w:rPr>
        <w:t xml:space="preserve">In a broader sense, the term may also include other artists such as painters Salvador </w:t>
      </w:r>
      <w:proofErr w:type="spellStart"/>
      <w:r>
        <w:rPr>
          <w:rFonts w:asciiTheme="majorHAnsi" w:hAnsiTheme="majorHAnsi"/>
          <w:lang w:val="en-CA"/>
        </w:rPr>
        <w:t>Dalí</w:t>
      </w:r>
      <w:proofErr w:type="spellEnd"/>
      <w:r>
        <w:rPr>
          <w:rFonts w:asciiTheme="majorHAnsi" w:hAnsiTheme="majorHAnsi"/>
          <w:lang w:val="en-CA"/>
        </w:rPr>
        <w:t xml:space="preserve"> (1904-1989) and </w:t>
      </w:r>
      <w:proofErr w:type="spellStart"/>
      <w:r>
        <w:rPr>
          <w:rFonts w:asciiTheme="majorHAnsi" w:hAnsiTheme="majorHAnsi"/>
          <w:lang w:val="en-CA"/>
        </w:rPr>
        <w:t>Maruja</w:t>
      </w:r>
      <w:proofErr w:type="spellEnd"/>
      <w:r>
        <w:rPr>
          <w:rFonts w:asciiTheme="majorHAnsi" w:hAnsiTheme="majorHAnsi"/>
          <w:lang w:val="en-CA"/>
        </w:rPr>
        <w:t xml:space="preserve"> </w:t>
      </w:r>
      <w:proofErr w:type="spellStart"/>
      <w:r>
        <w:rPr>
          <w:rFonts w:asciiTheme="majorHAnsi" w:hAnsiTheme="majorHAnsi"/>
          <w:lang w:val="en-CA"/>
        </w:rPr>
        <w:t>Mallo</w:t>
      </w:r>
      <w:proofErr w:type="spellEnd"/>
      <w:r>
        <w:rPr>
          <w:rFonts w:asciiTheme="majorHAnsi" w:hAnsiTheme="majorHAnsi"/>
          <w:lang w:val="en-CA"/>
        </w:rPr>
        <w:t xml:space="preserve"> (1902-1995), filmmaker Luis Buñuel (1900-1983), and musician Rosa </w:t>
      </w:r>
      <w:proofErr w:type="spellStart"/>
      <w:r>
        <w:rPr>
          <w:rFonts w:asciiTheme="majorHAnsi" w:hAnsiTheme="majorHAnsi"/>
          <w:lang w:val="en-CA"/>
        </w:rPr>
        <w:t>García</w:t>
      </w:r>
      <w:proofErr w:type="spellEnd"/>
      <w:r>
        <w:rPr>
          <w:rFonts w:asciiTheme="majorHAnsi" w:hAnsiTheme="majorHAnsi"/>
          <w:lang w:val="en-CA"/>
        </w:rPr>
        <w:t xml:space="preserve"> Ascot (1902-2002). </w:t>
      </w:r>
    </w:p>
    <w:p w14:paraId="5A4DEAA6" w14:textId="77777777" w:rsidR="008706CF" w:rsidRDefault="008706CF" w:rsidP="003D1A20">
      <w:pPr>
        <w:rPr>
          <w:rFonts w:asciiTheme="majorHAnsi" w:hAnsiTheme="majorHAnsi"/>
          <w:lang w:val="en-CA"/>
        </w:rPr>
      </w:pPr>
    </w:p>
    <w:p w14:paraId="269087D9" w14:textId="322BE7FE" w:rsidR="00606CB5" w:rsidRPr="00C73434" w:rsidRDefault="00606CB5" w:rsidP="00606CB5">
      <w:pPr>
        <w:rPr>
          <w:rFonts w:asciiTheme="majorHAnsi" w:hAnsiTheme="majorHAnsi"/>
          <w:lang w:val="en-CA"/>
        </w:rPr>
      </w:pPr>
      <w:commentRangeStart w:id="3"/>
      <w:r w:rsidRPr="00606CB5">
        <w:rPr>
          <w:rFonts w:asciiTheme="majorHAnsi" w:hAnsiTheme="majorHAnsi"/>
          <w:lang w:val="en-CA"/>
        </w:rPr>
        <w:t xml:space="preserve">The term </w:t>
      </w:r>
      <w:r w:rsidR="00244FAB">
        <w:rPr>
          <w:rFonts w:asciiTheme="majorHAnsi" w:hAnsiTheme="majorHAnsi"/>
          <w:lang w:val="en-CA"/>
        </w:rPr>
        <w:t xml:space="preserve">“literary </w:t>
      </w:r>
      <w:r w:rsidRPr="00606CB5">
        <w:rPr>
          <w:rFonts w:asciiTheme="majorHAnsi" w:hAnsiTheme="majorHAnsi"/>
          <w:lang w:val="en-CA"/>
        </w:rPr>
        <w:t>generation,</w:t>
      </w:r>
      <w:r w:rsidR="00244FAB">
        <w:rPr>
          <w:rFonts w:asciiTheme="majorHAnsi" w:hAnsiTheme="majorHAnsi"/>
          <w:lang w:val="en-CA"/>
        </w:rPr>
        <w:t>”</w:t>
      </w:r>
      <w:r w:rsidRPr="00606CB5">
        <w:rPr>
          <w:rFonts w:asciiTheme="majorHAnsi" w:hAnsiTheme="majorHAnsi"/>
          <w:lang w:val="en-CA"/>
        </w:rPr>
        <w:t xml:space="preserve"> as </w:t>
      </w:r>
      <w:r w:rsidR="00A07CF1">
        <w:rPr>
          <w:rFonts w:asciiTheme="majorHAnsi" w:hAnsiTheme="majorHAnsi"/>
          <w:lang w:val="en-CA"/>
        </w:rPr>
        <w:t>defined</w:t>
      </w:r>
      <w:r w:rsidRPr="00606CB5">
        <w:rPr>
          <w:rFonts w:asciiTheme="majorHAnsi" w:hAnsiTheme="majorHAnsi"/>
          <w:lang w:val="en-CA"/>
        </w:rPr>
        <w:t xml:space="preserve"> </w:t>
      </w:r>
      <w:r w:rsidR="00244FAB">
        <w:rPr>
          <w:rFonts w:asciiTheme="majorHAnsi" w:hAnsiTheme="majorHAnsi"/>
          <w:lang w:val="en-CA"/>
        </w:rPr>
        <w:t xml:space="preserve">by Julius Petersen in </w:t>
      </w:r>
      <w:r w:rsidR="00244FAB">
        <w:rPr>
          <w:rFonts w:asciiTheme="majorHAnsi" w:hAnsiTheme="majorHAnsi"/>
          <w:i/>
          <w:lang w:val="en-CA"/>
        </w:rPr>
        <w:t xml:space="preserve">Die </w:t>
      </w:r>
      <w:proofErr w:type="spellStart"/>
      <w:r w:rsidR="00244FAB">
        <w:rPr>
          <w:rFonts w:asciiTheme="majorHAnsi" w:hAnsiTheme="majorHAnsi"/>
          <w:i/>
          <w:lang w:val="en-CA"/>
        </w:rPr>
        <w:t>literarischen</w:t>
      </w:r>
      <w:proofErr w:type="spellEnd"/>
      <w:r w:rsidR="00244FAB">
        <w:rPr>
          <w:rFonts w:asciiTheme="majorHAnsi" w:hAnsiTheme="majorHAnsi"/>
          <w:i/>
          <w:lang w:val="en-CA"/>
        </w:rPr>
        <w:t xml:space="preserve"> </w:t>
      </w:r>
      <w:proofErr w:type="spellStart"/>
      <w:r w:rsidR="00244FAB">
        <w:rPr>
          <w:rFonts w:asciiTheme="majorHAnsi" w:hAnsiTheme="majorHAnsi"/>
          <w:i/>
          <w:lang w:val="en-CA"/>
        </w:rPr>
        <w:t>Generationen</w:t>
      </w:r>
      <w:proofErr w:type="spellEnd"/>
      <w:r w:rsidR="00244FAB">
        <w:rPr>
          <w:rFonts w:asciiTheme="majorHAnsi" w:hAnsiTheme="majorHAnsi"/>
          <w:lang w:val="en-US"/>
        </w:rPr>
        <w:t xml:space="preserve"> (Berlin, 1930)</w:t>
      </w:r>
      <w:r w:rsidR="00A05370">
        <w:rPr>
          <w:rFonts w:asciiTheme="majorHAnsi" w:hAnsiTheme="majorHAnsi"/>
          <w:lang w:val="en-US"/>
        </w:rPr>
        <w:t>,</w:t>
      </w:r>
      <w:r w:rsidR="00244FAB">
        <w:rPr>
          <w:rFonts w:asciiTheme="majorHAnsi" w:hAnsiTheme="majorHAnsi"/>
          <w:lang w:val="en-CA"/>
        </w:rPr>
        <w:t xml:space="preserve"> </w:t>
      </w:r>
      <w:r w:rsidR="00BC7870">
        <w:rPr>
          <w:rFonts w:asciiTheme="majorHAnsi" w:hAnsiTheme="majorHAnsi"/>
          <w:lang w:val="en-CA"/>
        </w:rPr>
        <w:t>has been</w:t>
      </w:r>
      <w:r w:rsidR="00244FAB">
        <w:rPr>
          <w:rFonts w:asciiTheme="majorHAnsi" w:hAnsiTheme="majorHAnsi"/>
          <w:lang w:val="en-CA"/>
        </w:rPr>
        <w:t xml:space="preserve"> widely used in Spanish literary history</w:t>
      </w:r>
      <w:r w:rsidR="00F94769">
        <w:rPr>
          <w:rFonts w:asciiTheme="majorHAnsi" w:hAnsiTheme="majorHAnsi"/>
          <w:lang w:val="en-CA"/>
        </w:rPr>
        <w:t xml:space="preserve">, but it remains controversial, </w:t>
      </w:r>
      <w:r w:rsidR="00244FAB">
        <w:rPr>
          <w:rFonts w:asciiTheme="majorHAnsi" w:hAnsiTheme="majorHAnsi"/>
          <w:lang w:val="en-CA"/>
        </w:rPr>
        <w:t xml:space="preserve">some </w:t>
      </w:r>
      <w:r w:rsidRPr="00606CB5">
        <w:rPr>
          <w:rFonts w:asciiTheme="majorHAnsi" w:hAnsiTheme="majorHAnsi"/>
          <w:lang w:val="en-CA"/>
        </w:rPr>
        <w:t>critics</w:t>
      </w:r>
      <w:r w:rsidR="00F94769">
        <w:rPr>
          <w:rFonts w:asciiTheme="majorHAnsi" w:hAnsiTheme="majorHAnsi"/>
          <w:lang w:val="en-CA"/>
        </w:rPr>
        <w:t xml:space="preserve"> opting</w:t>
      </w:r>
      <w:r w:rsidRPr="00606CB5">
        <w:rPr>
          <w:rFonts w:asciiTheme="majorHAnsi" w:hAnsiTheme="majorHAnsi"/>
          <w:lang w:val="en-CA"/>
        </w:rPr>
        <w:t xml:space="preserve"> </w:t>
      </w:r>
      <w:r w:rsidR="00244FAB">
        <w:rPr>
          <w:rFonts w:asciiTheme="majorHAnsi" w:hAnsiTheme="majorHAnsi"/>
          <w:lang w:val="en-CA"/>
        </w:rPr>
        <w:t>to use</w:t>
      </w:r>
      <w:r w:rsidRPr="00606CB5">
        <w:rPr>
          <w:rFonts w:asciiTheme="majorHAnsi" w:hAnsiTheme="majorHAnsi"/>
          <w:lang w:val="en-CA"/>
        </w:rPr>
        <w:t xml:space="preserve"> less restrictive </w:t>
      </w:r>
      <w:r w:rsidR="0074510A" w:rsidRPr="00606CB5">
        <w:rPr>
          <w:rFonts w:asciiTheme="majorHAnsi" w:hAnsiTheme="majorHAnsi"/>
          <w:lang w:val="en-CA"/>
        </w:rPr>
        <w:t>labels</w:t>
      </w:r>
      <w:r w:rsidRPr="00606CB5">
        <w:rPr>
          <w:rFonts w:asciiTheme="majorHAnsi" w:hAnsiTheme="majorHAnsi"/>
          <w:lang w:val="en-CA"/>
        </w:rPr>
        <w:t>, s</w:t>
      </w:r>
      <w:r w:rsidR="00CB7BD3">
        <w:rPr>
          <w:rFonts w:asciiTheme="majorHAnsi" w:hAnsiTheme="majorHAnsi"/>
          <w:lang w:val="en-CA"/>
        </w:rPr>
        <w:t>uch as group or constellation</w:t>
      </w:r>
      <w:r w:rsidRPr="00606CB5">
        <w:rPr>
          <w:rFonts w:asciiTheme="majorHAnsi" w:hAnsiTheme="majorHAnsi"/>
          <w:lang w:val="en-CA"/>
        </w:rPr>
        <w:t xml:space="preserve">. </w:t>
      </w:r>
      <w:r w:rsidR="00244FAB">
        <w:rPr>
          <w:rFonts w:asciiTheme="majorHAnsi" w:hAnsiTheme="majorHAnsi"/>
          <w:lang w:val="en-CA"/>
        </w:rPr>
        <w:t xml:space="preserve">As a matter of fact, </w:t>
      </w:r>
      <w:r w:rsidR="00AF039C">
        <w:rPr>
          <w:rFonts w:asciiTheme="majorHAnsi" w:hAnsiTheme="majorHAnsi"/>
          <w:lang w:val="en-CA"/>
        </w:rPr>
        <w:t>this</w:t>
      </w:r>
      <w:r w:rsidR="00811920">
        <w:rPr>
          <w:rFonts w:asciiTheme="majorHAnsi" w:hAnsiTheme="majorHAnsi"/>
          <w:lang w:val="en-CA"/>
        </w:rPr>
        <w:t xml:space="preserve"> </w:t>
      </w:r>
      <w:r w:rsidR="00C2091F">
        <w:rPr>
          <w:rFonts w:asciiTheme="majorHAnsi" w:hAnsiTheme="majorHAnsi"/>
          <w:lang w:val="en-CA"/>
        </w:rPr>
        <w:t>cluster</w:t>
      </w:r>
      <w:r w:rsidR="006051EF">
        <w:rPr>
          <w:rFonts w:asciiTheme="majorHAnsi" w:hAnsiTheme="majorHAnsi"/>
          <w:lang w:val="en-CA"/>
        </w:rPr>
        <w:t xml:space="preserve"> of </w:t>
      </w:r>
      <w:r w:rsidR="00340084">
        <w:rPr>
          <w:rFonts w:asciiTheme="majorHAnsi" w:hAnsiTheme="majorHAnsi"/>
          <w:lang w:val="en-CA"/>
        </w:rPr>
        <w:t>writers</w:t>
      </w:r>
      <w:r w:rsidR="00253D2B">
        <w:rPr>
          <w:rFonts w:asciiTheme="majorHAnsi" w:hAnsiTheme="majorHAnsi"/>
          <w:lang w:val="en-CA"/>
        </w:rPr>
        <w:t xml:space="preserve"> </w:t>
      </w:r>
      <w:proofErr w:type="gramStart"/>
      <w:r w:rsidR="0062153C">
        <w:rPr>
          <w:rFonts w:asciiTheme="majorHAnsi" w:hAnsiTheme="majorHAnsi"/>
          <w:lang w:val="en-CA"/>
        </w:rPr>
        <w:t>seem</w:t>
      </w:r>
      <w:proofErr w:type="gramEnd"/>
      <w:r w:rsidR="0062153C">
        <w:rPr>
          <w:rFonts w:asciiTheme="majorHAnsi" w:hAnsiTheme="majorHAnsi"/>
          <w:lang w:val="en-CA"/>
        </w:rPr>
        <w:t xml:space="preserve"> to lack</w:t>
      </w:r>
      <w:r w:rsidR="00AA3A49">
        <w:rPr>
          <w:rFonts w:asciiTheme="majorHAnsi" w:hAnsiTheme="majorHAnsi"/>
          <w:lang w:val="en-CA"/>
        </w:rPr>
        <w:t xml:space="preserve"> some of the criteria </w:t>
      </w:r>
      <w:r w:rsidR="00565436">
        <w:rPr>
          <w:rFonts w:asciiTheme="majorHAnsi" w:hAnsiTheme="majorHAnsi"/>
          <w:lang w:val="en-CA"/>
        </w:rPr>
        <w:t>that define</w:t>
      </w:r>
      <w:r w:rsidR="00AA3A49">
        <w:rPr>
          <w:rFonts w:asciiTheme="majorHAnsi" w:hAnsiTheme="majorHAnsi"/>
          <w:lang w:val="en-CA"/>
        </w:rPr>
        <w:t xml:space="preserve"> a literary</w:t>
      </w:r>
      <w:r>
        <w:rPr>
          <w:rFonts w:asciiTheme="majorHAnsi" w:hAnsiTheme="majorHAnsi"/>
          <w:lang w:val="en-CA"/>
        </w:rPr>
        <w:t xml:space="preserve"> generation: hi</w:t>
      </w:r>
      <w:r w:rsidRPr="00606CB5">
        <w:rPr>
          <w:rFonts w:asciiTheme="majorHAnsi" w:hAnsiTheme="majorHAnsi"/>
          <w:lang w:val="en-CA"/>
        </w:rPr>
        <w:t>storical motivation</w:t>
      </w:r>
      <w:r>
        <w:rPr>
          <w:rFonts w:asciiTheme="majorHAnsi" w:hAnsiTheme="majorHAnsi"/>
          <w:lang w:val="en-CA"/>
        </w:rPr>
        <w:t>, clear leadership</w:t>
      </w:r>
      <w:r w:rsidR="0082289B">
        <w:rPr>
          <w:rFonts w:asciiTheme="majorHAnsi" w:hAnsiTheme="majorHAnsi"/>
          <w:lang w:val="en-CA"/>
        </w:rPr>
        <w:t>,</w:t>
      </w:r>
      <w:r>
        <w:rPr>
          <w:rFonts w:asciiTheme="majorHAnsi" w:hAnsiTheme="majorHAnsi"/>
          <w:lang w:val="en-CA"/>
        </w:rPr>
        <w:t xml:space="preserve"> and shared</w:t>
      </w:r>
      <w:r w:rsidRPr="00606CB5">
        <w:rPr>
          <w:rFonts w:asciiTheme="majorHAnsi" w:hAnsiTheme="majorHAnsi"/>
          <w:lang w:val="en-CA"/>
        </w:rPr>
        <w:t xml:space="preserve"> influence</w:t>
      </w:r>
      <w:r w:rsidR="00F32342">
        <w:rPr>
          <w:rFonts w:asciiTheme="majorHAnsi" w:hAnsiTheme="majorHAnsi"/>
          <w:lang w:val="en-CA"/>
        </w:rPr>
        <w:t>s, technique</w:t>
      </w:r>
      <w:r w:rsidR="00960378">
        <w:rPr>
          <w:rFonts w:asciiTheme="majorHAnsi" w:hAnsiTheme="majorHAnsi"/>
          <w:lang w:val="en-CA"/>
        </w:rPr>
        <w:t>,</w:t>
      </w:r>
      <w:r w:rsidR="00F32342">
        <w:rPr>
          <w:rFonts w:asciiTheme="majorHAnsi" w:hAnsiTheme="majorHAnsi"/>
          <w:lang w:val="en-CA"/>
        </w:rPr>
        <w:t xml:space="preserve"> </w:t>
      </w:r>
      <w:r w:rsidR="00495CDF">
        <w:rPr>
          <w:rFonts w:asciiTheme="majorHAnsi" w:hAnsiTheme="majorHAnsi"/>
          <w:lang w:val="en-CA"/>
        </w:rPr>
        <w:t>and style</w:t>
      </w:r>
      <w:r>
        <w:rPr>
          <w:rFonts w:asciiTheme="majorHAnsi" w:hAnsiTheme="majorHAnsi"/>
          <w:lang w:val="en-CA"/>
        </w:rPr>
        <w:t xml:space="preserve">. </w:t>
      </w:r>
      <w:commentRangeEnd w:id="3"/>
      <w:r w:rsidR="00240060">
        <w:rPr>
          <w:rStyle w:val="CommentReference"/>
        </w:rPr>
        <w:commentReference w:id="3"/>
      </w:r>
    </w:p>
    <w:p w14:paraId="31F2F444" w14:textId="77777777" w:rsidR="00F173D8" w:rsidRDefault="00F173D8" w:rsidP="00606CB5">
      <w:pPr>
        <w:rPr>
          <w:rFonts w:asciiTheme="majorHAnsi" w:hAnsiTheme="majorHAnsi"/>
          <w:lang w:val="en-CA"/>
        </w:rPr>
      </w:pPr>
    </w:p>
    <w:p w14:paraId="1AA322D2" w14:textId="22AC59F2" w:rsidR="00CB2D97" w:rsidRDefault="00C73434" w:rsidP="00F407D6">
      <w:pPr>
        <w:tabs>
          <w:tab w:val="left" w:pos="2070"/>
        </w:tabs>
        <w:rPr>
          <w:rFonts w:asciiTheme="majorHAnsi" w:hAnsiTheme="majorHAnsi"/>
          <w:lang w:val="en-CA"/>
        </w:rPr>
      </w:pPr>
      <w:r>
        <w:rPr>
          <w:rFonts w:asciiTheme="majorHAnsi" w:hAnsiTheme="majorHAnsi"/>
          <w:lang w:val="en-CA"/>
        </w:rPr>
        <w:t xml:space="preserve">Some critics have proposed the gathering at the </w:t>
      </w:r>
      <w:proofErr w:type="spellStart"/>
      <w:r>
        <w:rPr>
          <w:rFonts w:asciiTheme="majorHAnsi" w:hAnsiTheme="majorHAnsi"/>
          <w:lang w:val="en-CA"/>
        </w:rPr>
        <w:t>Ateneo</w:t>
      </w:r>
      <w:proofErr w:type="spellEnd"/>
      <w:r>
        <w:rPr>
          <w:rFonts w:asciiTheme="majorHAnsi" w:hAnsiTheme="majorHAnsi"/>
          <w:lang w:val="en-CA"/>
        </w:rPr>
        <w:t xml:space="preserve"> de </w:t>
      </w:r>
      <w:proofErr w:type="spellStart"/>
      <w:r>
        <w:rPr>
          <w:rFonts w:asciiTheme="majorHAnsi" w:hAnsiTheme="majorHAnsi"/>
          <w:lang w:val="en-CA"/>
        </w:rPr>
        <w:t>Sevilla</w:t>
      </w:r>
      <w:proofErr w:type="spellEnd"/>
      <w:r>
        <w:rPr>
          <w:rFonts w:asciiTheme="majorHAnsi" w:hAnsiTheme="majorHAnsi"/>
          <w:lang w:val="en-CA"/>
        </w:rPr>
        <w:t xml:space="preserve"> as the historical event that </w:t>
      </w:r>
      <w:r w:rsidR="00814439">
        <w:rPr>
          <w:rFonts w:asciiTheme="majorHAnsi" w:hAnsiTheme="majorHAnsi"/>
          <w:lang w:val="en-CA"/>
        </w:rPr>
        <w:t>b</w:t>
      </w:r>
      <w:ins w:id="4" w:author="stephen ross" w:date="2018-05-08T09:37:00Z">
        <w:r w:rsidR="00240060">
          <w:rPr>
            <w:rFonts w:asciiTheme="majorHAnsi" w:hAnsiTheme="majorHAnsi"/>
            <w:lang w:val="en-CA"/>
          </w:rPr>
          <w:t>i</w:t>
        </w:r>
      </w:ins>
      <w:del w:id="5" w:author="stephen ross" w:date="2018-05-08T09:37:00Z">
        <w:r w:rsidR="00814439" w:rsidDel="00240060">
          <w:rPr>
            <w:rFonts w:asciiTheme="majorHAnsi" w:hAnsiTheme="majorHAnsi"/>
            <w:lang w:val="en-CA"/>
          </w:rPr>
          <w:delText>ou</w:delText>
        </w:r>
      </w:del>
      <w:r w:rsidR="00814439">
        <w:rPr>
          <w:rFonts w:asciiTheme="majorHAnsi" w:hAnsiTheme="majorHAnsi"/>
          <w:lang w:val="en-CA"/>
        </w:rPr>
        <w:t>nds</w:t>
      </w:r>
      <w:r>
        <w:rPr>
          <w:rFonts w:asciiTheme="majorHAnsi" w:hAnsiTheme="majorHAnsi"/>
          <w:lang w:val="en-CA"/>
        </w:rPr>
        <w:t xml:space="preserve"> the poets together as a “literary generation</w:t>
      </w:r>
      <w:r w:rsidR="00CB2D97">
        <w:rPr>
          <w:rFonts w:asciiTheme="majorHAnsi" w:hAnsiTheme="majorHAnsi"/>
          <w:lang w:val="en-CA"/>
        </w:rPr>
        <w:t>.</w:t>
      </w:r>
      <w:r>
        <w:rPr>
          <w:rFonts w:asciiTheme="majorHAnsi" w:hAnsiTheme="majorHAnsi"/>
          <w:lang w:val="en-CA"/>
        </w:rPr>
        <w:t xml:space="preserve">” </w:t>
      </w:r>
      <w:r w:rsidR="00CB2D97">
        <w:rPr>
          <w:rFonts w:asciiTheme="majorHAnsi" w:hAnsiTheme="majorHAnsi"/>
          <w:lang w:val="en-CA"/>
        </w:rPr>
        <w:t>The Generation of ´27 contrasts in this regard with the Generation of ´98</w:t>
      </w:r>
      <w:r w:rsidR="0062153C">
        <w:rPr>
          <w:rFonts w:asciiTheme="majorHAnsi" w:hAnsiTheme="majorHAnsi"/>
          <w:lang w:val="en-CA"/>
        </w:rPr>
        <w:t>, which is marked by</w:t>
      </w:r>
      <w:r w:rsidR="00CB2D97">
        <w:rPr>
          <w:rFonts w:asciiTheme="majorHAnsi" w:hAnsiTheme="majorHAnsi"/>
          <w:lang w:val="en-CA"/>
        </w:rPr>
        <w:t xml:space="preserve"> </w:t>
      </w:r>
      <w:r w:rsidR="0062153C">
        <w:rPr>
          <w:rFonts w:asciiTheme="majorHAnsi" w:hAnsiTheme="majorHAnsi"/>
          <w:lang w:val="en-CA"/>
        </w:rPr>
        <w:t>t</w:t>
      </w:r>
      <w:r w:rsidR="00CB2D97">
        <w:rPr>
          <w:rFonts w:asciiTheme="majorHAnsi" w:hAnsiTheme="majorHAnsi"/>
          <w:lang w:val="en-CA"/>
        </w:rPr>
        <w:t>he Spanish-American War of 1898</w:t>
      </w:r>
      <w:r w:rsidR="0062153C">
        <w:rPr>
          <w:rFonts w:asciiTheme="majorHAnsi" w:hAnsiTheme="majorHAnsi"/>
          <w:lang w:val="en-CA"/>
        </w:rPr>
        <w:t xml:space="preserve">, commonly known as “el </w:t>
      </w:r>
      <w:proofErr w:type="spellStart"/>
      <w:r w:rsidR="0062153C">
        <w:rPr>
          <w:rFonts w:asciiTheme="majorHAnsi" w:hAnsiTheme="majorHAnsi"/>
          <w:lang w:val="en-CA"/>
        </w:rPr>
        <w:t>desastre</w:t>
      </w:r>
      <w:proofErr w:type="spellEnd"/>
      <w:r w:rsidR="0062153C">
        <w:rPr>
          <w:rFonts w:asciiTheme="majorHAnsi" w:hAnsiTheme="majorHAnsi"/>
          <w:lang w:val="en-CA"/>
        </w:rPr>
        <w:t xml:space="preserve">” (“the Disaster”) in Spain, an event that </w:t>
      </w:r>
      <w:r w:rsidR="00CB2D97">
        <w:rPr>
          <w:rFonts w:asciiTheme="majorHAnsi" w:hAnsiTheme="majorHAnsi"/>
          <w:lang w:val="en-CA"/>
        </w:rPr>
        <w:t xml:space="preserve">leads many intellectuals of the time to inquire into the question of Spanish national identity. </w:t>
      </w:r>
      <w:r w:rsidR="0062153C">
        <w:rPr>
          <w:rFonts w:asciiTheme="majorHAnsi" w:hAnsiTheme="majorHAnsi"/>
          <w:lang w:val="en-CA"/>
        </w:rPr>
        <w:t>The</w:t>
      </w:r>
      <w:r w:rsidR="00CB2D97">
        <w:rPr>
          <w:rFonts w:asciiTheme="majorHAnsi" w:hAnsiTheme="majorHAnsi"/>
          <w:lang w:val="en-CA"/>
        </w:rPr>
        <w:t xml:space="preserve"> 300</w:t>
      </w:r>
      <w:r w:rsidR="00CB2D97" w:rsidRPr="009D1C7E">
        <w:rPr>
          <w:rFonts w:asciiTheme="majorHAnsi" w:hAnsiTheme="majorHAnsi"/>
          <w:vertAlign w:val="superscript"/>
          <w:lang w:val="en-CA"/>
        </w:rPr>
        <w:t>th</w:t>
      </w:r>
      <w:r w:rsidR="00CB2D97">
        <w:rPr>
          <w:rFonts w:asciiTheme="majorHAnsi" w:hAnsiTheme="majorHAnsi"/>
          <w:lang w:val="en-CA"/>
        </w:rPr>
        <w:t xml:space="preserve"> anniversary of </w:t>
      </w:r>
      <w:proofErr w:type="spellStart"/>
      <w:ins w:id="6" w:author="stephen ross" w:date="2018-05-08T09:37:00Z">
        <w:r w:rsidR="00240060">
          <w:rPr>
            <w:rFonts w:asciiTheme="majorHAnsi" w:hAnsiTheme="majorHAnsi"/>
            <w:lang w:val="en-CA"/>
          </w:rPr>
          <w:t>Góngora</w:t>
        </w:r>
        <w:proofErr w:type="spellEnd"/>
        <w:r w:rsidR="00240060">
          <w:rPr>
            <w:rFonts w:asciiTheme="majorHAnsi" w:hAnsiTheme="majorHAnsi"/>
            <w:lang w:val="en-CA"/>
          </w:rPr>
          <w:t xml:space="preserve"> y </w:t>
        </w:r>
        <w:proofErr w:type="spellStart"/>
        <w:r w:rsidR="00240060">
          <w:rPr>
            <w:rFonts w:asciiTheme="majorHAnsi" w:hAnsiTheme="majorHAnsi"/>
            <w:lang w:val="en-CA"/>
          </w:rPr>
          <w:t>Argote</w:t>
        </w:r>
        <w:r w:rsidR="00240060">
          <w:rPr>
            <w:rFonts w:asciiTheme="majorHAnsi" w:hAnsiTheme="majorHAnsi"/>
            <w:lang w:val="en-CA"/>
          </w:rPr>
          <w:t>’s</w:t>
        </w:r>
        <w:proofErr w:type="spellEnd"/>
        <w:r w:rsidR="00240060">
          <w:rPr>
            <w:rFonts w:asciiTheme="majorHAnsi" w:hAnsiTheme="majorHAnsi"/>
            <w:lang w:val="en-CA"/>
          </w:rPr>
          <w:t xml:space="preserve"> </w:t>
        </w:r>
      </w:ins>
      <w:del w:id="7" w:author="stephen ross" w:date="2018-05-08T09:37:00Z">
        <w:r w:rsidR="00CB2D97" w:rsidDel="00240060">
          <w:rPr>
            <w:rFonts w:asciiTheme="majorHAnsi" w:hAnsiTheme="majorHAnsi"/>
            <w:lang w:val="en-CA"/>
          </w:rPr>
          <w:delText xml:space="preserve">the </w:delText>
        </w:r>
      </w:del>
      <w:r w:rsidR="00CB2D97">
        <w:rPr>
          <w:rFonts w:asciiTheme="majorHAnsi" w:hAnsiTheme="majorHAnsi"/>
          <w:lang w:val="en-CA"/>
        </w:rPr>
        <w:t>death</w:t>
      </w:r>
      <w:del w:id="8" w:author="stephen ross" w:date="2018-05-08T09:37:00Z">
        <w:r w:rsidR="00CB2D97" w:rsidDel="00240060">
          <w:rPr>
            <w:rFonts w:asciiTheme="majorHAnsi" w:hAnsiTheme="majorHAnsi"/>
            <w:lang w:val="en-CA"/>
          </w:rPr>
          <w:delText xml:space="preserve"> of Andalusian baroque poet Luis de Góngora y Argote (1561-1627)</w:delText>
        </w:r>
      </w:del>
      <w:r w:rsidR="0062153C">
        <w:rPr>
          <w:rFonts w:asciiTheme="majorHAnsi" w:hAnsiTheme="majorHAnsi"/>
          <w:lang w:val="en-CA"/>
        </w:rPr>
        <w:t xml:space="preserve">, celebrated at the </w:t>
      </w:r>
      <w:proofErr w:type="spellStart"/>
      <w:r w:rsidR="0062153C">
        <w:rPr>
          <w:rFonts w:asciiTheme="majorHAnsi" w:hAnsiTheme="majorHAnsi"/>
          <w:lang w:val="en-CA"/>
        </w:rPr>
        <w:t>Ateneo</w:t>
      </w:r>
      <w:proofErr w:type="spellEnd"/>
      <w:r w:rsidR="0062153C">
        <w:rPr>
          <w:rFonts w:asciiTheme="majorHAnsi" w:hAnsiTheme="majorHAnsi"/>
          <w:lang w:val="en-CA"/>
        </w:rPr>
        <w:t xml:space="preserve">, </w:t>
      </w:r>
      <w:r w:rsidR="00CB2D97">
        <w:rPr>
          <w:rFonts w:asciiTheme="majorHAnsi" w:hAnsiTheme="majorHAnsi"/>
          <w:lang w:val="en-CA"/>
        </w:rPr>
        <w:t xml:space="preserve">created fertile ground for a questioning of aesthetic approaches that gave </w:t>
      </w:r>
      <w:r w:rsidR="0062153C">
        <w:rPr>
          <w:rFonts w:asciiTheme="majorHAnsi" w:hAnsiTheme="majorHAnsi"/>
          <w:lang w:val="en-CA"/>
        </w:rPr>
        <w:t>the group of writers a sense of</w:t>
      </w:r>
      <w:r w:rsidR="00CB2D97">
        <w:rPr>
          <w:rFonts w:asciiTheme="majorHAnsi" w:hAnsiTheme="majorHAnsi"/>
          <w:lang w:val="en-CA"/>
        </w:rPr>
        <w:t xml:space="preserve"> </w:t>
      </w:r>
      <w:r w:rsidR="0062153C">
        <w:rPr>
          <w:rFonts w:asciiTheme="majorHAnsi" w:hAnsiTheme="majorHAnsi"/>
          <w:lang w:val="en-CA"/>
        </w:rPr>
        <w:t>common purpose</w:t>
      </w:r>
      <w:r w:rsidR="00CB2D97">
        <w:rPr>
          <w:rFonts w:asciiTheme="majorHAnsi" w:hAnsiTheme="majorHAnsi"/>
          <w:lang w:val="en-CA"/>
        </w:rPr>
        <w:t>.</w:t>
      </w:r>
    </w:p>
    <w:p w14:paraId="42A4AC68" w14:textId="77777777" w:rsidR="00CB2D97" w:rsidRDefault="00CB2D97" w:rsidP="00F407D6">
      <w:pPr>
        <w:tabs>
          <w:tab w:val="left" w:pos="2070"/>
        </w:tabs>
        <w:rPr>
          <w:rFonts w:asciiTheme="majorHAnsi" w:hAnsiTheme="majorHAnsi"/>
          <w:lang w:val="en-CA"/>
        </w:rPr>
      </w:pPr>
    </w:p>
    <w:p w14:paraId="053910CE" w14:textId="6A3C4921" w:rsidR="006A24FC" w:rsidRDefault="00F173D8" w:rsidP="00F407D6">
      <w:pPr>
        <w:tabs>
          <w:tab w:val="left" w:pos="2070"/>
        </w:tabs>
        <w:rPr>
          <w:rFonts w:asciiTheme="majorHAnsi" w:hAnsiTheme="majorHAnsi"/>
          <w:lang w:val="en-CA"/>
        </w:rPr>
      </w:pPr>
      <w:r>
        <w:rPr>
          <w:rFonts w:asciiTheme="majorHAnsi" w:hAnsiTheme="majorHAnsi"/>
          <w:lang w:val="en-CA"/>
        </w:rPr>
        <w:t xml:space="preserve">Although the poets of </w:t>
      </w:r>
      <w:r w:rsidR="00495CDF">
        <w:rPr>
          <w:rFonts w:asciiTheme="majorHAnsi" w:hAnsiTheme="majorHAnsi"/>
          <w:lang w:val="en-CA"/>
        </w:rPr>
        <w:t xml:space="preserve">the Generation of ’27 do not have a clear leader, they did </w:t>
      </w:r>
      <w:r w:rsidR="00EF7F7F">
        <w:rPr>
          <w:rFonts w:asciiTheme="majorHAnsi" w:hAnsiTheme="majorHAnsi"/>
          <w:lang w:val="en-CA"/>
        </w:rPr>
        <w:t>hold</w:t>
      </w:r>
      <w:r w:rsidR="00495CDF">
        <w:rPr>
          <w:rFonts w:asciiTheme="majorHAnsi" w:hAnsiTheme="majorHAnsi"/>
          <w:lang w:val="en-CA"/>
        </w:rPr>
        <w:t xml:space="preserve"> </w:t>
      </w:r>
      <w:r w:rsidR="00F407D6">
        <w:rPr>
          <w:rFonts w:asciiTheme="majorHAnsi" w:hAnsiTheme="majorHAnsi"/>
          <w:lang w:val="en-CA"/>
        </w:rPr>
        <w:t xml:space="preserve">poet </w:t>
      </w:r>
      <w:r w:rsidR="00495CDF">
        <w:rPr>
          <w:rFonts w:asciiTheme="majorHAnsi" w:hAnsiTheme="majorHAnsi"/>
          <w:lang w:val="en-CA"/>
        </w:rPr>
        <w:t>Juan Ram</w:t>
      </w:r>
      <w:r w:rsidR="00495CDF" w:rsidRPr="00C73434">
        <w:rPr>
          <w:rFonts w:asciiTheme="majorHAnsi" w:hAnsiTheme="majorHAnsi"/>
          <w:lang w:val="en-CA"/>
        </w:rPr>
        <w:t xml:space="preserve">ón Jiménez (1881-1958) </w:t>
      </w:r>
      <w:r w:rsidR="00F407D6" w:rsidRPr="00C73434">
        <w:rPr>
          <w:rFonts w:asciiTheme="majorHAnsi" w:hAnsiTheme="majorHAnsi"/>
          <w:lang w:val="en-CA"/>
        </w:rPr>
        <w:t xml:space="preserve">in </w:t>
      </w:r>
      <w:r w:rsidR="00F407D6" w:rsidRPr="00F407D6">
        <w:rPr>
          <w:rFonts w:asciiTheme="majorHAnsi" w:hAnsiTheme="majorHAnsi"/>
          <w:lang w:val="en-CA"/>
        </w:rPr>
        <w:t>high regard</w:t>
      </w:r>
      <w:r w:rsidR="00F407D6" w:rsidRPr="00C73434">
        <w:rPr>
          <w:rFonts w:asciiTheme="majorHAnsi" w:hAnsiTheme="majorHAnsi"/>
          <w:lang w:val="en-CA"/>
        </w:rPr>
        <w:t xml:space="preserve"> </w:t>
      </w:r>
      <w:r w:rsidR="00495CDF" w:rsidRPr="00C73434">
        <w:rPr>
          <w:rFonts w:asciiTheme="majorHAnsi" w:hAnsiTheme="majorHAnsi"/>
          <w:lang w:val="en-CA"/>
        </w:rPr>
        <w:t xml:space="preserve">and </w:t>
      </w:r>
      <w:r w:rsidR="00495CDF" w:rsidRPr="00495CDF">
        <w:rPr>
          <w:rFonts w:asciiTheme="majorHAnsi" w:hAnsiTheme="majorHAnsi"/>
          <w:lang w:val="en-CA"/>
        </w:rPr>
        <w:t>were fond</w:t>
      </w:r>
      <w:r w:rsidR="00495CDF" w:rsidRPr="00C73434">
        <w:rPr>
          <w:rFonts w:asciiTheme="majorHAnsi" w:hAnsiTheme="majorHAnsi"/>
          <w:lang w:val="en-CA"/>
        </w:rPr>
        <w:t xml:space="preserve"> of</w:t>
      </w:r>
      <w:r w:rsidR="00F407D6" w:rsidRPr="00C73434">
        <w:rPr>
          <w:rFonts w:asciiTheme="majorHAnsi" w:hAnsiTheme="majorHAnsi"/>
          <w:lang w:val="en-CA"/>
        </w:rPr>
        <w:t xml:space="preserve"> </w:t>
      </w:r>
      <w:r w:rsidR="00F407D6" w:rsidRPr="00F407D6">
        <w:rPr>
          <w:rFonts w:asciiTheme="majorHAnsi" w:hAnsiTheme="majorHAnsi"/>
          <w:lang w:val="en-CA"/>
        </w:rPr>
        <w:t>philosopher and essayist</w:t>
      </w:r>
      <w:r w:rsidR="00495CDF" w:rsidRPr="00C73434">
        <w:rPr>
          <w:rFonts w:asciiTheme="majorHAnsi" w:hAnsiTheme="majorHAnsi"/>
          <w:lang w:val="en-CA"/>
        </w:rPr>
        <w:t xml:space="preserve"> José Ortega y </w:t>
      </w:r>
      <w:proofErr w:type="spellStart"/>
      <w:r w:rsidR="00495CDF" w:rsidRPr="00C73434">
        <w:rPr>
          <w:rFonts w:asciiTheme="majorHAnsi" w:hAnsiTheme="majorHAnsi"/>
          <w:lang w:val="en-CA"/>
        </w:rPr>
        <w:t>Gasset</w:t>
      </w:r>
      <w:proofErr w:type="spellEnd"/>
      <w:r w:rsidR="00495CDF" w:rsidRPr="00C73434">
        <w:rPr>
          <w:rFonts w:asciiTheme="majorHAnsi" w:hAnsiTheme="majorHAnsi"/>
          <w:lang w:val="en-CA"/>
        </w:rPr>
        <w:t xml:space="preserve"> (1883-1955). </w:t>
      </w:r>
      <w:r w:rsidR="001B764A">
        <w:rPr>
          <w:rFonts w:asciiTheme="majorHAnsi" w:hAnsiTheme="majorHAnsi"/>
          <w:lang w:val="en-CA"/>
        </w:rPr>
        <w:t>Jiménez was</w:t>
      </w:r>
      <w:r w:rsidR="00AD5CFF">
        <w:rPr>
          <w:rFonts w:asciiTheme="majorHAnsi" w:hAnsiTheme="majorHAnsi"/>
          <w:lang w:val="en-CA"/>
        </w:rPr>
        <w:t xml:space="preserve"> </w:t>
      </w:r>
      <w:r w:rsidR="001B764A">
        <w:rPr>
          <w:rFonts w:asciiTheme="majorHAnsi" w:hAnsiTheme="majorHAnsi"/>
          <w:lang w:val="en-CA"/>
        </w:rPr>
        <w:t>a guide</w:t>
      </w:r>
      <w:r w:rsidR="00AD5CFF">
        <w:rPr>
          <w:rFonts w:asciiTheme="majorHAnsi" w:hAnsiTheme="majorHAnsi"/>
          <w:lang w:val="en-CA"/>
        </w:rPr>
        <w:t xml:space="preserve"> and source of inspiration</w:t>
      </w:r>
      <w:r w:rsidR="001B764A">
        <w:rPr>
          <w:rFonts w:asciiTheme="majorHAnsi" w:hAnsiTheme="majorHAnsi"/>
          <w:lang w:val="en-CA"/>
        </w:rPr>
        <w:t xml:space="preserve">, </w:t>
      </w:r>
      <w:r w:rsidR="00AD5CFF">
        <w:rPr>
          <w:rFonts w:asciiTheme="majorHAnsi" w:hAnsiTheme="majorHAnsi"/>
          <w:lang w:val="en-CA"/>
        </w:rPr>
        <w:t xml:space="preserve">rather </w:t>
      </w:r>
      <w:r w:rsidR="001B764A">
        <w:rPr>
          <w:rFonts w:asciiTheme="majorHAnsi" w:hAnsiTheme="majorHAnsi"/>
          <w:lang w:val="en-CA"/>
        </w:rPr>
        <w:t xml:space="preserve">than a leader. He </w:t>
      </w:r>
      <w:r w:rsidR="00AD5CFF">
        <w:rPr>
          <w:rFonts w:asciiTheme="majorHAnsi" w:hAnsiTheme="majorHAnsi"/>
          <w:lang w:val="en-CA"/>
        </w:rPr>
        <w:t>impressed</w:t>
      </w:r>
      <w:r w:rsidR="001B764A">
        <w:rPr>
          <w:rFonts w:asciiTheme="majorHAnsi" w:hAnsiTheme="majorHAnsi"/>
          <w:lang w:val="en-CA"/>
        </w:rPr>
        <w:t xml:space="preserve"> the younger writers with his seminal role in literary movements in the late teens of the 20</w:t>
      </w:r>
      <w:r w:rsidR="001B764A" w:rsidRPr="001B764A">
        <w:rPr>
          <w:rFonts w:asciiTheme="majorHAnsi" w:hAnsiTheme="majorHAnsi"/>
          <w:vertAlign w:val="superscript"/>
          <w:lang w:val="en-CA"/>
        </w:rPr>
        <w:t>th</w:t>
      </w:r>
      <w:r w:rsidR="001B764A">
        <w:rPr>
          <w:rFonts w:asciiTheme="majorHAnsi" w:hAnsiTheme="majorHAnsi"/>
          <w:lang w:val="en-CA"/>
        </w:rPr>
        <w:t xml:space="preserve"> century. </w:t>
      </w:r>
    </w:p>
    <w:p w14:paraId="18BE3976" w14:textId="77777777" w:rsidR="00495CDF" w:rsidRPr="00C73434" w:rsidRDefault="00495CDF" w:rsidP="00606CB5">
      <w:pPr>
        <w:rPr>
          <w:rFonts w:asciiTheme="majorHAnsi" w:hAnsiTheme="majorHAnsi"/>
          <w:lang w:val="en-CA"/>
        </w:rPr>
      </w:pPr>
    </w:p>
    <w:p w14:paraId="57D1B2CF" w14:textId="6BB91DA6" w:rsidR="00B92B9B" w:rsidRDefault="0048133B" w:rsidP="00B92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lang w:val="en-US"/>
        </w:rPr>
      </w:pPr>
      <w:r>
        <w:rPr>
          <w:rFonts w:asciiTheme="majorHAnsi" w:hAnsiTheme="majorHAnsi"/>
          <w:lang w:val="en-CA"/>
        </w:rPr>
        <w:t xml:space="preserve">An </w:t>
      </w:r>
      <w:r w:rsidR="00B5710C">
        <w:rPr>
          <w:rFonts w:asciiTheme="majorHAnsi" w:hAnsiTheme="majorHAnsi"/>
          <w:lang w:val="en-CA"/>
        </w:rPr>
        <w:t xml:space="preserve">eclectic </w:t>
      </w:r>
      <w:r w:rsidR="00674F16">
        <w:rPr>
          <w:rFonts w:asciiTheme="majorHAnsi" w:hAnsiTheme="majorHAnsi"/>
          <w:lang w:val="en-CA"/>
        </w:rPr>
        <w:t>assortment</w:t>
      </w:r>
      <w:r w:rsidR="006D3744">
        <w:rPr>
          <w:rFonts w:asciiTheme="majorHAnsi" w:hAnsiTheme="majorHAnsi"/>
          <w:lang w:val="en-CA"/>
        </w:rPr>
        <w:t xml:space="preserve"> of</w:t>
      </w:r>
      <w:r w:rsidR="00495CDF">
        <w:rPr>
          <w:rFonts w:asciiTheme="majorHAnsi" w:hAnsiTheme="majorHAnsi"/>
          <w:lang w:val="en-CA"/>
        </w:rPr>
        <w:t xml:space="preserve"> influences, techniques</w:t>
      </w:r>
      <w:r w:rsidR="007C58CF">
        <w:rPr>
          <w:rFonts w:asciiTheme="majorHAnsi" w:hAnsiTheme="majorHAnsi"/>
          <w:lang w:val="en-CA"/>
        </w:rPr>
        <w:t>,</w:t>
      </w:r>
      <w:r w:rsidR="00495CDF">
        <w:rPr>
          <w:rFonts w:asciiTheme="majorHAnsi" w:hAnsiTheme="majorHAnsi"/>
          <w:lang w:val="en-CA"/>
        </w:rPr>
        <w:t xml:space="preserve"> and styles</w:t>
      </w:r>
      <w:r w:rsidR="009A3E6C">
        <w:rPr>
          <w:rFonts w:asciiTheme="majorHAnsi" w:hAnsiTheme="majorHAnsi"/>
          <w:lang w:val="en-CA"/>
        </w:rPr>
        <w:t xml:space="preserve"> characterizes</w:t>
      </w:r>
      <w:r w:rsidR="0030202E">
        <w:rPr>
          <w:rFonts w:asciiTheme="majorHAnsi" w:hAnsiTheme="majorHAnsi"/>
          <w:lang w:val="en-CA"/>
        </w:rPr>
        <w:t xml:space="preserve"> the </w:t>
      </w:r>
      <w:r w:rsidR="00F90738">
        <w:rPr>
          <w:rFonts w:asciiTheme="majorHAnsi" w:hAnsiTheme="majorHAnsi"/>
          <w:lang w:val="en-CA"/>
        </w:rPr>
        <w:t>g</w:t>
      </w:r>
      <w:r w:rsidR="0030202E">
        <w:rPr>
          <w:rFonts w:asciiTheme="majorHAnsi" w:hAnsiTheme="majorHAnsi"/>
          <w:lang w:val="en-CA"/>
        </w:rPr>
        <w:t>eneration’s</w:t>
      </w:r>
      <w:r>
        <w:rPr>
          <w:rFonts w:asciiTheme="majorHAnsi" w:hAnsiTheme="majorHAnsi"/>
          <w:lang w:val="en-CA"/>
        </w:rPr>
        <w:t xml:space="preserve"> literary </w:t>
      </w:r>
      <w:r w:rsidR="00B6013E">
        <w:rPr>
          <w:rFonts w:asciiTheme="majorHAnsi" w:hAnsiTheme="majorHAnsi"/>
          <w:lang w:val="en-CA"/>
        </w:rPr>
        <w:t>production</w:t>
      </w:r>
      <w:r w:rsidR="00495CDF">
        <w:rPr>
          <w:rFonts w:asciiTheme="majorHAnsi" w:hAnsiTheme="majorHAnsi"/>
          <w:lang w:val="en-CA"/>
        </w:rPr>
        <w:t xml:space="preserve">. </w:t>
      </w:r>
      <w:r w:rsidR="00CD11A5">
        <w:rPr>
          <w:rFonts w:asciiTheme="majorHAnsi" w:hAnsiTheme="majorHAnsi"/>
          <w:lang w:val="en-CA"/>
        </w:rPr>
        <w:t>Nonetheless</w:t>
      </w:r>
      <w:r w:rsidR="00495CDF">
        <w:rPr>
          <w:rFonts w:asciiTheme="majorHAnsi" w:hAnsiTheme="majorHAnsi"/>
          <w:lang w:val="en-CA"/>
        </w:rPr>
        <w:t>,</w:t>
      </w:r>
      <w:r w:rsidR="00471ECD">
        <w:rPr>
          <w:rFonts w:asciiTheme="majorHAnsi" w:hAnsiTheme="majorHAnsi"/>
          <w:lang w:val="en-CA"/>
        </w:rPr>
        <w:t xml:space="preserve"> the </w:t>
      </w:r>
      <w:r w:rsidR="00694D7A">
        <w:rPr>
          <w:rFonts w:asciiTheme="majorHAnsi" w:hAnsiTheme="majorHAnsi"/>
          <w:lang w:val="en-CA"/>
        </w:rPr>
        <w:t>poetry</w:t>
      </w:r>
      <w:r w:rsidR="00471ECD">
        <w:rPr>
          <w:rFonts w:asciiTheme="majorHAnsi" w:hAnsiTheme="majorHAnsi"/>
          <w:lang w:val="en-CA"/>
        </w:rPr>
        <w:t xml:space="preserve"> of the group in its initial stages </w:t>
      </w:r>
      <w:r w:rsidR="00660816">
        <w:rPr>
          <w:rFonts w:asciiTheme="majorHAnsi" w:hAnsiTheme="majorHAnsi"/>
          <w:lang w:val="en-CA"/>
        </w:rPr>
        <w:t>reveals</w:t>
      </w:r>
      <w:r w:rsidR="00495CDF">
        <w:rPr>
          <w:rFonts w:asciiTheme="majorHAnsi" w:hAnsiTheme="majorHAnsi"/>
          <w:lang w:val="en-CA"/>
        </w:rPr>
        <w:t xml:space="preserve"> </w:t>
      </w:r>
      <w:r w:rsidR="00062BBC">
        <w:rPr>
          <w:rFonts w:asciiTheme="majorHAnsi" w:hAnsiTheme="majorHAnsi"/>
          <w:lang w:val="en-CA"/>
        </w:rPr>
        <w:t>some</w:t>
      </w:r>
      <w:r w:rsidR="00471ECD">
        <w:rPr>
          <w:rFonts w:asciiTheme="majorHAnsi" w:hAnsiTheme="majorHAnsi"/>
          <w:lang w:val="en-CA"/>
        </w:rPr>
        <w:t xml:space="preserve"> </w:t>
      </w:r>
      <w:r w:rsidR="00526E1F">
        <w:rPr>
          <w:rFonts w:asciiTheme="majorHAnsi" w:hAnsiTheme="majorHAnsi"/>
          <w:lang w:val="en-CA"/>
        </w:rPr>
        <w:t>commonalities</w:t>
      </w:r>
      <w:r w:rsidR="00471ECD">
        <w:rPr>
          <w:rFonts w:asciiTheme="majorHAnsi" w:hAnsiTheme="majorHAnsi"/>
          <w:lang w:val="en-CA"/>
        </w:rPr>
        <w:t xml:space="preserve">, such as </w:t>
      </w:r>
      <w:r w:rsidR="00E539FC">
        <w:rPr>
          <w:rFonts w:asciiTheme="majorHAnsi" w:hAnsiTheme="majorHAnsi"/>
          <w:lang w:val="en-CA"/>
        </w:rPr>
        <w:t>their</w:t>
      </w:r>
      <w:r w:rsidR="00495CDF" w:rsidRPr="00DB7F60">
        <w:rPr>
          <w:rFonts w:asciiTheme="majorHAnsi" w:hAnsiTheme="majorHAnsi"/>
          <w:lang w:val="en-CA"/>
        </w:rPr>
        <w:t xml:space="preserve"> use of metap</w:t>
      </w:r>
      <w:r w:rsidR="00546CE5">
        <w:rPr>
          <w:rFonts w:asciiTheme="majorHAnsi" w:hAnsiTheme="majorHAnsi"/>
          <w:lang w:val="en-CA"/>
        </w:rPr>
        <w:t xml:space="preserve">hor, the stylization of reality, </w:t>
      </w:r>
      <w:r w:rsidR="0042280E">
        <w:rPr>
          <w:rFonts w:asciiTheme="majorHAnsi" w:hAnsiTheme="majorHAnsi"/>
          <w:lang w:val="en-CA"/>
        </w:rPr>
        <w:t>and</w:t>
      </w:r>
      <w:r w:rsidR="002A0E27">
        <w:rPr>
          <w:rFonts w:asciiTheme="majorHAnsi" w:hAnsiTheme="majorHAnsi"/>
          <w:lang w:val="en-CA"/>
        </w:rPr>
        <w:t xml:space="preserve"> </w:t>
      </w:r>
      <w:r w:rsidR="00495CDF" w:rsidRPr="00DB7F60">
        <w:rPr>
          <w:rFonts w:asciiTheme="majorHAnsi" w:hAnsiTheme="majorHAnsi"/>
          <w:lang w:val="en-CA"/>
        </w:rPr>
        <w:t xml:space="preserve">youthful </w:t>
      </w:r>
      <w:r w:rsidR="00492911" w:rsidRPr="00DB7F60">
        <w:rPr>
          <w:rFonts w:asciiTheme="majorHAnsi" w:hAnsiTheme="majorHAnsi"/>
          <w:lang w:val="en-CA"/>
        </w:rPr>
        <w:t xml:space="preserve">optimism. </w:t>
      </w:r>
      <w:r w:rsidR="00EF5A0A">
        <w:rPr>
          <w:rFonts w:asciiTheme="majorHAnsi" w:hAnsiTheme="majorHAnsi"/>
          <w:lang w:val="en-CA"/>
        </w:rPr>
        <w:t>Disparate</w:t>
      </w:r>
      <w:r w:rsidR="00062BBC">
        <w:rPr>
          <w:rFonts w:asciiTheme="majorHAnsi" w:hAnsiTheme="majorHAnsi"/>
          <w:lang w:val="en-CA"/>
        </w:rPr>
        <w:t xml:space="preserve"> l</w:t>
      </w:r>
      <w:r w:rsidR="00492911" w:rsidRPr="00DB7F60">
        <w:rPr>
          <w:rFonts w:asciiTheme="majorHAnsi" w:hAnsiTheme="majorHAnsi"/>
          <w:lang w:val="en-CA"/>
        </w:rPr>
        <w:t>iterary trends such as</w:t>
      </w:r>
      <w:r w:rsidR="008F4794">
        <w:rPr>
          <w:rFonts w:asciiTheme="majorHAnsi" w:hAnsiTheme="majorHAnsi"/>
          <w:lang w:val="en-CA"/>
        </w:rPr>
        <w:t xml:space="preserve"> neo-</w:t>
      </w:r>
      <w:proofErr w:type="spellStart"/>
      <w:r w:rsidR="008F4794" w:rsidRPr="00323452">
        <w:rPr>
          <w:rFonts w:asciiTheme="majorHAnsi" w:hAnsiTheme="majorHAnsi"/>
          <w:i/>
          <w:lang w:val="en-CA"/>
        </w:rPr>
        <w:t>Gongorism</w:t>
      </w:r>
      <w:r w:rsidR="009010DF">
        <w:rPr>
          <w:rFonts w:asciiTheme="majorHAnsi" w:hAnsiTheme="majorHAnsi"/>
          <w:i/>
          <w:lang w:val="en-CA"/>
        </w:rPr>
        <w:t>o</w:t>
      </w:r>
      <w:proofErr w:type="spellEnd"/>
      <w:r w:rsidR="008F4794">
        <w:rPr>
          <w:rFonts w:asciiTheme="majorHAnsi" w:hAnsiTheme="majorHAnsi"/>
          <w:lang w:val="en-CA"/>
        </w:rPr>
        <w:t xml:space="preserve"> (a revival of </w:t>
      </w:r>
      <w:proofErr w:type="spellStart"/>
      <w:r w:rsidR="008F4794">
        <w:rPr>
          <w:rFonts w:asciiTheme="majorHAnsi" w:hAnsiTheme="majorHAnsi"/>
          <w:lang w:val="en-CA"/>
        </w:rPr>
        <w:t>G</w:t>
      </w:r>
      <w:r w:rsidR="008F4794" w:rsidRPr="00C73434">
        <w:rPr>
          <w:rFonts w:asciiTheme="majorHAnsi" w:hAnsiTheme="majorHAnsi"/>
          <w:lang w:val="en-CA"/>
        </w:rPr>
        <w:t>ó</w:t>
      </w:r>
      <w:r w:rsidR="008F4794">
        <w:rPr>
          <w:rFonts w:asciiTheme="majorHAnsi" w:hAnsiTheme="majorHAnsi"/>
          <w:lang w:val="en-CA"/>
        </w:rPr>
        <w:t>ngora’s</w:t>
      </w:r>
      <w:proofErr w:type="spellEnd"/>
      <w:r w:rsidR="008F4794">
        <w:rPr>
          <w:rFonts w:asciiTheme="majorHAnsi" w:hAnsiTheme="majorHAnsi"/>
          <w:lang w:val="en-CA"/>
        </w:rPr>
        <w:t xml:space="preserve"> baroque style),</w:t>
      </w:r>
      <w:r w:rsidR="00492911" w:rsidRPr="00DB7F60">
        <w:rPr>
          <w:rFonts w:asciiTheme="majorHAnsi" w:hAnsiTheme="majorHAnsi"/>
          <w:lang w:val="en-CA"/>
        </w:rPr>
        <w:t xml:space="preserve"> </w:t>
      </w:r>
      <w:proofErr w:type="spellStart"/>
      <w:r w:rsidR="00112ADD">
        <w:rPr>
          <w:rFonts w:asciiTheme="majorHAnsi" w:hAnsiTheme="majorHAnsi"/>
          <w:i/>
          <w:lang w:val="en-CA"/>
        </w:rPr>
        <w:t>n</w:t>
      </w:r>
      <w:r w:rsidR="00937237">
        <w:rPr>
          <w:rFonts w:asciiTheme="majorHAnsi" w:hAnsiTheme="majorHAnsi"/>
          <w:i/>
          <w:lang w:val="en-CA"/>
        </w:rPr>
        <w:t>eopopularismo</w:t>
      </w:r>
      <w:proofErr w:type="spellEnd"/>
      <w:r w:rsidR="008F4794">
        <w:rPr>
          <w:rFonts w:asciiTheme="majorHAnsi" w:hAnsiTheme="majorHAnsi"/>
          <w:i/>
          <w:lang w:val="en-CA"/>
        </w:rPr>
        <w:t xml:space="preserve"> </w:t>
      </w:r>
      <w:r w:rsidR="00112ADD">
        <w:rPr>
          <w:rFonts w:asciiTheme="majorHAnsi" w:hAnsiTheme="majorHAnsi"/>
          <w:lang w:val="en-US"/>
        </w:rPr>
        <w:t>(a stylization of traditional popular culture)</w:t>
      </w:r>
      <w:r w:rsidR="00492911" w:rsidRPr="00DB7F60">
        <w:rPr>
          <w:rFonts w:asciiTheme="majorHAnsi" w:hAnsiTheme="majorHAnsi"/>
          <w:lang w:val="en-CA"/>
        </w:rPr>
        <w:t xml:space="preserve">, </w:t>
      </w:r>
      <w:r w:rsidR="008F4794">
        <w:rPr>
          <w:rFonts w:asciiTheme="majorHAnsi" w:hAnsiTheme="majorHAnsi"/>
          <w:lang w:val="en-CA"/>
        </w:rPr>
        <w:t>n</w:t>
      </w:r>
      <w:r w:rsidR="00EF5A0A">
        <w:rPr>
          <w:rFonts w:asciiTheme="majorHAnsi" w:hAnsiTheme="majorHAnsi"/>
          <w:lang w:val="en-CA"/>
        </w:rPr>
        <w:t xml:space="preserve">eo-Romanticism, </w:t>
      </w:r>
      <w:r w:rsidR="00112ADD">
        <w:rPr>
          <w:rFonts w:asciiTheme="majorHAnsi" w:hAnsiTheme="majorHAnsi"/>
          <w:lang w:val="en-CA"/>
        </w:rPr>
        <w:t>pure p</w:t>
      </w:r>
      <w:r w:rsidR="00492911" w:rsidRPr="00DB7F60">
        <w:rPr>
          <w:rFonts w:asciiTheme="majorHAnsi" w:hAnsiTheme="majorHAnsi"/>
          <w:lang w:val="en-CA"/>
        </w:rPr>
        <w:t>oetry</w:t>
      </w:r>
      <w:r w:rsidR="00AA04E2">
        <w:rPr>
          <w:rFonts w:asciiTheme="majorHAnsi" w:hAnsiTheme="majorHAnsi"/>
          <w:lang w:val="en-CA"/>
        </w:rPr>
        <w:t>,</w:t>
      </w:r>
      <w:r w:rsidR="00910CD6">
        <w:rPr>
          <w:rFonts w:asciiTheme="majorHAnsi" w:hAnsiTheme="majorHAnsi"/>
          <w:lang w:val="en-CA"/>
        </w:rPr>
        <w:t xml:space="preserve"> </w:t>
      </w:r>
      <w:r w:rsidR="006A1B66">
        <w:rPr>
          <w:rFonts w:asciiTheme="majorHAnsi" w:hAnsiTheme="majorHAnsi"/>
          <w:lang w:val="en-CA"/>
        </w:rPr>
        <w:t xml:space="preserve">and </w:t>
      </w:r>
      <w:r w:rsidR="00112ADD">
        <w:rPr>
          <w:rFonts w:asciiTheme="majorHAnsi" w:hAnsiTheme="majorHAnsi"/>
          <w:lang w:val="en-CA"/>
        </w:rPr>
        <w:t>s</w:t>
      </w:r>
      <w:r w:rsidR="00062BBC">
        <w:rPr>
          <w:rFonts w:asciiTheme="majorHAnsi" w:hAnsiTheme="majorHAnsi"/>
          <w:lang w:val="en-CA"/>
        </w:rPr>
        <w:t>urrealism</w:t>
      </w:r>
      <w:r w:rsidR="00810D7A">
        <w:rPr>
          <w:rFonts w:asciiTheme="majorHAnsi" w:hAnsiTheme="majorHAnsi"/>
          <w:lang w:val="en-CA"/>
        </w:rPr>
        <w:t>,</w:t>
      </w:r>
      <w:r w:rsidR="006A1B66">
        <w:rPr>
          <w:rFonts w:asciiTheme="majorHAnsi" w:hAnsiTheme="majorHAnsi"/>
          <w:lang w:val="en-CA"/>
        </w:rPr>
        <w:t xml:space="preserve"> along with other </w:t>
      </w:r>
      <w:r w:rsidR="00910CD6">
        <w:rPr>
          <w:rFonts w:asciiTheme="majorHAnsi" w:hAnsiTheme="majorHAnsi"/>
          <w:lang w:val="en-CA"/>
        </w:rPr>
        <w:t>avant-garde</w:t>
      </w:r>
      <w:r w:rsidR="00062BBC">
        <w:rPr>
          <w:rFonts w:asciiTheme="majorHAnsi" w:hAnsiTheme="majorHAnsi"/>
          <w:lang w:val="en-CA"/>
        </w:rPr>
        <w:t xml:space="preserve"> </w:t>
      </w:r>
      <w:r w:rsidR="006A1B66">
        <w:rPr>
          <w:rFonts w:asciiTheme="majorHAnsi" w:hAnsiTheme="majorHAnsi"/>
          <w:lang w:val="en-CA"/>
        </w:rPr>
        <w:t>movements</w:t>
      </w:r>
      <w:r w:rsidR="00810D7A">
        <w:rPr>
          <w:rFonts w:asciiTheme="majorHAnsi" w:hAnsiTheme="majorHAnsi"/>
          <w:lang w:val="en-CA"/>
        </w:rPr>
        <w:t>,</w:t>
      </w:r>
      <w:r w:rsidR="006A1B66">
        <w:rPr>
          <w:rFonts w:asciiTheme="majorHAnsi" w:hAnsiTheme="majorHAnsi"/>
          <w:lang w:val="en-CA"/>
        </w:rPr>
        <w:t xml:space="preserve"> </w:t>
      </w:r>
      <w:r w:rsidR="00910CD6">
        <w:rPr>
          <w:rFonts w:asciiTheme="majorHAnsi" w:hAnsiTheme="majorHAnsi"/>
          <w:lang w:val="en-CA"/>
        </w:rPr>
        <w:t>influence</w:t>
      </w:r>
      <w:r w:rsidR="00062BBC">
        <w:rPr>
          <w:rFonts w:asciiTheme="majorHAnsi" w:hAnsiTheme="majorHAnsi"/>
          <w:lang w:val="en-CA"/>
        </w:rPr>
        <w:t xml:space="preserve"> the </w:t>
      </w:r>
      <w:r w:rsidR="00B92B9B">
        <w:rPr>
          <w:rFonts w:asciiTheme="majorHAnsi" w:hAnsiTheme="majorHAnsi"/>
          <w:lang w:val="en-CA"/>
        </w:rPr>
        <w:t xml:space="preserve">members of the </w:t>
      </w:r>
      <w:r w:rsidR="00062BBC">
        <w:rPr>
          <w:rFonts w:asciiTheme="majorHAnsi" w:hAnsiTheme="majorHAnsi"/>
          <w:lang w:val="en-CA"/>
        </w:rPr>
        <w:t>Generation of ’27</w:t>
      </w:r>
      <w:r w:rsidR="00DD218C">
        <w:rPr>
          <w:rFonts w:asciiTheme="majorHAnsi" w:hAnsiTheme="majorHAnsi"/>
          <w:lang w:val="en-CA"/>
        </w:rPr>
        <w:t xml:space="preserve"> at</w:t>
      </w:r>
      <w:r w:rsidR="00062BBC">
        <w:rPr>
          <w:rFonts w:asciiTheme="majorHAnsi" w:hAnsiTheme="majorHAnsi"/>
          <w:lang w:val="en-CA"/>
        </w:rPr>
        <w:t xml:space="preserve"> different points in time.</w:t>
      </w:r>
      <w:r w:rsidR="00B92B9B">
        <w:rPr>
          <w:rFonts w:asciiTheme="majorHAnsi" w:hAnsiTheme="majorHAnsi"/>
          <w:lang w:val="en-CA"/>
        </w:rPr>
        <w:t xml:space="preserve"> </w:t>
      </w:r>
      <w:r w:rsidR="00112ADD">
        <w:rPr>
          <w:rFonts w:ascii="Calibri" w:hAnsi="Calibri" w:cs="Calibri"/>
          <w:lang w:val="en-US"/>
        </w:rPr>
        <w:t>In a m</w:t>
      </w:r>
      <w:r w:rsidR="00B92B9B">
        <w:rPr>
          <w:rFonts w:ascii="Calibri" w:hAnsi="Calibri" w:cs="Calibri"/>
          <w:lang w:val="en-US"/>
        </w:rPr>
        <w:t xml:space="preserve">odernist </w:t>
      </w:r>
      <w:r w:rsidR="00112ADD">
        <w:rPr>
          <w:rFonts w:ascii="Calibri" w:hAnsi="Calibri" w:cs="Calibri"/>
          <w:lang w:val="en-US"/>
        </w:rPr>
        <w:t>vein, they reject the style of r</w:t>
      </w:r>
      <w:r w:rsidR="00B92B9B">
        <w:rPr>
          <w:rFonts w:ascii="Calibri" w:hAnsi="Calibri" w:cs="Calibri"/>
          <w:lang w:val="en-US"/>
        </w:rPr>
        <w:t xml:space="preserve">ealist writers and </w:t>
      </w:r>
      <w:r w:rsidR="00EB2524">
        <w:rPr>
          <w:rFonts w:ascii="Calibri" w:hAnsi="Calibri" w:cs="Calibri"/>
          <w:lang w:val="en-US"/>
        </w:rPr>
        <w:t>the</w:t>
      </w:r>
      <w:r w:rsidR="00571ECD">
        <w:rPr>
          <w:rFonts w:ascii="Calibri" w:hAnsi="Calibri" w:cs="Calibri"/>
          <w:lang w:val="en-US"/>
        </w:rPr>
        <w:t>ir</w:t>
      </w:r>
      <w:r w:rsidR="00B92B9B">
        <w:rPr>
          <w:rFonts w:ascii="Calibri" w:hAnsi="Calibri" w:cs="Calibri"/>
          <w:lang w:val="en-US"/>
        </w:rPr>
        <w:t xml:space="preserve"> belief in the possibility of objectivity</w:t>
      </w:r>
      <w:r w:rsidR="001B764A">
        <w:rPr>
          <w:rFonts w:ascii="Calibri" w:hAnsi="Calibri" w:cs="Calibri"/>
          <w:lang w:val="en-US"/>
        </w:rPr>
        <w:t xml:space="preserve">, but many do remain loyal to Spanish literary traditions. </w:t>
      </w:r>
    </w:p>
    <w:p w14:paraId="7F4E00EB" w14:textId="77777777" w:rsidR="006651AE" w:rsidRPr="00DB7F60" w:rsidRDefault="006651AE" w:rsidP="00606CB5">
      <w:pPr>
        <w:rPr>
          <w:rFonts w:asciiTheme="majorHAnsi" w:hAnsiTheme="majorHAnsi"/>
          <w:lang w:val="en-CA"/>
        </w:rPr>
      </w:pPr>
    </w:p>
    <w:p w14:paraId="57FB2439" w14:textId="6371F555" w:rsidR="00DB7F60" w:rsidRDefault="00AE4DD0" w:rsidP="00606CB5">
      <w:pPr>
        <w:rPr>
          <w:rFonts w:asciiTheme="majorHAnsi" w:hAnsiTheme="majorHAnsi"/>
          <w:lang w:val="en-US"/>
        </w:rPr>
      </w:pPr>
      <w:r>
        <w:rPr>
          <w:rFonts w:asciiTheme="majorHAnsi" w:hAnsiTheme="majorHAnsi"/>
          <w:lang w:val="en-CA"/>
        </w:rPr>
        <w:t>U</w:t>
      </w:r>
      <w:r w:rsidR="008B7ED6">
        <w:rPr>
          <w:rFonts w:asciiTheme="majorHAnsi" w:hAnsiTheme="majorHAnsi"/>
          <w:lang w:val="en-CA"/>
        </w:rPr>
        <w:t xml:space="preserve">nder </w:t>
      </w:r>
      <w:r w:rsidR="00397E68">
        <w:rPr>
          <w:rFonts w:asciiTheme="majorHAnsi" w:hAnsiTheme="majorHAnsi"/>
          <w:lang w:val="en-CA"/>
        </w:rPr>
        <w:t>the</w:t>
      </w:r>
      <w:r w:rsidR="008B7ED6">
        <w:rPr>
          <w:rFonts w:asciiTheme="majorHAnsi" w:hAnsiTheme="majorHAnsi"/>
          <w:lang w:val="en-CA"/>
        </w:rPr>
        <w:t xml:space="preserve"> influence</w:t>
      </w:r>
      <w:r w:rsidR="00397E68">
        <w:rPr>
          <w:rFonts w:asciiTheme="majorHAnsi" w:hAnsiTheme="majorHAnsi"/>
          <w:lang w:val="en-CA"/>
        </w:rPr>
        <w:t xml:space="preserve"> of </w:t>
      </w:r>
      <w:r w:rsidR="008F4794">
        <w:rPr>
          <w:rFonts w:asciiTheme="majorHAnsi" w:hAnsiTheme="majorHAnsi"/>
          <w:lang w:val="en-CA"/>
        </w:rPr>
        <w:t>neo-</w:t>
      </w:r>
      <w:proofErr w:type="spellStart"/>
      <w:r w:rsidR="008F4794" w:rsidRPr="00282ECB">
        <w:rPr>
          <w:rFonts w:asciiTheme="majorHAnsi" w:hAnsiTheme="majorHAnsi"/>
          <w:i/>
          <w:lang w:val="en-CA"/>
        </w:rPr>
        <w:t>Gongorism</w:t>
      </w:r>
      <w:r w:rsidR="00B92E29">
        <w:rPr>
          <w:rFonts w:asciiTheme="majorHAnsi" w:hAnsiTheme="majorHAnsi"/>
          <w:i/>
          <w:lang w:val="en-CA"/>
        </w:rPr>
        <w:t>o</w:t>
      </w:r>
      <w:proofErr w:type="spellEnd"/>
      <w:r w:rsidR="00397E68">
        <w:rPr>
          <w:rFonts w:asciiTheme="majorHAnsi" w:hAnsiTheme="majorHAnsi"/>
          <w:lang w:val="en-CA"/>
        </w:rPr>
        <w:t xml:space="preserve"> and </w:t>
      </w:r>
      <w:proofErr w:type="spellStart"/>
      <w:r w:rsidR="00B92E29">
        <w:rPr>
          <w:rFonts w:asciiTheme="majorHAnsi" w:hAnsiTheme="majorHAnsi"/>
          <w:i/>
          <w:lang w:val="en-CA"/>
        </w:rPr>
        <w:t>ultraísmo</w:t>
      </w:r>
      <w:proofErr w:type="spellEnd"/>
      <w:r w:rsidR="00397E68">
        <w:rPr>
          <w:rFonts w:asciiTheme="majorHAnsi" w:hAnsiTheme="majorHAnsi"/>
          <w:lang w:val="en-CA"/>
        </w:rPr>
        <w:t xml:space="preserve">, </w:t>
      </w:r>
      <w:r w:rsidR="00397E68" w:rsidRPr="00DB7F60">
        <w:rPr>
          <w:rFonts w:asciiTheme="majorHAnsi" w:hAnsiTheme="majorHAnsi"/>
          <w:lang w:val="en-CA"/>
        </w:rPr>
        <w:t xml:space="preserve">a </w:t>
      </w:r>
      <w:r w:rsidR="004C288F">
        <w:rPr>
          <w:rFonts w:asciiTheme="majorHAnsi" w:hAnsiTheme="majorHAnsi"/>
          <w:lang w:val="en-CA"/>
        </w:rPr>
        <w:t xml:space="preserve">Spanish avant-garde movement that arose </w:t>
      </w:r>
      <w:r w:rsidR="00397E68">
        <w:rPr>
          <w:rFonts w:asciiTheme="majorHAnsi" w:hAnsiTheme="majorHAnsi"/>
          <w:lang w:val="en-CA"/>
        </w:rPr>
        <w:t xml:space="preserve">in </w:t>
      </w:r>
      <w:r w:rsidR="00397E68" w:rsidRPr="00DB7F60">
        <w:rPr>
          <w:rFonts w:asciiTheme="majorHAnsi" w:hAnsiTheme="majorHAnsi"/>
          <w:lang w:val="en-CA"/>
        </w:rPr>
        <w:t xml:space="preserve">1918 as a reaction </w:t>
      </w:r>
      <w:r w:rsidR="00397E68">
        <w:rPr>
          <w:rFonts w:asciiTheme="majorHAnsi" w:hAnsiTheme="majorHAnsi"/>
          <w:lang w:val="en-CA"/>
        </w:rPr>
        <w:t>to the then-</w:t>
      </w:r>
      <w:r w:rsidR="00397E68" w:rsidRPr="00DB7F60">
        <w:rPr>
          <w:rFonts w:asciiTheme="majorHAnsi" w:hAnsiTheme="majorHAnsi"/>
          <w:lang w:val="en-CA"/>
        </w:rPr>
        <w:t xml:space="preserve">predominant </w:t>
      </w:r>
      <w:proofErr w:type="spellStart"/>
      <w:r w:rsidR="00112ADD">
        <w:rPr>
          <w:rFonts w:asciiTheme="majorHAnsi" w:hAnsiTheme="majorHAnsi"/>
          <w:i/>
          <w:lang w:val="en-CA"/>
        </w:rPr>
        <w:t>m</w:t>
      </w:r>
      <w:r w:rsidR="00397E68" w:rsidRPr="00DB7F60">
        <w:rPr>
          <w:rFonts w:asciiTheme="majorHAnsi" w:hAnsiTheme="majorHAnsi"/>
          <w:i/>
          <w:lang w:val="en-CA"/>
        </w:rPr>
        <w:t>odernista</w:t>
      </w:r>
      <w:proofErr w:type="spellEnd"/>
      <w:r w:rsidR="00397E68" w:rsidRPr="00DB7F60">
        <w:rPr>
          <w:rFonts w:asciiTheme="majorHAnsi" w:hAnsiTheme="majorHAnsi"/>
          <w:i/>
          <w:lang w:val="en-CA"/>
        </w:rPr>
        <w:t xml:space="preserve"> </w:t>
      </w:r>
      <w:r w:rsidR="00397E68">
        <w:rPr>
          <w:rFonts w:asciiTheme="majorHAnsi" w:hAnsiTheme="majorHAnsi"/>
          <w:lang w:val="en-CA"/>
        </w:rPr>
        <w:t>style,</w:t>
      </w:r>
      <w:r w:rsidR="00DB7F60" w:rsidRPr="00DB7F60">
        <w:rPr>
          <w:rFonts w:asciiTheme="majorHAnsi" w:hAnsiTheme="majorHAnsi"/>
          <w:lang w:val="en-CA"/>
        </w:rPr>
        <w:t xml:space="preserve"> </w:t>
      </w:r>
      <w:r w:rsidR="001B764A">
        <w:rPr>
          <w:rFonts w:asciiTheme="majorHAnsi" w:hAnsiTheme="majorHAnsi"/>
          <w:lang w:val="en-CA"/>
        </w:rPr>
        <w:t xml:space="preserve">some members of </w:t>
      </w:r>
      <w:r w:rsidR="00760119">
        <w:rPr>
          <w:rFonts w:asciiTheme="majorHAnsi" w:hAnsiTheme="majorHAnsi"/>
          <w:lang w:val="en-CA"/>
        </w:rPr>
        <w:t xml:space="preserve">the </w:t>
      </w:r>
      <w:r w:rsidR="00EE5324">
        <w:rPr>
          <w:rFonts w:asciiTheme="majorHAnsi" w:hAnsiTheme="majorHAnsi"/>
          <w:lang w:val="en-CA"/>
        </w:rPr>
        <w:t xml:space="preserve">Generation of ’27 </w:t>
      </w:r>
      <w:r w:rsidR="008F4794">
        <w:rPr>
          <w:rFonts w:asciiTheme="majorHAnsi" w:hAnsiTheme="majorHAnsi"/>
          <w:lang w:val="en-CA"/>
        </w:rPr>
        <w:t xml:space="preserve">initially </w:t>
      </w:r>
      <w:r w:rsidR="00EE5324">
        <w:rPr>
          <w:rFonts w:asciiTheme="majorHAnsi" w:hAnsiTheme="majorHAnsi"/>
          <w:lang w:val="en-CA"/>
        </w:rPr>
        <w:t xml:space="preserve">envision </w:t>
      </w:r>
      <w:r w:rsidR="00DB7F60">
        <w:rPr>
          <w:rFonts w:asciiTheme="majorHAnsi" w:hAnsiTheme="majorHAnsi"/>
          <w:lang w:val="en-CA"/>
        </w:rPr>
        <w:t xml:space="preserve">metaphor as an act of creation, a process that links two objects </w:t>
      </w:r>
      <w:r w:rsidR="00864986">
        <w:rPr>
          <w:rFonts w:asciiTheme="majorHAnsi" w:hAnsiTheme="majorHAnsi"/>
          <w:lang w:val="en-CA"/>
        </w:rPr>
        <w:t xml:space="preserve">in </w:t>
      </w:r>
      <w:r w:rsidR="000B60BB">
        <w:rPr>
          <w:rFonts w:asciiTheme="majorHAnsi" w:hAnsiTheme="majorHAnsi"/>
          <w:lang w:val="en-CA"/>
        </w:rPr>
        <w:t xml:space="preserve">surprising and unexpected </w:t>
      </w:r>
      <w:r w:rsidR="00864986">
        <w:rPr>
          <w:rFonts w:asciiTheme="majorHAnsi" w:hAnsiTheme="majorHAnsi"/>
          <w:lang w:val="en-CA"/>
        </w:rPr>
        <w:t>ways</w:t>
      </w:r>
      <w:r w:rsidR="000B60BB">
        <w:rPr>
          <w:rFonts w:asciiTheme="majorHAnsi" w:hAnsiTheme="majorHAnsi"/>
          <w:lang w:val="en-CA"/>
        </w:rPr>
        <w:t xml:space="preserve"> </w:t>
      </w:r>
      <w:r w:rsidR="00DB7F60">
        <w:rPr>
          <w:rFonts w:asciiTheme="majorHAnsi" w:hAnsiTheme="majorHAnsi"/>
          <w:lang w:val="en-CA"/>
        </w:rPr>
        <w:t>to produce a new</w:t>
      </w:r>
      <w:r w:rsidR="000B60BB">
        <w:rPr>
          <w:rFonts w:asciiTheme="majorHAnsi" w:hAnsiTheme="majorHAnsi"/>
          <w:lang w:val="en-CA"/>
        </w:rPr>
        <w:t xml:space="preserve"> and wondrous</w:t>
      </w:r>
      <w:r w:rsidR="00DB7F60">
        <w:rPr>
          <w:rFonts w:asciiTheme="majorHAnsi" w:hAnsiTheme="majorHAnsi"/>
          <w:lang w:val="en-CA"/>
        </w:rPr>
        <w:t xml:space="preserve"> </w:t>
      </w:r>
      <w:r w:rsidR="000B60BB">
        <w:rPr>
          <w:rFonts w:asciiTheme="majorHAnsi" w:hAnsiTheme="majorHAnsi"/>
          <w:lang w:val="en-CA"/>
        </w:rPr>
        <w:t>entity, devoid of the emotional and intellectual con</w:t>
      </w:r>
      <w:r w:rsidR="00E76501">
        <w:rPr>
          <w:rFonts w:asciiTheme="majorHAnsi" w:hAnsiTheme="majorHAnsi"/>
          <w:lang w:val="en-CA"/>
        </w:rPr>
        <w:t>notations of the original terms</w:t>
      </w:r>
      <w:r w:rsidR="004A6AA8">
        <w:rPr>
          <w:rFonts w:asciiTheme="majorHAnsi" w:hAnsiTheme="majorHAnsi"/>
          <w:lang w:val="en-CA"/>
        </w:rPr>
        <w:t xml:space="preserve">. </w:t>
      </w:r>
      <w:r w:rsidR="00A633AF">
        <w:rPr>
          <w:rFonts w:asciiTheme="majorHAnsi" w:hAnsiTheme="majorHAnsi"/>
          <w:lang w:val="en-CA"/>
        </w:rPr>
        <w:t xml:space="preserve">In his talk on </w:t>
      </w:r>
      <w:proofErr w:type="spellStart"/>
      <w:r w:rsidR="00A633AF">
        <w:rPr>
          <w:rFonts w:asciiTheme="majorHAnsi" w:hAnsiTheme="majorHAnsi"/>
          <w:lang w:val="en-CA"/>
        </w:rPr>
        <w:t>Góngora’s</w:t>
      </w:r>
      <w:proofErr w:type="spellEnd"/>
      <w:r w:rsidR="00A633AF">
        <w:rPr>
          <w:rFonts w:asciiTheme="majorHAnsi" w:hAnsiTheme="majorHAnsi"/>
          <w:lang w:val="en-CA"/>
        </w:rPr>
        <w:t xml:space="preserve"> poetic imag</w:t>
      </w:r>
      <w:r w:rsidR="00B41948">
        <w:rPr>
          <w:rFonts w:asciiTheme="majorHAnsi" w:hAnsiTheme="majorHAnsi"/>
          <w:lang w:val="en-CA"/>
        </w:rPr>
        <w:t xml:space="preserve">e, </w:t>
      </w:r>
      <w:r w:rsidR="00A633AF">
        <w:rPr>
          <w:rFonts w:asciiTheme="majorHAnsi" w:hAnsiTheme="majorHAnsi"/>
          <w:lang w:val="en-US"/>
        </w:rPr>
        <w:t xml:space="preserve">“La imagen </w:t>
      </w:r>
      <w:proofErr w:type="spellStart"/>
      <w:r w:rsidR="00A633AF">
        <w:rPr>
          <w:rFonts w:asciiTheme="majorHAnsi" w:hAnsiTheme="majorHAnsi"/>
          <w:lang w:val="en-US"/>
        </w:rPr>
        <w:t>poética</w:t>
      </w:r>
      <w:proofErr w:type="spellEnd"/>
      <w:r w:rsidR="00A633AF">
        <w:rPr>
          <w:rFonts w:asciiTheme="majorHAnsi" w:hAnsiTheme="majorHAnsi"/>
          <w:lang w:val="en-US"/>
        </w:rPr>
        <w:t xml:space="preserve"> de </w:t>
      </w:r>
      <w:r w:rsidR="00446000">
        <w:rPr>
          <w:rFonts w:asciiTheme="majorHAnsi" w:hAnsiTheme="majorHAnsi"/>
          <w:lang w:val="en-US"/>
        </w:rPr>
        <w:t xml:space="preserve">don </w:t>
      </w:r>
      <w:r w:rsidR="00483116">
        <w:rPr>
          <w:rFonts w:asciiTheme="majorHAnsi" w:hAnsiTheme="majorHAnsi"/>
          <w:lang w:val="en-US"/>
        </w:rPr>
        <w:t xml:space="preserve">Luis de </w:t>
      </w:r>
      <w:proofErr w:type="spellStart"/>
      <w:r w:rsidR="00483116">
        <w:rPr>
          <w:rFonts w:asciiTheme="majorHAnsi" w:hAnsiTheme="majorHAnsi"/>
          <w:lang w:val="en-US"/>
        </w:rPr>
        <w:t>Góngora</w:t>
      </w:r>
      <w:proofErr w:type="spellEnd"/>
      <w:r w:rsidR="00483116">
        <w:rPr>
          <w:rFonts w:asciiTheme="majorHAnsi" w:hAnsiTheme="majorHAnsi"/>
          <w:lang w:val="en-US"/>
        </w:rPr>
        <w:t xml:space="preserve">” </w:t>
      </w:r>
      <w:r w:rsidR="001B764A">
        <w:rPr>
          <w:rFonts w:asciiTheme="majorHAnsi" w:hAnsiTheme="majorHAnsi"/>
          <w:lang w:val="en-US"/>
        </w:rPr>
        <w:t xml:space="preserve">[“The Poetic Image in Don Luis de </w:t>
      </w:r>
      <w:proofErr w:type="spellStart"/>
      <w:r w:rsidR="001B764A">
        <w:rPr>
          <w:rFonts w:asciiTheme="majorHAnsi" w:hAnsiTheme="majorHAnsi"/>
          <w:lang w:val="en-US"/>
        </w:rPr>
        <w:t>Góngora</w:t>
      </w:r>
      <w:proofErr w:type="spellEnd"/>
      <w:r w:rsidR="001B764A">
        <w:rPr>
          <w:rFonts w:asciiTheme="majorHAnsi" w:hAnsiTheme="majorHAnsi"/>
          <w:lang w:val="en-US"/>
        </w:rPr>
        <w:t xml:space="preserve">”], </w:t>
      </w:r>
      <w:r w:rsidR="00EE5324">
        <w:rPr>
          <w:rFonts w:asciiTheme="majorHAnsi" w:hAnsiTheme="majorHAnsi"/>
          <w:lang w:val="en-CA"/>
        </w:rPr>
        <w:t>Lorca</w:t>
      </w:r>
      <w:r w:rsidR="007A282B">
        <w:rPr>
          <w:rFonts w:asciiTheme="majorHAnsi" w:hAnsiTheme="majorHAnsi"/>
          <w:lang w:val="en-CA"/>
        </w:rPr>
        <w:t xml:space="preserve"> </w:t>
      </w:r>
      <w:r w:rsidR="007A282B">
        <w:rPr>
          <w:rFonts w:asciiTheme="majorHAnsi" w:hAnsiTheme="majorHAnsi"/>
          <w:lang w:val="en-US"/>
        </w:rPr>
        <w:t>makes</w:t>
      </w:r>
      <w:r w:rsidR="00EE5324">
        <w:rPr>
          <w:rFonts w:asciiTheme="majorHAnsi" w:hAnsiTheme="majorHAnsi"/>
          <w:lang w:val="en-US"/>
        </w:rPr>
        <w:t xml:space="preserve"> a </w:t>
      </w:r>
      <w:r w:rsidR="007A282B">
        <w:rPr>
          <w:rFonts w:asciiTheme="majorHAnsi" w:hAnsiTheme="majorHAnsi"/>
          <w:lang w:val="en-US"/>
        </w:rPr>
        <w:t>statement</w:t>
      </w:r>
      <w:r w:rsidR="00EE5324">
        <w:rPr>
          <w:rFonts w:asciiTheme="majorHAnsi" w:hAnsiTheme="majorHAnsi"/>
          <w:lang w:val="en-US"/>
        </w:rPr>
        <w:t xml:space="preserve"> that </w:t>
      </w:r>
      <w:r w:rsidR="001B764A">
        <w:rPr>
          <w:rFonts w:asciiTheme="majorHAnsi" w:hAnsiTheme="majorHAnsi"/>
          <w:lang w:val="en-US"/>
        </w:rPr>
        <w:t xml:space="preserve">may well </w:t>
      </w:r>
      <w:r w:rsidR="00EE5324">
        <w:rPr>
          <w:rFonts w:asciiTheme="majorHAnsi" w:hAnsiTheme="majorHAnsi"/>
          <w:lang w:val="en-US"/>
        </w:rPr>
        <w:t>summarize</w:t>
      </w:r>
      <w:r w:rsidR="00904832">
        <w:rPr>
          <w:rFonts w:asciiTheme="majorHAnsi" w:hAnsiTheme="majorHAnsi"/>
          <w:lang w:val="en-US"/>
        </w:rPr>
        <w:t xml:space="preserve"> </w:t>
      </w:r>
      <w:r w:rsidR="00EE5324">
        <w:rPr>
          <w:rFonts w:asciiTheme="majorHAnsi" w:hAnsiTheme="majorHAnsi"/>
          <w:lang w:val="en-US"/>
        </w:rPr>
        <w:t>the essence of metaphor for the poets of 1927: “</w:t>
      </w:r>
      <w:r w:rsidR="00EE5324" w:rsidRPr="00C73434">
        <w:rPr>
          <w:rFonts w:asciiTheme="majorHAnsi" w:hAnsiTheme="majorHAnsi"/>
          <w:lang w:val="en-CA"/>
        </w:rPr>
        <w:t xml:space="preserve">La </w:t>
      </w:r>
      <w:proofErr w:type="spellStart"/>
      <w:r w:rsidR="00EE5324" w:rsidRPr="00C73434">
        <w:rPr>
          <w:rFonts w:asciiTheme="majorHAnsi" w:hAnsiTheme="majorHAnsi"/>
          <w:lang w:val="en-CA"/>
        </w:rPr>
        <w:t>metáfora</w:t>
      </w:r>
      <w:proofErr w:type="spellEnd"/>
      <w:r w:rsidR="00EE5324" w:rsidRPr="00C73434">
        <w:rPr>
          <w:rFonts w:asciiTheme="majorHAnsi" w:hAnsiTheme="majorHAnsi"/>
          <w:lang w:val="en-CA"/>
        </w:rPr>
        <w:t xml:space="preserve"> </w:t>
      </w:r>
      <w:proofErr w:type="spellStart"/>
      <w:r w:rsidR="00EE5324" w:rsidRPr="00C73434">
        <w:rPr>
          <w:rFonts w:asciiTheme="majorHAnsi" w:hAnsiTheme="majorHAnsi"/>
          <w:lang w:val="en-CA"/>
        </w:rPr>
        <w:t>une</w:t>
      </w:r>
      <w:proofErr w:type="spellEnd"/>
      <w:r w:rsidR="00EE5324" w:rsidRPr="00C73434">
        <w:rPr>
          <w:rFonts w:asciiTheme="majorHAnsi" w:hAnsiTheme="majorHAnsi"/>
          <w:lang w:val="en-CA"/>
        </w:rPr>
        <w:t xml:space="preserve"> dos </w:t>
      </w:r>
      <w:proofErr w:type="spellStart"/>
      <w:r w:rsidR="00EE5324" w:rsidRPr="00C73434">
        <w:rPr>
          <w:rFonts w:asciiTheme="majorHAnsi" w:hAnsiTheme="majorHAnsi"/>
          <w:lang w:val="en-CA"/>
        </w:rPr>
        <w:t>mundos</w:t>
      </w:r>
      <w:proofErr w:type="spellEnd"/>
      <w:r w:rsidR="00EE5324" w:rsidRPr="00C73434">
        <w:rPr>
          <w:rFonts w:asciiTheme="majorHAnsi" w:hAnsiTheme="majorHAnsi"/>
          <w:lang w:val="en-CA"/>
        </w:rPr>
        <w:t xml:space="preserve"> </w:t>
      </w:r>
      <w:proofErr w:type="spellStart"/>
      <w:r w:rsidR="00EE5324" w:rsidRPr="00C73434">
        <w:rPr>
          <w:rFonts w:asciiTheme="majorHAnsi" w:hAnsiTheme="majorHAnsi"/>
          <w:lang w:val="en-CA"/>
        </w:rPr>
        <w:t>antagónicos</w:t>
      </w:r>
      <w:proofErr w:type="spellEnd"/>
      <w:r w:rsidR="00EE5324" w:rsidRPr="00C73434">
        <w:rPr>
          <w:rFonts w:asciiTheme="majorHAnsi" w:hAnsiTheme="majorHAnsi"/>
          <w:lang w:val="en-CA"/>
        </w:rPr>
        <w:t xml:space="preserve"> </w:t>
      </w:r>
      <w:proofErr w:type="spellStart"/>
      <w:r w:rsidR="00EE5324" w:rsidRPr="00C73434">
        <w:rPr>
          <w:rFonts w:asciiTheme="majorHAnsi" w:hAnsiTheme="majorHAnsi"/>
          <w:lang w:val="en-CA"/>
        </w:rPr>
        <w:t>por</w:t>
      </w:r>
      <w:proofErr w:type="spellEnd"/>
      <w:r w:rsidR="00EE5324" w:rsidRPr="00C73434">
        <w:rPr>
          <w:rFonts w:asciiTheme="majorHAnsi" w:hAnsiTheme="majorHAnsi"/>
          <w:lang w:val="en-CA"/>
        </w:rPr>
        <w:t xml:space="preserve"> </w:t>
      </w:r>
      <w:proofErr w:type="spellStart"/>
      <w:r w:rsidR="00EE5324" w:rsidRPr="00C73434">
        <w:rPr>
          <w:rFonts w:asciiTheme="majorHAnsi" w:hAnsiTheme="majorHAnsi"/>
          <w:lang w:val="en-CA"/>
        </w:rPr>
        <w:t>medio</w:t>
      </w:r>
      <w:proofErr w:type="spellEnd"/>
      <w:r w:rsidR="00EE5324" w:rsidRPr="00C73434">
        <w:rPr>
          <w:rFonts w:asciiTheme="majorHAnsi" w:hAnsiTheme="majorHAnsi"/>
          <w:lang w:val="en-CA"/>
        </w:rPr>
        <w:t xml:space="preserve"> de un </w:t>
      </w:r>
      <w:proofErr w:type="spellStart"/>
      <w:r w:rsidR="00EE5324" w:rsidRPr="00C73434">
        <w:rPr>
          <w:rFonts w:asciiTheme="majorHAnsi" w:hAnsiTheme="majorHAnsi"/>
          <w:lang w:val="en-CA"/>
        </w:rPr>
        <w:t>salto</w:t>
      </w:r>
      <w:proofErr w:type="spellEnd"/>
      <w:r w:rsidR="00EE5324" w:rsidRPr="00C73434">
        <w:rPr>
          <w:rFonts w:asciiTheme="majorHAnsi" w:hAnsiTheme="majorHAnsi"/>
          <w:lang w:val="en-CA"/>
        </w:rPr>
        <w:t xml:space="preserve"> </w:t>
      </w:r>
      <w:proofErr w:type="spellStart"/>
      <w:r w:rsidR="00EE5324" w:rsidRPr="00C73434">
        <w:rPr>
          <w:rFonts w:asciiTheme="majorHAnsi" w:hAnsiTheme="majorHAnsi"/>
          <w:lang w:val="en-CA"/>
        </w:rPr>
        <w:t>ecuestre</w:t>
      </w:r>
      <w:proofErr w:type="spellEnd"/>
      <w:r w:rsidR="00EE5324" w:rsidRPr="00C73434">
        <w:rPr>
          <w:rFonts w:asciiTheme="majorHAnsi" w:hAnsiTheme="majorHAnsi"/>
          <w:lang w:val="en-CA"/>
        </w:rPr>
        <w:t xml:space="preserve"> que da la </w:t>
      </w:r>
      <w:proofErr w:type="spellStart"/>
      <w:r w:rsidR="00EE5324" w:rsidRPr="00C73434">
        <w:rPr>
          <w:rFonts w:asciiTheme="majorHAnsi" w:hAnsiTheme="majorHAnsi"/>
          <w:lang w:val="en-CA"/>
        </w:rPr>
        <w:t>ima</w:t>
      </w:r>
      <w:r w:rsidR="00904832" w:rsidRPr="00C73434">
        <w:rPr>
          <w:rFonts w:asciiTheme="majorHAnsi" w:hAnsiTheme="majorHAnsi"/>
          <w:lang w:val="en-CA"/>
        </w:rPr>
        <w:t>ginación</w:t>
      </w:r>
      <w:proofErr w:type="spellEnd"/>
      <w:r w:rsidR="00904832">
        <w:rPr>
          <w:rFonts w:asciiTheme="majorHAnsi" w:hAnsiTheme="majorHAnsi"/>
          <w:lang w:val="en-US"/>
        </w:rPr>
        <w:t xml:space="preserve">” [“A metaphor unites two opposing worlds </w:t>
      </w:r>
      <w:r w:rsidR="00292627">
        <w:rPr>
          <w:rFonts w:asciiTheme="majorHAnsi" w:hAnsiTheme="majorHAnsi"/>
          <w:lang w:val="en-US"/>
        </w:rPr>
        <w:t>thanks to</w:t>
      </w:r>
      <w:r w:rsidR="00904832">
        <w:rPr>
          <w:rFonts w:asciiTheme="majorHAnsi" w:hAnsiTheme="majorHAnsi"/>
          <w:lang w:val="en-US"/>
        </w:rPr>
        <w:t xml:space="preserve"> the equestrian jump of the imagination”</w:t>
      </w:r>
      <w:r w:rsidR="00EE5324">
        <w:rPr>
          <w:rFonts w:asciiTheme="majorHAnsi" w:hAnsiTheme="majorHAnsi"/>
          <w:lang w:val="en-US"/>
        </w:rPr>
        <w:t>]</w:t>
      </w:r>
      <w:r w:rsidR="00904832">
        <w:rPr>
          <w:rFonts w:asciiTheme="majorHAnsi" w:hAnsiTheme="majorHAnsi"/>
          <w:lang w:val="en-US"/>
        </w:rPr>
        <w:t>.</w:t>
      </w:r>
    </w:p>
    <w:p w14:paraId="25DDB17F" w14:textId="77777777" w:rsidR="00A270B7" w:rsidRDefault="00A270B7" w:rsidP="00606CB5">
      <w:pPr>
        <w:rPr>
          <w:rFonts w:asciiTheme="majorHAnsi" w:hAnsiTheme="majorHAnsi"/>
          <w:lang w:val="en-US"/>
        </w:rPr>
      </w:pPr>
    </w:p>
    <w:p w14:paraId="4D933D3C" w14:textId="6E8FE810" w:rsidR="00A270B7" w:rsidRPr="00A270B7" w:rsidRDefault="00A270B7" w:rsidP="00606CB5">
      <w:pPr>
        <w:rPr>
          <w:rFonts w:asciiTheme="majorHAnsi" w:hAnsiTheme="majorHAnsi" w:cstheme="majorHAnsi"/>
          <w:lang w:val="en-CA"/>
        </w:rPr>
      </w:pPr>
      <w:r>
        <w:rPr>
          <w:rFonts w:asciiTheme="majorHAnsi" w:hAnsiTheme="majorHAnsi"/>
          <w:lang w:val="en-CA"/>
        </w:rPr>
        <w:t xml:space="preserve">Many members of the group and their friends met in Madrid at an influential cultural centre known as the </w:t>
      </w:r>
      <w:proofErr w:type="spellStart"/>
      <w:r w:rsidRPr="006921C2">
        <w:rPr>
          <w:rFonts w:asciiTheme="majorHAnsi" w:hAnsiTheme="majorHAnsi"/>
          <w:i/>
          <w:lang w:val="en-CA"/>
        </w:rPr>
        <w:t>Residencia</w:t>
      </w:r>
      <w:proofErr w:type="spellEnd"/>
      <w:r w:rsidRPr="006921C2">
        <w:rPr>
          <w:rFonts w:asciiTheme="majorHAnsi" w:hAnsiTheme="majorHAnsi"/>
          <w:i/>
          <w:lang w:val="en-CA"/>
        </w:rPr>
        <w:t xml:space="preserve"> de </w:t>
      </w:r>
      <w:proofErr w:type="spellStart"/>
      <w:r w:rsidRPr="006921C2">
        <w:rPr>
          <w:rFonts w:asciiTheme="majorHAnsi" w:hAnsiTheme="majorHAnsi"/>
          <w:i/>
          <w:lang w:val="en-CA"/>
        </w:rPr>
        <w:t>Estudiantes</w:t>
      </w:r>
      <w:proofErr w:type="spellEnd"/>
      <w:r w:rsidRPr="006921C2">
        <w:rPr>
          <w:rFonts w:asciiTheme="majorHAnsi" w:hAnsiTheme="majorHAnsi"/>
          <w:i/>
          <w:lang w:val="en-CA"/>
        </w:rPr>
        <w:t>,</w:t>
      </w:r>
      <w:r>
        <w:rPr>
          <w:rFonts w:asciiTheme="majorHAnsi" w:hAnsiTheme="majorHAnsi"/>
          <w:lang w:val="en-CA"/>
        </w:rPr>
        <w:t xml:space="preserve"> founded in 1910. The </w:t>
      </w:r>
      <w:proofErr w:type="spellStart"/>
      <w:r w:rsidRPr="008D55B7">
        <w:rPr>
          <w:rFonts w:asciiTheme="majorHAnsi" w:hAnsiTheme="majorHAnsi"/>
          <w:i/>
          <w:lang w:val="en-CA"/>
        </w:rPr>
        <w:t>Residencia</w:t>
      </w:r>
      <w:proofErr w:type="spellEnd"/>
      <w:r w:rsidR="005921B1">
        <w:rPr>
          <w:rFonts w:asciiTheme="majorHAnsi" w:hAnsiTheme="majorHAnsi"/>
          <w:lang w:val="en-CA"/>
        </w:rPr>
        <w:t xml:space="preserve"> </w:t>
      </w:r>
      <w:r>
        <w:rPr>
          <w:rFonts w:asciiTheme="majorHAnsi" w:hAnsiTheme="majorHAnsi"/>
          <w:lang w:val="en-CA"/>
        </w:rPr>
        <w:t xml:space="preserve">became an important gathering place for intellectuals, writers, and artists from all over Spain. Catalan painter Salvador </w:t>
      </w:r>
      <w:proofErr w:type="spellStart"/>
      <w:r>
        <w:rPr>
          <w:rFonts w:asciiTheme="majorHAnsi" w:hAnsiTheme="majorHAnsi"/>
          <w:lang w:val="en-CA"/>
        </w:rPr>
        <w:t>Dalí</w:t>
      </w:r>
      <w:proofErr w:type="spellEnd"/>
      <w:r>
        <w:rPr>
          <w:rFonts w:asciiTheme="majorHAnsi" w:hAnsiTheme="majorHAnsi"/>
          <w:lang w:val="en-CA"/>
        </w:rPr>
        <w:t xml:space="preserve"> (1904-1989) and </w:t>
      </w:r>
      <w:proofErr w:type="spellStart"/>
      <w:r>
        <w:rPr>
          <w:rFonts w:asciiTheme="majorHAnsi" w:hAnsiTheme="majorHAnsi"/>
          <w:lang w:val="en-CA"/>
        </w:rPr>
        <w:t>Aragonese</w:t>
      </w:r>
      <w:proofErr w:type="spellEnd"/>
      <w:r>
        <w:rPr>
          <w:rFonts w:asciiTheme="majorHAnsi" w:hAnsiTheme="majorHAnsi"/>
          <w:lang w:val="en-CA"/>
        </w:rPr>
        <w:t xml:space="preserve"> filmmaker Luis Buñuel (1900-1983) spent several years in residence along with Lorca and other intellectuals, such as </w:t>
      </w:r>
      <w:proofErr w:type="spellStart"/>
      <w:r>
        <w:rPr>
          <w:rFonts w:asciiTheme="majorHAnsi" w:hAnsiTheme="majorHAnsi"/>
          <w:lang w:val="en-CA"/>
        </w:rPr>
        <w:t>Aragonese</w:t>
      </w:r>
      <w:proofErr w:type="spellEnd"/>
      <w:r>
        <w:rPr>
          <w:rFonts w:asciiTheme="majorHAnsi" w:hAnsiTheme="majorHAnsi"/>
          <w:lang w:val="en-CA"/>
        </w:rPr>
        <w:t xml:space="preserve"> engineer José Bello (1904-2008), nicknamed </w:t>
      </w:r>
      <w:proofErr w:type="spellStart"/>
      <w:r>
        <w:rPr>
          <w:rFonts w:asciiTheme="majorHAnsi" w:hAnsiTheme="majorHAnsi"/>
          <w:lang w:val="en-CA"/>
        </w:rPr>
        <w:t>Pepín</w:t>
      </w:r>
      <w:proofErr w:type="spellEnd"/>
      <w:r>
        <w:rPr>
          <w:rFonts w:asciiTheme="majorHAnsi" w:hAnsiTheme="majorHAnsi"/>
          <w:lang w:val="en-CA"/>
        </w:rPr>
        <w:t xml:space="preserve">, and composer Salvador </w:t>
      </w:r>
      <w:proofErr w:type="spellStart"/>
      <w:r>
        <w:rPr>
          <w:rFonts w:asciiTheme="majorHAnsi" w:hAnsiTheme="majorHAnsi"/>
          <w:lang w:val="en-CA"/>
        </w:rPr>
        <w:t>Barcarisse</w:t>
      </w:r>
      <w:proofErr w:type="spellEnd"/>
      <w:r>
        <w:rPr>
          <w:rFonts w:asciiTheme="majorHAnsi" w:hAnsiTheme="majorHAnsi"/>
          <w:lang w:val="en-CA"/>
        </w:rPr>
        <w:t xml:space="preserve"> </w:t>
      </w:r>
      <w:proofErr w:type="spellStart"/>
      <w:r>
        <w:rPr>
          <w:rFonts w:asciiTheme="majorHAnsi" w:hAnsiTheme="majorHAnsi"/>
          <w:lang w:val="en-CA"/>
        </w:rPr>
        <w:t>Chinoria</w:t>
      </w:r>
      <w:proofErr w:type="spellEnd"/>
      <w:r>
        <w:rPr>
          <w:rFonts w:asciiTheme="majorHAnsi" w:hAnsiTheme="majorHAnsi"/>
          <w:lang w:val="en-CA"/>
        </w:rPr>
        <w:t xml:space="preserve"> (1898-1963). Some members of the generation, such as </w:t>
      </w:r>
      <w:proofErr w:type="spellStart"/>
      <w:r>
        <w:rPr>
          <w:rFonts w:asciiTheme="majorHAnsi" w:hAnsiTheme="majorHAnsi"/>
          <w:lang w:val="en-CA"/>
        </w:rPr>
        <w:t>Alberti</w:t>
      </w:r>
      <w:proofErr w:type="spellEnd"/>
      <w:r>
        <w:rPr>
          <w:rFonts w:asciiTheme="majorHAnsi" w:hAnsiTheme="majorHAnsi"/>
          <w:lang w:val="en-CA"/>
        </w:rPr>
        <w:t xml:space="preserve">, were regular visitors at the </w:t>
      </w:r>
      <w:proofErr w:type="spellStart"/>
      <w:r w:rsidRPr="008D55B7">
        <w:rPr>
          <w:rFonts w:asciiTheme="majorHAnsi" w:hAnsiTheme="majorHAnsi"/>
          <w:i/>
          <w:lang w:val="en-CA"/>
        </w:rPr>
        <w:t>Residencia</w:t>
      </w:r>
      <w:proofErr w:type="spellEnd"/>
      <w:r>
        <w:rPr>
          <w:rFonts w:asciiTheme="majorHAnsi" w:hAnsiTheme="majorHAnsi"/>
          <w:lang w:val="en-CA"/>
        </w:rPr>
        <w:t xml:space="preserve">, even though they never </w:t>
      </w:r>
      <w:r w:rsidR="0025409B">
        <w:rPr>
          <w:rFonts w:asciiTheme="majorHAnsi" w:hAnsiTheme="majorHAnsi"/>
          <w:lang w:val="en-CA"/>
        </w:rPr>
        <w:t>lived</w:t>
      </w:r>
      <w:r>
        <w:rPr>
          <w:rFonts w:asciiTheme="majorHAnsi" w:hAnsiTheme="majorHAnsi"/>
          <w:lang w:val="en-CA"/>
        </w:rPr>
        <w:t xml:space="preserve"> </w:t>
      </w:r>
      <w:r w:rsidR="0025409B">
        <w:rPr>
          <w:rFonts w:asciiTheme="majorHAnsi" w:hAnsiTheme="majorHAnsi"/>
          <w:lang w:val="en-CA"/>
        </w:rPr>
        <w:t>at</w:t>
      </w:r>
      <w:r>
        <w:rPr>
          <w:rFonts w:asciiTheme="majorHAnsi" w:hAnsiTheme="majorHAnsi"/>
          <w:lang w:val="en-CA"/>
        </w:rPr>
        <w:t xml:space="preserve"> the institution. Nowadays, the library and archives of the </w:t>
      </w:r>
      <w:proofErr w:type="spellStart"/>
      <w:r w:rsidRPr="008D55B7">
        <w:rPr>
          <w:rFonts w:asciiTheme="majorHAnsi" w:hAnsiTheme="majorHAnsi"/>
          <w:i/>
          <w:lang w:val="en-CA"/>
        </w:rPr>
        <w:t>Residencia</w:t>
      </w:r>
      <w:proofErr w:type="spellEnd"/>
      <w:r>
        <w:rPr>
          <w:rFonts w:asciiTheme="majorHAnsi" w:hAnsiTheme="majorHAnsi"/>
          <w:lang w:val="en-CA"/>
        </w:rPr>
        <w:t xml:space="preserve"> (</w:t>
      </w:r>
      <w:r w:rsidRPr="008D55B7">
        <w:rPr>
          <w:rFonts w:asciiTheme="majorHAnsi" w:hAnsiTheme="majorHAnsi"/>
          <w:i/>
          <w:lang w:val="en-CA"/>
        </w:rPr>
        <w:t xml:space="preserve">Centro de </w:t>
      </w:r>
      <w:proofErr w:type="spellStart"/>
      <w:r w:rsidRPr="008D55B7">
        <w:rPr>
          <w:rFonts w:asciiTheme="majorHAnsi" w:hAnsiTheme="majorHAnsi"/>
          <w:i/>
          <w:lang w:val="en-CA"/>
        </w:rPr>
        <w:t>Documentación</w:t>
      </w:r>
      <w:proofErr w:type="spellEnd"/>
      <w:r>
        <w:rPr>
          <w:rFonts w:asciiTheme="majorHAnsi" w:hAnsiTheme="majorHAnsi"/>
          <w:lang w:val="en-CA"/>
        </w:rPr>
        <w:t xml:space="preserve">) hold important collections of documents written by and related to figures of the Generation of 1927, such as Lorca and </w:t>
      </w:r>
      <w:proofErr w:type="spellStart"/>
      <w:r>
        <w:rPr>
          <w:rFonts w:asciiTheme="majorHAnsi" w:hAnsiTheme="majorHAnsi"/>
          <w:lang w:val="en-CA"/>
        </w:rPr>
        <w:t>Cernuda</w:t>
      </w:r>
      <w:proofErr w:type="spellEnd"/>
      <w:r>
        <w:rPr>
          <w:rFonts w:asciiTheme="majorHAnsi" w:hAnsiTheme="majorHAnsi"/>
          <w:lang w:val="en-CA"/>
        </w:rPr>
        <w:t xml:space="preserve">. According to its website, </w:t>
      </w:r>
      <w:r>
        <w:rPr>
          <w:rFonts w:asciiTheme="majorHAnsi" w:hAnsiTheme="majorHAnsi" w:cstheme="majorHAnsi"/>
          <w:color w:val="000000"/>
          <w:lang w:val="en-CA"/>
        </w:rPr>
        <w:t>“t</w:t>
      </w:r>
      <w:r w:rsidRPr="00204797">
        <w:rPr>
          <w:rFonts w:asciiTheme="majorHAnsi" w:hAnsiTheme="majorHAnsi" w:cstheme="majorHAnsi"/>
          <w:color w:val="000000"/>
          <w:lang w:val="en-CA"/>
        </w:rPr>
        <w:t>he Centro places especial emphasis on the intellectual tradition of the</w:t>
      </w:r>
      <w:r w:rsidRPr="00204797">
        <w:rPr>
          <w:rStyle w:val="destacado"/>
          <w:rFonts w:asciiTheme="majorHAnsi" w:hAnsiTheme="majorHAnsi" w:cstheme="majorHAnsi"/>
          <w:b/>
          <w:bCs/>
          <w:color w:val="FD751A"/>
          <w:lang w:val="en-CA"/>
        </w:rPr>
        <w:t xml:space="preserve"> </w:t>
      </w:r>
      <w:r w:rsidRPr="00204797">
        <w:rPr>
          <w:rStyle w:val="destacado"/>
          <w:rFonts w:asciiTheme="majorHAnsi" w:hAnsiTheme="majorHAnsi" w:cstheme="majorHAnsi"/>
          <w:bCs/>
          <w:lang w:val="en-CA"/>
        </w:rPr>
        <w:t>Silver Age of Spanish culture</w:t>
      </w:r>
      <w:r w:rsidRPr="00204797">
        <w:rPr>
          <w:rFonts w:asciiTheme="majorHAnsi" w:hAnsiTheme="majorHAnsi" w:cstheme="majorHAnsi"/>
          <w:color w:val="000000"/>
          <w:lang w:val="en-CA"/>
        </w:rPr>
        <w:t xml:space="preserve">, a period which includes the historic decades of the </w:t>
      </w:r>
      <w:proofErr w:type="spellStart"/>
      <w:r w:rsidRPr="00204797">
        <w:rPr>
          <w:rFonts w:asciiTheme="majorHAnsi" w:hAnsiTheme="majorHAnsi" w:cstheme="majorHAnsi"/>
          <w:i/>
          <w:color w:val="000000"/>
          <w:lang w:val="en-CA"/>
        </w:rPr>
        <w:t>Residencia</w:t>
      </w:r>
      <w:proofErr w:type="spellEnd"/>
      <w:r>
        <w:rPr>
          <w:rFonts w:asciiTheme="majorHAnsi" w:hAnsiTheme="majorHAnsi" w:cstheme="majorHAnsi"/>
          <w:i/>
          <w:color w:val="000000"/>
          <w:lang w:val="en-CA"/>
        </w:rPr>
        <w:t xml:space="preserve"> </w:t>
      </w:r>
      <w:r>
        <w:rPr>
          <w:rFonts w:asciiTheme="majorHAnsi" w:hAnsiTheme="majorHAnsi" w:cstheme="majorHAnsi"/>
          <w:color w:val="000000"/>
          <w:lang w:val="en-CA"/>
        </w:rPr>
        <w:t>[1910-1936]</w:t>
      </w:r>
      <w:r w:rsidRPr="00204797">
        <w:rPr>
          <w:rFonts w:asciiTheme="majorHAnsi" w:hAnsiTheme="majorHAnsi" w:cstheme="majorHAnsi"/>
          <w:color w:val="000000"/>
          <w:lang w:val="en-CA"/>
        </w:rPr>
        <w:t xml:space="preserve">, especially the </w:t>
      </w:r>
      <w:proofErr w:type="spellStart"/>
      <w:r w:rsidRPr="00204797">
        <w:rPr>
          <w:rFonts w:asciiTheme="majorHAnsi" w:hAnsiTheme="majorHAnsi" w:cstheme="majorHAnsi"/>
          <w:i/>
          <w:color w:val="000000"/>
          <w:lang w:val="en-CA"/>
        </w:rPr>
        <w:t>Generaciones</w:t>
      </w:r>
      <w:proofErr w:type="spellEnd"/>
      <w:r w:rsidRPr="00204797">
        <w:rPr>
          <w:rFonts w:asciiTheme="majorHAnsi" w:hAnsiTheme="majorHAnsi" w:cstheme="majorHAnsi"/>
          <w:i/>
          <w:color w:val="000000"/>
          <w:lang w:val="en-CA"/>
        </w:rPr>
        <w:t xml:space="preserve"> del 98</w:t>
      </w:r>
      <w:r w:rsidRPr="00204797">
        <w:rPr>
          <w:rFonts w:asciiTheme="majorHAnsi" w:hAnsiTheme="majorHAnsi" w:cstheme="majorHAnsi"/>
          <w:color w:val="000000"/>
          <w:lang w:val="en-CA"/>
        </w:rPr>
        <w:t xml:space="preserve"> and </w:t>
      </w:r>
      <w:r w:rsidRPr="00204797">
        <w:rPr>
          <w:rFonts w:asciiTheme="majorHAnsi" w:hAnsiTheme="majorHAnsi" w:cstheme="majorHAnsi"/>
          <w:i/>
          <w:color w:val="000000"/>
          <w:lang w:val="en-CA"/>
        </w:rPr>
        <w:t>27</w:t>
      </w:r>
      <w:r w:rsidRPr="00204797">
        <w:rPr>
          <w:rFonts w:asciiTheme="majorHAnsi" w:hAnsiTheme="majorHAnsi" w:cstheme="majorHAnsi"/>
          <w:color w:val="000000"/>
          <w:lang w:val="en-CA"/>
        </w:rPr>
        <w:t xml:space="preserve">, and on the groups and institutions that led the scientific and educational renovation, such as the </w:t>
      </w:r>
      <w:proofErr w:type="spellStart"/>
      <w:r w:rsidRPr="00204797">
        <w:rPr>
          <w:rStyle w:val="destacado"/>
          <w:rFonts w:asciiTheme="majorHAnsi" w:hAnsiTheme="majorHAnsi" w:cstheme="majorHAnsi"/>
          <w:bCs/>
          <w:i/>
          <w:lang w:val="en-CA"/>
        </w:rPr>
        <w:t>Institución</w:t>
      </w:r>
      <w:proofErr w:type="spellEnd"/>
      <w:r w:rsidRPr="00204797">
        <w:rPr>
          <w:rStyle w:val="destacado"/>
          <w:rFonts w:asciiTheme="majorHAnsi" w:hAnsiTheme="majorHAnsi" w:cstheme="majorHAnsi"/>
          <w:bCs/>
          <w:i/>
          <w:lang w:val="en-CA"/>
        </w:rPr>
        <w:t xml:space="preserve"> </w:t>
      </w:r>
      <w:proofErr w:type="spellStart"/>
      <w:r w:rsidRPr="00204797">
        <w:rPr>
          <w:rStyle w:val="destacado"/>
          <w:rFonts w:asciiTheme="majorHAnsi" w:hAnsiTheme="majorHAnsi" w:cstheme="majorHAnsi"/>
          <w:bCs/>
          <w:i/>
          <w:lang w:val="en-CA"/>
        </w:rPr>
        <w:t>Libre</w:t>
      </w:r>
      <w:proofErr w:type="spellEnd"/>
      <w:r w:rsidRPr="00204797">
        <w:rPr>
          <w:rStyle w:val="destacado"/>
          <w:rFonts w:asciiTheme="majorHAnsi" w:hAnsiTheme="majorHAnsi" w:cstheme="majorHAnsi"/>
          <w:bCs/>
          <w:i/>
          <w:lang w:val="en-CA"/>
        </w:rPr>
        <w:t xml:space="preserve"> de </w:t>
      </w:r>
      <w:proofErr w:type="spellStart"/>
      <w:r w:rsidRPr="00204797">
        <w:rPr>
          <w:rStyle w:val="destacado"/>
          <w:rFonts w:asciiTheme="majorHAnsi" w:hAnsiTheme="majorHAnsi" w:cstheme="majorHAnsi"/>
          <w:bCs/>
          <w:i/>
          <w:lang w:val="en-CA"/>
        </w:rPr>
        <w:t>Enseñanza</w:t>
      </w:r>
      <w:proofErr w:type="spellEnd"/>
      <w:r w:rsidRPr="00204797">
        <w:rPr>
          <w:rFonts w:asciiTheme="majorHAnsi" w:hAnsiTheme="majorHAnsi" w:cstheme="majorHAnsi"/>
          <w:color w:val="000000"/>
          <w:lang w:val="en-CA"/>
        </w:rPr>
        <w:t>, the</w:t>
      </w:r>
      <w:r w:rsidRPr="00204797">
        <w:rPr>
          <w:rStyle w:val="destacado"/>
          <w:rFonts w:asciiTheme="majorHAnsi" w:hAnsiTheme="majorHAnsi" w:cstheme="majorHAnsi"/>
          <w:b/>
          <w:bCs/>
          <w:color w:val="FD751A"/>
          <w:lang w:val="en-CA"/>
        </w:rPr>
        <w:t xml:space="preserve"> </w:t>
      </w:r>
      <w:proofErr w:type="spellStart"/>
      <w:r w:rsidRPr="00204797">
        <w:rPr>
          <w:rStyle w:val="destacado"/>
          <w:rFonts w:asciiTheme="majorHAnsi" w:hAnsiTheme="majorHAnsi" w:cstheme="majorHAnsi"/>
          <w:bCs/>
          <w:lang w:val="en-CA"/>
        </w:rPr>
        <w:t>Museo</w:t>
      </w:r>
      <w:proofErr w:type="spellEnd"/>
      <w:r w:rsidRPr="00204797">
        <w:rPr>
          <w:rStyle w:val="destacado"/>
          <w:rFonts w:asciiTheme="majorHAnsi" w:hAnsiTheme="majorHAnsi" w:cstheme="majorHAnsi"/>
          <w:bCs/>
          <w:lang w:val="en-CA"/>
        </w:rPr>
        <w:t xml:space="preserve"> </w:t>
      </w:r>
      <w:proofErr w:type="spellStart"/>
      <w:r w:rsidRPr="00204797">
        <w:rPr>
          <w:rStyle w:val="destacado"/>
          <w:rFonts w:asciiTheme="majorHAnsi" w:hAnsiTheme="majorHAnsi" w:cstheme="majorHAnsi"/>
          <w:bCs/>
          <w:i/>
          <w:lang w:val="en-CA"/>
        </w:rPr>
        <w:t>Pedagógico</w:t>
      </w:r>
      <w:proofErr w:type="spellEnd"/>
      <w:r w:rsidRPr="00204797">
        <w:rPr>
          <w:rStyle w:val="destacado"/>
          <w:rFonts w:asciiTheme="majorHAnsi" w:hAnsiTheme="majorHAnsi" w:cstheme="majorHAnsi"/>
          <w:bCs/>
          <w:i/>
          <w:lang w:val="en-CA"/>
        </w:rPr>
        <w:t xml:space="preserve"> Nacional</w:t>
      </w:r>
      <w:r w:rsidRPr="00204797">
        <w:rPr>
          <w:rFonts w:asciiTheme="majorHAnsi" w:hAnsiTheme="majorHAnsi" w:cstheme="majorHAnsi"/>
          <w:lang w:val="en-CA"/>
        </w:rPr>
        <w:t xml:space="preserve"> and the</w:t>
      </w:r>
      <w:r w:rsidRPr="00204797">
        <w:rPr>
          <w:rStyle w:val="destacado"/>
          <w:rFonts w:asciiTheme="majorHAnsi" w:hAnsiTheme="majorHAnsi" w:cstheme="majorHAnsi"/>
          <w:bCs/>
          <w:lang w:val="en-CA"/>
        </w:rPr>
        <w:t xml:space="preserve"> </w:t>
      </w:r>
      <w:r w:rsidRPr="00204797">
        <w:rPr>
          <w:rStyle w:val="destacado"/>
          <w:rFonts w:asciiTheme="majorHAnsi" w:hAnsiTheme="majorHAnsi" w:cstheme="majorHAnsi"/>
          <w:bCs/>
          <w:i/>
          <w:lang w:val="en-CA"/>
        </w:rPr>
        <w:t xml:space="preserve">Junta para la </w:t>
      </w:r>
      <w:proofErr w:type="spellStart"/>
      <w:r w:rsidRPr="00204797">
        <w:rPr>
          <w:rStyle w:val="destacado"/>
          <w:rFonts w:asciiTheme="majorHAnsi" w:hAnsiTheme="majorHAnsi" w:cstheme="majorHAnsi"/>
          <w:bCs/>
          <w:i/>
          <w:lang w:val="en-CA"/>
        </w:rPr>
        <w:t>Ampliación</w:t>
      </w:r>
      <w:proofErr w:type="spellEnd"/>
      <w:r w:rsidRPr="00204797">
        <w:rPr>
          <w:rStyle w:val="destacado"/>
          <w:rFonts w:asciiTheme="majorHAnsi" w:hAnsiTheme="majorHAnsi" w:cstheme="majorHAnsi"/>
          <w:bCs/>
          <w:i/>
          <w:lang w:val="en-CA"/>
        </w:rPr>
        <w:t xml:space="preserve"> de </w:t>
      </w:r>
      <w:proofErr w:type="spellStart"/>
      <w:r w:rsidRPr="00204797">
        <w:rPr>
          <w:rStyle w:val="destacado"/>
          <w:rFonts w:asciiTheme="majorHAnsi" w:hAnsiTheme="majorHAnsi" w:cstheme="majorHAnsi"/>
          <w:bCs/>
          <w:i/>
          <w:lang w:val="en-CA"/>
        </w:rPr>
        <w:t>Estudios</w:t>
      </w:r>
      <w:proofErr w:type="spellEnd"/>
      <w:r>
        <w:rPr>
          <w:rStyle w:val="destacado"/>
          <w:rFonts w:asciiTheme="majorHAnsi" w:hAnsiTheme="majorHAnsi" w:cstheme="majorHAnsi"/>
          <w:bCs/>
          <w:lang w:val="en-CA"/>
        </w:rPr>
        <w:t>” (</w:t>
      </w:r>
      <w:hyperlink r:id="rId9" w:history="1">
        <w:r w:rsidRPr="001A7E8B">
          <w:rPr>
            <w:rStyle w:val="Hyperlink"/>
            <w:rFonts w:asciiTheme="majorHAnsi" w:hAnsiTheme="majorHAnsi"/>
            <w:lang w:val="en-CA"/>
          </w:rPr>
          <w:t>www.residencia.csic.es/en/doc/doc.htm</w:t>
        </w:r>
      </w:hyperlink>
      <w:r>
        <w:rPr>
          <w:rFonts w:asciiTheme="majorHAnsi" w:hAnsiTheme="majorHAnsi"/>
          <w:lang w:val="en-CA"/>
        </w:rPr>
        <w:t xml:space="preserve">). </w:t>
      </w:r>
    </w:p>
    <w:p w14:paraId="56FD62CC" w14:textId="77777777" w:rsidR="000870AC" w:rsidRDefault="000870AC" w:rsidP="00606CB5">
      <w:pPr>
        <w:rPr>
          <w:rFonts w:asciiTheme="majorHAnsi" w:hAnsiTheme="majorHAnsi"/>
          <w:lang w:val="en-US"/>
        </w:rPr>
      </w:pPr>
    </w:p>
    <w:p w14:paraId="51C4001A" w14:textId="160B7F3E" w:rsidR="000870AC" w:rsidRPr="00DF1F8F" w:rsidRDefault="00BE7D52" w:rsidP="00606CB5">
      <w:pPr>
        <w:rPr>
          <w:rFonts w:asciiTheme="majorHAnsi" w:hAnsiTheme="majorHAnsi"/>
          <w:lang w:val="en-US"/>
        </w:rPr>
      </w:pPr>
      <w:r>
        <w:rPr>
          <w:rFonts w:asciiTheme="majorHAnsi" w:hAnsiTheme="majorHAnsi"/>
          <w:lang w:val="en-US"/>
        </w:rPr>
        <w:t>Around</w:t>
      </w:r>
      <w:r w:rsidR="000870AC">
        <w:rPr>
          <w:rFonts w:asciiTheme="majorHAnsi" w:hAnsiTheme="majorHAnsi"/>
          <w:lang w:val="en-US"/>
        </w:rPr>
        <w:t xml:space="preserve"> the advent of the Second </w:t>
      </w:r>
      <w:r w:rsidR="003B7793">
        <w:rPr>
          <w:rFonts w:asciiTheme="majorHAnsi" w:hAnsiTheme="majorHAnsi"/>
          <w:lang w:val="en-US"/>
        </w:rPr>
        <w:t xml:space="preserve">Spanish </w:t>
      </w:r>
      <w:r w:rsidR="000870AC">
        <w:rPr>
          <w:rFonts w:asciiTheme="majorHAnsi" w:hAnsiTheme="majorHAnsi"/>
          <w:lang w:val="en-US"/>
        </w:rPr>
        <w:t>Rep</w:t>
      </w:r>
      <w:r w:rsidR="003B7793">
        <w:rPr>
          <w:rFonts w:asciiTheme="majorHAnsi" w:hAnsiTheme="majorHAnsi"/>
          <w:lang w:val="en-US"/>
        </w:rPr>
        <w:t xml:space="preserve">ublic </w:t>
      </w:r>
      <w:r w:rsidR="00581497">
        <w:rPr>
          <w:rFonts w:asciiTheme="majorHAnsi" w:hAnsiTheme="majorHAnsi"/>
          <w:lang w:val="en-US"/>
        </w:rPr>
        <w:t xml:space="preserve">in 1931, most </w:t>
      </w:r>
      <w:r w:rsidR="000870AC">
        <w:rPr>
          <w:rFonts w:asciiTheme="majorHAnsi" w:hAnsiTheme="majorHAnsi"/>
          <w:lang w:val="en-US"/>
        </w:rPr>
        <w:t xml:space="preserve">members of the Generation of ’27 </w:t>
      </w:r>
      <w:r w:rsidR="008C64D7">
        <w:rPr>
          <w:rFonts w:asciiTheme="majorHAnsi" w:hAnsiTheme="majorHAnsi"/>
          <w:lang w:val="en-US"/>
        </w:rPr>
        <w:t>bec</w:t>
      </w:r>
      <w:ins w:id="9" w:author="stephen ross" w:date="2018-05-08T09:38:00Z">
        <w:r w:rsidR="00B75142">
          <w:rPr>
            <w:rFonts w:asciiTheme="majorHAnsi" w:hAnsiTheme="majorHAnsi"/>
            <w:lang w:val="en-US"/>
          </w:rPr>
          <w:t>a</w:t>
        </w:r>
      </w:ins>
      <w:del w:id="10" w:author="stephen ross" w:date="2018-05-08T09:38:00Z">
        <w:r w:rsidR="008C64D7" w:rsidDel="00B75142">
          <w:rPr>
            <w:rFonts w:asciiTheme="majorHAnsi" w:hAnsiTheme="majorHAnsi"/>
            <w:lang w:val="en-US"/>
          </w:rPr>
          <w:delText>o</w:delText>
        </w:r>
      </w:del>
      <w:r w:rsidR="008C64D7">
        <w:rPr>
          <w:rFonts w:asciiTheme="majorHAnsi" w:hAnsiTheme="majorHAnsi"/>
          <w:lang w:val="en-US"/>
        </w:rPr>
        <w:t>me</w:t>
      </w:r>
      <w:r w:rsidR="009C119D">
        <w:rPr>
          <w:rFonts w:asciiTheme="majorHAnsi" w:hAnsiTheme="majorHAnsi"/>
          <w:lang w:val="en-US"/>
        </w:rPr>
        <w:t xml:space="preserve"> politicized and</w:t>
      </w:r>
      <w:r w:rsidR="0054788D">
        <w:rPr>
          <w:rFonts w:asciiTheme="majorHAnsi" w:hAnsiTheme="majorHAnsi"/>
          <w:lang w:val="en-US"/>
        </w:rPr>
        <w:t xml:space="preserve"> </w:t>
      </w:r>
      <w:r w:rsidR="00581497">
        <w:rPr>
          <w:rFonts w:asciiTheme="majorHAnsi" w:hAnsiTheme="majorHAnsi"/>
          <w:lang w:val="en-US"/>
        </w:rPr>
        <w:t>support</w:t>
      </w:r>
      <w:ins w:id="11" w:author="stephen ross" w:date="2018-05-08T09:39:00Z">
        <w:r w:rsidR="00B75142">
          <w:rPr>
            <w:rFonts w:asciiTheme="majorHAnsi" w:hAnsiTheme="majorHAnsi"/>
            <w:lang w:val="en-US"/>
          </w:rPr>
          <w:t>ed</w:t>
        </w:r>
      </w:ins>
      <w:r w:rsidR="0054788D">
        <w:rPr>
          <w:rFonts w:asciiTheme="majorHAnsi" w:hAnsiTheme="majorHAnsi"/>
          <w:lang w:val="en-US"/>
        </w:rPr>
        <w:t xml:space="preserve"> the new government. </w:t>
      </w:r>
      <w:r w:rsidR="00096559">
        <w:rPr>
          <w:rFonts w:asciiTheme="majorHAnsi" w:hAnsiTheme="majorHAnsi"/>
          <w:lang w:val="en-US"/>
        </w:rPr>
        <w:t>As a result, t</w:t>
      </w:r>
      <w:r w:rsidR="003976BF">
        <w:rPr>
          <w:rFonts w:asciiTheme="majorHAnsi" w:hAnsiTheme="majorHAnsi"/>
          <w:lang w:val="en-US"/>
        </w:rPr>
        <w:t>he G</w:t>
      </w:r>
      <w:r w:rsidR="008C64D7">
        <w:rPr>
          <w:rFonts w:asciiTheme="majorHAnsi" w:hAnsiTheme="majorHAnsi"/>
          <w:lang w:val="en-US"/>
        </w:rPr>
        <w:t xml:space="preserve">eneration </w:t>
      </w:r>
      <w:r w:rsidR="00132E94">
        <w:rPr>
          <w:rFonts w:asciiTheme="majorHAnsi" w:hAnsiTheme="majorHAnsi"/>
          <w:lang w:val="en-US"/>
        </w:rPr>
        <w:t>move</w:t>
      </w:r>
      <w:ins w:id="12" w:author="stephen ross" w:date="2018-05-08T09:39:00Z">
        <w:r w:rsidR="00B75142">
          <w:rPr>
            <w:rFonts w:asciiTheme="majorHAnsi" w:hAnsiTheme="majorHAnsi"/>
            <w:lang w:val="en-US"/>
          </w:rPr>
          <w:t>d</w:t>
        </w:r>
      </w:ins>
      <w:del w:id="13" w:author="stephen ross" w:date="2018-05-08T09:39:00Z">
        <w:r w:rsidR="00132E94" w:rsidDel="00B75142">
          <w:rPr>
            <w:rFonts w:asciiTheme="majorHAnsi" w:hAnsiTheme="majorHAnsi"/>
            <w:lang w:val="en-US"/>
          </w:rPr>
          <w:delText>s</w:delText>
        </w:r>
      </w:del>
      <w:r w:rsidR="00132E94">
        <w:rPr>
          <w:rFonts w:asciiTheme="majorHAnsi" w:hAnsiTheme="majorHAnsi"/>
          <w:lang w:val="en-US"/>
        </w:rPr>
        <w:t xml:space="preserve"> </w:t>
      </w:r>
      <w:r w:rsidR="008C64D7">
        <w:rPr>
          <w:rFonts w:asciiTheme="majorHAnsi" w:hAnsiTheme="majorHAnsi"/>
          <w:lang w:val="en-US"/>
        </w:rPr>
        <w:t xml:space="preserve">towards a more humanized </w:t>
      </w:r>
      <w:r w:rsidR="009C119D">
        <w:rPr>
          <w:rFonts w:asciiTheme="majorHAnsi" w:hAnsiTheme="majorHAnsi"/>
          <w:lang w:val="en-US"/>
        </w:rPr>
        <w:t>type of literature,</w:t>
      </w:r>
      <w:r w:rsidR="008C64D7">
        <w:rPr>
          <w:rFonts w:asciiTheme="majorHAnsi" w:hAnsiTheme="majorHAnsi"/>
          <w:lang w:val="en-US"/>
        </w:rPr>
        <w:t xml:space="preserve"> social poetry</w:t>
      </w:r>
      <w:r w:rsidR="009C119D">
        <w:rPr>
          <w:rFonts w:asciiTheme="majorHAnsi" w:hAnsiTheme="majorHAnsi"/>
          <w:lang w:val="en-US"/>
        </w:rPr>
        <w:t>,</w:t>
      </w:r>
      <w:r w:rsidR="008C64D7">
        <w:rPr>
          <w:rFonts w:asciiTheme="majorHAnsi" w:hAnsiTheme="majorHAnsi"/>
          <w:lang w:val="en-US"/>
        </w:rPr>
        <w:t xml:space="preserve"> of </w:t>
      </w:r>
      <w:r w:rsidR="008C64D7">
        <w:rPr>
          <w:rFonts w:asciiTheme="majorHAnsi" w:hAnsiTheme="majorHAnsi"/>
          <w:lang w:val="en-US"/>
        </w:rPr>
        <w:lastRenderedPageBreak/>
        <w:t xml:space="preserve">which </w:t>
      </w:r>
      <w:proofErr w:type="spellStart"/>
      <w:r w:rsidR="008C64D7">
        <w:rPr>
          <w:rFonts w:asciiTheme="majorHAnsi" w:hAnsiTheme="majorHAnsi"/>
          <w:lang w:val="en-US"/>
        </w:rPr>
        <w:t>Alberti</w:t>
      </w:r>
      <w:proofErr w:type="spellEnd"/>
      <w:r w:rsidR="008C64D7">
        <w:rPr>
          <w:rFonts w:asciiTheme="majorHAnsi" w:hAnsiTheme="majorHAnsi"/>
          <w:lang w:val="en-US"/>
        </w:rPr>
        <w:t>, who</w:t>
      </w:r>
      <w:r w:rsidR="000870AC">
        <w:rPr>
          <w:rFonts w:asciiTheme="majorHAnsi" w:hAnsiTheme="majorHAnsi"/>
          <w:lang w:val="en-US"/>
        </w:rPr>
        <w:t xml:space="preserve"> join</w:t>
      </w:r>
      <w:ins w:id="14" w:author="stephen ross" w:date="2018-05-08T09:39:00Z">
        <w:r w:rsidR="00B75142">
          <w:rPr>
            <w:rFonts w:asciiTheme="majorHAnsi" w:hAnsiTheme="majorHAnsi"/>
            <w:lang w:val="en-US"/>
          </w:rPr>
          <w:t>ed</w:t>
        </w:r>
      </w:ins>
      <w:del w:id="15" w:author="stephen ross" w:date="2018-05-08T09:39:00Z">
        <w:r w:rsidR="000870AC" w:rsidDel="00B75142">
          <w:rPr>
            <w:rFonts w:asciiTheme="majorHAnsi" w:hAnsiTheme="majorHAnsi"/>
            <w:lang w:val="en-US"/>
          </w:rPr>
          <w:delText>s</w:delText>
        </w:r>
      </w:del>
      <w:r w:rsidR="000870AC">
        <w:rPr>
          <w:rFonts w:asciiTheme="majorHAnsi" w:hAnsiTheme="majorHAnsi"/>
          <w:lang w:val="en-US"/>
        </w:rPr>
        <w:t xml:space="preserve"> the Communist Party</w:t>
      </w:r>
      <w:r w:rsidR="008C64D7">
        <w:rPr>
          <w:rFonts w:asciiTheme="majorHAnsi" w:hAnsiTheme="majorHAnsi"/>
          <w:lang w:val="en-US"/>
        </w:rPr>
        <w:t xml:space="preserve">, is </w:t>
      </w:r>
      <w:r w:rsidR="009C119D">
        <w:rPr>
          <w:rFonts w:asciiTheme="majorHAnsi" w:hAnsiTheme="majorHAnsi"/>
          <w:lang w:val="en-US"/>
        </w:rPr>
        <w:t>its</w:t>
      </w:r>
      <w:r w:rsidR="008C64D7">
        <w:rPr>
          <w:rFonts w:asciiTheme="majorHAnsi" w:hAnsiTheme="majorHAnsi"/>
          <w:lang w:val="en-US"/>
        </w:rPr>
        <w:t xml:space="preserve"> main representative</w:t>
      </w:r>
      <w:r w:rsidR="000870AC">
        <w:rPr>
          <w:rFonts w:asciiTheme="majorHAnsi" w:hAnsiTheme="majorHAnsi"/>
          <w:lang w:val="en-US"/>
        </w:rPr>
        <w:t>. Lorca found</w:t>
      </w:r>
      <w:ins w:id="16" w:author="stephen ross" w:date="2018-05-08T09:39:00Z">
        <w:r w:rsidR="00B75142">
          <w:rPr>
            <w:rFonts w:asciiTheme="majorHAnsi" w:hAnsiTheme="majorHAnsi"/>
            <w:lang w:val="en-US"/>
          </w:rPr>
          <w:t>ed</w:t>
        </w:r>
      </w:ins>
      <w:del w:id="17" w:author="stephen ross" w:date="2018-05-08T09:39:00Z">
        <w:r w:rsidR="000870AC" w:rsidDel="00B75142">
          <w:rPr>
            <w:rFonts w:asciiTheme="majorHAnsi" w:hAnsiTheme="majorHAnsi"/>
            <w:lang w:val="en-US"/>
          </w:rPr>
          <w:delText>s</w:delText>
        </w:r>
      </w:del>
      <w:r w:rsidR="000870AC">
        <w:rPr>
          <w:rFonts w:asciiTheme="majorHAnsi" w:hAnsiTheme="majorHAnsi"/>
          <w:lang w:val="en-US"/>
        </w:rPr>
        <w:t xml:space="preserve"> </w:t>
      </w:r>
      <w:r w:rsidR="000870AC" w:rsidRPr="009010DF">
        <w:rPr>
          <w:rFonts w:asciiTheme="majorHAnsi" w:hAnsiTheme="majorHAnsi"/>
          <w:lang w:val="en-US"/>
        </w:rPr>
        <w:t xml:space="preserve">La </w:t>
      </w:r>
      <w:proofErr w:type="spellStart"/>
      <w:r w:rsidR="000870AC" w:rsidRPr="009010DF">
        <w:rPr>
          <w:rFonts w:asciiTheme="majorHAnsi" w:hAnsiTheme="majorHAnsi"/>
          <w:lang w:val="en-US"/>
        </w:rPr>
        <w:t>Barraca</w:t>
      </w:r>
      <w:proofErr w:type="spellEnd"/>
      <w:r w:rsidR="000870AC">
        <w:rPr>
          <w:rFonts w:asciiTheme="majorHAnsi" w:hAnsiTheme="majorHAnsi"/>
          <w:lang w:val="en-US"/>
        </w:rPr>
        <w:t>, a travelling university theatre troupe</w:t>
      </w:r>
      <w:r w:rsidR="006F2151">
        <w:rPr>
          <w:rFonts w:asciiTheme="majorHAnsi" w:hAnsiTheme="majorHAnsi"/>
          <w:lang w:val="en-US"/>
        </w:rPr>
        <w:t xml:space="preserve"> charged</w:t>
      </w:r>
      <w:r w:rsidR="000870AC">
        <w:rPr>
          <w:rFonts w:asciiTheme="majorHAnsi" w:hAnsiTheme="majorHAnsi"/>
          <w:lang w:val="en-US"/>
        </w:rPr>
        <w:t xml:space="preserve"> </w:t>
      </w:r>
      <w:r w:rsidR="006F2151">
        <w:rPr>
          <w:rFonts w:asciiTheme="majorHAnsi" w:hAnsiTheme="majorHAnsi"/>
          <w:lang w:val="en-US"/>
        </w:rPr>
        <w:t>with the</w:t>
      </w:r>
      <w:r w:rsidR="000870AC">
        <w:rPr>
          <w:rFonts w:asciiTheme="majorHAnsi" w:hAnsiTheme="majorHAnsi"/>
          <w:lang w:val="en-US"/>
        </w:rPr>
        <w:t xml:space="preserve"> mission </w:t>
      </w:r>
      <w:r w:rsidR="001D26AE">
        <w:rPr>
          <w:rFonts w:asciiTheme="majorHAnsi" w:hAnsiTheme="majorHAnsi"/>
          <w:lang w:val="en-US"/>
        </w:rPr>
        <w:t>of</w:t>
      </w:r>
      <w:r w:rsidR="000870AC">
        <w:rPr>
          <w:rFonts w:asciiTheme="majorHAnsi" w:hAnsiTheme="majorHAnsi"/>
          <w:lang w:val="en-US"/>
        </w:rPr>
        <w:t xml:space="preserve"> </w:t>
      </w:r>
      <w:r w:rsidR="001D26AE">
        <w:rPr>
          <w:rFonts w:asciiTheme="majorHAnsi" w:hAnsiTheme="majorHAnsi"/>
          <w:lang w:val="en-US"/>
        </w:rPr>
        <w:t>taking</w:t>
      </w:r>
      <w:r w:rsidR="000870AC">
        <w:rPr>
          <w:rFonts w:asciiTheme="majorHAnsi" w:hAnsiTheme="majorHAnsi"/>
          <w:lang w:val="en-US"/>
        </w:rPr>
        <w:t xml:space="preserve"> 17</w:t>
      </w:r>
      <w:r w:rsidR="000870AC" w:rsidRPr="000870AC">
        <w:rPr>
          <w:rFonts w:asciiTheme="majorHAnsi" w:hAnsiTheme="majorHAnsi"/>
          <w:vertAlign w:val="superscript"/>
          <w:lang w:val="en-US"/>
        </w:rPr>
        <w:t>th</w:t>
      </w:r>
      <w:r w:rsidR="000870AC">
        <w:rPr>
          <w:rFonts w:asciiTheme="majorHAnsi" w:hAnsiTheme="majorHAnsi"/>
          <w:lang w:val="en-US"/>
        </w:rPr>
        <w:t xml:space="preserve">-century Spanish </w:t>
      </w:r>
      <w:r w:rsidR="00761205">
        <w:rPr>
          <w:rFonts w:asciiTheme="majorHAnsi" w:hAnsiTheme="majorHAnsi"/>
          <w:lang w:val="en-US"/>
        </w:rPr>
        <w:t>drama</w:t>
      </w:r>
      <w:r w:rsidR="000870AC">
        <w:rPr>
          <w:rFonts w:asciiTheme="majorHAnsi" w:hAnsiTheme="majorHAnsi"/>
          <w:lang w:val="en-US"/>
        </w:rPr>
        <w:t xml:space="preserve"> to the most disadvantaged areas of Spain. </w:t>
      </w:r>
      <w:proofErr w:type="spellStart"/>
      <w:r w:rsidR="00DF1F8F">
        <w:rPr>
          <w:rFonts w:asciiTheme="majorHAnsi" w:hAnsiTheme="majorHAnsi"/>
          <w:lang w:val="en-US"/>
        </w:rPr>
        <w:t>Altolaguirre</w:t>
      </w:r>
      <w:proofErr w:type="spellEnd"/>
      <w:r w:rsidR="00DF1F8F">
        <w:rPr>
          <w:rFonts w:asciiTheme="majorHAnsi" w:hAnsiTheme="majorHAnsi"/>
          <w:lang w:val="en-US"/>
        </w:rPr>
        <w:t xml:space="preserve"> </w:t>
      </w:r>
      <w:r w:rsidR="00581497">
        <w:rPr>
          <w:rFonts w:asciiTheme="majorHAnsi" w:hAnsiTheme="majorHAnsi"/>
          <w:lang w:val="en-US"/>
        </w:rPr>
        <w:t>lead</w:t>
      </w:r>
      <w:del w:id="18" w:author="stephen ross" w:date="2018-05-08T09:39:00Z">
        <w:r w:rsidR="00581497" w:rsidDel="00B75142">
          <w:rPr>
            <w:rFonts w:asciiTheme="majorHAnsi" w:hAnsiTheme="majorHAnsi"/>
            <w:lang w:val="en-US"/>
          </w:rPr>
          <w:delText>s</w:delText>
        </w:r>
      </w:del>
      <w:r w:rsidR="00DF1F8F">
        <w:rPr>
          <w:rFonts w:asciiTheme="majorHAnsi" w:hAnsiTheme="majorHAnsi"/>
          <w:lang w:val="en-US"/>
        </w:rPr>
        <w:t xml:space="preserve"> </w:t>
      </w:r>
      <w:r w:rsidR="00DF1F8F" w:rsidRPr="009010DF">
        <w:rPr>
          <w:rFonts w:asciiTheme="majorHAnsi" w:hAnsiTheme="majorHAnsi"/>
          <w:lang w:val="en-US"/>
        </w:rPr>
        <w:t xml:space="preserve">La </w:t>
      </w:r>
      <w:proofErr w:type="spellStart"/>
      <w:r w:rsidR="00DF1F8F" w:rsidRPr="009010DF">
        <w:rPr>
          <w:rFonts w:asciiTheme="majorHAnsi" w:hAnsiTheme="majorHAnsi"/>
          <w:lang w:val="en-US"/>
        </w:rPr>
        <w:t>Barraca</w:t>
      </w:r>
      <w:proofErr w:type="spellEnd"/>
      <w:r w:rsidR="00DF1F8F" w:rsidRPr="009010DF">
        <w:rPr>
          <w:rFonts w:asciiTheme="majorHAnsi" w:hAnsiTheme="majorHAnsi"/>
          <w:lang w:val="en-US"/>
        </w:rPr>
        <w:t xml:space="preserve"> </w:t>
      </w:r>
      <w:r w:rsidR="00DF1F8F">
        <w:rPr>
          <w:rFonts w:asciiTheme="majorHAnsi" w:hAnsiTheme="majorHAnsi"/>
          <w:lang w:val="en-US"/>
        </w:rPr>
        <w:t>during the Civil War (1936-1939) and</w:t>
      </w:r>
      <w:r w:rsidR="0054788D">
        <w:rPr>
          <w:rFonts w:asciiTheme="majorHAnsi" w:hAnsiTheme="majorHAnsi"/>
          <w:lang w:val="en-US"/>
        </w:rPr>
        <w:t xml:space="preserve">, along with </w:t>
      </w:r>
      <w:proofErr w:type="spellStart"/>
      <w:r w:rsidR="0054788D">
        <w:rPr>
          <w:rFonts w:asciiTheme="majorHAnsi" w:hAnsiTheme="majorHAnsi"/>
          <w:lang w:val="en-US"/>
        </w:rPr>
        <w:t>Prados</w:t>
      </w:r>
      <w:proofErr w:type="spellEnd"/>
      <w:r w:rsidR="0054788D">
        <w:rPr>
          <w:rFonts w:asciiTheme="majorHAnsi" w:hAnsiTheme="majorHAnsi"/>
          <w:lang w:val="en-US"/>
        </w:rPr>
        <w:t>,</w:t>
      </w:r>
      <w:r w:rsidR="00DF1F8F">
        <w:rPr>
          <w:rFonts w:asciiTheme="majorHAnsi" w:hAnsiTheme="majorHAnsi"/>
          <w:lang w:val="en-US"/>
        </w:rPr>
        <w:t xml:space="preserve"> </w:t>
      </w:r>
      <w:r w:rsidR="00581497">
        <w:rPr>
          <w:rFonts w:asciiTheme="majorHAnsi" w:hAnsiTheme="majorHAnsi"/>
          <w:lang w:val="en-US"/>
        </w:rPr>
        <w:t>join</w:t>
      </w:r>
      <w:ins w:id="19" w:author="stephen ross" w:date="2018-05-08T09:39:00Z">
        <w:r w:rsidR="00B75142">
          <w:rPr>
            <w:rFonts w:asciiTheme="majorHAnsi" w:hAnsiTheme="majorHAnsi"/>
            <w:lang w:val="en-US"/>
          </w:rPr>
          <w:t>ed</w:t>
        </w:r>
      </w:ins>
      <w:del w:id="20" w:author="stephen ross" w:date="2018-05-08T09:39:00Z">
        <w:r w:rsidR="00581497" w:rsidDel="00B75142">
          <w:rPr>
            <w:rFonts w:asciiTheme="majorHAnsi" w:hAnsiTheme="majorHAnsi"/>
            <w:lang w:val="en-US"/>
          </w:rPr>
          <w:delText>s</w:delText>
        </w:r>
      </w:del>
      <w:r w:rsidR="0011025D">
        <w:rPr>
          <w:rFonts w:asciiTheme="majorHAnsi" w:hAnsiTheme="majorHAnsi"/>
          <w:lang w:val="en-US"/>
        </w:rPr>
        <w:t xml:space="preserve"> the Republican forces</w:t>
      </w:r>
      <w:r w:rsidR="00DF1F8F">
        <w:rPr>
          <w:rFonts w:asciiTheme="majorHAnsi" w:hAnsiTheme="majorHAnsi"/>
          <w:lang w:val="en-US"/>
        </w:rPr>
        <w:t>.</w:t>
      </w:r>
      <w:r w:rsidR="0054788D">
        <w:rPr>
          <w:rFonts w:asciiTheme="majorHAnsi" w:hAnsiTheme="majorHAnsi"/>
          <w:lang w:val="en-US"/>
        </w:rPr>
        <w:t xml:space="preserve"> Diego, as opposed to most of his poet friends, side</w:t>
      </w:r>
      <w:ins w:id="21" w:author="stephen ross" w:date="2018-05-08T09:39:00Z">
        <w:r w:rsidR="00B75142">
          <w:rPr>
            <w:rFonts w:asciiTheme="majorHAnsi" w:hAnsiTheme="majorHAnsi"/>
            <w:lang w:val="en-US"/>
          </w:rPr>
          <w:t>d</w:t>
        </w:r>
      </w:ins>
      <w:del w:id="22" w:author="stephen ross" w:date="2018-05-08T09:39:00Z">
        <w:r w:rsidR="0054788D" w:rsidDel="00B75142">
          <w:rPr>
            <w:rFonts w:asciiTheme="majorHAnsi" w:hAnsiTheme="majorHAnsi"/>
            <w:lang w:val="en-US"/>
          </w:rPr>
          <w:delText>s</w:delText>
        </w:r>
      </w:del>
      <w:r w:rsidR="0054788D">
        <w:rPr>
          <w:rFonts w:asciiTheme="majorHAnsi" w:hAnsiTheme="majorHAnsi"/>
          <w:lang w:val="en-US"/>
        </w:rPr>
        <w:t xml:space="preserve"> with </w:t>
      </w:r>
      <w:r w:rsidR="00732A60">
        <w:rPr>
          <w:rFonts w:asciiTheme="majorHAnsi" w:hAnsiTheme="majorHAnsi"/>
          <w:lang w:val="en-US"/>
        </w:rPr>
        <w:t xml:space="preserve">the </w:t>
      </w:r>
      <w:r w:rsidR="00676920">
        <w:rPr>
          <w:rFonts w:asciiTheme="majorHAnsi" w:hAnsiTheme="majorHAnsi"/>
          <w:lang w:val="en-US"/>
        </w:rPr>
        <w:t xml:space="preserve">Nationalist faction that </w:t>
      </w:r>
      <w:r w:rsidR="00D23330">
        <w:rPr>
          <w:rFonts w:asciiTheme="majorHAnsi" w:hAnsiTheme="majorHAnsi"/>
          <w:lang w:val="en-US"/>
        </w:rPr>
        <w:t>r</w:t>
      </w:r>
      <w:ins w:id="23" w:author="stephen ross" w:date="2018-05-08T09:39:00Z">
        <w:r w:rsidR="00B75142">
          <w:rPr>
            <w:rFonts w:asciiTheme="majorHAnsi" w:hAnsiTheme="majorHAnsi"/>
            <w:lang w:val="en-US"/>
          </w:rPr>
          <w:t>o</w:t>
        </w:r>
      </w:ins>
      <w:del w:id="24" w:author="stephen ross" w:date="2018-05-08T09:39:00Z">
        <w:r w:rsidR="00D23330" w:rsidDel="00B75142">
          <w:rPr>
            <w:rFonts w:asciiTheme="majorHAnsi" w:hAnsiTheme="majorHAnsi"/>
            <w:lang w:val="en-US"/>
          </w:rPr>
          <w:delText>i</w:delText>
        </w:r>
      </w:del>
      <w:r w:rsidR="00D23330">
        <w:rPr>
          <w:rFonts w:asciiTheme="majorHAnsi" w:hAnsiTheme="majorHAnsi"/>
          <w:lang w:val="en-US"/>
        </w:rPr>
        <w:t>se</w:t>
      </w:r>
      <w:del w:id="25" w:author="stephen ross" w:date="2018-05-08T09:39:00Z">
        <w:r w:rsidR="00D23330" w:rsidDel="00B75142">
          <w:rPr>
            <w:rFonts w:asciiTheme="majorHAnsi" w:hAnsiTheme="majorHAnsi"/>
            <w:lang w:val="en-US"/>
          </w:rPr>
          <w:delText>s</w:delText>
        </w:r>
      </w:del>
      <w:r w:rsidR="00676920">
        <w:rPr>
          <w:rFonts w:asciiTheme="majorHAnsi" w:hAnsiTheme="majorHAnsi"/>
          <w:lang w:val="en-US"/>
        </w:rPr>
        <w:t xml:space="preserve"> against the Republic.  </w:t>
      </w:r>
    </w:p>
    <w:p w14:paraId="70E908B3" w14:textId="77777777" w:rsidR="00904832" w:rsidRDefault="00904832" w:rsidP="00606CB5">
      <w:pPr>
        <w:rPr>
          <w:rFonts w:asciiTheme="majorHAnsi" w:hAnsiTheme="majorHAnsi"/>
          <w:lang w:val="en-US"/>
        </w:rPr>
      </w:pPr>
    </w:p>
    <w:p w14:paraId="605EC23A" w14:textId="4624C6CE" w:rsidR="004255BB" w:rsidRPr="004255BB" w:rsidRDefault="00904832" w:rsidP="002277CF">
      <w:pPr>
        <w:rPr>
          <w:rFonts w:asciiTheme="majorHAnsi" w:hAnsiTheme="majorHAnsi"/>
          <w:lang w:val="en-US"/>
        </w:rPr>
      </w:pPr>
      <w:r>
        <w:rPr>
          <w:rFonts w:asciiTheme="majorHAnsi" w:hAnsiTheme="majorHAnsi"/>
          <w:lang w:val="en-US"/>
        </w:rPr>
        <w:t>Th</w:t>
      </w:r>
      <w:r w:rsidR="009A51F5">
        <w:rPr>
          <w:rFonts w:asciiTheme="majorHAnsi" w:hAnsiTheme="majorHAnsi"/>
          <w:lang w:val="en-US"/>
        </w:rPr>
        <w:t xml:space="preserve">e Spanish Civil War </w:t>
      </w:r>
      <w:r w:rsidR="00E112AB">
        <w:rPr>
          <w:rFonts w:asciiTheme="majorHAnsi" w:hAnsiTheme="majorHAnsi"/>
          <w:lang w:val="en-US"/>
        </w:rPr>
        <w:t xml:space="preserve">(1936 – 1939) </w:t>
      </w:r>
      <w:r w:rsidR="00A76F36">
        <w:rPr>
          <w:rFonts w:asciiTheme="majorHAnsi" w:hAnsiTheme="majorHAnsi"/>
          <w:lang w:val="en-US"/>
        </w:rPr>
        <w:t xml:space="preserve">disbands </w:t>
      </w:r>
      <w:r>
        <w:rPr>
          <w:rFonts w:asciiTheme="majorHAnsi" w:hAnsiTheme="majorHAnsi"/>
          <w:lang w:val="en-US"/>
        </w:rPr>
        <w:t xml:space="preserve">the Generation of ’27. Lorca </w:t>
      </w:r>
      <w:ins w:id="26" w:author="stephen ross" w:date="2018-05-08T09:39:00Z">
        <w:r w:rsidR="00B75142">
          <w:rPr>
            <w:rFonts w:asciiTheme="majorHAnsi" w:hAnsiTheme="majorHAnsi"/>
            <w:lang w:val="en-US"/>
          </w:rPr>
          <w:t>wa</w:t>
        </w:r>
      </w:ins>
      <w:del w:id="27" w:author="stephen ross" w:date="2018-05-08T09:39:00Z">
        <w:r w:rsidR="00D57F25" w:rsidDel="00B75142">
          <w:rPr>
            <w:rFonts w:asciiTheme="majorHAnsi" w:hAnsiTheme="majorHAnsi"/>
            <w:lang w:val="en-US"/>
          </w:rPr>
          <w:delText>i</w:delText>
        </w:r>
      </w:del>
      <w:r w:rsidR="00D57F25">
        <w:rPr>
          <w:rFonts w:asciiTheme="majorHAnsi" w:hAnsiTheme="majorHAnsi"/>
          <w:lang w:val="en-US"/>
        </w:rPr>
        <w:t>s</w:t>
      </w:r>
      <w:r>
        <w:rPr>
          <w:rFonts w:asciiTheme="majorHAnsi" w:hAnsiTheme="majorHAnsi"/>
          <w:lang w:val="en-US"/>
        </w:rPr>
        <w:t xml:space="preserve"> murdered at the outset of the conflict</w:t>
      </w:r>
      <w:r w:rsidR="009A51F5">
        <w:rPr>
          <w:rFonts w:asciiTheme="majorHAnsi" w:hAnsiTheme="majorHAnsi"/>
          <w:lang w:val="en-US"/>
        </w:rPr>
        <w:t xml:space="preserve"> in</w:t>
      </w:r>
      <w:r w:rsidR="002660C6">
        <w:rPr>
          <w:rFonts w:asciiTheme="majorHAnsi" w:hAnsiTheme="majorHAnsi"/>
          <w:lang w:val="en-US"/>
        </w:rPr>
        <w:t xml:space="preserve"> 1936; </w:t>
      </w:r>
      <w:proofErr w:type="spellStart"/>
      <w:r w:rsidR="00896AEF">
        <w:rPr>
          <w:rFonts w:asciiTheme="majorHAnsi" w:hAnsiTheme="majorHAnsi"/>
          <w:lang w:val="en-US"/>
        </w:rPr>
        <w:t>Alberti</w:t>
      </w:r>
      <w:proofErr w:type="spellEnd"/>
      <w:r w:rsidR="00896AEF">
        <w:rPr>
          <w:rFonts w:asciiTheme="majorHAnsi" w:hAnsiTheme="majorHAnsi"/>
          <w:lang w:val="en-US"/>
        </w:rPr>
        <w:t xml:space="preserve">, </w:t>
      </w:r>
      <w:proofErr w:type="spellStart"/>
      <w:r w:rsidR="00896AEF">
        <w:rPr>
          <w:rFonts w:asciiTheme="majorHAnsi" w:hAnsiTheme="majorHAnsi"/>
          <w:lang w:val="en-US"/>
        </w:rPr>
        <w:t>Altolaguirre</w:t>
      </w:r>
      <w:proofErr w:type="spellEnd"/>
      <w:r w:rsidR="00896AEF">
        <w:rPr>
          <w:rFonts w:asciiTheme="majorHAnsi" w:hAnsiTheme="majorHAnsi"/>
          <w:lang w:val="en-US"/>
        </w:rPr>
        <w:t xml:space="preserve">, </w:t>
      </w:r>
      <w:proofErr w:type="spellStart"/>
      <w:r w:rsidR="002660C6">
        <w:rPr>
          <w:rFonts w:asciiTheme="majorHAnsi" w:hAnsiTheme="majorHAnsi"/>
          <w:lang w:val="en-US"/>
        </w:rPr>
        <w:t>Cernuda</w:t>
      </w:r>
      <w:proofErr w:type="spellEnd"/>
      <w:r w:rsidR="002660C6">
        <w:rPr>
          <w:rFonts w:asciiTheme="majorHAnsi" w:hAnsiTheme="majorHAnsi"/>
          <w:lang w:val="en-US"/>
        </w:rPr>
        <w:t xml:space="preserve">, </w:t>
      </w:r>
      <w:proofErr w:type="spellStart"/>
      <w:r w:rsidR="00896AEF">
        <w:rPr>
          <w:rFonts w:asciiTheme="majorHAnsi" w:hAnsiTheme="majorHAnsi"/>
          <w:lang w:val="en-US"/>
        </w:rPr>
        <w:t>Guillén</w:t>
      </w:r>
      <w:proofErr w:type="spellEnd"/>
      <w:r w:rsidR="00896AEF">
        <w:rPr>
          <w:rFonts w:asciiTheme="majorHAnsi" w:hAnsiTheme="majorHAnsi"/>
          <w:lang w:val="en-US"/>
        </w:rPr>
        <w:t xml:space="preserve">, </w:t>
      </w:r>
      <w:proofErr w:type="spellStart"/>
      <w:r w:rsidR="00896AEF">
        <w:rPr>
          <w:rFonts w:asciiTheme="majorHAnsi" w:hAnsiTheme="majorHAnsi"/>
          <w:lang w:val="en-US"/>
        </w:rPr>
        <w:t>Prados</w:t>
      </w:r>
      <w:proofErr w:type="spellEnd"/>
      <w:r w:rsidR="00896AEF">
        <w:rPr>
          <w:rFonts w:asciiTheme="majorHAnsi" w:hAnsiTheme="majorHAnsi"/>
          <w:lang w:val="en-US"/>
        </w:rPr>
        <w:t xml:space="preserve">, </w:t>
      </w:r>
      <w:r w:rsidR="002660C6">
        <w:rPr>
          <w:rFonts w:asciiTheme="majorHAnsi" w:hAnsiTheme="majorHAnsi"/>
          <w:lang w:val="en-US"/>
        </w:rPr>
        <w:t>and Salinas</w:t>
      </w:r>
      <w:r w:rsidR="00896AEF">
        <w:rPr>
          <w:rFonts w:asciiTheme="majorHAnsi" w:hAnsiTheme="majorHAnsi"/>
          <w:lang w:val="en-US"/>
        </w:rPr>
        <w:t xml:space="preserve"> </w:t>
      </w:r>
      <w:ins w:id="28" w:author="stephen ross" w:date="2018-05-08T09:39:00Z">
        <w:r w:rsidR="00B75142">
          <w:rPr>
            <w:rFonts w:asciiTheme="majorHAnsi" w:hAnsiTheme="majorHAnsi"/>
            <w:lang w:val="en-US"/>
          </w:rPr>
          <w:t>went</w:t>
        </w:r>
      </w:ins>
      <w:del w:id="29" w:author="stephen ross" w:date="2018-05-08T09:39:00Z">
        <w:r w:rsidR="00D57F25" w:rsidDel="00B75142">
          <w:rPr>
            <w:rFonts w:asciiTheme="majorHAnsi" w:hAnsiTheme="majorHAnsi"/>
            <w:lang w:val="en-US"/>
          </w:rPr>
          <w:delText>go</w:delText>
        </w:r>
      </w:del>
      <w:r w:rsidR="002660C6">
        <w:rPr>
          <w:rFonts w:asciiTheme="majorHAnsi" w:hAnsiTheme="majorHAnsi"/>
          <w:lang w:val="en-US"/>
        </w:rPr>
        <w:t xml:space="preserve"> into exile; </w:t>
      </w:r>
      <w:r w:rsidR="00D16493">
        <w:rPr>
          <w:rFonts w:asciiTheme="majorHAnsi" w:hAnsiTheme="majorHAnsi"/>
          <w:lang w:val="en-US"/>
        </w:rPr>
        <w:t xml:space="preserve">Diego, having supported the Nationalists, </w:t>
      </w:r>
      <w:r w:rsidR="00D57F25">
        <w:rPr>
          <w:rFonts w:asciiTheme="majorHAnsi" w:hAnsiTheme="majorHAnsi"/>
          <w:lang w:val="en-US"/>
        </w:rPr>
        <w:t>remain</w:t>
      </w:r>
      <w:ins w:id="30" w:author="stephen ross" w:date="2018-05-08T09:39:00Z">
        <w:r w:rsidR="00B75142">
          <w:rPr>
            <w:rFonts w:asciiTheme="majorHAnsi" w:hAnsiTheme="majorHAnsi"/>
            <w:lang w:val="en-US"/>
          </w:rPr>
          <w:t>ed</w:t>
        </w:r>
      </w:ins>
      <w:del w:id="31" w:author="stephen ross" w:date="2018-05-08T09:39:00Z">
        <w:r w:rsidR="00D57F25" w:rsidDel="00B75142">
          <w:rPr>
            <w:rFonts w:asciiTheme="majorHAnsi" w:hAnsiTheme="majorHAnsi"/>
            <w:lang w:val="en-US"/>
          </w:rPr>
          <w:delText>s</w:delText>
        </w:r>
      </w:del>
      <w:r w:rsidR="00D16493">
        <w:rPr>
          <w:rFonts w:asciiTheme="majorHAnsi" w:hAnsiTheme="majorHAnsi"/>
          <w:lang w:val="en-US"/>
        </w:rPr>
        <w:t xml:space="preserve"> in the country; </w:t>
      </w:r>
      <w:r w:rsidR="002660C6">
        <w:rPr>
          <w:rFonts w:asciiTheme="majorHAnsi" w:hAnsiTheme="majorHAnsi"/>
          <w:lang w:val="en-US"/>
        </w:rPr>
        <w:t xml:space="preserve">Alonso </w:t>
      </w:r>
      <w:r w:rsidR="00E0136F">
        <w:rPr>
          <w:rFonts w:asciiTheme="majorHAnsi" w:hAnsiTheme="majorHAnsi"/>
          <w:lang w:val="en-US"/>
        </w:rPr>
        <w:t>d</w:t>
      </w:r>
      <w:ins w:id="32" w:author="stephen ross" w:date="2018-05-08T09:40:00Z">
        <w:r w:rsidR="00B75142">
          <w:rPr>
            <w:rFonts w:asciiTheme="majorHAnsi" w:hAnsiTheme="majorHAnsi"/>
            <w:lang w:val="en-US"/>
          </w:rPr>
          <w:t>id</w:t>
        </w:r>
      </w:ins>
      <w:del w:id="33" w:author="stephen ross" w:date="2018-05-08T09:40:00Z">
        <w:r w:rsidR="00E0136F" w:rsidDel="00B75142">
          <w:rPr>
            <w:rFonts w:asciiTheme="majorHAnsi" w:hAnsiTheme="majorHAnsi"/>
            <w:lang w:val="en-US"/>
          </w:rPr>
          <w:delText>oes</w:delText>
        </w:r>
      </w:del>
      <w:r w:rsidR="00E0136F">
        <w:rPr>
          <w:rFonts w:asciiTheme="majorHAnsi" w:hAnsiTheme="majorHAnsi"/>
          <w:lang w:val="en-US"/>
        </w:rPr>
        <w:t xml:space="preserve"> not leave </w:t>
      </w:r>
      <w:r w:rsidR="002660C6">
        <w:rPr>
          <w:rFonts w:asciiTheme="majorHAnsi" w:hAnsiTheme="majorHAnsi"/>
          <w:lang w:val="en-US"/>
        </w:rPr>
        <w:t xml:space="preserve">Spain, </w:t>
      </w:r>
      <w:r w:rsidR="00D57F25">
        <w:rPr>
          <w:rFonts w:asciiTheme="majorHAnsi" w:hAnsiTheme="majorHAnsi"/>
          <w:lang w:val="en-US"/>
        </w:rPr>
        <w:t>but</w:t>
      </w:r>
      <w:r w:rsidR="002660C6">
        <w:rPr>
          <w:rFonts w:asciiTheme="majorHAnsi" w:hAnsiTheme="majorHAnsi"/>
          <w:lang w:val="en-US"/>
        </w:rPr>
        <w:t xml:space="preserve"> </w:t>
      </w:r>
      <w:r w:rsidR="00D57F25">
        <w:rPr>
          <w:rFonts w:asciiTheme="majorHAnsi" w:hAnsiTheme="majorHAnsi"/>
          <w:lang w:val="en-US"/>
        </w:rPr>
        <w:t>k</w:t>
      </w:r>
      <w:del w:id="34" w:author="stephen ross" w:date="2018-05-08T09:40:00Z">
        <w:r w:rsidR="00D57F25" w:rsidDel="00B75142">
          <w:rPr>
            <w:rFonts w:asciiTheme="majorHAnsi" w:hAnsiTheme="majorHAnsi"/>
            <w:lang w:val="en-US"/>
          </w:rPr>
          <w:delText>e</w:delText>
        </w:r>
      </w:del>
      <w:r w:rsidR="00D57F25">
        <w:rPr>
          <w:rFonts w:asciiTheme="majorHAnsi" w:hAnsiTheme="majorHAnsi"/>
          <w:lang w:val="en-US"/>
        </w:rPr>
        <w:t>ep</w:t>
      </w:r>
      <w:ins w:id="35" w:author="stephen ross" w:date="2018-05-08T09:40:00Z">
        <w:r w:rsidR="00B75142">
          <w:rPr>
            <w:rFonts w:asciiTheme="majorHAnsi" w:hAnsiTheme="majorHAnsi"/>
            <w:lang w:val="en-US"/>
          </w:rPr>
          <w:t>t</w:t>
        </w:r>
      </w:ins>
      <w:del w:id="36" w:author="stephen ross" w:date="2018-05-08T09:40:00Z">
        <w:r w:rsidR="00D57F25" w:rsidDel="00B75142">
          <w:rPr>
            <w:rFonts w:asciiTheme="majorHAnsi" w:hAnsiTheme="majorHAnsi"/>
            <w:lang w:val="en-US"/>
          </w:rPr>
          <w:delText>s</w:delText>
        </w:r>
      </w:del>
      <w:r w:rsidR="002660C6">
        <w:rPr>
          <w:rFonts w:asciiTheme="majorHAnsi" w:hAnsiTheme="majorHAnsi"/>
          <w:lang w:val="en-US"/>
        </w:rPr>
        <w:t xml:space="preserve"> a critical position vis-à-vis</w:t>
      </w:r>
      <w:r w:rsidR="00D16493">
        <w:rPr>
          <w:rFonts w:asciiTheme="majorHAnsi" w:hAnsiTheme="majorHAnsi"/>
          <w:lang w:val="en-US"/>
        </w:rPr>
        <w:t xml:space="preserve"> the dictatorship; and </w:t>
      </w:r>
      <w:r w:rsidR="002660C6">
        <w:rPr>
          <w:rFonts w:asciiTheme="majorHAnsi" w:hAnsiTheme="majorHAnsi"/>
          <w:lang w:val="en-US"/>
        </w:rPr>
        <w:t>Ale</w:t>
      </w:r>
      <w:r w:rsidR="00961CA6">
        <w:rPr>
          <w:rFonts w:asciiTheme="majorHAnsi" w:hAnsiTheme="majorHAnsi"/>
          <w:lang w:val="en-US"/>
        </w:rPr>
        <w:t>i</w:t>
      </w:r>
      <w:r w:rsidR="002660C6">
        <w:rPr>
          <w:rFonts w:asciiTheme="majorHAnsi" w:hAnsiTheme="majorHAnsi"/>
          <w:lang w:val="en-US"/>
        </w:rPr>
        <w:t xml:space="preserve">xandre </w:t>
      </w:r>
      <w:r w:rsidR="00E0136F">
        <w:rPr>
          <w:rFonts w:asciiTheme="majorHAnsi" w:hAnsiTheme="majorHAnsi"/>
          <w:lang w:val="en-US"/>
        </w:rPr>
        <w:t>stay</w:t>
      </w:r>
      <w:ins w:id="37" w:author="stephen ross" w:date="2018-05-08T09:40:00Z">
        <w:r w:rsidR="00B75142">
          <w:rPr>
            <w:rFonts w:asciiTheme="majorHAnsi" w:hAnsiTheme="majorHAnsi"/>
            <w:lang w:val="en-US"/>
          </w:rPr>
          <w:t>ed</w:t>
        </w:r>
      </w:ins>
      <w:del w:id="38" w:author="stephen ross" w:date="2018-05-08T09:40:00Z">
        <w:r w:rsidR="00E0136F" w:rsidDel="00B75142">
          <w:rPr>
            <w:rFonts w:asciiTheme="majorHAnsi" w:hAnsiTheme="majorHAnsi"/>
            <w:lang w:val="en-US"/>
          </w:rPr>
          <w:delText>s</w:delText>
        </w:r>
      </w:del>
      <w:r w:rsidR="00E0136F">
        <w:rPr>
          <w:rFonts w:asciiTheme="majorHAnsi" w:hAnsiTheme="majorHAnsi"/>
          <w:lang w:val="en-US"/>
        </w:rPr>
        <w:t xml:space="preserve"> </w:t>
      </w:r>
      <w:r w:rsidR="00D57F25">
        <w:rPr>
          <w:rFonts w:asciiTheme="majorHAnsi" w:hAnsiTheme="majorHAnsi"/>
          <w:lang w:val="en-US"/>
        </w:rPr>
        <w:t>after the</w:t>
      </w:r>
      <w:r w:rsidR="002277CF">
        <w:rPr>
          <w:rFonts w:asciiTheme="majorHAnsi" w:hAnsiTheme="majorHAnsi"/>
          <w:lang w:val="en-US"/>
        </w:rPr>
        <w:t xml:space="preserve"> fighting </w:t>
      </w:r>
      <w:r w:rsidR="00A22EBB">
        <w:rPr>
          <w:rFonts w:asciiTheme="majorHAnsi" w:hAnsiTheme="majorHAnsi"/>
          <w:lang w:val="en-US"/>
        </w:rPr>
        <w:t>end</w:t>
      </w:r>
      <w:ins w:id="39" w:author="stephen ross" w:date="2018-05-08T09:40:00Z">
        <w:r w:rsidR="00B75142">
          <w:rPr>
            <w:rFonts w:asciiTheme="majorHAnsi" w:hAnsiTheme="majorHAnsi"/>
            <w:lang w:val="en-US"/>
          </w:rPr>
          <w:t>ed</w:t>
        </w:r>
      </w:ins>
      <w:del w:id="40" w:author="stephen ross" w:date="2018-05-08T09:40:00Z">
        <w:r w:rsidR="00A22EBB" w:rsidDel="00B75142">
          <w:rPr>
            <w:rFonts w:asciiTheme="majorHAnsi" w:hAnsiTheme="majorHAnsi"/>
            <w:lang w:val="en-US"/>
          </w:rPr>
          <w:delText>s</w:delText>
        </w:r>
      </w:del>
      <w:r w:rsidR="002277CF">
        <w:rPr>
          <w:rFonts w:asciiTheme="majorHAnsi" w:hAnsiTheme="majorHAnsi"/>
          <w:lang w:val="en-US"/>
        </w:rPr>
        <w:t xml:space="preserve"> in 1939 to live</w:t>
      </w:r>
      <w:r w:rsidR="00E0136F">
        <w:rPr>
          <w:rFonts w:asciiTheme="majorHAnsi" w:hAnsiTheme="majorHAnsi"/>
          <w:lang w:val="en-US"/>
        </w:rPr>
        <w:t xml:space="preserve"> under the dictatorship of Francisco Franco </w:t>
      </w:r>
      <w:r w:rsidR="00C15978">
        <w:rPr>
          <w:rFonts w:asciiTheme="majorHAnsi" w:hAnsiTheme="majorHAnsi"/>
          <w:lang w:val="en-US"/>
        </w:rPr>
        <w:t xml:space="preserve">in </w:t>
      </w:r>
      <w:r w:rsidR="004F159A">
        <w:rPr>
          <w:rFonts w:asciiTheme="majorHAnsi" w:hAnsiTheme="majorHAnsi"/>
          <w:lang w:val="en-US"/>
        </w:rPr>
        <w:t xml:space="preserve">what </w:t>
      </w:r>
      <w:r w:rsidR="00AA04E2">
        <w:rPr>
          <w:rFonts w:asciiTheme="majorHAnsi" w:hAnsiTheme="majorHAnsi"/>
          <w:lang w:val="en-US"/>
        </w:rPr>
        <w:t>he</w:t>
      </w:r>
      <w:r w:rsidR="004F159A">
        <w:rPr>
          <w:rFonts w:asciiTheme="majorHAnsi" w:hAnsiTheme="majorHAnsi"/>
          <w:lang w:val="en-US"/>
        </w:rPr>
        <w:t xml:space="preserve"> </w:t>
      </w:r>
      <w:r w:rsidR="00AA04E2">
        <w:rPr>
          <w:rFonts w:asciiTheme="majorHAnsi" w:hAnsiTheme="majorHAnsi"/>
          <w:lang w:val="en-US"/>
        </w:rPr>
        <w:t>call</w:t>
      </w:r>
      <w:ins w:id="41" w:author="stephen ross" w:date="2018-05-08T09:40:00Z">
        <w:r w:rsidR="00B75142">
          <w:rPr>
            <w:rFonts w:asciiTheme="majorHAnsi" w:hAnsiTheme="majorHAnsi"/>
            <w:lang w:val="en-US"/>
          </w:rPr>
          <w:t>ed</w:t>
        </w:r>
      </w:ins>
      <w:del w:id="42" w:author="stephen ross" w:date="2018-05-08T09:40:00Z">
        <w:r w:rsidR="00AA04E2" w:rsidDel="00B75142">
          <w:rPr>
            <w:rFonts w:asciiTheme="majorHAnsi" w:hAnsiTheme="majorHAnsi"/>
            <w:lang w:val="en-US"/>
          </w:rPr>
          <w:delText>s</w:delText>
        </w:r>
      </w:del>
      <w:r w:rsidR="00B11D3C">
        <w:rPr>
          <w:rFonts w:asciiTheme="majorHAnsi" w:hAnsiTheme="majorHAnsi"/>
          <w:lang w:val="en-US"/>
        </w:rPr>
        <w:t xml:space="preserve"> </w:t>
      </w:r>
      <w:r w:rsidR="00C15978">
        <w:rPr>
          <w:rFonts w:asciiTheme="majorHAnsi" w:hAnsiTheme="majorHAnsi"/>
          <w:lang w:val="en-US"/>
        </w:rPr>
        <w:t>“</w:t>
      </w:r>
      <w:proofErr w:type="spellStart"/>
      <w:r w:rsidR="00C15978">
        <w:rPr>
          <w:rFonts w:asciiTheme="majorHAnsi" w:hAnsiTheme="majorHAnsi"/>
          <w:lang w:val="en-US"/>
        </w:rPr>
        <w:t>exilio</w:t>
      </w:r>
      <w:proofErr w:type="spellEnd"/>
      <w:r w:rsidR="00C15978">
        <w:rPr>
          <w:rFonts w:asciiTheme="majorHAnsi" w:hAnsiTheme="majorHAnsi"/>
          <w:lang w:val="en-US"/>
        </w:rPr>
        <w:t xml:space="preserve"> interior” [“internal exile”</w:t>
      </w:r>
      <w:r w:rsidR="00E0136F">
        <w:rPr>
          <w:rFonts w:asciiTheme="majorHAnsi" w:hAnsiTheme="majorHAnsi"/>
          <w:lang w:val="en-US"/>
        </w:rPr>
        <w:t>]</w:t>
      </w:r>
      <w:r>
        <w:rPr>
          <w:rFonts w:asciiTheme="majorHAnsi" w:hAnsiTheme="majorHAnsi"/>
          <w:lang w:val="en-US"/>
        </w:rPr>
        <w:t>.</w:t>
      </w:r>
    </w:p>
    <w:p w14:paraId="7FE4F111" w14:textId="0D011A95" w:rsidR="004653B0" w:rsidRDefault="004653B0" w:rsidP="002277CF">
      <w:pPr>
        <w:rPr>
          <w:rFonts w:asciiTheme="majorHAnsi" w:hAnsiTheme="majorHAnsi"/>
          <w:lang w:val="en-US"/>
        </w:rPr>
      </w:pPr>
    </w:p>
    <w:p w14:paraId="7E656DEA" w14:textId="10184626" w:rsidR="004653B0" w:rsidRDefault="004653B0" w:rsidP="002277CF">
      <w:pPr>
        <w:rPr>
          <w:rFonts w:asciiTheme="majorHAnsi" w:hAnsiTheme="majorHAnsi"/>
          <w:lang w:val="en-US"/>
        </w:rPr>
      </w:pPr>
      <w:r>
        <w:rPr>
          <w:rFonts w:asciiTheme="majorHAnsi" w:hAnsiTheme="majorHAnsi"/>
          <w:lang w:val="en-US"/>
        </w:rPr>
        <w:t xml:space="preserve">The creation of the category “Generation of ’27” illustrates how </w:t>
      </w:r>
      <w:r w:rsidR="006E10C8">
        <w:rPr>
          <w:rFonts w:asciiTheme="majorHAnsi" w:hAnsiTheme="majorHAnsi"/>
          <w:lang w:val="en-US"/>
        </w:rPr>
        <w:t>canon formation</w:t>
      </w:r>
      <w:r>
        <w:rPr>
          <w:rFonts w:asciiTheme="majorHAnsi" w:hAnsiTheme="majorHAnsi"/>
          <w:lang w:val="en-US"/>
        </w:rPr>
        <w:t xml:space="preserve"> h</w:t>
      </w:r>
      <w:r w:rsidR="00EB5B3A">
        <w:rPr>
          <w:rFonts w:asciiTheme="majorHAnsi" w:hAnsiTheme="majorHAnsi"/>
          <w:lang w:val="en-US"/>
        </w:rPr>
        <w:t xml:space="preserve">as often silenced </w:t>
      </w:r>
      <w:r>
        <w:rPr>
          <w:rFonts w:asciiTheme="majorHAnsi" w:hAnsiTheme="majorHAnsi"/>
          <w:lang w:val="en-US"/>
        </w:rPr>
        <w:t>the female voice. Although women</w:t>
      </w:r>
      <w:r w:rsidR="00667975">
        <w:rPr>
          <w:rFonts w:asciiTheme="majorHAnsi" w:hAnsiTheme="majorHAnsi"/>
          <w:lang w:val="en-US"/>
        </w:rPr>
        <w:t>, in spite of their unequal access to education,</w:t>
      </w:r>
      <w:r>
        <w:rPr>
          <w:rFonts w:asciiTheme="majorHAnsi" w:hAnsiTheme="majorHAnsi"/>
          <w:lang w:val="en-US"/>
        </w:rPr>
        <w:t xml:space="preserve"> </w:t>
      </w:r>
      <w:r w:rsidR="000550D0">
        <w:rPr>
          <w:rFonts w:asciiTheme="majorHAnsi" w:hAnsiTheme="majorHAnsi"/>
          <w:lang w:val="en-US"/>
        </w:rPr>
        <w:t>partook</w:t>
      </w:r>
      <w:r>
        <w:rPr>
          <w:rFonts w:asciiTheme="majorHAnsi" w:hAnsiTheme="majorHAnsi"/>
          <w:lang w:val="en-US"/>
        </w:rPr>
        <w:t xml:space="preserve"> in the creative fervor that overtook Spain in the late 1920s and early 1930s,</w:t>
      </w:r>
      <w:r w:rsidR="006E10C8">
        <w:rPr>
          <w:rFonts w:asciiTheme="majorHAnsi" w:hAnsiTheme="majorHAnsi"/>
          <w:lang w:val="en-US"/>
        </w:rPr>
        <w:t xml:space="preserve"> their work was long undervalued or simply excluded from literary</w:t>
      </w:r>
      <w:r w:rsidR="00652D02">
        <w:rPr>
          <w:rFonts w:asciiTheme="majorHAnsi" w:hAnsiTheme="majorHAnsi"/>
          <w:lang w:val="en-US"/>
        </w:rPr>
        <w:t>, intellectual, and</w:t>
      </w:r>
      <w:r w:rsidR="006E10C8">
        <w:rPr>
          <w:rFonts w:asciiTheme="majorHAnsi" w:hAnsiTheme="majorHAnsi"/>
          <w:lang w:val="en-US"/>
        </w:rPr>
        <w:t xml:space="preserve"> art</w:t>
      </w:r>
      <w:r w:rsidR="00EB5B3A">
        <w:rPr>
          <w:rFonts w:asciiTheme="majorHAnsi" w:hAnsiTheme="majorHAnsi"/>
          <w:lang w:val="en-US"/>
        </w:rPr>
        <w:t>istic</w:t>
      </w:r>
      <w:r w:rsidR="006E10C8">
        <w:rPr>
          <w:rFonts w:asciiTheme="majorHAnsi" w:hAnsiTheme="majorHAnsi"/>
          <w:lang w:val="en-US"/>
        </w:rPr>
        <w:t xml:space="preserve"> histories of Spain. </w:t>
      </w:r>
    </w:p>
    <w:p w14:paraId="665C689E" w14:textId="022651F0" w:rsidR="0052085D" w:rsidRDefault="0052085D" w:rsidP="002277CF">
      <w:pPr>
        <w:rPr>
          <w:rFonts w:asciiTheme="majorHAnsi" w:hAnsiTheme="majorHAnsi"/>
          <w:lang w:val="en-US"/>
        </w:rPr>
      </w:pPr>
    </w:p>
    <w:p w14:paraId="1322242E" w14:textId="1D92647B" w:rsidR="0052085D" w:rsidRDefault="0052085D" w:rsidP="002277CF">
      <w:pPr>
        <w:rPr>
          <w:rFonts w:asciiTheme="majorHAnsi" w:hAnsiTheme="majorHAnsi"/>
          <w:lang w:val="en-US"/>
        </w:rPr>
      </w:pPr>
      <w:r>
        <w:rPr>
          <w:rFonts w:asciiTheme="majorHAnsi" w:hAnsiTheme="majorHAnsi"/>
          <w:lang w:val="en-US"/>
        </w:rPr>
        <w:t xml:space="preserve">The women of 1927 are </w:t>
      </w:r>
      <w:r w:rsidR="00870671">
        <w:rPr>
          <w:rFonts w:asciiTheme="majorHAnsi" w:hAnsiTheme="majorHAnsi"/>
          <w:lang w:val="en-US"/>
        </w:rPr>
        <w:t>many</w:t>
      </w:r>
      <w:r>
        <w:rPr>
          <w:rFonts w:asciiTheme="majorHAnsi" w:hAnsiTheme="majorHAnsi"/>
          <w:lang w:val="en-US"/>
        </w:rPr>
        <w:t xml:space="preserve"> and it is difficult to </w:t>
      </w:r>
      <w:r w:rsidR="008D7886">
        <w:rPr>
          <w:rFonts w:asciiTheme="majorHAnsi" w:hAnsiTheme="majorHAnsi"/>
          <w:lang w:val="en-US"/>
        </w:rPr>
        <w:t>compose</w:t>
      </w:r>
      <w:r w:rsidR="00870671">
        <w:rPr>
          <w:rFonts w:asciiTheme="majorHAnsi" w:hAnsiTheme="majorHAnsi"/>
          <w:lang w:val="en-US"/>
        </w:rPr>
        <w:t xml:space="preserve"> a comprehensive list</w:t>
      </w:r>
      <w:r w:rsidR="00946B03">
        <w:rPr>
          <w:rFonts w:asciiTheme="majorHAnsi" w:hAnsiTheme="majorHAnsi"/>
          <w:lang w:val="en-US"/>
        </w:rPr>
        <w:t xml:space="preserve"> of the members</w:t>
      </w:r>
      <w:r>
        <w:rPr>
          <w:rFonts w:asciiTheme="majorHAnsi" w:hAnsiTheme="majorHAnsi"/>
          <w:lang w:val="en-US"/>
        </w:rPr>
        <w:t xml:space="preserve"> without leaving some names out. </w:t>
      </w:r>
      <w:r w:rsidR="004C3822">
        <w:rPr>
          <w:rFonts w:asciiTheme="majorHAnsi" w:hAnsiTheme="majorHAnsi"/>
          <w:lang w:val="en-US"/>
        </w:rPr>
        <w:t>If</w:t>
      </w:r>
      <w:r w:rsidR="00C60468">
        <w:rPr>
          <w:rFonts w:asciiTheme="majorHAnsi" w:hAnsiTheme="majorHAnsi"/>
          <w:lang w:val="en-US"/>
        </w:rPr>
        <w:t xml:space="preserve"> </w:t>
      </w:r>
      <w:r w:rsidR="004C3822">
        <w:rPr>
          <w:rFonts w:asciiTheme="majorHAnsi" w:hAnsiTheme="majorHAnsi"/>
          <w:lang w:val="en-US"/>
        </w:rPr>
        <w:t xml:space="preserve">one </w:t>
      </w:r>
      <w:r w:rsidR="009D5A02">
        <w:rPr>
          <w:rFonts w:asciiTheme="majorHAnsi" w:hAnsiTheme="majorHAnsi"/>
          <w:lang w:val="en-US"/>
        </w:rPr>
        <w:t>considers</w:t>
      </w:r>
      <w:r>
        <w:rPr>
          <w:rFonts w:asciiTheme="majorHAnsi" w:hAnsiTheme="majorHAnsi"/>
          <w:lang w:val="en-US"/>
        </w:rPr>
        <w:t xml:space="preserve"> the Generation of 1927 strictly </w:t>
      </w:r>
      <w:r w:rsidR="004C3822">
        <w:rPr>
          <w:rFonts w:asciiTheme="majorHAnsi" w:hAnsiTheme="majorHAnsi"/>
          <w:lang w:val="en-US"/>
        </w:rPr>
        <w:t xml:space="preserve">as </w:t>
      </w:r>
      <w:r>
        <w:rPr>
          <w:rFonts w:asciiTheme="majorHAnsi" w:hAnsiTheme="majorHAnsi"/>
          <w:lang w:val="en-US"/>
        </w:rPr>
        <w:t xml:space="preserve">a group of poets, the list of the women </w:t>
      </w:r>
      <w:r w:rsidR="009D5A02">
        <w:rPr>
          <w:rFonts w:asciiTheme="majorHAnsi" w:hAnsiTheme="majorHAnsi"/>
          <w:lang w:val="en-US"/>
        </w:rPr>
        <w:t>would</w:t>
      </w:r>
      <w:r>
        <w:rPr>
          <w:rFonts w:asciiTheme="majorHAnsi" w:hAnsiTheme="majorHAnsi"/>
          <w:lang w:val="en-US"/>
        </w:rPr>
        <w:t xml:space="preserve"> include </w:t>
      </w:r>
      <w:del w:id="43" w:author="stephen ross" w:date="2018-05-08T09:40:00Z">
        <w:r w:rsidDel="003608CA">
          <w:rPr>
            <w:rFonts w:asciiTheme="majorHAnsi" w:hAnsiTheme="majorHAnsi"/>
            <w:lang w:val="en-US"/>
          </w:rPr>
          <w:delText>the names</w:delText>
        </w:r>
        <w:r w:rsidR="004C3822" w:rsidDel="003608CA">
          <w:rPr>
            <w:rFonts w:asciiTheme="majorHAnsi" w:hAnsiTheme="majorHAnsi"/>
            <w:lang w:val="en-US"/>
          </w:rPr>
          <w:delText xml:space="preserve"> such as </w:delText>
        </w:r>
      </w:del>
      <w:r>
        <w:rPr>
          <w:rFonts w:asciiTheme="majorHAnsi" w:hAnsiTheme="majorHAnsi"/>
          <w:lang w:val="en-US"/>
        </w:rPr>
        <w:t>Concha Méndez</w:t>
      </w:r>
      <w:r w:rsidR="00870671">
        <w:rPr>
          <w:rFonts w:asciiTheme="majorHAnsi" w:hAnsiTheme="majorHAnsi"/>
          <w:lang w:val="en-US"/>
        </w:rPr>
        <w:t xml:space="preserve"> (1898</w:t>
      </w:r>
      <w:r w:rsidR="00A61F0F">
        <w:rPr>
          <w:rFonts w:asciiTheme="majorHAnsi" w:hAnsiTheme="majorHAnsi"/>
          <w:lang w:val="en-US"/>
        </w:rPr>
        <w:t>-</w:t>
      </w:r>
      <w:r w:rsidR="00870671">
        <w:rPr>
          <w:rFonts w:asciiTheme="majorHAnsi" w:hAnsiTheme="majorHAnsi"/>
          <w:lang w:val="en-US"/>
        </w:rPr>
        <w:t>1986)</w:t>
      </w:r>
      <w:r>
        <w:rPr>
          <w:rFonts w:asciiTheme="majorHAnsi" w:hAnsiTheme="majorHAnsi"/>
          <w:lang w:val="en-US"/>
        </w:rPr>
        <w:t xml:space="preserve">, </w:t>
      </w:r>
      <w:proofErr w:type="spellStart"/>
      <w:r w:rsidR="00870671">
        <w:rPr>
          <w:rFonts w:asciiTheme="majorHAnsi" w:hAnsiTheme="majorHAnsi"/>
          <w:lang w:val="en-US"/>
        </w:rPr>
        <w:t>María</w:t>
      </w:r>
      <w:proofErr w:type="spellEnd"/>
      <w:r w:rsidR="00870671">
        <w:rPr>
          <w:rFonts w:asciiTheme="majorHAnsi" w:hAnsiTheme="majorHAnsi"/>
          <w:lang w:val="en-US"/>
        </w:rPr>
        <w:t xml:space="preserve"> Teresa León (1903 – 1988), </w:t>
      </w:r>
      <w:r>
        <w:rPr>
          <w:rFonts w:asciiTheme="majorHAnsi" w:hAnsiTheme="majorHAnsi"/>
          <w:lang w:val="en-US"/>
        </w:rPr>
        <w:t xml:space="preserve">Rosa </w:t>
      </w:r>
      <w:proofErr w:type="spellStart"/>
      <w:r>
        <w:rPr>
          <w:rFonts w:asciiTheme="majorHAnsi" w:hAnsiTheme="majorHAnsi"/>
          <w:lang w:val="en-US"/>
        </w:rPr>
        <w:t>Chacel</w:t>
      </w:r>
      <w:proofErr w:type="spellEnd"/>
      <w:r w:rsidR="00870671">
        <w:rPr>
          <w:rFonts w:asciiTheme="majorHAnsi" w:hAnsiTheme="majorHAnsi"/>
          <w:lang w:val="en-US"/>
        </w:rPr>
        <w:t xml:space="preserve"> (1898</w:t>
      </w:r>
      <w:r w:rsidR="00A61F0F">
        <w:rPr>
          <w:rFonts w:asciiTheme="majorHAnsi" w:hAnsiTheme="majorHAnsi"/>
          <w:lang w:val="en-US"/>
        </w:rPr>
        <w:t>-</w:t>
      </w:r>
      <w:r w:rsidR="00870671">
        <w:rPr>
          <w:rFonts w:asciiTheme="majorHAnsi" w:hAnsiTheme="majorHAnsi"/>
          <w:lang w:val="en-US"/>
        </w:rPr>
        <w:t>1994)</w:t>
      </w:r>
      <w:r>
        <w:rPr>
          <w:rFonts w:asciiTheme="majorHAnsi" w:hAnsiTheme="majorHAnsi"/>
          <w:lang w:val="en-US"/>
        </w:rPr>
        <w:t xml:space="preserve">, </w:t>
      </w:r>
      <w:r w:rsidR="00870671">
        <w:rPr>
          <w:rFonts w:asciiTheme="majorHAnsi" w:hAnsiTheme="majorHAnsi"/>
          <w:lang w:val="en-US"/>
        </w:rPr>
        <w:t xml:space="preserve">Ernestina de </w:t>
      </w:r>
      <w:proofErr w:type="spellStart"/>
      <w:r w:rsidR="00870671">
        <w:rPr>
          <w:rFonts w:asciiTheme="majorHAnsi" w:hAnsiTheme="majorHAnsi"/>
          <w:lang w:val="en-US"/>
        </w:rPr>
        <w:t>Champourcín</w:t>
      </w:r>
      <w:proofErr w:type="spellEnd"/>
      <w:r w:rsidR="00870671">
        <w:rPr>
          <w:rFonts w:asciiTheme="majorHAnsi" w:hAnsiTheme="majorHAnsi"/>
          <w:lang w:val="en-US"/>
        </w:rPr>
        <w:t xml:space="preserve"> (1905</w:t>
      </w:r>
      <w:r w:rsidR="00A61F0F">
        <w:rPr>
          <w:rFonts w:asciiTheme="majorHAnsi" w:hAnsiTheme="majorHAnsi"/>
          <w:lang w:val="en-US"/>
        </w:rPr>
        <w:t>-</w:t>
      </w:r>
      <w:r w:rsidR="00870671">
        <w:rPr>
          <w:rFonts w:asciiTheme="majorHAnsi" w:hAnsiTheme="majorHAnsi"/>
          <w:lang w:val="en-US"/>
        </w:rPr>
        <w:t xml:space="preserve">1999), and </w:t>
      </w:r>
      <w:r>
        <w:rPr>
          <w:rFonts w:asciiTheme="majorHAnsi" w:hAnsiTheme="majorHAnsi"/>
          <w:lang w:val="en-US"/>
        </w:rPr>
        <w:t>Josefina de la Torre</w:t>
      </w:r>
      <w:r w:rsidR="00870671">
        <w:rPr>
          <w:rFonts w:asciiTheme="majorHAnsi" w:hAnsiTheme="majorHAnsi"/>
          <w:lang w:val="en-US"/>
        </w:rPr>
        <w:t xml:space="preserve"> (1907</w:t>
      </w:r>
      <w:r w:rsidR="00A61F0F">
        <w:rPr>
          <w:rFonts w:asciiTheme="majorHAnsi" w:hAnsiTheme="majorHAnsi"/>
          <w:lang w:val="en-US"/>
        </w:rPr>
        <w:t>-</w:t>
      </w:r>
      <w:r w:rsidR="00870671">
        <w:rPr>
          <w:rFonts w:asciiTheme="majorHAnsi" w:hAnsiTheme="majorHAnsi"/>
          <w:lang w:val="en-US"/>
        </w:rPr>
        <w:t xml:space="preserve">2002). If the term </w:t>
      </w:r>
      <w:r w:rsidR="004C3822">
        <w:rPr>
          <w:rFonts w:asciiTheme="majorHAnsi" w:hAnsiTheme="majorHAnsi"/>
          <w:lang w:val="en-US"/>
        </w:rPr>
        <w:t>were to</w:t>
      </w:r>
      <w:r w:rsidR="00870671">
        <w:rPr>
          <w:rFonts w:asciiTheme="majorHAnsi" w:hAnsiTheme="majorHAnsi"/>
          <w:lang w:val="en-US"/>
        </w:rPr>
        <w:t xml:space="preserve"> include visual artists, </w:t>
      </w:r>
      <w:proofErr w:type="spellStart"/>
      <w:r w:rsidR="00870671">
        <w:rPr>
          <w:rFonts w:asciiTheme="majorHAnsi" w:hAnsiTheme="majorHAnsi"/>
          <w:lang w:val="en-US"/>
        </w:rPr>
        <w:t>Marga</w:t>
      </w:r>
      <w:proofErr w:type="spellEnd"/>
      <w:r w:rsidR="00870671">
        <w:rPr>
          <w:rFonts w:asciiTheme="majorHAnsi" w:hAnsiTheme="majorHAnsi"/>
          <w:lang w:val="en-US"/>
        </w:rPr>
        <w:t xml:space="preserve"> Gil </w:t>
      </w:r>
      <w:proofErr w:type="spellStart"/>
      <w:r w:rsidR="00870671">
        <w:rPr>
          <w:rFonts w:asciiTheme="majorHAnsi" w:hAnsiTheme="majorHAnsi"/>
          <w:lang w:val="en-US"/>
        </w:rPr>
        <w:t>Röesset</w:t>
      </w:r>
      <w:proofErr w:type="spellEnd"/>
      <w:r w:rsidR="00870671">
        <w:rPr>
          <w:rFonts w:asciiTheme="majorHAnsi" w:hAnsiTheme="majorHAnsi"/>
          <w:lang w:val="en-US"/>
        </w:rPr>
        <w:t xml:space="preserve"> (1908</w:t>
      </w:r>
      <w:r w:rsidR="00A61F0F">
        <w:rPr>
          <w:rFonts w:asciiTheme="majorHAnsi" w:hAnsiTheme="majorHAnsi"/>
          <w:lang w:val="en-US"/>
        </w:rPr>
        <w:t>-</w:t>
      </w:r>
      <w:r w:rsidR="00870671">
        <w:rPr>
          <w:rFonts w:asciiTheme="majorHAnsi" w:hAnsiTheme="majorHAnsi"/>
          <w:lang w:val="en-US"/>
        </w:rPr>
        <w:t xml:space="preserve">1932), </w:t>
      </w:r>
      <w:proofErr w:type="spellStart"/>
      <w:r w:rsidR="00870671">
        <w:rPr>
          <w:rFonts w:asciiTheme="majorHAnsi" w:hAnsiTheme="majorHAnsi"/>
          <w:lang w:val="en-US"/>
        </w:rPr>
        <w:t>Maruja</w:t>
      </w:r>
      <w:proofErr w:type="spellEnd"/>
      <w:r w:rsidR="00870671">
        <w:rPr>
          <w:rFonts w:asciiTheme="majorHAnsi" w:hAnsiTheme="majorHAnsi"/>
          <w:lang w:val="en-US"/>
        </w:rPr>
        <w:t xml:space="preserve"> </w:t>
      </w:r>
      <w:proofErr w:type="spellStart"/>
      <w:r w:rsidR="00870671">
        <w:rPr>
          <w:rFonts w:asciiTheme="majorHAnsi" w:hAnsiTheme="majorHAnsi"/>
          <w:lang w:val="en-US"/>
        </w:rPr>
        <w:t>Mallo</w:t>
      </w:r>
      <w:proofErr w:type="spellEnd"/>
      <w:r w:rsidR="00870671">
        <w:rPr>
          <w:rFonts w:asciiTheme="majorHAnsi" w:hAnsiTheme="majorHAnsi"/>
          <w:lang w:val="en-US"/>
        </w:rPr>
        <w:t xml:space="preserve"> (1902</w:t>
      </w:r>
      <w:r w:rsidR="00A61F0F">
        <w:rPr>
          <w:rFonts w:asciiTheme="majorHAnsi" w:hAnsiTheme="majorHAnsi"/>
          <w:lang w:val="en-US"/>
        </w:rPr>
        <w:t>-</w:t>
      </w:r>
      <w:r w:rsidR="00870671">
        <w:rPr>
          <w:rFonts w:asciiTheme="majorHAnsi" w:hAnsiTheme="majorHAnsi"/>
          <w:lang w:val="en-US"/>
        </w:rPr>
        <w:t xml:space="preserve">1995), </w:t>
      </w:r>
      <w:r w:rsidR="009D5A02">
        <w:rPr>
          <w:rFonts w:asciiTheme="majorHAnsi" w:hAnsiTheme="majorHAnsi"/>
          <w:lang w:val="en-CA"/>
        </w:rPr>
        <w:t xml:space="preserve">Margarita </w:t>
      </w:r>
      <w:proofErr w:type="spellStart"/>
      <w:r w:rsidR="009D5A02">
        <w:rPr>
          <w:rFonts w:asciiTheme="majorHAnsi" w:hAnsiTheme="majorHAnsi"/>
          <w:lang w:val="en-CA"/>
        </w:rPr>
        <w:t>Manso</w:t>
      </w:r>
      <w:proofErr w:type="spellEnd"/>
      <w:r w:rsidR="009D5A02">
        <w:rPr>
          <w:rFonts w:asciiTheme="majorHAnsi" w:hAnsiTheme="majorHAnsi"/>
          <w:lang w:val="en-CA"/>
        </w:rPr>
        <w:t xml:space="preserve"> (1908-1960), </w:t>
      </w:r>
      <w:r w:rsidR="00870671">
        <w:rPr>
          <w:rFonts w:asciiTheme="majorHAnsi" w:hAnsiTheme="majorHAnsi"/>
          <w:lang w:val="en-US"/>
        </w:rPr>
        <w:t xml:space="preserve">and </w:t>
      </w:r>
      <w:proofErr w:type="spellStart"/>
      <w:r w:rsidR="00870671">
        <w:rPr>
          <w:rFonts w:asciiTheme="majorHAnsi" w:hAnsiTheme="majorHAnsi"/>
          <w:lang w:val="en-US"/>
        </w:rPr>
        <w:t>Ángeles</w:t>
      </w:r>
      <w:proofErr w:type="spellEnd"/>
      <w:r w:rsidR="00870671">
        <w:rPr>
          <w:rFonts w:asciiTheme="majorHAnsi" w:hAnsiTheme="majorHAnsi"/>
          <w:lang w:val="en-US"/>
        </w:rPr>
        <w:t xml:space="preserve"> Santos (1911</w:t>
      </w:r>
      <w:r w:rsidR="00A61F0F">
        <w:rPr>
          <w:rFonts w:asciiTheme="majorHAnsi" w:hAnsiTheme="majorHAnsi"/>
          <w:lang w:val="en-US"/>
        </w:rPr>
        <w:t>-</w:t>
      </w:r>
      <w:r w:rsidR="00870671">
        <w:rPr>
          <w:rFonts w:asciiTheme="majorHAnsi" w:hAnsiTheme="majorHAnsi"/>
          <w:lang w:val="en-US"/>
        </w:rPr>
        <w:t xml:space="preserve">2013) would join the list of members. Philosopher </w:t>
      </w:r>
      <w:proofErr w:type="spellStart"/>
      <w:r w:rsidR="00870671">
        <w:rPr>
          <w:rFonts w:asciiTheme="majorHAnsi" w:hAnsiTheme="majorHAnsi"/>
          <w:lang w:val="en-US"/>
        </w:rPr>
        <w:t>María</w:t>
      </w:r>
      <w:proofErr w:type="spellEnd"/>
      <w:r w:rsidR="00870671">
        <w:rPr>
          <w:rFonts w:asciiTheme="majorHAnsi" w:hAnsiTheme="majorHAnsi"/>
          <w:lang w:val="en-US"/>
        </w:rPr>
        <w:t xml:space="preserve"> Zambrano (1904</w:t>
      </w:r>
      <w:r w:rsidR="00A61F0F">
        <w:rPr>
          <w:rFonts w:asciiTheme="majorHAnsi" w:hAnsiTheme="majorHAnsi"/>
          <w:lang w:val="en-US"/>
        </w:rPr>
        <w:t>-</w:t>
      </w:r>
      <w:r w:rsidR="00870671">
        <w:rPr>
          <w:rFonts w:asciiTheme="majorHAnsi" w:hAnsiTheme="majorHAnsi"/>
          <w:lang w:val="en-US"/>
        </w:rPr>
        <w:t xml:space="preserve">1991) should also take her rightful place alongside her generational colleagues. </w:t>
      </w:r>
    </w:p>
    <w:p w14:paraId="0C97D88D" w14:textId="385B50BF" w:rsidR="000550D0" w:rsidRDefault="000550D0" w:rsidP="002277CF">
      <w:pPr>
        <w:rPr>
          <w:rFonts w:asciiTheme="majorHAnsi" w:hAnsiTheme="majorHAnsi"/>
          <w:lang w:val="en-CA"/>
        </w:rPr>
      </w:pPr>
    </w:p>
    <w:p w14:paraId="223579B8" w14:textId="710295EB" w:rsidR="000550D0" w:rsidRDefault="000550D0" w:rsidP="002277CF">
      <w:pPr>
        <w:rPr>
          <w:rFonts w:asciiTheme="majorHAnsi" w:hAnsiTheme="majorHAnsi"/>
          <w:lang w:val="en-CA"/>
        </w:rPr>
      </w:pPr>
      <w:r>
        <w:rPr>
          <w:rFonts w:asciiTheme="majorHAnsi" w:hAnsiTheme="majorHAnsi"/>
          <w:lang w:val="en-CA"/>
        </w:rPr>
        <w:t xml:space="preserve">The women of the Generation of ’27 have become known </w:t>
      </w:r>
      <w:r w:rsidR="0045394A">
        <w:rPr>
          <w:rFonts w:asciiTheme="majorHAnsi" w:hAnsiTheme="majorHAnsi"/>
          <w:lang w:val="en-CA"/>
        </w:rPr>
        <w:t>as</w:t>
      </w:r>
      <w:r>
        <w:rPr>
          <w:rFonts w:asciiTheme="majorHAnsi" w:hAnsiTheme="majorHAnsi"/>
          <w:lang w:val="en-CA"/>
        </w:rPr>
        <w:t xml:space="preserve"> </w:t>
      </w:r>
      <w:r>
        <w:rPr>
          <w:rFonts w:asciiTheme="majorHAnsi" w:hAnsiTheme="majorHAnsi"/>
          <w:i/>
          <w:lang w:val="en-CA"/>
        </w:rPr>
        <w:t xml:space="preserve">Las </w:t>
      </w:r>
      <w:proofErr w:type="spellStart"/>
      <w:r>
        <w:rPr>
          <w:rFonts w:asciiTheme="majorHAnsi" w:hAnsiTheme="majorHAnsi"/>
          <w:i/>
          <w:lang w:val="en-CA"/>
        </w:rPr>
        <w:t>Sinsombrero</w:t>
      </w:r>
      <w:proofErr w:type="spellEnd"/>
      <w:r w:rsidR="00BF364D">
        <w:rPr>
          <w:rFonts w:asciiTheme="majorHAnsi" w:hAnsiTheme="majorHAnsi"/>
          <w:lang w:val="en-CA"/>
        </w:rPr>
        <w:t xml:space="preserve"> (</w:t>
      </w:r>
      <w:r>
        <w:rPr>
          <w:rFonts w:asciiTheme="majorHAnsi" w:hAnsiTheme="majorHAnsi"/>
          <w:lang w:val="en-CA"/>
        </w:rPr>
        <w:t>roughly translated “Women Without Hats”</w:t>
      </w:r>
      <w:r w:rsidR="00BF364D">
        <w:rPr>
          <w:rFonts w:asciiTheme="majorHAnsi" w:hAnsiTheme="majorHAnsi"/>
          <w:lang w:val="en-CA"/>
        </w:rPr>
        <w:t>),</w:t>
      </w:r>
      <w:r>
        <w:rPr>
          <w:rFonts w:asciiTheme="majorHAnsi" w:hAnsiTheme="majorHAnsi"/>
          <w:lang w:val="en-CA"/>
        </w:rPr>
        <w:t xml:space="preserve"> a term derived from an </w:t>
      </w:r>
      <w:r w:rsidR="00F13601">
        <w:rPr>
          <w:rFonts w:asciiTheme="majorHAnsi" w:hAnsiTheme="majorHAnsi"/>
          <w:lang w:val="en-CA"/>
        </w:rPr>
        <w:t xml:space="preserve">anecdote told by </w:t>
      </w:r>
      <w:proofErr w:type="spellStart"/>
      <w:r w:rsidR="00F13601">
        <w:rPr>
          <w:rFonts w:asciiTheme="majorHAnsi" w:hAnsiTheme="majorHAnsi"/>
          <w:lang w:val="en-CA"/>
        </w:rPr>
        <w:t>Mallo</w:t>
      </w:r>
      <w:proofErr w:type="spellEnd"/>
      <w:r w:rsidR="00F13601">
        <w:rPr>
          <w:rFonts w:asciiTheme="majorHAnsi" w:hAnsiTheme="majorHAnsi"/>
          <w:lang w:val="en-CA"/>
        </w:rPr>
        <w:t xml:space="preserve">. One day, likely at the beginning of the 1920s, </w:t>
      </w:r>
      <w:proofErr w:type="spellStart"/>
      <w:r w:rsidR="00F13601">
        <w:rPr>
          <w:rFonts w:asciiTheme="majorHAnsi" w:hAnsiTheme="majorHAnsi"/>
          <w:lang w:val="en-CA"/>
        </w:rPr>
        <w:t>Mallo</w:t>
      </w:r>
      <w:proofErr w:type="spellEnd"/>
      <w:r w:rsidR="00F13601">
        <w:rPr>
          <w:rFonts w:asciiTheme="majorHAnsi" w:hAnsiTheme="majorHAnsi"/>
          <w:lang w:val="en-CA"/>
        </w:rPr>
        <w:t xml:space="preserve">, along with </w:t>
      </w:r>
      <w:proofErr w:type="spellStart"/>
      <w:r w:rsidR="00F13601">
        <w:rPr>
          <w:rFonts w:asciiTheme="majorHAnsi" w:hAnsiTheme="majorHAnsi"/>
          <w:lang w:val="en-CA"/>
        </w:rPr>
        <w:t>Manso</w:t>
      </w:r>
      <w:proofErr w:type="spellEnd"/>
      <w:r w:rsidR="00F13601">
        <w:rPr>
          <w:rFonts w:asciiTheme="majorHAnsi" w:hAnsiTheme="majorHAnsi"/>
          <w:lang w:val="en-CA"/>
        </w:rPr>
        <w:t xml:space="preserve">, </w:t>
      </w:r>
      <w:proofErr w:type="spellStart"/>
      <w:r w:rsidR="00F13601">
        <w:rPr>
          <w:rFonts w:asciiTheme="majorHAnsi" w:hAnsiTheme="majorHAnsi"/>
          <w:lang w:val="en-CA"/>
        </w:rPr>
        <w:t>Dalí</w:t>
      </w:r>
      <w:proofErr w:type="spellEnd"/>
      <w:r w:rsidR="00F13601">
        <w:rPr>
          <w:rFonts w:asciiTheme="majorHAnsi" w:hAnsiTheme="majorHAnsi"/>
          <w:lang w:val="en-CA"/>
        </w:rPr>
        <w:t xml:space="preserve">, and Lorca decided to take off their hats as they </w:t>
      </w:r>
      <w:r w:rsidR="0074018F">
        <w:rPr>
          <w:rFonts w:asciiTheme="majorHAnsi" w:hAnsiTheme="majorHAnsi"/>
          <w:lang w:val="en-CA"/>
        </w:rPr>
        <w:t>were taking a</w:t>
      </w:r>
      <w:r w:rsidR="00F13601">
        <w:rPr>
          <w:rFonts w:asciiTheme="majorHAnsi" w:hAnsiTheme="majorHAnsi"/>
          <w:lang w:val="en-CA"/>
        </w:rPr>
        <w:t xml:space="preserve"> stroll along the </w:t>
      </w:r>
      <w:proofErr w:type="spellStart"/>
      <w:r w:rsidRPr="0074018F">
        <w:rPr>
          <w:rFonts w:asciiTheme="majorHAnsi" w:hAnsiTheme="majorHAnsi"/>
          <w:lang w:val="en-CA"/>
        </w:rPr>
        <w:t>Puerta</w:t>
      </w:r>
      <w:proofErr w:type="spellEnd"/>
      <w:r w:rsidRPr="0074018F">
        <w:rPr>
          <w:rFonts w:asciiTheme="majorHAnsi" w:hAnsiTheme="majorHAnsi"/>
          <w:lang w:val="en-CA"/>
        </w:rPr>
        <w:t xml:space="preserve"> del Sol</w:t>
      </w:r>
      <w:r>
        <w:rPr>
          <w:rFonts w:asciiTheme="majorHAnsi" w:hAnsiTheme="majorHAnsi"/>
          <w:lang w:val="en-CA"/>
        </w:rPr>
        <w:t xml:space="preserve"> in the heart of Madrid</w:t>
      </w:r>
      <w:r w:rsidR="00F13601">
        <w:rPr>
          <w:rFonts w:asciiTheme="majorHAnsi" w:hAnsiTheme="majorHAnsi"/>
          <w:lang w:val="en-CA"/>
        </w:rPr>
        <w:t xml:space="preserve">. As </w:t>
      </w:r>
      <w:proofErr w:type="spellStart"/>
      <w:r w:rsidR="00F13601">
        <w:rPr>
          <w:rFonts w:asciiTheme="majorHAnsi" w:hAnsiTheme="majorHAnsi"/>
          <w:lang w:val="en-CA"/>
        </w:rPr>
        <w:t>Mallo</w:t>
      </w:r>
      <w:proofErr w:type="spellEnd"/>
      <w:r w:rsidR="00F13601">
        <w:rPr>
          <w:rFonts w:asciiTheme="majorHAnsi" w:hAnsiTheme="majorHAnsi"/>
          <w:lang w:val="en-CA"/>
        </w:rPr>
        <w:t xml:space="preserve"> recounts, </w:t>
      </w:r>
      <w:r w:rsidR="0074018F">
        <w:rPr>
          <w:rFonts w:asciiTheme="majorHAnsi" w:hAnsiTheme="majorHAnsi"/>
          <w:lang w:val="en-CA"/>
        </w:rPr>
        <w:t>it occurred to them</w:t>
      </w:r>
      <w:r w:rsidR="00F13601">
        <w:rPr>
          <w:rFonts w:asciiTheme="majorHAnsi" w:hAnsiTheme="majorHAnsi"/>
          <w:lang w:val="en-CA"/>
        </w:rPr>
        <w:t xml:space="preserve"> that </w:t>
      </w:r>
      <w:r w:rsidR="00DF3078">
        <w:rPr>
          <w:rFonts w:asciiTheme="majorHAnsi" w:hAnsiTheme="majorHAnsi"/>
          <w:lang w:val="en-CA"/>
        </w:rPr>
        <w:t>wearing hats led to a congestion of ideas</w:t>
      </w:r>
      <w:r w:rsidR="00F13601">
        <w:rPr>
          <w:rFonts w:asciiTheme="majorHAnsi" w:hAnsiTheme="majorHAnsi"/>
          <w:lang w:val="en-CA"/>
        </w:rPr>
        <w:t xml:space="preserve">. </w:t>
      </w:r>
      <w:r w:rsidR="00DF3078">
        <w:rPr>
          <w:rFonts w:asciiTheme="majorHAnsi" w:hAnsiTheme="majorHAnsi"/>
          <w:lang w:val="en-CA"/>
        </w:rPr>
        <w:t>Upon seeing the</w:t>
      </w:r>
      <w:r w:rsidR="0052085D">
        <w:rPr>
          <w:rFonts w:asciiTheme="majorHAnsi" w:hAnsiTheme="majorHAnsi"/>
          <w:lang w:val="en-CA"/>
        </w:rPr>
        <w:t xml:space="preserve"> </w:t>
      </w:r>
      <w:r w:rsidR="004F09C3">
        <w:rPr>
          <w:rFonts w:asciiTheme="majorHAnsi" w:hAnsiTheme="majorHAnsi"/>
          <w:lang w:val="en-CA"/>
        </w:rPr>
        <w:t>colourful</w:t>
      </w:r>
      <w:r w:rsidR="0052085D">
        <w:rPr>
          <w:rFonts w:asciiTheme="majorHAnsi" w:hAnsiTheme="majorHAnsi"/>
          <w:lang w:val="en-CA"/>
        </w:rPr>
        <w:t xml:space="preserve"> group </w:t>
      </w:r>
      <w:r w:rsidR="00DF3078">
        <w:rPr>
          <w:rFonts w:asciiTheme="majorHAnsi" w:hAnsiTheme="majorHAnsi"/>
          <w:lang w:val="en-CA"/>
        </w:rPr>
        <w:t xml:space="preserve">breaking a </w:t>
      </w:r>
      <w:r w:rsidR="004F09C3">
        <w:rPr>
          <w:rFonts w:asciiTheme="majorHAnsi" w:hAnsiTheme="majorHAnsi"/>
          <w:lang w:val="en-CA"/>
        </w:rPr>
        <w:t xml:space="preserve">long-held </w:t>
      </w:r>
      <w:r w:rsidR="00DF3078">
        <w:rPr>
          <w:rFonts w:asciiTheme="majorHAnsi" w:hAnsiTheme="majorHAnsi"/>
          <w:lang w:val="en-CA"/>
        </w:rPr>
        <w:t>social convention</w:t>
      </w:r>
      <w:r w:rsidR="009D5A02">
        <w:rPr>
          <w:rFonts w:asciiTheme="majorHAnsi" w:hAnsiTheme="majorHAnsi"/>
          <w:lang w:val="en-CA"/>
        </w:rPr>
        <w:t xml:space="preserve"> of hat-wearing in public</w:t>
      </w:r>
      <w:r w:rsidR="00DF3078">
        <w:rPr>
          <w:rFonts w:asciiTheme="majorHAnsi" w:hAnsiTheme="majorHAnsi"/>
          <w:lang w:val="en-CA"/>
        </w:rPr>
        <w:t xml:space="preserve">, passersby hurled stones and insults at </w:t>
      </w:r>
      <w:r w:rsidR="0052085D">
        <w:rPr>
          <w:rFonts w:asciiTheme="majorHAnsi" w:hAnsiTheme="majorHAnsi"/>
          <w:lang w:val="en-CA"/>
        </w:rPr>
        <w:t>them</w:t>
      </w:r>
      <w:r w:rsidR="00DF3078">
        <w:rPr>
          <w:rFonts w:asciiTheme="majorHAnsi" w:hAnsiTheme="majorHAnsi"/>
          <w:lang w:val="en-CA"/>
        </w:rPr>
        <w:t>. This anecdote is emblematic of the activism of the women of 1927 who made themselves visible</w:t>
      </w:r>
      <w:r w:rsidR="0052085D">
        <w:rPr>
          <w:rFonts w:asciiTheme="majorHAnsi" w:hAnsiTheme="majorHAnsi"/>
          <w:lang w:val="en-CA"/>
        </w:rPr>
        <w:t xml:space="preserve">, </w:t>
      </w:r>
      <w:r w:rsidR="00DF3078">
        <w:rPr>
          <w:rFonts w:asciiTheme="majorHAnsi" w:hAnsiTheme="majorHAnsi"/>
          <w:lang w:val="en-CA"/>
        </w:rPr>
        <w:t>voicing</w:t>
      </w:r>
      <w:r w:rsidR="002007BF">
        <w:rPr>
          <w:rFonts w:asciiTheme="majorHAnsi" w:hAnsiTheme="majorHAnsi"/>
          <w:lang w:val="en-CA"/>
        </w:rPr>
        <w:t xml:space="preserve"> and performing</w:t>
      </w:r>
      <w:r w:rsidR="00DF3078">
        <w:rPr>
          <w:rFonts w:asciiTheme="majorHAnsi" w:hAnsiTheme="majorHAnsi"/>
          <w:lang w:val="en-CA"/>
        </w:rPr>
        <w:t xml:space="preserve"> their </w:t>
      </w:r>
      <w:r w:rsidR="0052085D">
        <w:rPr>
          <w:rFonts w:asciiTheme="majorHAnsi" w:hAnsiTheme="majorHAnsi"/>
          <w:lang w:val="en-CA"/>
        </w:rPr>
        <w:t>world views</w:t>
      </w:r>
      <w:r w:rsidR="00DF3078">
        <w:rPr>
          <w:rFonts w:asciiTheme="majorHAnsi" w:hAnsiTheme="majorHAnsi"/>
          <w:lang w:val="en-CA"/>
        </w:rPr>
        <w:t xml:space="preserve"> in </w:t>
      </w:r>
      <w:r w:rsidR="0052085D">
        <w:rPr>
          <w:rFonts w:asciiTheme="majorHAnsi" w:hAnsiTheme="majorHAnsi"/>
          <w:lang w:val="en-CA"/>
        </w:rPr>
        <w:t xml:space="preserve">influential </w:t>
      </w:r>
      <w:r w:rsidR="00DF3078">
        <w:rPr>
          <w:rFonts w:asciiTheme="majorHAnsi" w:hAnsiTheme="majorHAnsi"/>
          <w:lang w:val="en-CA"/>
        </w:rPr>
        <w:t xml:space="preserve">public cultural spaces such the </w:t>
      </w:r>
      <w:proofErr w:type="spellStart"/>
      <w:r w:rsidR="00DF3078">
        <w:rPr>
          <w:rFonts w:asciiTheme="majorHAnsi" w:hAnsiTheme="majorHAnsi"/>
          <w:i/>
          <w:lang w:val="en-CA"/>
        </w:rPr>
        <w:t>Residencia</w:t>
      </w:r>
      <w:proofErr w:type="spellEnd"/>
      <w:r w:rsidR="00DF3078">
        <w:rPr>
          <w:rFonts w:asciiTheme="majorHAnsi" w:hAnsiTheme="majorHAnsi"/>
          <w:i/>
          <w:lang w:val="en-CA"/>
        </w:rPr>
        <w:t xml:space="preserve"> de </w:t>
      </w:r>
      <w:proofErr w:type="spellStart"/>
      <w:r w:rsidR="00DF3078">
        <w:rPr>
          <w:rFonts w:asciiTheme="majorHAnsi" w:hAnsiTheme="majorHAnsi"/>
          <w:i/>
          <w:lang w:val="en-CA"/>
        </w:rPr>
        <w:t>Estudiantes</w:t>
      </w:r>
      <w:proofErr w:type="spellEnd"/>
      <w:r w:rsidR="0052085D">
        <w:rPr>
          <w:rFonts w:asciiTheme="majorHAnsi" w:hAnsiTheme="majorHAnsi"/>
          <w:lang w:val="en-CA"/>
        </w:rPr>
        <w:t xml:space="preserve"> </w:t>
      </w:r>
      <w:r w:rsidR="00DF3078">
        <w:rPr>
          <w:rFonts w:asciiTheme="majorHAnsi" w:hAnsiTheme="majorHAnsi"/>
          <w:lang w:val="en-CA"/>
        </w:rPr>
        <w:t>and the</w:t>
      </w:r>
      <w:r w:rsidR="004F09C3">
        <w:rPr>
          <w:rFonts w:asciiTheme="majorHAnsi" w:hAnsiTheme="majorHAnsi"/>
          <w:lang w:val="en-CA"/>
        </w:rPr>
        <w:t xml:space="preserve"> journal</w:t>
      </w:r>
      <w:r w:rsidR="00DF3078">
        <w:rPr>
          <w:rFonts w:asciiTheme="majorHAnsi" w:hAnsiTheme="majorHAnsi"/>
          <w:lang w:val="en-CA"/>
        </w:rPr>
        <w:t xml:space="preserve"> </w:t>
      </w:r>
      <w:proofErr w:type="spellStart"/>
      <w:r w:rsidR="00DF3078">
        <w:rPr>
          <w:rFonts w:asciiTheme="majorHAnsi" w:hAnsiTheme="majorHAnsi"/>
          <w:i/>
          <w:lang w:val="en-CA"/>
        </w:rPr>
        <w:t>Revista</w:t>
      </w:r>
      <w:proofErr w:type="spellEnd"/>
      <w:r w:rsidR="00DF3078">
        <w:rPr>
          <w:rFonts w:asciiTheme="majorHAnsi" w:hAnsiTheme="majorHAnsi"/>
          <w:i/>
          <w:lang w:val="en-CA"/>
        </w:rPr>
        <w:t xml:space="preserve"> de </w:t>
      </w:r>
      <w:proofErr w:type="spellStart"/>
      <w:r w:rsidR="00DF3078">
        <w:rPr>
          <w:rFonts w:asciiTheme="majorHAnsi" w:hAnsiTheme="majorHAnsi"/>
          <w:i/>
          <w:lang w:val="en-CA"/>
        </w:rPr>
        <w:t>Occidente</w:t>
      </w:r>
      <w:proofErr w:type="spellEnd"/>
      <w:r w:rsidR="00DF3078">
        <w:rPr>
          <w:rFonts w:asciiTheme="majorHAnsi" w:hAnsiTheme="majorHAnsi"/>
          <w:lang w:val="en-CA"/>
        </w:rPr>
        <w:t xml:space="preserve">.  </w:t>
      </w:r>
    </w:p>
    <w:p w14:paraId="635A87C1" w14:textId="2316E376" w:rsidR="0052085D" w:rsidRDefault="0052085D" w:rsidP="002277CF">
      <w:pPr>
        <w:rPr>
          <w:rFonts w:asciiTheme="majorHAnsi" w:hAnsiTheme="majorHAnsi"/>
          <w:lang w:val="en-CA"/>
        </w:rPr>
      </w:pPr>
    </w:p>
    <w:p w14:paraId="4020F25F" w14:textId="2D1652BE" w:rsidR="0052085D" w:rsidRDefault="0052085D" w:rsidP="002277CF">
      <w:pPr>
        <w:rPr>
          <w:rFonts w:asciiTheme="majorHAnsi" w:hAnsiTheme="majorHAnsi"/>
          <w:lang w:val="en-CA"/>
        </w:rPr>
      </w:pPr>
      <w:r>
        <w:rPr>
          <w:rFonts w:asciiTheme="majorHAnsi" w:hAnsiTheme="majorHAnsi"/>
          <w:i/>
          <w:lang w:val="en-CA"/>
        </w:rPr>
        <w:t xml:space="preserve">Las </w:t>
      </w:r>
      <w:proofErr w:type="spellStart"/>
      <w:r>
        <w:rPr>
          <w:rFonts w:asciiTheme="majorHAnsi" w:hAnsiTheme="majorHAnsi"/>
          <w:i/>
          <w:lang w:val="en-CA"/>
        </w:rPr>
        <w:t>Sinsombrero</w:t>
      </w:r>
      <w:proofErr w:type="spellEnd"/>
      <w:r>
        <w:rPr>
          <w:rFonts w:asciiTheme="majorHAnsi" w:hAnsiTheme="majorHAnsi"/>
          <w:i/>
          <w:lang w:val="en-CA"/>
        </w:rPr>
        <w:t xml:space="preserve"> </w:t>
      </w:r>
      <w:r w:rsidR="008B1586">
        <w:rPr>
          <w:rFonts w:asciiTheme="majorHAnsi" w:hAnsiTheme="majorHAnsi"/>
          <w:lang w:val="en-CA"/>
        </w:rPr>
        <w:t xml:space="preserve">created their own cultural </w:t>
      </w:r>
      <w:r w:rsidR="002172E9">
        <w:rPr>
          <w:rFonts w:asciiTheme="majorHAnsi" w:hAnsiTheme="majorHAnsi"/>
          <w:lang w:val="en-CA"/>
        </w:rPr>
        <w:t xml:space="preserve">and social </w:t>
      </w:r>
      <w:r w:rsidR="008B1586">
        <w:rPr>
          <w:rFonts w:asciiTheme="majorHAnsi" w:hAnsiTheme="majorHAnsi"/>
          <w:lang w:val="en-CA"/>
        </w:rPr>
        <w:t>space</w:t>
      </w:r>
      <w:r w:rsidR="009767A5">
        <w:rPr>
          <w:rFonts w:asciiTheme="majorHAnsi" w:hAnsiTheme="majorHAnsi"/>
          <w:lang w:val="en-CA"/>
        </w:rPr>
        <w:t xml:space="preserve">, founding </w:t>
      </w:r>
      <w:r>
        <w:rPr>
          <w:rFonts w:asciiTheme="majorHAnsi" w:hAnsiTheme="majorHAnsi"/>
          <w:lang w:val="en-CA"/>
        </w:rPr>
        <w:t xml:space="preserve">in 1926 the </w:t>
      </w:r>
      <w:r>
        <w:rPr>
          <w:rFonts w:asciiTheme="majorHAnsi" w:hAnsiTheme="majorHAnsi"/>
          <w:i/>
          <w:lang w:val="en-CA"/>
        </w:rPr>
        <w:t xml:space="preserve">Lyceum Club </w:t>
      </w:r>
      <w:proofErr w:type="spellStart"/>
      <w:r>
        <w:rPr>
          <w:rFonts w:asciiTheme="majorHAnsi" w:hAnsiTheme="majorHAnsi"/>
          <w:i/>
          <w:lang w:val="en-CA"/>
        </w:rPr>
        <w:t>Femenino</w:t>
      </w:r>
      <w:proofErr w:type="spellEnd"/>
      <w:r>
        <w:rPr>
          <w:rFonts w:asciiTheme="majorHAnsi" w:hAnsiTheme="majorHAnsi"/>
          <w:lang w:val="en-CA"/>
        </w:rPr>
        <w:t>,</w:t>
      </w:r>
      <w:r w:rsidR="008B1586">
        <w:rPr>
          <w:rFonts w:asciiTheme="majorHAnsi" w:hAnsiTheme="majorHAnsi"/>
          <w:lang w:val="en-CA"/>
        </w:rPr>
        <w:t xml:space="preserve"> an institution</w:t>
      </w:r>
      <w:r>
        <w:rPr>
          <w:rFonts w:asciiTheme="majorHAnsi" w:hAnsiTheme="majorHAnsi"/>
          <w:lang w:val="en-CA"/>
        </w:rPr>
        <w:t xml:space="preserve"> modeled on similar </w:t>
      </w:r>
      <w:r w:rsidR="008B1586">
        <w:rPr>
          <w:rFonts w:asciiTheme="majorHAnsi" w:hAnsiTheme="majorHAnsi"/>
          <w:lang w:val="en-CA"/>
        </w:rPr>
        <w:t>ones</w:t>
      </w:r>
      <w:r>
        <w:rPr>
          <w:rFonts w:asciiTheme="majorHAnsi" w:hAnsiTheme="majorHAnsi"/>
          <w:lang w:val="en-CA"/>
        </w:rPr>
        <w:t xml:space="preserve"> in London and Paris, where </w:t>
      </w:r>
      <w:r w:rsidR="0074018F">
        <w:rPr>
          <w:rFonts w:asciiTheme="majorHAnsi" w:hAnsiTheme="majorHAnsi"/>
          <w:lang w:val="en-CA"/>
        </w:rPr>
        <w:t>women</w:t>
      </w:r>
      <w:r>
        <w:rPr>
          <w:rFonts w:asciiTheme="majorHAnsi" w:hAnsiTheme="majorHAnsi"/>
          <w:lang w:val="en-CA"/>
        </w:rPr>
        <w:t xml:space="preserve"> would associate to share ideas, plan projects and </w:t>
      </w:r>
      <w:r w:rsidR="008B1586">
        <w:rPr>
          <w:rFonts w:asciiTheme="majorHAnsi" w:hAnsiTheme="majorHAnsi"/>
          <w:lang w:val="en-CA"/>
        </w:rPr>
        <w:t>commune</w:t>
      </w:r>
      <w:r>
        <w:rPr>
          <w:rFonts w:asciiTheme="majorHAnsi" w:hAnsiTheme="majorHAnsi"/>
          <w:lang w:val="en-CA"/>
        </w:rPr>
        <w:t>.</w:t>
      </w:r>
      <w:r w:rsidR="008B1586">
        <w:rPr>
          <w:rFonts w:asciiTheme="majorHAnsi" w:hAnsiTheme="majorHAnsi"/>
          <w:lang w:val="en-CA"/>
        </w:rPr>
        <w:t xml:space="preserve"> The </w:t>
      </w:r>
      <w:r w:rsidR="008B1586">
        <w:rPr>
          <w:rFonts w:asciiTheme="majorHAnsi" w:hAnsiTheme="majorHAnsi"/>
          <w:i/>
          <w:lang w:val="en-CA"/>
        </w:rPr>
        <w:t xml:space="preserve">Lyceum </w:t>
      </w:r>
      <w:r w:rsidR="008B1586">
        <w:rPr>
          <w:rFonts w:asciiTheme="majorHAnsi" w:hAnsiTheme="majorHAnsi"/>
          <w:i/>
          <w:lang w:val="en-CA"/>
        </w:rPr>
        <w:lastRenderedPageBreak/>
        <w:t>Club</w:t>
      </w:r>
      <w:r w:rsidR="009233D4">
        <w:rPr>
          <w:rFonts w:asciiTheme="majorHAnsi" w:hAnsiTheme="majorHAnsi"/>
          <w:i/>
          <w:lang w:val="en-CA"/>
        </w:rPr>
        <w:t xml:space="preserve"> </w:t>
      </w:r>
      <w:proofErr w:type="spellStart"/>
      <w:r w:rsidR="009233D4">
        <w:rPr>
          <w:rFonts w:asciiTheme="majorHAnsi" w:hAnsiTheme="majorHAnsi"/>
          <w:i/>
          <w:lang w:val="en-CA"/>
        </w:rPr>
        <w:t>Femenino</w:t>
      </w:r>
      <w:proofErr w:type="spellEnd"/>
      <w:r w:rsidR="008B1586">
        <w:rPr>
          <w:rFonts w:asciiTheme="majorHAnsi" w:hAnsiTheme="majorHAnsi"/>
          <w:i/>
          <w:lang w:val="en-CA"/>
        </w:rPr>
        <w:t xml:space="preserve"> </w:t>
      </w:r>
      <w:r w:rsidR="008B1586">
        <w:rPr>
          <w:rFonts w:asciiTheme="majorHAnsi" w:hAnsiTheme="majorHAnsi"/>
          <w:lang w:val="en-CA"/>
        </w:rPr>
        <w:t xml:space="preserve">provided a safe place for women </w:t>
      </w:r>
      <w:r w:rsidR="001244C4">
        <w:rPr>
          <w:rFonts w:asciiTheme="majorHAnsi" w:hAnsiTheme="majorHAnsi"/>
          <w:lang w:val="en-CA"/>
        </w:rPr>
        <w:t xml:space="preserve">to gather </w:t>
      </w:r>
      <w:r w:rsidR="008B1586">
        <w:rPr>
          <w:rFonts w:asciiTheme="majorHAnsi" w:hAnsiTheme="majorHAnsi"/>
          <w:lang w:val="en-CA"/>
        </w:rPr>
        <w:t xml:space="preserve">outside their homes and aimed to </w:t>
      </w:r>
      <w:r w:rsidR="00402813">
        <w:rPr>
          <w:rFonts w:asciiTheme="majorHAnsi" w:hAnsiTheme="majorHAnsi"/>
          <w:lang w:val="en-CA"/>
        </w:rPr>
        <w:t>promote</w:t>
      </w:r>
      <w:r w:rsidR="008B1586">
        <w:rPr>
          <w:rFonts w:asciiTheme="majorHAnsi" w:hAnsiTheme="majorHAnsi"/>
          <w:lang w:val="en-CA"/>
        </w:rPr>
        <w:t xml:space="preserve"> women helping each other to break down social, cultural, and political barriers. </w:t>
      </w:r>
    </w:p>
    <w:p w14:paraId="0464C5F4" w14:textId="290ACB4D" w:rsidR="00F334F9" w:rsidRDefault="00F334F9" w:rsidP="002277CF">
      <w:pPr>
        <w:rPr>
          <w:rFonts w:asciiTheme="majorHAnsi" w:hAnsiTheme="majorHAnsi"/>
          <w:lang w:val="en-CA"/>
        </w:rPr>
      </w:pPr>
    </w:p>
    <w:p w14:paraId="1E262284" w14:textId="57F2BBB8" w:rsidR="00F334F9" w:rsidRPr="00F33A5C" w:rsidRDefault="00F334F9" w:rsidP="002277CF">
      <w:pPr>
        <w:rPr>
          <w:rFonts w:asciiTheme="majorHAnsi" w:hAnsiTheme="majorHAnsi"/>
          <w:lang w:val="en-CA"/>
        </w:rPr>
      </w:pPr>
      <w:r>
        <w:rPr>
          <w:rFonts w:asciiTheme="majorHAnsi" w:hAnsiTheme="majorHAnsi"/>
          <w:lang w:val="en-CA"/>
        </w:rPr>
        <w:t>The women and men of 1927 not only</w:t>
      </w:r>
      <w:r w:rsidR="001244C4">
        <w:rPr>
          <w:rFonts w:asciiTheme="majorHAnsi" w:hAnsiTheme="majorHAnsi"/>
          <w:lang w:val="en-CA"/>
        </w:rPr>
        <w:t xml:space="preserve"> shared</w:t>
      </w:r>
      <w:r>
        <w:rPr>
          <w:rFonts w:asciiTheme="majorHAnsi" w:hAnsiTheme="majorHAnsi"/>
          <w:lang w:val="en-CA"/>
        </w:rPr>
        <w:t xml:space="preserve"> literary, artistic and intellectual spaces, but were also friends and partners. Méndez had a seven-year romance with Buñuel and maintained closed friendships with </w:t>
      </w:r>
      <w:proofErr w:type="spellStart"/>
      <w:r>
        <w:rPr>
          <w:rFonts w:asciiTheme="majorHAnsi" w:hAnsiTheme="majorHAnsi"/>
          <w:lang w:val="en-CA"/>
        </w:rPr>
        <w:t>Alberti</w:t>
      </w:r>
      <w:proofErr w:type="spellEnd"/>
      <w:r>
        <w:rPr>
          <w:rFonts w:asciiTheme="majorHAnsi" w:hAnsiTheme="majorHAnsi"/>
          <w:lang w:val="en-CA"/>
        </w:rPr>
        <w:t xml:space="preserve">, </w:t>
      </w:r>
      <w:proofErr w:type="spellStart"/>
      <w:r>
        <w:rPr>
          <w:rFonts w:asciiTheme="majorHAnsi" w:hAnsiTheme="majorHAnsi"/>
          <w:lang w:val="en-CA"/>
        </w:rPr>
        <w:t>Cernuda</w:t>
      </w:r>
      <w:proofErr w:type="spellEnd"/>
      <w:r>
        <w:rPr>
          <w:rFonts w:asciiTheme="majorHAnsi" w:hAnsiTheme="majorHAnsi"/>
          <w:lang w:val="en-CA"/>
        </w:rPr>
        <w:t xml:space="preserve">, Lorca, and </w:t>
      </w:r>
      <w:proofErr w:type="spellStart"/>
      <w:r>
        <w:rPr>
          <w:rFonts w:asciiTheme="majorHAnsi" w:hAnsiTheme="majorHAnsi"/>
          <w:lang w:val="en-CA"/>
        </w:rPr>
        <w:t>Mallo</w:t>
      </w:r>
      <w:proofErr w:type="spellEnd"/>
      <w:r>
        <w:rPr>
          <w:rFonts w:asciiTheme="majorHAnsi" w:hAnsiTheme="majorHAnsi"/>
          <w:lang w:val="en-CA"/>
        </w:rPr>
        <w:t xml:space="preserve">. </w:t>
      </w:r>
      <w:r w:rsidR="006D1587">
        <w:rPr>
          <w:rFonts w:asciiTheme="majorHAnsi" w:hAnsiTheme="majorHAnsi"/>
          <w:lang w:val="en-CA"/>
        </w:rPr>
        <w:t xml:space="preserve">Lorca introduced her in 1931 to </w:t>
      </w:r>
      <w:proofErr w:type="spellStart"/>
      <w:r w:rsidR="006D1587">
        <w:rPr>
          <w:rFonts w:asciiTheme="majorHAnsi" w:hAnsiTheme="majorHAnsi"/>
          <w:lang w:val="en-CA"/>
        </w:rPr>
        <w:t>Altolaguirre</w:t>
      </w:r>
      <w:proofErr w:type="spellEnd"/>
      <w:r w:rsidR="006D1587">
        <w:rPr>
          <w:rFonts w:asciiTheme="majorHAnsi" w:hAnsiTheme="majorHAnsi"/>
          <w:lang w:val="en-CA"/>
        </w:rPr>
        <w:t>, whom she married in 1932.</w:t>
      </w:r>
      <w:r w:rsidR="0021793F">
        <w:rPr>
          <w:rFonts w:asciiTheme="majorHAnsi" w:hAnsiTheme="majorHAnsi"/>
          <w:lang w:val="en-CA"/>
        </w:rPr>
        <w:t xml:space="preserve"> Méndez and </w:t>
      </w:r>
      <w:proofErr w:type="spellStart"/>
      <w:r w:rsidR="0021793F">
        <w:rPr>
          <w:rFonts w:asciiTheme="majorHAnsi" w:hAnsiTheme="majorHAnsi"/>
          <w:lang w:val="en-CA"/>
        </w:rPr>
        <w:t>Altolaguirre</w:t>
      </w:r>
      <w:proofErr w:type="spellEnd"/>
      <w:r w:rsidR="0021793F">
        <w:rPr>
          <w:rFonts w:asciiTheme="majorHAnsi" w:hAnsiTheme="majorHAnsi"/>
          <w:lang w:val="en-CA"/>
        </w:rPr>
        <w:t xml:space="preserve"> founded a printing press, </w:t>
      </w:r>
      <w:r w:rsidR="0021793F">
        <w:rPr>
          <w:rFonts w:asciiTheme="majorHAnsi" w:hAnsiTheme="majorHAnsi"/>
          <w:i/>
          <w:lang w:val="en-CA"/>
        </w:rPr>
        <w:t xml:space="preserve">La </w:t>
      </w:r>
      <w:proofErr w:type="spellStart"/>
      <w:r w:rsidR="0021793F">
        <w:rPr>
          <w:rFonts w:asciiTheme="majorHAnsi" w:hAnsiTheme="majorHAnsi"/>
          <w:i/>
          <w:lang w:val="en-CA"/>
        </w:rPr>
        <w:t>Verónica</w:t>
      </w:r>
      <w:proofErr w:type="spellEnd"/>
      <w:r w:rsidR="0021793F">
        <w:rPr>
          <w:rFonts w:asciiTheme="majorHAnsi" w:hAnsiTheme="majorHAnsi"/>
          <w:lang w:val="en-CA"/>
        </w:rPr>
        <w:t xml:space="preserve">, which played a role in publishing works by female and male writers of the Generation of ’27.  </w:t>
      </w:r>
      <w:proofErr w:type="spellStart"/>
      <w:r w:rsidR="008F73D5">
        <w:rPr>
          <w:rFonts w:asciiTheme="majorHAnsi" w:hAnsiTheme="majorHAnsi"/>
          <w:lang w:val="en-CA"/>
        </w:rPr>
        <w:t>Alberti</w:t>
      </w:r>
      <w:proofErr w:type="spellEnd"/>
      <w:r w:rsidR="008F73D5">
        <w:rPr>
          <w:rFonts w:asciiTheme="majorHAnsi" w:hAnsiTheme="majorHAnsi"/>
          <w:lang w:val="en-CA"/>
        </w:rPr>
        <w:t xml:space="preserve"> had a relationship with </w:t>
      </w:r>
      <w:proofErr w:type="spellStart"/>
      <w:r w:rsidR="008F73D5">
        <w:rPr>
          <w:rFonts w:asciiTheme="majorHAnsi" w:hAnsiTheme="majorHAnsi"/>
          <w:lang w:val="en-CA"/>
        </w:rPr>
        <w:t>Mallo</w:t>
      </w:r>
      <w:proofErr w:type="spellEnd"/>
      <w:r w:rsidR="008F73D5">
        <w:rPr>
          <w:rFonts w:asciiTheme="majorHAnsi" w:hAnsiTheme="majorHAnsi"/>
          <w:lang w:val="en-CA"/>
        </w:rPr>
        <w:t xml:space="preserve"> between 1924 and 1930 and married León in 1932 in a civil ceremony. </w:t>
      </w:r>
      <w:proofErr w:type="spellStart"/>
      <w:r w:rsidR="008F73D5">
        <w:rPr>
          <w:rFonts w:asciiTheme="majorHAnsi" w:hAnsiTheme="majorHAnsi"/>
          <w:lang w:val="en-CA"/>
        </w:rPr>
        <w:t>Alberti</w:t>
      </w:r>
      <w:proofErr w:type="spellEnd"/>
      <w:r w:rsidR="00F33A5C">
        <w:rPr>
          <w:rFonts w:asciiTheme="majorHAnsi" w:hAnsiTheme="majorHAnsi"/>
          <w:lang w:val="en-CA"/>
        </w:rPr>
        <w:t xml:space="preserve"> and León help</w:t>
      </w:r>
      <w:r w:rsidR="0021793F">
        <w:rPr>
          <w:rFonts w:asciiTheme="majorHAnsi" w:hAnsiTheme="majorHAnsi"/>
          <w:lang w:val="en-CA"/>
        </w:rPr>
        <w:t>ed</w:t>
      </w:r>
      <w:del w:id="44" w:author="stephen ross" w:date="2018-05-08T09:40:00Z">
        <w:r w:rsidR="0021793F" w:rsidDel="003608CA">
          <w:rPr>
            <w:rFonts w:asciiTheme="majorHAnsi" w:hAnsiTheme="majorHAnsi"/>
            <w:lang w:val="en-CA"/>
          </w:rPr>
          <w:delText>s</w:delText>
        </w:r>
      </w:del>
      <w:r w:rsidR="00F33A5C">
        <w:rPr>
          <w:rFonts w:asciiTheme="majorHAnsi" w:hAnsiTheme="majorHAnsi"/>
          <w:lang w:val="en-CA"/>
        </w:rPr>
        <w:t xml:space="preserve"> each other in their intellectual, literary and artistic pursuits. </w:t>
      </w:r>
      <w:proofErr w:type="spellStart"/>
      <w:r w:rsidR="00F33A5C">
        <w:rPr>
          <w:rFonts w:asciiTheme="majorHAnsi" w:hAnsiTheme="majorHAnsi"/>
          <w:lang w:val="en-CA"/>
        </w:rPr>
        <w:t>Alberti</w:t>
      </w:r>
      <w:proofErr w:type="spellEnd"/>
      <w:r w:rsidR="00F33A5C">
        <w:rPr>
          <w:rFonts w:asciiTheme="majorHAnsi" w:hAnsiTheme="majorHAnsi"/>
          <w:lang w:val="en-CA"/>
        </w:rPr>
        <w:t xml:space="preserve"> </w:t>
      </w:r>
      <w:r w:rsidR="00DB7577">
        <w:rPr>
          <w:rFonts w:asciiTheme="majorHAnsi" w:hAnsiTheme="majorHAnsi"/>
          <w:lang w:val="en-CA"/>
        </w:rPr>
        <w:t>drew</w:t>
      </w:r>
      <w:r w:rsidR="00F33A5C">
        <w:rPr>
          <w:rFonts w:asciiTheme="majorHAnsi" w:hAnsiTheme="majorHAnsi"/>
          <w:lang w:val="en-CA"/>
        </w:rPr>
        <w:t xml:space="preserve"> illustrations for some of León’s works and together they </w:t>
      </w:r>
      <w:r w:rsidR="00DB7577">
        <w:rPr>
          <w:rFonts w:asciiTheme="majorHAnsi" w:hAnsiTheme="majorHAnsi"/>
          <w:lang w:val="en-CA"/>
        </w:rPr>
        <w:t>were</w:t>
      </w:r>
      <w:r w:rsidR="00F33A5C">
        <w:rPr>
          <w:rFonts w:asciiTheme="majorHAnsi" w:hAnsiTheme="majorHAnsi"/>
          <w:lang w:val="en-CA"/>
        </w:rPr>
        <w:t xml:space="preserve"> founders of the communist-leaning journal</w:t>
      </w:r>
      <w:r w:rsidR="00D616B5">
        <w:rPr>
          <w:rFonts w:asciiTheme="majorHAnsi" w:hAnsiTheme="majorHAnsi"/>
          <w:lang w:val="en-CA"/>
        </w:rPr>
        <w:t>,</w:t>
      </w:r>
      <w:r w:rsidR="00F33A5C">
        <w:rPr>
          <w:rFonts w:asciiTheme="majorHAnsi" w:hAnsiTheme="majorHAnsi"/>
          <w:lang w:val="en-CA"/>
        </w:rPr>
        <w:t xml:space="preserve"> </w:t>
      </w:r>
      <w:del w:id="45" w:author="stephen ross" w:date="2018-05-08T09:41:00Z">
        <w:r w:rsidR="006921C2" w:rsidDel="003608CA">
          <w:rPr>
            <w:rFonts w:asciiTheme="majorHAnsi" w:hAnsiTheme="majorHAnsi"/>
            <w:lang w:val="en-CA"/>
          </w:rPr>
          <w:delText>“</w:delText>
        </w:r>
      </w:del>
      <w:proofErr w:type="spellStart"/>
      <w:r w:rsidR="00F33A5C" w:rsidRPr="003608CA">
        <w:rPr>
          <w:rFonts w:asciiTheme="majorHAnsi" w:hAnsiTheme="majorHAnsi"/>
          <w:i/>
          <w:lang w:val="en-CA"/>
          <w:rPrChange w:id="46" w:author="stephen ross" w:date="2018-05-08T09:41:00Z">
            <w:rPr>
              <w:rFonts w:asciiTheme="majorHAnsi" w:hAnsiTheme="majorHAnsi"/>
              <w:lang w:val="en-CA"/>
            </w:rPr>
          </w:rPrChange>
        </w:rPr>
        <w:t>Octubre</w:t>
      </w:r>
      <w:proofErr w:type="spellEnd"/>
      <w:r w:rsidR="00F33A5C">
        <w:rPr>
          <w:rFonts w:asciiTheme="majorHAnsi" w:hAnsiTheme="majorHAnsi"/>
          <w:lang w:val="en-CA"/>
        </w:rPr>
        <w:t>.</w:t>
      </w:r>
      <w:del w:id="47" w:author="stephen ross" w:date="2018-05-08T09:41:00Z">
        <w:r w:rsidR="006921C2" w:rsidDel="003608CA">
          <w:rPr>
            <w:rFonts w:asciiTheme="majorHAnsi" w:hAnsiTheme="majorHAnsi"/>
            <w:lang w:val="en-CA"/>
          </w:rPr>
          <w:delText>”</w:delText>
        </w:r>
      </w:del>
    </w:p>
    <w:p w14:paraId="720E1877" w14:textId="362511EF" w:rsidR="00F334F9" w:rsidRDefault="00F334F9" w:rsidP="002277CF">
      <w:pPr>
        <w:rPr>
          <w:rFonts w:asciiTheme="majorHAnsi" w:hAnsiTheme="majorHAnsi"/>
          <w:lang w:val="en-CA"/>
        </w:rPr>
      </w:pPr>
    </w:p>
    <w:p w14:paraId="65BD6CCF" w14:textId="50C08478" w:rsidR="00F334F9" w:rsidRDefault="00F334F9" w:rsidP="00F334F9">
      <w:pPr>
        <w:jc w:val="both"/>
        <w:rPr>
          <w:rFonts w:asciiTheme="majorHAnsi" w:hAnsiTheme="majorHAnsi"/>
          <w:lang w:val="en-CA"/>
        </w:rPr>
      </w:pPr>
      <w:r>
        <w:rPr>
          <w:rFonts w:asciiTheme="majorHAnsi" w:hAnsiTheme="majorHAnsi"/>
          <w:lang w:val="en-CA"/>
        </w:rPr>
        <w:t xml:space="preserve">Just like </w:t>
      </w:r>
      <w:r w:rsidR="008179BA">
        <w:rPr>
          <w:rFonts w:asciiTheme="majorHAnsi" w:hAnsiTheme="majorHAnsi"/>
          <w:lang w:val="en-CA"/>
        </w:rPr>
        <w:t>many of the</w:t>
      </w:r>
      <w:r>
        <w:rPr>
          <w:rFonts w:asciiTheme="majorHAnsi" w:hAnsiTheme="majorHAnsi"/>
          <w:lang w:val="en-CA"/>
        </w:rPr>
        <w:t xml:space="preserve"> men, </w:t>
      </w:r>
      <w:r w:rsidR="008179BA">
        <w:rPr>
          <w:rFonts w:asciiTheme="majorHAnsi" w:hAnsiTheme="majorHAnsi"/>
          <w:lang w:val="en-CA"/>
        </w:rPr>
        <w:t>most</w:t>
      </w:r>
      <w:r>
        <w:rPr>
          <w:rFonts w:asciiTheme="majorHAnsi" w:hAnsiTheme="majorHAnsi"/>
          <w:lang w:val="en-CA"/>
        </w:rPr>
        <w:t xml:space="preserve"> of the women of 1927 suffered years of exile during the decades of </w:t>
      </w:r>
      <w:r w:rsidR="008179BA">
        <w:rPr>
          <w:rFonts w:asciiTheme="majorHAnsi" w:hAnsiTheme="majorHAnsi"/>
          <w:lang w:val="en-CA"/>
        </w:rPr>
        <w:t xml:space="preserve">the Francoist </w:t>
      </w:r>
      <w:r>
        <w:rPr>
          <w:rFonts w:asciiTheme="majorHAnsi" w:hAnsiTheme="majorHAnsi"/>
          <w:lang w:val="en-CA"/>
        </w:rPr>
        <w:t>dictatorship (1939</w:t>
      </w:r>
      <w:r w:rsidR="00A61F0F">
        <w:rPr>
          <w:rFonts w:asciiTheme="majorHAnsi" w:hAnsiTheme="majorHAnsi"/>
          <w:lang w:val="en-CA"/>
        </w:rPr>
        <w:t>-</w:t>
      </w:r>
      <w:r>
        <w:rPr>
          <w:rFonts w:asciiTheme="majorHAnsi" w:hAnsiTheme="majorHAnsi"/>
          <w:lang w:val="en-CA"/>
        </w:rPr>
        <w:t xml:space="preserve">1975). Their literary and artistic production, both before and after exile, was known in Spain in a fragmentary manner. With </w:t>
      </w:r>
      <w:r w:rsidR="00700E26">
        <w:rPr>
          <w:rFonts w:asciiTheme="majorHAnsi" w:hAnsiTheme="majorHAnsi"/>
          <w:lang w:val="en-CA"/>
        </w:rPr>
        <w:t>the</w:t>
      </w:r>
      <w:r>
        <w:rPr>
          <w:rFonts w:asciiTheme="majorHAnsi" w:hAnsiTheme="majorHAnsi"/>
          <w:lang w:val="en-CA"/>
        </w:rPr>
        <w:t xml:space="preserve"> gradual return</w:t>
      </w:r>
      <w:r w:rsidR="00700E26">
        <w:rPr>
          <w:rFonts w:asciiTheme="majorHAnsi" w:hAnsiTheme="majorHAnsi"/>
          <w:lang w:val="en-CA"/>
        </w:rPr>
        <w:t xml:space="preserve"> of exiled writers, artists, and intellectuals</w:t>
      </w:r>
      <w:r>
        <w:rPr>
          <w:rFonts w:asciiTheme="majorHAnsi" w:hAnsiTheme="majorHAnsi"/>
          <w:lang w:val="en-CA"/>
        </w:rPr>
        <w:t xml:space="preserve"> towards the end of the dictatorship and during the early years of democracy, the works and lives of the male members of the Generation became better known and valued. That was not to be the case with th</w:t>
      </w:r>
      <w:r w:rsidR="00700E26">
        <w:rPr>
          <w:rFonts w:asciiTheme="majorHAnsi" w:hAnsiTheme="majorHAnsi"/>
          <w:lang w:val="en-CA"/>
        </w:rPr>
        <w:t>eir female counterparts</w:t>
      </w:r>
      <w:r>
        <w:rPr>
          <w:rFonts w:asciiTheme="majorHAnsi" w:hAnsiTheme="majorHAnsi"/>
          <w:lang w:val="en-CA"/>
        </w:rPr>
        <w:t xml:space="preserve">. In many ways, </w:t>
      </w:r>
      <w:r w:rsidR="003C11AA">
        <w:rPr>
          <w:rFonts w:asciiTheme="majorHAnsi" w:hAnsiTheme="majorHAnsi"/>
          <w:lang w:val="en-CA"/>
        </w:rPr>
        <w:t xml:space="preserve">the </w:t>
      </w:r>
      <w:r w:rsidR="00700E26">
        <w:rPr>
          <w:rFonts w:asciiTheme="majorHAnsi" w:hAnsiTheme="majorHAnsi"/>
          <w:lang w:val="en-CA"/>
        </w:rPr>
        <w:t>women of 1927</w:t>
      </w:r>
      <w:r>
        <w:rPr>
          <w:rFonts w:asciiTheme="majorHAnsi" w:hAnsiTheme="majorHAnsi"/>
          <w:lang w:val="en-CA"/>
        </w:rPr>
        <w:t xml:space="preserve"> are still being rescued from obscurity. </w:t>
      </w:r>
    </w:p>
    <w:p w14:paraId="5C41A59F" w14:textId="5D7B9948" w:rsidR="003A7646" w:rsidRDefault="003A7646" w:rsidP="002277CF">
      <w:pPr>
        <w:rPr>
          <w:rFonts w:asciiTheme="majorHAnsi" w:hAnsiTheme="majorHAnsi"/>
          <w:lang w:val="en-CA"/>
        </w:rPr>
      </w:pPr>
    </w:p>
    <w:p w14:paraId="69B434CC" w14:textId="4DAC6E8F" w:rsidR="003A7646" w:rsidRDefault="003A7646" w:rsidP="004312B1">
      <w:pPr>
        <w:jc w:val="both"/>
        <w:rPr>
          <w:rFonts w:asciiTheme="majorHAnsi" w:hAnsiTheme="majorHAnsi"/>
          <w:lang w:val="en-CA"/>
        </w:rPr>
      </w:pPr>
      <w:r>
        <w:rPr>
          <w:rFonts w:asciiTheme="majorHAnsi" w:hAnsiTheme="majorHAnsi"/>
          <w:lang w:val="en-CA"/>
        </w:rPr>
        <w:t xml:space="preserve">Among the many efforts </w:t>
      </w:r>
      <w:ins w:id="48" w:author="stephen ross" w:date="2018-05-08T09:41:00Z">
        <w:r w:rsidR="00782CF4">
          <w:rPr>
            <w:rFonts w:asciiTheme="majorHAnsi" w:hAnsiTheme="majorHAnsi"/>
            <w:lang w:val="en-CA"/>
          </w:rPr>
          <w:t xml:space="preserve">to </w:t>
        </w:r>
      </w:ins>
      <w:r w:rsidR="003F58AE">
        <w:rPr>
          <w:rFonts w:asciiTheme="majorHAnsi" w:hAnsiTheme="majorHAnsi"/>
          <w:lang w:val="en-CA"/>
        </w:rPr>
        <w:t>bring</w:t>
      </w:r>
      <w:r>
        <w:rPr>
          <w:rFonts w:asciiTheme="majorHAnsi" w:hAnsiTheme="majorHAnsi"/>
          <w:lang w:val="en-CA"/>
        </w:rPr>
        <w:t xml:space="preserve"> </w:t>
      </w:r>
      <w:r w:rsidR="004312B1">
        <w:rPr>
          <w:rFonts w:asciiTheme="majorHAnsi" w:hAnsiTheme="majorHAnsi"/>
          <w:i/>
          <w:lang w:val="en-CA"/>
        </w:rPr>
        <w:t xml:space="preserve">Las </w:t>
      </w:r>
      <w:proofErr w:type="spellStart"/>
      <w:r w:rsidR="004312B1">
        <w:rPr>
          <w:rFonts w:asciiTheme="majorHAnsi" w:hAnsiTheme="majorHAnsi"/>
          <w:i/>
          <w:lang w:val="en-CA"/>
        </w:rPr>
        <w:t>Sinsombrero</w:t>
      </w:r>
      <w:proofErr w:type="spellEnd"/>
      <w:r>
        <w:rPr>
          <w:rFonts w:asciiTheme="majorHAnsi" w:hAnsiTheme="majorHAnsi"/>
          <w:lang w:val="en-CA"/>
        </w:rPr>
        <w:t xml:space="preserve"> </w:t>
      </w:r>
      <w:r w:rsidR="003F58AE">
        <w:rPr>
          <w:rFonts w:asciiTheme="majorHAnsi" w:hAnsiTheme="majorHAnsi"/>
          <w:lang w:val="en-CA"/>
        </w:rPr>
        <w:t xml:space="preserve">to light and grant them </w:t>
      </w:r>
      <w:r>
        <w:rPr>
          <w:rFonts w:asciiTheme="majorHAnsi" w:hAnsiTheme="majorHAnsi"/>
          <w:lang w:val="en-CA"/>
        </w:rPr>
        <w:t xml:space="preserve">their rightful place </w:t>
      </w:r>
      <w:r w:rsidR="00F30468">
        <w:rPr>
          <w:rFonts w:asciiTheme="majorHAnsi" w:hAnsiTheme="majorHAnsi"/>
          <w:lang w:val="en-CA"/>
        </w:rPr>
        <w:t xml:space="preserve">alongside the men in </w:t>
      </w:r>
      <w:r>
        <w:rPr>
          <w:rFonts w:asciiTheme="majorHAnsi" w:hAnsiTheme="majorHAnsi"/>
          <w:lang w:val="en-CA"/>
        </w:rPr>
        <w:t>Spanish literary, intellectual, and artistic history, the online “</w:t>
      </w:r>
      <w:proofErr w:type="spellStart"/>
      <w:r>
        <w:rPr>
          <w:rFonts w:asciiTheme="majorHAnsi" w:hAnsiTheme="majorHAnsi"/>
          <w:lang w:val="en-CA"/>
        </w:rPr>
        <w:t>crossmedia</w:t>
      </w:r>
      <w:proofErr w:type="spellEnd"/>
      <w:r>
        <w:rPr>
          <w:rFonts w:asciiTheme="majorHAnsi" w:hAnsiTheme="majorHAnsi"/>
          <w:lang w:val="en-CA"/>
        </w:rPr>
        <w:t xml:space="preserve">” project, </w:t>
      </w:r>
      <w:r>
        <w:rPr>
          <w:rFonts w:asciiTheme="majorHAnsi" w:hAnsiTheme="majorHAnsi"/>
          <w:i/>
          <w:lang w:val="en-CA"/>
        </w:rPr>
        <w:t xml:space="preserve">Las </w:t>
      </w:r>
      <w:proofErr w:type="spellStart"/>
      <w:r>
        <w:rPr>
          <w:rFonts w:asciiTheme="majorHAnsi" w:hAnsiTheme="majorHAnsi"/>
          <w:i/>
          <w:lang w:val="en-CA"/>
        </w:rPr>
        <w:t>Sinsombrero</w:t>
      </w:r>
      <w:proofErr w:type="spellEnd"/>
      <w:r w:rsidR="004312B1">
        <w:rPr>
          <w:rFonts w:asciiTheme="majorHAnsi" w:hAnsiTheme="majorHAnsi"/>
          <w:lang w:val="en-CA"/>
        </w:rPr>
        <w:t xml:space="preserve"> (</w:t>
      </w:r>
      <w:hyperlink r:id="rId10" w:history="1">
        <w:r w:rsidR="004312B1" w:rsidRPr="001A7E8B">
          <w:rPr>
            <w:rStyle w:val="Hyperlink"/>
            <w:rFonts w:asciiTheme="majorHAnsi" w:hAnsiTheme="majorHAnsi"/>
            <w:lang w:val="en-CA"/>
          </w:rPr>
          <w:t>www.lassinsmobrero.com</w:t>
        </w:r>
      </w:hyperlink>
      <w:r w:rsidR="004312B1">
        <w:rPr>
          <w:rFonts w:asciiTheme="majorHAnsi" w:hAnsiTheme="majorHAnsi"/>
          <w:lang w:val="en-CA"/>
        </w:rPr>
        <w:t>)</w:t>
      </w:r>
      <w:r>
        <w:rPr>
          <w:rFonts w:asciiTheme="majorHAnsi" w:hAnsiTheme="majorHAnsi"/>
          <w:lang w:val="en-CA"/>
        </w:rPr>
        <w:t xml:space="preserve">, </w:t>
      </w:r>
      <w:r w:rsidR="00A61F0F">
        <w:rPr>
          <w:rFonts w:asciiTheme="majorHAnsi" w:hAnsiTheme="majorHAnsi"/>
          <w:lang w:val="en-CA"/>
        </w:rPr>
        <w:t xml:space="preserve">must be mentioned. It </w:t>
      </w:r>
      <w:r>
        <w:rPr>
          <w:rFonts w:asciiTheme="majorHAnsi" w:hAnsiTheme="majorHAnsi"/>
          <w:lang w:val="en-CA"/>
        </w:rPr>
        <w:t>constitutes an</w:t>
      </w:r>
      <w:r w:rsidR="004312B1">
        <w:rPr>
          <w:rFonts w:asciiTheme="majorHAnsi" w:hAnsiTheme="majorHAnsi"/>
          <w:lang w:val="en-CA"/>
        </w:rPr>
        <w:t xml:space="preserve"> </w:t>
      </w:r>
      <w:r>
        <w:rPr>
          <w:rFonts w:asciiTheme="majorHAnsi" w:hAnsiTheme="majorHAnsi"/>
          <w:lang w:val="en-CA"/>
        </w:rPr>
        <w:t xml:space="preserve">accessible and user-friendly resource </w:t>
      </w:r>
      <w:r w:rsidR="00B40496">
        <w:rPr>
          <w:rFonts w:asciiTheme="majorHAnsi" w:hAnsiTheme="majorHAnsi"/>
          <w:lang w:val="en-CA"/>
        </w:rPr>
        <w:t xml:space="preserve">where </w:t>
      </w:r>
      <w:r w:rsidR="008F7E39">
        <w:rPr>
          <w:rFonts w:asciiTheme="majorHAnsi" w:hAnsiTheme="majorHAnsi"/>
          <w:lang w:val="en-CA"/>
        </w:rPr>
        <w:t>one can</w:t>
      </w:r>
      <w:r>
        <w:rPr>
          <w:rFonts w:asciiTheme="majorHAnsi" w:hAnsiTheme="majorHAnsi"/>
          <w:lang w:val="en-CA"/>
        </w:rPr>
        <w:t xml:space="preserve"> become familiar with the women of 1927. </w:t>
      </w:r>
      <w:r w:rsidR="004312B1">
        <w:rPr>
          <w:rFonts w:asciiTheme="majorHAnsi" w:hAnsiTheme="majorHAnsi"/>
          <w:lang w:val="en-CA"/>
        </w:rPr>
        <w:t>The components of the project currently include a TV documentary</w:t>
      </w:r>
      <w:r w:rsidR="008F7E39">
        <w:rPr>
          <w:rFonts w:asciiTheme="majorHAnsi" w:hAnsiTheme="majorHAnsi"/>
          <w:lang w:val="en-CA"/>
        </w:rPr>
        <w:t xml:space="preserve"> by</w:t>
      </w:r>
      <w:r w:rsidR="00E173AD">
        <w:rPr>
          <w:rFonts w:asciiTheme="majorHAnsi" w:hAnsiTheme="majorHAnsi"/>
          <w:lang w:val="en-CA"/>
        </w:rPr>
        <w:t xml:space="preserve"> RTVE, the Spanish public broadcaster  (</w:t>
      </w:r>
      <w:hyperlink r:id="rId11" w:history="1">
        <w:r w:rsidR="00E173AD" w:rsidRPr="00193550">
          <w:rPr>
            <w:rStyle w:val="Hyperlink"/>
            <w:rFonts w:asciiTheme="majorHAnsi" w:hAnsiTheme="majorHAnsi"/>
            <w:lang w:val="en-CA"/>
          </w:rPr>
          <w:t>http://www.rtve.es/alacarta/videos/imprescindibles/imprescindibles-sin-sombrero/3318136/</w:t>
        </w:r>
      </w:hyperlink>
      <w:r w:rsidR="00E173AD">
        <w:rPr>
          <w:rFonts w:asciiTheme="majorHAnsi" w:hAnsiTheme="majorHAnsi"/>
          <w:lang w:val="en-CA"/>
        </w:rPr>
        <w:t xml:space="preserve">) </w:t>
      </w:r>
      <w:r w:rsidR="004312B1">
        <w:rPr>
          <w:rFonts w:asciiTheme="majorHAnsi" w:hAnsiTheme="majorHAnsi"/>
          <w:lang w:val="en-CA"/>
        </w:rPr>
        <w:t xml:space="preserve">, a </w:t>
      </w:r>
      <w:proofErr w:type="spellStart"/>
      <w:r w:rsidR="004312B1">
        <w:rPr>
          <w:rFonts w:asciiTheme="majorHAnsi" w:hAnsiTheme="majorHAnsi"/>
          <w:lang w:val="en-CA"/>
        </w:rPr>
        <w:t>webdoc</w:t>
      </w:r>
      <w:proofErr w:type="spellEnd"/>
      <w:r w:rsidR="004312B1">
        <w:rPr>
          <w:rFonts w:asciiTheme="majorHAnsi" w:hAnsiTheme="majorHAnsi"/>
          <w:lang w:val="en-CA"/>
        </w:rPr>
        <w:t xml:space="preserve">, a Facebook page, an educational project, and a book by </w:t>
      </w:r>
      <w:proofErr w:type="spellStart"/>
      <w:r w:rsidR="004312B1">
        <w:rPr>
          <w:rFonts w:asciiTheme="majorHAnsi" w:hAnsiTheme="majorHAnsi"/>
          <w:lang w:val="en-CA"/>
        </w:rPr>
        <w:t>Tània</w:t>
      </w:r>
      <w:proofErr w:type="spellEnd"/>
      <w:r w:rsidR="004312B1">
        <w:rPr>
          <w:rFonts w:asciiTheme="majorHAnsi" w:hAnsiTheme="majorHAnsi"/>
          <w:lang w:val="en-CA"/>
        </w:rPr>
        <w:t xml:space="preserve"> </w:t>
      </w:r>
      <w:proofErr w:type="spellStart"/>
      <w:r w:rsidR="004312B1">
        <w:rPr>
          <w:rFonts w:asciiTheme="majorHAnsi" w:hAnsiTheme="majorHAnsi"/>
          <w:lang w:val="en-CA"/>
        </w:rPr>
        <w:t>Balló</w:t>
      </w:r>
      <w:proofErr w:type="spellEnd"/>
      <w:r w:rsidR="004312B1">
        <w:rPr>
          <w:rFonts w:asciiTheme="majorHAnsi" w:hAnsiTheme="majorHAnsi"/>
          <w:lang w:val="en-CA"/>
        </w:rPr>
        <w:t xml:space="preserve">, </w:t>
      </w:r>
      <w:r w:rsidR="004312B1">
        <w:rPr>
          <w:rFonts w:asciiTheme="majorHAnsi" w:hAnsiTheme="majorHAnsi"/>
          <w:i/>
          <w:lang w:val="en-CA"/>
        </w:rPr>
        <w:t xml:space="preserve">Las </w:t>
      </w:r>
      <w:proofErr w:type="spellStart"/>
      <w:r w:rsidR="004312B1">
        <w:rPr>
          <w:rFonts w:asciiTheme="majorHAnsi" w:hAnsiTheme="majorHAnsi"/>
          <w:i/>
          <w:lang w:val="en-CA"/>
        </w:rPr>
        <w:t>Sinsombrero</w:t>
      </w:r>
      <w:proofErr w:type="spellEnd"/>
      <w:r w:rsidR="004312B1">
        <w:rPr>
          <w:rFonts w:asciiTheme="majorHAnsi" w:hAnsiTheme="majorHAnsi"/>
          <w:i/>
          <w:lang w:val="en-CA"/>
        </w:rPr>
        <w:t xml:space="preserve">: sin </w:t>
      </w:r>
      <w:proofErr w:type="spellStart"/>
      <w:r w:rsidR="004312B1">
        <w:rPr>
          <w:rFonts w:asciiTheme="majorHAnsi" w:hAnsiTheme="majorHAnsi"/>
          <w:i/>
          <w:lang w:val="en-CA"/>
        </w:rPr>
        <w:t>ellas</w:t>
      </w:r>
      <w:proofErr w:type="spellEnd"/>
      <w:r w:rsidR="004312B1">
        <w:rPr>
          <w:rFonts w:asciiTheme="majorHAnsi" w:hAnsiTheme="majorHAnsi"/>
          <w:i/>
          <w:lang w:val="en-CA"/>
        </w:rPr>
        <w:t xml:space="preserve"> la </w:t>
      </w:r>
      <w:proofErr w:type="spellStart"/>
      <w:r w:rsidR="004312B1">
        <w:rPr>
          <w:rFonts w:asciiTheme="majorHAnsi" w:hAnsiTheme="majorHAnsi"/>
          <w:i/>
          <w:lang w:val="en-CA"/>
        </w:rPr>
        <w:t>historia</w:t>
      </w:r>
      <w:proofErr w:type="spellEnd"/>
      <w:r w:rsidR="004312B1">
        <w:rPr>
          <w:rFonts w:asciiTheme="majorHAnsi" w:hAnsiTheme="majorHAnsi"/>
          <w:i/>
          <w:lang w:val="en-CA"/>
        </w:rPr>
        <w:t xml:space="preserve"> no </w:t>
      </w:r>
      <w:proofErr w:type="spellStart"/>
      <w:r w:rsidR="004312B1">
        <w:rPr>
          <w:rFonts w:asciiTheme="majorHAnsi" w:hAnsiTheme="majorHAnsi"/>
          <w:i/>
          <w:lang w:val="en-CA"/>
        </w:rPr>
        <w:t>está</w:t>
      </w:r>
      <w:proofErr w:type="spellEnd"/>
      <w:r w:rsidR="004312B1">
        <w:rPr>
          <w:rFonts w:asciiTheme="majorHAnsi" w:hAnsiTheme="majorHAnsi"/>
          <w:i/>
          <w:lang w:val="en-CA"/>
        </w:rPr>
        <w:t xml:space="preserve"> </w:t>
      </w:r>
      <w:proofErr w:type="spellStart"/>
      <w:r w:rsidR="004312B1">
        <w:rPr>
          <w:rFonts w:asciiTheme="majorHAnsi" w:hAnsiTheme="majorHAnsi"/>
          <w:i/>
          <w:lang w:val="en-CA"/>
        </w:rPr>
        <w:t>complet</w:t>
      </w:r>
      <w:r w:rsidR="00E173AD">
        <w:rPr>
          <w:rFonts w:asciiTheme="majorHAnsi" w:hAnsiTheme="majorHAnsi"/>
          <w:i/>
          <w:lang w:val="en-CA"/>
        </w:rPr>
        <w:t>a</w:t>
      </w:r>
      <w:proofErr w:type="spellEnd"/>
      <w:r w:rsidR="004312B1">
        <w:rPr>
          <w:rFonts w:asciiTheme="majorHAnsi" w:hAnsiTheme="majorHAnsi"/>
          <w:i/>
          <w:lang w:val="en-CA"/>
        </w:rPr>
        <w:t xml:space="preserve"> </w:t>
      </w:r>
      <w:r w:rsidR="004312B1">
        <w:rPr>
          <w:rFonts w:asciiTheme="majorHAnsi" w:hAnsiTheme="majorHAnsi"/>
          <w:lang w:val="en-CA"/>
        </w:rPr>
        <w:t>[</w:t>
      </w:r>
      <w:r w:rsidR="004312B1">
        <w:rPr>
          <w:rFonts w:asciiTheme="majorHAnsi" w:hAnsiTheme="majorHAnsi"/>
          <w:i/>
          <w:lang w:val="en-CA"/>
        </w:rPr>
        <w:t xml:space="preserve">Las </w:t>
      </w:r>
      <w:proofErr w:type="spellStart"/>
      <w:r w:rsidR="004312B1">
        <w:rPr>
          <w:rFonts w:asciiTheme="majorHAnsi" w:hAnsiTheme="majorHAnsi"/>
          <w:i/>
          <w:lang w:val="en-CA"/>
        </w:rPr>
        <w:t>Sinsombrero</w:t>
      </w:r>
      <w:proofErr w:type="spellEnd"/>
      <w:r w:rsidR="004312B1">
        <w:rPr>
          <w:rFonts w:asciiTheme="majorHAnsi" w:hAnsiTheme="majorHAnsi"/>
          <w:i/>
          <w:lang w:val="en-CA"/>
        </w:rPr>
        <w:t>: Without them History Remains Incomplete</w:t>
      </w:r>
      <w:r w:rsidR="004312B1">
        <w:rPr>
          <w:rFonts w:asciiTheme="majorHAnsi" w:hAnsiTheme="majorHAnsi"/>
          <w:lang w:val="en-CA"/>
        </w:rPr>
        <w:t xml:space="preserve">]. An online exhibition of the women’s works and a </w:t>
      </w:r>
      <w:proofErr w:type="spellStart"/>
      <w:r w:rsidR="004312B1">
        <w:rPr>
          <w:rFonts w:asciiTheme="majorHAnsi" w:hAnsiTheme="majorHAnsi"/>
          <w:lang w:val="en-CA"/>
        </w:rPr>
        <w:t>WikiProject</w:t>
      </w:r>
      <w:proofErr w:type="spellEnd"/>
      <w:r w:rsidR="004312B1">
        <w:rPr>
          <w:rFonts w:asciiTheme="majorHAnsi" w:hAnsiTheme="majorHAnsi"/>
          <w:lang w:val="en-CA"/>
        </w:rPr>
        <w:t xml:space="preserve"> are in the works. </w:t>
      </w:r>
    </w:p>
    <w:p w14:paraId="6ACA59B8" w14:textId="07C28B08" w:rsidR="00E112AB" w:rsidRDefault="00E112AB" w:rsidP="004312B1">
      <w:pPr>
        <w:jc w:val="both"/>
        <w:rPr>
          <w:rFonts w:asciiTheme="majorHAnsi" w:hAnsiTheme="majorHAnsi"/>
          <w:lang w:val="en-CA"/>
        </w:rPr>
      </w:pPr>
    </w:p>
    <w:p w14:paraId="2FC0A029" w14:textId="6D0FFEAB" w:rsidR="00466C6C" w:rsidRPr="007532BC" w:rsidRDefault="00605457" w:rsidP="001A4742">
      <w:pPr>
        <w:jc w:val="both"/>
        <w:rPr>
          <w:rFonts w:asciiTheme="majorHAnsi" w:hAnsiTheme="majorHAnsi"/>
          <w:lang w:val="en-US"/>
        </w:rPr>
      </w:pPr>
      <w:r>
        <w:rPr>
          <w:rFonts w:asciiTheme="majorHAnsi" w:hAnsiTheme="majorHAnsi"/>
          <w:lang w:val="en-CA"/>
        </w:rPr>
        <w:t xml:space="preserve">There is yet </w:t>
      </w:r>
      <w:r w:rsidR="00637B11">
        <w:rPr>
          <w:rFonts w:asciiTheme="majorHAnsi" w:hAnsiTheme="majorHAnsi"/>
          <w:lang w:val="en-CA"/>
        </w:rPr>
        <w:t>another component to the</w:t>
      </w:r>
      <w:r>
        <w:rPr>
          <w:rFonts w:asciiTheme="majorHAnsi" w:hAnsiTheme="majorHAnsi"/>
          <w:lang w:val="en-CA"/>
        </w:rPr>
        <w:t xml:space="preserve"> </w:t>
      </w:r>
      <w:r w:rsidR="00A56D6D">
        <w:rPr>
          <w:rFonts w:asciiTheme="majorHAnsi" w:hAnsiTheme="majorHAnsi"/>
          <w:lang w:val="en-CA"/>
        </w:rPr>
        <w:t xml:space="preserve">Generation of ´27, known in Spanish as </w:t>
      </w:r>
      <w:r w:rsidR="00A56D6D">
        <w:rPr>
          <w:rFonts w:asciiTheme="majorHAnsi" w:hAnsiTheme="majorHAnsi"/>
          <w:i/>
          <w:lang w:val="en-CA"/>
        </w:rPr>
        <w:t xml:space="preserve">La </w:t>
      </w:r>
      <w:proofErr w:type="spellStart"/>
      <w:r w:rsidR="00A56D6D">
        <w:rPr>
          <w:rFonts w:asciiTheme="majorHAnsi" w:hAnsiTheme="majorHAnsi"/>
          <w:i/>
          <w:lang w:val="en-CA"/>
        </w:rPr>
        <w:t>otra</w:t>
      </w:r>
      <w:proofErr w:type="spellEnd"/>
      <w:r w:rsidR="00A56D6D">
        <w:rPr>
          <w:rFonts w:asciiTheme="majorHAnsi" w:hAnsiTheme="majorHAnsi"/>
          <w:i/>
          <w:lang w:val="en-CA"/>
        </w:rPr>
        <w:t xml:space="preserve"> </w:t>
      </w:r>
      <w:proofErr w:type="spellStart"/>
      <w:r w:rsidR="00A56D6D">
        <w:rPr>
          <w:rFonts w:asciiTheme="majorHAnsi" w:hAnsiTheme="majorHAnsi"/>
          <w:i/>
          <w:lang w:val="en-CA"/>
        </w:rPr>
        <w:t>generación</w:t>
      </w:r>
      <w:proofErr w:type="spellEnd"/>
      <w:r w:rsidR="00A56D6D">
        <w:rPr>
          <w:rFonts w:asciiTheme="majorHAnsi" w:hAnsiTheme="majorHAnsi"/>
          <w:i/>
          <w:lang w:val="en-CA"/>
        </w:rPr>
        <w:t xml:space="preserve"> del ’27</w:t>
      </w:r>
      <w:r w:rsidR="0072527B">
        <w:rPr>
          <w:rFonts w:asciiTheme="majorHAnsi" w:hAnsiTheme="majorHAnsi"/>
          <w:i/>
          <w:lang w:val="en-CA"/>
        </w:rPr>
        <w:t xml:space="preserve"> </w:t>
      </w:r>
      <w:r w:rsidR="0072527B">
        <w:rPr>
          <w:rFonts w:asciiTheme="majorHAnsi" w:hAnsiTheme="majorHAnsi"/>
          <w:lang w:val="en-CA"/>
        </w:rPr>
        <w:t>[</w:t>
      </w:r>
      <w:r w:rsidR="0072527B">
        <w:rPr>
          <w:rFonts w:asciiTheme="majorHAnsi" w:hAnsiTheme="majorHAnsi"/>
          <w:i/>
          <w:lang w:val="en-CA"/>
        </w:rPr>
        <w:t>The Other Generation of ‘27</w:t>
      </w:r>
      <w:r w:rsidR="0072527B">
        <w:rPr>
          <w:rFonts w:asciiTheme="majorHAnsi" w:hAnsiTheme="majorHAnsi"/>
          <w:lang w:val="en-CA"/>
        </w:rPr>
        <w:t>]</w:t>
      </w:r>
      <w:r w:rsidR="00A56D6D">
        <w:rPr>
          <w:rFonts w:asciiTheme="majorHAnsi" w:hAnsiTheme="majorHAnsi"/>
          <w:i/>
          <w:lang w:val="en-CA"/>
        </w:rPr>
        <w:t>.</w:t>
      </w:r>
      <w:r w:rsidR="00A56D6D">
        <w:rPr>
          <w:rFonts w:asciiTheme="majorHAnsi" w:hAnsiTheme="majorHAnsi"/>
          <w:lang w:val="en-CA"/>
        </w:rPr>
        <w:t xml:space="preserve"> This is an all-male group of humourists (playwrights, filmmakers, and cartoonists) who played</w:t>
      </w:r>
      <w:bookmarkStart w:id="49" w:name="_GoBack"/>
      <w:bookmarkEnd w:id="49"/>
      <w:r w:rsidR="00A56D6D">
        <w:rPr>
          <w:rFonts w:asciiTheme="majorHAnsi" w:hAnsiTheme="majorHAnsi"/>
          <w:lang w:val="en-CA"/>
        </w:rPr>
        <w:t xml:space="preserve"> an</w:t>
      </w:r>
      <w:del w:id="50" w:author="stephen ross" w:date="2018-05-08T09:41:00Z">
        <w:r w:rsidR="00A56D6D" w:rsidDel="00782CF4">
          <w:rPr>
            <w:rFonts w:asciiTheme="majorHAnsi" w:hAnsiTheme="majorHAnsi"/>
            <w:lang w:val="en-CA"/>
          </w:rPr>
          <w:delText>d</w:delText>
        </w:r>
      </w:del>
      <w:r w:rsidR="00A56D6D">
        <w:rPr>
          <w:rFonts w:asciiTheme="majorHAnsi" w:hAnsiTheme="majorHAnsi"/>
          <w:lang w:val="en-CA"/>
        </w:rPr>
        <w:t xml:space="preserve"> important role in the transformation of Spanish humour </w:t>
      </w:r>
      <w:r w:rsidR="00400DA4">
        <w:rPr>
          <w:rFonts w:asciiTheme="majorHAnsi" w:hAnsiTheme="majorHAnsi"/>
          <w:lang w:val="en-CA"/>
        </w:rPr>
        <w:t>under the influence of</w:t>
      </w:r>
      <w:r w:rsidR="00A56D6D">
        <w:rPr>
          <w:rFonts w:asciiTheme="majorHAnsi" w:hAnsiTheme="majorHAnsi"/>
          <w:lang w:val="en-CA"/>
        </w:rPr>
        <w:t xml:space="preserve"> the avant-gardes. The members of this group include Antonio de Lara, </w:t>
      </w:r>
      <w:proofErr w:type="spellStart"/>
      <w:r w:rsidR="00A56D6D">
        <w:rPr>
          <w:rFonts w:asciiTheme="majorHAnsi" w:hAnsiTheme="majorHAnsi"/>
          <w:i/>
          <w:lang w:val="en-CA"/>
        </w:rPr>
        <w:t>Tono</w:t>
      </w:r>
      <w:proofErr w:type="spellEnd"/>
      <w:r w:rsidR="00A56D6D">
        <w:rPr>
          <w:rFonts w:asciiTheme="majorHAnsi" w:hAnsiTheme="majorHAnsi"/>
          <w:lang w:val="en-CA"/>
        </w:rPr>
        <w:t>, (1896-</w:t>
      </w:r>
      <w:r w:rsidR="008D366A">
        <w:rPr>
          <w:rFonts w:asciiTheme="majorHAnsi" w:hAnsiTheme="majorHAnsi"/>
          <w:lang w:val="en-CA"/>
        </w:rPr>
        <w:t>1978</w:t>
      </w:r>
      <w:r w:rsidR="00A56D6D">
        <w:rPr>
          <w:rFonts w:asciiTheme="majorHAnsi" w:hAnsiTheme="majorHAnsi"/>
          <w:lang w:val="en-CA"/>
        </w:rPr>
        <w:t>), Edgar Neville (1899-</w:t>
      </w:r>
      <w:r w:rsidR="008D366A">
        <w:rPr>
          <w:rFonts w:asciiTheme="majorHAnsi" w:hAnsiTheme="majorHAnsi"/>
          <w:lang w:val="en-CA"/>
        </w:rPr>
        <w:t>1967</w:t>
      </w:r>
      <w:r w:rsidR="00A56D6D">
        <w:rPr>
          <w:rFonts w:asciiTheme="majorHAnsi" w:hAnsiTheme="majorHAnsi"/>
          <w:lang w:val="en-CA"/>
        </w:rPr>
        <w:t>),</w:t>
      </w:r>
      <w:r w:rsidR="00400DA4">
        <w:rPr>
          <w:rFonts w:asciiTheme="majorHAnsi" w:hAnsiTheme="majorHAnsi"/>
          <w:lang w:val="en-CA"/>
        </w:rPr>
        <w:t xml:space="preserve"> </w:t>
      </w:r>
      <w:r w:rsidR="00A56D6D">
        <w:rPr>
          <w:rFonts w:asciiTheme="majorHAnsi" w:hAnsiTheme="majorHAnsi"/>
          <w:lang w:val="en-CA"/>
        </w:rPr>
        <w:t xml:space="preserve">Enrique </w:t>
      </w:r>
      <w:proofErr w:type="spellStart"/>
      <w:r w:rsidR="00A56D6D">
        <w:rPr>
          <w:rFonts w:asciiTheme="majorHAnsi" w:hAnsiTheme="majorHAnsi"/>
          <w:lang w:val="en-CA"/>
        </w:rPr>
        <w:t>Jardiel</w:t>
      </w:r>
      <w:proofErr w:type="spellEnd"/>
      <w:r w:rsidR="00A56D6D">
        <w:rPr>
          <w:rFonts w:asciiTheme="majorHAnsi" w:hAnsiTheme="majorHAnsi"/>
          <w:lang w:val="en-CA"/>
        </w:rPr>
        <w:t xml:space="preserve"> </w:t>
      </w:r>
      <w:proofErr w:type="spellStart"/>
      <w:r w:rsidR="00A56D6D">
        <w:rPr>
          <w:rFonts w:asciiTheme="majorHAnsi" w:hAnsiTheme="majorHAnsi"/>
          <w:lang w:val="en-CA"/>
        </w:rPr>
        <w:t>Poncela</w:t>
      </w:r>
      <w:proofErr w:type="spellEnd"/>
      <w:r w:rsidR="00A56D6D">
        <w:rPr>
          <w:rFonts w:asciiTheme="majorHAnsi" w:hAnsiTheme="majorHAnsi"/>
          <w:lang w:val="en-CA"/>
        </w:rPr>
        <w:t xml:space="preserve"> (1901-</w:t>
      </w:r>
      <w:r w:rsidR="008D366A">
        <w:rPr>
          <w:rFonts w:asciiTheme="majorHAnsi" w:hAnsiTheme="majorHAnsi"/>
          <w:lang w:val="en-CA"/>
        </w:rPr>
        <w:t>1952</w:t>
      </w:r>
      <w:r w:rsidR="00A56D6D">
        <w:rPr>
          <w:rFonts w:asciiTheme="majorHAnsi" w:hAnsiTheme="majorHAnsi"/>
          <w:lang w:val="en-CA"/>
        </w:rPr>
        <w:t xml:space="preserve">), Miguel </w:t>
      </w:r>
      <w:proofErr w:type="spellStart"/>
      <w:r w:rsidR="00A56D6D">
        <w:rPr>
          <w:rFonts w:asciiTheme="majorHAnsi" w:hAnsiTheme="majorHAnsi"/>
          <w:lang w:val="en-CA"/>
        </w:rPr>
        <w:t>Mihura</w:t>
      </w:r>
      <w:proofErr w:type="spellEnd"/>
      <w:r w:rsidR="00A56D6D">
        <w:rPr>
          <w:rFonts w:asciiTheme="majorHAnsi" w:hAnsiTheme="majorHAnsi"/>
          <w:lang w:val="en-CA"/>
        </w:rPr>
        <w:t xml:space="preserve"> (1905-</w:t>
      </w:r>
      <w:r w:rsidR="008D366A">
        <w:rPr>
          <w:rFonts w:asciiTheme="majorHAnsi" w:hAnsiTheme="majorHAnsi"/>
          <w:lang w:val="en-CA"/>
        </w:rPr>
        <w:t>1977</w:t>
      </w:r>
      <w:r w:rsidR="00A56D6D">
        <w:rPr>
          <w:rFonts w:asciiTheme="majorHAnsi" w:hAnsiTheme="majorHAnsi"/>
          <w:lang w:val="en-CA"/>
        </w:rPr>
        <w:t xml:space="preserve">), and José </w:t>
      </w:r>
      <w:proofErr w:type="spellStart"/>
      <w:r w:rsidR="00A56D6D">
        <w:rPr>
          <w:rFonts w:asciiTheme="majorHAnsi" w:hAnsiTheme="majorHAnsi"/>
          <w:lang w:val="en-CA"/>
        </w:rPr>
        <w:t>López</w:t>
      </w:r>
      <w:proofErr w:type="spellEnd"/>
      <w:r w:rsidR="00A56D6D">
        <w:rPr>
          <w:rFonts w:asciiTheme="majorHAnsi" w:hAnsiTheme="majorHAnsi"/>
          <w:lang w:val="en-CA"/>
        </w:rPr>
        <w:t xml:space="preserve"> Rubio (1903-</w:t>
      </w:r>
      <w:r w:rsidR="008D366A">
        <w:rPr>
          <w:rFonts w:asciiTheme="majorHAnsi" w:hAnsiTheme="majorHAnsi"/>
          <w:lang w:val="en-CA"/>
        </w:rPr>
        <w:t>1996</w:t>
      </w:r>
      <w:r w:rsidR="00A56D6D">
        <w:rPr>
          <w:rFonts w:asciiTheme="majorHAnsi" w:hAnsiTheme="majorHAnsi"/>
          <w:lang w:val="en-CA"/>
        </w:rPr>
        <w:t xml:space="preserve">). </w:t>
      </w:r>
      <w:r w:rsidR="007806C7">
        <w:rPr>
          <w:rFonts w:asciiTheme="majorHAnsi" w:hAnsiTheme="majorHAnsi"/>
          <w:lang w:val="en-CA"/>
        </w:rPr>
        <w:t>They all eventually</w:t>
      </w:r>
      <w:r w:rsidR="00400DA4">
        <w:rPr>
          <w:rFonts w:asciiTheme="majorHAnsi" w:hAnsiTheme="majorHAnsi"/>
          <w:lang w:val="en-CA"/>
        </w:rPr>
        <w:t xml:space="preserve"> coalesced around </w:t>
      </w:r>
      <w:r w:rsidR="001A4742">
        <w:rPr>
          <w:rFonts w:asciiTheme="majorHAnsi" w:hAnsiTheme="majorHAnsi"/>
          <w:lang w:val="en-CA"/>
        </w:rPr>
        <w:t>the</w:t>
      </w:r>
      <w:r w:rsidR="00400DA4">
        <w:rPr>
          <w:rFonts w:asciiTheme="majorHAnsi" w:hAnsiTheme="majorHAnsi"/>
          <w:lang w:val="en-CA"/>
        </w:rPr>
        <w:t xml:space="preserve"> </w:t>
      </w:r>
      <w:r w:rsidR="000E5CC0">
        <w:rPr>
          <w:rFonts w:asciiTheme="majorHAnsi" w:hAnsiTheme="majorHAnsi"/>
          <w:lang w:val="en-CA"/>
        </w:rPr>
        <w:t>satirical</w:t>
      </w:r>
      <w:r w:rsidR="00400DA4">
        <w:rPr>
          <w:rFonts w:asciiTheme="majorHAnsi" w:hAnsiTheme="majorHAnsi"/>
          <w:lang w:val="en-CA"/>
        </w:rPr>
        <w:t xml:space="preserve"> publication </w:t>
      </w:r>
      <w:r w:rsidR="00400DA4">
        <w:rPr>
          <w:rFonts w:asciiTheme="majorHAnsi" w:hAnsiTheme="majorHAnsi"/>
          <w:i/>
          <w:lang w:val="en-CA"/>
        </w:rPr>
        <w:t xml:space="preserve">La </w:t>
      </w:r>
      <w:proofErr w:type="spellStart"/>
      <w:r w:rsidR="00400DA4">
        <w:rPr>
          <w:rFonts w:asciiTheme="majorHAnsi" w:hAnsiTheme="majorHAnsi"/>
          <w:i/>
          <w:lang w:val="en-CA"/>
        </w:rPr>
        <w:t>Codorniz</w:t>
      </w:r>
      <w:proofErr w:type="spellEnd"/>
      <w:r w:rsidR="00400DA4">
        <w:rPr>
          <w:rFonts w:asciiTheme="majorHAnsi" w:hAnsiTheme="majorHAnsi"/>
          <w:i/>
          <w:lang w:val="en-CA"/>
        </w:rPr>
        <w:t xml:space="preserve"> </w:t>
      </w:r>
      <w:r w:rsidR="00400DA4">
        <w:rPr>
          <w:rFonts w:asciiTheme="majorHAnsi" w:hAnsiTheme="majorHAnsi"/>
          <w:lang w:val="en-CA"/>
        </w:rPr>
        <w:t>(1941</w:t>
      </w:r>
      <w:r w:rsidR="00A61F0F">
        <w:rPr>
          <w:rFonts w:asciiTheme="majorHAnsi" w:hAnsiTheme="majorHAnsi"/>
          <w:lang w:val="en-CA"/>
        </w:rPr>
        <w:t>-</w:t>
      </w:r>
      <w:r w:rsidR="00400DA4">
        <w:rPr>
          <w:rFonts w:asciiTheme="majorHAnsi" w:hAnsiTheme="majorHAnsi"/>
          <w:lang w:val="en-CA"/>
        </w:rPr>
        <w:t xml:space="preserve">1978), </w:t>
      </w:r>
      <w:r w:rsidR="001A4742">
        <w:rPr>
          <w:rFonts w:asciiTheme="majorHAnsi" w:hAnsiTheme="majorHAnsi"/>
          <w:lang w:val="en-CA"/>
        </w:rPr>
        <w:t>which was often at odds with Francoist censorship</w:t>
      </w:r>
      <w:r w:rsidR="001B6026">
        <w:rPr>
          <w:rFonts w:asciiTheme="majorHAnsi" w:hAnsiTheme="majorHAnsi"/>
          <w:lang w:val="en-CA"/>
        </w:rPr>
        <w:t xml:space="preserve">, suffering </w:t>
      </w:r>
      <w:r w:rsidR="001B6026">
        <w:rPr>
          <w:rFonts w:asciiTheme="majorHAnsi" w:hAnsiTheme="majorHAnsi"/>
          <w:lang w:val="en-CA"/>
        </w:rPr>
        <w:lastRenderedPageBreak/>
        <w:t xml:space="preserve">several </w:t>
      </w:r>
      <w:proofErr w:type="gramStart"/>
      <w:r w:rsidR="001B6026">
        <w:rPr>
          <w:rFonts w:asciiTheme="majorHAnsi" w:hAnsiTheme="majorHAnsi"/>
          <w:lang w:val="en-CA"/>
        </w:rPr>
        <w:t>publication</w:t>
      </w:r>
      <w:proofErr w:type="gramEnd"/>
      <w:r w:rsidR="001B6026">
        <w:rPr>
          <w:rFonts w:asciiTheme="majorHAnsi" w:hAnsiTheme="majorHAnsi"/>
          <w:lang w:val="en-CA"/>
        </w:rPr>
        <w:t xml:space="preserve"> bans during the years of dictatorship</w:t>
      </w:r>
      <w:r w:rsidR="0082364A">
        <w:rPr>
          <w:rFonts w:asciiTheme="majorHAnsi" w:hAnsiTheme="majorHAnsi"/>
          <w:lang w:val="en-CA"/>
        </w:rPr>
        <w:t>.</w:t>
      </w:r>
      <w:r w:rsidR="001A4742">
        <w:rPr>
          <w:rFonts w:asciiTheme="majorHAnsi" w:hAnsiTheme="majorHAnsi"/>
          <w:lang w:val="en-CA"/>
        </w:rPr>
        <w:t xml:space="preserve"> </w:t>
      </w:r>
      <w:r w:rsidR="001A4742">
        <w:rPr>
          <w:rFonts w:asciiTheme="majorHAnsi" w:hAnsiTheme="majorHAnsi"/>
          <w:i/>
          <w:lang w:val="en-CA"/>
        </w:rPr>
        <w:t xml:space="preserve">La </w:t>
      </w:r>
      <w:proofErr w:type="spellStart"/>
      <w:r w:rsidR="001A4742" w:rsidRPr="004F7E07">
        <w:rPr>
          <w:rFonts w:asciiTheme="majorHAnsi" w:hAnsiTheme="majorHAnsi"/>
          <w:i/>
          <w:lang w:val="en-CA"/>
        </w:rPr>
        <w:t>Codorniz</w:t>
      </w:r>
      <w:proofErr w:type="spellEnd"/>
      <w:r w:rsidR="001A4742">
        <w:rPr>
          <w:rFonts w:asciiTheme="majorHAnsi" w:hAnsiTheme="majorHAnsi"/>
          <w:lang w:val="en-CA"/>
        </w:rPr>
        <w:t xml:space="preserve">, </w:t>
      </w:r>
      <w:r w:rsidR="0072527B">
        <w:rPr>
          <w:rFonts w:asciiTheme="majorHAnsi" w:hAnsiTheme="majorHAnsi"/>
          <w:lang w:val="en-CA"/>
        </w:rPr>
        <w:t xml:space="preserve">founded by </w:t>
      </w:r>
      <w:proofErr w:type="spellStart"/>
      <w:r w:rsidR="0008350A">
        <w:rPr>
          <w:rFonts w:asciiTheme="majorHAnsi" w:hAnsiTheme="majorHAnsi"/>
          <w:lang w:val="en-CA"/>
        </w:rPr>
        <w:t>Mihura</w:t>
      </w:r>
      <w:proofErr w:type="spellEnd"/>
      <w:r w:rsidR="0008350A">
        <w:rPr>
          <w:rFonts w:asciiTheme="majorHAnsi" w:hAnsiTheme="majorHAnsi"/>
          <w:lang w:val="en-CA"/>
        </w:rPr>
        <w:t>, bore</w:t>
      </w:r>
      <w:r w:rsidR="001A4742">
        <w:rPr>
          <w:rFonts w:asciiTheme="majorHAnsi" w:hAnsiTheme="majorHAnsi"/>
          <w:lang w:val="en-CA"/>
        </w:rPr>
        <w:t xml:space="preserve"> the</w:t>
      </w:r>
      <w:r w:rsidR="00D04263">
        <w:rPr>
          <w:rFonts w:asciiTheme="majorHAnsi" w:hAnsiTheme="majorHAnsi"/>
          <w:lang w:val="en-CA"/>
        </w:rPr>
        <w:t xml:space="preserve"> subtitle </w:t>
      </w:r>
      <w:r w:rsidR="00D04263" w:rsidRPr="007532BC">
        <w:rPr>
          <w:rFonts w:asciiTheme="majorHAnsi" w:hAnsiTheme="majorHAnsi" w:cstheme="majorHAnsi"/>
          <w:shd w:val="clear" w:color="auto" w:fill="FFFFFF"/>
          <w:lang w:val="en-CA"/>
        </w:rPr>
        <w:t xml:space="preserve">“La </w:t>
      </w:r>
      <w:proofErr w:type="spellStart"/>
      <w:r w:rsidR="00D04263" w:rsidRPr="007532BC">
        <w:rPr>
          <w:rFonts w:asciiTheme="majorHAnsi" w:hAnsiTheme="majorHAnsi" w:cstheme="majorHAnsi"/>
          <w:shd w:val="clear" w:color="auto" w:fill="FFFFFF"/>
          <w:lang w:val="en-CA"/>
        </w:rPr>
        <w:t>revista</w:t>
      </w:r>
      <w:proofErr w:type="spellEnd"/>
      <w:r w:rsidR="00D04263" w:rsidRPr="007532BC">
        <w:rPr>
          <w:rFonts w:asciiTheme="majorHAnsi" w:hAnsiTheme="majorHAnsi" w:cstheme="majorHAnsi"/>
          <w:shd w:val="clear" w:color="auto" w:fill="FFFFFF"/>
          <w:lang w:val="en-CA"/>
        </w:rPr>
        <w:t xml:space="preserve"> </w:t>
      </w:r>
      <w:proofErr w:type="spellStart"/>
      <w:r w:rsidR="00D04263" w:rsidRPr="007532BC">
        <w:rPr>
          <w:rFonts w:asciiTheme="majorHAnsi" w:hAnsiTheme="majorHAnsi" w:cstheme="majorHAnsi"/>
          <w:shd w:val="clear" w:color="auto" w:fill="FFFFFF"/>
          <w:lang w:val="en-CA"/>
        </w:rPr>
        <w:t>más</w:t>
      </w:r>
      <w:proofErr w:type="spellEnd"/>
      <w:r w:rsidR="00D04263" w:rsidRPr="007532BC">
        <w:rPr>
          <w:rFonts w:asciiTheme="majorHAnsi" w:hAnsiTheme="majorHAnsi" w:cstheme="majorHAnsi"/>
          <w:shd w:val="clear" w:color="auto" w:fill="FFFFFF"/>
          <w:lang w:val="en-CA"/>
        </w:rPr>
        <w:t xml:space="preserve"> </w:t>
      </w:r>
      <w:proofErr w:type="spellStart"/>
      <w:r w:rsidR="00D04263" w:rsidRPr="007532BC">
        <w:rPr>
          <w:rFonts w:asciiTheme="majorHAnsi" w:hAnsiTheme="majorHAnsi" w:cstheme="majorHAnsi"/>
          <w:shd w:val="clear" w:color="auto" w:fill="FFFFFF"/>
          <w:lang w:val="en-CA"/>
        </w:rPr>
        <w:t>audaz</w:t>
      </w:r>
      <w:proofErr w:type="spellEnd"/>
      <w:r w:rsidR="00D04263" w:rsidRPr="007532BC">
        <w:rPr>
          <w:rFonts w:asciiTheme="majorHAnsi" w:hAnsiTheme="majorHAnsi" w:cstheme="majorHAnsi"/>
          <w:shd w:val="clear" w:color="auto" w:fill="FFFFFF"/>
          <w:lang w:val="en-CA"/>
        </w:rPr>
        <w:t xml:space="preserve"> para el lector </w:t>
      </w:r>
      <w:proofErr w:type="spellStart"/>
      <w:r w:rsidR="00D04263" w:rsidRPr="007532BC">
        <w:rPr>
          <w:rFonts w:asciiTheme="majorHAnsi" w:hAnsiTheme="majorHAnsi" w:cstheme="majorHAnsi"/>
          <w:shd w:val="clear" w:color="auto" w:fill="FFFFFF"/>
          <w:lang w:val="en-CA"/>
        </w:rPr>
        <w:t>más</w:t>
      </w:r>
      <w:proofErr w:type="spellEnd"/>
      <w:r w:rsidR="00D04263" w:rsidRPr="007532BC">
        <w:rPr>
          <w:rFonts w:asciiTheme="majorHAnsi" w:hAnsiTheme="majorHAnsi" w:cstheme="majorHAnsi"/>
          <w:shd w:val="clear" w:color="auto" w:fill="FFFFFF"/>
          <w:lang w:val="en-CA"/>
        </w:rPr>
        <w:t xml:space="preserve"> </w:t>
      </w:r>
      <w:proofErr w:type="spellStart"/>
      <w:r w:rsidR="00D04263" w:rsidRPr="007532BC">
        <w:rPr>
          <w:rFonts w:asciiTheme="majorHAnsi" w:hAnsiTheme="majorHAnsi" w:cstheme="majorHAnsi"/>
          <w:shd w:val="clear" w:color="auto" w:fill="FFFFFF"/>
          <w:lang w:val="en-CA"/>
        </w:rPr>
        <w:t>inteligente</w:t>
      </w:r>
      <w:proofErr w:type="spellEnd"/>
      <w:r w:rsidR="00D04263" w:rsidRPr="007532BC">
        <w:rPr>
          <w:rFonts w:asciiTheme="majorHAnsi" w:hAnsiTheme="majorHAnsi" w:cstheme="majorHAnsi"/>
          <w:shd w:val="clear" w:color="auto" w:fill="FFFFFF"/>
          <w:lang w:val="en-CA"/>
        </w:rPr>
        <w:t>” [“The Most Daring Journal for the Most Intelligent Reader</w:t>
      </w:r>
      <w:r w:rsidR="001A4742" w:rsidRPr="007532BC">
        <w:rPr>
          <w:rFonts w:asciiTheme="majorHAnsi" w:hAnsiTheme="majorHAnsi" w:cstheme="majorHAnsi"/>
          <w:shd w:val="clear" w:color="auto" w:fill="FFFFFF"/>
          <w:lang w:val="en-CA"/>
        </w:rPr>
        <w:t>”], which might</w:t>
      </w:r>
      <w:r w:rsidR="00FD25CD">
        <w:rPr>
          <w:rFonts w:asciiTheme="majorHAnsi" w:hAnsiTheme="majorHAnsi" w:cstheme="majorHAnsi"/>
          <w:shd w:val="clear" w:color="auto" w:fill="FFFFFF"/>
          <w:lang w:val="en-CA"/>
        </w:rPr>
        <w:t xml:space="preserve"> have</w:t>
      </w:r>
      <w:r w:rsidR="001A4742" w:rsidRPr="007532BC">
        <w:rPr>
          <w:rFonts w:asciiTheme="majorHAnsi" w:hAnsiTheme="majorHAnsi" w:cstheme="majorHAnsi"/>
          <w:shd w:val="clear" w:color="auto" w:fill="FFFFFF"/>
          <w:lang w:val="en-CA"/>
        </w:rPr>
        <w:t xml:space="preserve"> </w:t>
      </w:r>
      <w:r w:rsidR="00FD25CD">
        <w:rPr>
          <w:rFonts w:asciiTheme="majorHAnsi" w:hAnsiTheme="majorHAnsi" w:cstheme="majorHAnsi"/>
          <w:shd w:val="clear" w:color="auto" w:fill="FFFFFF"/>
          <w:lang w:val="en-CA"/>
        </w:rPr>
        <w:t>implied</w:t>
      </w:r>
      <w:r w:rsidR="001A4742" w:rsidRPr="007532BC">
        <w:rPr>
          <w:rFonts w:asciiTheme="majorHAnsi" w:hAnsiTheme="majorHAnsi" w:cstheme="majorHAnsi"/>
          <w:shd w:val="clear" w:color="auto" w:fill="FFFFFF"/>
          <w:lang w:val="en-CA"/>
        </w:rPr>
        <w:t xml:space="preserve"> the presence of a political or social message presented under the veil of laughter.</w:t>
      </w:r>
    </w:p>
    <w:p w14:paraId="619C8529" w14:textId="410E42B5" w:rsidR="008D55B7" w:rsidRPr="001B6026" w:rsidRDefault="008D55B7" w:rsidP="00896F04">
      <w:pPr>
        <w:rPr>
          <w:rFonts w:asciiTheme="majorHAnsi" w:hAnsiTheme="majorHAnsi"/>
          <w:lang w:val="en-CA"/>
        </w:rPr>
      </w:pPr>
    </w:p>
    <w:p w14:paraId="5B220101" w14:textId="3879848D" w:rsidR="00174B2D" w:rsidRPr="001739ED" w:rsidRDefault="001739ED" w:rsidP="00896F04">
      <w:pPr>
        <w:rPr>
          <w:rFonts w:asciiTheme="majorHAnsi" w:hAnsiTheme="majorHAnsi"/>
          <w:lang w:val="en-CA"/>
        </w:rPr>
      </w:pPr>
      <w:r w:rsidRPr="001739ED">
        <w:rPr>
          <w:rFonts w:asciiTheme="majorHAnsi" w:hAnsiTheme="majorHAnsi"/>
          <w:lang w:val="en-CA"/>
        </w:rPr>
        <w:t>The</w:t>
      </w:r>
      <w:r>
        <w:rPr>
          <w:rFonts w:asciiTheme="majorHAnsi" w:hAnsiTheme="majorHAnsi"/>
          <w:lang w:val="en-CA"/>
        </w:rPr>
        <w:t xml:space="preserve"> 1920s and 1930s in Spain were</w:t>
      </w:r>
      <w:r w:rsidR="00DD366B">
        <w:rPr>
          <w:rFonts w:asciiTheme="majorHAnsi" w:hAnsiTheme="majorHAnsi"/>
          <w:lang w:val="en-CA"/>
        </w:rPr>
        <w:t xml:space="preserve"> </w:t>
      </w:r>
      <w:r w:rsidR="00D700AD">
        <w:rPr>
          <w:rFonts w:asciiTheme="majorHAnsi" w:hAnsiTheme="majorHAnsi"/>
          <w:lang w:val="en-CA"/>
        </w:rPr>
        <w:t xml:space="preserve">years </w:t>
      </w:r>
      <w:r>
        <w:rPr>
          <w:rFonts w:asciiTheme="majorHAnsi" w:hAnsiTheme="majorHAnsi"/>
          <w:lang w:val="en-CA"/>
        </w:rPr>
        <w:t xml:space="preserve">of literary, artistic, and academic effervescence. </w:t>
      </w:r>
      <w:r w:rsidR="00DD366B">
        <w:rPr>
          <w:rFonts w:asciiTheme="majorHAnsi" w:hAnsiTheme="majorHAnsi"/>
          <w:lang w:val="en-CA"/>
        </w:rPr>
        <w:t>If used to refer strictly to a group of ten poets, t</w:t>
      </w:r>
      <w:r>
        <w:rPr>
          <w:rFonts w:asciiTheme="majorHAnsi" w:hAnsiTheme="majorHAnsi"/>
          <w:lang w:val="en-CA"/>
        </w:rPr>
        <w:t xml:space="preserve">he label “Generation of ’27” </w:t>
      </w:r>
      <w:r w:rsidR="00DD366B">
        <w:rPr>
          <w:rFonts w:asciiTheme="majorHAnsi" w:hAnsiTheme="majorHAnsi"/>
          <w:lang w:val="en-CA"/>
        </w:rPr>
        <w:t>may be</w:t>
      </w:r>
      <w:r>
        <w:rPr>
          <w:rFonts w:asciiTheme="majorHAnsi" w:hAnsiTheme="majorHAnsi"/>
          <w:lang w:val="en-CA"/>
        </w:rPr>
        <w:t xml:space="preserve"> a useful tool for literary history, </w:t>
      </w:r>
      <w:r w:rsidR="00DD366B">
        <w:rPr>
          <w:rFonts w:asciiTheme="majorHAnsi" w:hAnsiTheme="majorHAnsi"/>
          <w:lang w:val="en-CA"/>
        </w:rPr>
        <w:t xml:space="preserve">but it </w:t>
      </w:r>
      <w:r>
        <w:rPr>
          <w:rFonts w:asciiTheme="majorHAnsi" w:hAnsiTheme="majorHAnsi"/>
          <w:lang w:val="en-CA"/>
        </w:rPr>
        <w:t xml:space="preserve">fails to capture the complexity of the </w:t>
      </w:r>
      <w:r w:rsidR="00DD366B">
        <w:rPr>
          <w:rFonts w:asciiTheme="majorHAnsi" w:hAnsiTheme="majorHAnsi"/>
          <w:lang w:val="en-CA"/>
        </w:rPr>
        <w:t>period</w:t>
      </w:r>
      <w:r>
        <w:rPr>
          <w:rFonts w:asciiTheme="majorHAnsi" w:hAnsiTheme="majorHAnsi"/>
          <w:lang w:val="en-CA"/>
        </w:rPr>
        <w:t xml:space="preserve">. </w:t>
      </w:r>
      <w:proofErr w:type="spellStart"/>
      <w:r>
        <w:rPr>
          <w:rFonts w:asciiTheme="majorHAnsi" w:hAnsiTheme="majorHAnsi"/>
          <w:lang w:val="en-CA"/>
        </w:rPr>
        <w:t>Tanià</w:t>
      </w:r>
      <w:proofErr w:type="spellEnd"/>
      <w:r>
        <w:rPr>
          <w:rFonts w:asciiTheme="majorHAnsi" w:hAnsiTheme="majorHAnsi"/>
          <w:lang w:val="en-CA"/>
        </w:rPr>
        <w:t xml:space="preserve"> </w:t>
      </w:r>
      <w:proofErr w:type="spellStart"/>
      <w:r>
        <w:rPr>
          <w:rFonts w:asciiTheme="majorHAnsi" w:hAnsiTheme="majorHAnsi"/>
          <w:lang w:val="en-CA"/>
        </w:rPr>
        <w:t>Balló</w:t>
      </w:r>
      <w:proofErr w:type="spellEnd"/>
      <w:r w:rsidR="00E35F11">
        <w:rPr>
          <w:rFonts w:asciiTheme="majorHAnsi" w:hAnsiTheme="majorHAnsi"/>
          <w:lang w:val="en-CA"/>
        </w:rPr>
        <w:t xml:space="preserve"> </w:t>
      </w:r>
      <w:r>
        <w:rPr>
          <w:rFonts w:asciiTheme="majorHAnsi" w:hAnsiTheme="majorHAnsi"/>
          <w:lang w:val="en-CA"/>
        </w:rPr>
        <w:t>reminds</w:t>
      </w:r>
      <w:r w:rsidR="00E35F11">
        <w:rPr>
          <w:rFonts w:asciiTheme="majorHAnsi" w:hAnsiTheme="majorHAnsi"/>
          <w:lang w:val="en-CA"/>
        </w:rPr>
        <w:t xml:space="preserve"> us in the title of her book</w:t>
      </w:r>
      <w:r>
        <w:rPr>
          <w:rFonts w:asciiTheme="majorHAnsi" w:hAnsiTheme="majorHAnsi"/>
          <w:lang w:val="en-CA"/>
        </w:rPr>
        <w:t xml:space="preserve"> that </w:t>
      </w:r>
      <w:r w:rsidR="00C05518">
        <w:rPr>
          <w:rFonts w:asciiTheme="majorHAnsi" w:hAnsiTheme="majorHAnsi"/>
          <w:lang w:val="en-CA"/>
        </w:rPr>
        <w:t xml:space="preserve">without a consideration of women writers, artists, and intellectuals, the history of the Generation of ’27 is incomplete. That is indeed the case and, to their histories, we have to add other histories beyond </w:t>
      </w:r>
      <w:r w:rsidR="004F7E07">
        <w:rPr>
          <w:rFonts w:asciiTheme="majorHAnsi" w:hAnsiTheme="majorHAnsi"/>
          <w:lang w:val="en-CA"/>
        </w:rPr>
        <w:t xml:space="preserve">those of </w:t>
      </w:r>
      <w:r w:rsidR="00C05518">
        <w:rPr>
          <w:rFonts w:asciiTheme="majorHAnsi" w:hAnsiTheme="majorHAnsi"/>
          <w:lang w:val="en-CA"/>
        </w:rPr>
        <w:t xml:space="preserve">the original ten poets to get a </w:t>
      </w:r>
      <w:r w:rsidR="004F7E07">
        <w:rPr>
          <w:rFonts w:asciiTheme="majorHAnsi" w:hAnsiTheme="majorHAnsi"/>
          <w:lang w:val="en-CA"/>
        </w:rPr>
        <w:t xml:space="preserve">fuller and more accurate </w:t>
      </w:r>
      <w:r w:rsidR="00C05518">
        <w:rPr>
          <w:rFonts w:asciiTheme="majorHAnsi" w:hAnsiTheme="majorHAnsi"/>
          <w:lang w:val="en-CA"/>
        </w:rPr>
        <w:t xml:space="preserve">picture of early twentieth-century Spanish Modernism. </w:t>
      </w:r>
    </w:p>
    <w:p w14:paraId="50E8AC07" w14:textId="77777777" w:rsidR="00896F04" w:rsidRPr="00896F04" w:rsidRDefault="00896F04" w:rsidP="002277CF">
      <w:pPr>
        <w:rPr>
          <w:rFonts w:asciiTheme="majorHAnsi" w:hAnsiTheme="majorHAnsi"/>
          <w:lang w:val="en-CA"/>
        </w:rPr>
      </w:pPr>
    </w:p>
    <w:p w14:paraId="1988507E" w14:textId="77777777" w:rsidR="008F092A" w:rsidRDefault="008F092A" w:rsidP="002277CF">
      <w:pPr>
        <w:rPr>
          <w:rFonts w:asciiTheme="majorHAnsi" w:hAnsiTheme="majorHAnsi"/>
          <w:lang w:val="en-US"/>
        </w:rPr>
      </w:pPr>
    </w:p>
    <w:p w14:paraId="1D84A840" w14:textId="08BDE741" w:rsidR="008F092A" w:rsidRDefault="008F092A" w:rsidP="002277CF">
      <w:pPr>
        <w:rPr>
          <w:rFonts w:asciiTheme="majorHAnsi" w:hAnsiTheme="majorHAnsi"/>
          <w:lang w:val="en-US"/>
        </w:rPr>
      </w:pPr>
      <w:r>
        <w:rPr>
          <w:rFonts w:asciiTheme="majorHAnsi" w:hAnsiTheme="majorHAnsi"/>
          <w:lang w:val="en-US"/>
        </w:rPr>
        <w:t xml:space="preserve">Pablo </w:t>
      </w:r>
      <w:proofErr w:type="spellStart"/>
      <w:r>
        <w:rPr>
          <w:rFonts w:asciiTheme="majorHAnsi" w:hAnsiTheme="majorHAnsi"/>
          <w:lang w:val="en-US"/>
        </w:rPr>
        <w:t>Restrepo</w:t>
      </w:r>
      <w:proofErr w:type="spellEnd"/>
      <w:r>
        <w:rPr>
          <w:rFonts w:asciiTheme="majorHAnsi" w:hAnsiTheme="majorHAnsi"/>
          <w:lang w:val="en-US"/>
        </w:rPr>
        <w:t>-Gautier</w:t>
      </w:r>
    </w:p>
    <w:p w14:paraId="785D5617" w14:textId="2FBCBA60" w:rsidR="007532BC" w:rsidRDefault="007532BC" w:rsidP="002277CF">
      <w:pPr>
        <w:rPr>
          <w:rFonts w:asciiTheme="majorHAnsi" w:hAnsiTheme="majorHAnsi"/>
          <w:lang w:val="en-CA"/>
        </w:rPr>
      </w:pPr>
    </w:p>
    <w:p w14:paraId="7646BED4" w14:textId="444B3435" w:rsidR="007532BC" w:rsidRDefault="007532BC" w:rsidP="002277CF">
      <w:pPr>
        <w:rPr>
          <w:rFonts w:asciiTheme="majorHAnsi" w:hAnsiTheme="majorHAnsi"/>
          <w:lang w:val="en-CA"/>
        </w:rPr>
      </w:pPr>
      <w:r>
        <w:rPr>
          <w:rFonts w:asciiTheme="majorHAnsi" w:hAnsiTheme="majorHAnsi"/>
          <w:lang w:val="en-CA"/>
        </w:rPr>
        <w:t>Further Reading</w:t>
      </w:r>
    </w:p>
    <w:p w14:paraId="141EAA3A" w14:textId="777525CB" w:rsidR="007532BC" w:rsidRDefault="007532BC" w:rsidP="002277CF">
      <w:pPr>
        <w:rPr>
          <w:rFonts w:asciiTheme="majorHAnsi" w:hAnsiTheme="majorHAnsi"/>
          <w:lang w:val="en-CA"/>
        </w:rPr>
      </w:pPr>
    </w:p>
    <w:p w14:paraId="0359D58B" w14:textId="4C4A96DC" w:rsidR="007E5130" w:rsidRDefault="007E5130" w:rsidP="003A3AD2">
      <w:pPr>
        <w:ind w:left="720" w:hanging="720"/>
        <w:rPr>
          <w:rFonts w:asciiTheme="majorHAnsi" w:hAnsiTheme="majorHAnsi"/>
          <w:lang w:val="es-ES"/>
        </w:rPr>
      </w:pPr>
      <w:r w:rsidRPr="004F7E07">
        <w:rPr>
          <w:rFonts w:asciiTheme="majorHAnsi" w:hAnsiTheme="majorHAnsi"/>
          <w:lang w:val="en-CA"/>
        </w:rPr>
        <w:t xml:space="preserve">Anderson, Andrew. </w:t>
      </w:r>
      <w:r>
        <w:rPr>
          <w:rFonts w:asciiTheme="majorHAnsi" w:hAnsiTheme="majorHAnsi"/>
          <w:i/>
          <w:lang w:val="es-ES"/>
        </w:rPr>
        <w:t>El veintisiete en tela de juicio: examen de la historiografía generacional y replanteamiento de la vanguardia histórica española</w:t>
      </w:r>
      <w:r>
        <w:rPr>
          <w:rFonts w:asciiTheme="majorHAnsi" w:hAnsiTheme="majorHAnsi"/>
          <w:lang w:val="es-ES"/>
        </w:rPr>
        <w:t xml:space="preserve">. Gredos, 2005. </w:t>
      </w:r>
    </w:p>
    <w:p w14:paraId="648A5AA0" w14:textId="77777777" w:rsidR="007E5130" w:rsidRPr="007E5130" w:rsidRDefault="007E5130" w:rsidP="002277CF">
      <w:pPr>
        <w:rPr>
          <w:rFonts w:asciiTheme="majorHAnsi" w:hAnsiTheme="majorHAnsi"/>
          <w:lang w:val="es-ES"/>
        </w:rPr>
      </w:pPr>
    </w:p>
    <w:p w14:paraId="6437DBD3" w14:textId="64F38320" w:rsidR="007532BC" w:rsidRPr="004F7E07" w:rsidRDefault="00135566" w:rsidP="003A3AD2">
      <w:pPr>
        <w:ind w:left="720" w:hanging="720"/>
        <w:rPr>
          <w:rFonts w:asciiTheme="majorHAnsi" w:hAnsiTheme="majorHAnsi"/>
          <w:lang w:val="en-CA"/>
        </w:rPr>
      </w:pPr>
      <w:proofErr w:type="spellStart"/>
      <w:r w:rsidRPr="00135566">
        <w:rPr>
          <w:rFonts w:asciiTheme="majorHAnsi" w:hAnsiTheme="majorHAnsi"/>
          <w:lang w:val="es-ES"/>
        </w:rPr>
        <w:t>Balló</w:t>
      </w:r>
      <w:proofErr w:type="spellEnd"/>
      <w:r w:rsidRPr="00135566">
        <w:rPr>
          <w:rFonts w:asciiTheme="majorHAnsi" w:hAnsiTheme="majorHAnsi"/>
          <w:lang w:val="es-ES"/>
        </w:rPr>
        <w:t xml:space="preserve">, </w:t>
      </w:r>
      <w:proofErr w:type="spellStart"/>
      <w:r w:rsidRPr="00135566">
        <w:rPr>
          <w:rFonts w:asciiTheme="majorHAnsi" w:hAnsiTheme="majorHAnsi"/>
          <w:lang w:val="es-ES"/>
        </w:rPr>
        <w:t>Tània</w:t>
      </w:r>
      <w:proofErr w:type="spellEnd"/>
      <w:r w:rsidRPr="00135566">
        <w:rPr>
          <w:rFonts w:asciiTheme="majorHAnsi" w:hAnsiTheme="majorHAnsi"/>
          <w:lang w:val="es-ES"/>
        </w:rPr>
        <w:t xml:space="preserve">. </w:t>
      </w:r>
      <w:r w:rsidRPr="00135566">
        <w:rPr>
          <w:rFonts w:asciiTheme="majorHAnsi" w:hAnsiTheme="majorHAnsi"/>
          <w:i/>
          <w:lang w:val="es-ES"/>
        </w:rPr>
        <w:t xml:space="preserve">Las </w:t>
      </w:r>
      <w:proofErr w:type="spellStart"/>
      <w:r w:rsidRPr="00135566">
        <w:rPr>
          <w:rFonts w:asciiTheme="majorHAnsi" w:hAnsiTheme="majorHAnsi"/>
          <w:i/>
          <w:lang w:val="es-ES"/>
        </w:rPr>
        <w:t>Sinsombrero</w:t>
      </w:r>
      <w:proofErr w:type="spellEnd"/>
      <w:r w:rsidRPr="00135566">
        <w:rPr>
          <w:rFonts w:asciiTheme="majorHAnsi" w:hAnsiTheme="majorHAnsi"/>
          <w:i/>
          <w:lang w:val="es-ES"/>
        </w:rPr>
        <w:t xml:space="preserve">: </w:t>
      </w:r>
      <w:r w:rsidR="007E5130">
        <w:rPr>
          <w:rFonts w:asciiTheme="majorHAnsi" w:hAnsiTheme="majorHAnsi"/>
          <w:i/>
          <w:lang w:val="es-ES"/>
        </w:rPr>
        <w:t>s</w:t>
      </w:r>
      <w:r w:rsidRPr="00135566">
        <w:rPr>
          <w:rFonts w:asciiTheme="majorHAnsi" w:hAnsiTheme="majorHAnsi"/>
          <w:i/>
          <w:lang w:val="es-ES"/>
        </w:rPr>
        <w:t>in e</w:t>
      </w:r>
      <w:r>
        <w:rPr>
          <w:rFonts w:asciiTheme="majorHAnsi" w:hAnsiTheme="majorHAnsi"/>
          <w:i/>
          <w:lang w:val="es-ES"/>
        </w:rPr>
        <w:t>llas, la historia no está completa</w:t>
      </w:r>
      <w:r>
        <w:rPr>
          <w:rFonts w:asciiTheme="majorHAnsi" w:hAnsiTheme="majorHAnsi"/>
          <w:lang w:val="es-ES"/>
        </w:rPr>
        <w:t xml:space="preserve">. </w:t>
      </w:r>
      <w:proofErr w:type="spellStart"/>
      <w:r w:rsidRPr="004F7E07">
        <w:rPr>
          <w:rFonts w:asciiTheme="majorHAnsi" w:hAnsiTheme="majorHAnsi"/>
          <w:lang w:val="en-CA"/>
        </w:rPr>
        <w:t>Espasa</w:t>
      </w:r>
      <w:proofErr w:type="spellEnd"/>
      <w:r w:rsidRPr="004F7E07">
        <w:rPr>
          <w:rFonts w:asciiTheme="majorHAnsi" w:hAnsiTheme="majorHAnsi"/>
          <w:lang w:val="en-CA"/>
        </w:rPr>
        <w:t xml:space="preserve">, 2016. </w:t>
      </w:r>
    </w:p>
    <w:p w14:paraId="64F8E745" w14:textId="3BCD3BFA" w:rsidR="007E5130" w:rsidRPr="004F7E07" w:rsidRDefault="007E5130" w:rsidP="003A3AD2">
      <w:pPr>
        <w:ind w:left="720" w:hanging="720"/>
        <w:rPr>
          <w:rFonts w:asciiTheme="majorHAnsi" w:hAnsiTheme="majorHAnsi"/>
          <w:lang w:val="en-CA"/>
        </w:rPr>
      </w:pPr>
    </w:p>
    <w:p w14:paraId="4B82AD9A" w14:textId="0043FCC5" w:rsidR="007E5130" w:rsidRPr="007E5130" w:rsidRDefault="007E5130" w:rsidP="003A3AD2">
      <w:pPr>
        <w:ind w:left="720" w:hanging="720"/>
        <w:rPr>
          <w:rFonts w:asciiTheme="majorHAnsi" w:hAnsiTheme="majorHAnsi"/>
          <w:lang w:val="en-CA"/>
        </w:rPr>
      </w:pPr>
      <w:proofErr w:type="spellStart"/>
      <w:r w:rsidRPr="007E5130">
        <w:rPr>
          <w:rFonts w:asciiTheme="majorHAnsi" w:hAnsiTheme="majorHAnsi"/>
          <w:lang w:val="en-CA"/>
        </w:rPr>
        <w:t>Bellver</w:t>
      </w:r>
      <w:proofErr w:type="spellEnd"/>
      <w:r w:rsidRPr="007E5130">
        <w:rPr>
          <w:rFonts w:asciiTheme="majorHAnsi" w:hAnsiTheme="majorHAnsi"/>
          <w:lang w:val="en-CA"/>
        </w:rPr>
        <w:t xml:space="preserve">, Catherin </w:t>
      </w:r>
      <w:proofErr w:type="spellStart"/>
      <w:r w:rsidRPr="007E5130">
        <w:rPr>
          <w:rFonts w:asciiTheme="majorHAnsi" w:hAnsiTheme="majorHAnsi"/>
          <w:lang w:val="en-CA"/>
        </w:rPr>
        <w:t>Gullo</w:t>
      </w:r>
      <w:proofErr w:type="spellEnd"/>
      <w:r w:rsidRPr="007E5130">
        <w:rPr>
          <w:rFonts w:asciiTheme="majorHAnsi" w:hAnsiTheme="majorHAnsi"/>
          <w:lang w:val="en-CA"/>
        </w:rPr>
        <w:t xml:space="preserve">. </w:t>
      </w:r>
      <w:r w:rsidR="006A5988" w:rsidRPr="007E5130">
        <w:rPr>
          <w:rFonts w:asciiTheme="majorHAnsi" w:hAnsiTheme="majorHAnsi"/>
          <w:i/>
          <w:lang w:val="en-CA"/>
        </w:rPr>
        <w:t>Absence</w:t>
      </w:r>
      <w:r w:rsidRPr="007E5130">
        <w:rPr>
          <w:rFonts w:asciiTheme="majorHAnsi" w:hAnsiTheme="majorHAnsi"/>
          <w:i/>
          <w:lang w:val="en-CA"/>
        </w:rPr>
        <w:t xml:space="preserve"> an</w:t>
      </w:r>
      <w:r>
        <w:rPr>
          <w:rFonts w:asciiTheme="majorHAnsi" w:hAnsiTheme="majorHAnsi"/>
          <w:i/>
          <w:lang w:val="en-CA"/>
        </w:rPr>
        <w:t>d Presence: Spanish Women Poets of the Twenties and Thirties</w:t>
      </w:r>
      <w:r>
        <w:rPr>
          <w:rFonts w:asciiTheme="majorHAnsi" w:hAnsiTheme="majorHAnsi"/>
          <w:lang w:val="en-CA"/>
        </w:rPr>
        <w:t xml:space="preserve">. </w:t>
      </w:r>
      <w:proofErr w:type="spellStart"/>
      <w:r>
        <w:rPr>
          <w:rFonts w:asciiTheme="majorHAnsi" w:hAnsiTheme="majorHAnsi"/>
          <w:lang w:val="en-CA"/>
        </w:rPr>
        <w:t>Bucknell</w:t>
      </w:r>
      <w:proofErr w:type="spellEnd"/>
      <w:r>
        <w:rPr>
          <w:rFonts w:asciiTheme="majorHAnsi" w:hAnsiTheme="majorHAnsi"/>
          <w:lang w:val="en-CA"/>
        </w:rPr>
        <w:t xml:space="preserve"> UP, 2000. </w:t>
      </w:r>
    </w:p>
    <w:p w14:paraId="63475B36" w14:textId="4383082D" w:rsidR="00135566" w:rsidRPr="007E5130" w:rsidRDefault="00135566" w:rsidP="003A3AD2">
      <w:pPr>
        <w:ind w:left="720" w:hanging="720"/>
        <w:rPr>
          <w:rFonts w:asciiTheme="majorHAnsi" w:hAnsiTheme="majorHAnsi"/>
          <w:lang w:val="en-CA"/>
        </w:rPr>
      </w:pPr>
    </w:p>
    <w:p w14:paraId="14DD6CDC" w14:textId="159CAC50" w:rsidR="00135566" w:rsidRPr="004F7E07" w:rsidRDefault="00135566" w:rsidP="003A3AD2">
      <w:pPr>
        <w:ind w:left="720" w:hanging="720"/>
        <w:rPr>
          <w:rFonts w:asciiTheme="majorHAnsi" w:hAnsiTheme="majorHAnsi"/>
          <w:lang w:val="es-ES"/>
        </w:rPr>
      </w:pPr>
      <w:r w:rsidRPr="00135566">
        <w:rPr>
          <w:rFonts w:asciiTheme="majorHAnsi" w:hAnsiTheme="majorHAnsi"/>
          <w:lang w:val="en-CA"/>
        </w:rPr>
        <w:t xml:space="preserve">Cole, Gregory K. </w:t>
      </w:r>
      <w:r w:rsidRPr="00135566">
        <w:rPr>
          <w:rFonts w:asciiTheme="majorHAnsi" w:hAnsiTheme="majorHAnsi"/>
          <w:i/>
          <w:lang w:val="en-CA"/>
        </w:rPr>
        <w:t xml:space="preserve">Spanish Women </w:t>
      </w:r>
      <w:r>
        <w:rPr>
          <w:rFonts w:asciiTheme="majorHAnsi" w:hAnsiTheme="majorHAnsi"/>
          <w:i/>
          <w:lang w:val="en-CA"/>
        </w:rPr>
        <w:t>Poets of the Generation of 1927.</w:t>
      </w:r>
      <w:r>
        <w:rPr>
          <w:rFonts w:asciiTheme="majorHAnsi" w:hAnsiTheme="majorHAnsi"/>
          <w:lang w:val="en-CA"/>
        </w:rPr>
        <w:t xml:space="preserve"> </w:t>
      </w:r>
      <w:r w:rsidRPr="004F7E07">
        <w:rPr>
          <w:rFonts w:asciiTheme="majorHAnsi" w:hAnsiTheme="majorHAnsi"/>
          <w:lang w:val="es-ES"/>
        </w:rPr>
        <w:t xml:space="preserve">Edwin Mellen, 2000. </w:t>
      </w:r>
    </w:p>
    <w:p w14:paraId="368B4258" w14:textId="177CF62C" w:rsidR="00474955" w:rsidRPr="004F7E07" w:rsidRDefault="00474955" w:rsidP="003A3AD2">
      <w:pPr>
        <w:ind w:left="720" w:hanging="720"/>
        <w:rPr>
          <w:rFonts w:asciiTheme="majorHAnsi" w:hAnsiTheme="majorHAnsi"/>
          <w:lang w:val="es-ES"/>
        </w:rPr>
      </w:pPr>
    </w:p>
    <w:p w14:paraId="2FFCC569" w14:textId="52229535" w:rsidR="00474955" w:rsidRPr="004F7E07" w:rsidRDefault="00474955" w:rsidP="003A3AD2">
      <w:pPr>
        <w:ind w:left="720" w:hanging="720"/>
        <w:rPr>
          <w:rFonts w:asciiTheme="majorHAnsi" w:hAnsiTheme="majorHAnsi"/>
          <w:lang w:val="en-CA"/>
        </w:rPr>
      </w:pPr>
      <w:r w:rsidRPr="00474955">
        <w:rPr>
          <w:rFonts w:asciiTheme="majorHAnsi" w:hAnsiTheme="majorHAnsi"/>
          <w:lang w:val="es-ES"/>
        </w:rPr>
        <w:t>Díez de Revenga, Francisco J</w:t>
      </w:r>
      <w:r>
        <w:rPr>
          <w:rFonts w:asciiTheme="majorHAnsi" w:hAnsiTheme="majorHAnsi"/>
          <w:lang w:val="es-ES"/>
        </w:rPr>
        <w:t xml:space="preserve">avier. </w:t>
      </w:r>
      <w:r>
        <w:rPr>
          <w:rFonts w:asciiTheme="majorHAnsi" w:hAnsiTheme="majorHAnsi"/>
          <w:i/>
          <w:lang w:val="es-ES"/>
        </w:rPr>
        <w:t>Los poetas del 27: tradiciones y vanguardias</w:t>
      </w:r>
      <w:r>
        <w:rPr>
          <w:rFonts w:asciiTheme="majorHAnsi" w:hAnsiTheme="majorHAnsi"/>
          <w:lang w:val="es-ES"/>
        </w:rPr>
        <w:t xml:space="preserve">. </w:t>
      </w:r>
      <w:r w:rsidRPr="004F7E07">
        <w:rPr>
          <w:rFonts w:asciiTheme="majorHAnsi" w:hAnsiTheme="majorHAnsi"/>
          <w:lang w:val="en-CA"/>
        </w:rPr>
        <w:t xml:space="preserve">Universidad de Murcia, 2016. </w:t>
      </w:r>
    </w:p>
    <w:p w14:paraId="41909DBD" w14:textId="64003AF8" w:rsidR="006B46D3" w:rsidRPr="004F7E07" w:rsidRDefault="006B46D3" w:rsidP="003A3AD2">
      <w:pPr>
        <w:ind w:left="720" w:hanging="720"/>
        <w:rPr>
          <w:rFonts w:asciiTheme="majorHAnsi" w:hAnsiTheme="majorHAnsi"/>
          <w:lang w:val="en-CA"/>
        </w:rPr>
      </w:pPr>
    </w:p>
    <w:p w14:paraId="77E317BA" w14:textId="1DDF4E0D" w:rsidR="006B46D3" w:rsidRPr="006A5988" w:rsidRDefault="006B46D3" w:rsidP="003A3AD2">
      <w:pPr>
        <w:ind w:left="720" w:hanging="720"/>
        <w:rPr>
          <w:rFonts w:asciiTheme="majorHAnsi" w:hAnsiTheme="majorHAnsi"/>
          <w:lang w:val="en-CA"/>
        </w:rPr>
      </w:pPr>
      <w:proofErr w:type="spellStart"/>
      <w:r>
        <w:rPr>
          <w:rFonts w:asciiTheme="majorHAnsi" w:hAnsiTheme="majorHAnsi"/>
          <w:lang w:val="en-CA"/>
        </w:rPr>
        <w:t>High</w:t>
      </w:r>
      <w:r w:rsidR="006A5988">
        <w:rPr>
          <w:rFonts w:asciiTheme="majorHAnsi" w:hAnsiTheme="majorHAnsi"/>
          <w:lang w:val="en-CA"/>
        </w:rPr>
        <w:t>fill</w:t>
      </w:r>
      <w:proofErr w:type="spellEnd"/>
      <w:r w:rsidR="006A5988">
        <w:rPr>
          <w:rFonts w:asciiTheme="majorHAnsi" w:hAnsiTheme="majorHAnsi"/>
          <w:lang w:val="en-CA"/>
        </w:rPr>
        <w:t xml:space="preserve">, </w:t>
      </w:r>
      <w:proofErr w:type="spellStart"/>
      <w:r w:rsidR="006A5988">
        <w:rPr>
          <w:rFonts w:asciiTheme="majorHAnsi" w:hAnsiTheme="majorHAnsi"/>
          <w:lang w:val="en-CA"/>
        </w:rPr>
        <w:t>Juli</w:t>
      </w:r>
      <w:proofErr w:type="spellEnd"/>
      <w:r w:rsidR="006A5988">
        <w:rPr>
          <w:rFonts w:asciiTheme="majorHAnsi" w:hAnsiTheme="majorHAnsi"/>
          <w:lang w:val="en-CA"/>
        </w:rPr>
        <w:t xml:space="preserve">. </w:t>
      </w:r>
      <w:r w:rsidR="006A5988">
        <w:rPr>
          <w:rFonts w:asciiTheme="majorHAnsi" w:hAnsiTheme="majorHAnsi"/>
          <w:i/>
          <w:lang w:val="en-CA"/>
        </w:rPr>
        <w:t xml:space="preserve">Modernism and Its Merchandise: The Spanish Avant-Garde and Material Culture, 1920-1930. </w:t>
      </w:r>
      <w:r w:rsidR="006A5988">
        <w:rPr>
          <w:rFonts w:asciiTheme="majorHAnsi" w:hAnsiTheme="majorHAnsi"/>
          <w:lang w:val="en-CA"/>
        </w:rPr>
        <w:t>Penn State UP, 2014.</w:t>
      </w:r>
    </w:p>
    <w:p w14:paraId="1145CB2C" w14:textId="3D900A76" w:rsidR="00135566" w:rsidRDefault="00135566" w:rsidP="003A3AD2">
      <w:pPr>
        <w:ind w:left="720" w:hanging="720"/>
        <w:rPr>
          <w:rFonts w:asciiTheme="majorHAnsi" w:hAnsiTheme="majorHAnsi"/>
          <w:lang w:val="en-CA"/>
        </w:rPr>
      </w:pPr>
    </w:p>
    <w:p w14:paraId="1F030EB5" w14:textId="690C6A40" w:rsidR="004E2F13" w:rsidRPr="004E2F13" w:rsidRDefault="004E2F13" w:rsidP="003A3AD2">
      <w:pPr>
        <w:ind w:left="720" w:hanging="720"/>
        <w:rPr>
          <w:rFonts w:asciiTheme="majorHAnsi" w:hAnsiTheme="majorHAnsi"/>
          <w:lang w:val="en-CA"/>
        </w:rPr>
      </w:pPr>
      <w:proofErr w:type="spellStart"/>
      <w:r w:rsidRPr="004F7E07">
        <w:rPr>
          <w:rFonts w:asciiTheme="majorHAnsi" w:hAnsiTheme="majorHAnsi"/>
          <w:lang w:val="en-CA"/>
        </w:rPr>
        <w:t>Legott</w:t>
      </w:r>
      <w:proofErr w:type="spellEnd"/>
      <w:r w:rsidRPr="004F7E07">
        <w:rPr>
          <w:rFonts w:asciiTheme="majorHAnsi" w:hAnsiTheme="majorHAnsi"/>
          <w:lang w:val="en-CA"/>
        </w:rPr>
        <w:t xml:space="preserve">, Sarah. </w:t>
      </w:r>
      <w:r w:rsidRPr="004E2F13">
        <w:rPr>
          <w:rFonts w:asciiTheme="majorHAnsi" w:hAnsiTheme="majorHAnsi"/>
          <w:lang w:val="en-CA"/>
        </w:rPr>
        <w:t>“The Woman Writer in 1920s</w:t>
      </w:r>
      <w:r>
        <w:rPr>
          <w:rFonts w:asciiTheme="majorHAnsi" w:hAnsiTheme="majorHAnsi"/>
          <w:lang w:val="en-CA"/>
        </w:rPr>
        <w:t xml:space="preserve"> Spain: Countering the Canon in Concha Méndez’s ‘</w:t>
      </w:r>
      <w:proofErr w:type="spellStart"/>
      <w:r>
        <w:rPr>
          <w:rFonts w:asciiTheme="majorHAnsi" w:hAnsiTheme="majorHAnsi"/>
          <w:lang w:val="en-CA"/>
        </w:rPr>
        <w:t>Memorias</w:t>
      </w:r>
      <w:proofErr w:type="spellEnd"/>
      <w:r>
        <w:rPr>
          <w:rFonts w:asciiTheme="majorHAnsi" w:hAnsiTheme="majorHAnsi"/>
          <w:lang w:val="en-CA"/>
        </w:rPr>
        <w:t xml:space="preserve"> </w:t>
      </w:r>
      <w:proofErr w:type="spellStart"/>
      <w:r>
        <w:rPr>
          <w:rFonts w:asciiTheme="majorHAnsi" w:hAnsiTheme="majorHAnsi"/>
          <w:lang w:val="en-CA"/>
        </w:rPr>
        <w:t>habladas</w:t>
      </w:r>
      <w:proofErr w:type="spellEnd"/>
      <w:r>
        <w:rPr>
          <w:rFonts w:asciiTheme="majorHAnsi" w:hAnsiTheme="majorHAnsi"/>
          <w:lang w:val="en-CA"/>
        </w:rPr>
        <w:t xml:space="preserve">, </w:t>
      </w:r>
      <w:proofErr w:type="spellStart"/>
      <w:r>
        <w:rPr>
          <w:rFonts w:asciiTheme="majorHAnsi" w:hAnsiTheme="majorHAnsi"/>
          <w:lang w:val="en-CA"/>
        </w:rPr>
        <w:t>memorias</w:t>
      </w:r>
      <w:proofErr w:type="spellEnd"/>
      <w:r>
        <w:rPr>
          <w:rFonts w:asciiTheme="majorHAnsi" w:hAnsiTheme="majorHAnsi"/>
          <w:lang w:val="en-CA"/>
        </w:rPr>
        <w:t xml:space="preserve"> armadas’.” </w:t>
      </w:r>
      <w:r>
        <w:rPr>
          <w:rFonts w:asciiTheme="majorHAnsi" w:hAnsiTheme="majorHAnsi"/>
          <w:i/>
          <w:lang w:val="en-CA"/>
        </w:rPr>
        <w:t>Hispanic Journal</w:t>
      </w:r>
      <w:r>
        <w:rPr>
          <w:rFonts w:asciiTheme="majorHAnsi" w:hAnsiTheme="majorHAnsi"/>
          <w:lang w:val="en-CA"/>
        </w:rPr>
        <w:t xml:space="preserve">, 26, 1/2, 2005, 91-105. </w:t>
      </w:r>
    </w:p>
    <w:p w14:paraId="6E229389" w14:textId="77777777" w:rsidR="004E2F13" w:rsidRPr="004E2F13" w:rsidRDefault="004E2F13" w:rsidP="003A3AD2">
      <w:pPr>
        <w:ind w:left="720" w:hanging="720"/>
        <w:rPr>
          <w:rFonts w:asciiTheme="majorHAnsi" w:hAnsiTheme="majorHAnsi"/>
          <w:lang w:val="en-CA"/>
        </w:rPr>
      </w:pPr>
    </w:p>
    <w:p w14:paraId="59EE228A" w14:textId="76136103" w:rsidR="00135566" w:rsidRPr="004F7E07" w:rsidRDefault="00785F4E" w:rsidP="003A3AD2">
      <w:pPr>
        <w:ind w:left="720" w:hanging="720"/>
        <w:rPr>
          <w:rFonts w:asciiTheme="majorHAnsi" w:hAnsiTheme="majorHAnsi"/>
          <w:lang w:val="es-ES"/>
        </w:rPr>
      </w:pPr>
      <w:r>
        <w:rPr>
          <w:rFonts w:asciiTheme="majorHAnsi" w:hAnsiTheme="majorHAnsi"/>
          <w:lang w:val="en-CA"/>
        </w:rPr>
        <w:t>---.</w:t>
      </w:r>
      <w:r w:rsidR="00135566" w:rsidRPr="00785F4E">
        <w:rPr>
          <w:rFonts w:asciiTheme="majorHAnsi" w:hAnsiTheme="majorHAnsi"/>
          <w:lang w:val="en-CA"/>
        </w:rPr>
        <w:t xml:space="preserve"> </w:t>
      </w:r>
      <w:r w:rsidR="00135566">
        <w:rPr>
          <w:rFonts w:asciiTheme="majorHAnsi" w:hAnsiTheme="majorHAnsi"/>
          <w:i/>
          <w:lang w:val="en-CA"/>
        </w:rPr>
        <w:t>The Workings of Memory: Life-Writing by Women in Early Twentieth-Century Spain</w:t>
      </w:r>
      <w:r w:rsidR="00135566">
        <w:rPr>
          <w:rFonts w:asciiTheme="majorHAnsi" w:hAnsiTheme="majorHAnsi"/>
          <w:lang w:val="en-CA"/>
        </w:rPr>
        <w:t xml:space="preserve">. </w:t>
      </w:r>
      <w:proofErr w:type="spellStart"/>
      <w:r w:rsidR="007E5130" w:rsidRPr="004F7E07">
        <w:rPr>
          <w:rFonts w:asciiTheme="majorHAnsi" w:hAnsiTheme="majorHAnsi"/>
          <w:lang w:val="es-ES"/>
        </w:rPr>
        <w:t>Bucknell</w:t>
      </w:r>
      <w:proofErr w:type="spellEnd"/>
      <w:r w:rsidR="007E5130" w:rsidRPr="004F7E07">
        <w:rPr>
          <w:rFonts w:asciiTheme="majorHAnsi" w:hAnsiTheme="majorHAnsi"/>
          <w:lang w:val="es-ES"/>
        </w:rPr>
        <w:t xml:space="preserve"> UP, 2008. </w:t>
      </w:r>
    </w:p>
    <w:p w14:paraId="36243E65" w14:textId="4B880EE4" w:rsidR="004E2F13" w:rsidRPr="004F7E07" w:rsidRDefault="004E2F13" w:rsidP="003A3AD2">
      <w:pPr>
        <w:ind w:left="720" w:hanging="720"/>
        <w:rPr>
          <w:rFonts w:asciiTheme="majorHAnsi" w:hAnsiTheme="majorHAnsi"/>
          <w:lang w:val="es-ES"/>
        </w:rPr>
      </w:pPr>
    </w:p>
    <w:p w14:paraId="3DB011AD" w14:textId="1AC20B90" w:rsidR="006B46D3" w:rsidRPr="004F7E07" w:rsidRDefault="006B46D3" w:rsidP="003A3AD2">
      <w:pPr>
        <w:ind w:left="720" w:hanging="720"/>
        <w:rPr>
          <w:rFonts w:asciiTheme="majorHAnsi" w:hAnsiTheme="majorHAnsi"/>
          <w:lang w:val="en-CA"/>
        </w:rPr>
      </w:pPr>
      <w:r w:rsidRPr="006B46D3">
        <w:rPr>
          <w:rFonts w:asciiTheme="majorHAnsi" w:hAnsiTheme="majorHAnsi"/>
          <w:lang w:val="es-ES"/>
        </w:rPr>
        <w:lastRenderedPageBreak/>
        <w:t xml:space="preserve">López Rubio, José. </w:t>
      </w:r>
      <w:r w:rsidRPr="006B46D3">
        <w:rPr>
          <w:rFonts w:asciiTheme="majorHAnsi" w:hAnsiTheme="majorHAnsi"/>
          <w:i/>
          <w:lang w:val="es-ES"/>
        </w:rPr>
        <w:t>La o</w:t>
      </w:r>
      <w:r>
        <w:rPr>
          <w:rFonts w:asciiTheme="majorHAnsi" w:hAnsiTheme="majorHAnsi"/>
          <w:i/>
          <w:lang w:val="es-ES"/>
        </w:rPr>
        <w:t>tra generación del 27: discurso y cartas</w:t>
      </w:r>
      <w:r>
        <w:rPr>
          <w:rFonts w:asciiTheme="majorHAnsi" w:hAnsiTheme="majorHAnsi"/>
          <w:lang w:val="es-ES"/>
        </w:rPr>
        <w:t xml:space="preserve">. </w:t>
      </w:r>
      <w:r w:rsidRPr="004F7E07">
        <w:rPr>
          <w:rFonts w:asciiTheme="majorHAnsi" w:hAnsiTheme="majorHAnsi"/>
          <w:lang w:val="en-CA"/>
        </w:rPr>
        <w:t xml:space="preserve">Centro de </w:t>
      </w:r>
      <w:proofErr w:type="spellStart"/>
      <w:r w:rsidRPr="004F7E07">
        <w:rPr>
          <w:rFonts w:asciiTheme="majorHAnsi" w:hAnsiTheme="majorHAnsi"/>
          <w:lang w:val="en-CA"/>
        </w:rPr>
        <w:t>documentación</w:t>
      </w:r>
      <w:proofErr w:type="spellEnd"/>
      <w:r w:rsidRPr="004F7E07">
        <w:rPr>
          <w:rFonts w:asciiTheme="majorHAnsi" w:hAnsiTheme="majorHAnsi"/>
          <w:lang w:val="en-CA"/>
        </w:rPr>
        <w:t xml:space="preserve"> </w:t>
      </w:r>
      <w:proofErr w:type="spellStart"/>
      <w:r w:rsidRPr="004F7E07">
        <w:rPr>
          <w:rFonts w:asciiTheme="majorHAnsi" w:hAnsiTheme="majorHAnsi"/>
          <w:lang w:val="en-CA"/>
        </w:rPr>
        <w:t>teatral</w:t>
      </w:r>
      <w:proofErr w:type="spellEnd"/>
      <w:r w:rsidRPr="004F7E07">
        <w:rPr>
          <w:rFonts w:asciiTheme="majorHAnsi" w:hAnsiTheme="majorHAnsi"/>
          <w:lang w:val="en-CA"/>
        </w:rPr>
        <w:t xml:space="preserve">, 2003. </w:t>
      </w:r>
    </w:p>
    <w:p w14:paraId="214247B1" w14:textId="06C50382" w:rsidR="006A5988" w:rsidRPr="004F7E07" w:rsidRDefault="006A5988" w:rsidP="003A3AD2">
      <w:pPr>
        <w:ind w:left="720" w:hanging="720"/>
        <w:rPr>
          <w:rFonts w:asciiTheme="majorHAnsi" w:hAnsiTheme="majorHAnsi"/>
          <w:lang w:val="en-CA"/>
        </w:rPr>
      </w:pPr>
    </w:p>
    <w:p w14:paraId="4F243A2A" w14:textId="5DB30FA1" w:rsidR="006A5988" w:rsidRPr="006A5988" w:rsidRDefault="006A5988" w:rsidP="003A3AD2">
      <w:pPr>
        <w:ind w:left="720" w:hanging="720"/>
        <w:rPr>
          <w:rFonts w:asciiTheme="majorHAnsi" w:hAnsiTheme="majorHAnsi"/>
          <w:lang w:val="en-CA"/>
        </w:rPr>
      </w:pPr>
      <w:proofErr w:type="spellStart"/>
      <w:r w:rsidRPr="006A5988">
        <w:rPr>
          <w:rFonts w:asciiTheme="majorHAnsi" w:hAnsiTheme="majorHAnsi"/>
          <w:lang w:val="en-CA"/>
        </w:rPr>
        <w:t>Ma</w:t>
      </w:r>
      <w:r>
        <w:rPr>
          <w:rFonts w:asciiTheme="majorHAnsi" w:hAnsiTheme="majorHAnsi"/>
          <w:lang w:val="en-CA"/>
        </w:rPr>
        <w:t>n</w:t>
      </w:r>
      <w:r w:rsidRPr="006A5988">
        <w:rPr>
          <w:rFonts w:asciiTheme="majorHAnsi" w:hAnsiTheme="majorHAnsi"/>
          <w:lang w:val="en-CA"/>
        </w:rPr>
        <w:t>gini</w:t>
      </w:r>
      <w:proofErr w:type="spellEnd"/>
      <w:r w:rsidRPr="006A5988">
        <w:rPr>
          <w:rFonts w:asciiTheme="majorHAnsi" w:hAnsiTheme="majorHAnsi"/>
          <w:lang w:val="en-CA"/>
        </w:rPr>
        <w:t xml:space="preserve">, Shirley. </w:t>
      </w:r>
      <w:proofErr w:type="spellStart"/>
      <w:r>
        <w:rPr>
          <w:rFonts w:asciiTheme="majorHAnsi" w:hAnsiTheme="majorHAnsi"/>
          <w:i/>
          <w:lang w:val="en-CA"/>
        </w:rPr>
        <w:t>Maruja</w:t>
      </w:r>
      <w:proofErr w:type="spellEnd"/>
      <w:r>
        <w:rPr>
          <w:rFonts w:asciiTheme="majorHAnsi" w:hAnsiTheme="majorHAnsi"/>
          <w:i/>
          <w:lang w:val="en-CA"/>
        </w:rPr>
        <w:t xml:space="preserve"> </w:t>
      </w:r>
      <w:proofErr w:type="spellStart"/>
      <w:r>
        <w:rPr>
          <w:rFonts w:asciiTheme="majorHAnsi" w:hAnsiTheme="majorHAnsi"/>
          <w:i/>
          <w:lang w:val="en-CA"/>
        </w:rPr>
        <w:t>Mallo</w:t>
      </w:r>
      <w:proofErr w:type="spellEnd"/>
      <w:r>
        <w:rPr>
          <w:rFonts w:asciiTheme="majorHAnsi" w:hAnsiTheme="majorHAnsi"/>
          <w:i/>
          <w:lang w:val="en-CA"/>
        </w:rPr>
        <w:t xml:space="preserve"> and the Spanish Avant-Garde</w:t>
      </w:r>
      <w:r>
        <w:rPr>
          <w:rFonts w:asciiTheme="majorHAnsi" w:hAnsiTheme="majorHAnsi"/>
          <w:lang w:val="en-CA"/>
        </w:rPr>
        <w:t xml:space="preserve">. Routledge, 2010. </w:t>
      </w:r>
    </w:p>
    <w:p w14:paraId="058BB1C4" w14:textId="77777777" w:rsidR="006B46D3" w:rsidRPr="006A5988" w:rsidRDefault="006B46D3" w:rsidP="003A3AD2">
      <w:pPr>
        <w:ind w:left="720" w:hanging="720"/>
        <w:rPr>
          <w:rFonts w:asciiTheme="majorHAnsi" w:hAnsiTheme="majorHAnsi"/>
          <w:lang w:val="en-CA"/>
        </w:rPr>
      </w:pPr>
    </w:p>
    <w:p w14:paraId="4237852E" w14:textId="281CEA9C" w:rsidR="006B46D3" w:rsidRPr="004F7E07" w:rsidRDefault="006B46D3" w:rsidP="003A3AD2">
      <w:pPr>
        <w:ind w:left="720" w:hanging="720"/>
        <w:rPr>
          <w:rFonts w:asciiTheme="majorHAnsi" w:hAnsiTheme="majorHAnsi"/>
          <w:lang w:val="es-ES"/>
        </w:rPr>
      </w:pPr>
      <w:r w:rsidRPr="006A5988">
        <w:rPr>
          <w:rFonts w:asciiTheme="majorHAnsi" w:hAnsiTheme="majorHAnsi"/>
          <w:lang w:val="en-CA"/>
        </w:rPr>
        <w:t xml:space="preserve">Mayhew, Jonathan. </w:t>
      </w:r>
      <w:r>
        <w:rPr>
          <w:rFonts w:asciiTheme="majorHAnsi" w:hAnsiTheme="majorHAnsi"/>
          <w:lang w:val="en-CA"/>
        </w:rPr>
        <w:t>“</w:t>
      </w:r>
      <w:proofErr w:type="spellStart"/>
      <w:r>
        <w:rPr>
          <w:rFonts w:asciiTheme="majorHAnsi" w:hAnsiTheme="majorHAnsi"/>
          <w:lang w:val="en-CA"/>
        </w:rPr>
        <w:t>Guillén</w:t>
      </w:r>
      <w:proofErr w:type="spellEnd"/>
      <w:r>
        <w:rPr>
          <w:rFonts w:asciiTheme="majorHAnsi" w:hAnsiTheme="majorHAnsi"/>
          <w:lang w:val="en-CA"/>
        </w:rPr>
        <w:t xml:space="preserve">, </w:t>
      </w:r>
      <w:proofErr w:type="spellStart"/>
      <w:r>
        <w:rPr>
          <w:rFonts w:asciiTheme="majorHAnsi" w:hAnsiTheme="majorHAnsi"/>
          <w:lang w:val="en-CA"/>
        </w:rPr>
        <w:t>Cernuda</w:t>
      </w:r>
      <w:proofErr w:type="spellEnd"/>
      <w:r>
        <w:rPr>
          <w:rFonts w:asciiTheme="majorHAnsi" w:hAnsiTheme="majorHAnsi"/>
          <w:lang w:val="en-CA"/>
        </w:rPr>
        <w:t xml:space="preserve">, and the Vicissitudes of Spanish Modernism.” </w:t>
      </w:r>
      <w:r w:rsidRPr="004F7E07">
        <w:rPr>
          <w:rFonts w:asciiTheme="majorHAnsi" w:hAnsiTheme="majorHAnsi"/>
          <w:i/>
          <w:lang w:val="es-ES"/>
        </w:rPr>
        <w:t>Anales de la literatur</w:t>
      </w:r>
      <w:r w:rsidR="006A5988" w:rsidRPr="004F7E07">
        <w:rPr>
          <w:rFonts w:asciiTheme="majorHAnsi" w:hAnsiTheme="majorHAnsi"/>
          <w:i/>
          <w:lang w:val="es-ES"/>
        </w:rPr>
        <w:t>a</w:t>
      </w:r>
      <w:r w:rsidRPr="004F7E07">
        <w:rPr>
          <w:rFonts w:asciiTheme="majorHAnsi" w:hAnsiTheme="majorHAnsi"/>
          <w:i/>
          <w:lang w:val="es-ES"/>
        </w:rPr>
        <w:t xml:space="preserve"> española contemporánea</w:t>
      </w:r>
      <w:r w:rsidRPr="004F7E07">
        <w:rPr>
          <w:rFonts w:asciiTheme="majorHAnsi" w:hAnsiTheme="majorHAnsi"/>
          <w:lang w:val="es-ES"/>
        </w:rPr>
        <w:t xml:space="preserve">, 35, 1, 2010, 17-33. </w:t>
      </w:r>
    </w:p>
    <w:p w14:paraId="3F3D1B13" w14:textId="264484AA" w:rsidR="006B46D3" w:rsidRPr="004F7E07" w:rsidRDefault="006B46D3" w:rsidP="003A3AD2">
      <w:pPr>
        <w:ind w:left="720" w:hanging="720"/>
        <w:rPr>
          <w:rFonts w:asciiTheme="majorHAnsi" w:hAnsiTheme="majorHAnsi"/>
          <w:lang w:val="es-ES"/>
        </w:rPr>
      </w:pPr>
    </w:p>
    <w:p w14:paraId="2DA242A7" w14:textId="742BB33D" w:rsidR="006B46D3" w:rsidRPr="006B46D3" w:rsidRDefault="006B46D3" w:rsidP="003A3AD2">
      <w:pPr>
        <w:ind w:left="720" w:hanging="720"/>
        <w:rPr>
          <w:rFonts w:asciiTheme="majorHAnsi" w:hAnsiTheme="majorHAnsi"/>
          <w:lang w:val="en-CA"/>
        </w:rPr>
      </w:pPr>
      <w:proofErr w:type="spellStart"/>
      <w:r w:rsidRPr="004F7E07">
        <w:rPr>
          <w:rFonts w:asciiTheme="majorHAnsi" w:hAnsiTheme="majorHAnsi"/>
          <w:lang w:val="es-ES"/>
        </w:rPr>
        <w:t>Sibbald</w:t>
      </w:r>
      <w:proofErr w:type="spellEnd"/>
      <w:r w:rsidRPr="004F7E07">
        <w:rPr>
          <w:rFonts w:asciiTheme="majorHAnsi" w:hAnsiTheme="majorHAnsi"/>
          <w:lang w:val="es-ES"/>
        </w:rPr>
        <w:t xml:space="preserve">, K.M. </w:t>
      </w:r>
      <w:proofErr w:type="gramStart"/>
      <w:r w:rsidRPr="004F7E07">
        <w:rPr>
          <w:rFonts w:asciiTheme="majorHAnsi" w:hAnsiTheme="majorHAnsi"/>
          <w:lang w:val="es-ES"/>
        </w:rPr>
        <w:t>« </w:t>
      </w:r>
      <w:proofErr w:type="spellStart"/>
      <w:r w:rsidRPr="004F7E07">
        <w:rPr>
          <w:rFonts w:asciiTheme="majorHAnsi" w:hAnsiTheme="majorHAnsi"/>
          <w:lang w:val="es-ES"/>
        </w:rPr>
        <w:t>Literature</w:t>
      </w:r>
      <w:proofErr w:type="spellEnd"/>
      <w:proofErr w:type="gramEnd"/>
      <w:r w:rsidRPr="004F7E07">
        <w:rPr>
          <w:rFonts w:asciiTheme="majorHAnsi" w:hAnsiTheme="majorHAnsi"/>
          <w:lang w:val="es-ES"/>
        </w:rPr>
        <w:t xml:space="preserve">, 1898-1936.” </w:t>
      </w:r>
      <w:r w:rsidRPr="006B46D3">
        <w:rPr>
          <w:rFonts w:asciiTheme="majorHAnsi" w:hAnsiTheme="majorHAnsi"/>
          <w:i/>
          <w:lang w:val="en-CA"/>
        </w:rPr>
        <w:t>The Year’s Work in M</w:t>
      </w:r>
      <w:r>
        <w:rPr>
          <w:rFonts w:asciiTheme="majorHAnsi" w:hAnsiTheme="majorHAnsi"/>
          <w:i/>
          <w:lang w:val="en-CA"/>
        </w:rPr>
        <w:t>odern Language Studies</w:t>
      </w:r>
      <w:r>
        <w:rPr>
          <w:rFonts w:asciiTheme="majorHAnsi" w:hAnsiTheme="majorHAnsi"/>
          <w:lang w:val="en-CA"/>
        </w:rPr>
        <w:t xml:space="preserve">, 69, 2007, 324-343. </w:t>
      </w:r>
    </w:p>
    <w:p w14:paraId="0F925289" w14:textId="33DD97E3" w:rsidR="00135566" w:rsidRDefault="00135566" w:rsidP="003A3AD2">
      <w:pPr>
        <w:ind w:left="720" w:hanging="720"/>
        <w:rPr>
          <w:rFonts w:asciiTheme="majorHAnsi" w:hAnsiTheme="majorHAnsi"/>
          <w:lang w:val="en-CA"/>
        </w:rPr>
      </w:pPr>
    </w:p>
    <w:p w14:paraId="5718B2C9" w14:textId="20A374F4" w:rsidR="000B2A25" w:rsidRDefault="000B2A25" w:rsidP="003A3AD2">
      <w:pPr>
        <w:ind w:left="720" w:hanging="720"/>
        <w:rPr>
          <w:rFonts w:asciiTheme="majorHAnsi" w:hAnsiTheme="majorHAnsi"/>
          <w:lang w:val="en-CA"/>
        </w:rPr>
      </w:pPr>
      <w:proofErr w:type="spellStart"/>
      <w:r>
        <w:rPr>
          <w:rFonts w:asciiTheme="majorHAnsi" w:hAnsiTheme="majorHAnsi"/>
          <w:lang w:val="en-CA"/>
        </w:rPr>
        <w:t>Soufas</w:t>
      </w:r>
      <w:proofErr w:type="spellEnd"/>
      <w:r>
        <w:rPr>
          <w:rFonts w:asciiTheme="majorHAnsi" w:hAnsiTheme="majorHAnsi"/>
          <w:lang w:val="en-CA"/>
        </w:rPr>
        <w:t xml:space="preserve">, C. Christopher, Jr. </w:t>
      </w:r>
      <w:r>
        <w:rPr>
          <w:rFonts w:asciiTheme="majorHAnsi" w:hAnsiTheme="majorHAnsi"/>
          <w:i/>
          <w:lang w:val="en-CA"/>
        </w:rPr>
        <w:t>Conflict of Light and Wind: The Spanish Generation of 1927 and the Ideology of the Poetic Form</w:t>
      </w:r>
      <w:r>
        <w:rPr>
          <w:rFonts w:asciiTheme="majorHAnsi" w:hAnsiTheme="majorHAnsi"/>
          <w:lang w:val="en-CA"/>
        </w:rPr>
        <w:t xml:space="preserve">. Wesleyan UP, 1989. </w:t>
      </w:r>
    </w:p>
    <w:p w14:paraId="39CA7B73" w14:textId="77777777" w:rsidR="000B2A25" w:rsidRPr="000B2A25" w:rsidRDefault="000B2A25" w:rsidP="003A3AD2">
      <w:pPr>
        <w:ind w:left="720" w:hanging="720"/>
        <w:rPr>
          <w:rFonts w:asciiTheme="majorHAnsi" w:hAnsiTheme="majorHAnsi"/>
          <w:lang w:val="en-CA"/>
        </w:rPr>
      </w:pPr>
    </w:p>
    <w:p w14:paraId="362C8BD3" w14:textId="6BF21C4F" w:rsidR="000B2A25" w:rsidRPr="004F7E07" w:rsidRDefault="00785F4E" w:rsidP="003A3AD2">
      <w:pPr>
        <w:ind w:left="720" w:hanging="720"/>
        <w:rPr>
          <w:rFonts w:asciiTheme="majorHAnsi" w:hAnsiTheme="majorHAnsi"/>
          <w:lang w:val="es-ES"/>
        </w:rPr>
      </w:pPr>
      <w:r>
        <w:rPr>
          <w:rFonts w:asciiTheme="majorHAnsi" w:hAnsiTheme="majorHAnsi"/>
          <w:lang w:val="en-CA"/>
        </w:rPr>
        <w:t>---</w:t>
      </w:r>
      <w:r w:rsidR="006B46D3" w:rsidRPr="006B46D3">
        <w:rPr>
          <w:rFonts w:asciiTheme="majorHAnsi" w:hAnsiTheme="majorHAnsi"/>
          <w:lang w:val="en-CA"/>
        </w:rPr>
        <w:t xml:space="preserve">. </w:t>
      </w:r>
      <w:r w:rsidR="006B46D3">
        <w:rPr>
          <w:rFonts w:asciiTheme="majorHAnsi" w:hAnsiTheme="majorHAnsi"/>
          <w:lang w:val="en-CA"/>
        </w:rPr>
        <w:t>“</w:t>
      </w:r>
      <w:r w:rsidR="006B46D3" w:rsidRPr="006B46D3">
        <w:rPr>
          <w:rFonts w:asciiTheme="majorHAnsi" w:hAnsiTheme="majorHAnsi"/>
          <w:lang w:val="en-CA"/>
        </w:rPr>
        <w:t>Origins and</w:t>
      </w:r>
      <w:r w:rsidR="006B46D3">
        <w:rPr>
          <w:rFonts w:asciiTheme="majorHAnsi" w:hAnsiTheme="majorHAnsi"/>
          <w:lang w:val="en-CA"/>
        </w:rPr>
        <w:t xml:space="preserve"> Legacy of the Spanish Literary Generation.” </w:t>
      </w:r>
      <w:r w:rsidR="006B46D3" w:rsidRPr="004F7E07">
        <w:rPr>
          <w:rFonts w:asciiTheme="majorHAnsi" w:hAnsiTheme="majorHAnsi"/>
          <w:i/>
          <w:lang w:val="es-ES"/>
        </w:rPr>
        <w:t>Anales de la literatur</w:t>
      </w:r>
      <w:r w:rsidR="006A5988" w:rsidRPr="004F7E07">
        <w:rPr>
          <w:rFonts w:asciiTheme="majorHAnsi" w:hAnsiTheme="majorHAnsi"/>
          <w:i/>
          <w:lang w:val="es-ES"/>
        </w:rPr>
        <w:t>a</w:t>
      </w:r>
      <w:r w:rsidR="006B46D3" w:rsidRPr="004F7E07">
        <w:rPr>
          <w:rFonts w:asciiTheme="majorHAnsi" w:hAnsiTheme="majorHAnsi"/>
          <w:i/>
          <w:lang w:val="es-ES"/>
        </w:rPr>
        <w:t xml:space="preserve"> española contemporánea</w:t>
      </w:r>
      <w:r w:rsidR="006B46D3" w:rsidRPr="004F7E07">
        <w:rPr>
          <w:rFonts w:asciiTheme="majorHAnsi" w:hAnsiTheme="majorHAnsi"/>
          <w:lang w:val="es-ES"/>
        </w:rPr>
        <w:t xml:space="preserve">, 36, 1, 2011, 209-223. </w:t>
      </w:r>
    </w:p>
    <w:p w14:paraId="47216DB5" w14:textId="77777777" w:rsidR="006B46D3" w:rsidRPr="004F7E07" w:rsidRDefault="006B46D3" w:rsidP="003A3AD2">
      <w:pPr>
        <w:ind w:left="720" w:hanging="720"/>
        <w:rPr>
          <w:rFonts w:asciiTheme="majorHAnsi" w:hAnsiTheme="majorHAnsi"/>
          <w:lang w:val="es-ES"/>
        </w:rPr>
      </w:pPr>
    </w:p>
    <w:p w14:paraId="53CCEE41" w14:textId="40DBE66A" w:rsidR="00135566" w:rsidRPr="004F7E07" w:rsidRDefault="00785F4E" w:rsidP="003A3AD2">
      <w:pPr>
        <w:ind w:left="720" w:hanging="720"/>
        <w:rPr>
          <w:rFonts w:asciiTheme="majorHAnsi" w:hAnsiTheme="majorHAnsi"/>
          <w:lang w:val="es-ES"/>
        </w:rPr>
      </w:pPr>
      <w:r w:rsidRPr="003A3AD2">
        <w:rPr>
          <w:rFonts w:asciiTheme="majorHAnsi" w:hAnsiTheme="majorHAnsi"/>
          <w:lang w:val="en-CA"/>
        </w:rPr>
        <w:t>---.</w:t>
      </w:r>
      <w:r w:rsidR="00135566" w:rsidRPr="003A3AD2">
        <w:rPr>
          <w:rFonts w:asciiTheme="majorHAnsi" w:hAnsiTheme="majorHAnsi"/>
          <w:lang w:val="en-CA"/>
        </w:rPr>
        <w:t xml:space="preserve"> </w:t>
      </w:r>
      <w:r w:rsidR="00135566">
        <w:rPr>
          <w:rFonts w:asciiTheme="majorHAnsi" w:hAnsiTheme="majorHAnsi"/>
          <w:lang w:val="en-CA"/>
        </w:rPr>
        <w:t xml:space="preserve">“The ´Generation of 1927’ and the Question of Modernity.” </w:t>
      </w:r>
      <w:r w:rsidR="00135566" w:rsidRPr="004F7E07">
        <w:rPr>
          <w:rFonts w:asciiTheme="majorHAnsi" w:hAnsiTheme="majorHAnsi"/>
          <w:i/>
          <w:lang w:val="es-ES"/>
        </w:rPr>
        <w:t xml:space="preserve">Anales de la literatura española contemporánea, </w:t>
      </w:r>
      <w:r w:rsidR="00135566" w:rsidRPr="004F7E07">
        <w:rPr>
          <w:rFonts w:asciiTheme="majorHAnsi" w:hAnsiTheme="majorHAnsi"/>
          <w:lang w:val="es-ES"/>
        </w:rPr>
        <w:t>22, 1/2, 1997, 283-297.</w:t>
      </w:r>
    </w:p>
    <w:p w14:paraId="62D83C09" w14:textId="77777777" w:rsidR="00135566" w:rsidRPr="004F7E07" w:rsidRDefault="00135566" w:rsidP="003A3AD2">
      <w:pPr>
        <w:ind w:left="720" w:hanging="720"/>
        <w:rPr>
          <w:rFonts w:asciiTheme="majorHAnsi" w:hAnsiTheme="majorHAnsi"/>
          <w:lang w:val="es-ES"/>
        </w:rPr>
      </w:pPr>
    </w:p>
    <w:sectPr w:rsidR="00135566" w:rsidRPr="004F7E07" w:rsidSect="001928B9">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tephen ross" w:date="2018-05-08T09:36:00Z" w:initials="sr">
    <w:p w14:paraId="175473AD" w14:textId="4FB76286" w:rsidR="00240060" w:rsidRDefault="00240060">
      <w:pPr>
        <w:pStyle w:val="CommentText"/>
      </w:pPr>
      <w:r>
        <w:rPr>
          <w:rStyle w:val="CommentReference"/>
        </w:rPr>
        <w:annotationRef/>
      </w:r>
      <w:proofErr w:type="spellStart"/>
      <w:r>
        <w:t>I’m</w:t>
      </w:r>
      <w:proofErr w:type="spellEnd"/>
      <w:r>
        <w:t xml:space="preserve"> </w:t>
      </w:r>
      <w:proofErr w:type="spellStart"/>
      <w:r>
        <w:t>not</w:t>
      </w:r>
      <w:proofErr w:type="spellEnd"/>
      <w:r>
        <w:t xml:space="preserve"> </w:t>
      </w:r>
      <w:proofErr w:type="spellStart"/>
      <w:r>
        <w:t>sure</w:t>
      </w:r>
      <w:proofErr w:type="spellEnd"/>
      <w:r>
        <w:t xml:space="preserve"> of </w:t>
      </w:r>
      <w:proofErr w:type="spellStart"/>
      <w:r>
        <w:t>the</w:t>
      </w:r>
      <w:proofErr w:type="spellEnd"/>
      <w:r>
        <w:t xml:space="preserve"> </w:t>
      </w:r>
      <w:proofErr w:type="spellStart"/>
      <w:r>
        <w:t>relevance</w:t>
      </w:r>
      <w:proofErr w:type="spellEnd"/>
      <w:r>
        <w:t xml:space="preserve"> of </w:t>
      </w:r>
      <w:proofErr w:type="spellStart"/>
      <w:r>
        <w:t>this</w:t>
      </w:r>
      <w:proofErr w:type="spellEnd"/>
      <w:r>
        <w:t xml:space="preserve"> </w:t>
      </w:r>
      <w:proofErr w:type="spellStart"/>
      <w:r>
        <w:t>paragraph</w:t>
      </w:r>
      <w:proofErr w:type="spellEnd"/>
      <w:r>
        <w:t xml:space="preserve">. </w:t>
      </w:r>
      <w:proofErr w:type="spellStart"/>
      <w:r>
        <w:t>It</w:t>
      </w:r>
      <w:proofErr w:type="spellEnd"/>
      <w:r>
        <w:t xml:space="preserve"> </w:t>
      </w:r>
      <w:proofErr w:type="spellStart"/>
      <w:r>
        <w:t>sort</w:t>
      </w:r>
      <w:proofErr w:type="spellEnd"/>
      <w:r>
        <w:t xml:space="preserve"> of </w:t>
      </w:r>
      <w:proofErr w:type="spellStart"/>
      <w:r>
        <w:t>hangs</w:t>
      </w:r>
      <w:proofErr w:type="spellEnd"/>
      <w:r>
        <w:t xml:space="preserve"> </w:t>
      </w:r>
      <w:proofErr w:type="spellStart"/>
      <w:r>
        <w:t>out</w:t>
      </w:r>
      <w:proofErr w:type="spellEnd"/>
      <w:r>
        <w:t xml:space="preserve"> </w:t>
      </w:r>
      <w:proofErr w:type="spellStart"/>
      <w:r>
        <w:t>on</w:t>
      </w:r>
      <w:proofErr w:type="spellEnd"/>
      <w:r>
        <w:t xml:space="preserve"> </w:t>
      </w:r>
      <w:proofErr w:type="spellStart"/>
      <w:r>
        <w:t>its</w:t>
      </w:r>
      <w:proofErr w:type="spellEnd"/>
      <w:r>
        <w:t xml:space="preserve"> </w:t>
      </w:r>
      <w:proofErr w:type="spellStart"/>
      <w:r>
        <w:t>own</w:t>
      </w:r>
      <w:proofErr w:type="spellEnd"/>
      <w:r>
        <w:t xml:space="preserve"> as a </w:t>
      </w:r>
      <w:proofErr w:type="spellStart"/>
      <w:r>
        <w:t>tacit</w:t>
      </w:r>
      <w:proofErr w:type="spellEnd"/>
      <w:r>
        <w:t xml:space="preserve"> </w:t>
      </w:r>
      <w:proofErr w:type="spellStart"/>
      <w:r>
        <w:t>challenge</w:t>
      </w:r>
      <w:proofErr w:type="spellEnd"/>
      <w:r>
        <w:t xml:space="preserve"> to </w:t>
      </w:r>
      <w:proofErr w:type="spellStart"/>
      <w:r>
        <w:t>the</w:t>
      </w:r>
      <w:proofErr w:type="spellEnd"/>
      <w:r>
        <w:t xml:space="preserve"> </w:t>
      </w:r>
      <w:proofErr w:type="spellStart"/>
      <w:r>
        <w:t>entry</w:t>
      </w:r>
      <w:proofErr w:type="spellEnd"/>
      <w:r>
        <w:t xml:space="preserve"> </w:t>
      </w:r>
      <w:proofErr w:type="spellStart"/>
      <w:r>
        <w:t>itself</w:t>
      </w:r>
      <w:proofErr w:type="spellEnd"/>
      <w:r>
        <w:t xml:space="preserve">, </w:t>
      </w:r>
      <w:proofErr w:type="spellStart"/>
      <w:r>
        <w:t>but</w:t>
      </w:r>
      <w:proofErr w:type="spellEnd"/>
      <w:r>
        <w:t xml:space="preserve"> </w:t>
      </w:r>
      <w:proofErr w:type="spellStart"/>
      <w:r>
        <w:t>is</w:t>
      </w:r>
      <w:proofErr w:type="spellEnd"/>
      <w:r>
        <w:t xml:space="preserve"> </w:t>
      </w:r>
      <w:proofErr w:type="spellStart"/>
      <w:r>
        <w:t>not</w:t>
      </w:r>
      <w:proofErr w:type="spellEnd"/>
      <w:r>
        <w:t xml:space="preserve"> </w:t>
      </w:r>
      <w:proofErr w:type="spellStart"/>
      <w:r>
        <w:t>integrated</w:t>
      </w:r>
      <w:proofErr w:type="spellEnd"/>
      <w:r>
        <w:t xml:space="preserve"> </w:t>
      </w:r>
      <w:proofErr w:type="spellStart"/>
      <w:r>
        <w:t>into</w:t>
      </w:r>
      <w:proofErr w:type="spellEnd"/>
      <w:r>
        <w:t xml:space="preserve"> a </w:t>
      </w:r>
      <w:proofErr w:type="spellStart"/>
      <w:r>
        <w:t>larger</w:t>
      </w:r>
      <w:proofErr w:type="spellEnd"/>
      <w:r>
        <w:t xml:space="preserve"> </w:t>
      </w:r>
      <w:proofErr w:type="spellStart"/>
      <w:r>
        <w:t>argument</w:t>
      </w:r>
      <w:proofErr w:type="spellEnd"/>
      <w:r>
        <w:t xml:space="preserve"> </w:t>
      </w:r>
      <w:proofErr w:type="spellStart"/>
      <w:r>
        <w:t>or</w:t>
      </w:r>
      <w:proofErr w:type="spellEnd"/>
      <w:r>
        <w:t xml:space="preserve"> </w:t>
      </w:r>
      <w:proofErr w:type="spellStart"/>
      <w:r>
        <w:t>pursued</w:t>
      </w:r>
      <w:proofErr w:type="spellEnd"/>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5473A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C2A14" w14:textId="77777777" w:rsidR="00077EF9" w:rsidRDefault="00077EF9" w:rsidP="00962A19">
      <w:r>
        <w:separator/>
      </w:r>
    </w:p>
  </w:endnote>
  <w:endnote w:type="continuationSeparator" w:id="0">
    <w:p w14:paraId="65CC2298" w14:textId="77777777" w:rsidR="00077EF9" w:rsidRDefault="00077EF9" w:rsidP="0096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AD4D9" w14:textId="77777777" w:rsidR="00077EF9" w:rsidRDefault="00077EF9" w:rsidP="00962A19">
      <w:r>
        <w:separator/>
      </w:r>
    </w:p>
  </w:footnote>
  <w:footnote w:type="continuationSeparator" w:id="0">
    <w:p w14:paraId="0F646631" w14:textId="77777777" w:rsidR="00077EF9" w:rsidRDefault="00077EF9" w:rsidP="00962A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69409F"/>
    <w:multiLevelType w:val="hybridMultilevel"/>
    <w:tmpl w:val="8DA20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ross">
    <w15:presenceInfo w15:providerId="Windows Live" w15:userId="2430a48403867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19"/>
    <w:rsid w:val="000057F9"/>
    <w:rsid w:val="00027F80"/>
    <w:rsid w:val="000550D0"/>
    <w:rsid w:val="000627C8"/>
    <w:rsid w:val="00062BBC"/>
    <w:rsid w:val="00066EEC"/>
    <w:rsid w:val="000714A1"/>
    <w:rsid w:val="00074CAE"/>
    <w:rsid w:val="00077EF9"/>
    <w:rsid w:val="0008350A"/>
    <w:rsid w:val="000870AC"/>
    <w:rsid w:val="00096559"/>
    <w:rsid w:val="000A0EE2"/>
    <w:rsid w:val="000B2A25"/>
    <w:rsid w:val="000B60BB"/>
    <w:rsid w:val="000C33C4"/>
    <w:rsid w:val="000D0F8A"/>
    <w:rsid w:val="000E0DE2"/>
    <w:rsid w:val="000E5CC0"/>
    <w:rsid w:val="000F79EF"/>
    <w:rsid w:val="00102835"/>
    <w:rsid w:val="0011025D"/>
    <w:rsid w:val="001104C7"/>
    <w:rsid w:val="00112ADD"/>
    <w:rsid w:val="001244C4"/>
    <w:rsid w:val="00132E94"/>
    <w:rsid w:val="00135566"/>
    <w:rsid w:val="001521FE"/>
    <w:rsid w:val="001523A6"/>
    <w:rsid w:val="00156686"/>
    <w:rsid w:val="00163F1D"/>
    <w:rsid w:val="001709AF"/>
    <w:rsid w:val="001739ED"/>
    <w:rsid w:val="00174B2D"/>
    <w:rsid w:val="001928B9"/>
    <w:rsid w:val="001A0A59"/>
    <w:rsid w:val="001A118B"/>
    <w:rsid w:val="001A3D7C"/>
    <w:rsid w:val="001A4742"/>
    <w:rsid w:val="001A5293"/>
    <w:rsid w:val="001B6026"/>
    <w:rsid w:val="001B764A"/>
    <w:rsid w:val="001C6E7E"/>
    <w:rsid w:val="001D26AE"/>
    <w:rsid w:val="001F6A0D"/>
    <w:rsid w:val="002007BF"/>
    <w:rsid w:val="0020118E"/>
    <w:rsid w:val="00204797"/>
    <w:rsid w:val="00206FD6"/>
    <w:rsid w:val="002172E9"/>
    <w:rsid w:val="0021793F"/>
    <w:rsid w:val="002207B6"/>
    <w:rsid w:val="002216AD"/>
    <w:rsid w:val="002277CF"/>
    <w:rsid w:val="00227F51"/>
    <w:rsid w:val="00240060"/>
    <w:rsid w:val="00244FAB"/>
    <w:rsid w:val="00253D2B"/>
    <w:rsid w:val="0025409B"/>
    <w:rsid w:val="0026357A"/>
    <w:rsid w:val="00265F05"/>
    <w:rsid w:val="002660C6"/>
    <w:rsid w:val="002662BD"/>
    <w:rsid w:val="00272F39"/>
    <w:rsid w:val="00282ECB"/>
    <w:rsid w:val="00292627"/>
    <w:rsid w:val="0029373F"/>
    <w:rsid w:val="002A0E27"/>
    <w:rsid w:val="002C4AA5"/>
    <w:rsid w:val="0030202E"/>
    <w:rsid w:val="00323452"/>
    <w:rsid w:val="00326A9A"/>
    <w:rsid w:val="00340084"/>
    <w:rsid w:val="0034365C"/>
    <w:rsid w:val="00353923"/>
    <w:rsid w:val="003608CA"/>
    <w:rsid w:val="00365250"/>
    <w:rsid w:val="0039186B"/>
    <w:rsid w:val="003976BF"/>
    <w:rsid w:val="003978F4"/>
    <w:rsid w:val="00397E68"/>
    <w:rsid w:val="003A146C"/>
    <w:rsid w:val="003A3AD2"/>
    <w:rsid w:val="003A7646"/>
    <w:rsid w:val="003B7793"/>
    <w:rsid w:val="003C11AA"/>
    <w:rsid w:val="003C2B2F"/>
    <w:rsid w:val="003C3DC1"/>
    <w:rsid w:val="003D1559"/>
    <w:rsid w:val="003D1A20"/>
    <w:rsid w:val="003E2022"/>
    <w:rsid w:val="003E7DBF"/>
    <w:rsid w:val="003F58AE"/>
    <w:rsid w:val="00400DA4"/>
    <w:rsid w:val="00402199"/>
    <w:rsid w:val="00402813"/>
    <w:rsid w:val="00410739"/>
    <w:rsid w:val="0042280E"/>
    <w:rsid w:val="004255BB"/>
    <w:rsid w:val="004312B1"/>
    <w:rsid w:val="00436C69"/>
    <w:rsid w:val="00446000"/>
    <w:rsid w:val="0045394A"/>
    <w:rsid w:val="0045491D"/>
    <w:rsid w:val="00456ADD"/>
    <w:rsid w:val="0046098A"/>
    <w:rsid w:val="004653B0"/>
    <w:rsid w:val="00466C6C"/>
    <w:rsid w:val="00466E75"/>
    <w:rsid w:val="00471ECD"/>
    <w:rsid w:val="00472F88"/>
    <w:rsid w:val="00474955"/>
    <w:rsid w:val="0048133B"/>
    <w:rsid w:val="00483116"/>
    <w:rsid w:val="00483B1E"/>
    <w:rsid w:val="00492911"/>
    <w:rsid w:val="00495CDF"/>
    <w:rsid w:val="004A0D46"/>
    <w:rsid w:val="004A6AA8"/>
    <w:rsid w:val="004B34B7"/>
    <w:rsid w:val="004C220B"/>
    <w:rsid w:val="004C288F"/>
    <w:rsid w:val="004C3822"/>
    <w:rsid w:val="004C415B"/>
    <w:rsid w:val="004C46FB"/>
    <w:rsid w:val="004C6CA2"/>
    <w:rsid w:val="004E2F13"/>
    <w:rsid w:val="004E3632"/>
    <w:rsid w:val="004F09C3"/>
    <w:rsid w:val="004F159A"/>
    <w:rsid w:val="004F7E07"/>
    <w:rsid w:val="0052085D"/>
    <w:rsid w:val="00526E1F"/>
    <w:rsid w:val="00546CE5"/>
    <w:rsid w:val="0054788D"/>
    <w:rsid w:val="00556B0F"/>
    <w:rsid w:val="005652F8"/>
    <w:rsid w:val="00565436"/>
    <w:rsid w:val="00571ECD"/>
    <w:rsid w:val="00581497"/>
    <w:rsid w:val="005921B1"/>
    <w:rsid w:val="005A03F2"/>
    <w:rsid w:val="005A686F"/>
    <w:rsid w:val="005D24A1"/>
    <w:rsid w:val="005D6C76"/>
    <w:rsid w:val="005F6925"/>
    <w:rsid w:val="006051EF"/>
    <w:rsid w:val="00605457"/>
    <w:rsid w:val="00606CB5"/>
    <w:rsid w:val="0060730D"/>
    <w:rsid w:val="0062153C"/>
    <w:rsid w:val="006350C5"/>
    <w:rsid w:val="00635EBD"/>
    <w:rsid w:val="00637B11"/>
    <w:rsid w:val="00652D02"/>
    <w:rsid w:val="00653524"/>
    <w:rsid w:val="00660816"/>
    <w:rsid w:val="006651AE"/>
    <w:rsid w:val="00666897"/>
    <w:rsid w:val="00667975"/>
    <w:rsid w:val="00673884"/>
    <w:rsid w:val="00674F16"/>
    <w:rsid w:val="00676920"/>
    <w:rsid w:val="00676E0B"/>
    <w:rsid w:val="006921C2"/>
    <w:rsid w:val="00694D7A"/>
    <w:rsid w:val="006A1B66"/>
    <w:rsid w:val="006A24FC"/>
    <w:rsid w:val="006A2C97"/>
    <w:rsid w:val="006A5988"/>
    <w:rsid w:val="006B46D3"/>
    <w:rsid w:val="006D1587"/>
    <w:rsid w:val="006D2D93"/>
    <w:rsid w:val="006D3744"/>
    <w:rsid w:val="006E10C8"/>
    <w:rsid w:val="006F2151"/>
    <w:rsid w:val="006F75D1"/>
    <w:rsid w:val="00700E26"/>
    <w:rsid w:val="00707EB5"/>
    <w:rsid w:val="0072527B"/>
    <w:rsid w:val="00732A60"/>
    <w:rsid w:val="0074018F"/>
    <w:rsid w:val="00740AD1"/>
    <w:rsid w:val="0074510A"/>
    <w:rsid w:val="00750295"/>
    <w:rsid w:val="007532BC"/>
    <w:rsid w:val="007545BD"/>
    <w:rsid w:val="00760119"/>
    <w:rsid w:val="00761205"/>
    <w:rsid w:val="00766D7E"/>
    <w:rsid w:val="00771196"/>
    <w:rsid w:val="007806C7"/>
    <w:rsid w:val="00782CF4"/>
    <w:rsid w:val="00785F4E"/>
    <w:rsid w:val="007863D8"/>
    <w:rsid w:val="007A282B"/>
    <w:rsid w:val="007A7308"/>
    <w:rsid w:val="007A7FB9"/>
    <w:rsid w:val="007B2D68"/>
    <w:rsid w:val="007C2E6E"/>
    <w:rsid w:val="007C58CF"/>
    <w:rsid w:val="007E5130"/>
    <w:rsid w:val="007E6515"/>
    <w:rsid w:val="008026FA"/>
    <w:rsid w:val="00810D7A"/>
    <w:rsid w:val="00811920"/>
    <w:rsid w:val="00814439"/>
    <w:rsid w:val="00815845"/>
    <w:rsid w:val="008179BA"/>
    <w:rsid w:val="0082289B"/>
    <w:rsid w:val="0082364A"/>
    <w:rsid w:val="00835463"/>
    <w:rsid w:val="00842101"/>
    <w:rsid w:val="00843F8B"/>
    <w:rsid w:val="00855AF5"/>
    <w:rsid w:val="00863FFE"/>
    <w:rsid w:val="00864986"/>
    <w:rsid w:val="00864B23"/>
    <w:rsid w:val="00870671"/>
    <w:rsid w:val="008706CF"/>
    <w:rsid w:val="00875C41"/>
    <w:rsid w:val="00890CCF"/>
    <w:rsid w:val="00896AEF"/>
    <w:rsid w:val="00896F04"/>
    <w:rsid w:val="008A2188"/>
    <w:rsid w:val="008B1586"/>
    <w:rsid w:val="008B390D"/>
    <w:rsid w:val="008B7ED6"/>
    <w:rsid w:val="008C64D7"/>
    <w:rsid w:val="008D366A"/>
    <w:rsid w:val="008D55B7"/>
    <w:rsid w:val="008D7886"/>
    <w:rsid w:val="008E1C62"/>
    <w:rsid w:val="008F092A"/>
    <w:rsid w:val="008F4794"/>
    <w:rsid w:val="008F4A22"/>
    <w:rsid w:val="008F73D5"/>
    <w:rsid w:val="008F7E39"/>
    <w:rsid w:val="009005A8"/>
    <w:rsid w:val="009010DF"/>
    <w:rsid w:val="00904832"/>
    <w:rsid w:val="00910CD6"/>
    <w:rsid w:val="009233D4"/>
    <w:rsid w:val="009324C8"/>
    <w:rsid w:val="00933D3A"/>
    <w:rsid w:val="00937237"/>
    <w:rsid w:val="009451D4"/>
    <w:rsid w:val="00946B03"/>
    <w:rsid w:val="009513CF"/>
    <w:rsid w:val="00960378"/>
    <w:rsid w:val="00961CA6"/>
    <w:rsid w:val="00962A19"/>
    <w:rsid w:val="0096428D"/>
    <w:rsid w:val="009767A5"/>
    <w:rsid w:val="009A3E6C"/>
    <w:rsid w:val="009A51F5"/>
    <w:rsid w:val="009B41F1"/>
    <w:rsid w:val="009C119D"/>
    <w:rsid w:val="009C63F2"/>
    <w:rsid w:val="009D1C7E"/>
    <w:rsid w:val="009D4C23"/>
    <w:rsid w:val="009D5A02"/>
    <w:rsid w:val="009D66F8"/>
    <w:rsid w:val="009D6D19"/>
    <w:rsid w:val="00A05370"/>
    <w:rsid w:val="00A06B6E"/>
    <w:rsid w:val="00A07CF1"/>
    <w:rsid w:val="00A22EBB"/>
    <w:rsid w:val="00A270B7"/>
    <w:rsid w:val="00A27E4B"/>
    <w:rsid w:val="00A363E8"/>
    <w:rsid w:val="00A42FA6"/>
    <w:rsid w:val="00A56D6D"/>
    <w:rsid w:val="00A61F0F"/>
    <w:rsid w:val="00A633AF"/>
    <w:rsid w:val="00A72550"/>
    <w:rsid w:val="00A76F36"/>
    <w:rsid w:val="00A87FCF"/>
    <w:rsid w:val="00AA04E2"/>
    <w:rsid w:val="00AA3A49"/>
    <w:rsid w:val="00AB4694"/>
    <w:rsid w:val="00AC00C9"/>
    <w:rsid w:val="00AD3B0C"/>
    <w:rsid w:val="00AD5CFF"/>
    <w:rsid w:val="00AE2D3F"/>
    <w:rsid w:val="00AE4DD0"/>
    <w:rsid w:val="00AF039C"/>
    <w:rsid w:val="00B11D3C"/>
    <w:rsid w:val="00B159DF"/>
    <w:rsid w:val="00B3320F"/>
    <w:rsid w:val="00B40496"/>
    <w:rsid w:val="00B41948"/>
    <w:rsid w:val="00B5710C"/>
    <w:rsid w:val="00B6013E"/>
    <w:rsid w:val="00B60DBD"/>
    <w:rsid w:val="00B75142"/>
    <w:rsid w:val="00B920F3"/>
    <w:rsid w:val="00B92B9B"/>
    <w:rsid w:val="00B92E29"/>
    <w:rsid w:val="00BB0495"/>
    <w:rsid w:val="00BC7870"/>
    <w:rsid w:val="00BE7D52"/>
    <w:rsid w:val="00BF1853"/>
    <w:rsid w:val="00BF364D"/>
    <w:rsid w:val="00BF3736"/>
    <w:rsid w:val="00C05518"/>
    <w:rsid w:val="00C15978"/>
    <w:rsid w:val="00C17C88"/>
    <w:rsid w:val="00C2091F"/>
    <w:rsid w:val="00C30858"/>
    <w:rsid w:val="00C33264"/>
    <w:rsid w:val="00C60468"/>
    <w:rsid w:val="00C73434"/>
    <w:rsid w:val="00C8667A"/>
    <w:rsid w:val="00CA3B9B"/>
    <w:rsid w:val="00CA5C12"/>
    <w:rsid w:val="00CA685C"/>
    <w:rsid w:val="00CB2D97"/>
    <w:rsid w:val="00CB7BD3"/>
    <w:rsid w:val="00CC26BA"/>
    <w:rsid w:val="00CD11A5"/>
    <w:rsid w:val="00CD3932"/>
    <w:rsid w:val="00CF5EFE"/>
    <w:rsid w:val="00D00DD6"/>
    <w:rsid w:val="00D0146E"/>
    <w:rsid w:val="00D04263"/>
    <w:rsid w:val="00D16493"/>
    <w:rsid w:val="00D2290A"/>
    <w:rsid w:val="00D23330"/>
    <w:rsid w:val="00D47C34"/>
    <w:rsid w:val="00D52966"/>
    <w:rsid w:val="00D55489"/>
    <w:rsid w:val="00D55AA4"/>
    <w:rsid w:val="00D57F25"/>
    <w:rsid w:val="00D616B5"/>
    <w:rsid w:val="00D700AD"/>
    <w:rsid w:val="00D71557"/>
    <w:rsid w:val="00D74884"/>
    <w:rsid w:val="00D771C5"/>
    <w:rsid w:val="00D9679E"/>
    <w:rsid w:val="00DA015F"/>
    <w:rsid w:val="00DB7577"/>
    <w:rsid w:val="00DB76A9"/>
    <w:rsid w:val="00DB7F60"/>
    <w:rsid w:val="00DD218C"/>
    <w:rsid w:val="00DD366B"/>
    <w:rsid w:val="00DD36FD"/>
    <w:rsid w:val="00DD3D6C"/>
    <w:rsid w:val="00DF1F8F"/>
    <w:rsid w:val="00DF3078"/>
    <w:rsid w:val="00E0136F"/>
    <w:rsid w:val="00E0470B"/>
    <w:rsid w:val="00E112AB"/>
    <w:rsid w:val="00E173AD"/>
    <w:rsid w:val="00E20ADE"/>
    <w:rsid w:val="00E23838"/>
    <w:rsid w:val="00E25562"/>
    <w:rsid w:val="00E265AB"/>
    <w:rsid w:val="00E35F11"/>
    <w:rsid w:val="00E539FC"/>
    <w:rsid w:val="00E567DC"/>
    <w:rsid w:val="00E76501"/>
    <w:rsid w:val="00EB2524"/>
    <w:rsid w:val="00EB5B3A"/>
    <w:rsid w:val="00EE0B09"/>
    <w:rsid w:val="00EE2312"/>
    <w:rsid w:val="00EE3632"/>
    <w:rsid w:val="00EE5324"/>
    <w:rsid w:val="00EE57CB"/>
    <w:rsid w:val="00EE7968"/>
    <w:rsid w:val="00EF5A0A"/>
    <w:rsid w:val="00EF5E7E"/>
    <w:rsid w:val="00EF6506"/>
    <w:rsid w:val="00EF69B1"/>
    <w:rsid w:val="00EF7F7F"/>
    <w:rsid w:val="00F13601"/>
    <w:rsid w:val="00F173D8"/>
    <w:rsid w:val="00F25657"/>
    <w:rsid w:val="00F30468"/>
    <w:rsid w:val="00F32342"/>
    <w:rsid w:val="00F334F9"/>
    <w:rsid w:val="00F33A5C"/>
    <w:rsid w:val="00F407D6"/>
    <w:rsid w:val="00F51834"/>
    <w:rsid w:val="00F6514F"/>
    <w:rsid w:val="00F67C48"/>
    <w:rsid w:val="00F85BDB"/>
    <w:rsid w:val="00F90738"/>
    <w:rsid w:val="00F94769"/>
    <w:rsid w:val="00FA03B5"/>
    <w:rsid w:val="00FA3FEA"/>
    <w:rsid w:val="00FC29B1"/>
    <w:rsid w:val="00FC35BD"/>
    <w:rsid w:val="00FD25CD"/>
    <w:rsid w:val="00FE04E2"/>
    <w:rsid w:val="00FE5623"/>
    <w:rsid w:val="00FF61A6"/>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44A3B"/>
  <w15:docId w15:val="{8904C367-A284-4FBF-A744-D59A5F41A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A19"/>
    <w:pPr>
      <w:tabs>
        <w:tab w:val="center" w:pos="4320"/>
        <w:tab w:val="right" w:pos="8640"/>
      </w:tabs>
    </w:pPr>
  </w:style>
  <w:style w:type="character" w:customStyle="1" w:styleId="HeaderChar">
    <w:name w:val="Header Char"/>
    <w:basedOn w:val="DefaultParagraphFont"/>
    <w:link w:val="Header"/>
    <w:uiPriority w:val="99"/>
    <w:rsid w:val="00962A19"/>
    <w:rPr>
      <w:lang w:val="es-ES_tradnl"/>
    </w:rPr>
  </w:style>
  <w:style w:type="paragraph" w:styleId="Footer">
    <w:name w:val="footer"/>
    <w:basedOn w:val="Normal"/>
    <w:link w:val="FooterChar"/>
    <w:uiPriority w:val="99"/>
    <w:unhideWhenUsed/>
    <w:rsid w:val="00962A19"/>
    <w:pPr>
      <w:tabs>
        <w:tab w:val="center" w:pos="4320"/>
        <w:tab w:val="right" w:pos="8640"/>
      </w:tabs>
    </w:pPr>
  </w:style>
  <w:style w:type="character" w:customStyle="1" w:styleId="FooterChar">
    <w:name w:val="Footer Char"/>
    <w:basedOn w:val="DefaultParagraphFont"/>
    <w:link w:val="Footer"/>
    <w:uiPriority w:val="99"/>
    <w:rsid w:val="00962A19"/>
    <w:rPr>
      <w:lang w:val="es-ES_tradnl"/>
    </w:rPr>
  </w:style>
  <w:style w:type="paragraph" w:styleId="ListParagraph">
    <w:name w:val="List Paragraph"/>
    <w:basedOn w:val="Normal"/>
    <w:uiPriority w:val="34"/>
    <w:qFormat/>
    <w:rsid w:val="00962A19"/>
    <w:pPr>
      <w:ind w:left="720"/>
      <w:contextualSpacing/>
    </w:pPr>
  </w:style>
  <w:style w:type="character" w:styleId="Hyperlink">
    <w:name w:val="Hyperlink"/>
    <w:basedOn w:val="DefaultParagraphFont"/>
    <w:uiPriority w:val="99"/>
    <w:unhideWhenUsed/>
    <w:rsid w:val="008D55B7"/>
    <w:rPr>
      <w:color w:val="0000FF" w:themeColor="hyperlink"/>
      <w:u w:val="single"/>
    </w:rPr>
  </w:style>
  <w:style w:type="character" w:customStyle="1" w:styleId="UnresolvedMention">
    <w:name w:val="Unresolved Mention"/>
    <w:basedOn w:val="DefaultParagraphFont"/>
    <w:uiPriority w:val="99"/>
    <w:semiHidden/>
    <w:unhideWhenUsed/>
    <w:rsid w:val="008D55B7"/>
    <w:rPr>
      <w:color w:val="808080"/>
      <w:shd w:val="clear" w:color="auto" w:fill="E6E6E6"/>
    </w:rPr>
  </w:style>
  <w:style w:type="character" w:customStyle="1" w:styleId="destacado">
    <w:name w:val="destacado"/>
    <w:basedOn w:val="DefaultParagraphFont"/>
    <w:rsid w:val="00204797"/>
  </w:style>
  <w:style w:type="paragraph" w:styleId="BalloonText">
    <w:name w:val="Balloon Text"/>
    <w:basedOn w:val="Normal"/>
    <w:link w:val="BalloonTextChar"/>
    <w:uiPriority w:val="99"/>
    <w:semiHidden/>
    <w:unhideWhenUsed/>
    <w:rsid w:val="002400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0060"/>
    <w:rPr>
      <w:rFonts w:ascii="Times New Roman" w:hAnsi="Times New Roman" w:cs="Times New Roman"/>
      <w:sz w:val="18"/>
      <w:szCs w:val="18"/>
      <w:lang w:val="es-ES_tradnl"/>
    </w:rPr>
  </w:style>
  <w:style w:type="character" w:styleId="CommentReference">
    <w:name w:val="annotation reference"/>
    <w:basedOn w:val="DefaultParagraphFont"/>
    <w:uiPriority w:val="99"/>
    <w:semiHidden/>
    <w:unhideWhenUsed/>
    <w:rsid w:val="00240060"/>
    <w:rPr>
      <w:sz w:val="18"/>
      <w:szCs w:val="18"/>
    </w:rPr>
  </w:style>
  <w:style w:type="paragraph" w:styleId="CommentText">
    <w:name w:val="annotation text"/>
    <w:basedOn w:val="Normal"/>
    <w:link w:val="CommentTextChar"/>
    <w:uiPriority w:val="99"/>
    <w:semiHidden/>
    <w:unhideWhenUsed/>
    <w:rsid w:val="00240060"/>
  </w:style>
  <w:style w:type="character" w:customStyle="1" w:styleId="CommentTextChar">
    <w:name w:val="Comment Text Char"/>
    <w:basedOn w:val="DefaultParagraphFont"/>
    <w:link w:val="CommentText"/>
    <w:uiPriority w:val="99"/>
    <w:semiHidden/>
    <w:rsid w:val="00240060"/>
    <w:rPr>
      <w:lang w:val="es-ES_tradnl"/>
    </w:rPr>
  </w:style>
  <w:style w:type="paragraph" w:styleId="CommentSubject">
    <w:name w:val="annotation subject"/>
    <w:basedOn w:val="CommentText"/>
    <w:next w:val="CommentText"/>
    <w:link w:val="CommentSubjectChar"/>
    <w:uiPriority w:val="99"/>
    <w:semiHidden/>
    <w:unhideWhenUsed/>
    <w:rsid w:val="00240060"/>
    <w:rPr>
      <w:b/>
      <w:bCs/>
      <w:sz w:val="20"/>
      <w:szCs w:val="20"/>
    </w:rPr>
  </w:style>
  <w:style w:type="character" w:customStyle="1" w:styleId="CommentSubjectChar">
    <w:name w:val="Comment Subject Char"/>
    <w:basedOn w:val="CommentTextChar"/>
    <w:link w:val="CommentSubject"/>
    <w:uiPriority w:val="99"/>
    <w:semiHidden/>
    <w:rsid w:val="00240060"/>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tve.es/alacarta/videos/imprescindibles/imprescindibles-sin-sombrero/3318136/"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residencia.csic.es/en/doc/doc.htm" TargetMode="External"/><Relationship Id="rId10" Type="http://schemas.openxmlformats.org/officeDocument/2006/relationships/hyperlink" Target="http://www.lassinsmobr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2358</Words>
  <Characters>13447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Restrepo-Gautier</dc:creator>
  <cp:keywords/>
  <dc:description/>
  <cp:lastModifiedBy>stephen ross</cp:lastModifiedBy>
  <cp:revision>2</cp:revision>
  <dcterms:created xsi:type="dcterms:W3CDTF">2018-05-08T16:42:00Z</dcterms:created>
  <dcterms:modified xsi:type="dcterms:W3CDTF">2018-05-08T16:42:00Z</dcterms:modified>
</cp:coreProperties>
</file>