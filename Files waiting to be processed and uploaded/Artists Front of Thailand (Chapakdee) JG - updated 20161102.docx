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4B4BF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947941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79CDAB3151479C81D15E5F2EBB68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95B6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a3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1B353B341D40A0B7A7DD5B0486553F"/>
            </w:placeholder>
            <w:text/>
          </w:sdtPr>
          <w:sdtEndPr/>
          <w:sdtContent>
            <w:tc>
              <w:tcPr>
                <w:tcW w:w="2073" w:type="dxa"/>
              </w:tcPr>
              <w:p w14:paraId="34051DFE" w14:textId="77777777" w:rsidR="00B574C9" w:rsidRDefault="00FD2C4E" w:rsidP="00FD2C4E">
                <w:proofErr w:type="spellStart"/>
                <w:r>
                  <w:t>Thanom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67028BA0E04CFB8AFF8DB2B817BE9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5C785C" w14:textId="77777777" w:rsidR="00B574C9" w:rsidRDefault="00B574C9" w:rsidP="00922950">
                <w:r>
                  <w:rPr>
                    <w:rStyle w:val="a3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E9C930989D1469FA7A2BBF56D5F53B3"/>
            </w:placeholder>
            <w:text/>
          </w:sdtPr>
          <w:sdtEndPr/>
          <w:sdtContent>
            <w:tc>
              <w:tcPr>
                <w:tcW w:w="2642" w:type="dxa"/>
              </w:tcPr>
              <w:p w14:paraId="4D822827" w14:textId="77777777" w:rsidR="00B574C9" w:rsidRDefault="00FD2C4E" w:rsidP="00FD2C4E">
                <w:proofErr w:type="spellStart"/>
                <w:r>
                  <w:t>Chapakdee</w:t>
                </w:r>
                <w:proofErr w:type="spellEnd"/>
              </w:p>
            </w:tc>
          </w:sdtContent>
        </w:sdt>
      </w:tr>
      <w:tr w:rsidR="00B574C9" w14:paraId="05281E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AF11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3BFA4AC740458E82EA788C2DE62EF8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4B39D834" w14:textId="4848B73D" w:rsidR="00B574C9" w:rsidRDefault="005E0B75" w:rsidP="005E0B75">
                <w:proofErr w:type="spellStart"/>
                <w:r>
                  <w:t>Chapakdee</w:t>
                </w:r>
                <w:proofErr w:type="spellEnd"/>
                <w:r>
                  <w:t xml:space="preserve"> is a professor in the Visual Art Department and an art critic who has been publishing in magazines and journals for over twenty years. He is the founder of </w:t>
                </w:r>
                <w:proofErr w:type="spellStart"/>
                <w:r>
                  <w:t>UKabat</w:t>
                </w:r>
                <w:proofErr w:type="spellEnd"/>
                <w:r>
                  <w:t xml:space="preserve"> group (1995), an underground art movement</w:t>
                </w:r>
                <w:r w:rsidR="00DB4F5F">
                  <w:t xml:space="preserve"> in Bangkok</w:t>
                </w:r>
                <w:r>
                  <w:t>. His worldwide curatorial works include contemporary art exhibitions in Austria, Poland, Indonesia, the Philippines,</w:t>
                </w:r>
                <w:r w:rsidR="0005724A">
                  <w:t xml:space="preserve"> and Thailand. He is currently curating the </w:t>
                </w:r>
                <w:r w:rsidR="00DB4F5F">
                  <w:t>collections</w:t>
                </w:r>
                <w:r w:rsidR="0005724A">
                  <w:t xml:space="preserve"> of </w:t>
                </w:r>
                <w:r w:rsidR="00DB4F5F">
                  <w:t xml:space="preserve">a prominent artist, </w:t>
                </w:r>
                <w:proofErr w:type="spellStart"/>
                <w:r w:rsidR="0005724A">
                  <w:t>Pratuang</w:t>
                </w:r>
                <w:proofErr w:type="spellEnd"/>
                <w:r w:rsidR="0005724A">
                  <w:t xml:space="preserve"> </w:t>
                </w:r>
                <w:proofErr w:type="spellStart"/>
                <w:r w:rsidR="0005724A">
                  <w:t>Emchareon</w:t>
                </w:r>
                <w:proofErr w:type="spellEnd"/>
                <w:r w:rsidR="00DB4F5F">
                  <w:t>,</w:t>
                </w:r>
                <w:r w:rsidR="0005724A">
                  <w:t xml:space="preserve"> whose works focus on the concept of art for life and art for people. </w:t>
                </w:r>
                <w:proofErr w:type="spellStart"/>
                <w:r w:rsidR="0005724A">
                  <w:t>Chapakdee</w:t>
                </w:r>
                <w:proofErr w:type="spellEnd"/>
                <w:r w:rsidR="0005724A">
                  <w:t xml:space="preserve"> is actively involved in organizing community art projects at villages along </w:t>
                </w:r>
                <w:proofErr w:type="spellStart"/>
                <w:r w:rsidR="0005724A">
                  <w:t>Mekhong</w:t>
                </w:r>
                <w:proofErr w:type="spellEnd"/>
                <w:r w:rsidR="0005724A">
                  <w:t xml:space="preserve"> River in </w:t>
                </w:r>
                <w:proofErr w:type="spellStart"/>
                <w:r w:rsidR="0005724A">
                  <w:t>Ubol-Rachathani</w:t>
                </w:r>
                <w:proofErr w:type="spellEnd"/>
                <w:r w:rsidR="0005724A">
                  <w:t xml:space="preserve"> province of Northeast Thailand. He believes that art criticism is a platform of artistic process to create and renders artistic atmosphere.</w:t>
                </w:r>
              </w:p>
            </w:tc>
          </w:sdtContent>
        </w:sdt>
      </w:tr>
      <w:tr w:rsidR="00B574C9" w14:paraId="7DCB77A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F60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hint="eastAsia"/>
              <w:lang w:eastAsia="zh-TW"/>
            </w:rPr>
            <w:alias w:val="Affiliation"/>
            <w:tag w:val="affiliation"/>
            <w:id w:val="2012937915"/>
            <w:placeholder>
              <w:docPart w:val="13CCD20746364B9D8CE24C32AC97603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1D4DA67" w14:textId="2705669D" w:rsidR="00B574C9" w:rsidRDefault="005E0B75" w:rsidP="00B574C9">
                <w:r>
                  <w:rPr>
                    <w:rFonts w:hint="eastAsia"/>
                    <w:lang w:eastAsia="zh-TW"/>
                  </w:rPr>
                  <w:t xml:space="preserve">Faculty of Fine Arts, </w:t>
                </w:r>
                <w:proofErr w:type="spellStart"/>
                <w:r>
                  <w:rPr>
                    <w:rFonts w:hint="eastAsia"/>
                    <w:lang w:eastAsia="zh-TW"/>
                  </w:rPr>
                  <w:t>Srinakharinwirot</w:t>
                </w:r>
                <w:proofErr w:type="spellEnd"/>
                <w:r>
                  <w:rPr>
                    <w:rFonts w:hint="eastAsia"/>
                    <w:lang w:eastAsia="zh-TW"/>
                  </w:rPr>
                  <w:t xml:space="preserve"> University, Thailand</w:t>
                </w:r>
              </w:p>
            </w:tc>
          </w:sdtContent>
        </w:sdt>
      </w:tr>
    </w:tbl>
    <w:p w14:paraId="01BA6ADC" w14:textId="77777777" w:rsidR="003D3579" w:rsidRDefault="003D3579"/>
    <w:tbl>
      <w:tblPr>
        <w:tblStyle w:val="a4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48EE9E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A2331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FC164D" w14:textId="77777777" w:rsidTr="003F0D73">
        <w:sdt>
          <w:sdtPr>
            <w:alias w:val="Article headword"/>
            <w:tag w:val="articleHeadword"/>
            <w:id w:val="-361440020"/>
            <w:placeholder>
              <w:docPart w:val="B584D1B79254491AB7D8CC8D8CB219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B006A8" w14:textId="77777777" w:rsidR="003F0D73" w:rsidRPr="00FB589A" w:rsidRDefault="00FD2C4E" w:rsidP="00FD2C4E">
                <w:r w:rsidRPr="001E03C6">
                  <w:t>The Artists’ Front of Thailand</w:t>
                </w:r>
              </w:p>
            </w:tc>
          </w:sdtContent>
        </w:sdt>
      </w:tr>
      <w:tr w:rsidR="00464699" w14:paraId="1C0AEF93" w14:textId="77777777" w:rsidTr="007821B0">
        <w:sdt>
          <w:sdtPr>
            <w:alias w:val="Variant headwords"/>
            <w:tag w:val="variantHeadwords"/>
            <w:id w:val="173464402"/>
            <w:placeholder>
              <w:docPart w:val="28DCF70E34D640A89C729DBF63250A6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F05573" w14:textId="77777777" w:rsidR="00464699" w:rsidRDefault="00464699" w:rsidP="00464699">
                <w:r w:rsidRPr="001A2537">
                  <w:rPr>
                    <w:rStyle w:val="a3"/>
                    <w:b/>
                  </w:rPr>
                  <w:t xml:space="preserve">[Enter any </w:t>
                </w:r>
                <w:r w:rsidRPr="001A2537">
                  <w:rPr>
                    <w:rStyle w:val="a3"/>
                    <w:b/>
                    <w:i/>
                  </w:rPr>
                  <w:t>variant forms</w:t>
                </w:r>
                <w:r w:rsidRPr="001A2537">
                  <w:rPr>
                    <w:rStyle w:val="a3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89F336" w14:textId="77777777" w:rsidTr="003F0D73">
        <w:sdt>
          <w:sdtPr>
            <w:alias w:val="Abstract"/>
            <w:tag w:val="abstract"/>
            <w:id w:val="-635871867"/>
            <w:placeholder>
              <w:docPart w:val="75D95B837C3341B3AD6C15C46DBA93B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5A93A" w14:textId="7FB225AB" w:rsidR="00E85A05" w:rsidRDefault="003C6EAA" w:rsidP="00123169">
                <w:r w:rsidRPr="00C35523">
                  <w:t xml:space="preserve">The Artists’ Front of Thailand (AFT) </w:t>
                </w:r>
                <w:r>
                  <w:t xml:space="preserve">formed </w:t>
                </w:r>
                <w:r w:rsidRPr="00C35523">
                  <w:t>in 197</w:t>
                </w:r>
                <w:r>
                  <w:t>4, immediately following the violent political events of October 1973. The group came together</w:t>
                </w:r>
                <w:r w:rsidRPr="00C35523">
                  <w:t xml:space="preserve"> </w:t>
                </w:r>
                <w:r>
                  <w:t>for the purpose of</w:t>
                </w:r>
                <w:r w:rsidRPr="00C35523">
                  <w:t xml:space="preserve"> mapping contemporary art and</w:t>
                </w:r>
                <w:r>
                  <w:t xml:space="preserve"> its</w:t>
                </w:r>
                <w:r w:rsidRPr="00C35523">
                  <w:t xml:space="preserve"> manifestations</w:t>
                </w:r>
                <w:r>
                  <w:t>,</w:t>
                </w:r>
                <w:r w:rsidRPr="00C35523">
                  <w:t xml:space="preserve"> </w:t>
                </w:r>
                <w:r>
                  <w:t>and</w:t>
                </w:r>
                <w:r w:rsidRPr="00C35523">
                  <w:t xml:space="preserve"> to shed light on the cultural value </w:t>
                </w:r>
                <w:r>
                  <w:t>of the</w:t>
                </w:r>
                <w:r w:rsidRPr="00C35523">
                  <w:t xml:space="preserve"> term </w:t>
                </w:r>
                <w:r>
                  <w:t>‘</w:t>
                </w:r>
                <w:r w:rsidRPr="00C35523">
                  <w:t>Art for Life, Art for People</w:t>
                </w:r>
                <w:r>
                  <w:t>’</w:t>
                </w:r>
                <w:r w:rsidRPr="00C35523">
                  <w:t xml:space="preserve"> (</w:t>
                </w:r>
                <w:r>
                  <w:t>‘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Chiwit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Prachachon</w:t>
                </w:r>
                <w:proofErr w:type="spellEnd"/>
                <w:r>
                  <w:t>’</w:t>
                </w:r>
                <w:r w:rsidRPr="00C35523">
                  <w:t xml:space="preserve">). </w:t>
                </w:r>
                <w:r>
                  <w:t>In the 1970s, many cultural and artists</w:t>
                </w:r>
                <w:r w:rsidRPr="00C35523">
                  <w:t xml:space="preserve"> groups rose up to take part </w:t>
                </w:r>
                <w:r>
                  <w:t>in the</w:t>
                </w:r>
                <w:r w:rsidRPr="00C35523">
                  <w:t xml:space="preserve"> democratic sphere</w:t>
                </w:r>
                <w:r>
                  <w:t>,</w:t>
                </w:r>
                <w:r w:rsidRPr="00C35523">
                  <w:t xml:space="preserve"> and this quickly evolved in</w:t>
                </w:r>
                <w:r>
                  <w:t>to a form of</w:t>
                </w:r>
                <w:r w:rsidRPr="00C35523">
                  <w:t xml:space="preserve"> Socialist Realism</w:t>
                </w:r>
                <w:r w:rsidRPr="00C35523">
                  <w:rPr>
                    <w:cs/>
                  </w:rPr>
                  <w:t xml:space="preserve"> </w:t>
                </w:r>
                <w:r w:rsidRPr="00C35523">
                  <w:t xml:space="preserve">which was integrated </w:t>
                </w:r>
                <w:r>
                  <w:t>with</w:t>
                </w:r>
                <w:r w:rsidRPr="00C35523">
                  <w:t xml:space="preserve"> Marxist and Maoist ideology. At that time, the C</w:t>
                </w:r>
                <w:r>
                  <w:t>ommunist Party of Thailand (CPT</w:t>
                </w:r>
                <w:r w:rsidRPr="00C35523">
                  <w:t xml:space="preserve">) movement was expanding in both urban and rural areas in Thailand. Faced </w:t>
                </w:r>
                <w:r>
                  <w:t xml:space="preserve">with </w:t>
                </w:r>
                <w:r w:rsidRPr="00C35523">
                  <w:t>new freedoms and sharing a hunger for change, the Artists’ Front of Thailand successful</w:t>
                </w:r>
                <w:r>
                  <w:t xml:space="preserve">ly </w:t>
                </w:r>
                <w:r w:rsidRPr="00C35523">
                  <w:t>creat</w:t>
                </w:r>
                <w:r>
                  <w:t>ed</w:t>
                </w:r>
                <w:r w:rsidRPr="00C35523">
                  <w:t xml:space="preserve"> art </w:t>
                </w:r>
                <w:r>
                  <w:t>to fit</w:t>
                </w:r>
                <w:r w:rsidRPr="00C35523">
                  <w:t xml:space="preserve"> </w:t>
                </w:r>
                <w:r>
                  <w:t>this purpose,</w:t>
                </w:r>
                <w:r w:rsidRPr="00C35523">
                  <w:t xml:space="preserve"> </w:t>
                </w:r>
                <w:r>
                  <w:t>dealing with</w:t>
                </w:r>
                <w:r w:rsidRPr="00C35523">
                  <w:t xml:space="preserve"> subjects </w:t>
                </w:r>
                <w:r>
                  <w:t>such as</w:t>
                </w:r>
                <w:r w:rsidRPr="00C35523">
                  <w:t xml:space="preserve"> poverty, nationalis</w:t>
                </w:r>
                <w:r>
                  <w:t>m,</w:t>
                </w:r>
                <w:r w:rsidRPr="00C35523">
                  <w:t xml:space="preserve"> racism, anti-capitalism</w:t>
                </w:r>
                <w:r>
                  <w:t>,</w:t>
                </w:r>
                <w:r w:rsidRPr="00C35523">
                  <w:t xml:space="preserve"> and imperialism</w:t>
                </w:r>
                <w:r>
                  <w:t xml:space="preserve">, while exhibiting </w:t>
                </w:r>
                <w:r w:rsidRPr="00C35523">
                  <w:t xml:space="preserve">a cynical attitude towards </w:t>
                </w:r>
                <w:r>
                  <w:t>modernity</w:t>
                </w:r>
                <w:r w:rsidRPr="00C35523">
                  <w:t xml:space="preserve">. </w:t>
                </w:r>
                <w:r>
                  <w:t>This was</w:t>
                </w:r>
                <w:r w:rsidRPr="00C35523">
                  <w:t xml:space="preserve"> balanced by </w:t>
                </w:r>
                <w:r>
                  <w:t>the figurative nature of their works, a style long</w:t>
                </w:r>
                <w:r w:rsidRPr="00C35523">
                  <w:t xml:space="preserve"> ignored </w:t>
                </w:r>
                <w:r>
                  <w:t>during</w:t>
                </w:r>
                <w:r w:rsidRPr="00C35523">
                  <w:t xml:space="preserve"> the </w:t>
                </w:r>
                <w:r>
                  <w:t>hey</w:t>
                </w:r>
                <w:r w:rsidRPr="00C35523">
                  <w:t xml:space="preserve">day of abstract art. </w:t>
                </w:r>
                <w:r>
                  <w:t>While t</w:t>
                </w:r>
                <w:r w:rsidRPr="00C35523">
                  <w:t xml:space="preserve">he Artists’ Front of Thailand movement lasted only </w:t>
                </w:r>
                <w:r>
                  <w:t xml:space="preserve">two years, it </w:t>
                </w:r>
                <w:r w:rsidRPr="00C35523">
                  <w:t xml:space="preserve">left </w:t>
                </w:r>
                <w:r>
                  <w:t>a significant</w:t>
                </w:r>
                <w:r w:rsidRPr="00C35523">
                  <w:t xml:space="preserve"> legacy</w:t>
                </w:r>
                <w:r>
                  <w:t xml:space="preserve"> </w:t>
                </w:r>
                <w:r w:rsidRPr="00C35523">
                  <w:t xml:space="preserve">of </w:t>
                </w:r>
                <w:r>
                  <w:t>‘Art for L</w:t>
                </w:r>
                <w:r w:rsidRPr="00C35523">
                  <w:t>ife</w:t>
                </w:r>
                <w:r>
                  <w:t>’</w:t>
                </w:r>
                <w:r w:rsidRPr="00C35523">
                  <w:t xml:space="preserve"> and its aesthetics.</w:t>
                </w:r>
              </w:p>
            </w:tc>
          </w:sdtContent>
        </w:sdt>
      </w:tr>
      <w:tr w:rsidR="003F0D73" w14:paraId="4EE50ED4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A2756824AF934EFCBAA3894E0C1EF69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4409A0" w14:textId="2D90C0DC" w:rsidR="00FD2C4E" w:rsidRDefault="00FD2C4E" w:rsidP="00FD2C4E">
                <w:r w:rsidRPr="00C35523">
                  <w:t xml:space="preserve">The Artists’ Front of Thailand (AFT) </w:t>
                </w:r>
                <w:r>
                  <w:t xml:space="preserve">formed </w:t>
                </w:r>
                <w:r w:rsidRPr="00C35523">
                  <w:t>in 197</w:t>
                </w:r>
                <w:r>
                  <w:t>4, immediately following the violent political events of October 1973. The group came together</w:t>
                </w:r>
                <w:r w:rsidRPr="00C35523">
                  <w:t xml:space="preserve"> </w:t>
                </w:r>
                <w:r w:rsidR="008C44B2">
                  <w:t>for the purpose</w:t>
                </w:r>
                <w:r>
                  <w:t xml:space="preserve"> of</w:t>
                </w:r>
                <w:r w:rsidRPr="00C35523">
                  <w:t xml:space="preserve"> mapping contemporary art and</w:t>
                </w:r>
                <w:r>
                  <w:t xml:space="preserve"> its</w:t>
                </w:r>
                <w:r w:rsidRPr="00C35523">
                  <w:t xml:space="preserve"> manifestations</w:t>
                </w:r>
                <w:r w:rsidR="00123169">
                  <w:t>,</w:t>
                </w:r>
                <w:r w:rsidRPr="00C35523">
                  <w:t xml:space="preserve"> </w:t>
                </w:r>
                <w:r>
                  <w:t>and</w:t>
                </w:r>
                <w:r w:rsidRPr="00C35523">
                  <w:t xml:space="preserve"> to shed light on the cultural value </w:t>
                </w:r>
                <w:r>
                  <w:t>of the</w:t>
                </w:r>
                <w:r w:rsidRPr="00C35523">
                  <w:t xml:space="preserve"> term </w:t>
                </w:r>
                <w:r w:rsidR="008C44B2">
                  <w:t>‘</w:t>
                </w:r>
                <w:r w:rsidRPr="00C35523">
                  <w:t>Art for Life, Art for People</w:t>
                </w:r>
                <w:r w:rsidR="008C44B2">
                  <w:t>’</w:t>
                </w:r>
                <w:r w:rsidRPr="00C35523">
                  <w:t xml:space="preserve"> (</w:t>
                </w:r>
                <w:r w:rsidR="008C44B2">
                  <w:t>‘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Chiwit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Prachachon</w:t>
                </w:r>
                <w:proofErr w:type="spellEnd"/>
                <w:r w:rsidR="008C44B2">
                  <w:t>’</w:t>
                </w:r>
                <w:r w:rsidRPr="00C35523">
                  <w:t xml:space="preserve">). </w:t>
                </w:r>
                <w:r>
                  <w:t>In the 1970s, many cultural and artists</w:t>
                </w:r>
                <w:r w:rsidRPr="00C35523">
                  <w:t xml:space="preserve"> groups rose up to take part </w:t>
                </w:r>
                <w:r>
                  <w:t>in the</w:t>
                </w:r>
                <w:r w:rsidRPr="00C35523">
                  <w:t xml:space="preserve"> democratic sphere</w:t>
                </w:r>
                <w:r>
                  <w:t>,</w:t>
                </w:r>
                <w:r w:rsidRPr="00C35523">
                  <w:t xml:space="preserve"> and this quickly evolved in</w:t>
                </w:r>
                <w:r>
                  <w:t>to a form of</w:t>
                </w:r>
                <w:r w:rsidRPr="00C35523">
                  <w:t xml:space="preserve"> Socialist Realism</w:t>
                </w:r>
                <w:r w:rsidRPr="00C35523">
                  <w:rPr>
                    <w:cs/>
                  </w:rPr>
                  <w:t xml:space="preserve"> </w:t>
                </w:r>
                <w:r w:rsidRPr="00C35523">
                  <w:t xml:space="preserve">which was integrated </w:t>
                </w:r>
                <w:r>
                  <w:t>with</w:t>
                </w:r>
                <w:r w:rsidRPr="00C35523">
                  <w:t xml:space="preserve"> Marxist and Maoist ideology. At that time, the C</w:t>
                </w:r>
                <w:r>
                  <w:t>ommunist Party of Thailand (CPT</w:t>
                </w:r>
                <w:r w:rsidRPr="00C35523">
                  <w:t xml:space="preserve">) movement was expanding in both urban and rural areas in Thailand. Faced </w:t>
                </w:r>
                <w:r>
                  <w:t xml:space="preserve">with </w:t>
                </w:r>
                <w:r w:rsidRPr="00C35523">
                  <w:t>new freedoms and sharing a hunger for change, the Artists’ Front of Thailand successful</w:t>
                </w:r>
                <w:r>
                  <w:t xml:space="preserve">ly </w:t>
                </w:r>
                <w:r w:rsidRPr="00C35523">
                  <w:t>creat</w:t>
                </w:r>
                <w:r>
                  <w:t>ed</w:t>
                </w:r>
                <w:r w:rsidRPr="00C35523">
                  <w:t xml:space="preserve"> art </w:t>
                </w:r>
                <w:r>
                  <w:t>to fit</w:t>
                </w:r>
                <w:r w:rsidRPr="00C35523">
                  <w:t xml:space="preserve"> </w:t>
                </w:r>
                <w:r>
                  <w:t>this purpose,</w:t>
                </w:r>
                <w:r w:rsidRPr="00C35523">
                  <w:t xml:space="preserve"> </w:t>
                </w:r>
                <w:r>
                  <w:t>dealing with</w:t>
                </w:r>
                <w:r w:rsidRPr="00C35523">
                  <w:t xml:space="preserve"> subjects </w:t>
                </w:r>
                <w:r>
                  <w:t>such as</w:t>
                </w:r>
                <w:r w:rsidRPr="00C35523">
                  <w:t xml:space="preserve"> poverty, nationalis</w:t>
                </w:r>
                <w:r>
                  <w:t>m,</w:t>
                </w:r>
                <w:r w:rsidRPr="00C35523">
                  <w:t xml:space="preserve"> racism, anti-capitalism</w:t>
                </w:r>
                <w:r>
                  <w:t>,</w:t>
                </w:r>
                <w:r w:rsidRPr="00C35523">
                  <w:t xml:space="preserve"> and imperialism</w:t>
                </w:r>
                <w:r>
                  <w:t xml:space="preserve">, while exhibiting </w:t>
                </w:r>
                <w:r w:rsidRPr="00C35523">
                  <w:t xml:space="preserve">a cynical attitude towards </w:t>
                </w:r>
                <w:r>
                  <w:t>modernity</w:t>
                </w:r>
                <w:r w:rsidRPr="00C35523">
                  <w:t xml:space="preserve">. </w:t>
                </w:r>
                <w:r>
                  <w:t>This was</w:t>
                </w:r>
                <w:r w:rsidRPr="00C35523">
                  <w:t xml:space="preserve"> balanced by </w:t>
                </w:r>
                <w:r>
                  <w:t>the figurative nature of their works, a style long</w:t>
                </w:r>
                <w:r w:rsidRPr="00C35523">
                  <w:t xml:space="preserve"> ignored </w:t>
                </w:r>
                <w:r>
                  <w:t>during</w:t>
                </w:r>
                <w:r w:rsidRPr="00C35523">
                  <w:t xml:space="preserve"> the </w:t>
                </w:r>
                <w:r>
                  <w:t>hey</w:t>
                </w:r>
                <w:r w:rsidRPr="00C35523">
                  <w:t xml:space="preserve">day of abstract art. </w:t>
                </w:r>
                <w:r>
                  <w:t>While t</w:t>
                </w:r>
                <w:r w:rsidRPr="00C35523">
                  <w:t xml:space="preserve">he Artists’ Front of Thailand movement lasted only </w:t>
                </w:r>
                <w:r>
                  <w:t xml:space="preserve">two years, it </w:t>
                </w:r>
                <w:r w:rsidRPr="00C35523">
                  <w:t xml:space="preserve">left </w:t>
                </w:r>
                <w:r>
                  <w:t>a significant</w:t>
                </w:r>
                <w:r w:rsidRPr="00C35523">
                  <w:t xml:space="preserve"> legacy</w:t>
                </w:r>
                <w:r>
                  <w:t xml:space="preserve"> </w:t>
                </w:r>
                <w:r w:rsidRPr="00C35523">
                  <w:t xml:space="preserve">of </w:t>
                </w:r>
                <w:r w:rsidR="008C44B2">
                  <w:t>‘Art for L</w:t>
                </w:r>
                <w:r w:rsidRPr="00C35523">
                  <w:t>ife</w:t>
                </w:r>
                <w:r w:rsidR="008C44B2">
                  <w:t>’</w:t>
                </w:r>
                <w:r w:rsidRPr="00C35523">
                  <w:t xml:space="preserve"> and its aesthetics.</w:t>
                </w:r>
              </w:p>
              <w:p w14:paraId="72322300" w14:textId="77777777" w:rsidR="00FD2C4E" w:rsidRDefault="00FD2C4E" w:rsidP="00FD2C4E"/>
              <w:p w14:paraId="0875BC14" w14:textId="77777777" w:rsidR="00FD2C4E" w:rsidRDefault="00FD2C4E" w:rsidP="00FD2C4E">
                <w:r w:rsidRPr="00C35523">
                  <w:t xml:space="preserve">The AFT was born out of </w:t>
                </w:r>
                <w:r>
                  <w:t>a</w:t>
                </w:r>
                <w:r w:rsidRPr="00C35523">
                  <w:t xml:space="preserve"> turbulent time</w:t>
                </w:r>
                <w:r>
                  <w:t xml:space="preserve"> in Thailand. S</w:t>
                </w:r>
                <w:r w:rsidRPr="00C35523">
                  <w:t>tudents</w:t>
                </w:r>
                <w:r>
                  <w:t xml:space="preserve"> who participated in the </w:t>
                </w:r>
                <w:r w:rsidRPr="00C35523">
                  <w:t>1973</w:t>
                </w:r>
                <w:r>
                  <w:t xml:space="preserve"> uprising were</w:t>
                </w:r>
                <w:r w:rsidRPr="00C35523">
                  <w:t xml:space="preserve"> </w:t>
                </w:r>
                <w:r>
                  <w:t>fighting</w:t>
                </w:r>
                <w:r w:rsidRPr="00C35523">
                  <w:t xml:space="preserve"> and </w:t>
                </w:r>
                <w:r>
                  <w:t>dying</w:t>
                </w:r>
                <w:r w:rsidRPr="00C35523">
                  <w:t xml:space="preserve"> for</w:t>
                </w:r>
                <w:r>
                  <w:t xml:space="preserve"> the</w:t>
                </w:r>
                <w:r w:rsidRPr="00C35523">
                  <w:t xml:space="preserve"> democratic cause.</w:t>
                </w:r>
                <w:r>
                  <w:t xml:space="preserve"> The AFT</w:t>
                </w:r>
                <w:r w:rsidRPr="00C35523">
                  <w:t xml:space="preserve"> </w:t>
                </w:r>
                <w:r>
                  <w:t>promoted</w:t>
                </w:r>
                <w:r w:rsidRPr="00C35523">
                  <w:t xml:space="preserve"> the idea of </w:t>
                </w:r>
                <w:r w:rsidR="008C44B2">
                  <w:t>‘</w:t>
                </w:r>
                <w:r w:rsidRPr="00C35523">
                  <w:t xml:space="preserve">Art for </w:t>
                </w:r>
                <w:r w:rsidRPr="00C35523">
                  <w:lastRenderedPageBreak/>
                  <w:t>Life, Art for People</w:t>
                </w:r>
                <w:r w:rsidR="008C44B2">
                  <w:t>’</w:t>
                </w:r>
                <w:r w:rsidRPr="00C35523">
                  <w:t xml:space="preserve"> to counter the </w:t>
                </w:r>
                <w:r>
                  <w:t>notion</w:t>
                </w:r>
                <w:r w:rsidRPr="00C35523">
                  <w:t xml:space="preserve"> of </w:t>
                </w:r>
                <w:r w:rsidR="008C44B2">
                  <w:t>‘</w:t>
                </w:r>
                <w:r w:rsidRPr="00C35523">
                  <w:t>Art for Art</w:t>
                </w:r>
                <w:r>
                  <w:t>’s</w:t>
                </w:r>
                <w:r w:rsidRPr="00C35523">
                  <w:t xml:space="preserve"> sake</w:t>
                </w:r>
                <w:r w:rsidR="008C44B2">
                  <w:t>.’</w:t>
                </w:r>
                <w:r w:rsidRPr="00C35523">
                  <w:t xml:space="preserve"> The group’s manifesto</w:t>
                </w:r>
                <w:r>
                  <w:t xml:space="preserve">, which was critical of issues of </w:t>
                </w:r>
                <w:r w:rsidRPr="00C35523">
                  <w:t xml:space="preserve">poverty, consumerism, imperialism and the impact of </w:t>
                </w:r>
                <w:r>
                  <w:t>totalitarianism,</w:t>
                </w:r>
                <w:r w:rsidRPr="00C35523">
                  <w:t xml:space="preserve"> was published in 1975</w:t>
                </w:r>
                <w:r>
                  <w:t>.</w:t>
                </w:r>
              </w:p>
              <w:p w14:paraId="27BCEF28" w14:textId="77777777" w:rsidR="00FD2C4E" w:rsidRDefault="00FD2C4E" w:rsidP="00FD2C4E"/>
              <w:p w14:paraId="162FAB99" w14:textId="77777777" w:rsidR="00FD2C4E" w:rsidRDefault="00FD2C4E" w:rsidP="00FD2C4E">
                <w:pPr>
                  <w:rPr>
                    <w:i/>
                  </w:rPr>
                </w:pPr>
                <w:r w:rsidRPr="00C35523">
                  <w:t xml:space="preserve">The </w:t>
                </w:r>
                <w:r>
                  <w:t>AFT</w:t>
                </w:r>
                <w:r w:rsidRPr="00C35523">
                  <w:t xml:space="preserve"> </w:t>
                </w:r>
                <w:r>
                  <w:t>was influenced by the</w:t>
                </w:r>
                <w:r w:rsidRPr="00C35523">
                  <w:t xml:space="preserve"> Socialist Realis</w:t>
                </w:r>
                <w:r>
                  <w:t>t</w:t>
                </w:r>
                <w:r w:rsidRPr="00C35523">
                  <w:t xml:space="preserve"> ideas </w:t>
                </w:r>
                <w:r>
                  <w:t xml:space="preserve">that </w:t>
                </w:r>
                <w:r w:rsidRPr="00C35523">
                  <w:t>appear</w:t>
                </w:r>
                <w:r>
                  <w:t>ed</w:t>
                </w:r>
                <w:r w:rsidRPr="00C35523">
                  <w:t xml:space="preserve"> in </w:t>
                </w:r>
                <w:proofErr w:type="spellStart"/>
                <w:r w:rsidRPr="00C35523">
                  <w:t>Jitr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Phumisak’s</w:t>
                </w:r>
                <w:proofErr w:type="spellEnd"/>
                <w:r w:rsidRPr="00C35523">
                  <w:t xml:space="preserve"> book </w:t>
                </w:r>
                <w:r w:rsidRPr="00A2632F">
                  <w:rPr>
                    <w:i/>
                  </w:rPr>
                  <w:t xml:space="preserve">Art for Life, Art </w:t>
                </w:r>
                <w:r>
                  <w:rPr>
                    <w:i/>
                  </w:rPr>
                  <w:t>for the</w:t>
                </w:r>
                <w:r w:rsidRPr="00A2632F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P</w:t>
                </w:r>
                <w:r w:rsidRPr="00A2632F">
                  <w:rPr>
                    <w:i/>
                  </w:rPr>
                  <w:t>eople</w:t>
                </w:r>
                <w:r>
                  <w:t xml:space="preserve">, first published in 1957 and subsequently discovered by students in the </w:t>
                </w:r>
                <w:proofErr w:type="spellStart"/>
                <w:r>
                  <w:t>Thammasat</w:t>
                </w:r>
                <w:proofErr w:type="spellEnd"/>
                <w:r>
                  <w:t xml:space="preserve"> University library. The book was cheaply reprinted in 1972,</w:t>
                </w:r>
                <w:r w:rsidRPr="00A2632F">
                  <w:rPr>
                    <w:i/>
                  </w:rPr>
                  <w:t xml:space="preserve"> </w:t>
                </w:r>
                <w:r>
                  <w:t xml:space="preserve">along with </w:t>
                </w:r>
                <w:r w:rsidRPr="00C35523">
                  <w:t xml:space="preserve">his essays on art and culture. </w:t>
                </w:r>
                <w:r>
                  <w:t>Many books about s</w:t>
                </w:r>
                <w:r w:rsidRPr="00C35523">
                  <w:t>ocialism were</w:t>
                </w:r>
                <w:r>
                  <w:t xml:space="preserve"> also</w:t>
                </w:r>
                <w:r w:rsidRPr="00C35523">
                  <w:t xml:space="preserve"> translated </w:t>
                </w:r>
                <w:r>
                  <w:t xml:space="preserve">and published </w:t>
                </w:r>
                <w:r w:rsidRPr="00C35523">
                  <w:t>in this period</w:t>
                </w:r>
                <w:r>
                  <w:t>,</w:t>
                </w:r>
                <w:r w:rsidRPr="00C35523">
                  <w:t xml:space="preserve"> includ</w:t>
                </w:r>
                <w:r>
                  <w:t>ing</w:t>
                </w:r>
                <w:r w:rsidRPr="00C35523">
                  <w:t xml:space="preserve"> Mao Zedong’s seminar on art at </w:t>
                </w:r>
                <w:proofErr w:type="spellStart"/>
                <w:r w:rsidRPr="00C35523">
                  <w:t>Yenan</w:t>
                </w:r>
                <w:proofErr w:type="spellEnd"/>
                <w:r w:rsidRPr="00C35523">
                  <w:t xml:space="preserve">, V.I. Lenin’s </w:t>
                </w:r>
                <w:r w:rsidRPr="00A2632F">
                  <w:rPr>
                    <w:i/>
                  </w:rPr>
                  <w:t>On Literature</w:t>
                </w:r>
                <w:r w:rsidRPr="00C35523">
                  <w:t xml:space="preserve"> </w:t>
                </w:r>
                <w:r w:rsidRPr="00A2632F">
                  <w:rPr>
                    <w:i/>
                  </w:rPr>
                  <w:t>and Art</w:t>
                </w:r>
                <w:r w:rsidRPr="00C35523">
                  <w:t>,</w:t>
                </w:r>
                <w:r>
                  <w:t xml:space="preserve"> and</w:t>
                </w:r>
                <w:r w:rsidRPr="00C35523">
                  <w:t xml:space="preserve"> Leo Tolstoy’s </w:t>
                </w:r>
                <w:r>
                  <w:rPr>
                    <w:i/>
                  </w:rPr>
                  <w:t>What is Art?</w:t>
                </w:r>
              </w:p>
              <w:p w14:paraId="3DD6CCCC" w14:textId="77777777" w:rsidR="00FD2C4E" w:rsidRDefault="00FD2C4E" w:rsidP="00FD2C4E">
                <w:pPr>
                  <w:rPr>
                    <w:i/>
                  </w:rPr>
                </w:pPr>
              </w:p>
              <w:p w14:paraId="747B7B22" w14:textId="77777777" w:rsidR="00FD2C4E" w:rsidRDefault="00FD2C4E" w:rsidP="00FD2C4E">
                <w:r w:rsidRPr="00C35523">
                  <w:t>AFT</w:t>
                </w:r>
                <w:r>
                  <w:t xml:space="preserve"> members</w:t>
                </w:r>
                <w:r w:rsidRPr="00C35523">
                  <w:t xml:space="preserve"> were </w:t>
                </w:r>
                <w:r>
                  <w:t>predominantly</w:t>
                </w:r>
                <w:r w:rsidRPr="00C35523">
                  <w:t xml:space="preserve"> students </w:t>
                </w:r>
                <w:r>
                  <w:t>from</w:t>
                </w:r>
                <w:r w:rsidRPr="00C35523">
                  <w:t xml:space="preserve"> the school of Arts and Crafts (</w:t>
                </w:r>
                <w:proofErr w:type="spellStart"/>
                <w:r w:rsidRPr="00C35523">
                  <w:t>Poh</w:t>
                </w:r>
                <w:proofErr w:type="spellEnd"/>
                <w:r w:rsidRPr="00C35523">
                  <w:t xml:space="preserve"> Chang), Korat Technical College, </w:t>
                </w:r>
                <w:r>
                  <w:t xml:space="preserve">and the </w:t>
                </w:r>
                <w:r w:rsidRPr="00C35523">
                  <w:t>College of Fine Arts</w:t>
                </w:r>
                <w:r>
                  <w:t>,</w:t>
                </w:r>
                <w:r w:rsidRPr="00C35523">
                  <w:t xml:space="preserve"> rather than </w:t>
                </w:r>
                <w:r>
                  <w:t xml:space="preserve">of </w:t>
                </w:r>
                <w:proofErr w:type="spellStart"/>
                <w:r w:rsidRPr="00C35523">
                  <w:t>Silpakorn</w:t>
                </w:r>
                <w:proofErr w:type="spellEnd"/>
                <w:r w:rsidRPr="00C35523">
                  <w:t xml:space="preserve"> University. </w:t>
                </w:r>
                <w:r>
                  <w:t>Members included</w:t>
                </w:r>
                <w:r w:rsidRPr="00C35523">
                  <w:t xml:space="preserve"> </w:t>
                </w:r>
                <w:proofErr w:type="spellStart"/>
                <w:r w:rsidRPr="00C35523">
                  <w:t>Kamchorn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Soonpongsri</w:t>
                </w:r>
                <w:proofErr w:type="spellEnd"/>
                <w:r>
                  <w:t xml:space="preserve"> (</w:t>
                </w:r>
                <w:r w:rsidRPr="00C35523">
                  <w:t>chairman in 1974</w:t>
                </w:r>
                <w:r>
                  <w:t>)</w:t>
                </w:r>
                <w:r w:rsidRPr="00C35523">
                  <w:t xml:space="preserve">, Santi </w:t>
                </w:r>
                <w:proofErr w:type="spellStart"/>
                <w:r w:rsidRPr="00C35523">
                  <w:t>Isrowuthakul</w:t>
                </w:r>
                <w:proofErr w:type="spellEnd"/>
                <w:r>
                  <w:t>, (</w:t>
                </w:r>
                <w:r w:rsidRPr="00C35523">
                  <w:t>chairman in 1976</w:t>
                </w:r>
                <w:r>
                  <w:t>)</w:t>
                </w:r>
                <w:r w:rsidRPr="00C35523">
                  <w:t xml:space="preserve">, </w:t>
                </w:r>
                <w:proofErr w:type="spellStart"/>
                <w:r w:rsidRPr="00C35523">
                  <w:t>Thammasak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Booncherd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Chokchai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Takpho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Santipaab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Nako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Somchai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Watcharasombat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Pitak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Piyapong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Singnoi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Fusawatdisathaporn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Sinsawat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Yordbangtoey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Lawan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Upa</w:t>
                </w:r>
                <w:proofErr w:type="spellEnd"/>
                <w:r w:rsidRPr="00C35523">
                  <w:t xml:space="preserve">-in, </w:t>
                </w:r>
                <w:proofErr w:type="spellStart"/>
                <w:r w:rsidRPr="00C35523">
                  <w:t>Amnard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Yensabai</w:t>
                </w:r>
                <w:proofErr w:type="spellEnd"/>
                <w:r w:rsidRPr="00C35523">
                  <w:t xml:space="preserve">, </w:t>
                </w:r>
                <w:r>
                  <w:t xml:space="preserve">and </w:t>
                </w:r>
                <w:proofErr w:type="spellStart"/>
                <w:r w:rsidRPr="00C35523">
                  <w:t>Wiroon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Tungchareon</w:t>
                </w:r>
                <w:proofErr w:type="spellEnd"/>
                <w:r>
                  <w:t>.</w:t>
                </w:r>
              </w:p>
              <w:p w14:paraId="402FBD10" w14:textId="77777777" w:rsidR="00FD2C4E" w:rsidRDefault="00FD2C4E" w:rsidP="00FD2C4E"/>
              <w:p w14:paraId="0274F671" w14:textId="77777777" w:rsidR="00E024BC" w:rsidRDefault="00FD2C4E" w:rsidP="00FD2C4E">
                <w:r w:rsidRPr="00C35523">
                  <w:t xml:space="preserve">The AFT’s first exhibition </w:t>
                </w:r>
                <w:r>
                  <w:t>was held</w:t>
                </w:r>
                <w:r w:rsidRPr="00C35523">
                  <w:t xml:space="preserve"> on </w:t>
                </w:r>
                <w:proofErr w:type="spellStart"/>
                <w:r w:rsidRPr="00C35523">
                  <w:t>Ratchadamnern</w:t>
                </w:r>
                <w:proofErr w:type="spellEnd"/>
                <w:r w:rsidRPr="00C35523">
                  <w:t xml:space="preserve"> Avenue </w:t>
                </w:r>
                <w:r>
                  <w:t xml:space="preserve">in 1974 </w:t>
                </w:r>
                <w:r w:rsidRPr="00C35523">
                  <w:t>on the October 1973</w:t>
                </w:r>
                <w:r>
                  <w:t xml:space="preserve"> anniversary</w:t>
                </w:r>
                <w:r w:rsidRPr="00C35523">
                  <w:t xml:space="preserve">. </w:t>
                </w:r>
                <w:r>
                  <w:t>This was a</w:t>
                </w:r>
                <w:r w:rsidRPr="00C35523">
                  <w:t xml:space="preserve"> controversial open-air</w:t>
                </w:r>
                <w:r>
                  <w:t xml:space="preserve"> </w:t>
                </w:r>
                <w:r w:rsidRPr="00C35523">
                  <w:t xml:space="preserve">exhibition </w:t>
                </w:r>
                <w:r>
                  <w:t>of</w:t>
                </w:r>
                <w:r w:rsidRPr="00C35523">
                  <w:t xml:space="preserve"> large </w:t>
                </w:r>
                <w:r>
                  <w:t>painted</w:t>
                </w:r>
                <w:r w:rsidRPr="00C35523">
                  <w:t xml:space="preserve"> billboards</w:t>
                </w:r>
                <w:r>
                  <w:t xml:space="preserve"> </w:t>
                </w:r>
                <w:r w:rsidRPr="00C35523">
                  <w:t>installed along</w:t>
                </w:r>
                <w:r>
                  <w:t xml:space="preserve"> the</w:t>
                </w:r>
                <w:r w:rsidRPr="00C35523">
                  <w:t xml:space="preserve"> Avenue. The</w:t>
                </w:r>
                <w:r>
                  <w:t xml:space="preserve"> group’s</w:t>
                </w:r>
                <w:r w:rsidRPr="00C35523">
                  <w:t xml:space="preserve"> second </w:t>
                </w:r>
                <w:r>
                  <w:t>exhibition took place</w:t>
                </w:r>
                <w:r w:rsidRPr="00C35523">
                  <w:t xml:space="preserve"> in 1976 at </w:t>
                </w:r>
                <w:proofErr w:type="spellStart"/>
                <w:r w:rsidRPr="00C35523">
                  <w:t>Pramane</w:t>
                </w:r>
                <w:proofErr w:type="spellEnd"/>
                <w:r w:rsidRPr="00C35523">
                  <w:t xml:space="preserve"> Ground (</w:t>
                </w:r>
                <w:proofErr w:type="spellStart"/>
                <w:r w:rsidRPr="00C35523">
                  <w:t>Sanam</w:t>
                </w:r>
                <w:proofErr w:type="spellEnd"/>
                <w:r w:rsidRPr="00C35523">
                  <w:t xml:space="preserve"> </w:t>
                </w:r>
                <w:proofErr w:type="spellStart"/>
                <w:r>
                  <w:t>Laung</w:t>
                </w:r>
                <w:proofErr w:type="spellEnd"/>
                <w:r>
                  <w:t xml:space="preserve">), </w:t>
                </w:r>
                <w:r w:rsidRPr="00C35523">
                  <w:t>support</w:t>
                </w:r>
                <w:r>
                  <w:t>ing</w:t>
                </w:r>
                <w:r w:rsidRPr="00C35523">
                  <w:t xml:space="preserve"> the student</w:t>
                </w:r>
                <w:r>
                  <w:t>-led</w:t>
                </w:r>
                <w:r w:rsidRPr="00C35523">
                  <w:t xml:space="preserve"> demonstration</w:t>
                </w:r>
                <w:r>
                  <w:t>s</w:t>
                </w:r>
                <w:r w:rsidRPr="00C35523">
                  <w:t xml:space="preserve"> against American Air base</w:t>
                </w:r>
                <w:r>
                  <w:t>s</w:t>
                </w:r>
                <w:r w:rsidRPr="00C35523">
                  <w:t xml:space="preserve"> in Thailand</w:t>
                </w:r>
                <w:r>
                  <w:t>.</w:t>
                </w:r>
                <w:r w:rsidRPr="00C35523">
                  <w:t xml:space="preserve"> </w:t>
                </w:r>
                <w:r>
                  <w:t>Variations of the exhibition</w:t>
                </w:r>
                <w:r w:rsidRPr="00C35523">
                  <w:t xml:space="preserve"> were </w:t>
                </w:r>
                <w:r>
                  <w:t xml:space="preserve">also </w:t>
                </w:r>
                <w:r w:rsidRPr="00C35523">
                  <w:t xml:space="preserve">held around the country. However, after the </w:t>
                </w:r>
                <w:proofErr w:type="spellStart"/>
                <w:r w:rsidRPr="00C35523">
                  <w:t>Thammasat</w:t>
                </w:r>
                <w:proofErr w:type="spellEnd"/>
                <w:r w:rsidRPr="00C35523">
                  <w:t xml:space="preserve"> University</w:t>
                </w:r>
                <w:r>
                  <w:t xml:space="preserve"> massacre</w:t>
                </w:r>
                <w:r w:rsidRPr="00C35523">
                  <w:t xml:space="preserve"> and</w:t>
                </w:r>
                <w:r w:rsidR="008C44B2">
                  <w:t xml:space="preserve"> the coup d’é</w:t>
                </w:r>
                <w:r w:rsidRPr="00C35523">
                  <w:t xml:space="preserve">tat in October 1976, </w:t>
                </w:r>
                <w:r>
                  <w:t>many AFT members</w:t>
                </w:r>
                <w:r w:rsidRPr="00C35523">
                  <w:t xml:space="preserve"> </w:t>
                </w:r>
                <w:r>
                  <w:t>fled</w:t>
                </w:r>
                <w:r w:rsidRPr="00C35523">
                  <w:t xml:space="preserve"> into the jungle</w:t>
                </w:r>
                <w:r>
                  <w:t>,</w:t>
                </w:r>
                <w:r w:rsidRPr="00C35523">
                  <w:t xml:space="preserve"> join</w:t>
                </w:r>
                <w:r>
                  <w:t>ing</w:t>
                </w:r>
                <w:r w:rsidRPr="00C35523">
                  <w:t xml:space="preserve"> with the </w:t>
                </w:r>
                <w:r>
                  <w:t>CPT. This</w:t>
                </w:r>
                <w:r w:rsidRPr="00C35523">
                  <w:t xml:space="preserve"> </w:t>
                </w:r>
                <w:r>
                  <w:t xml:space="preserve">led to the collapse of the </w:t>
                </w:r>
                <w:r w:rsidRPr="00C35523">
                  <w:t>AFT</w:t>
                </w:r>
                <w:r>
                  <w:t>,</w:t>
                </w:r>
                <w:r w:rsidRPr="00C35523">
                  <w:t xml:space="preserve"> but the </w:t>
                </w:r>
                <w:r>
                  <w:t xml:space="preserve">movement’s </w:t>
                </w:r>
                <w:r w:rsidRPr="00C35523">
                  <w:t xml:space="preserve">legacy </w:t>
                </w:r>
                <w:r>
                  <w:t xml:space="preserve">continued in </w:t>
                </w:r>
                <w:r w:rsidRPr="00C35523">
                  <w:t>left</w:t>
                </w:r>
                <w:r>
                  <w:t>-</w:t>
                </w:r>
                <w:r w:rsidRPr="00C35523">
                  <w:t xml:space="preserve">wing art </w:t>
                </w:r>
                <w:r>
                  <w:t>groups,</w:t>
                </w:r>
                <w:r w:rsidRPr="00C35523">
                  <w:t xml:space="preserve"> </w:t>
                </w:r>
                <w:r>
                  <w:t xml:space="preserve">including </w:t>
                </w:r>
                <w:r w:rsidRPr="00C35523">
                  <w:t xml:space="preserve">the Art Club of Thailand (1979), E-san Group (1983), </w:t>
                </w:r>
                <w:proofErr w:type="spellStart"/>
                <w:r w:rsidRPr="00C35523">
                  <w:t>KungHun</w:t>
                </w:r>
                <w:proofErr w:type="spellEnd"/>
                <w:r w:rsidRPr="00C35523">
                  <w:t xml:space="preserve"> Group (1978), </w:t>
                </w:r>
                <w:proofErr w:type="spellStart"/>
                <w:r w:rsidRPr="00C35523">
                  <w:t>Lanna</w:t>
                </w:r>
                <w:proofErr w:type="spellEnd"/>
                <w:r w:rsidRPr="00C35523">
                  <w:t xml:space="preserve"> Group (1978), </w:t>
                </w:r>
                <w:r>
                  <w:t xml:space="preserve">and </w:t>
                </w:r>
                <w:r w:rsidRPr="00C35523">
                  <w:t>Dha</w:t>
                </w:r>
                <w:r>
                  <w:t>r</w:t>
                </w:r>
                <w:r w:rsidRPr="00C35523">
                  <w:t>ma Group (1971).</w:t>
                </w:r>
              </w:p>
              <w:p w14:paraId="5C1F088B" w14:textId="77777777" w:rsidR="00E024BC" w:rsidRDefault="00E024BC" w:rsidP="00FD2C4E"/>
              <w:p w14:paraId="2D979EE1" w14:textId="77777777" w:rsidR="00E024BC" w:rsidRDefault="00E024BC" w:rsidP="00E024BC">
                <w:pPr>
                  <w:keepNext/>
                </w:pPr>
                <w:r>
                  <w:t>File: artistsfront1.jpg</w:t>
                </w:r>
              </w:p>
              <w:p w14:paraId="52442BD3" w14:textId="70A28BF5" w:rsidR="00683AC0" w:rsidRDefault="00FB0140" w:rsidP="00886497">
                <w:pPr>
                  <w:pStyle w:val="ad"/>
                </w:pPr>
                <w:commentRangeStart w:id="0"/>
                <w:r>
                  <w:t xml:space="preserve">Figure </w:t>
                </w:r>
                <w:r w:rsidR="000868A2">
                  <w:fldChar w:fldCharType="begin"/>
                </w:r>
                <w:r w:rsidR="000868A2">
                  <w:instrText xml:space="preserve"> SEQ Figure \* ARABIC </w:instrText>
                </w:r>
                <w:r w:rsidR="000868A2">
                  <w:fldChar w:fldCharType="separate"/>
                </w:r>
                <w:r w:rsidR="00E024BC">
                  <w:rPr>
                    <w:noProof/>
                  </w:rPr>
                  <w:t>1</w:t>
                </w:r>
                <w:r w:rsidR="000868A2">
                  <w:rPr>
                    <w:noProof/>
                  </w:rPr>
                  <w:fldChar w:fldCharType="end"/>
                </w:r>
                <w:r>
                  <w:rPr>
                    <w:noProof/>
                  </w:rPr>
                  <w:t xml:space="preserve"> </w:t>
                </w:r>
                <w:r w:rsidR="00E024BC" w:rsidRPr="0011461A">
                  <w:t xml:space="preserve">Posters from AFT’s first exhibition in 1974, held on </w:t>
                </w:r>
                <w:proofErr w:type="spellStart"/>
                <w:r w:rsidR="00E024BC" w:rsidRPr="0011461A">
                  <w:t>Ratchadamnern</w:t>
                </w:r>
                <w:proofErr w:type="spellEnd"/>
                <w:r w:rsidR="00E024BC" w:rsidRPr="0011461A">
                  <w:t xml:space="preserve"> Avenue.</w:t>
                </w:r>
                <w:r w:rsidR="00886497">
                  <w:t xml:space="preserve"> </w:t>
                </w:r>
                <w:del w:id="1" w:author="user" w:date="2016-11-02T00:25:00Z">
                  <w:r w:rsidR="00886497" w:rsidDel="00683AC0">
                    <w:delText>Source:</w:delText>
                  </w:r>
                  <w:r w:rsidR="00E024BC" w:rsidRPr="0011461A" w:rsidDel="00683AC0">
                    <w:delText xml:space="preserve"> Pridi Banomyong Institute, Bangkok</w:delText>
                  </w:r>
                  <w:r w:rsidR="00886497" w:rsidDel="00683AC0">
                    <w:delText xml:space="preserve"> (1994)</w:delText>
                  </w:r>
                  <w:r w:rsidR="00E024BC" w:rsidRPr="0011461A" w:rsidDel="00683AC0">
                    <w:delText>.</w:delText>
                  </w:r>
                </w:del>
                <w:commentRangeEnd w:id="0"/>
                <w:r>
                  <w:rPr>
                    <w:rStyle w:val="ae"/>
                    <w:b w:val="0"/>
                    <w:bCs w:val="0"/>
                    <w:color w:val="auto"/>
                  </w:rPr>
                  <w:commentReference w:id="0"/>
                </w:r>
                <w:r w:rsidR="00A13BFD">
                  <w:t xml:space="preserve"> </w:t>
                </w:r>
              </w:p>
              <w:p w14:paraId="02CEB43C" w14:textId="1D95F52B" w:rsidR="003F0D73" w:rsidRPr="00683AC0" w:rsidRDefault="00683AC0" w:rsidP="00683AC0">
                <w:bookmarkStart w:id="2" w:name="_GoBack"/>
                <w:bookmarkEnd w:id="2"/>
                <w:r w:rsidRPr="00CE259F">
                  <w:rPr>
                    <w:highlight w:val="yellow"/>
                    <w:lang w:eastAsia="zh-TW"/>
                    <w:rPrChange w:id="3" w:author="user" w:date="2016-11-02T00:31:00Z">
                      <w:rPr>
                        <w:lang w:eastAsia="zh-TW"/>
                      </w:rPr>
                    </w:rPrChange>
                  </w:rPr>
                  <w:t xml:space="preserve">Source: </w:t>
                </w:r>
                <w:ins w:id="4" w:author="user" w:date="2016-11-02T00:29:00Z">
                  <w:r w:rsidR="00CE259F" w:rsidRPr="00CE259F">
                    <w:rPr>
                      <w:highlight w:val="yellow"/>
                      <w:lang w:eastAsia="zh-TW"/>
                      <w:rPrChange w:id="5" w:author="user" w:date="2016-11-02T00:31:00Z">
                        <w:rPr>
                          <w:lang w:eastAsia="zh-TW"/>
                        </w:rPr>
                      </w:rPrChange>
                    </w:rPr>
                    <w:t xml:space="preserve">Yodbangtoey, </w:t>
                  </w:r>
                  <w:proofErr w:type="spellStart"/>
                  <w:r w:rsidR="00CE259F" w:rsidRPr="00CE259F">
                    <w:rPr>
                      <w:highlight w:val="yellow"/>
                      <w:lang w:eastAsia="zh-TW"/>
                      <w:rPrChange w:id="6" w:author="user" w:date="2016-11-02T00:31:00Z">
                        <w:rPr>
                          <w:lang w:eastAsia="zh-TW"/>
                        </w:rPr>
                      </w:rPrChange>
                    </w:rPr>
                    <w:t>Sinsaway</w:t>
                  </w:r>
                  <w:proofErr w:type="spellEnd"/>
                  <w:r w:rsidR="00CE259F" w:rsidRPr="00CE259F">
                    <w:rPr>
                      <w:highlight w:val="yellow"/>
                      <w:lang w:eastAsia="zh-TW"/>
                      <w:rPrChange w:id="7" w:author="user" w:date="2016-11-02T00:31:00Z">
                        <w:rPr>
                          <w:lang w:eastAsia="zh-TW"/>
                        </w:rPr>
                      </w:rPrChange>
                    </w:rPr>
                    <w:t xml:space="preserve"> (Ed.) </w:t>
                  </w:r>
                </w:ins>
                <w:ins w:id="8" w:author="user" w:date="2016-11-02T00:28:00Z">
                  <w:r w:rsidR="00762300" w:rsidRPr="00CE259F">
                    <w:rPr>
                      <w:highlight w:val="yellow"/>
                      <w:lang w:eastAsia="zh-TW"/>
                      <w:rPrChange w:id="9" w:author="user" w:date="2016-11-02T00:31:00Z">
                        <w:rPr>
                          <w:lang w:eastAsia="zh-TW"/>
                        </w:rPr>
                      </w:rPrChange>
                    </w:rPr>
                    <w:t xml:space="preserve">(1994). </w:t>
                  </w:r>
                </w:ins>
                <w:r w:rsidRPr="00CE259F">
                  <w:rPr>
                    <w:rFonts w:hint="eastAsia"/>
                    <w:i/>
                    <w:highlight w:val="yellow"/>
                    <w:lang w:eastAsia="zh-TW"/>
                    <w:rPrChange w:id="10" w:author="user" w:date="2016-11-02T00:31:00Z">
                      <w:rPr>
                        <w:rFonts w:hint="eastAsia"/>
                        <w:i/>
                        <w:lang w:eastAsia="zh-TW"/>
                      </w:rPr>
                    </w:rPrChange>
                  </w:rPr>
                  <w:t>Sang</w:t>
                </w:r>
                <w:r w:rsidRPr="00CE259F">
                  <w:rPr>
                    <w:i/>
                    <w:highlight w:val="yellow"/>
                    <w:lang w:eastAsia="zh-TW"/>
                    <w:rPrChange w:id="11" w:author="user" w:date="2016-11-02T00:31:00Z">
                      <w:rPr>
                        <w:i/>
                        <w:lang w:eastAsia="zh-TW"/>
                      </w:rPr>
                    </w:rPrChange>
                  </w:rPr>
                  <w:t xml:space="preserve"> </w:t>
                </w:r>
                <w:r w:rsidRPr="00CE259F">
                  <w:rPr>
                    <w:rFonts w:hint="eastAsia"/>
                    <w:i/>
                    <w:highlight w:val="yellow"/>
                    <w:lang w:eastAsia="zh-TW"/>
                    <w:rPrChange w:id="12" w:author="user" w:date="2016-11-02T00:31:00Z">
                      <w:rPr>
                        <w:rFonts w:hint="eastAsia"/>
                        <w:i/>
                        <w:lang w:eastAsia="zh-TW"/>
                      </w:rPr>
                    </w:rPrChange>
                  </w:rPr>
                  <w:t>San</w:t>
                </w:r>
                <w:r w:rsidRPr="00CE259F">
                  <w:rPr>
                    <w:i/>
                    <w:highlight w:val="yellow"/>
                    <w:lang w:eastAsia="zh-TW"/>
                    <w:rPrChange w:id="13" w:author="user" w:date="2016-11-02T00:31:00Z">
                      <w:rPr>
                        <w:i/>
                        <w:lang w:eastAsia="zh-TW"/>
                      </w:rPr>
                    </w:rPrChange>
                  </w:rPr>
                  <w:t xml:space="preserve"> </w:t>
                </w:r>
                <w:proofErr w:type="spellStart"/>
                <w:r w:rsidRPr="00CE259F">
                  <w:rPr>
                    <w:rFonts w:hint="eastAsia"/>
                    <w:i/>
                    <w:highlight w:val="yellow"/>
                    <w:lang w:eastAsia="zh-TW"/>
                    <w:rPrChange w:id="14" w:author="user" w:date="2016-11-02T00:31:00Z">
                      <w:rPr>
                        <w:rFonts w:hint="eastAsia"/>
                        <w:i/>
                        <w:lang w:eastAsia="zh-TW"/>
                      </w:rPr>
                    </w:rPrChange>
                  </w:rPr>
                  <w:t>Tamnan</w:t>
                </w:r>
                <w:proofErr w:type="spellEnd"/>
                <w:r w:rsidRPr="00CE259F">
                  <w:rPr>
                    <w:i/>
                    <w:highlight w:val="yellow"/>
                    <w:lang w:eastAsia="zh-TW"/>
                    <w:rPrChange w:id="15" w:author="user" w:date="2016-11-02T00:31:00Z">
                      <w:rPr>
                        <w:i/>
                        <w:lang w:eastAsia="zh-TW"/>
                      </w:rPr>
                    </w:rPrChange>
                  </w:rPr>
                  <w:t xml:space="preserve"> </w:t>
                </w:r>
                <w:proofErr w:type="spellStart"/>
                <w:r w:rsidRPr="00CE259F">
                  <w:rPr>
                    <w:rFonts w:hint="eastAsia"/>
                    <w:i/>
                    <w:highlight w:val="yellow"/>
                    <w:lang w:eastAsia="zh-TW"/>
                    <w:rPrChange w:id="16" w:author="user" w:date="2016-11-02T00:31:00Z">
                      <w:rPr>
                        <w:rFonts w:hint="eastAsia"/>
                        <w:i/>
                        <w:lang w:eastAsia="zh-TW"/>
                      </w:rPr>
                    </w:rPrChange>
                  </w:rPr>
                  <w:t>Silp</w:t>
                </w:r>
                <w:proofErr w:type="spellEnd"/>
                <w:r w:rsidRPr="00CE259F">
                  <w:rPr>
                    <w:i/>
                    <w:highlight w:val="yellow"/>
                    <w:lang w:eastAsia="zh-TW"/>
                    <w:rPrChange w:id="17" w:author="user" w:date="2016-11-02T00:31:00Z">
                      <w:rPr>
                        <w:i/>
                        <w:lang w:eastAsia="zh-TW"/>
                      </w:rPr>
                    </w:rPrChange>
                  </w:rPr>
                  <w:t xml:space="preserve">: 20 years of the </w:t>
                </w:r>
                <w:r w:rsidRPr="00CE259F">
                  <w:rPr>
                    <w:i/>
                    <w:highlight w:val="yellow"/>
                    <w:rPrChange w:id="18" w:author="user" w:date="2016-11-02T00:31:00Z">
                      <w:rPr>
                        <w:i/>
                      </w:rPr>
                    </w:rPrChange>
                  </w:rPr>
                  <w:t>Artists’ Front of Thailand</w:t>
                </w:r>
                <w:r w:rsidRPr="00CE259F">
                  <w:rPr>
                    <w:i/>
                    <w:highlight w:val="yellow"/>
                    <w:rPrChange w:id="19" w:author="user" w:date="2016-11-02T00:31:00Z">
                      <w:rPr>
                        <w:i/>
                      </w:rPr>
                    </w:rPrChange>
                  </w:rPr>
                  <w:t>, 1974-1994</w:t>
                </w:r>
                <w:ins w:id="20" w:author="user" w:date="2016-11-02T00:27:00Z">
                  <w:r w:rsidR="00762300" w:rsidRPr="00CE259F">
                    <w:rPr>
                      <w:i/>
                      <w:highlight w:val="yellow"/>
                      <w:rPrChange w:id="21" w:author="user" w:date="2016-11-02T00:31:00Z">
                        <w:rPr>
                          <w:i/>
                        </w:rPr>
                      </w:rPrChange>
                    </w:rPr>
                    <w:t xml:space="preserve"> </w:t>
                  </w:r>
                  <w:r w:rsidR="00762300" w:rsidRPr="00CE259F">
                    <w:rPr>
                      <w:highlight w:val="yellow"/>
                      <w:rPrChange w:id="22" w:author="user" w:date="2016-11-02T00:31:00Z">
                        <w:rPr/>
                      </w:rPrChange>
                    </w:rPr>
                    <w:t>[Catalogue]</w:t>
                  </w:r>
                </w:ins>
                <w:r w:rsidRPr="00CE259F">
                  <w:rPr>
                    <w:highlight w:val="yellow"/>
                    <w:rPrChange w:id="23" w:author="user" w:date="2016-11-02T00:31:00Z">
                      <w:rPr/>
                    </w:rPrChange>
                  </w:rPr>
                  <w:t>. Bangkok: Con Tempus, 1994.</w:t>
                </w:r>
              </w:p>
            </w:tc>
          </w:sdtContent>
        </w:sdt>
      </w:tr>
      <w:tr w:rsidR="003235A7" w14:paraId="26D08265" w14:textId="77777777" w:rsidTr="003235A7">
        <w:tc>
          <w:tcPr>
            <w:tcW w:w="9016" w:type="dxa"/>
          </w:tcPr>
          <w:p w14:paraId="4476BB3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63D38A5ED04440BDD67C584DBDC5F3"/>
              </w:placeholder>
            </w:sdtPr>
            <w:sdtEndPr/>
            <w:sdtContent>
              <w:p w14:paraId="770B746B" w14:textId="77777777" w:rsidR="001E03C6" w:rsidRDefault="001E03C6" w:rsidP="00E024BC"/>
              <w:p w14:paraId="19F9733E" w14:textId="0D7E1EEA" w:rsidR="00E024BC" w:rsidRDefault="000868A2" w:rsidP="00E024BC">
                <w:sdt>
                  <w:sdtPr>
                    <w:id w:val="272674123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CITATION Lee05 \l 1033 </w:instrText>
                    </w:r>
                    <w:r w:rsidR="00E024BC">
                      <w:fldChar w:fldCharType="separate"/>
                    </w:r>
                    <w:r w:rsidR="008C44B2">
                      <w:rPr>
                        <w:noProof/>
                        <w:lang w:val="en-US"/>
                      </w:rPr>
                      <w:t xml:space="preserve"> </w:t>
                    </w:r>
                    <w:r w:rsidR="008C44B2" w:rsidRPr="008C44B2">
                      <w:rPr>
                        <w:noProof/>
                        <w:lang w:val="en-US"/>
                      </w:rPr>
                      <w:t>(Leesuwan)</w:t>
                    </w:r>
                    <w:r w:rsidR="00E024BC">
                      <w:fldChar w:fldCharType="end"/>
                    </w:r>
                  </w:sdtContent>
                </w:sdt>
              </w:p>
              <w:p w14:paraId="11C6DCD4" w14:textId="77777777" w:rsidR="00E024BC" w:rsidRDefault="00E024BC" w:rsidP="00E024BC"/>
              <w:p w14:paraId="1512798D" w14:textId="77777777" w:rsidR="00E024BC" w:rsidRDefault="000868A2" w:rsidP="00E024BC">
                <w:sdt>
                  <w:sdtPr>
                    <w:id w:val="-335772065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Pos92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(Poshyananda)</w:t>
                    </w:r>
                    <w:r w:rsidR="00E024BC">
                      <w:fldChar w:fldCharType="end"/>
                    </w:r>
                  </w:sdtContent>
                </w:sdt>
              </w:p>
              <w:p w14:paraId="00CDC31C" w14:textId="77777777" w:rsidR="00E024BC" w:rsidRDefault="00E024BC" w:rsidP="00E024BC"/>
              <w:p w14:paraId="70C2B514" w14:textId="77777777" w:rsidR="00E024BC" w:rsidRDefault="000868A2" w:rsidP="00E024BC">
                <w:sdt>
                  <w:sdtPr>
                    <w:id w:val="-1485230977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Tun91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(Tungcharoen)</w:t>
                    </w:r>
                    <w:r w:rsidR="00E024BC">
                      <w:fldChar w:fldCharType="end"/>
                    </w:r>
                  </w:sdtContent>
                </w:sdt>
              </w:p>
              <w:p w14:paraId="78A9AB09" w14:textId="77777777" w:rsidR="00E024BC" w:rsidRDefault="00E024BC" w:rsidP="00E024BC"/>
              <w:p w14:paraId="20137DDE" w14:textId="77777777" w:rsidR="003235A7" w:rsidRDefault="000868A2" w:rsidP="00E024BC">
                <w:sdt>
                  <w:sdtPr>
                    <w:id w:val="454760712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Yen97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(Yensabai)</w:t>
                    </w:r>
                    <w:r w:rsidR="00E024BC">
                      <w:fldChar w:fldCharType="end"/>
                    </w:r>
                  </w:sdtContent>
                </w:sdt>
              </w:p>
            </w:sdtContent>
          </w:sdt>
        </w:tc>
      </w:tr>
    </w:tbl>
    <w:p w14:paraId="282720E1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5T14:10:00Z" w:initials="YT">
    <w:p w14:paraId="7F018CC0" w14:textId="26D1DAA9" w:rsidR="00FB0140" w:rsidRDefault="00FB0140">
      <w:pPr>
        <w:pStyle w:val="af"/>
      </w:pPr>
      <w:r>
        <w:rPr>
          <w:rStyle w:val="ae"/>
        </w:rPr>
        <w:annotationRef/>
      </w:r>
      <w:r>
        <w:t>Image source?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018C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DC0A0" w14:textId="77777777" w:rsidR="000868A2" w:rsidRDefault="000868A2" w:rsidP="007A0D55">
      <w:pPr>
        <w:spacing w:after="0" w:line="240" w:lineRule="auto"/>
      </w:pPr>
      <w:r>
        <w:separator/>
      </w:r>
    </w:p>
  </w:endnote>
  <w:endnote w:type="continuationSeparator" w:id="0">
    <w:p w14:paraId="2014C779" w14:textId="77777777" w:rsidR="000868A2" w:rsidRDefault="000868A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20C8C" w14:textId="77777777" w:rsidR="000868A2" w:rsidRDefault="000868A2" w:rsidP="007A0D55">
      <w:pPr>
        <w:spacing w:after="0" w:line="240" w:lineRule="auto"/>
      </w:pPr>
      <w:r>
        <w:separator/>
      </w:r>
    </w:p>
  </w:footnote>
  <w:footnote w:type="continuationSeparator" w:id="0">
    <w:p w14:paraId="22B82E9F" w14:textId="77777777" w:rsidR="000868A2" w:rsidRDefault="000868A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FED98" w14:textId="77777777" w:rsidR="007A0D55" w:rsidRDefault="007A0D55">
    <w:pPr>
      <w:pStyle w:val="a7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31ACD64" w14:textId="77777777" w:rsidR="007A0D55" w:rsidRDefault="007A0D5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18"/>
    <w:rsid w:val="00032559"/>
    <w:rsid w:val="00052040"/>
    <w:rsid w:val="0005724A"/>
    <w:rsid w:val="000868A2"/>
    <w:rsid w:val="00093C3F"/>
    <w:rsid w:val="000B25AE"/>
    <w:rsid w:val="000B55AB"/>
    <w:rsid w:val="000D24DC"/>
    <w:rsid w:val="00101B2E"/>
    <w:rsid w:val="00116FA0"/>
    <w:rsid w:val="00123169"/>
    <w:rsid w:val="0015114C"/>
    <w:rsid w:val="001A21F3"/>
    <w:rsid w:val="001A2537"/>
    <w:rsid w:val="001A6A06"/>
    <w:rsid w:val="001E03C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6EAA"/>
    <w:rsid w:val="003D3579"/>
    <w:rsid w:val="003E2795"/>
    <w:rsid w:val="003F0D73"/>
    <w:rsid w:val="00462DBE"/>
    <w:rsid w:val="00464699"/>
    <w:rsid w:val="00470362"/>
    <w:rsid w:val="00483379"/>
    <w:rsid w:val="00487BC5"/>
    <w:rsid w:val="00496888"/>
    <w:rsid w:val="004A7476"/>
    <w:rsid w:val="004D715C"/>
    <w:rsid w:val="004E5896"/>
    <w:rsid w:val="00513EE6"/>
    <w:rsid w:val="00534F8F"/>
    <w:rsid w:val="00590035"/>
    <w:rsid w:val="005B177E"/>
    <w:rsid w:val="005B3921"/>
    <w:rsid w:val="005E0B75"/>
    <w:rsid w:val="005F26D7"/>
    <w:rsid w:val="005F5450"/>
    <w:rsid w:val="00683AC0"/>
    <w:rsid w:val="006D0412"/>
    <w:rsid w:val="0071237A"/>
    <w:rsid w:val="007411B9"/>
    <w:rsid w:val="00762300"/>
    <w:rsid w:val="00780D95"/>
    <w:rsid w:val="00780DC7"/>
    <w:rsid w:val="007A0D55"/>
    <w:rsid w:val="007B3377"/>
    <w:rsid w:val="007E5F44"/>
    <w:rsid w:val="00821DE3"/>
    <w:rsid w:val="008336B7"/>
    <w:rsid w:val="00846CE1"/>
    <w:rsid w:val="00886497"/>
    <w:rsid w:val="008A5B87"/>
    <w:rsid w:val="008C44B2"/>
    <w:rsid w:val="00922950"/>
    <w:rsid w:val="009A7264"/>
    <w:rsid w:val="009D1606"/>
    <w:rsid w:val="009E18A1"/>
    <w:rsid w:val="009E73D7"/>
    <w:rsid w:val="00A13BFD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318"/>
    <w:rsid w:val="00CC4C04"/>
    <w:rsid w:val="00CC586D"/>
    <w:rsid w:val="00CE259F"/>
    <w:rsid w:val="00CF1542"/>
    <w:rsid w:val="00CF3EC5"/>
    <w:rsid w:val="00D656DA"/>
    <w:rsid w:val="00D83300"/>
    <w:rsid w:val="00DB4F5F"/>
    <w:rsid w:val="00DC6B48"/>
    <w:rsid w:val="00DF01B0"/>
    <w:rsid w:val="00E024B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140"/>
    <w:rsid w:val="00FB11DE"/>
    <w:rsid w:val="00FB589A"/>
    <w:rsid w:val="00FB7317"/>
    <w:rsid w:val="00FD2C4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B4B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CE1"/>
  </w:style>
  <w:style w:type="paragraph" w:styleId="1">
    <w:name w:val="heading 1"/>
    <w:basedOn w:val="a"/>
    <w:next w:val="a"/>
    <w:link w:val="10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2">
    <w:name w:val="heading 2"/>
    <w:basedOn w:val="a"/>
    <w:next w:val="NormalfollowingH2"/>
    <w:link w:val="20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3">
    <w:name w:val="heading 3"/>
    <w:basedOn w:val="a"/>
    <w:next w:val="NormalfollowingH3"/>
    <w:link w:val="30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1FD"/>
    <w:rPr>
      <w:color w:val="808080"/>
    </w:rPr>
  </w:style>
  <w:style w:type="table" w:styleId="a4">
    <w:name w:val="Table Grid"/>
    <w:basedOn w:val="a1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a5"/>
    <w:link w:val="ReferenceslistChar"/>
    <w:semiHidden/>
    <w:rsid w:val="00225C5A"/>
    <w:pPr>
      <w:numPr>
        <w:numId w:val="1"/>
      </w:numPr>
    </w:pPr>
  </w:style>
  <w:style w:type="paragraph" w:styleId="a5">
    <w:name w:val="List"/>
    <w:basedOn w:val="a"/>
    <w:link w:val="a6"/>
    <w:uiPriority w:val="99"/>
    <w:rsid w:val="00B219AE"/>
    <w:pPr>
      <w:ind w:left="283" w:hanging="283"/>
      <w:contextualSpacing/>
    </w:pPr>
  </w:style>
  <w:style w:type="character" w:customStyle="1" w:styleId="a6">
    <w:name w:val="清單 字元"/>
    <w:basedOn w:val="a0"/>
    <w:link w:val="a5"/>
    <w:uiPriority w:val="99"/>
    <w:rsid w:val="00C358D4"/>
  </w:style>
  <w:style w:type="character" w:customStyle="1" w:styleId="ReferenceslistChar">
    <w:name w:val="References list Char"/>
    <w:basedOn w:val="a6"/>
    <w:link w:val="Referenceslist"/>
    <w:semiHidden/>
    <w:rsid w:val="0030662D"/>
  </w:style>
  <w:style w:type="paragraph" w:styleId="a7">
    <w:name w:val="header"/>
    <w:basedOn w:val="a"/>
    <w:link w:val="a8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C358D4"/>
  </w:style>
  <w:style w:type="paragraph" w:styleId="a9">
    <w:name w:val="footer"/>
    <w:basedOn w:val="a"/>
    <w:link w:val="aa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C358D4"/>
  </w:style>
  <w:style w:type="character" w:customStyle="1" w:styleId="10">
    <w:name w:val="標題 1 字元"/>
    <w:basedOn w:val="a0"/>
    <w:link w:val="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20">
    <w:name w:val="標題 2 字元"/>
    <w:basedOn w:val="a0"/>
    <w:link w:val="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30">
    <w:name w:val="標題 3 字元"/>
    <w:basedOn w:val="a0"/>
    <w:link w:val="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a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a"/>
    <w:next w:val="a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a"/>
    <w:next w:val="a"/>
    <w:qFormat/>
    <w:rsid w:val="007B3377"/>
    <w:pPr>
      <w:spacing w:after="220" w:line="240" w:lineRule="auto"/>
      <w:ind w:left="284"/>
    </w:pPr>
  </w:style>
  <w:style w:type="paragraph" w:styleId="ab">
    <w:name w:val="Balloon Text"/>
    <w:basedOn w:val="a"/>
    <w:link w:val="ac"/>
    <w:uiPriority w:val="99"/>
    <w:semiHidden/>
    <w:rsid w:val="00C8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註解方塊文字 字元"/>
    <w:basedOn w:val="a0"/>
    <w:link w:val="ab"/>
    <w:uiPriority w:val="99"/>
    <w:semiHidden/>
    <w:rsid w:val="00C87318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semiHidden/>
    <w:qFormat/>
    <w:rsid w:val="00E024B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B014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B0140"/>
    <w:pPr>
      <w:spacing w:line="240" w:lineRule="auto"/>
    </w:pPr>
    <w:rPr>
      <w:sz w:val="24"/>
      <w:szCs w:val="24"/>
    </w:rPr>
  </w:style>
  <w:style w:type="character" w:customStyle="1" w:styleId="af0">
    <w:name w:val="註解文字 字元"/>
    <w:basedOn w:val="a0"/>
    <w:link w:val="af"/>
    <w:uiPriority w:val="99"/>
    <w:semiHidden/>
    <w:rsid w:val="00FB0140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B0140"/>
    <w:rPr>
      <w:b/>
      <w:bCs/>
      <w:sz w:val="20"/>
      <w:szCs w:val="20"/>
    </w:rPr>
  </w:style>
  <w:style w:type="character" w:customStyle="1" w:styleId="af2">
    <w:name w:val="註解主旨 字元"/>
    <w:basedOn w:val="af0"/>
    <w:link w:val="af1"/>
    <w:uiPriority w:val="99"/>
    <w:semiHidden/>
    <w:rsid w:val="00FB0140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76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79CDAB3151479C81D15E5F2EBB6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89451-0C64-4EC8-9B05-2E0D441DCA9D}"/>
      </w:docPartPr>
      <w:docPartBody>
        <w:p w:rsidR="00884734" w:rsidRDefault="005D202C">
          <w:pPr>
            <w:pStyle w:val="0279CDAB3151479C81D15E5F2EBB6886"/>
          </w:pPr>
          <w:r w:rsidRPr="00CC586D">
            <w:rPr>
              <w:rStyle w:val="a3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1B353B341D40A0B7A7DD5B04865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EB45-EE08-4FB9-BA28-3B844F6A5283}"/>
      </w:docPartPr>
      <w:docPartBody>
        <w:p w:rsidR="00884734" w:rsidRDefault="005D202C">
          <w:pPr>
            <w:pStyle w:val="AE1B353B341D40A0B7A7DD5B0486553F"/>
          </w:pPr>
          <w:r>
            <w:rPr>
              <w:rStyle w:val="a3"/>
            </w:rPr>
            <w:t>[First name]</w:t>
          </w:r>
        </w:p>
      </w:docPartBody>
    </w:docPart>
    <w:docPart>
      <w:docPartPr>
        <w:name w:val="DC67028BA0E04CFB8AFF8DB2B817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9EC3-53C1-43CD-B544-7927BCED2F38}"/>
      </w:docPartPr>
      <w:docPartBody>
        <w:p w:rsidR="00884734" w:rsidRDefault="005D202C">
          <w:pPr>
            <w:pStyle w:val="DC67028BA0E04CFB8AFF8DB2B817BE97"/>
          </w:pPr>
          <w:r>
            <w:rPr>
              <w:rStyle w:val="a3"/>
            </w:rPr>
            <w:t>[Middle name]</w:t>
          </w:r>
        </w:p>
      </w:docPartBody>
    </w:docPart>
    <w:docPart>
      <w:docPartPr>
        <w:name w:val="8E9C930989D1469FA7A2BBF56D5F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F124-122C-44E3-BDE8-ACD5A48169B9}"/>
      </w:docPartPr>
      <w:docPartBody>
        <w:p w:rsidR="00884734" w:rsidRDefault="005D202C">
          <w:pPr>
            <w:pStyle w:val="8E9C930989D1469FA7A2BBF56D5F53B3"/>
          </w:pPr>
          <w:r>
            <w:rPr>
              <w:rStyle w:val="a3"/>
            </w:rPr>
            <w:t>[Last name]</w:t>
          </w:r>
        </w:p>
      </w:docPartBody>
    </w:docPart>
    <w:docPart>
      <w:docPartPr>
        <w:name w:val="713BFA4AC740458E82EA788C2DE6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D151-CF27-41B1-8DAA-41FACD72F8D0}"/>
      </w:docPartPr>
      <w:docPartBody>
        <w:p w:rsidR="00884734" w:rsidRDefault="005D202C">
          <w:pPr>
            <w:pStyle w:val="713BFA4AC740458E82EA788C2DE62EF8"/>
          </w:pPr>
          <w:r>
            <w:rPr>
              <w:rStyle w:val="a3"/>
            </w:rPr>
            <w:t>[Enter your biography]</w:t>
          </w:r>
        </w:p>
      </w:docPartBody>
    </w:docPart>
    <w:docPart>
      <w:docPartPr>
        <w:name w:val="13CCD20746364B9D8CE24C32AC97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2ADA-6D36-40B0-8CFB-279BFDDE4A50}"/>
      </w:docPartPr>
      <w:docPartBody>
        <w:p w:rsidR="00884734" w:rsidRDefault="005D202C">
          <w:pPr>
            <w:pStyle w:val="13CCD20746364B9D8CE24C32AC976037"/>
          </w:pPr>
          <w:r>
            <w:rPr>
              <w:rStyle w:val="a3"/>
            </w:rPr>
            <w:t>[Enter the institution with which you are affiliated]</w:t>
          </w:r>
        </w:p>
      </w:docPartBody>
    </w:docPart>
    <w:docPart>
      <w:docPartPr>
        <w:name w:val="B584D1B79254491AB7D8CC8D8CB21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DA91-1959-4B7E-B9A9-47893DECCCFE}"/>
      </w:docPartPr>
      <w:docPartBody>
        <w:p w:rsidR="00884734" w:rsidRDefault="005D202C">
          <w:pPr>
            <w:pStyle w:val="B584D1B79254491AB7D8CC8D8CB219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DCF70E34D640A89C729DBF63250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5774-5CCD-4ED9-B696-5638C1AF9544}"/>
      </w:docPartPr>
      <w:docPartBody>
        <w:p w:rsidR="00884734" w:rsidRDefault="005D202C">
          <w:pPr>
            <w:pStyle w:val="28DCF70E34D640A89C729DBF63250A60"/>
          </w:pPr>
          <w:r w:rsidRPr="001A2537">
            <w:rPr>
              <w:rStyle w:val="a3"/>
              <w:b/>
            </w:rPr>
            <w:t xml:space="preserve">[Enter any </w:t>
          </w:r>
          <w:r w:rsidRPr="001A2537">
            <w:rPr>
              <w:rStyle w:val="a3"/>
              <w:b/>
              <w:i/>
            </w:rPr>
            <w:t>variant forms</w:t>
          </w:r>
          <w:r w:rsidRPr="001A2537">
            <w:rPr>
              <w:rStyle w:val="a3"/>
              <w:b/>
            </w:rPr>
            <w:t xml:space="preserve"> of your headword – OPTIONAL]</w:t>
          </w:r>
        </w:p>
      </w:docPartBody>
    </w:docPart>
    <w:docPart>
      <w:docPartPr>
        <w:name w:val="75D95B837C3341B3AD6C15C46DBA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0B69-E33F-48AC-B704-78D584D29F88}"/>
      </w:docPartPr>
      <w:docPartBody>
        <w:p w:rsidR="00884734" w:rsidRDefault="005D202C">
          <w:pPr>
            <w:pStyle w:val="75D95B837C3341B3AD6C15C46DBA93BD"/>
          </w:pPr>
          <w:r>
            <w:rPr>
              <w:rStyle w:val="a3"/>
            </w:rPr>
            <w:t xml:space="preserve">[Enter an </w:t>
          </w:r>
          <w:r w:rsidRPr="00E85A05">
            <w:rPr>
              <w:rStyle w:val="a3"/>
              <w:b/>
            </w:rPr>
            <w:t>abstract</w:t>
          </w:r>
          <w:r>
            <w:rPr>
              <w:rStyle w:val="a3"/>
            </w:rPr>
            <w:t xml:space="preserve"> for your article]</w:t>
          </w:r>
        </w:p>
      </w:docPartBody>
    </w:docPart>
    <w:docPart>
      <w:docPartPr>
        <w:name w:val="A2756824AF934EFCBAA3894E0C1E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BA5A-8856-44A2-86F0-D92AB9C080A8}"/>
      </w:docPartPr>
      <w:docPartBody>
        <w:p w:rsidR="00884734" w:rsidRDefault="005D202C">
          <w:pPr>
            <w:pStyle w:val="A2756824AF934EFCBAA3894E0C1EF693"/>
          </w:pPr>
          <w:r>
            <w:rPr>
              <w:rStyle w:val="a3"/>
            </w:rPr>
            <w:t xml:space="preserve">[Enter the </w:t>
          </w:r>
          <w:r w:rsidRPr="00E85A05">
            <w:rPr>
              <w:rStyle w:val="a3"/>
              <w:b/>
            </w:rPr>
            <w:t>main text</w:t>
          </w:r>
          <w:r>
            <w:rPr>
              <w:rStyle w:val="a3"/>
            </w:rPr>
            <w:t xml:space="preserve"> of your article]</w:t>
          </w:r>
        </w:p>
      </w:docPartBody>
    </w:docPart>
    <w:docPart>
      <w:docPartPr>
        <w:name w:val="0363D38A5ED04440BDD67C584DB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8D7D-90C6-43C2-8FE0-5671E876E231}"/>
      </w:docPartPr>
      <w:docPartBody>
        <w:p w:rsidR="00884734" w:rsidRDefault="005D202C">
          <w:pPr>
            <w:pStyle w:val="0363D38A5ED04440BDD67C584DBDC5F3"/>
          </w:pPr>
          <w:r>
            <w:rPr>
              <w:rStyle w:val="a3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2C"/>
    <w:rsid w:val="000056D9"/>
    <w:rsid w:val="001E4388"/>
    <w:rsid w:val="005D202C"/>
    <w:rsid w:val="008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279CDAB3151479C81D15E5F2EBB6886">
    <w:name w:val="0279CDAB3151479C81D15E5F2EBB6886"/>
  </w:style>
  <w:style w:type="paragraph" w:customStyle="1" w:styleId="AE1B353B341D40A0B7A7DD5B0486553F">
    <w:name w:val="AE1B353B341D40A0B7A7DD5B0486553F"/>
  </w:style>
  <w:style w:type="paragraph" w:customStyle="1" w:styleId="DC67028BA0E04CFB8AFF8DB2B817BE97">
    <w:name w:val="DC67028BA0E04CFB8AFF8DB2B817BE97"/>
  </w:style>
  <w:style w:type="paragraph" w:customStyle="1" w:styleId="8E9C930989D1469FA7A2BBF56D5F53B3">
    <w:name w:val="8E9C930989D1469FA7A2BBF56D5F53B3"/>
  </w:style>
  <w:style w:type="paragraph" w:customStyle="1" w:styleId="713BFA4AC740458E82EA788C2DE62EF8">
    <w:name w:val="713BFA4AC740458E82EA788C2DE62EF8"/>
  </w:style>
  <w:style w:type="paragraph" w:customStyle="1" w:styleId="13CCD20746364B9D8CE24C32AC976037">
    <w:name w:val="13CCD20746364B9D8CE24C32AC976037"/>
  </w:style>
  <w:style w:type="paragraph" w:customStyle="1" w:styleId="B584D1B79254491AB7D8CC8D8CB219A5">
    <w:name w:val="B584D1B79254491AB7D8CC8D8CB219A5"/>
  </w:style>
  <w:style w:type="paragraph" w:customStyle="1" w:styleId="28DCF70E34D640A89C729DBF63250A60">
    <w:name w:val="28DCF70E34D640A89C729DBF63250A60"/>
  </w:style>
  <w:style w:type="paragraph" w:customStyle="1" w:styleId="75D95B837C3341B3AD6C15C46DBA93BD">
    <w:name w:val="75D95B837C3341B3AD6C15C46DBA93BD"/>
  </w:style>
  <w:style w:type="paragraph" w:customStyle="1" w:styleId="A2756824AF934EFCBAA3894E0C1EF693">
    <w:name w:val="A2756824AF934EFCBAA3894E0C1EF693"/>
  </w:style>
  <w:style w:type="paragraph" w:customStyle="1" w:styleId="0363D38A5ED04440BDD67C584DBDC5F3">
    <w:name w:val="0363D38A5ED04440BDD67C584DBDC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Pos92</b:Tag>
    <b:SourceType>Book</b:SourceType>
    <b:Guid>{4779F1EA-5EA8-4D8A-A7D3-5CA98BECB797}</b:Guid>
    <b:Title>Modern Art in Thailand: Nineteenth and Twentieth Centuries</b:Title>
    <b:Year>1992</b:Year>
    <b:Author>
      <b:Author>
        <b:NameList>
          <b:Person>
            <b:Last>Poshyananda</b:Last>
            <b:First>Apinan</b:First>
          </b:Person>
        </b:NameList>
      </b:Author>
    </b:Author>
    <b:City>New York</b:City>
    <b:Publisher>Oxford UP</b:Publisher>
    <b:RefOrder>2</b:RefOrder>
  </b:Source>
  <b:Source>
    <b:Tag>Lee05</b:Tag>
    <b:SourceType>Book</b:SourceType>
    <b:Guid>{A86569D9-9883-45FB-A9FE-2EF2DFD604C2}</b:Guid>
    <b:Author>
      <b:Author>
        <b:NameList>
          <b:Person>
            <b:Last>Leesuwan</b:Last>
            <b:First>Wiboon</b:First>
          </b:Person>
        </b:NameList>
      </b:Author>
    </b:Author>
    <b:Title>Art in Thailand: From Siam to Modern Art</b:Title>
    <b:Year>2005</b:Year>
    <b:City>Bangkok</b:City>
    <b:Publisher>LadPraw Book Center</b:Publisher>
    <b:Comments>Thai</b:Comments>
    <b:RefOrder>1</b:RefOrder>
  </b:Source>
  <b:Source>
    <b:Tag>Tun91</b:Tag>
    <b:SourceType>Book</b:SourceType>
    <b:Guid>{58A4A29F-BBA4-4158-B51A-1D03A9494C81}</b:Guid>
    <b:Author>
      <b:Author>
        <b:NameList>
          <b:Person>
            <b:Last>Tungcharoen</b:Last>
            <b:First>Wiroon</b:First>
          </b:Person>
        </b:NameList>
      </b:Author>
    </b:Author>
    <b:Title>Modern Art in Thailand</b:Title>
    <b:Year>1991</b:Year>
    <b:City>Bangkok</b:City>
    <b:Publisher> O.S. Printing House</b:Publisher>
    <b:Comments>Thai</b:Comments>
    <b:RefOrder>3</b:RefOrder>
  </b:Source>
  <b:Source>
    <b:Tag>Yen97</b:Tag>
    <b:SourceType>Book</b:SourceType>
    <b:Guid>{6D1EECE4-463C-4E75-B1F5-2BBAA659096F}</b:Guid>
    <b:Author>
      <b:Author>
        <b:NameList>
          <b:Person>
            <b:Last>Yensabai</b:Last>
            <b:First>Amnard</b:First>
          </b:Person>
        </b:NameList>
      </b:Author>
    </b:Author>
    <b:Title>Western Art: Its Influence on the Thai Art from 1949 to 1979</b:Title>
    <b:Year>1997</b:Year>
    <b:City>Bangkok</b:City>
    <b:Publisher>Teacher Training Department, Ministry of Education</b:Publisher>
    <b:RefOrder>4</b:RefOrder>
  </b:Source>
</b:Sources>
</file>

<file path=customXml/itemProps1.xml><?xml version="1.0" encoding="utf-8"?>
<ds:datastoreItem xmlns:ds="http://schemas.openxmlformats.org/officeDocument/2006/customXml" ds:itemID="{FDCAD953-3A43-48F4-91E6-7D4D0AEB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user</cp:lastModifiedBy>
  <cp:revision>2</cp:revision>
  <dcterms:created xsi:type="dcterms:W3CDTF">2016-11-01T16:32:00Z</dcterms:created>
  <dcterms:modified xsi:type="dcterms:W3CDTF">2016-11-01T16:32:00Z</dcterms:modified>
</cp:coreProperties>
</file>