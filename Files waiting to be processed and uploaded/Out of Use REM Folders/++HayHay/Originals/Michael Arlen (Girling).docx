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76E83" w14:textId="77777777" w:rsidR="0022400E" w:rsidRDefault="00406568" w:rsidP="0022400E">
      <w:pPr>
        <w:spacing w:after="0" w:line="360" w:lineRule="auto"/>
        <w:rPr>
          <w:rFonts w:ascii="Times New Roman" w:hAnsi="Times New Roman" w:cs="Times New Roman"/>
          <w:b/>
        </w:rPr>
      </w:pPr>
      <w:r w:rsidRPr="00406568">
        <w:rPr>
          <w:rFonts w:ascii="Times New Roman" w:hAnsi="Times New Roman" w:cs="Times New Roman"/>
          <w:b/>
        </w:rPr>
        <w:t>Arlen, Michael</w:t>
      </w:r>
      <w:r>
        <w:rPr>
          <w:rFonts w:ascii="Times New Roman" w:hAnsi="Times New Roman" w:cs="Times New Roman"/>
          <w:b/>
        </w:rPr>
        <w:t xml:space="preserve"> (</w:t>
      </w:r>
      <w:r w:rsidR="003406E6">
        <w:rPr>
          <w:rFonts w:ascii="Times New Roman" w:hAnsi="Times New Roman" w:cs="Times New Roman"/>
          <w:b/>
        </w:rPr>
        <w:t>1895</w:t>
      </w:r>
      <w:r w:rsidR="00A652CA">
        <w:rPr>
          <w:rFonts w:ascii="Times New Roman" w:hAnsi="Times New Roman" w:cs="Times New Roman"/>
          <w:b/>
        </w:rPr>
        <w:t>-1956)</w:t>
      </w:r>
    </w:p>
    <w:p w14:paraId="203784EA" w14:textId="77777777" w:rsidR="0022400E" w:rsidRDefault="0022400E" w:rsidP="003B137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Arlen</w:t>
      </w:r>
      <w:r w:rsidR="0000435A">
        <w:rPr>
          <w:rFonts w:ascii="Times New Roman" w:hAnsi="Times New Roman" w:cs="Times New Roman"/>
        </w:rPr>
        <w:t>, although</w:t>
      </w:r>
      <w:r>
        <w:rPr>
          <w:rFonts w:ascii="Times New Roman" w:hAnsi="Times New Roman" w:cs="Times New Roman"/>
        </w:rPr>
        <w:t xml:space="preserve"> now largely forgotten, was one of the most successful novelists of the 1920s. </w:t>
      </w:r>
      <w:r w:rsidR="005A1850">
        <w:rPr>
          <w:rFonts w:ascii="Times New Roman" w:hAnsi="Times New Roman" w:cs="Times New Roman"/>
        </w:rPr>
        <w:t xml:space="preserve">Born </w:t>
      </w:r>
      <w:proofErr w:type="spellStart"/>
      <w:r w:rsidR="00585D77" w:rsidRPr="00585D77">
        <w:rPr>
          <w:rFonts w:ascii="Times New Roman" w:hAnsi="Times New Roman" w:cs="Times New Roman"/>
        </w:rPr>
        <w:t>Dikran</w:t>
      </w:r>
      <w:proofErr w:type="spellEnd"/>
      <w:r w:rsidR="00585D77" w:rsidRPr="00585D77">
        <w:rPr>
          <w:rFonts w:ascii="Times New Roman" w:hAnsi="Times New Roman" w:cs="Times New Roman"/>
        </w:rPr>
        <w:t xml:space="preserve"> </w:t>
      </w:r>
      <w:proofErr w:type="spellStart"/>
      <w:r w:rsidR="00585D77" w:rsidRPr="00585D77">
        <w:rPr>
          <w:rFonts w:ascii="Times New Roman" w:hAnsi="Times New Roman" w:cs="Times New Roman"/>
        </w:rPr>
        <w:t>Kouyoumdjian</w:t>
      </w:r>
      <w:proofErr w:type="spellEnd"/>
      <w:r w:rsidR="003406E6">
        <w:rPr>
          <w:rFonts w:ascii="Times New Roman" w:hAnsi="Times New Roman" w:cs="Times New Roman"/>
        </w:rPr>
        <w:t xml:space="preserve"> in</w:t>
      </w:r>
      <w:r w:rsidR="00605012">
        <w:rPr>
          <w:rFonts w:ascii="Times New Roman" w:hAnsi="Times New Roman" w:cs="Times New Roman"/>
        </w:rPr>
        <w:t xml:space="preserve"> Ruse, Bulgaria</w:t>
      </w:r>
      <w:r w:rsidR="00C12EB4">
        <w:rPr>
          <w:rFonts w:ascii="Times New Roman" w:hAnsi="Times New Roman" w:cs="Times New Roman"/>
        </w:rPr>
        <w:t>, to Armenian parents,</w:t>
      </w:r>
      <w:r w:rsidR="003B137D">
        <w:rPr>
          <w:rFonts w:ascii="Times New Roman" w:hAnsi="Times New Roman" w:cs="Times New Roman"/>
        </w:rPr>
        <w:t xml:space="preserve"> </w:t>
      </w:r>
      <w:r w:rsidR="00E352E8">
        <w:rPr>
          <w:rFonts w:ascii="Times New Roman" w:hAnsi="Times New Roman" w:cs="Times New Roman"/>
        </w:rPr>
        <w:t>Arlen’s</w:t>
      </w:r>
      <w:r w:rsidR="003B137D">
        <w:rPr>
          <w:rFonts w:ascii="Times New Roman" w:hAnsi="Times New Roman" w:cs="Times New Roman"/>
        </w:rPr>
        <w:t xml:space="preserve"> family </w:t>
      </w:r>
      <w:r w:rsidR="00D55815">
        <w:rPr>
          <w:rFonts w:ascii="Times New Roman" w:hAnsi="Times New Roman" w:cs="Times New Roman"/>
        </w:rPr>
        <w:t>came</w:t>
      </w:r>
      <w:r w:rsidR="003B137D">
        <w:rPr>
          <w:rFonts w:ascii="Times New Roman" w:hAnsi="Times New Roman" w:cs="Times New Roman"/>
        </w:rPr>
        <w:t xml:space="preserve"> to Britain in the early 190</w:t>
      </w:r>
      <w:r>
        <w:rPr>
          <w:rFonts w:ascii="Times New Roman" w:hAnsi="Times New Roman" w:cs="Times New Roman"/>
        </w:rPr>
        <w:t>0s</w:t>
      </w:r>
      <w:r w:rsidR="003B137D">
        <w:rPr>
          <w:rFonts w:ascii="Times New Roman" w:hAnsi="Times New Roman" w:cs="Times New Roman"/>
        </w:rPr>
        <w:t xml:space="preserve">, and </w:t>
      </w:r>
      <w:r w:rsidR="00E352E8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attend</w:t>
      </w:r>
      <w:r w:rsidR="003B137D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Malvern College.</w:t>
      </w:r>
      <w:r w:rsidR="003B137D">
        <w:rPr>
          <w:rFonts w:ascii="Times New Roman" w:hAnsi="Times New Roman" w:cs="Times New Roman"/>
        </w:rPr>
        <w:t xml:space="preserve"> He briefly studied at the University of Edinburgh before </w:t>
      </w:r>
      <w:r w:rsidR="00D55815">
        <w:rPr>
          <w:rFonts w:ascii="Times New Roman" w:hAnsi="Times New Roman" w:cs="Times New Roman"/>
        </w:rPr>
        <w:t xml:space="preserve">moving to London in the mid 1910s and embarking on a career as a writer, initially for A. R. </w:t>
      </w:r>
      <w:proofErr w:type="spellStart"/>
      <w:r w:rsidR="00D55815">
        <w:rPr>
          <w:rFonts w:ascii="Times New Roman" w:hAnsi="Times New Roman" w:cs="Times New Roman"/>
        </w:rPr>
        <w:t>Orage’s</w:t>
      </w:r>
      <w:proofErr w:type="spellEnd"/>
      <w:r w:rsidR="00D55815">
        <w:rPr>
          <w:rFonts w:ascii="Times New Roman" w:hAnsi="Times New Roman" w:cs="Times New Roman"/>
        </w:rPr>
        <w:t xml:space="preserve"> magazine</w:t>
      </w:r>
      <w:r w:rsidR="00B93D36">
        <w:rPr>
          <w:rFonts w:ascii="Times New Roman" w:hAnsi="Times New Roman" w:cs="Times New Roman"/>
        </w:rPr>
        <w:t>,</w:t>
      </w:r>
      <w:r w:rsidR="00D55815">
        <w:rPr>
          <w:rFonts w:ascii="Times New Roman" w:hAnsi="Times New Roman" w:cs="Times New Roman"/>
        </w:rPr>
        <w:t xml:space="preserve"> </w:t>
      </w:r>
      <w:r w:rsidR="00D55815">
        <w:rPr>
          <w:rFonts w:ascii="Times New Roman" w:hAnsi="Times New Roman" w:cs="Times New Roman"/>
          <w:i/>
        </w:rPr>
        <w:t>The New Age</w:t>
      </w:r>
      <w:r w:rsidR="00D55815">
        <w:rPr>
          <w:rFonts w:ascii="Times New Roman" w:hAnsi="Times New Roman" w:cs="Times New Roman"/>
        </w:rPr>
        <w:t xml:space="preserve">. </w:t>
      </w:r>
      <w:r w:rsidR="00E352E8">
        <w:rPr>
          <w:rFonts w:ascii="Times New Roman" w:hAnsi="Times New Roman" w:cs="Times New Roman"/>
        </w:rPr>
        <w:t xml:space="preserve">His first publication was a collection of his pieces from </w:t>
      </w:r>
      <w:r w:rsidR="00232B01">
        <w:rPr>
          <w:rFonts w:ascii="Times New Roman" w:hAnsi="Times New Roman" w:cs="Times New Roman"/>
        </w:rPr>
        <w:t>this</w:t>
      </w:r>
      <w:r w:rsidR="00E352E8">
        <w:rPr>
          <w:rFonts w:ascii="Times New Roman" w:hAnsi="Times New Roman" w:cs="Times New Roman"/>
        </w:rPr>
        <w:t xml:space="preserve">, published as </w:t>
      </w:r>
      <w:r w:rsidR="00E352E8">
        <w:rPr>
          <w:rFonts w:ascii="Times New Roman" w:hAnsi="Times New Roman" w:cs="Times New Roman"/>
          <w:i/>
        </w:rPr>
        <w:t>The London Venture</w:t>
      </w:r>
      <w:r w:rsidR="00E352E8">
        <w:rPr>
          <w:rFonts w:ascii="Times New Roman" w:hAnsi="Times New Roman" w:cs="Times New Roman"/>
        </w:rPr>
        <w:t xml:space="preserve"> in 1920, and it was at this point that he began writing as Michael Arlen. </w:t>
      </w:r>
    </w:p>
    <w:p w14:paraId="0CF2B903" w14:textId="77777777" w:rsidR="00E721CA" w:rsidRDefault="004467FD" w:rsidP="009F122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Arlen</w:t>
      </w:r>
      <w:r w:rsidR="00232B01">
        <w:rPr>
          <w:rFonts w:ascii="Times New Roman" w:hAnsi="Times New Roman" w:cs="Times New Roman"/>
        </w:rPr>
        <w:t xml:space="preserve"> produced a steady stream of short stories and novels throughout the early 1920s, all offering a similar whimsical, romantic glimpse</w:t>
      </w:r>
      <w:r>
        <w:rPr>
          <w:rFonts w:ascii="Times New Roman" w:hAnsi="Times New Roman" w:cs="Times New Roman"/>
        </w:rPr>
        <w:t xml:space="preserve"> of young London</w:t>
      </w:r>
      <w:r w:rsidR="00232B01">
        <w:rPr>
          <w:rFonts w:ascii="Times New Roman" w:hAnsi="Times New Roman" w:cs="Times New Roman"/>
        </w:rPr>
        <w:t xml:space="preserve"> socialites</w:t>
      </w:r>
      <w:r>
        <w:rPr>
          <w:rFonts w:ascii="Times New Roman" w:hAnsi="Times New Roman" w:cs="Times New Roman"/>
        </w:rPr>
        <w:t xml:space="preserve">, culminating in 1924 with the publication of </w:t>
      </w:r>
      <w:r>
        <w:rPr>
          <w:rFonts w:ascii="Times New Roman" w:hAnsi="Times New Roman" w:cs="Times New Roman"/>
          <w:i/>
        </w:rPr>
        <w:t>The Green Hat</w:t>
      </w:r>
      <w:r>
        <w:rPr>
          <w:rFonts w:ascii="Times New Roman" w:hAnsi="Times New Roman" w:cs="Times New Roman"/>
        </w:rPr>
        <w:t>. It was an immediate success</w:t>
      </w:r>
      <w:r w:rsidR="00F84182">
        <w:rPr>
          <w:rFonts w:ascii="Times New Roman" w:hAnsi="Times New Roman" w:cs="Times New Roman"/>
        </w:rPr>
        <w:t xml:space="preserve"> (selling 1</w:t>
      </w:r>
      <w:r w:rsidR="00890F4F">
        <w:rPr>
          <w:rFonts w:ascii="Times New Roman" w:hAnsi="Times New Roman" w:cs="Times New Roman"/>
        </w:rPr>
        <w:t>5</w:t>
      </w:r>
      <w:r w:rsidR="00F84182">
        <w:rPr>
          <w:rFonts w:ascii="Times New Roman" w:hAnsi="Times New Roman" w:cs="Times New Roman"/>
        </w:rPr>
        <w:t>0,000 copies that year alone)</w:t>
      </w:r>
      <w:r>
        <w:rPr>
          <w:rFonts w:ascii="Times New Roman" w:hAnsi="Times New Roman" w:cs="Times New Roman"/>
        </w:rPr>
        <w:t>, and went on to become one of the bestselling novels of the 1920s</w:t>
      </w:r>
      <w:r w:rsidR="003B23EE">
        <w:rPr>
          <w:rFonts w:ascii="Times New Roman" w:hAnsi="Times New Roman" w:cs="Times New Roman"/>
        </w:rPr>
        <w:t xml:space="preserve">, enabling Arlen to fund Noel Coward’s play, </w:t>
      </w:r>
      <w:r w:rsidR="003B23EE">
        <w:rPr>
          <w:rFonts w:ascii="Times New Roman" w:hAnsi="Times New Roman" w:cs="Times New Roman"/>
          <w:i/>
        </w:rPr>
        <w:t>The Vortex</w:t>
      </w:r>
      <w:r w:rsidR="00F84182">
        <w:rPr>
          <w:rFonts w:ascii="Times New Roman" w:hAnsi="Times New Roman" w:cs="Times New Roman"/>
        </w:rPr>
        <w:t xml:space="preserve">. The novel’s </w:t>
      </w:r>
      <w:r w:rsidR="00D54DB7">
        <w:rPr>
          <w:rFonts w:ascii="Times New Roman" w:hAnsi="Times New Roman" w:cs="Times New Roman"/>
        </w:rPr>
        <w:t>doomed love triangle –</w:t>
      </w:r>
      <w:r w:rsidR="00F84182">
        <w:rPr>
          <w:rFonts w:ascii="Times New Roman" w:hAnsi="Times New Roman" w:cs="Times New Roman"/>
        </w:rPr>
        <w:t xml:space="preserve"> with</w:t>
      </w:r>
      <w:r w:rsidR="00D54DB7">
        <w:rPr>
          <w:rFonts w:ascii="Times New Roman" w:hAnsi="Times New Roman" w:cs="Times New Roman"/>
        </w:rPr>
        <w:t xml:space="preserve"> </w:t>
      </w:r>
      <w:r w:rsidR="00F84182">
        <w:rPr>
          <w:rFonts w:ascii="Times New Roman" w:hAnsi="Times New Roman" w:cs="Times New Roman"/>
        </w:rPr>
        <w:t>the apparently-fallen w</w:t>
      </w:r>
      <w:r w:rsidR="00D54DB7">
        <w:rPr>
          <w:rFonts w:ascii="Times New Roman" w:hAnsi="Times New Roman" w:cs="Times New Roman"/>
        </w:rPr>
        <w:t>oman, Iris Storm, in her fast car, and sporting a cloche hat</w:t>
      </w:r>
      <w:r w:rsidR="009F1399">
        <w:rPr>
          <w:rFonts w:ascii="Times New Roman" w:hAnsi="Times New Roman" w:cs="Times New Roman"/>
        </w:rPr>
        <w:t>,</w:t>
      </w:r>
      <w:r w:rsidR="00D54DB7">
        <w:rPr>
          <w:rFonts w:ascii="Times New Roman" w:hAnsi="Times New Roman" w:cs="Times New Roman"/>
        </w:rPr>
        <w:t xml:space="preserve"> at </w:t>
      </w:r>
      <w:r w:rsidR="009F1399">
        <w:rPr>
          <w:rFonts w:ascii="Times New Roman" w:hAnsi="Times New Roman" w:cs="Times New Roman"/>
        </w:rPr>
        <w:t>its centre –</w:t>
      </w:r>
      <w:r w:rsidR="00D54DB7">
        <w:rPr>
          <w:rFonts w:ascii="Times New Roman" w:hAnsi="Times New Roman" w:cs="Times New Roman"/>
        </w:rPr>
        <w:t xml:space="preserve"> was</w:t>
      </w:r>
      <w:r w:rsidR="009F1399">
        <w:rPr>
          <w:rFonts w:ascii="Times New Roman" w:hAnsi="Times New Roman" w:cs="Times New Roman"/>
        </w:rPr>
        <w:t xml:space="preserve"> </w:t>
      </w:r>
      <w:r w:rsidR="00D54DB7">
        <w:rPr>
          <w:rFonts w:ascii="Times New Roman" w:hAnsi="Times New Roman" w:cs="Times New Roman"/>
        </w:rPr>
        <w:t>thought to perfectly capture the “sophisticated 1920s.”</w:t>
      </w:r>
      <w:r w:rsidR="00890F4F">
        <w:rPr>
          <w:rFonts w:ascii="Times New Roman" w:hAnsi="Times New Roman" w:cs="Times New Roman"/>
        </w:rPr>
        <w:t xml:space="preserve"> It went on to be performed </w:t>
      </w:r>
      <w:r w:rsidR="009F1399">
        <w:rPr>
          <w:rFonts w:ascii="Times New Roman" w:hAnsi="Times New Roman" w:cs="Times New Roman"/>
        </w:rPr>
        <w:t>as a play</w:t>
      </w:r>
      <w:r w:rsidR="00890F4F">
        <w:rPr>
          <w:rFonts w:ascii="Times New Roman" w:hAnsi="Times New Roman" w:cs="Times New Roman"/>
        </w:rPr>
        <w:t xml:space="preserve"> on both sides of the Atlantic, and was turned into a film, </w:t>
      </w:r>
      <w:r w:rsidR="00890F4F">
        <w:rPr>
          <w:rFonts w:ascii="Times New Roman" w:hAnsi="Times New Roman" w:cs="Times New Roman"/>
          <w:i/>
        </w:rPr>
        <w:t>The Woman of Affairs</w:t>
      </w:r>
      <w:r w:rsidR="00890F4F">
        <w:rPr>
          <w:rFonts w:ascii="Times New Roman" w:hAnsi="Times New Roman" w:cs="Times New Roman"/>
        </w:rPr>
        <w:t xml:space="preserve"> (1928), starring Greta Garbo. </w:t>
      </w:r>
      <w:r w:rsidR="009F1226">
        <w:rPr>
          <w:rFonts w:ascii="Times New Roman" w:hAnsi="Times New Roman" w:cs="Times New Roman"/>
          <w:lang w:val="en-GB"/>
        </w:rPr>
        <w:t>Arlen and his novel quickly</w:t>
      </w:r>
      <w:r w:rsidR="009F1226" w:rsidRPr="009F1226">
        <w:rPr>
          <w:rFonts w:ascii="Times New Roman" w:eastAsia="Calibri" w:hAnsi="Times New Roman" w:cs="Times New Roman"/>
          <w:lang w:val="en-GB"/>
        </w:rPr>
        <w:t xml:space="preserve"> became </w:t>
      </w:r>
      <w:r w:rsidR="009F1226">
        <w:rPr>
          <w:rFonts w:ascii="Times New Roman" w:hAnsi="Times New Roman" w:cs="Times New Roman"/>
          <w:lang w:val="en-GB"/>
        </w:rPr>
        <w:t xml:space="preserve">short-hand for a </w:t>
      </w:r>
      <w:r w:rsidR="009F1226" w:rsidRPr="009F1226">
        <w:rPr>
          <w:rFonts w:ascii="Times New Roman" w:eastAsia="Calibri" w:hAnsi="Times New Roman" w:cs="Times New Roman"/>
          <w:lang w:val="en-GB"/>
        </w:rPr>
        <w:t xml:space="preserve">popular conception of the </w:t>
      </w:r>
      <w:r w:rsidR="009F1226">
        <w:rPr>
          <w:rFonts w:ascii="Times New Roman" w:hAnsi="Times New Roman" w:cs="Times New Roman"/>
          <w:lang w:val="en-GB"/>
        </w:rPr>
        <w:t xml:space="preserve">1920s, </w:t>
      </w:r>
      <w:r w:rsidR="009F1226" w:rsidRPr="009F1226">
        <w:rPr>
          <w:rFonts w:ascii="Times New Roman" w:eastAsia="Calibri" w:hAnsi="Times New Roman" w:cs="Times New Roman"/>
          <w:lang w:val="en-GB"/>
        </w:rPr>
        <w:t>and both are referred to in a slew of novels</w:t>
      </w:r>
      <w:r w:rsidR="009F1226">
        <w:rPr>
          <w:rFonts w:ascii="Times New Roman" w:hAnsi="Times New Roman" w:cs="Times New Roman"/>
          <w:lang w:val="en-GB"/>
        </w:rPr>
        <w:t xml:space="preserve"> from the time (</w:t>
      </w:r>
      <w:proofErr w:type="spellStart"/>
      <w:r w:rsidR="009F1226">
        <w:rPr>
          <w:rFonts w:ascii="Times New Roman" w:hAnsi="Times New Roman" w:cs="Times New Roman"/>
        </w:rPr>
        <w:t>Michaelis</w:t>
      </w:r>
      <w:proofErr w:type="spellEnd"/>
      <w:r w:rsidR="009F1226">
        <w:rPr>
          <w:rFonts w:ascii="Times New Roman" w:hAnsi="Times New Roman" w:cs="Times New Roman"/>
        </w:rPr>
        <w:t xml:space="preserve">, for instance, in </w:t>
      </w:r>
      <w:r w:rsidR="000A17AE">
        <w:rPr>
          <w:rFonts w:ascii="Times New Roman" w:hAnsi="Times New Roman" w:cs="Times New Roman"/>
        </w:rPr>
        <w:t xml:space="preserve">D. </w:t>
      </w:r>
      <w:r w:rsidR="009F1226">
        <w:rPr>
          <w:rFonts w:ascii="Times New Roman" w:hAnsi="Times New Roman" w:cs="Times New Roman"/>
        </w:rPr>
        <w:t xml:space="preserve">H. Lawrence’s </w:t>
      </w:r>
      <w:r w:rsidR="009F1226">
        <w:rPr>
          <w:rFonts w:ascii="Times New Roman" w:hAnsi="Times New Roman" w:cs="Times New Roman"/>
          <w:i/>
        </w:rPr>
        <w:t>Lady Chatterley’s Lover</w:t>
      </w:r>
      <w:r w:rsidR="009F1399">
        <w:rPr>
          <w:rFonts w:ascii="Times New Roman" w:hAnsi="Times New Roman" w:cs="Times New Roman"/>
        </w:rPr>
        <w:t>,</w:t>
      </w:r>
      <w:r w:rsidR="009F1226">
        <w:rPr>
          <w:rFonts w:ascii="Times New Roman" w:hAnsi="Times New Roman" w:cs="Times New Roman"/>
        </w:rPr>
        <w:t xml:space="preserve"> is thought to </w:t>
      </w:r>
      <w:r w:rsidR="00A2508B">
        <w:rPr>
          <w:rFonts w:ascii="Times New Roman" w:hAnsi="Times New Roman" w:cs="Times New Roman"/>
        </w:rPr>
        <w:t>be</w:t>
      </w:r>
      <w:r w:rsidR="009F1226">
        <w:rPr>
          <w:rFonts w:ascii="Times New Roman" w:hAnsi="Times New Roman" w:cs="Times New Roman"/>
        </w:rPr>
        <w:t xml:space="preserve"> based on him)</w:t>
      </w:r>
      <w:r w:rsidR="009F1226" w:rsidRPr="009F1226">
        <w:rPr>
          <w:rFonts w:ascii="Times New Roman" w:eastAsia="Calibri" w:hAnsi="Times New Roman" w:cs="Times New Roman"/>
          <w:lang w:val="en-GB"/>
        </w:rPr>
        <w:t xml:space="preserve">. </w:t>
      </w:r>
      <w:r w:rsidR="0096425F">
        <w:rPr>
          <w:rFonts w:ascii="Times New Roman" w:hAnsi="Times New Roman" w:cs="Times New Roman"/>
        </w:rPr>
        <w:t xml:space="preserve">Arlen </w:t>
      </w:r>
      <w:r w:rsidR="009F1226">
        <w:rPr>
          <w:rFonts w:ascii="Times New Roman" w:hAnsi="Times New Roman" w:cs="Times New Roman"/>
        </w:rPr>
        <w:t xml:space="preserve">moved to the United States in 1941 and </w:t>
      </w:r>
      <w:r w:rsidR="0096425F">
        <w:rPr>
          <w:rFonts w:ascii="Times New Roman" w:hAnsi="Times New Roman" w:cs="Times New Roman"/>
        </w:rPr>
        <w:t>continued to write until his death,</w:t>
      </w:r>
      <w:r w:rsidR="009F1226">
        <w:rPr>
          <w:rFonts w:ascii="Times New Roman" w:hAnsi="Times New Roman" w:cs="Times New Roman"/>
        </w:rPr>
        <w:t xml:space="preserve"> experimenting with a range of genres, including science fiction, but he never again wrote anything as successful as </w:t>
      </w:r>
      <w:r w:rsidR="009F1226">
        <w:rPr>
          <w:rFonts w:ascii="Times New Roman" w:hAnsi="Times New Roman" w:cs="Times New Roman"/>
          <w:i/>
        </w:rPr>
        <w:t>The Green Hat</w:t>
      </w:r>
      <w:r w:rsidR="009F1226">
        <w:rPr>
          <w:rFonts w:ascii="Times New Roman" w:hAnsi="Times New Roman" w:cs="Times New Roman"/>
        </w:rPr>
        <w:t xml:space="preserve">. </w:t>
      </w:r>
    </w:p>
    <w:p w14:paraId="56B05DD0" w14:textId="77777777" w:rsidR="00695FAB" w:rsidRDefault="00695FAB" w:rsidP="0022400E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470BD778" w14:textId="77777777" w:rsidR="00812379" w:rsidRDefault="00812379" w:rsidP="0022400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br w:type="page"/>
      </w:r>
    </w:p>
    <w:p w14:paraId="2C55E771" w14:textId="77777777" w:rsidR="00695FAB" w:rsidRDefault="00A652CA" w:rsidP="0022400E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A652CA">
        <w:rPr>
          <w:rFonts w:ascii="Times New Roman" w:hAnsi="Times New Roman" w:cs="Times New Roman"/>
          <w:b/>
          <w:lang w:val="en-GB"/>
        </w:rPr>
        <w:lastRenderedPageBreak/>
        <w:t>References and Further Reading</w:t>
      </w:r>
    </w:p>
    <w:p w14:paraId="769CB383" w14:textId="77777777" w:rsidR="00A652CA" w:rsidRPr="00890F4F" w:rsidRDefault="006C5598" w:rsidP="0022400E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Arlen, M. (1924)</w:t>
      </w:r>
      <w:r w:rsidR="0092717A">
        <w:rPr>
          <w:rFonts w:ascii="Times New Roman" w:hAnsi="Times New Roman" w:cs="Times New Roman"/>
        </w:rPr>
        <w:t xml:space="preserve"> </w:t>
      </w:r>
      <w:r w:rsidR="0092717A">
        <w:rPr>
          <w:rFonts w:ascii="Times New Roman" w:hAnsi="Times New Roman" w:cs="Times New Roman"/>
          <w:i/>
        </w:rPr>
        <w:t>The Green Hat</w:t>
      </w:r>
      <w:r w:rsidR="00890F4F">
        <w:rPr>
          <w:rFonts w:ascii="Times New Roman" w:hAnsi="Times New Roman" w:cs="Times New Roman"/>
          <w:i/>
        </w:rPr>
        <w:t>: A Romance for a Few People</w:t>
      </w:r>
      <w:r w:rsidR="00890F4F">
        <w:rPr>
          <w:rFonts w:ascii="Times New Roman" w:hAnsi="Times New Roman" w:cs="Times New Roman"/>
        </w:rPr>
        <w:t>, London: Collins.</w:t>
      </w:r>
    </w:p>
    <w:p w14:paraId="749FA425" w14:textId="77777777" w:rsidR="0092717A" w:rsidRPr="000D4532" w:rsidRDefault="0092717A" w:rsidP="0022400E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 (1920) </w:t>
      </w:r>
      <w:r>
        <w:rPr>
          <w:rFonts w:ascii="Times New Roman" w:hAnsi="Times New Roman" w:cs="Times New Roman"/>
          <w:i/>
        </w:rPr>
        <w:t>The London Venture</w:t>
      </w:r>
      <w:r w:rsidR="000D4532">
        <w:rPr>
          <w:rFonts w:ascii="Times New Roman" w:hAnsi="Times New Roman" w:cs="Times New Roman"/>
        </w:rPr>
        <w:t>, London: Heinemann.</w:t>
      </w:r>
    </w:p>
    <w:p w14:paraId="2B690D83" w14:textId="77777777" w:rsidR="0092717A" w:rsidRPr="000D4532" w:rsidRDefault="0092717A" w:rsidP="0022400E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 (1933) </w:t>
      </w:r>
      <w:r>
        <w:rPr>
          <w:rFonts w:ascii="Times New Roman" w:hAnsi="Times New Roman" w:cs="Times New Roman"/>
          <w:i/>
        </w:rPr>
        <w:t>Man’s Mortality</w:t>
      </w:r>
      <w:r w:rsidR="00BA6F6F">
        <w:rPr>
          <w:rFonts w:ascii="Times New Roman" w:hAnsi="Times New Roman" w:cs="Times New Roman"/>
        </w:rPr>
        <w:t>, London: Heinemann.</w:t>
      </w:r>
    </w:p>
    <w:p w14:paraId="78382DFB" w14:textId="77777777" w:rsidR="0092717A" w:rsidRPr="000D4532" w:rsidRDefault="0092717A" w:rsidP="0022400E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 (1923) </w:t>
      </w:r>
      <w:r>
        <w:rPr>
          <w:rFonts w:ascii="Times New Roman" w:hAnsi="Times New Roman" w:cs="Times New Roman"/>
          <w:i/>
        </w:rPr>
        <w:t>These Charming People</w:t>
      </w:r>
      <w:r w:rsidR="000D4532">
        <w:rPr>
          <w:rFonts w:ascii="Times New Roman" w:hAnsi="Times New Roman" w:cs="Times New Roman"/>
        </w:rPr>
        <w:t>, London: Collins.</w:t>
      </w:r>
    </w:p>
    <w:p w14:paraId="1E48FCC2" w14:textId="77777777" w:rsidR="0092717A" w:rsidRPr="000D4532" w:rsidRDefault="0092717A" w:rsidP="0022400E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 (1927) </w:t>
      </w:r>
      <w:r>
        <w:rPr>
          <w:rFonts w:ascii="Times New Roman" w:hAnsi="Times New Roman" w:cs="Times New Roman"/>
          <w:i/>
        </w:rPr>
        <w:t>Young Men in Love</w:t>
      </w:r>
      <w:r w:rsidR="000D4532">
        <w:rPr>
          <w:rFonts w:ascii="Times New Roman" w:hAnsi="Times New Roman" w:cs="Times New Roman"/>
        </w:rPr>
        <w:t>, London: Hutchinson.</w:t>
      </w:r>
    </w:p>
    <w:p w14:paraId="71155AA4" w14:textId="77777777" w:rsidR="00812379" w:rsidRPr="00812379" w:rsidRDefault="00812379" w:rsidP="0022400E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Arlen, M.</w:t>
      </w:r>
      <w:r w:rsidRPr="00812379">
        <w:rPr>
          <w:rFonts w:ascii="Times New Roman" w:hAnsi="Times New Roman" w:cs="Times New Roman"/>
          <w:lang w:val="en-GB"/>
        </w:rPr>
        <w:t xml:space="preserve"> J.</w:t>
      </w:r>
      <w:r>
        <w:rPr>
          <w:rFonts w:ascii="Times New Roman" w:hAnsi="Times New Roman" w:cs="Times New Roman"/>
          <w:lang w:val="en-GB"/>
        </w:rPr>
        <w:t xml:space="preserve"> (1970)</w:t>
      </w:r>
      <w:r w:rsidRPr="00812379">
        <w:rPr>
          <w:rFonts w:ascii="Times New Roman" w:hAnsi="Times New Roman" w:cs="Times New Roman"/>
          <w:lang w:val="en-GB"/>
        </w:rPr>
        <w:t xml:space="preserve"> </w:t>
      </w:r>
      <w:r w:rsidRPr="00812379">
        <w:rPr>
          <w:rFonts w:ascii="Times New Roman" w:hAnsi="Times New Roman" w:cs="Times New Roman"/>
          <w:i/>
          <w:lang w:val="en-GB"/>
        </w:rPr>
        <w:t>Exiles</w:t>
      </w:r>
      <w:r w:rsidR="000D4532">
        <w:rPr>
          <w:rFonts w:ascii="Times New Roman" w:hAnsi="Times New Roman" w:cs="Times New Roman"/>
          <w:lang w:val="en-GB"/>
        </w:rPr>
        <w:t>,</w:t>
      </w:r>
      <w:r w:rsidRPr="00812379">
        <w:rPr>
          <w:rFonts w:ascii="Times New Roman" w:hAnsi="Times New Roman" w:cs="Times New Roman"/>
          <w:lang w:val="en-GB"/>
        </w:rPr>
        <w:t xml:space="preserve"> New York: Farrar, Strau</w:t>
      </w:r>
      <w:r>
        <w:rPr>
          <w:rFonts w:ascii="Times New Roman" w:hAnsi="Times New Roman" w:cs="Times New Roman"/>
          <w:lang w:val="en-GB"/>
        </w:rPr>
        <w:t>s, Giroux</w:t>
      </w:r>
      <w:r w:rsidRPr="00812379">
        <w:rPr>
          <w:rFonts w:ascii="Times New Roman" w:hAnsi="Times New Roman" w:cs="Times New Roman"/>
          <w:lang w:val="en-GB"/>
        </w:rPr>
        <w:t>.</w:t>
      </w:r>
    </w:p>
    <w:p w14:paraId="5B43404F" w14:textId="77777777" w:rsidR="0092717A" w:rsidRPr="0092717A" w:rsidRDefault="0092717A" w:rsidP="0022400E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Fitzgerald, F. S</w:t>
      </w:r>
      <w:r w:rsidRPr="0092717A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r w:rsidR="000D4532">
        <w:rPr>
          <w:rFonts w:ascii="Times New Roman" w:hAnsi="Times New Roman" w:cs="Times New Roman"/>
          <w:lang w:val="en-GB"/>
        </w:rPr>
        <w:t xml:space="preserve">(1983) “Echoes of </w:t>
      </w:r>
      <w:r>
        <w:rPr>
          <w:rFonts w:ascii="Times New Roman" w:hAnsi="Times New Roman" w:cs="Times New Roman"/>
          <w:lang w:val="en-GB"/>
        </w:rPr>
        <w:t>the Jazz Age</w:t>
      </w:r>
      <w:r w:rsidRPr="0092717A">
        <w:rPr>
          <w:rFonts w:ascii="Times New Roman" w:hAnsi="Times New Roman" w:cs="Times New Roman"/>
          <w:lang w:val="en-GB"/>
        </w:rPr>
        <w:t xml:space="preserve">” </w:t>
      </w:r>
      <w:r>
        <w:rPr>
          <w:rFonts w:ascii="Times New Roman" w:hAnsi="Times New Roman" w:cs="Times New Roman"/>
          <w:lang w:val="en-GB"/>
        </w:rPr>
        <w:t>(1931),</w:t>
      </w:r>
      <w:r w:rsidRPr="0092717A">
        <w:rPr>
          <w:rFonts w:ascii="Times New Roman" w:hAnsi="Times New Roman" w:cs="Times New Roman"/>
          <w:lang w:val="en-GB"/>
        </w:rPr>
        <w:t xml:space="preserve"> </w:t>
      </w:r>
      <w:r w:rsidRPr="00812379">
        <w:rPr>
          <w:rFonts w:ascii="Times New Roman" w:hAnsi="Times New Roman" w:cs="Times New Roman"/>
          <w:i/>
          <w:lang w:val="en-GB"/>
        </w:rPr>
        <w:t>T</w:t>
      </w:r>
      <w:r w:rsidRPr="0092717A">
        <w:rPr>
          <w:rFonts w:ascii="Times New Roman" w:hAnsi="Times New Roman" w:cs="Times New Roman"/>
          <w:i/>
          <w:lang w:val="en-GB"/>
        </w:rPr>
        <w:t>he Crack-Up with other Pieces and Stories</w:t>
      </w:r>
      <w:r>
        <w:rPr>
          <w:rFonts w:ascii="Times New Roman" w:hAnsi="Times New Roman" w:cs="Times New Roman"/>
          <w:lang w:val="en-GB"/>
        </w:rPr>
        <w:t>, London: Penguin</w:t>
      </w:r>
      <w:r w:rsidRPr="0092717A">
        <w:rPr>
          <w:rFonts w:ascii="Times New Roman" w:hAnsi="Times New Roman" w:cs="Times New Roman"/>
          <w:lang w:val="en-GB"/>
        </w:rPr>
        <w:t>.</w:t>
      </w:r>
    </w:p>
    <w:p w14:paraId="3E0704EB" w14:textId="77777777" w:rsidR="00A652CA" w:rsidRDefault="00A652CA" w:rsidP="0022400E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Keyishian</w:t>
      </w:r>
      <w:proofErr w:type="spellEnd"/>
      <w:r>
        <w:rPr>
          <w:rFonts w:ascii="Times New Roman" w:hAnsi="Times New Roman" w:cs="Times New Roman"/>
          <w:lang w:val="en-GB"/>
        </w:rPr>
        <w:t>, H</w:t>
      </w:r>
      <w:r w:rsidRPr="00A652CA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(1975)</w:t>
      </w:r>
      <w:r w:rsidRPr="00A652CA">
        <w:rPr>
          <w:rFonts w:ascii="Times New Roman" w:hAnsi="Times New Roman" w:cs="Times New Roman"/>
          <w:lang w:val="en-GB"/>
        </w:rPr>
        <w:t xml:space="preserve"> </w:t>
      </w:r>
      <w:r w:rsidRPr="00A652CA">
        <w:rPr>
          <w:rFonts w:ascii="Times New Roman" w:hAnsi="Times New Roman" w:cs="Times New Roman"/>
          <w:i/>
          <w:lang w:val="en-GB"/>
        </w:rPr>
        <w:t>Michael Arlen</w:t>
      </w:r>
      <w:r>
        <w:rPr>
          <w:rFonts w:ascii="Times New Roman" w:hAnsi="Times New Roman" w:cs="Times New Roman"/>
          <w:lang w:val="en-GB"/>
        </w:rPr>
        <w:t xml:space="preserve">, Boston: </w:t>
      </w:r>
      <w:proofErr w:type="spellStart"/>
      <w:r>
        <w:rPr>
          <w:rFonts w:ascii="Times New Roman" w:hAnsi="Times New Roman" w:cs="Times New Roman"/>
          <w:lang w:val="en-GB"/>
        </w:rPr>
        <w:t>Twayne</w:t>
      </w:r>
      <w:proofErr w:type="spellEnd"/>
      <w:r>
        <w:rPr>
          <w:rFonts w:ascii="Times New Roman" w:hAnsi="Times New Roman" w:cs="Times New Roman"/>
          <w:lang w:val="en-GB"/>
        </w:rPr>
        <w:t>-Hall</w:t>
      </w:r>
      <w:r w:rsidRPr="00A652CA">
        <w:rPr>
          <w:rFonts w:ascii="Times New Roman" w:hAnsi="Times New Roman" w:cs="Times New Roman"/>
          <w:lang w:val="en-GB"/>
        </w:rPr>
        <w:t xml:space="preserve">. </w:t>
      </w:r>
    </w:p>
    <w:p w14:paraId="2E548CA1" w14:textId="77777777" w:rsidR="00A652CA" w:rsidRDefault="00A652CA" w:rsidP="0022400E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Sitwell, O</w:t>
      </w:r>
      <w:r w:rsidRPr="00A652C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(1930) </w:t>
      </w:r>
      <w:r w:rsidRPr="00A652CA">
        <w:rPr>
          <w:rFonts w:ascii="Times New Roman" w:hAnsi="Times New Roman" w:cs="Times New Roman"/>
        </w:rPr>
        <w:t>“Three-Quarter L</w:t>
      </w:r>
      <w:r>
        <w:rPr>
          <w:rFonts w:ascii="Times New Roman" w:hAnsi="Times New Roman" w:cs="Times New Roman"/>
        </w:rPr>
        <w:t>ength Portrait of Michael Arlen,</w:t>
      </w:r>
      <w:r w:rsidRPr="00A652CA">
        <w:rPr>
          <w:rFonts w:ascii="Times New Roman" w:hAnsi="Times New Roman" w:cs="Times New Roman"/>
        </w:rPr>
        <w:t>”</w:t>
      </w:r>
      <w:r w:rsidR="006C55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London: Heinemann</w:t>
      </w:r>
      <w:r w:rsidRPr="00A652CA">
        <w:rPr>
          <w:rFonts w:ascii="Times New Roman" w:hAnsi="Times New Roman" w:cs="Times New Roman"/>
        </w:rPr>
        <w:t>.</w:t>
      </w:r>
    </w:p>
    <w:p w14:paraId="7CA3CD7B" w14:textId="77777777" w:rsidR="00695FAB" w:rsidRDefault="00695FAB" w:rsidP="0022400E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</w:p>
    <w:p w14:paraId="330EF573" w14:textId="77777777" w:rsidR="008174DF" w:rsidRPr="008174DF" w:rsidRDefault="00695FAB" w:rsidP="00224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406568">
        <w:rPr>
          <w:rFonts w:ascii="Times New Roman" w:hAnsi="Times New Roman" w:cs="Times New Roman"/>
        </w:rPr>
        <w:t xml:space="preserve"> </w:t>
      </w:r>
      <w:ins w:id="0" w:author="Laura Dosky" w:date="2014-09-14T11:41:00Z">
        <w:r w:rsidR="008174DF" w:rsidRPr="008174DF">
          <w:rPr>
            <w:rFonts w:ascii="Times New Roman" w:hAnsi="Times New Roman" w:cs="Times New Roman"/>
            <w:b/>
            <w:rPrChange w:id="1" w:author="Laura Dosky" w:date="2014-09-14T11:42:00Z">
              <w:rPr>
                <w:rFonts w:ascii="Times New Roman" w:hAnsi="Times New Roman" w:cs="Times New Roman"/>
              </w:rPr>
            </w:rPrChange>
          </w:rPr>
          <w:t xml:space="preserve">Anna </w:t>
        </w:r>
        <w:proofErr w:type="spellStart"/>
        <w:r w:rsidR="008174DF" w:rsidRPr="008174DF">
          <w:rPr>
            <w:rFonts w:ascii="Times New Roman" w:hAnsi="Times New Roman" w:cs="Times New Roman"/>
            <w:b/>
            <w:rPrChange w:id="2" w:author="Laura Dosky" w:date="2014-09-14T11:42:00Z">
              <w:rPr>
                <w:rFonts w:ascii="Times New Roman" w:hAnsi="Times New Roman" w:cs="Times New Roman"/>
              </w:rPr>
            </w:rPrChange>
          </w:rPr>
          <w:t>Girling</w:t>
        </w:r>
        <w:proofErr w:type="spellEnd"/>
        <w:r w:rsidR="008174DF" w:rsidRPr="008174DF">
          <w:rPr>
            <w:rFonts w:ascii="Times New Roman" w:hAnsi="Times New Roman" w:cs="Times New Roman"/>
            <w:b/>
            <w:rPrChange w:id="3" w:author="Laura Dosky" w:date="2014-09-14T11:42:00Z">
              <w:rPr>
                <w:rFonts w:ascii="Times New Roman" w:hAnsi="Times New Roman" w:cs="Times New Roman"/>
              </w:rPr>
            </w:rPrChange>
          </w:rPr>
          <w:t>, University of Edinburgh</w:t>
        </w:r>
      </w:ins>
    </w:p>
    <w:p w14:paraId="5FEB09BA" w14:textId="77777777" w:rsidR="00406568" w:rsidRPr="00406568" w:rsidRDefault="00406568" w:rsidP="0022400E">
      <w:pPr>
        <w:spacing w:line="360" w:lineRule="auto"/>
        <w:rPr>
          <w:rFonts w:ascii="Times New Roman" w:hAnsi="Times New Roman" w:cs="Times New Roman"/>
        </w:rPr>
      </w:pPr>
      <w:bookmarkStart w:id="4" w:name="_GoBack"/>
      <w:bookmarkEnd w:id="4"/>
    </w:p>
    <w:sectPr w:rsidR="00406568" w:rsidRPr="00406568" w:rsidSect="00AD6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89"/>
    <w:rsid w:val="0000435A"/>
    <w:rsid w:val="00023F11"/>
    <w:rsid w:val="000266D6"/>
    <w:rsid w:val="000963C8"/>
    <w:rsid w:val="000A17AE"/>
    <w:rsid w:val="000D4532"/>
    <w:rsid w:val="001C2458"/>
    <w:rsid w:val="001D6889"/>
    <w:rsid w:val="00216408"/>
    <w:rsid w:val="0022400E"/>
    <w:rsid w:val="00232B01"/>
    <w:rsid w:val="002876EF"/>
    <w:rsid w:val="0033090D"/>
    <w:rsid w:val="003406E6"/>
    <w:rsid w:val="003B137D"/>
    <w:rsid w:val="003B23EE"/>
    <w:rsid w:val="003C3F30"/>
    <w:rsid w:val="00406568"/>
    <w:rsid w:val="00435AA7"/>
    <w:rsid w:val="004467FD"/>
    <w:rsid w:val="004D1F43"/>
    <w:rsid w:val="00514DF0"/>
    <w:rsid w:val="00585D77"/>
    <w:rsid w:val="005A1850"/>
    <w:rsid w:val="005C68F9"/>
    <w:rsid w:val="00605012"/>
    <w:rsid w:val="00605B91"/>
    <w:rsid w:val="00695FAB"/>
    <w:rsid w:val="006B0241"/>
    <w:rsid w:val="006C5598"/>
    <w:rsid w:val="00737C90"/>
    <w:rsid w:val="00760728"/>
    <w:rsid w:val="007B39C4"/>
    <w:rsid w:val="00804827"/>
    <w:rsid w:val="00812379"/>
    <w:rsid w:val="008174DF"/>
    <w:rsid w:val="00833E2F"/>
    <w:rsid w:val="00890F4F"/>
    <w:rsid w:val="00896984"/>
    <w:rsid w:val="008E469E"/>
    <w:rsid w:val="0092717A"/>
    <w:rsid w:val="0096425F"/>
    <w:rsid w:val="00976740"/>
    <w:rsid w:val="009E1245"/>
    <w:rsid w:val="009F1226"/>
    <w:rsid w:val="009F1399"/>
    <w:rsid w:val="00A2508B"/>
    <w:rsid w:val="00A652CA"/>
    <w:rsid w:val="00A827C5"/>
    <w:rsid w:val="00AD4F02"/>
    <w:rsid w:val="00AD601E"/>
    <w:rsid w:val="00B93D36"/>
    <w:rsid w:val="00BA6F6F"/>
    <w:rsid w:val="00C12EB4"/>
    <w:rsid w:val="00C32714"/>
    <w:rsid w:val="00D54DB7"/>
    <w:rsid w:val="00D55815"/>
    <w:rsid w:val="00DA59B1"/>
    <w:rsid w:val="00E352E8"/>
    <w:rsid w:val="00E721CA"/>
    <w:rsid w:val="00E979AC"/>
    <w:rsid w:val="00EB553D"/>
    <w:rsid w:val="00EC5917"/>
    <w:rsid w:val="00EE4FD4"/>
    <w:rsid w:val="00F2117C"/>
    <w:rsid w:val="00F74E96"/>
    <w:rsid w:val="00F8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EC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en-GB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68"/>
    <w:pPr>
      <w:spacing w:after="200"/>
      <w:ind w:firstLine="0"/>
      <w:jc w:val="left"/>
    </w:pPr>
    <w:rPr>
      <w:rFonts w:asciiTheme="minorHAnsi" w:eastAsiaTheme="minorHAnsi" w:hAnsiTheme="minorHAnsi" w:cstheme="minorBidi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06568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406568"/>
  </w:style>
  <w:style w:type="character" w:styleId="CommentReference">
    <w:name w:val="annotation reference"/>
    <w:basedOn w:val="DefaultParagraphFont"/>
    <w:rsid w:val="00406568"/>
    <w:rPr>
      <w:sz w:val="18"/>
      <w:szCs w:val="18"/>
    </w:rPr>
  </w:style>
  <w:style w:type="paragraph" w:styleId="CommentText">
    <w:name w:val="annotation text"/>
    <w:basedOn w:val="Normal"/>
    <w:link w:val="CommentTextChar"/>
    <w:rsid w:val="00406568"/>
  </w:style>
  <w:style w:type="character" w:customStyle="1" w:styleId="CommentTextChar">
    <w:name w:val="Comment Text Char"/>
    <w:basedOn w:val="DefaultParagraphFont"/>
    <w:link w:val="CommentText"/>
    <w:rsid w:val="00406568"/>
    <w:rPr>
      <w:rFonts w:asciiTheme="minorHAnsi" w:eastAsiaTheme="minorHAnsi" w:hAnsiTheme="minorHAnsi" w:cstheme="minorBidi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0656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5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568"/>
    <w:rPr>
      <w:rFonts w:ascii="Tahoma" w:eastAsiaTheme="minorHAns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en-GB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68"/>
    <w:pPr>
      <w:spacing w:after="200"/>
      <w:ind w:firstLine="0"/>
      <w:jc w:val="left"/>
    </w:pPr>
    <w:rPr>
      <w:rFonts w:asciiTheme="minorHAnsi" w:eastAsiaTheme="minorHAnsi" w:hAnsiTheme="minorHAnsi" w:cstheme="minorBidi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06568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406568"/>
  </w:style>
  <w:style w:type="character" w:styleId="CommentReference">
    <w:name w:val="annotation reference"/>
    <w:basedOn w:val="DefaultParagraphFont"/>
    <w:rsid w:val="00406568"/>
    <w:rPr>
      <w:sz w:val="18"/>
      <w:szCs w:val="18"/>
    </w:rPr>
  </w:style>
  <w:style w:type="paragraph" w:styleId="CommentText">
    <w:name w:val="annotation text"/>
    <w:basedOn w:val="Normal"/>
    <w:link w:val="CommentTextChar"/>
    <w:rsid w:val="00406568"/>
  </w:style>
  <w:style w:type="character" w:customStyle="1" w:styleId="CommentTextChar">
    <w:name w:val="Comment Text Char"/>
    <w:basedOn w:val="DefaultParagraphFont"/>
    <w:link w:val="CommentText"/>
    <w:rsid w:val="00406568"/>
    <w:rPr>
      <w:rFonts w:asciiTheme="minorHAnsi" w:eastAsiaTheme="minorHAnsi" w:hAnsiTheme="minorHAnsi" w:cstheme="minorBidi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0656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5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568"/>
    <w:rPr>
      <w:rFonts w:ascii="Tahoma" w:eastAsiaTheme="minorHAns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AnnaG</dc:creator>
  <cp:lastModifiedBy>Laura Dosky</cp:lastModifiedBy>
  <cp:revision>3</cp:revision>
  <dcterms:created xsi:type="dcterms:W3CDTF">2014-09-14T15:38:00Z</dcterms:created>
  <dcterms:modified xsi:type="dcterms:W3CDTF">2014-09-14T15:42:00Z</dcterms:modified>
</cp:coreProperties>
</file>