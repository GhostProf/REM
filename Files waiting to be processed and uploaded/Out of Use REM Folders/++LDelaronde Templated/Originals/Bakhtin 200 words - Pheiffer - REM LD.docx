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550" w:rsidRPr="008F1964" w:rsidRDefault="00CA5EFD" w:rsidP="00BE6550">
      <w:pPr>
        <w:rPr>
          <w:rFonts w:ascii="Times New Roman" w:hAnsi="Times New Roman" w:cs="Times New Roman"/>
          <w:rPrChange w:id="0" w:author="Lauren Delaronde" w:date="2014-03-10T12:48:00Z">
            <w:rPr>
              <w:rFonts w:ascii="Times" w:hAnsi="Times" w:cs="Times New Roman"/>
              <w:sz w:val="20"/>
              <w:szCs w:val="20"/>
            </w:rPr>
          </w:rPrChange>
        </w:rPr>
      </w:pPr>
      <w:proofErr w:type="spellStart"/>
      <w:r w:rsidRPr="008F1964">
        <w:rPr>
          <w:rFonts w:ascii="Times New Roman" w:hAnsi="Times New Roman" w:cs="Times New Roman"/>
          <w:color w:val="000000"/>
          <w:rPrChange w:id="1" w:author="Lauren Delaronde" w:date="2014-03-10T12:48:00Z">
            <w:rPr>
              <w:rFonts w:ascii="Times New Roman" w:hAnsi="Times New Roman" w:cs="Times New Roman"/>
              <w:color w:val="000000"/>
              <w:sz w:val="32"/>
              <w:szCs w:val="32"/>
            </w:rPr>
          </w:rPrChange>
        </w:rPr>
        <w:t>Bakhtin</w:t>
      </w:r>
      <w:proofErr w:type="spellEnd"/>
      <w:r w:rsidRPr="008F1964">
        <w:rPr>
          <w:rFonts w:ascii="Times New Roman" w:hAnsi="Times New Roman" w:cs="Times New Roman"/>
          <w:color w:val="000000"/>
          <w:rPrChange w:id="2" w:author="Lauren Delaronde" w:date="2014-03-10T12:48:00Z">
            <w:rPr>
              <w:rFonts w:ascii="Times New Roman" w:hAnsi="Times New Roman" w:cs="Times New Roman"/>
              <w:color w:val="000000"/>
              <w:sz w:val="32"/>
              <w:szCs w:val="32"/>
            </w:rPr>
          </w:rPrChange>
        </w:rPr>
        <w:t>, Mikhail (1895</w:t>
      </w:r>
      <w:r w:rsidRPr="008F1964">
        <w:rPr>
          <w:rFonts w:ascii="Times New Roman" w:hAnsi="Times New Roman" w:cs="Times New Roman"/>
          <w:b/>
          <w:bCs/>
          <w:lang w:val="en"/>
          <w:rPrChange w:id="3" w:author="Lauren Delaronde" w:date="2014-03-10T12:48:00Z">
            <w:rPr>
              <w:b/>
              <w:bCs/>
              <w:lang w:val="en"/>
            </w:rPr>
          </w:rPrChange>
        </w:rPr>
        <w:t>–</w:t>
      </w:r>
      <w:r w:rsidR="00BE6550" w:rsidRPr="008F1964">
        <w:rPr>
          <w:rFonts w:ascii="Times New Roman" w:hAnsi="Times New Roman" w:cs="Times New Roman"/>
          <w:color w:val="000000"/>
          <w:rPrChange w:id="4" w:author="Lauren Delaronde" w:date="2014-03-10T12:48:00Z">
            <w:rPr>
              <w:rFonts w:ascii="Times New Roman" w:hAnsi="Times New Roman" w:cs="Times New Roman"/>
              <w:color w:val="000000"/>
              <w:sz w:val="32"/>
              <w:szCs w:val="32"/>
            </w:rPr>
          </w:rPrChange>
        </w:rPr>
        <w:t>1975)</w:t>
      </w:r>
    </w:p>
    <w:p w:rsidR="00BE6550" w:rsidRPr="008F1964" w:rsidRDefault="00BE6550" w:rsidP="00BE6550">
      <w:pPr>
        <w:rPr>
          <w:rFonts w:ascii="Times New Roman" w:eastAsia="Times New Roman" w:hAnsi="Times New Roman" w:cs="Times New Roman"/>
          <w:rPrChange w:id="5" w:author="Lauren Delaronde" w:date="2014-03-10T12:48:00Z">
            <w:rPr>
              <w:rFonts w:ascii="Times" w:eastAsia="Times New Roman" w:hAnsi="Times" w:cs="Times New Roman"/>
              <w:sz w:val="20"/>
              <w:szCs w:val="20"/>
            </w:rPr>
          </w:rPrChange>
        </w:rPr>
      </w:pPr>
    </w:p>
    <w:p w:rsidR="00BE6550" w:rsidRPr="008F1964" w:rsidRDefault="00BE6550" w:rsidP="00BE6550">
      <w:pPr>
        <w:rPr>
          <w:rFonts w:ascii="Times New Roman" w:hAnsi="Times New Roman" w:cs="Times New Roman"/>
          <w:rPrChange w:id="6" w:author="Lauren Delaronde" w:date="2014-03-10T12:48:00Z">
            <w:rPr>
              <w:rFonts w:ascii="Times" w:hAnsi="Times" w:cs="Times New Roman"/>
              <w:sz w:val="20"/>
              <w:szCs w:val="20"/>
            </w:rPr>
          </w:rPrChange>
        </w:rPr>
      </w:pPr>
      <w:r w:rsidRPr="008F1964">
        <w:rPr>
          <w:rFonts w:ascii="Times New Roman" w:hAnsi="Times New Roman" w:cs="Times New Roman"/>
          <w:color w:val="000000"/>
          <w:rPrChange w:id="7" w:author="Lauren Delaronde" w:date="2014-03-10T12:48:00Z">
            <w:rPr>
              <w:rFonts w:ascii="Times New Roman" w:hAnsi="Times New Roman" w:cs="Times New Roman"/>
              <w:color w:val="000000"/>
              <w:sz w:val="32"/>
              <w:szCs w:val="32"/>
            </w:rPr>
          </w:rPrChange>
        </w:rPr>
        <w:t xml:space="preserve">Mikhail </w:t>
      </w:r>
      <w:proofErr w:type="spellStart"/>
      <w:r w:rsidRPr="008F1964">
        <w:rPr>
          <w:rFonts w:ascii="Times New Roman" w:hAnsi="Times New Roman" w:cs="Times New Roman"/>
          <w:color w:val="000000"/>
          <w:rPrChange w:id="8" w:author="Lauren Delaronde" w:date="2014-03-10T12:48:00Z">
            <w:rPr>
              <w:rFonts w:ascii="Times New Roman" w:hAnsi="Times New Roman" w:cs="Times New Roman"/>
              <w:color w:val="000000"/>
              <w:sz w:val="32"/>
              <w:szCs w:val="32"/>
            </w:rPr>
          </w:rPrChange>
        </w:rPr>
        <w:t>Bakhtin</w:t>
      </w:r>
      <w:proofErr w:type="spellEnd"/>
      <w:r w:rsidRPr="008F1964">
        <w:rPr>
          <w:rFonts w:ascii="Times New Roman" w:hAnsi="Times New Roman" w:cs="Times New Roman"/>
          <w:color w:val="000000"/>
          <w:rPrChange w:id="9" w:author="Lauren Delaronde" w:date="2014-03-10T12:48:00Z">
            <w:rPr>
              <w:rFonts w:ascii="Times New Roman" w:hAnsi="Times New Roman" w:cs="Times New Roman"/>
              <w:color w:val="000000"/>
              <w:sz w:val="32"/>
              <w:szCs w:val="32"/>
            </w:rPr>
          </w:rPrChange>
        </w:rPr>
        <w:t xml:space="preserve"> was a Russian philosopher and thinker whose long career concerned aesthetics, ethics, literary and cultural theory, linguistics, and sociology. His earliest works, in the late 1910s, were primarily concerned with aesthetics and the legacy of Neo-Kantianism. His intellectual community at the time—philosophers, critics, and theorists—</w:t>
      </w:r>
      <w:ins w:id="10" w:author="Lauren Delaronde" w:date="2014-03-10T12:42:00Z">
        <w:r w:rsidR="00CA5EFD" w:rsidRPr="008F1964">
          <w:rPr>
            <w:rFonts w:ascii="Times New Roman" w:hAnsi="Times New Roman" w:cs="Times New Roman"/>
            <w:color w:val="000000"/>
            <w:rPrChange w:id="11" w:author="Lauren Delaronde" w:date="2014-03-10T12:48:00Z">
              <w:rPr>
                <w:rFonts w:ascii="Times New Roman" w:hAnsi="Times New Roman" w:cs="Times New Roman"/>
                <w:color w:val="000000"/>
                <w:sz w:val="32"/>
                <w:szCs w:val="32"/>
              </w:rPr>
            </w:rPrChange>
          </w:rPr>
          <w:t>have</w:t>
        </w:r>
      </w:ins>
      <w:del w:id="12" w:author="Lauren Delaronde" w:date="2014-03-10T12:42:00Z">
        <w:r w:rsidRPr="008F1964" w:rsidDel="00CA5EFD">
          <w:rPr>
            <w:rFonts w:ascii="Times New Roman" w:hAnsi="Times New Roman" w:cs="Times New Roman"/>
            <w:color w:val="000000"/>
            <w:rPrChange w:id="13" w:author="Lauren Delaronde" w:date="2014-03-10T12:48:00Z">
              <w:rPr>
                <w:rFonts w:ascii="Times New Roman" w:hAnsi="Times New Roman" w:cs="Times New Roman"/>
                <w:color w:val="000000"/>
                <w:sz w:val="32"/>
                <w:szCs w:val="32"/>
              </w:rPr>
            </w:rPrChange>
          </w:rPr>
          <w:delText>has</w:delText>
        </w:r>
      </w:del>
      <w:r w:rsidRPr="008F1964">
        <w:rPr>
          <w:rFonts w:ascii="Times New Roman" w:hAnsi="Times New Roman" w:cs="Times New Roman"/>
          <w:color w:val="000000"/>
          <w:rPrChange w:id="14" w:author="Lauren Delaronde" w:date="2014-03-10T12:48:00Z">
            <w:rPr>
              <w:rFonts w:ascii="Times New Roman" w:hAnsi="Times New Roman" w:cs="Times New Roman"/>
              <w:color w:val="000000"/>
              <w:sz w:val="32"/>
              <w:szCs w:val="32"/>
            </w:rPr>
          </w:rPrChange>
        </w:rPr>
        <w:t xml:space="preserve"> been retroactively dubbed </w:t>
      </w:r>
      <w:ins w:id="15" w:author="Lauren Delaronde" w:date="2014-06-01T11:31:00Z">
        <w:r w:rsidR="002504BA">
          <w:rPr>
            <w:rFonts w:ascii="Times New Roman" w:hAnsi="Times New Roman" w:cs="Times New Roman"/>
            <w:color w:val="000000"/>
          </w:rPr>
          <w:t>‘</w:t>
        </w:r>
      </w:ins>
      <w:del w:id="16" w:author="Lauren Delaronde" w:date="2014-06-01T11:31:00Z">
        <w:r w:rsidRPr="008F1964" w:rsidDel="002504BA">
          <w:rPr>
            <w:rFonts w:ascii="Times New Roman" w:hAnsi="Times New Roman" w:cs="Times New Roman"/>
            <w:color w:val="000000"/>
            <w:rPrChange w:id="17" w:author="Lauren Delaronde" w:date="2014-03-10T12:48:00Z">
              <w:rPr>
                <w:rFonts w:ascii="Times New Roman" w:hAnsi="Times New Roman" w:cs="Times New Roman"/>
                <w:color w:val="000000"/>
                <w:sz w:val="32"/>
                <w:szCs w:val="32"/>
              </w:rPr>
            </w:rPrChange>
          </w:rPr>
          <w:delText>“</w:delText>
        </w:r>
      </w:del>
      <w:r w:rsidRPr="008F1964">
        <w:rPr>
          <w:rFonts w:ascii="Times New Roman" w:hAnsi="Times New Roman" w:cs="Times New Roman"/>
          <w:color w:val="000000"/>
          <w:rPrChange w:id="18" w:author="Lauren Delaronde" w:date="2014-03-10T12:48:00Z">
            <w:rPr>
              <w:rFonts w:ascii="Times New Roman" w:hAnsi="Times New Roman" w:cs="Times New Roman"/>
              <w:color w:val="000000"/>
              <w:sz w:val="32"/>
              <w:szCs w:val="32"/>
            </w:rPr>
          </w:rPrChange>
        </w:rPr>
        <w:t xml:space="preserve">the </w:t>
      </w:r>
      <w:proofErr w:type="spellStart"/>
      <w:r w:rsidRPr="008F1964">
        <w:rPr>
          <w:rFonts w:ascii="Times New Roman" w:hAnsi="Times New Roman" w:cs="Times New Roman"/>
          <w:color w:val="000000"/>
          <w:rPrChange w:id="19" w:author="Lauren Delaronde" w:date="2014-03-10T12:48:00Z">
            <w:rPr>
              <w:rFonts w:ascii="Times New Roman" w:hAnsi="Times New Roman" w:cs="Times New Roman"/>
              <w:color w:val="000000"/>
              <w:sz w:val="32"/>
              <w:szCs w:val="32"/>
            </w:rPr>
          </w:rPrChange>
        </w:rPr>
        <w:t>Bakhtin</w:t>
      </w:r>
      <w:proofErr w:type="spellEnd"/>
      <w:r w:rsidRPr="008F1964">
        <w:rPr>
          <w:rFonts w:ascii="Times New Roman" w:hAnsi="Times New Roman" w:cs="Times New Roman"/>
          <w:color w:val="000000"/>
          <w:rPrChange w:id="20" w:author="Lauren Delaronde" w:date="2014-03-10T12:48:00Z">
            <w:rPr>
              <w:rFonts w:ascii="Times New Roman" w:hAnsi="Times New Roman" w:cs="Times New Roman"/>
              <w:color w:val="000000"/>
              <w:sz w:val="32"/>
              <w:szCs w:val="32"/>
            </w:rPr>
          </w:rPrChange>
        </w:rPr>
        <w:t xml:space="preserve"> Circle.</w:t>
      </w:r>
      <w:del w:id="21" w:author="Lauren Delaronde" w:date="2014-06-01T11:31:00Z">
        <w:r w:rsidRPr="008F1964" w:rsidDel="002504BA">
          <w:rPr>
            <w:rFonts w:ascii="Times New Roman" w:hAnsi="Times New Roman" w:cs="Times New Roman"/>
            <w:color w:val="000000"/>
            <w:rPrChange w:id="22" w:author="Lauren Delaronde" w:date="2014-03-10T12:48:00Z">
              <w:rPr>
                <w:rFonts w:ascii="Times New Roman" w:hAnsi="Times New Roman" w:cs="Times New Roman"/>
                <w:color w:val="000000"/>
                <w:sz w:val="32"/>
                <w:szCs w:val="32"/>
              </w:rPr>
            </w:rPrChange>
          </w:rPr>
          <w:delText>”</w:delText>
        </w:r>
      </w:del>
      <w:ins w:id="23" w:author="Lauren Delaronde" w:date="2014-06-01T11:31:00Z">
        <w:r w:rsidR="002504BA">
          <w:rPr>
            <w:rFonts w:ascii="Times New Roman" w:hAnsi="Times New Roman" w:cs="Times New Roman"/>
            <w:color w:val="000000"/>
          </w:rPr>
          <w:t>’</w:t>
        </w:r>
      </w:ins>
      <w:r w:rsidRPr="008F1964">
        <w:rPr>
          <w:rFonts w:ascii="Times New Roman" w:hAnsi="Times New Roman" w:cs="Times New Roman"/>
          <w:color w:val="000000"/>
          <w:rPrChange w:id="24" w:author="Lauren Delaronde" w:date="2014-03-10T12:48:00Z">
            <w:rPr>
              <w:rFonts w:ascii="Times New Roman" w:hAnsi="Times New Roman" w:cs="Times New Roman"/>
              <w:color w:val="000000"/>
              <w:sz w:val="32"/>
              <w:szCs w:val="32"/>
            </w:rPr>
          </w:rPrChange>
        </w:rPr>
        <w:t xml:space="preserve"> </w:t>
      </w:r>
      <w:proofErr w:type="spellStart"/>
      <w:r w:rsidRPr="008F1964">
        <w:rPr>
          <w:rFonts w:ascii="Times New Roman" w:hAnsi="Times New Roman" w:cs="Times New Roman"/>
          <w:color w:val="000000"/>
          <w:rPrChange w:id="25" w:author="Lauren Delaronde" w:date="2014-03-10T12:48:00Z">
            <w:rPr>
              <w:rFonts w:ascii="Times New Roman" w:hAnsi="Times New Roman" w:cs="Times New Roman"/>
              <w:color w:val="000000"/>
              <w:sz w:val="32"/>
              <w:szCs w:val="32"/>
            </w:rPr>
          </w:rPrChange>
        </w:rPr>
        <w:t>Bakhtin</w:t>
      </w:r>
      <w:proofErr w:type="spellEnd"/>
      <w:r w:rsidRPr="008F1964">
        <w:rPr>
          <w:rFonts w:ascii="Times New Roman" w:hAnsi="Times New Roman" w:cs="Times New Roman"/>
          <w:color w:val="000000"/>
          <w:rPrChange w:id="26" w:author="Lauren Delaronde" w:date="2014-03-10T12:48:00Z">
            <w:rPr>
              <w:rFonts w:ascii="Times New Roman" w:hAnsi="Times New Roman" w:cs="Times New Roman"/>
              <w:color w:val="000000"/>
              <w:sz w:val="32"/>
              <w:szCs w:val="32"/>
            </w:rPr>
          </w:rPrChange>
        </w:rPr>
        <w:t xml:space="preserve"> was sent into exile in 1929 and spent six years in Kazakhstan, where he would write important essays, including “Discourse in the Novel.” Scholars note that the political repressions of the 1920s left their mark on </w:t>
      </w:r>
      <w:proofErr w:type="spellStart"/>
      <w:r w:rsidRPr="008F1964">
        <w:rPr>
          <w:rFonts w:ascii="Times New Roman" w:hAnsi="Times New Roman" w:cs="Times New Roman"/>
          <w:color w:val="000000"/>
          <w:rPrChange w:id="27" w:author="Lauren Delaronde" w:date="2014-03-10T12:48:00Z">
            <w:rPr>
              <w:rFonts w:ascii="Times New Roman" w:hAnsi="Times New Roman" w:cs="Times New Roman"/>
              <w:color w:val="000000"/>
              <w:sz w:val="32"/>
              <w:szCs w:val="32"/>
            </w:rPr>
          </w:rPrChange>
        </w:rPr>
        <w:t>Bakhtin</w:t>
      </w:r>
      <w:proofErr w:type="spellEnd"/>
      <w:r w:rsidRPr="008F1964">
        <w:rPr>
          <w:rFonts w:ascii="Times New Roman" w:hAnsi="Times New Roman" w:cs="Times New Roman"/>
          <w:color w:val="000000"/>
          <w:rPrChange w:id="28" w:author="Lauren Delaronde" w:date="2014-03-10T12:48:00Z">
            <w:rPr>
              <w:rFonts w:ascii="Times New Roman" w:hAnsi="Times New Roman" w:cs="Times New Roman"/>
              <w:color w:val="000000"/>
              <w:sz w:val="32"/>
              <w:szCs w:val="32"/>
            </w:rPr>
          </w:rPrChange>
        </w:rPr>
        <w:t xml:space="preserve">, who would self-censor his future work and use literary criticism as a veiled means of addressing philosophical, political and social questions. Almost none of </w:t>
      </w:r>
      <w:proofErr w:type="spellStart"/>
      <w:r w:rsidRPr="008F1964">
        <w:rPr>
          <w:rFonts w:ascii="Times New Roman" w:hAnsi="Times New Roman" w:cs="Times New Roman"/>
          <w:color w:val="000000"/>
          <w:rPrChange w:id="29" w:author="Lauren Delaronde" w:date="2014-03-10T12:48:00Z">
            <w:rPr>
              <w:rFonts w:ascii="Times New Roman" w:hAnsi="Times New Roman" w:cs="Times New Roman"/>
              <w:color w:val="000000"/>
              <w:sz w:val="32"/>
              <w:szCs w:val="32"/>
            </w:rPr>
          </w:rPrChange>
        </w:rPr>
        <w:t>Bakhtin’s</w:t>
      </w:r>
      <w:proofErr w:type="spellEnd"/>
      <w:r w:rsidRPr="008F1964">
        <w:rPr>
          <w:rFonts w:ascii="Times New Roman" w:hAnsi="Times New Roman" w:cs="Times New Roman"/>
          <w:color w:val="000000"/>
          <w:rPrChange w:id="30" w:author="Lauren Delaronde" w:date="2014-03-10T12:48:00Z">
            <w:rPr>
              <w:rFonts w:ascii="Times New Roman" w:hAnsi="Times New Roman" w:cs="Times New Roman"/>
              <w:color w:val="000000"/>
              <w:sz w:val="32"/>
              <w:szCs w:val="32"/>
            </w:rPr>
          </w:rPrChange>
        </w:rPr>
        <w:t xml:space="preserve"> work was published until the 1950s. It is distinguished by terminological innovations, most notably </w:t>
      </w:r>
      <w:ins w:id="31" w:author="Lauren Delaronde" w:date="2014-06-01T11:31:00Z">
        <w:r w:rsidR="002504BA">
          <w:rPr>
            <w:rFonts w:ascii="Times New Roman" w:hAnsi="Times New Roman" w:cs="Times New Roman"/>
            <w:color w:val="000000"/>
          </w:rPr>
          <w:t>‘</w:t>
        </w:r>
      </w:ins>
      <w:del w:id="32" w:author="Lauren Delaronde" w:date="2014-06-01T11:31:00Z">
        <w:r w:rsidRPr="008F1964" w:rsidDel="002504BA">
          <w:rPr>
            <w:rFonts w:ascii="Times New Roman" w:hAnsi="Times New Roman" w:cs="Times New Roman"/>
            <w:color w:val="000000"/>
            <w:rPrChange w:id="33" w:author="Lauren Delaronde" w:date="2014-03-10T12:48:00Z">
              <w:rPr>
                <w:rFonts w:ascii="Times New Roman" w:hAnsi="Times New Roman" w:cs="Times New Roman"/>
                <w:color w:val="000000"/>
                <w:sz w:val="32"/>
                <w:szCs w:val="32"/>
              </w:rPr>
            </w:rPrChange>
          </w:rPr>
          <w:delText>“</w:delText>
        </w:r>
      </w:del>
      <w:r w:rsidRPr="008F1964">
        <w:rPr>
          <w:rFonts w:ascii="Times New Roman" w:hAnsi="Times New Roman" w:cs="Times New Roman"/>
          <w:color w:val="000000"/>
          <w:rPrChange w:id="34" w:author="Lauren Delaronde" w:date="2014-03-10T12:48:00Z">
            <w:rPr>
              <w:rFonts w:ascii="Times New Roman" w:hAnsi="Times New Roman" w:cs="Times New Roman"/>
              <w:color w:val="000000"/>
              <w:sz w:val="32"/>
              <w:szCs w:val="32"/>
            </w:rPr>
          </w:rPrChange>
        </w:rPr>
        <w:t>dialogism,</w:t>
      </w:r>
      <w:ins w:id="35" w:author="Lauren Delaronde" w:date="2014-06-01T11:31:00Z">
        <w:r w:rsidR="002504BA">
          <w:rPr>
            <w:rFonts w:ascii="Times New Roman" w:hAnsi="Times New Roman" w:cs="Times New Roman"/>
            <w:color w:val="000000"/>
          </w:rPr>
          <w:t>’</w:t>
        </w:r>
      </w:ins>
      <w:del w:id="36" w:author="Lauren Delaronde" w:date="2014-06-01T11:31:00Z">
        <w:r w:rsidRPr="008F1964" w:rsidDel="002504BA">
          <w:rPr>
            <w:rFonts w:ascii="Times New Roman" w:hAnsi="Times New Roman" w:cs="Times New Roman"/>
            <w:color w:val="000000"/>
            <w:rPrChange w:id="37" w:author="Lauren Delaronde" w:date="2014-03-10T12:48:00Z">
              <w:rPr>
                <w:rFonts w:ascii="Times New Roman" w:hAnsi="Times New Roman" w:cs="Times New Roman"/>
                <w:color w:val="000000"/>
                <w:sz w:val="32"/>
                <w:szCs w:val="32"/>
              </w:rPr>
            </w:rPrChange>
          </w:rPr>
          <w:delText>”</w:delText>
        </w:r>
      </w:del>
      <w:r w:rsidRPr="008F1964">
        <w:rPr>
          <w:rFonts w:ascii="Times New Roman" w:hAnsi="Times New Roman" w:cs="Times New Roman"/>
          <w:color w:val="000000"/>
          <w:rPrChange w:id="38" w:author="Lauren Delaronde" w:date="2014-03-10T12:48:00Z">
            <w:rPr>
              <w:rFonts w:ascii="Times New Roman" w:hAnsi="Times New Roman" w:cs="Times New Roman"/>
              <w:color w:val="000000"/>
              <w:sz w:val="32"/>
              <w:szCs w:val="32"/>
            </w:rPr>
          </w:rPrChange>
        </w:rPr>
        <w:t xml:space="preserve"> </w:t>
      </w:r>
      <w:ins w:id="39" w:author="Lauren Delaronde" w:date="2014-06-01T11:31:00Z">
        <w:r w:rsidR="002504BA">
          <w:rPr>
            <w:rFonts w:ascii="Times New Roman" w:hAnsi="Times New Roman" w:cs="Times New Roman"/>
            <w:color w:val="000000"/>
          </w:rPr>
          <w:t>‘</w:t>
        </w:r>
      </w:ins>
      <w:proofErr w:type="spellStart"/>
      <w:del w:id="40" w:author="Lauren Delaronde" w:date="2014-06-01T11:31:00Z">
        <w:r w:rsidRPr="008F1964" w:rsidDel="002504BA">
          <w:rPr>
            <w:rFonts w:ascii="Times New Roman" w:hAnsi="Times New Roman" w:cs="Times New Roman"/>
            <w:color w:val="000000"/>
            <w:rPrChange w:id="41" w:author="Lauren Delaronde" w:date="2014-03-10T12:48:00Z">
              <w:rPr>
                <w:rFonts w:ascii="Times New Roman" w:hAnsi="Times New Roman" w:cs="Times New Roman"/>
                <w:color w:val="000000"/>
                <w:sz w:val="32"/>
                <w:szCs w:val="32"/>
              </w:rPr>
            </w:rPrChange>
          </w:rPr>
          <w:delText>“</w:delText>
        </w:r>
      </w:del>
      <w:r w:rsidRPr="008F1964">
        <w:rPr>
          <w:rFonts w:ascii="Times New Roman" w:hAnsi="Times New Roman" w:cs="Times New Roman"/>
          <w:color w:val="000000"/>
          <w:rPrChange w:id="42" w:author="Lauren Delaronde" w:date="2014-03-10T12:48:00Z">
            <w:rPr>
              <w:rFonts w:ascii="Times New Roman" w:hAnsi="Times New Roman" w:cs="Times New Roman"/>
              <w:color w:val="000000"/>
              <w:sz w:val="32"/>
              <w:szCs w:val="32"/>
            </w:rPr>
          </w:rPrChange>
        </w:rPr>
        <w:t>chronotope</w:t>
      </w:r>
      <w:proofErr w:type="spellEnd"/>
      <w:ins w:id="43" w:author="Lauren Delaronde" w:date="2014-06-01T11:31:00Z">
        <w:r w:rsidR="002504BA">
          <w:rPr>
            <w:rFonts w:ascii="Times New Roman" w:hAnsi="Times New Roman" w:cs="Times New Roman"/>
            <w:color w:val="000000"/>
          </w:rPr>
          <w:t>’</w:t>
        </w:r>
      </w:ins>
      <w:del w:id="44" w:author="Lauren Delaronde" w:date="2014-06-01T11:31:00Z">
        <w:r w:rsidRPr="008F1964" w:rsidDel="002504BA">
          <w:rPr>
            <w:rFonts w:ascii="Times New Roman" w:hAnsi="Times New Roman" w:cs="Times New Roman"/>
            <w:color w:val="000000"/>
            <w:rPrChange w:id="45" w:author="Lauren Delaronde" w:date="2014-03-10T12:48:00Z">
              <w:rPr>
                <w:rFonts w:ascii="Times New Roman" w:hAnsi="Times New Roman" w:cs="Times New Roman"/>
                <w:color w:val="000000"/>
                <w:sz w:val="32"/>
                <w:szCs w:val="32"/>
              </w:rPr>
            </w:rPrChange>
          </w:rPr>
          <w:delText>”</w:delText>
        </w:r>
      </w:del>
      <w:r w:rsidRPr="008F1964">
        <w:rPr>
          <w:rFonts w:ascii="Times New Roman" w:hAnsi="Times New Roman" w:cs="Times New Roman"/>
          <w:color w:val="000000"/>
          <w:rPrChange w:id="46" w:author="Lauren Delaronde" w:date="2014-03-10T12:48:00Z">
            <w:rPr>
              <w:rFonts w:ascii="Times New Roman" w:hAnsi="Times New Roman" w:cs="Times New Roman"/>
              <w:color w:val="000000"/>
              <w:sz w:val="32"/>
              <w:szCs w:val="32"/>
            </w:rPr>
          </w:rPrChange>
        </w:rPr>
        <w:t xml:space="preserve"> and </w:t>
      </w:r>
      <w:ins w:id="47" w:author="Lauren Delaronde" w:date="2014-06-01T11:31:00Z">
        <w:r w:rsidR="002504BA">
          <w:rPr>
            <w:rFonts w:ascii="Times New Roman" w:hAnsi="Times New Roman" w:cs="Times New Roman"/>
            <w:color w:val="000000"/>
          </w:rPr>
          <w:t>‘</w:t>
        </w:r>
      </w:ins>
      <w:proofErr w:type="spellStart"/>
      <w:del w:id="48" w:author="Lauren Delaronde" w:date="2014-06-01T11:31:00Z">
        <w:r w:rsidRPr="008F1964" w:rsidDel="002504BA">
          <w:rPr>
            <w:rFonts w:ascii="Times New Roman" w:hAnsi="Times New Roman" w:cs="Times New Roman"/>
            <w:color w:val="000000"/>
            <w:rPrChange w:id="49" w:author="Lauren Delaronde" w:date="2014-03-10T12:48:00Z">
              <w:rPr>
                <w:rFonts w:ascii="Times New Roman" w:hAnsi="Times New Roman" w:cs="Times New Roman"/>
                <w:color w:val="000000"/>
                <w:sz w:val="32"/>
                <w:szCs w:val="32"/>
              </w:rPr>
            </w:rPrChange>
          </w:rPr>
          <w:delText>“</w:delText>
        </w:r>
      </w:del>
      <w:r w:rsidRPr="008F1964">
        <w:rPr>
          <w:rFonts w:ascii="Times New Roman" w:hAnsi="Times New Roman" w:cs="Times New Roman"/>
          <w:color w:val="000000"/>
          <w:rPrChange w:id="50" w:author="Lauren Delaronde" w:date="2014-03-10T12:48:00Z">
            <w:rPr>
              <w:rFonts w:ascii="Times New Roman" w:hAnsi="Times New Roman" w:cs="Times New Roman"/>
              <w:color w:val="000000"/>
              <w:sz w:val="32"/>
              <w:szCs w:val="32"/>
            </w:rPr>
          </w:rPrChange>
        </w:rPr>
        <w:t>heteroglossia</w:t>
      </w:r>
      <w:proofErr w:type="spellEnd"/>
      <w:r w:rsidRPr="008F1964">
        <w:rPr>
          <w:rFonts w:ascii="Times New Roman" w:hAnsi="Times New Roman" w:cs="Times New Roman"/>
          <w:color w:val="000000"/>
          <w:rPrChange w:id="51" w:author="Lauren Delaronde" w:date="2014-03-10T12:48:00Z">
            <w:rPr>
              <w:rFonts w:ascii="Times New Roman" w:hAnsi="Times New Roman" w:cs="Times New Roman"/>
              <w:color w:val="000000"/>
              <w:sz w:val="32"/>
              <w:szCs w:val="32"/>
            </w:rPr>
          </w:rPrChange>
        </w:rPr>
        <w:t>.</w:t>
      </w:r>
      <w:ins w:id="52" w:author="Lauren Delaronde" w:date="2014-06-01T11:31:00Z">
        <w:r w:rsidR="002504BA">
          <w:rPr>
            <w:rFonts w:ascii="Times New Roman" w:hAnsi="Times New Roman" w:cs="Times New Roman"/>
            <w:color w:val="000000"/>
          </w:rPr>
          <w:t>’</w:t>
        </w:r>
      </w:ins>
      <w:del w:id="53" w:author="Lauren Delaronde" w:date="2014-06-01T11:31:00Z">
        <w:r w:rsidRPr="008F1964" w:rsidDel="002504BA">
          <w:rPr>
            <w:rFonts w:ascii="Times New Roman" w:hAnsi="Times New Roman" w:cs="Times New Roman"/>
            <w:color w:val="000000"/>
            <w:rPrChange w:id="54" w:author="Lauren Delaronde" w:date="2014-03-10T12:48:00Z">
              <w:rPr>
                <w:rFonts w:ascii="Times New Roman" w:hAnsi="Times New Roman" w:cs="Times New Roman"/>
                <w:color w:val="000000"/>
                <w:sz w:val="32"/>
                <w:szCs w:val="32"/>
              </w:rPr>
            </w:rPrChange>
          </w:rPr>
          <w:delText>”</w:delText>
        </w:r>
      </w:del>
      <w:r w:rsidRPr="008F1964">
        <w:rPr>
          <w:rFonts w:ascii="Times New Roman" w:hAnsi="Times New Roman" w:cs="Times New Roman"/>
          <w:color w:val="000000"/>
          <w:rPrChange w:id="55" w:author="Lauren Delaronde" w:date="2014-03-10T12:48:00Z">
            <w:rPr>
              <w:rFonts w:ascii="Times New Roman" w:hAnsi="Times New Roman" w:cs="Times New Roman"/>
              <w:color w:val="000000"/>
              <w:sz w:val="32"/>
              <w:szCs w:val="32"/>
            </w:rPr>
          </w:rPrChange>
        </w:rPr>
        <w:t xml:space="preserve"> For Rabelais, </w:t>
      </w:r>
      <w:proofErr w:type="spellStart"/>
      <w:r w:rsidRPr="008F1964">
        <w:rPr>
          <w:rFonts w:ascii="Times New Roman" w:hAnsi="Times New Roman" w:cs="Times New Roman"/>
          <w:color w:val="000000"/>
          <w:rPrChange w:id="56" w:author="Lauren Delaronde" w:date="2014-03-10T12:48:00Z">
            <w:rPr>
              <w:rFonts w:ascii="Times New Roman" w:hAnsi="Times New Roman" w:cs="Times New Roman"/>
              <w:color w:val="000000"/>
              <w:sz w:val="32"/>
              <w:szCs w:val="32"/>
            </w:rPr>
          </w:rPrChange>
        </w:rPr>
        <w:t>Bakhtin</w:t>
      </w:r>
      <w:proofErr w:type="spellEnd"/>
      <w:r w:rsidRPr="008F1964">
        <w:rPr>
          <w:rFonts w:ascii="Times New Roman" w:hAnsi="Times New Roman" w:cs="Times New Roman"/>
          <w:color w:val="000000"/>
          <w:rPrChange w:id="57" w:author="Lauren Delaronde" w:date="2014-03-10T12:48:00Z">
            <w:rPr>
              <w:rFonts w:ascii="Times New Roman" w:hAnsi="Times New Roman" w:cs="Times New Roman"/>
              <w:color w:val="000000"/>
              <w:sz w:val="32"/>
              <w:szCs w:val="32"/>
            </w:rPr>
          </w:rPrChange>
        </w:rPr>
        <w:t xml:space="preserve"> invented the genre </w:t>
      </w:r>
      <w:ins w:id="58" w:author="Lauren Delaronde" w:date="2014-06-01T11:32:00Z">
        <w:r w:rsidR="002504BA">
          <w:rPr>
            <w:rFonts w:ascii="Times New Roman" w:hAnsi="Times New Roman" w:cs="Times New Roman"/>
            <w:color w:val="000000"/>
          </w:rPr>
          <w:t>‘</w:t>
        </w:r>
      </w:ins>
      <w:del w:id="59" w:author="Lauren Delaronde" w:date="2014-06-01T11:32:00Z">
        <w:r w:rsidRPr="008F1964" w:rsidDel="002504BA">
          <w:rPr>
            <w:rFonts w:ascii="Times New Roman" w:hAnsi="Times New Roman" w:cs="Times New Roman"/>
            <w:color w:val="000000"/>
            <w:rPrChange w:id="60" w:author="Lauren Delaronde" w:date="2014-03-10T12:48:00Z">
              <w:rPr>
                <w:rFonts w:ascii="Times New Roman" w:hAnsi="Times New Roman" w:cs="Times New Roman"/>
                <w:color w:val="000000"/>
                <w:sz w:val="32"/>
                <w:szCs w:val="32"/>
              </w:rPr>
            </w:rPrChange>
          </w:rPr>
          <w:delText>“</w:delText>
        </w:r>
      </w:del>
      <w:r w:rsidRPr="008F1964">
        <w:rPr>
          <w:rFonts w:ascii="Times New Roman" w:hAnsi="Times New Roman" w:cs="Times New Roman"/>
          <w:color w:val="000000"/>
          <w:rPrChange w:id="61" w:author="Lauren Delaronde" w:date="2014-03-10T12:48:00Z">
            <w:rPr>
              <w:rFonts w:ascii="Times New Roman" w:hAnsi="Times New Roman" w:cs="Times New Roman"/>
              <w:color w:val="000000"/>
              <w:sz w:val="32"/>
              <w:szCs w:val="32"/>
            </w:rPr>
          </w:rPrChange>
        </w:rPr>
        <w:t>grotesque realism,</w:t>
      </w:r>
      <w:ins w:id="62" w:author="Lauren Delaronde" w:date="2014-06-01T11:32:00Z">
        <w:r w:rsidR="002504BA">
          <w:rPr>
            <w:rFonts w:ascii="Times New Roman" w:hAnsi="Times New Roman" w:cs="Times New Roman"/>
            <w:color w:val="000000"/>
          </w:rPr>
          <w:t>’</w:t>
        </w:r>
      </w:ins>
      <w:del w:id="63" w:author="Lauren Delaronde" w:date="2014-06-01T11:32:00Z">
        <w:r w:rsidRPr="008F1964" w:rsidDel="002504BA">
          <w:rPr>
            <w:rFonts w:ascii="Times New Roman" w:hAnsi="Times New Roman" w:cs="Times New Roman"/>
            <w:color w:val="000000"/>
            <w:rPrChange w:id="64" w:author="Lauren Delaronde" w:date="2014-03-10T12:48:00Z">
              <w:rPr>
                <w:rFonts w:ascii="Times New Roman" w:hAnsi="Times New Roman" w:cs="Times New Roman"/>
                <w:color w:val="000000"/>
                <w:sz w:val="32"/>
                <w:szCs w:val="32"/>
              </w:rPr>
            </w:rPrChange>
          </w:rPr>
          <w:delText>”</w:delText>
        </w:r>
      </w:del>
      <w:r w:rsidRPr="008F1964">
        <w:rPr>
          <w:rFonts w:ascii="Times New Roman" w:hAnsi="Times New Roman" w:cs="Times New Roman"/>
          <w:color w:val="000000"/>
          <w:rPrChange w:id="65" w:author="Lauren Delaronde" w:date="2014-03-10T12:48:00Z">
            <w:rPr>
              <w:rFonts w:ascii="Times New Roman" w:hAnsi="Times New Roman" w:cs="Times New Roman"/>
              <w:color w:val="000000"/>
              <w:sz w:val="32"/>
              <w:szCs w:val="32"/>
            </w:rPr>
          </w:rPrChange>
        </w:rPr>
        <w:t xml:space="preserve"> proposing that the carnival and the related </w:t>
      </w:r>
      <w:ins w:id="66" w:author="Lauren Delaronde" w:date="2014-06-01T11:32:00Z">
        <w:r w:rsidR="002504BA">
          <w:rPr>
            <w:rFonts w:ascii="Times New Roman" w:hAnsi="Times New Roman" w:cs="Times New Roman"/>
            <w:color w:val="000000"/>
          </w:rPr>
          <w:t>‘</w:t>
        </w:r>
      </w:ins>
      <w:proofErr w:type="spellStart"/>
      <w:del w:id="67" w:author="Lauren Delaronde" w:date="2014-06-01T11:32:00Z">
        <w:r w:rsidRPr="008F1964" w:rsidDel="002504BA">
          <w:rPr>
            <w:rFonts w:ascii="Times New Roman" w:hAnsi="Times New Roman" w:cs="Times New Roman"/>
            <w:color w:val="000000"/>
            <w:rPrChange w:id="68" w:author="Lauren Delaronde" w:date="2014-03-10T12:48:00Z">
              <w:rPr>
                <w:rFonts w:ascii="Times New Roman" w:hAnsi="Times New Roman" w:cs="Times New Roman"/>
                <w:color w:val="000000"/>
                <w:sz w:val="32"/>
                <w:szCs w:val="32"/>
              </w:rPr>
            </w:rPrChange>
          </w:rPr>
          <w:delText>“</w:delText>
        </w:r>
      </w:del>
      <w:r w:rsidRPr="008F1964">
        <w:rPr>
          <w:rFonts w:ascii="Times New Roman" w:hAnsi="Times New Roman" w:cs="Times New Roman"/>
          <w:color w:val="000000"/>
          <w:rPrChange w:id="69" w:author="Lauren Delaronde" w:date="2014-03-10T12:48:00Z">
            <w:rPr>
              <w:rFonts w:ascii="Times New Roman" w:hAnsi="Times New Roman" w:cs="Times New Roman"/>
              <w:color w:val="000000"/>
              <w:sz w:val="32"/>
              <w:szCs w:val="32"/>
            </w:rPr>
          </w:rPrChange>
        </w:rPr>
        <w:t>carnivalesque</w:t>
      </w:r>
      <w:proofErr w:type="spellEnd"/>
      <w:ins w:id="70" w:author="Lauren Delaronde" w:date="2014-06-01T11:32:00Z">
        <w:r w:rsidR="002504BA">
          <w:rPr>
            <w:rFonts w:ascii="Times New Roman" w:hAnsi="Times New Roman" w:cs="Times New Roman"/>
            <w:color w:val="000000"/>
          </w:rPr>
          <w:t>’</w:t>
        </w:r>
      </w:ins>
      <w:del w:id="71" w:author="Lauren Delaronde" w:date="2014-06-01T11:32:00Z">
        <w:r w:rsidRPr="008F1964" w:rsidDel="002504BA">
          <w:rPr>
            <w:rFonts w:ascii="Times New Roman" w:hAnsi="Times New Roman" w:cs="Times New Roman"/>
            <w:color w:val="000000"/>
            <w:rPrChange w:id="72" w:author="Lauren Delaronde" w:date="2014-03-10T12:48:00Z">
              <w:rPr>
                <w:rFonts w:ascii="Times New Roman" w:hAnsi="Times New Roman" w:cs="Times New Roman"/>
                <w:color w:val="000000"/>
                <w:sz w:val="32"/>
                <w:szCs w:val="32"/>
              </w:rPr>
            </w:rPrChange>
          </w:rPr>
          <w:delText>”</w:delText>
        </w:r>
      </w:del>
      <w:r w:rsidRPr="008F1964">
        <w:rPr>
          <w:rFonts w:ascii="Times New Roman" w:hAnsi="Times New Roman" w:cs="Times New Roman"/>
          <w:color w:val="000000"/>
          <w:rPrChange w:id="73" w:author="Lauren Delaronde" w:date="2014-03-10T12:48:00Z">
            <w:rPr>
              <w:rFonts w:ascii="Times New Roman" w:hAnsi="Times New Roman" w:cs="Times New Roman"/>
              <w:color w:val="000000"/>
              <w:sz w:val="32"/>
              <w:szCs w:val="32"/>
            </w:rPr>
          </w:rPrChange>
        </w:rPr>
        <w:t xml:space="preserve"> were vital cultural institutions. About Dostoevsky, </w:t>
      </w:r>
      <w:proofErr w:type="spellStart"/>
      <w:r w:rsidRPr="008F1964">
        <w:rPr>
          <w:rFonts w:ascii="Times New Roman" w:hAnsi="Times New Roman" w:cs="Times New Roman"/>
          <w:color w:val="000000"/>
          <w:rPrChange w:id="74" w:author="Lauren Delaronde" w:date="2014-03-10T12:48:00Z">
            <w:rPr>
              <w:rFonts w:ascii="Times New Roman" w:hAnsi="Times New Roman" w:cs="Times New Roman"/>
              <w:color w:val="000000"/>
              <w:sz w:val="32"/>
              <w:szCs w:val="32"/>
            </w:rPr>
          </w:rPrChange>
        </w:rPr>
        <w:t>Bakhtin</w:t>
      </w:r>
      <w:proofErr w:type="spellEnd"/>
      <w:r w:rsidRPr="008F1964">
        <w:rPr>
          <w:rFonts w:ascii="Times New Roman" w:hAnsi="Times New Roman" w:cs="Times New Roman"/>
          <w:color w:val="000000"/>
          <w:rPrChange w:id="75" w:author="Lauren Delaronde" w:date="2014-03-10T12:48:00Z">
            <w:rPr>
              <w:rFonts w:ascii="Times New Roman" w:hAnsi="Times New Roman" w:cs="Times New Roman"/>
              <w:color w:val="000000"/>
              <w:sz w:val="32"/>
              <w:szCs w:val="32"/>
            </w:rPr>
          </w:rPrChange>
        </w:rPr>
        <w:t xml:space="preserve"> stressed the </w:t>
      </w:r>
      <w:ins w:id="76" w:author="Lauren Delaronde" w:date="2014-06-01T11:32:00Z">
        <w:r w:rsidR="002504BA">
          <w:rPr>
            <w:rFonts w:ascii="Times New Roman" w:hAnsi="Times New Roman" w:cs="Times New Roman"/>
            <w:color w:val="000000"/>
          </w:rPr>
          <w:t>‘</w:t>
        </w:r>
      </w:ins>
      <w:proofErr w:type="spellStart"/>
      <w:del w:id="77" w:author="Lauren Delaronde" w:date="2014-06-01T11:32:00Z">
        <w:r w:rsidRPr="008F1964" w:rsidDel="002504BA">
          <w:rPr>
            <w:rFonts w:ascii="Times New Roman" w:hAnsi="Times New Roman" w:cs="Times New Roman"/>
            <w:color w:val="000000"/>
            <w:rPrChange w:id="78" w:author="Lauren Delaronde" w:date="2014-03-10T12:48:00Z">
              <w:rPr>
                <w:rFonts w:ascii="Times New Roman" w:hAnsi="Times New Roman" w:cs="Times New Roman"/>
                <w:color w:val="000000"/>
                <w:sz w:val="32"/>
                <w:szCs w:val="32"/>
              </w:rPr>
            </w:rPrChange>
          </w:rPr>
          <w:delText>“</w:delText>
        </w:r>
      </w:del>
      <w:r w:rsidRPr="008F1964">
        <w:rPr>
          <w:rFonts w:ascii="Times New Roman" w:hAnsi="Times New Roman" w:cs="Times New Roman"/>
          <w:color w:val="000000"/>
          <w:rPrChange w:id="79" w:author="Lauren Delaronde" w:date="2014-03-10T12:48:00Z">
            <w:rPr>
              <w:rFonts w:ascii="Times New Roman" w:hAnsi="Times New Roman" w:cs="Times New Roman"/>
              <w:color w:val="000000"/>
              <w:sz w:val="32"/>
              <w:szCs w:val="32"/>
            </w:rPr>
          </w:rPrChange>
        </w:rPr>
        <w:t>multivoicedness</w:t>
      </w:r>
      <w:proofErr w:type="spellEnd"/>
      <w:ins w:id="80" w:author="Lauren Delaronde" w:date="2014-06-01T11:32:00Z">
        <w:r w:rsidR="002504BA">
          <w:rPr>
            <w:rFonts w:ascii="Times New Roman" w:hAnsi="Times New Roman" w:cs="Times New Roman"/>
            <w:color w:val="000000"/>
          </w:rPr>
          <w:t>’</w:t>
        </w:r>
      </w:ins>
      <w:del w:id="81" w:author="Lauren Delaronde" w:date="2014-06-01T11:32:00Z">
        <w:r w:rsidRPr="008F1964" w:rsidDel="002504BA">
          <w:rPr>
            <w:rFonts w:ascii="Times New Roman" w:hAnsi="Times New Roman" w:cs="Times New Roman"/>
            <w:color w:val="000000"/>
            <w:rPrChange w:id="82" w:author="Lauren Delaronde" w:date="2014-03-10T12:48:00Z">
              <w:rPr>
                <w:rFonts w:ascii="Times New Roman" w:hAnsi="Times New Roman" w:cs="Times New Roman"/>
                <w:color w:val="000000"/>
                <w:sz w:val="32"/>
                <w:szCs w:val="32"/>
              </w:rPr>
            </w:rPrChange>
          </w:rPr>
          <w:delText>”</w:delText>
        </w:r>
      </w:del>
      <w:r w:rsidRPr="008F1964">
        <w:rPr>
          <w:rFonts w:ascii="Times New Roman" w:hAnsi="Times New Roman" w:cs="Times New Roman"/>
          <w:color w:val="000000"/>
          <w:rPrChange w:id="83" w:author="Lauren Delaronde" w:date="2014-03-10T12:48:00Z">
            <w:rPr>
              <w:rFonts w:ascii="Times New Roman" w:hAnsi="Times New Roman" w:cs="Times New Roman"/>
              <w:color w:val="000000"/>
              <w:sz w:val="32"/>
              <w:szCs w:val="32"/>
            </w:rPr>
          </w:rPrChange>
        </w:rPr>
        <w:t xml:space="preserve"> of the novels and their distinctive </w:t>
      </w:r>
      <w:ins w:id="84" w:author="Lauren Delaronde" w:date="2014-06-01T11:32:00Z">
        <w:r w:rsidR="002504BA">
          <w:rPr>
            <w:rFonts w:ascii="Times New Roman" w:hAnsi="Times New Roman" w:cs="Times New Roman"/>
            <w:color w:val="000000"/>
          </w:rPr>
          <w:t>‘</w:t>
        </w:r>
      </w:ins>
      <w:proofErr w:type="spellStart"/>
      <w:del w:id="85" w:author="Lauren Delaronde" w:date="2014-06-01T11:32:00Z">
        <w:r w:rsidRPr="008F1964" w:rsidDel="002504BA">
          <w:rPr>
            <w:rFonts w:ascii="Times New Roman" w:hAnsi="Times New Roman" w:cs="Times New Roman"/>
            <w:color w:val="000000"/>
            <w:rPrChange w:id="86" w:author="Lauren Delaronde" w:date="2014-03-10T12:48:00Z">
              <w:rPr>
                <w:rFonts w:ascii="Times New Roman" w:hAnsi="Times New Roman" w:cs="Times New Roman"/>
                <w:color w:val="000000"/>
                <w:sz w:val="32"/>
                <w:szCs w:val="32"/>
              </w:rPr>
            </w:rPrChange>
          </w:rPr>
          <w:delText>“</w:delText>
        </w:r>
      </w:del>
      <w:r w:rsidRPr="008F1964">
        <w:rPr>
          <w:rFonts w:ascii="Times New Roman" w:hAnsi="Times New Roman" w:cs="Times New Roman"/>
          <w:color w:val="000000"/>
          <w:rPrChange w:id="87" w:author="Lauren Delaronde" w:date="2014-03-10T12:48:00Z">
            <w:rPr>
              <w:rFonts w:ascii="Times New Roman" w:hAnsi="Times New Roman" w:cs="Times New Roman"/>
              <w:color w:val="000000"/>
              <w:sz w:val="32"/>
              <w:szCs w:val="32"/>
            </w:rPr>
          </w:rPrChange>
        </w:rPr>
        <w:t>unfinalizability</w:t>
      </w:r>
      <w:proofErr w:type="spellEnd"/>
      <w:r w:rsidRPr="008F1964">
        <w:rPr>
          <w:rFonts w:ascii="Times New Roman" w:hAnsi="Times New Roman" w:cs="Times New Roman"/>
          <w:color w:val="000000"/>
          <w:rPrChange w:id="88" w:author="Lauren Delaronde" w:date="2014-03-10T12:48:00Z">
            <w:rPr>
              <w:rFonts w:ascii="Times New Roman" w:hAnsi="Times New Roman" w:cs="Times New Roman"/>
              <w:color w:val="000000"/>
              <w:sz w:val="32"/>
              <w:szCs w:val="32"/>
            </w:rPr>
          </w:rPrChange>
        </w:rPr>
        <w:t>.</w:t>
      </w:r>
      <w:ins w:id="89" w:author="Lauren Delaronde" w:date="2014-06-01T11:32:00Z">
        <w:r w:rsidR="002504BA">
          <w:rPr>
            <w:rFonts w:ascii="Times New Roman" w:hAnsi="Times New Roman" w:cs="Times New Roman"/>
            <w:color w:val="000000"/>
          </w:rPr>
          <w:t>’</w:t>
        </w:r>
      </w:ins>
      <w:bookmarkStart w:id="90" w:name="_GoBack"/>
      <w:bookmarkEnd w:id="90"/>
      <w:del w:id="91" w:author="Lauren Delaronde" w:date="2014-06-01T11:32:00Z">
        <w:r w:rsidRPr="008F1964" w:rsidDel="002504BA">
          <w:rPr>
            <w:rFonts w:ascii="Times New Roman" w:hAnsi="Times New Roman" w:cs="Times New Roman"/>
            <w:color w:val="000000"/>
            <w:rPrChange w:id="92" w:author="Lauren Delaronde" w:date="2014-03-10T12:48:00Z">
              <w:rPr>
                <w:rFonts w:ascii="Times New Roman" w:hAnsi="Times New Roman" w:cs="Times New Roman"/>
                <w:color w:val="000000"/>
                <w:sz w:val="32"/>
                <w:szCs w:val="32"/>
              </w:rPr>
            </w:rPrChange>
          </w:rPr>
          <w:delText>”</w:delText>
        </w:r>
      </w:del>
      <w:r w:rsidRPr="008F1964">
        <w:rPr>
          <w:rFonts w:ascii="Times New Roman" w:hAnsi="Times New Roman" w:cs="Times New Roman"/>
          <w:color w:val="000000"/>
          <w:rPrChange w:id="93" w:author="Lauren Delaronde" w:date="2014-03-10T12:48:00Z">
            <w:rPr>
              <w:rFonts w:ascii="Times New Roman" w:hAnsi="Times New Roman" w:cs="Times New Roman"/>
              <w:color w:val="000000"/>
              <w:sz w:val="32"/>
              <w:szCs w:val="32"/>
            </w:rPr>
          </w:rPrChange>
        </w:rPr>
        <w:t xml:space="preserve"> Further explorations of genre, speech, and poetics followed. By the 1980s, after being translated into English and French, </w:t>
      </w:r>
      <w:proofErr w:type="spellStart"/>
      <w:r w:rsidRPr="008F1964">
        <w:rPr>
          <w:rFonts w:ascii="Times New Roman" w:hAnsi="Times New Roman" w:cs="Times New Roman"/>
          <w:color w:val="000000"/>
          <w:rPrChange w:id="94" w:author="Lauren Delaronde" w:date="2014-03-10T12:48:00Z">
            <w:rPr>
              <w:rFonts w:ascii="Times New Roman" w:hAnsi="Times New Roman" w:cs="Times New Roman"/>
              <w:color w:val="000000"/>
              <w:sz w:val="32"/>
              <w:szCs w:val="32"/>
            </w:rPr>
          </w:rPrChange>
        </w:rPr>
        <w:t>Bakhtin</w:t>
      </w:r>
      <w:proofErr w:type="spellEnd"/>
      <w:r w:rsidRPr="008F1964">
        <w:rPr>
          <w:rFonts w:ascii="Times New Roman" w:hAnsi="Times New Roman" w:cs="Times New Roman"/>
          <w:color w:val="000000"/>
          <w:rPrChange w:id="95" w:author="Lauren Delaronde" w:date="2014-03-10T12:48:00Z">
            <w:rPr>
              <w:rFonts w:ascii="Times New Roman" w:hAnsi="Times New Roman" w:cs="Times New Roman"/>
              <w:color w:val="000000"/>
              <w:sz w:val="32"/>
              <w:szCs w:val="32"/>
            </w:rPr>
          </w:rPrChange>
        </w:rPr>
        <w:t xml:space="preserve"> was acknowledged as one of the great twentieth</w:t>
      </w:r>
      <w:ins w:id="96" w:author="Lauren Delaronde" w:date="2014-03-10T12:44:00Z">
        <w:r w:rsidR="00CA5EFD" w:rsidRPr="008F1964">
          <w:rPr>
            <w:rFonts w:ascii="Times New Roman" w:hAnsi="Times New Roman" w:cs="Times New Roman"/>
            <w:color w:val="000000"/>
            <w:rPrChange w:id="97" w:author="Lauren Delaronde" w:date="2014-03-10T12:48:00Z">
              <w:rPr>
                <w:rFonts w:ascii="Times New Roman" w:hAnsi="Times New Roman" w:cs="Times New Roman"/>
                <w:color w:val="000000"/>
                <w:sz w:val="32"/>
                <w:szCs w:val="32"/>
              </w:rPr>
            </w:rPrChange>
          </w:rPr>
          <w:t>-</w:t>
        </w:r>
      </w:ins>
      <w:del w:id="98" w:author="Lauren Delaronde" w:date="2014-03-10T12:44:00Z">
        <w:r w:rsidRPr="008F1964" w:rsidDel="00CA5EFD">
          <w:rPr>
            <w:rFonts w:ascii="Times New Roman" w:hAnsi="Times New Roman" w:cs="Times New Roman"/>
            <w:color w:val="000000"/>
            <w:rPrChange w:id="99" w:author="Lauren Delaronde" w:date="2014-03-10T12:48:00Z">
              <w:rPr>
                <w:rFonts w:ascii="Times New Roman" w:hAnsi="Times New Roman" w:cs="Times New Roman"/>
                <w:color w:val="000000"/>
                <w:sz w:val="32"/>
                <w:szCs w:val="32"/>
              </w:rPr>
            </w:rPrChange>
          </w:rPr>
          <w:delText xml:space="preserve"> </w:delText>
        </w:r>
      </w:del>
      <w:r w:rsidRPr="008F1964">
        <w:rPr>
          <w:rFonts w:ascii="Times New Roman" w:hAnsi="Times New Roman" w:cs="Times New Roman"/>
          <w:color w:val="000000"/>
          <w:rPrChange w:id="100" w:author="Lauren Delaronde" w:date="2014-03-10T12:48:00Z">
            <w:rPr>
              <w:rFonts w:ascii="Times New Roman" w:hAnsi="Times New Roman" w:cs="Times New Roman"/>
              <w:color w:val="000000"/>
              <w:sz w:val="32"/>
              <w:szCs w:val="32"/>
            </w:rPr>
          </w:rPrChange>
        </w:rPr>
        <w:t>century literary theorists.</w:t>
      </w:r>
    </w:p>
    <w:p w:rsidR="00BE6550" w:rsidRPr="00BE6550" w:rsidRDefault="00BE6550" w:rsidP="00BE6550">
      <w:pPr>
        <w:rPr>
          <w:rFonts w:ascii="Times" w:eastAsia="Times New Roman" w:hAnsi="Times" w:cs="Times New Roman"/>
          <w:sz w:val="20"/>
          <w:szCs w:val="20"/>
        </w:rPr>
      </w:pPr>
    </w:p>
    <w:p w:rsidR="00BE6550" w:rsidRPr="00BE6550" w:rsidRDefault="00BE6550" w:rsidP="00BE6550">
      <w:pPr>
        <w:rPr>
          <w:rFonts w:ascii="Times" w:hAnsi="Times" w:cs="Times New Roman"/>
          <w:sz w:val="20"/>
          <w:szCs w:val="20"/>
        </w:rPr>
      </w:pPr>
      <w:r w:rsidRPr="00BE6550">
        <w:rPr>
          <w:rFonts w:ascii="Times New Roman" w:hAnsi="Times New Roman" w:cs="Times New Roman"/>
          <w:color w:val="000000"/>
          <w:sz w:val="32"/>
          <w:szCs w:val="32"/>
        </w:rPr>
        <w:t xml:space="preserve">Bibliography: Clark, Katerina and Michael </w:t>
      </w:r>
      <w:proofErr w:type="spellStart"/>
      <w:r w:rsidRPr="00BE6550">
        <w:rPr>
          <w:rFonts w:ascii="Times New Roman" w:hAnsi="Times New Roman" w:cs="Times New Roman"/>
          <w:color w:val="000000"/>
          <w:sz w:val="32"/>
          <w:szCs w:val="32"/>
        </w:rPr>
        <w:t>Holquist</w:t>
      </w:r>
      <w:proofErr w:type="spellEnd"/>
      <w:r w:rsidRPr="00BE6550">
        <w:rPr>
          <w:rFonts w:ascii="Times New Roman" w:hAnsi="Times New Roman" w:cs="Times New Roman"/>
          <w:color w:val="000000"/>
          <w:sz w:val="32"/>
          <w:szCs w:val="32"/>
        </w:rPr>
        <w:t xml:space="preserve">, </w:t>
      </w:r>
      <w:r w:rsidRPr="00BE6550">
        <w:rPr>
          <w:rFonts w:ascii="Times New Roman" w:hAnsi="Times New Roman" w:cs="Times New Roman"/>
          <w:i/>
          <w:iCs/>
          <w:color w:val="000000"/>
          <w:sz w:val="32"/>
          <w:szCs w:val="32"/>
        </w:rPr>
        <w:t xml:space="preserve">Mikhail </w:t>
      </w:r>
      <w:proofErr w:type="spellStart"/>
      <w:r w:rsidRPr="00BE6550">
        <w:rPr>
          <w:rFonts w:ascii="Times New Roman" w:hAnsi="Times New Roman" w:cs="Times New Roman"/>
          <w:i/>
          <w:iCs/>
          <w:color w:val="000000"/>
          <w:sz w:val="32"/>
          <w:szCs w:val="32"/>
        </w:rPr>
        <w:t>Bakhtin</w:t>
      </w:r>
      <w:proofErr w:type="spellEnd"/>
      <w:r w:rsidRPr="00BE6550">
        <w:rPr>
          <w:rFonts w:ascii="Times New Roman" w:hAnsi="Times New Roman" w:cs="Times New Roman"/>
          <w:i/>
          <w:iCs/>
          <w:color w:val="000000"/>
          <w:sz w:val="32"/>
          <w:szCs w:val="32"/>
        </w:rPr>
        <w:t xml:space="preserve"> </w:t>
      </w:r>
      <w:r w:rsidRPr="00BE6550">
        <w:rPr>
          <w:rFonts w:ascii="Times New Roman" w:hAnsi="Times New Roman" w:cs="Times New Roman"/>
          <w:color w:val="000000"/>
          <w:sz w:val="32"/>
          <w:szCs w:val="32"/>
        </w:rPr>
        <w:t>(Cambridge: Harvard University Press, 1984).</w:t>
      </w:r>
    </w:p>
    <w:p w:rsidR="00BE6550" w:rsidRPr="00BE6550" w:rsidRDefault="00BE6550" w:rsidP="00BE6550">
      <w:pPr>
        <w:rPr>
          <w:rFonts w:ascii="Times" w:eastAsia="Times New Roman" w:hAnsi="Times" w:cs="Times New Roman"/>
          <w:sz w:val="20"/>
          <w:szCs w:val="20"/>
        </w:rPr>
      </w:pPr>
    </w:p>
    <w:p w:rsidR="00BE6550" w:rsidRPr="00BE6550" w:rsidRDefault="00BE6550" w:rsidP="00BE6550">
      <w:pPr>
        <w:rPr>
          <w:rFonts w:ascii="Times" w:hAnsi="Times" w:cs="Times New Roman"/>
          <w:sz w:val="20"/>
          <w:szCs w:val="20"/>
        </w:rPr>
      </w:pPr>
      <w:r w:rsidRPr="00BE6550">
        <w:rPr>
          <w:rFonts w:ascii="Times New Roman" w:hAnsi="Times New Roman" w:cs="Times New Roman"/>
          <w:color w:val="000000"/>
          <w:sz w:val="32"/>
          <w:szCs w:val="32"/>
        </w:rPr>
        <w:t xml:space="preserve">Brittany </w:t>
      </w:r>
      <w:proofErr w:type="spellStart"/>
      <w:r w:rsidRPr="00BE6550">
        <w:rPr>
          <w:rFonts w:ascii="Times New Roman" w:hAnsi="Times New Roman" w:cs="Times New Roman"/>
          <w:color w:val="000000"/>
          <w:sz w:val="32"/>
          <w:szCs w:val="32"/>
        </w:rPr>
        <w:t>Pheiffer</w:t>
      </w:r>
      <w:proofErr w:type="spellEnd"/>
    </w:p>
    <w:p w:rsidR="00BE6550" w:rsidRPr="00BE6550" w:rsidRDefault="00BE6550" w:rsidP="00BE6550">
      <w:pPr>
        <w:rPr>
          <w:rFonts w:ascii="Times" w:hAnsi="Times" w:cs="Times New Roman"/>
          <w:sz w:val="20"/>
          <w:szCs w:val="20"/>
        </w:rPr>
      </w:pPr>
      <w:r w:rsidRPr="00BE6550">
        <w:rPr>
          <w:rFonts w:ascii="Times New Roman" w:hAnsi="Times New Roman" w:cs="Times New Roman"/>
          <w:color w:val="000000"/>
          <w:sz w:val="32"/>
          <w:szCs w:val="32"/>
        </w:rPr>
        <w:t>Columbia University</w:t>
      </w:r>
    </w:p>
    <w:p w:rsidR="00F27B3D" w:rsidRDefault="00F27B3D"/>
    <w:sectPr w:rsidR="00F27B3D" w:rsidSect="00F27B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550"/>
    <w:rsid w:val="002504BA"/>
    <w:rsid w:val="008F1964"/>
    <w:rsid w:val="00BE6550"/>
    <w:rsid w:val="00C23F35"/>
    <w:rsid w:val="00CA5EFD"/>
    <w:rsid w:val="00F27B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6550"/>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8F1964"/>
    <w:rPr>
      <w:rFonts w:ascii="Tahoma" w:hAnsi="Tahoma" w:cs="Tahoma"/>
      <w:sz w:val="16"/>
      <w:szCs w:val="16"/>
    </w:rPr>
  </w:style>
  <w:style w:type="character" w:customStyle="1" w:styleId="BalloonTextChar">
    <w:name w:val="Balloon Text Char"/>
    <w:basedOn w:val="DefaultParagraphFont"/>
    <w:link w:val="BalloonText"/>
    <w:uiPriority w:val="99"/>
    <w:semiHidden/>
    <w:rsid w:val="008F19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6550"/>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8F1964"/>
    <w:rPr>
      <w:rFonts w:ascii="Tahoma" w:hAnsi="Tahoma" w:cs="Tahoma"/>
      <w:sz w:val="16"/>
      <w:szCs w:val="16"/>
    </w:rPr>
  </w:style>
  <w:style w:type="character" w:customStyle="1" w:styleId="BalloonTextChar">
    <w:name w:val="Balloon Text Char"/>
    <w:basedOn w:val="DefaultParagraphFont"/>
    <w:link w:val="BalloonText"/>
    <w:uiPriority w:val="99"/>
    <w:semiHidden/>
    <w:rsid w:val="008F19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03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Utah</Company>
  <LinksUpToDate>false</LinksUpToDate>
  <CharactersWithSpaces>1627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Pecora</dc:creator>
  <cp:lastModifiedBy>Lauren Delaronde</cp:lastModifiedBy>
  <cp:revision>6</cp:revision>
  <dcterms:created xsi:type="dcterms:W3CDTF">2014-03-10T19:40:00Z</dcterms:created>
  <dcterms:modified xsi:type="dcterms:W3CDTF">2014-06-01T18:32:00Z</dcterms:modified>
</cp:coreProperties>
</file>