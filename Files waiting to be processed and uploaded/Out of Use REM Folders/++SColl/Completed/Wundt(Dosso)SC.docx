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3B57F" w14:textId="77777777"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b/>
          <w:bCs/>
          <w:sz w:val="24"/>
          <w:szCs w:val="24"/>
        </w:rPr>
        <w:t>Wundt</w:t>
      </w:r>
      <w:r w:rsidR="003819EA" w:rsidRPr="00A55DE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3819EA"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Wilhelm </w:t>
      </w:r>
      <w:r w:rsidR="003819EA" w:rsidRPr="00A55DE8">
        <w:rPr>
          <w:rFonts w:ascii="Times New Roman" w:hAnsi="Times New Roman" w:cs="Times New Roman"/>
          <w:b/>
          <w:sz w:val="24"/>
          <w:szCs w:val="24"/>
        </w:rPr>
        <w:t>(1832-1920)</w:t>
      </w:r>
    </w:p>
    <w:p w14:paraId="7A96739E" w14:textId="77777777"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Wilhelm </w:t>
      </w:r>
      <w:r w:rsidR="003819EA" w:rsidRPr="00A55DE8">
        <w:rPr>
          <w:rFonts w:ascii="Times New Roman" w:hAnsi="Times New Roman" w:cs="Times New Roman"/>
          <w:bCs/>
          <w:sz w:val="24"/>
          <w:szCs w:val="24"/>
        </w:rPr>
        <w:t>Maximilian</w:t>
      </w:r>
      <w:r w:rsidR="003819EA"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Wundt</w:t>
      </w:r>
      <w:r w:rsidR="00354505" w:rsidRPr="00A55DE8">
        <w:rPr>
          <w:rFonts w:ascii="Times New Roman" w:hAnsi="Times New Roman" w:cs="Times New Roman"/>
          <w:sz w:val="24"/>
          <w:szCs w:val="24"/>
        </w:rPr>
        <w:t>, born in Neckarau (now Mannheim, Baden-Württemberg)</w:t>
      </w:r>
      <w:r w:rsidR="00D36520" w:rsidRPr="00A55DE8">
        <w:rPr>
          <w:rFonts w:ascii="Times New Roman" w:hAnsi="Times New Roman" w:cs="Times New Roman"/>
          <w:sz w:val="24"/>
          <w:szCs w:val="24"/>
        </w:rPr>
        <w:t xml:space="preserve">, </w:t>
      </w:r>
      <w:r w:rsidRPr="00A55DE8">
        <w:rPr>
          <w:rFonts w:ascii="Times New Roman" w:hAnsi="Times New Roman" w:cs="Times New Roman"/>
          <w:sz w:val="24"/>
          <w:szCs w:val="24"/>
        </w:rPr>
        <w:t>was a German scientist who pioneered the field of experimental psychology</w:t>
      </w:r>
      <w:r w:rsidR="00C27429">
        <w:rPr>
          <w:rFonts w:ascii="Times New Roman" w:hAnsi="Times New Roman" w:cs="Times New Roman"/>
          <w:sz w:val="24"/>
          <w:szCs w:val="24"/>
        </w:rPr>
        <w:t>. His best</w:t>
      </w:r>
      <w:ins w:id="0" w:author="Samuel Coll" w:date="2014-03-25T15:26:00Z">
        <w:r w:rsidR="005D380C">
          <w:rPr>
            <w:rFonts w:ascii="Times New Roman" w:hAnsi="Times New Roman" w:cs="Times New Roman"/>
            <w:sz w:val="24"/>
            <w:szCs w:val="24"/>
          </w:rPr>
          <w:t>-</w:t>
        </w:r>
      </w:ins>
      <w:del w:id="1" w:author="Samuel Coll" w:date="2014-03-25T15:26:00Z">
        <w:r w:rsidR="00C27429" w:rsidDel="005D380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C27429">
        <w:rPr>
          <w:rFonts w:ascii="Times New Roman" w:hAnsi="Times New Roman" w:cs="Times New Roman"/>
          <w:sz w:val="24"/>
          <w:szCs w:val="24"/>
        </w:rPr>
        <w:t xml:space="preserve">known 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work, </w:t>
      </w:r>
      <w:r w:rsidR="00C27429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Grundzüge der physiologischen Psychologie </w:t>
      </w:r>
      <w:r w:rsidR="00C27429" w:rsidRPr="00A55DE8">
        <w:rPr>
          <w:rFonts w:ascii="Times New Roman" w:hAnsi="Times New Roman" w:cs="Times New Roman"/>
          <w:sz w:val="24"/>
          <w:szCs w:val="24"/>
        </w:rPr>
        <w:t>(</w:t>
      </w:r>
      <w:r w:rsidR="00C27429" w:rsidRPr="00A55DE8">
        <w:rPr>
          <w:rFonts w:ascii="Times New Roman" w:hAnsi="Times New Roman" w:cs="Times New Roman"/>
          <w:i/>
          <w:sz w:val="24"/>
          <w:szCs w:val="24"/>
        </w:rPr>
        <w:t>Principles of Physiological Psychology</w:t>
      </w:r>
      <w:r w:rsidR="00C27429" w:rsidRPr="00A55DE8">
        <w:rPr>
          <w:rFonts w:ascii="Times New Roman" w:hAnsi="Times New Roman" w:cs="Times New Roman"/>
          <w:sz w:val="24"/>
          <w:szCs w:val="24"/>
        </w:rPr>
        <w:t>), published in two volumes</w:t>
      </w:r>
      <w:r w:rsidR="00C27429">
        <w:rPr>
          <w:rFonts w:ascii="Times New Roman" w:hAnsi="Times New Roman" w:cs="Times New Roman"/>
          <w:sz w:val="24"/>
          <w:szCs w:val="24"/>
        </w:rPr>
        <w:t xml:space="preserve"> (volume one 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in 1873 and </w:t>
      </w:r>
      <w:r w:rsidR="00C27429">
        <w:rPr>
          <w:rFonts w:ascii="Times New Roman" w:hAnsi="Times New Roman" w:cs="Times New Roman"/>
          <w:sz w:val="24"/>
          <w:szCs w:val="24"/>
        </w:rPr>
        <w:t>volume two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 in 1874</w:t>
      </w:r>
      <w:r w:rsidR="00C27429">
        <w:rPr>
          <w:rFonts w:ascii="Times New Roman" w:hAnsi="Times New Roman" w:cs="Times New Roman"/>
          <w:sz w:val="24"/>
          <w:szCs w:val="24"/>
        </w:rPr>
        <w:t xml:space="preserve">), is </w:t>
      </w:r>
      <w:r w:rsidR="00C27429" w:rsidRPr="00A55DE8">
        <w:rPr>
          <w:rFonts w:ascii="Times New Roman" w:hAnsi="Times New Roman" w:cs="Times New Roman"/>
          <w:sz w:val="24"/>
          <w:szCs w:val="24"/>
        </w:rPr>
        <w:t>the first work to introduce the study of mental processes</w:t>
      </w:r>
      <w:ins w:id="2" w:author="Samuel Coll" w:date="2014-03-25T15:26:00Z">
        <w:r w:rsidR="005D380C">
          <w:rPr>
            <w:rFonts w:ascii="Times New Roman" w:hAnsi="Times New Roman" w:cs="Times New Roman"/>
            <w:sz w:val="24"/>
            <w:szCs w:val="24"/>
          </w:rPr>
          <w:t>—</w:t>
        </w:r>
      </w:ins>
      <w:del w:id="3" w:author="Samuel Coll" w:date="2014-03-25T15:26:00Z">
        <w:r w:rsidR="00C27429" w:rsidRPr="00A55DE8" w:rsidDel="005D380C">
          <w:rPr>
            <w:rFonts w:ascii="Times New Roman" w:hAnsi="Times New Roman" w:cs="Times New Roman"/>
            <w:sz w:val="24"/>
            <w:szCs w:val="24"/>
          </w:rPr>
          <w:delText xml:space="preserve"> - </w:delText>
        </w:r>
      </w:del>
      <w:r w:rsidR="00C27429" w:rsidRPr="00A55DE8">
        <w:rPr>
          <w:rFonts w:ascii="Times New Roman" w:hAnsi="Times New Roman" w:cs="Times New Roman"/>
          <w:sz w:val="24"/>
          <w:szCs w:val="24"/>
        </w:rPr>
        <w:t>psychology</w:t>
      </w:r>
      <w:ins w:id="4" w:author="Samuel Coll" w:date="2014-03-25T15:26:00Z">
        <w:r w:rsidR="005D380C">
          <w:rPr>
            <w:rFonts w:ascii="Times New Roman" w:hAnsi="Times New Roman" w:cs="Times New Roman"/>
            <w:sz w:val="24"/>
            <w:szCs w:val="24"/>
          </w:rPr>
          <w:t>—a</w:t>
        </w:r>
      </w:ins>
      <w:del w:id="5" w:author="Samuel Coll" w:date="2014-03-25T15:26:00Z">
        <w:r w:rsidR="00C27429" w:rsidRPr="00A55DE8" w:rsidDel="005D380C">
          <w:rPr>
            <w:rFonts w:ascii="Times New Roman" w:hAnsi="Times New Roman" w:cs="Times New Roman"/>
            <w:sz w:val="24"/>
            <w:szCs w:val="24"/>
          </w:rPr>
          <w:delText xml:space="preserve"> - a</w:delText>
        </w:r>
      </w:del>
      <w:r w:rsidR="00C27429" w:rsidRPr="00A55DE8">
        <w:rPr>
          <w:rFonts w:ascii="Times New Roman" w:hAnsi="Times New Roman" w:cs="Times New Roman"/>
          <w:sz w:val="24"/>
          <w:szCs w:val="24"/>
        </w:rPr>
        <w:t>s a new and distinct science</w:t>
      </w:r>
      <w:r w:rsidR="001C1993">
        <w:rPr>
          <w:rFonts w:ascii="Times New Roman" w:hAnsi="Times New Roman" w:cs="Times New Roman"/>
          <w:sz w:val="24"/>
          <w:szCs w:val="24"/>
        </w:rPr>
        <w:t xml:space="preserve">. Moreover, Wundt </w:t>
      </w:r>
      <w:r w:rsidR="00FF1CB6">
        <w:rPr>
          <w:rFonts w:ascii="Times New Roman" w:hAnsi="Times New Roman" w:cs="Times New Roman"/>
          <w:sz w:val="24"/>
          <w:szCs w:val="24"/>
        </w:rPr>
        <w:t xml:space="preserve">was the first to </w:t>
      </w:r>
      <w:r w:rsidR="00751059">
        <w:rPr>
          <w:rFonts w:ascii="Times New Roman" w:hAnsi="Times New Roman" w:cs="Times New Roman"/>
          <w:sz w:val="24"/>
          <w:szCs w:val="24"/>
        </w:rPr>
        <w:t xml:space="preserve">build </w:t>
      </w:r>
      <w:r w:rsidR="00FF1CB6">
        <w:rPr>
          <w:rFonts w:ascii="Times New Roman" w:hAnsi="Times New Roman" w:cs="Times New Roman"/>
          <w:sz w:val="24"/>
          <w:szCs w:val="24"/>
        </w:rPr>
        <w:t xml:space="preserve">a </w:t>
      </w:r>
      <w:r w:rsidR="00C27429" w:rsidRPr="00A55DE8">
        <w:rPr>
          <w:rFonts w:ascii="Times New Roman" w:hAnsi="Times New Roman" w:cs="Times New Roman"/>
          <w:sz w:val="24"/>
          <w:szCs w:val="24"/>
        </w:rPr>
        <w:t>laboratory for psychological research</w:t>
      </w:r>
      <w:r w:rsidR="00FF1CB6">
        <w:rPr>
          <w:rFonts w:ascii="Times New Roman" w:hAnsi="Times New Roman" w:cs="Times New Roman"/>
          <w:sz w:val="24"/>
          <w:szCs w:val="24"/>
        </w:rPr>
        <w:t>, launched</w:t>
      </w:r>
      <w:r w:rsidR="00C27429" w:rsidRPr="00C27429">
        <w:rPr>
          <w:rFonts w:ascii="Times New Roman" w:hAnsi="Times New Roman" w:cs="Times New Roman"/>
          <w:sz w:val="24"/>
          <w:szCs w:val="24"/>
        </w:rPr>
        <w:t xml:space="preserve"> </w:t>
      </w:r>
      <w:r w:rsidR="00C27429">
        <w:rPr>
          <w:rFonts w:ascii="Times New Roman" w:hAnsi="Times New Roman" w:cs="Times New Roman"/>
          <w:sz w:val="24"/>
          <w:szCs w:val="24"/>
        </w:rPr>
        <w:t>a</w:t>
      </w:r>
      <w:r w:rsidR="00C27429" w:rsidRPr="00A55DE8">
        <w:rPr>
          <w:rFonts w:ascii="Times New Roman" w:hAnsi="Times New Roman" w:cs="Times New Roman"/>
          <w:sz w:val="24"/>
          <w:szCs w:val="24"/>
        </w:rPr>
        <w:t>t the University of Leipzig in 1879</w:t>
      </w:r>
      <w:r w:rsidR="00C27429">
        <w:rPr>
          <w:rFonts w:ascii="Times New Roman" w:hAnsi="Times New Roman" w:cs="Times New Roman"/>
          <w:sz w:val="24"/>
          <w:szCs w:val="24"/>
        </w:rPr>
        <w:t xml:space="preserve">. </w:t>
      </w:r>
      <w:r w:rsidR="00E04433">
        <w:rPr>
          <w:rFonts w:ascii="Times New Roman" w:hAnsi="Times New Roman" w:cs="Times New Roman"/>
          <w:sz w:val="24"/>
          <w:szCs w:val="24"/>
        </w:rPr>
        <w:t xml:space="preserve">Emphasizing </w:t>
      </w:r>
      <w:r w:rsidRPr="00A55DE8">
        <w:rPr>
          <w:rFonts w:ascii="Times New Roman" w:hAnsi="Times New Roman" w:cs="Times New Roman"/>
          <w:sz w:val="24"/>
          <w:szCs w:val="24"/>
        </w:rPr>
        <w:t xml:space="preserve">the study of conscious experiences </w:t>
      </w:r>
      <w:r w:rsidR="00E04433">
        <w:rPr>
          <w:rFonts w:ascii="Times New Roman" w:hAnsi="Times New Roman" w:cs="Times New Roman"/>
          <w:sz w:val="24"/>
          <w:szCs w:val="24"/>
        </w:rPr>
        <w:t xml:space="preserve">through </w:t>
      </w:r>
      <w:r w:rsidRPr="00A55DE8">
        <w:rPr>
          <w:rFonts w:ascii="Times New Roman" w:hAnsi="Times New Roman" w:cs="Times New Roman"/>
          <w:sz w:val="24"/>
          <w:szCs w:val="24"/>
        </w:rPr>
        <w:t>a system of rigorous introspection, wh</w:t>
      </w:r>
      <w:r w:rsidR="00E04433">
        <w:rPr>
          <w:rFonts w:ascii="Times New Roman" w:hAnsi="Times New Roman" w:cs="Times New Roman"/>
          <w:sz w:val="24"/>
          <w:szCs w:val="24"/>
        </w:rPr>
        <w:t>at</w:t>
      </w:r>
      <w:r w:rsidRPr="00A55DE8">
        <w:rPr>
          <w:rFonts w:ascii="Times New Roman" w:hAnsi="Times New Roman" w:cs="Times New Roman"/>
          <w:sz w:val="24"/>
          <w:szCs w:val="24"/>
        </w:rPr>
        <w:t xml:space="preserve"> he called </w:t>
      </w:r>
      <w:ins w:id="6" w:author="Samuel Coll" w:date="2014-03-25T15:26:00Z">
        <w:r w:rsidR="005D380C">
          <w:rPr>
            <w:rFonts w:ascii="Times New Roman" w:hAnsi="Times New Roman" w:cs="Times New Roman"/>
            <w:sz w:val="24"/>
            <w:szCs w:val="24"/>
          </w:rPr>
          <w:t>“</w:t>
        </w:r>
      </w:ins>
      <w:del w:id="7" w:author="Samuel Coll" w:date="2014-03-25T15:26:00Z">
        <w:r w:rsidR="00EE399B" w:rsidRPr="00A55DE8" w:rsidDel="005D380C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A55DE8">
        <w:rPr>
          <w:rFonts w:ascii="Times New Roman" w:hAnsi="Times New Roman" w:cs="Times New Roman"/>
          <w:sz w:val="24"/>
          <w:szCs w:val="24"/>
        </w:rPr>
        <w:t>internal perception</w:t>
      </w:r>
      <w:ins w:id="8" w:author="Samuel Coll" w:date="2014-03-25T15:26:00Z">
        <w:r w:rsidR="005D380C">
          <w:rPr>
            <w:rFonts w:ascii="Times New Roman" w:hAnsi="Times New Roman" w:cs="Times New Roman"/>
            <w:sz w:val="24"/>
            <w:szCs w:val="24"/>
          </w:rPr>
          <w:t>”</w:t>
        </w:r>
      </w:ins>
      <w:del w:id="9" w:author="Samuel Coll" w:date="2014-03-25T15:26:00Z">
        <w:r w:rsidR="00EE399B" w:rsidRPr="00A55DE8" w:rsidDel="005D380C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EE399B" w:rsidRPr="00A55DE8">
        <w:rPr>
          <w:rFonts w:ascii="Times New Roman" w:hAnsi="Times New Roman" w:cs="Times New Roman"/>
          <w:sz w:val="24"/>
          <w:szCs w:val="24"/>
        </w:rPr>
        <w:t xml:space="preserve"> (</w:t>
      </w:r>
      <w:r w:rsidR="00EE399B" w:rsidRPr="00A55DE8">
        <w:rPr>
          <w:rFonts w:ascii="Times New Roman" w:hAnsi="Times New Roman" w:cs="Times New Roman"/>
          <w:bCs/>
          <w:i/>
          <w:iCs/>
          <w:sz w:val="24"/>
          <w:szCs w:val="24"/>
        </w:rPr>
        <w:t>innere W</w:t>
      </w:r>
      <w:r w:rsidR="00B67BD5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="00EE399B" w:rsidRPr="00A55DE8">
        <w:rPr>
          <w:rFonts w:ascii="Times New Roman" w:hAnsi="Times New Roman" w:cs="Times New Roman"/>
          <w:bCs/>
          <w:i/>
          <w:iCs/>
          <w:sz w:val="24"/>
          <w:szCs w:val="24"/>
        </w:rPr>
        <w:t>hrnehmung</w:t>
      </w:r>
      <w:r w:rsidR="00EE399B" w:rsidRPr="00A55DE8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E04433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1539CC" w:rsidRPr="00A55DE8">
        <w:rPr>
          <w:rFonts w:ascii="Times New Roman" w:hAnsi="Times New Roman" w:cs="Times New Roman"/>
          <w:sz w:val="24"/>
          <w:szCs w:val="24"/>
        </w:rPr>
        <w:t xml:space="preserve">Wundt broke with </w:t>
      </w:r>
      <w:r w:rsidR="00800CE2" w:rsidRPr="00A55DE8">
        <w:rPr>
          <w:rFonts w:ascii="Times New Roman" w:hAnsi="Times New Roman" w:cs="Times New Roman"/>
          <w:sz w:val="24"/>
          <w:szCs w:val="24"/>
        </w:rPr>
        <w:t>existing early</w:t>
      </w:r>
      <w:ins w:id="10" w:author="Samuel Coll" w:date="2014-03-25T15:28:00Z">
        <w:r w:rsidR="005D380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1" w:author="Samuel Coll" w:date="2014-03-25T15:28:00Z">
        <w:r w:rsidR="00800CE2" w:rsidRPr="00A55DE8" w:rsidDel="005D380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800CE2" w:rsidRPr="00A55DE8">
        <w:rPr>
          <w:rFonts w:ascii="Times New Roman" w:hAnsi="Times New Roman" w:cs="Times New Roman"/>
          <w:sz w:val="24"/>
          <w:szCs w:val="24"/>
        </w:rPr>
        <w:t>nineteenth</w:t>
      </w:r>
      <w:r w:rsidR="00B67BD5">
        <w:rPr>
          <w:rFonts w:ascii="Times New Roman" w:hAnsi="Times New Roman" w:cs="Times New Roman"/>
          <w:sz w:val="24"/>
          <w:szCs w:val="24"/>
        </w:rPr>
        <w:t>-</w:t>
      </w:r>
      <w:r w:rsidR="00800CE2" w:rsidRPr="00A55DE8">
        <w:rPr>
          <w:rFonts w:ascii="Times New Roman" w:hAnsi="Times New Roman" w:cs="Times New Roman"/>
          <w:sz w:val="24"/>
          <w:szCs w:val="24"/>
        </w:rPr>
        <w:t xml:space="preserve">century </w:t>
      </w:r>
      <w:r w:rsidR="001539CC" w:rsidRPr="00A55DE8">
        <w:rPr>
          <w:rFonts w:ascii="Times New Roman" w:hAnsi="Times New Roman" w:cs="Times New Roman"/>
          <w:sz w:val="24"/>
          <w:szCs w:val="24"/>
        </w:rPr>
        <w:t>means of understanding mental processes</w:t>
      </w:r>
      <w:r w:rsidR="001539CC" w:rsidRPr="00A55DE8" w:rsidDel="001539CC">
        <w:rPr>
          <w:rFonts w:ascii="Times New Roman" w:hAnsi="Times New Roman" w:cs="Times New Roman"/>
          <w:sz w:val="24"/>
          <w:szCs w:val="24"/>
        </w:rPr>
        <w:t xml:space="preserve"> </w:t>
      </w:r>
      <w:r w:rsidR="001539CC" w:rsidRPr="00A55DE8">
        <w:rPr>
          <w:rFonts w:ascii="Times New Roman" w:hAnsi="Times New Roman" w:cs="Times New Roman"/>
          <w:sz w:val="24"/>
          <w:szCs w:val="24"/>
        </w:rPr>
        <w:t>through h</w:t>
      </w:r>
      <w:r w:rsidRPr="00A55DE8">
        <w:rPr>
          <w:rFonts w:ascii="Times New Roman" w:hAnsi="Times New Roman" w:cs="Times New Roman"/>
          <w:sz w:val="24"/>
          <w:szCs w:val="24"/>
        </w:rPr>
        <w:t>is focus on experimental study and interest in the individual</w:t>
      </w:r>
      <w:r w:rsidR="001539CC" w:rsidRPr="00A55DE8">
        <w:rPr>
          <w:rFonts w:ascii="Times New Roman" w:hAnsi="Times New Roman" w:cs="Times New Roman"/>
          <w:sz w:val="24"/>
          <w:szCs w:val="24"/>
        </w:rPr>
        <w:t>, parallel to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3819EA" w:rsidRPr="00A55DE8">
        <w:rPr>
          <w:rFonts w:ascii="Times New Roman" w:hAnsi="Times New Roman" w:cs="Times New Roman"/>
          <w:sz w:val="24"/>
          <w:szCs w:val="24"/>
        </w:rPr>
        <w:t>m</w:t>
      </w:r>
      <w:r w:rsidRPr="00A55DE8">
        <w:rPr>
          <w:rFonts w:ascii="Times New Roman" w:hAnsi="Times New Roman" w:cs="Times New Roman"/>
          <w:sz w:val="24"/>
          <w:szCs w:val="24"/>
        </w:rPr>
        <w:t>odernist</w:t>
      </w:r>
      <w:r w:rsidR="001539CC" w:rsidRPr="00A55DE8">
        <w:rPr>
          <w:rFonts w:ascii="Times New Roman" w:hAnsi="Times New Roman" w:cs="Times New Roman"/>
          <w:sz w:val="24"/>
          <w:szCs w:val="24"/>
        </w:rPr>
        <w:t xml:space="preserve"> considerations of individual subjectivities and radical experimentation</w:t>
      </w:r>
      <w:r w:rsidRPr="00A55DE8">
        <w:rPr>
          <w:rFonts w:ascii="Times New Roman" w:hAnsi="Times New Roman" w:cs="Times New Roman"/>
          <w:sz w:val="24"/>
          <w:szCs w:val="24"/>
        </w:rPr>
        <w:t xml:space="preserve">. </w:t>
      </w:r>
      <w:r w:rsidR="00E04433">
        <w:rPr>
          <w:rFonts w:ascii="Times New Roman" w:hAnsi="Times New Roman" w:cs="Times New Roman"/>
          <w:sz w:val="24"/>
          <w:szCs w:val="24"/>
        </w:rPr>
        <w:t>Focussing on</w:t>
      </w:r>
      <w:r w:rsidRPr="00A55DE8">
        <w:rPr>
          <w:rFonts w:ascii="Times New Roman" w:hAnsi="Times New Roman" w:cs="Times New Roman"/>
          <w:sz w:val="24"/>
          <w:szCs w:val="24"/>
        </w:rPr>
        <w:t xml:space="preserve"> the primacy of perception</w:t>
      </w:r>
      <w:r w:rsidR="00C27429">
        <w:rPr>
          <w:rFonts w:ascii="Times New Roman" w:hAnsi="Times New Roman" w:cs="Times New Roman"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a </w:t>
      </w:r>
      <w:r w:rsidR="00C27429">
        <w:rPr>
          <w:rFonts w:ascii="Times New Roman" w:hAnsi="Times New Roman" w:cs="Times New Roman"/>
          <w:sz w:val="24"/>
          <w:szCs w:val="24"/>
        </w:rPr>
        <w:t xml:space="preserve">prescient </w:t>
      </w:r>
      <w:r w:rsidRPr="00A55DE8">
        <w:rPr>
          <w:rFonts w:ascii="Times New Roman" w:hAnsi="Times New Roman" w:cs="Times New Roman"/>
          <w:sz w:val="24"/>
          <w:szCs w:val="24"/>
        </w:rPr>
        <w:t xml:space="preserve">topic </w:t>
      </w:r>
      <w:r w:rsidR="003730F1">
        <w:rPr>
          <w:rFonts w:ascii="Times New Roman" w:hAnsi="Times New Roman" w:cs="Times New Roman"/>
          <w:sz w:val="24"/>
          <w:szCs w:val="24"/>
        </w:rPr>
        <w:t xml:space="preserve">that </w:t>
      </w:r>
      <w:r w:rsidRPr="00A55DE8">
        <w:rPr>
          <w:rFonts w:ascii="Times New Roman" w:hAnsi="Times New Roman" w:cs="Times New Roman"/>
          <w:sz w:val="24"/>
          <w:szCs w:val="24"/>
        </w:rPr>
        <w:t xml:space="preserve">is still the subject of active research </w:t>
      </w:r>
      <w:r w:rsidR="00E04433">
        <w:rPr>
          <w:rFonts w:ascii="Times New Roman" w:hAnsi="Times New Roman" w:cs="Times New Roman"/>
          <w:sz w:val="24"/>
          <w:szCs w:val="24"/>
        </w:rPr>
        <w:t xml:space="preserve">in psychology </w:t>
      </w:r>
      <w:r w:rsidRPr="00A55DE8">
        <w:rPr>
          <w:rFonts w:ascii="Times New Roman" w:hAnsi="Times New Roman" w:cs="Times New Roman"/>
          <w:sz w:val="24"/>
          <w:szCs w:val="24"/>
        </w:rPr>
        <w:t xml:space="preserve">(albeit employing </w:t>
      </w:r>
      <w:proofErr w:type="gramStart"/>
      <w:r w:rsidRPr="00A55DE8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A55DE8">
        <w:rPr>
          <w:rFonts w:ascii="Times New Roman" w:hAnsi="Times New Roman" w:cs="Times New Roman"/>
          <w:sz w:val="24"/>
          <w:szCs w:val="24"/>
        </w:rPr>
        <w:t xml:space="preserve"> methods)</w:t>
      </w:r>
      <w:r w:rsidR="00E04433">
        <w:rPr>
          <w:rFonts w:ascii="Times New Roman" w:hAnsi="Times New Roman" w:cs="Times New Roman"/>
          <w:sz w:val="24"/>
          <w:szCs w:val="24"/>
        </w:rPr>
        <w:t xml:space="preserve">, </w:t>
      </w:r>
      <w:r w:rsidR="00C27429">
        <w:rPr>
          <w:rFonts w:ascii="Times New Roman" w:hAnsi="Times New Roman" w:cs="Times New Roman"/>
          <w:sz w:val="24"/>
          <w:szCs w:val="24"/>
        </w:rPr>
        <w:t>Wundt</w:t>
      </w:r>
      <w:r w:rsidR="00E04433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argued that only human experiences that could be physically observed (such as the time taken to react to a presented stimulus) were relevant for research.</w:t>
      </w:r>
      <w:r w:rsidR="00E04433">
        <w:rPr>
          <w:rFonts w:ascii="Times New Roman" w:hAnsi="Times New Roman" w:cs="Times New Roman"/>
          <w:sz w:val="24"/>
          <w:szCs w:val="24"/>
        </w:rPr>
        <w:t xml:space="preserve"> At the same time, he argued for a cultural psychology that included the study of mythology and rituals, and </w:t>
      </w:r>
      <w:r w:rsidR="00C27429">
        <w:rPr>
          <w:rFonts w:ascii="Times New Roman" w:hAnsi="Times New Roman" w:cs="Times New Roman"/>
          <w:sz w:val="24"/>
          <w:szCs w:val="24"/>
        </w:rPr>
        <w:t xml:space="preserve">he </w:t>
      </w:r>
      <w:r w:rsidR="00E04433">
        <w:rPr>
          <w:rFonts w:ascii="Times New Roman" w:hAnsi="Times New Roman" w:cs="Times New Roman"/>
          <w:sz w:val="24"/>
          <w:szCs w:val="24"/>
        </w:rPr>
        <w:t xml:space="preserve">advanced </w:t>
      </w:r>
      <w:r w:rsidR="00C27429">
        <w:rPr>
          <w:rFonts w:ascii="Times New Roman" w:hAnsi="Times New Roman" w:cs="Times New Roman"/>
          <w:sz w:val="24"/>
          <w:szCs w:val="24"/>
        </w:rPr>
        <w:t xml:space="preserve">the study of </w:t>
      </w:r>
      <w:r w:rsidR="00E04433">
        <w:rPr>
          <w:rFonts w:ascii="Times New Roman" w:hAnsi="Times New Roman" w:cs="Times New Roman"/>
          <w:sz w:val="24"/>
          <w:szCs w:val="24"/>
        </w:rPr>
        <w:t>psycholinguistics,</w:t>
      </w:r>
      <w:r w:rsidR="00C27429">
        <w:rPr>
          <w:rFonts w:ascii="Times New Roman" w:hAnsi="Times New Roman" w:cs="Times New Roman"/>
          <w:sz w:val="24"/>
          <w:szCs w:val="24"/>
        </w:rPr>
        <w:t xml:space="preserve"> claiming </w:t>
      </w:r>
      <w:r w:rsidR="00E04433">
        <w:rPr>
          <w:rFonts w:ascii="Times New Roman" w:hAnsi="Times New Roman" w:cs="Times New Roman"/>
          <w:sz w:val="24"/>
          <w:szCs w:val="24"/>
        </w:rPr>
        <w:t xml:space="preserve">the sentence as a mental unit of language. </w:t>
      </w:r>
      <w:r w:rsidRPr="00A55DE8">
        <w:rPr>
          <w:rFonts w:ascii="Times New Roman" w:hAnsi="Times New Roman" w:cs="Times New Roman"/>
          <w:sz w:val="24"/>
          <w:szCs w:val="24"/>
        </w:rPr>
        <w:t xml:space="preserve">A prolific writer, </w:t>
      </w:r>
      <w:r w:rsidR="00E04433">
        <w:rPr>
          <w:rFonts w:ascii="Times New Roman" w:hAnsi="Times New Roman" w:cs="Times New Roman"/>
          <w:sz w:val="24"/>
          <w:szCs w:val="24"/>
        </w:rPr>
        <w:t>with a</w:t>
      </w:r>
      <w:r w:rsidRPr="00A55DE8">
        <w:rPr>
          <w:rFonts w:ascii="Times New Roman" w:hAnsi="Times New Roman" w:cs="Times New Roman"/>
          <w:sz w:val="24"/>
          <w:szCs w:val="24"/>
        </w:rPr>
        <w:t>n estimated</w:t>
      </w:r>
      <w:bookmarkStart w:id="12" w:name="_GoBack"/>
      <w:bookmarkEnd w:id="12"/>
      <w:r w:rsidRPr="00A55DE8">
        <w:rPr>
          <w:rFonts w:ascii="Times New Roman" w:hAnsi="Times New Roman" w:cs="Times New Roman"/>
          <w:sz w:val="24"/>
          <w:szCs w:val="24"/>
        </w:rPr>
        <w:t xml:space="preserve"> 53,000 pages of published </w:t>
      </w:r>
      <w:proofErr w:type="gramStart"/>
      <w:r w:rsidRPr="00A55DE8">
        <w:rPr>
          <w:rFonts w:ascii="Times New Roman" w:hAnsi="Times New Roman" w:cs="Times New Roman"/>
          <w:sz w:val="24"/>
          <w:szCs w:val="24"/>
        </w:rPr>
        <w:t>wor</w:t>
      </w:r>
      <w:r w:rsidR="00751059">
        <w:rPr>
          <w:rFonts w:ascii="Times New Roman" w:hAnsi="Times New Roman" w:cs="Times New Roman"/>
          <w:sz w:val="24"/>
          <w:szCs w:val="24"/>
        </w:rPr>
        <w:t>k,</w:t>
      </w:r>
      <w:proofErr w:type="gramEnd"/>
      <w:r w:rsidR="00751059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Wundt</w:t>
      </w:r>
      <w:r w:rsidR="00C27429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 xml:space="preserve">moved psychology from its traditional position aligned with philosophy into a </w:t>
      </w:r>
      <w:r w:rsidR="00C27429">
        <w:rPr>
          <w:rFonts w:ascii="Times New Roman" w:hAnsi="Times New Roman" w:cs="Times New Roman"/>
          <w:sz w:val="24"/>
          <w:szCs w:val="24"/>
        </w:rPr>
        <w:t xml:space="preserve">separate </w:t>
      </w:r>
      <w:r w:rsidRPr="00A55DE8">
        <w:rPr>
          <w:rFonts w:ascii="Times New Roman" w:hAnsi="Times New Roman" w:cs="Times New Roman"/>
          <w:sz w:val="24"/>
          <w:szCs w:val="24"/>
        </w:rPr>
        <w:t>and empirical field of study</w:t>
      </w:r>
      <w:r w:rsidR="00C27429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 xml:space="preserve">with its own </w:t>
      </w:r>
      <w:r w:rsidR="00C27429">
        <w:rPr>
          <w:rFonts w:ascii="Times New Roman" w:hAnsi="Times New Roman" w:cs="Times New Roman"/>
          <w:sz w:val="24"/>
          <w:szCs w:val="24"/>
        </w:rPr>
        <w:t xml:space="preserve">distinctly modern </w:t>
      </w:r>
      <w:r w:rsidRPr="00A55DE8">
        <w:rPr>
          <w:rFonts w:ascii="Times New Roman" w:hAnsi="Times New Roman" w:cs="Times New Roman"/>
          <w:sz w:val="24"/>
          <w:szCs w:val="24"/>
        </w:rPr>
        <w:t>methods</w:t>
      </w:r>
      <w:r w:rsidR="00C27429">
        <w:rPr>
          <w:rFonts w:ascii="Times New Roman" w:hAnsi="Times New Roman" w:cs="Times New Roman"/>
          <w:sz w:val="24"/>
          <w:szCs w:val="24"/>
        </w:rPr>
        <w:t xml:space="preserve"> of investig</w:t>
      </w:r>
      <w:r w:rsidR="00751059">
        <w:rPr>
          <w:rFonts w:ascii="Times New Roman" w:hAnsi="Times New Roman" w:cs="Times New Roman"/>
          <w:sz w:val="24"/>
          <w:szCs w:val="24"/>
        </w:rPr>
        <w:t xml:space="preserve">ating mental processes. </w:t>
      </w:r>
    </w:p>
    <w:p w14:paraId="78DE743A" w14:textId="77777777" w:rsidR="003819EA" w:rsidRPr="00A55DE8" w:rsidRDefault="003819EA" w:rsidP="008D62C2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55DE8">
        <w:rPr>
          <w:rFonts w:ascii="Times New Roman" w:hAnsi="Times New Roman" w:cs="Times New Roman"/>
          <w:i/>
          <w:sz w:val="24"/>
          <w:szCs w:val="24"/>
        </w:rPr>
        <w:t>Jill Dosso</w:t>
      </w:r>
      <w:r w:rsidR="00390D7F">
        <w:rPr>
          <w:rFonts w:ascii="Times New Roman" w:hAnsi="Times New Roman" w:cs="Times New Roman"/>
          <w:i/>
          <w:sz w:val="24"/>
          <w:szCs w:val="24"/>
        </w:rPr>
        <w:t xml:space="preserve"> and Jean-Paul Boudreau</w:t>
      </w:r>
      <w:r w:rsidRPr="00A55DE8">
        <w:rPr>
          <w:rFonts w:ascii="Times New Roman" w:hAnsi="Times New Roman" w:cs="Times New Roman"/>
          <w:i/>
          <w:sz w:val="24"/>
          <w:szCs w:val="24"/>
        </w:rPr>
        <w:t>, Ryerson University</w:t>
      </w:r>
    </w:p>
    <w:p w14:paraId="091DC158" w14:textId="77777777" w:rsidR="007A3B4A" w:rsidRPr="00A55DE8" w:rsidRDefault="007A3B4A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8F1293" w14:textId="77777777" w:rsidR="00EE399B" w:rsidRPr="00A55DE8" w:rsidRDefault="00EE399B" w:rsidP="00896EA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5DE8">
        <w:rPr>
          <w:rFonts w:ascii="Times New Roman" w:hAnsi="Times New Roman" w:cs="Times New Roman"/>
          <w:b/>
          <w:sz w:val="24"/>
          <w:szCs w:val="24"/>
        </w:rPr>
        <w:t>List of works</w:t>
      </w:r>
    </w:p>
    <w:p w14:paraId="6CC887C9" w14:textId="77777777" w:rsidR="00943D8F" w:rsidRPr="00A55DE8" w:rsidRDefault="00943D8F" w:rsidP="00896EA2">
      <w:pPr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A55DE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Wundt, W. M. (1886) 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>Ethik: Eine Untersuchung der Tatsachen und Gesetze des sittlichen Lebens</w:t>
      </w:r>
      <w:r w:rsidRPr="00896EA2">
        <w:rPr>
          <w:rFonts w:ascii="Times New Roman" w:hAnsi="Times New Roman" w:cs="Times New Roman"/>
          <w:iCs/>
          <w:sz w:val="24"/>
          <w:szCs w:val="24"/>
        </w:rPr>
        <w:t>,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iCs/>
          <w:sz w:val="24"/>
          <w:szCs w:val="24"/>
        </w:rPr>
        <w:t>Stuttgart: Enke.</w:t>
      </w:r>
    </w:p>
    <w:p w14:paraId="640E29EC" w14:textId="77777777" w:rsidR="00943D8F" w:rsidRPr="00A55DE8" w:rsidRDefault="00A509B8" w:rsidP="00896EA2">
      <w:pPr>
        <w:spacing w:line="48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</w:t>
      </w:r>
      <w:r w:rsidR="00943D8F" w:rsidRPr="00A55DE8">
        <w:rPr>
          <w:rFonts w:ascii="Times New Roman" w:hAnsi="Times New Roman" w:cs="Times New Roman"/>
          <w:iCs/>
          <w:sz w:val="24"/>
          <w:szCs w:val="24"/>
        </w:rPr>
        <w:t xml:space="preserve"> (1873-1874) </w:t>
      </w:r>
      <w:r w:rsidR="00943D8F" w:rsidRPr="00A55DE8">
        <w:rPr>
          <w:rFonts w:ascii="Times New Roman" w:hAnsi="Times New Roman" w:cs="Times New Roman"/>
          <w:i/>
          <w:iCs/>
          <w:sz w:val="24"/>
          <w:szCs w:val="24"/>
        </w:rPr>
        <w:t>Grundzüge der physiologischen Psychologie</w:t>
      </w:r>
      <w:r w:rsidR="00943D8F" w:rsidRPr="00A55DE8">
        <w:rPr>
          <w:rFonts w:ascii="Times New Roman" w:hAnsi="Times New Roman" w:cs="Times New Roman"/>
          <w:iCs/>
          <w:sz w:val="24"/>
          <w:szCs w:val="24"/>
        </w:rPr>
        <w:t>, trans. E. B. Titchener as</w:t>
      </w:r>
      <w:r w:rsidR="00943D8F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3D8F" w:rsidRPr="00A55DE8">
        <w:rPr>
          <w:rFonts w:ascii="Times New Roman" w:hAnsi="Times New Roman" w:cs="Times New Roman"/>
          <w:i/>
          <w:sz w:val="24"/>
          <w:szCs w:val="24"/>
        </w:rPr>
        <w:t>Principles of Physiological Psychology</w:t>
      </w:r>
      <w:r w:rsidR="00943D8F" w:rsidRPr="00A55DE8">
        <w:rPr>
          <w:rFonts w:ascii="Times New Roman" w:hAnsi="Times New Roman" w:cs="Times New Roman"/>
          <w:sz w:val="24"/>
          <w:szCs w:val="24"/>
        </w:rPr>
        <w:t>, London: Sonnenschein, 1902.</w:t>
      </w:r>
      <w:r w:rsidR="00943D8F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(E-text: </w:t>
      </w:r>
      <w:hyperlink r:id="rId5" w:history="1">
        <w:r w:rsidR="00943D8F" w:rsidRPr="00A55DE8">
          <w:rPr>
            <w:rStyle w:val="Hyperlink"/>
            <w:rFonts w:ascii="Times New Roman" w:hAnsi="Times New Roman" w:cs="Times New Roman"/>
            <w:sz w:val="24"/>
            <w:szCs w:val="24"/>
          </w:rPr>
          <w:t>http://psychclassics.yorku.ca/Wundt/Physio/</w:t>
        </w:r>
      </w:hyperlink>
      <w:r w:rsidR="00943D8F" w:rsidRPr="00A55DE8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0E6B1EF9" w14:textId="77777777" w:rsidR="00943D8F" w:rsidRPr="00A55DE8" w:rsidRDefault="00A509B8" w:rsidP="00896EA2">
      <w:pPr>
        <w:spacing w:line="480" w:lineRule="auto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------</w:t>
      </w:r>
      <w:r w:rsidR="00943D8F" w:rsidRPr="00A55DE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(1862) </w:t>
      </w:r>
      <w:r w:rsidR="00943D8F" w:rsidRPr="00A55DE8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Beiträge zur Theorie der Sinneswahrnehmung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943D8F" w:rsidRPr="00A55DE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Leipzig, Heidelberg: C.F. Winter.</w:t>
      </w:r>
    </w:p>
    <w:p w14:paraId="3E9000F0" w14:textId="77777777" w:rsidR="000E742B" w:rsidRPr="00A55DE8" w:rsidRDefault="000E742B" w:rsidP="008D62C2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580BFCB" w14:textId="77777777"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References and </w:t>
      </w:r>
      <w:r w:rsidR="00EE399B" w:rsidRPr="00A55DE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urther </w:t>
      </w:r>
      <w:r w:rsidR="00EE399B" w:rsidRPr="00A55DE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55DE8">
        <w:rPr>
          <w:rFonts w:ascii="Times New Roman" w:hAnsi="Times New Roman" w:cs="Times New Roman"/>
          <w:b/>
          <w:bCs/>
          <w:sz w:val="24"/>
          <w:szCs w:val="24"/>
        </w:rPr>
        <w:t>eading</w:t>
      </w:r>
    </w:p>
    <w:p w14:paraId="274AA8F6" w14:textId="77777777" w:rsidR="00397D4E" w:rsidRPr="00A55DE8" w:rsidRDefault="00E57AAA" w:rsidP="00896EA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Boring, E. G. (1950) </w:t>
      </w:r>
      <w:r w:rsidRPr="00A55DE8">
        <w:rPr>
          <w:rFonts w:ascii="Times New Roman" w:hAnsi="Times New Roman" w:cs="Times New Roman"/>
          <w:i/>
          <w:sz w:val="24"/>
          <w:szCs w:val="24"/>
        </w:rPr>
        <w:t xml:space="preserve">A History of Experimental Psychology, </w:t>
      </w:r>
      <w:r w:rsidRPr="00A55DE8">
        <w:rPr>
          <w:rFonts w:ascii="Times New Roman" w:hAnsi="Times New Roman" w:cs="Times New Roman"/>
          <w:sz w:val="24"/>
          <w:szCs w:val="24"/>
        </w:rPr>
        <w:t>2nd ed.</w:t>
      </w:r>
      <w:r w:rsidR="0023144F">
        <w:rPr>
          <w:rFonts w:ascii="Times New Roman" w:hAnsi="Times New Roman" w:cs="Times New Roman"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New York: Appleton-Century-Crofts.</w:t>
      </w:r>
    </w:p>
    <w:p w14:paraId="7640B384" w14:textId="77777777" w:rsidR="00E57AAA" w:rsidRPr="00A55DE8" w:rsidRDefault="00E57AAA" w:rsidP="00896EA2">
      <w:pPr>
        <w:spacing w:line="48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Bringmann, W. G., Balance, W. D. G., and Evans, R. B. (1975). 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‘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Wilhelm Wundt 1832-1920: A brief biographical sketch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’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Journal of the History of the Behavioral Sciences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11 (3): 287-297.</w:t>
      </w:r>
    </w:p>
    <w:p w14:paraId="2B33BA1A" w14:textId="77777777" w:rsidR="008D62C2" w:rsidRPr="00A55DE8" w:rsidRDefault="008D62C2" w:rsidP="00896EA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Titchener, E. B. (1921) </w:t>
      </w:r>
      <w:r w:rsidR="003819EA" w:rsidRPr="00A55DE8">
        <w:rPr>
          <w:rFonts w:ascii="Times New Roman" w:hAnsi="Times New Roman" w:cs="Times New Roman"/>
          <w:sz w:val="24"/>
          <w:szCs w:val="24"/>
        </w:rPr>
        <w:t>‘</w:t>
      </w:r>
      <w:r w:rsidRPr="00A55DE8">
        <w:rPr>
          <w:rFonts w:ascii="Times New Roman" w:hAnsi="Times New Roman" w:cs="Times New Roman"/>
          <w:sz w:val="24"/>
          <w:szCs w:val="24"/>
        </w:rPr>
        <w:t>Wilhelm Wundt</w:t>
      </w:r>
      <w:r w:rsidR="003819EA" w:rsidRPr="00A55DE8">
        <w:rPr>
          <w:rFonts w:ascii="Times New Roman" w:hAnsi="Times New Roman" w:cs="Times New Roman"/>
          <w:sz w:val="24"/>
          <w:szCs w:val="24"/>
        </w:rPr>
        <w:t>’,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>The American Journal of Psychology</w:t>
      </w:r>
      <w:r w:rsidR="00B66CDA" w:rsidRPr="00A55DE8">
        <w:rPr>
          <w:rFonts w:ascii="Times New Roman" w:hAnsi="Times New Roman" w:cs="Times New Roman"/>
          <w:iCs/>
          <w:sz w:val="24"/>
          <w:szCs w:val="24"/>
        </w:rPr>
        <w:t xml:space="preserve"> 32</w:t>
      </w:r>
      <w:r w:rsidR="003819EA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(2)</w:t>
      </w:r>
      <w:r w:rsidR="003819EA" w:rsidRPr="00A55DE8">
        <w:rPr>
          <w:rFonts w:ascii="Times New Roman" w:hAnsi="Times New Roman" w:cs="Times New Roman"/>
          <w:sz w:val="24"/>
          <w:szCs w:val="24"/>
        </w:rPr>
        <w:t>:</w:t>
      </w:r>
      <w:r w:rsidRPr="00A55DE8">
        <w:rPr>
          <w:rFonts w:ascii="Times New Roman" w:hAnsi="Times New Roman" w:cs="Times New Roman"/>
          <w:sz w:val="24"/>
          <w:szCs w:val="24"/>
        </w:rPr>
        <w:t xml:space="preserve"> 161-178.</w:t>
      </w:r>
    </w:p>
    <w:p w14:paraId="7A7747B1" w14:textId="77777777" w:rsidR="008D62C2" w:rsidRPr="00A55DE8" w:rsidRDefault="008D62C2" w:rsidP="00896EA2">
      <w:pPr>
        <w:spacing w:line="48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Wade, N.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J., Sakurai, K.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Gyoba, J. (2007) 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‘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Whither Wundt?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’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55DE8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Perception</w:t>
      </w:r>
      <w:r w:rsidR="00B66CD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 xml:space="preserve"> 36</w:t>
      </w:r>
      <w:r w:rsidR="003819E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>:</w:t>
      </w:r>
      <w:r w:rsidR="00B66CD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163-166</w:t>
      </w:r>
      <w:r w:rsidR="002F6223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4D063FBF" w14:textId="77777777" w:rsidR="007A3B4A" w:rsidRDefault="007A3B4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</w:p>
    <w:p w14:paraId="03C85257" w14:textId="77777777" w:rsidR="00A55DE8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Images</w:t>
      </w:r>
    </w:p>
    <w:p w14:paraId="370B7FD0" w14:textId="77777777" w:rsidR="00A55DE8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</w:p>
    <w:p w14:paraId="4F332ED8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 1: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http://bit.ly/PFMGbJ</w:t>
      </w:r>
    </w:p>
    <w:p w14:paraId="7998FDF7" w14:textId="77777777" w:rsid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Photographer: unknown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Date: circa 1900</w:t>
      </w:r>
    </w:p>
    <w:p w14:paraId="7D53E357" w14:textId="77777777" w:rsidR="00DE617A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eld: reprinted in Koenig E: W Wundt, seine Philosophi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 Psy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hologie (1901)</w:t>
      </w:r>
    </w:p>
    <w:p w14:paraId="16456F21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Copyright info: public domain, via Wikimedia Commons</w:t>
      </w:r>
    </w:p>
    <w:p w14:paraId="00C4F579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09C414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 2: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http://bit.ly/NGLyUQ</w:t>
      </w:r>
    </w:p>
    <w:p w14:paraId="54B3F1AE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Photographer: Unknown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Date: 1902</w:t>
      </w:r>
    </w:p>
    <w:p w14:paraId="164B9151" w14:textId="77777777" w:rsidR="00DE617A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eld: Weltrundschau zu Reclams Universum </w:t>
      </w:r>
    </w:p>
    <w:p w14:paraId="6C129E33" w14:textId="77777777"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Copyright info: public domain, via Wikimedia Commons</w:t>
      </w:r>
    </w:p>
    <w:p w14:paraId="214BF933" w14:textId="77777777" w:rsidR="00E04433" w:rsidRPr="008D62C2" w:rsidRDefault="00E04433" w:rsidP="008D62C2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E04433" w:rsidRPr="008D62C2" w:rsidSect="00B5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8D62C2"/>
    <w:rsid w:val="00077CBA"/>
    <w:rsid w:val="000A52BF"/>
    <w:rsid w:val="000B0839"/>
    <w:rsid w:val="000E742B"/>
    <w:rsid w:val="000E7441"/>
    <w:rsid w:val="001539CC"/>
    <w:rsid w:val="001B1809"/>
    <w:rsid w:val="001C1993"/>
    <w:rsid w:val="00210C5E"/>
    <w:rsid w:val="0023144F"/>
    <w:rsid w:val="002A571F"/>
    <w:rsid w:val="002D141D"/>
    <w:rsid w:val="002F6223"/>
    <w:rsid w:val="00354505"/>
    <w:rsid w:val="003730F1"/>
    <w:rsid w:val="003819EA"/>
    <w:rsid w:val="00390D7F"/>
    <w:rsid w:val="00397D4E"/>
    <w:rsid w:val="003F75AB"/>
    <w:rsid w:val="004127CC"/>
    <w:rsid w:val="004D1B69"/>
    <w:rsid w:val="004E1715"/>
    <w:rsid w:val="005D380C"/>
    <w:rsid w:val="0069748A"/>
    <w:rsid w:val="006E2295"/>
    <w:rsid w:val="00705186"/>
    <w:rsid w:val="00751059"/>
    <w:rsid w:val="007968B3"/>
    <w:rsid w:val="007A3B4A"/>
    <w:rsid w:val="00800CE2"/>
    <w:rsid w:val="0088600B"/>
    <w:rsid w:val="00896EA2"/>
    <w:rsid w:val="008D5C1C"/>
    <w:rsid w:val="008D62C2"/>
    <w:rsid w:val="0092357A"/>
    <w:rsid w:val="00943D8F"/>
    <w:rsid w:val="00A509B8"/>
    <w:rsid w:val="00A55DE8"/>
    <w:rsid w:val="00AC069E"/>
    <w:rsid w:val="00B16355"/>
    <w:rsid w:val="00B52A8A"/>
    <w:rsid w:val="00B66CDA"/>
    <w:rsid w:val="00B67BD5"/>
    <w:rsid w:val="00B80FAB"/>
    <w:rsid w:val="00B9502F"/>
    <w:rsid w:val="00BD2C02"/>
    <w:rsid w:val="00C27429"/>
    <w:rsid w:val="00D36520"/>
    <w:rsid w:val="00DE617A"/>
    <w:rsid w:val="00E04433"/>
    <w:rsid w:val="00E57AAA"/>
    <w:rsid w:val="00E74D02"/>
    <w:rsid w:val="00EE399B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01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2C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D62C2"/>
  </w:style>
  <w:style w:type="character" w:customStyle="1" w:styleId="apple-converted-space">
    <w:name w:val="apple-converted-space"/>
    <w:basedOn w:val="DefaultParagraphFont"/>
    <w:rsid w:val="008D62C2"/>
  </w:style>
  <w:style w:type="character" w:styleId="Emphasis">
    <w:name w:val="Emphasis"/>
    <w:basedOn w:val="DefaultParagraphFont"/>
    <w:uiPriority w:val="20"/>
    <w:qFormat/>
    <w:rsid w:val="008D62C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0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02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74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2C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D62C2"/>
  </w:style>
  <w:style w:type="character" w:customStyle="1" w:styleId="apple-converted-space">
    <w:name w:val="apple-converted-space"/>
    <w:basedOn w:val="DefaultParagraphFont"/>
    <w:rsid w:val="008D62C2"/>
  </w:style>
  <w:style w:type="character" w:styleId="Emphasis">
    <w:name w:val="Emphasis"/>
    <w:basedOn w:val="DefaultParagraphFont"/>
    <w:uiPriority w:val="20"/>
    <w:qFormat/>
    <w:rsid w:val="008D62C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0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02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74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sychclassics.yorku.ca/Wundt/Phys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Samuel Coll</cp:lastModifiedBy>
  <cp:revision>3</cp:revision>
  <cp:lastPrinted>2012-09-19T02:06:00Z</cp:lastPrinted>
  <dcterms:created xsi:type="dcterms:W3CDTF">2012-09-26T00:05:00Z</dcterms:created>
  <dcterms:modified xsi:type="dcterms:W3CDTF">2014-03-25T22:41:00Z</dcterms:modified>
</cp:coreProperties>
</file>