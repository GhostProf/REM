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EB8" w:rsidRDefault="005C7EB8" w:rsidP="00204C20">
      <w:pPr>
        <w:rPr>
          <w:b/>
        </w:rPr>
      </w:pPr>
    </w:p>
    <w:p w:rsidR="00D451AF" w:rsidRPr="001068C7" w:rsidRDefault="00D451AF" w:rsidP="00204C20">
      <w:pPr>
        <w:rPr>
          <w:b/>
        </w:rPr>
      </w:pPr>
      <w:r w:rsidRPr="001068C7">
        <w:rPr>
          <w:b/>
        </w:rPr>
        <w:t>Post-Impressionism</w:t>
      </w:r>
      <w:r w:rsidR="0040620B" w:rsidRPr="001068C7">
        <w:rPr>
          <w:b/>
        </w:rPr>
        <w:t xml:space="preserve"> </w:t>
      </w:r>
    </w:p>
    <w:p w:rsidR="00D451AF" w:rsidRDefault="00D451AF" w:rsidP="00204C20"/>
    <w:p w:rsidR="00B103C7" w:rsidRPr="00BA47B6" w:rsidRDefault="002574BC" w:rsidP="00204C20">
      <w:r>
        <w:t xml:space="preserve">The British critic Roger Fry devised the term </w:t>
      </w:r>
      <w:r w:rsidR="00EB5457">
        <w:t xml:space="preserve">Post-Impressionism </w:t>
      </w:r>
      <w:r>
        <w:t xml:space="preserve">in 1910 while </w:t>
      </w:r>
      <w:proofErr w:type="spellStart"/>
      <w:r>
        <w:t>organi</w:t>
      </w:r>
      <w:ins w:id="0" w:author="doctor" w:date="2014-04-22T17:00:00Z">
        <w:r w:rsidR="004F0D7E">
          <w:t>s</w:t>
        </w:r>
      </w:ins>
      <w:del w:id="1" w:author="doctor" w:date="2014-04-22T17:00:00Z">
        <w:r w:rsidDel="004F0D7E">
          <w:delText>z</w:delText>
        </w:r>
      </w:del>
      <w:r>
        <w:t>ing</w:t>
      </w:r>
      <w:proofErr w:type="spellEnd"/>
      <w:r>
        <w:t xml:space="preserve"> an exhibition in London at the Grafton Galleries to introduce recent French art to the British public. For him, Post-Impressionism meant painters who “consider the Impressionists too naturalistic.” </w:t>
      </w:r>
      <w:del w:id="2" w:author="doctor" w:date="2014-04-22T17:00:00Z">
        <w:r w:rsidR="00051E6A" w:rsidRPr="00997E58" w:rsidDel="004F0D7E">
          <w:delText>(</w:delText>
        </w:r>
        <w:r w:rsidR="002E1B44" w:rsidRPr="002E1B44" w:rsidDel="004F0D7E">
          <w:delText>Fry, 1911</w:delText>
        </w:r>
        <w:r w:rsidR="00051E6A" w:rsidRPr="00997E58" w:rsidDel="004F0D7E">
          <w:delText>)</w:delText>
        </w:r>
        <w:r w:rsidR="00051E6A" w:rsidDel="004F0D7E">
          <w:delText xml:space="preserve"> </w:delText>
        </w:r>
      </w:del>
      <w:r w:rsidR="00B71957">
        <w:t>He argued</w:t>
      </w:r>
      <w:r w:rsidR="00204C20">
        <w:t xml:space="preserve"> that Post-Impressionist</w:t>
      </w:r>
      <w:r w:rsidR="00687931">
        <w:t xml:space="preserve"> </w:t>
      </w:r>
      <w:r w:rsidR="00B71957">
        <w:t xml:space="preserve">painters </w:t>
      </w:r>
      <w:r w:rsidR="00687931">
        <w:t>privileged</w:t>
      </w:r>
      <w:r w:rsidR="00B71957">
        <w:t xml:space="preserve"> the simplicity of form and </w:t>
      </w:r>
      <w:r w:rsidR="00683888">
        <w:t xml:space="preserve">the </w:t>
      </w:r>
      <w:r w:rsidR="00B71957">
        <w:t>expression of emotions over the Impressionists’ tendency to capture mere “</w:t>
      </w:r>
      <w:r w:rsidR="00051E6A">
        <w:t xml:space="preserve">shimmer and </w:t>
      </w:r>
      <w:proofErr w:type="spellStart"/>
      <w:r w:rsidR="00051E6A">
        <w:t>colour</w:t>
      </w:r>
      <w:proofErr w:type="spellEnd"/>
      <w:r w:rsidR="00D90694">
        <w:t>.</w:t>
      </w:r>
      <w:r w:rsidR="0052191D">
        <w:t>”</w:t>
      </w:r>
      <w:del w:id="3" w:author="doctor" w:date="2014-04-22T17:00:00Z">
        <w:r w:rsidR="00051E6A" w:rsidDel="004F0D7E">
          <w:delText>(</w:delText>
        </w:r>
        <w:r w:rsidR="002E1B44" w:rsidRPr="002E1B44" w:rsidDel="004F0D7E">
          <w:delText>Fry, 1911</w:delText>
        </w:r>
        <w:r w:rsidR="00051E6A" w:rsidDel="004F0D7E">
          <w:delText>)</w:delText>
        </w:r>
      </w:del>
      <w:r w:rsidR="00051E6A">
        <w:t xml:space="preserve"> </w:t>
      </w:r>
      <w:r w:rsidR="0016562F">
        <w:t xml:space="preserve">Fry </w:t>
      </w:r>
      <w:r w:rsidR="00D90694">
        <w:t>singled out</w:t>
      </w:r>
      <w:r w:rsidR="0016562F">
        <w:t xml:space="preserve"> </w:t>
      </w:r>
      <w:r w:rsidR="00B103C7">
        <w:t>Paul Gauguin</w:t>
      </w:r>
      <w:r w:rsidR="0089381C">
        <w:t xml:space="preserve">, </w:t>
      </w:r>
      <w:r w:rsidR="00B103C7">
        <w:t>Vincent van Gogh and Paul C</w:t>
      </w:r>
      <w:r w:rsidR="00B103C7">
        <w:rPr>
          <w:rFonts w:ascii="Cambria" w:hAnsi="Cambria"/>
        </w:rPr>
        <w:t>é</w:t>
      </w:r>
      <w:r w:rsidR="005725EA">
        <w:t xml:space="preserve">zanne </w:t>
      </w:r>
      <w:r w:rsidR="0016562F">
        <w:t xml:space="preserve">for their </w:t>
      </w:r>
      <w:r w:rsidR="00D90694">
        <w:t>efforts to advance</w:t>
      </w:r>
      <w:r w:rsidR="00997E58">
        <w:t xml:space="preserve"> Impressionism</w:t>
      </w:r>
      <w:r w:rsidR="00B96B2E">
        <w:t>. An</w:t>
      </w:r>
      <w:r w:rsidR="00051E6A">
        <w:t xml:space="preserve"> </w:t>
      </w:r>
      <w:r>
        <w:t>exhibition at the Museum of Modern Art in New York in 1929, organized by Alfred H. Barr</w:t>
      </w:r>
      <w:r w:rsidR="0052191D">
        <w:t>, Jr.</w:t>
      </w:r>
      <w:r w:rsidR="0089381C">
        <w:t xml:space="preserve"> </w:t>
      </w:r>
      <w:r>
        <w:t xml:space="preserve">added </w:t>
      </w:r>
      <w:r w:rsidR="00470537">
        <w:t xml:space="preserve">Georges </w:t>
      </w:r>
      <w:r w:rsidR="00B103C7">
        <w:t>Seurat</w:t>
      </w:r>
      <w:r w:rsidR="00470537">
        <w:t xml:space="preserve"> </w:t>
      </w:r>
      <w:r>
        <w:t>to the core group of Post-Impressionists. Barr declared that</w:t>
      </w:r>
      <w:r w:rsidR="00D90694">
        <w:t xml:space="preserve"> through their artistic innovations,</w:t>
      </w:r>
      <w:r>
        <w:t xml:space="preserve"> all four artists </w:t>
      </w:r>
      <w:r w:rsidR="00D90694">
        <w:t>had emerged from “</w:t>
      </w:r>
      <w:r w:rsidR="009C0283">
        <w:t>the Impressionist blind-alley</w:t>
      </w:r>
      <w:r w:rsidR="00D90694">
        <w:t>.</w:t>
      </w:r>
      <w:r w:rsidR="009C0283">
        <w:t xml:space="preserve">” </w:t>
      </w:r>
      <w:del w:id="4" w:author="doctor" w:date="2014-04-22T17:01:00Z">
        <w:r w:rsidR="00960CE6" w:rsidRPr="009C0283" w:rsidDel="004F0D7E">
          <w:delText>(</w:delText>
        </w:r>
        <w:r w:rsidR="0089381C" w:rsidRPr="0089381C" w:rsidDel="004F0D7E">
          <w:delText>Barr</w:delText>
        </w:r>
        <w:r w:rsidR="003C30A1" w:rsidDel="004F0D7E">
          <w:delText xml:space="preserve">, </w:delText>
        </w:r>
        <w:r w:rsidR="0089381C" w:rsidRPr="0089381C" w:rsidDel="004F0D7E">
          <w:delText>1929</w:delText>
        </w:r>
        <w:r w:rsidR="00B96B2E" w:rsidDel="004F0D7E">
          <w:delText xml:space="preserve">). </w:delText>
        </w:r>
      </w:del>
      <w:r w:rsidR="00BA47B6">
        <w:t>While subsequent</w:t>
      </w:r>
      <w:r w:rsidR="00051E6A">
        <w:t xml:space="preserve"> exhibitions and publications</w:t>
      </w:r>
      <w:r w:rsidR="00BA47B6">
        <w:t xml:space="preserve"> </w:t>
      </w:r>
      <w:r w:rsidR="00330CD7">
        <w:t xml:space="preserve">have </w:t>
      </w:r>
      <w:r w:rsidR="00051E6A">
        <w:t xml:space="preserve">attempted to broaden </w:t>
      </w:r>
      <w:r w:rsidR="008E2B90">
        <w:t xml:space="preserve">the </w:t>
      </w:r>
      <w:r w:rsidR="00D90694">
        <w:t>range</w:t>
      </w:r>
      <w:r w:rsidR="008E2B90">
        <w:t xml:space="preserve"> of artists who could be considered Post-Impressionists</w:t>
      </w:r>
      <w:r w:rsidR="009A1817">
        <w:t xml:space="preserve"> (for example, </w:t>
      </w:r>
      <w:r w:rsidR="00CC1652">
        <w:t xml:space="preserve">an exhibition </w:t>
      </w:r>
      <w:proofErr w:type="spellStart"/>
      <w:r w:rsidR="00CC1652">
        <w:t>organi</w:t>
      </w:r>
      <w:ins w:id="5" w:author="doctor" w:date="2014-04-22T17:01:00Z">
        <w:r w:rsidR="004F0D7E">
          <w:t>s</w:t>
        </w:r>
      </w:ins>
      <w:del w:id="6" w:author="doctor" w:date="2014-04-22T17:01:00Z">
        <w:r w:rsidR="00CC1652" w:rsidDel="004F0D7E">
          <w:delText>z</w:delText>
        </w:r>
      </w:del>
      <w:r w:rsidR="00CC1652">
        <w:t>ed</w:t>
      </w:r>
      <w:proofErr w:type="spellEnd"/>
      <w:r w:rsidR="00CC1652">
        <w:t xml:space="preserve"> by the Royal Academy of Arts in London in 1979)</w:t>
      </w:r>
      <w:r w:rsidR="009A1817">
        <w:t xml:space="preserve">, </w:t>
      </w:r>
      <w:r w:rsidR="00BA47B6">
        <w:t>Seurat, Gauguin, van Gogh, and C</w:t>
      </w:r>
      <w:r w:rsidR="00BA47B6">
        <w:rPr>
          <w:rFonts w:ascii="Cambria" w:hAnsi="Cambria"/>
        </w:rPr>
        <w:t>é</w:t>
      </w:r>
      <w:r w:rsidR="00BF7785">
        <w:t>zanne continue</w:t>
      </w:r>
      <w:r w:rsidR="00A95FB2">
        <w:t xml:space="preserve"> </w:t>
      </w:r>
      <w:r w:rsidR="003476F3">
        <w:t>to be celebrate</w:t>
      </w:r>
      <w:r w:rsidR="00B272B1">
        <w:t>d</w:t>
      </w:r>
      <w:r w:rsidR="00E55CFD">
        <w:t xml:space="preserve"> as the artists who made the most noteworthy contributio</w:t>
      </w:r>
      <w:r w:rsidR="00B103C7">
        <w:t xml:space="preserve">ns to </w:t>
      </w:r>
      <w:r w:rsidR="00330CD7">
        <w:t>Post-Impressionism</w:t>
      </w:r>
      <w:r w:rsidR="00B103C7">
        <w:t xml:space="preserve">, </w:t>
      </w:r>
      <w:r w:rsidR="000C6D17">
        <w:t xml:space="preserve">forging the way to Fauvism, </w:t>
      </w:r>
      <w:r w:rsidR="005369E3">
        <w:t>Cubism</w:t>
      </w:r>
      <w:r w:rsidR="00924F7B">
        <w:t>,</w:t>
      </w:r>
      <w:r w:rsidR="005369E3">
        <w:t xml:space="preserve"> Expressionism</w:t>
      </w:r>
      <w:r w:rsidR="000C6D17">
        <w:t>, and beyond.</w:t>
      </w:r>
      <w:r w:rsidR="00993A7E">
        <w:t xml:space="preserve"> </w:t>
      </w:r>
      <w:r w:rsidR="000C6D17">
        <w:t xml:space="preserve"> </w:t>
      </w:r>
    </w:p>
    <w:p w:rsidR="00B103C7" w:rsidRDefault="00E55CFD" w:rsidP="00204C20">
      <w:r>
        <w:t xml:space="preserve"> </w:t>
      </w:r>
    </w:p>
    <w:p w:rsidR="00605A18" w:rsidRDefault="00D25E2F" w:rsidP="00204C20">
      <w:r>
        <w:t xml:space="preserve">The emergence of Post-Impressionism is closely aligned with the demise </w:t>
      </w:r>
      <w:r w:rsidR="00595C47">
        <w:t>of</w:t>
      </w:r>
      <w:r>
        <w:t xml:space="preserve"> Impressionism.  </w:t>
      </w:r>
      <w:r w:rsidR="006613AF">
        <w:t xml:space="preserve">In 1886, </w:t>
      </w:r>
      <w:r w:rsidR="00595C47">
        <w:t>Impressionist artists</w:t>
      </w:r>
      <w:r w:rsidR="006613AF">
        <w:t xml:space="preserve"> organi</w:t>
      </w:r>
      <w:ins w:id="7" w:author="doctor" w:date="2014-04-22T17:01:00Z">
        <w:r w:rsidR="004F0D7E">
          <w:t>s</w:t>
        </w:r>
      </w:ins>
      <w:bookmarkStart w:id="8" w:name="_GoBack"/>
      <w:bookmarkEnd w:id="8"/>
      <w:del w:id="9" w:author="doctor" w:date="2014-04-22T17:01:00Z">
        <w:r w:rsidR="006613AF" w:rsidDel="004F0D7E">
          <w:delText>z</w:delText>
        </w:r>
      </w:del>
      <w:proofErr w:type="gramStart"/>
      <w:r w:rsidR="006613AF">
        <w:t>ed</w:t>
      </w:r>
      <w:proofErr w:type="gramEnd"/>
      <w:r w:rsidR="006613AF">
        <w:t xml:space="preserve"> their eighth – and what was to become their final –</w:t>
      </w:r>
      <w:r w:rsidR="00595C47">
        <w:t xml:space="preserve"> </w:t>
      </w:r>
      <w:r w:rsidR="006613AF">
        <w:t>exhibition.  Twelve years after their first exhibition in 1874, the Impressionists found themselves splintering apart,</w:t>
      </w:r>
      <w:r w:rsidR="00C7612F">
        <w:t xml:space="preserve"> as they, their critics, and </w:t>
      </w:r>
      <w:r w:rsidR="003D12C8">
        <w:t>other</w:t>
      </w:r>
      <w:r w:rsidR="00C7612F">
        <w:t xml:space="preserve"> artists began to look for new means of artistic expression that depended less on optical effects and more on underlying structure and form. For one younger artist, Georges Seurat, the solution was to instill Impressionist subject matter – scenes of everyday life –</w:t>
      </w:r>
      <w:r>
        <w:t xml:space="preserve"> with a sense of permanence</w:t>
      </w:r>
      <w:r w:rsidR="00C7612F">
        <w:t xml:space="preserve">, derived </w:t>
      </w:r>
      <w:r w:rsidR="00F438EE">
        <w:t>from classical precedents</w:t>
      </w:r>
      <w:r w:rsidR="008503E8">
        <w:t xml:space="preserve">. </w:t>
      </w:r>
      <w:r w:rsidR="00C7612F">
        <w:t>Seurat developed</w:t>
      </w:r>
      <w:r w:rsidR="00DD4928">
        <w:t xml:space="preserve"> a new method of applying paint</w:t>
      </w:r>
      <w:r w:rsidR="00C7612F">
        <w:t xml:space="preserve"> </w:t>
      </w:r>
      <w:r w:rsidR="00DD4928">
        <w:t xml:space="preserve">based </w:t>
      </w:r>
      <w:r w:rsidR="00732C83">
        <w:t xml:space="preserve">on </w:t>
      </w:r>
      <w:proofErr w:type="spellStart"/>
      <w:r w:rsidR="00DD4928">
        <w:t>colour</w:t>
      </w:r>
      <w:proofErr w:type="spellEnd"/>
      <w:r w:rsidR="00DD4928">
        <w:t xml:space="preserve"> theory. Forsaking the loose brushstrokes of the</w:t>
      </w:r>
      <w:r w:rsidR="00C7612F">
        <w:t xml:space="preserve"> Impressionists, </w:t>
      </w:r>
      <w:r w:rsidR="00DD4928">
        <w:t>he replaced</w:t>
      </w:r>
      <w:r w:rsidR="00C7612F">
        <w:t xml:space="preserve"> the</w:t>
      </w:r>
      <w:r w:rsidR="0030001D">
        <w:t>m</w:t>
      </w:r>
      <w:r w:rsidR="00C7612F">
        <w:t xml:space="preserve"> with small dots </w:t>
      </w:r>
      <w:r w:rsidR="00173A81">
        <w:t xml:space="preserve">in </w:t>
      </w:r>
      <w:r w:rsidR="00732C83" w:rsidRPr="00732C83">
        <w:t xml:space="preserve">complementary </w:t>
      </w:r>
      <w:proofErr w:type="spellStart"/>
      <w:r w:rsidR="00732C83" w:rsidRPr="00732C83">
        <w:t>colours</w:t>
      </w:r>
      <w:proofErr w:type="spellEnd"/>
      <w:r w:rsidR="00732C83">
        <w:t xml:space="preserve">, </w:t>
      </w:r>
      <w:r w:rsidR="00C7612F">
        <w:t xml:space="preserve">applied </w:t>
      </w:r>
      <w:r w:rsidR="008503E8">
        <w:t xml:space="preserve">tightly and </w:t>
      </w:r>
      <w:r w:rsidR="00C7612F">
        <w:t>systematically</w:t>
      </w:r>
      <w:r w:rsidR="00C774FA">
        <w:t>.</w:t>
      </w:r>
      <w:r w:rsidR="008503E8">
        <w:t xml:space="preserve"> </w:t>
      </w:r>
      <w:r w:rsidR="00605A18">
        <w:t xml:space="preserve">Seurat introduced his </w:t>
      </w:r>
      <w:r w:rsidR="004A3DF4">
        <w:t>new method</w:t>
      </w:r>
      <w:r w:rsidR="00A2414B">
        <w:t>, which he called Chromo-</w:t>
      </w:r>
      <w:proofErr w:type="spellStart"/>
      <w:r w:rsidR="00A2414B">
        <w:t>luminarism</w:t>
      </w:r>
      <w:proofErr w:type="spellEnd"/>
      <w:r w:rsidR="002F073B">
        <w:t>,</w:t>
      </w:r>
      <w:r w:rsidR="00DD4928">
        <w:t xml:space="preserve"> </w:t>
      </w:r>
      <w:r w:rsidR="00605A18">
        <w:t>at the 1886 Impressionist exhibition</w:t>
      </w:r>
      <w:r w:rsidR="00E35623">
        <w:t xml:space="preserve">, </w:t>
      </w:r>
      <w:r w:rsidR="008503E8">
        <w:t xml:space="preserve">alongside work </w:t>
      </w:r>
      <w:r w:rsidR="00DD4928">
        <w:t xml:space="preserve">in the same </w:t>
      </w:r>
      <w:r w:rsidR="005725EA">
        <w:t>manner</w:t>
      </w:r>
      <w:r w:rsidR="00DD4928">
        <w:t xml:space="preserve"> </w:t>
      </w:r>
      <w:r w:rsidR="008503E8">
        <w:t xml:space="preserve">by </w:t>
      </w:r>
      <w:r w:rsidR="00E35623">
        <w:t>fellow artists</w:t>
      </w:r>
      <w:r w:rsidR="004854F0">
        <w:t xml:space="preserve"> </w:t>
      </w:r>
      <w:r w:rsidR="00605A18">
        <w:t xml:space="preserve">Paul </w:t>
      </w:r>
      <w:r w:rsidR="00E35623">
        <w:t>Signac</w:t>
      </w:r>
      <w:r w:rsidR="009F0187">
        <w:t xml:space="preserve"> </w:t>
      </w:r>
      <w:r w:rsidR="008503E8">
        <w:t>and</w:t>
      </w:r>
      <w:r w:rsidR="00E35623">
        <w:t xml:space="preserve"> </w:t>
      </w:r>
      <w:r w:rsidR="00605A18">
        <w:t>Camille Pissarro</w:t>
      </w:r>
      <w:r w:rsidR="00DD4928">
        <w:t xml:space="preserve">. </w:t>
      </w:r>
      <w:r w:rsidR="00605A18">
        <w:t xml:space="preserve">The critic </w:t>
      </w:r>
      <w:r w:rsidR="008A31FD">
        <w:t>F</w:t>
      </w:r>
      <w:r w:rsidR="008A31FD">
        <w:rPr>
          <w:rFonts w:ascii="Cambria" w:hAnsi="Cambria"/>
        </w:rPr>
        <w:t>é</w:t>
      </w:r>
      <w:r w:rsidR="008A31FD">
        <w:t xml:space="preserve">lix </w:t>
      </w:r>
      <w:proofErr w:type="spellStart"/>
      <w:r w:rsidR="008A31FD">
        <w:t>F</w:t>
      </w:r>
      <w:r w:rsidR="008A31FD">
        <w:rPr>
          <w:rFonts w:ascii="Cambria" w:hAnsi="Cambria"/>
        </w:rPr>
        <w:t>é</w:t>
      </w:r>
      <w:r w:rsidR="008A31FD">
        <w:t>n</w:t>
      </w:r>
      <w:r w:rsidR="008A31FD">
        <w:rPr>
          <w:rFonts w:ascii="Cambria" w:hAnsi="Cambria"/>
        </w:rPr>
        <w:t>é</w:t>
      </w:r>
      <w:r w:rsidR="008A31FD">
        <w:t>on</w:t>
      </w:r>
      <w:proofErr w:type="spellEnd"/>
      <w:r w:rsidR="00605A18">
        <w:t xml:space="preserve"> dubbed </w:t>
      </w:r>
      <w:r w:rsidR="004A3DF4">
        <w:t xml:space="preserve">the new </w:t>
      </w:r>
      <w:r w:rsidR="00467489">
        <w:t>technique</w:t>
      </w:r>
      <w:r w:rsidR="00605A18">
        <w:t xml:space="preserve"> Neo-Impressionism</w:t>
      </w:r>
      <w:r w:rsidR="00A2414B">
        <w:t>,</w:t>
      </w:r>
      <w:r w:rsidR="00467489">
        <w:t xml:space="preserve"> while </w:t>
      </w:r>
      <w:r w:rsidR="00605A18">
        <w:t xml:space="preserve">Signac </w:t>
      </w:r>
      <w:proofErr w:type="spellStart"/>
      <w:r w:rsidR="002C759C">
        <w:t>favoured</w:t>
      </w:r>
      <w:proofErr w:type="spellEnd"/>
      <w:r w:rsidR="00605A18">
        <w:t xml:space="preserve"> Divisionism</w:t>
      </w:r>
      <w:r w:rsidR="00467489">
        <w:t>. Other</w:t>
      </w:r>
      <w:r w:rsidR="00A93A2E">
        <w:t xml:space="preserve"> </w:t>
      </w:r>
      <w:r w:rsidR="00174233">
        <w:t>critics</w:t>
      </w:r>
      <w:r w:rsidR="00467489">
        <w:t xml:space="preserve">, however, </w:t>
      </w:r>
      <w:r w:rsidR="004354F5">
        <w:t>coined</w:t>
      </w:r>
      <w:r w:rsidR="00467489">
        <w:t xml:space="preserve"> the term Pointillism, and it is by this name that </w:t>
      </w:r>
      <w:r w:rsidR="00595C47">
        <w:t>the method is usually known.</w:t>
      </w:r>
    </w:p>
    <w:p w:rsidR="00595C47" w:rsidRDefault="00595C47" w:rsidP="00204C20"/>
    <w:p w:rsidR="0015576D" w:rsidRDefault="00173A81" w:rsidP="00204C20">
      <w:r>
        <w:t>Paul</w:t>
      </w:r>
      <w:r w:rsidR="006A1A8C">
        <w:t xml:space="preserve"> Gauguin</w:t>
      </w:r>
      <w:r>
        <w:t xml:space="preserve">, </w:t>
      </w:r>
      <w:r w:rsidR="005725EA">
        <w:t>who</w:t>
      </w:r>
      <w:r>
        <w:t xml:space="preserve"> </w:t>
      </w:r>
      <w:r w:rsidR="00617247">
        <w:t>began</w:t>
      </w:r>
      <w:r w:rsidR="009F0187">
        <w:t xml:space="preserve"> exhibit</w:t>
      </w:r>
      <w:r w:rsidR="00617247">
        <w:t>ing</w:t>
      </w:r>
      <w:r w:rsidR="009F0187">
        <w:t xml:space="preserve"> with </w:t>
      </w:r>
      <w:r w:rsidR="002C759C">
        <w:t xml:space="preserve">the </w:t>
      </w:r>
      <w:r w:rsidR="009F0187">
        <w:t>Impressionists</w:t>
      </w:r>
      <w:r w:rsidR="00617247">
        <w:t xml:space="preserve"> in 1879</w:t>
      </w:r>
      <w:r w:rsidR="009F0187">
        <w:t xml:space="preserve">, </w:t>
      </w:r>
      <w:r>
        <w:t>also</w:t>
      </w:r>
      <w:r w:rsidR="004E4E9F">
        <w:t xml:space="preserve"> sought ways to rejuvenate </w:t>
      </w:r>
      <w:r w:rsidR="002C759C">
        <w:t>painting</w:t>
      </w:r>
      <w:r>
        <w:t xml:space="preserve"> </w:t>
      </w:r>
      <w:r w:rsidR="0020613D">
        <w:t>during</w:t>
      </w:r>
      <w:r>
        <w:t xml:space="preserve"> the 1880s</w:t>
      </w:r>
      <w:r w:rsidR="006A1A8C">
        <w:t>. He initially found</w:t>
      </w:r>
      <w:r w:rsidR="004E4E9F">
        <w:t xml:space="preserve"> direction through the work of a younger artist, </w:t>
      </w:r>
      <w:proofErr w:type="spellStart"/>
      <w:r w:rsidR="009F0187">
        <w:rPr>
          <w:rFonts w:ascii="Cambria" w:hAnsi="Cambria"/>
        </w:rPr>
        <w:t>É</w:t>
      </w:r>
      <w:r w:rsidR="004E4E9F">
        <w:t>mile</w:t>
      </w:r>
      <w:proofErr w:type="spellEnd"/>
      <w:r w:rsidR="004E4E9F">
        <w:t xml:space="preserve"> Bernard, </w:t>
      </w:r>
      <w:r w:rsidR="006A1A8C">
        <w:t xml:space="preserve">whom he </w:t>
      </w:r>
      <w:r w:rsidR="004950C6">
        <w:t>met</w:t>
      </w:r>
      <w:r w:rsidR="006A1A8C">
        <w:t xml:space="preserve"> in Brittany. </w:t>
      </w:r>
      <w:r w:rsidR="00CC650F">
        <w:t>Gauguin</w:t>
      </w:r>
      <w:r w:rsidR="006A1A8C">
        <w:t xml:space="preserve"> emulated </w:t>
      </w:r>
      <w:r w:rsidR="004E4E9F">
        <w:t>Bernard</w:t>
      </w:r>
      <w:r w:rsidR="006A1A8C">
        <w:t xml:space="preserve">’s </w:t>
      </w:r>
      <w:r w:rsidR="0083401A">
        <w:t>style of painting,</w:t>
      </w:r>
      <w:r w:rsidR="004950C6">
        <w:t xml:space="preserve"> which </w:t>
      </w:r>
      <w:r w:rsidR="004E4E9F">
        <w:t xml:space="preserve">involved applying patches of </w:t>
      </w:r>
      <w:r w:rsidR="00CC650F">
        <w:t xml:space="preserve">bright, </w:t>
      </w:r>
      <w:r w:rsidR="008437C8">
        <w:t xml:space="preserve">flat, </w:t>
      </w:r>
      <w:r w:rsidR="00E879F1">
        <w:t xml:space="preserve">non-naturalistic </w:t>
      </w:r>
      <w:proofErr w:type="spellStart"/>
      <w:r w:rsidR="00A93A2E">
        <w:t>colour</w:t>
      </w:r>
      <w:proofErr w:type="spellEnd"/>
      <w:r w:rsidR="00A93A2E">
        <w:t xml:space="preserve"> </w:t>
      </w:r>
      <w:r w:rsidR="004E4E9F">
        <w:t xml:space="preserve">onto the canvas, surrounded by </w:t>
      </w:r>
      <w:r w:rsidR="004950C6">
        <w:t>dark contours</w:t>
      </w:r>
      <w:r w:rsidR="004E4E9F">
        <w:t xml:space="preserve">. </w:t>
      </w:r>
      <w:r w:rsidR="004950C6">
        <w:t xml:space="preserve">Known as </w:t>
      </w:r>
      <w:proofErr w:type="spellStart"/>
      <w:r w:rsidR="004E4E9F">
        <w:t>Cloison</w:t>
      </w:r>
      <w:r w:rsidR="002E0756">
        <w:t>n</w:t>
      </w:r>
      <w:r w:rsidR="004E4E9F">
        <w:t>ism</w:t>
      </w:r>
      <w:proofErr w:type="spellEnd"/>
      <w:r w:rsidR="004E4E9F">
        <w:t xml:space="preserve">, </w:t>
      </w:r>
      <w:r w:rsidR="004950C6">
        <w:t xml:space="preserve">the </w:t>
      </w:r>
      <w:r w:rsidR="002C759C">
        <w:t>style’s name came</w:t>
      </w:r>
      <w:r w:rsidR="004950C6">
        <w:t xml:space="preserve"> from its resemblance to</w:t>
      </w:r>
      <w:r w:rsidR="004E4E9F">
        <w:t xml:space="preserve"> </w:t>
      </w:r>
      <w:r w:rsidR="004950C6">
        <w:t>cloisonné</w:t>
      </w:r>
      <w:r w:rsidR="00595C47">
        <w:t xml:space="preserve"> enamel work</w:t>
      </w:r>
      <w:r w:rsidR="005870DE">
        <w:t xml:space="preserve">. The appeal of </w:t>
      </w:r>
      <w:proofErr w:type="spellStart"/>
      <w:r w:rsidR="005870DE">
        <w:t>Cloisonnisim</w:t>
      </w:r>
      <w:proofErr w:type="spellEnd"/>
      <w:r w:rsidR="005870DE">
        <w:t xml:space="preserve"> to Gauguin was its rejection of the i</w:t>
      </w:r>
      <w:r w:rsidR="00595C47">
        <w:t>llusion of three-dimensionality</w:t>
      </w:r>
      <w:r w:rsidR="0030001D">
        <w:t>,</w:t>
      </w:r>
      <w:r w:rsidR="005870DE">
        <w:t xml:space="preserve"> and its expressive potential. To set his work apart from Bernard</w:t>
      </w:r>
      <w:r w:rsidR="00E121C7">
        <w:t>’s</w:t>
      </w:r>
      <w:r w:rsidR="005870DE">
        <w:t xml:space="preserve">, </w:t>
      </w:r>
      <w:r w:rsidR="005870DE">
        <w:lastRenderedPageBreak/>
        <w:t xml:space="preserve">Gauguin deemed his new mode of working </w:t>
      </w:r>
      <w:proofErr w:type="spellStart"/>
      <w:r w:rsidR="005870DE" w:rsidRPr="008E1BD7">
        <w:t>Synthe</w:t>
      </w:r>
      <w:r w:rsidR="00C774FA" w:rsidRPr="008E1BD7">
        <w:t>t</w:t>
      </w:r>
      <w:r w:rsidR="005870DE" w:rsidRPr="008E1BD7">
        <w:t>ism</w:t>
      </w:r>
      <w:proofErr w:type="spellEnd"/>
      <w:r w:rsidR="005870DE">
        <w:t xml:space="preserve">, by which he meant painting </w:t>
      </w:r>
      <w:r w:rsidR="00FD1073">
        <w:t xml:space="preserve">that did not simply privilege subject matter but also emphasized form and feeling. </w:t>
      </w:r>
      <w:r w:rsidR="009A463F">
        <w:t>His years spent in Tahiti</w:t>
      </w:r>
      <w:r w:rsidR="00595C47">
        <w:t xml:space="preserve"> </w:t>
      </w:r>
      <w:r w:rsidR="009A463F">
        <w:t xml:space="preserve">inspired work </w:t>
      </w:r>
      <w:r w:rsidR="002C759C">
        <w:t>incorporating</w:t>
      </w:r>
      <w:r w:rsidR="009A463F">
        <w:t xml:space="preserve"> subjects and motifs from the more “primitive” world that Gauguin sought out as he rejected European materialism. His increasing</w:t>
      </w:r>
      <w:r w:rsidR="00BA32E2">
        <w:t xml:space="preserve"> insistence on depicting </w:t>
      </w:r>
      <w:r w:rsidR="006B06B9">
        <w:t xml:space="preserve">scenes sparked by ideas, </w:t>
      </w:r>
      <w:r w:rsidR="004E6A6E">
        <w:t>emotions</w:t>
      </w:r>
      <w:r w:rsidR="006B06B9">
        <w:t>, and visions</w:t>
      </w:r>
      <w:r w:rsidR="00BA32E2">
        <w:t xml:space="preserve"> </w:t>
      </w:r>
      <w:r w:rsidR="004E6A6E">
        <w:t xml:space="preserve">linked him to </w:t>
      </w:r>
      <w:r w:rsidR="00310610">
        <w:t xml:space="preserve">the writers and </w:t>
      </w:r>
      <w:r w:rsidR="00F01861">
        <w:t xml:space="preserve">painters </w:t>
      </w:r>
      <w:r w:rsidR="00310610">
        <w:t>of</w:t>
      </w:r>
      <w:r w:rsidR="00F01861">
        <w:t xml:space="preserve"> the </w:t>
      </w:r>
      <w:r w:rsidR="00FD1073">
        <w:t xml:space="preserve">European </w:t>
      </w:r>
      <w:r w:rsidR="004E6A6E">
        <w:t xml:space="preserve">Symbolist </w:t>
      </w:r>
      <w:r w:rsidR="00FD1073">
        <w:t>movement</w:t>
      </w:r>
      <w:r w:rsidR="002F073B">
        <w:t>.</w:t>
      </w:r>
    </w:p>
    <w:p w:rsidR="00204C20" w:rsidRDefault="00204C20" w:rsidP="00204C20"/>
    <w:p w:rsidR="00605A18" w:rsidRPr="004E6A6E" w:rsidRDefault="0083401A" w:rsidP="00204C20">
      <w:r>
        <w:t xml:space="preserve">The Dutch painter </w:t>
      </w:r>
      <w:r w:rsidR="00173A81">
        <w:t xml:space="preserve">Vincent </w:t>
      </w:r>
      <w:r w:rsidR="007C4BAC">
        <w:t>v</w:t>
      </w:r>
      <w:r w:rsidR="00173A81">
        <w:t xml:space="preserve">an Gogh </w:t>
      </w:r>
      <w:r w:rsidR="00EC2356">
        <w:t xml:space="preserve">arrived in Paris </w:t>
      </w:r>
      <w:r w:rsidR="00E121C7">
        <w:t>in 1886</w:t>
      </w:r>
      <w:r w:rsidR="00D958D6">
        <w:t xml:space="preserve">. </w:t>
      </w:r>
      <w:r w:rsidR="00EC2356">
        <w:t>Prior to his move to Paris</w:t>
      </w:r>
      <w:r w:rsidR="00A93A2E">
        <w:t>,</w:t>
      </w:r>
      <w:r w:rsidR="00EC2356">
        <w:t xml:space="preserve"> </w:t>
      </w:r>
      <w:r w:rsidR="000A4570">
        <w:t>v</w:t>
      </w:r>
      <w:r w:rsidR="00EC2356">
        <w:t>an Gogh produced paintings in a dark palette that depicted scenes of rural life. On</w:t>
      </w:r>
      <w:r w:rsidR="001C7AA8">
        <w:t>c</w:t>
      </w:r>
      <w:r w:rsidR="00EC2356">
        <w:t xml:space="preserve">e in Paris, his </w:t>
      </w:r>
      <w:r w:rsidR="00595C47">
        <w:t>paintings</w:t>
      </w:r>
      <w:r w:rsidR="00EC2356">
        <w:t xml:space="preserve"> lighte</w:t>
      </w:r>
      <w:r w:rsidR="006B06B9">
        <w:t>ne</w:t>
      </w:r>
      <w:r w:rsidR="00EC2356">
        <w:t xml:space="preserve">d considerably, and for a short period he experimented with the </w:t>
      </w:r>
      <w:r w:rsidR="00E33B32">
        <w:t>Pointillist method</w:t>
      </w:r>
      <w:r w:rsidR="00EC2356">
        <w:t xml:space="preserve">. </w:t>
      </w:r>
      <w:r w:rsidR="000202AE">
        <w:t xml:space="preserve">Like other artists he met, he also found inspiration in Japanese prints. </w:t>
      </w:r>
      <w:r w:rsidR="00FA066E">
        <w:t xml:space="preserve">In 1888, </w:t>
      </w:r>
      <w:r w:rsidR="00070586">
        <w:t>tir</w:t>
      </w:r>
      <w:r w:rsidR="00FA066E">
        <w:t>ed</w:t>
      </w:r>
      <w:r w:rsidR="00070586">
        <w:t xml:space="preserve"> of Paris, </w:t>
      </w:r>
      <w:r w:rsidR="00595C47">
        <w:t xml:space="preserve">van </w:t>
      </w:r>
      <w:r w:rsidR="006A1A8C">
        <w:t>Gogh moved to</w:t>
      </w:r>
      <w:r w:rsidR="00E53CBC">
        <w:t xml:space="preserve"> </w:t>
      </w:r>
      <w:r w:rsidR="00070586">
        <w:t xml:space="preserve">Arles, in </w:t>
      </w:r>
      <w:r w:rsidR="00D8019B">
        <w:t>the south of France</w:t>
      </w:r>
      <w:r w:rsidR="00070586">
        <w:t>,</w:t>
      </w:r>
      <w:r w:rsidR="00FA066E">
        <w:t xml:space="preserve"> where his palette intensified under the bright Proven</w:t>
      </w:r>
      <w:r w:rsidR="00FA066E">
        <w:rPr>
          <w:rFonts w:ascii="Cambria" w:hAnsi="Cambria"/>
        </w:rPr>
        <w:t>ç</w:t>
      </w:r>
      <w:r w:rsidR="00FA066E">
        <w:t>al sun.</w:t>
      </w:r>
      <w:r w:rsidR="00070586">
        <w:t xml:space="preserve"> </w:t>
      </w:r>
      <w:r w:rsidR="001C7AA8">
        <w:t>Gauguin joined him</w:t>
      </w:r>
      <w:r w:rsidR="00870AEA">
        <w:t xml:space="preserve"> there</w:t>
      </w:r>
      <w:r w:rsidR="001C7AA8">
        <w:t xml:space="preserve"> </w:t>
      </w:r>
      <w:r w:rsidR="00FE58EF">
        <w:t>for a short time</w:t>
      </w:r>
      <w:r w:rsidR="001C7AA8">
        <w:t>. Like Gaug</w:t>
      </w:r>
      <w:r w:rsidR="006B06B9">
        <w:t>u</w:t>
      </w:r>
      <w:r w:rsidR="001C7AA8">
        <w:t xml:space="preserve">in, </w:t>
      </w:r>
      <w:r w:rsidR="000A4570">
        <w:t>v</w:t>
      </w:r>
      <w:r w:rsidR="001C7AA8">
        <w:t xml:space="preserve">an Gogh </w:t>
      </w:r>
      <w:proofErr w:type="spellStart"/>
      <w:r w:rsidR="001C7AA8">
        <w:t>favoured</w:t>
      </w:r>
      <w:proofErr w:type="spellEnd"/>
      <w:r w:rsidR="001C7AA8">
        <w:t xml:space="preserve"> </w:t>
      </w:r>
      <w:r w:rsidR="00070586">
        <w:t>arbitrary,</w:t>
      </w:r>
      <w:r w:rsidR="001C7AA8">
        <w:t xml:space="preserve"> non-</w:t>
      </w:r>
      <w:r w:rsidR="006B06B9">
        <w:t xml:space="preserve">naturalistic </w:t>
      </w:r>
      <w:proofErr w:type="spellStart"/>
      <w:r w:rsidR="00595C47">
        <w:t>colours</w:t>
      </w:r>
      <w:proofErr w:type="spellEnd"/>
      <w:r w:rsidR="006B06B9">
        <w:t xml:space="preserve">, </w:t>
      </w:r>
      <w:r w:rsidR="009C67E1">
        <w:t xml:space="preserve">although </w:t>
      </w:r>
      <w:r w:rsidR="009C6529">
        <w:t>he differed in that his work</w:t>
      </w:r>
      <w:r w:rsidR="009C67E1">
        <w:t xml:space="preserve"> </w:t>
      </w:r>
      <w:r w:rsidR="00A93A2E">
        <w:t>continued to spring</w:t>
      </w:r>
      <w:r w:rsidR="006B06B9">
        <w:t xml:space="preserve"> from scenes he saw before him,</w:t>
      </w:r>
      <w:r w:rsidR="009C67E1">
        <w:t xml:space="preserve"> rather than </w:t>
      </w:r>
      <w:r w:rsidR="009C6529">
        <w:t xml:space="preserve">from his imagination. Nonetheless, van Gogh’s paintings took on an </w:t>
      </w:r>
      <w:r w:rsidR="00E121C7">
        <w:t>otherworldly</w:t>
      </w:r>
      <w:r w:rsidR="009C6529">
        <w:t xml:space="preserve"> quality, permeated with emotional,</w:t>
      </w:r>
      <w:r w:rsidR="006E7741">
        <w:t xml:space="preserve"> expressive energy </w:t>
      </w:r>
      <w:r w:rsidR="00070586">
        <w:t xml:space="preserve">that </w:t>
      </w:r>
      <w:r w:rsidR="006E7741">
        <w:t>made inanimate objects</w:t>
      </w:r>
      <w:r w:rsidR="00A9233E">
        <w:t xml:space="preserve"> and scenery</w:t>
      </w:r>
      <w:r w:rsidR="00844565">
        <w:t xml:space="preserve"> </w:t>
      </w:r>
      <w:r w:rsidR="006E7741">
        <w:t xml:space="preserve">seem almost alive. </w:t>
      </w:r>
      <w:r w:rsidR="003C30A1">
        <w:t>V</w:t>
      </w:r>
      <w:r w:rsidR="00B577F4">
        <w:t>an Gogh</w:t>
      </w:r>
      <w:r w:rsidR="006B06B9">
        <w:t xml:space="preserve">’s insistence on the symbolic value of </w:t>
      </w:r>
      <w:proofErr w:type="spellStart"/>
      <w:r w:rsidR="006B06B9">
        <w:t>colour</w:t>
      </w:r>
      <w:proofErr w:type="spellEnd"/>
      <w:r w:rsidR="006B06B9">
        <w:t xml:space="preserve">, and </w:t>
      </w:r>
      <w:r w:rsidR="00FA34FE">
        <w:t xml:space="preserve">his use of </w:t>
      </w:r>
      <w:proofErr w:type="spellStart"/>
      <w:r w:rsidR="00FA34FE">
        <w:t>colour</w:t>
      </w:r>
      <w:proofErr w:type="spellEnd"/>
      <w:r w:rsidR="006B06B9">
        <w:t xml:space="preserve"> to express </w:t>
      </w:r>
      <w:r w:rsidR="00FA34FE">
        <w:t>his emotions</w:t>
      </w:r>
      <w:r w:rsidR="00D8019B">
        <w:t>,</w:t>
      </w:r>
      <w:r w:rsidR="00A86616">
        <w:t xml:space="preserve"> </w:t>
      </w:r>
      <w:r w:rsidR="00070586">
        <w:t>held particular appeal for</w:t>
      </w:r>
      <w:r w:rsidR="00FA34FE">
        <w:t xml:space="preserve"> Symbolist </w:t>
      </w:r>
      <w:r w:rsidR="00595C47">
        <w:t>writers and artists</w:t>
      </w:r>
      <w:r w:rsidR="00D8019B">
        <w:t xml:space="preserve">. </w:t>
      </w:r>
    </w:p>
    <w:p w:rsidR="001330AB" w:rsidRPr="004854F0" w:rsidRDefault="001330AB" w:rsidP="00204C20">
      <w:pPr>
        <w:rPr>
          <w:b/>
        </w:rPr>
      </w:pPr>
    </w:p>
    <w:p w:rsidR="001330AB" w:rsidRPr="00997E58" w:rsidRDefault="001330AB" w:rsidP="00204C20">
      <w:r>
        <w:t>Paul C</w:t>
      </w:r>
      <w:r w:rsidR="008070C3">
        <w:rPr>
          <w:rFonts w:ascii="Cambria" w:hAnsi="Cambria"/>
        </w:rPr>
        <w:t>é</w:t>
      </w:r>
      <w:r>
        <w:t>zanne was</w:t>
      </w:r>
      <w:r w:rsidR="00F66341">
        <w:t xml:space="preserve"> </w:t>
      </w:r>
      <w:r>
        <w:t>affiliated with the Impressionists from as early as 1874, when</w:t>
      </w:r>
      <w:r w:rsidR="00E121C7">
        <w:t xml:space="preserve"> </w:t>
      </w:r>
      <w:r w:rsidR="00781AE8">
        <w:t xml:space="preserve">he exhibited </w:t>
      </w:r>
      <w:r>
        <w:t xml:space="preserve">his paintings in the first Impressionist exhibition. </w:t>
      </w:r>
      <w:r w:rsidR="002367C1">
        <w:t xml:space="preserve"> However, his work was not well received and </w:t>
      </w:r>
      <w:r w:rsidR="00781AE8">
        <w:t>he began to spend increasing time in</w:t>
      </w:r>
      <w:r w:rsidR="002367C1">
        <w:t xml:space="preserve"> his birthplace</w:t>
      </w:r>
      <w:r w:rsidR="00781AE8">
        <w:t>, Aix-en-Provence, in the south of France</w:t>
      </w:r>
      <w:r w:rsidR="00E121C7">
        <w:t>. There he</w:t>
      </w:r>
      <w:r w:rsidR="00F66341" w:rsidRPr="00F66341">
        <w:t xml:space="preserve"> </w:t>
      </w:r>
      <w:r w:rsidR="00F66341">
        <w:t xml:space="preserve">attempted to correct what he found lacking in Impressionism. </w:t>
      </w:r>
      <w:proofErr w:type="spellStart"/>
      <w:r w:rsidR="00646D6A" w:rsidRPr="00997E58">
        <w:t>Focussing</w:t>
      </w:r>
      <w:proofErr w:type="spellEnd"/>
      <w:r w:rsidR="00646D6A" w:rsidRPr="00997E58">
        <w:t xml:space="preserve"> on still life paintings and landscapes, C</w:t>
      </w:r>
      <w:r w:rsidR="00646D6A" w:rsidRPr="00997E58">
        <w:rPr>
          <w:rFonts w:ascii="Cambria" w:hAnsi="Cambria"/>
        </w:rPr>
        <w:t>é</w:t>
      </w:r>
      <w:r w:rsidR="00646D6A" w:rsidRPr="00997E58">
        <w:t>zanne</w:t>
      </w:r>
      <w:r w:rsidR="000E2D04" w:rsidRPr="00997E58">
        <w:t xml:space="preserve"> </w:t>
      </w:r>
      <w:r w:rsidR="00F66341">
        <w:t xml:space="preserve">developed a new approach to painting that stood in opposition to the prevailing Impressionist style: rather than trying to capture his optical impressions on the canvas, he </w:t>
      </w:r>
      <w:r w:rsidR="00646D6A" w:rsidRPr="00997E58">
        <w:t>aimed to depict the</w:t>
      </w:r>
      <w:r w:rsidR="000E2D04" w:rsidRPr="00997E58">
        <w:t xml:space="preserve"> </w:t>
      </w:r>
      <w:r w:rsidR="00FA34FE" w:rsidRPr="00997E58">
        <w:t xml:space="preserve">underlying </w:t>
      </w:r>
      <w:r w:rsidR="000E2D04" w:rsidRPr="00997E58">
        <w:t>solidity of th</w:t>
      </w:r>
      <w:r w:rsidR="00FA34FE" w:rsidRPr="00997E58">
        <w:t xml:space="preserve">e </w:t>
      </w:r>
      <w:r w:rsidR="00E121C7">
        <w:t>objects or scenes</w:t>
      </w:r>
      <w:r w:rsidR="00FA34FE" w:rsidRPr="00997E58">
        <w:t xml:space="preserve"> </w:t>
      </w:r>
      <w:r w:rsidR="0030001D">
        <w:t>before him,</w:t>
      </w:r>
      <w:r w:rsidR="00F66341">
        <w:t xml:space="preserve"> by</w:t>
      </w:r>
      <w:r w:rsidR="002F073B">
        <w:t xml:space="preserve"> </w:t>
      </w:r>
      <w:r w:rsidR="004E07D6" w:rsidRPr="00997E58">
        <w:t xml:space="preserve">methodically </w:t>
      </w:r>
      <w:r w:rsidR="002F073B">
        <w:t>building</w:t>
      </w:r>
      <w:r w:rsidR="00B25D9C" w:rsidRPr="00997E58">
        <w:t xml:space="preserve"> up form through</w:t>
      </w:r>
      <w:r w:rsidR="00646D6A" w:rsidRPr="00997E58">
        <w:t xml:space="preserve"> </w:t>
      </w:r>
      <w:proofErr w:type="spellStart"/>
      <w:r w:rsidR="00646D6A" w:rsidRPr="00997E58">
        <w:t>colour</w:t>
      </w:r>
      <w:proofErr w:type="spellEnd"/>
      <w:r w:rsidR="00646D6A" w:rsidRPr="00997E58">
        <w:t xml:space="preserve">. </w:t>
      </w:r>
      <w:r w:rsidR="000E2D04" w:rsidRPr="00997E58">
        <w:t xml:space="preserve">Most provocatively, </w:t>
      </w:r>
      <w:r w:rsidR="005E78BB" w:rsidRPr="00997E58">
        <w:t>C</w:t>
      </w:r>
      <w:r w:rsidR="005E78BB" w:rsidRPr="00997E58">
        <w:rPr>
          <w:rFonts w:ascii="Cambria" w:hAnsi="Cambria"/>
        </w:rPr>
        <w:t>é</w:t>
      </w:r>
      <w:r w:rsidR="005E78BB" w:rsidRPr="00997E58">
        <w:t xml:space="preserve">zanne </w:t>
      </w:r>
      <w:r w:rsidR="000E2D04" w:rsidRPr="00997E58">
        <w:t xml:space="preserve">deliberately broke </w:t>
      </w:r>
      <w:r w:rsidR="002F073B">
        <w:t xml:space="preserve">the </w:t>
      </w:r>
      <w:r w:rsidR="000E2D04" w:rsidRPr="00997E58">
        <w:t>rules of perspective</w:t>
      </w:r>
      <w:r w:rsidR="00A27CAE" w:rsidRPr="00997E58">
        <w:t>; i</w:t>
      </w:r>
      <w:r w:rsidR="000E2D04" w:rsidRPr="00997E58">
        <w:t xml:space="preserve">nstead, he tried to mimic on canvas the actual movements of the human eye, by portraying surfaces from a number of different </w:t>
      </w:r>
      <w:r w:rsidR="00A9233E" w:rsidRPr="00997E58">
        <w:t>viewpoints</w:t>
      </w:r>
      <w:r w:rsidR="000E2D04" w:rsidRPr="00997E58">
        <w:t>.</w:t>
      </w:r>
      <w:r w:rsidR="006A1A8C" w:rsidRPr="00997E58">
        <w:t xml:space="preserve"> </w:t>
      </w:r>
      <w:r w:rsidR="00F66341">
        <w:t xml:space="preserve"> </w:t>
      </w:r>
    </w:p>
    <w:p w:rsidR="00BC25FE" w:rsidRPr="00997E58" w:rsidRDefault="00BC25FE" w:rsidP="00204C20"/>
    <w:p w:rsidR="002F0A1F" w:rsidRDefault="0020613D" w:rsidP="00204C20">
      <w:pPr>
        <w:rPr>
          <w:rStyle w:val="con"/>
        </w:rPr>
      </w:pPr>
      <w:r>
        <w:rPr>
          <w:rStyle w:val="con"/>
          <w:rFonts w:eastAsia="Times New Roman" w:cs="Times New Roman"/>
        </w:rPr>
        <w:t>None of these artists gained widespread recognition in their lifetimes</w:t>
      </w:r>
      <w:r w:rsidR="00E121C7">
        <w:rPr>
          <w:rStyle w:val="con"/>
          <w:rFonts w:eastAsia="Times New Roman" w:cs="Times New Roman"/>
        </w:rPr>
        <w:t xml:space="preserve">. However, </w:t>
      </w:r>
      <w:r w:rsidR="00AF3CBD">
        <w:rPr>
          <w:rStyle w:val="con"/>
          <w:rFonts w:eastAsia="Times New Roman" w:cs="Times New Roman"/>
        </w:rPr>
        <w:t>by</w:t>
      </w:r>
      <w:r w:rsidR="00BC25FE">
        <w:rPr>
          <w:rStyle w:val="con"/>
          <w:rFonts w:eastAsia="Times New Roman" w:cs="Times New Roman"/>
        </w:rPr>
        <w:t xml:space="preserve"> challenging </w:t>
      </w:r>
      <w:r w:rsidR="00AF3CBD">
        <w:rPr>
          <w:rStyle w:val="con"/>
          <w:rFonts w:eastAsia="Times New Roman" w:cs="Times New Roman"/>
        </w:rPr>
        <w:t>the central tenets of Impressionism</w:t>
      </w:r>
      <w:r w:rsidR="00BC25FE">
        <w:rPr>
          <w:rStyle w:val="con"/>
          <w:rFonts w:eastAsia="Times New Roman" w:cs="Times New Roman"/>
        </w:rPr>
        <w:t>, each contributed</w:t>
      </w:r>
      <w:r>
        <w:rPr>
          <w:rStyle w:val="con"/>
          <w:rFonts w:eastAsia="Times New Roman" w:cs="Times New Roman"/>
        </w:rPr>
        <w:t xml:space="preserve"> in </w:t>
      </w:r>
      <w:r w:rsidR="00E121C7">
        <w:rPr>
          <w:rStyle w:val="con"/>
          <w:rFonts w:eastAsia="Times New Roman" w:cs="Times New Roman"/>
        </w:rPr>
        <w:t>his</w:t>
      </w:r>
      <w:r>
        <w:rPr>
          <w:rStyle w:val="con"/>
          <w:rFonts w:eastAsia="Times New Roman" w:cs="Times New Roman"/>
        </w:rPr>
        <w:t xml:space="preserve"> own way</w:t>
      </w:r>
      <w:r w:rsidR="00BC25FE">
        <w:rPr>
          <w:rStyle w:val="con"/>
          <w:rFonts w:eastAsia="Times New Roman" w:cs="Times New Roman"/>
        </w:rPr>
        <w:t xml:space="preserve"> to the emergence of </w:t>
      </w:r>
      <w:r w:rsidR="00E33B32">
        <w:rPr>
          <w:rStyle w:val="con"/>
          <w:rFonts w:eastAsia="Times New Roman" w:cs="Times New Roman"/>
        </w:rPr>
        <w:t>modern art</w:t>
      </w:r>
      <w:r w:rsidR="00BC25FE">
        <w:rPr>
          <w:rStyle w:val="con"/>
          <w:rFonts w:eastAsia="Times New Roman" w:cs="Times New Roman"/>
        </w:rPr>
        <w:t xml:space="preserve"> in the early </w:t>
      </w:r>
      <w:r w:rsidR="00AD3332">
        <w:rPr>
          <w:rStyle w:val="con"/>
          <w:rFonts w:eastAsia="Times New Roman" w:cs="Times New Roman"/>
        </w:rPr>
        <w:t xml:space="preserve">twentieth </w:t>
      </w:r>
      <w:r w:rsidR="00BC25FE">
        <w:rPr>
          <w:rStyle w:val="con"/>
          <w:rFonts w:eastAsia="Times New Roman" w:cs="Times New Roman"/>
        </w:rPr>
        <w:t>century. Alfred</w:t>
      </w:r>
      <w:r w:rsidR="001B1BA8">
        <w:rPr>
          <w:rStyle w:val="con"/>
          <w:rFonts w:eastAsia="Times New Roman" w:cs="Times New Roman"/>
        </w:rPr>
        <w:t xml:space="preserve"> </w:t>
      </w:r>
      <w:r w:rsidR="00854E2C">
        <w:rPr>
          <w:rStyle w:val="con"/>
          <w:rFonts w:eastAsia="Times New Roman" w:cs="Times New Roman"/>
        </w:rPr>
        <w:t xml:space="preserve">H. </w:t>
      </w:r>
      <w:r w:rsidR="001B1BA8">
        <w:rPr>
          <w:rStyle w:val="con"/>
          <w:rFonts w:eastAsia="Times New Roman" w:cs="Times New Roman"/>
        </w:rPr>
        <w:t>Barr</w:t>
      </w:r>
      <w:r w:rsidR="004354F5">
        <w:rPr>
          <w:rStyle w:val="con"/>
          <w:rFonts w:eastAsia="Times New Roman" w:cs="Times New Roman"/>
        </w:rPr>
        <w:t>, Jr.</w:t>
      </w:r>
      <w:r w:rsidR="001B1BA8">
        <w:rPr>
          <w:rStyle w:val="con"/>
          <w:rFonts w:eastAsia="Times New Roman" w:cs="Times New Roman"/>
        </w:rPr>
        <w:t xml:space="preserve"> </w:t>
      </w:r>
      <w:r w:rsidR="00BC25FE">
        <w:rPr>
          <w:rStyle w:val="con"/>
          <w:rFonts w:eastAsia="Times New Roman" w:cs="Times New Roman"/>
        </w:rPr>
        <w:t xml:space="preserve">summed up their contributions </w:t>
      </w:r>
      <w:r w:rsidR="00517A7B">
        <w:rPr>
          <w:rStyle w:val="con"/>
          <w:rFonts w:eastAsia="Times New Roman" w:cs="Times New Roman"/>
        </w:rPr>
        <w:t xml:space="preserve">through a </w:t>
      </w:r>
      <w:r w:rsidR="00BC25FE">
        <w:rPr>
          <w:rStyle w:val="con"/>
          <w:rFonts w:eastAsia="Times New Roman" w:cs="Times New Roman"/>
        </w:rPr>
        <w:t xml:space="preserve">chart he developed in 1936, </w:t>
      </w:r>
      <w:r w:rsidR="005E78BB">
        <w:rPr>
          <w:rStyle w:val="con"/>
          <w:rFonts w:eastAsia="Times New Roman" w:cs="Times New Roman"/>
        </w:rPr>
        <w:t>where</w:t>
      </w:r>
      <w:r w:rsidR="001C2216">
        <w:rPr>
          <w:rStyle w:val="con"/>
          <w:rFonts w:eastAsia="Times New Roman" w:cs="Times New Roman"/>
        </w:rPr>
        <w:t xml:space="preserve"> he plotted out the </w:t>
      </w:r>
      <w:r w:rsidR="00204C20">
        <w:rPr>
          <w:rStyle w:val="con"/>
          <w:rFonts w:eastAsia="Times New Roman" w:cs="Times New Roman"/>
        </w:rPr>
        <w:t xml:space="preserve">means by </w:t>
      </w:r>
      <w:r w:rsidR="00517A7B">
        <w:rPr>
          <w:rStyle w:val="con"/>
          <w:rFonts w:eastAsia="Times New Roman" w:cs="Times New Roman"/>
        </w:rPr>
        <w:t>which</w:t>
      </w:r>
      <w:r w:rsidR="001B1BA8">
        <w:rPr>
          <w:rStyle w:val="con"/>
          <w:rFonts w:eastAsia="Times New Roman" w:cs="Times New Roman"/>
        </w:rPr>
        <w:t xml:space="preserve"> </w:t>
      </w:r>
      <w:r w:rsidR="00E06D4E">
        <w:rPr>
          <w:rStyle w:val="con"/>
          <w:rFonts w:eastAsia="Times New Roman" w:cs="Times New Roman"/>
        </w:rPr>
        <w:t>the</w:t>
      </w:r>
      <w:r w:rsidR="00E121C7">
        <w:rPr>
          <w:rStyle w:val="con"/>
          <w:rFonts w:eastAsia="Times New Roman" w:cs="Times New Roman"/>
        </w:rPr>
        <w:t>ir</w:t>
      </w:r>
      <w:r w:rsidR="00B577F4">
        <w:rPr>
          <w:rStyle w:val="con"/>
          <w:rFonts w:eastAsia="Times New Roman" w:cs="Times New Roman"/>
        </w:rPr>
        <w:t xml:space="preserve"> bold experiments</w:t>
      </w:r>
      <w:r w:rsidR="00E06D4E">
        <w:rPr>
          <w:rStyle w:val="con"/>
          <w:rFonts w:eastAsia="Times New Roman" w:cs="Times New Roman"/>
        </w:rPr>
        <w:t xml:space="preserve"> </w:t>
      </w:r>
      <w:r w:rsidR="00204C20">
        <w:rPr>
          <w:rStyle w:val="con"/>
          <w:rFonts w:eastAsia="Times New Roman" w:cs="Times New Roman"/>
        </w:rPr>
        <w:t>paved the way</w:t>
      </w:r>
      <w:r w:rsidR="00E06D4E">
        <w:rPr>
          <w:rStyle w:val="con"/>
          <w:rFonts w:eastAsia="Times New Roman" w:cs="Times New Roman"/>
        </w:rPr>
        <w:t xml:space="preserve"> to </w:t>
      </w:r>
      <w:r w:rsidR="00B577F4">
        <w:rPr>
          <w:rStyle w:val="con"/>
          <w:rFonts w:eastAsia="Times New Roman" w:cs="Times New Roman"/>
        </w:rPr>
        <w:t xml:space="preserve">Fauvism, </w:t>
      </w:r>
      <w:r w:rsidR="005369E3">
        <w:rPr>
          <w:rStyle w:val="con"/>
          <w:rFonts w:eastAsia="Times New Roman" w:cs="Times New Roman"/>
        </w:rPr>
        <w:t>Cubism, Expressionism</w:t>
      </w:r>
      <w:r w:rsidR="001B1BA8">
        <w:rPr>
          <w:rStyle w:val="con"/>
          <w:rFonts w:eastAsia="Times New Roman" w:cs="Times New Roman"/>
        </w:rPr>
        <w:t>, and</w:t>
      </w:r>
      <w:r w:rsidR="00E06D4E">
        <w:rPr>
          <w:rStyle w:val="con"/>
          <w:rFonts w:eastAsia="Times New Roman" w:cs="Times New Roman"/>
        </w:rPr>
        <w:t>,</w:t>
      </w:r>
      <w:r w:rsidR="001B1BA8">
        <w:rPr>
          <w:rStyle w:val="con"/>
          <w:rFonts w:eastAsia="Times New Roman" w:cs="Times New Roman"/>
        </w:rPr>
        <w:t xml:space="preserve"> ultimately</w:t>
      </w:r>
      <w:r w:rsidR="00E06D4E">
        <w:rPr>
          <w:rStyle w:val="con"/>
          <w:rFonts w:eastAsia="Times New Roman" w:cs="Times New Roman"/>
        </w:rPr>
        <w:t>,</w:t>
      </w:r>
      <w:r w:rsidR="001B1BA8">
        <w:rPr>
          <w:rStyle w:val="con"/>
          <w:rFonts w:eastAsia="Times New Roman" w:cs="Times New Roman"/>
        </w:rPr>
        <w:t xml:space="preserve"> to </w:t>
      </w:r>
      <w:r w:rsidR="00517A7B">
        <w:rPr>
          <w:rStyle w:val="con"/>
          <w:rFonts w:eastAsia="Times New Roman" w:cs="Times New Roman"/>
        </w:rPr>
        <w:t>Abstract Art.</w:t>
      </w:r>
    </w:p>
    <w:p w:rsidR="002574BC" w:rsidRDefault="002574BC" w:rsidP="00204C20">
      <w:pPr>
        <w:rPr>
          <w:b/>
        </w:rPr>
      </w:pPr>
    </w:p>
    <w:p w:rsidR="008C6FB0" w:rsidRDefault="008C6FB0" w:rsidP="00204C20">
      <w:pPr>
        <w:rPr>
          <w:b/>
        </w:rPr>
      </w:pPr>
    </w:p>
    <w:p w:rsidR="000B1241" w:rsidRPr="001068C7" w:rsidRDefault="001068C7" w:rsidP="00204C20">
      <w:pPr>
        <w:rPr>
          <w:b/>
        </w:rPr>
      </w:pPr>
      <w:r w:rsidRPr="001068C7">
        <w:rPr>
          <w:b/>
        </w:rPr>
        <w:t>References and further reading</w:t>
      </w:r>
    </w:p>
    <w:p w:rsidR="00204C20" w:rsidRDefault="00204C20" w:rsidP="00204C20">
      <w:pPr>
        <w:rPr>
          <w:i/>
        </w:rPr>
      </w:pPr>
    </w:p>
    <w:p w:rsidR="005E78BB" w:rsidRDefault="005E78BB" w:rsidP="00204C20">
      <w:proofErr w:type="spellStart"/>
      <w:r w:rsidRPr="001A46AB">
        <w:rPr>
          <w:i/>
        </w:rPr>
        <w:t>Ma</w:t>
      </w:r>
      <w:r w:rsidR="001A46AB" w:rsidRPr="001A46AB">
        <w:rPr>
          <w:i/>
        </w:rPr>
        <w:t>net</w:t>
      </w:r>
      <w:proofErr w:type="spellEnd"/>
      <w:r w:rsidR="001A46AB" w:rsidRPr="001A46AB">
        <w:rPr>
          <w:i/>
        </w:rPr>
        <w:t xml:space="preserve"> and the Post-Impressionists</w:t>
      </w:r>
      <w:r w:rsidR="001A46AB">
        <w:t>, exhibition catalogue, 8 November</w:t>
      </w:r>
      <w:r w:rsidR="00F40F34">
        <w:t xml:space="preserve"> 1910</w:t>
      </w:r>
      <w:r w:rsidR="001A46AB">
        <w:t xml:space="preserve"> – 15 January</w:t>
      </w:r>
      <w:r w:rsidR="00F40F34">
        <w:t xml:space="preserve"> 19</w:t>
      </w:r>
      <w:r w:rsidR="001A46AB">
        <w:t>11, Grafton Galleries, London</w:t>
      </w:r>
    </w:p>
    <w:p w:rsidR="00CC1652" w:rsidRDefault="00CC1652" w:rsidP="00204C20">
      <w:r w:rsidRPr="00CC1652">
        <w:t>https://archive.org/details/manetpostimpress00graf</w:t>
      </w:r>
    </w:p>
    <w:p w:rsidR="00E4100E" w:rsidRDefault="00E4100E" w:rsidP="00204C20"/>
    <w:p w:rsidR="005E78BB" w:rsidRDefault="005E78BB" w:rsidP="00204C20">
      <w:r w:rsidRPr="00E4100E">
        <w:rPr>
          <w:i/>
        </w:rPr>
        <w:t>The Museum of Modern Art First Loan Exhibition</w:t>
      </w:r>
      <w:r w:rsidR="00487CB6">
        <w:rPr>
          <w:i/>
        </w:rPr>
        <w:t xml:space="preserve"> New York November 1929</w:t>
      </w:r>
      <w:r w:rsidR="00E4100E" w:rsidRPr="00E4100E">
        <w:rPr>
          <w:i/>
        </w:rPr>
        <w:t>: C</w:t>
      </w:r>
      <w:r w:rsidR="00E4100E" w:rsidRPr="00E4100E">
        <w:rPr>
          <w:rFonts w:ascii="Cambria" w:hAnsi="Cambria"/>
          <w:i/>
        </w:rPr>
        <w:t>é</w:t>
      </w:r>
      <w:r w:rsidR="00997E58">
        <w:rPr>
          <w:i/>
        </w:rPr>
        <w:t xml:space="preserve">zanne, Gauguin, Seurat, </w:t>
      </w:r>
      <w:r w:rsidR="00E4100E" w:rsidRPr="00E4100E">
        <w:rPr>
          <w:i/>
        </w:rPr>
        <w:t>Van Gogh</w:t>
      </w:r>
      <w:r w:rsidR="00E4100E">
        <w:t xml:space="preserve">, exhibition catalogue, </w:t>
      </w:r>
      <w:r>
        <w:t>November 1929</w:t>
      </w:r>
      <w:r w:rsidR="00E4100E">
        <w:t>, The Museum of Modern Art, New York</w:t>
      </w:r>
    </w:p>
    <w:p w:rsidR="005E78BB" w:rsidRDefault="005E78BB" w:rsidP="00204C20"/>
    <w:p w:rsidR="00E4100E" w:rsidRDefault="00E4100E" w:rsidP="00204C20">
      <w:r w:rsidRPr="00E4100E">
        <w:rPr>
          <w:i/>
        </w:rPr>
        <w:t>Post-Impressionism: Cross Currents in European Painting</w:t>
      </w:r>
      <w:r>
        <w:t>, exhibition catalogue,</w:t>
      </w:r>
      <w:r w:rsidR="00F40F34">
        <w:t xml:space="preserve"> 17 November 1979 – 16 March 1980</w:t>
      </w:r>
    </w:p>
    <w:p w:rsidR="00E4100E" w:rsidRDefault="00E4100E" w:rsidP="00204C20"/>
    <w:p w:rsidR="00AF4CAF" w:rsidRDefault="00AF4CAF" w:rsidP="00204C20">
      <w:proofErr w:type="spellStart"/>
      <w:r>
        <w:t>Rewald</w:t>
      </w:r>
      <w:proofErr w:type="spellEnd"/>
      <w:r>
        <w:t>, J. (1979, 3</w:t>
      </w:r>
      <w:r w:rsidRPr="00AF4CAF">
        <w:rPr>
          <w:vertAlign w:val="superscript"/>
        </w:rPr>
        <w:t>rd</w:t>
      </w:r>
      <w:r>
        <w:t xml:space="preserve"> edition) </w:t>
      </w:r>
      <w:r w:rsidRPr="00AF4CAF">
        <w:rPr>
          <w:i/>
        </w:rPr>
        <w:t>Post-Impressionism from Van Gogh to Gauguin</w:t>
      </w:r>
      <w:r>
        <w:t>,</w:t>
      </w:r>
      <w:r w:rsidR="00F40F34">
        <w:t xml:space="preserve"> New York: Museum of Modern Art</w:t>
      </w:r>
      <w:r w:rsidR="00997E58">
        <w:t>.</w:t>
      </w:r>
    </w:p>
    <w:p w:rsidR="00204C20" w:rsidRDefault="00204C20" w:rsidP="00204C20"/>
    <w:p w:rsidR="00AF4CAF" w:rsidRPr="001068C7" w:rsidRDefault="00AF4CAF" w:rsidP="00204C20">
      <w:r>
        <w:t xml:space="preserve">Thomson, B. (1998) </w:t>
      </w:r>
      <w:r w:rsidRPr="00AF4CAF">
        <w:rPr>
          <w:i/>
        </w:rPr>
        <w:t>Post-Impressionism</w:t>
      </w:r>
      <w:r>
        <w:t xml:space="preserve">, London: Tate Gallery Publishing. </w:t>
      </w:r>
    </w:p>
    <w:p w:rsidR="00204C20" w:rsidRDefault="00204C20" w:rsidP="00204C20"/>
    <w:p w:rsidR="001068C7" w:rsidRPr="00F40F34" w:rsidRDefault="00AF4CAF" w:rsidP="00204C20">
      <w:r>
        <w:t xml:space="preserve">Thomson, B. </w:t>
      </w:r>
      <w:r w:rsidR="00F40F34">
        <w:t>(1983</w:t>
      </w:r>
      <w:r>
        <w:t xml:space="preserve">) </w:t>
      </w:r>
      <w:r w:rsidRPr="00AF4CAF">
        <w:rPr>
          <w:i/>
        </w:rPr>
        <w:t>The Post-Impressionists</w:t>
      </w:r>
      <w:r>
        <w:t xml:space="preserve">, </w:t>
      </w:r>
      <w:r w:rsidR="005E78BB">
        <w:t>Oxford</w:t>
      </w:r>
      <w:r>
        <w:t xml:space="preserve">: </w:t>
      </w:r>
      <w:proofErr w:type="spellStart"/>
      <w:r>
        <w:t>Phaidon</w:t>
      </w:r>
      <w:proofErr w:type="spellEnd"/>
      <w:r>
        <w:t xml:space="preserve"> Press. </w:t>
      </w:r>
    </w:p>
    <w:p w:rsidR="009F2DAE" w:rsidRDefault="009F2DAE"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204C20" w:rsidRDefault="00204C20" w:rsidP="00204C20">
      <w:pPr>
        <w:rPr>
          <w:b/>
        </w:rPr>
      </w:pPr>
    </w:p>
    <w:p w:rsidR="005C7EB8" w:rsidRDefault="005C7EB8" w:rsidP="00204C20">
      <w:pPr>
        <w:rPr>
          <w:b/>
        </w:rPr>
      </w:pPr>
    </w:p>
    <w:p w:rsidR="005C7EB8" w:rsidRDefault="005C7EB8" w:rsidP="00204C20">
      <w:pPr>
        <w:rPr>
          <w:b/>
        </w:rPr>
      </w:pPr>
    </w:p>
    <w:p w:rsidR="005C7EB8" w:rsidRDefault="005C7EB8" w:rsidP="00204C20">
      <w:pPr>
        <w:rPr>
          <w:b/>
        </w:rPr>
      </w:pPr>
    </w:p>
    <w:p w:rsidR="005C7EB8" w:rsidRDefault="005C7EB8" w:rsidP="00204C20">
      <w:pPr>
        <w:rPr>
          <w:b/>
        </w:rPr>
      </w:pPr>
    </w:p>
    <w:p w:rsidR="005C7EB8" w:rsidRDefault="005C7EB8" w:rsidP="00204C20">
      <w:pPr>
        <w:rPr>
          <w:b/>
        </w:rPr>
      </w:pPr>
    </w:p>
    <w:p w:rsidR="001B4D27" w:rsidRPr="001068C7" w:rsidRDefault="001B4D27" w:rsidP="00204C20">
      <w:pPr>
        <w:rPr>
          <w:b/>
        </w:rPr>
      </w:pPr>
      <w:r w:rsidRPr="001068C7">
        <w:rPr>
          <w:b/>
        </w:rPr>
        <w:t>Images</w:t>
      </w:r>
    </w:p>
    <w:p w:rsidR="001B4D27" w:rsidRDefault="001B4D27" w:rsidP="00204C20"/>
    <w:p w:rsidR="001B4D27" w:rsidRDefault="001B4D27" w:rsidP="00204C20">
      <w:r>
        <w:rPr>
          <w:rFonts w:eastAsia="Times New Roman" w:cs="Times New Roman"/>
          <w:noProof/>
          <w:lang w:val="en-GB" w:eastAsia="en-GB"/>
        </w:rPr>
        <w:drawing>
          <wp:inline distT="0" distB="0" distL="0" distR="0">
            <wp:extent cx="3963868" cy="2667646"/>
            <wp:effectExtent l="0" t="0" r="0" b="0"/>
            <wp:docPr id="1" name="Picture 1" descr=" Sunday on La Grande Jatte --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unday on La Grande Jatte -- 18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811" cy="2668281"/>
                    </a:xfrm>
                    <a:prstGeom prst="rect">
                      <a:avLst/>
                    </a:prstGeom>
                    <a:noFill/>
                    <a:ln>
                      <a:noFill/>
                    </a:ln>
                  </pic:spPr>
                </pic:pic>
              </a:graphicData>
            </a:graphic>
          </wp:inline>
        </w:drawing>
      </w:r>
      <w:r w:rsidRPr="001B4D27">
        <w:t xml:space="preserve"> </w:t>
      </w:r>
    </w:p>
    <w:p w:rsidR="001B4D27" w:rsidRPr="00270F2B" w:rsidRDefault="00270F2B" w:rsidP="00204C20">
      <w:pPr>
        <w:pStyle w:val="NormalWeb"/>
        <w:rPr>
          <w:rFonts w:asciiTheme="minorHAnsi" w:hAnsiTheme="minorHAnsi"/>
          <w:sz w:val="24"/>
          <w:szCs w:val="24"/>
        </w:rPr>
      </w:pPr>
      <w:r>
        <w:rPr>
          <w:rStyle w:val="italic-or-bold"/>
          <w:rFonts w:asciiTheme="minorHAnsi" w:hAnsiTheme="minorHAnsi"/>
          <w:sz w:val="24"/>
          <w:szCs w:val="24"/>
        </w:rPr>
        <w:t xml:space="preserve">Georges Seurat, </w:t>
      </w:r>
      <w:r w:rsidR="001B4D27" w:rsidRPr="00270F2B">
        <w:rPr>
          <w:rStyle w:val="italic-or-bold"/>
          <w:rFonts w:asciiTheme="minorHAnsi" w:hAnsiTheme="minorHAnsi"/>
          <w:sz w:val="24"/>
          <w:szCs w:val="24"/>
        </w:rPr>
        <w:t xml:space="preserve">A Sunday on La Grande </w:t>
      </w:r>
      <w:proofErr w:type="spellStart"/>
      <w:r w:rsidR="001B4D27" w:rsidRPr="00270F2B">
        <w:rPr>
          <w:rStyle w:val="italic-or-bold"/>
          <w:rFonts w:asciiTheme="minorHAnsi" w:hAnsiTheme="minorHAnsi"/>
          <w:sz w:val="24"/>
          <w:szCs w:val="24"/>
        </w:rPr>
        <w:t>Jatte</w:t>
      </w:r>
      <w:proofErr w:type="spellEnd"/>
      <w:r w:rsidR="001B4D27" w:rsidRPr="00270F2B">
        <w:rPr>
          <w:rStyle w:val="italic-or-bold"/>
          <w:rFonts w:asciiTheme="minorHAnsi" w:hAnsiTheme="minorHAnsi"/>
          <w:sz w:val="24"/>
          <w:szCs w:val="24"/>
        </w:rPr>
        <w:t xml:space="preserve"> -- 1884</w:t>
      </w:r>
      <w:r w:rsidR="001B4D27" w:rsidRPr="00270F2B">
        <w:rPr>
          <w:rStyle w:val="hide-on-mobile"/>
          <w:rFonts w:asciiTheme="minorHAnsi" w:hAnsiTheme="minorHAnsi"/>
          <w:sz w:val="24"/>
          <w:szCs w:val="24"/>
        </w:rPr>
        <w:t xml:space="preserve">, </w:t>
      </w:r>
      <w:r w:rsidR="001B4D27" w:rsidRPr="00270F2B">
        <w:rPr>
          <w:rFonts w:asciiTheme="minorHAnsi" w:hAnsiTheme="minorHAnsi"/>
          <w:sz w:val="24"/>
          <w:szCs w:val="24"/>
        </w:rPr>
        <w:t>1884–86</w:t>
      </w:r>
      <w:r>
        <w:rPr>
          <w:rFonts w:asciiTheme="minorHAnsi" w:hAnsiTheme="minorHAnsi"/>
          <w:sz w:val="24"/>
          <w:szCs w:val="24"/>
        </w:rPr>
        <w:t>, o</w:t>
      </w:r>
      <w:r w:rsidR="001B4D27" w:rsidRPr="00270F2B">
        <w:rPr>
          <w:rFonts w:asciiTheme="minorHAnsi" w:hAnsiTheme="minorHAnsi"/>
          <w:sz w:val="24"/>
          <w:szCs w:val="24"/>
        </w:rPr>
        <w:t>il on canvas</w:t>
      </w:r>
      <w:r>
        <w:rPr>
          <w:rFonts w:asciiTheme="minorHAnsi" w:hAnsiTheme="minorHAnsi"/>
          <w:sz w:val="24"/>
          <w:szCs w:val="24"/>
        </w:rPr>
        <w:t>,</w:t>
      </w:r>
      <w:r w:rsidR="001B4D27" w:rsidRPr="00270F2B">
        <w:rPr>
          <w:rFonts w:asciiTheme="minorHAnsi" w:hAnsiTheme="minorHAnsi"/>
          <w:sz w:val="24"/>
          <w:szCs w:val="24"/>
        </w:rPr>
        <w:br/>
        <w:t xml:space="preserve">207.5 x 308.1 </w:t>
      </w:r>
      <w:proofErr w:type="spellStart"/>
      <w:r w:rsidR="001B4D27" w:rsidRPr="00270F2B">
        <w:rPr>
          <w:rFonts w:asciiTheme="minorHAnsi" w:hAnsiTheme="minorHAnsi"/>
          <w:sz w:val="24"/>
          <w:szCs w:val="24"/>
        </w:rPr>
        <w:t>cm</w:t>
      </w:r>
      <w:r>
        <w:rPr>
          <w:rFonts w:asciiTheme="minorHAnsi" w:hAnsiTheme="minorHAnsi"/>
          <w:sz w:val="24"/>
          <w:szCs w:val="24"/>
        </w:rPr>
        <w:t>s</w:t>
      </w:r>
      <w:proofErr w:type="spellEnd"/>
    </w:p>
    <w:p w:rsidR="001B4D27" w:rsidRDefault="00DA40E3" w:rsidP="00204C20">
      <w:hyperlink r:id="rId8" w:history="1">
        <w:r w:rsidR="009A50A8" w:rsidRPr="00D71367">
          <w:rPr>
            <w:rStyle w:val="Hyperlink"/>
          </w:rPr>
          <w:t>http://www.artic.edu/aic/collections/artwork/27992?search_no=4&amp;index=2</w:t>
        </w:r>
      </w:hyperlink>
    </w:p>
    <w:p w:rsidR="009A50A8" w:rsidRDefault="009A50A8" w:rsidP="00204C20"/>
    <w:p w:rsidR="009A50A8" w:rsidRDefault="009A50A8" w:rsidP="00204C20"/>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p>
    <w:p w:rsidR="005C7EB8" w:rsidRDefault="005C7EB8" w:rsidP="00204C20">
      <w:pPr>
        <w:rPr>
          <w:rStyle w:val="worktitle"/>
        </w:rPr>
      </w:pPr>
      <w:r>
        <w:rPr>
          <w:rFonts w:eastAsia="Times New Roman" w:cs="Times New Roman"/>
          <w:noProof/>
          <w:lang w:val="en-GB" w:eastAsia="en-GB"/>
        </w:rPr>
        <w:drawing>
          <wp:inline distT="0" distB="0" distL="0" distR="0">
            <wp:extent cx="4440976" cy="3543300"/>
            <wp:effectExtent l="0" t="0" r="4445" b="0"/>
            <wp:docPr id="3" name="Picture 3" descr="ision of the Sermon (Jacob Wrestling with the 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ion of the Sermon (Jacob Wrestling with the Ang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851" cy="3543998"/>
                    </a:xfrm>
                    <a:prstGeom prst="rect">
                      <a:avLst/>
                    </a:prstGeom>
                    <a:noFill/>
                    <a:ln>
                      <a:noFill/>
                    </a:ln>
                  </pic:spPr>
                </pic:pic>
              </a:graphicData>
            </a:graphic>
          </wp:inline>
        </w:drawing>
      </w:r>
    </w:p>
    <w:p w:rsidR="005C7EB8" w:rsidRDefault="005C7EB8" w:rsidP="00204C20">
      <w:pPr>
        <w:rPr>
          <w:rStyle w:val="worktitle"/>
        </w:rPr>
      </w:pPr>
    </w:p>
    <w:p w:rsidR="005C7EB8" w:rsidRDefault="005C7EB8" w:rsidP="00204C20">
      <w:pPr>
        <w:rPr>
          <w:rStyle w:val="worktitle"/>
        </w:rPr>
      </w:pPr>
    </w:p>
    <w:p w:rsidR="009A50A8" w:rsidRDefault="009A50A8" w:rsidP="00204C20">
      <w:r>
        <w:rPr>
          <w:rStyle w:val="worktitle"/>
          <w:rFonts w:eastAsia="Times New Roman" w:cs="Times New Roman"/>
        </w:rPr>
        <w:t xml:space="preserve">Paul Gauguin, Vision of the Sermon (Jacob Wrestling with the Angel), 1888, oil on canvas, </w:t>
      </w:r>
      <w:r>
        <w:rPr>
          <w:rFonts w:eastAsia="Times New Roman" w:cs="Times New Roman"/>
        </w:rPr>
        <w:t xml:space="preserve">72.20 x 91.00 </w:t>
      </w:r>
      <w:proofErr w:type="spellStart"/>
      <w:r>
        <w:rPr>
          <w:rFonts w:eastAsia="Times New Roman" w:cs="Times New Roman"/>
        </w:rPr>
        <w:t>cms</w:t>
      </w:r>
      <w:proofErr w:type="spellEnd"/>
    </w:p>
    <w:p w:rsidR="009A50A8" w:rsidRDefault="009A50A8" w:rsidP="00204C20"/>
    <w:p w:rsidR="009A50A8" w:rsidRPr="001B4D27" w:rsidRDefault="009A50A8" w:rsidP="00204C20">
      <w:r w:rsidRPr="009A50A8">
        <w:t>http://www.nationalgalleries.org/collection/artists-a-z/G/3374/artist_name/Paul%20Gauguin/record_id/2438</w:t>
      </w:r>
    </w:p>
    <w:p w:rsidR="00BA32E2" w:rsidRPr="004854F0" w:rsidRDefault="00BA32E2" w:rsidP="00204C20">
      <w:pPr>
        <w:rPr>
          <w:b/>
        </w:rPr>
      </w:pPr>
    </w:p>
    <w:p w:rsidR="004C6D8D" w:rsidRDefault="004C6D8D" w:rsidP="00204C20"/>
    <w:p w:rsidR="001573D9" w:rsidRDefault="001573D9" w:rsidP="00204C20"/>
    <w:p w:rsidR="001573D9" w:rsidRDefault="001573D9" w:rsidP="00204C20"/>
    <w:p w:rsidR="001573D9" w:rsidRDefault="001573D9"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r>
        <w:rPr>
          <w:rFonts w:eastAsia="Times New Roman" w:cs="Times New Roman"/>
          <w:noProof/>
          <w:lang w:val="en-GB" w:eastAsia="en-GB"/>
        </w:rPr>
        <w:drawing>
          <wp:inline distT="0" distB="0" distL="0" distR="0">
            <wp:extent cx="3176905" cy="2503170"/>
            <wp:effectExtent l="0" t="0" r="0" b="11430"/>
            <wp:docPr id="5" name="Picture 5" descr="http://www.albrightknox.org/image/?action=resize&amp;m_w=250&amp;m_h=300&amp;path=/mobius/Media/Image/1965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brightknox.org/image/?action=resize&amp;m_w=250&amp;m_h=300&amp;path=/mobius/Media/Image/1965_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503170"/>
                    </a:xfrm>
                    <a:prstGeom prst="rect">
                      <a:avLst/>
                    </a:prstGeom>
                    <a:noFill/>
                    <a:ln>
                      <a:noFill/>
                    </a:ln>
                  </pic:spPr>
                </pic:pic>
              </a:graphicData>
            </a:graphic>
          </wp:inline>
        </w:drawing>
      </w:r>
    </w:p>
    <w:p w:rsidR="0046436B" w:rsidRDefault="0046436B" w:rsidP="00204C20"/>
    <w:p w:rsidR="0046436B" w:rsidRDefault="0046436B" w:rsidP="00204C20"/>
    <w:p w:rsidR="001573D9" w:rsidRDefault="001573D9" w:rsidP="00204C20">
      <w:r>
        <w:t xml:space="preserve">Paul Gauguin, Spirit of the Dead Watching, </w:t>
      </w:r>
      <w:r w:rsidR="007C619D">
        <w:t xml:space="preserve">1892, oil on burlap mounted on canvas, </w:t>
      </w:r>
      <w:r w:rsidR="007C619D">
        <w:rPr>
          <w:rFonts w:eastAsia="Times New Roman" w:cs="Times New Roman"/>
        </w:rPr>
        <w:t xml:space="preserve">116.05 x 134.62 x 13.34 </w:t>
      </w:r>
      <w:proofErr w:type="spellStart"/>
      <w:r w:rsidR="007C619D">
        <w:rPr>
          <w:rFonts w:eastAsia="Times New Roman" w:cs="Times New Roman"/>
        </w:rPr>
        <w:t>cms</w:t>
      </w:r>
      <w:proofErr w:type="spellEnd"/>
    </w:p>
    <w:p w:rsidR="00EC2356" w:rsidRDefault="00DA40E3" w:rsidP="00204C20">
      <w:hyperlink r:id="rId11" w:history="1">
        <w:r w:rsidR="00210E93" w:rsidRPr="00D71367">
          <w:rPr>
            <w:rStyle w:val="Hyperlink"/>
          </w:rPr>
          <w:t>http://www.albrightknox.org/collection/search/piece:511/</w:t>
        </w:r>
      </w:hyperlink>
    </w:p>
    <w:p w:rsidR="00210E93" w:rsidRDefault="00210E93" w:rsidP="00204C20"/>
    <w:p w:rsidR="00210E93" w:rsidRDefault="00210E93" w:rsidP="00204C20"/>
    <w:p w:rsidR="00210E93" w:rsidRDefault="00210E93" w:rsidP="00204C20"/>
    <w:p w:rsidR="00210E93" w:rsidRDefault="00210E93" w:rsidP="00204C20"/>
    <w:p w:rsidR="00210E93" w:rsidRDefault="00210E93" w:rsidP="00204C20"/>
    <w:p w:rsidR="00210E93" w:rsidRDefault="00210E93" w:rsidP="00204C20"/>
    <w:p w:rsidR="00210E93" w:rsidRDefault="00210E93" w:rsidP="00204C20"/>
    <w:p w:rsidR="00210E93" w:rsidRDefault="00210E93"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r>
        <w:rPr>
          <w:rFonts w:eastAsia="Times New Roman" w:cs="Times New Roman"/>
          <w:noProof/>
          <w:lang w:val="en-GB" w:eastAsia="en-GB"/>
        </w:rPr>
        <w:drawing>
          <wp:inline distT="0" distB="0" distL="0" distR="0">
            <wp:extent cx="4168682" cy="3314700"/>
            <wp:effectExtent l="0" t="0" r="0" b="0"/>
            <wp:docPr id="12" name="Picture 12" descr="incent van Gogh. The Starry Night. Saint Rémy, Jun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ent van Gogh. The Starry Night. Saint Rémy, June 18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706" cy="3314719"/>
                    </a:xfrm>
                    <a:prstGeom prst="rect">
                      <a:avLst/>
                    </a:prstGeom>
                    <a:noFill/>
                    <a:ln>
                      <a:noFill/>
                    </a:ln>
                  </pic:spPr>
                </pic:pic>
              </a:graphicData>
            </a:graphic>
          </wp:inline>
        </w:drawing>
      </w:r>
    </w:p>
    <w:p w:rsidR="0046436B" w:rsidRDefault="0046436B" w:rsidP="00204C20"/>
    <w:p w:rsidR="0046436B" w:rsidRDefault="0046436B" w:rsidP="00204C20"/>
    <w:p w:rsidR="0046436B" w:rsidRDefault="0046436B" w:rsidP="00204C20"/>
    <w:p w:rsidR="00210E93" w:rsidRDefault="00210E93" w:rsidP="00204C20">
      <w:r>
        <w:t xml:space="preserve">Vincent van Gogh, The Starry Night, 1889, oil on canvas, </w:t>
      </w:r>
      <w:r w:rsidR="0033071B">
        <w:rPr>
          <w:rFonts w:eastAsia="Times New Roman" w:cs="Times New Roman"/>
        </w:rPr>
        <w:t xml:space="preserve">73.7 x 92.1 </w:t>
      </w:r>
      <w:proofErr w:type="spellStart"/>
      <w:r w:rsidR="0033071B">
        <w:rPr>
          <w:rFonts w:eastAsia="Times New Roman" w:cs="Times New Roman"/>
        </w:rPr>
        <w:t>cms</w:t>
      </w:r>
      <w:proofErr w:type="spellEnd"/>
    </w:p>
    <w:p w:rsidR="00210E93" w:rsidRDefault="00210E93" w:rsidP="00204C20"/>
    <w:p w:rsidR="00210E93" w:rsidRDefault="00DA40E3" w:rsidP="00204C20">
      <w:hyperlink r:id="rId13" w:history="1">
        <w:r w:rsidR="00547399" w:rsidRPr="00D71367">
          <w:rPr>
            <w:rStyle w:val="Hyperlink"/>
          </w:rPr>
          <w:t>http://www.moma.org/collection/browse_results.php?criteria=O%3AAD%3AE%3A2206|A%3AAR%3AE%3A1&amp;page_number=3&amp;template_id=1&amp;sort_order=1</w:t>
        </w:r>
      </w:hyperlink>
    </w:p>
    <w:p w:rsidR="00547399" w:rsidRDefault="00547399" w:rsidP="00204C20"/>
    <w:p w:rsidR="00547399" w:rsidRDefault="00547399" w:rsidP="00204C20"/>
    <w:p w:rsidR="00547399" w:rsidRDefault="00547399" w:rsidP="00204C20"/>
    <w:p w:rsidR="00547399" w:rsidRDefault="00547399" w:rsidP="00204C20"/>
    <w:p w:rsidR="00547399" w:rsidRDefault="00547399" w:rsidP="00204C20"/>
    <w:p w:rsidR="00547399" w:rsidRDefault="00547399" w:rsidP="00204C20">
      <w:r>
        <w:rPr>
          <w:rFonts w:eastAsia="Times New Roman" w:cs="Times New Roman"/>
          <w:noProof/>
          <w:lang w:val="en-GB" w:eastAsia="en-GB"/>
        </w:rPr>
        <w:drawing>
          <wp:inline distT="0" distB="0" distL="0" distR="0">
            <wp:extent cx="3618656" cy="2857500"/>
            <wp:effectExtent l="0" t="0" r="0" b="0"/>
            <wp:docPr id="14" name="Picture 14" descr="ont Sainte-Vic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t Sainte-Victoi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656" cy="2857500"/>
                    </a:xfrm>
                    <a:prstGeom prst="rect">
                      <a:avLst/>
                    </a:prstGeom>
                    <a:noFill/>
                    <a:ln>
                      <a:noFill/>
                    </a:ln>
                  </pic:spPr>
                </pic:pic>
              </a:graphicData>
            </a:graphic>
          </wp:inline>
        </w:drawing>
      </w:r>
    </w:p>
    <w:p w:rsidR="00547399" w:rsidRDefault="00547399" w:rsidP="00204C20"/>
    <w:p w:rsidR="00547399" w:rsidRDefault="00547399" w:rsidP="00204C20">
      <w:pPr>
        <w:rPr>
          <w:rFonts w:eastAsia="Times New Roman" w:cs="Times New Roman"/>
        </w:rPr>
      </w:pPr>
      <w:r>
        <w:t>Paul C</w:t>
      </w:r>
      <w:r>
        <w:rPr>
          <w:rFonts w:ascii="Cambria" w:hAnsi="Cambria"/>
        </w:rPr>
        <w:t>é</w:t>
      </w:r>
      <w:r>
        <w:t>zanne</w:t>
      </w:r>
      <w:r w:rsidRPr="00547399">
        <w:rPr>
          <w:i/>
        </w:rPr>
        <w:t xml:space="preserve">, </w:t>
      </w:r>
      <w:r w:rsidRPr="00547399">
        <w:rPr>
          <w:rStyle w:val="Emphasis"/>
          <w:rFonts w:eastAsia="Times New Roman" w:cs="Times New Roman"/>
          <w:i w:val="0"/>
        </w:rPr>
        <w:t>Mont Sainte-</w:t>
      </w:r>
      <w:proofErr w:type="spellStart"/>
      <w:r w:rsidRPr="00547399">
        <w:rPr>
          <w:rStyle w:val="Emphasis"/>
          <w:rFonts w:eastAsia="Times New Roman" w:cs="Times New Roman"/>
          <w:i w:val="0"/>
        </w:rPr>
        <w:t>Victoire</w:t>
      </w:r>
      <w:proofErr w:type="spellEnd"/>
      <w:r w:rsidRPr="00547399">
        <w:rPr>
          <w:rFonts w:eastAsia="Times New Roman" w:cs="Times New Roman"/>
          <w:i/>
        </w:rPr>
        <w:t>,</w:t>
      </w:r>
      <w:r>
        <w:rPr>
          <w:rFonts w:eastAsia="Times New Roman" w:cs="Times New Roman"/>
        </w:rPr>
        <w:t xml:space="preserve"> 1902-4, oil on canvas, 73 x 91.9 </w:t>
      </w:r>
      <w:proofErr w:type="spellStart"/>
      <w:r>
        <w:rPr>
          <w:rFonts w:eastAsia="Times New Roman" w:cs="Times New Roman"/>
        </w:rPr>
        <w:t>cms</w:t>
      </w:r>
      <w:proofErr w:type="spellEnd"/>
      <w:r w:rsidR="004557C3" w:rsidRPr="004557C3">
        <w:t xml:space="preserve"> </w:t>
      </w:r>
      <w:hyperlink r:id="rId15" w:history="1">
        <w:r w:rsidR="004557C3" w:rsidRPr="00D71367">
          <w:rPr>
            <w:rStyle w:val="Hyperlink"/>
            <w:rFonts w:eastAsia="Times New Roman" w:cs="Times New Roman"/>
          </w:rPr>
          <w:t>http://www.philamuseum.org/exhibitions/312.html?page=3</w:t>
        </w:r>
      </w:hyperlink>
    </w:p>
    <w:p w:rsidR="004557C3" w:rsidRDefault="004557C3" w:rsidP="00204C20">
      <w:pPr>
        <w:rPr>
          <w:rFonts w:eastAsia="Times New Roman" w:cs="Times New Roman"/>
        </w:rPr>
      </w:pPr>
    </w:p>
    <w:p w:rsidR="00B842A7" w:rsidRDefault="00B842A7" w:rsidP="00204C20">
      <w:pPr>
        <w:rPr>
          <w:rStyle w:val="italic-or-bold"/>
        </w:rPr>
      </w:pPr>
    </w:p>
    <w:p w:rsidR="00B842A7" w:rsidRDefault="00B842A7" w:rsidP="00204C20">
      <w:pPr>
        <w:rPr>
          <w:rStyle w:val="italic-or-bold"/>
        </w:rPr>
      </w:pPr>
    </w:p>
    <w:p w:rsidR="00B842A7" w:rsidRDefault="00B842A7" w:rsidP="00204C20">
      <w:pPr>
        <w:rPr>
          <w:rStyle w:val="italic-or-bold"/>
        </w:rPr>
      </w:pPr>
    </w:p>
    <w:p w:rsidR="00B842A7" w:rsidRDefault="00B842A7" w:rsidP="00204C20">
      <w:pPr>
        <w:rPr>
          <w:rStyle w:val="italic-or-bold"/>
        </w:rPr>
      </w:pPr>
    </w:p>
    <w:p w:rsidR="00B842A7" w:rsidRDefault="00B842A7" w:rsidP="00204C20">
      <w:pPr>
        <w:rPr>
          <w:rStyle w:val="italic-or-bold"/>
        </w:rPr>
      </w:pPr>
    </w:p>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p w:rsidR="0046436B" w:rsidRDefault="0046436B" w:rsidP="00204C20">
      <w:r>
        <w:rPr>
          <w:rFonts w:eastAsia="Times New Roman" w:cs="Times New Roman"/>
          <w:noProof/>
          <w:lang w:val="en-GB" w:eastAsia="en-GB"/>
        </w:rPr>
        <w:drawing>
          <wp:inline distT="0" distB="0" distL="0" distR="0">
            <wp:extent cx="3246755" cy="2619375"/>
            <wp:effectExtent l="0" t="0" r="4445" b="0"/>
            <wp:docPr id="21" name="Picture 21" descr="he Basket of Ap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 Basket of App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755" cy="2619375"/>
                    </a:xfrm>
                    <a:prstGeom prst="rect">
                      <a:avLst/>
                    </a:prstGeom>
                    <a:noFill/>
                    <a:ln>
                      <a:noFill/>
                    </a:ln>
                  </pic:spPr>
                </pic:pic>
              </a:graphicData>
            </a:graphic>
          </wp:inline>
        </w:drawing>
      </w:r>
    </w:p>
    <w:p w:rsidR="0046436B" w:rsidRDefault="0046436B" w:rsidP="00204C20"/>
    <w:p w:rsidR="0046436B" w:rsidRDefault="0046436B" w:rsidP="00204C20"/>
    <w:p w:rsidR="0046436B" w:rsidRDefault="0046436B" w:rsidP="00204C20"/>
    <w:p w:rsidR="004557C3" w:rsidRDefault="00B842A7" w:rsidP="00204C20">
      <w:pPr>
        <w:rPr>
          <w:rFonts w:eastAsia="Times New Roman" w:cs="Times New Roman"/>
        </w:rPr>
      </w:pPr>
      <w:r>
        <w:t>Paul C</w:t>
      </w:r>
      <w:r>
        <w:rPr>
          <w:rFonts w:ascii="Cambria" w:hAnsi="Cambria"/>
        </w:rPr>
        <w:t>é</w:t>
      </w:r>
      <w:r>
        <w:t>zanne</w:t>
      </w:r>
      <w:r>
        <w:rPr>
          <w:rStyle w:val="italic-or-bold"/>
          <w:rFonts w:eastAsia="Times New Roman" w:cs="Times New Roman"/>
        </w:rPr>
        <w:t xml:space="preserve"> The Basket of Apples</w:t>
      </w:r>
      <w:r>
        <w:rPr>
          <w:rStyle w:val="hide-on-mobile"/>
          <w:rFonts w:eastAsia="Times New Roman" w:cs="Times New Roman"/>
        </w:rPr>
        <w:t xml:space="preserve">, </w:t>
      </w:r>
      <w:r>
        <w:rPr>
          <w:rFonts w:eastAsia="Times New Roman" w:cs="Times New Roman"/>
        </w:rPr>
        <w:t xml:space="preserve">c. 1893, oil on canvas, 65 x 80 </w:t>
      </w:r>
      <w:proofErr w:type="spellStart"/>
      <w:r>
        <w:rPr>
          <w:rFonts w:eastAsia="Times New Roman" w:cs="Times New Roman"/>
        </w:rPr>
        <w:t>cms</w:t>
      </w:r>
      <w:proofErr w:type="spellEnd"/>
    </w:p>
    <w:p w:rsidR="00B842A7" w:rsidRDefault="00DA40E3" w:rsidP="00204C20">
      <w:hyperlink r:id="rId17" w:history="1">
        <w:r w:rsidR="00E976D9" w:rsidRPr="00D71367">
          <w:rPr>
            <w:rStyle w:val="Hyperlink"/>
          </w:rPr>
          <w:t>http://www.artic.edu/aic/collections/artwork/111436?search_no=9&amp;index=1</w:t>
        </w:r>
      </w:hyperlink>
    </w:p>
    <w:p w:rsidR="00E976D9" w:rsidRDefault="00E976D9" w:rsidP="00204C20"/>
    <w:p w:rsidR="00E976D9" w:rsidRDefault="00E976D9" w:rsidP="00204C20"/>
    <w:p w:rsidR="00641565" w:rsidRDefault="00641565" w:rsidP="00204C20">
      <w:r>
        <w:rPr>
          <w:rFonts w:eastAsia="Times New Roman" w:cs="Times New Roman"/>
          <w:noProof/>
          <w:lang w:val="en-GB" w:eastAsia="en-GB"/>
        </w:rPr>
        <w:drawing>
          <wp:inline distT="0" distB="0" distL="0" distR="0">
            <wp:extent cx="4732733" cy="6400800"/>
            <wp:effectExtent l="0" t="0" r="0" b="0"/>
            <wp:docPr id="23" name="Picture 23" descr="he chart in our show is not the first to map the history of modern art. The Museum&amp;#8217;s first director, Alfred Barr, made a famous one for his landmark exhibition Cubism and Abstract Art, in 1936. Our typography and font were chosen in homage to his. Barr&amp;#8217;s handwritten versions of the chart are preserved in MoMA&amp;#8217;s Archives.&#10;Here is one example of Barr&amp;#8217;s handwritten chart in MoMA&amp;#8217;s Archi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 chart in our show is not the first to map the history of modern art. The Museum&amp;#8217;s first director, Alfred Barr, made a famous one for his landmark exhibition Cubism and Abstract Art, in 1936. Our typography and font were chosen in homage to his. Barr&amp;#8217;s handwritten versions of the chart are preserved in MoMA&amp;#8217;s Archives.&#10;Here is one example of Barr&amp;#8217;s handwritten chart in MoMA&amp;#8217;s Archiv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2813" cy="6400908"/>
                    </a:xfrm>
                    <a:prstGeom prst="rect">
                      <a:avLst/>
                    </a:prstGeom>
                    <a:noFill/>
                    <a:ln>
                      <a:noFill/>
                    </a:ln>
                  </pic:spPr>
                </pic:pic>
              </a:graphicData>
            </a:graphic>
          </wp:inline>
        </w:drawing>
      </w:r>
    </w:p>
    <w:p w:rsidR="0046436B" w:rsidRDefault="0046436B" w:rsidP="00204C20">
      <w:pPr>
        <w:rPr>
          <w:rFonts w:eastAsia="Times New Roman" w:cs="Times New Roman"/>
        </w:rPr>
      </w:pPr>
    </w:p>
    <w:p w:rsidR="0046436B" w:rsidRDefault="0046436B" w:rsidP="00204C20">
      <w:pPr>
        <w:rPr>
          <w:rFonts w:eastAsia="Times New Roman" w:cs="Times New Roman"/>
        </w:rPr>
      </w:pPr>
    </w:p>
    <w:p w:rsidR="00641565" w:rsidRDefault="00AF4514" w:rsidP="00204C20">
      <w:r>
        <w:rPr>
          <w:rFonts w:eastAsia="Times New Roman" w:cs="Times New Roman"/>
        </w:rPr>
        <w:t xml:space="preserve">Alfred H. Barr, </w:t>
      </w:r>
      <w:r w:rsidR="0052191D">
        <w:rPr>
          <w:rFonts w:eastAsia="Times New Roman" w:cs="Times New Roman"/>
        </w:rPr>
        <w:t>Jr</w:t>
      </w:r>
      <w:proofErr w:type="gramStart"/>
      <w:r w:rsidR="0052191D">
        <w:rPr>
          <w:rFonts w:eastAsia="Times New Roman" w:cs="Times New Roman"/>
        </w:rPr>
        <w:t>. ,</w:t>
      </w:r>
      <w:proofErr w:type="gramEnd"/>
      <w:r w:rsidR="0052191D">
        <w:rPr>
          <w:rFonts w:eastAsia="Times New Roman" w:cs="Times New Roman"/>
        </w:rPr>
        <w:t xml:space="preserve"> C</w:t>
      </w:r>
      <w:r>
        <w:rPr>
          <w:rFonts w:eastAsia="Times New Roman" w:cs="Times New Roman"/>
        </w:rPr>
        <w:t xml:space="preserve">hart of </w:t>
      </w:r>
      <w:r w:rsidR="0052191D">
        <w:rPr>
          <w:rFonts w:eastAsia="Times New Roman" w:cs="Times New Roman"/>
        </w:rPr>
        <w:t>M</w:t>
      </w:r>
      <w:r>
        <w:rPr>
          <w:rFonts w:eastAsia="Times New Roman" w:cs="Times New Roman"/>
        </w:rPr>
        <w:t xml:space="preserve">odernist </w:t>
      </w:r>
      <w:r w:rsidR="0052191D">
        <w:rPr>
          <w:rFonts w:eastAsia="Times New Roman" w:cs="Times New Roman"/>
        </w:rPr>
        <w:t>A</w:t>
      </w:r>
      <w:r>
        <w:rPr>
          <w:rFonts w:eastAsia="Times New Roman" w:cs="Times New Roman"/>
        </w:rPr>
        <w:t xml:space="preserve">rt </w:t>
      </w:r>
      <w:r w:rsidR="0052191D">
        <w:rPr>
          <w:rFonts w:eastAsia="Times New Roman" w:cs="Times New Roman"/>
        </w:rPr>
        <w:t>H</w:t>
      </w:r>
      <w:r>
        <w:rPr>
          <w:rFonts w:eastAsia="Times New Roman" w:cs="Times New Roman"/>
        </w:rPr>
        <w:t xml:space="preserve">istory, jacket for the exhibition catalogue </w:t>
      </w:r>
      <w:r>
        <w:rPr>
          <w:rStyle w:val="Emphasis"/>
          <w:rFonts w:eastAsia="Times New Roman" w:cs="Times New Roman"/>
        </w:rPr>
        <w:t>Cubism and Abstract Art</w:t>
      </w:r>
      <w:r>
        <w:rPr>
          <w:rFonts w:eastAsia="Times New Roman" w:cs="Times New Roman"/>
        </w:rPr>
        <w:t>. New York: The Museum of Modern Art, 1936</w:t>
      </w:r>
    </w:p>
    <w:p w:rsidR="00641565" w:rsidRDefault="00641565" w:rsidP="00204C20"/>
    <w:p w:rsidR="00641565" w:rsidRDefault="00641565" w:rsidP="00204C20">
      <w:r w:rsidRPr="00641565">
        <w:t>http://inventingabstraction.tumblr.com/post/41701591608/the-chart-in-our-show-is-not-the-first-to-map-the</w:t>
      </w:r>
    </w:p>
    <w:sectPr w:rsidR="00641565" w:rsidSect="005C7EB8">
      <w:footerReference w:type="even" r:id="rId19"/>
      <w:footerReference w:type="default" r:id="rId20"/>
      <w:headerReference w:type="first" r:id="rId2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0E3" w:rsidRDefault="00DA40E3" w:rsidP="005C7EB8">
      <w:r>
        <w:separator/>
      </w:r>
    </w:p>
  </w:endnote>
  <w:endnote w:type="continuationSeparator" w:id="0">
    <w:p w:rsidR="00DA40E3" w:rsidRDefault="00DA40E3" w:rsidP="005C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1C1" w:rsidRDefault="00E021C1" w:rsidP="005C7E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21C1" w:rsidRDefault="00E02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1C1" w:rsidRDefault="00E021C1" w:rsidP="005C7E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0D7E">
      <w:rPr>
        <w:rStyle w:val="PageNumber"/>
        <w:noProof/>
      </w:rPr>
      <w:t>2</w:t>
    </w:r>
    <w:r>
      <w:rPr>
        <w:rStyle w:val="PageNumber"/>
      </w:rPr>
      <w:fldChar w:fldCharType="end"/>
    </w:r>
  </w:p>
  <w:p w:rsidR="00E021C1" w:rsidRDefault="00E02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0E3" w:rsidRDefault="00DA40E3" w:rsidP="005C7EB8">
      <w:r>
        <w:separator/>
      </w:r>
    </w:p>
  </w:footnote>
  <w:footnote w:type="continuationSeparator" w:id="0">
    <w:p w:rsidR="00DA40E3" w:rsidRDefault="00DA40E3" w:rsidP="005C7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1C1" w:rsidRPr="002E1B44" w:rsidRDefault="00E021C1" w:rsidP="002E1B44">
    <w:r w:rsidRPr="002E1B44">
      <w:t xml:space="preserve">Margo L. </w:t>
    </w:r>
    <w:proofErr w:type="spellStart"/>
    <w:r w:rsidRPr="002E1B44">
      <w:t>Beggs</w:t>
    </w:r>
    <w:proofErr w:type="spellEnd"/>
  </w:p>
  <w:p w:rsidR="00E021C1" w:rsidRDefault="00E021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6A"/>
    <w:rsid w:val="00012B1E"/>
    <w:rsid w:val="000202AE"/>
    <w:rsid w:val="00051E6A"/>
    <w:rsid w:val="00054621"/>
    <w:rsid w:val="00070586"/>
    <w:rsid w:val="000A4570"/>
    <w:rsid w:val="000B1241"/>
    <w:rsid w:val="000C1F77"/>
    <w:rsid w:val="000C6D17"/>
    <w:rsid w:val="000E2D04"/>
    <w:rsid w:val="000F0954"/>
    <w:rsid w:val="001068C7"/>
    <w:rsid w:val="001275EF"/>
    <w:rsid w:val="001300FB"/>
    <w:rsid w:val="001325E9"/>
    <w:rsid w:val="001330AB"/>
    <w:rsid w:val="0015452E"/>
    <w:rsid w:val="0015576D"/>
    <w:rsid w:val="001573D9"/>
    <w:rsid w:val="0016562F"/>
    <w:rsid w:val="00173A81"/>
    <w:rsid w:val="00174233"/>
    <w:rsid w:val="001A46AB"/>
    <w:rsid w:val="001B1BA8"/>
    <w:rsid w:val="001B4D27"/>
    <w:rsid w:val="001C2216"/>
    <w:rsid w:val="001C5C6B"/>
    <w:rsid w:val="001C7AA8"/>
    <w:rsid w:val="001D1F4F"/>
    <w:rsid w:val="001E4798"/>
    <w:rsid w:val="00204C20"/>
    <w:rsid w:val="0020613D"/>
    <w:rsid w:val="00210E93"/>
    <w:rsid w:val="002367C1"/>
    <w:rsid w:val="00255B79"/>
    <w:rsid w:val="002574BC"/>
    <w:rsid w:val="00270F2B"/>
    <w:rsid w:val="00271C13"/>
    <w:rsid w:val="00273BD3"/>
    <w:rsid w:val="00274BC2"/>
    <w:rsid w:val="00274C63"/>
    <w:rsid w:val="002A4B43"/>
    <w:rsid w:val="002C759C"/>
    <w:rsid w:val="002D3167"/>
    <w:rsid w:val="002E0756"/>
    <w:rsid w:val="002E1B44"/>
    <w:rsid w:val="002F073B"/>
    <w:rsid w:val="002F0A1F"/>
    <w:rsid w:val="0030001D"/>
    <w:rsid w:val="00301819"/>
    <w:rsid w:val="00310610"/>
    <w:rsid w:val="0033071B"/>
    <w:rsid w:val="00330CD7"/>
    <w:rsid w:val="003476F3"/>
    <w:rsid w:val="003652EB"/>
    <w:rsid w:val="003C30A1"/>
    <w:rsid w:val="003D12C8"/>
    <w:rsid w:val="003E0A60"/>
    <w:rsid w:val="003E1297"/>
    <w:rsid w:val="003E6160"/>
    <w:rsid w:val="004029D1"/>
    <w:rsid w:val="0040620B"/>
    <w:rsid w:val="0043296C"/>
    <w:rsid w:val="004354F5"/>
    <w:rsid w:val="004557C3"/>
    <w:rsid w:val="0046436B"/>
    <w:rsid w:val="00467489"/>
    <w:rsid w:val="00470537"/>
    <w:rsid w:val="004854F0"/>
    <w:rsid w:val="00487CB6"/>
    <w:rsid w:val="004950C6"/>
    <w:rsid w:val="004A3DF4"/>
    <w:rsid w:val="004B45DB"/>
    <w:rsid w:val="004C6D8D"/>
    <w:rsid w:val="004D00C2"/>
    <w:rsid w:val="004D4723"/>
    <w:rsid w:val="004E07D6"/>
    <w:rsid w:val="004E4E9F"/>
    <w:rsid w:val="004E6A6E"/>
    <w:rsid w:val="004F0D7E"/>
    <w:rsid w:val="004F594B"/>
    <w:rsid w:val="00502CE3"/>
    <w:rsid w:val="00505F45"/>
    <w:rsid w:val="00517A7B"/>
    <w:rsid w:val="0052191D"/>
    <w:rsid w:val="005369E3"/>
    <w:rsid w:val="00547399"/>
    <w:rsid w:val="005725EA"/>
    <w:rsid w:val="00585076"/>
    <w:rsid w:val="005870DE"/>
    <w:rsid w:val="00595C47"/>
    <w:rsid w:val="00596261"/>
    <w:rsid w:val="005C7EB8"/>
    <w:rsid w:val="005C7F98"/>
    <w:rsid w:val="005E78BB"/>
    <w:rsid w:val="0060490B"/>
    <w:rsid w:val="00605A18"/>
    <w:rsid w:val="006071D9"/>
    <w:rsid w:val="00617247"/>
    <w:rsid w:val="00641565"/>
    <w:rsid w:val="00646D6A"/>
    <w:rsid w:val="0065449C"/>
    <w:rsid w:val="006613AF"/>
    <w:rsid w:val="00664164"/>
    <w:rsid w:val="006807FD"/>
    <w:rsid w:val="00683888"/>
    <w:rsid w:val="00687931"/>
    <w:rsid w:val="006A1A8C"/>
    <w:rsid w:val="006B06B9"/>
    <w:rsid w:val="006C7FD4"/>
    <w:rsid w:val="006E4B48"/>
    <w:rsid w:val="006E7741"/>
    <w:rsid w:val="0072727C"/>
    <w:rsid w:val="00732C83"/>
    <w:rsid w:val="007448C6"/>
    <w:rsid w:val="00754810"/>
    <w:rsid w:val="0076605D"/>
    <w:rsid w:val="00766BF8"/>
    <w:rsid w:val="00781AE8"/>
    <w:rsid w:val="00781F2E"/>
    <w:rsid w:val="007824BC"/>
    <w:rsid w:val="007C4BAC"/>
    <w:rsid w:val="007C619D"/>
    <w:rsid w:val="007D6E3F"/>
    <w:rsid w:val="008070C3"/>
    <w:rsid w:val="0083401A"/>
    <w:rsid w:val="008437C8"/>
    <w:rsid w:val="00844565"/>
    <w:rsid w:val="008503E8"/>
    <w:rsid w:val="00854E2C"/>
    <w:rsid w:val="0086299F"/>
    <w:rsid w:val="00870AEA"/>
    <w:rsid w:val="0087589B"/>
    <w:rsid w:val="0089381C"/>
    <w:rsid w:val="008A31FD"/>
    <w:rsid w:val="008A45ED"/>
    <w:rsid w:val="008C6FB0"/>
    <w:rsid w:val="008E1BD7"/>
    <w:rsid w:val="008E2B90"/>
    <w:rsid w:val="00923C01"/>
    <w:rsid w:val="00924F7B"/>
    <w:rsid w:val="00932211"/>
    <w:rsid w:val="00934D96"/>
    <w:rsid w:val="00960CE6"/>
    <w:rsid w:val="00976D1E"/>
    <w:rsid w:val="00993A7E"/>
    <w:rsid w:val="00997E58"/>
    <w:rsid w:val="009A1817"/>
    <w:rsid w:val="009A463F"/>
    <w:rsid w:val="009A50A8"/>
    <w:rsid w:val="009A5E72"/>
    <w:rsid w:val="009B462C"/>
    <w:rsid w:val="009C0283"/>
    <w:rsid w:val="009C1CF2"/>
    <w:rsid w:val="009C6529"/>
    <w:rsid w:val="009C67E1"/>
    <w:rsid w:val="009D7DC4"/>
    <w:rsid w:val="009F0187"/>
    <w:rsid w:val="009F2DAE"/>
    <w:rsid w:val="00A2414B"/>
    <w:rsid w:val="00A24441"/>
    <w:rsid w:val="00A253DF"/>
    <w:rsid w:val="00A27CAE"/>
    <w:rsid w:val="00A77507"/>
    <w:rsid w:val="00A86616"/>
    <w:rsid w:val="00A9233E"/>
    <w:rsid w:val="00A93A2E"/>
    <w:rsid w:val="00A95FB2"/>
    <w:rsid w:val="00AA323C"/>
    <w:rsid w:val="00AA5218"/>
    <w:rsid w:val="00AA76F2"/>
    <w:rsid w:val="00AD3332"/>
    <w:rsid w:val="00AE02C1"/>
    <w:rsid w:val="00AE28C8"/>
    <w:rsid w:val="00AE564F"/>
    <w:rsid w:val="00AF3CBD"/>
    <w:rsid w:val="00AF4514"/>
    <w:rsid w:val="00AF4CAF"/>
    <w:rsid w:val="00B061C5"/>
    <w:rsid w:val="00B103C7"/>
    <w:rsid w:val="00B24E03"/>
    <w:rsid w:val="00B25D9C"/>
    <w:rsid w:val="00B272B1"/>
    <w:rsid w:val="00B27A0F"/>
    <w:rsid w:val="00B33BE3"/>
    <w:rsid w:val="00B50307"/>
    <w:rsid w:val="00B577F4"/>
    <w:rsid w:val="00B71957"/>
    <w:rsid w:val="00B734AA"/>
    <w:rsid w:val="00B76D7A"/>
    <w:rsid w:val="00B7727F"/>
    <w:rsid w:val="00B842A7"/>
    <w:rsid w:val="00B96B2E"/>
    <w:rsid w:val="00BA32E2"/>
    <w:rsid w:val="00BA47B6"/>
    <w:rsid w:val="00BC25FE"/>
    <w:rsid w:val="00BC64F4"/>
    <w:rsid w:val="00BE485F"/>
    <w:rsid w:val="00BF7785"/>
    <w:rsid w:val="00C62BEC"/>
    <w:rsid w:val="00C7612F"/>
    <w:rsid w:val="00C774FA"/>
    <w:rsid w:val="00CC1652"/>
    <w:rsid w:val="00CC650F"/>
    <w:rsid w:val="00CC78BE"/>
    <w:rsid w:val="00CE0F95"/>
    <w:rsid w:val="00CE3A82"/>
    <w:rsid w:val="00D15835"/>
    <w:rsid w:val="00D25E2F"/>
    <w:rsid w:val="00D451AF"/>
    <w:rsid w:val="00D4706A"/>
    <w:rsid w:val="00D74983"/>
    <w:rsid w:val="00D8019B"/>
    <w:rsid w:val="00D90694"/>
    <w:rsid w:val="00D958D6"/>
    <w:rsid w:val="00DA40E3"/>
    <w:rsid w:val="00DD4928"/>
    <w:rsid w:val="00DD7428"/>
    <w:rsid w:val="00DE02F7"/>
    <w:rsid w:val="00DE0B3F"/>
    <w:rsid w:val="00DF12F9"/>
    <w:rsid w:val="00E021C1"/>
    <w:rsid w:val="00E06D4E"/>
    <w:rsid w:val="00E076BB"/>
    <w:rsid w:val="00E121C7"/>
    <w:rsid w:val="00E125FE"/>
    <w:rsid w:val="00E33B32"/>
    <w:rsid w:val="00E35623"/>
    <w:rsid w:val="00E4100E"/>
    <w:rsid w:val="00E434E8"/>
    <w:rsid w:val="00E5227E"/>
    <w:rsid w:val="00E53CBC"/>
    <w:rsid w:val="00E55CFD"/>
    <w:rsid w:val="00E879F1"/>
    <w:rsid w:val="00E976D9"/>
    <w:rsid w:val="00EA1EC8"/>
    <w:rsid w:val="00EA6D2D"/>
    <w:rsid w:val="00EB5457"/>
    <w:rsid w:val="00EC2356"/>
    <w:rsid w:val="00F01861"/>
    <w:rsid w:val="00F06013"/>
    <w:rsid w:val="00F40F34"/>
    <w:rsid w:val="00F438EE"/>
    <w:rsid w:val="00F66341"/>
    <w:rsid w:val="00F720AB"/>
    <w:rsid w:val="00FA066E"/>
    <w:rsid w:val="00FA34FE"/>
    <w:rsid w:val="00FB6ECD"/>
    <w:rsid w:val="00FD1073"/>
    <w:rsid w:val="00FE4BDB"/>
    <w:rsid w:val="00FE58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0E9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
    <w:name w:val="con"/>
    <w:basedOn w:val="DefaultParagraphFont"/>
    <w:rsid w:val="002F0A1F"/>
  </w:style>
  <w:style w:type="paragraph" w:styleId="BalloonText">
    <w:name w:val="Balloon Text"/>
    <w:basedOn w:val="Normal"/>
    <w:link w:val="BalloonTextChar"/>
    <w:uiPriority w:val="99"/>
    <w:semiHidden/>
    <w:unhideWhenUsed/>
    <w:rsid w:val="001B4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D27"/>
    <w:rPr>
      <w:rFonts w:ascii="Lucida Grande" w:hAnsi="Lucida Grande" w:cs="Lucida Grande"/>
      <w:sz w:val="18"/>
      <w:szCs w:val="18"/>
    </w:rPr>
  </w:style>
  <w:style w:type="paragraph" w:styleId="NormalWeb">
    <w:name w:val="Normal (Web)"/>
    <w:basedOn w:val="Normal"/>
    <w:uiPriority w:val="99"/>
    <w:semiHidden/>
    <w:unhideWhenUsed/>
    <w:rsid w:val="001B4D27"/>
    <w:pPr>
      <w:spacing w:before="100" w:beforeAutospacing="1" w:after="100" w:afterAutospacing="1"/>
    </w:pPr>
    <w:rPr>
      <w:rFonts w:ascii="Times" w:hAnsi="Times" w:cs="Times New Roman"/>
      <w:sz w:val="20"/>
      <w:szCs w:val="20"/>
    </w:rPr>
  </w:style>
  <w:style w:type="character" w:customStyle="1" w:styleId="italic-or-bold">
    <w:name w:val="italic-or-bold"/>
    <w:basedOn w:val="DefaultParagraphFont"/>
    <w:rsid w:val="001B4D27"/>
  </w:style>
  <w:style w:type="character" w:customStyle="1" w:styleId="hide-on-mobile">
    <w:name w:val="hide-on-mobile"/>
    <w:basedOn w:val="DefaultParagraphFont"/>
    <w:rsid w:val="001B4D27"/>
  </w:style>
  <w:style w:type="character" w:styleId="Hyperlink">
    <w:name w:val="Hyperlink"/>
    <w:basedOn w:val="DefaultParagraphFont"/>
    <w:uiPriority w:val="99"/>
    <w:unhideWhenUsed/>
    <w:rsid w:val="009A50A8"/>
    <w:rPr>
      <w:color w:val="0000FF" w:themeColor="hyperlink"/>
      <w:u w:val="single"/>
    </w:rPr>
  </w:style>
  <w:style w:type="character" w:customStyle="1" w:styleId="worktitle">
    <w:name w:val="worktitle"/>
    <w:basedOn w:val="DefaultParagraphFont"/>
    <w:rsid w:val="009A50A8"/>
  </w:style>
  <w:style w:type="character" w:customStyle="1" w:styleId="Heading3Char">
    <w:name w:val="Heading 3 Char"/>
    <w:basedOn w:val="DefaultParagraphFont"/>
    <w:link w:val="Heading3"/>
    <w:uiPriority w:val="9"/>
    <w:rsid w:val="00210E93"/>
    <w:rPr>
      <w:rFonts w:ascii="Times" w:hAnsi="Times"/>
      <w:b/>
      <w:bCs/>
      <w:sz w:val="27"/>
      <w:szCs w:val="27"/>
    </w:rPr>
  </w:style>
  <w:style w:type="character" w:styleId="Emphasis">
    <w:name w:val="Emphasis"/>
    <w:basedOn w:val="DefaultParagraphFont"/>
    <w:uiPriority w:val="20"/>
    <w:qFormat/>
    <w:rsid w:val="00547399"/>
    <w:rPr>
      <w:i/>
      <w:iCs/>
    </w:rPr>
  </w:style>
  <w:style w:type="paragraph" w:styleId="Footer">
    <w:name w:val="footer"/>
    <w:basedOn w:val="Normal"/>
    <w:link w:val="FooterChar"/>
    <w:uiPriority w:val="99"/>
    <w:unhideWhenUsed/>
    <w:rsid w:val="005C7EB8"/>
    <w:pPr>
      <w:tabs>
        <w:tab w:val="center" w:pos="4320"/>
        <w:tab w:val="right" w:pos="8640"/>
      </w:tabs>
    </w:pPr>
  </w:style>
  <w:style w:type="character" w:customStyle="1" w:styleId="FooterChar">
    <w:name w:val="Footer Char"/>
    <w:basedOn w:val="DefaultParagraphFont"/>
    <w:link w:val="Footer"/>
    <w:uiPriority w:val="99"/>
    <w:rsid w:val="005C7EB8"/>
  </w:style>
  <w:style w:type="character" w:styleId="PageNumber">
    <w:name w:val="page number"/>
    <w:basedOn w:val="DefaultParagraphFont"/>
    <w:uiPriority w:val="99"/>
    <w:semiHidden/>
    <w:unhideWhenUsed/>
    <w:rsid w:val="005C7EB8"/>
  </w:style>
  <w:style w:type="paragraph" w:styleId="Header">
    <w:name w:val="header"/>
    <w:basedOn w:val="Normal"/>
    <w:link w:val="HeaderChar"/>
    <w:uiPriority w:val="99"/>
    <w:semiHidden/>
    <w:unhideWhenUsed/>
    <w:rsid w:val="002E1B44"/>
    <w:pPr>
      <w:tabs>
        <w:tab w:val="center" w:pos="4320"/>
        <w:tab w:val="right" w:pos="8640"/>
      </w:tabs>
    </w:pPr>
  </w:style>
  <w:style w:type="character" w:customStyle="1" w:styleId="HeaderChar">
    <w:name w:val="Header Char"/>
    <w:basedOn w:val="DefaultParagraphFont"/>
    <w:link w:val="Header"/>
    <w:uiPriority w:val="99"/>
    <w:semiHidden/>
    <w:rsid w:val="002E1B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0E9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
    <w:name w:val="con"/>
    <w:basedOn w:val="DefaultParagraphFont"/>
    <w:rsid w:val="002F0A1F"/>
  </w:style>
  <w:style w:type="paragraph" w:styleId="BalloonText">
    <w:name w:val="Balloon Text"/>
    <w:basedOn w:val="Normal"/>
    <w:link w:val="BalloonTextChar"/>
    <w:uiPriority w:val="99"/>
    <w:semiHidden/>
    <w:unhideWhenUsed/>
    <w:rsid w:val="001B4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D27"/>
    <w:rPr>
      <w:rFonts w:ascii="Lucida Grande" w:hAnsi="Lucida Grande" w:cs="Lucida Grande"/>
      <w:sz w:val="18"/>
      <w:szCs w:val="18"/>
    </w:rPr>
  </w:style>
  <w:style w:type="paragraph" w:styleId="NormalWeb">
    <w:name w:val="Normal (Web)"/>
    <w:basedOn w:val="Normal"/>
    <w:uiPriority w:val="99"/>
    <w:semiHidden/>
    <w:unhideWhenUsed/>
    <w:rsid w:val="001B4D27"/>
    <w:pPr>
      <w:spacing w:before="100" w:beforeAutospacing="1" w:after="100" w:afterAutospacing="1"/>
    </w:pPr>
    <w:rPr>
      <w:rFonts w:ascii="Times" w:hAnsi="Times" w:cs="Times New Roman"/>
      <w:sz w:val="20"/>
      <w:szCs w:val="20"/>
    </w:rPr>
  </w:style>
  <w:style w:type="character" w:customStyle="1" w:styleId="italic-or-bold">
    <w:name w:val="italic-or-bold"/>
    <w:basedOn w:val="DefaultParagraphFont"/>
    <w:rsid w:val="001B4D27"/>
  </w:style>
  <w:style w:type="character" w:customStyle="1" w:styleId="hide-on-mobile">
    <w:name w:val="hide-on-mobile"/>
    <w:basedOn w:val="DefaultParagraphFont"/>
    <w:rsid w:val="001B4D27"/>
  </w:style>
  <w:style w:type="character" w:styleId="Hyperlink">
    <w:name w:val="Hyperlink"/>
    <w:basedOn w:val="DefaultParagraphFont"/>
    <w:uiPriority w:val="99"/>
    <w:unhideWhenUsed/>
    <w:rsid w:val="009A50A8"/>
    <w:rPr>
      <w:color w:val="0000FF" w:themeColor="hyperlink"/>
      <w:u w:val="single"/>
    </w:rPr>
  </w:style>
  <w:style w:type="character" w:customStyle="1" w:styleId="worktitle">
    <w:name w:val="worktitle"/>
    <w:basedOn w:val="DefaultParagraphFont"/>
    <w:rsid w:val="009A50A8"/>
  </w:style>
  <w:style w:type="character" w:customStyle="1" w:styleId="Heading3Char">
    <w:name w:val="Heading 3 Char"/>
    <w:basedOn w:val="DefaultParagraphFont"/>
    <w:link w:val="Heading3"/>
    <w:uiPriority w:val="9"/>
    <w:rsid w:val="00210E93"/>
    <w:rPr>
      <w:rFonts w:ascii="Times" w:hAnsi="Times"/>
      <w:b/>
      <w:bCs/>
      <w:sz w:val="27"/>
      <w:szCs w:val="27"/>
    </w:rPr>
  </w:style>
  <w:style w:type="character" w:styleId="Emphasis">
    <w:name w:val="Emphasis"/>
    <w:basedOn w:val="DefaultParagraphFont"/>
    <w:uiPriority w:val="20"/>
    <w:qFormat/>
    <w:rsid w:val="00547399"/>
    <w:rPr>
      <w:i/>
      <w:iCs/>
    </w:rPr>
  </w:style>
  <w:style w:type="paragraph" w:styleId="Footer">
    <w:name w:val="footer"/>
    <w:basedOn w:val="Normal"/>
    <w:link w:val="FooterChar"/>
    <w:uiPriority w:val="99"/>
    <w:unhideWhenUsed/>
    <w:rsid w:val="005C7EB8"/>
    <w:pPr>
      <w:tabs>
        <w:tab w:val="center" w:pos="4320"/>
        <w:tab w:val="right" w:pos="8640"/>
      </w:tabs>
    </w:pPr>
  </w:style>
  <w:style w:type="character" w:customStyle="1" w:styleId="FooterChar">
    <w:name w:val="Footer Char"/>
    <w:basedOn w:val="DefaultParagraphFont"/>
    <w:link w:val="Footer"/>
    <w:uiPriority w:val="99"/>
    <w:rsid w:val="005C7EB8"/>
  </w:style>
  <w:style w:type="character" w:styleId="PageNumber">
    <w:name w:val="page number"/>
    <w:basedOn w:val="DefaultParagraphFont"/>
    <w:uiPriority w:val="99"/>
    <w:semiHidden/>
    <w:unhideWhenUsed/>
    <w:rsid w:val="005C7EB8"/>
  </w:style>
  <w:style w:type="paragraph" w:styleId="Header">
    <w:name w:val="header"/>
    <w:basedOn w:val="Normal"/>
    <w:link w:val="HeaderChar"/>
    <w:uiPriority w:val="99"/>
    <w:semiHidden/>
    <w:unhideWhenUsed/>
    <w:rsid w:val="002E1B44"/>
    <w:pPr>
      <w:tabs>
        <w:tab w:val="center" w:pos="4320"/>
        <w:tab w:val="right" w:pos="8640"/>
      </w:tabs>
    </w:pPr>
  </w:style>
  <w:style w:type="character" w:customStyle="1" w:styleId="HeaderChar">
    <w:name w:val="Header Char"/>
    <w:basedOn w:val="DefaultParagraphFont"/>
    <w:link w:val="Header"/>
    <w:uiPriority w:val="99"/>
    <w:semiHidden/>
    <w:rsid w:val="002E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736">
      <w:bodyDiv w:val="1"/>
      <w:marLeft w:val="0"/>
      <w:marRight w:val="0"/>
      <w:marTop w:val="0"/>
      <w:marBottom w:val="0"/>
      <w:divBdr>
        <w:top w:val="none" w:sz="0" w:space="0" w:color="auto"/>
        <w:left w:val="none" w:sz="0" w:space="0" w:color="auto"/>
        <w:bottom w:val="none" w:sz="0" w:space="0" w:color="auto"/>
        <w:right w:val="none" w:sz="0" w:space="0" w:color="auto"/>
      </w:divBdr>
    </w:div>
    <w:div w:id="596599502">
      <w:bodyDiv w:val="1"/>
      <w:marLeft w:val="0"/>
      <w:marRight w:val="0"/>
      <w:marTop w:val="0"/>
      <w:marBottom w:val="0"/>
      <w:divBdr>
        <w:top w:val="none" w:sz="0" w:space="0" w:color="auto"/>
        <w:left w:val="none" w:sz="0" w:space="0" w:color="auto"/>
        <w:bottom w:val="none" w:sz="0" w:space="0" w:color="auto"/>
        <w:right w:val="none" w:sz="0" w:space="0" w:color="auto"/>
      </w:divBdr>
    </w:div>
    <w:div w:id="1561357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c.edu/aic/collections/artwork/27992?search_no=4&amp;index=2" TargetMode="External"/><Relationship Id="rId13" Type="http://schemas.openxmlformats.org/officeDocument/2006/relationships/hyperlink" Target="http://www.moma.org/collection/browse_results.php?criteria=O%3AAD%3AE%3A2206|A%3AAR%3AE%3A1&amp;page_number=3&amp;template_id=1&amp;sort_order=1" TargetMode="External"/><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artic.edu/aic/collections/artwork/111436?search_no=9&amp;index=1"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lbrightknox.org/collection/search/piece:511/" TargetMode="External"/><Relationship Id="rId5" Type="http://schemas.openxmlformats.org/officeDocument/2006/relationships/footnotes" Target="footnotes.xml"/><Relationship Id="rId15" Type="http://schemas.openxmlformats.org/officeDocument/2006/relationships/hyperlink" Target="http://www.philamuseum.org/exhibitions/312.html?page=3"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dc:creator>
  <cp:lastModifiedBy>doctor</cp:lastModifiedBy>
  <cp:revision>2</cp:revision>
  <cp:lastPrinted>2014-03-19T02:49:00Z</cp:lastPrinted>
  <dcterms:created xsi:type="dcterms:W3CDTF">2014-04-22T16:03:00Z</dcterms:created>
  <dcterms:modified xsi:type="dcterms:W3CDTF">2014-04-22T16:03:00Z</dcterms:modified>
</cp:coreProperties>
</file>