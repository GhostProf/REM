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9A6" w:rsidRDefault="003A59A6" w:rsidP="003A59A6">
      <w:pPr>
        <w:rPr>
          <w:rFonts w:ascii="Times New Roman" w:hAnsi="Times New Roman" w:cs="Times New Roman"/>
          <w:sz w:val="24"/>
          <w:szCs w:val="24"/>
        </w:rPr>
      </w:pPr>
      <w:r>
        <w:rPr>
          <w:rFonts w:ascii="Times New Roman" w:hAnsi="Times New Roman" w:cs="Times New Roman"/>
          <w:sz w:val="24"/>
          <w:szCs w:val="24"/>
        </w:rPr>
        <w:t>Organicism</w:t>
      </w:r>
    </w:p>
    <w:p w:rsidR="003A59A6" w:rsidRDefault="003A59A6" w:rsidP="003A59A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Arun Kumar Pokhrel</w:t>
      </w:r>
    </w:p>
    <w:p w:rsidR="003A59A6" w:rsidRDefault="003A59A6" w:rsidP="003A59A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University of Florida</w:t>
      </w:r>
    </w:p>
    <w:p w:rsidR="00CE56B2" w:rsidRDefault="00CE56B2" w:rsidP="00CE56B2">
      <w:pPr>
        <w:spacing w:after="0" w:line="480" w:lineRule="auto"/>
        <w:rPr>
          <w:rFonts w:ascii="Times New Roman" w:hAnsi="Times New Roman" w:cs="Times New Roman"/>
          <w:sz w:val="24"/>
          <w:szCs w:val="24"/>
        </w:rPr>
      </w:pPr>
    </w:p>
    <w:p w:rsidR="00BA42D0" w:rsidRDefault="00BA42D0" w:rsidP="00CF5C1F">
      <w:pPr>
        <w:spacing w:after="0" w:line="480" w:lineRule="auto"/>
        <w:rPr>
          <w:ins w:id="0" w:author="Stephen Ross" w:date="2012-08-15T11:47:00Z"/>
          <w:rFonts w:ascii="Times New Roman" w:hAnsi="Times New Roman" w:cs="Times New Roman"/>
          <w:sz w:val="24"/>
          <w:szCs w:val="24"/>
        </w:rPr>
      </w:pPr>
      <w:ins w:id="1" w:author="Stephen Ross" w:date="2012-08-15T11:47:00Z">
        <w:r>
          <w:rPr>
            <w:rFonts w:ascii="Times New Roman" w:hAnsi="Times New Roman" w:cs="Times New Roman"/>
            <w:sz w:val="24"/>
            <w:szCs w:val="24"/>
          </w:rPr>
          <w:t xml:space="preserve">Modernist organicism emphasizes the interrelatedness between the natural world and society and links socio-cultural changes with nature, biology, and aesthetic forms in imagining the human and society as an organic form. </w:t>
        </w:r>
      </w:ins>
      <w:ins w:id="2" w:author="Stephen Ross" w:date="2012-08-15T11:46:00Z">
        <w:r>
          <w:rPr>
            <w:rFonts w:ascii="Times New Roman" w:hAnsi="Times New Roman" w:cs="Times New Roman"/>
            <w:sz w:val="24"/>
            <w:szCs w:val="24"/>
          </w:rPr>
          <w:t>Modernist organicist aesthetics follows the organic principle of art ‘form follows function’ formulated by the modernist architect Frank Lloyd Wright in defining an organic form of architecture. Crucial to the theory of modernist organicism are theories of biology and life such as those of Charles Darwin, Henri Bergson, Friedrich Nietzsche, and Herbert Spencer. Importantly, modernist organicist aesthetics emphasizes a sense of place or region and ecological consciousness (e.g., the Garden City movement in Britain in the early 20</w:t>
        </w:r>
        <w:r w:rsidRPr="009C3FF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and the cultural or anthropological turn of the 1930s). Some modernist organicists are D. H. Lawrence, later Virginia Woolf, E. M. Forster, Patrick Geddes, Ebenezer Howard, Richard </w:t>
        </w:r>
        <w:r>
          <w:rPr>
            <w:rFonts w:ascii="Times New Roman" w:hAnsi="Times New Roman"/>
            <w:sz w:val="24"/>
            <w:szCs w:val="24"/>
          </w:rPr>
          <w:t>Llewellyn</w:t>
        </w:r>
        <w:r>
          <w:rPr>
            <w:rFonts w:ascii="Times New Roman" w:hAnsi="Times New Roman" w:cs="Times New Roman"/>
            <w:sz w:val="24"/>
            <w:szCs w:val="24"/>
          </w:rPr>
          <w:t xml:space="preserve">, </w:t>
        </w:r>
        <w:r>
          <w:rPr>
            <w:rFonts w:ascii="Times New Roman" w:hAnsi="Times New Roman"/>
            <w:sz w:val="24"/>
            <w:szCs w:val="24"/>
          </w:rPr>
          <w:t>Lewis Grassic Gibbon</w:t>
        </w:r>
        <w:r>
          <w:rPr>
            <w:rFonts w:ascii="Times New Roman" w:hAnsi="Times New Roman" w:cs="Times New Roman"/>
            <w:sz w:val="24"/>
            <w:szCs w:val="24"/>
          </w:rPr>
          <w:t>, Lewis Mumford, Willa Cather, Mina Loy, Gertrude Stein, William Carlos Williams, and Louis Zukofsky, to name only a few. These organicists viewed nature as a living force and showed the interdependence between nature and human-beings.</w:t>
        </w:r>
      </w:ins>
      <w:ins w:id="3" w:author="Stephen Ross" w:date="2012-08-15T11:47:00Z">
        <w:r>
          <w:rPr>
            <w:rFonts w:ascii="Times New Roman" w:hAnsi="Times New Roman" w:cs="Times New Roman"/>
            <w:sz w:val="24"/>
            <w:szCs w:val="24"/>
          </w:rPr>
          <w:t xml:space="preserve"> </w:t>
        </w:r>
      </w:ins>
      <w:del w:id="4" w:author="Stephen Ross" w:date="2012-08-15T11:47:00Z">
        <w:r w:rsidR="00CE59D3" w:rsidDel="00BA42D0">
          <w:rPr>
            <w:rFonts w:ascii="Times New Roman" w:hAnsi="Times New Roman" w:cs="Times New Roman"/>
            <w:sz w:val="24"/>
            <w:szCs w:val="24"/>
          </w:rPr>
          <w:delText xml:space="preserve">Organicism </w:delText>
        </w:r>
        <w:r w:rsidR="00C71C9E" w:rsidDel="00BA42D0">
          <w:rPr>
            <w:rFonts w:ascii="Times New Roman" w:hAnsi="Times New Roman" w:cs="Times New Roman"/>
            <w:sz w:val="24"/>
            <w:szCs w:val="24"/>
          </w:rPr>
          <w:delText xml:space="preserve">is a </w:delText>
        </w:r>
        <w:r w:rsidR="0088633F" w:rsidDel="00BA42D0">
          <w:rPr>
            <w:rFonts w:ascii="Times New Roman" w:hAnsi="Times New Roman" w:cs="Times New Roman"/>
            <w:sz w:val="24"/>
            <w:szCs w:val="24"/>
          </w:rPr>
          <w:delText xml:space="preserve">concept of </w:delText>
        </w:r>
        <w:r w:rsidR="00CE59D3" w:rsidDel="00BA42D0">
          <w:rPr>
            <w:rFonts w:ascii="Times New Roman" w:hAnsi="Times New Roman" w:cs="Times New Roman"/>
            <w:sz w:val="24"/>
            <w:szCs w:val="24"/>
          </w:rPr>
          <w:delText xml:space="preserve">wholeness, harmony, and unity of mind and </w:delText>
        </w:r>
        <w:r w:rsidR="00204D58" w:rsidDel="00BA42D0">
          <w:rPr>
            <w:rFonts w:ascii="Times New Roman" w:hAnsi="Times New Roman" w:cs="Times New Roman"/>
            <w:sz w:val="24"/>
            <w:szCs w:val="24"/>
          </w:rPr>
          <w:delText xml:space="preserve">spirit, </w:delText>
        </w:r>
        <w:r w:rsidR="00CE59D3" w:rsidDel="00BA42D0">
          <w:rPr>
            <w:rFonts w:ascii="Times New Roman" w:hAnsi="Times New Roman" w:cs="Times New Roman"/>
            <w:sz w:val="24"/>
            <w:szCs w:val="24"/>
          </w:rPr>
          <w:delText>nature and culture</w:delText>
        </w:r>
        <w:r w:rsidR="00204D58" w:rsidDel="00BA42D0">
          <w:rPr>
            <w:rFonts w:ascii="Times New Roman" w:hAnsi="Times New Roman" w:cs="Times New Roman"/>
            <w:sz w:val="24"/>
            <w:szCs w:val="24"/>
          </w:rPr>
          <w:delText>, form and content</w:delText>
        </w:r>
        <w:r w:rsidR="00CE59D3" w:rsidDel="00BA42D0">
          <w:rPr>
            <w:rFonts w:ascii="Times New Roman" w:hAnsi="Times New Roman" w:cs="Times New Roman"/>
            <w:sz w:val="24"/>
            <w:szCs w:val="24"/>
          </w:rPr>
          <w:delText xml:space="preserve"> </w:delText>
        </w:r>
        <w:r w:rsidR="00204D58" w:rsidDel="00BA42D0">
          <w:rPr>
            <w:rFonts w:ascii="Times New Roman" w:hAnsi="Times New Roman" w:cs="Times New Roman"/>
            <w:sz w:val="24"/>
            <w:szCs w:val="24"/>
          </w:rPr>
          <w:delText xml:space="preserve">in </w:delText>
        </w:r>
        <w:r w:rsidR="00C71C9E" w:rsidDel="00BA42D0">
          <w:rPr>
            <w:rFonts w:ascii="Times New Roman" w:hAnsi="Times New Roman" w:cs="Times New Roman"/>
            <w:sz w:val="24"/>
            <w:szCs w:val="24"/>
          </w:rPr>
          <w:delText xml:space="preserve">areas like </w:delText>
        </w:r>
        <w:r w:rsidR="00204D58" w:rsidDel="00BA42D0">
          <w:rPr>
            <w:rFonts w:ascii="Times New Roman" w:hAnsi="Times New Roman" w:cs="Times New Roman"/>
            <w:sz w:val="24"/>
            <w:szCs w:val="24"/>
          </w:rPr>
          <w:delText>art, literature, and architecture</w:delText>
        </w:r>
        <w:r w:rsidR="00204F67" w:rsidDel="00BA42D0">
          <w:rPr>
            <w:rFonts w:ascii="Times New Roman" w:hAnsi="Times New Roman" w:cs="Times New Roman"/>
            <w:sz w:val="24"/>
            <w:szCs w:val="24"/>
          </w:rPr>
          <w:delText xml:space="preserve"> </w:delText>
        </w:r>
        <w:r w:rsidR="00CE59D3" w:rsidDel="00BA42D0">
          <w:rPr>
            <w:rFonts w:ascii="Times New Roman" w:hAnsi="Times New Roman" w:cs="Times New Roman"/>
            <w:sz w:val="24"/>
            <w:szCs w:val="24"/>
          </w:rPr>
          <w:delText>derived from the Romantic</w:delText>
        </w:r>
        <w:r w:rsidR="007D5FB2" w:rsidDel="00BA42D0">
          <w:rPr>
            <w:rFonts w:ascii="Times New Roman" w:hAnsi="Times New Roman" w:cs="Times New Roman"/>
            <w:sz w:val="24"/>
            <w:szCs w:val="24"/>
          </w:rPr>
          <w:delText>s’</w:delText>
        </w:r>
        <w:r w:rsidR="0009728E" w:rsidDel="00BA42D0">
          <w:rPr>
            <w:rFonts w:ascii="Times New Roman" w:hAnsi="Times New Roman" w:cs="Times New Roman"/>
            <w:sz w:val="24"/>
            <w:szCs w:val="24"/>
          </w:rPr>
          <w:delText xml:space="preserve"> </w:delText>
        </w:r>
        <w:r w:rsidR="00CE59D3" w:rsidDel="00BA42D0">
          <w:rPr>
            <w:rFonts w:ascii="Times New Roman" w:hAnsi="Times New Roman" w:cs="Times New Roman"/>
            <w:sz w:val="24"/>
            <w:szCs w:val="24"/>
          </w:rPr>
          <w:delText>philosophy of nature i</w:delText>
        </w:r>
        <w:r w:rsidR="00D4427C" w:rsidDel="00BA42D0">
          <w:rPr>
            <w:rFonts w:ascii="Times New Roman" w:hAnsi="Times New Roman" w:cs="Times New Roman"/>
            <w:sz w:val="24"/>
            <w:szCs w:val="24"/>
          </w:rPr>
          <w:delText>n which nature is</w:delText>
        </w:r>
        <w:r w:rsidR="00DA0D65" w:rsidDel="00BA42D0">
          <w:rPr>
            <w:rFonts w:ascii="Times New Roman" w:hAnsi="Times New Roman" w:cs="Times New Roman"/>
            <w:sz w:val="24"/>
            <w:szCs w:val="24"/>
          </w:rPr>
          <w:delText xml:space="preserve"> considered</w:delText>
        </w:r>
        <w:r w:rsidR="00D4427C" w:rsidDel="00BA42D0">
          <w:rPr>
            <w:rFonts w:ascii="Times New Roman" w:hAnsi="Times New Roman" w:cs="Times New Roman"/>
            <w:sz w:val="24"/>
            <w:szCs w:val="24"/>
          </w:rPr>
          <w:delText xml:space="preserve"> a living organism</w:delText>
        </w:r>
        <w:r w:rsidR="00CE59D3" w:rsidDel="00BA42D0">
          <w:rPr>
            <w:rFonts w:ascii="Times New Roman" w:hAnsi="Times New Roman" w:cs="Times New Roman"/>
            <w:sz w:val="24"/>
            <w:szCs w:val="24"/>
          </w:rPr>
          <w:delText xml:space="preserve">. </w:delText>
        </w:r>
        <w:r w:rsidR="00554CAE" w:rsidDel="00BA42D0">
          <w:rPr>
            <w:rFonts w:ascii="Times New Roman" w:hAnsi="Times New Roman" w:cs="Times New Roman"/>
            <w:sz w:val="24"/>
            <w:szCs w:val="24"/>
          </w:rPr>
          <w:delText>A work of art, for example, is integrated and shaped from within like the organs of a living body</w:delText>
        </w:r>
        <w:r w:rsidR="00B27478" w:rsidDel="00BA42D0">
          <w:rPr>
            <w:rFonts w:ascii="Times New Roman" w:hAnsi="Times New Roman" w:cs="Times New Roman"/>
            <w:sz w:val="24"/>
            <w:szCs w:val="24"/>
          </w:rPr>
          <w:delText>.</w:delText>
        </w:r>
      </w:del>
      <w:r w:rsidR="00554CAE">
        <w:rPr>
          <w:rFonts w:ascii="Times New Roman" w:hAnsi="Times New Roman" w:cs="Times New Roman"/>
          <w:sz w:val="24"/>
          <w:szCs w:val="24"/>
        </w:rPr>
        <w:t xml:space="preserve"> </w:t>
      </w:r>
    </w:p>
    <w:p w:rsidR="00BA42D0" w:rsidRDefault="00BA42D0" w:rsidP="00CF5C1F">
      <w:pPr>
        <w:numPr>
          <w:ins w:id="5" w:author="Stephen Ross" w:date="2012-08-15T11:47:00Z"/>
        </w:numPr>
        <w:spacing w:after="0" w:line="480" w:lineRule="auto"/>
        <w:rPr>
          <w:ins w:id="6" w:author="Stephen Ross" w:date="2012-08-15T11:47:00Z"/>
          <w:rFonts w:ascii="Times New Roman" w:hAnsi="Times New Roman" w:cs="Times New Roman"/>
          <w:sz w:val="24"/>
          <w:szCs w:val="24"/>
        </w:rPr>
      </w:pPr>
    </w:p>
    <w:p w:rsidR="008E6CBA" w:rsidRDefault="007A31E2" w:rsidP="00CF5C1F">
      <w:pPr>
        <w:numPr>
          <w:ins w:id="7" w:author="Stephen Ross" w:date="2012-08-15T11:47:00Z"/>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Organicism </w:t>
      </w:r>
      <w:r w:rsidR="00CE59D3">
        <w:rPr>
          <w:rFonts w:ascii="Times New Roman" w:hAnsi="Times New Roman" w:cs="Times New Roman"/>
          <w:sz w:val="24"/>
          <w:szCs w:val="24"/>
        </w:rPr>
        <w:t>o</w:t>
      </w:r>
      <w:r w:rsidR="00E133A1">
        <w:rPr>
          <w:rFonts w:ascii="Times New Roman" w:hAnsi="Times New Roman" w:cs="Times New Roman"/>
          <w:sz w:val="24"/>
          <w:szCs w:val="24"/>
        </w:rPr>
        <w:t xml:space="preserve">riginated </w:t>
      </w:r>
      <w:r w:rsidR="00C00A37">
        <w:rPr>
          <w:rFonts w:ascii="Times New Roman" w:hAnsi="Times New Roman" w:cs="Times New Roman"/>
          <w:sz w:val="24"/>
          <w:szCs w:val="24"/>
        </w:rPr>
        <w:t xml:space="preserve">and flourished </w:t>
      </w:r>
      <w:r w:rsidR="00E133A1">
        <w:rPr>
          <w:rFonts w:ascii="Times New Roman" w:hAnsi="Times New Roman" w:cs="Times New Roman"/>
          <w:sz w:val="24"/>
          <w:szCs w:val="24"/>
        </w:rPr>
        <w:t>in the Romantic Movement in Germany, Britain, and America</w:t>
      </w:r>
      <w:r w:rsidR="00CE59D3">
        <w:rPr>
          <w:rFonts w:ascii="Times New Roman" w:hAnsi="Times New Roman" w:cs="Times New Roman"/>
          <w:sz w:val="24"/>
          <w:szCs w:val="24"/>
        </w:rPr>
        <w:t xml:space="preserve"> </w:t>
      </w:r>
      <w:r w:rsidR="008D480B">
        <w:rPr>
          <w:rFonts w:ascii="Times New Roman" w:hAnsi="Times New Roman" w:cs="Times New Roman"/>
          <w:sz w:val="24"/>
          <w:szCs w:val="24"/>
        </w:rPr>
        <w:t xml:space="preserve">in the </w:t>
      </w:r>
      <w:r w:rsidR="00C00956">
        <w:rPr>
          <w:rFonts w:ascii="Times New Roman" w:hAnsi="Times New Roman" w:cs="Times New Roman"/>
          <w:sz w:val="24"/>
          <w:szCs w:val="24"/>
        </w:rPr>
        <w:t>late 18</w:t>
      </w:r>
      <w:r w:rsidR="00C00956" w:rsidRPr="00C00956">
        <w:rPr>
          <w:rFonts w:ascii="Times New Roman" w:hAnsi="Times New Roman" w:cs="Times New Roman"/>
          <w:sz w:val="24"/>
          <w:szCs w:val="24"/>
          <w:vertAlign w:val="superscript"/>
        </w:rPr>
        <w:t>th</w:t>
      </w:r>
      <w:r w:rsidR="00C00956">
        <w:rPr>
          <w:rFonts w:ascii="Times New Roman" w:hAnsi="Times New Roman" w:cs="Times New Roman"/>
          <w:sz w:val="24"/>
          <w:szCs w:val="24"/>
        </w:rPr>
        <w:t xml:space="preserve"> </w:t>
      </w:r>
      <w:r w:rsidR="008D480B">
        <w:rPr>
          <w:rFonts w:ascii="Times New Roman" w:hAnsi="Times New Roman" w:cs="Times New Roman"/>
          <w:sz w:val="24"/>
          <w:szCs w:val="24"/>
        </w:rPr>
        <w:t xml:space="preserve">and early </w:t>
      </w:r>
      <w:r w:rsidR="001D51A3">
        <w:rPr>
          <w:rFonts w:ascii="Times New Roman" w:hAnsi="Times New Roman" w:cs="Times New Roman"/>
          <w:sz w:val="24"/>
          <w:szCs w:val="24"/>
        </w:rPr>
        <w:t>19</w:t>
      </w:r>
      <w:r w:rsidR="001D51A3" w:rsidRPr="00C00956">
        <w:rPr>
          <w:rFonts w:ascii="Times New Roman" w:hAnsi="Times New Roman" w:cs="Times New Roman"/>
          <w:sz w:val="24"/>
          <w:szCs w:val="24"/>
          <w:vertAlign w:val="superscript"/>
        </w:rPr>
        <w:t>th</w:t>
      </w:r>
      <w:r w:rsidR="008D480B">
        <w:rPr>
          <w:rFonts w:ascii="Times New Roman" w:hAnsi="Times New Roman" w:cs="Times New Roman"/>
          <w:sz w:val="24"/>
          <w:szCs w:val="24"/>
        </w:rPr>
        <w:t xml:space="preserve"> centuries.</w:t>
      </w:r>
      <w:r w:rsidR="00CE59D3">
        <w:rPr>
          <w:rFonts w:ascii="Times New Roman" w:hAnsi="Times New Roman" w:cs="Times New Roman"/>
          <w:sz w:val="24"/>
          <w:szCs w:val="24"/>
        </w:rPr>
        <w:t xml:space="preserve"> </w:t>
      </w:r>
      <w:r w:rsidR="00D0780C">
        <w:rPr>
          <w:rFonts w:ascii="Times New Roman" w:hAnsi="Times New Roman" w:cs="Times New Roman"/>
          <w:sz w:val="24"/>
          <w:szCs w:val="24"/>
        </w:rPr>
        <w:t xml:space="preserve">S. T. Coleridge </w:t>
      </w:r>
      <w:r w:rsidR="0088633F">
        <w:rPr>
          <w:rFonts w:ascii="Times New Roman" w:hAnsi="Times New Roman" w:cs="Times New Roman"/>
          <w:sz w:val="24"/>
          <w:szCs w:val="24"/>
        </w:rPr>
        <w:t xml:space="preserve">first used </w:t>
      </w:r>
      <w:r w:rsidR="00D0780C">
        <w:rPr>
          <w:rFonts w:ascii="Times New Roman" w:hAnsi="Times New Roman" w:cs="Times New Roman"/>
          <w:sz w:val="24"/>
          <w:szCs w:val="24"/>
        </w:rPr>
        <w:t xml:space="preserve">the term “organic form” in an 1808 lecture on Shakespeare and </w:t>
      </w:r>
      <w:r w:rsidR="0088633F">
        <w:rPr>
          <w:rFonts w:ascii="Times New Roman" w:hAnsi="Times New Roman" w:cs="Times New Roman"/>
          <w:sz w:val="24"/>
          <w:szCs w:val="24"/>
        </w:rPr>
        <w:t xml:space="preserve">explained it </w:t>
      </w:r>
      <w:r w:rsidR="00577E58">
        <w:rPr>
          <w:rFonts w:ascii="Times New Roman" w:hAnsi="Times New Roman" w:cs="Times New Roman"/>
          <w:sz w:val="24"/>
          <w:szCs w:val="24"/>
        </w:rPr>
        <w:t xml:space="preserve">later </w:t>
      </w:r>
      <w:r w:rsidR="00D0780C">
        <w:rPr>
          <w:rFonts w:ascii="Times New Roman" w:hAnsi="Times New Roman" w:cs="Times New Roman"/>
          <w:sz w:val="24"/>
          <w:szCs w:val="24"/>
        </w:rPr>
        <w:t>in</w:t>
      </w:r>
      <w:r w:rsidR="00353304">
        <w:rPr>
          <w:rFonts w:ascii="Times New Roman" w:hAnsi="Times New Roman" w:cs="Times New Roman"/>
          <w:sz w:val="24"/>
          <w:szCs w:val="24"/>
        </w:rPr>
        <w:t xml:space="preserve"> </w:t>
      </w:r>
      <w:r w:rsidR="00391970">
        <w:rPr>
          <w:rFonts w:ascii="Times New Roman" w:hAnsi="Times New Roman" w:cs="Times New Roman"/>
          <w:sz w:val="24"/>
          <w:szCs w:val="24"/>
        </w:rPr>
        <w:t xml:space="preserve">his </w:t>
      </w:r>
      <w:r w:rsidR="00D0780C" w:rsidRPr="00D0780C">
        <w:rPr>
          <w:rFonts w:ascii="Times New Roman" w:hAnsi="Times New Roman" w:cs="Times New Roman"/>
          <w:i/>
          <w:sz w:val="24"/>
          <w:szCs w:val="24"/>
        </w:rPr>
        <w:t>Biographia Literaria</w:t>
      </w:r>
      <w:r w:rsidR="00D0780C">
        <w:rPr>
          <w:rFonts w:ascii="Times New Roman" w:hAnsi="Times New Roman" w:cs="Times New Roman"/>
          <w:sz w:val="24"/>
          <w:szCs w:val="24"/>
        </w:rPr>
        <w:t xml:space="preserve"> (1817)</w:t>
      </w:r>
      <w:r w:rsidR="00204F67">
        <w:rPr>
          <w:rFonts w:ascii="Times New Roman" w:hAnsi="Times New Roman" w:cs="Times New Roman"/>
          <w:sz w:val="24"/>
          <w:szCs w:val="24"/>
        </w:rPr>
        <w:t xml:space="preserve">. In fact, </w:t>
      </w:r>
      <w:r w:rsidR="00164C0E">
        <w:rPr>
          <w:rFonts w:ascii="Times New Roman" w:hAnsi="Times New Roman" w:cs="Times New Roman"/>
          <w:sz w:val="24"/>
          <w:szCs w:val="24"/>
        </w:rPr>
        <w:t>Coleridge</w:t>
      </w:r>
      <w:r w:rsidR="00204F67">
        <w:rPr>
          <w:rFonts w:ascii="Times New Roman" w:hAnsi="Times New Roman" w:cs="Times New Roman"/>
          <w:sz w:val="24"/>
          <w:szCs w:val="24"/>
        </w:rPr>
        <w:t xml:space="preserve"> </w:t>
      </w:r>
      <w:r w:rsidR="00353304">
        <w:rPr>
          <w:rFonts w:ascii="Times New Roman" w:hAnsi="Times New Roman" w:cs="Times New Roman"/>
          <w:sz w:val="24"/>
          <w:szCs w:val="24"/>
        </w:rPr>
        <w:t>borrowed</w:t>
      </w:r>
      <w:r w:rsidR="00204F67">
        <w:rPr>
          <w:rFonts w:ascii="Times New Roman" w:hAnsi="Times New Roman" w:cs="Times New Roman"/>
          <w:sz w:val="24"/>
          <w:szCs w:val="24"/>
        </w:rPr>
        <w:t xml:space="preserve"> this term</w:t>
      </w:r>
      <w:r w:rsidR="00353304">
        <w:rPr>
          <w:rFonts w:ascii="Times New Roman" w:hAnsi="Times New Roman" w:cs="Times New Roman"/>
          <w:sz w:val="24"/>
          <w:szCs w:val="24"/>
        </w:rPr>
        <w:t xml:space="preserve"> </w:t>
      </w:r>
      <w:r w:rsidR="00446BDC">
        <w:rPr>
          <w:rFonts w:ascii="Times New Roman" w:hAnsi="Times New Roman" w:cs="Times New Roman"/>
          <w:sz w:val="24"/>
          <w:szCs w:val="24"/>
        </w:rPr>
        <w:t>from German Roma</w:t>
      </w:r>
      <w:r w:rsidR="0088633F">
        <w:rPr>
          <w:rFonts w:ascii="Times New Roman" w:hAnsi="Times New Roman" w:cs="Times New Roman"/>
          <w:sz w:val="24"/>
          <w:szCs w:val="24"/>
        </w:rPr>
        <w:t>nticism</w:t>
      </w:r>
      <w:r w:rsidR="00D0780C">
        <w:rPr>
          <w:rFonts w:ascii="Times New Roman" w:hAnsi="Times New Roman" w:cs="Times New Roman"/>
          <w:sz w:val="24"/>
          <w:szCs w:val="24"/>
        </w:rPr>
        <w:t>.</w:t>
      </w:r>
      <w:r w:rsidR="00151040">
        <w:rPr>
          <w:rFonts w:ascii="Times New Roman" w:hAnsi="Times New Roman" w:cs="Times New Roman"/>
          <w:sz w:val="24"/>
          <w:szCs w:val="24"/>
        </w:rPr>
        <w:t xml:space="preserve"> </w:t>
      </w:r>
      <w:r w:rsidR="00645459">
        <w:rPr>
          <w:rFonts w:ascii="Times New Roman" w:hAnsi="Times New Roman" w:cs="Times New Roman"/>
          <w:sz w:val="24"/>
          <w:szCs w:val="24"/>
        </w:rPr>
        <w:t xml:space="preserve">Distinguishing </w:t>
      </w:r>
      <w:r w:rsidR="00DC38B6">
        <w:rPr>
          <w:rFonts w:ascii="Times New Roman" w:hAnsi="Times New Roman" w:cs="Times New Roman"/>
          <w:sz w:val="24"/>
          <w:szCs w:val="24"/>
        </w:rPr>
        <w:t>th</w:t>
      </w:r>
      <w:r w:rsidR="00151040">
        <w:rPr>
          <w:rFonts w:ascii="Times New Roman" w:hAnsi="Times New Roman" w:cs="Times New Roman"/>
          <w:sz w:val="24"/>
          <w:szCs w:val="24"/>
        </w:rPr>
        <w:t>e organic</w:t>
      </w:r>
      <w:r w:rsidR="00377982">
        <w:rPr>
          <w:rFonts w:ascii="Times New Roman" w:hAnsi="Times New Roman" w:cs="Times New Roman"/>
          <w:sz w:val="24"/>
          <w:szCs w:val="24"/>
        </w:rPr>
        <w:t xml:space="preserve"> </w:t>
      </w:r>
      <w:r w:rsidR="00645459">
        <w:rPr>
          <w:rFonts w:ascii="Times New Roman" w:hAnsi="Times New Roman" w:cs="Times New Roman"/>
          <w:sz w:val="24"/>
          <w:szCs w:val="24"/>
        </w:rPr>
        <w:t xml:space="preserve">from </w:t>
      </w:r>
      <w:r w:rsidR="00391970">
        <w:rPr>
          <w:rFonts w:ascii="Times New Roman" w:hAnsi="Times New Roman" w:cs="Times New Roman"/>
          <w:sz w:val="24"/>
          <w:szCs w:val="24"/>
        </w:rPr>
        <w:t>t</w:t>
      </w:r>
      <w:r w:rsidR="00377982">
        <w:rPr>
          <w:rFonts w:ascii="Times New Roman" w:hAnsi="Times New Roman" w:cs="Times New Roman"/>
          <w:sz w:val="24"/>
          <w:szCs w:val="24"/>
        </w:rPr>
        <w:t>he mechanical</w:t>
      </w:r>
      <w:r w:rsidR="00151040">
        <w:rPr>
          <w:rFonts w:ascii="Times New Roman" w:hAnsi="Times New Roman" w:cs="Times New Roman"/>
          <w:sz w:val="24"/>
          <w:szCs w:val="24"/>
        </w:rPr>
        <w:t>, imagination</w:t>
      </w:r>
      <w:r w:rsidR="00377982">
        <w:rPr>
          <w:rFonts w:ascii="Times New Roman" w:hAnsi="Times New Roman" w:cs="Times New Roman"/>
          <w:sz w:val="24"/>
          <w:szCs w:val="24"/>
        </w:rPr>
        <w:t xml:space="preserve"> </w:t>
      </w:r>
      <w:r w:rsidR="00645459">
        <w:rPr>
          <w:rFonts w:ascii="Times New Roman" w:hAnsi="Times New Roman" w:cs="Times New Roman"/>
          <w:sz w:val="24"/>
          <w:szCs w:val="24"/>
        </w:rPr>
        <w:t xml:space="preserve">from </w:t>
      </w:r>
      <w:r w:rsidR="00151040">
        <w:rPr>
          <w:rFonts w:ascii="Times New Roman" w:hAnsi="Times New Roman" w:cs="Times New Roman"/>
          <w:sz w:val="24"/>
          <w:szCs w:val="24"/>
        </w:rPr>
        <w:t>fancy</w:t>
      </w:r>
      <w:r w:rsidR="008474AF">
        <w:rPr>
          <w:rFonts w:ascii="Times New Roman" w:hAnsi="Times New Roman" w:cs="Times New Roman"/>
          <w:sz w:val="24"/>
          <w:szCs w:val="24"/>
        </w:rPr>
        <w:t xml:space="preserve">, he </w:t>
      </w:r>
      <w:r w:rsidR="00645459">
        <w:rPr>
          <w:rFonts w:ascii="Times New Roman" w:hAnsi="Times New Roman" w:cs="Times New Roman"/>
          <w:sz w:val="24"/>
          <w:szCs w:val="24"/>
        </w:rPr>
        <w:t xml:space="preserve">underscored </w:t>
      </w:r>
      <w:r w:rsidR="00B27478">
        <w:rPr>
          <w:rFonts w:ascii="Times New Roman" w:hAnsi="Times New Roman" w:cs="Times New Roman"/>
          <w:sz w:val="24"/>
          <w:szCs w:val="24"/>
        </w:rPr>
        <w:t xml:space="preserve">the organic form of art that operates </w:t>
      </w:r>
      <w:r w:rsidR="00151040">
        <w:rPr>
          <w:rFonts w:ascii="Times New Roman" w:hAnsi="Times New Roman" w:cs="Times New Roman"/>
          <w:sz w:val="24"/>
          <w:szCs w:val="24"/>
        </w:rPr>
        <w:t xml:space="preserve">immanently </w:t>
      </w:r>
      <w:r w:rsidR="00DA0D65">
        <w:rPr>
          <w:rFonts w:ascii="Times New Roman" w:hAnsi="Times New Roman" w:cs="Times New Roman"/>
          <w:sz w:val="24"/>
          <w:szCs w:val="24"/>
        </w:rPr>
        <w:t xml:space="preserve">or synthetically </w:t>
      </w:r>
      <w:r w:rsidR="00B27478">
        <w:rPr>
          <w:rFonts w:ascii="Times New Roman" w:hAnsi="Times New Roman" w:cs="Times New Roman"/>
          <w:sz w:val="24"/>
          <w:szCs w:val="24"/>
        </w:rPr>
        <w:t>from within</w:t>
      </w:r>
      <w:r w:rsidR="00377982">
        <w:rPr>
          <w:rFonts w:ascii="Times New Roman" w:hAnsi="Times New Roman" w:cs="Times New Roman"/>
          <w:sz w:val="24"/>
          <w:szCs w:val="24"/>
        </w:rPr>
        <w:t>.</w:t>
      </w:r>
      <w:r w:rsidR="003941CD" w:rsidRPr="003941CD">
        <w:rPr>
          <w:rFonts w:ascii="Times New Roman" w:hAnsi="Times New Roman" w:cs="Times New Roman"/>
          <w:sz w:val="24"/>
          <w:szCs w:val="24"/>
        </w:rPr>
        <w:t xml:space="preserve"> </w:t>
      </w:r>
      <w:r w:rsidR="005720F0">
        <w:rPr>
          <w:rFonts w:ascii="Times New Roman" w:hAnsi="Times New Roman" w:cs="Times New Roman"/>
          <w:sz w:val="24"/>
          <w:szCs w:val="24"/>
        </w:rPr>
        <w:t>The concept</w:t>
      </w:r>
      <w:r w:rsidR="00645459">
        <w:rPr>
          <w:rFonts w:ascii="Times New Roman" w:hAnsi="Times New Roman" w:cs="Times New Roman"/>
          <w:sz w:val="24"/>
          <w:szCs w:val="24"/>
        </w:rPr>
        <w:t>ion</w:t>
      </w:r>
      <w:r w:rsidR="005720F0">
        <w:rPr>
          <w:rFonts w:ascii="Times New Roman" w:hAnsi="Times New Roman" w:cs="Times New Roman"/>
          <w:sz w:val="24"/>
          <w:szCs w:val="24"/>
        </w:rPr>
        <w:t xml:space="preserve"> of </w:t>
      </w:r>
      <w:r w:rsidR="00D90BAE">
        <w:rPr>
          <w:rFonts w:ascii="Times New Roman" w:hAnsi="Times New Roman" w:cs="Times New Roman"/>
          <w:sz w:val="24"/>
          <w:szCs w:val="24"/>
        </w:rPr>
        <w:t xml:space="preserve">organicism </w:t>
      </w:r>
      <w:r w:rsidR="005720F0">
        <w:rPr>
          <w:rFonts w:ascii="Times New Roman" w:hAnsi="Times New Roman" w:cs="Times New Roman"/>
          <w:sz w:val="24"/>
          <w:szCs w:val="24"/>
        </w:rPr>
        <w:t>changed</w:t>
      </w:r>
      <w:r w:rsidR="00DA36E5">
        <w:rPr>
          <w:rFonts w:ascii="Times New Roman" w:hAnsi="Times New Roman" w:cs="Times New Roman"/>
          <w:sz w:val="24"/>
          <w:szCs w:val="24"/>
        </w:rPr>
        <w:t xml:space="preserve"> significantly</w:t>
      </w:r>
      <w:r w:rsidR="00484BCD">
        <w:rPr>
          <w:rFonts w:ascii="Times New Roman" w:hAnsi="Times New Roman" w:cs="Times New Roman"/>
          <w:sz w:val="24"/>
          <w:szCs w:val="24"/>
        </w:rPr>
        <w:t xml:space="preserve"> in Victorian and modernist periods</w:t>
      </w:r>
      <w:r w:rsidR="00DA47E1">
        <w:rPr>
          <w:rFonts w:ascii="Times New Roman" w:hAnsi="Times New Roman" w:cs="Times New Roman"/>
          <w:sz w:val="24"/>
          <w:szCs w:val="24"/>
        </w:rPr>
        <w:t>, but some of its underlying ideas persisted</w:t>
      </w:r>
      <w:r w:rsidR="00D90BAE">
        <w:rPr>
          <w:rFonts w:ascii="Times New Roman" w:hAnsi="Times New Roman" w:cs="Times New Roman"/>
          <w:sz w:val="24"/>
          <w:szCs w:val="24"/>
        </w:rPr>
        <w:t xml:space="preserve">. </w:t>
      </w:r>
      <w:del w:id="8" w:author="Stephen Ross" w:date="2012-08-15T11:47:00Z">
        <w:r w:rsidR="00A76A62" w:rsidDel="00BA42D0">
          <w:rPr>
            <w:rFonts w:ascii="Times New Roman" w:hAnsi="Times New Roman" w:cs="Times New Roman"/>
            <w:sz w:val="24"/>
            <w:szCs w:val="24"/>
          </w:rPr>
          <w:delText>Modernist organicism</w:delText>
        </w:r>
        <w:r w:rsidR="00126DC8" w:rsidDel="00BA42D0">
          <w:rPr>
            <w:rFonts w:ascii="Times New Roman" w:hAnsi="Times New Roman" w:cs="Times New Roman"/>
            <w:sz w:val="24"/>
            <w:szCs w:val="24"/>
          </w:rPr>
          <w:delText xml:space="preserve"> </w:delText>
        </w:r>
        <w:r w:rsidR="008D26A2" w:rsidDel="00BA42D0">
          <w:rPr>
            <w:rFonts w:ascii="Times New Roman" w:hAnsi="Times New Roman" w:cs="Times New Roman"/>
            <w:sz w:val="24"/>
            <w:szCs w:val="24"/>
          </w:rPr>
          <w:delText xml:space="preserve">emphasizes the interrelatedness between the natural world and society and </w:delText>
        </w:r>
        <w:r w:rsidR="00B12A81" w:rsidDel="00BA42D0">
          <w:rPr>
            <w:rFonts w:ascii="Times New Roman" w:hAnsi="Times New Roman" w:cs="Times New Roman"/>
            <w:sz w:val="24"/>
            <w:szCs w:val="24"/>
          </w:rPr>
          <w:delText xml:space="preserve">links socio-cultural changes with </w:delText>
        </w:r>
        <w:r w:rsidR="009921FD" w:rsidDel="00BA42D0">
          <w:rPr>
            <w:rFonts w:ascii="Times New Roman" w:hAnsi="Times New Roman" w:cs="Times New Roman"/>
            <w:sz w:val="24"/>
            <w:szCs w:val="24"/>
          </w:rPr>
          <w:delText>nature</w:delText>
        </w:r>
        <w:r w:rsidR="00A90AF2" w:rsidDel="00BA42D0">
          <w:rPr>
            <w:rFonts w:ascii="Times New Roman" w:hAnsi="Times New Roman" w:cs="Times New Roman"/>
            <w:sz w:val="24"/>
            <w:szCs w:val="24"/>
          </w:rPr>
          <w:delText xml:space="preserve">, biology, and </w:delText>
        </w:r>
        <w:r w:rsidR="009921FD" w:rsidDel="00BA42D0">
          <w:rPr>
            <w:rFonts w:ascii="Times New Roman" w:hAnsi="Times New Roman" w:cs="Times New Roman"/>
            <w:sz w:val="24"/>
            <w:szCs w:val="24"/>
          </w:rPr>
          <w:delText>aesthetic forms</w:delText>
        </w:r>
        <w:r w:rsidR="00B12A81" w:rsidDel="00BA42D0">
          <w:rPr>
            <w:rFonts w:ascii="Times New Roman" w:hAnsi="Times New Roman" w:cs="Times New Roman"/>
            <w:sz w:val="24"/>
            <w:szCs w:val="24"/>
          </w:rPr>
          <w:delText xml:space="preserve"> in imagining the human and society as an organic form</w:delText>
        </w:r>
        <w:r w:rsidR="00126DC8" w:rsidDel="00BA42D0">
          <w:rPr>
            <w:rFonts w:ascii="Times New Roman" w:hAnsi="Times New Roman" w:cs="Times New Roman"/>
            <w:sz w:val="24"/>
            <w:szCs w:val="24"/>
          </w:rPr>
          <w:delText xml:space="preserve">. </w:delText>
        </w:r>
        <w:r w:rsidR="00417F52" w:rsidDel="00BA42D0">
          <w:rPr>
            <w:rFonts w:ascii="Times New Roman" w:hAnsi="Times New Roman" w:cs="Times New Roman"/>
            <w:sz w:val="24"/>
            <w:szCs w:val="24"/>
          </w:rPr>
          <w:delText>For instance</w:delText>
        </w:r>
        <w:r w:rsidR="008B57C6" w:rsidDel="00BA42D0">
          <w:rPr>
            <w:rFonts w:ascii="Times New Roman" w:hAnsi="Times New Roman" w:cs="Times New Roman"/>
            <w:sz w:val="24"/>
            <w:szCs w:val="24"/>
          </w:rPr>
          <w:delText xml:space="preserve">, </w:delText>
        </w:r>
      </w:del>
      <w:del w:id="9" w:author="Stephen Ross" w:date="2012-08-15T11:46:00Z">
        <w:r w:rsidR="008B57C6" w:rsidDel="00BA42D0">
          <w:rPr>
            <w:rFonts w:ascii="Times New Roman" w:hAnsi="Times New Roman" w:cs="Times New Roman"/>
            <w:sz w:val="24"/>
            <w:szCs w:val="24"/>
          </w:rPr>
          <w:delText xml:space="preserve">modernist organicist aesthetics follows </w:delText>
        </w:r>
        <w:r w:rsidR="00CF5C1F" w:rsidDel="00BA42D0">
          <w:rPr>
            <w:rFonts w:ascii="Times New Roman" w:hAnsi="Times New Roman" w:cs="Times New Roman"/>
            <w:sz w:val="24"/>
            <w:szCs w:val="24"/>
          </w:rPr>
          <w:delText xml:space="preserve">the organic principle of art </w:delText>
        </w:r>
        <w:r w:rsidR="00645459" w:rsidDel="00BA42D0">
          <w:rPr>
            <w:rFonts w:ascii="Times New Roman" w:hAnsi="Times New Roman" w:cs="Times New Roman"/>
            <w:sz w:val="24"/>
            <w:szCs w:val="24"/>
          </w:rPr>
          <w:delText>‘form follows function’</w:delText>
        </w:r>
        <w:r w:rsidR="00CE4953" w:rsidDel="00BA42D0">
          <w:rPr>
            <w:rFonts w:ascii="Times New Roman" w:hAnsi="Times New Roman" w:cs="Times New Roman"/>
            <w:sz w:val="24"/>
            <w:szCs w:val="24"/>
          </w:rPr>
          <w:delText xml:space="preserve"> formulated</w:delText>
        </w:r>
        <w:r w:rsidR="008F5843" w:rsidDel="00BA42D0">
          <w:rPr>
            <w:rFonts w:ascii="Times New Roman" w:hAnsi="Times New Roman" w:cs="Times New Roman"/>
            <w:sz w:val="24"/>
            <w:szCs w:val="24"/>
          </w:rPr>
          <w:delText xml:space="preserve"> </w:delText>
        </w:r>
        <w:r w:rsidR="00CF5C1F" w:rsidDel="00BA42D0">
          <w:rPr>
            <w:rFonts w:ascii="Times New Roman" w:hAnsi="Times New Roman" w:cs="Times New Roman"/>
            <w:sz w:val="24"/>
            <w:szCs w:val="24"/>
          </w:rPr>
          <w:delText>by the modernist architect Frank Lloyd Wright</w:delText>
        </w:r>
        <w:r w:rsidR="00394017" w:rsidDel="00BA42D0">
          <w:rPr>
            <w:rFonts w:ascii="Times New Roman" w:hAnsi="Times New Roman" w:cs="Times New Roman"/>
            <w:sz w:val="24"/>
            <w:szCs w:val="24"/>
          </w:rPr>
          <w:delText xml:space="preserve"> in defining an organic form of architecture</w:delText>
        </w:r>
        <w:r w:rsidR="00CF5C1F" w:rsidDel="00BA42D0">
          <w:rPr>
            <w:rFonts w:ascii="Times New Roman" w:hAnsi="Times New Roman" w:cs="Times New Roman"/>
            <w:sz w:val="24"/>
            <w:szCs w:val="24"/>
          </w:rPr>
          <w:delText xml:space="preserve">. </w:delText>
        </w:r>
        <w:r w:rsidR="008B57C6" w:rsidDel="00BA42D0">
          <w:rPr>
            <w:rFonts w:ascii="Times New Roman" w:hAnsi="Times New Roman" w:cs="Times New Roman"/>
            <w:sz w:val="24"/>
            <w:szCs w:val="24"/>
          </w:rPr>
          <w:delText>Crucial to the theory of modernist organicism are t</w:delText>
        </w:r>
        <w:r w:rsidR="00CF5C1F" w:rsidDel="00BA42D0">
          <w:rPr>
            <w:rFonts w:ascii="Times New Roman" w:hAnsi="Times New Roman" w:cs="Times New Roman"/>
            <w:sz w:val="24"/>
            <w:szCs w:val="24"/>
          </w:rPr>
          <w:delText xml:space="preserve">heories of biology and life </w:delText>
        </w:r>
        <w:r w:rsidR="00A90AF2" w:rsidDel="00BA42D0">
          <w:rPr>
            <w:rFonts w:ascii="Times New Roman" w:hAnsi="Times New Roman" w:cs="Times New Roman"/>
            <w:sz w:val="24"/>
            <w:szCs w:val="24"/>
          </w:rPr>
          <w:delText xml:space="preserve">such as </w:delText>
        </w:r>
        <w:r w:rsidR="00CF5C1F" w:rsidDel="00BA42D0">
          <w:rPr>
            <w:rFonts w:ascii="Times New Roman" w:hAnsi="Times New Roman" w:cs="Times New Roman"/>
            <w:sz w:val="24"/>
            <w:szCs w:val="24"/>
          </w:rPr>
          <w:delText xml:space="preserve">by </w:delText>
        </w:r>
        <w:r w:rsidR="00DD4576" w:rsidDel="00BA42D0">
          <w:rPr>
            <w:rFonts w:ascii="Times New Roman" w:hAnsi="Times New Roman" w:cs="Times New Roman"/>
            <w:sz w:val="24"/>
            <w:szCs w:val="24"/>
          </w:rPr>
          <w:delText xml:space="preserve">Charles </w:delText>
        </w:r>
        <w:r w:rsidR="00CF5C1F" w:rsidDel="00BA42D0">
          <w:rPr>
            <w:rFonts w:ascii="Times New Roman" w:hAnsi="Times New Roman" w:cs="Times New Roman"/>
            <w:sz w:val="24"/>
            <w:szCs w:val="24"/>
          </w:rPr>
          <w:delText>Darwin,</w:delText>
        </w:r>
        <w:r w:rsidR="00DD4576" w:rsidDel="00BA42D0">
          <w:rPr>
            <w:rFonts w:ascii="Times New Roman" w:hAnsi="Times New Roman" w:cs="Times New Roman"/>
            <w:sz w:val="24"/>
            <w:szCs w:val="24"/>
          </w:rPr>
          <w:delText xml:space="preserve"> Henri</w:delText>
        </w:r>
        <w:r w:rsidR="00CF5C1F" w:rsidDel="00BA42D0">
          <w:rPr>
            <w:rFonts w:ascii="Times New Roman" w:hAnsi="Times New Roman" w:cs="Times New Roman"/>
            <w:sz w:val="24"/>
            <w:szCs w:val="24"/>
          </w:rPr>
          <w:delText xml:space="preserve"> Bergson, </w:delText>
        </w:r>
        <w:r w:rsidR="00172A0B" w:rsidDel="00BA42D0">
          <w:rPr>
            <w:rFonts w:ascii="Times New Roman" w:hAnsi="Times New Roman" w:cs="Times New Roman"/>
            <w:sz w:val="24"/>
            <w:szCs w:val="24"/>
          </w:rPr>
          <w:delText xml:space="preserve">Friedrich </w:delText>
        </w:r>
        <w:r w:rsidR="00CF5C1F" w:rsidDel="00BA42D0">
          <w:rPr>
            <w:rFonts w:ascii="Times New Roman" w:hAnsi="Times New Roman" w:cs="Times New Roman"/>
            <w:sz w:val="24"/>
            <w:szCs w:val="24"/>
          </w:rPr>
          <w:delText xml:space="preserve">Nietzsche, and </w:delText>
        </w:r>
        <w:r w:rsidR="00172A0B" w:rsidDel="00BA42D0">
          <w:rPr>
            <w:rFonts w:ascii="Times New Roman" w:hAnsi="Times New Roman" w:cs="Times New Roman"/>
            <w:sz w:val="24"/>
            <w:szCs w:val="24"/>
          </w:rPr>
          <w:delText xml:space="preserve">Herbert </w:delText>
        </w:r>
        <w:r w:rsidR="00CF5C1F" w:rsidDel="00BA42D0">
          <w:rPr>
            <w:rFonts w:ascii="Times New Roman" w:hAnsi="Times New Roman" w:cs="Times New Roman"/>
            <w:sz w:val="24"/>
            <w:szCs w:val="24"/>
          </w:rPr>
          <w:delText>Spencer</w:delText>
        </w:r>
        <w:r w:rsidR="00245644" w:rsidDel="00BA42D0">
          <w:rPr>
            <w:rFonts w:ascii="Times New Roman" w:hAnsi="Times New Roman" w:cs="Times New Roman"/>
            <w:sz w:val="24"/>
            <w:szCs w:val="24"/>
          </w:rPr>
          <w:delText>.</w:delText>
        </w:r>
        <w:r w:rsidR="00645459" w:rsidDel="00BA42D0">
          <w:rPr>
            <w:rFonts w:ascii="Times New Roman" w:hAnsi="Times New Roman" w:cs="Times New Roman"/>
            <w:sz w:val="24"/>
            <w:szCs w:val="24"/>
          </w:rPr>
          <w:delText xml:space="preserve"> </w:delText>
        </w:r>
        <w:r w:rsidR="004532EF" w:rsidDel="00BA42D0">
          <w:rPr>
            <w:rFonts w:ascii="Times New Roman" w:hAnsi="Times New Roman" w:cs="Times New Roman"/>
            <w:sz w:val="24"/>
            <w:szCs w:val="24"/>
          </w:rPr>
          <w:delText xml:space="preserve">Importantly, </w:delText>
        </w:r>
        <w:r w:rsidR="006953F3" w:rsidDel="00BA42D0">
          <w:rPr>
            <w:rFonts w:ascii="Times New Roman" w:hAnsi="Times New Roman" w:cs="Times New Roman"/>
            <w:sz w:val="24"/>
            <w:szCs w:val="24"/>
          </w:rPr>
          <w:delText>modernist organicist aesthetics</w:delText>
        </w:r>
        <w:r w:rsidR="008E6CBA" w:rsidDel="00BA42D0">
          <w:rPr>
            <w:rFonts w:ascii="Times New Roman" w:hAnsi="Times New Roman" w:cs="Times New Roman"/>
            <w:sz w:val="24"/>
            <w:szCs w:val="24"/>
          </w:rPr>
          <w:delText xml:space="preserve"> </w:delText>
        </w:r>
        <w:r w:rsidR="00824A0A" w:rsidDel="00BA42D0">
          <w:rPr>
            <w:rFonts w:ascii="Times New Roman" w:hAnsi="Times New Roman" w:cs="Times New Roman"/>
            <w:sz w:val="24"/>
            <w:szCs w:val="24"/>
          </w:rPr>
          <w:delText xml:space="preserve">emphasizes </w:delText>
        </w:r>
        <w:r w:rsidR="00CE4953" w:rsidDel="00BA42D0">
          <w:rPr>
            <w:rFonts w:ascii="Times New Roman" w:hAnsi="Times New Roman" w:cs="Times New Roman"/>
            <w:sz w:val="24"/>
            <w:szCs w:val="24"/>
          </w:rPr>
          <w:delText>a</w:delText>
        </w:r>
        <w:r w:rsidR="0061637C" w:rsidDel="00BA42D0">
          <w:rPr>
            <w:rFonts w:ascii="Times New Roman" w:hAnsi="Times New Roman" w:cs="Times New Roman"/>
            <w:sz w:val="24"/>
            <w:szCs w:val="24"/>
          </w:rPr>
          <w:delText xml:space="preserve"> sense of place </w:delText>
        </w:r>
        <w:r w:rsidR="00CA16DB" w:rsidDel="00BA42D0">
          <w:rPr>
            <w:rFonts w:ascii="Times New Roman" w:hAnsi="Times New Roman" w:cs="Times New Roman"/>
            <w:sz w:val="24"/>
            <w:szCs w:val="24"/>
          </w:rPr>
          <w:delText>or region</w:delText>
        </w:r>
        <w:r w:rsidR="00CE4953" w:rsidDel="00BA42D0">
          <w:rPr>
            <w:rFonts w:ascii="Times New Roman" w:hAnsi="Times New Roman" w:cs="Times New Roman"/>
            <w:sz w:val="24"/>
            <w:szCs w:val="24"/>
          </w:rPr>
          <w:delText xml:space="preserve"> and ecological consciousness</w:delText>
        </w:r>
        <w:r w:rsidR="00CC7EF6" w:rsidDel="00BA42D0">
          <w:rPr>
            <w:rFonts w:ascii="Times New Roman" w:hAnsi="Times New Roman" w:cs="Times New Roman"/>
            <w:sz w:val="24"/>
            <w:szCs w:val="24"/>
          </w:rPr>
          <w:delText xml:space="preserve"> (e.g., the Garden City movement in Britain</w:delText>
        </w:r>
        <w:r w:rsidR="00201B77" w:rsidDel="00BA42D0">
          <w:rPr>
            <w:rFonts w:ascii="Times New Roman" w:hAnsi="Times New Roman" w:cs="Times New Roman"/>
            <w:sz w:val="24"/>
            <w:szCs w:val="24"/>
          </w:rPr>
          <w:delText xml:space="preserve"> </w:delText>
        </w:r>
        <w:r w:rsidR="009C3FF6" w:rsidDel="00BA42D0">
          <w:rPr>
            <w:rFonts w:ascii="Times New Roman" w:hAnsi="Times New Roman" w:cs="Times New Roman"/>
            <w:sz w:val="24"/>
            <w:szCs w:val="24"/>
          </w:rPr>
          <w:delText>in the early 20</w:delText>
        </w:r>
        <w:r w:rsidR="009C3FF6" w:rsidRPr="009C3FF6" w:rsidDel="00BA42D0">
          <w:rPr>
            <w:rFonts w:ascii="Times New Roman" w:hAnsi="Times New Roman" w:cs="Times New Roman"/>
            <w:sz w:val="24"/>
            <w:szCs w:val="24"/>
            <w:vertAlign w:val="superscript"/>
          </w:rPr>
          <w:delText>th</w:delText>
        </w:r>
        <w:r w:rsidR="009C3FF6" w:rsidDel="00BA42D0">
          <w:rPr>
            <w:rFonts w:ascii="Times New Roman" w:hAnsi="Times New Roman" w:cs="Times New Roman"/>
            <w:sz w:val="24"/>
            <w:szCs w:val="24"/>
          </w:rPr>
          <w:delText xml:space="preserve"> century </w:delText>
        </w:r>
        <w:r w:rsidR="00201B77" w:rsidDel="00BA42D0">
          <w:rPr>
            <w:rFonts w:ascii="Times New Roman" w:hAnsi="Times New Roman" w:cs="Times New Roman"/>
            <w:sz w:val="24"/>
            <w:szCs w:val="24"/>
          </w:rPr>
          <w:delText>and the cultural or anthropological turn of the 1930s</w:delText>
        </w:r>
        <w:r w:rsidR="00CC7EF6" w:rsidDel="00BA42D0">
          <w:rPr>
            <w:rFonts w:ascii="Times New Roman" w:hAnsi="Times New Roman" w:cs="Times New Roman"/>
            <w:sz w:val="24"/>
            <w:szCs w:val="24"/>
          </w:rPr>
          <w:delText>)</w:delText>
        </w:r>
        <w:r w:rsidR="006953F3" w:rsidDel="00BA42D0">
          <w:rPr>
            <w:rFonts w:ascii="Times New Roman" w:hAnsi="Times New Roman" w:cs="Times New Roman"/>
            <w:sz w:val="24"/>
            <w:szCs w:val="24"/>
          </w:rPr>
          <w:delText xml:space="preserve">. </w:delText>
        </w:r>
        <w:r w:rsidR="00DC7A3A" w:rsidDel="00BA42D0">
          <w:rPr>
            <w:rFonts w:ascii="Times New Roman" w:hAnsi="Times New Roman" w:cs="Times New Roman"/>
            <w:sz w:val="24"/>
            <w:szCs w:val="24"/>
          </w:rPr>
          <w:delText>Some mod</w:delText>
        </w:r>
        <w:r w:rsidR="007B4D76" w:rsidDel="00BA42D0">
          <w:rPr>
            <w:rFonts w:ascii="Times New Roman" w:hAnsi="Times New Roman" w:cs="Times New Roman"/>
            <w:sz w:val="24"/>
            <w:szCs w:val="24"/>
          </w:rPr>
          <w:delText>ern</w:delText>
        </w:r>
        <w:r w:rsidR="00D32A7E" w:rsidDel="00BA42D0">
          <w:rPr>
            <w:rFonts w:ascii="Times New Roman" w:hAnsi="Times New Roman" w:cs="Times New Roman"/>
            <w:sz w:val="24"/>
            <w:szCs w:val="24"/>
          </w:rPr>
          <w:delText>ist</w:delText>
        </w:r>
        <w:r w:rsidR="007B4D76" w:rsidDel="00BA42D0">
          <w:rPr>
            <w:rFonts w:ascii="Times New Roman" w:hAnsi="Times New Roman" w:cs="Times New Roman"/>
            <w:sz w:val="24"/>
            <w:szCs w:val="24"/>
          </w:rPr>
          <w:delText xml:space="preserve"> organicist</w:delText>
        </w:r>
        <w:r w:rsidR="00653C5E" w:rsidDel="00BA42D0">
          <w:rPr>
            <w:rFonts w:ascii="Times New Roman" w:hAnsi="Times New Roman" w:cs="Times New Roman"/>
            <w:sz w:val="24"/>
            <w:szCs w:val="24"/>
          </w:rPr>
          <w:delText xml:space="preserve">s </w:delText>
        </w:r>
        <w:r w:rsidR="00A53330" w:rsidDel="00BA42D0">
          <w:rPr>
            <w:rFonts w:ascii="Times New Roman" w:hAnsi="Times New Roman" w:cs="Times New Roman"/>
            <w:sz w:val="24"/>
            <w:szCs w:val="24"/>
          </w:rPr>
          <w:delText>ar</w:delText>
        </w:r>
        <w:r w:rsidR="007B4D76" w:rsidDel="00BA42D0">
          <w:rPr>
            <w:rFonts w:ascii="Times New Roman" w:hAnsi="Times New Roman" w:cs="Times New Roman"/>
            <w:sz w:val="24"/>
            <w:szCs w:val="24"/>
          </w:rPr>
          <w:delText xml:space="preserve">e </w:delText>
        </w:r>
        <w:r w:rsidR="00BF613A" w:rsidDel="00BA42D0">
          <w:rPr>
            <w:rFonts w:ascii="Times New Roman" w:hAnsi="Times New Roman" w:cs="Times New Roman"/>
            <w:sz w:val="24"/>
            <w:szCs w:val="24"/>
          </w:rPr>
          <w:delText>D. H. Lawrence,</w:delText>
        </w:r>
        <w:r w:rsidR="001C70C2" w:rsidDel="00BA42D0">
          <w:rPr>
            <w:rFonts w:ascii="Times New Roman" w:hAnsi="Times New Roman" w:cs="Times New Roman"/>
            <w:sz w:val="24"/>
            <w:szCs w:val="24"/>
          </w:rPr>
          <w:delText xml:space="preserve"> later Virginia Woolf, </w:delText>
        </w:r>
        <w:r w:rsidR="00C860CA" w:rsidDel="00BA42D0">
          <w:rPr>
            <w:rFonts w:ascii="Times New Roman" w:hAnsi="Times New Roman" w:cs="Times New Roman"/>
            <w:sz w:val="24"/>
            <w:szCs w:val="24"/>
          </w:rPr>
          <w:delText xml:space="preserve">E. M. Forster, </w:delText>
        </w:r>
        <w:r w:rsidR="004F67C4" w:rsidDel="00BA42D0">
          <w:rPr>
            <w:rFonts w:ascii="Times New Roman" w:hAnsi="Times New Roman" w:cs="Times New Roman"/>
            <w:sz w:val="24"/>
            <w:szCs w:val="24"/>
          </w:rPr>
          <w:delText>Patrick Geddes,</w:delText>
        </w:r>
        <w:r w:rsidR="0007599D" w:rsidDel="00BA42D0">
          <w:rPr>
            <w:rFonts w:ascii="Times New Roman" w:hAnsi="Times New Roman" w:cs="Times New Roman"/>
            <w:sz w:val="24"/>
            <w:szCs w:val="24"/>
          </w:rPr>
          <w:delText xml:space="preserve"> Ebenezer</w:delText>
        </w:r>
        <w:r w:rsidR="004F67C4" w:rsidDel="00BA42D0">
          <w:rPr>
            <w:rFonts w:ascii="Times New Roman" w:hAnsi="Times New Roman" w:cs="Times New Roman"/>
            <w:sz w:val="24"/>
            <w:szCs w:val="24"/>
          </w:rPr>
          <w:delText xml:space="preserve"> </w:delText>
        </w:r>
        <w:r w:rsidR="0007599D" w:rsidDel="00BA42D0">
          <w:rPr>
            <w:rFonts w:ascii="Times New Roman" w:hAnsi="Times New Roman" w:cs="Times New Roman"/>
            <w:sz w:val="24"/>
            <w:szCs w:val="24"/>
          </w:rPr>
          <w:delText xml:space="preserve">Howard, Richard </w:delText>
        </w:r>
        <w:r w:rsidR="0007599D" w:rsidDel="00BA42D0">
          <w:rPr>
            <w:rFonts w:ascii="Times New Roman" w:hAnsi="Times New Roman"/>
            <w:sz w:val="24"/>
            <w:szCs w:val="24"/>
          </w:rPr>
          <w:delText>Llewellyn</w:delText>
        </w:r>
        <w:r w:rsidR="0007599D" w:rsidDel="00BA42D0">
          <w:rPr>
            <w:rFonts w:ascii="Times New Roman" w:hAnsi="Times New Roman" w:cs="Times New Roman"/>
            <w:sz w:val="24"/>
            <w:szCs w:val="24"/>
          </w:rPr>
          <w:delText xml:space="preserve">, </w:delText>
        </w:r>
        <w:r w:rsidR="0007599D" w:rsidDel="00BA42D0">
          <w:rPr>
            <w:rFonts w:ascii="Times New Roman" w:hAnsi="Times New Roman"/>
            <w:sz w:val="24"/>
            <w:szCs w:val="24"/>
          </w:rPr>
          <w:delText>Lewis Grassic Gibbon</w:delText>
        </w:r>
        <w:r w:rsidR="0007599D" w:rsidDel="00BA42D0">
          <w:rPr>
            <w:rFonts w:ascii="Times New Roman" w:hAnsi="Times New Roman" w:cs="Times New Roman"/>
            <w:sz w:val="24"/>
            <w:szCs w:val="24"/>
          </w:rPr>
          <w:delText xml:space="preserve">, </w:delText>
        </w:r>
        <w:r w:rsidR="00653C5E" w:rsidDel="00BA42D0">
          <w:rPr>
            <w:rFonts w:ascii="Times New Roman" w:hAnsi="Times New Roman" w:cs="Times New Roman"/>
            <w:sz w:val="24"/>
            <w:szCs w:val="24"/>
          </w:rPr>
          <w:delText xml:space="preserve">Lewis Mumford, </w:delText>
        </w:r>
        <w:r w:rsidR="001C70C2" w:rsidDel="00BA42D0">
          <w:rPr>
            <w:rFonts w:ascii="Times New Roman" w:hAnsi="Times New Roman" w:cs="Times New Roman"/>
            <w:sz w:val="24"/>
            <w:szCs w:val="24"/>
          </w:rPr>
          <w:delText xml:space="preserve">Willa Cather, </w:delText>
        </w:r>
        <w:r w:rsidR="00FB20C9" w:rsidDel="00BA42D0">
          <w:rPr>
            <w:rFonts w:ascii="Times New Roman" w:hAnsi="Times New Roman" w:cs="Times New Roman"/>
            <w:sz w:val="24"/>
            <w:szCs w:val="24"/>
          </w:rPr>
          <w:delText xml:space="preserve">Mina Loy, </w:delText>
        </w:r>
        <w:r w:rsidR="0007599D" w:rsidDel="00BA42D0">
          <w:rPr>
            <w:rFonts w:ascii="Times New Roman" w:hAnsi="Times New Roman" w:cs="Times New Roman"/>
            <w:sz w:val="24"/>
            <w:szCs w:val="24"/>
          </w:rPr>
          <w:delText xml:space="preserve">Gertrude Stein, </w:delText>
        </w:r>
        <w:r w:rsidR="00D829BA" w:rsidDel="00BA42D0">
          <w:rPr>
            <w:rFonts w:ascii="Times New Roman" w:hAnsi="Times New Roman" w:cs="Times New Roman"/>
            <w:sz w:val="24"/>
            <w:szCs w:val="24"/>
          </w:rPr>
          <w:delText xml:space="preserve">William Carlos Williams, </w:delText>
        </w:r>
        <w:r w:rsidR="00EF4DA5" w:rsidDel="00BA42D0">
          <w:rPr>
            <w:rFonts w:ascii="Times New Roman" w:hAnsi="Times New Roman" w:cs="Times New Roman"/>
            <w:sz w:val="24"/>
            <w:szCs w:val="24"/>
          </w:rPr>
          <w:delText xml:space="preserve">and </w:delText>
        </w:r>
        <w:r w:rsidR="00D829BA" w:rsidDel="00BA42D0">
          <w:rPr>
            <w:rFonts w:ascii="Times New Roman" w:hAnsi="Times New Roman" w:cs="Times New Roman"/>
            <w:sz w:val="24"/>
            <w:szCs w:val="24"/>
          </w:rPr>
          <w:delText>Louis Zukofsky,</w:delText>
        </w:r>
        <w:r w:rsidR="00EF4DA5" w:rsidDel="00BA42D0">
          <w:rPr>
            <w:rFonts w:ascii="Times New Roman" w:hAnsi="Times New Roman" w:cs="Times New Roman"/>
            <w:sz w:val="24"/>
            <w:szCs w:val="24"/>
          </w:rPr>
          <w:delText xml:space="preserve"> </w:delText>
        </w:r>
        <w:r w:rsidR="000D04C9" w:rsidDel="00BA42D0">
          <w:rPr>
            <w:rFonts w:ascii="Times New Roman" w:hAnsi="Times New Roman" w:cs="Times New Roman"/>
            <w:sz w:val="24"/>
            <w:szCs w:val="24"/>
          </w:rPr>
          <w:delText xml:space="preserve">to name only a few. </w:delText>
        </w:r>
        <w:r w:rsidR="004532EF" w:rsidDel="00BA42D0">
          <w:rPr>
            <w:rFonts w:ascii="Times New Roman" w:hAnsi="Times New Roman" w:cs="Times New Roman"/>
            <w:sz w:val="24"/>
            <w:szCs w:val="24"/>
          </w:rPr>
          <w:delText>These organicists</w:delText>
        </w:r>
        <w:r w:rsidR="001179FD" w:rsidDel="00BA42D0">
          <w:rPr>
            <w:rFonts w:ascii="Times New Roman" w:hAnsi="Times New Roman" w:cs="Times New Roman"/>
            <w:sz w:val="24"/>
            <w:szCs w:val="24"/>
          </w:rPr>
          <w:delText xml:space="preserve"> </w:delText>
        </w:r>
        <w:r w:rsidR="00814E94" w:rsidDel="00BA42D0">
          <w:rPr>
            <w:rFonts w:ascii="Times New Roman" w:hAnsi="Times New Roman" w:cs="Times New Roman"/>
            <w:sz w:val="24"/>
            <w:szCs w:val="24"/>
          </w:rPr>
          <w:delText xml:space="preserve">viewed </w:delText>
        </w:r>
        <w:r w:rsidR="001179FD" w:rsidDel="00BA42D0">
          <w:rPr>
            <w:rFonts w:ascii="Times New Roman" w:hAnsi="Times New Roman" w:cs="Times New Roman"/>
            <w:sz w:val="24"/>
            <w:szCs w:val="24"/>
          </w:rPr>
          <w:delText xml:space="preserve">nature as a living force and showed the interdependence between nature and </w:delText>
        </w:r>
        <w:r w:rsidR="00201B77" w:rsidDel="00BA42D0">
          <w:rPr>
            <w:rFonts w:ascii="Times New Roman" w:hAnsi="Times New Roman" w:cs="Times New Roman"/>
            <w:sz w:val="24"/>
            <w:szCs w:val="24"/>
          </w:rPr>
          <w:delText>human-beings</w:delText>
        </w:r>
        <w:r w:rsidR="001179FD" w:rsidDel="00BA42D0">
          <w:rPr>
            <w:rFonts w:ascii="Times New Roman" w:hAnsi="Times New Roman" w:cs="Times New Roman"/>
            <w:sz w:val="24"/>
            <w:szCs w:val="24"/>
          </w:rPr>
          <w:delText>.</w:delText>
        </w:r>
      </w:del>
    </w:p>
    <w:p w:rsidR="00EB453C" w:rsidRDefault="00EB453C" w:rsidP="00CD5022">
      <w:pPr>
        <w:rPr>
          <w:rFonts w:ascii="Times New Roman" w:hAnsi="Times New Roman" w:cs="Times New Roman"/>
          <w:b/>
          <w:sz w:val="24"/>
          <w:szCs w:val="24"/>
        </w:rPr>
      </w:pPr>
    </w:p>
    <w:p w:rsidR="00B1443A" w:rsidRDefault="00CD5022" w:rsidP="000071DA">
      <w:pPr>
        <w:rPr>
          <w:rFonts w:ascii="Times New Roman" w:hAnsi="Times New Roman" w:cs="Times New Roman"/>
          <w:sz w:val="24"/>
          <w:szCs w:val="24"/>
        </w:rPr>
      </w:pPr>
      <w:r w:rsidRPr="002020B4">
        <w:rPr>
          <w:rFonts w:ascii="Times New Roman" w:hAnsi="Times New Roman" w:cs="Times New Roman"/>
          <w:b/>
          <w:sz w:val="24"/>
          <w:szCs w:val="24"/>
        </w:rPr>
        <w:t>References and Further Reading</w:t>
      </w:r>
    </w:p>
    <w:p w:rsidR="00461051" w:rsidRDefault="00461051" w:rsidP="00CF5C1F">
      <w:pPr>
        <w:spacing w:after="0" w:line="480" w:lineRule="auto"/>
        <w:rPr>
          <w:rFonts w:ascii="Times New Roman" w:hAnsi="Times New Roman" w:cs="Times New Roman"/>
          <w:sz w:val="24"/>
          <w:szCs w:val="24"/>
        </w:rPr>
      </w:pPr>
    </w:p>
    <w:p w:rsidR="00A15259" w:rsidRPr="004D1495" w:rsidRDefault="006E7CA3" w:rsidP="00A152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0977EE">
        <w:rPr>
          <w:rFonts w:ascii="Times New Roman" w:hAnsi="Times New Roman" w:cs="Times New Roman"/>
          <w:sz w:val="24"/>
          <w:szCs w:val="24"/>
        </w:rPr>
        <w:t>I.</w:t>
      </w:r>
      <w:r>
        <w:rPr>
          <w:rFonts w:ascii="Times New Roman" w:hAnsi="Times New Roman" w:cs="Times New Roman"/>
          <w:sz w:val="24"/>
          <w:szCs w:val="24"/>
        </w:rPr>
        <w:t xml:space="preserve"> Botar, Oliver. (2011)</w:t>
      </w:r>
      <w:r w:rsidR="00A15259">
        <w:rPr>
          <w:rFonts w:ascii="Times New Roman" w:hAnsi="Times New Roman" w:cs="Times New Roman"/>
          <w:sz w:val="24"/>
          <w:szCs w:val="24"/>
        </w:rPr>
        <w:t xml:space="preserve"> “Defining Biocentrism” in </w:t>
      </w:r>
      <w:r w:rsidR="00A15259" w:rsidRPr="004D1495">
        <w:rPr>
          <w:rFonts w:ascii="Times New Roman" w:hAnsi="Times New Roman" w:cs="Times New Roman"/>
          <w:i/>
          <w:sz w:val="24"/>
          <w:szCs w:val="24"/>
        </w:rPr>
        <w:t>Biocentrism and Modernism</w:t>
      </w:r>
      <w:r w:rsidR="00A15259">
        <w:rPr>
          <w:rFonts w:ascii="Times New Roman" w:hAnsi="Times New Roman" w:cs="Times New Roman"/>
          <w:sz w:val="24"/>
          <w:szCs w:val="24"/>
        </w:rPr>
        <w:t xml:space="preserve">, ed. Oliver A. </w:t>
      </w:r>
      <w:r w:rsidR="00A15259" w:rsidRPr="000977EE">
        <w:rPr>
          <w:rFonts w:ascii="Times New Roman" w:hAnsi="Times New Roman" w:cs="Times New Roman"/>
          <w:sz w:val="24"/>
          <w:szCs w:val="24"/>
        </w:rPr>
        <w:t>I.</w:t>
      </w:r>
      <w:r w:rsidR="00A15259">
        <w:rPr>
          <w:rFonts w:ascii="Times New Roman" w:hAnsi="Times New Roman" w:cs="Times New Roman"/>
          <w:sz w:val="24"/>
          <w:szCs w:val="24"/>
        </w:rPr>
        <w:t xml:space="preserve"> Botar and Isabel Wünsche, Surrey, England: Ashgate Publishing Ltd. </w:t>
      </w:r>
    </w:p>
    <w:p w:rsidR="000977EE" w:rsidRDefault="000977EE" w:rsidP="000977E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0977EE">
        <w:rPr>
          <w:rFonts w:ascii="Times New Roman" w:hAnsi="Times New Roman" w:cs="Times New Roman"/>
          <w:sz w:val="24"/>
          <w:szCs w:val="24"/>
        </w:rPr>
        <w:t>I.</w:t>
      </w:r>
      <w:r>
        <w:rPr>
          <w:rFonts w:ascii="Times New Roman" w:hAnsi="Times New Roman" w:cs="Times New Roman"/>
          <w:sz w:val="24"/>
          <w:szCs w:val="24"/>
        </w:rPr>
        <w:t xml:space="preserve"> Botar, Oliver and Isabel W</w:t>
      </w:r>
      <w:r w:rsidR="004D1495">
        <w:rPr>
          <w:rFonts w:ascii="Times New Roman" w:hAnsi="Times New Roman" w:cs="Times New Roman"/>
          <w:sz w:val="24"/>
          <w:szCs w:val="24"/>
        </w:rPr>
        <w:t>ünsche. (2011) “Intr</w:t>
      </w:r>
      <w:bookmarkStart w:id="10" w:name="_GoBack"/>
      <w:bookmarkEnd w:id="10"/>
      <w:r w:rsidR="004D1495">
        <w:rPr>
          <w:rFonts w:ascii="Times New Roman" w:hAnsi="Times New Roman" w:cs="Times New Roman"/>
          <w:sz w:val="24"/>
          <w:szCs w:val="24"/>
        </w:rPr>
        <w:t xml:space="preserve">oduction: Biocentrism as a constituent element of Modernism” in </w:t>
      </w:r>
      <w:r w:rsidR="004D1495" w:rsidRPr="004D1495">
        <w:rPr>
          <w:rFonts w:ascii="Times New Roman" w:hAnsi="Times New Roman" w:cs="Times New Roman"/>
          <w:i/>
          <w:sz w:val="24"/>
          <w:szCs w:val="24"/>
        </w:rPr>
        <w:t>Biocentrism and Modernism</w:t>
      </w:r>
      <w:r w:rsidR="004D1495">
        <w:rPr>
          <w:rFonts w:ascii="Times New Roman" w:hAnsi="Times New Roman" w:cs="Times New Roman"/>
          <w:sz w:val="24"/>
          <w:szCs w:val="24"/>
        </w:rPr>
        <w:t xml:space="preserve">, ed. Oliver A. </w:t>
      </w:r>
      <w:r w:rsidR="004D1495" w:rsidRPr="000977EE">
        <w:rPr>
          <w:rFonts w:ascii="Times New Roman" w:hAnsi="Times New Roman" w:cs="Times New Roman"/>
          <w:sz w:val="24"/>
          <w:szCs w:val="24"/>
        </w:rPr>
        <w:t>I.</w:t>
      </w:r>
      <w:r w:rsidR="004D1495">
        <w:rPr>
          <w:rFonts w:ascii="Times New Roman" w:hAnsi="Times New Roman" w:cs="Times New Roman"/>
          <w:sz w:val="24"/>
          <w:szCs w:val="24"/>
        </w:rPr>
        <w:t xml:space="preserve"> Botar and Isabel Wünsche, Surrey, England: Ashgate Publishing Ltd. </w:t>
      </w:r>
    </w:p>
    <w:p w:rsidR="00704FD9" w:rsidRDefault="00704FD9" w:rsidP="000977EE">
      <w:pPr>
        <w:spacing w:after="0" w:line="480" w:lineRule="auto"/>
        <w:rPr>
          <w:rFonts w:ascii="Times New Roman" w:hAnsi="Times New Roman" w:cs="Times New Roman"/>
          <w:sz w:val="24"/>
          <w:szCs w:val="24"/>
        </w:rPr>
      </w:pPr>
      <w:r>
        <w:rPr>
          <w:rFonts w:ascii="Times New Roman" w:hAnsi="Times New Roman" w:cs="Times New Roman"/>
          <w:sz w:val="24"/>
          <w:szCs w:val="24"/>
        </w:rPr>
        <w:t>Coleridge, S. T. (1817)</w:t>
      </w:r>
      <w:r w:rsidR="004A31AC">
        <w:rPr>
          <w:rFonts w:ascii="Times New Roman" w:hAnsi="Times New Roman" w:cs="Times New Roman"/>
          <w:sz w:val="24"/>
          <w:szCs w:val="24"/>
        </w:rPr>
        <w:t>.</w:t>
      </w:r>
      <w:r>
        <w:rPr>
          <w:rFonts w:ascii="Times New Roman" w:hAnsi="Times New Roman" w:cs="Times New Roman"/>
          <w:sz w:val="24"/>
          <w:szCs w:val="24"/>
        </w:rPr>
        <w:t xml:space="preserve"> Chapter XIV</w:t>
      </w:r>
      <w:r w:rsidR="009C3FF6">
        <w:rPr>
          <w:rFonts w:ascii="Times New Roman" w:hAnsi="Times New Roman" w:cs="Times New Roman"/>
          <w:sz w:val="24"/>
          <w:szCs w:val="24"/>
        </w:rPr>
        <w:t xml:space="preserve">, </w:t>
      </w:r>
      <w:r>
        <w:rPr>
          <w:rFonts w:ascii="Times New Roman" w:hAnsi="Times New Roman" w:cs="Times New Roman"/>
          <w:i/>
          <w:sz w:val="24"/>
          <w:szCs w:val="24"/>
        </w:rPr>
        <w:t>Biographia Literari</w:t>
      </w:r>
      <w:r>
        <w:rPr>
          <w:rFonts w:ascii="Times New Roman" w:hAnsi="Times New Roman" w:cs="Times New Roman"/>
          <w:sz w:val="24"/>
          <w:szCs w:val="24"/>
        </w:rPr>
        <w:t>a, Accessed on July 25, 2012</w:t>
      </w:r>
    </w:p>
    <w:p w:rsidR="00704FD9" w:rsidRPr="007F74B9" w:rsidRDefault="007F74B9" w:rsidP="000977EE">
      <w:pPr>
        <w:spacing w:after="0" w:line="480" w:lineRule="auto"/>
        <w:rPr>
          <w:rFonts w:ascii="Times New Roman" w:hAnsi="Times New Roman" w:cs="Times New Roman"/>
          <w:sz w:val="24"/>
          <w:szCs w:val="24"/>
        </w:rPr>
      </w:pPr>
      <w:r>
        <w:rPr>
          <w:rFonts w:ascii="Times New Roman" w:hAnsi="Times New Roman" w:cs="Times New Roman"/>
          <w:sz w:val="24"/>
          <w:szCs w:val="24"/>
        </w:rPr>
        <w:t>&lt;</w:t>
      </w:r>
      <w:hyperlink r:id="rId5" w:history="1">
        <w:r w:rsidRPr="007F74B9">
          <w:rPr>
            <w:rStyle w:val="Hyperlink"/>
            <w:rFonts w:ascii="Times New Roman" w:hAnsi="Times New Roman" w:cs="Times New Roman"/>
            <w:sz w:val="24"/>
            <w:szCs w:val="24"/>
            <w:u w:val="none"/>
          </w:rPr>
          <w:t>http://www.english.upenn.edu/~mgamer/Etexts/biographia.html</w:t>
        </w:r>
      </w:hyperlink>
      <w:r>
        <w:rPr>
          <w:rFonts w:ascii="Times New Roman" w:hAnsi="Times New Roman" w:cs="Times New Roman"/>
          <w:sz w:val="24"/>
          <w:szCs w:val="24"/>
        </w:rPr>
        <w:t>&gt;</w:t>
      </w:r>
    </w:p>
    <w:p w:rsidR="007F74B9" w:rsidRDefault="007F74B9" w:rsidP="007F74B9">
      <w:pPr>
        <w:spacing w:after="0" w:line="48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Esty, Jed. (2004) </w:t>
      </w:r>
      <w:r w:rsidRPr="009551AF">
        <w:rPr>
          <w:rFonts w:ascii="Times New Roman" w:hAnsi="Times New Roman" w:cs="Times New Roman"/>
          <w:i/>
          <w:iCs/>
          <w:color w:val="000000"/>
          <w:sz w:val="24"/>
          <w:szCs w:val="24"/>
        </w:rPr>
        <w:t>A Shrinking Island: Modernism and National Culture in England</w:t>
      </w:r>
      <w:r>
        <w:rPr>
          <w:rFonts w:ascii="Times New Roman" w:hAnsi="Times New Roman" w:cs="Times New Roman"/>
          <w:iCs/>
          <w:color w:val="000000"/>
          <w:sz w:val="24"/>
          <w:szCs w:val="24"/>
        </w:rPr>
        <w:t>,</w:t>
      </w:r>
    </w:p>
    <w:p w:rsidR="007F74B9" w:rsidRDefault="007F74B9" w:rsidP="007F74B9">
      <w:pPr>
        <w:spacing w:after="0" w:line="48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Princeton and Oxford: Princeton University Press.</w:t>
      </w:r>
    </w:p>
    <w:p w:rsidR="00D10B09" w:rsidRPr="00E23275" w:rsidRDefault="00107391" w:rsidP="00E2327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Marx, Leo. (n.d.) </w:t>
      </w:r>
      <w:r w:rsidR="00CC59A6" w:rsidRPr="00107391">
        <w:rPr>
          <w:rFonts w:ascii="Times New Roman" w:hAnsi="Times New Roman" w:cs="Times New Roman"/>
          <w:i/>
          <w:sz w:val="24"/>
          <w:szCs w:val="24"/>
        </w:rPr>
        <w:t>Lewis Mumford: Prophet of Organicism</w:t>
      </w:r>
      <w:r>
        <w:rPr>
          <w:rFonts w:ascii="Times New Roman" w:hAnsi="Times New Roman" w:cs="Times New Roman"/>
          <w:sz w:val="24"/>
          <w:szCs w:val="24"/>
        </w:rPr>
        <w:t xml:space="preserve">, </w:t>
      </w:r>
      <w:r w:rsidRPr="00107391">
        <w:rPr>
          <w:rFonts w:ascii="Times New Roman" w:hAnsi="Times New Roman" w:cs="Times New Roman"/>
          <w:i/>
          <w:sz w:val="24"/>
          <w:szCs w:val="24"/>
        </w:rPr>
        <w:t>Working Paper Number 2</w:t>
      </w:r>
      <w:r w:rsidR="009057B9">
        <w:rPr>
          <w:rFonts w:ascii="Times New Roman" w:hAnsi="Times New Roman" w:cs="Times New Roman"/>
          <w:i/>
          <w:sz w:val="24"/>
          <w:szCs w:val="24"/>
        </w:rPr>
        <w:t>,</w:t>
      </w:r>
      <w:r>
        <w:rPr>
          <w:rFonts w:ascii="Times New Roman" w:hAnsi="Times New Roman" w:cs="Times New Roman"/>
          <w:i/>
          <w:sz w:val="24"/>
          <w:szCs w:val="24"/>
        </w:rPr>
        <w:t xml:space="preserve"> </w:t>
      </w:r>
      <w:r w:rsidR="009057B9">
        <w:rPr>
          <w:rFonts w:ascii="Times New Roman" w:hAnsi="Times New Roman" w:cs="Times New Roman"/>
          <w:i/>
          <w:sz w:val="24"/>
          <w:szCs w:val="24"/>
        </w:rPr>
        <w:t xml:space="preserve">Accessed on </w:t>
      </w:r>
      <w:r>
        <w:rPr>
          <w:rFonts w:ascii="Times New Roman" w:hAnsi="Times New Roman" w:cs="Times New Roman"/>
          <w:i/>
          <w:sz w:val="24"/>
          <w:szCs w:val="24"/>
        </w:rPr>
        <w:t xml:space="preserve">July 25, </w:t>
      </w:r>
      <w:r w:rsidR="009057B9">
        <w:rPr>
          <w:rFonts w:ascii="Times New Roman" w:hAnsi="Times New Roman" w:cs="Times New Roman"/>
          <w:i/>
          <w:sz w:val="24"/>
          <w:szCs w:val="24"/>
        </w:rPr>
        <w:t>2012</w:t>
      </w:r>
      <w:r w:rsidR="00E23275">
        <w:rPr>
          <w:rFonts w:ascii="Times New Roman" w:hAnsi="Times New Roman" w:cs="Times New Roman"/>
          <w:sz w:val="24"/>
          <w:szCs w:val="24"/>
        </w:rPr>
        <w:t xml:space="preserve"> &lt;</w:t>
      </w:r>
      <w:r w:rsidR="00E23275" w:rsidRPr="00E23275">
        <w:rPr>
          <w:rFonts w:ascii="Times New Roman" w:hAnsi="Times New Roman" w:cs="Times New Roman"/>
          <w:sz w:val="24"/>
          <w:szCs w:val="24"/>
        </w:rPr>
        <w:t>http://web.mit.edu/sts/pubs/pdfs/MIT_STS_WorkingPaper_2_Marx.pdf</w:t>
      </w:r>
      <w:r w:rsidR="00E23275">
        <w:rPr>
          <w:rFonts w:ascii="Times New Roman" w:hAnsi="Times New Roman" w:cs="Times New Roman"/>
          <w:sz w:val="24"/>
          <w:szCs w:val="24"/>
        </w:rPr>
        <w:t>&gt;</w:t>
      </w:r>
    </w:p>
    <w:p w:rsidR="006B5058" w:rsidRDefault="000D519C" w:rsidP="00777D56">
      <w:pPr>
        <w:spacing w:after="0" w:line="480" w:lineRule="auto"/>
        <w:rPr>
          <w:rFonts w:ascii="Times New Roman" w:hAnsi="Times New Roman" w:cs="Times New Roman"/>
          <w:sz w:val="24"/>
          <w:szCs w:val="24"/>
        </w:rPr>
      </w:pPr>
      <w:r>
        <w:rPr>
          <w:rFonts w:ascii="Times New Roman" w:hAnsi="Times New Roman" w:cs="Times New Roman"/>
          <w:sz w:val="24"/>
          <w:szCs w:val="24"/>
        </w:rPr>
        <w:t>Schuster, Joshua. (2007)</w:t>
      </w:r>
      <w:r w:rsidR="00510AA9">
        <w:rPr>
          <w:rFonts w:ascii="Times New Roman" w:hAnsi="Times New Roman" w:cs="Times New Roman"/>
          <w:sz w:val="24"/>
          <w:szCs w:val="24"/>
        </w:rPr>
        <w:t xml:space="preserve"> </w:t>
      </w:r>
      <w:r w:rsidR="00510AA9" w:rsidRPr="00510AA9">
        <w:rPr>
          <w:rFonts w:ascii="Times New Roman" w:hAnsi="Times New Roman" w:cs="Times New Roman"/>
          <w:i/>
          <w:sz w:val="24"/>
          <w:szCs w:val="24"/>
        </w:rPr>
        <w:t>Modernist</w:t>
      </w:r>
      <w:r w:rsidR="00EF38E4">
        <w:rPr>
          <w:rFonts w:ascii="Times New Roman" w:hAnsi="Times New Roman" w:cs="Times New Roman"/>
          <w:i/>
          <w:sz w:val="24"/>
          <w:szCs w:val="24"/>
        </w:rPr>
        <w:t xml:space="preserve"> Biotopias:</w:t>
      </w:r>
      <w:r w:rsidR="00012F65">
        <w:rPr>
          <w:rFonts w:ascii="Times New Roman" w:hAnsi="Times New Roman" w:cs="Times New Roman"/>
          <w:sz w:val="24"/>
          <w:szCs w:val="24"/>
        </w:rPr>
        <w:t xml:space="preserve"> </w:t>
      </w:r>
      <w:r w:rsidR="00012F65" w:rsidRPr="00012F65">
        <w:rPr>
          <w:rFonts w:ascii="Times New Roman" w:hAnsi="Times New Roman" w:cs="Times New Roman"/>
          <w:i/>
          <w:sz w:val="24"/>
          <w:szCs w:val="24"/>
        </w:rPr>
        <w:t>Organicism and Vitalism in Early Twentieth-Century American Poetry</w:t>
      </w:r>
      <w:r w:rsidR="00510AA9">
        <w:rPr>
          <w:rFonts w:ascii="Times New Roman" w:hAnsi="Times New Roman" w:cs="Times New Roman"/>
          <w:sz w:val="24"/>
          <w:szCs w:val="24"/>
        </w:rPr>
        <w:t>.</w:t>
      </w:r>
      <w:r w:rsidR="00CB3025">
        <w:rPr>
          <w:rFonts w:ascii="Times New Roman" w:hAnsi="Times New Roman" w:cs="Times New Roman"/>
          <w:sz w:val="24"/>
          <w:szCs w:val="24"/>
        </w:rPr>
        <w:t xml:space="preserve"> </w:t>
      </w:r>
      <w:r w:rsidR="00510AA9">
        <w:rPr>
          <w:rFonts w:ascii="Times New Roman" w:hAnsi="Times New Roman" w:cs="Times New Roman"/>
          <w:sz w:val="24"/>
          <w:szCs w:val="24"/>
        </w:rPr>
        <w:t>Ph. D. d</w:t>
      </w:r>
      <w:r w:rsidR="00CB3025">
        <w:rPr>
          <w:rFonts w:ascii="Times New Roman" w:hAnsi="Times New Roman" w:cs="Times New Roman"/>
          <w:sz w:val="24"/>
          <w:szCs w:val="24"/>
        </w:rPr>
        <w:t>issertation</w:t>
      </w:r>
      <w:r w:rsidR="00510AA9">
        <w:rPr>
          <w:rFonts w:ascii="Times New Roman" w:hAnsi="Times New Roman" w:cs="Times New Roman"/>
          <w:sz w:val="24"/>
          <w:szCs w:val="24"/>
        </w:rPr>
        <w:t xml:space="preserve">, </w:t>
      </w:r>
      <w:r w:rsidR="00CB3025">
        <w:rPr>
          <w:rFonts w:ascii="Times New Roman" w:hAnsi="Times New Roman" w:cs="Times New Roman"/>
          <w:sz w:val="24"/>
          <w:szCs w:val="24"/>
        </w:rPr>
        <w:t>the University of Pennsylvania</w:t>
      </w:r>
      <w:r w:rsidR="00510AA9">
        <w:rPr>
          <w:rFonts w:ascii="Times New Roman" w:hAnsi="Times New Roman" w:cs="Times New Roman"/>
          <w:sz w:val="24"/>
          <w:szCs w:val="24"/>
        </w:rPr>
        <w:t>. Ann Arbor: ProQuest/UMI. (Publication No. 3260986)</w:t>
      </w:r>
      <w:r w:rsidR="00CB3025">
        <w:rPr>
          <w:rFonts w:ascii="Times New Roman" w:hAnsi="Times New Roman" w:cs="Times New Roman"/>
          <w:sz w:val="24"/>
          <w:szCs w:val="24"/>
        </w:rPr>
        <w:t xml:space="preserve"> </w:t>
      </w:r>
    </w:p>
    <w:p w:rsidR="00510AA9" w:rsidRDefault="000119F2" w:rsidP="00510AA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Shamim Us-Saher, </w:t>
      </w:r>
      <w:r w:rsidR="00936507">
        <w:rPr>
          <w:rFonts w:ascii="Times New Roman" w:hAnsi="Times New Roman" w:cs="Times New Roman"/>
          <w:sz w:val="24"/>
          <w:szCs w:val="24"/>
        </w:rPr>
        <w:t>Ansari. (2008)</w:t>
      </w:r>
      <w:r w:rsidR="00141C3B">
        <w:rPr>
          <w:rFonts w:ascii="Times New Roman" w:hAnsi="Times New Roman" w:cs="Times New Roman"/>
          <w:sz w:val="24"/>
          <w:szCs w:val="24"/>
        </w:rPr>
        <w:t xml:space="preserve"> </w:t>
      </w:r>
      <w:r w:rsidR="00141C3B" w:rsidRPr="00141C3B">
        <w:rPr>
          <w:rFonts w:ascii="Times New Roman" w:hAnsi="Times New Roman" w:cs="Times New Roman"/>
          <w:i/>
          <w:sz w:val="24"/>
          <w:szCs w:val="24"/>
        </w:rPr>
        <w:t>Aesthetic and Environmental</w:t>
      </w:r>
      <w:r w:rsidR="000071DA">
        <w:rPr>
          <w:rFonts w:ascii="Times New Roman" w:hAnsi="Times New Roman" w:cs="Times New Roman"/>
          <w:i/>
          <w:sz w:val="24"/>
          <w:szCs w:val="24"/>
        </w:rPr>
        <w:t>ist</w:t>
      </w:r>
      <w:r w:rsidR="00141C3B" w:rsidRPr="00141C3B">
        <w:rPr>
          <w:rFonts w:ascii="Times New Roman" w:hAnsi="Times New Roman" w:cs="Times New Roman"/>
          <w:i/>
          <w:sz w:val="24"/>
          <w:szCs w:val="24"/>
        </w:rPr>
        <w:t xml:space="preserve"> Organicism in Willa Cather’s Death Comes for the Archbishop and Shadows on the Rock</w:t>
      </w:r>
      <w:r w:rsidR="00510AA9">
        <w:rPr>
          <w:rFonts w:ascii="Times New Roman" w:hAnsi="Times New Roman" w:cs="Times New Roman"/>
          <w:i/>
          <w:sz w:val="24"/>
          <w:szCs w:val="24"/>
        </w:rPr>
        <w:t>.</w:t>
      </w:r>
      <w:r w:rsidR="00510AA9">
        <w:rPr>
          <w:rFonts w:ascii="Times New Roman" w:hAnsi="Times New Roman" w:cs="Times New Roman"/>
          <w:sz w:val="24"/>
          <w:szCs w:val="24"/>
        </w:rPr>
        <w:t xml:space="preserve"> Ph. D. d</w:t>
      </w:r>
      <w:r w:rsidR="00141C3B">
        <w:rPr>
          <w:rFonts w:ascii="Times New Roman" w:hAnsi="Times New Roman" w:cs="Times New Roman"/>
          <w:sz w:val="24"/>
          <w:szCs w:val="24"/>
        </w:rPr>
        <w:t>issertation</w:t>
      </w:r>
      <w:r w:rsidR="00510AA9">
        <w:rPr>
          <w:rFonts w:ascii="Times New Roman" w:hAnsi="Times New Roman" w:cs="Times New Roman"/>
          <w:sz w:val="24"/>
          <w:szCs w:val="24"/>
        </w:rPr>
        <w:t>, Unive</w:t>
      </w:r>
      <w:r w:rsidR="00141C3B">
        <w:rPr>
          <w:rFonts w:ascii="Times New Roman" w:hAnsi="Times New Roman" w:cs="Times New Roman"/>
          <w:sz w:val="24"/>
          <w:szCs w:val="24"/>
        </w:rPr>
        <w:t>rsity of Denver.</w:t>
      </w:r>
      <w:r w:rsidR="00510AA9">
        <w:rPr>
          <w:rFonts w:ascii="Times New Roman" w:hAnsi="Times New Roman" w:cs="Times New Roman"/>
          <w:sz w:val="24"/>
          <w:szCs w:val="24"/>
        </w:rPr>
        <w:t xml:space="preserve"> Ann Arbor: ProQue</w:t>
      </w:r>
      <w:r w:rsidR="004776D6">
        <w:rPr>
          <w:rFonts w:ascii="Times New Roman" w:hAnsi="Times New Roman" w:cs="Times New Roman"/>
          <w:sz w:val="24"/>
          <w:szCs w:val="24"/>
        </w:rPr>
        <w:t>st/UMI. (Publication No. 3308686</w:t>
      </w:r>
      <w:r w:rsidR="00510AA9">
        <w:rPr>
          <w:rFonts w:ascii="Times New Roman" w:hAnsi="Times New Roman" w:cs="Times New Roman"/>
          <w:sz w:val="24"/>
          <w:szCs w:val="24"/>
        </w:rPr>
        <w:t xml:space="preserve">) </w:t>
      </w:r>
    </w:p>
    <w:p w:rsidR="000119F2" w:rsidRPr="00012F65" w:rsidRDefault="000119F2" w:rsidP="00777D56">
      <w:pPr>
        <w:spacing w:after="0" w:line="480" w:lineRule="auto"/>
        <w:rPr>
          <w:rFonts w:ascii="Times New Roman" w:hAnsi="Times New Roman" w:cs="Times New Roman"/>
          <w:sz w:val="24"/>
          <w:szCs w:val="24"/>
        </w:rPr>
      </w:pPr>
    </w:p>
    <w:p w:rsidR="0063294D" w:rsidRDefault="0063294D"/>
    <w:sectPr w:rsidR="0063294D" w:rsidSect="009521A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034C"/>
    <w:multiLevelType w:val="hybridMultilevel"/>
    <w:tmpl w:val="96A60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A4E11"/>
    <w:multiLevelType w:val="hybridMultilevel"/>
    <w:tmpl w:val="3C90D6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oNotTrackMoves/>
  <w:defaultTabStop w:val="720"/>
  <w:characterSpacingControl w:val="doNotCompress"/>
  <w:compat/>
  <w:rsids>
    <w:rsidRoot w:val="007E7700"/>
    <w:rsid w:val="000071DA"/>
    <w:rsid w:val="000119F2"/>
    <w:rsid w:val="00012F65"/>
    <w:rsid w:val="00013C34"/>
    <w:rsid w:val="00024F47"/>
    <w:rsid w:val="00025902"/>
    <w:rsid w:val="00032680"/>
    <w:rsid w:val="00033551"/>
    <w:rsid w:val="000574AD"/>
    <w:rsid w:val="0007599D"/>
    <w:rsid w:val="0009204C"/>
    <w:rsid w:val="0009728E"/>
    <w:rsid w:val="000977EE"/>
    <w:rsid w:val="000B5401"/>
    <w:rsid w:val="000D04C9"/>
    <w:rsid w:val="000D350F"/>
    <w:rsid w:val="000D519C"/>
    <w:rsid w:val="000E364A"/>
    <w:rsid w:val="001066C1"/>
    <w:rsid w:val="00107391"/>
    <w:rsid w:val="001179FD"/>
    <w:rsid w:val="00122A18"/>
    <w:rsid w:val="00126DC8"/>
    <w:rsid w:val="00141C3B"/>
    <w:rsid w:val="00151040"/>
    <w:rsid w:val="001574C5"/>
    <w:rsid w:val="00164C0E"/>
    <w:rsid w:val="0016548F"/>
    <w:rsid w:val="00172A0B"/>
    <w:rsid w:val="001C70C2"/>
    <w:rsid w:val="001D4088"/>
    <w:rsid w:val="001D51A3"/>
    <w:rsid w:val="001D7607"/>
    <w:rsid w:val="001E46E2"/>
    <w:rsid w:val="00201B77"/>
    <w:rsid w:val="00203BD1"/>
    <w:rsid w:val="00204D58"/>
    <w:rsid w:val="00204F67"/>
    <w:rsid w:val="002174E6"/>
    <w:rsid w:val="00231318"/>
    <w:rsid w:val="00245644"/>
    <w:rsid w:val="00261438"/>
    <w:rsid w:val="002654D8"/>
    <w:rsid w:val="0028392F"/>
    <w:rsid w:val="002A071A"/>
    <w:rsid w:val="002C1D1F"/>
    <w:rsid w:val="002D2BDF"/>
    <w:rsid w:val="002E4371"/>
    <w:rsid w:val="002F7A18"/>
    <w:rsid w:val="003203E0"/>
    <w:rsid w:val="00353304"/>
    <w:rsid w:val="00377982"/>
    <w:rsid w:val="00386400"/>
    <w:rsid w:val="00391970"/>
    <w:rsid w:val="003935C5"/>
    <w:rsid w:val="00393FED"/>
    <w:rsid w:val="00394017"/>
    <w:rsid w:val="003941CD"/>
    <w:rsid w:val="003A59A6"/>
    <w:rsid w:val="003A61AF"/>
    <w:rsid w:val="003A62A1"/>
    <w:rsid w:val="003A7F57"/>
    <w:rsid w:val="003C02A2"/>
    <w:rsid w:val="003C0EC2"/>
    <w:rsid w:val="003D55E6"/>
    <w:rsid w:val="003F4295"/>
    <w:rsid w:val="00401120"/>
    <w:rsid w:val="00417F52"/>
    <w:rsid w:val="00446BDC"/>
    <w:rsid w:val="004532EF"/>
    <w:rsid w:val="00461051"/>
    <w:rsid w:val="004615C1"/>
    <w:rsid w:val="00464214"/>
    <w:rsid w:val="004776D6"/>
    <w:rsid w:val="00477BF4"/>
    <w:rsid w:val="00484BCD"/>
    <w:rsid w:val="00491ED8"/>
    <w:rsid w:val="004A1C86"/>
    <w:rsid w:val="004A31AC"/>
    <w:rsid w:val="004B19CE"/>
    <w:rsid w:val="004C377E"/>
    <w:rsid w:val="004D1495"/>
    <w:rsid w:val="004F6596"/>
    <w:rsid w:val="004F67C4"/>
    <w:rsid w:val="004F7DD8"/>
    <w:rsid w:val="00502908"/>
    <w:rsid w:val="00510AA9"/>
    <w:rsid w:val="005373F6"/>
    <w:rsid w:val="00554CAE"/>
    <w:rsid w:val="005720F0"/>
    <w:rsid w:val="00577E58"/>
    <w:rsid w:val="0058331C"/>
    <w:rsid w:val="005D5659"/>
    <w:rsid w:val="005E6270"/>
    <w:rsid w:val="0060031B"/>
    <w:rsid w:val="0061637C"/>
    <w:rsid w:val="0062252E"/>
    <w:rsid w:val="0063294D"/>
    <w:rsid w:val="00645459"/>
    <w:rsid w:val="00653C5E"/>
    <w:rsid w:val="00692894"/>
    <w:rsid w:val="006953F3"/>
    <w:rsid w:val="006B5058"/>
    <w:rsid w:val="006C0AD7"/>
    <w:rsid w:val="006C1026"/>
    <w:rsid w:val="006C65C0"/>
    <w:rsid w:val="006D16E4"/>
    <w:rsid w:val="006D50AF"/>
    <w:rsid w:val="006E7CA3"/>
    <w:rsid w:val="00704FD9"/>
    <w:rsid w:val="007328C7"/>
    <w:rsid w:val="00733FC4"/>
    <w:rsid w:val="00736045"/>
    <w:rsid w:val="00771C24"/>
    <w:rsid w:val="00777D56"/>
    <w:rsid w:val="00785187"/>
    <w:rsid w:val="007A31E2"/>
    <w:rsid w:val="007A7E9A"/>
    <w:rsid w:val="007B4D76"/>
    <w:rsid w:val="007C27EC"/>
    <w:rsid w:val="007D5FB2"/>
    <w:rsid w:val="007E7700"/>
    <w:rsid w:val="007F74B9"/>
    <w:rsid w:val="008042FA"/>
    <w:rsid w:val="00814E94"/>
    <w:rsid w:val="00823655"/>
    <w:rsid w:val="00824A0A"/>
    <w:rsid w:val="008420A4"/>
    <w:rsid w:val="00843D49"/>
    <w:rsid w:val="008474AF"/>
    <w:rsid w:val="008519B6"/>
    <w:rsid w:val="0088633F"/>
    <w:rsid w:val="00891566"/>
    <w:rsid w:val="008A0410"/>
    <w:rsid w:val="008A0B5C"/>
    <w:rsid w:val="008B57C6"/>
    <w:rsid w:val="008D2634"/>
    <w:rsid w:val="008D26A2"/>
    <w:rsid w:val="008D480B"/>
    <w:rsid w:val="008E6CBA"/>
    <w:rsid w:val="008F0E4B"/>
    <w:rsid w:val="008F5843"/>
    <w:rsid w:val="009057B9"/>
    <w:rsid w:val="00927046"/>
    <w:rsid w:val="00936507"/>
    <w:rsid w:val="00945A8A"/>
    <w:rsid w:val="009521AA"/>
    <w:rsid w:val="00974558"/>
    <w:rsid w:val="00974F64"/>
    <w:rsid w:val="0098490E"/>
    <w:rsid w:val="009921FD"/>
    <w:rsid w:val="009A74E7"/>
    <w:rsid w:val="009B3C86"/>
    <w:rsid w:val="009C3FF6"/>
    <w:rsid w:val="00A12B06"/>
    <w:rsid w:val="00A15259"/>
    <w:rsid w:val="00A35406"/>
    <w:rsid w:val="00A370BE"/>
    <w:rsid w:val="00A47B10"/>
    <w:rsid w:val="00A53330"/>
    <w:rsid w:val="00A55EB2"/>
    <w:rsid w:val="00A63040"/>
    <w:rsid w:val="00A7340B"/>
    <w:rsid w:val="00A76A62"/>
    <w:rsid w:val="00A90AF2"/>
    <w:rsid w:val="00AB7720"/>
    <w:rsid w:val="00AE1BE9"/>
    <w:rsid w:val="00AE26AB"/>
    <w:rsid w:val="00AF3CA5"/>
    <w:rsid w:val="00B0766C"/>
    <w:rsid w:val="00B077BC"/>
    <w:rsid w:val="00B12A81"/>
    <w:rsid w:val="00B1443A"/>
    <w:rsid w:val="00B253C9"/>
    <w:rsid w:val="00B27478"/>
    <w:rsid w:val="00B30CD1"/>
    <w:rsid w:val="00B73C8D"/>
    <w:rsid w:val="00BA42D0"/>
    <w:rsid w:val="00BD1032"/>
    <w:rsid w:val="00BE1CF5"/>
    <w:rsid w:val="00BF58A6"/>
    <w:rsid w:val="00BF613A"/>
    <w:rsid w:val="00C00956"/>
    <w:rsid w:val="00C00A37"/>
    <w:rsid w:val="00C13AB5"/>
    <w:rsid w:val="00C2584F"/>
    <w:rsid w:val="00C32F62"/>
    <w:rsid w:val="00C33046"/>
    <w:rsid w:val="00C41297"/>
    <w:rsid w:val="00C45C57"/>
    <w:rsid w:val="00C71C9E"/>
    <w:rsid w:val="00C860CA"/>
    <w:rsid w:val="00CA16DB"/>
    <w:rsid w:val="00CA30AC"/>
    <w:rsid w:val="00CB3025"/>
    <w:rsid w:val="00CB52F3"/>
    <w:rsid w:val="00CC59A6"/>
    <w:rsid w:val="00CC7EF6"/>
    <w:rsid w:val="00CD5022"/>
    <w:rsid w:val="00CE4953"/>
    <w:rsid w:val="00CE56B2"/>
    <w:rsid w:val="00CE59D3"/>
    <w:rsid w:val="00CF5C1F"/>
    <w:rsid w:val="00D0780C"/>
    <w:rsid w:val="00D10B09"/>
    <w:rsid w:val="00D11DEC"/>
    <w:rsid w:val="00D176E6"/>
    <w:rsid w:val="00D31725"/>
    <w:rsid w:val="00D32A7E"/>
    <w:rsid w:val="00D3463D"/>
    <w:rsid w:val="00D35B58"/>
    <w:rsid w:val="00D4427C"/>
    <w:rsid w:val="00D547A2"/>
    <w:rsid w:val="00D6105C"/>
    <w:rsid w:val="00D829BA"/>
    <w:rsid w:val="00D90BAE"/>
    <w:rsid w:val="00D9529B"/>
    <w:rsid w:val="00DA0D65"/>
    <w:rsid w:val="00DA27A3"/>
    <w:rsid w:val="00DA36E5"/>
    <w:rsid w:val="00DA47E1"/>
    <w:rsid w:val="00DC23FE"/>
    <w:rsid w:val="00DC3140"/>
    <w:rsid w:val="00DC38B6"/>
    <w:rsid w:val="00DC7A3A"/>
    <w:rsid w:val="00DD1597"/>
    <w:rsid w:val="00DD4576"/>
    <w:rsid w:val="00E133A1"/>
    <w:rsid w:val="00E23275"/>
    <w:rsid w:val="00E46D03"/>
    <w:rsid w:val="00E67743"/>
    <w:rsid w:val="00E80AA8"/>
    <w:rsid w:val="00E906F1"/>
    <w:rsid w:val="00EB453C"/>
    <w:rsid w:val="00ED5808"/>
    <w:rsid w:val="00EE1791"/>
    <w:rsid w:val="00EF2199"/>
    <w:rsid w:val="00EF38E4"/>
    <w:rsid w:val="00EF4DA5"/>
    <w:rsid w:val="00F144A5"/>
    <w:rsid w:val="00F30843"/>
    <w:rsid w:val="00F34AD4"/>
    <w:rsid w:val="00F44596"/>
    <w:rsid w:val="00F55BD4"/>
    <w:rsid w:val="00F72572"/>
    <w:rsid w:val="00F82E88"/>
    <w:rsid w:val="00FA19A3"/>
    <w:rsid w:val="00FA32F7"/>
    <w:rsid w:val="00FA5055"/>
    <w:rsid w:val="00FB20C9"/>
    <w:rsid w:val="00FC6D51"/>
    <w:rsid w:val="00FF06E9"/>
    <w:rsid w:val="00FF6996"/>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9A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C2584F"/>
    <w:rPr>
      <w:sz w:val="16"/>
      <w:szCs w:val="16"/>
    </w:rPr>
  </w:style>
  <w:style w:type="paragraph" w:styleId="CommentText">
    <w:name w:val="annotation text"/>
    <w:basedOn w:val="Normal"/>
    <w:link w:val="CommentTextChar"/>
    <w:uiPriority w:val="99"/>
    <w:semiHidden/>
    <w:unhideWhenUsed/>
    <w:rsid w:val="00C2584F"/>
    <w:pPr>
      <w:spacing w:line="240" w:lineRule="auto"/>
    </w:pPr>
    <w:rPr>
      <w:sz w:val="20"/>
      <w:szCs w:val="20"/>
    </w:rPr>
  </w:style>
  <w:style w:type="character" w:customStyle="1" w:styleId="CommentTextChar">
    <w:name w:val="Comment Text Char"/>
    <w:basedOn w:val="DefaultParagraphFont"/>
    <w:link w:val="CommentText"/>
    <w:uiPriority w:val="99"/>
    <w:semiHidden/>
    <w:rsid w:val="00C2584F"/>
    <w:rPr>
      <w:sz w:val="20"/>
      <w:szCs w:val="20"/>
    </w:rPr>
  </w:style>
  <w:style w:type="paragraph" w:styleId="CommentSubject">
    <w:name w:val="annotation subject"/>
    <w:basedOn w:val="CommentText"/>
    <w:next w:val="CommentText"/>
    <w:link w:val="CommentSubjectChar"/>
    <w:uiPriority w:val="99"/>
    <w:semiHidden/>
    <w:unhideWhenUsed/>
    <w:rsid w:val="00C2584F"/>
    <w:rPr>
      <w:b/>
      <w:bCs/>
    </w:rPr>
  </w:style>
  <w:style w:type="character" w:customStyle="1" w:styleId="CommentSubjectChar">
    <w:name w:val="Comment Subject Char"/>
    <w:basedOn w:val="CommentTextChar"/>
    <w:link w:val="CommentSubject"/>
    <w:uiPriority w:val="99"/>
    <w:semiHidden/>
    <w:rsid w:val="00C2584F"/>
    <w:rPr>
      <w:b/>
      <w:bCs/>
      <w:sz w:val="20"/>
      <w:szCs w:val="20"/>
    </w:rPr>
  </w:style>
  <w:style w:type="paragraph" w:styleId="BalloonText">
    <w:name w:val="Balloon Text"/>
    <w:basedOn w:val="Normal"/>
    <w:link w:val="BalloonTextChar"/>
    <w:uiPriority w:val="99"/>
    <w:semiHidden/>
    <w:unhideWhenUsed/>
    <w:rsid w:val="00C25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84F"/>
    <w:rPr>
      <w:rFonts w:ascii="Tahoma" w:hAnsi="Tahoma" w:cs="Tahoma"/>
      <w:sz w:val="16"/>
      <w:szCs w:val="16"/>
    </w:rPr>
  </w:style>
  <w:style w:type="character" w:styleId="Hyperlink">
    <w:name w:val="Hyperlink"/>
    <w:basedOn w:val="DefaultParagraphFont"/>
    <w:uiPriority w:val="99"/>
    <w:unhideWhenUsed/>
    <w:rsid w:val="00E67743"/>
    <w:rPr>
      <w:color w:val="0000FF" w:themeColor="hyperlink"/>
      <w:u w:val="single"/>
    </w:rPr>
  </w:style>
  <w:style w:type="paragraph" w:styleId="ListParagraph">
    <w:name w:val="List Paragraph"/>
    <w:basedOn w:val="Normal"/>
    <w:uiPriority w:val="34"/>
    <w:qFormat/>
    <w:rsid w:val="000977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584F"/>
    <w:rPr>
      <w:sz w:val="16"/>
      <w:szCs w:val="16"/>
    </w:rPr>
  </w:style>
  <w:style w:type="paragraph" w:styleId="CommentText">
    <w:name w:val="annotation text"/>
    <w:basedOn w:val="Normal"/>
    <w:link w:val="CommentTextChar"/>
    <w:uiPriority w:val="99"/>
    <w:semiHidden/>
    <w:unhideWhenUsed/>
    <w:rsid w:val="00C2584F"/>
    <w:pPr>
      <w:spacing w:line="240" w:lineRule="auto"/>
    </w:pPr>
    <w:rPr>
      <w:sz w:val="20"/>
      <w:szCs w:val="20"/>
    </w:rPr>
  </w:style>
  <w:style w:type="character" w:customStyle="1" w:styleId="CommentTextChar">
    <w:name w:val="Comment Text Char"/>
    <w:basedOn w:val="DefaultParagraphFont"/>
    <w:link w:val="CommentText"/>
    <w:uiPriority w:val="99"/>
    <w:semiHidden/>
    <w:rsid w:val="00C2584F"/>
    <w:rPr>
      <w:sz w:val="20"/>
      <w:szCs w:val="20"/>
    </w:rPr>
  </w:style>
  <w:style w:type="paragraph" w:styleId="CommentSubject">
    <w:name w:val="annotation subject"/>
    <w:basedOn w:val="CommentText"/>
    <w:next w:val="CommentText"/>
    <w:link w:val="CommentSubjectChar"/>
    <w:uiPriority w:val="99"/>
    <w:semiHidden/>
    <w:unhideWhenUsed/>
    <w:rsid w:val="00C2584F"/>
    <w:rPr>
      <w:b/>
      <w:bCs/>
    </w:rPr>
  </w:style>
  <w:style w:type="character" w:customStyle="1" w:styleId="CommentSubjectChar">
    <w:name w:val="Comment Subject Char"/>
    <w:basedOn w:val="CommentTextChar"/>
    <w:link w:val="CommentSubject"/>
    <w:uiPriority w:val="99"/>
    <w:semiHidden/>
    <w:rsid w:val="00C2584F"/>
    <w:rPr>
      <w:b/>
      <w:bCs/>
      <w:sz w:val="20"/>
      <w:szCs w:val="20"/>
    </w:rPr>
  </w:style>
  <w:style w:type="paragraph" w:styleId="BalloonText">
    <w:name w:val="Balloon Text"/>
    <w:basedOn w:val="Normal"/>
    <w:link w:val="BalloonTextChar"/>
    <w:uiPriority w:val="99"/>
    <w:semiHidden/>
    <w:unhideWhenUsed/>
    <w:rsid w:val="00C25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84F"/>
    <w:rPr>
      <w:rFonts w:ascii="Tahoma" w:hAnsi="Tahoma" w:cs="Tahoma"/>
      <w:sz w:val="16"/>
      <w:szCs w:val="16"/>
    </w:rPr>
  </w:style>
  <w:style w:type="character" w:styleId="Hyperlink">
    <w:name w:val="Hyperlink"/>
    <w:basedOn w:val="DefaultParagraphFont"/>
    <w:uiPriority w:val="99"/>
    <w:unhideWhenUsed/>
    <w:rsid w:val="00E67743"/>
    <w:rPr>
      <w:color w:val="0000FF" w:themeColor="hyperlink"/>
      <w:u w:val="single"/>
    </w:rPr>
  </w:style>
  <w:style w:type="paragraph" w:styleId="ListParagraph">
    <w:name w:val="List Paragraph"/>
    <w:basedOn w:val="Normal"/>
    <w:uiPriority w:val="34"/>
    <w:qFormat/>
    <w:rsid w:val="000977E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nglish.upenn.edu/~mgamer/Etexts/biographia.html"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4047</Characters>
  <Application>Microsoft Macintosh Word</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Stephen Ross</cp:lastModifiedBy>
  <cp:revision>2</cp:revision>
  <dcterms:created xsi:type="dcterms:W3CDTF">2012-08-15T18:57:00Z</dcterms:created>
  <dcterms:modified xsi:type="dcterms:W3CDTF">2012-08-15T18:57:00Z</dcterms:modified>
</cp:coreProperties>
</file>