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191AC5" w:rsidP="00191AC5">
                <w:r>
                  <w:t>Juliette</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191AC5" w:rsidP="00922950">
                <w:r>
                  <w:t>Taylor-Batty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BA4C86" w:rsidP="00BA4C86">
                <w:del w:id="0" w:author="Juliette Taylor-Batty" w:date="2017-03-06T15:57:00Z">
                  <w:r w:rsidRPr="00191AC5" w:rsidDel="00BA4C86">
                    <w:delText>Leeds Trinity University College</w:delText>
                  </w:r>
                </w:del>
                <w:ins w:id="1" w:author="Juliette Taylor-Batty" w:date="2017-03-06T15:57:00Z">
                  <w:r w:rsidRPr="00191AC5">
                    <w:t xml:space="preserve">Leeds Trinity University </w:t>
                  </w:r>
                </w:ins>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191AC5" w:rsidP="00191AC5">
                <w:r w:rsidRPr="00191AC5">
                  <w:t>Rhys, Jean (1890-1979)</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191AC5" w:rsidP="00191AC5">
                <w:r>
                  <w:t xml:space="preserve">Jean Rhys was a Dominican novelist and short-story writer. Her career can be divided into two main periods: her modernist fiction of the 1920s and 1930s, which depicts the bohemian demi-monde in Europe of the time as experienced by vulnerable female protagonists on the margins of respectability, and her later work, which came after a long hiatus with the publication of </w:t>
                </w:r>
                <w:r>
                  <w:rPr>
                    <w:i/>
                  </w:rPr>
                  <w:t>Wide Sargasso Sea</w:t>
                </w:r>
                <w:r>
                  <w:t xml:space="preserve"> (1966). </w:t>
                </w:r>
                <w:r>
                  <w:rPr>
                    <w:i/>
                  </w:rPr>
                  <w:t>Wide Sargasso Sea</w:t>
                </w:r>
                <w:r>
                  <w:t xml:space="preserve">, her best known novel, is a prequel to Charlotte </w:t>
                </w:r>
                <w:proofErr w:type="spellStart"/>
                <w:r>
                  <w:t>Brontë’s</w:t>
                </w:r>
                <w:proofErr w:type="spellEnd"/>
                <w:r>
                  <w:t xml:space="preserve"> </w:t>
                </w:r>
                <w:r>
                  <w:rPr>
                    <w:i/>
                  </w:rPr>
                  <w:t>Jane Eyre</w:t>
                </w:r>
                <w:r>
                  <w:t xml:space="preserve">, and an important text within postcolonial studies. </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191AC5" w:rsidRDefault="00191AC5" w:rsidP="00191AC5">
                <w:r>
                  <w:t xml:space="preserve">Jean Rhys, née Ella Gwendoline Rees Williams, was born on 24 August 1890, in Roseau on the Caribbean island of Dominica, to a Welsh father and white Dominican Creole mother. She moved to England at the age of 17 for her schooling, and at 18 briefly trained at the Academy of Dramatic Art in London, before embarking on a </w:t>
                </w:r>
                <w:del w:id="2" w:author="Juliette Taylor-Batty" w:date="2017-03-06T16:41:00Z">
                  <w:r w:rsidDel="00EB0C26">
                    <w:delText xml:space="preserve">precarious </w:delText>
                  </w:r>
                </w:del>
                <w:del w:id="3" w:author="Juliette Taylor-Batty" w:date="2017-03-06T15:59:00Z">
                  <w:r w:rsidDel="00BA4C86">
                    <w:delText xml:space="preserve">and peripatetic </w:delText>
                  </w:r>
                </w:del>
                <w:del w:id="4" w:author="Juliette Taylor-Batty" w:date="2017-03-06T16:41:00Z">
                  <w:r w:rsidDel="00EB0C26">
                    <w:delText>existence</w:delText>
                  </w:r>
                </w:del>
                <w:del w:id="5" w:author="Juliette Taylor-Batty" w:date="2017-03-06T16:34:00Z">
                  <w:r w:rsidDel="00D96040">
                    <w:delText>, involving work</w:delText>
                  </w:r>
                </w:del>
                <w:ins w:id="6" w:author="Juliette Taylor-Batty" w:date="2017-03-06T16:41:00Z">
                  <w:r w:rsidR="00EB0C26">
                    <w:t xml:space="preserve">career </w:t>
                  </w:r>
                </w:ins>
                <w:del w:id="7" w:author="Juliette Taylor-Batty" w:date="2017-03-06T16:41:00Z">
                  <w:r w:rsidDel="00EB0C26">
                    <w:delText xml:space="preserve"> </w:delText>
                  </w:r>
                </w:del>
                <w:r>
                  <w:t>as a chorus girl</w:t>
                </w:r>
                <w:del w:id="8" w:author="Juliette Taylor-Batty" w:date="2017-03-06T15:59:00Z">
                  <w:r w:rsidDel="00BA4C86">
                    <w:delText xml:space="preserve">, </w:delText>
                  </w:r>
                </w:del>
                <w:del w:id="9" w:author="Juliette Taylor-Batty" w:date="2017-03-06T16:34:00Z">
                  <w:r w:rsidDel="00D96040">
                    <w:delText>artist’s model</w:delText>
                  </w:r>
                </w:del>
                <w:del w:id="10" w:author="Juliette Taylor-Batty" w:date="2017-03-06T16:00:00Z">
                  <w:r w:rsidDel="00BA4C86">
                    <w:delText>, mannequin, children’s tutor, translator and ghost writer</w:delText>
                  </w:r>
                </w:del>
                <w:r>
                  <w:t xml:space="preserve">. She married the Dutch writer and journalist Willem Johan Marie (Jean) </w:t>
                </w:r>
                <w:proofErr w:type="spellStart"/>
                <w:r>
                  <w:t>Lenglet</w:t>
                </w:r>
                <w:proofErr w:type="spellEnd"/>
                <w:r>
                  <w:t xml:space="preserve"> (literary pseudonym </w:t>
                </w:r>
                <w:bookmarkStart w:id="11" w:name="_GoBack"/>
                <w:bookmarkEnd w:id="11"/>
                <w:proofErr w:type="spellStart"/>
                <w:r>
                  <w:t>Édouard</w:t>
                </w:r>
                <w:proofErr w:type="spellEnd"/>
                <w:r>
                  <w:t xml:space="preserve"> de </w:t>
                </w:r>
                <w:proofErr w:type="spellStart"/>
                <w:r>
                  <w:t>Nève</w:t>
                </w:r>
                <w:proofErr w:type="spellEnd"/>
                <w:r>
                  <w:t>) in 1919, with whom she moved around Europe, and had two children: a son who died in infancy, and a daughter. While in Paris in the 1920s, she began to write short stories</w:t>
                </w:r>
                <w:ins w:id="12" w:author="Juliette Taylor-Batty" w:date="2017-03-06T16:01:00Z">
                  <w:r w:rsidR="00BA4C86">
                    <w:t xml:space="preserve"> </w:t>
                  </w:r>
                  <w:r w:rsidR="00BA4C86">
                    <w:t xml:space="preserve">(published as </w:t>
                  </w:r>
                  <w:r w:rsidR="00BA4C86">
                    <w:rPr>
                      <w:i/>
                    </w:rPr>
                    <w:t>The Left Bank</w:t>
                  </w:r>
                  <w:r w:rsidR="00BA4C86">
                    <w:t xml:space="preserve"> [1927])</w:t>
                  </w:r>
                </w:ins>
                <w:r>
                  <w:t xml:space="preserve"> under the patronage of Ford </w:t>
                </w:r>
                <w:proofErr w:type="spellStart"/>
                <w:r>
                  <w:t>Madox</w:t>
                </w:r>
                <w:proofErr w:type="spellEnd"/>
                <w:r>
                  <w:t xml:space="preserve"> Ford, with whom she had an affair (fictionalised in her first novel </w:t>
                </w:r>
                <w:r>
                  <w:rPr>
                    <w:i/>
                  </w:rPr>
                  <w:t>Postures</w:t>
                </w:r>
                <w:r>
                  <w:t xml:space="preserve"> [1928], republished as </w:t>
                </w:r>
                <w:r>
                  <w:rPr>
                    <w:i/>
                  </w:rPr>
                  <w:t>Quartet</w:t>
                </w:r>
                <w:r>
                  <w:t xml:space="preserve"> [1929]). Following her separation from </w:t>
                </w:r>
                <w:proofErr w:type="spellStart"/>
                <w:r>
                  <w:t>Lenglet</w:t>
                </w:r>
                <w:proofErr w:type="spellEnd"/>
                <w:r>
                  <w:t xml:space="preserve"> she moved to London in 1928, where she met her second husband, Leslie Tilden Smith, and entered her most productive literary period. The critical failure of </w:t>
                </w:r>
                <w:r>
                  <w:rPr>
                    <w:i/>
                  </w:rPr>
                  <w:t>Good Morning, Midnight</w:t>
                </w:r>
                <w:r>
                  <w:t xml:space="preserve"> (1939), and Tilden Smith’s death in 1945 </w:t>
                </w:r>
                <w:del w:id="13" w:author="Juliette Taylor-Batty" w:date="2017-03-06T16:03:00Z">
                  <w:r w:rsidDel="00F84CE3">
                    <w:delText xml:space="preserve">was </w:delText>
                  </w:r>
                </w:del>
                <w:ins w:id="14" w:author="Juliette Taylor-Batty" w:date="2017-03-06T16:03:00Z">
                  <w:r w:rsidR="00F84CE3">
                    <w:t>were</w:t>
                  </w:r>
                  <w:r w:rsidR="00F84CE3">
                    <w:t xml:space="preserve"> </w:t>
                  </w:r>
                </w:ins>
                <w:r>
                  <w:t xml:space="preserve">followed by a literary hiatus, when, plagued by depression, alcoholism and financial problems, she failed to publish any further works. Her work went out of print, and she fell into obscurity, living in poverty with her third husband Max Hamer. She was presumed dead by many, until her rediscovery by the actress Selma </w:t>
                </w:r>
                <w:proofErr w:type="spellStart"/>
                <w:r>
                  <w:t>Vaz</w:t>
                </w:r>
                <w:proofErr w:type="spellEnd"/>
                <w:r>
                  <w:t xml:space="preserve"> Dias in 1949, who adapted </w:t>
                </w:r>
                <w:r w:rsidRPr="00EC1085">
                  <w:rPr>
                    <w:i/>
                  </w:rPr>
                  <w:t>Good Morning</w:t>
                </w:r>
                <w:r>
                  <w:rPr>
                    <w:i/>
                  </w:rPr>
                  <w:t>,</w:t>
                </w:r>
                <w:r w:rsidRPr="00EC1085">
                  <w:rPr>
                    <w:i/>
                  </w:rPr>
                  <w:t xml:space="preserve"> Midnight</w:t>
                </w:r>
                <w:r>
                  <w:t xml:space="preserve"> as a radio play for the BBC. The publication of </w:t>
                </w:r>
                <w:r>
                  <w:rPr>
                    <w:i/>
                  </w:rPr>
                  <w:t>Wide Sargasso Sea</w:t>
                </w:r>
                <w:r>
                  <w:t xml:space="preserve"> (1966) brought her belated international acclaim at the age of 76. She died in Exeter on 14 May 1979. </w:t>
                </w:r>
              </w:p>
              <w:p w:rsidR="00191AC5" w:rsidRDefault="00191AC5" w:rsidP="00191AC5"/>
              <w:p w:rsidR="00191AC5" w:rsidRDefault="00191AC5" w:rsidP="00191AC5">
                <w:r>
                  <w:t>Although in her early writing career Rhys gravitated to the European metropolitan centres of Modernism, and especially Paris, she remained on the margins of Anglophone expatriate communities. Her ambivalent colonial relationship to England is reflected in the rootlessness of her central female protagonists</w:t>
                </w:r>
                <w:del w:id="15" w:author="Juliette Taylor-Batty" w:date="2017-03-06T16:05:00Z">
                  <w:r w:rsidDel="00F84CE3">
                    <w:delText>, and</w:delText>
                  </w:r>
                </w:del>
                <w:ins w:id="16" w:author="Juliette Taylor-Batty" w:date="2017-03-06T16:05:00Z">
                  <w:r w:rsidR="00F84CE3">
                    <w:t xml:space="preserve"> in</w:t>
                  </w:r>
                </w:ins>
                <w:r>
                  <w:t xml:space="preserve"> her novels of the 1920s and 1930s</w:t>
                </w:r>
                <w:ins w:id="17" w:author="Juliette Taylor-Batty" w:date="2017-03-06T16:05:00Z">
                  <w:r w:rsidR="00F84CE3">
                    <w:t>:</w:t>
                  </w:r>
                </w:ins>
                <w:del w:id="18" w:author="Juliette Taylor-Batty" w:date="2017-03-06T16:05:00Z">
                  <w:r w:rsidDel="00F84CE3">
                    <w:delText xml:space="preserve"> –</w:delText>
                  </w:r>
                </w:del>
                <w:r>
                  <w:t xml:space="preserve"> </w:t>
                </w:r>
                <w:r>
                  <w:rPr>
                    <w:i/>
                  </w:rPr>
                  <w:t>Quartet</w:t>
                </w:r>
                <w:r>
                  <w:t xml:space="preserve">, </w:t>
                </w:r>
                <w:r w:rsidRPr="00554471">
                  <w:rPr>
                    <w:i/>
                  </w:rPr>
                  <w:t>After Leaving Mr Mackenzie</w:t>
                </w:r>
                <w:r>
                  <w:t xml:space="preserve"> (1931), </w:t>
                </w:r>
                <w:r w:rsidRPr="00554471">
                  <w:rPr>
                    <w:i/>
                  </w:rPr>
                  <w:t>Voyage in the Dark</w:t>
                </w:r>
                <w:r>
                  <w:t xml:space="preserve"> (1934), and </w:t>
                </w:r>
                <w:r w:rsidRPr="00554471">
                  <w:rPr>
                    <w:i/>
                  </w:rPr>
                  <w:t>Good Morning, Midnight</w:t>
                </w:r>
                <w:r>
                  <w:t xml:space="preserve"> (1939)</w:t>
                </w:r>
                <w:del w:id="19" w:author="Juliette Taylor-Batty" w:date="2017-03-06T16:05:00Z">
                  <w:r w:rsidDel="00F84CE3">
                    <w:delText xml:space="preserve"> – are semi-autobiographical in nature</w:delText>
                  </w:r>
                </w:del>
                <w:r>
                  <w:t xml:space="preserve">. Rhys’s masterpiece of the period, </w:t>
                </w:r>
                <w:r>
                  <w:rPr>
                    <w:i/>
                  </w:rPr>
                  <w:t>Good Morning, Midnight</w:t>
                </w:r>
                <w:r>
                  <w:t xml:space="preserve">, is a fragmented, elliptical and darkly comic narrative that uses flashbacks and adapts stream of consciousness techniques to depict its narrator’s descent into loneliness, depression and </w:t>
                </w:r>
                <w:r>
                  <w:lastRenderedPageBreak/>
                  <w:t xml:space="preserve">alcoholism, against the tense and threatening backdrop of Paris on the eve of war. In 1966, Rhys published </w:t>
                </w:r>
                <w:r>
                  <w:rPr>
                    <w:i/>
                  </w:rPr>
                  <w:t>Wide Sargasso Sea</w:t>
                </w:r>
                <w:r>
                  <w:t xml:space="preserve">, which draws on her Caribbean heritage to re-imagine and give a voice to Rochester’s mad Creole wife Bertha Mason from </w:t>
                </w:r>
                <w:r>
                  <w:rPr>
                    <w:i/>
                  </w:rPr>
                  <w:t>Jane Eyre</w:t>
                </w:r>
                <w:r>
                  <w:t xml:space="preserve">. The novel was begun during Rhys’s early period, and is a culmination of the concerns </w:t>
                </w:r>
                <w:r w:rsidR="0088497D">
                  <w:t>of her</w:t>
                </w:r>
                <w:r>
                  <w:t xml:space="preserve"> earlier modernist work, including </w:t>
                </w:r>
                <w:del w:id="20" w:author="Juliette Taylor-Batty" w:date="2017-03-06T16:07:00Z">
                  <w:r w:rsidR="0088497D" w:rsidDel="0024433D">
                    <w:delText xml:space="preserve">extending </w:delText>
                  </w:r>
                </w:del>
                <w:ins w:id="21" w:author="Juliette Taylor-Batty" w:date="2017-03-06T16:07:00Z">
                  <w:r w:rsidR="0024433D">
                    <w:t>a</w:t>
                  </w:r>
                  <w:r w:rsidR="0024433D">
                    <w:t xml:space="preserve"> </w:t>
                  </w:r>
                </w:ins>
                <w:r>
                  <w:t xml:space="preserve">sympathy for the exiled and dispossessed, a sensitivity to racial, economic and sexual politics, and the representation of emotional and psychological instability. </w:t>
                </w:r>
                <w:r>
                  <w:rPr>
                    <w:i/>
                  </w:rPr>
                  <w:t>Wide Sargasso Sea</w:t>
                </w:r>
                <w:r>
                  <w:t xml:space="preserve"> brought Rhys international acclaim, and was followed by the reprinting of her early work, as well as the publication of three further collections of stories: </w:t>
                </w:r>
                <w:r w:rsidRPr="00554471">
                  <w:rPr>
                    <w:i/>
                  </w:rPr>
                  <w:t>Tigers are Better Looking</w:t>
                </w:r>
                <w:r>
                  <w:t xml:space="preserve"> (1968), </w:t>
                </w:r>
                <w:r>
                  <w:rPr>
                    <w:i/>
                  </w:rPr>
                  <w:t>My Day</w:t>
                </w:r>
                <w:r>
                  <w:t xml:space="preserve"> (1975) and </w:t>
                </w:r>
                <w:r w:rsidRPr="00554471">
                  <w:rPr>
                    <w:i/>
                  </w:rPr>
                  <w:t>Sleep It Off, Lady</w:t>
                </w:r>
                <w:r>
                  <w:t xml:space="preserve"> (1976). Her unfinished memoirs, </w:t>
                </w:r>
                <w:r>
                  <w:rPr>
                    <w:i/>
                  </w:rPr>
                  <w:t>Smile, Please</w:t>
                </w:r>
                <w:r>
                  <w:t xml:space="preserve"> were published posthumously in 1979. </w:t>
                </w:r>
              </w:p>
              <w:p w:rsidR="00191AC5" w:rsidRDefault="00191AC5" w:rsidP="00191AC5"/>
              <w:p w:rsidR="00191AC5" w:rsidRDefault="0088497D" w:rsidP="0088497D">
                <w:pPr>
                  <w:pStyle w:val="Heading1"/>
                  <w:outlineLvl w:val="0"/>
                </w:pPr>
                <w:r>
                  <w:t>List of Works</w:t>
                </w:r>
              </w:p>
              <w:p w:rsidR="00191AC5" w:rsidRDefault="00191AC5" w:rsidP="0088497D">
                <w:pPr>
                  <w:pStyle w:val="Heading2"/>
                  <w:outlineLvl w:val="1"/>
                </w:pPr>
                <w:r w:rsidRPr="00F55CD0">
                  <w:t>Novels</w:t>
                </w:r>
              </w:p>
              <w:p w:rsidR="00191AC5" w:rsidRDefault="00191AC5" w:rsidP="00191AC5">
                <w:r w:rsidRPr="00554471">
                  <w:rPr>
                    <w:i/>
                  </w:rPr>
                  <w:t>Postures</w:t>
                </w:r>
                <w:r>
                  <w:t xml:space="preserve"> (1928), republished as </w:t>
                </w:r>
                <w:r w:rsidRPr="00554471">
                  <w:rPr>
                    <w:i/>
                  </w:rPr>
                  <w:t>Quartet</w:t>
                </w:r>
                <w:r>
                  <w:t xml:space="preserve"> (1929)</w:t>
                </w:r>
              </w:p>
              <w:p w:rsidR="00191AC5" w:rsidRDefault="00191AC5" w:rsidP="00191AC5">
                <w:r w:rsidRPr="00554471">
                  <w:rPr>
                    <w:i/>
                  </w:rPr>
                  <w:t>After Leaving Mr Mackenzie</w:t>
                </w:r>
                <w:r>
                  <w:t xml:space="preserve"> (1931)</w:t>
                </w:r>
              </w:p>
              <w:p w:rsidR="00191AC5" w:rsidRDefault="00191AC5" w:rsidP="00191AC5">
                <w:r w:rsidRPr="00554471">
                  <w:rPr>
                    <w:i/>
                  </w:rPr>
                  <w:t>Voyage in the Dark</w:t>
                </w:r>
                <w:r>
                  <w:t xml:space="preserve"> (1934)</w:t>
                </w:r>
              </w:p>
              <w:p w:rsidR="00191AC5" w:rsidRDefault="00191AC5" w:rsidP="00191AC5">
                <w:r w:rsidRPr="00554471">
                  <w:rPr>
                    <w:i/>
                  </w:rPr>
                  <w:t>Good Morning, Midnight</w:t>
                </w:r>
                <w:r>
                  <w:t xml:space="preserve"> (1939)</w:t>
                </w:r>
              </w:p>
              <w:p w:rsidR="00191AC5" w:rsidRDefault="00191AC5" w:rsidP="00191AC5">
                <w:r w:rsidRPr="00554471">
                  <w:rPr>
                    <w:i/>
                  </w:rPr>
                  <w:t>Wide Sargasso Sea</w:t>
                </w:r>
                <w:r>
                  <w:t xml:space="preserve"> (1966)</w:t>
                </w:r>
              </w:p>
              <w:p w:rsidR="0088497D" w:rsidRDefault="0088497D" w:rsidP="00191AC5"/>
              <w:p w:rsidR="00191AC5" w:rsidRDefault="0088497D" w:rsidP="0088497D">
                <w:pPr>
                  <w:pStyle w:val="Heading2"/>
                  <w:outlineLvl w:val="1"/>
                </w:pPr>
                <w:r>
                  <w:t>Short Story C</w:t>
                </w:r>
                <w:r w:rsidR="00191AC5" w:rsidRPr="00F55CD0">
                  <w:t>ollections</w:t>
                </w:r>
              </w:p>
              <w:p w:rsidR="00191AC5" w:rsidRDefault="00191AC5" w:rsidP="00191AC5">
                <w:r w:rsidRPr="00554471">
                  <w:rPr>
                    <w:i/>
                  </w:rPr>
                  <w:t>The Left Bank</w:t>
                </w:r>
                <w:r>
                  <w:t xml:space="preserve"> (1927)</w:t>
                </w:r>
              </w:p>
              <w:p w:rsidR="00191AC5" w:rsidRDefault="00191AC5" w:rsidP="00191AC5">
                <w:r w:rsidRPr="00554471">
                  <w:rPr>
                    <w:i/>
                  </w:rPr>
                  <w:t>Tigers are Better Looking</w:t>
                </w:r>
                <w:r>
                  <w:t xml:space="preserve"> (1968)</w:t>
                </w:r>
              </w:p>
              <w:p w:rsidR="00191AC5" w:rsidRDefault="00191AC5" w:rsidP="00191AC5">
                <w:r>
                  <w:rPr>
                    <w:i/>
                  </w:rPr>
                  <w:t>My Day</w:t>
                </w:r>
                <w:r>
                  <w:t xml:space="preserve"> (1975)</w:t>
                </w:r>
              </w:p>
              <w:p w:rsidR="00191AC5" w:rsidRDefault="00191AC5" w:rsidP="00191AC5">
                <w:r w:rsidRPr="00554471">
                  <w:rPr>
                    <w:i/>
                  </w:rPr>
                  <w:t>Sleep It Off, Lady</w:t>
                </w:r>
                <w:r>
                  <w:t xml:space="preserve"> (1976)</w:t>
                </w:r>
              </w:p>
              <w:p w:rsidR="0088497D" w:rsidRDefault="0088497D" w:rsidP="00191AC5"/>
              <w:p w:rsidR="00191AC5" w:rsidRDefault="00191AC5" w:rsidP="0088497D">
                <w:pPr>
                  <w:pStyle w:val="Heading2"/>
                  <w:outlineLvl w:val="1"/>
                </w:pPr>
                <w:r>
                  <w:t xml:space="preserve">Letters and </w:t>
                </w:r>
                <w:r w:rsidRPr="004B32DC">
                  <w:t>Memoir</w:t>
                </w:r>
                <w:r>
                  <w:t>s</w:t>
                </w:r>
              </w:p>
              <w:p w:rsidR="00191AC5" w:rsidRDefault="00191AC5" w:rsidP="00191AC5">
                <w:r>
                  <w:rPr>
                    <w:i/>
                  </w:rPr>
                  <w:t>Letters: 1931-1966</w:t>
                </w:r>
                <w:r>
                  <w:t xml:space="preserve"> (1984)</w:t>
                </w:r>
              </w:p>
              <w:p w:rsidR="00191AC5" w:rsidRDefault="00191AC5" w:rsidP="00191AC5">
                <w:r w:rsidRPr="00554471">
                  <w:rPr>
                    <w:i/>
                  </w:rPr>
                  <w:t>Smile</w:t>
                </w:r>
                <w:r>
                  <w:rPr>
                    <w:i/>
                  </w:rPr>
                  <w:t>,</w:t>
                </w:r>
                <w:r w:rsidRPr="00554471">
                  <w:rPr>
                    <w:i/>
                  </w:rPr>
                  <w:t xml:space="preserve"> Please</w:t>
                </w:r>
                <w:r>
                  <w:t xml:space="preserve"> (1979)</w:t>
                </w:r>
              </w:p>
              <w:p w:rsidR="0088497D" w:rsidRDefault="0088497D" w:rsidP="00191AC5">
                <w:pPr>
                  <w:rPr>
                    <w:b/>
                  </w:rPr>
                </w:pPr>
              </w:p>
              <w:p w:rsidR="00191AC5" w:rsidRDefault="00191AC5" w:rsidP="0088497D">
                <w:pPr>
                  <w:pStyle w:val="Heading2"/>
                  <w:outlineLvl w:val="1"/>
                </w:pPr>
                <w:r w:rsidRPr="00C348E9">
                  <w:t>Translations</w:t>
                </w:r>
              </w:p>
              <w:p w:rsidR="00191AC5" w:rsidRDefault="00191AC5" w:rsidP="00191AC5">
                <w:proofErr w:type="spellStart"/>
                <w:r>
                  <w:t>Carco</w:t>
                </w:r>
                <w:proofErr w:type="spellEnd"/>
                <w:r>
                  <w:t xml:space="preserve">, Francis, </w:t>
                </w:r>
                <w:r>
                  <w:rPr>
                    <w:i/>
                  </w:rPr>
                  <w:t>Perversity</w:t>
                </w:r>
                <w:r>
                  <w:t xml:space="preserve"> (1928)</w:t>
                </w:r>
              </w:p>
              <w:p w:rsidR="003F0D73" w:rsidRDefault="00191AC5" w:rsidP="00191AC5">
                <w:r>
                  <w:t xml:space="preserve">De </w:t>
                </w:r>
                <w:proofErr w:type="spellStart"/>
                <w:r>
                  <w:t>Nève</w:t>
                </w:r>
                <w:proofErr w:type="spellEnd"/>
                <w:r>
                  <w:t xml:space="preserve">, </w:t>
                </w:r>
                <w:proofErr w:type="spellStart"/>
                <w:r>
                  <w:t>Édouard</w:t>
                </w:r>
                <w:proofErr w:type="spellEnd"/>
                <w:r>
                  <w:t xml:space="preserve">, </w:t>
                </w:r>
                <w:r>
                  <w:rPr>
                    <w:i/>
                  </w:rPr>
                  <w:t>Barred</w:t>
                </w:r>
                <w:r>
                  <w:t xml:space="preserve"> (1932)</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88497D" w:rsidRDefault="00D1457D" w:rsidP="0088497D">
                <w:sdt>
                  <w:sdtPr>
                    <w:id w:val="-286352819"/>
                    <w:citation/>
                  </w:sdtPr>
                  <w:sdtEndPr/>
                  <w:sdtContent>
                    <w:r w:rsidR="0088497D">
                      <w:fldChar w:fldCharType="begin"/>
                    </w:r>
                    <w:r w:rsidR="0088497D">
                      <w:rPr>
                        <w:lang w:val="en-CA"/>
                      </w:rPr>
                      <w:instrText xml:space="preserve"> CITATION Angier92 \l 4105 </w:instrText>
                    </w:r>
                    <w:r w:rsidR="0088497D">
                      <w:fldChar w:fldCharType="separate"/>
                    </w:r>
                    <w:r w:rsidR="0088497D">
                      <w:rPr>
                        <w:noProof/>
                        <w:lang w:val="en-CA"/>
                      </w:rPr>
                      <w:t xml:space="preserve"> </w:t>
                    </w:r>
                    <w:r w:rsidR="0088497D" w:rsidRPr="0088497D">
                      <w:rPr>
                        <w:noProof/>
                        <w:lang w:val="en-CA"/>
                      </w:rPr>
                      <w:t>(Angier)</w:t>
                    </w:r>
                    <w:r w:rsidR="0088497D">
                      <w:fldChar w:fldCharType="end"/>
                    </w:r>
                  </w:sdtContent>
                </w:sdt>
              </w:p>
              <w:p w:rsidR="0088497D" w:rsidRDefault="00D1457D" w:rsidP="0088497D">
                <w:sdt>
                  <w:sdtPr>
                    <w:id w:val="-1836292307"/>
                    <w:citation/>
                  </w:sdtPr>
                  <w:sdtEndPr/>
                  <w:sdtContent>
                    <w:r w:rsidR="0088497D">
                      <w:fldChar w:fldCharType="begin"/>
                    </w:r>
                    <w:r w:rsidR="0088497D">
                      <w:rPr>
                        <w:lang w:val="en-CA"/>
                      </w:rPr>
                      <w:instrText xml:space="preserve"> CITATION Carr96 \l 4105 </w:instrText>
                    </w:r>
                    <w:r w:rsidR="0088497D">
                      <w:fldChar w:fldCharType="separate"/>
                    </w:r>
                    <w:r w:rsidR="0088497D" w:rsidRPr="0088497D">
                      <w:rPr>
                        <w:noProof/>
                        <w:lang w:val="en-CA"/>
                      </w:rPr>
                      <w:t>(Carr)</w:t>
                    </w:r>
                    <w:r w:rsidR="0088497D">
                      <w:fldChar w:fldCharType="end"/>
                    </w:r>
                  </w:sdtContent>
                </w:sdt>
                <w:ins w:id="22" w:author="Juliette Taylor-Batty" w:date="2017-03-06T16:10:00Z">
                  <w:r w:rsidR="0024433D">
                    <w:t xml:space="preserve"> [please list the second edition of this]</w:t>
                  </w:r>
                </w:ins>
              </w:p>
              <w:p w:rsidR="0088497D" w:rsidRDefault="00D1457D" w:rsidP="0088497D">
                <w:sdt>
                  <w:sdtPr>
                    <w:id w:val="-1035429439"/>
                    <w:citation/>
                  </w:sdtPr>
                  <w:sdtEndPr/>
                  <w:sdtContent>
                    <w:r w:rsidR="0088497D">
                      <w:fldChar w:fldCharType="begin"/>
                    </w:r>
                    <w:r w:rsidR="0088497D">
                      <w:rPr>
                        <w:lang w:val="en-CA"/>
                      </w:rPr>
                      <w:instrText xml:space="preserve"> CITATION Emery90 \l 4105 </w:instrText>
                    </w:r>
                    <w:r w:rsidR="0088497D">
                      <w:fldChar w:fldCharType="separate"/>
                    </w:r>
                    <w:r w:rsidR="0088497D" w:rsidRPr="0088497D">
                      <w:rPr>
                        <w:noProof/>
                        <w:lang w:val="en-CA"/>
                      </w:rPr>
                      <w:t>(Emery)</w:t>
                    </w:r>
                    <w:r w:rsidR="0088497D">
                      <w:fldChar w:fldCharType="end"/>
                    </w:r>
                  </w:sdtContent>
                </w:sdt>
              </w:p>
              <w:p w:rsidR="0088497D" w:rsidRDefault="00D1457D" w:rsidP="0088497D">
                <w:sdt>
                  <w:sdtPr>
                    <w:id w:val="-1004046866"/>
                    <w:citation/>
                  </w:sdtPr>
                  <w:sdtEndPr/>
                  <w:sdtContent>
                    <w:r w:rsidR="0088497D">
                      <w:fldChar w:fldCharType="begin"/>
                    </w:r>
                    <w:r w:rsidR="0088497D">
                      <w:rPr>
                        <w:lang w:val="en-CA"/>
                      </w:rPr>
                      <w:instrText xml:space="preserve"> CITATION Howells91 \l 4105 </w:instrText>
                    </w:r>
                    <w:r w:rsidR="0088497D">
                      <w:fldChar w:fldCharType="separate"/>
                    </w:r>
                    <w:r w:rsidR="0088497D" w:rsidRPr="0088497D">
                      <w:rPr>
                        <w:noProof/>
                        <w:lang w:val="en-CA"/>
                      </w:rPr>
                      <w:t>(Howells)</w:t>
                    </w:r>
                    <w:r w:rsidR="0088497D">
                      <w:fldChar w:fldCharType="end"/>
                    </w:r>
                  </w:sdtContent>
                </w:sdt>
              </w:p>
              <w:p w:rsidR="005E7CFC" w:rsidRDefault="00D1457D" w:rsidP="0088497D">
                <w:pPr>
                  <w:rPr>
                    <w:ins w:id="23" w:author="Juliette Taylor-Batty" w:date="2017-03-06T16:21:00Z"/>
                    <w:rFonts w:ascii="Times" w:hAnsi="Times"/>
                  </w:rPr>
                </w:pPr>
                <w:sdt>
                  <w:sdtPr>
                    <w:rPr>
                      <w:rFonts w:ascii="Times" w:hAnsi="Times"/>
                    </w:rPr>
                    <w:id w:val="122052154"/>
                    <w:citation/>
                  </w:sdtPr>
                  <w:sdtEndPr/>
                  <w:sdtContent>
                    <w:r w:rsidR="0088497D">
                      <w:rPr>
                        <w:rFonts w:ascii="Times" w:hAnsi="Times"/>
                      </w:rPr>
                      <w:fldChar w:fldCharType="begin"/>
                    </w:r>
                    <w:r w:rsidR="0088497D">
                      <w:rPr>
                        <w:lang w:val="en-CA"/>
                      </w:rPr>
                      <w:instrText xml:space="preserve"> CITATION Savory99 \l 4105 </w:instrText>
                    </w:r>
                    <w:r w:rsidR="0088497D">
                      <w:rPr>
                        <w:rFonts w:ascii="Times" w:hAnsi="Times"/>
                      </w:rPr>
                      <w:fldChar w:fldCharType="separate"/>
                    </w:r>
                    <w:r w:rsidR="0088497D" w:rsidRPr="0088497D">
                      <w:rPr>
                        <w:noProof/>
                        <w:lang w:val="en-CA"/>
                      </w:rPr>
                      <w:t>(Savory)</w:t>
                    </w:r>
                    <w:r w:rsidR="0088497D">
                      <w:rPr>
                        <w:rFonts w:ascii="Times" w:hAnsi="Times"/>
                      </w:rPr>
                      <w:fldChar w:fldCharType="end"/>
                    </w:r>
                  </w:sdtContent>
                </w:sdt>
              </w:p>
              <w:p w:rsidR="005E7CFC" w:rsidRDefault="005E7CFC" w:rsidP="0088497D">
                <w:pPr>
                  <w:rPr>
                    <w:ins w:id="24" w:author="Juliette Taylor-Batty" w:date="2017-03-06T16:21:00Z"/>
                    <w:rFonts w:ascii="Times" w:hAnsi="Times"/>
                  </w:rPr>
                </w:pPr>
              </w:p>
              <w:p w:rsidR="005E7CFC" w:rsidRDefault="005E7CFC" w:rsidP="0088497D">
                <w:pPr>
                  <w:rPr>
                    <w:ins w:id="25" w:author="Juliette Taylor-Batty" w:date="2017-03-06T16:21:00Z"/>
                    <w:rFonts w:ascii="Times" w:hAnsi="Times"/>
                  </w:rPr>
                </w:pPr>
                <w:ins w:id="26" w:author="Juliette Taylor-Batty" w:date="2017-03-06T16:21:00Z">
                  <w:r>
                    <w:rPr>
                      <w:rFonts w:ascii="Times" w:hAnsi="Times"/>
                    </w:rPr>
                    <w:t>Please add:</w:t>
                  </w:r>
                </w:ins>
              </w:p>
              <w:p w:rsidR="005E7CFC" w:rsidRDefault="005E7CFC" w:rsidP="0088497D">
                <w:pPr>
                  <w:rPr>
                    <w:ins w:id="27" w:author="Juliette Taylor-Batty" w:date="2017-03-06T16:24:00Z"/>
                    <w:rFonts w:ascii="Times" w:hAnsi="Times"/>
                  </w:rPr>
                </w:pPr>
              </w:p>
              <w:p w:rsidR="00CB3B37" w:rsidRPr="00CB3B37" w:rsidRDefault="00CB3B37" w:rsidP="0088497D">
                <w:pPr>
                  <w:rPr>
                    <w:ins w:id="28" w:author="Juliette Taylor-Batty" w:date="2017-03-06T16:21:00Z"/>
                    <w:rFonts w:eastAsia="Times New Roman" w:cs="Times New Roman"/>
                    <w:lang w:eastAsia="en-GB"/>
                  </w:rPr>
                </w:pPr>
                <w:proofErr w:type="spellStart"/>
                <w:ins w:id="29" w:author="Juliette Taylor-Batty" w:date="2017-03-06T16:24:00Z">
                  <w:r w:rsidRPr="003744FE">
                    <w:rPr>
                      <w:rFonts w:eastAsia="Times New Roman" w:cs="Times New Roman"/>
                      <w:lang w:eastAsia="en-GB"/>
                    </w:rPr>
                    <w:t>Frickey</w:t>
                  </w:r>
                  <w:proofErr w:type="spellEnd"/>
                  <w:r w:rsidRPr="003744FE">
                    <w:rPr>
                      <w:rFonts w:eastAsia="Times New Roman" w:cs="Times New Roman"/>
                      <w:lang w:eastAsia="en-GB"/>
                    </w:rPr>
                    <w:t xml:space="preserve">, </w:t>
                  </w:r>
                  <w:proofErr w:type="spellStart"/>
                  <w:r w:rsidRPr="003744FE">
                    <w:rPr>
                      <w:rFonts w:eastAsia="Times New Roman" w:cs="Times New Roman"/>
                      <w:lang w:eastAsia="en-GB"/>
                    </w:rPr>
                    <w:t>Pierrette</w:t>
                  </w:r>
                  <w:proofErr w:type="spellEnd"/>
                  <w:r w:rsidRPr="003744FE">
                    <w:rPr>
                      <w:rFonts w:eastAsia="Times New Roman" w:cs="Times New Roman"/>
                      <w:lang w:eastAsia="en-GB"/>
                    </w:rPr>
                    <w:t xml:space="preserve"> M, ed., </w:t>
                  </w:r>
                  <w:r w:rsidRPr="003744FE">
                    <w:rPr>
                      <w:rFonts w:eastAsia="Times New Roman" w:cs="Times New Roman"/>
                      <w:i/>
                      <w:iCs/>
                      <w:lang w:eastAsia="en-GB"/>
                    </w:rPr>
                    <w:t>Critical Perspectives on Jean Rhys</w:t>
                  </w:r>
                  <w:r w:rsidRPr="003744FE">
                    <w:rPr>
                      <w:rFonts w:eastAsia="Times New Roman" w:cs="Times New Roman"/>
                      <w:lang w:eastAsia="en-GB"/>
                    </w:rPr>
                    <w:t xml:space="preserve"> (Washington, DC: Three Continents Press, 1990)</w:t>
                  </w:r>
                </w:ins>
              </w:p>
              <w:p w:rsidR="00CB3B37" w:rsidRDefault="00CB3B37" w:rsidP="00CB3B37">
                <w:pPr>
                  <w:rPr>
                    <w:ins w:id="30" w:author="Juliette Taylor-Batty" w:date="2017-03-06T16:24:00Z"/>
                    <w:rFonts w:eastAsia="Times New Roman" w:cs="Times New Roman"/>
                    <w:lang w:eastAsia="en-GB"/>
                  </w:rPr>
                </w:pPr>
                <w:ins w:id="31" w:author="Juliette Taylor-Batty" w:date="2017-03-06T16:24:00Z">
                  <w:r w:rsidRPr="003744FE">
                    <w:rPr>
                      <w:rFonts w:eastAsia="Times New Roman" w:cs="Times New Roman"/>
                      <w:lang w:eastAsia="en-GB"/>
                    </w:rPr>
                    <w:t xml:space="preserve">Johnson, Erica L., and Patricia Moran, eds., </w:t>
                  </w:r>
                  <w:r w:rsidRPr="003744FE">
                    <w:rPr>
                      <w:rFonts w:eastAsia="Times New Roman" w:cs="Times New Roman"/>
                      <w:i/>
                      <w:iCs/>
                      <w:lang w:eastAsia="en-GB"/>
                    </w:rPr>
                    <w:t>Jean Rhys: Twenty-First-Century Approaches</w:t>
                  </w:r>
                  <w:r w:rsidRPr="003744FE">
                    <w:rPr>
                      <w:rFonts w:eastAsia="Times New Roman" w:cs="Times New Roman"/>
                      <w:lang w:eastAsia="en-GB"/>
                    </w:rPr>
                    <w:t xml:space="preserve"> (Edinburgh: Edinburgh University Press, 2015)</w:t>
                  </w:r>
                </w:ins>
              </w:p>
              <w:p w:rsidR="005E7CFC" w:rsidRPr="003744FE" w:rsidRDefault="005E7CFC" w:rsidP="005E7CFC">
                <w:pPr>
                  <w:rPr>
                    <w:ins w:id="32" w:author="Juliette Taylor-Batty" w:date="2017-03-06T16:22:00Z"/>
                    <w:rFonts w:eastAsia="Times New Roman" w:cs="Times New Roman"/>
                    <w:lang w:eastAsia="en-GB"/>
                  </w:rPr>
                </w:pPr>
                <w:ins w:id="33" w:author="Juliette Taylor-Batty" w:date="2017-03-06T16:22:00Z">
                  <w:r w:rsidRPr="003744FE">
                    <w:rPr>
                      <w:rFonts w:eastAsia="Times New Roman" w:cs="Times New Roman"/>
                      <w:lang w:eastAsia="en-GB"/>
                    </w:rPr>
                    <w:t xml:space="preserve">Wilson, Mary, and Kerry L. Johnson, eds., </w:t>
                  </w:r>
                  <w:r w:rsidRPr="003744FE">
                    <w:rPr>
                      <w:rFonts w:eastAsia="Times New Roman" w:cs="Times New Roman"/>
                      <w:i/>
                      <w:iCs/>
                      <w:lang w:eastAsia="en-GB"/>
                    </w:rPr>
                    <w:t>Rhys Matters</w:t>
                  </w:r>
                  <w:r w:rsidRPr="003744FE">
                    <w:rPr>
                      <w:rFonts w:eastAsia="Times New Roman" w:cs="Times New Roman"/>
                      <w:lang w:eastAsia="en-GB"/>
                    </w:rPr>
                    <w:t xml:space="preserve"> (Basingstoke: Palgrave Macmillan, 2013)</w:t>
                  </w:r>
                </w:ins>
              </w:p>
              <w:p w:rsidR="005E7CFC" w:rsidRPr="003744FE" w:rsidRDefault="005E7CFC" w:rsidP="005E7CFC">
                <w:pPr>
                  <w:rPr>
                    <w:ins w:id="34" w:author="Juliette Taylor-Batty" w:date="2017-03-06T16:22:00Z"/>
                  </w:rPr>
                </w:pPr>
              </w:p>
              <w:p w:rsidR="00CB3B37" w:rsidRDefault="00CB3B37" w:rsidP="005E7CFC">
                <w:pPr>
                  <w:rPr>
                    <w:ins w:id="35" w:author="Juliette Taylor-Batty" w:date="2017-03-06T16:24:00Z"/>
                    <w:rFonts w:eastAsia="Times New Roman" w:cs="Times New Roman"/>
                    <w:lang w:eastAsia="en-GB"/>
                  </w:rPr>
                </w:pPr>
              </w:p>
              <w:p w:rsidR="00CB3B37" w:rsidRPr="003744FE" w:rsidRDefault="00CB3B37" w:rsidP="005E7CFC">
                <w:pPr>
                  <w:rPr>
                    <w:ins w:id="36" w:author="Juliette Taylor-Batty" w:date="2017-03-06T16:22:00Z"/>
                    <w:rFonts w:eastAsia="Times New Roman" w:cs="Times New Roman"/>
                    <w:lang w:eastAsia="en-GB"/>
                  </w:rPr>
                </w:pPr>
              </w:p>
              <w:p w:rsidR="003235A7" w:rsidRPr="0088497D" w:rsidRDefault="00D1457D" w:rsidP="0088497D">
                <w:pPr>
                  <w:rPr>
                    <w:rFonts w:ascii="Times" w:hAnsi="Times"/>
                  </w:rPr>
                </w:pP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57D" w:rsidRDefault="00D1457D" w:rsidP="007A0D55">
      <w:pPr>
        <w:spacing w:after="0" w:line="240" w:lineRule="auto"/>
      </w:pPr>
      <w:r>
        <w:separator/>
      </w:r>
    </w:p>
  </w:endnote>
  <w:endnote w:type="continuationSeparator" w:id="0">
    <w:p w:rsidR="00D1457D" w:rsidRDefault="00D1457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57D" w:rsidRDefault="00D1457D" w:rsidP="007A0D55">
      <w:pPr>
        <w:spacing w:after="0" w:line="240" w:lineRule="auto"/>
      </w:pPr>
      <w:r>
        <w:separator/>
      </w:r>
    </w:p>
  </w:footnote>
  <w:footnote w:type="continuationSeparator" w:id="0">
    <w:p w:rsidR="00D1457D" w:rsidRDefault="00D1457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ette Taylor-Batty">
    <w15:presenceInfo w15:providerId="AD" w15:userId="S-1-5-21-4174367386-2638545223-944055240-44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attachedTemplate r:id="rId1"/>
  <w:trackRevisions/>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D58"/>
    <w:rsid w:val="00032559"/>
    <w:rsid w:val="00052040"/>
    <w:rsid w:val="000B25AE"/>
    <w:rsid w:val="000B55AB"/>
    <w:rsid w:val="000D24DC"/>
    <w:rsid w:val="00101B2E"/>
    <w:rsid w:val="00116FA0"/>
    <w:rsid w:val="0015114C"/>
    <w:rsid w:val="00191AC5"/>
    <w:rsid w:val="001A21F3"/>
    <w:rsid w:val="001A2537"/>
    <w:rsid w:val="001A6A06"/>
    <w:rsid w:val="001C288D"/>
    <w:rsid w:val="00210C03"/>
    <w:rsid w:val="002162E2"/>
    <w:rsid w:val="00225C5A"/>
    <w:rsid w:val="00230B10"/>
    <w:rsid w:val="00234353"/>
    <w:rsid w:val="0024433D"/>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7CFC"/>
    <w:rsid w:val="005F26D7"/>
    <w:rsid w:val="005F5450"/>
    <w:rsid w:val="005F761A"/>
    <w:rsid w:val="006D0412"/>
    <w:rsid w:val="007411B9"/>
    <w:rsid w:val="00780D95"/>
    <w:rsid w:val="00780DC7"/>
    <w:rsid w:val="007A0D55"/>
    <w:rsid w:val="007B3377"/>
    <w:rsid w:val="007E5F44"/>
    <w:rsid w:val="00821DE3"/>
    <w:rsid w:val="00846CE1"/>
    <w:rsid w:val="0088497D"/>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812C7"/>
    <w:rsid w:val="00B83C92"/>
    <w:rsid w:val="00BA4C86"/>
    <w:rsid w:val="00BC39C9"/>
    <w:rsid w:val="00BE5BF7"/>
    <w:rsid w:val="00BF40E1"/>
    <w:rsid w:val="00C27FAB"/>
    <w:rsid w:val="00C358D4"/>
    <w:rsid w:val="00C6296B"/>
    <w:rsid w:val="00CB3B37"/>
    <w:rsid w:val="00CC586D"/>
    <w:rsid w:val="00CF1542"/>
    <w:rsid w:val="00CF3EC5"/>
    <w:rsid w:val="00D1457D"/>
    <w:rsid w:val="00D656DA"/>
    <w:rsid w:val="00D83300"/>
    <w:rsid w:val="00D96040"/>
    <w:rsid w:val="00DC6B48"/>
    <w:rsid w:val="00DF01B0"/>
    <w:rsid w:val="00E0274C"/>
    <w:rsid w:val="00E85A05"/>
    <w:rsid w:val="00E95829"/>
    <w:rsid w:val="00EA606C"/>
    <w:rsid w:val="00EB0C26"/>
    <w:rsid w:val="00EB0C8C"/>
    <w:rsid w:val="00EB51FD"/>
    <w:rsid w:val="00EB77DB"/>
    <w:rsid w:val="00ED139F"/>
    <w:rsid w:val="00EF74F7"/>
    <w:rsid w:val="00F36937"/>
    <w:rsid w:val="00F60F53"/>
    <w:rsid w:val="00F84CE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6CFF5A-2F43-451D-9F70-A54A9A004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2E4AF6"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2E4AF6"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2E4AF6"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2E4AF6"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2E4AF6"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2E4AF6"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2E4AF6"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2E4AF6"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2E4AF6"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2E4AF6"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2E4AF6"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B0729"/>
    <w:rsid w:val="002E4AF6"/>
    <w:rsid w:val="0057546F"/>
    <w:rsid w:val="00845B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Angier92</b:Tag>
    <b:SourceType>Book</b:SourceType>
    <b:Guid>{D4C026A8-BFB1-4B57-B573-2EDD0E17EC1A}</b:Guid>
    <b:Title>Jean Rhys: Life and Work</b:Title>
    <b:Year>1992</b:Year>
    <b:Medium>Print</b:Medium>
    <b:Author>
      <b:Author>
        <b:NameList>
          <b:Person>
            <b:Last>Angier</b:Last>
            <b:First>Carole</b:First>
          </b:Person>
        </b:NameList>
      </b:Author>
    </b:Author>
    <b:City>London</b:City>
    <b:Publisher>Penguin</b:Publisher>
    <b:RefOrder>1</b:RefOrder>
  </b:Source>
  <b:Source>
    <b:Tag>Carr96</b:Tag>
    <b:SourceType>Book</b:SourceType>
    <b:Guid>{617F5C78-9FA4-4543-B36E-43FC1DFB7320}</b:Guid>
    <b:Author>
      <b:Author>
        <b:NameList>
          <b:Person>
            <b:Last>Carr</b:Last>
            <b:First>Helen</b:First>
          </b:Person>
        </b:NameList>
      </b:Author>
    </b:Author>
    <b:Title>Jean Rhys</b:Title>
    <b:Year>1996</b:Year>
    <b:City>Plymouth</b:City>
    <b:Publisher>Northcote House</b:Publisher>
    <b:Medium>Print</b:Medium>
    <b:RefOrder>2</b:RefOrder>
  </b:Source>
  <b:Source>
    <b:Tag>Emery90</b:Tag>
    <b:SourceType>Book</b:SourceType>
    <b:Guid>{7DB5067A-0213-4874-91F0-D85277DE46E7}</b:Guid>
    <b:Author>
      <b:Author>
        <b:NameList>
          <b:Person>
            <b:Last>Emery</b:Last>
            <b:First>Mary</b:First>
            <b:Middle>Lou</b:Middle>
          </b:Person>
        </b:NameList>
      </b:Author>
    </b:Author>
    <b:Title>Jean Rhys at 'World’s End': Novels of Colonial and Sexual Exile</b:Title>
    <b:Year>1990</b:Year>
    <b:City>Austin</b:City>
    <b:Publisher>University of Texas Press</b:Publisher>
    <b:Medium>Print</b:Medium>
    <b:RefOrder>3</b:RefOrder>
  </b:Source>
  <b:Source>
    <b:Tag>Howells91</b:Tag>
    <b:SourceType>Book</b:SourceType>
    <b:Guid>{3FF9874A-48AD-4613-8C1C-761FD9E77BBB}</b:Guid>
    <b:Author>
      <b:Author>
        <b:NameList>
          <b:Person>
            <b:Last>Howells</b:Last>
            <b:First>Coral</b:First>
            <b:Middle>Ann</b:Middle>
          </b:Person>
        </b:NameList>
      </b:Author>
    </b:Author>
    <b:Title>Jean Rhys</b:Title>
    <b:Year>1991</b:Year>
    <b:City>New York</b:City>
    <b:Publisher>Harvester Wheatsheaf</b:Publisher>
    <b:Medium>Print</b:Medium>
    <b:RefOrder>4</b:RefOrder>
  </b:Source>
  <b:Source>
    <b:Tag>Savory99</b:Tag>
    <b:SourceType>Book</b:SourceType>
    <b:Guid>{4E150A0D-CC2F-49EA-BDE9-95AAB989B79A}</b:Guid>
    <b:Author>
      <b:Author>
        <b:NameList>
          <b:Person>
            <b:Last>Savory</b:Last>
            <b:First>Elaine</b:First>
          </b:Person>
        </b:NameList>
      </b:Author>
    </b:Author>
    <b:Title>Jean Rhys</b:Title>
    <b:Year>1999</b:Year>
    <b:City>Cambridge</b:City>
    <b:Publisher>Cambridge University Press</b:Publisher>
    <b:Medium>Print</b:Medium>
    <b:RefOrder>5</b:RefOrder>
  </b:Source>
</b:Sources>
</file>

<file path=customXml/itemProps1.xml><?xml version="1.0" encoding="utf-8"?>
<ds:datastoreItem xmlns:ds="http://schemas.openxmlformats.org/officeDocument/2006/customXml" ds:itemID="{E64450B7-5B82-4081-9365-931985DB1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29</TotalTime>
  <Pages>3</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Juliette Taylor-Batty</cp:lastModifiedBy>
  <cp:revision>6</cp:revision>
  <dcterms:created xsi:type="dcterms:W3CDTF">2017-03-06T16:02:00Z</dcterms:created>
  <dcterms:modified xsi:type="dcterms:W3CDTF">2017-03-06T16:42:00Z</dcterms:modified>
</cp:coreProperties>
</file>