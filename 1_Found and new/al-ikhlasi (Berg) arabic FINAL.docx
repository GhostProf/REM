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A9F" w:rsidRPr="000B2040" w:rsidRDefault="002C6F22">
      <w:pPr>
        <w:rPr>
          <w:rFonts w:ascii="Calibri" w:hAnsi="Calibri"/>
          <w:b/>
          <w:bCs/>
        </w:rPr>
      </w:pPr>
      <w:proofErr w:type="spellStart"/>
      <w:r w:rsidRPr="000B2040">
        <w:rPr>
          <w:rFonts w:ascii="Calibri" w:hAnsi="Calibri"/>
          <w:b/>
          <w:bCs/>
        </w:rPr>
        <w:t>Ikhlā</w:t>
      </w:r>
      <w:r w:rsidRPr="000B2040">
        <w:rPr>
          <w:rFonts w:ascii="Calibri" w:hAnsi="Calibri" w:cs="Times New Roman"/>
          <w:b/>
          <w:bCs/>
        </w:rPr>
        <w:t>ṣ</w:t>
      </w:r>
      <w:r w:rsidRPr="000B2040">
        <w:rPr>
          <w:rFonts w:ascii="Calibri" w:hAnsi="Calibri"/>
          <w:b/>
          <w:bCs/>
        </w:rPr>
        <w:t>ī</w:t>
      </w:r>
      <w:proofErr w:type="spellEnd"/>
      <w:r w:rsidRPr="000B2040">
        <w:rPr>
          <w:rFonts w:ascii="Calibri" w:hAnsi="Calibri"/>
          <w:b/>
          <w:bCs/>
        </w:rPr>
        <w:t xml:space="preserve">, </w:t>
      </w:r>
      <w:proofErr w:type="spellStart"/>
      <w:r w:rsidRPr="000B2040">
        <w:rPr>
          <w:rFonts w:ascii="Calibri" w:hAnsi="Calibri"/>
          <w:b/>
          <w:bCs/>
        </w:rPr>
        <w:t>Walīd</w:t>
      </w:r>
      <w:proofErr w:type="spellEnd"/>
      <w:r w:rsidR="00E31272">
        <w:rPr>
          <w:rFonts w:ascii="Calibri" w:hAnsi="Calibri"/>
          <w:b/>
          <w:bCs/>
        </w:rPr>
        <w:t xml:space="preserve"> </w:t>
      </w:r>
      <w:r w:rsidR="00E31272">
        <w:rPr>
          <w:rFonts w:ascii="Calibri" w:hAnsi="Calibri" w:hint="cs"/>
          <w:b/>
          <w:bCs/>
          <w:rtl/>
          <w:lang w:bidi="ar-SY"/>
        </w:rPr>
        <w:t>وليد اخلاصي</w:t>
      </w:r>
      <w:r w:rsidRPr="000B2040">
        <w:rPr>
          <w:rFonts w:ascii="Calibri" w:hAnsi="Calibri"/>
          <w:b/>
          <w:bCs/>
        </w:rPr>
        <w:t xml:space="preserve"> (</w:t>
      </w:r>
      <w:r w:rsidR="008A43E3" w:rsidRPr="000B2040">
        <w:rPr>
          <w:rFonts w:ascii="Calibri" w:hAnsi="Calibri"/>
          <w:b/>
          <w:bCs/>
        </w:rPr>
        <w:t>1935-</w:t>
      </w:r>
      <w:r w:rsidRPr="000B2040">
        <w:rPr>
          <w:rFonts w:ascii="Calibri" w:hAnsi="Calibri"/>
          <w:b/>
          <w:bCs/>
        </w:rPr>
        <w:t>)</w:t>
      </w:r>
    </w:p>
    <w:p w:rsidR="004B437C" w:rsidRPr="000B2040" w:rsidRDefault="004B437C">
      <w:pPr>
        <w:rPr>
          <w:rFonts w:ascii="Calibri" w:hAnsi="Calibri"/>
        </w:rPr>
      </w:pPr>
      <w:r w:rsidRPr="000B2040">
        <w:rPr>
          <w:rFonts w:ascii="Calibri" w:hAnsi="Calibri" w:cs="Arial"/>
          <w:noProof/>
          <w:color w:val="6D5B30"/>
          <w:lang w:eastAsia="sv-SE"/>
        </w:rPr>
        <w:drawing>
          <wp:inline distT="0" distB="0" distL="0" distR="0">
            <wp:extent cx="1146175" cy="1426210"/>
            <wp:effectExtent l="0" t="0" r="0" b="2540"/>
            <wp:docPr id="5" name="Picture 5" descr="http://www.syrianstory.com/images/images1/wal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yrianstory.com/images/images1/walide.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6175" cy="1426210"/>
                    </a:xfrm>
                    <a:prstGeom prst="rect">
                      <a:avLst/>
                    </a:prstGeom>
                    <a:noFill/>
                    <a:ln>
                      <a:noFill/>
                    </a:ln>
                  </pic:spPr>
                </pic:pic>
              </a:graphicData>
            </a:graphic>
          </wp:inline>
        </w:drawing>
      </w:r>
    </w:p>
    <w:p w:rsidR="004B437C" w:rsidRPr="000B2040" w:rsidRDefault="00AA5BAC" w:rsidP="004B437C">
      <w:pPr>
        <w:rPr>
          <w:rStyle w:val="Hyperlnk"/>
          <w:rFonts w:ascii="Calibri" w:hAnsi="Calibri"/>
        </w:rPr>
      </w:pPr>
      <w:hyperlink r:id="rId7" w:history="1">
        <w:r w:rsidR="004B437C" w:rsidRPr="000B2040">
          <w:rPr>
            <w:rStyle w:val="Hyperlnk"/>
            <w:rFonts w:ascii="Calibri" w:hAnsi="Calibri"/>
          </w:rPr>
          <w:t>http://www.syrianstory.com/walide.htm</w:t>
        </w:r>
      </w:hyperlink>
    </w:p>
    <w:p w:rsidR="001C2104" w:rsidRPr="000B2040" w:rsidRDefault="001C2104" w:rsidP="001C2104">
      <w:pPr>
        <w:rPr>
          <w:rFonts w:ascii="Calibri" w:hAnsi="Calibri"/>
          <w:lang w:val="en-US"/>
        </w:rPr>
      </w:pPr>
      <w:r w:rsidRPr="000B2040">
        <w:rPr>
          <w:rFonts w:ascii="Calibri" w:hAnsi="Calibri"/>
          <w:lang w:val="en-US"/>
        </w:rPr>
        <w:t>SUMMARY</w:t>
      </w:r>
    </w:p>
    <w:p w:rsidR="00B35817" w:rsidRPr="000B2040" w:rsidRDefault="00F1097C" w:rsidP="00E21137">
      <w:pPr>
        <w:jc w:val="both"/>
        <w:rPr>
          <w:rFonts w:ascii="Calibri" w:hAnsi="Calibri"/>
          <w:lang w:val="en-US"/>
        </w:rPr>
      </w:pPr>
      <w:proofErr w:type="spellStart"/>
      <w:r w:rsidRPr="000B2040">
        <w:rPr>
          <w:rFonts w:ascii="Calibri" w:hAnsi="Calibri"/>
          <w:lang w:val="en-US"/>
        </w:rPr>
        <w:t>Walīd</w:t>
      </w:r>
      <w:proofErr w:type="spellEnd"/>
      <w:r w:rsidRPr="000B2040">
        <w:rPr>
          <w:rFonts w:ascii="Calibri" w:hAnsi="Calibri"/>
          <w:lang w:val="en-US"/>
        </w:rPr>
        <w:t xml:space="preserve"> </w:t>
      </w:r>
      <w:proofErr w:type="spellStart"/>
      <w:r w:rsidRPr="000B2040">
        <w:rPr>
          <w:rFonts w:ascii="Calibri" w:hAnsi="Calibri"/>
          <w:lang w:val="en-US"/>
        </w:rPr>
        <w:t>Ikhlā</w:t>
      </w:r>
      <w:r w:rsidRPr="000B2040">
        <w:rPr>
          <w:rFonts w:ascii="Calibri" w:hAnsi="Calibri" w:cs="Times New Roman"/>
          <w:lang w:val="en-US"/>
        </w:rPr>
        <w:t>ṣ</w:t>
      </w:r>
      <w:r w:rsidRPr="000B2040">
        <w:rPr>
          <w:rFonts w:ascii="Calibri" w:hAnsi="Calibri"/>
          <w:lang w:val="en-US"/>
        </w:rPr>
        <w:t>ī</w:t>
      </w:r>
      <w:proofErr w:type="spellEnd"/>
      <w:r w:rsidRPr="000B2040">
        <w:rPr>
          <w:rFonts w:ascii="Calibri" w:hAnsi="Calibri"/>
          <w:lang w:val="en-US"/>
        </w:rPr>
        <w:t xml:space="preserve"> has become known as one of Syria’s most productive dramatist</w:t>
      </w:r>
      <w:r w:rsidR="00727CF9" w:rsidRPr="000B2040">
        <w:rPr>
          <w:rFonts w:ascii="Calibri" w:hAnsi="Calibri"/>
          <w:lang w:val="en-US"/>
        </w:rPr>
        <w:t>s</w:t>
      </w:r>
      <w:r w:rsidRPr="000B2040">
        <w:rPr>
          <w:rFonts w:ascii="Calibri" w:hAnsi="Calibri"/>
          <w:lang w:val="en-US"/>
        </w:rPr>
        <w:t xml:space="preserve"> and novelists. Since his first short story collection in 1963 he has produced over 50 pieces of work including novels, plays and short story collections. A well-known modernist and surrealist writer</w:t>
      </w:r>
      <w:r w:rsidR="002D6717">
        <w:rPr>
          <w:rFonts w:ascii="Calibri" w:hAnsi="Calibri"/>
          <w:lang w:val="en-US"/>
        </w:rPr>
        <w:t>,</w:t>
      </w:r>
      <w:r w:rsidRPr="000B2040">
        <w:rPr>
          <w:rFonts w:ascii="Calibri" w:hAnsi="Calibri"/>
          <w:lang w:val="en-US"/>
        </w:rPr>
        <w:t xml:space="preserve"> he has introduced his own distinctive style in his writing for the theatre and in his fiction. He has also been involved in work with the Arab Writer’s Union and </w:t>
      </w:r>
      <w:r w:rsidR="00B674B2" w:rsidRPr="000B2040">
        <w:rPr>
          <w:rFonts w:ascii="Calibri" w:hAnsi="Calibri"/>
          <w:lang w:val="en-US"/>
        </w:rPr>
        <w:t>in the editorial committees of several Syrian literary magazines</w:t>
      </w:r>
      <w:r w:rsidR="002D6717">
        <w:rPr>
          <w:rFonts w:ascii="Calibri" w:hAnsi="Calibri"/>
          <w:lang w:val="en-US"/>
        </w:rPr>
        <w:t>,</w:t>
      </w:r>
      <w:r w:rsidR="00B674B2" w:rsidRPr="000B2040">
        <w:rPr>
          <w:rFonts w:ascii="Calibri" w:hAnsi="Calibri"/>
          <w:lang w:val="en-US"/>
        </w:rPr>
        <w:t xml:space="preserve"> and</w:t>
      </w:r>
      <w:r w:rsidRPr="000B2040">
        <w:rPr>
          <w:rFonts w:ascii="Calibri" w:hAnsi="Calibri"/>
          <w:lang w:val="en-US"/>
        </w:rPr>
        <w:t xml:space="preserve"> influenced the cultural scene in Syria</w:t>
      </w:r>
      <w:r w:rsidR="00E21137">
        <w:rPr>
          <w:rFonts w:ascii="Calibri" w:hAnsi="Calibri"/>
          <w:lang w:val="en-US"/>
        </w:rPr>
        <w:t xml:space="preserve"> and the Arab world</w:t>
      </w:r>
      <w:r w:rsidRPr="000B2040">
        <w:rPr>
          <w:rFonts w:ascii="Calibri" w:hAnsi="Calibri"/>
          <w:lang w:val="en-US"/>
        </w:rPr>
        <w:t xml:space="preserve">. Among </w:t>
      </w:r>
      <w:proofErr w:type="spellStart"/>
      <w:r w:rsidRPr="000B2040">
        <w:rPr>
          <w:rFonts w:ascii="Calibri" w:hAnsi="Calibri"/>
          <w:lang w:val="en-US"/>
        </w:rPr>
        <w:t>Ikhlā</w:t>
      </w:r>
      <w:r w:rsidRPr="000B2040">
        <w:rPr>
          <w:rFonts w:ascii="Calibri" w:hAnsi="Calibri" w:cs="Times New Roman"/>
          <w:lang w:val="en-US"/>
        </w:rPr>
        <w:t>ṣ</w:t>
      </w:r>
      <w:r w:rsidRPr="000B2040">
        <w:rPr>
          <w:rFonts w:ascii="Calibri" w:hAnsi="Calibri"/>
          <w:lang w:val="en-US"/>
        </w:rPr>
        <w:t>ī’s</w:t>
      </w:r>
      <w:proofErr w:type="spellEnd"/>
      <w:r w:rsidRPr="000B2040">
        <w:rPr>
          <w:rFonts w:ascii="Calibri" w:hAnsi="Calibri"/>
          <w:lang w:val="en-US"/>
        </w:rPr>
        <w:t xml:space="preserve"> many plays </w:t>
      </w:r>
      <w:r w:rsidRPr="000B2040">
        <w:rPr>
          <w:rFonts w:ascii="Calibri" w:hAnsi="Calibri"/>
          <w:i/>
          <w:iCs/>
          <w:lang w:val="en-US"/>
        </w:rPr>
        <w:t>al-</w:t>
      </w:r>
      <w:proofErr w:type="spellStart"/>
      <w:r w:rsidRPr="000B2040">
        <w:rPr>
          <w:rFonts w:ascii="Calibri" w:hAnsi="Calibri" w:cs="Times New Roman"/>
          <w:i/>
          <w:iCs/>
          <w:lang w:val="en-US"/>
        </w:rPr>
        <w:t>ṣ</w:t>
      </w:r>
      <w:r w:rsidRPr="000B2040">
        <w:rPr>
          <w:rFonts w:ascii="Calibri" w:hAnsi="Calibri"/>
          <w:i/>
          <w:iCs/>
          <w:lang w:val="en-US"/>
        </w:rPr>
        <w:t>irā</w:t>
      </w:r>
      <w:r w:rsidRPr="000B2040">
        <w:rPr>
          <w:rFonts w:ascii="Calibri" w:hAnsi="Calibri" w:cs="Arial"/>
          <w:i/>
          <w:iCs/>
          <w:lang w:val="en-US"/>
        </w:rPr>
        <w:t>ṭ</w:t>
      </w:r>
      <w:proofErr w:type="spellEnd"/>
      <w:r w:rsidRPr="000B2040">
        <w:rPr>
          <w:rFonts w:ascii="Calibri" w:hAnsi="Calibri"/>
          <w:lang w:val="en-US"/>
        </w:rPr>
        <w:t xml:space="preserve"> (The Path) is often brought out as an example of </w:t>
      </w:r>
      <w:r w:rsidR="00AC5AB5" w:rsidRPr="000B2040">
        <w:rPr>
          <w:rFonts w:ascii="Calibri" w:hAnsi="Calibri"/>
          <w:lang w:val="en-US"/>
        </w:rPr>
        <w:t>his seemin</w:t>
      </w:r>
      <w:r w:rsidR="00B674B2" w:rsidRPr="000B2040">
        <w:rPr>
          <w:rFonts w:ascii="Calibri" w:hAnsi="Calibri"/>
          <w:lang w:val="en-US"/>
        </w:rPr>
        <w:t>gly action-less plays which on</w:t>
      </w:r>
      <w:r w:rsidR="00AC5AB5" w:rsidRPr="000B2040">
        <w:rPr>
          <w:rFonts w:ascii="Calibri" w:hAnsi="Calibri"/>
          <w:lang w:val="en-US"/>
        </w:rPr>
        <w:t xml:space="preserve"> closer </w:t>
      </w:r>
      <w:r w:rsidR="00727CF9" w:rsidRPr="000B2040">
        <w:rPr>
          <w:rFonts w:ascii="Calibri" w:hAnsi="Calibri"/>
          <w:lang w:val="en-US"/>
        </w:rPr>
        <w:t>examination</w:t>
      </w:r>
      <w:r w:rsidR="00AC5AB5" w:rsidRPr="000B2040">
        <w:rPr>
          <w:rFonts w:ascii="Calibri" w:hAnsi="Calibri"/>
          <w:lang w:val="en-US"/>
        </w:rPr>
        <w:t xml:space="preserve"> are filled with sharp criticism of the social and political Syrian landscape. </w:t>
      </w:r>
      <w:proofErr w:type="gramStart"/>
      <w:r w:rsidR="00AC5AB5" w:rsidRPr="000B2040">
        <w:rPr>
          <w:rFonts w:ascii="Calibri" w:hAnsi="Calibri"/>
          <w:lang w:val="en-US"/>
        </w:rPr>
        <w:t>His short story collection</w:t>
      </w:r>
      <w:r w:rsidR="001C2104" w:rsidRPr="000B2040">
        <w:rPr>
          <w:rFonts w:ascii="Calibri" w:hAnsi="Calibri"/>
          <w:lang w:val="en-US"/>
        </w:rPr>
        <w:t>,</w:t>
      </w:r>
      <w:r w:rsidR="00AC5AB5" w:rsidRPr="000B2040">
        <w:rPr>
          <w:rFonts w:ascii="Calibri" w:hAnsi="Calibri"/>
          <w:lang w:val="en-US"/>
        </w:rPr>
        <w:t xml:space="preserve"> </w:t>
      </w:r>
      <w:r w:rsidR="00AC5AB5" w:rsidRPr="000B2040">
        <w:rPr>
          <w:rFonts w:ascii="Calibri" w:hAnsi="Calibri"/>
          <w:i/>
          <w:iCs/>
          <w:lang w:val="en-US"/>
        </w:rPr>
        <w:t xml:space="preserve">ma </w:t>
      </w:r>
      <w:proofErr w:type="spellStart"/>
      <w:r w:rsidR="00AC5AB5" w:rsidRPr="000B2040">
        <w:rPr>
          <w:rFonts w:ascii="Calibri" w:hAnsi="Calibri" w:cs="Arial"/>
          <w:i/>
          <w:iCs/>
          <w:lang w:val="en-US"/>
        </w:rPr>
        <w:t>ḥ</w:t>
      </w:r>
      <w:r w:rsidR="00AC5AB5" w:rsidRPr="000B2040">
        <w:rPr>
          <w:rFonts w:ascii="Calibri" w:hAnsi="Calibri"/>
          <w:i/>
          <w:iCs/>
          <w:lang w:val="en-US"/>
        </w:rPr>
        <w:t>adatha</w:t>
      </w:r>
      <w:proofErr w:type="spellEnd"/>
      <w:r w:rsidR="00AC5AB5" w:rsidRPr="000B2040">
        <w:rPr>
          <w:rFonts w:ascii="Calibri" w:hAnsi="Calibri"/>
          <w:i/>
          <w:iCs/>
          <w:lang w:val="en-US"/>
        </w:rPr>
        <w:t xml:space="preserve"> </w:t>
      </w:r>
      <w:proofErr w:type="spellStart"/>
      <w:r w:rsidR="00AC5AB5" w:rsidRPr="000B2040">
        <w:rPr>
          <w:rFonts w:ascii="Calibri" w:hAnsi="Calibri"/>
          <w:i/>
          <w:iCs/>
          <w:lang w:val="en-US"/>
        </w:rPr>
        <w:t>li-‘Antara</w:t>
      </w:r>
      <w:proofErr w:type="spellEnd"/>
      <w:r w:rsidR="00AC5AB5" w:rsidRPr="000B2040">
        <w:rPr>
          <w:rFonts w:ascii="Calibri" w:hAnsi="Calibri"/>
          <w:i/>
          <w:iCs/>
          <w:lang w:val="en-US"/>
        </w:rPr>
        <w:t>?</w:t>
      </w:r>
      <w:proofErr w:type="gramEnd"/>
      <w:r w:rsidR="00AC5AB5" w:rsidRPr="000B2040">
        <w:rPr>
          <w:rFonts w:ascii="Calibri" w:hAnsi="Calibri"/>
          <w:lang w:val="en-US"/>
        </w:rPr>
        <w:t xml:space="preserve"> (What Happened to Antara?)</w:t>
      </w:r>
      <w:r w:rsidR="001C2104" w:rsidRPr="000B2040">
        <w:rPr>
          <w:rFonts w:ascii="Calibri" w:hAnsi="Calibri"/>
          <w:lang w:val="en-US"/>
        </w:rPr>
        <w:t xml:space="preserve">, </w:t>
      </w:r>
      <w:r w:rsidR="00AC5AB5" w:rsidRPr="000B2040">
        <w:rPr>
          <w:rFonts w:ascii="Calibri" w:hAnsi="Calibri"/>
          <w:lang w:val="en-US"/>
        </w:rPr>
        <w:t xml:space="preserve">shows his </w:t>
      </w:r>
      <w:r w:rsidR="001C2104" w:rsidRPr="000B2040">
        <w:rPr>
          <w:rFonts w:ascii="Calibri" w:hAnsi="Calibri"/>
          <w:lang w:val="en-US"/>
        </w:rPr>
        <w:t>en</w:t>
      </w:r>
      <w:r w:rsidR="008F20AC" w:rsidRPr="000B2040">
        <w:rPr>
          <w:rFonts w:ascii="Calibri" w:hAnsi="Calibri"/>
          <w:lang w:val="en-US"/>
        </w:rPr>
        <w:t>gagement with Arabic cultural heritage</w:t>
      </w:r>
      <w:r w:rsidR="001C2104" w:rsidRPr="000B2040">
        <w:rPr>
          <w:rFonts w:ascii="Calibri" w:hAnsi="Calibri"/>
          <w:lang w:val="en-US"/>
        </w:rPr>
        <w:t xml:space="preserve"> and </w:t>
      </w:r>
      <w:r w:rsidR="00727CF9" w:rsidRPr="000B2040">
        <w:rPr>
          <w:rFonts w:ascii="Calibri" w:hAnsi="Calibri"/>
          <w:lang w:val="en-US"/>
        </w:rPr>
        <w:t>the</w:t>
      </w:r>
      <w:r w:rsidR="001C2104" w:rsidRPr="000B2040">
        <w:rPr>
          <w:rFonts w:ascii="Calibri" w:hAnsi="Calibri"/>
          <w:lang w:val="en-US"/>
        </w:rPr>
        <w:t xml:space="preserve"> use of </w:t>
      </w:r>
      <w:r w:rsidR="00E21137">
        <w:rPr>
          <w:rFonts w:ascii="Calibri" w:hAnsi="Calibri"/>
          <w:lang w:val="en-US"/>
        </w:rPr>
        <w:t>historical</w:t>
      </w:r>
      <w:r w:rsidR="001C2104" w:rsidRPr="000B2040">
        <w:rPr>
          <w:rFonts w:ascii="Calibri" w:hAnsi="Calibri"/>
          <w:lang w:val="en-US"/>
        </w:rPr>
        <w:t xml:space="preserve"> references in his work. </w:t>
      </w:r>
    </w:p>
    <w:p w:rsidR="008A43E3" w:rsidRPr="000B2040" w:rsidRDefault="008A43E3">
      <w:pPr>
        <w:rPr>
          <w:rFonts w:ascii="Calibri" w:hAnsi="Calibri"/>
          <w:lang w:val="en-US"/>
        </w:rPr>
      </w:pPr>
      <w:r w:rsidRPr="000B2040">
        <w:rPr>
          <w:rFonts w:ascii="Calibri" w:hAnsi="Calibri"/>
          <w:lang w:val="en-US"/>
        </w:rPr>
        <w:t>MAIN ENTRY</w:t>
      </w:r>
    </w:p>
    <w:p w:rsidR="007E0505" w:rsidRPr="000B2040" w:rsidRDefault="004B437C" w:rsidP="00E21137">
      <w:pPr>
        <w:jc w:val="both"/>
        <w:rPr>
          <w:rFonts w:ascii="Calibri" w:hAnsi="Calibri"/>
          <w:lang w:val="en-US"/>
        </w:rPr>
      </w:pPr>
      <w:proofErr w:type="spellStart"/>
      <w:r w:rsidRPr="000B2040">
        <w:rPr>
          <w:rFonts w:ascii="Calibri" w:hAnsi="Calibri"/>
          <w:lang w:val="en-US"/>
        </w:rPr>
        <w:t>Walīd</w:t>
      </w:r>
      <w:proofErr w:type="spellEnd"/>
      <w:r w:rsidRPr="000B2040">
        <w:rPr>
          <w:rFonts w:ascii="Calibri" w:hAnsi="Calibri"/>
          <w:lang w:val="en-US"/>
        </w:rPr>
        <w:t xml:space="preserve"> </w:t>
      </w:r>
      <w:proofErr w:type="spellStart"/>
      <w:r w:rsidRPr="000B2040">
        <w:rPr>
          <w:rFonts w:ascii="Calibri" w:hAnsi="Calibri"/>
          <w:lang w:val="en-US"/>
        </w:rPr>
        <w:t>Ikhlā</w:t>
      </w:r>
      <w:r w:rsidRPr="000B2040">
        <w:rPr>
          <w:rFonts w:ascii="Calibri" w:hAnsi="Calibri" w:cs="Times New Roman"/>
          <w:lang w:val="en-US"/>
        </w:rPr>
        <w:t>ṣ</w:t>
      </w:r>
      <w:r w:rsidRPr="000B2040">
        <w:rPr>
          <w:rFonts w:ascii="Calibri" w:hAnsi="Calibri"/>
          <w:lang w:val="en-US"/>
        </w:rPr>
        <w:t>ī</w:t>
      </w:r>
      <w:proofErr w:type="spellEnd"/>
      <w:r w:rsidRPr="000B2040">
        <w:rPr>
          <w:rFonts w:ascii="Calibri" w:hAnsi="Calibri"/>
          <w:lang w:val="en-US"/>
        </w:rPr>
        <w:t xml:space="preserve"> was born in 1935 in the pr</w:t>
      </w:r>
      <w:r w:rsidR="001B013D" w:rsidRPr="000B2040">
        <w:rPr>
          <w:rFonts w:ascii="Calibri" w:hAnsi="Calibri"/>
          <w:lang w:val="en-US"/>
        </w:rPr>
        <w:t>ovince of Alexandretta in Syria</w:t>
      </w:r>
      <w:r w:rsidR="002D6717">
        <w:rPr>
          <w:rFonts w:ascii="Calibri" w:hAnsi="Calibri"/>
          <w:lang w:val="en-US"/>
        </w:rPr>
        <w:t>,</w:t>
      </w:r>
      <w:r w:rsidR="001B013D" w:rsidRPr="000B2040">
        <w:rPr>
          <w:rFonts w:ascii="Calibri" w:hAnsi="Calibri"/>
          <w:lang w:val="en-US"/>
        </w:rPr>
        <w:t xml:space="preserve"> but the fa</w:t>
      </w:r>
      <w:r w:rsidR="008C05A3" w:rsidRPr="000B2040">
        <w:rPr>
          <w:rFonts w:ascii="Calibri" w:hAnsi="Calibri"/>
          <w:lang w:val="en-US"/>
        </w:rPr>
        <w:t xml:space="preserve">mily soon moved to Aleppo. </w:t>
      </w:r>
      <w:proofErr w:type="spellStart"/>
      <w:r w:rsidR="00AF0A09" w:rsidRPr="000B2040">
        <w:rPr>
          <w:rFonts w:ascii="Calibri" w:hAnsi="Calibri"/>
          <w:lang w:val="en-US"/>
        </w:rPr>
        <w:t>Ikhlā</w:t>
      </w:r>
      <w:r w:rsidR="00AF0A09" w:rsidRPr="000B2040">
        <w:rPr>
          <w:rFonts w:ascii="Calibri" w:hAnsi="Calibri" w:cs="Times New Roman"/>
          <w:lang w:val="en-US"/>
        </w:rPr>
        <w:t>ṣ</w:t>
      </w:r>
      <w:r w:rsidR="00AF0A09" w:rsidRPr="000B2040">
        <w:rPr>
          <w:rFonts w:ascii="Calibri" w:hAnsi="Calibri"/>
          <w:lang w:val="en-US"/>
        </w:rPr>
        <w:t>ī</w:t>
      </w:r>
      <w:proofErr w:type="spellEnd"/>
      <w:r w:rsidR="00AF0A09" w:rsidRPr="000B2040">
        <w:rPr>
          <w:rFonts w:ascii="Calibri" w:hAnsi="Calibri"/>
          <w:lang w:val="en-US"/>
        </w:rPr>
        <w:t xml:space="preserve"> completed his university education in Egypt</w:t>
      </w:r>
      <w:r w:rsidR="002D6717">
        <w:rPr>
          <w:rFonts w:ascii="Calibri" w:hAnsi="Calibri"/>
          <w:lang w:val="en-US"/>
        </w:rPr>
        <w:t>,</w:t>
      </w:r>
      <w:r w:rsidR="00AF0A09" w:rsidRPr="000B2040">
        <w:rPr>
          <w:rFonts w:ascii="Calibri" w:hAnsi="Calibri"/>
          <w:lang w:val="en-US"/>
        </w:rPr>
        <w:t xml:space="preserve"> </w:t>
      </w:r>
      <w:r w:rsidR="002D6717" w:rsidRPr="000B2040">
        <w:rPr>
          <w:rFonts w:ascii="Calibri" w:hAnsi="Calibri"/>
          <w:lang w:val="en-US"/>
        </w:rPr>
        <w:t>return</w:t>
      </w:r>
      <w:r w:rsidR="002D6717">
        <w:rPr>
          <w:rFonts w:ascii="Calibri" w:hAnsi="Calibri"/>
          <w:lang w:val="en-US"/>
        </w:rPr>
        <w:t>ing</w:t>
      </w:r>
      <w:r w:rsidR="002D6717" w:rsidRPr="000B2040">
        <w:rPr>
          <w:rFonts w:ascii="Calibri" w:hAnsi="Calibri"/>
          <w:lang w:val="en-US"/>
        </w:rPr>
        <w:t xml:space="preserve"> to Aleppo in 1960 with a degree in agriculture </w:t>
      </w:r>
      <w:r w:rsidR="00AF0A09" w:rsidRPr="000B2040">
        <w:rPr>
          <w:rFonts w:ascii="Calibri" w:hAnsi="Calibri"/>
          <w:lang w:val="en-US"/>
        </w:rPr>
        <w:t>a</w:t>
      </w:r>
      <w:r w:rsidR="008C05A3" w:rsidRPr="000B2040">
        <w:rPr>
          <w:rFonts w:ascii="Calibri" w:hAnsi="Calibri"/>
          <w:lang w:val="en-US"/>
        </w:rPr>
        <w:t>fter six years in</w:t>
      </w:r>
      <w:r w:rsidR="00AF0A09" w:rsidRPr="000B2040">
        <w:rPr>
          <w:rFonts w:ascii="Calibri" w:hAnsi="Calibri"/>
          <w:lang w:val="en-US"/>
        </w:rPr>
        <w:t xml:space="preserve"> Alexandria</w:t>
      </w:r>
      <w:r w:rsidR="008C05A3" w:rsidRPr="000B2040">
        <w:rPr>
          <w:rFonts w:ascii="Calibri" w:hAnsi="Calibri"/>
          <w:lang w:val="en-US"/>
        </w:rPr>
        <w:t xml:space="preserve">. </w:t>
      </w:r>
      <w:r w:rsidR="00AF0A09" w:rsidRPr="000B2040">
        <w:rPr>
          <w:rFonts w:ascii="Calibri" w:hAnsi="Calibri"/>
          <w:lang w:val="en-US"/>
        </w:rPr>
        <w:t>On his return</w:t>
      </w:r>
      <w:r w:rsidR="002D6717">
        <w:rPr>
          <w:rFonts w:ascii="Calibri" w:hAnsi="Calibri"/>
          <w:lang w:val="en-US"/>
        </w:rPr>
        <w:t>,</w:t>
      </w:r>
      <w:r w:rsidR="008C460B" w:rsidRPr="000B2040">
        <w:rPr>
          <w:rFonts w:ascii="Calibri" w:hAnsi="Calibri"/>
          <w:lang w:val="en-US"/>
        </w:rPr>
        <w:t xml:space="preserve"> he worked as a lecturer </w:t>
      </w:r>
      <w:r w:rsidR="002775B7" w:rsidRPr="000B2040">
        <w:rPr>
          <w:rFonts w:ascii="Calibri" w:hAnsi="Calibri"/>
          <w:lang w:val="en-US"/>
        </w:rPr>
        <w:t>at</w:t>
      </w:r>
      <w:r w:rsidR="008C460B" w:rsidRPr="000B2040">
        <w:rPr>
          <w:rFonts w:ascii="Calibri" w:hAnsi="Calibri"/>
          <w:lang w:val="en-US"/>
        </w:rPr>
        <w:t xml:space="preserve"> the agricultural university </w:t>
      </w:r>
      <w:r w:rsidR="00AF0A09" w:rsidRPr="000B2040">
        <w:rPr>
          <w:rFonts w:ascii="Calibri" w:hAnsi="Calibri"/>
          <w:lang w:val="en-US"/>
        </w:rPr>
        <w:t xml:space="preserve">in Aleppo </w:t>
      </w:r>
      <w:r w:rsidR="008C460B" w:rsidRPr="000B2040">
        <w:rPr>
          <w:rFonts w:ascii="Calibri" w:hAnsi="Calibri"/>
          <w:lang w:val="en-US"/>
        </w:rPr>
        <w:t xml:space="preserve">and as an official at the </w:t>
      </w:r>
      <w:r w:rsidR="002D6717">
        <w:rPr>
          <w:rFonts w:ascii="Calibri" w:hAnsi="Calibri"/>
          <w:lang w:val="en-US"/>
        </w:rPr>
        <w:t>M</w:t>
      </w:r>
      <w:r w:rsidR="008C460B" w:rsidRPr="000B2040">
        <w:rPr>
          <w:rFonts w:ascii="Calibri" w:hAnsi="Calibri"/>
          <w:lang w:val="en-US"/>
        </w:rPr>
        <w:t>inistry of</w:t>
      </w:r>
      <w:r w:rsidR="002D6717">
        <w:rPr>
          <w:rFonts w:ascii="Calibri" w:hAnsi="Calibri"/>
          <w:lang w:val="en-US"/>
        </w:rPr>
        <w:t xml:space="preserve"> the</w:t>
      </w:r>
      <w:r w:rsidR="008C460B" w:rsidRPr="000B2040">
        <w:rPr>
          <w:rFonts w:ascii="Calibri" w:hAnsi="Calibri"/>
          <w:lang w:val="en-US"/>
        </w:rPr>
        <w:t xml:space="preserve"> </w:t>
      </w:r>
      <w:r w:rsidR="002D6717">
        <w:rPr>
          <w:rFonts w:ascii="Calibri" w:hAnsi="Calibri"/>
          <w:lang w:val="en-US"/>
        </w:rPr>
        <w:t>E</w:t>
      </w:r>
      <w:r w:rsidR="008C460B" w:rsidRPr="000B2040">
        <w:rPr>
          <w:rFonts w:ascii="Calibri" w:hAnsi="Calibri"/>
          <w:lang w:val="en-US"/>
        </w:rPr>
        <w:t>conomy</w:t>
      </w:r>
      <w:r w:rsidR="002D6717">
        <w:rPr>
          <w:rFonts w:ascii="Calibri" w:hAnsi="Calibri"/>
          <w:lang w:val="en-US"/>
        </w:rPr>
        <w:t>. H</w:t>
      </w:r>
      <w:r w:rsidR="008C460B" w:rsidRPr="000B2040">
        <w:rPr>
          <w:rFonts w:ascii="Calibri" w:hAnsi="Calibri"/>
          <w:lang w:val="en-US"/>
        </w:rPr>
        <w:t>e later took up a job within the cotton industry.</w:t>
      </w:r>
      <w:r w:rsidR="00713D7B" w:rsidRPr="000B2040">
        <w:rPr>
          <w:rFonts w:ascii="Calibri" w:hAnsi="Calibri"/>
          <w:lang w:val="en-US"/>
        </w:rPr>
        <w:t xml:space="preserve"> The history and culture of Aleppo seep into most of </w:t>
      </w:r>
      <w:proofErr w:type="spellStart"/>
      <w:r w:rsidR="00713D7B" w:rsidRPr="000B2040">
        <w:rPr>
          <w:rFonts w:ascii="Calibri" w:hAnsi="Calibri"/>
          <w:lang w:val="en-US"/>
        </w:rPr>
        <w:t>Ikhlā</w:t>
      </w:r>
      <w:r w:rsidR="00713D7B" w:rsidRPr="000B2040">
        <w:rPr>
          <w:rFonts w:ascii="Calibri" w:hAnsi="Calibri" w:cs="Times New Roman"/>
          <w:lang w:val="en-US"/>
        </w:rPr>
        <w:t>ṣ</w:t>
      </w:r>
      <w:r w:rsidR="00713D7B" w:rsidRPr="000B2040">
        <w:rPr>
          <w:rFonts w:ascii="Calibri" w:hAnsi="Calibri"/>
          <w:lang w:val="en-US"/>
        </w:rPr>
        <w:t>ī’s</w:t>
      </w:r>
      <w:proofErr w:type="spellEnd"/>
      <w:r w:rsidR="00713D7B" w:rsidRPr="000B2040">
        <w:rPr>
          <w:rFonts w:ascii="Calibri" w:hAnsi="Calibri"/>
          <w:lang w:val="en-US"/>
        </w:rPr>
        <w:t xml:space="preserve"> fiction</w:t>
      </w:r>
      <w:r w:rsidR="00E21137">
        <w:rPr>
          <w:rFonts w:ascii="Calibri" w:hAnsi="Calibri"/>
          <w:lang w:val="en-US"/>
        </w:rPr>
        <w:t>,</w:t>
      </w:r>
      <w:r w:rsidR="00713D7B" w:rsidRPr="000B2040">
        <w:rPr>
          <w:rFonts w:ascii="Calibri" w:hAnsi="Calibri"/>
          <w:lang w:val="en-US"/>
        </w:rPr>
        <w:t xml:space="preserve"> whether he writes on historical events or t</w:t>
      </w:r>
      <w:r w:rsidR="00E21137">
        <w:rPr>
          <w:rFonts w:ascii="Calibri" w:hAnsi="Calibri"/>
          <w:lang w:val="en-US"/>
        </w:rPr>
        <w:t>he everyday life of the city’s inhabitants</w:t>
      </w:r>
      <w:r w:rsidR="00AF2C6A" w:rsidRPr="000B2040">
        <w:rPr>
          <w:rFonts w:ascii="Calibri" w:hAnsi="Calibri"/>
          <w:lang w:val="en-US"/>
        </w:rPr>
        <w:t>. He</w:t>
      </w:r>
      <w:r w:rsidR="00713D7B" w:rsidRPr="000B2040">
        <w:rPr>
          <w:rFonts w:ascii="Calibri" w:hAnsi="Calibri"/>
          <w:lang w:val="en-US"/>
        </w:rPr>
        <w:t xml:space="preserve"> is sometimes seen as </w:t>
      </w:r>
      <w:r w:rsidR="0083014C" w:rsidRPr="000B2040">
        <w:rPr>
          <w:rFonts w:ascii="Calibri" w:hAnsi="Calibri"/>
          <w:lang w:val="en-US"/>
        </w:rPr>
        <w:t xml:space="preserve">the </w:t>
      </w:r>
      <w:r w:rsidR="00E21137">
        <w:rPr>
          <w:rFonts w:ascii="Calibri" w:hAnsi="Calibri"/>
          <w:lang w:val="en-US"/>
        </w:rPr>
        <w:t>Aleppo’s</w:t>
      </w:r>
      <w:r w:rsidR="0083014C" w:rsidRPr="000B2040">
        <w:rPr>
          <w:rFonts w:ascii="Calibri" w:hAnsi="Calibri"/>
          <w:lang w:val="en-US"/>
        </w:rPr>
        <w:t xml:space="preserve"> unofficial historian</w:t>
      </w:r>
      <w:r w:rsidR="002D6717">
        <w:rPr>
          <w:rFonts w:ascii="Calibri" w:hAnsi="Calibri"/>
          <w:lang w:val="en-US"/>
        </w:rPr>
        <w:t>. P</w:t>
      </w:r>
      <w:r w:rsidR="0083014C" w:rsidRPr="000B2040">
        <w:rPr>
          <w:rFonts w:ascii="Calibri" w:hAnsi="Calibri"/>
          <w:lang w:val="en-US"/>
        </w:rPr>
        <w:t xml:space="preserve">articularly </w:t>
      </w:r>
      <w:r w:rsidR="00AF2C6A" w:rsidRPr="000B2040">
        <w:rPr>
          <w:rFonts w:ascii="Calibri" w:hAnsi="Calibri"/>
          <w:lang w:val="en-US"/>
        </w:rPr>
        <w:t>clear</w:t>
      </w:r>
      <w:r w:rsidR="0083014C" w:rsidRPr="000B2040">
        <w:rPr>
          <w:rFonts w:ascii="Calibri" w:hAnsi="Calibri"/>
          <w:lang w:val="en-US"/>
        </w:rPr>
        <w:t xml:space="preserve"> example</w:t>
      </w:r>
      <w:r w:rsidR="00AF2C6A" w:rsidRPr="000B2040">
        <w:rPr>
          <w:rFonts w:ascii="Calibri" w:hAnsi="Calibri"/>
          <w:lang w:val="en-US"/>
        </w:rPr>
        <w:t>s of this</w:t>
      </w:r>
      <w:r w:rsidR="0083014C" w:rsidRPr="000B2040">
        <w:rPr>
          <w:rFonts w:ascii="Calibri" w:hAnsi="Calibri"/>
          <w:lang w:val="en-US"/>
        </w:rPr>
        <w:t xml:space="preserve"> </w:t>
      </w:r>
      <w:r w:rsidR="002D6717">
        <w:rPr>
          <w:rFonts w:ascii="Calibri" w:hAnsi="Calibri"/>
          <w:lang w:val="en-US"/>
        </w:rPr>
        <w:t>appear</w:t>
      </w:r>
      <w:r w:rsidR="0083014C" w:rsidRPr="000B2040">
        <w:rPr>
          <w:rFonts w:ascii="Calibri" w:hAnsi="Calibri"/>
          <w:lang w:val="en-US"/>
        </w:rPr>
        <w:t xml:space="preserve"> in his novel </w:t>
      </w:r>
      <w:proofErr w:type="spellStart"/>
      <w:proofErr w:type="gramStart"/>
      <w:r w:rsidR="0083014C" w:rsidRPr="000B2040">
        <w:rPr>
          <w:rFonts w:ascii="Calibri" w:hAnsi="Calibri"/>
          <w:i/>
          <w:iCs/>
          <w:lang w:val="en-US"/>
        </w:rPr>
        <w:t>bāb</w:t>
      </w:r>
      <w:proofErr w:type="spellEnd"/>
      <w:proofErr w:type="gramEnd"/>
      <w:r w:rsidR="0083014C" w:rsidRPr="000B2040">
        <w:rPr>
          <w:rFonts w:ascii="Calibri" w:hAnsi="Calibri"/>
          <w:i/>
          <w:iCs/>
          <w:lang w:val="en-US"/>
        </w:rPr>
        <w:t xml:space="preserve"> al-</w:t>
      </w:r>
      <w:proofErr w:type="spellStart"/>
      <w:r w:rsidR="0083014C" w:rsidRPr="000B2040">
        <w:rPr>
          <w:rFonts w:ascii="Calibri" w:hAnsi="Calibri"/>
          <w:i/>
          <w:iCs/>
          <w:lang w:val="en-US"/>
        </w:rPr>
        <w:t>jamr</w:t>
      </w:r>
      <w:proofErr w:type="spellEnd"/>
      <w:r w:rsidR="0083014C" w:rsidRPr="000B2040">
        <w:rPr>
          <w:rFonts w:ascii="Calibri" w:hAnsi="Calibri"/>
          <w:lang w:val="en-US"/>
        </w:rPr>
        <w:t xml:space="preserve"> (The Door of Embers) from 1985</w:t>
      </w:r>
      <w:r w:rsidR="007E0505" w:rsidRPr="000B2040">
        <w:rPr>
          <w:rFonts w:ascii="Calibri" w:hAnsi="Calibri"/>
          <w:lang w:val="en-US"/>
        </w:rPr>
        <w:t xml:space="preserve"> and </w:t>
      </w:r>
      <w:r w:rsidR="00AF2C6A" w:rsidRPr="000B2040">
        <w:rPr>
          <w:rFonts w:ascii="Calibri" w:hAnsi="Calibri"/>
          <w:lang w:val="en-US"/>
        </w:rPr>
        <w:t>in the short story collection</w:t>
      </w:r>
      <w:r w:rsidR="007E0505" w:rsidRPr="000B2040">
        <w:rPr>
          <w:rFonts w:ascii="Calibri" w:hAnsi="Calibri"/>
          <w:lang w:val="en-US"/>
        </w:rPr>
        <w:t xml:space="preserve"> </w:t>
      </w:r>
      <w:proofErr w:type="spellStart"/>
      <w:r w:rsidR="007E0505" w:rsidRPr="000B2040">
        <w:rPr>
          <w:rFonts w:ascii="Calibri" w:hAnsi="Calibri" w:cs="Arial"/>
          <w:i/>
          <w:iCs/>
          <w:lang w:val="en-US"/>
        </w:rPr>
        <w:t>Ḥ</w:t>
      </w:r>
      <w:r w:rsidR="007E0505" w:rsidRPr="000B2040">
        <w:rPr>
          <w:rFonts w:ascii="Calibri" w:hAnsi="Calibri"/>
          <w:i/>
          <w:iCs/>
          <w:lang w:val="en-US"/>
        </w:rPr>
        <w:t>alab</w:t>
      </w:r>
      <w:proofErr w:type="spellEnd"/>
      <w:r w:rsidR="007E0505" w:rsidRPr="000B2040">
        <w:rPr>
          <w:rFonts w:ascii="Calibri" w:hAnsi="Calibri"/>
          <w:i/>
          <w:iCs/>
          <w:lang w:val="en-US"/>
        </w:rPr>
        <w:t xml:space="preserve">: </w:t>
      </w:r>
      <w:proofErr w:type="spellStart"/>
      <w:r w:rsidR="007E0505" w:rsidRPr="000B2040">
        <w:rPr>
          <w:rFonts w:ascii="Calibri" w:hAnsi="Calibri"/>
          <w:i/>
          <w:iCs/>
          <w:lang w:val="en-US"/>
        </w:rPr>
        <w:t>būrtrīh</w:t>
      </w:r>
      <w:proofErr w:type="spellEnd"/>
      <w:r w:rsidR="007E0505" w:rsidRPr="000B2040">
        <w:rPr>
          <w:rFonts w:ascii="Calibri" w:hAnsi="Calibri"/>
          <w:i/>
          <w:iCs/>
          <w:lang w:val="en-US"/>
        </w:rPr>
        <w:t xml:space="preserve"> bi-</w:t>
      </w:r>
      <w:proofErr w:type="spellStart"/>
      <w:r w:rsidR="007E0505" w:rsidRPr="000B2040">
        <w:rPr>
          <w:rFonts w:ascii="Calibri" w:hAnsi="Calibri"/>
          <w:i/>
          <w:iCs/>
          <w:lang w:val="en-US"/>
        </w:rPr>
        <w:t>alwān</w:t>
      </w:r>
      <w:proofErr w:type="spellEnd"/>
      <w:r w:rsidR="007E0505" w:rsidRPr="000B2040">
        <w:rPr>
          <w:rFonts w:ascii="Calibri" w:hAnsi="Calibri"/>
          <w:i/>
          <w:iCs/>
          <w:lang w:val="en-US"/>
        </w:rPr>
        <w:t xml:space="preserve"> </w:t>
      </w:r>
      <w:proofErr w:type="spellStart"/>
      <w:r w:rsidR="007E0505" w:rsidRPr="000B2040">
        <w:rPr>
          <w:rFonts w:ascii="Calibri" w:hAnsi="Calibri"/>
          <w:i/>
          <w:iCs/>
          <w:lang w:val="en-US"/>
        </w:rPr>
        <w:t>mu‘attaqa</w:t>
      </w:r>
      <w:proofErr w:type="spellEnd"/>
      <w:r w:rsidR="007E0505" w:rsidRPr="000B2040">
        <w:rPr>
          <w:rFonts w:ascii="Calibri" w:hAnsi="Calibri"/>
          <w:lang w:val="en-US"/>
        </w:rPr>
        <w:t xml:space="preserve"> (Aleppo: a Portrait in Matured </w:t>
      </w:r>
      <w:proofErr w:type="spellStart"/>
      <w:r w:rsidR="007E0505" w:rsidRPr="000B2040">
        <w:rPr>
          <w:rFonts w:ascii="Calibri" w:hAnsi="Calibri"/>
          <w:lang w:val="en-US"/>
        </w:rPr>
        <w:t>Colours</w:t>
      </w:r>
      <w:proofErr w:type="spellEnd"/>
      <w:r w:rsidR="007E0505" w:rsidRPr="000B2040">
        <w:rPr>
          <w:rFonts w:ascii="Calibri" w:hAnsi="Calibri"/>
          <w:lang w:val="en-US"/>
        </w:rPr>
        <w:t>) (2006)</w:t>
      </w:r>
      <w:r w:rsidR="0083014C" w:rsidRPr="000B2040">
        <w:rPr>
          <w:rFonts w:ascii="Calibri" w:hAnsi="Calibri"/>
          <w:lang w:val="en-US"/>
        </w:rPr>
        <w:t>.</w:t>
      </w:r>
      <w:r w:rsidR="00D15953" w:rsidRPr="000B2040">
        <w:rPr>
          <w:rFonts w:ascii="Calibri" w:hAnsi="Calibri"/>
          <w:lang w:val="en-US"/>
        </w:rPr>
        <w:t xml:space="preserve"> </w:t>
      </w:r>
    </w:p>
    <w:p w:rsidR="00AF0A09" w:rsidRPr="000B2040" w:rsidRDefault="001B643C" w:rsidP="00D02FE7">
      <w:pPr>
        <w:jc w:val="both"/>
        <w:rPr>
          <w:rFonts w:ascii="Calibri" w:hAnsi="Calibri"/>
          <w:lang w:val="en-US"/>
        </w:rPr>
      </w:pPr>
      <w:proofErr w:type="spellStart"/>
      <w:r w:rsidRPr="000B2040">
        <w:rPr>
          <w:rFonts w:ascii="Calibri" w:hAnsi="Calibri"/>
          <w:lang w:val="en-US"/>
        </w:rPr>
        <w:t>Ikhlā</w:t>
      </w:r>
      <w:r w:rsidRPr="000B2040">
        <w:rPr>
          <w:rFonts w:ascii="Calibri" w:hAnsi="Calibri" w:cs="Times New Roman"/>
          <w:lang w:val="en-US"/>
        </w:rPr>
        <w:t>ṣ</w:t>
      </w:r>
      <w:r w:rsidRPr="000B2040">
        <w:rPr>
          <w:rFonts w:ascii="Calibri" w:hAnsi="Calibri"/>
          <w:lang w:val="en-US"/>
        </w:rPr>
        <w:t>ī</w:t>
      </w:r>
      <w:proofErr w:type="spellEnd"/>
      <w:r w:rsidRPr="000B2040">
        <w:rPr>
          <w:rFonts w:ascii="Calibri" w:hAnsi="Calibri"/>
          <w:lang w:val="en-US"/>
        </w:rPr>
        <w:t xml:space="preserve"> grew up in a period of national</w:t>
      </w:r>
      <w:r w:rsidR="00AF2C6A" w:rsidRPr="000B2040">
        <w:rPr>
          <w:rFonts w:ascii="Calibri" w:hAnsi="Calibri"/>
          <w:lang w:val="en-US"/>
        </w:rPr>
        <w:t>ist</w:t>
      </w:r>
      <w:r w:rsidRPr="000B2040">
        <w:rPr>
          <w:rFonts w:ascii="Calibri" w:hAnsi="Calibri"/>
          <w:lang w:val="en-US"/>
        </w:rPr>
        <w:t xml:space="preserve"> struggle for a free Syria</w:t>
      </w:r>
      <w:r w:rsidR="00E21137">
        <w:rPr>
          <w:rFonts w:ascii="Calibri" w:hAnsi="Calibri"/>
          <w:lang w:val="en-US"/>
        </w:rPr>
        <w:t>,</w:t>
      </w:r>
      <w:r w:rsidRPr="000B2040">
        <w:rPr>
          <w:rFonts w:ascii="Calibri" w:hAnsi="Calibri"/>
          <w:lang w:val="en-US"/>
        </w:rPr>
        <w:t xml:space="preserve"> </w:t>
      </w:r>
      <w:r w:rsidR="00AF2C6A" w:rsidRPr="000B2040">
        <w:rPr>
          <w:rFonts w:ascii="Calibri" w:hAnsi="Calibri"/>
          <w:lang w:val="en-US"/>
        </w:rPr>
        <w:t xml:space="preserve">something </w:t>
      </w:r>
      <w:r w:rsidRPr="000B2040">
        <w:rPr>
          <w:rFonts w:ascii="Calibri" w:hAnsi="Calibri"/>
          <w:lang w:val="en-US"/>
        </w:rPr>
        <w:t xml:space="preserve">which has profoundly influenced his writing. He refuses to be connected to </w:t>
      </w:r>
      <w:r w:rsidR="00E21137">
        <w:rPr>
          <w:rFonts w:ascii="Calibri" w:hAnsi="Calibri"/>
          <w:lang w:val="en-US"/>
        </w:rPr>
        <w:t>a</w:t>
      </w:r>
      <w:r w:rsidRPr="000B2040">
        <w:rPr>
          <w:rFonts w:ascii="Calibri" w:hAnsi="Calibri"/>
          <w:lang w:val="en-US"/>
        </w:rPr>
        <w:t xml:space="preserve"> single literary form</w:t>
      </w:r>
      <w:r w:rsidR="002D6717">
        <w:rPr>
          <w:rFonts w:ascii="Calibri" w:hAnsi="Calibri"/>
          <w:lang w:val="en-US"/>
        </w:rPr>
        <w:t>,</w:t>
      </w:r>
      <w:r w:rsidRPr="000B2040">
        <w:rPr>
          <w:rFonts w:ascii="Calibri" w:hAnsi="Calibri"/>
          <w:lang w:val="en-US"/>
        </w:rPr>
        <w:t xml:space="preserve"> preferring the freedom </w:t>
      </w:r>
      <w:r w:rsidR="00E21137">
        <w:rPr>
          <w:rFonts w:ascii="Calibri" w:hAnsi="Calibri"/>
          <w:lang w:val="en-US"/>
        </w:rPr>
        <w:t>of using</w:t>
      </w:r>
      <w:r w:rsidRPr="000B2040">
        <w:rPr>
          <w:rFonts w:ascii="Calibri" w:hAnsi="Calibri"/>
          <w:lang w:val="en-US"/>
        </w:rPr>
        <w:t xml:space="preserve"> different genres for different purposes. His search for freedom has also led to the creation of new techniques in order to break free from the domineering styles in theatre and fiction. </w:t>
      </w:r>
      <w:r w:rsidR="00D15953" w:rsidRPr="000B2040">
        <w:rPr>
          <w:rFonts w:ascii="Calibri" w:hAnsi="Calibri"/>
          <w:lang w:val="en-US"/>
        </w:rPr>
        <w:t xml:space="preserve">In all of his works </w:t>
      </w:r>
      <w:proofErr w:type="spellStart"/>
      <w:r w:rsidR="00D15953" w:rsidRPr="000B2040">
        <w:rPr>
          <w:rFonts w:ascii="Calibri" w:hAnsi="Calibri"/>
          <w:lang w:val="en-US"/>
        </w:rPr>
        <w:t>Ikhlā</w:t>
      </w:r>
      <w:r w:rsidR="00D15953" w:rsidRPr="000B2040">
        <w:rPr>
          <w:rFonts w:ascii="Calibri" w:hAnsi="Calibri" w:cs="Times New Roman"/>
          <w:lang w:val="en-US"/>
        </w:rPr>
        <w:t>ṣ</w:t>
      </w:r>
      <w:r w:rsidR="00D15953" w:rsidRPr="000B2040">
        <w:rPr>
          <w:rFonts w:ascii="Calibri" w:hAnsi="Calibri"/>
          <w:lang w:val="en-US"/>
        </w:rPr>
        <w:t>ī</w:t>
      </w:r>
      <w:proofErr w:type="spellEnd"/>
      <w:r w:rsidR="00D15953" w:rsidRPr="000B2040">
        <w:rPr>
          <w:rFonts w:ascii="Calibri" w:hAnsi="Calibri"/>
          <w:lang w:val="en-US"/>
        </w:rPr>
        <w:t xml:space="preserve"> is concerned with the common citizens’ </w:t>
      </w:r>
      <w:r w:rsidR="00AF2C6A" w:rsidRPr="000B2040">
        <w:rPr>
          <w:rFonts w:ascii="Calibri" w:hAnsi="Calibri"/>
          <w:lang w:val="en-US"/>
        </w:rPr>
        <w:t xml:space="preserve">search for identity and </w:t>
      </w:r>
      <w:r w:rsidR="002D6717">
        <w:rPr>
          <w:rFonts w:ascii="Calibri" w:hAnsi="Calibri"/>
          <w:lang w:val="en-US"/>
        </w:rPr>
        <w:t>their</w:t>
      </w:r>
      <w:r w:rsidR="003F22A7" w:rsidRPr="000B2040">
        <w:rPr>
          <w:rFonts w:ascii="Calibri" w:hAnsi="Calibri"/>
          <w:lang w:val="en-US"/>
        </w:rPr>
        <w:t xml:space="preserve"> </w:t>
      </w:r>
      <w:r w:rsidR="00D15953" w:rsidRPr="000B2040">
        <w:rPr>
          <w:rFonts w:ascii="Calibri" w:hAnsi="Calibri"/>
          <w:lang w:val="en-US"/>
        </w:rPr>
        <w:t xml:space="preserve">struggle to make sense of the world. In his play </w:t>
      </w:r>
      <w:r w:rsidR="00D15953" w:rsidRPr="000B2040">
        <w:rPr>
          <w:rFonts w:ascii="Calibri" w:hAnsi="Calibri"/>
          <w:i/>
          <w:iCs/>
          <w:lang w:val="en-US"/>
        </w:rPr>
        <w:t>´</w:t>
      </w:r>
      <w:proofErr w:type="spellStart"/>
      <w:r w:rsidR="00D15953" w:rsidRPr="000B2040">
        <w:rPr>
          <w:rFonts w:ascii="Calibri" w:hAnsi="Calibri"/>
          <w:i/>
          <w:iCs/>
          <w:lang w:val="en-US"/>
        </w:rPr>
        <w:t>ūdīb</w:t>
      </w:r>
      <w:proofErr w:type="spellEnd"/>
      <w:r w:rsidR="00D15953" w:rsidRPr="000B2040">
        <w:rPr>
          <w:rFonts w:ascii="Calibri" w:hAnsi="Calibri"/>
          <w:lang w:val="en-US"/>
        </w:rPr>
        <w:t xml:space="preserve"> (Oedipus) (1981) he uses myth to </w:t>
      </w:r>
      <w:r w:rsidR="00E21137">
        <w:rPr>
          <w:rFonts w:ascii="Calibri" w:hAnsi="Calibri"/>
          <w:lang w:val="en-US"/>
        </w:rPr>
        <w:t>argue</w:t>
      </w:r>
      <w:r w:rsidR="00D15953" w:rsidRPr="000B2040">
        <w:rPr>
          <w:rFonts w:ascii="Calibri" w:hAnsi="Calibri"/>
          <w:lang w:val="en-US"/>
        </w:rPr>
        <w:t xml:space="preserve"> </w:t>
      </w:r>
      <w:r w:rsidR="00E21137">
        <w:rPr>
          <w:rFonts w:ascii="Calibri" w:hAnsi="Calibri"/>
          <w:lang w:val="en-US"/>
        </w:rPr>
        <w:t>that</w:t>
      </w:r>
      <w:r w:rsidR="00D15953" w:rsidRPr="000B2040">
        <w:rPr>
          <w:rFonts w:ascii="Calibri" w:hAnsi="Calibri"/>
          <w:lang w:val="en-US"/>
        </w:rPr>
        <w:t xml:space="preserve"> modern science can never help human beings to truly unders</w:t>
      </w:r>
      <w:r w:rsidR="00E21137">
        <w:rPr>
          <w:rFonts w:ascii="Calibri" w:hAnsi="Calibri"/>
          <w:lang w:val="en-US"/>
        </w:rPr>
        <w:t>tand themselves</w:t>
      </w:r>
      <w:r w:rsidR="003F22A7" w:rsidRPr="000B2040">
        <w:rPr>
          <w:rFonts w:ascii="Calibri" w:hAnsi="Calibri"/>
          <w:lang w:val="en-US"/>
        </w:rPr>
        <w:t xml:space="preserve">. </w:t>
      </w:r>
      <w:bookmarkStart w:id="0" w:name="_GoBack"/>
      <w:r w:rsidR="003F22A7" w:rsidRPr="00236001">
        <w:rPr>
          <w:rFonts w:ascii="Calibri" w:hAnsi="Calibri"/>
          <w:i/>
          <w:lang w:val="en-US"/>
        </w:rPr>
        <w:t>Oedipus</w:t>
      </w:r>
      <w:bookmarkEnd w:id="0"/>
      <w:r w:rsidR="003F22A7" w:rsidRPr="000B2040">
        <w:rPr>
          <w:rFonts w:ascii="Calibri" w:hAnsi="Calibri"/>
          <w:lang w:val="en-US"/>
        </w:rPr>
        <w:t xml:space="preserve"> is also an interesting example of </w:t>
      </w:r>
      <w:proofErr w:type="spellStart"/>
      <w:r w:rsidR="003F22A7" w:rsidRPr="000B2040">
        <w:rPr>
          <w:rFonts w:ascii="Calibri" w:hAnsi="Calibri"/>
          <w:lang w:val="en-US"/>
        </w:rPr>
        <w:t>Ikhlā</w:t>
      </w:r>
      <w:r w:rsidR="003F22A7" w:rsidRPr="000B2040">
        <w:rPr>
          <w:rFonts w:ascii="Calibri" w:hAnsi="Calibri" w:cs="Times New Roman"/>
          <w:lang w:val="en-US"/>
        </w:rPr>
        <w:t>ṣ</w:t>
      </w:r>
      <w:r w:rsidR="003F22A7" w:rsidRPr="000B2040">
        <w:rPr>
          <w:rFonts w:ascii="Calibri" w:hAnsi="Calibri"/>
          <w:lang w:val="en-US"/>
        </w:rPr>
        <w:t>ī’s</w:t>
      </w:r>
      <w:proofErr w:type="spellEnd"/>
      <w:r w:rsidR="003F22A7" w:rsidRPr="000B2040">
        <w:rPr>
          <w:rFonts w:ascii="Calibri" w:hAnsi="Calibri"/>
          <w:lang w:val="en-US"/>
        </w:rPr>
        <w:t xml:space="preserve"> way of recreating mythical stories to serve his purposes rather than building his play on the </w:t>
      </w:r>
      <w:r w:rsidR="00D02FE7">
        <w:rPr>
          <w:rFonts w:ascii="Calibri" w:hAnsi="Calibri"/>
          <w:lang w:val="en-US"/>
        </w:rPr>
        <w:t>original structure of the myth</w:t>
      </w:r>
      <w:r w:rsidR="003F22A7" w:rsidRPr="000B2040">
        <w:rPr>
          <w:rFonts w:ascii="Calibri" w:hAnsi="Calibri"/>
          <w:lang w:val="en-US"/>
        </w:rPr>
        <w:t xml:space="preserve">. His concern with the common citizen </w:t>
      </w:r>
      <w:r w:rsidR="002D6717">
        <w:rPr>
          <w:rFonts w:ascii="Calibri" w:hAnsi="Calibri"/>
          <w:lang w:val="en-US"/>
        </w:rPr>
        <w:t>also appears</w:t>
      </w:r>
      <w:r w:rsidR="003F22A7" w:rsidRPr="000B2040">
        <w:rPr>
          <w:rFonts w:ascii="Calibri" w:hAnsi="Calibri"/>
          <w:lang w:val="en-US"/>
        </w:rPr>
        <w:t xml:space="preserve"> in </w:t>
      </w:r>
      <w:r w:rsidR="00D15953" w:rsidRPr="000B2040">
        <w:rPr>
          <w:rFonts w:ascii="Calibri" w:hAnsi="Calibri"/>
          <w:i/>
          <w:iCs/>
          <w:lang w:val="en-US"/>
        </w:rPr>
        <w:t>al-</w:t>
      </w:r>
      <w:proofErr w:type="spellStart"/>
      <w:r w:rsidR="00D15953" w:rsidRPr="000B2040">
        <w:rPr>
          <w:rFonts w:ascii="Calibri" w:hAnsi="Calibri"/>
          <w:i/>
          <w:iCs/>
          <w:lang w:val="en-US"/>
        </w:rPr>
        <w:t>futū</w:t>
      </w:r>
      <w:r w:rsidR="00D15953" w:rsidRPr="000B2040">
        <w:rPr>
          <w:rFonts w:ascii="Calibri" w:hAnsi="Calibri" w:cs="Arial"/>
          <w:i/>
          <w:iCs/>
          <w:lang w:val="en-US"/>
        </w:rPr>
        <w:t>ḥ</w:t>
      </w:r>
      <w:r w:rsidR="00D15953" w:rsidRPr="000B2040">
        <w:rPr>
          <w:rFonts w:ascii="Calibri" w:hAnsi="Calibri"/>
          <w:i/>
          <w:iCs/>
          <w:lang w:val="en-US"/>
        </w:rPr>
        <w:t>āt</w:t>
      </w:r>
      <w:proofErr w:type="spellEnd"/>
      <w:r w:rsidR="00D15953" w:rsidRPr="000B2040">
        <w:rPr>
          <w:rFonts w:ascii="Calibri" w:hAnsi="Calibri"/>
          <w:lang w:val="en-US"/>
        </w:rPr>
        <w:t xml:space="preserve"> (The Victories)</w:t>
      </w:r>
      <w:r w:rsidR="003F22A7" w:rsidRPr="000B2040">
        <w:rPr>
          <w:rFonts w:ascii="Calibri" w:hAnsi="Calibri"/>
          <w:lang w:val="en-US"/>
        </w:rPr>
        <w:t xml:space="preserve"> </w:t>
      </w:r>
      <w:r w:rsidR="00D15953" w:rsidRPr="000B2040">
        <w:rPr>
          <w:rFonts w:ascii="Calibri" w:hAnsi="Calibri"/>
          <w:lang w:val="en-US"/>
        </w:rPr>
        <w:t>from 2001</w:t>
      </w:r>
      <w:r w:rsidR="002D6717">
        <w:rPr>
          <w:rFonts w:ascii="Calibri" w:hAnsi="Calibri"/>
          <w:lang w:val="en-US"/>
        </w:rPr>
        <w:t>,</w:t>
      </w:r>
      <w:r w:rsidR="003F22A7" w:rsidRPr="000B2040">
        <w:rPr>
          <w:rFonts w:ascii="Calibri" w:hAnsi="Calibri"/>
          <w:lang w:val="en-US"/>
        </w:rPr>
        <w:t xml:space="preserve"> where he engages with the everyday life of a group of mundane characters</w:t>
      </w:r>
      <w:r w:rsidR="00D15953" w:rsidRPr="000B2040">
        <w:rPr>
          <w:rFonts w:ascii="Calibri" w:hAnsi="Calibri"/>
          <w:lang w:val="en-US"/>
        </w:rPr>
        <w:t xml:space="preserve">. </w:t>
      </w:r>
      <w:r w:rsidR="0081056E" w:rsidRPr="000B2040">
        <w:rPr>
          <w:rFonts w:ascii="Calibri" w:hAnsi="Calibri"/>
          <w:lang w:val="en-US"/>
        </w:rPr>
        <w:t xml:space="preserve">The </w:t>
      </w:r>
      <w:r w:rsidR="0081056E" w:rsidRPr="000B2040">
        <w:rPr>
          <w:rFonts w:ascii="Calibri" w:hAnsi="Calibri"/>
          <w:lang w:val="en-US"/>
        </w:rPr>
        <w:lastRenderedPageBreak/>
        <w:t>detailed desc</w:t>
      </w:r>
      <w:r w:rsidR="00AF2C6A" w:rsidRPr="000B2040">
        <w:rPr>
          <w:rFonts w:ascii="Calibri" w:hAnsi="Calibri"/>
          <w:lang w:val="en-US"/>
        </w:rPr>
        <w:t>ription of</w:t>
      </w:r>
      <w:r w:rsidR="0081056E" w:rsidRPr="000B2040">
        <w:rPr>
          <w:rFonts w:ascii="Calibri" w:hAnsi="Calibri"/>
          <w:lang w:val="en-US"/>
        </w:rPr>
        <w:t xml:space="preserve"> life’s daily routine</w:t>
      </w:r>
      <w:r w:rsidR="003F22A7" w:rsidRPr="000B2040">
        <w:rPr>
          <w:rFonts w:ascii="Calibri" w:hAnsi="Calibri"/>
          <w:lang w:val="en-US"/>
        </w:rPr>
        <w:t xml:space="preserve">, whether in novels, short stories or plays, </w:t>
      </w:r>
      <w:r w:rsidR="0081056E" w:rsidRPr="000B2040">
        <w:rPr>
          <w:rFonts w:ascii="Calibri" w:hAnsi="Calibri"/>
          <w:lang w:val="en-US"/>
        </w:rPr>
        <w:t>is</w:t>
      </w:r>
      <w:r w:rsidR="002D6717">
        <w:rPr>
          <w:rFonts w:ascii="Calibri" w:hAnsi="Calibri"/>
          <w:lang w:val="en-US"/>
        </w:rPr>
        <w:t>,</w:t>
      </w:r>
      <w:r w:rsidR="0081056E" w:rsidRPr="000B2040">
        <w:rPr>
          <w:rFonts w:ascii="Calibri" w:hAnsi="Calibri"/>
          <w:lang w:val="en-US"/>
        </w:rPr>
        <w:t xml:space="preserve"> however</w:t>
      </w:r>
      <w:r w:rsidR="002D6717">
        <w:rPr>
          <w:rFonts w:ascii="Calibri" w:hAnsi="Calibri"/>
          <w:lang w:val="en-US"/>
        </w:rPr>
        <w:t>,</w:t>
      </w:r>
      <w:r w:rsidR="0081056E" w:rsidRPr="000B2040">
        <w:rPr>
          <w:rFonts w:ascii="Calibri" w:hAnsi="Calibri"/>
          <w:lang w:val="en-US"/>
        </w:rPr>
        <w:t xml:space="preserve"> soon bro</w:t>
      </w:r>
      <w:r w:rsidR="00D02FE7">
        <w:rPr>
          <w:rFonts w:ascii="Calibri" w:hAnsi="Calibri"/>
          <w:lang w:val="en-US"/>
        </w:rPr>
        <w:t>ken by unexpected, often absurd</w:t>
      </w:r>
      <w:r w:rsidR="0081056E" w:rsidRPr="000B2040">
        <w:rPr>
          <w:rFonts w:ascii="Calibri" w:hAnsi="Calibri"/>
          <w:lang w:val="en-US"/>
        </w:rPr>
        <w:t xml:space="preserve"> acts or events. This combination of social realism and absurd </w:t>
      </w:r>
      <w:r w:rsidR="002A67C5" w:rsidRPr="000B2040">
        <w:rPr>
          <w:rFonts w:ascii="Calibri" w:hAnsi="Calibri"/>
          <w:lang w:val="en-US"/>
        </w:rPr>
        <w:t>and surrealist touches</w:t>
      </w:r>
      <w:r w:rsidR="0081056E" w:rsidRPr="000B2040">
        <w:rPr>
          <w:rFonts w:ascii="Calibri" w:hAnsi="Calibri"/>
          <w:lang w:val="en-US"/>
        </w:rPr>
        <w:t xml:space="preserve"> has become </w:t>
      </w:r>
      <w:proofErr w:type="spellStart"/>
      <w:r w:rsidR="0081056E" w:rsidRPr="000B2040">
        <w:rPr>
          <w:rFonts w:ascii="Calibri" w:hAnsi="Calibri"/>
          <w:lang w:val="en-US"/>
        </w:rPr>
        <w:t>Ikhlā</w:t>
      </w:r>
      <w:r w:rsidR="0081056E" w:rsidRPr="000B2040">
        <w:rPr>
          <w:rFonts w:ascii="Calibri" w:hAnsi="Calibri" w:cs="Times New Roman"/>
          <w:lang w:val="en-US"/>
        </w:rPr>
        <w:t>ṣ</w:t>
      </w:r>
      <w:r w:rsidR="0081056E" w:rsidRPr="000B2040">
        <w:rPr>
          <w:rFonts w:ascii="Calibri" w:hAnsi="Calibri"/>
          <w:lang w:val="en-US"/>
        </w:rPr>
        <w:t>ī</w:t>
      </w:r>
      <w:r w:rsidR="002A67C5" w:rsidRPr="000B2040">
        <w:rPr>
          <w:rFonts w:ascii="Calibri" w:hAnsi="Calibri"/>
          <w:lang w:val="en-US"/>
        </w:rPr>
        <w:t>’s</w:t>
      </w:r>
      <w:proofErr w:type="spellEnd"/>
      <w:r w:rsidR="002A67C5" w:rsidRPr="000B2040">
        <w:rPr>
          <w:rFonts w:ascii="Calibri" w:hAnsi="Calibri"/>
          <w:lang w:val="en-US"/>
        </w:rPr>
        <w:t xml:space="preserve"> hallmark. The realistic background </w:t>
      </w:r>
      <w:r w:rsidRPr="000B2040">
        <w:rPr>
          <w:rFonts w:ascii="Calibri" w:hAnsi="Calibri"/>
          <w:lang w:val="en-US"/>
        </w:rPr>
        <w:t>narrative</w:t>
      </w:r>
      <w:r w:rsidR="002A67C5" w:rsidRPr="000B2040">
        <w:rPr>
          <w:rFonts w:ascii="Calibri" w:hAnsi="Calibri"/>
          <w:lang w:val="en-US"/>
        </w:rPr>
        <w:t>, sometimes connected to contemporary political event</w:t>
      </w:r>
      <w:r w:rsidR="007E0505" w:rsidRPr="000B2040">
        <w:rPr>
          <w:rFonts w:ascii="Calibri" w:hAnsi="Calibri"/>
          <w:lang w:val="en-US"/>
        </w:rPr>
        <w:t>s</w:t>
      </w:r>
      <w:r w:rsidR="002A67C5" w:rsidRPr="000B2040">
        <w:rPr>
          <w:rFonts w:ascii="Calibri" w:hAnsi="Calibri"/>
          <w:lang w:val="en-US"/>
        </w:rPr>
        <w:t xml:space="preserve">, is thwarted by unbelievable </w:t>
      </w:r>
      <w:r w:rsidR="003F22A7" w:rsidRPr="000B2040">
        <w:rPr>
          <w:rFonts w:ascii="Calibri" w:hAnsi="Calibri"/>
          <w:lang w:val="en-US"/>
        </w:rPr>
        <w:t>happenings</w:t>
      </w:r>
      <w:r w:rsidR="002A67C5" w:rsidRPr="000B2040">
        <w:rPr>
          <w:rFonts w:ascii="Calibri" w:hAnsi="Calibri"/>
          <w:lang w:val="en-US"/>
        </w:rPr>
        <w:t>.</w:t>
      </w:r>
      <w:r w:rsidR="003F22A7" w:rsidRPr="000B2040">
        <w:rPr>
          <w:rFonts w:ascii="Calibri" w:hAnsi="Calibri"/>
          <w:lang w:val="en-US"/>
        </w:rPr>
        <w:t xml:space="preserve"> The usage o</w:t>
      </w:r>
      <w:r w:rsidR="007E0505" w:rsidRPr="000B2040">
        <w:rPr>
          <w:rFonts w:ascii="Calibri" w:hAnsi="Calibri"/>
          <w:lang w:val="en-US"/>
        </w:rPr>
        <w:t xml:space="preserve">f symbolism, mythical and historical references, allegories and the absurd makes </w:t>
      </w:r>
      <w:proofErr w:type="spellStart"/>
      <w:r w:rsidR="007E0505" w:rsidRPr="000B2040">
        <w:rPr>
          <w:rFonts w:ascii="Calibri" w:hAnsi="Calibri"/>
          <w:lang w:val="en-US"/>
        </w:rPr>
        <w:t>Ikhlā</w:t>
      </w:r>
      <w:r w:rsidR="007E0505" w:rsidRPr="000B2040">
        <w:rPr>
          <w:rFonts w:ascii="Calibri" w:hAnsi="Calibri" w:cs="Times New Roman"/>
          <w:lang w:val="en-US"/>
        </w:rPr>
        <w:t>ṣ</w:t>
      </w:r>
      <w:r w:rsidR="00D02FE7">
        <w:rPr>
          <w:rFonts w:ascii="Calibri" w:hAnsi="Calibri"/>
          <w:lang w:val="en-US"/>
        </w:rPr>
        <w:t>ī’s</w:t>
      </w:r>
      <w:proofErr w:type="spellEnd"/>
      <w:r w:rsidR="00D02FE7">
        <w:rPr>
          <w:rFonts w:ascii="Calibri" w:hAnsi="Calibri"/>
          <w:lang w:val="en-US"/>
        </w:rPr>
        <w:t xml:space="preserve"> fiction and plays</w:t>
      </w:r>
      <w:r w:rsidR="003F22A7" w:rsidRPr="000B2040">
        <w:rPr>
          <w:rFonts w:ascii="Calibri" w:hAnsi="Calibri"/>
          <w:lang w:val="en-US"/>
        </w:rPr>
        <w:t xml:space="preserve"> </w:t>
      </w:r>
      <w:r w:rsidR="007E0505" w:rsidRPr="000B2040">
        <w:rPr>
          <w:rFonts w:ascii="Calibri" w:hAnsi="Calibri"/>
          <w:lang w:val="en-US"/>
        </w:rPr>
        <w:t>challenging reading open for a multitude of interpretations</w:t>
      </w:r>
      <w:r w:rsidR="00D02FE7">
        <w:rPr>
          <w:rFonts w:ascii="Calibri" w:hAnsi="Calibri"/>
          <w:lang w:val="en-US"/>
        </w:rPr>
        <w:t xml:space="preserve"> among which</w:t>
      </w:r>
      <w:r w:rsidRPr="000B2040">
        <w:rPr>
          <w:rFonts w:ascii="Calibri" w:hAnsi="Calibri"/>
          <w:lang w:val="en-US"/>
        </w:rPr>
        <w:t xml:space="preserve"> a fierce critique of social and political phenomena</w:t>
      </w:r>
      <w:r w:rsidR="00D02FE7">
        <w:rPr>
          <w:rFonts w:ascii="Calibri" w:hAnsi="Calibri"/>
          <w:lang w:val="en-US"/>
        </w:rPr>
        <w:t xml:space="preserve"> often</w:t>
      </w:r>
      <w:r w:rsidR="002D6717">
        <w:rPr>
          <w:rFonts w:ascii="Calibri" w:hAnsi="Calibri"/>
          <w:lang w:val="en-US"/>
        </w:rPr>
        <w:t xml:space="preserve"> appear</w:t>
      </w:r>
      <w:r w:rsidR="007E0505" w:rsidRPr="000B2040">
        <w:rPr>
          <w:rFonts w:ascii="Calibri" w:hAnsi="Calibri"/>
          <w:lang w:val="en-US"/>
        </w:rPr>
        <w:t>.</w:t>
      </w:r>
      <w:r w:rsidRPr="000B2040">
        <w:rPr>
          <w:rFonts w:ascii="Calibri" w:hAnsi="Calibri"/>
          <w:lang w:val="en-US"/>
        </w:rPr>
        <w:t xml:space="preserve"> </w:t>
      </w:r>
      <w:r w:rsidR="00D02FE7">
        <w:rPr>
          <w:rFonts w:ascii="Calibri" w:hAnsi="Calibri"/>
          <w:lang w:val="en-US"/>
        </w:rPr>
        <w:t xml:space="preserve">Examples of his engagement with society </w:t>
      </w:r>
      <w:r w:rsidR="002D6717">
        <w:rPr>
          <w:rFonts w:ascii="Calibri" w:hAnsi="Calibri"/>
          <w:lang w:val="en-US"/>
        </w:rPr>
        <w:t>appear</w:t>
      </w:r>
      <w:r w:rsidR="00D02FE7">
        <w:rPr>
          <w:rFonts w:ascii="Calibri" w:hAnsi="Calibri"/>
          <w:lang w:val="en-US"/>
        </w:rPr>
        <w:t xml:space="preserve"> i</w:t>
      </w:r>
      <w:r w:rsidRPr="000B2040">
        <w:rPr>
          <w:rFonts w:ascii="Calibri" w:hAnsi="Calibri"/>
          <w:lang w:val="en-US"/>
        </w:rPr>
        <w:t xml:space="preserve">n his novel </w:t>
      </w:r>
      <w:proofErr w:type="spellStart"/>
      <w:r w:rsidRPr="000B2040">
        <w:rPr>
          <w:rFonts w:ascii="Calibri" w:hAnsi="Calibri"/>
          <w:i/>
          <w:iCs/>
          <w:lang w:val="en-US"/>
        </w:rPr>
        <w:t>a</w:t>
      </w:r>
      <w:r w:rsidRPr="000B2040">
        <w:rPr>
          <w:rFonts w:ascii="Calibri" w:hAnsi="Calibri" w:cs="Times New Roman"/>
          <w:i/>
          <w:iCs/>
          <w:lang w:val="en-US"/>
        </w:rPr>
        <w:t>ḥḍ</w:t>
      </w:r>
      <w:r w:rsidRPr="000B2040">
        <w:rPr>
          <w:rFonts w:ascii="Calibri" w:hAnsi="Calibri"/>
          <w:i/>
          <w:iCs/>
          <w:lang w:val="en-US"/>
        </w:rPr>
        <w:t>ān</w:t>
      </w:r>
      <w:proofErr w:type="spellEnd"/>
      <w:r w:rsidRPr="000B2040">
        <w:rPr>
          <w:rFonts w:ascii="Calibri" w:hAnsi="Calibri"/>
          <w:i/>
          <w:iCs/>
          <w:lang w:val="en-US"/>
        </w:rPr>
        <w:t xml:space="preserve"> al-</w:t>
      </w:r>
      <w:proofErr w:type="spellStart"/>
      <w:r w:rsidRPr="000B2040">
        <w:rPr>
          <w:rFonts w:ascii="Calibri" w:hAnsi="Calibri"/>
          <w:i/>
          <w:iCs/>
          <w:lang w:val="en-US"/>
        </w:rPr>
        <w:t>sayyida</w:t>
      </w:r>
      <w:proofErr w:type="spellEnd"/>
      <w:r w:rsidRPr="000B2040">
        <w:rPr>
          <w:rFonts w:ascii="Calibri" w:hAnsi="Calibri"/>
          <w:i/>
          <w:iCs/>
          <w:lang w:val="en-US"/>
        </w:rPr>
        <w:t xml:space="preserve"> al-</w:t>
      </w:r>
      <w:proofErr w:type="spellStart"/>
      <w:r w:rsidRPr="000B2040">
        <w:rPr>
          <w:rFonts w:ascii="Calibri" w:hAnsi="Calibri"/>
          <w:i/>
          <w:iCs/>
          <w:lang w:val="en-US"/>
        </w:rPr>
        <w:t>jamīla</w:t>
      </w:r>
      <w:proofErr w:type="spellEnd"/>
      <w:r w:rsidRPr="000B2040">
        <w:rPr>
          <w:rFonts w:ascii="Calibri" w:hAnsi="Calibri"/>
          <w:lang w:val="en-US"/>
        </w:rPr>
        <w:t xml:space="preserve"> (The Lap of a Beautiful Lady</w:t>
      </w:r>
      <w:r w:rsidR="00EB7E5A">
        <w:rPr>
          <w:rFonts w:ascii="Calibri" w:hAnsi="Calibri"/>
          <w:lang w:val="en-US"/>
        </w:rPr>
        <w:t>)</w:t>
      </w:r>
      <w:r w:rsidR="002D6717">
        <w:rPr>
          <w:rFonts w:ascii="Calibri" w:hAnsi="Calibri"/>
          <w:lang w:val="en-US"/>
        </w:rPr>
        <w:t xml:space="preserve"> </w:t>
      </w:r>
      <w:r w:rsidR="00EB7E5A">
        <w:rPr>
          <w:rFonts w:ascii="Calibri" w:hAnsi="Calibri"/>
          <w:lang w:val="en-US"/>
        </w:rPr>
        <w:t>(</w:t>
      </w:r>
      <w:r w:rsidR="002D6717">
        <w:rPr>
          <w:rFonts w:ascii="Calibri" w:hAnsi="Calibri"/>
          <w:lang w:val="en-US"/>
        </w:rPr>
        <w:t>1969</w:t>
      </w:r>
      <w:r w:rsidRPr="000B2040">
        <w:rPr>
          <w:rFonts w:ascii="Calibri" w:hAnsi="Calibri"/>
          <w:lang w:val="en-US"/>
        </w:rPr>
        <w:t>)</w:t>
      </w:r>
      <w:r w:rsidR="002D6717">
        <w:rPr>
          <w:rFonts w:ascii="Calibri" w:hAnsi="Calibri"/>
          <w:lang w:val="en-US"/>
        </w:rPr>
        <w:t>,</w:t>
      </w:r>
      <w:r w:rsidRPr="000B2040">
        <w:rPr>
          <w:rFonts w:ascii="Calibri" w:hAnsi="Calibri"/>
          <w:lang w:val="en-US"/>
        </w:rPr>
        <w:t xml:space="preserve"> </w:t>
      </w:r>
      <w:r w:rsidR="00D02FE7">
        <w:rPr>
          <w:rFonts w:ascii="Calibri" w:hAnsi="Calibri"/>
          <w:lang w:val="en-US"/>
        </w:rPr>
        <w:t xml:space="preserve">where </w:t>
      </w:r>
      <w:r w:rsidRPr="000B2040">
        <w:rPr>
          <w:rFonts w:ascii="Calibri" w:hAnsi="Calibri"/>
          <w:lang w:val="en-US"/>
        </w:rPr>
        <w:t>he criticizes the state of the Syrian intellectuals and their impossible situation</w:t>
      </w:r>
      <w:r w:rsidR="002D6717">
        <w:rPr>
          <w:rFonts w:ascii="Calibri" w:hAnsi="Calibri"/>
          <w:lang w:val="en-US"/>
        </w:rPr>
        <w:t>,</w:t>
      </w:r>
      <w:r w:rsidRPr="000B2040">
        <w:rPr>
          <w:rFonts w:ascii="Calibri" w:hAnsi="Calibri"/>
          <w:lang w:val="en-US"/>
        </w:rPr>
        <w:t xml:space="preserve"> and in </w:t>
      </w:r>
      <w:proofErr w:type="spellStart"/>
      <w:r w:rsidRPr="000B2040">
        <w:rPr>
          <w:rFonts w:ascii="Calibri" w:hAnsi="Calibri"/>
          <w:i/>
          <w:iCs/>
          <w:lang w:val="en-US"/>
        </w:rPr>
        <w:t>a</w:t>
      </w:r>
      <w:r w:rsidRPr="000B2040">
        <w:rPr>
          <w:rFonts w:ascii="Calibri" w:hAnsi="Calibri" w:cs="Arial"/>
          <w:i/>
          <w:iCs/>
          <w:lang w:val="en-US"/>
        </w:rPr>
        <w:t>ḥ</w:t>
      </w:r>
      <w:r w:rsidRPr="000B2040">
        <w:rPr>
          <w:rFonts w:ascii="Calibri" w:hAnsi="Calibri"/>
          <w:i/>
          <w:iCs/>
          <w:lang w:val="en-US"/>
        </w:rPr>
        <w:t>zān</w:t>
      </w:r>
      <w:proofErr w:type="spellEnd"/>
      <w:r w:rsidRPr="000B2040">
        <w:rPr>
          <w:rFonts w:ascii="Calibri" w:hAnsi="Calibri"/>
          <w:i/>
          <w:iCs/>
          <w:lang w:val="en-US"/>
        </w:rPr>
        <w:t xml:space="preserve"> al-</w:t>
      </w:r>
      <w:proofErr w:type="spellStart"/>
      <w:r w:rsidRPr="000B2040">
        <w:rPr>
          <w:rFonts w:ascii="Calibri" w:hAnsi="Calibri"/>
          <w:i/>
          <w:iCs/>
          <w:lang w:val="en-US"/>
        </w:rPr>
        <w:t>ramād</w:t>
      </w:r>
      <w:proofErr w:type="spellEnd"/>
      <w:r w:rsidRPr="000B2040">
        <w:rPr>
          <w:rFonts w:ascii="Calibri" w:hAnsi="Calibri"/>
          <w:lang w:val="en-US"/>
        </w:rPr>
        <w:t xml:space="preserve"> (The Sorrows of Ashes</w:t>
      </w:r>
      <w:r w:rsidR="002D6717">
        <w:rPr>
          <w:rFonts w:ascii="Calibri" w:hAnsi="Calibri"/>
          <w:lang w:val="en-US"/>
        </w:rPr>
        <w:t xml:space="preserve"> </w:t>
      </w:r>
      <w:r w:rsidRPr="000B2040">
        <w:rPr>
          <w:rFonts w:ascii="Calibri" w:hAnsi="Calibri"/>
          <w:lang w:val="en-US"/>
        </w:rPr>
        <w:t>1975)</w:t>
      </w:r>
      <w:r w:rsidR="002D6717">
        <w:rPr>
          <w:rFonts w:ascii="Calibri" w:hAnsi="Calibri"/>
          <w:lang w:val="en-US"/>
        </w:rPr>
        <w:t>,</w:t>
      </w:r>
      <w:r w:rsidR="00D02FE7">
        <w:rPr>
          <w:rFonts w:ascii="Calibri" w:hAnsi="Calibri"/>
          <w:lang w:val="en-US"/>
        </w:rPr>
        <w:t xml:space="preserve"> where</w:t>
      </w:r>
      <w:r w:rsidRPr="000B2040">
        <w:rPr>
          <w:rFonts w:ascii="Calibri" w:hAnsi="Calibri"/>
          <w:lang w:val="en-US"/>
        </w:rPr>
        <w:t xml:space="preserve"> he describes the emigration from villages to towns which Syria witnessed during the </w:t>
      </w:r>
      <w:r w:rsidR="002D6717">
        <w:rPr>
          <w:rFonts w:ascii="Calibri" w:hAnsi="Calibri"/>
          <w:lang w:val="en-US"/>
        </w:rPr>
        <w:t>twentieth</w:t>
      </w:r>
      <w:r w:rsidR="002D6717" w:rsidRPr="000B2040">
        <w:rPr>
          <w:rFonts w:ascii="Calibri" w:hAnsi="Calibri"/>
          <w:lang w:val="en-US"/>
        </w:rPr>
        <w:t xml:space="preserve"> </w:t>
      </w:r>
      <w:r w:rsidRPr="000B2040">
        <w:rPr>
          <w:rFonts w:ascii="Calibri" w:hAnsi="Calibri"/>
          <w:lang w:val="en-US"/>
        </w:rPr>
        <w:t>century</w:t>
      </w:r>
      <w:r w:rsidR="003F22A7" w:rsidRPr="000B2040">
        <w:rPr>
          <w:rFonts w:ascii="Calibri" w:hAnsi="Calibri"/>
          <w:lang w:val="en-US"/>
        </w:rPr>
        <w:t xml:space="preserve">. One of the themes of the </w:t>
      </w:r>
      <w:proofErr w:type="spellStart"/>
      <w:r w:rsidR="00D02FE7" w:rsidRPr="00D02FE7">
        <w:rPr>
          <w:rFonts w:ascii="Calibri" w:hAnsi="Calibri"/>
          <w:i/>
          <w:iCs/>
          <w:lang w:val="en-US"/>
        </w:rPr>
        <w:t>The</w:t>
      </w:r>
      <w:proofErr w:type="spellEnd"/>
      <w:r w:rsidR="00D02FE7" w:rsidRPr="00D02FE7">
        <w:rPr>
          <w:rFonts w:ascii="Calibri" w:hAnsi="Calibri"/>
          <w:i/>
          <w:iCs/>
          <w:lang w:val="en-US"/>
        </w:rPr>
        <w:t xml:space="preserve"> Sorrows of Ashes</w:t>
      </w:r>
      <w:r w:rsidR="00D02FE7" w:rsidRPr="000B2040">
        <w:rPr>
          <w:rFonts w:ascii="Calibri" w:hAnsi="Calibri"/>
          <w:lang w:val="en-US"/>
        </w:rPr>
        <w:t xml:space="preserve"> </w:t>
      </w:r>
      <w:r w:rsidR="003F22A7" w:rsidRPr="000B2040">
        <w:rPr>
          <w:rFonts w:ascii="Calibri" w:hAnsi="Calibri"/>
          <w:lang w:val="en-US"/>
        </w:rPr>
        <w:t xml:space="preserve">is </w:t>
      </w:r>
      <w:r w:rsidRPr="000B2040">
        <w:rPr>
          <w:rFonts w:ascii="Calibri" w:hAnsi="Calibri"/>
          <w:lang w:val="en-US"/>
        </w:rPr>
        <w:t xml:space="preserve">the crushed dreams and feelings of alienation </w:t>
      </w:r>
      <w:r w:rsidR="00D02FE7">
        <w:rPr>
          <w:rFonts w:ascii="Calibri" w:hAnsi="Calibri"/>
          <w:lang w:val="en-US"/>
        </w:rPr>
        <w:t>a villager</w:t>
      </w:r>
      <w:r w:rsidRPr="000B2040">
        <w:rPr>
          <w:rFonts w:ascii="Calibri" w:hAnsi="Calibri"/>
          <w:lang w:val="en-US"/>
        </w:rPr>
        <w:t xml:space="preserve"> </w:t>
      </w:r>
      <w:r w:rsidR="00D02FE7">
        <w:rPr>
          <w:rFonts w:ascii="Calibri" w:hAnsi="Calibri"/>
          <w:lang w:val="en-US"/>
        </w:rPr>
        <w:t>is</w:t>
      </w:r>
      <w:r w:rsidRPr="000B2040">
        <w:rPr>
          <w:rFonts w:ascii="Calibri" w:hAnsi="Calibri"/>
          <w:lang w:val="en-US"/>
        </w:rPr>
        <w:t xml:space="preserve"> confronted with when starting </w:t>
      </w:r>
      <w:r w:rsidR="00D02FE7">
        <w:rPr>
          <w:rFonts w:ascii="Calibri" w:hAnsi="Calibri"/>
          <w:lang w:val="en-US"/>
        </w:rPr>
        <w:t>his</w:t>
      </w:r>
      <w:r w:rsidRPr="000B2040">
        <w:rPr>
          <w:rFonts w:ascii="Calibri" w:hAnsi="Calibri"/>
          <w:lang w:val="en-US"/>
        </w:rPr>
        <w:t xml:space="preserve"> new life in town. </w:t>
      </w:r>
      <w:r w:rsidR="00BF66A9" w:rsidRPr="000B2040">
        <w:rPr>
          <w:rFonts w:ascii="Calibri" w:hAnsi="Calibri"/>
          <w:lang w:val="en-US"/>
        </w:rPr>
        <w:t xml:space="preserve">Despite some of </w:t>
      </w:r>
      <w:proofErr w:type="spellStart"/>
      <w:r w:rsidR="00D02FE7" w:rsidRPr="000B2040">
        <w:rPr>
          <w:rFonts w:ascii="Calibri" w:hAnsi="Calibri"/>
          <w:lang w:val="en-US"/>
        </w:rPr>
        <w:t>Ikhlā</w:t>
      </w:r>
      <w:r w:rsidR="00D02FE7" w:rsidRPr="000B2040">
        <w:rPr>
          <w:rFonts w:ascii="Calibri" w:hAnsi="Calibri" w:cs="Times New Roman"/>
          <w:lang w:val="en-US"/>
        </w:rPr>
        <w:t>ṣ</w:t>
      </w:r>
      <w:r w:rsidR="00D02FE7" w:rsidRPr="000B2040">
        <w:rPr>
          <w:rFonts w:ascii="Calibri" w:hAnsi="Calibri"/>
          <w:lang w:val="en-US"/>
        </w:rPr>
        <w:t>ī’s</w:t>
      </w:r>
      <w:proofErr w:type="spellEnd"/>
      <w:r w:rsidR="00D02FE7" w:rsidRPr="000B2040">
        <w:rPr>
          <w:rFonts w:ascii="Calibri" w:hAnsi="Calibri"/>
          <w:lang w:val="en-US"/>
        </w:rPr>
        <w:t xml:space="preserve"> </w:t>
      </w:r>
      <w:r w:rsidR="00BF66A9" w:rsidRPr="000B2040">
        <w:rPr>
          <w:rFonts w:ascii="Calibri" w:hAnsi="Calibri"/>
          <w:lang w:val="en-US"/>
        </w:rPr>
        <w:t xml:space="preserve">work being described as comedies or tragicomedies the overall feeling in </w:t>
      </w:r>
      <w:r w:rsidR="00D02FE7">
        <w:rPr>
          <w:rFonts w:ascii="Calibri" w:hAnsi="Calibri"/>
          <w:lang w:val="en-US"/>
        </w:rPr>
        <w:t>his</w:t>
      </w:r>
      <w:r w:rsidR="00BF66A9" w:rsidRPr="000B2040">
        <w:rPr>
          <w:rFonts w:ascii="Calibri" w:hAnsi="Calibri"/>
          <w:lang w:val="en-US"/>
        </w:rPr>
        <w:t xml:space="preserve"> work is frustration, alienation and disillusionment</w:t>
      </w:r>
      <w:r w:rsidR="00D02FE7">
        <w:rPr>
          <w:rFonts w:ascii="Calibri" w:hAnsi="Calibri"/>
          <w:lang w:val="en-US"/>
        </w:rPr>
        <w:t>. R</w:t>
      </w:r>
      <w:r w:rsidR="003F22A7" w:rsidRPr="000B2040">
        <w:rPr>
          <w:rFonts w:ascii="Calibri" w:hAnsi="Calibri"/>
          <w:lang w:val="en-US"/>
        </w:rPr>
        <w:t xml:space="preserve">eoccurring topics are power, oppression and domination in both private and public life. </w:t>
      </w:r>
      <w:r w:rsidR="00BF66A9" w:rsidRPr="000B2040">
        <w:rPr>
          <w:rFonts w:ascii="Calibri" w:hAnsi="Calibri"/>
          <w:lang w:val="en-US"/>
        </w:rPr>
        <w:t xml:space="preserve"> </w:t>
      </w:r>
      <w:r w:rsidR="002A67C5" w:rsidRPr="000B2040">
        <w:rPr>
          <w:rFonts w:ascii="Calibri" w:hAnsi="Calibri"/>
          <w:lang w:val="en-US"/>
        </w:rPr>
        <w:t xml:space="preserve"> </w:t>
      </w:r>
    </w:p>
    <w:p w:rsidR="008A43E3" w:rsidRPr="000B2040" w:rsidRDefault="00AF0A09" w:rsidP="00D15E96">
      <w:pPr>
        <w:jc w:val="both"/>
        <w:rPr>
          <w:rFonts w:ascii="Calibri" w:hAnsi="Calibri"/>
          <w:lang w:val="en-US"/>
        </w:rPr>
      </w:pPr>
      <w:r w:rsidRPr="000B2040">
        <w:rPr>
          <w:rFonts w:ascii="Calibri" w:hAnsi="Calibri"/>
          <w:lang w:val="en-US"/>
        </w:rPr>
        <w:t xml:space="preserve">In addition to his own fiction </w:t>
      </w:r>
      <w:proofErr w:type="spellStart"/>
      <w:r w:rsidR="003F22A7" w:rsidRPr="000B2040">
        <w:rPr>
          <w:rFonts w:ascii="Calibri" w:hAnsi="Calibri"/>
          <w:lang w:val="en-US"/>
        </w:rPr>
        <w:t>Ikhlā</w:t>
      </w:r>
      <w:r w:rsidR="003F22A7" w:rsidRPr="000B2040">
        <w:rPr>
          <w:rFonts w:ascii="Calibri" w:hAnsi="Calibri" w:cs="Times New Roman"/>
          <w:lang w:val="en-US"/>
        </w:rPr>
        <w:t>ṣ</w:t>
      </w:r>
      <w:r w:rsidR="003F22A7" w:rsidRPr="000B2040">
        <w:rPr>
          <w:rFonts w:ascii="Calibri" w:hAnsi="Calibri"/>
          <w:lang w:val="en-US"/>
        </w:rPr>
        <w:t>ī</w:t>
      </w:r>
      <w:proofErr w:type="spellEnd"/>
      <w:r w:rsidR="003F22A7" w:rsidRPr="000B2040">
        <w:rPr>
          <w:rFonts w:ascii="Calibri" w:hAnsi="Calibri"/>
          <w:lang w:val="en-US"/>
        </w:rPr>
        <w:t xml:space="preserve"> </w:t>
      </w:r>
      <w:r w:rsidRPr="000B2040">
        <w:rPr>
          <w:rFonts w:ascii="Calibri" w:hAnsi="Calibri"/>
          <w:lang w:val="en-US"/>
        </w:rPr>
        <w:t xml:space="preserve">is a regular contributor to </w:t>
      </w:r>
      <w:r w:rsidRPr="000B2040">
        <w:rPr>
          <w:rFonts w:ascii="Calibri" w:hAnsi="Calibri"/>
          <w:i/>
          <w:iCs/>
          <w:lang w:val="en-US"/>
        </w:rPr>
        <w:t>al-</w:t>
      </w:r>
      <w:proofErr w:type="spellStart"/>
      <w:r w:rsidRPr="000B2040">
        <w:rPr>
          <w:rFonts w:ascii="Calibri" w:hAnsi="Calibri"/>
          <w:i/>
          <w:iCs/>
          <w:lang w:val="en-US"/>
        </w:rPr>
        <w:t>mawqif</w:t>
      </w:r>
      <w:proofErr w:type="spellEnd"/>
      <w:r w:rsidRPr="000B2040">
        <w:rPr>
          <w:rFonts w:ascii="Calibri" w:hAnsi="Calibri"/>
          <w:i/>
          <w:iCs/>
          <w:lang w:val="en-US"/>
        </w:rPr>
        <w:t xml:space="preserve"> al-´</w:t>
      </w:r>
      <w:proofErr w:type="spellStart"/>
      <w:r w:rsidRPr="000B2040">
        <w:rPr>
          <w:rFonts w:ascii="Calibri" w:hAnsi="Calibri"/>
          <w:i/>
          <w:iCs/>
          <w:lang w:val="en-US"/>
        </w:rPr>
        <w:t>adabī</w:t>
      </w:r>
      <w:proofErr w:type="spellEnd"/>
      <w:r w:rsidRPr="000B2040">
        <w:rPr>
          <w:rFonts w:ascii="Calibri" w:hAnsi="Calibri"/>
          <w:lang w:val="en-US"/>
        </w:rPr>
        <w:t xml:space="preserve">, the journal of the Arab Writers’ Union, and other periodicals. He was also instrumental in the </w:t>
      </w:r>
      <w:r w:rsidR="00D42B3F" w:rsidRPr="000B2040">
        <w:rPr>
          <w:rFonts w:ascii="Calibri" w:hAnsi="Calibri"/>
          <w:lang w:val="en-US"/>
        </w:rPr>
        <w:t>founding of the Cinematic Club in Aleppo and the People’</w:t>
      </w:r>
      <w:r w:rsidR="00B674B2" w:rsidRPr="000B2040">
        <w:rPr>
          <w:rFonts w:ascii="Calibri" w:hAnsi="Calibri"/>
          <w:lang w:val="en-US"/>
        </w:rPr>
        <w:t>s Theatre, later</w:t>
      </w:r>
      <w:r w:rsidR="00D42B3F" w:rsidRPr="000B2040">
        <w:rPr>
          <w:rFonts w:ascii="Calibri" w:hAnsi="Calibri"/>
          <w:lang w:val="en-US"/>
        </w:rPr>
        <w:t xml:space="preserve"> the Nationalist Theatre</w:t>
      </w:r>
      <w:r w:rsidR="00B674B2" w:rsidRPr="000B2040">
        <w:rPr>
          <w:rFonts w:ascii="Calibri" w:hAnsi="Calibri"/>
          <w:lang w:val="en-US"/>
        </w:rPr>
        <w:t>,</w:t>
      </w:r>
      <w:r w:rsidR="00D42B3F" w:rsidRPr="000B2040">
        <w:rPr>
          <w:rFonts w:ascii="Calibri" w:hAnsi="Calibri"/>
          <w:lang w:val="en-US"/>
        </w:rPr>
        <w:t xml:space="preserve"> in the same city. </w:t>
      </w:r>
      <w:proofErr w:type="spellStart"/>
      <w:r w:rsidR="00D42B3F" w:rsidRPr="000B2040">
        <w:rPr>
          <w:rFonts w:ascii="Calibri" w:hAnsi="Calibri"/>
          <w:lang w:val="en-US"/>
        </w:rPr>
        <w:t>Ikhlā</w:t>
      </w:r>
      <w:r w:rsidR="00D42B3F" w:rsidRPr="000B2040">
        <w:rPr>
          <w:rFonts w:ascii="Calibri" w:hAnsi="Calibri" w:cs="Times New Roman"/>
          <w:lang w:val="en-US"/>
        </w:rPr>
        <w:t>ṣ</w:t>
      </w:r>
      <w:r w:rsidR="00D42B3F" w:rsidRPr="000B2040">
        <w:rPr>
          <w:rFonts w:ascii="Calibri" w:hAnsi="Calibri"/>
          <w:lang w:val="en-US"/>
        </w:rPr>
        <w:t>ī’s</w:t>
      </w:r>
      <w:proofErr w:type="spellEnd"/>
      <w:r w:rsidR="00D42B3F" w:rsidRPr="000B2040">
        <w:rPr>
          <w:rFonts w:ascii="Calibri" w:hAnsi="Calibri"/>
          <w:lang w:val="en-US"/>
        </w:rPr>
        <w:t xml:space="preserve"> fiction has been translated into several languages</w:t>
      </w:r>
      <w:r w:rsidR="002D6717">
        <w:rPr>
          <w:rFonts w:ascii="Calibri" w:hAnsi="Calibri"/>
          <w:lang w:val="en-US"/>
        </w:rPr>
        <w:t>,</w:t>
      </w:r>
      <w:r w:rsidR="00D42B3F" w:rsidRPr="000B2040">
        <w:rPr>
          <w:rFonts w:ascii="Calibri" w:hAnsi="Calibri"/>
          <w:lang w:val="en-US"/>
        </w:rPr>
        <w:t xml:space="preserve"> among them Engli</w:t>
      </w:r>
      <w:r w:rsidR="003F22A7" w:rsidRPr="000B2040">
        <w:rPr>
          <w:rFonts w:ascii="Calibri" w:hAnsi="Calibri"/>
          <w:lang w:val="en-US"/>
        </w:rPr>
        <w:t>sh, Russian, French and Italian</w:t>
      </w:r>
      <w:r w:rsidR="002D6717">
        <w:rPr>
          <w:rFonts w:ascii="Calibri" w:hAnsi="Calibri"/>
          <w:lang w:val="en-US"/>
        </w:rPr>
        <w:t>,</w:t>
      </w:r>
      <w:r w:rsidR="003F22A7" w:rsidRPr="000B2040">
        <w:rPr>
          <w:rFonts w:ascii="Calibri" w:hAnsi="Calibri"/>
          <w:lang w:val="en-US"/>
        </w:rPr>
        <w:t xml:space="preserve"> and he has been awarded several prizes for his fiction and plays</w:t>
      </w:r>
      <w:r w:rsidR="002D6717">
        <w:rPr>
          <w:rFonts w:ascii="Calibri" w:hAnsi="Calibri"/>
          <w:lang w:val="en-US"/>
        </w:rPr>
        <w:t>, including</w:t>
      </w:r>
      <w:r w:rsidR="003F22A7" w:rsidRPr="000B2040">
        <w:rPr>
          <w:rFonts w:ascii="Calibri" w:hAnsi="Calibri"/>
          <w:lang w:val="en-US"/>
        </w:rPr>
        <w:t xml:space="preserve"> </w:t>
      </w:r>
      <w:r w:rsidR="00152729" w:rsidRPr="000B2040">
        <w:rPr>
          <w:rFonts w:ascii="Calibri" w:hAnsi="Calibri"/>
          <w:lang w:val="en-US"/>
        </w:rPr>
        <w:t>prize of the Arab Writers’ Union in 1990.</w:t>
      </w:r>
      <w:r w:rsidR="00D42B3F" w:rsidRPr="000B2040">
        <w:rPr>
          <w:rFonts w:ascii="Calibri" w:hAnsi="Calibri"/>
          <w:lang w:val="en-US"/>
        </w:rPr>
        <w:t xml:space="preserve">   </w:t>
      </w:r>
      <w:r w:rsidRPr="000B2040">
        <w:rPr>
          <w:rFonts w:ascii="Calibri" w:hAnsi="Calibri"/>
          <w:lang w:val="en-US"/>
        </w:rPr>
        <w:t xml:space="preserve"> </w:t>
      </w:r>
      <w:r w:rsidR="008C460B" w:rsidRPr="000B2040">
        <w:rPr>
          <w:rFonts w:ascii="Calibri" w:hAnsi="Calibri"/>
          <w:lang w:val="en-US"/>
        </w:rPr>
        <w:t xml:space="preserve"> </w:t>
      </w:r>
    </w:p>
    <w:p w:rsidR="00E007A1" w:rsidRPr="000B2040" w:rsidRDefault="00E007A1">
      <w:pPr>
        <w:rPr>
          <w:rFonts w:ascii="Calibri" w:hAnsi="Calibri"/>
          <w:lang w:val="en-US"/>
        </w:rPr>
      </w:pPr>
      <w:r w:rsidRPr="000B2040">
        <w:rPr>
          <w:rFonts w:ascii="Calibri" w:hAnsi="Calibri"/>
          <w:noProof/>
          <w:color w:val="0000FF"/>
          <w:lang w:eastAsia="sv-SE"/>
        </w:rPr>
        <w:drawing>
          <wp:inline distT="0" distB="0" distL="0" distR="0">
            <wp:extent cx="784747" cy="825690"/>
            <wp:effectExtent l="0" t="0" r="0" b="0"/>
            <wp:docPr id="1" name="irc_mi" descr="http://www.utexas.edu/cola/depts/mes/_files/images/book_covers/literature/10_Ikhlassi.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texas.edu/cola/depts/mes/_files/images/book_covers/literature/10_Ikhlassi.jpg">
                      <a:hlinkClick r:id="rId8"/>
                    </pic:cNvPr>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4704" cy="825645"/>
                    </a:xfrm>
                    <a:prstGeom prst="rect">
                      <a:avLst/>
                    </a:prstGeom>
                    <a:noFill/>
                    <a:ln>
                      <a:noFill/>
                    </a:ln>
                  </pic:spPr>
                </pic:pic>
              </a:graphicData>
            </a:graphic>
          </wp:inline>
        </w:drawing>
      </w:r>
    </w:p>
    <w:p w:rsidR="00E007A1" w:rsidRPr="000B2040" w:rsidRDefault="00AA5BAC">
      <w:pPr>
        <w:rPr>
          <w:rFonts w:ascii="Calibri" w:hAnsi="Calibri"/>
          <w:lang w:val="en-US"/>
        </w:rPr>
      </w:pPr>
      <w:r>
        <w:fldChar w:fldCharType="begin"/>
      </w:r>
      <w:r w:rsidRPr="00665655">
        <w:rPr>
          <w:lang w:val="en-US"/>
          <w:rPrChange w:id="1" w:author="lbg" w:date="2015-07-11T11:27:00Z">
            <w:rPr/>
          </w:rPrChange>
        </w:rPr>
        <w:instrText>HYPERLINK "http://www.utexas.edu/cola/depts/mes/center/titles/literature/Ikhlassi.php"</w:instrText>
      </w:r>
      <w:r>
        <w:fldChar w:fldCharType="separate"/>
      </w:r>
      <w:r w:rsidR="00E007A1" w:rsidRPr="000B2040">
        <w:rPr>
          <w:rStyle w:val="Hyperlnk"/>
          <w:rFonts w:ascii="Calibri" w:hAnsi="Calibri"/>
          <w:lang w:val="en-US"/>
        </w:rPr>
        <w:t>http://www.utexas.edu/cola/depts/mes/center/titles/literature/Ikhlassi.php</w:t>
      </w:r>
      <w:r>
        <w:fldChar w:fldCharType="end"/>
      </w:r>
    </w:p>
    <w:p w:rsidR="00F85D60" w:rsidRDefault="004B437C" w:rsidP="00D15E96">
      <w:pPr>
        <w:rPr>
          <w:rFonts w:ascii="Calibri" w:hAnsi="Calibri"/>
          <w:lang w:val="en-US"/>
        </w:rPr>
      </w:pPr>
      <w:r w:rsidRPr="000B2040">
        <w:rPr>
          <w:rFonts w:ascii="Calibri" w:hAnsi="Calibri"/>
          <w:lang w:val="en-US"/>
        </w:rPr>
        <w:t xml:space="preserve">One of several translated works. </w:t>
      </w:r>
    </w:p>
    <w:p w:rsidR="00D15E96" w:rsidRPr="000B2040" w:rsidRDefault="00D15E96" w:rsidP="00D15E96">
      <w:pPr>
        <w:rPr>
          <w:rFonts w:ascii="Calibri" w:hAnsi="Calibri"/>
          <w:lang w:val="en-US"/>
        </w:rPr>
      </w:pPr>
    </w:p>
    <w:p w:rsidR="00CD262B" w:rsidRPr="000B2040" w:rsidRDefault="00F85D60">
      <w:pPr>
        <w:rPr>
          <w:rFonts w:ascii="Calibri" w:hAnsi="Calibri"/>
          <w:b/>
          <w:bCs/>
          <w:lang w:val="en-US"/>
        </w:rPr>
      </w:pPr>
      <w:r w:rsidRPr="000B2040">
        <w:rPr>
          <w:rFonts w:ascii="Calibri" w:hAnsi="Calibri"/>
          <w:b/>
          <w:bCs/>
          <w:lang w:val="en-US"/>
        </w:rPr>
        <w:t>Selected list of w</w:t>
      </w:r>
      <w:r w:rsidR="00CD262B" w:rsidRPr="000B2040">
        <w:rPr>
          <w:rFonts w:ascii="Calibri" w:hAnsi="Calibri"/>
          <w:b/>
          <w:bCs/>
          <w:lang w:val="en-US"/>
        </w:rPr>
        <w:t>orks</w:t>
      </w:r>
    </w:p>
    <w:p w:rsidR="00CD262B" w:rsidRPr="000B2040" w:rsidRDefault="00CD262B">
      <w:pPr>
        <w:rPr>
          <w:rFonts w:ascii="Calibri" w:hAnsi="Calibri"/>
          <w:lang w:val="en-US"/>
        </w:rPr>
      </w:pPr>
    </w:p>
    <w:p w:rsidR="00CD262B" w:rsidRPr="000B2040" w:rsidRDefault="00CD262B">
      <w:pPr>
        <w:rPr>
          <w:rFonts w:ascii="Calibri" w:hAnsi="Calibri"/>
          <w:u w:val="single"/>
          <w:lang w:val="en-US"/>
        </w:rPr>
      </w:pPr>
      <w:r w:rsidRPr="000B2040">
        <w:rPr>
          <w:rFonts w:ascii="Calibri" w:hAnsi="Calibri"/>
          <w:u w:val="single"/>
          <w:lang w:val="en-US"/>
        </w:rPr>
        <w:t>Novels</w:t>
      </w:r>
    </w:p>
    <w:p w:rsidR="000E1AEE" w:rsidRPr="000B2040" w:rsidRDefault="000E1AEE">
      <w:pPr>
        <w:rPr>
          <w:rFonts w:ascii="Calibri" w:hAnsi="Calibri"/>
          <w:lang w:val="en-US"/>
        </w:rPr>
      </w:pPr>
      <w:proofErr w:type="spellStart"/>
      <w:r w:rsidRPr="000B2040">
        <w:rPr>
          <w:rFonts w:ascii="Calibri" w:hAnsi="Calibri"/>
          <w:lang w:val="en-US"/>
        </w:rPr>
        <w:t>Shita</w:t>
      </w:r>
      <w:proofErr w:type="spellEnd"/>
      <w:r w:rsidRPr="000B2040">
        <w:rPr>
          <w:rFonts w:ascii="Calibri" w:hAnsi="Calibri"/>
          <w:lang w:val="en-US"/>
        </w:rPr>
        <w:t>´ al-</w:t>
      </w:r>
      <w:proofErr w:type="spellStart"/>
      <w:r w:rsidRPr="000B2040">
        <w:rPr>
          <w:rFonts w:ascii="Calibri" w:hAnsi="Calibri"/>
          <w:lang w:val="en-US"/>
        </w:rPr>
        <w:t>ba</w:t>
      </w:r>
      <w:r w:rsidRPr="000B2040">
        <w:rPr>
          <w:rFonts w:ascii="Calibri" w:hAnsi="Calibri" w:cs="Times New Roman"/>
          <w:lang w:val="en-US"/>
        </w:rPr>
        <w:t>ḥ</w:t>
      </w:r>
      <w:r w:rsidRPr="000B2040">
        <w:rPr>
          <w:rFonts w:ascii="Calibri" w:hAnsi="Calibri"/>
          <w:lang w:val="en-US"/>
        </w:rPr>
        <w:t>r</w:t>
      </w:r>
      <w:proofErr w:type="spellEnd"/>
      <w:r w:rsidRPr="000B2040">
        <w:rPr>
          <w:rFonts w:ascii="Calibri" w:hAnsi="Calibri"/>
          <w:lang w:val="en-US"/>
        </w:rPr>
        <w:t xml:space="preserve"> al-</w:t>
      </w:r>
      <w:proofErr w:type="spellStart"/>
      <w:r w:rsidRPr="000B2040">
        <w:rPr>
          <w:rFonts w:ascii="Calibri" w:hAnsi="Calibri"/>
          <w:lang w:val="en-US"/>
        </w:rPr>
        <w:t>yābis</w:t>
      </w:r>
      <w:proofErr w:type="spellEnd"/>
      <w:r w:rsidRPr="000B2040">
        <w:rPr>
          <w:rFonts w:ascii="Calibri" w:hAnsi="Calibri"/>
          <w:lang w:val="en-US"/>
        </w:rPr>
        <w:t xml:space="preserve"> </w:t>
      </w:r>
      <w:r w:rsidR="00E31272">
        <w:rPr>
          <w:rFonts w:ascii="Calibri" w:hAnsi="Calibri" w:hint="cs"/>
          <w:rtl/>
          <w:lang w:val="en-US"/>
        </w:rPr>
        <w:t xml:space="preserve">شتاء البحر </w:t>
      </w:r>
      <w:proofErr w:type="gramStart"/>
      <w:r w:rsidR="00E31272">
        <w:rPr>
          <w:rFonts w:ascii="Calibri" w:hAnsi="Calibri" w:hint="cs"/>
          <w:rtl/>
          <w:lang w:val="en-US"/>
        </w:rPr>
        <w:t>اليابس</w:t>
      </w:r>
      <w:r w:rsidRPr="000B2040">
        <w:rPr>
          <w:rFonts w:ascii="Calibri" w:hAnsi="Calibri"/>
          <w:lang w:val="en-US"/>
        </w:rPr>
        <w:t>(</w:t>
      </w:r>
      <w:proofErr w:type="gramEnd"/>
      <w:r w:rsidRPr="000B2040">
        <w:rPr>
          <w:rFonts w:ascii="Calibri" w:hAnsi="Calibri"/>
          <w:lang w:val="en-US"/>
        </w:rPr>
        <w:t>The Winter of the Dry Sea) 1965</w:t>
      </w:r>
    </w:p>
    <w:p w:rsidR="000E1AEE" w:rsidRPr="000B2040" w:rsidRDefault="00660513" w:rsidP="00660513">
      <w:pPr>
        <w:rPr>
          <w:rFonts w:ascii="Calibri" w:hAnsi="Calibri"/>
          <w:lang w:val="en-US"/>
        </w:rPr>
      </w:pPr>
      <w:proofErr w:type="spellStart"/>
      <w:proofErr w:type="gramStart"/>
      <w:r w:rsidRPr="000B2040">
        <w:rPr>
          <w:rFonts w:ascii="Calibri" w:hAnsi="Calibri"/>
          <w:lang w:val="en-US"/>
        </w:rPr>
        <w:t>a</w:t>
      </w:r>
      <w:r w:rsidRPr="000B2040">
        <w:rPr>
          <w:rFonts w:ascii="Calibri" w:hAnsi="Calibri" w:cs="Times New Roman"/>
          <w:lang w:val="en-US"/>
        </w:rPr>
        <w:t>ḥḍ</w:t>
      </w:r>
      <w:r w:rsidRPr="000B2040">
        <w:rPr>
          <w:rFonts w:ascii="Calibri" w:hAnsi="Calibri"/>
          <w:lang w:val="en-US"/>
        </w:rPr>
        <w:t>ān</w:t>
      </w:r>
      <w:proofErr w:type="spellEnd"/>
      <w:proofErr w:type="gramEnd"/>
      <w:r w:rsidRPr="000B2040">
        <w:rPr>
          <w:rFonts w:ascii="Calibri" w:hAnsi="Calibri"/>
          <w:lang w:val="en-US"/>
        </w:rPr>
        <w:t xml:space="preserve"> al-</w:t>
      </w:r>
      <w:proofErr w:type="spellStart"/>
      <w:r w:rsidRPr="000B2040">
        <w:rPr>
          <w:rFonts w:ascii="Calibri" w:hAnsi="Calibri"/>
          <w:lang w:val="en-US"/>
        </w:rPr>
        <w:t>sayyida</w:t>
      </w:r>
      <w:proofErr w:type="spellEnd"/>
      <w:r w:rsidRPr="000B2040">
        <w:rPr>
          <w:rFonts w:ascii="Calibri" w:hAnsi="Calibri"/>
          <w:lang w:val="en-US"/>
        </w:rPr>
        <w:t xml:space="preserve"> al-</w:t>
      </w:r>
      <w:proofErr w:type="spellStart"/>
      <w:r w:rsidRPr="000B2040">
        <w:rPr>
          <w:rFonts w:ascii="Calibri" w:hAnsi="Calibri"/>
          <w:lang w:val="en-US"/>
        </w:rPr>
        <w:t>jamīla</w:t>
      </w:r>
      <w:proofErr w:type="spellEnd"/>
      <w:r w:rsidR="00E31272">
        <w:rPr>
          <w:rFonts w:ascii="Calibri" w:hAnsi="Calibri" w:hint="cs"/>
          <w:rtl/>
          <w:lang w:val="en-US"/>
        </w:rPr>
        <w:t xml:space="preserve"> أحضان السيدة الجمية </w:t>
      </w:r>
      <w:r w:rsidRPr="000B2040">
        <w:rPr>
          <w:rFonts w:ascii="Calibri" w:hAnsi="Calibri"/>
          <w:lang w:val="en-US"/>
        </w:rPr>
        <w:t xml:space="preserve"> (The </w:t>
      </w:r>
      <w:r w:rsidR="00546198" w:rsidRPr="000B2040">
        <w:rPr>
          <w:rFonts w:ascii="Calibri" w:hAnsi="Calibri"/>
          <w:lang w:val="en-US"/>
        </w:rPr>
        <w:t xml:space="preserve">Lap of a </w:t>
      </w:r>
      <w:r w:rsidR="001B643C" w:rsidRPr="000B2040">
        <w:rPr>
          <w:rFonts w:ascii="Calibri" w:hAnsi="Calibri"/>
          <w:lang w:val="en-US"/>
        </w:rPr>
        <w:t>Beautiful Lady</w:t>
      </w:r>
      <w:r w:rsidRPr="000B2040">
        <w:rPr>
          <w:rFonts w:ascii="Calibri" w:hAnsi="Calibri"/>
          <w:lang w:val="en-US"/>
        </w:rPr>
        <w:t>) 1969</w:t>
      </w:r>
    </w:p>
    <w:p w:rsidR="00660513" w:rsidRPr="000B2040" w:rsidRDefault="00660513" w:rsidP="00660513">
      <w:pPr>
        <w:rPr>
          <w:rFonts w:ascii="Calibri" w:hAnsi="Calibri"/>
          <w:lang w:val="en-US"/>
        </w:rPr>
      </w:pPr>
      <w:proofErr w:type="spellStart"/>
      <w:proofErr w:type="gramStart"/>
      <w:r w:rsidRPr="000B2040">
        <w:rPr>
          <w:rFonts w:ascii="Calibri" w:hAnsi="Calibri"/>
          <w:lang w:val="en-US"/>
        </w:rPr>
        <w:t>a</w:t>
      </w:r>
      <w:r w:rsidRPr="000B2040">
        <w:rPr>
          <w:rFonts w:ascii="Calibri" w:hAnsi="Calibri" w:cs="Arial"/>
          <w:lang w:val="en-US"/>
        </w:rPr>
        <w:t>ḥ</w:t>
      </w:r>
      <w:r w:rsidRPr="000B2040">
        <w:rPr>
          <w:rFonts w:ascii="Calibri" w:hAnsi="Calibri"/>
          <w:lang w:val="en-US"/>
        </w:rPr>
        <w:t>zān</w:t>
      </w:r>
      <w:proofErr w:type="spellEnd"/>
      <w:proofErr w:type="gramEnd"/>
      <w:r w:rsidRPr="000B2040">
        <w:rPr>
          <w:rFonts w:ascii="Calibri" w:hAnsi="Calibri"/>
          <w:lang w:val="en-US"/>
        </w:rPr>
        <w:t xml:space="preserve"> al-</w:t>
      </w:r>
      <w:proofErr w:type="spellStart"/>
      <w:r w:rsidRPr="000B2040">
        <w:rPr>
          <w:rFonts w:ascii="Calibri" w:hAnsi="Calibri"/>
          <w:lang w:val="en-US"/>
        </w:rPr>
        <w:t>ramād</w:t>
      </w:r>
      <w:proofErr w:type="spellEnd"/>
      <w:r w:rsidRPr="000B2040">
        <w:rPr>
          <w:rFonts w:ascii="Calibri" w:hAnsi="Calibri"/>
          <w:lang w:val="en-US"/>
        </w:rPr>
        <w:t xml:space="preserve"> </w:t>
      </w:r>
      <w:r w:rsidR="00E31272">
        <w:rPr>
          <w:rFonts w:ascii="Calibri" w:hAnsi="Calibri" w:hint="cs"/>
          <w:rtl/>
          <w:lang w:val="en-US"/>
        </w:rPr>
        <w:t xml:space="preserve"> أحزان الرماد</w:t>
      </w:r>
      <w:r w:rsidRPr="000B2040">
        <w:rPr>
          <w:rFonts w:ascii="Calibri" w:hAnsi="Calibri"/>
          <w:lang w:val="en-US"/>
        </w:rPr>
        <w:t>(</w:t>
      </w:r>
      <w:r w:rsidR="00546198" w:rsidRPr="000B2040">
        <w:rPr>
          <w:rFonts w:ascii="Calibri" w:hAnsi="Calibri"/>
          <w:lang w:val="en-US"/>
        </w:rPr>
        <w:t>The S</w:t>
      </w:r>
      <w:r w:rsidRPr="000B2040">
        <w:rPr>
          <w:rFonts w:ascii="Calibri" w:hAnsi="Calibri"/>
          <w:lang w:val="en-US"/>
        </w:rPr>
        <w:t>orrows of Ashes) 1975</w:t>
      </w:r>
    </w:p>
    <w:p w:rsidR="00660513" w:rsidRPr="000B2040" w:rsidRDefault="00660513" w:rsidP="00660513">
      <w:pPr>
        <w:rPr>
          <w:rFonts w:ascii="Calibri" w:hAnsi="Calibri"/>
          <w:lang w:val="en-US"/>
        </w:rPr>
      </w:pPr>
      <w:proofErr w:type="spellStart"/>
      <w:proofErr w:type="gramStart"/>
      <w:r w:rsidRPr="000B2040">
        <w:rPr>
          <w:rFonts w:ascii="Calibri" w:hAnsi="Calibri"/>
          <w:lang w:val="en-US"/>
        </w:rPr>
        <w:t>bayt</w:t>
      </w:r>
      <w:proofErr w:type="spellEnd"/>
      <w:proofErr w:type="gramEnd"/>
      <w:r w:rsidRPr="000B2040">
        <w:rPr>
          <w:rFonts w:ascii="Calibri" w:hAnsi="Calibri"/>
          <w:lang w:val="en-US"/>
        </w:rPr>
        <w:t xml:space="preserve"> al-</w:t>
      </w:r>
      <w:proofErr w:type="spellStart"/>
      <w:r w:rsidRPr="000B2040">
        <w:rPr>
          <w:rFonts w:ascii="Calibri" w:hAnsi="Calibri"/>
          <w:lang w:val="en-US"/>
        </w:rPr>
        <w:t>khuld</w:t>
      </w:r>
      <w:proofErr w:type="spellEnd"/>
      <w:r w:rsidR="00E31272">
        <w:rPr>
          <w:rFonts w:ascii="Calibri" w:hAnsi="Calibri" w:hint="cs"/>
          <w:rtl/>
          <w:lang w:val="en-US"/>
        </w:rPr>
        <w:t xml:space="preserve">بيت الخلود </w:t>
      </w:r>
      <w:r w:rsidRPr="000B2040">
        <w:rPr>
          <w:rFonts w:ascii="Calibri" w:hAnsi="Calibri"/>
          <w:lang w:val="en-US"/>
        </w:rPr>
        <w:t xml:space="preserve"> (</w:t>
      </w:r>
      <w:r w:rsidR="00546198" w:rsidRPr="000B2040">
        <w:rPr>
          <w:rFonts w:ascii="Calibri" w:hAnsi="Calibri"/>
          <w:lang w:val="en-US"/>
        </w:rPr>
        <w:t>The Eternal Home</w:t>
      </w:r>
      <w:r w:rsidRPr="000B2040">
        <w:rPr>
          <w:rFonts w:ascii="Calibri" w:hAnsi="Calibri"/>
          <w:lang w:val="en-US"/>
        </w:rPr>
        <w:t>) 1982</w:t>
      </w:r>
    </w:p>
    <w:p w:rsidR="00660513" w:rsidRPr="000B2040" w:rsidRDefault="00660513" w:rsidP="00660513">
      <w:pPr>
        <w:rPr>
          <w:rFonts w:ascii="Calibri" w:hAnsi="Calibri"/>
          <w:lang w:val="en-US"/>
        </w:rPr>
      </w:pPr>
      <w:proofErr w:type="spellStart"/>
      <w:proofErr w:type="gramStart"/>
      <w:r w:rsidRPr="000B2040">
        <w:rPr>
          <w:rFonts w:ascii="Calibri" w:hAnsi="Calibri"/>
          <w:lang w:val="en-US"/>
        </w:rPr>
        <w:t>bāb</w:t>
      </w:r>
      <w:proofErr w:type="spellEnd"/>
      <w:proofErr w:type="gramEnd"/>
      <w:r w:rsidRPr="000B2040">
        <w:rPr>
          <w:rFonts w:ascii="Calibri" w:hAnsi="Calibri"/>
          <w:lang w:val="en-US"/>
        </w:rPr>
        <w:t xml:space="preserve"> al-</w:t>
      </w:r>
      <w:proofErr w:type="spellStart"/>
      <w:r w:rsidRPr="000B2040">
        <w:rPr>
          <w:rFonts w:ascii="Calibri" w:hAnsi="Calibri"/>
          <w:lang w:val="en-US"/>
        </w:rPr>
        <w:t>jamr</w:t>
      </w:r>
      <w:proofErr w:type="spellEnd"/>
      <w:r w:rsidRPr="000B2040">
        <w:rPr>
          <w:rFonts w:ascii="Calibri" w:hAnsi="Calibri"/>
          <w:lang w:val="en-US"/>
        </w:rPr>
        <w:t xml:space="preserve"> </w:t>
      </w:r>
      <w:r w:rsidR="00E31272">
        <w:rPr>
          <w:rFonts w:ascii="Calibri" w:hAnsi="Calibri" w:hint="cs"/>
          <w:rtl/>
          <w:lang w:val="en-US"/>
        </w:rPr>
        <w:t xml:space="preserve"> باب الجمر</w:t>
      </w:r>
      <w:r w:rsidRPr="000B2040">
        <w:rPr>
          <w:rFonts w:ascii="Calibri" w:hAnsi="Calibri"/>
          <w:lang w:val="en-US"/>
        </w:rPr>
        <w:t>(The Door of Embers) 1985</w:t>
      </w:r>
    </w:p>
    <w:p w:rsidR="00A8747E" w:rsidRPr="000B2040" w:rsidRDefault="00A8747E" w:rsidP="00660513">
      <w:pPr>
        <w:rPr>
          <w:rFonts w:ascii="Calibri" w:hAnsi="Calibri"/>
          <w:lang w:val="en-US"/>
        </w:rPr>
      </w:pPr>
      <w:r w:rsidRPr="000B2040">
        <w:rPr>
          <w:rFonts w:ascii="Calibri" w:hAnsi="Calibri"/>
          <w:lang w:val="en-US"/>
        </w:rPr>
        <w:lastRenderedPageBreak/>
        <w:t>al-</w:t>
      </w:r>
      <w:proofErr w:type="spellStart"/>
      <w:proofErr w:type="gramStart"/>
      <w:r w:rsidRPr="000B2040">
        <w:rPr>
          <w:rFonts w:ascii="Calibri" w:hAnsi="Calibri"/>
          <w:lang w:val="en-US"/>
        </w:rPr>
        <w:t>futū</w:t>
      </w:r>
      <w:r w:rsidRPr="000B2040">
        <w:rPr>
          <w:rFonts w:ascii="Calibri" w:hAnsi="Calibri" w:cs="Arial"/>
          <w:lang w:val="en-US"/>
        </w:rPr>
        <w:t>ḥ</w:t>
      </w:r>
      <w:r w:rsidRPr="000B2040">
        <w:rPr>
          <w:rFonts w:ascii="Calibri" w:hAnsi="Calibri"/>
          <w:lang w:val="en-US"/>
        </w:rPr>
        <w:t>āt</w:t>
      </w:r>
      <w:proofErr w:type="spellEnd"/>
      <w:r w:rsidRPr="000B2040">
        <w:rPr>
          <w:rFonts w:ascii="Calibri" w:hAnsi="Calibri"/>
          <w:lang w:val="en-US"/>
        </w:rPr>
        <w:t xml:space="preserve"> </w:t>
      </w:r>
      <w:r w:rsidR="00E31272">
        <w:rPr>
          <w:rFonts w:ascii="Calibri" w:hAnsi="Calibri" w:hint="cs"/>
          <w:rtl/>
          <w:lang w:val="en-US"/>
        </w:rPr>
        <w:t xml:space="preserve"> الفتوحات</w:t>
      </w:r>
      <w:proofErr w:type="gramEnd"/>
      <w:r w:rsidRPr="000B2040">
        <w:rPr>
          <w:rFonts w:ascii="Calibri" w:hAnsi="Calibri"/>
          <w:lang w:val="en-US"/>
        </w:rPr>
        <w:t>(The Victories) 2001</w:t>
      </w:r>
    </w:p>
    <w:p w:rsidR="00CD262B" w:rsidRPr="000B2040" w:rsidRDefault="00A8747E" w:rsidP="00546198">
      <w:pPr>
        <w:rPr>
          <w:rFonts w:ascii="Calibri" w:hAnsi="Calibri"/>
          <w:lang w:val="en-US"/>
        </w:rPr>
      </w:pPr>
      <w:proofErr w:type="spellStart"/>
      <w:proofErr w:type="gramStart"/>
      <w:r w:rsidRPr="000B2040">
        <w:rPr>
          <w:rFonts w:ascii="Calibri" w:hAnsi="Calibri"/>
          <w:lang w:val="en-US"/>
        </w:rPr>
        <w:t>ri</w:t>
      </w:r>
      <w:r w:rsidRPr="000B2040">
        <w:rPr>
          <w:rFonts w:ascii="Calibri" w:hAnsi="Calibri" w:cs="Arial"/>
          <w:lang w:val="en-US"/>
        </w:rPr>
        <w:t>ḥ</w:t>
      </w:r>
      <w:r w:rsidRPr="000B2040">
        <w:rPr>
          <w:rFonts w:ascii="Calibri" w:hAnsi="Calibri"/>
          <w:lang w:val="en-US"/>
        </w:rPr>
        <w:t>lat</w:t>
      </w:r>
      <w:proofErr w:type="spellEnd"/>
      <w:proofErr w:type="gramEnd"/>
      <w:r w:rsidRPr="000B2040">
        <w:rPr>
          <w:rFonts w:ascii="Calibri" w:hAnsi="Calibri"/>
          <w:lang w:val="en-US"/>
        </w:rPr>
        <w:t xml:space="preserve"> al-</w:t>
      </w:r>
      <w:proofErr w:type="spellStart"/>
      <w:r w:rsidRPr="000B2040">
        <w:rPr>
          <w:rFonts w:ascii="Calibri" w:hAnsi="Calibri"/>
          <w:lang w:val="en-US"/>
        </w:rPr>
        <w:t>safarjil</w:t>
      </w:r>
      <w:proofErr w:type="spellEnd"/>
      <w:r w:rsidRPr="000B2040">
        <w:rPr>
          <w:rFonts w:ascii="Calibri" w:hAnsi="Calibri"/>
          <w:lang w:val="en-US"/>
        </w:rPr>
        <w:t xml:space="preserve"> </w:t>
      </w:r>
      <w:r w:rsidR="00E31272">
        <w:rPr>
          <w:rFonts w:ascii="Calibri" w:hAnsi="Calibri" w:hint="cs"/>
          <w:rtl/>
          <w:lang w:val="en-US"/>
        </w:rPr>
        <w:t xml:space="preserve"> رحلة السفرجل </w:t>
      </w:r>
      <w:r w:rsidRPr="000B2040">
        <w:rPr>
          <w:rFonts w:ascii="Calibri" w:hAnsi="Calibri"/>
          <w:lang w:val="en-US"/>
        </w:rPr>
        <w:t>(The Quince’s Travels)</w:t>
      </w:r>
      <w:r w:rsidR="00546198" w:rsidRPr="000B2040">
        <w:rPr>
          <w:rFonts w:ascii="Calibri" w:hAnsi="Calibri"/>
          <w:lang w:val="en-US"/>
        </w:rPr>
        <w:t xml:space="preserve"> 2008</w:t>
      </w:r>
    </w:p>
    <w:p w:rsidR="00F85D60" w:rsidRPr="000B2040" w:rsidRDefault="00F85D60" w:rsidP="00546198">
      <w:pPr>
        <w:rPr>
          <w:rFonts w:ascii="Calibri" w:hAnsi="Calibri"/>
          <w:lang w:val="en-US"/>
        </w:rPr>
      </w:pPr>
    </w:p>
    <w:p w:rsidR="00CD262B" w:rsidRPr="000B2040" w:rsidRDefault="00CD262B" w:rsidP="000E1AEE">
      <w:pPr>
        <w:rPr>
          <w:rFonts w:ascii="Calibri" w:hAnsi="Calibri"/>
          <w:u w:val="single"/>
          <w:lang w:val="en-US"/>
        </w:rPr>
      </w:pPr>
      <w:r w:rsidRPr="000B2040">
        <w:rPr>
          <w:rFonts w:ascii="Calibri" w:hAnsi="Calibri"/>
          <w:u w:val="single"/>
          <w:lang w:val="en-US"/>
        </w:rPr>
        <w:t>Short Story Collections</w:t>
      </w:r>
    </w:p>
    <w:p w:rsidR="00CD262B" w:rsidRPr="000B2040" w:rsidRDefault="00CD262B" w:rsidP="00CD262B">
      <w:pPr>
        <w:rPr>
          <w:rFonts w:ascii="Calibri" w:hAnsi="Calibri"/>
          <w:lang w:val="en-US"/>
        </w:rPr>
      </w:pPr>
      <w:proofErr w:type="spellStart"/>
      <w:proofErr w:type="gramStart"/>
      <w:r w:rsidRPr="000B2040">
        <w:rPr>
          <w:rFonts w:ascii="Calibri" w:hAnsi="Calibri"/>
          <w:lang w:val="en-US"/>
        </w:rPr>
        <w:t>qi</w:t>
      </w:r>
      <w:r w:rsidRPr="000B2040">
        <w:rPr>
          <w:rFonts w:ascii="Calibri" w:hAnsi="Calibri" w:cs="Times New Roman"/>
          <w:lang w:val="en-US"/>
        </w:rPr>
        <w:t>ṣ</w:t>
      </w:r>
      <w:r w:rsidRPr="000B2040">
        <w:rPr>
          <w:rFonts w:ascii="Calibri" w:hAnsi="Calibri"/>
          <w:lang w:val="en-US"/>
        </w:rPr>
        <w:t>a</w:t>
      </w:r>
      <w:r w:rsidRPr="000B2040">
        <w:rPr>
          <w:rFonts w:ascii="Calibri" w:hAnsi="Calibri" w:cs="Times New Roman"/>
          <w:lang w:val="en-US"/>
        </w:rPr>
        <w:t>ṣ</w:t>
      </w:r>
      <w:proofErr w:type="spellEnd"/>
      <w:proofErr w:type="gramEnd"/>
      <w:r w:rsidR="00E31272">
        <w:rPr>
          <w:rFonts w:ascii="Calibri" w:hAnsi="Calibri" w:cs="Times New Roman" w:hint="cs"/>
          <w:rtl/>
          <w:lang w:val="en-US"/>
        </w:rPr>
        <w:t xml:space="preserve"> قصص </w:t>
      </w:r>
      <w:r w:rsidRPr="000B2040">
        <w:rPr>
          <w:rFonts w:ascii="Calibri" w:hAnsi="Calibri"/>
          <w:lang w:val="en-US"/>
        </w:rPr>
        <w:t xml:space="preserve"> </w:t>
      </w:r>
      <w:r w:rsidR="00E31272">
        <w:rPr>
          <w:rFonts w:ascii="Calibri" w:hAnsi="Calibri" w:hint="cs"/>
          <w:rtl/>
          <w:lang w:val="en-US"/>
        </w:rPr>
        <w:t xml:space="preserve"> </w:t>
      </w:r>
      <w:r w:rsidRPr="000B2040">
        <w:rPr>
          <w:rFonts w:ascii="Calibri" w:hAnsi="Calibri"/>
          <w:lang w:val="en-US"/>
        </w:rPr>
        <w:t>(Stories) 1963</w:t>
      </w:r>
    </w:p>
    <w:p w:rsidR="00CD262B" w:rsidRPr="000B2040" w:rsidRDefault="000E1AEE" w:rsidP="00CD262B">
      <w:pPr>
        <w:rPr>
          <w:rFonts w:ascii="Calibri" w:hAnsi="Calibri"/>
          <w:lang w:val="en-US"/>
        </w:rPr>
      </w:pPr>
      <w:proofErr w:type="spellStart"/>
      <w:proofErr w:type="gramStart"/>
      <w:r w:rsidRPr="000B2040">
        <w:rPr>
          <w:rFonts w:ascii="Calibri" w:hAnsi="Calibri"/>
          <w:lang w:val="en-US"/>
        </w:rPr>
        <w:t>zaman</w:t>
      </w:r>
      <w:proofErr w:type="spellEnd"/>
      <w:proofErr w:type="gramEnd"/>
      <w:r w:rsidRPr="000B2040">
        <w:rPr>
          <w:rFonts w:ascii="Calibri" w:hAnsi="Calibri"/>
          <w:lang w:val="en-US"/>
        </w:rPr>
        <w:t xml:space="preserve"> al-</w:t>
      </w:r>
      <w:proofErr w:type="spellStart"/>
      <w:r w:rsidRPr="000B2040">
        <w:rPr>
          <w:rFonts w:ascii="Calibri" w:hAnsi="Calibri"/>
          <w:lang w:val="en-US"/>
        </w:rPr>
        <w:t>hijrā</w:t>
      </w:r>
      <w:proofErr w:type="spellEnd"/>
      <w:r w:rsidRPr="000B2040">
        <w:rPr>
          <w:rFonts w:ascii="Calibri" w:hAnsi="Calibri"/>
          <w:lang w:val="en-US"/>
        </w:rPr>
        <w:t xml:space="preserve"> al-</w:t>
      </w:r>
      <w:proofErr w:type="spellStart"/>
      <w:r w:rsidRPr="000B2040">
        <w:rPr>
          <w:rFonts w:ascii="Calibri" w:hAnsi="Calibri"/>
          <w:lang w:val="en-US"/>
        </w:rPr>
        <w:t>qa</w:t>
      </w:r>
      <w:r w:rsidRPr="000B2040">
        <w:rPr>
          <w:rFonts w:ascii="Calibri" w:hAnsi="Calibri" w:cs="Times New Roman"/>
          <w:lang w:val="en-US"/>
        </w:rPr>
        <w:t>ṣ</w:t>
      </w:r>
      <w:r w:rsidRPr="000B2040">
        <w:rPr>
          <w:rFonts w:ascii="Calibri" w:hAnsi="Calibri"/>
          <w:lang w:val="en-US"/>
        </w:rPr>
        <w:t>īra</w:t>
      </w:r>
      <w:proofErr w:type="spellEnd"/>
      <w:r w:rsidRPr="000B2040">
        <w:rPr>
          <w:rFonts w:ascii="Calibri" w:hAnsi="Calibri"/>
          <w:lang w:val="en-US"/>
        </w:rPr>
        <w:t xml:space="preserve"> </w:t>
      </w:r>
      <w:r w:rsidR="00E31272">
        <w:rPr>
          <w:rFonts w:ascii="Calibri" w:hAnsi="Calibri" w:hint="cs"/>
          <w:rtl/>
          <w:lang w:val="en-US"/>
        </w:rPr>
        <w:t xml:space="preserve"> زمن الهجرة القصيرة</w:t>
      </w:r>
      <w:r w:rsidRPr="000B2040">
        <w:rPr>
          <w:rFonts w:ascii="Calibri" w:hAnsi="Calibri"/>
          <w:lang w:val="en-US"/>
        </w:rPr>
        <w:t>(The Time of Short Migrations) 1970</w:t>
      </w:r>
    </w:p>
    <w:p w:rsidR="000E1AEE" w:rsidRPr="000B2040" w:rsidRDefault="000E1AEE" w:rsidP="00CD262B">
      <w:pPr>
        <w:rPr>
          <w:rFonts w:ascii="Calibri" w:hAnsi="Calibri"/>
          <w:lang w:val="en-US"/>
        </w:rPr>
      </w:pPr>
      <w:proofErr w:type="gramStart"/>
      <w:r w:rsidRPr="000B2040">
        <w:rPr>
          <w:rFonts w:ascii="Calibri" w:hAnsi="Calibri"/>
          <w:lang w:val="en-US"/>
        </w:rPr>
        <w:t>al-‘</w:t>
      </w:r>
      <w:proofErr w:type="spellStart"/>
      <w:r w:rsidRPr="000B2040">
        <w:rPr>
          <w:rFonts w:ascii="Calibri" w:hAnsi="Calibri"/>
          <w:lang w:val="en-US"/>
        </w:rPr>
        <w:t>ashāb</w:t>
      </w:r>
      <w:proofErr w:type="spellEnd"/>
      <w:proofErr w:type="gramEnd"/>
      <w:r w:rsidRPr="000B2040">
        <w:rPr>
          <w:rFonts w:ascii="Calibri" w:hAnsi="Calibri"/>
          <w:lang w:val="en-US"/>
        </w:rPr>
        <w:t xml:space="preserve"> al-</w:t>
      </w:r>
      <w:proofErr w:type="spellStart"/>
      <w:r w:rsidRPr="000B2040">
        <w:rPr>
          <w:rFonts w:ascii="Calibri" w:hAnsi="Calibri"/>
          <w:lang w:val="en-US"/>
        </w:rPr>
        <w:t>sawda</w:t>
      </w:r>
      <w:proofErr w:type="spellEnd"/>
      <w:r w:rsidRPr="000B2040">
        <w:rPr>
          <w:rFonts w:ascii="Calibri" w:hAnsi="Calibri"/>
          <w:lang w:val="en-US"/>
        </w:rPr>
        <w:t xml:space="preserve">´ </w:t>
      </w:r>
      <w:r w:rsidR="00E31272">
        <w:rPr>
          <w:rFonts w:ascii="Calibri" w:hAnsi="Calibri" w:hint="cs"/>
          <w:rtl/>
          <w:lang w:val="en-US"/>
        </w:rPr>
        <w:t>الأعشاب السوداء</w:t>
      </w:r>
      <w:r w:rsidRPr="000B2040">
        <w:rPr>
          <w:rFonts w:ascii="Calibri" w:hAnsi="Calibri"/>
          <w:lang w:val="en-US"/>
        </w:rPr>
        <w:t>(The Black Herbs) 1980</w:t>
      </w:r>
    </w:p>
    <w:p w:rsidR="00665655" w:rsidRDefault="00A8747E" w:rsidP="00E31272">
      <w:pPr>
        <w:rPr>
          <w:ins w:id="2" w:author="lbg" w:date="2015-07-11T11:27:00Z"/>
          <w:rFonts w:ascii="Calibri" w:hAnsi="Calibri"/>
          <w:lang w:val="en-US"/>
        </w:rPr>
      </w:pPr>
      <w:proofErr w:type="gramStart"/>
      <w:r w:rsidRPr="000B2040">
        <w:rPr>
          <w:rFonts w:ascii="Calibri" w:hAnsi="Calibri"/>
          <w:lang w:val="en-US"/>
        </w:rPr>
        <w:t>ma</w:t>
      </w:r>
      <w:proofErr w:type="gramEnd"/>
      <w:r w:rsidRPr="000B2040">
        <w:rPr>
          <w:rFonts w:ascii="Calibri" w:hAnsi="Calibri"/>
          <w:lang w:val="en-US"/>
        </w:rPr>
        <w:t xml:space="preserve"> </w:t>
      </w:r>
      <w:proofErr w:type="spellStart"/>
      <w:r w:rsidRPr="000B2040">
        <w:rPr>
          <w:rFonts w:ascii="Calibri" w:hAnsi="Calibri" w:cs="Arial"/>
          <w:lang w:val="en-US"/>
        </w:rPr>
        <w:t>ḥ</w:t>
      </w:r>
      <w:r w:rsidRPr="000B2040">
        <w:rPr>
          <w:rFonts w:ascii="Calibri" w:hAnsi="Calibri"/>
          <w:lang w:val="en-US"/>
        </w:rPr>
        <w:t>adatha</w:t>
      </w:r>
      <w:proofErr w:type="spellEnd"/>
      <w:r w:rsidRPr="000B2040">
        <w:rPr>
          <w:rFonts w:ascii="Calibri" w:hAnsi="Calibri"/>
          <w:lang w:val="en-US"/>
        </w:rPr>
        <w:t xml:space="preserve"> </w:t>
      </w:r>
      <w:proofErr w:type="spellStart"/>
      <w:r w:rsidRPr="000B2040">
        <w:rPr>
          <w:rFonts w:ascii="Calibri" w:hAnsi="Calibri"/>
          <w:lang w:val="en-US"/>
        </w:rPr>
        <w:t>li-‘Antara</w:t>
      </w:r>
      <w:proofErr w:type="spellEnd"/>
      <w:r w:rsidRPr="000B2040">
        <w:rPr>
          <w:rFonts w:ascii="Calibri" w:hAnsi="Calibri"/>
          <w:lang w:val="en-US"/>
        </w:rPr>
        <w:t xml:space="preserve">? </w:t>
      </w:r>
      <w:r w:rsidR="00E31272">
        <w:rPr>
          <w:rFonts w:ascii="Calibri" w:hAnsi="Calibri" w:hint="cs"/>
          <w:rtl/>
          <w:lang w:val="en-US"/>
        </w:rPr>
        <w:t xml:space="preserve"> ما حدث لعنترة؟</w:t>
      </w:r>
      <w:r w:rsidRPr="000B2040">
        <w:rPr>
          <w:rFonts w:ascii="Calibri" w:hAnsi="Calibri"/>
          <w:lang w:val="en-US"/>
        </w:rPr>
        <w:t xml:space="preserve">(What Happened to </w:t>
      </w:r>
      <w:proofErr w:type="spellStart"/>
      <w:r w:rsidRPr="000B2040">
        <w:rPr>
          <w:rFonts w:ascii="Calibri" w:hAnsi="Calibri"/>
          <w:lang w:val="en-US"/>
        </w:rPr>
        <w:t>Antara</w:t>
      </w:r>
      <w:proofErr w:type="spellEnd"/>
      <w:r w:rsidRPr="000B2040">
        <w:rPr>
          <w:rFonts w:ascii="Calibri" w:hAnsi="Calibri"/>
          <w:lang w:val="en-US"/>
        </w:rPr>
        <w:t>?) 1993</w:t>
      </w:r>
    </w:p>
    <w:p w:rsidR="00A8747E" w:rsidRPr="000B2040" w:rsidRDefault="00A8747E" w:rsidP="00E31272">
      <w:pPr>
        <w:rPr>
          <w:rFonts w:ascii="Calibri" w:hAnsi="Calibri"/>
          <w:lang w:val="en-US"/>
        </w:rPr>
      </w:pPr>
      <w:r w:rsidRPr="000B2040">
        <w:rPr>
          <w:rFonts w:ascii="Calibri" w:hAnsi="Calibri" w:cs="Arial"/>
          <w:lang w:val="en-US"/>
        </w:rPr>
        <w:t>Ḥ</w:t>
      </w:r>
      <w:r w:rsidRPr="000B2040">
        <w:rPr>
          <w:rFonts w:ascii="Calibri" w:hAnsi="Calibri"/>
          <w:lang w:val="en-US"/>
        </w:rPr>
        <w:t xml:space="preserve">alab: </w:t>
      </w:r>
      <w:proofErr w:type="spellStart"/>
      <w:r w:rsidRPr="000B2040">
        <w:rPr>
          <w:rFonts w:ascii="Calibri" w:hAnsi="Calibri"/>
          <w:lang w:val="en-US"/>
        </w:rPr>
        <w:t>būrtrīh</w:t>
      </w:r>
      <w:proofErr w:type="spellEnd"/>
      <w:r w:rsidRPr="000B2040">
        <w:rPr>
          <w:rFonts w:ascii="Calibri" w:hAnsi="Calibri"/>
          <w:lang w:val="en-US"/>
        </w:rPr>
        <w:t xml:space="preserve"> bi-</w:t>
      </w:r>
      <w:proofErr w:type="spellStart"/>
      <w:r w:rsidRPr="000B2040">
        <w:rPr>
          <w:rFonts w:ascii="Calibri" w:hAnsi="Calibri"/>
          <w:lang w:val="en-US"/>
        </w:rPr>
        <w:t>alwān</w:t>
      </w:r>
      <w:proofErr w:type="spellEnd"/>
      <w:r w:rsidRPr="000B2040">
        <w:rPr>
          <w:rFonts w:ascii="Calibri" w:hAnsi="Calibri"/>
          <w:lang w:val="en-US"/>
        </w:rPr>
        <w:t xml:space="preserve"> </w:t>
      </w:r>
      <w:proofErr w:type="spellStart"/>
      <w:proofErr w:type="gramStart"/>
      <w:r w:rsidRPr="000B2040">
        <w:rPr>
          <w:rFonts w:ascii="Calibri" w:hAnsi="Calibri"/>
          <w:lang w:val="en-US"/>
        </w:rPr>
        <w:t>mu‘attaqa</w:t>
      </w:r>
      <w:proofErr w:type="spellEnd"/>
      <w:r w:rsidRPr="000B2040">
        <w:rPr>
          <w:rFonts w:ascii="Calibri" w:hAnsi="Calibri"/>
          <w:lang w:val="en-US"/>
        </w:rPr>
        <w:t xml:space="preserve"> </w:t>
      </w:r>
      <w:r w:rsidR="00E31272">
        <w:rPr>
          <w:rFonts w:ascii="Calibri" w:hAnsi="Calibri" w:hint="cs"/>
          <w:rtl/>
          <w:lang w:val="en-US"/>
        </w:rPr>
        <w:t xml:space="preserve"> حلب:بورتريه</w:t>
      </w:r>
      <w:proofErr w:type="gramEnd"/>
      <w:r w:rsidR="00E31272">
        <w:rPr>
          <w:rFonts w:ascii="Calibri" w:hAnsi="Calibri" w:hint="cs"/>
          <w:rtl/>
          <w:lang w:val="en-US"/>
        </w:rPr>
        <w:t xml:space="preserve"> بألوان معتقة </w:t>
      </w:r>
      <w:r w:rsidRPr="000B2040">
        <w:rPr>
          <w:rFonts w:ascii="Calibri" w:hAnsi="Calibri"/>
          <w:lang w:val="en-US"/>
        </w:rPr>
        <w:t xml:space="preserve">(Aleppo: a Portrait in Matured </w:t>
      </w:r>
      <w:proofErr w:type="spellStart"/>
      <w:r w:rsidRPr="000B2040">
        <w:rPr>
          <w:rFonts w:ascii="Calibri" w:hAnsi="Calibri"/>
          <w:lang w:val="en-US"/>
        </w:rPr>
        <w:t>Colours</w:t>
      </w:r>
      <w:proofErr w:type="spellEnd"/>
      <w:r w:rsidRPr="000B2040">
        <w:rPr>
          <w:rFonts w:ascii="Calibri" w:hAnsi="Calibri"/>
          <w:lang w:val="en-US"/>
        </w:rPr>
        <w:t>) 2006</w:t>
      </w:r>
    </w:p>
    <w:p w:rsidR="000E1AEE" w:rsidRPr="000B2040" w:rsidRDefault="000E1AEE" w:rsidP="00CD262B">
      <w:pPr>
        <w:rPr>
          <w:rFonts w:ascii="Calibri" w:hAnsi="Calibri"/>
          <w:lang w:val="en-US"/>
        </w:rPr>
      </w:pPr>
    </w:p>
    <w:p w:rsidR="00CD262B" w:rsidRPr="000B2040" w:rsidRDefault="00CD262B">
      <w:pPr>
        <w:rPr>
          <w:rFonts w:ascii="Calibri" w:hAnsi="Calibri"/>
          <w:u w:val="single"/>
          <w:lang w:val="en-US"/>
        </w:rPr>
      </w:pPr>
      <w:r w:rsidRPr="000B2040">
        <w:rPr>
          <w:rFonts w:ascii="Calibri" w:hAnsi="Calibri"/>
          <w:u w:val="single"/>
          <w:lang w:val="en-US"/>
        </w:rPr>
        <w:t>Theatre Plays</w:t>
      </w:r>
    </w:p>
    <w:p w:rsidR="00E007A1" w:rsidRPr="000B2040" w:rsidRDefault="000C3379">
      <w:pPr>
        <w:rPr>
          <w:rFonts w:ascii="Calibri" w:hAnsi="Calibri"/>
          <w:lang w:val="en-US"/>
        </w:rPr>
      </w:pPr>
      <w:proofErr w:type="gramStart"/>
      <w:r w:rsidRPr="000B2040">
        <w:rPr>
          <w:rFonts w:ascii="Calibri" w:hAnsi="Calibri"/>
          <w:lang w:val="en-US"/>
        </w:rPr>
        <w:t>al-‘</w:t>
      </w:r>
      <w:proofErr w:type="spellStart"/>
      <w:r w:rsidRPr="000B2040">
        <w:rPr>
          <w:rFonts w:ascii="Calibri" w:hAnsi="Calibri"/>
          <w:lang w:val="en-US"/>
        </w:rPr>
        <w:t>ālam</w:t>
      </w:r>
      <w:proofErr w:type="spellEnd"/>
      <w:proofErr w:type="gramEnd"/>
      <w:r w:rsidRPr="000B2040">
        <w:rPr>
          <w:rFonts w:ascii="Calibri" w:hAnsi="Calibri"/>
          <w:lang w:val="en-US"/>
        </w:rPr>
        <w:t xml:space="preserve"> min </w:t>
      </w:r>
      <w:proofErr w:type="spellStart"/>
      <w:r w:rsidRPr="000B2040">
        <w:rPr>
          <w:rFonts w:ascii="Calibri" w:hAnsi="Calibri"/>
          <w:lang w:val="en-US"/>
        </w:rPr>
        <w:t>qabl</w:t>
      </w:r>
      <w:proofErr w:type="spellEnd"/>
      <w:r w:rsidRPr="000B2040">
        <w:rPr>
          <w:rFonts w:ascii="Calibri" w:hAnsi="Calibri"/>
          <w:lang w:val="en-US"/>
        </w:rPr>
        <w:t xml:space="preserve"> </w:t>
      </w:r>
      <w:proofErr w:type="spellStart"/>
      <w:r w:rsidRPr="000B2040">
        <w:rPr>
          <w:rFonts w:ascii="Calibri" w:hAnsi="Calibri"/>
          <w:lang w:val="en-US"/>
        </w:rPr>
        <w:t>wa</w:t>
      </w:r>
      <w:proofErr w:type="spellEnd"/>
      <w:r w:rsidRPr="000B2040">
        <w:rPr>
          <w:rFonts w:ascii="Calibri" w:hAnsi="Calibri"/>
          <w:lang w:val="en-US"/>
        </w:rPr>
        <w:t xml:space="preserve"> min </w:t>
      </w:r>
      <w:proofErr w:type="spellStart"/>
      <w:r w:rsidRPr="000B2040">
        <w:rPr>
          <w:rFonts w:ascii="Calibri" w:hAnsi="Calibri"/>
          <w:lang w:val="en-US"/>
        </w:rPr>
        <w:t>b‘ad</w:t>
      </w:r>
      <w:proofErr w:type="spellEnd"/>
      <w:r w:rsidRPr="000B2040">
        <w:rPr>
          <w:rFonts w:ascii="Calibri" w:hAnsi="Calibri"/>
          <w:lang w:val="en-US"/>
        </w:rPr>
        <w:t xml:space="preserve"> </w:t>
      </w:r>
      <w:r w:rsidR="00E31272">
        <w:rPr>
          <w:rFonts w:ascii="Calibri" w:hAnsi="Calibri" w:hint="cs"/>
          <w:rtl/>
          <w:lang w:val="en-US"/>
        </w:rPr>
        <w:t xml:space="preserve"> العالم من قبل ومن بعد </w:t>
      </w:r>
      <w:r w:rsidRPr="000B2040">
        <w:rPr>
          <w:rFonts w:ascii="Calibri" w:hAnsi="Calibri"/>
          <w:lang w:val="en-US"/>
        </w:rPr>
        <w:t>(The World Before and After) 1964</w:t>
      </w:r>
    </w:p>
    <w:p w:rsidR="000C3379" w:rsidRPr="000B2040" w:rsidRDefault="000C3379">
      <w:pPr>
        <w:rPr>
          <w:rFonts w:ascii="Calibri" w:hAnsi="Calibri"/>
          <w:lang w:val="en-US"/>
        </w:rPr>
      </w:pPr>
      <w:r w:rsidRPr="000B2040">
        <w:rPr>
          <w:rFonts w:ascii="Calibri" w:hAnsi="Calibri"/>
          <w:lang w:val="en-US"/>
        </w:rPr>
        <w:t>al-</w:t>
      </w:r>
      <w:proofErr w:type="spellStart"/>
      <w:proofErr w:type="gramStart"/>
      <w:r w:rsidRPr="000B2040">
        <w:rPr>
          <w:rFonts w:ascii="Calibri" w:hAnsi="Calibri" w:cs="Times New Roman"/>
          <w:lang w:val="en-US"/>
        </w:rPr>
        <w:t>ṣ</w:t>
      </w:r>
      <w:r w:rsidRPr="000B2040">
        <w:rPr>
          <w:rFonts w:ascii="Calibri" w:hAnsi="Calibri"/>
          <w:lang w:val="en-US"/>
        </w:rPr>
        <w:t>irā</w:t>
      </w:r>
      <w:r w:rsidRPr="000B2040">
        <w:rPr>
          <w:rFonts w:ascii="Calibri" w:hAnsi="Calibri" w:cs="Arial"/>
          <w:lang w:val="en-US"/>
        </w:rPr>
        <w:t>ṭ</w:t>
      </w:r>
      <w:proofErr w:type="spellEnd"/>
      <w:r w:rsidRPr="000B2040">
        <w:rPr>
          <w:rFonts w:ascii="Calibri" w:hAnsi="Calibri"/>
          <w:lang w:val="en-US"/>
        </w:rPr>
        <w:t xml:space="preserve"> </w:t>
      </w:r>
      <w:r w:rsidR="00E31272">
        <w:rPr>
          <w:rFonts w:ascii="Calibri" w:hAnsi="Calibri" w:hint="cs"/>
          <w:rtl/>
          <w:lang w:val="en-US"/>
        </w:rPr>
        <w:t xml:space="preserve"> الصراط</w:t>
      </w:r>
      <w:proofErr w:type="gramEnd"/>
      <w:r w:rsidR="00E31272">
        <w:rPr>
          <w:rFonts w:ascii="Calibri" w:hAnsi="Calibri" w:hint="cs"/>
          <w:rtl/>
          <w:lang w:val="en-US"/>
        </w:rPr>
        <w:t xml:space="preserve"> </w:t>
      </w:r>
      <w:r w:rsidRPr="000B2040">
        <w:rPr>
          <w:rFonts w:ascii="Calibri" w:hAnsi="Calibri"/>
          <w:lang w:val="en-US"/>
        </w:rPr>
        <w:t>(The Path) 1976</w:t>
      </w:r>
    </w:p>
    <w:p w:rsidR="000C3379" w:rsidRPr="000B2040" w:rsidRDefault="000C3379">
      <w:pPr>
        <w:rPr>
          <w:rFonts w:ascii="Calibri" w:hAnsi="Calibri"/>
          <w:lang w:val="en-US"/>
        </w:rPr>
      </w:pPr>
      <w:proofErr w:type="spellStart"/>
      <w:proofErr w:type="gramStart"/>
      <w:r w:rsidRPr="000B2040">
        <w:rPr>
          <w:rFonts w:ascii="Calibri" w:hAnsi="Calibri"/>
          <w:lang w:val="en-US"/>
        </w:rPr>
        <w:t>mawt</w:t>
      </w:r>
      <w:proofErr w:type="spellEnd"/>
      <w:proofErr w:type="gramEnd"/>
      <w:r w:rsidRPr="000B2040">
        <w:rPr>
          <w:rFonts w:ascii="Calibri" w:hAnsi="Calibri"/>
          <w:lang w:val="en-US"/>
        </w:rPr>
        <w:t xml:space="preserve"> al-</w:t>
      </w:r>
      <w:proofErr w:type="spellStart"/>
      <w:r w:rsidRPr="000B2040">
        <w:rPr>
          <w:rFonts w:ascii="Calibri" w:hAnsi="Calibri" w:cs="Arial"/>
          <w:lang w:val="en-US"/>
        </w:rPr>
        <w:t>ḥ</w:t>
      </w:r>
      <w:r w:rsidRPr="000B2040">
        <w:rPr>
          <w:rFonts w:ascii="Calibri" w:hAnsi="Calibri"/>
          <w:lang w:val="en-US"/>
        </w:rPr>
        <w:t>alzūn</w:t>
      </w:r>
      <w:proofErr w:type="spellEnd"/>
      <w:r w:rsidRPr="000B2040">
        <w:rPr>
          <w:rFonts w:ascii="Calibri" w:hAnsi="Calibri"/>
          <w:lang w:val="en-US"/>
        </w:rPr>
        <w:t xml:space="preserve"> </w:t>
      </w:r>
      <w:r w:rsidR="00E31272">
        <w:rPr>
          <w:rFonts w:ascii="Calibri" w:hAnsi="Calibri" w:hint="cs"/>
          <w:rtl/>
          <w:lang w:val="en-US"/>
        </w:rPr>
        <w:t xml:space="preserve"> موت الحزن </w:t>
      </w:r>
      <w:r w:rsidRPr="000B2040">
        <w:rPr>
          <w:rFonts w:ascii="Calibri" w:hAnsi="Calibri"/>
          <w:lang w:val="en-US"/>
        </w:rPr>
        <w:t>(The Death of the Snail) 1976</w:t>
      </w:r>
    </w:p>
    <w:p w:rsidR="000C3379" w:rsidRPr="000B2040" w:rsidRDefault="00426F86">
      <w:pPr>
        <w:rPr>
          <w:rFonts w:ascii="Calibri" w:hAnsi="Calibri"/>
          <w:lang w:val="en-US"/>
        </w:rPr>
      </w:pPr>
      <w:proofErr w:type="spellStart"/>
      <w:proofErr w:type="gramStart"/>
      <w:r w:rsidRPr="000B2040">
        <w:rPr>
          <w:rFonts w:ascii="Calibri" w:hAnsi="Calibri"/>
          <w:lang w:val="en-US"/>
        </w:rPr>
        <w:t>hadhā</w:t>
      </w:r>
      <w:proofErr w:type="spellEnd"/>
      <w:proofErr w:type="gramEnd"/>
      <w:r w:rsidRPr="000B2040">
        <w:rPr>
          <w:rFonts w:ascii="Calibri" w:hAnsi="Calibri"/>
          <w:lang w:val="en-US"/>
        </w:rPr>
        <w:t xml:space="preserve"> al-</w:t>
      </w:r>
      <w:proofErr w:type="spellStart"/>
      <w:r w:rsidRPr="000B2040">
        <w:rPr>
          <w:rFonts w:ascii="Calibri" w:hAnsi="Calibri"/>
          <w:lang w:val="en-US"/>
        </w:rPr>
        <w:t>nahr</w:t>
      </w:r>
      <w:proofErr w:type="spellEnd"/>
      <w:r w:rsidRPr="000B2040">
        <w:rPr>
          <w:rFonts w:ascii="Calibri" w:hAnsi="Calibri"/>
          <w:lang w:val="en-US"/>
        </w:rPr>
        <w:t xml:space="preserve"> al-</w:t>
      </w:r>
      <w:proofErr w:type="spellStart"/>
      <w:r w:rsidRPr="000B2040">
        <w:rPr>
          <w:rFonts w:ascii="Calibri" w:hAnsi="Calibri"/>
          <w:lang w:val="en-US"/>
        </w:rPr>
        <w:t>majnūn</w:t>
      </w:r>
      <w:proofErr w:type="spellEnd"/>
      <w:r w:rsidRPr="000B2040">
        <w:rPr>
          <w:rFonts w:ascii="Calibri" w:hAnsi="Calibri"/>
          <w:lang w:val="en-US"/>
        </w:rPr>
        <w:t xml:space="preserve"> </w:t>
      </w:r>
      <w:r w:rsidR="00E31272">
        <w:rPr>
          <w:rFonts w:ascii="Calibri" w:hAnsi="Calibri" w:hint="cs"/>
          <w:rtl/>
          <w:lang w:val="en-US"/>
        </w:rPr>
        <w:t xml:space="preserve"> هذا النهر المجنون </w:t>
      </w:r>
      <w:r w:rsidRPr="000B2040">
        <w:rPr>
          <w:rFonts w:ascii="Calibri" w:hAnsi="Calibri"/>
          <w:lang w:val="en-US"/>
        </w:rPr>
        <w:t>(This Crazy River) 1980</w:t>
      </w:r>
    </w:p>
    <w:p w:rsidR="00426F86" w:rsidRPr="000B2040" w:rsidRDefault="00426F86">
      <w:pPr>
        <w:rPr>
          <w:rFonts w:ascii="Calibri" w:hAnsi="Calibri"/>
          <w:lang w:val="en-US"/>
        </w:rPr>
      </w:pPr>
      <w:r w:rsidRPr="000B2040">
        <w:rPr>
          <w:rFonts w:ascii="Calibri" w:hAnsi="Calibri"/>
          <w:lang w:val="en-US"/>
        </w:rPr>
        <w:t>´</w:t>
      </w:r>
      <w:proofErr w:type="spellStart"/>
      <w:r w:rsidRPr="000B2040">
        <w:rPr>
          <w:rFonts w:ascii="Calibri" w:hAnsi="Calibri"/>
          <w:lang w:val="en-US"/>
        </w:rPr>
        <w:t>ūdīb</w:t>
      </w:r>
      <w:proofErr w:type="spellEnd"/>
      <w:r w:rsidR="00E31272">
        <w:rPr>
          <w:rFonts w:ascii="Calibri" w:hAnsi="Calibri" w:hint="cs"/>
          <w:rtl/>
          <w:lang w:val="en-US"/>
        </w:rPr>
        <w:t xml:space="preserve"> </w:t>
      </w:r>
      <w:proofErr w:type="gramStart"/>
      <w:r w:rsidR="00E31272">
        <w:rPr>
          <w:rFonts w:ascii="Calibri" w:hAnsi="Calibri" w:hint="cs"/>
          <w:rtl/>
          <w:lang w:val="en-US"/>
        </w:rPr>
        <w:t xml:space="preserve">أديب </w:t>
      </w:r>
      <w:r w:rsidRPr="000B2040">
        <w:rPr>
          <w:rFonts w:ascii="Calibri" w:hAnsi="Calibri"/>
          <w:lang w:val="en-US"/>
        </w:rPr>
        <w:t xml:space="preserve"> (</w:t>
      </w:r>
      <w:proofErr w:type="gramEnd"/>
      <w:r w:rsidRPr="000B2040">
        <w:rPr>
          <w:rFonts w:ascii="Calibri" w:hAnsi="Calibri"/>
          <w:lang w:val="en-US"/>
        </w:rPr>
        <w:t>Oedipus) 1981</w:t>
      </w:r>
    </w:p>
    <w:p w:rsidR="00426F86" w:rsidRPr="000B2040" w:rsidRDefault="00585945">
      <w:pPr>
        <w:rPr>
          <w:rFonts w:ascii="Calibri" w:hAnsi="Calibri"/>
          <w:lang w:val="en-US"/>
        </w:rPr>
      </w:pPr>
      <w:proofErr w:type="spellStart"/>
      <w:proofErr w:type="gramStart"/>
      <w:r w:rsidRPr="000B2040">
        <w:rPr>
          <w:rFonts w:ascii="Calibri" w:hAnsi="Calibri" w:cs="Arial"/>
          <w:lang w:val="en-US"/>
        </w:rPr>
        <w:t>ḥ</w:t>
      </w:r>
      <w:r w:rsidRPr="000B2040">
        <w:rPr>
          <w:rFonts w:ascii="Calibri" w:hAnsi="Calibri"/>
          <w:lang w:val="en-US"/>
        </w:rPr>
        <w:t>ufra</w:t>
      </w:r>
      <w:proofErr w:type="spellEnd"/>
      <w:r w:rsidRPr="000B2040">
        <w:rPr>
          <w:rFonts w:ascii="Calibri" w:hAnsi="Calibri"/>
          <w:lang w:val="en-US"/>
        </w:rPr>
        <w:t xml:space="preserve"> </w:t>
      </w:r>
      <w:r w:rsidR="00EB7E5A">
        <w:rPr>
          <w:rFonts w:ascii="Calibri" w:hAnsi="Calibri" w:hint="cs"/>
          <w:rtl/>
          <w:lang w:val="en-US"/>
        </w:rPr>
        <w:t xml:space="preserve"> حفرة</w:t>
      </w:r>
      <w:proofErr w:type="gramEnd"/>
      <w:r w:rsidR="00EB7E5A">
        <w:rPr>
          <w:rFonts w:ascii="Calibri" w:hAnsi="Calibri" w:hint="cs"/>
          <w:rtl/>
          <w:lang w:val="en-US"/>
        </w:rPr>
        <w:t xml:space="preserve"> </w:t>
      </w:r>
      <w:r w:rsidRPr="000B2040">
        <w:rPr>
          <w:rFonts w:ascii="Calibri" w:hAnsi="Calibri"/>
          <w:lang w:val="en-US"/>
        </w:rPr>
        <w:t>(A Hole) 1999</w:t>
      </w:r>
    </w:p>
    <w:p w:rsidR="00585945" w:rsidRPr="000B2040" w:rsidRDefault="00585945">
      <w:pPr>
        <w:rPr>
          <w:rFonts w:ascii="Calibri" w:hAnsi="Calibri"/>
          <w:lang w:val="en-US"/>
        </w:rPr>
      </w:pPr>
      <w:proofErr w:type="gramStart"/>
      <w:r w:rsidRPr="000B2040">
        <w:rPr>
          <w:rFonts w:ascii="Calibri" w:hAnsi="Calibri"/>
          <w:lang w:val="en-US"/>
        </w:rPr>
        <w:t>bi-</w:t>
      </w:r>
      <w:proofErr w:type="spellStart"/>
      <w:r w:rsidRPr="000B2040">
        <w:rPr>
          <w:rFonts w:ascii="Calibri" w:hAnsi="Calibri"/>
          <w:lang w:val="en-US"/>
        </w:rPr>
        <w:t>inti</w:t>
      </w:r>
      <w:r w:rsidRPr="000B2040">
        <w:rPr>
          <w:rFonts w:ascii="Calibri" w:hAnsi="Calibri" w:cs="Arial"/>
          <w:lang w:val="en-US"/>
        </w:rPr>
        <w:t>ẓ</w:t>
      </w:r>
      <w:r w:rsidRPr="000B2040">
        <w:rPr>
          <w:rFonts w:ascii="Calibri" w:hAnsi="Calibri"/>
          <w:lang w:val="en-US"/>
        </w:rPr>
        <w:t>ār</w:t>
      </w:r>
      <w:proofErr w:type="spellEnd"/>
      <w:proofErr w:type="gramEnd"/>
      <w:r w:rsidRPr="000B2040">
        <w:rPr>
          <w:rFonts w:ascii="Calibri" w:hAnsi="Calibri"/>
          <w:lang w:val="en-US"/>
        </w:rPr>
        <w:t xml:space="preserve"> al-</w:t>
      </w:r>
      <w:proofErr w:type="spellStart"/>
      <w:r w:rsidRPr="000B2040">
        <w:rPr>
          <w:rFonts w:ascii="Calibri" w:hAnsi="Calibri"/>
          <w:lang w:val="en-US"/>
        </w:rPr>
        <w:t>ma</w:t>
      </w:r>
      <w:r w:rsidRPr="000B2040">
        <w:rPr>
          <w:rFonts w:ascii="Calibri" w:hAnsi="Calibri" w:cs="Arial"/>
          <w:lang w:val="en-US"/>
        </w:rPr>
        <w:t>ṭ</w:t>
      </w:r>
      <w:r w:rsidRPr="000B2040">
        <w:rPr>
          <w:rFonts w:ascii="Calibri" w:hAnsi="Calibri"/>
          <w:lang w:val="en-US"/>
        </w:rPr>
        <w:t>ar</w:t>
      </w:r>
      <w:proofErr w:type="spellEnd"/>
      <w:r w:rsidRPr="000B2040">
        <w:rPr>
          <w:rFonts w:ascii="Calibri" w:hAnsi="Calibri"/>
          <w:lang w:val="en-US"/>
        </w:rPr>
        <w:t xml:space="preserve"> </w:t>
      </w:r>
      <w:r w:rsidR="00EB7E5A">
        <w:rPr>
          <w:rFonts w:ascii="Calibri" w:hAnsi="Calibri" w:hint="cs"/>
          <w:rtl/>
          <w:lang w:val="en-US"/>
        </w:rPr>
        <w:t xml:space="preserve"> بانتظار المطر </w:t>
      </w:r>
      <w:r w:rsidRPr="000B2040">
        <w:rPr>
          <w:rFonts w:ascii="Calibri" w:hAnsi="Calibri"/>
          <w:lang w:val="en-US"/>
        </w:rPr>
        <w:t>(Waiting for the Rain) 2012</w:t>
      </w:r>
    </w:p>
    <w:p w:rsidR="00585945" w:rsidRPr="000B2040" w:rsidRDefault="00585945">
      <w:pPr>
        <w:rPr>
          <w:rFonts w:ascii="Calibri" w:hAnsi="Calibri"/>
          <w:lang w:val="en-US"/>
        </w:rPr>
      </w:pPr>
    </w:p>
    <w:p w:rsidR="008A43E3" w:rsidRPr="000B2040" w:rsidRDefault="00820C9E">
      <w:pPr>
        <w:rPr>
          <w:rFonts w:ascii="Calibri" w:hAnsi="Calibri"/>
          <w:b/>
          <w:bCs/>
          <w:lang w:val="en-US"/>
        </w:rPr>
      </w:pPr>
      <w:r w:rsidRPr="000B2040">
        <w:rPr>
          <w:rFonts w:ascii="Calibri" w:hAnsi="Calibri"/>
          <w:b/>
          <w:bCs/>
          <w:lang w:val="en-US"/>
        </w:rPr>
        <w:t>Further r</w:t>
      </w:r>
      <w:r w:rsidR="008A43E3" w:rsidRPr="000B2040">
        <w:rPr>
          <w:rFonts w:ascii="Calibri" w:hAnsi="Calibri"/>
          <w:b/>
          <w:bCs/>
          <w:lang w:val="en-US"/>
        </w:rPr>
        <w:t>eading</w:t>
      </w:r>
    </w:p>
    <w:p w:rsidR="008A43E3" w:rsidRPr="000B2040" w:rsidRDefault="008A43E3">
      <w:pPr>
        <w:rPr>
          <w:rFonts w:ascii="Calibri" w:hAnsi="Calibri"/>
          <w:lang w:val="en-US"/>
        </w:rPr>
      </w:pPr>
      <w:proofErr w:type="spellStart"/>
      <w:r w:rsidRPr="000B2040">
        <w:rPr>
          <w:rFonts w:ascii="Calibri" w:hAnsi="Calibri"/>
          <w:lang w:val="en-US"/>
        </w:rPr>
        <w:t>Gouryh</w:t>
      </w:r>
      <w:proofErr w:type="spellEnd"/>
      <w:r w:rsidRPr="000B2040">
        <w:rPr>
          <w:rFonts w:ascii="Calibri" w:hAnsi="Calibri"/>
          <w:lang w:val="en-US"/>
        </w:rPr>
        <w:t xml:space="preserve">, A. (1984) ‘The Fictional World of </w:t>
      </w:r>
      <w:proofErr w:type="spellStart"/>
      <w:r w:rsidRPr="000B2040">
        <w:rPr>
          <w:rFonts w:ascii="Calibri" w:hAnsi="Calibri"/>
          <w:lang w:val="en-US"/>
        </w:rPr>
        <w:t>Walid</w:t>
      </w:r>
      <w:proofErr w:type="spellEnd"/>
      <w:r w:rsidRPr="000B2040">
        <w:rPr>
          <w:rFonts w:ascii="Calibri" w:hAnsi="Calibri"/>
          <w:lang w:val="en-US"/>
        </w:rPr>
        <w:t xml:space="preserve"> </w:t>
      </w:r>
      <w:proofErr w:type="spellStart"/>
      <w:r w:rsidRPr="000B2040">
        <w:rPr>
          <w:rFonts w:ascii="Calibri" w:hAnsi="Calibri"/>
          <w:lang w:val="en-US"/>
        </w:rPr>
        <w:t>Ikhlasi</w:t>
      </w:r>
      <w:proofErr w:type="spellEnd"/>
      <w:r w:rsidRPr="000B2040">
        <w:rPr>
          <w:rFonts w:ascii="Calibri" w:hAnsi="Calibri"/>
          <w:lang w:val="en-US"/>
        </w:rPr>
        <w:t xml:space="preserve">’, </w:t>
      </w:r>
      <w:r w:rsidRPr="000B2040">
        <w:rPr>
          <w:rFonts w:ascii="Calibri" w:hAnsi="Calibri"/>
          <w:i/>
          <w:iCs/>
          <w:lang w:val="en-US"/>
        </w:rPr>
        <w:t>World Literature Today</w:t>
      </w:r>
      <w:r w:rsidRPr="000B2040">
        <w:rPr>
          <w:rFonts w:ascii="Calibri" w:hAnsi="Calibri"/>
          <w:lang w:val="en-US"/>
        </w:rPr>
        <w:t xml:space="preserve"> 58 (1): 23-27. </w:t>
      </w:r>
    </w:p>
    <w:p w:rsidR="00727CF9" w:rsidRPr="000B2040" w:rsidRDefault="00727CF9" w:rsidP="00727CF9">
      <w:pPr>
        <w:rPr>
          <w:rFonts w:ascii="Calibri" w:hAnsi="Calibri"/>
          <w:lang w:val="en-US"/>
        </w:rPr>
      </w:pPr>
      <w:r w:rsidRPr="000B2040">
        <w:rPr>
          <w:rFonts w:ascii="Calibri" w:hAnsi="Calibri"/>
          <w:lang w:val="en-US"/>
        </w:rPr>
        <w:t xml:space="preserve">-. (1988) ‘The Sociopolitical and Cultural Ambience of </w:t>
      </w:r>
      <w:proofErr w:type="spellStart"/>
      <w:r w:rsidRPr="000B2040">
        <w:rPr>
          <w:rFonts w:ascii="Calibri" w:hAnsi="Calibri"/>
          <w:lang w:val="en-US"/>
        </w:rPr>
        <w:t>Walid</w:t>
      </w:r>
      <w:proofErr w:type="spellEnd"/>
      <w:r w:rsidRPr="000B2040">
        <w:rPr>
          <w:rFonts w:ascii="Calibri" w:hAnsi="Calibri"/>
          <w:lang w:val="en-US"/>
        </w:rPr>
        <w:t xml:space="preserve"> </w:t>
      </w:r>
      <w:proofErr w:type="spellStart"/>
      <w:r w:rsidRPr="000B2040">
        <w:rPr>
          <w:rFonts w:ascii="Calibri" w:hAnsi="Calibri"/>
          <w:lang w:val="en-US"/>
        </w:rPr>
        <w:t>Ikhlasi’s</w:t>
      </w:r>
      <w:proofErr w:type="spellEnd"/>
      <w:r w:rsidRPr="000B2040">
        <w:rPr>
          <w:rFonts w:ascii="Calibri" w:hAnsi="Calibri"/>
          <w:lang w:val="en-US"/>
        </w:rPr>
        <w:t xml:space="preserve"> Drama’, </w:t>
      </w:r>
      <w:r w:rsidRPr="000B2040">
        <w:rPr>
          <w:rFonts w:ascii="Calibri" w:hAnsi="Calibri"/>
          <w:i/>
          <w:iCs/>
          <w:lang w:val="en-US"/>
        </w:rPr>
        <w:t>World Literature Today</w:t>
      </w:r>
      <w:r w:rsidRPr="000B2040">
        <w:rPr>
          <w:rFonts w:ascii="Calibri" w:hAnsi="Calibri"/>
          <w:lang w:val="en-US"/>
        </w:rPr>
        <w:t xml:space="preserve"> 62 (1): 50-55.</w:t>
      </w:r>
    </w:p>
    <w:p w:rsidR="001B013D" w:rsidRPr="000B2040" w:rsidRDefault="001B013D" w:rsidP="00727CF9">
      <w:pPr>
        <w:rPr>
          <w:rFonts w:ascii="Calibri" w:hAnsi="Calibri"/>
          <w:lang w:val="en-US"/>
        </w:rPr>
      </w:pPr>
      <w:r w:rsidRPr="000B2040">
        <w:rPr>
          <w:rFonts w:ascii="Calibri" w:hAnsi="Calibri"/>
          <w:lang w:val="en-US"/>
        </w:rPr>
        <w:t xml:space="preserve">Hopwood, D. (1988) </w:t>
      </w:r>
      <w:r w:rsidR="00E9059C" w:rsidRPr="000B2040">
        <w:rPr>
          <w:rFonts w:ascii="Calibri" w:hAnsi="Calibri"/>
          <w:i/>
          <w:iCs/>
          <w:lang w:val="en-US"/>
        </w:rPr>
        <w:t xml:space="preserve">Syria 1945-1986: Politics and Society, </w:t>
      </w:r>
      <w:r w:rsidR="00202733" w:rsidRPr="000B2040">
        <w:rPr>
          <w:rFonts w:ascii="Calibri" w:hAnsi="Calibri"/>
          <w:lang w:val="en-US"/>
        </w:rPr>
        <w:t>London: Unwin Hayman Ltd</w:t>
      </w:r>
      <w:r w:rsidR="00E9059C" w:rsidRPr="000B2040">
        <w:rPr>
          <w:rFonts w:ascii="Calibri" w:hAnsi="Calibri"/>
          <w:lang w:val="en-US"/>
        </w:rPr>
        <w:t>.</w:t>
      </w:r>
    </w:p>
    <w:p w:rsidR="008A43E3" w:rsidRDefault="008C05A3">
      <w:pPr>
        <w:rPr>
          <w:rFonts w:ascii="Calibri" w:hAnsi="Calibri"/>
          <w:lang w:val="en-US"/>
        </w:rPr>
      </w:pPr>
      <w:proofErr w:type="spellStart"/>
      <w:r w:rsidRPr="000B2040">
        <w:rPr>
          <w:rFonts w:ascii="Calibri" w:hAnsi="Calibri"/>
          <w:lang w:val="en-US"/>
        </w:rPr>
        <w:t>Jayyusi</w:t>
      </w:r>
      <w:proofErr w:type="spellEnd"/>
      <w:r w:rsidRPr="000B2040">
        <w:rPr>
          <w:rFonts w:ascii="Calibri" w:hAnsi="Calibri"/>
          <w:lang w:val="en-US"/>
        </w:rPr>
        <w:t>, S.</w:t>
      </w:r>
      <w:r w:rsidR="002A2708" w:rsidRPr="000B2040">
        <w:rPr>
          <w:rFonts w:ascii="Calibri" w:hAnsi="Calibri"/>
          <w:lang w:val="en-US"/>
        </w:rPr>
        <w:t xml:space="preserve"> K. and R. Allen. (</w:t>
      </w:r>
      <w:proofErr w:type="gramStart"/>
      <w:r w:rsidR="002A2708" w:rsidRPr="000B2040">
        <w:rPr>
          <w:rFonts w:ascii="Calibri" w:hAnsi="Calibri"/>
          <w:lang w:val="en-US"/>
        </w:rPr>
        <w:t>ed</w:t>
      </w:r>
      <w:r w:rsidR="00A34FBE" w:rsidRPr="000B2040">
        <w:rPr>
          <w:rFonts w:ascii="Calibri" w:hAnsi="Calibri"/>
          <w:lang w:val="en-US"/>
        </w:rPr>
        <w:t>s</w:t>
      </w:r>
      <w:proofErr w:type="gramEnd"/>
      <w:r w:rsidR="002A2708" w:rsidRPr="000B2040">
        <w:rPr>
          <w:rFonts w:ascii="Calibri" w:hAnsi="Calibri"/>
          <w:lang w:val="en-US"/>
        </w:rPr>
        <w:t xml:space="preserve">.)(1995) </w:t>
      </w:r>
      <w:r w:rsidR="002A2708" w:rsidRPr="000B2040">
        <w:rPr>
          <w:rFonts w:ascii="Calibri" w:hAnsi="Calibri"/>
          <w:i/>
          <w:iCs/>
          <w:lang w:val="en-US"/>
        </w:rPr>
        <w:t>Modern Arabic Drama: an Anthology</w:t>
      </w:r>
      <w:r w:rsidR="002A2708" w:rsidRPr="000B2040">
        <w:rPr>
          <w:rFonts w:ascii="Calibri" w:hAnsi="Calibri"/>
          <w:lang w:val="en-US"/>
        </w:rPr>
        <w:t>, Bloomington: Indiana University Press</w:t>
      </w:r>
      <w:r w:rsidR="00820C9E" w:rsidRPr="000B2040">
        <w:rPr>
          <w:rFonts w:ascii="Calibri" w:hAnsi="Calibri"/>
          <w:lang w:val="en-US"/>
        </w:rPr>
        <w:t>.</w:t>
      </w:r>
    </w:p>
    <w:p w:rsidR="00D15E96" w:rsidRDefault="00D15E96">
      <w:pPr>
        <w:rPr>
          <w:rFonts w:ascii="Calibri" w:hAnsi="Calibri"/>
          <w:lang w:val="en-US"/>
        </w:rPr>
      </w:pPr>
    </w:p>
    <w:p w:rsidR="00D15E96" w:rsidRPr="00D15E96" w:rsidRDefault="00D15E96">
      <w:pPr>
        <w:rPr>
          <w:rFonts w:ascii="Calibri" w:hAnsi="Calibri"/>
          <w:b/>
          <w:bCs/>
          <w:lang w:val="en-US"/>
        </w:rPr>
      </w:pPr>
      <w:proofErr w:type="spellStart"/>
      <w:r w:rsidRPr="00D15E96">
        <w:rPr>
          <w:rFonts w:ascii="Calibri" w:hAnsi="Calibri"/>
          <w:b/>
          <w:bCs/>
          <w:lang w:val="en-US"/>
        </w:rPr>
        <w:t>Lovisa</w:t>
      </w:r>
      <w:proofErr w:type="spellEnd"/>
      <w:r w:rsidRPr="00D15E96">
        <w:rPr>
          <w:rFonts w:ascii="Calibri" w:hAnsi="Calibri"/>
          <w:b/>
          <w:bCs/>
          <w:lang w:val="en-US"/>
        </w:rPr>
        <w:t xml:space="preserve"> Berg, </w:t>
      </w:r>
      <w:proofErr w:type="spellStart"/>
      <w:r w:rsidRPr="00D15E96">
        <w:rPr>
          <w:rFonts w:ascii="Calibri" w:hAnsi="Calibri"/>
          <w:b/>
          <w:bCs/>
          <w:lang w:val="en-US"/>
        </w:rPr>
        <w:t>Dalarna</w:t>
      </w:r>
      <w:proofErr w:type="spellEnd"/>
      <w:r w:rsidRPr="00D15E96">
        <w:rPr>
          <w:rFonts w:ascii="Calibri" w:hAnsi="Calibri"/>
          <w:b/>
          <w:bCs/>
          <w:lang w:val="en-US"/>
        </w:rPr>
        <w:t xml:space="preserve"> University</w:t>
      </w:r>
    </w:p>
    <w:sectPr w:rsidR="00D15E96" w:rsidRPr="00D15E96" w:rsidSect="00220955">
      <w:head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8F5" w:rsidRDefault="003928F5" w:rsidP="002C6F22">
      <w:pPr>
        <w:spacing w:after="0" w:line="240" w:lineRule="auto"/>
      </w:pPr>
      <w:r>
        <w:separator/>
      </w:r>
    </w:p>
  </w:endnote>
  <w:endnote w:type="continuationSeparator" w:id="0">
    <w:p w:rsidR="003928F5" w:rsidRDefault="003928F5" w:rsidP="002C6F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8F5" w:rsidRDefault="003928F5" w:rsidP="002C6F22">
      <w:pPr>
        <w:spacing w:after="0" w:line="240" w:lineRule="auto"/>
      </w:pPr>
      <w:r>
        <w:separator/>
      </w:r>
    </w:p>
  </w:footnote>
  <w:footnote w:type="continuationSeparator" w:id="0">
    <w:p w:rsidR="003928F5" w:rsidRDefault="003928F5" w:rsidP="002C6F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F22" w:rsidRDefault="002C6F22" w:rsidP="002C6F22">
    <w:pPr>
      <w:pStyle w:val="Sidhuvud"/>
    </w:pPr>
  </w:p>
  <w:p w:rsidR="002C6F22" w:rsidRDefault="002C6F22">
    <w:pPr>
      <w:pStyle w:val="Sidhuvud"/>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1304"/>
  <w:hyphenationZone w:val="425"/>
  <w:characterSpacingControl w:val="doNotCompress"/>
  <w:footnotePr>
    <w:footnote w:id="-1"/>
    <w:footnote w:id="0"/>
  </w:footnotePr>
  <w:endnotePr>
    <w:endnote w:id="-1"/>
    <w:endnote w:id="0"/>
  </w:endnotePr>
  <w:compat/>
  <w:rsids>
    <w:rsidRoot w:val="00972127"/>
    <w:rsid w:val="000B2040"/>
    <w:rsid w:val="000C3379"/>
    <w:rsid w:val="000C346D"/>
    <w:rsid w:val="000E1AEE"/>
    <w:rsid w:val="00152729"/>
    <w:rsid w:val="001B013D"/>
    <w:rsid w:val="001B643C"/>
    <w:rsid w:val="001C0F6D"/>
    <w:rsid w:val="001C2104"/>
    <w:rsid w:val="00202733"/>
    <w:rsid w:val="00220955"/>
    <w:rsid w:val="00236001"/>
    <w:rsid w:val="002775B7"/>
    <w:rsid w:val="002A2708"/>
    <w:rsid w:val="002A67C5"/>
    <w:rsid w:val="002C6F22"/>
    <w:rsid w:val="002D6717"/>
    <w:rsid w:val="003032F6"/>
    <w:rsid w:val="003062EF"/>
    <w:rsid w:val="003655E2"/>
    <w:rsid w:val="003928F5"/>
    <w:rsid w:val="003F22A7"/>
    <w:rsid w:val="00426F86"/>
    <w:rsid w:val="004B437C"/>
    <w:rsid w:val="00546198"/>
    <w:rsid w:val="00585945"/>
    <w:rsid w:val="00623ADB"/>
    <w:rsid w:val="00660513"/>
    <w:rsid w:val="00665655"/>
    <w:rsid w:val="00713D7B"/>
    <w:rsid w:val="00727CF9"/>
    <w:rsid w:val="00760A9F"/>
    <w:rsid w:val="007E0505"/>
    <w:rsid w:val="0081056E"/>
    <w:rsid w:val="00820C9E"/>
    <w:rsid w:val="0083014C"/>
    <w:rsid w:val="008A43E3"/>
    <w:rsid w:val="008C05A3"/>
    <w:rsid w:val="008C460B"/>
    <w:rsid w:val="008E3DE2"/>
    <w:rsid w:val="008F20AC"/>
    <w:rsid w:val="00945D38"/>
    <w:rsid w:val="00972127"/>
    <w:rsid w:val="00A34FBE"/>
    <w:rsid w:val="00A8747E"/>
    <w:rsid w:val="00AA5BAC"/>
    <w:rsid w:val="00AC5AB5"/>
    <w:rsid w:val="00AC5D1D"/>
    <w:rsid w:val="00AF0A09"/>
    <w:rsid w:val="00AF2C6A"/>
    <w:rsid w:val="00B35817"/>
    <w:rsid w:val="00B674B2"/>
    <w:rsid w:val="00BF66A9"/>
    <w:rsid w:val="00CD262B"/>
    <w:rsid w:val="00D02FE7"/>
    <w:rsid w:val="00D15953"/>
    <w:rsid w:val="00D15E96"/>
    <w:rsid w:val="00D42B3F"/>
    <w:rsid w:val="00D94641"/>
    <w:rsid w:val="00E007A1"/>
    <w:rsid w:val="00E21137"/>
    <w:rsid w:val="00E31272"/>
    <w:rsid w:val="00E60BC5"/>
    <w:rsid w:val="00E9059C"/>
    <w:rsid w:val="00EB7E5A"/>
    <w:rsid w:val="00F1097C"/>
    <w:rsid w:val="00F7084B"/>
    <w:rsid w:val="00F85D60"/>
  </w:rsids>
  <m:mathPr>
    <m:mathFont m:val="Cambria Math"/>
    <m:brkBin m:val="before"/>
    <m:brkBinSub m:val="--"/>
    <m:smallFrac m:val="off"/>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955"/>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2C6F2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6F22"/>
  </w:style>
  <w:style w:type="paragraph" w:styleId="Sidfot">
    <w:name w:val="footer"/>
    <w:basedOn w:val="Normal"/>
    <w:link w:val="SidfotChar"/>
    <w:uiPriority w:val="99"/>
    <w:unhideWhenUsed/>
    <w:rsid w:val="002C6F2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6F22"/>
  </w:style>
  <w:style w:type="paragraph" w:styleId="Ballongtext">
    <w:name w:val="Balloon Text"/>
    <w:basedOn w:val="Normal"/>
    <w:link w:val="BallongtextChar"/>
    <w:uiPriority w:val="99"/>
    <w:semiHidden/>
    <w:unhideWhenUsed/>
    <w:rsid w:val="002C6F2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C6F22"/>
    <w:rPr>
      <w:rFonts w:ascii="Tahoma" w:hAnsi="Tahoma" w:cs="Tahoma"/>
      <w:sz w:val="16"/>
      <w:szCs w:val="16"/>
    </w:rPr>
  </w:style>
  <w:style w:type="character" w:styleId="Hyperlnk">
    <w:name w:val="Hyperlink"/>
    <w:basedOn w:val="Standardstycketeckensnitt"/>
    <w:uiPriority w:val="99"/>
    <w:unhideWhenUsed/>
    <w:rsid w:val="00E007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F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6F22"/>
  </w:style>
  <w:style w:type="paragraph" w:styleId="Footer">
    <w:name w:val="footer"/>
    <w:basedOn w:val="Normal"/>
    <w:link w:val="FooterChar"/>
    <w:uiPriority w:val="99"/>
    <w:unhideWhenUsed/>
    <w:rsid w:val="002C6F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6F22"/>
  </w:style>
  <w:style w:type="paragraph" w:styleId="BalloonText">
    <w:name w:val="Balloon Text"/>
    <w:basedOn w:val="Normal"/>
    <w:link w:val="BalloonTextChar"/>
    <w:uiPriority w:val="99"/>
    <w:semiHidden/>
    <w:unhideWhenUsed/>
    <w:rsid w:val="002C6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F22"/>
    <w:rPr>
      <w:rFonts w:ascii="Tahoma" w:hAnsi="Tahoma" w:cs="Tahoma"/>
      <w:sz w:val="16"/>
      <w:szCs w:val="16"/>
    </w:rPr>
  </w:style>
  <w:style w:type="character" w:styleId="Hyperlink">
    <w:name w:val="Hyperlink"/>
    <w:basedOn w:val="DefaultParagraphFont"/>
    <w:uiPriority w:val="99"/>
    <w:unhideWhenUsed/>
    <w:rsid w:val="00E007A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se/url?sa=i&amp;rct=j&amp;q=&amp;esrc=s&amp;source=images&amp;cd=&amp;cad=rja&amp;uact=8&amp;ved=0CAcQjRw&amp;url=http://www.utexas.edu/cola/depts/mes/center/titles/literature/Ikhlassi.php&amp;ei=vBprVaTHA4GfsAHCsIHwDg&amp;bvm=bv.94455598,d.bGg&amp;psig=AFQjCNFME1R1Z3w5ZAMND4tCEQA707nWaA&amp;ust=1433168947914362" TargetMode="External"/><Relationship Id="rId3" Type="http://schemas.openxmlformats.org/officeDocument/2006/relationships/webSettings" Target="webSettings.xml"/><Relationship Id="rId7" Type="http://schemas.openxmlformats.org/officeDocument/2006/relationships/hyperlink" Target="http://www.syrianstory.com/walide.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1080</Words>
  <Characters>5727</Characters>
  <Application>Microsoft Office Word</Application>
  <DocSecurity>0</DocSecurity>
  <Lines>47</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Högskolan Dalarna</Company>
  <LinksUpToDate>false</LinksUpToDate>
  <CharactersWithSpaces>6794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Lovisa Berg</dc:creator>
  <cp:lastModifiedBy>lbg</cp:lastModifiedBy>
  <cp:revision>4</cp:revision>
  <cp:lastPrinted>2015-06-04T07:40:00Z</cp:lastPrinted>
  <dcterms:created xsi:type="dcterms:W3CDTF">2015-07-11T09:10:00Z</dcterms:created>
  <dcterms:modified xsi:type="dcterms:W3CDTF">2015-07-11T09:27:00Z</dcterms:modified>
</cp:coreProperties>
</file>