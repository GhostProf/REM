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D83C2C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E2C3A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886CDCEAFEA35449DA2BC0E610261A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27833D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108A4FFE3EA744494655D1BABFC53B0"/>
            </w:placeholder>
            <w:text/>
          </w:sdtPr>
          <w:sdtEndPr/>
          <w:sdtContent>
            <w:tc>
              <w:tcPr>
                <w:tcW w:w="2073" w:type="dxa"/>
              </w:tcPr>
              <w:p w14:paraId="586A4B1F" w14:textId="77777777" w:rsidR="00B574C9" w:rsidRDefault="00114D12" w:rsidP="00114D12">
                <w:r>
                  <w:t>Fernando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20B783681214841967CE689C310903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0D0DA0E" w14:textId="77777777" w:rsidR="00B574C9" w:rsidRDefault="00114D12" w:rsidP="00114D1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5C29AF24ADE9744A15487DED46A96AD"/>
            </w:placeholder>
            <w:text/>
          </w:sdtPr>
          <w:sdtEndPr/>
          <w:sdtContent>
            <w:tc>
              <w:tcPr>
                <w:tcW w:w="2642" w:type="dxa"/>
              </w:tcPr>
              <w:p w14:paraId="674A03E1" w14:textId="77777777" w:rsidR="00B574C9" w:rsidRDefault="00114D12" w:rsidP="00114D12">
                <w:r>
                  <w:t>Fonseca Pacheco</w:t>
                </w:r>
              </w:p>
            </w:tc>
          </w:sdtContent>
        </w:sdt>
      </w:tr>
      <w:tr w:rsidR="00B574C9" w14:paraId="11DA16B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D525A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FB6AF5D34BC214D81D0269692FBFAC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11BF06" w14:textId="24ECE808" w:rsidR="00B574C9" w:rsidRDefault="00EF1590" w:rsidP="00EF159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707718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A6DDB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9C258F174ED8141A2BF04BA9D650F1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A93E6BA" w14:textId="77777777" w:rsidR="00B574C9" w:rsidRDefault="00114D12" w:rsidP="00114D12">
                <w:r>
                  <w:t>Pennsylvania State University, University Park</w:t>
                </w:r>
              </w:p>
            </w:tc>
          </w:sdtContent>
        </w:sdt>
      </w:tr>
    </w:tbl>
    <w:p w14:paraId="139AD037" w14:textId="77777777" w:rsidR="003D3579" w:rsidRDefault="003D3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75247E" w14:textId="77777777" w:rsidTr="000A0E92">
        <w:tc>
          <w:tcPr>
            <w:tcW w:w="9016" w:type="dxa"/>
          </w:tcPr>
          <w:p w14:paraId="353279B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07E627" w14:textId="77777777" w:rsidTr="000A0E92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7CF0FDA5250F1448C740B27C2968735"/>
            </w:placeholder>
            <w:text/>
          </w:sdtPr>
          <w:sdtEndPr/>
          <w:sdtContent>
            <w:tc>
              <w:tcPr>
                <w:tcW w:w="9016" w:type="dxa"/>
              </w:tcPr>
              <w:p w14:paraId="6505F7FF" w14:textId="77777777" w:rsidR="003F0D73" w:rsidRPr="00FB589A" w:rsidRDefault="00114D12" w:rsidP="00114D12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Teatro</w:t>
                </w:r>
                <w:proofErr w:type="spellEnd"/>
                <w:r>
                  <w:rPr>
                    <w:b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Prometeo</w:t>
                </w:r>
                <w:proofErr w:type="spellEnd"/>
              </w:p>
            </w:tc>
          </w:sdtContent>
        </w:sdt>
      </w:tr>
      <w:tr w:rsidR="00464699" w14:paraId="221DA2BE" w14:textId="77777777" w:rsidTr="000A0E92">
        <w:sdt>
          <w:sdtPr>
            <w:alias w:val="Variant headwords"/>
            <w:tag w:val="variantHeadwords"/>
            <w:id w:val="173464402"/>
            <w:placeholder>
              <w:docPart w:val="2BAFADD243F719479FEB3FE7C0706872"/>
            </w:placeholder>
            <w:showingPlcHdr/>
          </w:sdtPr>
          <w:sdtEndPr/>
          <w:sdtContent>
            <w:tc>
              <w:tcPr>
                <w:tcW w:w="9016" w:type="dxa"/>
              </w:tcPr>
              <w:p w14:paraId="17152AF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E7B02AA" w14:textId="77777777" w:rsidTr="000A0E92">
        <w:sdt>
          <w:sdtPr>
            <w:alias w:val="Abstract"/>
            <w:tag w:val="abstract"/>
            <w:id w:val="-635871867"/>
            <w:placeholder>
              <w:docPart w:val="541D59FEC70C30488CA0AF7A0859781E"/>
            </w:placeholder>
          </w:sdtPr>
          <w:sdtEndPr/>
          <w:sdtContent>
            <w:tc>
              <w:tcPr>
                <w:tcW w:w="9016" w:type="dxa"/>
              </w:tcPr>
              <w:p w14:paraId="65F90D2A" w14:textId="014D58DE" w:rsidR="00E85A05" w:rsidRDefault="00EF1590" w:rsidP="00EF1590">
                <w:proofErr w:type="spellStart"/>
                <w:proofErr w:type="gram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</w:t>
                </w:r>
                <w:proofErr w:type="spellEnd"/>
                <w:r>
                  <w:t xml:space="preserve"> </w:t>
                </w:r>
                <w:ins w:id="0" w:author="Stephanie Novak" w:date="2015-12-01T15:06:00Z">
                  <w:r>
                    <w:t>(</w:t>
                  </w:r>
                </w:ins>
                <w:del w:id="1" w:author="Stephanie Novak" w:date="2015-12-01T15:06:00Z">
                  <w:r w:rsidDel="00EF1590">
                    <w:delText>[</w:delText>
                  </w:r>
                </w:del>
                <w:r>
                  <w:t>Prometheus Theatre</w:t>
                </w:r>
                <w:ins w:id="2" w:author="Stephanie Novak" w:date="2015-12-01T15:06:00Z">
                  <w:r>
                    <w:t>)</w:t>
                  </w:r>
                </w:ins>
                <w:del w:id="3" w:author="Stephanie Novak" w:date="2015-12-01T15:06:00Z">
                  <w:r w:rsidDel="00EF1590">
                    <w:delText>]</w:delText>
                  </w:r>
                </w:del>
                <w:r w:rsidRPr="007226A2">
                  <w:t xml:space="preserve"> was founded in Cuba by actor and director Francisco </w:t>
                </w:r>
                <w:proofErr w:type="spellStart"/>
                <w:r w:rsidRPr="007226A2">
                  <w:t>Morín</w:t>
                </w:r>
                <w:proofErr w:type="spellEnd"/>
                <w:proofErr w:type="gramEnd"/>
                <w:r w:rsidRPr="007226A2">
                  <w:t xml:space="preserve"> (1918-   ) in 1948. </w:t>
                </w:r>
                <w:proofErr w:type="spellStart"/>
                <w:r w:rsidRPr="007226A2">
                  <w:t>Prometeo</w:t>
                </w:r>
                <w:proofErr w:type="spellEnd"/>
                <w:r w:rsidRPr="007226A2">
                  <w:t xml:space="preserve"> began as a fundraising project for the magazine of the same name, also founded by </w:t>
                </w:r>
                <w:proofErr w:type="spellStart"/>
                <w:r w:rsidRPr="007226A2">
                  <w:t>Morín</w:t>
                </w:r>
                <w:proofErr w:type="spellEnd"/>
                <w:r w:rsidRPr="007226A2">
                  <w:t xml:space="preserve"> in 1947, which was encountering financial problems around the occasion of its one-year anniversary. </w:t>
                </w:r>
                <w:proofErr w:type="spellStart"/>
                <w:r w:rsidRPr="007226A2">
                  <w:t>Morín</w:t>
                </w:r>
                <w:proofErr w:type="spellEnd"/>
                <w:r w:rsidRPr="007226A2">
                  <w:t xml:space="preserve"> established the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</w:t>
                </w:r>
                <w:proofErr w:type="spellEnd"/>
                <w:r w:rsidRPr="007226A2">
                  <w:t xml:space="preserve"> group</w:t>
                </w:r>
                <w:r>
                  <w:t xml:space="preserve"> and staged the play </w:t>
                </w:r>
                <w:proofErr w:type="spellStart"/>
                <w:r w:rsidRPr="007A2E41">
                  <w:rPr>
                    <w:i/>
                  </w:rPr>
                  <w:t>Ligados</w:t>
                </w:r>
                <w:proofErr w:type="spellEnd"/>
                <w:r>
                  <w:t xml:space="preserve"> </w:t>
                </w:r>
                <w:ins w:id="4" w:author="Stephanie Novak" w:date="2015-12-01T15:07:00Z">
                  <w:r>
                    <w:t>(</w:t>
                  </w:r>
                </w:ins>
                <w:del w:id="5" w:author="Stephanie Novak" w:date="2015-12-01T15:07:00Z">
                  <w:r w:rsidDel="00EF1590">
                    <w:delText>[</w:delText>
                  </w:r>
                </w:del>
                <w:r w:rsidRPr="007A2E41">
                  <w:rPr>
                    <w:i/>
                  </w:rPr>
                  <w:t>Welded</w:t>
                </w:r>
                <w:ins w:id="6" w:author="Stephanie Novak" w:date="2015-12-01T15:07:00Z">
                  <w:r>
                    <w:t xml:space="preserve">) </w:t>
                  </w:r>
                </w:ins>
                <w:del w:id="7" w:author="Stephanie Novak" w:date="2015-12-01T15:07:00Z">
                  <w:r w:rsidDel="00EF1590">
                    <w:delText>]</w:delText>
                  </w:r>
                  <w:r w:rsidRPr="007226A2" w:rsidDel="00EF1590">
                    <w:delText xml:space="preserve"> </w:delText>
                  </w:r>
                </w:del>
                <w:r w:rsidRPr="007226A2">
                  <w:t>by Eugene O´Neill to raise money to support the magazine. The magazine’s goal</w:t>
                </w:r>
                <w:r>
                  <w:t xml:space="preserve"> was to</w:t>
                </w:r>
                <w:r w:rsidRPr="007226A2">
                  <w:t xml:space="preserve"> </w:t>
                </w:r>
                <w:r>
                  <w:t>foster the culture of theatre in Cuba through the medium of print, so that the public and theatre practitioners could inform and educate themselves. Based on similar premises</w:t>
                </w:r>
                <w:r w:rsidRPr="007226A2">
                  <w:t xml:space="preserve">, </w:t>
                </w:r>
                <w:proofErr w:type="spellStart"/>
                <w:r w:rsidRPr="007226A2">
                  <w:t>Teatro</w:t>
                </w:r>
                <w:proofErr w:type="spellEnd"/>
                <w:r w:rsidRPr="007226A2">
                  <w:t xml:space="preserve"> </w:t>
                </w:r>
                <w:proofErr w:type="spellStart"/>
                <w:r w:rsidRPr="007226A2">
                  <w:t>Prometeo</w:t>
                </w:r>
                <w:proofErr w:type="spellEnd"/>
                <w:r w:rsidRPr="007226A2">
                  <w:t xml:space="preserve"> aimed to stage plays </w:t>
                </w:r>
                <w:r>
                  <w:t xml:space="preserve">by both national and international writers </w:t>
                </w:r>
                <w:r w:rsidRPr="007226A2">
                  <w:t xml:space="preserve">that had never before been staged </w:t>
                </w:r>
                <w:r>
                  <w:t>in Cuba</w:t>
                </w:r>
                <w:r w:rsidRPr="007226A2">
                  <w:t xml:space="preserve">. </w:t>
                </w:r>
                <w:proofErr w:type="spellStart"/>
                <w:r>
                  <w:t>Teatro</w:t>
                </w:r>
                <w:proofErr w:type="spellEnd"/>
                <w:r>
                  <w:t xml:space="preserve"> </w:t>
                </w:r>
                <w:proofErr w:type="spellStart"/>
                <w:r>
                  <w:t>Prome</w:t>
                </w:r>
                <w:r w:rsidRPr="007226A2">
                  <w:t>teo</w:t>
                </w:r>
                <w:proofErr w:type="spellEnd"/>
                <w:r w:rsidRPr="007226A2">
                  <w:t xml:space="preserve"> </w:t>
                </w:r>
                <w:r>
                  <w:t xml:space="preserve">intended to generate national </w:t>
                </w:r>
                <w:r w:rsidRPr="000F4906">
                  <w:t>theatrical production</w:t>
                </w:r>
                <w:r>
                  <w:t xml:space="preserve"> while also</w:t>
                </w:r>
                <w:r w:rsidRPr="007226A2">
                  <w:t xml:space="preserve"> keep</w:t>
                </w:r>
                <w:r>
                  <w:t>ing up with international trends in</w:t>
                </w:r>
                <w:r w:rsidRPr="007226A2">
                  <w:t xml:space="preserve"> theatre and performance</w:t>
                </w:r>
                <w:r>
                  <w:t xml:space="preserve"> by</w:t>
                </w:r>
                <w:r w:rsidRPr="00D6571B">
                  <w:t xml:space="preserve"> periodical</w:t>
                </w:r>
                <w:r>
                  <w:t xml:space="preserve">ly staging </w:t>
                </w:r>
                <w:r w:rsidRPr="00D6571B">
                  <w:t>the m</w:t>
                </w:r>
                <w:r>
                  <w:t>ost important plays of world</w:t>
                </w:r>
                <w:r w:rsidRPr="00D6571B">
                  <w:t xml:space="preserve"> theatre</w:t>
                </w:r>
                <w:r w:rsidRPr="007226A2">
                  <w:t>.</w:t>
                </w:r>
              </w:p>
            </w:tc>
          </w:sdtContent>
        </w:sdt>
      </w:tr>
      <w:tr w:rsidR="003F0D73" w14:paraId="4B85DAAF" w14:textId="77777777" w:rsidTr="000A0E92">
        <w:sdt>
          <w:sdtPr>
            <w:alias w:val="Article text"/>
            <w:tag w:val="articleText"/>
            <w:id w:val="634067588"/>
            <w:placeholder>
              <w:docPart w:val="8A4267BA0E1AE846AB8C3439687FCE82"/>
            </w:placeholder>
          </w:sdtPr>
          <w:sdtEndPr/>
          <w:sdtContent>
            <w:tc>
              <w:tcPr>
                <w:tcW w:w="9016" w:type="dxa"/>
              </w:tcPr>
              <w:p w14:paraId="27953539" w14:textId="2C810652" w:rsidR="00F8011F" w:rsidRDefault="00F8011F" w:rsidP="00F8011F"/>
              <w:p w14:paraId="7021F7A4" w14:textId="200A8174" w:rsidR="005E270F" w:rsidRPr="000F2871" w:rsidRDefault="000F2871" w:rsidP="00F8011F">
                <w:pPr>
                  <w:pStyle w:val="Authornote"/>
                  <w:rPr>
                    <w:i/>
                  </w:rPr>
                </w:pPr>
                <w:r w:rsidRPr="000F2871">
                  <w:rPr>
                    <w:i/>
                  </w:rPr>
                  <w:t xml:space="preserve">File: </w:t>
                </w:r>
                <w:r w:rsidR="000F1FDE" w:rsidRPr="000F2871">
                  <w:rPr>
                    <w:i/>
                  </w:rPr>
                  <w:t>Image 1_Morin.jpg</w:t>
                </w:r>
              </w:p>
              <w:p w14:paraId="62263E25" w14:textId="77777777" w:rsidR="005E270F" w:rsidRPr="007226A2" w:rsidRDefault="005E270F" w:rsidP="00F8011F">
                <w:pP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</w:pPr>
              </w:p>
              <w:p w14:paraId="702AFD1C" w14:textId="2AC35916" w:rsidR="005E270F" w:rsidRPr="007226A2" w:rsidRDefault="005E270F" w:rsidP="00F8011F">
                <w:pP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Among the several international plays staged by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Prometeo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were </w:t>
                </w:r>
                <w:proofErr w:type="spellStart"/>
                <w:r w:rsidRPr="00C4002F">
                  <w:rPr>
                    <w:rFonts w:ascii="Times New Roman" w:eastAsia="Times New Roman" w:hAnsi="Times New Roman" w:cs="Times New Roman"/>
                    <w:i/>
                    <w:iCs/>
                    <w:color w:val="222222"/>
                    <w:sz w:val="24"/>
                    <w:szCs w:val="24"/>
                  </w:rPr>
                  <w:t>Laboremu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s</w:t>
                </w:r>
                <w:proofErr w:type="spellEnd"/>
                <w:r w:rsidRPr="00C4002F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by </w:t>
                </w:r>
                <w:r w:rsidRPr="00C4002F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B. Bjornson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(1949), </w:t>
                </w:r>
                <w:proofErr w:type="spellStart"/>
                <w:r w:rsidRPr="00C4002F">
                  <w:rPr>
                    <w:rFonts w:ascii="Times New Roman" w:eastAsia="Times New Roman" w:hAnsi="Times New Roman" w:cs="Times New Roman"/>
                    <w:i/>
                    <w:iCs/>
                    <w:color w:val="222222"/>
                    <w:sz w:val="24"/>
                    <w:szCs w:val="24"/>
                  </w:rPr>
                  <w:t>Calígula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by</w:t>
                </w:r>
                <w:r w:rsidRPr="00C4002F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Albert Camus (1955), 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and </w:t>
                </w:r>
                <w:r w:rsidRPr="00C4002F">
                  <w:rPr>
                    <w:rFonts w:ascii="Times New Roman" w:eastAsia="Times New Roman" w:hAnsi="Times New Roman" w:cs="Times New Roman"/>
                    <w:i/>
                    <w:iCs/>
                    <w:color w:val="222222"/>
                    <w:sz w:val="24"/>
                    <w:szCs w:val="24"/>
                  </w:rPr>
                  <w:t xml:space="preserve">El </w:t>
                </w:r>
                <w:proofErr w:type="spellStart"/>
                <w:r w:rsidRPr="00C4002F">
                  <w:rPr>
                    <w:rFonts w:ascii="Times New Roman" w:eastAsia="Times New Roman" w:hAnsi="Times New Roman" w:cs="Times New Roman"/>
                    <w:i/>
                    <w:iCs/>
                    <w:color w:val="222222"/>
                    <w:sz w:val="24"/>
                    <w:szCs w:val="24"/>
                  </w:rPr>
                  <w:t>fuego</w:t>
                </w:r>
                <w:proofErr w:type="spellEnd"/>
                <w:r w:rsidRPr="00C4002F">
                  <w:rPr>
                    <w:rFonts w:ascii="Times New Roman" w:eastAsia="Times New Roman" w:hAnsi="Times New Roman" w:cs="Times New Roman"/>
                    <w:i/>
                    <w:iCs/>
                    <w:color w:val="222222"/>
                    <w:sz w:val="24"/>
                    <w:szCs w:val="24"/>
                  </w:rPr>
                  <w:t xml:space="preserve"> mal </w:t>
                </w:r>
                <w:proofErr w:type="spellStart"/>
                <w:r w:rsidRPr="00C4002F">
                  <w:rPr>
                    <w:rFonts w:ascii="Times New Roman" w:eastAsia="Times New Roman" w:hAnsi="Times New Roman" w:cs="Times New Roman"/>
                    <w:i/>
                    <w:iCs/>
                    <w:color w:val="222222"/>
                    <w:sz w:val="24"/>
                    <w:szCs w:val="24"/>
                  </w:rPr>
                  <w:t>avivado</w:t>
                </w:r>
                <w:proofErr w:type="spellEnd"/>
                <w:r w:rsidRPr="00C4002F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</w:t>
                </w:r>
                <w:ins w:id="8" w:author="Stephanie Novak" w:date="2015-12-01T15:07:00Z">
                  <w:r w:rsidR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(</w:t>
                  </w:r>
                </w:ins>
                <w:del w:id="9" w:author="Stephanie Novak" w:date="2015-12-01T15:07:00Z">
                  <w:r w:rsidDel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delText>[</w:delText>
                  </w:r>
                </w:del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 xml:space="preserve">Le </w:t>
                </w:r>
                <w:proofErr w:type="spellStart"/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>Feu</w:t>
                </w:r>
                <w:proofErr w:type="spellEnd"/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 xml:space="preserve"> qui </w:t>
                </w:r>
                <w:proofErr w:type="spellStart"/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>Reprend</w:t>
                </w:r>
                <w:proofErr w:type="spellEnd"/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 xml:space="preserve"> Mal/The Fire that Does Not Start</w:t>
                </w:r>
                <w:ins w:id="10" w:author="Stephanie Novak" w:date="2015-12-01T15:07:00Z">
                  <w:r w:rsidR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)</w:t>
                  </w:r>
                </w:ins>
                <w:del w:id="11" w:author="Stephanie Novak" w:date="2015-12-01T15:07:00Z">
                  <w:r w:rsidDel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delText>]</w:delText>
                  </w:r>
                </w:del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by</w:t>
                </w:r>
                <w:r w:rsidRPr="00C4002F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Jean Jacques Bernard </w:t>
                </w:r>
                <w:r w:rsidRPr="004575C0">
                  <w:rPr>
                    <w:rFonts w:ascii="Times New Roman" w:eastAsia="Times New Roman" w:hAnsi="Times New Roman" w:cs="Times New Roman"/>
                    <w:iCs/>
                    <w:color w:val="222222"/>
                    <w:sz w:val="24"/>
                    <w:szCs w:val="24"/>
                  </w:rPr>
                  <w:t>(1957).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</w:t>
                </w:r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In keeping with the goal of establishing a national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theatre for Cuba,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Morín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chose </w:t>
                </w:r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 xml:space="preserve">Electra </w:t>
                </w:r>
                <w:proofErr w:type="spellStart"/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>Garrigó</w:t>
                </w:r>
                <w:proofErr w:type="spellEnd"/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by </w:t>
                </w:r>
                <w:proofErr w:type="spellStart"/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Virgilio</w:t>
                </w:r>
                <w:proofErr w:type="spellEnd"/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</w:t>
                </w:r>
                <w:proofErr w:type="spellStart"/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Piñera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, a </w:t>
                </w:r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young Cuban writer, as the group’s second production in 1948. This play is widely regarde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d as the starting point of </w:t>
                </w:r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modern 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theatre in Cuba</w:t>
                </w:r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, not only for its content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—later compared with the </w:t>
                </w:r>
                <w:ins w:id="12" w:author="Stephanie Novak" w:date="2015-12-01T15:08:00Z">
                  <w:r w:rsidR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T</w:t>
                  </w:r>
                </w:ins>
                <w:del w:id="13" w:author="Stephanie Novak" w:date="2015-12-01T15:08:00Z">
                  <w:r w:rsidDel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delText>t</w:delText>
                  </w:r>
                </w:del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heatre of the </w:t>
                </w:r>
                <w:ins w:id="14" w:author="Stephanie Novak" w:date="2015-12-01T15:08:00Z">
                  <w:r w:rsidR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A</w:t>
                  </w:r>
                </w:ins>
                <w:del w:id="15" w:author="Stephanie Novak" w:date="2015-12-01T15:08:00Z">
                  <w:r w:rsidDel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delText>a</w:delText>
                  </w:r>
                </w:del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bsurd—</w:t>
                </w:r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but also because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Teatro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Prometeo’s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staging </w:t>
                </w:r>
                <w:r w:rsidR="00C1064B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exemplified</w:t>
                </w:r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</w:t>
                </w:r>
                <w:proofErr w:type="spellStart"/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Morín’s</w:t>
                </w:r>
                <w:proofErr w:type="spellEnd"/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concept of theatre, </w:t>
                </w:r>
                <w:r w:rsidR="00C1064B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according to</w:t>
                </w:r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which production should be more basic or essential and staging elements 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should be </w:t>
                </w:r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kept to a minimum. </w:t>
                </w:r>
                <w:proofErr w:type="spellStart"/>
                <w:r w:rsidR="00C1064B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Teatro</w:t>
                </w:r>
                <w:proofErr w:type="spellEnd"/>
                <w:r w:rsidR="00C1064B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</w:t>
                </w:r>
                <w:proofErr w:type="spellStart"/>
                <w:r w:rsidR="00C1064B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Prometeo</w:t>
                </w:r>
                <w:proofErr w:type="spellEnd"/>
                <w:r w:rsidR="00C1064B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staged </w:t>
                </w:r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 xml:space="preserve">Electra </w:t>
                </w:r>
                <w:proofErr w:type="spellStart"/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>Garrigó</w:t>
                </w:r>
                <w:proofErr w:type="spellEnd"/>
                <w:r w:rsidR="00C1064B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again on the group’s</w:t>
                </w:r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tenth anniversary in 1958.</w:t>
                </w:r>
                <w:r w:rsidRPr="00127F4D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gramStart"/>
                <w:r w:rsidRPr="00127F4D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Following the 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Cuban </w:t>
                </w:r>
                <w:r w:rsidRPr="00127F4D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Revolution, </w:t>
                </w:r>
                <w:proofErr w:type="spellStart"/>
                <w:r w:rsidRPr="00127F4D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Piñera’s</w:t>
                </w:r>
                <w:proofErr w:type="spellEnd"/>
                <w:r w:rsidRPr="00127F4D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</w:t>
                </w:r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 xml:space="preserve">Electra </w:t>
                </w:r>
                <w:proofErr w:type="spellStart"/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>Garrigó</w:t>
                </w:r>
                <w:proofErr w:type="spellEnd"/>
                <w:r w:rsidRPr="00127F4D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was produced several more times by </w:t>
                </w:r>
                <w:proofErr w:type="spellStart"/>
                <w:r w:rsidRPr="00127F4D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Prometeo</w:t>
                </w:r>
                <w:proofErr w:type="spellEnd"/>
                <w:r w:rsidRPr="00127F4D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(1960, 1961, 1964), cementing 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its foundational status</w:t>
                </w:r>
                <w:proofErr w:type="gramEnd"/>
                <w:r w:rsidR="00C1064B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.</w:t>
                </w:r>
              </w:p>
              <w:p w14:paraId="3C3D1C0D" w14:textId="77777777" w:rsidR="005E270F" w:rsidRDefault="005E270F" w:rsidP="00F8011F">
                <w:pP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</w:pPr>
              </w:p>
              <w:p w14:paraId="7E1A70FF" w14:textId="27934680" w:rsidR="00F8011F" w:rsidRPr="00DC6017" w:rsidRDefault="00E06603" w:rsidP="00F8011F">
                <w:pPr>
                  <w:pStyle w:val="Authornote"/>
                  <w:rPr>
                    <w:i/>
                  </w:rPr>
                </w:pPr>
                <w:r w:rsidRPr="00DC6017">
                  <w:rPr>
                    <w:i/>
                  </w:rPr>
                  <w:t>File: Image 2_</w:t>
                </w:r>
                <w:r w:rsidR="00DC6017" w:rsidRPr="00DC6017">
                  <w:rPr>
                    <w:i/>
                  </w:rPr>
                  <w:t xml:space="preserve">Electra </w:t>
                </w:r>
                <w:proofErr w:type="spellStart"/>
                <w:r w:rsidR="00DC6017" w:rsidRPr="00DC6017">
                  <w:rPr>
                    <w:i/>
                  </w:rPr>
                  <w:t>Garrigo</w:t>
                </w:r>
                <w:proofErr w:type="spellEnd"/>
                <w:r w:rsidR="00DC6017" w:rsidRPr="00DC6017">
                  <w:rPr>
                    <w:i/>
                  </w:rPr>
                  <w:t xml:space="preserve"> program</w:t>
                </w:r>
              </w:p>
              <w:p w14:paraId="5F3084FB" w14:textId="77777777" w:rsidR="00F8011F" w:rsidRPr="007226A2" w:rsidRDefault="00F8011F" w:rsidP="00F8011F">
                <w:pP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</w:pPr>
              </w:p>
              <w:p w14:paraId="0F69E263" w14:textId="185ED54B" w:rsidR="005E270F" w:rsidRPr="007226A2" w:rsidRDefault="005E270F" w:rsidP="00F8011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No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other group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or company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better illustrates the history of theatre in Cuba in the 1940s, 50s, and 60s than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Teatro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Prometeo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During the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late 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1940s and early 1950s, producing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modern 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theatre in Cuba was challenging because there was little funding or audience to support it.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Teatro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Prometeo’s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earliest productions were staged in borrowed venues throughout Havana during this period. Because of this economic struggle, the magazine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Prometeo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reduced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the number of issues it published each year between 1950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and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1952, and ultimately stopp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ed publishing altogether in 1953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due to lack of funding. 1954 marks the beginning of what is known as </w:t>
                </w:r>
                <w:ins w:id="16" w:author="Stephanie Novak" w:date="2015-12-01T15:08:00Z">
                  <w:r w:rsidR="00EF1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‘</w:t>
                  </w:r>
                </w:ins>
                <w:proofErr w:type="spellStart"/>
                <w:del w:id="17" w:author="Stephanie Novak" w:date="2015-12-01T15:08:00Z">
                  <w:r w:rsidRPr="007226A2" w:rsidDel="00EF1590">
                    <w:rPr>
                      <w:rFonts w:ascii="Times New Roman" w:hAnsi="Times New Roman" w:cs="Times New Roman"/>
                      <w:sz w:val="24"/>
                      <w:szCs w:val="24"/>
                    </w:rPr>
                    <w:delText>“</w:delText>
                  </w:r>
                </w:del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teatro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de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salas</w:t>
                </w:r>
                <w:proofErr w:type="spellEnd"/>
                <w:del w:id="18" w:author="Stephanie Novak" w:date="2015-12-01T15:08:00Z">
                  <w:r w:rsidRPr="007226A2" w:rsidDel="00EF1590">
                    <w:rPr>
                      <w:rFonts w:ascii="Times New Roman" w:hAnsi="Times New Roman" w:cs="Times New Roman"/>
                      <w:sz w:val="24"/>
                      <w:szCs w:val="24"/>
                    </w:rPr>
                    <w:delText>”</w:delText>
                  </w:r>
                </w:del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ins w:id="19" w:author="Stephanie Novak" w:date="2015-12-01T15:08:00Z">
                  <w:r w:rsidR="00EF1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</w:t>
                  </w:r>
                </w:ins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or venue theatre,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 Cuba, when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groups 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 xml:space="preserve">like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Pro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meteo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acquired their own venues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staged daily and weekly performances with the aim of attracting a larger audience and becoming more commercial.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Teatro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Prometeo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acquired its first permanent venue,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Sala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de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Prometeo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in 1954 with the help of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Morín’s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longtime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collaborator and sponsor, Andrés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García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who continued to support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Prometeo’s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projects until he left Cuba in </w:t>
                </w:r>
                <w:r w:rsidRPr="006D1C95">
                  <w:rPr>
                    <w:rFonts w:ascii="Times New Roman" w:hAnsi="Times New Roman" w:cs="Times New Roman"/>
                    <w:sz w:val="24"/>
                    <w:szCs w:val="24"/>
                  </w:rPr>
                  <w:t>1964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. In 1956, the group relocated to a new venue at the address Prado 111 in Havana. In 1958, the theatre group moved to its final venue, where its openin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g production was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Crommelynck’s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0522B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Carina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directed by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Morín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</w:p>
              <w:p w14:paraId="28659D26" w14:textId="77777777" w:rsidR="00F8011F" w:rsidRPr="007226A2" w:rsidRDefault="00F8011F" w:rsidP="00F8011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6E90964C" w14:textId="2FE7EBA7" w:rsidR="005E270F" w:rsidRPr="007226A2" w:rsidRDefault="005E270F" w:rsidP="00F8011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After the success of the Cuban Revolution i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 1959, the theatre and other performing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arts began receiving funding from the government. This afforded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Teatro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Prometeo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financial stability, and resulted in an increase in the production of plays writ</w:t>
                </w:r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>ten by Cuban writers, such as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0522B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Medea en el </w:t>
                </w:r>
                <w:proofErr w:type="spellStart"/>
                <w:r w:rsidRPr="000522B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espejo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ins w:id="20" w:author="Stephanie Novak" w:date="2015-12-01T15:09:00Z">
                  <w:r w:rsidR="00EF1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</w:ins>
                <w:del w:id="21" w:author="Stephanie Novak" w:date="2015-12-01T15:09:00Z">
                  <w:r w:rsidDel="00EF1590">
                    <w:rPr>
                      <w:rFonts w:ascii="Times New Roman" w:hAnsi="Times New Roman" w:cs="Times New Roman"/>
                      <w:sz w:val="24"/>
                      <w:szCs w:val="24"/>
                    </w:rPr>
                    <w:delText>[</w:delText>
                  </w:r>
                </w:del>
                <w:r w:rsidRPr="000522BB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>Medea in the Mirror</w:t>
                </w:r>
                <w:ins w:id="22" w:author="Stephanie Novak" w:date="2015-12-01T15:09:00Z">
                  <w:r w:rsidR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)</w:t>
                  </w:r>
                </w:ins>
                <w:del w:id="23" w:author="Stephanie Novak" w:date="2015-12-01T15:09:00Z">
                  <w:r w:rsidDel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delText>]</w:delText>
                  </w:r>
                </w:del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</w:t>
                </w:r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by José </w:t>
                </w:r>
                <w:proofErr w:type="spellStart"/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>Triana</w:t>
                </w:r>
                <w:proofErr w:type="spellEnd"/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(1960); </w:t>
                </w:r>
                <w:r w:rsidRPr="000522B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El vivo al </w:t>
                </w:r>
                <w:proofErr w:type="spellStart"/>
                <w:r w:rsidRPr="000522B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pollo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ins w:id="24" w:author="Stephanie Novak" w:date="2015-12-01T15:09:00Z">
                  <w:r w:rsidR="00EF1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</w:ins>
                <w:del w:id="25" w:author="Stephanie Novak" w:date="2015-12-01T15:09:00Z">
                  <w:r w:rsidDel="00EF1590">
                    <w:rPr>
                      <w:rFonts w:ascii="Times New Roman" w:hAnsi="Times New Roman" w:cs="Times New Roman"/>
                      <w:sz w:val="24"/>
                      <w:szCs w:val="24"/>
                    </w:rPr>
                    <w:delText>[</w:delText>
                  </w:r>
                </w:del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To</w:t>
                </w:r>
                <w:r w:rsidRPr="0037515D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the Living the Chicken</w:t>
                </w:r>
                <w:ins w:id="26" w:author="Stephanie Novak" w:date="2015-12-01T15:09:00Z">
                  <w:r w:rsidR="00EF15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ins>
                <w:del w:id="27" w:author="Stephanie Novak" w:date="2015-12-01T15:09:00Z">
                  <w:r w:rsidR="00696147" w:rsidDel="00EF1590">
                    <w:rPr>
                      <w:rFonts w:ascii="Times New Roman" w:hAnsi="Times New Roman" w:cs="Times New Roman"/>
                      <w:sz w:val="24"/>
                      <w:szCs w:val="24"/>
                    </w:rPr>
                    <w:delText>]</w:delText>
                  </w:r>
                </w:del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by </w:t>
                </w:r>
                <w:proofErr w:type="spellStart"/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>Antón</w:t>
                </w:r>
                <w:proofErr w:type="spellEnd"/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>Arrufat</w:t>
                </w:r>
                <w:proofErr w:type="spellEnd"/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(1961);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37515D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Gas en los </w:t>
                </w:r>
                <w:proofErr w:type="spellStart"/>
                <w:r w:rsidRPr="0037515D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poros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ins w:id="28" w:author="Stephanie Novak" w:date="2015-12-01T15:09:00Z">
                  <w:r w:rsidR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(</w:t>
                  </w:r>
                </w:ins>
                <w:del w:id="29" w:author="Stephanie Novak" w:date="2015-12-01T15:09:00Z">
                  <w:r w:rsidDel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delText>[</w:delText>
                  </w:r>
                </w:del>
                <w:r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>Gas in the P</w:t>
                </w:r>
                <w:r w:rsidRPr="0037515D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>ores</w:t>
                </w:r>
                <w:ins w:id="30" w:author="Stephanie Novak" w:date="2015-12-01T15:09:00Z">
                  <w:r w:rsidR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)</w:t>
                  </w:r>
                </w:ins>
                <w:del w:id="31" w:author="Stephanie Novak" w:date="2015-12-01T15:09:00Z">
                  <w:r w:rsidDel="00EF15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delText>]</w:delText>
                  </w:r>
                </w:del>
                <w:r w:rsidRPr="007226A2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by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Matí</w:t>
                </w:r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>as</w:t>
                </w:r>
                <w:proofErr w:type="spellEnd"/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Montes </w:t>
                </w:r>
                <w:proofErr w:type="spellStart"/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>Huidobro</w:t>
                </w:r>
                <w:proofErr w:type="spellEnd"/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(1962);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</w:t>
                </w:r>
                <w:r w:rsidRPr="0037515D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La </w:t>
                </w:r>
                <w:proofErr w:type="spellStart"/>
                <w:r w:rsidRPr="0037515D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muerte</w:t>
                </w:r>
                <w:proofErr w:type="spellEnd"/>
                <w:r w:rsidRPr="0037515D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del </w:t>
                </w:r>
                <w:proofErr w:type="spellStart"/>
                <w:r w:rsidRPr="0037515D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ñeque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 xml:space="preserve"> [</w:t>
                </w:r>
                <w:bookmarkStart w:id="32" w:name="_GoBack"/>
                <w:bookmarkEnd w:id="32"/>
                <w:r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>D</w:t>
                </w:r>
                <w:r w:rsidRPr="0037515D"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 xml:space="preserve">eath of the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>Neque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color w:val="222222"/>
                    <w:sz w:val="24"/>
                    <w:szCs w:val="24"/>
                  </w:rPr>
                  <w:t xml:space="preserve"> </w:t>
                </w:r>
                <w:r w:rsidRPr="0037515D">
                  <w:rPr>
                    <w:rFonts w:ascii="Times New Roman" w:eastAsia="Times New Roman" w:hAnsi="Times New Roman" w:cs="Times New Roman"/>
                    <w:color w:val="222222"/>
                    <w:sz w:val="24"/>
                    <w:szCs w:val="24"/>
                  </w:rPr>
                  <w:t>(the jinxed one)]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also by José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Triana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(1963). By 1962, the Cuban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government had begun 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sending police to monitor perf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ormances and ultimately put a halt to the entire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season;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following these events several artists left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the country.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Though the theatre 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k</w:t>
                </w:r>
                <w:r w:rsidR="00696147">
                  <w:rPr>
                    <w:rFonts w:ascii="Times New Roman" w:hAnsi="Times New Roman" w:cs="Times New Roman"/>
                    <w:sz w:val="24"/>
                    <w:szCs w:val="24"/>
                  </w:rPr>
                  <w:t>ept running for a time, in 1967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the government nationalized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Teatro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Prometeo’s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venue.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As a result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Teatro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Prometeo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was disbanded and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Morín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decided to leave Cuba in 1970.</w:t>
                </w:r>
              </w:p>
              <w:p w14:paraId="3BE2DA78" w14:textId="77777777" w:rsidR="005E270F" w:rsidRPr="007226A2" w:rsidRDefault="005E270F" w:rsidP="00F8011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08E406FD" w14:textId="77777777" w:rsidR="005E270F" w:rsidRPr="007226A2" w:rsidRDefault="005E270F" w:rsidP="00F8011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During two decades,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Teatro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Prome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teo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had become the hub of theatre in Cuba, not only by promoting and cultivating an 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pparatus and audience for 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modern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Cuban 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theatre through the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group and the publication of its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magazine, but also by providing new writers (e.g.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Piñera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Arrufat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Triana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) with a stage on which to debut their work. Throughout this period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many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of Cuba’s most important actors and directors of the 1950s, 60s and 70s worked with the group, including Mario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Pajón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Vicente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Revueltas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Roberto Blanco, Berta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Martínez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and Maria Teresa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Rojas. After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Morín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left Cuba, he 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settled in New York and established a new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Teatro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>Prometeo</w:t>
                </w:r>
                <w:proofErr w:type="spellEnd"/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that was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active from 1976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to </w:t>
                </w:r>
                <w:r w:rsidRPr="00F6456F">
                  <w:rPr>
                    <w:rFonts w:ascii="Times New Roman" w:hAnsi="Times New Roman" w:cs="Times New Roman"/>
                    <w:sz w:val="24"/>
                    <w:szCs w:val="24"/>
                  </w:rPr>
                  <w:t>198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  <w:r w:rsidRPr="007226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</w:p>
              <w:p w14:paraId="2EECBFC6" w14:textId="77777777" w:rsidR="003F0D73" w:rsidRDefault="003F0D73" w:rsidP="00F8011F"/>
            </w:tc>
          </w:sdtContent>
        </w:sdt>
      </w:tr>
      <w:tr w:rsidR="003235A7" w14:paraId="17F8C955" w14:textId="77777777" w:rsidTr="000A0E92">
        <w:tc>
          <w:tcPr>
            <w:tcW w:w="9016" w:type="dxa"/>
          </w:tcPr>
          <w:p w14:paraId="6923378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A75F09338A76C4B8732C5590931FA03"/>
              </w:placeholder>
            </w:sdtPr>
            <w:sdtEndPr/>
            <w:sdtContent>
              <w:p w14:paraId="6530D760" w14:textId="77777777" w:rsidR="0018297D" w:rsidRPr="006D1C95" w:rsidRDefault="0018297D" w:rsidP="0018297D">
                <w:pPr>
                  <w:spacing w:line="276" w:lineRule="auto"/>
                  <w:ind w:left="360" w:hanging="360"/>
                  <w:contextualSpacing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proofErr w:type="spellStart"/>
                <w:r w:rsidRPr="0037515D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Boudet</w:t>
                </w:r>
                <w:proofErr w:type="spellEnd"/>
                <w:r w:rsidRPr="0037515D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, Rosa Ileana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. (2010)</w:t>
                </w:r>
                <w:r w:rsidRPr="006D1C9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s-ES"/>
                  </w:rPr>
                  <w:t xml:space="preserve"> Los años de la revista Prometeo.</w:t>
                </w:r>
                <w:r w:rsidRPr="006D1C9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 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Santa Mónica, California: Ediciones de la Flecha.</w:t>
                </w:r>
              </w:p>
              <w:p w14:paraId="1DC35D1C" w14:textId="77777777" w:rsidR="0018297D" w:rsidRPr="006D1C95" w:rsidRDefault="0018297D" w:rsidP="0018297D">
                <w:pPr>
                  <w:spacing w:line="276" w:lineRule="auto"/>
                  <w:ind w:left="360" w:hanging="360"/>
                  <w:contextualSpacing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proofErr w:type="spellStart"/>
                <w:r w:rsidRPr="0037515D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Boudet</w:t>
                </w:r>
                <w:proofErr w:type="spellEnd"/>
                <w:r w:rsidRPr="0037515D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, Rosa Ileana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. (2014)</w:t>
                </w:r>
                <w:r w:rsidRPr="00AF4E41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s-ES"/>
                  </w:rPr>
                  <w:t xml:space="preserve"> </w:t>
                </w:r>
                <w:r w:rsidRPr="006D1C9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s-ES"/>
                  </w:rPr>
                  <w:t>El teatro perdido de los 50. Conversaciones con Francisco Morín</w:t>
                </w:r>
                <w:r w:rsidRPr="006D1C9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Santa Mónica, California: Ediciones de la Flecha.</w:t>
                </w:r>
              </w:p>
              <w:p w14:paraId="6AD7CFD7" w14:textId="77777777" w:rsidR="0018297D" w:rsidRDefault="0018297D" w:rsidP="0018297D">
                <w:pPr>
                  <w:spacing w:line="276" w:lineRule="auto"/>
                  <w:ind w:left="360" w:hanging="360"/>
                  <w:contextualSpacing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</w:pPr>
                <w:proofErr w:type="spellStart"/>
                <w:r w:rsidRPr="004538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Carrío</w:t>
                </w:r>
                <w:proofErr w:type="spellEnd"/>
                <w:r w:rsidRPr="004538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, Raquel.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 xml:space="preserve"> (1992)</w:t>
                </w:r>
                <w:r w:rsidRPr="004538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 xml:space="preserve"> “Una bri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llante entrada en la modernidad” i</w:t>
                </w:r>
                <w:r w:rsidRPr="004538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 xml:space="preserve">n 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 xml:space="preserve">Carlos Espinosa </w:t>
                </w:r>
                <w:r w:rsidRPr="004538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Domínguez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 xml:space="preserve"> (ed.) </w:t>
                </w:r>
                <w:r w:rsidRPr="0070684B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s-ES"/>
                  </w:rPr>
                  <w:t>Teatro Contemporáneo Cubano</w:t>
                </w:r>
                <w:r w:rsidRPr="004538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, Madrid: Sociedad Estata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 xml:space="preserve">l Quinto Centenario, </w:t>
                </w:r>
                <w:r w:rsidRPr="004538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131-137.</w:t>
                </w:r>
              </w:p>
              <w:p w14:paraId="744D4EAF" w14:textId="77777777" w:rsidR="0018297D" w:rsidRPr="0045389B" w:rsidRDefault="0018297D" w:rsidP="0018297D">
                <w:pPr>
                  <w:spacing w:line="276" w:lineRule="auto"/>
                  <w:ind w:left="360" w:hanging="360"/>
                  <w:contextualSpacing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45389B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Morín, Francisco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s-ES"/>
                  </w:rPr>
                  <w:t>. (1998)</w:t>
                </w:r>
                <w:r w:rsidRPr="0045389B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s-ES"/>
                  </w:rPr>
                  <w:t xml:space="preserve"> Por amor al arte: Memorias de un </w:t>
                </w:r>
                <w:proofErr w:type="spellStart"/>
                <w:r w:rsidRPr="0045389B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s-ES"/>
                  </w:rPr>
                  <w:t>teatrista</w:t>
                </w:r>
                <w:proofErr w:type="spellEnd"/>
                <w:r w:rsidRPr="0045389B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s-ES"/>
                  </w:rPr>
                  <w:t xml:space="preserve"> cubano 1940-1970</w:t>
                </w:r>
                <w:r w:rsidRPr="0045389B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Miami: Ediciones Universal</w:t>
                </w:r>
                <w:r w:rsidRPr="0045389B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.</w:t>
                </w:r>
              </w:p>
              <w:p w14:paraId="54D078D9" w14:textId="77777777" w:rsidR="0018297D" w:rsidRPr="0070684B" w:rsidRDefault="0018297D" w:rsidP="0018297D">
                <w:pPr>
                  <w:spacing w:line="276" w:lineRule="auto"/>
                  <w:ind w:left="360" w:hanging="360"/>
                  <w:contextualSpacing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“Primer Aniversario”, </w:t>
                </w:r>
                <w:r w:rsidRPr="0070684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s-ES"/>
                  </w:rPr>
                  <w:t>Prometeo: Revista mensual de divulgación teatral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s-ES"/>
                  </w:rPr>
                  <w:t xml:space="preserve"> 2:10 (</w:t>
                </w:r>
                <w:proofErr w:type="spellStart"/>
                <w:r w:rsidRPr="0070684B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October</w:t>
                </w:r>
                <w:proofErr w:type="spellEnd"/>
                <w:r w:rsidRPr="0070684B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 1948)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: 1</w:t>
                </w:r>
                <w:r w:rsidRPr="0070684B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. </w:t>
                </w:r>
              </w:p>
              <w:p w14:paraId="0716FD1C" w14:textId="23614215" w:rsidR="003235A7" w:rsidRDefault="00EF1590" w:rsidP="00FB11DE"/>
            </w:sdtContent>
          </w:sdt>
        </w:tc>
      </w:tr>
    </w:tbl>
    <w:p w14:paraId="3E50712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30F2E" w14:textId="77777777" w:rsidR="00114D12" w:rsidRDefault="00114D12" w:rsidP="007A0D55">
      <w:pPr>
        <w:spacing w:after="0" w:line="240" w:lineRule="auto"/>
      </w:pPr>
      <w:r>
        <w:separator/>
      </w:r>
    </w:p>
  </w:endnote>
  <w:endnote w:type="continuationSeparator" w:id="0">
    <w:p w14:paraId="5B29EF7C" w14:textId="77777777" w:rsidR="00114D12" w:rsidRDefault="00114D1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E1306" w14:textId="77777777" w:rsidR="00114D12" w:rsidRDefault="00114D12" w:rsidP="007A0D55">
      <w:pPr>
        <w:spacing w:after="0" w:line="240" w:lineRule="auto"/>
      </w:pPr>
      <w:r>
        <w:separator/>
      </w:r>
    </w:p>
  </w:footnote>
  <w:footnote w:type="continuationSeparator" w:id="0">
    <w:p w14:paraId="2C82CB7E" w14:textId="77777777" w:rsidR="00114D12" w:rsidRDefault="00114D1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D07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FDB9F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BCFB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12"/>
    <w:rsid w:val="00032559"/>
    <w:rsid w:val="00052040"/>
    <w:rsid w:val="000A0E92"/>
    <w:rsid w:val="000B25AE"/>
    <w:rsid w:val="000B55AB"/>
    <w:rsid w:val="000D24DC"/>
    <w:rsid w:val="000F1FDE"/>
    <w:rsid w:val="000F2871"/>
    <w:rsid w:val="00101B2E"/>
    <w:rsid w:val="00114D12"/>
    <w:rsid w:val="00116FA0"/>
    <w:rsid w:val="0015114C"/>
    <w:rsid w:val="0018297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270F"/>
    <w:rsid w:val="005F26D7"/>
    <w:rsid w:val="005F5450"/>
    <w:rsid w:val="0069614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005AB"/>
    <w:rsid w:val="00A27D2C"/>
    <w:rsid w:val="00A76FD9"/>
    <w:rsid w:val="00AB436D"/>
    <w:rsid w:val="00AD2F24"/>
    <w:rsid w:val="00AD4844"/>
    <w:rsid w:val="00B219AE"/>
    <w:rsid w:val="00B33145"/>
    <w:rsid w:val="00B36FA7"/>
    <w:rsid w:val="00B574C9"/>
    <w:rsid w:val="00B90780"/>
    <w:rsid w:val="00BC39C9"/>
    <w:rsid w:val="00BE5BF7"/>
    <w:rsid w:val="00BF40E1"/>
    <w:rsid w:val="00C1064B"/>
    <w:rsid w:val="00C27FAB"/>
    <w:rsid w:val="00C358D4"/>
    <w:rsid w:val="00C62638"/>
    <w:rsid w:val="00C6296B"/>
    <w:rsid w:val="00CC586D"/>
    <w:rsid w:val="00CF1542"/>
    <w:rsid w:val="00CF3EC5"/>
    <w:rsid w:val="00D656DA"/>
    <w:rsid w:val="00D83300"/>
    <w:rsid w:val="00DC6017"/>
    <w:rsid w:val="00DC6B48"/>
    <w:rsid w:val="00DF01B0"/>
    <w:rsid w:val="00E06603"/>
    <w:rsid w:val="00E4420A"/>
    <w:rsid w:val="00E85A05"/>
    <w:rsid w:val="00E95829"/>
    <w:rsid w:val="00EA606C"/>
    <w:rsid w:val="00EB0C8C"/>
    <w:rsid w:val="00EB51FD"/>
    <w:rsid w:val="00EB77DB"/>
    <w:rsid w:val="00ED139F"/>
    <w:rsid w:val="00EF1590"/>
    <w:rsid w:val="00EF74F7"/>
    <w:rsid w:val="00F36937"/>
    <w:rsid w:val="00F60F53"/>
    <w:rsid w:val="00F7484E"/>
    <w:rsid w:val="00F8011F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B7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5E2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70F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70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6017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01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C60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rsid w:val="00DC60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0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C601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5E2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70F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70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6017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01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C60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rsid w:val="00DC60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0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C601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arita17822:Downloads:Routledge%20Enyclopedia%20of%20Modernism%20Word%20Templ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86CDCEAFEA35449DA2BC0E61026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0EA9F-074E-4940-9758-C209D54714DB}"/>
      </w:docPartPr>
      <w:docPartBody>
        <w:p w:rsidR="00944D19" w:rsidRDefault="00944D19">
          <w:pPr>
            <w:pStyle w:val="F886CDCEAFEA35449DA2BC0E610261A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108A4FFE3EA744494655D1BABFC5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C1D92-3C5B-1A4F-9009-DFA71E287570}"/>
      </w:docPartPr>
      <w:docPartBody>
        <w:p w:rsidR="00944D19" w:rsidRDefault="00944D19">
          <w:pPr>
            <w:pStyle w:val="D108A4FFE3EA744494655D1BABFC53B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20B783681214841967CE689C3109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CEB17-7A48-0143-9C5D-DFC92F1D0357}"/>
      </w:docPartPr>
      <w:docPartBody>
        <w:p w:rsidR="00944D19" w:rsidRDefault="00944D19">
          <w:pPr>
            <w:pStyle w:val="620B783681214841967CE689C310903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5C29AF24ADE9744A15487DED46A9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4BF06-46C0-C84E-A3B0-EF329C14013B}"/>
      </w:docPartPr>
      <w:docPartBody>
        <w:p w:rsidR="00944D19" w:rsidRDefault="00944D19">
          <w:pPr>
            <w:pStyle w:val="D5C29AF24ADE9744A15487DED46A96A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FB6AF5D34BC214D81D0269692FB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F5563-B186-6744-A064-8DA5E5104132}"/>
      </w:docPartPr>
      <w:docPartBody>
        <w:p w:rsidR="00944D19" w:rsidRDefault="00944D19">
          <w:pPr>
            <w:pStyle w:val="BFB6AF5D34BC214D81D0269692FBFAC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9C258F174ED8141A2BF04BA9D650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4B01C-2E79-B54B-B6B6-C94C754A8AD5}"/>
      </w:docPartPr>
      <w:docPartBody>
        <w:p w:rsidR="00944D19" w:rsidRDefault="00944D19">
          <w:pPr>
            <w:pStyle w:val="99C258F174ED8141A2BF04BA9D650F1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CF0FDA5250F1448C740B27C2968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A986A-F9DA-1242-89EB-B66E29DDD31A}"/>
      </w:docPartPr>
      <w:docPartBody>
        <w:p w:rsidR="00944D19" w:rsidRDefault="00944D19">
          <w:pPr>
            <w:pStyle w:val="17CF0FDA5250F1448C740B27C296873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AFADD243F719479FEB3FE7C0706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08C3D-2D40-7E46-8A93-FE6B0C6D566F}"/>
      </w:docPartPr>
      <w:docPartBody>
        <w:p w:rsidR="00944D19" w:rsidRDefault="00944D19">
          <w:pPr>
            <w:pStyle w:val="2BAFADD243F719479FEB3FE7C070687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41D59FEC70C30488CA0AF7A08597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B8184-F80E-C64D-9A41-4031BEDDAA47}"/>
      </w:docPartPr>
      <w:docPartBody>
        <w:p w:rsidR="00944D19" w:rsidRDefault="00944D19">
          <w:pPr>
            <w:pStyle w:val="541D59FEC70C30488CA0AF7A0859781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A4267BA0E1AE846AB8C3439687FC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CC6B2-F37C-014B-80AB-785C7C4F9413}"/>
      </w:docPartPr>
      <w:docPartBody>
        <w:p w:rsidR="00944D19" w:rsidRDefault="00944D19">
          <w:pPr>
            <w:pStyle w:val="8A4267BA0E1AE846AB8C3439687FCE8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A75F09338A76C4B8732C5590931F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B7455-120D-5C47-B27C-634859EC916F}"/>
      </w:docPartPr>
      <w:docPartBody>
        <w:p w:rsidR="00944D19" w:rsidRDefault="00944D19">
          <w:pPr>
            <w:pStyle w:val="6A75F09338A76C4B8732C5590931FA0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D19"/>
    <w:rsid w:val="0094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86CDCEAFEA35449DA2BC0E610261A8">
    <w:name w:val="F886CDCEAFEA35449DA2BC0E610261A8"/>
  </w:style>
  <w:style w:type="paragraph" w:customStyle="1" w:styleId="D108A4FFE3EA744494655D1BABFC53B0">
    <w:name w:val="D108A4FFE3EA744494655D1BABFC53B0"/>
  </w:style>
  <w:style w:type="paragraph" w:customStyle="1" w:styleId="620B783681214841967CE689C3109039">
    <w:name w:val="620B783681214841967CE689C3109039"/>
  </w:style>
  <w:style w:type="paragraph" w:customStyle="1" w:styleId="D5C29AF24ADE9744A15487DED46A96AD">
    <w:name w:val="D5C29AF24ADE9744A15487DED46A96AD"/>
  </w:style>
  <w:style w:type="paragraph" w:customStyle="1" w:styleId="BFB6AF5D34BC214D81D0269692FBFAC8">
    <w:name w:val="BFB6AF5D34BC214D81D0269692FBFAC8"/>
  </w:style>
  <w:style w:type="paragraph" w:customStyle="1" w:styleId="99C258F174ED8141A2BF04BA9D650F15">
    <w:name w:val="99C258F174ED8141A2BF04BA9D650F15"/>
  </w:style>
  <w:style w:type="paragraph" w:customStyle="1" w:styleId="17CF0FDA5250F1448C740B27C2968735">
    <w:name w:val="17CF0FDA5250F1448C740B27C2968735"/>
  </w:style>
  <w:style w:type="paragraph" w:customStyle="1" w:styleId="2BAFADD243F719479FEB3FE7C0706872">
    <w:name w:val="2BAFADD243F719479FEB3FE7C0706872"/>
  </w:style>
  <w:style w:type="paragraph" w:customStyle="1" w:styleId="541D59FEC70C30488CA0AF7A0859781E">
    <w:name w:val="541D59FEC70C30488CA0AF7A0859781E"/>
  </w:style>
  <w:style w:type="paragraph" w:customStyle="1" w:styleId="8A4267BA0E1AE846AB8C3439687FCE82">
    <w:name w:val="8A4267BA0E1AE846AB8C3439687FCE82"/>
  </w:style>
  <w:style w:type="paragraph" w:customStyle="1" w:styleId="6A75F09338A76C4B8732C5590931FA03">
    <w:name w:val="6A75F09338A76C4B8732C5590931FA0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86CDCEAFEA35449DA2BC0E610261A8">
    <w:name w:val="F886CDCEAFEA35449DA2BC0E610261A8"/>
  </w:style>
  <w:style w:type="paragraph" w:customStyle="1" w:styleId="D108A4FFE3EA744494655D1BABFC53B0">
    <w:name w:val="D108A4FFE3EA744494655D1BABFC53B0"/>
  </w:style>
  <w:style w:type="paragraph" w:customStyle="1" w:styleId="620B783681214841967CE689C3109039">
    <w:name w:val="620B783681214841967CE689C3109039"/>
  </w:style>
  <w:style w:type="paragraph" w:customStyle="1" w:styleId="D5C29AF24ADE9744A15487DED46A96AD">
    <w:name w:val="D5C29AF24ADE9744A15487DED46A96AD"/>
  </w:style>
  <w:style w:type="paragraph" w:customStyle="1" w:styleId="BFB6AF5D34BC214D81D0269692FBFAC8">
    <w:name w:val="BFB6AF5D34BC214D81D0269692FBFAC8"/>
  </w:style>
  <w:style w:type="paragraph" w:customStyle="1" w:styleId="99C258F174ED8141A2BF04BA9D650F15">
    <w:name w:val="99C258F174ED8141A2BF04BA9D650F15"/>
  </w:style>
  <w:style w:type="paragraph" w:customStyle="1" w:styleId="17CF0FDA5250F1448C740B27C2968735">
    <w:name w:val="17CF0FDA5250F1448C740B27C2968735"/>
  </w:style>
  <w:style w:type="paragraph" w:customStyle="1" w:styleId="2BAFADD243F719479FEB3FE7C0706872">
    <w:name w:val="2BAFADD243F719479FEB3FE7C0706872"/>
  </w:style>
  <w:style w:type="paragraph" w:customStyle="1" w:styleId="541D59FEC70C30488CA0AF7A0859781E">
    <w:name w:val="541D59FEC70C30488CA0AF7A0859781E"/>
  </w:style>
  <w:style w:type="paragraph" w:customStyle="1" w:styleId="8A4267BA0E1AE846AB8C3439687FCE82">
    <w:name w:val="8A4267BA0E1AE846AB8C3439687FCE82"/>
  </w:style>
  <w:style w:type="paragraph" w:customStyle="1" w:styleId="6A75F09338A76C4B8732C5590931FA03">
    <w:name w:val="6A75F09338A76C4B8732C5590931F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FF28E-5473-C34D-9A91-93D2871D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Template(1).dotx</Template>
  <TotalTime>38</TotalTime>
  <Pages>2</Pages>
  <Words>968</Words>
  <Characters>4922</Characters>
  <Application>Microsoft Macintosh Word</Application>
  <DocSecurity>0</DocSecurity>
  <Lines>74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J. Townsend</dc:creator>
  <cp:keywords/>
  <dc:description/>
  <cp:lastModifiedBy>Stephanie Novak</cp:lastModifiedBy>
  <cp:revision>22</cp:revision>
  <dcterms:created xsi:type="dcterms:W3CDTF">2015-11-15T20:49:00Z</dcterms:created>
  <dcterms:modified xsi:type="dcterms:W3CDTF">2015-12-01T23:10:00Z</dcterms:modified>
</cp:coreProperties>
</file>