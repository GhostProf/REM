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3875" w14:textId="3F8CDF0C" w:rsidR="00325B96" w:rsidRDefault="00452AE5" w:rsidP="008A2007">
      <w:pPr>
        <w:spacing w:line="240" w:lineRule="auto"/>
        <w:rPr>
          <w:b/>
          <w:bCs/>
        </w:rPr>
      </w:pPr>
      <w:r w:rsidRPr="00452AE5">
        <w:rPr>
          <w:rFonts w:asciiTheme="majorBidi" w:hAnsiTheme="majorBidi" w:cstheme="majorBidi"/>
          <w:b/>
          <w:bCs/>
          <w:sz w:val="24"/>
          <w:szCs w:val="24"/>
        </w:rPr>
        <w:t>Jamal al-Din al-Afghani</w:t>
      </w:r>
      <w:r w:rsidR="008A2007">
        <w:rPr>
          <w:rFonts w:asciiTheme="majorBidi" w:hAnsiTheme="majorBidi" w:cstheme="majorBidi"/>
          <w:b/>
          <w:bCs/>
          <w:sz w:val="24"/>
          <w:szCs w:val="24"/>
        </w:rPr>
        <w:t xml:space="preserve"> </w:t>
      </w:r>
      <w:r>
        <w:rPr>
          <w:rFonts w:asciiTheme="majorBidi" w:hAnsiTheme="majorBidi" w:cstheme="majorBidi" w:hint="cs"/>
          <w:b/>
          <w:bCs/>
          <w:sz w:val="24"/>
          <w:szCs w:val="24"/>
          <w:rtl/>
        </w:rPr>
        <w:t>جمال الدين الافغاني</w:t>
      </w:r>
      <w:r w:rsidR="008A2007">
        <w:rPr>
          <w:rFonts w:asciiTheme="majorBidi" w:hAnsiTheme="majorBidi" w:cstheme="majorBidi"/>
          <w:b/>
          <w:bCs/>
          <w:sz w:val="24"/>
          <w:szCs w:val="24"/>
        </w:rPr>
        <w:t xml:space="preserve"> </w:t>
      </w:r>
      <w:r w:rsidRPr="00452AE5">
        <w:rPr>
          <w:rFonts w:asciiTheme="majorBidi" w:hAnsiTheme="majorBidi" w:cstheme="majorBidi"/>
          <w:b/>
          <w:bCs/>
          <w:sz w:val="24"/>
          <w:szCs w:val="24"/>
        </w:rPr>
        <w:t xml:space="preserve">(1838- </w:t>
      </w:r>
      <w:proofErr w:type="gramStart"/>
      <w:r w:rsidRPr="00452AE5">
        <w:rPr>
          <w:rFonts w:asciiTheme="majorBidi" w:hAnsiTheme="majorBidi" w:cstheme="majorBidi"/>
          <w:b/>
          <w:bCs/>
          <w:sz w:val="24"/>
          <w:szCs w:val="24"/>
        </w:rPr>
        <w:t>1897 )</w:t>
      </w:r>
      <w:proofErr w:type="gramEnd"/>
      <w:r w:rsidR="008A2007">
        <w:rPr>
          <w:rFonts w:asciiTheme="majorBidi" w:hAnsiTheme="majorBidi" w:cstheme="majorBidi"/>
          <w:b/>
          <w:bCs/>
          <w:sz w:val="24"/>
          <w:szCs w:val="24"/>
        </w:rPr>
        <w:t xml:space="preserve"> </w:t>
      </w:r>
    </w:p>
    <w:p w14:paraId="21B6E5AC" w14:textId="0095AFE9" w:rsidR="008A2007" w:rsidRPr="008A2007" w:rsidRDefault="008A2007" w:rsidP="008A2007">
      <w:pPr>
        <w:spacing w:line="240" w:lineRule="auto"/>
        <w:rPr>
          <w:bCs/>
          <w:rtl/>
        </w:rPr>
      </w:pPr>
      <w:r w:rsidRPr="008A2007">
        <w:rPr>
          <w:bCs/>
        </w:rPr>
        <w:t>Mark D. Luce (AFFILIATION)</w:t>
      </w:r>
    </w:p>
    <w:p w14:paraId="388E3876" w14:textId="77777777" w:rsidR="00A52208" w:rsidRDefault="00A52208" w:rsidP="008A2007">
      <w:pPr>
        <w:spacing w:line="240" w:lineRule="auto"/>
      </w:pPr>
      <w:r>
        <w:rPr>
          <w:noProof/>
        </w:rPr>
        <w:drawing>
          <wp:inline distT="0" distB="0" distL="0" distR="0" wp14:anchorId="388E38E5" wp14:editId="388E38E6">
            <wp:extent cx="1919810" cy="274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yyid_Dschamāl_ad-Dīn_al-Afghānī.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9810" cy="2743200"/>
                    </a:xfrm>
                    <a:prstGeom prst="rect">
                      <a:avLst/>
                    </a:prstGeom>
                  </pic:spPr>
                </pic:pic>
              </a:graphicData>
            </a:graphic>
          </wp:inline>
        </w:drawing>
      </w:r>
    </w:p>
    <w:p w14:paraId="25CBE286" w14:textId="77777777" w:rsidR="00452AE5" w:rsidRDefault="008C05AE" w:rsidP="008A2007">
      <w:pPr>
        <w:spacing w:line="240" w:lineRule="auto"/>
        <w:rPr>
          <w:rtl/>
        </w:rPr>
      </w:pPr>
      <w:hyperlink r:id="rId10" w:history="1">
        <w:r w:rsidR="00452AE5" w:rsidRPr="003A3BB3">
          <w:rPr>
            <w:rStyle w:val="Hyperlink"/>
          </w:rPr>
          <w:t>http://en.wikipedia.org/wiki/Jamal_ad-Din_al-Afghani</w:t>
        </w:r>
      </w:hyperlink>
    </w:p>
    <w:p w14:paraId="737D37A0" w14:textId="77777777" w:rsidR="00452AE5" w:rsidRDefault="00452AE5" w:rsidP="008A2007">
      <w:pPr>
        <w:spacing w:line="240" w:lineRule="auto"/>
        <w:rPr>
          <w:rFonts w:asciiTheme="majorBidi" w:hAnsiTheme="majorBidi" w:cstheme="majorBidi"/>
          <w:b/>
          <w:sz w:val="28"/>
          <w:szCs w:val="28"/>
          <w:rtl/>
        </w:rPr>
      </w:pPr>
    </w:p>
    <w:p w14:paraId="388E3877" w14:textId="77777777" w:rsidR="00C92E37" w:rsidRPr="00D731EB" w:rsidRDefault="00C92E37" w:rsidP="008A2007">
      <w:pPr>
        <w:spacing w:line="240" w:lineRule="auto"/>
        <w:rPr>
          <w:rFonts w:asciiTheme="majorBidi" w:hAnsiTheme="majorBidi" w:cstheme="majorBidi"/>
          <w:b/>
          <w:sz w:val="28"/>
          <w:szCs w:val="28"/>
        </w:rPr>
      </w:pPr>
      <w:r w:rsidRPr="00D731EB">
        <w:rPr>
          <w:rFonts w:asciiTheme="majorBidi" w:hAnsiTheme="majorBidi" w:cstheme="majorBidi"/>
          <w:b/>
          <w:sz w:val="28"/>
          <w:szCs w:val="28"/>
        </w:rPr>
        <w:t>Summary</w:t>
      </w:r>
    </w:p>
    <w:p w14:paraId="388E3878" w14:textId="2BD944DE" w:rsidR="00492AE7" w:rsidRDefault="00D53AF6" w:rsidP="008A2007">
      <w:pPr>
        <w:spacing w:line="240" w:lineRule="auto"/>
        <w:rPr>
          <w:rFonts w:asciiTheme="majorBidi" w:hAnsiTheme="majorBidi" w:cstheme="majorBidi"/>
          <w:sz w:val="24"/>
          <w:szCs w:val="24"/>
        </w:rPr>
      </w:pPr>
      <w:r>
        <w:rPr>
          <w:rFonts w:asciiTheme="majorBidi" w:hAnsiTheme="majorBidi" w:cstheme="majorBidi"/>
          <w:sz w:val="24"/>
          <w:szCs w:val="24"/>
        </w:rPr>
        <w:t>Jamal al-Din al-Afghani (</w:t>
      </w:r>
      <w:r w:rsidR="00492AE7">
        <w:rPr>
          <w:rFonts w:asciiTheme="majorBidi" w:hAnsiTheme="majorBidi" w:cstheme="majorBidi"/>
          <w:sz w:val="24"/>
          <w:szCs w:val="24"/>
        </w:rPr>
        <w:t>1838-</w:t>
      </w:r>
      <w:r w:rsidR="00DF5507">
        <w:rPr>
          <w:rFonts w:asciiTheme="majorBidi" w:hAnsiTheme="majorBidi" w:cstheme="majorBidi"/>
          <w:sz w:val="24"/>
          <w:szCs w:val="24"/>
        </w:rPr>
        <w:t>1897</w:t>
      </w:r>
      <w:r>
        <w:rPr>
          <w:rFonts w:asciiTheme="majorBidi" w:hAnsiTheme="majorBidi" w:cstheme="majorBidi"/>
          <w:sz w:val="24"/>
          <w:szCs w:val="24"/>
        </w:rPr>
        <w:t xml:space="preserve"> ) </w:t>
      </w:r>
      <w:r w:rsidR="00951DFC">
        <w:rPr>
          <w:rFonts w:asciiTheme="majorBidi" w:hAnsiTheme="majorBidi" w:cstheme="majorBidi"/>
          <w:sz w:val="24"/>
          <w:szCs w:val="24"/>
        </w:rPr>
        <w:t>i</w:t>
      </w:r>
      <w:r>
        <w:rPr>
          <w:rFonts w:asciiTheme="majorBidi" w:hAnsiTheme="majorBidi" w:cstheme="majorBidi"/>
          <w:sz w:val="24"/>
          <w:szCs w:val="24"/>
        </w:rPr>
        <w:t xml:space="preserve">s </w:t>
      </w:r>
      <w:r w:rsidR="00951DFC">
        <w:rPr>
          <w:rFonts w:asciiTheme="majorBidi" w:hAnsiTheme="majorBidi" w:cstheme="majorBidi"/>
          <w:sz w:val="24"/>
          <w:szCs w:val="24"/>
        </w:rPr>
        <w:t xml:space="preserve">considered the </w:t>
      </w:r>
      <w:r w:rsidR="008A2007">
        <w:rPr>
          <w:rFonts w:asciiTheme="majorBidi" w:hAnsiTheme="majorBidi" w:cstheme="majorBidi"/>
          <w:sz w:val="24"/>
          <w:szCs w:val="24"/>
        </w:rPr>
        <w:t>‘</w:t>
      </w:r>
      <w:r w:rsidR="00951DFC">
        <w:rPr>
          <w:rFonts w:asciiTheme="majorBidi" w:hAnsiTheme="majorBidi" w:cstheme="majorBidi"/>
          <w:sz w:val="24"/>
          <w:szCs w:val="24"/>
        </w:rPr>
        <w:t>father of Islamic modernism.</w:t>
      </w:r>
      <w:r w:rsidR="008A2007">
        <w:rPr>
          <w:rFonts w:asciiTheme="majorBidi" w:hAnsiTheme="majorBidi" w:cstheme="majorBidi"/>
          <w:sz w:val="24"/>
          <w:szCs w:val="24"/>
        </w:rPr>
        <w:t>’</w:t>
      </w:r>
      <w:r w:rsidR="00DF5507">
        <w:rPr>
          <w:rFonts w:asciiTheme="majorBidi" w:hAnsiTheme="majorBidi" w:cstheme="majorBidi"/>
          <w:sz w:val="24"/>
          <w:szCs w:val="24"/>
        </w:rPr>
        <w:t xml:space="preserve"> </w:t>
      </w:r>
      <w:ins w:id="0" w:author="Stephen Ross" w:date="2015-08-06T11:46:00Z">
        <w:r w:rsidR="008A2007">
          <w:rPr>
            <w:rFonts w:asciiTheme="majorBidi" w:hAnsiTheme="majorBidi" w:cstheme="majorBidi"/>
            <w:sz w:val="24"/>
            <w:szCs w:val="24"/>
          </w:rPr>
          <w:t>A</w:t>
        </w:r>
      </w:ins>
      <w:r w:rsidR="00DF5507">
        <w:rPr>
          <w:rFonts w:asciiTheme="majorBidi" w:hAnsiTheme="majorBidi" w:cstheme="majorBidi"/>
          <w:sz w:val="24"/>
          <w:szCs w:val="24"/>
        </w:rPr>
        <w:t>s a</w:t>
      </w:r>
      <w:r w:rsidRPr="00D53AF6">
        <w:rPr>
          <w:rFonts w:asciiTheme="majorBidi" w:hAnsiTheme="majorBidi" w:cstheme="majorBidi"/>
          <w:sz w:val="24"/>
          <w:szCs w:val="24"/>
        </w:rPr>
        <w:t xml:space="preserve"> philosopher, writer, orator</w:t>
      </w:r>
      <w:ins w:id="1" w:author="Stephen Ross" w:date="2015-08-06T11:47:00Z">
        <w:r w:rsidR="008A2007">
          <w:rPr>
            <w:rFonts w:asciiTheme="majorBidi" w:hAnsiTheme="majorBidi" w:cstheme="majorBidi"/>
            <w:sz w:val="24"/>
            <w:szCs w:val="24"/>
          </w:rPr>
          <w:t>,</w:t>
        </w:r>
      </w:ins>
      <w:r w:rsidRPr="00D53AF6">
        <w:rPr>
          <w:rFonts w:asciiTheme="majorBidi" w:hAnsiTheme="majorBidi" w:cstheme="majorBidi"/>
          <w:sz w:val="24"/>
          <w:szCs w:val="24"/>
        </w:rPr>
        <w:t xml:space="preserve"> and journalist</w:t>
      </w:r>
      <w:ins w:id="2" w:author="Stephen Ross" w:date="2015-08-06T11:47:00Z">
        <w:r w:rsidR="008A2007">
          <w:rPr>
            <w:rFonts w:asciiTheme="majorBidi" w:hAnsiTheme="majorBidi" w:cstheme="majorBidi"/>
            <w:sz w:val="24"/>
            <w:szCs w:val="24"/>
          </w:rPr>
          <w:t>,</w:t>
        </w:r>
      </w:ins>
      <w:r>
        <w:rPr>
          <w:rFonts w:asciiTheme="majorBidi" w:hAnsiTheme="majorBidi" w:cstheme="majorBidi"/>
          <w:sz w:val="24"/>
          <w:szCs w:val="24"/>
        </w:rPr>
        <w:t xml:space="preserve"> </w:t>
      </w:r>
      <w:ins w:id="3" w:author="Stephen Ross" w:date="2015-08-06T11:47:00Z">
        <w:r w:rsidR="008A2007">
          <w:rPr>
            <w:rFonts w:asciiTheme="majorBidi" w:hAnsiTheme="majorBidi" w:cstheme="majorBidi"/>
            <w:sz w:val="24"/>
            <w:szCs w:val="24"/>
          </w:rPr>
          <w:t xml:space="preserve">Al-Afghani affected </w:t>
        </w:r>
      </w:ins>
      <w:r w:rsidR="00DF5507">
        <w:rPr>
          <w:rFonts w:asciiTheme="majorBidi" w:hAnsiTheme="majorBidi" w:cstheme="majorBidi"/>
          <w:sz w:val="24"/>
          <w:szCs w:val="24"/>
        </w:rPr>
        <w:t>Islamic thought from the Indian subcontinent,</w:t>
      </w:r>
      <w:ins w:id="4" w:author="Stephen Ross" w:date="2015-08-06T11:47:00Z">
        <w:r w:rsidR="008A2007">
          <w:rPr>
            <w:rFonts w:asciiTheme="majorBidi" w:hAnsiTheme="majorBidi" w:cstheme="majorBidi"/>
            <w:sz w:val="24"/>
            <w:szCs w:val="24"/>
          </w:rPr>
          <w:t xml:space="preserve"> to</w:t>
        </w:r>
      </w:ins>
      <w:r w:rsidR="00DF5507">
        <w:rPr>
          <w:rFonts w:asciiTheme="majorBidi" w:hAnsiTheme="majorBidi" w:cstheme="majorBidi"/>
          <w:sz w:val="24"/>
          <w:szCs w:val="24"/>
        </w:rPr>
        <w:t xml:space="preserve"> Iran</w:t>
      </w:r>
      <w:ins w:id="5" w:author="Stephen Ross" w:date="2015-08-06T11:47:00Z">
        <w:r w:rsidR="008A2007">
          <w:rPr>
            <w:rFonts w:asciiTheme="majorBidi" w:hAnsiTheme="majorBidi" w:cstheme="majorBidi"/>
            <w:sz w:val="24"/>
            <w:szCs w:val="24"/>
          </w:rPr>
          <w:t xml:space="preserve"> and</w:t>
        </w:r>
      </w:ins>
      <w:r w:rsidR="00DF5507">
        <w:rPr>
          <w:rFonts w:asciiTheme="majorBidi" w:hAnsiTheme="majorBidi" w:cstheme="majorBidi"/>
          <w:sz w:val="24"/>
          <w:szCs w:val="24"/>
        </w:rPr>
        <w:t xml:space="preserve"> the Middle East. </w:t>
      </w:r>
      <w:r>
        <w:rPr>
          <w:rFonts w:asciiTheme="majorBidi" w:hAnsiTheme="majorBidi" w:cstheme="majorBidi"/>
          <w:sz w:val="24"/>
          <w:szCs w:val="24"/>
        </w:rPr>
        <w:t xml:space="preserve">He advocated for national liberation and was the founder of </w:t>
      </w:r>
      <w:r w:rsidR="00492AE7">
        <w:rPr>
          <w:rFonts w:asciiTheme="majorBidi" w:hAnsiTheme="majorBidi" w:cstheme="majorBidi"/>
          <w:sz w:val="24"/>
          <w:szCs w:val="24"/>
        </w:rPr>
        <w:t xml:space="preserve">the </w:t>
      </w:r>
      <w:r w:rsidR="00492AE7" w:rsidRPr="00C24987">
        <w:rPr>
          <w:rFonts w:asciiTheme="majorBidi" w:hAnsiTheme="majorBidi" w:cstheme="majorBidi"/>
          <w:sz w:val="24"/>
          <w:szCs w:val="24"/>
        </w:rPr>
        <w:t>revivalist movement</w:t>
      </w:r>
      <w:r w:rsidR="00DF5507">
        <w:rPr>
          <w:rFonts w:asciiTheme="majorBidi" w:hAnsiTheme="majorBidi" w:cstheme="majorBidi"/>
          <w:sz w:val="24"/>
          <w:szCs w:val="24"/>
        </w:rPr>
        <w:t>,</w:t>
      </w:r>
      <w:r w:rsidR="00492AE7" w:rsidRPr="00C24987">
        <w:rPr>
          <w:rFonts w:asciiTheme="majorBidi" w:hAnsiTheme="majorBidi" w:cstheme="majorBidi"/>
          <w:sz w:val="24"/>
          <w:szCs w:val="24"/>
        </w:rPr>
        <w:t xml:space="preserve"> </w:t>
      </w:r>
      <w:r w:rsidR="00492AE7">
        <w:rPr>
          <w:rFonts w:asciiTheme="majorBidi" w:hAnsiTheme="majorBidi" w:cstheme="majorBidi"/>
          <w:sz w:val="24"/>
          <w:szCs w:val="24"/>
        </w:rPr>
        <w:t xml:space="preserve">which </w:t>
      </w:r>
      <w:r w:rsidR="00DF5507">
        <w:rPr>
          <w:rFonts w:asciiTheme="majorBidi" w:hAnsiTheme="majorBidi" w:cstheme="majorBidi"/>
          <w:sz w:val="24"/>
          <w:szCs w:val="24"/>
        </w:rPr>
        <w:t xml:space="preserve">later </w:t>
      </w:r>
      <w:r w:rsidR="00492AE7">
        <w:rPr>
          <w:rFonts w:asciiTheme="majorBidi" w:hAnsiTheme="majorBidi" w:cstheme="majorBidi"/>
          <w:sz w:val="24"/>
          <w:szCs w:val="24"/>
        </w:rPr>
        <w:t>gave rise to</w:t>
      </w:r>
      <w:r w:rsidR="00492AE7" w:rsidRPr="00C24987">
        <w:rPr>
          <w:rFonts w:asciiTheme="majorBidi" w:hAnsiTheme="majorBidi" w:cstheme="majorBidi"/>
          <w:sz w:val="24"/>
          <w:szCs w:val="24"/>
        </w:rPr>
        <w:t xml:space="preserve"> the M</w:t>
      </w:r>
      <w:r w:rsidR="00492AE7">
        <w:rPr>
          <w:rFonts w:asciiTheme="majorBidi" w:hAnsiTheme="majorBidi" w:cstheme="majorBidi"/>
          <w:sz w:val="24"/>
          <w:szCs w:val="24"/>
        </w:rPr>
        <w:t xml:space="preserve">uslim </w:t>
      </w:r>
      <w:r w:rsidR="00492AE7" w:rsidRPr="00C24987">
        <w:rPr>
          <w:rFonts w:asciiTheme="majorBidi" w:hAnsiTheme="majorBidi" w:cstheme="majorBidi"/>
          <w:sz w:val="24"/>
          <w:szCs w:val="24"/>
        </w:rPr>
        <w:t>B</w:t>
      </w:r>
      <w:r w:rsidR="00492AE7">
        <w:rPr>
          <w:rFonts w:asciiTheme="majorBidi" w:hAnsiTheme="majorBidi" w:cstheme="majorBidi"/>
          <w:sz w:val="24"/>
          <w:szCs w:val="24"/>
        </w:rPr>
        <w:t>rotherhood</w:t>
      </w:r>
      <w:r w:rsidR="00831EF9">
        <w:rPr>
          <w:rFonts w:asciiTheme="majorBidi" w:hAnsiTheme="majorBidi" w:cstheme="majorBidi"/>
          <w:sz w:val="24"/>
          <w:szCs w:val="24"/>
        </w:rPr>
        <w:t>.</w:t>
      </w:r>
    </w:p>
    <w:p w14:paraId="4EFFBF85" w14:textId="532484CF" w:rsidR="00F27DE8" w:rsidRPr="009F3E31" w:rsidRDefault="00D731EB" w:rsidP="0043428D">
      <w:pPr>
        <w:spacing w:line="240" w:lineRule="auto"/>
        <w:rPr>
          <w:rFonts w:ascii="Times New Roman" w:hAnsi="Times New Roman" w:cs="Times New Roman"/>
          <w:sz w:val="24"/>
          <w:szCs w:val="24"/>
        </w:rPr>
      </w:pPr>
      <w:r>
        <w:rPr>
          <w:rFonts w:asciiTheme="majorBidi" w:hAnsiTheme="majorBidi" w:cstheme="majorBidi"/>
          <w:sz w:val="24"/>
          <w:szCs w:val="24"/>
        </w:rPr>
        <w:t>Of Iranian origin, al-Afghani travelled widely</w:t>
      </w:r>
      <w:r w:rsidR="00F27DE8">
        <w:rPr>
          <w:rFonts w:asciiTheme="majorBidi" w:hAnsiTheme="majorBidi" w:cstheme="majorBidi"/>
          <w:sz w:val="24"/>
          <w:szCs w:val="24"/>
        </w:rPr>
        <w:t>,</w:t>
      </w:r>
      <w:r>
        <w:rPr>
          <w:rFonts w:asciiTheme="majorBidi" w:hAnsiTheme="majorBidi" w:cstheme="majorBidi"/>
          <w:sz w:val="24"/>
          <w:szCs w:val="24"/>
        </w:rPr>
        <w:t xml:space="preserve"> spending time and working in Afghanistan, India</w:t>
      </w:r>
      <w:r w:rsidR="00F27DE8">
        <w:rPr>
          <w:rFonts w:asciiTheme="majorBidi" w:hAnsiTheme="majorBidi" w:cstheme="majorBidi"/>
          <w:sz w:val="24"/>
          <w:szCs w:val="24"/>
        </w:rPr>
        <w:t>, Iraq, Egypt</w:t>
      </w:r>
      <w:ins w:id="6" w:author="Stephen Ross" w:date="2015-08-06T11:47:00Z">
        <w:r w:rsidR="008A2007">
          <w:rPr>
            <w:rFonts w:asciiTheme="majorBidi" w:hAnsiTheme="majorBidi" w:cstheme="majorBidi"/>
            <w:sz w:val="24"/>
            <w:szCs w:val="24"/>
          </w:rPr>
          <w:t>,</w:t>
        </w:r>
      </w:ins>
      <w:r w:rsidR="00F27DE8">
        <w:rPr>
          <w:rFonts w:asciiTheme="majorBidi" w:hAnsiTheme="majorBidi" w:cstheme="majorBidi"/>
          <w:sz w:val="24"/>
          <w:szCs w:val="24"/>
        </w:rPr>
        <w:t xml:space="preserve"> and </w:t>
      </w:r>
      <w:commentRangeStart w:id="7"/>
      <w:r w:rsidR="00F27DE8">
        <w:rPr>
          <w:rFonts w:asciiTheme="majorBidi" w:hAnsiTheme="majorBidi" w:cstheme="majorBidi"/>
          <w:sz w:val="24"/>
          <w:szCs w:val="24"/>
        </w:rPr>
        <w:t>Istanbul</w:t>
      </w:r>
      <w:commentRangeEnd w:id="7"/>
      <w:r w:rsidR="008A2007">
        <w:rPr>
          <w:rStyle w:val="CommentReference"/>
        </w:rPr>
        <w:commentReference w:id="7"/>
      </w:r>
      <w:r w:rsidR="00F27DE8">
        <w:rPr>
          <w:rFonts w:asciiTheme="majorBidi" w:hAnsiTheme="majorBidi" w:cstheme="majorBidi"/>
          <w:sz w:val="24"/>
          <w:szCs w:val="24"/>
        </w:rPr>
        <w:t>.</w:t>
      </w:r>
      <w:r w:rsidR="008A2007">
        <w:rPr>
          <w:rFonts w:asciiTheme="majorBidi" w:hAnsiTheme="majorBidi" w:cstheme="majorBidi"/>
          <w:sz w:val="24"/>
          <w:szCs w:val="24"/>
        </w:rPr>
        <w:t xml:space="preserve"> </w:t>
      </w:r>
      <w:r w:rsidR="00951DFC">
        <w:rPr>
          <w:rFonts w:asciiTheme="majorBidi" w:hAnsiTheme="majorBidi" w:cstheme="majorBidi"/>
          <w:sz w:val="24"/>
          <w:szCs w:val="24"/>
        </w:rPr>
        <w:t>Hi</w:t>
      </w:r>
      <w:r w:rsidR="00F27DE8">
        <w:rPr>
          <w:rFonts w:asciiTheme="majorBidi" w:hAnsiTheme="majorBidi" w:cstheme="majorBidi"/>
          <w:sz w:val="24"/>
          <w:szCs w:val="24"/>
        </w:rPr>
        <w:t xml:space="preserve">s </w:t>
      </w:r>
      <w:r w:rsidR="00831EF9" w:rsidRPr="00C24987">
        <w:rPr>
          <w:rFonts w:asciiTheme="majorBidi" w:hAnsiTheme="majorBidi" w:cstheme="majorBidi"/>
          <w:sz w:val="24"/>
          <w:szCs w:val="24"/>
        </w:rPr>
        <w:t>preach</w:t>
      </w:r>
      <w:r w:rsidR="00831EF9">
        <w:rPr>
          <w:rFonts w:asciiTheme="majorBidi" w:hAnsiTheme="majorBidi" w:cstheme="majorBidi"/>
          <w:sz w:val="24"/>
          <w:szCs w:val="24"/>
        </w:rPr>
        <w:t xml:space="preserve">ing </w:t>
      </w:r>
      <w:r w:rsidR="00F27DE8">
        <w:rPr>
          <w:rFonts w:asciiTheme="majorBidi" w:hAnsiTheme="majorBidi" w:cstheme="majorBidi"/>
          <w:sz w:val="24"/>
          <w:szCs w:val="24"/>
        </w:rPr>
        <w:t xml:space="preserve">and writings </w:t>
      </w:r>
      <w:r w:rsidR="00831EF9">
        <w:rPr>
          <w:rFonts w:asciiTheme="majorBidi" w:hAnsiTheme="majorBidi" w:cstheme="majorBidi"/>
          <w:sz w:val="24"/>
          <w:szCs w:val="24"/>
        </w:rPr>
        <w:t>called for a</w:t>
      </w:r>
      <w:r w:rsidR="00831EF9" w:rsidRPr="00C24987">
        <w:rPr>
          <w:rFonts w:asciiTheme="majorBidi" w:hAnsiTheme="majorBidi" w:cstheme="majorBidi"/>
          <w:sz w:val="24"/>
          <w:szCs w:val="24"/>
        </w:rPr>
        <w:t xml:space="preserve"> Muslim revival</w:t>
      </w:r>
      <w:r w:rsidR="00DF5507">
        <w:rPr>
          <w:rFonts w:asciiTheme="majorBidi" w:hAnsiTheme="majorBidi" w:cstheme="majorBidi"/>
          <w:sz w:val="24"/>
          <w:szCs w:val="24"/>
        </w:rPr>
        <w:t xml:space="preserve">, an </w:t>
      </w:r>
      <w:r w:rsidR="00831EF9">
        <w:rPr>
          <w:rFonts w:asciiTheme="majorBidi" w:hAnsiTheme="majorBidi" w:cstheme="majorBidi"/>
          <w:sz w:val="24"/>
          <w:szCs w:val="24"/>
        </w:rPr>
        <w:t xml:space="preserve">abandonment of </w:t>
      </w:r>
      <w:r w:rsidR="00831EF9" w:rsidRPr="00C24987">
        <w:rPr>
          <w:rFonts w:asciiTheme="majorBidi" w:hAnsiTheme="majorBidi" w:cstheme="majorBidi"/>
          <w:sz w:val="24"/>
          <w:szCs w:val="24"/>
        </w:rPr>
        <w:t>fatalism</w:t>
      </w:r>
      <w:ins w:id="8" w:author="Stephen Ross" w:date="2015-08-06T11:48:00Z">
        <w:r w:rsidR="008A2007">
          <w:rPr>
            <w:rFonts w:asciiTheme="majorBidi" w:hAnsiTheme="majorBidi" w:cstheme="majorBidi"/>
            <w:sz w:val="24"/>
            <w:szCs w:val="24"/>
          </w:rPr>
          <w:t>,</w:t>
        </w:r>
      </w:ins>
      <w:r w:rsidR="00831EF9">
        <w:rPr>
          <w:rFonts w:asciiTheme="majorBidi" w:hAnsiTheme="majorBidi" w:cstheme="majorBidi"/>
          <w:sz w:val="24"/>
          <w:szCs w:val="24"/>
        </w:rPr>
        <w:t xml:space="preserve"> and the </w:t>
      </w:r>
      <w:r w:rsidR="00DF5507">
        <w:rPr>
          <w:rFonts w:asciiTheme="majorBidi" w:hAnsiTheme="majorBidi" w:cstheme="majorBidi"/>
          <w:sz w:val="24"/>
          <w:szCs w:val="24"/>
        </w:rPr>
        <w:t xml:space="preserve">application </w:t>
      </w:r>
      <w:r w:rsidR="00831EF9">
        <w:rPr>
          <w:rFonts w:asciiTheme="majorBidi" w:hAnsiTheme="majorBidi" w:cstheme="majorBidi"/>
          <w:sz w:val="24"/>
          <w:szCs w:val="24"/>
        </w:rPr>
        <w:t xml:space="preserve">of intellect to work </w:t>
      </w:r>
      <w:r w:rsidR="00831EF9" w:rsidRPr="00C24987">
        <w:rPr>
          <w:rFonts w:asciiTheme="majorBidi" w:hAnsiTheme="majorBidi" w:cstheme="majorBidi"/>
          <w:sz w:val="24"/>
          <w:szCs w:val="24"/>
        </w:rPr>
        <w:t>for freedom</w:t>
      </w:r>
      <w:r w:rsidR="00831EF9">
        <w:rPr>
          <w:rFonts w:asciiTheme="majorBidi" w:hAnsiTheme="majorBidi" w:cstheme="majorBidi"/>
          <w:sz w:val="24"/>
          <w:szCs w:val="24"/>
        </w:rPr>
        <w:t>.</w:t>
      </w:r>
      <w:r w:rsidR="008A2007">
        <w:rPr>
          <w:rFonts w:asciiTheme="majorBidi" w:hAnsiTheme="majorBidi" w:cstheme="majorBidi"/>
          <w:sz w:val="24"/>
          <w:szCs w:val="24"/>
        </w:rPr>
        <w:t xml:space="preserve"> </w:t>
      </w:r>
      <w:r w:rsidR="00054CD0">
        <w:rPr>
          <w:rFonts w:asciiTheme="majorBidi" w:hAnsiTheme="majorBidi" w:cstheme="majorBidi"/>
          <w:sz w:val="24"/>
          <w:szCs w:val="24"/>
        </w:rPr>
        <w:t xml:space="preserve">He </w:t>
      </w:r>
      <w:r w:rsidR="00054CD0" w:rsidRPr="00C24987">
        <w:rPr>
          <w:rFonts w:asciiTheme="majorBidi" w:hAnsiTheme="majorBidi" w:cstheme="majorBidi"/>
          <w:sz w:val="24"/>
          <w:szCs w:val="24"/>
        </w:rPr>
        <w:t xml:space="preserve">urged students to use journalism as a tool in </w:t>
      </w:r>
      <w:ins w:id="9" w:author="Stephen Ross" w:date="2015-08-06T11:48:00Z">
        <w:r w:rsidR="008A2007">
          <w:rPr>
            <w:rFonts w:asciiTheme="majorBidi" w:hAnsiTheme="majorBidi" w:cstheme="majorBidi"/>
            <w:sz w:val="24"/>
            <w:szCs w:val="24"/>
          </w:rPr>
          <w:t xml:space="preserve">the </w:t>
        </w:r>
      </w:ins>
      <w:r w:rsidR="00054CD0" w:rsidRPr="00C24987">
        <w:rPr>
          <w:rFonts w:asciiTheme="majorBidi" w:hAnsiTheme="majorBidi" w:cstheme="majorBidi"/>
          <w:sz w:val="24"/>
          <w:szCs w:val="24"/>
        </w:rPr>
        <w:t>fight</w:t>
      </w:r>
      <w:ins w:id="10" w:author="Stephen Ross" w:date="2015-08-06T11:48:00Z">
        <w:r w:rsidR="008A2007">
          <w:rPr>
            <w:rFonts w:asciiTheme="majorBidi" w:hAnsiTheme="majorBidi" w:cstheme="majorBidi"/>
            <w:sz w:val="24"/>
            <w:szCs w:val="24"/>
          </w:rPr>
          <w:t>:</w:t>
        </w:r>
      </w:ins>
      <w:r w:rsidR="00054CD0" w:rsidRPr="00C24987">
        <w:rPr>
          <w:rFonts w:asciiTheme="majorBidi" w:hAnsiTheme="majorBidi" w:cstheme="majorBidi"/>
          <w:sz w:val="24"/>
          <w:szCs w:val="24"/>
        </w:rPr>
        <w:t xml:space="preserve"> to influence minds</w:t>
      </w:r>
      <w:r w:rsidR="00054CD0">
        <w:rPr>
          <w:rFonts w:asciiTheme="majorBidi" w:hAnsiTheme="majorBidi" w:cstheme="majorBidi"/>
          <w:sz w:val="24"/>
          <w:szCs w:val="24"/>
        </w:rPr>
        <w:t>.</w:t>
      </w:r>
      <w:ins w:id="11" w:author="Stephen Ross" w:date="2015-08-06T11:48:00Z">
        <w:r w:rsidR="008A2007">
          <w:rPr>
            <w:rFonts w:asciiTheme="majorBidi" w:hAnsiTheme="majorBidi" w:cstheme="majorBidi"/>
            <w:sz w:val="24"/>
            <w:szCs w:val="24"/>
          </w:rPr>
          <w:t xml:space="preserve"> He </w:t>
        </w:r>
      </w:ins>
      <w:r w:rsidR="00951DFC">
        <w:rPr>
          <w:rFonts w:asciiTheme="majorBidi" w:hAnsiTheme="majorBidi" w:cstheme="majorBidi"/>
          <w:sz w:val="24"/>
          <w:szCs w:val="24"/>
        </w:rPr>
        <w:t>denounc</w:t>
      </w:r>
      <w:r w:rsidR="00F27DE8" w:rsidRPr="00C24987">
        <w:rPr>
          <w:rFonts w:asciiTheme="majorBidi" w:hAnsiTheme="majorBidi" w:cstheme="majorBidi"/>
          <w:sz w:val="24"/>
          <w:szCs w:val="24"/>
        </w:rPr>
        <w:t xml:space="preserve">ed Muslim rulers </w:t>
      </w:r>
      <w:r w:rsidR="00F27DE8">
        <w:rPr>
          <w:rFonts w:asciiTheme="majorBidi" w:hAnsiTheme="majorBidi" w:cstheme="majorBidi"/>
          <w:sz w:val="24"/>
          <w:szCs w:val="24"/>
        </w:rPr>
        <w:t>who opposed</w:t>
      </w:r>
      <w:r w:rsidR="00F27DE8" w:rsidRPr="00C24987">
        <w:rPr>
          <w:rFonts w:asciiTheme="majorBidi" w:hAnsiTheme="majorBidi" w:cstheme="majorBidi"/>
          <w:sz w:val="24"/>
          <w:szCs w:val="24"/>
        </w:rPr>
        <w:t xml:space="preserve"> reform</w:t>
      </w:r>
      <w:r w:rsidR="00951DFC">
        <w:rPr>
          <w:rFonts w:asciiTheme="majorBidi" w:hAnsiTheme="majorBidi" w:cstheme="majorBidi"/>
          <w:sz w:val="24"/>
          <w:szCs w:val="24"/>
        </w:rPr>
        <w:t>.</w:t>
      </w:r>
      <w:r w:rsidR="008A2007">
        <w:rPr>
          <w:rFonts w:asciiTheme="majorBidi" w:hAnsiTheme="majorBidi" w:cstheme="majorBidi"/>
          <w:sz w:val="24"/>
          <w:szCs w:val="24"/>
        </w:rPr>
        <w:t xml:space="preserve"> </w:t>
      </w:r>
      <w:r w:rsidR="00951DFC">
        <w:rPr>
          <w:rFonts w:asciiTheme="majorBidi" w:hAnsiTheme="majorBidi" w:cstheme="majorBidi"/>
          <w:sz w:val="24"/>
          <w:szCs w:val="24"/>
        </w:rPr>
        <w:t>He</w:t>
      </w:r>
      <w:r w:rsidR="00F27DE8">
        <w:rPr>
          <w:rFonts w:asciiTheme="majorBidi" w:hAnsiTheme="majorBidi" w:cstheme="majorBidi"/>
          <w:sz w:val="24"/>
          <w:szCs w:val="24"/>
        </w:rPr>
        <w:t xml:space="preserve"> envisioned </w:t>
      </w:r>
      <w:r w:rsidR="00F27DE8" w:rsidRPr="00C24987">
        <w:rPr>
          <w:rFonts w:asciiTheme="majorBidi" w:hAnsiTheme="majorBidi" w:cstheme="majorBidi"/>
          <w:sz w:val="24"/>
          <w:szCs w:val="24"/>
        </w:rPr>
        <w:t>Muslim</w:t>
      </w:r>
      <w:r w:rsidR="00F27DE8">
        <w:rPr>
          <w:rFonts w:asciiTheme="majorBidi" w:hAnsiTheme="majorBidi" w:cstheme="majorBidi"/>
          <w:sz w:val="24"/>
          <w:szCs w:val="24"/>
        </w:rPr>
        <w:t>s</w:t>
      </w:r>
      <w:r w:rsidR="00F27DE8" w:rsidRPr="00C24987">
        <w:rPr>
          <w:rFonts w:asciiTheme="majorBidi" w:hAnsiTheme="majorBidi" w:cstheme="majorBidi"/>
          <w:sz w:val="24"/>
          <w:szCs w:val="24"/>
        </w:rPr>
        <w:t xml:space="preserve"> </w:t>
      </w:r>
      <w:r w:rsidR="00F27DE8">
        <w:rPr>
          <w:rFonts w:asciiTheme="majorBidi" w:hAnsiTheme="majorBidi" w:cstheme="majorBidi"/>
          <w:sz w:val="24"/>
          <w:szCs w:val="24"/>
        </w:rPr>
        <w:t xml:space="preserve">being governed </w:t>
      </w:r>
      <w:r w:rsidR="00F27DE8" w:rsidRPr="00C24987">
        <w:rPr>
          <w:rFonts w:asciiTheme="majorBidi" w:hAnsiTheme="majorBidi" w:cstheme="majorBidi"/>
          <w:sz w:val="24"/>
          <w:szCs w:val="24"/>
        </w:rPr>
        <w:t xml:space="preserve">in </w:t>
      </w:r>
      <w:r w:rsidR="00F27DE8">
        <w:rPr>
          <w:rFonts w:asciiTheme="majorBidi" w:hAnsiTheme="majorBidi" w:cstheme="majorBidi"/>
          <w:sz w:val="24"/>
          <w:szCs w:val="24"/>
        </w:rPr>
        <w:t>one</w:t>
      </w:r>
      <w:r w:rsidR="00F27DE8" w:rsidRPr="00C24987">
        <w:rPr>
          <w:rFonts w:asciiTheme="majorBidi" w:hAnsiTheme="majorBidi" w:cstheme="majorBidi"/>
          <w:sz w:val="24"/>
          <w:szCs w:val="24"/>
        </w:rPr>
        <w:t xml:space="preserve"> state</w:t>
      </w:r>
      <w:r w:rsidR="00F27DE8">
        <w:rPr>
          <w:rFonts w:asciiTheme="majorBidi" w:hAnsiTheme="majorBidi" w:cstheme="majorBidi"/>
          <w:sz w:val="24"/>
          <w:szCs w:val="24"/>
        </w:rPr>
        <w:t>, free from western imperialism</w:t>
      </w:r>
      <w:ins w:id="12" w:author="Stephen Ross" w:date="2015-08-06T11:48:00Z">
        <w:r w:rsidR="008A2007">
          <w:rPr>
            <w:rFonts w:asciiTheme="majorBidi" w:hAnsiTheme="majorBidi" w:cstheme="majorBidi"/>
            <w:sz w:val="24"/>
            <w:szCs w:val="24"/>
          </w:rPr>
          <w:t>,</w:t>
        </w:r>
      </w:ins>
      <w:r w:rsidR="00F27DE8">
        <w:rPr>
          <w:rFonts w:asciiTheme="majorBidi" w:hAnsiTheme="majorBidi" w:cstheme="majorBidi"/>
          <w:sz w:val="24"/>
          <w:szCs w:val="24"/>
        </w:rPr>
        <w:t xml:space="preserve"> and reviving</w:t>
      </w:r>
      <w:r w:rsidR="00F27DE8" w:rsidRPr="00C24987">
        <w:rPr>
          <w:rFonts w:asciiTheme="majorBidi" w:hAnsiTheme="majorBidi" w:cstheme="majorBidi"/>
          <w:sz w:val="24"/>
          <w:szCs w:val="24"/>
        </w:rPr>
        <w:t xml:space="preserve"> </w:t>
      </w:r>
      <w:r w:rsidR="00F27DE8">
        <w:rPr>
          <w:rFonts w:asciiTheme="majorBidi" w:hAnsiTheme="majorBidi" w:cstheme="majorBidi"/>
          <w:sz w:val="24"/>
          <w:szCs w:val="24"/>
        </w:rPr>
        <w:t xml:space="preserve">the </w:t>
      </w:r>
      <w:r w:rsidR="00F27DE8" w:rsidRPr="00C24987">
        <w:rPr>
          <w:rFonts w:asciiTheme="majorBidi" w:hAnsiTheme="majorBidi" w:cstheme="majorBidi"/>
          <w:sz w:val="24"/>
          <w:szCs w:val="24"/>
        </w:rPr>
        <w:t>past glories of Islam</w:t>
      </w:r>
      <w:ins w:id="13" w:author="Stephen Ross" w:date="2015-08-06T11:48:00Z">
        <w:r w:rsidR="008A2007">
          <w:rPr>
            <w:rFonts w:ascii="Times New Roman" w:hAnsi="Times New Roman" w:cs="Times New Roman"/>
            <w:sz w:val="24"/>
            <w:szCs w:val="24"/>
          </w:rPr>
          <w:t xml:space="preserve">. </w:t>
        </w:r>
      </w:ins>
      <w:r w:rsidR="00054CD0">
        <w:rPr>
          <w:rFonts w:ascii="Times New Roman" w:hAnsi="Times New Roman" w:cs="Times New Roman"/>
          <w:sz w:val="24"/>
          <w:szCs w:val="24"/>
        </w:rPr>
        <w:t xml:space="preserve">He </w:t>
      </w:r>
      <w:r w:rsidR="009F3E31">
        <w:rPr>
          <w:rFonts w:ascii="Times New Roman" w:hAnsi="Times New Roman" w:cs="Times New Roman"/>
          <w:sz w:val="24"/>
          <w:szCs w:val="24"/>
        </w:rPr>
        <w:t xml:space="preserve">pioneered an Islamic </w:t>
      </w:r>
      <w:r w:rsidR="009F3E31" w:rsidRPr="00F27DE8">
        <w:rPr>
          <w:rFonts w:ascii="Times New Roman" w:hAnsi="Times New Roman" w:cs="Times New Roman"/>
          <w:sz w:val="24"/>
          <w:szCs w:val="24"/>
        </w:rPr>
        <w:t>awaken</w:t>
      </w:r>
      <w:r w:rsidR="009F3E31">
        <w:rPr>
          <w:rFonts w:ascii="Times New Roman" w:hAnsi="Times New Roman" w:cs="Times New Roman"/>
          <w:sz w:val="24"/>
          <w:szCs w:val="24"/>
        </w:rPr>
        <w:t>ing for</w:t>
      </w:r>
      <w:r w:rsidR="009F3E31" w:rsidRPr="00F27DE8">
        <w:rPr>
          <w:rFonts w:ascii="Times New Roman" w:hAnsi="Times New Roman" w:cs="Times New Roman"/>
          <w:sz w:val="24"/>
          <w:szCs w:val="24"/>
        </w:rPr>
        <w:t xml:space="preserve"> Muslims </w:t>
      </w:r>
      <w:r w:rsidR="009F3E31">
        <w:rPr>
          <w:rFonts w:ascii="Times New Roman" w:hAnsi="Times New Roman" w:cs="Times New Roman"/>
          <w:sz w:val="24"/>
          <w:szCs w:val="24"/>
        </w:rPr>
        <w:t xml:space="preserve">through his </w:t>
      </w:r>
      <w:r w:rsidR="009F3E31" w:rsidRPr="00F27DE8">
        <w:rPr>
          <w:rFonts w:ascii="Times New Roman" w:hAnsi="Times New Roman" w:cs="Times New Roman"/>
          <w:sz w:val="24"/>
          <w:szCs w:val="24"/>
        </w:rPr>
        <w:t>writings, teachings, speech</w:t>
      </w:r>
      <w:r w:rsidR="009F3E31">
        <w:rPr>
          <w:rFonts w:ascii="Times New Roman" w:hAnsi="Times New Roman" w:cs="Times New Roman"/>
          <w:sz w:val="24"/>
          <w:szCs w:val="24"/>
        </w:rPr>
        <w:t>es, and political organizations</w:t>
      </w:r>
      <w:r w:rsidR="00054CD0">
        <w:rPr>
          <w:rFonts w:ascii="Times New Roman" w:hAnsi="Times New Roman" w:cs="Times New Roman"/>
          <w:sz w:val="24"/>
          <w:szCs w:val="24"/>
        </w:rPr>
        <w:t>,</w:t>
      </w:r>
      <w:r w:rsidR="009F3E31" w:rsidRPr="00F27DE8">
        <w:rPr>
          <w:rFonts w:ascii="Times New Roman" w:hAnsi="Times New Roman" w:cs="Times New Roman"/>
          <w:sz w:val="24"/>
          <w:szCs w:val="24"/>
        </w:rPr>
        <w:t xml:space="preserve"> </w:t>
      </w:r>
      <w:r w:rsidR="009F3E31">
        <w:rPr>
          <w:rFonts w:ascii="Times New Roman" w:hAnsi="Times New Roman" w:cs="Times New Roman"/>
          <w:sz w:val="24"/>
          <w:szCs w:val="24"/>
        </w:rPr>
        <w:t xml:space="preserve">which sparked </w:t>
      </w:r>
      <w:r w:rsidR="009F3E31" w:rsidRPr="00F27DE8">
        <w:rPr>
          <w:rFonts w:ascii="Times New Roman" w:hAnsi="Times New Roman" w:cs="Times New Roman"/>
          <w:sz w:val="24"/>
          <w:szCs w:val="24"/>
        </w:rPr>
        <w:t>anti-imperialist,</w:t>
      </w:r>
      <w:r w:rsidR="009F3E31">
        <w:rPr>
          <w:rFonts w:ascii="Times New Roman" w:hAnsi="Times New Roman" w:cs="Times New Roman"/>
          <w:sz w:val="24"/>
          <w:szCs w:val="24"/>
        </w:rPr>
        <w:t xml:space="preserve"> </w:t>
      </w:r>
      <w:r w:rsidR="009F3E31" w:rsidRPr="00F27DE8">
        <w:rPr>
          <w:rFonts w:ascii="Times New Roman" w:hAnsi="Times New Roman" w:cs="Times New Roman"/>
          <w:sz w:val="24"/>
          <w:szCs w:val="24"/>
        </w:rPr>
        <w:t>reformist, and pan-Is</w:t>
      </w:r>
      <w:r w:rsidR="009F3E31">
        <w:rPr>
          <w:rFonts w:ascii="Times New Roman" w:hAnsi="Times New Roman" w:cs="Times New Roman"/>
          <w:sz w:val="24"/>
          <w:szCs w:val="24"/>
        </w:rPr>
        <w:t>lamic political activities.</w:t>
      </w:r>
      <w:r w:rsidR="009F3E31" w:rsidRPr="00F27DE8">
        <w:rPr>
          <w:rFonts w:ascii="Times New Roman" w:hAnsi="Times New Roman" w:cs="Times New Roman"/>
          <w:sz w:val="24"/>
          <w:szCs w:val="24"/>
        </w:rPr>
        <w:t xml:space="preserve"> </w:t>
      </w:r>
    </w:p>
    <w:p w14:paraId="056F3723" w14:textId="77777777" w:rsidR="00054CD0" w:rsidRDefault="00054CD0" w:rsidP="008A2007">
      <w:pPr>
        <w:spacing w:line="240" w:lineRule="auto"/>
        <w:rPr>
          <w:rFonts w:asciiTheme="majorBidi" w:hAnsiTheme="majorBidi" w:cstheme="majorBidi"/>
          <w:sz w:val="24"/>
          <w:szCs w:val="24"/>
        </w:rPr>
      </w:pPr>
    </w:p>
    <w:p w14:paraId="335A131C" w14:textId="2F4C3308" w:rsidR="009F3E31" w:rsidRPr="00951DFC" w:rsidRDefault="00951DFC" w:rsidP="008A2007">
      <w:pPr>
        <w:spacing w:line="240" w:lineRule="auto"/>
        <w:rPr>
          <w:rFonts w:asciiTheme="majorBidi" w:hAnsiTheme="majorBidi" w:cstheme="majorBidi"/>
          <w:b/>
          <w:bCs/>
          <w:sz w:val="28"/>
          <w:szCs w:val="28"/>
        </w:rPr>
      </w:pPr>
      <w:r w:rsidRPr="00951DFC">
        <w:rPr>
          <w:rFonts w:asciiTheme="majorBidi" w:hAnsiTheme="majorBidi" w:cstheme="majorBidi"/>
          <w:b/>
          <w:bCs/>
          <w:sz w:val="24"/>
          <w:szCs w:val="24"/>
        </w:rPr>
        <w:t xml:space="preserve">Jamal al-Din al-Afghani (1838- 1897) </w:t>
      </w:r>
    </w:p>
    <w:p w14:paraId="13C5598D" w14:textId="436981BD" w:rsidR="00A50446" w:rsidRDefault="00054CD0" w:rsidP="008A2007">
      <w:pPr>
        <w:spacing w:line="240" w:lineRule="auto"/>
        <w:rPr>
          <w:rFonts w:asciiTheme="majorBidi" w:hAnsiTheme="majorBidi" w:cstheme="majorBidi"/>
          <w:sz w:val="24"/>
          <w:szCs w:val="24"/>
        </w:rPr>
      </w:pPr>
      <w:r>
        <w:rPr>
          <w:rFonts w:asciiTheme="majorBidi" w:hAnsiTheme="majorBidi" w:cstheme="majorBidi"/>
          <w:sz w:val="24"/>
          <w:szCs w:val="24"/>
        </w:rPr>
        <w:t xml:space="preserve">Jamal al-Din al-Afghani </w:t>
      </w:r>
      <w:r w:rsidR="0042797F">
        <w:rPr>
          <w:rFonts w:asciiTheme="majorBidi" w:hAnsiTheme="majorBidi" w:cstheme="majorBidi"/>
          <w:sz w:val="24"/>
          <w:szCs w:val="24"/>
        </w:rPr>
        <w:t xml:space="preserve">is considered the </w:t>
      </w:r>
      <w:r w:rsidR="008A2007">
        <w:rPr>
          <w:rFonts w:asciiTheme="majorBidi" w:hAnsiTheme="majorBidi" w:cstheme="majorBidi"/>
          <w:sz w:val="24"/>
          <w:szCs w:val="24"/>
        </w:rPr>
        <w:t>‘</w:t>
      </w:r>
      <w:r w:rsidR="0042797F">
        <w:rPr>
          <w:rFonts w:asciiTheme="majorBidi" w:hAnsiTheme="majorBidi" w:cstheme="majorBidi"/>
          <w:sz w:val="24"/>
          <w:szCs w:val="24"/>
        </w:rPr>
        <w:t>father of Islamic modernism.</w:t>
      </w:r>
      <w:r w:rsidR="008A2007">
        <w:rPr>
          <w:rFonts w:asciiTheme="majorBidi" w:hAnsiTheme="majorBidi" w:cstheme="majorBidi"/>
          <w:sz w:val="24"/>
          <w:szCs w:val="24"/>
        </w:rPr>
        <w:t>’</w:t>
      </w:r>
      <w:r w:rsidR="0042797F">
        <w:rPr>
          <w:rFonts w:asciiTheme="majorBidi" w:hAnsiTheme="majorBidi" w:cstheme="majorBidi"/>
          <w:sz w:val="24"/>
          <w:szCs w:val="24"/>
        </w:rPr>
        <w:t xml:space="preserve"> </w:t>
      </w:r>
      <w:r w:rsidR="00A50446">
        <w:rPr>
          <w:rFonts w:asciiTheme="majorBidi" w:hAnsiTheme="majorBidi" w:cstheme="majorBidi"/>
          <w:sz w:val="24"/>
          <w:szCs w:val="24"/>
        </w:rPr>
        <w:t>H</w:t>
      </w:r>
      <w:r w:rsidR="00A83377">
        <w:rPr>
          <w:rFonts w:asciiTheme="majorBidi" w:hAnsiTheme="majorBidi" w:cstheme="majorBidi"/>
          <w:sz w:val="24"/>
          <w:szCs w:val="24"/>
        </w:rPr>
        <w:t xml:space="preserve">e took great pains to cloak his Iranian origins and </w:t>
      </w:r>
      <w:r w:rsidR="00A50446">
        <w:rPr>
          <w:rFonts w:asciiTheme="majorBidi" w:hAnsiTheme="majorBidi" w:cstheme="majorBidi"/>
          <w:sz w:val="24"/>
          <w:szCs w:val="24"/>
        </w:rPr>
        <w:t xml:space="preserve">identified himself as Afghan, thus the </w:t>
      </w:r>
      <w:proofErr w:type="spellStart"/>
      <w:r w:rsidR="00A50446">
        <w:rPr>
          <w:rFonts w:asciiTheme="majorBidi" w:hAnsiTheme="majorBidi" w:cstheme="majorBidi"/>
          <w:sz w:val="24"/>
          <w:szCs w:val="24"/>
        </w:rPr>
        <w:t>nisba</w:t>
      </w:r>
      <w:proofErr w:type="spellEnd"/>
      <w:r w:rsidR="00A50446">
        <w:rPr>
          <w:rFonts w:asciiTheme="majorBidi" w:hAnsiTheme="majorBidi" w:cstheme="majorBidi"/>
          <w:sz w:val="24"/>
          <w:szCs w:val="24"/>
        </w:rPr>
        <w:t>, al-Afghani.</w:t>
      </w:r>
      <w:r w:rsidR="008A2007">
        <w:rPr>
          <w:rFonts w:asciiTheme="majorBidi" w:hAnsiTheme="majorBidi" w:cstheme="majorBidi"/>
          <w:sz w:val="24"/>
          <w:szCs w:val="24"/>
        </w:rPr>
        <w:t xml:space="preserve"> </w:t>
      </w:r>
      <w:r w:rsidR="00A50446">
        <w:rPr>
          <w:rFonts w:asciiTheme="majorBidi" w:hAnsiTheme="majorBidi" w:cstheme="majorBidi"/>
          <w:sz w:val="24"/>
          <w:szCs w:val="24"/>
        </w:rPr>
        <w:t>No doubt this was to hide his Shi’ite upbringing, which would have presented obstacles for his mainly Sunni audiences and readers.</w:t>
      </w:r>
      <w:r w:rsidR="008A2007">
        <w:rPr>
          <w:rFonts w:asciiTheme="majorBidi" w:hAnsiTheme="majorBidi" w:cstheme="majorBidi"/>
          <w:sz w:val="24"/>
          <w:szCs w:val="24"/>
        </w:rPr>
        <w:t xml:space="preserve"> </w:t>
      </w:r>
      <w:r w:rsidR="0042797F">
        <w:rPr>
          <w:rFonts w:asciiTheme="majorBidi" w:hAnsiTheme="majorBidi" w:cstheme="majorBidi"/>
          <w:sz w:val="24"/>
          <w:szCs w:val="24"/>
        </w:rPr>
        <w:t>A</w:t>
      </w:r>
      <w:r w:rsidR="00A50446">
        <w:rPr>
          <w:rFonts w:asciiTheme="majorBidi" w:hAnsiTheme="majorBidi" w:cstheme="majorBidi"/>
          <w:sz w:val="24"/>
          <w:szCs w:val="24"/>
        </w:rPr>
        <w:t xml:space="preserve">l-Afghani was more </w:t>
      </w:r>
      <w:r w:rsidR="0042797F">
        <w:rPr>
          <w:rFonts w:asciiTheme="majorBidi" w:hAnsiTheme="majorBidi" w:cstheme="majorBidi"/>
          <w:sz w:val="24"/>
          <w:szCs w:val="24"/>
        </w:rPr>
        <w:t xml:space="preserve">a </w:t>
      </w:r>
      <w:r w:rsidR="00A50446">
        <w:rPr>
          <w:rFonts w:asciiTheme="majorBidi" w:hAnsiTheme="majorBidi" w:cstheme="majorBidi"/>
          <w:sz w:val="24"/>
          <w:szCs w:val="24"/>
        </w:rPr>
        <w:t>philosoph</w:t>
      </w:r>
      <w:r w:rsidR="0042797F">
        <w:rPr>
          <w:rFonts w:asciiTheme="majorBidi" w:hAnsiTheme="majorBidi" w:cstheme="majorBidi"/>
          <w:sz w:val="24"/>
          <w:szCs w:val="24"/>
        </w:rPr>
        <w:t xml:space="preserve">er than a cleric. </w:t>
      </w:r>
      <w:r w:rsidR="00A50446">
        <w:rPr>
          <w:rFonts w:asciiTheme="majorBidi" w:hAnsiTheme="majorBidi" w:cstheme="majorBidi"/>
          <w:sz w:val="24"/>
          <w:szCs w:val="24"/>
        </w:rPr>
        <w:t>He saw Islam through a political light instead of a religious one.</w:t>
      </w:r>
    </w:p>
    <w:p w14:paraId="7294CBB3" w14:textId="19EC6602" w:rsidR="003F0AA1" w:rsidRPr="00C24987" w:rsidRDefault="003F0AA1" w:rsidP="008A2007">
      <w:pPr>
        <w:spacing w:line="240" w:lineRule="auto"/>
        <w:rPr>
          <w:rFonts w:asciiTheme="majorBidi" w:hAnsiTheme="majorBidi" w:cstheme="majorBidi"/>
          <w:sz w:val="24"/>
          <w:szCs w:val="24"/>
        </w:rPr>
      </w:pPr>
      <w:r>
        <w:rPr>
          <w:rFonts w:asciiTheme="majorBidi" w:hAnsiTheme="majorBidi" w:cstheme="majorBidi"/>
          <w:sz w:val="24"/>
          <w:szCs w:val="24"/>
        </w:rPr>
        <w:lastRenderedPageBreak/>
        <w:t>Four of al-Afghani’s</w:t>
      </w:r>
      <w:r w:rsidRPr="00C24987">
        <w:rPr>
          <w:rFonts w:asciiTheme="majorBidi" w:hAnsiTheme="majorBidi" w:cstheme="majorBidi"/>
          <w:sz w:val="24"/>
          <w:szCs w:val="24"/>
        </w:rPr>
        <w:t xml:space="preserve"> Arab admire</w:t>
      </w:r>
      <w:r>
        <w:rPr>
          <w:rFonts w:asciiTheme="majorBidi" w:hAnsiTheme="majorBidi" w:cstheme="majorBidi"/>
          <w:sz w:val="24"/>
          <w:szCs w:val="24"/>
        </w:rPr>
        <w:t>rs</w:t>
      </w:r>
      <w:ins w:id="14" w:author="Stephen Ross" w:date="2015-08-06T11:49:00Z">
        <w:r w:rsidR="008A2007">
          <w:rPr>
            <w:rFonts w:asciiTheme="majorBidi" w:hAnsiTheme="majorBidi" w:cstheme="majorBidi"/>
            <w:sz w:val="24"/>
            <w:szCs w:val="24"/>
          </w:rPr>
          <w:t xml:space="preserve"> –</w:t>
        </w:r>
      </w:ins>
      <w:r w:rsidR="008A2007">
        <w:rPr>
          <w:rFonts w:asciiTheme="majorBidi" w:hAnsiTheme="majorBidi" w:cstheme="majorBidi"/>
          <w:sz w:val="24"/>
          <w:szCs w:val="24"/>
        </w:rPr>
        <w:t xml:space="preserve"> </w:t>
      </w:r>
      <w:r w:rsidRPr="00C24987">
        <w:rPr>
          <w:rFonts w:asciiTheme="majorBidi" w:hAnsiTheme="majorBidi" w:cstheme="majorBidi"/>
          <w:sz w:val="24"/>
          <w:szCs w:val="24"/>
        </w:rPr>
        <w:t xml:space="preserve">Muhammad </w:t>
      </w:r>
      <w:proofErr w:type="spellStart"/>
      <w:proofErr w:type="gramStart"/>
      <w:r w:rsidRPr="00C24987">
        <w:rPr>
          <w:rFonts w:asciiTheme="majorBidi" w:hAnsiTheme="majorBidi" w:cstheme="majorBidi"/>
          <w:sz w:val="24"/>
          <w:szCs w:val="24"/>
        </w:rPr>
        <w:t>Abduh</w:t>
      </w:r>
      <w:proofErr w:type="spellEnd"/>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proofErr w:type="spellStart"/>
      <w:r w:rsidRPr="00C24987">
        <w:rPr>
          <w:rFonts w:asciiTheme="majorBidi" w:hAnsiTheme="majorBidi" w:cstheme="majorBidi"/>
          <w:sz w:val="24"/>
          <w:szCs w:val="24"/>
        </w:rPr>
        <w:t>Jurji</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Zaidan</w:t>
      </w:r>
      <w:proofErr w:type="spellEnd"/>
      <w:r>
        <w:rPr>
          <w:rFonts w:asciiTheme="majorBidi" w:hAnsiTheme="majorBidi" w:cstheme="majorBidi"/>
          <w:sz w:val="24"/>
          <w:szCs w:val="24"/>
        </w:rPr>
        <w:t xml:space="preserve"> </w:t>
      </w:r>
      <w:proofErr w:type="spellStart"/>
      <w:r w:rsidRPr="00C24987">
        <w:rPr>
          <w:rFonts w:asciiTheme="majorBidi" w:hAnsiTheme="majorBidi" w:cstheme="majorBidi"/>
          <w:sz w:val="24"/>
          <w:szCs w:val="24"/>
        </w:rPr>
        <w:t>Adib</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Ishaq</w:t>
      </w:r>
      <w:proofErr w:type="spellEnd"/>
      <w:r>
        <w:rPr>
          <w:rFonts w:asciiTheme="majorBidi" w:hAnsiTheme="majorBidi" w:cstheme="majorBidi"/>
          <w:sz w:val="24"/>
          <w:szCs w:val="24"/>
        </w:rPr>
        <w:t xml:space="preserve"> and </w:t>
      </w:r>
      <w:r w:rsidRPr="00C24987">
        <w:rPr>
          <w:rFonts w:asciiTheme="majorBidi" w:hAnsiTheme="majorBidi" w:cstheme="majorBidi"/>
          <w:sz w:val="24"/>
          <w:szCs w:val="24"/>
        </w:rPr>
        <w:t xml:space="preserve">Rashid </w:t>
      </w:r>
      <w:proofErr w:type="spellStart"/>
      <w:r w:rsidRPr="00C24987">
        <w:rPr>
          <w:rFonts w:asciiTheme="majorBidi" w:hAnsiTheme="majorBidi" w:cstheme="majorBidi"/>
          <w:sz w:val="24"/>
          <w:szCs w:val="24"/>
        </w:rPr>
        <w:t>Rida</w:t>
      </w:r>
      <w:proofErr w:type="spellEnd"/>
      <w:ins w:id="15" w:author="Stephen Ross" w:date="2015-08-06T11:49:00Z">
        <w:r w:rsidR="008A2007">
          <w:rPr>
            <w:rFonts w:asciiTheme="majorBidi" w:hAnsiTheme="majorBidi" w:cstheme="majorBidi"/>
            <w:sz w:val="24"/>
            <w:szCs w:val="24"/>
          </w:rPr>
          <w:t xml:space="preserve"> –</w:t>
        </w:r>
      </w:ins>
      <w:r>
        <w:rPr>
          <w:rFonts w:asciiTheme="majorBidi" w:hAnsiTheme="majorBidi" w:cstheme="majorBidi"/>
          <w:sz w:val="24"/>
          <w:szCs w:val="24"/>
        </w:rPr>
        <w:t xml:space="preserve"> </w:t>
      </w:r>
      <w:ins w:id="16" w:author="Stephen Ross" w:date="2015-08-06T11:49:00Z">
        <w:r w:rsidR="008A2007">
          <w:rPr>
            <w:rFonts w:asciiTheme="majorBidi" w:hAnsiTheme="majorBidi" w:cstheme="majorBidi"/>
            <w:sz w:val="24"/>
            <w:szCs w:val="24"/>
          </w:rPr>
          <w:t xml:space="preserve">provide biographical details about al-Afghani that ideally fit </w:t>
        </w:r>
      </w:ins>
      <w:ins w:id="17" w:author="Stephen Ross" w:date="2015-08-06T11:50:00Z">
        <w:r w:rsidR="008A2007">
          <w:rPr>
            <w:rFonts w:asciiTheme="majorBidi" w:hAnsiTheme="majorBidi" w:cstheme="majorBidi"/>
            <w:sz w:val="24"/>
            <w:szCs w:val="24"/>
          </w:rPr>
          <w:t>what he</w:t>
        </w:r>
      </w:ins>
      <w:r>
        <w:rPr>
          <w:rFonts w:asciiTheme="majorBidi" w:hAnsiTheme="majorBidi" w:cstheme="majorBidi"/>
          <w:sz w:val="24"/>
          <w:szCs w:val="24"/>
        </w:rPr>
        <w:t xml:space="preserve"> would have</w:t>
      </w:r>
      <w:r w:rsidRPr="00C24987">
        <w:rPr>
          <w:rFonts w:asciiTheme="majorBidi" w:hAnsiTheme="majorBidi" w:cstheme="majorBidi"/>
          <w:sz w:val="24"/>
          <w:szCs w:val="24"/>
        </w:rPr>
        <w:t xml:space="preserve"> wanted others to believe about him.</w:t>
      </w:r>
      <w:r w:rsidR="008A200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Keddie</w:t>
      </w:r>
      <w:r>
        <w:rPr>
          <w:rFonts w:asciiTheme="majorBidi" w:hAnsiTheme="majorBidi" w:cstheme="majorBidi"/>
          <w:sz w:val="24"/>
          <w:szCs w:val="24"/>
        </w:rPr>
        <w:t>’s</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ground</w:t>
      </w:r>
      <w:ins w:id="18" w:author="Stephen Ross" w:date="2015-08-06T11:50:00Z">
        <w:r w:rsidR="008A2007">
          <w:rPr>
            <w:rFonts w:asciiTheme="majorBidi" w:hAnsiTheme="majorBidi" w:cstheme="majorBidi"/>
            <w:sz w:val="24"/>
            <w:szCs w:val="24"/>
          </w:rPr>
          <w:t>-</w:t>
        </w:r>
      </w:ins>
      <w:r>
        <w:rPr>
          <w:rFonts w:asciiTheme="majorBidi" w:hAnsiTheme="majorBidi" w:cstheme="majorBidi"/>
          <w:sz w:val="24"/>
          <w:szCs w:val="24"/>
        </w:rPr>
        <w:t>breaking</w:t>
      </w:r>
      <w:proofErr w:type="gramEnd"/>
      <w:r>
        <w:rPr>
          <w:rFonts w:asciiTheme="majorBidi" w:hAnsiTheme="majorBidi" w:cstheme="majorBidi"/>
          <w:sz w:val="24"/>
          <w:szCs w:val="24"/>
        </w:rPr>
        <w:t xml:space="preserve"> biography confirm</w:t>
      </w:r>
      <w:ins w:id="19" w:author="Stephen Ross" w:date="2015-08-06T11:50:00Z">
        <w:r w:rsidR="008A2007">
          <w:rPr>
            <w:rFonts w:asciiTheme="majorBidi" w:hAnsiTheme="majorBidi" w:cstheme="majorBidi"/>
            <w:sz w:val="24"/>
            <w:szCs w:val="24"/>
          </w:rPr>
          <w:t>s</w:t>
        </w:r>
      </w:ins>
      <w:r>
        <w:rPr>
          <w:rFonts w:asciiTheme="majorBidi" w:hAnsiTheme="majorBidi" w:cstheme="majorBidi"/>
          <w:sz w:val="24"/>
          <w:szCs w:val="24"/>
        </w:rPr>
        <w:t xml:space="preserve"> his Iranian origins and refers to </w:t>
      </w:r>
      <w:proofErr w:type="spellStart"/>
      <w:r w:rsidRPr="00C24987">
        <w:rPr>
          <w:rFonts w:asciiTheme="majorBidi" w:hAnsiTheme="majorBidi" w:cstheme="majorBidi"/>
          <w:sz w:val="24"/>
          <w:szCs w:val="24"/>
        </w:rPr>
        <w:t>Abduh</w:t>
      </w:r>
      <w:ins w:id="20" w:author="Stephen Ross" w:date="2015-08-06T11:51:00Z">
        <w:r w:rsidR="008A2007">
          <w:rPr>
            <w:rFonts w:asciiTheme="majorBidi" w:hAnsiTheme="majorBidi" w:cstheme="majorBidi"/>
            <w:sz w:val="24"/>
            <w:szCs w:val="24"/>
          </w:rPr>
          <w:t>’s</w:t>
        </w:r>
        <w:proofErr w:type="spellEnd"/>
        <w:r w:rsidR="008A2007">
          <w:rPr>
            <w:rFonts w:asciiTheme="majorBidi" w:hAnsiTheme="majorBidi" w:cstheme="majorBidi"/>
            <w:sz w:val="24"/>
            <w:szCs w:val="24"/>
          </w:rPr>
          <w:t xml:space="preserve"> and </w:t>
        </w:r>
      </w:ins>
      <w:proofErr w:type="spellStart"/>
      <w:r w:rsidRPr="00C24987">
        <w:rPr>
          <w:rFonts w:asciiTheme="majorBidi" w:hAnsiTheme="majorBidi" w:cstheme="majorBidi"/>
          <w:sz w:val="24"/>
          <w:szCs w:val="24"/>
        </w:rPr>
        <w:t>Zaidan</w:t>
      </w:r>
      <w:ins w:id="21" w:author="Stephen Ross" w:date="2015-08-06T11:51:00Z">
        <w:r w:rsidR="008A2007">
          <w:rPr>
            <w:rFonts w:asciiTheme="majorBidi" w:hAnsiTheme="majorBidi" w:cstheme="majorBidi"/>
            <w:sz w:val="24"/>
            <w:szCs w:val="24"/>
          </w:rPr>
          <w:t>’s</w:t>
        </w:r>
      </w:ins>
      <w:proofErr w:type="spellEnd"/>
      <w:r w:rsidRPr="00C24987">
        <w:rPr>
          <w:rFonts w:asciiTheme="majorBidi" w:hAnsiTheme="majorBidi" w:cstheme="majorBidi"/>
          <w:sz w:val="24"/>
          <w:szCs w:val="24"/>
        </w:rPr>
        <w:t xml:space="preserve"> account</w:t>
      </w:r>
      <w:r>
        <w:rPr>
          <w:rFonts w:asciiTheme="majorBidi" w:hAnsiTheme="majorBidi" w:cstheme="majorBidi"/>
          <w:sz w:val="24"/>
          <w:szCs w:val="24"/>
        </w:rPr>
        <w:t xml:space="preserve">s as </w:t>
      </w:r>
      <w:ins w:id="22" w:author="Stephen Ross" w:date="2015-08-06T11:51:00Z">
        <w:r w:rsidR="008A2007">
          <w:rPr>
            <w:rFonts w:asciiTheme="majorBidi" w:hAnsiTheme="majorBidi" w:cstheme="majorBidi"/>
            <w:sz w:val="24"/>
            <w:szCs w:val="24"/>
          </w:rPr>
          <w:t>the</w:t>
        </w:r>
      </w:ins>
      <w:r w:rsidRPr="00C24987">
        <w:rPr>
          <w:rFonts w:asciiTheme="majorBidi" w:hAnsiTheme="majorBidi" w:cstheme="majorBidi"/>
          <w:sz w:val="24"/>
          <w:szCs w:val="24"/>
        </w:rPr>
        <w:t xml:space="preserve"> stan</w:t>
      </w:r>
      <w:r>
        <w:rPr>
          <w:rFonts w:asciiTheme="majorBidi" w:hAnsiTheme="majorBidi" w:cstheme="majorBidi"/>
          <w:sz w:val="24"/>
          <w:szCs w:val="24"/>
        </w:rPr>
        <w:t>dard biography.</w:t>
      </w:r>
      <w:r w:rsidR="008A2007">
        <w:rPr>
          <w:rFonts w:asciiTheme="majorBidi" w:hAnsiTheme="majorBidi" w:cstheme="majorBidi"/>
          <w:sz w:val="24"/>
          <w:szCs w:val="24"/>
        </w:rPr>
        <w:t xml:space="preserve"> </w:t>
      </w:r>
    </w:p>
    <w:p w14:paraId="515785F1" w14:textId="77777777" w:rsidR="003F0AA1" w:rsidRDefault="003F0AA1" w:rsidP="008A2007">
      <w:pPr>
        <w:spacing w:line="240" w:lineRule="auto"/>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7677F5FF" wp14:editId="73253763">
            <wp:extent cx="1455728" cy="207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px-Muhammad_Abduh.jpg"/>
                    <pic:cNvPicPr/>
                  </pic:nvPicPr>
                  <pic:blipFill>
                    <a:blip r:embed="rId12">
                      <a:extLst>
                        <a:ext uri="{28A0092B-C50C-407E-A947-70E740481C1C}">
                          <a14:useLocalDpi xmlns:a14="http://schemas.microsoft.com/office/drawing/2010/main" val="0"/>
                        </a:ext>
                      </a:extLst>
                    </a:blip>
                    <a:stretch>
                      <a:fillRect/>
                    </a:stretch>
                  </pic:blipFill>
                  <pic:spPr>
                    <a:xfrm>
                      <a:off x="0" y="0"/>
                      <a:ext cx="1473122" cy="2102546"/>
                    </a:xfrm>
                    <a:prstGeom prst="rect">
                      <a:avLst/>
                    </a:prstGeom>
                  </pic:spPr>
                </pic:pic>
              </a:graphicData>
            </a:graphic>
          </wp:inline>
        </w:drawing>
      </w:r>
      <w:r>
        <w:rPr>
          <w:rFonts w:asciiTheme="majorBidi" w:hAnsiTheme="majorBidi" w:cstheme="majorBidi"/>
          <w:b/>
          <w:noProof/>
          <w:sz w:val="24"/>
          <w:szCs w:val="24"/>
        </w:rPr>
        <w:drawing>
          <wp:inline distT="0" distB="0" distL="0" distR="0" wp14:anchorId="75CAC5A0" wp14:editId="7F0C8448">
            <wp:extent cx="1256744" cy="20618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rjiz.jpg"/>
                    <pic:cNvPicPr/>
                  </pic:nvPicPr>
                  <pic:blipFill>
                    <a:blip r:embed="rId13">
                      <a:extLst>
                        <a:ext uri="{28A0092B-C50C-407E-A947-70E740481C1C}">
                          <a14:useLocalDpi xmlns:a14="http://schemas.microsoft.com/office/drawing/2010/main" val="0"/>
                        </a:ext>
                      </a:extLst>
                    </a:blip>
                    <a:stretch>
                      <a:fillRect/>
                    </a:stretch>
                  </pic:blipFill>
                  <pic:spPr>
                    <a:xfrm>
                      <a:off x="0" y="0"/>
                      <a:ext cx="1267907" cy="2080159"/>
                    </a:xfrm>
                    <a:prstGeom prst="rect">
                      <a:avLst/>
                    </a:prstGeom>
                  </pic:spPr>
                </pic:pic>
              </a:graphicData>
            </a:graphic>
          </wp:inline>
        </w:drawing>
      </w:r>
      <w:r>
        <w:rPr>
          <w:rFonts w:asciiTheme="majorBidi" w:hAnsiTheme="majorBidi" w:cstheme="majorBidi"/>
          <w:b/>
          <w:noProof/>
          <w:sz w:val="24"/>
          <w:szCs w:val="24"/>
        </w:rPr>
        <w:drawing>
          <wp:inline distT="0" distB="0" distL="0" distR="0" wp14:anchorId="1E3BB36C" wp14:editId="735EF40C">
            <wp:extent cx="1278255" cy="20506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ibishaq.jpg"/>
                    <pic:cNvPicPr/>
                  </pic:nvPicPr>
                  <pic:blipFill>
                    <a:blip r:embed="rId14">
                      <a:extLst>
                        <a:ext uri="{28A0092B-C50C-407E-A947-70E740481C1C}">
                          <a14:useLocalDpi xmlns:a14="http://schemas.microsoft.com/office/drawing/2010/main" val="0"/>
                        </a:ext>
                      </a:extLst>
                    </a:blip>
                    <a:stretch>
                      <a:fillRect/>
                    </a:stretch>
                  </pic:blipFill>
                  <pic:spPr>
                    <a:xfrm>
                      <a:off x="0" y="0"/>
                      <a:ext cx="1289210" cy="2068250"/>
                    </a:xfrm>
                    <a:prstGeom prst="rect">
                      <a:avLst/>
                    </a:prstGeom>
                  </pic:spPr>
                </pic:pic>
              </a:graphicData>
            </a:graphic>
          </wp:inline>
        </w:drawing>
      </w:r>
      <w:r>
        <w:rPr>
          <w:rFonts w:asciiTheme="majorBidi" w:hAnsiTheme="majorBidi" w:cstheme="majorBidi"/>
          <w:b/>
          <w:noProof/>
          <w:sz w:val="24"/>
          <w:szCs w:val="24"/>
        </w:rPr>
        <w:drawing>
          <wp:inline distT="0" distB="0" distL="0" distR="0" wp14:anchorId="1CC56AF2" wp14:editId="5CA47FAF">
            <wp:extent cx="1359535" cy="200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Rashid_Rida.jpg"/>
                    <pic:cNvPicPr/>
                  </pic:nvPicPr>
                  <pic:blipFill>
                    <a:blip r:embed="rId15">
                      <a:extLst>
                        <a:ext uri="{28A0092B-C50C-407E-A947-70E740481C1C}">
                          <a14:useLocalDpi xmlns:a14="http://schemas.microsoft.com/office/drawing/2010/main" val="0"/>
                        </a:ext>
                      </a:extLst>
                    </a:blip>
                    <a:stretch>
                      <a:fillRect/>
                    </a:stretch>
                  </pic:blipFill>
                  <pic:spPr>
                    <a:xfrm>
                      <a:off x="0" y="0"/>
                      <a:ext cx="1383144" cy="2035983"/>
                    </a:xfrm>
                    <a:prstGeom prst="rect">
                      <a:avLst/>
                    </a:prstGeom>
                  </pic:spPr>
                </pic:pic>
              </a:graphicData>
            </a:graphic>
          </wp:inline>
        </w:drawing>
      </w:r>
    </w:p>
    <w:p w14:paraId="25BA4864" w14:textId="77777777" w:rsidR="003F0AA1" w:rsidRDefault="003F0AA1" w:rsidP="008A2007">
      <w:pPr>
        <w:spacing w:line="240" w:lineRule="auto"/>
        <w:rPr>
          <w:rFonts w:asciiTheme="majorBidi" w:hAnsiTheme="majorBidi" w:cstheme="majorBidi"/>
          <w:b/>
          <w:sz w:val="20"/>
          <w:szCs w:val="20"/>
        </w:rPr>
      </w:pPr>
      <w:proofErr w:type="spellStart"/>
      <w:r w:rsidRPr="00414B1E">
        <w:rPr>
          <w:rFonts w:asciiTheme="majorBidi" w:hAnsiTheme="majorBidi" w:cstheme="majorBidi"/>
          <w:b/>
          <w:sz w:val="20"/>
          <w:szCs w:val="20"/>
        </w:rPr>
        <w:t>Abduh</w:t>
      </w:r>
      <w:proofErr w:type="spellEnd"/>
      <w:r>
        <w:rPr>
          <w:rFonts w:asciiTheme="majorBidi" w:hAnsiTheme="majorBidi" w:cstheme="majorBidi"/>
          <w:b/>
          <w:sz w:val="20"/>
          <w:szCs w:val="20"/>
        </w:rPr>
        <w:tab/>
      </w:r>
      <w:r>
        <w:rPr>
          <w:rFonts w:asciiTheme="majorBidi" w:hAnsiTheme="majorBidi" w:cstheme="majorBidi"/>
          <w:b/>
          <w:sz w:val="20"/>
          <w:szCs w:val="20"/>
        </w:rPr>
        <w:tab/>
      </w:r>
      <w:r>
        <w:rPr>
          <w:rFonts w:asciiTheme="majorBidi" w:hAnsiTheme="majorBidi" w:cstheme="majorBidi"/>
          <w:b/>
          <w:sz w:val="20"/>
          <w:szCs w:val="20"/>
        </w:rPr>
        <w:tab/>
      </w:r>
      <w:r>
        <w:rPr>
          <w:rFonts w:asciiTheme="majorBidi" w:hAnsiTheme="majorBidi" w:cstheme="majorBidi"/>
          <w:b/>
          <w:sz w:val="20"/>
          <w:szCs w:val="20"/>
        </w:rPr>
        <w:tab/>
      </w:r>
      <w:proofErr w:type="spellStart"/>
      <w:r>
        <w:rPr>
          <w:rFonts w:asciiTheme="majorBidi" w:hAnsiTheme="majorBidi" w:cstheme="majorBidi"/>
          <w:b/>
          <w:sz w:val="20"/>
          <w:szCs w:val="20"/>
        </w:rPr>
        <w:t>Zaidan</w:t>
      </w:r>
      <w:proofErr w:type="spellEnd"/>
      <w:r>
        <w:rPr>
          <w:rFonts w:asciiTheme="majorBidi" w:hAnsiTheme="majorBidi" w:cstheme="majorBidi"/>
          <w:b/>
          <w:sz w:val="20"/>
          <w:szCs w:val="20"/>
        </w:rPr>
        <w:tab/>
      </w:r>
      <w:r>
        <w:rPr>
          <w:rFonts w:asciiTheme="majorBidi" w:hAnsiTheme="majorBidi" w:cstheme="majorBidi"/>
          <w:b/>
          <w:sz w:val="20"/>
          <w:szCs w:val="20"/>
        </w:rPr>
        <w:tab/>
      </w:r>
      <w:r>
        <w:rPr>
          <w:rFonts w:asciiTheme="majorBidi" w:hAnsiTheme="majorBidi" w:cstheme="majorBidi"/>
          <w:b/>
          <w:sz w:val="20"/>
          <w:szCs w:val="20"/>
        </w:rPr>
        <w:tab/>
      </w:r>
      <w:proofErr w:type="spellStart"/>
      <w:r>
        <w:rPr>
          <w:rFonts w:asciiTheme="majorBidi" w:hAnsiTheme="majorBidi" w:cstheme="majorBidi"/>
          <w:b/>
          <w:sz w:val="20"/>
          <w:szCs w:val="20"/>
        </w:rPr>
        <w:t>Ishaq</w:t>
      </w:r>
      <w:proofErr w:type="spellEnd"/>
      <w:r>
        <w:rPr>
          <w:rFonts w:asciiTheme="majorBidi" w:hAnsiTheme="majorBidi" w:cstheme="majorBidi"/>
          <w:b/>
          <w:sz w:val="20"/>
          <w:szCs w:val="20"/>
        </w:rPr>
        <w:tab/>
      </w:r>
      <w:r>
        <w:rPr>
          <w:rFonts w:asciiTheme="majorBidi" w:hAnsiTheme="majorBidi" w:cstheme="majorBidi"/>
          <w:b/>
          <w:sz w:val="20"/>
          <w:szCs w:val="20"/>
        </w:rPr>
        <w:tab/>
      </w:r>
      <w:r>
        <w:rPr>
          <w:rFonts w:asciiTheme="majorBidi" w:hAnsiTheme="majorBidi" w:cstheme="majorBidi"/>
          <w:b/>
          <w:sz w:val="20"/>
          <w:szCs w:val="20"/>
        </w:rPr>
        <w:tab/>
      </w:r>
      <w:proofErr w:type="spellStart"/>
      <w:r>
        <w:rPr>
          <w:rFonts w:asciiTheme="majorBidi" w:hAnsiTheme="majorBidi" w:cstheme="majorBidi"/>
          <w:b/>
          <w:sz w:val="20"/>
          <w:szCs w:val="20"/>
        </w:rPr>
        <w:t>Rida</w:t>
      </w:r>
      <w:proofErr w:type="spellEnd"/>
    </w:p>
    <w:p w14:paraId="4D207E29" w14:textId="77777777" w:rsidR="003F0AA1" w:rsidRDefault="003F0AA1" w:rsidP="008A2007">
      <w:pPr>
        <w:spacing w:line="240" w:lineRule="auto"/>
        <w:rPr>
          <w:rFonts w:asciiTheme="majorBidi" w:hAnsiTheme="majorBidi" w:cstheme="majorBidi"/>
          <w:sz w:val="24"/>
          <w:szCs w:val="24"/>
        </w:rPr>
      </w:pPr>
    </w:p>
    <w:p w14:paraId="522AB479" w14:textId="29097C21" w:rsidR="004E5B8B" w:rsidRDefault="0042797F" w:rsidP="008A2007">
      <w:pPr>
        <w:spacing w:line="240" w:lineRule="auto"/>
        <w:rPr>
          <w:rFonts w:asciiTheme="majorBidi" w:hAnsiTheme="majorBidi" w:cstheme="majorBidi"/>
          <w:bCs/>
          <w:sz w:val="24"/>
          <w:szCs w:val="24"/>
        </w:rPr>
      </w:pPr>
      <w:r>
        <w:rPr>
          <w:rFonts w:asciiTheme="majorBidi" w:hAnsiTheme="majorBidi" w:cstheme="majorBidi"/>
          <w:sz w:val="24"/>
          <w:szCs w:val="24"/>
        </w:rPr>
        <w:t>Al-Afghani’s studies and travels led him to India, Afghanistan</w:t>
      </w:r>
      <w:ins w:id="23" w:author="Stephen Ross" w:date="2015-08-06T11:51:00Z">
        <w:r w:rsidR="008A2007">
          <w:rPr>
            <w:rFonts w:asciiTheme="majorBidi" w:hAnsiTheme="majorBidi" w:cstheme="majorBidi"/>
            <w:sz w:val="24"/>
            <w:szCs w:val="24"/>
          </w:rPr>
          <w:t>,</w:t>
        </w:r>
      </w:ins>
      <w:r w:rsidR="003F0AA1">
        <w:rPr>
          <w:rFonts w:asciiTheme="majorBidi" w:hAnsiTheme="majorBidi" w:cstheme="majorBidi"/>
          <w:sz w:val="24"/>
          <w:szCs w:val="24"/>
        </w:rPr>
        <w:t xml:space="preserve"> Persia, Istanbul, Egypt and Europe.</w:t>
      </w:r>
      <w:r w:rsidR="008A2007">
        <w:rPr>
          <w:rFonts w:asciiTheme="majorBidi" w:hAnsiTheme="majorBidi" w:cstheme="majorBidi"/>
          <w:sz w:val="24"/>
          <w:szCs w:val="24"/>
        </w:rPr>
        <w:t xml:space="preserve"> </w:t>
      </w:r>
      <w:r w:rsidR="003F0AA1">
        <w:rPr>
          <w:rFonts w:asciiTheme="majorBidi" w:hAnsiTheme="majorBidi" w:cstheme="majorBidi"/>
          <w:sz w:val="24"/>
          <w:szCs w:val="24"/>
        </w:rPr>
        <w:t xml:space="preserve">While residing in India he wrote and published his </w:t>
      </w:r>
      <w:r w:rsidR="003F0AA1">
        <w:rPr>
          <w:rFonts w:asciiTheme="majorBidi" w:hAnsiTheme="majorBidi" w:cstheme="majorBidi"/>
          <w:i/>
          <w:iCs/>
          <w:sz w:val="24"/>
          <w:szCs w:val="24"/>
        </w:rPr>
        <w:t>The Refutation of the Materialists</w:t>
      </w:r>
      <w:ins w:id="24" w:author="Stephen Ross" w:date="2015-08-06T11:51:00Z">
        <w:r w:rsidR="008A2007">
          <w:rPr>
            <w:rFonts w:asciiTheme="majorBidi" w:hAnsiTheme="majorBidi" w:cstheme="majorBidi"/>
            <w:i/>
            <w:iCs/>
            <w:sz w:val="24"/>
            <w:szCs w:val="24"/>
          </w:rPr>
          <w:t xml:space="preserve"> </w:t>
        </w:r>
        <w:r w:rsidR="008A2007">
          <w:rPr>
            <w:rFonts w:asciiTheme="majorBidi" w:hAnsiTheme="majorBidi" w:cstheme="majorBidi"/>
            <w:sz w:val="24"/>
            <w:szCs w:val="24"/>
          </w:rPr>
          <w:t>(1881)</w:t>
        </w:r>
      </w:ins>
      <w:r w:rsidR="003F0AA1">
        <w:rPr>
          <w:rFonts w:asciiTheme="majorBidi" w:hAnsiTheme="majorBidi" w:cstheme="majorBidi"/>
          <w:sz w:val="24"/>
          <w:szCs w:val="24"/>
        </w:rPr>
        <w:t xml:space="preserve">, a rejection of the ideas of </w:t>
      </w:r>
      <w:proofErr w:type="spellStart"/>
      <w:r w:rsidR="003F0AA1">
        <w:rPr>
          <w:rFonts w:asciiTheme="majorBidi" w:hAnsiTheme="majorBidi" w:cstheme="majorBidi"/>
          <w:sz w:val="24"/>
          <w:szCs w:val="24"/>
        </w:rPr>
        <w:t>Sayyid</w:t>
      </w:r>
      <w:proofErr w:type="spellEnd"/>
      <w:r w:rsidR="003F0AA1">
        <w:rPr>
          <w:rFonts w:asciiTheme="majorBidi" w:hAnsiTheme="majorBidi" w:cstheme="majorBidi"/>
          <w:sz w:val="24"/>
          <w:szCs w:val="24"/>
        </w:rPr>
        <w:t xml:space="preserve"> Ahmad Khan. This work was later translated by his student Muhammad </w:t>
      </w:r>
      <w:proofErr w:type="spellStart"/>
      <w:r w:rsidR="003F0AA1">
        <w:rPr>
          <w:rFonts w:asciiTheme="majorBidi" w:hAnsiTheme="majorBidi" w:cstheme="majorBidi"/>
          <w:sz w:val="24"/>
          <w:szCs w:val="24"/>
        </w:rPr>
        <w:t>Abduh</w:t>
      </w:r>
      <w:proofErr w:type="spellEnd"/>
      <w:r w:rsidR="003F0AA1">
        <w:rPr>
          <w:rFonts w:asciiTheme="majorBidi" w:hAnsiTheme="majorBidi" w:cstheme="majorBidi"/>
          <w:sz w:val="24"/>
          <w:szCs w:val="24"/>
        </w:rPr>
        <w:t xml:space="preserve"> and published in Beirut in 1886 as </w:t>
      </w:r>
      <w:r w:rsidR="003F0AA1">
        <w:rPr>
          <w:rFonts w:asciiTheme="majorBidi" w:hAnsiTheme="majorBidi" w:cstheme="majorBidi"/>
          <w:i/>
          <w:iCs/>
          <w:sz w:val="24"/>
          <w:szCs w:val="24"/>
        </w:rPr>
        <w:t>al-</w:t>
      </w:r>
      <w:proofErr w:type="spellStart"/>
      <w:r w:rsidR="003F0AA1">
        <w:rPr>
          <w:rFonts w:asciiTheme="majorBidi" w:hAnsiTheme="majorBidi" w:cstheme="majorBidi"/>
          <w:i/>
          <w:iCs/>
          <w:sz w:val="24"/>
          <w:szCs w:val="24"/>
        </w:rPr>
        <w:t>Radd</w:t>
      </w:r>
      <w:proofErr w:type="spellEnd"/>
      <w:r w:rsidR="003F0AA1">
        <w:rPr>
          <w:rFonts w:asciiTheme="majorBidi" w:hAnsiTheme="majorBidi" w:cstheme="majorBidi"/>
          <w:i/>
          <w:iCs/>
          <w:sz w:val="24"/>
          <w:szCs w:val="24"/>
        </w:rPr>
        <w:t xml:space="preserve"> ‘ala al-</w:t>
      </w:r>
      <w:proofErr w:type="spellStart"/>
      <w:r w:rsidR="003F0AA1">
        <w:rPr>
          <w:rFonts w:asciiTheme="majorBidi" w:hAnsiTheme="majorBidi" w:cstheme="majorBidi"/>
          <w:i/>
          <w:iCs/>
          <w:sz w:val="24"/>
          <w:szCs w:val="24"/>
        </w:rPr>
        <w:t>dahriyyin</w:t>
      </w:r>
      <w:proofErr w:type="spellEnd"/>
      <w:r w:rsidR="00804E60">
        <w:rPr>
          <w:rFonts w:asciiTheme="majorBidi" w:hAnsiTheme="majorBidi" w:cstheme="majorBidi"/>
          <w:i/>
          <w:iCs/>
          <w:sz w:val="24"/>
          <w:szCs w:val="24"/>
        </w:rPr>
        <w:t>.</w:t>
      </w:r>
      <w:r>
        <w:rPr>
          <w:rFonts w:asciiTheme="majorBidi" w:hAnsiTheme="majorBidi" w:cstheme="majorBidi"/>
          <w:sz w:val="24"/>
          <w:szCs w:val="24"/>
        </w:rPr>
        <w:t xml:space="preserve"> </w:t>
      </w:r>
      <w:r w:rsidR="00804E60" w:rsidRPr="00804E60">
        <w:rPr>
          <w:rFonts w:asciiTheme="majorBidi" w:hAnsiTheme="majorBidi" w:cstheme="majorBidi"/>
          <w:bCs/>
          <w:sz w:val="24"/>
          <w:szCs w:val="24"/>
        </w:rPr>
        <w:t xml:space="preserve">In Paris, </w:t>
      </w:r>
      <w:ins w:id="25" w:author="Stephen Ross" w:date="2015-08-06T11:52:00Z">
        <w:r w:rsidR="008A2007" w:rsidRPr="00804E60">
          <w:rPr>
            <w:rFonts w:asciiTheme="majorBidi" w:hAnsiTheme="majorBidi" w:cstheme="majorBidi"/>
            <w:bCs/>
            <w:sz w:val="24"/>
            <w:szCs w:val="24"/>
          </w:rPr>
          <w:t xml:space="preserve">with the assistance of Muhammad </w:t>
        </w:r>
        <w:proofErr w:type="spellStart"/>
        <w:r w:rsidR="008A2007" w:rsidRPr="00804E60">
          <w:rPr>
            <w:rFonts w:asciiTheme="majorBidi" w:hAnsiTheme="majorBidi" w:cstheme="majorBidi"/>
            <w:bCs/>
            <w:sz w:val="24"/>
            <w:szCs w:val="24"/>
          </w:rPr>
          <w:t>Abduh</w:t>
        </w:r>
        <w:proofErr w:type="spellEnd"/>
        <w:r w:rsidR="008A2007">
          <w:rPr>
            <w:rFonts w:asciiTheme="majorBidi" w:hAnsiTheme="majorBidi" w:cstheme="majorBidi"/>
            <w:bCs/>
            <w:sz w:val="24"/>
            <w:szCs w:val="24"/>
          </w:rPr>
          <w:t>,</w:t>
        </w:r>
        <w:r w:rsidR="008A2007" w:rsidRPr="00804E60">
          <w:rPr>
            <w:rFonts w:asciiTheme="majorBidi" w:hAnsiTheme="majorBidi" w:cstheme="majorBidi"/>
            <w:bCs/>
            <w:sz w:val="24"/>
            <w:szCs w:val="24"/>
          </w:rPr>
          <w:t xml:space="preserve"> </w:t>
        </w:r>
      </w:ins>
      <w:r w:rsidR="00804E60" w:rsidRPr="00804E60">
        <w:rPr>
          <w:rFonts w:asciiTheme="majorBidi" w:hAnsiTheme="majorBidi" w:cstheme="majorBidi"/>
          <w:bCs/>
          <w:sz w:val="24"/>
          <w:szCs w:val="24"/>
        </w:rPr>
        <w:t>al-Afghani published</w:t>
      </w:r>
      <w:r w:rsidR="00804E60">
        <w:rPr>
          <w:rFonts w:asciiTheme="majorBidi" w:hAnsiTheme="majorBidi" w:cstheme="majorBidi"/>
          <w:bCs/>
          <w:sz w:val="24"/>
          <w:szCs w:val="24"/>
        </w:rPr>
        <w:t xml:space="preserve"> </w:t>
      </w:r>
      <w:r w:rsidR="00804E60">
        <w:rPr>
          <w:rFonts w:asciiTheme="majorBidi" w:hAnsiTheme="majorBidi" w:cstheme="majorBidi"/>
          <w:bCs/>
          <w:i/>
          <w:iCs/>
          <w:sz w:val="24"/>
          <w:szCs w:val="24"/>
        </w:rPr>
        <w:t>al-‘</w:t>
      </w:r>
      <w:proofErr w:type="spellStart"/>
      <w:r w:rsidR="00804E60">
        <w:rPr>
          <w:rFonts w:asciiTheme="majorBidi" w:hAnsiTheme="majorBidi" w:cstheme="majorBidi"/>
          <w:bCs/>
          <w:i/>
          <w:iCs/>
          <w:sz w:val="24"/>
          <w:szCs w:val="24"/>
        </w:rPr>
        <w:t>Urwat</w:t>
      </w:r>
      <w:proofErr w:type="spellEnd"/>
      <w:r w:rsidR="00804E60">
        <w:rPr>
          <w:rFonts w:asciiTheme="majorBidi" w:hAnsiTheme="majorBidi" w:cstheme="majorBidi"/>
          <w:bCs/>
          <w:i/>
          <w:iCs/>
          <w:sz w:val="24"/>
          <w:szCs w:val="24"/>
        </w:rPr>
        <w:t xml:space="preserve"> al-</w:t>
      </w:r>
      <w:proofErr w:type="spellStart"/>
      <w:r w:rsidR="00804E60">
        <w:rPr>
          <w:rFonts w:asciiTheme="majorBidi" w:hAnsiTheme="majorBidi" w:cstheme="majorBidi"/>
          <w:bCs/>
          <w:i/>
          <w:iCs/>
          <w:sz w:val="24"/>
          <w:szCs w:val="24"/>
        </w:rPr>
        <w:t>wuthqa</w:t>
      </w:r>
      <w:proofErr w:type="spellEnd"/>
      <w:r w:rsidR="00804E60">
        <w:rPr>
          <w:rFonts w:asciiTheme="majorBidi" w:hAnsiTheme="majorBidi" w:cstheme="majorBidi"/>
          <w:bCs/>
          <w:i/>
          <w:iCs/>
          <w:sz w:val="24"/>
          <w:szCs w:val="24"/>
        </w:rPr>
        <w:t xml:space="preserve">’ </w:t>
      </w:r>
      <w:r w:rsidR="00804E60">
        <w:rPr>
          <w:rFonts w:asciiTheme="majorBidi" w:hAnsiTheme="majorBidi" w:cstheme="majorBidi"/>
          <w:bCs/>
          <w:sz w:val="24"/>
          <w:szCs w:val="24"/>
        </w:rPr>
        <w:t>(</w:t>
      </w:r>
      <w:r w:rsidR="00804E60" w:rsidRPr="0043428D">
        <w:rPr>
          <w:rFonts w:asciiTheme="majorBidi" w:hAnsiTheme="majorBidi" w:cstheme="majorBidi"/>
          <w:bCs/>
          <w:i/>
          <w:sz w:val="24"/>
          <w:szCs w:val="24"/>
        </w:rPr>
        <w:t xml:space="preserve">The Firmest </w:t>
      </w:r>
      <w:commentRangeStart w:id="26"/>
      <w:ins w:id="27" w:author="Stephen Ross" w:date="2015-08-06T11:52:00Z">
        <w:r w:rsidR="008A2007">
          <w:rPr>
            <w:rFonts w:asciiTheme="majorBidi" w:hAnsiTheme="majorBidi" w:cstheme="majorBidi"/>
            <w:bCs/>
            <w:i/>
            <w:sz w:val="24"/>
            <w:szCs w:val="24"/>
          </w:rPr>
          <w:t>R</w:t>
        </w:r>
      </w:ins>
      <w:r w:rsidR="00804E60" w:rsidRPr="0043428D">
        <w:rPr>
          <w:rFonts w:asciiTheme="majorBidi" w:hAnsiTheme="majorBidi" w:cstheme="majorBidi"/>
          <w:bCs/>
          <w:i/>
          <w:sz w:val="24"/>
          <w:szCs w:val="24"/>
        </w:rPr>
        <w:t>obe</w:t>
      </w:r>
      <w:commentRangeEnd w:id="26"/>
      <w:r w:rsidR="008A2007">
        <w:rPr>
          <w:rStyle w:val="CommentReference"/>
        </w:rPr>
        <w:commentReference w:id="26"/>
      </w:r>
      <w:r w:rsidR="00804E60">
        <w:rPr>
          <w:rFonts w:asciiTheme="majorBidi" w:hAnsiTheme="majorBidi" w:cstheme="majorBidi"/>
          <w:bCs/>
          <w:sz w:val="24"/>
          <w:szCs w:val="24"/>
        </w:rPr>
        <w:t>).</w:t>
      </w:r>
      <w:r w:rsidR="008A2007">
        <w:rPr>
          <w:rFonts w:asciiTheme="majorBidi" w:hAnsiTheme="majorBidi" w:cstheme="majorBidi"/>
          <w:bCs/>
          <w:sz w:val="24"/>
          <w:szCs w:val="24"/>
        </w:rPr>
        <w:t xml:space="preserve"> </w:t>
      </w:r>
      <w:r w:rsidR="00804E60">
        <w:rPr>
          <w:rFonts w:asciiTheme="majorBidi" w:hAnsiTheme="majorBidi" w:cstheme="majorBidi"/>
          <w:bCs/>
          <w:sz w:val="24"/>
          <w:szCs w:val="24"/>
        </w:rPr>
        <w:t>This journal earned him a place in French intellectual circles.</w:t>
      </w:r>
      <w:ins w:id="29" w:author="Stephen Ross" w:date="2015-08-06T11:53:00Z">
        <w:r w:rsidR="008A2007">
          <w:rPr>
            <w:rFonts w:asciiTheme="majorBidi" w:hAnsiTheme="majorBidi" w:cstheme="majorBidi"/>
            <w:bCs/>
            <w:sz w:val="24"/>
            <w:szCs w:val="24"/>
          </w:rPr>
          <w:t xml:space="preserve"> </w:t>
        </w:r>
      </w:ins>
      <w:r w:rsidR="00804E60">
        <w:rPr>
          <w:rFonts w:asciiTheme="majorBidi" w:hAnsiTheme="majorBidi" w:cstheme="majorBidi"/>
          <w:bCs/>
          <w:sz w:val="24"/>
          <w:szCs w:val="24"/>
        </w:rPr>
        <w:t xml:space="preserve">He was invited to Persia by Shah Nasir al-din to act as his special advisor but al-Afghani’s differences led to his departure. Again, in 1889, al-Afghani was offered </w:t>
      </w:r>
      <w:r w:rsidR="004E5B8B">
        <w:rPr>
          <w:rFonts w:asciiTheme="majorBidi" w:hAnsiTheme="majorBidi" w:cstheme="majorBidi"/>
          <w:bCs/>
          <w:sz w:val="24"/>
          <w:szCs w:val="24"/>
        </w:rPr>
        <w:t>the position of grand vizier by the Shah but in 1891, al-Afghani’s criticism of the ruler led to his deportation.</w:t>
      </w:r>
    </w:p>
    <w:p w14:paraId="3005E70A" w14:textId="6D7D2872" w:rsidR="00AF34C2" w:rsidRPr="00AF34C2" w:rsidRDefault="00AF34C2" w:rsidP="008A2007">
      <w:pPr>
        <w:spacing w:line="240" w:lineRule="auto"/>
        <w:rPr>
          <w:rFonts w:asciiTheme="majorBidi" w:hAnsiTheme="majorBidi" w:cstheme="majorBidi"/>
          <w:b/>
          <w:iCs/>
          <w:sz w:val="24"/>
          <w:szCs w:val="24"/>
        </w:rPr>
      </w:pPr>
      <w:r w:rsidRPr="00AF34C2">
        <w:rPr>
          <w:rFonts w:asciiTheme="majorBidi" w:hAnsiTheme="majorBidi" w:cstheme="majorBidi"/>
          <w:b/>
          <w:iCs/>
          <w:sz w:val="24"/>
          <w:szCs w:val="24"/>
        </w:rPr>
        <w:t>Influence on Egypt</w:t>
      </w:r>
    </w:p>
    <w:p w14:paraId="333BADF9" w14:textId="02257137" w:rsidR="004E5B8B" w:rsidRDefault="004E5B8B" w:rsidP="008A2007">
      <w:pPr>
        <w:spacing w:line="240" w:lineRule="auto"/>
        <w:rPr>
          <w:rFonts w:asciiTheme="majorBidi" w:hAnsiTheme="majorBidi" w:cstheme="majorBidi"/>
          <w:sz w:val="24"/>
          <w:szCs w:val="24"/>
        </w:rPr>
      </w:pPr>
      <w:r>
        <w:rPr>
          <w:rFonts w:asciiTheme="majorBidi" w:hAnsiTheme="majorBidi" w:cstheme="majorBidi"/>
          <w:sz w:val="24"/>
          <w:szCs w:val="24"/>
        </w:rPr>
        <w:t>Al-Afghani’s teaching had the greatest impact on the Egyptians.</w:t>
      </w:r>
      <w:r w:rsidR="008A2007">
        <w:rPr>
          <w:rFonts w:asciiTheme="majorBidi" w:hAnsiTheme="majorBidi" w:cstheme="majorBidi"/>
          <w:sz w:val="24"/>
          <w:szCs w:val="24"/>
        </w:rPr>
        <w:t xml:space="preserve"> </w:t>
      </w:r>
      <w:r>
        <w:rPr>
          <w:rFonts w:asciiTheme="majorBidi" w:hAnsiTheme="majorBidi" w:cstheme="majorBidi"/>
          <w:sz w:val="24"/>
          <w:szCs w:val="24"/>
        </w:rPr>
        <w:t>He profoundly influenced Egyptian youth in Cairo and Alexandria.</w:t>
      </w:r>
      <w:r w:rsidR="008A2007">
        <w:rPr>
          <w:rFonts w:asciiTheme="majorBidi" w:hAnsiTheme="majorBidi" w:cstheme="majorBidi"/>
          <w:sz w:val="24"/>
          <w:szCs w:val="24"/>
        </w:rPr>
        <w:t xml:space="preserve"> </w:t>
      </w:r>
      <w:r>
        <w:rPr>
          <w:rFonts w:asciiTheme="majorBidi" w:hAnsiTheme="majorBidi" w:cstheme="majorBidi"/>
          <w:sz w:val="24"/>
          <w:szCs w:val="24"/>
        </w:rPr>
        <w:t>He advocated for constitutional liberties and liberation from colonialist powers.</w:t>
      </w:r>
      <w:r w:rsidR="008A2007">
        <w:rPr>
          <w:rFonts w:asciiTheme="majorBidi" w:hAnsiTheme="majorBidi" w:cstheme="majorBidi"/>
          <w:sz w:val="24"/>
          <w:szCs w:val="24"/>
        </w:rPr>
        <w:t xml:space="preserve"> </w:t>
      </w:r>
      <w:r>
        <w:rPr>
          <w:rFonts w:asciiTheme="majorBidi" w:hAnsiTheme="majorBidi" w:cstheme="majorBidi"/>
          <w:sz w:val="24"/>
          <w:szCs w:val="24"/>
        </w:rPr>
        <w:t>In Cairo, al</w:t>
      </w:r>
      <w:ins w:id="30" w:author="Stephen Ross" w:date="2015-08-06T11:53:00Z">
        <w:r w:rsidR="008A2007">
          <w:rPr>
            <w:rFonts w:asciiTheme="majorBidi" w:hAnsiTheme="majorBidi" w:cstheme="majorBidi"/>
            <w:sz w:val="24"/>
            <w:szCs w:val="24"/>
          </w:rPr>
          <w:t>-A</w:t>
        </w:r>
      </w:ins>
      <w:r>
        <w:rPr>
          <w:rFonts w:asciiTheme="majorBidi" w:hAnsiTheme="majorBidi" w:cstheme="majorBidi"/>
          <w:sz w:val="24"/>
          <w:szCs w:val="24"/>
        </w:rPr>
        <w:t xml:space="preserve">fghani’s students Muhammad </w:t>
      </w:r>
      <w:proofErr w:type="spellStart"/>
      <w:r>
        <w:rPr>
          <w:rFonts w:asciiTheme="majorBidi" w:hAnsiTheme="majorBidi" w:cstheme="majorBidi"/>
          <w:sz w:val="24"/>
          <w:szCs w:val="24"/>
        </w:rPr>
        <w:t>Abduh</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Sa’ad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Zag</w:t>
      </w:r>
      <w:ins w:id="31" w:author="Stephen Ross" w:date="2015-08-06T11:53:00Z">
        <w:r w:rsidR="008A2007">
          <w:rPr>
            <w:rFonts w:asciiTheme="majorBidi" w:hAnsiTheme="majorBidi" w:cstheme="majorBidi"/>
            <w:sz w:val="24"/>
            <w:szCs w:val="24"/>
          </w:rPr>
          <w:t>h</w:t>
        </w:r>
      </w:ins>
      <w:r>
        <w:rPr>
          <w:rFonts w:asciiTheme="majorBidi" w:hAnsiTheme="majorBidi" w:cstheme="majorBidi"/>
          <w:sz w:val="24"/>
          <w:szCs w:val="24"/>
        </w:rPr>
        <w:t>lul</w:t>
      </w:r>
      <w:proofErr w:type="spellEnd"/>
      <w:r>
        <w:rPr>
          <w:rFonts w:asciiTheme="majorBidi" w:hAnsiTheme="majorBidi" w:cstheme="majorBidi"/>
          <w:sz w:val="24"/>
          <w:szCs w:val="24"/>
        </w:rPr>
        <w:t xml:space="preserve"> emerged as heroes of Egyptian independence.</w:t>
      </w:r>
      <w:r w:rsidR="008A2007">
        <w:rPr>
          <w:rFonts w:asciiTheme="majorBidi" w:hAnsiTheme="majorBidi" w:cstheme="majorBidi"/>
          <w:sz w:val="24"/>
          <w:szCs w:val="24"/>
        </w:rPr>
        <w:t xml:space="preserve"> </w:t>
      </w:r>
      <w:proofErr w:type="spellStart"/>
      <w:r>
        <w:rPr>
          <w:rFonts w:asciiTheme="majorBidi" w:hAnsiTheme="majorBidi" w:cstheme="majorBidi"/>
          <w:sz w:val="24"/>
          <w:szCs w:val="24"/>
        </w:rPr>
        <w:t>Abduh</w:t>
      </w:r>
      <w:proofErr w:type="spellEnd"/>
      <w:r>
        <w:rPr>
          <w:rFonts w:asciiTheme="majorBidi" w:hAnsiTheme="majorBidi" w:cstheme="majorBidi"/>
          <w:sz w:val="24"/>
          <w:szCs w:val="24"/>
        </w:rPr>
        <w:t xml:space="preserve"> became the chief mufti of Egypt, while </w:t>
      </w:r>
      <w:proofErr w:type="spellStart"/>
      <w:r>
        <w:rPr>
          <w:rFonts w:asciiTheme="majorBidi" w:hAnsiTheme="majorBidi" w:cstheme="majorBidi"/>
          <w:sz w:val="24"/>
          <w:szCs w:val="24"/>
        </w:rPr>
        <w:t>Zaghlul</w:t>
      </w:r>
      <w:proofErr w:type="spellEnd"/>
      <w:r>
        <w:rPr>
          <w:rFonts w:asciiTheme="majorBidi" w:hAnsiTheme="majorBidi" w:cstheme="majorBidi"/>
          <w:sz w:val="24"/>
          <w:szCs w:val="24"/>
        </w:rPr>
        <w:t>, an Egyptian revolutionary</w:t>
      </w:r>
      <w:ins w:id="32" w:author="Stephen Ross" w:date="2015-08-06T11:53:00Z">
        <w:r w:rsidR="008A2007">
          <w:rPr>
            <w:rFonts w:asciiTheme="majorBidi" w:hAnsiTheme="majorBidi" w:cstheme="majorBidi"/>
            <w:sz w:val="24"/>
            <w:szCs w:val="24"/>
          </w:rPr>
          <w:t>,</w:t>
        </w:r>
      </w:ins>
      <w:r>
        <w:rPr>
          <w:rFonts w:asciiTheme="majorBidi" w:hAnsiTheme="majorBidi" w:cstheme="majorBidi"/>
          <w:sz w:val="24"/>
          <w:szCs w:val="24"/>
        </w:rPr>
        <w:t xml:space="preserve"> became a leading statesman and Egyptian Prime Minister.</w:t>
      </w:r>
    </w:p>
    <w:p w14:paraId="04289720" w14:textId="77777777" w:rsidR="00563B27" w:rsidRDefault="00563B27" w:rsidP="008A2007">
      <w:pPr>
        <w:spacing w:line="240" w:lineRule="auto"/>
        <w:rPr>
          <w:rFonts w:asciiTheme="majorBidi" w:hAnsiTheme="majorBidi" w:cstheme="majorBidi"/>
          <w:sz w:val="24"/>
          <w:szCs w:val="24"/>
        </w:rPr>
      </w:pPr>
    </w:p>
    <w:p w14:paraId="376BF536" w14:textId="1DFA9D42" w:rsidR="009F3E31" w:rsidRPr="00F27DE8" w:rsidRDefault="00563B27" w:rsidP="008A2007">
      <w:pPr>
        <w:spacing w:line="240" w:lineRule="auto"/>
        <w:rPr>
          <w:rFonts w:ascii="Times New Roman" w:hAnsi="Times New Roman" w:cs="Times New Roman"/>
          <w:sz w:val="24"/>
          <w:szCs w:val="24"/>
        </w:rPr>
      </w:pPr>
      <w:r>
        <w:rPr>
          <w:rFonts w:asciiTheme="majorBidi" w:hAnsiTheme="majorBidi" w:cstheme="majorBidi"/>
          <w:sz w:val="24"/>
          <w:szCs w:val="24"/>
        </w:rPr>
        <w:t>Al-Afghani spent the last years of his life attached to the Ottoman court of Sultan ‘</w:t>
      </w:r>
      <w:proofErr w:type="spellStart"/>
      <w:r>
        <w:rPr>
          <w:rFonts w:asciiTheme="majorBidi" w:hAnsiTheme="majorBidi" w:cstheme="majorBidi"/>
          <w:sz w:val="24"/>
          <w:szCs w:val="24"/>
        </w:rPr>
        <w:t>Abd</w:t>
      </w:r>
      <w:proofErr w:type="spellEnd"/>
      <w:r>
        <w:rPr>
          <w:rFonts w:asciiTheme="majorBidi" w:hAnsiTheme="majorBidi" w:cstheme="majorBidi"/>
          <w:sz w:val="24"/>
          <w:szCs w:val="24"/>
        </w:rPr>
        <w:t xml:space="preserve"> al-Hamid II.</w:t>
      </w:r>
      <w:r w:rsidR="008A2007">
        <w:rPr>
          <w:rFonts w:asciiTheme="majorBidi" w:hAnsiTheme="majorBidi" w:cstheme="majorBidi"/>
          <w:sz w:val="24"/>
          <w:szCs w:val="24"/>
        </w:rPr>
        <w:t xml:space="preserve"> </w:t>
      </w:r>
      <w:r>
        <w:rPr>
          <w:rFonts w:asciiTheme="majorBidi" w:hAnsiTheme="majorBidi" w:cstheme="majorBidi"/>
          <w:sz w:val="24"/>
          <w:szCs w:val="24"/>
        </w:rPr>
        <w:t>His efforts,</w:t>
      </w:r>
      <w:r w:rsidR="00A83377">
        <w:rPr>
          <w:rFonts w:asciiTheme="majorBidi" w:hAnsiTheme="majorBidi" w:cstheme="majorBidi"/>
          <w:sz w:val="24"/>
          <w:szCs w:val="24"/>
        </w:rPr>
        <w:t xml:space="preserve"> </w:t>
      </w:r>
      <w:r w:rsidR="00452AE5">
        <w:rPr>
          <w:rFonts w:asciiTheme="majorBidi" w:hAnsiTheme="majorBidi" w:cstheme="majorBidi"/>
          <w:sz w:val="24"/>
          <w:szCs w:val="24"/>
        </w:rPr>
        <w:t>speeches</w:t>
      </w:r>
      <w:ins w:id="33" w:author="Stephen Ross" w:date="2015-08-06T11:53:00Z">
        <w:r w:rsidR="008A2007">
          <w:rPr>
            <w:rFonts w:asciiTheme="majorBidi" w:hAnsiTheme="majorBidi" w:cstheme="majorBidi"/>
            <w:sz w:val="24"/>
            <w:szCs w:val="24"/>
          </w:rPr>
          <w:t>,</w:t>
        </w:r>
      </w:ins>
      <w:r w:rsidR="00452AE5">
        <w:rPr>
          <w:rFonts w:asciiTheme="majorBidi" w:hAnsiTheme="majorBidi" w:cstheme="majorBidi"/>
          <w:sz w:val="24"/>
          <w:szCs w:val="24"/>
        </w:rPr>
        <w:t xml:space="preserve"> </w:t>
      </w:r>
      <w:r w:rsidR="00054CD0">
        <w:rPr>
          <w:rFonts w:asciiTheme="majorBidi" w:hAnsiTheme="majorBidi" w:cstheme="majorBidi"/>
          <w:sz w:val="24"/>
          <w:szCs w:val="24"/>
        </w:rPr>
        <w:t xml:space="preserve">and writings urged Muslims to rebel against the </w:t>
      </w:r>
      <w:r w:rsidR="00054CD0" w:rsidRPr="00F27DE8">
        <w:rPr>
          <w:rFonts w:ascii="Times New Roman" w:hAnsi="Times New Roman" w:cs="Times New Roman"/>
          <w:sz w:val="24"/>
          <w:szCs w:val="24"/>
        </w:rPr>
        <w:t>imperial</w:t>
      </w:r>
      <w:r w:rsidR="00054CD0">
        <w:rPr>
          <w:rFonts w:ascii="Times New Roman" w:hAnsi="Times New Roman" w:cs="Times New Roman"/>
          <w:sz w:val="24"/>
          <w:szCs w:val="24"/>
        </w:rPr>
        <w:t xml:space="preserve"> powers</w:t>
      </w:r>
      <w:r w:rsidR="00054CD0" w:rsidRPr="00F27DE8">
        <w:rPr>
          <w:rFonts w:ascii="Times New Roman" w:hAnsi="Times New Roman" w:cs="Times New Roman"/>
          <w:sz w:val="24"/>
          <w:szCs w:val="24"/>
        </w:rPr>
        <w:t>,</w:t>
      </w:r>
      <w:r w:rsidR="00054CD0">
        <w:rPr>
          <w:rFonts w:ascii="Times New Roman" w:hAnsi="Times New Roman" w:cs="Times New Roman"/>
          <w:sz w:val="24"/>
          <w:szCs w:val="24"/>
        </w:rPr>
        <w:t xml:space="preserve"> to unite and to </w:t>
      </w:r>
      <w:r w:rsidR="00054CD0" w:rsidRPr="00F27DE8">
        <w:rPr>
          <w:rFonts w:ascii="Times New Roman" w:hAnsi="Times New Roman" w:cs="Times New Roman"/>
          <w:sz w:val="24"/>
          <w:szCs w:val="24"/>
        </w:rPr>
        <w:t>reform</w:t>
      </w:r>
      <w:r w:rsidR="00D66CC9">
        <w:rPr>
          <w:rFonts w:ascii="Times New Roman" w:hAnsi="Times New Roman" w:cs="Times New Roman"/>
          <w:sz w:val="24"/>
          <w:szCs w:val="24"/>
        </w:rPr>
        <w:t>.</w:t>
      </w:r>
      <w:r w:rsidR="008A2007">
        <w:rPr>
          <w:rFonts w:ascii="Times New Roman" w:hAnsi="Times New Roman" w:cs="Times New Roman"/>
          <w:sz w:val="24"/>
          <w:szCs w:val="24"/>
        </w:rPr>
        <w:t xml:space="preserve"> </w:t>
      </w:r>
      <w:r w:rsidR="00D66CC9">
        <w:rPr>
          <w:rFonts w:ascii="Times New Roman" w:hAnsi="Times New Roman" w:cs="Times New Roman"/>
          <w:sz w:val="24"/>
          <w:szCs w:val="24"/>
        </w:rPr>
        <w:t xml:space="preserve">Only toward the end of his life was he a true advocate of </w:t>
      </w:r>
      <w:r w:rsidR="00054CD0" w:rsidRPr="00F27DE8">
        <w:rPr>
          <w:rFonts w:ascii="Times New Roman" w:hAnsi="Times New Roman" w:cs="Times New Roman"/>
          <w:sz w:val="24"/>
          <w:szCs w:val="24"/>
        </w:rPr>
        <w:t>pan-Is</w:t>
      </w:r>
      <w:r w:rsidR="00054CD0">
        <w:rPr>
          <w:rFonts w:ascii="Times New Roman" w:hAnsi="Times New Roman" w:cs="Times New Roman"/>
          <w:sz w:val="24"/>
          <w:szCs w:val="24"/>
        </w:rPr>
        <w:t>lami</w:t>
      </w:r>
      <w:r w:rsidR="00D66CC9">
        <w:rPr>
          <w:rFonts w:ascii="Times New Roman" w:hAnsi="Times New Roman" w:cs="Times New Roman"/>
          <w:sz w:val="24"/>
          <w:szCs w:val="24"/>
        </w:rPr>
        <w:t>sm</w:t>
      </w:r>
      <w:r w:rsidR="00054CD0">
        <w:rPr>
          <w:rFonts w:ascii="Times New Roman" w:hAnsi="Times New Roman" w:cs="Times New Roman"/>
          <w:sz w:val="24"/>
          <w:szCs w:val="24"/>
        </w:rPr>
        <w:t>.</w:t>
      </w:r>
      <w:r w:rsidR="008A2007">
        <w:rPr>
          <w:rFonts w:asciiTheme="majorBidi" w:hAnsiTheme="majorBidi" w:cstheme="majorBidi"/>
          <w:sz w:val="24"/>
          <w:szCs w:val="24"/>
        </w:rPr>
        <w:t xml:space="preserve"> </w:t>
      </w:r>
      <w:r>
        <w:rPr>
          <w:rFonts w:asciiTheme="majorBidi" w:hAnsiTheme="majorBidi" w:cstheme="majorBidi"/>
          <w:sz w:val="24"/>
          <w:szCs w:val="24"/>
        </w:rPr>
        <w:t xml:space="preserve">He </w:t>
      </w:r>
      <w:r w:rsidR="00A83377">
        <w:rPr>
          <w:rFonts w:asciiTheme="majorBidi" w:hAnsiTheme="majorBidi" w:cstheme="majorBidi"/>
          <w:sz w:val="24"/>
          <w:szCs w:val="24"/>
        </w:rPr>
        <w:t>was a major Muslim reformist, who</w:t>
      </w:r>
      <w:r>
        <w:rPr>
          <w:rFonts w:asciiTheme="majorBidi" w:hAnsiTheme="majorBidi" w:cstheme="majorBidi"/>
          <w:sz w:val="24"/>
          <w:szCs w:val="24"/>
        </w:rPr>
        <w:t xml:space="preserve"> established a bridge to modernity, between tradition Islamic culture and the new scientific knowledge of the West.</w:t>
      </w:r>
    </w:p>
    <w:p w14:paraId="6071546D" w14:textId="76C0B681" w:rsidR="00452AE5" w:rsidRDefault="00257549" w:rsidP="008A2007">
      <w:pPr>
        <w:spacing w:line="240" w:lineRule="auto"/>
        <w:rPr>
          <w:rFonts w:ascii="Arial Unicode MS" w:eastAsia="Arial Unicode MS" w:hAnsi="Arial Unicode MS" w:cs="Arial Unicode MS"/>
          <w:b/>
          <w:bCs/>
          <w:color w:val="696969"/>
          <w:sz w:val="18"/>
          <w:szCs w:val="18"/>
        </w:rPr>
      </w:pPr>
      <w:r>
        <w:rPr>
          <w:noProof/>
        </w:rPr>
        <w:lastRenderedPageBreak/>
        <w:drawing>
          <wp:inline distT="0" distB="0" distL="0" distR="0" wp14:anchorId="388E38E7" wp14:editId="388E38E8">
            <wp:extent cx="18573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yat al-taqrib wa al-tajdid al-Islam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7375" cy="2743200"/>
                    </a:xfrm>
                    <a:prstGeom prst="rect">
                      <a:avLst/>
                    </a:prstGeom>
                  </pic:spPr>
                </pic:pic>
              </a:graphicData>
            </a:graphic>
          </wp:inline>
        </w:drawing>
      </w:r>
      <w:r w:rsidR="00452AE5" w:rsidRPr="00452AE5">
        <w:rPr>
          <w:rFonts w:ascii="Arial Unicode MS" w:eastAsia="Arial Unicode MS" w:hAnsi="Arial Unicode MS" w:cs="Arial Unicode MS"/>
          <w:b/>
          <w:bCs/>
          <w:color w:val="696969"/>
        </w:rPr>
        <w:t xml:space="preserve"> </w:t>
      </w:r>
      <w:proofErr w:type="spellStart"/>
      <w:r w:rsidR="00452AE5">
        <w:rPr>
          <w:rFonts w:ascii="Arial Unicode MS" w:eastAsia="Arial Unicode MS" w:hAnsi="Arial Unicode MS" w:cs="Arial Unicode MS"/>
          <w:b/>
          <w:bCs/>
          <w:color w:val="696969"/>
        </w:rPr>
        <w:t>Jamāl</w:t>
      </w:r>
      <w:proofErr w:type="spellEnd"/>
      <w:r w:rsidR="00452AE5">
        <w:rPr>
          <w:rFonts w:ascii="Arial Unicode MS" w:eastAsia="Arial Unicode MS" w:hAnsi="Arial Unicode MS" w:cs="Arial Unicode MS"/>
          <w:b/>
          <w:bCs/>
          <w:color w:val="696969"/>
        </w:rPr>
        <w:t xml:space="preserve"> al-</w:t>
      </w:r>
      <w:proofErr w:type="spellStart"/>
      <w:r w:rsidR="00452AE5">
        <w:rPr>
          <w:rFonts w:ascii="Arial Unicode MS" w:eastAsia="Arial Unicode MS" w:hAnsi="Arial Unicode MS" w:cs="Arial Unicode MS"/>
          <w:b/>
          <w:bCs/>
          <w:color w:val="696969"/>
        </w:rPr>
        <w:t>Dīn</w:t>
      </w:r>
      <w:proofErr w:type="spellEnd"/>
      <w:r w:rsidR="00452AE5">
        <w:rPr>
          <w:rFonts w:ascii="Arial Unicode MS" w:eastAsia="Arial Unicode MS" w:hAnsi="Arial Unicode MS" w:cs="Arial Unicode MS"/>
          <w:b/>
          <w:bCs/>
          <w:color w:val="696969"/>
        </w:rPr>
        <w:t xml:space="preserve"> al-</w:t>
      </w:r>
      <w:proofErr w:type="spellStart"/>
      <w:r w:rsidR="00452AE5">
        <w:rPr>
          <w:rFonts w:ascii="Arial Unicode MS" w:eastAsia="Arial Unicode MS" w:hAnsi="Arial Unicode MS" w:cs="Arial Unicode MS"/>
          <w:b/>
          <w:bCs/>
          <w:color w:val="696969"/>
        </w:rPr>
        <w:t>Ḥusaynī</w:t>
      </w:r>
      <w:proofErr w:type="spellEnd"/>
      <w:r w:rsidR="00452AE5">
        <w:rPr>
          <w:rFonts w:ascii="Arial Unicode MS" w:eastAsia="Arial Unicode MS" w:hAnsi="Arial Unicode MS" w:cs="Arial Unicode MS"/>
          <w:b/>
          <w:bCs/>
          <w:color w:val="696969"/>
        </w:rPr>
        <w:t xml:space="preserve">, </w:t>
      </w:r>
      <w:proofErr w:type="spellStart"/>
      <w:r w:rsidR="00452AE5">
        <w:rPr>
          <w:rFonts w:ascii="Arial Unicode MS" w:eastAsia="Arial Unicode MS" w:hAnsi="Arial Unicode MS" w:cs="Arial Unicode MS"/>
          <w:b/>
          <w:bCs/>
          <w:color w:val="696969"/>
        </w:rPr>
        <w:t>dā‘iyat</w:t>
      </w:r>
      <w:proofErr w:type="spellEnd"/>
      <w:r w:rsidR="00452AE5">
        <w:rPr>
          <w:rFonts w:ascii="Arial Unicode MS" w:eastAsia="Arial Unicode MS" w:hAnsi="Arial Unicode MS" w:cs="Arial Unicode MS"/>
          <w:b/>
          <w:bCs/>
          <w:color w:val="696969"/>
        </w:rPr>
        <w:t xml:space="preserve"> al-</w:t>
      </w:r>
      <w:proofErr w:type="spellStart"/>
      <w:r w:rsidR="00452AE5">
        <w:rPr>
          <w:rFonts w:ascii="Arial Unicode MS" w:eastAsia="Arial Unicode MS" w:hAnsi="Arial Unicode MS" w:cs="Arial Unicode MS"/>
          <w:b/>
          <w:bCs/>
          <w:color w:val="696969"/>
        </w:rPr>
        <w:t>taqrīb</w:t>
      </w:r>
      <w:proofErr w:type="spellEnd"/>
      <w:r w:rsidR="00452AE5">
        <w:rPr>
          <w:rFonts w:ascii="Arial Unicode MS" w:eastAsia="Arial Unicode MS" w:hAnsi="Arial Unicode MS" w:cs="Arial Unicode MS"/>
          <w:b/>
          <w:bCs/>
          <w:color w:val="696969"/>
        </w:rPr>
        <w:t xml:space="preserve"> wa-al-</w:t>
      </w:r>
      <w:proofErr w:type="spellStart"/>
      <w:r w:rsidR="00452AE5">
        <w:rPr>
          <w:rFonts w:ascii="Arial Unicode MS" w:eastAsia="Arial Unicode MS" w:hAnsi="Arial Unicode MS" w:cs="Arial Unicode MS"/>
          <w:b/>
          <w:bCs/>
          <w:color w:val="696969"/>
        </w:rPr>
        <w:t>tajdīd</w:t>
      </w:r>
      <w:proofErr w:type="spellEnd"/>
      <w:r w:rsidR="00452AE5">
        <w:rPr>
          <w:rFonts w:ascii="Arial Unicode MS" w:eastAsia="Arial Unicode MS" w:hAnsi="Arial Unicode MS" w:cs="Arial Unicode MS"/>
          <w:b/>
          <w:bCs/>
          <w:color w:val="696969"/>
        </w:rPr>
        <w:t xml:space="preserve"> al-</w:t>
      </w:r>
      <w:proofErr w:type="spellStart"/>
      <w:r w:rsidR="00452AE5">
        <w:rPr>
          <w:rFonts w:ascii="Arial Unicode MS" w:eastAsia="Arial Unicode MS" w:hAnsi="Arial Unicode MS" w:cs="Arial Unicode MS"/>
          <w:b/>
          <w:bCs/>
          <w:color w:val="696969"/>
        </w:rPr>
        <w:t>Islāmī</w:t>
      </w:r>
      <w:proofErr w:type="spellEnd"/>
      <w:r w:rsidR="00452AE5">
        <w:rPr>
          <w:rFonts w:ascii="Arial Unicode MS" w:eastAsia="Arial Unicode MS" w:hAnsi="Arial Unicode MS" w:cs="Arial Unicode MS"/>
          <w:b/>
          <w:bCs/>
          <w:color w:val="696969"/>
        </w:rPr>
        <w:br/>
      </w:r>
      <w:r w:rsidR="00452AE5">
        <w:rPr>
          <w:rFonts w:ascii="Arial Unicode MS" w:eastAsia="Arial Unicode MS" w:hAnsi="Arial Unicode MS" w:cs="Arial Unicode MS"/>
          <w:b/>
          <w:bCs/>
          <w:color w:val="696969"/>
          <w:sz w:val="18"/>
          <w:szCs w:val="18"/>
        </w:rPr>
        <w:t xml:space="preserve">by </w:t>
      </w:r>
      <w:hyperlink r:id="rId17" w:history="1">
        <w:proofErr w:type="spellStart"/>
        <w:r w:rsidR="00452AE5">
          <w:rPr>
            <w:rStyle w:val="Hyperlink"/>
            <w:rFonts w:ascii="Arial Unicode MS" w:eastAsia="Arial Unicode MS" w:hAnsi="Arial Unicode MS" w:cs="Arial Unicode MS"/>
            <w:b/>
            <w:bCs/>
            <w:sz w:val="18"/>
            <w:szCs w:val="18"/>
          </w:rPr>
          <w:t>Khusrūshāhī</w:t>
        </w:r>
        <w:proofErr w:type="spellEnd"/>
        <w:r w:rsidR="00452AE5">
          <w:rPr>
            <w:rStyle w:val="Hyperlink"/>
            <w:rFonts w:ascii="Arial Unicode MS" w:eastAsia="Arial Unicode MS" w:hAnsi="Arial Unicode MS" w:cs="Arial Unicode MS"/>
            <w:b/>
            <w:bCs/>
            <w:sz w:val="18"/>
            <w:szCs w:val="18"/>
          </w:rPr>
          <w:t xml:space="preserve">, </w:t>
        </w:r>
        <w:proofErr w:type="spellStart"/>
        <w:r w:rsidR="00452AE5">
          <w:rPr>
            <w:rStyle w:val="Hyperlink"/>
            <w:rFonts w:ascii="Arial Unicode MS" w:eastAsia="Arial Unicode MS" w:hAnsi="Arial Unicode MS" w:cs="Arial Unicode MS"/>
            <w:b/>
            <w:bCs/>
            <w:sz w:val="18"/>
            <w:szCs w:val="18"/>
          </w:rPr>
          <w:t>Sayyid</w:t>
        </w:r>
        <w:proofErr w:type="spellEnd"/>
        <w:r w:rsidR="00452AE5">
          <w:rPr>
            <w:rStyle w:val="Hyperlink"/>
            <w:rFonts w:ascii="Arial Unicode MS" w:eastAsia="Arial Unicode MS" w:hAnsi="Arial Unicode MS" w:cs="Arial Unicode MS"/>
            <w:b/>
            <w:bCs/>
            <w:sz w:val="18"/>
            <w:szCs w:val="18"/>
          </w:rPr>
          <w:t xml:space="preserve"> </w:t>
        </w:r>
        <w:proofErr w:type="spellStart"/>
        <w:r w:rsidR="00452AE5">
          <w:rPr>
            <w:rStyle w:val="Hyperlink"/>
            <w:rFonts w:ascii="Arial Unicode MS" w:eastAsia="Arial Unicode MS" w:hAnsi="Arial Unicode MS" w:cs="Arial Unicode MS"/>
            <w:b/>
            <w:bCs/>
            <w:sz w:val="18"/>
            <w:szCs w:val="18"/>
          </w:rPr>
          <w:t>Hādī</w:t>
        </w:r>
        <w:proofErr w:type="spellEnd"/>
        <w:r w:rsidR="00452AE5">
          <w:rPr>
            <w:rStyle w:val="Hyperlink"/>
            <w:rFonts w:ascii="Arial Unicode MS" w:eastAsia="Arial Unicode MS" w:hAnsi="Arial Unicode MS" w:cs="Arial Unicode MS"/>
            <w:b/>
            <w:bCs/>
            <w:sz w:val="18"/>
            <w:szCs w:val="18"/>
          </w:rPr>
          <w:t xml:space="preserve"> </w:t>
        </w:r>
      </w:hyperlink>
      <w:r w:rsidR="00452AE5">
        <w:rPr>
          <w:rFonts w:ascii="Arial Unicode MS" w:eastAsia="Arial Unicode MS" w:hAnsi="Arial Unicode MS" w:cs="Arial Unicode MS"/>
          <w:b/>
          <w:bCs/>
          <w:color w:val="696969"/>
          <w:sz w:val="18"/>
          <w:szCs w:val="18"/>
        </w:rPr>
        <w:br/>
        <w:t>Issue Year: 2010</w:t>
      </w:r>
    </w:p>
    <w:p w14:paraId="388E3892" w14:textId="77777777" w:rsidR="00257549" w:rsidRDefault="00257549" w:rsidP="008A2007">
      <w:pPr>
        <w:spacing w:line="240" w:lineRule="auto"/>
      </w:pPr>
    </w:p>
    <w:p w14:paraId="388E389F" w14:textId="40B66B67" w:rsidR="00C92E37" w:rsidRPr="00C24987" w:rsidRDefault="00452AE5" w:rsidP="008A2007">
      <w:pPr>
        <w:spacing w:line="24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Further Reading</w:t>
      </w:r>
      <w:r w:rsidR="001C2FEE" w:rsidRPr="00C24987">
        <w:rPr>
          <w:rFonts w:asciiTheme="majorBidi" w:hAnsiTheme="majorBidi" w:cstheme="majorBidi"/>
          <w:b/>
          <w:bCs/>
          <w:color w:val="000000"/>
          <w:sz w:val="24"/>
          <w:szCs w:val="24"/>
        </w:rPr>
        <w:t>:</w:t>
      </w:r>
    </w:p>
    <w:p w14:paraId="388E38A1" w14:textId="77777777" w:rsidR="00C92E37" w:rsidRPr="00C24987" w:rsidRDefault="00C92E37" w:rsidP="008A2007">
      <w:pPr>
        <w:spacing w:line="240" w:lineRule="auto"/>
        <w:rPr>
          <w:rFonts w:asciiTheme="majorBidi" w:hAnsiTheme="majorBidi" w:cstheme="majorBidi"/>
          <w:b/>
          <w:bCs/>
          <w:color w:val="000000"/>
          <w:sz w:val="24"/>
          <w:szCs w:val="24"/>
        </w:rPr>
      </w:pPr>
      <w:r w:rsidRPr="00C24987">
        <w:rPr>
          <w:rFonts w:asciiTheme="majorBidi" w:hAnsiTheme="majorBidi" w:cstheme="majorBidi"/>
          <w:b/>
          <w:bCs/>
          <w:color w:val="000000"/>
          <w:sz w:val="24"/>
          <w:szCs w:val="24"/>
        </w:rPr>
        <w:t>Websites:</w:t>
      </w:r>
    </w:p>
    <w:p w14:paraId="388E38A2" w14:textId="77777777" w:rsidR="001C2FEE" w:rsidRPr="00C24987" w:rsidRDefault="001C2FEE" w:rsidP="008A2007">
      <w:pPr>
        <w:spacing w:line="240" w:lineRule="auto"/>
        <w:rPr>
          <w:rFonts w:asciiTheme="majorBidi" w:hAnsiTheme="majorBidi" w:cstheme="majorBidi"/>
          <w:sz w:val="24"/>
          <w:szCs w:val="24"/>
        </w:rPr>
      </w:pPr>
      <w:r w:rsidRPr="00C24987">
        <w:rPr>
          <w:rFonts w:asciiTheme="majorBidi" w:hAnsiTheme="majorBidi" w:cstheme="majorBidi"/>
          <w:color w:val="000000"/>
          <w:sz w:val="24"/>
          <w:szCs w:val="24"/>
        </w:rPr>
        <w:t xml:space="preserve"> </w:t>
      </w:r>
      <w:hyperlink r:id="rId18" w:history="1">
        <w:r w:rsidR="00C92E37" w:rsidRPr="00C24987">
          <w:rPr>
            <w:rStyle w:val="Hyperlink"/>
            <w:rFonts w:asciiTheme="majorBidi" w:hAnsiTheme="majorBidi" w:cstheme="majorBidi"/>
            <w:sz w:val="24"/>
            <w:szCs w:val="24"/>
          </w:rPr>
          <w:t>http://themiddleeastandislam.blogspot.com/2012/05/jamal-al-din-al-afghani.html</w:t>
        </w:r>
      </w:hyperlink>
      <w:r w:rsidR="00C92E37" w:rsidRPr="00C24987">
        <w:rPr>
          <w:rFonts w:asciiTheme="majorBidi" w:hAnsiTheme="majorBidi" w:cstheme="majorBidi"/>
          <w:color w:val="000000"/>
          <w:sz w:val="24"/>
          <w:szCs w:val="24"/>
        </w:rPr>
        <w:t xml:space="preserve"> (</w:t>
      </w:r>
      <w:r w:rsidR="00C92E37" w:rsidRPr="00C24987">
        <w:rPr>
          <w:rFonts w:asciiTheme="majorBidi" w:hAnsiTheme="majorBidi" w:cstheme="majorBidi"/>
          <w:sz w:val="24"/>
          <w:szCs w:val="24"/>
        </w:rPr>
        <w:t xml:space="preserve">Zackery M. </w:t>
      </w:r>
      <w:proofErr w:type="spellStart"/>
      <w:r w:rsidR="00C92E37" w:rsidRPr="00C24987">
        <w:rPr>
          <w:rFonts w:asciiTheme="majorBidi" w:hAnsiTheme="majorBidi" w:cstheme="majorBidi"/>
          <w:sz w:val="24"/>
          <w:szCs w:val="24"/>
        </w:rPr>
        <w:t>Heern</w:t>
      </w:r>
      <w:proofErr w:type="spellEnd"/>
      <w:r w:rsidR="00C92E37" w:rsidRPr="00C24987">
        <w:rPr>
          <w:rFonts w:asciiTheme="majorBidi" w:hAnsiTheme="majorBidi" w:cstheme="majorBidi"/>
          <w:sz w:val="24"/>
          <w:szCs w:val="24"/>
        </w:rPr>
        <w:t>, professor of Middle East studies at Murray State University, Accessed 6/26/2015)</w:t>
      </w:r>
    </w:p>
    <w:p w14:paraId="388E38A3" w14:textId="070D6E59" w:rsidR="001C2FEE" w:rsidRPr="00C24987" w:rsidRDefault="001C2FEE" w:rsidP="008A2007">
      <w:pPr>
        <w:spacing w:line="240" w:lineRule="auto"/>
        <w:rPr>
          <w:rFonts w:asciiTheme="majorBidi" w:hAnsiTheme="majorBidi" w:cstheme="majorBidi"/>
          <w:sz w:val="24"/>
          <w:szCs w:val="24"/>
        </w:rPr>
      </w:pPr>
      <w:r w:rsidRPr="00C24987">
        <w:rPr>
          <w:rFonts w:asciiTheme="majorBidi" w:hAnsiTheme="majorBidi" w:cstheme="majorBidi"/>
          <w:i/>
          <w:iCs/>
          <w:color w:val="000000"/>
          <w:sz w:val="24"/>
          <w:szCs w:val="24"/>
        </w:rPr>
        <w:t xml:space="preserve"> </w:t>
      </w:r>
      <w:r w:rsidR="008A2007">
        <w:rPr>
          <w:rFonts w:asciiTheme="majorBidi" w:hAnsiTheme="majorBidi" w:cstheme="majorBidi"/>
          <w:color w:val="000000"/>
          <w:sz w:val="24"/>
          <w:szCs w:val="24"/>
        </w:rPr>
        <w:t>‘</w:t>
      </w:r>
      <w:r w:rsidRPr="00C24987">
        <w:rPr>
          <w:rFonts w:asciiTheme="majorBidi" w:hAnsiTheme="majorBidi" w:cstheme="majorBidi"/>
          <w:color w:val="000000"/>
          <w:sz w:val="24"/>
          <w:szCs w:val="24"/>
        </w:rPr>
        <w:t>Jamal al-Din al-Afghani</w:t>
      </w:r>
      <w:r w:rsidR="008A2007">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r w:rsidRPr="00C24987">
        <w:rPr>
          <w:rFonts w:asciiTheme="majorBidi" w:hAnsiTheme="majorBidi" w:cstheme="majorBidi"/>
          <w:i/>
          <w:iCs/>
          <w:color w:val="000000"/>
          <w:sz w:val="24"/>
          <w:szCs w:val="24"/>
        </w:rPr>
        <w:t xml:space="preserve">Encyclopedia </w:t>
      </w:r>
      <w:proofErr w:type="spellStart"/>
      <w:r w:rsidRPr="00C24987">
        <w:rPr>
          <w:rFonts w:asciiTheme="majorBidi" w:hAnsiTheme="majorBidi" w:cstheme="majorBidi"/>
          <w:i/>
          <w:iCs/>
          <w:color w:val="000000"/>
          <w:sz w:val="24"/>
          <w:szCs w:val="24"/>
        </w:rPr>
        <w:t>Iranica</w:t>
      </w:r>
      <w:proofErr w:type="spellEnd"/>
      <w:r w:rsidRPr="00C24987">
        <w:rPr>
          <w:rFonts w:asciiTheme="majorBidi" w:hAnsiTheme="majorBidi" w:cstheme="majorBidi"/>
          <w:i/>
          <w:iCs/>
          <w:color w:val="000000"/>
          <w:sz w:val="24"/>
          <w:szCs w:val="24"/>
        </w:rPr>
        <w:t xml:space="preserve"> </w:t>
      </w:r>
      <w:r w:rsidRPr="00C24987">
        <w:rPr>
          <w:rFonts w:asciiTheme="majorBidi" w:hAnsiTheme="majorBidi" w:cstheme="majorBidi"/>
          <w:color w:val="000000"/>
          <w:sz w:val="24"/>
          <w:szCs w:val="24"/>
        </w:rPr>
        <w:t>(</w:t>
      </w:r>
      <w:hyperlink r:id="rId19" w:history="1">
        <w:r w:rsidRPr="00C24987">
          <w:rPr>
            <w:rStyle w:val="Hyperlink"/>
            <w:rFonts w:asciiTheme="majorBidi" w:hAnsiTheme="majorBidi" w:cstheme="majorBidi"/>
            <w:sz w:val="24"/>
            <w:szCs w:val="24"/>
          </w:rPr>
          <w:t>http://www.iranicaonline.org/articles/afgani-jamal-al-din</w:t>
        </w:r>
      </w:hyperlink>
      <w:r w:rsidRPr="00C24987">
        <w:rPr>
          <w:rFonts w:asciiTheme="majorBidi" w:hAnsiTheme="majorBidi" w:cstheme="majorBidi"/>
          <w:color w:val="000000"/>
          <w:sz w:val="24"/>
          <w:szCs w:val="24"/>
        </w:rPr>
        <w:t xml:space="preserve">. </w:t>
      </w:r>
      <w:proofErr w:type="gramStart"/>
      <w:r w:rsidR="00C92E37" w:rsidRPr="00C24987">
        <w:rPr>
          <w:rFonts w:asciiTheme="majorBidi" w:hAnsiTheme="majorBidi" w:cstheme="majorBidi"/>
          <w:sz w:val="24"/>
          <w:szCs w:val="24"/>
        </w:rPr>
        <w:t>Accessed 6/26/2015</w:t>
      </w:r>
      <w:r w:rsidRPr="00C24987">
        <w:rPr>
          <w:rFonts w:asciiTheme="majorBidi" w:hAnsiTheme="majorBidi" w:cstheme="majorBidi"/>
          <w:color w:val="000000"/>
          <w:sz w:val="24"/>
          <w:szCs w:val="24"/>
        </w:rPr>
        <w:t>).</w:t>
      </w:r>
      <w:proofErr w:type="gramEnd"/>
    </w:p>
    <w:p w14:paraId="388E38A4" w14:textId="7D3943AC" w:rsidR="001C2FEE" w:rsidRPr="00C24987" w:rsidRDefault="00C92E37" w:rsidP="008A2007">
      <w:pPr>
        <w:spacing w:line="240" w:lineRule="auto"/>
        <w:rPr>
          <w:rFonts w:asciiTheme="majorBidi" w:hAnsiTheme="majorBidi" w:cstheme="majorBidi"/>
          <w:sz w:val="24"/>
          <w:szCs w:val="24"/>
        </w:rPr>
      </w:pPr>
      <w:r w:rsidRPr="00C24987">
        <w:rPr>
          <w:rFonts w:asciiTheme="majorBidi" w:hAnsiTheme="majorBidi" w:cstheme="majorBidi"/>
          <w:color w:val="000000"/>
          <w:sz w:val="24"/>
          <w:szCs w:val="24"/>
        </w:rPr>
        <w:t xml:space="preserve"> </w:t>
      </w:r>
      <w:r w:rsidR="008A2007">
        <w:rPr>
          <w:rFonts w:asciiTheme="majorBidi" w:hAnsiTheme="majorBidi" w:cstheme="majorBidi"/>
          <w:color w:val="000000"/>
          <w:sz w:val="24"/>
          <w:szCs w:val="24"/>
        </w:rPr>
        <w:t>‘</w:t>
      </w:r>
      <w:r w:rsidR="001C2FEE" w:rsidRPr="00C24987">
        <w:rPr>
          <w:rFonts w:asciiTheme="majorBidi" w:hAnsiTheme="majorBidi" w:cstheme="majorBidi"/>
          <w:color w:val="000000"/>
          <w:sz w:val="24"/>
          <w:szCs w:val="24"/>
        </w:rPr>
        <w:t>Biography of Jamal al-Din al-Afghani</w:t>
      </w:r>
      <w:r w:rsidR="008A2007">
        <w:rPr>
          <w:rFonts w:asciiTheme="majorBidi" w:hAnsiTheme="majorBidi" w:cstheme="majorBidi"/>
          <w:color w:val="000000"/>
          <w:sz w:val="24"/>
          <w:szCs w:val="24"/>
        </w:rPr>
        <w:t>’</w:t>
      </w:r>
      <w:r w:rsidR="001C2FEE" w:rsidRPr="00C24987">
        <w:rPr>
          <w:rFonts w:asciiTheme="majorBidi" w:hAnsiTheme="majorBidi" w:cstheme="majorBidi"/>
          <w:color w:val="000000"/>
          <w:sz w:val="24"/>
          <w:szCs w:val="24"/>
        </w:rPr>
        <w:t xml:space="preserve"> (</w:t>
      </w:r>
      <w:hyperlink r:id="rId20" w:history="1">
        <w:r w:rsidR="001C2FEE" w:rsidRPr="00C24987">
          <w:rPr>
            <w:rStyle w:val="Hyperlink"/>
            <w:rFonts w:asciiTheme="majorBidi" w:hAnsiTheme="majorBidi" w:cstheme="majorBidi"/>
            <w:sz w:val="24"/>
            <w:szCs w:val="24"/>
          </w:rPr>
          <w:t>http://www.cis-ca.org/voices/a/afghni.htm</w:t>
        </w:r>
      </w:hyperlink>
      <w:r w:rsidR="001C2FEE" w:rsidRPr="00C24987">
        <w:rPr>
          <w:rFonts w:asciiTheme="majorBidi" w:hAnsiTheme="majorBidi" w:cstheme="majorBidi"/>
          <w:sz w:val="24"/>
          <w:szCs w:val="24"/>
        </w:rPr>
        <w:t xml:space="preserve">. </w:t>
      </w:r>
      <w:proofErr w:type="gramStart"/>
      <w:r w:rsidRPr="00C24987">
        <w:rPr>
          <w:rFonts w:asciiTheme="majorBidi" w:hAnsiTheme="majorBidi" w:cstheme="majorBidi"/>
          <w:sz w:val="24"/>
          <w:szCs w:val="24"/>
        </w:rPr>
        <w:t>Accessed 6/26/2015</w:t>
      </w:r>
      <w:r w:rsidR="001C2FEE" w:rsidRPr="00C24987">
        <w:rPr>
          <w:rFonts w:asciiTheme="majorBidi" w:hAnsiTheme="majorBidi" w:cstheme="majorBidi"/>
          <w:sz w:val="24"/>
          <w:szCs w:val="24"/>
        </w:rPr>
        <w:t>).</w:t>
      </w:r>
      <w:proofErr w:type="gramEnd"/>
    </w:p>
    <w:p w14:paraId="5BE406C6" w14:textId="5319AF2D" w:rsidR="00613561" w:rsidRPr="00613561" w:rsidRDefault="00613561" w:rsidP="008A2007">
      <w:pPr>
        <w:spacing w:before="100" w:beforeAutospacing="1" w:after="100" w:afterAutospacing="1" w:line="240" w:lineRule="auto"/>
        <w:ind w:right="450"/>
        <w:rPr>
          <w:rFonts w:asciiTheme="majorBidi" w:hAnsiTheme="majorBidi" w:cstheme="majorBidi"/>
          <w:b/>
          <w:bCs/>
          <w:sz w:val="24"/>
          <w:szCs w:val="24"/>
        </w:rPr>
      </w:pPr>
      <w:r w:rsidRPr="00613561">
        <w:rPr>
          <w:rFonts w:asciiTheme="majorBidi" w:hAnsiTheme="majorBidi" w:cstheme="majorBidi"/>
          <w:b/>
          <w:bCs/>
          <w:sz w:val="24"/>
          <w:szCs w:val="24"/>
        </w:rPr>
        <w:t>Books and Articles: </w:t>
      </w:r>
    </w:p>
    <w:p w14:paraId="5AFB82A4" w14:textId="16C1D72D" w:rsidR="00613561" w:rsidRPr="00613561" w:rsidRDefault="00613561" w:rsidP="008A2007">
      <w:pPr>
        <w:spacing w:before="100" w:beforeAutospacing="1" w:after="100" w:afterAutospacing="1" w:line="240" w:lineRule="auto"/>
        <w:ind w:right="450"/>
        <w:rPr>
          <w:rFonts w:asciiTheme="majorBidi" w:hAnsiTheme="majorBidi" w:cstheme="majorBidi"/>
          <w:sz w:val="24"/>
          <w:szCs w:val="24"/>
        </w:rPr>
      </w:pPr>
      <w:r w:rsidRPr="00613561">
        <w:rPr>
          <w:rFonts w:asciiTheme="majorBidi" w:hAnsiTheme="majorBidi" w:cstheme="majorBidi"/>
          <w:sz w:val="24"/>
          <w:szCs w:val="24"/>
        </w:rPr>
        <w:t> </w:t>
      </w:r>
      <w:proofErr w:type="spellStart"/>
      <w:r w:rsidRPr="00613561">
        <w:rPr>
          <w:rFonts w:asciiTheme="majorBidi" w:hAnsiTheme="majorBidi" w:cstheme="majorBidi"/>
          <w:sz w:val="24"/>
          <w:szCs w:val="24"/>
        </w:rPr>
        <w:t>A</w:t>
      </w:r>
      <w:r>
        <w:rPr>
          <w:rFonts w:asciiTheme="majorBidi" w:hAnsiTheme="majorBidi" w:cstheme="majorBidi"/>
          <w:sz w:val="24"/>
          <w:szCs w:val="24"/>
        </w:rPr>
        <w:t>fshar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Iraj</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Mahdawi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Asghar</w:t>
      </w:r>
      <w:proofErr w:type="spellEnd"/>
      <w:r>
        <w:rPr>
          <w:rFonts w:asciiTheme="majorBidi" w:hAnsiTheme="majorBidi" w:cstheme="majorBidi"/>
          <w:sz w:val="24"/>
          <w:szCs w:val="24"/>
        </w:rPr>
        <w:t>.</w:t>
      </w:r>
      <w:r w:rsidRPr="00613561">
        <w:rPr>
          <w:rFonts w:asciiTheme="majorBidi" w:hAnsiTheme="majorBidi" w:cstheme="majorBidi"/>
          <w:sz w:val="24"/>
          <w:szCs w:val="24"/>
        </w:rPr>
        <w:t xml:space="preserve"> </w:t>
      </w:r>
      <w:proofErr w:type="spellStart"/>
      <w:r w:rsidRPr="00613561">
        <w:rPr>
          <w:rFonts w:asciiTheme="majorBidi" w:hAnsiTheme="majorBidi" w:cstheme="majorBidi"/>
          <w:i/>
          <w:iCs/>
          <w:sz w:val="24"/>
          <w:szCs w:val="24"/>
        </w:rPr>
        <w:t>Majmu’a-yi</w:t>
      </w:r>
      <w:proofErr w:type="spellEnd"/>
      <w:r w:rsidRPr="00613561">
        <w:rPr>
          <w:rFonts w:asciiTheme="majorBidi" w:hAnsiTheme="majorBidi" w:cstheme="majorBidi"/>
          <w:i/>
          <w:iCs/>
          <w:sz w:val="24"/>
          <w:szCs w:val="24"/>
        </w:rPr>
        <w:t xml:space="preserve"> </w:t>
      </w:r>
      <w:proofErr w:type="spellStart"/>
      <w:r w:rsidRPr="00613561">
        <w:rPr>
          <w:rFonts w:asciiTheme="majorBidi" w:hAnsiTheme="majorBidi" w:cstheme="majorBidi"/>
          <w:i/>
          <w:iCs/>
          <w:sz w:val="24"/>
          <w:szCs w:val="24"/>
        </w:rPr>
        <w:t>asnad</w:t>
      </w:r>
      <w:proofErr w:type="spellEnd"/>
      <w:r w:rsidRPr="00613561">
        <w:rPr>
          <w:rFonts w:asciiTheme="majorBidi" w:hAnsiTheme="majorBidi" w:cstheme="majorBidi"/>
          <w:i/>
          <w:iCs/>
          <w:sz w:val="24"/>
          <w:szCs w:val="24"/>
        </w:rPr>
        <w:t xml:space="preserve"> </w:t>
      </w:r>
      <w:proofErr w:type="gramStart"/>
      <w:r w:rsidRPr="00613561">
        <w:rPr>
          <w:rFonts w:asciiTheme="majorBidi" w:hAnsiTheme="majorBidi" w:cstheme="majorBidi"/>
          <w:i/>
          <w:iCs/>
          <w:sz w:val="24"/>
          <w:szCs w:val="24"/>
        </w:rPr>
        <w:t>wa</w:t>
      </w:r>
      <w:proofErr w:type="gramEnd"/>
      <w:r w:rsidRPr="00613561">
        <w:rPr>
          <w:rFonts w:asciiTheme="majorBidi" w:hAnsiTheme="majorBidi" w:cstheme="majorBidi"/>
          <w:i/>
          <w:iCs/>
          <w:sz w:val="24"/>
          <w:szCs w:val="24"/>
        </w:rPr>
        <w:t xml:space="preserve"> </w:t>
      </w:r>
      <w:proofErr w:type="spellStart"/>
      <w:r w:rsidRPr="00613561">
        <w:rPr>
          <w:rFonts w:asciiTheme="majorBidi" w:hAnsiTheme="majorBidi" w:cstheme="majorBidi"/>
          <w:i/>
          <w:iCs/>
          <w:sz w:val="24"/>
          <w:szCs w:val="24"/>
        </w:rPr>
        <w:t>madariki</w:t>
      </w:r>
      <w:proofErr w:type="spellEnd"/>
      <w:r w:rsidRPr="00613561">
        <w:rPr>
          <w:rFonts w:asciiTheme="majorBidi" w:hAnsiTheme="majorBidi" w:cstheme="majorBidi"/>
          <w:i/>
          <w:iCs/>
          <w:sz w:val="24"/>
          <w:szCs w:val="24"/>
        </w:rPr>
        <w:t xml:space="preserve"> chap </w:t>
      </w:r>
      <w:proofErr w:type="spellStart"/>
      <w:r w:rsidRPr="00613561">
        <w:rPr>
          <w:rFonts w:asciiTheme="majorBidi" w:hAnsiTheme="majorBidi" w:cstheme="majorBidi"/>
          <w:i/>
          <w:iCs/>
          <w:sz w:val="24"/>
          <w:szCs w:val="24"/>
        </w:rPr>
        <w:t>nashuda</w:t>
      </w:r>
      <w:proofErr w:type="spellEnd"/>
      <w:r w:rsidRPr="00613561">
        <w:rPr>
          <w:rFonts w:asciiTheme="majorBidi" w:hAnsiTheme="majorBidi" w:cstheme="majorBidi"/>
          <w:i/>
          <w:iCs/>
          <w:sz w:val="24"/>
          <w:szCs w:val="24"/>
        </w:rPr>
        <w:t xml:space="preserve"> </w:t>
      </w:r>
      <w:proofErr w:type="spellStart"/>
      <w:r w:rsidRPr="00613561">
        <w:rPr>
          <w:rFonts w:asciiTheme="majorBidi" w:hAnsiTheme="majorBidi" w:cstheme="majorBidi"/>
          <w:i/>
          <w:iCs/>
          <w:sz w:val="24"/>
          <w:szCs w:val="24"/>
        </w:rPr>
        <w:t>dar</w:t>
      </w:r>
      <w:proofErr w:type="spellEnd"/>
      <w:r w:rsidRPr="00613561">
        <w:rPr>
          <w:rFonts w:asciiTheme="majorBidi" w:hAnsiTheme="majorBidi" w:cstheme="majorBidi"/>
          <w:i/>
          <w:iCs/>
          <w:sz w:val="24"/>
          <w:szCs w:val="24"/>
        </w:rPr>
        <w:t xml:space="preserve"> bara-</w:t>
      </w:r>
      <w:proofErr w:type="spellStart"/>
      <w:r w:rsidRPr="00613561">
        <w:rPr>
          <w:rFonts w:asciiTheme="majorBidi" w:hAnsiTheme="majorBidi" w:cstheme="majorBidi"/>
          <w:i/>
          <w:iCs/>
          <w:sz w:val="24"/>
          <w:szCs w:val="24"/>
        </w:rPr>
        <w:t>yi</w:t>
      </w:r>
      <w:proofErr w:type="spellEnd"/>
      <w:r w:rsidRPr="00613561">
        <w:rPr>
          <w:rFonts w:asciiTheme="majorBidi" w:hAnsiTheme="majorBidi" w:cstheme="majorBidi"/>
          <w:i/>
          <w:iCs/>
          <w:sz w:val="24"/>
          <w:szCs w:val="24"/>
        </w:rPr>
        <w:t xml:space="preserve"> </w:t>
      </w:r>
      <w:proofErr w:type="spellStart"/>
      <w:r w:rsidRPr="00613561">
        <w:rPr>
          <w:rFonts w:asciiTheme="majorBidi" w:hAnsiTheme="majorBidi" w:cstheme="majorBidi"/>
          <w:i/>
          <w:iCs/>
          <w:sz w:val="24"/>
          <w:szCs w:val="24"/>
        </w:rPr>
        <w:t>Sayyid</w:t>
      </w:r>
      <w:proofErr w:type="spellEnd"/>
      <w:r w:rsidRPr="00613561">
        <w:rPr>
          <w:rFonts w:asciiTheme="majorBidi" w:hAnsiTheme="majorBidi" w:cstheme="majorBidi"/>
          <w:i/>
          <w:iCs/>
          <w:sz w:val="24"/>
          <w:szCs w:val="24"/>
        </w:rPr>
        <w:t xml:space="preserve"> Jamal al-Din </w:t>
      </w:r>
      <w:proofErr w:type="spellStart"/>
      <w:r w:rsidRPr="00613561">
        <w:rPr>
          <w:rFonts w:asciiTheme="majorBidi" w:hAnsiTheme="majorBidi" w:cstheme="majorBidi"/>
          <w:i/>
          <w:iCs/>
          <w:sz w:val="24"/>
          <w:szCs w:val="24"/>
        </w:rPr>
        <w:t>mashhur</w:t>
      </w:r>
      <w:proofErr w:type="spellEnd"/>
      <w:r w:rsidRPr="00613561">
        <w:rPr>
          <w:rFonts w:asciiTheme="majorBidi" w:hAnsiTheme="majorBidi" w:cstheme="majorBidi"/>
          <w:i/>
          <w:iCs/>
          <w:sz w:val="24"/>
          <w:szCs w:val="24"/>
        </w:rPr>
        <w:t xml:space="preserve"> be-Afghani</w:t>
      </w:r>
      <w:r w:rsidR="008A2007">
        <w:rPr>
          <w:rFonts w:asciiTheme="majorBidi" w:hAnsiTheme="majorBidi" w:cstheme="majorBidi"/>
          <w:sz w:val="24"/>
          <w:szCs w:val="24"/>
        </w:rPr>
        <w:t xml:space="preserve"> </w:t>
      </w:r>
      <w:r w:rsidRPr="00613561">
        <w:rPr>
          <w:rFonts w:asciiTheme="majorBidi" w:hAnsiTheme="majorBidi" w:cstheme="majorBidi"/>
          <w:sz w:val="24"/>
          <w:szCs w:val="24"/>
        </w:rPr>
        <w:t>(Tehran: Tehran University Press, 1963)</w:t>
      </w:r>
      <w:r>
        <w:rPr>
          <w:rFonts w:asciiTheme="majorBidi" w:hAnsiTheme="majorBidi" w:cstheme="majorBidi"/>
          <w:sz w:val="24"/>
          <w:szCs w:val="24"/>
        </w:rPr>
        <w:t xml:space="preserve"> (in Persian)</w:t>
      </w:r>
      <w:r w:rsidRPr="00613561">
        <w:rPr>
          <w:rFonts w:asciiTheme="majorBidi" w:hAnsiTheme="majorBidi" w:cstheme="majorBidi"/>
          <w:sz w:val="24"/>
          <w:szCs w:val="24"/>
        </w:rPr>
        <w:t xml:space="preserve"> </w:t>
      </w:r>
    </w:p>
    <w:p w14:paraId="536A51FE" w14:textId="55E4B6C4" w:rsidR="00613561" w:rsidRPr="00613561" w:rsidRDefault="00613561" w:rsidP="008A2007">
      <w:pPr>
        <w:spacing w:before="100" w:beforeAutospacing="1" w:after="100" w:afterAutospacing="1" w:line="240" w:lineRule="auto"/>
        <w:ind w:right="450"/>
        <w:rPr>
          <w:rFonts w:asciiTheme="majorBidi" w:hAnsiTheme="majorBidi" w:cstheme="majorBidi"/>
          <w:sz w:val="24"/>
          <w:szCs w:val="24"/>
        </w:rPr>
      </w:pPr>
      <w:proofErr w:type="spellStart"/>
      <w:r>
        <w:rPr>
          <w:rFonts w:asciiTheme="majorBidi" w:hAnsiTheme="majorBidi" w:cstheme="majorBidi"/>
          <w:sz w:val="24"/>
          <w:szCs w:val="24"/>
        </w:rPr>
        <w:t>Hourani</w:t>
      </w:r>
      <w:proofErr w:type="spellEnd"/>
      <w:r>
        <w:rPr>
          <w:rFonts w:asciiTheme="majorBidi" w:hAnsiTheme="majorBidi" w:cstheme="majorBidi"/>
          <w:sz w:val="24"/>
          <w:szCs w:val="24"/>
        </w:rPr>
        <w:t>, Albert.</w:t>
      </w:r>
      <w:r w:rsidRPr="00613561">
        <w:rPr>
          <w:rFonts w:asciiTheme="majorBidi" w:hAnsiTheme="majorBidi" w:cstheme="majorBidi"/>
          <w:sz w:val="24"/>
          <w:szCs w:val="24"/>
        </w:rPr>
        <w:t xml:space="preserve"> </w:t>
      </w:r>
      <w:r w:rsidRPr="00613561">
        <w:rPr>
          <w:rFonts w:asciiTheme="majorBidi" w:hAnsiTheme="majorBidi" w:cstheme="majorBidi"/>
          <w:i/>
          <w:iCs/>
          <w:sz w:val="24"/>
          <w:szCs w:val="24"/>
        </w:rPr>
        <w:t xml:space="preserve">Arabic Thought in the Liberal Age: 1789-1939 </w:t>
      </w:r>
      <w:r w:rsidRPr="00613561">
        <w:rPr>
          <w:rFonts w:asciiTheme="majorBidi" w:hAnsiTheme="majorBidi" w:cstheme="majorBidi"/>
          <w:sz w:val="24"/>
          <w:szCs w:val="24"/>
        </w:rPr>
        <w:t xml:space="preserve">(Cambridge: Cambridge University Press, 1982) </w:t>
      </w:r>
    </w:p>
    <w:p w14:paraId="30D868F2" w14:textId="3C4731D1" w:rsidR="00613561" w:rsidRPr="00613561" w:rsidRDefault="00613561" w:rsidP="008A2007">
      <w:pPr>
        <w:spacing w:before="100" w:beforeAutospacing="1" w:after="100" w:afterAutospacing="1" w:line="240" w:lineRule="auto"/>
        <w:ind w:right="450"/>
        <w:rPr>
          <w:rFonts w:asciiTheme="majorBidi" w:hAnsiTheme="majorBidi" w:cstheme="majorBidi"/>
          <w:sz w:val="24"/>
          <w:szCs w:val="24"/>
        </w:rPr>
      </w:pPr>
      <w:r>
        <w:rPr>
          <w:rFonts w:asciiTheme="majorBidi" w:hAnsiTheme="majorBidi" w:cstheme="majorBidi"/>
          <w:sz w:val="24"/>
          <w:szCs w:val="24"/>
        </w:rPr>
        <w:t> Keddie, Nikki.</w:t>
      </w:r>
      <w:r w:rsidRPr="00613561">
        <w:rPr>
          <w:rFonts w:asciiTheme="majorBidi" w:hAnsiTheme="majorBidi" w:cstheme="majorBidi"/>
          <w:sz w:val="24"/>
          <w:szCs w:val="24"/>
        </w:rPr>
        <w:t xml:space="preserve"> </w:t>
      </w:r>
      <w:r w:rsidRPr="00613561">
        <w:rPr>
          <w:rFonts w:asciiTheme="majorBidi" w:hAnsiTheme="majorBidi" w:cstheme="majorBidi"/>
          <w:i/>
          <w:iCs/>
          <w:sz w:val="24"/>
          <w:szCs w:val="24"/>
        </w:rPr>
        <w:t xml:space="preserve">An Islamic Response to Imperialism: Political and Religious Writings of </w:t>
      </w:r>
      <w:proofErr w:type="spellStart"/>
      <w:r w:rsidRPr="00613561">
        <w:rPr>
          <w:rFonts w:asciiTheme="majorBidi" w:hAnsiTheme="majorBidi" w:cstheme="majorBidi"/>
          <w:i/>
          <w:iCs/>
          <w:sz w:val="24"/>
          <w:szCs w:val="24"/>
        </w:rPr>
        <w:t>Sayyid</w:t>
      </w:r>
      <w:proofErr w:type="spellEnd"/>
      <w:r w:rsidRPr="00613561">
        <w:rPr>
          <w:rFonts w:asciiTheme="majorBidi" w:hAnsiTheme="majorBidi" w:cstheme="majorBidi"/>
          <w:i/>
          <w:iCs/>
          <w:sz w:val="24"/>
          <w:szCs w:val="24"/>
        </w:rPr>
        <w:t xml:space="preserve"> Jamal al-Din </w:t>
      </w:r>
      <w:r w:rsidR="008A2007">
        <w:rPr>
          <w:rFonts w:asciiTheme="majorBidi" w:hAnsiTheme="majorBidi" w:cstheme="majorBidi"/>
          <w:i/>
          <w:iCs/>
          <w:sz w:val="24"/>
          <w:szCs w:val="24"/>
        </w:rPr>
        <w:t>‘</w:t>
      </w:r>
      <w:r w:rsidRPr="00613561">
        <w:rPr>
          <w:rFonts w:asciiTheme="majorBidi" w:hAnsiTheme="majorBidi" w:cstheme="majorBidi"/>
          <w:i/>
          <w:iCs/>
          <w:sz w:val="24"/>
          <w:szCs w:val="24"/>
        </w:rPr>
        <w:t>al-Afghani</w:t>
      </w:r>
      <w:r w:rsidR="008A2007">
        <w:rPr>
          <w:rFonts w:asciiTheme="majorBidi" w:hAnsiTheme="majorBidi" w:cstheme="majorBidi"/>
          <w:i/>
          <w:iCs/>
          <w:sz w:val="24"/>
          <w:szCs w:val="24"/>
        </w:rPr>
        <w:t>’</w:t>
      </w:r>
      <w:r w:rsidRPr="00613561">
        <w:rPr>
          <w:rFonts w:asciiTheme="majorBidi" w:hAnsiTheme="majorBidi" w:cstheme="majorBidi"/>
          <w:i/>
          <w:iCs/>
          <w:sz w:val="24"/>
          <w:szCs w:val="24"/>
        </w:rPr>
        <w:t xml:space="preserve"> </w:t>
      </w:r>
      <w:r w:rsidRPr="00613561">
        <w:rPr>
          <w:rFonts w:asciiTheme="majorBidi" w:hAnsiTheme="majorBidi" w:cstheme="majorBidi"/>
          <w:sz w:val="24"/>
          <w:szCs w:val="24"/>
        </w:rPr>
        <w:t xml:space="preserve">(Berkeley: University of California Press, 1983) </w:t>
      </w:r>
    </w:p>
    <w:p w14:paraId="7918DF67" w14:textId="309BA83A" w:rsidR="00613561" w:rsidRPr="00C24987" w:rsidRDefault="00613561" w:rsidP="008A2007">
      <w:pPr>
        <w:spacing w:line="240" w:lineRule="auto"/>
        <w:rPr>
          <w:rFonts w:asciiTheme="majorBidi" w:hAnsiTheme="majorBidi" w:cstheme="majorBidi"/>
          <w:sz w:val="24"/>
          <w:szCs w:val="24"/>
        </w:rPr>
      </w:pPr>
      <w:r>
        <w:rPr>
          <w:rFonts w:asciiTheme="majorBidi" w:hAnsiTheme="majorBidi" w:cstheme="majorBidi"/>
          <w:color w:val="000000"/>
          <w:sz w:val="24"/>
          <w:szCs w:val="24"/>
        </w:rPr>
        <w:t xml:space="preserve">____________. </w:t>
      </w:r>
      <w:r w:rsidR="008A2007">
        <w:rPr>
          <w:rFonts w:asciiTheme="majorBidi" w:hAnsiTheme="majorBidi" w:cstheme="majorBidi"/>
          <w:color w:val="000000"/>
          <w:sz w:val="24"/>
          <w:szCs w:val="24"/>
        </w:rPr>
        <w:t>‘</w:t>
      </w:r>
      <w:proofErr w:type="spellStart"/>
      <w:r w:rsidRPr="00C24987">
        <w:rPr>
          <w:rFonts w:asciiTheme="majorBidi" w:hAnsiTheme="majorBidi" w:cstheme="majorBidi"/>
          <w:color w:val="000000"/>
          <w:sz w:val="24"/>
          <w:szCs w:val="24"/>
        </w:rPr>
        <w:t>Sayyid</w:t>
      </w:r>
      <w:proofErr w:type="spellEnd"/>
      <w:r w:rsidRPr="00C24987">
        <w:rPr>
          <w:rFonts w:asciiTheme="majorBidi" w:hAnsiTheme="majorBidi" w:cstheme="majorBidi"/>
          <w:color w:val="000000"/>
          <w:sz w:val="24"/>
          <w:szCs w:val="24"/>
        </w:rPr>
        <w:t xml:space="preserve"> Jamal al-Din al-Afghani’s First Twenty-Seven Years: The Darkest Period</w:t>
      </w:r>
      <w:r w:rsidR="008A2007">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r w:rsidRPr="00C24987">
        <w:rPr>
          <w:rFonts w:asciiTheme="majorBidi" w:hAnsiTheme="majorBidi" w:cstheme="majorBidi"/>
          <w:i/>
          <w:iCs/>
          <w:color w:val="000000"/>
          <w:sz w:val="24"/>
          <w:szCs w:val="24"/>
        </w:rPr>
        <w:t>Middle East Journal</w:t>
      </w:r>
      <w:r w:rsidRPr="00C24987">
        <w:rPr>
          <w:rFonts w:asciiTheme="majorBidi" w:hAnsiTheme="majorBidi" w:cstheme="majorBidi"/>
          <w:color w:val="000000"/>
          <w:sz w:val="24"/>
          <w:szCs w:val="24"/>
        </w:rPr>
        <w:t>, Vol. 20, No. 4 (Autumn, 1966), 517-533.</w:t>
      </w:r>
    </w:p>
    <w:p w14:paraId="1B2B207C" w14:textId="123F8C09" w:rsidR="00613561" w:rsidRPr="00613561" w:rsidRDefault="00613561" w:rsidP="008A2007">
      <w:pPr>
        <w:spacing w:before="100" w:beforeAutospacing="1" w:after="100" w:afterAutospacing="1" w:line="240" w:lineRule="auto"/>
        <w:ind w:right="450"/>
        <w:rPr>
          <w:rFonts w:asciiTheme="majorBidi" w:hAnsiTheme="majorBidi" w:cstheme="majorBidi"/>
          <w:sz w:val="24"/>
          <w:szCs w:val="24"/>
        </w:rPr>
      </w:pPr>
      <w:r>
        <w:rPr>
          <w:rFonts w:asciiTheme="majorBidi" w:hAnsiTheme="majorBidi" w:cstheme="majorBidi"/>
          <w:sz w:val="24"/>
          <w:szCs w:val="24"/>
        </w:rPr>
        <w:lastRenderedPageBreak/>
        <w:t> ___________.</w:t>
      </w:r>
      <w:r w:rsidRPr="00613561">
        <w:rPr>
          <w:rFonts w:asciiTheme="majorBidi" w:hAnsiTheme="majorBidi" w:cstheme="majorBidi"/>
          <w:sz w:val="24"/>
          <w:szCs w:val="24"/>
        </w:rPr>
        <w:t xml:space="preserve"> </w:t>
      </w:r>
      <w:proofErr w:type="spellStart"/>
      <w:r w:rsidRPr="00613561">
        <w:rPr>
          <w:rFonts w:asciiTheme="majorBidi" w:hAnsiTheme="majorBidi" w:cstheme="majorBidi"/>
          <w:i/>
          <w:iCs/>
          <w:sz w:val="24"/>
          <w:szCs w:val="24"/>
        </w:rPr>
        <w:t>Sayyid</w:t>
      </w:r>
      <w:proofErr w:type="spellEnd"/>
      <w:r w:rsidRPr="00613561">
        <w:rPr>
          <w:rFonts w:asciiTheme="majorBidi" w:hAnsiTheme="majorBidi" w:cstheme="majorBidi"/>
          <w:i/>
          <w:iCs/>
          <w:sz w:val="24"/>
          <w:szCs w:val="24"/>
        </w:rPr>
        <w:t xml:space="preserve"> Jamal al-Din Afghani: A Political Biography</w:t>
      </w:r>
      <w:r w:rsidRPr="00613561">
        <w:rPr>
          <w:rFonts w:asciiTheme="majorBidi" w:hAnsiTheme="majorBidi" w:cstheme="majorBidi"/>
          <w:sz w:val="24"/>
          <w:szCs w:val="24"/>
        </w:rPr>
        <w:t xml:space="preserve"> (Berkeley: University of California Press, 1972) </w:t>
      </w:r>
    </w:p>
    <w:p w14:paraId="388E38A5" w14:textId="414C80D8" w:rsidR="001C2FEE" w:rsidRPr="00C24987" w:rsidRDefault="001C2FEE" w:rsidP="008A2007">
      <w:pPr>
        <w:spacing w:line="240" w:lineRule="auto"/>
        <w:rPr>
          <w:rFonts w:asciiTheme="majorBidi" w:hAnsiTheme="majorBidi" w:cstheme="majorBidi"/>
          <w:sz w:val="24"/>
          <w:szCs w:val="24"/>
        </w:rPr>
      </w:pPr>
      <w:r w:rsidRPr="00C24987">
        <w:rPr>
          <w:rFonts w:asciiTheme="majorBidi" w:hAnsiTheme="majorBidi" w:cstheme="majorBidi"/>
          <w:color w:val="000000"/>
          <w:sz w:val="24"/>
          <w:szCs w:val="24"/>
        </w:rPr>
        <w:t>Kenny</w:t>
      </w:r>
      <w:r w:rsidR="00613561">
        <w:rPr>
          <w:rFonts w:asciiTheme="majorBidi" w:hAnsiTheme="majorBidi" w:cstheme="majorBidi"/>
          <w:color w:val="000000"/>
          <w:sz w:val="24"/>
          <w:szCs w:val="24"/>
        </w:rPr>
        <w:t xml:space="preserve">, </w:t>
      </w:r>
      <w:r w:rsidR="00613561" w:rsidRPr="00C24987">
        <w:rPr>
          <w:rFonts w:asciiTheme="majorBidi" w:hAnsiTheme="majorBidi" w:cstheme="majorBidi"/>
          <w:color w:val="000000"/>
          <w:sz w:val="24"/>
          <w:szCs w:val="24"/>
        </w:rPr>
        <w:t>L.M</w:t>
      </w:r>
      <w:proofErr w:type="gramStart"/>
      <w:r w:rsidR="00613561" w:rsidRPr="00C24987">
        <w:rPr>
          <w:rFonts w:asciiTheme="majorBidi" w:hAnsiTheme="majorBidi" w:cstheme="majorBidi"/>
          <w:color w:val="000000"/>
          <w:sz w:val="24"/>
          <w:szCs w:val="24"/>
        </w:rPr>
        <w:t>.</w:t>
      </w:r>
      <w:r w:rsidRPr="00C24987">
        <w:rPr>
          <w:rFonts w:asciiTheme="majorBidi" w:hAnsiTheme="majorBidi" w:cstheme="majorBidi"/>
          <w:color w:val="000000"/>
          <w:sz w:val="24"/>
          <w:szCs w:val="24"/>
        </w:rPr>
        <w:t>.</w:t>
      </w:r>
      <w:proofErr w:type="gramEnd"/>
      <w:r w:rsidRPr="00C24987">
        <w:rPr>
          <w:rFonts w:asciiTheme="majorBidi" w:hAnsiTheme="majorBidi" w:cstheme="majorBidi"/>
          <w:color w:val="000000"/>
          <w:sz w:val="24"/>
          <w:szCs w:val="24"/>
        </w:rPr>
        <w:t xml:space="preserve"> </w:t>
      </w:r>
      <w:proofErr w:type="gramStart"/>
      <w:r w:rsidR="008A2007">
        <w:rPr>
          <w:rFonts w:asciiTheme="majorBidi" w:hAnsiTheme="majorBidi" w:cstheme="majorBidi"/>
          <w:color w:val="000000"/>
          <w:sz w:val="24"/>
          <w:szCs w:val="24"/>
        </w:rPr>
        <w:t>‘</w:t>
      </w:r>
      <w:r w:rsidRPr="00C24987">
        <w:rPr>
          <w:rFonts w:asciiTheme="majorBidi" w:hAnsiTheme="majorBidi" w:cstheme="majorBidi"/>
          <w:color w:val="000000"/>
          <w:sz w:val="24"/>
          <w:szCs w:val="24"/>
        </w:rPr>
        <w:t>Al-Afghani on Types of Despotic Government</w:t>
      </w:r>
      <w:r w:rsidR="008A2007">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r w:rsidRPr="00C24987">
        <w:rPr>
          <w:rFonts w:asciiTheme="majorBidi" w:hAnsiTheme="majorBidi" w:cstheme="majorBidi"/>
          <w:i/>
          <w:iCs/>
          <w:color w:val="000000"/>
          <w:sz w:val="24"/>
          <w:szCs w:val="24"/>
        </w:rPr>
        <w:t>Journal of the American Oriental Society</w:t>
      </w:r>
      <w:r w:rsidRPr="00C24987">
        <w:rPr>
          <w:rFonts w:asciiTheme="majorBidi" w:hAnsiTheme="majorBidi" w:cstheme="majorBidi"/>
          <w:color w:val="000000"/>
          <w:sz w:val="24"/>
          <w:szCs w:val="24"/>
        </w:rPr>
        <w:t>, Vol. 86, No. 1 (Jan-Mar, 1966), 19-27.</w:t>
      </w:r>
      <w:proofErr w:type="gramEnd"/>
    </w:p>
    <w:p w14:paraId="388E38A9" w14:textId="3D7593A2" w:rsidR="001C2FEE" w:rsidRPr="00C24987" w:rsidRDefault="001C2FEE" w:rsidP="008A2007">
      <w:pPr>
        <w:spacing w:line="240" w:lineRule="auto"/>
        <w:rPr>
          <w:rFonts w:asciiTheme="majorBidi" w:hAnsiTheme="majorBidi" w:cstheme="majorBidi"/>
          <w:sz w:val="24"/>
          <w:szCs w:val="24"/>
        </w:rPr>
      </w:pPr>
      <w:proofErr w:type="spellStart"/>
      <w:r w:rsidRPr="00C24987">
        <w:rPr>
          <w:rFonts w:asciiTheme="majorBidi" w:hAnsiTheme="majorBidi" w:cstheme="majorBidi"/>
          <w:sz w:val="24"/>
          <w:szCs w:val="24"/>
        </w:rPr>
        <w:t>Sayid</w:t>
      </w:r>
      <w:proofErr w:type="spellEnd"/>
      <w:r w:rsidRPr="00C24987">
        <w:rPr>
          <w:rFonts w:asciiTheme="majorBidi" w:hAnsiTheme="majorBidi" w:cstheme="majorBidi"/>
          <w:sz w:val="24"/>
          <w:szCs w:val="24"/>
        </w:rPr>
        <w:t xml:space="preserve"> Jamal al-Din al Afghani, Abdul-</w:t>
      </w:r>
      <w:proofErr w:type="spellStart"/>
      <w:r w:rsidRPr="00C24987">
        <w:rPr>
          <w:rFonts w:asciiTheme="majorBidi" w:hAnsiTheme="majorBidi" w:cstheme="majorBidi"/>
          <w:sz w:val="24"/>
          <w:szCs w:val="24"/>
        </w:rPr>
        <w:t>Hadi</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Ha’iri</w:t>
      </w:r>
      <w:proofErr w:type="spellEnd"/>
      <w:r w:rsidRPr="00C24987">
        <w:rPr>
          <w:rFonts w:asciiTheme="majorBidi" w:hAnsiTheme="majorBidi" w:cstheme="majorBidi"/>
          <w:sz w:val="24"/>
          <w:szCs w:val="24"/>
        </w:rPr>
        <w:t>.</w:t>
      </w:r>
      <w:r w:rsidR="008A2007">
        <w:rPr>
          <w:rFonts w:asciiTheme="majorBidi" w:hAnsiTheme="majorBidi" w:cstheme="majorBidi"/>
          <w:sz w:val="24"/>
          <w:szCs w:val="24"/>
        </w:rPr>
        <w:t xml:space="preserve"> </w:t>
      </w:r>
      <w:proofErr w:type="gramStart"/>
      <w:r w:rsidR="008A2007">
        <w:rPr>
          <w:rFonts w:asciiTheme="majorBidi" w:hAnsiTheme="majorBidi" w:cstheme="majorBidi"/>
          <w:sz w:val="24"/>
          <w:szCs w:val="24"/>
        </w:rPr>
        <w:t>‘</w:t>
      </w:r>
      <w:r w:rsidRPr="00C24987">
        <w:rPr>
          <w:rFonts w:asciiTheme="majorBidi" w:hAnsiTheme="majorBidi" w:cstheme="majorBidi"/>
          <w:sz w:val="24"/>
          <w:szCs w:val="24"/>
        </w:rPr>
        <w:t>Afghani on the Decline of Islam</w:t>
      </w:r>
      <w:r w:rsidR="008A2007">
        <w:rPr>
          <w:rFonts w:asciiTheme="majorBidi" w:hAnsiTheme="majorBidi" w:cstheme="majorBidi"/>
          <w:sz w:val="24"/>
          <w:szCs w:val="24"/>
        </w:rPr>
        <w:t>’</w:t>
      </w:r>
      <w:r w:rsidRPr="00C24987">
        <w:rPr>
          <w:rFonts w:asciiTheme="majorBidi" w:hAnsiTheme="majorBidi" w:cstheme="majorBidi"/>
          <w:sz w:val="24"/>
          <w:szCs w:val="24"/>
        </w:rPr>
        <w:t xml:space="preserve"> </w:t>
      </w:r>
      <w:r w:rsidRPr="00C24987">
        <w:rPr>
          <w:rFonts w:asciiTheme="majorBidi" w:hAnsiTheme="majorBidi" w:cstheme="majorBidi"/>
          <w:i/>
          <w:iCs/>
          <w:sz w:val="24"/>
          <w:szCs w:val="24"/>
        </w:rPr>
        <w:t xml:space="preserve">Die Welt des </w:t>
      </w:r>
      <w:proofErr w:type="spellStart"/>
      <w:r w:rsidRPr="00C24987">
        <w:rPr>
          <w:rFonts w:asciiTheme="majorBidi" w:hAnsiTheme="majorBidi" w:cstheme="majorBidi"/>
          <w:i/>
          <w:iCs/>
          <w:sz w:val="24"/>
          <w:szCs w:val="24"/>
        </w:rPr>
        <w:t>Islams</w:t>
      </w:r>
      <w:proofErr w:type="spellEnd"/>
      <w:r w:rsidRPr="00C24987">
        <w:rPr>
          <w:rFonts w:asciiTheme="majorBidi" w:hAnsiTheme="majorBidi" w:cstheme="majorBidi"/>
          <w:i/>
          <w:iCs/>
          <w:sz w:val="24"/>
          <w:szCs w:val="24"/>
        </w:rPr>
        <w:t xml:space="preserve">, </w:t>
      </w:r>
      <w:r w:rsidRPr="00C24987">
        <w:rPr>
          <w:rFonts w:asciiTheme="majorBidi" w:hAnsiTheme="majorBidi" w:cstheme="majorBidi"/>
          <w:sz w:val="24"/>
          <w:szCs w:val="24"/>
        </w:rPr>
        <w:t>Vol. 13, Issue ½ (1971), 121-125.</w:t>
      </w:r>
      <w:proofErr w:type="gramEnd"/>
    </w:p>
    <w:p w14:paraId="388E38B0" w14:textId="77777777" w:rsidR="00002C3A" w:rsidRDefault="00002C3A" w:rsidP="008A2007">
      <w:pPr>
        <w:autoSpaceDE w:val="0"/>
        <w:autoSpaceDN w:val="0"/>
        <w:adjustRightInd w:val="0"/>
        <w:spacing w:after="0" w:line="240" w:lineRule="auto"/>
        <w:rPr>
          <w:rFonts w:asciiTheme="majorBidi" w:hAnsiTheme="majorBidi" w:cstheme="majorBidi"/>
          <w:sz w:val="24"/>
          <w:szCs w:val="24"/>
        </w:rPr>
      </w:pPr>
    </w:p>
    <w:p w14:paraId="44906246" w14:textId="09219ECD" w:rsidR="008814E7" w:rsidRPr="008814E7" w:rsidRDefault="008814E7" w:rsidP="008A2007">
      <w:pPr>
        <w:spacing w:line="240" w:lineRule="auto"/>
        <w:rPr>
          <w:rFonts w:asciiTheme="majorBidi" w:hAnsiTheme="majorBidi" w:cstheme="majorBidi"/>
          <w:sz w:val="24"/>
          <w:szCs w:val="24"/>
        </w:rPr>
      </w:pPr>
      <w:r w:rsidRPr="008814E7">
        <w:rPr>
          <w:rFonts w:asciiTheme="majorBidi" w:hAnsiTheme="majorBidi" w:cstheme="majorBidi"/>
          <w:sz w:val="24"/>
          <w:szCs w:val="24"/>
        </w:rPr>
        <w:t>List of works</w:t>
      </w:r>
      <w:r>
        <w:rPr>
          <w:rFonts w:asciiTheme="majorBidi" w:hAnsiTheme="majorBidi" w:cstheme="majorBidi"/>
          <w:sz w:val="24"/>
          <w:szCs w:val="24"/>
        </w:rPr>
        <w:t xml:space="preserve"> (from </w:t>
      </w:r>
      <w:r w:rsidRPr="00C24987">
        <w:rPr>
          <w:rFonts w:asciiTheme="majorBidi" w:eastAsia="Code2000" w:hAnsiTheme="majorBidi" w:cstheme="majorBidi"/>
          <w:sz w:val="24"/>
          <w:szCs w:val="24"/>
        </w:rPr>
        <w:t xml:space="preserve">Albert </w:t>
      </w:r>
      <w:proofErr w:type="spellStart"/>
      <w:r w:rsidRPr="00C24987">
        <w:rPr>
          <w:rFonts w:asciiTheme="majorBidi" w:eastAsia="Code2000" w:hAnsiTheme="majorBidi" w:cstheme="majorBidi"/>
          <w:sz w:val="24"/>
          <w:szCs w:val="24"/>
        </w:rPr>
        <w:t>Kudsi-Zadeh</w:t>
      </w:r>
      <w:proofErr w:type="spellEnd"/>
      <w:r>
        <w:rPr>
          <w:rFonts w:asciiTheme="majorBidi" w:eastAsia="Code2000" w:hAnsiTheme="majorBidi" w:cstheme="majorBidi"/>
          <w:sz w:val="24"/>
          <w:szCs w:val="24"/>
        </w:rPr>
        <w:t>)</w:t>
      </w:r>
    </w:p>
    <w:p w14:paraId="7216EDAB" w14:textId="77777777" w:rsidR="008814E7" w:rsidRPr="00C24987" w:rsidRDefault="008814E7" w:rsidP="008A2007">
      <w:pPr>
        <w:autoSpaceDE w:val="0"/>
        <w:autoSpaceDN w:val="0"/>
        <w:adjustRightInd w:val="0"/>
        <w:spacing w:after="0" w:line="240" w:lineRule="auto"/>
        <w:rPr>
          <w:rFonts w:asciiTheme="majorBidi" w:hAnsiTheme="majorBidi" w:cstheme="majorBidi"/>
          <w:b/>
          <w:bCs/>
          <w:sz w:val="24"/>
          <w:szCs w:val="24"/>
        </w:rPr>
      </w:pPr>
      <w:r w:rsidRPr="00C24987">
        <w:rPr>
          <w:rFonts w:asciiTheme="majorBidi" w:eastAsia="Code2000" w:hAnsiTheme="majorBidi" w:cstheme="majorBidi"/>
          <w:sz w:val="24"/>
          <w:szCs w:val="24"/>
        </w:rPr>
        <w:t>http://www.jstor.org/stable/4282142</w:t>
      </w:r>
    </w:p>
    <w:p w14:paraId="74A8BBF1" w14:textId="77777777" w:rsidR="008814E7" w:rsidRPr="00C24987" w:rsidRDefault="008814E7" w:rsidP="008A2007">
      <w:pPr>
        <w:autoSpaceDE w:val="0"/>
        <w:autoSpaceDN w:val="0"/>
        <w:adjustRightInd w:val="0"/>
        <w:spacing w:after="0" w:line="240" w:lineRule="auto"/>
        <w:rPr>
          <w:rFonts w:asciiTheme="majorBidi" w:eastAsia="Code2000" w:hAnsiTheme="majorBidi" w:cstheme="majorBidi"/>
          <w:sz w:val="24"/>
          <w:szCs w:val="24"/>
        </w:rPr>
      </w:pPr>
      <w:r w:rsidRPr="00C24987">
        <w:rPr>
          <w:rFonts w:asciiTheme="majorBidi" w:eastAsia="Code2000" w:hAnsiTheme="majorBidi" w:cstheme="majorBidi"/>
          <w:sz w:val="24"/>
          <w:szCs w:val="24"/>
        </w:rPr>
        <w:t>Jamal al-Din al-Afghani: A Select List of Articles</w:t>
      </w:r>
    </w:p>
    <w:p w14:paraId="083F1274" w14:textId="77777777" w:rsidR="008814E7" w:rsidRPr="00C24987" w:rsidRDefault="008814E7" w:rsidP="008A2007">
      <w:pPr>
        <w:autoSpaceDE w:val="0"/>
        <w:autoSpaceDN w:val="0"/>
        <w:adjustRightInd w:val="0"/>
        <w:spacing w:after="0" w:line="240" w:lineRule="auto"/>
        <w:rPr>
          <w:rFonts w:asciiTheme="majorBidi" w:eastAsia="Code2000" w:hAnsiTheme="majorBidi" w:cstheme="majorBidi"/>
          <w:sz w:val="24"/>
          <w:szCs w:val="24"/>
        </w:rPr>
      </w:pPr>
      <w:r w:rsidRPr="00C24987">
        <w:rPr>
          <w:rFonts w:asciiTheme="majorBidi" w:eastAsia="Code2000" w:hAnsiTheme="majorBidi" w:cstheme="majorBidi"/>
          <w:sz w:val="24"/>
          <w:szCs w:val="24"/>
        </w:rPr>
        <w:t xml:space="preserve">Author(s): A. Albert </w:t>
      </w:r>
      <w:proofErr w:type="spellStart"/>
      <w:r w:rsidRPr="00C24987">
        <w:rPr>
          <w:rFonts w:asciiTheme="majorBidi" w:eastAsia="Code2000" w:hAnsiTheme="majorBidi" w:cstheme="majorBidi"/>
          <w:sz w:val="24"/>
          <w:szCs w:val="24"/>
        </w:rPr>
        <w:t>Kudsi-Zadeh</w:t>
      </w:r>
      <w:proofErr w:type="spellEnd"/>
    </w:p>
    <w:p w14:paraId="76B39007" w14:textId="77777777" w:rsidR="008814E7" w:rsidRPr="00C24987" w:rsidRDefault="008814E7"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eastAsia="Code2000" w:hAnsiTheme="majorBidi" w:cstheme="majorBidi"/>
          <w:sz w:val="24"/>
          <w:szCs w:val="24"/>
        </w:rPr>
        <w:t>Source: Middle Eastern Studies, Vol. 2, No. 1 (Oct., 1965), pp. 66-72</w:t>
      </w:r>
    </w:p>
    <w:p w14:paraId="61A95CF8" w14:textId="77777777" w:rsidR="008814E7" w:rsidRDefault="008814E7" w:rsidP="008A2007">
      <w:pPr>
        <w:spacing w:line="240" w:lineRule="auto"/>
      </w:pPr>
    </w:p>
    <w:p w14:paraId="39607CD2" w14:textId="77777777" w:rsidR="008814E7" w:rsidRDefault="008C05AE" w:rsidP="008A2007">
      <w:pPr>
        <w:spacing w:line="240" w:lineRule="auto"/>
      </w:pPr>
      <w:hyperlink r:id="rId21" w:history="1">
        <w:r w:rsidR="008814E7" w:rsidRPr="003A3BB3">
          <w:rPr>
            <w:rStyle w:val="Hyperlink"/>
          </w:rPr>
          <w:t>http://www.h-net.org/~bahai/areprint/afghani/namihha/namihha.htm</w:t>
        </w:r>
      </w:hyperlink>
    </w:p>
    <w:p w14:paraId="6C0CDD3D" w14:textId="77777777" w:rsidR="008814E7" w:rsidRPr="00C24987" w:rsidRDefault="008814E7" w:rsidP="008A2007">
      <w:pPr>
        <w:autoSpaceDE w:val="0"/>
        <w:autoSpaceDN w:val="0"/>
        <w:adjustRightInd w:val="0"/>
        <w:spacing w:after="0" w:line="240" w:lineRule="auto"/>
        <w:rPr>
          <w:rFonts w:asciiTheme="majorBidi" w:hAnsiTheme="majorBidi" w:cstheme="majorBidi"/>
          <w:sz w:val="24"/>
          <w:szCs w:val="24"/>
        </w:rPr>
      </w:pPr>
    </w:p>
    <w:p w14:paraId="388E38B1"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A. Articles by Afghani:</w:t>
      </w:r>
    </w:p>
    <w:p w14:paraId="388E38B2"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3"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1. '</w:t>
      </w:r>
      <w:proofErr w:type="spellStart"/>
      <w:r w:rsidRPr="00C24987">
        <w:rPr>
          <w:rFonts w:asciiTheme="majorBidi" w:hAnsiTheme="majorBidi" w:cstheme="majorBidi"/>
          <w:sz w:val="24"/>
          <w:szCs w:val="24"/>
        </w:rPr>
        <w:t>Ahwal</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Faris</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hadira</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w:t>
      </w:r>
      <w:proofErr w:type="spellEnd"/>
      <w:r w:rsidRPr="00C24987">
        <w:rPr>
          <w:rFonts w:asciiTheme="majorBidi" w:hAnsiTheme="majorBidi" w:cstheme="majorBidi"/>
          <w:sz w:val="24"/>
          <w:szCs w:val="24"/>
        </w:rPr>
        <w:t>, London,</w:t>
      </w:r>
      <w:r w:rsidR="00A4721A">
        <w:rPr>
          <w:rFonts w:asciiTheme="majorBidi" w:hAnsiTheme="majorBidi" w:cstheme="majorBidi"/>
          <w:sz w:val="24"/>
          <w:szCs w:val="24"/>
        </w:rPr>
        <w:t xml:space="preserve"> </w:t>
      </w:r>
      <w:r w:rsidRPr="00C24987">
        <w:rPr>
          <w:rFonts w:asciiTheme="majorBidi" w:hAnsiTheme="majorBidi" w:cstheme="majorBidi"/>
          <w:sz w:val="24"/>
          <w:szCs w:val="24"/>
        </w:rPr>
        <w:t>Year I, No. 1, 1892, p. 8.</w:t>
      </w:r>
      <w:proofErr w:type="gramEnd"/>
      <w:r w:rsidRPr="00C24987">
        <w:rPr>
          <w:rFonts w:asciiTheme="majorBidi" w:hAnsiTheme="majorBidi" w:cstheme="majorBidi"/>
          <w:sz w:val="24"/>
          <w:szCs w:val="24"/>
        </w:rPr>
        <w:t xml:space="preserve"> A letter signed al-</w:t>
      </w:r>
      <w:proofErr w:type="spellStart"/>
      <w:r w:rsidRPr="00C24987">
        <w:rPr>
          <w:rFonts w:asciiTheme="majorBidi" w:hAnsiTheme="majorBidi" w:cstheme="majorBidi"/>
          <w:sz w:val="24"/>
          <w:szCs w:val="24"/>
        </w:rPr>
        <w:t>Sayyid</w:t>
      </w:r>
      <w:proofErr w:type="spellEnd"/>
      <w:r w:rsidR="00A4721A">
        <w:rPr>
          <w:rFonts w:asciiTheme="majorBidi" w:hAnsiTheme="majorBidi" w:cstheme="majorBidi"/>
          <w:sz w:val="24"/>
          <w:szCs w:val="24"/>
        </w:rPr>
        <w:t xml:space="preserve"> </w:t>
      </w:r>
      <w:r w:rsidRPr="00C24987">
        <w:rPr>
          <w:rFonts w:asciiTheme="majorBidi" w:hAnsiTheme="majorBidi" w:cstheme="majorBidi"/>
          <w:sz w:val="24"/>
          <w:szCs w:val="24"/>
        </w:rPr>
        <w:t>calling upon Persians to overthrow the government of</w:t>
      </w:r>
      <w:r w:rsidR="00A4721A">
        <w:rPr>
          <w:rFonts w:asciiTheme="majorBidi" w:hAnsiTheme="majorBidi" w:cstheme="majorBidi"/>
          <w:sz w:val="24"/>
          <w:szCs w:val="24"/>
        </w:rPr>
        <w:t xml:space="preserve"> </w:t>
      </w:r>
      <w:proofErr w:type="spellStart"/>
      <w:r w:rsidRPr="00C24987">
        <w:rPr>
          <w:rFonts w:asciiTheme="majorBidi" w:hAnsiTheme="majorBidi" w:cstheme="majorBidi"/>
          <w:sz w:val="24"/>
          <w:szCs w:val="24"/>
        </w:rPr>
        <w:t>Nasir</w:t>
      </w:r>
      <w:proofErr w:type="spell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ud</w:t>
      </w:r>
      <w:proofErr w:type="spellEnd"/>
      <w:r w:rsidRPr="00C24987">
        <w:rPr>
          <w:rFonts w:asciiTheme="majorBidi" w:hAnsiTheme="majorBidi" w:cstheme="majorBidi"/>
          <w:sz w:val="24"/>
          <w:szCs w:val="24"/>
        </w:rPr>
        <w:t>-Din Shah.</w:t>
      </w:r>
    </w:p>
    <w:p w14:paraId="388E38B4"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5"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2. '</w:t>
      </w:r>
      <w:proofErr w:type="spellStart"/>
      <w:r w:rsidRPr="00C24987">
        <w:rPr>
          <w:rFonts w:asciiTheme="majorBidi" w:hAnsiTheme="majorBidi" w:cstheme="majorBidi"/>
          <w:sz w:val="24"/>
          <w:szCs w:val="24"/>
        </w:rPr>
        <w:t>Bilad</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Faris</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w:t>
      </w:r>
      <w:proofErr w:type="spellEnd"/>
      <w:r w:rsidRPr="00C24987">
        <w:rPr>
          <w:rFonts w:asciiTheme="majorBidi" w:hAnsiTheme="majorBidi" w:cstheme="majorBidi"/>
          <w:sz w:val="24"/>
          <w:szCs w:val="24"/>
        </w:rPr>
        <w:t>, London, Year I, No. 2,</w:t>
      </w:r>
      <w:r w:rsidR="00A4721A">
        <w:rPr>
          <w:rFonts w:asciiTheme="majorBidi" w:hAnsiTheme="majorBidi" w:cstheme="majorBidi"/>
          <w:sz w:val="24"/>
          <w:szCs w:val="24"/>
        </w:rPr>
        <w:t xml:space="preserve"> </w:t>
      </w:r>
      <w:r w:rsidRPr="00C24987">
        <w:rPr>
          <w:rFonts w:asciiTheme="majorBidi" w:hAnsiTheme="majorBidi" w:cstheme="majorBidi"/>
          <w:sz w:val="24"/>
          <w:szCs w:val="24"/>
        </w:rPr>
        <w:t>1892, pp. 14-16.</w:t>
      </w:r>
      <w:proofErr w:type="gramEnd"/>
      <w:r w:rsidRPr="00C24987">
        <w:rPr>
          <w:rFonts w:asciiTheme="majorBidi" w:hAnsiTheme="majorBidi" w:cstheme="majorBidi"/>
          <w:sz w:val="24"/>
          <w:szCs w:val="24"/>
        </w:rPr>
        <w:t xml:space="preserve"> A letter signed 'al-</w:t>
      </w:r>
      <w:proofErr w:type="spellStart"/>
      <w:r w:rsidRPr="00C24987">
        <w:rPr>
          <w:rFonts w:asciiTheme="majorBidi" w:hAnsiTheme="majorBidi" w:cstheme="majorBidi"/>
          <w:sz w:val="24"/>
          <w:szCs w:val="24"/>
        </w:rPr>
        <w:t>Sayyid</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Husayni</w:t>
      </w:r>
      <w:proofErr w:type="spellEnd"/>
      <w:r w:rsidRPr="00C24987">
        <w:rPr>
          <w:rFonts w:asciiTheme="majorBidi" w:hAnsiTheme="majorBidi" w:cstheme="majorBidi"/>
          <w:sz w:val="24"/>
          <w:szCs w:val="24"/>
        </w:rPr>
        <w:t>'</w:t>
      </w:r>
      <w:r w:rsidR="00A4721A">
        <w:rPr>
          <w:rFonts w:asciiTheme="majorBidi" w:hAnsiTheme="majorBidi" w:cstheme="majorBidi"/>
          <w:sz w:val="24"/>
          <w:szCs w:val="24"/>
        </w:rPr>
        <w:t xml:space="preserve"> </w:t>
      </w:r>
      <w:r w:rsidRPr="00C24987">
        <w:rPr>
          <w:rFonts w:asciiTheme="majorBidi" w:hAnsiTheme="majorBidi" w:cstheme="majorBidi"/>
          <w:sz w:val="24"/>
          <w:szCs w:val="24"/>
        </w:rPr>
        <w:t>in which Afghani deplores conditions in Persia.</w:t>
      </w:r>
    </w:p>
    <w:p w14:paraId="388E38B6"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7"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Fiqh</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islami</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KhafiqaynL</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ondon</w:t>
      </w:r>
      <w:proofErr w:type="spellEnd"/>
      <w:r w:rsidRPr="00C24987">
        <w:rPr>
          <w:rFonts w:asciiTheme="majorBidi" w:hAnsiTheme="majorBidi" w:cstheme="majorBidi"/>
          <w:sz w:val="24"/>
          <w:szCs w:val="24"/>
        </w:rPr>
        <w:t>, Year I,</w:t>
      </w:r>
      <w:r w:rsidR="00A4721A">
        <w:rPr>
          <w:rFonts w:asciiTheme="majorBidi" w:hAnsiTheme="majorBidi" w:cstheme="majorBidi"/>
          <w:sz w:val="24"/>
          <w:szCs w:val="24"/>
        </w:rPr>
        <w:t xml:space="preserve"> </w:t>
      </w:r>
      <w:r w:rsidRPr="00C24987">
        <w:rPr>
          <w:rFonts w:asciiTheme="majorBidi" w:hAnsiTheme="majorBidi" w:cstheme="majorBidi"/>
          <w:sz w:val="24"/>
          <w:szCs w:val="24"/>
        </w:rPr>
        <w:t xml:space="preserve">No. 3, 1892, p. 30. </w:t>
      </w:r>
      <w:proofErr w:type="gramStart"/>
      <w:r w:rsidRPr="00C24987">
        <w:rPr>
          <w:rFonts w:asciiTheme="majorBidi" w:hAnsiTheme="majorBidi" w:cstheme="majorBidi"/>
          <w:sz w:val="24"/>
          <w:szCs w:val="24"/>
        </w:rPr>
        <w:t xml:space="preserve">Review of a book in French by </w:t>
      </w:r>
      <w:proofErr w:type="spellStart"/>
      <w:r w:rsidRPr="00C24987">
        <w:rPr>
          <w:rFonts w:asciiTheme="majorBidi" w:hAnsiTheme="majorBidi" w:cstheme="majorBidi"/>
          <w:sz w:val="24"/>
          <w:szCs w:val="24"/>
        </w:rPr>
        <w:t>Sawas</w:t>
      </w:r>
      <w:proofErr w:type="spellEnd"/>
      <w:r w:rsidR="00A4721A">
        <w:rPr>
          <w:rFonts w:asciiTheme="majorBidi" w:hAnsiTheme="majorBidi" w:cstheme="majorBidi"/>
          <w:sz w:val="24"/>
          <w:szCs w:val="24"/>
        </w:rPr>
        <w:t xml:space="preserve"> </w:t>
      </w:r>
      <w:r w:rsidRPr="00C24987">
        <w:rPr>
          <w:rFonts w:asciiTheme="majorBidi" w:hAnsiTheme="majorBidi" w:cstheme="majorBidi"/>
          <w:sz w:val="24"/>
          <w:szCs w:val="24"/>
        </w:rPr>
        <w:t>Pasha.</w:t>
      </w:r>
      <w:proofErr w:type="gramEnd"/>
    </w:p>
    <w:p w14:paraId="388E38B8"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9"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4.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Hujja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baligha</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KhafiqaynL</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ondon</w:t>
      </w:r>
      <w:proofErr w:type="spellEnd"/>
      <w:r w:rsidRPr="00C24987">
        <w:rPr>
          <w:rFonts w:asciiTheme="majorBidi" w:hAnsiTheme="majorBidi" w:cstheme="majorBidi"/>
          <w:sz w:val="24"/>
          <w:szCs w:val="24"/>
        </w:rPr>
        <w:t>, Year</w:t>
      </w:r>
      <w:r w:rsidR="00A4721A">
        <w:rPr>
          <w:rFonts w:asciiTheme="majorBidi" w:hAnsiTheme="majorBidi" w:cstheme="majorBidi"/>
          <w:sz w:val="24"/>
          <w:szCs w:val="24"/>
        </w:rPr>
        <w:t xml:space="preserve"> </w:t>
      </w:r>
      <w:r w:rsidRPr="00C24987">
        <w:rPr>
          <w:rFonts w:asciiTheme="majorBidi" w:hAnsiTheme="majorBidi" w:cstheme="majorBidi"/>
          <w:sz w:val="24"/>
          <w:szCs w:val="24"/>
        </w:rPr>
        <w:t>I, Nos. 4-5, 1892, pp. 50-52. Another letter secretly</w:t>
      </w:r>
      <w:r w:rsidR="00A4721A">
        <w:rPr>
          <w:rFonts w:asciiTheme="majorBidi" w:hAnsiTheme="majorBidi" w:cstheme="majorBidi"/>
          <w:sz w:val="24"/>
          <w:szCs w:val="24"/>
        </w:rPr>
        <w:t xml:space="preserve"> </w:t>
      </w:r>
      <w:r w:rsidRPr="00C24987">
        <w:rPr>
          <w:rFonts w:asciiTheme="majorBidi" w:hAnsiTheme="majorBidi" w:cstheme="majorBidi"/>
          <w:sz w:val="24"/>
          <w:szCs w:val="24"/>
        </w:rPr>
        <w:t>distributed in Persia and signed 'K.H.F.-Q.S.T.'</w:t>
      </w:r>
    </w:p>
    <w:p w14:paraId="388E38BA"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B"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5.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Hukuma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istibdadiyya</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 III,</w:t>
      </w:r>
      <w:r w:rsidR="00A4721A">
        <w:rPr>
          <w:rFonts w:asciiTheme="majorBidi" w:hAnsiTheme="majorBidi" w:cstheme="majorBidi"/>
          <w:sz w:val="24"/>
          <w:szCs w:val="24"/>
        </w:rPr>
        <w:t xml:space="preserve"> </w:t>
      </w:r>
      <w:r w:rsidRPr="00C24987">
        <w:rPr>
          <w:rFonts w:asciiTheme="majorBidi" w:hAnsiTheme="majorBidi" w:cstheme="majorBidi"/>
          <w:sz w:val="24"/>
          <w:szCs w:val="24"/>
        </w:rPr>
        <w:t>pp. 577-582 and pp. 601-607. Reproduced from Misr,</w:t>
      </w:r>
      <w:r w:rsidR="00A4721A">
        <w:rPr>
          <w:rFonts w:asciiTheme="majorBidi" w:hAnsiTheme="majorBidi" w:cstheme="majorBidi"/>
          <w:sz w:val="24"/>
          <w:szCs w:val="24"/>
        </w:rPr>
        <w:t xml:space="preserve"> </w:t>
      </w:r>
      <w:r w:rsidRPr="00C24987">
        <w:rPr>
          <w:rFonts w:asciiTheme="majorBidi" w:hAnsiTheme="majorBidi" w:cstheme="majorBidi"/>
          <w:sz w:val="24"/>
          <w:szCs w:val="24"/>
        </w:rPr>
        <w:t>Alexandria, No. 33, 22 Safar, 1296.</w:t>
      </w:r>
    </w:p>
    <w:p w14:paraId="388E38BC"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D"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6.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Illa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haqiqiyya</w:t>
      </w:r>
      <w:proofErr w:type="spellEnd"/>
      <w:r w:rsidRPr="00C24987">
        <w:rPr>
          <w:rFonts w:asciiTheme="majorBidi" w:hAnsiTheme="majorBidi" w:cstheme="majorBidi"/>
          <w:sz w:val="24"/>
          <w:szCs w:val="24"/>
        </w:rPr>
        <w:t xml:space="preserve"> li-</w:t>
      </w:r>
      <w:proofErr w:type="spellStart"/>
      <w:r w:rsidRPr="00C24987">
        <w:rPr>
          <w:rFonts w:asciiTheme="majorBidi" w:hAnsiTheme="majorBidi" w:cstheme="majorBidi"/>
          <w:sz w:val="24"/>
          <w:szCs w:val="24"/>
        </w:rPr>
        <w:t>sa'adat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insan</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w:t>
      </w:r>
      <w:r w:rsidR="00A4721A">
        <w:rPr>
          <w:rFonts w:asciiTheme="majorBidi" w:hAnsiTheme="majorBidi" w:cstheme="majorBidi"/>
          <w:sz w:val="24"/>
          <w:szCs w:val="24"/>
        </w:rPr>
        <w:t xml:space="preserve"> </w:t>
      </w:r>
      <w:r w:rsidRPr="00C24987">
        <w:rPr>
          <w:rFonts w:asciiTheme="majorBidi" w:hAnsiTheme="majorBidi" w:cstheme="majorBidi"/>
          <w:sz w:val="24"/>
          <w:szCs w:val="24"/>
        </w:rPr>
        <w:t>Cairo, Vol. XXIII, pp. 37-45. Foreword to al-Bayan fi</w:t>
      </w:r>
      <w:r w:rsidR="00A4721A">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Ingliz</w:t>
      </w:r>
      <w:proofErr w:type="spellEnd"/>
      <w:r w:rsidRPr="00C24987">
        <w:rPr>
          <w:rFonts w:asciiTheme="majorBidi" w:hAnsiTheme="majorBidi" w:cstheme="majorBidi"/>
          <w:sz w:val="24"/>
          <w:szCs w:val="24"/>
        </w:rPr>
        <w:t xml:space="preserve"> </w:t>
      </w:r>
      <w:proofErr w:type="gramStart"/>
      <w:r w:rsidRPr="00C24987">
        <w:rPr>
          <w:rFonts w:asciiTheme="majorBidi" w:hAnsiTheme="majorBidi" w:cstheme="majorBidi"/>
          <w:sz w:val="24"/>
          <w:szCs w:val="24"/>
        </w:rPr>
        <w:t>wa</w:t>
      </w:r>
      <w:proofErr w:type="gramEnd"/>
      <w:r w:rsidRPr="00C24987">
        <w:rPr>
          <w:rFonts w:asciiTheme="majorBidi" w:hAnsiTheme="majorBidi" w:cstheme="majorBidi"/>
          <w:sz w:val="24"/>
          <w:szCs w:val="24"/>
        </w:rPr>
        <w:t xml:space="preserve"> al-Afghan, a collection of articles reportedly</w:t>
      </w:r>
      <w:r w:rsidR="00A4721A">
        <w:rPr>
          <w:rFonts w:asciiTheme="majorBidi" w:hAnsiTheme="majorBidi" w:cstheme="majorBidi"/>
          <w:sz w:val="24"/>
          <w:szCs w:val="24"/>
        </w:rPr>
        <w:t xml:space="preserve"> </w:t>
      </w:r>
      <w:r w:rsidRPr="00C24987">
        <w:rPr>
          <w:rFonts w:asciiTheme="majorBidi" w:hAnsiTheme="majorBidi" w:cstheme="majorBidi"/>
          <w:sz w:val="24"/>
          <w:szCs w:val="24"/>
        </w:rPr>
        <w:t>by al-Afghani, which appeared in Misr and later published</w:t>
      </w:r>
      <w:r w:rsidR="00A4721A">
        <w:rPr>
          <w:rFonts w:asciiTheme="majorBidi" w:hAnsiTheme="majorBidi" w:cstheme="majorBidi"/>
          <w:sz w:val="24"/>
          <w:szCs w:val="24"/>
        </w:rPr>
        <w:t xml:space="preserve"> </w:t>
      </w:r>
      <w:r w:rsidRPr="00C24987">
        <w:rPr>
          <w:rFonts w:asciiTheme="majorBidi" w:hAnsiTheme="majorBidi" w:cstheme="majorBidi"/>
          <w:sz w:val="24"/>
          <w:szCs w:val="24"/>
        </w:rPr>
        <w:t>in book form in Alexandria, 1878.</w:t>
      </w:r>
    </w:p>
    <w:p w14:paraId="388E38BE"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BF"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 xml:space="preserve">7. 'Inna fi </w:t>
      </w:r>
      <w:proofErr w:type="spellStart"/>
      <w:r w:rsidRPr="00C24987">
        <w:rPr>
          <w:rFonts w:asciiTheme="majorBidi" w:hAnsiTheme="majorBidi" w:cstheme="majorBidi"/>
          <w:sz w:val="24"/>
          <w:szCs w:val="24"/>
        </w:rPr>
        <w:t>dhalika</w:t>
      </w:r>
      <w:proofErr w:type="spellEnd"/>
      <w:r w:rsidRPr="00C24987">
        <w:rPr>
          <w:rFonts w:asciiTheme="majorBidi" w:hAnsiTheme="majorBidi" w:cstheme="majorBidi"/>
          <w:sz w:val="24"/>
          <w:szCs w:val="24"/>
        </w:rPr>
        <w:t xml:space="preserve"> la-</w:t>
      </w:r>
      <w:proofErr w:type="spellStart"/>
      <w:r w:rsidRPr="00C24987">
        <w:rPr>
          <w:rFonts w:asciiTheme="majorBidi" w:hAnsiTheme="majorBidi" w:cstheme="majorBidi"/>
          <w:sz w:val="24"/>
          <w:szCs w:val="24"/>
        </w:rPr>
        <w:t>dhikra</w:t>
      </w:r>
      <w:proofErr w:type="spellEnd"/>
      <w:r w:rsidRPr="00C24987">
        <w:rPr>
          <w:rFonts w:asciiTheme="majorBidi" w:hAnsiTheme="majorBidi" w:cstheme="majorBidi"/>
          <w:sz w:val="24"/>
          <w:szCs w:val="24"/>
        </w:rPr>
        <w:t xml:space="preserve"> li-man kana </w:t>
      </w:r>
      <w:proofErr w:type="spellStart"/>
      <w:r w:rsidRPr="00C24987">
        <w:rPr>
          <w:rFonts w:asciiTheme="majorBidi" w:hAnsiTheme="majorBidi" w:cstheme="majorBidi"/>
          <w:sz w:val="24"/>
          <w:szCs w:val="24"/>
        </w:rPr>
        <w:t>lahu</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qalb</w:t>
      </w:r>
      <w:proofErr w:type="spellEnd"/>
      <w:r w:rsidRPr="00C24987">
        <w:rPr>
          <w:rFonts w:asciiTheme="majorBidi" w:hAnsiTheme="majorBidi" w:cstheme="majorBidi"/>
          <w:sz w:val="24"/>
          <w:szCs w:val="24"/>
        </w:rPr>
        <w:t xml:space="preserve"> aw</w:t>
      </w:r>
      <w:r w:rsidR="00A4721A">
        <w:rPr>
          <w:rFonts w:asciiTheme="majorBidi" w:hAnsiTheme="majorBidi" w:cstheme="majorBidi"/>
          <w:sz w:val="24"/>
          <w:szCs w:val="24"/>
        </w:rPr>
        <w:t xml:space="preserve"> </w:t>
      </w:r>
      <w:proofErr w:type="spellStart"/>
      <w:r w:rsidRPr="00C24987">
        <w:rPr>
          <w:rFonts w:asciiTheme="majorBidi" w:hAnsiTheme="majorBidi" w:cstheme="majorBidi"/>
          <w:sz w:val="24"/>
          <w:szCs w:val="24"/>
        </w:rPr>
        <w:t>alqa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sam</w:t>
      </w:r>
      <w:proofErr w:type="spellEnd"/>
      <w:r w:rsidRPr="00C24987">
        <w:rPr>
          <w:rFonts w:asciiTheme="majorBidi" w:hAnsiTheme="majorBidi" w:cstheme="majorBidi"/>
          <w:sz w:val="24"/>
          <w:szCs w:val="24"/>
        </w:rPr>
        <w:t>' wa-</w:t>
      </w:r>
      <w:proofErr w:type="spellStart"/>
      <w:r w:rsidRPr="00C24987">
        <w:rPr>
          <w:rFonts w:asciiTheme="majorBidi" w:hAnsiTheme="majorBidi" w:cstheme="majorBidi"/>
          <w:sz w:val="24"/>
          <w:szCs w:val="24"/>
        </w:rPr>
        <w:t>huwa</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shahid</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w:t>
      </w:r>
      <w:r w:rsidR="00A4721A">
        <w:rPr>
          <w:rFonts w:asciiTheme="majorBidi" w:hAnsiTheme="majorBidi" w:cstheme="majorBidi"/>
          <w:sz w:val="24"/>
          <w:szCs w:val="24"/>
        </w:rPr>
        <w:t xml:space="preserve"> </w:t>
      </w:r>
      <w:r w:rsidRPr="00C24987">
        <w:rPr>
          <w:rFonts w:asciiTheme="majorBidi" w:hAnsiTheme="majorBidi" w:cstheme="majorBidi"/>
          <w:sz w:val="24"/>
          <w:szCs w:val="24"/>
        </w:rPr>
        <w:t>II, pp. 4-12. A discussion of the bases of Islam and</w:t>
      </w:r>
    </w:p>
    <w:p w14:paraId="388E38C0"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Christianity, reprinted from al-'</w:t>
      </w:r>
      <w:proofErr w:type="spellStart"/>
      <w:r w:rsidRPr="00C24987">
        <w:rPr>
          <w:rFonts w:asciiTheme="majorBidi" w:hAnsiTheme="majorBidi" w:cstheme="majorBidi"/>
          <w:sz w:val="24"/>
          <w:szCs w:val="24"/>
        </w:rPr>
        <w:t>Urwa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Wuthqa</w:t>
      </w:r>
      <w:proofErr w:type="spellEnd"/>
      <w:r w:rsidRPr="00C24987">
        <w:rPr>
          <w:rFonts w:asciiTheme="majorBidi" w:hAnsiTheme="majorBidi" w:cstheme="majorBidi"/>
          <w:sz w:val="24"/>
          <w:szCs w:val="24"/>
        </w:rPr>
        <w:t>.</w:t>
      </w:r>
    </w:p>
    <w:p w14:paraId="388E38C1"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2" w14:textId="77777777" w:rsidR="001C2FEE"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8. '</w:t>
      </w:r>
      <w:proofErr w:type="gramStart"/>
      <w:r w:rsidRPr="00C24987">
        <w:rPr>
          <w:rFonts w:asciiTheme="majorBidi" w:hAnsiTheme="majorBidi" w:cstheme="majorBidi"/>
          <w:sz w:val="24"/>
          <w:szCs w:val="24"/>
        </w:rPr>
        <w:t>wa</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I'tasimu</w:t>
      </w:r>
      <w:proofErr w:type="spellEnd"/>
      <w:r w:rsidRPr="00C24987">
        <w:rPr>
          <w:rFonts w:asciiTheme="majorBidi" w:hAnsiTheme="majorBidi" w:cstheme="majorBidi"/>
          <w:sz w:val="24"/>
          <w:szCs w:val="24"/>
        </w:rPr>
        <w:t xml:space="preserve"> bi-</w:t>
      </w:r>
      <w:proofErr w:type="spellStart"/>
      <w:r w:rsidRPr="00C24987">
        <w:rPr>
          <w:rFonts w:asciiTheme="majorBidi" w:hAnsiTheme="majorBidi" w:cstheme="majorBidi"/>
          <w:sz w:val="24"/>
          <w:szCs w:val="24"/>
        </w:rPr>
        <w:t>habl</w:t>
      </w:r>
      <w:proofErr w:type="spellEnd"/>
      <w:r w:rsidRPr="00C24987">
        <w:rPr>
          <w:rFonts w:asciiTheme="majorBidi" w:hAnsiTheme="majorBidi" w:cstheme="majorBidi"/>
          <w:sz w:val="24"/>
          <w:szCs w:val="24"/>
        </w:rPr>
        <w:t xml:space="preserve"> Allah </w:t>
      </w:r>
      <w:proofErr w:type="spellStart"/>
      <w:r w:rsidRPr="00C24987">
        <w:rPr>
          <w:rFonts w:asciiTheme="majorBidi" w:hAnsiTheme="majorBidi" w:cstheme="majorBidi"/>
          <w:sz w:val="24"/>
          <w:szCs w:val="24"/>
        </w:rPr>
        <w:t>jami'an</w:t>
      </w:r>
      <w:proofErr w:type="spellEnd"/>
      <w:r w:rsidRPr="00C24987">
        <w:rPr>
          <w:rFonts w:asciiTheme="majorBidi" w:hAnsiTheme="majorBidi" w:cstheme="majorBidi"/>
          <w:sz w:val="24"/>
          <w:szCs w:val="24"/>
        </w:rPr>
        <w:t xml:space="preserve"> wala </w:t>
      </w:r>
      <w:proofErr w:type="spellStart"/>
      <w:r w:rsidRPr="00C24987">
        <w:rPr>
          <w:rFonts w:asciiTheme="majorBidi" w:hAnsiTheme="majorBidi" w:cstheme="majorBidi"/>
          <w:sz w:val="24"/>
          <w:szCs w:val="24"/>
        </w:rPr>
        <w:t>tafarraqu</w:t>
      </w:r>
      <w:proofErr w:type="spellEnd"/>
      <w:r w:rsidRPr="00C24987">
        <w:rPr>
          <w:rFonts w:asciiTheme="majorBidi" w:hAnsiTheme="majorBidi" w:cstheme="majorBidi"/>
          <w:sz w:val="24"/>
          <w:szCs w:val="24"/>
        </w:rPr>
        <w:t>,'</w:t>
      </w:r>
      <w:r w:rsidR="00A4721A">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xml:space="preserve">, Cairo, Vol. XXIV, pp. 28-32. </w:t>
      </w:r>
      <w:proofErr w:type="gramStart"/>
      <w:r w:rsidRPr="00C24987">
        <w:rPr>
          <w:rFonts w:asciiTheme="majorBidi" w:hAnsiTheme="majorBidi" w:cstheme="majorBidi"/>
          <w:sz w:val="24"/>
          <w:szCs w:val="24"/>
        </w:rPr>
        <w:t>An article</w:t>
      </w:r>
      <w:r w:rsidR="00A4721A">
        <w:rPr>
          <w:rFonts w:asciiTheme="majorBidi" w:hAnsiTheme="majorBidi" w:cstheme="majorBidi"/>
          <w:sz w:val="24"/>
          <w:szCs w:val="24"/>
        </w:rPr>
        <w:t xml:space="preserve"> </w:t>
      </w:r>
      <w:r w:rsidRPr="00C24987">
        <w:rPr>
          <w:rFonts w:asciiTheme="majorBidi" w:hAnsiTheme="majorBidi" w:cstheme="majorBidi"/>
          <w:sz w:val="24"/>
          <w:szCs w:val="24"/>
        </w:rPr>
        <w:t>which originally appeared in al-'</w:t>
      </w:r>
      <w:proofErr w:type="spellStart"/>
      <w:r w:rsidRPr="00C24987">
        <w:rPr>
          <w:rFonts w:asciiTheme="majorBidi" w:hAnsiTheme="majorBidi" w:cstheme="majorBidi"/>
          <w:sz w:val="24"/>
          <w:szCs w:val="24"/>
        </w:rPr>
        <w:t>Urwa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Wuthqa</w:t>
      </w:r>
      <w:proofErr w:type="spellEnd"/>
      <w:r w:rsidRPr="00C24987">
        <w:rPr>
          <w:rFonts w:asciiTheme="majorBidi" w:hAnsiTheme="majorBidi" w:cstheme="majorBidi"/>
          <w:sz w:val="24"/>
          <w:szCs w:val="24"/>
        </w:rPr>
        <w:t>, No.</w:t>
      </w:r>
      <w:r w:rsidR="00A4721A">
        <w:rPr>
          <w:rFonts w:asciiTheme="majorBidi" w:hAnsiTheme="majorBidi" w:cstheme="majorBidi"/>
          <w:sz w:val="24"/>
          <w:szCs w:val="24"/>
        </w:rPr>
        <w:t xml:space="preserve"> </w:t>
      </w:r>
      <w:r w:rsidRPr="00C24987">
        <w:rPr>
          <w:rFonts w:asciiTheme="majorBidi" w:hAnsiTheme="majorBidi" w:cstheme="majorBidi"/>
          <w:sz w:val="24"/>
          <w:szCs w:val="24"/>
        </w:rPr>
        <w:t>5, urging Muslims to unite.</w:t>
      </w:r>
      <w:proofErr w:type="gramEnd"/>
    </w:p>
    <w:p w14:paraId="388E38C3"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4"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lastRenderedPageBreak/>
        <w:t>9. '</w:t>
      </w:r>
      <w:proofErr w:type="spellStart"/>
      <w:r w:rsidRPr="00C24987">
        <w:rPr>
          <w:rFonts w:asciiTheme="majorBidi" w:hAnsiTheme="majorBidi" w:cstheme="majorBidi"/>
          <w:sz w:val="24"/>
          <w:szCs w:val="24"/>
        </w:rPr>
        <w:t>Kitab</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Da'irat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Maeari</w:t>
      </w:r>
      <w:proofErr w:type="spellEnd"/>
      <w:r w:rsidRPr="00C24987">
        <w:rPr>
          <w:rFonts w:asciiTheme="majorBidi" w:hAnsiTheme="majorBidi" w:cstheme="majorBidi"/>
          <w:sz w:val="24"/>
          <w:szCs w:val="24"/>
        </w:rPr>
        <w:t xml:space="preserve"> 'al-Jinan, Beirut, 1879,Vol. X,</w:t>
      </w:r>
      <w:r w:rsidR="00A4721A">
        <w:rPr>
          <w:rFonts w:asciiTheme="majorBidi" w:hAnsiTheme="majorBidi" w:cstheme="majorBidi"/>
          <w:sz w:val="24"/>
          <w:szCs w:val="24"/>
        </w:rPr>
        <w:t xml:space="preserve"> </w:t>
      </w:r>
      <w:r w:rsidRPr="00C24987">
        <w:rPr>
          <w:rFonts w:asciiTheme="majorBidi" w:hAnsiTheme="majorBidi" w:cstheme="majorBidi"/>
          <w:sz w:val="24"/>
          <w:szCs w:val="24"/>
        </w:rPr>
        <w:t>pp. 306-308.</w:t>
      </w:r>
      <w:proofErr w:type="gramEnd"/>
      <w:r w:rsidRPr="00C24987">
        <w:rPr>
          <w:rFonts w:asciiTheme="majorBidi" w:hAnsiTheme="majorBidi" w:cstheme="majorBidi"/>
          <w:sz w:val="24"/>
          <w:szCs w:val="24"/>
        </w:rPr>
        <w:t xml:space="preserve"> </w:t>
      </w:r>
      <w:proofErr w:type="gramStart"/>
      <w:r w:rsidRPr="00C24987">
        <w:rPr>
          <w:rFonts w:asciiTheme="majorBidi" w:hAnsiTheme="majorBidi" w:cstheme="majorBidi"/>
          <w:sz w:val="24"/>
          <w:szCs w:val="24"/>
        </w:rPr>
        <w:t xml:space="preserve">An appreciation of </w:t>
      </w:r>
      <w:proofErr w:type="spellStart"/>
      <w:r w:rsidRPr="00C24987">
        <w:rPr>
          <w:rFonts w:asciiTheme="majorBidi" w:hAnsiTheme="majorBidi" w:cstheme="majorBidi"/>
          <w:sz w:val="24"/>
          <w:szCs w:val="24"/>
        </w:rPr>
        <w:t>Butrus</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Bustani's</w:t>
      </w:r>
      <w:proofErr w:type="spellEnd"/>
      <w:r w:rsidR="00A4721A">
        <w:rPr>
          <w:rFonts w:asciiTheme="majorBidi" w:hAnsiTheme="majorBidi" w:cstheme="majorBidi"/>
          <w:sz w:val="24"/>
          <w:szCs w:val="24"/>
        </w:rPr>
        <w:t xml:space="preserve"> </w:t>
      </w:r>
      <w:r w:rsidRPr="00C24987">
        <w:rPr>
          <w:rFonts w:asciiTheme="majorBidi" w:hAnsiTheme="majorBidi" w:cstheme="majorBidi"/>
          <w:sz w:val="24"/>
          <w:szCs w:val="24"/>
        </w:rPr>
        <w:t>book.</w:t>
      </w:r>
      <w:proofErr w:type="gramEnd"/>
    </w:p>
    <w:p w14:paraId="388E38C5"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6"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10. '</w:t>
      </w:r>
      <w:proofErr w:type="spellStart"/>
      <w:r w:rsidRPr="00C24987">
        <w:rPr>
          <w:rFonts w:asciiTheme="majorBidi" w:hAnsiTheme="majorBidi" w:cstheme="majorBidi"/>
          <w:sz w:val="24"/>
          <w:szCs w:val="24"/>
        </w:rPr>
        <w:t>Kitab</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Tidhkar</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alam</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islami</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w:t>
      </w:r>
      <w:proofErr w:type="spellEnd"/>
      <w:r w:rsidRPr="00C24987">
        <w:rPr>
          <w:rFonts w:asciiTheme="majorBidi" w:hAnsiTheme="majorBidi" w:cstheme="majorBidi"/>
          <w:sz w:val="24"/>
          <w:szCs w:val="24"/>
        </w:rPr>
        <w:t>,</w:t>
      </w:r>
      <w:r w:rsidR="00156F1D">
        <w:rPr>
          <w:rFonts w:asciiTheme="majorBidi" w:hAnsiTheme="majorBidi" w:cstheme="majorBidi"/>
          <w:sz w:val="24"/>
          <w:szCs w:val="24"/>
        </w:rPr>
        <w:t xml:space="preserve"> </w:t>
      </w:r>
      <w:r w:rsidRPr="00C24987">
        <w:rPr>
          <w:rFonts w:asciiTheme="majorBidi" w:hAnsiTheme="majorBidi" w:cstheme="majorBidi"/>
          <w:sz w:val="24"/>
          <w:szCs w:val="24"/>
        </w:rPr>
        <w:t>London, Year I, Nos. 4-5, 1892, p. 72.</w:t>
      </w:r>
      <w:proofErr w:type="gramEnd"/>
      <w:r w:rsidRPr="00C24987">
        <w:rPr>
          <w:rFonts w:asciiTheme="majorBidi" w:hAnsiTheme="majorBidi" w:cstheme="majorBidi"/>
          <w:sz w:val="24"/>
          <w:szCs w:val="24"/>
        </w:rPr>
        <w:t xml:space="preserve"> An appreciation</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of the book Souvenirs du monde </w:t>
      </w:r>
      <w:proofErr w:type="spellStart"/>
      <w:r w:rsidRPr="00C24987">
        <w:rPr>
          <w:rFonts w:asciiTheme="majorBidi" w:hAnsiTheme="majorBidi" w:cstheme="majorBidi"/>
          <w:sz w:val="24"/>
          <w:szCs w:val="24"/>
        </w:rPr>
        <w:t>musulman</w:t>
      </w:r>
      <w:proofErr w:type="spellEnd"/>
      <w:r w:rsidRPr="00C24987">
        <w:rPr>
          <w:rFonts w:asciiTheme="majorBidi" w:hAnsiTheme="majorBidi" w:cstheme="majorBidi"/>
          <w:sz w:val="24"/>
          <w:szCs w:val="24"/>
        </w:rPr>
        <w:t xml:space="preserve"> by Charles</w:t>
      </w:r>
      <w:r w:rsidR="00156F1D">
        <w:rPr>
          <w:rFonts w:asciiTheme="majorBidi" w:hAnsiTheme="majorBidi" w:cstheme="majorBidi"/>
          <w:sz w:val="24"/>
          <w:szCs w:val="24"/>
        </w:rPr>
        <w:t xml:space="preserve"> </w:t>
      </w:r>
      <w:proofErr w:type="spellStart"/>
      <w:proofErr w:type="gramStart"/>
      <w:r w:rsidRPr="00C24987">
        <w:rPr>
          <w:rFonts w:asciiTheme="majorBidi" w:hAnsiTheme="majorBidi" w:cstheme="majorBidi"/>
          <w:sz w:val="24"/>
          <w:szCs w:val="24"/>
        </w:rPr>
        <w:t>Mismer</w:t>
      </w:r>
      <w:proofErr w:type="spellEnd"/>
      <w:r w:rsidRPr="00C24987">
        <w:rPr>
          <w:rFonts w:asciiTheme="majorBidi" w:hAnsiTheme="majorBidi" w:cstheme="majorBidi"/>
          <w:sz w:val="24"/>
          <w:szCs w:val="24"/>
        </w:rPr>
        <w:t>,</w:t>
      </w:r>
      <w:proofErr w:type="gramEnd"/>
      <w:r w:rsidRPr="00C24987">
        <w:rPr>
          <w:rFonts w:asciiTheme="majorBidi" w:hAnsiTheme="majorBidi" w:cstheme="majorBidi"/>
          <w:sz w:val="24"/>
          <w:szCs w:val="24"/>
        </w:rPr>
        <w:t xml:space="preserve"> published in Paris, 1892.</w:t>
      </w:r>
    </w:p>
    <w:p w14:paraId="388E38C7"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8"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11. '</w:t>
      </w:r>
      <w:proofErr w:type="spellStart"/>
      <w:r w:rsidRPr="00C24987">
        <w:rPr>
          <w:rFonts w:asciiTheme="majorBidi" w:hAnsiTheme="majorBidi" w:cstheme="majorBidi"/>
          <w:sz w:val="24"/>
          <w:szCs w:val="24"/>
        </w:rPr>
        <w:t>Kitaban</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siyasiyyan</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 X, pp.</w:t>
      </w:r>
      <w:r w:rsidR="00156F1D">
        <w:rPr>
          <w:rFonts w:asciiTheme="majorBidi" w:hAnsiTheme="majorBidi" w:cstheme="majorBidi"/>
          <w:sz w:val="24"/>
          <w:szCs w:val="24"/>
        </w:rPr>
        <w:t xml:space="preserve"> </w:t>
      </w:r>
      <w:r w:rsidRPr="00C24987">
        <w:rPr>
          <w:rFonts w:asciiTheme="majorBidi" w:hAnsiTheme="majorBidi" w:cstheme="majorBidi"/>
          <w:sz w:val="24"/>
          <w:szCs w:val="24"/>
        </w:rPr>
        <w:t>820-833.</w:t>
      </w:r>
      <w:proofErr w:type="gramEnd"/>
      <w:r w:rsidRPr="00C24987">
        <w:rPr>
          <w:rFonts w:asciiTheme="majorBidi" w:hAnsiTheme="majorBidi" w:cstheme="majorBidi"/>
          <w:sz w:val="24"/>
          <w:szCs w:val="24"/>
        </w:rPr>
        <w:t xml:space="preserve"> Two letters on Persia; the first addressed to</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the Chief </w:t>
      </w:r>
      <w:proofErr w:type="spellStart"/>
      <w:r w:rsidRPr="00C24987">
        <w:rPr>
          <w:rFonts w:asciiTheme="majorBidi" w:hAnsiTheme="majorBidi" w:cstheme="majorBidi"/>
          <w:sz w:val="24"/>
          <w:szCs w:val="24"/>
        </w:rPr>
        <w:t>Mujtahid</w:t>
      </w:r>
      <w:proofErr w:type="spellEnd"/>
      <w:r w:rsidRPr="00C24987">
        <w:rPr>
          <w:rFonts w:asciiTheme="majorBidi" w:hAnsiTheme="majorBidi" w:cstheme="majorBidi"/>
          <w:sz w:val="24"/>
          <w:szCs w:val="24"/>
        </w:rPr>
        <w:t xml:space="preserve"> in Samarra and the second, entitled</w:t>
      </w:r>
      <w:r w:rsidR="00156F1D">
        <w:rPr>
          <w:rFonts w:asciiTheme="majorBidi" w:hAnsiTheme="majorBidi" w:cstheme="majorBidi"/>
          <w:sz w:val="24"/>
          <w:szCs w:val="24"/>
        </w:rPr>
        <w:t xml:space="preserve"> </w:t>
      </w:r>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Bilad</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Faris</w:t>
      </w:r>
      <w:proofErr w:type="spellEnd"/>
      <w:r w:rsidRPr="00C24987">
        <w:rPr>
          <w:rFonts w:asciiTheme="majorBidi" w:hAnsiTheme="majorBidi" w:cstheme="majorBidi"/>
          <w:sz w:val="24"/>
          <w:szCs w:val="24"/>
        </w:rPr>
        <w:t>,' addressed to all the '</w:t>
      </w:r>
      <w:proofErr w:type="spellStart"/>
      <w:r w:rsidRPr="00C24987">
        <w:rPr>
          <w:rFonts w:asciiTheme="majorBidi" w:hAnsiTheme="majorBidi" w:cstheme="majorBidi"/>
          <w:sz w:val="24"/>
          <w:szCs w:val="24"/>
        </w:rPr>
        <w:t>ulama</w:t>
      </w:r>
      <w:proofErr w:type="spellEnd"/>
      <w:r w:rsidRPr="00C24987">
        <w:rPr>
          <w:rFonts w:asciiTheme="majorBidi" w:hAnsiTheme="majorBidi" w:cstheme="majorBidi"/>
          <w:sz w:val="24"/>
          <w:szCs w:val="24"/>
        </w:rPr>
        <w:t xml:space="preserve"> in Persia.</w:t>
      </w:r>
    </w:p>
    <w:p w14:paraId="388E38C9"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A"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12.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Maqalat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jamaliyya</w:t>
      </w:r>
      <w:proofErr w:type="spellEnd"/>
      <w:r w:rsidRPr="00C24987">
        <w:rPr>
          <w:rFonts w:asciiTheme="majorBidi" w:hAnsiTheme="majorBidi" w:cstheme="majorBidi"/>
          <w:sz w:val="24"/>
          <w:szCs w:val="24"/>
        </w:rPr>
        <w:t xml:space="preserve">: 1.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sharq</w:t>
      </w:r>
      <w:proofErr w:type="spellEnd"/>
      <w:r w:rsidRPr="00C24987">
        <w:rPr>
          <w:rFonts w:asciiTheme="majorBidi" w:hAnsiTheme="majorBidi" w:cstheme="majorBidi"/>
          <w:sz w:val="24"/>
          <w:szCs w:val="24"/>
        </w:rPr>
        <w:t xml:space="preserve"> wa al-</w:t>
      </w:r>
      <w:proofErr w:type="spellStart"/>
      <w:r w:rsidRPr="00C24987">
        <w:rPr>
          <w:rFonts w:asciiTheme="majorBidi" w:hAnsiTheme="majorBidi" w:cstheme="majorBidi"/>
          <w:sz w:val="24"/>
          <w:szCs w:val="24"/>
        </w:rPr>
        <w:t>sharqiyyun</w:t>
      </w:r>
      <w:proofErr w:type="spellEnd"/>
      <w:r w:rsidRPr="00C24987">
        <w:rPr>
          <w:rFonts w:asciiTheme="majorBidi" w:hAnsiTheme="majorBidi" w:cstheme="majorBidi"/>
          <w:sz w:val="24"/>
          <w:szCs w:val="24"/>
        </w:rPr>
        <w:t>,'</w:t>
      </w:r>
      <w:r w:rsidR="00156F1D">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 XXV, pp. 535-539. Reproduced</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from Abu </w:t>
      </w:r>
      <w:proofErr w:type="spellStart"/>
      <w:r w:rsidRPr="00C24987">
        <w:rPr>
          <w:rFonts w:asciiTheme="majorBidi" w:hAnsiTheme="majorBidi" w:cstheme="majorBidi"/>
          <w:sz w:val="24"/>
          <w:szCs w:val="24"/>
        </w:rPr>
        <w:t>Nazzara</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Zarqa</w:t>
      </w:r>
      <w:proofErr w:type="spellEnd"/>
      <w:r w:rsidRPr="00C24987">
        <w:rPr>
          <w:rFonts w:asciiTheme="majorBidi" w:hAnsiTheme="majorBidi" w:cstheme="majorBidi"/>
          <w:sz w:val="24"/>
          <w:szCs w:val="24"/>
        </w:rPr>
        <w:t>, Paris, 1883.</w:t>
      </w:r>
    </w:p>
    <w:p w14:paraId="388E38CB"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C"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Maqalat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jamaliyya</w:t>
      </w:r>
      <w:proofErr w:type="spellEnd"/>
      <w:r w:rsidRPr="00C24987">
        <w:rPr>
          <w:rFonts w:asciiTheme="majorBidi" w:hAnsiTheme="majorBidi" w:cstheme="majorBidi"/>
          <w:sz w:val="24"/>
          <w:szCs w:val="24"/>
        </w:rPr>
        <w:t xml:space="preserve">: 2. </w:t>
      </w:r>
      <w:proofErr w:type="gramStart"/>
      <w:r w:rsidRPr="00C24987">
        <w:rPr>
          <w:rFonts w:asciiTheme="majorBidi" w:hAnsiTheme="majorBidi" w:cstheme="majorBidi"/>
          <w:sz w:val="24"/>
          <w:szCs w:val="24"/>
        </w:rPr>
        <w:t>fi</w:t>
      </w:r>
      <w:proofErr w:type="gram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shawahid</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tarikhiyya</w:t>
      </w:r>
      <w:proofErr w:type="spellEnd"/>
      <w:r w:rsidR="00156F1D">
        <w:rPr>
          <w:rFonts w:asciiTheme="majorBidi" w:hAnsiTheme="majorBidi" w:cstheme="majorBidi"/>
          <w:sz w:val="24"/>
          <w:szCs w:val="24"/>
        </w:rPr>
        <w:t xml:space="preserve"> </w:t>
      </w:r>
      <w:proofErr w:type="spellStart"/>
      <w:r w:rsidRPr="00C24987">
        <w:rPr>
          <w:rFonts w:asciiTheme="majorBidi" w:hAnsiTheme="majorBidi" w:cstheme="majorBidi"/>
          <w:sz w:val="24"/>
          <w:szCs w:val="24"/>
        </w:rPr>
        <w:t>Cala</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ida'at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mamalik</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sharqiyya</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w:t>
      </w:r>
      <w:r w:rsidR="00156F1D">
        <w:rPr>
          <w:rFonts w:asciiTheme="majorBidi" w:hAnsiTheme="majorBidi" w:cstheme="majorBidi"/>
          <w:sz w:val="24"/>
          <w:szCs w:val="24"/>
        </w:rPr>
        <w:t xml:space="preserve"> </w:t>
      </w:r>
      <w:r w:rsidRPr="00C24987">
        <w:rPr>
          <w:rFonts w:asciiTheme="majorBidi" w:hAnsiTheme="majorBidi" w:cstheme="majorBidi"/>
          <w:sz w:val="24"/>
          <w:szCs w:val="24"/>
        </w:rPr>
        <w:t>Vol. XXV, pp. 593-598.</w:t>
      </w:r>
    </w:p>
    <w:p w14:paraId="388E38CD"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CE"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14.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Maqalat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jamaliyya</w:t>
      </w:r>
      <w:proofErr w:type="spellEnd"/>
      <w:r w:rsidRPr="00C24987">
        <w:rPr>
          <w:rFonts w:asciiTheme="majorBidi" w:hAnsiTheme="majorBidi" w:cstheme="majorBidi"/>
          <w:sz w:val="24"/>
          <w:szCs w:val="24"/>
        </w:rPr>
        <w:t xml:space="preserve">: 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-siyasa al-</w:t>
      </w:r>
      <w:proofErr w:type="spellStart"/>
      <w:r w:rsidRPr="00C24987">
        <w:rPr>
          <w:rFonts w:asciiTheme="majorBidi" w:hAnsiTheme="majorBidi" w:cstheme="majorBidi"/>
          <w:sz w:val="24"/>
          <w:szCs w:val="24"/>
        </w:rPr>
        <w:t>ingliziyya</w:t>
      </w:r>
      <w:proofErr w:type="spellEnd"/>
      <w:r w:rsidRPr="00C24987">
        <w:rPr>
          <w:rFonts w:asciiTheme="majorBidi" w:hAnsiTheme="majorBidi" w:cstheme="majorBidi"/>
          <w:sz w:val="24"/>
          <w:szCs w:val="24"/>
        </w:rPr>
        <w:t xml:space="preserve"> fi</w:t>
      </w:r>
      <w:r w:rsidR="00156F1D">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mamalik</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sharqiyya</w:t>
      </w:r>
      <w:proofErr w:type="spellEnd"/>
      <w:r w:rsidRPr="00C24987">
        <w:rPr>
          <w:rFonts w:asciiTheme="majorBidi" w:hAnsiTheme="majorBidi" w:cstheme="majorBidi"/>
          <w:sz w:val="24"/>
          <w:szCs w:val="24"/>
        </w:rPr>
        <w:t xml:space="preserve"> wa </w:t>
      </w:r>
      <w:proofErr w:type="spellStart"/>
      <w:r w:rsidRPr="00C24987">
        <w:rPr>
          <w:rFonts w:asciiTheme="majorBidi" w:hAnsiTheme="majorBidi" w:cstheme="majorBidi"/>
          <w:sz w:val="24"/>
          <w:szCs w:val="24"/>
        </w:rPr>
        <w:t>asbab</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harb</w:t>
      </w:r>
      <w:proofErr w:type="spellEnd"/>
      <w:r w:rsidRPr="00C24987">
        <w:rPr>
          <w:rFonts w:asciiTheme="majorBidi" w:hAnsiTheme="majorBidi" w:cstheme="majorBidi"/>
          <w:sz w:val="24"/>
          <w:szCs w:val="24"/>
        </w:rPr>
        <w:t xml:space="preserve"> bi-</w:t>
      </w:r>
      <w:proofErr w:type="spellStart"/>
      <w:r w:rsidRPr="00C24987">
        <w:rPr>
          <w:rFonts w:asciiTheme="majorBidi" w:hAnsiTheme="majorBidi" w:cstheme="majorBidi"/>
          <w:sz w:val="24"/>
          <w:szCs w:val="24"/>
        </w:rPr>
        <w:t>Misr</w:t>
      </w:r>
      <w:proofErr w:type="spellEnd"/>
      <w:r w:rsidRPr="00C24987">
        <w:rPr>
          <w:rFonts w:asciiTheme="majorBidi" w:hAnsiTheme="majorBidi" w:cstheme="majorBidi"/>
          <w:sz w:val="24"/>
          <w:szCs w:val="24"/>
        </w:rPr>
        <w:t>,'</w:t>
      </w:r>
      <w:r w:rsidR="00156F1D">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 XXV, pp. 756-760. Reproduced</w:t>
      </w:r>
      <w:r w:rsidR="00156F1D">
        <w:rPr>
          <w:rFonts w:asciiTheme="majorBidi" w:hAnsiTheme="majorBidi" w:cstheme="majorBidi"/>
          <w:sz w:val="24"/>
          <w:szCs w:val="24"/>
        </w:rPr>
        <w:t xml:space="preserve"> </w:t>
      </w:r>
      <w:r w:rsidRPr="00C24987">
        <w:rPr>
          <w:rFonts w:asciiTheme="majorBidi" w:hAnsiTheme="majorBidi" w:cstheme="majorBidi"/>
          <w:sz w:val="24"/>
          <w:szCs w:val="24"/>
        </w:rPr>
        <w:t>from al-</w:t>
      </w:r>
      <w:proofErr w:type="spellStart"/>
      <w:r w:rsidRPr="00C24987">
        <w:rPr>
          <w:rFonts w:asciiTheme="majorBidi" w:hAnsiTheme="majorBidi" w:cstheme="majorBidi"/>
          <w:sz w:val="24"/>
          <w:szCs w:val="24"/>
        </w:rPr>
        <w:t>Nahla</w:t>
      </w:r>
      <w:proofErr w:type="spellEnd"/>
      <w:r w:rsidRPr="00C24987">
        <w:rPr>
          <w:rFonts w:asciiTheme="majorBidi" w:hAnsiTheme="majorBidi" w:cstheme="majorBidi"/>
          <w:sz w:val="24"/>
          <w:szCs w:val="24"/>
        </w:rPr>
        <w:t>, London, Year 5, No. 3.</w:t>
      </w:r>
    </w:p>
    <w:p w14:paraId="388E38CF"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D0"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15.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Maqalat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jamaliyya</w:t>
      </w:r>
      <w:proofErr w:type="spellEnd"/>
      <w:r w:rsidRPr="00C24987">
        <w:rPr>
          <w:rFonts w:asciiTheme="majorBidi" w:hAnsiTheme="majorBidi" w:cstheme="majorBidi"/>
          <w:sz w:val="24"/>
          <w:szCs w:val="24"/>
        </w:rPr>
        <w:t xml:space="preserve">: 4. </w:t>
      </w:r>
      <w:proofErr w:type="spellStart"/>
      <w:proofErr w:type="gramStart"/>
      <w:r w:rsidRPr="00C24987">
        <w:rPr>
          <w:rFonts w:asciiTheme="majorBidi" w:hAnsiTheme="majorBidi" w:cstheme="majorBidi"/>
          <w:sz w:val="24"/>
          <w:szCs w:val="24"/>
        </w:rPr>
        <w:t>kitab</w:t>
      </w:r>
      <w:proofErr w:type="spellEnd"/>
      <w:proofErr w:type="gram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lahu</w:t>
      </w:r>
      <w:proofErr w:type="spellEnd"/>
      <w:r w:rsidRPr="00C24987">
        <w:rPr>
          <w:rFonts w:asciiTheme="majorBidi" w:hAnsiTheme="majorBidi" w:cstheme="majorBidi"/>
          <w:sz w:val="24"/>
          <w:szCs w:val="24"/>
        </w:rPr>
        <w:t xml:space="preserve"> fi al-</w:t>
      </w:r>
      <w:proofErr w:type="spellStart"/>
      <w:r w:rsidRPr="00C24987">
        <w:rPr>
          <w:rFonts w:asciiTheme="majorBidi" w:hAnsiTheme="majorBidi" w:cstheme="majorBidi"/>
          <w:sz w:val="24"/>
          <w:szCs w:val="24"/>
        </w:rPr>
        <w:t>difa</w:t>
      </w:r>
      <w:proofErr w:type="spellEnd"/>
      <w:r w:rsidRPr="00C24987">
        <w:rPr>
          <w:rFonts w:asciiTheme="majorBidi" w:hAnsiTheme="majorBidi" w:cstheme="majorBidi"/>
          <w:sz w:val="24"/>
          <w:szCs w:val="24"/>
        </w:rPr>
        <w:t>' 'an</w:t>
      </w:r>
      <w:r w:rsidR="00156F1D">
        <w:rPr>
          <w:rFonts w:asciiTheme="majorBidi" w:hAnsiTheme="majorBidi" w:cstheme="majorBidi"/>
          <w:sz w:val="24"/>
          <w:szCs w:val="24"/>
        </w:rPr>
        <w:t xml:space="preserve"> </w:t>
      </w:r>
      <w:r w:rsidRPr="00C24987">
        <w:rPr>
          <w:rFonts w:asciiTheme="majorBidi" w:hAnsiTheme="majorBidi" w:cstheme="majorBidi"/>
          <w:sz w:val="24"/>
          <w:szCs w:val="24"/>
        </w:rPr>
        <w:t>al-</w:t>
      </w:r>
      <w:proofErr w:type="spellStart"/>
      <w:r w:rsidRPr="00C24987">
        <w:rPr>
          <w:rFonts w:asciiTheme="majorBidi" w:hAnsiTheme="majorBidi" w:cstheme="majorBidi"/>
          <w:sz w:val="24"/>
          <w:szCs w:val="24"/>
        </w:rPr>
        <w:t>dawla</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uthmaniyya</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 Cairo, Vol. XXVI,</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pp. 44-47. </w:t>
      </w:r>
      <w:proofErr w:type="gramStart"/>
      <w:r w:rsidRPr="00C24987">
        <w:rPr>
          <w:rFonts w:asciiTheme="majorBidi" w:hAnsiTheme="majorBidi" w:cstheme="majorBidi"/>
          <w:sz w:val="24"/>
          <w:szCs w:val="24"/>
        </w:rPr>
        <w:t>A letter from Afghani to al-</w:t>
      </w:r>
      <w:proofErr w:type="spellStart"/>
      <w:r w:rsidRPr="00C24987">
        <w:rPr>
          <w:rFonts w:asciiTheme="majorBidi" w:hAnsiTheme="majorBidi" w:cstheme="majorBidi"/>
          <w:sz w:val="24"/>
          <w:szCs w:val="24"/>
        </w:rPr>
        <w:t>Basir</w:t>
      </w:r>
      <w:proofErr w:type="spellEnd"/>
      <w:r w:rsidRPr="00C24987">
        <w:rPr>
          <w:rFonts w:asciiTheme="majorBidi" w:hAnsiTheme="majorBidi" w:cstheme="majorBidi"/>
          <w:sz w:val="24"/>
          <w:szCs w:val="24"/>
        </w:rPr>
        <w:t>, Paris,</w:t>
      </w:r>
      <w:r w:rsidR="00156F1D">
        <w:rPr>
          <w:rFonts w:asciiTheme="majorBidi" w:hAnsiTheme="majorBidi" w:cstheme="majorBidi"/>
          <w:sz w:val="24"/>
          <w:szCs w:val="24"/>
        </w:rPr>
        <w:t xml:space="preserve"> </w:t>
      </w:r>
      <w:r w:rsidRPr="00C24987">
        <w:rPr>
          <w:rFonts w:asciiTheme="majorBidi" w:hAnsiTheme="majorBidi" w:cstheme="majorBidi"/>
          <w:sz w:val="24"/>
          <w:szCs w:val="24"/>
        </w:rPr>
        <w:t>February 1883.</w:t>
      </w:r>
      <w:proofErr w:type="gramEnd"/>
    </w:p>
    <w:p w14:paraId="388E38D1"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D2"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16. '</w:t>
      </w:r>
      <w:proofErr w:type="spellStart"/>
      <w:r w:rsidRPr="00C24987">
        <w:rPr>
          <w:rFonts w:asciiTheme="majorBidi" w:hAnsiTheme="majorBidi" w:cstheme="majorBidi"/>
          <w:sz w:val="24"/>
          <w:szCs w:val="24"/>
        </w:rPr>
        <w:t>Ra'y</w:t>
      </w:r>
      <w:proofErr w:type="spellEnd"/>
      <w:r w:rsidRPr="00C24987">
        <w:rPr>
          <w:rFonts w:asciiTheme="majorBidi" w:hAnsiTheme="majorBidi" w:cstheme="majorBidi"/>
          <w:sz w:val="24"/>
          <w:szCs w:val="24"/>
        </w:rPr>
        <w:t xml:space="preserve"> hakim </w:t>
      </w:r>
      <w:proofErr w:type="spellStart"/>
      <w:r w:rsidRPr="00C24987">
        <w:rPr>
          <w:rFonts w:asciiTheme="majorBidi" w:hAnsiTheme="majorBidi" w:cstheme="majorBidi"/>
          <w:sz w:val="24"/>
          <w:szCs w:val="24"/>
        </w:rPr>
        <w:t>sharqi</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Muqtataf</w:t>
      </w:r>
      <w:proofErr w:type="spellEnd"/>
      <w:r w:rsidRPr="00C24987">
        <w:rPr>
          <w:rFonts w:asciiTheme="majorBidi" w:hAnsiTheme="majorBidi" w:cstheme="majorBidi"/>
          <w:sz w:val="24"/>
          <w:szCs w:val="24"/>
        </w:rPr>
        <w:t>, Cairo, No. 5, Shawwal</w:t>
      </w:r>
      <w:r w:rsidR="00156F1D">
        <w:rPr>
          <w:rFonts w:asciiTheme="majorBidi" w:hAnsiTheme="majorBidi" w:cstheme="majorBidi"/>
          <w:sz w:val="24"/>
          <w:szCs w:val="24"/>
        </w:rPr>
        <w:t xml:space="preserve"> </w:t>
      </w:r>
      <w:r w:rsidRPr="00C24987">
        <w:rPr>
          <w:rFonts w:asciiTheme="majorBidi" w:hAnsiTheme="majorBidi" w:cstheme="majorBidi"/>
          <w:sz w:val="24"/>
          <w:szCs w:val="24"/>
        </w:rPr>
        <w:t>1343.</w:t>
      </w:r>
      <w:proofErr w:type="gramEnd"/>
      <w:r w:rsidRPr="00C24987">
        <w:rPr>
          <w:rFonts w:asciiTheme="majorBidi" w:hAnsiTheme="majorBidi" w:cstheme="majorBidi"/>
          <w:sz w:val="24"/>
          <w:szCs w:val="24"/>
        </w:rPr>
        <w:t xml:space="preserve"> A letter to Haj </w:t>
      </w:r>
      <w:proofErr w:type="spellStart"/>
      <w:r w:rsidRPr="00C24987">
        <w:rPr>
          <w:rFonts w:asciiTheme="majorBidi" w:hAnsiTheme="majorBidi" w:cstheme="majorBidi"/>
          <w:sz w:val="24"/>
          <w:szCs w:val="24"/>
        </w:rPr>
        <w:t>Daghistani</w:t>
      </w:r>
      <w:proofErr w:type="spellEnd"/>
      <w:r w:rsidRPr="00C24987">
        <w:rPr>
          <w:rFonts w:asciiTheme="majorBidi" w:hAnsiTheme="majorBidi" w:cstheme="majorBidi"/>
          <w:sz w:val="24"/>
          <w:szCs w:val="24"/>
        </w:rPr>
        <w:t xml:space="preserve"> dated 15 </w:t>
      </w:r>
      <w:proofErr w:type="gramStart"/>
      <w:r w:rsidRPr="00C24987">
        <w:rPr>
          <w:rFonts w:asciiTheme="majorBidi" w:hAnsiTheme="majorBidi" w:cstheme="majorBidi"/>
          <w:sz w:val="24"/>
          <w:szCs w:val="24"/>
        </w:rPr>
        <w:t>December,</w:t>
      </w:r>
      <w:proofErr w:type="gramEnd"/>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1881. (Cited by Khan </w:t>
      </w:r>
      <w:proofErr w:type="spellStart"/>
      <w:r w:rsidRPr="00C24987">
        <w:rPr>
          <w:rFonts w:asciiTheme="majorBidi" w:hAnsiTheme="majorBidi" w:cstheme="majorBidi"/>
          <w:sz w:val="24"/>
          <w:szCs w:val="24"/>
        </w:rPr>
        <w:t>Malek</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Sasani</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Siyasatgaran</w:t>
      </w:r>
      <w:proofErr w:type="spellEnd"/>
      <w:r w:rsidRPr="00C24987">
        <w:rPr>
          <w:rFonts w:asciiTheme="majorBidi" w:hAnsiTheme="majorBidi" w:cstheme="majorBidi"/>
          <w:sz w:val="24"/>
          <w:szCs w:val="24"/>
        </w:rPr>
        <w:t>-e</w:t>
      </w:r>
      <w:r w:rsidR="00156F1D">
        <w:rPr>
          <w:rFonts w:asciiTheme="majorBidi" w:hAnsiTheme="majorBidi" w:cstheme="majorBidi"/>
          <w:sz w:val="24"/>
          <w:szCs w:val="24"/>
        </w:rPr>
        <w:t xml:space="preserve"> </w:t>
      </w:r>
      <w:proofErr w:type="spellStart"/>
      <w:r w:rsidRPr="00C24987">
        <w:rPr>
          <w:rFonts w:asciiTheme="majorBidi" w:hAnsiTheme="majorBidi" w:cstheme="majorBidi"/>
          <w:sz w:val="24"/>
          <w:szCs w:val="24"/>
        </w:rPr>
        <w:t>Dowre</w:t>
      </w:r>
      <w:proofErr w:type="spellEnd"/>
      <w:r w:rsidRPr="00C24987">
        <w:rPr>
          <w:rFonts w:asciiTheme="majorBidi" w:hAnsiTheme="majorBidi" w:cstheme="majorBidi"/>
          <w:sz w:val="24"/>
          <w:szCs w:val="24"/>
        </w:rPr>
        <w:t xml:space="preserve">-ye Qajar, </w:t>
      </w:r>
      <w:proofErr w:type="gramStart"/>
      <w:r w:rsidRPr="00C24987">
        <w:rPr>
          <w:rFonts w:asciiTheme="majorBidi" w:hAnsiTheme="majorBidi" w:cstheme="majorBidi"/>
          <w:sz w:val="24"/>
          <w:szCs w:val="24"/>
        </w:rPr>
        <w:t>Tehran</w:t>
      </w:r>
      <w:proofErr w:type="gramEnd"/>
      <w:r w:rsidRPr="00C24987">
        <w:rPr>
          <w:rFonts w:asciiTheme="majorBidi" w:hAnsiTheme="majorBidi" w:cstheme="majorBidi"/>
          <w:sz w:val="24"/>
          <w:szCs w:val="24"/>
        </w:rPr>
        <w:t>, 1960).</w:t>
      </w:r>
    </w:p>
    <w:p w14:paraId="388E38D3"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D4"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17.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w:t>
      </w:r>
      <w:proofErr w:type="spellStart"/>
      <w:r w:rsidRPr="00C24987">
        <w:rPr>
          <w:rFonts w:asciiTheme="majorBidi" w:hAnsiTheme="majorBidi" w:cstheme="majorBidi"/>
          <w:sz w:val="24"/>
          <w:szCs w:val="24"/>
        </w:rPr>
        <w:t>Umma</w:t>
      </w:r>
      <w:proofErr w:type="spellEnd"/>
      <w:r w:rsidRPr="00C24987">
        <w:rPr>
          <w:rFonts w:asciiTheme="majorBidi" w:hAnsiTheme="majorBidi" w:cstheme="majorBidi"/>
          <w:sz w:val="24"/>
          <w:szCs w:val="24"/>
        </w:rPr>
        <w:t xml:space="preserve"> wa </w:t>
      </w:r>
      <w:proofErr w:type="spellStart"/>
      <w:r w:rsidRPr="00C24987">
        <w:rPr>
          <w:rFonts w:asciiTheme="majorBidi" w:hAnsiTheme="majorBidi" w:cstheme="majorBidi"/>
          <w:sz w:val="24"/>
          <w:szCs w:val="24"/>
        </w:rPr>
        <w:t>sultat</w:t>
      </w:r>
      <w:proofErr w:type="spellEnd"/>
      <w:r w:rsidRPr="00C24987">
        <w:rPr>
          <w:rFonts w:asciiTheme="majorBidi" w:hAnsiTheme="majorBidi" w:cstheme="majorBidi"/>
          <w:sz w:val="24"/>
          <w:szCs w:val="24"/>
        </w:rPr>
        <w:t xml:space="preserve"> al-hakim al-</w:t>
      </w:r>
      <w:proofErr w:type="spellStart"/>
      <w:r w:rsidRPr="00C24987">
        <w:rPr>
          <w:rFonts w:asciiTheme="majorBidi" w:hAnsiTheme="majorBidi" w:cstheme="majorBidi"/>
          <w:sz w:val="24"/>
          <w:szCs w:val="24"/>
        </w:rPr>
        <w:t>mustabidd</w:t>
      </w:r>
      <w:proofErr w:type="spellEnd"/>
      <w:r w:rsidRPr="00C24987">
        <w:rPr>
          <w:rFonts w:asciiTheme="majorBidi" w:hAnsiTheme="majorBidi" w:cstheme="majorBidi"/>
          <w:sz w:val="24"/>
          <w:szCs w:val="24"/>
        </w:rPr>
        <w:t>,' al-</w:t>
      </w:r>
      <w:proofErr w:type="spellStart"/>
      <w:r w:rsidRPr="00C24987">
        <w:rPr>
          <w:rFonts w:asciiTheme="majorBidi" w:hAnsiTheme="majorBidi" w:cstheme="majorBidi"/>
          <w:sz w:val="24"/>
          <w:szCs w:val="24"/>
        </w:rPr>
        <w:t>Manar</w:t>
      </w:r>
      <w:proofErr w:type="spellEnd"/>
      <w:r w:rsidRPr="00C24987">
        <w:rPr>
          <w:rFonts w:asciiTheme="majorBidi" w:hAnsiTheme="majorBidi" w:cstheme="majorBidi"/>
          <w:sz w:val="24"/>
          <w:szCs w:val="24"/>
        </w:rPr>
        <w:t>,</w:t>
      </w:r>
      <w:r w:rsidR="00156F1D">
        <w:rPr>
          <w:rFonts w:asciiTheme="majorBidi" w:hAnsiTheme="majorBidi" w:cstheme="majorBidi"/>
          <w:sz w:val="24"/>
          <w:szCs w:val="24"/>
        </w:rPr>
        <w:t xml:space="preserve"> </w:t>
      </w:r>
      <w:r w:rsidRPr="00C24987">
        <w:rPr>
          <w:rFonts w:asciiTheme="majorBidi" w:hAnsiTheme="majorBidi" w:cstheme="majorBidi"/>
          <w:sz w:val="24"/>
          <w:szCs w:val="24"/>
        </w:rPr>
        <w:t>Cairo, Vol. IX, pp. 905-906. Reproduced from al-'</w:t>
      </w:r>
      <w:proofErr w:type="spellStart"/>
      <w:r w:rsidRPr="00C24987">
        <w:rPr>
          <w:rFonts w:asciiTheme="majorBidi" w:hAnsiTheme="majorBidi" w:cstheme="majorBidi"/>
          <w:sz w:val="24"/>
          <w:szCs w:val="24"/>
        </w:rPr>
        <w:t>Urwa</w:t>
      </w:r>
      <w:proofErr w:type="spellEnd"/>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al- </w:t>
      </w:r>
      <w:proofErr w:type="spellStart"/>
      <w:r w:rsidRPr="00C24987">
        <w:rPr>
          <w:rFonts w:asciiTheme="majorBidi" w:hAnsiTheme="majorBidi" w:cstheme="majorBidi"/>
          <w:sz w:val="24"/>
          <w:szCs w:val="24"/>
        </w:rPr>
        <w:t>Wuthqa</w:t>
      </w:r>
      <w:proofErr w:type="spellEnd"/>
      <w:r w:rsidRPr="00C24987">
        <w:rPr>
          <w:rFonts w:asciiTheme="majorBidi" w:hAnsiTheme="majorBidi" w:cstheme="majorBidi"/>
          <w:sz w:val="24"/>
          <w:szCs w:val="24"/>
        </w:rPr>
        <w:t>, No. 14.</w:t>
      </w:r>
    </w:p>
    <w:p w14:paraId="388E38D5"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D6" w14:textId="77777777" w:rsidR="00002C3A" w:rsidRPr="00C24987" w:rsidRDefault="00002C3A" w:rsidP="008A2007">
      <w:pPr>
        <w:autoSpaceDE w:val="0"/>
        <w:autoSpaceDN w:val="0"/>
        <w:adjustRightInd w:val="0"/>
        <w:spacing w:after="0" w:line="240" w:lineRule="auto"/>
        <w:rPr>
          <w:rFonts w:asciiTheme="majorBidi" w:hAnsiTheme="majorBidi" w:cstheme="majorBidi"/>
          <w:sz w:val="24"/>
          <w:szCs w:val="24"/>
        </w:rPr>
      </w:pPr>
      <w:proofErr w:type="gramStart"/>
      <w:r w:rsidRPr="00C24987">
        <w:rPr>
          <w:rFonts w:asciiTheme="majorBidi" w:hAnsiTheme="majorBidi" w:cstheme="majorBidi"/>
          <w:sz w:val="24"/>
          <w:szCs w:val="24"/>
        </w:rPr>
        <w:t>18. '</w:t>
      </w:r>
      <w:proofErr w:type="spellStart"/>
      <w:r w:rsidRPr="00C24987">
        <w:rPr>
          <w:rFonts w:asciiTheme="majorBidi" w:hAnsiTheme="majorBidi" w:cstheme="majorBidi"/>
          <w:sz w:val="24"/>
          <w:szCs w:val="24"/>
        </w:rPr>
        <w:t>Zalamat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umma</w:t>
      </w:r>
      <w:proofErr w:type="spellEnd"/>
      <w:r w:rsidRPr="00C24987">
        <w:rPr>
          <w:rFonts w:asciiTheme="majorBidi" w:hAnsiTheme="majorBidi" w:cstheme="majorBidi"/>
          <w:sz w:val="24"/>
          <w:szCs w:val="24"/>
        </w:rPr>
        <w:t>... wa-</w:t>
      </w:r>
      <w:proofErr w:type="spellStart"/>
      <w:r w:rsidRPr="00C24987">
        <w:rPr>
          <w:rFonts w:asciiTheme="majorBidi" w:hAnsiTheme="majorBidi" w:cstheme="majorBidi"/>
          <w:sz w:val="24"/>
          <w:szCs w:val="24"/>
        </w:rPr>
        <w:t>dara'at</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milla</w:t>
      </w:r>
      <w:proofErr w:type="spellEnd"/>
      <w:r w:rsidRPr="00C24987">
        <w:rPr>
          <w:rFonts w:asciiTheme="majorBidi" w:hAnsiTheme="majorBidi" w:cstheme="majorBidi"/>
          <w:sz w:val="24"/>
          <w:szCs w:val="24"/>
        </w:rPr>
        <w:t>,' Diya' al-</w:t>
      </w:r>
      <w:proofErr w:type="spellStart"/>
      <w:r w:rsidRPr="00C24987">
        <w:rPr>
          <w:rFonts w:asciiTheme="majorBidi" w:hAnsiTheme="majorBidi" w:cstheme="majorBidi"/>
          <w:sz w:val="24"/>
          <w:szCs w:val="24"/>
        </w:rPr>
        <w:t>Khafiqayn</w:t>
      </w:r>
      <w:proofErr w:type="spellEnd"/>
      <w:r w:rsidRPr="00C24987">
        <w:rPr>
          <w:rFonts w:asciiTheme="majorBidi" w:hAnsiTheme="majorBidi" w:cstheme="majorBidi"/>
          <w:sz w:val="24"/>
          <w:szCs w:val="24"/>
        </w:rPr>
        <w:t>, London, Year I, No. 3, 1892, pp. 31-33.</w:t>
      </w:r>
      <w:proofErr w:type="gramEnd"/>
      <w:r w:rsidR="00156F1D">
        <w:rPr>
          <w:rFonts w:asciiTheme="majorBidi" w:hAnsiTheme="majorBidi" w:cstheme="majorBidi"/>
          <w:sz w:val="24"/>
          <w:szCs w:val="24"/>
        </w:rPr>
        <w:t xml:space="preserve"> </w:t>
      </w:r>
      <w:r w:rsidRPr="00C24987">
        <w:rPr>
          <w:rFonts w:asciiTheme="majorBidi" w:hAnsiTheme="majorBidi" w:cstheme="majorBidi"/>
          <w:sz w:val="24"/>
          <w:szCs w:val="24"/>
        </w:rPr>
        <w:t>A letter secretly distributed in Persia and signed 'al-</w:t>
      </w:r>
      <w:proofErr w:type="spellStart"/>
      <w:r w:rsidRPr="00C24987">
        <w:rPr>
          <w:rFonts w:asciiTheme="majorBidi" w:hAnsiTheme="majorBidi" w:cstheme="majorBidi"/>
          <w:sz w:val="24"/>
          <w:szCs w:val="24"/>
        </w:rPr>
        <w:t>Sayyid</w:t>
      </w:r>
      <w:proofErr w:type="spellEnd"/>
      <w:r w:rsidRPr="00C24987">
        <w:rPr>
          <w:rFonts w:asciiTheme="majorBidi" w:hAnsiTheme="majorBidi" w:cstheme="majorBidi"/>
          <w:sz w:val="24"/>
          <w:szCs w:val="24"/>
        </w:rPr>
        <w:t xml:space="preserve"> al-</w:t>
      </w:r>
      <w:proofErr w:type="spellStart"/>
      <w:r w:rsidRPr="00C24987">
        <w:rPr>
          <w:rFonts w:asciiTheme="majorBidi" w:hAnsiTheme="majorBidi" w:cstheme="majorBidi"/>
          <w:sz w:val="24"/>
          <w:szCs w:val="24"/>
        </w:rPr>
        <w:t>Husayni</w:t>
      </w:r>
      <w:proofErr w:type="spellEnd"/>
      <w:r w:rsidRPr="00C24987">
        <w:rPr>
          <w:rFonts w:asciiTheme="majorBidi" w:hAnsiTheme="majorBidi" w:cstheme="majorBidi"/>
          <w:sz w:val="24"/>
          <w:szCs w:val="24"/>
        </w:rPr>
        <w:t>.'</w:t>
      </w:r>
    </w:p>
    <w:p w14:paraId="388E38D7" w14:textId="77777777" w:rsidR="00A4721A" w:rsidRDefault="00A4721A" w:rsidP="008A2007">
      <w:pPr>
        <w:autoSpaceDE w:val="0"/>
        <w:autoSpaceDN w:val="0"/>
        <w:adjustRightInd w:val="0"/>
        <w:spacing w:after="0" w:line="240" w:lineRule="auto"/>
        <w:rPr>
          <w:rFonts w:asciiTheme="majorBidi" w:hAnsiTheme="majorBidi" w:cstheme="majorBidi"/>
          <w:sz w:val="24"/>
          <w:szCs w:val="24"/>
        </w:rPr>
      </w:pPr>
    </w:p>
    <w:p w14:paraId="388E38D8" w14:textId="77777777" w:rsidR="00002C3A" w:rsidRDefault="00002C3A" w:rsidP="008A2007">
      <w:pPr>
        <w:autoSpaceDE w:val="0"/>
        <w:autoSpaceDN w:val="0"/>
        <w:adjustRightInd w:val="0"/>
        <w:spacing w:after="0" w:line="240" w:lineRule="auto"/>
        <w:rPr>
          <w:rFonts w:asciiTheme="majorBidi" w:hAnsiTheme="majorBidi" w:cstheme="majorBidi"/>
          <w:sz w:val="24"/>
          <w:szCs w:val="24"/>
        </w:rPr>
      </w:pPr>
      <w:r w:rsidRPr="00C24987">
        <w:rPr>
          <w:rFonts w:asciiTheme="majorBidi" w:hAnsiTheme="majorBidi" w:cstheme="majorBidi"/>
          <w:sz w:val="24"/>
          <w:szCs w:val="24"/>
        </w:rPr>
        <w:t>19. Articles in Misr, Alexandria, 1878, including those</w:t>
      </w:r>
      <w:r w:rsidR="00156F1D">
        <w:rPr>
          <w:rFonts w:asciiTheme="majorBidi" w:hAnsiTheme="majorBidi" w:cstheme="majorBidi"/>
          <w:sz w:val="24"/>
          <w:szCs w:val="24"/>
        </w:rPr>
        <w:t xml:space="preserve"> </w:t>
      </w:r>
      <w:r w:rsidRPr="00C24987">
        <w:rPr>
          <w:rFonts w:asciiTheme="majorBidi" w:hAnsiTheme="majorBidi" w:cstheme="majorBidi"/>
          <w:sz w:val="24"/>
          <w:szCs w:val="24"/>
        </w:rPr>
        <w:t>signed '</w:t>
      </w:r>
      <w:proofErr w:type="spellStart"/>
      <w:r w:rsidRPr="00C24987">
        <w:rPr>
          <w:rFonts w:asciiTheme="majorBidi" w:hAnsiTheme="majorBidi" w:cstheme="majorBidi"/>
          <w:sz w:val="24"/>
          <w:szCs w:val="24"/>
        </w:rPr>
        <w:t>Muzhir</w:t>
      </w:r>
      <w:proofErr w:type="spellEnd"/>
      <w:r w:rsidRPr="00C24987">
        <w:rPr>
          <w:rFonts w:asciiTheme="majorBidi" w:hAnsiTheme="majorBidi" w:cstheme="majorBidi"/>
          <w:sz w:val="24"/>
          <w:szCs w:val="24"/>
        </w:rPr>
        <w:t xml:space="preserve"> Ibn </w:t>
      </w:r>
      <w:proofErr w:type="spellStart"/>
      <w:r w:rsidRPr="00C24987">
        <w:rPr>
          <w:rFonts w:asciiTheme="majorBidi" w:hAnsiTheme="majorBidi" w:cstheme="majorBidi"/>
          <w:sz w:val="24"/>
          <w:szCs w:val="24"/>
        </w:rPr>
        <w:t>Waddah</w:t>
      </w:r>
      <w:proofErr w:type="spellEnd"/>
      <w:r w:rsidRPr="00C24987">
        <w:rPr>
          <w:rFonts w:asciiTheme="majorBidi" w:hAnsiTheme="majorBidi" w:cstheme="majorBidi"/>
          <w:sz w:val="24"/>
          <w:szCs w:val="24"/>
        </w:rPr>
        <w:t>,' a pseudonym used by</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Afghani. (Cited by </w:t>
      </w:r>
      <w:proofErr w:type="spellStart"/>
      <w:r w:rsidRPr="00C24987">
        <w:rPr>
          <w:rFonts w:asciiTheme="majorBidi" w:hAnsiTheme="majorBidi" w:cstheme="majorBidi"/>
          <w:sz w:val="24"/>
          <w:szCs w:val="24"/>
        </w:rPr>
        <w:t>Adib</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Ishaq</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MuntakhabatA</w:t>
      </w:r>
      <w:proofErr w:type="spellEnd"/>
      <w:r w:rsidRPr="00C24987">
        <w:rPr>
          <w:rFonts w:asciiTheme="majorBidi" w:hAnsiTheme="majorBidi" w:cstheme="majorBidi"/>
          <w:sz w:val="24"/>
          <w:szCs w:val="24"/>
        </w:rPr>
        <w:t xml:space="preserve">, </w:t>
      </w:r>
      <w:proofErr w:type="spellStart"/>
      <w:r w:rsidRPr="00C24987">
        <w:rPr>
          <w:rFonts w:asciiTheme="majorBidi" w:hAnsiTheme="majorBidi" w:cstheme="majorBidi"/>
          <w:sz w:val="24"/>
          <w:szCs w:val="24"/>
        </w:rPr>
        <w:t>lexandria</w:t>
      </w:r>
      <w:proofErr w:type="spellEnd"/>
      <w:r w:rsidRPr="00C24987">
        <w:rPr>
          <w:rFonts w:asciiTheme="majorBidi" w:hAnsiTheme="majorBidi" w:cstheme="majorBidi"/>
          <w:sz w:val="24"/>
          <w:szCs w:val="24"/>
        </w:rPr>
        <w:t>,</w:t>
      </w:r>
      <w:r w:rsidR="00156F1D">
        <w:rPr>
          <w:rFonts w:asciiTheme="majorBidi" w:hAnsiTheme="majorBidi" w:cstheme="majorBidi"/>
          <w:sz w:val="24"/>
          <w:szCs w:val="24"/>
        </w:rPr>
        <w:t xml:space="preserve"> </w:t>
      </w:r>
      <w:r w:rsidRPr="00C24987">
        <w:rPr>
          <w:rFonts w:asciiTheme="majorBidi" w:hAnsiTheme="majorBidi" w:cstheme="majorBidi"/>
          <w:sz w:val="24"/>
          <w:szCs w:val="24"/>
        </w:rPr>
        <w:t xml:space="preserve">n.d., </w:t>
      </w:r>
      <w:proofErr w:type="gramStart"/>
      <w:r w:rsidRPr="00C24987">
        <w:rPr>
          <w:rFonts w:asciiTheme="majorBidi" w:hAnsiTheme="majorBidi" w:cstheme="majorBidi"/>
          <w:sz w:val="24"/>
          <w:szCs w:val="24"/>
        </w:rPr>
        <w:t>p</w:t>
      </w:r>
      <w:proofErr w:type="gramEnd"/>
      <w:r w:rsidRPr="00C24987">
        <w:rPr>
          <w:rFonts w:asciiTheme="majorBidi" w:hAnsiTheme="majorBidi" w:cstheme="majorBidi"/>
          <w:sz w:val="24"/>
          <w:szCs w:val="24"/>
        </w:rPr>
        <w:t>. 118).</w:t>
      </w:r>
    </w:p>
    <w:p w14:paraId="388E38D9" w14:textId="77777777" w:rsidR="00156F1D" w:rsidRDefault="00156F1D" w:rsidP="008A2007">
      <w:pPr>
        <w:autoSpaceDE w:val="0"/>
        <w:autoSpaceDN w:val="0"/>
        <w:adjustRightInd w:val="0"/>
        <w:spacing w:after="0" w:line="240" w:lineRule="auto"/>
        <w:rPr>
          <w:rFonts w:asciiTheme="majorBidi" w:hAnsiTheme="majorBidi" w:cstheme="majorBidi"/>
          <w:sz w:val="24"/>
          <w:szCs w:val="24"/>
        </w:rPr>
      </w:pPr>
    </w:p>
    <w:p w14:paraId="0E816F3E" w14:textId="7A4FAA30" w:rsidR="0068605D" w:rsidRPr="00452AE5" w:rsidRDefault="00C96E87" w:rsidP="008A2007">
      <w:pPr>
        <w:pStyle w:val="Heading1"/>
        <w:spacing w:line="240" w:lineRule="auto"/>
        <w:ind w:left="450" w:right="450"/>
        <w:rPr>
          <w:rFonts w:asciiTheme="majorBidi" w:hAnsiTheme="majorBidi"/>
          <w:color w:val="auto"/>
        </w:rPr>
      </w:pPr>
      <w:bookmarkStart w:id="34" w:name="works"/>
      <w:bookmarkEnd w:id="34"/>
      <w:r w:rsidRPr="00452AE5">
        <w:rPr>
          <w:rFonts w:asciiTheme="majorBidi" w:hAnsiTheme="majorBidi"/>
          <w:color w:val="auto"/>
          <w:sz w:val="24"/>
          <w:szCs w:val="24"/>
        </w:rPr>
        <w:t>Al-</w:t>
      </w:r>
      <w:r w:rsidR="0068605D" w:rsidRPr="00452AE5">
        <w:rPr>
          <w:rFonts w:asciiTheme="majorBidi" w:hAnsiTheme="majorBidi"/>
          <w:color w:val="auto"/>
          <w:sz w:val="24"/>
          <w:szCs w:val="24"/>
        </w:rPr>
        <w:t xml:space="preserve">Afghani’s Major Works </w:t>
      </w:r>
    </w:p>
    <w:p w14:paraId="16954863" w14:textId="77777777" w:rsidR="0068605D" w:rsidRDefault="0068605D" w:rsidP="008A2007">
      <w:pPr>
        <w:pStyle w:val="NormalWeb"/>
        <w:numPr>
          <w:ilvl w:val="0"/>
          <w:numId w:val="1"/>
        </w:numPr>
        <w:ind w:left="1170" w:right="450"/>
        <w:jc w:val="both"/>
      </w:pPr>
      <w:r>
        <w:rPr>
          <w:i/>
          <w:iCs/>
        </w:rPr>
        <w:t>Al-</w:t>
      </w:r>
      <w:proofErr w:type="spellStart"/>
      <w:r>
        <w:rPr>
          <w:i/>
          <w:iCs/>
        </w:rPr>
        <w:t>Ta’liqat</w:t>
      </w:r>
      <w:proofErr w:type="spellEnd"/>
      <w:r>
        <w:rPr>
          <w:i/>
          <w:iCs/>
        </w:rPr>
        <w:t xml:space="preserve"> ‘ala </w:t>
      </w:r>
      <w:proofErr w:type="spellStart"/>
      <w:r>
        <w:rPr>
          <w:i/>
          <w:iCs/>
        </w:rPr>
        <w:t>sharh</w:t>
      </w:r>
      <w:proofErr w:type="spellEnd"/>
      <w:r>
        <w:rPr>
          <w:i/>
          <w:iCs/>
        </w:rPr>
        <w:t xml:space="preserve"> al-</w:t>
      </w:r>
      <w:proofErr w:type="spellStart"/>
      <w:r>
        <w:rPr>
          <w:i/>
          <w:iCs/>
        </w:rPr>
        <w:t>Dawwani</w:t>
      </w:r>
      <w:proofErr w:type="spellEnd"/>
      <w:r>
        <w:rPr>
          <w:i/>
          <w:iCs/>
        </w:rPr>
        <w:t xml:space="preserve"> li’l-‘</w:t>
      </w:r>
      <w:proofErr w:type="spellStart"/>
      <w:r>
        <w:rPr>
          <w:i/>
          <w:iCs/>
        </w:rPr>
        <w:t>aqa’id</w:t>
      </w:r>
      <w:proofErr w:type="spellEnd"/>
      <w:r>
        <w:rPr>
          <w:i/>
          <w:iCs/>
        </w:rPr>
        <w:t xml:space="preserve"> al-‘</w:t>
      </w:r>
      <w:proofErr w:type="spellStart"/>
      <w:r>
        <w:rPr>
          <w:i/>
          <w:iCs/>
        </w:rPr>
        <w:t>adudiyyah</w:t>
      </w:r>
      <w:proofErr w:type="spellEnd"/>
      <w:r>
        <w:t xml:space="preserve"> (Cairo, 1968). Afghani’s glosses over </w:t>
      </w:r>
      <w:proofErr w:type="spellStart"/>
      <w:r>
        <w:t>Dawwani’s</w:t>
      </w:r>
      <w:proofErr w:type="spellEnd"/>
      <w:r>
        <w:t xml:space="preserve"> commentary on the famous </w:t>
      </w:r>
      <w:proofErr w:type="spellStart"/>
      <w:r>
        <w:rPr>
          <w:i/>
          <w:iCs/>
        </w:rPr>
        <w:t>kalam</w:t>
      </w:r>
      <w:proofErr w:type="spellEnd"/>
      <w:r>
        <w:t xml:space="preserve"> book of ’</w:t>
      </w:r>
      <w:proofErr w:type="spellStart"/>
      <w:r>
        <w:t>Adud</w:t>
      </w:r>
      <w:proofErr w:type="spellEnd"/>
      <w:r>
        <w:t xml:space="preserve"> al-Din al-‘</w:t>
      </w:r>
      <w:proofErr w:type="spellStart"/>
      <w:r>
        <w:t>Iji</w:t>
      </w:r>
      <w:proofErr w:type="spellEnd"/>
      <w:r>
        <w:t xml:space="preserve"> called </w:t>
      </w:r>
      <w:r>
        <w:rPr>
          <w:i/>
          <w:iCs/>
        </w:rPr>
        <w:t>al-‘</w:t>
      </w:r>
      <w:proofErr w:type="spellStart"/>
      <w:r>
        <w:rPr>
          <w:i/>
          <w:iCs/>
        </w:rPr>
        <w:t>aqa’id</w:t>
      </w:r>
      <w:proofErr w:type="spellEnd"/>
      <w:r>
        <w:rPr>
          <w:i/>
          <w:iCs/>
        </w:rPr>
        <w:t xml:space="preserve"> al-‘</w:t>
      </w:r>
      <w:proofErr w:type="spellStart"/>
      <w:r>
        <w:rPr>
          <w:i/>
          <w:iCs/>
        </w:rPr>
        <w:t>adudiyyah</w:t>
      </w:r>
      <w:proofErr w:type="spellEnd"/>
      <w:r>
        <w:t xml:space="preserve">. </w:t>
      </w:r>
    </w:p>
    <w:p w14:paraId="7806AD8B" w14:textId="77777777" w:rsidR="0068605D" w:rsidRDefault="0068605D" w:rsidP="008A2007">
      <w:pPr>
        <w:pStyle w:val="NormalWeb"/>
        <w:numPr>
          <w:ilvl w:val="0"/>
          <w:numId w:val="1"/>
        </w:numPr>
        <w:ind w:left="1170" w:right="450"/>
        <w:jc w:val="both"/>
      </w:pPr>
      <w:proofErr w:type="spellStart"/>
      <w:r>
        <w:rPr>
          <w:i/>
          <w:iCs/>
        </w:rPr>
        <w:t>Risalat</w:t>
      </w:r>
      <w:proofErr w:type="spellEnd"/>
      <w:r>
        <w:rPr>
          <w:i/>
          <w:iCs/>
        </w:rPr>
        <w:t xml:space="preserve"> al-</w:t>
      </w:r>
      <w:proofErr w:type="spellStart"/>
      <w:r>
        <w:rPr>
          <w:i/>
          <w:iCs/>
        </w:rPr>
        <w:t>waridat</w:t>
      </w:r>
      <w:proofErr w:type="spellEnd"/>
      <w:r>
        <w:rPr>
          <w:i/>
          <w:iCs/>
        </w:rPr>
        <w:t xml:space="preserve"> fi </w:t>
      </w:r>
      <w:proofErr w:type="spellStart"/>
      <w:r>
        <w:rPr>
          <w:i/>
          <w:iCs/>
        </w:rPr>
        <w:t>sirr</w:t>
      </w:r>
      <w:proofErr w:type="spellEnd"/>
      <w:r>
        <w:rPr>
          <w:i/>
          <w:iCs/>
        </w:rPr>
        <w:t xml:space="preserve"> al-</w:t>
      </w:r>
      <w:proofErr w:type="spellStart"/>
      <w:r>
        <w:rPr>
          <w:i/>
          <w:iCs/>
        </w:rPr>
        <w:t>tajalliyat</w:t>
      </w:r>
      <w:proofErr w:type="spellEnd"/>
      <w:r>
        <w:t xml:space="preserve"> (Cairo, 1968). A work dictated by Afghani to his student M. ‘</w:t>
      </w:r>
      <w:proofErr w:type="spellStart"/>
      <w:r>
        <w:t>Abduh</w:t>
      </w:r>
      <w:proofErr w:type="spellEnd"/>
      <w:r>
        <w:t xml:space="preserve"> when he was in Egypt. </w:t>
      </w:r>
    </w:p>
    <w:p w14:paraId="333C9473" w14:textId="77777777" w:rsidR="0068605D" w:rsidRDefault="0068605D" w:rsidP="008A2007">
      <w:pPr>
        <w:pStyle w:val="NormalWeb"/>
        <w:numPr>
          <w:ilvl w:val="0"/>
          <w:numId w:val="1"/>
        </w:numPr>
        <w:ind w:left="1170" w:right="450"/>
        <w:jc w:val="both"/>
      </w:pPr>
      <w:proofErr w:type="spellStart"/>
      <w:r>
        <w:rPr>
          <w:i/>
          <w:iCs/>
        </w:rPr>
        <w:t>Tatimmat</w:t>
      </w:r>
      <w:proofErr w:type="spellEnd"/>
      <w:r>
        <w:rPr>
          <w:i/>
          <w:iCs/>
        </w:rPr>
        <w:t xml:space="preserve"> al-</w:t>
      </w:r>
      <w:proofErr w:type="spellStart"/>
      <w:r>
        <w:rPr>
          <w:i/>
          <w:iCs/>
        </w:rPr>
        <w:t>bayan</w:t>
      </w:r>
      <w:proofErr w:type="spellEnd"/>
      <w:r>
        <w:t xml:space="preserve"> (Cairo, 1879). A political, social and cultural history of Afghanistan. </w:t>
      </w:r>
    </w:p>
    <w:p w14:paraId="3617C96F" w14:textId="77777777" w:rsidR="0068605D" w:rsidRDefault="0068605D" w:rsidP="008A2007">
      <w:pPr>
        <w:pStyle w:val="NormalWeb"/>
        <w:numPr>
          <w:ilvl w:val="0"/>
          <w:numId w:val="1"/>
        </w:numPr>
        <w:ind w:left="1170" w:right="450"/>
        <w:jc w:val="both"/>
      </w:pPr>
      <w:proofErr w:type="spellStart"/>
      <w:r>
        <w:rPr>
          <w:i/>
          <w:iCs/>
        </w:rPr>
        <w:lastRenderedPageBreak/>
        <w:t>Hakikat-i</w:t>
      </w:r>
      <w:proofErr w:type="spellEnd"/>
      <w:r>
        <w:rPr>
          <w:i/>
          <w:iCs/>
        </w:rPr>
        <w:t xml:space="preserve"> </w:t>
      </w:r>
      <w:proofErr w:type="spellStart"/>
      <w:r>
        <w:rPr>
          <w:i/>
          <w:iCs/>
        </w:rPr>
        <w:t>Madhhab-i</w:t>
      </w:r>
      <w:proofErr w:type="spellEnd"/>
      <w:r>
        <w:rPr>
          <w:i/>
          <w:iCs/>
        </w:rPr>
        <w:t xml:space="preserve"> </w:t>
      </w:r>
      <w:proofErr w:type="spellStart"/>
      <w:r>
        <w:rPr>
          <w:i/>
          <w:iCs/>
        </w:rPr>
        <w:t>Naychari</w:t>
      </w:r>
      <w:proofErr w:type="spellEnd"/>
      <w:r>
        <w:rPr>
          <w:i/>
          <w:iCs/>
        </w:rPr>
        <w:t xml:space="preserve"> </w:t>
      </w:r>
      <w:proofErr w:type="gramStart"/>
      <w:r>
        <w:rPr>
          <w:i/>
          <w:iCs/>
        </w:rPr>
        <w:t>wa</w:t>
      </w:r>
      <w:proofErr w:type="gramEnd"/>
      <w:r>
        <w:rPr>
          <w:i/>
          <w:iCs/>
        </w:rPr>
        <w:t xml:space="preserve"> Bayan-</w:t>
      </w:r>
      <w:proofErr w:type="spellStart"/>
      <w:r>
        <w:rPr>
          <w:i/>
          <w:iCs/>
        </w:rPr>
        <w:t>i</w:t>
      </w:r>
      <w:proofErr w:type="spellEnd"/>
      <w:r>
        <w:rPr>
          <w:i/>
          <w:iCs/>
        </w:rPr>
        <w:t xml:space="preserve"> Hal-</w:t>
      </w:r>
      <w:proofErr w:type="spellStart"/>
      <w:r>
        <w:rPr>
          <w:i/>
          <w:iCs/>
        </w:rPr>
        <w:t>i</w:t>
      </w:r>
      <w:proofErr w:type="spellEnd"/>
      <w:r>
        <w:rPr>
          <w:i/>
          <w:iCs/>
        </w:rPr>
        <w:t xml:space="preserve"> </w:t>
      </w:r>
      <w:proofErr w:type="spellStart"/>
      <w:r>
        <w:rPr>
          <w:i/>
          <w:iCs/>
        </w:rPr>
        <w:t>Naychariyan</w:t>
      </w:r>
      <w:proofErr w:type="spellEnd"/>
      <w:r>
        <w:t xml:space="preserve">. First published in </w:t>
      </w:r>
      <w:proofErr w:type="spellStart"/>
      <w:r>
        <w:t>Haydarabad</w:t>
      </w:r>
      <w:proofErr w:type="spellEnd"/>
      <w:r>
        <w:t xml:space="preserve">-Deccan, 1298/1881, this is Afghani’s most important intellectual work that he published during his lifetime. It is a scathing criticism and total rejection of </w:t>
      </w:r>
      <w:proofErr w:type="gramStart"/>
      <w:r>
        <w:t>naturalism which</w:t>
      </w:r>
      <w:proofErr w:type="gramEnd"/>
      <w:r>
        <w:t xml:space="preserve"> Afghani also calls ‘materialism’. The book has been translated into Arabic by M. ‘</w:t>
      </w:r>
      <w:proofErr w:type="spellStart"/>
      <w:r>
        <w:t>Abduh</w:t>
      </w:r>
      <w:proofErr w:type="spellEnd"/>
      <w:r>
        <w:t xml:space="preserve"> as </w:t>
      </w:r>
      <w:r>
        <w:rPr>
          <w:i/>
          <w:iCs/>
        </w:rPr>
        <w:t>al-</w:t>
      </w:r>
      <w:proofErr w:type="spellStart"/>
      <w:r>
        <w:rPr>
          <w:i/>
          <w:iCs/>
        </w:rPr>
        <w:t>Radd</w:t>
      </w:r>
      <w:proofErr w:type="spellEnd"/>
      <w:r>
        <w:rPr>
          <w:i/>
          <w:iCs/>
        </w:rPr>
        <w:t xml:space="preserve"> ‘ala al-</w:t>
      </w:r>
      <w:proofErr w:type="spellStart"/>
      <w:r>
        <w:rPr>
          <w:i/>
          <w:iCs/>
        </w:rPr>
        <w:t>dahriyyin</w:t>
      </w:r>
      <w:proofErr w:type="spellEnd"/>
      <w:r>
        <w:t xml:space="preserve"> (The Refutation of the Materialists). </w:t>
      </w:r>
    </w:p>
    <w:p w14:paraId="49977001" w14:textId="77777777" w:rsidR="0068605D" w:rsidRDefault="0068605D" w:rsidP="008A2007">
      <w:pPr>
        <w:pStyle w:val="NormalWeb"/>
        <w:numPr>
          <w:ilvl w:val="0"/>
          <w:numId w:val="1"/>
        </w:numPr>
        <w:ind w:left="1170" w:right="450"/>
        <w:jc w:val="both"/>
      </w:pPr>
      <w:proofErr w:type="spellStart"/>
      <w:r>
        <w:rPr>
          <w:i/>
          <w:iCs/>
        </w:rPr>
        <w:t>Khatirat</w:t>
      </w:r>
      <w:proofErr w:type="spellEnd"/>
      <w:r>
        <w:rPr>
          <w:i/>
          <w:iCs/>
        </w:rPr>
        <w:t xml:space="preserve"> Jamal al-Din al-Afghani al-</w:t>
      </w:r>
      <w:proofErr w:type="spellStart"/>
      <w:r>
        <w:rPr>
          <w:i/>
          <w:iCs/>
        </w:rPr>
        <w:t>Husayni</w:t>
      </w:r>
      <w:proofErr w:type="spellEnd"/>
      <w:r>
        <w:t xml:space="preserve"> (Beirut, 1931). A book compiled by the Lebanese journalist Muhammad Pasha al-</w:t>
      </w:r>
      <w:proofErr w:type="spellStart"/>
      <w:r>
        <w:t>Mahzumi</w:t>
      </w:r>
      <w:proofErr w:type="spellEnd"/>
      <w:r>
        <w:t xml:space="preserve">. </w:t>
      </w:r>
      <w:proofErr w:type="spellStart"/>
      <w:r>
        <w:t>Mahzumi</w:t>
      </w:r>
      <w:proofErr w:type="spellEnd"/>
      <w:r>
        <w:t xml:space="preserve"> was present in most of Afghani’s talks in the last part of his life and developed his conversations in to the present book. The book contains important information about Afghani’s life and ideas. </w:t>
      </w:r>
    </w:p>
    <w:p w14:paraId="665C007C" w14:textId="10DA51DE" w:rsidR="0068605D" w:rsidRDefault="0068605D" w:rsidP="008A2007">
      <w:pPr>
        <w:spacing w:before="100" w:beforeAutospacing="1" w:after="100" w:afterAutospacing="1" w:line="240" w:lineRule="auto"/>
        <w:ind w:left="450" w:right="450"/>
      </w:pPr>
      <w:r>
        <w:t> </w:t>
      </w:r>
      <w:r>
        <w:tab/>
      </w:r>
      <w:r>
        <w:tab/>
      </w:r>
      <w:r>
        <w:tab/>
        <w:t xml:space="preserve"> </w:t>
      </w:r>
    </w:p>
    <w:p w14:paraId="6A7EA570" w14:textId="77777777" w:rsidR="00D731EB" w:rsidRDefault="00D731EB" w:rsidP="008A2007">
      <w:pPr>
        <w:spacing w:line="240" w:lineRule="auto"/>
        <w:rPr>
          <w:rFonts w:ascii="Times New Roman" w:hAnsi="Times New Roman" w:cs="Times New Roman"/>
        </w:rPr>
      </w:pPr>
      <w:bookmarkStart w:id="35" w:name="biblio"/>
      <w:bookmarkEnd w:id="35"/>
    </w:p>
    <w:p w14:paraId="4635F728" w14:textId="77777777" w:rsidR="00D731EB" w:rsidRDefault="00D731EB" w:rsidP="008A2007">
      <w:pPr>
        <w:spacing w:line="240" w:lineRule="auto"/>
        <w:rPr>
          <w:rFonts w:ascii="Times New Roman" w:hAnsi="Times New Roman" w:cs="Times New Roman"/>
        </w:rPr>
      </w:pPr>
    </w:p>
    <w:p w14:paraId="1F57A0DC" w14:textId="77777777" w:rsidR="00D731EB" w:rsidRPr="00C24987" w:rsidRDefault="00D731EB" w:rsidP="008A2007">
      <w:pPr>
        <w:spacing w:line="240" w:lineRule="auto"/>
        <w:rPr>
          <w:rFonts w:asciiTheme="majorBidi" w:hAnsiTheme="majorBidi" w:cstheme="majorBidi"/>
          <w:sz w:val="24"/>
          <w:szCs w:val="24"/>
          <w:rtl/>
        </w:rPr>
      </w:pPr>
    </w:p>
    <w:p w14:paraId="388E38DD" w14:textId="77777777" w:rsidR="00836CC8" w:rsidRDefault="00836CC8" w:rsidP="008A2007">
      <w:pPr>
        <w:spacing w:line="240" w:lineRule="auto"/>
        <w:rPr>
          <w:rFonts w:ascii="Times New Roman" w:hAnsi="Times New Roman" w:cs="Times New Roman"/>
        </w:rPr>
      </w:pPr>
    </w:p>
    <w:p w14:paraId="388E38DE" w14:textId="77777777" w:rsidR="002A6DEE" w:rsidRDefault="002A6DEE" w:rsidP="008A2007">
      <w:pPr>
        <w:spacing w:line="240" w:lineRule="auto"/>
        <w:rPr>
          <w:rFonts w:ascii="Times New Roman" w:hAnsi="Times New Roman" w:cs="Times New Roman"/>
        </w:rPr>
      </w:pPr>
    </w:p>
    <w:p w14:paraId="388E38DF" w14:textId="77777777" w:rsidR="00F44F4B" w:rsidRDefault="00F44F4B" w:rsidP="008A2007">
      <w:pPr>
        <w:spacing w:line="240" w:lineRule="auto"/>
        <w:rPr>
          <w:rFonts w:ascii="Times New Roman" w:hAnsi="Times New Roman" w:cs="Times New Roman"/>
        </w:rPr>
      </w:pPr>
    </w:p>
    <w:p w14:paraId="388E38E0" w14:textId="77777777" w:rsidR="00A344C6" w:rsidRPr="00A344C6" w:rsidRDefault="00A344C6" w:rsidP="008A2007">
      <w:pPr>
        <w:spacing w:line="240" w:lineRule="auto"/>
        <w:rPr>
          <w:rFonts w:ascii="Times New Roman" w:hAnsi="Times New Roman" w:cs="Times New Roman"/>
        </w:rPr>
      </w:pPr>
    </w:p>
    <w:p w14:paraId="388E38E1" w14:textId="77777777" w:rsidR="00A344C6" w:rsidRPr="00A344C6" w:rsidRDefault="00A344C6" w:rsidP="008A2007">
      <w:pPr>
        <w:spacing w:line="240" w:lineRule="auto"/>
        <w:rPr>
          <w:rFonts w:ascii="Times New Roman" w:hAnsi="Times New Roman" w:cs="Times New Roman"/>
        </w:rPr>
      </w:pPr>
    </w:p>
    <w:p w14:paraId="388E38E2" w14:textId="77777777" w:rsidR="00002C3A" w:rsidRPr="00002C3A" w:rsidRDefault="00002C3A" w:rsidP="008A2007">
      <w:pPr>
        <w:spacing w:line="240" w:lineRule="auto"/>
        <w:rPr>
          <w:rFonts w:ascii="Times New Roman" w:hAnsi="Times New Roman" w:cs="Times New Roman"/>
        </w:rPr>
      </w:pPr>
    </w:p>
    <w:p w14:paraId="388E38E3" w14:textId="77777777" w:rsidR="00002C3A" w:rsidRDefault="00002C3A" w:rsidP="008A2007">
      <w:pPr>
        <w:spacing w:line="240" w:lineRule="auto"/>
      </w:pPr>
    </w:p>
    <w:p w14:paraId="388E38E4" w14:textId="77777777" w:rsidR="001C2FEE" w:rsidRDefault="001C2FEE" w:rsidP="008A2007">
      <w:pPr>
        <w:spacing w:line="240" w:lineRule="auto"/>
      </w:pPr>
    </w:p>
    <w:sectPr w:rsidR="001C2FEE">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tephen Ross" w:date="2015-08-09T21:41:00Z" w:initials="SR">
    <w:p w14:paraId="2B683EEC" w14:textId="2BD6B85B" w:rsidR="008A2007" w:rsidRDefault="008A2007">
      <w:pPr>
        <w:pStyle w:val="CommentText"/>
      </w:pPr>
      <w:r>
        <w:rPr>
          <w:rStyle w:val="CommentReference"/>
        </w:rPr>
        <w:annotationRef/>
      </w:r>
      <w:proofErr w:type="gramStart"/>
      <w:r>
        <w:t>the</w:t>
      </w:r>
      <w:proofErr w:type="gramEnd"/>
      <w:r>
        <w:t xml:space="preserve"> others in this list are countries – do you want to change “Istanbul” to “Ottoman Empire”?</w:t>
      </w:r>
      <w:r w:rsidR="008C05AE">
        <w:t xml:space="preserve"> No, Egypt and Iraq were part of the Ottoman Empire</w:t>
      </w:r>
    </w:p>
  </w:comment>
  <w:comment w:id="26" w:author="Stephen Ross" w:date="2015-08-09T21:47:00Z" w:initials="SR">
    <w:p w14:paraId="3EC90282" w14:textId="2B505F6E" w:rsidR="008A2007" w:rsidRDefault="008A2007">
      <w:pPr>
        <w:pStyle w:val="CommentText"/>
      </w:pPr>
      <w:r>
        <w:rPr>
          <w:rStyle w:val="CommentReference"/>
        </w:rPr>
        <w:annotationRef/>
      </w:r>
      <w:r>
        <w:t>Year of publication?</w:t>
      </w:r>
      <w:r w:rsidR="008C05AE">
        <w:t xml:space="preserve"> </w:t>
      </w:r>
      <w:r w:rsidR="008C05AE">
        <w:t>1884</w:t>
      </w:r>
      <w:bookmarkStart w:id="28" w:name="_GoBack"/>
      <w:bookmarkEnd w:id="2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2A052" w14:textId="77777777" w:rsidR="00DA1288" w:rsidRDefault="00DA1288" w:rsidP="000D67D0">
      <w:pPr>
        <w:spacing w:after="0" w:line="240" w:lineRule="auto"/>
      </w:pPr>
      <w:r>
        <w:separator/>
      </w:r>
    </w:p>
  </w:endnote>
  <w:endnote w:type="continuationSeparator" w:id="0">
    <w:p w14:paraId="0222A461" w14:textId="77777777" w:rsidR="00DA1288" w:rsidRDefault="00DA1288" w:rsidP="000D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de2000">
    <w:altName w:val="Arial Unicode MS"/>
    <w:panose1 w:val="00000000000000000000"/>
    <w:charset w:val="81"/>
    <w:family w:val="auto"/>
    <w:notTrueType/>
    <w:pitch w:val="default"/>
    <w:sig w:usb0="00000001" w:usb1="09060000" w:usb2="00000010" w:usb3="00000000" w:csb0="0008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1D511" w14:textId="63E950EB" w:rsidR="000D67D0" w:rsidRDefault="000D67D0" w:rsidP="000D67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03DC1" w14:textId="77777777" w:rsidR="00DA1288" w:rsidRDefault="00DA1288" w:rsidP="000D67D0">
      <w:pPr>
        <w:spacing w:after="0" w:line="240" w:lineRule="auto"/>
      </w:pPr>
      <w:r>
        <w:separator/>
      </w:r>
    </w:p>
  </w:footnote>
  <w:footnote w:type="continuationSeparator" w:id="0">
    <w:p w14:paraId="6CD870A0" w14:textId="77777777" w:rsidR="00DA1288" w:rsidRDefault="00DA1288" w:rsidP="000D67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C6FF2"/>
    <w:multiLevelType w:val="multilevel"/>
    <w:tmpl w:val="EB6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208"/>
    <w:rsid w:val="00002C3A"/>
    <w:rsid w:val="00054CD0"/>
    <w:rsid w:val="00095A6E"/>
    <w:rsid w:val="000D67D0"/>
    <w:rsid w:val="00156F1D"/>
    <w:rsid w:val="001C2FEE"/>
    <w:rsid w:val="001C51B7"/>
    <w:rsid w:val="002370F5"/>
    <w:rsid w:val="0024215B"/>
    <w:rsid w:val="00257549"/>
    <w:rsid w:val="00286882"/>
    <w:rsid w:val="002916D1"/>
    <w:rsid w:val="002A6DEE"/>
    <w:rsid w:val="00325B96"/>
    <w:rsid w:val="00342D96"/>
    <w:rsid w:val="003F0AA1"/>
    <w:rsid w:val="00414B1E"/>
    <w:rsid w:val="00424A32"/>
    <w:rsid w:val="0042797F"/>
    <w:rsid w:val="0043428D"/>
    <w:rsid w:val="00452AE5"/>
    <w:rsid w:val="00470FB0"/>
    <w:rsid w:val="00492AE7"/>
    <w:rsid w:val="004E5B8B"/>
    <w:rsid w:val="0050171F"/>
    <w:rsid w:val="00563B27"/>
    <w:rsid w:val="00613561"/>
    <w:rsid w:val="0063265D"/>
    <w:rsid w:val="0068605D"/>
    <w:rsid w:val="00804E60"/>
    <w:rsid w:val="00831EF9"/>
    <w:rsid w:val="00836CC8"/>
    <w:rsid w:val="00856901"/>
    <w:rsid w:val="008814E7"/>
    <w:rsid w:val="008A2007"/>
    <w:rsid w:val="008C05AE"/>
    <w:rsid w:val="00951DFC"/>
    <w:rsid w:val="009D1735"/>
    <w:rsid w:val="009F3E31"/>
    <w:rsid w:val="00A344C6"/>
    <w:rsid w:val="00A4721A"/>
    <w:rsid w:val="00A50446"/>
    <w:rsid w:val="00A52208"/>
    <w:rsid w:val="00A53E61"/>
    <w:rsid w:val="00A83377"/>
    <w:rsid w:val="00AF34C2"/>
    <w:rsid w:val="00B2327A"/>
    <w:rsid w:val="00BC53D4"/>
    <w:rsid w:val="00BE2F17"/>
    <w:rsid w:val="00C24987"/>
    <w:rsid w:val="00C92E37"/>
    <w:rsid w:val="00C96E87"/>
    <w:rsid w:val="00D23C72"/>
    <w:rsid w:val="00D53AF6"/>
    <w:rsid w:val="00D66CC9"/>
    <w:rsid w:val="00D731EB"/>
    <w:rsid w:val="00DA1288"/>
    <w:rsid w:val="00DC6D9C"/>
    <w:rsid w:val="00DF5507"/>
    <w:rsid w:val="00E634E9"/>
    <w:rsid w:val="00F27DE8"/>
    <w:rsid w:val="00F31752"/>
    <w:rsid w:val="00F44F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E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70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F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208"/>
    <w:rPr>
      <w:color w:val="0563C1" w:themeColor="hyperlink"/>
      <w:u w:val="single"/>
    </w:rPr>
  </w:style>
  <w:style w:type="character" w:styleId="Emphasis">
    <w:name w:val="Emphasis"/>
    <w:basedOn w:val="DefaultParagraphFont"/>
    <w:uiPriority w:val="20"/>
    <w:qFormat/>
    <w:rsid w:val="00470FB0"/>
    <w:rPr>
      <w:i/>
      <w:iCs/>
    </w:rPr>
  </w:style>
  <w:style w:type="character" w:customStyle="1" w:styleId="Heading3Char">
    <w:name w:val="Heading 3 Char"/>
    <w:basedOn w:val="DefaultParagraphFont"/>
    <w:link w:val="Heading3"/>
    <w:uiPriority w:val="9"/>
    <w:rsid w:val="00470F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FB0"/>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92E37"/>
    <w:rPr>
      <w:color w:val="954F72" w:themeColor="followedHyperlink"/>
      <w:u w:val="single"/>
    </w:rPr>
  </w:style>
  <w:style w:type="paragraph" w:styleId="BalloonText">
    <w:name w:val="Balloon Text"/>
    <w:basedOn w:val="Normal"/>
    <w:link w:val="BalloonTextChar"/>
    <w:uiPriority w:val="99"/>
    <w:semiHidden/>
    <w:unhideWhenUsed/>
    <w:rsid w:val="00C2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87"/>
    <w:rPr>
      <w:rFonts w:ascii="Tahoma" w:hAnsi="Tahoma" w:cs="Tahoma"/>
      <w:sz w:val="16"/>
      <w:szCs w:val="16"/>
    </w:rPr>
  </w:style>
  <w:style w:type="character" w:customStyle="1" w:styleId="Heading1Char">
    <w:name w:val="Heading 1 Char"/>
    <w:basedOn w:val="DefaultParagraphFont"/>
    <w:link w:val="Heading1"/>
    <w:uiPriority w:val="9"/>
    <w:rsid w:val="006860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60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6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D0"/>
  </w:style>
  <w:style w:type="paragraph" w:styleId="Footer">
    <w:name w:val="footer"/>
    <w:basedOn w:val="Normal"/>
    <w:link w:val="FooterChar"/>
    <w:uiPriority w:val="99"/>
    <w:unhideWhenUsed/>
    <w:rsid w:val="000D6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D0"/>
  </w:style>
  <w:style w:type="character" w:styleId="CommentReference">
    <w:name w:val="annotation reference"/>
    <w:basedOn w:val="DefaultParagraphFont"/>
    <w:uiPriority w:val="99"/>
    <w:semiHidden/>
    <w:unhideWhenUsed/>
    <w:rsid w:val="008A2007"/>
    <w:rPr>
      <w:sz w:val="18"/>
      <w:szCs w:val="18"/>
    </w:rPr>
  </w:style>
  <w:style w:type="paragraph" w:styleId="CommentText">
    <w:name w:val="annotation text"/>
    <w:basedOn w:val="Normal"/>
    <w:link w:val="CommentTextChar"/>
    <w:uiPriority w:val="99"/>
    <w:semiHidden/>
    <w:unhideWhenUsed/>
    <w:rsid w:val="008A2007"/>
    <w:pPr>
      <w:spacing w:line="240" w:lineRule="auto"/>
    </w:pPr>
    <w:rPr>
      <w:sz w:val="24"/>
      <w:szCs w:val="24"/>
    </w:rPr>
  </w:style>
  <w:style w:type="character" w:customStyle="1" w:styleId="CommentTextChar">
    <w:name w:val="Comment Text Char"/>
    <w:basedOn w:val="DefaultParagraphFont"/>
    <w:link w:val="CommentText"/>
    <w:uiPriority w:val="99"/>
    <w:semiHidden/>
    <w:rsid w:val="008A2007"/>
    <w:rPr>
      <w:sz w:val="24"/>
      <w:szCs w:val="24"/>
    </w:rPr>
  </w:style>
  <w:style w:type="paragraph" w:styleId="CommentSubject">
    <w:name w:val="annotation subject"/>
    <w:basedOn w:val="CommentText"/>
    <w:next w:val="CommentText"/>
    <w:link w:val="CommentSubjectChar"/>
    <w:uiPriority w:val="99"/>
    <w:semiHidden/>
    <w:unhideWhenUsed/>
    <w:rsid w:val="008A2007"/>
    <w:rPr>
      <w:b/>
      <w:bCs/>
      <w:sz w:val="20"/>
      <w:szCs w:val="20"/>
    </w:rPr>
  </w:style>
  <w:style w:type="character" w:customStyle="1" w:styleId="CommentSubjectChar">
    <w:name w:val="Comment Subject Char"/>
    <w:basedOn w:val="CommentTextChar"/>
    <w:link w:val="CommentSubject"/>
    <w:uiPriority w:val="99"/>
    <w:semiHidden/>
    <w:rsid w:val="008A200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70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F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208"/>
    <w:rPr>
      <w:color w:val="0563C1" w:themeColor="hyperlink"/>
      <w:u w:val="single"/>
    </w:rPr>
  </w:style>
  <w:style w:type="character" w:styleId="Emphasis">
    <w:name w:val="Emphasis"/>
    <w:basedOn w:val="DefaultParagraphFont"/>
    <w:uiPriority w:val="20"/>
    <w:qFormat/>
    <w:rsid w:val="00470FB0"/>
    <w:rPr>
      <w:i/>
      <w:iCs/>
    </w:rPr>
  </w:style>
  <w:style w:type="character" w:customStyle="1" w:styleId="Heading3Char">
    <w:name w:val="Heading 3 Char"/>
    <w:basedOn w:val="DefaultParagraphFont"/>
    <w:link w:val="Heading3"/>
    <w:uiPriority w:val="9"/>
    <w:rsid w:val="00470F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FB0"/>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92E37"/>
    <w:rPr>
      <w:color w:val="954F72" w:themeColor="followedHyperlink"/>
      <w:u w:val="single"/>
    </w:rPr>
  </w:style>
  <w:style w:type="paragraph" w:styleId="BalloonText">
    <w:name w:val="Balloon Text"/>
    <w:basedOn w:val="Normal"/>
    <w:link w:val="BalloonTextChar"/>
    <w:uiPriority w:val="99"/>
    <w:semiHidden/>
    <w:unhideWhenUsed/>
    <w:rsid w:val="00C2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87"/>
    <w:rPr>
      <w:rFonts w:ascii="Tahoma" w:hAnsi="Tahoma" w:cs="Tahoma"/>
      <w:sz w:val="16"/>
      <w:szCs w:val="16"/>
    </w:rPr>
  </w:style>
  <w:style w:type="character" w:customStyle="1" w:styleId="Heading1Char">
    <w:name w:val="Heading 1 Char"/>
    <w:basedOn w:val="DefaultParagraphFont"/>
    <w:link w:val="Heading1"/>
    <w:uiPriority w:val="9"/>
    <w:rsid w:val="006860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60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6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D0"/>
  </w:style>
  <w:style w:type="paragraph" w:styleId="Footer">
    <w:name w:val="footer"/>
    <w:basedOn w:val="Normal"/>
    <w:link w:val="FooterChar"/>
    <w:uiPriority w:val="99"/>
    <w:unhideWhenUsed/>
    <w:rsid w:val="000D6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D0"/>
  </w:style>
  <w:style w:type="character" w:styleId="CommentReference">
    <w:name w:val="annotation reference"/>
    <w:basedOn w:val="DefaultParagraphFont"/>
    <w:uiPriority w:val="99"/>
    <w:semiHidden/>
    <w:unhideWhenUsed/>
    <w:rsid w:val="008A2007"/>
    <w:rPr>
      <w:sz w:val="18"/>
      <w:szCs w:val="18"/>
    </w:rPr>
  </w:style>
  <w:style w:type="paragraph" w:styleId="CommentText">
    <w:name w:val="annotation text"/>
    <w:basedOn w:val="Normal"/>
    <w:link w:val="CommentTextChar"/>
    <w:uiPriority w:val="99"/>
    <w:semiHidden/>
    <w:unhideWhenUsed/>
    <w:rsid w:val="008A2007"/>
    <w:pPr>
      <w:spacing w:line="240" w:lineRule="auto"/>
    </w:pPr>
    <w:rPr>
      <w:sz w:val="24"/>
      <w:szCs w:val="24"/>
    </w:rPr>
  </w:style>
  <w:style w:type="character" w:customStyle="1" w:styleId="CommentTextChar">
    <w:name w:val="Comment Text Char"/>
    <w:basedOn w:val="DefaultParagraphFont"/>
    <w:link w:val="CommentText"/>
    <w:uiPriority w:val="99"/>
    <w:semiHidden/>
    <w:rsid w:val="008A2007"/>
    <w:rPr>
      <w:sz w:val="24"/>
      <w:szCs w:val="24"/>
    </w:rPr>
  </w:style>
  <w:style w:type="paragraph" w:styleId="CommentSubject">
    <w:name w:val="annotation subject"/>
    <w:basedOn w:val="CommentText"/>
    <w:next w:val="CommentText"/>
    <w:link w:val="CommentSubjectChar"/>
    <w:uiPriority w:val="99"/>
    <w:semiHidden/>
    <w:unhideWhenUsed/>
    <w:rsid w:val="008A2007"/>
    <w:rPr>
      <w:b/>
      <w:bCs/>
      <w:sz w:val="20"/>
      <w:szCs w:val="20"/>
    </w:rPr>
  </w:style>
  <w:style w:type="character" w:customStyle="1" w:styleId="CommentSubjectChar">
    <w:name w:val="Comment Subject Char"/>
    <w:basedOn w:val="CommentTextChar"/>
    <w:link w:val="CommentSubject"/>
    <w:uiPriority w:val="99"/>
    <w:semiHidden/>
    <w:rsid w:val="008A20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0922">
      <w:bodyDiv w:val="1"/>
      <w:marLeft w:val="0"/>
      <w:marRight w:val="0"/>
      <w:marTop w:val="0"/>
      <w:marBottom w:val="0"/>
      <w:divBdr>
        <w:top w:val="none" w:sz="0" w:space="0" w:color="auto"/>
        <w:left w:val="none" w:sz="0" w:space="0" w:color="auto"/>
        <w:bottom w:val="none" w:sz="0" w:space="0" w:color="auto"/>
        <w:right w:val="none" w:sz="0" w:space="0" w:color="auto"/>
      </w:divBdr>
      <w:divsChild>
        <w:div w:id="1356224510">
          <w:marLeft w:val="0"/>
          <w:marRight w:val="0"/>
          <w:marTop w:val="0"/>
          <w:marBottom w:val="0"/>
          <w:divBdr>
            <w:top w:val="none" w:sz="0" w:space="0" w:color="auto"/>
            <w:left w:val="none" w:sz="0" w:space="0" w:color="auto"/>
            <w:bottom w:val="none" w:sz="0" w:space="0" w:color="auto"/>
            <w:right w:val="none" w:sz="0" w:space="0" w:color="auto"/>
          </w:divBdr>
        </w:div>
        <w:div w:id="981345160">
          <w:marLeft w:val="0"/>
          <w:marRight w:val="0"/>
          <w:marTop w:val="0"/>
          <w:marBottom w:val="0"/>
          <w:divBdr>
            <w:top w:val="none" w:sz="0" w:space="0" w:color="auto"/>
            <w:left w:val="none" w:sz="0" w:space="0" w:color="auto"/>
            <w:bottom w:val="none" w:sz="0" w:space="0" w:color="auto"/>
            <w:right w:val="none" w:sz="0" w:space="0" w:color="auto"/>
          </w:divBdr>
        </w:div>
        <w:div w:id="764226903">
          <w:marLeft w:val="0"/>
          <w:marRight w:val="0"/>
          <w:marTop w:val="0"/>
          <w:marBottom w:val="0"/>
          <w:divBdr>
            <w:top w:val="none" w:sz="0" w:space="0" w:color="auto"/>
            <w:left w:val="none" w:sz="0" w:space="0" w:color="auto"/>
            <w:bottom w:val="none" w:sz="0" w:space="0" w:color="auto"/>
            <w:right w:val="none" w:sz="0" w:space="0" w:color="auto"/>
          </w:divBdr>
        </w:div>
        <w:div w:id="31465250">
          <w:marLeft w:val="0"/>
          <w:marRight w:val="0"/>
          <w:marTop w:val="0"/>
          <w:marBottom w:val="0"/>
          <w:divBdr>
            <w:top w:val="none" w:sz="0" w:space="0" w:color="auto"/>
            <w:left w:val="none" w:sz="0" w:space="0" w:color="auto"/>
            <w:bottom w:val="none" w:sz="0" w:space="0" w:color="auto"/>
            <w:right w:val="none" w:sz="0" w:space="0" w:color="auto"/>
          </w:divBdr>
        </w:div>
        <w:div w:id="2106267956">
          <w:marLeft w:val="0"/>
          <w:marRight w:val="0"/>
          <w:marTop w:val="0"/>
          <w:marBottom w:val="0"/>
          <w:divBdr>
            <w:top w:val="none" w:sz="0" w:space="0" w:color="auto"/>
            <w:left w:val="none" w:sz="0" w:space="0" w:color="auto"/>
            <w:bottom w:val="none" w:sz="0" w:space="0" w:color="auto"/>
            <w:right w:val="none" w:sz="0" w:space="0" w:color="auto"/>
          </w:divBdr>
        </w:div>
        <w:div w:id="2094348283">
          <w:marLeft w:val="0"/>
          <w:marRight w:val="0"/>
          <w:marTop w:val="0"/>
          <w:marBottom w:val="0"/>
          <w:divBdr>
            <w:top w:val="none" w:sz="0" w:space="0" w:color="auto"/>
            <w:left w:val="none" w:sz="0" w:space="0" w:color="auto"/>
            <w:bottom w:val="none" w:sz="0" w:space="0" w:color="auto"/>
            <w:right w:val="none" w:sz="0" w:space="0" w:color="auto"/>
          </w:divBdr>
        </w:div>
        <w:div w:id="564610682">
          <w:marLeft w:val="0"/>
          <w:marRight w:val="0"/>
          <w:marTop w:val="0"/>
          <w:marBottom w:val="0"/>
          <w:divBdr>
            <w:top w:val="none" w:sz="0" w:space="0" w:color="auto"/>
            <w:left w:val="none" w:sz="0" w:space="0" w:color="auto"/>
            <w:bottom w:val="none" w:sz="0" w:space="0" w:color="auto"/>
            <w:right w:val="none" w:sz="0" w:space="0" w:color="auto"/>
          </w:divBdr>
        </w:div>
        <w:div w:id="1383796112">
          <w:marLeft w:val="0"/>
          <w:marRight w:val="0"/>
          <w:marTop w:val="0"/>
          <w:marBottom w:val="0"/>
          <w:divBdr>
            <w:top w:val="none" w:sz="0" w:space="0" w:color="auto"/>
            <w:left w:val="none" w:sz="0" w:space="0" w:color="auto"/>
            <w:bottom w:val="none" w:sz="0" w:space="0" w:color="auto"/>
            <w:right w:val="none" w:sz="0" w:space="0" w:color="auto"/>
          </w:divBdr>
        </w:div>
        <w:div w:id="1801343513">
          <w:marLeft w:val="0"/>
          <w:marRight w:val="0"/>
          <w:marTop w:val="0"/>
          <w:marBottom w:val="0"/>
          <w:divBdr>
            <w:top w:val="none" w:sz="0" w:space="0" w:color="auto"/>
            <w:left w:val="none" w:sz="0" w:space="0" w:color="auto"/>
            <w:bottom w:val="none" w:sz="0" w:space="0" w:color="auto"/>
            <w:right w:val="none" w:sz="0" w:space="0" w:color="auto"/>
          </w:divBdr>
        </w:div>
        <w:div w:id="836310612">
          <w:marLeft w:val="0"/>
          <w:marRight w:val="0"/>
          <w:marTop w:val="0"/>
          <w:marBottom w:val="0"/>
          <w:divBdr>
            <w:top w:val="none" w:sz="0" w:space="0" w:color="auto"/>
            <w:left w:val="none" w:sz="0" w:space="0" w:color="auto"/>
            <w:bottom w:val="none" w:sz="0" w:space="0" w:color="auto"/>
            <w:right w:val="none" w:sz="0" w:space="0" w:color="auto"/>
          </w:divBdr>
        </w:div>
        <w:div w:id="333840440">
          <w:marLeft w:val="0"/>
          <w:marRight w:val="0"/>
          <w:marTop w:val="0"/>
          <w:marBottom w:val="0"/>
          <w:divBdr>
            <w:top w:val="none" w:sz="0" w:space="0" w:color="auto"/>
            <w:left w:val="none" w:sz="0" w:space="0" w:color="auto"/>
            <w:bottom w:val="none" w:sz="0" w:space="0" w:color="auto"/>
            <w:right w:val="none" w:sz="0" w:space="0" w:color="auto"/>
          </w:divBdr>
        </w:div>
        <w:div w:id="2002199144">
          <w:marLeft w:val="0"/>
          <w:marRight w:val="0"/>
          <w:marTop w:val="0"/>
          <w:marBottom w:val="0"/>
          <w:divBdr>
            <w:top w:val="none" w:sz="0" w:space="0" w:color="auto"/>
            <w:left w:val="none" w:sz="0" w:space="0" w:color="auto"/>
            <w:bottom w:val="none" w:sz="0" w:space="0" w:color="auto"/>
            <w:right w:val="none" w:sz="0" w:space="0" w:color="auto"/>
          </w:divBdr>
        </w:div>
        <w:div w:id="2079547560">
          <w:marLeft w:val="0"/>
          <w:marRight w:val="0"/>
          <w:marTop w:val="0"/>
          <w:marBottom w:val="0"/>
          <w:divBdr>
            <w:top w:val="none" w:sz="0" w:space="0" w:color="auto"/>
            <w:left w:val="none" w:sz="0" w:space="0" w:color="auto"/>
            <w:bottom w:val="none" w:sz="0" w:space="0" w:color="auto"/>
            <w:right w:val="none" w:sz="0" w:space="0" w:color="auto"/>
          </w:divBdr>
        </w:div>
        <w:div w:id="936713135">
          <w:marLeft w:val="0"/>
          <w:marRight w:val="0"/>
          <w:marTop w:val="0"/>
          <w:marBottom w:val="0"/>
          <w:divBdr>
            <w:top w:val="none" w:sz="0" w:space="0" w:color="auto"/>
            <w:left w:val="none" w:sz="0" w:space="0" w:color="auto"/>
            <w:bottom w:val="none" w:sz="0" w:space="0" w:color="auto"/>
            <w:right w:val="none" w:sz="0" w:space="0" w:color="auto"/>
          </w:divBdr>
        </w:div>
      </w:divsChild>
    </w:div>
    <w:div w:id="1007706287">
      <w:bodyDiv w:val="1"/>
      <w:marLeft w:val="0"/>
      <w:marRight w:val="0"/>
      <w:marTop w:val="0"/>
      <w:marBottom w:val="0"/>
      <w:divBdr>
        <w:top w:val="none" w:sz="0" w:space="0" w:color="auto"/>
        <w:left w:val="none" w:sz="0" w:space="0" w:color="auto"/>
        <w:bottom w:val="none" w:sz="0" w:space="0" w:color="auto"/>
        <w:right w:val="none" w:sz="0" w:space="0" w:color="auto"/>
      </w:divBdr>
    </w:div>
    <w:div w:id="16080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cis-ca.org/voices/a/afghni.htm" TargetMode="External"/><Relationship Id="rId21" Type="http://schemas.openxmlformats.org/officeDocument/2006/relationships/hyperlink" Target="http://www.h-net.org/~bahai/areprint/afghani/namihha/namihha.htm"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en.wikipedia.org/wiki/Jamal_ad-Din_al-Afghani" TargetMode="External"/><Relationship Id="rId11" Type="http://schemas.openxmlformats.org/officeDocument/2006/relationships/comments" Target="comments.xml"/><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hyperlink" Target="http://www.arabicbookshop.net/main/CatalogueFilter.asp?auth=Khusrushahi,%20Sayyid%20Hadi&amp;sort=6&amp;type=AUTHOR" TargetMode="External"/><Relationship Id="rId18" Type="http://schemas.openxmlformats.org/officeDocument/2006/relationships/hyperlink" Target="http://themiddleeastandislam.blogspot.com/2012/05/jamal-al-din-al-afghani.html" TargetMode="External"/><Relationship Id="rId19" Type="http://schemas.openxmlformats.org/officeDocument/2006/relationships/hyperlink" Target="http://www.iranicaonline.org/articles/afgani-jamal-al-d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632E7-5707-F749-B126-0E244D0D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1611</Words>
  <Characters>9186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USSOCOM</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Luce</dc:creator>
  <cp:lastModifiedBy>Mark David Luce</cp:lastModifiedBy>
  <cp:revision>2</cp:revision>
  <cp:lastPrinted>2015-07-12T18:15:00Z</cp:lastPrinted>
  <dcterms:created xsi:type="dcterms:W3CDTF">2015-08-10T01:47:00Z</dcterms:created>
  <dcterms:modified xsi:type="dcterms:W3CDTF">2015-08-10T01:47:00Z</dcterms:modified>
</cp:coreProperties>
</file>