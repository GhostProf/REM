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A02" w:rsidRPr="007172FB" w:rsidRDefault="00564BDB" w:rsidP="00BF516D">
      <w:pPr>
        <w:spacing w:line="240" w:lineRule="auto"/>
        <w:rPr>
          <w:rFonts w:asciiTheme="majorBidi" w:hAnsiTheme="majorBidi" w:cstheme="majorBidi"/>
          <w:b/>
          <w:bCs/>
          <w:sz w:val="24"/>
          <w:szCs w:val="24"/>
        </w:rPr>
      </w:pPr>
      <w:r w:rsidRPr="00196A09">
        <w:rPr>
          <w:rFonts w:asciiTheme="majorBidi" w:hAnsiTheme="majorBidi" w:cstheme="majorBidi"/>
          <w:b/>
          <w:bCs/>
          <w:sz w:val="28"/>
          <w:szCs w:val="28"/>
        </w:rPr>
        <w:t>Nizar Qabbani (1923 – 1998)</w:t>
      </w:r>
      <w:r w:rsidR="00B51A02">
        <w:rPr>
          <w:rFonts w:asciiTheme="majorBidi" w:hAnsiTheme="majorBidi" w:cstheme="majorBidi"/>
          <w:b/>
          <w:bCs/>
          <w:sz w:val="28"/>
          <w:szCs w:val="28"/>
        </w:rPr>
        <w:t xml:space="preserve"> - </w:t>
      </w:r>
      <w:r w:rsidR="00B51A02">
        <w:rPr>
          <w:rFonts w:asciiTheme="majorBidi" w:hAnsiTheme="majorBidi" w:cstheme="majorBidi" w:hint="cs"/>
          <w:b/>
          <w:bCs/>
          <w:sz w:val="28"/>
          <w:szCs w:val="28"/>
          <w:rtl/>
        </w:rPr>
        <w:t>نزار قباني</w:t>
      </w:r>
    </w:p>
    <w:p w:rsidR="00564BDB" w:rsidRPr="00BF516D" w:rsidRDefault="00BF516D" w:rsidP="00BF516D">
      <w:pPr>
        <w:spacing w:line="240" w:lineRule="auto"/>
        <w:rPr>
          <w:rFonts w:asciiTheme="majorBidi" w:hAnsiTheme="majorBidi" w:cstheme="majorBidi"/>
          <w:bCs/>
          <w:sz w:val="28"/>
          <w:szCs w:val="28"/>
          <w:rtl/>
        </w:rPr>
      </w:pPr>
      <w:r w:rsidRPr="00BF516D">
        <w:rPr>
          <w:rFonts w:asciiTheme="majorBidi" w:hAnsiTheme="majorBidi" w:cstheme="majorBidi"/>
          <w:bCs/>
          <w:sz w:val="28"/>
          <w:szCs w:val="28"/>
        </w:rPr>
        <w:t xml:space="preserve">Mark D. Luce </w:t>
      </w:r>
      <w:commentRangeStart w:id="0"/>
      <w:r w:rsidRPr="00BF516D">
        <w:rPr>
          <w:rFonts w:asciiTheme="majorBidi" w:hAnsiTheme="majorBidi" w:cstheme="majorBidi"/>
          <w:bCs/>
          <w:sz w:val="28"/>
          <w:szCs w:val="28"/>
        </w:rPr>
        <w:t>(</w:t>
      </w:r>
      <w:commentRangeEnd w:id="0"/>
      <w:r>
        <w:rPr>
          <w:rStyle w:val="CommentReference"/>
        </w:rPr>
        <w:commentReference w:id="0"/>
      </w:r>
    </w:p>
    <w:p w:rsidR="00564BDB" w:rsidRPr="00196A09" w:rsidRDefault="00564BDB" w:rsidP="00BF516D">
      <w:pPr>
        <w:spacing w:line="240" w:lineRule="auto"/>
        <w:rPr>
          <w:b/>
          <w:bCs/>
        </w:rPr>
      </w:pPr>
      <w:r w:rsidRPr="00196A09">
        <w:rPr>
          <w:b/>
          <w:bCs/>
        </w:rPr>
        <w:t>Summary</w:t>
      </w:r>
    </w:p>
    <w:p w:rsidR="0074515E" w:rsidRDefault="0074515E" w:rsidP="00BF516D">
      <w:pPr>
        <w:spacing w:line="240" w:lineRule="auto"/>
      </w:pPr>
      <w:r>
        <w:rPr>
          <w:noProof/>
        </w:rPr>
        <w:drawing>
          <wp:inline distT="0" distB="0" distL="0" distR="0" wp14:anchorId="4DFB59A8" wp14:editId="3EAB50EE">
            <wp:extent cx="32385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bbani_nizar.jpg"/>
                    <pic:cNvPicPr/>
                  </pic:nvPicPr>
                  <pic:blipFill>
                    <a:blip r:embed="rId10">
                      <a:extLst>
                        <a:ext uri="{28A0092B-C50C-407E-A947-70E740481C1C}">
                          <a14:useLocalDpi xmlns:a14="http://schemas.microsoft.com/office/drawing/2010/main" val="0"/>
                        </a:ext>
                      </a:extLst>
                    </a:blip>
                    <a:stretch>
                      <a:fillRect/>
                    </a:stretch>
                  </pic:blipFill>
                  <pic:spPr>
                    <a:xfrm>
                      <a:off x="0" y="0"/>
                      <a:ext cx="3238500" cy="2990850"/>
                    </a:xfrm>
                    <a:prstGeom prst="rect">
                      <a:avLst/>
                    </a:prstGeom>
                  </pic:spPr>
                </pic:pic>
              </a:graphicData>
            </a:graphic>
          </wp:inline>
        </w:drawing>
      </w:r>
    </w:p>
    <w:p w:rsidR="00A20348" w:rsidRDefault="00A20348" w:rsidP="00BF516D">
      <w:pPr>
        <w:spacing w:line="240" w:lineRule="auto"/>
      </w:pPr>
    </w:p>
    <w:p w:rsidR="00A20348" w:rsidRPr="00732CD6" w:rsidRDefault="00A20348" w:rsidP="00BF516D">
      <w:pPr>
        <w:spacing w:line="240" w:lineRule="auto"/>
        <w:rPr>
          <w:rFonts w:asciiTheme="majorBidi" w:hAnsiTheme="majorBidi" w:cstheme="majorBidi"/>
          <w:sz w:val="24"/>
          <w:szCs w:val="24"/>
        </w:rPr>
      </w:pPr>
      <w:proofErr w:type="spellStart"/>
      <w:r w:rsidRPr="00732CD6">
        <w:rPr>
          <w:rFonts w:asciiTheme="majorBidi" w:hAnsiTheme="majorBidi" w:cstheme="majorBidi"/>
          <w:sz w:val="24"/>
          <w:szCs w:val="24"/>
        </w:rPr>
        <w:t>Nizar</w:t>
      </w:r>
      <w:proofErr w:type="spellEnd"/>
      <w:r w:rsidRPr="00732CD6">
        <w:rPr>
          <w:rFonts w:asciiTheme="majorBidi" w:hAnsiTheme="majorBidi" w:cstheme="majorBidi"/>
          <w:sz w:val="24"/>
          <w:szCs w:val="24"/>
        </w:rPr>
        <w:t xml:space="preserve"> Qabbani (1923–1998) was born in Damascus, Syria into a merchant family.  He studied law at Damascus University and then entered the Syria</w:t>
      </w:r>
      <w:ins w:id="1" w:author="Stephen Ross" w:date="2015-08-06T10:37:00Z">
        <w:r w:rsidR="00BF516D">
          <w:rPr>
            <w:rFonts w:asciiTheme="majorBidi" w:hAnsiTheme="majorBidi" w:cstheme="majorBidi"/>
            <w:sz w:val="24"/>
            <w:szCs w:val="24"/>
          </w:rPr>
          <w:t>n</w:t>
        </w:r>
      </w:ins>
      <w:r w:rsidRPr="00732CD6">
        <w:rPr>
          <w:rFonts w:asciiTheme="majorBidi" w:hAnsiTheme="majorBidi" w:cstheme="majorBidi"/>
          <w:sz w:val="24"/>
          <w:szCs w:val="24"/>
        </w:rPr>
        <w:t xml:space="preserve"> diplomatic service, where he served in embassies in Cairo, Ankara, Beirut, London</w:t>
      </w:r>
      <w:r w:rsidR="006E7E38" w:rsidRPr="00732CD6">
        <w:rPr>
          <w:rFonts w:asciiTheme="majorBidi" w:hAnsiTheme="majorBidi" w:cstheme="majorBidi"/>
          <w:sz w:val="24"/>
          <w:szCs w:val="24"/>
        </w:rPr>
        <w:t>, Beijing</w:t>
      </w:r>
      <w:ins w:id="2" w:author="Stephen Ross" w:date="2015-08-06T10:37:00Z">
        <w:r w:rsidR="00BF516D">
          <w:rPr>
            <w:rFonts w:asciiTheme="majorBidi" w:hAnsiTheme="majorBidi" w:cstheme="majorBidi"/>
            <w:sz w:val="24"/>
            <w:szCs w:val="24"/>
          </w:rPr>
          <w:t>,</w:t>
        </w:r>
      </w:ins>
      <w:r w:rsidRPr="00732CD6">
        <w:rPr>
          <w:rFonts w:asciiTheme="majorBidi" w:hAnsiTheme="majorBidi" w:cstheme="majorBidi"/>
          <w:sz w:val="24"/>
          <w:szCs w:val="24"/>
        </w:rPr>
        <w:t xml:space="preserve"> and Madrid.</w:t>
      </w:r>
    </w:p>
    <w:p w:rsidR="007172FB" w:rsidRDefault="007172FB" w:rsidP="00BF516D">
      <w:pPr>
        <w:spacing w:line="240" w:lineRule="auto"/>
        <w:rPr>
          <w:rFonts w:asciiTheme="majorBidi" w:hAnsiTheme="majorBidi" w:cstheme="majorBidi"/>
          <w:sz w:val="24"/>
          <w:szCs w:val="24"/>
        </w:rPr>
      </w:pPr>
      <w:r>
        <w:rPr>
          <w:noProof/>
        </w:rPr>
        <w:drawing>
          <wp:inline distT="0" distB="0" distL="0" distR="0" wp14:anchorId="4D4C9E91" wp14:editId="0F6BEDEE">
            <wp:extent cx="2540000" cy="200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Nizar_Kabbani_-_1948.jpg"/>
                    <pic:cNvPicPr/>
                  </pic:nvPicPr>
                  <pic:blipFill>
                    <a:blip r:embed="rId11">
                      <a:extLst>
                        <a:ext uri="{28A0092B-C50C-407E-A947-70E740481C1C}">
                          <a14:useLocalDpi xmlns:a14="http://schemas.microsoft.com/office/drawing/2010/main" val="0"/>
                        </a:ext>
                      </a:extLst>
                    </a:blip>
                    <a:stretch>
                      <a:fillRect/>
                    </a:stretch>
                  </pic:blipFill>
                  <pic:spPr>
                    <a:xfrm>
                      <a:off x="0" y="0"/>
                      <a:ext cx="2540000" cy="2006600"/>
                    </a:xfrm>
                    <a:prstGeom prst="rect">
                      <a:avLst/>
                    </a:prstGeom>
                  </pic:spPr>
                </pic:pic>
              </a:graphicData>
            </a:graphic>
          </wp:inline>
        </w:drawing>
      </w:r>
      <w:r w:rsidR="002753D8">
        <w:rPr>
          <w:rFonts w:asciiTheme="majorBidi" w:hAnsiTheme="majorBidi" w:cstheme="majorBidi"/>
          <w:noProof/>
          <w:sz w:val="24"/>
          <w:szCs w:val="24"/>
        </w:rPr>
        <w:drawing>
          <wp:inline distT="0" distB="0" distL="0" distR="0" wp14:anchorId="3A93815A" wp14:editId="47D634E2">
            <wp:extent cx="1774621" cy="183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px-Nizar_Kabbani_-_1935.jpg"/>
                    <pic:cNvPicPr/>
                  </pic:nvPicPr>
                  <pic:blipFill>
                    <a:blip r:embed="rId12">
                      <a:extLst>
                        <a:ext uri="{28A0092B-C50C-407E-A947-70E740481C1C}">
                          <a14:useLocalDpi xmlns:a14="http://schemas.microsoft.com/office/drawing/2010/main" val="0"/>
                        </a:ext>
                      </a:extLst>
                    </a:blip>
                    <a:stretch>
                      <a:fillRect/>
                    </a:stretch>
                  </pic:blipFill>
                  <pic:spPr>
                    <a:xfrm>
                      <a:off x="0" y="0"/>
                      <a:ext cx="1774621" cy="1838325"/>
                    </a:xfrm>
                    <a:prstGeom prst="rect">
                      <a:avLst/>
                    </a:prstGeom>
                  </pic:spPr>
                </pic:pic>
              </a:graphicData>
            </a:graphic>
          </wp:inline>
        </w:drawing>
      </w:r>
    </w:p>
    <w:p w:rsidR="007172FB" w:rsidRDefault="007172FB" w:rsidP="00BF516D">
      <w:pPr>
        <w:spacing w:line="240" w:lineRule="auto"/>
        <w:rPr>
          <w:rFonts w:asciiTheme="majorBidi" w:hAnsiTheme="majorBidi" w:cstheme="majorBidi"/>
          <w:sz w:val="24"/>
          <w:szCs w:val="24"/>
        </w:rPr>
      </w:pPr>
      <w:r>
        <w:rPr>
          <w:rFonts w:asciiTheme="majorBidi" w:hAnsiTheme="majorBidi" w:cstheme="majorBidi"/>
          <w:sz w:val="24"/>
          <w:szCs w:val="24"/>
        </w:rPr>
        <w:t>A family picture</w:t>
      </w:r>
    </w:p>
    <w:p w:rsidR="006534EC" w:rsidRDefault="006534EC" w:rsidP="00BF516D">
      <w:pPr>
        <w:spacing w:line="240" w:lineRule="auto"/>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hyperlink r:id="rId13" w:history="1">
        <w:r w:rsidRPr="00A736CA">
          <w:rPr>
            <w:rStyle w:val="Hyperlink"/>
          </w:rPr>
          <w:t>https://en.wikipedia.org/wiki/Nizar_Qabbani</w:t>
        </w:r>
      </w:hyperlink>
    </w:p>
    <w:p w:rsidR="00A20348" w:rsidRPr="00732CD6" w:rsidRDefault="00A20348" w:rsidP="00BF516D">
      <w:pPr>
        <w:spacing w:line="240" w:lineRule="auto"/>
        <w:rPr>
          <w:rFonts w:asciiTheme="majorBidi" w:hAnsiTheme="majorBidi" w:cstheme="majorBidi"/>
          <w:sz w:val="24"/>
          <w:szCs w:val="24"/>
        </w:rPr>
      </w:pPr>
      <w:r w:rsidRPr="00732CD6">
        <w:rPr>
          <w:rFonts w:asciiTheme="majorBidi" w:hAnsiTheme="majorBidi" w:cstheme="majorBidi"/>
          <w:sz w:val="24"/>
          <w:szCs w:val="24"/>
        </w:rPr>
        <w:t>He retired in 1966, moved to Beirut and opened a publishing company. Qabbani was one of the mos</w:t>
      </w:r>
      <w:r w:rsidR="005C461D" w:rsidRPr="00732CD6">
        <w:rPr>
          <w:rFonts w:asciiTheme="majorBidi" w:hAnsiTheme="majorBidi" w:cstheme="majorBidi"/>
          <w:sz w:val="24"/>
          <w:szCs w:val="24"/>
        </w:rPr>
        <w:t xml:space="preserve">t famous </w:t>
      </w:r>
      <w:r w:rsidR="00732CD6">
        <w:rPr>
          <w:rFonts w:asciiTheme="majorBidi" w:hAnsiTheme="majorBidi" w:cstheme="majorBidi"/>
          <w:sz w:val="24"/>
          <w:szCs w:val="24"/>
        </w:rPr>
        <w:t xml:space="preserve">and influential </w:t>
      </w:r>
      <w:r w:rsidR="005C461D" w:rsidRPr="00732CD6">
        <w:rPr>
          <w:rFonts w:asciiTheme="majorBidi" w:hAnsiTheme="majorBidi" w:cstheme="majorBidi"/>
          <w:sz w:val="24"/>
          <w:szCs w:val="24"/>
        </w:rPr>
        <w:t>poets of his time.  He</w:t>
      </w:r>
      <w:r w:rsidR="002753D8">
        <w:rPr>
          <w:rFonts w:asciiTheme="majorBidi" w:hAnsiTheme="majorBidi" w:cstheme="majorBidi"/>
          <w:sz w:val="24"/>
          <w:szCs w:val="24"/>
        </w:rPr>
        <w:t xml:space="preserve"> is known for his</w:t>
      </w:r>
      <w:r w:rsidR="00752AB2" w:rsidRPr="00752AB2">
        <w:rPr>
          <w:rFonts w:asciiTheme="majorBidi" w:hAnsiTheme="majorBidi" w:cstheme="majorBidi"/>
          <w:color w:val="262626"/>
          <w:sz w:val="24"/>
          <w:szCs w:val="24"/>
        </w:rPr>
        <w:t xml:space="preserve"> sensual and romantic</w:t>
      </w:r>
      <w:r w:rsidR="002753D8">
        <w:rPr>
          <w:rFonts w:asciiTheme="majorBidi" w:hAnsiTheme="majorBidi" w:cstheme="majorBidi"/>
          <w:sz w:val="24"/>
          <w:szCs w:val="24"/>
        </w:rPr>
        <w:t xml:space="preserve"> poetry. </w:t>
      </w:r>
      <w:r w:rsidR="0075548C" w:rsidRPr="00732CD6">
        <w:rPr>
          <w:rFonts w:asciiTheme="majorBidi" w:hAnsiTheme="majorBidi" w:cstheme="majorBidi"/>
          <w:sz w:val="24"/>
          <w:szCs w:val="24"/>
        </w:rPr>
        <w:t xml:space="preserve"> </w:t>
      </w:r>
      <w:r w:rsidR="002753D8">
        <w:rPr>
          <w:rFonts w:asciiTheme="majorBidi" w:hAnsiTheme="majorBidi" w:cstheme="majorBidi"/>
          <w:sz w:val="24"/>
          <w:szCs w:val="24"/>
        </w:rPr>
        <w:t>H</w:t>
      </w:r>
      <w:r w:rsidR="0075548C" w:rsidRPr="00732CD6">
        <w:rPr>
          <w:rFonts w:asciiTheme="majorBidi" w:hAnsiTheme="majorBidi" w:cstheme="majorBidi"/>
          <w:sz w:val="24"/>
          <w:szCs w:val="24"/>
        </w:rPr>
        <w:t>e used poetry as a form of resistance to advocate for social</w:t>
      </w:r>
      <w:r w:rsidR="0058074E" w:rsidRPr="00732CD6">
        <w:rPr>
          <w:rFonts w:asciiTheme="majorBidi" w:hAnsiTheme="majorBidi" w:cstheme="majorBidi"/>
          <w:sz w:val="24"/>
          <w:szCs w:val="24"/>
        </w:rPr>
        <w:t xml:space="preserve"> freedoms for women</w:t>
      </w:r>
      <w:r w:rsidR="005C461D" w:rsidRPr="00732CD6">
        <w:rPr>
          <w:rFonts w:asciiTheme="majorBidi" w:hAnsiTheme="majorBidi" w:cstheme="majorBidi"/>
          <w:sz w:val="24"/>
          <w:szCs w:val="24"/>
        </w:rPr>
        <w:t xml:space="preserve"> and fused </w:t>
      </w:r>
      <w:r w:rsidR="005C461D" w:rsidRPr="00732CD6">
        <w:rPr>
          <w:rFonts w:asciiTheme="majorBidi" w:hAnsiTheme="majorBidi" w:cstheme="majorBidi"/>
          <w:sz w:val="24"/>
          <w:szCs w:val="24"/>
        </w:rPr>
        <w:lastRenderedPageBreak/>
        <w:t>romantic themes with themes of political despair</w:t>
      </w:r>
      <w:r w:rsidR="0058074E" w:rsidRPr="00732CD6">
        <w:rPr>
          <w:rFonts w:asciiTheme="majorBidi" w:hAnsiTheme="majorBidi" w:cstheme="majorBidi"/>
          <w:sz w:val="24"/>
          <w:szCs w:val="24"/>
        </w:rPr>
        <w:t>.</w:t>
      </w:r>
      <w:r w:rsidR="002753D8">
        <w:rPr>
          <w:rFonts w:asciiTheme="majorBidi" w:hAnsiTheme="majorBidi" w:cstheme="majorBidi"/>
          <w:sz w:val="24"/>
          <w:szCs w:val="24"/>
        </w:rPr>
        <w:t xml:space="preserve">  Not only were his poems published, </w:t>
      </w:r>
      <w:proofErr w:type="gramStart"/>
      <w:r w:rsidR="002753D8">
        <w:rPr>
          <w:rFonts w:asciiTheme="majorBidi" w:hAnsiTheme="majorBidi" w:cstheme="majorBidi"/>
          <w:sz w:val="24"/>
          <w:szCs w:val="24"/>
        </w:rPr>
        <w:t>but</w:t>
      </w:r>
      <w:proofErr w:type="gramEnd"/>
      <w:r w:rsidR="002753D8">
        <w:rPr>
          <w:rFonts w:asciiTheme="majorBidi" w:hAnsiTheme="majorBidi" w:cstheme="majorBidi"/>
          <w:sz w:val="24"/>
          <w:szCs w:val="24"/>
        </w:rPr>
        <w:t xml:space="preserve"> they were popularized by Lebanese and Syrian singers who set his lyrics to music.</w:t>
      </w:r>
    </w:p>
    <w:p w:rsidR="0013620A" w:rsidRPr="006534EC" w:rsidRDefault="0013620A" w:rsidP="00BF516D">
      <w:pPr>
        <w:widowControl w:val="0"/>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A</w:t>
      </w:r>
      <w:r w:rsidR="0058074E" w:rsidRPr="00732CD6">
        <w:rPr>
          <w:rFonts w:asciiTheme="majorBidi" w:hAnsiTheme="majorBidi" w:cstheme="majorBidi"/>
          <w:sz w:val="24"/>
          <w:szCs w:val="24"/>
        </w:rPr>
        <w:t xml:space="preserve">fter the defeat of the Arabs in the 1967 Arab-Israeli War, Qabbani </w:t>
      </w:r>
      <w:r w:rsidR="00A350B1" w:rsidRPr="00A350B1">
        <w:rPr>
          <w:rFonts w:asciiTheme="majorBidi" w:hAnsiTheme="majorBidi" w:cstheme="majorBidi"/>
          <w:color w:val="262626"/>
          <w:sz w:val="24"/>
          <w:szCs w:val="24"/>
        </w:rPr>
        <w:t>founded the Nizar Qab</w:t>
      </w:r>
      <w:r w:rsidR="00A350B1">
        <w:rPr>
          <w:rFonts w:asciiTheme="majorBidi" w:hAnsiTheme="majorBidi" w:cstheme="majorBidi"/>
          <w:color w:val="262626"/>
          <w:sz w:val="24"/>
          <w:szCs w:val="24"/>
        </w:rPr>
        <w:t xml:space="preserve">bani publishing house in London. </w:t>
      </w:r>
      <w:r w:rsidR="006534EC">
        <w:rPr>
          <w:rFonts w:asciiTheme="majorBidi" w:hAnsiTheme="majorBidi" w:cstheme="majorBidi"/>
          <w:color w:val="262626"/>
          <w:sz w:val="24"/>
          <w:szCs w:val="24"/>
        </w:rPr>
        <w:t>He</w:t>
      </w:r>
      <w:r w:rsidR="00A350B1" w:rsidRPr="00A350B1">
        <w:rPr>
          <w:rFonts w:asciiTheme="majorBidi" w:hAnsiTheme="majorBidi" w:cstheme="majorBidi"/>
          <w:color w:val="262626"/>
          <w:sz w:val="24"/>
          <w:szCs w:val="24"/>
        </w:rPr>
        <w:t xml:space="preserve"> became a powerful and eloquent voice </w:t>
      </w:r>
      <w:r w:rsidR="006534EC">
        <w:rPr>
          <w:rFonts w:asciiTheme="majorBidi" w:hAnsiTheme="majorBidi" w:cstheme="majorBidi"/>
          <w:color w:val="262626"/>
          <w:sz w:val="24"/>
          <w:szCs w:val="24"/>
        </w:rPr>
        <w:t>for</w:t>
      </w:r>
      <w:r w:rsidR="00A350B1" w:rsidRPr="00A350B1">
        <w:rPr>
          <w:rFonts w:asciiTheme="majorBidi" w:hAnsiTheme="majorBidi" w:cstheme="majorBidi"/>
          <w:color w:val="262626"/>
          <w:sz w:val="24"/>
          <w:szCs w:val="24"/>
        </w:rPr>
        <w:t xml:space="preserve"> Arab causes.</w:t>
      </w:r>
      <w:r w:rsidR="00A350B1">
        <w:rPr>
          <w:rFonts w:asciiTheme="majorBidi" w:hAnsiTheme="majorBidi" w:cstheme="majorBidi"/>
          <w:color w:val="262626"/>
          <w:sz w:val="24"/>
          <w:szCs w:val="24"/>
        </w:rPr>
        <w:t xml:space="preserve"> </w:t>
      </w:r>
      <w:r w:rsidR="006534EC">
        <w:rPr>
          <w:rFonts w:asciiTheme="majorBidi" w:hAnsiTheme="majorBidi" w:cstheme="majorBidi"/>
          <w:color w:val="262626"/>
          <w:sz w:val="24"/>
          <w:szCs w:val="24"/>
        </w:rPr>
        <w:t>As a</w:t>
      </w:r>
      <w:r w:rsidR="00A350B1" w:rsidRPr="00732CD6">
        <w:rPr>
          <w:rFonts w:asciiTheme="majorBidi" w:hAnsiTheme="majorBidi" w:cstheme="majorBidi"/>
          <w:sz w:val="24"/>
          <w:szCs w:val="24"/>
        </w:rPr>
        <w:t xml:space="preserve"> strong Arab nationalist</w:t>
      </w:r>
      <w:r w:rsidR="00A350B1">
        <w:rPr>
          <w:rFonts w:asciiTheme="majorBidi" w:hAnsiTheme="majorBidi" w:cstheme="majorBidi"/>
          <w:color w:val="262626"/>
          <w:sz w:val="24"/>
          <w:szCs w:val="24"/>
        </w:rPr>
        <w:t xml:space="preserve"> </w:t>
      </w:r>
      <w:r w:rsidR="00A350B1">
        <w:rPr>
          <w:rFonts w:asciiTheme="majorBidi" w:hAnsiTheme="majorBidi" w:cstheme="majorBidi"/>
          <w:sz w:val="24"/>
          <w:szCs w:val="24"/>
        </w:rPr>
        <w:t>h</w:t>
      </w:r>
      <w:r w:rsidR="00A350B1" w:rsidRPr="00732CD6">
        <w:rPr>
          <w:rFonts w:asciiTheme="majorBidi" w:hAnsiTheme="majorBidi" w:cstheme="majorBidi"/>
          <w:sz w:val="24"/>
          <w:szCs w:val="24"/>
        </w:rPr>
        <w:t xml:space="preserve">is works became </w:t>
      </w:r>
      <w:r w:rsidR="00A350B1">
        <w:rPr>
          <w:rFonts w:asciiTheme="majorBidi" w:hAnsiTheme="majorBidi" w:cstheme="majorBidi"/>
          <w:sz w:val="24"/>
          <w:szCs w:val="24"/>
        </w:rPr>
        <w:t xml:space="preserve">increasingly </w:t>
      </w:r>
      <w:r w:rsidR="006534EC">
        <w:rPr>
          <w:rFonts w:asciiTheme="majorBidi" w:hAnsiTheme="majorBidi" w:cstheme="majorBidi"/>
          <w:sz w:val="24"/>
          <w:szCs w:val="24"/>
        </w:rPr>
        <w:t xml:space="preserve">more political. In </w:t>
      </w:r>
      <w:r w:rsidR="006534EC" w:rsidRPr="00732CD6">
        <w:rPr>
          <w:rFonts w:asciiTheme="majorBidi" w:hAnsiTheme="majorBidi" w:cstheme="majorBidi"/>
          <w:sz w:val="24"/>
          <w:szCs w:val="24"/>
        </w:rPr>
        <w:t xml:space="preserve">his later </w:t>
      </w:r>
      <w:r w:rsidR="006534EC">
        <w:rPr>
          <w:rFonts w:asciiTheme="majorBidi" w:hAnsiTheme="majorBidi" w:cstheme="majorBidi"/>
          <w:sz w:val="24"/>
          <w:szCs w:val="24"/>
        </w:rPr>
        <w:t xml:space="preserve">years, his </w:t>
      </w:r>
      <w:r w:rsidR="006534EC" w:rsidRPr="00732CD6">
        <w:rPr>
          <w:rFonts w:asciiTheme="majorBidi" w:hAnsiTheme="majorBidi" w:cstheme="majorBidi"/>
          <w:sz w:val="24"/>
          <w:szCs w:val="24"/>
        </w:rPr>
        <w:t xml:space="preserve">poems </w:t>
      </w:r>
      <w:r w:rsidR="006534EC">
        <w:rPr>
          <w:rFonts w:asciiTheme="majorBidi" w:hAnsiTheme="majorBidi" w:cstheme="majorBidi"/>
          <w:sz w:val="24"/>
          <w:szCs w:val="24"/>
        </w:rPr>
        <w:t>are</w:t>
      </w:r>
      <w:r w:rsidR="006534EC" w:rsidRPr="00732CD6">
        <w:rPr>
          <w:rFonts w:asciiTheme="majorBidi" w:hAnsiTheme="majorBidi" w:cstheme="majorBidi"/>
          <w:sz w:val="24"/>
          <w:szCs w:val="24"/>
        </w:rPr>
        <w:t xml:space="preserve"> very anti-authoritarian.</w:t>
      </w:r>
      <w:r w:rsidR="006534EC">
        <w:rPr>
          <w:rFonts w:asciiTheme="majorBidi" w:hAnsiTheme="majorBidi" w:cstheme="majorBidi"/>
          <w:sz w:val="24"/>
          <w:szCs w:val="24"/>
        </w:rPr>
        <w:t xml:space="preserve"> </w:t>
      </w:r>
      <w:r w:rsidRPr="0013620A">
        <w:rPr>
          <w:rFonts w:asciiTheme="majorBidi" w:hAnsiTheme="majorBidi" w:cstheme="majorBidi"/>
          <w:color w:val="262626"/>
          <w:sz w:val="24"/>
          <w:szCs w:val="24"/>
        </w:rPr>
        <w:t>Nizar Qabbani died in London of a heart attack at the age of 75.</w:t>
      </w:r>
    </w:p>
    <w:p w:rsidR="0058074E" w:rsidRDefault="0058074E" w:rsidP="00BF516D">
      <w:pPr>
        <w:spacing w:line="240" w:lineRule="auto"/>
        <w:rPr>
          <w:rFonts w:asciiTheme="majorBidi" w:hAnsiTheme="majorBidi" w:cstheme="majorBidi"/>
          <w:sz w:val="24"/>
          <w:szCs w:val="24"/>
        </w:rPr>
      </w:pPr>
    </w:p>
    <w:p w:rsidR="00752AB2" w:rsidRPr="00752AB2" w:rsidRDefault="00E213FC" w:rsidP="00BF516D">
      <w:pPr>
        <w:widowControl w:val="0"/>
        <w:autoSpaceDE w:val="0"/>
        <w:autoSpaceDN w:val="0"/>
        <w:adjustRightInd w:val="0"/>
        <w:spacing w:line="240" w:lineRule="auto"/>
        <w:rPr>
          <w:rFonts w:asciiTheme="majorBidi" w:hAnsiTheme="majorBidi" w:cstheme="majorBidi"/>
          <w:color w:val="262626"/>
          <w:sz w:val="24"/>
          <w:szCs w:val="24"/>
        </w:rPr>
      </w:pPr>
      <w:r>
        <w:rPr>
          <w:rFonts w:asciiTheme="majorBidi" w:hAnsiTheme="majorBidi" w:cstheme="majorBidi"/>
          <w:noProof/>
          <w:color w:val="262626"/>
          <w:sz w:val="24"/>
          <w:szCs w:val="24"/>
        </w:rPr>
        <w:drawing>
          <wp:inline distT="0" distB="0" distL="0" distR="0" wp14:anchorId="7FB79E1C" wp14:editId="42399A79">
            <wp:extent cx="22479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1.jpg"/>
                    <pic:cNvPicPr/>
                  </pic:nvPicPr>
                  <pic:blipFill>
                    <a:blip r:embed="rId14">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r w:rsidR="00752AB2" w:rsidRPr="00752AB2">
        <w:rPr>
          <w:rFonts w:asciiTheme="majorBidi" w:hAnsiTheme="majorBidi" w:cstheme="majorBidi"/>
          <w:color w:val="262626"/>
          <w:sz w:val="24"/>
          <w:szCs w:val="24"/>
        </w:rPr>
        <w:t xml:space="preserve">. </w:t>
      </w:r>
      <w:r>
        <w:rPr>
          <w:rFonts w:asciiTheme="majorBidi" w:hAnsiTheme="majorBidi" w:cstheme="majorBidi"/>
          <w:noProof/>
          <w:color w:val="262626"/>
          <w:sz w:val="24"/>
          <w:szCs w:val="24"/>
        </w:rPr>
        <w:drawing>
          <wp:inline distT="0" distB="0" distL="0" distR="0" wp14:anchorId="36E7E900" wp14:editId="79E2850E">
            <wp:extent cx="3581400" cy="1680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orgettheSky.png"/>
                    <pic:cNvPicPr/>
                  </pic:nvPicPr>
                  <pic:blipFill>
                    <a:blip r:embed="rId15">
                      <a:extLst>
                        <a:ext uri="{28A0092B-C50C-407E-A947-70E740481C1C}">
                          <a14:useLocalDpi xmlns:a14="http://schemas.microsoft.com/office/drawing/2010/main" val="0"/>
                        </a:ext>
                      </a:extLst>
                    </a:blip>
                    <a:stretch>
                      <a:fillRect/>
                    </a:stretch>
                  </pic:blipFill>
                  <pic:spPr>
                    <a:xfrm>
                      <a:off x="0" y="0"/>
                      <a:ext cx="3593109" cy="1685916"/>
                    </a:xfrm>
                    <a:prstGeom prst="rect">
                      <a:avLst/>
                    </a:prstGeom>
                  </pic:spPr>
                </pic:pic>
              </a:graphicData>
            </a:graphic>
          </wp:inline>
        </w:drawing>
      </w:r>
    </w:p>
    <w:p w:rsidR="00752AB2" w:rsidRPr="00732CD6" w:rsidRDefault="00752AB2" w:rsidP="00BF516D">
      <w:pPr>
        <w:spacing w:line="240" w:lineRule="auto"/>
        <w:rPr>
          <w:rFonts w:asciiTheme="majorBidi" w:hAnsiTheme="majorBidi" w:cstheme="majorBidi"/>
          <w:sz w:val="24"/>
          <w:szCs w:val="24"/>
        </w:rPr>
      </w:pPr>
    </w:p>
    <w:p w:rsidR="00444547" w:rsidRPr="007172FB" w:rsidRDefault="00B51A02" w:rsidP="00BF516D">
      <w:pPr>
        <w:spacing w:line="240" w:lineRule="auto"/>
        <w:rPr>
          <w:rFonts w:asciiTheme="majorBidi" w:hAnsiTheme="majorBidi" w:cstheme="majorBidi"/>
          <w:b/>
          <w:bCs/>
          <w:sz w:val="24"/>
          <w:szCs w:val="24"/>
        </w:rPr>
      </w:pPr>
      <w:r>
        <w:rPr>
          <w:rFonts w:asciiTheme="majorBidi" w:hAnsiTheme="majorBidi" w:cstheme="majorBidi"/>
          <w:b/>
          <w:bCs/>
          <w:sz w:val="24"/>
          <w:szCs w:val="24"/>
        </w:rPr>
        <w:t xml:space="preserve">Nizar </w:t>
      </w:r>
      <w:r w:rsidR="006E7E38" w:rsidRPr="007172FB">
        <w:rPr>
          <w:rFonts w:asciiTheme="majorBidi" w:hAnsiTheme="majorBidi" w:cstheme="majorBidi"/>
          <w:b/>
          <w:bCs/>
          <w:sz w:val="24"/>
          <w:szCs w:val="24"/>
        </w:rPr>
        <w:t xml:space="preserve">Qabbani </w:t>
      </w:r>
      <w:r>
        <w:rPr>
          <w:rFonts w:asciiTheme="majorBidi" w:hAnsiTheme="majorBidi" w:cstheme="majorBidi" w:hint="cs"/>
          <w:b/>
          <w:bCs/>
          <w:sz w:val="28"/>
          <w:szCs w:val="28"/>
          <w:rtl/>
        </w:rPr>
        <w:t>نزار قباني</w:t>
      </w:r>
    </w:p>
    <w:p w:rsidR="00635AAD" w:rsidRPr="00635AAD" w:rsidRDefault="00635AAD" w:rsidP="00BF516D">
      <w:pPr>
        <w:spacing w:line="240" w:lineRule="auto"/>
        <w:rPr>
          <w:rFonts w:ascii="Times New Roman" w:hAnsi="Times New Roman" w:cs="Times New Roman"/>
          <w:sz w:val="24"/>
          <w:szCs w:val="24"/>
        </w:rPr>
      </w:pPr>
      <w:r>
        <w:rPr>
          <w:rFonts w:ascii="Times New Roman" w:hAnsi="Times New Roman" w:cs="Times New Roman"/>
          <w:sz w:val="24"/>
          <w:szCs w:val="24"/>
        </w:rPr>
        <w:t xml:space="preserve">Nizar Qabbani as one of the greatest and </w:t>
      </w:r>
      <w:ins w:id="3" w:author="Stephen Ross" w:date="2015-08-06T10:38:00Z">
        <w:r w:rsidR="00BF516D">
          <w:rPr>
            <w:rFonts w:ascii="Times New Roman" w:hAnsi="Times New Roman" w:cs="Times New Roman"/>
            <w:sz w:val="24"/>
            <w:szCs w:val="24"/>
          </w:rPr>
          <w:t xml:space="preserve">most </w:t>
        </w:r>
      </w:ins>
      <w:r>
        <w:rPr>
          <w:rFonts w:ascii="Times New Roman" w:hAnsi="Times New Roman" w:cs="Times New Roman"/>
          <w:sz w:val="24"/>
          <w:szCs w:val="24"/>
        </w:rPr>
        <w:t xml:space="preserve">influential poets of the modern Arab world will be remembered for a number of major contributions. </w:t>
      </w:r>
      <w:r w:rsidR="00F020CD">
        <w:rPr>
          <w:rFonts w:asciiTheme="majorBidi" w:hAnsiTheme="majorBidi" w:cstheme="majorBidi"/>
          <w:sz w:val="24"/>
          <w:szCs w:val="24"/>
        </w:rPr>
        <w:t>His erotic poetry shocked many with its sensual images of female</w:t>
      </w:r>
      <w:r w:rsidR="00F020CD" w:rsidRPr="000F071B">
        <w:rPr>
          <w:rFonts w:asciiTheme="majorBidi" w:hAnsiTheme="majorBidi" w:cstheme="majorBidi"/>
          <w:sz w:val="24"/>
          <w:szCs w:val="24"/>
        </w:rPr>
        <w:t xml:space="preserve"> nude bodies and free sexuality</w:t>
      </w:r>
      <w:r w:rsidR="00F020CD">
        <w:rPr>
          <w:rFonts w:asciiTheme="majorBidi" w:hAnsiTheme="majorBidi" w:cstheme="majorBidi"/>
          <w:sz w:val="24"/>
          <w:szCs w:val="24"/>
        </w:rPr>
        <w:t xml:space="preserve">.  </w:t>
      </w:r>
      <w:proofErr w:type="spellStart"/>
      <w:r w:rsidR="00F020CD">
        <w:rPr>
          <w:rFonts w:asciiTheme="majorBidi" w:hAnsiTheme="majorBidi" w:cstheme="majorBidi"/>
          <w:sz w:val="24"/>
          <w:szCs w:val="24"/>
        </w:rPr>
        <w:t>Qabbani's</w:t>
      </w:r>
      <w:proofErr w:type="spellEnd"/>
      <w:r>
        <w:rPr>
          <w:rFonts w:ascii="Times New Roman" w:hAnsi="Times New Roman" w:cs="Times New Roman"/>
          <w:sz w:val="24"/>
          <w:szCs w:val="24"/>
        </w:rPr>
        <w:t xml:space="preserve"> contributions to the style and language of Arabic poetry broke from the classical tradition, embraced free verse, used colloquial language and advocated also for the prose poem.  Socially and politically, he championed the cause of feminism and was highly critical of existing Arab regimes.</w:t>
      </w:r>
    </w:p>
    <w:p w:rsidR="00DE0CE1" w:rsidRDefault="000F071B" w:rsidP="00BF516D">
      <w:pPr>
        <w:spacing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Qabbani's</w:t>
      </w:r>
      <w:proofErr w:type="spellEnd"/>
      <w:r>
        <w:rPr>
          <w:rFonts w:ascii="Times New Roman" w:hAnsi="Times New Roman" w:cs="Times New Roman"/>
          <w:b/>
          <w:bCs/>
          <w:sz w:val="24"/>
          <w:szCs w:val="24"/>
        </w:rPr>
        <w:t xml:space="preserve"> A</w:t>
      </w:r>
      <w:r w:rsidR="00DE0CE1">
        <w:rPr>
          <w:rFonts w:ascii="Times New Roman" w:hAnsi="Times New Roman" w:cs="Times New Roman"/>
          <w:b/>
          <w:bCs/>
          <w:sz w:val="24"/>
          <w:szCs w:val="24"/>
        </w:rPr>
        <w:t>dvocacy</w:t>
      </w:r>
      <w:r>
        <w:rPr>
          <w:rFonts w:ascii="Times New Roman" w:hAnsi="Times New Roman" w:cs="Times New Roman"/>
          <w:b/>
          <w:bCs/>
          <w:sz w:val="24"/>
          <w:szCs w:val="24"/>
        </w:rPr>
        <w:t xml:space="preserve"> for </w:t>
      </w:r>
      <w:r w:rsidRPr="00DE0CE1">
        <w:rPr>
          <w:rFonts w:ascii="Times New Roman" w:hAnsi="Times New Roman" w:cs="Times New Roman"/>
          <w:b/>
          <w:bCs/>
          <w:sz w:val="24"/>
          <w:szCs w:val="24"/>
        </w:rPr>
        <w:t>Feminism</w:t>
      </w:r>
    </w:p>
    <w:p w:rsidR="009A66D7" w:rsidRPr="000F071B" w:rsidRDefault="009A66D7" w:rsidP="00BF516D">
      <w:pPr>
        <w:spacing w:line="240" w:lineRule="auto"/>
        <w:rPr>
          <w:rFonts w:asciiTheme="majorBidi" w:hAnsiTheme="majorBidi" w:cstheme="majorBidi"/>
          <w:sz w:val="24"/>
          <w:szCs w:val="24"/>
        </w:rPr>
      </w:pPr>
      <w:r>
        <w:rPr>
          <w:rFonts w:asciiTheme="majorBidi" w:hAnsiTheme="majorBidi" w:cstheme="majorBidi"/>
          <w:sz w:val="24"/>
          <w:szCs w:val="24"/>
        </w:rPr>
        <w:t>When Qabbani was fifteen years old, his twenty-five year old sister committed suicide because she was forbidden from marrying the man that she loved.  This event greatly affected him and led him to c</w:t>
      </w:r>
      <w:r w:rsidRPr="000F071B">
        <w:rPr>
          <w:rFonts w:asciiTheme="majorBidi" w:hAnsiTheme="majorBidi" w:cstheme="majorBidi"/>
          <w:sz w:val="24"/>
          <w:szCs w:val="24"/>
        </w:rPr>
        <w:t>riticize Arab men accepting old social norms</w:t>
      </w:r>
      <w:r>
        <w:rPr>
          <w:rFonts w:asciiTheme="majorBidi" w:hAnsiTheme="majorBidi" w:cstheme="majorBidi"/>
          <w:sz w:val="24"/>
          <w:szCs w:val="24"/>
        </w:rPr>
        <w:t xml:space="preserve"> that limited</w:t>
      </w:r>
      <w:r w:rsidRPr="000F071B">
        <w:rPr>
          <w:rFonts w:asciiTheme="majorBidi" w:hAnsiTheme="majorBidi" w:cstheme="majorBidi"/>
          <w:sz w:val="24"/>
          <w:szCs w:val="24"/>
        </w:rPr>
        <w:t xml:space="preserve"> women</w:t>
      </w:r>
      <w:r>
        <w:rPr>
          <w:rFonts w:asciiTheme="majorBidi" w:hAnsiTheme="majorBidi" w:cstheme="majorBidi"/>
          <w:sz w:val="24"/>
          <w:szCs w:val="24"/>
        </w:rPr>
        <w:t>. He a</w:t>
      </w:r>
      <w:r w:rsidRPr="000F071B">
        <w:rPr>
          <w:rFonts w:asciiTheme="majorBidi" w:hAnsiTheme="majorBidi" w:cstheme="majorBidi"/>
          <w:sz w:val="24"/>
          <w:szCs w:val="24"/>
        </w:rPr>
        <w:t>ddresse</w:t>
      </w:r>
      <w:r>
        <w:rPr>
          <w:rFonts w:asciiTheme="majorBidi" w:hAnsiTheme="majorBidi" w:cstheme="majorBidi"/>
          <w:sz w:val="24"/>
          <w:szCs w:val="24"/>
        </w:rPr>
        <w:t>d</w:t>
      </w:r>
      <w:r w:rsidRPr="000F071B">
        <w:rPr>
          <w:rFonts w:asciiTheme="majorBidi" w:hAnsiTheme="majorBidi" w:cstheme="majorBidi"/>
          <w:sz w:val="24"/>
          <w:szCs w:val="24"/>
        </w:rPr>
        <w:t xml:space="preserve"> gender taboos </w:t>
      </w:r>
      <w:r>
        <w:rPr>
          <w:rFonts w:asciiTheme="majorBidi" w:hAnsiTheme="majorBidi" w:cstheme="majorBidi"/>
          <w:sz w:val="24"/>
          <w:szCs w:val="24"/>
        </w:rPr>
        <w:t xml:space="preserve">and </w:t>
      </w:r>
      <w:r w:rsidRPr="000F071B">
        <w:rPr>
          <w:rFonts w:asciiTheme="majorBidi" w:hAnsiTheme="majorBidi" w:cstheme="majorBidi"/>
          <w:sz w:val="24"/>
          <w:szCs w:val="24"/>
        </w:rPr>
        <w:t>sexual frustration</w:t>
      </w:r>
      <w:r>
        <w:rPr>
          <w:rFonts w:asciiTheme="majorBidi" w:hAnsiTheme="majorBidi" w:cstheme="majorBidi"/>
          <w:sz w:val="24"/>
          <w:szCs w:val="24"/>
        </w:rPr>
        <w:t xml:space="preserve">.  He questioned how a </w:t>
      </w:r>
      <w:r w:rsidRPr="000F071B">
        <w:rPr>
          <w:rFonts w:asciiTheme="majorBidi" w:hAnsiTheme="majorBidi" w:cstheme="majorBidi"/>
          <w:sz w:val="24"/>
          <w:szCs w:val="24"/>
        </w:rPr>
        <w:t>society c</w:t>
      </w:r>
      <w:r>
        <w:rPr>
          <w:rFonts w:asciiTheme="majorBidi" w:hAnsiTheme="majorBidi" w:cstheme="majorBidi"/>
          <w:sz w:val="24"/>
          <w:szCs w:val="24"/>
        </w:rPr>
        <w:t>ould</w:t>
      </w:r>
      <w:r w:rsidRPr="000F071B">
        <w:rPr>
          <w:rFonts w:asciiTheme="majorBidi" w:hAnsiTheme="majorBidi" w:cstheme="majorBidi"/>
          <w:sz w:val="24"/>
          <w:szCs w:val="24"/>
        </w:rPr>
        <w:t xml:space="preserve"> marginalize half of</w:t>
      </w:r>
      <w:r>
        <w:rPr>
          <w:rFonts w:asciiTheme="majorBidi" w:hAnsiTheme="majorBidi" w:cstheme="majorBidi"/>
          <w:sz w:val="24"/>
          <w:szCs w:val="24"/>
        </w:rPr>
        <w:t xml:space="preserve"> its</w:t>
      </w:r>
      <w:r w:rsidRPr="000F071B">
        <w:rPr>
          <w:rFonts w:asciiTheme="majorBidi" w:hAnsiTheme="majorBidi" w:cstheme="majorBidi"/>
          <w:sz w:val="24"/>
          <w:szCs w:val="24"/>
        </w:rPr>
        <w:t xml:space="preserve"> pop</w:t>
      </w:r>
      <w:r>
        <w:rPr>
          <w:rFonts w:asciiTheme="majorBidi" w:hAnsiTheme="majorBidi" w:cstheme="majorBidi"/>
          <w:sz w:val="24"/>
          <w:szCs w:val="24"/>
        </w:rPr>
        <w:t xml:space="preserve">ulation </w:t>
      </w:r>
      <w:r w:rsidRPr="000F071B">
        <w:rPr>
          <w:rFonts w:asciiTheme="majorBidi" w:hAnsiTheme="majorBidi" w:cstheme="majorBidi"/>
          <w:sz w:val="24"/>
          <w:szCs w:val="24"/>
        </w:rPr>
        <w:t>and expect to compete w</w:t>
      </w:r>
      <w:r>
        <w:rPr>
          <w:rFonts w:asciiTheme="majorBidi" w:hAnsiTheme="majorBidi" w:cstheme="majorBidi"/>
          <w:sz w:val="24"/>
          <w:szCs w:val="24"/>
        </w:rPr>
        <w:t xml:space="preserve">ith </w:t>
      </w:r>
      <w:r w:rsidRPr="000F071B">
        <w:rPr>
          <w:rFonts w:asciiTheme="majorBidi" w:hAnsiTheme="majorBidi" w:cstheme="majorBidi"/>
          <w:sz w:val="24"/>
          <w:szCs w:val="24"/>
        </w:rPr>
        <w:t>the West</w:t>
      </w:r>
      <w:r>
        <w:rPr>
          <w:rFonts w:asciiTheme="majorBidi" w:hAnsiTheme="majorBidi" w:cstheme="majorBidi"/>
          <w:sz w:val="24"/>
          <w:szCs w:val="24"/>
        </w:rPr>
        <w:t>. In his efforts, he u</w:t>
      </w:r>
      <w:r w:rsidRPr="000F071B">
        <w:rPr>
          <w:rFonts w:asciiTheme="majorBidi" w:hAnsiTheme="majorBidi" w:cstheme="majorBidi"/>
          <w:sz w:val="24"/>
          <w:szCs w:val="24"/>
        </w:rPr>
        <w:t>nmasked</w:t>
      </w:r>
      <w:r>
        <w:rPr>
          <w:rFonts w:asciiTheme="majorBidi" w:hAnsiTheme="majorBidi" w:cstheme="majorBidi"/>
          <w:sz w:val="24"/>
          <w:szCs w:val="24"/>
        </w:rPr>
        <w:t xml:space="preserve"> societal</w:t>
      </w:r>
      <w:r w:rsidRPr="000F071B">
        <w:rPr>
          <w:rFonts w:asciiTheme="majorBidi" w:hAnsiTheme="majorBidi" w:cstheme="majorBidi"/>
          <w:sz w:val="24"/>
          <w:szCs w:val="24"/>
        </w:rPr>
        <w:t xml:space="preserve"> hypocrisy of society and</w:t>
      </w:r>
      <w:r>
        <w:rPr>
          <w:rFonts w:asciiTheme="majorBidi" w:hAnsiTheme="majorBidi" w:cstheme="majorBidi"/>
          <w:sz w:val="24"/>
          <w:szCs w:val="24"/>
        </w:rPr>
        <w:t xml:space="preserve"> advocated for </w:t>
      </w:r>
      <w:r w:rsidRPr="000F071B">
        <w:rPr>
          <w:rFonts w:asciiTheme="majorBidi" w:hAnsiTheme="majorBidi" w:cstheme="majorBidi"/>
          <w:sz w:val="24"/>
          <w:szCs w:val="24"/>
        </w:rPr>
        <w:t>women's rights in Syria</w:t>
      </w:r>
      <w:r>
        <w:rPr>
          <w:rFonts w:asciiTheme="majorBidi" w:hAnsiTheme="majorBidi" w:cstheme="majorBidi"/>
          <w:sz w:val="24"/>
          <w:szCs w:val="24"/>
        </w:rPr>
        <w:t>.</w:t>
      </w:r>
    </w:p>
    <w:p w:rsidR="00830F98" w:rsidRPr="00283C74" w:rsidRDefault="00830F98" w:rsidP="00BF516D">
      <w:pPr>
        <w:spacing w:before="100" w:beforeAutospacing="1" w:after="100" w:afterAutospacing="1" w:line="240" w:lineRule="auto"/>
        <w:rPr>
          <w:rFonts w:asciiTheme="majorBidi" w:eastAsia="Times New Roman" w:hAnsiTheme="majorBidi" w:cstheme="majorBidi"/>
          <w:sz w:val="24"/>
          <w:szCs w:val="24"/>
          <w:lang w:val="en"/>
        </w:rPr>
      </w:pPr>
      <w:proofErr w:type="spellStart"/>
      <w:r>
        <w:rPr>
          <w:rFonts w:asciiTheme="majorBidi" w:hAnsiTheme="majorBidi" w:cstheme="majorBidi"/>
          <w:sz w:val="24"/>
          <w:szCs w:val="24"/>
        </w:rPr>
        <w:t>Qabbani's</w:t>
      </w:r>
      <w:proofErr w:type="spellEnd"/>
      <w:r>
        <w:rPr>
          <w:rFonts w:asciiTheme="majorBidi" w:hAnsiTheme="majorBidi" w:cstheme="majorBidi"/>
          <w:sz w:val="24"/>
          <w:szCs w:val="24"/>
        </w:rPr>
        <w:t xml:space="preserve"> first four</w:t>
      </w:r>
      <w:r w:rsidRPr="00830F98">
        <w:rPr>
          <w:rFonts w:asciiTheme="majorBidi" w:hAnsiTheme="majorBidi" w:cstheme="majorBidi"/>
          <w:sz w:val="24"/>
          <w:szCs w:val="24"/>
        </w:rPr>
        <w:t xml:space="preserve"> collections of poetry </w:t>
      </w:r>
      <w:r>
        <w:rPr>
          <w:rFonts w:asciiTheme="majorBidi" w:hAnsiTheme="majorBidi" w:cstheme="majorBidi"/>
          <w:sz w:val="24"/>
          <w:szCs w:val="24"/>
        </w:rPr>
        <w:t xml:space="preserve">are </w:t>
      </w:r>
      <w:r w:rsidRPr="00830F98">
        <w:rPr>
          <w:rFonts w:asciiTheme="majorBidi" w:hAnsiTheme="majorBidi" w:cstheme="majorBidi"/>
          <w:sz w:val="24"/>
          <w:szCs w:val="24"/>
        </w:rPr>
        <w:t>conc</w:t>
      </w:r>
      <w:r>
        <w:rPr>
          <w:rFonts w:asciiTheme="majorBidi" w:hAnsiTheme="majorBidi" w:cstheme="majorBidi"/>
          <w:sz w:val="24"/>
          <w:szCs w:val="24"/>
        </w:rPr>
        <w:t>erned with the beauty and desir</w:t>
      </w:r>
      <w:r w:rsidRPr="00830F98">
        <w:rPr>
          <w:rFonts w:asciiTheme="majorBidi" w:hAnsiTheme="majorBidi" w:cstheme="majorBidi"/>
          <w:sz w:val="24"/>
          <w:szCs w:val="24"/>
        </w:rPr>
        <w:t>ability of women</w:t>
      </w:r>
      <w:r>
        <w:rPr>
          <w:rFonts w:asciiTheme="majorBidi" w:hAnsiTheme="majorBidi" w:cstheme="majorBidi"/>
          <w:sz w:val="24"/>
          <w:szCs w:val="24"/>
        </w:rPr>
        <w:t xml:space="preserve">.  In his </w:t>
      </w:r>
      <w:proofErr w:type="spellStart"/>
      <w:r w:rsidRPr="00B3366A">
        <w:rPr>
          <w:rFonts w:asciiTheme="majorBidi" w:hAnsiTheme="majorBidi" w:cstheme="majorBidi"/>
          <w:bCs/>
          <w:i/>
          <w:sz w:val="24"/>
          <w:szCs w:val="24"/>
        </w:rPr>
        <w:t>Qasa’id</w:t>
      </w:r>
      <w:proofErr w:type="spellEnd"/>
      <w:r w:rsidRPr="00B3366A">
        <w:rPr>
          <w:rFonts w:asciiTheme="majorBidi" w:hAnsiTheme="majorBidi" w:cstheme="majorBidi"/>
          <w:bCs/>
          <w:i/>
          <w:sz w:val="24"/>
          <w:szCs w:val="24"/>
        </w:rPr>
        <w:t xml:space="preserve"> min Nizar </w:t>
      </w:r>
      <w:proofErr w:type="spellStart"/>
      <w:r w:rsidRPr="00B3366A">
        <w:rPr>
          <w:rFonts w:asciiTheme="majorBidi" w:hAnsiTheme="majorBidi" w:cstheme="majorBidi"/>
          <w:bCs/>
          <w:i/>
          <w:sz w:val="24"/>
          <w:szCs w:val="24"/>
        </w:rPr>
        <w:t>Qabbani</w:t>
      </w:r>
      <w:proofErr w:type="spellEnd"/>
      <w:r w:rsidRPr="00830F98">
        <w:rPr>
          <w:rFonts w:asciiTheme="majorBidi" w:hAnsiTheme="majorBidi" w:cstheme="majorBidi"/>
          <w:sz w:val="24"/>
          <w:szCs w:val="24"/>
        </w:rPr>
        <w:t xml:space="preserve"> (</w:t>
      </w:r>
      <w:r w:rsidR="00283C74" w:rsidRPr="009A166F">
        <w:rPr>
          <w:rFonts w:asciiTheme="majorBidi" w:eastAsia="Times New Roman" w:hAnsiTheme="majorBidi" w:cstheme="majorBidi"/>
          <w:sz w:val="24"/>
          <w:szCs w:val="24"/>
          <w:rtl/>
          <w:lang w:val="en" w:bidi="ar"/>
        </w:rPr>
        <w:t>قصائد</w:t>
      </w:r>
      <w:r w:rsidR="00283C74">
        <w:rPr>
          <w:rFonts w:asciiTheme="majorBidi" w:eastAsia="Times New Roman" w:hAnsiTheme="majorBidi" w:cstheme="majorBidi"/>
          <w:sz w:val="24"/>
          <w:szCs w:val="24"/>
          <w:lang w:val="en" w:bidi="ar"/>
        </w:rPr>
        <w:t xml:space="preserve"> </w:t>
      </w:r>
      <w:r w:rsidRPr="00830F98">
        <w:rPr>
          <w:rFonts w:asciiTheme="majorBidi" w:hAnsiTheme="majorBidi" w:cstheme="majorBidi"/>
          <w:sz w:val="24"/>
          <w:szCs w:val="24"/>
        </w:rPr>
        <w:t xml:space="preserve">1956) </w:t>
      </w:r>
      <w:r>
        <w:rPr>
          <w:rFonts w:asciiTheme="majorBidi" w:hAnsiTheme="majorBidi" w:cstheme="majorBidi"/>
          <w:sz w:val="24"/>
          <w:szCs w:val="24"/>
        </w:rPr>
        <w:t xml:space="preserve">he </w:t>
      </w:r>
      <w:r w:rsidRPr="00830F98">
        <w:rPr>
          <w:rFonts w:asciiTheme="majorBidi" w:hAnsiTheme="majorBidi" w:cstheme="majorBidi"/>
          <w:sz w:val="24"/>
          <w:szCs w:val="24"/>
        </w:rPr>
        <w:t>focused on male chauvinism</w:t>
      </w:r>
      <w:r w:rsidR="00283C74">
        <w:rPr>
          <w:rFonts w:asciiTheme="majorBidi" w:hAnsiTheme="majorBidi" w:cstheme="majorBidi"/>
          <w:sz w:val="24"/>
          <w:szCs w:val="24"/>
        </w:rPr>
        <w:t xml:space="preserve">.  In </w:t>
      </w:r>
      <w:r w:rsidRPr="00B3366A">
        <w:rPr>
          <w:rFonts w:asciiTheme="majorBidi" w:hAnsiTheme="majorBidi" w:cstheme="majorBidi"/>
          <w:bCs/>
          <w:i/>
          <w:sz w:val="24"/>
          <w:szCs w:val="24"/>
        </w:rPr>
        <w:t>Bread, Hashish and the Moon</w:t>
      </w:r>
      <w:r w:rsidR="00283C74">
        <w:rPr>
          <w:rFonts w:asciiTheme="majorBidi" w:hAnsiTheme="majorBidi" w:cstheme="majorBidi"/>
          <w:b/>
          <w:bCs/>
          <w:sz w:val="24"/>
          <w:szCs w:val="24"/>
        </w:rPr>
        <w:t xml:space="preserve"> (</w:t>
      </w:r>
      <w:r w:rsidR="00551917" w:rsidRPr="00551917">
        <w:rPr>
          <w:rFonts w:ascii="Arial" w:hAnsi="Arial" w:cs="Arial"/>
          <w:b/>
          <w:bCs/>
          <w:color w:val="555555"/>
          <w:sz w:val="21"/>
          <w:szCs w:val="21"/>
          <w:rtl/>
        </w:rPr>
        <w:t>خبز وحشيش وقمر</w:t>
      </w:r>
      <w:r w:rsidR="00551917">
        <w:rPr>
          <w:rFonts w:asciiTheme="majorBidi" w:hAnsiTheme="majorBidi" w:cstheme="majorBidi"/>
          <w:b/>
          <w:bCs/>
          <w:sz w:val="24"/>
          <w:szCs w:val="24"/>
        </w:rPr>
        <w:t>)</w:t>
      </w:r>
      <w:r w:rsidR="00283C74">
        <w:rPr>
          <w:rFonts w:asciiTheme="majorBidi" w:hAnsiTheme="majorBidi" w:cstheme="majorBidi"/>
          <w:sz w:val="24"/>
          <w:szCs w:val="24"/>
        </w:rPr>
        <w:t>, he o</w:t>
      </w:r>
      <w:r w:rsidRPr="00830F98">
        <w:rPr>
          <w:rFonts w:asciiTheme="majorBidi" w:hAnsiTheme="majorBidi" w:cstheme="majorBidi"/>
          <w:sz w:val="24"/>
          <w:szCs w:val="24"/>
        </w:rPr>
        <w:t>ften wr</w:t>
      </w:r>
      <w:r w:rsidR="00283C74">
        <w:rPr>
          <w:rFonts w:asciiTheme="majorBidi" w:hAnsiTheme="majorBidi" w:cstheme="majorBidi"/>
          <w:sz w:val="24"/>
          <w:szCs w:val="24"/>
        </w:rPr>
        <w:t>i</w:t>
      </w:r>
      <w:r w:rsidRPr="00830F98">
        <w:rPr>
          <w:rFonts w:asciiTheme="majorBidi" w:hAnsiTheme="majorBidi" w:cstheme="majorBidi"/>
          <w:sz w:val="24"/>
          <w:szCs w:val="24"/>
        </w:rPr>
        <w:t>te</w:t>
      </w:r>
      <w:r w:rsidR="00283C74">
        <w:rPr>
          <w:rFonts w:asciiTheme="majorBidi" w:hAnsiTheme="majorBidi" w:cstheme="majorBidi"/>
          <w:sz w:val="24"/>
          <w:szCs w:val="24"/>
        </w:rPr>
        <w:t>s</w:t>
      </w:r>
      <w:r w:rsidRPr="00830F98">
        <w:rPr>
          <w:rFonts w:asciiTheme="majorBidi" w:hAnsiTheme="majorBidi" w:cstheme="majorBidi"/>
          <w:sz w:val="24"/>
          <w:szCs w:val="24"/>
        </w:rPr>
        <w:t xml:space="preserve"> from </w:t>
      </w:r>
      <w:proofErr w:type="gramStart"/>
      <w:r w:rsidR="00283C74">
        <w:rPr>
          <w:rFonts w:asciiTheme="majorBidi" w:hAnsiTheme="majorBidi" w:cstheme="majorBidi"/>
          <w:sz w:val="24"/>
          <w:szCs w:val="24"/>
        </w:rPr>
        <w:t xml:space="preserve">a </w:t>
      </w:r>
      <w:r w:rsidRPr="00830F98">
        <w:rPr>
          <w:rFonts w:asciiTheme="majorBidi" w:hAnsiTheme="majorBidi" w:cstheme="majorBidi"/>
          <w:sz w:val="24"/>
          <w:szCs w:val="24"/>
        </w:rPr>
        <w:t>women</w:t>
      </w:r>
      <w:proofErr w:type="gramEnd"/>
      <w:r w:rsidRPr="00830F98">
        <w:rPr>
          <w:rFonts w:asciiTheme="majorBidi" w:hAnsiTheme="majorBidi" w:cstheme="majorBidi"/>
          <w:sz w:val="24"/>
          <w:szCs w:val="24"/>
        </w:rPr>
        <w:t>’s point of view and advocat</w:t>
      </w:r>
      <w:r w:rsidR="009A66D7">
        <w:rPr>
          <w:rFonts w:asciiTheme="majorBidi" w:hAnsiTheme="majorBidi" w:cstheme="majorBidi"/>
          <w:sz w:val="24"/>
          <w:szCs w:val="24"/>
        </w:rPr>
        <w:t>es</w:t>
      </w:r>
      <w:r w:rsidRPr="00830F98">
        <w:rPr>
          <w:rFonts w:asciiTheme="majorBidi" w:hAnsiTheme="majorBidi" w:cstheme="majorBidi"/>
          <w:sz w:val="24"/>
          <w:szCs w:val="24"/>
        </w:rPr>
        <w:t xml:space="preserve"> social freedoms for them</w:t>
      </w:r>
      <w:r w:rsidR="00283C74">
        <w:rPr>
          <w:rFonts w:asciiTheme="majorBidi" w:hAnsiTheme="majorBidi" w:cstheme="majorBidi"/>
          <w:sz w:val="24"/>
          <w:szCs w:val="24"/>
        </w:rPr>
        <w:t>.</w:t>
      </w:r>
    </w:p>
    <w:p w:rsidR="00156D22" w:rsidRPr="000F071B" w:rsidRDefault="00F020CD" w:rsidP="00BF516D">
      <w:pPr>
        <w:spacing w:line="24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217650C" wp14:editId="568C33AE">
            <wp:extent cx="2270760" cy="273585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2wife.jpg"/>
                    <pic:cNvPicPr/>
                  </pic:nvPicPr>
                  <pic:blipFill>
                    <a:blip r:embed="rId16">
                      <a:extLst>
                        <a:ext uri="{28A0092B-C50C-407E-A947-70E740481C1C}">
                          <a14:useLocalDpi xmlns:a14="http://schemas.microsoft.com/office/drawing/2010/main" val="0"/>
                        </a:ext>
                      </a:extLst>
                    </a:blip>
                    <a:stretch>
                      <a:fillRect/>
                    </a:stretch>
                  </pic:blipFill>
                  <pic:spPr>
                    <a:xfrm>
                      <a:off x="0" y="0"/>
                      <a:ext cx="2278280" cy="2744915"/>
                    </a:xfrm>
                    <a:prstGeom prst="rect">
                      <a:avLst/>
                    </a:prstGeom>
                  </pic:spPr>
                </pic:pic>
              </a:graphicData>
            </a:graphic>
          </wp:inline>
        </w:drawing>
      </w:r>
      <w:r w:rsidR="00156D22" w:rsidRPr="00156D22">
        <w:rPr>
          <w:rFonts w:asciiTheme="majorBidi" w:hAnsiTheme="majorBidi" w:cstheme="majorBidi"/>
          <w:sz w:val="24"/>
          <w:szCs w:val="24"/>
        </w:rPr>
        <w:t xml:space="preserve"> </w:t>
      </w:r>
      <w:proofErr w:type="spellStart"/>
      <w:r w:rsidR="00156D22">
        <w:rPr>
          <w:rFonts w:asciiTheme="majorBidi" w:hAnsiTheme="majorBidi" w:cstheme="majorBidi"/>
          <w:sz w:val="24"/>
          <w:szCs w:val="24"/>
        </w:rPr>
        <w:t>Qabbani</w:t>
      </w:r>
      <w:proofErr w:type="spellEnd"/>
      <w:r w:rsidR="00156D22">
        <w:rPr>
          <w:rFonts w:asciiTheme="majorBidi" w:hAnsiTheme="majorBidi" w:cstheme="majorBidi"/>
          <w:sz w:val="24"/>
          <w:szCs w:val="24"/>
        </w:rPr>
        <w:t xml:space="preserve"> and second wife </w:t>
      </w:r>
      <w:proofErr w:type="spellStart"/>
      <w:r w:rsidR="00156D22">
        <w:rPr>
          <w:rFonts w:asciiTheme="majorBidi" w:hAnsiTheme="majorBidi" w:cstheme="majorBidi"/>
          <w:sz w:val="24"/>
          <w:szCs w:val="24"/>
        </w:rPr>
        <w:t>Balqis</w:t>
      </w:r>
      <w:proofErr w:type="spellEnd"/>
    </w:p>
    <w:p w:rsidR="00156D22" w:rsidRDefault="00B3366A" w:rsidP="00BF516D">
      <w:pPr>
        <w:spacing w:line="240" w:lineRule="auto"/>
        <w:rPr>
          <w:rFonts w:asciiTheme="majorBidi" w:hAnsiTheme="majorBidi" w:cstheme="majorBidi"/>
          <w:sz w:val="24"/>
          <w:szCs w:val="24"/>
        </w:rPr>
      </w:pPr>
      <w:hyperlink r:id="rId17" w:anchor=".VW0kBuuQzdk" w:history="1">
        <w:r w:rsidR="00156D22" w:rsidRPr="00C512B9">
          <w:rPr>
            <w:rStyle w:val="Hyperlink"/>
            <w:rFonts w:ascii="LucidaGrande" w:hAnsi="LucidaGrande" w:cs="LucidaGrande"/>
            <w:sz w:val="14"/>
            <w:szCs w:val="14"/>
          </w:rPr>
          <w:t>http://muftah.org/feminism-nizar-qabbani/#.VW0kBuuQzdk</w:t>
        </w:r>
      </w:hyperlink>
      <w:r w:rsidR="00156D22">
        <w:rPr>
          <w:rFonts w:ascii="LucidaGrande" w:hAnsi="LucidaGrande" w:cs="LucidaGrande"/>
          <w:sz w:val="14"/>
          <w:szCs w:val="14"/>
        </w:rPr>
        <w:t xml:space="preserve"> (accessed 07/15/15)</w:t>
      </w:r>
    </w:p>
    <w:p w:rsidR="000F071B" w:rsidRPr="000F071B" w:rsidRDefault="000F071B" w:rsidP="00BF516D">
      <w:pPr>
        <w:spacing w:line="240" w:lineRule="auto"/>
        <w:rPr>
          <w:rFonts w:asciiTheme="majorBidi" w:hAnsiTheme="majorBidi" w:cstheme="majorBidi"/>
          <w:sz w:val="24"/>
          <w:szCs w:val="24"/>
        </w:rPr>
      </w:pPr>
    </w:p>
    <w:p w:rsidR="000C3EF1" w:rsidRPr="007172FB" w:rsidRDefault="000C3EF1" w:rsidP="00BF516D">
      <w:pPr>
        <w:spacing w:line="240" w:lineRule="auto"/>
        <w:rPr>
          <w:rFonts w:ascii="Times New Roman" w:hAnsi="Times New Roman" w:cs="Times New Roman"/>
          <w:b/>
          <w:bCs/>
          <w:sz w:val="24"/>
          <w:szCs w:val="24"/>
        </w:rPr>
      </w:pPr>
      <w:r w:rsidRPr="007172FB">
        <w:rPr>
          <w:rFonts w:ascii="Times New Roman" w:hAnsi="Times New Roman" w:cs="Times New Roman"/>
          <w:b/>
          <w:bCs/>
          <w:sz w:val="24"/>
          <w:szCs w:val="24"/>
        </w:rPr>
        <w:t>On Poetry and Poetic Form</w:t>
      </w:r>
    </w:p>
    <w:p w:rsidR="000C3EF1" w:rsidRDefault="00635AAD" w:rsidP="00BF51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Qabbani discussed</w:t>
      </w:r>
      <w:r w:rsidR="000C3EF1">
        <w:rPr>
          <w:rFonts w:ascii="Times New Roman" w:hAnsi="Times New Roman" w:cs="Times New Roman"/>
          <w:sz w:val="24"/>
          <w:szCs w:val="24"/>
        </w:rPr>
        <w:t xml:space="preserve"> poetry and poetic form in detail. He continual</w:t>
      </w:r>
      <w:r w:rsidR="009A166F">
        <w:rPr>
          <w:rFonts w:ascii="Times New Roman" w:hAnsi="Times New Roman" w:cs="Times New Roman"/>
          <w:sz w:val="24"/>
          <w:szCs w:val="24"/>
        </w:rPr>
        <w:t>ly urged</w:t>
      </w:r>
      <w:r w:rsidR="000C3EF1">
        <w:rPr>
          <w:rFonts w:ascii="Times New Roman" w:hAnsi="Times New Roman" w:cs="Times New Roman"/>
          <w:sz w:val="24"/>
          <w:szCs w:val="24"/>
        </w:rPr>
        <w:t xml:space="preserve"> innovation </w:t>
      </w:r>
      <w:r w:rsidR="009A166F">
        <w:rPr>
          <w:rFonts w:ascii="Times New Roman" w:hAnsi="Times New Roman" w:cs="Times New Roman"/>
          <w:sz w:val="24"/>
          <w:szCs w:val="24"/>
        </w:rPr>
        <w:t>in</w:t>
      </w:r>
      <w:r w:rsidR="000C3EF1">
        <w:rPr>
          <w:rFonts w:ascii="Times New Roman" w:hAnsi="Times New Roman" w:cs="Times New Roman"/>
          <w:sz w:val="24"/>
          <w:szCs w:val="24"/>
        </w:rPr>
        <w:t xml:space="preserve"> poet</w:t>
      </w:r>
      <w:r w:rsidR="009A166F">
        <w:rPr>
          <w:rFonts w:ascii="Times New Roman" w:hAnsi="Times New Roman" w:cs="Times New Roman"/>
          <w:sz w:val="24"/>
          <w:szCs w:val="24"/>
        </w:rPr>
        <w:t>ry.</w:t>
      </w:r>
      <w:r w:rsidR="000C3EF1">
        <w:rPr>
          <w:rFonts w:ascii="Times New Roman" w:hAnsi="Times New Roman" w:cs="Times New Roman"/>
          <w:sz w:val="24"/>
          <w:szCs w:val="24"/>
        </w:rPr>
        <w:t xml:space="preserve"> He rejects the idea of limiting poetry to traditional </w:t>
      </w:r>
      <w:r w:rsidR="00BF516D">
        <w:rPr>
          <w:rFonts w:ascii="Times New Roman" w:hAnsi="Times New Roman" w:cs="Times New Roman"/>
          <w:sz w:val="24"/>
          <w:szCs w:val="24"/>
        </w:rPr>
        <w:t>‘</w:t>
      </w:r>
      <w:r w:rsidR="000C3EF1">
        <w:rPr>
          <w:rFonts w:ascii="Times New Roman" w:hAnsi="Times New Roman" w:cs="Times New Roman"/>
          <w:sz w:val="24"/>
          <w:szCs w:val="24"/>
        </w:rPr>
        <w:t>metered, rhymed discourse</w:t>
      </w:r>
      <w:r w:rsidR="00BF516D">
        <w:rPr>
          <w:rFonts w:ascii="Times New Roman" w:hAnsi="Times New Roman" w:cs="Times New Roman"/>
          <w:sz w:val="24"/>
          <w:szCs w:val="24"/>
        </w:rPr>
        <w:t>’</w:t>
      </w:r>
      <w:r w:rsidR="000C3EF1">
        <w:rPr>
          <w:rFonts w:ascii="Times New Roman" w:hAnsi="Times New Roman" w:cs="Times New Roman"/>
          <w:sz w:val="24"/>
          <w:szCs w:val="24"/>
        </w:rPr>
        <w:t xml:space="preserve"> in </w:t>
      </w:r>
      <w:r w:rsidR="000C3EF1" w:rsidRPr="00B3366A">
        <w:rPr>
          <w:rFonts w:ascii="Times New Roman" w:hAnsi="Times New Roman" w:cs="Times New Roman"/>
          <w:bCs/>
          <w:i/>
          <w:sz w:val="24"/>
          <w:szCs w:val="24"/>
        </w:rPr>
        <w:t>Tufulat Nahd</w:t>
      </w:r>
      <w:r w:rsidR="000C3EF1">
        <w:rPr>
          <w:rFonts w:ascii="Times New Roman" w:hAnsi="Times New Roman" w:cs="Times New Roman"/>
          <w:sz w:val="24"/>
          <w:szCs w:val="24"/>
        </w:rPr>
        <w:t>, (</w:t>
      </w:r>
      <w:r w:rsidR="000C3EF1" w:rsidRPr="00B3366A">
        <w:rPr>
          <w:rFonts w:ascii="Times New Roman" w:hAnsi="Times New Roman" w:cs="Times New Roman"/>
          <w:i/>
          <w:sz w:val="24"/>
          <w:szCs w:val="24"/>
        </w:rPr>
        <w:t>The Childhood of a Breast</w:t>
      </w:r>
      <w:r w:rsidR="000C3EF1">
        <w:rPr>
          <w:rFonts w:ascii="Times New Roman" w:hAnsi="Times New Roman" w:cs="Times New Roman"/>
          <w:sz w:val="24"/>
          <w:szCs w:val="24"/>
        </w:rPr>
        <w:t xml:space="preserve"> </w:t>
      </w:r>
      <w:r w:rsidR="007172FB" w:rsidRPr="00B1193D">
        <w:rPr>
          <w:rFonts w:eastAsia="Times New Roman" w:cs="Times New Roman" w:hint="cs"/>
          <w:szCs w:val="24"/>
          <w:rtl/>
          <w:lang w:val="en" w:bidi="ar"/>
        </w:rPr>
        <w:t>طفولة نهد</w:t>
      </w:r>
      <w:r w:rsidR="007172FB">
        <w:rPr>
          <w:rFonts w:ascii="Times New Roman" w:hAnsi="Times New Roman" w:cs="Times New Roman"/>
          <w:sz w:val="24"/>
          <w:szCs w:val="24"/>
        </w:rPr>
        <w:t xml:space="preserve"> </w:t>
      </w:r>
      <w:r w:rsidR="0004166E">
        <w:rPr>
          <w:rFonts w:ascii="Times New Roman" w:hAnsi="Times New Roman" w:cs="Times New Roman"/>
          <w:sz w:val="24"/>
          <w:szCs w:val="24"/>
        </w:rPr>
        <w:t>1947</w:t>
      </w:r>
      <w:r w:rsidR="009A166F">
        <w:rPr>
          <w:rFonts w:ascii="Times New Roman" w:hAnsi="Times New Roman" w:cs="Times New Roman"/>
          <w:sz w:val="24"/>
          <w:szCs w:val="24"/>
        </w:rPr>
        <w:t>). He did</w:t>
      </w:r>
      <w:r w:rsidR="000C3EF1">
        <w:rPr>
          <w:rFonts w:ascii="Times New Roman" w:hAnsi="Times New Roman" w:cs="Times New Roman"/>
          <w:sz w:val="24"/>
          <w:szCs w:val="24"/>
        </w:rPr>
        <w:t xml:space="preserve"> not criticize the sixteen traditional meters but wanted to free poetry from any limits or mechanical definitions</w:t>
      </w:r>
      <w:r w:rsidR="009A166F">
        <w:rPr>
          <w:rFonts w:ascii="Times New Roman" w:hAnsi="Times New Roman" w:cs="Times New Roman"/>
          <w:sz w:val="24"/>
          <w:szCs w:val="24"/>
        </w:rPr>
        <w:t>.</w:t>
      </w:r>
      <w:r w:rsidR="000C3EF1">
        <w:rPr>
          <w:rFonts w:ascii="Times New Roman" w:hAnsi="Times New Roman" w:cs="Times New Roman"/>
          <w:sz w:val="24"/>
          <w:szCs w:val="24"/>
        </w:rPr>
        <w:t xml:space="preserve"> He views </w:t>
      </w:r>
      <w:r w:rsidR="008E47D6">
        <w:rPr>
          <w:rFonts w:ascii="Times New Roman" w:hAnsi="Times New Roman" w:cs="Times New Roman"/>
          <w:sz w:val="24"/>
          <w:szCs w:val="24"/>
        </w:rPr>
        <w:t xml:space="preserve">the </w:t>
      </w:r>
      <w:r w:rsidR="000C3EF1">
        <w:rPr>
          <w:rFonts w:ascii="Times New Roman" w:hAnsi="Times New Roman" w:cs="Times New Roman"/>
          <w:sz w:val="24"/>
          <w:szCs w:val="24"/>
        </w:rPr>
        <w:t xml:space="preserve">poet as </w:t>
      </w:r>
      <w:r w:rsidR="008E47D6">
        <w:rPr>
          <w:rFonts w:ascii="Times New Roman" w:hAnsi="Times New Roman" w:cs="Times New Roman"/>
          <w:sz w:val="24"/>
          <w:szCs w:val="24"/>
        </w:rPr>
        <w:t xml:space="preserve">an </w:t>
      </w:r>
      <w:r w:rsidR="000C3EF1">
        <w:rPr>
          <w:rFonts w:ascii="Times New Roman" w:hAnsi="Times New Roman" w:cs="Times New Roman"/>
          <w:sz w:val="24"/>
          <w:szCs w:val="24"/>
        </w:rPr>
        <w:t xml:space="preserve">engineer </w:t>
      </w:r>
      <w:r w:rsidR="008E47D6">
        <w:rPr>
          <w:rFonts w:ascii="Times New Roman" w:hAnsi="Times New Roman" w:cs="Times New Roman"/>
          <w:sz w:val="24"/>
          <w:szCs w:val="24"/>
        </w:rPr>
        <w:t xml:space="preserve">who should have unlimited </w:t>
      </w:r>
      <w:r w:rsidR="000C3EF1">
        <w:rPr>
          <w:rFonts w:ascii="Times New Roman" w:hAnsi="Times New Roman" w:cs="Times New Roman"/>
          <w:sz w:val="24"/>
          <w:szCs w:val="24"/>
        </w:rPr>
        <w:t xml:space="preserve">freedom </w:t>
      </w:r>
      <w:r w:rsidR="008E47D6">
        <w:rPr>
          <w:rFonts w:ascii="Times New Roman" w:hAnsi="Times New Roman" w:cs="Times New Roman"/>
          <w:sz w:val="24"/>
          <w:szCs w:val="24"/>
        </w:rPr>
        <w:t xml:space="preserve">to </w:t>
      </w:r>
      <w:r w:rsidR="000C3EF1">
        <w:rPr>
          <w:rFonts w:ascii="Times New Roman" w:hAnsi="Times New Roman" w:cs="Times New Roman"/>
          <w:sz w:val="24"/>
          <w:szCs w:val="24"/>
        </w:rPr>
        <w:t xml:space="preserve">engineer </w:t>
      </w:r>
      <w:r w:rsidR="008E47D6">
        <w:rPr>
          <w:rFonts w:ascii="Times New Roman" w:hAnsi="Times New Roman" w:cs="Times New Roman"/>
          <w:sz w:val="24"/>
          <w:szCs w:val="24"/>
        </w:rPr>
        <w:t>poetry from letters and sounds</w:t>
      </w:r>
      <w:r w:rsidR="000C3EF1">
        <w:rPr>
          <w:rFonts w:ascii="Times New Roman" w:hAnsi="Times New Roman" w:cs="Times New Roman"/>
          <w:sz w:val="24"/>
          <w:szCs w:val="24"/>
        </w:rPr>
        <w:t>.</w:t>
      </w:r>
    </w:p>
    <w:p w:rsidR="000C3EF1" w:rsidRDefault="000C3EF1" w:rsidP="00BF516D">
      <w:pPr>
        <w:autoSpaceDE w:val="0"/>
        <w:autoSpaceDN w:val="0"/>
        <w:adjustRightInd w:val="0"/>
        <w:spacing w:after="0" w:line="240" w:lineRule="auto"/>
        <w:rPr>
          <w:rFonts w:ascii="Times New Roman" w:hAnsi="Times New Roman" w:cs="Times New Roman"/>
          <w:sz w:val="24"/>
          <w:szCs w:val="24"/>
        </w:rPr>
      </w:pPr>
    </w:p>
    <w:p w:rsidR="000C3EF1" w:rsidRDefault="0004166E" w:rsidP="00BF51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Qabbani developed his</w:t>
      </w:r>
      <w:r w:rsidR="000C3EF1">
        <w:rPr>
          <w:rFonts w:ascii="Times New Roman" w:hAnsi="Times New Roman" w:cs="Times New Roman"/>
          <w:sz w:val="24"/>
          <w:szCs w:val="24"/>
        </w:rPr>
        <w:t xml:space="preserve"> concept of poetic rhythm after </w:t>
      </w:r>
      <w:r>
        <w:rPr>
          <w:rFonts w:ascii="Times New Roman" w:hAnsi="Times New Roman" w:cs="Times New Roman"/>
          <w:sz w:val="24"/>
          <w:szCs w:val="24"/>
        </w:rPr>
        <w:t xml:space="preserve">writing </w:t>
      </w:r>
      <w:r w:rsidR="000C3EF1">
        <w:rPr>
          <w:rFonts w:ascii="Times New Roman" w:hAnsi="Times New Roman" w:cs="Times New Roman"/>
          <w:sz w:val="24"/>
          <w:szCs w:val="24"/>
        </w:rPr>
        <w:t xml:space="preserve">his collection </w:t>
      </w:r>
      <w:proofErr w:type="spellStart"/>
      <w:r w:rsidR="000C3EF1" w:rsidRPr="00B3366A">
        <w:rPr>
          <w:rFonts w:ascii="Times New Roman" w:hAnsi="Times New Roman" w:cs="Times New Roman"/>
          <w:bCs/>
          <w:i/>
          <w:sz w:val="24"/>
          <w:szCs w:val="24"/>
        </w:rPr>
        <w:t>Mi'at</w:t>
      </w:r>
      <w:proofErr w:type="spellEnd"/>
      <w:r w:rsidR="000C3EF1" w:rsidRPr="00B3366A">
        <w:rPr>
          <w:rFonts w:ascii="Times New Roman" w:hAnsi="Times New Roman" w:cs="Times New Roman"/>
          <w:bCs/>
          <w:i/>
          <w:sz w:val="24"/>
          <w:szCs w:val="24"/>
        </w:rPr>
        <w:t xml:space="preserve"> </w:t>
      </w:r>
      <w:proofErr w:type="spellStart"/>
      <w:r w:rsidR="000C3EF1" w:rsidRPr="00B3366A">
        <w:rPr>
          <w:rFonts w:ascii="Times New Roman" w:hAnsi="Times New Roman" w:cs="Times New Roman"/>
          <w:bCs/>
          <w:i/>
          <w:sz w:val="24"/>
          <w:szCs w:val="24"/>
        </w:rPr>
        <w:t>Risalat</w:t>
      </w:r>
      <w:proofErr w:type="spellEnd"/>
      <w:r w:rsidR="000C3EF1" w:rsidRPr="00B3366A">
        <w:rPr>
          <w:rFonts w:ascii="Times New Roman" w:hAnsi="Times New Roman" w:cs="Times New Roman"/>
          <w:bCs/>
          <w:i/>
          <w:sz w:val="24"/>
          <w:szCs w:val="24"/>
        </w:rPr>
        <w:t xml:space="preserve"> </w:t>
      </w:r>
      <w:proofErr w:type="spellStart"/>
      <w:r w:rsidR="000C3EF1" w:rsidRPr="00B3366A">
        <w:rPr>
          <w:rFonts w:ascii="Times New Roman" w:hAnsi="Times New Roman" w:cs="Times New Roman"/>
          <w:bCs/>
          <w:i/>
          <w:sz w:val="24"/>
          <w:szCs w:val="24"/>
        </w:rPr>
        <w:t>Hubb</w:t>
      </w:r>
      <w:proofErr w:type="spellEnd"/>
    </w:p>
    <w:p w:rsidR="000C3EF1" w:rsidRDefault="000C3EF1" w:rsidP="00BF51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8E47D6" w:rsidRPr="009A166F">
        <w:rPr>
          <w:rFonts w:asciiTheme="majorBidi" w:eastAsia="Times New Roman" w:hAnsiTheme="majorBidi" w:cstheme="majorBidi"/>
          <w:sz w:val="24"/>
          <w:szCs w:val="24"/>
          <w:rtl/>
          <w:lang w:val="en" w:bidi="ar"/>
        </w:rPr>
        <w:t>مئة رسالة حب</w:t>
      </w:r>
      <w:r w:rsidR="008E47D6">
        <w:rPr>
          <w:rFonts w:ascii="Times New Roman" w:hAnsi="Times New Roman" w:cs="Times New Roman"/>
          <w:sz w:val="24"/>
          <w:szCs w:val="24"/>
        </w:rPr>
        <w:t xml:space="preserve"> 1970), in which he used</w:t>
      </w:r>
      <w:r>
        <w:rPr>
          <w:rFonts w:ascii="Times New Roman" w:hAnsi="Times New Roman" w:cs="Times New Roman"/>
          <w:sz w:val="24"/>
          <w:szCs w:val="24"/>
        </w:rPr>
        <w:t xml:space="preserve"> prose </w:t>
      </w:r>
      <w:r w:rsidR="008E47D6">
        <w:rPr>
          <w:rFonts w:ascii="Times New Roman" w:hAnsi="Times New Roman" w:cs="Times New Roman"/>
          <w:sz w:val="24"/>
          <w:szCs w:val="24"/>
        </w:rPr>
        <w:t xml:space="preserve">for his poems. Qabbani was accused of bringing alien influences into Arabic literature, but he insisted on </w:t>
      </w:r>
      <w:r>
        <w:rPr>
          <w:rFonts w:ascii="Times New Roman" w:hAnsi="Times New Roman" w:cs="Times New Roman"/>
          <w:sz w:val="24"/>
          <w:szCs w:val="24"/>
        </w:rPr>
        <w:t>adopting the prose poem</w:t>
      </w:r>
      <w:r w:rsidR="008E47D6">
        <w:rPr>
          <w:rFonts w:ascii="Times New Roman" w:hAnsi="Times New Roman" w:cs="Times New Roman"/>
          <w:sz w:val="24"/>
          <w:szCs w:val="24"/>
        </w:rPr>
        <w:t xml:space="preserve"> because he considered it </w:t>
      </w:r>
      <w:r>
        <w:rPr>
          <w:rFonts w:ascii="Times New Roman" w:hAnsi="Times New Roman" w:cs="Times New Roman"/>
          <w:sz w:val="24"/>
          <w:szCs w:val="24"/>
        </w:rPr>
        <w:t>unique</w:t>
      </w:r>
      <w:r w:rsidR="008E47D6">
        <w:rPr>
          <w:rFonts w:ascii="Times New Roman" w:hAnsi="Times New Roman" w:cs="Times New Roman"/>
          <w:sz w:val="24"/>
          <w:szCs w:val="24"/>
        </w:rPr>
        <w:t xml:space="preserve">ly capable of allowing him </w:t>
      </w:r>
      <w:r>
        <w:rPr>
          <w:rFonts w:ascii="Times New Roman" w:hAnsi="Times New Roman" w:cs="Times New Roman"/>
          <w:sz w:val="24"/>
          <w:szCs w:val="24"/>
        </w:rPr>
        <w:t>to express his creativity.</w:t>
      </w:r>
    </w:p>
    <w:p w:rsidR="0063418F" w:rsidRDefault="0063418F" w:rsidP="00BF516D">
      <w:pPr>
        <w:autoSpaceDE w:val="0"/>
        <w:autoSpaceDN w:val="0"/>
        <w:adjustRightInd w:val="0"/>
        <w:spacing w:after="0" w:line="240" w:lineRule="auto"/>
        <w:rPr>
          <w:rFonts w:ascii="Times New Roman" w:hAnsi="Times New Roman" w:cs="Times New Roman"/>
          <w:sz w:val="24"/>
          <w:szCs w:val="24"/>
        </w:rPr>
      </w:pPr>
    </w:p>
    <w:p w:rsidR="000C3EF1" w:rsidRPr="003C4E5A" w:rsidRDefault="00F04C5C" w:rsidP="00BF516D">
      <w:pPr>
        <w:autoSpaceDE w:val="0"/>
        <w:autoSpaceDN w:val="0"/>
        <w:adjustRightInd w:val="0"/>
        <w:spacing w:after="0" w:line="240" w:lineRule="auto"/>
        <w:rPr>
          <w:rFonts w:ascii="Times New Roman" w:hAnsi="Times New Roman" w:cs="Times New Roman"/>
          <w:b/>
          <w:bCs/>
          <w:sz w:val="24"/>
          <w:szCs w:val="24"/>
        </w:rPr>
      </w:pPr>
      <w:r w:rsidRPr="003C4E5A">
        <w:rPr>
          <w:rFonts w:ascii="Times New Roman" w:hAnsi="Times New Roman" w:cs="Times New Roman"/>
          <w:b/>
          <w:bCs/>
          <w:sz w:val="24"/>
          <w:szCs w:val="24"/>
        </w:rPr>
        <w:t>Language and t</w:t>
      </w:r>
      <w:r w:rsidR="000C3EF1" w:rsidRPr="003C4E5A">
        <w:rPr>
          <w:rFonts w:ascii="Times New Roman" w:hAnsi="Times New Roman" w:cs="Times New Roman"/>
          <w:b/>
          <w:bCs/>
          <w:sz w:val="24"/>
          <w:szCs w:val="24"/>
        </w:rPr>
        <w:t>he Poet's Role</w:t>
      </w:r>
    </w:p>
    <w:p w:rsidR="000C3EF1" w:rsidRDefault="000C3EF1" w:rsidP="00BF516D">
      <w:pPr>
        <w:autoSpaceDE w:val="0"/>
        <w:autoSpaceDN w:val="0"/>
        <w:adjustRightInd w:val="0"/>
        <w:spacing w:after="0" w:line="240" w:lineRule="auto"/>
        <w:rPr>
          <w:rFonts w:ascii="Times New Roman" w:hAnsi="Times New Roman" w:cs="Times New Roman"/>
          <w:sz w:val="24"/>
          <w:szCs w:val="24"/>
        </w:rPr>
      </w:pPr>
    </w:p>
    <w:p w:rsidR="000B2E93" w:rsidRDefault="000C3EF1" w:rsidP="00BF51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Qabbani </w:t>
      </w:r>
      <w:r w:rsidR="0004166E">
        <w:rPr>
          <w:rFonts w:ascii="Times New Roman" w:hAnsi="Times New Roman" w:cs="Times New Roman"/>
          <w:sz w:val="24"/>
          <w:szCs w:val="24"/>
        </w:rPr>
        <w:t>highlighted that Arabic was split between</w:t>
      </w:r>
      <w:r>
        <w:rPr>
          <w:rFonts w:ascii="Times New Roman" w:hAnsi="Times New Roman" w:cs="Times New Roman"/>
          <w:sz w:val="24"/>
          <w:szCs w:val="24"/>
        </w:rPr>
        <w:t xml:space="preserve"> classical standard Arabic and the vernacular</w:t>
      </w:r>
      <w:r w:rsidR="0004166E">
        <w:rPr>
          <w:rFonts w:ascii="Times New Roman" w:hAnsi="Times New Roman" w:cs="Times New Roman"/>
          <w:sz w:val="24"/>
          <w:szCs w:val="24"/>
        </w:rPr>
        <w:t xml:space="preserve">s.  He saw Arabs linguistically divided between the </w:t>
      </w:r>
      <w:r w:rsidR="000B2E93">
        <w:rPr>
          <w:rFonts w:ascii="Times New Roman" w:hAnsi="Times New Roman" w:cs="Times New Roman"/>
          <w:sz w:val="24"/>
          <w:szCs w:val="24"/>
        </w:rPr>
        <w:t xml:space="preserve">formal </w:t>
      </w:r>
      <w:r w:rsidR="0004166E">
        <w:rPr>
          <w:rFonts w:ascii="Times New Roman" w:hAnsi="Times New Roman" w:cs="Times New Roman"/>
          <w:sz w:val="24"/>
          <w:szCs w:val="24"/>
        </w:rPr>
        <w:t>and the common, using one language at home and another in formal or literary circumstances</w:t>
      </w:r>
      <w:r>
        <w:rPr>
          <w:rFonts w:ascii="Times New Roman" w:hAnsi="Times New Roman" w:cs="Times New Roman"/>
          <w:sz w:val="24"/>
          <w:szCs w:val="24"/>
        </w:rPr>
        <w:t>.</w:t>
      </w:r>
      <w:r w:rsidR="0004166E">
        <w:rPr>
          <w:rFonts w:ascii="Times New Roman" w:hAnsi="Times New Roman" w:cs="Times New Roman"/>
          <w:sz w:val="24"/>
          <w:szCs w:val="24"/>
        </w:rPr>
        <w:t xml:space="preserve">  He believed </w:t>
      </w:r>
      <w:r w:rsidR="000B2E93">
        <w:rPr>
          <w:rFonts w:ascii="Times New Roman" w:hAnsi="Times New Roman" w:cs="Times New Roman"/>
          <w:sz w:val="24"/>
          <w:szCs w:val="24"/>
        </w:rPr>
        <w:t xml:space="preserve">in the need for a third language </w:t>
      </w:r>
      <w:r>
        <w:rPr>
          <w:rFonts w:ascii="Times New Roman" w:hAnsi="Times New Roman" w:cs="Times New Roman"/>
          <w:sz w:val="24"/>
          <w:szCs w:val="24"/>
        </w:rPr>
        <w:t xml:space="preserve">that took the best from the classical and the vernacular, </w:t>
      </w:r>
      <w:r w:rsidR="000B2E93">
        <w:rPr>
          <w:rFonts w:ascii="Times New Roman" w:hAnsi="Times New Roman" w:cs="Times New Roman"/>
          <w:sz w:val="24"/>
          <w:szCs w:val="24"/>
        </w:rPr>
        <w:t xml:space="preserve">in order to connect </w:t>
      </w:r>
      <w:r>
        <w:rPr>
          <w:rFonts w:ascii="Times New Roman" w:hAnsi="Times New Roman" w:cs="Times New Roman"/>
          <w:sz w:val="24"/>
          <w:szCs w:val="24"/>
        </w:rPr>
        <w:t xml:space="preserve">spoken speech </w:t>
      </w:r>
      <w:r w:rsidR="000B2E93">
        <w:rPr>
          <w:rFonts w:ascii="Times New Roman" w:hAnsi="Times New Roman" w:cs="Times New Roman"/>
          <w:sz w:val="24"/>
          <w:szCs w:val="24"/>
        </w:rPr>
        <w:t>with</w:t>
      </w:r>
      <w:r>
        <w:rPr>
          <w:rFonts w:ascii="Times New Roman" w:hAnsi="Times New Roman" w:cs="Times New Roman"/>
          <w:sz w:val="24"/>
          <w:szCs w:val="24"/>
        </w:rPr>
        <w:t xml:space="preserve"> written discourse</w:t>
      </w:r>
      <w:r w:rsidR="000B2E93">
        <w:rPr>
          <w:rFonts w:ascii="Times New Roman" w:hAnsi="Times New Roman" w:cs="Times New Roman"/>
          <w:sz w:val="24"/>
          <w:szCs w:val="24"/>
        </w:rPr>
        <w:t xml:space="preserve"> or a </w:t>
      </w:r>
      <w:r>
        <w:rPr>
          <w:rFonts w:ascii="Times New Roman" w:hAnsi="Times New Roman" w:cs="Times New Roman"/>
          <w:sz w:val="24"/>
          <w:szCs w:val="24"/>
        </w:rPr>
        <w:t>simplified poetic language that can be understood by all audiences.</w:t>
      </w:r>
    </w:p>
    <w:p w:rsidR="000C3EF1" w:rsidRDefault="000C3EF1" w:rsidP="00BF51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C3EF1" w:rsidRDefault="003C4E5A" w:rsidP="00BF516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Political Activism</w:t>
      </w:r>
    </w:p>
    <w:p w:rsidR="003C4E5A" w:rsidRDefault="003C4E5A" w:rsidP="00BF516D">
      <w:pPr>
        <w:autoSpaceDE w:val="0"/>
        <w:autoSpaceDN w:val="0"/>
        <w:adjustRightInd w:val="0"/>
        <w:spacing w:after="0" w:line="240" w:lineRule="auto"/>
        <w:rPr>
          <w:rFonts w:ascii="Times New Roman" w:hAnsi="Times New Roman" w:cs="Times New Roman"/>
          <w:b/>
          <w:bCs/>
          <w:sz w:val="24"/>
          <w:szCs w:val="24"/>
        </w:rPr>
      </w:pPr>
    </w:p>
    <w:p w:rsidR="003C4E5A" w:rsidRDefault="003C4E5A" w:rsidP="00BF51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Following the Arab-Israeli war of 1967, his themes shifted almost completely to politics.  His </w:t>
      </w:r>
    </w:p>
    <w:p w:rsidR="003C4E5A" w:rsidRPr="003C4E5A" w:rsidRDefault="003C4E5A" w:rsidP="00BF516D">
      <w:pPr>
        <w:spacing w:line="240" w:lineRule="auto"/>
        <w:rPr>
          <w:rFonts w:asciiTheme="majorBidi" w:hAnsiTheme="majorBidi" w:cstheme="majorBidi"/>
          <w:sz w:val="24"/>
          <w:szCs w:val="24"/>
        </w:rPr>
      </w:pPr>
      <w:proofErr w:type="spellStart"/>
      <w:r w:rsidRPr="00B3366A">
        <w:rPr>
          <w:rFonts w:asciiTheme="majorBidi" w:hAnsiTheme="majorBidi" w:cstheme="majorBidi"/>
          <w:bCs/>
          <w:i/>
          <w:sz w:val="24"/>
          <w:szCs w:val="24"/>
        </w:rPr>
        <w:t>Hawamish</w:t>
      </w:r>
      <w:proofErr w:type="spellEnd"/>
      <w:r w:rsidRPr="00B3366A">
        <w:rPr>
          <w:rFonts w:asciiTheme="majorBidi" w:hAnsiTheme="majorBidi" w:cstheme="majorBidi"/>
          <w:bCs/>
          <w:i/>
          <w:sz w:val="24"/>
          <w:szCs w:val="24"/>
        </w:rPr>
        <w:t xml:space="preserve"> 'ala </w:t>
      </w:r>
      <w:proofErr w:type="spellStart"/>
      <w:r w:rsidRPr="00B3366A">
        <w:rPr>
          <w:rFonts w:asciiTheme="majorBidi" w:hAnsiTheme="majorBidi" w:cstheme="majorBidi"/>
          <w:bCs/>
          <w:i/>
          <w:sz w:val="24"/>
          <w:szCs w:val="24"/>
        </w:rPr>
        <w:t>daftar</w:t>
      </w:r>
      <w:proofErr w:type="spellEnd"/>
      <w:r w:rsidRPr="00B3366A">
        <w:rPr>
          <w:rFonts w:asciiTheme="majorBidi" w:hAnsiTheme="majorBidi" w:cstheme="majorBidi"/>
          <w:bCs/>
          <w:i/>
          <w:sz w:val="24"/>
          <w:szCs w:val="24"/>
        </w:rPr>
        <w:t xml:space="preserve"> al-</w:t>
      </w:r>
      <w:proofErr w:type="spellStart"/>
      <w:r w:rsidRPr="00B3366A">
        <w:rPr>
          <w:rFonts w:asciiTheme="majorBidi" w:hAnsiTheme="majorBidi" w:cstheme="majorBidi"/>
          <w:bCs/>
          <w:i/>
          <w:sz w:val="24"/>
          <w:szCs w:val="24"/>
        </w:rPr>
        <w:t>naksa</w:t>
      </w:r>
      <w:proofErr w:type="spellEnd"/>
      <w:r>
        <w:rPr>
          <w:rFonts w:asciiTheme="majorBidi" w:hAnsiTheme="majorBidi" w:cstheme="majorBidi"/>
          <w:b/>
          <w:bCs/>
          <w:sz w:val="24"/>
          <w:szCs w:val="24"/>
        </w:rPr>
        <w:t xml:space="preserve"> (</w:t>
      </w:r>
      <w:r w:rsidR="000D5167">
        <w:rPr>
          <w:rtl/>
        </w:rPr>
        <w:t>هوامش على دفتر النكسة</w:t>
      </w:r>
      <w:r w:rsidRPr="003C4E5A">
        <w:rPr>
          <w:rFonts w:asciiTheme="majorBidi" w:hAnsiTheme="majorBidi" w:cstheme="majorBidi"/>
          <w:sz w:val="24"/>
          <w:szCs w:val="24"/>
        </w:rPr>
        <w:t xml:space="preserve"> </w:t>
      </w:r>
      <w:r w:rsidR="0070550C" w:rsidRPr="00B3366A">
        <w:rPr>
          <w:rStyle w:val="st"/>
          <w:rFonts w:asciiTheme="majorBidi" w:hAnsiTheme="majorBidi" w:cstheme="majorBidi"/>
          <w:i/>
          <w:color w:val="222222"/>
          <w:sz w:val="24"/>
          <w:szCs w:val="24"/>
          <w:lang w:val="en"/>
        </w:rPr>
        <w:t>Marginal Notes on the Notebook of the Setback</w:t>
      </w:r>
      <w:r w:rsidR="0070550C" w:rsidRPr="003C4E5A">
        <w:rPr>
          <w:rFonts w:asciiTheme="majorBidi" w:hAnsiTheme="majorBidi" w:cstheme="majorBidi"/>
          <w:sz w:val="24"/>
          <w:szCs w:val="24"/>
        </w:rPr>
        <w:t xml:space="preserve"> </w:t>
      </w:r>
      <w:r w:rsidRPr="003C4E5A">
        <w:rPr>
          <w:rFonts w:asciiTheme="majorBidi" w:hAnsiTheme="majorBidi" w:cstheme="majorBidi"/>
          <w:sz w:val="24"/>
          <w:szCs w:val="24"/>
        </w:rPr>
        <w:t>1967</w:t>
      </w:r>
      <w:r>
        <w:rPr>
          <w:rFonts w:asciiTheme="majorBidi" w:hAnsiTheme="majorBidi" w:cstheme="majorBidi"/>
          <w:sz w:val="24"/>
          <w:szCs w:val="24"/>
        </w:rPr>
        <w:t xml:space="preserve">) </w:t>
      </w:r>
      <w:r w:rsidR="0070550C">
        <w:rPr>
          <w:rFonts w:asciiTheme="majorBidi" w:hAnsiTheme="majorBidi" w:cstheme="majorBidi"/>
          <w:sz w:val="24"/>
          <w:szCs w:val="24"/>
        </w:rPr>
        <w:t>was an</w:t>
      </w:r>
      <w:r w:rsidRPr="003C4E5A">
        <w:rPr>
          <w:rFonts w:asciiTheme="majorBidi" w:hAnsiTheme="majorBidi" w:cstheme="majorBidi"/>
          <w:sz w:val="24"/>
          <w:szCs w:val="24"/>
        </w:rPr>
        <w:t xml:space="preserve"> attack on</w:t>
      </w:r>
      <w:r w:rsidR="0070550C">
        <w:rPr>
          <w:rFonts w:asciiTheme="majorBidi" w:hAnsiTheme="majorBidi" w:cstheme="majorBidi"/>
          <w:sz w:val="24"/>
          <w:szCs w:val="24"/>
        </w:rPr>
        <w:t xml:space="preserve"> Arab leadership during the 1967 Arab -Israeli War.</w:t>
      </w:r>
    </w:p>
    <w:p w:rsidR="0070550C" w:rsidRDefault="0070550C" w:rsidP="00BF516D">
      <w:pPr>
        <w:spacing w:line="240" w:lineRule="auto"/>
        <w:rPr>
          <w:rFonts w:asciiTheme="majorBidi" w:hAnsiTheme="majorBidi" w:cstheme="majorBidi"/>
          <w:sz w:val="24"/>
          <w:szCs w:val="24"/>
        </w:rPr>
      </w:pPr>
    </w:p>
    <w:p w:rsidR="0070550C" w:rsidRDefault="0070550C" w:rsidP="00BF516D">
      <w:pPr>
        <w:spacing w:line="240" w:lineRule="auto"/>
        <w:rPr>
          <w:rFonts w:asciiTheme="majorBidi" w:hAnsiTheme="majorBidi" w:cstheme="majorBidi"/>
          <w:sz w:val="24"/>
          <w:szCs w:val="24"/>
        </w:rPr>
      </w:pPr>
    </w:p>
    <w:p w:rsidR="00724605" w:rsidRPr="00724605" w:rsidRDefault="00724605" w:rsidP="00BF516D">
      <w:pPr>
        <w:spacing w:line="240" w:lineRule="auto"/>
        <w:rPr>
          <w:rFonts w:asciiTheme="majorBidi" w:hAnsiTheme="majorBidi" w:cstheme="majorBidi"/>
          <w:sz w:val="24"/>
          <w:szCs w:val="24"/>
        </w:rPr>
      </w:pPr>
      <w:proofErr w:type="spellStart"/>
      <w:r>
        <w:rPr>
          <w:rFonts w:asciiTheme="majorBidi" w:hAnsiTheme="majorBidi" w:cstheme="majorBidi"/>
          <w:sz w:val="24"/>
          <w:szCs w:val="24"/>
        </w:rPr>
        <w:t>Qabbani's</w:t>
      </w:r>
      <w:proofErr w:type="spellEnd"/>
      <w:r>
        <w:rPr>
          <w:rFonts w:asciiTheme="majorBidi" w:hAnsiTheme="majorBidi" w:cstheme="majorBidi"/>
          <w:sz w:val="24"/>
          <w:szCs w:val="24"/>
        </w:rPr>
        <w:t xml:space="preserve"> </w:t>
      </w:r>
      <w:r w:rsidRPr="00724605">
        <w:rPr>
          <w:rFonts w:asciiTheme="majorBidi" w:hAnsiTheme="majorBidi" w:cstheme="majorBidi"/>
          <w:sz w:val="24"/>
          <w:szCs w:val="24"/>
        </w:rPr>
        <w:t>poetry reflect</w:t>
      </w:r>
      <w:r>
        <w:rPr>
          <w:rFonts w:asciiTheme="majorBidi" w:hAnsiTheme="majorBidi" w:cstheme="majorBidi"/>
          <w:sz w:val="24"/>
          <w:szCs w:val="24"/>
        </w:rPr>
        <w:t xml:space="preserve">s the </w:t>
      </w:r>
      <w:r w:rsidRPr="00724605">
        <w:rPr>
          <w:rFonts w:asciiTheme="majorBidi" w:hAnsiTheme="majorBidi" w:cstheme="majorBidi"/>
          <w:sz w:val="24"/>
          <w:szCs w:val="24"/>
        </w:rPr>
        <w:t>frustrated aspirations of Arab intellectuals</w:t>
      </w:r>
      <w:r>
        <w:rPr>
          <w:rFonts w:asciiTheme="majorBidi" w:hAnsiTheme="majorBidi" w:cstheme="majorBidi"/>
          <w:sz w:val="24"/>
          <w:szCs w:val="24"/>
        </w:rPr>
        <w:t xml:space="preserve"> who are </w:t>
      </w:r>
      <w:r w:rsidRPr="00724605">
        <w:rPr>
          <w:rFonts w:asciiTheme="majorBidi" w:hAnsiTheme="majorBidi" w:cstheme="majorBidi"/>
          <w:sz w:val="24"/>
          <w:szCs w:val="24"/>
        </w:rPr>
        <w:t>alienat</w:t>
      </w:r>
      <w:r>
        <w:rPr>
          <w:rFonts w:asciiTheme="majorBidi" w:hAnsiTheme="majorBidi" w:cstheme="majorBidi"/>
          <w:sz w:val="24"/>
          <w:szCs w:val="24"/>
        </w:rPr>
        <w:t xml:space="preserve">ed and who feel </w:t>
      </w:r>
      <w:r w:rsidRPr="00724605">
        <w:rPr>
          <w:rFonts w:asciiTheme="majorBidi" w:hAnsiTheme="majorBidi" w:cstheme="majorBidi"/>
          <w:sz w:val="24"/>
          <w:szCs w:val="24"/>
        </w:rPr>
        <w:t xml:space="preserve">deceived by </w:t>
      </w:r>
      <w:r>
        <w:rPr>
          <w:rFonts w:asciiTheme="majorBidi" w:hAnsiTheme="majorBidi" w:cstheme="majorBidi"/>
          <w:sz w:val="24"/>
          <w:szCs w:val="24"/>
        </w:rPr>
        <w:t xml:space="preserve">their </w:t>
      </w:r>
      <w:r w:rsidRPr="00724605">
        <w:rPr>
          <w:rFonts w:asciiTheme="majorBidi" w:hAnsiTheme="majorBidi" w:cstheme="majorBidi"/>
          <w:sz w:val="24"/>
          <w:szCs w:val="24"/>
        </w:rPr>
        <w:t>political regimes</w:t>
      </w:r>
      <w:r>
        <w:rPr>
          <w:rFonts w:asciiTheme="majorBidi" w:hAnsiTheme="majorBidi" w:cstheme="majorBidi"/>
          <w:sz w:val="24"/>
          <w:szCs w:val="24"/>
        </w:rPr>
        <w:t>.</w:t>
      </w:r>
      <w:r w:rsidRPr="00724605">
        <w:rPr>
          <w:rFonts w:asciiTheme="majorBidi" w:hAnsiTheme="majorBidi" w:cstheme="majorBidi"/>
          <w:sz w:val="24"/>
          <w:szCs w:val="24"/>
        </w:rPr>
        <w:t xml:space="preserve"> </w:t>
      </w:r>
      <w:r>
        <w:rPr>
          <w:rFonts w:asciiTheme="majorBidi" w:hAnsiTheme="majorBidi" w:cstheme="majorBidi"/>
          <w:sz w:val="24"/>
          <w:szCs w:val="24"/>
        </w:rPr>
        <w:t xml:space="preserve">He laments Arab </w:t>
      </w:r>
      <w:r w:rsidRPr="00724605">
        <w:rPr>
          <w:rFonts w:asciiTheme="majorBidi" w:hAnsiTheme="majorBidi" w:cstheme="majorBidi"/>
          <w:sz w:val="24"/>
          <w:szCs w:val="24"/>
        </w:rPr>
        <w:t>nation</w:t>
      </w:r>
      <w:r>
        <w:rPr>
          <w:rFonts w:asciiTheme="majorBidi" w:hAnsiTheme="majorBidi" w:cstheme="majorBidi"/>
          <w:sz w:val="24"/>
          <w:szCs w:val="24"/>
        </w:rPr>
        <w:t>s</w:t>
      </w:r>
      <w:r w:rsidRPr="00724605">
        <w:rPr>
          <w:rFonts w:asciiTheme="majorBidi" w:hAnsiTheme="majorBidi" w:cstheme="majorBidi"/>
          <w:sz w:val="24"/>
          <w:szCs w:val="24"/>
        </w:rPr>
        <w:t xml:space="preserve"> plagued by tyrants </w:t>
      </w:r>
      <w:r>
        <w:rPr>
          <w:rFonts w:asciiTheme="majorBidi" w:hAnsiTheme="majorBidi" w:cstheme="majorBidi"/>
          <w:sz w:val="24"/>
          <w:szCs w:val="24"/>
        </w:rPr>
        <w:t xml:space="preserve">who are constantly </w:t>
      </w:r>
      <w:r w:rsidRPr="00724605">
        <w:rPr>
          <w:rFonts w:asciiTheme="majorBidi" w:hAnsiTheme="majorBidi" w:cstheme="majorBidi"/>
          <w:sz w:val="24"/>
          <w:szCs w:val="24"/>
        </w:rPr>
        <w:t>defeat</w:t>
      </w:r>
      <w:r>
        <w:rPr>
          <w:rFonts w:asciiTheme="majorBidi" w:hAnsiTheme="majorBidi" w:cstheme="majorBidi"/>
          <w:sz w:val="24"/>
          <w:szCs w:val="24"/>
        </w:rPr>
        <w:t xml:space="preserve">ed.  He calls </w:t>
      </w:r>
      <w:r w:rsidRPr="00724605">
        <w:rPr>
          <w:rFonts w:asciiTheme="majorBidi" w:hAnsiTheme="majorBidi" w:cstheme="majorBidi"/>
          <w:sz w:val="24"/>
          <w:szCs w:val="24"/>
        </w:rPr>
        <w:t>Arab dictators</w:t>
      </w:r>
      <w:r>
        <w:rPr>
          <w:rFonts w:asciiTheme="majorBidi" w:hAnsiTheme="majorBidi" w:cstheme="majorBidi"/>
          <w:sz w:val="24"/>
          <w:szCs w:val="24"/>
        </w:rPr>
        <w:t xml:space="preserve">, </w:t>
      </w:r>
      <w:r w:rsidRPr="00724605">
        <w:rPr>
          <w:rFonts w:asciiTheme="majorBidi" w:hAnsiTheme="majorBidi" w:cstheme="majorBidi"/>
          <w:sz w:val="24"/>
          <w:szCs w:val="24"/>
        </w:rPr>
        <w:t>the enemy</w:t>
      </w:r>
      <w:r>
        <w:rPr>
          <w:rFonts w:asciiTheme="majorBidi" w:hAnsiTheme="majorBidi" w:cstheme="majorBidi"/>
          <w:sz w:val="24"/>
          <w:szCs w:val="24"/>
        </w:rPr>
        <w:t>,</w:t>
      </w:r>
      <w:r w:rsidRPr="00724605">
        <w:rPr>
          <w:rFonts w:asciiTheme="majorBidi" w:hAnsiTheme="majorBidi" w:cstheme="majorBidi"/>
          <w:sz w:val="24"/>
          <w:szCs w:val="24"/>
        </w:rPr>
        <w:t xml:space="preserve"> vampires</w:t>
      </w:r>
      <w:r>
        <w:rPr>
          <w:rFonts w:asciiTheme="majorBidi" w:hAnsiTheme="majorBidi" w:cstheme="majorBidi"/>
          <w:sz w:val="24"/>
          <w:szCs w:val="24"/>
        </w:rPr>
        <w:t>,</w:t>
      </w:r>
      <w:r w:rsidRPr="00724605">
        <w:rPr>
          <w:rFonts w:asciiTheme="majorBidi" w:hAnsiTheme="majorBidi" w:cstheme="majorBidi"/>
          <w:sz w:val="24"/>
          <w:szCs w:val="24"/>
        </w:rPr>
        <w:t xml:space="preserve"> hypocrites</w:t>
      </w:r>
      <w:r>
        <w:rPr>
          <w:rFonts w:asciiTheme="majorBidi" w:hAnsiTheme="majorBidi" w:cstheme="majorBidi"/>
          <w:sz w:val="24"/>
          <w:szCs w:val="24"/>
        </w:rPr>
        <w:t>,</w:t>
      </w:r>
      <w:r w:rsidRPr="00724605">
        <w:rPr>
          <w:rFonts w:asciiTheme="majorBidi" w:hAnsiTheme="majorBidi" w:cstheme="majorBidi"/>
          <w:sz w:val="24"/>
          <w:szCs w:val="24"/>
        </w:rPr>
        <w:t xml:space="preserve"> corrupt</w:t>
      </w:r>
      <w:r>
        <w:rPr>
          <w:rFonts w:asciiTheme="majorBidi" w:hAnsiTheme="majorBidi" w:cstheme="majorBidi"/>
          <w:sz w:val="24"/>
          <w:szCs w:val="24"/>
        </w:rPr>
        <w:t xml:space="preserve">, </w:t>
      </w:r>
      <w:r w:rsidRPr="00724605">
        <w:rPr>
          <w:rFonts w:asciiTheme="majorBidi" w:hAnsiTheme="majorBidi" w:cstheme="majorBidi"/>
          <w:sz w:val="24"/>
          <w:szCs w:val="24"/>
        </w:rPr>
        <w:t>opportunists</w:t>
      </w:r>
      <w:r>
        <w:rPr>
          <w:rFonts w:asciiTheme="majorBidi" w:hAnsiTheme="majorBidi" w:cstheme="majorBidi"/>
          <w:sz w:val="24"/>
          <w:szCs w:val="24"/>
        </w:rPr>
        <w:t xml:space="preserve"> and </w:t>
      </w:r>
      <w:r w:rsidRPr="00724605">
        <w:rPr>
          <w:rFonts w:asciiTheme="majorBidi" w:hAnsiTheme="majorBidi" w:cstheme="majorBidi"/>
          <w:sz w:val="24"/>
          <w:szCs w:val="24"/>
        </w:rPr>
        <w:t>profiteers</w:t>
      </w:r>
      <w:r>
        <w:rPr>
          <w:rFonts w:asciiTheme="majorBidi" w:hAnsiTheme="majorBidi" w:cstheme="majorBidi"/>
          <w:sz w:val="24"/>
          <w:szCs w:val="24"/>
        </w:rPr>
        <w:t>.</w:t>
      </w:r>
    </w:p>
    <w:p w:rsidR="00724605" w:rsidRPr="00724605" w:rsidRDefault="00724605" w:rsidP="00BF516D">
      <w:pPr>
        <w:spacing w:line="240" w:lineRule="auto"/>
        <w:rPr>
          <w:rFonts w:asciiTheme="majorBidi" w:hAnsiTheme="majorBidi" w:cstheme="majorBidi"/>
          <w:sz w:val="24"/>
          <w:szCs w:val="24"/>
        </w:rPr>
      </w:pPr>
    </w:p>
    <w:p w:rsidR="00724605" w:rsidRPr="00724605" w:rsidRDefault="00724605" w:rsidP="00BF516D">
      <w:pPr>
        <w:spacing w:line="240" w:lineRule="auto"/>
        <w:rPr>
          <w:rFonts w:asciiTheme="majorBidi" w:hAnsiTheme="majorBidi" w:cstheme="majorBidi"/>
          <w:sz w:val="24"/>
          <w:szCs w:val="24"/>
        </w:rPr>
      </w:pPr>
      <w:r>
        <w:rPr>
          <w:rFonts w:asciiTheme="majorBidi" w:hAnsiTheme="majorBidi" w:cstheme="majorBidi"/>
          <w:sz w:val="24"/>
          <w:szCs w:val="24"/>
        </w:rPr>
        <w:t>He sees i</w:t>
      </w:r>
      <w:r w:rsidRPr="00724605">
        <w:rPr>
          <w:rFonts w:asciiTheme="majorBidi" w:hAnsiTheme="majorBidi" w:cstheme="majorBidi"/>
          <w:sz w:val="24"/>
          <w:szCs w:val="24"/>
        </w:rPr>
        <w:t>ntellectuals brutalized by tyranny</w:t>
      </w:r>
      <w:r>
        <w:rPr>
          <w:rFonts w:asciiTheme="majorBidi" w:hAnsiTheme="majorBidi" w:cstheme="majorBidi"/>
          <w:sz w:val="24"/>
          <w:szCs w:val="24"/>
        </w:rPr>
        <w:t xml:space="preserve"> and </w:t>
      </w:r>
      <w:r w:rsidRPr="00724605">
        <w:rPr>
          <w:rFonts w:asciiTheme="majorBidi" w:hAnsiTheme="majorBidi" w:cstheme="majorBidi"/>
          <w:sz w:val="24"/>
          <w:szCs w:val="24"/>
        </w:rPr>
        <w:t>censorship</w:t>
      </w:r>
      <w:r>
        <w:rPr>
          <w:rFonts w:asciiTheme="majorBidi" w:hAnsiTheme="majorBidi" w:cstheme="majorBidi"/>
          <w:sz w:val="24"/>
          <w:szCs w:val="24"/>
        </w:rPr>
        <w:t>.  His a</w:t>
      </w:r>
      <w:r w:rsidRPr="00724605">
        <w:rPr>
          <w:rFonts w:asciiTheme="majorBidi" w:hAnsiTheme="majorBidi" w:cstheme="majorBidi"/>
          <w:sz w:val="24"/>
          <w:szCs w:val="24"/>
        </w:rPr>
        <w:t xml:space="preserve">llusions to </w:t>
      </w:r>
      <w:proofErr w:type="spellStart"/>
      <w:r w:rsidRPr="00724605">
        <w:rPr>
          <w:rFonts w:asciiTheme="majorBidi" w:hAnsiTheme="majorBidi" w:cstheme="majorBidi"/>
          <w:sz w:val="24"/>
          <w:szCs w:val="24"/>
        </w:rPr>
        <w:t>Sharm</w:t>
      </w:r>
      <w:proofErr w:type="spellEnd"/>
      <w:r w:rsidRPr="00724605">
        <w:rPr>
          <w:rFonts w:asciiTheme="majorBidi" w:hAnsiTheme="majorBidi" w:cstheme="majorBidi"/>
          <w:sz w:val="24"/>
          <w:szCs w:val="24"/>
        </w:rPr>
        <w:t xml:space="preserve"> el-Sheikh, Haifa, Ramallah and Golan Heights </w:t>
      </w:r>
      <w:r>
        <w:rPr>
          <w:rFonts w:asciiTheme="majorBidi" w:hAnsiTheme="majorBidi" w:cstheme="majorBidi"/>
          <w:sz w:val="24"/>
          <w:szCs w:val="24"/>
        </w:rPr>
        <w:t xml:space="preserve">are reminders of Arab </w:t>
      </w:r>
      <w:r w:rsidRPr="00724605">
        <w:rPr>
          <w:rFonts w:asciiTheme="majorBidi" w:hAnsiTheme="majorBidi" w:cstheme="majorBidi"/>
          <w:sz w:val="24"/>
          <w:szCs w:val="24"/>
        </w:rPr>
        <w:t>failure</w:t>
      </w:r>
      <w:r>
        <w:rPr>
          <w:rFonts w:asciiTheme="majorBidi" w:hAnsiTheme="majorBidi" w:cstheme="majorBidi"/>
          <w:sz w:val="24"/>
          <w:szCs w:val="24"/>
        </w:rPr>
        <w:t xml:space="preserve">s.  In his poetry, he </w:t>
      </w:r>
      <w:r w:rsidRPr="00724605">
        <w:rPr>
          <w:rFonts w:asciiTheme="majorBidi" w:hAnsiTheme="majorBidi" w:cstheme="majorBidi"/>
          <w:sz w:val="24"/>
          <w:szCs w:val="24"/>
        </w:rPr>
        <w:t>introduces Palestine as an Arab woman ravaged by invaders</w:t>
      </w:r>
      <w:r>
        <w:rPr>
          <w:rFonts w:asciiTheme="majorBidi" w:hAnsiTheme="majorBidi" w:cstheme="majorBidi"/>
          <w:sz w:val="24"/>
          <w:szCs w:val="24"/>
        </w:rPr>
        <w:t>.</w:t>
      </w:r>
    </w:p>
    <w:p w:rsidR="00724605" w:rsidRDefault="00724605" w:rsidP="00BF516D">
      <w:pPr>
        <w:spacing w:line="240" w:lineRule="auto"/>
      </w:pPr>
    </w:p>
    <w:p w:rsidR="006534EC" w:rsidRPr="009A166F" w:rsidRDefault="006534EC" w:rsidP="00BF516D">
      <w:pPr>
        <w:numPr>
          <w:ilvl w:val="0"/>
          <w:numId w:val="2"/>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Childhood of a Breast</w:t>
      </w:r>
      <w:r w:rsidRPr="009A166F">
        <w:rPr>
          <w:rFonts w:asciiTheme="majorBidi" w:eastAsia="Times New Roman" w:hAnsiTheme="majorBidi" w:cstheme="majorBidi"/>
          <w:sz w:val="24"/>
          <w:szCs w:val="24"/>
          <w:lang w:val="en"/>
        </w:rPr>
        <w:t xml:space="preserve"> (1948) </w:t>
      </w:r>
      <w:r w:rsidRPr="009A166F">
        <w:rPr>
          <w:rFonts w:asciiTheme="majorBidi" w:eastAsia="Times New Roman" w:hAnsiTheme="majorBidi" w:cstheme="majorBidi"/>
          <w:sz w:val="24"/>
          <w:szCs w:val="24"/>
          <w:rtl/>
          <w:lang w:val="en" w:bidi="ar"/>
        </w:rPr>
        <w:t>طفولة نهد</w:t>
      </w:r>
    </w:p>
    <w:p w:rsidR="006534EC" w:rsidRPr="009A166F" w:rsidRDefault="006534EC" w:rsidP="00BF516D">
      <w:pPr>
        <w:numPr>
          <w:ilvl w:val="0"/>
          <w:numId w:val="2"/>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Samba</w:t>
      </w:r>
      <w:r w:rsidRPr="009A166F">
        <w:rPr>
          <w:rFonts w:asciiTheme="majorBidi" w:eastAsia="Times New Roman" w:hAnsiTheme="majorBidi" w:cstheme="majorBidi"/>
          <w:sz w:val="24"/>
          <w:szCs w:val="24"/>
          <w:lang w:val="en"/>
        </w:rPr>
        <w:t xml:space="preserve"> (1949) </w:t>
      </w:r>
      <w:r w:rsidRPr="009A166F">
        <w:rPr>
          <w:rFonts w:asciiTheme="majorBidi" w:eastAsia="Times New Roman" w:hAnsiTheme="majorBidi" w:cstheme="majorBidi"/>
          <w:sz w:val="24"/>
          <w:szCs w:val="24"/>
          <w:rtl/>
          <w:lang w:val="en" w:bidi="ar"/>
        </w:rPr>
        <w:t>سامبا</w:t>
      </w:r>
    </w:p>
    <w:p w:rsidR="006534EC" w:rsidRPr="009A166F" w:rsidRDefault="006534EC" w:rsidP="00BF516D">
      <w:pPr>
        <w:numPr>
          <w:ilvl w:val="0"/>
          <w:numId w:val="2"/>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You Are Mine</w:t>
      </w:r>
      <w:r w:rsidRPr="009A166F">
        <w:rPr>
          <w:rFonts w:asciiTheme="majorBidi" w:eastAsia="Times New Roman" w:hAnsiTheme="majorBidi" w:cstheme="majorBidi"/>
          <w:sz w:val="24"/>
          <w:szCs w:val="24"/>
          <w:lang w:val="en"/>
        </w:rPr>
        <w:t xml:space="preserve"> (1950) </w:t>
      </w:r>
      <w:r w:rsidRPr="009A166F">
        <w:rPr>
          <w:rFonts w:asciiTheme="majorBidi" w:eastAsia="Times New Roman" w:hAnsiTheme="majorBidi" w:cstheme="majorBidi"/>
          <w:sz w:val="24"/>
          <w:szCs w:val="24"/>
          <w:rtl/>
          <w:lang w:val="en" w:bidi="ar"/>
        </w:rPr>
        <w:t>أنت لي</w:t>
      </w:r>
    </w:p>
    <w:p w:rsidR="006534EC" w:rsidRPr="009A166F" w:rsidRDefault="006534EC" w:rsidP="00BF516D">
      <w:pPr>
        <w:numPr>
          <w:ilvl w:val="0"/>
          <w:numId w:val="2"/>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Poems</w:t>
      </w:r>
      <w:r w:rsidRPr="009A166F">
        <w:rPr>
          <w:rFonts w:asciiTheme="majorBidi" w:eastAsia="Times New Roman" w:hAnsiTheme="majorBidi" w:cstheme="majorBidi"/>
          <w:sz w:val="24"/>
          <w:szCs w:val="24"/>
          <w:lang w:val="en"/>
        </w:rPr>
        <w:t xml:space="preserve"> (1956) </w:t>
      </w:r>
      <w:r w:rsidRPr="009A166F">
        <w:rPr>
          <w:rFonts w:asciiTheme="majorBidi" w:eastAsia="Times New Roman" w:hAnsiTheme="majorBidi" w:cstheme="majorBidi"/>
          <w:sz w:val="24"/>
          <w:szCs w:val="24"/>
          <w:rtl/>
          <w:lang w:val="en" w:bidi="ar"/>
        </w:rPr>
        <w:t>قصائد</w:t>
      </w:r>
    </w:p>
    <w:p w:rsidR="006534EC" w:rsidRPr="009A166F" w:rsidRDefault="006534EC" w:rsidP="00BF516D">
      <w:pPr>
        <w:pStyle w:val="ListParagraph"/>
        <w:numPr>
          <w:ilvl w:val="0"/>
          <w:numId w:val="2"/>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My Beloved</w:t>
      </w:r>
      <w:r w:rsidRPr="009A166F">
        <w:rPr>
          <w:rFonts w:asciiTheme="majorBidi" w:eastAsia="Times New Roman" w:hAnsiTheme="majorBidi" w:cstheme="majorBidi"/>
          <w:sz w:val="24"/>
          <w:szCs w:val="24"/>
          <w:lang w:val="en"/>
        </w:rPr>
        <w:t xml:space="preserve"> (1961) </w:t>
      </w:r>
      <w:r w:rsidRPr="009A166F">
        <w:rPr>
          <w:rFonts w:asciiTheme="majorBidi" w:eastAsia="Times New Roman" w:hAnsiTheme="majorBidi" w:cstheme="majorBidi"/>
          <w:sz w:val="24"/>
          <w:szCs w:val="24"/>
          <w:rtl/>
          <w:lang w:val="en" w:bidi="ar"/>
        </w:rPr>
        <w:t>حبيبتي</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Drawing with Words</w:t>
      </w:r>
      <w:r w:rsidRPr="009A166F">
        <w:rPr>
          <w:rFonts w:asciiTheme="majorBidi" w:eastAsia="Times New Roman" w:hAnsiTheme="majorBidi" w:cstheme="majorBidi"/>
          <w:sz w:val="24"/>
          <w:szCs w:val="24"/>
          <w:lang w:val="en"/>
        </w:rPr>
        <w:t xml:space="preserve"> (1966) </w:t>
      </w:r>
      <w:r w:rsidRPr="009A166F">
        <w:rPr>
          <w:rFonts w:asciiTheme="majorBidi" w:eastAsia="Times New Roman" w:hAnsiTheme="majorBidi" w:cstheme="majorBidi"/>
          <w:sz w:val="24"/>
          <w:szCs w:val="24"/>
          <w:rtl/>
          <w:lang w:val="en" w:bidi="ar"/>
        </w:rPr>
        <w:t>الرسم بالكلمات</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Diary of an Indifferent Woman</w:t>
      </w:r>
      <w:r w:rsidRPr="009A166F">
        <w:rPr>
          <w:rFonts w:asciiTheme="majorBidi" w:eastAsia="Times New Roman" w:hAnsiTheme="majorBidi" w:cstheme="majorBidi"/>
          <w:sz w:val="24"/>
          <w:szCs w:val="24"/>
          <w:lang w:val="en"/>
        </w:rPr>
        <w:t xml:space="preserve"> (1968) </w:t>
      </w:r>
      <w:r w:rsidRPr="009A166F">
        <w:rPr>
          <w:rFonts w:asciiTheme="majorBidi" w:eastAsia="Times New Roman" w:hAnsiTheme="majorBidi" w:cstheme="majorBidi"/>
          <w:sz w:val="24"/>
          <w:szCs w:val="24"/>
          <w:rtl/>
          <w:lang w:val="en" w:bidi="ar"/>
        </w:rPr>
        <w:t>يوميات امرأة لا مبالية</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Savage Poems</w:t>
      </w:r>
      <w:r w:rsidRPr="009A166F">
        <w:rPr>
          <w:rFonts w:asciiTheme="majorBidi" w:eastAsia="Times New Roman" w:hAnsiTheme="majorBidi" w:cstheme="majorBidi"/>
          <w:sz w:val="24"/>
          <w:szCs w:val="24"/>
          <w:lang w:val="en"/>
        </w:rPr>
        <w:t xml:space="preserve"> (1970) </w:t>
      </w:r>
      <w:r w:rsidRPr="009A166F">
        <w:rPr>
          <w:rFonts w:asciiTheme="majorBidi" w:eastAsia="Times New Roman" w:hAnsiTheme="majorBidi" w:cstheme="majorBidi"/>
          <w:sz w:val="24"/>
          <w:szCs w:val="24"/>
          <w:rtl/>
          <w:lang w:val="en" w:bidi="ar"/>
        </w:rPr>
        <w:t>قصائد متوحشة</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Book of Love</w:t>
      </w:r>
      <w:r w:rsidRPr="009A166F">
        <w:rPr>
          <w:rFonts w:asciiTheme="majorBidi" w:eastAsia="Times New Roman" w:hAnsiTheme="majorBidi" w:cstheme="majorBidi"/>
          <w:sz w:val="24"/>
          <w:szCs w:val="24"/>
          <w:lang w:val="en"/>
        </w:rPr>
        <w:t xml:space="preserve"> (1970) </w:t>
      </w:r>
      <w:r w:rsidRPr="009A166F">
        <w:rPr>
          <w:rFonts w:asciiTheme="majorBidi" w:eastAsia="Times New Roman" w:hAnsiTheme="majorBidi" w:cstheme="majorBidi"/>
          <w:sz w:val="24"/>
          <w:szCs w:val="24"/>
          <w:rtl/>
          <w:lang w:val="en" w:bidi="ar"/>
        </w:rPr>
        <w:t>كتاب الحب</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100 Love Letters</w:t>
      </w:r>
      <w:r w:rsidRPr="009A166F">
        <w:rPr>
          <w:rFonts w:asciiTheme="majorBidi" w:eastAsia="Times New Roman" w:hAnsiTheme="majorBidi" w:cstheme="majorBidi"/>
          <w:sz w:val="24"/>
          <w:szCs w:val="24"/>
          <w:lang w:val="en"/>
        </w:rPr>
        <w:t xml:space="preserve"> (1970) </w:t>
      </w:r>
      <w:r w:rsidRPr="009A166F">
        <w:rPr>
          <w:rFonts w:asciiTheme="majorBidi" w:eastAsia="Times New Roman" w:hAnsiTheme="majorBidi" w:cstheme="majorBidi"/>
          <w:sz w:val="24"/>
          <w:szCs w:val="24"/>
          <w:rtl/>
          <w:lang w:val="en" w:bidi="ar"/>
        </w:rPr>
        <w:t>مئة رسالة حب</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Poems Against The Law</w:t>
      </w:r>
      <w:r w:rsidRPr="009A166F">
        <w:rPr>
          <w:rFonts w:asciiTheme="majorBidi" w:eastAsia="Times New Roman" w:hAnsiTheme="majorBidi" w:cstheme="majorBidi"/>
          <w:sz w:val="24"/>
          <w:szCs w:val="24"/>
          <w:lang w:val="en"/>
        </w:rPr>
        <w:t xml:space="preserve"> (1972) </w:t>
      </w:r>
      <w:r w:rsidRPr="009A166F">
        <w:rPr>
          <w:rFonts w:asciiTheme="majorBidi" w:eastAsia="Times New Roman" w:hAnsiTheme="majorBidi" w:cstheme="majorBidi"/>
          <w:sz w:val="24"/>
          <w:szCs w:val="24"/>
          <w:rtl/>
          <w:lang w:val="en" w:bidi="ar"/>
        </w:rPr>
        <w:t>أشعار خارجة على القانون</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I Love You, and the Rest is to Come</w:t>
      </w:r>
      <w:r w:rsidRPr="009A166F">
        <w:rPr>
          <w:rFonts w:asciiTheme="majorBidi" w:eastAsia="Times New Roman" w:hAnsiTheme="majorBidi" w:cstheme="majorBidi"/>
          <w:sz w:val="24"/>
          <w:szCs w:val="24"/>
          <w:lang w:val="en"/>
        </w:rPr>
        <w:t xml:space="preserve"> (1978) </w:t>
      </w:r>
      <w:r w:rsidRPr="009A166F">
        <w:rPr>
          <w:rFonts w:asciiTheme="majorBidi" w:eastAsia="Times New Roman" w:hAnsiTheme="majorBidi" w:cstheme="majorBidi"/>
          <w:sz w:val="24"/>
          <w:szCs w:val="24"/>
          <w:rtl/>
          <w:lang w:val="en" w:bidi="ar"/>
        </w:rPr>
        <w:t>أحبك أحبك و البقية تأتي</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To Beirut the Feminine, With My Love</w:t>
      </w:r>
      <w:r w:rsidRPr="009A166F">
        <w:rPr>
          <w:rFonts w:asciiTheme="majorBidi" w:eastAsia="Times New Roman" w:hAnsiTheme="majorBidi" w:cstheme="majorBidi"/>
          <w:sz w:val="24"/>
          <w:szCs w:val="24"/>
          <w:lang w:val="en"/>
        </w:rPr>
        <w:t xml:space="preserve"> (1978) </w:t>
      </w:r>
      <w:r w:rsidRPr="009A166F">
        <w:rPr>
          <w:rFonts w:asciiTheme="majorBidi" w:eastAsia="Times New Roman" w:hAnsiTheme="majorBidi" w:cstheme="majorBidi"/>
          <w:sz w:val="24"/>
          <w:szCs w:val="24"/>
          <w:rtl/>
          <w:lang w:val="en" w:bidi="ar"/>
        </w:rPr>
        <w:t>إلى بيروت الأنثى مع حبي</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May You Be My Love For Another Year</w:t>
      </w:r>
      <w:r w:rsidRPr="009A166F">
        <w:rPr>
          <w:rFonts w:asciiTheme="majorBidi" w:eastAsia="Times New Roman" w:hAnsiTheme="majorBidi" w:cstheme="majorBidi"/>
          <w:sz w:val="24"/>
          <w:szCs w:val="24"/>
          <w:lang w:val="en"/>
        </w:rPr>
        <w:t xml:space="preserve"> (1978) </w:t>
      </w:r>
      <w:r w:rsidRPr="009A166F">
        <w:rPr>
          <w:rFonts w:asciiTheme="majorBidi" w:eastAsia="Times New Roman" w:hAnsiTheme="majorBidi" w:cstheme="majorBidi"/>
          <w:sz w:val="24"/>
          <w:szCs w:val="24"/>
          <w:rtl/>
          <w:lang w:val="en" w:bidi="ar"/>
        </w:rPr>
        <w:t>كل عام وأنت حبيبتي</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I Testify That There Is No Woman But you</w:t>
      </w:r>
      <w:r w:rsidRPr="009A166F">
        <w:rPr>
          <w:rFonts w:asciiTheme="majorBidi" w:eastAsia="Times New Roman" w:hAnsiTheme="majorBidi" w:cstheme="majorBidi"/>
          <w:sz w:val="24"/>
          <w:szCs w:val="24"/>
          <w:lang w:val="en"/>
        </w:rPr>
        <w:t xml:space="preserve"> (1979) </w:t>
      </w:r>
      <w:r w:rsidRPr="009A166F">
        <w:rPr>
          <w:rFonts w:asciiTheme="majorBidi" w:eastAsia="Times New Roman" w:hAnsiTheme="majorBidi" w:cstheme="majorBidi"/>
          <w:sz w:val="24"/>
          <w:szCs w:val="24"/>
          <w:rtl/>
          <w:lang w:val="en" w:bidi="ar"/>
        </w:rPr>
        <w:t>أشهد أن لا امرأة إلا أنت</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Secret Diaries of Baheyya the Egyptian</w:t>
      </w:r>
      <w:r w:rsidRPr="009A166F">
        <w:rPr>
          <w:rFonts w:asciiTheme="majorBidi" w:eastAsia="Times New Roman" w:hAnsiTheme="majorBidi" w:cstheme="majorBidi"/>
          <w:sz w:val="24"/>
          <w:szCs w:val="24"/>
          <w:lang w:val="en"/>
        </w:rPr>
        <w:t xml:space="preserve"> (1979) </w:t>
      </w:r>
      <w:r w:rsidRPr="009A166F">
        <w:rPr>
          <w:rFonts w:asciiTheme="majorBidi" w:eastAsia="Times New Roman" w:hAnsiTheme="majorBidi" w:cstheme="majorBidi"/>
          <w:sz w:val="24"/>
          <w:szCs w:val="24"/>
          <w:rtl/>
          <w:lang w:val="en" w:bidi="ar"/>
        </w:rPr>
        <w:t>اليوميات السرية لبهية المصرية</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I Write the History of Woman Like So</w:t>
      </w:r>
      <w:r w:rsidRPr="009A166F">
        <w:rPr>
          <w:rFonts w:asciiTheme="majorBidi" w:eastAsia="Times New Roman" w:hAnsiTheme="majorBidi" w:cstheme="majorBidi"/>
          <w:sz w:val="24"/>
          <w:szCs w:val="24"/>
          <w:lang w:val="en"/>
        </w:rPr>
        <w:t xml:space="preserve"> (1981) </w:t>
      </w:r>
      <w:r w:rsidRPr="009A166F">
        <w:rPr>
          <w:rFonts w:asciiTheme="majorBidi" w:eastAsia="Times New Roman" w:hAnsiTheme="majorBidi" w:cstheme="majorBidi"/>
          <w:sz w:val="24"/>
          <w:szCs w:val="24"/>
          <w:rtl/>
          <w:lang w:val="en" w:bidi="ar"/>
        </w:rPr>
        <w:t>هكذا أكتب تاريخ النساء</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The Lover's Dictionary</w:t>
      </w:r>
      <w:r w:rsidRPr="009A166F">
        <w:rPr>
          <w:rFonts w:asciiTheme="majorBidi" w:eastAsia="Times New Roman" w:hAnsiTheme="majorBidi" w:cstheme="majorBidi"/>
          <w:sz w:val="24"/>
          <w:szCs w:val="24"/>
          <w:lang w:val="en"/>
        </w:rPr>
        <w:t xml:space="preserve"> (1981) </w:t>
      </w:r>
      <w:r w:rsidRPr="009A166F">
        <w:rPr>
          <w:rFonts w:asciiTheme="majorBidi" w:eastAsia="Times New Roman" w:hAnsiTheme="majorBidi" w:cstheme="majorBidi"/>
          <w:sz w:val="24"/>
          <w:szCs w:val="24"/>
          <w:rtl/>
          <w:lang w:val="en" w:bidi="ar"/>
        </w:rPr>
        <w:t>قاموس العاشقين</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A Poem For Balqis</w:t>
      </w:r>
      <w:r w:rsidRPr="009A166F">
        <w:rPr>
          <w:rFonts w:asciiTheme="majorBidi" w:eastAsia="Times New Roman" w:hAnsiTheme="majorBidi" w:cstheme="majorBidi"/>
          <w:sz w:val="24"/>
          <w:szCs w:val="24"/>
          <w:lang w:val="en"/>
        </w:rPr>
        <w:t xml:space="preserve"> (1982) </w:t>
      </w:r>
      <w:r w:rsidRPr="009A166F">
        <w:rPr>
          <w:rFonts w:asciiTheme="majorBidi" w:eastAsia="Times New Roman" w:hAnsiTheme="majorBidi" w:cstheme="majorBidi"/>
          <w:sz w:val="24"/>
          <w:szCs w:val="24"/>
          <w:rtl/>
          <w:lang w:val="en" w:bidi="ar"/>
        </w:rPr>
        <w:t>قصيدة بلقيس</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Love Does Not Stop at Red Lights</w:t>
      </w:r>
      <w:r w:rsidRPr="009A166F">
        <w:rPr>
          <w:rFonts w:asciiTheme="majorBidi" w:eastAsia="Times New Roman" w:hAnsiTheme="majorBidi" w:cstheme="majorBidi"/>
          <w:sz w:val="24"/>
          <w:szCs w:val="24"/>
          <w:lang w:val="en"/>
        </w:rPr>
        <w:t xml:space="preserve"> (1985) </w:t>
      </w:r>
      <w:r w:rsidRPr="009A166F">
        <w:rPr>
          <w:rFonts w:asciiTheme="majorBidi" w:eastAsia="Times New Roman" w:hAnsiTheme="majorBidi" w:cstheme="majorBidi"/>
          <w:sz w:val="24"/>
          <w:szCs w:val="24"/>
          <w:rtl/>
          <w:lang w:val="en" w:bidi="ar"/>
        </w:rPr>
        <w:t>الحب لا يقف على الضوء الأحمر</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Insane Poems</w:t>
      </w:r>
      <w:r w:rsidRPr="009A166F">
        <w:rPr>
          <w:rFonts w:asciiTheme="majorBidi" w:eastAsia="Times New Roman" w:hAnsiTheme="majorBidi" w:cstheme="majorBidi"/>
          <w:sz w:val="24"/>
          <w:szCs w:val="24"/>
          <w:lang w:val="en"/>
        </w:rPr>
        <w:t xml:space="preserve"> (1985)</w:t>
      </w:r>
      <w:r w:rsidRPr="009A166F">
        <w:rPr>
          <w:rFonts w:asciiTheme="majorBidi" w:eastAsia="Times New Roman" w:hAnsiTheme="majorBidi" w:cstheme="majorBidi"/>
          <w:sz w:val="24"/>
          <w:szCs w:val="24"/>
          <w:rtl/>
          <w:lang w:val="en" w:bidi="ar"/>
        </w:rPr>
        <w:t>أشعار مجنونة</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Poems Inciting Anger</w:t>
      </w:r>
      <w:r w:rsidRPr="009A166F">
        <w:rPr>
          <w:rFonts w:asciiTheme="majorBidi" w:eastAsia="Times New Roman" w:hAnsiTheme="majorBidi" w:cstheme="majorBidi"/>
          <w:sz w:val="24"/>
          <w:szCs w:val="24"/>
          <w:lang w:val="en"/>
        </w:rPr>
        <w:t xml:space="preserve"> (1986) </w:t>
      </w:r>
      <w:r w:rsidRPr="009A166F">
        <w:rPr>
          <w:rFonts w:asciiTheme="majorBidi" w:eastAsia="Times New Roman" w:hAnsiTheme="majorBidi" w:cstheme="majorBidi"/>
          <w:sz w:val="24"/>
          <w:szCs w:val="24"/>
          <w:rtl/>
          <w:lang w:val="en" w:bidi="ar"/>
        </w:rPr>
        <w:t>قصائد مغضوب عليها</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Love Shall Remain My Lord</w:t>
      </w:r>
      <w:r w:rsidRPr="009A166F">
        <w:rPr>
          <w:rFonts w:asciiTheme="majorBidi" w:eastAsia="Times New Roman" w:hAnsiTheme="majorBidi" w:cstheme="majorBidi"/>
          <w:sz w:val="24"/>
          <w:szCs w:val="24"/>
          <w:lang w:val="en"/>
        </w:rPr>
        <w:t xml:space="preserve"> (1987) </w:t>
      </w:r>
      <w:r w:rsidRPr="009A166F">
        <w:rPr>
          <w:rFonts w:asciiTheme="majorBidi" w:eastAsia="Times New Roman" w:hAnsiTheme="majorBidi" w:cstheme="majorBidi"/>
          <w:sz w:val="24"/>
          <w:szCs w:val="24"/>
          <w:rtl/>
          <w:lang w:val="en" w:bidi="ar"/>
        </w:rPr>
        <w:t>سيبقى الحب سيدي</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The Trilogy of the Children of the Stones</w:t>
      </w:r>
      <w:r w:rsidRPr="009A166F">
        <w:rPr>
          <w:rFonts w:asciiTheme="majorBidi" w:eastAsia="Times New Roman" w:hAnsiTheme="majorBidi" w:cstheme="majorBidi"/>
          <w:sz w:val="24"/>
          <w:szCs w:val="24"/>
          <w:lang w:val="en"/>
        </w:rPr>
        <w:t xml:space="preserve"> (1988) </w:t>
      </w:r>
      <w:r w:rsidRPr="009A166F">
        <w:rPr>
          <w:rFonts w:asciiTheme="majorBidi" w:eastAsia="Times New Roman" w:hAnsiTheme="majorBidi" w:cstheme="majorBidi"/>
          <w:sz w:val="24"/>
          <w:szCs w:val="24"/>
          <w:rtl/>
          <w:lang w:val="en" w:bidi="ar"/>
        </w:rPr>
        <w:t>ثلاثية أطفال الحجارة</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Secret Papers of a Karmathian Lover</w:t>
      </w:r>
      <w:r w:rsidRPr="009A166F">
        <w:rPr>
          <w:rFonts w:asciiTheme="majorBidi" w:eastAsia="Times New Roman" w:hAnsiTheme="majorBidi" w:cstheme="majorBidi"/>
          <w:sz w:val="24"/>
          <w:szCs w:val="24"/>
          <w:lang w:val="en"/>
        </w:rPr>
        <w:t xml:space="preserve"> (1988) </w:t>
      </w:r>
      <w:r w:rsidRPr="009A166F">
        <w:rPr>
          <w:rFonts w:asciiTheme="majorBidi" w:eastAsia="Times New Roman" w:hAnsiTheme="majorBidi" w:cstheme="majorBidi"/>
          <w:sz w:val="24"/>
          <w:szCs w:val="24"/>
          <w:rtl/>
          <w:lang w:val="en" w:bidi="ar"/>
        </w:rPr>
        <w:t>الأوراق السرية لعاشق قرمطي</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Biography of an Arab Executioner</w:t>
      </w:r>
      <w:r w:rsidRPr="009A166F">
        <w:rPr>
          <w:rFonts w:asciiTheme="majorBidi" w:eastAsia="Times New Roman" w:hAnsiTheme="majorBidi" w:cstheme="majorBidi"/>
          <w:sz w:val="24"/>
          <w:szCs w:val="24"/>
          <w:lang w:val="en"/>
        </w:rPr>
        <w:t xml:space="preserve"> (1988) </w:t>
      </w:r>
      <w:r w:rsidRPr="009A166F">
        <w:rPr>
          <w:rFonts w:asciiTheme="majorBidi" w:eastAsia="Times New Roman" w:hAnsiTheme="majorBidi" w:cstheme="majorBidi"/>
          <w:sz w:val="24"/>
          <w:szCs w:val="24"/>
          <w:rtl/>
          <w:lang w:val="en" w:bidi="ar"/>
        </w:rPr>
        <w:t>السيرة الذاتية لسياف عربي</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I Married You, Liberty!</w:t>
      </w:r>
      <w:r w:rsidRPr="009A166F">
        <w:rPr>
          <w:rFonts w:asciiTheme="majorBidi" w:eastAsia="Times New Roman" w:hAnsiTheme="majorBidi" w:cstheme="majorBidi"/>
          <w:sz w:val="24"/>
          <w:szCs w:val="24"/>
          <w:lang w:val="en"/>
        </w:rPr>
        <w:t xml:space="preserve"> (1988) </w:t>
      </w:r>
      <w:r w:rsidRPr="009A166F">
        <w:rPr>
          <w:rFonts w:asciiTheme="majorBidi" w:eastAsia="Times New Roman" w:hAnsiTheme="majorBidi" w:cstheme="majorBidi"/>
          <w:sz w:val="24"/>
          <w:szCs w:val="24"/>
          <w:rtl/>
          <w:lang w:val="en" w:bidi="ar"/>
        </w:rPr>
        <w:t>تزوجتك أيتها الحرية</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A Match in My Hand , And Your Petty Paper Nations</w:t>
      </w:r>
      <w:r w:rsidRPr="009A166F">
        <w:rPr>
          <w:rFonts w:asciiTheme="majorBidi" w:eastAsia="Times New Roman" w:hAnsiTheme="majorBidi" w:cstheme="majorBidi"/>
          <w:sz w:val="24"/>
          <w:szCs w:val="24"/>
          <w:lang w:val="en"/>
        </w:rPr>
        <w:t xml:space="preserve"> (1989) </w:t>
      </w:r>
      <w:r w:rsidRPr="009A166F">
        <w:rPr>
          <w:rFonts w:asciiTheme="majorBidi" w:eastAsia="Times New Roman" w:hAnsiTheme="majorBidi" w:cstheme="majorBidi"/>
          <w:sz w:val="24"/>
          <w:szCs w:val="24"/>
          <w:rtl/>
          <w:lang w:val="en" w:bidi="ar"/>
        </w:rPr>
        <w:t>الكبريت في يدي ودويلاتكم من ورق</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No Victor Other Than Love</w:t>
      </w:r>
      <w:r w:rsidRPr="009A166F">
        <w:rPr>
          <w:rFonts w:asciiTheme="majorBidi" w:eastAsia="Times New Roman" w:hAnsiTheme="majorBidi" w:cstheme="majorBidi"/>
          <w:sz w:val="24"/>
          <w:szCs w:val="24"/>
          <w:lang w:val="en"/>
        </w:rPr>
        <w:t xml:space="preserve"> (1989) </w:t>
      </w:r>
      <w:r w:rsidRPr="009A166F">
        <w:rPr>
          <w:rFonts w:asciiTheme="majorBidi" w:eastAsia="Times New Roman" w:hAnsiTheme="majorBidi" w:cstheme="majorBidi"/>
          <w:sz w:val="24"/>
          <w:szCs w:val="24"/>
          <w:rtl/>
          <w:lang w:val="en" w:bidi="ar"/>
        </w:rPr>
        <w:t>لا غالب إلا الحب</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Do You Hear the Cry of My Sadness?</w:t>
      </w:r>
      <w:r w:rsidRPr="009A166F">
        <w:rPr>
          <w:rFonts w:asciiTheme="majorBidi" w:eastAsia="Times New Roman" w:hAnsiTheme="majorBidi" w:cstheme="majorBidi"/>
          <w:sz w:val="24"/>
          <w:szCs w:val="24"/>
          <w:lang w:val="en"/>
        </w:rPr>
        <w:t xml:space="preserve"> (1991) </w:t>
      </w:r>
      <w:r w:rsidRPr="009A166F">
        <w:rPr>
          <w:rFonts w:asciiTheme="majorBidi" w:eastAsia="Times New Roman" w:hAnsiTheme="majorBidi" w:cstheme="majorBidi"/>
          <w:sz w:val="24"/>
          <w:szCs w:val="24"/>
          <w:rtl/>
          <w:lang w:val="en" w:bidi="ar"/>
        </w:rPr>
        <w:t>هل تسمعين صهيل أحزاني ؟</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Marginal Notes on the Book of Defeat</w:t>
      </w:r>
      <w:r w:rsidRPr="009A166F">
        <w:rPr>
          <w:rFonts w:asciiTheme="majorBidi" w:eastAsia="Times New Roman" w:hAnsiTheme="majorBidi" w:cstheme="majorBidi"/>
          <w:sz w:val="24"/>
          <w:szCs w:val="24"/>
          <w:lang w:val="en"/>
        </w:rPr>
        <w:t xml:space="preserve"> (1991) </w:t>
      </w:r>
      <w:r w:rsidRPr="009A166F">
        <w:rPr>
          <w:rFonts w:asciiTheme="majorBidi" w:eastAsia="Times New Roman" w:hAnsiTheme="majorBidi" w:cstheme="majorBidi"/>
          <w:sz w:val="24"/>
          <w:szCs w:val="24"/>
          <w:rtl/>
          <w:lang w:val="en" w:bidi="ar"/>
        </w:rPr>
        <w:t>هوامش على دفتر النكسة</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lastRenderedPageBreak/>
        <w:t>I'm One Man and You are a Tribe of Women</w:t>
      </w:r>
      <w:r w:rsidRPr="009A166F">
        <w:rPr>
          <w:rFonts w:asciiTheme="majorBidi" w:eastAsia="Times New Roman" w:hAnsiTheme="majorBidi" w:cstheme="majorBidi"/>
          <w:sz w:val="24"/>
          <w:szCs w:val="24"/>
          <w:lang w:val="en"/>
        </w:rPr>
        <w:t xml:space="preserve"> (1992) </w:t>
      </w:r>
      <w:r w:rsidRPr="009A166F">
        <w:rPr>
          <w:rFonts w:asciiTheme="majorBidi" w:eastAsia="Times New Roman" w:hAnsiTheme="majorBidi" w:cstheme="majorBidi"/>
          <w:sz w:val="24"/>
          <w:szCs w:val="24"/>
          <w:rtl/>
          <w:lang w:val="en" w:bidi="ar"/>
        </w:rPr>
        <w:t>أنا رجل واحد وأنت قبيلة من النساء</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Fifty Years of Praising Women</w:t>
      </w:r>
      <w:r w:rsidRPr="009A166F">
        <w:rPr>
          <w:rFonts w:asciiTheme="majorBidi" w:eastAsia="Times New Roman" w:hAnsiTheme="majorBidi" w:cstheme="majorBidi"/>
          <w:sz w:val="24"/>
          <w:szCs w:val="24"/>
          <w:lang w:val="en"/>
        </w:rPr>
        <w:t xml:space="preserve"> (1994) </w:t>
      </w:r>
      <w:r w:rsidRPr="009A166F">
        <w:rPr>
          <w:rFonts w:asciiTheme="majorBidi" w:eastAsia="Times New Roman" w:hAnsiTheme="majorBidi" w:cstheme="majorBidi"/>
          <w:sz w:val="24"/>
          <w:szCs w:val="24"/>
          <w:rtl/>
          <w:lang w:val="en" w:bidi="ar"/>
        </w:rPr>
        <w:t>خمسون عاما في مديح النساء</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Nizarian Variations of Arabic Maqam of Love</w:t>
      </w:r>
      <w:r w:rsidRPr="009A166F">
        <w:rPr>
          <w:rFonts w:asciiTheme="majorBidi" w:eastAsia="Times New Roman" w:hAnsiTheme="majorBidi" w:cstheme="majorBidi"/>
          <w:sz w:val="24"/>
          <w:szCs w:val="24"/>
          <w:lang w:val="en"/>
        </w:rPr>
        <w:t xml:space="preserve"> (1995) </w:t>
      </w:r>
      <w:r w:rsidRPr="009A166F">
        <w:rPr>
          <w:rFonts w:asciiTheme="majorBidi" w:eastAsia="Times New Roman" w:hAnsiTheme="majorBidi" w:cstheme="majorBidi"/>
          <w:sz w:val="24"/>
          <w:szCs w:val="24"/>
          <w:rtl/>
          <w:lang w:val="en" w:bidi="ar"/>
        </w:rPr>
        <w:t>تنويعات نزارية على مقام العشق</w:t>
      </w:r>
    </w:p>
    <w:p w:rsidR="006534EC" w:rsidRPr="009A166F" w:rsidRDefault="006534EC" w:rsidP="00BF516D">
      <w:pPr>
        <w:numPr>
          <w:ilvl w:val="0"/>
          <w:numId w:val="1"/>
        </w:numPr>
        <w:spacing w:before="100" w:beforeAutospacing="1" w:after="100" w:afterAutospacing="1" w:line="240" w:lineRule="auto"/>
        <w:rPr>
          <w:rFonts w:asciiTheme="majorBidi" w:eastAsia="Times New Roman" w:hAnsiTheme="majorBidi" w:cstheme="majorBidi"/>
          <w:sz w:val="24"/>
          <w:szCs w:val="24"/>
          <w:lang w:val="en"/>
        </w:rPr>
      </w:pPr>
      <w:r w:rsidRPr="009A166F">
        <w:rPr>
          <w:rFonts w:asciiTheme="majorBidi" w:eastAsia="Times New Roman" w:hAnsiTheme="majorBidi" w:cstheme="majorBidi"/>
          <w:i/>
          <w:iCs/>
          <w:sz w:val="24"/>
          <w:szCs w:val="24"/>
          <w:lang w:val="en"/>
        </w:rPr>
        <w:t>Alphabet of Jasmine</w:t>
      </w:r>
      <w:r w:rsidRPr="009A166F">
        <w:rPr>
          <w:rFonts w:asciiTheme="majorBidi" w:eastAsia="Times New Roman" w:hAnsiTheme="majorBidi" w:cstheme="majorBidi"/>
          <w:sz w:val="24"/>
          <w:szCs w:val="24"/>
          <w:lang w:val="en"/>
        </w:rPr>
        <w:t xml:space="preserve"> (1998) </w:t>
      </w:r>
      <w:r w:rsidRPr="009A166F">
        <w:rPr>
          <w:rFonts w:asciiTheme="majorBidi" w:eastAsia="Times New Roman" w:hAnsiTheme="majorBidi" w:cstheme="majorBidi"/>
          <w:sz w:val="24"/>
          <w:szCs w:val="24"/>
          <w:rtl/>
          <w:lang w:val="en" w:bidi="ar"/>
        </w:rPr>
        <w:t>أبجدية الياسمين</w:t>
      </w:r>
    </w:p>
    <w:p w:rsidR="006534EC" w:rsidRDefault="006534EC" w:rsidP="00BF516D">
      <w:pPr>
        <w:autoSpaceDE w:val="0"/>
        <w:autoSpaceDN w:val="0"/>
        <w:adjustRightInd w:val="0"/>
        <w:spacing w:after="0" w:line="240" w:lineRule="auto"/>
        <w:rPr>
          <w:rFonts w:ascii="Times New Roman" w:hAnsi="Times New Roman" w:cs="Times New Roman"/>
          <w:sz w:val="24"/>
          <w:szCs w:val="24"/>
        </w:rPr>
      </w:pPr>
    </w:p>
    <w:p w:rsidR="006534EC" w:rsidRDefault="006534EC" w:rsidP="00BF516D">
      <w:pPr>
        <w:autoSpaceDE w:val="0"/>
        <w:autoSpaceDN w:val="0"/>
        <w:adjustRightInd w:val="0"/>
        <w:spacing w:after="0" w:line="240" w:lineRule="auto"/>
        <w:rPr>
          <w:rFonts w:ascii="Times New Roman" w:hAnsi="Times New Roman" w:cs="Times New Roman"/>
          <w:sz w:val="24"/>
          <w:szCs w:val="24"/>
        </w:rPr>
      </w:pPr>
    </w:p>
    <w:p w:rsidR="00B26211" w:rsidRDefault="00722E91" w:rsidP="00BF516D">
      <w:pPr>
        <w:spacing w:line="240" w:lineRule="auto"/>
        <w:rPr>
          <w:rFonts w:ascii="Arial" w:hAnsi="Arial" w:cs="Arial"/>
          <w:iCs/>
          <w:color w:val="262626"/>
        </w:rPr>
      </w:pPr>
      <w:r>
        <w:rPr>
          <w:rFonts w:ascii="Arial" w:hAnsi="Arial" w:cs="Arial"/>
          <w:iCs/>
          <w:color w:val="262626"/>
        </w:rPr>
        <w:t>Websites of Interest</w:t>
      </w:r>
    </w:p>
    <w:p w:rsidR="0013620A" w:rsidRDefault="00B3366A" w:rsidP="00BF516D">
      <w:pPr>
        <w:spacing w:line="240" w:lineRule="auto"/>
        <w:rPr>
          <w:rStyle w:val="Hyperlink"/>
          <w:color w:val="auto"/>
          <w:u w:val="none"/>
        </w:rPr>
      </w:pPr>
      <w:hyperlink r:id="rId18" w:history="1">
        <w:r w:rsidR="0013620A" w:rsidRPr="006875D9">
          <w:rPr>
            <w:rStyle w:val="Hyperlink"/>
          </w:rPr>
          <w:t>http://nizarq.com</w:t>
        </w:r>
      </w:hyperlink>
      <w:proofErr w:type="gramStart"/>
      <w:r w:rsidR="0013620A">
        <w:rPr>
          <w:rStyle w:val="Hyperlink"/>
        </w:rPr>
        <w:t xml:space="preserve">   </w:t>
      </w:r>
      <w:r w:rsidR="0013620A">
        <w:rPr>
          <w:rStyle w:val="Hyperlink"/>
          <w:color w:val="auto"/>
        </w:rPr>
        <w:t xml:space="preserve"> </w:t>
      </w:r>
      <w:r w:rsidR="0013620A">
        <w:rPr>
          <w:rStyle w:val="Hyperlink"/>
          <w:color w:val="auto"/>
          <w:u w:val="none"/>
        </w:rPr>
        <w:t>his</w:t>
      </w:r>
      <w:proofErr w:type="gramEnd"/>
      <w:r w:rsidR="0013620A">
        <w:rPr>
          <w:rStyle w:val="Hyperlink"/>
          <w:color w:val="auto"/>
          <w:u w:val="none"/>
        </w:rPr>
        <w:t xml:space="preserve"> poems may be downloaded from this site</w:t>
      </w:r>
    </w:p>
    <w:p w:rsidR="0013620A" w:rsidRDefault="00B3366A" w:rsidP="00BF516D">
      <w:pPr>
        <w:widowControl w:val="0"/>
        <w:autoSpaceDE w:val="0"/>
        <w:autoSpaceDN w:val="0"/>
        <w:adjustRightInd w:val="0"/>
        <w:spacing w:line="240" w:lineRule="auto"/>
      </w:pPr>
      <w:hyperlink r:id="rId19" w:history="1">
        <w:r w:rsidR="0013620A" w:rsidRPr="006875D9">
          <w:rPr>
            <w:rStyle w:val="Hyperlink"/>
          </w:rPr>
          <w:t>http://www.poemhunter.com/nizar-qabbani/</w:t>
        </w:r>
      </w:hyperlink>
    </w:p>
    <w:p w:rsidR="00B26211" w:rsidRDefault="00B3366A" w:rsidP="00BF516D">
      <w:pPr>
        <w:spacing w:line="240" w:lineRule="auto"/>
      </w:pPr>
      <w:hyperlink r:id="rId20" w:anchor=".VW0kBuuQzdk" w:history="1">
        <w:r w:rsidR="00B26211" w:rsidRPr="006875D9">
          <w:rPr>
            <w:rStyle w:val="Hyperlink"/>
          </w:rPr>
          <w:t>http://muftah.org/feminism-nizar-qabbani/#.VW0kBuuQzdk</w:t>
        </w:r>
      </w:hyperlink>
    </w:p>
    <w:p w:rsidR="00B26211" w:rsidRDefault="00B3366A" w:rsidP="00BF516D">
      <w:pPr>
        <w:spacing w:line="240" w:lineRule="auto"/>
      </w:pPr>
      <w:hyperlink r:id="rId21" w:history="1">
        <w:r w:rsidR="00B26211" w:rsidRPr="006875D9">
          <w:rPr>
            <w:rStyle w:val="Hyperlink"/>
          </w:rPr>
          <w:t>http://www.skase.sk/Volumes/JLS03/pdf_doc/06.pdf</w:t>
        </w:r>
      </w:hyperlink>
    </w:p>
    <w:p w:rsidR="00B26211" w:rsidRDefault="00B3366A" w:rsidP="00BF516D">
      <w:pPr>
        <w:spacing w:line="240" w:lineRule="auto"/>
      </w:pPr>
      <w:hyperlink r:id="rId22" w:history="1">
        <w:r w:rsidR="00B26211" w:rsidRPr="006875D9">
          <w:rPr>
            <w:rStyle w:val="Hyperlink"/>
          </w:rPr>
          <w:t>https://alhayatwadounia.wordpress.com/2011/05/01/nizar-qabbani-more-powerful-than-all-the-arab-regimes-put-together/</w:t>
        </w:r>
      </w:hyperlink>
    </w:p>
    <w:p w:rsidR="00B26211" w:rsidRDefault="00B3366A" w:rsidP="00BF516D">
      <w:pPr>
        <w:autoSpaceDE w:val="0"/>
        <w:autoSpaceDN w:val="0"/>
        <w:adjustRightInd w:val="0"/>
        <w:spacing w:after="0" w:line="240" w:lineRule="auto"/>
        <w:rPr>
          <w:rFonts w:ascii="Times New Roman" w:hAnsi="Times New Roman" w:cs="Times New Roman"/>
          <w:sz w:val="24"/>
          <w:szCs w:val="24"/>
        </w:rPr>
      </w:pPr>
      <w:hyperlink r:id="rId23" w:history="1">
        <w:r w:rsidR="000D5167" w:rsidRPr="00C512B9">
          <w:rPr>
            <w:rStyle w:val="Hyperlink"/>
            <w:rFonts w:ascii="Times New Roman" w:hAnsi="Times New Roman" w:cs="Times New Roman"/>
            <w:sz w:val="24"/>
            <w:szCs w:val="24"/>
          </w:rPr>
          <w:t>http://www.jadaliyya.com/pages/index/1754/nizar-qabbanis-poetry-buses</w:t>
        </w:r>
      </w:hyperlink>
    </w:p>
    <w:p w:rsidR="000D5167" w:rsidRDefault="000D5167" w:rsidP="00BF516D">
      <w:pPr>
        <w:autoSpaceDE w:val="0"/>
        <w:autoSpaceDN w:val="0"/>
        <w:adjustRightInd w:val="0"/>
        <w:spacing w:after="0" w:line="240" w:lineRule="auto"/>
        <w:rPr>
          <w:rFonts w:ascii="Times New Roman" w:hAnsi="Times New Roman" w:cs="Times New Roman"/>
          <w:sz w:val="24"/>
          <w:szCs w:val="24"/>
        </w:rPr>
      </w:pPr>
    </w:p>
    <w:p w:rsidR="00B26211" w:rsidRDefault="00B26211" w:rsidP="00BF516D">
      <w:pPr>
        <w:autoSpaceDE w:val="0"/>
        <w:autoSpaceDN w:val="0"/>
        <w:adjustRightInd w:val="0"/>
        <w:spacing w:after="0" w:line="240" w:lineRule="auto"/>
        <w:rPr>
          <w:rFonts w:ascii="Times New Roman" w:hAnsi="Times New Roman" w:cs="Times New Roman"/>
          <w:sz w:val="24"/>
          <w:szCs w:val="24"/>
        </w:rPr>
      </w:pPr>
    </w:p>
    <w:p w:rsidR="006E7E38" w:rsidRDefault="001A0219" w:rsidP="00BF516D">
      <w:pPr>
        <w:spacing w:line="240" w:lineRule="auto"/>
        <w:rPr>
          <w:rFonts w:asciiTheme="majorBidi" w:hAnsiTheme="majorBidi" w:cstheme="majorBidi"/>
          <w:sz w:val="24"/>
          <w:szCs w:val="24"/>
        </w:rPr>
      </w:pPr>
      <w:r>
        <w:t xml:space="preserve"> </w:t>
      </w:r>
      <w:r w:rsidR="00BB5BAC">
        <w:rPr>
          <w:rFonts w:asciiTheme="majorBidi" w:hAnsiTheme="majorBidi" w:cstheme="majorBidi"/>
          <w:sz w:val="24"/>
          <w:szCs w:val="24"/>
        </w:rPr>
        <w:t>Recitations of his poetry</w:t>
      </w:r>
    </w:p>
    <w:p w:rsidR="00BB5BAC" w:rsidRDefault="00BB5BAC" w:rsidP="00BF516D">
      <w:pPr>
        <w:spacing w:line="240" w:lineRule="auto"/>
      </w:pPr>
      <w:proofErr w:type="spellStart"/>
      <w:r>
        <w:t>Aynak</w:t>
      </w:r>
      <w:proofErr w:type="spellEnd"/>
    </w:p>
    <w:p w:rsidR="00BB5BAC" w:rsidRDefault="00B3366A" w:rsidP="00BF516D">
      <w:pPr>
        <w:spacing w:line="240" w:lineRule="auto"/>
      </w:pPr>
      <w:hyperlink r:id="rId24" w:history="1">
        <w:r w:rsidR="00BB5BAC" w:rsidRPr="00DF2565">
          <w:rPr>
            <w:rStyle w:val="Hyperlink"/>
          </w:rPr>
          <w:t>https://www.youtube.com/watch?v=lEkOvwkPNPY</w:t>
        </w:r>
      </w:hyperlink>
    </w:p>
    <w:p w:rsidR="00BB5BAC" w:rsidRDefault="00BB5BAC" w:rsidP="00BF516D">
      <w:pPr>
        <w:spacing w:line="240" w:lineRule="auto"/>
      </w:pPr>
      <w:r>
        <w:t xml:space="preserve">Ma </w:t>
      </w:r>
      <w:proofErr w:type="spellStart"/>
      <w:r>
        <w:t>bayna</w:t>
      </w:r>
      <w:proofErr w:type="spellEnd"/>
      <w:r>
        <w:t xml:space="preserve"> hub </w:t>
      </w:r>
      <w:proofErr w:type="gramStart"/>
      <w:r>
        <w:t>wa</w:t>
      </w:r>
      <w:proofErr w:type="gramEnd"/>
      <w:r>
        <w:t xml:space="preserve"> hub</w:t>
      </w:r>
    </w:p>
    <w:p w:rsidR="00BB5BAC" w:rsidRDefault="00B3366A" w:rsidP="00BF516D">
      <w:pPr>
        <w:spacing w:line="240" w:lineRule="auto"/>
      </w:pPr>
      <w:hyperlink r:id="rId25" w:history="1">
        <w:r w:rsidR="00BB5BAC" w:rsidRPr="00DF2565">
          <w:rPr>
            <w:rStyle w:val="Hyperlink"/>
          </w:rPr>
          <w:t>https://www.youtube.com/watch?v=jbVHash0_bU</w:t>
        </w:r>
      </w:hyperlink>
    </w:p>
    <w:p w:rsidR="00BB5BAC" w:rsidRPr="00BC5B5B" w:rsidRDefault="00BB5BAC" w:rsidP="00BF516D">
      <w:pPr>
        <w:spacing w:line="240" w:lineRule="auto"/>
        <w:rPr>
          <w:rFonts w:ascii="Times New Roman" w:hAnsi="Times New Roman" w:cs="Times New Roman"/>
          <w:color w:val="1A1A1A"/>
        </w:rPr>
      </w:pPr>
      <w:proofErr w:type="gramStart"/>
      <w:r>
        <w:rPr>
          <w:rFonts w:ascii="Times New Roman" w:hAnsi="Times New Roman" w:cs="Times New Roman"/>
          <w:color w:val="1A1A1A"/>
        </w:rPr>
        <w:t>al</w:t>
      </w:r>
      <w:proofErr w:type="gramEnd"/>
      <w:r>
        <w:rPr>
          <w:rFonts w:ascii="Times New Roman" w:hAnsi="Times New Roman" w:cs="Times New Roman"/>
          <w:color w:val="1A1A1A"/>
        </w:rPr>
        <w:t>-</w:t>
      </w:r>
      <w:proofErr w:type="spellStart"/>
      <w:r>
        <w:rPr>
          <w:rFonts w:ascii="Times New Roman" w:hAnsi="Times New Roman" w:cs="Times New Roman"/>
          <w:color w:val="1A1A1A"/>
        </w:rPr>
        <w:t>hubb</w:t>
      </w:r>
      <w:proofErr w:type="spellEnd"/>
      <w:r>
        <w:rPr>
          <w:rFonts w:ascii="Times New Roman" w:hAnsi="Times New Roman" w:cs="Times New Roman"/>
          <w:color w:val="1A1A1A"/>
        </w:rPr>
        <w:t xml:space="preserve"> al-</w:t>
      </w:r>
      <w:proofErr w:type="spellStart"/>
      <w:r>
        <w:rPr>
          <w:rFonts w:ascii="Times New Roman" w:hAnsi="Times New Roman" w:cs="Times New Roman"/>
          <w:color w:val="1A1A1A"/>
        </w:rPr>
        <w:t>mustahil</w:t>
      </w:r>
      <w:proofErr w:type="spellEnd"/>
    </w:p>
    <w:p w:rsidR="00BB5BAC" w:rsidRPr="00BB5BAC" w:rsidRDefault="00B3366A" w:rsidP="00BF516D">
      <w:pPr>
        <w:spacing w:line="240" w:lineRule="auto"/>
        <w:rPr>
          <w:rFonts w:asciiTheme="majorBidi" w:hAnsiTheme="majorBidi" w:cstheme="majorBidi"/>
          <w:sz w:val="24"/>
          <w:szCs w:val="24"/>
        </w:rPr>
      </w:pPr>
      <w:hyperlink r:id="rId26" w:history="1">
        <w:r w:rsidR="00BB5BAC" w:rsidRPr="00DF2565">
          <w:rPr>
            <w:rStyle w:val="Hyperlink"/>
          </w:rPr>
          <w:t>https://www.youtube.com/watch?v=k8VtWOYktbQ</w:t>
        </w:r>
      </w:hyperlink>
      <w:bookmarkStart w:id="4" w:name="_GoBack"/>
      <w:bookmarkEnd w:id="4"/>
    </w:p>
    <w:sectPr w:rsidR="00BB5BAC" w:rsidRPr="00BB5B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Ross" w:date="2015-08-09T21:51:00Z" w:initials="SR">
    <w:p w:rsidR="00BF516D" w:rsidRDefault="00BF516D">
      <w:pPr>
        <w:pStyle w:val="CommentText"/>
      </w:pPr>
      <w:r>
        <w:rPr>
          <w:rStyle w:val="CommentReference"/>
        </w:rPr>
        <w:annotationRef/>
      </w:r>
      <w:r>
        <w:t>Do you have an institutional affiliation to add?</w:t>
      </w:r>
      <w:r w:rsidR="00B3366A">
        <w:t xml:space="preserve"> No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099" w:rsidRDefault="008E1099" w:rsidP="00692EFB">
      <w:pPr>
        <w:spacing w:after="0" w:line="240" w:lineRule="auto"/>
      </w:pPr>
      <w:r>
        <w:separator/>
      </w:r>
    </w:p>
  </w:endnote>
  <w:endnote w:type="continuationSeparator" w:id="0">
    <w:p w:rsidR="008E1099" w:rsidRDefault="008E1099" w:rsidP="00692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Grande">
    <w:altName w:val="Lucida Grande"/>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099" w:rsidRDefault="008E1099" w:rsidP="00692EFB">
      <w:pPr>
        <w:spacing w:after="0" w:line="240" w:lineRule="auto"/>
      </w:pPr>
      <w:r>
        <w:separator/>
      </w:r>
    </w:p>
  </w:footnote>
  <w:footnote w:type="continuationSeparator" w:id="0">
    <w:p w:rsidR="008E1099" w:rsidRDefault="008E1099" w:rsidP="00692E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F3CF9"/>
    <w:multiLevelType w:val="multilevel"/>
    <w:tmpl w:val="9A8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351ECA"/>
    <w:multiLevelType w:val="multilevel"/>
    <w:tmpl w:val="A27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15E"/>
    <w:rsid w:val="0004166E"/>
    <w:rsid w:val="000B2E93"/>
    <w:rsid w:val="000C3EF1"/>
    <w:rsid w:val="000D5167"/>
    <w:rsid w:val="000F071B"/>
    <w:rsid w:val="00127262"/>
    <w:rsid w:val="0013620A"/>
    <w:rsid w:val="00156D22"/>
    <w:rsid w:val="001A0219"/>
    <w:rsid w:val="002753D8"/>
    <w:rsid w:val="00283C74"/>
    <w:rsid w:val="003C4E5A"/>
    <w:rsid w:val="00444547"/>
    <w:rsid w:val="00550F26"/>
    <w:rsid w:val="00551917"/>
    <w:rsid w:val="00564BDB"/>
    <w:rsid w:val="0058074E"/>
    <w:rsid w:val="005C461D"/>
    <w:rsid w:val="0063418F"/>
    <w:rsid w:val="00635AAD"/>
    <w:rsid w:val="006534EC"/>
    <w:rsid w:val="00692EFB"/>
    <w:rsid w:val="006E7E38"/>
    <w:rsid w:val="0070550C"/>
    <w:rsid w:val="007172FB"/>
    <w:rsid w:val="00722E91"/>
    <w:rsid w:val="00724605"/>
    <w:rsid w:val="00732CD6"/>
    <w:rsid w:val="0074515E"/>
    <w:rsid w:val="00752AB2"/>
    <w:rsid w:val="0075548C"/>
    <w:rsid w:val="00830F98"/>
    <w:rsid w:val="008E1099"/>
    <w:rsid w:val="008E47D6"/>
    <w:rsid w:val="009630BD"/>
    <w:rsid w:val="009A166F"/>
    <w:rsid w:val="009A66D7"/>
    <w:rsid w:val="00A20348"/>
    <w:rsid w:val="00A350B1"/>
    <w:rsid w:val="00AD3A8B"/>
    <w:rsid w:val="00B26211"/>
    <w:rsid w:val="00B3366A"/>
    <w:rsid w:val="00B51A02"/>
    <w:rsid w:val="00BB5BAC"/>
    <w:rsid w:val="00BF516D"/>
    <w:rsid w:val="00DE0CE1"/>
    <w:rsid w:val="00E213FC"/>
    <w:rsid w:val="00F020CD"/>
    <w:rsid w:val="00F04C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547"/>
    <w:rPr>
      <w:rFonts w:ascii="Tahoma" w:hAnsi="Tahoma" w:cs="Tahoma"/>
      <w:sz w:val="16"/>
      <w:szCs w:val="16"/>
    </w:rPr>
  </w:style>
  <w:style w:type="character" w:styleId="Hyperlink">
    <w:name w:val="Hyperlink"/>
    <w:basedOn w:val="DefaultParagraphFont"/>
    <w:uiPriority w:val="99"/>
    <w:unhideWhenUsed/>
    <w:rsid w:val="00B26211"/>
    <w:rPr>
      <w:color w:val="0563C1" w:themeColor="hyperlink"/>
      <w:u w:val="single"/>
    </w:rPr>
  </w:style>
  <w:style w:type="character" w:styleId="FollowedHyperlink">
    <w:name w:val="FollowedHyperlink"/>
    <w:basedOn w:val="DefaultParagraphFont"/>
    <w:uiPriority w:val="99"/>
    <w:semiHidden/>
    <w:unhideWhenUsed/>
    <w:rsid w:val="0013620A"/>
    <w:rPr>
      <w:color w:val="954F72" w:themeColor="followedHyperlink"/>
      <w:u w:val="single"/>
    </w:rPr>
  </w:style>
  <w:style w:type="paragraph" w:styleId="ListParagraph">
    <w:name w:val="List Paragraph"/>
    <w:basedOn w:val="Normal"/>
    <w:uiPriority w:val="34"/>
    <w:qFormat/>
    <w:rsid w:val="009A166F"/>
    <w:pPr>
      <w:ind w:left="720"/>
      <w:contextualSpacing/>
    </w:pPr>
  </w:style>
  <w:style w:type="character" w:customStyle="1" w:styleId="st">
    <w:name w:val="st"/>
    <w:basedOn w:val="DefaultParagraphFont"/>
    <w:rsid w:val="003C4E5A"/>
  </w:style>
  <w:style w:type="paragraph" w:styleId="Header">
    <w:name w:val="header"/>
    <w:basedOn w:val="Normal"/>
    <w:link w:val="HeaderChar"/>
    <w:uiPriority w:val="99"/>
    <w:unhideWhenUsed/>
    <w:rsid w:val="00692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EFB"/>
  </w:style>
  <w:style w:type="paragraph" w:styleId="Footer">
    <w:name w:val="footer"/>
    <w:basedOn w:val="Normal"/>
    <w:link w:val="FooterChar"/>
    <w:uiPriority w:val="99"/>
    <w:unhideWhenUsed/>
    <w:rsid w:val="00692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EFB"/>
  </w:style>
  <w:style w:type="character" w:styleId="CommentReference">
    <w:name w:val="annotation reference"/>
    <w:basedOn w:val="DefaultParagraphFont"/>
    <w:uiPriority w:val="99"/>
    <w:semiHidden/>
    <w:unhideWhenUsed/>
    <w:rsid w:val="00BF516D"/>
    <w:rPr>
      <w:sz w:val="18"/>
      <w:szCs w:val="18"/>
    </w:rPr>
  </w:style>
  <w:style w:type="paragraph" w:styleId="CommentText">
    <w:name w:val="annotation text"/>
    <w:basedOn w:val="Normal"/>
    <w:link w:val="CommentTextChar"/>
    <w:uiPriority w:val="99"/>
    <w:semiHidden/>
    <w:unhideWhenUsed/>
    <w:rsid w:val="00BF516D"/>
    <w:pPr>
      <w:spacing w:line="240" w:lineRule="auto"/>
    </w:pPr>
    <w:rPr>
      <w:sz w:val="24"/>
      <w:szCs w:val="24"/>
    </w:rPr>
  </w:style>
  <w:style w:type="character" w:customStyle="1" w:styleId="CommentTextChar">
    <w:name w:val="Comment Text Char"/>
    <w:basedOn w:val="DefaultParagraphFont"/>
    <w:link w:val="CommentText"/>
    <w:uiPriority w:val="99"/>
    <w:semiHidden/>
    <w:rsid w:val="00BF516D"/>
    <w:rPr>
      <w:sz w:val="24"/>
      <w:szCs w:val="24"/>
    </w:rPr>
  </w:style>
  <w:style w:type="paragraph" w:styleId="CommentSubject">
    <w:name w:val="annotation subject"/>
    <w:basedOn w:val="CommentText"/>
    <w:next w:val="CommentText"/>
    <w:link w:val="CommentSubjectChar"/>
    <w:uiPriority w:val="99"/>
    <w:semiHidden/>
    <w:unhideWhenUsed/>
    <w:rsid w:val="00BF516D"/>
    <w:rPr>
      <w:b/>
      <w:bCs/>
      <w:sz w:val="20"/>
      <w:szCs w:val="20"/>
    </w:rPr>
  </w:style>
  <w:style w:type="character" w:customStyle="1" w:styleId="CommentSubjectChar">
    <w:name w:val="Comment Subject Char"/>
    <w:basedOn w:val="CommentTextChar"/>
    <w:link w:val="CommentSubject"/>
    <w:uiPriority w:val="99"/>
    <w:semiHidden/>
    <w:rsid w:val="00BF516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547"/>
    <w:rPr>
      <w:rFonts w:ascii="Tahoma" w:hAnsi="Tahoma" w:cs="Tahoma"/>
      <w:sz w:val="16"/>
      <w:szCs w:val="16"/>
    </w:rPr>
  </w:style>
  <w:style w:type="character" w:styleId="Hyperlink">
    <w:name w:val="Hyperlink"/>
    <w:basedOn w:val="DefaultParagraphFont"/>
    <w:uiPriority w:val="99"/>
    <w:unhideWhenUsed/>
    <w:rsid w:val="00B26211"/>
    <w:rPr>
      <w:color w:val="0563C1" w:themeColor="hyperlink"/>
      <w:u w:val="single"/>
    </w:rPr>
  </w:style>
  <w:style w:type="character" w:styleId="FollowedHyperlink">
    <w:name w:val="FollowedHyperlink"/>
    <w:basedOn w:val="DefaultParagraphFont"/>
    <w:uiPriority w:val="99"/>
    <w:semiHidden/>
    <w:unhideWhenUsed/>
    <w:rsid w:val="0013620A"/>
    <w:rPr>
      <w:color w:val="954F72" w:themeColor="followedHyperlink"/>
      <w:u w:val="single"/>
    </w:rPr>
  </w:style>
  <w:style w:type="paragraph" w:styleId="ListParagraph">
    <w:name w:val="List Paragraph"/>
    <w:basedOn w:val="Normal"/>
    <w:uiPriority w:val="34"/>
    <w:qFormat/>
    <w:rsid w:val="009A166F"/>
    <w:pPr>
      <w:ind w:left="720"/>
      <w:contextualSpacing/>
    </w:pPr>
  </w:style>
  <w:style w:type="character" w:customStyle="1" w:styleId="st">
    <w:name w:val="st"/>
    <w:basedOn w:val="DefaultParagraphFont"/>
    <w:rsid w:val="003C4E5A"/>
  </w:style>
  <w:style w:type="paragraph" w:styleId="Header">
    <w:name w:val="header"/>
    <w:basedOn w:val="Normal"/>
    <w:link w:val="HeaderChar"/>
    <w:uiPriority w:val="99"/>
    <w:unhideWhenUsed/>
    <w:rsid w:val="00692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EFB"/>
  </w:style>
  <w:style w:type="paragraph" w:styleId="Footer">
    <w:name w:val="footer"/>
    <w:basedOn w:val="Normal"/>
    <w:link w:val="FooterChar"/>
    <w:uiPriority w:val="99"/>
    <w:unhideWhenUsed/>
    <w:rsid w:val="00692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EFB"/>
  </w:style>
  <w:style w:type="character" w:styleId="CommentReference">
    <w:name w:val="annotation reference"/>
    <w:basedOn w:val="DefaultParagraphFont"/>
    <w:uiPriority w:val="99"/>
    <w:semiHidden/>
    <w:unhideWhenUsed/>
    <w:rsid w:val="00BF516D"/>
    <w:rPr>
      <w:sz w:val="18"/>
      <w:szCs w:val="18"/>
    </w:rPr>
  </w:style>
  <w:style w:type="paragraph" w:styleId="CommentText">
    <w:name w:val="annotation text"/>
    <w:basedOn w:val="Normal"/>
    <w:link w:val="CommentTextChar"/>
    <w:uiPriority w:val="99"/>
    <w:semiHidden/>
    <w:unhideWhenUsed/>
    <w:rsid w:val="00BF516D"/>
    <w:pPr>
      <w:spacing w:line="240" w:lineRule="auto"/>
    </w:pPr>
    <w:rPr>
      <w:sz w:val="24"/>
      <w:szCs w:val="24"/>
    </w:rPr>
  </w:style>
  <w:style w:type="character" w:customStyle="1" w:styleId="CommentTextChar">
    <w:name w:val="Comment Text Char"/>
    <w:basedOn w:val="DefaultParagraphFont"/>
    <w:link w:val="CommentText"/>
    <w:uiPriority w:val="99"/>
    <w:semiHidden/>
    <w:rsid w:val="00BF516D"/>
    <w:rPr>
      <w:sz w:val="24"/>
      <w:szCs w:val="24"/>
    </w:rPr>
  </w:style>
  <w:style w:type="paragraph" w:styleId="CommentSubject">
    <w:name w:val="annotation subject"/>
    <w:basedOn w:val="CommentText"/>
    <w:next w:val="CommentText"/>
    <w:link w:val="CommentSubjectChar"/>
    <w:uiPriority w:val="99"/>
    <w:semiHidden/>
    <w:unhideWhenUsed/>
    <w:rsid w:val="00BF516D"/>
    <w:rPr>
      <w:b/>
      <w:bCs/>
      <w:sz w:val="20"/>
      <w:szCs w:val="20"/>
    </w:rPr>
  </w:style>
  <w:style w:type="character" w:customStyle="1" w:styleId="CommentSubjectChar">
    <w:name w:val="Comment Subject Char"/>
    <w:basedOn w:val="CommentTextChar"/>
    <w:link w:val="CommentSubject"/>
    <w:uiPriority w:val="99"/>
    <w:semiHidden/>
    <w:rsid w:val="00BF51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muftah.org/feminism-nizar-qabbani/" TargetMode="External"/><Relationship Id="rId21" Type="http://schemas.openxmlformats.org/officeDocument/2006/relationships/hyperlink" Target="http://www.skase.sk/Volumes/JLS03/pdf_doc/06.pdf" TargetMode="External"/><Relationship Id="rId22" Type="http://schemas.openxmlformats.org/officeDocument/2006/relationships/hyperlink" Target="https://alhayatwadounia.wordpress.com/2011/05/01/nizar-qabbani-more-powerful-than-all-the-arab-regimes-put-together/" TargetMode="External"/><Relationship Id="rId23" Type="http://schemas.openxmlformats.org/officeDocument/2006/relationships/hyperlink" Target="http://www.jadaliyya.com/pages/index/1754/nizar-qabbanis-poetry-buses" TargetMode="External"/><Relationship Id="rId24" Type="http://schemas.openxmlformats.org/officeDocument/2006/relationships/hyperlink" Target="https://www.youtube.com/watch?v=lEkOvwkPNPY" TargetMode="External"/><Relationship Id="rId25" Type="http://schemas.openxmlformats.org/officeDocument/2006/relationships/hyperlink" Target="https://www.youtube.com/watch?v=jbVHash0_bU" TargetMode="External"/><Relationship Id="rId26" Type="http://schemas.openxmlformats.org/officeDocument/2006/relationships/hyperlink" Target="https://www.youtube.com/watch?v=k8VtWOYktbQ"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hyperlink" Target="https://en.wikipedia.org/wiki/Nizar_Qabbani" TargetMode="External"/><Relationship Id="rId14" Type="http://schemas.openxmlformats.org/officeDocument/2006/relationships/image" Target="media/image4.jpg"/><Relationship Id="rId15" Type="http://schemas.openxmlformats.org/officeDocument/2006/relationships/image" Target="media/image5.png"/><Relationship Id="rId16" Type="http://schemas.openxmlformats.org/officeDocument/2006/relationships/image" Target="media/image6.jpg"/><Relationship Id="rId17" Type="http://schemas.openxmlformats.org/officeDocument/2006/relationships/hyperlink" Target="http://muftah.org/feminism-nizar-qabbani/" TargetMode="External"/><Relationship Id="rId18" Type="http://schemas.openxmlformats.org/officeDocument/2006/relationships/hyperlink" Target="http://nizarq.com" TargetMode="External"/><Relationship Id="rId19" Type="http://schemas.openxmlformats.org/officeDocument/2006/relationships/hyperlink" Target="http://www.poemhunter.com/nizar-qabban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DDACC-1420-5343-AB17-8EE53088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1230</Words>
  <Characters>7012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USSOCOM</Company>
  <LinksUpToDate>false</LinksUpToDate>
  <CharactersWithSpaces>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Luce</dc:creator>
  <cp:lastModifiedBy>Mark David Luce</cp:lastModifiedBy>
  <cp:revision>2</cp:revision>
  <dcterms:created xsi:type="dcterms:W3CDTF">2015-08-10T01:53:00Z</dcterms:created>
  <dcterms:modified xsi:type="dcterms:W3CDTF">2015-08-10T01:53:00Z</dcterms:modified>
</cp:coreProperties>
</file>