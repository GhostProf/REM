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p14">
  <w:body>
    <w:p w:rsidRPr="00630614" w:rsidR="00EE4512" w:rsidP="0065281A" w:rsidRDefault="0073054A" w14:paraId="66AFE2A8" w14:textId="77777777">
      <w:pPr>
        <w:pStyle w:val="NoSpacing"/>
        <w:rPr>
          <w:vertAlign w:val="baseline"/>
        </w:rPr>
      </w:pPr>
      <w:r w:rsidRPr="00630614">
        <w:rPr>
          <w:vertAlign w:val="baseline"/>
        </w:rPr>
        <w:t>Du B</w:t>
      </w:r>
      <w:r w:rsidRPr="00630614" w:rsidR="0065281A">
        <w:rPr>
          <w:vertAlign w:val="baseline"/>
        </w:rPr>
        <w:t>ois, W.E.B. (1868-1963)</w:t>
      </w:r>
    </w:p>
    <w:p w:rsidR="006A7E13" w:rsidP="006A7E13" w:rsidRDefault="006A7E13" w14:paraId="18E0B4CE" w14:textId="77777777">
      <w:pPr>
        <w:pStyle w:val="NoSpacing"/>
        <w:rPr>
          <w:rFonts w:cs="Lucida Grande"/>
          <w:color w:val="000000"/>
          <w:vertAlign w:val="baseline"/>
        </w:rPr>
      </w:pPr>
    </w:p>
    <w:p w:rsidR="006A7E13" w:rsidP="006A7E13" w:rsidRDefault="006A7E13" w14:paraId="4F4FAA2C" w14:textId="77777777">
      <w:pPr>
        <w:pStyle w:val="NoSpacing"/>
        <w:rPr>
          <w:rFonts w:cs="Lucida Grande"/>
          <w:color w:val="000000"/>
          <w:vertAlign w:val="baseline"/>
        </w:rPr>
      </w:pPr>
      <w:r>
        <w:rPr>
          <w:rFonts w:cs="Lucida Grande"/>
          <w:color w:val="000000"/>
          <w:vertAlign w:val="baseline"/>
        </w:rPr>
        <w:t xml:space="preserve">Vincent Haddad, </w:t>
      </w:r>
      <w:r w:rsidRPr="00C007A7">
        <w:rPr>
          <w:rFonts w:cs="Lucida Grande"/>
          <w:color w:val="000000"/>
          <w:vertAlign w:val="baseline"/>
        </w:rPr>
        <w:t>Wayne State University</w:t>
      </w:r>
      <w:r>
        <w:rPr>
          <w:rFonts w:cs="Lucida Grande"/>
          <w:color w:val="000000"/>
          <w:vertAlign w:val="baseline"/>
        </w:rPr>
        <w:t xml:space="preserve">, </w:t>
      </w:r>
    </w:p>
    <w:p w:rsidR="006A7E13" w:rsidP="006A7E13" w:rsidRDefault="006A7E13" w14:paraId="432A53A1" w14:textId="77777777">
      <w:pPr>
        <w:pStyle w:val="NoSpacing"/>
        <w:rPr>
          <w:rFonts w:cs="Lucida Grande"/>
          <w:color w:val="000000"/>
          <w:vertAlign w:val="baseline"/>
        </w:rPr>
      </w:pPr>
      <w:r>
        <w:rPr>
          <w:rFonts w:cs="Lucida Grande"/>
          <w:color w:val="000000"/>
          <w:vertAlign w:val="baseline"/>
        </w:rPr>
        <w:t xml:space="preserve">Paul Moore, Ryerson University, </w:t>
      </w:r>
    </w:p>
    <w:p w:rsidR="006A7E13" w:rsidP="006A7E13" w:rsidRDefault="006A7E13" w14:paraId="773F37E1" w14:textId="49D72E5D">
      <w:pPr>
        <w:pStyle w:val="NoSpacing"/>
        <w:rPr>
          <w:rFonts w:cs="Lucida Grande"/>
          <w:color w:val="000000"/>
          <w:vertAlign w:val="baseline"/>
        </w:rPr>
      </w:pPr>
      <w:r>
        <w:rPr>
          <w:rFonts w:cs="Lucida Grande"/>
          <w:color w:val="000000"/>
          <w:vertAlign w:val="baseline"/>
        </w:rPr>
        <w:t xml:space="preserve">Andrew </w:t>
      </w:r>
      <w:proofErr w:type="spellStart"/>
      <w:r>
        <w:rPr>
          <w:rFonts w:cs="Lucida Grande"/>
          <w:color w:val="000000"/>
          <w:vertAlign w:val="baseline"/>
        </w:rPr>
        <w:t>Paravantes</w:t>
      </w:r>
      <w:proofErr w:type="spellEnd"/>
      <w:r>
        <w:rPr>
          <w:rFonts w:cs="Lucida Grande"/>
          <w:color w:val="000000"/>
          <w:vertAlign w:val="baseline"/>
        </w:rPr>
        <w:t>, York University</w:t>
      </w:r>
    </w:p>
    <w:p w:rsidR="006A7E13" w:rsidP="006A7E13" w:rsidRDefault="006A7E13" w14:paraId="5F1A8EAF" w14:textId="77777777">
      <w:pPr>
        <w:pStyle w:val="NoSpacing"/>
        <w:rPr>
          <w:rFonts w:cs="Lucida Grande"/>
          <w:color w:val="000000"/>
          <w:vertAlign w:val="baseline"/>
        </w:rPr>
      </w:pPr>
    </w:p>
    <w:p w:rsidRPr="00DD0710" w:rsidR="00630614" w:rsidP="00630614" w:rsidRDefault="00630614" w14:paraId="60FEF5A5" w14:textId="77777777">
      <w:pPr>
        <w:pStyle w:val="NoSpacing"/>
        <w:rPr>
          <w:b/>
          <w:vertAlign w:val="baseline"/>
        </w:rPr>
      </w:pPr>
      <w:r>
        <w:rPr>
          <w:b/>
          <w:vertAlign w:val="baseline"/>
        </w:rPr>
        <w:t xml:space="preserve">&lt;Portrait of W.E.B. Du Bois&gt;Caption: Portrait of W.E.B. Du Bois, 1919. Photo taken by C.M. </w:t>
      </w:r>
      <w:proofErr w:type="spellStart"/>
      <w:r>
        <w:rPr>
          <w:b/>
          <w:vertAlign w:val="baseline"/>
        </w:rPr>
        <w:t>Battey</w:t>
      </w:r>
      <w:proofErr w:type="spellEnd"/>
      <w:r>
        <w:rPr>
          <w:b/>
          <w:vertAlign w:val="baseline"/>
        </w:rPr>
        <w:t>.</w:t>
      </w:r>
    </w:p>
    <w:p w:rsidRPr="00630614" w:rsidR="00630614" w:rsidP="0065281A" w:rsidRDefault="00630614" w14:paraId="1A5243C7" w14:textId="77777777">
      <w:pPr>
        <w:pStyle w:val="NoSpacing"/>
        <w:rPr>
          <w:vertAlign w:val="baseline"/>
        </w:rPr>
      </w:pPr>
    </w:p>
    <w:p w:rsidRPr="00630614" w:rsidR="00B500B6" w:rsidP="0065281A" w:rsidRDefault="00E36109" w14:paraId="363683C8" w14:textId="0A9E5E93">
      <w:pPr>
        <w:pStyle w:val="NoSpacing"/>
        <w:rPr>
          <w:vertAlign w:val="baseline"/>
        </w:rPr>
      </w:pPr>
      <w:r w:rsidRPr="00630614">
        <w:rPr>
          <w:vertAlign w:val="baseline"/>
          <w:lang w:val="en-CA"/>
        </w:rPr>
        <w:t xml:space="preserve">William Edward </w:t>
      </w:r>
      <w:proofErr w:type="spellStart"/>
      <w:r w:rsidRPr="00630614">
        <w:rPr>
          <w:vertAlign w:val="baseline"/>
          <w:lang w:val="en-CA"/>
        </w:rPr>
        <w:t>Burghardt</w:t>
      </w:r>
      <w:proofErr w:type="spellEnd"/>
      <w:r w:rsidRPr="00630614">
        <w:rPr>
          <w:vertAlign w:val="baseline"/>
          <w:lang w:val="en-CA"/>
        </w:rPr>
        <w:t xml:space="preserve"> </w:t>
      </w:r>
      <w:r w:rsidRPr="00630614" w:rsidR="0073054A">
        <w:rPr>
          <w:vertAlign w:val="baseline"/>
        </w:rPr>
        <w:t>Du Bois is the most significant critical writer on race and culture</w:t>
      </w:r>
      <w:r w:rsidRPr="00630614" w:rsidR="004820A1">
        <w:rPr>
          <w:vertAlign w:val="baseline"/>
        </w:rPr>
        <w:t xml:space="preserve"> </w:t>
      </w:r>
      <w:r w:rsidRPr="00630614" w:rsidR="0073054A">
        <w:rPr>
          <w:vertAlign w:val="baseline"/>
        </w:rPr>
        <w:t xml:space="preserve">in the twentieth century. </w:t>
      </w:r>
      <w:r w:rsidRPr="00630614" w:rsidR="004820A1">
        <w:rPr>
          <w:vertAlign w:val="baseline"/>
        </w:rPr>
        <w:t xml:space="preserve">Du Bois characterized the issue of race in the United States as </w:t>
      </w:r>
      <w:r w:rsidR="00AC4393">
        <w:rPr>
          <w:vertAlign w:val="baseline"/>
        </w:rPr>
        <w:t>‘</w:t>
      </w:r>
      <w:r w:rsidRPr="00630614" w:rsidR="004820A1">
        <w:rPr>
          <w:vertAlign w:val="baseline"/>
        </w:rPr>
        <w:t>the problem of the color line,</w:t>
      </w:r>
      <w:r w:rsidR="00AC4393">
        <w:rPr>
          <w:vertAlign w:val="baseline"/>
        </w:rPr>
        <w:t>’</w:t>
      </w:r>
      <w:r w:rsidRPr="00630614" w:rsidR="004820A1">
        <w:rPr>
          <w:vertAlign w:val="baseline"/>
        </w:rPr>
        <w:t xml:space="preserve"> a term itself that points to the nuance of Du </w:t>
      </w:r>
      <w:proofErr w:type="spellStart"/>
      <w:r w:rsidRPr="00630614" w:rsidR="004820A1">
        <w:rPr>
          <w:vertAlign w:val="baseline"/>
        </w:rPr>
        <w:t>Bois’s</w:t>
      </w:r>
      <w:proofErr w:type="spellEnd"/>
      <w:r w:rsidRPr="00630614" w:rsidR="004820A1">
        <w:rPr>
          <w:vertAlign w:val="baseline"/>
        </w:rPr>
        <w:t xml:space="preserve"> thinking; the problem was not one race or the other, but the abstract barrier between races that needed to be addressed. </w:t>
      </w:r>
      <w:r w:rsidRPr="00630614" w:rsidR="0073054A">
        <w:rPr>
          <w:vertAlign w:val="baseline"/>
        </w:rPr>
        <w:t>Over the course of his illustrious care</w:t>
      </w:r>
      <w:r w:rsidRPr="00630614" w:rsidR="00740A0D">
        <w:rPr>
          <w:vertAlign w:val="baseline"/>
        </w:rPr>
        <w:t xml:space="preserve">er, Du </w:t>
      </w:r>
      <w:proofErr w:type="spellStart"/>
      <w:r w:rsidRPr="00630614" w:rsidR="00740A0D">
        <w:rPr>
          <w:vertAlign w:val="baseline"/>
        </w:rPr>
        <w:t>Bois’s</w:t>
      </w:r>
      <w:proofErr w:type="spellEnd"/>
      <w:r w:rsidRPr="00630614" w:rsidR="00740A0D">
        <w:rPr>
          <w:vertAlign w:val="baseline"/>
        </w:rPr>
        <w:t xml:space="preserve"> thinking on race evolved</w:t>
      </w:r>
      <w:r w:rsidRPr="00630614" w:rsidR="0073054A">
        <w:rPr>
          <w:vertAlign w:val="baseline"/>
        </w:rPr>
        <w:t>: from writing in the social</w:t>
      </w:r>
      <w:r w:rsidRPr="00630614" w:rsidR="0078466C">
        <w:rPr>
          <w:vertAlign w:val="baseline"/>
        </w:rPr>
        <w:t xml:space="preserve"> sciences to writing </w:t>
      </w:r>
      <w:r w:rsidRPr="00630614" w:rsidR="00C76C04">
        <w:rPr>
          <w:vertAlign w:val="baseline"/>
        </w:rPr>
        <w:t xml:space="preserve">political </w:t>
      </w:r>
      <w:r w:rsidRPr="00630614" w:rsidR="0078466C">
        <w:rPr>
          <w:vertAlign w:val="baseline"/>
        </w:rPr>
        <w:t>propaganda</w:t>
      </w:r>
      <w:r w:rsidRPr="00630614" w:rsidR="002E7F63">
        <w:rPr>
          <w:vertAlign w:val="baseline"/>
        </w:rPr>
        <w:t>,</w:t>
      </w:r>
      <w:r w:rsidRPr="00630614" w:rsidR="0078466C">
        <w:rPr>
          <w:vertAlign w:val="baseline"/>
        </w:rPr>
        <w:t xml:space="preserve"> and</w:t>
      </w:r>
      <w:r w:rsidRPr="00630614" w:rsidR="0073054A">
        <w:rPr>
          <w:vertAlign w:val="baseline"/>
        </w:rPr>
        <w:t xml:space="preserve"> from thinking </w:t>
      </w:r>
      <w:r w:rsidRPr="00630614" w:rsidR="00740A0D">
        <w:rPr>
          <w:vertAlign w:val="baseline"/>
        </w:rPr>
        <w:t xml:space="preserve">of the </w:t>
      </w:r>
      <w:r w:rsidR="00AC4393">
        <w:rPr>
          <w:vertAlign w:val="baseline"/>
        </w:rPr>
        <w:t>‘</w:t>
      </w:r>
      <w:r w:rsidRPr="00630614" w:rsidR="00740A0D">
        <w:rPr>
          <w:vertAlign w:val="baseline"/>
        </w:rPr>
        <w:t>Negro problem</w:t>
      </w:r>
      <w:r w:rsidR="00AC4393">
        <w:rPr>
          <w:vertAlign w:val="baseline"/>
        </w:rPr>
        <w:t>’</w:t>
      </w:r>
      <w:r w:rsidRPr="00630614" w:rsidR="00740A0D">
        <w:rPr>
          <w:vertAlign w:val="baseline"/>
        </w:rPr>
        <w:t xml:space="preserve"> </w:t>
      </w:r>
      <w:r w:rsidRPr="00630614" w:rsidR="0073054A">
        <w:rPr>
          <w:vertAlign w:val="baseline"/>
        </w:rPr>
        <w:t>re</w:t>
      </w:r>
      <w:r w:rsidRPr="00630614" w:rsidR="00740A0D">
        <w:rPr>
          <w:vertAlign w:val="baseline"/>
        </w:rPr>
        <w:t>gionally</w:t>
      </w:r>
      <w:r w:rsidRPr="00630614" w:rsidR="0078466C">
        <w:rPr>
          <w:vertAlign w:val="baseline"/>
        </w:rPr>
        <w:t xml:space="preserve"> (Philadelphia and Atlanta) </w:t>
      </w:r>
      <w:r w:rsidRPr="00630614" w:rsidR="009A2AEC">
        <w:rPr>
          <w:vertAlign w:val="baseline"/>
        </w:rPr>
        <w:t>to</w:t>
      </w:r>
      <w:r w:rsidRPr="00630614" w:rsidR="00740A0D">
        <w:rPr>
          <w:vertAlign w:val="baseline"/>
        </w:rPr>
        <w:t xml:space="preserve"> nationally </w:t>
      </w:r>
      <w:r w:rsidRPr="00630614" w:rsidR="009A2AEC">
        <w:rPr>
          <w:vertAlign w:val="baseline"/>
        </w:rPr>
        <w:t>and</w:t>
      </w:r>
      <w:r w:rsidRPr="00630614" w:rsidR="00740A0D">
        <w:rPr>
          <w:vertAlign w:val="baseline"/>
        </w:rPr>
        <w:t xml:space="preserve"> globally</w:t>
      </w:r>
      <w:r w:rsidRPr="00630614" w:rsidR="0078466C">
        <w:rPr>
          <w:vertAlign w:val="baseline"/>
        </w:rPr>
        <w:t xml:space="preserve"> (</w:t>
      </w:r>
      <w:r w:rsidR="00AC4393">
        <w:rPr>
          <w:vertAlign w:val="baseline"/>
        </w:rPr>
        <w:t>‘</w:t>
      </w:r>
      <w:r w:rsidRPr="00630614" w:rsidR="0078466C">
        <w:rPr>
          <w:vertAlign w:val="baseline"/>
        </w:rPr>
        <w:t>Pan-Africanism</w:t>
      </w:r>
      <w:r w:rsidR="00AC4393">
        <w:rPr>
          <w:vertAlign w:val="baseline"/>
        </w:rPr>
        <w:t>’</w:t>
      </w:r>
      <w:r w:rsidRPr="00630614" w:rsidR="0078466C">
        <w:rPr>
          <w:vertAlign w:val="baseline"/>
        </w:rPr>
        <w:t>)</w:t>
      </w:r>
      <w:r w:rsidRPr="00630614" w:rsidR="00740A0D">
        <w:rPr>
          <w:vertAlign w:val="baseline"/>
        </w:rPr>
        <w:t xml:space="preserve">. </w:t>
      </w:r>
      <w:r w:rsidRPr="00630614" w:rsidR="0073054A">
        <w:rPr>
          <w:vertAlign w:val="baseline"/>
        </w:rPr>
        <w:t xml:space="preserve">Du Bois is popularly credited as the </w:t>
      </w:r>
      <w:r w:rsidRPr="00630614" w:rsidR="00740A0D">
        <w:rPr>
          <w:vertAlign w:val="baseline"/>
        </w:rPr>
        <w:t>founder of modern civil rights movement because, co-founding the N</w:t>
      </w:r>
      <w:ins w:author="Stephen Ross" w:date="2015-10-15T14:34:00Z" w:id="0">
        <w:r w:rsidR="00AC4393">
          <w:rPr>
            <w:vertAlign w:val="baseline"/>
          </w:rPr>
          <w:t xml:space="preserve">ational </w:t>
        </w:r>
      </w:ins>
      <w:r w:rsidRPr="00630614" w:rsidR="00740A0D">
        <w:rPr>
          <w:vertAlign w:val="baseline"/>
        </w:rPr>
        <w:t>A</w:t>
      </w:r>
      <w:ins w:author="Stephen Ross" w:date="2015-10-15T14:34:00Z" w:id="1">
        <w:r w:rsidR="00AC4393">
          <w:rPr>
            <w:vertAlign w:val="baseline"/>
          </w:rPr>
          <w:t xml:space="preserve">ssociation for the </w:t>
        </w:r>
      </w:ins>
      <w:r w:rsidRPr="00630614" w:rsidR="00740A0D">
        <w:rPr>
          <w:vertAlign w:val="baseline"/>
        </w:rPr>
        <w:t>A</w:t>
      </w:r>
      <w:ins w:author="Stephen Ross" w:date="2015-10-15T14:34:00Z" w:id="2">
        <w:r w:rsidR="00AC4393">
          <w:rPr>
            <w:vertAlign w:val="baseline"/>
          </w:rPr>
          <w:t xml:space="preserve">dvancement of </w:t>
        </w:r>
      </w:ins>
      <w:r w:rsidRPr="00630614" w:rsidR="00740A0D">
        <w:rPr>
          <w:vertAlign w:val="baseline"/>
        </w:rPr>
        <w:t>C</w:t>
      </w:r>
      <w:ins w:author="Stephen Ross" w:date="2015-10-15T14:34:00Z" w:id="3">
        <w:r w:rsidR="00AC4393">
          <w:rPr>
            <w:vertAlign w:val="baseline"/>
          </w:rPr>
          <w:t xml:space="preserve">olored </w:t>
        </w:r>
      </w:ins>
      <w:r w:rsidRPr="00630614" w:rsidR="00740A0D">
        <w:rPr>
          <w:vertAlign w:val="baseline"/>
        </w:rPr>
        <w:t>P</w:t>
      </w:r>
      <w:ins w:author="Stephen Ross" w:date="2015-10-15T14:34:00Z" w:id="4">
        <w:r w:rsidR="00AC4393">
          <w:rPr>
            <w:vertAlign w:val="baseline"/>
          </w:rPr>
          <w:t>eople (NAACP)</w:t>
        </w:r>
      </w:ins>
      <w:r w:rsidRPr="00630614" w:rsidR="00740A0D">
        <w:rPr>
          <w:vertAlign w:val="baseline"/>
        </w:rPr>
        <w:t>, he espoused tactics of active agitation and civil disobedience as the more effective route to gain rights and recognition</w:t>
      </w:r>
      <w:r w:rsidRPr="00630614" w:rsidR="0078466C">
        <w:rPr>
          <w:vertAlign w:val="baseline"/>
        </w:rPr>
        <w:t xml:space="preserve">. However, </w:t>
      </w:r>
      <w:r w:rsidRPr="00630614" w:rsidR="00B500B6">
        <w:rPr>
          <w:vertAlign w:val="baseline"/>
        </w:rPr>
        <w:t xml:space="preserve">because he ultimately considered capitalism </w:t>
      </w:r>
      <w:r w:rsidRPr="00630614" w:rsidR="00C76C04">
        <w:rPr>
          <w:vertAlign w:val="baseline"/>
        </w:rPr>
        <w:t>incapable</w:t>
      </w:r>
      <w:r w:rsidRPr="00630614" w:rsidR="00B500B6">
        <w:rPr>
          <w:vertAlign w:val="baseline"/>
        </w:rPr>
        <w:t xml:space="preserve"> </w:t>
      </w:r>
      <w:r w:rsidRPr="00630614" w:rsidR="00C76C04">
        <w:rPr>
          <w:vertAlign w:val="baseline"/>
        </w:rPr>
        <w:t xml:space="preserve">of </w:t>
      </w:r>
      <w:r w:rsidRPr="00630614" w:rsidR="00B500B6">
        <w:rPr>
          <w:vertAlign w:val="baseline"/>
        </w:rPr>
        <w:t>offer</w:t>
      </w:r>
      <w:r w:rsidRPr="00630614" w:rsidR="00C76C04">
        <w:rPr>
          <w:vertAlign w:val="baseline"/>
        </w:rPr>
        <w:t>ing</w:t>
      </w:r>
      <w:r w:rsidRPr="00630614" w:rsidR="00B500B6">
        <w:rPr>
          <w:vertAlign w:val="baseline"/>
        </w:rPr>
        <w:t xml:space="preserve"> true equality and freedom for minorities, </w:t>
      </w:r>
      <w:r w:rsidRPr="00630614" w:rsidR="0078466C">
        <w:rPr>
          <w:vertAlign w:val="baseline"/>
        </w:rPr>
        <w:t xml:space="preserve">Du </w:t>
      </w:r>
      <w:proofErr w:type="spellStart"/>
      <w:r w:rsidRPr="00630614" w:rsidR="0078466C">
        <w:rPr>
          <w:vertAlign w:val="baseline"/>
        </w:rPr>
        <w:t>Bois’s</w:t>
      </w:r>
      <w:proofErr w:type="spellEnd"/>
      <w:r w:rsidRPr="00630614" w:rsidR="0078466C">
        <w:rPr>
          <w:vertAlign w:val="baseline"/>
        </w:rPr>
        <w:t xml:space="preserve"> pivot late</w:t>
      </w:r>
      <w:ins w:author="Stephen Ross" w:date="2015-10-15T14:34:00Z" w:id="5">
        <w:r w:rsidR="00AC4393">
          <w:rPr>
            <w:vertAlign w:val="baseline"/>
          </w:rPr>
          <w:t xml:space="preserve"> </w:t>
        </w:r>
      </w:ins>
      <w:del w:author="Stephen Ross" w:date="2015-10-15T14:34:00Z" w:id="6">
        <w:r w:rsidRPr="00630614" w:rsidDel="00AC4393" w:rsidR="0078466C">
          <w:rPr>
            <w:vertAlign w:val="baseline"/>
          </w:rPr>
          <w:delText>-</w:delText>
        </w:r>
      </w:del>
      <w:r w:rsidRPr="00630614" w:rsidR="0078466C">
        <w:rPr>
          <w:vertAlign w:val="baseline"/>
        </w:rPr>
        <w:t>in</w:t>
      </w:r>
      <w:ins w:author="Stephen Ross" w:date="2015-10-15T14:34:00Z" w:id="7">
        <w:r w:rsidR="00AC4393">
          <w:rPr>
            <w:vertAlign w:val="baseline"/>
          </w:rPr>
          <w:t xml:space="preserve"> </w:t>
        </w:r>
      </w:ins>
      <w:del w:author="Stephen Ross" w:date="2015-10-15T14:34:00Z" w:id="8">
        <w:r w:rsidRPr="00630614" w:rsidDel="00AC4393" w:rsidR="0078466C">
          <w:rPr>
            <w:vertAlign w:val="baseline"/>
          </w:rPr>
          <w:delText>-</w:delText>
        </w:r>
      </w:del>
      <w:r w:rsidRPr="00630614" w:rsidR="0078466C">
        <w:rPr>
          <w:vertAlign w:val="baseline"/>
        </w:rPr>
        <w:t xml:space="preserve">life towards Marxist ideology (he joined the Communist party in 1961) </w:t>
      </w:r>
      <w:r w:rsidRPr="00630614" w:rsidR="00F218C5">
        <w:rPr>
          <w:vertAlign w:val="baseline"/>
        </w:rPr>
        <w:t xml:space="preserve">ultimately </w:t>
      </w:r>
      <w:r w:rsidRPr="00630614" w:rsidR="0078466C">
        <w:rPr>
          <w:vertAlign w:val="baseline"/>
        </w:rPr>
        <w:t>co</w:t>
      </w:r>
      <w:r w:rsidRPr="00630614" w:rsidR="00B500B6">
        <w:rPr>
          <w:vertAlign w:val="baseline"/>
        </w:rPr>
        <w:t>ntributed to a murky legacy in the United States</w:t>
      </w:r>
      <w:r w:rsidRPr="00630614" w:rsidR="0078466C">
        <w:rPr>
          <w:vertAlign w:val="baseline"/>
        </w:rPr>
        <w:t>.</w:t>
      </w:r>
      <w:ins w:author="Andrew Paravantes" w:date="2015-10-15T18:34:54.6393017" w:id="910394029">
        <w:r w:rsidRPr="00630614" w:rsidR="1D284FB5">
          <w:rPr>
            <w:vertAlign w:val="baseline"/>
          </w:rPr>
          <w:t xml:space="preserve"> </w:t>
        </w:r>
      </w:ins>
      <w:del w:author="Andrew Paravantes" w:date="2015-10-15T18:34:54.6393017" w:id="438548724">
        <w:r w:rsidRPr="00630614" w:rsidDel="1D284FB5" w:rsidR="00F218C5">
          <w:rPr>
            <w:vertAlign w:val="baseline"/>
          </w:rPr>
          <w:delText xml:space="preserve"> </w:delText>
        </w:r>
      </w:del>
      <w:ins w:author="Stephen Ross" w:date="2015-10-15T14:35:00Z" w:id="9">
        <w:del w:author="Andrew Paravantes" w:date="2015-10-15T18:30:49.1300167" w:id="475052675">
          <w:r w:rsidDel="2F4E0792" w:rsidR="00AC4393">
            <w:rPr>
              <w:vertAlign w:val="baseline"/>
            </w:rPr>
            <w:delText>L</w:delText>
          </w:r>
          <w:r w:rsidRPr="00630614" w:rsidDel="2F4E0792" w:rsidR="00AC4393">
            <w:rPr>
              <w:vertAlign w:val="baseline"/>
            </w:rPr>
            <w:delText xml:space="preserve">ate</w:delText>
          </w:r>
        </w:del>
        <w:del w:author="Andrew Paravantes" w:date="2015-10-15T18:31:19.4293418" w:id="290856941">
          <w:r w:rsidRPr="00630614" w:rsidDel="6246CA00" w:rsidR="00AC4393">
            <w:rPr>
              <w:vertAlign w:val="baseline"/>
            </w:rPr>
            <w:delText xml:space="preserve"> </w:delText>
          </w:r>
        </w:del>
        <w:del w:author="Andrew Paravantes" w:date="2015-10-15T18:30:49.1300167" w:id="1588019591">
          <w:r w:rsidRPr="00630614" w:rsidDel="2F4E0792" w:rsidR="00AC4393">
            <w:rPr>
              <w:vertAlign w:val="baseline"/>
            </w:rPr>
            <w:delText xml:space="preserve">in life </w:delText>
          </w:r>
        </w:del>
      </w:ins>
      <w:r w:rsidRPr="00630614" w:rsidR="00F218C5">
        <w:rPr>
          <w:vertAlign w:val="baseline"/>
        </w:rPr>
        <w:t xml:space="preserve">Du Bois </w:t>
      </w:r>
      <w:ins w:author="Andrew Paravantes" w:date="2015-10-15T18:34:24.2054689" w:id="886367312">
        <w:r w:rsidRPr="00630614" w:rsidR="32F4BB3A">
          <w:rPr>
            <w:vertAlign w:val="baseline"/>
          </w:rPr>
          <w:t xml:space="preserve">eventually </w:t>
        </w:r>
      </w:ins>
      <w:r w:rsidRPr="00630614" w:rsidR="00F218C5">
        <w:rPr>
          <w:vertAlign w:val="baseline"/>
        </w:rPr>
        <w:t>self-exiled to Ghana</w:t>
      </w:r>
      <w:del w:author="Stephen Ross" w:date="2015-10-15T14:35:00Z" w:id="10">
        <w:r w:rsidRPr="00630614" w:rsidDel="00AC4393" w:rsidR="00F218C5">
          <w:rPr>
            <w:vertAlign w:val="baseline"/>
          </w:rPr>
          <w:delText xml:space="preserve"> late in life</w:delText>
        </w:r>
      </w:del>
      <w:r w:rsidRPr="00630614" w:rsidR="00F218C5">
        <w:rPr>
          <w:vertAlign w:val="baseline"/>
        </w:rPr>
        <w:t xml:space="preserve">, which </w:t>
      </w:r>
      <w:del w:author="Stephen Ross" w:date="2015-10-15T14:35:00Z" w:id="11">
        <w:r w:rsidRPr="00630614" w:rsidDel="00AC4393" w:rsidR="00F218C5">
          <w:rPr>
            <w:vertAlign w:val="baseline"/>
          </w:rPr>
          <w:delText xml:space="preserve">also </w:delText>
        </w:r>
      </w:del>
      <w:r w:rsidRPr="00630614" w:rsidR="00F218C5">
        <w:rPr>
          <w:vertAlign w:val="baseline"/>
        </w:rPr>
        <w:t>became his final resting place</w:t>
      </w:r>
      <w:r w:rsidRPr="00630614" w:rsidR="00D60BA1">
        <w:rPr>
          <w:vertAlign w:val="baseline"/>
        </w:rPr>
        <w:t xml:space="preserve"> in 1963</w:t>
      </w:r>
      <w:r w:rsidRPr="00630614" w:rsidR="00F218C5">
        <w:rPr>
          <w:vertAlign w:val="baseline"/>
        </w:rPr>
        <w:t xml:space="preserve">. </w:t>
      </w:r>
    </w:p>
    <w:p w:rsidR="00FA1AD5" w:rsidP="0065281A" w:rsidRDefault="00FA1AD5" w14:paraId="646A57CF" w14:textId="77777777">
      <w:pPr>
        <w:pStyle w:val="NoSpacing"/>
        <w:rPr>
          <w:vertAlign w:val="baseline"/>
        </w:rPr>
      </w:pPr>
    </w:p>
    <w:p w:rsidRPr="00116A95" w:rsidR="00630614" w:rsidP="00630614" w:rsidRDefault="00630614" w14:paraId="50F876C4" w14:textId="02B4DC07">
      <w:pPr>
        <w:pStyle w:val="NoSpacing"/>
        <w:rPr>
          <w:b/>
          <w:vertAlign w:val="baseline"/>
        </w:rPr>
      </w:pPr>
      <w:r>
        <w:rPr>
          <w:b/>
          <w:vertAlign w:val="baseline"/>
        </w:rPr>
        <w:t xml:space="preserve">&lt;Image: Haiti Poster. Caption: Du Bois saw the oppression of all peoples of African descent as integral to the </w:t>
      </w:r>
      <w:r w:rsidR="00AC4393">
        <w:rPr>
          <w:b/>
          <w:vertAlign w:val="baseline"/>
        </w:rPr>
        <w:t>‘</w:t>
      </w:r>
      <w:r>
        <w:rPr>
          <w:b/>
          <w:vertAlign w:val="baseline"/>
        </w:rPr>
        <w:t>problem of the color line</w:t>
      </w:r>
      <w:r w:rsidR="00AC4393">
        <w:rPr>
          <w:b/>
          <w:vertAlign w:val="baseline"/>
        </w:rPr>
        <w:t>’</w:t>
      </w:r>
      <w:r>
        <w:rPr>
          <w:b/>
          <w:vertAlign w:val="baseline"/>
        </w:rPr>
        <w:t xml:space="preserve"> in the United States. He engaged with, therefore, historical moments that saw such oppression overthrown, as in this play he wrote for the Federal Theater Project about the highly controversial Toussaint </w:t>
      </w:r>
      <w:proofErr w:type="spellStart"/>
      <w:r>
        <w:rPr>
          <w:b/>
          <w:vertAlign w:val="baseline"/>
        </w:rPr>
        <w:t>Louverture</w:t>
      </w:r>
      <w:proofErr w:type="spellEnd"/>
      <w:r>
        <w:rPr>
          <w:b/>
          <w:vertAlign w:val="baseline"/>
        </w:rPr>
        <w:t xml:space="preserve">, leader of the Haitian Revolution: </w:t>
      </w:r>
      <w:r w:rsidR="00AC4393">
        <w:rPr>
          <w:b/>
          <w:vertAlign w:val="baseline"/>
        </w:rPr>
        <w:t>‘</w:t>
      </w:r>
      <w:proofErr w:type="spellStart"/>
      <w:r>
        <w:rPr>
          <w:b/>
          <w:vertAlign w:val="baseline"/>
        </w:rPr>
        <w:t>Hait</w:t>
      </w:r>
      <w:proofErr w:type="spellEnd"/>
      <w:r>
        <w:rPr>
          <w:b/>
          <w:vertAlign w:val="baseline"/>
        </w:rPr>
        <w:t xml:space="preserve">: A Drama of the Black </w:t>
      </w:r>
      <w:proofErr w:type="spellStart"/>
      <w:r>
        <w:rPr>
          <w:b/>
          <w:vertAlign w:val="baseline"/>
        </w:rPr>
        <w:t>Napolean</w:t>
      </w:r>
      <w:proofErr w:type="spellEnd"/>
      <w:r>
        <w:rPr>
          <w:b/>
          <w:vertAlign w:val="baseline"/>
        </w:rPr>
        <w:t>,</w:t>
      </w:r>
      <w:r w:rsidR="00AC4393">
        <w:rPr>
          <w:b/>
          <w:vertAlign w:val="baseline"/>
        </w:rPr>
        <w:t>’</w:t>
      </w:r>
      <w:r>
        <w:rPr>
          <w:b/>
          <w:vertAlign w:val="baseline"/>
        </w:rPr>
        <w:t xml:space="preserve"> 1938. Work Projects Administration Poster Collection (Library of Congress).</w:t>
      </w:r>
    </w:p>
    <w:p w:rsidRPr="00630614" w:rsidR="00630614" w:rsidP="0065281A" w:rsidRDefault="00630614" w14:paraId="3A39A840" w14:textId="77777777">
      <w:pPr>
        <w:pStyle w:val="NoSpacing"/>
        <w:rPr>
          <w:vertAlign w:val="baseline"/>
        </w:rPr>
      </w:pPr>
    </w:p>
    <w:p w:rsidRPr="00630614" w:rsidR="00357CC1" w:rsidP="0065281A" w:rsidRDefault="002E7F63" w14:paraId="4BFF933A" w14:textId="784CCB76" w14:noSpellErr="1">
      <w:pPr>
        <w:pStyle w:val="NoSpacing"/>
        <w:rPr>
          <w:i/>
          <w:vertAlign w:val="baseline"/>
        </w:rPr>
      </w:pPr>
      <w:r w:rsidRPr="00630614">
        <w:rPr>
          <w:vertAlign w:val="baseline"/>
        </w:rPr>
        <w:t>Du Bois was b</w:t>
      </w:r>
      <w:r w:rsidRPr="00630614" w:rsidR="00C76C04">
        <w:rPr>
          <w:vertAlign w:val="baseline"/>
        </w:rPr>
        <w:t xml:space="preserve">orn </w:t>
      </w:r>
      <w:r w:rsidRPr="00630614" w:rsidR="00107451">
        <w:rPr>
          <w:vertAlign w:val="baseline"/>
          <w:lang w:val="en-CA"/>
        </w:rPr>
        <w:t>in the rural white community of Great Barrington, Massachusetts. He came of age during the failure of Reconstruction, as the economic promises made to freed slaves following the Civil War were broken and as Jim Crow policies of social segregation became institutionalized.</w:t>
      </w:r>
      <w:r w:rsidRPr="2F4E0792" w:rsidR="00107451">
        <w:rPr>
          <w:rFonts w:ascii="Times New Roman" w:hAnsi="Times New Roman" w:eastAsia="Times New Roman" w:cs="Times New Roman"/>
          <w:vertAlign w:val="baseline"/>
          <w:lang w:val="en-CA"/>
          <w:rPrChange w:author="Andrew Paravantes" w:date="2015-10-15T18:30:49.1300167" w:id="501421260">
            <w:rPr>
              <w:rFonts w:ascii="Times New Roman" w:hAnsi="Times New Roman" w:eastAsia="Times New Roman"/>
              <w:vertAlign w:val="baseline"/>
              <w:lang w:val="en-CA"/>
            </w:rPr>
          </w:rPrChange>
        </w:rPr>
        <w:t xml:space="preserve"> </w:t>
      </w:r>
      <w:r w:rsidRPr="00630614" w:rsidR="00107451">
        <w:rPr>
          <w:vertAlign w:val="baseline"/>
          <w:lang w:val="en-CA"/>
        </w:rPr>
        <w:t xml:space="preserve">Singularly bright, but poor and orphaned as a teenager, Du Bois was sent to the historically black Fisk University in Nashville, Tennessee, in 1885 as the beneficiary of </w:t>
      </w:r>
      <w:r w:rsidRPr="00630614" w:rsidR="00461D69">
        <w:rPr>
          <w:vertAlign w:val="baseline"/>
          <w:lang w:val="en-CA"/>
        </w:rPr>
        <w:t xml:space="preserve">white </w:t>
      </w:r>
      <w:r w:rsidRPr="00630614" w:rsidR="00107451">
        <w:rPr>
          <w:vertAlign w:val="baseline"/>
          <w:lang w:val="en-CA"/>
        </w:rPr>
        <w:t>Northerners hoping to foster black leadership in the Sou</w:t>
      </w:r>
      <w:r w:rsidRPr="00630614" w:rsidR="00ED2396">
        <w:rPr>
          <w:vertAlign w:val="baseline"/>
          <w:lang w:val="en-CA"/>
        </w:rPr>
        <w:t>th</w:t>
      </w:r>
      <w:r w:rsidRPr="00630614" w:rsidR="00107451">
        <w:rPr>
          <w:vertAlign w:val="baseline"/>
          <w:lang w:val="en-CA"/>
        </w:rPr>
        <w:t xml:space="preserve"> </w:t>
      </w:r>
      <w:r w:rsidRPr="00630614" w:rsidR="00ED2396">
        <w:rPr>
          <w:vertAlign w:val="baseline"/>
          <w:lang w:val="en-CA"/>
        </w:rPr>
        <w:t xml:space="preserve">(Lewis 2009). </w:t>
      </w:r>
      <w:r w:rsidRPr="00630614" w:rsidR="00107451">
        <w:rPr>
          <w:vertAlign w:val="baseline"/>
          <w:lang w:val="en-CA"/>
        </w:rPr>
        <w:t>After Fisk came studies at Harvard, then a sojourn to the University of Berlin</w:t>
      </w:r>
      <w:r w:rsidRPr="00630614" w:rsidR="009A2AEC">
        <w:rPr>
          <w:vertAlign w:val="baseline"/>
          <w:lang w:val="en-CA"/>
        </w:rPr>
        <w:t>.</w:t>
      </w:r>
      <w:r w:rsidRPr="00630614" w:rsidR="00ED2396">
        <w:rPr>
          <w:vertAlign w:val="baseline"/>
          <w:lang w:val="en-CA"/>
        </w:rPr>
        <w:t xml:space="preserve"> </w:t>
      </w:r>
      <w:r w:rsidRPr="00630614" w:rsidR="00E36109">
        <w:rPr>
          <w:vertAlign w:val="baseline"/>
          <w:lang w:val="en-CA"/>
        </w:rPr>
        <w:t xml:space="preserve">At Harvard, Du Bois befriended and learned from psychologist William James, and, under the tutelage of the historian Albert Bushnell Hart, wrote and published his dissertation, </w:t>
      </w:r>
      <w:r w:rsidRPr="10201DDA" w:rsidR="00E36109">
        <w:rPr>
          <w:i w:val="1"/>
          <w:iCs w:val="1"/>
          <w:vertAlign w:val="baseline"/>
          <w:lang w:val="en-CA"/>
          <w:rPrChange w:author="Andrew Paravantes" w:date="2015-10-15T18:46:20.857919" w:id="437887569">
            <w:rPr>
              <w:i/>
              <w:vertAlign w:val="baseline"/>
              <w:lang w:val="en-CA"/>
            </w:rPr>
          </w:rPrChange>
        </w:rPr>
        <w:t>The Suppression of the African Slave Trade to the United States, 1638-1870</w:t>
      </w:r>
      <w:r w:rsidRPr="00630614" w:rsidR="00E36109">
        <w:rPr>
          <w:vertAlign w:val="baseline"/>
          <w:lang w:val="en-CA"/>
        </w:rPr>
        <w:t xml:space="preserve">. </w:t>
      </w:r>
      <w:r w:rsidRPr="2F4E0792" w:rsidR="00107451">
        <w:rPr>
          <w:rFonts w:ascii="Times New Roman" w:hAnsi="Times New Roman" w:eastAsia="Times New Roman" w:cs="Times New Roman"/>
          <w:vertAlign w:val="baseline"/>
          <w:lang w:val="en-CA"/>
          <w:rPrChange w:author="Andrew Paravantes" w:date="2015-10-15T18:30:49.1300167" w:id="342582598">
            <w:rPr>
              <w:rFonts w:ascii="Times New Roman" w:hAnsi="Times New Roman" w:eastAsia="Times New Roman"/>
              <w:vertAlign w:val="baseline"/>
              <w:lang w:val="en-CA"/>
            </w:rPr>
          </w:rPrChange>
        </w:rPr>
        <w:t xml:space="preserve"> </w:t>
      </w:r>
      <w:r w:rsidRPr="00630614" w:rsidR="00107451">
        <w:rPr>
          <w:vertAlign w:val="baseline"/>
          <w:lang w:val="en-CA"/>
        </w:rPr>
        <w:t xml:space="preserve">In 1895, Du Bois became </w:t>
      </w:r>
      <w:r w:rsidRPr="00630614" w:rsidR="00E36109">
        <w:rPr>
          <w:vertAlign w:val="baseline"/>
          <w:lang w:val="en-CA"/>
        </w:rPr>
        <w:t>the first African</w:t>
      </w:r>
      <w:r w:rsidRPr="00630614" w:rsidR="009A2AEC">
        <w:rPr>
          <w:vertAlign w:val="baseline"/>
          <w:lang w:val="en-CA"/>
        </w:rPr>
        <w:t xml:space="preserve"> </w:t>
      </w:r>
      <w:r w:rsidRPr="00630614" w:rsidR="00E36109">
        <w:rPr>
          <w:vertAlign w:val="baseline"/>
          <w:lang w:val="en-CA"/>
        </w:rPr>
        <w:t>American to receive a PhD from Harvard University</w:t>
      </w:r>
      <w:r w:rsidRPr="00630614" w:rsidR="00ED2396">
        <w:rPr>
          <w:vertAlign w:val="baseline"/>
          <w:lang w:val="en-CA"/>
        </w:rPr>
        <w:t xml:space="preserve">.  </w:t>
      </w:r>
      <w:r w:rsidRPr="00630614" w:rsidR="00884A88">
        <w:rPr>
          <w:vertAlign w:val="baseline"/>
        </w:rPr>
        <w:t xml:space="preserve">While working as an </w:t>
      </w:r>
      <w:r w:rsidR="00AC4393">
        <w:rPr>
          <w:vertAlign w:val="baseline"/>
        </w:rPr>
        <w:t>‘</w:t>
      </w:r>
      <w:r w:rsidRPr="00630614" w:rsidR="00884A88">
        <w:rPr>
          <w:vertAlign w:val="baseline"/>
        </w:rPr>
        <w:t>investigator</w:t>
      </w:r>
      <w:r w:rsidR="00AC4393">
        <w:rPr>
          <w:vertAlign w:val="baseline"/>
        </w:rPr>
        <w:t>’</w:t>
      </w:r>
      <w:r w:rsidRPr="00630614" w:rsidR="00884A88">
        <w:rPr>
          <w:vertAlign w:val="baseline"/>
        </w:rPr>
        <w:t xml:space="preserve"> at the University of Pennsylvania, </w:t>
      </w:r>
      <w:r w:rsidRPr="00630614" w:rsidR="009D7F51">
        <w:rPr>
          <w:vertAlign w:val="baseline"/>
        </w:rPr>
        <w:t xml:space="preserve">Du Bois researched and wrote his first seminal work, </w:t>
      </w:r>
      <w:r w:rsidRPr="10201DDA" w:rsidR="009D7F51">
        <w:rPr>
          <w:i w:val="1"/>
          <w:iCs w:val="1"/>
          <w:vertAlign w:val="baseline"/>
          <w:rPrChange w:author="Andrew Paravantes" w:date="2015-10-15T18:46:20.857919" w:id="1081399865">
            <w:rPr>
              <w:i/>
              <w:vertAlign w:val="baseline"/>
            </w:rPr>
          </w:rPrChange>
        </w:rPr>
        <w:t>The Philadelphia Negro</w:t>
      </w:r>
      <w:r w:rsidRPr="00630614" w:rsidR="009D7F51">
        <w:rPr>
          <w:vertAlign w:val="baseline"/>
        </w:rPr>
        <w:t xml:space="preserve">: a sociological examination of the black population of Philadelphia. This academic work reflected Du </w:t>
      </w:r>
      <w:proofErr w:type="spellStart"/>
      <w:r w:rsidRPr="00630614" w:rsidR="009D7F51">
        <w:rPr>
          <w:vertAlign w:val="baseline"/>
        </w:rPr>
        <w:t>Bois’s</w:t>
      </w:r>
      <w:proofErr w:type="spellEnd"/>
      <w:r w:rsidRPr="00630614" w:rsidR="009D7F51">
        <w:rPr>
          <w:vertAlign w:val="baseline"/>
        </w:rPr>
        <w:t xml:space="preserve"> early belief that racism could be dismantled through intelligent, rational discourse, a belief that would be immediately </w:t>
      </w:r>
      <w:r w:rsidRPr="00630614" w:rsidR="009D7F51">
        <w:rPr>
          <w:vertAlign w:val="baseline"/>
        </w:rPr>
        <w:lastRenderedPageBreak/>
        <w:t xml:space="preserve">challenged </w:t>
      </w:r>
      <w:r w:rsidRPr="00630614" w:rsidR="009D6609">
        <w:rPr>
          <w:vertAlign w:val="baseline"/>
        </w:rPr>
        <w:t>after</w:t>
      </w:r>
      <w:r w:rsidRPr="00630614" w:rsidR="009D7F51">
        <w:rPr>
          <w:vertAlign w:val="baseline"/>
        </w:rPr>
        <w:t xml:space="preserve"> he accepted an appointment at Atlanta University. When a</w:t>
      </w:r>
      <w:r w:rsidRPr="00630614" w:rsidR="009D6609">
        <w:rPr>
          <w:vertAlign w:val="baseline"/>
        </w:rPr>
        <w:t>n</w:t>
      </w:r>
      <w:r w:rsidRPr="00630614" w:rsidR="009D7F51">
        <w:rPr>
          <w:vertAlign w:val="baseline"/>
        </w:rPr>
        <w:t xml:space="preserve"> impoverished local black man </w:t>
      </w:r>
      <w:r w:rsidRPr="00630614" w:rsidR="009D6609">
        <w:rPr>
          <w:vertAlign w:val="baseline"/>
        </w:rPr>
        <w:t>wa</w:t>
      </w:r>
      <w:r w:rsidRPr="00630614" w:rsidR="009D7F51">
        <w:rPr>
          <w:vertAlign w:val="baseline"/>
        </w:rPr>
        <w:t xml:space="preserve">s accused of murder, Du Bois prepared a </w:t>
      </w:r>
      <w:r w:rsidR="00AC4393">
        <w:rPr>
          <w:vertAlign w:val="baseline"/>
        </w:rPr>
        <w:t>‘</w:t>
      </w:r>
      <w:r w:rsidRPr="00630614" w:rsidR="009D7F51">
        <w:rPr>
          <w:vertAlign w:val="baseline"/>
        </w:rPr>
        <w:t>careful and reasoned statement concerning the evident facts</w:t>
      </w:r>
      <w:r w:rsidR="00AC4393">
        <w:rPr>
          <w:vertAlign w:val="baseline"/>
        </w:rPr>
        <w:t>’</w:t>
      </w:r>
      <w:r w:rsidRPr="00630614" w:rsidR="009D7F51">
        <w:rPr>
          <w:vertAlign w:val="baseline"/>
        </w:rPr>
        <w:t xml:space="preserve"> to publish in the </w:t>
      </w:r>
      <w:r w:rsidRPr="10201DDA" w:rsidR="009D7F51">
        <w:rPr>
          <w:i w:val="1"/>
          <w:iCs w:val="1"/>
          <w:vertAlign w:val="baseline"/>
          <w:rPrChange w:author="Andrew Paravantes" w:date="2015-10-15T18:46:20.857919" w:id="81165232">
            <w:rPr>
              <w:i/>
              <w:vertAlign w:val="baseline"/>
            </w:rPr>
          </w:rPrChange>
        </w:rPr>
        <w:t xml:space="preserve">Atlanta Constitution, </w:t>
      </w:r>
      <w:r w:rsidRPr="00630614" w:rsidR="009D7F51">
        <w:rPr>
          <w:vertAlign w:val="baseline"/>
        </w:rPr>
        <w:t xml:space="preserve">only to discover that </w:t>
      </w:r>
      <w:r w:rsidRPr="00630614" w:rsidR="009D6609">
        <w:rPr>
          <w:vertAlign w:val="baseline"/>
        </w:rPr>
        <w:t xml:space="preserve">the accused Sam </w:t>
      </w:r>
      <w:r w:rsidRPr="00630614" w:rsidR="00F77C78">
        <w:rPr>
          <w:vertAlign w:val="baseline"/>
        </w:rPr>
        <w:t xml:space="preserve">Hose was quickly lynched and </w:t>
      </w:r>
      <w:r w:rsidRPr="00630614" w:rsidR="009D7F51">
        <w:rPr>
          <w:vertAlign w:val="baseline"/>
        </w:rPr>
        <w:t xml:space="preserve">this very newspaper promoted </w:t>
      </w:r>
      <w:r w:rsidRPr="00630614" w:rsidR="00F77C78">
        <w:rPr>
          <w:vertAlign w:val="baseline"/>
        </w:rPr>
        <w:t xml:space="preserve">the event. </w:t>
      </w:r>
      <w:r w:rsidRPr="00630614" w:rsidR="004A2F3F">
        <w:rPr>
          <w:vertAlign w:val="baseline"/>
        </w:rPr>
        <w:t xml:space="preserve">Du Bois wrote of this time: </w:t>
      </w:r>
      <w:r w:rsidR="00AC4393">
        <w:rPr>
          <w:vertAlign w:val="baseline"/>
        </w:rPr>
        <w:t>‘</w:t>
      </w:r>
      <w:r w:rsidRPr="00630614" w:rsidR="004A2F3F">
        <w:rPr>
          <w:vertAlign w:val="baseline"/>
        </w:rPr>
        <w:t>Two considerations thereafter broke in upon my work and eventually disrupted it: first, one could not be a calm, cool, and detached scientist while Negroes were lynched, murdered and starved; and, secondly, there was no such definite demand for scientific work of the sort that I was doing</w:t>
      </w:r>
      <w:r w:rsidR="00AC4393">
        <w:rPr>
          <w:vertAlign w:val="baseline"/>
        </w:rPr>
        <w:t>’</w:t>
      </w:r>
      <w:r w:rsidRPr="00630614" w:rsidR="004A2F3F">
        <w:rPr>
          <w:vertAlign w:val="baseline"/>
        </w:rPr>
        <w:t xml:space="preserve"> (</w:t>
      </w:r>
      <w:r w:rsidRPr="10201DDA" w:rsidR="004A2F3F">
        <w:rPr>
          <w:i w:val="1"/>
          <w:iCs w:val="1"/>
          <w:vertAlign w:val="baseline"/>
          <w:rPrChange w:author="Andrew Paravantes" w:date="2015-10-15T18:46:20.857919" w:id="1181345783">
            <w:rPr>
              <w:i/>
              <w:vertAlign w:val="baseline"/>
            </w:rPr>
          </w:rPrChange>
        </w:rPr>
        <w:t xml:space="preserve">Autobiography, </w:t>
      </w:r>
      <w:r w:rsidRPr="00630614" w:rsidR="009D6609">
        <w:rPr>
          <w:vertAlign w:val="baseline"/>
        </w:rPr>
        <w:t xml:space="preserve">221-222). Instead, Du Bois began work on one of the most widely referenced books of the twentieth century, </w:t>
      </w:r>
      <w:r w:rsidRPr="10201DDA" w:rsidR="009D6609">
        <w:rPr>
          <w:i w:val="1"/>
          <w:iCs w:val="1"/>
          <w:vertAlign w:val="baseline"/>
          <w:rPrChange w:author="Andrew Paravantes" w:date="2015-10-15T18:46:20.857919" w:id="1255461978">
            <w:rPr>
              <w:i/>
              <w:vertAlign w:val="baseline"/>
            </w:rPr>
          </w:rPrChange>
        </w:rPr>
        <w:t>The Souls of Black Folk</w:t>
      </w:r>
      <w:r w:rsidRPr="00630614" w:rsidR="009D6609">
        <w:rPr>
          <w:vertAlign w:val="baseline"/>
        </w:rPr>
        <w:t xml:space="preserve"> (1903). This combination of essays, histories, and memoirs combat</w:t>
      </w:r>
      <w:r w:rsidRPr="00630614" w:rsidR="00466CB8">
        <w:rPr>
          <w:vertAlign w:val="baseline"/>
        </w:rPr>
        <w:t>s</w:t>
      </w:r>
      <w:r w:rsidRPr="00630614" w:rsidR="009D6609">
        <w:rPr>
          <w:vertAlign w:val="baseline"/>
        </w:rPr>
        <w:t xml:space="preserve"> racism through propaganda</w:t>
      </w:r>
      <w:r w:rsidRPr="00630614" w:rsidR="001530A1">
        <w:rPr>
          <w:vertAlign w:val="baseline"/>
        </w:rPr>
        <w:t xml:space="preserve"> and mark</w:t>
      </w:r>
      <w:r w:rsidRPr="00630614" w:rsidR="00466CB8">
        <w:rPr>
          <w:vertAlign w:val="baseline"/>
        </w:rPr>
        <w:t>s</w:t>
      </w:r>
      <w:r w:rsidRPr="00630614" w:rsidR="001530A1">
        <w:rPr>
          <w:vertAlign w:val="baseline"/>
        </w:rPr>
        <w:t xml:space="preserve"> Du </w:t>
      </w:r>
      <w:proofErr w:type="spellStart"/>
      <w:r w:rsidRPr="00630614" w:rsidR="001530A1">
        <w:rPr>
          <w:vertAlign w:val="baseline"/>
        </w:rPr>
        <w:t>Bois’s</w:t>
      </w:r>
      <w:proofErr w:type="spellEnd"/>
      <w:r w:rsidRPr="00630614" w:rsidR="001530A1">
        <w:rPr>
          <w:vertAlign w:val="baseline"/>
        </w:rPr>
        <w:t xml:space="preserve"> pivot towards politic</w:t>
      </w:r>
      <w:r w:rsidRPr="00630614" w:rsidR="00F152CF">
        <w:rPr>
          <w:vertAlign w:val="baseline"/>
        </w:rPr>
        <w:t>al writing</w:t>
      </w:r>
      <w:r w:rsidRPr="00630614" w:rsidR="009D6609">
        <w:rPr>
          <w:vertAlign w:val="baseline"/>
        </w:rPr>
        <w:t xml:space="preserve">. As </w:t>
      </w:r>
      <w:ins w:author="Stephen Ross" w:date="2015-10-15T14:36:00Z" w:id="12">
        <w:r w:rsidR="00C10C27">
          <w:rPr>
            <w:vertAlign w:val="baseline"/>
          </w:rPr>
          <w:t>h</w:t>
        </w:r>
      </w:ins>
      <w:del w:author="Stephen Ross" w:date="2015-10-15T14:36:00Z" w:id="13">
        <w:r w:rsidRPr="00630614" w:rsidDel="00C10C27" w:rsidR="009D6609">
          <w:rPr>
            <w:vertAlign w:val="baseline"/>
          </w:rPr>
          <w:delText>w</w:delText>
        </w:r>
      </w:del>
      <w:r w:rsidRPr="00630614" w:rsidR="009D6609">
        <w:rPr>
          <w:vertAlign w:val="baseline"/>
        </w:rPr>
        <w:t xml:space="preserve">e writes, </w:t>
      </w:r>
      <w:r w:rsidR="00AC4393">
        <w:rPr>
          <w:vertAlign w:val="baseline"/>
        </w:rPr>
        <w:t>‘</w:t>
      </w:r>
      <w:r w:rsidRPr="00630614" w:rsidR="009D6609">
        <w:rPr>
          <w:vertAlign w:val="baseline"/>
        </w:rPr>
        <w:t>The cure wasn’t simply telling people the truth, it was inducing them to act on the truth</w:t>
      </w:r>
      <w:r w:rsidR="00AC4393">
        <w:rPr>
          <w:vertAlign w:val="baseline"/>
        </w:rPr>
        <w:t>’</w:t>
      </w:r>
      <w:r w:rsidRPr="00630614" w:rsidR="009D6609">
        <w:rPr>
          <w:vertAlign w:val="baseline"/>
        </w:rPr>
        <w:t xml:space="preserve"> (</w:t>
      </w:r>
      <w:r w:rsidRPr="10201DDA" w:rsidR="009D6609">
        <w:rPr>
          <w:i w:val="1"/>
          <w:iCs w:val="1"/>
          <w:vertAlign w:val="baseline"/>
          <w:rPrChange w:author="Andrew Paravantes" w:date="2015-10-15T18:46:20.857919" w:id="1278842623">
            <w:rPr>
              <w:i/>
              <w:vertAlign w:val="baseline"/>
            </w:rPr>
          </w:rPrChange>
        </w:rPr>
        <w:t xml:space="preserve">Dusk of Dawn, </w:t>
      </w:r>
      <w:r w:rsidRPr="00630614" w:rsidR="009D6609">
        <w:rPr>
          <w:vertAlign w:val="baseline"/>
        </w:rPr>
        <w:t xml:space="preserve">94). </w:t>
      </w:r>
    </w:p>
    <w:p w:rsidRPr="00630614" w:rsidR="009D6609" w:rsidP="0065281A" w:rsidRDefault="009D6609" w14:paraId="26BFFD4D" w14:textId="77777777">
      <w:pPr>
        <w:pStyle w:val="NoSpacing"/>
        <w:rPr>
          <w:vertAlign w:val="baseline"/>
        </w:rPr>
      </w:pPr>
    </w:p>
    <w:p w:rsidRPr="00630614" w:rsidR="00EF4237" w:rsidP="00EF4237" w:rsidRDefault="00630614" w14:paraId="4769FA53" w14:textId="687C6B68">
      <w:pPr>
        <w:pStyle w:val="NoSpacing"/>
        <w:rPr>
          <w:b/>
          <w:vertAlign w:val="baseline"/>
        </w:rPr>
      </w:pPr>
      <w:r>
        <w:rPr>
          <w:b/>
          <w:vertAlign w:val="baseline"/>
        </w:rPr>
        <w:t xml:space="preserve">&lt;Image: The Atlanta Constitution. Caption: From The Atlanta Constitution, April 14, 1899. For Du Bois, the lynching of Sam Hose was </w:t>
      </w:r>
      <w:r w:rsidR="00AC4393">
        <w:rPr>
          <w:b/>
          <w:vertAlign w:val="baseline"/>
        </w:rPr>
        <w:t>‘</w:t>
      </w:r>
      <w:r>
        <w:rPr>
          <w:b/>
          <w:vertAlign w:val="baseline"/>
        </w:rPr>
        <w:t>a red ray which could not be ignored.</w:t>
      </w:r>
      <w:r w:rsidR="00AC4393">
        <w:rPr>
          <w:b/>
          <w:vertAlign w:val="baseline"/>
        </w:rPr>
        <w:t>’</w:t>
      </w:r>
      <w:r>
        <w:rPr>
          <w:b/>
          <w:vertAlign w:val="baseline"/>
        </w:rPr>
        <w:t xml:space="preserve"> </w:t>
      </w:r>
      <w:r w:rsidRPr="006D204E">
        <w:rPr>
          <w:rFonts w:cs="Lucida Grande"/>
          <w:b/>
          <w:color w:val="000000"/>
          <w:vertAlign w:val="baseline"/>
        </w:rPr>
        <w:t>©</w:t>
      </w:r>
      <w:r>
        <w:rPr>
          <w:b/>
          <w:vertAlign w:val="baseline"/>
        </w:rPr>
        <w:t xml:space="preserve"> </w:t>
      </w:r>
      <w:proofErr w:type="spellStart"/>
      <w:r>
        <w:rPr>
          <w:b/>
          <w:vertAlign w:val="baseline"/>
        </w:rPr>
        <w:t>Proquest</w:t>
      </w:r>
      <w:proofErr w:type="spellEnd"/>
      <w:r>
        <w:rPr>
          <w:b/>
          <w:vertAlign w:val="baseline"/>
        </w:rPr>
        <w:t xml:space="preserve"> Historical Papers.</w:t>
      </w:r>
    </w:p>
    <w:p w:rsidRPr="00630614" w:rsidR="00630614" w:rsidP="00EF4237" w:rsidRDefault="00630614" w14:paraId="0558DAC4" w14:textId="77777777">
      <w:pPr>
        <w:pStyle w:val="NoSpacing"/>
        <w:rPr>
          <w:vertAlign w:val="baseline"/>
        </w:rPr>
      </w:pPr>
    </w:p>
    <w:p w:rsidRPr="00630614" w:rsidR="002F0848" w:rsidP="002F0848" w:rsidRDefault="00EF4237" w14:paraId="1CF18E4A" w14:textId="1784A674">
      <w:pPr>
        <w:pStyle w:val="NoSpacing"/>
        <w:rPr>
          <w:vertAlign w:val="baseline"/>
          <w:lang w:val="en-CA"/>
        </w:rPr>
      </w:pPr>
      <w:r w:rsidRPr="00630614">
        <w:rPr>
          <w:vertAlign w:val="baseline"/>
          <w:lang w:val="en-CA"/>
        </w:rPr>
        <w:t xml:space="preserve">Thus, this best-known work remains his most humanistic. </w:t>
      </w:r>
      <w:r w:rsidRPr="00630614" w:rsidR="002F0848">
        <w:rPr>
          <w:vertAlign w:val="baseline"/>
          <w:lang w:val="en-CA"/>
        </w:rPr>
        <w:t xml:space="preserve">In </w:t>
      </w:r>
      <w:proofErr w:type="spellStart"/>
      <w:r w:rsidRPr="00630614" w:rsidR="000B6A0E">
        <w:rPr>
          <w:i/>
          <w:vertAlign w:val="baseline"/>
          <w:lang w:val="en-CA"/>
        </w:rPr>
        <w:t>Soul</w:t>
      </w:r>
      <w:ins w:author="Stephen Ross" w:date="2015-10-15T14:37:00Z" w:id="14">
        <w:r w:rsidR="00C10C27">
          <w:rPr>
            <w:i/>
            <w:vertAlign w:val="baseline"/>
            <w:lang w:val="en-CA"/>
          </w:rPr>
          <w:t>s</w:t>
        </w:r>
      </w:ins>
      <w:r w:rsidRPr="00630614" w:rsidR="002F0848">
        <w:rPr>
          <w:vertAlign w:val="baseline"/>
          <w:lang w:val="en-CA"/>
        </w:rPr>
        <w:t>’s</w:t>
      </w:r>
      <w:proofErr w:type="spellEnd"/>
      <w:r w:rsidRPr="00630614" w:rsidR="002F0848">
        <w:rPr>
          <w:vertAlign w:val="baseline"/>
          <w:lang w:val="en-CA"/>
        </w:rPr>
        <w:t xml:space="preserve"> first essay, </w:t>
      </w:r>
      <w:r w:rsidR="00AC4393">
        <w:rPr>
          <w:vertAlign w:val="baseline"/>
          <w:lang w:val="en-CA"/>
        </w:rPr>
        <w:t>‘</w:t>
      </w:r>
      <w:r w:rsidRPr="00630614" w:rsidR="002F0848">
        <w:rPr>
          <w:vertAlign w:val="baseline"/>
          <w:lang w:val="en-CA"/>
        </w:rPr>
        <w:t>Of Our Spiritual Strivings</w:t>
      </w:r>
      <w:r w:rsidRPr="00630614" w:rsidR="00461D69">
        <w:rPr>
          <w:vertAlign w:val="baseline"/>
          <w:lang w:val="en-CA"/>
        </w:rPr>
        <w:t>,</w:t>
      </w:r>
      <w:r w:rsidR="00AC4393">
        <w:rPr>
          <w:vertAlign w:val="baseline"/>
          <w:lang w:val="en-CA"/>
        </w:rPr>
        <w:t>’</w:t>
      </w:r>
      <w:r w:rsidRPr="00630614" w:rsidR="002F0848">
        <w:rPr>
          <w:vertAlign w:val="baseline"/>
          <w:lang w:val="en-CA"/>
        </w:rPr>
        <w:t xml:space="preserve"> Du Bois introduces his two most enduring concepts: the veil and double-consciousness. Both are connected to a formative event from his boyhood</w:t>
      </w:r>
      <w:r w:rsidRPr="00630614" w:rsidR="00362A04">
        <w:rPr>
          <w:vertAlign w:val="baseline"/>
          <w:lang w:val="en-CA"/>
        </w:rPr>
        <w:t xml:space="preserve">, an example of what today might </w:t>
      </w:r>
      <w:r w:rsidRPr="00630614" w:rsidR="003F0AAC">
        <w:rPr>
          <w:vertAlign w:val="baseline"/>
          <w:lang w:val="en-CA"/>
        </w:rPr>
        <w:t xml:space="preserve">be </w:t>
      </w:r>
      <w:r w:rsidRPr="00630614" w:rsidR="00362A04">
        <w:rPr>
          <w:vertAlign w:val="baseline"/>
          <w:lang w:val="en-CA"/>
        </w:rPr>
        <w:t>call</w:t>
      </w:r>
      <w:r w:rsidRPr="00630614" w:rsidR="003F0AAC">
        <w:rPr>
          <w:vertAlign w:val="baseline"/>
          <w:lang w:val="en-CA"/>
        </w:rPr>
        <w:t>ed</w:t>
      </w:r>
      <w:r w:rsidRPr="00630614" w:rsidR="00362A04">
        <w:rPr>
          <w:vertAlign w:val="baseline"/>
          <w:lang w:val="en-CA"/>
        </w:rPr>
        <w:t xml:space="preserve"> an act of </w:t>
      </w:r>
      <w:r w:rsidRPr="00630614" w:rsidR="009E5DFE">
        <w:rPr>
          <w:vertAlign w:val="baseline"/>
          <w:lang w:val="en-CA"/>
        </w:rPr>
        <w:t xml:space="preserve">racial </w:t>
      </w:r>
      <w:r w:rsidR="00AC4393">
        <w:rPr>
          <w:vertAlign w:val="baseline"/>
          <w:lang w:val="en-CA"/>
        </w:rPr>
        <w:t>‘</w:t>
      </w:r>
      <w:r w:rsidRPr="00630614" w:rsidR="00362A04">
        <w:rPr>
          <w:vertAlign w:val="baseline"/>
          <w:lang w:val="en-CA"/>
        </w:rPr>
        <w:t>micro-aggression.</w:t>
      </w:r>
      <w:r w:rsidR="00AC4393">
        <w:rPr>
          <w:vertAlign w:val="baseline"/>
          <w:lang w:val="en-CA"/>
        </w:rPr>
        <w:t>’</w:t>
      </w:r>
      <w:r w:rsidRPr="00630614" w:rsidR="00362A04">
        <w:rPr>
          <w:vertAlign w:val="baseline"/>
          <w:lang w:val="en-CA"/>
        </w:rPr>
        <w:t xml:space="preserve"> </w:t>
      </w:r>
      <w:r w:rsidRPr="00630614" w:rsidR="002F0848">
        <w:rPr>
          <w:vertAlign w:val="baseline"/>
          <w:lang w:val="en-CA"/>
        </w:rPr>
        <w:t xml:space="preserve">One day at school in Great Barrington, where Du Bois was the only black male student, the children were trading visiting-cards; one </w:t>
      </w:r>
      <w:r w:rsidRPr="00630614" w:rsidR="00E36109">
        <w:rPr>
          <w:vertAlign w:val="baseline"/>
          <w:lang w:val="en-CA"/>
        </w:rPr>
        <w:t xml:space="preserve">white </w:t>
      </w:r>
      <w:r w:rsidRPr="00630614" w:rsidR="002F0848">
        <w:rPr>
          <w:vertAlign w:val="baseline"/>
          <w:lang w:val="en-CA"/>
        </w:rPr>
        <w:t xml:space="preserve">girl, a newcomer, refused to accept Du </w:t>
      </w:r>
      <w:proofErr w:type="spellStart"/>
      <w:r w:rsidRPr="00630614" w:rsidR="002F0848">
        <w:rPr>
          <w:vertAlign w:val="baseline"/>
          <w:lang w:val="en-CA"/>
        </w:rPr>
        <w:t>Bois’s</w:t>
      </w:r>
      <w:proofErr w:type="spellEnd"/>
      <w:r w:rsidRPr="00630614" w:rsidR="002F0848">
        <w:rPr>
          <w:vertAlign w:val="baseline"/>
          <w:lang w:val="en-CA"/>
        </w:rPr>
        <w:t xml:space="preserve"> offer – </w:t>
      </w:r>
      <w:r w:rsidR="00AC4393">
        <w:rPr>
          <w:vertAlign w:val="baseline"/>
          <w:lang w:val="en-CA"/>
        </w:rPr>
        <w:t>‘</w:t>
      </w:r>
      <w:r w:rsidRPr="00630614" w:rsidR="002F0848">
        <w:rPr>
          <w:vertAlign w:val="baseline"/>
          <w:lang w:val="en-CA"/>
        </w:rPr>
        <w:t xml:space="preserve">refused it peremptorily, with a glance. Then it dawned upon me with a certain suddenness that I was different from the others; </w:t>
      </w:r>
      <w:r w:rsidRPr="00630614" w:rsidR="00E36109">
        <w:rPr>
          <w:vertAlign w:val="baseline"/>
          <w:lang w:val="en-CA"/>
        </w:rPr>
        <w:t xml:space="preserve">… </w:t>
      </w:r>
      <w:r w:rsidRPr="00630614" w:rsidR="002F0848">
        <w:rPr>
          <w:vertAlign w:val="baseline"/>
          <w:lang w:val="en-CA"/>
        </w:rPr>
        <w:t>shut out from their world by a vast veil</w:t>
      </w:r>
      <w:r w:rsidR="00AC4393">
        <w:rPr>
          <w:vertAlign w:val="baseline"/>
          <w:lang w:val="en-CA"/>
        </w:rPr>
        <w:t>’</w:t>
      </w:r>
      <w:r w:rsidRPr="00630614" w:rsidR="002F0848">
        <w:rPr>
          <w:vertAlign w:val="baseline"/>
          <w:lang w:val="en-CA"/>
        </w:rPr>
        <w:t xml:space="preserve"> (</w:t>
      </w:r>
      <w:r w:rsidRPr="00630614" w:rsidR="00E36109">
        <w:rPr>
          <w:i/>
          <w:vertAlign w:val="baseline"/>
          <w:lang w:val="en-CA"/>
        </w:rPr>
        <w:t>Souls of Black Folk</w:t>
      </w:r>
      <w:r w:rsidRPr="00630614" w:rsidR="002F0848">
        <w:rPr>
          <w:vertAlign w:val="baseline"/>
          <w:lang w:val="en-CA"/>
        </w:rPr>
        <w:t xml:space="preserve">, </w:t>
      </w:r>
      <w:r w:rsidRPr="00630614" w:rsidR="00E55917">
        <w:rPr>
          <w:vertAlign w:val="baseline"/>
          <w:lang w:val="en-CA"/>
        </w:rPr>
        <w:t>2</w:t>
      </w:r>
      <w:r w:rsidRPr="00630614" w:rsidR="002F0848">
        <w:rPr>
          <w:vertAlign w:val="baseline"/>
          <w:lang w:val="en-CA"/>
        </w:rPr>
        <w:t>). As a metaphor, the veil is particularly significant</w:t>
      </w:r>
      <w:r w:rsidRPr="00630614" w:rsidR="009A2AEC">
        <w:rPr>
          <w:vertAlign w:val="baseline"/>
          <w:lang w:val="en-CA"/>
        </w:rPr>
        <w:t xml:space="preserve">, and one that would be called upon and revised by many thinkers on race in the twentieth century, </w:t>
      </w:r>
      <w:del w:author="Stephen Ross" w:date="2015-10-15T14:37:00Z" w:id="15">
        <w:r w:rsidRPr="00630614" w:rsidDel="00C10C27" w:rsidR="009A2AEC">
          <w:rPr>
            <w:vertAlign w:val="baseline"/>
            <w:lang w:val="en-CA"/>
          </w:rPr>
          <w:delText xml:space="preserve">like </w:delText>
        </w:r>
      </w:del>
      <w:ins w:author="Stephen Ross" w:date="2015-10-15T14:37:00Z" w:id="16">
        <w:r w:rsidR="00C10C27">
          <w:rPr>
            <w:vertAlign w:val="baseline"/>
            <w:lang w:val="en-CA"/>
          </w:rPr>
          <w:t>such as</w:t>
        </w:r>
        <w:r w:rsidRPr="00630614" w:rsidR="00C10C27">
          <w:rPr>
            <w:vertAlign w:val="baseline"/>
            <w:lang w:val="en-CA"/>
          </w:rPr>
          <w:t xml:space="preserve"> </w:t>
        </w:r>
      </w:ins>
      <w:r w:rsidRPr="00630614" w:rsidR="009A2AEC">
        <w:rPr>
          <w:vertAlign w:val="baseline"/>
          <w:lang w:val="en-CA"/>
        </w:rPr>
        <w:t>for example Richard Wright (</w:t>
      </w:r>
      <w:r w:rsidRPr="00630614" w:rsidR="009A2AEC">
        <w:rPr>
          <w:i/>
          <w:vertAlign w:val="baseline"/>
          <w:lang w:val="en-CA"/>
        </w:rPr>
        <w:t>The Color Curtain</w:t>
      </w:r>
      <w:r w:rsidRPr="00630614" w:rsidR="00DB5586">
        <w:rPr>
          <w:i/>
          <w:vertAlign w:val="baseline"/>
          <w:lang w:val="en-CA"/>
        </w:rPr>
        <w:t xml:space="preserve"> </w:t>
      </w:r>
      <w:r w:rsidRPr="00630614" w:rsidR="00DB5586">
        <w:rPr>
          <w:vertAlign w:val="baseline"/>
          <w:lang w:val="en-CA"/>
        </w:rPr>
        <w:t>[1956]</w:t>
      </w:r>
      <w:r w:rsidRPr="00630614" w:rsidR="009A2AEC">
        <w:rPr>
          <w:vertAlign w:val="baseline"/>
          <w:lang w:val="en-CA"/>
        </w:rPr>
        <w:t>)</w:t>
      </w:r>
      <w:r w:rsidRPr="00630614" w:rsidR="002F0848">
        <w:rPr>
          <w:vertAlign w:val="baseline"/>
          <w:lang w:val="en-CA"/>
        </w:rPr>
        <w:t>. A veil does not simply divide or separate; it shrouds</w:t>
      </w:r>
      <w:r w:rsidRPr="00630614" w:rsidR="00C61AEA">
        <w:rPr>
          <w:vertAlign w:val="baseline"/>
          <w:lang w:val="en-CA"/>
        </w:rPr>
        <w:t>, and it protects</w:t>
      </w:r>
      <w:r w:rsidRPr="00630614" w:rsidR="002F0848">
        <w:rPr>
          <w:vertAlign w:val="baseline"/>
          <w:lang w:val="en-CA"/>
        </w:rPr>
        <w:t xml:space="preserve">. Life on one side of the veil can remain ignorant of life on the other side. In </w:t>
      </w:r>
      <w:r w:rsidRPr="00630614" w:rsidR="002F0848">
        <w:rPr>
          <w:i/>
          <w:iCs/>
          <w:vertAlign w:val="baseline"/>
          <w:lang w:val="en-CA"/>
        </w:rPr>
        <w:t>Souls</w:t>
      </w:r>
      <w:r w:rsidRPr="00630614" w:rsidR="002F0848">
        <w:rPr>
          <w:vertAlign w:val="baseline"/>
          <w:lang w:val="en-CA"/>
        </w:rPr>
        <w:t xml:space="preserve">, Du </w:t>
      </w:r>
      <w:proofErr w:type="spellStart"/>
      <w:r w:rsidRPr="00630614" w:rsidR="002F0848">
        <w:rPr>
          <w:vertAlign w:val="baseline"/>
          <w:lang w:val="en-CA"/>
        </w:rPr>
        <w:t>Bois’s</w:t>
      </w:r>
      <w:proofErr w:type="spellEnd"/>
      <w:r w:rsidRPr="00630614" w:rsidR="002F0848">
        <w:rPr>
          <w:vertAlign w:val="baseline"/>
          <w:lang w:val="en-CA"/>
        </w:rPr>
        <w:t xml:space="preserve"> purpose is not so much to rend the veil so much as to invite the </w:t>
      </w:r>
      <w:r w:rsidR="00AC4393">
        <w:rPr>
          <w:vertAlign w:val="baseline"/>
          <w:lang w:val="en-CA"/>
        </w:rPr>
        <w:t>‘</w:t>
      </w:r>
      <w:r w:rsidRPr="00630614" w:rsidR="002F0848">
        <w:rPr>
          <w:vertAlign w:val="baseline"/>
          <w:lang w:val="en-CA"/>
        </w:rPr>
        <w:t>Gentle Reader</w:t>
      </w:r>
      <w:r w:rsidR="00AC4393">
        <w:rPr>
          <w:vertAlign w:val="baseline"/>
          <w:lang w:val="en-CA"/>
        </w:rPr>
        <w:t>’</w:t>
      </w:r>
      <w:r w:rsidRPr="00630614" w:rsidR="002F0848">
        <w:rPr>
          <w:vertAlign w:val="baseline"/>
          <w:lang w:val="en-CA"/>
        </w:rPr>
        <w:t xml:space="preserve"> to pass within it and to witness the joys and sorrows of the people living therein. It seems clear from a handful of textual clues that Du </w:t>
      </w:r>
      <w:proofErr w:type="spellStart"/>
      <w:r w:rsidRPr="00630614" w:rsidR="002F0848">
        <w:rPr>
          <w:vertAlign w:val="baseline"/>
          <w:lang w:val="en-CA"/>
        </w:rPr>
        <w:t>Bois’s</w:t>
      </w:r>
      <w:proofErr w:type="spellEnd"/>
      <w:r w:rsidRPr="00630614" w:rsidR="002F0848">
        <w:rPr>
          <w:vertAlign w:val="baseline"/>
          <w:lang w:val="en-CA"/>
        </w:rPr>
        <w:t xml:space="preserve"> imagined reader of </w:t>
      </w:r>
      <w:r w:rsidRPr="00630614" w:rsidR="002F0848">
        <w:rPr>
          <w:i/>
          <w:iCs/>
          <w:vertAlign w:val="baseline"/>
          <w:lang w:val="en-CA"/>
        </w:rPr>
        <w:t>Souls</w:t>
      </w:r>
      <w:r w:rsidRPr="00630614" w:rsidR="002F0848">
        <w:rPr>
          <w:vertAlign w:val="baseline"/>
          <w:lang w:val="en-CA"/>
        </w:rPr>
        <w:t xml:space="preserve"> is white. His intention, then, seems to have been to expose white readers to black experiences of which</w:t>
      </w:r>
      <w:r w:rsidRPr="00630614" w:rsidR="00CA67D1">
        <w:rPr>
          <w:vertAlign w:val="baseline"/>
          <w:lang w:val="en-CA"/>
        </w:rPr>
        <w:t>, perhaps,</w:t>
      </w:r>
      <w:r w:rsidRPr="00630614" w:rsidR="002F0848">
        <w:rPr>
          <w:vertAlign w:val="baseline"/>
          <w:lang w:val="en-CA"/>
        </w:rPr>
        <w:t xml:space="preserve"> they knew little, or chose to ignore, and in doing so to foster new bonds of sympathy, understanding and communication (</w:t>
      </w:r>
      <w:proofErr w:type="spellStart"/>
      <w:r w:rsidRPr="00630614" w:rsidR="002F0848">
        <w:rPr>
          <w:vertAlign w:val="baseline"/>
          <w:lang w:val="en-CA"/>
        </w:rPr>
        <w:t>Lemert</w:t>
      </w:r>
      <w:proofErr w:type="spellEnd"/>
      <w:r w:rsidRPr="00630614" w:rsidR="002F0848">
        <w:rPr>
          <w:vertAlign w:val="baseline"/>
          <w:lang w:val="en-CA"/>
        </w:rPr>
        <w:t xml:space="preserve"> 1994; </w:t>
      </w:r>
      <w:proofErr w:type="spellStart"/>
      <w:r w:rsidRPr="00630614" w:rsidR="002F0848">
        <w:rPr>
          <w:vertAlign w:val="baseline"/>
          <w:lang w:val="en-CA"/>
        </w:rPr>
        <w:t>Zamir</w:t>
      </w:r>
      <w:proofErr w:type="spellEnd"/>
      <w:r w:rsidRPr="00630614" w:rsidR="002F0848">
        <w:rPr>
          <w:vertAlign w:val="baseline"/>
          <w:lang w:val="en-CA"/>
        </w:rPr>
        <w:t xml:space="preserve"> 1995).</w:t>
      </w:r>
    </w:p>
    <w:p w:rsidRPr="00630614" w:rsidR="002F0848" w:rsidP="002F0848" w:rsidRDefault="002F0848" w14:paraId="6E155001" w14:textId="77777777">
      <w:pPr>
        <w:pStyle w:val="NoSpacing"/>
        <w:rPr>
          <w:vertAlign w:val="baseline"/>
          <w:lang w:val="en-CA"/>
        </w:rPr>
      </w:pPr>
    </w:p>
    <w:p w:rsidRPr="00630614" w:rsidR="002F0848" w:rsidDel="2C2B0F73" w:rsidP="002F0848" w:rsidRDefault="002F0848" w14:paraId="321E9B43" w14:textId="4BC471DF">
      <w:pPr>
        <w:pStyle w:val="NoSpacing"/>
        <w:rPr>
          <w:del w:author="Andrew Paravantes" w:date="2015-10-15T18:35:24.781057" w:id="138367634"/>
          <w:vertAlign w:val="baseline"/>
          <w:lang w:val="en-CA"/>
        </w:rPr>
      </w:pPr>
      <w:r w:rsidRPr="00630614">
        <w:rPr>
          <w:vertAlign w:val="baseline"/>
          <w:lang w:val="en-CA"/>
        </w:rPr>
        <w:t xml:space="preserve">The second important concept from </w:t>
      </w:r>
      <w:r w:rsidR="00AC4393">
        <w:rPr>
          <w:vertAlign w:val="baseline"/>
          <w:lang w:val="en-CA"/>
        </w:rPr>
        <w:t>‘</w:t>
      </w:r>
      <w:r w:rsidRPr="00630614">
        <w:rPr>
          <w:vertAlign w:val="baseline"/>
          <w:lang w:val="en-CA"/>
        </w:rPr>
        <w:t>Of Our Spiritual Strivings</w:t>
      </w:r>
      <w:r w:rsidR="00AC4393">
        <w:rPr>
          <w:vertAlign w:val="baseline"/>
          <w:lang w:val="en-CA"/>
        </w:rPr>
        <w:t>’</w:t>
      </w:r>
      <w:r w:rsidRPr="00630614">
        <w:rPr>
          <w:vertAlign w:val="baseline"/>
          <w:lang w:val="en-CA"/>
        </w:rPr>
        <w:t xml:space="preserve"> is Du </w:t>
      </w:r>
      <w:proofErr w:type="spellStart"/>
      <w:r w:rsidRPr="00630614">
        <w:rPr>
          <w:vertAlign w:val="baseline"/>
          <w:lang w:val="en-CA"/>
        </w:rPr>
        <w:t>Bois’s</w:t>
      </w:r>
      <w:proofErr w:type="spellEnd"/>
      <w:r w:rsidRPr="00630614">
        <w:rPr>
          <w:vertAlign w:val="baseline"/>
          <w:lang w:val="en-CA"/>
        </w:rPr>
        <w:t xml:space="preserve"> notion of </w:t>
      </w:r>
      <w:ins w:author="Andrew Paravantes" w:date="2015-10-15T18:35:55.3725795" w:id="1025603485">
        <w:r w:rsidRPr="1BAB692D" w:rsidR="1BAB692D">
          <w:rPr>
            <w:vertAlign w:val="baseline"/>
            <w:lang w:val="en-CA"/>
            <w:rPrChange w:author="Andrew Paravantes" w:date="2015-10-15T18:35:55.3725795" w:id="1559591737">
              <w:rPr/>
            </w:rPrChange>
          </w:rPr>
          <w:t xml:space="preserve">double-consciousness. </w:t>
        </w:r>
        <w:r w:rsidRPr="1BAB692D" w:rsidR="1BAB692D">
          <w:rPr>
            <w:vertAlign w:val="baseline"/>
            <w:lang w:val="en-CA"/>
            <w:rPrChange w:author="Andrew Paravantes" w:date="2015-10-15T18:35:55.3725795" w:id="1044433473">
              <w:rPr/>
            </w:rPrChange>
          </w:rPr>
          <w:t xml:space="preserve">Once again, Du </w:t>
        </w:r>
        <w:r w:rsidRPr="1BAB692D" w:rsidR="1BAB692D">
          <w:rPr>
            <w:vertAlign w:val="baseline"/>
            <w:lang w:val="en-CA"/>
            <w:rPrChange w:author="Andrew Paravantes" w:date="2015-10-15T18:35:55.3725795" w:id="1799293720">
              <w:rPr/>
            </w:rPrChange>
          </w:rPr>
          <w:t>Bois’s</w:t>
        </w:r>
        <w:r w:rsidRPr="1BAB692D" w:rsidR="1BAB692D">
          <w:rPr>
            <w:vertAlign w:val="baseline"/>
            <w:lang w:val="en-CA"/>
            <w:rPrChange w:author="Andrew Paravantes" w:date="2015-10-15T18:35:55.3725795" w:id="1174522492">
              <w:rPr/>
            </w:rPrChange>
          </w:rPr>
          <w:t xml:space="preserve"> </w:t>
        </w:r>
        <w:r w:rsidRPr="1BAB692D" w:rsidR="1BAB692D">
          <w:rPr>
            <w:vertAlign w:val="baseline"/>
            <w:lang w:val="en-CA"/>
            <w:rPrChange w:author="Andrew Paravantes" w:date="2015-10-15T18:35:55.3725795" w:id="1990101952">
              <w:rPr/>
            </w:rPrChange>
          </w:rPr>
          <w:t xml:space="preserve">allegorical-autobiographical story serves as the catalyst for understanding </w:t>
        </w:r>
        <w:r w:rsidRPr="1BAB692D" w:rsidR="1BAB692D">
          <w:rPr>
            <w:vertAlign w:val="baseline"/>
            <w:lang w:val="en-CA"/>
            <w:rPrChange w:author="Andrew Paravantes" w:date="2015-10-15T18:35:55.3725795" w:id="4714592">
              <w:rPr/>
            </w:rPrChange>
          </w:rPr>
          <w:t>how</w:t>
        </w:r>
        <w:r w:rsidRPr="1BAB692D" w:rsidR="1BAB692D">
          <w:rPr>
            <w:vertAlign w:val="baseline"/>
            <w:lang w:val="en-CA"/>
            <w:rPrChange w:author="Andrew Paravantes" w:date="2015-10-15T18:35:55.3725795" w:id="2003033096">
              <w:rPr/>
            </w:rPrChange>
          </w:rPr>
          <w:t xml:space="preserve"> he was </w:t>
        </w:r>
        <w:r w:rsidRPr="1BAB692D" w:rsidR="1BAB692D">
          <w:rPr>
            <w:vertAlign w:val="baseline"/>
            <w:lang w:val="en-CA"/>
            <w:rPrChange w:author="Andrew Paravantes" w:date="2015-10-15T18:35:55.3725795" w:id="1672335384">
              <w:rPr/>
            </w:rPrChange>
          </w:rPr>
          <w:t xml:space="preserve">considered to be </w:t>
        </w:r>
        <w:r w:rsidRPr="1BAB692D" w:rsidR="1BAB692D">
          <w:rPr>
            <w:vertAlign w:val="baseline"/>
            <w:lang w:val="en-CA"/>
            <w:rPrChange w:author="Andrew Paravantes" w:date="2015-10-15T18:35:55.3725795" w:id="1663144683">
              <w:rPr/>
            </w:rPrChange>
          </w:rPr>
          <w:t xml:space="preserve">an Other </w:t>
        </w:r>
        <w:r w:rsidRPr="1BAB692D" w:rsidR="1BAB692D">
          <w:rPr>
            <w:vertAlign w:val="baseline"/>
            <w:lang w:val="en-CA"/>
            <w:rPrChange w:author="Andrew Paravantes" w:date="2015-10-15T18:35:55.3725795" w:id="853689247">
              <w:rPr/>
            </w:rPrChange>
          </w:rPr>
          <w:t>by</w:t>
        </w:r>
        <w:r w:rsidRPr="1BAB692D" w:rsidR="1BAB692D">
          <w:rPr>
            <w:vertAlign w:val="baseline"/>
            <w:lang w:val="en-CA"/>
            <w:rPrChange w:author="Andrew Paravantes" w:date="2015-10-15T18:35:55.3725795" w:id="1196356699">
              <w:rPr/>
            </w:rPrChange>
          </w:rPr>
          <w:t xml:space="preserve"> his white schoolmates. </w:t>
        </w:r>
        <w:r w:rsidRPr="1BAB692D" w:rsidR="1BAB692D">
          <w:rPr>
            <w:vertAlign w:val="baseline"/>
            <w:rPrChange w:author="Andrew Paravantes" w:date="2015-10-15T18:35:55.3725795" w:id="123201291">
              <w:rPr/>
            </w:rPrChange>
          </w:rPr>
          <w:t>‘</w:t>
        </w:r>
        <w:r w:rsidRPr="1BAB692D" w:rsidR="1BAB692D">
          <w:rPr>
            <w:vertAlign w:val="baseline"/>
            <w:rPrChange w:author="Andrew Paravantes" w:date="2015-10-15T18:35:55.3725795" w:id="954976639">
              <w:rPr/>
            </w:rPrChange>
          </w:rPr>
          <w:t>It is a peculiar sensation, this double</w:t>
        </w:r>
        <w:r w:rsidRPr="1BAB692D" w:rsidR="1BAB692D">
          <w:rPr>
            <w:vertAlign w:val="baseline"/>
            <w:rPrChange w:author="Andrew Paravantes" w:date="2015-10-15T18:35:55.3725795" w:id="1620118952">
              <w:rPr/>
            </w:rPrChange>
          </w:rPr>
          <w:t>-</w:t>
        </w:r>
        <w:r w:rsidRPr="1BAB692D" w:rsidR="1BAB692D">
          <w:rPr>
            <w:vertAlign w:val="baseline"/>
            <w:rPrChange w:author="Andrew Paravantes" w:date="2015-10-15T18:35:55.3725795" w:id="341091248">
              <w:rPr/>
            </w:rPrChange>
          </w:rPr>
          <w:t>consciousness, this sense of always looking at one</w:t>
        </w:r>
        <w:r w:rsidRPr="1BAB692D" w:rsidR="1BAB692D">
          <w:rPr>
            <w:vertAlign w:val="baseline"/>
            <w:rPrChange w:author="Andrew Paravantes" w:date="2015-10-15T18:35:55.3725795" w:id="1012953051">
              <w:rPr/>
            </w:rPrChange>
          </w:rPr>
          <w:t xml:space="preserve">’s </w:t>
        </w:r>
        <w:r w:rsidRPr="1BAB692D" w:rsidR="1BAB692D">
          <w:rPr>
            <w:vertAlign w:val="baseline"/>
            <w:rPrChange w:author="Andrew Paravantes" w:date="2015-10-15T18:35:55.3725795" w:id="716201339">
              <w:rPr/>
            </w:rPrChange>
          </w:rPr>
          <w:t xml:space="preserve">self through the eyes of others, of measuring one’s soul by the tape of a world that looks on in amused contempt and pity. One ever feels his two-ness, </w:t>
        </w:r>
        <w:r w:rsidRPr="1BAB692D" w:rsidR="1BAB692D">
          <w:rPr>
            <w:vertAlign w:val="baseline"/>
            <w:lang w:val="en-CA"/>
            <w:rPrChange w:author="Andrew Paravantes" w:date="2015-10-15T18:35:55.3725795" w:id="1405237778">
              <w:rPr/>
            </w:rPrChange>
          </w:rPr>
          <w:t>–</w:t>
        </w:r>
        <w:r w:rsidRPr="1BAB692D" w:rsidR="1BAB692D">
          <w:rPr>
            <w:vertAlign w:val="baseline"/>
            <w:lang w:val="en-CA"/>
            <w:rPrChange w:author="Andrew Paravantes" w:date="2015-10-15T18:35:55.3725795" w:id="2064395209">
              <w:rPr/>
            </w:rPrChange>
          </w:rPr>
          <w:t xml:space="preserve"> </w:t>
        </w:r>
        <w:r w:rsidRPr="1BAB692D" w:rsidR="1BAB692D">
          <w:rPr>
            <w:vertAlign w:val="baseline"/>
            <w:rPrChange w:author="Andrew Paravantes" w:date="2015-10-15T18:35:55.3725795" w:id="457759632">
              <w:rPr/>
            </w:rPrChange>
          </w:rPr>
          <w:t xml:space="preserve">an American, a Negro; two souls, two thoughts, two </w:t>
        </w:r>
        <w:r w:rsidRPr="1BAB692D" w:rsidR="1BAB692D">
          <w:rPr>
            <w:vertAlign w:val="baseline"/>
            <w:rPrChange w:author="Andrew Paravantes" w:date="2015-10-15T18:35:55.3725795" w:id="22463288">
              <w:rPr/>
            </w:rPrChange>
          </w:rPr>
          <w:t>unreconciled</w:t>
        </w:r>
        <w:r w:rsidRPr="1BAB692D" w:rsidR="1BAB692D">
          <w:rPr>
            <w:vertAlign w:val="baseline"/>
            <w:rPrChange w:author="Andrew Paravantes" w:date="2015-10-15T18:35:55.3725795" w:id="1826978993">
              <w:rPr/>
            </w:rPrChange>
          </w:rPr>
          <w:t xml:space="preserve"> strivings; two warring ideals in one dark body, whose dogged strength alone keeps it from being torn asunder</w:t>
        </w:r>
        <w:r w:rsidRPr="1BAB692D" w:rsidR="1BAB692D">
          <w:rPr>
            <w:vertAlign w:val="baseline"/>
            <w:rPrChange w:author="Andrew Paravantes" w:date="2015-10-15T18:35:55.3725795" w:id="890709035">
              <w:rPr/>
            </w:rPrChange>
          </w:rPr>
          <w:t>’</w:t>
        </w:r>
        <w:r w:rsidRPr="1BAB692D" w:rsidR="1BAB692D">
          <w:rPr>
            <w:vertAlign w:val="baseline"/>
            <w:rPrChange w:author="Andrew Paravantes" w:date="2015-10-15T18:35:55.3725795" w:id="259841772">
              <w:rPr/>
            </w:rPrChange>
          </w:rPr>
          <w:t xml:space="preserve"> (</w:t>
        </w:r>
        <w:r w:rsidRPr="67BCB339" w:rsidR="1BAB692D">
          <w:rPr>
            <w:i w:val="1"/>
            <w:iCs w:val="1"/>
            <w:vertAlign w:val="baseline"/>
            <w:rPrChange w:author="Andrew Paravantes" w:date="2015-10-15T18:47:24.8651486" w:id="704830249">
              <w:rPr/>
            </w:rPrChange>
          </w:rPr>
          <w:t xml:space="preserve">Souls of Black Folk, </w:t>
        </w:r>
        <w:r w:rsidRPr="1BAB692D" w:rsidR="1BAB692D">
          <w:rPr>
            <w:vertAlign w:val="baseline"/>
            <w:rPrChange w:author="Andrew Paravantes" w:date="2015-10-15T18:35:55.3725795" w:id="870384795">
              <w:rPr/>
            </w:rPrChange>
          </w:rPr>
          <w:t>3</w:t>
        </w:r>
        <w:r w:rsidRPr="1BAB692D" w:rsidR="1BAB692D">
          <w:rPr>
            <w:vertAlign w:val="baseline"/>
            <w:rPrChange w:author="Andrew Paravantes" w:date="2015-10-15T18:35:55.3725795" w:id="964651259">
              <w:rPr/>
            </w:rPrChange>
          </w:rPr>
          <w:t>).</w:t>
        </w:r>
        <w:r w:rsidRPr="1BAB692D" w:rsidR="1BAB692D">
          <w:rPr>
            <w:vertAlign w:val="baseline"/>
            <w:rPrChange w:author="Andrew Paravantes" w:date="2015-10-15T18:35:55.3725795" w:id="1464673820">
              <w:rPr/>
            </w:rPrChange>
          </w:rPr>
          <w:t xml:space="preserve"> </w:t>
        </w:r>
        <w:r w:rsidRPr="1BAB692D" w:rsidR="1BAB692D">
          <w:rPr>
            <w:vertAlign w:val="baseline"/>
            <w:lang w:val="en-CA"/>
            <w:rPrChange w:author="Andrew Paravantes" w:date="2015-10-15T18:35:55.3725795" w:id="1880062765">
              <w:rPr/>
            </w:rPrChange>
          </w:rPr>
          <w:t xml:space="preserve">Much has been made of this suggestive passage. For some, double-consciousness is a negative quality, an example of black self-alienation (of </w:t>
        </w:r>
        <w:r w:rsidRPr="1BAB692D" w:rsidR="1BAB692D">
          <w:rPr>
            <w:vertAlign w:val="baseline"/>
            <w:lang w:val="en-CA"/>
            <w:rPrChange w:author="Andrew Paravantes" w:date="2015-10-15T18:35:55.3725795" w:id="607197398">
              <w:rPr/>
            </w:rPrChange>
          </w:rPr>
          <w:t>‘</w:t>
        </w:r>
        <w:r w:rsidRPr="1BAB692D" w:rsidR="1BAB692D">
          <w:rPr>
            <w:vertAlign w:val="baseline"/>
            <w:lang w:val="en-CA"/>
            <w:rPrChange w:author="Andrew Paravantes" w:date="2015-10-15T18:35:55.3725795" w:id="1292247955">
              <w:rPr/>
            </w:rPrChange>
          </w:rPr>
          <w:t>looking at one’s self through the eyes of others</w:t>
        </w:r>
        <w:r w:rsidRPr="1BAB692D" w:rsidR="1BAB692D">
          <w:rPr>
            <w:vertAlign w:val="baseline"/>
            <w:lang w:val="en-CA"/>
            <w:rPrChange w:author="Andrew Paravantes" w:date="2015-10-15T18:35:55.3725795" w:id="187389712">
              <w:rPr/>
            </w:rPrChange>
          </w:rPr>
          <w:t>’</w:t>
        </w:r>
        <w:r w:rsidRPr="1BAB692D" w:rsidR="1BAB692D">
          <w:rPr>
            <w:vertAlign w:val="baseline"/>
            <w:lang w:val="en-CA"/>
            <w:rPrChange w:author="Andrew Paravantes" w:date="2015-10-15T18:35:55.3725795" w:id="661355301">
              <w:rPr/>
            </w:rPrChange>
          </w:rPr>
          <w:t xml:space="preserve">) or of internalized racism (of </w:t>
        </w:r>
        <w:r w:rsidRPr="1BAB692D" w:rsidR="1BAB692D">
          <w:rPr>
            <w:vertAlign w:val="baseline"/>
            <w:lang w:val="en-CA"/>
            <w:rPrChange w:author="Andrew Paravantes" w:date="2015-10-15T18:35:55.3725795" w:id="1780703352">
              <w:rPr/>
            </w:rPrChange>
          </w:rPr>
          <w:t>‘</w:t>
        </w:r>
        <w:r w:rsidRPr="1BAB692D" w:rsidR="1BAB692D">
          <w:rPr>
            <w:vertAlign w:val="baseline"/>
            <w:lang w:val="en-CA"/>
            <w:rPrChange w:author="Andrew Paravantes" w:date="2015-10-15T18:35:55.3725795" w:id="1436372188">
              <w:rPr/>
            </w:rPrChange>
          </w:rPr>
          <w:t xml:space="preserve">measuring one’s soul by the tape of a world that looks on in </w:t>
        </w:r>
        <w:r w:rsidRPr="1BAB692D" w:rsidR="1BAB692D">
          <w:rPr>
            <w:vertAlign w:val="baseline"/>
            <w:lang w:val="en-CA"/>
            <w:rPrChange w:author="Andrew Paravantes" w:date="2015-10-15T18:35:55.3725795" w:id="818281288">
              <w:rPr/>
            </w:rPrChange>
          </w:rPr>
          <w:t xml:space="preserve">amused contempt and </w:t>
        </w:r>
        <w:r w:rsidRPr="1BAB692D" w:rsidR="1BAB692D">
          <w:rPr>
            <w:vertAlign w:val="baseline"/>
            <w:lang w:val="en-CA"/>
            <w:rPrChange w:author="Andrew Paravantes" w:date="2015-10-15T18:35:55.3725795" w:id="1859724261">
              <w:rPr/>
            </w:rPrChange>
          </w:rPr>
          <w:t>pity</w:t>
        </w:r>
        <w:r w:rsidRPr="1BAB692D" w:rsidR="1BAB692D">
          <w:rPr>
            <w:vertAlign w:val="baseline"/>
            <w:lang w:val="en-CA"/>
            <w:rPrChange w:author="Andrew Paravantes" w:date="2015-10-15T18:35:55.3725795" w:id="1328995927">
              <w:rPr/>
            </w:rPrChange>
          </w:rPr>
          <w:t>’</w:t>
        </w:r>
        <w:r w:rsidRPr="1BAB692D" w:rsidR="1BAB692D">
          <w:rPr>
            <w:vertAlign w:val="baseline"/>
            <w:lang w:val="en-CA"/>
            <w:rPrChange w:author="Andrew Paravantes" w:date="2015-10-15T18:35:55.3725795" w:id="268763970">
              <w:rPr/>
            </w:rPrChange>
          </w:rPr>
          <w:t xml:space="preserve">) (ibid.). Or, positively, double-consciousness can be the source of a unique critical </w:t>
        </w:r>
        <w:r w:rsidRPr="1BAB692D" w:rsidR="1BAB692D">
          <w:rPr>
            <w:vertAlign w:val="baseline"/>
            <w:lang w:val="en-CA"/>
            <w:rPrChange w:author="Andrew Paravantes" w:date="2015-10-15T18:35:55.3725795" w:id="1991037358">
              <w:rPr/>
            </w:rPrChange>
          </w:rPr>
          <w:t>perspectivism</w:t>
        </w:r>
        <w:r w:rsidRPr="1BAB692D" w:rsidR="1BAB692D">
          <w:rPr>
            <w:vertAlign w:val="baseline"/>
            <w:lang w:val="en-CA"/>
            <w:rPrChange w:author="Andrew Paravantes" w:date="2015-10-15T18:35:55.3725795" w:id="221776932">
              <w:rPr/>
            </w:rPrChange>
          </w:rPr>
          <w:t xml:space="preserve"> (a </w:t>
        </w:r>
        <w:r w:rsidRPr="1BAB692D" w:rsidR="1BAB692D">
          <w:rPr>
            <w:vertAlign w:val="baseline"/>
            <w:lang w:val="en-CA"/>
            <w:rPrChange w:author="Andrew Paravantes" w:date="2015-10-15T18:35:55.3725795" w:id="1522550714">
              <w:rPr/>
            </w:rPrChange>
          </w:rPr>
          <w:t>‘</w:t>
        </w:r>
        <w:r w:rsidRPr="1BAB692D" w:rsidR="1BAB692D">
          <w:rPr>
            <w:vertAlign w:val="baseline"/>
            <w:lang w:val="en-CA"/>
            <w:rPrChange w:author="Andrew Paravantes" w:date="2015-10-15T18:35:55.3725795" w:id="1093649134">
              <w:rPr/>
            </w:rPrChange>
          </w:rPr>
          <w:t>gifted…second</w:t>
        </w:r>
        <w:r w:rsidRPr="1BAB692D" w:rsidR="1BAB692D">
          <w:rPr>
            <w:vertAlign w:val="baseline"/>
            <w:lang w:val="en-CA"/>
            <w:rPrChange w:author="Andrew Paravantes" w:date="2015-10-15T18:35:55.3725795" w:id="1771050585">
              <w:rPr/>
            </w:rPrChange>
          </w:rPr>
          <w:t>-</w:t>
        </w:r>
        <w:r w:rsidRPr="1BAB692D" w:rsidR="1BAB692D">
          <w:rPr>
            <w:vertAlign w:val="baseline"/>
            <w:lang w:val="en-CA"/>
            <w:rPrChange w:author="Andrew Paravantes" w:date="2015-10-15T18:35:55.3725795" w:id="1803254701">
              <w:rPr/>
            </w:rPrChange>
          </w:rPr>
          <w:t>sight</w:t>
        </w:r>
        <w:r w:rsidRPr="1BAB692D" w:rsidR="1BAB692D">
          <w:rPr>
            <w:vertAlign w:val="baseline"/>
            <w:lang w:val="en-CA"/>
            <w:rPrChange w:author="Andrew Paravantes" w:date="2015-10-15T18:35:55.3725795" w:id="282069772">
              <w:rPr/>
            </w:rPrChange>
          </w:rPr>
          <w:t>’</w:t>
        </w:r>
        <w:r w:rsidRPr="1BAB692D" w:rsidR="1BAB692D">
          <w:rPr>
            <w:vertAlign w:val="baseline"/>
            <w:lang w:val="en-CA"/>
            <w:rPrChange w:author="Andrew Paravantes" w:date="2015-10-15T18:35:55.3725795" w:id="1407572631">
              <w:rPr/>
            </w:rPrChange>
          </w:rPr>
          <w:t xml:space="preserve">) that is derived from one’s standpoint from within the veil, as much as from one’s capacity to transcend it (Gilroy 1993). Such overabundance of significance is no doubt due to the density of the concept’s allusions, seemingly equal portions German Idealism, </w:t>
        </w:r>
        <w:r w:rsidRPr="1BAB692D" w:rsidR="1BAB692D">
          <w:rPr>
            <w:vertAlign w:val="baseline"/>
            <w:lang w:val="en-CA"/>
            <w:rPrChange w:author="Andrew Paravantes" w:date="2015-10-15T18:35:55.3725795" w:id="2073196794">
              <w:rPr/>
            </w:rPrChange>
          </w:rPr>
          <w:t>Emersonian</w:t>
        </w:r>
        <w:r w:rsidRPr="1BAB692D" w:rsidR="1BAB692D">
          <w:rPr>
            <w:vertAlign w:val="baseline"/>
            <w:lang w:val="en-CA"/>
            <w:rPrChange w:author="Andrew Paravantes" w:date="2015-10-15T18:35:55.3725795" w:id="1089695863">
              <w:rPr/>
            </w:rPrChange>
          </w:rPr>
          <w:t xml:space="preserve"> Transcendentalism and American psychology (Bruce 1992; </w:t>
        </w:r>
        <w:r w:rsidRPr="1BAB692D" w:rsidR="1BAB692D">
          <w:rPr>
            <w:vertAlign w:val="baseline"/>
            <w:lang w:val="en-CA"/>
            <w:rPrChange w:author="Andrew Paravantes" w:date="2015-10-15T18:35:55.3725795" w:id="2098444747">
              <w:rPr/>
            </w:rPrChange>
          </w:rPr>
          <w:t>Lemert</w:t>
        </w:r>
        <w:r w:rsidRPr="1BAB692D" w:rsidR="1BAB692D">
          <w:rPr>
            <w:vertAlign w:val="baseline"/>
            <w:lang w:val="en-CA"/>
            <w:rPrChange w:author="Andrew Paravantes" w:date="2015-10-15T18:35:55.3725795" w:id="700044058">
              <w:rPr/>
            </w:rPrChange>
          </w:rPr>
          <w:t xml:space="preserve"> 1994; </w:t>
        </w:r>
        <w:r w:rsidRPr="1BAB692D" w:rsidR="1BAB692D">
          <w:rPr>
            <w:vertAlign w:val="baseline"/>
            <w:lang w:val="en-CA"/>
            <w:rPrChange w:author="Andrew Paravantes" w:date="2015-10-15T18:35:55.3725795" w:id="1868967972">
              <w:rPr/>
            </w:rPrChange>
          </w:rPr>
          <w:t>Zamir</w:t>
        </w:r>
        <w:r w:rsidRPr="1BAB692D" w:rsidR="1BAB692D">
          <w:rPr>
            <w:vertAlign w:val="baseline"/>
            <w:lang w:val="en-CA"/>
            <w:rPrChange w:author="Andrew Paravantes" w:date="2015-10-15T18:35:55.3725795" w:id="1373487342">
              <w:rPr/>
            </w:rPrChange>
          </w:rPr>
          <w:t xml:space="preserve"> 1995). In this passage, then, Du Bois appears to be doing several things at once. He is restating the Hegelian master-slave dialectic, where the slave, not the master, achieves self-consciousness. </w:t>
        </w:r>
        <w:r w:rsidRPr="1BAB692D" w:rsidR="1BAB692D">
          <w:rPr>
            <w:vertAlign w:val="baseline"/>
            <w:lang w:val="en-CA"/>
            <w:rPrChange w:author="Andrew Paravantes" w:date="2015-10-15T18:35:55.3725795" w:id="6458781">
              <w:rPr/>
            </w:rPrChange>
          </w:rPr>
          <w:t xml:space="preserve">He is </w:t>
        </w:r>
        <w:r w:rsidRPr="1BAB692D" w:rsidR="1BAB692D">
          <w:rPr>
            <w:vertAlign w:val="baseline"/>
            <w:lang w:val="en-CA"/>
            <w:rPrChange w:author="Andrew Paravantes" w:date="2015-10-15T18:35:55.3725795" w:id="1003140197">
              <w:rPr/>
            </w:rPrChange>
          </w:rPr>
          <w:t>also</w:t>
        </w:r>
        <w:r w:rsidRPr="1BAB692D" w:rsidR="1BAB692D">
          <w:rPr>
            <w:vertAlign w:val="baseline"/>
            <w:lang w:val="en-CA"/>
            <w:rPrChange w:author="Andrew Paravantes" w:date="2015-10-15T18:35:55.3725795" w:id="1880096391">
              <w:rPr/>
            </w:rPrChange>
          </w:rPr>
          <w:t xml:space="preserve"> reasserting the classic transcendental tension between spiritualism and materialism</w:t>
        </w:r>
        <w:r w:rsidRPr="1BAB692D" w:rsidR="1BAB692D">
          <w:rPr>
            <w:vertAlign w:val="baseline"/>
            <w:lang w:val="en-CA"/>
            <w:rPrChange w:author="Andrew Paravantes" w:date="2015-10-15T18:35:55.3725795" w:id="153724438">
              <w:rPr/>
            </w:rPrChange>
          </w:rPr>
          <w:t xml:space="preserve">. </w:t>
        </w:r>
        <w:r w:rsidRPr="1BAB692D" w:rsidR="1BAB692D">
          <w:rPr>
            <w:vertAlign w:val="baseline"/>
            <w:lang w:val="en-CA"/>
            <w:rPrChange w:author="Andrew Paravantes" w:date="2015-10-15T18:35:55.3725795" w:id="1539451948">
              <w:rPr/>
            </w:rPrChange>
          </w:rPr>
          <w:t xml:space="preserve">Finally, he</w:t>
        </w:r>
        <w:r w:rsidRPr="1BAB692D" w:rsidR="1BAB692D">
          <w:rPr>
            <w:vertAlign w:val="baseline"/>
            <w:lang w:val="en-CA"/>
            <w:rPrChange w:author="Andrew Paravantes" w:date="2015-10-15T18:35:55.3725795" w:id="469692243">
              <w:rPr/>
            </w:rPrChange>
          </w:rPr>
          <w:t xml:space="preserve"> appears to be challenging the idea of a unified self that sits at the core of later social psychologies, such as George Herbert Mead’s </w:t>
        </w:r>
        <w:r w:rsidRPr="67BCB339" w:rsidR="1BAB692D">
          <w:rPr>
            <w:i w:val="1"/>
            <w:iCs w:val="1"/>
            <w:vertAlign w:val="baseline"/>
            <w:lang w:val="en-CA"/>
            <w:rPrChange w:author="Andrew Paravantes" w:date="2015-10-15T18:47:24.8651486" w:id="1119717157">
              <w:rPr/>
            </w:rPrChange>
          </w:rPr>
          <w:t>I</w:t>
        </w:r>
        <w:r w:rsidRPr="1BAB692D" w:rsidR="1BAB692D">
          <w:rPr>
            <w:vertAlign w:val="baseline"/>
            <w:lang w:val="en-CA"/>
            <w:rPrChange w:author="Andrew Paravantes" w:date="2015-10-15T18:35:55.3725795" w:id="1187546980">
              <w:rPr/>
            </w:rPrChange>
          </w:rPr>
          <w:t>/</w:t>
        </w:r>
        <w:r w:rsidRPr="67BCB339" w:rsidR="1BAB692D">
          <w:rPr>
            <w:i w:val="1"/>
            <w:iCs w:val="1"/>
            <w:vertAlign w:val="baseline"/>
            <w:lang w:val="en-CA"/>
            <w:rPrChange w:author="Andrew Paravantes" w:date="2015-10-15T18:47:24.8651486" w:id="538359276">
              <w:rPr/>
            </w:rPrChange>
          </w:rPr>
          <w:t>me</w:t>
        </w:r>
        <w:r w:rsidRPr="1BAB692D" w:rsidR="1BAB692D">
          <w:rPr>
            <w:vertAlign w:val="baseline"/>
            <w:lang w:val="en-CA"/>
            <w:rPrChange w:author="Andrew Paravantes" w:date="2015-10-15T18:35:55.3725795" w:id="1939756266">
              <w:rPr/>
            </w:rPrChange>
          </w:rPr>
          <w:t xml:space="preserve"> distinction and Charles Horton Cooley’s </w:t>
        </w:r>
        <w:r w:rsidRPr="1BAB692D" w:rsidR="1BAB692D">
          <w:rPr>
            <w:vertAlign w:val="baseline"/>
            <w:lang w:val="en-CA"/>
            <w:rPrChange w:author="Andrew Paravantes" w:date="2015-10-15T18:35:55.3725795" w:id="1055947285">
              <w:rPr/>
            </w:rPrChange>
          </w:rPr>
          <w:t>‘</w:t>
        </w:r>
        <w:r w:rsidRPr="1BAB692D" w:rsidR="1BAB692D">
          <w:rPr>
            <w:vertAlign w:val="baseline"/>
            <w:lang w:val="en-CA"/>
            <w:rPrChange w:author="Andrew Paravantes" w:date="2015-10-15T18:35:55.3725795" w:id="1708924939">
              <w:rPr/>
            </w:rPrChange>
          </w:rPr>
          <w:t>looking</w:t>
        </w:r>
        <w:r w:rsidRPr="1BAB692D" w:rsidR="1BAB692D">
          <w:rPr>
            <w:vertAlign w:val="baseline"/>
            <w:lang w:val="en-CA"/>
            <w:rPrChange w:author="Andrew Paravantes" w:date="2015-10-15T18:35:55.3725795" w:id="1008966987">
              <w:rPr/>
            </w:rPrChange>
          </w:rPr>
          <w:t>-</w:t>
        </w:r>
        <w:r w:rsidRPr="1BAB692D" w:rsidR="1BAB692D">
          <w:rPr>
            <w:vertAlign w:val="baseline"/>
            <w:lang w:val="en-CA"/>
            <w:rPrChange w:author="Andrew Paravantes" w:date="2015-10-15T18:35:55.3725795" w:id="1609329637">
              <w:rPr/>
            </w:rPrChange>
          </w:rPr>
          <w:t>glass self</w:t>
        </w:r>
        <w:r w:rsidRPr="1BAB692D" w:rsidR="1BAB692D">
          <w:rPr>
            <w:vertAlign w:val="baseline"/>
            <w:lang w:val="en-CA"/>
            <w:rPrChange w:author="Andrew Paravantes" w:date="2015-10-15T18:35:55.3725795" w:id="1321756934">
              <w:rPr/>
            </w:rPrChange>
          </w:rPr>
          <w:t>.</w:t>
        </w:r>
        <w:r w:rsidRPr="1BAB692D" w:rsidR="1BAB692D">
          <w:rPr>
            <w:vertAlign w:val="baseline"/>
            <w:lang w:val="en-CA"/>
            <w:rPrChange w:author="Andrew Paravantes" w:date="2015-10-15T18:35:55.3725795" w:id="183746764">
              <w:rPr/>
            </w:rPrChange>
          </w:rPr>
          <w:t>’</w:t>
        </w:r>
        <w:r w:rsidRPr="1BAB692D" w:rsidR="1BAB692D">
          <w:rPr>
            <w:vertAlign w:val="baseline"/>
            <w:lang w:val="en-CA"/>
            <w:rPrChange w:author="Andrew Paravantes" w:date="2015-10-15T18:35:55.3725795" w:id="1670293607">
              <w:rPr/>
            </w:rPrChange>
          </w:rPr>
          <w:t xml:space="preserve"> What is comparatively unique to the fractured subjectivity of double-consciousness is how Du Bois derives it from within a particular social situation – </w:t>
        </w:r>
        <w:r w:rsidRPr="1BAB692D" w:rsidR="1BAB692D">
          <w:rPr>
            <w:vertAlign w:val="baseline"/>
            <w:lang w:val="en-CA"/>
            <w:rPrChange w:author="Andrew Paravantes" w:date="2015-10-15T18:35:55.3725795" w:id="1300712437">
              <w:rPr/>
            </w:rPrChange>
          </w:rPr>
          <w:t xml:space="preserve">that of the </w:t>
        </w:r>
        <w:r w:rsidRPr="1BAB692D" w:rsidR="1BAB692D">
          <w:rPr>
            <w:vertAlign w:val="baseline"/>
            <w:lang w:val="en-CA"/>
            <w:rPrChange w:author="Andrew Paravantes" w:date="2015-10-15T18:35:55.3725795" w:id="1534689059">
              <w:rPr/>
            </w:rPrChange>
          </w:rPr>
          <w:t>African</w:t>
        </w:r>
        <w:r w:rsidRPr="1BAB692D" w:rsidR="1BAB692D">
          <w:rPr>
            <w:vertAlign w:val="baseline"/>
            <w:lang w:val="en-CA"/>
            <w:rPrChange w:author="Andrew Paravantes" w:date="2015-10-15T18:35:55.3725795" w:id="1136473808">
              <w:rPr/>
            </w:rPrChange>
          </w:rPr>
          <w:t xml:space="preserve"> </w:t>
        </w:r>
        <w:r w:rsidRPr="1BAB692D" w:rsidR="1BAB692D">
          <w:rPr>
            <w:vertAlign w:val="baseline"/>
            <w:lang w:val="en-CA"/>
            <w:rPrChange w:author="Andrew Paravantes" w:date="2015-10-15T18:35:55.3725795" w:id="1914317172">
              <w:rPr/>
            </w:rPrChange>
          </w:rPr>
          <w:t xml:space="preserve">American experiences of racism. </w:t>
        </w:r>
      </w:ins>
      <w:ins w:author="Andrew Paravantes" w:date="2015-10-15T18:46:20.857919" w:id="1411090945">
        <w:r w:rsidRPr="1BAB692D" w:rsidR="10201DDA">
          <w:rPr>
            <w:vertAlign w:val="baseline"/>
            <w:lang w:val="en-CA"/>
            <w:rPrChange w:author="Andrew Paravantes" w:date="2015-10-15T18:35:55.3725795" w:id="1232542245">
              <w:rPr/>
            </w:rPrChange>
          </w:rPr>
          <w:t xml:space="preserve">F</w:t>
        </w:r>
      </w:ins>
      <w:ins w:author="Andrew Paravantes" w:date="2015-10-15T18:46:51.5516971" w:id="1821637637">
        <w:r w:rsidRPr="1BAB692D" w:rsidR="082AE0CE">
          <w:rPr>
            <w:vertAlign w:val="baseline"/>
            <w:lang w:val="en-CA"/>
            <w:rPrChange w:author="Andrew Paravantes" w:date="2015-10-15T18:35:55.3725795" w:id="153890319">
              <w:rPr/>
            </w:rPrChange>
          </w:rPr>
          <w:t xml:space="preserve">urthermore</w:t>
        </w:r>
      </w:ins>
      <w:ins w:author="Andrew Paravantes" w:date="2015-10-15T18:35:55.3725795" w:id="2099235787">
        <w:r w:rsidRPr="1BAB692D" w:rsidR="1BAB692D">
          <w:rPr>
            <w:vertAlign w:val="baseline"/>
            <w:lang w:val="en-CA"/>
            <w:rPrChange w:author="Andrew Paravantes" w:date="2015-10-15T18:35:55.3725795" w:id="73357851">
              <w:rPr/>
            </w:rPrChange>
          </w:rPr>
          <w:t xml:space="preserve">, Du </w:t>
        </w:r>
        <w:r w:rsidRPr="1BAB692D" w:rsidR="1BAB692D">
          <w:rPr>
            <w:vertAlign w:val="baseline"/>
            <w:lang w:val="en-CA"/>
            <w:rPrChange w:author="Andrew Paravantes" w:date="2015-10-15T18:35:55.3725795" w:id="235982700">
              <w:rPr/>
            </w:rPrChange>
          </w:rPr>
          <w:t>Bois’s</w:t>
        </w:r>
        <w:r w:rsidRPr="1BAB692D" w:rsidR="1BAB692D">
          <w:rPr>
            <w:vertAlign w:val="baseline"/>
            <w:lang w:val="en-CA"/>
            <w:rPrChange w:author="Andrew Paravantes" w:date="2015-10-15T18:35:55.3725795" w:id="647396221">
              <w:rPr/>
            </w:rPrChange>
          </w:rPr>
          <w:t xml:space="preserve"> idea has a general applicability similar to other sociological concepts, such as </w:t>
        </w:r>
        <w:r w:rsidRPr="1BAB692D" w:rsidR="1BAB692D">
          <w:rPr>
            <w:vertAlign w:val="baseline"/>
            <w:lang w:val="en-CA"/>
            <w:rPrChange w:author="Andrew Paravantes" w:date="2015-10-15T18:35:55.3725795" w:id="733329859">
              <w:rPr/>
            </w:rPrChange>
          </w:rPr>
          <w:t>Émile</w:t>
        </w:r>
        <w:r w:rsidRPr="1BAB692D" w:rsidR="1BAB692D">
          <w:rPr>
            <w:vertAlign w:val="baseline"/>
            <w:lang w:val="en-CA"/>
            <w:rPrChange w:author="Andrew Paravantes" w:date="2015-10-15T18:35:55.3725795" w:id="1267142097">
              <w:rPr/>
            </w:rPrChange>
          </w:rPr>
          <w:t xml:space="preserve"> Durkheim’s </w:t>
        </w:r>
        <w:r w:rsidRPr="67BCB339" w:rsidR="1BAB692D">
          <w:rPr>
            <w:i w:val="1"/>
            <w:iCs w:val="1"/>
            <w:vertAlign w:val="baseline"/>
            <w:lang w:val="en-CA"/>
            <w:rPrChange w:author="Andrew Paravantes" w:date="2015-10-15T18:47:24.8651486" w:id="604070718">
              <w:rPr/>
            </w:rPrChange>
          </w:rPr>
          <w:t>anomie</w:t>
        </w:r>
        <w:r w:rsidRPr="1BAB692D" w:rsidR="1BAB692D">
          <w:rPr>
            <w:vertAlign w:val="baseline"/>
            <w:lang w:val="en-CA"/>
            <w:rPrChange w:author="Andrew Paravantes" w:date="2015-10-15T18:35:55.3725795" w:id="422760477">
              <w:rPr/>
            </w:rPrChange>
          </w:rPr>
          <w:t xml:space="preserve"> and Karl Marx’s estrangement, which likewise capture the paradoxes of modernity. To possess double-consciousness is to contain and embody, wit</w:t>
        </w:r>
        <w:r w:rsidRPr="1BAB692D" w:rsidR="1BAB692D">
          <w:rPr>
            <w:vertAlign w:val="baseline"/>
            <w:lang w:val="en-CA"/>
            <w:rPrChange w:author="Andrew Paravantes" w:date="2015-10-15T18:35:55.3725795" w:id="1610295811">
              <w:rPr/>
            </w:rPrChange>
          </w:rPr>
          <w:t xml:space="preserve">hout negating or unifying, the </w:t>
        </w:r>
        <w:r w:rsidRPr="1BAB692D" w:rsidR="1BAB692D">
          <w:rPr>
            <w:vertAlign w:val="baseline"/>
            <w:lang w:val="en-CA"/>
            <w:rPrChange w:author="Andrew Paravantes" w:date="2015-10-15T18:35:55.3725795" w:id="1038938112">
              <w:rPr/>
            </w:rPrChange>
          </w:rPr>
          <w:t>‘</w:t>
        </w:r>
        <w:r w:rsidRPr="1BAB692D" w:rsidR="1BAB692D">
          <w:rPr>
            <w:vertAlign w:val="baseline"/>
            <w:lang w:val="en-CA"/>
            <w:rPrChange w:author="Andrew Paravantes" w:date="2015-10-15T18:35:55.3725795" w:id="374977957">
              <w:rPr/>
            </w:rPrChange>
          </w:rPr>
          <w:t>unreconciled</w:t>
        </w:r>
        <w:r w:rsidRPr="1BAB692D" w:rsidR="1BAB692D">
          <w:rPr>
            <w:vertAlign w:val="baseline"/>
            <w:lang w:val="en-CA"/>
            <w:rPrChange w:author="Andrew Paravantes" w:date="2015-10-15T18:35:55.3725795" w:id="1929101665">
              <w:rPr/>
            </w:rPrChange>
          </w:rPr>
          <w:t xml:space="preserve"> strivings</w:t>
        </w:r>
        <w:r w:rsidRPr="1BAB692D" w:rsidR="1BAB692D">
          <w:rPr>
            <w:vertAlign w:val="baseline"/>
            <w:lang w:val="en-CA"/>
            <w:rPrChange w:author="Andrew Paravantes" w:date="2015-10-15T18:35:55.3725795" w:id="2054636987">
              <w:rPr/>
            </w:rPrChange>
          </w:rPr>
          <w:t>’</w:t>
        </w:r>
        <w:r w:rsidRPr="1BAB692D" w:rsidR="1BAB692D">
          <w:rPr>
            <w:vertAlign w:val="baseline"/>
            <w:lang w:val="en-CA"/>
            <w:rPrChange w:author="Andrew Paravantes" w:date="2015-10-15T18:35:55.3725795" w:id="1570763630">
              <w:rPr/>
            </w:rPrChange>
          </w:rPr>
          <w:t xml:space="preserve"> of </w:t>
        </w:r>
        <w:r w:rsidRPr="1BAB692D" w:rsidR="1BAB692D">
          <w:rPr>
            <w:vertAlign w:val="baseline"/>
            <w:lang w:val="en-CA"/>
            <w:rPrChange w:author="Andrew Paravantes" w:date="2015-10-15T18:35:55.3725795" w:id="961386017">
              <w:rPr/>
            </w:rPrChange>
          </w:rPr>
          <w:t>‘</w:t>
        </w:r>
        <w:r w:rsidRPr="1BAB692D" w:rsidR="1BAB692D">
          <w:rPr>
            <w:vertAlign w:val="baseline"/>
            <w:lang w:val="en-CA"/>
            <w:rPrChange w:author="Andrew Paravantes" w:date="2015-10-15T18:35:55.3725795" w:id="654896520">
              <w:rPr/>
            </w:rPrChange>
          </w:rPr>
          <w:t>soul</w:t>
        </w:r>
        <w:r w:rsidRPr="1BAB692D" w:rsidR="1BAB692D">
          <w:rPr>
            <w:vertAlign w:val="baseline"/>
            <w:lang w:val="en-CA"/>
            <w:rPrChange w:author="Andrew Paravantes" w:date="2015-10-15T18:35:55.3725795" w:id="777563155">
              <w:rPr/>
            </w:rPrChange>
          </w:rPr>
          <w:t>’</w:t>
        </w:r>
        <w:r w:rsidRPr="1BAB692D" w:rsidR="1BAB692D">
          <w:rPr>
            <w:vertAlign w:val="baseline"/>
            <w:lang w:val="en-CA"/>
            <w:rPrChange w:author="Andrew Paravantes" w:date="2015-10-15T18:35:55.3725795" w:id="1703759444">
              <w:rPr/>
            </w:rPrChange>
          </w:rPr>
          <w:t xml:space="preserve"> and society.</w:t>
        </w:r>
      </w:ins>
    </w:p>
    <w:p w:rsidR="002F0848" w:rsidDel="1BAB692D" w:rsidP="002F0848" w:rsidRDefault="002F0848" w14:paraId="79EC5D82" w14:textId="2BC44F29">
      <w:pPr>
        <w:pStyle w:val="NoSpacing"/>
        <w:rPr>
          <w:del w:author="Andrew Paravantes" w:date="2015-10-15T18:35:55.3725795" w:id="1034065988"/>
          <w:vertAlign w:val="baseline"/>
          <w:lang w:val="en-CA"/>
        </w:rPr>
      </w:pPr>
      <w:del w:author="Andrew Paravantes" w:date="2015-10-15T18:35:55.3725795" w:id="664556850">
        <w:r w:rsidRPr="00630614" w:rsidDel="1BAB692D">
          <w:rPr>
            <w:vertAlign w:val="baseline"/>
            <w:lang w:val="en-CA"/>
          </w:rPr>
          <w:delText xml:space="preserve">double-consciousness. </w:delText>
        </w:r>
        <w:r w:rsidRPr="00630614" w:rsidDel="1BAB692D" w:rsidR="00461D69">
          <w:rPr>
            <w:vertAlign w:val="baseline"/>
            <w:lang w:val="en-CA"/>
          </w:rPr>
          <w:delText xml:space="preserve">Once again, Du </w:delText>
        </w:r>
      </w:del>
      <w:proofErr w:type="spellStart"/>
      <w:del w:author="Andrew Paravantes" w:date="2015-10-15T18:35:55.3725795" w:id="320272313">
        <w:r w:rsidRPr="00630614" w:rsidDel="1BAB692D" w:rsidR="00461D69">
          <w:rPr>
            <w:vertAlign w:val="baseline"/>
            <w:lang w:val="en-CA"/>
          </w:rPr>
          <w:delText>Bois’s</w:delText>
        </w:r>
      </w:del>
      <w:proofErr w:type="spellEnd"/>
      <w:del w:author="Andrew Paravantes" w:date="2015-10-15T18:35:55.3725795" w:id="859303684">
        <w:r w:rsidRPr="00630614" w:rsidDel="1BAB692D" w:rsidR="00461D69">
          <w:rPr>
            <w:vertAlign w:val="baseline"/>
            <w:lang w:val="en-CA"/>
          </w:rPr>
          <w:delText xml:space="preserve"> </w:delText>
        </w:r>
        <w:r w:rsidRPr="00630614" w:rsidDel="1BAB692D" w:rsidR="00CA67D1">
          <w:rPr>
            <w:vertAlign w:val="baseline"/>
            <w:lang w:val="en-CA"/>
          </w:rPr>
          <w:delText xml:space="preserve">allegorical-autobiographical story serves as the catalyst for understanding </w:delText>
        </w:r>
        <w:r w:rsidRPr="00630614" w:rsidDel="1BAB692D" w:rsidR="00322CB1">
          <w:rPr>
            <w:vertAlign w:val="baseline"/>
            <w:lang w:val="en-CA"/>
          </w:rPr>
          <w:delText>how</w:delText>
        </w:r>
        <w:r w:rsidRPr="00630614" w:rsidDel="1BAB692D" w:rsidR="00CA67D1">
          <w:rPr>
            <w:vertAlign w:val="baseline"/>
            <w:lang w:val="en-CA"/>
          </w:rPr>
          <w:delText xml:space="preserve"> he was </w:delText>
        </w:r>
        <w:r w:rsidRPr="00630614" w:rsidDel="1BAB692D" w:rsidR="007D3578">
          <w:rPr>
            <w:vertAlign w:val="baseline"/>
            <w:lang w:val="en-CA"/>
          </w:rPr>
          <w:delText xml:space="preserve">considered to be </w:delText>
        </w:r>
        <w:r w:rsidRPr="00630614" w:rsidDel="1BAB692D" w:rsidR="00CA67D1">
          <w:rPr>
            <w:vertAlign w:val="baseline"/>
            <w:lang w:val="en-CA"/>
          </w:rPr>
          <w:delText xml:space="preserve">an Other </w:delText>
        </w:r>
        <w:r w:rsidRPr="00630614" w:rsidDel="1BAB692D" w:rsidR="00322CB1">
          <w:rPr>
            <w:vertAlign w:val="baseline"/>
            <w:lang w:val="en-CA"/>
          </w:rPr>
          <w:delText>by</w:delText>
        </w:r>
        <w:r w:rsidRPr="00630614" w:rsidDel="1BAB692D" w:rsidR="00CA67D1">
          <w:rPr>
            <w:vertAlign w:val="baseline"/>
            <w:lang w:val="en-CA"/>
          </w:rPr>
          <w:delText xml:space="preserve"> his white schoolmates. </w:delText>
        </w:r>
        <w:r w:rsidDel="1BAB692D" w:rsidR="00AC4393">
          <w:rPr>
            <w:vertAlign w:val="baseline"/>
          </w:rPr>
          <w:delText>‘</w:delText>
        </w:r>
        <w:r w:rsidRPr="00630614" w:rsidDel="1BAB692D" w:rsidR="00E36109">
          <w:rPr>
            <w:vertAlign w:val="baseline"/>
          </w:rPr>
          <w:delText>It is a peculiar sensation, this double</w:delText>
        </w:r>
        <w:r w:rsidRPr="00630614" w:rsidDel="1BAB692D" w:rsidR="00E5105D">
          <w:rPr>
            <w:vertAlign w:val="baseline"/>
          </w:rPr>
          <w:delText>-</w:delText>
        </w:r>
        <w:r w:rsidRPr="00630614" w:rsidDel="1BAB692D" w:rsidR="00E36109">
          <w:rPr>
            <w:vertAlign w:val="baseline"/>
          </w:rPr>
          <w:delText>consciousness, this sense of always looking at one</w:delText>
        </w:r>
        <w:r w:rsidRPr="00630614" w:rsidDel="1BAB692D" w:rsidR="00E5105D">
          <w:rPr>
            <w:vertAlign w:val="baseline"/>
          </w:rPr>
          <w:delText xml:space="preserve">’s </w:delText>
        </w:r>
        <w:r w:rsidRPr="00630614" w:rsidDel="1BAB692D" w:rsidR="00E36109">
          <w:rPr>
            <w:vertAlign w:val="baseline"/>
          </w:rPr>
          <w:delText xml:space="preserve">self through the eyes of others, of measuring one’s soul by the tape of a world that looks on in amused contempt and pity. One ever feels his two-ness, </w:delText>
        </w:r>
        <w:r w:rsidRPr="00630614" w:rsidDel="1BAB692D" w:rsidR="00CA67D1">
          <w:rPr>
            <w:vertAlign w:val="baseline"/>
            <w:lang w:val="en-CA"/>
          </w:rPr>
          <w:delText>–</w:delText>
        </w:r>
      </w:del>
      <w:ins w:author="Stephen Ross" w:date="2015-10-15T14:38:00Z" w:id="17">
        <w:del w:author="Andrew Paravantes" w:date="2015-10-15T18:35:55.3725795" w:id="1296530460">
          <w:r w:rsidDel="1BAB692D" w:rsidR="00C10C27">
            <w:rPr>
              <w:vertAlign w:val="baseline"/>
              <w:lang w:val="en-CA"/>
            </w:rPr>
            <w:delText xml:space="preserve"> </w:delText>
          </w:r>
        </w:del>
      </w:ins>
      <w:del w:author="Andrew Paravantes" w:date="2015-10-15T18:35:55.3725795" w:id="803490378">
        <w:r w:rsidRPr="00630614" w:rsidDel="1BAB692D" w:rsidR="00E36109">
          <w:rPr>
            <w:vertAlign w:val="baseline"/>
          </w:rPr>
          <w:delText xml:space="preserve">an American, a Negro; two souls, two thoughts, two </w:delText>
        </w:r>
      </w:del>
      <w:proofErr w:type="spellStart"/>
      <w:del w:author="Andrew Paravantes" w:date="2015-10-15T18:35:55.3725795" w:id="1830901303">
        <w:r w:rsidRPr="00630614" w:rsidDel="1BAB692D" w:rsidR="00E36109">
          <w:rPr>
            <w:vertAlign w:val="baseline"/>
          </w:rPr>
          <w:delText>unreconciled</w:delText>
        </w:r>
      </w:del>
      <w:proofErr w:type="spellEnd"/>
      <w:del w:author="Andrew Paravantes" w:date="2015-10-15T18:35:55.3725795" w:id="1730278095">
        <w:r w:rsidRPr="00630614" w:rsidDel="1BAB692D" w:rsidR="00E36109">
          <w:rPr>
            <w:vertAlign w:val="baseline"/>
          </w:rPr>
          <w:delText xml:space="preserve"> strivings; two warring ideals in one dark body, whose dogged strength alone keeps it from being torn asunder</w:delText>
        </w:r>
        <w:r w:rsidDel="1BAB692D" w:rsidR="00AC4393">
          <w:rPr>
            <w:vertAlign w:val="baseline"/>
          </w:rPr>
          <w:delText>’</w:delText>
        </w:r>
        <w:r w:rsidRPr="00630614" w:rsidDel="1BAB692D" w:rsidR="00E36109">
          <w:rPr>
            <w:vertAlign w:val="baseline"/>
          </w:rPr>
          <w:delText xml:space="preserve"> (</w:delText>
        </w:r>
        <w:r w:rsidRPr="2C2B0F73" w:rsidDel="1BAB692D" w:rsidR="00E36109">
          <w:rPr>
            <w:i w:val="1"/>
            <w:iCs w:val="1"/>
            <w:vertAlign w:val="baseline"/>
            <w:rPrChange w:author="Andrew Paravantes" w:date="2015-10-15T18:35:24.781057" w:id="1960753174">
              <w:rPr>
                <w:i/>
                <w:vertAlign w:val="baseline"/>
              </w:rPr>
            </w:rPrChange>
          </w:rPr>
          <w:delText xml:space="preserve">Souls of Black Folk, </w:delText>
        </w:r>
        <w:r w:rsidRPr="00630614" w:rsidDel="1BAB692D" w:rsidR="007D3578">
          <w:rPr>
            <w:vertAlign w:val="baseline"/>
          </w:rPr>
          <w:delText>3</w:delText>
        </w:r>
        <w:r w:rsidRPr="00630614" w:rsidDel="1BAB692D" w:rsidR="00E36109">
          <w:rPr>
            <w:vertAlign w:val="baseline"/>
          </w:rPr>
          <w:delText>).</w:delText>
        </w:r>
        <w:r w:rsidRPr="00630614" w:rsidDel="1BAB692D" w:rsidR="00461D69">
          <w:rPr>
            <w:vertAlign w:val="baseline"/>
          </w:rPr>
          <w:delText xml:space="preserve"> </w:delText>
        </w:r>
        <w:r w:rsidRPr="00630614" w:rsidDel="1BAB692D">
          <w:rPr>
            <w:vertAlign w:val="baseline"/>
            <w:lang w:val="en-CA"/>
          </w:rPr>
          <w:delText xml:space="preserve">Much has been made of this suggestive passage. For some, double-consciousness is a negative quality, an example of black self-alienation (of </w:delText>
        </w:r>
        <w:r w:rsidDel="1BAB692D" w:rsidR="00AC4393">
          <w:rPr>
            <w:vertAlign w:val="baseline"/>
            <w:lang w:val="en-CA"/>
          </w:rPr>
          <w:delText>‘</w:delText>
        </w:r>
        <w:r w:rsidRPr="00630614" w:rsidDel="1BAB692D">
          <w:rPr>
            <w:vertAlign w:val="baseline"/>
            <w:lang w:val="en-CA"/>
          </w:rPr>
          <w:delText>looking at one’s self through the eyes of others</w:delText>
        </w:r>
        <w:r w:rsidDel="1BAB692D" w:rsidR="00AC4393">
          <w:rPr>
            <w:vertAlign w:val="baseline"/>
            <w:lang w:val="en-CA"/>
          </w:rPr>
          <w:delText>’</w:delText>
        </w:r>
        <w:r w:rsidRPr="00630614" w:rsidDel="1BAB692D">
          <w:rPr>
            <w:vertAlign w:val="baseline"/>
            <w:lang w:val="en-CA"/>
          </w:rPr>
          <w:delText xml:space="preserve">) or of internalized racism (of </w:delText>
        </w:r>
        <w:r w:rsidDel="1BAB692D" w:rsidR="00AC4393">
          <w:rPr>
            <w:vertAlign w:val="baseline"/>
            <w:lang w:val="en-CA"/>
          </w:rPr>
          <w:delText>‘</w:delText>
        </w:r>
        <w:r w:rsidRPr="00630614" w:rsidDel="1BAB692D">
          <w:rPr>
            <w:vertAlign w:val="baseline"/>
            <w:lang w:val="en-CA"/>
          </w:rPr>
          <w:delText xml:space="preserve">measuring one’s soul by the tape of a world that looks on in </w:delText>
        </w:r>
        <w:r w:rsidRPr="00630614" w:rsidDel="1BAB692D">
          <w:rPr>
            <w:vertAlign w:val="baseline"/>
            <w:lang w:val="en-CA"/>
          </w:rPr>
          <w:lastRenderedPageBreak/>
          <w:delText xml:space="preserve">amused contempt and </w:delText>
        </w:r>
        <w:r w:rsidRPr="00630614" w:rsidDel="1BAB692D" w:rsidR="007D3578">
          <w:rPr>
            <w:vertAlign w:val="baseline"/>
            <w:lang w:val="en-CA"/>
          </w:rPr>
          <w:delText>pity</w:delText>
        </w:r>
        <w:r w:rsidDel="1BAB692D" w:rsidR="00AC4393">
          <w:rPr>
            <w:vertAlign w:val="baseline"/>
            <w:lang w:val="en-CA"/>
          </w:rPr>
          <w:delText>’</w:delText>
        </w:r>
        <w:r w:rsidRPr="00630614" w:rsidDel="1BAB692D">
          <w:rPr>
            <w:vertAlign w:val="baseline"/>
            <w:lang w:val="en-CA"/>
          </w:rPr>
          <w:delText xml:space="preserve">) (ibid.). Or, positively, double-consciousness can be the source of a unique critical </w:delText>
        </w:r>
      </w:del>
      <w:proofErr w:type="spellStart"/>
      <w:del w:author="Andrew Paravantes" w:date="2015-10-15T18:35:55.3725795" w:id="37701849">
        <w:r w:rsidRPr="00630614" w:rsidDel="1BAB692D">
          <w:rPr>
            <w:vertAlign w:val="baseline"/>
            <w:lang w:val="en-CA"/>
          </w:rPr>
          <w:delText>perspectivism</w:delText>
        </w:r>
      </w:del>
      <w:proofErr w:type="spellEnd"/>
      <w:del w:author="Andrew Paravantes" w:date="2015-10-15T18:35:55.3725795" w:id="62125646">
        <w:r w:rsidRPr="00630614" w:rsidDel="1BAB692D">
          <w:rPr>
            <w:vertAlign w:val="baseline"/>
            <w:lang w:val="en-CA"/>
          </w:rPr>
          <w:delText xml:space="preserve"> (a </w:delText>
        </w:r>
        <w:r w:rsidDel="1BAB692D" w:rsidR="00AC4393">
          <w:rPr>
            <w:vertAlign w:val="baseline"/>
            <w:lang w:val="en-CA"/>
          </w:rPr>
          <w:delText>‘</w:delText>
        </w:r>
        <w:r w:rsidRPr="00630614" w:rsidDel="1BAB692D">
          <w:rPr>
            <w:vertAlign w:val="baseline"/>
            <w:lang w:val="en-CA"/>
          </w:rPr>
          <w:delText>gifted…second</w:delText>
        </w:r>
        <w:r w:rsidRPr="00630614" w:rsidDel="1BAB692D" w:rsidR="00E5105D">
          <w:rPr>
            <w:vertAlign w:val="baseline"/>
            <w:lang w:val="en-CA"/>
          </w:rPr>
          <w:delText>-</w:delText>
        </w:r>
        <w:r w:rsidRPr="00630614" w:rsidDel="1BAB692D">
          <w:rPr>
            <w:vertAlign w:val="baseline"/>
            <w:lang w:val="en-CA"/>
          </w:rPr>
          <w:delText>sight</w:delText>
        </w:r>
        <w:r w:rsidDel="1BAB692D" w:rsidR="00AC4393">
          <w:rPr>
            <w:vertAlign w:val="baseline"/>
            <w:lang w:val="en-CA"/>
          </w:rPr>
          <w:delText>’</w:delText>
        </w:r>
        <w:r w:rsidRPr="00630614" w:rsidDel="1BAB692D">
          <w:rPr>
            <w:vertAlign w:val="baseline"/>
            <w:lang w:val="en-CA"/>
          </w:rPr>
          <w:delText xml:space="preserve">) that is derived from one’s standpoint from within the veil, as much as from one’s capacity to transcend it (Gilroy 1993). Such overabundance of significance is no doubt due to the density of the concept’s allusions, seemingly equal portions German Idealism, </w:delText>
        </w:r>
      </w:del>
      <w:proofErr w:type="spellStart"/>
      <w:del w:author="Andrew Paravantes" w:date="2015-10-15T18:35:55.3725795" w:id="794287714">
        <w:r w:rsidRPr="00630614" w:rsidDel="1BAB692D">
          <w:rPr>
            <w:vertAlign w:val="baseline"/>
            <w:lang w:val="en-CA"/>
          </w:rPr>
          <w:delText>Emersonian</w:delText>
        </w:r>
      </w:del>
      <w:proofErr w:type="spellEnd"/>
      <w:del w:author="Andrew Paravantes" w:date="2015-10-15T18:35:55.3725795" w:id="820223782">
        <w:r w:rsidRPr="00630614" w:rsidDel="1BAB692D">
          <w:rPr>
            <w:vertAlign w:val="baseline"/>
            <w:lang w:val="en-CA"/>
          </w:rPr>
          <w:delText xml:space="preserve"> Transcendentalism and American psychology (Bruce 1992; </w:delText>
        </w:r>
      </w:del>
      <w:proofErr w:type="spellStart"/>
      <w:del w:author="Andrew Paravantes" w:date="2015-10-15T18:35:55.3725795" w:id="85815697">
        <w:r w:rsidRPr="00630614" w:rsidDel="1BAB692D">
          <w:rPr>
            <w:vertAlign w:val="baseline"/>
            <w:lang w:val="en-CA"/>
          </w:rPr>
          <w:delText>Lemert</w:delText>
        </w:r>
      </w:del>
      <w:proofErr w:type="spellEnd"/>
      <w:del w:author="Andrew Paravantes" w:date="2015-10-15T18:35:55.3725795" w:id="1889450030">
        <w:r w:rsidRPr="00630614" w:rsidDel="1BAB692D">
          <w:rPr>
            <w:vertAlign w:val="baseline"/>
            <w:lang w:val="en-CA"/>
          </w:rPr>
          <w:delText xml:space="preserve"> 1994; </w:delText>
        </w:r>
      </w:del>
      <w:proofErr w:type="spellStart"/>
      <w:del w:author="Andrew Paravantes" w:date="2015-10-15T18:35:55.3725795" w:id="1566885903">
        <w:r w:rsidRPr="00630614" w:rsidDel="1BAB692D">
          <w:rPr>
            <w:vertAlign w:val="baseline"/>
            <w:lang w:val="en-CA"/>
          </w:rPr>
          <w:delText>Zamir</w:delText>
        </w:r>
      </w:del>
      <w:proofErr w:type="spellEnd"/>
      <w:del w:author="Andrew Paravantes" w:date="2015-10-15T18:35:55.3725795" w:id="797732310">
        <w:r w:rsidRPr="00630614" w:rsidDel="1BAB692D">
          <w:rPr>
            <w:vertAlign w:val="baseline"/>
            <w:lang w:val="en-CA"/>
          </w:rPr>
          <w:delText xml:space="preserve"> 1995). In this passage, then, Du Bois appears to be doing several things at once. He is restating the Hegelian master-slave dialectic, where the slave, not the master, achieves self-consciousness. </w:delText>
        </w:r>
        <w:r w:rsidRPr="00630614" w:rsidDel="1BAB692D" w:rsidR="009F0D71">
          <w:rPr>
            <w:vertAlign w:val="baseline"/>
            <w:lang w:val="en-CA"/>
          </w:rPr>
          <w:delText xml:space="preserve">He is </w:delText>
        </w:r>
        <w:r w:rsidRPr="2C2B0F73" w:rsidDel="1BAB692D" w:rsidR="009F0D71">
          <w:rPr>
            <w:vertAlign w:val="baseline"/>
            <w:lang w:val="en-CA"/>
            <w:rPrChange w:author="Andrew Paravantes" w:date="2015-10-15T18:35:24.781057" w:id="1074158760">
              <w:rPr>
                <w:iCs/>
                <w:vertAlign w:val="baseline"/>
                <w:lang w:val="en-CA"/>
              </w:rPr>
            </w:rPrChange>
          </w:rPr>
          <w:delText>also</w:delText>
        </w:r>
        <w:r w:rsidRPr="00630614" w:rsidDel="1BAB692D" w:rsidR="009F0D71">
          <w:rPr>
            <w:vertAlign w:val="baseline"/>
            <w:lang w:val="en-CA"/>
          </w:rPr>
          <w:delText xml:space="preserve"> reasserting the classic transcendental tension between spiritualism and materialism</w:delText>
        </w:r>
        <w:r w:rsidRPr="00630614" w:rsidDel="1BAB692D" w:rsidR="00E5105D">
          <w:rPr>
            <w:vertAlign w:val="baseline"/>
            <w:lang w:val="en-CA"/>
          </w:rPr>
          <w:delText xml:space="preserve">. </w:delText>
        </w:r>
        <w:r w:rsidRPr="00630614" w:rsidDel="1BAB692D" w:rsidR="009F0D71">
          <w:rPr>
            <w:vertAlign w:val="baseline"/>
            <w:lang w:val="en-CA"/>
          </w:rPr>
          <w:delText xml:space="preserve"> Finally, he</w:delText>
        </w:r>
        <w:r w:rsidRPr="00630614" w:rsidDel="1BAB692D">
          <w:rPr>
            <w:vertAlign w:val="baseline"/>
            <w:lang w:val="en-CA"/>
          </w:rPr>
          <w:delText xml:space="preserve"> appears to be challenging the idea of a unified self that sits at the core of later social psychologies, such as George Herbert Mead’s </w:delText>
        </w:r>
        <w:r w:rsidRPr="2C2B0F73" w:rsidDel="1BAB692D">
          <w:rPr>
            <w:i w:val="1"/>
            <w:iCs w:val="1"/>
            <w:vertAlign w:val="baseline"/>
            <w:lang w:val="en-CA"/>
          </w:rPr>
          <w:delText>I</w:delText>
        </w:r>
        <w:r w:rsidRPr="00630614" w:rsidDel="1BAB692D">
          <w:rPr>
            <w:vertAlign w:val="baseline"/>
            <w:lang w:val="en-CA"/>
          </w:rPr>
          <w:delText>/</w:delText>
        </w:r>
        <w:r w:rsidRPr="2C2B0F73" w:rsidDel="1BAB692D">
          <w:rPr>
            <w:i w:val="1"/>
            <w:iCs w:val="1"/>
            <w:vertAlign w:val="baseline"/>
            <w:lang w:val="en-CA"/>
          </w:rPr>
          <w:delText>me</w:delText>
        </w:r>
        <w:r w:rsidRPr="00630614" w:rsidDel="1BAB692D">
          <w:rPr>
            <w:vertAlign w:val="baseline"/>
            <w:lang w:val="en-CA"/>
          </w:rPr>
          <w:delText xml:space="preserve"> distinction and Charles Horton Cooley’s </w:delText>
        </w:r>
        <w:r w:rsidDel="1BAB692D" w:rsidR="00AC4393">
          <w:rPr>
            <w:vertAlign w:val="baseline"/>
            <w:lang w:val="en-CA"/>
          </w:rPr>
          <w:delText>‘</w:delText>
        </w:r>
        <w:r w:rsidRPr="00630614" w:rsidDel="1BAB692D">
          <w:rPr>
            <w:vertAlign w:val="baseline"/>
            <w:lang w:val="en-CA"/>
          </w:rPr>
          <w:delText>looking</w:delText>
        </w:r>
        <w:r w:rsidRPr="00630614" w:rsidDel="1BAB692D" w:rsidR="00BA751F">
          <w:rPr>
            <w:vertAlign w:val="baseline"/>
            <w:lang w:val="en-CA"/>
          </w:rPr>
          <w:delText>-</w:delText>
        </w:r>
        <w:r w:rsidRPr="00630614" w:rsidDel="1BAB692D">
          <w:rPr>
            <w:vertAlign w:val="baseline"/>
            <w:lang w:val="en-CA"/>
          </w:rPr>
          <w:delText>glass self</w:delText>
        </w:r>
        <w:r w:rsidRPr="00630614" w:rsidDel="1BAB692D" w:rsidR="007D3578">
          <w:rPr>
            <w:vertAlign w:val="baseline"/>
            <w:lang w:val="en-CA"/>
          </w:rPr>
          <w:delText>.</w:delText>
        </w:r>
        <w:r w:rsidDel="1BAB692D" w:rsidR="00AC4393">
          <w:rPr>
            <w:vertAlign w:val="baseline"/>
            <w:lang w:val="en-CA"/>
          </w:rPr>
          <w:delText>’</w:delText>
        </w:r>
        <w:r w:rsidRPr="00630614" w:rsidDel="1BAB692D">
          <w:rPr>
            <w:vertAlign w:val="baseline"/>
            <w:lang w:val="en-CA"/>
          </w:rPr>
          <w:delText xml:space="preserve"> What is comparatively unique to the fractured subjectivity of double-consciousness is how Du Bois derives it from within a particular social situation – </w:delText>
        </w:r>
        <w:r w:rsidRPr="00630614" w:rsidDel="1BAB692D" w:rsidR="00461D69">
          <w:rPr>
            <w:vertAlign w:val="baseline"/>
            <w:lang w:val="en-CA"/>
          </w:rPr>
          <w:delText xml:space="preserve">that of the </w:delText>
        </w:r>
        <w:r w:rsidRPr="00630614" w:rsidDel="1BAB692D">
          <w:rPr>
            <w:vertAlign w:val="baseline"/>
            <w:lang w:val="en-CA"/>
          </w:rPr>
          <w:delText>African</w:delText>
        </w:r>
        <w:r w:rsidRPr="00630614" w:rsidDel="1BAB692D" w:rsidR="009A2AEC">
          <w:rPr>
            <w:vertAlign w:val="baseline"/>
            <w:lang w:val="en-CA"/>
          </w:rPr>
          <w:delText xml:space="preserve"> </w:delText>
        </w:r>
        <w:r w:rsidRPr="00630614" w:rsidDel="1BAB692D">
          <w:rPr>
            <w:vertAlign w:val="baseline"/>
            <w:lang w:val="en-CA"/>
          </w:rPr>
          <w:delText xml:space="preserve">American experiences of racism. Nonetheless, Du </w:delText>
        </w:r>
      </w:del>
      <w:proofErr w:type="spellStart"/>
      <w:del w:author="Andrew Paravantes" w:date="2015-10-15T18:35:55.3725795" w:id="1312838646">
        <w:r w:rsidRPr="00630614" w:rsidDel="1BAB692D">
          <w:rPr>
            <w:vertAlign w:val="baseline"/>
            <w:lang w:val="en-CA"/>
          </w:rPr>
          <w:delText>Bois’s</w:delText>
        </w:r>
      </w:del>
      <w:proofErr w:type="spellEnd"/>
      <w:del w:author="Andrew Paravantes" w:date="2015-10-15T18:35:55.3725795" w:id="732494164">
        <w:r w:rsidRPr="00630614" w:rsidDel="1BAB692D">
          <w:rPr>
            <w:vertAlign w:val="baseline"/>
            <w:lang w:val="en-CA"/>
          </w:rPr>
          <w:delText xml:space="preserve"> idea has a general applicability similar to other sociological concepts, such as </w:delText>
        </w:r>
      </w:del>
      <w:proofErr w:type="spellStart"/>
      <w:del w:author="Andrew Paravantes" w:date="2015-10-15T18:35:55.3725795" w:id="1300129491">
        <w:r w:rsidRPr="00630614" w:rsidDel="1BAB692D">
          <w:rPr>
            <w:vertAlign w:val="baseline"/>
            <w:lang w:val="en-CA"/>
          </w:rPr>
          <w:delText>Émile</w:delText>
        </w:r>
      </w:del>
      <w:proofErr w:type="spellEnd"/>
      <w:del w:author="Andrew Paravantes" w:date="2015-10-15T18:35:55.3725795" w:id="1917959728">
        <w:r w:rsidRPr="00630614" w:rsidDel="1BAB692D">
          <w:rPr>
            <w:vertAlign w:val="baseline"/>
            <w:lang w:val="en-CA"/>
          </w:rPr>
          <w:delText xml:space="preserve"> Durkheim’s </w:delText>
        </w:r>
        <w:r w:rsidRPr="2C2B0F73" w:rsidDel="1BAB692D">
          <w:rPr>
            <w:i w:val="1"/>
            <w:iCs w:val="1"/>
            <w:vertAlign w:val="baseline"/>
            <w:lang w:val="en-CA"/>
            <w:rPrChange w:author="Andrew Paravantes" w:date="2015-10-15T18:35:24.781057" w:id="1147294108">
              <w:rPr>
                <w:i/>
                <w:vertAlign w:val="baseline"/>
                <w:lang w:val="en-CA"/>
              </w:rPr>
            </w:rPrChange>
          </w:rPr>
          <w:delText>anomie</w:delText>
        </w:r>
        <w:r w:rsidRPr="00630614" w:rsidDel="1BAB692D">
          <w:rPr>
            <w:vertAlign w:val="baseline"/>
            <w:lang w:val="en-CA"/>
          </w:rPr>
          <w:delText xml:space="preserve"> and Karl Marx’s estrangement, which likewise capture the paradoxes of modernity. To possess double-consciousness is to contain and embody, wit</w:delText>
        </w:r>
        <w:r w:rsidRPr="00630614" w:rsidDel="1BAB692D" w:rsidR="007D3578">
          <w:rPr>
            <w:vertAlign w:val="baseline"/>
            <w:lang w:val="en-CA"/>
          </w:rPr>
          <w:delText xml:space="preserve">hout negating or unifying, the </w:delText>
        </w:r>
        <w:r w:rsidDel="1BAB692D" w:rsidR="00AC4393">
          <w:rPr>
            <w:vertAlign w:val="baseline"/>
            <w:lang w:val="en-CA"/>
          </w:rPr>
          <w:delText>‘</w:delText>
        </w:r>
      </w:del>
      <w:proofErr w:type="spellStart"/>
      <w:del w:author="Andrew Paravantes" w:date="2015-10-15T18:35:55.3725795" w:id="355743976">
        <w:r w:rsidRPr="00630614" w:rsidDel="1BAB692D" w:rsidR="007D3578">
          <w:rPr>
            <w:vertAlign w:val="baseline"/>
            <w:lang w:val="en-CA"/>
          </w:rPr>
          <w:delText>unreconciled</w:delText>
        </w:r>
      </w:del>
      <w:proofErr w:type="spellEnd"/>
      <w:del w:author="Andrew Paravantes" w:date="2015-10-15T18:35:55.3725795" w:id="1146766532">
        <w:r w:rsidRPr="00630614" w:rsidDel="1BAB692D" w:rsidR="007D3578">
          <w:rPr>
            <w:vertAlign w:val="baseline"/>
            <w:lang w:val="en-CA"/>
          </w:rPr>
          <w:delText xml:space="preserve"> strivings</w:delText>
        </w:r>
        <w:r w:rsidDel="1BAB692D" w:rsidR="00AC4393">
          <w:rPr>
            <w:vertAlign w:val="baseline"/>
            <w:lang w:val="en-CA"/>
          </w:rPr>
          <w:delText>’</w:delText>
        </w:r>
        <w:r w:rsidRPr="00630614" w:rsidDel="1BAB692D">
          <w:rPr>
            <w:vertAlign w:val="baseline"/>
            <w:lang w:val="en-CA"/>
          </w:rPr>
          <w:delText xml:space="preserve"> of </w:delText>
        </w:r>
        <w:r w:rsidDel="1BAB692D" w:rsidR="00AC4393">
          <w:rPr>
            <w:vertAlign w:val="baseline"/>
            <w:lang w:val="en-CA"/>
          </w:rPr>
          <w:delText>‘</w:delText>
        </w:r>
        <w:r w:rsidRPr="00630614" w:rsidDel="1BAB692D">
          <w:rPr>
            <w:vertAlign w:val="baseline"/>
            <w:lang w:val="en-CA"/>
          </w:rPr>
          <w:delText>soul</w:delText>
        </w:r>
        <w:r w:rsidDel="1BAB692D" w:rsidR="00AC4393">
          <w:rPr>
            <w:vertAlign w:val="baseline"/>
            <w:lang w:val="en-CA"/>
          </w:rPr>
          <w:delText>’</w:delText>
        </w:r>
        <w:r w:rsidRPr="00630614" w:rsidDel="1BAB692D">
          <w:rPr>
            <w:vertAlign w:val="baseline"/>
            <w:lang w:val="en-CA"/>
          </w:rPr>
          <w:delText xml:space="preserve"> and society.</w:delText>
        </w:r>
      </w:del>
    </w:p>
    <w:p w:rsidRPr="00630614" w:rsidR="00771C54" w:rsidP="002F0848" w:rsidRDefault="00771C54" w14:paraId="792FD423" w14:textId="79B91434">
      <w:pPr>
        <w:pStyle w:val="NoSpacing"/>
        <w:rPr>
          <w:vertAlign w:val="baseline"/>
          <w:lang w:val="en-CA"/>
        </w:rPr>
      </w:pPr>
    </w:p>
    <w:p w:rsidRPr="00630614" w:rsidR="000B6A0E" w:rsidP="000B6A0E" w:rsidRDefault="000B6A0E" w14:paraId="12156346" w14:textId="52FB1240">
      <w:pPr>
        <w:pStyle w:val="NoSpacing"/>
        <w:rPr>
          <w:vertAlign w:val="baseline"/>
        </w:rPr>
      </w:pPr>
      <w:r w:rsidRPr="00630614">
        <w:rPr>
          <w:vertAlign w:val="baseline"/>
        </w:rPr>
        <w:t xml:space="preserve">One of Du </w:t>
      </w:r>
      <w:proofErr w:type="spellStart"/>
      <w:r w:rsidRPr="00630614">
        <w:rPr>
          <w:vertAlign w:val="baseline"/>
        </w:rPr>
        <w:t>Bois’s</w:t>
      </w:r>
      <w:proofErr w:type="spellEnd"/>
      <w:r w:rsidRPr="00630614">
        <w:rPr>
          <w:vertAlign w:val="baseline"/>
        </w:rPr>
        <w:t xml:space="preserve"> landmark essays, </w:t>
      </w:r>
      <w:r w:rsidR="00AC4393">
        <w:rPr>
          <w:vertAlign w:val="baseline"/>
        </w:rPr>
        <w:t>‘</w:t>
      </w:r>
      <w:r w:rsidRPr="00630614">
        <w:rPr>
          <w:vertAlign w:val="baseline"/>
        </w:rPr>
        <w:t>The Talented Tenth,</w:t>
      </w:r>
      <w:r w:rsidR="00AC4393">
        <w:rPr>
          <w:vertAlign w:val="baseline"/>
        </w:rPr>
        <w:t>’</w:t>
      </w:r>
      <w:r w:rsidRPr="00630614">
        <w:rPr>
          <w:vertAlign w:val="baseline"/>
        </w:rPr>
        <w:t xml:space="preserve"> reflects </w:t>
      </w:r>
      <w:r w:rsidRPr="00630614" w:rsidR="00D3733D">
        <w:rPr>
          <w:vertAlign w:val="baseline"/>
        </w:rPr>
        <w:t>the practical politics of these abstract concepts</w:t>
      </w:r>
      <w:r w:rsidRPr="00630614">
        <w:rPr>
          <w:vertAlign w:val="baseline"/>
        </w:rPr>
        <w:t xml:space="preserve">. In stark contrast to Booker T. Washington, who believed that through technical education and the gradual accumulation of capital African-Americans would assimilate with white culture and enjoy equal rights, Du Bois argued that African-Americans needed to organize their own liberal arts colleges, newspapers, and businesses, enabling the most talented to succeed and lead. Coinciding with this argumentation, Du Bois advocated for black artists who similarly integrated black culture into their aesthetics, whether in style, phraseology, or themes, </w:t>
      </w:r>
      <w:del w:author="Stephen Ross" w:date="2015-10-15T14:40:00Z" w:id="18">
        <w:r w:rsidRPr="00630614" w:rsidDel="00C10C27">
          <w:rPr>
            <w:vertAlign w:val="baseline"/>
          </w:rPr>
          <w:delText xml:space="preserve">like </w:delText>
        </w:r>
      </w:del>
      <w:ins w:author="Stephen Ross" w:date="2015-10-15T14:40:00Z" w:id="19">
        <w:r w:rsidR="00C10C27">
          <w:rPr>
            <w:vertAlign w:val="baseline"/>
          </w:rPr>
          <w:t>such as</w:t>
        </w:r>
        <w:r w:rsidRPr="00630614" w:rsidR="00C10C27">
          <w:rPr>
            <w:vertAlign w:val="baseline"/>
          </w:rPr>
          <w:t xml:space="preserve"> </w:t>
        </w:r>
      </w:ins>
      <w:r w:rsidRPr="00630614">
        <w:rPr>
          <w:vertAlign w:val="baseline"/>
        </w:rPr>
        <w:t>Langston Hughes, Claude McKay, and Zora Neale Hurston (</w:t>
      </w:r>
      <w:r w:rsidR="00AC4393">
        <w:rPr>
          <w:vertAlign w:val="baseline"/>
        </w:rPr>
        <w:t>‘</w:t>
      </w:r>
      <w:r w:rsidRPr="00630614">
        <w:rPr>
          <w:vertAlign w:val="baseline"/>
        </w:rPr>
        <w:t>The Younger Literary Movement</w:t>
      </w:r>
      <w:r w:rsidR="00AC4393">
        <w:rPr>
          <w:vertAlign w:val="baseline"/>
        </w:rPr>
        <w:t>’</w:t>
      </w:r>
      <w:r w:rsidRPr="00630614">
        <w:rPr>
          <w:vertAlign w:val="baseline"/>
        </w:rPr>
        <w:t xml:space="preserve">). </w:t>
      </w:r>
    </w:p>
    <w:p w:rsidRPr="00630614" w:rsidR="00EF4237" w:rsidP="002F0848" w:rsidRDefault="00EF4237" w14:paraId="5A0A15C5" w14:textId="77777777">
      <w:pPr>
        <w:pStyle w:val="NoSpacing"/>
        <w:rPr>
          <w:vertAlign w:val="baseline"/>
          <w:lang w:val="en-CA"/>
        </w:rPr>
      </w:pPr>
    </w:p>
    <w:p w:rsidRPr="00630614" w:rsidR="00BC3D11" w:rsidP="0065281A" w:rsidRDefault="00BC3D11" w14:paraId="51459BF8" w14:textId="77777777">
      <w:pPr>
        <w:pStyle w:val="NoSpacing"/>
        <w:rPr>
          <w:vertAlign w:val="baseline"/>
        </w:rPr>
      </w:pPr>
    </w:p>
    <w:p w:rsidRPr="00630614" w:rsidR="0065281A" w:rsidP="0065281A" w:rsidRDefault="0065281A" w14:paraId="767D6D01" w14:textId="77777777">
      <w:pPr>
        <w:pStyle w:val="NoSpacing"/>
        <w:rPr>
          <w:b/>
          <w:vertAlign w:val="baseline"/>
        </w:rPr>
      </w:pPr>
      <w:r w:rsidRPr="00630614">
        <w:rPr>
          <w:b/>
          <w:vertAlign w:val="baseline"/>
        </w:rPr>
        <w:t>Selected List of Works</w:t>
      </w:r>
    </w:p>
    <w:p w:rsidRPr="00630614" w:rsidR="0065281A" w:rsidP="0065281A" w:rsidRDefault="0065281A" w14:paraId="44CBBF7E" w14:textId="77777777">
      <w:pPr>
        <w:pStyle w:val="NoSpacing"/>
        <w:rPr>
          <w:vertAlign w:val="baseline"/>
        </w:rPr>
      </w:pPr>
    </w:p>
    <w:p w:rsidRPr="00630614" w:rsidR="0065281A" w:rsidP="0065281A" w:rsidRDefault="0065281A" w14:paraId="577E0FA0" w14:textId="77777777">
      <w:pPr>
        <w:pStyle w:val="NoSpacing"/>
        <w:rPr>
          <w:vertAlign w:val="baseline"/>
        </w:rPr>
      </w:pPr>
      <w:r w:rsidRPr="00630614">
        <w:rPr>
          <w:vertAlign w:val="baseline"/>
        </w:rPr>
        <w:t>Non-fiction</w:t>
      </w:r>
    </w:p>
    <w:p w:rsidRPr="00630614" w:rsidR="0065281A" w:rsidP="0065281A" w:rsidRDefault="0065281A" w14:paraId="1A2A5893" w14:textId="77777777">
      <w:pPr>
        <w:pStyle w:val="NoSpacing"/>
        <w:rPr>
          <w:vertAlign w:val="baseline"/>
        </w:rPr>
      </w:pPr>
    </w:p>
    <w:p w:rsidRPr="00630614" w:rsidR="0065281A" w:rsidP="0065281A" w:rsidRDefault="0065281A" w14:paraId="6594C502" w14:textId="77777777">
      <w:pPr>
        <w:pStyle w:val="NoSpacing"/>
        <w:rPr>
          <w:vertAlign w:val="baseline"/>
        </w:rPr>
      </w:pPr>
      <w:r w:rsidRPr="00630614">
        <w:rPr>
          <w:i/>
          <w:vertAlign w:val="baseline"/>
        </w:rPr>
        <w:t xml:space="preserve">The Suppression of the African Slave-Trade to the United States of America, 1638-1870 </w:t>
      </w:r>
      <w:r w:rsidRPr="00630614">
        <w:rPr>
          <w:vertAlign w:val="baseline"/>
        </w:rPr>
        <w:t>(1896)</w:t>
      </w:r>
    </w:p>
    <w:p w:rsidRPr="00630614" w:rsidR="0065281A" w:rsidP="0065281A" w:rsidRDefault="0065281A" w14:paraId="1756D41E" w14:textId="77777777">
      <w:pPr>
        <w:pStyle w:val="NoSpacing"/>
        <w:rPr>
          <w:vertAlign w:val="baseline"/>
        </w:rPr>
      </w:pPr>
    </w:p>
    <w:p w:rsidRPr="00630614" w:rsidR="0065281A" w:rsidP="0065281A" w:rsidRDefault="0065281A" w14:paraId="79143612" w14:textId="77777777">
      <w:pPr>
        <w:pStyle w:val="NoSpacing"/>
        <w:rPr>
          <w:vertAlign w:val="baseline"/>
        </w:rPr>
      </w:pPr>
      <w:r w:rsidRPr="00630614">
        <w:rPr>
          <w:i/>
          <w:vertAlign w:val="baseline"/>
        </w:rPr>
        <w:t xml:space="preserve">The Philadelphia Negro </w:t>
      </w:r>
      <w:r w:rsidRPr="00630614">
        <w:rPr>
          <w:vertAlign w:val="baseline"/>
        </w:rPr>
        <w:t>(1899)</w:t>
      </w:r>
    </w:p>
    <w:p w:rsidRPr="00630614" w:rsidR="0065281A" w:rsidP="0065281A" w:rsidRDefault="0065281A" w14:paraId="176B5311" w14:textId="77777777">
      <w:pPr>
        <w:pStyle w:val="NoSpacing"/>
        <w:rPr>
          <w:vertAlign w:val="baseline"/>
        </w:rPr>
      </w:pPr>
    </w:p>
    <w:p w:rsidRPr="00630614" w:rsidR="0065281A" w:rsidP="0065281A" w:rsidRDefault="00AC4393" w14:paraId="0B5E76D7" w14:textId="1C572138">
      <w:pPr>
        <w:pStyle w:val="NoSpacing"/>
        <w:rPr>
          <w:vertAlign w:val="baseline"/>
        </w:rPr>
      </w:pPr>
      <w:r>
        <w:rPr>
          <w:vertAlign w:val="baseline"/>
          <w:lang w:val="en-CA"/>
        </w:rPr>
        <w:t>‘</w:t>
      </w:r>
      <w:r w:rsidRPr="00630614" w:rsidR="00B42F09">
        <w:rPr>
          <w:vertAlign w:val="baseline"/>
          <w:lang w:val="en-CA"/>
        </w:rPr>
        <w:t>Of Our Spiritual Strivings,</w:t>
      </w:r>
      <w:r>
        <w:rPr>
          <w:vertAlign w:val="baseline"/>
          <w:lang w:val="en-CA"/>
        </w:rPr>
        <w:t>’</w:t>
      </w:r>
      <w:r w:rsidRPr="00630614" w:rsidR="00B42F09">
        <w:rPr>
          <w:vertAlign w:val="baseline"/>
          <w:lang w:val="en-CA"/>
        </w:rPr>
        <w:t xml:space="preserve"> </w:t>
      </w:r>
      <w:r w:rsidRPr="00630614" w:rsidR="0065281A">
        <w:rPr>
          <w:i/>
          <w:vertAlign w:val="baseline"/>
        </w:rPr>
        <w:t xml:space="preserve">The Souls of Black Folk </w:t>
      </w:r>
      <w:r w:rsidRPr="00630614" w:rsidR="0065281A">
        <w:rPr>
          <w:vertAlign w:val="baseline"/>
        </w:rPr>
        <w:t>(1903)</w:t>
      </w:r>
    </w:p>
    <w:p w:rsidRPr="00630614" w:rsidR="0065281A" w:rsidP="0065281A" w:rsidRDefault="0065281A" w14:paraId="4201CA68" w14:textId="77777777">
      <w:pPr>
        <w:pStyle w:val="NoSpacing"/>
        <w:rPr>
          <w:vertAlign w:val="baseline"/>
        </w:rPr>
      </w:pPr>
    </w:p>
    <w:p w:rsidRPr="00630614" w:rsidR="0065281A" w:rsidP="0065281A" w:rsidRDefault="00AC4393" w14:paraId="59BEC960" w14:textId="085888D9">
      <w:pPr>
        <w:pStyle w:val="NoSpacing"/>
        <w:rPr>
          <w:vertAlign w:val="baseline"/>
        </w:rPr>
      </w:pPr>
      <w:r>
        <w:rPr>
          <w:vertAlign w:val="baseline"/>
        </w:rPr>
        <w:t>‘</w:t>
      </w:r>
      <w:r w:rsidRPr="00630614" w:rsidR="0065281A">
        <w:rPr>
          <w:vertAlign w:val="baseline"/>
        </w:rPr>
        <w:t>The Talented Tenth,</w:t>
      </w:r>
      <w:r>
        <w:rPr>
          <w:vertAlign w:val="baseline"/>
        </w:rPr>
        <w:t>’</w:t>
      </w:r>
      <w:r w:rsidRPr="00630614" w:rsidR="0065281A">
        <w:rPr>
          <w:vertAlign w:val="baseline"/>
        </w:rPr>
        <w:t xml:space="preserve"> </w:t>
      </w:r>
      <w:r w:rsidRPr="00630614" w:rsidR="0065281A">
        <w:rPr>
          <w:i/>
          <w:vertAlign w:val="baseline"/>
        </w:rPr>
        <w:t xml:space="preserve">The Negro Problem </w:t>
      </w:r>
      <w:r w:rsidRPr="00630614" w:rsidR="0065281A">
        <w:rPr>
          <w:vertAlign w:val="baseline"/>
        </w:rPr>
        <w:t>(1903)</w:t>
      </w:r>
    </w:p>
    <w:p w:rsidRPr="00630614" w:rsidR="0065281A" w:rsidP="0065281A" w:rsidRDefault="0065281A" w14:paraId="074060AA" w14:textId="77777777">
      <w:pPr>
        <w:pStyle w:val="NoSpacing"/>
        <w:rPr>
          <w:vertAlign w:val="baseline"/>
        </w:rPr>
      </w:pPr>
    </w:p>
    <w:p w:rsidRPr="00630614" w:rsidR="00D075CD" w:rsidP="00D075CD" w:rsidRDefault="00D075CD" w14:paraId="4BC905BE" w14:textId="77777777">
      <w:pPr>
        <w:pStyle w:val="NoSpacing"/>
        <w:rPr>
          <w:vertAlign w:val="baseline"/>
        </w:rPr>
      </w:pPr>
      <w:proofErr w:type="spellStart"/>
      <w:r w:rsidRPr="00630614">
        <w:rPr>
          <w:i/>
          <w:vertAlign w:val="baseline"/>
        </w:rPr>
        <w:t>Darkwater</w:t>
      </w:r>
      <w:proofErr w:type="spellEnd"/>
      <w:r w:rsidRPr="00630614">
        <w:rPr>
          <w:i/>
          <w:vertAlign w:val="baseline"/>
        </w:rPr>
        <w:t xml:space="preserve">: Voices from within the Veil </w:t>
      </w:r>
      <w:r w:rsidRPr="00630614">
        <w:rPr>
          <w:vertAlign w:val="baseline"/>
        </w:rPr>
        <w:t>(1920)</w:t>
      </w:r>
    </w:p>
    <w:p w:rsidRPr="00630614" w:rsidR="00D075CD" w:rsidP="0065281A" w:rsidRDefault="00D075CD" w14:paraId="79EE1566" w14:textId="77777777">
      <w:pPr>
        <w:pStyle w:val="NoSpacing"/>
        <w:rPr>
          <w:i/>
          <w:vertAlign w:val="baseline"/>
        </w:rPr>
      </w:pPr>
    </w:p>
    <w:p w:rsidRPr="00630614" w:rsidR="0065281A" w:rsidP="0065281A" w:rsidRDefault="0065281A" w14:paraId="3DB7DFEB" w14:textId="77777777">
      <w:pPr>
        <w:pStyle w:val="NoSpacing"/>
        <w:rPr>
          <w:vertAlign w:val="baseline"/>
        </w:rPr>
      </w:pPr>
      <w:r w:rsidRPr="00630614">
        <w:rPr>
          <w:i/>
          <w:vertAlign w:val="baseline"/>
        </w:rPr>
        <w:t xml:space="preserve">The Gift of Black Folk: The Negroes in the Making of America </w:t>
      </w:r>
      <w:r w:rsidRPr="00630614">
        <w:rPr>
          <w:vertAlign w:val="baseline"/>
        </w:rPr>
        <w:t>(1924)</w:t>
      </w:r>
    </w:p>
    <w:p w:rsidRPr="00630614" w:rsidR="0065281A" w:rsidP="0065281A" w:rsidRDefault="0065281A" w14:paraId="52160992" w14:textId="77777777">
      <w:pPr>
        <w:pStyle w:val="NoSpacing"/>
        <w:rPr>
          <w:vertAlign w:val="baseline"/>
        </w:rPr>
      </w:pPr>
    </w:p>
    <w:p w:rsidRPr="00630614" w:rsidR="003F0AAC" w:rsidP="003F0AAC" w:rsidRDefault="00AC4393" w14:paraId="08D1FA32" w14:textId="6B8A0769">
      <w:pPr>
        <w:pStyle w:val="NoSpacing"/>
        <w:rPr>
          <w:vertAlign w:val="baseline"/>
        </w:rPr>
      </w:pPr>
      <w:r>
        <w:rPr>
          <w:vertAlign w:val="baseline"/>
        </w:rPr>
        <w:t>‘</w:t>
      </w:r>
      <w:r w:rsidRPr="00630614" w:rsidR="003F0AAC">
        <w:rPr>
          <w:vertAlign w:val="baseline"/>
        </w:rPr>
        <w:t>The Younger Literary Movement,</w:t>
      </w:r>
      <w:r>
        <w:rPr>
          <w:vertAlign w:val="baseline"/>
        </w:rPr>
        <w:t>’</w:t>
      </w:r>
      <w:r w:rsidRPr="00630614" w:rsidR="003F0AAC">
        <w:rPr>
          <w:vertAlign w:val="baseline"/>
        </w:rPr>
        <w:t xml:space="preserve"> </w:t>
      </w:r>
      <w:r w:rsidRPr="00630614" w:rsidR="003F0AAC">
        <w:rPr>
          <w:i/>
          <w:vertAlign w:val="baseline"/>
        </w:rPr>
        <w:t>The Crisis</w:t>
      </w:r>
      <w:r w:rsidRPr="00630614" w:rsidR="003F0AAC">
        <w:rPr>
          <w:vertAlign w:val="baseline"/>
        </w:rPr>
        <w:t xml:space="preserve"> (1924)</w:t>
      </w:r>
    </w:p>
    <w:p w:rsidRPr="00630614" w:rsidR="003F0AAC" w:rsidP="003F0AAC" w:rsidRDefault="003F0AAC" w14:paraId="6A80CD1E" w14:textId="77777777">
      <w:pPr>
        <w:pStyle w:val="NoSpacing"/>
        <w:rPr>
          <w:vertAlign w:val="baseline"/>
        </w:rPr>
      </w:pPr>
    </w:p>
    <w:p w:rsidRPr="00630614" w:rsidR="00D075CD" w:rsidP="003F0AAC" w:rsidRDefault="003F0AAC" w14:paraId="3279FFA8" w14:textId="1F4CDCE5">
      <w:pPr>
        <w:pStyle w:val="NoSpacing"/>
        <w:rPr>
          <w:vertAlign w:val="baseline"/>
        </w:rPr>
      </w:pPr>
      <w:r w:rsidRPr="00630614">
        <w:rPr>
          <w:vertAlign w:val="baseline"/>
        </w:rPr>
        <w:lastRenderedPageBreak/>
        <w:t xml:space="preserve"> </w:t>
      </w:r>
      <w:r w:rsidR="00AC4393">
        <w:rPr>
          <w:vertAlign w:val="baseline"/>
        </w:rPr>
        <w:t>‘</w:t>
      </w:r>
      <w:r w:rsidRPr="00630614" w:rsidR="00D075CD">
        <w:rPr>
          <w:vertAlign w:val="baseline"/>
        </w:rPr>
        <w:t>The Negro Mind Reaches Out,</w:t>
      </w:r>
      <w:r w:rsidR="00AC4393">
        <w:rPr>
          <w:vertAlign w:val="baseline"/>
        </w:rPr>
        <w:t>’</w:t>
      </w:r>
      <w:r w:rsidRPr="00630614" w:rsidR="00D075CD">
        <w:rPr>
          <w:vertAlign w:val="baseline"/>
        </w:rPr>
        <w:t xml:space="preserve"> </w:t>
      </w:r>
      <w:r w:rsidRPr="00630614" w:rsidR="00D075CD">
        <w:rPr>
          <w:i/>
          <w:vertAlign w:val="baseline"/>
        </w:rPr>
        <w:t xml:space="preserve">The New Negro: An Interpretation </w:t>
      </w:r>
      <w:r w:rsidRPr="00630614" w:rsidR="00D075CD">
        <w:rPr>
          <w:vertAlign w:val="baseline"/>
        </w:rPr>
        <w:t>(1925)</w:t>
      </w:r>
    </w:p>
    <w:p w:rsidRPr="00630614" w:rsidR="00D075CD" w:rsidP="0065281A" w:rsidRDefault="00D075CD" w14:paraId="0D518CCD" w14:textId="77777777">
      <w:pPr>
        <w:pStyle w:val="NoSpacing"/>
        <w:rPr>
          <w:i/>
          <w:vertAlign w:val="baseline"/>
        </w:rPr>
      </w:pPr>
    </w:p>
    <w:p w:rsidRPr="00630614" w:rsidR="00D075CD" w:rsidP="0065281A" w:rsidRDefault="00D075CD" w14:paraId="0C9353DE" w14:textId="77777777">
      <w:pPr>
        <w:pStyle w:val="NoSpacing"/>
        <w:rPr>
          <w:vertAlign w:val="baseline"/>
        </w:rPr>
      </w:pPr>
      <w:r w:rsidRPr="00630614">
        <w:rPr>
          <w:i/>
          <w:vertAlign w:val="baseline"/>
        </w:rPr>
        <w:t xml:space="preserve">Black Reconstruction </w:t>
      </w:r>
      <w:r w:rsidRPr="00630614">
        <w:rPr>
          <w:vertAlign w:val="baseline"/>
        </w:rPr>
        <w:t>(1935)</w:t>
      </w:r>
    </w:p>
    <w:p w:rsidRPr="00630614" w:rsidR="00D075CD" w:rsidP="0065281A" w:rsidRDefault="00D075CD" w14:paraId="0B051264" w14:textId="77777777">
      <w:pPr>
        <w:pStyle w:val="NoSpacing"/>
        <w:rPr>
          <w:i/>
          <w:vertAlign w:val="baseline"/>
        </w:rPr>
      </w:pPr>
    </w:p>
    <w:p w:rsidRPr="00630614" w:rsidR="00D075CD" w:rsidP="0065281A" w:rsidRDefault="00D075CD" w14:paraId="5C9F3648" w14:textId="77777777">
      <w:pPr>
        <w:pStyle w:val="NoSpacing"/>
        <w:rPr>
          <w:vertAlign w:val="baseline"/>
        </w:rPr>
      </w:pPr>
      <w:r w:rsidRPr="00630614">
        <w:rPr>
          <w:i/>
          <w:vertAlign w:val="baseline"/>
        </w:rPr>
        <w:t xml:space="preserve">Black Folk, Then and Now </w:t>
      </w:r>
      <w:r w:rsidRPr="00630614">
        <w:rPr>
          <w:vertAlign w:val="baseline"/>
        </w:rPr>
        <w:t>(1939)</w:t>
      </w:r>
      <w:r w:rsidRPr="00630614">
        <w:rPr>
          <w:i/>
          <w:vertAlign w:val="baseline"/>
        </w:rPr>
        <w:t xml:space="preserve">, </w:t>
      </w:r>
      <w:r w:rsidRPr="00630614">
        <w:rPr>
          <w:vertAlign w:val="baseline"/>
        </w:rPr>
        <w:t xml:space="preserve">revised and expanded version of </w:t>
      </w:r>
      <w:r w:rsidRPr="00630614">
        <w:rPr>
          <w:i/>
          <w:vertAlign w:val="baseline"/>
        </w:rPr>
        <w:t xml:space="preserve">The Negro </w:t>
      </w:r>
      <w:r w:rsidRPr="00630614">
        <w:rPr>
          <w:vertAlign w:val="baseline"/>
        </w:rPr>
        <w:t>(1915)</w:t>
      </w:r>
    </w:p>
    <w:p w:rsidRPr="00630614" w:rsidR="00D075CD" w:rsidP="0065281A" w:rsidRDefault="00D075CD" w14:paraId="62F24B96" w14:textId="77777777">
      <w:pPr>
        <w:pStyle w:val="NoSpacing"/>
        <w:rPr>
          <w:vertAlign w:val="baseline"/>
        </w:rPr>
      </w:pPr>
    </w:p>
    <w:p w:rsidRPr="00630614" w:rsidR="00D075CD" w:rsidP="0065281A" w:rsidRDefault="00D075CD" w14:paraId="044A94C2" w14:textId="77777777">
      <w:pPr>
        <w:pStyle w:val="NoSpacing"/>
        <w:rPr>
          <w:vertAlign w:val="baseline"/>
        </w:rPr>
      </w:pPr>
      <w:r w:rsidRPr="00630614">
        <w:rPr>
          <w:i/>
          <w:vertAlign w:val="baseline"/>
        </w:rPr>
        <w:t xml:space="preserve">Dusk of Dawn: An Essay Toward an Autobiography of a Race Concept </w:t>
      </w:r>
      <w:r w:rsidRPr="00630614">
        <w:rPr>
          <w:vertAlign w:val="baseline"/>
        </w:rPr>
        <w:t>(1940)</w:t>
      </w:r>
    </w:p>
    <w:p w:rsidRPr="00630614" w:rsidR="00D075CD" w:rsidP="0065281A" w:rsidRDefault="00D075CD" w14:paraId="3C399318" w14:textId="77777777">
      <w:pPr>
        <w:pStyle w:val="NoSpacing"/>
        <w:rPr>
          <w:vertAlign w:val="baseline"/>
        </w:rPr>
      </w:pPr>
    </w:p>
    <w:p w:rsidRPr="00630614" w:rsidR="00D075CD" w:rsidP="0065281A" w:rsidRDefault="00AC4393" w14:paraId="07CCD78A" w14:textId="2903DA8A">
      <w:pPr>
        <w:pStyle w:val="NoSpacing"/>
        <w:rPr>
          <w:vertAlign w:val="baseline"/>
        </w:rPr>
      </w:pPr>
      <w:r>
        <w:rPr>
          <w:vertAlign w:val="baseline"/>
        </w:rPr>
        <w:t>‘</w:t>
      </w:r>
      <w:r w:rsidRPr="00630614" w:rsidR="00D075CD">
        <w:rPr>
          <w:vertAlign w:val="baseline"/>
        </w:rPr>
        <w:t>My Evolving Program for Negro Freedom,</w:t>
      </w:r>
      <w:r>
        <w:rPr>
          <w:vertAlign w:val="baseline"/>
        </w:rPr>
        <w:t>’</w:t>
      </w:r>
      <w:r w:rsidRPr="00630614" w:rsidR="00D075CD">
        <w:rPr>
          <w:vertAlign w:val="baseline"/>
        </w:rPr>
        <w:t xml:space="preserve"> </w:t>
      </w:r>
      <w:r w:rsidRPr="00630614" w:rsidR="00D075CD">
        <w:rPr>
          <w:i/>
          <w:vertAlign w:val="baseline"/>
        </w:rPr>
        <w:t xml:space="preserve">What the Negro Wants </w:t>
      </w:r>
      <w:r w:rsidRPr="00630614" w:rsidR="00D075CD">
        <w:rPr>
          <w:vertAlign w:val="baseline"/>
        </w:rPr>
        <w:t>(1944)</w:t>
      </w:r>
    </w:p>
    <w:p w:rsidRPr="00630614" w:rsidR="00D075CD" w:rsidP="0065281A" w:rsidRDefault="00D075CD" w14:paraId="5875781D" w14:textId="77777777">
      <w:pPr>
        <w:pStyle w:val="NoSpacing"/>
        <w:rPr>
          <w:vertAlign w:val="baseline"/>
        </w:rPr>
      </w:pPr>
    </w:p>
    <w:p w:rsidRPr="00630614" w:rsidR="00D075CD" w:rsidP="0065281A" w:rsidRDefault="00D075CD" w14:paraId="2D8DC61B" w14:textId="77777777">
      <w:pPr>
        <w:pStyle w:val="NoSpacing"/>
        <w:rPr>
          <w:vertAlign w:val="baseline"/>
        </w:rPr>
      </w:pPr>
      <w:r w:rsidRPr="00630614">
        <w:rPr>
          <w:i/>
          <w:vertAlign w:val="baseline"/>
        </w:rPr>
        <w:t xml:space="preserve">Color and Democracy: Colonies and Peace </w:t>
      </w:r>
      <w:r w:rsidRPr="00630614">
        <w:rPr>
          <w:vertAlign w:val="baseline"/>
        </w:rPr>
        <w:t>(1945)</w:t>
      </w:r>
    </w:p>
    <w:p w:rsidRPr="00630614" w:rsidR="001C3AB5" w:rsidP="0065281A" w:rsidRDefault="001C3AB5" w14:paraId="32F5BDEB" w14:textId="77777777">
      <w:pPr>
        <w:pStyle w:val="NoSpacing"/>
        <w:rPr>
          <w:i/>
          <w:vertAlign w:val="baseline"/>
        </w:rPr>
      </w:pPr>
    </w:p>
    <w:p w:rsidRPr="00630614" w:rsidR="00BC3D11" w:rsidP="0065281A" w:rsidRDefault="00BC3D11" w14:paraId="1883BE7C" w14:textId="77777777">
      <w:pPr>
        <w:pStyle w:val="NoSpacing"/>
        <w:rPr>
          <w:vertAlign w:val="baseline"/>
        </w:rPr>
      </w:pPr>
      <w:r w:rsidRPr="00630614">
        <w:rPr>
          <w:i/>
          <w:vertAlign w:val="baseline"/>
        </w:rPr>
        <w:t>The Autobiography of W.E.B. Dubois:</w:t>
      </w:r>
      <w:r w:rsidRPr="00630614">
        <w:rPr>
          <w:rFonts w:ascii="Arial" w:hAnsi="Arial" w:cs="Arial"/>
          <w:b/>
          <w:bCs/>
          <w:color w:val="0E0E0E"/>
          <w:sz w:val="42"/>
          <w:szCs w:val="42"/>
        </w:rPr>
        <w:t xml:space="preserve"> </w:t>
      </w:r>
      <w:r w:rsidRPr="00630614">
        <w:rPr>
          <w:bCs/>
          <w:i/>
          <w:vertAlign w:val="baseline"/>
        </w:rPr>
        <w:t xml:space="preserve">A Soliloquy on Viewing My Life from the Last Decade of Its First Century </w:t>
      </w:r>
      <w:r w:rsidRPr="00630614">
        <w:rPr>
          <w:bCs/>
          <w:vertAlign w:val="baseline"/>
        </w:rPr>
        <w:t>(196</w:t>
      </w:r>
      <w:r w:rsidRPr="00630614" w:rsidR="009D6609">
        <w:rPr>
          <w:bCs/>
          <w:vertAlign w:val="baseline"/>
        </w:rPr>
        <w:t>7</w:t>
      </w:r>
      <w:r w:rsidRPr="00630614">
        <w:rPr>
          <w:bCs/>
          <w:vertAlign w:val="baseline"/>
        </w:rPr>
        <w:t>)</w:t>
      </w:r>
    </w:p>
    <w:p w:rsidRPr="00630614" w:rsidR="0065281A" w:rsidP="0065281A" w:rsidRDefault="0065281A" w14:paraId="112F53EC" w14:textId="77777777">
      <w:pPr>
        <w:pStyle w:val="NoSpacing"/>
        <w:rPr>
          <w:vertAlign w:val="baseline"/>
        </w:rPr>
      </w:pPr>
    </w:p>
    <w:p w:rsidRPr="00630614" w:rsidR="008542F1" w:rsidP="0065281A" w:rsidRDefault="008542F1" w14:paraId="2CCA65C1" w14:textId="77777777">
      <w:pPr>
        <w:pStyle w:val="NoSpacing"/>
        <w:rPr>
          <w:vertAlign w:val="baseline"/>
        </w:rPr>
      </w:pPr>
    </w:p>
    <w:p w:rsidRPr="00630614" w:rsidR="0065281A" w:rsidP="0065281A" w:rsidRDefault="0065281A" w14:paraId="5FB3330A" w14:textId="77777777">
      <w:pPr>
        <w:pStyle w:val="NoSpacing"/>
        <w:rPr>
          <w:vertAlign w:val="baseline"/>
        </w:rPr>
      </w:pPr>
      <w:r w:rsidRPr="00630614">
        <w:rPr>
          <w:vertAlign w:val="baseline"/>
        </w:rPr>
        <w:t>Novels</w:t>
      </w:r>
    </w:p>
    <w:p w:rsidRPr="00630614" w:rsidR="0065281A" w:rsidP="0065281A" w:rsidRDefault="0065281A" w14:paraId="78B9EA36" w14:textId="77777777">
      <w:pPr>
        <w:pStyle w:val="NoSpacing"/>
        <w:rPr>
          <w:vertAlign w:val="baseline"/>
        </w:rPr>
      </w:pPr>
    </w:p>
    <w:p w:rsidRPr="00630614" w:rsidR="0065281A" w:rsidP="0065281A" w:rsidRDefault="0065281A" w14:paraId="0F5B02D2" w14:textId="77777777">
      <w:pPr>
        <w:pStyle w:val="NoSpacing"/>
        <w:rPr>
          <w:vertAlign w:val="baseline"/>
        </w:rPr>
      </w:pPr>
      <w:r w:rsidRPr="00630614">
        <w:rPr>
          <w:i/>
          <w:vertAlign w:val="baseline"/>
        </w:rPr>
        <w:t xml:space="preserve">The Quest of the Silver Fleece </w:t>
      </w:r>
      <w:r w:rsidRPr="00630614">
        <w:rPr>
          <w:vertAlign w:val="baseline"/>
        </w:rPr>
        <w:t>(1911)</w:t>
      </w:r>
    </w:p>
    <w:p w:rsidRPr="00630614" w:rsidR="00D075CD" w:rsidP="0065281A" w:rsidRDefault="00D075CD" w14:paraId="3187E6AA" w14:textId="77777777">
      <w:pPr>
        <w:pStyle w:val="NoSpacing"/>
        <w:rPr>
          <w:vertAlign w:val="baseline"/>
        </w:rPr>
      </w:pPr>
    </w:p>
    <w:p w:rsidRPr="00630614" w:rsidR="00D075CD" w:rsidP="0065281A" w:rsidRDefault="00D075CD" w14:paraId="45A8E053" w14:textId="77777777">
      <w:pPr>
        <w:pStyle w:val="NoSpacing"/>
        <w:rPr>
          <w:vertAlign w:val="baseline"/>
        </w:rPr>
      </w:pPr>
      <w:r w:rsidRPr="00630614">
        <w:rPr>
          <w:i/>
          <w:vertAlign w:val="baseline"/>
        </w:rPr>
        <w:t xml:space="preserve">Dark Princess: A Romance </w:t>
      </w:r>
      <w:r w:rsidRPr="00630614">
        <w:rPr>
          <w:vertAlign w:val="baseline"/>
        </w:rPr>
        <w:t>(1928)</w:t>
      </w:r>
    </w:p>
    <w:p w:rsidRPr="00630614" w:rsidR="00D075CD" w:rsidP="0065281A" w:rsidRDefault="00D075CD" w14:paraId="7AB29E73" w14:textId="77777777">
      <w:pPr>
        <w:pStyle w:val="NoSpacing"/>
        <w:rPr>
          <w:vertAlign w:val="baseline"/>
        </w:rPr>
      </w:pPr>
    </w:p>
    <w:p w:rsidRPr="00630614" w:rsidR="00D075CD" w:rsidP="0065281A" w:rsidRDefault="00D075CD" w14:paraId="31759ADD" w14:textId="77777777">
      <w:pPr>
        <w:pStyle w:val="NoSpacing"/>
        <w:rPr>
          <w:vertAlign w:val="baseline"/>
        </w:rPr>
      </w:pPr>
      <w:r w:rsidRPr="00630614">
        <w:rPr>
          <w:i/>
          <w:vertAlign w:val="baseline"/>
        </w:rPr>
        <w:t xml:space="preserve">The Black Flame </w:t>
      </w:r>
      <w:r w:rsidRPr="00630614">
        <w:rPr>
          <w:vertAlign w:val="baseline"/>
        </w:rPr>
        <w:t>trilogy (1957-1961)</w:t>
      </w:r>
    </w:p>
    <w:p w:rsidRPr="00630614" w:rsidR="0065281A" w:rsidP="0065281A" w:rsidRDefault="0065281A" w14:paraId="07C2D825" w14:textId="77777777">
      <w:pPr>
        <w:pStyle w:val="NoSpacing"/>
        <w:rPr>
          <w:vertAlign w:val="baseline"/>
        </w:rPr>
      </w:pPr>
    </w:p>
    <w:p w:rsidRPr="00630614" w:rsidR="007B37BC" w:rsidP="0065281A" w:rsidRDefault="00314D96" w14:paraId="58EABE55" w14:textId="04F8012A">
      <w:pPr>
        <w:pStyle w:val="NoSpacing"/>
        <w:rPr>
          <w:b/>
          <w:vertAlign w:val="baseline"/>
        </w:rPr>
      </w:pPr>
      <w:bookmarkStart w:name="_GoBack" w:id="20"/>
      <w:bookmarkEnd w:id="20"/>
      <w:del w:author="Stephen Ross" w:date="2015-10-15T14:40:00Z" w:id="21">
        <w:r w:rsidRPr="00630614" w:rsidDel="00C10C27">
          <w:rPr>
            <w:b/>
            <w:vertAlign w:val="baseline"/>
          </w:rPr>
          <w:delText xml:space="preserve">References and </w:delText>
        </w:r>
      </w:del>
      <w:r w:rsidRPr="00630614" w:rsidR="007B37BC">
        <w:rPr>
          <w:b/>
          <w:vertAlign w:val="baseline"/>
        </w:rPr>
        <w:t>Further Reading</w:t>
      </w:r>
    </w:p>
    <w:p w:rsidRPr="00630614" w:rsidR="007B37BC" w:rsidP="0065281A" w:rsidRDefault="007B37BC" w14:paraId="4094BA3D" w14:textId="77777777">
      <w:pPr>
        <w:pStyle w:val="NoSpacing"/>
        <w:rPr>
          <w:b/>
          <w:vertAlign w:val="baseline"/>
        </w:rPr>
      </w:pPr>
    </w:p>
    <w:p w:rsidRPr="00630614" w:rsidR="003F0AAC" w:rsidP="003F0AAC" w:rsidRDefault="003F0AAC" w14:paraId="52DBE4B1" w14:textId="5DFEDADD">
      <w:pPr>
        <w:pStyle w:val="NoSpacing"/>
        <w:spacing w:line="480" w:lineRule="auto"/>
        <w:ind w:left="720" w:hanging="720"/>
        <w:rPr>
          <w:rFonts w:cs="Lucida Grande"/>
          <w:color w:val="000000"/>
          <w:vertAlign w:val="baseline"/>
        </w:rPr>
      </w:pPr>
      <w:r w:rsidRPr="00630614">
        <w:rPr>
          <w:rFonts w:cs="Lucida Grande"/>
          <w:color w:val="000000"/>
          <w:vertAlign w:val="baseline"/>
        </w:rPr>
        <w:t>Bruce, D</w:t>
      </w:r>
      <w:r w:rsidRPr="00630614" w:rsidR="00B42F09">
        <w:rPr>
          <w:rFonts w:cs="Lucida Grande"/>
          <w:color w:val="000000"/>
          <w:vertAlign w:val="baseline"/>
        </w:rPr>
        <w:t xml:space="preserve">ickson. </w:t>
      </w:r>
      <w:r w:rsidR="00AC4393">
        <w:rPr>
          <w:rFonts w:cs="Lucida Grande"/>
          <w:color w:val="000000"/>
          <w:vertAlign w:val="baseline"/>
        </w:rPr>
        <w:t>‘</w:t>
      </w:r>
      <w:r w:rsidRPr="00630614">
        <w:rPr>
          <w:rFonts w:cs="Lucida Grande"/>
          <w:color w:val="000000"/>
          <w:vertAlign w:val="baseline"/>
        </w:rPr>
        <w:t>W. E. B. Du Bois and the Idea of Double Consciousness</w:t>
      </w:r>
      <w:r w:rsidRPr="00630614" w:rsidR="00B42F09">
        <w:rPr>
          <w:rFonts w:cs="Lucida Grande"/>
          <w:color w:val="000000"/>
          <w:vertAlign w:val="baseline"/>
        </w:rPr>
        <w:t>.</w:t>
      </w:r>
      <w:r w:rsidR="00AC4393">
        <w:rPr>
          <w:rFonts w:cs="Lucida Grande"/>
          <w:color w:val="000000"/>
          <w:vertAlign w:val="baseline"/>
        </w:rPr>
        <w:t>’</w:t>
      </w:r>
      <w:r w:rsidRPr="00630614" w:rsidR="00B42F09">
        <w:rPr>
          <w:rFonts w:cs="Lucida Grande"/>
          <w:color w:val="000000"/>
          <w:vertAlign w:val="baseline"/>
        </w:rPr>
        <w:t xml:space="preserve"> </w:t>
      </w:r>
      <w:r w:rsidRPr="00630614">
        <w:rPr>
          <w:rFonts w:cs="Lucida Grande"/>
          <w:i/>
          <w:color w:val="000000"/>
          <w:vertAlign w:val="baseline"/>
        </w:rPr>
        <w:t xml:space="preserve">American Literature </w:t>
      </w:r>
      <w:r w:rsidRPr="00630614">
        <w:rPr>
          <w:rFonts w:cs="Lucida Grande"/>
          <w:color w:val="000000"/>
          <w:vertAlign w:val="baseline"/>
        </w:rPr>
        <w:t>64</w:t>
      </w:r>
      <w:r w:rsidRPr="00630614" w:rsidR="00B42F09">
        <w:rPr>
          <w:rFonts w:cs="Lucida Grande"/>
          <w:color w:val="000000"/>
          <w:vertAlign w:val="baseline"/>
        </w:rPr>
        <w:t>.2 (1992)</w:t>
      </w:r>
      <w:r w:rsidRPr="00630614">
        <w:rPr>
          <w:rFonts w:cs="Lucida Grande"/>
          <w:color w:val="000000"/>
          <w:vertAlign w:val="baseline"/>
        </w:rPr>
        <w:t>: 299-309.</w:t>
      </w:r>
      <w:r w:rsidRPr="00630614" w:rsidR="00B42F09">
        <w:rPr>
          <w:rFonts w:cs="Lucida Grande"/>
          <w:color w:val="000000"/>
          <w:vertAlign w:val="baseline"/>
        </w:rPr>
        <w:t xml:space="preserve"> Print.</w:t>
      </w:r>
    </w:p>
    <w:p w:rsidRPr="00630614" w:rsidR="003F0AAC" w:rsidP="003F0AAC" w:rsidRDefault="00B42F09" w14:paraId="53DCDD28" w14:textId="64618BCB">
      <w:pPr>
        <w:pStyle w:val="NoSpacing"/>
        <w:spacing w:line="480" w:lineRule="auto"/>
        <w:ind w:left="720" w:hanging="720"/>
        <w:rPr>
          <w:rFonts w:cs="Lucida Grande"/>
          <w:color w:val="000000"/>
          <w:vertAlign w:val="baseline"/>
        </w:rPr>
      </w:pPr>
      <w:r w:rsidRPr="00630614">
        <w:rPr>
          <w:rFonts w:cs="Lucida Grande"/>
          <w:color w:val="000000"/>
          <w:vertAlign w:val="baseline"/>
        </w:rPr>
        <w:t xml:space="preserve">Gilroy, Paul. </w:t>
      </w:r>
      <w:r w:rsidRPr="00630614">
        <w:rPr>
          <w:rFonts w:cs="Lucida Grande"/>
          <w:i/>
          <w:color w:val="000000"/>
          <w:vertAlign w:val="baseline"/>
        </w:rPr>
        <w:t>T</w:t>
      </w:r>
      <w:r w:rsidRPr="00630614" w:rsidR="003F0AAC">
        <w:rPr>
          <w:rFonts w:cs="Lucida Grande"/>
          <w:i/>
          <w:color w:val="000000"/>
          <w:vertAlign w:val="baseline"/>
        </w:rPr>
        <w:t>he Black Atlantic: Modernity and Double Consciousness</w:t>
      </w:r>
      <w:r w:rsidRPr="00630614">
        <w:rPr>
          <w:rFonts w:cs="Lucida Grande"/>
          <w:color w:val="000000"/>
          <w:vertAlign w:val="baseline"/>
        </w:rPr>
        <w:t>.</w:t>
      </w:r>
      <w:r w:rsidRPr="00630614" w:rsidR="003F0AAC">
        <w:rPr>
          <w:rFonts w:cs="Lucida Grande"/>
          <w:color w:val="000000"/>
          <w:vertAlign w:val="baseline"/>
        </w:rPr>
        <w:t xml:space="preserve"> Cambridge</w:t>
      </w:r>
      <w:r w:rsidRPr="00630614">
        <w:rPr>
          <w:rFonts w:cs="Lucida Grande"/>
          <w:color w:val="000000"/>
          <w:vertAlign w:val="baseline"/>
        </w:rPr>
        <w:t>, MA</w:t>
      </w:r>
      <w:r w:rsidRPr="00630614" w:rsidR="003F0AAC">
        <w:rPr>
          <w:rFonts w:cs="Lucida Grande"/>
          <w:color w:val="000000"/>
          <w:vertAlign w:val="baseline"/>
        </w:rPr>
        <w:t>: Harvard U</w:t>
      </w:r>
      <w:r w:rsidRPr="00630614">
        <w:rPr>
          <w:rFonts w:cs="Lucida Grande"/>
          <w:color w:val="000000"/>
          <w:vertAlign w:val="baseline"/>
        </w:rPr>
        <w:t>P, 1993. Print.</w:t>
      </w:r>
    </w:p>
    <w:p w:rsidRPr="00630614" w:rsidR="005E5B6A" w:rsidP="005E5B6A" w:rsidRDefault="005E5B6A" w14:paraId="129F7B16" w14:textId="77777777">
      <w:pPr>
        <w:widowControl w:val="0"/>
        <w:autoSpaceDE w:val="0"/>
        <w:autoSpaceDN w:val="0"/>
        <w:adjustRightInd w:val="0"/>
        <w:spacing w:line="480" w:lineRule="auto"/>
        <w:rPr>
          <w:color w:val="262626"/>
          <w:vertAlign w:val="baseline"/>
        </w:rPr>
      </w:pPr>
      <w:r w:rsidRPr="00630614">
        <w:rPr>
          <w:color w:val="262626"/>
          <w:vertAlign w:val="baseline"/>
        </w:rPr>
        <w:t xml:space="preserve">Gooding-Williams, Robert. </w:t>
      </w:r>
      <w:r w:rsidRPr="00630614">
        <w:rPr>
          <w:i/>
          <w:iCs/>
          <w:color w:val="262626"/>
          <w:vertAlign w:val="baseline"/>
        </w:rPr>
        <w:t>In the Shadow of Du Bois: Afro-Modern Political Thought in America</w:t>
      </w:r>
      <w:r w:rsidRPr="00630614">
        <w:rPr>
          <w:color w:val="262626"/>
          <w:vertAlign w:val="baseline"/>
        </w:rPr>
        <w:t xml:space="preserve">. </w:t>
      </w:r>
    </w:p>
    <w:p w:rsidRPr="00630614" w:rsidR="005E5B6A" w:rsidP="005E5B6A" w:rsidRDefault="005E5B6A" w14:paraId="0B41C074" w14:textId="77777777">
      <w:pPr>
        <w:widowControl w:val="0"/>
        <w:autoSpaceDE w:val="0"/>
        <w:autoSpaceDN w:val="0"/>
        <w:adjustRightInd w:val="0"/>
        <w:spacing w:line="480" w:lineRule="auto"/>
        <w:ind w:firstLine="720"/>
        <w:rPr>
          <w:vertAlign w:val="baseline"/>
        </w:rPr>
      </w:pPr>
      <w:r w:rsidRPr="00630614">
        <w:rPr>
          <w:color w:val="262626"/>
          <w:vertAlign w:val="baseline"/>
        </w:rPr>
        <w:t>Cambridge, MA: Harvard UP, 2009. Print.</w:t>
      </w:r>
    </w:p>
    <w:p w:rsidRPr="00630614" w:rsidR="003F0AAC" w:rsidP="003F0AAC" w:rsidRDefault="003F0AAC" w14:paraId="2D34AD5D" w14:textId="62D00F0E">
      <w:pPr>
        <w:pStyle w:val="NoSpacing"/>
        <w:spacing w:line="480" w:lineRule="auto"/>
        <w:ind w:left="720" w:hanging="720"/>
        <w:rPr>
          <w:rFonts w:cs="Lucida Grande"/>
          <w:color w:val="000000"/>
          <w:vertAlign w:val="baseline"/>
        </w:rPr>
      </w:pPr>
      <w:proofErr w:type="spellStart"/>
      <w:r w:rsidRPr="00630614">
        <w:rPr>
          <w:rFonts w:cs="Lucida Grande"/>
          <w:color w:val="000000"/>
          <w:vertAlign w:val="baseline"/>
        </w:rPr>
        <w:t>Lemert</w:t>
      </w:r>
      <w:proofErr w:type="spellEnd"/>
      <w:r w:rsidRPr="00630614">
        <w:rPr>
          <w:rFonts w:cs="Lucida Grande"/>
          <w:color w:val="000000"/>
          <w:vertAlign w:val="baseline"/>
        </w:rPr>
        <w:t>, C</w:t>
      </w:r>
      <w:r w:rsidRPr="00630614" w:rsidR="00B42F09">
        <w:rPr>
          <w:rFonts w:cs="Lucida Grande"/>
          <w:color w:val="000000"/>
          <w:vertAlign w:val="baseline"/>
        </w:rPr>
        <w:t>harles</w:t>
      </w:r>
      <w:r w:rsidRPr="00630614">
        <w:rPr>
          <w:rFonts w:cs="Lucida Grande"/>
          <w:color w:val="000000"/>
          <w:vertAlign w:val="baseline"/>
        </w:rPr>
        <w:t xml:space="preserve">. </w:t>
      </w:r>
      <w:r w:rsidR="00AC4393">
        <w:rPr>
          <w:rFonts w:cs="Lucida Grande"/>
          <w:color w:val="000000"/>
          <w:vertAlign w:val="baseline"/>
        </w:rPr>
        <w:t>‘</w:t>
      </w:r>
      <w:r w:rsidRPr="00630614">
        <w:rPr>
          <w:rFonts w:cs="Lucida Grande"/>
          <w:color w:val="000000"/>
          <w:vertAlign w:val="baseline"/>
        </w:rPr>
        <w:t xml:space="preserve">A Classic From the Other Side of the Veil: Du </w:t>
      </w:r>
      <w:proofErr w:type="spellStart"/>
      <w:r w:rsidRPr="00630614">
        <w:rPr>
          <w:rFonts w:cs="Lucida Grande"/>
          <w:color w:val="000000"/>
          <w:vertAlign w:val="baseline"/>
        </w:rPr>
        <w:t>Bois’s</w:t>
      </w:r>
      <w:proofErr w:type="spellEnd"/>
      <w:r w:rsidRPr="00630614">
        <w:rPr>
          <w:rFonts w:cs="Lucida Grande"/>
          <w:color w:val="000000"/>
          <w:vertAlign w:val="baseline"/>
        </w:rPr>
        <w:t xml:space="preserve"> </w:t>
      </w:r>
      <w:r w:rsidRPr="00630614">
        <w:rPr>
          <w:rFonts w:cs="Lucida Grande"/>
          <w:i/>
          <w:color w:val="000000"/>
          <w:vertAlign w:val="baseline"/>
        </w:rPr>
        <w:t>Souls of Black Folk</w:t>
      </w:r>
      <w:r w:rsidRPr="00630614" w:rsidR="00B42F09">
        <w:rPr>
          <w:rFonts w:cs="Lucida Grande"/>
          <w:color w:val="000000"/>
          <w:vertAlign w:val="baseline"/>
        </w:rPr>
        <w:t>.</w:t>
      </w:r>
      <w:r w:rsidR="00AC4393">
        <w:rPr>
          <w:rFonts w:cs="Lucida Grande"/>
          <w:color w:val="000000"/>
          <w:vertAlign w:val="baseline"/>
        </w:rPr>
        <w:t>’</w:t>
      </w:r>
      <w:r w:rsidRPr="00630614">
        <w:rPr>
          <w:rFonts w:cs="Lucida Grande"/>
          <w:color w:val="000000"/>
          <w:vertAlign w:val="baseline"/>
        </w:rPr>
        <w:t xml:space="preserve"> </w:t>
      </w:r>
      <w:r w:rsidRPr="00630614">
        <w:rPr>
          <w:rFonts w:cs="Lucida Grande"/>
          <w:i/>
          <w:color w:val="000000"/>
          <w:vertAlign w:val="baseline"/>
        </w:rPr>
        <w:t>The Sociological Quarterly</w:t>
      </w:r>
      <w:r w:rsidRPr="00630614">
        <w:rPr>
          <w:rFonts w:cs="Lucida Grande"/>
          <w:color w:val="000000"/>
          <w:vertAlign w:val="baseline"/>
        </w:rPr>
        <w:t xml:space="preserve"> 35</w:t>
      </w:r>
      <w:r w:rsidRPr="00630614" w:rsidR="00B42F09">
        <w:rPr>
          <w:rFonts w:cs="Lucida Grande"/>
          <w:color w:val="000000"/>
          <w:vertAlign w:val="baseline"/>
        </w:rPr>
        <w:t>.3 (1994)</w:t>
      </w:r>
      <w:r w:rsidRPr="00630614">
        <w:rPr>
          <w:rFonts w:cs="Lucida Grande"/>
          <w:color w:val="000000"/>
          <w:vertAlign w:val="baseline"/>
        </w:rPr>
        <w:t>: 383-396.</w:t>
      </w:r>
      <w:r w:rsidRPr="00630614" w:rsidR="00B42F09">
        <w:rPr>
          <w:rFonts w:cs="Lucida Grande"/>
          <w:color w:val="000000"/>
          <w:vertAlign w:val="baseline"/>
        </w:rPr>
        <w:t xml:space="preserve"> </w:t>
      </w:r>
    </w:p>
    <w:p w:rsidRPr="00630614" w:rsidR="005E5B6A" w:rsidP="005E5B6A" w:rsidRDefault="005E5B6A" w14:paraId="7480E439" w14:textId="77777777">
      <w:pPr>
        <w:widowControl w:val="0"/>
        <w:autoSpaceDE w:val="0"/>
        <w:autoSpaceDN w:val="0"/>
        <w:adjustRightInd w:val="0"/>
        <w:spacing w:line="480" w:lineRule="auto"/>
        <w:rPr>
          <w:vertAlign w:val="baseline"/>
        </w:rPr>
      </w:pPr>
      <w:r w:rsidRPr="00630614">
        <w:rPr>
          <w:color w:val="262626"/>
          <w:vertAlign w:val="baseline"/>
        </w:rPr>
        <w:t xml:space="preserve">Lewis, David L. </w:t>
      </w:r>
      <w:r w:rsidRPr="00630614">
        <w:rPr>
          <w:i/>
          <w:iCs/>
          <w:color w:val="262626"/>
          <w:vertAlign w:val="baseline"/>
        </w:rPr>
        <w:t>W.E.B. Du Bois: A Biography 1868-1963</w:t>
      </w:r>
      <w:r w:rsidRPr="00630614">
        <w:rPr>
          <w:color w:val="262626"/>
          <w:vertAlign w:val="baseline"/>
        </w:rPr>
        <w:t>. New York: Holt, 2009. Print.</w:t>
      </w:r>
    </w:p>
    <w:p w:rsidRPr="00630614" w:rsidR="007B37BC" w:rsidP="0078466C" w:rsidRDefault="001C3AB5" w14:paraId="0FC066DB" w14:textId="77777777">
      <w:pPr>
        <w:pStyle w:val="NoSpacing"/>
        <w:spacing w:line="480" w:lineRule="auto"/>
        <w:rPr>
          <w:rFonts w:cs="Times"/>
          <w:color w:val="262626"/>
          <w:vertAlign w:val="baseline"/>
        </w:rPr>
      </w:pPr>
      <w:proofErr w:type="spellStart"/>
      <w:r w:rsidRPr="00630614">
        <w:rPr>
          <w:rFonts w:cs="Times"/>
          <w:color w:val="262626"/>
          <w:vertAlign w:val="baseline"/>
        </w:rPr>
        <w:t>Sundquist</w:t>
      </w:r>
      <w:proofErr w:type="spellEnd"/>
      <w:r w:rsidRPr="00630614">
        <w:rPr>
          <w:rFonts w:cs="Times"/>
          <w:color w:val="262626"/>
          <w:vertAlign w:val="baseline"/>
        </w:rPr>
        <w:t xml:space="preserve">, Eric J., ed. </w:t>
      </w:r>
      <w:r w:rsidRPr="00630614">
        <w:rPr>
          <w:rFonts w:cs="Times"/>
          <w:i/>
          <w:iCs/>
          <w:color w:val="262626"/>
          <w:vertAlign w:val="baseline"/>
        </w:rPr>
        <w:t>The Oxford W.E.B. Dubois Reader</w:t>
      </w:r>
      <w:r w:rsidRPr="00630614">
        <w:rPr>
          <w:rFonts w:cs="Times"/>
          <w:color w:val="262626"/>
          <w:vertAlign w:val="baseline"/>
        </w:rPr>
        <w:t>. New York: Oxford UP, 1996. Print.</w:t>
      </w:r>
    </w:p>
    <w:p w:rsidRPr="00630614" w:rsidR="00E5105D" w:rsidP="003F0AAC" w:rsidRDefault="00E608B7" w14:paraId="2C5372C5" w14:textId="02B4F01F">
      <w:pPr>
        <w:pStyle w:val="NoSpacing"/>
        <w:spacing w:line="480" w:lineRule="auto"/>
        <w:ind w:left="720" w:hanging="720"/>
        <w:rPr>
          <w:vertAlign w:val="baseline"/>
          <w:lang w:val="en-CA"/>
        </w:rPr>
      </w:pPr>
      <w:r w:rsidRPr="00630614">
        <w:rPr>
          <w:vertAlign w:val="baseline"/>
          <w:lang w:val="en-CA"/>
        </w:rPr>
        <w:lastRenderedPageBreak/>
        <w:t xml:space="preserve">Wright, Richard. </w:t>
      </w:r>
      <w:r w:rsidRPr="00630614" w:rsidR="00E5105D">
        <w:rPr>
          <w:i/>
          <w:vertAlign w:val="baseline"/>
          <w:lang w:val="en-CA"/>
        </w:rPr>
        <w:t>The Color Curtain: A Report on the Bandung Conference.</w:t>
      </w:r>
      <w:r w:rsidRPr="00630614" w:rsidR="00E5105D">
        <w:rPr>
          <w:vertAlign w:val="baseline"/>
          <w:lang w:val="en-CA"/>
        </w:rPr>
        <w:t xml:space="preserve"> Cleveland:</w:t>
      </w:r>
      <w:r w:rsidRPr="00630614" w:rsidR="004302C8">
        <w:rPr>
          <w:vertAlign w:val="baseline"/>
          <w:lang w:val="en-CA"/>
        </w:rPr>
        <w:t xml:space="preserve"> </w:t>
      </w:r>
      <w:r w:rsidRPr="00630614" w:rsidR="00E5105D">
        <w:rPr>
          <w:vertAlign w:val="baseline"/>
          <w:lang w:val="en-CA"/>
        </w:rPr>
        <w:t>World Pub. Co</w:t>
      </w:r>
      <w:r w:rsidRPr="00630614" w:rsidR="004302C8">
        <w:rPr>
          <w:vertAlign w:val="baseline"/>
          <w:lang w:val="en-CA"/>
        </w:rPr>
        <w:t>.</w:t>
      </w:r>
      <w:r w:rsidRPr="00630614" w:rsidR="00E5105D">
        <w:rPr>
          <w:vertAlign w:val="baseline"/>
          <w:lang w:val="en-CA"/>
        </w:rPr>
        <w:t>, 1956. Print</w:t>
      </w:r>
    </w:p>
    <w:p w:rsidRPr="00630614" w:rsidR="003F0AAC" w:rsidP="003F0AAC" w:rsidRDefault="003F0AAC" w14:paraId="701C6910" w14:textId="1866AC1C">
      <w:pPr>
        <w:pStyle w:val="NoSpacing"/>
        <w:spacing w:line="480" w:lineRule="auto"/>
        <w:ind w:left="720" w:hanging="720"/>
        <w:rPr>
          <w:rFonts w:cs="Lucida Grande"/>
          <w:color w:val="000000"/>
          <w:vertAlign w:val="baseline"/>
        </w:rPr>
      </w:pPr>
      <w:proofErr w:type="spellStart"/>
      <w:r w:rsidRPr="00630614">
        <w:rPr>
          <w:rFonts w:cs="Lucida Grande"/>
          <w:color w:val="000000"/>
          <w:vertAlign w:val="baseline"/>
        </w:rPr>
        <w:t>Zamir</w:t>
      </w:r>
      <w:proofErr w:type="spellEnd"/>
      <w:r w:rsidRPr="00630614">
        <w:rPr>
          <w:rFonts w:cs="Lucida Grande"/>
          <w:color w:val="000000"/>
          <w:vertAlign w:val="baseline"/>
        </w:rPr>
        <w:t xml:space="preserve">, </w:t>
      </w:r>
      <w:proofErr w:type="spellStart"/>
      <w:r w:rsidRPr="00630614">
        <w:rPr>
          <w:rFonts w:cs="Lucida Grande"/>
          <w:color w:val="000000"/>
          <w:vertAlign w:val="baseline"/>
        </w:rPr>
        <w:t>S</w:t>
      </w:r>
      <w:r w:rsidRPr="00630614" w:rsidR="00B42F09">
        <w:rPr>
          <w:rFonts w:cs="Lucida Grande"/>
          <w:color w:val="000000"/>
          <w:vertAlign w:val="baseline"/>
        </w:rPr>
        <w:t>hamoon</w:t>
      </w:r>
      <w:proofErr w:type="spellEnd"/>
      <w:r w:rsidRPr="00630614">
        <w:rPr>
          <w:rFonts w:cs="Lucida Grande"/>
          <w:color w:val="000000"/>
          <w:vertAlign w:val="baseline"/>
        </w:rPr>
        <w:t>.</w:t>
      </w:r>
      <w:r w:rsidRPr="00630614" w:rsidR="00B42F09">
        <w:rPr>
          <w:rFonts w:cs="Lucida Grande"/>
          <w:color w:val="000000"/>
          <w:vertAlign w:val="baseline"/>
        </w:rPr>
        <w:t xml:space="preserve"> </w:t>
      </w:r>
      <w:r w:rsidRPr="00630614">
        <w:rPr>
          <w:rFonts w:cs="Lucida Grande"/>
          <w:i/>
          <w:color w:val="000000"/>
          <w:vertAlign w:val="baseline"/>
        </w:rPr>
        <w:t>Dark Voices: W. E. B. Du Bois and American Thought, 1888-1903</w:t>
      </w:r>
      <w:r w:rsidRPr="00630614" w:rsidR="00B42F09">
        <w:rPr>
          <w:rFonts w:cs="Lucida Grande"/>
          <w:color w:val="000000"/>
          <w:vertAlign w:val="baseline"/>
        </w:rPr>
        <w:t>.</w:t>
      </w:r>
      <w:r w:rsidRPr="00630614">
        <w:rPr>
          <w:rFonts w:cs="Lucida Grande"/>
          <w:color w:val="000000"/>
          <w:vertAlign w:val="baseline"/>
        </w:rPr>
        <w:t xml:space="preserve"> Chica</w:t>
      </w:r>
      <w:r w:rsidRPr="00630614" w:rsidR="00B42F09">
        <w:rPr>
          <w:rFonts w:cs="Lucida Grande"/>
          <w:color w:val="000000"/>
          <w:vertAlign w:val="baseline"/>
        </w:rPr>
        <w:t>go: University of Chicago Press, 1995. Print.</w:t>
      </w:r>
    </w:p>
    <w:p w:rsidRPr="00630614" w:rsidR="00133DA2" w:rsidP="0078466C" w:rsidRDefault="00133DA2" w14:paraId="73C029C0" w14:textId="77777777">
      <w:pPr>
        <w:pStyle w:val="NoSpacing"/>
        <w:spacing w:line="480" w:lineRule="auto"/>
        <w:rPr>
          <w:rFonts w:cs="Times"/>
          <w:color w:val="262626"/>
          <w:vertAlign w:val="baseline"/>
        </w:rPr>
      </w:pPr>
      <w:r w:rsidRPr="00630614">
        <w:rPr>
          <w:rFonts w:cs="Times"/>
          <w:color w:val="262626"/>
          <w:vertAlign w:val="baseline"/>
        </w:rPr>
        <w:t xml:space="preserve">Zhang, </w:t>
      </w:r>
      <w:proofErr w:type="spellStart"/>
      <w:r w:rsidRPr="00630614">
        <w:rPr>
          <w:rFonts w:cs="Times"/>
          <w:color w:val="262626"/>
          <w:vertAlign w:val="baseline"/>
        </w:rPr>
        <w:t>Juguo</w:t>
      </w:r>
      <w:proofErr w:type="spellEnd"/>
      <w:r w:rsidRPr="00630614">
        <w:rPr>
          <w:rFonts w:cs="Times"/>
          <w:color w:val="262626"/>
          <w:vertAlign w:val="baseline"/>
        </w:rPr>
        <w:t xml:space="preserve">. </w:t>
      </w:r>
      <w:r w:rsidRPr="00630614">
        <w:rPr>
          <w:rFonts w:cs="Times"/>
          <w:i/>
          <w:iCs/>
          <w:color w:val="262626"/>
          <w:vertAlign w:val="baseline"/>
        </w:rPr>
        <w:t>W. E. B. Du Bois: The Quest for the Abolition of the Color Line</w:t>
      </w:r>
      <w:r w:rsidRPr="00630614">
        <w:rPr>
          <w:rFonts w:cs="Times"/>
          <w:color w:val="262626"/>
          <w:vertAlign w:val="baseline"/>
        </w:rPr>
        <w:t xml:space="preserve">. New York: </w:t>
      </w:r>
    </w:p>
    <w:p w:rsidRPr="006A7E13" w:rsidR="00630614" w:rsidP="006A7E13" w:rsidRDefault="00133DA2" w14:paraId="6F398027" w14:textId="56BEF80F">
      <w:pPr>
        <w:pStyle w:val="NoSpacing"/>
        <w:spacing w:line="480" w:lineRule="auto"/>
        <w:ind w:firstLine="720"/>
        <w:rPr>
          <w:rFonts w:cs="Times"/>
          <w:color w:val="262626"/>
          <w:vertAlign w:val="baseline"/>
        </w:rPr>
      </w:pPr>
      <w:r w:rsidRPr="00630614">
        <w:rPr>
          <w:rFonts w:cs="Times"/>
          <w:color w:val="262626"/>
          <w:vertAlign w:val="baseline"/>
        </w:rPr>
        <w:t>Routledge, 2001. Print.</w:t>
      </w:r>
    </w:p>
    <w:p w:rsidR="00133DA2" w:rsidP="0078466C" w:rsidRDefault="00133DA2" w14:paraId="74134F63" w14:textId="77777777">
      <w:pPr>
        <w:pStyle w:val="NoSpacing"/>
        <w:spacing w:line="480" w:lineRule="auto"/>
        <w:rPr>
          <w:rFonts w:cs="Lucida Grande"/>
          <w:color w:val="000000"/>
          <w:vertAlign w:val="baseline"/>
        </w:rPr>
      </w:pPr>
    </w:p>
    <w:p w:rsidR="00133DA2" w:rsidP="0078466C" w:rsidRDefault="00133DA2" w14:paraId="23D97DDB" w14:textId="77777777">
      <w:pPr>
        <w:pStyle w:val="NoSpacing"/>
        <w:spacing w:line="480" w:lineRule="auto"/>
        <w:rPr>
          <w:rFonts w:cs="Lucida Grande"/>
          <w:color w:val="000000"/>
          <w:vertAlign w:val="baseline"/>
        </w:rPr>
      </w:pPr>
    </w:p>
    <w:p w:rsidR="00133DA2" w:rsidP="0078466C" w:rsidRDefault="00133DA2" w14:paraId="69BDFBD2" w14:textId="77777777">
      <w:pPr>
        <w:pStyle w:val="NoSpacing"/>
        <w:spacing w:line="480" w:lineRule="auto"/>
        <w:rPr>
          <w:rFonts w:cs="Lucida Grande"/>
          <w:color w:val="000000"/>
          <w:vertAlign w:val="baseline"/>
        </w:rPr>
      </w:pPr>
    </w:p>
    <w:p w:rsidR="00133DA2" w:rsidP="0078466C" w:rsidRDefault="00133DA2" w14:paraId="0A3B3AE3" w14:textId="77777777">
      <w:pPr>
        <w:pStyle w:val="NoSpacing"/>
        <w:spacing w:line="480" w:lineRule="auto"/>
        <w:rPr>
          <w:rFonts w:cs="Lucida Grande"/>
          <w:color w:val="000000"/>
          <w:vertAlign w:val="baseline"/>
        </w:rPr>
      </w:pPr>
    </w:p>
    <w:p w:rsidR="00133DA2" w:rsidP="0078466C" w:rsidRDefault="00133DA2" w14:paraId="03AD0539" w14:textId="4A618714">
      <w:pPr>
        <w:pStyle w:val="NoSpacing"/>
        <w:spacing w:line="480" w:lineRule="auto"/>
        <w:rPr>
          <w:rFonts w:cs="Lucida Grande"/>
          <w:b/>
          <w:color w:val="000000"/>
          <w:vertAlign w:val="baseline"/>
        </w:rPr>
      </w:pPr>
      <w:r>
        <w:rPr>
          <w:rFonts w:cs="Lucida Grande"/>
          <w:b/>
          <w:color w:val="000000"/>
          <w:vertAlign w:val="baseline"/>
        </w:rPr>
        <w:lastRenderedPageBreak/>
        <w:t xml:space="preserve">Images: </w:t>
      </w:r>
      <w:r>
        <w:rPr>
          <w:rFonts w:ascii="Helvetica" w:hAnsi="Helvetica" w:cs="Helvetica"/>
          <w:noProof/>
        </w:rPr>
        <w:drawing>
          <wp:inline distT="0" distB="0" distL="0" distR="0" wp14:anchorId="2B302852" wp14:editId="09B4B1BD">
            <wp:extent cx="5486400" cy="6922735"/>
            <wp:effectExtent l="0" t="0" r="0"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6922735"/>
                    </a:xfrm>
                    <a:prstGeom prst="rect">
                      <a:avLst/>
                    </a:prstGeom>
                    <a:noFill/>
                    <a:ln>
                      <a:noFill/>
                    </a:ln>
                  </pic:spPr>
                </pic:pic>
              </a:graphicData>
            </a:graphic>
          </wp:inline>
        </w:drawing>
      </w:r>
    </w:p>
    <w:p w:rsidRPr="003A3F18" w:rsidR="00133DA2" w:rsidP="0078466C" w:rsidRDefault="00133DA2" w14:paraId="0B9DC589" w14:textId="61C8B8F3">
      <w:pPr>
        <w:pStyle w:val="NoSpacing"/>
        <w:spacing w:line="480" w:lineRule="auto"/>
        <w:rPr>
          <w:rFonts w:cs="Lucida Grande"/>
          <w:b/>
          <w:vertAlign w:val="baseline"/>
        </w:rPr>
      </w:pPr>
      <w:r w:rsidRPr="003A3F18">
        <w:rPr>
          <w:rFonts w:cs="Lucida Grande"/>
          <w:b/>
          <w:vertAlign w:val="baseline"/>
        </w:rPr>
        <w:t>Du Bois Portrait:</w:t>
      </w:r>
    </w:p>
    <w:p w:rsidRPr="003A3F18" w:rsidR="00133DA2" w:rsidP="00133DA2" w:rsidRDefault="00133DA2" w14:paraId="20017867" w14:textId="77777777">
      <w:pPr>
        <w:widowControl w:val="0"/>
        <w:numPr>
          <w:ilvl w:val="0"/>
          <w:numId w:val="1"/>
        </w:numPr>
        <w:tabs>
          <w:tab w:val="left" w:pos="220"/>
          <w:tab w:val="left" w:pos="720"/>
        </w:tabs>
        <w:autoSpaceDE w:val="0"/>
        <w:autoSpaceDN w:val="0"/>
        <w:adjustRightInd w:val="0"/>
        <w:ind w:hanging="720"/>
        <w:rPr>
          <w:rFonts w:cs="Verdana"/>
          <w:b/>
          <w:bCs/>
          <w:vertAlign w:val="baseline"/>
        </w:rPr>
      </w:pPr>
      <w:r w:rsidRPr="003A3F18">
        <w:rPr>
          <w:rFonts w:cs="Verdana"/>
          <w:b/>
          <w:bCs/>
          <w:vertAlign w:val="baseline"/>
        </w:rPr>
        <w:t xml:space="preserve">Digital ID: </w:t>
      </w:r>
      <w:r w:rsidRPr="003A3F18">
        <w:rPr>
          <w:rFonts w:cs="Verdana"/>
          <w:vertAlign w:val="baseline"/>
        </w:rPr>
        <w:t xml:space="preserve">(digital file from </w:t>
      </w:r>
      <w:proofErr w:type="spellStart"/>
      <w:r w:rsidRPr="003A3F18">
        <w:rPr>
          <w:rFonts w:cs="Verdana"/>
          <w:vertAlign w:val="baseline"/>
        </w:rPr>
        <w:t>b&amp;w</w:t>
      </w:r>
      <w:proofErr w:type="spellEnd"/>
      <w:r w:rsidRPr="003A3F18">
        <w:rPr>
          <w:rFonts w:cs="Verdana"/>
          <w:vertAlign w:val="baseline"/>
        </w:rPr>
        <w:t xml:space="preserve"> film copy neg.) </w:t>
      </w:r>
      <w:proofErr w:type="spellStart"/>
      <w:r w:rsidRPr="003A3F18">
        <w:rPr>
          <w:rFonts w:cs="Verdana"/>
          <w:vertAlign w:val="baseline"/>
        </w:rPr>
        <w:t>cph</w:t>
      </w:r>
      <w:proofErr w:type="spellEnd"/>
      <w:r w:rsidRPr="003A3F18">
        <w:rPr>
          <w:rFonts w:cs="Verdana"/>
          <w:vertAlign w:val="baseline"/>
        </w:rPr>
        <w:t xml:space="preserve"> 3a53178 http://hdl.loc.gov/loc.pnp/cph.3a53178</w:t>
      </w:r>
    </w:p>
    <w:p w:rsidRPr="003A3F18" w:rsidR="00133DA2" w:rsidP="00133DA2" w:rsidRDefault="00133DA2" w14:paraId="7374DBEF" w14:textId="77777777">
      <w:pPr>
        <w:widowControl w:val="0"/>
        <w:numPr>
          <w:ilvl w:val="0"/>
          <w:numId w:val="1"/>
        </w:numPr>
        <w:tabs>
          <w:tab w:val="left" w:pos="220"/>
          <w:tab w:val="left" w:pos="720"/>
        </w:tabs>
        <w:autoSpaceDE w:val="0"/>
        <w:autoSpaceDN w:val="0"/>
        <w:adjustRightInd w:val="0"/>
        <w:ind w:hanging="720"/>
        <w:rPr>
          <w:rFonts w:cs="Verdana"/>
          <w:b/>
          <w:bCs/>
          <w:vertAlign w:val="baseline"/>
        </w:rPr>
      </w:pPr>
      <w:r w:rsidRPr="003A3F18">
        <w:rPr>
          <w:rFonts w:cs="Verdana"/>
          <w:b/>
          <w:bCs/>
          <w:vertAlign w:val="baseline"/>
        </w:rPr>
        <w:lastRenderedPageBreak/>
        <w:t xml:space="preserve">Reproduction Number: </w:t>
      </w:r>
      <w:r w:rsidRPr="003A3F18">
        <w:rPr>
          <w:rFonts w:cs="Verdana"/>
          <w:vertAlign w:val="baseline"/>
        </w:rPr>
        <w:t>LC-DIG-ppmsca-38818 (digital file from original item) LC-USZ62-16767 (</w:t>
      </w:r>
      <w:proofErr w:type="spellStart"/>
      <w:r w:rsidRPr="003A3F18">
        <w:rPr>
          <w:rFonts w:cs="Verdana"/>
          <w:vertAlign w:val="baseline"/>
        </w:rPr>
        <w:t>b&amp;w</w:t>
      </w:r>
      <w:proofErr w:type="spellEnd"/>
      <w:r w:rsidRPr="003A3F18">
        <w:rPr>
          <w:rFonts w:cs="Verdana"/>
          <w:vertAlign w:val="baseline"/>
        </w:rPr>
        <w:t xml:space="preserve"> film copy neg.)</w:t>
      </w:r>
    </w:p>
    <w:p w:rsidR="003A3F18" w:rsidP="00133DA2" w:rsidRDefault="00133DA2" w14:paraId="79231955" w14:textId="528FCE56">
      <w:pPr>
        <w:pStyle w:val="NoSpacing"/>
        <w:spacing w:line="480" w:lineRule="auto"/>
        <w:rPr>
          <w:rFonts w:cs="Verdana"/>
          <w:vertAlign w:val="baseline"/>
        </w:rPr>
      </w:pPr>
      <w:r w:rsidRPr="003A3F18">
        <w:rPr>
          <w:rFonts w:cs="Verdana"/>
          <w:b/>
          <w:bCs/>
          <w:vertAlign w:val="baseline"/>
        </w:rPr>
        <w:t xml:space="preserve">Repository: </w:t>
      </w:r>
      <w:r w:rsidRPr="003A3F18">
        <w:rPr>
          <w:rFonts w:cs="Verdana"/>
          <w:vertAlign w:val="baseline"/>
        </w:rPr>
        <w:t>Library of Congress Prints and Photographs Division Washington, D.C. 20540 USA http://hdl.loc.gov/loc.pnp/pp.print</w:t>
      </w:r>
    </w:p>
    <w:p w:rsidRPr="003A3F18" w:rsidR="003A3F18" w:rsidP="00133DA2" w:rsidRDefault="003A3F18" w14:paraId="71EB87D7" w14:textId="77777777">
      <w:pPr>
        <w:pStyle w:val="NoSpacing"/>
        <w:spacing w:line="480" w:lineRule="auto"/>
        <w:rPr>
          <w:rFonts w:cs="Verdana"/>
          <w:vertAlign w:val="baseline"/>
        </w:rPr>
      </w:pPr>
    </w:p>
    <w:p w:rsidRPr="003A3F18" w:rsidR="003A3F18" w:rsidP="00133DA2" w:rsidRDefault="003A3F18" w14:paraId="3A17FB42" w14:textId="15B5AE18">
      <w:pPr>
        <w:pStyle w:val="NoSpacing"/>
        <w:spacing w:line="480" w:lineRule="auto"/>
        <w:rPr>
          <w:rFonts w:cs="Verdana"/>
          <w:b/>
          <w:vertAlign w:val="baseline"/>
        </w:rPr>
      </w:pPr>
      <w:r w:rsidRPr="003A3F18">
        <w:rPr>
          <w:rFonts w:cs="Verdana"/>
          <w:b/>
          <w:vertAlign w:val="baseline"/>
        </w:rPr>
        <w:t>Notice to Lynch Sam Hose (included as PDF in e-mail)</w:t>
      </w:r>
    </w:p>
    <w:p w:rsidRPr="003A3F18" w:rsidR="003A3F18" w:rsidP="003A3F18" w:rsidRDefault="003A3F18" w14:paraId="3FA497C8" w14:textId="77777777">
      <w:pPr>
        <w:widowControl w:val="0"/>
        <w:autoSpaceDE w:val="0"/>
        <w:autoSpaceDN w:val="0"/>
        <w:adjustRightInd w:val="0"/>
        <w:rPr>
          <w:rFonts w:ascii="Times New Roman" w:hAnsi="Times New Roman"/>
          <w:vertAlign w:val="baseline"/>
        </w:rPr>
      </w:pPr>
      <w:r w:rsidRPr="003A3F18">
        <w:rPr>
          <w:rFonts w:ascii="Times New Roman" w:hAnsi="Times New Roman"/>
          <w:vertAlign w:val="baseline"/>
        </w:rPr>
        <w:t>DETERMINED MOB AFTER HOSE; HE WILL BE LYNCHED IF CAUGHT</w:t>
      </w:r>
    </w:p>
    <w:p w:rsidRPr="003A3F18" w:rsidR="003A3F18" w:rsidP="003A3F18" w:rsidRDefault="003A3F18" w14:paraId="668EF764" w14:textId="5664EE9E">
      <w:pPr>
        <w:widowControl w:val="0"/>
        <w:autoSpaceDE w:val="0"/>
        <w:autoSpaceDN w:val="0"/>
        <w:adjustRightInd w:val="0"/>
        <w:rPr>
          <w:rFonts w:ascii="Times New Roman" w:hAnsi="Times New Roman"/>
          <w:vertAlign w:val="baseline"/>
        </w:rPr>
      </w:pPr>
      <w:r w:rsidRPr="003A3F18">
        <w:rPr>
          <w:rFonts w:ascii="Times New Roman" w:hAnsi="Times New Roman"/>
          <w:vertAlign w:val="baseline"/>
        </w:rPr>
        <w:t xml:space="preserve">The Atlanta; Apr 14, 1899; </w:t>
      </w:r>
      <w:proofErr w:type="spellStart"/>
      <w:r w:rsidRPr="003A3F18">
        <w:rPr>
          <w:rFonts w:ascii="Times New Roman" w:hAnsi="Times New Roman"/>
          <w:vertAlign w:val="baseline"/>
        </w:rPr>
        <w:t>ProQuest</w:t>
      </w:r>
      <w:proofErr w:type="spellEnd"/>
      <w:r w:rsidRPr="003A3F18">
        <w:rPr>
          <w:rFonts w:ascii="Times New Roman" w:hAnsi="Times New Roman"/>
          <w:vertAlign w:val="baseline"/>
        </w:rPr>
        <w:t xml:space="preserve"> Historical Newspapers Atlanta Constitution (1868 - 1939)</w:t>
      </w:r>
      <w:r>
        <w:rPr>
          <w:rFonts w:ascii="Times New Roman" w:hAnsi="Times New Roman"/>
          <w:vertAlign w:val="baseline"/>
        </w:rPr>
        <w:t xml:space="preserve"> </w:t>
      </w:r>
      <w:r w:rsidRPr="003A3F18">
        <w:rPr>
          <w:rFonts w:ascii="Times New Roman" w:hAnsi="Times New Roman"/>
          <w:vertAlign w:val="baseline"/>
        </w:rPr>
        <w:t>pg. 1</w:t>
      </w:r>
    </w:p>
    <w:sectPr w:rsidRPr="003A3F18" w:rsidR="003A3F18" w:rsidSect="00EE4512">
      <w:sectPrChange w:author="Andrew Paravantes" w:date="2015-10-15T18:30:49.1300167" w:id="54517581">
        <w:sectPr w:rsidRPr="003A3F18" w:rsidR="003A3F18" w:rsidSect="00EE4512">
          <w:pgSz w:w="12240" w:h="15840"/>
          <w:pgMar w:top="1440" w:right="1800" w:bottom="1440" w:left="1800" w:header="720" w:footer="720" w:gutter="0"/>
          <w:cols w:space="720"/>
          <w:docGrid w:linePitch="360"/>
        </w:sectPr>
      </w:sectPrChange>
      <w:pgSz w:w="12240" w:h="15840" w:orient="portrait"/>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Palatino">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Garamond">
    <w:panose1 w:val="02020404030301010803"/>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Verdana">
    <w:panose1 w:val="020B0604030504040204"/>
    <w:charset w:val="00"/>
    <w:family w:val="auto"/>
    <w:pitch w:val="variable"/>
    <w:sig w:usb0="A10006FF" w:usb1="4000205B" w:usb2="00000010"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ndrew Paravantes">
    <w15:presenceInfo w15:providerId="Windows Live" w15:userId="50c755f0e814a49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281A"/>
    <w:rsid w:val="000B6A0E"/>
    <w:rsid w:val="00107451"/>
    <w:rsid w:val="00133DA2"/>
    <w:rsid w:val="001530A1"/>
    <w:rsid w:val="001900C1"/>
    <w:rsid w:val="001C3AB5"/>
    <w:rsid w:val="002E7F63"/>
    <w:rsid w:val="002F0848"/>
    <w:rsid w:val="00314D96"/>
    <w:rsid w:val="00322CB1"/>
    <w:rsid w:val="00347CCE"/>
    <w:rsid w:val="00357CC1"/>
    <w:rsid w:val="00362A04"/>
    <w:rsid w:val="00386436"/>
    <w:rsid w:val="003A3F18"/>
    <w:rsid w:val="003A7E17"/>
    <w:rsid w:val="003F0AAC"/>
    <w:rsid w:val="004302C8"/>
    <w:rsid w:val="00461D69"/>
    <w:rsid w:val="00466CB8"/>
    <w:rsid w:val="004820A1"/>
    <w:rsid w:val="004A2F3F"/>
    <w:rsid w:val="005832C5"/>
    <w:rsid w:val="005E5B6A"/>
    <w:rsid w:val="00630614"/>
    <w:rsid w:val="0065281A"/>
    <w:rsid w:val="006A7E13"/>
    <w:rsid w:val="0073054A"/>
    <w:rsid w:val="00740A0D"/>
    <w:rsid w:val="00771C54"/>
    <w:rsid w:val="0078466C"/>
    <w:rsid w:val="007B37BC"/>
    <w:rsid w:val="007D3578"/>
    <w:rsid w:val="00801F51"/>
    <w:rsid w:val="008542F1"/>
    <w:rsid w:val="00884A88"/>
    <w:rsid w:val="009A2AEC"/>
    <w:rsid w:val="009D6609"/>
    <w:rsid w:val="009D7F51"/>
    <w:rsid w:val="009E5DFE"/>
    <w:rsid w:val="009F0D71"/>
    <w:rsid w:val="00A179F2"/>
    <w:rsid w:val="00AC4393"/>
    <w:rsid w:val="00B42F09"/>
    <w:rsid w:val="00B44890"/>
    <w:rsid w:val="00B500B6"/>
    <w:rsid w:val="00BA575C"/>
    <w:rsid w:val="00BA751F"/>
    <w:rsid w:val="00BC3D11"/>
    <w:rsid w:val="00C007A7"/>
    <w:rsid w:val="00C10C27"/>
    <w:rsid w:val="00C61AEA"/>
    <w:rsid w:val="00C76C04"/>
    <w:rsid w:val="00CA67D1"/>
    <w:rsid w:val="00D075CD"/>
    <w:rsid w:val="00D12A16"/>
    <w:rsid w:val="00D3733D"/>
    <w:rsid w:val="00D60BA1"/>
    <w:rsid w:val="00DB5586"/>
    <w:rsid w:val="00DF146F"/>
    <w:rsid w:val="00E11E0A"/>
    <w:rsid w:val="00E36109"/>
    <w:rsid w:val="00E5105D"/>
    <w:rsid w:val="00E55917"/>
    <w:rsid w:val="00E608B7"/>
    <w:rsid w:val="00E823A3"/>
    <w:rsid w:val="00ED2396"/>
    <w:rsid w:val="00EE4512"/>
    <w:rsid w:val="00EF4237"/>
    <w:rsid w:val="00F152CF"/>
    <w:rsid w:val="00F218C5"/>
    <w:rsid w:val="00F77C78"/>
    <w:rsid w:val="00FA1AD5"/>
    <w:rsid w:val="082AE0CE"/>
    <w:rsid w:val="10201DDA"/>
    <w:rsid w:val="1BAB692D"/>
    <w:rsid w:val="1D284FB5"/>
    <w:rsid w:val="2C2B0F73"/>
    <w:rsid w:val="2F4E0792"/>
    <w:rsid w:val="32F4BB3A"/>
    <w:rsid w:val="33B74574"/>
    <w:rsid w:val="4259CD0F"/>
    <w:rsid w:val="6246CA00"/>
    <w:rsid w:val="67BCB3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E17073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Palatino" w:hAnsi="Palatino" w:cs="Times New Roman" w:eastAsiaTheme="minorEastAsia"/>
        <w:sz w:val="24"/>
        <w:szCs w:val="24"/>
        <w:vertAlign w:val="superscript"/>
        <w:lang w:val="en-US" w:eastAsia="en-US" w:bidi="ar-SA"/>
      </w:rPr>
    </w:rPrDefault>
    <w:pPrDefault/>
  </w:docDefaults>
  <w:latentStyles w:defLockedState="0" w:defUIPriority="99" w:defSemiHidden="1" w:defUnhideWhenUsed="1" w:defQFormat="0" w:count="276">
    <w:lsdException w:name="Normal" w:uiPriority="0" w:semiHidden="0" w:unhideWhenUsed="0"/>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rsid w:val="0065281A"/>
    <w:rPr>
      <w:rFonts w:ascii="Garamond" w:hAnsi="Garamond"/>
    </w:rPr>
  </w:style>
  <w:style w:type="paragraph" w:styleId="Heading1">
    <w:name w:val="heading 1"/>
    <w:basedOn w:val="Normal"/>
    <w:next w:val="Normal"/>
    <w:link w:val="Heading1Char"/>
    <w:uiPriority w:val="9"/>
    <w:qFormat/>
    <w:rsid w:val="00B42F09"/>
    <w:pPr>
      <w:keepNext/>
      <w:keepLines/>
      <w:spacing w:before="240" w:line="259" w:lineRule="auto"/>
      <w:outlineLvl w:val="0"/>
    </w:pPr>
    <w:rPr>
      <w:rFonts w:asciiTheme="majorHAnsi" w:hAnsiTheme="majorHAnsi" w:eastAsiaTheme="majorEastAsia" w:cstheme="majorBidi"/>
      <w:color w:val="365F91" w:themeColor="accent1" w:themeShade="BF"/>
      <w:sz w:val="32"/>
      <w:szCs w:val="32"/>
      <w:vertAlign w:val="baseline"/>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name w:val="No Spacing"/>
    <w:uiPriority w:val="1"/>
    <w:qFormat/>
    <w:rsid w:val="0065281A"/>
    <w:rPr>
      <w:rFonts w:ascii="Garamond" w:hAnsi="Garamond"/>
    </w:rPr>
  </w:style>
  <w:style w:type="paragraph" w:styleId="BalloonText">
    <w:name w:val="Balloon Text"/>
    <w:basedOn w:val="Normal"/>
    <w:link w:val="BalloonTextChar"/>
    <w:uiPriority w:val="99"/>
    <w:semiHidden/>
    <w:unhideWhenUsed/>
    <w:rsid w:val="00133DA2"/>
    <w:rPr>
      <w:rFonts w:ascii="Lucida Grande" w:hAnsi="Lucida Grande" w:cs="Lucida Grande"/>
      <w:sz w:val="18"/>
      <w:szCs w:val="18"/>
    </w:rPr>
  </w:style>
  <w:style w:type="character" w:styleId="BalloonTextChar" w:customStyle="1">
    <w:name w:val="Balloon Text Char"/>
    <w:basedOn w:val="DefaultParagraphFont"/>
    <w:link w:val="BalloonText"/>
    <w:uiPriority w:val="99"/>
    <w:semiHidden/>
    <w:rsid w:val="00133DA2"/>
    <w:rPr>
      <w:rFonts w:ascii="Lucida Grande" w:hAnsi="Lucida Grande" w:cs="Lucida Grande"/>
      <w:sz w:val="18"/>
      <w:szCs w:val="18"/>
    </w:rPr>
  </w:style>
  <w:style w:type="character" w:styleId="CommentReference">
    <w:name w:val="annotation reference"/>
    <w:uiPriority w:val="99"/>
    <w:semiHidden/>
    <w:unhideWhenUsed/>
    <w:rsid w:val="002F0848"/>
    <w:rPr>
      <w:sz w:val="16"/>
      <w:szCs w:val="16"/>
    </w:rPr>
  </w:style>
  <w:style w:type="paragraph" w:styleId="CommentText">
    <w:name w:val="annotation text"/>
    <w:basedOn w:val="Normal"/>
    <w:link w:val="CommentTextChar"/>
    <w:uiPriority w:val="99"/>
    <w:semiHidden/>
    <w:unhideWhenUsed/>
    <w:rsid w:val="002F0848"/>
    <w:rPr>
      <w:rFonts w:ascii="Times New Roman" w:hAnsi="Times New Roman" w:eastAsia="Times New Roman"/>
      <w:sz w:val="20"/>
      <w:szCs w:val="20"/>
      <w:vertAlign w:val="baseline"/>
      <w:lang w:val="en-CA" w:eastAsia="x-none"/>
    </w:rPr>
  </w:style>
  <w:style w:type="character" w:styleId="CommentTextChar" w:customStyle="1">
    <w:name w:val="Comment Text Char"/>
    <w:basedOn w:val="DefaultParagraphFont"/>
    <w:link w:val="CommentText"/>
    <w:uiPriority w:val="99"/>
    <w:semiHidden/>
    <w:rsid w:val="002F0848"/>
    <w:rPr>
      <w:rFonts w:ascii="Times New Roman" w:hAnsi="Times New Roman" w:eastAsia="Times New Roman"/>
      <w:sz w:val="20"/>
      <w:szCs w:val="20"/>
      <w:vertAlign w:val="baseline"/>
      <w:lang w:val="en-CA" w:eastAsia="x-none"/>
    </w:rPr>
  </w:style>
  <w:style w:type="table" w:styleId="TableGrid">
    <w:name w:val="Table Grid"/>
    <w:basedOn w:val="TableNormal"/>
    <w:uiPriority w:val="59"/>
    <w:rsid w:val="008542F1"/>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Heading1Char" w:customStyle="1">
    <w:name w:val="Heading 1 Char"/>
    <w:basedOn w:val="DefaultParagraphFont"/>
    <w:link w:val="Heading1"/>
    <w:uiPriority w:val="9"/>
    <w:rsid w:val="00B42F09"/>
    <w:rPr>
      <w:rFonts w:asciiTheme="majorHAnsi" w:hAnsiTheme="majorHAnsi" w:eastAsiaTheme="majorEastAsia" w:cstheme="majorBidi"/>
      <w:color w:val="365F91" w:themeColor="accent1" w:themeShade="BF"/>
      <w:sz w:val="32"/>
      <w:szCs w:val="32"/>
      <w:vertAlign w:val="baselin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Palatino" w:eastAsiaTheme="minorEastAsia" w:hAnsi="Palatino" w:cs="Times New Roman"/>
        <w:sz w:val="24"/>
        <w:szCs w:val="24"/>
        <w:vertAlign w:val="superscript"/>
        <w:lang w:val="en-US" w:eastAsia="en-US" w:bidi="ar-SA"/>
      </w:rPr>
    </w:rPrDefault>
    <w:pPrDefault/>
  </w:docDefaults>
  <w:latentStyles w:defLockedState="0" w:defUIPriority="99" w:defSemiHidden="1" w:defUnhideWhenUsed="1" w:defQFormat="0" w:count="276">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5281A"/>
    <w:rPr>
      <w:rFonts w:ascii="Garamond" w:hAnsi="Garamond"/>
    </w:rPr>
  </w:style>
  <w:style w:type="paragraph" w:styleId="Heading1">
    <w:name w:val="heading 1"/>
    <w:basedOn w:val="Normal"/>
    <w:next w:val="Normal"/>
    <w:link w:val="Heading1Char"/>
    <w:uiPriority w:val="9"/>
    <w:qFormat/>
    <w:rsid w:val="00B42F09"/>
    <w:pPr>
      <w:keepNext/>
      <w:keepLines/>
      <w:spacing w:before="240" w:line="259" w:lineRule="auto"/>
      <w:outlineLvl w:val="0"/>
    </w:pPr>
    <w:rPr>
      <w:rFonts w:asciiTheme="majorHAnsi" w:eastAsiaTheme="majorEastAsia" w:hAnsiTheme="majorHAnsi" w:cstheme="majorBidi"/>
      <w:color w:val="365F91" w:themeColor="accent1" w:themeShade="BF"/>
      <w:sz w:val="32"/>
      <w:szCs w:val="32"/>
      <w:vertAlign w:val="base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5281A"/>
    <w:rPr>
      <w:rFonts w:ascii="Garamond" w:hAnsi="Garamond"/>
    </w:rPr>
  </w:style>
  <w:style w:type="paragraph" w:styleId="BalloonText">
    <w:name w:val="Balloon Text"/>
    <w:basedOn w:val="Normal"/>
    <w:link w:val="BalloonTextChar"/>
    <w:uiPriority w:val="99"/>
    <w:semiHidden/>
    <w:unhideWhenUsed/>
    <w:rsid w:val="00133DA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33DA2"/>
    <w:rPr>
      <w:rFonts w:ascii="Lucida Grande" w:hAnsi="Lucida Grande" w:cs="Lucida Grande"/>
      <w:sz w:val="18"/>
      <w:szCs w:val="18"/>
    </w:rPr>
  </w:style>
  <w:style w:type="character" w:styleId="CommentReference">
    <w:name w:val="annotation reference"/>
    <w:uiPriority w:val="99"/>
    <w:semiHidden/>
    <w:unhideWhenUsed/>
    <w:rsid w:val="002F0848"/>
    <w:rPr>
      <w:sz w:val="16"/>
      <w:szCs w:val="16"/>
    </w:rPr>
  </w:style>
  <w:style w:type="paragraph" w:styleId="CommentText">
    <w:name w:val="annotation text"/>
    <w:basedOn w:val="Normal"/>
    <w:link w:val="CommentTextChar"/>
    <w:uiPriority w:val="99"/>
    <w:semiHidden/>
    <w:unhideWhenUsed/>
    <w:rsid w:val="002F0848"/>
    <w:rPr>
      <w:rFonts w:ascii="Times New Roman" w:eastAsia="Times New Roman" w:hAnsi="Times New Roman"/>
      <w:sz w:val="20"/>
      <w:szCs w:val="20"/>
      <w:vertAlign w:val="baseline"/>
      <w:lang w:val="en-CA" w:eastAsia="x-none"/>
    </w:rPr>
  </w:style>
  <w:style w:type="character" w:customStyle="1" w:styleId="CommentTextChar">
    <w:name w:val="Comment Text Char"/>
    <w:basedOn w:val="DefaultParagraphFont"/>
    <w:link w:val="CommentText"/>
    <w:uiPriority w:val="99"/>
    <w:semiHidden/>
    <w:rsid w:val="002F0848"/>
    <w:rPr>
      <w:rFonts w:ascii="Times New Roman" w:eastAsia="Times New Roman" w:hAnsi="Times New Roman"/>
      <w:sz w:val="20"/>
      <w:szCs w:val="20"/>
      <w:vertAlign w:val="baseline"/>
      <w:lang w:val="en-CA" w:eastAsia="x-none"/>
    </w:rPr>
  </w:style>
  <w:style w:type="table" w:styleId="TableGrid">
    <w:name w:val="Table Grid"/>
    <w:basedOn w:val="TableNormal"/>
    <w:uiPriority w:val="59"/>
    <w:rsid w:val="008542F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B42F09"/>
    <w:rPr>
      <w:rFonts w:asciiTheme="majorHAnsi" w:eastAsiaTheme="majorEastAsia" w:hAnsiTheme="majorHAnsi" w:cstheme="majorBidi"/>
      <w:color w:val="365F91" w:themeColor="accent1" w:themeShade="BF"/>
      <w:sz w:val="32"/>
      <w:szCs w:val="32"/>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317601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microsoft.com/office/2007/relationships/stylesWithEffects" Target="stylesWithEffects.xml" Id="rId4" /><Relationship Type="http://schemas.openxmlformats.org/officeDocument/2006/relationships/settings" Target="settings.xml" Id="rId5" /><Relationship Type="http://schemas.openxmlformats.org/officeDocument/2006/relationships/webSettings" Target="webSettings.xml" Id="rId6" /><Relationship Type="http://schemas.openxmlformats.org/officeDocument/2006/relationships/image" Target="media/image1.jpeg" Id="rId7" /><Relationship Type="http://schemas.openxmlformats.org/officeDocument/2006/relationships/fontTable" Target="fontTable.xml" Id="rId8" /><Relationship Type="http://schemas.openxmlformats.org/officeDocument/2006/relationships/theme" Target="theme/theme1.xml" Id="rId9" /><Relationship Type="http://schemas.microsoft.com/office/2011/relationships/people" Target="people.xml" Id="rId10" /><Relationship Type="http://schemas.openxmlformats.org/officeDocument/2006/relationships/customXml" Target="../customXml/item1.xml" Id="rId1" /><Relationship Type="http://schemas.openxmlformats.org/officeDocument/2006/relationships/numbering" Target="numbering.xml" Id="rId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39319A40-797F-7846-82FF-23C38FCF4272}">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Wayne State University</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Vinny Haddad</dc:creator>
  <keywords/>
  <dc:description/>
  <lastModifiedBy>Andrew Paravantes</lastModifiedBy>
  <revision>13</revision>
  <dcterms:created xsi:type="dcterms:W3CDTF">2015-10-15T21:40:00.0000000Z</dcterms:created>
  <dcterms:modified xsi:type="dcterms:W3CDTF">2015-10-15T22:47:26.1620227Z</dcterms:modified>
</coreProperties>
</file>