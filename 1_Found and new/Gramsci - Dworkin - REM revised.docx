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DD0947" w14:textId="77777777" w:rsidR="00A643D6" w:rsidRDefault="00306117" w:rsidP="00A643D6">
      <w:r>
        <w:t>GRAMSCI, Antonio (1891-1937)</w:t>
      </w:r>
    </w:p>
    <w:p w14:paraId="4EB9A303" w14:textId="500DF312" w:rsidR="001E7307" w:rsidRPr="00A643D6" w:rsidRDefault="00306117" w:rsidP="00A643D6">
      <w:r>
        <w:t xml:space="preserve">Antonio Gramsci is among the most influential political and cultural theorists of </w:t>
      </w:r>
      <w:r w:rsidR="001E7307">
        <w:t xml:space="preserve">the twentieth century and one of </w:t>
      </w:r>
      <w:r>
        <w:t xml:space="preserve">the </w:t>
      </w:r>
      <w:r w:rsidR="001E7307">
        <w:t>most important Marxists</w:t>
      </w:r>
      <w:del w:id="0" w:author="Pinkoski" w:date="2014-03-24T13:50:00Z">
        <w:r w:rsidR="001E7307" w:rsidDel="002F6796">
          <w:delText xml:space="preserve"> </w:delText>
        </w:r>
        <w:r w:rsidR="0007138E" w:rsidDel="002F6796">
          <w:delText>after Marx</w:delText>
        </w:r>
      </w:del>
      <w:r w:rsidR="0007138E">
        <w:t xml:space="preserve">. </w:t>
      </w:r>
      <w:r>
        <w:t xml:space="preserve">Born in Sardinia, he helped found the Italian Communist Party in 1921, became its leader in 1924, </w:t>
      </w:r>
      <w:r w:rsidR="00D6083A">
        <w:t xml:space="preserve">and was sent to prison by the fascist regime in 1926, where he spent </w:t>
      </w:r>
      <w:del w:id="1" w:author="Pinkoski" w:date="2014-03-24T13:50:00Z">
        <w:r w:rsidR="003A18A4" w:rsidDel="002F6796">
          <w:delText xml:space="preserve">virtually </w:delText>
        </w:r>
      </w:del>
      <w:r w:rsidR="00D6083A">
        <w:t xml:space="preserve">the rest of his life.  </w:t>
      </w:r>
      <w:r>
        <w:t>During his lifetime</w:t>
      </w:r>
      <w:ins w:id="2" w:author="Pinkoski" w:date="2014-03-24T13:50:00Z">
        <w:r w:rsidR="002F6796">
          <w:t>,</w:t>
        </w:r>
      </w:ins>
      <w:r>
        <w:t xml:space="preserve"> Gramsc</w:t>
      </w:r>
      <w:r w:rsidR="00B43B3A">
        <w:t xml:space="preserve">i </w:t>
      </w:r>
      <w:r w:rsidR="00903979">
        <w:t xml:space="preserve">was known as a journalist, </w:t>
      </w:r>
      <w:r>
        <w:t>revolutionary</w:t>
      </w:r>
      <w:r w:rsidR="00903979">
        <w:t xml:space="preserve">, and </w:t>
      </w:r>
      <w:r w:rsidR="0007138E">
        <w:t xml:space="preserve">opponent of fascism. </w:t>
      </w:r>
      <w:r w:rsidR="00B43B3A">
        <w:t xml:space="preserve">Following </w:t>
      </w:r>
      <w:del w:id="3" w:author="Pinkoski" w:date="2014-03-24T13:50:00Z">
        <w:r w:rsidR="00B43B3A" w:rsidDel="002F6796">
          <w:delText>W</w:delText>
        </w:r>
        <w:r w:rsidR="000E0C42" w:rsidDel="002F6796">
          <w:delText>W</w:delText>
        </w:r>
        <w:r w:rsidR="00B43B3A" w:rsidDel="002F6796">
          <w:delText xml:space="preserve">II </w:delText>
        </w:r>
      </w:del>
      <w:ins w:id="4" w:author="Pinkoski" w:date="2014-03-24T13:51:00Z">
        <w:r w:rsidR="002F6796">
          <w:t>the Second World War,</w:t>
        </w:r>
      </w:ins>
      <w:ins w:id="5" w:author="Pinkoski" w:date="2014-03-24T13:50:00Z">
        <w:r w:rsidR="002F6796">
          <w:t xml:space="preserve"> </w:t>
        </w:r>
      </w:ins>
      <w:r w:rsidR="00B43B3A">
        <w:t>his fame spread</w:t>
      </w:r>
      <w:r w:rsidR="000E0C42">
        <w:t xml:space="preserve"> with</w:t>
      </w:r>
      <w:r w:rsidR="00B43B3A">
        <w:t xml:space="preserve"> the gradual publication of his prison writing</w:t>
      </w:r>
      <w:r w:rsidR="0007138E">
        <w:t xml:space="preserve">s: </w:t>
      </w:r>
      <w:del w:id="6" w:author="Pinkoski" w:date="2014-03-24T13:53:00Z">
        <w:r w:rsidR="00D6083A" w:rsidDel="002F6796">
          <w:delText xml:space="preserve">the </w:delText>
        </w:r>
      </w:del>
      <w:ins w:id="7" w:author="Pinkoski" w:date="2014-03-24T13:53:00Z">
        <w:r w:rsidR="002F6796">
          <w:t>all</w:t>
        </w:r>
        <w:r w:rsidR="002F6796">
          <w:t xml:space="preserve"> </w:t>
        </w:r>
      </w:ins>
      <w:del w:id="8" w:author="Pinkoski" w:date="2014-03-24T13:51:00Z">
        <w:r w:rsidR="00B43B3A" w:rsidDel="002F6796">
          <w:delText>300</w:delText>
        </w:r>
        <w:r w:rsidR="00E42456" w:rsidDel="002F6796">
          <w:delText>0</w:delText>
        </w:r>
      </w:del>
      <w:ins w:id="9" w:author="Pinkoski" w:date="2014-03-24T13:51:00Z">
        <w:r w:rsidR="002F6796">
          <w:t xml:space="preserve">three </w:t>
        </w:r>
      </w:ins>
      <w:ins w:id="10" w:author="Pinkoski" w:date="2014-03-24T13:52:00Z">
        <w:r w:rsidR="002F6796">
          <w:t>thousand</w:t>
        </w:r>
      </w:ins>
      <w:r w:rsidR="00B43B3A">
        <w:t xml:space="preserve"> pages</w:t>
      </w:r>
      <w:ins w:id="11" w:author="Pinkoski" w:date="2014-03-24T13:52:00Z">
        <w:r w:rsidR="002F6796">
          <w:t xml:space="preserve"> of</w:t>
        </w:r>
      </w:ins>
      <w:del w:id="12" w:author="Pinkoski" w:date="2014-03-24T13:52:00Z">
        <w:r w:rsidR="00B43B3A" w:rsidDel="002F6796">
          <w:delText xml:space="preserve"> known as</w:delText>
        </w:r>
      </w:del>
      <w:r w:rsidR="00B43B3A">
        <w:t xml:space="preserve"> </w:t>
      </w:r>
      <w:r w:rsidR="00B43B3A">
        <w:rPr>
          <w:i/>
        </w:rPr>
        <w:t>The Prison Notebooks</w:t>
      </w:r>
      <w:ins w:id="13" w:author="Pinkoski" w:date="2014-03-24T13:53:00Z">
        <w:r w:rsidR="002F6796">
          <w:rPr>
            <w:i/>
          </w:rPr>
          <w:t>,</w:t>
        </w:r>
      </w:ins>
      <w:ins w:id="14" w:author="Pinkoski" w:date="2014-03-24T13:52:00Z">
        <w:r w:rsidR="002F6796">
          <w:rPr>
            <w:i/>
          </w:rPr>
          <w:t xml:space="preserve"> </w:t>
        </w:r>
      </w:ins>
      <w:del w:id="15" w:author="Pinkoski" w:date="2014-03-24T13:52:00Z">
        <w:r w:rsidR="00E42456" w:rsidDel="002F6796">
          <w:delText xml:space="preserve"> </w:delText>
        </w:r>
      </w:del>
      <w:r w:rsidR="0003088F">
        <w:t xml:space="preserve">and </w:t>
      </w:r>
      <w:del w:id="16" w:author="Pinkoski" w:date="2014-03-24T13:52:00Z">
        <w:r w:rsidR="0003088F" w:rsidDel="002F6796">
          <w:delText xml:space="preserve">the </w:delText>
        </w:r>
      </w:del>
      <w:r w:rsidR="00C92E9C">
        <w:t xml:space="preserve">more than </w:t>
      </w:r>
      <w:del w:id="17" w:author="Pinkoski" w:date="2014-03-24T13:51:00Z">
        <w:r w:rsidR="00C92E9C" w:rsidDel="002F6796">
          <w:delText>500</w:delText>
        </w:r>
        <w:r w:rsidR="00E42456" w:rsidDel="002F6796">
          <w:delText xml:space="preserve"> </w:delText>
        </w:r>
      </w:del>
      <w:ins w:id="18" w:author="Pinkoski" w:date="2014-03-24T13:51:00Z">
        <w:r w:rsidR="002F6796">
          <w:t>five hundred</w:t>
        </w:r>
        <w:r w:rsidR="002F6796">
          <w:t xml:space="preserve"> </w:t>
        </w:r>
      </w:ins>
      <w:r w:rsidR="00DF6193">
        <w:rPr>
          <w:i/>
        </w:rPr>
        <w:t>Prison Letter</w:t>
      </w:r>
      <w:ins w:id="19" w:author="Pinkoski" w:date="2014-03-24T13:53:00Z">
        <w:r w:rsidR="002F6796">
          <w:rPr>
            <w:i/>
          </w:rPr>
          <w:t>s</w:t>
        </w:r>
      </w:ins>
      <w:del w:id="20" w:author="Pinkoski" w:date="2014-03-24T13:53:00Z">
        <w:r w:rsidR="00DF6193" w:rsidDel="002F6796">
          <w:rPr>
            <w:i/>
          </w:rPr>
          <w:delText>s</w:delText>
        </w:r>
      </w:del>
      <w:r w:rsidR="00DF6193">
        <w:rPr>
          <w:i/>
        </w:rPr>
        <w:t xml:space="preserve"> </w:t>
      </w:r>
      <w:r w:rsidR="00E42456" w:rsidRPr="00DF6193">
        <w:t>written</w:t>
      </w:r>
      <w:r w:rsidR="00E42456">
        <w:t xml:space="preserve"> to friends</w:t>
      </w:r>
      <w:r w:rsidR="0007138E">
        <w:t xml:space="preserve"> and family members. </w:t>
      </w:r>
      <w:r w:rsidR="00136A5B">
        <w:t xml:space="preserve">Both have been </w:t>
      </w:r>
      <w:r w:rsidR="00E42456">
        <w:t xml:space="preserve">published in numerous edited editions </w:t>
      </w:r>
      <w:r w:rsidR="000E0C42">
        <w:t xml:space="preserve">and translations. Gramsci’s significance lies in </w:t>
      </w:r>
      <w:r w:rsidR="00E42456">
        <w:t>his interpretation of modern Italian history, his understanding of Americanizatio</w:t>
      </w:r>
      <w:r w:rsidR="00903979">
        <w:t xml:space="preserve">n and Fordism, and his </w:t>
      </w:r>
      <w:r w:rsidR="0003088F">
        <w:t xml:space="preserve">analysis of </w:t>
      </w:r>
      <w:del w:id="21" w:author="Pinkoski" w:date="2014-03-24T13:53:00Z">
        <w:r w:rsidR="0003088F" w:rsidDel="002F6796">
          <w:delText>“</w:delText>
        </w:r>
      </w:del>
      <w:r w:rsidR="00136A5B">
        <w:t>subalterns</w:t>
      </w:r>
      <w:del w:id="22" w:author="Pinkoski" w:date="2014-03-24T13:54:00Z">
        <w:r w:rsidR="00136A5B" w:rsidDel="002F6796">
          <w:delText>,</w:delText>
        </w:r>
        <w:r w:rsidR="0003088F" w:rsidDel="002F6796">
          <w:delText>”</w:delText>
        </w:r>
        <w:r w:rsidR="00C92E9C" w:rsidDel="002F6796">
          <w:delText xml:space="preserve"> </w:delText>
        </w:r>
      </w:del>
      <w:ins w:id="23" w:author="Pinkoski" w:date="2014-03-24T13:54:00Z">
        <w:r w:rsidR="002F6796">
          <w:t>—</w:t>
        </w:r>
      </w:ins>
      <w:r w:rsidR="00C92E9C">
        <w:t>oppressed people</w:t>
      </w:r>
      <w:ins w:id="24" w:author="Pinkoski" w:date="2014-03-24T13:54:00Z">
        <w:r w:rsidR="002F6796">
          <w:t xml:space="preserve">, </w:t>
        </w:r>
      </w:ins>
      <w:del w:id="25" w:author="Pinkoski" w:date="2014-03-24T13:54:00Z">
        <w:r w:rsidR="00136A5B" w:rsidDel="002F6796">
          <w:delText xml:space="preserve"> (</w:delText>
        </w:r>
      </w:del>
      <w:r w:rsidR="00136A5B">
        <w:t>such as Italian peasants</w:t>
      </w:r>
      <w:r w:rsidR="000E0C42">
        <w:t xml:space="preserve"> in the South</w:t>
      </w:r>
      <w:ins w:id="26" w:author="Pinkoski" w:date="2014-03-24T13:54:00Z">
        <w:r w:rsidR="002F6796">
          <w:t>,</w:t>
        </w:r>
      </w:ins>
      <w:del w:id="27" w:author="Pinkoski" w:date="2014-03-24T13:54:00Z">
        <w:r w:rsidR="00136A5B" w:rsidDel="002F6796">
          <w:delText>)</w:delText>
        </w:r>
      </w:del>
      <w:r w:rsidR="00136A5B">
        <w:t xml:space="preserve"> who lacked a political voice of </w:t>
      </w:r>
      <w:r w:rsidR="0003088F">
        <w:t xml:space="preserve">their </w:t>
      </w:r>
      <w:r w:rsidR="0007138E">
        <w:t>own.</w:t>
      </w:r>
      <w:r w:rsidR="00136A5B">
        <w:t xml:space="preserve"> But he is best kno</w:t>
      </w:r>
      <w:r w:rsidR="0003088F">
        <w:t xml:space="preserve">wn for recasting </w:t>
      </w:r>
      <w:r w:rsidR="00136A5B">
        <w:t>Marxism</w:t>
      </w:r>
      <w:del w:id="28" w:author="Pinkoski" w:date="2014-03-24T13:54:00Z">
        <w:r w:rsidR="00DE49D3" w:rsidDel="002F6796">
          <w:delText xml:space="preserve"> and</w:delText>
        </w:r>
      </w:del>
      <w:r w:rsidR="00DE49D3">
        <w:t xml:space="preserve"> </w:t>
      </w:r>
      <w:r w:rsidR="000E0C42">
        <w:t xml:space="preserve">through </w:t>
      </w:r>
      <w:r w:rsidR="0007138E">
        <w:t xml:space="preserve">the idea of hegemony. </w:t>
      </w:r>
      <w:r w:rsidR="00DE49D3">
        <w:rPr>
          <w:rFonts w:ascii="Times New Roman" w:hAnsi="Times New Roman"/>
        </w:rPr>
        <w:t>Although an admirer of Vladimir Len</w:t>
      </w:r>
      <w:r w:rsidR="0003088F">
        <w:rPr>
          <w:rFonts w:ascii="Times New Roman" w:hAnsi="Times New Roman"/>
        </w:rPr>
        <w:t xml:space="preserve">in, Gramsci </w:t>
      </w:r>
      <w:r w:rsidR="00DF6193">
        <w:rPr>
          <w:rFonts w:ascii="Times New Roman" w:hAnsi="Times New Roman"/>
        </w:rPr>
        <w:t>believe</w:t>
      </w:r>
      <w:r w:rsidR="0003088F">
        <w:rPr>
          <w:rFonts w:ascii="Times New Roman" w:hAnsi="Times New Roman"/>
        </w:rPr>
        <w:t>d</w:t>
      </w:r>
      <w:r w:rsidR="00DF6193">
        <w:rPr>
          <w:rFonts w:ascii="Times New Roman" w:hAnsi="Times New Roman"/>
        </w:rPr>
        <w:t xml:space="preserve"> that revolutionary strategy </w:t>
      </w:r>
      <w:r w:rsidR="00DE49D3">
        <w:rPr>
          <w:rFonts w:ascii="Times New Roman" w:hAnsi="Times New Roman"/>
        </w:rPr>
        <w:t>in Western Europe, with its elaborate civil societ</w:t>
      </w:r>
      <w:r w:rsidR="00C91864">
        <w:rPr>
          <w:rFonts w:ascii="Times New Roman" w:hAnsi="Times New Roman"/>
        </w:rPr>
        <w:t xml:space="preserve">y, </w:t>
      </w:r>
      <w:del w:id="29" w:author="Pinkoski" w:date="2014-03-24T13:55:00Z">
        <w:r w:rsidR="00C91864" w:rsidDel="002F6796">
          <w:rPr>
            <w:rFonts w:ascii="Times New Roman" w:hAnsi="Times New Roman"/>
          </w:rPr>
          <w:delText xml:space="preserve">had </w:delText>
        </w:r>
        <w:r w:rsidR="0007138E" w:rsidDel="002F6796">
          <w:rPr>
            <w:rFonts w:ascii="Times New Roman" w:hAnsi="Times New Roman"/>
          </w:rPr>
          <w:delText>to</w:delText>
        </w:r>
      </w:del>
      <w:ins w:id="30" w:author="Pinkoski" w:date="2014-03-24T13:55:00Z">
        <w:r w:rsidR="002F6796">
          <w:rPr>
            <w:rFonts w:ascii="Times New Roman" w:hAnsi="Times New Roman"/>
          </w:rPr>
          <w:t>must</w:t>
        </w:r>
      </w:ins>
      <w:r w:rsidR="0007138E">
        <w:rPr>
          <w:rFonts w:ascii="Times New Roman" w:hAnsi="Times New Roman"/>
        </w:rPr>
        <w:t xml:space="preserve"> differ from </w:t>
      </w:r>
      <w:del w:id="31" w:author="Pinkoski" w:date="2014-03-24T13:55:00Z">
        <w:r w:rsidR="0007138E" w:rsidDel="002F6796">
          <w:rPr>
            <w:rFonts w:ascii="Times New Roman" w:hAnsi="Times New Roman"/>
          </w:rPr>
          <w:delText>that</w:delText>
        </w:r>
        <w:r w:rsidR="00C91864" w:rsidDel="002F6796">
          <w:rPr>
            <w:rFonts w:ascii="Times New Roman" w:hAnsi="Times New Roman"/>
          </w:rPr>
          <w:delText xml:space="preserve"> developed by </w:delText>
        </w:r>
        <w:r w:rsidR="00EE7D2E" w:rsidDel="002F6796">
          <w:rPr>
            <w:rFonts w:ascii="Times New Roman" w:hAnsi="Times New Roman"/>
          </w:rPr>
          <w:delText xml:space="preserve">the </w:delText>
        </w:r>
      </w:del>
      <w:r w:rsidR="00C91864">
        <w:rPr>
          <w:rFonts w:ascii="Times New Roman" w:hAnsi="Times New Roman"/>
        </w:rPr>
        <w:t>Bolshevik</w:t>
      </w:r>
      <w:ins w:id="32" w:author="Pinkoski" w:date="2014-03-24T13:55:00Z">
        <w:r w:rsidR="002F6796">
          <w:rPr>
            <w:rFonts w:ascii="Times New Roman" w:hAnsi="Times New Roman"/>
          </w:rPr>
          <w:t xml:space="preserve"> strategy</w:t>
        </w:r>
      </w:ins>
      <w:del w:id="33" w:author="Pinkoski" w:date="2014-03-24T13:55:00Z">
        <w:r w:rsidR="00C91864" w:rsidDel="002F6796">
          <w:rPr>
            <w:rFonts w:ascii="Times New Roman" w:hAnsi="Times New Roman"/>
          </w:rPr>
          <w:delText>s</w:delText>
        </w:r>
      </w:del>
      <w:r w:rsidR="0007138E">
        <w:rPr>
          <w:rFonts w:ascii="Times New Roman" w:hAnsi="Times New Roman"/>
        </w:rPr>
        <w:t>,</w:t>
      </w:r>
      <w:r w:rsidR="00C91864">
        <w:rPr>
          <w:rFonts w:ascii="Times New Roman" w:hAnsi="Times New Roman"/>
        </w:rPr>
        <w:t xml:space="preserve"> </w:t>
      </w:r>
      <w:del w:id="34" w:author="Pinkoski" w:date="2014-03-24T13:55:00Z">
        <w:r w:rsidR="00C91864" w:rsidDel="002F6796">
          <w:rPr>
            <w:rFonts w:ascii="Times New Roman" w:hAnsi="Times New Roman"/>
          </w:rPr>
          <w:delText xml:space="preserve">who </w:delText>
        </w:r>
      </w:del>
      <w:ins w:id="35" w:author="Pinkoski" w:date="2014-03-24T13:55:00Z">
        <w:r w:rsidR="002F6796">
          <w:rPr>
            <w:rFonts w:ascii="Times New Roman" w:hAnsi="Times New Roman"/>
          </w:rPr>
          <w:t>w</w:t>
        </w:r>
        <w:r w:rsidR="002F6796">
          <w:rPr>
            <w:rFonts w:ascii="Times New Roman" w:hAnsi="Times New Roman"/>
          </w:rPr>
          <w:t>hich</w:t>
        </w:r>
        <w:r w:rsidR="002F6796">
          <w:rPr>
            <w:rFonts w:ascii="Times New Roman" w:hAnsi="Times New Roman"/>
          </w:rPr>
          <w:t xml:space="preserve"> </w:t>
        </w:r>
      </w:ins>
      <w:r w:rsidR="00C91864">
        <w:rPr>
          <w:rFonts w:ascii="Times New Roman" w:hAnsi="Times New Roman"/>
        </w:rPr>
        <w:t xml:space="preserve">confronted </w:t>
      </w:r>
      <w:r w:rsidR="00DF6193">
        <w:rPr>
          <w:rFonts w:ascii="Times New Roman" w:hAnsi="Times New Roman"/>
        </w:rPr>
        <w:t>weak social institutions and</w:t>
      </w:r>
      <w:r w:rsidR="0007138E">
        <w:rPr>
          <w:rFonts w:ascii="Times New Roman" w:hAnsi="Times New Roman"/>
        </w:rPr>
        <w:t xml:space="preserve"> an elaborate state apparatus. </w:t>
      </w:r>
      <w:r w:rsidR="00DF6193">
        <w:rPr>
          <w:rFonts w:ascii="Times New Roman" w:hAnsi="Times New Roman"/>
        </w:rPr>
        <w:t>Rather than the revolutionary onslaught</w:t>
      </w:r>
      <w:ins w:id="36" w:author="Pinkoski" w:date="2014-03-24T13:56:00Z">
        <w:r w:rsidR="002F6796">
          <w:rPr>
            <w:rFonts w:ascii="Times New Roman" w:hAnsi="Times New Roman"/>
          </w:rPr>
          <w:t>,</w:t>
        </w:r>
      </w:ins>
      <w:r w:rsidR="00DF6193">
        <w:rPr>
          <w:rFonts w:ascii="Times New Roman" w:hAnsi="Times New Roman"/>
        </w:rPr>
        <w:t xml:space="preserve"> or “war of maneuver</w:t>
      </w:r>
      <w:r w:rsidR="0007138E">
        <w:rPr>
          <w:rFonts w:ascii="Times New Roman" w:hAnsi="Times New Roman"/>
        </w:rPr>
        <w:t>” that succeeded in the East, Gramsci</w:t>
      </w:r>
      <w:r w:rsidR="00DF6193">
        <w:rPr>
          <w:rFonts w:ascii="Times New Roman" w:hAnsi="Times New Roman"/>
        </w:rPr>
        <w:t xml:space="preserve"> advocated an ideological and cultur</w:t>
      </w:r>
      <w:r w:rsidR="0003088F">
        <w:rPr>
          <w:rFonts w:ascii="Times New Roman" w:hAnsi="Times New Roman"/>
        </w:rPr>
        <w:t>al struggle</w:t>
      </w:r>
      <w:r w:rsidR="0007138E">
        <w:rPr>
          <w:rFonts w:ascii="Times New Roman" w:hAnsi="Times New Roman"/>
        </w:rPr>
        <w:t>,</w:t>
      </w:r>
      <w:r w:rsidR="0003088F">
        <w:rPr>
          <w:rFonts w:ascii="Times New Roman" w:hAnsi="Times New Roman"/>
        </w:rPr>
        <w:t xml:space="preserve"> or “war of position</w:t>
      </w:r>
      <w:r w:rsidR="00DF6193">
        <w:rPr>
          <w:rFonts w:ascii="Times New Roman" w:hAnsi="Times New Roman"/>
        </w:rPr>
        <w:t>.</w:t>
      </w:r>
      <w:r w:rsidR="0003088F">
        <w:rPr>
          <w:rFonts w:ascii="Times New Roman" w:hAnsi="Times New Roman"/>
        </w:rPr>
        <w:t>”</w:t>
      </w:r>
      <w:r w:rsidR="00DF6193">
        <w:rPr>
          <w:rFonts w:ascii="Times New Roman" w:hAnsi="Times New Roman"/>
        </w:rPr>
        <w:t xml:space="preserve"> F</w:t>
      </w:r>
      <w:r w:rsidR="00261A8E">
        <w:rPr>
          <w:rFonts w:ascii="Times New Roman" w:hAnsi="Times New Roman"/>
        </w:rPr>
        <w:t>or Gramsci, Marx</w:t>
      </w:r>
      <w:r w:rsidR="000E0C42">
        <w:rPr>
          <w:rFonts w:ascii="Times New Roman" w:hAnsi="Times New Roman"/>
        </w:rPr>
        <w:t xml:space="preserve">ists </w:t>
      </w:r>
      <w:r w:rsidR="0003088F">
        <w:rPr>
          <w:rFonts w:ascii="Times New Roman" w:hAnsi="Times New Roman"/>
        </w:rPr>
        <w:t xml:space="preserve">too often assumed </w:t>
      </w:r>
      <w:r w:rsidR="00261A8E">
        <w:rPr>
          <w:rFonts w:ascii="Times New Roman" w:hAnsi="Times New Roman"/>
        </w:rPr>
        <w:t xml:space="preserve">that </w:t>
      </w:r>
      <w:r w:rsidR="0003088F">
        <w:rPr>
          <w:rFonts w:ascii="Times New Roman" w:hAnsi="Times New Roman"/>
        </w:rPr>
        <w:t>exploitative class relations guaranteed proletarian triumph</w:t>
      </w:r>
      <w:r w:rsidR="00261A8E">
        <w:rPr>
          <w:rFonts w:ascii="Times New Roman" w:hAnsi="Times New Roman"/>
        </w:rPr>
        <w:t>, but</w:t>
      </w:r>
      <w:ins w:id="37" w:author="Pinkoski" w:date="2014-03-24T13:56:00Z">
        <w:r w:rsidR="002F6796">
          <w:rPr>
            <w:rFonts w:ascii="Times New Roman" w:hAnsi="Times New Roman"/>
          </w:rPr>
          <w:t xml:space="preserve">, </w:t>
        </w:r>
      </w:ins>
      <w:del w:id="38" w:author="Pinkoski" w:date="2014-03-24T13:56:00Z">
        <w:r w:rsidR="00261A8E" w:rsidDel="002F6796">
          <w:rPr>
            <w:rFonts w:ascii="Times New Roman" w:hAnsi="Times New Roman"/>
          </w:rPr>
          <w:delText xml:space="preserve"> </w:delText>
        </w:r>
      </w:del>
      <w:r w:rsidR="00261A8E">
        <w:rPr>
          <w:rFonts w:ascii="Times New Roman" w:hAnsi="Times New Roman"/>
        </w:rPr>
        <w:t>in fact</w:t>
      </w:r>
      <w:ins w:id="39" w:author="Pinkoski" w:date="2014-03-24T13:56:00Z">
        <w:r w:rsidR="002F6796">
          <w:rPr>
            <w:rFonts w:ascii="Times New Roman" w:hAnsi="Times New Roman"/>
          </w:rPr>
          <w:t>,</w:t>
        </w:r>
      </w:ins>
      <w:r w:rsidR="00261A8E">
        <w:rPr>
          <w:rFonts w:ascii="Times New Roman" w:hAnsi="Times New Roman"/>
        </w:rPr>
        <w:t xml:space="preserve"> p</w:t>
      </w:r>
      <w:r w:rsidR="00C92E9C">
        <w:rPr>
          <w:rFonts w:ascii="Times New Roman" w:hAnsi="Times New Roman"/>
        </w:rPr>
        <w:t>olitical dominance</w:t>
      </w:r>
      <w:del w:id="40" w:author="Pinkoski" w:date="2014-03-24T13:57:00Z">
        <w:r w:rsidR="00C92E9C" w:rsidDel="002F6796">
          <w:rPr>
            <w:rFonts w:ascii="Times New Roman" w:hAnsi="Times New Roman"/>
          </w:rPr>
          <w:delText xml:space="preserve"> or</w:delText>
        </w:r>
      </w:del>
      <w:ins w:id="41" w:author="Pinkoski" w:date="2014-03-24T13:57:00Z">
        <w:r w:rsidR="002F6796">
          <w:rPr>
            <w:rFonts w:ascii="Times New Roman" w:hAnsi="Times New Roman"/>
          </w:rPr>
          <w:t xml:space="preserve">—or </w:t>
        </w:r>
      </w:ins>
      <w:del w:id="42" w:author="Pinkoski" w:date="2014-03-24T13:57:00Z">
        <w:r w:rsidR="00C92E9C" w:rsidDel="002F6796">
          <w:rPr>
            <w:rFonts w:ascii="Times New Roman" w:hAnsi="Times New Roman"/>
          </w:rPr>
          <w:delText xml:space="preserve"> </w:delText>
        </w:r>
      </w:del>
      <w:del w:id="43" w:author="Pinkoski" w:date="2014-03-24T13:56:00Z">
        <w:r w:rsidR="00C92E9C" w:rsidDel="002F6796">
          <w:rPr>
            <w:rFonts w:ascii="Times New Roman" w:hAnsi="Times New Roman"/>
          </w:rPr>
          <w:delText>“</w:delText>
        </w:r>
      </w:del>
      <w:r w:rsidR="00C92E9C">
        <w:rPr>
          <w:rFonts w:ascii="Times New Roman" w:hAnsi="Times New Roman"/>
        </w:rPr>
        <w:t>hegemon</w:t>
      </w:r>
      <w:ins w:id="44" w:author="Pinkoski" w:date="2014-03-24T13:56:00Z">
        <w:r w:rsidR="002F6796">
          <w:rPr>
            <w:rFonts w:ascii="Times New Roman" w:hAnsi="Times New Roman"/>
          </w:rPr>
          <w:t>y—</w:t>
        </w:r>
      </w:ins>
      <w:del w:id="45" w:author="Pinkoski" w:date="2014-03-24T13:56:00Z">
        <w:r w:rsidR="00C92E9C" w:rsidDel="002F6796">
          <w:rPr>
            <w:rFonts w:ascii="Times New Roman" w:hAnsi="Times New Roman"/>
          </w:rPr>
          <w:delText>y”</w:delText>
        </w:r>
        <w:r w:rsidR="00DE49D3" w:rsidDel="002F6796">
          <w:rPr>
            <w:rFonts w:ascii="Times New Roman" w:hAnsi="Times New Roman"/>
          </w:rPr>
          <w:delText xml:space="preserve"> </w:delText>
        </w:r>
      </w:del>
      <w:r w:rsidR="00DE49D3">
        <w:rPr>
          <w:rFonts w:ascii="Times New Roman" w:hAnsi="Times New Roman"/>
        </w:rPr>
        <w:t>was won and lost on the cultu</w:t>
      </w:r>
      <w:r w:rsidR="0007138E">
        <w:rPr>
          <w:rFonts w:ascii="Times New Roman" w:hAnsi="Times New Roman"/>
        </w:rPr>
        <w:t xml:space="preserve">ral and political battlefield. </w:t>
      </w:r>
      <w:r w:rsidR="00DE49D3">
        <w:rPr>
          <w:rFonts w:ascii="Times New Roman" w:hAnsi="Times New Roman"/>
        </w:rPr>
        <w:t>I</w:t>
      </w:r>
      <w:r w:rsidR="007979D1">
        <w:rPr>
          <w:rFonts w:ascii="Times New Roman" w:hAnsi="Times New Roman"/>
        </w:rPr>
        <w:t xml:space="preserve">t was never </w:t>
      </w:r>
      <w:r w:rsidR="000E0C42">
        <w:rPr>
          <w:rFonts w:ascii="Times New Roman" w:hAnsi="Times New Roman"/>
        </w:rPr>
        <w:t>homogeneous or all encompassing</w:t>
      </w:r>
      <w:r w:rsidR="0093302F">
        <w:rPr>
          <w:rFonts w:ascii="Times New Roman" w:hAnsi="Times New Roman"/>
        </w:rPr>
        <w:t>,</w:t>
      </w:r>
      <w:r w:rsidR="000E0C42">
        <w:rPr>
          <w:rFonts w:ascii="Times New Roman" w:hAnsi="Times New Roman"/>
        </w:rPr>
        <w:t xml:space="preserve"> and </w:t>
      </w:r>
      <w:r w:rsidR="00261A8E">
        <w:rPr>
          <w:rFonts w:ascii="Times New Roman" w:hAnsi="Times New Roman"/>
        </w:rPr>
        <w:t>invol</w:t>
      </w:r>
      <w:r w:rsidR="000E0C42">
        <w:rPr>
          <w:rFonts w:ascii="Times New Roman" w:hAnsi="Times New Roman"/>
        </w:rPr>
        <w:t xml:space="preserve">ved </w:t>
      </w:r>
      <w:r w:rsidR="0093302F">
        <w:rPr>
          <w:rFonts w:ascii="Times New Roman" w:hAnsi="Times New Roman"/>
        </w:rPr>
        <w:t xml:space="preserve">both coercion and consent. It </w:t>
      </w:r>
      <w:r w:rsidR="00C91864">
        <w:rPr>
          <w:rFonts w:ascii="Times New Roman" w:hAnsi="Times New Roman"/>
        </w:rPr>
        <w:t>was</w:t>
      </w:r>
      <w:r w:rsidR="0093302F">
        <w:rPr>
          <w:rFonts w:ascii="Times New Roman" w:hAnsi="Times New Roman"/>
        </w:rPr>
        <w:t xml:space="preserve"> also</w:t>
      </w:r>
      <w:r w:rsidR="00C91864">
        <w:rPr>
          <w:rFonts w:ascii="Times New Roman" w:hAnsi="Times New Roman"/>
        </w:rPr>
        <w:t xml:space="preserve"> </w:t>
      </w:r>
      <w:r w:rsidR="00DE49D3">
        <w:rPr>
          <w:rFonts w:ascii="Times New Roman" w:hAnsi="Times New Roman"/>
        </w:rPr>
        <w:t xml:space="preserve">subject </w:t>
      </w:r>
      <w:r w:rsidR="0093302F">
        <w:rPr>
          <w:rFonts w:ascii="Times New Roman" w:hAnsi="Times New Roman"/>
        </w:rPr>
        <w:t xml:space="preserve">to </w:t>
      </w:r>
      <w:r w:rsidR="00DE49D3">
        <w:rPr>
          <w:rFonts w:ascii="Times New Roman" w:hAnsi="Times New Roman"/>
        </w:rPr>
        <w:t xml:space="preserve">passive and active </w:t>
      </w:r>
      <w:r w:rsidR="0093302F">
        <w:rPr>
          <w:rFonts w:ascii="Times New Roman" w:hAnsi="Times New Roman"/>
        </w:rPr>
        <w:t xml:space="preserve">forms of </w:t>
      </w:r>
      <w:r w:rsidR="00DE49D3">
        <w:rPr>
          <w:rFonts w:ascii="Times New Roman" w:hAnsi="Times New Roman"/>
        </w:rPr>
        <w:t xml:space="preserve">resistance. </w:t>
      </w:r>
      <w:r w:rsidR="00261A8E">
        <w:rPr>
          <w:rFonts w:ascii="Times New Roman" w:hAnsi="Times New Roman"/>
        </w:rPr>
        <w:t>Gramsci</w:t>
      </w:r>
      <w:r w:rsidR="0093302F">
        <w:rPr>
          <w:rFonts w:ascii="Times New Roman" w:hAnsi="Times New Roman"/>
        </w:rPr>
        <w:t xml:space="preserve"> </w:t>
      </w:r>
      <w:r w:rsidR="0003088F">
        <w:rPr>
          <w:rFonts w:ascii="Times New Roman" w:hAnsi="Times New Roman"/>
        </w:rPr>
        <w:t>argued that</w:t>
      </w:r>
      <w:r w:rsidR="0093302F">
        <w:rPr>
          <w:rFonts w:ascii="Times New Roman" w:hAnsi="Times New Roman"/>
        </w:rPr>
        <w:t xml:space="preserve"> in order to triumph, </w:t>
      </w:r>
      <w:r w:rsidR="00261A8E">
        <w:rPr>
          <w:rFonts w:ascii="Times New Roman" w:hAnsi="Times New Roman"/>
        </w:rPr>
        <w:t xml:space="preserve">the working class had first </w:t>
      </w:r>
      <w:r w:rsidR="007979D1">
        <w:rPr>
          <w:rFonts w:ascii="Times New Roman" w:hAnsi="Times New Roman"/>
        </w:rPr>
        <w:t xml:space="preserve">to </w:t>
      </w:r>
      <w:r w:rsidR="00261A8E">
        <w:rPr>
          <w:rFonts w:ascii="Times New Roman" w:hAnsi="Times New Roman"/>
        </w:rPr>
        <w:t>win the battle of idea</w:t>
      </w:r>
      <w:r w:rsidR="007979D1">
        <w:rPr>
          <w:rFonts w:ascii="Times New Roman" w:hAnsi="Times New Roman"/>
        </w:rPr>
        <w:t xml:space="preserve">s. </w:t>
      </w:r>
      <w:r w:rsidR="00903979">
        <w:rPr>
          <w:rFonts w:ascii="Times New Roman" w:hAnsi="Times New Roman"/>
        </w:rPr>
        <w:t xml:space="preserve">It </w:t>
      </w:r>
      <w:r w:rsidR="00C92E9C">
        <w:rPr>
          <w:rFonts w:ascii="Times New Roman" w:hAnsi="Times New Roman"/>
        </w:rPr>
        <w:t xml:space="preserve">had to capture </w:t>
      </w:r>
      <w:r w:rsidR="007979D1">
        <w:rPr>
          <w:rFonts w:ascii="Times New Roman" w:hAnsi="Times New Roman"/>
        </w:rPr>
        <w:t xml:space="preserve">the </w:t>
      </w:r>
      <w:del w:id="46" w:author="Pinkoski" w:date="2014-03-24T13:57:00Z">
        <w:r w:rsidR="007979D1" w:rsidDel="002F6796">
          <w:rPr>
            <w:rFonts w:ascii="Times New Roman" w:hAnsi="Times New Roman"/>
          </w:rPr>
          <w:delText>“</w:delText>
        </w:r>
      </w:del>
      <w:r w:rsidR="007979D1">
        <w:rPr>
          <w:rFonts w:ascii="Times New Roman" w:hAnsi="Times New Roman"/>
        </w:rPr>
        <w:t>common sense</w:t>
      </w:r>
      <w:del w:id="47" w:author="Pinkoski" w:date="2014-03-24T13:57:00Z">
        <w:r w:rsidR="007979D1" w:rsidDel="002F6796">
          <w:rPr>
            <w:rFonts w:ascii="Times New Roman" w:hAnsi="Times New Roman"/>
          </w:rPr>
          <w:delText>”</w:delText>
        </w:r>
      </w:del>
      <w:r w:rsidR="007979D1">
        <w:rPr>
          <w:rFonts w:ascii="Times New Roman" w:hAnsi="Times New Roman"/>
        </w:rPr>
        <w:t xml:space="preserve"> of society.</w:t>
      </w:r>
      <w:r w:rsidR="0003088F">
        <w:rPr>
          <w:rFonts w:ascii="Times New Roman" w:hAnsi="Times New Roman"/>
        </w:rPr>
        <w:t xml:space="preserve"> H</w:t>
      </w:r>
      <w:r w:rsidR="006517B2">
        <w:rPr>
          <w:rFonts w:ascii="Times New Roman" w:hAnsi="Times New Roman"/>
        </w:rPr>
        <w:t xml:space="preserve">e </w:t>
      </w:r>
      <w:r w:rsidR="0003088F">
        <w:rPr>
          <w:rFonts w:ascii="Times New Roman" w:hAnsi="Times New Roman"/>
        </w:rPr>
        <w:t xml:space="preserve">accordingly </w:t>
      </w:r>
      <w:r w:rsidR="00A643D6">
        <w:rPr>
          <w:rFonts w:ascii="Times New Roman" w:hAnsi="Times New Roman"/>
        </w:rPr>
        <w:t xml:space="preserve">analyzed those </w:t>
      </w:r>
      <w:r w:rsidR="001636B2">
        <w:rPr>
          <w:rFonts w:ascii="Times New Roman" w:hAnsi="Times New Roman"/>
        </w:rPr>
        <w:t>central t</w:t>
      </w:r>
      <w:r w:rsidR="00A643D6">
        <w:rPr>
          <w:rFonts w:ascii="Times New Roman" w:hAnsi="Times New Roman"/>
        </w:rPr>
        <w:t>o creating and articulating this common sense</w:t>
      </w:r>
      <w:r w:rsidR="001636B2">
        <w:rPr>
          <w:rFonts w:ascii="Times New Roman" w:hAnsi="Times New Roman"/>
        </w:rPr>
        <w:t>: th</w:t>
      </w:r>
      <w:r w:rsidR="007979D1">
        <w:rPr>
          <w:rFonts w:ascii="Times New Roman" w:hAnsi="Times New Roman"/>
        </w:rPr>
        <w:t xml:space="preserve">e intellectuals. </w:t>
      </w:r>
      <w:r w:rsidR="001636B2">
        <w:rPr>
          <w:rFonts w:ascii="Times New Roman" w:hAnsi="Times New Roman"/>
        </w:rPr>
        <w:t>O</w:t>
      </w:r>
      <w:r w:rsidR="00C92E9C">
        <w:rPr>
          <w:rFonts w:ascii="Times New Roman" w:hAnsi="Times New Roman"/>
        </w:rPr>
        <w:t xml:space="preserve">n the one hand, he had a populist view of </w:t>
      </w:r>
      <w:r w:rsidR="001636B2">
        <w:rPr>
          <w:rFonts w:ascii="Times New Roman" w:hAnsi="Times New Roman"/>
        </w:rPr>
        <w:t>intellectual</w:t>
      </w:r>
      <w:r w:rsidR="00C92E9C">
        <w:rPr>
          <w:rFonts w:ascii="Times New Roman" w:hAnsi="Times New Roman"/>
        </w:rPr>
        <w:t>s, famously proclaiming t</w:t>
      </w:r>
      <w:r w:rsidR="00903979">
        <w:rPr>
          <w:rFonts w:ascii="Times New Roman" w:hAnsi="Times New Roman"/>
        </w:rPr>
        <w:t xml:space="preserve">hat everyone was </w:t>
      </w:r>
      <w:del w:id="48" w:author="Pinkoski" w:date="2014-03-24T13:58:00Z">
        <w:r w:rsidR="00903979" w:rsidDel="002F6796">
          <w:rPr>
            <w:rFonts w:ascii="Times New Roman" w:hAnsi="Times New Roman"/>
          </w:rPr>
          <w:delText>one</w:delText>
        </w:r>
      </w:del>
      <w:ins w:id="49" w:author="Pinkoski" w:date="2014-03-24T13:58:00Z">
        <w:r w:rsidR="002F6796">
          <w:rPr>
            <w:rFonts w:ascii="Times New Roman" w:hAnsi="Times New Roman"/>
          </w:rPr>
          <w:t>unified</w:t>
        </w:r>
      </w:ins>
      <w:r w:rsidR="007979D1">
        <w:rPr>
          <w:rFonts w:ascii="Times New Roman" w:hAnsi="Times New Roman"/>
        </w:rPr>
        <w:t>.</w:t>
      </w:r>
      <w:r w:rsidR="001636B2">
        <w:rPr>
          <w:rFonts w:ascii="Times New Roman" w:hAnsi="Times New Roman"/>
        </w:rPr>
        <w:t xml:space="preserve"> On the other hand, he distinguished between </w:t>
      </w:r>
      <w:del w:id="50" w:author="Pinkoski" w:date="2014-03-24T13:58:00Z">
        <w:r w:rsidR="001636B2" w:rsidDel="002F6796">
          <w:rPr>
            <w:rFonts w:ascii="Times New Roman" w:hAnsi="Times New Roman"/>
          </w:rPr>
          <w:delText>“</w:delText>
        </w:r>
      </w:del>
      <w:r w:rsidR="001636B2">
        <w:rPr>
          <w:rFonts w:ascii="Times New Roman" w:hAnsi="Times New Roman"/>
        </w:rPr>
        <w:t>traditional</w:t>
      </w:r>
      <w:del w:id="51" w:author="Pinkoski" w:date="2014-03-24T13:58:00Z">
        <w:r w:rsidR="001636B2" w:rsidDel="002F6796">
          <w:rPr>
            <w:rFonts w:ascii="Times New Roman" w:hAnsi="Times New Roman"/>
          </w:rPr>
          <w:delText>”</w:delText>
        </w:r>
      </w:del>
      <w:r w:rsidR="001636B2">
        <w:rPr>
          <w:rFonts w:ascii="Times New Roman" w:hAnsi="Times New Roman"/>
        </w:rPr>
        <w:t xml:space="preserve"> </w:t>
      </w:r>
      <w:r w:rsidR="00A643D6">
        <w:rPr>
          <w:rFonts w:ascii="Times New Roman" w:hAnsi="Times New Roman"/>
        </w:rPr>
        <w:t xml:space="preserve">and </w:t>
      </w:r>
      <w:del w:id="52" w:author="Pinkoski" w:date="2014-03-24T13:58:00Z">
        <w:r w:rsidR="00A643D6" w:rsidDel="002F6796">
          <w:rPr>
            <w:rFonts w:ascii="Times New Roman" w:hAnsi="Times New Roman"/>
          </w:rPr>
          <w:delText>“</w:delText>
        </w:r>
      </w:del>
      <w:r w:rsidR="00A643D6">
        <w:rPr>
          <w:rFonts w:ascii="Times New Roman" w:hAnsi="Times New Roman"/>
        </w:rPr>
        <w:t>organic</w:t>
      </w:r>
      <w:del w:id="53" w:author="Pinkoski" w:date="2014-03-24T13:58:00Z">
        <w:r w:rsidR="00A643D6" w:rsidDel="002F6796">
          <w:rPr>
            <w:rFonts w:ascii="Times New Roman" w:hAnsi="Times New Roman"/>
          </w:rPr>
          <w:delText>”</w:delText>
        </w:r>
      </w:del>
      <w:r w:rsidR="00A643D6">
        <w:rPr>
          <w:rFonts w:ascii="Times New Roman" w:hAnsi="Times New Roman"/>
        </w:rPr>
        <w:t xml:space="preserve"> intellectuals</w:t>
      </w:r>
      <w:ins w:id="54" w:author="Pinkoski" w:date="2014-03-24T13:59:00Z">
        <w:r w:rsidR="002F6796">
          <w:rPr>
            <w:rFonts w:ascii="Times New Roman" w:hAnsi="Times New Roman"/>
          </w:rPr>
          <w:t>—</w:t>
        </w:r>
      </w:ins>
      <w:del w:id="55" w:author="Pinkoski" w:date="2014-03-24T13:59:00Z">
        <w:r w:rsidR="00A643D6" w:rsidDel="002F6796">
          <w:rPr>
            <w:rFonts w:ascii="Times New Roman" w:hAnsi="Times New Roman"/>
          </w:rPr>
          <w:delText xml:space="preserve">, that is, </w:delText>
        </w:r>
      </w:del>
      <w:r w:rsidR="00A643D6">
        <w:rPr>
          <w:rFonts w:ascii="Times New Roman" w:hAnsi="Times New Roman"/>
        </w:rPr>
        <w:t xml:space="preserve">between </w:t>
      </w:r>
      <w:r w:rsidR="00C92E9C">
        <w:rPr>
          <w:rFonts w:ascii="Times New Roman" w:hAnsi="Times New Roman"/>
        </w:rPr>
        <w:t xml:space="preserve">those </w:t>
      </w:r>
      <w:r w:rsidR="001636B2">
        <w:rPr>
          <w:rFonts w:ascii="Times New Roman" w:hAnsi="Times New Roman"/>
        </w:rPr>
        <w:t>who thought of themselves</w:t>
      </w:r>
      <w:r w:rsidR="007979D1">
        <w:rPr>
          <w:rFonts w:ascii="Times New Roman" w:hAnsi="Times New Roman"/>
        </w:rPr>
        <w:t xml:space="preserve"> traditionally</w:t>
      </w:r>
      <w:r w:rsidR="0093302F">
        <w:rPr>
          <w:rFonts w:ascii="Times New Roman" w:hAnsi="Times New Roman"/>
        </w:rPr>
        <w:t xml:space="preserve"> as an independent </w:t>
      </w:r>
      <w:r w:rsidR="00A643D6">
        <w:rPr>
          <w:rFonts w:ascii="Times New Roman" w:hAnsi="Times New Roman"/>
        </w:rPr>
        <w:t>caste</w:t>
      </w:r>
      <w:ins w:id="56" w:author="Pinkoski" w:date="2014-03-24T13:59:00Z">
        <w:r w:rsidR="002F6796">
          <w:rPr>
            <w:rFonts w:ascii="Times New Roman" w:hAnsi="Times New Roman"/>
          </w:rPr>
          <w:t>,</w:t>
        </w:r>
      </w:ins>
      <w:r w:rsidR="00A643D6">
        <w:rPr>
          <w:rFonts w:ascii="Times New Roman" w:hAnsi="Times New Roman"/>
        </w:rPr>
        <w:t xml:space="preserve"> and those </w:t>
      </w:r>
      <w:r w:rsidR="00C91864">
        <w:rPr>
          <w:rFonts w:ascii="Times New Roman" w:hAnsi="Times New Roman"/>
        </w:rPr>
        <w:t xml:space="preserve">who </w:t>
      </w:r>
      <w:r w:rsidR="007979D1">
        <w:rPr>
          <w:rFonts w:ascii="Times New Roman" w:hAnsi="Times New Roman"/>
        </w:rPr>
        <w:t xml:space="preserve">organically </w:t>
      </w:r>
      <w:r w:rsidR="001636B2">
        <w:rPr>
          <w:rFonts w:ascii="Times New Roman" w:hAnsi="Times New Roman"/>
        </w:rPr>
        <w:t>articula</w:t>
      </w:r>
      <w:r w:rsidR="0093302F">
        <w:rPr>
          <w:rFonts w:ascii="Times New Roman" w:hAnsi="Times New Roman"/>
        </w:rPr>
        <w:t xml:space="preserve">ted class </w:t>
      </w:r>
      <w:r w:rsidR="00C91864">
        <w:rPr>
          <w:rFonts w:ascii="Times New Roman" w:hAnsi="Times New Roman"/>
        </w:rPr>
        <w:t>interests</w:t>
      </w:r>
      <w:r w:rsidR="0093302F">
        <w:rPr>
          <w:rFonts w:ascii="Times New Roman" w:hAnsi="Times New Roman"/>
        </w:rPr>
        <w:t xml:space="preserve"> from within the class</w:t>
      </w:r>
      <w:r w:rsidR="007979D1">
        <w:rPr>
          <w:rFonts w:ascii="Times New Roman" w:hAnsi="Times New Roman"/>
        </w:rPr>
        <w:t>.</w:t>
      </w:r>
      <w:r w:rsidR="001E7307">
        <w:rPr>
          <w:rFonts w:ascii="Times New Roman" w:hAnsi="Times New Roman"/>
        </w:rPr>
        <w:t xml:space="preserve"> </w:t>
      </w:r>
      <w:r w:rsidR="000E0C42">
        <w:rPr>
          <w:rFonts w:ascii="Times New Roman" w:hAnsi="Times New Roman"/>
        </w:rPr>
        <w:t xml:space="preserve">Gramsci’s ideas </w:t>
      </w:r>
      <w:r w:rsidR="0093302F">
        <w:rPr>
          <w:rFonts w:ascii="Times New Roman" w:hAnsi="Times New Roman"/>
        </w:rPr>
        <w:t>influenced</w:t>
      </w:r>
      <w:r w:rsidR="00C92E9C">
        <w:rPr>
          <w:rFonts w:ascii="Times New Roman" w:hAnsi="Times New Roman"/>
        </w:rPr>
        <w:t xml:space="preserve"> </w:t>
      </w:r>
      <w:r w:rsidR="006517B2">
        <w:rPr>
          <w:rFonts w:ascii="Times New Roman" w:hAnsi="Times New Roman"/>
        </w:rPr>
        <w:t>both p</w:t>
      </w:r>
      <w:r w:rsidR="007979D1">
        <w:rPr>
          <w:rFonts w:ascii="Times New Roman" w:hAnsi="Times New Roman"/>
        </w:rPr>
        <w:t>olitical a</w:t>
      </w:r>
      <w:r w:rsidR="00EA31E6">
        <w:rPr>
          <w:rFonts w:ascii="Times New Roman" w:hAnsi="Times New Roman"/>
        </w:rPr>
        <w:t xml:space="preserve">nd intellectual life after 1945, articulating (parallel to the early Georg </w:t>
      </w:r>
      <w:proofErr w:type="spellStart"/>
      <w:r w:rsidR="00EA31E6">
        <w:rPr>
          <w:rFonts w:ascii="Times New Roman" w:hAnsi="Times New Roman"/>
        </w:rPr>
        <w:t>Luk</w:t>
      </w:r>
      <w:r w:rsidR="00EA31E6">
        <w:rPr>
          <w:rFonts w:ascii="Times New Roman" w:hAnsi="Times New Roman" w:cs="Times New Roman"/>
        </w:rPr>
        <w:t>á</w:t>
      </w:r>
      <w:r w:rsidR="00EA31E6">
        <w:rPr>
          <w:rFonts w:ascii="Times New Roman" w:hAnsi="Times New Roman"/>
        </w:rPr>
        <w:t>cs’s</w:t>
      </w:r>
      <w:proofErr w:type="spellEnd"/>
      <w:r w:rsidR="00EA31E6">
        <w:rPr>
          <w:rFonts w:ascii="Times New Roman" w:hAnsi="Times New Roman"/>
        </w:rPr>
        <w:t xml:space="preserve"> work on </w:t>
      </w:r>
      <w:del w:id="57" w:author="Pinkoski" w:date="2014-03-24T13:59:00Z">
        <w:r w:rsidR="00EA31E6" w:rsidDel="002F6796">
          <w:rPr>
            <w:rFonts w:ascii="Times New Roman" w:hAnsi="Times New Roman"/>
          </w:rPr>
          <w:delText>“</w:delText>
        </w:r>
      </w:del>
      <w:r w:rsidR="00EA31E6">
        <w:rPr>
          <w:rFonts w:ascii="Times New Roman" w:hAnsi="Times New Roman"/>
        </w:rPr>
        <w:t>reification</w:t>
      </w:r>
      <w:del w:id="58" w:author="Pinkoski" w:date="2014-03-24T13:59:00Z">
        <w:r w:rsidR="00EA31E6" w:rsidDel="002F6796">
          <w:rPr>
            <w:rFonts w:ascii="Times New Roman" w:hAnsi="Times New Roman"/>
          </w:rPr>
          <w:delText>”</w:delText>
        </w:r>
      </w:del>
      <w:r w:rsidR="00EA31E6">
        <w:rPr>
          <w:rFonts w:ascii="Times New Roman" w:hAnsi="Times New Roman"/>
        </w:rPr>
        <w:t xml:space="preserve">) what might be called </w:t>
      </w:r>
      <w:proofErr w:type="gramStart"/>
      <w:r w:rsidR="00EA31E6">
        <w:rPr>
          <w:rFonts w:ascii="Times New Roman" w:hAnsi="Times New Roman"/>
        </w:rPr>
        <w:t>a Western</w:t>
      </w:r>
      <w:proofErr w:type="gramEnd"/>
      <w:r w:rsidR="00EA31E6">
        <w:rPr>
          <w:rFonts w:ascii="Times New Roman" w:hAnsi="Times New Roman"/>
        </w:rPr>
        <w:t xml:space="preserve"> Marxism.</w:t>
      </w:r>
      <w:r w:rsidR="007979D1">
        <w:rPr>
          <w:rFonts w:ascii="Times New Roman" w:hAnsi="Times New Roman"/>
        </w:rPr>
        <w:t xml:space="preserve"> His ideas helped to</w:t>
      </w:r>
      <w:r w:rsidR="006517B2">
        <w:rPr>
          <w:rFonts w:ascii="Times New Roman" w:hAnsi="Times New Roman"/>
        </w:rPr>
        <w:t xml:space="preserve"> shape the post</w:t>
      </w:r>
      <w:ins w:id="59" w:author="Pinkoski" w:date="2014-03-24T14:00:00Z">
        <w:r w:rsidR="002F6796">
          <w:rPr>
            <w:rFonts w:ascii="Times New Roman" w:hAnsi="Times New Roman"/>
          </w:rPr>
          <w:t>-</w:t>
        </w:r>
      </w:ins>
      <w:r w:rsidR="006517B2">
        <w:rPr>
          <w:rFonts w:ascii="Times New Roman" w:hAnsi="Times New Roman"/>
        </w:rPr>
        <w:t>war Italian Communist Party, which</w:t>
      </w:r>
      <w:r w:rsidR="0093302F">
        <w:rPr>
          <w:rFonts w:ascii="Times New Roman" w:hAnsi="Times New Roman"/>
        </w:rPr>
        <w:t xml:space="preserve"> followed Gramsci’s</w:t>
      </w:r>
      <w:r w:rsidR="00C92E9C">
        <w:rPr>
          <w:rFonts w:ascii="Times New Roman" w:hAnsi="Times New Roman"/>
        </w:rPr>
        <w:t xml:space="preserve"> stress on cultural and ideological contestation </w:t>
      </w:r>
      <w:r w:rsidR="0093302F">
        <w:rPr>
          <w:rFonts w:ascii="Times New Roman" w:hAnsi="Times New Roman"/>
        </w:rPr>
        <w:t xml:space="preserve">and </w:t>
      </w:r>
      <w:r w:rsidR="00C92E9C">
        <w:rPr>
          <w:rFonts w:ascii="Times New Roman" w:hAnsi="Times New Roman"/>
        </w:rPr>
        <w:t xml:space="preserve">accepted </w:t>
      </w:r>
      <w:r w:rsidR="006517B2">
        <w:rPr>
          <w:rFonts w:ascii="Times New Roman" w:hAnsi="Times New Roman"/>
        </w:rPr>
        <w:t>the ground rules of parl</w:t>
      </w:r>
      <w:r w:rsidR="0093302F">
        <w:rPr>
          <w:rFonts w:ascii="Times New Roman" w:hAnsi="Times New Roman"/>
        </w:rPr>
        <w:t>iamentary democracy. His ideas</w:t>
      </w:r>
      <w:r w:rsidR="007979D1">
        <w:rPr>
          <w:rFonts w:ascii="Times New Roman" w:hAnsi="Times New Roman"/>
        </w:rPr>
        <w:t xml:space="preserve"> also</w:t>
      </w:r>
      <w:r w:rsidR="001E7307">
        <w:rPr>
          <w:rFonts w:ascii="Times New Roman" w:hAnsi="Times New Roman"/>
        </w:rPr>
        <w:t xml:space="preserve"> </w:t>
      </w:r>
      <w:r w:rsidR="00C92E9C">
        <w:rPr>
          <w:rFonts w:ascii="Times New Roman" w:hAnsi="Times New Roman"/>
        </w:rPr>
        <w:t xml:space="preserve">played a prominent role </w:t>
      </w:r>
      <w:r w:rsidR="000E0C42">
        <w:rPr>
          <w:rFonts w:ascii="Times New Roman" w:hAnsi="Times New Roman"/>
        </w:rPr>
        <w:t>in subsequent</w:t>
      </w:r>
      <w:r w:rsidR="006517B2">
        <w:rPr>
          <w:rFonts w:ascii="Times New Roman" w:hAnsi="Times New Roman"/>
        </w:rPr>
        <w:t xml:space="preserve"> cu</w:t>
      </w:r>
      <w:r w:rsidR="001E7307">
        <w:rPr>
          <w:rFonts w:ascii="Times New Roman" w:hAnsi="Times New Roman"/>
        </w:rPr>
        <w:t>ltural studies, notably</w:t>
      </w:r>
      <w:ins w:id="60" w:author="Pinkoski" w:date="2014-03-24T14:00:00Z">
        <w:r w:rsidR="002F6796">
          <w:rPr>
            <w:rFonts w:ascii="Times New Roman" w:hAnsi="Times New Roman"/>
          </w:rPr>
          <w:t>,</w:t>
        </w:r>
      </w:ins>
      <w:r w:rsidR="001E7307">
        <w:rPr>
          <w:rFonts w:ascii="Times New Roman" w:hAnsi="Times New Roman"/>
        </w:rPr>
        <w:t xml:space="preserve"> in </w:t>
      </w:r>
      <w:r w:rsidR="006517B2">
        <w:rPr>
          <w:rFonts w:ascii="Times New Roman" w:hAnsi="Times New Roman"/>
        </w:rPr>
        <w:t xml:space="preserve">the writings of </w:t>
      </w:r>
      <w:r w:rsidR="000E0C42">
        <w:rPr>
          <w:rFonts w:ascii="Times New Roman" w:hAnsi="Times New Roman"/>
        </w:rPr>
        <w:t xml:space="preserve">Raymond Williams, </w:t>
      </w:r>
      <w:r w:rsidR="006517B2">
        <w:rPr>
          <w:rFonts w:ascii="Times New Roman" w:hAnsi="Times New Roman"/>
        </w:rPr>
        <w:t xml:space="preserve">Stuart Hall, Edward Said, </w:t>
      </w:r>
      <w:r w:rsidR="000E0C42">
        <w:rPr>
          <w:rFonts w:ascii="Times New Roman" w:hAnsi="Times New Roman"/>
        </w:rPr>
        <w:t xml:space="preserve">Ernesto </w:t>
      </w:r>
      <w:proofErr w:type="spellStart"/>
      <w:r w:rsidR="000E0C42">
        <w:rPr>
          <w:rFonts w:ascii="Times New Roman" w:hAnsi="Times New Roman"/>
        </w:rPr>
        <w:t>Laclau</w:t>
      </w:r>
      <w:proofErr w:type="spellEnd"/>
      <w:r w:rsidR="000E0C42">
        <w:rPr>
          <w:rFonts w:ascii="Times New Roman" w:hAnsi="Times New Roman"/>
        </w:rPr>
        <w:t xml:space="preserve"> and Chantal </w:t>
      </w:r>
      <w:proofErr w:type="spellStart"/>
      <w:r w:rsidR="000E0C42">
        <w:rPr>
          <w:rFonts w:ascii="Times New Roman" w:hAnsi="Times New Roman"/>
        </w:rPr>
        <w:t>Mouffe</w:t>
      </w:r>
      <w:proofErr w:type="spellEnd"/>
      <w:r w:rsidR="000E0C42">
        <w:rPr>
          <w:rFonts w:ascii="Times New Roman" w:hAnsi="Times New Roman"/>
        </w:rPr>
        <w:t xml:space="preserve">, </w:t>
      </w:r>
      <w:r w:rsidR="00C91864">
        <w:rPr>
          <w:rFonts w:ascii="Times New Roman" w:hAnsi="Times New Roman"/>
        </w:rPr>
        <w:t xml:space="preserve">who used the idea of hegemony to analyze the relationship between </w:t>
      </w:r>
      <w:r w:rsidR="001E7307">
        <w:rPr>
          <w:rFonts w:ascii="Times New Roman" w:hAnsi="Times New Roman"/>
        </w:rPr>
        <w:t>culture and po</w:t>
      </w:r>
      <w:r w:rsidR="00C91864">
        <w:rPr>
          <w:rFonts w:ascii="Times New Roman" w:hAnsi="Times New Roman"/>
        </w:rPr>
        <w:t>wer</w:t>
      </w:r>
      <w:r w:rsidR="007979D1">
        <w:rPr>
          <w:rFonts w:ascii="Times New Roman" w:hAnsi="Times New Roman"/>
        </w:rPr>
        <w:t xml:space="preserve">. </w:t>
      </w:r>
      <w:proofErr w:type="spellStart"/>
      <w:r w:rsidR="00D6083A">
        <w:rPr>
          <w:rFonts w:ascii="Times New Roman" w:hAnsi="Times New Roman"/>
        </w:rPr>
        <w:t>Grasmci</w:t>
      </w:r>
      <w:proofErr w:type="spellEnd"/>
      <w:r w:rsidR="00D6083A">
        <w:rPr>
          <w:rFonts w:ascii="Times New Roman" w:hAnsi="Times New Roman"/>
        </w:rPr>
        <w:t xml:space="preserve"> was the </w:t>
      </w:r>
      <w:r w:rsidR="00903979">
        <w:rPr>
          <w:rFonts w:ascii="Times New Roman" w:hAnsi="Times New Roman"/>
        </w:rPr>
        <w:t>original inspiration for the South Asian historians of the Subaltern Studies Group</w:t>
      </w:r>
      <w:r w:rsidR="007979D1">
        <w:rPr>
          <w:rFonts w:ascii="Times New Roman" w:hAnsi="Times New Roman"/>
        </w:rPr>
        <w:t>,</w:t>
      </w:r>
      <w:r w:rsidR="00903979">
        <w:rPr>
          <w:rFonts w:ascii="Times New Roman" w:hAnsi="Times New Roman"/>
        </w:rPr>
        <w:t xml:space="preserve"> who rethought modern India from the point of view of the oppressed. </w:t>
      </w:r>
    </w:p>
    <w:p w14:paraId="27A17F1D" w14:textId="77777777" w:rsidR="002F6796" w:rsidRDefault="00A643D6" w:rsidP="000E0C42">
      <w:pPr>
        <w:rPr>
          <w:ins w:id="61" w:author="Pinkoski" w:date="2014-03-24T14:01:00Z"/>
          <w:rFonts w:ascii="Times New Roman" w:hAnsi="Times New Roman"/>
        </w:rPr>
      </w:pPr>
      <w:r>
        <w:rPr>
          <w:rFonts w:ascii="Times New Roman" w:hAnsi="Times New Roman"/>
        </w:rPr>
        <w:t xml:space="preserve">Bibliography: </w:t>
      </w:r>
    </w:p>
    <w:p w14:paraId="42AF8919" w14:textId="16701FE5" w:rsidR="00A643D6" w:rsidRDefault="00A643D6" w:rsidP="000E0C42">
      <w:pPr>
        <w:rPr>
          <w:rFonts w:ascii="Times New Roman" w:hAnsi="Times New Roman"/>
        </w:rPr>
      </w:pPr>
      <w:r>
        <w:rPr>
          <w:rFonts w:ascii="Times New Roman" w:hAnsi="Times New Roman"/>
        </w:rPr>
        <w:t>International Gramsci Society, Gramsci Bibliography</w:t>
      </w:r>
      <w:ins w:id="62" w:author="Pinkoski" w:date="2014-03-24T14:01:00Z">
        <w:r w:rsidR="002F6796">
          <w:rPr>
            <w:rFonts w:ascii="Times New Roman" w:hAnsi="Times New Roman"/>
          </w:rPr>
          <w:t>. Web</w:t>
        </w:r>
      </w:ins>
      <w:r>
        <w:rPr>
          <w:rFonts w:ascii="Times New Roman" w:hAnsi="Times New Roman"/>
        </w:rPr>
        <w:t xml:space="preserve"> </w:t>
      </w:r>
      <w:hyperlink r:id="rId5" w:history="1">
        <w:r w:rsidR="000E0C42" w:rsidRPr="00015DF2">
          <w:rPr>
            <w:rStyle w:val="Hyperlink"/>
            <w:rFonts w:ascii="Times New Roman" w:hAnsi="Times New Roman"/>
          </w:rPr>
          <w:t>http://www.internationalgramscisociety.org/resources/recent_publications/index.html</w:t>
        </w:r>
      </w:hyperlink>
    </w:p>
    <w:p w14:paraId="1435CF8D" w14:textId="6F6804C6" w:rsidR="0093302F" w:rsidRDefault="000E0C42" w:rsidP="000E0C42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Dennis Dworki</w:t>
      </w:r>
      <w:bookmarkStart w:id="63" w:name="_GoBack"/>
      <w:bookmarkEnd w:id="63"/>
      <w:r>
        <w:rPr>
          <w:rFonts w:ascii="Times New Roman" w:hAnsi="Times New Roman"/>
        </w:rPr>
        <w:t>n, University of Nevada, Reno</w:t>
      </w:r>
    </w:p>
    <w:sectPr w:rsidR="0093302F" w:rsidSect="0064353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117"/>
    <w:rsid w:val="0003088F"/>
    <w:rsid w:val="0007138E"/>
    <w:rsid w:val="000E0C42"/>
    <w:rsid w:val="00136A5B"/>
    <w:rsid w:val="001636B2"/>
    <w:rsid w:val="001A332B"/>
    <w:rsid w:val="001B3F43"/>
    <w:rsid w:val="001E7307"/>
    <w:rsid w:val="00224820"/>
    <w:rsid w:val="0023767B"/>
    <w:rsid w:val="00261A8E"/>
    <w:rsid w:val="002F6796"/>
    <w:rsid w:val="00306117"/>
    <w:rsid w:val="0033577B"/>
    <w:rsid w:val="003A18A4"/>
    <w:rsid w:val="00405E4D"/>
    <w:rsid w:val="004531DE"/>
    <w:rsid w:val="005361AA"/>
    <w:rsid w:val="00643539"/>
    <w:rsid w:val="006517B2"/>
    <w:rsid w:val="006855D8"/>
    <w:rsid w:val="007979D1"/>
    <w:rsid w:val="00806CAC"/>
    <w:rsid w:val="00903979"/>
    <w:rsid w:val="0093302F"/>
    <w:rsid w:val="00985937"/>
    <w:rsid w:val="00A201FD"/>
    <w:rsid w:val="00A2260D"/>
    <w:rsid w:val="00A643D6"/>
    <w:rsid w:val="00B43B3A"/>
    <w:rsid w:val="00B81D1D"/>
    <w:rsid w:val="00BD48F5"/>
    <w:rsid w:val="00C91864"/>
    <w:rsid w:val="00C92E9C"/>
    <w:rsid w:val="00CD5B63"/>
    <w:rsid w:val="00D51C23"/>
    <w:rsid w:val="00D6083A"/>
    <w:rsid w:val="00D6723B"/>
    <w:rsid w:val="00DE49D3"/>
    <w:rsid w:val="00DF6193"/>
    <w:rsid w:val="00E42456"/>
    <w:rsid w:val="00EA31E6"/>
    <w:rsid w:val="00EE7D2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9663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C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55D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5D8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E0C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C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55D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5D8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E0C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internationalgramscisociety.org/resources/recent_publications/index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553</Words>
  <Characters>3154</Characters>
  <Application>Microsoft Macintosh Word</Application>
  <DocSecurity>0</DocSecurity>
  <Lines>26</Lines>
  <Paragraphs>7</Paragraphs>
  <ScaleCrop>false</ScaleCrop>
  <Company>University of Nevada Reno</Company>
  <LinksUpToDate>false</LinksUpToDate>
  <CharactersWithSpaces>3700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Dworkin</dc:creator>
  <cp:keywords/>
  <dc:description/>
  <cp:lastModifiedBy>Pinkoski</cp:lastModifiedBy>
  <cp:revision>3</cp:revision>
  <cp:lastPrinted>2014-03-01T01:19:00Z</cp:lastPrinted>
  <dcterms:created xsi:type="dcterms:W3CDTF">2014-03-03T19:07:00Z</dcterms:created>
  <dcterms:modified xsi:type="dcterms:W3CDTF">2014-03-24T21:03:00Z</dcterms:modified>
</cp:coreProperties>
</file>