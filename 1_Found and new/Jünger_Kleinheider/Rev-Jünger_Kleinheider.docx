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566BA" w14:textId="77777777" w:rsidR="005417B6" w:rsidRPr="0064703E" w:rsidRDefault="001C1FE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4703E">
        <w:rPr>
          <w:rFonts w:ascii="Times New Roman" w:hAnsi="Times New Roman" w:cs="Times New Roman"/>
          <w:b/>
          <w:sz w:val="24"/>
          <w:szCs w:val="24"/>
        </w:rPr>
        <w:t xml:space="preserve">Ernst </w:t>
      </w:r>
      <w:proofErr w:type="spellStart"/>
      <w:r w:rsidRPr="0064703E">
        <w:rPr>
          <w:rFonts w:ascii="Times New Roman" w:hAnsi="Times New Roman" w:cs="Times New Roman"/>
          <w:b/>
          <w:sz w:val="24"/>
          <w:szCs w:val="24"/>
        </w:rPr>
        <w:t>Jünger</w:t>
      </w:r>
      <w:proofErr w:type="spellEnd"/>
      <w:r w:rsidR="0064703E" w:rsidRPr="0064703E">
        <w:rPr>
          <w:rFonts w:ascii="Times New Roman" w:hAnsi="Times New Roman" w:cs="Times New Roman"/>
          <w:b/>
          <w:sz w:val="24"/>
          <w:szCs w:val="24"/>
        </w:rPr>
        <w:t xml:space="preserve"> (1895 – 1998)</w:t>
      </w:r>
    </w:p>
    <w:bookmarkEnd w:id="0"/>
    <w:p w14:paraId="0412BEF2" w14:textId="77777777" w:rsidR="0099774C" w:rsidRPr="0064703E" w:rsidRDefault="0099774C">
      <w:pPr>
        <w:rPr>
          <w:rFonts w:ascii="Times New Roman" w:hAnsi="Times New Roman" w:cs="Times New Roman"/>
          <w:sz w:val="24"/>
          <w:szCs w:val="24"/>
        </w:rPr>
      </w:pPr>
    </w:p>
    <w:p w14:paraId="5E34076E" w14:textId="77777777" w:rsidR="00831E22" w:rsidRPr="0064703E" w:rsidRDefault="001C1FEC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sz w:val="24"/>
          <w:szCs w:val="24"/>
        </w:rPr>
        <w:t xml:space="preserve">Ernst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64703E">
        <w:rPr>
          <w:rFonts w:ascii="Times New Roman" w:hAnsi="Times New Roman" w:cs="Times New Roman"/>
          <w:sz w:val="24"/>
          <w:szCs w:val="24"/>
        </w:rPr>
        <w:t xml:space="preserve"> </w:t>
      </w:r>
      <w:r w:rsidRPr="0064703E">
        <w:rPr>
          <w:rFonts w:ascii="Times New Roman" w:hAnsi="Times New Roman" w:cs="Times New Roman"/>
          <w:sz w:val="24"/>
          <w:szCs w:val="24"/>
        </w:rPr>
        <w:t>was a German writer</w:t>
      </w:r>
      <w:r w:rsidR="00C21D36" w:rsidRPr="0064703E">
        <w:rPr>
          <w:rFonts w:ascii="Times New Roman" w:hAnsi="Times New Roman" w:cs="Times New Roman"/>
          <w:sz w:val="24"/>
          <w:szCs w:val="24"/>
        </w:rPr>
        <w:t xml:space="preserve"> of war accounts, diaries, novels, and political and theoretical essays.  </w:t>
      </w:r>
      <w:r w:rsidR="0099774C" w:rsidRPr="0064703E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r w:rsidR="0099774C" w:rsidRPr="0064703E">
        <w:rPr>
          <w:rFonts w:ascii="Times New Roman" w:hAnsi="Times New Roman" w:cs="Times New Roman"/>
          <w:sz w:val="24"/>
          <w:szCs w:val="24"/>
        </w:rPr>
        <w:t>Jünger’s</w:t>
      </w:r>
      <w:proofErr w:type="spellEnd"/>
      <w:r w:rsidR="0099774C" w:rsidRPr="0064703E">
        <w:rPr>
          <w:rFonts w:ascii="Times New Roman" w:hAnsi="Times New Roman" w:cs="Times New Roman"/>
          <w:sz w:val="24"/>
          <w:szCs w:val="24"/>
        </w:rPr>
        <w:t xml:space="preserve"> b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ody of work is broad and varied, </w:t>
      </w:r>
      <w:r w:rsidR="005E627E" w:rsidRPr="0064703E">
        <w:rPr>
          <w:rFonts w:ascii="Times New Roman" w:hAnsi="Times New Roman" w:cs="Times New Roman"/>
          <w:sz w:val="24"/>
          <w:szCs w:val="24"/>
        </w:rPr>
        <w:t>he is most often associated with his work of the 1920s and 1930s, which embraces an</w:t>
      </w:r>
      <w:r w:rsidR="0099774C" w:rsidRPr="0064703E">
        <w:rPr>
          <w:rFonts w:ascii="Times New Roman" w:hAnsi="Times New Roman" w:cs="Times New Roman"/>
          <w:sz w:val="24"/>
          <w:szCs w:val="24"/>
        </w:rPr>
        <w:t xml:space="preserve"> aesthetic </w:t>
      </w:r>
      <w:r w:rsidR="005E627E" w:rsidRPr="0064703E">
        <w:rPr>
          <w:rFonts w:ascii="Times New Roman" w:hAnsi="Times New Roman" w:cs="Times New Roman"/>
          <w:sz w:val="24"/>
          <w:szCs w:val="24"/>
        </w:rPr>
        <w:t>of</w:t>
      </w:r>
      <w:r w:rsidR="0099774C" w:rsidRPr="0064703E">
        <w:rPr>
          <w:rFonts w:ascii="Times New Roman" w:hAnsi="Times New Roman" w:cs="Times New Roman"/>
          <w:sz w:val="24"/>
          <w:szCs w:val="24"/>
        </w:rPr>
        <w:t xml:space="preserve"> war, destruction, pain, and technology as the key to aesthetic and experiential fulfillment.  </w:t>
      </w:r>
    </w:p>
    <w:p w14:paraId="0D0DE5AC" w14:textId="77777777" w:rsidR="00DA6844" w:rsidRPr="0064703E" w:rsidRDefault="00DA6844">
      <w:pPr>
        <w:rPr>
          <w:rFonts w:ascii="Times New Roman" w:hAnsi="Times New Roman" w:cs="Times New Roman"/>
          <w:sz w:val="24"/>
          <w:szCs w:val="24"/>
        </w:rPr>
      </w:pPr>
    </w:p>
    <w:p w14:paraId="6930C1BC" w14:textId="77777777" w:rsidR="00831E22" w:rsidRPr="0064703E" w:rsidRDefault="00DA68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was born to a middle</w:t>
      </w:r>
      <w:ins w:id="1" w:author="Pinkoski" w:date="2014-03-17T13:42:00Z">
        <w:r w:rsidR="00FA55FF">
          <w:rPr>
            <w:rFonts w:ascii="Times New Roman" w:hAnsi="Times New Roman" w:cs="Times New Roman"/>
            <w:sz w:val="24"/>
            <w:szCs w:val="24"/>
          </w:rPr>
          <w:t>-</w:t>
        </w:r>
      </w:ins>
      <w:del w:id="2" w:author="Pinkoski" w:date="2014-03-17T13:42:00Z">
        <w:r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4703E">
        <w:rPr>
          <w:rFonts w:ascii="Times New Roman" w:hAnsi="Times New Roman" w:cs="Times New Roman"/>
          <w:sz w:val="24"/>
          <w:szCs w:val="24"/>
        </w:rPr>
        <w:t>class family in Heidelberg</w:t>
      </w:r>
      <w:ins w:id="3" w:author="Pinkoski" w:date="2014-03-17T13:42:00Z">
        <w:r w:rsidR="00FA55FF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703E">
        <w:rPr>
          <w:rFonts w:ascii="Times New Roman" w:hAnsi="Times New Roman" w:cs="Times New Roman"/>
          <w:sz w:val="24"/>
          <w:szCs w:val="24"/>
        </w:rPr>
        <w:t xml:space="preserve"> and grew up in Hannover.  After serving briefly with the French Foreign Legion,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volunteered at the outbreak of World War I and </w:t>
      </w:r>
      <w:del w:id="4" w:author="Pinkoski" w:date="2014-03-17T13:42:00Z">
        <w:r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4703E">
        <w:rPr>
          <w:rFonts w:ascii="Times New Roman" w:hAnsi="Times New Roman" w:cs="Times New Roman"/>
          <w:sz w:val="24"/>
          <w:szCs w:val="24"/>
        </w:rPr>
        <w:t xml:space="preserve">served </w:t>
      </w:r>
      <w:r w:rsidR="005E627E" w:rsidRPr="0064703E">
        <w:rPr>
          <w:rFonts w:ascii="Times New Roman" w:hAnsi="Times New Roman" w:cs="Times New Roman"/>
          <w:sz w:val="24"/>
          <w:szCs w:val="24"/>
        </w:rPr>
        <w:t xml:space="preserve">in the German army </w:t>
      </w:r>
      <w:r w:rsidRPr="0064703E">
        <w:rPr>
          <w:rFonts w:ascii="Times New Roman" w:hAnsi="Times New Roman" w:cs="Times New Roman"/>
          <w:sz w:val="24"/>
          <w:szCs w:val="24"/>
        </w:rPr>
        <w:t>on the Western Front for the duration of the war.  He was wounded several times and</w:t>
      </w:r>
      <w:r w:rsidR="00AD3235" w:rsidRPr="0064703E">
        <w:rPr>
          <w:rFonts w:ascii="Times New Roman" w:hAnsi="Times New Roman" w:cs="Times New Roman"/>
          <w:sz w:val="24"/>
          <w:szCs w:val="24"/>
        </w:rPr>
        <w:t>,</w:t>
      </w:r>
      <w:r w:rsidRPr="0064703E">
        <w:rPr>
          <w:rFonts w:ascii="Times New Roman" w:hAnsi="Times New Roman" w:cs="Times New Roman"/>
          <w:sz w:val="24"/>
          <w:szCs w:val="24"/>
        </w:rPr>
        <w:t xml:space="preserve"> among other awards, </w:t>
      </w:r>
      <w:r w:rsidR="00AD3235" w:rsidRPr="0064703E">
        <w:rPr>
          <w:rFonts w:ascii="Times New Roman" w:hAnsi="Times New Roman" w:cs="Times New Roman"/>
          <w:sz w:val="24"/>
          <w:szCs w:val="24"/>
        </w:rPr>
        <w:t>received</w:t>
      </w:r>
      <w:r w:rsidRPr="0064703E">
        <w:rPr>
          <w:rFonts w:ascii="Times New Roman" w:hAnsi="Times New Roman" w:cs="Times New Roman"/>
          <w:sz w:val="24"/>
          <w:szCs w:val="24"/>
        </w:rPr>
        <w:t xml:space="preserve"> the Pour le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M</w:t>
      </w:r>
      <w:r w:rsidR="00AD3235" w:rsidRPr="0064703E">
        <w:rPr>
          <w:rFonts w:ascii="Times New Roman" w:hAnsi="Times New Roman" w:cs="Times New Roman"/>
          <w:sz w:val="24"/>
          <w:szCs w:val="24"/>
        </w:rPr>
        <w:t>érite</w:t>
      </w:r>
      <w:proofErr w:type="spellEnd"/>
      <w:ins w:id="5" w:author="Pinkoski" w:date="2014-03-17T13:43:00Z">
        <w:r w:rsidR="00FA55FF">
          <w:rPr>
            <w:rFonts w:ascii="Times New Roman" w:hAnsi="Times New Roman" w:cs="Times New Roman"/>
            <w:sz w:val="24"/>
            <w:szCs w:val="24"/>
          </w:rPr>
          <w:t>—</w:t>
        </w:r>
      </w:ins>
      <w:del w:id="6" w:author="Pinkoski" w:date="2014-03-17T13:43:00Z">
        <w:r w:rsidR="00AD3235"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="00AD3235" w:rsidRPr="0064703E">
        <w:rPr>
          <w:rFonts w:ascii="Times New Roman" w:hAnsi="Times New Roman" w:cs="Times New Roman"/>
          <w:sz w:val="24"/>
          <w:szCs w:val="24"/>
        </w:rPr>
        <w:t>the highest military honor at the tim</w:t>
      </w:r>
      <w:r w:rsidR="005E627E" w:rsidRPr="0064703E">
        <w:rPr>
          <w:rFonts w:ascii="Times New Roman" w:hAnsi="Times New Roman" w:cs="Times New Roman"/>
          <w:sz w:val="24"/>
          <w:szCs w:val="24"/>
        </w:rPr>
        <w:t xml:space="preserve">e.  </w:t>
      </w:r>
      <w:proofErr w:type="spellStart"/>
      <w:r w:rsidR="005E627E" w:rsidRPr="0064703E">
        <w:rPr>
          <w:rFonts w:ascii="Times New Roman" w:hAnsi="Times New Roman" w:cs="Times New Roman"/>
          <w:sz w:val="24"/>
          <w:szCs w:val="24"/>
        </w:rPr>
        <w:t>Jünger’s</w:t>
      </w:r>
      <w:proofErr w:type="spellEnd"/>
      <w:r w:rsidR="00AD3235" w:rsidRPr="0064703E">
        <w:rPr>
          <w:rFonts w:ascii="Times New Roman" w:hAnsi="Times New Roman" w:cs="Times New Roman"/>
          <w:sz w:val="24"/>
          <w:szCs w:val="24"/>
        </w:rPr>
        <w:t xml:space="preserve"> war experiences serve as the basis for much of his literary work during the 1920s and 1930s.  </w:t>
      </w:r>
      <w:r w:rsidR="0064703E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="0064703E">
        <w:rPr>
          <w:rFonts w:ascii="Times New Roman" w:hAnsi="Times New Roman" w:cs="Times New Roman"/>
          <w:i/>
          <w:sz w:val="24"/>
          <w:szCs w:val="24"/>
        </w:rPr>
        <w:t>Stahlgewittern</w:t>
      </w:r>
      <w:proofErr w:type="spellEnd"/>
      <w:r w:rsidR="006470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6BF8">
        <w:rPr>
          <w:rFonts w:ascii="Times New Roman" w:hAnsi="Times New Roman" w:cs="Times New Roman"/>
          <w:sz w:val="24"/>
          <w:szCs w:val="24"/>
        </w:rPr>
        <w:t>[</w:t>
      </w:r>
      <w:r w:rsidR="00F25E14" w:rsidRPr="0064703E">
        <w:rPr>
          <w:rFonts w:ascii="Times New Roman" w:hAnsi="Times New Roman" w:cs="Times New Roman"/>
          <w:i/>
          <w:sz w:val="24"/>
          <w:szCs w:val="24"/>
        </w:rPr>
        <w:t>Storm of Steel</w:t>
      </w:r>
      <w:r w:rsidR="004B6BF8">
        <w:rPr>
          <w:rFonts w:ascii="Times New Roman" w:hAnsi="Times New Roman" w:cs="Times New Roman"/>
          <w:sz w:val="24"/>
          <w:szCs w:val="24"/>
        </w:rPr>
        <w:t>]</w:t>
      </w:r>
      <w:r w:rsidR="00AD3235" w:rsidRPr="0064703E">
        <w:rPr>
          <w:rFonts w:ascii="Times New Roman" w:hAnsi="Times New Roman" w:cs="Times New Roman"/>
          <w:sz w:val="24"/>
          <w:szCs w:val="24"/>
        </w:rPr>
        <w:t>, first published in 1920 and re-issued in no less than seven editions up until 1979</w:t>
      </w:r>
      <w:r w:rsidR="002128F4" w:rsidRPr="0064703E">
        <w:rPr>
          <w:rFonts w:ascii="Times New Roman" w:hAnsi="Times New Roman" w:cs="Times New Roman"/>
          <w:sz w:val="24"/>
          <w:szCs w:val="24"/>
        </w:rPr>
        <w:t>, describes</w:t>
      </w:r>
      <w:r w:rsidR="00AD3235" w:rsidRPr="0064703E">
        <w:rPr>
          <w:rFonts w:ascii="Times New Roman" w:hAnsi="Times New Roman" w:cs="Times New Roman"/>
          <w:sz w:val="24"/>
          <w:szCs w:val="24"/>
        </w:rPr>
        <w:t xml:space="preserve"> the sights, sounds, and experiences of </w:t>
      </w:r>
      <w:r w:rsidR="00F25E14" w:rsidRPr="0064703E">
        <w:rPr>
          <w:rFonts w:ascii="Times New Roman" w:hAnsi="Times New Roman" w:cs="Times New Roman"/>
          <w:sz w:val="24"/>
          <w:szCs w:val="24"/>
        </w:rPr>
        <w:t xml:space="preserve">trench </w:t>
      </w:r>
      <w:r w:rsidR="00AD3235" w:rsidRPr="0064703E">
        <w:rPr>
          <w:rFonts w:ascii="Times New Roman" w:hAnsi="Times New Roman" w:cs="Times New Roman"/>
          <w:sz w:val="24"/>
          <w:szCs w:val="24"/>
        </w:rPr>
        <w:t>warfare</w:t>
      </w:r>
      <w:r w:rsidR="002128F4" w:rsidRPr="0064703E">
        <w:rPr>
          <w:rFonts w:ascii="Times New Roman" w:hAnsi="Times New Roman" w:cs="Times New Roman"/>
          <w:sz w:val="24"/>
          <w:szCs w:val="24"/>
        </w:rPr>
        <w:t>.</w:t>
      </w:r>
      <w:r w:rsidR="00F25E14" w:rsidRPr="0064703E">
        <w:rPr>
          <w:rFonts w:ascii="Times New Roman" w:hAnsi="Times New Roman" w:cs="Times New Roman"/>
          <w:sz w:val="24"/>
          <w:szCs w:val="24"/>
        </w:rPr>
        <w:t xml:space="preserve">  The book is noted for its objective</w:t>
      </w:r>
      <w:ins w:id="7" w:author="Pinkoski" w:date="2014-03-17T13:43:00Z">
        <w:r w:rsidR="00FA55FF">
          <w:rPr>
            <w:rFonts w:ascii="Times New Roman" w:hAnsi="Times New Roman" w:cs="Times New Roman"/>
            <w:sz w:val="24"/>
            <w:szCs w:val="24"/>
          </w:rPr>
          <w:t>,</w:t>
        </w:r>
      </w:ins>
      <w:r w:rsidR="00F25E14" w:rsidRPr="0064703E">
        <w:rPr>
          <w:rFonts w:ascii="Times New Roman" w:hAnsi="Times New Roman" w:cs="Times New Roman"/>
          <w:sz w:val="24"/>
          <w:szCs w:val="24"/>
        </w:rPr>
        <w:t xml:space="preserve"> and often distanced</w:t>
      </w:r>
      <w:ins w:id="8" w:author="Pinkoski" w:date="2014-03-17T13:43:00Z">
        <w:r w:rsidR="00FA55FF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9" w:author="Pinkoski" w:date="2014-03-17T13:43:00Z">
        <w:r w:rsidR="00F25E14"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F25E14" w:rsidRPr="0064703E">
        <w:rPr>
          <w:rFonts w:ascii="Times New Roman" w:hAnsi="Times New Roman" w:cs="Times New Roman"/>
          <w:sz w:val="24"/>
          <w:szCs w:val="24"/>
        </w:rPr>
        <w:t>account of battlefield experience.</w:t>
      </w:r>
      <w:r w:rsidR="00AD3235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His other works during this period include other memoirs</w:t>
      </w:r>
      <w:r w:rsidR="00A1535C" w:rsidRPr="0064703E">
        <w:rPr>
          <w:rFonts w:ascii="Times New Roman" w:hAnsi="Times New Roman" w:cs="Times New Roman"/>
          <w:sz w:val="24"/>
          <w:szCs w:val="24"/>
        </w:rPr>
        <w:t>, contributions to military training manuals,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and political and theoretical essays, </w:t>
      </w:r>
      <w:r w:rsidR="00B514D0" w:rsidRPr="0064703E">
        <w:rPr>
          <w:rFonts w:ascii="Times New Roman" w:hAnsi="Times New Roman" w:cs="Times New Roman"/>
          <w:sz w:val="24"/>
          <w:szCs w:val="24"/>
        </w:rPr>
        <w:t>which often appeared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in right-wing journals. </w:t>
      </w:r>
      <w:r w:rsidR="00635016" w:rsidRPr="00B608E1">
        <w:rPr>
          <w:rFonts w:ascii="Times New Roman" w:hAnsi="Times New Roman" w:cs="Times New Roman"/>
          <w:sz w:val="24"/>
          <w:szCs w:val="24"/>
        </w:rPr>
        <w:t>In</w:t>
      </w:r>
      <w:r w:rsidR="00147CD2" w:rsidRPr="00B6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D2" w:rsidRPr="00B608E1">
        <w:rPr>
          <w:rFonts w:ascii="Times New Roman" w:hAnsi="Times New Roman" w:cs="Times New Roman"/>
          <w:i/>
          <w:sz w:val="24"/>
          <w:szCs w:val="24"/>
        </w:rPr>
        <w:t>Kampf</w:t>
      </w:r>
      <w:proofErr w:type="spellEnd"/>
      <w:r w:rsidR="00147CD2" w:rsidRPr="00B608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7CD2" w:rsidRPr="00B608E1">
        <w:rPr>
          <w:rFonts w:ascii="Times New Roman" w:hAnsi="Times New Roman" w:cs="Times New Roman"/>
          <w:i/>
          <w:sz w:val="24"/>
          <w:szCs w:val="24"/>
        </w:rPr>
        <w:t>als</w:t>
      </w:r>
      <w:proofErr w:type="spellEnd"/>
      <w:r w:rsidR="00147CD2" w:rsidRPr="00B608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7CD2" w:rsidRPr="00B608E1">
        <w:rPr>
          <w:rFonts w:ascii="Times New Roman" w:hAnsi="Times New Roman" w:cs="Times New Roman"/>
          <w:i/>
          <w:sz w:val="24"/>
          <w:szCs w:val="24"/>
        </w:rPr>
        <w:t>inneres</w:t>
      </w:r>
      <w:proofErr w:type="spellEnd"/>
      <w:r w:rsidR="00147CD2" w:rsidRPr="00B608E1">
        <w:rPr>
          <w:rFonts w:ascii="Times New Roman" w:hAnsi="Times New Roman" w:cs="Times New Roman"/>
          <w:i/>
          <w:sz w:val="24"/>
          <w:szCs w:val="24"/>
        </w:rPr>
        <w:t xml:space="preserve"> Erlebnis</w:t>
      </w:r>
      <w:r w:rsidR="00147CD2" w:rsidRPr="00B608E1">
        <w:rPr>
          <w:rFonts w:ascii="Times New Roman" w:hAnsi="Times New Roman" w:cs="Times New Roman"/>
          <w:sz w:val="24"/>
          <w:szCs w:val="24"/>
        </w:rPr>
        <w:t xml:space="preserve"> (1922)</w:t>
      </w:r>
      <w:r w:rsidR="00B608E1">
        <w:rPr>
          <w:rFonts w:ascii="Times New Roman" w:hAnsi="Times New Roman" w:cs="Times New Roman"/>
          <w:sz w:val="24"/>
          <w:szCs w:val="24"/>
        </w:rPr>
        <w:t>,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Feuer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Blut</w:t>
      </w:r>
      <w:proofErr w:type="spellEnd"/>
      <w:r w:rsidR="002128F4" w:rsidRPr="0064703E">
        <w:rPr>
          <w:rFonts w:ascii="Times New Roman" w:hAnsi="Times New Roman" w:cs="Times New Roman"/>
          <w:sz w:val="24"/>
          <w:szCs w:val="24"/>
        </w:rPr>
        <w:t xml:space="preserve"> (1925), </w:t>
      </w:r>
      <w:r w:rsidR="00B608E1">
        <w:rPr>
          <w:rFonts w:ascii="Times New Roman" w:hAnsi="Times New Roman" w:cs="Times New Roman"/>
          <w:i/>
          <w:sz w:val="24"/>
          <w:szCs w:val="24"/>
        </w:rPr>
        <w:t xml:space="preserve">Die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Totale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Mobilmachung</w:t>
      </w:r>
      <w:proofErr w:type="spellEnd"/>
      <w:r w:rsidR="00635016" w:rsidRPr="0064703E">
        <w:rPr>
          <w:rFonts w:ascii="Times New Roman" w:hAnsi="Times New Roman" w:cs="Times New Roman"/>
          <w:sz w:val="24"/>
          <w:szCs w:val="24"/>
        </w:rPr>
        <w:t xml:space="preserve"> (1931)</w:t>
      </w:r>
      <w:r w:rsidR="00B608E1">
        <w:rPr>
          <w:rFonts w:ascii="Times New Roman" w:hAnsi="Times New Roman" w:cs="Times New Roman"/>
          <w:sz w:val="24"/>
          <w:szCs w:val="24"/>
        </w:rPr>
        <w:t xml:space="preserve"> [Total Mobilization]</w:t>
      </w:r>
      <w:r w:rsidR="002128F4" w:rsidRPr="0064703E">
        <w:rPr>
          <w:rFonts w:ascii="Times New Roman" w:hAnsi="Times New Roman" w:cs="Times New Roman"/>
          <w:sz w:val="24"/>
          <w:szCs w:val="24"/>
        </w:rPr>
        <w:t>,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B608E1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Arbeiter</w:t>
      </w:r>
      <w:proofErr w:type="spellEnd"/>
      <w:r w:rsidR="002128F4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(1932), and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Über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den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Schmerz</w:t>
      </w:r>
      <w:proofErr w:type="spellEnd"/>
      <w:r w:rsidR="00F211E0" w:rsidRPr="0064703E">
        <w:rPr>
          <w:rFonts w:ascii="Times New Roman" w:hAnsi="Times New Roman" w:cs="Times New Roman"/>
          <w:sz w:val="24"/>
          <w:szCs w:val="24"/>
        </w:rPr>
        <w:t xml:space="preserve"> (1934) </w:t>
      </w:r>
      <w:r w:rsidR="00B608E1">
        <w:rPr>
          <w:rFonts w:ascii="Times New Roman" w:hAnsi="Times New Roman" w:cs="Times New Roman"/>
          <w:sz w:val="24"/>
          <w:szCs w:val="24"/>
        </w:rPr>
        <w:t xml:space="preserve">[On Pain], </w:t>
      </w:r>
      <w:proofErr w:type="spellStart"/>
      <w:r w:rsidR="00F211E0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F211E0" w:rsidRPr="0064703E">
        <w:rPr>
          <w:rFonts w:ascii="Times New Roman" w:hAnsi="Times New Roman" w:cs="Times New Roman"/>
          <w:sz w:val="24"/>
          <w:szCs w:val="24"/>
        </w:rPr>
        <w:t xml:space="preserve"> theorizes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F25E14" w:rsidRPr="0064703E">
        <w:rPr>
          <w:rFonts w:ascii="Times New Roman" w:hAnsi="Times New Roman" w:cs="Times New Roman"/>
          <w:sz w:val="24"/>
          <w:szCs w:val="24"/>
        </w:rPr>
        <w:t xml:space="preserve">transcendence through pain and violence, as well </w:t>
      </w:r>
      <w:r w:rsidR="00635016" w:rsidRPr="0064703E">
        <w:rPr>
          <w:rFonts w:ascii="Times New Roman" w:hAnsi="Times New Roman" w:cs="Times New Roman"/>
          <w:sz w:val="24"/>
          <w:szCs w:val="24"/>
        </w:rPr>
        <w:t>a</w:t>
      </w:r>
      <w:r w:rsidR="00F25E14" w:rsidRPr="0064703E">
        <w:rPr>
          <w:rFonts w:ascii="Times New Roman" w:hAnsi="Times New Roman" w:cs="Times New Roman"/>
          <w:sz w:val="24"/>
          <w:szCs w:val="24"/>
        </w:rPr>
        <w:t>s a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 social order based on an embracing of warfare and on a symbiosis with</w:t>
      </w:r>
      <w:del w:id="10" w:author="Pinkoski" w:date="2014-03-17T13:44:00Z">
        <w:r w:rsidR="00B514D0"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 –</w:delText>
        </w:r>
      </w:del>
      <w:ins w:id="11" w:author="Pinkoski" w:date="2014-03-17T13:44:00Z">
        <w:r w:rsidR="00FA55F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2" w:author="Pinkoski" w:date="2014-03-17T13:44:00Z">
        <w:r w:rsidR="00B514D0"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3" w:author="Pinkoski" w:date="2014-03-17T13:46:00Z">
        <w:r w:rsidR="00B514D0"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especially, </w:delText>
        </w:r>
      </w:del>
      <w:r w:rsidR="00B514D0" w:rsidRPr="0064703E">
        <w:rPr>
          <w:rFonts w:ascii="Times New Roman" w:hAnsi="Times New Roman" w:cs="Times New Roman"/>
          <w:sz w:val="24"/>
          <w:szCs w:val="24"/>
        </w:rPr>
        <w:t>visual</w:t>
      </w:r>
      <w:del w:id="14" w:author="Pinkoski" w:date="2014-03-17T13:44:00Z">
        <w:r w:rsidR="00B514D0"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 – </w:delText>
        </w:r>
      </w:del>
      <w:ins w:id="15" w:author="Pinkoski" w:date="2014-03-17T13:44:00Z">
        <w:r w:rsidR="00FA55F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35016" w:rsidRPr="0064703E">
        <w:rPr>
          <w:rFonts w:ascii="Times New Roman" w:hAnsi="Times New Roman" w:cs="Times New Roman"/>
          <w:sz w:val="24"/>
          <w:szCs w:val="24"/>
        </w:rPr>
        <w:t>technology</w:t>
      </w:r>
      <w:r w:rsidR="00B514D0" w:rsidRPr="0064703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514D0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B514D0" w:rsidRPr="0064703E">
        <w:rPr>
          <w:rFonts w:ascii="Times New Roman" w:hAnsi="Times New Roman" w:cs="Times New Roman"/>
          <w:sz w:val="24"/>
          <w:szCs w:val="24"/>
        </w:rPr>
        <w:t xml:space="preserve"> also contributed essays </w:t>
      </w:r>
      <w:r w:rsidR="00814236" w:rsidRPr="0064703E">
        <w:rPr>
          <w:rFonts w:ascii="Times New Roman" w:hAnsi="Times New Roman" w:cs="Times New Roman"/>
          <w:sz w:val="24"/>
          <w:szCs w:val="24"/>
        </w:rPr>
        <w:t>to</w:t>
      </w:r>
      <w:ins w:id="16" w:author="Pinkoski" w:date="2014-03-17T13:44:00Z">
        <w:r w:rsidR="00FA55FF">
          <w:rPr>
            <w:rFonts w:ascii="Times New Roman" w:hAnsi="Times New Roman" w:cs="Times New Roman"/>
            <w:sz w:val="24"/>
            <w:szCs w:val="24"/>
          </w:rPr>
          <w:t>,</w:t>
        </w:r>
      </w:ins>
      <w:r w:rsidR="00814236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B514D0" w:rsidRPr="0064703E">
        <w:rPr>
          <w:rFonts w:ascii="Times New Roman" w:hAnsi="Times New Roman" w:cs="Times New Roman"/>
          <w:sz w:val="24"/>
          <w:szCs w:val="24"/>
        </w:rPr>
        <w:t>and assisted in</w:t>
      </w:r>
      <w:ins w:id="17" w:author="Pinkoski" w:date="2014-03-17T13:44:00Z">
        <w:r w:rsidR="00FA55FF">
          <w:rPr>
            <w:rFonts w:ascii="Times New Roman" w:hAnsi="Times New Roman" w:cs="Times New Roman"/>
            <w:sz w:val="24"/>
            <w:szCs w:val="24"/>
          </w:rPr>
          <w:t>,</w:t>
        </w:r>
      </w:ins>
      <w:r w:rsidR="00B514D0" w:rsidRPr="0064703E">
        <w:rPr>
          <w:rFonts w:ascii="Times New Roman" w:hAnsi="Times New Roman" w:cs="Times New Roman"/>
          <w:sz w:val="24"/>
          <w:szCs w:val="24"/>
        </w:rPr>
        <w:t xml:space="preserve"> the editing of photography volumes during this period, including</w:t>
      </w:r>
      <w:r w:rsidR="00814236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814236" w:rsidRPr="0064703E">
        <w:rPr>
          <w:rFonts w:ascii="Times New Roman" w:hAnsi="Times New Roman" w:cs="Times New Roman"/>
          <w:i/>
          <w:sz w:val="24"/>
          <w:szCs w:val="24"/>
        </w:rPr>
        <w:t>gefährliche</w:t>
      </w:r>
      <w:proofErr w:type="spellEnd"/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14236" w:rsidRPr="0064703E">
        <w:rPr>
          <w:rFonts w:ascii="Times New Roman" w:hAnsi="Times New Roman" w:cs="Times New Roman"/>
          <w:i/>
          <w:sz w:val="24"/>
          <w:szCs w:val="24"/>
        </w:rPr>
        <w:t>Augenblick</w:t>
      </w:r>
      <w:proofErr w:type="spellEnd"/>
      <w:r w:rsidR="00814236" w:rsidRPr="0064703E">
        <w:rPr>
          <w:rFonts w:ascii="Times New Roman" w:hAnsi="Times New Roman" w:cs="Times New Roman"/>
          <w:sz w:val="24"/>
          <w:szCs w:val="24"/>
        </w:rPr>
        <w:t xml:space="preserve"> (1931)</w:t>
      </w:r>
      <w:ins w:id="18" w:author="Pinkoski" w:date="2014-03-17T13:44:00Z">
        <w:r w:rsidR="00FA55FF">
          <w:rPr>
            <w:rFonts w:ascii="Times New Roman" w:hAnsi="Times New Roman" w:cs="Times New Roman"/>
            <w:sz w:val="24"/>
            <w:szCs w:val="24"/>
          </w:rPr>
          <w:t>,</w:t>
        </w:r>
      </w:ins>
      <w:r w:rsidR="00814236" w:rsidRPr="0064703E">
        <w:rPr>
          <w:rFonts w:ascii="Times New Roman" w:hAnsi="Times New Roman" w:cs="Times New Roman"/>
          <w:sz w:val="24"/>
          <w:szCs w:val="24"/>
        </w:rPr>
        <w:t xml:space="preserve"> and </w:t>
      </w:r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Die </w:t>
      </w:r>
      <w:proofErr w:type="spellStart"/>
      <w:r w:rsidR="00814236" w:rsidRPr="0064703E">
        <w:rPr>
          <w:rFonts w:ascii="Times New Roman" w:hAnsi="Times New Roman" w:cs="Times New Roman"/>
          <w:i/>
          <w:sz w:val="24"/>
          <w:szCs w:val="24"/>
        </w:rPr>
        <w:t>veränderte</w:t>
      </w:r>
      <w:proofErr w:type="spellEnd"/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 Welt</w:t>
      </w:r>
      <w:r w:rsidR="00814236" w:rsidRPr="0064703E">
        <w:rPr>
          <w:rFonts w:ascii="Times New Roman" w:hAnsi="Times New Roman" w:cs="Times New Roman"/>
          <w:sz w:val="24"/>
          <w:szCs w:val="24"/>
        </w:rPr>
        <w:t xml:space="preserve"> (1933).</w:t>
      </w:r>
      <w:r w:rsidR="00A1535C" w:rsidRPr="00647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549BA" w14:textId="77777777" w:rsidR="00D625D2" w:rsidRPr="0064703E" w:rsidRDefault="00D625D2">
      <w:pPr>
        <w:rPr>
          <w:rFonts w:ascii="Times New Roman" w:hAnsi="Times New Roman" w:cs="Times New Roman"/>
          <w:sz w:val="24"/>
          <w:szCs w:val="24"/>
        </w:rPr>
      </w:pPr>
    </w:p>
    <w:p w14:paraId="2A6A24C9" w14:textId="77777777" w:rsidR="00A1535C" w:rsidRPr="0064703E" w:rsidRDefault="00D625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both utilized and reacted to modernist literary forms.  </w:t>
      </w:r>
      <w:r w:rsidR="00C2711B" w:rsidRPr="0064703E">
        <w:rPr>
          <w:rFonts w:ascii="Times New Roman" w:hAnsi="Times New Roman" w:cs="Times New Roman"/>
          <w:sz w:val="24"/>
          <w:szCs w:val="24"/>
        </w:rPr>
        <w:t>His oeuvre contains a</w:t>
      </w:r>
      <w:r w:rsidRPr="0064703E">
        <w:rPr>
          <w:rFonts w:ascii="Times New Roman" w:hAnsi="Times New Roman" w:cs="Times New Roman"/>
          <w:sz w:val="24"/>
          <w:szCs w:val="24"/>
        </w:rPr>
        <w:t>spects of new objectivity, expressionism</w:t>
      </w:r>
      <w:r w:rsidR="00745148" w:rsidRPr="0064703E">
        <w:rPr>
          <w:rFonts w:ascii="Times New Roman" w:hAnsi="Times New Roman" w:cs="Times New Roman"/>
          <w:sz w:val="24"/>
          <w:szCs w:val="24"/>
        </w:rPr>
        <w:t>,</w:t>
      </w:r>
      <w:r w:rsidRPr="0064703E">
        <w:rPr>
          <w:rFonts w:ascii="Times New Roman" w:hAnsi="Times New Roman" w:cs="Times New Roman"/>
          <w:sz w:val="24"/>
          <w:szCs w:val="24"/>
        </w:rPr>
        <w:t xml:space="preserve"> and magical realism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. 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gramStart"/>
      <w:r w:rsidR="00C2711B" w:rsidRPr="0064703E">
        <w:rPr>
          <w:rFonts w:ascii="Times New Roman" w:hAnsi="Times New Roman" w:cs="Times New Roman"/>
          <w:sz w:val="24"/>
          <w:szCs w:val="24"/>
        </w:rPr>
        <w:t>his work was held in esteem by the Nazis</w:t>
      </w:r>
      <w:proofErr w:type="gramEnd"/>
      <w:r w:rsidR="00C2711B" w:rsidRPr="00647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11B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C2711B" w:rsidRPr="0064703E">
        <w:rPr>
          <w:rFonts w:ascii="Times New Roman" w:hAnsi="Times New Roman" w:cs="Times New Roman"/>
          <w:sz w:val="24"/>
          <w:szCs w:val="24"/>
        </w:rPr>
        <w:t xml:space="preserve"> distanced himself from the</w:t>
      </w:r>
      <w:r w:rsidR="00F211E0" w:rsidRPr="0064703E">
        <w:rPr>
          <w:rFonts w:ascii="Times New Roman" w:hAnsi="Times New Roman" w:cs="Times New Roman"/>
          <w:sz w:val="24"/>
          <w:szCs w:val="24"/>
        </w:rPr>
        <w:t xml:space="preserve"> National Socialist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 </w:t>
      </w:r>
      <w:ins w:id="19" w:author="Pinkoski" w:date="2014-03-17T13:45:00Z">
        <w:r w:rsidR="00FA55FF">
          <w:rPr>
            <w:rFonts w:ascii="Times New Roman" w:hAnsi="Times New Roman" w:cs="Times New Roman"/>
            <w:sz w:val="24"/>
            <w:szCs w:val="24"/>
          </w:rPr>
          <w:t>M</w:t>
        </w:r>
      </w:ins>
      <w:del w:id="20" w:author="Pinkoski" w:date="2014-03-17T13:45:00Z">
        <w:r w:rsidR="00C2711B" w:rsidRPr="0064703E" w:rsidDel="00FA55FF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="00C2711B" w:rsidRPr="0064703E">
        <w:rPr>
          <w:rFonts w:ascii="Times New Roman" w:hAnsi="Times New Roman" w:cs="Times New Roman"/>
          <w:sz w:val="24"/>
          <w:szCs w:val="24"/>
        </w:rPr>
        <w:t xml:space="preserve">ovement.  His 1939 </w:t>
      </w:r>
      <w:r w:rsidR="00B608E1">
        <w:rPr>
          <w:rFonts w:ascii="Times New Roman" w:hAnsi="Times New Roman" w:cs="Times New Roman"/>
          <w:i/>
          <w:sz w:val="24"/>
          <w:szCs w:val="24"/>
        </w:rPr>
        <w:t xml:space="preserve">Auf den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Marmorklippen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[On the Marble Cliffs] 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is often interpreted as a parable of the failures of </w:t>
      </w:r>
      <w:r w:rsidR="00F211E0" w:rsidRPr="0064703E">
        <w:rPr>
          <w:rFonts w:ascii="Times New Roman" w:hAnsi="Times New Roman" w:cs="Times New Roman"/>
          <w:sz w:val="24"/>
          <w:szCs w:val="24"/>
        </w:rPr>
        <w:t>the movement</w:t>
      </w:r>
      <w:r w:rsidR="00C2711B" w:rsidRPr="0064703E">
        <w:rPr>
          <w:rFonts w:ascii="Times New Roman" w:hAnsi="Times New Roman" w:cs="Times New Roman"/>
          <w:sz w:val="24"/>
          <w:szCs w:val="24"/>
        </w:rPr>
        <w:t>.</w:t>
      </w:r>
      <w:r w:rsidR="00F211E0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11B" w:rsidRPr="0064703E">
        <w:rPr>
          <w:rFonts w:ascii="Times New Roman" w:hAnsi="Times New Roman" w:cs="Times New Roman"/>
          <w:sz w:val="24"/>
          <w:szCs w:val="24"/>
        </w:rPr>
        <w:t>Jünger’s</w:t>
      </w:r>
      <w:proofErr w:type="spellEnd"/>
      <w:r w:rsidR="00C2711B" w:rsidRPr="0064703E">
        <w:rPr>
          <w:rFonts w:ascii="Times New Roman" w:hAnsi="Times New Roman" w:cs="Times New Roman"/>
          <w:sz w:val="24"/>
          <w:szCs w:val="24"/>
        </w:rPr>
        <w:t xml:space="preserve"> later works include his diaries in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Strahlungen</w:t>
      </w:r>
      <w:proofErr w:type="spellEnd"/>
      <w:r w:rsidR="00366FD6" w:rsidRPr="006470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(1949), </w:t>
      </w:r>
      <w:r w:rsidR="00745148" w:rsidRPr="0064703E">
        <w:rPr>
          <w:rFonts w:ascii="Times New Roman" w:hAnsi="Times New Roman" w:cs="Times New Roman"/>
          <w:sz w:val="24"/>
          <w:szCs w:val="24"/>
        </w:rPr>
        <w:t>the science fiction work</w:t>
      </w:r>
      <w:ins w:id="21" w:author="Pinkoski" w:date="2014-03-17T13:45:00Z">
        <w:r w:rsidR="00FA55FF">
          <w:rPr>
            <w:rFonts w:ascii="Times New Roman" w:hAnsi="Times New Roman" w:cs="Times New Roman"/>
            <w:sz w:val="24"/>
            <w:szCs w:val="24"/>
          </w:rPr>
          <w:t>,</w:t>
        </w:r>
      </w:ins>
      <w:r w:rsidR="00745148"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8E1" w:rsidRPr="00B608E1">
        <w:rPr>
          <w:rFonts w:ascii="Times New Roman" w:hAnsi="Times New Roman" w:cs="Times New Roman"/>
          <w:i/>
          <w:sz w:val="24"/>
          <w:szCs w:val="24"/>
        </w:rPr>
        <w:t>Gläserne</w:t>
      </w:r>
      <w:proofErr w:type="spellEnd"/>
      <w:r w:rsidR="00B608E1" w:rsidRPr="00B608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08E1" w:rsidRPr="00B608E1">
        <w:rPr>
          <w:rFonts w:ascii="Times New Roman" w:hAnsi="Times New Roman" w:cs="Times New Roman"/>
          <w:i/>
          <w:sz w:val="24"/>
          <w:szCs w:val="24"/>
        </w:rPr>
        <w:t>Bienen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(1957) [</w:t>
      </w:r>
      <w:r w:rsidR="00366FD6" w:rsidRPr="0064703E">
        <w:rPr>
          <w:rFonts w:ascii="Times New Roman" w:hAnsi="Times New Roman" w:cs="Times New Roman"/>
          <w:i/>
          <w:sz w:val="24"/>
          <w:szCs w:val="24"/>
        </w:rPr>
        <w:t>The Glass Bees</w:t>
      </w:r>
      <w:r w:rsidR="00B608E1">
        <w:rPr>
          <w:rFonts w:ascii="Times New Roman" w:hAnsi="Times New Roman" w:cs="Times New Roman"/>
          <w:i/>
          <w:sz w:val="24"/>
          <w:szCs w:val="24"/>
        </w:rPr>
        <w:t>]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, and </w:t>
      </w:r>
      <w:r w:rsidR="00745148" w:rsidRPr="0064703E">
        <w:rPr>
          <w:rFonts w:ascii="Times New Roman" w:hAnsi="Times New Roman" w:cs="Times New Roman"/>
          <w:sz w:val="24"/>
          <w:szCs w:val="24"/>
        </w:rPr>
        <w:t>an account of his experiments with LSD</w:t>
      </w:r>
      <w:ins w:id="22" w:author="Pinkoski" w:date="2014-03-17T13:45:00Z">
        <w:r w:rsidR="00FA55FF">
          <w:rPr>
            <w:rFonts w:ascii="Times New Roman" w:hAnsi="Times New Roman" w:cs="Times New Roman"/>
            <w:sz w:val="24"/>
            <w:szCs w:val="24"/>
          </w:rPr>
          <w:t>,</w:t>
        </w:r>
      </w:ins>
      <w:r w:rsidR="00C2711B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366FD6" w:rsidRPr="0064703E">
        <w:rPr>
          <w:rFonts w:ascii="Times New Roman" w:hAnsi="Times New Roman" w:cs="Times New Roman"/>
          <w:sz w:val="24"/>
          <w:szCs w:val="24"/>
        </w:rPr>
        <w:t xml:space="preserve">entitled </w:t>
      </w:r>
      <w:proofErr w:type="spellStart"/>
      <w:r w:rsidR="00366FD6" w:rsidRPr="0064703E">
        <w:rPr>
          <w:rFonts w:ascii="Times New Roman" w:hAnsi="Times New Roman" w:cs="Times New Roman"/>
          <w:i/>
          <w:sz w:val="24"/>
          <w:szCs w:val="24"/>
        </w:rPr>
        <w:t>Annäherungen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Drogen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und Rausch</w:t>
      </w:r>
      <w:r w:rsidR="00366FD6" w:rsidRPr="0064703E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1970).  The ideological underpinnings of his </w:t>
      </w:r>
      <w:del w:id="23" w:author="Pinkoski" w:date="2014-03-17T13:45:00Z">
        <w:r w:rsidR="00745148"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- </w:delText>
        </w:r>
      </w:del>
      <w:del w:id="24" w:author="Pinkoski" w:date="2014-03-17T13:46:00Z">
        <w:r w:rsidR="00745148"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especially </w:delText>
        </w:r>
      </w:del>
      <w:r w:rsidR="00745148" w:rsidRPr="0064703E">
        <w:rPr>
          <w:rFonts w:ascii="Times New Roman" w:hAnsi="Times New Roman" w:cs="Times New Roman"/>
          <w:sz w:val="24"/>
          <w:szCs w:val="24"/>
        </w:rPr>
        <w:t>early</w:t>
      </w:r>
      <w:ins w:id="25" w:author="Pinkoski" w:date="2014-03-17T13:45:00Z">
        <w:r w:rsidR="00FA55F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6" w:author="Pinkoski" w:date="2014-03-17T13:45:00Z">
        <w:r w:rsidR="00745148"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 - </w:delText>
        </w:r>
      </w:del>
      <w:r w:rsidR="00745148" w:rsidRPr="0064703E">
        <w:rPr>
          <w:rFonts w:ascii="Times New Roman" w:hAnsi="Times New Roman" w:cs="Times New Roman"/>
          <w:sz w:val="24"/>
          <w:szCs w:val="24"/>
        </w:rPr>
        <w:t xml:space="preserve">work </w:t>
      </w:r>
      <w:del w:id="27" w:author="Pinkoski" w:date="2014-03-17T13:46:00Z">
        <w:r w:rsidR="00745148" w:rsidRPr="0064703E" w:rsidDel="00FA55FF">
          <w:rPr>
            <w:rFonts w:ascii="Times New Roman" w:hAnsi="Times New Roman" w:cs="Times New Roman"/>
            <w:sz w:val="24"/>
            <w:szCs w:val="24"/>
          </w:rPr>
          <w:delText xml:space="preserve">has </w:delText>
        </w:r>
      </w:del>
      <w:ins w:id="28" w:author="Pinkoski" w:date="2014-03-17T13:46:00Z">
        <w:r w:rsidR="00FA55FF" w:rsidRPr="0064703E">
          <w:rPr>
            <w:rFonts w:ascii="Times New Roman" w:hAnsi="Times New Roman" w:cs="Times New Roman"/>
            <w:sz w:val="24"/>
            <w:szCs w:val="24"/>
          </w:rPr>
          <w:t>ha</w:t>
        </w:r>
        <w:r w:rsidR="00FA55FF">
          <w:rPr>
            <w:rFonts w:ascii="Times New Roman" w:hAnsi="Times New Roman" w:cs="Times New Roman"/>
            <w:sz w:val="24"/>
            <w:szCs w:val="24"/>
          </w:rPr>
          <w:t>ve</w:t>
        </w:r>
        <w:r w:rsidR="00FA55FF" w:rsidRPr="0064703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45148" w:rsidRPr="0064703E">
        <w:rPr>
          <w:rFonts w:ascii="Times New Roman" w:hAnsi="Times New Roman" w:cs="Times New Roman"/>
          <w:sz w:val="24"/>
          <w:szCs w:val="24"/>
        </w:rPr>
        <w:t xml:space="preserve">made </w:t>
      </w:r>
      <w:proofErr w:type="spellStart"/>
      <w:r w:rsidR="00745148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745148" w:rsidRPr="0064703E">
        <w:rPr>
          <w:rFonts w:ascii="Times New Roman" w:hAnsi="Times New Roman" w:cs="Times New Roman"/>
          <w:sz w:val="24"/>
          <w:szCs w:val="24"/>
        </w:rPr>
        <w:t xml:space="preserve"> a controversial literary and social figure</w:t>
      </w:r>
      <w:r w:rsidR="005E627E" w:rsidRPr="0064703E">
        <w:rPr>
          <w:rFonts w:ascii="Times New Roman" w:hAnsi="Times New Roman" w:cs="Times New Roman"/>
          <w:sz w:val="24"/>
          <w:szCs w:val="24"/>
        </w:rPr>
        <w:t xml:space="preserve"> in Germany, although he remained a highly</w:t>
      </w:r>
      <w:ins w:id="29" w:author="Pinkoski" w:date="2014-03-17T13:46:00Z">
        <w:r w:rsidR="00FA55F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0" w:author="Pinkoski" w:date="2014-03-17T13:46:00Z">
        <w:r w:rsidR="005E627E" w:rsidRPr="0064703E" w:rsidDel="00FA55FF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="005E627E" w:rsidRPr="0064703E">
        <w:rPr>
          <w:rFonts w:ascii="Times New Roman" w:hAnsi="Times New Roman" w:cs="Times New Roman"/>
          <w:sz w:val="24"/>
          <w:szCs w:val="24"/>
        </w:rPr>
        <w:t>respected member of literary and intellect</w:t>
      </w:r>
      <w:r w:rsidR="00814236" w:rsidRPr="0064703E">
        <w:rPr>
          <w:rFonts w:ascii="Times New Roman" w:hAnsi="Times New Roman" w:cs="Times New Roman"/>
          <w:sz w:val="24"/>
          <w:szCs w:val="24"/>
        </w:rPr>
        <w:t>ual circles throughout his life.  He received</w:t>
      </w:r>
      <w:r w:rsidR="00366FD6" w:rsidRPr="0064703E">
        <w:rPr>
          <w:rFonts w:ascii="Times New Roman" w:hAnsi="Times New Roman" w:cs="Times New Roman"/>
          <w:sz w:val="24"/>
          <w:szCs w:val="24"/>
        </w:rPr>
        <w:t xml:space="preserve"> numerous awards, including </w:t>
      </w:r>
      <w:r w:rsidR="008860B5" w:rsidRPr="0064703E">
        <w:rPr>
          <w:rFonts w:ascii="Times New Roman" w:hAnsi="Times New Roman" w:cs="Times New Roman"/>
          <w:sz w:val="24"/>
          <w:szCs w:val="24"/>
        </w:rPr>
        <w:t xml:space="preserve">the Goethe Prize, one of Germany’s highest literary distinctions.  </w:t>
      </w:r>
      <w:r w:rsidR="00745148" w:rsidRPr="0064703E">
        <w:rPr>
          <w:rFonts w:ascii="Times New Roman" w:hAnsi="Times New Roman" w:cs="Times New Roman"/>
          <w:sz w:val="24"/>
          <w:szCs w:val="24"/>
        </w:rPr>
        <w:t>He wrote prolifically until his death in 1998</w:t>
      </w:r>
      <w:r w:rsidR="005E627E" w:rsidRPr="0064703E">
        <w:rPr>
          <w:rFonts w:ascii="Times New Roman" w:hAnsi="Times New Roman" w:cs="Times New Roman"/>
          <w:sz w:val="24"/>
          <w:szCs w:val="24"/>
        </w:rPr>
        <w:t>.</w:t>
      </w:r>
    </w:p>
    <w:p w14:paraId="4512000C" w14:textId="77777777" w:rsidR="00404136" w:rsidRDefault="00404136">
      <w:pPr>
        <w:rPr>
          <w:rFonts w:ascii="Times New Roman" w:hAnsi="Times New Roman" w:cs="Times New Roman"/>
          <w:sz w:val="24"/>
          <w:szCs w:val="24"/>
        </w:rPr>
      </w:pPr>
    </w:p>
    <w:p w14:paraId="5E989BB5" w14:textId="77777777" w:rsidR="0064703E" w:rsidRPr="0064703E" w:rsidRDefault="00431E9E">
      <w:pPr>
        <w:rPr>
          <w:rFonts w:ascii="Times New Roman" w:hAnsi="Times New Roman" w:cs="Times New Roman"/>
          <w:b/>
          <w:sz w:val="24"/>
          <w:szCs w:val="24"/>
        </w:rPr>
      </w:pPr>
      <w:r w:rsidRPr="00431E9E">
        <w:rPr>
          <w:rFonts w:ascii="Times New Roman" w:hAnsi="Times New Roman" w:cs="Times New Roman"/>
          <w:b/>
          <w:sz w:val="24"/>
          <w:szCs w:val="24"/>
        </w:rPr>
        <w:t>Key Works</w:t>
      </w:r>
    </w:p>
    <w:p w14:paraId="1F9A564F" w14:textId="77777777" w:rsidR="0064703E" w:rsidRDefault="0064703E">
      <w:pPr>
        <w:rPr>
          <w:rFonts w:ascii="Times New Roman" w:hAnsi="Times New Roman" w:cs="Times New Roman"/>
          <w:sz w:val="24"/>
          <w:szCs w:val="24"/>
        </w:rPr>
      </w:pPr>
    </w:p>
    <w:p w14:paraId="7EEDC938" w14:textId="77777777" w:rsidR="0064703E" w:rsidRDefault="00647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Stahlgewittern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(1920</w:t>
      </w:r>
      <w:r w:rsidR="00625E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Storm of Steel</w:t>
      </w:r>
      <w:r w:rsidR="00625EEA">
        <w:rPr>
          <w:rFonts w:ascii="Times New Roman" w:hAnsi="Times New Roman" w:cs="Times New Roman"/>
          <w:sz w:val="24"/>
          <w:szCs w:val="24"/>
        </w:rPr>
        <w:t xml:space="preserve"> 1929)</w:t>
      </w:r>
    </w:p>
    <w:p w14:paraId="034D7637" w14:textId="77777777" w:rsidR="004B6BF8" w:rsidRDefault="004B6BF8" w:rsidP="004B6BF8">
      <w:pPr>
        <w:rPr>
          <w:rFonts w:ascii="Times New Roman" w:hAnsi="Times New Roman" w:cs="Times New Roman"/>
          <w:i/>
        </w:rPr>
      </w:pPr>
      <w:r w:rsidRPr="004B6BF8">
        <w:rPr>
          <w:rFonts w:ascii="Times New Roman" w:hAnsi="Times New Roman" w:cs="Times New Roman"/>
          <w:i/>
        </w:rPr>
        <w:t xml:space="preserve">Der </w:t>
      </w:r>
      <w:proofErr w:type="spellStart"/>
      <w:r w:rsidRPr="004B6BF8">
        <w:rPr>
          <w:rFonts w:ascii="Times New Roman" w:hAnsi="Times New Roman" w:cs="Times New Roman"/>
          <w:i/>
        </w:rPr>
        <w:t>Arbeiter</w:t>
      </w:r>
      <w:proofErr w:type="spellEnd"/>
      <w:r w:rsidRPr="004B6BF8">
        <w:rPr>
          <w:rFonts w:ascii="Times New Roman" w:hAnsi="Times New Roman" w:cs="Times New Roman"/>
          <w:i/>
        </w:rPr>
        <w:t xml:space="preserve">: </w:t>
      </w:r>
      <w:proofErr w:type="spellStart"/>
      <w:r w:rsidRPr="004B6BF8">
        <w:rPr>
          <w:rFonts w:ascii="Times New Roman" w:hAnsi="Times New Roman" w:cs="Times New Roman"/>
          <w:i/>
        </w:rPr>
        <w:t>Herrschaft</w:t>
      </w:r>
      <w:proofErr w:type="spellEnd"/>
      <w:r w:rsidRPr="004B6BF8">
        <w:rPr>
          <w:rFonts w:ascii="Times New Roman" w:hAnsi="Times New Roman" w:cs="Times New Roman"/>
          <w:i/>
        </w:rPr>
        <w:t xml:space="preserve"> und Gestalt </w:t>
      </w:r>
      <w:r w:rsidRPr="004B6BF8">
        <w:rPr>
          <w:rFonts w:ascii="Times New Roman" w:hAnsi="Times New Roman" w:cs="Times New Roman"/>
        </w:rPr>
        <w:t>(1932)</w:t>
      </w:r>
    </w:p>
    <w:p w14:paraId="4DBCBBAD" w14:textId="77777777" w:rsidR="004B6BF8" w:rsidRDefault="004B6BF8" w:rsidP="004B6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Auf den </w:t>
      </w:r>
      <w:proofErr w:type="spellStart"/>
      <w:r>
        <w:rPr>
          <w:rFonts w:ascii="Times New Roman" w:hAnsi="Times New Roman" w:cs="Times New Roman"/>
          <w:i/>
        </w:rPr>
        <w:t>Marmorklippen</w:t>
      </w:r>
      <w:proofErr w:type="spellEnd"/>
      <w:r w:rsidRPr="004B6BF8">
        <w:rPr>
          <w:rFonts w:ascii="Times New Roman" w:hAnsi="Times New Roman" w:cs="Times New Roman"/>
          <w:i/>
        </w:rPr>
        <w:t xml:space="preserve"> </w:t>
      </w:r>
      <w:r w:rsidRPr="004B6BF8">
        <w:rPr>
          <w:rFonts w:ascii="Times New Roman" w:hAnsi="Times New Roman" w:cs="Times New Roman"/>
        </w:rPr>
        <w:t>(1939</w:t>
      </w:r>
      <w:r w:rsidR="00625EE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On the Marble Cliffs </w:t>
      </w:r>
      <w:r w:rsidR="00625EEA">
        <w:rPr>
          <w:rFonts w:ascii="Times New Roman" w:hAnsi="Times New Roman" w:cs="Times New Roman"/>
        </w:rPr>
        <w:t>1947)</w:t>
      </w:r>
    </w:p>
    <w:p w14:paraId="5C78AF52" w14:textId="77777777" w:rsidR="004B6BF8" w:rsidRDefault="004B6BF8" w:rsidP="004B6BF8">
      <w:pPr>
        <w:rPr>
          <w:rFonts w:ascii="Times New Roman" w:hAnsi="Times New Roman" w:cs="Times New Roman"/>
        </w:rPr>
      </w:pPr>
      <w:proofErr w:type="spellStart"/>
      <w:r w:rsidRPr="004B6BF8">
        <w:rPr>
          <w:rFonts w:ascii="Times New Roman" w:hAnsi="Times New Roman" w:cs="Times New Roman"/>
          <w:i/>
        </w:rPr>
        <w:lastRenderedPageBreak/>
        <w:t>Gläserne</w:t>
      </w:r>
      <w:proofErr w:type="spellEnd"/>
      <w:r w:rsidRPr="004B6BF8">
        <w:rPr>
          <w:rFonts w:ascii="Times New Roman" w:hAnsi="Times New Roman" w:cs="Times New Roman"/>
          <w:i/>
        </w:rPr>
        <w:t xml:space="preserve"> </w:t>
      </w:r>
      <w:proofErr w:type="spellStart"/>
      <w:r w:rsidRPr="004B6BF8">
        <w:rPr>
          <w:rFonts w:ascii="Times New Roman" w:hAnsi="Times New Roman" w:cs="Times New Roman"/>
          <w:i/>
        </w:rPr>
        <w:t>Bienen</w:t>
      </w:r>
      <w:proofErr w:type="spellEnd"/>
      <w:r w:rsidR="00625EEA">
        <w:rPr>
          <w:rFonts w:ascii="Times New Roman" w:hAnsi="Times New Roman" w:cs="Times New Roman"/>
        </w:rPr>
        <w:t xml:space="preserve"> (1957, </w:t>
      </w:r>
      <w:r w:rsidRPr="004B6BF8">
        <w:rPr>
          <w:rFonts w:ascii="Times New Roman" w:hAnsi="Times New Roman" w:cs="Times New Roman"/>
          <w:i/>
        </w:rPr>
        <w:t>The Glass Bees</w:t>
      </w:r>
      <w:r w:rsidR="00625EEA">
        <w:rPr>
          <w:rFonts w:ascii="Times New Roman" w:hAnsi="Times New Roman" w:cs="Times New Roman"/>
        </w:rPr>
        <w:t>, 1960)</w:t>
      </w:r>
    </w:p>
    <w:p w14:paraId="1CEAB49C" w14:textId="77777777" w:rsidR="004B6BF8" w:rsidRPr="004B6BF8" w:rsidRDefault="004B6BF8" w:rsidP="004B6BF8">
      <w:pPr>
        <w:rPr>
          <w:rFonts w:ascii="Times New Roman" w:hAnsi="Times New Roman" w:cs="Times New Roman"/>
          <w:i/>
        </w:rPr>
      </w:pPr>
      <w:proofErr w:type="spellStart"/>
      <w:r w:rsidRPr="004B6BF8">
        <w:rPr>
          <w:rFonts w:ascii="Times New Roman" w:hAnsi="Times New Roman" w:cs="Times New Roman"/>
          <w:i/>
        </w:rPr>
        <w:t>Aladins</w:t>
      </w:r>
      <w:proofErr w:type="spellEnd"/>
      <w:r w:rsidRPr="004B6BF8">
        <w:rPr>
          <w:rFonts w:ascii="Times New Roman" w:hAnsi="Times New Roman" w:cs="Times New Roman"/>
          <w:i/>
        </w:rPr>
        <w:t xml:space="preserve"> Problem</w:t>
      </w:r>
      <w:r w:rsidR="00625EEA">
        <w:rPr>
          <w:rFonts w:ascii="Times New Roman" w:hAnsi="Times New Roman" w:cs="Times New Roman"/>
        </w:rPr>
        <w:t xml:space="preserve"> (1983, </w:t>
      </w:r>
      <w:r w:rsidRPr="004B6BF8">
        <w:rPr>
          <w:rFonts w:ascii="Times New Roman" w:hAnsi="Times New Roman" w:cs="Times New Roman"/>
          <w:i/>
        </w:rPr>
        <w:t>Aladdin’s Problem</w:t>
      </w:r>
      <w:proofErr w:type="gramStart"/>
      <w:r w:rsidR="00625E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1992</w:t>
      </w:r>
      <w:proofErr w:type="gramEnd"/>
      <w:r w:rsidR="00625EEA">
        <w:rPr>
          <w:rFonts w:ascii="Times New Roman" w:hAnsi="Times New Roman" w:cs="Times New Roman"/>
        </w:rPr>
        <w:t>)</w:t>
      </w:r>
    </w:p>
    <w:p w14:paraId="731F73A6" w14:textId="77777777" w:rsidR="0064703E" w:rsidRPr="0064703E" w:rsidRDefault="0064703E">
      <w:pPr>
        <w:rPr>
          <w:rFonts w:ascii="Times New Roman" w:hAnsi="Times New Roman" w:cs="Times New Roman"/>
          <w:sz w:val="24"/>
          <w:szCs w:val="24"/>
        </w:rPr>
      </w:pPr>
    </w:p>
    <w:p w14:paraId="18A4A33D" w14:textId="77777777" w:rsidR="00F41A88" w:rsidRPr="0064703E" w:rsidRDefault="00431E9E" w:rsidP="00F41A88">
      <w:pPr>
        <w:rPr>
          <w:rFonts w:ascii="Times New Roman" w:hAnsi="Times New Roman" w:cs="Times New Roman"/>
          <w:b/>
          <w:sz w:val="24"/>
          <w:szCs w:val="24"/>
        </w:rPr>
      </w:pPr>
      <w:r w:rsidRPr="00431E9E">
        <w:rPr>
          <w:rFonts w:ascii="Times New Roman" w:hAnsi="Times New Roman" w:cs="Times New Roman"/>
          <w:b/>
          <w:sz w:val="24"/>
          <w:szCs w:val="24"/>
        </w:rPr>
        <w:t>References and Further Readings</w:t>
      </w:r>
    </w:p>
    <w:p w14:paraId="7F171F6B" w14:textId="77777777"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</w:rPr>
      </w:pPr>
    </w:p>
    <w:p w14:paraId="351D37EB" w14:textId="77777777"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4703E">
        <w:rPr>
          <w:rFonts w:ascii="Times New Roman" w:hAnsi="Times New Roman" w:cs="Times New Roman"/>
          <w:sz w:val="24"/>
          <w:szCs w:val="24"/>
          <w:lang w:val="de-DE"/>
        </w:rPr>
        <w:t xml:space="preserve">Neaman, E.Y. (1999)  </w:t>
      </w:r>
      <w:r w:rsidR="00431E9E" w:rsidRPr="00431E9E">
        <w:rPr>
          <w:rFonts w:ascii="Times New Roman" w:hAnsi="Times New Roman" w:cs="Times New Roman"/>
          <w:i/>
          <w:sz w:val="24"/>
          <w:szCs w:val="24"/>
          <w:lang w:val="de-DE"/>
        </w:rPr>
        <w:t>A Dubious Past: Ernst Jünger and the Politics of Literature after Nazism</w:t>
      </w:r>
      <w:r w:rsidRPr="0064703E">
        <w:rPr>
          <w:rFonts w:ascii="Times New Roman" w:hAnsi="Times New Roman" w:cs="Times New Roman"/>
          <w:sz w:val="24"/>
          <w:szCs w:val="24"/>
          <w:lang w:val="de-DE"/>
        </w:rPr>
        <w:t>, Berkeley: University of California Press.</w:t>
      </w:r>
    </w:p>
    <w:p w14:paraId="3CF70983" w14:textId="77777777"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</w:rPr>
      </w:pPr>
    </w:p>
    <w:p w14:paraId="6C34C9F1" w14:textId="77777777"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4703E">
        <w:rPr>
          <w:rFonts w:ascii="Times New Roman" w:hAnsi="Times New Roman" w:cs="Times New Roman"/>
          <w:sz w:val="24"/>
          <w:szCs w:val="24"/>
          <w:lang w:val="de-DE"/>
        </w:rPr>
        <w:t xml:space="preserve">Nevin, T. (1996)  </w:t>
      </w:r>
      <w:r w:rsidRPr="0064703E">
        <w:rPr>
          <w:rFonts w:ascii="Times New Roman" w:hAnsi="Times New Roman" w:cs="Times New Roman"/>
          <w:i/>
          <w:sz w:val="24"/>
          <w:szCs w:val="24"/>
          <w:lang w:val="de-DE"/>
        </w:rPr>
        <w:t>Ernst Jünger and Germany: Into the Abyss, 1914-1945,</w:t>
      </w:r>
      <w:r w:rsidRPr="0064703E">
        <w:rPr>
          <w:rFonts w:ascii="Times New Roman" w:hAnsi="Times New Roman" w:cs="Times New Roman"/>
          <w:sz w:val="24"/>
          <w:szCs w:val="24"/>
          <w:lang w:val="de-DE"/>
        </w:rPr>
        <w:t xml:space="preserve">  Durham: Duke University Press.</w:t>
      </w:r>
    </w:p>
    <w:p w14:paraId="40341D35" w14:textId="77777777"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A51616F" w14:textId="77777777"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03E">
        <w:rPr>
          <w:rFonts w:ascii="Times New Roman" w:hAnsi="Times New Roman" w:cs="Times New Roman"/>
          <w:sz w:val="24"/>
          <w:szCs w:val="24"/>
        </w:rPr>
        <w:t>Schwilk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, H. (2010) </w:t>
      </w:r>
      <w:r w:rsidR="00431E9E" w:rsidRPr="00431E9E">
        <w:rPr>
          <w:rFonts w:ascii="Times New Roman" w:hAnsi="Times New Roman" w:cs="Times New Roman"/>
          <w:i/>
          <w:sz w:val="24"/>
          <w:szCs w:val="24"/>
        </w:rPr>
        <w:t xml:space="preserve">Ernst </w:t>
      </w:r>
      <w:proofErr w:type="spellStart"/>
      <w:r w:rsidR="00431E9E" w:rsidRPr="00431E9E">
        <w:rPr>
          <w:rFonts w:ascii="Times New Roman" w:hAnsi="Times New Roman" w:cs="Times New Roman"/>
          <w:i/>
          <w:sz w:val="24"/>
          <w:szCs w:val="24"/>
        </w:rPr>
        <w:t>Jünger</w:t>
      </w:r>
      <w:proofErr w:type="spellEnd"/>
      <w:r w:rsidR="00431E9E" w:rsidRPr="00431E9E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431E9E" w:rsidRPr="00431E9E">
        <w:rPr>
          <w:rFonts w:ascii="Times New Roman" w:hAnsi="Times New Roman" w:cs="Times New Roman"/>
          <w:i/>
          <w:sz w:val="24"/>
          <w:szCs w:val="24"/>
        </w:rPr>
        <w:t>Ein</w:t>
      </w:r>
      <w:proofErr w:type="spellEnd"/>
      <w:r w:rsidR="00431E9E" w:rsidRPr="00431E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1E9E" w:rsidRPr="00431E9E">
        <w:rPr>
          <w:rFonts w:ascii="Times New Roman" w:hAnsi="Times New Roman" w:cs="Times New Roman"/>
          <w:i/>
          <w:sz w:val="24"/>
          <w:szCs w:val="24"/>
        </w:rPr>
        <w:t>Jahrhundertleben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, Munich: Piper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>.</w:t>
      </w:r>
    </w:p>
    <w:p w14:paraId="0F139760" w14:textId="77777777" w:rsidR="00404136" w:rsidRPr="0064703E" w:rsidRDefault="00404136">
      <w:pPr>
        <w:rPr>
          <w:rFonts w:ascii="Times New Roman" w:hAnsi="Times New Roman" w:cs="Times New Roman"/>
          <w:sz w:val="24"/>
          <w:szCs w:val="24"/>
        </w:rPr>
      </w:pPr>
    </w:p>
    <w:p w14:paraId="7DA2EC41" w14:textId="77777777"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14:paraId="6E4E6429" w14:textId="77777777"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6E719" wp14:editId="70FC99CC">
            <wp:extent cx="3434080" cy="5135245"/>
            <wp:effectExtent l="19050" t="0" r="0" b="0"/>
            <wp:docPr id="1" name="Picture 1" descr="http://www.juenger-haus.de/uploads/pics/juenger_1918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enger-haus.de/uploads/pics/juenger_1918_WE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55E1F" w14:textId="77777777"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14:paraId="5BD8B462" w14:textId="77777777"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sz w:val="24"/>
          <w:szCs w:val="24"/>
        </w:rPr>
        <w:lastRenderedPageBreak/>
        <w:t xml:space="preserve">Picture from: 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Wilflingen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4703E">
          <w:rPr>
            <w:rStyle w:val="Hyperlink"/>
            <w:rFonts w:ascii="Times New Roman" w:hAnsi="Times New Roman" w:cs="Times New Roman"/>
            <w:sz w:val="24"/>
            <w:szCs w:val="24"/>
          </w:rPr>
          <w:t>http://www.juenger-haus.de/1895-1920,103.html</w:t>
        </w:r>
      </w:hyperlink>
    </w:p>
    <w:p w14:paraId="238D0DBD" w14:textId="77777777"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14:paraId="7554C1FB" w14:textId="77777777"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520B8" wp14:editId="4AE50531">
            <wp:extent cx="4614545" cy="5135245"/>
            <wp:effectExtent l="19050" t="0" r="0" b="0"/>
            <wp:docPr id="4" name="Picture 4" descr="http://www.juenger-haus.de/uploads/pics/Juenger_Einstieg_Lebenswe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uenger-haus.de/uploads/pics/Juenger_Einstieg_Lebenswer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2AE79" w14:textId="77777777"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14:paraId="2F0C2E33" w14:textId="77777777"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sz w:val="24"/>
          <w:szCs w:val="24"/>
        </w:rPr>
        <w:t xml:space="preserve">Picture from: 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703E">
        <w:rPr>
          <w:rFonts w:ascii="Times New Roman" w:hAnsi="Times New Roman" w:cs="Times New Roman"/>
          <w:sz w:val="24"/>
          <w:szCs w:val="24"/>
        </w:rPr>
        <w:t>Wilflingen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hyperlink r:id="rId8" w:history="1">
        <w:r w:rsidRPr="0064703E">
          <w:rPr>
            <w:rStyle w:val="Hyperlink"/>
            <w:rFonts w:ascii="Times New Roman" w:hAnsi="Times New Roman" w:cs="Times New Roman"/>
            <w:sz w:val="24"/>
            <w:szCs w:val="24"/>
          </w:rPr>
          <w:t>http://www.juenger-haus.de/ernst-juenger,10.html</w:t>
        </w:r>
      </w:hyperlink>
    </w:p>
    <w:p w14:paraId="015536FE" w14:textId="77777777"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14:paraId="3D2B674B" w14:textId="77777777" w:rsidR="00404136" w:rsidRPr="0064703E" w:rsidRDefault="00404136">
      <w:pPr>
        <w:rPr>
          <w:rFonts w:ascii="Times New Roman" w:hAnsi="Times New Roman" w:cs="Times New Roman"/>
          <w:sz w:val="24"/>
          <w:szCs w:val="24"/>
        </w:rPr>
      </w:pPr>
    </w:p>
    <w:p w14:paraId="45268ADA" w14:textId="77777777" w:rsidR="00A1535C" w:rsidRPr="0064703E" w:rsidRDefault="00A1535C">
      <w:pPr>
        <w:rPr>
          <w:rFonts w:ascii="Times New Roman" w:hAnsi="Times New Roman" w:cs="Times New Roman"/>
          <w:sz w:val="24"/>
          <w:szCs w:val="24"/>
        </w:rPr>
      </w:pPr>
    </w:p>
    <w:p w14:paraId="72A9B3FF" w14:textId="77777777" w:rsidR="00831E22" w:rsidRPr="0064703E" w:rsidRDefault="00831E22">
      <w:pPr>
        <w:rPr>
          <w:rFonts w:ascii="Times New Roman" w:hAnsi="Times New Roman" w:cs="Times New Roman"/>
          <w:sz w:val="24"/>
          <w:szCs w:val="24"/>
        </w:rPr>
      </w:pPr>
    </w:p>
    <w:p w14:paraId="736B1F91" w14:textId="77777777" w:rsidR="001C1FEC" w:rsidRPr="0064703E" w:rsidRDefault="001C1FEC">
      <w:pPr>
        <w:rPr>
          <w:rFonts w:ascii="Times New Roman" w:hAnsi="Times New Roman" w:cs="Times New Roman"/>
          <w:sz w:val="24"/>
          <w:szCs w:val="24"/>
        </w:rPr>
      </w:pPr>
    </w:p>
    <w:sectPr w:rsidR="001C1FEC" w:rsidRPr="0064703E" w:rsidSect="0054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EC"/>
    <w:rsid w:val="00147CD2"/>
    <w:rsid w:val="00181C10"/>
    <w:rsid w:val="001C1FEC"/>
    <w:rsid w:val="002128F4"/>
    <w:rsid w:val="0025122A"/>
    <w:rsid w:val="00366FD6"/>
    <w:rsid w:val="003934E8"/>
    <w:rsid w:val="00404136"/>
    <w:rsid w:val="00414B6E"/>
    <w:rsid w:val="00431E9E"/>
    <w:rsid w:val="004B6BF8"/>
    <w:rsid w:val="004E2BD8"/>
    <w:rsid w:val="005417B6"/>
    <w:rsid w:val="005E627E"/>
    <w:rsid w:val="00625EEA"/>
    <w:rsid w:val="00635016"/>
    <w:rsid w:val="0064703E"/>
    <w:rsid w:val="00745148"/>
    <w:rsid w:val="00814236"/>
    <w:rsid w:val="00816BC6"/>
    <w:rsid w:val="00831E22"/>
    <w:rsid w:val="0083619E"/>
    <w:rsid w:val="008860B5"/>
    <w:rsid w:val="008B0DA6"/>
    <w:rsid w:val="009766C0"/>
    <w:rsid w:val="0099774C"/>
    <w:rsid w:val="00A1535C"/>
    <w:rsid w:val="00AD3235"/>
    <w:rsid w:val="00B514D0"/>
    <w:rsid w:val="00B608E1"/>
    <w:rsid w:val="00C21D36"/>
    <w:rsid w:val="00C2711B"/>
    <w:rsid w:val="00D625D2"/>
    <w:rsid w:val="00DA6844"/>
    <w:rsid w:val="00F211E0"/>
    <w:rsid w:val="00F25E14"/>
    <w:rsid w:val="00F41A88"/>
    <w:rsid w:val="00FA55FF"/>
    <w:rsid w:val="00F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85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8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8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70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0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0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0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0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8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8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70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0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0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0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0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juenger-haus.de/1895-1920,103.html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www.juenger-haus.de/ernst-juenger,10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568</Words>
  <Characters>3239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Pinkoski</cp:lastModifiedBy>
  <cp:revision>3</cp:revision>
  <dcterms:created xsi:type="dcterms:W3CDTF">2012-10-01T12:09:00Z</dcterms:created>
  <dcterms:modified xsi:type="dcterms:W3CDTF">2014-03-17T20:47:00Z</dcterms:modified>
</cp:coreProperties>
</file>