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9BA10D9" w14:textId="77777777" w:rsidR="00845FBD" w:rsidRDefault="004D434B" w:rsidP="00845FBD">
      <w:pPr>
        <w:rPr>
          <w:ins w:id="0" w:author="Stephanie Novak" w:date="2015-08-25T21:58:00Z"/>
          <w:rFonts w:ascii="Times New Roman" w:hAnsi="Times New Roman" w:cs="新細明體"/>
          <w:b/>
          <w:sz w:val="36"/>
          <w:lang w:val="en-GB" w:eastAsia="zh-TW"/>
        </w:rPr>
      </w:pPr>
      <w:r>
        <w:rPr>
          <w:rFonts w:ascii="Times New Roman" w:hAnsi="Times New Roman" w:cs="新細明體"/>
          <w:noProof/>
        </w:rPr>
        <w:pict w14:anchorId="7D159D24">
          <v:shapetype id="_x0000_t202" coordsize="21600,21600" o:spt="202" path="m0,0l0,21600,21600,21600,21600,0xe">
            <v:stroke joinstyle="miter"/>
            <v:path gradientshapeok="t" o:connecttype="rect"/>
          </v:shapetype>
          <v:shape id="Text Box 2" o:spid="_x0000_s1026" type="#_x0000_t202" style="position:absolute;margin-left:324pt;margin-top:25.4pt;width:108pt;height:162pt;z-index:25165824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" filled="f" stroked="f">
            <v:textbox inset=",7.2pt,,7.2pt">
              <w:txbxContent>
                <w:p w14:paraId="413A74CD" w14:textId="77777777" w:rsidR="00075B69" w:rsidRDefault="00075B69" w:rsidP="00845FBD">
                  <w:r>
                    <w:rPr>
                      <w:noProof/>
                    </w:rPr>
                    <w:drawing>
                      <wp:inline distT="0" distB="0" distL="0" distR="0" wp14:anchorId="034DB895" wp14:editId="57AEE0BA">
                        <wp:extent cx="1162050" cy="1733550"/>
                        <wp:effectExtent l="0" t="0" r="6350" b="0"/>
                        <wp:docPr id="1" name="Picture 1"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kn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1733550"/>
                                </a:xfrm>
                                <a:prstGeom prst="rect">
                                  <a:avLst/>
                                </a:prstGeom>
                                <a:noFill/>
                                <a:ln>
                                  <a:noFill/>
                                </a:ln>
                              </pic:spPr>
                            </pic:pic>
                          </a:graphicData>
                        </a:graphic>
                      </wp:inline>
                    </w:drawing>
                  </w:r>
                </w:p>
              </w:txbxContent>
            </v:textbox>
            <w10:wrap type="tight"/>
          </v:shape>
        </w:pict>
      </w:r>
      <w:r w:rsidR="00845FBD" w:rsidRPr="0016177A">
        <w:rPr>
          <w:rFonts w:ascii="Times New Roman" w:hAnsi="Times New Roman" w:cs="新細明體"/>
          <w:b/>
          <w:sz w:val="36"/>
          <w:lang w:val="en-GB" w:eastAsia="zh-TW"/>
        </w:rPr>
        <w:t>Chen</w:t>
      </w:r>
      <w:r w:rsidR="00845FBD">
        <w:rPr>
          <w:rFonts w:ascii="新細明體" w:hAnsi="新細明體" w:cs="新細明體"/>
          <w:b/>
          <w:sz w:val="36"/>
          <w:lang w:eastAsia="zh-TW"/>
        </w:rPr>
        <w:t>,</w:t>
      </w:r>
      <w:r w:rsidR="00845FBD">
        <w:rPr>
          <w:rFonts w:ascii="Times New Roman" w:hAnsi="Times New Roman" w:cs="新細明體"/>
          <w:b/>
          <w:sz w:val="36"/>
          <w:lang w:val="en-GB" w:eastAsia="zh-TW"/>
        </w:rPr>
        <w:t xml:space="preserve"> Yingzhen (</w:t>
      </w:r>
      <w:r w:rsidR="00845FBD" w:rsidRPr="0016177A">
        <w:rPr>
          <w:rFonts w:ascii="Times New Roman" w:hAnsi="Times New Roman" w:cs="新細明體"/>
          <w:b/>
          <w:sz w:val="36"/>
          <w:lang w:val="en-GB" w:eastAsia="zh-TW"/>
        </w:rPr>
        <w:t>1938</w:t>
      </w:r>
      <w:r w:rsidR="00845FBD">
        <w:rPr>
          <w:rFonts w:ascii="Times New Roman" w:hAnsi="Times New Roman" w:cs="新細明體"/>
          <w:b/>
          <w:sz w:val="36"/>
          <w:lang w:val="en-GB" w:eastAsia="zh-TW"/>
        </w:rPr>
        <w:t>--</w:t>
      </w:r>
      <w:r w:rsidR="00845FBD" w:rsidRPr="0016177A">
        <w:rPr>
          <w:rFonts w:ascii="Times New Roman" w:hAnsi="Times New Roman" w:cs="新細明體"/>
          <w:b/>
          <w:sz w:val="36"/>
          <w:lang w:val="en-GB" w:eastAsia="zh-TW"/>
        </w:rPr>
        <w:t>)</w:t>
      </w:r>
    </w:p>
    <w:p w14:paraId="222544A1" w14:textId="77777777" w:rsidR="004D434B" w:rsidRPr="0016177A" w:rsidRDefault="004D434B" w:rsidP="00845FBD">
      <w:pPr>
        <w:rPr>
          <w:rFonts w:ascii="Times New Roman" w:hAnsi="Times New Roman" w:cs="新細明體"/>
          <w:b/>
          <w:sz w:val="36"/>
          <w:lang w:val="en-GB" w:eastAsia="zh-TW"/>
        </w:rPr>
      </w:pPr>
      <w:ins w:id="1" w:author="Stephanie Novak" w:date="2015-08-25T21:58:00Z">
        <w:r>
          <w:rPr>
            <w:rFonts w:ascii="Times New Roman" w:hAnsi="Times New Roman" w:cs="新細明體"/>
            <w:b/>
            <w:sz w:val="36"/>
            <w:lang w:val="en-GB" w:eastAsia="zh-TW"/>
          </w:rPr>
          <w:t xml:space="preserve">Jing </w:t>
        </w:r>
        <w:proofErr w:type="spellStart"/>
        <w:r>
          <w:rPr>
            <w:rFonts w:ascii="Times New Roman" w:hAnsi="Times New Roman" w:cs="新細明體"/>
            <w:b/>
            <w:sz w:val="36"/>
            <w:lang w:val="en-GB" w:eastAsia="zh-TW"/>
          </w:rPr>
          <w:t>Tsu</w:t>
        </w:r>
        <w:proofErr w:type="spellEnd"/>
        <w:r>
          <w:rPr>
            <w:rFonts w:ascii="Times New Roman" w:hAnsi="Times New Roman" w:cs="新細明體"/>
            <w:b/>
            <w:sz w:val="36"/>
            <w:lang w:val="en-GB" w:eastAsia="zh-TW"/>
          </w:rPr>
          <w:t xml:space="preserve"> (Yale University)</w:t>
        </w:r>
      </w:ins>
      <w:bookmarkStart w:id="2" w:name="_GoBack"/>
      <w:bookmarkEnd w:id="2"/>
    </w:p>
    <w:p w14:paraId="0AC68844" w14:textId="77777777" w:rsidR="00845FBD" w:rsidRDefault="00845FBD" w:rsidP="00845FBD">
      <w:pPr>
        <w:ind w:right="-64"/>
        <w:rPr>
          <w:rFonts w:ascii="Times New Roman" w:hAnsi="Times New Roman" w:cs="新細明體"/>
          <w:lang w:val="en-GB" w:eastAsia="zh-TW"/>
        </w:rPr>
      </w:pPr>
      <w:r>
        <w:rPr>
          <w:rFonts w:ascii="Times New Roman" w:hAnsi="Times New Roman" w:cs="新細明體"/>
          <w:lang w:val="en-GB" w:eastAsia="zh-TW"/>
        </w:rPr>
        <w:t xml:space="preserve">Chen is a prolific writer and influential cultural critic from Taiwan. Born Chen Yongshan in Miaoli County, Chen started to publish fiction in 1959 while majoring in English at the Tamkang College. From 1963, his works began to appear in </w:t>
      </w:r>
      <w:r w:rsidRPr="00250196">
        <w:rPr>
          <w:rFonts w:ascii="Times New Roman" w:hAnsi="Times New Roman" w:cs="新細明體"/>
          <w:i/>
          <w:lang w:val="en-GB" w:eastAsia="zh-TW"/>
        </w:rPr>
        <w:t>Modern Literature</w:t>
      </w:r>
      <w:r>
        <w:rPr>
          <w:rFonts w:ascii="Times New Roman" w:hAnsi="Times New Roman" w:cs="新細明體"/>
          <w:lang w:val="en-GB" w:eastAsia="zh-TW"/>
        </w:rPr>
        <w:t xml:space="preserve">. His earlier works, published between 1959 and 1965, are often melancholic and autobiographical. In 1967, Chen published an essay criticizing modernist works’ for prioritizing form over content and called, instead, for a literature with a high social consciousness. In 1968, he was apprehended by the Taiwanese Garrison Command and charged with promulgating Communism. He was imprisoned for seven years. </w:t>
      </w:r>
    </w:p>
    <w:p w14:paraId="7D665FE2" w14:textId="77777777" w:rsidR="00845FBD" w:rsidRDefault="00845FBD" w:rsidP="00845FBD">
      <w:pPr>
        <w:rPr>
          <w:rFonts w:ascii="Times New Roman" w:hAnsi="Times New Roman" w:cs="新細明體"/>
          <w:lang w:val="en-GB" w:eastAsia="zh-TW"/>
        </w:rPr>
      </w:pPr>
      <w:r>
        <w:rPr>
          <w:rFonts w:ascii="Times New Roman" w:hAnsi="Times New Roman" w:cs="新細明體"/>
          <w:lang w:val="en-GB" w:eastAsia="zh-TW"/>
        </w:rPr>
        <w:t xml:space="preserve">Following his release in 1975 he converted to a realist standpoint and wrote works with moralistic and socialist overtones. He advocated a China-leaning nationalist writing in the Nativist Literary Debate in 1977-1978.  He was arrested again shortly before the Formosa (or Kaohsiung) Incident. From 1967 to 1982, he published several stories in </w:t>
      </w:r>
      <w:r w:rsidRPr="00D75691">
        <w:rPr>
          <w:rFonts w:ascii="Times New Roman" w:hAnsi="Times New Roman" w:cs="新細明體"/>
          <w:i/>
          <w:lang w:val="en-GB" w:eastAsia="zh-TW"/>
        </w:rPr>
        <w:t xml:space="preserve">Literature Quarterly </w:t>
      </w:r>
      <w:r>
        <w:rPr>
          <w:rFonts w:ascii="Times New Roman" w:hAnsi="Times New Roman" w:cs="新細明體"/>
          <w:lang w:val="en-GB" w:eastAsia="zh-TW"/>
        </w:rPr>
        <w:t>(</w:t>
      </w:r>
      <w:r w:rsidRPr="00D75691">
        <w:rPr>
          <w:rFonts w:ascii="Times New Roman" w:hAnsi="Times New Roman" w:cs="新細明體"/>
          <w:i/>
          <w:lang w:val="en-GB" w:eastAsia="zh-TW"/>
        </w:rPr>
        <w:t>Wenxue jikan</w:t>
      </w:r>
      <w:r>
        <w:rPr>
          <w:rFonts w:ascii="Times New Roman" w:hAnsi="Times New Roman" w:cs="新細明體"/>
          <w:lang w:val="en-GB" w:eastAsia="zh-TW"/>
        </w:rPr>
        <w:t>). His wo</w:t>
      </w:r>
      <w:r w:rsidR="00E86A12">
        <w:rPr>
          <w:rFonts w:ascii="Times New Roman" w:hAnsi="Times New Roman" w:cs="新細明體"/>
          <w:lang w:val="en-GB" w:eastAsia="zh-TW"/>
        </w:rPr>
        <w:t>rks from this period tackle</w:t>
      </w:r>
      <w:r w:rsidR="00075B69">
        <w:rPr>
          <w:rFonts w:ascii="Times New Roman" w:hAnsi="Times New Roman" w:cs="新細明體"/>
          <w:lang w:val="en-GB" w:eastAsia="zh-TW"/>
        </w:rPr>
        <w:t>d</w:t>
      </w:r>
      <w:r w:rsidR="00E86A12">
        <w:rPr>
          <w:rFonts w:ascii="Times New Roman" w:hAnsi="Times New Roman" w:cs="新細明體"/>
          <w:lang w:val="en-GB" w:eastAsia="zh-TW"/>
        </w:rPr>
        <w:t xml:space="preserve"> </w:t>
      </w:r>
      <w:r w:rsidR="00075B69">
        <w:rPr>
          <w:rFonts w:ascii="Times New Roman" w:hAnsi="Times New Roman" w:cs="新細明體"/>
          <w:lang w:val="en-GB" w:eastAsia="zh-TW"/>
        </w:rPr>
        <w:t xml:space="preserve">the problem of the </w:t>
      </w:r>
      <w:r>
        <w:rPr>
          <w:rFonts w:ascii="Times New Roman" w:hAnsi="Times New Roman" w:cs="新細明體"/>
          <w:lang w:val="en-GB" w:eastAsia="zh-TW"/>
        </w:rPr>
        <w:t xml:space="preserve">capitalist economic exploitation of the Third World. In 1983 and 1984, Chen published several political stories to highlight the incompatibility between socialist ideals and the increasingly materialistic orientation of society. </w:t>
      </w:r>
      <w:r w:rsidR="00E86A12">
        <w:rPr>
          <w:rFonts w:ascii="Times New Roman" w:hAnsi="Times New Roman" w:cs="新細明體"/>
          <w:lang w:val="en-GB" w:eastAsia="zh-TW"/>
        </w:rPr>
        <w:t>From 1985 to 1989, Chen</w:t>
      </w:r>
      <w:r>
        <w:rPr>
          <w:rFonts w:ascii="Times New Roman" w:hAnsi="Times New Roman" w:cs="新細明體"/>
          <w:lang w:val="en-GB" w:eastAsia="zh-TW"/>
        </w:rPr>
        <w:t xml:space="preserve"> was in charge of the magazine </w:t>
      </w:r>
      <w:r w:rsidRPr="00564989">
        <w:rPr>
          <w:rFonts w:ascii="Times New Roman" w:hAnsi="Times New Roman" w:cs="新細明體"/>
          <w:i/>
          <w:lang w:val="en-GB" w:eastAsia="zh-TW"/>
        </w:rPr>
        <w:t>Human World</w:t>
      </w:r>
      <w:r w:rsidRPr="003243D3">
        <w:rPr>
          <w:rFonts w:ascii="Times New Roman" w:hAnsi="Times New Roman" w:cs="新細明體"/>
          <w:i/>
          <w:lang w:val="en-GB" w:eastAsia="zh-TW"/>
        </w:rPr>
        <w:t xml:space="preserve"> </w:t>
      </w:r>
      <w:r>
        <w:rPr>
          <w:rFonts w:ascii="Times New Roman" w:hAnsi="Times New Roman" w:cs="新細明體"/>
          <w:lang w:val="en-GB" w:eastAsia="zh-TW"/>
        </w:rPr>
        <w:t>(</w:t>
      </w:r>
      <w:r w:rsidRPr="003243D3">
        <w:rPr>
          <w:rFonts w:ascii="Times New Roman" w:hAnsi="Times New Roman" w:cs="新細明體"/>
          <w:i/>
          <w:lang w:val="en-GB" w:eastAsia="zh-TW"/>
        </w:rPr>
        <w:t>Renjian</w:t>
      </w:r>
      <w:r>
        <w:rPr>
          <w:rFonts w:ascii="Times New Roman" w:hAnsi="Times New Roman" w:cs="新細明體"/>
          <w:lang w:val="en-GB" w:eastAsia="zh-TW"/>
        </w:rPr>
        <w:t xml:space="preserve">), which was known for its exposé of social problems. </w:t>
      </w:r>
      <w:r w:rsidR="00E86A12">
        <w:rPr>
          <w:rFonts w:ascii="Times New Roman" w:hAnsi="Times New Roman" w:cs="新細明體"/>
          <w:lang w:val="en-GB" w:eastAsia="zh-TW"/>
        </w:rPr>
        <w:t xml:space="preserve">Chen’s writing overall is profoundly concerned with Taiwanese history and society. </w:t>
      </w:r>
      <w:r>
        <w:rPr>
          <w:rFonts w:ascii="Times New Roman" w:hAnsi="Times New Roman" w:cs="新細明體"/>
          <w:lang w:val="en-GB" w:eastAsia="zh-TW"/>
        </w:rPr>
        <w:t xml:space="preserve">He remains consistent in his pursuit of an agenda of unification with </w:t>
      </w:r>
      <w:proofErr w:type="gramStart"/>
      <w:r w:rsidR="00075B69">
        <w:rPr>
          <w:rFonts w:ascii="Times New Roman" w:hAnsi="Times New Roman" w:cs="新細明體"/>
          <w:lang w:val="en-GB" w:eastAsia="zh-TW"/>
        </w:rPr>
        <w:t>m</w:t>
      </w:r>
      <w:r w:rsidR="00B11819">
        <w:rPr>
          <w:rFonts w:ascii="Times New Roman" w:hAnsi="Times New Roman" w:cs="新細明體"/>
          <w:lang w:val="en-GB" w:eastAsia="zh-TW"/>
        </w:rPr>
        <w:t>ainland</w:t>
      </w:r>
      <w:proofErr w:type="gramEnd"/>
      <w:r>
        <w:rPr>
          <w:rFonts w:ascii="Times New Roman" w:hAnsi="Times New Roman" w:cs="新細明體"/>
          <w:lang w:val="en-GB" w:eastAsia="zh-TW"/>
        </w:rPr>
        <w:t xml:space="preserve"> China in his criticism of colonialism and imperialism. Chen’s overriding ideological concerns sometimes </w:t>
      </w:r>
      <w:r w:rsidR="00075B69">
        <w:rPr>
          <w:rFonts w:ascii="Times New Roman" w:hAnsi="Times New Roman" w:cs="新細明體"/>
          <w:lang w:val="en-GB" w:eastAsia="zh-TW"/>
        </w:rPr>
        <w:t>win him the reputation</w:t>
      </w:r>
      <w:r>
        <w:rPr>
          <w:rFonts w:ascii="Times New Roman" w:hAnsi="Times New Roman" w:cs="新細明體"/>
          <w:lang w:val="en-GB" w:eastAsia="zh-TW"/>
        </w:rPr>
        <w:t xml:space="preserve"> </w:t>
      </w:r>
      <w:r w:rsidR="00075B69">
        <w:rPr>
          <w:rFonts w:ascii="Times New Roman" w:hAnsi="Times New Roman" w:cs="新細明體"/>
          <w:lang w:val="en-GB" w:eastAsia="zh-TW"/>
        </w:rPr>
        <w:t>of being</w:t>
      </w:r>
      <w:r>
        <w:rPr>
          <w:rFonts w:ascii="Times New Roman" w:hAnsi="Times New Roman" w:cs="新細明體"/>
          <w:lang w:val="en-GB" w:eastAsia="zh-TW"/>
        </w:rPr>
        <w:t xml:space="preserve"> more of a social critic or intellectual dissident than a writer.</w:t>
      </w:r>
    </w:p>
    <w:p w14:paraId="5B79505E" w14:textId="77777777" w:rsidR="00845FBD" w:rsidRDefault="00845FBD" w:rsidP="00845FBD">
      <w:pPr>
        <w:rPr>
          <w:rFonts w:ascii="Times New Roman" w:hAnsi="Times New Roman" w:cs="新細明體"/>
          <w:lang w:val="en-GB" w:eastAsia="zh-TW"/>
        </w:rPr>
      </w:pPr>
    </w:p>
    <w:p w14:paraId="580D1C4F" w14:textId="77777777" w:rsidR="00845FBD" w:rsidRDefault="00845FBD" w:rsidP="00845FBD">
      <w:pPr>
        <w:rPr>
          <w:rFonts w:ascii="Times New Roman" w:hAnsi="Times New Roman" w:cs="新細明體"/>
          <w:lang w:val="en-GB" w:eastAsia="zh-TW"/>
        </w:rPr>
      </w:pPr>
      <w:r>
        <w:rPr>
          <w:b/>
        </w:rPr>
        <w:t xml:space="preserve">Timeline of Major Works Published </w:t>
      </w:r>
    </w:p>
    <w:p w14:paraId="0A03EDB3" w14:textId="77777777" w:rsidR="00845FBD" w:rsidRDefault="00845FBD" w:rsidP="00845FBD">
      <w:pPr>
        <w:pBdr>
          <w:bottom w:val="single" w:sz="6" w:space="1" w:color="auto"/>
        </w:pBdr>
        <w:rPr>
          <w:b/>
          <w:sz w:val="18"/>
        </w:rPr>
      </w:pPr>
      <w:r>
        <w:rPr>
          <w:b/>
          <w:sz w:val="18"/>
        </w:rPr>
        <w:t xml:space="preserve"> 1959  </w:t>
      </w:r>
      <w:r>
        <w:rPr>
          <w:b/>
          <w:sz w:val="18"/>
        </w:rPr>
        <w:tab/>
        <w:t xml:space="preserve">                          1972                          1975                  1975               </w:t>
      </w:r>
      <w:r>
        <w:rPr>
          <w:b/>
          <w:sz w:val="18"/>
          <w:lang w:val="en-GB"/>
        </w:rPr>
        <w:t>1979</w:t>
      </w:r>
      <w:r>
        <w:rPr>
          <w:b/>
          <w:sz w:val="18"/>
        </w:rPr>
        <w:t xml:space="preserve">              1983             1984</w:t>
      </w:r>
    </w:p>
    <w:p w14:paraId="53C2AE30" w14:textId="77777777" w:rsidR="00845FBD" w:rsidRPr="00DD5AEA" w:rsidRDefault="00845FBD" w:rsidP="00845FBD">
      <w:pPr>
        <w:rPr>
          <w:sz w:val="18"/>
          <w:lang w:val="en-GB"/>
        </w:rPr>
      </w:pPr>
      <w:r>
        <w:rPr>
          <w:sz w:val="18"/>
        </w:rPr>
        <w:t xml:space="preserve">      </w:t>
      </w:r>
      <w:r w:rsidRPr="0006396E">
        <w:rPr>
          <w:sz w:val="18"/>
        </w:rPr>
        <w:t>|</w:t>
      </w:r>
      <w:r w:rsidRPr="0006396E">
        <w:rPr>
          <w:sz w:val="18"/>
        </w:rPr>
        <w:tab/>
        <w:t xml:space="preserve">    </w:t>
      </w:r>
      <w:r>
        <w:rPr>
          <w:sz w:val="18"/>
        </w:rPr>
        <w:tab/>
        <w:t xml:space="preserve">  </w:t>
      </w:r>
      <w:r w:rsidRPr="0006396E">
        <w:rPr>
          <w:sz w:val="18"/>
        </w:rPr>
        <w:t xml:space="preserve"> </w:t>
      </w:r>
      <w:r>
        <w:rPr>
          <w:sz w:val="18"/>
        </w:rPr>
        <w:t xml:space="preserve">           </w:t>
      </w:r>
      <w:r w:rsidRPr="0006396E">
        <w:rPr>
          <w:sz w:val="18"/>
        </w:rPr>
        <w:t>|</w:t>
      </w:r>
      <w:r>
        <w:rPr>
          <w:sz w:val="18"/>
        </w:rPr>
        <w:tab/>
        <w:t xml:space="preserve">    </w:t>
      </w:r>
      <w:r w:rsidRPr="0006396E">
        <w:rPr>
          <w:sz w:val="18"/>
        </w:rPr>
        <w:t xml:space="preserve">   </w:t>
      </w:r>
      <w:r>
        <w:rPr>
          <w:sz w:val="18"/>
        </w:rPr>
        <w:t xml:space="preserve">     </w:t>
      </w:r>
      <w:r w:rsidRPr="0006396E">
        <w:rPr>
          <w:sz w:val="18"/>
        </w:rPr>
        <w:t xml:space="preserve"> </w:t>
      </w:r>
      <w:r>
        <w:rPr>
          <w:sz w:val="18"/>
        </w:rPr>
        <w:t xml:space="preserve">                  </w:t>
      </w:r>
      <w:r w:rsidRPr="0006396E">
        <w:rPr>
          <w:sz w:val="18"/>
        </w:rPr>
        <w:t>|</w:t>
      </w:r>
      <w:r w:rsidRPr="0006396E">
        <w:rPr>
          <w:sz w:val="18"/>
        </w:rPr>
        <w:tab/>
      </w:r>
      <w:r>
        <w:rPr>
          <w:sz w:val="18"/>
        </w:rPr>
        <w:t xml:space="preserve">                        </w:t>
      </w:r>
      <w:r w:rsidRPr="0006396E">
        <w:rPr>
          <w:sz w:val="18"/>
        </w:rPr>
        <w:t>|</w:t>
      </w:r>
      <w:r>
        <w:rPr>
          <w:sz w:val="18"/>
        </w:rPr>
        <w:t xml:space="preserve">                         |</w:t>
      </w:r>
      <w:r>
        <w:rPr>
          <w:sz w:val="18"/>
        </w:rPr>
        <w:tab/>
        <w:t xml:space="preserve">                     |</w:t>
      </w:r>
      <w:r w:rsidRPr="0006396E">
        <w:rPr>
          <w:sz w:val="18"/>
        </w:rPr>
        <w:tab/>
      </w:r>
      <w:r>
        <w:rPr>
          <w:sz w:val="18"/>
        </w:rPr>
        <w:t xml:space="preserve">          |</w:t>
      </w:r>
    </w:p>
    <w:p w14:paraId="6EA1502F" w14:textId="77777777" w:rsidR="00845FBD" w:rsidRDefault="00845FBD" w:rsidP="00845FBD">
      <w:pPr>
        <w:pBdr>
          <w:bottom w:val="single" w:sz="6" w:space="1" w:color="auto"/>
        </w:pBdr>
        <w:rPr>
          <w:i/>
          <w:sz w:val="18"/>
        </w:rPr>
      </w:pPr>
      <w:r>
        <w:rPr>
          <w:i/>
          <w:sz w:val="18"/>
        </w:rPr>
        <w:t>“The Noodle Stall”</w:t>
      </w:r>
      <w:r>
        <w:rPr>
          <w:rFonts w:ascii="新細明體" w:hAnsi="新細明體" w:cs="新細明體" w:hint="eastAsia"/>
          <w:i/>
          <w:sz w:val="18"/>
        </w:rPr>
        <w:t xml:space="preserve">  </w:t>
      </w:r>
      <w:r>
        <w:rPr>
          <w:i/>
          <w:sz w:val="18"/>
        </w:rPr>
        <w:t xml:space="preserve"> Selected Works of    My First Case      A Race of      Night Freight      Clouds    Wanshang Dijun</w:t>
      </w:r>
    </w:p>
    <w:p w14:paraId="3D8E18BB" w14:textId="77777777" w:rsidR="00845FBD" w:rsidRDefault="00845FBD" w:rsidP="00845FBD">
      <w:pPr>
        <w:pBdr>
          <w:bottom w:val="single" w:sz="6" w:space="1" w:color="auto"/>
        </w:pBdr>
        <w:rPr>
          <w:i/>
          <w:sz w:val="18"/>
        </w:rPr>
      </w:pPr>
      <w:r>
        <w:rPr>
          <w:i/>
          <w:sz w:val="18"/>
        </w:rPr>
        <w:t xml:space="preserve">                                       Chen Yingzhen </w:t>
      </w:r>
      <w:r>
        <w:rPr>
          <w:i/>
          <w:sz w:val="18"/>
        </w:rPr>
        <w:tab/>
      </w:r>
      <w:r>
        <w:rPr>
          <w:i/>
          <w:sz w:val="18"/>
        </w:rPr>
        <w:tab/>
        <w:t xml:space="preserve">                Generals</w:t>
      </w:r>
      <w:r>
        <w:rPr>
          <w:i/>
          <w:sz w:val="18"/>
        </w:rPr>
        <w:tab/>
        <w:t xml:space="preserve">          </w:t>
      </w:r>
    </w:p>
    <w:p w14:paraId="0F5788F1" w14:textId="77777777" w:rsidR="00845FBD" w:rsidRPr="0057368D" w:rsidRDefault="00845FBD" w:rsidP="00845FBD">
      <w:pPr>
        <w:pBdr>
          <w:bottom w:val="single" w:sz="6" w:space="1" w:color="auto"/>
        </w:pBdr>
        <w:rPr>
          <w:i/>
          <w:sz w:val="18"/>
        </w:rPr>
      </w:pPr>
      <w:r>
        <w:rPr>
          <w:i/>
          <w:sz w:val="18"/>
        </w:rPr>
        <w:t xml:space="preserve">                                                                         </w:t>
      </w:r>
      <w:r>
        <w:rPr>
          <w:i/>
          <w:sz w:val="18"/>
        </w:rPr>
        <w:tab/>
      </w:r>
      <w:r>
        <w:rPr>
          <w:i/>
          <w:sz w:val="18"/>
        </w:rPr>
        <w:tab/>
      </w:r>
      <w:r>
        <w:rPr>
          <w:i/>
          <w:sz w:val="18"/>
        </w:rPr>
        <w:tab/>
      </w:r>
      <w:r>
        <w:rPr>
          <w:i/>
          <w:sz w:val="18"/>
        </w:rPr>
        <w:tab/>
      </w:r>
      <w:r>
        <w:rPr>
          <w:i/>
          <w:sz w:val="18"/>
        </w:rPr>
        <w:tab/>
        <w:t xml:space="preserve"> </w:t>
      </w:r>
    </w:p>
    <w:p w14:paraId="2C2D3236" w14:textId="77777777" w:rsidR="00845FBD" w:rsidRPr="00970457" w:rsidRDefault="00845FBD" w:rsidP="00845FBD">
      <w:pPr>
        <w:pBdr>
          <w:bottom w:val="single" w:sz="6" w:space="1" w:color="auto"/>
        </w:pBdr>
        <w:rPr>
          <w:b/>
          <w:sz w:val="18"/>
        </w:rPr>
      </w:pPr>
      <w:r>
        <w:rPr>
          <w:b/>
          <w:sz w:val="18"/>
        </w:rPr>
        <w:t xml:space="preserve"> </w:t>
      </w:r>
      <w:r w:rsidRPr="00970457">
        <w:rPr>
          <w:b/>
          <w:sz w:val="18"/>
        </w:rPr>
        <w:t>19</w:t>
      </w:r>
      <w:r>
        <w:rPr>
          <w:b/>
          <w:sz w:val="18"/>
        </w:rPr>
        <w:t>84</w:t>
      </w:r>
      <w:r w:rsidRPr="00970457">
        <w:rPr>
          <w:b/>
          <w:sz w:val="18"/>
        </w:rPr>
        <w:t xml:space="preserve">  </w:t>
      </w:r>
      <w:r w:rsidRPr="00970457">
        <w:rPr>
          <w:b/>
          <w:sz w:val="18"/>
        </w:rPr>
        <w:tab/>
        <w:t xml:space="preserve">        </w:t>
      </w:r>
      <w:r>
        <w:rPr>
          <w:b/>
          <w:sz w:val="18"/>
        </w:rPr>
        <w:t xml:space="preserve">               1985</w:t>
      </w:r>
      <w:r w:rsidRPr="00970457">
        <w:rPr>
          <w:b/>
          <w:sz w:val="18"/>
        </w:rPr>
        <w:t xml:space="preserve">          </w:t>
      </w:r>
      <w:r>
        <w:rPr>
          <w:b/>
          <w:sz w:val="18"/>
        </w:rPr>
        <w:t xml:space="preserve"> </w:t>
      </w:r>
      <w:r w:rsidRPr="00970457">
        <w:rPr>
          <w:b/>
          <w:sz w:val="18"/>
        </w:rPr>
        <w:t xml:space="preserve">  </w:t>
      </w:r>
      <w:r>
        <w:rPr>
          <w:b/>
          <w:sz w:val="18"/>
        </w:rPr>
        <w:t xml:space="preserve"> </w:t>
      </w:r>
      <w:r w:rsidRPr="00970457">
        <w:rPr>
          <w:b/>
          <w:sz w:val="18"/>
        </w:rPr>
        <w:t xml:space="preserve">  </w:t>
      </w:r>
      <w:r>
        <w:rPr>
          <w:b/>
          <w:sz w:val="18"/>
        </w:rPr>
        <w:t xml:space="preserve">                 </w:t>
      </w:r>
      <w:r w:rsidRPr="00970457">
        <w:rPr>
          <w:b/>
          <w:sz w:val="18"/>
        </w:rPr>
        <w:t xml:space="preserve"> </w:t>
      </w:r>
      <w:r>
        <w:rPr>
          <w:b/>
          <w:sz w:val="18"/>
        </w:rPr>
        <w:t xml:space="preserve">1987       </w:t>
      </w:r>
      <w:r w:rsidRPr="00970457">
        <w:rPr>
          <w:b/>
          <w:sz w:val="18"/>
        </w:rPr>
        <w:t xml:space="preserve"> </w:t>
      </w:r>
      <w:r>
        <w:rPr>
          <w:b/>
          <w:sz w:val="18"/>
        </w:rPr>
        <w:t xml:space="preserve">                                  1998                 </w:t>
      </w:r>
      <w:r w:rsidRPr="00970457">
        <w:rPr>
          <w:b/>
          <w:sz w:val="18"/>
        </w:rPr>
        <w:t xml:space="preserve"> </w:t>
      </w:r>
      <w:r>
        <w:rPr>
          <w:b/>
          <w:sz w:val="18"/>
        </w:rPr>
        <w:t xml:space="preserve">              2001                                </w:t>
      </w:r>
    </w:p>
    <w:p w14:paraId="5CEBFEFB" w14:textId="77777777" w:rsidR="00845FBD" w:rsidRPr="00482ADB" w:rsidRDefault="00845FBD" w:rsidP="00845FBD">
      <w:pPr>
        <w:rPr>
          <w:sz w:val="18"/>
        </w:rPr>
      </w:pPr>
      <w:r>
        <w:rPr>
          <w:sz w:val="18"/>
        </w:rPr>
        <w:t xml:space="preserve">     </w:t>
      </w:r>
      <w:r w:rsidRPr="0006396E">
        <w:rPr>
          <w:sz w:val="18"/>
        </w:rPr>
        <w:t>|</w:t>
      </w:r>
      <w:r w:rsidRPr="0006396E">
        <w:rPr>
          <w:sz w:val="18"/>
        </w:rPr>
        <w:tab/>
        <w:t xml:space="preserve">    </w:t>
      </w:r>
      <w:r>
        <w:rPr>
          <w:sz w:val="18"/>
        </w:rPr>
        <w:t xml:space="preserve">                        </w:t>
      </w:r>
      <w:r w:rsidRPr="0006396E">
        <w:rPr>
          <w:sz w:val="18"/>
        </w:rPr>
        <w:t>|</w:t>
      </w:r>
      <w:r w:rsidRPr="0006396E">
        <w:rPr>
          <w:sz w:val="18"/>
        </w:rPr>
        <w:tab/>
      </w:r>
      <w:r>
        <w:rPr>
          <w:sz w:val="18"/>
        </w:rPr>
        <w:t xml:space="preserve">                                    </w:t>
      </w:r>
      <w:r w:rsidRPr="0006396E">
        <w:rPr>
          <w:sz w:val="18"/>
        </w:rPr>
        <w:t>|</w:t>
      </w:r>
      <w:r>
        <w:rPr>
          <w:sz w:val="18"/>
        </w:rPr>
        <w:t xml:space="preserve">                                                   |</w:t>
      </w:r>
      <w:r>
        <w:rPr>
          <w:sz w:val="18"/>
        </w:rPr>
        <w:tab/>
        <w:t xml:space="preserve">                                        </w:t>
      </w:r>
      <w:r w:rsidRPr="0006396E">
        <w:rPr>
          <w:sz w:val="18"/>
        </w:rPr>
        <w:t>|</w:t>
      </w:r>
      <w:r>
        <w:rPr>
          <w:sz w:val="18"/>
        </w:rPr>
        <w:t xml:space="preserve">                                                  </w:t>
      </w:r>
    </w:p>
    <w:p w14:paraId="64A1DA51" w14:textId="77777777" w:rsidR="00845FBD" w:rsidRDefault="00845FBD" w:rsidP="00845FBD">
      <w:pPr>
        <w:rPr>
          <w:i/>
          <w:sz w:val="18"/>
        </w:rPr>
      </w:pPr>
      <w:r>
        <w:rPr>
          <w:i/>
          <w:sz w:val="18"/>
        </w:rPr>
        <w:t>Mountain Path    Selected Fiction of       Zhao Nandong and Chen      Collection of Chen         Collection of Chen</w:t>
      </w:r>
    </w:p>
    <w:p w14:paraId="30414E49" w14:textId="77777777" w:rsidR="00845FBD" w:rsidRDefault="00845FBD" w:rsidP="00845FBD">
      <w:pPr>
        <w:rPr>
          <w:i/>
          <w:sz w:val="18"/>
        </w:rPr>
      </w:pPr>
      <w:r>
        <w:rPr>
          <w:i/>
          <w:sz w:val="18"/>
        </w:rPr>
        <w:t xml:space="preserve">                                  Chen Yingzhen            Yingzhen’s Short Essays        Yingzhen 15 Vols.    Yinzhen’s Fiction 6 Vols.</w:t>
      </w:r>
    </w:p>
    <w:p w14:paraId="54651FD5" w14:textId="77777777" w:rsidR="00845FBD" w:rsidRDefault="00845FBD" w:rsidP="00845FBD">
      <w:pPr>
        <w:rPr>
          <w:rFonts w:ascii="Times New Roman" w:hAnsi="Times New Roman" w:cs="新細明體"/>
          <w:lang w:val="en-GB" w:eastAsia="zh-TW"/>
        </w:rPr>
      </w:pPr>
    </w:p>
    <w:p w14:paraId="46831C00" w14:textId="77777777" w:rsidR="00845FBD" w:rsidRDefault="00DF542A" w:rsidP="00845FBD">
      <w:pPr>
        <w:rPr>
          <w:rFonts w:ascii="Times New Roman" w:hAnsi="Times New Roman" w:cs="新細明體"/>
          <w:lang w:eastAsia="zh-TW"/>
        </w:rPr>
      </w:pPr>
      <w:r>
        <w:rPr>
          <w:rFonts w:ascii="Times New Roman" w:hAnsi="Times New Roman" w:cs="新細明體"/>
          <w:lang w:val="en-GB" w:eastAsia="zh-TW"/>
        </w:rPr>
        <w:lastRenderedPageBreak/>
        <w:t xml:space="preserve">Major themes </w:t>
      </w:r>
      <w:r w:rsidR="00075B69">
        <w:rPr>
          <w:rFonts w:ascii="Times New Roman" w:hAnsi="Times New Roman" w:cs="新細明體"/>
          <w:lang w:val="en-GB" w:eastAsia="zh-TW"/>
        </w:rPr>
        <w:t xml:space="preserve">that </w:t>
      </w:r>
      <w:r>
        <w:rPr>
          <w:rFonts w:ascii="Times New Roman" w:hAnsi="Times New Roman" w:cs="新細明體"/>
          <w:lang w:val="en-GB" w:eastAsia="zh-TW"/>
        </w:rPr>
        <w:t xml:space="preserve">run through different stages of </w:t>
      </w:r>
      <w:r w:rsidR="00845FBD">
        <w:rPr>
          <w:rFonts w:ascii="Times New Roman" w:hAnsi="Times New Roman" w:cs="新細明體"/>
          <w:lang w:val="en-GB" w:eastAsia="zh-TW"/>
        </w:rPr>
        <w:t xml:space="preserve">Chen’s </w:t>
      </w:r>
      <w:r>
        <w:rPr>
          <w:rFonts w:ascii="Times New Roman" w:hAnsi="Times New Roman" w:cs="新細明體"/>
          <w:lang w:val="en-GB" w:eastAsia="zh-TW"/>
        </w:rPr>
        <w:t xml:space="preserve">writing </w:t>
      </w:r>
      <w:r w:rsidR="00075B69">
        <w:rPr>
          <w:rFonts w:ascii="Times New Roman" w:hAnsi="Times New Roman" w:cs="新細明體"/>
          <w:lang w:val="en-GB" w:eastAsia="zh-TW"/>
        </w:rPr>
        <w:t xml:space="preserve">include </w:t>
      </w:r>
      <w:r>
        <w:rPr>
          <w:rFonts w:ascii="Times New Roman" w:hAnsi="Times New Roman" w:cs="新細明體"/>
          <w:lang w:val="en-GB" w:eastAsia="zh-TW"/>
        </w:rPr>
        <w:t>t</w:t>
      </w:r>
      <w:r w:rsidR="00845FBD">
        <w:rPr>
          <w:rFonts w:ascii="Times New Roman" w:hAnsi="Times New Roman" w:cs="新細明體"/>
          <w:lang w:val="en-GB" w:eastAsia="zh-TW"/>
        </w:rPr>
        <w:t>he spiritual degeneration of intellectuals and the lives of marginal characters. The former usually revolves around the death of an idealistic or socialist character, as can be found in “My Kid Brother Kangxiong” (</w:t>
      </w:r>
      <w:r w:rsidR="00845FBD" w:rsidRPr="00E130EA">
        <w:rPr>
          <w:rFonts w:ascii="Times New Roman" w:hAnsi="Times New Roman" w:cs="新細明體"/>
          <w:lang w:val="en-GB" w:eastAsia="zh-TW"/>
        </w:rPr>
        <w:t>Wode didi kangxiong</w:t>
      </w:r>
      <w:r w:rsidR="00845FBD">
        <w:rPr>
          <w:rFonts w:ascii="Times New Roman" w:hAnsi="Times New Roman" w:cs="新細明體"/>
          <w:lang w:val="en-GB" w:eastAsia="zh-TW"/>
        </w:rPr>
        <w:t>, 1960), “Country Teacher” (</w:t>
      </w:r>
      <w:r w:rsidR="00845FBD" w:rsidRPr="00E130EA">
        <w:rPr>
          <w:rFonts w:ascii="Times New Roman" w:hAnsi="Times New Roman" w:cs="新細明體"/>
          <w:lang w:val="en-GB" w:eastAsia="zh-TW"/>
        </w:rPr>
        <w:t>Xiangcun jioashi</w:t>
      </w:r>
      <w:r w:rsidR="00845FBD">
        <w:rPr>
          <w:rFonts w:ascii="Times New Roman" w:hAnsi="Times New Roman" w:cs="新細明體"/>
          <w:lang w:val="en-GB" w:eastAsia="zh-TW"/>
        </w:rPr>
        <w:t>, 1960), “My First Case” (</w:t>
      </w:r>
      <w:r w:rsidR="00845FBD" w:rsidRPr="00E130EA">
        <w:rPr>
          <w:rFonts w:ascii="Times New Roman" w:hAnsi="Times New Roman" w:cs="新細明體"/>
          <w:lang w:val="en-GB" w:eastAsia="zh-TW"/>
        </w:rPr>
        <w:t>Diyi jian chaishi</w:t>
      </w:r>
      <w:r w:rsidR="00845FBD">
        <w:rPr>
          <w:rFonts w:ascii="Times New Roman" w:hAnsi="Times New Roman" w:cs="新細明體"/>
          <w:lang w:val="en-GB" w:eastAsia="zh-TW"/>
        </w:rPr>
        <w:t xml:space="preserve">, 1967), </w:t>
      </w:r>
      <w:r w:rsidR="00845FBD" w:rsidRPr="00AC029F">
        <w:rPr>
          <w:rFonts w:ascii="Times New Roman" w:hAnsi="Times New Roman" w:cs="新細明體"/>
          <w:i/>
          <w:lang w:val="en-GB" w:eastAsia="zh-TW"/>
        </w:rPr>
        <w:t>One Afternoon</w:t>
      </w:r>
      <w:r w:rsidR="00845FBD" w:rsidRPr="00564989">
        <w:rPr>
          <w:rFonts w:ascii="Times New Roman" w:hAnsi="Times New Roman" w:cs="新細明體"/>
          <w:i/>
          <w:lang w:val="en-GB" w:eastAsia="zh-TW"/>
        </w:rPr>
        <w:t xml:space="preserve"> </w:t>
      </w:r>
      <w:r w:rsidR="00845FBD">
        <w:rPr>
          <w:rFonts w:ascii="Times New Roman" w:hAnsi="Times New Roman" w:cs="新細明體"/>
          <w:lang w:val="en-GB" w:eastAsia="zh-TW"/>
        </w:rPr>
        <w:t>(</w:t>
      </w:r>
      <w:r w:rsidR="00845FBD" w:rsidRPr="00564989">
        <w:rPr>
          <w:rFonts w:ascii="Times New Roman" w:hAnsi="Times New Roman" w:cs="新細明體"/>
          <w:i/>
          <w:lang w:val="en-GB" w:eastAsia="zh-TW"/>
        </w:rPr>
        <w:t>Moyige riwu</w:t>
      </w:r>
      <w:r w:rsidR="00845FBD">
        <w:rPr>
          <w:rFonts w:ascii="Times New Roman" w:hAnsi="Times New Roman" w:cs="新細明體"/>
          <w:lang w:val="en-GB" w:eastAsia="zh-TW"/>
        </w:rPr>
        <w:t xml:space="preserve">, 1973), and “Mountain Path” (Shanlu, 1983). The latter </w:t>
      </w:r>
      <w:r w:rsidR="00075B69">
        <w:rPr>
          <w:rFonts w:ascii="Times New Roman" w:hAnsi="Times New Roman" w:cs="新細明體"/>
          <w:lang w:val="en-GB" w:eastAsia="zh-TW"/>
        </w:rPr>
        <w:t xml:space="preserve">expresses itself in Chen’s concern </w:t>
      </w:r>
      <w:r w:rsidR="00845FBD">
        <w:rPr>
          <w:rFonts w:ascii="Times New Roman" w:hAnsi="Times New Roman" w:cs="新細明體"/>
          <w:lang w:val="en-GB" w:eastAsia="zh-TW"/>
        </w:rPr>
        <w:t>with marginal characters</w:t>
      </w:r>
      <w:r w:rsidR="00075B69">
        <w:rPr>
          <w:rFonts w:ascii="Times New Roman" w:hAnsi="Times New Roman" w:cs="新細明體"/>
          <w:lang w:val="en-GB" w:eastAsia="zh-TW"/>
        </w:rPr>
        <w:t xml:space="preserve">, which lead him </w:t>
      </w:r>
      <w:r w:rsidR="00845FBD">
        <w:rPr>
          <w:rFonts w:ascii="Times New Roman" w:hAnsi="Times New Roman" w:cs="新細明體"/>
          <w:lang w:val="en-GB" w:eastAsia="zh-TW"/>
        </w:rPr>
        <w:t>to explore the mental burden of those who suffer from war trauma. Good examples in this regard include the mainlander soldier in “Documents” (</w:t>
      </w:r>
      <w:r w:rsidR="00845FBD" w:rsidRPr="005C2EDC">
        <w:rPr>
          <w:rFonts w:ascii="Times New Roman" w:hAnsi="Times New Roman" w:cs="新細明體"/>
          <w:lang w:val="en-GB" w:eastAsia="zh-TW"/>
        </w:rPr>
        <w:t>Wenshu</w:t>
      </w:r>
      <w:r w:rsidR="00845FBD">
        <w:rPr>
          <w:rFonts w:ascii="Times New Roman" w:hAnsi="Times New Roman" w:cs="新細明體"/>
          <w:lang w:val="en-GB" w:eastAsia="zh-TW"/>
        </w:rPr>
        <w:t xml:space="preserve">, 1963) and the tormentor </w:t>
      </w:r>
      <w:r w:rsidR="00075B69">
        <w:rPr>
          <w:rFonts w:ascii="Times New Roman" w:hAnsi="Times New Roman" w:cs="新細明體"/>
          <w:lang w:val="en-GB" w:eastAsia="zh-TW"/>
        </w:rPr>
        <w:t xml:space="preserve">who performed his duties during </w:t>
      </w:r>
      <w:r w:rsidR="00845FBD">
        <w:rPr>
          <w:rFonts w:ascii="Times New Roman" w:hAnsi="Times New Roman" w:cs="新細明體"/>
          <w:lang w:val="en-GB" w:eastAsia="zh-TW"/>
        </w:rPr>
        <w:t>the Nationalist Whi</w:t>
      </w:r>
      <w:r w:rsidR="00F7131F">
        <w:rPr>
          <w:rFonts w:ascii="Times New Roman" w:hAnsi="Times New Roman" w:cs="新細明體"/>
          <w:lang w:val="en-GB" w:eastAsia="zh-TW"/>
        </w:rPr>
        <w:t xml:space="preserve">te Terror period in </w:t>
      </w:r>
      <w:r w:rsidR="00845FBD">
        <w:rPr>
          <w:rFonts w:ascii="Times New Roman" w:hAnsi="Times New Roman" w:cs="新細明體"/>
          <w:lang w:val="en-GB" w:eastAsia="zh-TW"/>
        </w:rPr>
        <w:t>“</w:t>
      </w:r>
      <w:proofErr w:type="spellStart"/>
      <w:r w:rsidR="00845FBD">
        <w:rPr>
          <w:rFonts w:ascii="Times New Roman" w:hAnsi="Times New Roman" w:cs="新細明體"/>
          <w:lang w:val="en-GB" w:eastAsia="zh-TW"/>
        </w:rPr>
        <w:t>Zhongxiao</w:t>
      </w:r>
      <w:proofErr w:type="spellEnd"/>
      <w:r w:rsidR="00845FBD">
        <w:rPr>
          <w:rFonts w:ascii="Times New Roman" w:hAnsi="Times New Roman" w:cs="新細明體"/>
          <w:lang w:val="en-GB" w:eastAsia="zh-TW"/>
        </w:rPr>
        <w:t xml:space="preserve"> Park” (</w:t>
      </w:r>
      <w:proofErr w:type="spellStart"/>
      <w:r w:rsidR="00845FBD" w:rsidRPr="005C2EDC">
        <w:rPr>
          <w:rFonts w:ascii="Times New Roman" w:hAnsi="Times New Roman" w:cs="新細明體"/>
          <w:lang w:val="en-GB" w:eastAsia="zh-TW"/>
        </w:rPr>
        <w:t>Zhongxiao</w:t>
      </w:r>
      <w:proofErr w:type="spellEnd"/>
      <w:r w:rsidR="00845FBD" w:rsidRPr="005C2EDC">
        <w:rPr>
          <w:rFonts w:ascii="Times New Roman" w:hAnsi="Times New Roman" w:cs="新細明體"/>
          <w:lang w:val="en-GB" w:eastAsia="zh-TW"/>
        </w:rPr>
        <w:t xml:space="preserve"> gongyuan</w:t>
      </w:r>
      <w:r w:rsidR="00845FBD">
        <w:rPr>
          <w:rFonts w:ascii="Times New Roman" w:hAnsi="Times New Roman" w:cs="新細明體"/>
          <w:lang w:val="en-GB" w:eastAsia="zh-TW"/>
        </w:rPr>
        <w:t>, 2001).</w:t>
      </w:r>
      <w:r w:rsidR="00F7131F">
        <w:rPr>
          <w:rFonts w:ascii="Times New Roman" w:hAnsi="Times New Roman" w:cs="新細明體"/>
          <w:lang w:val="en-GB" w:eastAsia="zh-TW"/>
        </w:rPr>
        <w:t xml:space="preserve"> In both stories, the characters are fugitives of their own past</w:t>
      </w:r>
      <w:r w:rsidR="00075B69">
        <w:rPr>
          <w:rFonts w:ascii="Times New Roman" w:hAnsi="Times New Roman" w:cs="新細明體"/>
          <w:lang w:val="en-GB" w:eastAsia="zh-TW"/>
        </w:rPr>
        <w:t>.  H</w:t>
      </w:r>
      <w:r w:rsidR="00845FBD">
        <w:rPr>
          <w:rFonts w:ascii="Times New Roman" w:hAnsi="Times New Roman" w:cs="新細明體"/>
          <w:lang w:val="en-GB" w:eastAsia="zh-TW"/>
        </w:rPr>
        <w:t xml:space="preserve">allucination, insanity, and death serve </w:t>
      </w:r>
      <w:r w:rsidR="00845FBD">
        <w:rPr>
          <w:rFonts w:ascii="Times New Roman" w:hAnsi="Times New Roman" w:cs="新細明體"/>
          <w:lang w:eastAsia="zh-TW"/>
        </w:rPr>
        <w:t xml:space="preserve">as common metaphors </w:t>
      </w:r>
      <w:r w:rsidR="00075B69">
        <w:rPr>
          <w:rFonts w:ascii="Times New Roman" w:hAnsi="Times New Roman" w:cs="新細明體"/>
          <w:lang w:eastAsia="zh-TW"/>
        </w:rPr>
        <w:t>for</w:t>
      </w:r>
      <w:r w:rsidR="00845FBD">
        <w:rPr>
          <w:rFonts w:ascii="Times New Roman" w:hAnsi="Times New Roman" w:cs="新細明體"/>
          <w:lang w:eastAsia="zh-TW"/>
        </w:rPr>
        <w:t xml:space="preserve"> the impact of wars on an individual’s wounded psychology. </w:t>
      </w:r>
    </w:p>
    <w:p w14:paraId="2ED5FBE0" w14:textId="77777777" w:rsidR="00845FBD" w:rsidRDefault="00845FBD" w:rsidP="00845FBD">
      <w:pPr>
        <w:rPr>
          <w:rFonts w:ascii="Times New Roman" w:hAnsi="Times New Roman" w:cs="新細明體"/>
          <w:lang w:val="en-GB" w:eastAsia="zh-TW"/>
        </w:rPr>
      </w:pPr>
      <w:r>
        <w:rPr>
          <w:rFonts w:ascii="Times New Roman" w:hAnsi="Times New Roman" w:cs="新細明體"/>
          <w:lang w:eastAsia="zh-TW"/>
        </w:rPr>
        <w:t>Due to Chen’s own Protestant background, Christianity is featured in his earlier works. I</w:t>
      </w:r>
      <w:r>
        <w:rPr>
          <w:rFonts w:ascii="Times New Roman" w:hAnsi="Times New Roman" w:cs="新細明體"/>
          <w:lang w:val="en-GB" w:eastAsia="zh-TW"/>
        </w:rPr>
        <w:t xml:space="preserve">n “My Kid Brother Kangxiong” for instance, </w:t>
      </w:r>
      <w:r w:rsidR="00B11819">
        <w:rPr>
          <w:rFonts w:ascii="Times New Roman" w:hAnsi="Times New Roman" w:cs="新細明體"/>
          <w:lang w:val="en-GB" w:eastAsia="zh-TW"/>
        </w:rPr>
        <w:t xml:space="preserve">the nihilistic </w:t>
      </w:r>
      <w:r>
        <w:rPr>
          <w:rFonts w:ascii="Times New Roman" w:hAnsi="Times New Roman" w:cs="新細明體"/>
          <w:lang w:val="en-GB" w:eastAsia="zh-TW"/>
        </w:rPr>
        <w:t xml:space="preserve">Kangxiong takes his own life </w:t>
      </w:r>
      <w:r w:rsidR="00B11819">
        <w:rPr>
          <w:rFonts w:ascii="Times New Roman" w:hAnsi="Times New Roman" w:cs="新細明體"/>
          <w:lang w:val="en-GB" w:eastAsia="zh-TW"/>
        </w:rPr>
        <w:t xml:space="preserve">partly </w:t>
      </w:r>
      <w:r>
        <w:rPr>
          <w:rFonts w:ascii="Times New Roman" w:hAnsi="Times New Roman" w:cs="新細明體"/>
          <w:lang w:val="en-GB" w:eastAsia="zh-TW"/>
        </w:rPr>
        <w:t>because of</w:t>
      </w:r>
      <w:r w:rsidR="00B11819">
        <w:rPr>
          <w:rFonts w:ascii="Times New Roman" w:hAnsi="Times New Roman" w:cs="新細明體"/>
          <w:lang w:val="en-GB" w:eastAsia="zh-TW"/>
        </w:rPr>
        <w:t xml:space="preserve"> his</w:t>
      </w:r>
      <w:r>
        <w:rPr>
          <w:rFonts w:ascii="Times New Roman" w:hAnsi="Times New Roman" w:cs="新細明體"/>
          <w:lang w:val="en-GB" w:eastAsia="zh-TW"/>
        </w:rPr>
        <w:t xml:space="preserve"> inability to live up to the demands of Christian morality. His death symbolizes a rebellion against </w:t>
      </w:r>
      <w:proofErr w:type="spellStart"/>
      <w:r>
        <w:rPr>
          <w:rFonts w:ascii="Times New Roman" w:hAnsi="Times New Roman" w:cs="新細明體"/>
          <w:lang w:val="en-GB" w:eastAsia="zh-TW"/>
        </w:rPr>
        <w:t>authoritat</w:t>
      </w:r>
      <w:r w:rsidR="00075B69">
        <w:rPr>
          <w:rFonts w:ascii="Times New Roman" w:hAnsi="Times New Roman" w:cs="新細明體"/>
          <w:lang w:val="en-GB" w:eastAsia="zh-TW"/>
        </w:rPr>
        <w:t>y</w:t>
      </w:r>
      <w:proofErr w:type="spellEnd"/>
      <w:r>
        <w:rPr>
          <w:rFonts w:ascii="Times New Roman" w:hAnsi="Times New Roman" w:cs="新細明體"/>
          <w:lang w:val="en-GB" w:eastAsia="zh-TW"/>
        </w:rPr>
        <w:t xml:space="preserve">, such as religious morality, </w:t>
      </w:r>
      <w:r w:rsidR="00075B69">
        <w:rPr>
          <w:rFonts w:ascii="Times New Roman" w:hAnsi="Times New Roman" w:cs="新細明體"/>
          <w:lang w:val="en-GB" w:eastAsia="zh-TW"/>
        </w:rPr>
        <w:t>patriarchal oppression</w:t>
      </w:r>
      <w:r>
        <w:rPr>
          <w:rFonts w:ascii="Times New Roman" w:hAnsi="Times New Roman" w:cs="新細明體"/>
          <w:lang w:val="en-GB" w:eastAsia="zh-TW"/>
        </w:rPr>
        <w:t>, and even his own utopian beliefs. In “The Story of Judas Iscariot” (</w:t>
      </w:r>
      <w:r w:rsidRPr="005C2EDC">
        <w:rPr>
          <w:rFonts w:ascii="Times New Roman" w:hAnsi="Times New Roman" w:cs="新細明體"/>
          <w:lang w:val="en-GB" w:eastAsia="zh-TW"/>
        </w:rPr>
        <w:t>Jialueren youda de gushi</w:t>
      </w:r>
      <w:r>
        <w:rPr>
          <w:rFonts w:ascii="Times New Roman" w:hAnsi="Times New Roman" w:cs="新細明體"/>
          <w:lang w:val="en-GB" w:eastAsia="zh-TW"/>
        </w:rPr>
        <w:t>, 1961), a reconstruction of Judas’s betra</w:t>
      </w:r>
      <w:r w:rsidR="00F7131F">
        <w:rPr>
          <w:rFonts w:ascii="Times New Roman" w:hAnsi="Times New Roman" w:cs="新細明體"/>
          <w:lang w:val="en-GB" w:eastAsia="zh-TW"/>
        </w:rPr>
        <w:t xml:space="preserve">yal of Christ, Christianity </w:t>
      </w:r>
      <w:r>
        <w:rPr>
          <w:rFonts w:ascii="Times New Roman" w:hAnsi="Times New Roman" w:cs="新細明體"/>
          <w:lang w:val="en-GB" w:eastAsia="zh-TW"/>
        </w:rPr>
        <w:t>is appropriated to highlight the futility of revolutionary ideals</w:t>
      </w:r>
      <w:r w:rsidR="00075B69">
        <w:rPr>
          <w:rFonts w:ascii="Times New Roman" w:hAnsi="Times New Roman" w:cs="新細明體"/>
          <w:lang w:val="en-GB" w:eastAsia="zh-TW"/>
        </w:rPr>
        <w:t>,</w:t>
      </w:r>
      <w:r>
        <w:rPr>
          <w:rFonts w:ascii="Times New Roman" w:hAnsi="Times New Roman" w:cs="新細明體"/>
          <w:lang w:val="en-GB" w:eastAsia="zh-TW"/>
        </w:rPr>
        <w:t xml:space="preserve"> as represented by Judas.</w:t>
      </w:r>
    </w:p>
    <w:p w14:paraId="622C8BFA" w14:textId="77777777" w:rsidR="00F7131F" w:rsidRDefault="00FF7C43" w:rsidP="00845FBD">
      <w:pPr>
        <w:rPr>
          <w:rFonts w:ascii="Times New Roman" w:hAnsi="Times New Roman" w:cs="新細明體"/>
          <w:lang w:eastAsia="zh-TW"/>
        </w:rPr>
      </w:pPr>
      <w:r>
        <w:rPr>
          <w:rFonts w:ascii="Times New Roman" w:hAnsi="Times New Roman" w:cs="新細明體"/>
          <w:lang w:eastAsia="zh-TW"/>
        </w:rPr>
        <w:t>Also noteworthy are</w:t>
      </w:r>
      <w:r w:rsidR="00845FBD">
        <w:rPr>
          <w:rFonts w:ascii="Times New Roman" w:hAnsi="Times New Roman" w:cs="新細明體"/>
          <w:lang w:eastAsia="zh-TW"/>
        </w:rPr>
        <w:t xml:space="preserve"> </w:t>
      </w:r>
      <w:r>
        <w:rPr>
          <w:rFonts w:ascii="Times New Roman" w:hAnsi="Times New Roman" w:cs="新細明體"/>
          <w:lang w:eastAsia="zh-TW"/>
        </w:rPr>
        <w:t>Chen’</w:t>
      </w:r>
      <w:r w:rsidR="00845FBD">
        <w:rPr>
          <w:rFonts w:ascii="Times New Roman" w:hAnsi="Times New Roman" w:cs="新細明體"/>
          <w:lang w:eastAsia="zh-TW"/>
        </w:rPr>
        <w:t xml:space="preserve">s juxtaposition </w:t>
      </w:r>
      <w:r>
        <w:rPr>
          <w:rFonts w:ascii="Times New Roman" w:hAnsi="Times New Roman" w:cs="新細明體"/>
          <w:lang w:eastAsia="zh-TW"/>
        </w:rPr>
        <w:t xml:space="preserve">of </w:t>
      </w:r>
      <w:r w:rsidR="00845FBD">
        <w:rPr>
          <w:rFonts w:ascii="Times New Roman" w:hAnsi="Times New Roman" w:cs="新細明體"/>
          <w:lang w:eastAsia="zh-TW"/>
        </w:rPr>
        <w:t xml:space="preserve">modernist and realist devices </w:t>
      </w:r>
      <w:r w:rsidR="00B11819">
        <w:rPr>
          <w:rFonts w:ascii="Times New Roman" w:hAnsi="Times New Roman" w:cs="新細明體"/>
          <w:lang w:eastAsia="zh-TW"/>
        </w:rPr>
        <w:t>(</w:t>
      </w:r>
      <w:r w:rsidR="00845FBD">
        <w:rPr>
          <w:rFonts w:ascii="Times New Roman" w:hAnsi="Times New Roman" w:cs="新細明體"/>
          <w:lang w:eastAsia="zh-TW"/>
        </w:rPr>
        <w:t>especially in his earlier works</w:t>
      </w:r>
      <w:r w:rsidR="00B11819">
        <w:rPr>
          <w:rFonts w:ascii="Times New Roman" w:hAnsi="Times New Roman" w:cs="新細明體"/>
          <w:lang w:eastAsia="zh-TW"/>
        </w:rPr>
        <w:t>)</w:t>
      </w:r>
      <w:r w:rsidR="00E44B1E">
        <w:rPr>
          <w:rFonts w:ascii="Times New Roman" w:hAnsi="Times New Roman" w:cs="新細明體"/>
          <w:lang w:eastAsia="zh-TW"/>
        </w:rPr>
        <w:t xml:space="preserve"> and </w:t>
      </w:r>
      <w:r>
        <w:rPr>
          <w:rFonts w:ascii="Times New Roman" w:hAnsi="Times New Roman" w:cs="新細明體"/>
          <w:lang w:eastAsia="zh-TW"/>
        </w:rPr>
        <w:t xml:space="preserve">his </w:t>
      </w:r>
      <w:r w:rsidR="00845FBD">
        <w:rPr>
          <w:rFonts w:ascii="Times New Roman" w:hAnsi="Times New Roman" w:cs="新細明體"/>
          <w:lang w:eastAsia="zh-TW"/>
        </w:rPr>
        <w:t>use of literature as a means of social critique. “A Race of Generals” (</w:t>
      </w:r>
      <w:r w:rsidR="00845FBD" w:rsidRPr="005C2EDC">
        <w:rPr>
          <w:rFonts w:ascii="Times New Roman" w:hAnsi="Times New Roman" w:cs="新細明體"/>
          <w:lang w:eastAsia="zh-TW"/>
        </w:rPr>
        <w:t>Jiangjun zu</w:t>
      </w:r>
      <w:r w:rsidR="00845FBD">
        <w:rPr>
          <w:rFonts w:ascii="Times New Roman" w:hAnsi="Times New Roman" w:cs="新細明體"/>
          <w:lang w:eastAsia="zh-TW"/>
        </w:rPr>
        <w:t xml:space="preserve">, 1964) illustrates how Chen employs </w:t>
      </w:r>
      <w:r>
        <w:rPr>
          <w:rFonts w:ascii="Times New Roman" w:hAnsi="Times New Roman" w:cs="新細明體"/>
          <w:lang w:eastAsia="zh-TW"/>
        </w:rPr>
        <w:t>the</w:t>
      </w:r>
      <w:r w:rsidR="00845FBD">
        <w:rPr>
          <w:rFonts w:ascii="Times New Roman" w:hAnsi="Times New Roman" w:cs="新細明體"/>
          <w:lang w:eastAsia="zh-TW"/>
        </w:rPr>
        <w:t xml:space="preserve"> stream of consciousness </w:t>
      </w:r>
      <w:r>
        <w:rPr>
          <w:rFonts w:ascii="Times New Roman" w:hAnsi="Times New Roman" w:cs="新細明體"/>
          <w:lang w:eastAsia="zh-TW"/>
        </w:rPr>
        <w:t xml:space="preserve">technique </w:t>
      </w:r>
      <w:r w:rsidR="00845FBD">
        <w:rPr>
          <w:rFonts w:ascii="Times New Roman" w:hAnsi="Times New Roman" w:cs="新細明體"/>
          <w:lang w:eastAsia="zh-TW"/>
        </w:rPr>
        <w:t xml:space="preserve">and symbolism to express the inner feelings of two </w:t>
      </w:r>
      <w:r w:rsidR="00B11819">
        <w:rPr>
          <w:rFonts w:ascii="Times New Roman" w:hAnsi="Times New Roman" w:cs="新細明體"/>
          <w:lang w:eastAsia="zh-TW"/>
        </w:rPr>
        <w:t xml:space="preserve">downtrodden entertainers while offering </w:t>
      </w:r>
      <w:r w:rsidR="00845FBD">
        <w:rPr>
          <w:rFonts w:ascii="Times New Roman" w:hAnsi="Times New Roman" w:cs="新細明體"/>
          <w:lang w:eastAsia="zh-TW"/>
        </w:rPr>
        <w:t xml:space="preserve">a </w:t>
      </w:r>
      <w:r w:rsidR="002F10FA">
        <w:rPr>
          <w:rFonts w:ascii="Times New Roman" w:hAnsi="Times New Roman" w:cs="新細明體"/>
          <w:lang w:eastAsia="zh-TW"/>
        </w:rPr>
        <w:t xml:space="preserve">pungent </w:t>
      </w:r>
      <w:r w:rsidR="00845FBD">
        <w:rPr>
          <w:rFonts w:ascii="Times New Roman" w:hAnsi="Times New Roman" w:cs="新細明體"/>
          <w:lang w:eastAsia="zh-TW"/>
        </w:rPr>
        <w:t xml:space="preserve">exploration of the depressing reality with which the characters </w:t>
      </w:r>
      <w:r w:rsidR="00EE7493">
        <w:rPr>
          <w:rFonts w:ascii="Times New Roman" w:hAnsi="Times New Roman" w:cs="新細明體"/>
          <w:lang w:eastAsia="zh-TW"/>
        </w:rPr>
        <w:t xml:space="preserve">must </w:t>
      </w:r>
      <w:r w:rsidR="00845FBD">
        <w:rPr>
          <w:rFonts w:ascii="Times New Roman" w:hAnsi="Times New Roman" w:cs="新細明體"/>
          <w:lang w:eastAsia="zh-TW"/>
        </w:rPr>
        <w:t>battle daily. “Night Fright” (</w:t>
      </w:r>
      <w:proofErr w:type="spellStart"/>
      <w:r w:rsidR="00845FBD" w:rsidRPr="005C2EDC">
        <w:rPr>
          <w:rFonts w:ascii="Times New Roman" w:hAnsi="Times New Roman" w:cs="新細明體"/>
          <w:lang w:eastAsia="zh-TW"/>
        </w:rPr>
        <w:t>Yexing</w:t>
      </w:r>
      <w:proofErr w:type="spellEnd"/>
      <w:r w:rsidR="00845FBD" w:rsidRPr="005C2EDC">
        <w:rPr>
          <w:rFonts w:ascii="Times New Roman" w:hAnsi="Times New Roman" w:cs="新細明體"/>
          <w:lang w:eastAsia="zh-TW"/>
        </w:rPr>
        <w:t xml:space="preserve"> huoche</w:t>
      </w:r>
      <w:r w:rsidR="00EE7493">
        <w:rPr>
          <w:rFonts w:ascii="Times New Roman" w:hAnsi="Times New Roman" w:cs="新細明體"/>
          <w:lang w:eastAsia="zh-TW"/>
        </w:rPr>
        <w:t xml:space="preserve">, 1978) </w:t>
      </w:r>
      <w:r>
        <w:rPr>
          <w:rFonts w:ascii="Times New Roman" w:hAnsi="Times New Roman" w:cs="新細明體"/>
          <w:lang w:eastAsia="zh-TW"/>
        </w:rPr>
        <w:t xml:space="preserve">gives a </w:t>
      </w:r>
      <w:r w:rsidR="00923AA0">
        <w:rPr>
          <w:rFonts w:ascii="Times New Roman" w:hAnsi="Times New Roman" w:cs="新細明體"/>
          <w:lang w:eastAsia="zh-TW"/>
        </w:rPr>
        <w:t>trenchant social commentary</w:t>
      </w:r>
      <w:r w:rsidR="00EE7493">
        <w:rPr>
          <w:rFonts w:ascii="Times New Roman" w:hAnsi="Times New Roman" w:cs="新細明體"/>
          <w:lang w:eastAsia="zh-TW"/>
        </w:rPr>
        <w:t xml:space="preserve"> </w:t>
      </w:r>
      <w:r>
        <w:rPr>
          <w:rFonts w:ascii="Times New Roman" w:hAnsi="Times New Roman" w:cs="新細明體"/>
          <w:lang w:eastAsia="zh-TW"/>
        </w:rPr>
        <w:t xml:space="preserve">on </w:t>
      </w:r>
      <w:r w:rsidR="00EE7493">
        <w:rPr>
          <w:rFonts w:ascii="Times New Roman" w:hAnsi="Times New Roman" w:cs="新細明體"/>
          <w:lang w:eastAsia="zh-TW"/>
        </w:rPr>
        <w:t xml:space="preserve">Taiwan’s economic dependency on America. </w:t>
      </w:r>
      <w:r w:rsidR="00845FBD">
        <w:rPr>
          <w:rFonts w:ascii="Times New Roman" w:hAnsi="Times New Roman" w:cs="新細明體"/>
          <w:lang w:eastAsia="zh-TW"/>
        </w:rPr>
        <w:t xml:space="preserve">In the story, a native Taiwanese white-collar worker resigns in protest </w:t>
      </w:r>
      <w:r>
        <w:rPr>
          <w:rFonts w:ascii="Times New Roman" w:hAnsi="Times New Roman" w:cs="新細明體"/>
          <w:lang w:eastAsia="zh-TW"/>
        </w:rPr>
        <w:t xml:space="preserve">of </w:t>
      </w:r>
      <w:r w:rsidR="00845FBD">
        <w:rPr>
          <w:rFonts w:ascii="Times New Roman" w:hAnsi="Times New Roman" w:cs="新細明體"/>
          <w:lang w:eastAsia="zh-TW"/>
        </w:rPr>
        <w:t>his American boss’s disrespectful attitud</w:t>
      </w:r>
      <w:r w:rsidR="00E44B1E">
        <w:rPr>
          <w:rFonts w:ascii="Times New Roman" w:hAnsi="Times New Roman" w:cs="新細明體"/>
          <w:lang w:eastAsia="zh-TW"/>
        </w:rPr>
        <w:t xml:space="preserve">e toward the Chinese people and </w:t>
      </w:r>
      <w:r w:rsidR="00845FBD">
        <w:rPr>
          <w:rFonts w:ascii="Times New Roman" w:hAnsi="Times New Roman" w:cs="新細明體"/>
          <w:lang w:eastAsia="zh-TW"/>
        </w:rPr>
        <w:t>return</w:t>
      </w:r>
      <w:r w:rsidR="00E44B1E">
        <w:rPr>
          <w:rFonts w:ascii="Times New Roman" w:hAnsi="Times New Roman" w:cs="新細明體"/>
          <w:lang w:eastAsia="zh-TW"/>
        </w:rPr>
        <w:t>s</w:t>
      </w:r>
      <w:r w:rsidR="00845FBD">
        <w:rPr>
          <w:rFonts w:ascii="Times New Roman" w:hAnsi="Times New Roman" w:cs="新細明體"/>
          <w:lang w:eastAsia="zh-TW"/>
        </w:rPr>
        <w:t xml:space="preserve"> to Taiwan’s countryside with his se</w:t>
      </w:r>
      <w:r w:rsidR="00E44B1E">
        <w:rPr>
          <w:rFonts w:ascii="Times New Roman" w:hAnsi="Times New Roman" w:cs="新細明體"/>
          <w:lang w:eastAsia="zh-TW"/>
        </w:rPr>
        <w:t xml:space="preserve">cond-generation mainlander </w:t>
      </w:r>
      <w:r>
        <w:rPr>
          <w:rFonts w:ascii="Times New Roman" w:hAnsi="Times New Roman" w:cs="新細明體"/>
          <w:lang w:eastAsia="zh-TW"/>
        </w:rPr>
        <w:t xml:space="preserve">Chinese </w:t>
      </w:r>
      <w:r w:rsidR="00E44B1E">
        <w:rPr>
          <w:rFonts w:ascii="Times New Roman" w:hAnsi="Times New Roman" w:cs="新細明體"/>
          <w:lang w:eastAsia="zh-TW"/>
        </w:rPr>
        <w:t>lover</w:t>
      </w:r>
      <w:r w:rsidR="00845FBD">
        <w:rPr>
          <w:rFonts w:ascii="Times New Roman" w:hAnsi="Times New Roman" w:cs="新細明體"/>
          <w:lang w:eastAsia="zh-TW"/>
        </w:rPr>
        <w:t xml:space="preserve">. In addition to the potential reconciliation of ethnic tensions, the story </w:t>
      </w:r>
      <w:r w:rsidR="00F7131F">
        <w:rPr>
          <w:rFonts w:ascii="Times New Roman" w:hAnsi="Times New Roman" w:cs="新細明體"/>
          <w:lang w:eastAsia="zh-TW"/>
        </w:rPr>
        <w:t xml:space="preserve">indicates an </w:t>
      </w:r>
      <w:r w:rsidR="00845FBD">
        <w:rPr>
          <w:rFonts w:ascii="Times New Roman" w:hAnsi="Times New Roman" w:cs="新細明體"/>
          <w:lang w:eastAsia="zh-TW"/>
        </w:rPr>
        <w:t xml:space="preserve">emphasis on one’s native values and </w:t>
      </w:r>
      <w:r w:rsidR="00F7131F">
        <w:rPr>
          <w:rFonts w:ascii="Times New Roman" w:hAnsi="Times New Roman" w:cs="新細明體"/>
          <w:lang w:eastAsia="zh-TW"/>
        </w:rPr>
        <w:t xml:space="preserve">a </w:t>
      </w:r>
      <w:r w:rsidR="00845FBD">
        <w:rPr>
          <w:rFonts w:ascii="Times New Roman" w:hAnsi="Times New Roman" w:cs="新細明體"/>
          <w:lang w:eastAsia="zh-TW"/>
        </w:rPr>
        <w:t>rejection of the world system</w:t>
      </w:r>
      <w:r>
        <w:rPr>
          <w:rFonts w:ascii="Times New Roman" w:hAnsi="Times New Roman" w:cs="新細明體"/>
          <w:lang w:eastAsia="zh-TW"/>
        </w:rPr>
        <w:t xml:space="preserve"> of hegemony</w:t>
      </w:r>
      <w:r w:rsidR="00845FBD">
        <w:rPr>
          <w:rFonts w:ascii="Times New Roman" w:hAnsi="Times New Roman" w:cs="新細明體"/>
          <w:lang w:eastAsia="zh-TW"/>
        </w:rPr>
        <w:t xml:space="preserve">. </w:t>
      </w:r>
    </w:p>
    <w:p w14:paraId="6202DA39" w14:textId="77777777" w:rsidR="00845FBD" w:rsidRDefault="00923AA0" w:rsidP="00845FBD">
      <w:pPr>
        <w:rPr>
          <w:rFonts w:ascii="Times New Roman" w:hAnsi="Times New Roman" w:cs="新細明體"/>
          <w:lang w:eastAsia="zh-TW"/>
        </w:rPr>
      </w:pPr>
      <w:r>
        <w:rPr>
          <w:rFonts w:ascii="Times New Roman" w:hAnsi="Times New Roman" w:cs="新細明體"/>
          <w:lang w:eastAsia="zh-TW"/>
        </w:rPr>
        <w:t xml:space="preserve">Despite </w:t>
      </w:r>
      <w:r w:rsidR="00845FBD">
        <w:rPr>
          <w:rFonts w:ascii="Times New Roman" w:hAnsi="Times New Roman" w:cs="新細明體"/>
          <w:lang w:eastAsia="zh-TW"/>
        </w:rPr>
        <w:t>Chen</w:t>
      </w:r>
      <w:r>
        <w:rPr>
          <w:rFonts w:ascii="Times New Roman" w:hAnsi="Times New Roman" w:cs="新細明體"/>
          <w:lang w:eastAsia="zh-TW"/>
        </w:rPr>
        <w:t xml:space="preserve">’s </w:t>
      </w:r>
      <w:r w:rsidR="00F7131F">
        <w:rPr>
          <w:rFonts w:ascii="Times New Roman" w:hAnsi="Times New Roman" w:cs="新細明體"/>
          <w:lang w:eastAsia="zh-TW"/>
        </w:rPr>
        <w:t>modernist phase before mid-</w:t>
      </w:r>
      <w:r>
        <w:rPr>
          <w:rFonts w:ascii="Times New Roman" w:hAnsi="Times New Roman" w:cs="新細明體"/>
          <w:lang w:eastAsia="zh-TW"/>
        </w:rPr>
        <w:t xml:space="preserve">1960s and his appreciation of certain works by modernist writers </w:t>
      </w:r>
      <w:r w:rsidR="00FF7C43">
        <w:rPr>
          <w:rFonts w:ascii="Times New Roman" w:hAnsi="Times New Roman" w:cs="新細明體"/>
          <w:lang w:eastAsia="zh-TW"/>
        </w:rPr>
        <w:t xml:space="preserve">who were </w:t>
      </w:r>
      <w:r>
        <w:rPr>
          <w:rFonts w:ascii="Times New Roman" w:hAnsi="Times New Roman" w:cs="新細明體"/>
          <w:lang w:eastAsia="zh-TW"/>
        </w:rPr>
        <w:t xml:space="preserve">associated with </w:t>
      </w:r>
      <w:r w:rsidRPr="00250196">
        <w:rPr>
          <w:rFonts w:ascii="Times New Roman" w:hAnsi="Times New Roman" w:cs="新細明體"/>
          <w:i/>
          <w:lang w:eastAsia="zh-TW"/>
        </w:rPr>
        <w:t>Modern Literature</w:t>
      </w:r>
      <w:r>
        <w:rPr>
          <w:rFonts w:ascii="Times New Roman" w:hAnsi="Times New Roman" w:cs="新細明體"/>
          <w:lang w:eastAsia="zh-TW"/>
        </w:rPr>
        <w:t>, he</w:t>
      </w:r>
      <w:r w:rsidR="00845FBD">
        <w:rPr>
          <w:rFonts w:ascii="Times New Roman" w:hAnsi="Times New Roman" w:cs="新細明體"/>
          <w:lang w:eastAsia="zh-TW"/>
        </w:rPr>
        <w:t xml:space="preserve"> re</w:t>
      </w:r>
      <w:r>
        <w:rPr>
          <w:rFonts w:ascii="Times New Roman" w:hAnsi="Times New Roman" w:cs="新細明體"/>
          <w:lang w:eastAsia="zh-TW"/>
        </w:rPr>
        <w:t>garded</w:t>
      </w:r>
      <w:r w:rsidR="00845FBD">
        <w:rPr>
          <w:rFonts w:ascii="Times New Roman" w:hAnsi="Times New Roman" w:cs="新細明體"/>
          <w:lang w:eastAsia="zh-TW"/>
        </w:rPr>
        <w:t xml:space="preserve"> Taiwan’s modernism as a second-rate imitation of the West. </w:t>
      </w:r>
      <w:r>
        <w:rPr>
          <w:rFonts w:ascii="Times New Roman" w:hAnsi="Times New Roman" w:cs="新細明體"/>
          <w:lang w:eastAsia="zh-TW"/>
        </w:rPr>
        <w:t xml:space="preserve">This view </w:t>
      </w:r>
      <w:r w:rsidR="00845FBD">
        <w:rPr>
          <w:rFonts w:ascii="Times New Roman" w:hAnsi="Times New Roman" w:cs="新細明體"/>
          <w:lang w:eastAsia="zh-TW"/>
        </w:rPr>
        <w:t>resonates with his continued resistance against</w:t>
      </w:r>
      <w:r>
        <w:rPr>
          <w:rFonts w:ascii="Times New Roman" w:hAnsi="Times New Roman" w:cs="新細明體"/>
          <w:lang w:eastAsia="zh-TW"/>
        </w:rPr>
        <w:t xml:space="preserve"> American cultural imperialism</w:t>
      </w:r>
      <w:r w:rsidR="00FF7C43">
        <w:rPr>
          <w:rFonts w:ascii="Times New Roman" w:hAnsi="Times New Roman" w:cs="新細明體"/>
          <w:lang w:eastAsia="zh-TW"/>
        </w:rPr>
        <w:t>.  I</w:t>
      </w:r>
      <w:r>
        <w:rPr>
          <w:rFonts w:ascii="Times New Roman" w:hAnsi="Times New Roman" w:cs="新細明體"/>
          <w:lang w:eastAsia="zh-TW"/>
        </w:rPr>
        <w:t>deology</w:t>
      </w:r>
      <w:r w:rsidR="00845FBD">
        <w:rPr>
          <w:rFonts w:ascii="Times New Roman" w:hAnsi="Times New Roman" w:cs="新細明體"/>
          <w:lang w:eastAsia="zh-TW"/>
        </w:rPr>
        <w:t xml:space="preserve"> </w:t>
      </w:r>
      <w:r>
        <w:rPr>
          <w:rFonts w:ascii="Times New Roman" w:hAnsi="Times New Roman" w:cs="新細明體"/>
          <w:lang w:eastAsia="zh-TW"/>
        </w:rPr>
        <w:t xml:space="preserve">plays a </w:t>
      </w:r>
      <w:r w:rsidR="00845FBD">
        <w:rPr>
          <w:rFonts w:ascii="Times New Roman" w:hAnsi="Times New Roman" w:cs="新細明體"/>
          <w:lang w:eastAsia="zh-TW"/>
        </w:rPr>
        <w:t>c</w:t>
      </w:r>
      <w:r>
        <w:rPr>
          <w:rFonts w:ascii="Times New Roman" w:hAnsi="Times New Roman" w:cs="新細明體"/>
          <w:lang w:eastAsia="zh-TW"/>
        </w:rPr>
        <w:t xml:space="preserve">ritical role in his appraisal of </w:t>
      </w:r>
      <w:r w:rsidR="00845FBD">
        <w:rPr>
          <w:rFonts w:ascii="Times New Roman" w:hAnsi="Times New Roman" w:cs="新細明體"/>
          <w:lang w:eastAsia="zh-TW"/>
        </w:rPr>
        <w:t xml:space="preserve">modernism in Taiwan. </w:t>
      </w:r>
    </w:p>
    <w:p w14:paraId="227AA5D5" w14:textId="77777777" w:rsidR="00845FBD" w:rsidRDefault="00845FBD" w:rsidP="00845FBD">
      <w:pPr>
        <w:rPr>
          <w:rFonts w:ascii="Times New Roman" w:hAnsi="Times New Roman" w:cs="新細明體"/>
          <w:lang w:eastAsia="zh-TW"/>
        </w:rPr>
      </w:pPr>
    </w:p>
    <w:p w14:paraId="5638B026" w14:textId="77777777" w:rsidR="00845FBD" w:rsidRPr="009879E1" w:rsidRDefault="00845FBD" w:rsidP="00845FBD">
      <w:pPr>
        <w:rPr>
          <w:rFonts w:ascii="Times New Roman" w:hAnsi="Times New Roman"/>
          <w:b/>
          <w:u w:val="single"/>
          <w:lang w:val="en-GB" w:eastAsia="zh-TW"/>
        </w:rPr>
      </w:pPr>
      <w:r w:rsidRPr="009879E1">
        <w:rPr>
          <w:rFonts w:ascii="Times New Roman" w:hAnsi="Times New Roman"/>
          <w:u w:val="single"/>
          <w:lang w:eastAsia="zh-TW"/>
        </w:rPr>
        <w:t>S</w:t>
      </w:r>
      <w:r>
        <w:rPr>
          <w:rFonts w:ascii="Times New Roman" w:hAnsi="Times New Roman"/>
          <w:u w:val="single"/>
          <w:lang w:eastAsia="zh-TW"/>
        </w:rPr>
        <w:t>elected b</w:t>
      </w:r>
      <w:r w:rsidRPr="009879E1">
        <w:rPr>
          <w:rFonts w:ascii="Times New Roman" w:hAnsi="Times New Roman"/>
          <w:u w:val="single"/>
          <w:lang w:eastAsia="zh-TW"/>
        </w:rPr>
        <w:t>ibliographies</w:t>
      </w:r>
      <w:r w:rsidRPr="009879E1">
        <w:rPr>
          <w:rFonts w:ascii="Times New Roman" w:hAnsi="Times New Roman"/>
          <w:b/>
          <w:u w:val="single"/>
          <w:lang w:val="en-GB" w:eastAsia="zh-TW"/>
        </w:rPr>
        <w:t xml:space="preserve"> </w:t>
      </w:r>
    </w:p>
    <w:p w14:paraId="57CA7E7D" w14:textId="77777777" w:rsidR="00845FBD" w:rsidRDefault="00845FBD" w:rsidP="00845FBD">
      <w:pPr>
        <w:rPr>
          <w:rFonts w:ascii="新細明體" w:hAnsi="新細明體" w:cs="新細明體"/>
          <w:lang w:val="en-GB" w:eastAsia="zh-TW"/>
        </w:rPr>
      </w:pPr>
      <w:r>
        <w:rPr>
          <w:rFonts w:ascii="Times New Roman" w:hAnsi="Times New Roman" w:cs="新細明體"/>
          <w:i/>
          <w:lang w:val="en-GB" w:eastAsia="zh-TW"/>
        </w:rPr>
        <w:t xml:space="preserve">Chen </w:t>
      </w:r>
      <w:r w:rsidRPr="005C2EDC">
        <w:rPr>
          <w:rFonts w:ascii="Times New Roman" w:hAnsi="Times New Roman" w:cs="新細明體"/>
          <w:i/>
          <w:lang w:val="en-GB" w:eastAsia="zh-TW"/>
        </w:rPr>
        <w:t xml:space="preserve">Yingzhen </w:t>
      </w:r>
      <w:r w:rsidRPr="005C2EDC">
        <w:rPr>
          <w:rFonts w:ascii="Times New Roman" w:hAnsi="Times New Roman" w:cs="新細明體"/>
          <w:i/>
          <w:lang w:eastAsia="zh-TW"/>
        </w:rPr>
        <w:t>zuopin</w:t>
      </w:r>
      <w:r w:rsidRPr="005C2EDC">
        <w:rPr>
          <w:rFonts w:ascii="Times New Roman" w:hAnsi="Times New Roman" w:cs="新細明體"/>
          <w:i/>
          <w:lang w:val="en-GB" w:eastAsia="zh-TW"/>
        </w:rPr>
        <w:t>ji</w:t>
      </w:r>
      <w:r>
        <w:rPr>
          <w:rFonts w:ascii="Times New Roman" w:hAnsi="Times New Roman" w:cs="新細明體"/>
          <w:i/>
          <w:lang w:val="en-GB" w:eastAsia="zh-TW"/>
        </w:rPr>
        <w:t xml:space="preserve"> </w:t>
      </w:r>
      <w:r>
        <w:rPr>
          <w:rFonts w:ascii="Times New Roman" w:hAnsi="Times New Roman" w:cs="新細明體"/>
          <w:lang w:val="en-GB" w:eastAsia="zh-TW"/>
        </w:rPr>
        <w:t xml:space="preserve">(Collection of Chen </w:t>
      </w:r>
      <w:r w:rsidRPr="005C2EDC">
        <w:rPr>
          <w:rFonts w:ascii="Times New Roman" w:hAnsi="Times New Roman" w:cs="新細明體"/>
          <w:lang w:val="en-GB" w:eastAsia="zh-TW"/>
        </w:rPr>
        <w:t>Yingzhen</w:t>
      </w:r>
      <w:r w:rsidRPr="005C2EDC">
        <w:rPr>
          <w:rFonts w:ascii="Times New Roman" w:hAnsi="Times New Roman" w:cs="新細明體"/>
          <w:lang w:eastAsia="zh-TW"/>
        </w:rPr>
        <w:t>, 15 volumes</w:t>
      </w:r>
      <w:r w:rsidRPr="005C2EDC">
        <w:rPr>
          <w:rFonts w:ascii="Times New Roman" w:hAnsi="Times New Roman" w:cs="新細明體"/>
          <w:lang w:val="en-GB" w:eastAsia="zh-TW"/>
        </w:rPr>
        <w:t>) (1998</w:t>
      </w:r>
      <w:r>
        <w:rPr>
          <w:rFonts w:ascii="Times New Roman" w:hAnsi="Times New Roman" w:cs="新細明體"/>
          <w:lang w:val="en-GB" w:eastAsia="zh-TW"/>
        </w:rPr>
        <w:t>). Taipei: Renjian.</w:t>
      </w:r>
    </w:p>
    <w:p w14:paraId="0E6375B4" w14:textId="77777777" w:rsidR="00845FBD" w:rsidRPr="005C2EDC" w:rsidRDefault="00845FBD" w:rsidP="00845FBD">
      <w:pPr>
        <w:rPr>
          <w:rFonts w:ascii="Times New Roman" w:hAnsi="Times New Roman" w:cs="新細明體"/>
          <w:lang w:eastAsia="zh-TW"/>
        </w:rPr>
      </w:pPr>
      <w:r w:rsidRPr="005C2EDC">
        <w:rPr>
          <w:rFonts w:ascii="Times New Roman" w:hAnsi="Times New Roman" w:cs="新細明體"/>
          <w:lang w:eastAsia="zh-TW"/>
        </w:rPr>
        <w:t xml:space="preserve">Chen Yingzhen xiaoshuo ji (Collection of Chen Yingzhen’s Fiction, 6 volumes) (2001). Taipei: Hongfan. </w:t>
      </w:r>
    </w:p>
    <w:p w14:paraId="18A72A46" w14:textId="77777777" w:rsidR="00845FBD" w:rsidRDefault="00845FBD" w:rsidP="00845FBD">
      <w:pPr>
        <w:rPr>
          <w:rFonts w:ascii="Times New Roman" w:hAnsi="Times New Roman"/>
          <w:lang w:eastAsia="zh-TW"/>
        </w:rPr>
      </w:pPr>
      <w:r w:rsidRPr="002D5311">
        <w:rPr>
          <w:rFonts w:ascii="Times New Roman" w:hAnsi="Times New Roman"/>
          <w:lang w:eastAsia="zh-TW"/>
        </w:rPr>
        <w:t>Miller</w:t>
      </w:r>
      <w:r>
        <w:rPr>
          <w:rFonts w:ascii="Times New Roman" w:hAnsi="Times New Roman"/>
          <w:lang w:eastAsia="zh-TW"/>
        </w:rPr>
        <w:t xml:space="preserve">, </w:t>
      </w:r>
      <w:r w:rsidRPr="002D5311">
        <w:rPr>
          <w:rFonts w:ascii="Times New Roman" w:hAnsi="Times New Roman"/>
          <w:lang w:eastAsia="zh-TW"/>
        </w:rPr>
        <w:t>Lucien</w:t>
      </w:r>
      <w:r>
        <w:rPr>
          <w:rFonts w:ascii="Times New Roman" w:hAnsi="Times New Roman"/>
          <w:lang w:eastAsia="zh-TW"/>
        </w:rPr>
        <w:t xml:space="preserve"> (1986)</w:t>
      </w:r>
      <w:r w:rsidRPr="002D5311">
        <w:rPr>
          <w:rFonts w:ascii="Times New Roman" w:hAnsi="Times New Roman"/>
          <w:lang w:eastAsia="zh-TW"/>
        </w:rPr>
        <w:t xml:space="preserve">. </w:t>
      </w:r>
      <w:r>
        <w:rPr>
          <w:rFonts w:ascii="Times New Roman" w:hAnsi="Times New Roman"/>
          <w:i/>
          <w:iCs/>
          <w:lang w:eastAsia="zh-TW"/>
        </w:rPr>
        <w:t>Exiles at Home: Stories by Ch’</w:t>
      </w:r>
      <w:r w:rsidRPr="002D5311">
        <w:rPr>
          <w:rFonts w:ascii="Times New Roman" w:hAnsi="Times New Roman"/>
          <w:i/>
          <w:iCs/>
          <w:lang w:eastAsia="zh-TW"/>
        </w:rPr>
        <w:t>en Ying-chen</w:t>
      </w:r>
      <w:r>
        <w:rPr>
          <w:rFonts w:ascii="Times New Roman" w:hAnsi="Times New Roman"/>
          <w:lang w:eastAsia="zh-TW"/>
        </w:rPr>
        <w:t>. Ann Arbor: University of Michigan.</w:t>
      </w:r>
    </w:p>
    <w:p w14:paraId="600D7587" w14:textId="77777777" w:rsidR="00845FBD" w:rsidRDefault="00845FBD" w:rsidP="00845FBD">
      <w:pPr>
        <w:rPr>
          <w:rFonts w:ascii="Times New Roman" w:hAnsi="Times New Roman"/>
          <w:lang w:eastAsia="zh-TW"/>
        </w:rPr>
      </w:pPr>
    </w:p>
    <w:p w14:paraId="7F629B6C" w14:textId="77777777" w:rsidR="00845FBD" w:rsidRPr="009B2931" w:rsidRDefault="00845FBD" w:rsidP="00845FBD">
      <w:pPr>
        <w:rPr>
          <w:rFonts w:ascii="Times New Roman" w:hAnsi="Times New Roman" w:cs="新細明體"/>
          <w:u w:val="single"/>
          <w:lang w:val="en-GB" w:eastAsia="zh-TW"/>
        </w:rPr>
      </w:pPr>
      <w:r>
        <w:rPr>
          <w:rFonts w:ascii="Times New Roman" w:hAnsi="Times New Roman" w:cs="新細明體"/>
          <w:u w:val="single"/>
          <w:lang w:val="en-GB" w:eastAsia="zh-TW"/>
        </w:rPr>
        <w:t xml:space="preserve">References and further reading </w:t>
      </w:r>
    </w:p>
    <w:p w14:paraId="04F18735" w14:textId="77777777" w:rsidR="00845FBD" w:rsidRDefault="00845FBD" w:rsidP="00845FBD">
      <w:pPr>
        <w:autoSpaceDE w:val="0"/>
        <w:autoSpaceDN w:val="0"/>
        <w:adjustRightInd w:val="0"/>
        <w:spacing w:after="320"/>
        <w:rPr>
          <w:rFonts w:ascii="Times New Roman" w:hAnsi="Times New Roman"/>
          <w:lang w:eastAsia="zh-TW"/>
        </w:rPr>
      </w:pPr>
      <w:r>
        <w:rPr>
          <w:rFonts w:ascii="Times New Roman" w:hAnsi="Times New Roman"/>
          <w:lang w:eastAsia="zh-TW"/>
        </w:rPr>
        <w:t>Kinkley, Jeffrey (1990). ‘</w:t>
      </w:r>
      <w:r w:rsidRPr="009B2931">
        <w:rPr>
          <w:rFonts w:ascii="Times New Roman" w:hAnsi="Times New Roman"/>
          <w:lang w:eastAsia="zh-TW"/>
        </w:rPr>
        <w:t xml:space="preserve">From Oppression to Dependency: Two Stages </w:t>
      </w:r>
      <w:r>
        <w:rPr>
          <w:rFonts w:ascii="Times New Roman" w:hAnsi="Times New Roman"/>
          <w:lang w:eastAsia="zh-TW"/>
        </w:rPr>
        <w:t>in the Fiction of Chen Yingzhen’,</w:t>
      </w:r>
      <w:r w:rsidRPr="009B2931">
        <w:rPr>
          <w:rFonts w:ascii="Times New Roman" w:hAnsi="Times New Roman"/>
          <w:lang w:eastAsia="zh-TW"/>
        </w:rPr>
        <w:t xml:space="preserve"> </w:t>
      </w:r>
      <w:r w:rsidRPr="009B2931">
        <w:rPr>
          <w:rFonts w:ascii="Times New Roman" w:hAnsi="Times New Roman"/>
          <w:i/>
          <w:iCs/>
          <w:lang w:eastAsia="zh-TW"/>
        </w:rPr>
        <w:t>Modern China</w:t>
      </w:r>
      <w:r>
        <w:rPr>
          <w:rFonts w:ascii="Times New Roman" w:hAnsi="Times New Roman"/>
          <w:lang w:eastAsia="zh-TW"/>
        </w:rPr>
        <w:t xml:space="preserve"> 16</w:t>
      </w:r>
      <w:r w:rsidRPr="009B2931">
        <w:rPr>
          <w:rFonts w:ascii="Times New Roman" w:hAnsi="Times New Roman"/>
          <w:lang w:eastAsia="zh-TW"/>
        </w:rPr>
        <w:t>: 243-68</w:t>
      </w:r>
      <w:r>
        <w:rPr>
          <w:rFonts w:ascii="Times New Roman" w:hAnsi="Times New Roman"/>
          <w:lang w:eastAsia="zh-TW"/>
        </w:rPr>
        <w:t xml:space="preserve"> (argues Chen’s </w:t>
      </w:r>
      <w:r w:rsidR="002F10FA">
        <w:rPr>
          <w:rFonts w:ascii="Times New Roman" w:hAnsi="Times New Roman"/>
          <w:lang w:eastAsia="zh-TW"/>
        </w:rPr>
        <w:t xml:space="preserve">thematic </w:t>
      </w:r>
      <w:r>
        <w:rPr>
          <w:rFonts w:ascii="Times New Roman" w:hAnsi="Times New Roman"/>
          <w:lang w:eastAsia="zh-TW"/>
        </w:rPr>
        <w:t>change is related to</w:t>
      </w:r>
      <w:r w:rsidR="002F10FA">
        <w:rPr>
          <w:rFonts w:ascii="Times New Roman" w:hAnsi="Times New Roman"/>
          <w:lang w:eastAsia="zh-TW"/>
        </w:rPr>
        <w:t xml:space="preserve"> his own psychological progress</w:t>
      </w:r>
      <w:r>
        <w:rPr>
          <w:rFonts w:ascii="Times New Roman" w:hAnsi="Times New Roman"/>
          <w:lang w:eastAsia="zh-TW"/>
        </w:rPr>
        <w:t xml:space="preserve">). </w:t>
      </w:r>
    </w:p>
    <w:p w14:paraId="40DCB13A" w14:textId="77777777" w:rsidR="00845FBD" w:rsidRDefault="00845FBD" w:rsidP="00845FBD">
      <w:pPr>
        <w:autoSpaceDE w:val="0"/>
        <w:autoSpaceDN w:val="0"/>
        <w:adjustRightInd w:val="0"/>
        <w:spacing w:after="320"/>
        <w:rPr>
          <w:rFonts w:ascii="Times New Roman" w:hAnsi="Times New Roman"/>
          <w:lang w:eastAsia="zh-TW"/>
        </w:rPr>
      </w:pPr>
      <w:r>
        <w:rPr>
          <w:rFonts w:ascii="Times New Roman" w:hAnsi="Times New Roman"/>
          <w:lang w:eastAsia="zh-TW"/>
        </w:rPr>
        <w:t>Miller, Lucien (1980). ‘</w:t>
      </w:r>
      <w:r w:rsidRPr="009B2931">
        <w:rPr>
          <w:rFonts w:ascii="Times New Roman" w:hAnsi="Times New Roman"/>
          <w:lang w:eastAsia="zh-TW"/>
        </w:rPr>
        <w:t>A Break in the</w:t>
      </w:r>
      <w:r>
        <w:rPr>
          <w:rFonts w:ascii="Times New Roman" w:hAnsi="Times New Roman"/>
          <w:lang w:eastAsia="zh-TW"/>
        </w:rPr>
        <w:t xml:space="preserve"> Chain: The Short Stories of Ch’en Ying-chen’,</w:t>
      </w:r>
      <w:r w:rsidRPr="009B2931">
        <w:rPr>
          <w:rFonts w:ascii="Times New Roman" w:hAnsi="Times New Roman"/>
          <w:lang w:eastAsia="zh-TW"/>
        </w:rPr>
        <w:t xml:space="preserve"> </w:t>
      </w:r>
      <w:r w:rsidRPr="009B2931">
        <w:rPr>
          <w:rFonts w:ascii="Times New Roman" w:hAnsi="Times New Roman"/>
          <w:i/>
          <w:iCs/>
          <w:lang w:eastAsia="zh-TW"/>
        </w:rPr>
        <w:t>Chinese Fiction from Taiwan: Critical Perspectives</w:t>
      </w:r>
      <w:r w:rsidRPr="009B2931">
        <w:rPr>
          <w:rFonts w:ascii="Times New Roman" w:hAnsi="Times New Roman"/>
          <w:lang w:eastAsia="zh-TW"/>
        </w:rPr>
        <w:t xml:space="preserve"> Jeannette L. Faurot, ed., Bloomington: I</w:t>
      </w:r>
      <w:r>
        <w:rPr>
          <w:rFonts w:ascii="Times New Roman" w:hAnsi="Times New Roman"/>
          <w:lang w:eastAsia="zh-TW"/>
        </w:rPr>
        <w:t xml:space="preserve">ndiana </w:t>
      </w:r>
      <w:r w:rsidRPr="009B2931">
        <w:rPr>
          <w:rFonts w:ascii="Times New Roman" w:hAnsi="Times New Roman"/>
          <w:lang w:eastAsia="zh-TW"/>
        </w:rPr>
        <w:t xml:space="preserve">UP, </w:t>
      </w:r>
      <w:r>
        <w:rPr>
          <w:rFonts w:ascii="Times New Roman" w:hAnsi="Times New Roman"/>
          <w:lang w:eastAsia="zh-TW"/>
        </w:rPr>
        <w:t>pp. 86</w:t>
      </w:r>
      <w:r w:rsidRPr="009B2931">
        <w:rPr>
          <w:rFonts w:ascii="Times New Roman" w:hAnsi="Times New Roman"/>
          <w:lang w:eastAsia="zh-TW"/>
        </w:rPr>
        <w:t>-109</w:t>
      </w:r>
      <w:r>
        <w:rPr>
          <w:rFonts w:ascii="Times New Roman" w:hAnsi="Times New Roman"/>
          <w:lang w:eastAsia="zh-TW"/>
        </w:rPr>
        <w:t xml:space="preserve"> (applies Gabriel Marcel’s existentialist philosophy to read Chen’s works). </w:t>
      </w:r>
    </w:p>
    <w:p w14:paraId="6D87E804" w14:textId="77777777" w:rsidR="00845FBD" w:rsidRPr="009B2931" w:rsidRDefault="00845FBD" w:rsidP="00845FBD">
      <w:pPr>
        <w:autoSpaceDE w:val="0"/>
        <w:autoSpaceDN w:val="0"/>
        <w:adjustRightInd w:val="0"/>
        <w:spacing w:after="320"/>
        <w:rPr>
          <w:rFonts w:ascii="Times New Roman" w:hAnsi="Times New Roman"/>
          <w:lang w:eastAsia="zh-TW"/>
        </w:rPr>
      </w:pPr>
      <w:r>
        <w:rPr>
          <w:rFonts w:ascii="Times New Roman" w:hAnsi="Times New Roman"/>
          <w:lang w:eastAsia="zh-TW"/>
        </w:rPr>
        <w:t>Riep, Steven (2012). ‘</w:t>
      </w:r>
      <w:r w:rsidRPr="009B2931">
        <w:rPr>
          <w:rFonts w:ascii="Times New Roman" w:hAnsi="Times New Roman"/>
          <w:lang w:eastAsia="zh-TW"/>
        </w:rPr>
        <w:t>Piecing Together the Past: The Notion of Recovery i</w:t>
      </w:r>
      <w:r>
        <w:rPr>
          <w:rFonts w:ascii="Times New Roman" w:hAnsi="Times New Roman"/>
          <w:lang w:eastAsia="zh-TW"/>
        </w:rPr>
        <w:t>n Fiction and Film from Taiwan’,</w:t>
      </w:r>
      <w:r w:rsidRPr="009B2931">
        <w:rPr>
          <w:rFonts w:ascii="Times New Roman" w:hAnsi="Times New Roman"/>
          <w:lang w:eastAsia="zh-TW"/>
        </w:rPr>
        <w:t xml:space="preserve"> </w:t>
      </w:r>
      <w:r w:rsidRPr="009B2931">
        <w:rPr>
          <w:rFonts w:ascii="Times New Roman" w:hAnsi="Times New Roman"/>
          <w:i/>
          <w:iCs/>
          <w:lang w:eastAsia="zh-TW"/>
        </w:rPr>
        <w:t>Modern China</w:t>
      </w:r>
      <w:r>
        <w:rPr>
          <w:rFonts w:ascii="Times New Roman" w:hAnsi="Times New Roman"/>
          <w:lang w:eastAsia="zh-TW"/>
        </w:rPr>
        <w:t xml:space="preserve"> 38, 2: 199-232 (deals in part with how Chen uses the form of detective fiction to represent the White Terror of the early 1950s in “Lingdang hua” (Bellflowers) and “Mountain Path”)</w:t>
      </w:r>
    </w:p>
    <w:p w14:paraId="11DCDB84" w14:textId="77777777" w:rsidR="00845FBD" w:rsidRPr="009B2931" w:rsidRDefault="00845FBD" w:rsidP="00845FBD">
      <w:pPr>
        <w:autoSpaceDE w:val="0"/>
        <w:autoSpaceDN w:val="0"/>
        <w:adjustRightInd w:val="0"/>
        <w:spacing w:after="320"/>
        <w:rPr>
          <w:rFonts w:ascii="Times New Roman" w:hAnsi="Times New Roman"/>
          <w:lang w:eastAsia="zh-TW"/>
        </w:rPr>
      </w:pPr>
      <w:proofErr w:type="gramStart"/>
      <w:r>
        <w:rPr>
          <w:rFonts w:ascii="Times New Roman" w:hAnsi="Times New Roman"/>
          <w:lang w:eastAsia="zh-TW"/>
        </w:rPr>
        <w:t>Robinson, Lewis S. (1989) ‘</w:t>
      </w:r>
      <w:r w:rsidRPr="009B2931">
        <w:rPr>
          <w:rFonts w:ascii="Times New Roman" w:hAnsi="Times New Roman"/>
          <w:lang w:eastAsia="zh-TW"/>
        </w:rPr>
        <w:t>The Treatment of Christianity i</w:t>
      </w:r>
      <w:r>
        <w:rPr>
          <w:rFonts w:ascii="Times New Roman" w:hAnsi="Times New Roman"/>
          <w:lang w:eastAsia="zh-TW"/>
        </w:rPr>
        <w:t xml:space="preserve">n the Fiction of Chen Yingchen’, </w:t>
      </w:r>
      <w:r w:rsidRPr="009B2931">
        <w:rPr>
          <w:rFonts w:ascii="Times New Roman" w:hAnsi="Times New Roman"/>
          <w:i/>
          <w:iCs/>
          <w:lang w:eastAsia="zh-TW"/>
        </w:rPr>
        <w:t>Ching Feng: Quarterly Notes on Christianity and Chinese Religion and Culture</w:t>
      </w:r>
      <w:r>
        <w:rPr>
          <w:rFonts w:ascii="Times New Roman" w:hAnsi="Times New Roman"/>
          <w:lang w:eastAsia="zh-TW"/>
        </w:rPr>
        <w:t xml:space="preserve"> 32, 1: </w:t>
      </w:r>
      <w:r w:rsidRPr="009B2931">
        <w:rPr>
          <w:rFonts w:ascii="Times New Roman" w:hAnsi="Times New Roman"/>
          <w:lang w:eastAsia="zh-TW"/>
        </w:rPr>
        <w:t>41-81</w:t>
      </w:r>
      <w:r>
        <w:rPr>
          <w:rFonts w:ascii="Times New Roman" w:hAnsi="Times New Roman"/>
          <w:lang w:eastAsia="zh-TW"/>
        </w:rPr>
        <w:t xml:space="preserve"> (</w:t>
      </w:r>
      <w:r w:rsidR="002F10FA">
        <w:rPr>
          <w:rFonts w:ascii="Times New Roman" w:hAnsi="Times New Roman"/>
          <w:lang w:eastAsia="zh-TW"/>
        </w:rPr>
        <w:t xml:space="preserve">examines </w:t>
      </w:r>
      <w:r>
        <w:rPr>
          <w:rFonts w:ascii="Times New Roman" w:hAnsi="Times New Roman"/>
          <w:lang w:eastAsia="zh-TW"/>
        </w:rPr>
        <w:t>the impact of Christianity in Chen Yingzhen’s works)</w:t>
      </w:r>
      <w:r w:rsidRPr="009B2931">
        <w:rPr>
          <w:rFonts w:ascii="Times New Roman" w:hAnsi="Times New Roman"/>
          <w:lang w:eastAsia="zh-TW"/>
        </w:rPr>
        <w:t>.</w:t>
      </w:r>
      <w:proofErr w:type="gramEnd"/>
    </w:p>
    <w:p w14:paraId="60DE0662" w14:textId="77777777" w:rsidR="00845FBD" w:rsidRPr="009B2931" w:rsidRDefault="00845FBD" w:rsidP="00845FBD">
      <w:pPr>
        <w:autoSpaceDE w:val="0"/>
        <w:autoSpaceDN w:val="0"/>
        <w:adjustRightInd w:val="0"/>
        <w:spacing w:after="320"/>
        <w:rPr>
          <w:rFonts w:ascii="Times New Roman" w:hAnsi="Times New Roman"/>
          <w:lang w:eastAsia="zh-TW"/>
        </w:rPr>
      </w:pPr>
    </w:p>
    <w:p w14:paraId="40A7B69E" w14:textId="77777777" w:rsidR="009A07B3" w:rsidRDefault="009A07B3"/>
    <w:sectPr w:rsidR="009A07B3" w:rsidSect="00B1181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2"/>
  </w:compat>
  <w:rsids>
    <w:rsidRoot w:val="00845FBD"/>
    <w:rsid w:val="00075B69"/>
    <w:rsid w:val="002F10FA"/>
    <w:rsid w:val="004D434B"/>
    <w:rsid w:val="00845FBD"/>
    <w:rsid w:val="008653FC"/>
    <w:rsid w:val="008D48DE"/>
    <w:rsid w:val="00923AA0"/>
    <w:rsid w:val="009A07B3"/>
    <w:rsid w:val="00B11819"/>
    <w:rsid w:val="00DF542A"/>
    <w:rsid w:val="00E44B1E"/>
    <w:rsid w:val="00E86A12"/>
    <w:rsid w:val="00EE7493"/>
    <w:rsid w:val="00F7131F"/>
    <w:rsid w:val="00FF7C4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AFC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FBD"/>
    <w:pPr>
      <w:spacing w:after="200"/>
    </w:pPr>
    <w:rPr>
      <w:rFonts w:ascii="Cambria" w:eastAsia="新細明體"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FB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FBD"/>
    <w:rPr>
      <w:rFonts w:ascii="Lucida Grande" w:eastAsia="新細明體"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FBD"/>
    <w:pPr>
      <w:spacing w:after="200"/>
    </w:pPr>
    <w:rPr>
      <w:rFonts w:ascii="Cambria" w:eastAsia="新細明體"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FB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FBD"/>
    <w:rPr>
      <w:rFonts w:ascii="Lucida Grande" w:eastAsia="新細明體"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1142</Words>
  <Characters>6408</Characters>
  <Application>Microsoft Macintosh Word</Application>
  <DocSecurity>0</DocSecurity>
  <Lines>112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Yuen Tsu</dc:creator>
  <cp:keywords/>
  <dc:description/>
  <cp:lastModifiedBy>Stephanie Novak</cp:lastModifiedBy>
  <cp:revision>3</cp:revision>
  <dcterms:created xsi:type="dcterms:W3CDTF">2013-04-10T05:38:00Z</dcterms:created>
  <dcterms:modified xsi:type="dcterms:W3CDTF">2015-08-26T04:58:00Z</dcterms:modified>
</cp:coreProperties>
</file>