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64F932" w14:textId="77777777" w:rsidR="004D4A19" w:rsidRDefault="004D4A19" w:rsidP="002B23EB">
      <w:pPr>
        <w:spacing w:after="0" w:line="240" w:lineRule="auto"/>
        <w:rPr>
          <w:rFonts w:cstheme="minorHAnsi"/>
        </w:rPr>
      </w:pPr>
      <w:r w:rsidRPr="00363474">
        <w:rPr>
          <w:rFonts w:cstheme="minorHAnsi"/>
        </w:rPr>
        <w:t>Carey Snyder</w:t>
      </w:r>
    </w:p>
    <w:p w14:paraId="68B8AA29" w14:textId="77777777" w:rsidR="00164600" w:rsidRDefault="00164600" w:rsidP="002B23EB">
      <w:pPr>
        <w:spacing w:after="0" w:line="240" w:lineRule="auto"/>
        <w:rPr>
          <w:rFonts w:cstheme="minorHAnsi"/>
        </w:rPr>
      </w:pPr>
      <w:r>
        <w:rPr>
          <w:rFonts w:cstheme="minorHAnsi"/>
        </w:rPr>
        <w:t>Associate Professor, English</w:t>
      </w:r>
    </w:p>
    <w:p w14:paraId="0F64CD2D" w14:textId="77777777" w:rsidR="00164600" w:rsidRPr="00363474" w:rsidRDefault="00164600" w:rsidP="002B23EB">
      <w:pPr>
        <w:spacing w:after="0" w:line="240" w:lineRule="auto"/>
        <w:rPr>
          <w:rFonts w:cstheme="minorHAnsi"/>
        </w:rPr>
      </w:pPr>
      <w:r>
        <w:rPr>
          <w:rFonts w:cstheme="minorHAnsi"/>
        </w:rPr>
        <w:t>Ohio University</w:t>
      </w:r>
    </w:p>
    <w:p w14:paraId="291FE881" w14:textId="77777777" w:rsidR="004D4A19" w:rsidRPr="00363474" w:rsidRDefault="00164600" w:rsidP="002B23EB">
      <w:pPr>
        <w:spacing w:after="0" w:line="240" w:lineRule="auto"/>
        <w:rPr>
          <w:rFonts w:cstheme="minorHAnsi"/>
        </w:rPr>
      </w:pPr>
      <w:r>
        <w:rPr>
          <w:rFonts w:cstheme="minorHAnsi"/>
        </w:rPr>
        <w:t>July 26, 2012</w:t>
      </w:r>
    </w:p>
    <w:p w14:paraId="48275655" w14:textId="77777777" w:rsidR="0000307B" w:rsidRPr="00363474" w:rsidRDefault="0000307B" w:rsidP="002B23EB">
      <w:pPr>
        <w:spacing w:after="0" w:line="240" w:lineRule="auto"/>
        <w:rPr>
          <w:rFonts w:cstheme="minorHAnsi"/>
        </w:rPr>
      </w:pPr>
    </w:p>
    <w:p w14:paraId="2827E0EF" w14:textId="36DB17D0" w:rsidR="00806E5D" w:rsidRPr="00363474" w:rsidRDefault="00E40111" w:rsidP="002B23EB">
      <w:pPr>
        <w:spacing w:after="0" w:line="240" w:lineRule="auto"/>
        <w:rPr>
          <w:rFonts w:eastAsia="Times New Roman" w:cstheme="minorHAnsi"/>
          <w:iCs/>
        </w:rPr>
      </w:pPr>
      <w:ins w:id="0" w:author="Glenn Willmott" w:date="2012-11-08T13:58:00Z">
        <w:r>
          <w:rPr>
            <w:rFonts w:cstheme="minorHAnsi"/>
          </w:rPr>
          <w:t>“</w:t>
        </w:r>
      </w:ins>
      <w:r w:rsidR="004D4A19" w:rsidRPr="00363474">
        <w:rPr>
          <w:rFonts w:cstheme="minorHAnsi"/>
        </w:rPr>
        <w:t>Primitivism</w:t>
      </w:r>
      <w:ins w:id="1" w:author="Glenn Willmott" w:date="2012-11-08T13:58:00Z">
        <w:r>
          <w:rPr>
            <w:rFonts w:cstheme="minorHAnsi"/>
          </w:rPr>
          <w:t>”</w:t>
        </w:r>
      </w:ins>
      <w:r w:rsidR="004D4A19" w:rsidRPr="00363474">
        <w:rPr>
          <w:rFonts w:cstheme="minorHAnsi"/>
        </w:rPr>
        <w:t xml:space="preserve"> </w:t>
      </w:r>
      <w:r w:rsidR="0000307B" w:rsidRPr="00363474">
        <w:rPr>
          <w:rFonts w:cstheme="minorHAnsi"/>
        </w:rPr>
        <w:t xml:space="preserve">Entry for the </w:t>
      </w:r>
      <w:proofErr w:type="spellStart"/>
      <w:r w:rsidR="0000307B" w:rsidRPr="00363474">
        <w:rPr>
          <w:rFonts w:eastAsia="Times New Roman" w:cstheme="minorHAnsi"/>
          <w:i/>
          <w:iCs/>
        </w:rPr>
        <w:t>Routledge</w:t>
      </w:r>
      <w:proofErr w:type="spellEnd"/>
      <w:r w:rsidR="0000307B" w:rsidRPr="00363474">
        <w:rPr>
          <w:rFonts w:eastAsia="Times New Roman" w:cstheme="minorHAnsi"/>
          <w:i/>
          <w:iCs/>
        </w:rPr>
        <w:t xml:space="preserve"> Encyclopedia of Modernism</w:t>
      </w:r>
      <w:r w:rsidR="0000307B" w:rsidRPr="00363474">
        <w:rPr>
          <w:rFonts w:eastAsia="Times New Roman" w:cstheme="minorHAnsi"/>
          <w:iCs/>
        </w:rPr>
        <w:t xml:space="preserve"> </w:t>
      </w:r>
    </w:p>
    <w:p w14:paraId="1CECF370" w14:textId="77777777" w:rsidR="00806E5D" w:rsidRPr="00363474" w:rsidDel="00E40111" w:rsidRDefault="00806E5D" w:rsidP="002B23EB">
      <w:pPr>
        <w:spacing w:after="0" w:line="240" w:lineRule="auto"/>
        <w:rPr>
          <w:del w:id="2" w:author="Glenn Willmott" w:date="2012-11-08T13:58:00Z"/>
          <w:rFonts w:eastAsia="Times New Roman" w:cstheme="minorHAnsi"/>
          <w:iCs/>
        </w:rPr>
      </w:pPr>
    </w:p>
    <w:p w14:paraId="4943D585" w14:textId="5E7792DC" w:rsidR="002B23EB" w:rsidRPr="00363474" w:rsidDel="00E40111" w:rsidRDefault="002B23EB" w:rsidP="002B23EB">
      <w:pPr>
        <w:spacing w:after="0" w:line="240" w:lineRule="auto"/>
        <w:rPr>
          <w:del w:id="3" w:author="Glenn Willmott" w:date="2012-11-08T13:58:00Z"/>
          <w:rFonts w:cstheme="minorHAnsi"/>
        </w:rPr>
      </w:pPr>
      <w:del w:id="4" w:author="Glenn Willmott" w:date="2012-11-08T13:58:00Z">
        <w:r w:rsidRPr="00363474" w:rsidDel="00E40111">
          <w:rPr>
            <w:rFonts w:cstheme="minorHAnsi"/>
            <w:u w:val="single"/>
          </w:rPr>
          <w:delText>Thumnail Sketch</w:delText>
        </w:r>
        <w:r w:rsidRPr="00363474" w:rsidDel="00E40111">
          <w:rPr>
            <w:rFonts w:cstheme="minorHAnsi"/>
          </w:rPr>
          <w:delText xml:space="preserve"> (</w:delText>
        </w:r>
        <w:r w:rsidR="00164600" w:rsidDel="00E40111">
          <w:rPr>
            <w:rFonts w:cstheme="minorHAnsi"/>
          </w:rPr>
          <w:delText>200</w:delText>
        </w:r>
        <w:r w:rsidRPr="00363474" w:rsidDel="00E40111">
          <w:rPr>
            <w:rFonts w:cstheme="minorHAnsi"/>
          </w:rPr>
          <w:delText xml:space="preserve"> words)</w:delText>
        </w:r>
      </w:del>
    </w:p>
    <w:p w14:paraId="4A63343F" w14:textId="77777777" w:rsidR="002B23EB" w:rsidRDefault="002B23EB" w:rsidP="002B23EB">
      <w:pPr>
        <w:spacing w:after="0" w:line="240" w:lineRule="auto"/>
        <w:rPr>
          <w:rFonts w:cstheme="minorHAnsi"/>
        </w:rPr>
      </w:pPr>
    </w:p>
    <w:p w14:paraId="5AD82210" w14:textId="2E8A0F76" w:rsidR="00283FD4" w:rsidRPr="00283FD4" w:rsidRDefault="00283FD4" w:rsidP="00E40111">
      <w:pPr>
        <w:spacing w:after="0" w:line="240" w:lineRule="auto"/>
        <w:ind w:firstLine="720"/>
        <w:rPr>
          <w:rFonts w:cstheme="minorHAnsi"/>
        </w:rPr>
        <w:pPrChange w:id="5" w:author="Glenn Willmott" w:date="2012-11-08T13:58:00Z">
          <w:pPr>
            <w:spacing w:after="0" w:line="240" w:lineRule="auto"/>
          </w:pPr>
        </w:pPrChange>
      </w:pPr>
      <w:r>
        <w:rPr>
          <w:rFonts w:cstheme="minorHAnsi"/>
        </w:rPr>
        <w:t xml:space="preserve">Modernist primitivism </w:t>
      </w:r>
      <w:r w:rsidR="006050B3">
        <w:rPr>
          <w:rFonts w:cstheme="minorHAnsi"/>
        </w:rPr>
        <w:t xml:space="preserve">was an eclectic, decentralized movement in </w:t>
      </w:r>
      <w:r w:rsidR="00B50D5D">
        <w:rPr>
          <w:rFonts w:cstheme="minorHAnsi"/>
        </w:rPr>
        <w:t xml:space="preserve">Western </w:t>
      </w:r>
      <w:r>
        <w:rPr>
          <w:rFonts w:cstheme="minorHAnsi"/>
        </w:rPr>
        <w:t>art</w:t>
      </w:r>
      <w:r w:rsidR="006050B3">
        <w:rPr>
          <w:rFonts w:cstheme="minorHAnsi"/>
        </w:rPr>
        <w:t xml:space="preserve"> and</w:t>
      </w:r>
      <w:r>
        <w:rPr>
          <w:rFonts w:cstheme="minorHAnsi"/>
        </w:rPr>
        <w:t xml:space="preserve"> literature</w:t>
      </w:r>
      <w:r w:rsidR="006050B3">
        <w:rPr>
          <w:rFonts w:cstheme="minorHAnsi"/>
        </w:rPr>
        <w:t xml:space="preserve"> </w:t>
      </w:r>
      <w:r>
        <w:rPr>
          <w:rFonts w:cstheme="minorHAnsi"/>
        </w:rPr>
        <w:t>that responded to and incorp</w:t>
      </w:r>
      <w:r w:rsidR="00620B10">
        <w:rPr>
          <w:rFonts w:cstheme="minorHAnsi"/>
        </w:rPr>
        <w:t xml:space="preserve">orated </w:t>
      </w:r>
      <w:ins w:id="6" w:author="jtydfty" w:date="2012-08-06T10:42:00Z">
        <w:r w:rsidR="00544575">
          <w:rPr>
            <w:rFonts w:cstheme="minorHAnsi"/>
          </w:rPr>
          <w:t xml:space="preserve">purportedly </w:t>
        </w:r>
      </w:ins>
      <w:commentRangeStart w:id="7"/>
      <w:r w:rsidR="00620B10">
        <w:rPr>
          <w:rFonts w:cstheme="minorHAnsi"/>
        </w:rPr>
        <w:t>primitive</w:t>
      </w:r>
      <w:commentRangeStart w:id="8"/>
      <w:r w:rsidR="00620B10">
        <w:rPr>
          <w:rFonts w:cstheme="minorHAnsi"/>
        </w:rPr>
        <w:t xml:space="preserve"> </w:t>
      </w:r>
      <w:commentRangeEnd w:id="7"/>
      <w:r w:rsidR="00510B55">
        <w:rPr>
          <w:rStyle w:val="CommentReference"/>
        </w:rPr>
        <w:commentReference w:id="7"/>
      </w:r>
      <w:commentRangeEnd w:id="8"/>
      <w:r w:rsidR="00544575">
        <w:rPr>
          <w:rStyle w:val="CommentReference"/>
        </w:rPr>
        <w:commentReference w:id="8"/>
      </w:r>
      <w:r w:rsidR="00620B10">
        <w:rPr>
          <w:rFonts w:cstheme="minorHAnsi"/>
        </w:rPr>
        <w:t>subject matter and</w:t>
      </w:r>
      <w:r>
        <w:rPr>
          <w:rFonts w:cstheme="minorHAnsi"/>
        </w:rPr>
        <w:t xml:space="preserve"> art forms.  It had no central program or unified style, but consisted of a set of shared tropes</w:t>
      </w:r>
      <w:r w:rsidR="00164600">
        <w:rPr>
          <w:rFonts w:cstheme="minorHAnsi"/>
        </w:rPr>
        <w:t xml:space="preserve"> (</w:t>
      </w:r>
      <w:proofErr w:type="spellStart"/>
      <w:r w:rsidR="00164600">
        <w:rPr>
          <w:rFonts w:cstheme="minorHAnsi"/>
        </w:rPr>
        <w:t>Torgovnick</w:t>
      </w:r>
      <w:proofErr w:type="spellEnd"/>
      <w:r w:rsidR="00164600">
        <w:rPr>
          <w:rFonts w:cstheme="minorHAnsi"/>
        </w:rPr>
        <w:t>)</w:t>
      </w:r>
      <w:r>
        <w:rPr>
          <w:rFonts w:cstheme="minorHAnsi"/>
        </w:rPr>
        <w:t xml:space="preserve">.  </w:t>
      </w:r>
      <w:proofErr w:type="spellStart"/>
      <w:r>
        <w:rPr>
          <w:rFonts w:cstheme="minorHAnsi"/>
        </w:rPr>
        <w:t>Primitivists</w:t>
      </w:r>
      <w:proofErr w:type="spellEnd"/>
      <w:r>
        <w:rPr>
          <w:rFonts w:cstheme="minorHAnsi"/>
        </w:rPr>
        <w:t xml:space="preserve"> used their </w:t>
      </w:r>
      <w:r w:rsidRPr="00363474">
        <w:rPr>
          <w:rFonts w:cstheme="minorHAnsi"/>
        </w:rPr>
        <w:t>often fabricated or generalized</w:t>
      </w:r>
      <w:r>
        <w:rPr>
          <w:rFonts w:cstheme="minorHAnsi"/>
        </w:rPr>
        <w:t xml:space="preserve"> </w:t>
      </w:r>
      <w:r w:rsidRPr="00363474">
        <w:rPr>
          <w:rFonts w:cstheme="minorHAnsi"/>
        </w:rPr>
        <w:t>conceptions of the primitive</w:t>
      </w:r>
      <w:r>
        <w:rPr>
          <w:rFonts w:cstheme="minorHAnsi"/>
        </w:rPr>
        <w:t xml:space="preserve"> </w:t>
      </w:r>
      <w:r w:rsidRPr="00363474">
        <w:rPr>
          <w:rFonts w:cstheme="minorHAnsi"/>
        </w:rPr>
        <w:t xml:space="preserve">as tools for </w:t>
      </w:r>
      <w:r>
        <w:rPr>
          <w:rFonts w:cstheme="minorHAnsi"/>
        </w:rPr>
        <w:t xml:space="preserve">challenging </w:t>
      </w:r>
      <w:r w:rsidRPr="00363474">
        <w:rPr>
          <w:rFonts w:cstheme="minorHAnsi"/>
        </w:rPr>
        <w:t>Western mores, technological advancements, and</w:t>
      </w:r>
      <w:r>
        <w:rPr>
          <w:rFonts w:cstheme="minorHAnsi"/>
        </w:rPr>
        <w:t xml:space="preserve"> aesthetic conventions.  </w:t>
      </w:r>
      <w:r w:rsidR="007D3FDA">
        <w:rPr>
          <w:rFonts w:cstheme="minorHAnsi"/>
        </w:rPr>
        <w:t>Some</w:t>
      </w:r>
      <w:r w:rsidR="006050B3">
        <w:rPr>
          <w:rFonts w:cstheme="minorHAnsi"/>
        </w:rPr>
        <w:t xml:space="preserve"> sought to</w:t>
      </w:r>
      <w:r>
        <w:rPr>
          <w:rFonts w:cstheme="minorHAnsi"/>
        </w:rPr>
        <w:t xml:space="preserve"> flee the complexity and restraints of Western civilization by embracing primitive alternatives, whether prehistoric, ancient, or contemporaneous, especially the tribal cultures of Africa, Oceania, and the Americas</w:t>
      </w:r>
      <w:r w:rsidR="00AE528E">
        <w:rPr>
          <w:rFonts w:cstheme="minorHAnsi"/>
        </w:rPr>
        <w:t xml:space="preserve">.  Such cultures </w:t>
      </w:r>
      <w:r>
        <w:rPr>
          <w:rFonts w:cstheme="minorHAnsi"/>
        </w:rPr>
        <w:t>seemed to offer a simpler and more authentic way of life, entailing close community, spiritual vitality, harmony with nature, and s</w:t>
      </w:r>
      <w:r w:rsidRPr="00363474">
        <w:rPr>
          <w:rFonts w:cstheme="minorHAnsi"/>
        </w:rPr>
        <w:t>exual freedom</w:t>
      </w:r>
      <w:r>
        <w:rPr>
          <w:rFonts w:cstheme="minorHAnsi"/>
        </w:rPr>
        <w:t xml:space="preserve">.  </w:t>
      </w:r>
      <w:r w:rsidR="00AE528E">
        <w:rPr>
          <w:rFonts w:cstheme="minorHAnsi"/>
        </w:rPr>
        <w:t>Prefigured in</w:t>
      </w:r>
      <w:r w:rsidR="00B50D5D">
        <w:rPr>
          <w:rFonts w:cstheme="minorHAnsi"/>
        </w:rPr>
        <w:t xml:space="preserve"> </w:t>
      </w:r>
      <w:r w:rsidR="006050B3" w:rsidRPr="00501270">
        <w:rPr>
          <w:rFonts w:cstheme="minorHAnsi"/>
        </w:rPr>
        <w:t xml:space="preserve">the ancient myth of </w:t>
      </w:r>
      <w:r w:rsidR="00AE528E">
        <w:rPr>
          <w:rFonts w:cstheme="minorHAnsi"/>
        </w:rPr>
        <w:t>the</w:t>
      </w:r>
      <w:r w:rsidR="006050B3" w:rsidRPr="00501270">
        <w:rPr>
          <w:rFonts w:cstheme="minorHAnsi"/>
        </w:rPr>
        <w:t xml:space="preserve"> Golden Age</w:t>
      </w:r>
      <w:r w:rsidR="006050B3">
        <w:rPr>
          <w:rFonts w:cstheme="minorHAnsi"/>
        </w:rPr>
        <w:t xml:space="preserve"> and in </w:t>
      </w:r>
      <w:r w:rsidR="006050B3" w:rsidRPr="00501270">
        <w:rPr>
          <w:rFonts w:cstheme="minorHAnsi"/>
        </w:rPr>
        <w:t xml:space="preserve">Jean Jacques Rousseau’s </w:t>
      </w:r>
      <w:r w:rsidR="006050B3">
        <w:rPr>
          <w:rFonts w:cstheme="minorHAnsi"/>
        </w:rPr>
        <w:t>n</w:t>
      </w:r>
      <w:r w:rsidR="006050B3" w:rsidRPr="00501270">
        <w:rPr>
          <w:rFonts w:cstheme="minorHAnsi"/>
        </w:rPr>
        <w:t xml:space="preserve">oble </w:t>
      </w:r>
      <w:r w:rsidR="006050B3">
        <w:rPr>
          <w:rFonts w:cstheme="minorHAnsi"/>
        </w:rPr>
        <w:t>s</w:t>
      </w:r>
      <w:r w:rsidR="006050B3" w:rsidRPr="00501270">
        <w:rPr>
          <w:rFonts w:cstheme="minorHAnsi"/>
        </w:rPr>
        <w:t>avage</w:t>
      </w:r>
      <w:r w:rsidR="006050B3">
        <w:rPr>
          <w:rFonts w:cstheme="minorHAnsi"/>
        </w:rPr>
        <w:t>, primitivism</w:t>
      </w:r>
      <w:r w:rsidR="006050B3" w:rsidRPr="00501270">
        <w:rPr>
          <w:rFonts w:cstheme="minorHAnsi"/>
        </w:rPr>
        <w:t xml:space="preserve"> </w:t>
      </w:r>
      <w:r w:rsidR="006050B3">
        <w:rPr>
          <w:rFonts w:cstheme="minorHAnsi"/>
        </w:rPr>
        <w:t>acquired</w:t>
      </w:r>
      <w:r w:rsidR="006050B3" w:rsidRPr="00501270">
        <w:rPr>
          <w:rFonts w:cstheme="minorHAnsi"/>
        </w:rPr>
        <w:t xml:space="preserve"> new urgency in the face of urbanization and rapid technological advancements.</w:t>
      </w:r>
      <w:r w:rsidR="006050B3">
        <w:rPr>
          <w:rFonts w:cstheme="minorHAnsi"/>
        </w:rPr>
        <w:t xml:space="preserve"> </w:t>
      </w:r>
      <w:r w:rsidR="00AE528E">
        <w:rPr>
          <w:rFonts w:cstheme="minorHAnsi"/>
        </w:rPr>
        <w:t xml:space="preserve"> While primarily an idealizing rhetoric, primitivism is sometimes </w:t>
      </w:r>
      <w:r w:rsidR="00164600">
        <w:rPr>
          <w:rFonts w:cstheme="minorHAnsi"/>
        </w:rPr>
        <w:t xml:space="preserve">also </w:t>
      </w:r>
      <w:r w:rsidR="00AE528E">
        <w:rPr>
          <w:rFonts w:cstheme="minorHAnsi"/>
        </w:rPr>
        <w:t>thought to encompass pejorative stereotypes (</w:t>
      </w:r>
      <w:proofErr w:type="spellStart"/>
      <w:r w:rsidR="00AE528E">
        <w:rPr>
          <w:rFonts w:cstheme="minorHAnsi"/>
        </w:rPr>
        <w:t>Torgovnick</w:t>
      </w:r>
      <w:proofErr w:type="spellEnd"/>
      <w:r w:rsidR="00AE528E">
        <w:rPr>
          <w:rFonts w:cstheme="minorHAnsi"/>
        </w:rPr>
        <w:t xml:space="preserve">, </w:t>
      </w:r>
      <w:proofErr w:type="spellStart"/>
      <w:r w:rsidR="00AE528E">
        <w:rPr>
          <w:rFonts w:cstheme="minorHAnsi"/>
        </w:rPr>
        <w:t>Gikandi</w:t>
      </w:r>
      <w:proofErr w:type="spellEnd"/>
      <w:r w:rsidR="00AE528E">
        <w:rPr>
          <w:rFonts w:cstheme="minorHAnsi"/>
        </w:rPr>
        <w:t xml:space="preserve">).   </w:t>
      </w:r>
      <w:r>
        <w:rPr>
          <w:rFonts w:cstheme="minorHAnsi"/>
        </w:rPr>
        <w:t>Paradigmatic examples include D. H. Lawrence</w:t>
      </w:r>
      <w:r w:rsidR="00E916E7">
        <w:rPr>
          <w:rFonts w:cstheme="minorHAnsi"/>
        </w:rPr>
        <w:t xml:space="preserve">’s </w:t>
      </w:r>
      <w:r w:rsidR="00E916E7">
        <w:rPr>
          <w:rFonts w:cstheme="minorHAnsi"/>
          <w:i/>
        </w:rPr>
        <w:t>Women in Love</w:t>
      </w:r>
      <w:r>
        <w:rPr>
          <w:rFonts w:cstheme="minorHAnsi"/>
        </w:rPr>
        <w:t xml:space="preserve">; the Tahitian paintings of Paul Gauguin (see Image 1); Pablo Picasso’s </w:t>
      </w:r>
      <w:r w:rsidR="00B50D5D">
        <w:rPr>
          <w:rFonts w:cstheme="minorHAnsi"/>
        </w:rPr>
        <w:t xml:space="preserve">African mask-inspired </w:t>
      </w:r>
      <w:r>
        <w:rPr>
          <w:rFonts w:cstheme="minorHAnsi"/>
          <w:i/>
        </w:rPr>
        <w:t xml:space="preserve">Les Demoiselles </w:t>
      </w:r>
      <w:proofErr w:type="spellStart"/>
      <w:r>
        <w:rPr>
          <w:rFonts w:cstheme="minorHAnsi"/>
          <w:i/>
        </w:rPr>
        <w:t>d’Avignon</w:t>
      </w:r>
      <w:proofErr w:type="spellEnd"/>
      <w:r>
        <w:rPr>
          <w:rFonts w:cstheme="minorHAnsi"/>
        </w:rPr>
        <w:t xml:space="preserve"> (see Image 2); and the so-called </w:t>
      </w:r>
      <w:proofErr w:type="spellStart"/>
      <w:r>
        <w:rPr>
          <w:rFonts w:cstheme="minorHAnsi"/>
          <w:i/>
        </w:rPr>
        <w:t>danse</w:t>
      </w:r>
      <w:proofErr w:type="spellEnd"/>
      <w:r>
        <w:rPr>
          <w:rFonts w:cstheme="minorHAnsi"/>
          <w:i/>
        </w:rPr>
        <w:t xml:space="preserve"> </w:t>
      </w:r>
      <w:proofErr w:type="spellStart"/>
      <w:r>
        <w:rPr>
          <w:rFonts w:cstheme="minorHAnsi"/>
          <w:i/>
        </w:rPr>
        <w:t>sauvage</w:t>
      </w:r>
      <w:proofErr w:type="spellEnd"/>
      <w:r>
        <w:rPr>
          <w:rFonts w:cstheme="minorHAnsi"/>
        </w:rPr>
        <w:t xml:space="preserve"> of Josephine Baker</w:t>
      </w:r>
      <w:r w:rsidR="00C737B0">
        <w:rPr>
          <w:rFonts w:cstheme="minorHAnsi"/>
        </w:rPr>
        <w:t xml:space="preserve"> (see Image 3)</w:t>
      </w:r>
      <w:r>
        <w:rPr>
          <w:rFonts w:cstheme="minorHAnsi"/>
        </w:rPr>
        <w:t>.</w:t>
      </w:r>
    </w:p>
    <w:p w14:paraId="309F9D19" w14:textId="2C49E338" w:rsidR="00283FD4" w:rsidDel="00E40111" w:rsidRDefault="00283FD4" w:rsidP="002B23EB">
      <w:pPr>
        <w:spacing w:after="0" w:line="240" w:lineRule="auto"/>
        <w:rPr>
          <w:del w:id="9" w:author="Glenn Willmott" w:date="2012-11-08T13:58:00Z"/>
          <w:rFonts w:cstheme="minorHAnsi"/>
        </w:rPr>
      </w:pPr>
    </w:p>
    <w:p w14:paraId="765AA763" w14:textId="299E9CAF" w:rsidR="00283FD4" w:rsidRPr="00363474" w:rsidDel="00E40111" w:rsidRDefault="00283FD4" w:rsidP="002B23EB">
      <w:pPr>
        <w:spacing w:after="0" w:line="240" w:lineRule="auto"/>
        <w:rPr>
          <w:del w:id="10" w:author="Glenn Willmott" w:date="2012-11-08T13:58:00Z"/>
          <w:rFonts w:cstheme="minorHAnsi"/>
        </w:rPr>
      </w:pPr>
    </w:p>
    <w:p w14:paraId="0ED482F8" w14:textId="7BBBC116" w:rsidR="002B23EB" w:rsidRPr="00363474" w:rsidDel="00E40111" w:rsidRDefault="002B23EB" w:rsidP="002B23EB">
      <w:pPr>
        <w:spacing w:after="0" w:line="240" w:lineRule="auto"/>
        <w:rPr>
          <w:del w:id="11" w:author="Glenn Willmott" w:date="2012-11-08T13:58:00Z"/>
          <w:rFonts w:cstheme="minorHAnsi"/>
        </w:rPr>
      </w:pPr>
      <w:del w:id="12" w:author="Glenn Willmott" w:date="2012-11-08T13:58:00Z">
        <w:r w:rsidRPr="00363474" w:rsidDel="00E40111">
          <w:rPr>
            <w:rFonts w:cstheme="minorHAnsi"/>
            <w:u w:val="single"/>
          </w:rPr>
          <w:delText>Entry</w:delText>
        </w:r>
        <w:r w:rsidRPr="00363474" w:rsidDel="00E40111">
          <w:rPr>
            <w:rFonts w:cstheme="minorHAnsi"/>
          </w:rPr>
          <w:delText xml:space="preserve"> (</w:delText>
        </w:r>
        <w:r w:rsidR="008E17D1" w:rsidDel="00E40111">
          <w:rPr>
            <w:rFonts w:cstheme="minorHAnsi"/>
          </w:rPr>
          <w:delText>10</w:delText>
        </w:r>
        <w:r w:rsidR="00655DC7" w:rsidDel="00E40111">
          <w:rPr>
            <w:rFonts w:cstheme="minorHAnsi"/>
          </w:rPr>
          <w:delText>44</w:delText>
        </w:r>
        <w:r w:rsidRPr="00363474" w:rsidDel="00E40111">
          <w:rPr>
            <w:rFonts w:cstheme="minorHAnsi"/>
          </w:rPr>
          <w:delText>)</w:delText>
        </w:r>
      </w:del>
    </w:p>
    <w:p w14:paraId="09B11D45" w14:textId="6CEB637F" w:rsidR="002B23EB" w:rsidRPr="00363474" w:rsidDel="00E40111" w:rsidRDefault="00E40111" w:rsidP="002B23EB">
      <w:pPr>
        <w:spacing w:after="0" w:line="240" w:lineRule="auto"/>
        <w:rPr>
          <w:del w:id="13" w:author="Glenn Willmott" w:date="2012-11-08T13:58:00Z"/>
          <w:rFonts w:cstheme="minorHAnsi"/>
        </w:rPr>
      </w:pPr>
      <w:ins w:id="14" w:author="Glenn Willmott" w:date="2012-11-08T13:58:00Z">
        <w:r>
          <w:rPr>
            <w:rFonts w:cstheme="minorHAnsi"/>
          </w:rPr>
          <w:tab/>
        </w:r>
      </w:ins>
    </w:p>
    <w:p w14:paraId="6ABC83E1" w14:textId="77777777" w:rsidR="00501270" w:rsidRDefault="00D9115F" w:rsidP="00501270">
      <w:pPr>
        <w:spacing w:after="0" w:line="240" w:lineRule="auto"/>
        <w:rPr>
          <w:rFonts w:cstheme="minorHAnsi"/>
        </w:rPr>
      </w:pPr>
      <w:r>
        <w:rPr>
          <w:rFonts w:cstheme="minorHAnsi"/>
        </w:rPr>
        <w:t>A fascination with the primitive was spurred by</w:t>
      </w:r>
      <w:r w:rsidR="00C737B0">
        <w:rPr>
          <w:rFonts w:cstheme="minorHAnsi"/>
        </w:rPr>
        <w:t xml:space="preserve"> unprecedented</w:t>
      </w:r>
      <w:r w:rsidR="004A195B" w:rsidRPr="00501270">
        <w:rPr>
          <w:rFonts w:cstheme="minorHAnsi"/>
        </w:rPr>
        <w:t xml:space="preserve"> </w:t>
      </w:r>
      <w:r w:rsidR="0019446F">
        <w:rPr>
          <w:rFonts w:cstheme="minorHAnsi"/>
        </w:rPr>
        <w:t>late nin</w:t>
      </w:r>
      <w:r w:rsidR="00C20D3D">
        <w:rPr>
          <w:rFonts w:cstheme="minorHAnsi"/>
        </w:rPr>
        <w:t>eteenth-</w:t>
      </w:r>
      <w:r w:rsidR="006050B3" w:rsidRPr="00501270">
        <w:rPr>
          <w:rFonts w:cstheme="minorHAnsi"/>
        </w:rPr>
        <w:t xml:space="preserve">century </w:t>
      </w:r>
      <w:r w:rsidR="00C92D4D" w:rsidRPr="00501270">
        <w:rPr>
          <w:rFonts w:cstheme="minorHAnsi"/>
        </w:rPr>
        <w:t xml:space="preserve">imperial expansion </w:t>
      </w:r>
      <w:r w:rsidR="00361672" w:rsidRPr="00501270">
        <w:rPr>
          <w:rFonts w:cstheme="minorHAnsi"/>
        </w:rPr>
        <w:t xml:space="preserve">that </w:t>
      </w:r>
      <w:r w:rsidR="00C92D4D" w:rsidRPr="00501270">
        <w:rPr>
          <w:rFonts w:cstheme="minorHAnsi"/>
        </w:rPr>
        <w:t xml:space="preserve">brought </w:t>
      </w:r>
      <w:r w:rsidR="00C737B0">
        <w:rPr>
          <w:rFonts w:cstheme="minorHAnsi"/>
        </w:rPr>
        <w:t>Westerners</w:t>
      </w:r>
      <w:r w:rsidR="00C92D4D" w:rsidRPr="00501270">
        <w:rPr>
          <w:rFonts w:cstheme="minorHAnsi"/>
        </w:rPr>
        <w:t xml:space="preserve"> into increasing contact with other cultures,</w:t>
      </w:r>
      <w:r w:rsidR="00BF1732">
        <w:rPr>
          <w:rFonts w:cstheme="minorHAnsi"/>
        </w:rPr>
        <w:t xml:space="preserve"> </w:t>
      </w:r>
      <w:r w:rsidR="00140B92">
        <w:rPr>
          <w:rFonts w:cstheme="minorHAnsi"/>
        </w:rPr>
        <w:t>and</w:t>
      </w:r>
      <w:r>
        <w:rPr>
          <w:rFonts w:cstheme="minorHAnsi"/>
        </w:rPr>
        <w:t xml:space="preserve"> by</w:t>
      </w:r>
      <w:r w:rsidR="00501270">
        <w:rPr>
          <w:rFonts w:cstheme="minorHAnsi"/>
        </w:rPr>
        <w:t xml:space="preserve"> the rise of modern</w:t>
      </w:r>
      <w:r w:rsidR="00956FB2">
        <w:rPr>
          <w:rFonts w:cstheme="minorHAnsi"/>
        </w:rPr>
        <w:t xml:space="preserve"> psychology and </w:t>
      </w:r>
      <w:r w:rsidR="00164600">
        <w:rPr>
          <w:rFonts w:cstheme="minorHAnsi"/>
        </w:rPr>
        <w:t xml:space="preserve">anthropology. </w:t>
      </w:r>
      <w:r w:rsidR="00501270">
        <w:rPr>
          <w:rFonts w:cstheme="minorHAnsi"/>
        </w:rPr>
        <w:t xml:space="preserve"> </w:t>
      </w:r>
      <w:r w:rsidR="00956FB2">
        <w:rPr>
          <w:rFonts w:cstheme="minorHAnsi"/>
        </w:rPr>
        <w:t>Sigmund F</w:t>
      </w:r>
      <w:r w:rsidR="006638A3">
        <w:rPr>
          <w:rFonts w:cstheme="minorHAnsi"/>
        </w:rPr>
        <w:t xml:space="preserve">reud </w:t>
      </w:r>
      <w:r w:rsidR="007D3FDA">
        <w:rPr>
          <w:rFonts w:cstheme="minorHAnsi"/>
        </w:rPr>
        <w:t>associated</w:t>
      </w:r>
      <w:r w:rsidR="00DB7E7F">
        <w:rPr>
          <w:rFonts w:cstheme="minorHAnsi"/>
        </w:rPr>
        <w:t xml:space="preserve"> primitive cultures </w:t>
      </w:r>
      <w:r w:rsidR="007D3FDA">
        <w:rPr>
          <w:rFonts w:cstheme="minorHAnsi"/>
        </w:rPr>
        <w:t>with</w:t>
      </w:r>
      <w:r w:rsidR="00DB7E7F">
        <w:rPr>
          <w:rFonts w:cstheme="minorHAnsi"/>
        </w:rPr>
        <w:t xml:space="preserve"> unrestrained primal drives, </w:t>
      </w:r>
      <w:r w:rsidR="00357666">
        <w:rPr>
          <w:rFonts w:cstheme="minorHAnsi"/>
        </w:rPr>
        <w:t>which</w:t>
      </w:r>
      <w:r w:rsidR="00DB7E7F">
        <w:rPr>
          <w:rFonts w:cstheme="minorHAnsi"/>
        </w:rPr>
        <w:t xml:space="preserve"> he argued were </w:t>
      </w:r>
      <w:r w:rsidR="007D00AA">
        <w:rPr>
          <w:rFonts w:cstheme="minorHAnsi"/>
        </w:rPr>
        <w:t xml:space="preserve">merely repressed, </w:t>
      </w:r>
      <w:r w:rsidR="00CB5D51">
        <w:rPr>
          <w:rFonts w:cstheme="minorHAnsi"/>
        </w:rPr>
        <w:t>not</w:t>
      </w:r>
      <w:r w:rsidR="007D00AA">
        <w:rPr>
          <w:rFonts w:cstheme="minorHAnsi"/>
        </w:rPr>
        <w:t xml:space="preserve"> vanquished, in civilized society</w:t>
      </w:r>
      <w:r w:rsidR="00C737B0">
        <w:rPr>
          <w:rFonts w:cstheme="minorHAnsi"/>
        </w:rPr>
        <w:t xml:space="preserve">. </w:t>
      </w:r>
      <w:r w:rsidR="00164600">
        <w:rPr>
          <w:rFonts w:cstheme="minorHAnsi"/>
        </w:rPr>
        <w:t xml:space="preserve">(The threat of regressing to savagery is explored in Joseph Conrad’s 1899 </w:t>
      </w:r>
      <w:r w:rsidR="00164600">
        <w:rPr>
          <w:rFonts w:cstheme="minorHAnsi"/>
          <w:i/>
        </w:rPr>
        <w:t>Heart of Darkness</w:t>
      </w:r>
      <w:r w:rsidR="00164600">
        <w:rPr>
          <w:rFonts w:cstheme="minorHAnsi"/>
        </w:rPr>
        <w:t xml:space="preserve">, which rejects romantic primitivism by expressing an Englishman’s horror of kinship with indigenous Africans.)  </w:t>
      </w:r>
      <w:r w:rsidR="004C4553">
        <w:rPr>
          <w:rFonts w:cstheme="minorHAnsi"/>
        </w:rPr>
        <w:t>Like Freud’s works</w:t>
      </w:r>
      <w:r w:rsidR="00DB7E7F">
        <w:rPr>
          <w:rFonts w:cstheme="minorHAnsi"/>
        </w:rPr>
        <w:t xml:space="preserve">, </w:t>
      </w:r>
      <w:r w:rsidR="00C13F04">
        <w:rPr>
          <w:rFonts w:cstheme="minorHAnsi"/>
        </w:rPr>
        <w:t>Sir James Frazer’s</w:t>
      </w:r>
      <w:r w:rsidR="00501270">
        <w:rPr>
          <w:rFonts w:cstheme="minorHAnsi"/>
        </w:rPr>
        <w:t xml:space="preserve"> comparative mythology</w:t>
      </w:r>
      <w:r w:rsidR="00501270" w:rsidRPr="00363474">
        <w:rPr>
          <w:rFonts w:cstheme="minorHAnsi"/>
        </w:rPr>
        <w:t>,</w:t>
      </w:r>
      <w:r w:rsidR="00501270">
        <w:rPr>
          <w:rFonts w:cstheme="minorHAnsi"/>
        </w:rPr>
        <w:t xml:space="preserve"> </w:t>
      </w:r>
      <w:r w:rsidR="00501270">
        <w:rPr>
          <w:rFonts w:cstheme="minorHAnsi"/>
          <w:i/>
        </w:rPr>
        <w:t>The Golden Bough</w:t>
      </w:r>
      <w:r w:rsidR="0075006E">
        <w:rPr>
          <w:rFonts w:cstheme="minorHAnsi"/>
          <w:i/>
        </w:rPr>
        <w:t xml:space="preserve"> </w:t>
      </w:r>
      <w:r w:rsidR="0075006E">
        <w:rPr>
          <w:rFonts w:cstheme="minorHAnsi"/>
        </w:rPr>
        <w:t>(1890-</w:t>
      </w:r>
      <w:r>
        <w:rPr>
          <w:rFonts w:cstheme="minorHAnsi"/>
        </w:rPr>
        <w:t>1915</w:t>
      </w:r>
      <w:r w:rsidR="0075006E">
        <w:rPr>
          <w:rFonts w:cstheme="minorHAnsi"/>
        </w:rPr>
        <w:t>)</w:t>
      </w:r>
      <w:r w:rsidR="00BF1732">
        <w:rPr>
          <w:rFonts w:cstheme="minorHAnsi"/>
        </w:rPr>
        <w:t xml:space="preserve">, </w:t>
      </w:r>
      <w:r w:rsidR="00DD04AC">
        <w:rPr>
          <w:rFonts w:cstheme="minorHAnsi"/>
        </w:rPr>
        <w:t xml:space="preserve">seized the imagination of modern writers by </w:t>
      </w:r>
      <w:r w:rsidR="00BF1732">
        <w:rPr>
          <w:rFonts w:cstheme="minorHAnsi"/>
        </w:rPr>
        <w:t>provocative</w:t>
      </w:r>
      <w:r w:rsidR="007D00AA">
        <w:rPr>
          <w:rFonts w:cstheme="minorHAnsi"/>
        </w:rPr>
        <w:t>ly juxtaposing</w:t>
      </w:r>
      <w:r w:rsidR="00BF1732">
        <w:rPr>
          <w:rFonts w:cstheme="minorHAnsi"/>
        </w:rPr>
        <w:t xml:space="preserve"> primitive rituals and modern religion</w:t>
      </w:r>
      <w:r w:rsidR="00C13F04">
        <w:rPr>
          <w:rFonts w:cstheme="minorHAnsi"/>
        </w:rPr>
        <w:t>.</w:t>
      </w:r>
      <w:r w:rsidR="00501270">
        <w:rPr>
          <w:rFonts w:cstheme="minorHAnsi"/>
        </w:rPr>
        <w:t xml:space="preserve"> </w:t>
      </w:r>
      <w:r w:rsidR="00501270" w:rsidRPr="00363474">
        <w:rPr>
          <w:rFonts w:cstheme="minorHAnsi"/>
        </w:rPr>
        <w:t xml:space="preserve"> </w:t>
      </w:r>
      <w:r w:rsidR="00C13F04">
        <w:rPr>
          <w:rFonts w:cstheme="minorHAnsi"/>
        </w:rPr>
        <w:t xml:space="preserve">Margaret Mead’s </w:t>
      </w:r>
      <w:r w:rsidR="0075006E">
        <w:rPr>
          <w:rFonts w:cstheme="minorHAnsi"/>
        </w:rPr>
        <w:t xml:space="preserve">best-selling </w:t>
      </w:r>
      <w:r w:rsidR="00C13F04">
        <w:rPr>
          <w:rFonts w:cstheme="minorHAnsi"/>
          <w:i/>
        </w:rPr>
        <w:t xml:space="preserve">Coming of Age in Samoa </w:t>
      </w:r>
      <w:r w:rsidR="0075006E">
        <w:rPr>
          <w:rFonts w:cstheme="minorHAnsi"/>
        </w:rPr>
        <w:t>(1928)</w:t>
      </w:r>
      <w:r w:rsidR="00DD04AC">
        <w:rPr>
          <w:rFonts w:cstheme="minorHAnsi"/>
        </w:rPr>
        <w:t xml:space="preserve"> </w:t>
      </w:r>
      <w:r w:rsidR="00CB5D51">
        <w:rPr>
          <w:rFonts w:cstheme="minorHAnsi"/>
        </w:rPr>
        <w:t>furthered</w:t>
      </w:r>
      <w:r w:rsidR="00E916E7">
        <w:rPr>
          <w:rFonts w:cstheme="minorHAnsi"/>
        </w:rPr>
        <w:t xml:space="preserve"> the </w:t>
      </w:r>
      <w:proofErr w:type="spellStart"/>
      <w:r w:rsidR="00E916E7">
        <w:rPr>
          <w:rFonts w:cstheme="minorHAnsi"/>
        </w:rPr>
        <w:t>primitivist</w:t>
      </w:r>
      <w:proofErr w:type="spellEnd"/>
      <w:r w:rsidR="00E916E7">
        <w:rPr>
          <w:rFonts w:cstheme="minorHAnsi"/>
        </w:rPr>
        <w:t xml:space="preserve"> vogue by </w:t>
      </w:r>
      <w:r w:rsidR="007D00AA">
        <w:rPr>
          <w:rFonts w:cstheme="minorHAnsi"/>
        </w:rPr>
        <w:t>depict</w:t>
      </w:r>
      <w:r w:rsidR="00E916E7">
        <w:rPr>
          <w:rFonts w:cstheme="minorHAnsi"/>
        </w:rPr>
        <w:t>ing</w:t>
      </w:r>
      <w:r>
        <w:rPr>
          <w:rFonts w:cstheme="minorHAnsi"/>
        </w:rPr>
        <w:t xml:space="preserve"> native life </w:t>
      </w:r>
      <w:r w:rsidR="007D00AA">
        <w:rPr>
          <w:rFonts w:cstheme="minorHAnsi"/>
        </w:rPr>
        <w:t>as a</w:t>
      </w:r>
      <w:r>
        <w:rPr>
          <w:rFonts w:cstheme="minorHAnsi"/>
        </w:rPr>
        <w:t xml:space="preserve"> foil</w:t>
      </w:r>
      <w:r w:rsidRPr="00363474">
        <w:rPr>
          <w:rFonts w:cstheme="minorHAnsi"/>
        </w:rPr>
        <w:t xml:space="preserve"> </w:t>
      </w:r>
      <w:r w:rsidR="007D00AA">
        <w:rPr>
          <w:rFonts w:cstheme="minorHAnsi"/>
        </w:rPr>
        <w:t>to the</w:t>
      </w:r>
      <w:r w:rsidRPr="00363474">
        <w:rPr>
          <w:rFonts w:cstheme="minorHAnsi"/>
        </w:rPr>
        <w:t xml:space="preserve"> complex</w:t>
      </w:r>
      <w:r w:rsidR="007D00AA">
        <w:rPr>
          <w:rFonts w:cstheme="minorHAnsi"/>
        </w:rPr>
        <w:t>ity, repression, and fragmentation</w:t>
      </w:r>
      <w:r>
        <w:rPr>
          <w:rFonts w:cstheme="minorHAnsi"/>
        </w:rPr>
        <w:t xml:space="preserve"> </w:t>
      </w:r>
      <w:r w:rsidR="007D00AA">
        <w:rPr>
          <w:rFonts w:cstheme="minorHAnsi"/>
        </w:rPr>
        <w:t xml:space="preserve">of </w:t>
      </w:r>
      <w:r w:rsidRPr="00363474">
        <w:rPr>
          <w:rFonts w:cstheme="minorHAnsi"/>
        </w:rPr>
        <w:t>mainstream American society</w:t>
      </w:r>
      <w:r w:rsidR="00E916E7">
        <w:rPr>
          <w:rFonts w:cstheme="minorHAnsi"/>
        </w:rPr>
        <w:t xml:space="preserve"> </w:t>
      </w:r>
      <w:r w:rsidR="0075006E">
        <w:rPr>
          <w:rFonts w:cstheme="minorHAnsi"/>
        </w:rPr>
        <w:t>(see Image 4).</w:t>
      </w:r>
      <w:r w:rsidR="00C13F04">
        <w:rPr>
          <w:rFonts w:cstheme="minorHAnsi"/>
        </w:rPr>
        <w:t xml:space="preserve"> </w:t>
      </w:r>
      <w:r w:rsidR="00DD04AC">
        <w:rPr>
          <w:rFonts w:cstheme="minorHAnsi"/>
        </w:rPr>
        <w:t xml:space="preserve"> </w:t>
      </w:r>
      <w:r>
        <w:rPr>
          <w:rFonts w:cstheme="minorHAnsi"/>
        </w:rPr>
        <w:t xml:space="preserve"> </w:t>
      </w:r>
    </w:p>
    <w:p w14:paraId="5D1C4832" w14:textId="1D54FEBE" w:rsidR="00DD04AC" w:rsidDel="00E40111" w:rsidRDefault="00E40111" w:rsidP="00DD04AC">
      <w:pPr>
        <w:spacing w:after="0" w:line="240" w:lineRule="auto"/>
        <w:rPr>
          <w:del w:id="15" w:author="Glenn Willmott" w:date="2012-11-08T13:58:00Z"/>
          <w:rFonts w:cstheme="minorHAnsi"/>
        </w:rPr>
      </w:pPr>
      <w:ins w:id="16" w:author="Glenn Willmott" w:date="2012-11-08T13:58:00Z">
        <w:r>
          <w:rPr>
            <w:rFonts w:cstheme="minorHAnsi"/>
          </w:rPr>
          <w:tab/>
        </w:r>
      </w:ins>
    </w:p>
    <w:p w14:paraId="210A90DD" w14:textId="6BD638D5" w:rsidR="00DE5F63" w:rsidRPr="007E255C" w:rsidRDefault="00733508" w:rsidP="00CB5D51">
      <w:pPr>
        <w:spacing w:after="0" w:line="240" w:lineRule="auto"/>
        <w:rPr>
          <w:rFonts w:cstheme="minorHAnsi"/>
        </w:rPr>
      </w:pPr>
      <w:r w:rsidRPr="00B2398F">
        <w:rPr>
          <w:rFonts w:cstheme="minorHAnsi"/>
        </w:rPr>
        <w:t>D. H. Lawrence</w:t>
      </w:r>
      <w:r w:rsidR="00F84C7D" w:rsidRPr="00B2398F">
        <w:rPr>
          <w:rFonts w:cstheme="minorHAnsi"/>
        </w:rPr>
        <w:t xml:space="preserve"> </w:t>
      </w:r>
      <w:r w:rsidR="004A0E8B" w:rsidRPr="00B2398F">
        <w:rPr>
          <w:rFonts w:cstheme="minorHAnsi"/>
        </w:rPr>
        <w:t xml:space="preserve">was among the period’s most passionate </w:t>
      </w:r>
      <w:r w:rsidR="007D00AA">
        <w:rPr>
          <w:rFonts w:cstheme="minorHAnsi"/>
        </w:rPr>
        <w:t xml:space="preserve">literary </w:t>
      </w:r>
      <w:proofErr w:type="spellStart"/>
      <w:r w:rsidR="007D00AA">
        <w:rPr>
          <w:rFonts w:cstheme="minorHAnsi"/>
        </w:rPr>
        <w:t>primitivists</w:t>
      </w:r>
      <w:proofErr w:type="spellEnd"/>
      <w:r w:rsidR="004A0E8B" w:rsidRPr="00B2398F">
        <w:rPr>
          <w:rFonts w:cstheme="minorHAnsi"/>
        </w:rPr>
        <w:t xml:space="preserve">.  </w:t>
      </w:r>
      <w:r w:rsidR="001F2D81" w:rsidRPr="00B2398F">
        <w:rPr>
          <w:rFonts w:cstheme="minorHAnsi"/>
        </w:rPr>
        <w:t xml:space="preserve">In </w:t>
      </w:r>
      <w:r w:rsidR="001F2D81" w:rsidRPr="00B2398F">
        <w:rPr>
          <w:rFonts w:cstheme="minorHAnsi"/>
          <w:i/>
        </w:rPr>
        <w:t>Women in Love</w:t>
      </w:r>
      <w:r w:rsidR="00E916E7">
        <w:rPr>
          <w:rFonts w:cstheme="minorHAnsi"/>
          <w:i/>
        </w:rPr>
        <w:t xml:space="preserve"> </w:t>
      </w:r>
      <w:r w:rsidR="00E916E7">
        <w:rPr>
          <w:rFonts w:cstheme="minorHAnsi"/>
        </w:rPr>
        <w:t>(1920)</w:t>
      </w:r>
      <w:r w:rsidR="001F2D81" w:rsidRPr="00B2398F">
        <w:rPr>
          <w:rFonts w:cstheme="minorHAnsi"/>
          <w:i/>
        </w:rPr>
        <w:t xml:space="preserve">, </w:t>
      </w:r>
      <w:r w:rsidR="001F2D81" w:rsidRPr="00B2398F">
        <w:rPr>
          <w:rFonts w:cstheme="minorHAnsi"/>
        </w:rPr>
        <w:t xml:space="preserve">an African fetish serves as the catalyst for </w:t>
      </w:r>
      <w:r w:rsidR="009C4A03" w:rsidRPr="00B2398F">
        <w:rPr>
          <w:rFonts w:cstheme="minorHAnsi"/>
        </w:rPr>
        <w:t>unleashing primal urges</w:t>
      </w:r>
      <w:r w:rsidR="001F2D81" w:rsidRPr="00B2398F">
        <w:rPr>
          <w:rFonts w:cstheme="minorHAnsi"/>
        </w:rPr>
        <w:t xml:space="preserve">, </w:t>
      </w:r>
      <w:r w:rsidR="009C4A03" w:rsidRPr="00B2398F">
        <w:rPr>
          <w:rFonts w:cstheme="minorHAnsi"/>
        </w:rPr>
        <w:t>infamously spurring two male characters to</w:t>
      </w:r>
      <w:r w:rsidR="00620B10">
        <w:rPr>
          <w:rFonts w:cstheme="minorHAnsi"/>
        </w:rPr>
        <w:t xml:space="preserve"> </w:t>
      </w:r>
      <w:r w:rsidR="004C4553">
        <w:rPr>
          <w:rFonts w:cstheme="minorHAnsi"/>
        </w:rPr>
        <w:t xml:space="preserve">initiate </w:t>
      </w:r>
      <w:r w:rsidR="00104EA3" w:rsidRPr="00B2398F">
        <w:rPr>
          <w:rFonts w:cstheme="minorHAnsi"/>
        </w:rPr>
        <w:t>a blood brotherhood</w:t>
      </w:r>
      <w:r w:rsidR="004C4553">
        <w:rPr>
          <w:rFonts w:cstheme="minorHAnsi"/>
        </w:rPr>
        <w:t xml:space="preserve"> in a naked wrestling match</w:t>
      </w:r>
      <w:r w:rsidR="007D00AA">
        <w:rPr>
          <w:rFonts w:cstheme="minorHAnsi"/>
        </w:rPr>
        <w:t xml:space="preserve"> (Bell)</w:t>
      </w:r>
      <w:r w:rsidR="00104EA3" w:rsidRPr="00B2398F">
        <w:rPr>
          <w:rFonts w:cstheme="minorHAnsi"/>
        </w:rPr>
        <w:t>.</w:t>
      </w:r>
      <w:r w:rsidR="007D00AA">
        <w:rPr>
          <w:rFonts w:cstheme="minorHAnsi"/>
        </w:rPr>
        <w:t xml:space="preserve"> </w:t>
      </w:r>
      <w:r w:rsidR="009C4A03" w:rsidRPr="00B2398F">
        <w:rPr>
          <w:rFonts w:cstheme="minorHAnsi"/>
        </w:rPr>
        <w:t xml:space="preserve"> </w:t>
      </w:r>
      <w:r w:rsidR="00CB5D51">
        <w:rPr>
          <w:rFonts w:cstheme="minorHAnsi"/>
        </w:rPr>
        <w:t>In his</w:t>
      </w:r>
      <w:r w:rsidR="004A0E8B" w:rsidRPr="00B2398F">
        <w:rPr>
          <w:rFonts w:cstheme="minorHAnsi"/>
        </w:rPr>
        <w:t xml:space="preserve"> </w:t>
      </w:r>
      <w:r w:rsidR="008E17D1">
        <w:rPr>
          <w:rFonts w:cstheme="minorHAnsi"/>
        </w:rPr>
        <w:t>Southwest writings</w:t>
      </w:r>
      <w:r w:rsidR="004A0E8B" w:rsidRPr="00B2398F">
        <w:rPr>
          <w:rFonts w:cstheme="minorHAnsi"/>
        </w:rPr>
        <w:t xml:space="preserve">, </w:t>
      </w:r>
      <w:r w:rsidR="008E17D1">
        <w:rPr>
          <w:rFonts w:cstheme="minorHAnsi"/>
        </w:rPr>
        <w:t xml:space="preserve">including </w:t>
      </w:r>
      <w:r w:rsidR="00620B10">
        <w:rPr>
          <w:rFonts w:cstheme="minorHAnsi"/>
        </w:rPr>
        <w:t xml:space="preserve">“The Hopi Snake Dance” and </w:t>
      </w:r>
      <w:r w:rsidR="00620B10">
        <w:rPr>
          <w:rFonts w:cstheme="minorHAnsi"/>
          <w:i/>
        </w:rPr>
        <w:t xml:space="preserve">St. </w:t>
      </w:r>
      <w:proofErr w:type="spellStart"/>
      <w:r w:rsidR="00620B10">
        <w:rPr>
          <w:rFonts w:cstheme="minorHAnsi"/>
          <w:i/>
        </w:rPr>
        <w:t>Mawr</w:t>
      </w:r>
      <w:proofErr w:type="spellEnd"/>
      <w:r w:rsidR="00E916E7">
        <w:rPr>
          <w:rFonts w:cstheme="minorHAnsi"/>
          <w:i/>
        </w:rPr>
        <w:t xml:space="preserve"> </w:t>
      </w:r>
      <w:r w:rsidR="00E916E7">
        <w:rPr>
          <w:rFonts w:cstheme="minorHAnsi"/>
        </w:rPr>
        <w:t>(1925)</w:t>
      </w:r>
      <w:r w:rsidR="00620B10">
        <w:rPr>
          <w:rFonts w:cstheme="minorHAnsi"/>
        </w:rPr>
        <w:t>,</w:t>
      </w:r>
      <w:r w:rsidR="00620B10" w:rsidRPr="00B2398F">
        <w:rPr>
          <w:rFonts w:cstheme="minorHAnsi"/>
        </w:rPr>
        <w:t xml:space="preserve"> </w:t>
      </w:r>
      <w:r w:rsidR="00CB5D51">
        <w:rPr>
          <w:rFonts w:cstheme="minorHAnsi"/>
        </w:rPr>
        <w:t>Lawrence celebrated</w:t>
      </w:r>
      <w:r w:rsidR="008E17D1">
        <w:rPr>
          <w:rFonts w:cstheme="minorHAnsi"/>
        </w:rPr>
        <w:t xml:space="preserve"> Pueblo Indian cultures </w:t>
      </w:r>
      <w:r w:rsidR="004A0E8B" w:rsidRPr="00B2398F">
        <w:rPr>
          <w:rFonts w:cstheme="minorHAnsi"/>
        </w:rPr>
        <w:t>as an alternative to spiritually bankrupt modernity</w:t>
      </w:r>
      <w:r w:rsidR="008E17D1">
        <w:rPr>
          <w:rFonts w:cstheme="minorHAnsi"/>
        </w:rPr>
        <w:t>,</w:t>
      </w:r>
      <w:r w:rsidR="00CB5D51">
        <w:rPr>
          <w:rFonts w:cstheme="minorHAnsi"/>
        </w:rPr>
        <w:t xml:space="preserve"> even as he worried about their demise in the face of </w:t>
      </w:r>
      <w:r w:rsidR="004A0E8B" w:rsidRPr="00B2398F">
        <w:rPr>
          <w:rFonts w:cstheme="minorHAnsi"/>
        </w:rPr>
        <w:t xml:space="preserve">rising consumerism, </w:t>
      </w:r>
      <w:r w:rsidR="005D281E" w:rsidRPr="00B2398F">
        <w:rPr>
          <w:rFonts w:cstheme="minorHAnsi"/>
        </w:rPr>
        <w:t xml:space="preserve">tourism, and </w:t>
      </w:r>
      <w:r w:rsidR="007D00AA">
        <w:rPr>
          <w:rFonts w:cstheme="minorHAnsi"/>
        </w:rPr>
        <w:t>the mechanization of daily life</w:t>
      </w:r>
      <w:r w:rsidR="00E916E7">
        <w:rPr>
          <w:rFonts w:cstheme="minorHAnsi"/>
        </w:rPr>
        <w:t xml:space="preserve"> </w:t>
      </w:r>
      <w:r w:rsidR="005D281E" w:rsidRPr="00B2398F">
        <w:rPr>
          <w:rFonts w:cstheme="minorHAnsi"/>
        </w:rPr>
        <w:t>(Snyder</w:t>
      </w:r>
      <w:r w:rsidR="007E255C">
        <w:rPr>
          <w:rFonts w:cstheme="minorHAnsi"/>
        </w:rPr>
        <w:t xml:space="preserve">).  </w:t>
      </w:r>
      <w:commentRangeStart w:id="17"/>
      <w:del w:id="18" w:author="jtydfty" w:date="2012-08-06T10:43:00Z">
        <w:r w:rsidR="007E255C" w:rsidDel="00544575">
          <w:rPr>
            <w:rFonts w:cstheme="minorHAnsi"/>
          </w:rPr>
          <w:delText>See also</w:delText>
        </w:r>
      </w:del>
      <w:r w:rsidR="007E255C">
        <w:rPr>
          <w:rFonts w:cstheme="minorHAnsi"/>
        </w:rPr>
        <w:t xml:space="preserve"> </w:t>
      </w:r>
      <w:ins w:id="19" w:author="jtydfty" w:date="2012-08-06T10:55:00Z">
        <w:r w:rsidR="00D1427A">
          <w:rPr>
            <w:rFonts w:cstheme="minorHAnsi"/>
          </w:rPr>
          <w:t>Somewhat more ambivalently</w:t>
        </w:r>
      </w:ins>
      <w:ins w:id="20" w:author="jtydfty" w:date="2012-08-06T10:54:00Z">
        <w:r w:rsidR="00D1427A">
          <w:rPr>
            <w:rFonts w:cstheme="minorHAnsi"/>
          </w:rPr>
          <w:t xml:space="preserve">, in </w:t>
        </w:r>
        <w:r w:rsidR="00D1427A">
          <w:rPr>
            <w:rFonts w:cstheme="minorHAnsi"/>
            <w:i/>
          </w:rPr>
          <w:t>The Plumed Serpent</w:t>
        </w:r>
      </w:ins>
      <w:ins w:id="21" w:author="jtydfty" w:date="2012-08-06T10:56:00Z">
        <w:r w:rsidR="00D1427A">
          <w:rPr>
            <w:rFonts w:cstheme="minorHAnsi"/>
            <w:i/>
          </w:rPr>
          <w:t xml:space="preserve"> </w:t>
        </w:r>
        <w:r w:rsidR="00D1427A">
          <w:rPr>
            <w:rFonts w:cstheme="minorHAnsi"/>
          </w:rPr>
          <w:t>(1925)</w:t>
        </w:r>
      </w:ins>
      <w:ins w:id="22" w:author="jtydfty" w:date="2012-08-06T10:54:00Z">
        <w:r w:rsidR="00D1427A">
          <w:rPr>
            <w:rFonts w:cstheme="minorHAnsi"/>
            <w:i/>
          </w:rPr>
          <w:t>,</w:t>
        </w:r>
        <w:r w:rsidR="00D1427A">
          <w:rPr>
            <w:rFonts w:cstheme="minorHAnsi"/>
          </w:rPr>
          <w:t xml:space="preserve"> Lawrence</w:t>
        </w:r>
      </w:ins>
      <w:ins w:id="23" w:author="jtydfty" w:date="2012-08-06T10:50:00Z">
        <w:r w:rsidR="00D1427A">
          <w:rPr>
            <w:rFonts w:cstheme="minorHAnsi"/>
          </w:rPr>
          <w:t xml:space="preserve"> </w:t>
        </w:r>
      </w:ins>
      <w:ins w:id="24" w:author="jtydfty" w:date="2012-08-06T10:56:00Z">
        <w:r w:rsidR="00D1427A">
          <w:rPr>
            <w:rFonts w:cstheme="minorHAnsi"/>
          </w:rPr>
          <w:t>envisions</w:t>
        </w:r>
      </w:ins>
      <w:ins w:id="25" w:author="Glenn Willmott" w:date="2012-08-11T17:43:00Z">
        <w:r w:rsidR="001C1506">
          <w:rPr>
            <w:rFonts w:cstheme="minorHAnsi"/>
          </w:rPr>
          <w:t xml:space="preserve"> </w:t>
        </w:r>
      </w:ins>
      <w:del w:id="26" w:author="jtydfty" w:date="2012-08-06T10:54:00Z">
        <w:r w:rsidR="007E255C" w:rsidDel="00D1427A">
          <w:rPr>
            <w:rFonts w:cstheme="minorHAnsi"/>
            <w:i/>
          </w:rPr>
          <w:delText xml:space="preserve">The Plumed </w:delText>
        </w:r>
        <w:commentRangeStart w:id="27"/>
        <w:r w:rsidR="007E255C" w:rsidDel="00D1427A">
          <w:rPr>
            <w:rFonts w:cstheme="minorHAnsi"/>
            <w:i/>
          </w:rPr>
          <w:delText>Serpent</w:delText>
        </w:r>
        <w:commentRangeEnd w:id="17"/>
        <w:r w:rsidR="00EF5020" w:rsidDel="00D1427A">
          <w:rPr>
            <w:rStyle w:val="CommentReference"/>
          </w:rPr>
          <w:commentReference w:id="17"/>
        </w:r>
      </w:del>
      <w:commentRangeEnd w:id="27"/>
      <w:ins w:id="28" w:author="jtydfty" w:date="2012-08-06T10:45:00Z">
        <w:r w:rsidR="00544575">
          <w:rPr>
            <w:rFonts w:cstheme="minorHAnsi"/>
          </w:rPr>
          <w:t xml:space="preserve">a revival of </w:t>
        </w:r>
      </w:ins>
      <w:ins w:id="29" w:author="jtydfty" w:date="2012-08-06T10:47:00Z">
        <w:r w:rsidR="00544575">
          <w:rPr>
            <w:rFonts w:cstheme="minorHAnsi"/>
          </w:rPr>
          <w:t>pre-Christian</w:t>
        </w:r>
      </w:ins>
      <w:ins w:id="30" w:author="jtydfty" w:date="2012-08-06T10:45:00Z">
        <w:r w:rsidR="00544575">
          <w:rPr>
            <w:rFonts w:cstheme="minorHAnsi"/>
          </w:rPr>
          <w:t xml:space="preserve"> religion in Mexico</w:t>
        </w:r>
      </w:ins>
      <w:r w:rsidR="00544575">
        <w:rPr>
          <w:rStyle w:val="CommentReference"/>
        </w:rPr>
        <w:commentReference w:id="27"/>
      </w:r>
      <w:r w:rsidR="007E255C">
        <w:rPr>
          <w:rFonts w:cstheme="minorHAnsi"/>
        </w:rPr>
        <w:t>.</w:t>
      </w:r>
    </w:p>
    <w:p w14:paraId="2D643AF0" w14:textId="60BD7F63" w:rsidR="00164600" w:rsidDel="00E40111" w:rsidRDefault="00E40111" w:rsidP="00CB5D51">
      <w:pPr>
        <w:spacing w:after="0" w:line="240" w:lineRule="auto"/>
        <w:rPr>
          <w:del w:id="31" w:author="Glenn Willmott" w:date="2012-11-08T13:58:00Z"/>
          <w:rFonts w:cstheme="minorHAnsi"/>
        </w:rPr>
      </w:pPr>
      <w:ins w:id="32" w:author="Glenn Willmott" w:date="2012-11-08T13:58:00Z">
        <w:r>
          <w:rPr>
            <w:rFonts w:cstheme="minorHAnsi"/>
          </w:rPr>
          <w:lastRenderedPageBreak/>
          <w:tab/>
        </w:r>
      </w:ins>
    </w:p>
    <w:p w14:paraId="7935DC0E" w14:textId="77777777" w:rsidR="00140B92" w:rsidRDefault="007E255C" w:rsidP="00140B92">
      <w:pPr>
        <w:spacing w:after="0" w:line="240" w:lineRule="auto"/>
        <w:rPr>
          <w:rFonts w:cstheme="minorHAnsi"/>
        </w:rPr>
      </w:pPr>
      <w:r>
        <w:rPr>
          <w:rFonts w:cstheme="minorHAnsi"/>
        </w:rPr>
        <w:t xml:space="preserve">Lawrence’s romantic primitivism may be contrasted with the </w:t>
      </w:r>
      <w:r w:rsidR="003D15A0">
        <w:rPr>
          <w:rFonts w:cstheme="minorHAnsi"/>
        </w:rPr>
        <w:t xml:space="preserve">self-conscious primitivism of T. S. Eliot and Virginia Woolf.  </w:t>
      </w:r>
      <w:r w:rsidR="00DA048C">
        <w:rPr>
          <w:rFonts w:cstheme="minorHAnsi"/>
        </w:rPr>
        <w:t xml:space="preserve">In </w:t>
      </w:r>
      <w:r w:rsidR="00DA048C" w:rsidRPr="00B2398F">
        <w:rPr>
          <w:rFonts w:cstheme="minorHAnsi"/>
          <w:i/>
        </w:rPr>
        <w:t>The Waste Land</w:t>
      </w:r>
      <w:r w:rsidR="00282F4F">
        <w:rPr>
          <w:rFonts w:cstheme="minorHAnsi"/>
        </w:rPr>
        <w:t xml:space="preserve"> (1922)</w:t>
      </w:r>
      <w:r w:rsidR="00DA048C">
        <w:rPr>
          <w:rFonts w:cstheme="minorHAnsi"/>
        </w:rPr>
        <w:t>, Eliot draws</w:t>
      </w:r>
      <w:r w:rsidR="00E916E7" w:rsidRPr="00B2398F">
        <w:rPr>
          <w:rFonts w:cstheme="minorHAnsi"/>
        </w:rPr>
        <w:t xml:space="preserve"> </w:t>
      </w:r>
      <w:r w:rsidR="00143D2D">
        <w:rPr>
          <w:rFonts w:cstheme="minorHAnsi"/>
        </w:rPr>
        <w:t>on the anthropology of James Frazer and Jessie Weston</w:t>
      </w:r>
      <w:r w:rsidR="00DA048C">
        <w:rPr>
          <w:rFonts w:cstheme="minorHAnsi"/>
        </w:rPr>
        <w:t>, weaving allusions to</w:t>
      </w:r>
      <w:r w:rsidR="00DA048C" w:rsidRPr="00B2398F">
        <w:rPr>
          <w:rFonts w:cstheme="minorHAnsi"/>
        </w:rPr>
        <w:t xml:space="preserve"> the Fisher King and ancient vegetation cults </w:t>
      </w:r>
      <w:r w:rsidR="00143D2D">
        <w:rPr>
          <w:rFonts w:cstheme="minorHAnsi"/>
        </w:rPr>
        <w:t>into a portrait of modern disillusionment</w:t>
      </w:r>
      <w:r w:rsidR="00E916E7" w:rsidRPr="00B2398F">
        <w:rPr>
          <w:rFonts w:cstheme="minorHAnsi"/>
        </w:rPr>
        <w:t xml:space="preserve">.   </w:t>
      </w:r>
      <w:r w:rsidR="00E916E7">
        <w:rPr>
          <w:rFonts w:cstheme="minorHAnsi"/>
        </w:rPr>
        <w:t xml:space="preserve">Virginia Woolf’s </w:t>
      </w:r>
      <w:r w:rsidR="00736431" w:rsidRPr="00CA52C3">
        <w:rPr>
          <w:rFonts w:cstheme="minorHAnsi"/>
          <w:i/>
        </w:rPr>
        <w:t xml:space="preserve">The Voyage Out </w:t>
      </w:r>
      <w:r w:rsidR="00DA048C">
        <w:rPr>
          <w:rFonts w:cstheme="minorHAnsi"/>
        </w:rPr>
        <w:t xml:space="preserve">(1915) </w:t>
      </w:r>
      <w:r w:rsidR="00C20D3D">
        <w:rPr>
          <w:rFonts w:cstheme="minorHAnsi"/>
        </w:rPr>
        <w:t>stages an encounter between English tourists</w:t>
      </w:r>
      <w:r w:rsidR="00736431" w:rsidRPr="00CA52C3">
        <w:rPr>
          <w:rFonts w:cstheme="minorHAnsi"/>
        </w:rPr>
        <w:t xml:space="preserve"> </w:t>
      </w:r>
      <w:r w:rsidR="00143D2D">
        <w:rPr>
          <w:rFonts w:cstheme="minorHAnsi"/>
        </w:rPr>
        <w:t xml:space="preserve">and </w:t>
      </w:r>
      <w:r w:rsidR="00736431" w:rsidRPr="00CA52C3">
        <w:rPr>
          <w:rFonts w:cstheme="minorHAnsi"/>
        </w:rPr>
        <w:t>indigenous South A</w:t>
      </w:r>
      <w:r w:rsidR="00EF4BD3">
        <w:rPr>
          <w:rFonts w:cstheme="minorHAnsi"/>
        </w:rPr>
        <w:t>me</w:t>
      </w:r>
      <w:r w:rsidR="00E916E7">
        <w:rPr>
          <w:rFonts w:cstheme="minorHAnsi"/>
        </w:rPr>
        <w:t>ricans,</w:t>
      </w:r>
      <w:r w:rsidR="00DA048C">
        <w:rPr>
          <w:rFonts w:cstheme="minorHAnsi"/>
        </w:rPr>
        <w:t xml:space="preserve"> but</w:t>
      </w:r>
      <w:r w:rsidR="00E916E7">
        <w:rPr>
          <w:rFonts w:cstheme="minorHAnsi"/>
        </w:rPr>
        <w:t xml:space="preserve"> rather than lauding</w:t>
      </w:r>
      <w:r w:rsidR="00245BF7" w:rsidRPr="00CA52C3">
        <w:rPr>
          <w:rFonts w:cstheme="minorHAnsi"/>
        </w:rPr>
        <w:t xml:space="preserve"> </w:t>
      </w:r>
      <w:r w:rsidR="004C4553">
        <w:rPr>
          <w:rFonts w:cstheme="minorHAnsi"/>
        </w:rPr>
        <w:t>the tribal</w:t>
      </w:r>
      <w:r w:rsidR="00245BF7" w:rsidRPr="00CA52C3">
        <w:rPr>
          <w:rFonts w:cstheme="minorHAnsi"/>
        </w:rPr>
        <w:t xml:space="preserve"> way of life</w:t>
      </w:r>
      <w:r w:rsidR="00140B92">
        <w:rPr>
          <w:rFonts w:cstheme="minorHAnsi"/>
        </w:rPr>
        <w:t xml:space="preserve">, </w:t>
      </w:r>
      <w:r>
        <w:rPr>
          <w:rFonts w:cstheme="minorHAnsi"/>
        </w:rPr>
        <w:t xml:space="preserve">Woolf </w:t>
      </w:r>
      <w:r w:rsidR="00736431" w:rsidRPr="00CA52C3">
        <w:rPr>
          <w:rFonts w:cstheme="minorHAnsi"/>
        </w:rPr>
        <w:t>dramatizes barriers to cross-cultural understanding (Snyder).</w:t>
      </w:r>
      <w:r w:rsidR="00245BF7" w:rsidRPr="00CA52C3">
        <w:rPr>
          <w:rFonts w:cstheme="minorHAnsi"/>
        </w:rPr>
        <w:t xml:space="preserve">  </w:t>
      </w:r>
      <w:r w:rsidR="00E916E7">
        <w:rPr>
          <w:rFonts w:cstheme="minorHAnsi"/>
        </w:rPr>
        <w:t xml:space="preserve"> </w:t>
      </w:r>
    </w:p>
    <w:p w14:paraId="2248013F" w14:textId="77777777" w:rsidR="004C4553" w:rsidRDefault="004C4553" w:rsidP="00140B92">
      <w:pPr>
        <w:spacing w:after="0" w:line="240" w:lineRule="auto"/>
        <w:rPr>
          <w:rFonts w:cstheme="minorHAnsi"/>
        </w:rPr>
      </w:pPr>
    </w:p>
    <w:p w14:paraId="3F64809D" w14:textId="77777777" w:rsidR="00733508" w:rsidRPr="00CA52C3" w:rsidRDefault="00DD2D12" w:rsidP="00CA52C3">
      <w:pPr>
        <w:spacing w:after="0" w:line="240" w:lineRule="auto"/>
        <w:rPr>
          <w:rFonts w:cstheme="minorHAnsi"/>
        </w:rPr>
      </w:pPr>
      <w:r w:rsidRPr="00CA52C3">
        <w:rPr>
          <w:rFonts w:cstheme="minorHAnsi"/>
        </w:rPr>
        <w:t xml:space="preserve">The </w:t>
      </w:r>
      <w:r w:rsidR="007D00AA">
        <w:rPr>
          <w:rFonts w:cstheme="minorHAnsi"/>
        </w:rPr>
        <w:t xml:space="preserve">life-myth of </w:t>
      </w:r>
      <w:r w:rsidRPr="00CA52C3">
        <w:rPr>
          <w:rFonts w:cstheme="minorHAnsi"/>
        </w:rPr>
        <w:t xml:space="preserve">French </w:t>
      </w:r>
      <w:r w:rsidR="004C4553">
        <w:rPr>
          <w:rFonts w:cstheme="minorHAnsi"/>
        </w:rPr>
        <w:t>painter</w:t>
      </w:r>
      <w:r w:rsidRPr="00CA52C3">
        <w:rPr>
          <w:rFonts w:cstheme="minorHAnsi"/>
        </w:rPr>
        <w:t xml:space="preserve"> </w:t>
      </w:r>
      <w:r w:rsidR="00131ED7" w:rsidRPr="00CA52C3">
        <w:rPr>
          <w:rFonts w:cstheme="minorHAnsi"/>
        </w:rPr>
        <w:t>Paul Gauguin epitomize</w:t>
      </w:r>
      <w:r w:rsidRPr="00CA52C3">
        <w:rPr>
          <w:rFonts w:cstheme="minorHAnsi"/>
        </w:rPr>
        <w:t>s</w:t>
      </w:r>
      <w:r w:rsidR="00131ED7" w:rsidRPr="00CA52C3">
        <w:rPr>
          <w:rFonts w:cstheme="minorHAnsi"/>
        </w:rPr>
        <w:t xml:space="preserve"> the </w:t>
      </w:r>
      <w:proofErr w:type="spellStart"/>
      <w:r w:rsidR="00131ED7" w:rsidRPr="00CA52C3">
        <w:rPr>
          <w:rFonts w:cstheme="minorHAnsi"/>
        </w:rPr>
        <w:t>primitivist</w:t>
      </w:r>
      <w:proofErr w:type="spellEnd"/>
      <w:r w:rsidR="00131ED7" w:rsidRPr="00CA52C3">
        <w:rPr>
          <w:rFonts w:cstheme="minorHAnsi"/>
        </w:rPr>
        <w:t xml:space="preserve"> </w:t>
      </w:r>
      <w:r w:rsidR="00D3597A">
        <w:rPr>
          <w:rFonts w:cstheme="minorHAnsi"/>
        </w:rPr>
        <w:t>quest</w:t>
      </w:r>
      <w:r w:rsidR="007D00AA">
        <w:rPr>
          <w:rFonts w:cstheme="minorHAnsi"/>
        </w:rPr>
        <w:t xml:space="preserve"> </w:t>
      </w:r>
      <w:r w:rsidR="00D3597A">
        <w:rPr>
          <w:rFonts w:cstheme="minorHAnsi"/>
        </w:rPr>
        <w:t>to</w:t>
      </w:r>
      <w:r w:rsidR="00131ED7" w:rsidRPr="00CA52C3">
        <w:rPr>
          <w:rFonts w:cstheme="minorHAnsi"/>
        </w:rPr>
        <w:t xml:space="preserve"> rediscover</w:t>
      </w:r>
      <w:r w:rsidR="007D00AA">
        <w:rPr>
          <w:rFonts w:cstheme="minorHAnsi"/>
        </w:rPr>
        <w:t xml:space="preserve"> a simple,</w:t>
      </w:r>
      <w:r w:rsidR="00131ED7" w:rsidRPr="00CA52C3">
        <w:rPr>
          <w:rFonts w:cstheme="minorHAnsi"/>
        </w:rPr>
        <w:t xml:space="preserve"> intensely</w:t>
      </w:r>
      <w:r w:rsidR="00CA52C3">
        <w:rPr>
          <w:rFonts w:cstheme="minorHAnsi"/>
        </w:rPr>
        <w:t xml:space="preserve"> spiritual life</w:t>
      </w:r>
      <w:r w:rsidR="00131ED7" w:rsidRPr="00CA52C3">
        <w:rPr>
          <w:rFonts w:cstheme="minorHAnsi"/>
        </w:rPr>
        <w:t xml:space="preserve"> in harmony with nature, </w:t>
      </w:r>
      <w:r w:rsidR="00143D2D">
        <w:rPr>
          <w:rFonts w:cstheme="minorHAnsi"/>
        </w:rPr>
        <w:t xml:space="preserve">as </w:t>
      </w:r>
      <w:r w:rsidR="00131ED7" w:rsidRPr="00CA52C3">
        <w:rPr>
          <w:rFonts w:cstheme="minorHAnsi"/>
        </w:rPr>
        <w:t xml:space="preserve">evoked by his </w:t>
      </w:r>
      <w:r w:rsidR="00C20D3D">
        <w:rPr>
          <w:rFonts w:cstheme="minorHAnsi"/>
        </w:rPr>
        <w:t xml:space="preserve">Tahitian </w:t>
      </w:r>
      <w:r w:rsidR="00131ED7" w:rsidRPr="00CA52C3">
        <w:rPr>
          <w:rFonts w:cstheme="minorHAnsi"/>
        </w:rPr>
        <w:t>paintings</w:t>
      </w:r>
      <w:r w:rsidRPr="00CA52C3">
        <w:rPr>
          <w:rFonts w:cstheme="minorHAnsi"/>
        </w:rPr>
        <w:t xml:space="preserve">, </w:t>
      </w:r>
      <w:r w:rsidR="00143D2D">
        <w:rPr>
          <w:rFonts w:cstheme="minorHAnsi"/>
        </w:rPr>
        <w:t>like</w:t>
      </w:r>
      <w:r w:rsidRPr="00CA52C3">
        <w:rPr>
          <w:rFonts w:cstheme="minorHAnsi"/>
        </w:rPr>
        <w:t xml:space="preserve"> </w:t>
      </w:r>
      <w:r w:rsidR="007D00AA">
        <w:rPr>
          <w:rFonts w:cstheme="minorHAnsi"/>
          <w:i/>
        </w:rPr>
        <w:t xml:space="preserve">Nave </w:t>
      </w:r>
      <w:proofErr w:type="spellStart"/>
      <w:r w:rsidR="007D00AA">
        <w:rPr>
          <w:rFonts w:cstheme="minorHAnsi"/>
          <w:i/>
        </w:rPr>
        <w:t>Nave</w:t>
      </w:r>
      <w:proofErr w:type="spellEnd"/>
      <w:r w:rsidR="007D00AA">
        <w:rPr>
          <w:rFonts w:cstheme="minorHAnsi"/>
          <w:i/>
        </w:rPr>
        <w:t xml:space="preserve"> Moe, </w:t>
      </w:r>
      <w:r w:rsidRPr="00CA52C3">
        <w:rPr>
          <w:rFonts w:cstheme="minorHAnsi"/>
        </w:rPr>
        <w:t xml:space="preserve">or </w:t>
      </w:r>
      <w:r w:rsidR="007D00AA">
        <w:rPr>
          <w:rFonts w:cstheme="minorHAnsi"/>
        </w:rPr>
        <w:t>“</w:t>
      </w:r>
      <w:r w:rsidRPr="007D00AA">
        <w:rPr>
          <w:rFonts w:cstheme="minorHAnsi"/>
        </w:rPr>
        <w:t>Fragrant Water</w:t>
      </w:r>
      <w:r w:rsidR="007D00AA">
        <w:rPr>
          <w:rFonts w:cstheme="minorHAnsi"/>
        </w:rPr>
        <w:t>” (1894</w:t>
      </w:r>
      <w:r w:rsidRPr="00CA52C3">
        <w:rPr>
          <w:rFonts w:cstheme="minorHAnsi"/>
        </w:rPr>
        <w:t>)</w:t>
      </w:r>
      <w:r w:rsidR="00140B92">
        <w:rPr>
          <w:rFonts w:cstheme="minorHAnsi"/>
        </w:rPr>
        <w:t xml:space="preserve"> (see Image 5)</w:t>
      </w:r>
      <w:r w:rsidR="00131ED7" w:rsidRPr="00CA52C3">
        <w:rPr>
          <w:rFonts w:cstheme="minorHAnsi"/>
        </w:rPr>
        <w:t xml:space="preserve">.  </w:t>
      </w:r>
      <w:r w:rsidRPr="00CA52C3">
        <w:rPr>
          <w:rFonts w:cstheme="minorHAnsi"/>
        </w:rPr>
        <w:t xml:space="preserve">Having fled the trammels of civilization, Gauguin sought refuge among the Polynesian people of the South Seas, taking up a mistress, and actively promoting an image of himself as </w:t>
      </w:r>
      <w:r w:rsidR="004C4553">
        <w:rPr>
          <w:rFonts w:cstheme="minorHAnsi"/>
        </w:rPr>
        <w:t>an artist</w:t>
      </w:r>
      <w:r w:rsidRPr="00CA52C3">
        <w:rPr>
          <w:rFonts w:cstheme="minorHAnsi"/>
        </w:rPr>
        <w:t xml:space="preserve"> gone native.  Yet </w:t>
      </w:r>
      <w:proofErr w:type="gramStart"/>
      <w:r w:rsidRPr="00CA52C3">
        <w:rPr>
          <w:rFonts w:cstheme="minorHAnsi"/>
        </w:rPr>
        <w:t xml:space="preserve">his </w:t>
      </w:r>
      <w:r w:rsidR="00D3597A">
        <w:rPr>
          <w:rFonts w:cstheme="minorHAnsi"/>
        </w:rPr>
        <w:t>quest</w:t>
      </w:r>
      <w:r w:rsidR="00C96B2A" w:rsidRPr="00CA52C3">
        <w:rPr>
          <w:rFonts w:cstheme="minorHAnsi"/>
        </w:rPr>
        <w:t xml:space="preserve"> was foiled </w:t>
      </w:r>
      <w:r w:rsidR="00D3597A">
        <w:rPr>
          <w:rFonts w:cstheme="minorHAnsi"/>
        </w:rPr>
        <w:t>by the deleterious effects of colonialism</w:t>
      </w:r>
      <w:r w:rsidR="00C96B2A" w:rsidRPr="00CA52C3">
        <w:rPr>
          <w:rFonts w:cstheme="minorHAnsi"/>
        </w:rPr>
        <w:t xml:space="preserve"> </w:t>
      </w:r>
      <w:r w:rsidR="00D3597A">
        <w:rPr>
          <w:rFonts w:cstheme="minorHAnsi"/>
        </w:rPr>
        <w:t>on</w:t>
      </w:r>
      <w:r w:rsidR="00C96B2A" w:rsidRPr="00CA52C3">
        <w:rPr>
          <w:rFonts w:cstheme="minorHAnsi"/>
        </w:rPr>
        <w:t xml:space="preserve"> native culture and religion</w:t>
      </w:r>
      <w:proofErr w:type="gramEnd"/>
      <w:r w:rsidR="00D3597A">
        <w:rPr>
          <w:rFonts w:cstheme="minorHAnsi"/>
        </w:rPr>
        <w:t>, as</w:t>
      </w:r>
      <w:r w:rsidR="00D3597A" w:rsidRPr="00D3597A">
        <w:rPr>
          <w:rFonts w:cstheme="minorHAnsi"/>
        </w:rPr>
        <w:t xml:space="preserve"> </w:t>
      </w:r>
      <w:r w:rsidR="00C20D3D">
        <w:rPr>
          <w:rFonts w:cstheme="minorHAnsi"/>
        </w:rPr>
        <w:t>he</w:t>
      </w:r>
      <w:r w:rsidR="00D3597A" w:rsidRPr="00CA52C3">
        <w:rPr>
          <w:rFonts w:cstheme="minorHAnsi"/>
        </w:rPr>
        <w:t xml:space="preserve"> private</w:t>
      </w:r>
      <w:r w:rsidR="00D3597A">
        <w:rPr>
          <w:rFonts w:cstheme="minorHAnsi"/>
        </w:rPr>
        <w:t>ly</w:t>
      </w:r>
      <w:r w:rsidR="00D3597A" w:rsidRPr="00CA52C3">
        <w:rPr>
          <w:rFonts w:cstheme="minorHAnsi"/>
        </w:rPr>
        <w:t xml:space="preserve"> </w:t>
      </w:r>
      <w:r w:rsidR="00D3597A">
        <w:rPr>
          <w:rFonts w:cstheme="minorHAnsi"/>
        </w:rPr>
        <w:t xml:space="preserve">acknowledged </w:t>
      </w:r>
      <w:r w:rsidR="00C96B2A" w:rsidRPr="00CA52C3">
        <w:rPr>
          <w:rFonts w:cstheme="minorHAnsi"/>
        </w:rPr>
        <w:t xml:space="preserve">(Rhodes).  </w:t>
      </w:r>
      <w:r w:rsidR="00D3597A">
        <w:rPr>
          <w:rFonts w:cstheme="minorHAnsi"/>
        </w:rPr>
        <w:t>Gauguin’s case</w:t>
      </w:r>
      <w:r w:rsidR="004C4553">
        <w:rPr>
          <w:rFonts w:cstheme="minorHAnsi"/>
        </w:rPr>
        <w:t xml:space="preserve"> </w:t>
      </w:r>
      <w:r w:rsidR="00D3597A">
        <w:rPr>
          <w:rFonts w:cstheme="minorHAnsi"/>
        </w:rPr>
        <w:t>reveals that</w:t>
      </w:r>
      <w:r w:rsidR="00C96B2A" w:rsidRPr="00CA52C3">
        <w:rPr>
          <w:rFonts w:cstheme="minorHAnsi"/>
        </w:rPr>
        <w:t xml:space="preserve"> primitivism </w:t>
      </w:r>
      <w:r w:rsidR="00D3597A">
        <w:rPr>
          <w:rFonts w:cstheme="minorHAnsi"/>
        </w:rPr>
        <w:t>often entails</w:t>
      </w:r>
      <w:r w:rsidR="00C96B2A" w:rsidRPr="00CA52C3">
        <w:rPr>
          <w:rFonts w:cstheme="minorHAnsi"/>
        </w:rPr>
        <w:t xml:space="preserve"> fantasy projection</w:t>
      </w:r>
      <w:r w:rsidR="00D3597A">
        <w:rPr>
          <w:rFonts w:cstheme="minorHAnsi"/>
        </w:rPr>
        <w:t xml:space="preserve"> (Solomon-</w:t>
      </w:r>
      <w:proofErr w:type="spellStart"/>
      <w:r w:rsidR="00D3597A">
        <w:rPr>
          <w:rFonts w:cstheme="minorHAnsi"/>
        </w:rPr>
        <w:t>Godeau</w:t>
      </w:r>
      <w:proofErr w:type="spellEnd"/>
      <w:r w:rsidR="00D3597A">
        <w:rPr>
          <w:rFonts w:cstheme="minorHAnsi"/>
        </w:rPr>
        <w:t>)</w:t>
      </w:r>
      <w:r w:rsidR="00C96B2A" w:rsidRPr="00CA52C3">
        <w:rPr>
          <w:rFonts w:cstheme="minorHAnsi"/>
        </w:rPr>
        <w:t xml:space="preserve">.  </w:t>
      </w:r>
    </w:p>
    <w:p w14:paraId="0DA6DFC1" w14:textId="60CCD3ED" w:rsidR="00DC2538" w:rsidDel="00E40111" w:rsidRDefault="00E40111" w:rsidP="00377B7E">
      <w:pPr>
        <w:spacing w:after="0" w:line="240" w:lineRule="auto"/>
        <w:rPr>
          <w:del w:id="33" w:author="Glenn Willmott" w:date="2012-11-08T13:58:00Z"/>
          <w:rFonts w:cstheme="minorHAnsi"/>
        </w:rPr>
      </w:pPr>
      <w:ins w:id="34" w:author="Glenn Willmott" w:date="2012-11-08T13:59:00Z">
        <w:r>
          <w:rPr>
            <w:rFonts w:cstheme="minorHAnsi"/>
          </w:rPr>
          <w:tab/>
        </w:r>
      </w:ins>
    </w:p>
    <w:p w14:paraId="55E2A4FC" w14:textId="77777777" w:rsidR="00BB31F1" w:rsidRPr="00CA52C3" w:rsidRDefault="00D3597A" w:rsidP="00CA52C3">
      <w:pPr>
        <w:spacing w:after="0" w:line="240" w:lineRule="auto"/>
        <w:rPr>
          <w:rFonts w:cstheme="minorHAnsi"/>
        </w:rPr>
      </w:pPr>
      <w:r>
        <w:rPr>
          <w:rFonts w:cstheme="minorHAnsi"/>
        </w:rPr>
        <w:t>A</w:t>
      </w:r>
      <w:r w:rsidRPr="00CA52C3">
        <w:rPr>
          <w:rFonts w:cstheme="minorHAnsi"/>
        </w:rPr>
        <w:t>round 1906</w:t>
      </w:r>
      <w:r>
        <w:rPr>
          <w:rFonts w:cstheme="minorHAnsi"/>
        </w:rPr>
        <w:t>,</w:t>
      </w:r>
      <w:r w:rsidRPr="00CA52C3">
        <w:rPr>
          <w:rFonts w:cstheme="minorHAnsi"/>
        </w:rPr>
        <w:t xml:space="preserve"> </w:t>
      </w:r>
      <w:r w:rsidR="003B4917" w:rsidRPr="00CA52C3">
        <w:rPr>
          <w:rFonts w:cstheme="minorHAnsi"/>
        </w:rPr>
        <w:t>several avant-garde artists in Paris—including André Derain</w:t>
      </w:r>
      <w:r>
        <w:rPr>
          <w:rFonts w:cstheme="minorHAnsi"/>
        </w:rPr>
        <w:t xml:space="preserve">, </w:t>
      </w:r>
      <w:r w:rsidR="003B4917" w:rsidRPr="00CA52C3">
        <w:rPr>
          <w:rFonts w:cstheme="minorHAnsi"/>
        </w:rPr>
        <w:t>Henri Matisse</w:t>
      </w:r>
      <w:r>
        <w:rPr>
          <w:rFonts w:cstheme="minorHAnsi"/>
        </w:rPr>
        <w:t>, and Pablo Picasso</w:t>
      </w:r>
      <w:r w:rsidR="003B4917" w:rsidRPr="00CA52C3">
        <w:rPr>
          <w:rFonts w:cstheme="minorHAnsi"/>
        </w:rPr>
        <w:t>—became passionately interested in African art</w:t>
      </w:r>
      <w:r w:rsidR="00CA52C3" w:rsidRPr="00CA52C3">
        <w:rPr>
          <w:rFonts w:cstheme="minorHAnsi"/>
        </w:rPr>
        <w:t>, which they began to collect</w:t>
      </w:r>
      <w:r w:rsidR="00655DC7">
        <w:rPr>
          <w:rFonts w:cstheme="minorHAnsi"/>
        </w:rPr>
        <w:t xml:space="preserve"> </w:t>
      </w:r>
      <w:r w:rsidR="00CA52C3" w:rsidRPr="00CA52C3">
        <w:rPr>
          <w:rFonts w:cstheme="minorHAnsi"/>
        </w:rPr>
        <w:t xml:space="preserve">and, in </w:t>
      </w:r>
      <w:r>
        <w:rPr>
          <w:rFonts w:cstheme="minorHAnsi"/>
        </w:rPr>
        <w:t>different</w:t>
      </w:r>
      <w:r w:rsidR="00CA52C3" w:rsidRPr="00CA52C3">
        <w:rPr>
          <w:rFonts w:cstheme="minorHAnsi"/>
        </w:rPr>
        <w:t xml:space="preserve"> ways, emulate.</w:t>
      </w:r>
      <w:r w:rsidR="00140B92">
        <w:rPr>
          <w:rFonts w:cstheme="minorHAnsi"/>
        </w:rPr>
        <w:t xml:space="preserve"> </w:t>
      </w:r>
      <w:r>
        <w:rPr>
          <w:rFonts w:cstheme="minorHAnsi"/>
        </w:rPr>
        <w:t xml:space="preserve"> </w:t>
      </w:r>
      <w:r w:rsidR="003B4917" w:rsidRPr="00CA52C3">
        <w:rPr>
          <w:rFonts w:cstheme="minorHAnsi"/>
        </w:rPr>
        <w:t>Picasso’s</w:t>
      </w:r>
      <w:r w:rsidR="00C20D3D">
        <w:rPr>
          <w:rFonts w:cstheme="minorHAnsi"/>
        </w:rPr>
        <w:t xml:space="preserve"> renowned painting</w:t>
      </w:r>
      <w:r w:rsidR="003B4917" w:rsidRPr="00CA52C3">
        <w:rPr>
          <w:rFonts w:cstheme="minorHAnsi"/>
        </w:rPr>
        <w:t xml:space="preserve"> </w:t>
      </w:r>
      <w:r w:rsidR="005E4733" w:rsidRPr="00CA52C3">
        <w:rPr>
          <w:rFonts w:cstheme="minorHAnsi"/>
          <w:i/>
        </w:rPr>
        <w:t xml:space="preserve">Les Demoiselles </w:t>
      </w:r>
      <w:proofErr w:type="spellStart"/>
      <w:r w:rsidR="005E4733" w:rsidRPr="00CA52C3">
        <w:rPr>
          <w:rFonts w:cstheme="minorHAnsi"/>
          <w:i/>
        </w:rPr>
        <w:t>d’Avignon</w:t>
      </w:r>
      <w:proofErr w:type="spellEnd"/>
      <w:r w:rsidR="005E4733" w:rsidRPr="00CA52C3">
        <w:rPr>
          <w:rFonts w:cstheme="minorHAnsi"/>
        </w:rPr>
        <w:t xml:space="preserve"> (1907</w:t>
      </w:r>
      <w:r w:rsidR="00C20D3D">
        <w:rPr>
          <w:rFonts w:cstheme="minorHAnsi"/>
        </w:rPr>
        <w:t>)</w:t>
      </w:r>
      <w:r w:rsidR="005E4733" w:rsidRPr="00CA52C3">
        <w:rPr>
          <w:rFonts w:cstheme="minorHAnsi"/>
        </w:rPr>
        <w:t xml:space="preserve"> reveals the influence of </w:t>
      </w:r>
      <w:r w:rsidR="00DE03D3" w:rsidRPr="00CA52C3">
        <w:rPr>
          <w:rFonts w:cstheme="minorHAnsi"/>
        </w:rPr>
        <w:t xml:space="preserve">pre-Roman Iberian reliefs as well as </w:t>
      </w:r>
      <w:r w:rsidR="005E4733" w:rsidRPr="00CA52C3">
        <w:rPr>
          <w:rFonts w:cstheme="minorHAnsi"/>
        </w:rPr>
        <w:t xml:space="preserve">African tribal masks from the Ivory Coast and Gabon, which Picasso first encountered </w:t>
      </w:r>
      <w:r w:rsidR="00DE03D3" w:rsidRPr="00CA52C3">
        <w:rPr>
          <w:rFonts w:cstheme="minorHAnsi"/>
        </w:rPr>
        <w:t>at</w:t>
      </w:r>
      <w:r w:rsidR="005E4733" w:rsidRPr="00CA52C3">
        <w:rPr>
          <w:rFonts w:cstheme="minorHAnsi"/>
        </w:rPr>
        <w:t xml:space="preserve"> the </w:t>
      </w:r>
      <w:proofErr w:type="spellStart"/>
      <w:r w:rsidR="005E4733" w:rsidRPr="00CA52C3">
        <w:rPr>
          <w:rFonts w:cstheme="minorHAnsi"/>
          <w:i/>
        </w:rPr>
        <w:t>Musée</w:t>
      </w:r>
      <w:proofErr w:type="spellEnd"/>
      <w:r w:rsidR="005E4733" w:rsidRPr="00CA52C3">
        <w:rPr>
          <w:rFonts w:cstheme="minorHAnsi"/>
          <w:i/>
        </w:rPr>
        <w:t xml:space="preserve"> </w:t>
      </w:r>
      <w:proofErr w:type="spellStart"/>
      <w:r w:rsidR="005E4733" w:rsidRPr="00CA52C3">
        <w:rPr>
          <w:rFonts w:cstheme="minorHAnsi"/>
          <w:i/>
        </w:rPr>
        <w:t>d'Ethnographie</w:t>
      </w:r>
      <w:proofErr w:type="spellEnd"/>
      <w:r w:rsidR="005E4733" w:rsidRPr="00CA52C3">
        <w:rPr>
          <w:rFonts w:cstheme="minorHAnsi"/>
          <w:i/>
        </w:rPr>
        <w:t xml:space="preserve"> du </w:t>
      </w:r>
      <w:proofErr w:type="spellStart"/>
      <w:r w:rsidR="005E4733" w:rsidRPr="00CA52C3">
        <w:rPr>
          <w:rFonts w:cstheme="minorHAnsi"/>
          <w:i/>
        </w:rPr>
        <w:t>Trocadéro</w:t>
      </w:r>
      <w:proofErr w:type="spellEnd"/>
      <w:r w:rsidR="005E4733" w:rsidRPr="00CA52C3">
        <w:rPr>
          <w:rFonts w:cstheme="minorHAnsi"/>
        </w:rPr>
        <w:t>.</w:t>
      </w:r>
      <w:r w:rsidR="00DE03D3" w:rsidRPr="00CA52C3">
        <w:rPr>
          <w:rFonts w:cstheme="minorHAnsi"/>
        </w:rPr>
        <w:t xml:space="preserve">  </w:t>
      </w:r>
      <w:r w:rsidR="00C20D3D">
        <w:rPr>
          <w:rFonts w:cstheme="minorHAnsi"/>
        </w:rPr>
        <w:t>S</w:t>
      </w:r>
      <w:r w:rsidR="00DE03D3" w:rsidRPr="00CA52C3">
        <w:rPr>
          <w:rFonts w:cstheme="minorHAnsi"/>
        </w:rPr>
        <w:t xml:space="preserve">eized by the masks’ apparent magical power as fetish objects or “weapons” against hostile spiritual forces, </w:t>
      </w:r>
      <w:r w:rsidR="00C20D3D">
        <w:rPr>
          <w:rFonts w:cstheme="minorHAnsi"/>
        </w:rPr>
        <w:t>Picasso was</w:t>
      </w:r>
      <w:r w:rsidR="00DE03D3" w:rsidRPr="00CA52C3">
        <w:rPr>
          <w:rFonts w:cstheme="minorHAnsi"/>
        </w:rPr>
        <w:t xml:space="preserve"> inspired to harness </w:t>
      </w:r>
      <w:r w:rsidR="00143D2D">
        <w:rPr>
          <w:rFonts w:cstheme="minorHAnsi"/>
        </w:rPr>
        <w:t>their</w:t>
      </w:r>
      <w:r w:rsidR="00DE03D3" w:rsidRPr="00CA52C3">
        <w:rPr>
          <w:rFonts w:cstheme="minorHAnsi"/>
        </w:rPr>
        <w:t xml:space="preserve"> force (Flam</w:t>
      </w:r>
      <w:r w:rsidR="00143D2D">
        <w:rPr>
          <w:rFonts w:cstheme="minorHAnsi"/>
        </w:rPr>
        <w:t xml:space="preserve"> 33</w:t>
      </w:r>
      <w:r w:rsidR="00DE03D3" w:rsidRPr="00CA52C3">
        <w:rPr>
          <w:rFonts w:cstheme="minorHAnsi"/>
        </w:rPr>
        <w:t xml:space="preserve">). </w:t>
      </w:r>
      <w:r w:rsidR="004C4553">
        <w:rPr>
          <w:rFonts w:cstheme="minorHAnsi"/>
        </w:rPr>
        <w:t xml:space="preserve"> </w:t>
      </w:r>
    </w:p>
    <w:p w14:paraId="72E04863" w14:textId="2CEB1892" w:rsidR="00CA52C3" w:rsidDel="00E40111" w:rsidRDefault="00E40111" w:rsidP="00CA52C3">
      <w:pPr>
        <w:spacing w:after="0" w:line="240" w:lineRule="auto"/>
        <w:rPr>
          <w:del w:id="35" w:author="Glenn Willmott" w:date="2012-11-08T13:59:00Z"/>
          <w:rFonts w:cstheme="minorHAnsi"/>
          <w:lang w:val="en"/>
        </w:rPr>
      </w:pPr>
      <w:ins w:id="36" w:author="Glenn Willmott" w:date="2012-11-08T13:59:00Z">
        <w:r>
          <w:rPr>
            <w:rFonts w:cstheme="minorHAnsi"/>
            <w:i/>
            <w:lang w:val="en"/>
          </w:rPr>
          <w:tab/>
        </w:r>
      </w:ins>
    </w:p>
    <w:p w14:paraId="2145ECF0" w14:textId="77777777" w:rsidR="00480FF5" w:rsidRPr="00CA52C3" w:rsidRDefault="00F24EAC" w:rsidP="00CA52C3">
      <w:pPr>
        <w:spacing w:after="0" w:line="240" w:lineRule="auto"/>
        <w:rPr>
          <w:rFonts w:cstheme="minorHAnsi"/>
        </w:rPr>
      </w:pPr>
      <w:r w:rsidRPr="00CA52C3">
        <w:rPr>
          <w:rFonts w:cstheme="minorHAnsi"/>
          <w:i/>
          <w:lang w:val="en"/>
        </w:rPr>
        <w:t xml:space="preserve">Les Demoiselles d’Avignon </w:t>
      </w:r>
      <w:r w:rsidR="0084099B" w:rsidRPr="00CA52C3">
        <w:rPr>
          <w:rFonts w:cstheme="minorHAnsi"/>
          <w:lang w:val="en"/>
        </w:rPr>
        <w:t>assaults viewers</w:t>
      </w:r>
      <w:r w:rsidR="0028784C" w:rsidRPr="00CA52C3">
        <w:rPr>
          <w:rFonts w:cstheme="minorHAnsi"/>
          <w:lang w:val="en"/>
        </w:rPr>
        <w:t xml:space="preserve"> not only with </w:t>
      </w:r>
      <w:r w:rsidR="006D6932">
        <w:rPr>
          <w:rFonts w:cstheme="minorHAnsi"/>
          <w:lang w:val="en"/>
        </w:rPr>
        <w:t>its</w:t>
      </w:r>
      <w:r w:rsidR="0028784C" w:rsidRPr="00CA52C3">
        <w:rPr>
          <w:rFonts w:cstheme="minorHAnsi"/>
          <w:lang w:val="en"/>
        </w:rPr>
        <w:t xml:space="preserve"> subject matter</w:t>
      </w:r>
      <w:r w:rsidR="00D3597A">
        <w:rPr>
          <w:rFonts w:cstheme="minorHAnsi"/>
          <w:lang w:val="en"/>
        </w:rPr>
        <w:t>—</w:t>
      </w:r>
      <w:r w:rsidR="00D3597A" w:rsidRPr="00CA52C3">
        <w:rPr>
          <w:rFonts w:cstheme="minorHAnsi"/>
          <w:lang w:val="en"/>
        </w:rPr>
        <w:t>five</w:t>
      </w:r>
      <w:r w:rsidR="00D3597A">
        <w:rPr>
          <w:rFonts w:cstheme="minorHAnsi"/>
          <w:lang w:val="en"/>
        </w:rPr>
        <w:t xml:space="preserve"> </w:t>
      </w:r>
      <w:r w:rsidR="00D3597A" w:rsidRPr="00CA52C3">
        <w:rPr>
          <w:rFonts w:cstheme="minorHAnsi"/>
          <w:lang w:val="en"/>
        </w:rPr>
        <w:t xml:space="preserve">naked </w:t>
      </w:r>
      <w:r w:rsidR="00D3597A">
        <w:rPr>
          <w:rFonts w:cstheme="minorHAnsi"/>
          <w:lang w:val="en"/>
        </w:rPr>
        <w:t>prostitutes</w:t>
      </w:r>
      <w:r w:rsidR="00D3597A" w:rsidRPr="00CA52C3">
        <w:rPr>
          <w:rFonts w:cstheme="minorHAnsi"/>
          <w:lang w:val="en"/>
        </w:rPr>
        <w:t xml:space="preserve"> stare boldly out of the nearly </w:t>
      </w:r>
      <w:r w:rsidR="00D3597A">
        <w:rPr>
          <w:rFonts w:cstheme="minorHAnsi"/>
          <w:lang w:val="en"/>
        </w:rPr>
        <w:t>8’</w:t>
      </w:r>
      <w:r w:rsidR="00D3597A" w:rsidRPr="00CA52C3">
        <w:rPr>
          <w:rFonts w:cstheme="minorHAnsi"/>
          <w:lang w:val="en"/>
        </w:rPr>
        <w:t xml:space="preserve"> square canvas</w:t>
      </w:r>
      <w:r w:rsidR="00D3597A">
        <w:rPr>
          <w:rFonts w:cstheme="minorHAnsi"/>
          <w:lang w:val="en"/>
        </w:rPr>
        <w:t xml:space="preserve">—but </w:t>
      </w:r>
      <w:r w:rsidR="0028784C" w:rsidRPr="00CA52C3">
        <w:rPr>
          <w:rFonts w:cstheme="minorHAnsi"/>
          <w:lang w:val="en"/>
        </w:rPr>
        <w:t xml:space="preserve">also by radically breaking from </w:t>
      </w:r>
      <w:r w:rsidR="0084099B" w:rsidRPr="00CA52C3">
        <w:rPr>
          <w:rFonts w:cstheme="minorHAnsi"/>
          <w:lang w:val="en"/>
        </w:rPr>
        <w:t xml:space="preserve">the conventions of realistic composition and perspective.  Instead of presenting </w:t>
      </w:r>
      <w:r w:rsidR="00D3597A" w:rsidRPr="00CA52C3">
        <w:rPr>
          <w:rFonts w:cstheme="minorHAnsi"/>
          <w:lang w:val="en"/>
        </w:rPr>
        <w:t xml:space="preserve">three-dimensional </w:t>
      </w:r>
      <w:r w:rsidR="00C20D3D">
        <w:rPr>
          <w:rFonts w:cstheme="minorHAnsi"/>
          <w:lang w:val="en"/>
        </w:rPr>
        <w:t>nudes</w:t>
      </w:r>
      <w:r w:rsidR="00D3597A">
        <w:rPr>
          <w:rFonts w:cstheme="minorHAnsi"/>
          <w:lang w:val="en"/>
        </w:rPr>
        <w:t xml:space="preserve"> with soft contours</w:t>
      </w:r>
      <w:r w:rsidR="0084099B" w:rsidRPr="00CA52C3">
        <w:rPr>
          <w:rFonts w:cstheme="minorHAnsi"/>
          <w:lang w:val="en"/>
        </w:rPr>
        <w:t>, Picasso violently reworks the tradition with</w:t>
      </w:r>
      <w:r w:rsidR="0028784C" w:rsidRPr="00CA52C3">
        <w:rPr>
          <w:rFonts w:cstheme="minorHAnsi"/>
          <w:lang w:val="en"/>
        </w:rPr>
        <w:t xml:space="preserve"> sharp,</w:t>
      </w:r>
      <w:r w:rsidRPr="00CA52C3">
        <w:rPr>
          <w:rFonts w:cstheme="minorHAnsi"/>
          <w:lang w:val="en"/>
        </w:rPr>
        <w:t xml:space="preserve"> angular lines</w:t>
      </w:r>
      <w:r w:rsidR="0028784C" w:rsidRPr="00CA52C3">
        <w:rPr>
          <w:rFonts w:cstheme="minorHAnsi"/>
          <w:lang w:val="en"/>
        </w:rPr>
        <w:t xml:space="preserve"> </w:t>
      </w:r>
      <w:r w:rsidR="0084099B" w:rsidRPr="00CA52C3">
        <w:rPr>
          <w:rFonts w:cstheme="minorHAnsi"/>
          <w:lang w:val="en"/>
        </w:rPr>
        <w:t xml:space="preserve">and </w:t>
      </w:r>
      <w:r w:rsidR="00CA52C3">
        <w:rPr>
          <w:rFonts w:cstheme="minorHAnsi"/>
          <w:lang w:val="en"/>
        </w:rPr>
        <w:t>a proto-cubist</w:t>
      </w:r>
      <w:r w:rsidR="0028784C" w:rsidRPr="00CA52C3">
        <w:rPr>
          <w:rFonts w:cstheme="minorHAnsi"/>
          <w:lang w:val="en"/>
        </w:rPr>
        <w:t xml:space="preserve"> use </w:t>
      </w:r>
      <w:r w:rsidRPr="00CA52C3">
        <w:rPr>
          <w:rFonts w:cstheme="minorHAnsi"/>
          <w:lang w:val="en"/>
        </w:rPr>
        <w:t>of</w:t>
      </w:r>
      <w:r w:rsidR="004C4553">
        <w:rPr>
          <w:rFonts w:cstheme="minorHAnsi"/>
          <w:lang w:val="en"/>
        </w:rPr>
        <w:t xml:space="preserve"> </w:t>
      </w:r>
      <w:r w:rsidR="004C4553" w:rsidRPr="00CA52C3">
        <w:rPr>
          <w:rFonts w:cstheme="minorHAnsi"/>
          <w:lang w:val="en"/>
        </w:rPr>
        <w:t>simultaneous</w:t>
      </w:r>
      <w:r w:rsidRPr="00CA52C3">
        <w:rPr>
          <w:rFonts w:cstheme="minorHAnsi"/>
          <w:lang w:val="en"/>
        </w:rPr>
        <w:t xml:space="preserve"> profile and front-view</w:t>
      </w:r>
      <w:r w:rsidR="0084099B" w:rsidRPr="00CA52C3">
        <w:rPr>
          <w:rFonts w:cstheme="minorHAnsi"/>
          <w:lang w:val="en"/>
        </w:rPr>
        <w:t xml:space="preserve">.  </w:t>
      </w:r>
      <w:r w:rsidR="00D3597A">
        <w:rPr>
          <w:rFonts w:cstheme="minorHAnsi"/>
          <w:lang w:val="en"/>
        </w:rPr>
        <w:t>Jarring</w:t>
      </w:r>
      <w:r w:rsidR="0084099B" w:rsidRPr="00CA52C3">
        <w:rPr>
          <w:rFonts w:cstheme="minorHAnsi"/>
          <w:lang w:val="en"/>
        </w:rPr>
        <w:t xml:space="preserve"> </w:t>
      </w:r>
      <w:r w:rsidR="00140B92">
        <w:rPr>
          <w:rFonts w:cstheme="minorHAnsi"/>
          <w:lang w:val="en"/>
        </w:rPr>
        <w:t>facial distortions</w:t>
      </w:r>
      <w:r w:rsidR="00D3597A">
        <w:rPr>
          <w:rFonts w:cstheme="minorHAnsi"/>
          <w:lang w:val="en"/>
        </w:rPr>
        <w:t>, especially</w:t>
      </w:r>
      <w:r w:rsidR="00140B92" w:rsidRPr="00CA52C3">
        <w:rPr>
          <w:rFonts w:cstheme="minorHAnsi"/>
          <w:lang w:val="en"/>
        </w:rPr>
        <w:t xml:space="preserve"> </w:t>
      </w:r>
      <w:r w:rsidR="00140B92">
        <w:rPr>
          <w:rFonts w:cstheme="minorHAnsi"/>
          <w:lang w:val="en"/>
        </w:rPr>
        <w:t xml:space="preserve">of the </w:t>
      </w:r>
      <w:r w:rsidR="0084099B" w:rsidRPr="00CA52C3">
        <w:rPr>
          <w:rFonts w:cstheme="minorHAnsi"/>
          <w:lang w:val="en"/>
        </w:rPr>
        <w:t>two right-hand figures</w:t>
      </w:r>
      <w:r w:rsidR="00140B92">
        <w:rPr>
          <w:rFonts w:cstheme="minorHAnsi"/>
          <w:lang w:val="en"/>
        </w:rPr>
        <w:t>, modeled on</w:t>
      </w:r>
      <w:r w:rsidR="0084099B" w:rsidRPr="00CA52C3">
        <w:rPr>
          <w:rFonts w:cstheme="minorHAnsi"/>
          <w:lang w:val="en"/>
        </w:rPr>
        <w:t xml:space="preserve"> </w:t>
      </w:r>
      <w:r w:rsidR="00140B92">
        <w:rPr>
          <w:rFonts w:cstheme="minorHAnsi"/>
          <w:lang w:val="en"/>
        </w:rPr>
        <w:t xml:space="preserve">African masks, </w:t>
      </w:r>
      <w:r w:rsidR="000455C3">
        <w:rPr>
          <w:rFonts w:cstheme="minorHAnsi"/>
          <w:lang w:val="en"/>
        </w:rPr>
        <w:t>further</w:t>
      </w:r>
      <w:r w:rsidR="00AE05DE" w:rsidRPr="00CA52C3">
        <w:rPr>
          <w:rFonts w:cstheme="minorHAnsi"/>
          <w:lang w:val="en"/>
        </w:rPr>
        <w:t xml:space="preserve"> Picasso’s conception of the primitive as violent, raw, and powerful.</w:t>
      </w:r>
      <w:r w:rsidR="00140B92">
        <w:rPr>
          <w:rFonts w:cstheme="minorHAnsi"/>
          <w:lang w:val="en"/>
        </w:rPr>
        <w:t xml:space="preserve"> </w:t>
      </w:r>
    </w:p>
    <w:p w14:paraId="129F671E" w14:textId="521A5AFA" w:rsidR="0084099B" w:rsidRPr="00363474" w:rsidDel="00E40111" w:rsidRDefault="00E40111" w:rsidP="0084099B">
      <w:pPr>
        <w:pStyle w:val="ListParagraph"/>
        <w:spacing w:after="0" w:line="240" w:lineRule="auto"/>
        <w:rPr>
          <w:del w:id="37" w:author="Glenn Willmott" w:date="2012-11-08T13:59:00Z"/>
          <w:rFonts w:cstheme="minorHAnsi"/>
        </w:rPr>
      </w:pPr>
      <w:ins w:id="38" w:author="Glenn Willmott" w:date="2012-11-08T13:59:00Z">
        <w:r>
          <w:rPr>
            <w:rFonts w:cstheme="minorHAnsi"/>
          </w:rPr>
          <w:tab/>
        </w:r>
      </w:ins>
    </w:p>
    <w:p w14:paraId="084398A8" w14:textId="77777777" w:rsidR="00996499" w:rsidRDefault="00EB1803" w:rsidP="00996499">
      <w:pPr>
        <w:spacing w:after="0" w:line="240" w:lineRule="auto"/>
        <w:rPr>
          <w:rFonts w:cstheme="minorHAnsi"/>
        </w:rPr>
      </w:pPr>
      <w:r w:rsidRPr="008810AC">
        <w:rPr>
          <w:rFonts w:cstheme="minorHAnsi"/>
        </w:rPr>
        <w:t xml:space="preserve">Some art critics have </w:t>
      </w:r>
      <w:r w:rsidR="004C4553">
        <w:rPr>
          <w:rFonts w:cstheme="minorHAnsi"/>
        </w:rPr>
        <w:t>downplayed the extent to which Picasso was directly influenced by African art</w:t>
      </w:r>
      <w:r w:rsidR="008810AC">
        <w:rPr>
          <w:rFonts w:cstheme="minorHAnsi"/>
        </w:rPr>
        <w:t>, to emphasize</w:t>
      </w:r>
      <w:r w:rsidR="008810AC" w:rsidRPr="008810AC">
        <w:rPr>
          <w:rFonts w:cstheme="minorHAnsi"/>
        </w:rPr>
        <w:t xml:space="preserve"> the artist’s inventive genius</w:t>
      </w:r>
      <w:r w:rsidR="004C4553">
        <w:rPr>
          <w:rFonts w:cstheme="minorHAnsi"/>
        </w:rPr>
        <w:t xml:space="preserve"> (Goldwater)</w:t>
      </w:r>
      <w:r w:rsidRPr="008810AC">
        <w:rPr>
          <w:rFonts w:cstheme="minorHAnsi"/>
        </w:rPr>
        <w:t>.</w:t>
      </w:r>
      <w:r w:rsidR="008810AC">
        <w:rPr>
          <w:rFonts w:cstheme="minorHAnsi"/>
        </w:rPr>
        <w:t xml:space="preserve">  </w:t>
      </w:r>
      <w:r w:rsidR="00592A67" w:rsidRPr="008810AC">
        <w:rPr>
          <w:rFonts w:cstheme="minorHAnsi"/>
        </w:rPr>
        <w:t>This debate forms part of a larger one, spurred by the Museum of Modern Art’s controversial 1984 exhibition, “</w:t>
      </w:r>
      <w:r w:rsidR="00592A67" w:rsidRPr="008810AC">
        <w:rPr>
          <w:rFonts w:cstheme="minorHAnsi"/>
          <w:i/>
        </w:rPr>
        <w:t>Primitivism” in 20</w:t>
      </w:r>
      <w:r w:rsidR="00592A67" w:rsidRPr="008810AC">
        <w:rPr>
          <w:rFonts w:cstheme="minorHAnsi"/>
          <w:i/>
          <w:vertAlign w:val="superscript"/>
        </w:rPr>
        <w:t>th</w:t>
      </w:r>
      <w:r w:rsidR="00592A67" w:rsidRPr="008810AC">
        <w:rPr>
          <w:rFonts w:cstheme="minorHAnsi"/>
          <w:i/>
        </w:rPr>
        <w:t xml:space="preserve"> Century Art: Affinity of the Tribal and the Modern</w:t>
      </w:r>
      <w:r w:rsidR="004C4553">
        <w:rPr>
          <w:rFonts w:cstheme="minorHAnsi"/>
          <w:i/>
        </w:rPr>
        <w:t xml:space="preserve">, </w:t>
      </w:r>
      <w:r w:rsidR="004C4553" w:rsidRPr="004C4553">
        <w:rPr>
          <w:rFonts w:cstheme="minorHAnsi"/>
        </w:rPr>
        <w:t>which</w:t>
      </w:r>
      <w:r w:rsidR="00592A67" w:rsidRPr="008810AC">
        <w:rPr>
          <w:rFonts w:cstheme="minorHAnsi"/>
        </w:rPr>
        <w:t xml:space="preserve"> was widely criticized for reinforcin</w:t>
      </w:r>
      <w:r w:rsidR="00FF55E3" w:rsidRPr="008810AC">
        <w:rPr>
          <w:rFonts w:cstheme="minorHAnsi"/>
        </w:rPr>
        <w:t>g Western colonialist attitude</w:t>
      </w:r>
      <w:r w:rsidR="00282F4F">
        <w:rPr>
          <w:rFonts w:cstheme="minorHAnsi"/>
        </w:rPr>
        <w:t>s</w:t>
      </w:r>
      <w:r w:rsidR="00FF55E3" w:rsidRPr="008810AC">
        <w:rPr>
          <w:rFonts w:cstheme="minorHAnsi"/>
        </w:rPr>
        <w:t xml:space="preserve"> </w:t>
      </w:r>
      <w:r w:rsidR="00592A67" w:rsidRPr="008810AC">
        <w:rPr>
          <w:rFonts w:cstheme="minorHAnsi"/>
        </w:rPr>
        <w:t>by ignoring historical and cultural contexts of tribal artworks</w:t>
      </w:r>
      <w:r w:rsidR="00140B92">
        <w:rPr>
          <w:rFonts w:cstheme="minorHAnsi"/>
        </w:rPr>
        <w:t>, and by</w:t>
      </w:r>
      <w:r w:rsidR="00757934" w:rsidRPr="008810AC">
        <w:rPr>
          <w:rFonts w:cstheme="minorHAnsi"/>
        </w:rPr>
        <w:t xml:space="preserve"> mythologiz</w:t>
      </w:r>
      <w:r w:rsidR="00140B92">
        <w:rPr>
          <w:rFonts w:cstheme="minorHAnsi"/>
        </w:rPr>
        <w:t>ing</w:t>
      </w:r>
      <w:r w:rsidR="00757934" w:rsidRPr="008810AC">
        <w:rPr>
          <w:rFonts w:cstheme="minorHAnsi"/>
        </w:rPr>
        <w:t xml:space="preserve"> </w:t>
      </w:r>
      <w:r w:rsidR="00143D2D">
        <w:rPr>
          <w:rFonts w:cstheme="minorHAnsi"/>
        </w:rPr>
        <w:t>Modern art</w:t>
      </w:r>
      <w:r w:rsidR="00091734" w:rsidRPr="008810AC">
        <w:rPr>
          <w:rFonts w:cstheme="minorHAnsi"/>
        </w:rPr>
        <w:t xml:space="preserve">.  While </w:t>
      </w:r>
      <w:r w:rsidR="001578F7" w:rsidRPr="008810AC">
        <w:rPr>
          <w:rFonts w:cstheme="minorHAnsi"/>
        </w:rPr>
        <w:t>some have seen Western artists’ relationship to African culture and artifact</w:t>
      </w:r>
      <w:r w:rsidR="00143D2D">
        <w:rPr>
          <w:rFonts w:cstheme="minorHAnsi"/>
        </w:rPr>
        <w:t>s</w:t>
      </w:r>
      <w:r w:rsidR="001578F7" w:rsidRPr="008810AC">
        <w:rPr>
          <w:rFonts w:cstheme="minorHAnsi"/>
        </w:rPr>
        <w:t xml:space="preserve"> as directly analogous to colonialism</w:t>
      </w:r>
      <w:r w:rsidR="00091734" w:rsidRPr="008810AC">
        <w:rPr>
          <w:rFonts w:cstheme="minorHAnsi"/>
        </w:rPr>
        <w:t xml:space="preserve"> (</w:t>
      </w:r>
      <w:proofErr w:type="spellStart"/>
      <w:r w:rsidR="00091734" w:rsidRPr="008810AC">
        <w:rPr>
          <w:rFonts w:cstheme="minorHAnsi"/>
        </w:rPr>
        <w:t>Gikandi</w:t>
      </w:r>
      <w:proofErr w:type="spellEnd"/>
      <w:r w:rsidR="00091734" w:rsidRPr="008810AC">
        <w:rPr>
          <w:rFonts w:cstheme="minorHAnsi"/>
        </w:rPr>
        <w:t>)</w:t>
      </w:r>
      <w:proofErr w:type="gramStart"/>
      <w:r w:rsidR="001578F7" w:rsidRPr="008810AC">
        <w:rPr>
          <w:rFonts w:cstheme="minorHAnsi"/>
        </w:rPr>
        <w:t>,  others</w:t>
      </w:r>
      <w:proofErr w:type="gramEnd"/>
      <w:r w:rsidR="001578F7" w:rsidRPr="008810AC">
        <w:rPr>
          <w:rFonts w:cstheme="minorHAnsi"/>
        </w:rPr>
        <w:t xml:space="preserve"> have argued that </w:t>
      </w:r>
      <w:r w:rsidR="004C4553">
        <w:rPr>
          <w:rFonts w:cstheme="minorHAnsi"/>
        </w:rPr>
        <w:t>modern</w:t>
      </w:r>
      <w:r w:rsidR="001578F7" w:rsidRPr="008810AC">
        <w:rPr>
          <w:rFonts w:cstheme="minorHAnsi"/>
        </w:rPr>
        <w:t xml:space="preserve"> artists</w:t>
      </w:r>
      <w:r w:rsidR="004C4553">
        <w:rPr>
          <w:rFonts w:cstheme="minorHAnsi"/>
        </w:rPr>
        <w:t xml:space="preserve"> regarded tribal cultures with admiration and r</w:t>
      </w:r>
      <w:r w:rsidR="000455C3">
        <w:rPr>
          <w:rFonts w:cstheme="minorHAnsi"/>
        </w:rPr>
        <w:t xml:space="preserve">espect, and </w:t>
      </w:r>
      <w:r w:rsidR="000455C3" w:rsidRPr="008810AC">
        <w:rPr>
          <w:rFonts w:cstheme="minorHAnsi"/>
        </w:rPr>
        <w:t xml:space="preserve">that art always involves </w:t>
      </w:r>
      <w:r w:rsidR="000455C3">
        <w:rPr>
          <w:rFonts w:cstheme="minorHAnsi"/>
        </w:rPr>
        <w:t xml:space="preserve">formal </w:t>
      </w:r>
      <w:r w:rsidR="000455C3" w:rsidRPr="008810AC">
        <w:rPr>
          <w:rFonts w:cstheme="minorHAnsi"/>
        </w:rPr>
        <w:t>borrowing</w:t>
      </w:r>
      <w:r w:rsidR="000455C3">
        <w:rPr>
          <w:rFonts w:cstheme="minorHAnsi"/>
        </w:rPr>
        <w:t xml:space="preserve"> </w:t>
      </w:r>
      <w:r w:rsidR="004C4553">
        <w:rPr>
          <w:rFonts w:cstheme="minorHAnsi"/>
        </w:rPr>
        <w:t xml:space="preserve">(Flam and </w:t>
      </w:r>
      <w:proofErr w:type="spellStart"/>
      <w:r w:rsidR="004C4553">
        <w:rPr>
          <w:rFonts w:cstheme="minorHAnsi"/>
        </w:rPr>
        <w:t>Deutch</w:t>
      </w:r>
      <w:proofErr w:type="spellEnd"/>
      <w:r w:rsidR="001578F7" w:rsidRPr="008810AC">
        <w:rPr>
          <w:rFonts w:cstheme="minorHAnsi"/>
        </w:rPr>
        <w:t>)</w:t>
      </w:r>
      <w:r w:rsidR="00655DC7">
        <w:rPr>
          <w:rFonts w:cstheme="minorHAnsi"/>
        </w:rPr>
        <w:t xml:space="preserve"> or even “translation” (Wil</w:t>
      </w:r>
      <w:r w:rsidR="003537F2">
        <w:rPr>
          <w:rFonts w:cstheme="minorHAnsi"/>
        </w:rPr>
        <w:t>l</w:t>
      </w:r>
      <w:r w:rsidR="00655DC7">
        <w:rPr>
          <w:rFonts w:cstheme="minorHAnsi"/>
        </w:rPr>
        <w:t>mott)</w:t>
      </w:r>
      <w:r w:rsidR="00757934" w:rsidRPr="008810AC">
        <w:rPr>
          <w:rFonts w:cstheme="minorHAnsi"/>
        </w:rPr>
        <w:t>.</w:t>
      </w:r>
      <w:r w:rsidR="001578F7" w:rsidRPr="008810AC">
        <w:rPr>
          <w:rFonts w:cstheme="minorHAnsi"/>
        </w:rPr>
        <w:t xml:space="preserve">  </w:t>
      </w:r>
      <w:r w:rsidR="00091734" w:rsidRPr="008810AC">
        <w:rPr>
          <w:rFonts w:cstheme="minorHAnsi"/>
        </w:rPr>
        <w:t xml:space="preserve">  </w:t>
      </w:r>
      <w:r w:rsidR="00757934" w:rsidRPr="008810AC">
        <w:rPr>
          <w:rFonts w:cstheme="minorHAnsi"/>
        </w:rPr>
        <w:t xml:space="preserve">  </w:t>
      </w:r>
    </w:p>
    <w:p w14:paraId="244425B2" w14:textId="5820FCAA" w:rsidR="00996499" w:rsidDel="00E40111" w:rsidRDefault="00E40111" w:rsidP="00996499">
      <w:pPr>
        <w:spacing w:after="0" w:line="240" w:lineRule="auto"/>
        <w:rPr>
          <w:del w:id="39" w:author="Glenn Willmott" w:date="2012-11-08T13:59:00Z"/>
          <w:rFonts w:cstheme="minorHAnsi"/>
        </w:rPr>
      </w:pPr>
      <w:ins w:id="40" w:author="Glenn Willmott" w:date="2012-11-08T13:59:00Z">
        <w:r>
          <w:rPr>
            <w:rFonts w:cstheme="minorHAnsi"/>
          </w:rPr>
          <w:tab/>
        </w:r>
      </w:ins>
    </w:p>
    <w:p w14:paraId="6566EE23" w14:textId="77777777" w:rsidR="00711594" w:rsidRPr="00996499" w:rsidRDefault="00996499" w:rsidP="00996499">
      <w:pPr>
        <w:spacing w:after="0" w:line="240" w:lineRule="auto"/>
        <w:rPr>
          <w:rFonts w:cstheme="minorHAnsi"/>
        </w:rPr>
      </w:pPr>
      <w:r>
        <w:rPr>
          <w:rFonts w:cstheme="minorHAnsi"/>
        </w:rPr>
        <w:t xml:space="preserve">In the realm of performance art, </w:t>
      </w:r>
      <w:r w:rsidR="00EA150E" w:rsidRPr="00996499">
        <w:rPr>
          <w:rFonts w:cstheme="minorHAnsi"/>
        </w:rPr>
        <w:t>the</w:t>
      </w:r>
      <w:r w:rsidR="009A1D78" w:rsidRPr="00996499">
        <w:rPr>
          <w:rFonts w:cstheme="minorHAnsi"/>
        </w:rPr>
        <w:t xml:space="preserve"> radically innovative ballet, </w:t>
      </w:r>
      <w:r w:rsidR="009A1D78" w:rsidRPr="00996499">
        <w:rPr>
          <w:rFonts w:cstheme="minorHAnsi"/>
          <w:i/>
        </w:rPr>
        <w:t xml:space="preserve">Le </w:t>
      </w:r>
      <w:proofErr w:type="spellStart"/>
      <w:r w:rsidR="009A1D78" w:rsidRPr="00996499">
        <w:rPr>
          <w:rFonts w:cstheme="minorHAnsi"/>
          <w:i/>
        </w:rPr>
        <w:t>Sacre</w:t>
      </w:r>
      <w:proofErr w:type="spellEnd"/>
      <w:r w:rsidR="009A1D78" w:rsidRPr="00996499">
        <w:rPr>
          <w:rFonts w:cstheme="minorHAnsi"/>
          <w:i/>
        </w:rPr>
        <w:t xml:space="preserve"> du </w:t>
      </w:r>
      <w:proofErr w:type="spellStart"/>
      <w:r w:rsidR="009A1D78" w:rsidRPr="00996499">
        <w:rPr>
          <w:rFonts w:cstheme="minorHAnsi"/>
          <w:i/>
        </w:rPr>
        <w:t>Printemps</w:t>
      </w:r>
      <w:proofErr w:type="spellEnd"/>
      <w:r w:rsidR="009A1D78" w:rsidRPr="00996499">
        <w:rPr>
          <w:rFonts w:cstheme="minorHAnsi"/>
          <w:i/>
        </w:rPr>
        <w:t xml:space="preserve"> </w:t>
      </w:r>
      <w:r w:rsidR="009A1D78" w:rsidRPr="00996499">
        <w:rPr>
          <w:rFonts w:cstheme="minorHAnsi"/>
        </w:rPr>
        <w:t>(or</w:t>
      </w:r>
      <w:r w:rsidR="00DE5F63" w:rsidRPr="00996499">
        <w:rPr>
          <w:rFonts w:cstheme="minorHAnsi"/>
        </w:rPr>
        <w:t xml:space="preserve"> </w:t>
      </w:r>
      <w:r w:rsidR="00EA150E" w:rsidRPr="00996499">
        <w:rPr>
          <w:rFonts w:cstheme="minorHAnsi"/>
          <w:i/>
        </w:rPr>
        <w:t xml:space="preserve">The </w:t>
      </w:r>
      <w:r w:rsidR="009A1D78" w:rsidRPr="00996499">
        <w:rPr>
          <w:rFonts w:cstheme="minorHAnsi"/>
          <w:i/>
        </w:rPr>
        <w:t>Rite</w:t>
      </w:r>
      <w:r w:rsidR="00DE5F63" w:rsidRPr="00996499">
        <w:rPr>
          <w:rFonts w:cstheme="minorHAnsi"/>
          <w:i/>
        </w:rPr>
        <w:t xml:space="preserve"> of Spring</w:t>
      </w:r>
      <w:r w:rsidR="009159BA">
        <w:rPr>
          <w:rFonts w:cstheme="minorHAnsi"/>
        </w:rPr>
        <w:t xml:space="preserve">) </w:t>
      </w:r>
      <w:r w:rsidR="00EA150E" w:rsidRPr="00996499">
        <w:rPr>
          <w:rFonts w:cstheme="minorHAnsi"/>
        </w:rPr>
        <w:t>provoked riots among spectators upon its 1913 Paris premiere</w:t>
      </w:r>
      <w:r w:rsidR="00282F4F">
        <w:rPr>
          <w:rFonts w:cstheme="minorHAnsi"/>
        </w:rPr>
        <w:t xml:space="preserve"> </w:t>
      </w:r>
      <w:r w:rsidR="009A1D78" w:rsidRPr="00996499">
        <w:rPr>
          <w:rFonts w:cstheme="minorHAnsi"/>
        </w:rPr>
        <w:t xml:space="preserve">for </w:t>
      </w:r>
      <w:r w:rsidR="00EA150E" w:rsidRPr="00996499">
        <w:rPr>
          <w:rFonts w:cstheme="minorHAnsi"/>
        </w:rPr>
        <w:t>its</w:t>
      </w:r>
      <w:r w:rsidR="007058F9">
        <w:rPr>
          <w:rFonts w:cstheme="minorHAnsi"/>
        </w:rPr>
        <w:t xml:space="preserve"> rhythmic, dissonant score;</w:t>
      </w:r>
      <w:r w:rsidR="009A1D78" w:rsidRPr="00996499">
        <w:rPr>
          <w:rFonts w:cstheme="minorHAnsi"/>
        </w:rPr>
        <w:t xml:space="preserve"> its violently unco</w:t>
      </w:r>
      <w:r w:rsidR="00EA150E" w:rsidRPr="00996499">
        <w:rPr>
          <w:rFonts w:cstheme="minorHAnsi"/>
        </w:rPr>
        <w:t>nventional dance movements</w:t>
      </w:r>
      <w:r w:rsidR="00CA5E9A">
        <w:rPr>
          <w:rFonts w:cstheme="minorHAnsi"/>
        </w:rPr>
        <w:t xml:space="preserve">; and </w:t>
      </w:r>
      <w:r w:rsidR="00CA5E9A" w:rsidRPr="00996499">
        <w:rPr>
          <w:rFonts w:cstheme="minorHAnsi"/>
        </w:rPr>
        <w:t xml:space="preserve">its shockingly pagan theme, involving a fertility </w:t>
      </w:r>
      <w:r w:rsidR="00CA5E9A">
        <w:rPr>
          <w:rFonts w:cstheme="minorHAnsi"/>
        </w:rPr>
        <w:t>ritual and human sacrifice</w:t>
      </w:r>
      <w:r w:rsidR="00EA150E" w:rsidRPr="00996499">
        <w:rPr>
          <w:rFonts w:cstheme="minorHAnsi"/>
        </w:rPr>
        <w:t xml:space="preserve">.  </w:t>
      </w:r>
      <w:r w:rsidR="00C20D3D">
        <w:rPr>
          <w:rFonts w:cstheme="minorHAnsi"/>
        </w:rPr>
        <w:t>A</w:t>
      </w:r>
      <w:r w:rsidR="00EA150E" w:rsidRPr="00996499">
        <w:rPr>
          <w:rFonts w:cstheme="minorHAnsi"/>
        </w:rPr>
        <w:t>lso in Paris,</w:t>
      </w:r>
      <w:r w:rsidR="00711594" w:rsidRPr="00996499">
        <w:rPr>
          <w:rFonts w:cstheme="minorHAnsi"/>
        </w:rPr>
        <w:t xml:space="preserve"> </w:t>
      </w:r>
      <w:r w:rsidR="00C20D3D">
        <w:rPr>
          <w:rFonts w:cstheme="minorHAnsi"/>
        </w:rPr>
        <w:t xml:space="preserve">in </w:t>
      </w:r>
      <w:r w:rsidR="00C20D3D" w:rsidRPr="00996499">
        <w:rPr>
          <w:rFonts w:cstheme="minorHAnsi"/>
        </w:rPr>
        <w:t xml:space="preserve">the </w:t>
      </w:r>
      <w:r w:rsidR="009159BA">
        <w:rPr>
          <w:rFonts w:cstheme="minorHAnsi"/>
        </w:rPr>
        <w:t>twenties,</w:t>
      </w:r>
      <w:r w:rsidR="00C20D3D" w:rsidRPr="00996499">
        <w:rPr>
          <w:rFonts w:cstheme="minorHAnsi"/>
        </w:rPr>
        <w:t xml:space="preserve"> </w:t>
      </w:r>
      <w:r w:rsidR="00711594" w:rsidRPr="00996499">
        <w:rPr>
          <w:rFonts w:cstheme="minorHAnsi"/>
        </w:rPr>
        <w:t xml:space="preserve">African-American </w:t>
      </w:r>
      <w:r w:rsidR="000455C3">
        <w:rPr>
          <w:rFonts w:cstheme="minorHAnsi"/>
        </w:rPr>
        <w:t>celebrity</w:t>
      </w:r>
      <w:r w:rsidR="00711594" w:rsidRPr="00996499">
        <w:rPr>
          <w:rFonts w:cstheme="minorHAnsi"/>
        </w:rPr>
        <w:t xml:space="preserve"> </w:t>
      </w:r>
      <w:r w:rsidR="00EA150E" w:rsidRPr="00996499">
        <w:rPr>
          <w:rFonts w:cstheme="minorHAnsi"/>
        </w:rPr>
        <w:t xml:space="preserve">Josephine Baker </w:t>
      </w:r>
      <w:r w:rsidR="00711594" w:rsidRPr="00996499">
        <w:rPr>
          <w:rFonts w:cstheme="minorHAnsi"/>
        </w:rPr>
        <w:t>scintillat</w:t>
      </w:r>
      <w:r w:rsidR="000455C3">
        <w:rPr>
          <w:rFonts w:cstheme="minorHAnsi"/>
        </w:rPr>
        <w:t>ed</w:t>
      </w:r>
      <w:r w:rsidR="00711594" w:rsidRPr="00996499">
        <w:rPr>
          <w:rFonts w:cstheme="minorHAnsi"/>
        </w:rPr>
        <w:t xml:space="preserve"> audiences with</w:t>
      </w:r>
      <w:r w:rsidR="00EA150E" w:rsidRPr="00996499">
        <w:rPr>
          <w:rFonts w:cstheme="minorHAnsi"/>
        </w:rPr>
        <w:t xml:space="preserve"> her </w:t>
      </w:r>
      <w:proofErr w:type="spellStart"/>
      <w:r w:rsidR="00EA150E" w:rsidRPr="00996499">
        <w:rPr>
          <w:rFonts w:cstheme="minorHAnsi"/>
          <w:i/>
        </w:rPr>
        <w:t>danse</w:t>
      </w:r>
      <w:proofErr w:type="spellEnd"/>
      <w:r w:rsidR="00EA150E" w:rsidRPr="00996499">
        <w:rPr>
          <w:rFonts w:cstheme="minorHAnsi"/>
          <w:i/>
        </w:rPr>
        <w:t xml:space="preserve"> </w:t>
      </w:r>
      <w:proofErr w:type="spellStart"/>
      <w:r w:rsidR="00EA150E" w:rsidRPr="00996499">
        <w:rPr>
          <w:rFonts w:cstheme="minorHAnsi"/>
          <w:i/>
        </w:rPr>
        <w:t>sauvage</w:t>
      </w:r>
      <w:proofErr w:type="spellEnd"/>
      <w:r w:rsidR="00711594" w:rsidRPr="00996499">
        <w:rPr>
          <w:rFonts w:cstheme="minorHAnsi"/>
          <w:i/>
        </w:rPr>
        <w:t xml:space="preserve"> </w:t>
      </w:r>
      <w:r w:rsidR="00EA150E" w:rsidRPr="00996499">
        <w:rPr>
          <w:rFonts w:cstheme="minorHAnsi"/>
        </w:rPr>
        <w:t xml:space="preserve">at </w:t>
      </w:r>
      <w:r w:rsidR="00711594" w:rsidRPr="00996499">
        <w:rPr>
          <w:rFonts w:cstheme="minorHAnsi"/>
        </w:rPr>
        <w:t xml:space="preserve">the </w:t>
      </w:r>
      <w:proofErr w:type="spellStart"/>
      <w:r w:rsidR="00711594" w:rsidRPr="00996499">
        <w:rPr>
          <w:rFonts w:cstheme="minorHAnsi"/>
        </w:rPr>
        <w:t>Folies-Bergère</w:t>
      </w:r>
      <w:proofErr w:type="spellEnd"/>
      <w:r w:rsidR="00711594" w:rsidRPr="00996499">
        <w:rPr>
          <w:rFonts w:cstheme="minorHAnsi"/>
        </w:rPr>
        <w:t>.  In this infamous routine</w:t>
      </w:r>
      <w:r w:rsidR="000455C3">
        <w:rPr>
          <w:rFonts w:cstheme="minorHAnsi"/>
        </w:rPr>
        <w:t xml:space="preserve"> </w:t>
      </w:r>
      <w:r w:rsidR="00CA5E9A">
        <w:rPr>
          <w:rFonts w:cstheme="minorHAnsi"/>
        </w:rPr>
        <w:t>(see clip)</w:t>
      </w:r>
      <w:r w:rsidR="00327ABE" w:rsidRPr="00996499">
        <w:rPr>
          <w:rFonts w:cstheme="minorHAnsi"/>
        </w:rPr>
        <w:t>, Baker appeared</w:t>
      </w:r>
      <w:r w:rsidR="00711594" w:rsidRPr="00996499">
        <w:rPr>
          <w:rFonts w:cstheme="minorHAnsi"/>
        </w:rPr>
        <w:t xml:space="preserve"> wearing only a G-string </w:t>
      </w:r>
      <w:r w:rsidR="000455C3">
        <w:rPr>
          <w:rFonts w:cstheme="minorHAnsi"/>
        </w:rPr>
        <w:t>bedecked</w:t>
      </w:r>
      <w:r w:rsidR="00711594" w:rsidRPr="00996499">
        <w:rPr>
          <w:rFonts w:cstheme="minorHAnsi"/>
        </w:rPr>
        <w:t xml:space="preserve"> with silk bananas</w:t>
      </w:r>
      <w:r w:rsidR="00327ABE" w:rsidRPr="00996499">
        <w:rPr>
          <w:rFonts w:cstheme="minorHAnsi"/>
        </w:rPr>
        <w:t>.  S</w:t>
      </w:r>
      <w:r w:rsidR="00711594" w:rsidRPr="00996499">
        <w:rPr>
          <w:rFonts w:cstheme="minorHAnsi"/>
        </w:rPr>
        <w:t xml:space="preserve">urrounded by tropical vines, </w:t>
      </w:r>
      <w:r w:rsidR="00711594" w:rsidRPr="00996499">
        <w:rPr>
          <w:rFonts w:cstheme="minorHAnsi"/>
        </w:rPr>
        <w:lastRenderedPageBreak/>
        <w:t>foliage, and a palm tree</w:t>
      </w:r>
      <w:r w:rsidR="00327ABE" w:rsidRPr="00996499">
        <w:rPr>
          <w:rFonts w:cstheme="minorHAnsi"/>
        </w:rPr>
        <w:t>,</w:t>
      </w:r>
      <w:r w:rsidR="00711594" w:rsidRPr="00996499">
        <w:rPr>
          <w:rFonts w:cstheme="minorHAnsi"/>
        </w:rPr>
        <w:t xml:space="preserve"> and accompanied by two</w:t>
      </w:r>
      <w:r w:rsidR="00C20D3D">
        <w:rPr>
          <w:rFonts w:cstheme="minorHAnsi"/>
        </w:rPr>
        <w:t xml:space="preserve"> loincloth-clad</w:t>
      </w:r>
      <w:r w:rsidR="009159BA">
        <w:rPr>
          <w:rFonts w:cstheme="minorHAnsi"/>
        </w:rPr>
        <w:t xml:space="preserve"> black men </w:t>
      </w:r>
      <w:r w:rsidR="00711594" w:rsidRPr="00996499">
        <w:rPr>
          <w:rFonts w:cstheme="minorHAnsi"/>
        </w:rPr>
        <w:t>beating tom-toms</w:t>
      </w:r>
      <w:r w:rsidR="00327ABE" w:rsidRPr="00996499">
        <w:rPr>
          <w:rFonts w:cstheme="minorHAnsi"/>
        </w:rPr>
        <w:t>, Baker</w:t>
      </w:r>
      <w:r w:rsidR="00711594" w:rsidRPr="00996499">
        <w:rPr>
          <w:rFonts w:cstheme="minorHAnsi"/>
        </w:rPr>
        <w:t xml:space="preserve"> catered to </w:t>
      </w:r>
      <w:proofErr w:type="spellStart"/>
      <w:r w:rsidR="00711594" w:rsidRPr="00996499">
        <w:rPr>
          <w:rFonts w:cstheme="minorHAnsi"/>
        </w:rPr>
        <w:t>primitivist</w:t>
      </w:r>
      <w:proofErr w:type="spellEnd"/>
      <w:r w:rsidR="00711594" w:rsidRPr="00996499">
        <w:rPr>
          <w:rFonts w:cstheme="minorHAnsi"/>
        </w:rPr>
        <w:t xml:space="preserve"> fantasies (</w:t>
      </w:r>
      <w:r w:rsidR="000455C3">
        <w:rPr>
          <w:rFonts w:cstheme="minorHAnsi"/>
        </w:rPr>
        <w:t>Martin</w:t>
      </w:r>
      <w:r w:rsidR="00711594" w:rsidRPr="00996499">
        <w:rPr>
          <w:rFonts w:cstheme="minorHAnsi"/>
        </w:rPr>
        <w:t xml:space="preserve">).  </w:t>
      </w:r>
      <w:r w:rsidR="00C20D3D">
        <w:rPr>
          <w:rFonts w:cstheme="minorHAnsi"/>
        </w:rPr>
        <w:t xml:space="preserve"> </w:t>
      </w:r>
    </w:p>
    <w:p w14:paraId="38CA91B4" w14:textId="30896E44" w:rsidR="009139FB" w:rsidRPr="00E40111" w:rsidDel="00E40111" w:rsidRDefault="00E40111" w:rsidP="00E40111">
      <w:pPr>
        <w:spacing w:after="0" w:line="240" w:lineRule="auto"/>
        <w:rPr>
          <w:del w:id="41" w:author="Glenn Willmott" w:date="2012-11-08T13:59:00Z"/>
          <w:rFonts w:cstheme="minorHAnsi"/>
          <w:rPrChange w:id="42" w:author="Glenn Willmott" w:date="2012-11-08T13:59:00Z">
            <w:rPr>
              <w:del w:id="43" w:author="Glenn Willmott" w:date="2012-11-08T13:59:00Z"/>
            </w:rPr>
          </w:rPrChange>
        </w:rPr>
        <w:pPrChange w:id="44" w:author="Glenn Willmott" w:date="2012-11-08T14:00:00Z">
          <w:pPr>
            <w:pStyle w:val="ListParagraph"/>
            <w:spacing w:after="0" w:line="240" w:lineRule="auto"/>
          </w:pPr>
        </w:pPrChange>
      </w:pPr>
      <w:ins w:id="45" w:author="Glenn Willmott" w:date="2012-11-08T13:59:00Z">
        <w:r>
          <w:rPr>
            <w:rFonts w:cstheme="minorHAnsi"/>
          </w:rPr>
          <w:tab/>
        </w:r>
      </w:ins>
      <w:del w:id="46" w:author="Glenn Willmott" w:date="2012-11-08T13:59:00Z">
        <w:r w:rsidR="00EF2007" w:rsidRPr="00E40111" w:rsidDel="00E40111">
          <w:rPr>
            <w:rFonts w:cstheme="minorHAnsi"/>
            <w:rPrChange w:id="47" w:author="Glenn Willmott" w:date="2012-11-08T13:59:00Z">
              <w:rPr/>
            </w:rPrChange>
          </w:rPr>
          <w:delText xml:space="preserve"> </w:delText>
        </w:r>
      </w:del>
    </w:p>
    <w:p w14:paraId="06AF421E" w14:textId="77777777" w:rsidR="00E40111" w:rsidRDefault="007A7C6C" w:rsidP="00E40111">
      <w:pPr>
        <w:spacing w:after="0" w:line="240" w:lineRule="auto"/>
        <w:rPr>
          <w:ins w:id="48" w:author="Glenn Willmott" w:date="2012-11-08T14:00:00Z"/>
          <w:rFonts w:cstheme="minorHAnsi"/>
        </w:rPr>
        <w:pPrChange w:id="49" w:author="Glenn Willmott" w:date="2012-11-08T14:00:00Z">
          <w:pPr>
            <w:spacing w:after="0" w:line="240" w:lineRule="auto"/>
          </w:pPr>
        </w:pPrChange>
      </w:pPr>
      <w:r w:rsidRPr="00996499">
        <w:t xml:space="preserve">Baker’s </w:t>
      </w:r>
      <w:r w:rsidR="000455C3">
        <w:t>fame</w:t>
      </w:r>
      <w:r w:rsidRPr="00996499">
        <w:t xml:space="preserve"> </w:t>
      </w:r>
      <w:r w:rsidR="00363474" w:rsidRPr="00996499">
        <w:t>formed part of the postwar</w:t>
      </w:r>
      <w:r w:rsidRPr="00996499">
        <w:t xml:space="preserve"> zeal for </w:t>
      </w:r>
      <w:r w:rsidR="00363474" w:rsidRPr="00996499">
        <w:t>black</w:t>
      </w:r>
      <w:r w:rsidRPr="00996499">
        <w:t xml:space="preserve"> music, dance, art, and literature</w:t>
      </w:r>
      <w:r w:rsidR="00B87B88" w:rsidRPr="00996499">
        <w:t xml:space="preserve"> </w:t>
      </w:r>
      <w:r w:rsidRPr="00996499">
        <w:t xml:space="preserve">that in Paris was called </w:t>
      </w:r>
      <w:proofErr w:type="spellStart"/>
      <w:r w:rsidR="00CA5E9A">
        <w:rPr>
          <w:i/>
        </w:rPr>
        <w:t>n</w:t>
      </w:r>
      <w:r w:rsidRPr="00996499">
        <w:rPr>
          <w:i/>
        </w:rPr>
        <w:t>egrophilia</w:t>
      </w:r>
      <w:proofErr w:type="spellEnd"/>
      <w:r w:rsidRPr="00996499">
        <w:rPr>
          <w:i/>
        </w:rPr>
        <w:t xml:space="preserve">. </w:t>
      </w:r>
      <w:r w:rsidRPr="00996499">
        <w:t xml:space="preserve"> </w:t>
      </w:r>
      <w:r w:rsidR="00AE5F9F" w:rsidRPr="00996499">
        <w:t xml:space="preserve">The desire to recover a </w:t>
      </w:r>
      <w:r w:rsidR="00363474" w:rsidRPr="00996499">
        <w:t xml:space="preserve">more </w:t>
      </w:r>
      <w:r w:rsidR="00AE5F9F" w:rsidRPr="00996499">
        <w:t>primal existence</w:t>
      </w:r>
      <w:r w:rsidR="00C20D3D">
        <w:t xml:space="preserve"> associated with black culture</w:t>
      </w:r>
      <w:r w:rsidR="000455C3">
        <w:t xml:space="preserve"> </w:t>
      </w:r>
      <w:r w:rsidR="00AE5F9F" w:rsidRPr="00996499">
        <w:t xml:space="preserve">flourished in </w:t>
      </w:r>
      <w:r w:rsidR="00363474" w:rsidRPr="00996499">
        <w:t>societies</w:t>
      </w:r>
      <w:r w:rsidR="00AE5F9F" w:rsidRPr="00996499">
        <w:t xml:space="preserve"> reeling from t</w:t>
      </w:r>
      <w:r w:rsidR="009159BA">
        <w:t>he mechanized horrors of world w</w:t>
      </w:r>
      <w:r w:rsidR="00AE5F9F" w:rsidRPr="00996499">
        <w:t xml:space="preserve">ar.  </w:t>
      </w:r>
      <w:r w:rsidR="000455C3">
        <w:t>After the war, the</w:t>
      </w:r>
      <w:r w:rsidR="00AE5F9F" w:rsidRPr="00996499">
        <w:t xml:space="preserve"> passion for</w:t>
      </w:r>
      <w:r w:rsidR="00471571" w:rsidRPr="00996499">
        <w:t xml:space="preserve"> collecting African art spread in avant-garde and bohemian </w:t>
      </w:r>
      <w:r w:rsidR="000455C3">
        <w:t>circles, while l</w:t>
      </w:r>
      <w:r w:rsidR="00471571" w:rsidRPr="00996499">
        <w:t>istening to jazz and ragtime and dancing the Charleston</w:t>
      </w:r>
      <w:r w:rsidR="000455C3">
        <w:t xml:space="preserve"> and</w:t>
      </w:r>
      <w:r w:rsidR="00471571" w:rsidRPr="00996499">
        <w:t xml:space="preserve"> the Cakewalk </w:t>
      </w:r>
      <w:r w:rsidR="00996499">
        <w:t>became</w:t>
      </w:r>
      <w:r w:rsidR="00471571" w:rsidRPr="00996499">
        <w:t xml:space="preserve"> fashionable</w:t>
      </w:r>
      <w:r w:rsidR="00AE5F9F" w:rsidRPr="00996499">
        <w:t xml:space="preserve"> (Blake)</w:t>
      </w:r>
      <w:r w:rsidR="00471571" w:rsidRPr="00996499">
        <w:t xml:space="preserve">. </w:t>
      </w:r>
      <w:r w:rsidRPr="00996499">
        <w:t xml:space="preserve"> </w:t>
      </w:r>
      <w:r w:rsidR="00996499">
        <w:t>N</w:t>
      </w:r>
      <w:r w:rsidR="00AE5F9F" w:rsidRPr="00996499">
        <w:t xml:space="preserve">oted artists associated with </w:t>
      </w:r>
      <w:proofErr w:type="spellStart"/>
      <w:r w:rsidR="00AE5F9F" w:rsidRPr="00996499">
        <w:rPr>
          <w:i/>
        </w:rPr>
        <w:t>negrophilia</w:t>
      </w:r>
      <w:proofErr w:type="spellEnd"/>
      <w:r w:rsidR="00AE5F9F" w:rsidRPr="00996499">
        <w:t xml:space="preserve"> include the </w:t>
      </w:r>
      <w:r w:rsidR="00AE5F9F" w:rsidRPr="00996499">
        <w:rPr>
          <w:lang w:val="en"/>
        </w:rPr>
        <w:t>poet Guillaume Apollinaire</w:t>
      </w:r>
      <w:r w:rsidR="00C93759" w:rsidRPr="00996499">
        <w:rPr>
          <w:lang w:val="en"/>
        </w:rPr>
        <w:t>;</w:t>
      </w:r>
      <w:r w:rsidR="00AE5F9F" w:rsidRPr="00996499">
        <w:rPr>
          <w:lang w:val="en"/>
        </w:rPr>
        <w:t xml:space="preserve"> Surrealists Michel Leiris and Georges Bataille</w:t>
      </w:r>
      <w:r w:rsidR="00C93759" w:rsidRPr="00996499">
        <w:rPr>
          <w:lang w:val="en"/>
        </w:rPr>
        <w:t>;</w:t>
      </w:r>
      <w:r w:rsidR="00AE5F9F" w:rsidRPr="00996499">
        <w:rPr>
          <w:lang w:val="en"/>
        </w:rPr>
        <w:t xml:space="preserve"> and </w:t>
      </w:r>
      <w:r w:rsidR="00C93759" w:rsidRPr="00996499">
        <w:rPr>
          <w:lang w:val="en"/>
        </w:rPr>
        <w:t>poet</w:t>
      </w:r>
      <w:r w:rsidR="00C20D3D">
        <w:rPr>
          <w:lang w:val="en"/>
        </w:rPr>
        <w:t xml:space="preserve"> </w:t>
      </w:r>
      <w:r w:rsidR="00C93759" w:rsidRPr="00996499">
        <w:rPr>
          <w:lang w:val="en"/>
        </w:rPr>
        <w:t>and</w:t>
      </w:r>
      <w:r w:rsidR="00E837AA" w:rsidRPr="00996499">
        <w:rPr>
          <w:lang w:val="en"/>
        </w:rPr>
        <w:t xml:space="preserve"> </w:t>
      </w:r>
      <w:r w:rsidR="00C93759" w:rsidRPr="00996499">
        <w:rPr>
          <w:i/>
          <w:lang w:val="en"/>
        </w:rPr>
        <w:t>Negro Anthology</w:t>
      </w:r>
      <w:r w:rsidR="00C93759" w:rsidRPr="00996499">
        <w:rPr>
          <w:lang w:val="en"/>
        </w:rPr>
        <w:t xml:space="preserve"> </w:t>
      </w:r>
      <w:r w:rsidR="00CB525D">
        <w:rPr>
          <w:lang w:val="en"/>
        </w:rPr>
        <w:t>editor</w:t>
      </w:r>
      <w:r w:rsidR="00E837AA" w:rsidRPr="00996499">
        <w:rPr>
          <w:lang w:val="en"/>
        </w:rPr>
        <w:t>,</w:t>
      </w:r>
      <w:r w:rsidR="00AE5F9F" w:rsidRPr="00996499">
        <w:rPr>
          <w:lang w:val="en"/>
        </w:rPr>
        <w:t xml:space="preserve"> Nancy Cunard (Archer-Straw).</w:t>
      </w:r>
    </w:p>
    <w:p w14:paraId="4E4469D3" w14:textId="5ED633A6" w:rsidR="00E261F2" w:rsidRPr="00E40111" w:rsidDel="00E40111" w:rsidRDefault="00E40111" w:rsidP="00E40111">
      <w:pPr>
        <w:spacing w:line="240" w:lineRule="auto"/>
        <w:rPr>
          <w:del w:id="50" w:author="Glenn Willmott" w:date="2012-11-08T14:00:00Z"/>
          <w:rFonts w:cstheme="minorHAnsi"/>
          <w:rPrChange w:id="51" w:author="Glenn Willmott" w:date="2012-11-08T14:00:00Z">
            <w:rPr>
              <w:del w:id="52" w:author="Glenn Willmott" w:date="2012-11-08T14:00:00Z"/>
            </w:rPr>
          </w:rPrChange>
        </w:rPr>
        <w:pPrChange w:id="53" w:author="Glenn Willmott" w:date="2012-11-08T14:00:00Z">
          <w:pPr>
            <w:spacing w:after="0" w:line="240" w:lineRule="auto"/>
          </w:pPr>
        </w:pPrChange>
      </w:pPr>
      <w:ins w:id="54" w:author="Glenn Willmott" w:date="2012-11-08T14:00:00Z">
        <w:r>
          <w:rPr>
            <w:rFonts w:cstheme="minorHAnsi"/>
          </w:rPr>
          <w:tab/>
        </w:r>
      </w:ins>
      <w:del w:id="55" w:author="Glenn Willmott" w:date="2012-11-08T14:00:00Z">
        <w:r w:rsidR="00363474" w:rsidRPr="00996499" w:rsidDel="00E40111">
          <w:rPr>
            <w:lang w:val="en"/>
          </w:rPr>
          <w:delText xml:space="preserve">  </w:delText>
        </w:r>
        <w:r w:rsidR="00E837AA" w:rsidRPr="00996499" w:rsidDel="00E40111">
          <w:rPr>
            <w:lang w:val="en"/>
          </w:rPr>
          <w:delText xml:space="preserve">  </w:delText>
        </w:r>
      </w:del>
    </w:p>
    <w:p w14:paraId="319CAFC6" w14:textId="77777777" w:rsidR="004C4553" w:rsidRPr="004C4553" w:rsidDel="00E40111" w:rsidRDefault="004C4553" w:rsidP="00E40111">
      <w:pPr>
        <w:spacing w:after="0" w:line="240" w:lineRule="auto"/>
        <w:rPr>
          <w:del w:id="56" w:author="Glenn Willmott" w:date="2012-11-08T13:59:00Z"/>
          <w:rFonts w:cstheme="minorHAnsi"/>
        </w:rPr>
        <w:pPrChange w:id="57" w:author="Glenn Willmott" w:date="2012-11-08T14:00:00Z">
          <w:pPr>
            <w:spacing w:after="0" w:line="240" w:lineRule="auto"/>
          </w:pPr>
        </w:pPrChange>
      </w:pPr>
    </w:p>
    <w:p w14:paraId="63101CE3" w14:textId="77777777" w:rsidR="00E261F2" w:rsidRPr="00996499" w:rsidRDefault="00E261F2" w:rsidP="00E40111">
      <w:pPr>
        <w:spacing w:after="0" w:line="240" w:lineRule="auto"/>
        <w:rPr>
          <w:rFonts w:cstheme="minorHAnsi"/>
        </w:rPr>
        <w:pPrChange w:id="58" w:author="Glenn Willmott" w:date="2012-11-08T14:00:00Z">
          <w:pPr>
            <w:spacing w:after="0" w:line="240" w:lineRule="auto"/>
          </w:pPr>
        </w:pPrChange>
      </w:pPr>
      <w:r w:rsidRPr="00996499">
        <w:rPr>
          <w:rFonts w:cstheme="minorHAnsi"/>
        </w:rPr>
        <w:t xml:space="preserve">In the United States, the artistic and intellectual flowering known retrospectively as the Harlem Renaissance was likewise underway and, as Langston Hughes later put it, “the Negro was in Vogue”.    </w:t>
      </w:r>
      <w:r w:rsidR="003629AA" w:rsidRPr="00996499">
        <w:rPr>
          <w:rFonts w:cstheme="minorHAnsi"/>
        </w:rPr>
        <w:t>While the Renaissance provided African American writers and artists wi</w:t>
      </w:r>
      <w:r w:rsidR="00B95004" w:rsidRPr="00996499">
        <w:rPr>
          <w:rFonts w:cstheme="minorHAnsi"/>
        </w:rPr>
        <w:t>th unprecedented opportunities</w:t>
      </w:r>
      <w:r w:rsidR="003629AA" w:rsidRPr="00996499">
        <w:rPr>
          <w:rFonts w:cstheme="minorHAnsi"/>
        </w:rPr>
        <w:t xml:space="preserve"> for pu</w:t>
      </w:r>
      <w:r w:rsidR="00B95004" w:rsidRPr="00996499">
        <w:rPr>
          <w:rFonts w:cstheme="minorHAnsi"/>
        </w:rPr>
        <w:t xml:space="preserve">blication and performance, the </w:t>
      </w:r>
      <w:r w:rsidR="003629AA" w:rsidRPr="00996499">
        <w:rPr>
          <w:rFonts w:cstheme="minorHAnsi"/>
        </w:rPr>
        <w:t xml:space="preserve">marketplace pressured them to conform to </w:t>
      </w:r>
      <w:proofErr w:type="spellStart"/>
      <w:r w:rsidR="003629AA" w:rsidRPr="00996499">
        <w:rPr>
          <w:rFonts w:cstheme="minorHAnsi"/>
        </w:rPr>
        <w:t>primitivist</w:t>
      </w:r>
      <w:proofErr w:type="spellEnd"/>
      <w:r w:rsidR="003629AA" w:rsidRPr="00996499">
        <w:rPr>
          <w:rFonts w:cstheme="minorHAnsi"/>
        </w:rPr>
        <w:t xml:space="preserve"> stereotypes, as captured by the </w:t>
      </w:r>
      <w:r w:rsidR="00B95004" w:rsidRPr="00996499">
        <w:rPr>
          <w:rFonts w:cstheme="minorHAnsi"/>
        </w:rPr>
        <w:t xml:space="preserve">nickname for a </w:t>
      </w:r>
      <w:r w:rsidR="00140B92">
        <w:rPr>
          <w:rFonts w:cstheme="minorHAnsi"/>
        </w:rPr>
        <w:t>strip</w:t>
      </w:r>
      <w:r w:rsidR="00B95004" w:rsidRPr="00996499">
        <w:rPr>
          <w:rFonts w:cstheme="minorHAnsi"/>
        </w:rPr>
        <w:t xml:space="preserve"> of Harlem nightclubs frequented by white customers: Jungle Alley.   Hughes records the thrill of the period’s craze for African American culture, along with the uneasiness of </w:t>
      </w:r>
      <w:r w:rsidR="00D63040" w:rsidRPr="00996499">
        <w:rPr>
          <w:rFonts w:cstheme="minorHAnsi"/>
        </w:rPr>
        <w:t xml:space="preserve">being the object of a </w:t>
      </w:r>
      <w:proofErr w:type="spellStart"/>
      <w:r w:rsidR="00DE3210" w:rsidRPr="00996499">
        <w:rPr>
          <w:rFonts w:cstheme="minorHAnsi"/>
        </w:rPr>
        <w:t>primitivist</w:t>
      </w:r>
      <w:proofErr w:type="spellEnd"/>
      <w:r w:rsidR="00D63040" w:rsidRPr="00996499">
        <w:rPr>
          <w:rFonts w:cstheme="minorHAnsi"/>
        </w:rPr>
        <w:t xml:space="preserve"> gaze, when “strangers were given the best ringside tables to sit and stare at the Negro customers—like amusing animals in a zoo” (152).   </w:t>
      </w:r>
    </w:p>
    <w:p w14:paraId="7C31281F" w14:textId="77777777" w:rsidR="00733508" w:rsidRPr="00363474" w:rsidRDefault="00733508" w:rsidP="002B23EB">
      <w:pPr>
        <w:spacing w:after="0" w:line="240" w:lineRule="auto"/>
        <w:rPr>
          <w:rFonts w:cstheme="minorHAnsi"/>
        </w:rPr>
      </w:pPr>
    </w:p>
    <w:p w14:paraId="04DD308A" w14:textId="6D553B20" w:rsidR="00733508" w:rsidRDefault="004637AC" w:rsidP="002B23EB">
      <w:pPr>
        <w:spacing w:after="0" w:line="240" w:lineRule="auto"/>
        <w:rPr>
          <w:ins w:id="59" w:author="Glenn Willmott" w:date="2012-11-08T14:00:00Z"/>
          <w:rFonts w:cstheme="minorHAnsi"/>
        </w:rPr>
      </w:pPr>
      <w:ins w:id="60" w:author="Glenn Willmott" w:date="2012-11-08T14:00:00Z">
        <w:r>
          <w:rPr>
            <w:rFonts w:cstheme="minorHAnsi"/>
          </w:rPr>
          <w:t>1244 words</w:t>
        </w:r>
      </w:ins>
    </w:p>
    <w:p w14:paraId="0D1B59EB" w14:textId="77777777" w:rsidR="004637AC" w:rsidRPr="00363474" w:rsidRDefault="004637AC" w:rsidP="002B23EB">
      <w:pPr>
        <w:spacing w:after="0" w:line="240" w:lineRule="auto"/>
        <w:rPr>
          <w:rFonts w:cstheme="minorHAnsi"/>
        </w:rPr>
      </w:pPr>
      <w:bookmarkStart w:id="61" w:name="_GoBack"/>
      <w:bookmarkEnd w:id="61"/>
    </w:p>
    <w:p w14:paraId="349BDA9A" w14:textId="77777777" w:rsidR="00806E5D" w:rsidRPr="00363474" w:rsidRDefault="002B23EB" w:rsidP="002B23EB">
      <w:pPr>
        <w:spacing w:after="0" w:line="240" w:lineRule="auto"/>
        <w:rPr>
          <w:rFonts w:cstheme="minorHAnsi"/>
        </w:rPr>
      </w:pPr>
      <w:proofErr w:type="spellStart"/>
      <w:r w:rsidRPr="00363474">
        <w:rPr>
          <w:rFonts w:cstheme="minorHAnsi"/>
          <w:u w:val="single"/>
        </w:rPr>
        <w:t>Paratextual</w:t>
      </w:r>
      <w:proofErr w:type="spellEnd"/>
      <w:r w:rsidRPr="00363474">
        <w:rPr>
          <w:rFonts w:cstheme="minorHAnsi"/>
          <w:u w:val="single"/>
        </w:rPr>
        <w:t xml:space="preserve"> Materials</w:t>
      </w:r>
    </w:p>
    <w:p w14:paraId="5A1E0FD3" w14:textId="77777777" w:rsidR="002B23EB" w:rsidRPr="00363474" w:rsidRDefault="002B23EB" w:rsidP="002B23EB">
      <w:pPr>
        <w:spacing w:after="0" w:line="240" w:lineRule="auto"/>
        <w:rPr>
          <w:rFonts w:cstheme="minorHAnsi"/>
        </w:rPr>
      </w:pPr>
    </w:p>
    <w:p w14:paraId="4E51EF3D" w14:textId="77777777" w:rsidR="006A5C4E" w:rsidRPr="00363474" w:rsidRDefault="006A5C4E" w:rsidP="006A5C4E">
      <w:pPr>
        <w:pStyle w:val="ListParagraph"/>
        <w:numPr>
          <w:ilvl w:val="0"/>
          <w:numId w:val="2"/>
        </w:numPr>
        <w:spacing w:after="0" w:line="240" w:lineRule="auto"/>
        <w:rPr>
          <w:rFonts w:cstheme="minorHAnsi"/>
        </w:rPr>
      </w:pPr>
      <w:r w:rsidRPr="00363474">
        <w:rPr>
          <w:rFonts w:cstheme="minorHAnsi"/>
        </w:rPr>
        <w:t xml:space="preserve">Josephine Baker’s </w:t>
      </w:r>
      <w:proofErr w:type="spellStart"/>
      <w:r w:rsidRPr="00363474">
        <w:rPr>
          <w:rFonts w:cstheme="minorHAnsi"/>
          <w:i/>
        </w:rPr>
        <w:t>danse</w:t>
      </w:r>
      <w:proofErr w:type="spellEnd"/>
      <w:r w:rsidRPr="00363474">
        <w:rPr>
          <w:rFonts w:cstheme="minorHAnsi"/>
          <w:i/>
        </w:rPr>
        <w:t xml:space="preserve"> </w:t>
      </w:r>
      <w:proofErr w:type="spellStart"/>
      <w:r w:rsidRPr="00363474">
        <w:rPr>
          <w:rFonts w:cstheme="minorHAnsi"/>
          <w:i/>
        </w:rPr>
        <w:t>sauvage</w:t>
      </w:r>
      <w:proofErr w:type="spellEnd"/>
      <w:r w:rsidR="00327ABE" w:rsidRPr="00363474">
        <w:rPr>
          <w:rFonts w:cstheme="minorHAnsi"/>
        </w:rPr>
        <w:t xml:space="preserve">  --video clip</w:t>
      </w:r>
    </w:p>
    <w:p w14:paraId="3853CBFB" w14:textId="77777777" w:rsidR="009967B4" w:rsidRPr="00363474" w:rsidRDefault="004637AC" w:rsidP="009967B4">
      <w:pPr>
        <w:pStyle w:val="ListParagraph"/>
        <w:spacing w:after="0" w:line="240" w:lineRule="auto"/>
        <w:rPr>
          <w:rFonts w:cstheme="minorHAnsi"/>
        </w:rPr>
      </w:pPr>
      <w:hyperlink r:id="rId9" w:history="1">
        <w:r w:rsidR="009967B4" w:rsidRPr="00363474">
          <w:rPr>
            <w:rStyle w:val="Hyperlink"/>
            <w:rFonts w:cstheme="minorHAnsi"/>
            <w:color w:val="auto"/>
          </w:rPr>
          <w:t>http://www.youtube.com/watch?v=wmw5eGh888Y</w:t>
        </w:r>
      </w:hyperlink>
    </w:p>
    <w:p w14:paraId="01C52757" w14:textId="77777777" w:rsidR="009967B4" w:rsidRPr="00363474" w:rsidRDefault="009967B4" w:rsidP="009967B4">
      <w:pPr>
        <w:pStyle w:val="ListParagraph"/>
        <w:spacing w:after="0" w:line="240" w:lineRule="auto"/>
        <w:rPr>
          <w:rFonts w:cstheme="minorHAnsi"/>
        </w:rPr>
      </w:pPr>
    </w:p>
    <w:p w14:paraId="0382EF34" w14:textId="77777777" w:rsidR="00875DA0" w:rsidRDefault="009967B4" w:rsidP="00875DA0">
      <w:pPr>
        <w:pStyle w:val="ListParagraph"/>
        <w:numPr>
          <w:ilvl w:val="0"/>
          <w:numId w:val="2"/>
        </w:numPr>
        <w:spacing w:after="0" w:line="240" w:lineRule="auto"/>
        <w:rPr>
          <w:rStyle w:val="description"/>
          <w:rFonts w:cstheme="minorHAnsi"/>
        </w:rPr>
      </w:pPr>
      <w:r w:rsidRPr="00363474">
        <w:rPr>
          <w:rStyle w:val="description"/>
          <w:rFonts w:cstheme="minorHAnsi"/>
        </w:rPr>
        <w:t xml:space="preserve">Josephine Baker in Banana Skirt from the </w:t>
      </w:r>
      <w:proofErr w:type="spellStart"/>
      <w:r w:rsidRPr="00363474">
        <w:rPr>
          <w:rStyle w:val="description"/>
          <w:rFonts w:cstheme="minorHAnsi"/>
        </w:rPr>
        <w:t>Folies</w:t>
      </w:r>
      <w:proofErr w:type="spellEnd"/>
      <w:r w:rsidRPr="00363474">
        <w:rPr>
          <w:rStyle w:val="description"/>
          <w:rFonts w:cstheme="minorHAnsi"/>
        </w:rPr>
        <w:t xml:space="preserve"> </w:t>
      </w:r>
      <w:proofErr w:type="spellStart"/>
      <w:r w:rsidRPr="00363474">
        <w:rPr>
          <w:rStyle w:val="description"/>
          <w:rFonts w:cstheme="minorHAnsi"/>
        </w:rPr>
        <w:t>Bergère</w:t>
      </w:r>
      <w:proofErr w:type="spellEnd"/>
      <w:r w:rsidRPr="00363474">
        <w:rPr>
          <w:rStyle w:val="description"/>
          <w:rFonts w:cstheme="minorHAnsi"/>
        </w:rPr>
        <w:t xml:space="preserve"> prod</w:t>
      </w:r>
      <w:r w:rsidR="00875DA0">
        <w:rPr>
          <w:rStyle w:val="description"/>
          <w:rFonts w:cstheme="minorHAnsi"/>
        </w:rPr>
        <w:t xml:space="preserve">uction "Un Vent de </w:t>
      </w:r>
      <w:proofErr w:type="spellStart"/>
      <w:r w:rsidR="00875DA0">
        <w:rPr>
          <w:rStyle w:val="description"/>
          <w:rFonts w:cstheme="minorHAnsi"/>
        </w:rPr>
        <w:t>Folie</w:t>
      </w:r>
      <w:proofErr w:type="spellEnd"/>
      <w:r w:rsidR="00875DA0">
        <w:rPr>
          <w:rStyle w:val="description"/>
          <w:rFonts w:cstheme="minorHAnsi"/>
        </w:rPr>
        <w:t>" (1927)</w:t>
      </w:r>
    </w:p>
    <w:p w14:paraId="511F5304" w14:textId="77777777" w:rsidR="009967B4" w:rsidRPr="00875DA0" w:rsidRDefault="009967B4" w:rsidP="00875DA0">
      <w:pPr>
        <w:pStyle w:val="ListParagraph"/>
        <w:numPr>
          <w:ilvl w:val="1"/>
          <w:numId w:val="2"/>
        </w:numPr>
        <w:spacing w:after="0" w:line="240" w:lineRule="auto"/>
        <w:rPr>
          <w:rFonts w:cstheme="minorHAnsi"/>
        </w:rPr>
      </w:pPr>
      <w:proofErr w:type="gramStart"/>
      <w:r w:rsidRPr="00875DA0">
        <w:rPr>
          <w:rStyle w:val="description"/>
          <w:rFonts w:cstheme="minorHAnsi"/>
        </w:rPr>
        <w:t>public</w:t>
      </w:r>
      <w:proofErr w:type="gramEnd"/>
      <w:r w:rsidRPr="00875DA0">
        <w:rPr>
          <w:rStyle w:val="description"/>
          <w:rFonts w:cstheme="minorHAnsi"/>
        </w:rPr>
        <w:t xml:space="preserve"> domain: photographer</w:t>
      </w:r>
      <w:r w:rsidR="00875DA0">
        <w:rPr>
          <w:rFonts w:cstheme="minorHAnsi"/>
        </w:rPr>
        <w:t xml:space="preserve"> French </w:t>
      </w:r>
      <w:proofErr w:type="spellStart"/>
      <w:r w:rsidR="00875DA0">
        <w:rPr>
          <w:rFonts w:cstheme="minorHAnsi"/>
        </w:rPr>
        <w:t>Walery</w:t>
      </w:r>
      <w:proofErr w:type="spellEnd"/>
      <w:r w:rsidR="00875DA0">
        <w:rPr>
          <w:rFonts w:cstheme="minorHAnsi"/>
        </w:rPr>
        <w:t xml:space="preserve"> (</w:t>
      </w:r>
      <w:r w:rsidRPr="00875DA0">
        <w:rPr>
          <w:rFonts w:cstheme="minorHAnsi"/>
        </w:rPr>
        <w:t>1863-19</w:t>
      </w:r>
      <w:r w:rsidR="00875DA0">
        <w:rPr>
          <w:rFonts w:cstheme="minorHAnsi"/>
        </w:rPr>
        <w:t>35) died more than 70 years ago</w:t>
      </w:r>
    </w:p>
    <w:p w14:paraId="39C0A8F8" w14:textId="77777777" w:rsidR="009967B4" w:rsidRPr="00363474" w:rsidRDefault="009967B4" w:rsidP="009967B4">
      <w:pPr>
        <w:pStyle w:val="ListParagraph"/>
        <w:spacing w:after="0" w:line="240" w:lineRule="auto"/>
        <w:rPr>
          <w:rFonts w:cstheme="minorHAnsi"/>
        </w:rPr>
      </w:pPr>
    </w:p>
    <w:p w14:paraId="2F1F0B8F" w14:textId="77777777" w:rsidR="006A5C4E" w:rsidRPr="00363474" w:rsidRDefault="006A5C4E" w:rsidP="006A5C4E">
      <w:pPr>
        <w:pStyle w:val="ListParagraph"/>
        <w:numPr>
          <w:ilvl w:val="0"/>
          <w:numId w:val="2"/>
        </w:numPr>
        <w:spacing w:after="0" w:line="240" w:lineRule="auto"/>
        <w:rPr>
          <w:rFonts w:cstheme="minorHAnsi"/>
        </w:rPr>
      </w:pPr>
      <w:r w:rsidRPr="00363474">
        <w:rPr>
          <w:rFonts w:cstheme="minorHAnsi"/>
        </w:rPr>
        <w:t xml:space="preserve">Picasso’s 1907 </w:t>
      </w:r>
      <w:r w:rsidRPr="00363474">
        <w:rPr>
          <w:rFonts w:cstheme="minorHAnsi"/>
          <w:i/>
        </w:rPr>
        <w:t xml:space="preserve">Les Demoiselles </w:t>
      </w:r>
      <w:proofErr w:type="spellStart"/>
      <w:r w:rsidRPr="00363474">
        <w:rPr>
          <w:rFonts w:cstheme="minorHAnsi"/>
          <w:i/>
        </w:rPr>
        <w:t>D’Avignon</w:t>
      </w:r>
      <w:proofErr w:type="spellEnd"/>
      <w:r w:rsidRPr="00363474">
        <w:rPr>
          <w:rFonts w:cstheme="minorHAnsi"/>
        </w:rPr>
        <w:t xml:space="preserve">, inspired by African masks </w:t>
      </w:r>
    </w:p>
    <w:p w14:paraId="550B4224" w14:textId="77777777" w:rsidR="006A5C4E" w:rsidRDefault="00327ABE" w:rsidP="006A5C4E">
      <w:pPr>
        <w:pStyle w:val="ListParagraph"/>
        <w:numPr>
          <w:ilvl w:val="1"/>
          <w:numId w:val="2"/>
        </w:numPr>
        <w:spacing w:after="0" w:line="240" w:lineRule="auto"/>
        <w:rPr>
          <w:rFonts w:cstheme="minorHAnsi"/>
        </w:rPr>
      </w:pPr>
      <w:r w:rsidRPr="00363474">
        <w:rPr>
          <w:rFonts w:cstheme="minorHAnsi"/>
        </w:rPr>
        <w:t xml:space="preserve">Collection, The Museum of Modern Art, New York.  Acquired through the Lillie </w:t>
      </w:r>
      <w:proofErr w:type="spellStart"/>
      <w:r w:rsidRPr="00363474">
        <w:rPr>
          <w:rFonts w:cstheme="minorHAnsi"/>
        </w:rPr>
        <w:t>P.Bliss</w:t>
      </w:r>
      <w:proofErr w:type="spellEnd"/>
      <w:r w:rsidRPr="00363474">
        <w:rPr>
          <w:rFonts w:cstheme="minorHAnsi"/>
        </w:rPr>
        <w:t xml:space="preserve"> Bequest.  Copyright 1989 ARS N.Y./SPADEM. [</w:t>
      </w:r>
      <w:proofErr w:type="gramStart"/>
      <w:r w:rsidRPr="00363474">
        <w:rPr>
          <w:rFonts w:cstheme="minorHAnsi"/>
        </w:rPr>
        <w:t>this</w:t>
      </w:r>
      <w:proofErr w:type="gramEnd"/>
      <w:r w:rsidRPr="00363474">
        <w:rPr>
          <w:rFonts w:cstheme="minorHAnsi"/>
        </w:rPr>
        <w:t xml:space="preserve"> citation is from </w:t>
      </w:r>
      <w:proofErr w:type="spellStart"/>
      <w:r w:rsidRPr="00363474">
        <w:rPr>
          <w:rFonts w:cstheme="minorHAnsi"/>
        </w:rPr>
        <w:t>Torgovnic</w:t>
      </w:r>
      <w:r w:rsidR="00875DA0">
        <w:rPr>
          <w:rFonts w:cstheme="minorHAnsi"/>
        </w:rPr>
        <w:t>k</w:t>
      </w:r>
      <w:proofErr w:type="spellEnd"/>
      <w:r w:rsidRPr="00363474">
        <w:rPr>
          <w:rFonts w:cstheme="minorHAnsi"/>
        </w:rPr>
        <w:t>, 103]</w:t>
      </w:r>
    </w:p>
    <w:p w14:paraId="2BF54D13" w14:textId="77777777" w:rsidR="00667E01" w:rsidRPr="00363474" w:rsidRDefault="00667E01" w:rsidP="006A5C4E">
      <w:pPr>
        <w:pStyle w:val="ListParagraph"/>
        <w:numPr>
          <w:ilvl w:val="1"/>
          <w:numId w:val="2"/>
        </w:numPr>
        <w:spacing w:after="0" w:line="240" w:lineRule="auto"/>
        <w:rPr>
          <w:rFonts w:cstheme="minorHAnsi"/>
        </w:rPr>
      </w:pPr>
      <w:r>
        <w:rPr>
          <w:rFonts w:cstheme="minorHAnsi"/>
        </w:rPr>
        <w:t xml:space="preserve">In the public domain in the U.S. </w:t>
      </w:r>
    </w:p>
    <w:p w14:paraId="7C9A9E40" w14:textId="77777777" w:rsidR="009967B4" w:rsidRPr="00363474" w:rsidRDefault="009967B4" w:rsidP="009967B4">
      <w:pPr>
        <w:pStyle w:val="ListParagraph"/>
        <w:spacing w:after="0" w:line="240" w:lineRule="auto"/>
        <w:ind w:left="1440"/>
        <w:rPr>
          <w:rFonts w:cstheme="minorHAnsi"/>
        </w:rPr>
      </w:pPr>
    </w:p>
    <w:p w14:paraId="52B600F9" w14:textId="77777777" w:rsidR="006A5C4E" w:rsidRPr="00363474" w:rsidRDefault="009F2835" w:rsidP="009C371F">
      <w:pPr>
        <w:pStyle w:val="ListParagraph"/>
        <w:numPr>
          <w:ilvl w:val="0"/>
          <w:numId w:val="2"/>
        </w:numPr>
        <w:spacing w:after="0" w:line="240" w:lineRule="auto"/>
        <w:rPr>
          <w:rFonts w:cstheme="minorHAnsi"/>
        </w:rPr>
      </w:pPr>
      <w:r w:rsidRPr="00363474">
        <w:rPr>
          <w:rFonts w:cstheme="minorHAnsi"/>
        </w:rPr>
        <w:t>Paul Gauguin,</w:t>
      </w:r>
      <w:r w:rsidR="009C371F" w:rsidRPr="00363474">
        <w:rPr>
          <w:rFonts w:cstheme="minorHAnsi"/>
        </w:rPr>
        <w:t xml:space="preserve"> </w:t>
      </w:r>
      <w:r w:rsidR="009C371F" w:rsidRPr="00363474">
        <w:rPr>
          <w:rFonts w:cstheme="minorHAnsi"/>
          <w:i/>
        </w:rPr>
        <w:t xml:space="preserve">Nave </w:t>
      </w:r>
      <w:proofErr w:type="spellStart"/>
      <w:r w:rsidR="009C371F" w:rsidRPr="00363474">
        <w:rPr>
          <w:rFonts w:cstheme="minorHAnsi"/>
          <w:i/>
        </w:rPr>
        <w:t>Nave</w:t>
      </w:r>
      <w:proofErr w:type="spellEnd"/>
      <w:r w:rsidR="009C371F" w:rsidRPr="00363474">
        <w:rPr>
          <w:rFonts w:cstheme="minorHAnsi"/>
          <w:i/>
        </w:rPr>
        <w:t xml:space="preserve"> Moe</w:t>
      </w:r>
      <w:r w:rsidR="009C371F" w:rsidRPr="00363474">
        <w:rPr>
          <w:rFonts w:cstheme="minorHAnsi"/>
        </w:rPr>
        <w:t xml:space="preserve"> (“Fragrant Water,” 1894</w:t>
      </w:r>
      <w:r w:rsidRPr="00363474">
        <w:rPr>
          <w:rFonts w:cstheme="minorHAnsi"/>
          <w:lang w:val="en"/>
        </w:rPr>
        <w:t>)</w:t>
      </w:r>
    </w:p>
    <w:p w14:paraId="2B5036E3" w14:textId="77777777" w:rsidR="009967B4" w:rsidRPr="00363474" w:rsidRDefault="009967B4" w:rsidP="009967B4">
      <w:pPr>
        <w:pStyle w:val="ListParagraph"/>
        <w:rPr>
          <w:rFonts w:cstheme="minorHAnsi"/>
        </w:rPr>
      </w:pPr>
    </w:p>
    <w:p w14:paraId="3F56618E" w14:textId="77777777" w:rsidR="00875DA0" w:rsidRDefault="00327ABE" w:rsidP="006A5C4E">
      <w:pPr>
        <w:pStyle w:val="ListParagraph"/>
        <w:numPr>
          <w:ilvl w:val="0"/>
          <w:numId w:val="2"/>
        </w:numPr>
        <w:spacing w:after="0" w:line="240" w:lineRule="auto"/>
        <w:rPr>
          <w:rFonts w:cstheme="minorHAnsi"/>
        </w:rPr>
      </w:pPr>
      <w:r w:rsidRPr="00363474">
        <w:rPr>
          <w:rFonts w:cstheme="minorHAnsi"/>
        </w:rPr>
        <w:t>192</w:t>
      </w:r>
      <w:r w:rsidR="00CA3D42">
        <w:rPr>
          <w:rFonts w:cstheme="minorHAnsi"/>
        </w:rPr>
        <w:t>6</w:t>
      </w:r>
      <w:r w:rsidRPr="00363474">
        <w:rPr>
          <w:rFonts w:cstheme="minorHAnsi"/>
        </w:rPr>
        <w:t xml:space="preserve"> Photograph</w:t>
      </w:r>
      <w:r w:rsidR="00282F4F">
        <w:rPr>
          <w:rFonts w:cstheme="minorHAnsi"/>
        </w:rPr>
        <w:t>,</w:t>
      </w:r>
      <w:r w:rsidR="006A5C4E" w:rsidRPr="00363474">
        <w:rPr>
          <w:rFonts w:cstheme="minorHAnsi"/>
        </w:rPr>
        <w:t xml:space="preserve"> </w:t>
      </w:r>
      <w:r w:rsidRPr="00363474">
        <w:rPr>
          <w:rFonts w:cstheme="minorHAnsi"/>
        </w:rPr>
        <w:t>“</w:t>
      </w:r>
      <w:r w:rsidR="00CA3D42">
        <w:rPr>
          <w:rFonts w:cstheme="minorHAnsi"/>
        </w:rPr>
        <w:t>Margaret Mead Sitting Between two Samoan Girls</w:t>
      </w:r>
      <w:r w:rsidRPr="00363474">
        <w:rPr>
          <w:rFonts w:cstheme="minorHAnsi"/>
        </w:rPr>
        <w:t xml:space="preserve">” </w:t>
      </w:r>
    </w:p>
    <w:p w14:paraId="6FE95C2D" w14:textId="77777777" w:rsidR="002B23EB" w:rsidRDefault="00327ABE" w:rsidP="00875DA0">
      <w:pPr>
        <w:pStyle w:val="ListParagraph"/>
        <w:numPr>
          <w:ilvl w:val="1"/>
          <w:numId w:val="2"/>
        </w:numPr>
        <w:spacing w:after="0" w:line="240" w:lineRule="auto"/>
        <w:rPr>
          <w:rFonts w:cstheme="minorHAnsi"/>
        </w:rPr>
      </w:pPr>
      <w:r w:rsidRPr="00363474">
        <w:rPr>
          <w:rFonts w:cstheme="minorHAnsi"/>
        </w:rPr>
        <w:t>Courtesy the Library of Congress</w:t>
      </w:r>
      <w:r w:rsidR="00875DA0">
        <w:rPr>
          <w:rFonts w:cstheme="minorHAnsi"/>
        </w:rPr>
        <w:t xml:space="preserve">, Manuscript Collection.  </w:t>
      </w:r>
    </w:p>
    <w:p w14:paraId="66821126" w14:textId="77777777" w:rsidR="00875DA0" w:rsidRPr="00363474" w:rsidRDefault="00875DA0" w:rsidP="00875DA0">
      <w:pPr>
        <w:pStyle w:val="ListParagraph"/>
        <w:numPr>
          <w:ilvl w:val="1"/>
          <w:numId w:val="2"/>
        </w:numPr>
        <w:spacing w:after="0" w:line="240" w:lineRule="auto"/>
        <w:rPr>
          <w:rFonts w:cstheme="minorHAnsi"/>
        </w:rPr>
      </w:pPr>
      <w:r>
        <w:rPr>
          <w:rFonts w:cstheme="minorHAnsi"/>
        </w:rPr>
        <w:t xml:space="preserve">Found image at this website: </w:t>
      </w:r>
      <w:hyperlink r:id="rId10" w:history="1">
        <w:r w:rsidRPr="005061EF">
          <w:rPr>
            <w:rStyle w:val="Hyperlink"/>
            <w:rFonts w:cstheme="minorHAnsi"/>
          </w:rPr>
          <w:t>http://www.loc.gov/exhibits/mead/field-samoa.html</w:t>
        </w:r>
      </w:hyperlink>
      <w:r>
        <w:rPr>
          <w:rFonts w:cstheme="minorHAnsi"/>
        </w:rPr>
        <w:t xml:space="preserve"> </w:t>
      </w:r>
    </w:p>
    <w:p w14:paraId="26D8C0BD" w14:textId="77777777" w:rsidR="002B23EB" w:rsidRDefault="002B23EB" w:rsidP="002B23EB">
      <w:pPr>
        <w:spacing w:after="0" w:line="240" w:lineRule="auto"/>
        <w:rPr>
          <w:rFonts w:cstheme="minorHAnsi"/>
        </w:rPr>
      </w:pPr>
    </w:p>
    <w:p w14:paraId="6466D5A5" w14:textId="77777777" w:rsidR="00DE3210" w:rsidRPr="00363474" w:rsidRDefault="00DE3210" w:rsidP="002B23EB">
      <w:pPr>
        <w:spacing w:after="0" w:line="240" w:lineRule="auto"/>
        <w:rPr>
          <w:rFonts w:cstheme="minorHAnsi"/>
        </w:rPr>
      </w:pPr>
    </w:p>
    <w:p w14:paraId="581F039D" w14:textId="77777777" w:rsidR="002B23EB" w:rsidRDefault="002B23EB" w:rsidP="002B23EB">
      <w:pPr>
        <w:spacing w:after="0" w:line="240" w:lineRule="auto"/>
        <w:rPr>
          <w:rFonts w:cstheme="minorHAnsi"/>
          <w:u w:val="single"/>
        </w:rPr>
      </w:pPr>
      <w:r w:rsidRPr="00363474">
        <w:rPr>
          <w:rFonts w:cstheme="minorHAnsi"/>
          <w:u w:val="single"/>
        </w:rPr>
        <w:t>References</w:t>
      </w:r>
      <w:r w:rsidR="004B45A8" w:rsidRPr="00363474">
        <w:rPr>
          <w:rFonts w:cstheme="minorHAnsi"/>
          <w:u w:val="single"/>
        </w:rPr>
        <w:t xml:space="preserve"> and Further Reading</w:t>
      </w:r>
    </w:p>
    <w:p w14:paraId="38DA94B9" w14:textId="77777777" w:rsidR="00282F4F" w:rsidRPr="00363474" w:rsidRDefault="00282F4F" w:rsidP="002B23EB">
      <w:pPr>
        <w:spacing w:after="0" w:line="240" w:lineRule="auto"/>
        <w:rPr>
          <w:rFonts w:cstheme="minorHAnsi"/>
        </w:rPr>
      </w:pPr>
    </w:p>
    <w:p w14:paraId="34884C42" w14:textId="77777777" w:rsidR="00363474" w:rsidRPr="00363474" w:rsidRDefault="00363474" w:rsidP="004B4D00">
      <w:pPr>
        <w:spacing w:after="0" w:line="240" w:lineRule="auto"/>
        <w:ind w:left="720" w:hanging="720"/>
        <w:jc w:val="both"/>
        <w:rPr>
          <w:rFonts w:cstheme="minorHAnsi"/>
        </w:rPr>
      </w:pPr>
      <w:proofErr w:type="gramStart"/>
      <w:r w:rsidRPr="00363474">
        <w:rPr>
          <w:rFonts w:cstheme="minorHAnsi"/>
        </w:rPr>
        <w:t xml:space="preserve">Archer-Straw, </w:t>
      </w:r>
      <w:proofErr w:type="spellStart"/>
      <w:r w:rsidRPr="00363474">
        <w:rPr>
          <w:rFonts w:cstheme="minorHAnsi"/>
        </w:rPr>
        <w:t>Petrine</w:t>
      </w:r>
      <w:proofErr w:type="spellEnd"/>
      <w:r w:rsidRPr="00363474">
        <w:rPr>
          <w:rFonts w:cstheme="minorHAnsi"/>
        </w:rPr>
        <w:t>.</w:t>
      </w:r>
      <w:proofErr w:type="gramEnd"/>
      <w:r w:rsidRPr="00363474">
        <w:rPr>
          <w:rFonts w:cstheme="minorHAnsi"/>
        </w:rPr>
        <w:t xml:space="preserve"> </w:t>
      </w:r>
      <w:proofErr w:type="gramStart"/>
      <w:r w:rsidRPr="00363474">
        <w:rPr>
          <w:rFonts w:cstheme="minorHAnsi"/>
          <w:i/>
        </w:rPr>
        <w:t>Avant-Garde Paris and Black Culture in the 1920s</w:t>
      </w:r>
      <w:r w:rsidRPr="00363474">
        <w:rPr>
          <w:rFonts w:cstheme="minorHAnsi"/>
        </w:rPr>
        <w:t>.</w:t>
      </w:r>
      <w:proofErr w:type="gramEnd"/>
      <w:r w:rsidRPr="00363474">
        <w:rPr>
          <w:rFonts w:cstheme="minorHAnsi"/>
          <w:lang w:val="en"/>
        </w:rPr>
        <w:t xml:space="preserve"> London: Thames &amp; Hudson, 2000.</w:t>
      </w:r>
    </w:p>
    <w:p w14:paraId="6BE24BA7" w14:textId="77777777" w:rsidR="00363474" w:rsidRPr="00363474" w:rsidRDefault="00363474" w:rsidP="004B4D00">
      <w:pPr>
        <w:spacing w:after="0" w:line="240" w:lineRule="auto"/>
        <w:ind w:left="720" w:hanging="720"/>
        <w:jc w:val="both"/>
        <w:rPr>
          <w:rFonts w:cstheme="minorHAnsi"/>
        </w:rPr>
      </w:pPr>
    </w:p>
    <w:p w14:paraId="637D310A" w14:textId="77777777" w:rsidR="004B4D00" w:rsidRPr="00363474" w:rsidRDefault="004B4D00" w:rsidP="004B4D00">
      <w:pPr>
        <w:spacing w:after="0" w:line="240" w:lineRule="auto"/>
        <w:ind w:left="720" w:hanging="720"/>
        <w:jc w:val="both"/>
        <w:rPr>
          <w:rFonts w:cstheme="minorHAnsi"/>
        </w:rPr>
      </w:pPr>
      <w:r w:rsidRPr="00363474">
        <w:rPr>
          <w:rFonts w:cstheme="minorHAnsi"/>
        </w:rPr>
        <w:t xml:space="preserve">Bell, Michael. </w:t>
      </w:r>
      <w:r w:rsidRPr="00363474">
        <w:rPr>
          <w:rFonts w:cstheme="minorHAnsi"/>
          <w:i/>
        </w:rPr>
        <w:t>Primitivism</w:t>
      </w:r>
      <w:r w:rsidRPr="00363474">
        <w:rPr>
          <w:rFonts w:cstheme="minorHAnsi"/>
        </w:rPr>
        <w:t>. The Critical Idiom 20, edited by John D. Jump. London: Methuen and Co. Ltd., 1972.</w:t>
      </w:r>
    </w:p>
    <w:p w14:paraId="54CF31B6" w14:textId="77777777" w:rsidR="00AE5F9F" w:rsidRPr="00363474" w:rsidRDefault="00AE5F9F" w:rsidP="00AE5F9F">
      <w:pPr>
        <w:spacing w:after="0" w:line="240" w:lineRule="auto"/>
        <w:ind w:left="720" w:hanging="720"/>
        <w:jc w:val="both"/>
        <w:rPr>
          <w:rFonts w:cstheme="minorHAnsi"/>
        </w:rPr>
      </w:pPr>
      <w:r w:rsidRPr="00363474">
        <w:rPr>
          <w:rFonts w:cstheme="minorHAnsi"/>
        </w:rPr>
        <w:lastRenderedPageBreak/>
        <w:t xml:space="preserve">Blake, Jody. </w:t>
      </w:r>
      <w:r w:rsidRPr="00363474">
        <w:rPr>
          <w:rFonts w:cstheme="minorHAnsi"/>
          <w:i/>
        </w:rPr>
        <w:t xml:space="preserve">Le </w:t>
      </w:r>
      <w:proofErr w:type="spellStart"/>
      <w:r w:rsidRPr="00363474">
        <w:rPr>
          <w:rFonts w:cstheme="minorHAnsi"/>
          <w:i/>
        </w:rPr>
        <w:t>Tumulte</w:t>
      </w:r>
      <w:proofErr w:type="spellEnd"/>
      <w:r w:rsidRPr="00363474">
        <w:rPr>
          <w:rFonts w:cstheme="minorHAnsi"/>
          <w:i/>
        </w:rPr>
        <w:t xml:space="preserve"> Noir: Modernist Art and Popular Entertainment in Jazz-Age Paris</w:t>
      </w:r>
      <w:r w:rsidRPr="00363474">
        <w:rPr>
          <w:rFonts w:cstheme="minorHAnsi"/>
        </w:rPr>
        <w:t>.  Penn State U, 1999.</w:t>
      </w:r>
    </w:p>
    <w:p w14:paraId="2BB2EE3B" w14:textId="77777777" w:rsidR="004B4D00" w:rsidRPr="00363474" w:rsidRDefault="004B4D00" w:rsidP="004B4D00">
      <w:pPr>
        <w:spacing w:after="0" w:line="240" w:lineRule="auto"/>
        <w:ind w:left="720" w:hanging="720"/>
        <w:jc w:val="both"/>
        <w:rPr>
          <w:rFonts w:cstheme="minorHAnsi"/>
        </w:rPr>
      </w:pPr>
    </w:p>
    <w:p w14:paraId="0A6A227B" w14:textId="77777777" w:rsidR="004B45A8" w:rsidRPr="00363474" w:rsidRDefault="004B45A8" w:rsidP="004B45A8">
      <w:pPr>
        <w:spacing w:after="0" w:line="240" w:lineRule="auto"/>
        <w:ind w:left="720" w:hanging="720"/>
        <w:jc w:val="both"/>
        <w:rPr>
          <w:rFonts w:cstheme="minorHAnsi"/>
        </w:rPr>
      </w:pPr>
      <w:proofErr w:type="gramStart"/>
      <w:r w:rsidRPr="00363474">
        <w:rPr>
          <w:rFonts w:cstheme="minorHAnsi"/>
        </w:rPr>
        <w:t xml:space="preserve">Flam, Jack with Miriam </w:t>
      </w:r>
      <w:proofErr w:type="spellStart"/>
      <w:r w:rsidRPr="00363474">
        <w:rPr>
          <w:rFonts w:cstheme="minorHAnsi"/>
        </w:rPr>
        <w:t>Deutch</w:t>
      </w:r>
      <w:proofErr w:type="spellEnd"/>
      <w:r w:rsidRPr="00363474">
        <w:rPr>
          <w:rFonts w:cstheme="minorHAnsi"/>
        </w:rPr>
        <w:t>, editors.</w:t>
      </w:r>
      <w:proofErr w:type="gramEnd"/>
      <w:r w:rsidRPr="00363474">
        <w:rPr>
          <w:rFonts w:cstheme="minorHAnsi"/>
        </w:rPr>
        <w:t xml:space="preserve"> </w:t>
      </w:r>
      <w:r w:rsidRPr="00363474">
        <w:rPr>
          <w:rFonts w:cstheme="minorHAnsi"/>
          <w:i/>
        </w:rPr>
        <w:t>Primitivism and Twentieth-Century Art: A Documentary History</w:t>
      </w:r>
      <w:r w:rsidRPr="00363474">
        <w:rPr>
          <w:rFonts w:cstheme="minorHAnsi"/>
        </w:rPr>
        <w:t>. Berkeley and London: University of California Press, 2003.</w:t>
      </w:r>
    </w:p>
    <w:p w14:paraId="24B98261" w14:textId="77777777" w:rsidR="004B45A8" w:rsidRPr="00363474" w:rsidRDefault="004B45A8" w:rsidP="00D84A50">
      <w:pPr>
        <w:spacing w:after="0" w:line="240" w:lineRule="auto"/>
        <w:ind w:left="720" w:hanging="720"/>
        <w:jc w:val="both"/>
        <w:rPr>
          <w:rFonts w:cstheme="minorHAnsi"/>
        </w:rPr>
      </w:pPr>
      <w:r w:rsidRPr="00363474">
        <w:rPr>
          <w:rFonts w:cstheme="minorHAnsi"/>
        </w:rPr>
        <w:t xml:space="preserve"> </w:t>
      </w:r>
    </w:p>
    <w:p w14:paraId="7BCB97D4" w14:textId="77777777" w:rsidR="00D84A50" w:rsidRPr="00363474" w:rsidRDefault="00D84A50" w:rsidP="00D84A50">
      <w:pPr>
        <w:spacing w:after="0" w:line="240" w:lineRule="auto"/>
        <w:ind w:left="720" w:hanging="720"/>
        <w:jc w:val="both"/>
        <w:rPr>
          <w:rFonts w:cstheme="minorHAnsi"/>
        </w:rPr>
      </w:pPr>
      <w:proofErr w:type="spellStart"/>
      <w:r w:rsidRPr="00363474">
        <w:rPr>
          <w:rFonts w:cstheme="minorHAnsi"/>
        </w:rPr>
        <w:t>Gikandi</w:t>
      </w:r>
      <w:proofErr w:type="spellEnd"/>
      <w:r w:rsidRPr="00363474">
        <w:rPr>
          <w:rFonts w:cstheme="minorHAnsi"/>
        </w:rPr>
        <w:t xml:space="preserve">, Simon. “Picasso, Africa, and the Schemata of Difference”. </w:t>
      </w:r>
      <w:proofErr w:type="gramStart"/>
      <w:r w:rsidRPr="00363474">
        <w:rPr>
          <w:rFonts w:cstheme="minorHAnsi"/>
          <w:i/>
        </w:rPr>
        <w:t>Modernism/modernity</w:t>
      </w:r>
      <w:r w:rsidRPr="00363474">
        <w:rPr>
          <w:rFonts w:cstheme="minorHAnsi"/>
        </w:rPr>
        <w:t>, 10:3 (2003), 455-480.</w:t>
      </w:r>
      <w:proofErr w:type="gramEnd"/>
    </w:p>
    <w:p w14:paraId="4C8CA2FD" w14:textId="77777777" w:rsidR="00D84A50" w:rsidRPr="00363474" w:rsidRDefault="00D84A50" w:rsidP="004B4D00">
      <w:pPr>
        <w:spacing w:after="0" w:line="240" w:lineRule="auto"/>
        <w:ind w:left="720" w:hanging="720"/>
        <w:jc w:val="both"/>
        <w:rPr>
          <w:rFonts w:cstheme="minorHAnsi"/>
        </w:rPr>
      </w:pPr>
    </w:p>
    <w:p w14:paraId="4A55B13B" w14:textId="77777777" w:rsidR="00282F4F" w:rsidRDefault="00282F4F" w:rsidP="00282F4F">
      <w:pPr>
        <w:spacing w:after="0" w:line="240" w:lineRule="auto"/>
        <w:ind w:left="720" w:hanging="720"/>
        <w:jc w:val="both"/>
        <w:rPr>
          <w:rFonts w:cstheme="minorHAnsi"/>
        </w:rPr>
      </w:pPr>
      <w:r w:rsidRPr="00F92EA3">
        <w:rPr>
          <w:rFonts w:cstheme="minorHAnsi"/>
        </w:rPr>
        <w:t xml:space="preserve">Goldwater, Robert. </w:t>
      </w:r>
      <w:proofErr w:type="gramStart"/>
      <w:r w:rsidRPr="00F92EA3">
        <w:rPr>
          <w:rFonts w:cstheme="minorHAnsi"/>
          <w:i/>
        </w:rPr>
        <w:t>Primitivism in Modern Art</w:t>
      </w:r>
      <w:r w:rsidRPr="00F92EA3">
        <w:rPr>
          <w:rFonts w:cstheme="minorHAnsi"/>
        </w:rPr>
        <w:t>.</w:t>
      </w:r>
      <w:proofErr w:type="gramEnd"/>
      <w:r w:rsidRPr="00F92EA3">
        <w:rPr>
          <w:rFonts w:cstheme="minorHAnsi"/>
        </w:rPr>
        <w:t xml:space="preserve"> 1938. Harvard U P, 1986. </w:t>
      </w:r>
    </w:p>
    <w:p w14:paraId="547CFECC" w14:textId="77777777" w:rsidR="00282F4F" w:rsidRDefault="00282F4F" w:rsidP="002B23EB">
      <w:pPr>
        <w:spacing w:after="0" w:line="240" w:lineRule="auto"/>
        <w:jc w:val="both"/>
        <w:rPr>
          <w:rFonts w:cstheme="minorHAnsi"/>
        </w:rPr>
      </w:pPr>
      <w:r>
        <w:rPr>
          <w:rFonts w:cstheme="minorHAnsi"/>
        </w:rPr>
        <w:t xml:space="preserve"> </w:t>
      </w:r>
    </w:p>
    <w:p w14:paraId="5A47B432" w14:textId="77777777" w:rsidR="00D63040" w:rsidRDefault="00D63040" w:rsidP="002B23EB">
      <w:pPr>
        <w:spacing w:after="0" w:line="240" w:lineRule="auto"/>
        <w:jc w:val="both"/>
        <w:rPr>
          <w:rFonts w:cstheme="minorHAnsi"/>
          <w:i/>
        </w:rPr>
      </w:pPr>
      <w:r>
        <w:rPr>
          <w:rFonts w:cstheme="minorHAnsi"/>
        </w:rPr>
        <w:t xml:space="preserve">Hughes, Langston. “When the Negro Was in Vogue.” 1940. In </w:t>
      </w:r>
      <w:r>
        <w:rPr>
          <w:rFonts w:cstheme="minorHAnsi"/>
          <w:i/>
        </w:rPr>
        <w:t xml:space="preserve">The Heath Anthology of American </w:t>
      </w:r>
    </w:p>
    <w:p w14:paraId="0BD8C513" w14:textId="77777777" w:rsidR="00D63040" w:rsidRDefault="00D63040" w:rsidP="002B23EB">
      <w:pPr>
        <w:spacing w:after="0" w:line="240" w:lineRule="auto"/>
        <w:jc w:val="both"/>
        <w:rPr>
          <w:rFonts w:cstheme="minorHAnsi"/>
        </w:rPr>
      </w:pPr>
      <w:r>
        <w:rPr>
          <w:rFonts w:cstheme="minorHAnsi"/>
          <w:i/>
        </w:rPr>
        <w:tab/>
        <w:t>Literature</w:t>
      </w:r>
      <w:r>
        <w:rPr>
          <w:rFonts w:cstheme="minorHAnsi"/>
        </w:rPr>
        <w:t>.  Ed. Paul Smith, et al. Lexington, MA: Heath, 1990. 150-56.</w:t>
      </w:r>
    </w:p>
    <w:p w14:paraId="160D1464" w14:textId="77777777" w:rsidR="00D63040" w:rsidRPr="00D63040" w:rsidRDefault="00D63040" w:rsidP="002B23EB">
      <w:pPr>
        <w:spacing w:after="0" w:line="240" w:lineRule="auto"/>
        <w:jc w:val="both"/>
        <w:rPr>
          <w:rFonts w:cstheme="minorHAnsi"/>
        </w:rPr>
      </w:pPr>
    </w:p>
    <w:p w14:paraId="0ED3F36F" w14:textId="77777777" w:rsidR="002B23EB" w:rsidRPr="00363474" w:rsidRDefault="002B23EB" w:rsidP="002B23EB">
      <w:pPr>
        <w:spacing w:after="0" w:line="240" w:lineRule="auto"/>
        <w:jc w:val="both"/>
        <w:rPr>
          <w:rFonts w:cstheme="minorHAnsi"/>
        </w:rPr>
      </w:pPr>
      <w:r w:rsidRPr="00363474">
        <w:rPr>
          <w:rFonts w:cstheme="minorHAnsi"/>
        </w:rPr>
        <w:t xml:space="preserve">Rhodes, Colin. </w:t>
      </w:r>
      <w:proofErr w:type="gramStart"/>
      <w:r w:rsidRPr="00363474">
        <w:rPr>
          <w:rFonts w:cstheme="minorHAnsi"/>
          <w:i/>
        </w:rPr>
        <w:t>Primitivism and Modern Art</w:t>
      </w:r>
      <w:r w:rsidRPr="00363474">
        <w:rPr>
          <w:rFonts w:cstheme="minorHAnsi"/>
        </w:rPr>
        <w:t>.</w:t>
      </w:r>
      <w:proofErr w:type="gramEnd"/>
      <w:r w:rsidRPr="00363474">
        <w:rPr>
          <w:rFonts w:cstheme="minorHAnsi"/>
        </w:rPr>
        <w:t xml:space="preserve"> New York: Thames and Hudson, 1994. </w:t>
      </w:r>
    </w:p>
    <w:p w14:paraId="742E9827" w14:textId="77777777" w:rsidR="002B23EB" w:rsidRPr="00363474" w:rsidRDefault="002B23EB" w:rsidP="002B23EB">
      <w:pPr>
        <w:spacing w:after="0" w:line="240" w:lineRule="auto"/>
        <w:jc w:val="both"/>
        <w:rPr>
          <w:rFonts w:cstheme="minorHAnsi"/>
        </w:rPr>
      </w:pPr>
    </w:p>
    <w:p w14:paraId="3A8FFE2A" w14:textId="77777777" w:rsidR="009F2835" w:rsidRPr="00363474" w:rsidRDefault="009F2835" w:rsidP="002B23EB">
      <w:pPr>
        <w:spacing w:after="0" w:line="240" w:lineRule="auto"/>
        <w:rPr>
          <w:rFonts w:cstheme="minorHAnsi"/>
          <w:i/>
        </w:rPr>
      </w:pPr>
      <w:r w:rsidRPr="00363474">
        <w:rPr>
          <w:rFonts w:cstheme="minorHAnsi"/>
        </w:rPr>
        <w:t xml:space="preserve">Snyder, Carey J.  </w:t>
      </w:r>
      <w:r w:rsidRPr="00363474">
        <w:rPr>
          <w:rFonts w:cstheme="minorHAnsi"/>
          <w:i/>
        </w:rPr>
        <w:t xml:space="preserve">British Fiction and Cross-Cultural Encounters: Ethnographic Modernism from Wells to </w:t>
      </w:r>
    </w:p>
    <w:p w14:paraId="41165D9C" w14:textId="77777777" w:rsidR="009F2835" w:rsidRPr="00363474" w:rsidRDefault="009F2835" w:rsidP="002B23EB">
      <w:pPr>
        <w:spacing w:after="0" w:line="240" w:lineRule="auto"/>
        <w:rPr>
          <w:rFonts w:cstheme="minorHAnsi"/>
        </w:rPr>
      </w:pPr>
      <w:r w:rsidRPr="00363474">
        <w:rPr>
          <w:rFonts w:cstheme="minorHAnsi"/>
          <w:i/>
        </w:rPr>
        <w:tab/>
        <w:t xml:space="preserve">Woolf. </w:t>
      </w:r>
      <w:r w:rsidRPr="00363474">
        <w:rPr>
          <w:rFonts w:cstheme="minorHAnsi"/>
        </w:rPr>
        <w:t>New York: Palgrave, 2008.</w:t>
      </w:r>
    </w:p>
    <w:p w14:paraId="12120709" w14:textId="77777777" w:rsidR="009F2835" w:rsidRPr="00363474" w:rsidRDefault="009F2835" w:rsidP="002B23EB">
      <w:pPr>
        <w:spacing w:after="0" w:line="240" w:lineRule="auto"/>
        <w:rPr>
          <w:rFonts w:cstheme="minorHAnsi"/>
        </w:rPr>
      </w:pPr>
    </w:p>
    <w:p w14:paraId="58A4A42F" w14:textId="77777777" w:rsidR="002B23EB" w:rsidRPr="00363474" w:rsidRDefault="002B23EB" w:rsidP="002B23EB">
      <w:pPr>
        <w:spacing w:after="0" w:line="240" w:lineRule="auto"/>
        <w:rPr>
          <w:rFonts w:cstheme="minorHAnsi"/>
          <w:i/>
        </w:rPr>
      </w:pPr>
      <w:proofErr w:type="gramStart"/>
      <w:r w:rsidRPr="00363474">
        <w:rPr>
          <w:rFonts w:cstheme="minorHAnsi"/>
        </w:rPr>
        <w:t>Solomon-</w:t>
      </w:r>
      <w:proofErr w:type="spellStart"/>
      <w:r w:rsidRPr="00363474">
        <w:rPr>
          <w:rFonts w:cstheme="minorHAnsi"/>
        </w:rPr>
        <w:t>Godeau</w:t>
      </w:r>
      <w:proofErr w:type="spellEnd"/>
      <w:r w:rsidRPr="00363474">
        <w:rPr>
          <w:rFonts w:cstheme="minorHAnsi"/>
        </w:rPr>
        <w:t>, Abigail.</w:t>
      </w:r>
      <w:proofErr w:type="gramEnd"/>
      <w:r w:rsidRPr="00363474">
        <w:rPr>
          <w:rFonts w:cstheme="minorHAnsi"/>
        </w:rPr>
        <w:t xml:space="preserve"> “Going Native: Paul Gauguin and the Invention of </w:t>
      </w:r>
      <w:proofErr w:type="spellStart"/>
      <w:r w:rsidRPr="00363474">
        <w:rPr>
          <w:rFonts w:cstheme="minorHAnsi"/>
        </w:rPr>
        <w:t>Primitivist</w:t>
      </w:r>
      <w:proofErr w:type="spellEnd"/>
      <w:r w:rsidRPr="00363474">
        <w:rPr>
          <w:rFonts w:cstheme="minorHAnsi"/>
        </w:rPr>
        <w:t xml:space="preserve"> Modernism” in </w:t>
      </w:r>
    </w:p>
    <w:p w14:paraId="3F3B7697" w14:textId="77777777" w:rsidR="002B23EB" w:rsidRPr="00363474" w:rsidRDefault="002B23EB" w:rsidP="002B23EB">
      <w:pPr>
        <w:spacing w:after="0" w:line="240" w:lineRule="auto"/>
        <w:rPr>
          <w:rFonts w:cstheme="minorHAnsi"/>
        </w:rPr>
      </w:pPr>
      <w:r w:rsidRPr="00363474">
        <w:rPr>
          <w:rFonts w:cstheme="minorHAnsi"/>
          <w:i/>
        </w:rPr>
        <w:tab/>
        <w:t>Modern Art and Society: An Anthology of Social and Multicultural Readings</w:t>
      </w:r>
      <w:r w:rsidRPr="00363474">
        <w:rPr>
          <w:rFonts w:cstheme="minorHAnsi"/>
        </w:rPr>
        <w:t xml:space="preserve">.  HarperCollins, </w:t>
      </w:r>
    </w:p>
    <w:p w14:paraId="67415EB0" w14:textId="77777777" w:rsidR="002B23EB" w:rsidRPr="00363474" w:rsidRDefault="002B23EB" w:rsidP="002B23EB">
      <w:pPr>
        <w:spacing w:after="0" w:line="240" w:lineRule="auto"/>
        <w:rPr>
          <w:rFonts w:cstheme="minorHAnsi"/>
        </w:rPr>
      </w:pPr>
      <w:r w:rsidRPr="00363474">
        <w:rPr>
          <w:rFonts w:cstheme="minorHAnsi"/>
        </w:rPr>
        <w:tab/>
        <w:t>1994.</w:t>
      </w:r>
    </w:p>
    <w:p w14:paraId="51DA6BFD" w14:textId="77777777" w:rsidR="002B23EB" w:rsidRPr="00363474" w:rsidRDefault="002B23EB" w:rsidP="002B23EB">
      <w:pPr>
        <w:spacing w:after="0" w:line="240" w:lineRule="auto"/>
        <w:ind w:left="720" w:hanging="720"/>
        <w:jc w:val="both"/>
        <w:rPr>
          <w:rFonts w:cstheme="minorHAnsi"/>
        </w:rPr>
      </w:pPr>
    </w:p>
    <w:p w14:paraId="436DB1E3" w14:textId="77777777" w:rsidR="002B23EB" w:rsidRPr="00363474" w:rsidRDefault="002B23EB" w:rsidP="002B23EB">
      <w:pPr>
        <w:spacing w:after="0" w:line="240" w:lineRule="auto"/>
        <w:ind w:left="720" w:hanging="720"/>
        <w:jc w:val="both"/>
        <w:rPr>
          <w:rFonts w:cstheme="minorHAnsi"/>
        </w:rPr>
      </w:pPr>
      <w:proofErr w:type="spellStart"/>
      <w:r w:rsidRPr="00363474">
        <w:rPr>
          <w:rFonts w:cstheme="minorHAnsi"/>
        </w:rPr>
        <w:t>Torgovnick</w:t>
      </w:r>
      <w:proofErr w:type="spellEnd"/>
      <w:r w:rsidRPr="00363474">
        <w:rPr>
          <w:rFonts w:cstheme="minorHAnsi"/>
        </w:rPr>
        <w:t xml:space="preserve">, Marianna. </w:t>
      </w:r>
      <w:r w:rsidRPr="00363474">
        <w:rPr>
          <w:rFonts w:cstheme="minorHAnsi"/>
          <w:i/>
        </w:rPr>
        <w:t>Gone Primitive: Savage Intellects, Modern Lives</w:t>
      </w:r>
      <w:r w:rsidRPr="00363474">
        <w:rPr>
          <w:rFonts w:cstheme="minorHAnsi"/>
        </w:rPr>
        <w:t>. Chicago and London: University of Chicago Press. 1990.</w:t>
      </w:r>
    </w:p>
    <w:p w14:paraId="624E174C" w14:textId="77777777" w:rsidR="002B23EB" w:rsidRPr="00363474" w:rsidRDefault="002B23EB" w:rsidP="002B23EB">
      <w:pPr>
        <w:spacing w:after="0" w:line="240" w:lineRule="auto"/>
        <w:ind w:left="720" w:hanging="720"/>
        <w:jc w:val="both"/>
        <w:rPr>
          <w:rFonts w:cstheme="minorHAnsi"/>
        </w:rPr>
      </w:pPr>
    </w:p>
    <w:p w14:paraId="68E0A389" w14:textId="3A368837" w:rsidR="004D4A19" w:rsidRPr="00363474" w:rsidRDefault="002B23EB" w:rsidP="004B45A8">
      <w:pPr>
        <w:spacing w:after="0" w:line="240" w:lineRule="auto"/>
        <w:ind w:left="720" w:hanging="720"/>
        <w:jc w:val="both"/>
        <w:rPr>
          <w:rFonts w:cstheme="minorHAnsi"/>
        </w:rPr>
      </w:pPr>
      <w:r w:rsidRPr="00363474">
        <w:rPr>
          <w:rFonts w:cstheme="minorHAnsi"/>
        </w:rPr>
        <w:t>Wil</w:t>
      </w:r>
      <w:r w:rsidR="00517DF4">
        <w:rPr>
          <w:rFonts w:cstheme="minorHAnsi"/>
        </w:rPr>
        <w:t>l</w:t>
      </w:r>
      <w:r w:rsidRPr="00363474">
        <w:rPr>
          <w:rFonts w:cstheme="minorHAnsi"/>
        </w:rPr>
        <w:t>mott, Glen</w:t>
      </w:r>
      <w:ins w:id="62" w:author="Glenn Willmott" w:date="2012-08-11T17:41:00Z">
        <w:r w:rsidR="00C03A6C">
          <w:rPr>
            <w:rFonts w:cstheme="minorHAnsi"/>
          </w:rPr>
          <w:t>n</w:t>
        </w:r>
      </w:ins>
      <w:r w:rsidRPr="00363474">
        <w:rPr>
          <w:rFonts w:cstheme="minorHAnsi"/>
        </w:rPr>
        <w:t xml:space="preserve">. </w:t>
      </w:r>
      <w:r w:rsidRPr="00363474">
        <w:rPr>
          <w:rFonts w:cstheme="minorHAnsi"/>
          <w:i/>
        </w:rPr>
        <w:t>Modernist Goods: Primitivism, the Market, and the Gift</w:t>
      </w:r>
      <w:r w:rsidRPr="00363474">
        <w:rPr>
          <w:rFonts w:cstheme="minorHAnsi"/>
        </w:rPr>
        <w:t xml:space="preserve">.  </w:t>
      </w:r>
      <w:proofErr w:type="gramStart"/>
      <w:r w:rsidRPr="00363474">
        <w:rPr>
          <w:rFonts w:cstheme="minorHAnsi"/>
        </w:rPr>
        <w:t>U Toronto P, 2008.</w:t>
      </w:r>
      <w:proofErr w:type="gramEnd"/>
      <w:r w:rsidR="004B45A8" w:rsidRPr="00363474">
        <w:rPr>
          <w:rFonts w:cstheme="minorHAnsi"/>
        </w:rPr>
        <w:t xml:space="preserve"> </w:t>
      </w:r>
    </w:p>
    <w:sectPr w:rsidR="004D4A19" w:rsidRPr="00363474">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Glenn Willmott" w:date="2012-08-03T03:47:00Z" w:initials="GW">
    <w:p w14:paraId="0CEEB250" w14:textId="77777777" w:rsidR="00EF5020" w:rsidRDefault="00EF5020">
      <w:pPr>
        <w:pStyle w:val="CommentText"/>
      </w:pPr>
      <w:r>
        <w:rPr>
          <w:rStyle w:val="CommentReference"/>
        </w:rPr>
        <w:annotationRef/>
      </w:r>
      <w:r>
        <w:t xml:space="preserve">To mark the ideological sense of “primitive” with respect to non-Western tribal societies right away (though you do this in the third sentence), I </w:t>
      </w:r>
      <w:proofErr w:type="gramStart"/>
      <w:r>
        <w:t>would  here</w:t>
      </w:r>
      <w:proofErr w:type="gramEnd"/>
      <w:r>
        <w:t xml:space="preserve"> use scare quotes (i.e. “primitive”) or replace the term in the first sentence with something longer (e.g. “subject matter and art forms considered primal or primitive with respect to conventional society” – not great, but you know what I mean).</w:t>
      </w:r>
    </w:p>
  </w:comment>
  <w:comment w:id="8" w:author="jtydfty" w:date="2012-08-06T10:42:00Z" w:initials="j">
    <w:p w14:paraId="75C53B9C" w14:textId="2272C843" w:rsidR="00544575" w:rsidRDefault="00544575">
      <w:pPr>
        <w:pStyle w:val="CommentText"/>
      </w:pPr>
      <w:r>
        <w:rPr>
          <w:rStyle w:val="CommentReference"/>
        </w:rPr>
        <w:annotationRef/>
      </w:r>
      <w:r>
        <w:t xml:space="preserve">I was following </w:t>
      </w:r>
      <w:proofErr w:type="spellStart"/>
      <w:r>
        <w:t>Routledge’s</w:t>
      </w:r>
      <w:proofErr w:type="spellEnd"/>
      <w:r>
        <w:t xml:space="preserve"> style guide in avoiding using the scare quotes here, but the alternative is fairly roundabout.  If “purportedly” isn’t sufficient, I could use the scare quotes one time in this instance.</w:t>
      </w:r>
    </w:p>
  </w:comment>
  <w:comment w:id="17" w:author="Glenn Willmott" w:date="2012-08-03T03:55:00Z" w:initials="GW">
    <w:p w14:paraId="11F7460A" w14:textId="371B9669" w:rsidR="00EF5020" w:rsidRDefault="00EF5020">
      <w:pPr>
        <w:pStyle w:val="CommentText"/>
      </w:pPr>
      <w:r>
        <w:rPr>
          <w:rStyle w:val="CommentReference"/>
        </w:rPr>
        <w:annotationRef/>
      </w:r>
      <w:r>
        <w:t>Could this be incorporated into the sentence above, or expanded a bit?  It seems to hang ambiguously.  You might say something like the “theme is most developed in PS, in which…”</w:t>
      </w:r>
    </w:p>
  </w:comment>
  <w:comment w:id="27" w:author="jtydfty" w:date="2012-08-06T10:52:00Z" w:initials="j">
    <w:p w14:paraId="287968AA" w14:textId="5F06FC3B" w:rsidR="00544575" w:rsidRDefault="00544575">
      <w:pPr>
        <w:pStyle w:val="CommentText"/>
      </w:pPr>
      <w:r>
        <w:rPr>
          <w:rStyle w:val="CommentReference"/>
        </w:rPr>
        <w:annotationRef/>
      </w:r>
      <w:r>
        <w:t xml:space="preserve">I </w:t>
      </w:r>
      <w:r w:rsidR="00D1427A">
        <w:t>threw</w:t>
      </w:r>
      <w:r>
        <w:t xml:space="preserve"> this cryptic sentence in because I was </w:t>
      </w:r>
      <w:r w:rsidR="00D1427A">
        <w:t xml:space="preserve">already over my word limit.  Even though PS is an important example of primitivism, I’d be happy just deleting this sentence.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F83B76" w14:textId="77777777" w:rsidR="00EF5020" w:rsidRDefault="00EF5020" w:rsidP="007E1215">
      <w:pPr>
        <w:spacing w:after="0" w:line="240" w:lineRule="auto"/>
      </w:pPr>
      <w:r>
        <w:separator/>
      </w:r>
    </w:p>
  </w:endnote>
  <w:endnote w:type="continuationSeparator" w:id="0">
    <w:p w14:paraId="36013FA0" w14:textId="77777777" w:rsidR="00EF5020" w:rsidRDefault="00EF5020" w:rsidP="007E1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916BDB" w14:textId="77777777" w:rsidR="00EF5020" w:rsidRDefault="00EF5020" w:rsidP="007E1215">
      <w:pPr>
        <w:spacing w:after="0" w:line="240" w:lineRule="auto"/>
      </w:pPr>
      <w:r>
        <w:separator/>
      </w:r>
    </w:p>
  </w:footnote>
  <w:footnote w:type="continuationSeparator" w:id="0">
    <w:p w14:paraId="118639A0" w14:textId="77777777" w:rsidR="00EF5020" w:rsidRDefault="00EF5020" w:rsidP="007E121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1125170"/>
      <w:docPartObj>
        <w:docPartGallery w:val="Page Numbers (Top of Page)"/>
        <w:docPartUnique/>
      </w:docPartObj>
    </w:sdtPr>
    <w:sdtEndPr>
      <w:rPr>
        <w:noProof/>
      </w:rPr>
    </w:sdtEndPr>
    <w:sdtContent>
      <w:p w14:paraId="3EAA7E36" w14:textId="77777777" w:rsidR="00EF5020" w:rsidRDefault="00EF5020">
        <w:pPr>
          <w:pStyle w:val="Header"/>
          <w:jc w:val="right"/>
        </w:pPr>
        <w:r>
          <w:fldChar w:fldCharType="begin"/>
        </w:r>
        <w:r>
          <w:instrText xml:space="preserve"> PAGE   \* MERGEFORMAT </w:instrText>
        </w:r>
        <w:r>
          <w:fldChar w:fldCharType="separate"/>
        </w:r>
        <w:r w:rsidR="004637AC">
          <w:rPr>
            <w:noProof/>
          </w:rPr>
          <w:t>1</w:t>
        </w:r>
        <w:r>
          <w:rPr>
            <w:noProof/>
          </w:rPr>
          <w:fldChar w:fldCharType="end"/>
        </w:r>
      </w:p>
    </w:sdtContent>
  </w:sdt>
  <w:p w14:paraId="2DB8A600" w14:textId="77777777" w:rsidR="00EF5020" w:rsidRDefault="00EF502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BE4122"/>
    <w:multiLevelType w:val="hybridMultilevel"/>
    <w:tmpl w:val="990246C4"/>
    <w:lvl w:ilvl="0" w:tplc="A07888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D46C2F"/>
    <w:multiLevelType w:val="hybridMultilevel"/>
    <w:tmpl w:val="4AC61012"/>
    <w:lvl w:ilvl="0" w:tplc="F16AFE3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7D2B36"/>
    <w:multiLevelType w:val="hybridMultilevel"/>
    <w:tmpl w:val="DC1CA8C4"/>
    <w:lvl w:ilvl="0" w:tplc="7850011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732652"/>
    <w:multiLevelType w:val="hybridMultilevel"/>
    <w:tmpl w:val="B22CF6B4"/>
    <w:lvl w:ilvl="0" w:tplc="F15ABA2C">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CB74C3"/>
    <w:multiLevelType w:val="hybridMultilevel"/>
    <w:tmpl w:val="801653B0"/>
    <w:lvl w:ilvl="0" w:tplc="037AA750">
      <w:start w:val="1"/>
      <w:numFmt w:val="bullet"/>
      <w:lvlText w:val="•"/>
      <w:lvlJc w:val="left"/>
      <w:pPr>
        <w:tabs>
          <w:tab w:val="num" w:pos="720"/>
        </w:tabs>
        <w:ind w:left="720" w:hanging="360"/>
      </w:pPr>
      <w:rPr>
        <w:rFonts w:ascii="Arial" w:hAnsi="Arial" w:hint="default"/>
      </w:rPr>
    </w:lvl>
    <w:lvl w:ilvl="1" w:tplc="1896B6CA" w:tentative="1">
      <w:start w:val="1"/>
      <w:numFmt w:val="bullet"/>
      <w:lvlText w:val="•"/>
      <w:lvlJc w:val="left"/>
      <w:pPr>
        <w:tabs>
          <w:tab w:val="num" w:pos="1440"/>
        </w:tabs>
        <w:ind w:left="1440" w:hanging="360"/>
      </w:pPr>
      <w:rPr>
        <w:rFonts w:ascii="Arial" w:hAnsi="Arial" w:hint="default"/>
      </w:rPr>
    </w:lvl>
    <w:lvl w:ilvl="2" w:tplc="D8D28C1A" w:tentative="1">
      <w:start w:val="1"/>
      <w:numFmt w:val="bullet"/>
      <w:lvlText w:val="•"/>
      <w:lvlJc w:val="left"/>
      <w:pPr>
        <w:tabs>
          <w:tab w:val="num" w:pos="2160"/>
        </w:tabs>
        <w:ind w:left="2160" w:hanging="360"/>
      </w:pPr>
      <w:rPr>
        <w:rFonts w:ascii="Arial" w:hAnsi="Arial" w:hint="default"/>
      </w:rPr>
    </w:lvl>
    <w:lvl w:ilvl="3" w:tplc="654ED3B6" w:tentative="1">
      <w:start w:val="1"/>
      <w:numFmt w:val="bullet"/>
      <w:lvlText w:val="•"/>
      <w:lvlJc w:val="left"/>
      <w:pPr>
        <w:tabs>
          <w:tab w:val="num" w:pos="2880"/>
        </w:tabs>
        <w:ind w:left="2880" w:hanging="360"/>
      </w:pPr>
      <w:rPr>
        <w:rFonts w:ascii="Arial" w:hAnsi="Arial" w:hint="default"/>
      </w:rPr>
    </w:lvl>
    <w:lvl w:ilvl="4" w:tplc="83048F22" w:tentative="1">
      <w:start w:val="1"/>
      <w:numFmt w:val="bullet"/>
      <w:lvlText w:val="•"/>
      <w:lvlJc w:val="left"/>
      <w:pPr>
        <w:tabs>
          <w:tab w:val="num" w:pos="3600"/>
        </w:tabs>
        <w:ind w:left="3600" w:hanging="360"/>
      </w:pPr>
      <w:rPr>
        <w:rFonts w:ascii="Arial" w:hAnsi="Arial" w:hint="default"/>
      </w:rPr>
    </w:lvl>
    <w:lvl w:ilvl="5" w:tplc="7E785B14" w:tentative="1">
      <w:start w:val="1"/>
      <w:numFmt w:val="bullet"/>
      <w:lvlText w:val="•"/>
      <w:lvlJc w:val="left"/>
      <w:pPr>
        <w:tabs>
          <w:tab w:val="num" w:pos="4320"/>
        </w:tabs>
        <w:ind w:left="4320" w:hanging="360"/>
      </w:pPr>
      <w:rPr>
        <w:rFonts w:ascii="Arial" w:hAnsi="Arial" w:hint="default"/>
      </w:rPr>
    </w:lvl>
    <w:lvl w:ilvl="6" w:tplc="AC363DF8" w:tentative="1">
      <w:start w:val="1"/>
      <w:numFmt w:val="bullet"/>
      <w:lvlText w:val="•"/>
      <w:lvlJc w:val="left"/>
      <w:pPr>
        <w:tabs>
          <w:tab w:val="num" w:pos="5040"/>
        </w:tabs>
        <w:ind w:left="5040" w:hanging="360"/>
      </w:pPr>
      <w:rPr>
        <w:rFonts w:ascii="Arial" w:hAnsi="Arial" w:hint="default"/>
      </w:rPr>
    </w:lvl>
    <w:lvl w:ilvl="7" w:tplc="C7F0FFC4" w:tentative="1">
      <w:start w:val="1"/>
      <w:numFmt w:val="bullet"/>
      <w:lvlText w:val="•"/>
      <w:lvlJc w:val="left"/>
      <w:pPr>
        <w:tabs>
          <w:tab w:val="num" w:pos="5760"/>
        </w:tabs>
        <w:ind w:left="5760" w:hanging="360"/>
      </w:pPr>
      <w:rPr>
        <w:rFonts w:ascii="Arial" w:hAnsi="Arial" w:hint="default"/>
      </w:rPr>
    </w:lvl>
    <w:lvl w:ilvl="8" w:tplc="B2CCE516" w:tentative="1">
      <w:start w:val="1"/>
      <w:numFmt w:val="bullet"/>
      <w:lvlText w:val="•"/>
      <w:lvlJc w:val="left"/>
      <w:pPr>
        <w:tabs>
          <w:tab w:val="num" w:pos="6480"/>
        </w:tabs>
        <w:ind w:left="6480" w:hanging="360"/>
      </w:pPr>
      <w:rPr>
        <w:rFonts w:ascii="Arial" w:hAnsi="Arial" w:hint="default"/>
      </w:rPr>
    </w:lvl>
  </w:abstractNum>
  <w:abstractNum w:abstractNumId="5">
    <w:nsid w:val="7AF271A5"/>
    <w:multiLevelType w:val="hybridMultilevel"/>
    <w:tmpl w:val="138637E6"/>
    <w:lvl w:ilvl="0" w:tplc="B7360B9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621"/>
    <w:rsid w:val="0000307B"/>
    <w:rsid w:val="000455C3"/>
    <w:rsid w:val="00051834"/>
    <w:rsid w:val="00081F12"/>
    <w:rsid w:val="00091734"/>
    <w:rsid w:val="000F0DB3"/>
    <w:rsid w:val="00104EA3"/>
    <w:rsid w:val="00131ED7"/>
    <w:rsid w:val="00140B92"/>
    <w:rsid w:val="00143D2D"/>
    <w:rsid w:val="00145263"/>
    <w:rsid w:val="001578F7"/>
    <w:rsid w:val="00164600"/>
    <w:rsid w:val="00181039"/>
    <w:rsid w:val="001927A9"/>
    <w:rsid w:val="0019446F"/>
    <w:rsid w:val="001A1D6E"/>
    <w:rsid w:val="001A289D"/>
    <w:rsid w:val="001C1506"/>
    <w:rsid w:val="001C56E7"/>
    <w:rsid w:val="001F2D81"/>
    <w:rsid w:val="00202ED6"/>
    <w:rsid w:val="00245BF7"/>
    <w:rsid w:val="00261BCF"/>
    <w:rsid w:val="00266B0C"/>
    <w:rsid w:val="00273DE1"/>
    <w:rsid w:val="00282F4F"/>
    <w:rsid w:val="00283FD4"/>
    <w:rsid w:val="0028784C"/>
    <w:rsid w:val="00293569"/>
    <w:rsid w:val="002B23EB"/>
    <w:rsid w:val="0030284B"/>
    <w:rsid w:val="00311123"/>
    <w:rsid w:val="00327ABE"/>
    <w:rsid w:val="003537F2"/>
    <w:rsid w:val="00357666"/>
    <w:rsid w:val="00361672"/>
    <w:rsid w:val="003629AA"/>
    <w:rsid w:val="00363474"/>
    <w:rsid w:val="00377B7E"/>
    <w:rsid w:val="00395027"/>
    <w:rsid w:val="00395EAE"/>
    <w:rsid w:val="003B4917"/>
    <w:rsid w:val="003C6D1B"/>
    <w:rsid w:val="003D15A0"/>
    <w:rsid w:val="004015BB"/>
    <w:rsid w:val="00432096"/>
    <w:rsid w:val="00443984"/>
    <w:rsid w:val="004637AC"/>
    <w:rsid w:val="00471571"/>
    <w:rsid w:val="00480FF5"/>
    <w:rsid w:val="004A0E8B"/>
    <w:rsid w:val="004A195B"/>
    <w:rsid w:val="004B4306"/>
    <w:rsid w:val="004B45A8"/>
    <w:rsid w:val="004B4D00"/>
    <w:rsid w:val="004C4553"/>
    <w:rsid w:val="004D4A19"/>
    <w:rsid w:val="00501270"/>
    <w:rsid w:val="00510B55"/>
    <w:rsid w:val="005121C7"/>
    <w:rsid w:val="00517DF4"/>
    <w:rsid w:val="00544575"/>
    <w:rsid w:val="00592A67"/>
    <w:rsid w:val="005C7B0A"/>
    <w:rsid w:val="005D281E"/>
    <w:rsid w:val="005E4733"/>
    <w:rsid w:val="005F25BC"/>
    <w:rsid w:val="005F5DB9"/>
    <w:rsid w:val="00602334"/>
    <w:rsid w:val="006050B3"/>
    <w:rsid w:val="00607A32"/>
    <w:rsid w:val="00620B10"/>
    <w:rsid w:val="00655DC7"/>
    <w:rsid w:val="006638A3"/>
    <w:rsid w:val="00667E01"/>
    <w:rsid w:val="00673AE0"/>
    <w:rsid w:val="006A5C4E"/>
    <w:rsid w:val="006C6B16"/>
    <w:rsid w:val="006D3B65"/>
    <w:rsid w:val="006D6932"/>
    <w:rsid w:val="006F6D37"/>
    <w:rsid w:val="00703BFF"/>
    <w:rsid w:val="007058F9"/>
    <w:rsid w:val="00711594"/>
    <w:rsid w:val="00733508"/>
    <w:rsid w:val="00736431"/>
    <w:rsid w:val="00747130"/>
    <w:rsid w:val="0075006E"/>
    <w:rsid w:val="00757934"/>
    <w:rsid w:val="00766719"/>
    <w:rsid w:val="007A7C6C"/>
    <w:rsid w:val="007D00AA"/>
    <w:rsid w:val="007D3AAC"/>
    <w:rsid w:val="007D3FDA"/>
    <w:rsid w:val="007E1215"/>
    <w:rsid w:val="007E255C"/>
    <w:rsid w:val="007E46C0"/>
    <w:rsid w:val="00806E5D"/>
    <w:rsid w:val="008351E2"/>
    <w:rsid w:val="0084099B"/>
    <w:rsid w:val="00875DA0"/>
    <w:rsid w:val="008810AC"/>
    <w:rsid w:val="008E17D1"/>
    <w:rsid w:val="009139FB"/>
    <w:rsid w:val="009159BA"/>
    <w:rsid w:val="009419C6"/>
    <w:rsid w:val="00945BFF"/>
    <w:rsid w:val="00956FB2"/>
    <w:rsid w:val="00974952"/>
    <w:rsid w:val="00996499"/>
    <w:rsid w:val="009967B4"/>
    <w:rsid w:val="009A1D78"/>
    <w:rsid w:val="009A21B6"/>
    <w:rsid w:val="009C371F"/>
    <w:rsid w:val="009C4A03"/>
    <w:rsid w:val="009E0214"/>
    <w:rsid w:val="009F2835"/>
    <w:rsid w:val="00A17E84"/>
    <w:rsid w:val="00A61786"/>
    <w:rsid w:val="00AE05DE"/>
    <w:rsid w:val="00AE528E"/>
    <w:rsid w:val="00AE5F9F"/>
    <w:rsid w:val="00AF6D6C"/>
    <w:rsid w:val="00B004C7"/>
    <w:rsid w:val="00B2398F"/>
    <w:rsid w:val="00B41192"/>
    <w:rsid w:val="00B47A68"/>
    <w:rsid w:val="00B50D5D"/>
    <w:rsid w:val="00B57C7E"/>
    <w:rsid w:val="00B72249"/>
    <w:rsid w:val="00B87B88"/>
    <w:rsid w:val="00B95004"/>
    <w:rsid w:val="00BB31F1"/>
    <w:rsid w:val="00BC56ED"/>
    <w:rsid w:val="00BE2297"/>
    <w:rsid w:val="00BF1732"/>
    <w:rsid w:val="00C03A6C"/>
    <w:rsid w:val="00C13F04"/>
    <w:rsid w:val="00C20D3D"/>
    <w:rsid w:val="00C737B0"/>
    <w:rsid w:val="00C92D4D"/>
    <w:rsid w:val="00C93759"/>
    <w:rsid w:val="00C96B2A"/>
    <w:rsid w:val="00CA3D42"/>
    <w:rsid w:val="00CA52C3"/>
    <w:rsid w:val="00CA5E9A"/>
    <w:rsid w:val="00CB1181"/>
    <w:rsid w:val="00CB525D"/>
    <w:rsid w:val="00CB5D51"/>
    <w:rsid w:val="00CD0C88"/>
    <w:rsid w:val="00CD62E2"/>
    <w:rsid w:val="00D1427A"/>
    <w:rsid w:val="00D240A2"/>
    <w:rsid w:val="00D3597A"/>
    <w:rsid w:val="00D63040"/>
    <w:rsid w:val="00D75D84"/>
    <w:rsid w:val="00D80C39"/>
    <w:rsid w:val="00D84A50"/>
    <w:rsid w:val="00D9115F"/>
    <w:rsid w:val="00DA048C"/>
    <w:rsid w:val="00DB7E7F"/>
    <w:rsid w:val="00DC0A51"/>
    <w:rsid w:val="00DC2538"/>
    <w:rsid w:val="00DD04AC"/>
    <w:rsid w:val="00DD08EF"/>
    <w:rsid w:val="00DD2D12"/>
    <w:rsid w:val="00DE03D3"/>
    <w:rsid w:val="00DE3210"/>
    <w:rsid w:val="00DE5F63"/>
    <w:rsid w:val="00DF0A47"/>
    <w:rsid w:val="00E05621"/>
    <w:rsid w:val="00E261F2"/>
    <w:rsid w:val="00E40111"/>
    <w:rsid w:val="00E42FEC"/>
    <w:rsid w:val="00E61385"/>
    <w:rsid w:val="00E63CC6"/>
    <w:rsid w:val="00E837AA"/>
    <w:rsid w:val="00E84372"/>
    <w:rsid w:val="00E916E7"/>
    <w:rsid w:val="00EA150E"/>
    <w:rsid w:val="00EB1803"/>
    <w:rsid w:val="00EC0D8B"/>
    <w:rsid w:val="00EE0B0F"/>
    <w:rsid w:val="00EF2007"/>
    <w:rsid w:val="00EF4BD3"/>
    <w:rsid w:val="00EF5020"/>
    <w:rsid w:val="00F17D1F"/>
    <w:rsid w:val="00F24EAC"/>
    <w:rsid w:val="00F308E2"/>
    <w:rsid w:val="00F52A51"/>
    <w:rsid w:val="00F53141"/>
    <w:rsid w:val="00F552B5"/>
    <w:rsid w:val="00F63AC3"/>
    <w:rsid w:val="00F7218B"/>
    <w:rsid w:val="00F84C7D"/>
    <w:rsid w:val="00F929B2"/>
    <w:rsid w:val="00FB66DA"/>
    <w:rsid w:val="00FF22EB"/>
    <w:rsid w:val="00FF55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AE2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A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dium-font">
    <w:name w:val="medium-font"/>
    <w:basedOn w:val="DefaultParagraphFont"/>
    <w:rsid w:val="004B4D00"/>
  </w:style>
  <w:style w:type="paragraph" w:styleId="ListParagraph">
    <w:name w:val="List Paragraph"/>
    <w:basedOn w:val="Normal"/>
    <w:uiPriority w:val="34"/>
    <w:qFormat/>
    <w:rsid w:val="004B4D00"/>
    <w:pPr>
      <w:ind w:left="720"/>
      <w:contextualSpacing/>
    </w:pPr>
  </w:style>
  <w:style w:type="character" w:styleId="Strong">
    <w:name w:val="Strong"/>
    <w:basedOn w:val="DefaultParagraphFont"/>
    <w:uiPriority w:val="22"/>
    <w:qFormat/>
    <w:rsid w:val="00D84A50"/>
    <w:rPr>
      <w:b/>
      <w:bCs/>
    </w:rPr>
  </w:style>
  <w:style w:type="character" w:customStyle="1" w:styleId="description">
    <w:name w:val="description"/>
    <w:basedOn w:val="DefaultParagraphFont"/>
    <w:rsid w:val="009967B4"/>
  </w:style>
  <w:style w:type="character" w:styleId="Hyperlink">
    <w:name w:val="Hyperlink"/>
    <w:basedOn w:val="DefaultParagraphFont"/>
    <w:uiPriority w:val="99"/>
    <w:unhideWhenUsed/>
    <w:rsid w:val="009967B4"/>
    <w:rPr>
      <w:color w:val="0000FF" w:themeColor="hyperlink"/>
      <w:u w:val="single"/>
    </w:rPr>
  </w:style>
  <w:style w:type="character" w:customStyle="1" w:styleId="italic1">
    <w:name w:val="italic1"/>
    <w:basedOn w:val="DefaultParagraphFont"/>
    <w:rsid w:val="00F17D1F"/>
    <w:rPr>
      <w:rFonts w:ascii="Arial" w:hAnsi="Arial" w:cs="Arial" w:hint="default"/>
      <w:i/>
      <w:iCs/>
      <w:color w:val="000000"/>
      <w:sz w:val="18"/>
      <w:szCs w:val="18"/>
    </w:rPr>
  </w:style>
  <w:style w:type="paragraph" w:styleId="BalloonText">
    <w:name w:val="Balloon Text"/>
    <w:basedOn w:val="Normal"/>
    <w:link w:val="BalloonTextChar"/>
    <w:uiPriority w:val="99"/>
    <w:semiHidden/>
    <w:unhideWhenUsed/>
    <w:rsid w:val="000518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834"/>
    <w:rPr>
      <w:rFonts w:ascii="Tahoma" w:hAnsi="Tahoma" w:cs="Tahoma"/>
      <w:sz w:val="16"/>
      <w:szCs w:val="16"/>
    </w:rPr>
  </w:style>
  <w:style w:type="paragraph" w:styleId="Header">
    <w:name w:val="header"/>
    <w:basedOn w:val="Normal"/>
    <w:link w:val="HeaderChar"/>
    <w:uiPriority w:val="99"/>
    <w:unhideWhenUsed/>
    <w:rsid w:val="007E1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215"/>
  </w:style>
  <w:style w:type="paragraph" w:styleId="Footer">
    <w:name w:val="footer"/>
    <w:basedOn w:val="Normal"/>
    <w:link w:val="FooterChar"/>
    <w:uiPriority w:val="99"/>
    <w:unhideWhenUsed/>
    <w:rsid w:val="007E1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215"/>
  </w:style>
  <w:style w:type="character" w:styleId="CommentReference">
    <w:name w:val="annotation reference"/>
    <w:basedOn w:val="DefaultParagraphFont"/>
    <w:uiPriority w:val="99"/>
    <w:semiHidden/>
    <w:unhideWhenUsed/>
    <w:rsid w:val="00510B55"/>
    <w:rPr>
      <w:sz w:val="18"/>
      <w:szCs w:val="18"/>
    </w:rPr>
  </w:style>
  <w:style w:type="paragraph" w:styleId="CommentText">
    <w:name w:val="annotation text"/>
    <w:basedOn w:val="Normal"/>
    <w:link w:val="CommentTextChar"/>
    <w:uiPriority w:val="99"/>
    <w:semiHidden/>
    <w:unhideWhenUsed/>
    <w:rsid w:val="00510B55"/>
    <w:pPr>
      <w:spacing w:line="240" w:lineRule="auto"/>
    </w:pPr>
    <w:rPr>
      <w:sz w:val="24"/>
      <w:szCs w:val="24"/>
    </w:rPr>
  </w:style>
  <w:style w:type="character" w:customStyle="1" w:styleId="CommentTextChar">
    <w:name w:val="Comment Text Char"/>
    <w:basedOn w:val="DefaultParagraphFont"/>
    <w:link w:val="CommentText"/>
    <w:uiPriority w:val="99"/>
    <w:semiHidden/>
    <w:rsid w:val="00510B55"/>
    <w:rPr>
      <w:sz w:val="24"/>
      <w:szCs w:val="24"/>
    </w:rPr>
  </w:style>
  <w:style w:type="paragraph" w:styleId="CommentSubject">
    <w:name w:val="annotation subject"/>
    <w:basedOn w:val="CommentText"/>
    <w:next w:val="CommentText"/>
    <w:link w:val="CommentSubjectChar"/>
    <w:uiPriority w:val="99"/>
    <w:semiHidden/>
    <w:unhideWhenUsed/>
    <w:rsid w:val="00510B55"/>
    <w:rPr>
      <w:b/>
      <w:bCs/>
      <w:sz w:val="20"/>
      <w:szCs w:val="20"/>
    </w:rPr>
  </w:style>
  <w:style w:type="character" w:customStyle="1" w:styleId="CommentSubjectChar">
    <w:name w:val="Comment Subject Char"/>
    <w:basedOn w:val="CommentTextChar"/>
    <w:link w:val="CommentSubject"/>
    <w:uiPriority w:val="99"/>
    <w:semiHidden/>
    <w:rsid w:val="00510B5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A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dium-font">
    <w:name w:val="medium-font"/>
    <w:basedOn w:val="DefaultParagraphFont"/>
    <w:rsid w:val="004B4D00"/>
  </w:style>
  <w:style w:type="paragraph" w:styleId="ListParagraph">
    <w:name w:val="List Paragraph"/>
    <w:basedOn w:val="Normal"/>
    <w:uiPriority w:val="34"/>
    <w:qFormat/>
    <w:rsid w:val="004B4D00"/>
    <w:pPr>
      <w:ind w:left="720"/>
      <w:contextualSpacing/>
    </w:pPr>
  </w:style>
  <w:style w:type="character" w:styleId="Strong">
    <w:name w:val="Strong"/>
    <w:basedOn w:val="DefaultParagraphFont"/>
    <w:uiPriority w:val="22"/>
    <w:qFormat/>
    <w:rsid w:val="00D84A50"/>
    <w:rPr>
      <w:b/>
      <w:bCs/>
    </w:rPr>
  </w:style>
  <w:style w:type="character" w:customStyle="1" w:styleId="description">
    <w:name w:val="description"/>
    <w:basedOn w:val="DefaultParagraphFont"/>
    <w:rsid w:val="009967B4"/>
  </w:style>
  <w:style w:type="character" w:styleId="Hyperlink">
    <w:name w:val="Hyperlink"/>
    <w:basedOn w:val="DefaultParagraphFont"/>
    <w:uiPriority w:val="99"/>
    <w:unhideWhenUsed/>
    <w:rsid w:val="009967B4"/>
    <w:rPr>
      <w:color w:val="0000FF" w:themeColor="hyperlink"/>
      <w:u w:val="single"/>
    </w:rPr>
  </w:style>
  <w:style w:type="character" w:customStyle="1" w:styleId="italic1">
    <w:name w:val="italic1"/>
    <w:basedOn w:val="DefaultParagraphFont"/>
    <w:rsid w:val="00F17D1F"/>
    <w:rPr>
      <w:rFonts w:ascii="Arial" w:hAnsi="Arial" w:cs="Arial" w:hint="default"/>
      <w:i/>
      <w:iCs/>
      <w:color w:val="000000"/>
      <w:sz w:val="18"/>
      <w:szCs w:val="18"/>
    </w:rPr>
  </w:style>
  <w:style w:type="paragraph" w:styleId="BalloonText">
    <w:name w:val="Balloon Text"/>
    <w:basedOn w:val="Normal"/>
    <w:link w:val="BalloonTextChar"/>
    <w:uiPriority w:val="99"/>
    <w:semiHidden/>
    <w:unhideWhenUsed/>
    <w:rsid w:val="000518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834"/>
    <w:rPr>
      <w:rFonts w:ascii="Tahoma" w:hAnsi="Tahoma" w:cs="Tahoma"/>
      <w:sz w:val="16"/>
      <w:szCs w:val="16"/>
    </w:rPr>
  </w:style>
  <w:style w:type="paragraph" w:styleId="Header">
    <w:name w:val="header"/>
    <w:basedOn w:val="Normal"/>
    <w:link w:val="HeaderChar"/>
    <w:uiPriority w:val="99"/>
    <w:unhideWhenUsed/>
    <w:rsid w:val="007E1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215"/>
  </w:style>
  <w:style w:type="paragraph" w:styleId="Footer">
    <w:name w:val="footer"/>
    <w:basedOn w:val="Normal"/>
    <w:link w:val="FooterChar"/>
    <w:uiPriority w:val="99"/>
    <w:unhideWhenUsed/>
    <w:rsid w:val="007E1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215"/>
  </w:style>
  <w:style w:type="character" w:styleId="CommentReference">
    <w:name w:val="annotation reference"/>
    <w:basedOn w:val="DefaultParagraphFont"/>
    <w:uiPriority w:val="99"/>
    <w:semiHidden/>
    <w:unhideWhenUsed/>
    <w:rsid w:val="00510B55"/>
    <w:rPr>
      <w:sz w:val="18"/>
      <w:szCs w:val="18"/>
    </w:rPr>
  </w:style>
  <w:style w:type="paragraph" w:styleId="CommentText">
    <w:name w:val="annotation text"/>
    <w:basedOn w:val="Normal"/>
    <w:link w:val="CommentTextChar"/>
    <w:uiPriority w:val="99"/>
    <w:semiHidden/>
    <w:unhideWhenUsed/>
    <w:rsid w:val="00510B55"/>
    <w:pPr>
      <w:spacing w:line="240" w:lineRule="auto"/>
    </w:pPr>
    <w:rPr>
      <w:sz w:val="24"/>
      <w:szCs w:val="24"/>
    </w:rPr>
  </w:style>
  <w:style w:type="character" w:customStyle="1" w:styleId="CommentTextChar">
    <w:name w:val="Comment Text Char"/>
    <w:basedOn w:val="DefaultParagraphFont"/>
    <w:link w:val="CommentText"/>
    <w:uiPriority w:val="99"/>
    <w:semiHidden/>
    <w:rsid w:val="00510B55"/>
    <w:rPr>
      <w:sz w:val="24"/>
      <w:szCs w:val="24"/>
    </w:rPr>
  </w:style>
  <w:style w:type="paragraph" w:styleId="CommentSubject">
    <w:name w:val="annotation subject"/>
    <w:basedOn w:val="CommentText"/>
    <w:next w:val="CommentText"/>
    <w:link w:val="CommentSubjectChar"/>
    <w:uiPriority w:val="99"/>
    <w:semiHidden/>
    <w:unhideWhenUsed/>
    <w:rsid w:val="00510B55"/>
    <w:rPr>
      <w:b/>
      <w:bCs/>
      <w:sz w:val="20"/>
      <w:szCs w:val="20"/>
    </w:rPr>
  </w:style>
  <w:style w:type="character" w:customStyle="1" w:styleId="CommentSubjectChar">
    <w:name w:val="Comment Subject Char"/>
    <w:basedOn w:val="CommentTextChar"/>
    <w:link w:val="CommentSubject"/>
    <w:uiPriority w:val="99"/>
    <w:semiHidden/>
    <w:rsid w:val="00510B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settings" Target="settings.xml"/><Relationship Id="rId7" Type="http://schemas.openxmlformats.org/officeDocument/2006/relationships/endnotes" Target="endnotes.xml"/><Relationship Id="rId1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8" Type="http://schemas.openxmlformats.org/officeDocument/2006/relationships/comments" Target="comments.xml"/><Relationship Id="rId13" Type="http://schemas.openxmlformats.org/officeDocument/2006/relationships/theme" Target="theme/theme1.xml"/><Relationship Id="rId10" Type="http://schemas.openxmlformats.org/officeDocument/2006/relationships/hyperlink" Target="http://www.loc.gov/exhibits/mead/field-samoa.html" TargetMode="External"/><Relationship Id="rId5"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styles" Target="styles.xml"/><Relationship Id="rId9" Type="http://schemas.openxmlformats.org/officeDocument/2006/relationships/hyperlink" Target="http://www.youtube.com/watch?v=wmw5eGh888Y"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1709</Words>
  <Characters>9744</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Ohio University</Company>
  <LinksUpToDate>false</LinksUpToDate>
  <CharactersWithSpaces>11431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jtydfty</dc:creator>
  <cp:lastModifiedBy>Glenn Willmott</cp:lastModifiedBy>
  <cp:revision>6</cp:revision>
  <cp:lastPrinted>2012-07-26T17:34:00Z</cp:lastPrinted>
  <dcterms:created xsi:type="dcterms:W3CDTF">2012-08-06T14:57:00Z</dcterms:created>
  <dcterms:modified xsi:type="dcterms:W3CDTF">2012-11-08T19:01:00Z</dcterms:modified>
</cp:coreProperties>
</file>