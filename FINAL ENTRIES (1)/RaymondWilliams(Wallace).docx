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7F" w:rsidRDefault="00AD1F29">
      <w:pPr>
        <w:rPr>
          <w:rFonts w:ascii="Times New Roman" w:hAnsi="Times New Roman" w:cs="Times New Roman"/>
          <w:b/>
          <w:sz w:val="24"/>
          <w:szCs w:val="24"/>
        </w:rPr>
      </w:pPr>
      <w:r>
        <w:rPr>
          <w:rFonts w:ascii="Times New Roman" w:hAnsi="Times New Roman" w:cs="Times New Roman"/>
          <w:b/>
          <w:sz w:val="24"/>
          <w:szCs w:val="24"/>
        </w:rPr>
        <w:t>Williams, Raymond (1921-1988)</w:t>
      </w:r>
    </w:p>
    <w:p w:rsidR="00E925D1" w:rsidRDefault="00586DA3" w:rsidP="00AD1F29">
      <w:pPr>
        <w:spacing w:line="480" w:lineRule="auto"/>
        <w:rPr>
          <w:rFonts w:ascii="Times New Roman" w:hAnsi="Times New Roman" w:cs="Times New Roman"/>
          <w:sz w:val="24"/>
          <w:szCs w:val="24"/>
        </w:rPr>
      </w:pPr>
      <w:r>
        <w:rPr>
          <w:rFonts w:ascii="Times New Roman" w:hAnsi="Times New Roman" w:cs="Times New Roman"/>
          <w:sz w:val="24"/>
          <w:szCs w:val="24"/>
        </w:rPr>
        <w:t>The critic, cultural historian and novelist Ray</w:t>
      </w:r>
      <w:r w:rsidR="007E11F7">
        <w:rPr>
          <w:rFonts w:ascii="Times New Roman" w:hAnsi="Times New Roman" w:cs="Times New Roman"/>
          <w:sz w:val="24"/>
          <w:szCs w:val="24"/>
        </w:rPr>
        <w:t xml:space="preserve">mond Williams </w:t>
      </w:r>
      <w:r w:rsidR="001C3096">
        <w:rPr>
          <w:rFonts w:ascii="Times New Roman" w:hAnsi="Times New Roman" w:cs="Times New Roman"/>
          <w:sz w:val="24"/>
          <w:szCs w:val="24"/>
        </w:rPr>
        <w:t>wa</w:t>
      </w:r>
      <w:r w:rsidR="007E11F7">
        <w:rPr>
          <w:rFonts w:ascii="Times New Roman" w:hAnsi="Times New Roman" w:cs="Times New Roman"/>
          <w:sz w:val="24"/>
          <w:szCs w:val="24"/>
        </w:rPr>
        <w:t xml:space="preserve">s </w:t>
      </w:r>
      <w:r w:rsidR="00E925D1">
        <w:rPr>
          <w:rFonts w:ascii="Times New Roman" w:hAnsi="Times New Roman" w:cs="Times New Roman"/>
          <w:sz w:val="24"/>
          <w:szCs w:val="24"/>
        </w:rPr>
        <w:t xml:space="preserve">an influential theorist of the emergence of literary and cultural modernism, and a </w:t>
      </w:r>
      <w:r w:rsidR="007E11F7">
        <w:rPr>
          <w:rFonts w:ascii="Times New Roman" w:hAnsi="Times New Roman" w:cs="Times New Roman"/>
          <w:sz w:val="24"/>
          <w:szCs w:val="24"/>
        </w:rPr>
        <w:t xml:space="preserve">key </w:t>
      </w:r>
      <w:r>
        <w:rPr>
          <w:rFonts w:ascii="Times New Roman" w:hAnsi="Times New Roman" w:cs="Times New Roman"/>
          <w:sz w:val="24"/>
          <w:szCs w:val="24"/>
        </w:rPr>
        <w:t>fi</w:t>
      </w:r>
      <w:r w:rsidR="007E11F7">
        <w:rPr>
          <w:rFonts w:ascii="Times New Roman" w:hAnsi="Times New Roman" w:cs="Times New Roman"/>
          <w:sz w:val="24"/>
          <w:szCs w:val="24"/>
        </w:rPr>
        <w:t>gure</w:t>
      </w:r>
      <w:r>
        <w:rPr>
          <w:rFonts w:ascii="Times New Roman" w:hAnsi="Times New Roman" w:cs="Times New Roman"/>
          <w:sz w:val="24"/>
          <w:szCs w:val="24"/>
        </w:rPr>
        <w:t xml:space="preserve"> in the development of British literary and cultural theory</w:t>
      </w:r>
      <w:r w:rsidR="007E11F7">
        <w:rPr>
          <w:rFonts w:ascii="Times New Roman" w:hAnsi="Times New Roman" w:cs="Times New Roman"/>
          <w:sz w:val="24"/>
          <w:szCs w:val="24"/>
        </w:rPr>
        <w:t xml:space="preserve">, </w:t>
      </w:r>
      <w:r w:rsidR="001C3096">
        <w:rPr>
          <w:rFonts w:ascii="Times New Roman" w:hAnsi="Times New Roman" w:cs="Times New Roman"/>
          <w:sz w:val="24"/>
          <w:szCs w:val="24"/>
        </w:rPr>
        <w:t>widely recognized as the founder of the discipline of cultural studies and of the theory of cultural materialism</w:t>
      </w:r>
      <w:r>
        <w:rPr>
          <w:rFonts w:ascii="Times New Roman" w:hAnsi="Times New Roman" w:cs="Times New Roman"/>
          <w:sz w:val="24"/>
          <w:szCs w:val="24"/>
        </w:rPr>
        <w:t>.</w:t>
      </w:r>
      <w:r w:rsidR="007172DF">
        <w:rPr>
          <w:rFonts w:ascii="Times New Roman" w:hAnsi="Times New Roman" w:cs="Times New Roman"/>
          <w:sz w:val="24"/>
          <w:szCs w:val="24"/>
        </w:rPr>
        <w:t xml:space="preserve"> </w:t>
      </w:r>
    </w:p>
    <w:p w:rsidR="00E925D1" w:rsidRDefault="00E925D1" w:rsidP="00E925D1">
      <w:pPr>
        <w:spacing w:line="480" w:lineRule="auto"/>
        <w:rPr>
          <w:rFonts w:ascii="Times New Roman" w:hAnsi="Times New Roman" w:cs="Times New Roman"/>
          <w:sz w:val="24"/>
          <w:szCs w:val="24"/>
        </w:rPr>
      </w:pPr>
      <w:r>
        <w:rPr>
          <w:rFonts w:ascii="Times New Roman" w:hAnsi="Times New Roman" w:cs="Times New Roman"/>
          <w:sz w:val="24"/>
          <w:szCs w:val="24"/>
        </w:rPr>
        <w:t xml:space="preserve">Born in the Welsh border village of Pandy in 1921, Williams attended Grammar School in Abergavenny,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w:t>
      </w:r>
      <w:r w:rsidR="00A5354D">
        <w:rPr>
          <w:rFonts w:ascii="Times New Roman" w:hAnsi="Times New Roman" w:cs="Times New Roman"/>
          <w:sz w:val="24"/>
          <w:szCs w:val="24"/>
        </w:rPr>
        <w:t xml:space="preserve">GERMAN EXPRESSIONIST </w:t>
      </w:r>
      <w:r>
        <w:rPr>
          <w:rFonts w:ascii="Times New Roman" w:hAnsi="Times New Roman" w:cs="Times New Roman"/>
          <w:sz w:val="24"/>
          <w:szCs w:val="24"/>
        </w:rPr>
        <w:t xml:space="preserve">film and the fiction of D.H. LAWRENCE and JAMES JOYCE. His interests in NATURALIST DRAMA and the movement beyond it into modernist experimentation are encoded in a sustained engagement with IBSEN’s work, first in </w:t>
      </w:r>
      <w:r>
        <w:rPr>
          <w:rFonts w:ascii="Times New Roman" w:hAnsi="Times New Roman" w:cs="Times New Roman"/>
          <w:i/>
          <w:sz w:val="24"/>
          <w:szCs w:val="24"/>
        </w:rPr>
        <w:t>Drama from Ibsen to Eliot</w:t>
      </w:r>
      <w:r>
        <w:rPr>
          <w:rFonts w:ascii="Times New Roman" w:hAnsi="Times New Roman" w:cs="Times New Roman"/>
          <w:sz w:val="24"/>
          <w:szCs w:val="24"/>
        </w:rPr>
        <w:t xml:space="preserve"> (1952), and then in </w:t>
      </w:r>
      <w:r>
        <w:rPr>
          <w:rFonts w:ascii="Times New Roman" w:hAnsi="Times New Roman" w:cs="Times New Roman"/>
          <w:i/>
          <w:sz w:val="24"/>
          <w:szCs w:val="24"/>
        </w:rPr>
        <w:t>Drama from Ibsen to Brecht</w:t>
      </w:r>
      <w:r>
        <w:rPr>
          <w:rFonts w:ascii="Times New Roman" w:hAnsi="Times New Roman" w:cs="Times New Roman"/>
          <w:sz w:val="24"/>
          <w:szCs w:val="24"/>
        </w:rPr>
        <w:t xml:space="preserve"> (1969), the latter updated to include an account of the ‘complex seeing’ of BERTOLT BRECHT’s modernist stagecraft. Tony Pinkney, a key commentator on Williams and modernism, has gathered together Williams’ key essays on modernism into the posthumous volume </w:t>
      </w:r>
      <w:r>
        <w:rPr>
          <w:rFonts w:ascii="Times New Roman" w:hAnsi="Times New Roman" w:cs="Times New Roman"/>
          <w:i/>
          <w:sz w:val="24"/>
          <w:szCs w:val="24"/>
        </w:rPr>
        <w:t xml:space="preserve">The Politics of Modernism: Against the New Conformists </w:t>
      </w:r>
      <w:r>
        <w:rPr>
          <w:rFonts w:ascii="Times New Roman" w:hAnsi="Times New Roman" w:cs="Times New Roman"/>
          <w:sz w:val="24"/>
          <w:szCs w:val="24"/>
        </w:rPr>
        <w:t xml:space="preserve">(1989). Central to these essays is Williams’ theorisation of the close relationship between, on the one hand, the formation of AVANT-GARDE groups and the nature of their linguistic forms and innovations between the 1890s and 1920s and, on the other hand, the emergence of a metropolis characterised by immigration and the close intermingling of cultural identities.  </w:t>
      </w:r>
    </w:p>
    <w:p w:rsidR="00E230C6" w:rsidRDefault="00FA574E" w:rsidP="00AD1F29">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his early work from the mid-1940s </w:t>
      </w:r>
      <w:r w:rsidR="0038774D">
        <w:rPr>
          <w:rFonts w:ascii="Times New Roman" w:hAnsi="Times New Roman" w:cs="Times New Roman"/>
          <w:sz w:val="24"/>
          <w:szCs w:val="24"/>
        </w:rPr>
        <w:t>combined the practical critical techniques of F.R. Leavis’ Cambridge school with a burgeoning socialism, Williams’</w:t>
      </w:r>
      <w:r w:rsidR="00E925D1">
        <w:rPr>
          <w:rFonts w:ascii="Times New Roman" w:hAnsi="Times New Roman" w:cs="Times New Roman"/>
          <w:sz w:val="24"/>
          <w:szCs w:val="24"/>
        </w:rPr>
        <w:t xml:space="preserve"> </w:t>
      </w:r>
      <w:r w:rsidR="0038774D">
        <w:rPr>
          <w:rFonts w:ascii="Times New Roman" w:hAnsi="Times New Roman" w:cs="Times New Roman"/>
          <w:sz w:val="24"/>
          <w:szCs w:val="24"/>
        </w:rPr>
        <w:t xml:space="preserve">decisive breakthrough came with the publication of the major works </w:t>
      </w:r>
      <w:r w:rsidR="0038774D">
        <w:rPr>
          <w:rFonts w:ascii="Times New Roman" w:hAnsi="Times New Roman" w:cs="Times New Roman"/>
          <w:i/>
          <w:sz w:val="24"/>
          <w:szCs w:val="24"/>
        </w:rPr>
        <w:t>Culture and Society 1780-1950</w:t>
      </w:r>
      <w:r w:rsidR="0038774D">
        <w:rPr>
          <w:rFonts w:ascii="Times New Roman" w:hAnsi="Times New Roman" w:cs="Times New Roman"/>
          <w:sz w:val="24"/>
          <w:szCs w:val="24"/>
        </w:rPr>
        <w:t xml:space="preserve"> (1958) and </w:t>
      </w:r>
      <w:r w:rsidR="0038774D">
        <w:rPr>
          <w:rFonts w:ascii="Times New Roman" w:hAnsi="Times New Roman" w:cs="Times New Roman"/>
          <w:i/>
          <w:sz w:val="24"/>
          <w:szCs w:val="24"/>
        </w:rPr>
        <w:t>The Long Revolution</w:t>
      </w:r>
      <w:r w:rsidR="0054088A">
        <w:rPr>
          <w:rFonts w:ascii="Times New Roman" w:hAnsi="Times New Roman" w:cs="Times New Roman"/>
          <w:sz w:val="24"/>
          <w:szCs w:val="24"/>
        </w:rPr>
        <w:t xml:space="preserve"> (1961). The form</w:t>
      </w:r>
      <w:r w:rsidR="0038774D">
        <w:rPr>
          <w:rFonts w:ascii="Times New Roman" w:hAnsi="Times New Roman" w:cs="Times New Roman"/>
          <w:sz w:val="24"/>
          <w:szCs w:val="24"/>
        </w:rPr>
        <w:t>er argued that the development of culture in British industrial society was too complex and dialogical to be contained in Arnoldian conceptions of</w:t>
      </w:r>
      <w:r w:rsidR="0054088A">
        <w:rPr>
          <w:rFonts w:ascii="Times New Roman" w:hAnsi="Times New Roman" w:cs="Times New Roman"/>
          <w:sz w:val="24"/>
          <w:szCs w:val="24"/>
        </w:rPr>
        <w:t xml:space="preserve"> ‘high’ art, giving rise instead to the proposition that ‘culture is ordinary’; the latter anatomised British culture on the verge of the 1960s and conceived of the unravelling of modernity since the eighteenth century as a combination of three revolutions – democratic, industrial and cultural – whose ‘long’ progress could only result in the gradual emancipation of human life. </w:t>
      </w:r>
      <w:r w:rsidR="00294C88">
        <w:rPr>
          <w:rFonts w:ascii="Times New Roman" w:hAnsi="Times New Roman" w:cs="Times New Roman"/>
          <w:sz w:val="24"/>
          <w:szCs w:val="24"/>
        </w:rPr>
        <w:t xml:space="preserve">The embrace of cultural optimism, and a belief in the creative rather than deterministic potential of new technologies, characterizes </w:t>
      </w:r>
      <w:r w:rsidR="00E230C6">
        <w:rPr>
          <w:rFonts w:ascii="Times New Roman" w:hAnsi="Times New Roman" w:cs="Times New Roman"/>
          <w:sz w:val="24"/>
          <w:szCs w:val="24"/>
        </w:rPr>
        <w:t xml:space="preserve">Williams’ work from this point onwards, through key works in literary studies such as </w:t>
      </w:r>
      <w:r w:rsidR="00E230C6">
        <w:rPr>
          <w:rFonts w:ascii="Times New Roman" w:hAnsi="Times New Roman" w:cs="Times New Roman"/>
          <w:i/>
          <w:sz w:val="24"/>
          <w:szCs w:val="24"/>
        </w:rPr>
        <w:t>The English Novel from Dickens to Lawrence</w:t>
      </w:r>
      <w:r w:rsidR="00E230C6">
        <w:rPr>
          <w:rFonts w:ascii="Times New Roman" w:hAnsi="Times New Roman" w:cs="Times New Roman"/>
          <w:sz w:val="24"/>
          <w:szCs w:val="24"/>
        </w:rPr>
        <w:t xml:space="preserve"> (1970), </w:t>
      </w:r>
      <w:r w:rsidR="00E230C6" w:rsidRPr="00E230C6">
        <w:rPr>
          <w:rFonts w:ascii="Times New Roman" w:hAnsi="Times New Roman" w:cs="Times New Roman"/>
          <w:i/>
          <w:sz w:val="24"/>
          <w:szCs w:val="24"/>
        </w:rPr>
        <w:t>The Country and the City</w:t>
      </w:r>
      <w:r w:rsidR="00E230C6">
        <w:rPr>
          <w:rFonts w:ascii="Times New Roman" w:hAnsi="Times New Roman" w:cs="Times New Roman"/>
          <w:i/>
          <w:sz w:val="24"/>
          <w:szCs w:val="24"/>
        </w:rPr>
        <w:t xml:space="preserve"> </w:t>
      </w:r>
      <w:r w:rsidR="00E230C6">
        <w:rPr>
          <w:rFonts w:ascii="Times New Roman" w:hAnsi="Times New Roman" w:cs="Times New Roman"/>
          <w:sz w:val="24"/>
          <w:szCs w:val="24"/>
        </w:rPr>
        <w:t xml:space="preserve">(1973) and </w:t>
      </w:r>
      <w:r w:rsidR="00E230C6">
        <w:rPr>
          <w:rFonts w:ascii="Times New Roman" w:hAnsi="Times New Roman" w:cs="Times New Roman"/>
          <w:i/>
          <w:sz w:val="24"/>
          <w:szCs w:val="24"/>
        </w:rPr>
        <w:t>Marxism and Literature</w:t>
      </w:r>
      <w:r w:rsidR="00E230C6">
        <w:rPr>
          <w:rFonts w:ascii="Times New Roman" w:hAnsi="Times New Roman" w:cs="Times New Roman"/>
          <w:sz w:val="24"/>
          <w:szCs w:val="24"/>
        </w:rPr>
        <w:t xml:space="preserve"> (1977), and through works which helped to found a contemporary tradition in the analysis and sociology of culture, such as </w:t>
      </w:r>
      <w:r w:rsidR="00E230C6">
        <w:rPr>
          <w:rFonts w:ascii="Times New Roman" w:hAnsi="Times New Roman" w:cs="Times New Roman"/>
          <w:i/>
          <w:sz w:val="24"/>
          <w:szCs w:val="24"/>
        </w:rPr>
        <w:t>Television: Technology and Cultural Form</w:t>
      </w:r>
      <w:r w:rsidR="00E230C6">
        <w:rPr>
          <w:rFonts w:ascii="Times New Roman" w:hAnsi="Times New Roman" w:cs="Times New Roman"/>
          <w:sz w:val="24"/>
          <w:szCs w:val="24"/>
        </w:rPr>
        <w:t xml:space="preserve"> (1974), </w:t>
      </w:r>
      <w:r w:rsidR="00E230C6">
        <w:rPr>
          <w:rFonts w:ascii="Times New Roman" w:hAnsi="Times New Roman" w:cs="Times New Roman"/>
          <w:i/>
          <w:sz w:val="24"/>
          <w:szCs w:val="24"/>
        </w:rPr>
        <w:t>Keywords: A Vocabulary of Culture and Society</w:t>
      </w:r>
      <w:r w:rsidR="00E230C6">
        <w:rPr>
          <w:rFonts w:ascii="Times New Roman" w:hAnsi="Times New Roman" w:cs="Times New Roman"/>
          <w:sz w:val="24"/>
          <w:szCs w:val="24"/>
        </w:rPr>
        <w:t xml:space="preserve"> (1976/1984), </w:t>
      </w:r>
      <w:r w:rsidR="00E230C6">
        <w:rPr>
          <w:rFonts w:ascii="Times New Roman" w:hAnsi="Times New Roman" w:cs="Times New Roman"/>
          <w:i/>
          <w:sz w:val="24"/>
          <w:szCs w:val="24"/>
        </w:rPr>
        <w:t>Culture</w:t>
      </w:r>
      <w:r w:rsidR="00E230C6">
        <w:rPr>
          <w:rFonts w:ascii="Times New Roman" w:hAnsi="Times New Roman" w:cs="Times New Roman"/>
          <w:sz w:val="24"/>
          <w:szCs w:val="24"/>
        </w:rPr>
        <w:t xml:space="preserve"> (1981) and </w:t>
      </w:r>
      <w:r w:rsidR="00E230C6">
        <w:rPr>
          <w:rFonts w:ascii="Times New Roman" w:hAnsi="Times New Roman" w:cs="Times New Roman"/>
          <w:i/>
          <w:sz w:val="24"/>
          <w:szCs w:val="24"/>
        </w:rPr>
        <w:t>Towards 2000</w:t>
      </w:r>
      <w:r w:rsidR="00E230C6">
        <w:rPr>
          <w:rFonts w:ascii="Times New Roman" w:hAnsi="Times New Roman" w:cs="Times New Roman"/>
          <w:sz w:val="24"/>
          <w:szCs w:val="24"/>
        </w:rPr>
        <w:t xml:space="preserve"> (1983).</w:t>
      </w:r>
      <w:r w:rsidR="001C3096" w:rsidRPr="001C3096">
        <w:rPr>
          <w:rFonts w:ascii="Times New Roman" w:hAnsi="Times New Roman" w:cs="Times New Roman"/>
          <w:sz w:val="24"/>
          <w:szCs w:val="24"/>
        </w:rPr>
        <w:t xml:space="preserve"> </w:t>
      </w:r>
    </w:p>
    <w:p w:rsidR="00F02F26" w:rsidDel="00E925D1" w:rsidRDefault="00F02F26" w:rsidP="00AD1F29">
      <w:pPr>
        <w:spacing w:line="480" w:lineRule="auto"/>
        <w:rPr>
          <w:rFonts w:ascii="Times New Roman" w:hAnsi="Times New Roman" w:cs="Times New Roman"/>
          <w:sz w:val="24"/>
          <w:szCs w:val="24"/>
        </w:rPr>
      </w:pPr>
    </w:p>
    <w:p w:rsidR="0015735D" w:rsidRPr="0015735D" w:rsidRDefault="0015735D" w:rsidP="0015735D">
      <w:pPr>
        <w:spacing w:line="480" w:lineRule="auto"/>
        <w:rPr>
          <w:rFonts w:ascii="Times New Roman" w:hAnsi="Times New Roman" w:cs="Times New Roman"/>
          <w:b/>
          <w:i/>
          <w:sz w:val="24"/>
          <w:szCs w:val="24"/>
        </w:rPr>
      </w:pPr>
      <w:r w:rsidRPr="0015735D">
        <w:rPr>
          <w:rFonts w:ascii="Times New Roman" w:hAnsi="Times New Roman" w:cs="Times New Roman"/>
          <w:b/>
          <w:i/>
          <w:sz w:val="24"/>
          <w:szCs w:val="24"/>
        </w:rPr>
        <w:t>Selected List of Works</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 xml:space="preserve">Drama from Ibsen to Eliot </w:t>
      </w:r>
      <w:r>
        <w:rPr>
          <w:rFonts w:ascii="Times New Roman" w:hAnsi="Times New Roman" w:cs="Times New Roman"/>
          <w:sz w:val="24"/>
          <w:szCs w:val="24"/>
        </w:rPr>
        <w:t xml:space="preserve">(1953, rev. 1964) </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Culture and Society 1780-1950</w:t>
      </w:r>
      <w:r>
        <w:rPr>
          <w:rFonts w:ascii="Times New Roman" w:hAnsi="Times New Roman" w:cs="Times New Roman"/>
          <w:sz w:val="24"/>
          <w:szCs w:val="24"/>
        </w:rPr>
        <w:t xml:space="preserve"> (1958)</w:t>
      </w:r>
    </w:p>
    <w:p w:rsidR="0015735D" w:rsidRPr="008766BC"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The Long Revolution</w:t>
      </w:r>
      <w:r>
        <w:rPr>
          <w:rFonts w:ascii="Times New Roman" w:hAnsi="Times New Roman" w:cs="Times New Roman"/>
          <w:sz w:val="24"/>
          <w:szCs w:val="24"/>
        </w:rPr>
        <w:t xml:space="preserve"> (1961)</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Modern Tragedy</w:t>
      </w:r>
      <w:r>
        <w:rPr>
          <w:rFonts w:ascii="Times New Roman" w:hAnsi="Times New Roman" w:cs="Times New Roman"/>
          <w:sz w:val="24"/>
          <w:szCs w:val="24"/>
        </w:rPr>
        <w:t xml:space="preserve"> (1966)       </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Drama from Ibsen to Brecht</w:t>
      </w:r>
      <w:r>
        <w:rPr>
          <w:rFonts w:ascii="Times New Roman" w:hAnsi="Times New Roman" w:cs="Times New Roman"/>
          <w:sz w:val="24"/>
          <w:szCs w:val="24"/>
        </w:rPr>
        <w:t xml:space="preserve"> (1968)</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The English Novel from Dickens to Lawrence</w:t>
      </w:r>
      <w:r>
        <w:rPr>
          <w:rFonts w:ascii="Times New Roman" w:hAnsi="Times New Roman" w:cs="Times New Roman"/>
          <w:sz w:val="24"/>
          <w:szCs w:val="24"/>
        </w:rPr>
        <w:t xml:space="preserve"> (1970)</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The Country and the City</w:t>
      </w:r>
      <w:r>
        <w:rPr>
          <w:rFonts w:ascii="Times New Roman" w:hAnsi="Times New Roman" w:cs="Times New Roman"/>
          <w:sz w:val="24"/>
          <w:szCs w:val="24"/>
        </w:rPr>
        <w:t xml:space="preserve"> (1973)</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 xml:space="preserve">Television: Technology and Cultural Form </w:t>
      </w:r>
      <w:r>
        <w:rPr>
          <w:rFonts w:ascii="Times New Roman" w:hAnsi="Times New Roman" w:cs="Times New Roman"/>
          <w:sz w:val="24"/>
          <w:szCs w:val="24"/>
        </w:rPr>
        <w:t>(1974)</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Keywords: A Vocabulary of Culture and Society</w:t>
      </w:r>
      <w:r>
        <w:rPr>
          <w:rFonts w:ascii="Times New Roman" w:hAnsi="Times New Roman" w:cs="Times New Roman"/>
          <w:sz w:val="24"/>
          <w:szCs w:val="24"/>
        </w:rPr>
        <w:t xml:space="preserve"> (1976, 2</w:t>
      </w:r>
      <w:r w:rsidRPr="008766BC">
        <w:rPr>
          <w:rFonts w:ascii="Times New Roman" w:hAnsi="Times New Roman" w:cs="Times New Roman"/>
          <w:sz w:val="24"/>
          <w:szCs w:val="24"/>
          <w:vertAlign w:val="superscript"/>
        </w:rPr>
        <w:t>nd</w:t>
      </w:r>
      <w:r>
        <w:rPr>
          <w:rFonts w:ascii="Times New Roman" w:hAnsi="Times New Roman" w:cs="Times New Roman"/>
          <w:sz w:val="24"/>
          <w:szCs w:val="24"/>
        </w:rPr>
        <w:t xml:space="preserve"> edn 1984)</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Marxism and Literature</w:t>
      </w:r>
      <w:r>
        <w:rPr>
          <w:rFonts w:ascii="Times New Roman" w:hAnsi="Times New Roman" w:cs="Times New Roman"/>
          <w:sz w:val="24"/>
          <w:szCs w:val="24"/>
        </w:rPr>
        <w:t xml:space="preserve"> (1977)</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 xml:space="preserve">Culture </w:t>
      </w:r>
      <w:r>
        <w:rPr>
          <w:rFonts w:ascii="Times New Roman" w:hAnsi="Times New Roman" w:cs="Times New Roman"/>
          <w:sz w:val="24"/>
          <w:szCs w:val="24"/>
        </w:rPr>
        <w:t>(1981)</w:t>
      </w:r>
    </w:p>
    <w:p w:rsidR="0015735D" w:rsidRDefault="0015735D" w:rsidP="0015735D">
      <w:pPr>
        <w:spacing w:line="480" w:lineRule="auto"/>
        <w:rPr>
          <w:rFonts w:ascii="Times New Roman" w:hAnsi="Times New Roman" w:cs="Times New Roman"/>
          <w:sz w:val="24"/>
          <w:szCs w:val="24"/>
        </w:rPr>
      </w:pPr>
      <w:r>
        <w:rPr>
          <w:rFonts w:ascii="Times New Roman" w:hAnsi="Times New Roman" w:cs="Times New Roman"/>
          <w:i/>
          <w:sz w:val="24"/>
          <w:szCs w:val="24"/>
        </w:rPr>
        <w:t xml:space="preserve">Towards 2000 </w:t>
      </w:r>
      <w:r>
        <w:rPr>
          <w:rFonts w:ascii="Times New Roman" w:hAnsi="Times New Roman" w:cs="Times New Roman"/>
          <w:sz w:val="24"/>
          <w:szCs w:val="24"/>
        </w:rPr>
        <w:t>(1983)</w:t>
      </w:r>
    </w:p>
    <w:p w:rsidR="0015735D" w:rsidRDefault="0015735D" w:rsidP="00AD1F29">
      <w:pPr>
        <w:spacing w:line="480" w:lineRule="auto"/>
        <w:rPr>
          <w:rFonts w:ascii="Times New Roman" w:hAnsi="Times New Roman" w:cs="Times New Roman"/>
          <w:sz w:val="24"/>
          <w:szCs w:val="24"/>
        </w:rPr>
      </w:pPr>
      <w:r>
        <w:rPr>
          <w:rFonts w:ascii="Times New Roman" w:hAnsi="Times New Roman" w:cs="Times New Roman"/>
          <w:i/>
          <w:sz w:val="24"/>
          <w:szCs w:val="24"/>
        </w:rPr>
        <w:t>The Politics of Modernism: Against the New Conformists</w:t>
      </w:r>
      <w:r>
        <w:rPr>
          <w:rFonts w:ascii="Times New Roman" w:hAnsi="Times New Roman" w:cs="Times New Roman"/>
          <w:sz w:val="24"/>
          <w:szCs w:val="24"/>
        </w:rPr>
        <w:t xml:space="preserve"> (1989)</w:t>
      </w:r>
      <w:bookmarkStart w:id="0" w:name="_GoBack"/>
      <w:bookmarkEnd w:id="0"/>
    </w:p>
    <w:p w:rsidR="00E9244A" w:rsidRPr="00E925D1" w:rsidRDefault="003E0750" w:rsidP="00AD1F29">
      <w:pPr>
        <w:spacing w:line="480" w:lineRule="auto"/>
        <w:rPr>
          <w:rFonts w:ascii="Times New Roman" w:hAnsi="Times New Roman" w:cs="Times New Roman"/>
          <w:b/>
          <w:sz w:val="24"/>
          <w:szCs w:val="24"/>
        </w:rPr>
      </w:pPr>
      <w:r w:rsidRPr="003E0750">
        <w:rPr>
          <w:rFonts w:ascii="Times New Roman" w:hAnsi="Times New Roman" w:cs="Times New Roman"/>
          <w:b/>
          <w:sz w:val="24"/>
          <w:szCs w:val="24"/>
        </w:rPr>
        <w:t>Further Reading</w:t>
      </w:r>
    </w:p>
    <w:p w:rsidR="00E9244A" w:rsidRPr="00E9244A" w:rsidRDefault="00E9244A" w:rsidP="004040F1">
      <w:pPr>
        <w:spacing w:line="480" w:lineRule="auto"/>
        <w:rPr>
          <w:rFonts w:ascii="Times New Roman" w:hAnsi="Times New Roman" w:cs="Times New Roman"/>
          <w:sz w:val="24"/>
          <w:szCs w:val="24"/>
        </w:rPr>
      </w:pPr>
      <w:r>
        <w:rPr>
          <w:rFonts w:ascii="Times New Roman" w:hAnsi="Times New Roman" w:cs="Times New Roman"/>
          <w:sz w:val="24"/>
          <w:szCs w:val="24"/>
        </w:rPr>
        <w:t xml:space="preserve">Dix, Hywel (2008) </w:t>
      </w:r>
      <w:r>
        <w:rPr>
          <w:rFonts w:ascii="Times New Roman" w:hAnsi="Times New Roman" w:cs="Times New Roman"/>
          <w:i/>
          <w:sz w:val="24"/>
          <w:szCs w:val="24"/>
        </w:rPr>
        <w:t>After Raymond Williams: Cultural Materialism and the Break-up of Britain</w:t>
      </w:r>
      <w:r>
        <w:rPr>
          <w:rFonts w:ascii="Times New Roman" w:hAnsi="Times New Roman" w:cs="Times New Roman"/>
          <w:sz w:val="24"/>
          <w:szCs w:val="24"/>
        </w:rPr>
        <w:t>, Cardiff: University of Wales Press</w:t>
      </w:r>
    </w:p>
    <w:p w:rsidR="00E9244A" w:rsidRDefault="00E9244A" w:rsidP="00AD1F29">
      <w:pPr>
        <w:spacing w:line="480" w:lineRule="auto"/>
        <w:rPr>
          <w:rFonts w:ascii="Times New Roman" w:hAnsi="Times New Roman" w:cs="Times New Roman"/>
          <w:sz w:val="24"/>
          <w:szCs w:val="24"/>
        </w:rPr>
      </w:pPr>
      <w:r>
        <w:rPr>
          <w:rFonts w:ascii="Times New Roman" w:hAnsi="Times New Roman" w:cs="Times New Roman"/>
          <w:sz w:val="24"/>
          <w:szCs w:val="24"/>
        </w:rPr>
        <w:t xml:space="preserve">Eagleton, T. (ed.) (1989), </w:t>
      </w:r>
      <w:r>
        <w:rPr>
          <w:rFonts w:ascii="Times New Roman" w:hAnsi="Times New Roman" w:cs="Times New Roman"/>
          <w:i/>
          <w:sz w:val="24"/>
          <w:szCs w:val="24"/>
        </w:rPr>
        <w:t>Raymond Williams: Critical Perspectives</w:t>
      </w:r>
      <w:r>
        <w:rPr>
          <w:rFonts w:ascii="Times New Roman" w:hAnsi="Times New Roman" w:cs="Times New Roman"/>
          <w:sz w:val="24"/>
          <w:szCs w:val="24"/>
        </w:rPr>
        <w:t>, Cambridge: Polity</w:t>
      </w:r>
    </w:p>
    <w:p w:rsidR="004040F1" w:rsidRPr="004040F1" w:rsidRDefault="004040F1" w:rsidP="00AD1F29">
      <w:pPr>
        <w:spacing w:line="480" w:lineRule="auto"/>
        <w:rPr>
          <w:rFonts w:ascii="Times New Roman" w:hAnsi="Times New Roman" w:cs="Times New Roman"/>
          <w:sz w:val="24"/>
          <w:szCs w:val="24"/>
        </w:rPr>
      </w:pPr>
      <w:r>
        <w:rPr>
          <w:rFonts w:ascii="Times New Roman" w:hAnsi="Times New Roman" w:cs="Times New Roman"/>
          <w:sz w:val="24"/>
          <w:szCs w:val="24"/>
        </w:rPr>
        <w:t xml:space="preserve">Higgins, John (1999), </w:t>
      </w:r>
      <w:r>
        <w:rPr>
          <w:rFonts w:ascii="Times New Roman" w:hAnsi="Times New Roman" w:cs="Times New Roman"/>
          <w:i/>
          <w:sz w:val="24"/>
          <w:szCs w:val="24"/>
        </w:rPr>
        <w:t>Raymond Williams: Literature, Marxism and Cultural Materialism</w:t>
      </w:r>
      <w:r>
        <w:rPr>
          <w:rFonts w:ascii="Times New Roman" w:hAnsi="Times New Roman" w:cs="Times New Roman"/>
          <w:sz w:val="24"/>
          <w:szCs w:val="24"/>
        </w:rPr>
        <w:t>, London: Routledge</w:t>
      </w:r>
    </w:p>
    <w:p w:rsidR="004040F1" w:rsidRDefault="004040F1" w:rsidP="00AD1F29">
      <w:pPr>
        <w:spacing w:line="480" w:lineRule="auto"/>
        <w:rPr>
          <w:rFonts w:ascii="Times New Roman" w:hAnsi="Times New Roman" w:cs="Times New Roman"/>
          <w:sz w:val="24"/>
          <w:szCs w:val="24"/>
        </w:rPr>
      </w:pPr>
      <w:r>
        <w:rPr>
          <w:rFonts w:ascii="Times New Roman" w:hAnsi="Times New Roman" w:cs="Times New Roman"/>
          <w:i/>
          <w:sz w:val="24"/>
          <w:szCs w:val="24"/>
        </w:rPr>
        <w:t>Key Words: A Journal of Cultural Materialism</w:t>
      </w:r>
      <w:r>
        <w:rPr>
          <w:rFonts w:ascii="Times New Roman" w:hAnsi="Times New Roman" w:cs="Times New Roman"/>
          <w:sz w:val="24"/>
          <w:szCs w:val="24"/>
        </w:rPr>
        <w:t xml:space="preserve"> 4 (2003)</w:t>
      </w:r>
    </w:p>
    <w:p w:rsidR="004040F1" w:rsidRDefault="00E9244A" w:rsidP="00AD1F29">
      <w:pPr>
        <w:spacing w:line="480" w:lineRule="auto"/>
        <w:rPr>
          <w:rFonts w:ascii="Times New Roman" w:hAnsi="Times New Roman" w:cs="Times New Roman"/>
          <w:sz w:val="24"/>
          <w:szCs w:val="24"/>
        </w:rPr>
      </w:pPr>
      <w:r>
        <w:rPr>
          <w:rFonts w:ascii="Times New Roman" w:hAnsi="Times New Roman" w:cs="Times New Roman"/>
          <w:sz w:val="24"/>
          <w:szCs w:val="24"/>
        </w:rPr>
        <w:t xml:space="preserve">Pinkney, T. (1991), </w:t>
      </w:r>
      <w:r>
        <w:rPr>
          <w:rFonts w:ascii="Times New Roman" w:hAnsi="Times New Roman" w:cs="Times New Roman"/>
          <w:i/>
          <w:sz w:val="24"/>
          <w:szCs w:val="24"/>
        </w:rPr>
        <w:t>Raymond Williams</w:t>
      </w:r>
      <w:r w:rsidR="004040F1">
        <w:rPr>
          <w:rFonts w:ascii="Times New Roman" w:hAnsi="Times New Roman" w:cs="Times New Roman"/>
          <w:sz w:val="24"/>
          <w:szCs w:val="24"/>
        </w:rPr>
        <w:t>, Bridgend: Seren</w:t>
      </w:r>
    </w:p>
    <w:p w:rsidR="00C654AF" w:rsidRDefault="004040F1" w:rsidP="00AD1F29">
      <w:pPr>
        <w:spacing w:line="480" w:lineRule="auto"/>
        <w:rPr>
          <w:rFonts w:ascii="Times New Roman" w:hAnsi="Times New Roman" w:cs="Times New Roman"/>
          <w:sz w:val="24"/>
          <w:szCs w:val="24"/>
        </w:rPr>
      </w:pPr>
      <w:r>
        <w:rPr>
          <w:rFonts w:ascii="Times New Roman" w:hAnsi="Times New Roman" w:cs="Times New Roman"/>
          <w:sz w:val="24"/>
          <w:szCs w:val="24"/>
        </w:rPr>
        <w:t xml:space="preserve">Wallace, J., Jones, R. and Nield. S. (1997), </w:t>
      </w:r>
      <w:r>
        <w:rPr>
          <w:rFonts w:ascii="Times New Roman" w:hAnsi="Times New Roman" w:cs="Times New Roman"/>
          <w:i/>
          <w:sz w:val="24"/>
          <w:szCs w:val="24"/>
        </w:rPr>
        <w:t>Raymond Williams Now: Knowledge, Limits and the Future</w:t>
      </w:r>
      <w:r>
        <w:rPr>
          <w:rFonts w:ascii="Times New Roman" w:hAnsi="Times New Roman" w:cs="Times New Roman"/>
          <w:sz w:val="24"/>
          <w:szCs w:val="24"/>
        </w:rPr>
        <w:t>, Basingstoke: Macmillan</w:t>
      </w:r>
      <w:r w:rsidR="00F6223A">
        <w:rPr>
          <w:rFonts w:ascii="Times New Roman" w:hAnsi="Times New Roman" w:cs="Times New Roman"/>
          <w:sz w:val="24"/>
          <w:szCs w:val="24"/>
        </w:rPr>
        <w:t xml:space="preserve">   </w:t>
      </w:r>
    </w:p>
    <w:p w:rsidR="00C654AF" w:rsidRPr="001C3096" w:rsidRDefault="003E0750" w:rsidP="00AD1F29">
      <w:pPr>
        <w:spacing w:line="480" w:lineRule="auto"/>
        <w:rPr>
          <w:rFonts w:ascii="Times New Roman" w:hAnsi="Times New Roman" w:cs="Times New Roman"/>
          <w:b/>
          <w:sz w:val="24"/>
          <w:szCs w:val="24"/>
        </w:rPr>
      </w:pPr>
      <w:r w:rsidRPr="003E0750">
        <w:rPr>
          <w:rFonts w:ascii="Times New Roman" w:hAnsi="Times New Roman" w:cs="Times New Roman"/>
          <w:b/>
          <w:sz w:val="24"/>
          <w:szCs w:val="24"/>
        </w:rPr>
        <w:t>Video material</w:t>
      </w:r>
    </w:p>
    <w:p w:rsidR="00C654AF" w:rsidRDefault="003E0750" w:rsidP="00AD1F29">
      <w:pPr>
        <w:spacing w:line="480" w:lineRule="auto"/>
      </w:pPr>
      <w:hyperlink r:id="rId6" w:history="1">
        <w:r w:rsidR="00C654AF">
          <w:rPr>
            <w:rStyle w:val="Hyperlink"/>
          </w:rPr>
          <w:t>http://www.youtube.com/watch?v=zjlS66XJ1Bs</w:t>
        </w:r>
      </w:hyperlink>
    </w:p>
    <w:p w:rsidR="00C654AF" w:rsidRPr="001C3096" w:rsidRDefault="003E0750" w:rsidP="00AD1F29">
      <w:pPr>
        <w:spacing w:line="480" w:lineRule="auto"/>
        <w:rPr>
          <w:rFonts w:ascii="Times New Roman" w:hAnsi="Times New Roman" w:cs="Times New Roman"/>
          <w:b/>
          <w:sz w:val="24"/>
          <w:szCs w:val="24"/>
        </w:rPr>
      </w:pPr>
      <w:r w:rsidRPr="003E0750">
        <w:rPr>
          <w:rFonts w:ascii="Times New Roman" w:hAnsi="Times New Roman" w:cs="Times New Roman"/>
          <w:b/>
          <w:sz w:val="24"/>
          <w:szCs w:val="24"/>
        </w:rPr>
        <w:t>Image</w:t>
      </w:r>
    </w:p>
    <w:p w:rsidR="00C654AF" w:rsidRPr="00C654AF" w:rsidRDefault="000D6EF5" w:rsidP="00AD1F29">
      <w:pPr>
        <w:spacing w:line="480" w:lineRule="auto"/>
        <w:rPr>
          <w:rFonts w:ascii="Times New Roman" w:hAnsi="Times New Roman" w:cs="Times New Roman"/>
          <w:b/>
          <w:i/>
          <w:sz w:val="24"/>
          <w:szCs w:val="24"/>
        </w:rPr>
      </w:pPr>
      <w:r>
        <w:rPr>
          <w:rFonts w:ascii="Times New Roman" w:hAnsi="Times New Roman" w:cs="Times New Roman"/>
          <w:b/>
          <w:i/>
          <w:noProof/>
          <w:sz w:val="24"/>
          <w:szCs w:val="24"/>
          <w:lang w:val="en-US"/>
        </w:rPr>
        <w:drawing>
          <wp:inline distT="0" distB="0" distL="0" distR="0">
            <wp:extent cx="25400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Raymond_Williams_in_1972.jpg"/>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40000" cy="2463800"/>
                    </a:xfrm>
                    <a:prstGeom prst="rect">
                      <a:avLst/>
                    </a:prstGeom>
                  </pic:spPr>
                </pic:pic>
              </a:graphicData>
            </a:graphic>
          </wp:inline>
        </w:drawing>
      </w:r>
    </w:p>
    <w:p w:rsidR="00C654AF" w:rsidRPr="00C654AF" w:rsidRDefault="00180DEA" w:rsidP="00AD1F29">
      <w:pPr>
        <w:spacing w:line="480" w:lineRule="auto"/>
        <w:rPr>
          <w:b/>
          <w:i/>
        </w:rPr>
      </w:pPr>
      <w:ins w:id="1" w:author="Vassiliki Kolocotroni" w:date="2012-12-15T14:28:00Z">
        <w:r>
          <w:rPr>
            <w:rFonts w:ascii="Calibri" w:hAnsi="Calibri"/>
            <w:color w:val="1F497D"/>
          </w:rPr>
          <w:fldChar w:fldCharType="begin"/>
        </w:r>
        <w:r>
          <w:rPr>
            <w:rFonts w:ascii="Calibri" w:hAnsi="Calibri"/>
            <w:color w:val="1F497D"/>
          </w:rPr>
          <w:instrText xml:space="preserve"> HYPERLINK "https://legacy.campus.gla.ac.uk/owa/redir.aspx?C=XPxVXdoB2UyJMotn5GBteicbQKBZrs9IPElmzJzeWqwgc3b-ffD-ojUe9op-ReUPxGpH1eRUTFA.&amp;URL=http%3a%2f%2fupload.wikimedia.org%2fwikipedia%2fen%2fthumb%2ff%2ff2%2fRaymond_Williams_in_1972.jpg%2f200px-Raymond_Williams_in_1972.jpg" \t "_blank" </w:instrText>
        </w:r>
        <w:r>
          <w:rPr>
            <w:rFonts w:ascii="Calibri" w:hAnsi="Calibri"/>
            <w:color w:val="1F497D"/>
          </w:rPr>
        </w:r>
        <w:r>
          <w:rPr>
            <w:rFonts w:ascii="Calibri" w:hAnsi="Calibri"/>
            <w:color w:val="1F497D"/>
          </w:rPr>
          <w:fldChar w:fldCharType="separate"/>
        </w:r>
        <w:r>
          <w:rPr>
            <w:rStyle w:val="Hyperlink"/>
            <w:rFonts w:ascii="Calibri" w:hAnsi="Calibri"/>
          </w:rPr>
          <w:t>http://upl</w:t>
        </w:r>
        <w:r>
          <w:rPr>
            <w:rStyle w:val="Hyperlink"/>
            <w:rFonts w:ascii="Calibri" w:hAnsi="Calibri"/>
          </w:rPr>
          <w:t>o</w:t>
        </w:r>
        <w:r>
          <w:rPr>
            <w:rStyle w:val="Hyperlink"/>
            <w:rFonts w:ascii="Calibri" w:hAnsi="Calibri"/>
          </w:rPr>
          <w:t>ad.wikimedia.org/wikipedia/en/thumb/f/f2/Raymond_Williams_in_1972.jpg/200px-Raymond_Williams_in_1972.jpg</w:t>
        </w:r>
        <w:r>
          <w:rPr>
            <w:rFonts w:ascii="Calibri" w:hAnsi="Calibri"/>
            <w:color w:val="1F497D"/>
          </w:rPr>
          <w:fldChar w:fldCharType="end"/>
        </w:r>
      </w:ins>
    </w:p>
    <w:p w:rsidR="004040F1" w:rsidRPr="00180DEA" w:rsidRDefault="00180DEA" w:rsidP="00AD1F29">
      <w:pPr>
        <w:spacing w:line="480" w:lineRule="auto"/>
        <w:rPr>
          <w:rFonts w:ascii="Times New Roman" w:hAnsi="Times New Roman" w:cs="Times New Roman"/>
          <w:sz w:val="24"/>
          <w:szCs w:val="24"/>
          <w:rPrChange w:id="2" w:author="Vassiliki Kolocotroni" w:date="2012-12-15T14:29:00Z">
            <w:rPr>
              <w:rFonts w:ascii="Times New Roman" w:hAnsi="Times New Roman" w:cs="Times New Roman"/>
              <w:sz w:val="24"/>
              <w:szCs w:val="24"/>
            </w:rPr>
          </w:rPrChange>
        </w:rPr>
      </w:pPr>
      <w:ins w:id="3" w:author="Vassiliki Kolocotroni" w:date="2012-12-15T14:28:00Z">
        <w:r w:rsidRPr="00180DEA">
          <w:rPr>
            <w:rFonts w:ascii="Calibri" w:hAnsi="Calibri"/>
            <w:rPrChange w:id="4" w:author="Vassiliki Kolocotroni" w:date="2012-12-15T14:29:00Z">
              <w:rPr>
                <w:rFonts w:ascii="Calibri" w:hAnsi="Calibri"/>
                <w:color w:val="1F497D"/>
              </w:rPr>
            </w:rPrChange>
          </w:rPr>
          <w:t>Jeff Wallace, Cardiff Metropolitan University</w:t>
        </w:r>
      </w:ins>
    </w:p>
    <w:sectPr w:rsidR="004040F1" w:rsidRPr="00180DEA" w:rsidSect="00AD1F29">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54D" w:rsidRDefault="00A5354D" w:rsidP="00AD1F29">
      <w:pPr>
        <w:spacing w:after="0" w:line="240" w:lineRule="auto"/>
      </w:pPr>
      <w:r>
        <w:separator/>
      </w:r>
    </w:p>
  </w:endnote>
  <w:endnote w:type="continuationSeparator" w:id="0">
    <w:p w:rsidR="00A5354D" w:rsidRDefault="00A5354D" w:rsidP="00AD1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54D" w:rsidRDefault="00A5354D" w:rsidP="00AD1F29">
      <w:pPr>
        <w:spacing w:after="0" w:line="240" w:lineRule="auto"/>
      </w:pPr>
      <w:r>
        <w:separator/>
      </w:r>
    </w:p>
  </w:footnote>
  <w:footnote w:type="continuationSeparator" w:id="0">
    <w:p w:rsidR="00A5354D" w:rsidRDefault="00A5354D" w:rsidP="00AD1F29">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261717"/>
      <w:docPartObj>
        <w:docPartGallery w:val="Page Numbers (Top of Page)"/>
        <w:docPartUnique/>
      </w:docPartObj>
    </w:sdtPr>
    <w:sdtEndPr>
      <w:rPr>
        <w:noProof/>
      </w:rPr>
    </w:sdtEndPr>
    <w:sdtContent>
      <w:p w:rsidR="00A5354D" w:rsidRDefault="00A5354D">
        <w:pPr>
          <w:pStyle w:val="Header"/>
          <w:jc w:val="right"/>
        </w:pPr>
        <w:fldSimple w:instr=" PAGE   \* MERGEFORMAT ">
          <w:r w:rsidR="00254776">
            <w:rPr>
              <w:noProof/>
            </w:rPr>
            <w:t>4</w:t>
          </w:r>
        </w:fldSimple>
      </w:p>
    </w:sdtContent>
  </w:sdt>
  <w:p w:rsidR="00A5354D" w:rsidRDefault="00A535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revisionView w:markup="0"/>
  <w:trackRevisions/>
  <w:doNotTrackMoves/>
  <w:defaultTabStop w:val="720"/>
  <w:characterSpacingControl w:val="doNotCompress"/>
  <w:footnotePr>
    <w:footnote w:id="-1"/>
    <w:footnote w:id="0"/>
  </w:footnotePr>
  <w:endnotePr>
    <w:endnote w:id="-1"/>
    <w:endnote w:id="0"/>
  </w:endnotePr>
  <w:compat/>
  <w:rsids>
    <w:rsidRoot w:val="005A580B"/>
    <w:rsid w:val="000D6EF5"/>
    <w:rsid w:val="00146BF7"/>
    <w:rsid w:val="0015735D"/>
    <w:rsid w:val="00180DEA"/>
    <w:rsid w:val="001C3096"/>
    <w:rsid w:val="00254776"/>
    <w:rsid w:val="00294C88"/>
    <w:rsid w:val="0031523D"/>
    <w:rsid w:val="0033097B"/>
    <w:rsid w:val="0038774D"/>
    <w:rsid w:val="003E0750"/>
    <w:rsid w:val="004040F1"/>
    <w:rsid w:val="00506CAC"/>
    <w:rsid w:val="0054088A"/>
    <w:rsid w:val="00586DA3"/>
    <w:rsid w:val="005A580B"/>
    <w:rsid w:val="007172DF"/>
    <w:rsid w:val="007D2E9C"/>
    <w:rsid w:val="007E11F7"/>
    <w:rsid w:val="008766BC"/>
    <w:rsid w:val="009A01A4"/>
    <w:rsid w:val="00A5354D"/>
    <w:rsid w:val="00AD1F29"/>
    <w:rsid w:val="00C654AF"/>
    <w:rsid w:val="00CB427F"/>
    <w:rsid w:val="00E11698"/>
    <w:rsid w:val="00E230C6"/>
    <w:rsid w:val="00E9244A"/>
    <w:rsid w:val="00E925D1"/>
    <w:rsid w:val="00F02F26"/>
    <w:rsid w:val="00F6223A"/>
    <w:rsid w:val="00FA574E"/>
  </w:rsids>
  <m:mathPr>
    <m:mathFont m:val="@ＭＳ ゴシック"/>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7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AD1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F29"/>
  </w:style>
  <w:style w:type="paragraph" w:styleId="Footer">
    <w:name w:val="footer"/>
    <w:basedOn w:val="Normal"/>
    <w:link w:val="FooterChar"/>
    <w:uiPriority w:val="99"/>
    <w:unhideWhenUsed/>
    <w:rsid w:val="00AD1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F29"/>
  </w:style>
  <w:style w:type="character" w:styleId="Hyperlink">
    <w:name w:val="Hyperlink"/>
    <w:basedOn w:val="DefaultParagraphFont"/>
    <w:uiPriority w:val="99"/>
    <w:semiHidden/>
    <w:unhideWhenUsed/>
    <w:rsid w:val="00C654AF"/>
    <w:rPr>
      <w:color w:val="0000FF"/>
      <w:u w:val="single"/>
    </w:rPr>
  </w:style>
  <w:style w:type="paragraph" w:styleId="BalloonText">
    <w:name w:val="Balloon Text"/>
    <w:basedOn w:val="Normal"/>
    <w:link w:val="BalloonTextChar"/>
    <w:uiPriority w:val="99"/>
    <w:semiHidden/>
    <w:unhideWhenUsed/>
    <w:rsid w:val="000D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F5"/>
    <w:rPr>
      <w:rFonts w:ascii="Tahoma" w:hAnsi="Tahoma" w:cs="Tahoma"/>
      <w:sz w:val="16"/>
      <w:szCs w:val="16"/>
    </w:rPr>
  </w:style>
  <w:style w:type="character" w:styleId="FollowedHyperlink">
    <w:name w:val="FollowedHyperlink"/>
    <w:basedOn w:val="DefaultParagraphFont"/>
    <w:uiPriority w:val="99"/>
    <w:semiHidden/>
    <w:unhideWhenUsed/>
    <w:rsid w:val="00180D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F29"/>
  </w:style>
  <w:style w:type="paragraph" w:styleId="Footer">
    <w:name w:val="footer"/>
    <w:basedOn w:val="Normal"/>
    <w:link w:val="FooterChar"/>
    <w:uiPriority w:val="99"/>
    <w:unhideWhenUsed/>
    <w:rsid w:val="00AD1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F29"/>
  </w:style>
  <w:style w:type="character" w:styleId="Hyperlink">
    <w:name w:val="Hyperlink"/>
    <w:basedOn w:val="DefaultParagraphFont"/>
    <w:uiPriority w:val="99"/>
    <w:semiHidden/>
    <w:unhideWhenUsed/>
    <w:rsid w:val="00C654AF"/>
    <w:rPr>
      <w:color w:val="0000FF"/>
      <w:u w:val="single"/>
    </w:rPr>
  </w:style>
  <w:style w:type="paragraph" w:styleId="BalloonText">
    <w:name w:val="Balloon Text"/>
    <w:basedOn w:val="Normal"/>
    <w:link w:val="BalloonTextChar"/>
    <w:uiPriority w:val="99"/>
    <w:semiHidden/>
    <w:unhideWhenUsed/>
    <w:rsid w:val="000D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footnotes" Target="footnotes.xml"/><Relationship Id="rId10" Type="http://schemas.openxmlformats.org/officeDocument/2006/relationships/theme" Target="theme/theme1.xml"/><Relationship Id="rId5" Type="http://schemas.openxmlformats.org/officeDocument/2006/relationships/endnotes" Target="endnotes.xml"/><Relationship Id="rId7" Type="http://schemas.openxmlformats.org/officeDocument/2006/relationships/image" Target="media/image1.jpeg"/><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fontTable" Target="fontTable.xml"/><Relationship Id="rId3" Type="http://schemas.openxmlformats.org/officeDocument/2006/relationships/webSettings" Target="webSettings.xml"/><Relationship Id="rId6" Type="http://schemas.openxmlformats.org/officeDocument/2006/relationships/hyperlink" Target="http://www.youtube.com/watch?v=zjlS66XJ1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4012</Characters>
  <Application>Microsoft Macintosh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Vassiliki Kolocotroni</cp:lastModifiedBy>
  <cp:revision>2</cp:revision>
  <dcterms:created xsi:type="dcterms:W3CDTF">2012-12-15T14:30:00Z</dcterms:created>
  <dcterms:modified xsi:type="dcterms:W3CDTF">2012-12-15T14:30:00Z</dcterms:modified>
</cp:coreProperties>
</file>