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29" w:rsidRPr="0078467A" w:rsidRDefault="00364EC1" w:rsidP="004D414C">
      <w:pPr>
        <w:rPr>
          <w:rFonts w:asciiTheme="minorHAnsi" w:hAnsiTheme="minorHAnsi" w:cstheme="minorHAnsi"/>
          <w:b/>
          <w:rPrChange w:id="0" w:author="Microsoft Office User" w:date="2012-08-28T17:05:00Z">
            <w:rPr>
              <w:rFonts w:asciiTheme="minorHAnsi" w:hAnsiTheme="minorHAnsi" w:cstheme="minorHAnsi"/>
              <w:b/>
              <w:sz w:val="30"/>
              <w:szCs w:val="26"/>
            </w:rPr>
          </w:rPrChange>
        </w:rPr>
      </w:pPr>
      <w:r w:rsidRPr="0078467A">
        <w:rPr>
          <w:rFonts w:asciiTheme="minorHAnsi" w:hAnsiTheme="minorHAnsi" w:cstheme="minorHAnsi"/>
          <w:b/>
          <w:rPrChange w:id="1" w:author="Microsoft Office User" w:date="2012-08-28T17:05:00Z">
            <w:rPr>
              <w:rFonts w:asciiTheme="minorHAnsi" w:hAnsiTheme="minorHAnsi" w:cstheme="minorHAnsi"/>
              <w:b/>
              <w:sz w:val="30"/>
              <w:szCs w:val="26"/>
            </w:rPr>
          </w:rPrChange>
        </w:rPr>
        <w:t>Woolf,</w:t>
      </w:r>
      <w:r w:rsidR="00E045F5" w:rsidRPr="0078467A">
        <w:rPr>
          <w:rFonts w:asciiTheme="minorHAnsi" w:hAnsiTheme="minorHAnsi" w:cstheme="minorHAnsi"/>
          <w:b/>
          <w:rPrChange w:id="2" w:author="Microsoft Office User" w:date="2012-08-28T17:05:00Z">
            <w:rPr>
              <w:rFonts w:asciiTheme="minorHAnsi" w:hAnsiTheme="minorHAnsi" w:cstheme="minorHAnsi"/>
              <w:b/>
              <w:sz w:val="30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b/>
          <w:rPrChange w:id="3" w:author="Microsoft Office User" w:date="2012-08-28T17:05:00Z">
            <w:rPr>
              <w:rFonts w:asciiTheme="minorHAnsi" w:hAnsiTheme="minorHAnsi" w:cstheme="minorHAnsi"/>
              <w:b/>
              <w:sz w:val="30"/>
              <w:szCs w:val="26"/>
            </w:rPr>
          </w:rPrChange>
        </w:rPr>
        <w:t>Leonard</w:t>
      </w:r>
      <w:r w:rsidR="00E045F5" w:rsidRPr="0078467A">
        <w:rPr>
          <w:rFonts w:asciiTheme="minorHAnsi" w:hAnsiTheme="minorHAnsi" w:cstheme="minorHAnsi"/>
          <w:b/>
          <w:rPrChange w:id="4" w:author="Microsoft Office User" w:date="2012-08-28T17:05:00Z">
            <w:rPr>
              <w:rFonts w:asciiTheme="minorHAnsi" w:hAnsiTheme="minorHAnsi" w:cstheme="minorHAnsi"/>
              <w:b/>
              <w:sz w:val="30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b/>
          <w:rPrChange w:id="5" w:author="Microsoft Office User" w:date="2012-08-28T17:05:00Z">
            <w:rPr>
              <w:rFonts w:asciiTheme="minorHAnsi" w:hAnsiTheme="minorHAnsi" w:cstheme="minorHAnsi"/>
              <w:b/>
              <w:sz w:val="30"/>
              <w:szCs w:val="26"/>
            </w:rPr>
          </w:rPrChange>
        </w:rPr>
        <w:t>(1880-1969)</w:t>
      </w:r>
    </w:p>
    <w:p w:rsidR="00E045F5" w:rsidRPr="0078467A" w:rsidRDefault="00E045F5" w:rsidP="004D414C">
      <w:pPr>
        <w:rPr>
          <w:rFonts w:asciiTheme="minorHAnsi" w:eastAsia="Times New Roman" w:hAnsiTheme="minorHAnsi" w:cstheme="minorHAnsi"/>
          <w:b/>
          <w:rPrChange w:id="6" w:author="Microsoft Office User" w:date="2012-08-28T17:05:00Z">
            <w:rPr>
              <w:rFonts w:asciiTheme="minorHAnsi" w:eastAsia="Times New Roman" w:hAnsiTheme="minorHAnsi" w:cstheme="minorHAnsi"/>
              <w:b/>
              <w:sz w:val="30"/>
              <w:szCs w:val="26"/>
            </w:rPr>
          </w:rPrChange>
        </w:rPr>
      </w:pPr>
    </w:p>
    <w:p w:rsidR="00441B29" w:rsidRPr="0078467A" w:rsidRDefault="00E045F5" w:rsidP="004D414C">
      <w:pPr>
        <w:rPr>
          <w:rFonts w:asciiTheme="minorHAnsi" w:hAnsiTheme="minorHAnsi" w:cstheme="minorHAnsi"/>
          <w:rPrChange w:id="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</w:pPr>
      <w:r w:rsidRPr="0078467A">
        <w:rPr>
          <w:rFonts w:asciiTheme="minorHAnsi" w:hAnsiTheme="minorHAnsi" w:cstheme="minorHAnsi"/>
          <w:noProof/>
          <w:lang w:val="en-US" w:eastAsia="en-US"/>
          <w:rPrChange w:id="8" w:author="Microsoft Office User" w:date="2012-08-28T17:05:00Z">
            <w:rPr>
              <w:rFonts w:asciiTheme="minorHAnsi" w:hAnsiTheme="minorHAnsi" w:cstheme="minorHAnsi"/>
              <w:noProof/>
              <w:sz w:val="26"/>
              <w:szCs w:val="26"/>
              <w:lang w:val="en-US" w:eastAsia="en-US"/>
            </w:rPr>
          </w:rPrChange>
        </w:rPr>
        <w:drawing>
          <wp:anchor distT="0" distB="0" distL="114300" distR="114300" simplePos="0" relativeHeight="251664384" behindDoc="0" locked="0" layoutInCell="1" allowOverlap="1" wp14:anchorId="44B5CCD2" wp14:editId="0D7F6DF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514475" cy="23450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nard Wool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B29" w:rsidRPr="0078467A" w:rsidRDefault="00A24AE5" w:rsidP="004D414C">
      <w:pPr>
        <w:rPr>
          <w:rFonts w:asciiTheme="minorHAnsi" w:hAnsiTheme="minorHAnsi" w:cstheme="minorHAnsi"/>
          <w:rPrChange w:id="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</w:pPr>
      <w:r w:rsidRPr="0078467A">
        <w:rPr>
          <w:rFonts w:asciiTheme="minorHAnsi" w:hAnsiTheme="minorHAnsi"/>
          <w:noProof/>
          <w:lang w:val="en-US" w:eastAsia="en-US"/>
          <w:rPrChange w:id="10" w:author="Microsoft Office User" w:date="2012-08-28T17:05:00Z">
            <w:rPr>
              <w:noProof/>
              <w:lang w:val="en-US" w:eastAsia="en-US"/>
            </w:rPr>
          </w:rPrChang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AF9EB" wp14:editId="76428E00">
                <wp:simplePos x="0" y="0"/>
                <wp:positionH relativeFrom="column">
                  <wp:posOffset>3006725</wp:posOffset>
                </wp:positionH>
                <wp:positionV relativeFrom="paragraph">
                  <wp:posOffset>4619625</wp:posOffset>
                </wp:positionV>
                <wp:extent cx="1867535" cy="976630"/>
                <wp:effectExtent l="0" t="0" r="2540" b="4445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5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5F5" w:rsidRPr="00E045F5" w:rsidRDefault="00E045F5" w:rsidP="00E045F5">
                            <w:pPr>
                              <w:pStyle w:val="Caption"/>
                              <w:spacing w:after="0"/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proofErr w:type="gramStart"/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The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bronze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bust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of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Leonard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Woolf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marking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where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his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ashes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are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buried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in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the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garden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of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Monk’s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House,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the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Woolfs</w:t>
                            </w:r>
                            <w:proofErr w:type="spellEnd"/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’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Sussex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home.</w:t>
                            </w:r>
                            <w:proofErr w:type="gramEnd"/>
                          </w:p>
                          <w:p w:rsidR="00E045F5" w:rsidRPr="00E045F5" w:rsidRDefault="00E045F5" w:rsidP="00E045F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045F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E045F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7" w:history="1">
                              <w:r w:rsidRPr="00E045F5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8"/>
                                  <w:szCs w:val="18"/>
                                </w:rPr>
                                <w:t>http://commons.wikimedia.org/wiki/File:Virginia_Woolf_(3)-3.jpg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36.75pt;margin-top:363.75pt;width:147.05pt;height:7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" stroked="f">
                <v:textbox style="mso-fit-shape-to-text:t" inset="0,0,0,0">
                  <w:txbxContent>
                    <w:p w:rsidR="00E045F5" w:rsidRPr="00E045F5" w:rsidRDefault="00E045F5" w:rsidP="00E045F5">
                      <w:pPr>
                        <w:pStyle w:val="Caption"/>
                        <w:spacing w:after="0"/>
                        <w:rPr>
                          <w:rFonts w:asciiTheme="minorHAnsi" w:hAnsiTheme="minorHAnsi" w:cstheme="minorHAnsi"/>
                          <w:color w:val="auto"/>
                        </w:rPr>
                      </w:pP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The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bronze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bust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of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Leonard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Woolf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marking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where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his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ashes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are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buried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in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the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garden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of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Monk’s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House,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the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Woolfs’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Sussex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home.</w:t>
                      </w:r>
                    </w:p>
                    <w:p w:rsidR="00E045F5" w:rsidRPr="00E045F5" w:rsidRDefault="00E045F5" w:rsidP="00E045F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045F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url: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hyperlink r:id="rId8" w:history="1">
                        <w:r w:rsidRPr="00E045F5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18"/>
                            <w:szCs w:val="18"/>
                          </w:rPr>
                          <w:t>http://commons.wikimedia.org/wiki/File:Virginia_Woolf_(3)-3.jpg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C24C0" w:rsidRPr="0078467A">
        <w:rPr>
          <w:rFonts w:asciiTheme="minorHAnsi" w:hAnsiTheme="minorHAnsi" w:cstheme="minorHAnsi"/>
          <w:noProof/>
          <w:lang w:val="en-US" w:eastAsia="en-US"/>
          <w:rPrChange w:id="11" w:author="Microsoft Office User" w:date="2012-08-28T17:05:00Z">
            <w:rPr>
              <w:rFonts w:asciiTheme="minorHAnsi" w:hAnsiTheme="minorHAnsi" w:cstheme="minorHAnsi"/>
              <w:noProof/>
              <w:sz w:val="26"/>
              <w:szCs w:val="26"/>
              <w:lang w:val="en-US" w:eastAsia="en-US"/>
            </w:rPr>
          </w:rPrChange>
        </w:rPr>
        <w:drawing>
          <wp:anchor distT="0" distB="0" distL="114300" distR="114300" simplePos="0" relativeHeight="251661312" behindDoc="0" locked="0" layoutInCell="1" allowOverlap="1" wp14:anchorId="724E89E9" wp14:editId="4A0DAFD9">
            <wp:simplePos x="0" y="0"/>
            <wp:positionH relativeFrom="column">
              <wp:posOffset>2997200</wp:posOffset>
            </wp:positionH>
            <wp:positionV relativeFrom="paragraph">
              <wp:posOffset>1809750</wp:posOffset>
            </wp:positionV>
            <wp:extent cx="186753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t of Leonard Wool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5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467A">
        <w:rPr>
          <w:rFonts w:asciiTheme="minorHAnsi" w:hAnsiTheme="minorHAnsi"/>
          <w:noProof/>
          <w:lang w:val="en-US" w:eastAsia="en-US"/>
          <w:rPrChange w:id="12" w:author="Microsoft Office User" w:date="2012-08-28T17:05:00Z">
            <w:rPr>
              <w:noProof/>
              <w:lang w:val="en-US" w:eastAsia="en-US"/>
            </w:rPr>
          </w:rPrChang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FE995" wp14:editId="0550B321">
                <wp:simplePos x="0" y="0"/>
                <wp:positionH relativeFrom="column">
                  <wp:posOffset>-1552575</wp:posOffset>
                </wp:positionH>
                <wp:positionV relativeFrom="paragraph">
                  <wp:posOffset>2219325</wp:posOffset>
                </wp:positionV>
                <wp:extent cx="1390650" cy="609600"/>
                <wp:effectExtent l="0" t="0" r="0" b="31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5F5" w:rsidRPr="00E045F5" w:rsidRDefault="00E045F5" w:rsidP="00E045F5">
                            <w:pPr>
                              <w:pStyle w:val="Caption"/>
                              <w:spacing w:after="0"/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Leonard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 xml:space="preserve"> </w:t>
                            </w:r>
                            <w:r w:rsidRPr="00E045F5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Woolf</w:t>
                            </w:r>
                          </w:p>
                          <w:p w:rsidR="00E045F5" w:rsidRPr="00E045F5" w:rsidRDefault="00E045F5" w:rsidP="00E045F5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045F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E045F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Pr="00E045F5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18"/>
                                  <w:szCs w:val="18"/>
                                </w:rPr>
                                <w:t>http://www.spartacus.schoolnet.co.uk/TUwoolf.htm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22.2pt;margin-top:174.75pt;width:109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" stroked="f">
                <v:textbox inset="0,0,0,0">
                  <w:txbxContent>
                    <w:p w:rsidR="00E045F5" w:rsidRPr="00E045F5" w:rsidRDefault="00E045F5" w:rsidP="00E045F5">
                      <w:pPr>
                        <w:pStyle w:val="Caption"/>
                        <w:spacing w:after="0"/>
                        <w:rPr>
                          <w:rFonts w:asciiTheme="minorHAnsi" w:hAnsiTheme="minorHAnsi" w:cstheme="minorHAnsi"/>
                          <w:color w:val="auto"/>
                        </w:rPr>
                      </w:pP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Leonard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</w:rPr>
                        <w:t xml:space="preserve"> </w:t>
                      </w:r>
                      <w:r w:rsidRPr="00E045F5">
                        <w:rPr>
                          <w:rFonts w:asciiTheme="minorHAnsi" w:hAnsiTheme="minorHAnsi" w:cstheme="minorHAnsi"/>
                          <w:color w:val="auto"/>
                        </w:rPr>
                        <w:t>Woolf</w:t>
                      </w:r>
                    </w:p>
                    <w:p w:rsidR="00E045F5" w:rsidRPr="00E045F5" w:rsidRDefault="00E045F5" w:rsidP="00E045F5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E045F5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url: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E045F5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18"/>
                            <w:szCs w:val="18"/>
                          </w:rPr>
                          <w:t>http://www.spartacus.schoolnet.co.uk/TUwoolf.htm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64EC1" w:rsidRPr="0078467A">
        <w:rPr>
          <w:rFonts w:asciiTheme="minorHAnsi" w:hAnsiTheme="minorHAnsi" w:cstheme="minorHAnsi"/>
          <w:rPrChange w:id="1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Leonard</w:t>
      </w:r>
      <w:r w:rsidR="00E045F5" w:rsidRPr="0078467A">
        <w:rPr>
          <w:rFonts w:asciiTheme="minorHAnsi" w:hAnsiTheme="minorHAnsi" w:cstheme="minorHAnsi"/>
          <w:rPrChange w:id="1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364EC1" w:rsidRPr="0078467A">
        <w:rPr>
          <w:rFonts w:asciiTheme="minorHAnsi" w:hAnsiTheme="minorHAnsi" w:cstheme="minorHAnsi"/>
          <w:rPrChange w:id="1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Woolf</w:t>
      </w:r>
      <w:r w:rsidR="00E045F5" w:rsidRPr="0078467A">
        <w:rPr>
          <w:rFonts w:asciiTheme="minorHAnsi" w:hAnsiTheme="minorHAnsi" w:cstheme="minorHAnsi"/>
          <w:rPrChange w:id="1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was</w:t>
      </w:r>
      <w:r w:rsidR="00E045F5" w:rsidRPr="0078467A">
        <w:rPr>
          <w:rFonts w:asciiTheme="minorHAnsi" w:hAnsiTheme="minorHAnsi" w:cstheme="minorHAnsi"/>
          <w:rPrChange w:id="1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</w:t>
      </w:r>
      <w:r w:rsidR="00E045F5" w:rsidRPr="0078467A">
        <w:rPr>
          <w:rFonts w:asciiTheme="minorHAnsi" w:hAnsiTheme="minorHAnsi" w:cstheme="minorHAnsi"/>
          <w:rPrChange w:id="2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essayist,</w:t>
      </w:r>
      <w:r w:rsidR="00E045F5" w:rsidRPr="0078467A">
        <w:rPr>
          <w:rFonts w:asciiTheme="minorHAnsi" w:hAnsiTheme="minorHAnsi" w:cstheme="minorHAnsi"/>
          <w:rPrChange w:id="2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author,</w:t>
      </w:r>
      <w:r w:rsidR="00E045F5" w:rsidRPr="0078467A">
        <w:rPr>
          <w:rFonts w:asciiTheme="minorHAnsi" w:hAnsiTheme="minorHAnsi" w:cstheme="minorHAnsi"/>
          <w:rPrChange w:id="2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political</w:t>
      </w:r>
      <w:r w:rsidR="00E045F5" w:rsidRPr="0078467A">
        <w:rPr>
          <w:rFonts w:asciiTheme="minorHAnsi" w:hAnsiTheme="minorHAnsi" w:cstheme="minorHAnsi"/>
          <w:rPrChange w:id="2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activist</w:t>
      </w:r>
      <w:r w:rsidR="00E045F5" w:rsidRPr="0078467A">
        <w:rPr>
          <w:rFonts w:asciiTheme="minorHAnsi" w:hAnsiTheme="minorHAnsi" w:cstheme="minorHAnsi"/>
          <w:rPrChange w:id="2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3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3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publisher.</w:t>
      </w:r>
      <w:r w:rsidR="00E045F5" w:rsidRPr="0078467A">
        <w:rPr>
          <w:rFonts w:asciiTheme="minorHAnsi" w:hAnsiTheme="minorHAnsi" w:cstheme="minorHAnsi"/>
          <w:rPrChange w:id="3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3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</w:t>
      </w:r>
      <w:r w:rsidR="00441B29" w:rsidRPr="0078467A">
        <w:rPr>
          <w:rFonts w:asciiTheme="minorHAnsi" w:hAnsiTheme="minorHAnsi" w:cstheme="minorHAnsi"/>
          <w:rPrChange w:id="3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e</w:t>
      </w:r>
      <w:r w:rsidR="00E045F5" w:rsidRPr="0078467A">
        <w:rPr>
          <w:rFonts w:asciiTheme="minorHAnsi" w:hAnsiTheme="minorHAnsi" w:cstheme="minorHAnsi"/>
          <w:rPrChange w:id="3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3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joine</w:t>
      </w:r>
      <w:r w:rsidR="009121B3" w:rsidRPr="0078467A">
        <w:rPr>
          <w:rFonts w:asciiTheme="minorHAnsi" w:hAnsiTheme="minorHAnsi" w:cstheme="minorHAnsi"/>
          <w:rPrChange w:id="3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d</w:t>
      </w:r>
      <w:r w:rsidR="00E045F5" w:rsidRPr="0078467A">
        <w:rPr>
          <w:rFonts w:asciiTheme="minorHAnsi" w:hAnsiTheme="minorHAnsi" w:cstheme="minorHAnsi"/>
          <w:rPrChange w:id="3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9121B3" w:rsidRPr="0078467A">
        <w:rPr>
          <w:rFonts w:asciiTheme="minorHAnsi" w:hAnsiTheme="minorHAnsi" w:cstheme="minorHAnsi"/>
          <w:rPrChange w:id="3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4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9121B3" w:rsidRPr="0078467A">
        <w:rPr>
          <w:rFonts w:asciiTheme="minorHAnsi" w:hAnsiTheme="minorHAnsi" w:cstheme="minorHAnsi"/>
          <w:rPrChange w:id="4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Civil</w:t>
      </w:r>
      <w:r w:rsidR="00E045F5" w:rsidRPr="0078467A">
        <w:rPr>
          <w:rFonts w:asciiTheme="minorHAnsi" w:hAnsiTheme="minorHAnsi" w:cstheme="minorHAnsi"/>
          <w:rPrChange w:id="4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9121B3" w:rsidRPr="0078467A">
        <w:rPr>
          <w:rFonts w:asciiTheme="minorHAnsi" w:hAnsiTheme="minorHAnsi" w:cstheme="minorHAnsi"/>
          <w:rPrChange w:id="4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Service</w:t>
      </w:r>
      <w:r w:rsidR="00E045F5" w:rsidRPr="0078467A">
        <w:rPr>
          <w:rFonts w:asciiTheme="minorHAnsi" w:hAnsiTheme="minorHAnsi" w:cstheme="minorHAnsi"/>
          <w:rPrChange w:id="4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</w:t>
      </w:r>
      <w:r w:rsidR="00E045F5" w:rsidRPr="0078467A">
        <w:rPr>
          <w:rFonts w:asciiTheme="minorHAnsi" w:hAnsiTheme="minorHAnsi" w:cstheme="minorHAnsi"/>
          <w:rPrChange w:id="4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1904</w:t>
      </w:r>
      <w:r w:rsidR="00E045F5" w:rsidRPr="0078467A">
        <w:rPr>
          <w:rFonts w:asciiTheme="minorHAnsi" w:hAnsiTheme="minorHAnsi" w:cstheme="minorHAnsi"/>
          <w:rPrChange w:id="4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9121B3" w:rsidRPr="0078467A">
        <w:rPr>
          <w:rFonts w:asciiTheme="minorHAnsi" w:hAnsiTheme="minorHAnsi" w:cstheme="minorHAnsi"/>
          <w:rPrChange w:id="4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5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9121B3" w:rsidRPr="0078467A">
        <w:rPr>
          <w:rFonts w:asciiTheme="minorHAnsi" w:hAnsiTheme="minorHAnsi" w:cstheme="minorHAnsi"/>
          <w:rPrChange w:id="5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spent</w:t>
      </w:r>
      <w:r w:rsidR="00E045F5" w:rsidRPr="0078467A">
        <w:rPr>
          <w:rFonts w:asciiTheme="minorHAnsi" w:hAnsiTheme="minorHAnsi" w:cstheme="minorHAnsi"/>
          <w:rPrChange w:id="5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9121B3" w:rsidRPr="0078467A">
        <w:rPr>
          <w:rFonts w:asciiTheme="minorHAnsi" w:hAnsiTheme="minorHAnsi" w:cstheme="minorHAnsi"/>
          <w:rPrChange w:id="5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seven</w:t>
      </w:r>
      <w:r w:rsidR="00E045F5" w:rsidRPr="0078467A">
        <w:rPr>
          <w:rFonts w:asciiTheme="minorHAnsi" w:hAnsiTheme="minorHAnsi" w:cstheme="minorHAnsi"/>
          <w:rPrChange w:id="5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5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years</w:t>
      </w:r>
      <w:r w:rsidR="00E045F5" w:rsidRPr="0078467A">
        <w:rPr>
          <w:rFonts w:asciiTheme="minorHAnsi" w:hAnsiTheme="minorHAnsi" w:cstheme="minorHAnsi"/>
          <w:rPrChange w:id="5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5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</w:t>
      </w:r>
      <w:r w:rsidR="00E045F5" w:rsidRPr="0078467A">
        <w:rPr>
          <w:rFonts w:asciiTheme="minorHAnsi" w:hAnsiTheme="minorHAnsi" w:cstheme="minorHAnsi"/>
          <w:rPrChange w:id="5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5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Ceylon,</w:t>
      </w:r>
      <w:r w:rsidR="00E045F5" w:rsidRPr="0078467A">
        <w:rPr>
          <w:rFonts w:asciiTheme="minorHAnsi" w:hAnsiTheme="minorHAnsi" w:cstheme="minorHAnsi"/>
          <w:rPrChange w:id="6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6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which</w:t>
      </w:r>
      <w:r w:rsidR="00E045F5" w:rsidRPr="0078467A">
        <w:rPr>
          <w:rFonts w:asciiTheme="minorHAnsi" w:hAnsiTheme="minorHAnsi" w:cstheme="minorHAnsi"/>
          <w:rPrChange w:id="6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6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experience</w:t>
      </w:r>
      <w:r w:rsidR="00E045F5" w:rsidRPr="0078467A">
        <w:rPr>
          <w:rFonts w:asciiTheme="minorHAnsi" w:hAnsiTheme="minorHAnsi" w:cstheme="minorHAnsi"/>
          <w:rPrChange w:id="6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6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deeply</w:t>
      </w:r>
      <w:r w:rsidR="00E045F5" w:rsidRPr="0078467A">
        <w:rPr>
          <w:rFonts w:asciiTheme="minorHAnsi" w:hAnsiTheme="minorHAnsi" w:cstheme="minorHAnsi"/>
          <w:rPrChange w:id="6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6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influenced</w:t>
      </w:r>
      <w:r w:rsidR="00E045F5" w:rsidRPr="0078467A">
        <w:rPr>
          <w:rFonts w:asciiTheme="minorHAnsi" w:hAnsiTheme="minorHAnsi" w:cstheme="minorHAnsi"/>
          <w:rPrChange w:id="6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6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not</w:t>
      </w:r>
      <w:r w:rsidR="00E045F5" w:rsidRPr="0078467A">
        <w:rPr>
          <w:rFonts w:asciiTheme="minorHAnsi" w:hAnsiTheme="minorHAnsi" w:cstheme="minorHAnsi"/>
          <w:rPrChange w:id="7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7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only</w:t>
      </w:r>
      <w:r w:rsidR="00E045F5" w:rsidRPr="0078467A">
        <w:rPr>
          <w:rFonts w:asciiTheme="minorHAnsi" w:hAnsiTheme="minorHAnsi" w:cstheme="minorHAnsi"/>
          <w:rPrChange w:id="7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7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his</w:t>
      </w:r>
      <w:r w:rsidR="00E045F5" w:rsidRPr="0078467A">
        <w:rPr>
          <w:rFonts w:asciiTheme="minorHAnsi" w:hAnsiTheme="minorHAnsi" w:cstheme="minorHAnsi"/>
          <w:rPrChange w:id="7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7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political</w:t>
      </w:r>
      <w:r w:rsidR="00E045F5" w:rsidRPr="0078467A">
        <w:rPr>
          <w:rFonts w:asciiTheme="minorHAnsi" w:hAnsiTheme="minorHAnsi" w:cstheme="minorHAnsi"/>
          <w:rPrChange w:id="7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7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views,</w:t>
      </w:r>
      <w:r w:rsidR="00E045F5" w:rsidRPr="0078467A">
        <w:rPr>
          <w:rFonts w:asciiTheme="minorHAnsi" w:hAnsiTheme="minorHAnsi" w:cstheme="minorHAnsi"/>
          <w:rPrChange w:id="7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7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but</w:t>
      </w:r>
      <w:r w:rsidR="00E045F5" w:rsidRPr="0078467A">
        <w:rPr>
          <w:rFonts w:asciiTheme="minorHAnsi" w:hAnsiTheme="minorHAnsi" w:cstheme="minorHAnsi"/>
          <w:rPrChange w:id="8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8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also</w:t>
      </w:r>
      <w:r w:rsidR="00E045F5" w:rsidRPr="0078467A">
        <w:rPr>
          <w:rFonts w:asciiTheme="minorHAnsi" w:hAnsiTheme="minorHAnsi" w:cstheme="minorHAnsi"/>
          <w:rPrChange w:id="8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8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his</w:t>
      </w:r>
      <w:r w:rsidR="00E045F5" w:rsidRPr="0078467A">
        <w:rPr>
          <w:rFonts w:asciiTheme="minorHAnsi" w:hAnsiTheme="minorHAnsi" w:cstheme="minorHAnsi"/>
          <w:rPrChange w:id="8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8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fictional</w:t>
      </w:r>
      <w:r w:rsidR="00E045F5" w:rsidRPr="0078467A">
        <w:rPr>
          <w:rFonts w:asciiTheme="minorHAnsi" w:hAnsiTheme="minorHAnsi" w:cstheme="minorHAnsi"/>
          <w:rPrChange w:id="8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8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writing.</w:t>
      </w:r>
      <w:r w:rsidR="00E045F5" w:rsidRPr="0078467A">
        <w:rPr>
          <w:rFonts w:asciiTheme="minorHAnsi" w:hAnsiTheme="minorHAnsi" w:cstheme="minorHAnsi"/>
          <w:rPrChange w:id="8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8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With</w:t>
      </w:r>
      <w:r w:rsidR="00E045F5" w:rsidRPr="0078467A">
        <w:rPr>
          <w:rFonts w:asciiTheme="minorHAnsi" w:hAnsiTheme="minorHAnsi" w:cstheme="minorHAnsi"/>
          <w:rPrChange w:id="9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9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his</w:t>
      </w:r>
      <w:r w:rsidR="00E045F5" w:rsidRPr="0078467A">
        <w:rPr>
          <w:rFonts w:asciiTheme="minorHAnsi" w:hAnsiTheme="minorHAnsi" w:cstheme="minorHAnsi"/>
          <w:rPrChange w:id="9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9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wife,</w:t>
      </w:r>
      <w:r w:rsidR="00E045F5" w:rsidRPr="0078467A">
        <w:rPr>
          <w:rFonts w:asciiTheme="minorHAnsi" w:hAnsiTheme="minorHAnsi" w:cstheme="minorHAnsi"/>
          <w:rPrChange w:id="9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9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9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9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novelist</w:t>
      </w:r>
      <w:r w:rsidR="00E045F5" w:rsidRPr="0078467A">
        <w:rPr>
          <w:rFonts w:asciiTheme="minorHAnsi" w:hAnsiTheme="minorHAnsi" w:cstheme="minorHAnsi"/>
          <w:rPrChange w:id="9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rPrChange w:id="9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VIRGINIA WOOLF</w:t>
      </w:r>
      <w:r w:rsidR="00441B29" w:rsidRPr="0078467A">
        <w:rPr>
          <w:rFonts w:asciiTheme="minorHAnsi" w:hAnsiTheme="minorHAnsi" w:cstheme="minorHAnsi"/>
          <w:rPrChange w:id="10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,</w:t>
      </w:r>
      <w:r w:rsidR="00E045F5" w:rsidRPr="0078467A">
        <w:rPr>
          <w:rFonts w:asciiTheme="minorHAnsi" w:hAnsiTheme="minorHAnsi" w:cstheme="minorHAnsi"/>
          <w:rPrChange w:id="10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0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he</w:t>
      </w:r>
      <w:r w:rsidR="00E045F5" w:rsidRPr="0078467A">
        <w:rPr>
          <w:rFonts w:asciiTheme="minorHAnsi" w:hAnsiTheme="minorHAnsi" w:cstheme="minorHAnsi"/>
          <w:rPrChange w:id="10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0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ran</w:t>
      </w:r>
      <w:r w:rsidR="00E045F5" w:rsidRPr="0078467A">
        <w:rPr>
          <w:rFonts w:asciiTheme="minorHAnsi" w:hAnsiTheme="minorHAnsi" w:cstheme="minorHAnsi"/>
          <w:rPrChange w:id="10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0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10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0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Hogarth</w:t>
      </w:r>
      <w:r w:rsidR="00E045F5" w:rsidRPr="0078467A">
        <w:rPr>
          <w:rFonts w:asciiTheme="minorHAnsi" w:hAnsiTheme="minorHAnsi" w:cstheme="minorHAnsi"/>
          <w:rPrChange w:id="10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1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Press,</w:t>
      </w:r>
      <w:r w:rsidR="00E045F5" w:rsidRPr="0078467A">
        <w:rPr>
          <w:rFonts w:asciiTheme="minorHAnsi" w:hAnsiTheme="minorHAnsi" w:cstheme="minorHAnsi"/>
          <w:rPrChange w:id="11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11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</w:t>
      </w:r>
      <w:r w:rsidR="00E045F5" w:rsidRPr="0078467A">
        <w:rPr>
          <w:rFonts w:asciiTheme="minorHAnsi" w:hAnsiTheme="minorHAnsi" w:cstheme="minorHAnsi"/>
          <w:rPrChange w:id="11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proofErr w:type="gramStart"/>
      <w:r w:rsidR="00CD6C5D" w:rsidRPr="0078467A">
        <w:rPr>
          <w:rFonts w:asciiTheme="minorHAnsi" w:hAnsiTheme="minorHAnsi" w:cstheme="minorHAnsi"/>
          <w:rPrChange w:id="11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vanguard</w:t>
      </w:r>
      <w:r w:rsidR="00E045F5" w:rsidRPr="0078467A">
        <w:rPr>
          <w:rFonts w:asciiTheme="minorHAnsi" w:hAnsiTheme="minorHAnsi" w:cstheme="minorHAnsi"/>
          <w:rPrChange w:id="11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11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publishing</w:t>
      </w:r>
      <w:proofErr w:type="gramEnd"/>
      <w:r w:rsidR="00E045F5" w:rsidRPr="0078467A">
        <w:rPr>
          <w:rFonts w:asciiTheme="minorHAnsi" w:hAnsiTheme="minorHAnsi" w:cstheme="minorHAnsi"/>
          <w:rPrChange w:id="11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11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house</w:t>
      </w:r>
      <w:r w:rsidR="00E045F5" w:rsidRPr="0078467A">
        <w:rPr>
          <w:rFonts w:asciiTheme="minorHAnsi" w:hAnsiTheme="minorHAnsi" w:cstheme="minorHAnsi"/>
          <w:rPrChange w:id="11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12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12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12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12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12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period</w:t>
      </w:r>
      <w:r w:rsidR="00441B29" w:rsidRPr="0078467A">
        <w:rPr>
          <w:rFonts w:asciiTheme="minorHAnsi" w:hAnsiTheme="minorHAnsi" w:cstheme="minorHAnsi"/>
          <w:rPrChange w:id="12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.</w:t>
      </w:r>
      <w:r w:rsidR="00E045F5" w:rsidRPr="0078467A">
        <w:rPr>
          <w:rFonts w:asciiTheme="minorHAnsi" w:hAnsiTheme="minorHAnsi" w:cstheme="minorHAnsi"/>
          <w:rPrChange w:id="12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2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12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2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Press’s</w:t>
      </w:r>
      <w:r w:rsidR="00E045F5" w:rsidRPr="0078467A">
        <w:rPr>
          <w:rFonts w:asciiTheme="minorHAnsi" w:hAnsiTheme="minorHAnsi" w:cstheme="minorHAnsi"/>
          <w:rPrChange w:id="13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3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first</w:t>
      </w:r>
      <w:r w:rsidR="00E045F5" w:rsidRPr="0078467A">
        <w:rPr>
          <w:rFonts w:asciiTheme="minorHAnsi" w:hAnsiTheme="minorHAnsi" w:cstheme="minorHAnsi"/>
          <w:rPrChange w:id="13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3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publication,</w:t>
      </w:r>
      <w:r w:rsidR="00E045F5" w:rsidRPr="0078467A">
        <w:rPr>
          <w:rFonts w:asciiTheme="minorHAnsi" w:hAnsiTheme="minorHAnsi" w:cstheme="minorHAnsi"/>
          <w:rPrChange w:id="13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3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entitled</w:t>
      </w:r>
      <w:r w:rsidR="00E045F5" w:rsidRPr="0078467A">
        <w:rPr>
          <w:rFonts w:asciiTheme="minorHAnsi" w:hAnsiTheme="minorHAnsi" w:cstheme="minorHAnsi"/>
          <w:rPrChange w:id="13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137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Two</w:t>
      </w:r>
      <w:r w:rsidR="00E045F5" w:rsidRPr="0078467A">
        <w:rPr>
          <w:rFonts w:asciiTheme="minorHAnsi" w:hAnsiTheme="minorHAnsi" w:cstheme="minorHAnsi"/>
          <w:i/>
          <w:rPrChange w:id="138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139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Stories</w:t>
      </w:r>
      <w:r w:rsidR="00B64F7C" w:rsidRPr="0078467A">
        <w:rPr>
          <w:rFonts w:asciiTheme="minorHAnsi" w:hAnsiTheme="minorHAnsi" w:cstheme="minorHAnsi"/>
          <w:rPrChange w:id="14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,</w:t>
      </w:r>
      <w:r w:rsidR="00E045F5" w:rsidRPr="0078467A">
        <w:rPr>
          <w:rFonts w:asciiTheme="minorHAnsi" w:hAnsiTheme="minorHAnsi" w:cstheme="minorHAnsi"/>
          <w:rPrChange w:id="14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4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comprised</w:t>
      </w:r>
      <w:r w:rsidR="00E045F5" w:rsidRPr="0078467A">
        <w:rPr>
          <w:rFonts w:asciiTheme="minorHAnsi" w:hAnsiTheme="minorHAnsi" w:cstheme="minorHAnsi"/>
          <w:rPrChange w:id="14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4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his</w:t>
      </w:r>
      <w:r w:rsidR="00E045F5" w:rsidRPr="0078467A">
        <w:rPr>
          <w:rFonts w:asciiTheme="minorHAnsi" w:hAnsiTheme="minorHAnsi" w:cstheme="minorHAnsi"/>
          <w:rPrChange w:id="14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4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‘Three</w:t>
      </w:r>
      <w:r w:rsidR="00E045F5" w:rsidRPr="0078467A">
        <w:rPr>
          <w:rFonts w:asciiTheme="minorHAnsi" w:hAnsiTheme="minorHAnsi" w:cstheme="minorHAnsi"/>
          <w:rPrChange w:id="14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4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Jews’</w:t>
      </w:r>
      <w:r w:rsidR="00E045F5" w:rsidRPr="0078467A">
        <w:rPr>
          <w:rFonts w:asciiTheme="minorHAnsi" w:hAnsiTheme="minorHAnsi" w:cstheme="minorHAnsi"/>
          <w:rPrChange w:id="14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5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15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rPrChange w:id="15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VIRGINIA WOOLF</w:t>
      </w:r>
      <w:r w:rsidR="00B64F7C" w:rsidRPr="0078467A">
        <w:rPr>
          <w:rFonts w:asciiTheme="minorHAnsi" w:hAnsiTheme="minorHAnsi" w:cstheme="minorHAnsi"/>
          <w:rPrChange w:id="15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’s</w:t>
      </w:r>
      <w:r w:rsidR="00E045F5" w:rsidRPr="0078467A">
        <w:rPr>
          <w:rFonts w:asciiTheme="minorHAnsi" w:hAnsiTheme="minorHAnsi" w:cstheme="minorHAnsi"/>
          <w:rPrChange w:id="15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5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‘The</w:t>
      </w:r>
      <w:r w:rsidR="00E045F5" w:rsidRPr="0078467A">
        <w:rPr>
          <w:rFonts w:asciiTheme="minorHAnsi" w:hAnsiTheme="minorHAnsi" w:cstheme="minorHAnsi"/>
          <w:rPrChange w:id="15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5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Mark</w:t>
      </w:r>
      <w:r w:rsidR="00E045F5" w:rsidRPr="0078467A">
        <w:rPr>
          <w:rFonts w:asciiTheme="minorHAnsi" w:hAnsiTheme="minorHAnsi" w:cstheme="minorHAnsi"/>
          <w:rPrChange w:id="15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5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on</w:t>
      </w:r>
      <w:r w:rsidR="00E045F5" w:rsidRPr="0078467A">
        <w:rPr>
          <w:rFonts w:asciiTheme="minorHAnsi" w:hAnsiTheme="minorHAnsi" w:cstheme="minorHAnsi"/>
          <w:rPrChange w:id="16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6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16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6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Wall’.</w:t>
      </w:r>
      <w:r w:rsidR="00E045F5" w:rsidRPr="0078467A">
        <w:rPr>
          <w:rFonts w:asciiTheme="minorHAnsi" w:hAnsiTheme="minorHAnsi" w:cstheme="minorHAnsi"/>
          <w:rPrChange w:id="16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6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He</w:t>
      </w:r>
      <w:r w:rsidR="00E045F5" w:rsidRPr="0078467A">
        <w:rPr>
          <w:rFonts w:asciiTheme="minorHAnsi" w:hAnsiTheme="minorHAnsi" w:cstheme="minorHAnsi"/>
          <w:rPrChange w:id="16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16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was</w:t>
      </w:r>
      <w:r w:rsidR="00E045F5" w:rsidRPr="0078467A">
        <w:rPr>
          <w:rFonts w:asciiTheme="minorHAnsi" w:hAnsiTheme="minorHAnsi" w:cstheme="minorHAnsi"/>
          <w:rPrChange w:id="16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6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</w:t>
      </w:r>
      <w:r w:rsidR="00E045F5" w:rsidRPr="0078467A">
        <w:rPr>
          <w:rFonts w:asciiTheme="minorHAnsi" w:hAnsiTheme="minorHAnsi" w:cstheme="minorHAnsi"/>
          <w:rPrChange w:id="17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7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committed</w:t>
      </w:r>
      <w:r w:rsidR="00E045F5" w:rsidRPr="0078467A">
        <w:rPr>
          <w:rFonts w:asciiTheme="minorHAnsi" w:hAnsiTheme="minorHAnsi" w:cstheme="minorHAnsi"/>
          <w:rPrChange w:id="17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7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socialist</w:t>
      </w:r>
      <w:r w:rsidR="00E045F5" w:rsidRPr="0078467A">
        <w:rPr>
          <w:rFonts w:asciiTheme="minorHAnsi" w:hAnsiTheme="minorHAnsi" w:cstheme="minorHAnsi"/>
          <w:rPrChange w:id="17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7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17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7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member</w:t>
      </w:r>
      <w:r w:rsidR="00E045F5" w:rsidRPr="0078467A">
        <w:rPr>
          <w:rFonts w:asciiTheme="minorHAnsi" w:hAnsiTheme="minorHAnsi" w:cstheme="minorHAnsi"/>
          <w:rPrChange w:id="17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7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18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8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18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proofErr w:type="spellStart"/>
      <w:r w:rsidR="00B64F7C" w:rsidRPr="0078467A">
        <w:rPr>
          <w:rFonts w:asciiTheme="minorHAnsi" w:hAnsiTheme="minorHAnsi" w:cstheme="minorHAnsi"/>
          <w:rPrChange w:id="18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Fabian</w:t>
      </w:r>
      <w:proofErr w:type="spellEnd"/>
      <w:r w:rsidR="00E045F5" w:rsidRPr="0078467A">
        <w:rPr>
          <w:rFonts w:asciiTheme="minorHAnsi" w:hAnsiTheme="minorHAnsi" w:cstheme="minorHAnsi"/>
          <w:rPrChange w:id="18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8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Society</w:t>
      </w:r>
      <w:r w:rsidR="00E045F5" w:rsidRPr="0078467A">
        <w:rPr>
          <w:rFonts w:asciiTheme="minorHAnsi" w:hAnsiTheme="minorHAnsi" w:cstheme="minorHAnsi"/>
          <w:rPrChange w:id="18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8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18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8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Labour</w:t>
      </w:r>
      <w:r w:rsidR="00E045F5" w:rsidRPr="0078467A">
        <w:rPr>
          <w:rFonts w:asciiTheme="minorHAnsi" w:hAnsiTheme="minorHAnsi" w:cstheme="minorHAnsi"/>
          <w:rPrChange w:id="19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9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Party;</w:t>
      </w:r>
      <w:r w:rsidR="00E045F5" w:rsidRPr="0078467A">
        <w:rPr>
          <w:rFonts w:asciiTheme="minorHAnsi" w:hAnsiTheme="minorHAnsi" w:cstheme="minorHAnsi"/>
          <w:rPrChange w:id="19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9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he</w:t>
      </w:r>
      <w:r w:rsidR="00E045F5" w:rsidRPr="0078467A">
        <w:rPr>
          <w:rFonts w:asciiTheme="minorHAnsi" w:hAnsiTheme="minorHAnsi" w:cstheme="minorHAnsi"/>
          <w:rPrChange w:id="19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9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served</w:t>
      </w:r>
      <w:r w:rsidR="00E045F5" w:rsidRPr="0078467A">
        <w:rPr>
          <w:rFonts w:asciiTheme="minorHAnsi" w:hAnsiTheme="minorHAnsi" w:cstheme="minorHAnsi"/>
          <w:rPrChange w:id="19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9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as</w:t>
      </w:r>
      <w:r w:rsidR="00E045F5" w:rsidRPr="0078467A">
        <w:rPr>
          <w:rFonts w:asciiTheme="minorHAnsi" w:hAnsiTheme="minorHAnsi" w:cstheme="minorHAnsi"/>
          <w:rPrChange w:id="19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19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honorary</w:t>
      </w:r>
      <w:r w:rsidR="00E045F5" w:rsidRPr="0078467A">
        <w:rPr>
          <w:rFonts w:asciiTheme="minorHAnsi" w:hAnsiTheme="minorHAnsi" w:cstheme="minorHAnsi"/>
          <w:rPrChange w:id="20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0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secretary</w:t>
      </w:r>
      <w:r w:rsidR="00E045F5" w:rsidRPr="0078467A">
        <w:rPr>
          <w:rFonts w:asciiTheme="minorHAnsi" w:hAnsiTheme="minorHAnsi" w:cstheme="minorHAnsi"/>
          <w:rPrChange w:id="20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0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for</w:t>
      </w:r>
      <w:r w:rsidR="00E045F5" w:rsidRPr="0078467A">
        <w:rPr>
          <w:rFonts w:asciiTheme="minorHAnsi" w:hAnsiTheme="minorHAnsi" w:cstheme="minorHAnsi"/>
          <w:rPrChange w:id="20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0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20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0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Labour</w:t>
      </w:r>
      <w:r w:rsidR="00E045F5" w:rsidRPr="0078467A">
        <w:rPr>
          <w:rFonts w:asciiTheme="minorHAnsi" w:hAnsiTheme="minorHAnsi" w:cstheme="minorHAnsi"/>
          <w:rPrChange w:id="20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0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Party’s</w:t>
      </w:r>
      <w:r w:rsidR="00E045F5" w:rsidRPr="0078467A">
        <w:rPr>
          <w:rFonts w:asciiTheme="minorHAnsi" w:hAnsiTheme="minorHAnsi" w:cstheme="minorHAnsi"/>
          <w:rPrChange w:id="21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1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advisory</w:t>
      </w:r>
      <w:r w:rsidR="00E045F5" w:rsidRPr="0078467A">
        <w:rPr>
          <w:rFonts w:asciiTheme="minorHAnsi" w:hAnsiTheme="minorHAnsi" w:cstheme="minorHAnsi"/>
          <w:rPrChange w:id="21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1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committees</w:t>
      </w:r>
      <w:r w:rsidR="00E045F5" w:rsidRPr="0078467A">
        <w:rPr>
          <w:rFonts w:asciiTheme="minorHAnsi" w:hAnsiTheme="minorHAnsi" w:cstheme="minorHAnsi"/>
          <w:rPrChange w:id="21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1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on</w:t>
      </w:r>
      <w:r w:rsidR="00E045F5" w:rsidRPr="0078467A">
        <w:rPr>
          <w:rFonts w:asciiTheme="minorHAnsi" w:hAnsiTheme="minorHAnsi" w:cstheme="minorHAnsi"/>
          <w:rPrChange w:id="21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1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international</w:t>
      </w:r>
      <w:r w:rsidR="00E045F5" w:rsidRPr="0078467A">
        <w:rPr>
          <w:rFonts w:asciiTheme="minorHAnsi" w:hAnsiTheme="minorHAnsi" w:cstheme="minorHAnsi"/>
          <w:rPrChange w:id="21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1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22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2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imperial</w:t>
      </w:r>
      <w:r w:rsidR="00E045F5" w:rsidRPr="0078467A">
        <w:rPr>
          <w:rFonts w:asciiTheme="minorHAnsi" w:hAnsiTheme="minorHAnsi" w:cstheme="minorHAnsi"/>
          <w:rPrChange w:id="22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2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affairs,</w:t>
      </w:r>
      <w:r w:rsidR="00E045F5" w:rsidRPr="0078467A">
        <w:rPr>
          <w:rFonts w:asciiTheme="minorHAnsi" w:hAnsiTheme="minorHAnsi" w:cstheme="minorHAnsi"/>
          <w:rPrChange w:id="22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2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22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2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stood</w:t>
      </w:r>
      <w:r w:rsidR="00E045F5" w:rsidRPr="0078467A">
        <w:rPr>
          <w:rFonts w:asciiTheme="minorHAnsi" w:hAnsiTheme="minorHAnsi" w:cstheme="minorHAnsi"/>
          <w:rPrChange w:id="22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2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(unsuccessfully)</w:t>
      </w:r>
      <w:r w:rsidR="00E045F5" w:rsidRPr="0078467A">
        <w:rPr>
          <w:rFonts w:asciiTheme="minorHAnsi" w:hAnsiTheme="minorHAnsi" w:cstheme="minorHAnsi"/>
          <w:rPrChange w:id="23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3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as</w:t>
      </w:r>
      <w:r w:rsidR="00E045F5" w:rsidRPr="0078467A">
        <w:rPr>
          <w:rFonts w:asciiTheme="minorHAnsi" w:hAnsiTheme="minorHAnsi" w:cstheme="minorHAnsi"/>
          <w:rPrChange w:id="23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3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</w:t>
      </w:r>
      <w:r w:rsidR="00E045F5" w:rsidRPr="0078467A">
        <w:rPr>
          <w:rFonts w:asciiTheme="minorHAnsi" w:hAnsiTheme="minorHAnsi" w:cstheme="minorHAnsi"/>
          <w:rPrChange w:id="23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3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Member</w:t>
      </w:r>
      <w:r w:rsidR="00E045F5" w:rsidRPr="0078467A">
        <w:rPr>
          <w:rFonts w:asciiTheme="minorHAnsi" w:hAnsiTheme="minorHAnsi" w:cstheme="minorHAnsi"/>
          <w:rPrChange w:id="23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3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23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3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Parliament</w:t>
      </w:r>
      <w:r w:rsidR="00E045F5" w:rsidRPr="0078467A">
        <w:rPr>
          <w:rFonts w:asciiTheme="minorHAnsi" w:hAnsiTheme="minorHAnsi" w:cstheme="minorHAnsi"/>
          <w:rPrChange w:id="24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441B29" w:rsidRPr="0078467A">
        <w:rPr>
          <w:rFonts w:asciiTheme="minorHAnsi" w:hAnsiTheme="minorHAnsi" w:cstheme="minorHAnsi"/>
          <w:rPrChange w:id="24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for</w:t>
      </w:r>
      <w:r w:rsidR="00E045F5" w:rsidRPr="0078467A">
        <w:rPr>
          <w:rFonts w:asciiTheme="minorHAnsi" w:hAnsiTheme="minorHAnsi" w:cstheme="minorHAnsi"/>
          <w:rPrChange w:id="24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4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24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4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Combined</w:t>
      </w:r>
      <w:r w:rsidR="00E045F5" w:rsidRPr="0078467A">
        <w:rPr>
          <w:rFonts w:asciiTheme="minorHAnsi" w:hAnsiTheme="minorHAnsi" w:cstheme="minorHAnsi"/>
          <w:rPrChange w:id="24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4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Universities</w:t>
      </w:r>
      <w:r w:rsidR="00E045F5" w:rsidRPr="0078467A">
        <w:rPr>
          <w:rFonts w:asciiTheme="minorHAnsi" w:hAnsiTheme="minorHAnsi" w:cstheme="minorHAnsi"/>
          <w:rPrChange w:id="24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4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1922</w:t>
      </w:r>
      <w:r w:rsidR="00441B29" w:rsidRPr="0078467A">
        <w:rPr>
          <w:rFonts w:asciiTheme="minorHAnsi" w:hAnsiTheme="minorHAnsi" w:cstheme="minorHAnsi"/>
          <w:rPrChange w:id="25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.</w:t>
      </w:r>
      <w:r w:rsidR="00E045F5" w:rsidRPr="0078467A">
        <w:rPr>
          <w:rFonts w:asciiTheme="minorHAnsi" w:hAnsiTheme="minorHAnsi" w:cstheme="minorHAnsi"/>
          <w:rPrChange w:id="25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5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</w:t>
      </w:r>
      <w:r w:rsidR="00E045F5" w:rsidRPr="0078467A">
        <w:rPr>
          <w:rFonts w:asciiTheme="minorHAnsi" w:hAnsiTheme="minorHAnsi" w:cstheme="minorHAnsi"/>
          <w:rPrChange w:id="25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5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expert</w:t>
      </w:r>
      <w:r w:rsidR="00E045F5" w:rsidRPr="0078467A">
        <w:rPr>
          <w:rFonts w:asciiTheme="minorHAnsi" w:hAnsiTheme="minorHAnsi" w:cstheme="minorHAnsi"/>
          <w:rPrChange w:id="25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5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on</w:t>
      </w:r>
      <w:r w:rsidR="00E045F5" w:rsidRPr="0078467A">
        <w:rPr>
          <w:rFonts w:asciiTheme="minorHAnsi" w:hAnsiTheme="minorHAnsi" w:cstheme="minorHAnsi"/>
          <w:rPrChange w:id="25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5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international</w:t>
      </w:r>
      <w:r w:rsidR="00E045F5" w:rsidRPr="0078467A">
        <w:rPr>
          <w:rFonts w:asciiTheme="minorHAnsi" w:hAnsiTheme="minorHAnsi" w:cstheme="minorHAnsi"/>
          <w:rPrChange w:id="25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6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affairs,</w:t>
      </w:r>
      <w:r w:rsidR="00E045F5" w:rsidRPr="0078467A">
        <w:rPr>
          <w:rFonts w:asciiTheme="minorHAnsi" w:hAnsiTheme="minorHAnsi" w:cstheme="minorHAnsi"/>
          <w:rPrChange w:id="26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6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he</w:t>
      </w:r>
      <w:r w:rsidR="00E045F5" w:rsidRPr="0078467A">
        <w:rPr>
          <w:rFonts w:asciiTheme="minorHAnsi" w:hAnsiTheme="minorHAnsi" w:cstheme="minorHAnsi"/>
          <w:rPrChange w:id="26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6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wrote</w:t>
      </w:r>
      <w:r w:rsidR="00E045F5" w:rsidRPr="0078467A">
        <w:rPr>
          <w:rFonts w:asciiTheme="minorHAnsi" w:hAnsiTheme="minorHAnsi" w:cstheme="minorHAnsi"/>
          <w:rPrChange w:id="26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6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numerous</w:t>
      </w:r>
      <w:r w:rsidR="00E045F5" w:rsidRPr="0078467A">
        <w:rPr>
          <w:rFonts w:asciiTheme="minorHAnsi" w:hAnsiTheme="minorHAnsi" w:cstheme="minorHAnsi"/>
          <w:rPrChange w:id="26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6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volumes</w:t>
      </w:r>
      <w:r w:rsidR="00E045F5" w:rsidRPr="0078467A">
        <w:rPr>
          <w:rFonts w:asciiTheme="minorHAnsi" w:hAnsiTheme="minorHAnsi" w:cstheme="minorHAnsi"/>
          <w:rPrChange w:id="26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7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27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7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political</w:t>
      </w:r>
      <w:r w:rsidR="00E045F5" w:rsidRPr="0078467A">
        <w:rPr>
          <w:rFonts w:asciiTheme="minorHAnsi" w:hAnsiTheme="minorHAnsi" w:cstheme="minorHAnsi"/>
          <w:rPrChange w:id="27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27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analysis</w:t>
      </w:r>
      <w:r w:rsidR="00214994" w:rsidRPr="0078467A">
        <w:rPr>
          <w:rFonts w:asciiTheme="minorHAnsi" w:hAnsiTheme="minorHAnsi" w:cstheme="minorHAnsi"/>
          <w:rPrChange w:id="27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.</w:t>
      </w:r>
      <w:r w:rsidR="00E045F5" w:rsidRPr="0078467A">
        <w:rPr>
          <w:rFonts w:asciiTheme="minorHAnsi" w:hAnsiTheme="minorHAnsi" w:cstheme="minorHAnsi"/>
          <w:rPrChange w:id="27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7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He</w:t>
      </w:r>
      <w:r w:rsidR="00E045F5" w:rsidRPr="0078467A">
        <w:rPr>
          <w:rFonts w:asciiTheme="minorHAnsi" w:hAnsiTheme="minorHAnsi" w:cstheme="minorHAnsi"/>
          <w:rPrChange w:id="27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7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was</w:t>
      </w:r>
      <w:r w:rsidR="00E045F5" w:rsidRPr="0078467A">
        <w:rPr>
          <w:rFonts w:asciiTheme="minorHAnsi" w:hAnsiTheme="minorHAnsi" w:cstheme="minorHAnsi"/>
          <w:rPrChange w:id="28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8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</w:t>
      </w:r>
      <w:r w:rsidR="00E045F5" w:rsidRPr="0078467A">
        <w:rPr>
          <w:rFonts w:asciiTheme="minorHAnsi" w:hAnsiTheme="minorHAnsi" w:cstheme="minorHAnsi"/>
          <w:rPrChange w:id="28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8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founding</w:t>
      </w:r>
      <w:r w:rsidR="00E045F5" w:rsidRPr="0078467A">
        <w:rPr>
          <w:rFonts w:asciiTheme="minorHAnsi" w:hAnsiTheme="minorHAnsi" w:cstheme="minorHAnsi"/>
          <w:rPrChange w:id="28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8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member</w:t>
      </w:r>
      <w:r w:rsidR="00E045F5" w:rsidRPr="0078467A">
        <w:rPr>
          <w:rFonts w:asciiTheme="minorHAnsi" w:hAnsiTheme="minorHAnsi" w:cstheme="minorHAnsi"/>
          <w:rPrChange w:id="28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8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28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8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29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9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League</w:t>
      </w:r>
      <w:r w:rsidR="00E045F5" w:rsidRPr="0078467A">
        <w:rPr>
          <w:rFonts w:asciiTheme="minorHAnsi" w:hAnsiTheme="minorHAnsi" w:cstheme="minorHAnsi"/>
          <w:rPrChange w:id="29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9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29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9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Nations</w:t>
      </w:r>
      <w:r w:rsidR="00E045F5" w:rsidRPr="0078467A">
        <w:rPr>
          <w:rFonts w:asciiTheme="minorHAnsi" w:hAnsiTheme="minorHAnsi" w:cstheme="minorHAnsi"/>
          <w:rPrChange w:id="29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9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Society;</w:t>
      </w:r>
      <w:r w:rsidR="00E045F5" w:rsidRPr="0078467A">
        <w:rPr>
          <w:rFonts w:asciiTheme="minorHAnsi" w:hAnsiTheme="minorHAnsi" w:cstheme="minorHAnsi"/>
          <w:rPrChange w:id="29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29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30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0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two</w:t>
      </w:r>
      <w:r w:rsidR="00E045F5" w:rsidRPr="0078467A">
        <w:rPr>
          <w:rFonts w:asciiTheme="minorHAnsi" w:hAnsiTheme="minorHAnsi" w:cstheme="minorHAnsi"/>
          <w:rPrChange w:id="30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0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reports</w:t>
      </w:r>
      <w:r w:rsidR="00E045F5" w:rsidRPr="0078467A">
        <w:rPr>
          <w:rFonts w:asciiTheme="minorHAnsi" w:hAnsiTheme="minorHAnsi" w:cstheme="minorHAnsi"/>
          <w:rPrChange w:id="30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0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included</w:t>
      </w:r>
      <w:r w:rsidR="00E045F5" w:rsidRPr="0078467A">
        <w:rPr>
          <w:rFonts w:asciiTheme="minorHAnsi" w:hAnsiTheme="minorHAnsi" w:cstheme="minorHAnsi"/>
          <w:rPrChange w:id="30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0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</w:t>
      </w:r>
      <w:r w:rsidR="00E045F5" w:rsidRPr="0078467A">
        <w:rPr>
          <w:rFonts w:asciiTheme="minorHAnsi" w:hAnsiTheme="minorHAnsi" w:cstheme="minorHAnsi"/>
          <w:rPrChange w:id="30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0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his</w:t>
      </w:r>
      <w:r w:rsidR="00E045F5" w:rsidRPr="0078467A">
        <w:rPr>
          <w:rFonts w:asciiTheme="minorHAnsi" w:hAnsiTheme="minorHAnsi" w:cstheme="minorHAnsi"/>
          <w:rPrChange w:id="31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1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book</w:t>
      </w:r>
      <w:r w:rsidR="00E045F5" w:rsidRPr="0078467A">
        <w:rPr>
          <w:rFonts w:asciiTheme="minorHAnsi" w:hAnsiTheme="minorHAnsi" w:cstheme="minorHAnsi"/>
          <w:rPrChange w:id="31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i/>
          <w:rPrChange w:id="313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International</w:t>
      </w:r>
      <w:r w:rsidR="00E045F5" w:rsidRPr="0078467A">
        <w:rPr>
          <w:rFonts w:asciiTheme="minorHAnsi" w:hAnsiTheme="minorHAnsi" w:cstheme="minorHAnsi"/>
          <w:i/>
          <w:rPrChange w:id="314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i/>
          <w:rPrChange w:id="315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Government</w:t>
      </w:r>
      <w:r w:rsidR="00E045F5" w:rsidRPr="0078467A">
        <w:rPr>
          <w:rFonts w:asciiTheme="minorHAnsi" w:hAnsiTheme="minorHAnsi" w:cstheme="minorHAnsi"/>
          <w:rPrChange w:id="31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1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were</w:t>
      </w:r>
      <w:r w:rsidR="00E045F5" w:rsidRPr="0078467A">
        <w:rPr>
          <w:rFonts w:asciiTheme="minorHAnsi" w:hAnsiTheme="minorHAnsi" w:cstheme="minorHAnsi"/>
          <w:rPrChange w:id="31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1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key</w:t>
      </w:r>
      <w:r w:rsidR="00E045F5" w:rsidRPr="0078467A">
        <w:rPr>
          <w:rFonts w:asciiTheme="minorHAnsi" w:hAnsiTheme="minorHAnsi" w:cstheme="minorHAnsi"/>
          <w:rPrChange w:id="32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2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documents</w:t>
      </w:r>
      <w:r w:rsidR="00E045F5" w:rsidRPr="0078467A">
        <w:rPr>
          <w:rFonts w:asciiTheme="minorHAnsi" w:hAnsiTheme="minorHAnsi" w:cstheme="minorHAnsi"/>
          <w:rPrChange w:id="32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2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</w:t>
      </w:r>
      <w:r w:rsidR="00E045F5" w:rsidRPr="0078467A">
        <w:rPr>
          <w:rFonts w:asciiTheme="minorHAnsi" w:hAnsiTheme="minorHAnsi" w:cstheme="minorHAnsi"/>
          <w:rPrChange w:id="32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2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32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2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formation</w:t>
      </w:r>
      <w:r w:rsidR="00E045F5" w:rsidRPr="0078467A">
        <w:rPr>
          <w:rFonts w:asciiTheme="minorHAnsi" w:hAnsiTheme="minorHAnsi" w:cstheme="minorHAnsi"/>
          <w:rPrChange w:id="32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2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33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3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33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3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League</w:t>
      </w:r>
      <w:r w:rsidR="00E045F5" w:rsidRPr="0078467A">
        <w:rPr>
          <w:rFonts w:asciiTheme="minorHAnsi" w:hAnsiTheme="minorHAnsi" w:cstheme="minorHAnsi"/>
          <w:rPrChange w:id="33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3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itself.</w:t>
      </w:r>
      <w:r w:rsidR="00E045F5" w:rsidRPr="0078467A">
        <w:rPr>
          <w:rFonts w:asciiTheme="minorHAnsi" w:hAnsiTheme="minorHAnsi" w:cstheme="minorHAnsi"/>
          <w:rPrChange w:id="33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3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</w:t>
      </w:r>
      <w:r w:rsidR="00B64F7C" w:rsidRPr="0078467A">
        <w:rPr>
          <w:rFonts w:asciiTheme="minorHAnsi" w:hAnsiTheme="minorHAnsi" w:cstheme="minorHAnsi"/>
          <w:rPrChange w:id="33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e</w:t>
      </w:r>
      <w:r w:rsidR="00E045F5" w:rsidRPr="0078467A">
        <w:rPr>
          <w:rFonts w:asciiTheme="minorHAnsi" w:hAnsiTheme="minorHAnsi" w:cstheme="minorHAnsi"/>
          <w:rPrChange w:id="33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4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was</w:t>
      </w:r>
      <w:r w:rsidR="00E045F5" w:rsidRPr="0078467A">
        <w:rPr>
          <w:rFonts w:asciiTheme="minorHAnsi" w:hAnsiTheme="minorHAnsi" w:cstheme="minorHAnsi"/>
          <w:rPrChange w:id="34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4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also</w:t>
      </w:r>
      <w:r w:rsidR="00E045F5" w:rsidRPr="0078467A">
        <w:rPr>
          <w:rFonts w:asciiTheme="minorHAnsi" w:hAnsiTheme="minorHAnsi" w:cstheme="minorHAnsi"/>
          <w:rPrChange w:id="34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4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joint</w:t>
      </w:r>
      <w:r w:rsidR="00E045F5" w:rsidRPr="0078467A">
        <w:rPr>
          <w:rFonts w:asciiTheme="minorHAnsi" w:hAnsiTheme="minorHAnsi" w:cstheme="minorHAnsi"/>
          <w:rPrChange w:id="34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4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or</w:t>
      </w:r>
      <w:r w:rsidR="00E045F5" w:rsidRPr="0078467A">
        <w:rPr>
          <w:rFonts w:asciiTheme="minorHAnsi" w:hAnsiTheme="minorHAnsi" w:cstheme="minorHAnsi"/>
          <w:rPrChange w:id="34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4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literary</w:t>
      </w:r>
      <w:r w:rsidR="00E045F5" w:rsidRPr="0078467A">
        <w:rPr>
          <w:rFonts w:asciiTheme="minorHAnsi" w:hAnsiTheme="minorHAnsi" w:cstheme="minorHAnsi"/>
          <w:rPrChange w:id="34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5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editor</w:t>
      </w:r>
      <w:r w:rsidR="00E045F5" w:rsidRPr="0078467A">
        <w:rPr>
          <w:rFonts w:asciiTheme="minorHAnsi" w:hAnsiTheme="minorHAnsi" w:cstheme="minorHAnsi"/>
          <w:rPrChange w:id="35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214994" w:rsidRPr="0078467A">
        <w:rPr>
          <w:rFonts w:asciiTheme="minorHAnsi" w:hAnsiTheme="minorHAnsi" w:cstheme="minorHAnsi"/>
          <w:rPrChange w:id="35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35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5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</w:t>
      </w:r>
      <w:r w:rsidR="00E045F5" w:rsidRPr="0078467A">
        <w:rPr>
          <w:rFonts w:asciiTheme="minorHAnsi" w:hAnsiTheme="minorHAnsi" w:cstheme="minorHAnsi"/>
          <w:rPrChange w:id="35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5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number</w:t>
      </w:r>
      <w:r w:rsidR="00E045F5" w:rsidRPr="0078467A">
        <w:rPr>
          <w:rFonts w:asciiTheme="minorHAnsi" w:hAnsiTheme="minorHAnsi" w:cstheme="minorHAnsi"/>
          <w:rPrChange w:id="35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5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35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6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political</w:t>
      </w:r>
      <w:r w:rsidR="00E045F5" w:rsidRPr="0078467A">
        <w:rPr>
          <w:rFonts w:asciiTheme="minorHAnsi" w:hAnsiTheme="minorHAnsi" w:cstheme="minorHAnsi"/>
          <w:rPrChange w:id="36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6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periodicals</w:t>
      </w:r>
      <w:r w:rsidR="00E045F5" w:rsidRPr="0078467A">
        <w:rPr>
          <w:rFonts w:asciiTheme="minorHAnsi" w:hAnsiTheme="minorHAnsi" w:cstheme="minorHAnsi"/>
          <w:rPrChange w:id="36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6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including</w:t>
      </w:r>
      <w:r w:rsidR="00E045F5" w:rsidRPr="0078467A">
        <w:rPr>
          <w:rFonts w:asciiTheme="minorHAnsi" w:hAnsiTheme="minorHAnsi" w:cstheme="minorHAnsi"/>
          <w:rPrChange w:id="36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6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36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68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International</w:t>
      </w:r>
      <w:r w:rsidR="00E045F5" w:rsidRPr="0078467A">
        <w:rPr>
          <w:rFonts w:asciiTheme="minorHAnsi" w:hAnsiTheme="minorHAnsi" w:cstheme="minorHAnsi"/>
          <w:i/>
          <w:rPrChange w:id="369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70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Review,</w:t>
      </w:r>
      <w:r w:rsidR="00E045F5" w:rsidRPr="0078467A">
        <w:rPr>
          <w:rFonts w:asciiTheme="minorHAnsi" w:hAnsiTheme="minorHAnsi" w:cstheme="minorHAnsi"/>
          <w:i/>
          <w:rPrChange w:id="371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72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i/>
          <w:rPrChange w:id="373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74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Political</w:t>
      </w:r>
      <w:r w:rsidR="00E045F5" w:rsidRPr="0078467A">
        <w:rPr>
          <w:rFonts w:asciiTheme="minorHAnsi" w:hAnsiTheme="minorHAnsi" w:cstheme="minorHAnsi"/>
          <w:i/>
          <w:rPrChange w:id="375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76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Quarterly,</w:t>
      </w:r>
      <w:r w:rsidR="00E045F5" w:rsidRPr="0078467A">
        <w:rPr>
          <w:rFonts w:asciiTheme="minorHAnsi" w:hAnsiTheme="minorHAnsi" w:cstheme="minorHAnsi"/>
          <w:i/>
          <w:rPrChange w:id="377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7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rPrChange w:id="37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8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38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82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Nation</w:t>
      </w:r>
      <w:r w:rsidR="00E045F5" w:rsidRPr="0078467A">
        <w:rPr>
          <w:rFonts w:asciiTheme="minorHAnsi" w:hAnsiTheme="minorHAnsi" w:cstheme="minorHAnsi"/>
          <w:i/>
          <w:rPrChange w:id="383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rPrChange w:id="38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(later</w:t>
      </w:r>
      <w:r w:rsidR="00E045F5" w:rsidRPr="0078467A">
        <w:rPr>
          <w:rFonts w:asciiTheme="minorHAnsi" w:hAnsiTheme="minorHAnsi" w:cstheme="minorHAnsi"/>
          <w:rPrChange w:id="38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86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i/>
          <w:rPrChange w:id="387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88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New</w:t>
      </w:r>
      <w:r w:rsidR="00E045F5" w:rsidRPr="0078467A">
        <w:rPr>
          <w:rFonts w:asciiTheme="minorHAnsi" w:hAnsiTheme="minorHAnsi" w:cstheme="minorHAnsi"/>
          <w:i/>
          <w:rPrChange w:id="389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="00B64F7C" w:rsidRPr="0078467A">
        <w:rPr>
          <w:rFonts w:asciiTheme="minorHAnsi" w:hAnsiTheme="minorHAnsi" w:cstheme="minorHAnsi"/>
          <w:i/>
          <w:rPrChange w:id="390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Statesman</w:t>
      </w:r>
      <w:r w:rsidR="00214994" w:rsidRPr="0078467A">
        <w:rPr>
          <w:rFonts w:asciiTheme="minorHAnsi" w:hAnsiTheme="minorHAnsi" w:cstheme="minorHAnsi"/>
          <w:rPrChange w:id="39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).</w:t>
      </w:r>
      <w:r w:rsidR="00E045F5" w:rsidRPr="0078467A">
        <w:rPr>
          <w:rFonts w:asciiTheme="minorHAnsi" w:hAnsiTheme="minorHAnsi" w:cstheme="minorHAnsi"/>
          <w:rPrChange w:id="39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39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He</w:t>
      </w:r>
      <w:r w:rsidR="00E045F5" w:rsidRPr="0078467A">
        <w:rPr>
          <w:rFonts w:asciiTheme="minorHAnsi" w:hAnsiTheme="minorHAnsi" w:cstheme="minorHAnsi"/>
          <w:rPrChange w:id="39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39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wrote</w:t>
      </w:r>
      <w:r w:rsidR="00E045F5" w:rsidRPr="0078467A">
        <w:rPr>
          <w:rFonts w:asciiTheme="minorHAnsi" w:hAnsiTheme="minorHAnsi" w:cstheme="minorHAnsi"/>
          <w:rPrChange w:id="39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39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five</w:t>
      </w:r>
      <w:r w:rsidR="00E045F5" w:rsidRPr="0078467A">
        <w:rPr>
          <w:rFonts w:asciiTheme="minorHAnsi" w:hAnsiTheme="minorHAnsi" w:cstheme="minorHAnsi"/>
          <w:rPrChange w:id="39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39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volumes</w:t>
      </w:r>
      <w:r w:rsidR="00E045F5" w:rsidRPr="0078467A">
        <w:rPr>
          <w:rFonts w:asciiTheme="minorHAnsi" w:hAnsiTheme="minorHAnsi" w:cstheme="minorHAnsi"/>
          <w:rPrChange w:id="40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0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40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0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autobiography,</w:t>
      </w:r>
      <w:r w:rsidR="00E045F5" w:rsidRPr="0078467A">
        <w:rPr>
          <w:rFonts w:asciiTheme="minorHAnsi" w:hAnsiTheme="minorHAnsi" w:cstheme="minorHAnsi"/>
          <w:rPrChange w:id="40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0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40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0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last</w:t>
      </w:r>
      <w:r w:rsidR="00E045F5" w:rsidRPr="0078467A">
        <w:rPr>
          <w:rFonts w:asciiTheme="minorHAnsi" w:hAnsiTheme="minorHAnsi" w:cstheme="minorHAnsi"/>
          <w:rPrChange w:id="40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0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published</w:t>
      </w:r>
      <w:r w:rsidR="00E045F5" w:rsidRPr="0078467A">
        <w:rPr>
          <w:rFonts w:asciiTheme="minorHAnsi" w:hAnsiTheme="minorHAnsi" w:cstheme="minorHAnsi"/>
          <w:rPrChange w:id="41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1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in</w:t>
      </w:r>
      <w:r w:rsidR="00E045F5" w:rsidRPr="0078467A">
        <w:rPr>
          <w:rFonts w:asciiTheme="minorHAnsi" w:hAnsiTheme="minorHAnsi" w:cstheme="minorHAnsi"/>
          <w:rPrChange w:id="41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1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rPrChange w:id="41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1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year</w:t>
      </w:r>
      <w:r w:rsidR="00E045F5" w:rsidRPr="0078467A">
        <w:rPr>
          <w:rFonts w:asciiTheme="minorHAnsi" w:hAnsiTheme="minorHAnsi" w:cstheme="minorHAnsi"/>
          <w:rPrChange w:id="416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17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rPrChange w:id="418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1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his</w:t>
      </w:r>
      <w:r w:rsidR="00E045F5" w:rsidRPr="0078467A">
        <w:rPr>
          <w:rFonts w:asciiTheme="minorHAnsi" w:hAnsiTheme="minorHAnsi" w:cstheme="minorHAnsi"/>
          <w:rPrChange w:id="42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CD6C5D" w:rsidRPr="0078467A">
        <w:rPr>
          <w:rFonts w:asciiTheme="minorHAnsi" w:hAnsiTheme="minorHAnsi" w:cstheme="minorHAnsi"/>
          <w:rPrChange w:id="421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death.</w:t>
      </w:r>
      <w:r w:rsidR="00E045F5" w:rsidRPr="0078467A">
        <w:rPr>
          <w:rFonts w:asciiTheme="minorHAnsi" w:hAnsiTheme="minorHAnsi" w:cstheme="minorHAnsi"/>
          <w:noProof/>
          <w:rPrChange w:id="422" w:author="Microsoft Office User" w:date="2012-08-28T17:05:00Z">
            <w:rPr>
              <w:rFonts w:asciiTheme="minorHAnsi" w:hAnsiTheme="minorHAnsi" w:cstheme="minorHAnsi"/>
              <w:noProof/>
              <w:sz w:val="26"/>
              <w:szCs w:val="26"/>
            </w:rPr>
          </w:rPrChange>
        </w:rPr>
        <w:t xml:space="preserve"> </w:t>
      </w:r>
    </w:p>
    <w:p w:rsidR="00952404" w:rsidRPr="0078467A" w:rsidRDefault="00952404" w:rsidP="004D414C">
      <w:pPr>
        <w:rPr>
          <w:rFonts w:asciiTheme="minorHAnsi" w:hAnsiTheme="minorHAnsi" w:cstheme="minorHAnsi"/>
          <w:rPrChange w:id="42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</w:pPr>
    </w:p>
    <w:p w:rsidR="0078467A" w:rsidRDefault="0078467A" w:rsidP="004D414C">
      <w:pPr>
        <w:rPr>
          <w:ins w:id="424" w:author="Microsoft Office User" w:date="2012-08-28T17:05:00Z"/>
          <w:rFonts w:asciiTheme="minorHAnsi" w:hAnsiTheme="minorHAnsi" w:cstheme="minorHAnsi"/>
          <w:b/>
        </w:rPr>
      </w:pPr>
    </w:p>
    <w:p w:rsidR="0078467A" w:rsidRPr="001E0B8D" w:rsidRDefault="0078467A" w:rsidP="0078467A">
      <w:pPr>
        <w:rPr>
          <w:rFonts w:asciiTheme="minorHAnsi" w:hAnsiTheme="minorHAnsi" w:cstheme="minorHAnsi"/>
          <w:b/>
        </w:rPr>
      </w:pPr>
      <w:moveToRangeStart w:id="425" w:author="Microsoft Office User" w:date="2012-08-28T17:05:00Z" w:name="move207792876"/>
      <w:moveTo w:id="426" w:author="Microsoft Office User" w:date="2012-08-28T17:05:00Z">
        <w:r w:rsidRPr="001E0B8D">
          <w:rPr>
            <w:rFonts w:asciiTheme="minorHAnsi" w:hAnsiTheme="minorHAnsi" w:cstheme="minorHAnsi"/>
            <w:b/>
          </w:rPr>
          <w:t>Selected list of works</w:t>
        </w:r>
      </w:moveTo>
    </w:p>
    <w:p w:rsidR="0078467A" w:rsidRPr="001E0B8D" w:rsidRDefault="0078467A" w:rsidP="0078467A">
      <w:pPr>
        <w:rPr>
          <w:rFonts w:asciiTheme="minorHAnsi" w:hAnsiTheme="minorHAnsi" w:cstheme="minorHAnsi"/>
        </w:rPr>
      </w:pPr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27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The Village in the Jungle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(1913)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28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The Wise Virgins</w:t>
        </w:r>
        <w:r w:rsidRPr="001E0B8D">
          <w:rPr>
            <w:rFonts w:asciiTheme="minorHAnsi" w:hAnsiTheme="minorHAnsi" w:cstheme="minorHAnsi"/>
            <w:color w:val="000000"/>
          </w:rPr>
          <w:t xml:space="preserve"> (1914)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</w:rPr>
      </w:pPr>
      <w:moveTo w:id="429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 xml:space="preserve">International Government </w:t>
        </w:r>
        <w:r w:rsidRPr="001E0B8D">
          <w:rPr>
            <w:rStyle w:val="Emphasis"/>
            <w:rFonts w:asciiTheme="minorHAnsi" w:hAnsiTheme="minorHAnsi" w:cstheme="minorHAnsi"/>
            <w:i w:val="0"/>
            <w:color w:val="000000"/>
          </w:rPr>
          <w:t>(1916)</w:t>
        </w:r>
      </w:moveTo>
    </w:p>
    <w:p w:rsidR="0078467A" w:rsidRPr="001E0B8D" w:rsidDel="0078467A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del w:id="430" w:author="Microsoft Office User" w:date="2012-08-28T17:06:00Z"/>
          <w:rFonts w:asciiTheme="minorHAnsi" w:hAnsiTheme="minorHAnsi" w:cstheme="minorHAnsi"/>
          <w:color w:val="000000"/>
        </w:rPr>
      </w:pPr>
      <w:bookmarkStart w:id="431" w:name="_GoBack"/>
      <w:bookmarkEnd w:id="431"/>
      <w:moveTo w:id="432" w:author="Microsoft Office User" w:date="2012-08-28T17:05:00Z">
        <w:del w:id="433" w:author="Microsoft Office User" w:date="2012-08-28T17:06:00Z">
          <w:r w:rsidRPr="001E0B8D" w:rsidDel="0078467A">
            <w:rPr>
              <w:rStyle w:val="Emphasis"/>
              <w:rFonts w:asciiTheme="minorHAnsi" w:hAnsiTheme="minorHAnsi" w:cstheme="minorHAnsi"/>
              <w:color w:val="000000"/>
            </w:rPr>
            <w:delText>Co-operation and the Future of Industry</w:delText>
          </w:r>
          <w:r w:rsidRPr="001E0B8D" w:rsidDel="0078467A">
            <w:rPr>
              <w:rStyle w:val="apple-converted-space"/>
              <w:rFonts w:asciiTheme="minorHAnsi" w:hAnsiTheme="minorHAnsi" w:cstheme="minorHAnsi"/>
              <w:color w:val="000000"/>
            </w:rPr>
            <w:delText xml:space="preserve"> </w:delText>
          </w:r>
          <w:r w:rsidRPr="001E0B8D" w:rsidDel="0078467A">
            <w:rPr>
              <w:rFonts w:asciiTheme="minorHAnsi" w:hAnsiTheme="minorHAnsi" w:cstheme="minorHAnsi"/>
              <w:color w:val="000000"/>
            </w:rPr>
            <w:delText xml:space="preserve">(1918) </w:delText>
          </w:r>
        </w:del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34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Economic Imperialism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(1920)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35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After the Deluge: A Study of Communal Psychology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(1931)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36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The Intelligent Man's Way to Prevent War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(1933)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37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Quack, Quack</w:t>
        </w:r>
        <w:proofErr w:type="gramStart"/>
        <w:r w:rsidRPr="001E0B8D">
          <w:rPr>
            <w:rStyle w:val="Emphasis"/>
            <w:rFonts w:asciiTheme="minorHAnsi" w:hAnsiTheme="minorHAnsi" w:cstheme="minorHAnsi"/>
            <w:color w:val="000000"/>
          </w:rPr>
          <w:t>!:</w:t>
        </w:r>
        <w:proofErr w:type="gramEnd"/>
        <w:r w:rsidRPr="001E0B8D">
          <w:rPr>
            <w:rStyle w:val="Emphasis"/>
            <w:rFonts w:asciiTheme="minorHAnsi" w:hAnsiTheme="minorHAnsi" w:cstheme="minorHAnsi"/>
            <w:color w:val="000000"/>
          </w:rPr>
          <w:t xml:space="preserve"> Essays on Unreason and Superstition in Politics, Belief and Thought </w:t>
        </w:r>
        <w:r w:rsidRPr="001E0B8D">
          <w:rPr>
            <w:rFonts w:asciiTheme="minorHAnsi" w:hAnsiTheme="minorHAnsi" w:cstheme="minorHAnsi"/>
            <w:color w:val="000000"/>
          </w:rPr>
          <w:t>(1935)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38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After the Deluge</w:t>
        </w:r>
        <w:r w:rsidRPr="001E0B8D">
          <w:rPr>
            <w:rFonts w:asciiTheme="minorHAnsi" w:hAnsiTheme="minorHAnsi" w:cstheme="minorHAnsi"/>
            <w:color w:val="000000"/>
          </w:rPr>
          <w:t>, Vol. 2 (1939)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39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Barbarians at the Gate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(1939)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40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The War for Peace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(1940)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41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 xml:space="preserve">Principia </w:t>
        </w:r>
        <w:proofErr w:type="spellStart"/>
        <w:r w:rsidRPr="001E0B8D">
          <w:rPr>
            <w:rStyle w:val="Emphasis"/>
            <w:rFonts w:asciiTheme="minorHAnsi" w:hAnsiTheme="minorHAnsi" w:cstheme="minorHAnsi"/>
            <w:color w:val="000000"/>
          </w:rPr>
          <w:t>Politica</w:t>
        </w:r>
        <w:proofErr w:type="spellEnd"/>
        <w:r w:rsidRPr="001E0B8D">
          <w:rPr>
            <w:rStyle w:val="Emphasis"/>
            <w:rFonts w:asciiTheme="minorHAnsi" w:hAnsiTheme="minorHAnsi" w:cstheme="minorHAnsi"/>
            <w:color w:val="000000"/>
          </w:rPr>
          <w:t>: A Study of Communal Psychology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(1953)</w:t>
        </w:r>
      </w:moveTo>
    </w:p>
    <w:p w:rsidR="0078467A" w:rsidRPr="001E0B8D" w:rsidRDefault="0078467A" w:rsidP="007846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moveTo w:id="442" w:author="Microsoft Office User" w:date="2012-08-28T17:05:00Z">
        <w:r w:rsidRPr="001E0B8D">
          <w:rPr>
            <w:rStyle w:val="Emphasis"/>
            <w:rFonts w:asciiTheme="minorHAnsi" w:hAnsiTheme="minorHAnsi" w:cstheme="minorHAnsi"/>
            <w:color w:val="000000"/>
          </w:rPr>
          <w:t>A Calendar of Consolation: A Comforting Thought for Every Day in the Year</w:t>
        </w:r>
        <w:r w:rsidRPr="001E0B8D">
          <w:rPr>
            <w:rStyle w:val="apple-converted-space"/>
            <w:rFonts w:asciiTheme="minorHAnsi" w:hAnsiTheme="minorHAnsi" w:cstheme="minorHAnsi"/>
            <w:color w:val="000000"/>
          </w:rPr>
          <w:t xml:space="preserve"> </w:t>
        </w:r>
        <w:r w:rsidRPr="001E0B8D">
          <w:rPr>
            <w:rFonts w:asciiTheme="minorHAnsi" w:hAnsiTheme="minorHAnsi" w:cstheme="minorHAnsi"/>
            <w:color w:val="000000"/>
          </w:rPr>
          <w:t>(1967)</w:t>
        </w:r>
      </w:moveTo>
    </w:p>
    <w:moveToRangeEnd w:id="425"/>
    <w:p w:rsidR="0078467A" w:rsidRDefault="0078467A" w:rsidP="004D414C">
      <w:pPr>
        <w:rPr>
          <w:ins w:id="443" w:author="Microsoft Office User" w:date="2012-08-28T17:05:00Z"/>
          <w:rFonts w:asciiTheme="minorHAnsi" w:hAnsiTheme="minorHAnsi" w:cstheme="minorHAnsi"/>
          <w:b/>
        </w:rPr>
      </w:pPr>
    </w:p>
    <w:p w:rsidR="0078467A" w:rsidRDefault="0078467A" w:rsidP="004D414C">
      <w:pPr>
        <w:rPr>
          <w:ins w:id="444" w:author="Microsoft Office User" w:date="2012-08-28T17:05:00Z"/>
          <w:rFonts w:asciiTheme="minorHAnsi" w:hAnsiTheme="minorHAnsi" w:cstheme="minorHAnsi"/>
          <w:b/>
        </w:rPr>
      </w:pPr>
    </w:p>
    <w:p w:rsidR="00952404" w:rsidRPr="0078467A" w:rsidRDefault="00952404" w:rsidP="004D414C">
      <w:pPr>
        <w:rPr>
          <w:rFonts w:asciiTheme="minorHAnsi" w:hAnsiTheme="minorHAnsi" w:cstheme="minorHAnsi"/>
          <w:b/>
          <w:rPrChange w:id="445" w:author="Microsoft Office User" w:date="2012-08-28T17:05:00Z">
            <w:rPr>
              <w:rFonts w:asciiTheme="minorHAnsi" w:hAnsiTheme="minorHAnsi" w:cstheme="minorHAnsi"/>
              <w:b/>
              <w:sz w:val="26"/>
              <w:szCs w:val="26"/>
            </w:rPr>
          </w:rPrChange>
        </w:rPr>
      </w:pPr>
      <w:r w:rsidRPr="0078467A">
        <w:rPr>
          <w:rFonts w:asciiTheme="minorHAnsi" w:hAnsiTheme="minorHAnsi" w:cstheme="minorHAnsi"/>
          <w:b/>
          <w:rPrChange w:id="446" w:author="Microsoft Office User" w:date="2012-08-28T17:05:00Z">
            <w:rPr>
              <w:rFonts w:asciiTheme="minorHAnsi" w:hAnsiTheme="minorHAnsi" w:cstheme="minorHAnsi"/>
              <w:b/>
              <w:sz w:val="26"/>
              <w:szCs w:val="26"/>
            </w:rPr>
          </w:rPrChange>
        </w:rPr>
        <w:t>Further</w:t>
      </w:r>
      <w:r w:rsidR="00E045F5" w:rsidRPr="0078467A">
        <w:rPr>
          <w:rFonts w:asciiTheme="minorHAnsi" w:hAnsiTheme="minorHAnsi" w:cstheme="minorHAnsi"/>
          <w:b/>
          <w:rPrChange w:id="447" w:author="Microsoft Office User" w:date="2012-08-28T17:05:00Z">
            <w:rPr>
              <w:rFonts w:asciiTheme="minorHAnsi" w:hAnsiTheme="minorHAnsi" w:cstheme="minorHAnsi"/>
              <w:b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b/>
          <w:rPrChange w:id="448" w:author="Microsoft Office User" w:date="2012-08-28T17:05:00Z">
            <w:rPr>
              <w:rFonts w:asciiTheme="minorHAnsi" w:hAnsiTheme="minorHAnsi" w:cstheme="minorHAnsi"/>
              <w:b/>
              <w:sz w:val="26"/>
              <w:szCs w:val="26"/>
            </w:rPr>
          </w:rPrChange>
        </w:rPr>
        <w:t>reading</w:t>
      </w:r>
    </w:p>
    <w:p w:rsidR="008773B2" w:rsidRPr="0078467A" w:rsidRDefault="008773B2" w:rsidP="004D414C">
      <w:pPr>
        <w:rPr>
          <w:rFonts w:asciiTheme="minorHAnsi" w:hAnsiTheme="minorHAnsi" w:cstheme="minorHAnsi"/>
          <w:shd w:val="clear" w:color="auto" w:fill="FFFFFF"/>
          <w:rPrChange w:id="449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</w:pPr>
    </w:p>
    <w:p w:rsidR="00E31710" w:rsidRPr="0078467A" w:rsidRDefault="00E31710" w:rsidP="004D414C">
      <w:pPr>
        <w:rPr>
          <w:rFonts w:asciiTheme="minorHAnsi" w:hAnsiTheme="minorHAnsi" w:cstheme="minorHAnsi"/>
          <w:shd w:val="clear" w:color="auto" w:fill="FFFFFF"/>
          <w:rPrChange w:id="450" w:author="Microsoft Office User" w:date="2012-08-28T17:05:00Z">
            <w:rPr>
              <w:rFonts w:asciiTheme="minorHAnsi" w:hAnsiTheme="minorHAnsi" w:cstheme="minorHAnsi"/>
              <w:sz w:val="30"/>
              <w:szCs w:val="26"/>
              <w:shd w:val="clear" w:color="auto" w:fill="FFFFFF"/>
            </w:rPr>
          </w:rPrChange>
        </w:rPr>
      </w:pPr>
      <w:proofErr w:type="spellStart"/>
      <w:r w:rsidRPr="0078467A">
        <w:rPr>
          <w:rFonts w:asciiTheme="minorHAnsi" w:hAnsiTheme="minorHAnsi" w:cstheme="minorHAnsi"/>
          <w:shd w:val="clear" w:color="auto" w:fill="FFFFFF"/>
          <w:rPrChange w:id="451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Funke</w:t>
      </w:r>
      <w:proofErr w:type="spellEnd"/>
      <w:r w:rsidRPr="0078467A">
        <w:rPr>
          <w:rFonts w:asciiTheme="minorHAnsi" w:hAnsiTheme="minorHAnsi" w:cstheme="minorHAnsi"/>
          <w:shd w:val="clear" w:color="auto" w:fill="FFFFFF"/>
          <w:rPrChange w:id="452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,</w:t>
      </w:r>
      <w:r w:rsidR="00E045F5" w:rsidRPr="0078467A">
        <w:rPr>
          <w:rFonts w:asciiTheme="minorHAnsi" w:hAnsiTheme="minorHAnsi" w:cstheme="minorHAnsi"/>
          <w:shd w:val="clear" w:color="auto" w:fill="FFFFFF"/>
          <w:rPrChange w:id="453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Sarah (2002)</w:t>
      </w:r>
      <w:r w:rsidR="00E045F5" w:rsidRPr="0078467A">
        <w:rPr>
          <w:rFonts w:asciiTheme="minorHAnsi" w:hAnsiTheme="minorHAnsi" w:cstheme="minorHAnsi"/>
          <w:rPrChange w:id="454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455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Virginia</w:t>
      </w:r>
      <w:r w:rsidR="00E045F5" w:rsidRPr="0078467A">
        <w:rPr>
          <w:rFonts w:asciiTheme="minorHAnsi" w:hAnsiTheme="minorHAnsi" w:cstheme="minorHAnsi"/>
          <w:i/>
          <w:iCs/>
          <w:rPrChange w:id="456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457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&amp;</w:t>
      </w:r>
      <w:r w:rsidR="00E045F5" w:rsidRPr="0078467A">
        <w:rPr>
          <w:rFonts w:asciiTheme="minorHAnsi" w:hAnsiTheme="minorHAnsi" w:cstheme="minorHAnsi"/>
          <w:i/>
          <w:iCs/>
          <w:rPrChange w:id="458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459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Leonard</w:t>
      </w:r>
      <w:r w:rsidR="00E045F5" w:rsidRPr="0078467A">
        <w:rPr>
          <w:rFonts w:asciiTheme="minorHAnsi" w:hAnsiTheme="minorHAnsi" w:cstheme="minorHAnsi"/>
          <w:i/>
          <w:iCs/>
          <w:rPrChange w:id="460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461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Woolf</w:t>
      </w:r>
      <w:r w:rsidR="00E045F5" w:rsidRPr="0078467A">
        <w:rPr>
          <w:rFonts w:asciiTheme="minorHAnsi" w:hAnsiTheme="minorHAnsi" w:cstheme="minorHAnsi"/>
          <w:i/>
          <w:iCs/>
          <w:rPrChange w:id="462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,</w:t>
      </w:r>
      <w:r w:rsidR="00E045F5" w:rsidRPr="0078467A">
        <w:rPr>
          <w:rFonts w:asciiTheme="minorHAnsi" w:hAnsiTheme="minorHAnsi" w:cstheme="minorHAnsi"/>
          <w:rPrChange w:id="463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 xml:space="preserve"> </w:t>
      </w:r>
      <w:r w:rsidR="00E045F5" w:rsidRPr="0078467A">
        <w:rPr>
          <w:rFonts w:asciiTheme="minorHAnsi" w:hAnsiTheme="minorHAnsi" w:cstheme="minorHAnsi"/>
          <w:shd w:val="clear" w:color="auto" w:fill="FFFFFF"/>
          <w:rPrChange w:id="464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New York: Glenn Horowitz Bookseller.</w:t>
      </w:r>
    </w:p>
    <w:p w:rsidR="00952404" w:rsidRPr="0078467A" w:rsidRDefault="008773B2" w:rsidP="004D414C">
      <w:pPr>
        <w:rPr>
          <w:rFonts w:asciiTheme="minorHAnsi" w:hAnsiTheme="minorHAnsi" w:cstheme="minorHAnsi"/>
          <w:rPrChange w:id="46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</w:pPr>
      <w:proofErr w:type="spellStart"/>
      <w:r w:rsidRPr="0078467A">
        <w:rPr>
          <w:rFonts w:asciiTheme="minorHAnsi" w:hAnsiTheme="minorHAnsi" w:cstheme="minorHAnsi"/>
          <w:shd w:val="clear" w:color="auto" w:fill="FFFFFF"/>
          <w:rPrChange w:id="466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Glendinning</w:t>
      </w:r>
      <w:proofErr w:type="spellEnd"/>
      <w:r w:rsidRPr="0078467A">
        <w:rPr>
          <w:rFonts w:asciiTheme="minorHAnsi" w:hAnsiTheme="minorHAnsi" w:cstheme="minorHAnsi"/>
          <w:shd w:val="clear" w:color="auto" w:fill="FFFFFF"/>
          <w:rPrChange w:id="467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,</w:t>
      </w:r>
      <w:r w:rsidR="00E045F5" w:rsidRPr="0078467A">
        <w:rPr>
          <w:rFonts w:asciiTheme="minorHAnsi" w:hAnsiTheme="minorHAnsi" w:cstheme="minorHAnsi"/>
          <w:shd w:val="clear" w:color="auto" w:fill="FFFFFF"/>
          <w:rPrChange w:id="468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shd w:val="clear" w:color="auto" w:fill="FFFFFF"/>
          <w:rPrChange w:id="469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Victoria</w:t>
      </w:r>
      <w:r w:rsidR="00E045F5" w:rsidRPr="0078467A">
        <w:rPr>
          <w:rStyle w:val="apple-converted-space"/>
          <w:rFonts w:asciiTheme="minorHAnsi" w:hAnsiTheme="minorHAnsi" w:cstheme="minorHAnsi"/>
          <w:color w:val="000000"/>
          <w:shd w:val="clear" w:color="auto" w:fill="FFFFFF"/>
          <w:rPrChange w:id="470" w:author="Microsoft Office User" w:date="2012-08-28T17:05:00Z">
            <w:rPr>
              <w:rStyle w:val="apple-converted-space"/>
              <w:rFonts w:asciiTheme="minorHAnsi" w:hAnsiTheme="minorHAnsi" w:cstheme="minorHAnsi"/>
              <w:color w:val="000000"/>
              <w:sz w:val="26"/>
              <w:szCs w:val="26"/>
              <w:shd w:val="clear" w:color="auto" w:fill="FFFFFF"/>
            </w:rPr>
          </w:rPrChange>
        </w:rPr>
        <w:t xml:space="preserve"> (2006) </w:t>
      </w:r>
      <w:r w:rsidRPr="0078467A">
        <w:rPr>
          <w:rFonts w:asciiTheme="minorHAnsi" w:hAnsiTheme="minorHAnsi" w:cstheme="minorHAnsi"/>
          <w:i/>
          <w:iCs/>
          <w:color w:val="000000"/>
          <w:shd w:val="clear" w:color="auto" w:fill="FFFFFF"/>
          <w:rPrChange w:id="471" w:author="Microsoft Office User" w:date="2012-08-28T17:05:00Z">
            <w:rPr>
              <w:rFonts w:asciiTheme="minorHAnsi" w:hAnsiTheme="minorHAnsi" w:cstheme="minorHAnsi"/>
              <w:i/>
              <w:iCs/>
              <w:color w:val="000000"/>
              <w:sz w:val="26"/>
              <w:szCs w:val="26"/>
              <w:shd w:val="clear" w:color="auto" w:fill="FFFFFF"/>
            </w:rPr>
          </w:rPrChange>
        </w:rPr>
        <w:t>Leonard</w:t>
      </w:r>
      <w:r w:rsidR="00E045F5" w:rsidRPr="0078467A">
        <w:rPr>
          <w:rFonts w:asciiTheme="minorHAnsi" w:hAnsiTheme="minorHAnsi" w:cstheme="minorHAnsi"/>
          <w:i/>
          <w:iCs/>
          <w:color w:val="000000"/>
          <w:shd w:val="clear" w:color="auto" w:fill="FFFFFF"/>
          <w:rPrChange w:id="472" w:author="Microsoft Office User" w:date="2012-08-28T17:05:00Z">
            <w:rPr>
              <w:rFonts w:asciiTheme="minorHAnsi" w:hAnsiTheme="minorHAnsi" w:cstheme="minorHAnsi"/>
              <w:i/>
              <w:iCs/>
              <w:color w:val="000000"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color w:val="000000"/>
          <w:shd w:val="clear" w:color="auto" w:fill="FFFFFF"/>
          <w:rPrChange w:id="473" w:author="Microsoft Office User" w:date="2012-08-28T17:05:00Z">
            <w:rPr>
              <w:rFonts w:asciiTheme="minorHAnsi" w:hAnsiTheme="minorHAnsi" w:cstheme="minorHAnsi"/>
              <w:i/>
              <w:iCs/>
              <w:color w:val="000000"/>
              <w:sz w:val="26"/>
              <w:szCs w:val="26"/>
              <w:shd w:val="clear" w:color="auto" w:fill="FFFFFF"/>
            </w:rPr>
          </w:rPrChange>
        </w:rPr>
        <w:t>Woolf:</w:t>
      </w:r>
      <w:r w:rsidR="00E045F5" w:rsidRPr="0078467A">
        <w:rPr>
          <w:rFonts w:asciiTheme="minorHAnsi" w:hAnsiTheme="minorHAnsi" w:cstheme="minorHAnsi"/>
          <w:i/>
          <w:iCs/>
          <w:color w:val="000000"/>
          <w:shd w:val="clear" w:color="auto" w:fill="FFFFFF"/>
          <w:rPrChange w:id="474" w:author="Microsoft Office User" w:date="2012-08-28T17:05:00Z">
            <w:rPr>
              <w:rFonts w:asciiTheme="minorHAnsi" w:hAnsiTheme="minorHAnsi" w:cstheme="minorHAnsi"/>
              <w:i/>
              <w:iCs/>
              <w:color w:val="000000"/>
              <w:sz w:val="26"/>
              <w:szCs w:val="26"/>
              <w:shd w:val="clear" w:color="auto" w:fill="FFFFFF"/>
            </w:rPr>
          </w:rPrChange>
        </w:rPr>
        <w:t xml:space="preserve"> </w:t>
      </w:r>
      <w:ins w:id="475" w:author="Microsoft Office User" w:date="2012-08-28T17:05:00Z">
        <w:r w:rsidR="0078467A">
          <w:rPr>
            <w:rFonts w:asciiTheme="minorHAnsi" w:hAnsiTheme="minorHAnsi" w:cstheme="minorHAnsi"/>
            <w:i/>
            <w:iCs/>
            <w:color w:val="000000"/>
            <w:shd w:val="clear" w:color="auto" w:fill="FFFFFF"/>
          </w:rPr>
          <w:t>A</w:t>
        </w:r>
      </w:ins>
      <w:del w:id="476" w:author="Microsoft Office User" w:date="2012-08-28T17:05:00Z">
        <w:r w:rsidRPr="0078467A" w:rsidDel="0078467A">
          <w:rPr>
            <w:rFonts w:asciiTheme="minorHAnsi" w:hAnsiTheme="minorHAnsi" w:cstheme="minorHAnsi"/>
            <w:i/>
            <w:iCs/>
            <w:color w:val="000000"/>
            <w:shd w:val="clear" w:color="auto" w:fill="FFFFFF"/>
            <w:rPrChange w:id="477" w:author="Microsoft Office User" w:date="2012-08-28T17:05:00Z">
              <w:rPr>
                <w:rFonts w:asciiTheme="minorHAnsi" w:hAnsiTheme="minorHAnsi" w:cstheme="minorHAnsi"/>
                <w:i/>
                <w:iCs/>
                <w:color w:val="000000"/>
                <w:sz w:val="26"/>
                <w:szCs w:val="26"/>
                <w:shd w:val="clear" w:color="auto" w:fill="FFFFFF"/>
              </w:rPr>
            </w:rPrChange>
          </w:rPr>
          <w:delText>a</w:delText>
        </w:r>
      </w:del>
      <w:r w:rsidR="00E045F5" w:rsidRPr="0078467A">
        <w:rPr>
          <w:rFonts w:asciiTheme="minorHAnsi" w:hAnsiTheme="minorHAnsi" w:cstheme="minorHAnsi"/>
          <w:i/>
          <w:iCs/>
          <w:color w:val="000000"/>
          <w:shd w:val="clear" w:color="auto" w:fill="FFFFFF"/>
          <w:rPrChange w:id="478" w:author="Microsoft Office User" w:date="2012-08-28T17:05:00Z">
            <w:rPr>
              <w:rFonts w:asciiTheme="minorHAnsi" w:hAnsiTheme="minorHAnsi" w:cstheme="minorHAnsi"/>
              <w:i/>
              <w:iCs/>
              <w:color w:val="000000"/>
              <w:sz w:val="26"/>
              <w:szCs w:val="26"/>
              <w:shd w:val="clear" w:color="auto" w:fill="FFFFFF"/>
            </w:rPr>
          </w:rPrChange>
        </w:rPr>
        <w:t xml:space="preserve"> </w:t>
      </w:r>
      <w:ins w:id="479" w:author="Microsoft Office User" w:date="2012-08-28T17:05:00Z">
        <w:r w:rsidR="0078467A">
          <w:rPr>
            <w:rFonts w:asciiTheme="minorHAnsi" w:hAnsiTheme="minorHAnsi" w:cstheme="minorHAnsi"/>
            <w:i/>
            <w:iCs/>
            <w:color w:val="000000"/>
            <w:shd w:val="clear" w:color="auto" w:fill="FFFFFF"/>
          </w:rPr>
          <w:t>B</w:t>
        </w:r>
      </w:ins>
      <w:del w:id="480" w:author="Microsoft Office User" w:date="2012-08-28T17:05:00Z">
        <w:r w:rsidR="00E045F5" w:rsidRPr="0078467A" w:rsidDel="0078467A">
          <w:rPr>
            <w:rFonts w:asciiTheme="minorHAnsi" w:hAnsiTheme="minorHAnsi" w:cstheme="minorHAnsi"/>
            <w:i/>
            <w:iCs/>
            <w:color w:val="000000"/>
            <w:shd w:val="clear" w:color="auto" w:fill="FFFFFF"/>
            <w:rPrChange w:id="481" w:author="Microsoft Office User" w:date="2012-08-28T17:05:00Z">
              <w:rPr>
                <w:rFonts w:asciiTheme="minorHAnsi" w:hAnsiTheme="minorHAnsi" w:cstheme="minorHAnsi"/>
                <w:i/>
                <w:iCs/>
                <w:color w:val="000000"/>
                <w:sz w:val="26"/>
                <w:szCs w:val="26"/>
                <w:shd w:val="clear" w:color="auto" w:fill="FFFFFF"/>
              </w:rPr>
            </w:rPrChange>
          </w:rPr>
          <w:delText>b</w:delText>
        </w:r>
      </w:del>
      <w:r w:rsidR="00E045F5" w:rsidRPr="0078467A">
        <w:rPr>
          <w:rFonts w:asciiTheme="minorHAnsi" w:hAnsiTheme="minorHAnsi" w:cstheme="minorHAnsi"/>
          <w:i/>
          <w:iCs/>
          <w:color w:val="000000"/>
          <w:shd w:val="clear" w:color="auto" w:fill="FFFFFF"/>
          <w:rPrChange w:id="482" w:author="Microsoft Office User" w:date="2012-08-28T17:05:00Z">
            <w:rPr>
              <w:rFonts w:asciiTheme="minorHAnsi" w:hAnsiTheme="minorHAnsi" w:cstheme="minorHAnsi"/>
              <w:i/>
              <w:iCs/>
              <w:color w:val="000000"/>
              <w:sz w:val="26"/>
              <w:szCs w:val="26"/>
              <w:shd w:val="clear" w:color="auto" w:fill="FFFFFF"/>
            </w:rPr>
          </w:rPrChange>
        </w:rPr>
        <w:t xml:space="preserve">iography, </w:t>
      </w:r>
      <w:r w:rsidR="00E045F5" w:rsidRPr="0078467A">
        <w:rPr>
          <w:rFonts w:asciiTheme="minorHAnsi" w:hAnsiTheme="minorHAnsi" w:cstheme="minorHAnsi"/>
          <w:iCs/>
          <w:color w:val="000000"/>
          <w:shd w:val="clear" w:color="auto" w:fill="FFFFFF"/>
          <w:rPrChange w:id="483" w:author="Microsoft Office User" w:date="2012-08-28T17:05:00Z">
            <w:rPr>
              <w:rFonts w:asciiTheme="minorHAnsi" w:hAnsiTheme="minorHAnsi" w:cstheme="minorHAnsi"/>
              <w:iCs/>
              <w:color w:val="000000"/>
              <w:sz w:val="26"/>
              <w:szCs w:val="26"/>
              <w:shd w:val="clear" w:color="auto" w:fill="FFFFFF"/>
            </w:rPr>
          </w:rPrChange>
        </w:rPr>
        <w:t>London: Simon &amp; Schuster</w:t>
      </w:r>
      <w:r w:rsidRPr="0078467A">
        <w:rPr>
          <w:rFonts w:asciiTheme="minorHAnsi" w:hAnsiTheme="minorHAnsi" w:cstheme="minorHAnsi"/>
          <w:color w:val="000000"/>
          <w:shd w:val="clear" w:color="auto" w:fill="FFFFFF"/>
          <w:rPrChange w:id="484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  <w:shd w:val="clear" w:color="auto" w:fill="FFFFFF"/>
            </w:rPr>
          </w:rPrChange>
        </w:rPr>
        <w:t>.</w:t>
      </w:r>
    </w:p>
    <w:p w:rsidR="00E31710" w:rsidRPr="0078467A" w:rsidRDefault="00E31710" w:rsidP="004D414C">
      <w:pPr>
        <w:rPr>
          <w:rFonts w:asciiTheme="minorHAnsi" w:hAnsiTheme="minorHAnsi" w:cstheme="minorHAnsi"/>
          <w:shd w:val="clear" w:color="auto" w:fill="FFFFFF"/>
          <w:rPrChange w:id="485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</w:pPr>
      <w:proofErr w:type="spellStart"/>
      <w:r w:rsidRPr="0078467A">
        <w:rPr>
          <w:rFonts w:asciiTheme="minorHAnsi" w:hAnsiTheme="minorHAnsi" w:cstheme="minorHAnsi"/>
          <w:shd w:val="clear" w:color="auto" w:fill="FFFFFF"/>
          <w:rPrChange w:id="486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Meyerowitz</w:t>
      </w:r>
      <w:proofErr w:type="spellEnd"/>
      <w:r w:rsidRPr="0078467A">
        <w:rPr>
          <w:rFonts w:asciiTheme="minorHAnsi" w:hAnsiTheme="minorHAnsi" w:cstheme="minorHAnsi"/>
          <w:shd w:val="clear" w:color="auto" w:fill="FFFFFF"/>
          <w:rPrChange w:id="487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,</w:t>
      </w:r>
      <w:r w:rsidR="00E045F5" w:rsidRPr="0078467A">
        <w:rPr>
          <w:rFonts w:asciiTheme="minorHAnsi" w:hAnsiTheme="minorHAnsi" w:cstheme="minorHAnsi"/>
          <w:shd w:val="clear" w:color="auto" w:fill="FFFFFF"/>
          <w:rPrChange w:id="488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shd w:val="clear" w:color="auto" w:fill="FFFFFF"/>
          <w:rPrChange w:id="489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Selma</w:t>
      </w:r>
      <w:r w:rsidR="00E045F5" w:rsidRPr="0078467A">
        <w:rPr>
          <w:rFonts w:asciiTheme="minorHAnsi" w:hAnsiTheme="minorHAnsi" w:cstheme="minorHAnsi"/>
          <w:shd w:val="clear" w:color="auto" w:fill="FFFFFF"/>
          <w:rPrChange w:id="490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S. (1982) </w:t>
      </w:r>
      <w:r w:rsidRPr="0078467A">
        <w:rPr>
          <w:rFonts w:asciiTheme="minorHAnsi" w:hAnsiTheme="minorHAnsi" w:cstheme="minorHAnsi"/>
          <w:i/>
          <w:shd w:val="clear" w:color="auto" w:fill="FFFFFF"/>
          <w:rPrChange w:id="491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Leonard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492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shd w:val="clear" w:color="auto" w:fill="FFFFFF"/>
          <w:rPrChange w:id="493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Woolf</w:t>
      </w:r>
      <w:r w:rsidR="00E045F5" w:rsidRPr="0078467A">
        <w:rPr>
          <w:rFonts w:asciiTheme="minorHAnsi" w:hAnsiTheme="minorHAnsi" w:cstheme="minorHAnsi"/>
          <w:shd w:val="clear" w:color="auto" w:fill="FFFFFF"/>
          <w:rPrChange w:id="494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, Boston: </w:t>
      </w:r>
      <w:proofErr w:type="spellStart"/>
      <w:r w:rsidR="00E045F5" w:rsidRPr="0078467A">
        <w:rPr>
          <w:rFonts w:asciiTheme="minorHAnsi" w:hAnsiTheme="minorHAnsi" w:cstheme="minorHAnsi"/>
          <w:shd w:val="clear" w:color="auto" w:fill="FFFFFF"/>
          <w:rPrChange w:id="495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Twayne</w:t>
      </w:r>
      <w:proofErr w:type="spellEnd"/>
      <w:r w:rsidR="00E045F5" w:rsidRPr="0078467A">
        <w:rPr>
          <w:rFonts w:asciiTheme="minorHAnsi" w:hAnsiTheme="minorHAnsi" w:cstheme="minorHAnsi"/>
          <w:shd w:val="clear" w:color="auto" w:fill="FFFFFF"/>
          <w:rPrChange w:id="496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.</w:t>
      </w:r>
    </w:p>
    <w:p w:rsidR="00E31710" w:rsidRPr="0078467A" w:rsidRDefault="00E31710" w:rsidP="004D414C">
      <w:pPr>
        <w:rPr>
          <w:rFonts w:asciiTheme="minorHAnsi" w:hAnsiTheme="minorHAnsi" w:cstheme="minorHAnsi"/>
          <w:shd w:val="clear" w:color="auto" w:fill="FFFFFF"/>
          <w:rPrChange w:id="497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</w:pPr>
      <w:r w:rsidRPr="0078467A">
        <w:rPr>
          <w:rFonts w:asciiTheme="minorHAnsi" w:hAnsiTheme="minorHAnsi" w:cstheme="minorHAnsi"/>
          <w:shd w:val="clear" w:color="auto" w:fill="FFFFFF"/>
          <w:rPrChange w:id="498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Wilson,</w:t>
      </w:r>
      <w:r w:rsidR="00E045F5" w:rsidRPr="0078467A">
        <w:rPr>
          <w:rFonts w:asciiTheme="minorHAnsi" w:hAnsiTheme="minorHAnsi" w:cstheme="minorHAnsi"/>
          <w:shd w:val="clear" w:color="auto" w:fill="FFFFFF"/>
          <w:rPrChange w:id="499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shd w:val="clear" w:color="auto" w:fill="FFFFFF"/>
          <w:rPrChange w:id="500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Duncan,</w:t>
      </w:r>
      <w:r w:rsidR="00E045F5" w:rsidRPr="0078467A">
        <w:rPr>
          <w:rFonts w:asciiTheme="minorHAnsi" w:hAnsiTheme="minorHAnsi" w:cstheme="minorHAnsi"/>
          <w:shd w:val="clear" w:color="auto" w:fill="FFFFFF"/>
          <w:rPrChange w:id="501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shd w:val="clear" w:color="auto" w:fill="FFFFFF"/>
          <w:rPrChange w:id="502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and</w:t>
      </w:r>
      <w:r w:rsidR="00E045F5" w:rsidRPr="0078467A">
        <w:rPr>
          <w:rFonts w:asciiTheme="minorHAnsi" w:hAnsiTheme="minorHAnsi" w:cstheme="minorHAnsi"/>
          <w:shd w:val="clear" w:color="auto" w:fill="FFFFFF"/>
          <w:rPrChange w:id="503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050FB" w:rsidRPr="0078467A">
        <w:rPr>
          <w:rFonts w:asciiTheme="minorHAnsi" w:hAnsiTheme="minorHAnsi" w:cstheme="minorHAnsi"/>
          <w:shd w:val="clear" w:color="auto" w:fill="FFFFFF"/>
          <w:rPrChange w:id="504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J.</w:t>
      </w:r>
      <w:r w:rsidR="00E045F5" w:rsidRPr="0078467A">
        <w:rPr>
          <w:rFonts w:asciiTheme="minorHAnsi" w:hAnsiTheme="minorHAnsi" w:cstheme="minorHAnsi"/>
          <w:shd w:val="clear" w:color="auto" w:fill="FFFFFF"/>
          <w:rPrChange w:id="505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Eisenberg (1978) </w:t>
      </w:r>
      <w:r w:rsidRPr="0078467A">
        <w:rPr>
          <w:rFonts w:asciiTheme="minorHAnsi" w:hAnsiTheme="minorHAnsi" w:cstheme="minorHAnsi"/>
          <w:i/>
          <w:iCs/>
          <w:rPrChange w:id="506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Leonard</w:t>
      </w:r>
      <w:r w:rsidR="00E045F5" w:rsidRPr="0078467A">
        <w:rPr>
          <w:rFonts w:asciiTheme="minorHAnsi" w:hAnsiTheme="minorHAnsi" w:cstheme="minorHAnsi"/>
          <w:i/>
          <w:iCs/>
          <w:rPrChange w:id="507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508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Woolf:</w:t>
      </w:r>
      <w:r w:rsidR="00E045F5" w:rsidRPr="0078467A">
        <w:rPr>
          <w:rFonts w:asciiTheme="minorHAnsi" w:hAnsiTheme="minorHAnsi" w:cstheme="minorHAnsi"/>
          <w:i/>
          <w:iCs/>
          <w:rPrChange w:id="509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510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A</w:t>
      </w:r>
      <w:r w:rsidR="00E045F5" w:rsidRPr="0078467A">
        <w:rPr>
          <w:rFonts w:asciiTheme="minorHAnsi" w:hAnsiTheme="minorHAnsi" w:cstheme="minorHAnsi"/>
          <w:i/>
          <w:iCs/>
          <w:rPrChange w:id="511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512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Political</w:t>
      </w:r>
      <w:r w:rsidR="00E045F5" w:rsidRPr="0078467A">
        <w:rPr>
          <w:rFonts w:asciiTheme="minorHAnsi" w:hAnsiTheme="minorHAnsi" w:cstheme="minorHAnsi"/>
          <w:i/>
          <w:iCs/>
          <w:rPrChange w:id="513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iCs/>
          <w:rPrChange w:id="514" w:author="Microsoft Office User" w:date="2012-08-28T17:05:00Z">
            <w:rPr>
              <w:rFonts w:asciiTheme="minorHAnsi" w:hAnsiTheme="minorHAnsi" w:cstheme="minorHAnsi"/>
              <w:i/>
              <w:iCs/>
              <w:sz w:val="26"/>
              <w:szCs w:val="26"/>
            </w:rPr>
          </w:rPrChange>
        </w:rPr>
        <w:t>Biography</w:t>
      </w:r>
      <w:r w:rsidR="00E045F5" w:rsidRPr="0078467A">
        <w:rPr>
          <w:rFonts w:asciiTheme="minorHAnsi" w:hAnsiTheme="minorHAnsi" w:cstheme="minorHAnsi"/>
          <w:rPrChange w:id="515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, London: Hogarth.</w:t>
      </w:r>
    </w:p>
    <w:p w:rsidR="00A050FB" w:rsidRPr="0078467A" w:rsidRDefault="00A050FB" w:rsidP="004D414C">
      <w:pPr>
        <w:rPr>
          <w:rFonts w:asciiTheme="minorHAnsi" w:hAnsiTheme="minorHAnsi" w:cstheme="minorHAnsi"/>
          <w:shd w:val="clear" w:color="auto" w:fill="FFFFFF"/>
          <w:rPrChange w:id="516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</w:pPr>
      <w:r w:rsidRPr="0078467A">
        <w:rPr>
          <w:rFonts w:asciiTheme="minorHAnsi" w:hAnsiTheme="minorHAnsi" w:cstheme="minorHAnsi"/>
          <w:shd w:val="clear" w:color="auto" w:fill="FFFFFF"/>
          <w:rPrChange w:id="517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>Wilson,</w:t>
      </w:r>
      <w:r w:rsidR="00E045F5" w:rsidRPr="0078467A">
        <w:rPr>
          <w:rFonts w:asciiTheme="minorHAnsi" w:hAnsiTheme="minorHAnsi" w:cstheme="minorHAnsi"/>
          <w:shd w:val="clear" w:color="auto" w:fill="FFFFFF"/>
          <w:rPrChange w:id="518" w:author="Microsoft Office User" w:date="2012-08-28T17:05:00Z">
            <w:rPr>
              <w:rFonts w:asciiTheme="minorHAnsi" w:hAnsiTheme="minorHAnsi" w:cstheme="minorHAnsi"/>
              <w:sz w:val="26"/>
              <w:szCs w:val="26"/>
              <w:shd w:val="clear" w:color="auto" w:fill="FFFFFF"/>
            </w:rPr>
          </w:rPrChange>
        </w:rPr>
        <w:t xml:space="preserve"> Peter (2003) </w:t>
      </w:r>
      <w:r w:rsidRPr="0078467A">
        <w:rPr>
          <w:rFonts w:asciiTheme="minorHAnsi" w:hAnsiTheme="minorHAnsi" w:cstheme="minorHAnsi"/>
          <w:i/>
          <w:shd w:val="clear" w:color="auto" w:fill="FFFFFF"/>
          <w:rPrChange w:id="519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The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20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24AE5" w:rsidRPr="0078467A">
        <w:rPr>
          <w:rFonts w:asciiTheme="minorHAnsi" w:hAnsiTheme="minorHAnsi" w:cstheme="minorHAnsi"/>
          <w:i/>
          <w:shd w:val="clear" w:color="auto" w:fill="FFFFFF"/>
          <w:rPrChange w:id="521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I</w:t>
      </w:r>
      <w:r w:rsidRPr="0078467A">
        <w:rPr>
          <w:rFonts w:asciiTheme="minorHAnsi" w:hAnsiTheme="minorHAnsi" w:cstheme="minorHAnsi"/>
          <w:i/>
          <w:shd w:val="clear" w:color="auto" w:fill="FFFFFF"/>
          <w:rPrChange w:id="522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nternational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23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24AE5" w:rsidRPr="0078467A">
        <w:rPr>
          <w:rFonts w:asciiTheme="minorHAnsi" w:hAnsiTheme="minorHAnsi" w:cstheme="minorHAnsi"/>
          <w:i/>
          <w:shd w:val="clear" w:color="auto" w:fill="FFFFFF"/>
          <w:rPrChange w:id="524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T</w:t>
      </w:r>
      <w:r w:rsidRPr="0078467A">
        <w:rPr>
          <w:rFonts w:asciiTheme="minorHAnsi" w:hAnsiTheme="minorHAnsi" w:cstheme="minorHAnsi"/>
          <w:i/>
          <w:shd w:val="clear" w:color="auto" w:fill="FFFFFF"/>
          <w:rPrChange w:id="525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heory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26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shd w:val="clear" w:color="auto" w:fill="FFFFFF"/>
          <w:rPrChange w:id="527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of</w:t>
      </w:r>
      <w:r w:rsidR="00E045F5" w:rsidRPr="0078467A">
        <w:rPr>
          <w:rFonts w:asciiTheme="minorHAnsi" w:hAnsiTheme="minorHAnsi" w:cstheme="minorHAnsi"/>
          <w:i/>
          <w:rPrChange w:id="528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rPrChange w:id="529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Leonard</w:t>
      </w:r>
      <w:r w:rsidR="00E045F5" w:rsidRPr="0078467A">
        <w:rPr>
          <w:rFonts w:asciiTheme="minorHAnsi" w:hAnsiTheme="minorHAnsi" w:cstheme="minorHAnsi"/>
          <w:i/>
          <w:rPrChange w:id="530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rPrChange w:id="531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</w:rPr>
          </w:rPrChange>
        </w:rPr>
        <w:t>Woolf</w:t>
      </w:r>
      <w:r w:rsidRPr="0078467A">
        <w:rPr>
          <w:rFonts w:asciiTheme="minorHAnsi" w:hAnsiTheme="minorHAnsi" w:cstheme="minorHAnsi"/>
          <w:i/>
          <w:shd w:val="clear" w:color="auto" w:fill="FFFFFF"/>
          <w:rPrChange w:id="532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: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33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24AE5" w:rsidRPr="0078467A">
        <w:rPr>
          <w:rFonts w:asciiTheme="minorHAnsi" w:hAnsiTheme="minorHAnsi" w:cstheme="minorHAnsi"/>
          <w:i/>
          <w:shd w:val="clear" w:color="auto" w:fill="FFFFFF"/>
          <w:rPrChange w:id="534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A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35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24AE5" w:rsidRPr="0078467A">
        <w:rPr>
          <w:rFonts w:asciiTheme="minorHAnsi" w:hAnsiTheme="minorHAnsi" w:cstheme="minorHAnsi"/>
          <w:i/>
          <w:shd w:val="clear" w:color="auto" w:fill="FFFFFF"/>
          <w:rPrChange w:id="536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S</w:t>
      </w:r>
      <w:r w:rsidRPr="0078467A">
        <w:rPr>
          <w:rFonts w:asciiTheme="minorHAnsi" w:hAnsiTheme="minorHAnsi" w:cstheme="minorHAnsi"/>
          <w:i/>
          <w:shd w:val="clear" w:color="auto" w:fill="FFFFFF"/>
          <w:rPrChange w:id="537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tudy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38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Pr="0078467A">
        <w:rPr>
          <w:rFonts w:asciiTheme="minorHAnsi" w:hAnsiTheme="minorHAnsi" w:cstheme="minorHAnsi"/>
          <w:i/>
          <w:shd w:val="clear" w:color="auto" w:fill="FFFFFF"/>
          <w:rPrChange w:id="539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in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40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24AE5" w:rsidRPr="0078467A">
        <w:rPr>
          <w:rFonts w:asciiTheme="minorHAnsi" w:hAnsiTheme="minorHAnsi" w:cstheme="minorHAnsi"/>
          <w:i/>
          <w:shd w:val="clear" w:color="auto" w:fill="FFFFFF"/>
          <w:rPrChange w:id="541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T</w:t>
      </w:r>
      <w:r w:rsidRPr="0078467A">
        <w:rPr>
          <w:rFonts w:asciiTheme="minorHAnsi" w:hAnsiTheme="minorHAnsi" w:cstheme="minorHAnsi"/>
          <w:i/>
          <w:shd w:val="clear" w:color="auto" w:fill="FFFFFF"/>
          <w:rPrChange w:id="542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wentieth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43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24AE5" w:rsidRPr="0078467A">
        <w:rPr>
          <w:rFonts w:asciiTheme="minorHAnsi" w:hAnsiTheme="minorHAnsi" w:cstheme="minorHAnsi"/>
          <w:i/>
          <w:shd w:val="clear" w:color="auto" w:fill="FFFFFF"/>
          <w:rPrChange w:id="544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C</w:t>
      </w:r>
      <w:r w:rsidRPr="0078467A">
        <w:rPr>
          <w:rFonts w:asciiTheme="minorHAnsi" w:hAnsiTheme="minorHAnsi" w:cstheme="minorHAnsi"/>
          <w:i/>
          <w:shd w:val="clear" w:color="auto" w:fill="FFFFFF"/>
          <w:rPrChange w:id="545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entury</w:t>
      </w:r>
      <w:r w:rsidR="00E045F5" w:rsidRPr="0078467A">
        <w:rPr>
          <w:rFonts w:asciiTheme="minorHAnsi" w:hAnsiTheme="minorHAnsi" w:cstheme="minorHAnsi"/>
          <w:i/>
          <w:shd w:val="clear" w:color="auto" w:fill="FFFFFF"/>
          <w:rPrChange w:id="546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 xml:space="preserve"> </w:t>
      </w:r>
      <w:r w:rsidR="00A24AE5" w:rsidRPr="0078467A">
        <w:rPr>
          <w:rFonts w:asciiTheme="minorHAnsi" w:hAnsiTheme="minorHAnsi" w:cstheme="minorHAnsi"/>
          <w:i/>
          <w:shd w:val="clear" w:color="auto" w:fill="FFFFFF"/>
          <w:rPrChange w:id="547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I</w:t>
      </w:r>
      <w:r w:rsidRPr="0078467A">
        <w:rPr>
          <w:rFonts w:asciiTheme="minorHAnsi" w:hAnsiTheme="minorHAnsi" w:cstheme="minorHAnsi"/>
          <w:i/>
          <w:shd w:val="clear" w:color="auto" w:fill="FFFFFF"/>
          <w:rPrChange w:id="548" w:author="Microsoft Office User" w:date="2012-08-28T17:05:00Z">
            <w:rPr>
              <w:rFonts w:asciiTheme="minorHAnsi" w:hAnsiTheme="minorHAnsi" w:cstheme="minorHAnsi"/>
              <w:i/>
              <w:sz w:val="26"/>
              <w:szCs w:val="26"/>
              <w:shd w:val="clear" w:color="auto" w:fill="FFFFFF"/>
            </w:rPr>
          </w:rPrChange>
        </w:rPr>
        <w:t>dealism</w:t>
      </w:r>
      <w:r w:rsidR="00E045F5" w:rsidRPr="0078467A">
        <w:rPr>
          <w:rFonts w:asciiTheme="minorHAnsi" w:hAnsiTheme="minorHAnsi" w:cstheme="minorHAnsi"/>
          <w:rPrChange w:id="549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  <w:t>, Basingstoke: Palgrave Macmillan.</w:t>
      </w:r>
    </w:p>
    <w:p w:rsidR="008773B2" w:rsidRPr="0078467A" w:rsidRDefault="008773B2" w:rsidP="004D414C">
      <w:pPr>
        <w:rPr>
          <w:rFonts w:asciiTheme="minorHAnsi" w:hAnsiTheme="minorHAnsi" w:cstheme="minorHAnsi"/>
          <w:rPrChange w:id="550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</w:pPr>
    </w:p>
    <w:p w:rsidR="00952404" w:rsidRPr="0078467A" w:rsidDel="0078467A" w:rsidRDefault="00CD6C5D" w:rsidP="004D414C">
      <w:pPr>
        <w:rPr>
          <w:rFonts w:asciiTheme="minorHAnsi" w:hAnsiTheme="minorHAnsi" w:cstheme="minorHAnsi"/>
          <w:b/>
          <w:rPrChange w:id="551" w:author="Microsoft Office User" w:date="2012-08-28T17:05:00Z">
            <w:rPr>
              <w:rFonts w:asciiTheme="minorHAnsi" w:hAnsiTheme="minorHAnsi" w:cstheme="minorHAnsi"/>
              <w:b/>
              <w:sz w:val="26"/>
              <w:szCs w:val="26"/>
            </w:rPr>
          </w:rPrChange>
        </w:rPr>
      </w:pPr>
      <w:moveFromRangeStart w:id="552" w:author="Microsoft Office User" w:date="2012-08-28T17:05:00Z" w:name="move207792876"/>
      <w:moveFrom w:id="553" w:author="Microsoft Office User" w:date="2012-08-28T17:05:00Z">
        <w:r w:rsidRPr="0078467A" w:rsidDel="0078467A">
          <w:rPr>
            <w:rFonts w:asciiTheme="minorHAnsi" w:hAnsiTheme="minorHAnsi" w:cstheme="minorHAnsi"/>
            <w:b/>
            <w:rPrChange w:id="554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>Selected</w:t>
        </w:r>
        <w:r w:rsidR="00E045F5" w:rsidRPr="0078467A" w:rsidDel="0078467A">
          <w:rPr>
            <w:rFonts w:asciiTheme="minorHAnsi" w:hAnsiTheme="minorHAnsi" w:cstheme="minorHAnsi"/>
            <w:b/>
            <w:rPrChange w:id="555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b/>
            <w:rPrChange w:id="556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>l</w:t>
        </w:r>
        <w:r w:rsidR="00952404" w:rsidRPr="0078467A" w:rsidDel="0078467A">
          <w:rPr>
            <w:rFonts w:asciiTheme="minorHAnsi" w:hAnsiTheme="minorHAnsi" w:cstheme="minorHAnsi"/>
            <w:b/>
            <w:rPrChange w:id="557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>ist</w:t>
        </w:r>
        <w:r w:rsidR="00E045F5" w:rsidRPr="0078467A" w:rsidDel="0078467A">
          <w:rPr>
            <w:rFonts w:asciiTheme="minorHAnsi" w:hAnsiTheme="minorHAnsi" w:cstheme="minorHAnsi"/>
            <w:b/>
            <w:rPrChange w:id="558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 xml:space="preserve"> </w:t>
        </w:r>
        <w:r w:rsidR="00952404" w:rsidRPr="0078467A" w:rsidDel="0078467A">
          <w:rPr>
            <w:rFonts w:asciiTheme="minorHAnsi" w:hAnsiTheme="minorHAnsi" w:cstheme="minorHAnsi"/>
            <w:b/>
            <w:rPrChange w:id="559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>of</w:t>
        </w:r>
        <w:r w:rsidR="00E045F5" w:rsidRPr="0078467A" w:rsidDel="0078467A">
          <w:rPr>
            <w:rFonts w:asciiTheme="minorHAnsi" w:hAnsiTheme="minorHAnsi" w:cstheme="minorHAnsi"/>
            <w:b/>
            <w:rPrChange w:id="560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 xml:space="preserve"> </w:t>
        </w:r>
        <w:r w:rsidR="00952404" w:rsidRPr="0078467A" w:rsidDel="0078467A">
          <w:rPr>
            <w:rFonts w:asciiTheme="minorHAnsi" w:hAnsiTheme="minorHAnsi" w:cstheme="minorHAnsi"/>
            <w:b/>
            <w:rPrChange w:id="561" w:author="Microsoft Office User" w:date="2012-08-28T17:05:00Z">
              <w:rPr>
                <w:rFonts w:asciiTheme="minorHAnsi" w:hAnsiTheme="minorHAnsi" w:cstheme="minorHAnsi"/>
                <w:b/>
                <w:sz w:val="26"/>
                <w:szCs w:val="26"/>
              </w:rPr>
            </w:rPrChange>
          </w:rPr>
          <w:t>works</w:t>
        </w:r>
      </w:moveFrom>
    </w:p>
    <w:p w:rsidR="00952404" w:rsidRPr="0078467A" w:rsidDel="0078467A" w:rsidRDefault="00952404" w:rsidP="004D414C">
      <w:pPr>
        <w:rPr>
          <w:rFonts w:asciiTheme="minorHAnsi" w:hAnsiTheme="minorHAnsi" w:cstheme="minorHAnsi"/>
          <w:rPrChange w:id="562" w:author="Microsoft Office User" w:date="2012-08-28T17:05:00Z">
            <w:rPr>
              <w:rFonts w:asciiTheme="minorHAnsi" w:hAnsiTheme="minorHAnsi" w:cstheme="minorHAnsi"/>
              <w:sz w:val="26"/>
              <w:szCs w:val="26"/>
            </w:rPr>
          </w:rPrChange>
        </w:rPr>
      </w:pPr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563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564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6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6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6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Village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6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6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in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7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7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7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7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Jungle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574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575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(1913)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576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577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7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lastRenderedPageBreak/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7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8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Wise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8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8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Virgins</w:t>
        </w:r>
        <w:r w:rsidR="00E045F5" w:rsidRPr="0078467A" w:rsidDel="0078467A">
          <w:rPr>
            <w:rFonts w:asciiTheme="minorHAnsi" w:hAnsiTheme="minorHAnsi" w:cstheme="minorHAnsi"/>
            <w:color w:val="000000"/>
            <w:rPrChange w:id="583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584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(1914)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Theme="minorHAnsi" w:hAnsiTheme="minorHAnsi" w:cstheme="minorHAnsi"/>
          <w:i w:val="0"/>
          <w:color w:val="000000"/>
          <w:rPrChange w:id="585" w:author="Microsoft Office User" w:date="2012-08-28T17:05:00Z">
            <w:rPr>
              <w:rStyle w:val="Emphasis"/>
              <w:rFonts w:asciiTheme="minorHAnsi" w:hAnsiTheme="minorHAnsi" w:cstheme="minorHAnsi"/>
              <w:i w:val="0"/>
              <w:color w:val="000000"/>
              <w:sz w:val="26"/>
              <w:szCs w:val="26"/>
            </w:rPr>
          </w:rPrChange>
        </w:rPr>
      </w:pPr>
      <w:moveFrom w:id="586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8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International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8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8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Government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9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i w:val="0"/>
            <w:color w:val="000000"/>
            <w:rPrChange w:id="591" w:author="Microsoft Office User" w:date="2012-08-28T17:05:00Z">
              <w:rPr>
                <w:rStyle w:val="Emphasis"/>
                <w:rFonts w:asciiTheme="minorHAnsi" w:hAnsiTheme="minorHAnsi" w:cstheme="minorHAnsi"/>
                <w:i w:val="0"/>
                <w:color w:val="000000"/>
                <w:sz w:val="26"/>
                <w:szCs w:val="26"/>
              </w:rPr>
            </w:rPrChange>
          </w:rPr>
          <w:t>(1916)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592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593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9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Co-operation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9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9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and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9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59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59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0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Future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0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0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of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0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0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Industry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605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06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(1918)</w:t>
        </w:r>
        <w:r w:rsidR="00E045F5" w:rsidRPr="0078467A" w:rsidDel="0078467A">
          <w:rPr>
            <w:rFonts w:asciiTheme="minorHAnsi" w:hAnsiTheme="minorHAnsi" w:cstheme="minorHAnsi"/>
            <w:color w:val="000000"/>
            <w:rPrChange w:id="607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608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609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1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Economic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1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1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Imperialism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613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14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(1920)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615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616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1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After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1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1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2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2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Deluge: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2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2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2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2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Study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2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2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of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2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2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Communal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3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3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Psychology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632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33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(1931)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634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635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3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3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3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Intelligent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3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4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Man's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4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4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Way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4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4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to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4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4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Prevent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4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4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War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649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50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(1933)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651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652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5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Quack,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5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5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Quack!: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5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5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Essays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5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5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on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6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6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Unreason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6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6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and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6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6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Superstition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6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6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in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6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6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Pol</w:t>
        </w:r>
        <w:r w:rsidR="00817D30" w:rsidRPr="0078467A" w:rsidDel="0078467A">
          <w:rPr>
            <w:rStyle w:val="Emphasis"/>
            <w:rFonts w:asciiTheme="minorHAnsi" w:hAnsiTheme="minorHAnsi" w:cstheme="minorHAnsi"/>
            <w:color w:val="000000"/>
            <w:rPrChange w:id="67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7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tics,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7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7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Belief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7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7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and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7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7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Thought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7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79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(1935)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680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681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8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After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8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8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8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8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Deluge</w:t>
        </w:r>
        <w:r w:rsidRPr="0078467A" w:rsidDel="0078467A">
          <w:rPr>
            <w:rFonts w:asciiTheme="minorHAnsi" w:hAnsiTheme="minorHAnsi" w:cstheme="minorHAnsi"/>
            <w:color w:val="000000"/>
            <w:rPrChange w:id="687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,</w:t>
        </w:r>
        <w:r w:rsidR="00E045F5" w:rsidRPr="0078467A" w:rsidDel="0078467A">
          <w:rPr>
            <w:rFonts w:asciiTheme="minorHAnsi" w:hAnsiTheme="minorHAnsi" w:cstheme="minorHAnsi"/>
            <w:color w:val="000000"/>
            <w:rPrChange w:id="688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89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Vol.</w:t>
        </w:r>
        <w:r w:rsidR="00E045F5" w:rsidRPr="0078467A" w:rsidDel="0078467A">
          <w:rPr>
            <w:rFonts w:asciiTheme="minorHAnsi" w:hAnsiTheme="minorHAnsi" w:cstheme="minorHAnsi"/>
            <w:color w:val="000000"/>
            <w:rPrChange w:id="690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91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2</w:t>
        </w:r>
        <w:r w:rsidR="00E045F5" w:rsidRPr="0078467A" w:rsidDel="0078467A">
          <w:rPr>
            <w:rFonts w:asciiTheme="minorHAnsi" w:hAnsiTheme="minorHAnsi" w:cstheme="minorHAnsi"/>
            <w:color w:val="000000"/>
            <w:rPrChange w:id="692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693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(1939)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694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695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9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Barbarians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9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69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at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69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0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0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0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Gate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703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704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(1939)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705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706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0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0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0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War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1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1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for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1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1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Peace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714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715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(1940)</w:t>
        </w:r>
      </w:moveFrom>
    </w:p>
    <w:p w:rsidR="00952404" w:rsidRPr="0078467A" w:rsidDel="0078467A" w:rsidRDefault="00952404" w:rsidP="004D4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716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717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1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Principia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1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2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Politica: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2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2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2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2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Study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2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2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of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2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2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Communal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2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3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Psychology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731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732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(1953)</w:t>
        </w:r>
      </w:moveFrom>
    </w:p>
    <w:p w:rsidR="005012A7" w:rsidRPr="0078467A" w:rsidDel="0078467A" w:rsidRDefault="00952404" w:rsidP="00985D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733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  <w:moveFrom w:id="734" w:author="Microsoft Office User" w:date="2012-08-28T17:05:00Z"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3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3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3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Calendar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3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3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of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4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4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Consolation: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4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4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A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4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4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Comforting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4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4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Thought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4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4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for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50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51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Every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52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53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Day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54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55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in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56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57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the</w:t>
        </w:r>
        <w:r w:rsidR="00E045F5" w:rsidRPr="0078467A" w:rsidDel="0078467A">
          <w:rPr>
            <w:rStyle w:val="Emphasis"/>
            <w:rFonts w:asciiTheme="minorHAnsi" w:hAnsiTheme="minorHAnsi" w:cstheme="minorHAnsi"/>
            <w:color w:val="000000"/>
            <w:rPrChange w:id="758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Style w:val="Emphasis"/>
            <w:rFonts w:asciiTheme="minorHAnsi" w:hAnsiTheme="minorHAnsi" w:cstheme="minorHAnsi"/>
            <w:color w:val="000000"/>
            <w:rPrChange w:id="759" w:author="Microsoft Office User" w:date="2012-08-28T17:05:00Z">
              <w:rPr>
                <w:rStyle w:val="Emphasis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Year</w:t>
        </w:r>
        <w:r w:rsidR="00E045F5" w:rsidRPr="0078467A" w:rsidDel="0078467A">
          <w:rPr>
            <w:rStyle w:val="apple-converted-space"/>
            <w:rFonts w:asciiTheme="minorHAnsi" w:hAnsiTheme="minorHAnsi" w:cstheme="minorHAnsi"/>
            <w:color w:val="000000"/>
            <w:rPrChange w:id="760" w:author="Microsoft Office User" w:date="2012-08-28T17:05:00Z">
              <w:rPr>
                <w:rStyle w:val="apple-converted-space"/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 xml:space="preserve"> </w:t>
        </w:r>
        <w:r w:rsidRPr="0078467A" w:rsidDel="0078467A">
          <w:rPr>
            <w:rFonts w:asciiTheme="minorHAnsi" w:hAnsiTheme="minorHAnsi" w:cstheme="minorHAnsi"/>
            <w:color w:val="000000"/>
            <w:rPrChange w:id="761" w:author="Microsoft Office User" w:date="2012-08-28T17:05:00Z"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rPrChange>
          </w:rPr>
          <w:t>(1967)</w:t>
        </w:r>
      </w:moveFrom>
    </w:p>
    <w:moveFromRangeEnd w:id="552"/>
    <w:p w:rsidR="0078467A" w:rsidRPr="0078467A" w:rsidRDefault="0078467A" w:rsidP="00985D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rPrChange w:id="762" w:author="Microsoft Office User" w:date="2012-08-28T17:05:00Z">
            <w:rPr>
              <w:rFonts w:asciiTheme="minorHAnsi" w:hAnsiTheme="minorHAnsi" w:cstheme="minorHAnsi"/>
              <w:color w:val="000000"/>
              <w:sz w:val="26"/>
              <w:szCs w:val="26"/>
            </w:rPr>
          </w:rPrChange>
        </w:rPr>
      </w:pPr>
    </w:p>
    <w:p w:rsidR="0078467A" w:rsidRPr="0078467A" w:rsidRDefault="0078467A" w:rsidP="0078467A">
      <w:pPr>
        <w:rPr>
          <w:rFonts w:asciiTheme="minorHAnsi" w:hAnsiTheme="minorHAnsi"/>
          <w:rPrChange w:id="763" w:author="Microsoft Office User" w:date="2012-08-28T17:05:00Z">
            <w:rPr>
              <w:sz w:val="20"/>
              <w:szCs w:val="20"/>
            </w:rPr>
          </w:rPrChange>
        </w:rPr>
      </w:pPr>
      <w:r w:rsidRPr="0078467A">
        <w:rPr>
          <w:rFonts w:asciiTheme="minorHAnsi" w:hAnsiTheme="minorHAnsi"/>
          <w:rPrChange w:id="764" w:author="Microsoft Office User" w:date="2012-08-28T17:05:00Z">
            <w:rPr>
              <w:sz w:val="20"/>
              <w:szCs w:val="20"/>
            </w:rPr>
          </w:rPrChange>
        </w:rPr>
        <w:t>Bryony Randall, University of Glasgow</w:t>
      </w:r>
    </w:p>
    <w:p w:rsidR="0078467A" w:rsidRPr="00985DA3" w:rsidRDefault="0078467A" w:rsidP="00985DA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6"/>
          <w:szCs w:val="26"/>
        </w:rPr>
      </w:pPr>
    </w:p>
    <w:sectPr w:rsidR="0078467A" w:rsidRPr="00985DA3" w:rsidSect="0040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11D57"/>
    <w:multiLevelType w:val="hybridMultilevel"/>
    <w:tmpl w:val="71FC4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29"/>
    <w:rsid w:val="00084FF8"/>
    <w:rsid w:val="0020651E"/>
    <w:rsid w:val="00214994"/>
    <w:rsid w:val="00364EC1"/>
    <w:rsid w:val="0040590A"/>
    <w:rsid w:val="00441B29"/>
    <w:rsid w:val="004D414C"/>
    <w:rsid w:val="005012A7"/>
    <w:rsid w:val="00652F02"/>
    <w:rsid w:val="0078467A"/>
    <w:rsid w:val="007A175F"/>
    <w:rsid w:val="007C24C0"/>
    <w:rsid w:val="00817D30"/>
    <w:rsid w:val="008773B2"/>
    <w:rsid w:val="009121B3"/>
    <w:rsid w:val="00952404"/>
    <w:rsid w:val="00985DA3"/>
    <w:rsid w:val="009F0621"/>
    <w:rsid w:val="00A050FB"/>
    <w:rsid w:val="00A24AE5"/>
    <w:rsid w:val="00A47BFC"/>
    <w:rsid w:val="00B64F7C"/>
    <w:rsid w:val="00BA7CAD"/>
    <w:rsid w:val="00CD2B2B"/>
    <w:rsid w:val="00CD6C5D"/>
    <w:rsid w:val="00E045F5"/>
    <w:rsid w:val="00E3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2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4F7C"/>
    <w:rPr>
      <w:i/>
      <w:iCs/>
    </w:rPr>
  </w:style>
  <w:style w:type="character" w:customStyle="1" w:styleId="apple-converted-space">
    <w:name w:val="apple-converted-space"/>
    <w:basedOn w:val="DefaultParagraphFont"/>
    <w:rsid w:val="00B64F7C"/>
  </w:style>
  <w:style w:type="character" w:styleId="Hyperlink">
    <w:name w:val="Hyperlink"/>
    <w:basedOn w:val="DefaultParagraphFont"/>
    <w:uiPriority w:val="99"/>
    <w:semiHidden/>
    <w:unhideWhenUsed/>
    <w:rsid w:val="009524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2404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952404"/>
    <w:pPr>
      <w:ind w:left="720"/>
      <w:contextualSpacing/>
    </w:pPr>
  </w:style>
  <w:style w:type="character" w:customStyle="1" w:styleId="highlight">
    <w:name w:val="highlight"/>
    <w:basedOn w:val="DefaultParagraphFont"/>
    <w:rsid w:val="00A050FB"/>
  </w:style>
  <w:style w:type="character" w:customStyle="1" w:styleId="additionalfields">
    <w:name w:val="additionalfields"/>
    <w:basedOn w:val="DefaultParagraphFont"/>
    <w:rsid w:val="00A050FB"/>
  </w:style>
  <w:style w:type="paragraph" w:styleId="BalloonText">
    <w:name w:val="Balloon Text"/>
    <w:basedOn w:val="Normal"/>
    <w:link w:val="BalloonTextChar"/>
    <w:uiPriority w:val="99"/>
    <w:semiHidden/>
    <w:unhideWhenUsed/>
    <w:rsid w:val="00E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F5"/>
    <w:rPr>
      <w:rFonts w:ascii="Tahoma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045F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2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4F7C"/>
    <w:rPr>
      <w:i/>
      <w:iCs/>
    </w:rPr>
  </w:style>
  <w:style w:type="character" w:customStyle="1" w:styleId="apple-converted-space">
    <w:name w:val="apple-converted-space"/>
    <w:basedOn w:val="DefaultParagraphFont"/>
    <w:rsid w:val="00B64F7C"/>
  </w:style>
  <w:style w:type="character" w:styleId="Hyperlink">
    <w:name w:val="Hyperlink"/>
    <w:basedOn w:val="DefaultParagraphFont"/>
    <w:uiPriority w:val="99"/>
    <w:semiHidden/>
    <w:unhideWhenUsed/>
    <w:rsid w:val="0095240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52404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952404"/>
    <w:pPr>
      <w:ind w:left="720"/>
      <w:contextualSpacing/>
    </w:pPr>
  </w:style>
  <w:style w:type="character" w:customStyle="1" w:styleId="highlight">
    <w:name w:val="highlight"/>
    <w:basedOn w:val="DefaultParagraphFont"/>
    <w:rsid w:val="00A050FB"/>
  </w:style>
  <w:style w:type="character" w:customStyle="1" w:styleId="additionalfields">
    <w:name w:val="additionalfields"/>
    <w:basedOn w:val="DefaultParagraphFont"/>
    <w:rsid w:val="00A050FB"/>
  </w:style>
  <w:style w:type="paragraph" w:styleId="BalloonText">
    <w:name w:val="Balloon Text"/>
    <w:basedOn w:val="Normal"/>
    <w:link w:val="BalloonTextChar"/>
    <w:uiPriority w:val="99"/>
    <w:semiHidden/>
    <w:unhideWhenUsed/>
    <w:rsid w:val="00E045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F5"/>
    <w:rPr>
      <w:rFonts w:ascii="Tahoma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045F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7" Type="http://schemas.openxmlformats.org/officeDocument/2006/relationships/hyperlink" Target="http://commons.wikimedia.org/wiki/File:Virginia_Woolf_(3)-3.jpg" TargetMode="External"/><Relationship Id="rId11" Type="http://schemas.openxmlformats.org/officeDocument/2006/relationships/hyperlink" Target="http://www.spartacus.schoolnet.co.uk/TUwoolf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8" Type="http://schemas.openxmlformats.org/officeDocument/2006/relationships/hyperlink" Target="http://commons.wikimedia.org/wiki/File:Virginia_Woolf_(3)-3.jpg" TargetMode="External"/><Relationship Id="rId13" Type="http://schemas.openxmlformats.org/officeDocument/2006/relationships/theme" Target="theme/theme1.xml"/><Relationship Id="rId10" Type="http://schemas.openxmlformats.org/officeDocument/2006/relationships/hyperlink" Target="http://www.spartacus.schoolnet.co.uk/TUwoolf.htm" TargetMode="External"/><Relationship Id="rId5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9" Type="http://schemas.openxmlformats.org/officeDocument/2006/relationships/image" Target="media/image2.jpe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bcr1j</dc:creator>
  <cp:lastModifiedBy>Microsoft Office User</cp:lastModifiedBy>
  <cp:revision>2</cp:revision>
  <dcterms:created xsi:type="dcterms:W3CDTF">2012-08-28T16:06:00Z</dcterms:created>
  <dcterms:modified xsi:type="dcterms:W3CDTF">2012-08-28T16:06:00Z</dcterms:modified>
</cp:coreProperties>
</file>