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9A27E" w14:textId="77777777" w:rsidR="00C3619C" w:rsidRDefault="00C3619C" w:rsidP="00C345A0">
      <w:pPr>
        <w:spacing w:line="480" w:lineRule="auto"/>
        <w:rPr>
          <w:b/>
        </w:rPr>
      </w:pPr>
      <w:r w:rsidRPr="00C3619C">
        <w:rPr>
          <w:b/>
        </w:rPr>
        <w:t>Léger, Fernand (1881-1955)</w:t>
      </w:r>
    </w:p>
    <w:p w14:paraId="102B8F19" w14:textId="5210AA95" w:rsidR="003055EB" w:rsidRDefault="00352E7C" w:rsidP="00C345A0">
      <w:pPr>
        <w:spacing w:line="480" w:lineRule="auto"/>
      </w:pPr>
      <w:r>
        <w:t xml:space="preserve">Fernand Léger </w:t>
      </w:r>
      <w:r w:rsidR="00B9720D">
        <w:t xml:space="preserve">incorporated the imagery of contemporary everyday life into </w:t>
      </w:r>
      <w:r w:rsidR="0095194E">
        <w:t>an</w:t>
      </w:r>
      <w:r w:rsidR="00B9720D">
        <w:t xml:space="preserve"> </w:t>
      </w:r>
      <w:r w:rsidR="00A53348">
        <w:t xml:space="preserve">extensive </w:t>
      </w:r>
      <w:r w:rsidR="00B9720D">
        <w:rPr>
          <w:i/>
        </w:rPr>
        <w:t>oeuvre,</w:t>
      </w:r>
      <w:r w:rsidR="00B9720D">
        <w:t xml:space="preserve"> creating a modern</w:t>
      </w:r>
      <w:r w:rsidR="00577AE9">
        <w:t>ist</w:t>
      </w:r>
      <w:r w:rsidR="0085235C">
        <w:t xml:space="preserve"> c</w:t>
      </w:r>
      <w:r w:rsidR="00B9720D">
        <w:t>elebrat</w:t>
      </w:r>
      <w:r w:rsidR="0085235C">
        <w:t xml:space="preserve">ion of </w:t>
      </w:r>
      <w:r w:rsidR="00B9720D">
        <w:t>work</w:t>
      </w:r>
      <w:r w:rsidR="00800A73">
        <w:t xml:space="preserve"> </w:t>
      </w:r>
      <w:r w:rsidR="00B9720D">
        <w:t>and leisure</w:t>
      </w:r>
      <w:r w:rsidR="005A296E">
        <w:t xml:space="preserve"> in an </w:t>
      </w:r>
      <w:r w:rsidR="009D2FEA">
        <w:t xml:space="preserve">accessible, </w:t>
      </w:r>
      <w:r w:rsidR="005A296E">
        <w:t xml:space="preserve">easily </w:t>
      </w:r>
      <w:proofErr w:type="spellStart"/>
      <w:r w:rsidR="005A296E">
        <w:t>recogni</w:t>
      </w:r>
      <w:ins w:id="0" w:author="doctor" w:date="2014-07-07T09:23:00Z">
        <w:r w:rsidR="007D0BC2">
          <w:t>s</w:t>
        </w:r>
      </w:ins>
      <w:del w:id="1" w:author="doctor" w:date="2014-07-07T09:23:00Z">
        <w:r w:rsidR="005A296E" w:rsidDel="007D0BC2">
          <w:delText>z</w:delText>
        </w:r>
      </w:del>
      <w:r w:rsidR="005A296E">
        <w:t>able</w:t>
      </w:r>
      <w:proofErr w:type="spellEnd"/>
      <w:r w:rsidR="005A296E">
        <w:t xml:space="preserve"> </w:t>
      </w:r>
      <w:r w:rsidR="00B203EA">
        <w:t>style</w:t>
      </w:r>
      <w:r w:rsidR="00B9720D">
        <w:t xml:space="preserve">. </w:t>
      </w:r>
      <w:r w:rsidR="00CB2E8A">
        <w:t xml:space="preserve">Active for </w:t>
      </w:r>
      <w:r w:rsidR="00A53348">
        <w:t>half a century</w:t>
      </w:r>
      <w:r w:rsidR="00CB2E8A">
        <w:t xml:space="preserve">, </w:t>
      </w:r>
      <w:r w:rsidR="003055EB">
        <w:t>he</w:t>
      </w:r>
      <w:r w:rsidR="00CB2E8A">
        <w:t xml:space="preserve"> is known primarily</w:t>
      </w:r>
      <w:r w:rsidR="00CC406E">
        <w:t xml:space="preserve"> </w:t>
      </w:r>
      <w:r w:rsidR="00CB2E8A">
        <w:t>for his paintings,</w:t>
      </w:r>
      <w:del w:id="2" w:author="doctor" w:date="2014-07-07T09:25:00Z">
        <w:r w:rsidR="00CB2E8A" w:rsidDel="007D0BC2">
          <w:delText xml:space="preserve"> </w:delText>
        </w:r>
      </w:del>
      <w:ins w:id="3" w:author="doctor" w:date="2014-07-07T09:24:00Z">
        <w:r w:rsidR="007D0BC2">
          <w:t xml:space="preserve"> but was also a sculptor</w:t>
        </w:r>
        <w:bookmarkStart w:id="4" w:name="_GoBack"/>
        <w:bookmarkEnd w:id="4"/>
        <w:r w:rsidR="007D0BC2">
          <w:t xml:space="preserve">, </w:t>
        </w:r>
      </w:ins>
      <w:del w:id="5" w:author="doctor" w:date="2014-07-07T09:24:00Z">
        <w:r w:rsidR="002C1DA2" w:rsidDel="007D0BC2">
          <w:delText xml:space="preserve">but </w:delText>
        </w:r>
        <w:r w:rsidR="00281D70" w:rsidDel="007D0BC2">
          <w:delText xml:space="preserve">also </w:delText>
        </w:r>
      </w:del>
      <w:r w:rsidR="00775029">
        <w:t xml:space="preserve">wrote </w:t>
      </w:r>
      <w:r w:rsidR="00131174">
        <w:t>on a</w:t>
      </w:r>
      <w:r w:rsidR="005A296E">
        <w:t xml:space="preserve"> wide range of </w:t>
      </w:r>
      <w:r w:rsidR="00775029">
        <w:t xml:space="preserve">artistic subjects and </w:t>
      </w:r>
      <w:r w:rsidR="00CB2E8A">
        <w:t>collaborated on a number of</w:t>
      </w:r>
      <w:r w:rsidR="00D22057">
        <w:t xml:space="preserve"> </w:t>
      </w:r>
      <w:r w:rsidR="008D1773">
        <w:t>i</w:t>
      </w:r>
      <w:r w:rsidR="00D22057">
        <w:t>mpor</w:t>
      </w:r>
      <w:r w:rsidR="005866D4">
        <w:t>t</w:t>
      </w:r>
      <w:r w:rsidR="00D22057">
        <w:t>ant</w:t>
      </w:r>
      <w:r w:rsidR="00CB2E8A">
        <w:t xml:space="preserve"> </w:t>
      </w:r>
      <w:r w:rsidR="0077477D">
        <w:t>projects with composers</w:t>
      </w:r>
      <w:r w:rsidR="00AE2944">
        <w:t xml:space="preserve">, </w:t>
      </w:r>
      <w:r w:rsidR="00CB2E8A">
        <w:t>film</w:t>
      </w:r>
      <w:r w:rsidR="0077477D">
        <w:t>makers</w:t>
      </w:r>
      <w:r w:rsidR="00AE2944">
        <w:t>, and other artists</w:t>
      </w:r>
      <w:r w:rsidR="0077477D">
        <w:t xml:space="preserve">. </w:t>
      </w:r>
      <w:r w:rsidR="00ED31E0">
        <w:t xml:space="preserve">Although </w:t>
      </w:r>
      <w:r w:rsidR="003055EB">
        <w:t>Léger remained true to his roots</w:t>
      </w:r>
      <w:r w:rsidR="007F1B61">
        <w:t xml:space="preserve"> in the French countryside</w:t>
      </w:r>
      <w:r w:rsidR="00ED31E0">
        <w:t xml:space="preserve">, he </w:t>
      </w:r>
      <w:r w:rsidR="00946AB0">
        <w:t>embraced</w:t>
      </w:r>
      <w:r w:rsidR="007F1B61">
        <w:t xml:space="preserve"> the </w:t>
      </w:r>
      <w:r w:rsidR="0077477D">
        <w:t>evolving</w:t>
      </w:r>
      <w:r w:rsidR="00584877">
        <w:t xml:space="preserve"> </w:t>
      </w:r>
      <w:r w:rsidR="00EF4BA8">
        <w:t xml:space="preserve">urban </w:t>
      </w:r>
      <w:r w:rsidR="00584877">
        <w:t>world of industry</w:t>
      </w:r>
      <w:r w:rsidR="00B203EA">
        <w:t>, transportation</w:t>
      </w:r>
      <w:del w:id="6" w:author="Danielle Child" w:date="2014-07-03T15:08:00Z">
        <w:r w:rsidR="00B203EA" w:rsidDel="00F05DA5">
          <w:delText>,</w:delText>
        </w:r>
      </w:del>
      <w:r w:rsidR="00B203EA">
        <w:t xml:space="preserve"> </w:t>
      </w:r>
      <w:r w:rsidR="00584877">
        <w:t>and advertising</w:t>
      </w:r>
      <w:r w:rsidR="00ED31E0">
        <w:t xml:space="preserve">, </w:t>
      </w:r>
      <w:r w:rsidR="008E2102">
        <w:t>paintin</w:t>
      </w:r>
      <w:r w:rsidR="0099637C">
        <w:t xml:space="preserve">g in </w:t>
      </w:r>
      <w:r w:rsidR="00F87CB2">
        <w:t>solid</w:t>
      </w:r>
      <w:r w:rsidR="0099637C">
        <w:t>, dramatic</w:t>
      </w:r>
      <w:r w:rsidR="005C75B4">
        <w:t xml:space="preserve"> colo</w:t>
      </w:r>
      <w:r w:rsidR="00E1403C">
        <w:t>u</w:t>
      </w:r>
      <w:r w:rsidR="005C75B4">
        <w:t xml:space="preserve">rs and </w:t>
      </w:r>
      <w:r w:rsidR="002201E8">
        <w:t xml:space="preserve">mimicking </w:t>
      </w:r>
      <w:r w:rsidR="0077477D">
        <w:t xml:space="preserve">the </w:t>
      </w:r>
      <w:r w:rsidR="00577AE9">
        <w:t>streamlined</w:t>
      </w:r>
      <w:r w:rsidR="0077477D">
        <w:t xml:space="preserve"> appearance of mass-produced objects</w:t>
      </w:r>
      <w:r w:rsidR="002201E8">
        <w:t>.</w:t>
      </w:r>
      <w:r w:rsidR="007C6C16">
        <w:t xml:space="preserve"> </w:t>
      </w:r>
      <w:r w:rsidR="00CA146E">
        <w:t>Léger</w:t>
      </w:r>
      <w:r w:rsidR="002201E8">
        <w:t xml:space="preserve"> </w:t>
      </w:r>
      <w:r w:rsidR="00861761">
        <w:t xml:space="preserve">worked for what he believed to be </w:t>
      </w:r>
      <w:r w:rsidR="00CC406E">
        <w:t xml:space="preserve">the interests of </w:t>
      </w:r>
      <w:r w:rsidR="007A193B">
        <w:t xml:space="preserve">working </w:t>
      </w:r>
      <w:r w:rsidR="008E2102">
        <w:t>men and women</w:t>
      </w:r>
      <w:r w:rsidR="007C6C16">
        <w:t xml:space="preserve"> in both art and politics</w:t>
      </w:r>
      <w:r w:rsidR="00CC406E">
        <w:t xml:space="preserve">, </w:t>
      </w:r>
      <w:r w:rsidR="00843C32">
        <w:t xml:space="preserve">although his depictions of </w:t>
      </w:r>
      <w:r w:rsidR="00D928E6">
        <w:t xml:space="preserve">human </w:t>
      </w:r>
      <w:r w:rsidR="00EF4BA8">
        <w:t>figures</w:t>
      </w:r>
      <w:r w:rsidR="00D928E6">
        <w:t xml:space="preserve"> a</w:t>
      </w:r>
      <w:r w:rsidR="00843C32">
        <w:t xml:space="preserve">re </w:t>
      </w:r>
      <w:r w:rsidR="00144209">
        <w:t>strikingly</w:t>
      </w:r>
      <w:r w:rsidR="00747F95">
        <w:t xml:space="preserve"> imp</w:t>
      </w:r>
      <w:r w:rsidR="00843C32">
        <w:t xml:space="preserve">ersonal. </w:t>
      </w:r>
      <w:r w:rsidR="00A44E72">
        <w:t xml:space="preserve">His </w:t>
      </w:r>
      <w:r w:rsidR="00BF6AB9">
        <w:t xml:space="preserve">vision of a world untroubled by doubt and turmoil is appealing, but it </w:t>
      </w:r>
      <w:r w:rsidR="00BB0743">
        <w:t xml:space="preserve">has </w:t>
      </w:r>
      <w:r w:rsidR="00E85AB4">
        <w:t>s</w:t>
      </w:r>
      <w:r w:rsidR="00BB0743">
        <w:t xml:space="preserve">truck </w:t>
      </w:r>
      <w:r w:rsidR="00BF6AB9">
        <w:t>some as simplistic</w:t>
      </w:r>
      <w:r w:rsidR="00BB77A5">
        <w:t>.</w:t>
      </w:r>
      <w:r w:rsidR="00A76398">
        <w:t xml:space="preserve"> Thanks to </w:t>
      </w:r>
      <w:r w:rsidR="00BE0C4C">
        <w:t>Léger’s</w:t>
      </w:r>
      <w:r w:rsidR="002F2B16">
        <w:t xml:space="preserve"> </w:t>
      </w:r>
      <w:r w:rsidR="00602D4A" w:rsidRPr="00602D4A">
        <w:t>straightforward</w:t>
      </w:r>
      <w:r w:rsidR="00A44E72" w:rsidRPr="00602D4A">
        <w:t xml:space="preserve"> style and </w:t>
      </w:r>
      <w:r w:rsidR="00E87776">
        <w:t xml:space="preserve">seemingly </w:t>
      </w:r>
      <w:r w:rsidR="0057573E">
        <w:t>banal</w:t>
      </w:r>
      <w:r w:rsidR="002C60C2" w:rsidRPr="00602D4A">
        <w:t xml:space="preserve"> </w:t>
      </w:r>
      <w:r w:rsidR="002F2B16" w:rsidRPr="00602D4A">
        <w:t xml:space="preserve">subject matter, </w:t>
      </w:r>
      <w:r w:rsidR="00BE0C4C" w:rsidRPr="00602D4A">
        <w:t xml:space="preserve">his </w:t>
      </w:r>
      <w:r w:rsidR="0089647B" w:rsidRPr="00602D4A">
        <w:t xml:space="preserve">works </w:t>
      </w:r>
      <w:r w:rsidR="0089647B">
        <w:t>are</w:t>
      </w:r>
      <w:r w:rsidR="00075811">
        <w:t xml:space="preserve"> </w:t>
      </w:r>
      <w:r w:rsidR="00A76398" w:rsidRPr="00602D4A">
        <w:t>seen as</w:t>
      </w:r>
      <w:r w:rsidR="00A76398">
        <w:t xml:space="preserve"> </w:t>
      </w:r>
      <w:r w:rsidR="000A26B2">
        <w:t xml:space="preserve">important </w:t>
      </w:r>
      <w:r w:rsidR="00602D4A">
        <w:t>for</w:t>
      </w:r>
      <w:r w:rsidR="0057573E">
        <w:t>er</w:t>
      </w:r>
      <w:r w:rsidR="000A26B2">
        <w:t>unner</w:t>
      </w:r>
      <w:r w:rsidR="00BE0C4C">
        <w:t>s</w:t>
      </w:r>
      <w:r w:rsidR="000A26B2">
        <w:t xml:space="preserve"> of </w:t>
      </w:r>
      <w:r w:rsidR="00946AB0">
        <w:t>pop art</w:t>
      </w:r>
      <w:r w:rsidR="000A26B2">
        <w:t>.</w:t>
      </w:r>
    </w:p>
    <w:p w14:paraId="721D64F5" w14:textId="77777777" w:rsidR="003055EB" w:rsidRPr="00E87776" w:rsidRDefault="00ED775E" w:rsidP="00C345A0">
      <w:pPr>
        <w:spacing w:line="480" w:lineRule="auto"/>
        <w:rPr>
          <w:b/>
        </w:rPr>
      </w:pPr>
      <w:r>
        <w:t xml:space="preserve">Born the son of a cattle merchant in Argentan, Normandy, in 1881, </w:t>
      </w:r>
      <w:r w:rsidR="006E7558">
        <w:t xml:space="preserve">Léger </w:t>
      </w:r>
      <w:r w:rsidR="00D87C00">
        <w:t xml:space="preserve">was apprenticed to an architect </w:t>
      </w:r>
      <w:r w:rsidR="00D7718C">
        <w:t xml:space="preserve">in 1897 </w:t>
      </w:r>
      <w:r w:rsidR="00D87C00">
        <w:t>and began work in Paris as a</w:t>
      </w:r>
      <w:r w:rsidR="005D75D4">
        <w:t>n architectural</w:t>
      </w:r>
      <w:r w:rsidR="00D87C00">
        <w:t xml:space="preserve"> drau</w:t>
      </w:r>
      <w:r w:rsidR="002222E3">
        <w:t>ghtsman</w:t>
      </w:r>
      <w:r w:rsidR="0057573E">
        <w:t xml:space="preserve"> in 1900</w:t>
      </w:r>
      <w:r w:rsidR="005D75D4">
        <w:t>.</w:t>
      </w:r>
      <w:r w:rsidR="00D87C00">
        <w:t xml:space="preserve"> He entered the Ecole des Arts Dé</w:t>
      </w:r>
      <w:r w:rsidR="006B3A0E">
        <w:t xml:space="preserve">coratifs in 1903 and within a few years had become </w:t>
      </w:r>
      <w:r w:rsidR="00AF108B">
        <w:t xml:space="preserve">active in </w:t>
      </w:r>
      <w:r w:rsidR="00253FBD">
        <w:t>avant-garde</w:t>
      </w:r>
      <w:r w:rsidR="00AF108B">
        <w:t xml:space="preserve"> circles</w:t>
      </w:r>
      <w:r w:rsidR="007B43C3">
        <w:t>.</w:t>
      </w:r>
      <w:r w:rsidR="006B3A0E">
        <w:t xml:space="preserve"> </w:t>
      </w:r>
      <w:r w:rsidR="003055EB">
        <w:t xml:space="preserve">Although his earliest </w:t>
      </w:r>
      <w:r w:rsidR="0057573E">
        <w:t>painting</w:t>
      </w:r>
      <w:r w:rsidR="008E2102">
        <w:t xml:space="preserve">s reflect </w:t>
      </w:r>
      <w:r w:rsidR="002C2248">
        <w:t>impressionist</w:t>
      </w:r>
      <w:r w:rsidR="008E2102">
        <w:t xml:space="preserve"> and fauvis</w:t>
      </w:r>
      <w:r w:rsidR="002C2248">
        <w:t>t influences</w:t>
      </w:r>
      <w:r w:rsidR="008E2102">
        <w:t xml:space="preserve">, </w:t>
      </w:r>
      <w:r w:rsidR="003055EB">
        <w:t xml:space="preserve">a memorial exhibition of the works </w:t>
      </w:r>
      <w:r w:rsidR="003055EB" w:rsidRPr="00024B2A">
        <w:t xml:space="preserve">of Paul Cézanne </w:t>
      </w:r>
      <w:r w:rsidR="006E7558">
        <w:t xml:space="preserve">at the </w:t>
      </w:r>
      <w:r w:rsidR="008E55F6">
        <w:t>190</w:t>
      </w:r>
      <w:r w:rsidR="001A5AAE">
        <w:t xml:space="preserve">7 </w:t>
      </w:r>
      <w:r w:rsidR="006E7558">
        <w:t xml:space="preserve">Salon d’Automne </w:t>
      </w:r>
      <w:r w:rsidR="00DC3692">
        <w:t xml:space="preserve">in Paris </w:t>
      </w:r>
      <w:r w:rsidR="003055EB" w:rsidRPr="00024B2A">
        <w:t xml:space="preserve">proved decisive </w:t>
      </w:r>
      <w:r w:rsidR="008E2102">
        <w:t>in awakening his interest in the two-dimensional depiction</w:t>
      </w:r>
      <w:r w:rsidR="003055EB">
        <w:t xml:space="preserve"> of volume and space. By 1909</w:t>
      </w:r>
      <w:ins w:id="7" w:author="Danielle Child" w:date="2014-07-03T15:11:00Z">
        <w:r w:rsidR="00F05DA5">
          <w:t>,</w:t>
        </w:r>
      </w:ins>
      <w:r w:rsidR="003055EB">
        <w:t xml:space="preserve"> </w:t>
      </w:r>
      <w:r w:rsidR="006E7558">
        <w:t>Léger</w:t>
      </w:r>
      <w:r w:rsidR="008A1A4C">
        <w:t xml:space="preserve"> had begun painting in </w:t>
      </w:r>
      <w:r w:rsidR="00E63D91">
        <w:t xml:space="preserve">his own version of </w:t>
      </w:r>
      <w:r w:rsidR="003055EB">
        <w:t>c</w:t>
      </w:r>
      <w:r w:rsidR="006E7558">
        <w:t>ubis</w:t>
      </w:r>
      <w:r w:rsidR="00E63D91">
        <w:t>m</w:t>
      </w:r>
      <w:ins w:id="8" w:author="Danielle Child" w:date="2014-07-03T15:11:00Z">
        <w:r w:rsidR="00F05DA5">
          <w:t>;</w:t>
        </w:r>
      </w:ins>
      <w:del w:id="9" w:author="Danielle Child" w:date="2014-07-03T15:11:00Z">
        <w:r w:rsidR="006E7558" w:rsidDel="00F05DA5">
          <w:delText xml:space="preserve">, </w:delText>
        </w:r>
        <w:r w:rsidR="00955DC3" w:rsidDel="00F05DA5">
          <w:delText>and</w:delText>
        </w:r>
      </w:del>
      <w:r w:rsidR="00955DC3">
        <w:t xml:space="preserve"> </w:t>
      </w:r>
      <w:r w:rsidR="00555E96">
        <w:t xml:space="preserve">one of </w:t>
      </w:r>
      <w:r w:rsidR="004712DE">
        <w:t>his painting</w:t>
      </w:r>
      <w:r w:rsidR="00555E96">
        <w:t xml:space="preserve">s </w:t>
      </w:r>
      <w:r w:rsidR="00955DC3">
        <w:t xml:space="preserve">was shown at the </w:t>
      </w:r>
      <w:r w:rsidR="00555E96">
        <w:t xml:space="preserve">1911 </w:t>
      </w:r>
      <w:r w:rsidR="00955DC3">
        <w:t xml:space="preserve">Salon d’Automne and the famous </w:t>
      </w:r>
      <w:r w:rsidR="00555E96">
        <w:t xml:space="preserve">1913 </w:t>
      </w:r>
      <w:r w:rsidR="00955DC3">
        <w:t xml:space="preserve">Armory Show in New York </w:t>
      </w:r>
      <w:r w:rsidR="00000466">
        <w:t xml:space="preserve">City. </w:t>
      </w:r>
      <w:r w:rsidR="00955DC3">
        <w:t xml:space="preserve">However, </w:t>
      </w:r>
      <w:r w:rsidR="00E31D16">
        <w:t>his exp</w:t>
      </w:r>
      <w:r w:rsidR="000E64DD">
        <w:t xml:space="preserve">eriences as a recruit </w:t>
      </w:r>
      <w:r w:rsidR="00782485">
        <w:t xml:space="preserve">on the Western Front </w:t>
      </w:r>
      <w:r w:rsidR="000E64DD">
        <w:t xml:space="preserve">during </w:t>
      </w:r>
      <w:r w:rsidR="00E30EA0">
        <w:t>World War I</w:t>
      </w:r>
      <w:r w:rsidR="00FD3A52">
        <w:t xml:space="preserve">, which </w:t>
      </w:r>
      <w:r w:rsidR="00E30EA0">
        <w:t>awaken</w:t>
      </w:r>
      <w:r w:rsidR="00FD3A52">
        <w:t>ed</w:t>
      </w:r>
      <w:r w:rsidR="00E30EA0">
        <w:t xml:space="preserve"> </w:t>
      </w:r>
      <w:r w:rsidR="00923C06">
        <w:t xml:space="preserve">a </w:t>
      </w:r>
      <w:r w:rsidR="0057573E">
        <w:t xml:space="preserve">fascination with machinery and a </w:t>
      </w:r>
      <w:r w:rsidR="00923C06">
        <w:t>sense</w:t>
      </w:r>
      <w:r w:rsidR="00E30EA0">
        <w:t xml:space="preserve"> o</w:t>
      </w:r>
      <w:r w:rsidR="00C4532E">
        <w:t>f identification with ordinary people</w:t>
      </w:r>
      <w:r w:rsidR="00B72E2B">
        <w:t xml:space="preserve">, </w:t>
      </w:r>
      <w:r w:rsidR="0057573E" w:rsidRPr="00B10A92">
        <w:t>result</w:t>
      </w:r>
      <w:r w:rsidR="00B72E2B">
        <w:t xml:space="preserve">ed in a change of course. </w:t>
      </w:r>
      <w:r w:rsidR="00B72E2B">
        <w:lastRenderedPageBreak/>
        <w:t>H</w:t>
      </w:r>
      <w:r w:rsidR="002C2248" w:rsidRPr="00B10A92">
        <w:t>e</w:t>
      </w:r>
      <w:r w:rsidR="00DE41F6" w:rsidRPr="00B10A92">
        <w:t xml:space="preserve"> </w:t>
      </w:r>
      <w:r w:rsidR="00E87776" w:rsidRPr="00B10A92">
        <w:t>began</w:t>
      </w:r>
      <w:r w:rsidR="00DE41F6" w:rsidRPr="00B10A92">
        <w:t xml:space="preserve"> </w:t>
      </w:r>
      <w:r w:rsidR="00E71041" w:rsidRPr="00B10A92">
        <w:t>painting</w:t>
      </w:r>
      <w:r w:rsidR="007E47D7" w:rsidRPr="00B10A92">
        <w:t xml:space="preserve"> simpler compositions in b</w:t>
      </w:r>
      <w:r w:rsidR="00F0165F" w:rsidRPr="00B10A92">
        <w:t>older</w:t>
      </w:r>
      <w:r w:rsidR="007E47D7" w:rsidRPr="00B10A92">
        <w:t xml:space="preserve"> colo</w:t>
      </w:r>
      <w:r w:rsidR="003C5B95" w:rsidRPr="00B10A92">
        <w:t>u</w:t>
      </w:r>
      <w:r w:rsidR="007E47D7" w:rsidRPr="00B10A92">
        <w:t xml:space="preserve">rs, </w:t>
      </w:r>
      <w:r w:rsidR="00B10A92" w:rsidRPr="00B10A92">
        <w:t xml:space="preserve">and over the next few years </w:t>
      </w:r>
      <w:r w:rsidR="007F03F9" w:rsidRPr="00B10A92">
        <w:t>produce</w:t>
      </w:r>
      <w:r w:rsidR="00B10A92" w:rsidRPr="00B10A92">
        <w:t>d</w:t>
      </w:r>
      <w:r w:rsidR="007F03F9" w:rsidRPr="00B10A92">
        <w:t xml:space="preserve"> </w:t>
      </w:r>
      <w:r w:rsidR="00CA7622" w:rsidRPr="00B10A92">
        <w:t xml:space="preserve">some of </w:t>
      </w:r>
      <w:r w:rsidR="007F03F9" w:rsidRPr="00B10A92">
        <w:t xml:space="preserve">his most </w:t>
      </w:r>
      <w:r w:rsidR="00DC3692">
        <w:t>important</w:t>
      </w:r>
      <w:r w:rsidR="007F03F9" w:rsidRPr="00B10A92">
        <w:t xml:space="preserve"> </w:t>
      </w:r>
      <w:r w:rsidR="00923C06" w:rsidRPr="00B10A92">
        <w:t>works</w:t>
      </w:r>
      <w:r w:rsidR="007F03F9" w:rsidRPr="00B10A92">
        <w:t>.</w:t>
      </w:r>
    </w:p>
    <w:p w14:paraId="6CB6F1A7" w14:textId="77777777" w:rsidR="00505E0D" w:rsidRDefault="00C4532E" w:rsidP="00C345A0">
      <w:pPr>
        <w:spacing w:line="480" w:lineRule="auto"/>
        <w:rPr>
          <w:b/>
        </w:rPr>
      </w:pPr>
      <w:r>
        <w:t>Léger’s new</w:t>
      </w:r>
      <w:r w:rsidR="00E71041">
        <w:t>ly</w:t>
      </w:r>
      <w:ins w:id="10" w:author="Danielle Child" w:date="2014-07-03T15:11:00Z">
        <w:r w:rsidR="00F05DA5">
          <w:t>-</w:t>
        </w:r>
      </w:ins>
      <w:del w:id="11" w:author="Danielle Child" w:date="2014-07-03T15:11:00Z">
        <w:r w:rsidR="00E71041" w:rsidDel="00F05DA5">
          <w:delText xml:space="preserve"> </w:delText>
        </w:r>
      </w:del>
      <w:r w:rsidR="00E71041">
        <w:t>forged style is</w:t>
      </w:r>
      <w:r w:rsidR="007C2DCE">
        <w:t xml:space="preserve"> on</w:t>
      </w:r>
      <w:r w:rsidR="00E71041">
        <w:t xml:space="preserve"> </w:t>
      </w:r>
      <w:r>
        <w:t>full display in</w:t>
      </w:r>
      <w:r w:rsidR="00E71041">
        <w:t xml:space="preserve"> the </w:t>
      </w:r>
      <w:r w:rsidR="00D67E67">
        <w:t>large</w:t>
      </w:r>
      <w:r w:rsidR="001A1278">
        <w:t>, semi-abstract</w:t>
      </w:r>
      <w:r w:rsidR="002C659B">
        <w:t xml:space="preserve"> </w:t>
      </w:r>
      <w:r w:rsidR="00E71041">
        <w:t xml:space="preserve">painting </w:t>
      </w:r>
      <w:r w:rsidR="00E71041" w:rsidRPr="00E71041">
        <w:rPr>
          <w:i/>
        </w:rPr>
        <w:t xml:space="preserve">La </w:t>
      </w:r>
      <w:r w:rsidR="00BC43CB">
        <w:rPr>
          <w:i/>
        </w:rPr>
        <w:t>v</w:t>
      </w:r>
      <w:r w:rsidR="00E71041" w:rsidRPr="00E71041">
        <w:rPr>
          <w:i/>
        </w:rPr>
        <w:t>ille (The City)</w:t>
      </w:r>
      <w:r w:rsidR="00E71041">
        <w:t xml:space="preserve"> of 1919, </w:t>
      </w:r>
      <w:r w:rsidR="007E47D7">
        <w:t xml:space="preserve">in which </w:t>
      </w:r>
      <w:r w:rsidR="00654792">
        <w:t xml:space="preserve">aspects </w:t>
      </w:r>
      <w:r w:rsidR="00CD7B91">
        <w:t xml:space="preserve">of </w:t>
      </w:r>
      <w:r w:rsidR="003C5B95">
        <w:t>bustling</w:t>
      </w:r>
      <w:r w:rsidR="007E47D7">
        <w:t xml:space="preserve"> urban life</w:t>
      </w:r>
      <w:ins w:id="12" w:author="Danielle Child" w:date="2014-07-03T15:12:00Z">
        <w:r w:rsidR="00F05DA5">
          <w:t xml:space="preserve"> - </w:t>
        </w:r>
      </w:ins>
      <w:del w:id="13" w:author="Danielle Child" w:date="2014-07-03T15:12:00Z">
        <w:r w:rsidR="007E47D7" w:rsidDel="00F05DA5">
          <w:delText>—</w:delText>
        </w:r>
      </w:del>
      <w:r w:rsidR="007E47D7">
        <w:t xml:space="preserve">scaffolding, billboards, traffic signals, </w:t>
      </w:r>
      <w:r w:rsidR="00F657B3">
        <w:t xml:space="preserve">telephone poles, </w:t>
      </w:r>
      <w:r w:rsidR="007E47D7">
        <w:t>and so on</w:t>
      </w:r>
      <w:ins w:id="14" w:author="Danielle Child" w:date="2014-07-03T15:12:00Z">
        <w:r w:rsidR="00F05DA5">
          <w:t xml:space="preserve"> - </w:t>
        </w:r>
      </w:ins>
      <w:del w:id="15" w:author="Danielle Child" w:date="2014-07-03T15:12:00Z">
        <w:r w:rsidR="007E47D7" w:rsidDel="00F05DA5">
          <w:delText>—</w:delText>
        </w:r>
      </w:del>
      <w:r w:rsidR="007E47D7">
        <w:t xml:space="preserve">are </w:t>
      </w:r>
      <w:r w:rsidR="00953A69">
        <w:t xml:space="preserve">thrown together </w:t>
      </w:r>
      <w:r w:rsidR="007E47D7">
        <w:t xml:space="preserve">in </w:t>
      </w:r>
      <w:r w:rsidR="006713BD">
        <w:t>a</w:t>
      </w:r>
      <w:r w:rsidR="00BE4995">
        <w:t xml:space="preserve"> </w:t>
      </w:r>
      <w:r w:rsidR="00525C4F">
        <w:t xml:space="preserve">kaleidoscopic </w:t>
      </w:r>
      <w:r w:rsidR="007E47D7">
        <w:t>collage</w:t>
      </w:r>
      <w:r w:rsidR="008D4079">
        <w:t xml:space="preserve"> now regarded as an icon of moderism</w:t>
      </w:r>
      <w:r w:rsidR="00CD7B91">
        <w:t>.</w:t>
      </w:r>
      <w:r w:rsidR="006713BD">
        <w:t xml:space="preserve"> </w:t>
      </w:r>
      <w:r w:rsidR="006713BD" w:rsidRPr="00A16618">
        <w:t xml:space="preserve">Abstraction remained </w:t>
      </w:r>
      <w:r w:rsidR="00A16618" w:rsidRPr="00A16618">
        <w:t>attractive to</w:t>
      </w:r>
      <w:r w:rsidR="00B5011E">
        <w:t xml:space="preserve"> Léger</w:t>
      </w:r>
      <w:r w:rsidR="00EB0269">
        <w:t xml:space="preserve"> throughout his life, as did architect</w:t>
      </w:r>
      <w:r w:rsidR="00525C4F">
        <w:t>ure</w:t>
      </w:r>
      <w:r w:rsidR="008D0F38">
        <w:t xml:space="preserve">. Coupled with his </w:t>
      </w:r>
      <w:r w:rsidR="00ED48EE">
        <w:t>friendship</w:t>
      </w:r>
      <w:r w:rsidR="008D0F38">
        <w:t xml:space="preserve"> with French artist and architect Le Corbusier, these concerns led</w:t>
      </w:r>
      <w:r w:rsidR="00762952">
        <w:t xml:space="preserve"> </w:t>
      </w:r>
      <w:r w:rsidR="00BE4995">
        <w:t xml:space="preserve">to a series of works </w:t>
      </w:r>
      <w:r w:rsidR="002E7B8F">
        <w:t xml:space="preserve">in the 1920s and early 1930s </w:t>
      </w:r>
      <w:r w:rsidR="00BE4995">
        <w:t xml:space="preserve">in </w:t>
      </w:r>
      <w:r w:rsidR="00176DC7">
        <w:t xml:space="preserve">the </w:t>
      </w:r>
      <w:r w:rsidR="005D14C8">
        <w:t xml:space="preserve">more ordered </w:t>
      </w:r>
      <w:r w:rsidR="00BE4995">
        <w:t>style</w:t>
      </w:r>
      <w:r w:rsidR="00FA7CA7">
        <w:t xml:space="preserve"> </w:t>
      </w:r>
      <w:r w:rsidR="00176DC7">
        <w:t>of purism</w:t>
      </w:r>
      <w:r w:rsidR="00FA7CA7">
        <w:t>.</w:t>
      </w:r>
    </w:p>
    <w:p w14:paraId="41618E2D" w14:textId="77777777" w:rsidR="00960694" w:rsidRPr="00960694" w:rsidRDefault="00C6001B" w:rsidP="00C345A0">
      <w:pPr>
        <w:spacing w:line="480" w:lineRule="auto"/>
      </w:pPr>
      <w:r>
        <w:t>Extending</w:t>
      </w:r>
      <w:r w:rsidR="00B91461">
        <w:t xml:space="preserve"> his </w:t>
      </w:r>
      <w:r w:rsidR="008D0F38">
        <w:t>range</w:t>
      </w:r>
      <w:r w:rsidR="00B91461">
        <w:t xml:space="preserve"> </w:t>
      </w:r>
      <w:r w:rsidR="00781E82">
        <w:t xml:space="preserve">beyond painting, </w:t>
      </w:r>
      <w:r>
        <w:t xml:space="preserve">Léger </w:t>
      </w:r>
      <w:r w:rsidR="00955A75">
        <w:t xml:space="preserve">designed </w:t>
      </w:r>
      <w:r w:rsidR="001F09C6">
        <w:t xml:space="preserve">African-inspired </w:t>
      </w:r>
      <w:r w:rsidR="00955A75">
        <w:t xml:space="preserve">sets and costumes </w:t>
      </w:r>
      <w:r w:rsidR="00303DF2">
        <w:t>for</w:t>
      </w:r>
      <w:r w:rsidR="003A5CA7">
        <w:t xml:space="preserve"> </w:t>
      </w:r>
      <w:r w:rsidR="0036543B">
        <w:t xml:space="preserve">the 1923 </w:t>
      </w:r>
      <w:r w:rsidR="00AE6EBD">
        <w:t xml:space="preserve">ballet </w:t>
      </w:r>
      <w:r w:rsidR="00505E0D" w:rsidRPr="00505E0D">
        <w:rPr>
          <w:i/>
        </w:rPr>
        <w:t xml:space="preserve">La </w:t>
      </w:r>
      <w:r w:rsidR="00B91461">
        <w:rPr>
          <w:i/>
        </w:rPr>
        <w:t>c</w:t>
      </w:r>
      <w:r w:rsidR="00505E0D" w:rsidRPr="00505E0D">
        <w:rPr>
          <w:i/>
        </w:rPr>
        <w:t xml:space="preserve">réation du </w:t>
      </w:r>
      <w:r w:rsidR="00BC43CB">
        <w:rPr>
          <w:i/>
        </w:rPr>
        <w:t>m</w:t>
      </w:r>
      <w:r w:rsidR="00505E0D" w:rsidRPr="00505E0D">
        <w:rPr>
          <w:i/>
        </w:rPr>
        <w:t>onde</w:t>
      </w:r>
      <w:r w:rsidR="0036543B">
        <w:rPr>
          <w:i/>
        </w:rPr>
        <w:t xml:space="preserve"> </w:t>
      </w:r>
      <w:r w:rsidR="00303DF2">
        <w:t>by French composer Darius Milhaud</w:t>
      </w:r>
      <w:r w:rsidR="003A5CA7">
        <w:t>. Shortly afterward</w:t>
      </w:r>
      <w:r w:rsidR="006F0EA7">
        <w:t>,</w:t>
      </w:r>
      <w:r w:rsidR="003A5CA7">
        <w:t xml:space="preserve"> </w:t>
      </w:r>
      <w:r w:rsidR="00687B7B">
        <w:t xml:space="preserve">the works of </w:t>
      </w:r>
      <w:r w:rsidR="004E7437">
        <w:t>American actor</w:t>
      </w:r>
      <w:r w:rsidR="00D502A3">
        <w:t xml:space="preserve"> and </w:t>
      </w:r>
      <w:r w:rsidR="004E7437">
        <w:t xml:space="preserve">director </w:t>
      </w:r>
      <w:r w:rsidR="00687B7B">
        <w:t>Charles “Charlie” Chaplin inspired</w:t>
      </w:r>
      <w:r w:rsidR="00687B7B" w:rsidRPr="00687B7B">
        <w:t xml:space="preserve"> </w:t>
      </w:r>
      <w:r w:rsidR="000E245D">
        <w:t>him</w:t>
      </w:r>
      <w:r w:rsidR="00687B7B">
        <w:t xml:space="preserve"> to make </w:t>
      </w:r>
      <w:r w:rsidR="00F66AE3">
        <w:rPr>
          <w:i/>
        </w:rPr>
        <w:t>B</w:t>
      </w:r>
      <w:r w:rsidR="00960694" w:rsidRPr="00F55D5C">
        <w:rPr>
          <w:i/>
        </w:rPr>
        <w:t xml:space="preserve">allet </w:t>
      </w:r>
      <w:r w:rsidR="00BC43CB">
        <w:rPr>
          <w:i/>
        </w:rPr>
        <w:t>m</w:t>
      </w:r>
      <w:r w:rsidR="00960694" w:rsidRPr="00F55D5C">
        <w:rPr>
          <w:i/>
        </w:rPr>
        <w:t>écanique</w:t>
      </w:r>
      <w:r w:rsidR="000C72C2" w:rsidRPr="00F55D5C">
        <w:rPr>
          <w:i/>
        </w:rPr>
        <w:t>.</w:t>
      </w:r>
      <w:r w:rsidR="00960694">
        <w:rPr>
          <w:i/>
        </w:rPr>
        <w:t xml:space="preserve"> </w:t>
      </w:r>
      <w:r w:rsidR="008D7D24" w:rsidRPr="008D7D24">
        <w:t>T</w:t>
      </w:r>
      <w:r w:rsidR="00960694" w:rsidRPr="008D7D24">
        <w:t xml:space="preserve">his </w:t>
      </w:r>
      <w:r w:rsidR="00687B7B">
        <w:t xml:space="preserve">revolutionary </w:t>
      </w:r>
      <w:r w:rsidR="00960694">
        <w:t>short film</w:t>
      </w:r>
      <w:r w:rsidR="009E5E69">
        <w:t xml:space="preserve">, </w:t>
      </w:r>
      <w:ins w:id="16" w:author="Danielle Child" w:date="2014-07-03T15:14:00Z">
        <w:r w:rsidR="00F05DA5">
          <w:t xml:space="preserve">first shown in 1924, </w:t>
        </w:r>
      </w:ins>
      <w:r w:rsidR="009E5E69">
        <w:t>w</w:t>
      </w:r>
      <w:del w:id="17" w:author="Danielle Child" w:date="2014-07-03T15:14:00Z">
        <w:r w:rsidR="009E5E69" w:rsidDel="00F05DA5">
          <w:delText xml:space="preserve">hich he </w:delText>
        </w:r>
      </w:del>
      <w:ins w:id="18" w:author="Danielle Child" w:date="2014-07-03T15:14:00Z">
        <w:r w:rsidR="00F05DA5">
          <w:t xml:space="preserve">as </w:t>
        </w:r>
      </w:ins>
      <w:r w:rsidR="009E5E69">
        <w:t xml:space="preserve">created with the help of </w:t>
      </w:r>
      <w:r w:rsidR="007B0911">
        <w:t xml:space="preserve">two </w:t>
      </w:r>
      <w:r w:rsidR="00DA1FEB">
        <w:t>more</w:t>
      </w:r>
      <w:r w:rsidR="004E7437">
        <w:t xml:space="preserve"> </w:t>
      </w:r>
      <w:r w:rsidR="009E5E69">
        <w:t>Americans</w:t>
      </w:r>
      <w:ins w:id="19" w:author="Danielle Child" w:date="2014-07-03T15:13:00Z">
        <w:r w:rsidR="00F05DA5">
          <w:t xml:space="preserve">: </w:t>
        </w:r>
      </w:ins>
      <w:del w:id="20" w:author="Danielle Child" w:date="2014-07-03T15:13:00Z">
        <w:r w:rsidR="007C6437" w:rsidDel="00F05DA5">
          <w:delText>—</w:delText>
        </w:r>
      </w:del>
      <w:r w:rsidR="00851262">
        <w:t xml:space="preserve">director </w:t>
      </w:r>
      <w:r w:rsidR="00960694">
        <w:t xml:space="preserve">Dudley Murphy </w:t>
      </w:r>
      <w:r w:rsidR="007B0911">
        <w:t>and</w:t>
      </w:r>
      <w:r w:rsidR="007C6437">
        <w:t xml:space="preserve"> </w:t>
      </w:r>
      <w:r w:rsidR="00CA6314">
        <w:t>artist</w:t>
      </w:r>
      <w:r w:rsidR="00851262">
        <w:t xml:space="preserve"> </w:t>
      </w:r>
      <w:r w:rsidR="009E5E69">
        <w:t xml:space="preserve">and photographer </w:t>
      </w:r>
      <w:r w:rsidR="00851262">
        <w:t>Man Ray</w:t>
      </w:r>
      <w:ins w:id="21" w:author="Danielle Child" w:date="2014-07-03T15:14:00Z">
        <w:r w:rsidR="00F05DA5">
          <w:t xml:space="preserve">. The film </w:t>
        </w:r>
      </w:ins>
      <w:del w:id="22" w:author="Danielle Child" w:date="2014-07-03T15:14:00Z">
        <w:r w:rsidR="007C6437" w:rsidDel="00F05DA5">
          <w:delText>—</w:delText>
        </w:r>
      </w:del>
      <w:r w:rsidR="00960694">
        <w:t xml:space="preserve">featured </w:t>
      </w:r>
      <w:r w:rsidR="00851262">
        <w:t xml:space="preserve">a rapidly changing sequence of </w:t>
      </w:r>
      <w:r w:rsidR="00FE54EC">
        <w:t xml:space="preserve">still and </w:t>
      </w:r>
      <w:r w:rsidR="00851262">
        <w:t xml:space="preserve">moving images of </w:t>
      </w:r>
      <w:r w:rsidR="008C5EC1">
        <w:t xml:space="preserve">human </w:t>
      </w:r>
      <w:r w:rsidR="00851262">
        <w:t>body parts, machinery</w:t>
      </w:r>
      <w:del w:id="23" w:author="Danielle Child" w:date="2014-07-03T15:14:00Z">
        <w:r w:rsidR="00851262" w:rsidDel="00F05DA5">
          <w:delText>,</w:delText>
        </w:r>
      </w:del>
      <w:r w:rsidR="00851262">
        <w:t xml:space="preserve"> and abstract designs</w:t>
      </w:r>
      <w:del w:id="24" w:author="Danielle Child" w:date="2014-07-03T15:15:00Z">
        <w:r w:rsidR="002B44EF" w:rsidDel="00F05DA5">
          <w:delText>, and was</w:delText>
        </w:r>
      </w:del>
      <w:del w:id="25" w:author="Danielle Child" w:date="2014-07-03T15:14:00Z">
        <w:r w:rsidR="002B44EF" w:rsidDel="00F05DA5">
          <w:delText xml:space="preserve"> first shown </w:delText>
        </w:r>
        <w:r w:rsidR="000C72C2" w:rsidDel="00F05DA5">
          <w:delText>in 1924</w:delText>
        </w:r>
      </w:del>
      <w:r w:rsidR="002B44EF" w:rsidRPr="002B44EF">
        <w:t>.</w:t>
      </w:r>
      <w:r w:rsidR="001D695C">
        <w:t xml:space="preserve"> </w:t>
      </w:r>
      <w:r w:rsidR="007058A7">
        <w:t xml:space="preserve">(A </w:t>
      </w:r>
      <w:r w:rsidR="00BE3B66">
        <w:t>musical work</w:t>
      </w:r>
      <w:r w:rsidR="007058A7">
        <w:t xml:space="preserve"> with the same title by American composer George Antheil is essentially an independent work.) </w:t>
      </w:r>
      <w:r w:rsidR="001D695C">
        <w:t xml:space="preserve">That same year </w:t>
      </w:r>
      <w:r w:rsidR="00CE0FAD">
        <w:t>Léger</w:t>
      </w:r>
      <w:ins w:id="26" w:author="Danielle Child" w:date="2014-07-03T15:15:00Z">
        <w:r w:rsidR="00F05DA5">
          <w:t>, with like-minded French</w:t>
        </w:r>
        <w:r w:rsidR="00F05DA5" w:rsidRPr="002B4DFC">
          <w:t xml:space="preserve"> artist </w:t>
        </w:r>
        <w:proofErr w:type="spellStart"/>
        <w:r w:rsidR="00F05DA5" w:rsidRPr="002B4DFC">
          <w:t>Amédée</w:t>
        </w:r>
        <w:proofErr w:type="spellEnd"/>
        <w:r w:rsidR="00F05DA5" w:rsidRPr="002B4DFC">
          <w:t xml:space="preserve"> </w:t>
        </w:r>
        <w:proofErr w:type="spellStart"/>
        <w:r w:rsidR="00F05DA5" w:rsidRPr="002B4DFC">
          <w:t>Ozenfant</w:t>
        </w:r>
        <w:proofErr w:type="spellEnd"/>
        <w:r w:rsidR="00F05DA5">
          <w:t>,</w:t>
        </w:r>
      </w:ins>
      <w:r w:rsidR="001D695C" w:rsidRPr="002B4DFC">
        <w:t xml:space="preserve"> established the </w:t>
      </w:r>
      <w:proofErr w:type="spellStart"/>
      <w:r w:rsidR="001D695C" w:rsidRPr="002B4DFC">
        <w:t>Académie</w:t>
      </w:r>
      <w:proofErr w:type="spellEnd"/>
      <w:r w:rsidR="001D695C" w:rsidRPr="002B4DFC">
        <w:t xml:space="preserve"> de </w:t>
      </w:r>
      <w:proofErr w:type="spellStart"/>
      <w:r w:rsidR="00B03DBC">
        <w:t>l’Art</w:t>
      </w:r>
      <w:proofErr w:type="spellEnd"/>
      <w:r w:rsidR="00B03DBC">
        <w:t xml:space="preserve"> </w:t>
      </w:r>
      <w:proofErr w:type="spellStart"/>
      <w:r w:rsidR="00B03DBC">
        <w:t>Moderne</w:t>
      </w:r>
      <w:proofErr w:type="spellEnd"/>
      <w:del w:id="27" w:author="Danielle Child" w:date="2014-07-03T15:15:00Z">
        <w:r w:rsidR="00B03DBC" w:rsidDel="00F05DA5">
          <w:delText xml:space="preserve"> with like-minded French</w:delText>
        </w:r>
        <w:r w:rsidR="001D695C" w:rsidRPr="002B4DFC" w:rsidDel="00F05DA5">
          <w:delText xml:space="preserve"> artist Amédée Ozenfant</w:delText>
        </w:r>
      </w:del>
      <w:r w:rsidR="001D695C" w:rsidRPr="002B4DFC">
        <w:t>.</w:t>
      </w:r>
    </w:p>
    <w:p w14:paraId="56982D96" w14:textId="1C72AB81" w:rsidR="00126BFD" w:rsidRDefault="005D0DB3" w:rsidP="00C345A0">
      <w:pPr>
        <w:spacing w:line="480" w:lineRule="auto"/>
      </w:pPr>
      <w:r w:rsidRPr="00286932">
        <w:t xml:space="preserve">Hoping to make his art </w:t>
      </w:r>
      <w:r w:rsidR="0075482C" w:rsidRPr="00286932">
        <w:t>a</w:t>
      </w:r>
      <w:r w:rsidRPr="00286932">
        <w:t>ccessible to ordinary</w:t>
      </w:r>
      <w:r w:rsidR="00505E0D" w:rsidRPr="00286932">
        <w:t xml:space="preserve"> </w:t>
      </w:r>
      <w:r w:rsidR="00B226B1" w:rsidRPr="00286932">
        <w:t>viewers</w:t>
      </w:r>
      <w:r w:rsidRPr="00286932">
        <w:t>, L</w:t>
      </w:r>
      <w:r w:rsidR="00AE42E7" w:rsidRPr="00286932">
        <w:t xml:space="preserve">éger </w:t>
      </w:r>
      <w:r w:rsidR="009568D6">
        <w:t>adopted</w:t>
      </w:r>
      <w:r w:rsidR="004E7437">
        <w:t xml:space="preserve"> </w:t>
      </w:r>
      <w:r w:rsidR="00AE42E7" w:rsidRPr="00286932">
        <w:t xml:space="preserve">a more realistic style </w:t>
      </w:r>
      <w:r w:rsidR="00286932" w:rsidRPr="00286932">
        <w:t>in the 1930s, concentrating on human figures</w:t>
      </w:r>
      <w:r w:rsidR="00515A06">
        <w:t>.</w:t>
      </w:r>
      <w:r w:rsidR="005C1EFC">
        <w:t xml:space="preserve"> </w:t>
      </w:r>
      <w:r w:rsidR="009254CD">
        <w:t xml:space="preserve">With the approach of German troops to Paris in 1940, </w:t>
      </w:r>
      <w:r w:rsidR="00515A06">
        <w:t>he</w:t>
      </w:r>
      <w:r w:rsidR="009254CD">
        <w:t xml:space="preserve"> and his family relocated to the United States</w:t>
      </w:r>
      <w:r w:rsidR="00744A64">
        <w:t xml:space="preserve">, where </w:t>
      </w:r>
      <w:r w:rsidR="00A03776">
        <w:t>the</w:t>
      </w:r>
      <w:r w:rsidR="00A16618">
        <w:t xml:space="preserve"> optimism of the country’s people and the </w:t>
      </w:r>
      <w:r w:rsidR="00A03776">
        <w:t>dynamism</w:t>
      </w:r>
      <w:r w:rsidR="00A16618">
        <w:t xml:space="preserve"> of its landscape and architecture</w:t>
      </w:r>
      <w:r w:rsidR="00361CBF" w:rsidRPr="00361CBF">
        <w:t xml:space="preserve"> </w:t>
      </w:r>
      <w:r w:rsidR="00361CBF">
        <w:t>inspired some of his most carefree works</w:t>
      </w:r>
      <w:r w:rsidR="005335A8">
        <w:t>.</w:t>
      </w:r>
      <w:r w:rsidR="00345DE0">
        <w:t xml:space="preserve"> </w:t>
      </w:r>
      <w:r w:rsidR="00401A1A">
        <w:t xml:space="preserve">After his return to France in 1946, </w:t>
      </w:r>
      <w:r w:rsidR="00126BFD">
        <w:t>Léger</w:t>
      </w:r>
      <w:r w:rsidR="00361CBF">
        <w:t xml:space="preserve"> </w:t>
      </w:r>
      <w:r w:rsidR="00374936">
        <w:t xml:space="preserve">experimented with </w:t>
      </w:r>
      <w:r w:rsidR="00361CBF">
        <w:t>a variety of media</w:t>
      </w:r>
      <w:r w:rsidR="00401A1A">
        <w:t xml:space="preserve">, </w:t>
      </w:r>
      <w:r w:rsidR="00361CBF">
        <w:t xml:space="preserve">including mosaics and stained glass windows. </w:t>
      </w:r>
      <w:r w:rsidR="00401A1A">
        <w:t xml:space="preserve">Produced </w:t>
      </w:r>
      <w:r w:rsidR="00D60CD7">
        <w:t xml:space="preserve">in </w:t>
      </w:r>
      <w:r w:rsidR="00401A1A">
        <w:t xml:space="preserve">the </w:t>
      </w:r>
      <w:r w:rsidR="007C7FCA">
        <w:t xml:space="preserve">early </w:t>
      </w:r>
      <w:r w:rsidR="00401A1A">
        <w:t xml:space="preserve">1950s, </w:t>
      </w:r>
      <w:r w:rsidR="00D60CD7">
        <w:t>during</w:t>
      </w:r>
      <w:r w:rsidR="007C7FCA">
        <w:t xml:space="preserve"> the last few years of his life, </w:t>
      </w:r>
      <w:r w:rsidR="00401A1A">
        <w:t xml:space="preserve">his vigorous </w:t>
      </w:r>
      <w:r w:rsidR="0036543B">
        <w:t xml:space="preserve">paintings of </w:t>
      </w:r>
      <w:proofErr w:type="spellStart"/>
      <w:r w:rsidR="00560790">
        <w:rPr>
          <w:i/>
        </w:rPr>
        <w:t>constructeurs</w:t>
      </w:r>
      <w:proofErr w:type="spellEnd"/>
      <w:ins w:id="28" w:author="Danielle Child" w:date="2014-07-03T15:19:00Z">
        <w:r w:rsidR="00EB6473" w:rsidRPr="00EB6473">
          <w:rPr>
            <w:rPrChange w:id="29" w:author="Danielle Child" w:date="2014-07-03T15:19:00Z">
              <w:rPr>
                <w:i/>
              </w:rPr>
            </w:rPrChange>
          </w:rPr>
          <w:t xml:space="preserve"> (</w:t>
        </w:r>
      </w:ins>
      <w:del w:id="30" w:author="Danielle Child" w:date="2014-07-03T15:19:00Z">
        <w:r w:rsidR="00560790" w:rsidRPr="00EB6473" w:rsidDel="00EB6473">
          <w:rPr>
            <w:rPrChange w:id="31" w:author="Danielle Child" w:date="2014-07-03T15:19:00Z">
              <w:rPr>
                <w:i/>
              </w:rPr>
            </w:rPrChange>
          </w:rPr>
          <w:delText>—</w:delText>
        </w:r>
      </w:del>
      <w:r w:rsidR="0036543B" w:rsidRPr="00EB6473">
        <w:t>builder</w:t>
      </w:r>
      <w:ins w:id="32" w:author="Danielle Child" w:date="2014-07-03T15:19:00Z">
        <w:r w:rsidR="00EB6473" w:rsidRPr="00EB6473">
          <w:t>s)</w:t>
        </w:r>
        <w:r w:rsidR="00EB6473">
          <w:t xml:space="preserve"> </w:t>
        </w:r>
      </w:ins>
      <w:del w:id="33" w:author="Danielle Child" w:date="2014-07-03T15:19:00Z">
        <w:r w:rsidR="0036543B" w:rsidRPr="00EB6473" w:rsidDel="00EB6473">
          <w:delText>s</w:delText>
        </w:r>
        <w:r w:rsidR="00560790" w:rsidRPr="00EB6473" w:rsidDel="00EB6473">
          <w:delText>—</w:delText>
        </w:r>
      </w:del>
      <w:r w:rsidR="007809C1" w:rsidRPr="00EB6473">
        <w:t xml:space="preserve">constitute </w:t>
      </w:r>
      <w:r w:rsidR="007809C1">
        <w:t>what is</w:t>
      </w:r>
      <w:r w:rsidR="00E112CD">
        <w:t xml:space="preserve"> probably his most famous </w:t>
      </w:r>
      <w:r w:rsidR="007809C1">
        <w:t>series</w:t>
      </w:r>
      <w:r w:rsidR="00E112CD">
        <w:t>.</w:t>
      </w:r>
    </w:p>
    <w:p w14:paraId="2719BA25" w14:textId="77777777" w:rsidR="0081164D" w:rsidRDefault="0081164D" w:rsidP="00C345A0">
      <w:pPr>
        <w:spacing w:line="480" w:lineRule="auto"/>
      </w:pPr>
    </w:p>
    <w:p w14:paraId="2106F170" w14:textId="77777777" w:rsidR="009D7E09" w:rsidRDefault="009D7E09" w:rsidP="00C345A0">
      <w:pPr>
        <w:spacing w:line="480" w:lineRule="auto"/>
      </w:pPr>
      <w:r>
        <w:t xml:space="preserve">References and </w:t>
      </w:r>
      <w:r w:rsidR="006347AD">
        <w:t>f</w:t>
      </w:r>
      <w:r>
        <w:t xml:space="preserve">urther </w:t>
      </w:r>
      <w:r w:rsidR="00416651">
        <w:t>r</w:t>
      </w:r>
      <w:r>
        <w:t>eading:</w:t>
      </w:r>
    </w:p>
    <w:p w14:paraId="226920EB" w14:textId="59A63263" w:rsidR="0090330D" w:rsidRPr="0090330D" w:rsidRDefault="009D7E09" w:rsidP="00C345A0">
      <w:pPr>
        <w:spacing w:line="480" w:lineRule="auto"/>
      </w:pPr>
      <w:r w:rsidRPr="0090330D">
        <w:t>Laugier</w:t>
      </w:r>
      <w:r w:rsidR="0090330D" w:rsidRPr="0090330D">
        <w:t xml:space="preserve">, Claude, and </w:t>
      </w:r>
      <w:r w:rsidRPr="0090330D">
        <w:t>Michèle Richet</w:t>
      </w:r>
      <w:ins w:id="34" w:author="Danielle Child" w:date="2014-07-03T15:20:00Z">
        <w:r w:rsidR="00EB6473" w:rsidRPr="0090330D">
          <w:t xml:space="preserve"> </w:t>
        </w:r>
        <w:r w:rsidR="00EB6473">
          <w:t>(1981)</w:t>
        </w:r>
      </w:ins>
      <w:del w:id="35" w:author="Danielle Child" w:date="2014-07-03T15:20:00Z">
        <w:r w:rsidR="0090330D" w:rsidRPr="0090330D" w:rsidDel="00EB6473">
          <w:rPr>
            <w:i/>
          </w:rPr>
          <w:delText>.</w:delText>
        </w:r>
      </w:del>
      <w:r w:rsidR="0090330D" w:rsidRPr="0090330D">
        <w:rPr>
          <w:i/>
        </w:rPr>
        <w:t xml:space="preserve"> Léger: Oeuvres de Fernand Léger, 1881-1955: Catalogue.</w:t>
      </w:r>
      <w:r w:rsidR="0090330D" w:rsidRPr="0090330D">
        <w:t xml:space="preserve"> Paris: </w:t>
      </w:r>
      <w:r w:rsidR="0058208D" w:rsidRPr="0090330D">
        <w:t>Musé</w:t>
      </w:r>
      <w:r w:rsidR="0058208D">
        <w:t xml:space="preserve">e </w:t>
      </w:r>
      <w:r w:rsidR="00534800">
        <w:t>N</w:t>
      </w:r>
      <w:r w:rsidR="0058208D">
        <w:t>ational d'</w:t>
      </w:r>
      <w:r w:rsidR="00534800">
        <w:t>A</w:t>
      </w:r>
      <w:r w:rsidR="0058208D">
        <w:t xml:space="preserve">rt </w:t>
      </w:r>
      <w:r w:rsidR="00534800">
        <w:t>M</w:t>
      </w:r>
      <w:r w:rsidR="0058208D">
        <w:t>odern,</w:t>
      </w:r>
      <w:r w:rsidR="0058208D" w:rsidRPr="0090330D">
        <w:t xml:space="preserve"> </w:t>
      </w:r>
      <w:r w:rsidR="0090330D" w:rsidRPr="0090330D">
        <w:t>Centre Georges Pompidou</w:t>
      </w:r>
      <w:del w:id="36" w:author="Danielle Child" w:date="2014-07-03T15:20:00Z">
        <w:r w:rsidR="0090330D" w:rsidRPr="0090330D" w:rsidDel="00EB6473">
          <w:delText xml:space="preserve">, </w:delText>
        </w:r>
        <w:r w:rsidR="00AA75A5" w:rsidDel="00EB6473">
          <w:delText>1981</w:delText>
        </w:r>
      </w:del>
      <w:r w:rsidR="00AA75A5">
        <w:t>.</w:t>
      </w:r>
    </w:p>
    <w:p w14:paraId="362098EF" w14:textId="29EE49C5" w:rsidR="0056196B" w:rsidRPr="0056196B" w:rsidRDefault="0056196B" w:rsidP="00C345A0">
      <w:pPr>
        <w:spacing w:line="480" w:lineRule="auto"/>
      </w:pPr>
      <w:proofErr w:type="gramStart"/>
      <w:r w:rsidRPr="0056196B">
        <w:t>Léger, Fernand</w:t>
      </w:r>
      <w:ins w:id="37" w:author="Danielle Child" w:date="2014-07-03T15:20:00Z">
        <w:r w:rsidR="00EB6473">
          <w:t xml:space="preserve"> (1973)</w:t>
        </w:r>
      </w:ins>
      <w:del w:id="38" w:author="Danielle Child" w:date="2014-07-03T15:20:00Z">
        <w:r w:rsidRPr="0056196B" w:rsidDel="00EB6473">
          <w:delText>.</w:delText>
        </w:r>
      </w:del>
      <w:r w:rsidRPr="0056196B">
        <w:t xml:space="preserve"> </w:t>
      </w:r>
      <w:r w:rsidRPr="0056196B">
        <w:rPr>
          <w:i/>
        </w:rPr>
        <w:t>Functions of Painting.</w:t>
      </w:r>
      <w:proofErr w:type="gramEnd"/>
      <w:r w:rsidRPr="0056196B">
        <w:t xml:space="preserve"> New York: Viking</w:t>
      </w:r>
      <w:del w:id="39" w:author="Danielle Child" w:date="2014-07-03T15:20:00Z">
        <w:r w:rsidRPr="0056196B" w:rsidDel="00EB6473">
          <w:delText>, 1973</w:delText>
        </w:r>
        <w:r w:rsidR="0090330D" w:rsidDel="00EB6473">
          <w:delText>.</w:delText>
        </w:r>
      </w:del>
      <w:ins w:id="40" w:author="Danielle Child" w:date="2014-07-03T15:20:00Z">
        <w:r w:rsidR="00EB6473">
          <w:t>.</w:t>
        </w:r>
      </w:ins>
    </w:p>
    <w:p w14:paraId="1B97E031" w14:textId="2A3148E4" w:rsidR="002222E3" w:rsidRDefault="0056196B" w:rsidP="00C345A0">
      <w:pPr>
        <w:spacing w:line="480" w:lineRule="auto"/>
      </w:pPr>
      <w:r>
        <w:t xml:space="preserve">Buck, Robert, </w:t>
      </w:r>
      <w:r w:rsidR="002222E3" w:rsidRPr="002222E3">
        <w:t xml:space="preserve">Edward F. Fry, and </w:t>
      </w:r>
      <w:proofErr w:type="spellStart"/>
      <w:r w:rsidR="002222E3" w:rsidRPr="002222E3">
        <w:t>Charlotta</w:t>
      </w:r>
      <w:proofErr w:type="spellEnd"/>
      <w:r w:rsidR="002222E3" w:rsidRPr="002222E3">
        <w:t xml:space="preserve"> </w:t>
      </w:r>
      <w:proofErr w:type="spellStart"/>
      <w:r w:rsidR="002222E3" w:rsidRPr="002222E3">
        <w:t>Kotik</w:t>
      </w:r>
      <w:proofErr w:type="spellEnd"/>
      <w:ins w:id="41" w:author="Danielle Child" w:date="2014-07-03T15:20:00Z">
        <w:r w:rsidR="00EB6473">
          <w:t xml:space="preserve"> (1982)</w:t>
        </w:r>
      </w:ins>
      <w:del w:id="42" w:author="Danielle Child" w:date="2014-07-03T15:20:00Z">
        <w:r w:rsidR="002222E3" w:rsidRPr="002222E3" w:rsidDel="00EB6473">
          <w:delText>.</w:delText>
        </w:r>
      </w:del>
      <w:r w:rsidR="002222E3" w:rsidRPr="002222E3">
        <w:t xml:space="preserve"> </w:t>
      </w:r>
      <w:r w:rsidR="002222E3" w:rsidRPr="002222E3">
        <w:rPr>
          <w:i/>
        </w:rPr>
        <w:t>Fernand Léger.</w:t>
      </w:r>
      <w:r w:rsidR="002222E3" w:rsidRPr="002222E3">
        <w:t xml:space="preserve"> Buffalo, N.Y.: Albright-Knox Art Gallery; New York</w:t>
      </w:r>
      <w:r w:rsidR="0090330D">
        <w:t>: Abbeville</w:t>
      </w:r>
      <w:del w:id="43" w:author="Danielle Child" w:date="2014-07-03T15:20:00Z">
        <w:r w:rsidR="002222E3" w:rsidRPr="002222E3" w:rsidDel="00EB6473">
          <w:delText>, 1982.</w:delText>
        </w:r>
      </w:del>
      <w:ins w:id="44" w:author="Danielle Child" w:date="2014-07-03T15:20:00Z">
        <w:r w:rsidR="00EB6473">
          <w:t>.</w:t>
        </w:r>
      </w:ins>
    </w:p>
    <w:p w14:paraId="2C8089B3" w14:textId="503794E9" w:rsidR="0031425D" w:rsidRDefault="009D7E09" w:rsidP="00C345A0">
      <w:pPr>
        <w:spacing w:line="480" w:lineRule="auto"/>
      </w:pPr>
      <w:r w:rsidRPr="009D7E09">
        <w:t>Fauchereau, Serge</w:t>
      </w:r>
      <w:ins w:id="45" w:author="Danielle Child" w:date="2014-07-03T15:24:00Z">
        <w:r w:rsidR="00C52E1F">
          <w:t xml:space="preserve"> (1994),</w:t>
        </w:r>
      </w:ins>
      <w:del w:id="46" w:author="Danielle Child" w:date="2014-07-03T15:24:00Z">
        <w:r w:rsidRPr="009D7E09" w:rsidDel="00C52E1F">
          <w:delText>.</w:delText>
        </w:r>
      </w:del>
      <w:r w:rsidRPr="009D7E09">
        <w:t xml:space="preserve"> </w:t>
      </w:r>
      <w:r w:rsidRPr="009D7E09">
        <w:rPr>
          <w:i/>
        </w:rPr>
        <w:t>Fernand Léger: A Painter in the City.</w:t>
      </w:r>
      <w:r w:rsidRPr="009D7E09">
        <w:t xml:space="preserve"> New York: Rizzoli</w:t>
      </w:r>
      <w:del w:id="47" w:author="Danielle Child" w:date="2014-07-03T15:24:00Z">
        <w:r w:rsidRPr="009D7E09" w:rsidDel="00C52E1F">
          <w:delText>, 1994</w:delText>
        </w:r>
      </w:del>
      <w:r w:rsidRPr="009D7E09">
        <w:t>.</w:t>
      </w:r>
    </w:p>
    <w:p w14:paraId="5A2F5FF5" w14:textId="27F2D8F3" w:rsidR="00276B8B" w:rsidRDefault="009D7E09" w:rsidP="00C345A0">
      <w:pPr>
        <w:spacing w:line="480" w:lineRule="auto"/>
      </w:pPr>
      <w:r w:rsidRPr="009D7E09">
        <w:t>Lanchner, Carolyn</w:t>
      </w:r>
      <w:ins w:id="48" w:author="Danielle Child" w:date="2014-07-03T15:24:00Z">
        <w:r w:rsidR="00C52E1F">
          <w:t xml:space="preserve"> (</w:t>
        </w:r>
        <w:r w:rsidR="00C52E1F" w:rsidRPr="009D7E09">
          <w:t>1998</w:t>
        </w:r>
        <w:r w:rsidR="00C52E1F">
          <w:t>)</w:t>
        </w:r>
      </w:ins>
      <w:del w:id="49" w:author="Danielle Child" w:date="2014-07-03T15:24:00Z">
        <w:r w:rsidRPr="009D7E09" w:rsidDel="00C52E1F">
          <w:delText>,</w:delText>
        </w:r>
      </w:del>
      <w:r w:rsidRPr="009D7E09">
        <w:t xml:space="preserve"> </w:t>
      </w:r>
      <w:r w:rsidR="00E84044">
        <w:t xml:space="preserve">with essays by Carolyn Lanchner, </w:t>
      </w:r>
      <w:r w:rsidRPr="009D7E09">
        <w:t xml:space="preserve">Jodi Hauptman, </w:t>
      </w:r>
      <w:r w:rsidR="00E84044">
        <w:t xml:space="preserve">and </w:t>
      </w:r>
      <w:r w:rsidRPr="009D7E09">
        <w:t xml:space="preserve">Matthew Affron. </w:t>
      </w:r>
      <w:r w:rsidRPr="009D7E09">
        <w:rPr>
          <w:i/>
        </w:rPr>
        <w:t>Fernand Léger.</w:t>
      </w:r>
      <w:r w:rsidRPr="009D7E09">
        <w:t xml:space="preserve"> New York: Museum of Modern Art</w:t>
      </w:r>
      <w:r>
        <w:t>: Distributed by A</w:t>
      </w:r>
      <w:r w:rsidRPr="009D7E09">
        <w:t>brams</w:t>
      </w:r>
      <w:del w:id="50" w:author="Danielle Child" w:date="2014-07-03T15:24:00Z">
        <w:r w:rsidRPr="009D7E09" w:rsidDel="00C52E1F">
          <w:delText>, 1998</w:delText>
        </w:r>
      </w:del>
      <w:r w:rsidRPr="009D7E09">
        <w:t>.</w:t>
      </w:r>
    </w:p>
    <w:p w14:paraId="6681223A" w14:textId="77777777" w:rsidR="00FB008B" w:rsidRDefault="00FB008B" w:rsidP="00C345A0">
      <w:pPr>
        <w:spacing w:line="480" w:lineRule="auto"/>
      </w:pPr>
    </w:p>
    <w:p w14:paraId="030AFE50" w14:textId="77777777" w:rsidR="00345DE0" w:rsidRDefault="00345DE0" w:rsidP="00C345A0">
      <w:pPr>
        <w:spacing w:line="480" w:lineRule="auto"/>
      </w:pPr>
      <w:r>
        <w:t>Image suggestions:</w:t>
      </w:r>
    </w:p>
    <w:p w14:paraId="57CB0479" w14:textId="77777777" w:rsidR="00345DE0" w:rsidRDefault="007B00C6" w:rsidP="00C345A0">
      <w:pPr>
        <w:spacing w:line="480" w:lineRule="auto"/>
      </w:pPr>
      <w:r>
        <w:t xml:space="preserve">Fernand Léger, </w:t>
      </w:r>
      <w:r w:rsidR="00B22082">
        <w:rPr>
          <w:i/>
        </w:rPr>
        <w:t>La</w:t>
      </w:r>
      <w:r w:rsidR="00B91461">
        <w:rPr>
          <w:i/>
        </w:rPr>
        <w:t xml:space="preserve"> v</w:t>
      </w:r>
      <w:r w:rsidRPr="00B9688E">
        <w:rPr>
          <w:i/>
        </w:rPr>
        <w:t>ille,</w:t>
      </w:r>
      <w:r>
        <w:t xml:space="preserve"> 1919.</w:t>
      </w:r>
      <w:r w:rsidR="00B22082">
        <w:t xml:space="preserve"> Oil on canvas, 231.1 x 298.4 cm. Philadelphia Museum of Art.</w:t>
      </w:r>
    </w:p>
    <w:p w14:paraId="227785C1" w14:textId="77777777" w:rsidR="00345DE0" w:rsidRPr="001062A8" w:rsidRDefault="00B22082" w:rsidP="00C345A0">
      <w:pPr>
        <w:spacing w:line="480" w:lineRule="auto"/>
      </w:pPr>
      <w:r>
        <w:t xml:space="preserve">Fernand Léger, </w:t>
      </w:r>
      <w:r w:rsidR="00345DE0" w:rsidRPr="001062A8">
        <w:rPr>
          <w:i/>
        </w:rPr>
        <w:t xml:space="preserve">Nu sur </w:t>
      </w:r>
      <w:r>
        <w:rPr>
          <w:i/>
        </w:rPr>
        <w:t>f</w:t>
      </w:r>
      <w:r w:rsidR="00345DE0" w:rsidRPr="001062A8">
        <w:rPr>
          <w:i/>
        </w:rPr>
        <w:t xml:space="preserve">ond </w:t>
      </w:r>
      <w:r>
        <w:rPr>
          <w:i/>
        </w:rPr>
        <w:t>r</w:t>
      </w:r>
      <w:r w:rsidR="00345DE0" w:rsidRPr="001062A8">
        <w:rPr>
          <w:i/>
        </w:rPr>
        <w:t>ouge,</w:t>
      </w:r>
      <w:r w:rsidR="00345DE0" w:rsidRPr="001062A8">
        <w:t xml:space="preserve"> 1927</w:t>
      </w:r>
      <w:r w:rsidR="007B00C6">
        <w:t>.</w:t>
      </w:r>
      <w:r>
        <w:t xml:space="preserve"> Oil on canvas, 130.1 x 81.4 cm. Hirshhorn Museum and Sculpture Garden, Smithsonia</w:t>
      </w:r>
      <w:r w:rsidR="002E3C1A">
        <w:t>n Institution, Washington, D.C.</w:t>
      </w:r>
    </w:p>
    <w:p w14:paraId="5E5307E4" w14:textId="77777777" w:rsidR="00BD0B0D" w:rsidRDefault="00345DE0" w:rsidP="00C345A0">
      <w:pPr>
        <w:spacing w:line="480" w:lineRule="auto"/>
      </w:pPr>
      <w:r w:rsidRPr="001062A8">
        <w:t xml:space="preserve">Fernand Léger, </w:t>
      </w:r>
      <w:r w:rsidRPr="001062A8">
        <w:rPr>
          <w:i/>
        </w:rPr>
        <w:t xml:space="preserve">Composition aux </w:t>
      </w:r>
      <w:r w:rsidR="00214AD2">
        <w:rPr>
          <w:i/>
        </w:rPr>
        <w:t>t</w:t>
      </w:r>
      <w:r w:rsidR="00783BDA">
        <w:rPr>
          <w:i/>
        </w:rPr>
        <w:t>roi</w:t>
      </w:r>
      <w:r w:rsidRPr="001062A8">
        <w:rPr>
          <w:i/>
        </w:rPr>
        <w:t xml:space="preserve">s </w:t>
      </w:r>
      <w:r w:rsidR="00214AD2">
        <w:rPr>
          <w:i/>
        </w:rPr>
        <w:t>f</w:t>
      </w:r>
      <w:r w:rsidRPr="001062A8">
        <w:rPr>
          <w:i/>
        </w:rPr>
        <w:t>igure</w:t>
      </w:r>
      <w:r w:rsidR="00214AD2">
        <w:rPr>
          <w:i/>
        </w:rPr>
        <w:t>s</w:t>
      </w:r>
      <w:r w:rsidRPr="001062A8">
        <w:rPr>
          <w:i/>
        </w:rPr>
        <w:t xml:space="preserve">, </w:t>
      </w:r>
      <w:r w:rsidRPr="001062A8">
        <w:t>1932</w:t>
      </w:r>
      <w:r w:rsidR="007B00C6">
        <w:t>.</w:t>
      </w:r>
      <w:r w:rsidR="00214AD2">
        <w:t xml:space="preserve"> Oil on canvas, 182 x 230 cm. Musée </w:t>
      </w:r>
      <w:r w:rsidR="00534800">
        <w:t>N</w:t>
      </w:r>
      <w:r w:rsidR="00214AD2">
        <w:t>ational d’</w:t>
      </w:r>
      <w:r w:rsidR="00534800">
        <w:t>A</w:t>
      </w:r>
      <w:r w:rsidR="00214AD2">
        <w:t xml:space="preserve">rt </w:t>
      </w:r>
      <w:r w:rsidR="00534800">
        <w:t>M</w:t>
      </w:r>
      <w:r w:rsidR="00214AD2">
        <w:t xml:space="preserve">oderne–Centre de </w:t>
      </w:r>
      <w:r w:rsidR="00534800">
        <w:t>C</w:t>
      </w:r>
      <w:r w:rsidR="00214AD2">
        <w:t xml:space="preserve">reation </w:t>
      </w:r>
      <w:r w:rsidR="00534800">
        <w:t>I</w:t>
      </w:r>
      <w:r w:rsidR="00214AD2">
        <w:t>ndustrielle, Centre George Pompidou, Paris.</w:t>
      </w:r>
    </w:p>
    <w:p w14:paraId="32629A4F" w14:textId="77777777" w:rsidR="00345DE0" w:rsidRDefault="00E63D91" w:rsidP="00C345A0">
      <w:pPr>
        <w:spacing w:line="480" w:lineRule="auto"/>
      </w:pPr>
      <w:r w:rsidRPr="001062A8">
        <w:t>Fernand Léger</w:t>
      </w:r>
      <w:r>
        <w:t xml:space="preserve">, </w:t>
      </w:r>
      <w:r>
        <w:rPr>
          <w:i/>
        </w:rPr>
        <w:t xml:space="preserve">Les </w:t>
      </w:r>
      <w:r w:rsidR="0078768B">
        <w:rPr>
          <w:i/>
        </w:rPr>
        <w:t>c</w:t>
      </w:r>
      <w:r>
        <w:rPr>
          <w:i/>
        </w:rPr>
        <w:t xml:space="preserve">onstructeurs, </w:t>
      </w:r>
      <w:r w:rsidR="0078768B">
        <w:rPr>
          <w:i/>
        </w:rPr>
        <w:t>e</w:t>
      </w:r>
      <w:r>
        <w:rPr>
          <w:i/>
        </w:rPr>
        <w:t xml:space="preserve">tat </w:t>
      </w:r>
      <w:r w:rsidR="0078768B">
        <w:rPr>
          <w:i/>
        </w:rPr>
        <w:t>d</w:t>
      </w:r>
      <w:r>
        <w:rPr>
          <w:i/>
        </w:rPr>
        <w:t>efiniti</w:t>
      </w:r>
      <w:r w:rsidR="00783BDA">
        <w:rPr>
          <w:i/>
        </w:rPr>
        <w:t>f</w:t>
      </w:r>
      <w:r w:rsidR="007B00C6">
        <w:t>, 1950.</w:t>
      </w:r>
      <w:r w:rsidR="00D31106">
        <w:t xml:space="preserve"> Oil on canvas, 300 x 288 cm. Musée </w:t>
      </w:r>
      <w:r w:rsidR="00534800">
        <w:t>N</w:t>
      </w:r>
      <w:r w:rsidR="00D31106">
        <w:t>ational Fernand Léger, Biot.</w:t>
      </w:r>
    </w:p>
    <w:sectPr w:rsidR="00345DE0" w:rsidSect="002A3E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01139" w14:textId="77777777" w:rsidR="00C8751A" w:rsidRDefault="00C8751A" w:rsidP="007D3666">
      <w:pPr>
        <w:spacing w:after="0" w:line="240" w:lineRule="auto"/>
      </w:pPr>
      <w:r>
        <w:separator/>
      </w:r>
    </w:p>
  </w:endnote>
  <w:endnote w:type="continuationSeparator" w:id="0">
    <w:p w14:paraId="66BBD29E" w14:textId="77777777" w:rsidR="00C8751A" w:rsidRDefault="00C8751A" w:rsidP="007D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A12B9" w14:textId="77777777" w:rsidR="00C8751A" w:rsidRDefault="00C8751A" w:rsidP="007D3666">
      <w:pPr>
        <w:spacing w:after="0" w:line="240" w:lineRule="auto"/>
      </w:pPr>
      <w:r>
        <w:separator/>
      </w:r>
    </w:p>
  </w:footnote>
  <w:footnote w:type="continuationSeparator" w:id="0">
    <w:p w14:paraId="4F030D0D" w14:textId="77777777" w:rsidR="00C8751A" w:rsidRDefault="00C8751A" w:rsidP="007D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06EAE" w14:textId="77777777" w:rsidR="00EB6473" w:rsidRDefault="00EB6473">
    <w:pPr>
      <w:pStyle w:val="Header"/>
    </w:pPr>
    <w:r>
      <w:t>Grove Koger</w:t>
    </w:r>
  </w:p>
  <w:p w14:paraId="5E72E7D8" w14:textId="77777777" w:rsidR="00EB6473" w:rsidRDefault="00EB64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9C"/>
    <w:rsid w:val="00000466"/>
    <w:rsid w:val="0000274B"/>
    <w:rsid w:val="000103EE"/>
    <w:rsid w:val="00013EA7"/>
    <w:rsid w:val="00024B2A"/>
    <w:rsid w:val="0003166B"/>
    <w:rsid w:val="00075811"/>
    <w:rsid w:val="000A1EF5"/>
    <w:rsid w:val="000A26B2"/>
    <w:rsid w:val="000B064C"/>
    <w:rsid w:val="000B1A71"/>
    <w:rsid w:val="000C72C2"/>
    <w:rsid w:val="000E245D"/>
    <w:rsid w:val="000E64DD"/>
    <w:rsid w:val="000F071F"/>
    <w:rsid w:val="001062A8"/>
    <w:rsid w:val="001233FB"/>
    <w:rsid w:val="00126BFD"/>
    <w:rsid w:val="00127C39"/>
    <w:rsid w:val="00131174"/>
    <w:rsid w:val="00134125"/>
    <w:rsid w:val="00136581"/>
    <w:rsid w:val="0014006C"/>
    <w:rsid w:val="0014298B"/>
    <w:rsid w:val="00144209"/>
    <w:rsid w:val="001451FF"/>
    <w:rsid w:val="00171316"/>
    <w:rsid w:val="00176DC7"/>
    <w:rsid w:val="00191DA9"/>
    <w:rsid w:val="001A1278"/>
    <w:rsid w:val="001A5AAE"/>
    <w:rsid w:val="001D695C"/>
    <w:rsid w:val="001F09C6"/>
    <w:rsid w:val="00211275"/>
    <w:rsid w:val="00214AD2"/>
    <w:rsid w:val="002201E8"/>
    <w:rsid w:val="002222E3"/>
    <w:rsid w:val="00222D0B"/>
    <w:rsid w:val="00252C2C"/>
    <w:rsid w:val="002538D4"/>
    <w:rsid w:val="00253FBD"/>
    <w:rsid w:val="00265F3F"/>
    <w:rsid w:val="00276B8B"/>
    <w:rsid w:val="00281D70"/>
    <w:rsid w:val="00286932"/>
    <w:rsid w:val="002A1B08"/>
    <w:rsid w:val="002A3E4B"/>
    <w:rsid w:val="002B23D3"/>
    <w:rsid w:val="002B28A6"/>
    <w:rsid w:val="002B44EF"/>
    <w:rsid w:val="002B4DFC"/>
    <w:rsid w:val="002B7FBF"/>
    <w:rsid w:val="002C1DA2"/>
    <w:rsid w:val="002C2248"/>
    <w:rsid w:val="002C4158"/>
    <w:rsid w:val="002C60C2"/>
    <w:rsid w:val="002C659B"/>
    <w:rsid w:val="002E3C1A"/>
    <w:rsid w:val="002E5103"/>
    <w:rsid w:val="002E7B8F"/>
    <w:rsid w:val="002F2B16"/>
    <w:rsid w:val="00303DF2"/>
    <w:rsid w:val="003055EB"/>
    <w:rsid w:val="00306B8D"/>
    <w:rsid w:val="0031425D"/>
    <w:rsid w:val="00316940"/>
    <w:rsid w:val="003255D5"/>
    <w:rsid w:val="003379B3"/>
    <w:rsid w:val="00345DE0"/>
    <w:rsid w:val="00352E7C"/>
    <w:rsid w:val="003548BF"/>
    <w:rsid w:val="00355F9F"/>
    <w:rsid w:val="00361CBF"/>
    <w:rsid w:val="0036543B"/>
    <w:rsid w:val="003658C5"/>
    <w:rsid w:val="00374936"/>
    <w:rsid w:val="00375148"/>
    <w:rsid w:val="00390A47"/>
    <w:rsid w:val="00390DF0"/>
    <w:rsid w:val="003A5CA7"/>
    <w:rsid w:val="003B07EE"/>
    <w:rsid w:val="003B164E"/>
    <w:rsid w:val="003B1A85"/>
    <w:rsid w:val="003C5B95"/>
    <w:rsid w:val="003E0505"/>
    <w:rsid w:val="003E2139"/>
    <w:rsid w:val="003E2CA2"/>
    <w:rsid w:val="004007F6"/>
    <w:rsid w:val="00401A1A"/>
    <w:rsid w:val="00407B1B"/>
    <w:rsid w:val="0041394A"/>
    <w:rsid w:val="00416651"/>
    <w:rsid w:val="0043235A"/>
    <w:rsid w:val="004334F5"/>
    <w:rsid w:val="00445975"/>
    <w:rsid w:val="00451519"/>
    <w:rsid w:val="004548B2"/>
    <w:rsid w:val="004570C5"/>
    <w:rsid w:val="004712DE"/>
    <w:rsid w:val="004960F4"/>
    <w:rsid w:val="00496B7E"/>
    <w:rsid w:val="004A693F"/>
    <w:rsid w:val="004B3752"/>
    <w:rsid w:val="004E7437"/>
    <w:rsid w:val="00505641"/>
    <w:rsid w:val="00505E0D"/>
    <w:rsid w:val="00515A06"/>
    <w:rsid w:val="0051721F"/>
    <w:rsid w:val="00520236"/>
    <w:rsid w:val="00525C4F"/>
    <w:rsid w:val="0052614C"/>
    <w:rsid w:val="00532B22"/>
    <w:rsid w:val="005335A8"/>
    <w:rsid w:val="00534800"/>
    <w:rsid w:val="00555E96"/>
    <w:rsid w:val="00560790"/>
    <w:rsid w:val="0056196B"/>
    <w:rsid w:val="005704CE"/>
    <w:rsid w:val="005746A9"/>
    <w:rsid w:val="0057573E"/>
    <w:rsid w:val="00577AE9"/>
    <w:rsid w:val="0058208D"/>
    <w:rsid w:val="00584877"/>
    <w:rsid w:val="005866D4"/>
    <w:rsid w:val="005A221E"/>
    <w:rsid w:val="005A296E"/>
    <w:rsid w:val="005B5975"/>
    <w:rsid w:val="005C007D"/>
    <w:rsid w:val="005C1EFC"/>
    <w:rsid w:val="005C210C"/>
    <w:rsid w:val="005C75B4"/>
    <w:rsid w:val="005D0DB3"/>
    <w:rsid w:val="005D14C8"/>
    <w:rsid w:val="005D75D4"/>
    <w:rsid w:val="005E00B1"/>
    <w:rsid w:val="005E15F8"/>
    <w:rsid w:val="005E608F"/>
    <w:rsid w:val="00602D4A"/>
    <w:rsid w:val="00620BF6"/>
    <w:rsid w:val="00622BCE"/>
    <w:rsid w:val="00626181"/>
    <w:rsid w:val="006332B8"/>
    <w:rsid w:val="006347AD"/>
    <w:rsid w:val="006371F1"/>
    <w:rsid w:val="00640262"/>
    <w:rsid w:val="00654792"/>
    <w:rsid w:val="00655CA5"/>
    <w:rsid w:val="00663798"/>
    <w:rsid w:val="006670EB"/>
    <w:rsid w:val="0066765B"/>
    <w:rsid w:val="006713BD"/>
    <w:rsid w:val="00682695"/>
    <w:rsid w:val="00682E11"/>
    <w:rsid w:val="00687B7B"/>
    <w:rsid w:val="006B3A0E"/>
    <w:rsid w:val="006C0E27"/>
    <w:rsid w:val="006C7045"/>
    <w:rsid w:val="006E7558"/>
    <w:rsid w:val="006F0EA7"/>
    <w:rsid w:val="006F7906"/>
    <w:rsid w:val="007058A7"/>
    <w:rsid w:val="0071484B"/>
    <w:rsid w:val="0072413A"/>
    <w:rsid w:val="00725C9A"/>
    <w:rsid w:val="007372E5"/>
    <w:rsid w:val="00744A64"/>
    <w:rsid w:val="00744D21"/>
    <w:rsid w:val="00747F95"/>
    <w:rsid w:val="0075482C"/>
    <w:rsid w:val="0075774A"/>
    <w:rsid w:val="00762952"/>
    <w:rsid w:val="00770C93"/>
    <w:rsid w:val="0077477D"/>
    <w:rsid w:val="00775029"/>
    <w:rsid w:val="007809C1"/>
    <w:rsid w:val="00781E82"/>
    <w:rsid w:val="00781F03"/>
    <w:rsid w:val="00782485"/>
    <w:rsid w:val="00783BDA"/>
    <w:rsid w:val="0078768B"/>
    <w:rsid w:val="0079559A"/>
    <w:rsid w:val="007A193B"/>
    <w:rsid w:val="007B00C6"/>
    <w:rsid w:val="007B0911"/>
    <w:rsid w:val="007B3ADC"/>
    <w:rsid w:val="007B43C3"/>
    <w:rsid w:val="007C2DCE"/>
    <w:rsid w:val="007C6437"/>
    <w:rsid w:val="007C6C16"/>
    <w:rsid w:val="007C7FCA"/>
    <w:rsid w:val="007D0BC2"/>
    <w:rsid w:val="007D3666"/>
    <w:rsid w:val="007E47D7"/>
    <w:rsid w:val="007F03F9"/>
    <w:rsid w:val="007F1B61"/>
    <w:rsid w:val="00800A73"/>
    <w:rsid w:val="00801B10"/>
    <w:rsid w:val="00802C04"/>
    <w:rsid w:val="0081164D"/>
    <w:rsid w:val="00843C32"/>
    <w:rsid w:val="008452E2"/>
    <w:rsid w:val="008458F3"/>
    <w:rsid w:val="00850514"/>
    <w:rsid w:val="00851262"/>
    <w:rsid w:val="0085235C"/>
    <w:rsid w:val="00857A1B"/>
    <w:rsid w:val="00861414"/>
    <w:rsid w:val="00861761"/>
    <w:rsid w:val="00863C3E"/>
    <w:rsid w:val="008763DA"/>
    <w:rsid w:val="0089647B"/>
    <w:rsid w:val="008A1A4C"/>
    <w:rsid w:val="008A1A7F"/>
    <w:rsid w:val="008C3FA2"/>
    <w:rsid w:val="008C5EC1"/>
    <w:rsid w:val="008D0F38"/>
    <w:rsid w:val="008D1773"/>
    <w:rsid w:val="008D4079"/>
    <w:rsid w:val="008D7D24"/>
    <w:rsid w:val="008E2102"/>
    <w:rsid w:val="008E55F6"/>
    <w:rsid w:val="00901A13"/>
    <w:rsid w:val="0090330D"/>
    <w:rsid w:val="0092327B"/>
    <w:rsid w:val="00923C06"/>
    <w:rsid w:val="009254CD"/>
    <w:rsid w:val="00931EA5"/>
    <w:rsid w:val="009334A2"/>
    <w:rsid w:val="00946AB0"/>
    <w:rsid w:val="0095194E"/>
    <w:rsid w:val="00953A69"/>
    <w:rsid w:val="00955A75"/>
    <w:rsid w:val="00955DC3"/>
    <w:rsid w:val="009568D6"/>
    <w:rsid w:val="00960694"/>
    <w:rsid w:val="00973900"/>
    <w:rsid w:val="009772F2"/>
    <w:rsid w:val="00986977"/>
    <w:rsid w:val="0099637C"/>
    <w:rsid w:val="009B70B6"/>
    <w:rsid w:val="009C2A96"/>
    <w:rsid w:val="009C2CA6"/>
    <w:rsid w:val="009C4BEA"/>
    <w:rsid w:val="009D2FEA"/>
    <w:rsid w:val="009D4664"/>
    <w:rsid w:val="009D7E09"/>
    <w:rsid w:val="009E5E69"/>
    <w:rsid w:val="009F5681"/>
    <w:rsid w:val="00A03776"/>
    <w:rsid w:val="00A13180"/>
    <w:rsid w:val="00A1462E"/>
    <w:rsid w:val="00A16618"/>
    <w:rsid w:val="00A27872"/>
    <w:rsid w:val="00A36663"/>
    <w:rsid w:val="00A44E72"/>
    <w:rsid w:val="00A53348"/>
    <w:rsid w:val="00A57099"/>
    <w:rsid w:val="00A74E48"/>
    <w:rsid w:val="00A76398"/>
    <w:rsid w:val="00AA1623"/>
    <w:rsid w:val="00AA4E5E"/>
    <w:rsid w:val="00AA75A5"/>
    <w:rsid w:val="00AC267B"/>
    <w:rsid w:val="00AC68B8"/>
    <w:rsid w:val="00AD07F9"/>
    <w:rsid w:val="00AD4223"/>
    <w:rsid w:val="00AD6343"/>
    <w:rsid w:val="00AE2944"/>
    <w:rsid w:val="00AE42E7"/>
    <w:rsid w:val="00AE6EBD"/>
    <w:rsid w:val="00AF108B"/>
    <w:rsid w:val="00AF1641"/>
    <w:rsid w:val="00B03DBC"/>
    <w:rsid w:val="00B04764"/>
    <w:rsid w:val="00B10A92"/>
    <w:rsid w:val="00B203EA"/>
    <w:rsid w:val="00B22082"/>
    <w:rsid w:val="00B226B1"/>
    <w:rsid w:val="00B25077"/>
    <w:rsid w:val="00B33DF0"/>
    <w:rsid w:val="00B44686"/>
    <w:rsid w:val="00B459A9"/>
    <w:rsid w:val="00B47E8B"/>
    <w:rsid w:val="00B5011E"/>
    <w:rsid w:val="00B53955"/>
    <w:rsid w:val="00B72E2B"/>
    <w:rsid w:val="00B91201"/>
    <w:rsid w:val="00B91461"/>
    <w:rsid w:val="00B92A3F"/>
    <w:rsid w:val="00B9688E"/>
    <w:rsid w:val="00B9720D"/>
    <w:rsid w:val="00BA56E7"/>
    <w:rsid w:val="00BB0743"/>
    <w:rsid w:val="00BB77A5"/>
    <w:rsid w:val="00BC27BC"/>
    <w:rsid w:val="00BC43CB"/>
    <w:rsid w:val="00BD0B0D"/>
    <w:rsid w:val="00BE0C4C"/>
    <w:rsid w:val="00BE3B66"/>
    <w:rsid w:val="00BE4995"/>
    <w:rsid w:val="00BE5994"/>
    <w:rsid w:val="00BF6AB9"/>
    <w:rsid w:val="00C2160D"/>
    <w:rsid w:val="00C24F7D"/>
    <w:rsid w:val="00C254B9"/>
    <w:rsid w:val="00C345A0"/>
    <w:rsid w:val="00C3619C"/>
    <w:rsid w:val="00C4532E"/>
    <w:rsid w:val="00C52E1F"/>
    <w:rsid w:val="00C6001B"/>
    <w:rsid w:val="00C8751A"/>
    <w:rsid w:val="00CA146E"/>
    <w:rsid w:val="00CA22F8"/>
    <w:rsid w:val="00CA3593"/>
    <w:rsid w:val="00CA6314"/>
    <w:rsid w:val="00CA7622"/>
    <w:rsid w:val="00CB2E8A"/>
    <w:rsid w:val="00CB3D27"/>
    <w:rsid w:val="00CC406E"/>
    <w:rsid w:val="00CC6D36"/>
    <w:rsid w:val="00CD2E45"/>
    <w:rsid w:val="00CD4222"/>
    <w:rsid w:val="00CD7B91"/>
    <w:rsid w:val="00CE0FAD"/>
    <w:rsid w:val="00CE367C"/>
    <w:rsid w:val="00CF0AFC"/>
    <w:rsid w:val="00CF34D9"/>
    <w:rsid w:val="00CF4009"/>
    <w:rsid w:val="00D05F31"/>
    <w:rsid w:val="00D20B75"/>
    <w:rsid w:val="00D22057"/>
    <w:rsid w:val="00D31106"/>
    <w:rsid w:val="00D31C18"/>
    <w:rsid w:val="00D366F8"/>
    <w:rsid w:val="00D502A3"/>
    <w:rsid w:val="00D60CD7"/>
    <w:rsid w:val="00D66D05"/>
    <w:rsid w:val="00D66E8A"/>
    <w:rsid w:val="00D67E67"/>
    <w:rsid w:val="00D70B44"/>
    <w:rsid w:val="00D7718C"/>
    <w:rsid w:val="00D854CB"/>
    <w:rsid w:val="00D87C00"/>
    <w:rsid w:val="00D928E6"/>
    <w:rsid w:val="00DA1FEB"/>
    <w:rsid w:val="00DB26EE"/>
    <w:rsid w:val="00DB2A6E"/>
    <w:rsid w:val="00DC3692"/>
    <w:rsid w:val="00DE41F6"/>
    <w:rsid w:val="00DE7601"/>
    <w:rsid w:val="00E03ED0"/>
    <w:rsid w:val="00E112CD"/>
    <w:rsid w:val="00E1403C"/>
    <w:rsid w:val="00E30EA0"/>
    <w:rsid w:val="00E31D16"/>
    <w:rsid w:val="00E31E69"/>
    <w:rsid w:val="00E47B5F"/>
    <w:rsid w:val="00E63D91"/>
    <w:rsid w:val="00E6790A"/>
    <w:rsid w:val="00E71041"/>
    <w:rsid w:val="00E72746"/>
    <w:rsid w:val="00E84044"/>
    <w:rsid w:val="00E85AB4"/>
    <w:rsid w:val="00E87776"/>
    <w:rsid w:val="00E96D98"/>
    <w:rsid w:val="00EB0269"/>
    <w:rsid w:val="00EB6473"/>
    <w:rsid w:val="00EB6A51"/>
    <w:rsid w:val="00EB6CB6"/>
    <w:rsid w:val="00EC1859"/>
    <w:rsid w:val="00ED31E0"/>
    <w:rsid w:val="00ED48EE"/>
    <w:rsid w:val="00ED775E"/>
    <w:rsid w:val="00EE225E"/>
    <w:rsid w:val="00EF4BA8"/>
    <w:rsid w:val="00EF59C9"/>
    <w:rsid w:val="00F0165F"/>
    <w:rsid w:val="00F0192E"/>
    <w:rsid w:val="00F02A02"/>
    <w:rsid w:val="00F05DA5"/>
    <w:rsid w:val="00F45311"/>
    <w:rsid w:val="00F54966"/>
    <w:rsid w:val="00F55D5C"/>
    <w:rsid w:val="00F657B3"/>
    <w:rsid w:val="00F66AE3"/>
    <w:rsid w:val="00F74D9A"/>
    <w:rsid w:val="00F76638"/>
    <w:rsid w:val="00F77570"/>
    <w:rsid w:val="00F817C9"/>
    <w:rsid w:val="00F87CB2"/>
    <w:rsid w:val="00FA7BE5"/>
    <w:rsid w:val="00FA7CA7"/>
    <w:rsid w:val="00FB008B"/>
    <w:rsid w:val="00FB7E4E"/>
    <w:rsid w:val="00FC54F8"/>
    <w:rsid w:val="00FD3A52"/>
    <w:rsid w:val="00FD71A5"/>
    <w:rsid w:val="00FD7D42"/>
    <w:rsid w:val="00FE0AB1"/>
    <w:rsid w:val="00FE1CB3"/>
    <w:rsid w:val="00FE54EC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29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2E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E3"/>
    <w:rPr>
      <w:rFonts w:ascii="Tahoma" w:hAnsi="Tahoma" w:cs="Tahoma"/>
      <w:sz w:val="16"/>
      <w:szCs w:val="16"/>
    </w:rPr>
  </w:style>
  <w:style w:type="character" w:customStyle="1" w:styleId="watch-title">
    <w:name w:val="watch-title"/>
    <w:basedOn w:val="DefaultParagraphFont"/>
    <w:rsid w:val="0079559A"/>
  </w:style>
  <w:style w:type="paragraph" w:styleId="Header">
    <w:name w:val="header"/>
    <w:basedOn w:val="Normal"/>
    <w:link w:val="HeaderChar"/>
    <w:uiPriority w:val="99"/>
    <w:unhideWhenUsed/>
    <w:rsid w:val="007D3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66"/>
  </w:style>
  <w:style w:type="paragraph" w:styleId="Footer">
    <w:name w:val="footer"/>
    <w:basedOn w:val="Normal"/>
    <w:link w:val="FooterChar"/>
    <w:uiPriority w:val="99"/>
    <w:semiHidden/>
    <w:unhideWhenUsed/>
    <w:rsid w:val="007D3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6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2E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E3"/>
    <w:rPr>
      <w:rFonts w:ascii="Tahoma" w:hAnsi="Tahoma" w:cs="Tahoma"/>
      <w:sz w:val="16"/>
      <w:szCs w:val="16"/>
    </w:rPr>
  </w:style>
  <w:style w:type="character" w:customStyle="1" w:styleId="watch-title">
    <w:name w:val="watch-title"/>
    <w:basedOn w:val="DefaultParagraphFont"/>
    <w:rsid w:val="0079559A"/>
  </w:style>
  <w:style w:type="paragraph" w:styleId="Header">
    <w:name w:val="header"/>
    <w:basedOn w:val="Normal"/>
    <w:link w:val="HeaderChar"/>
    <w:uiPriority w:val="99"/>
    <w:unhideWhenUsed/>
    <w:rsid w:val="007D3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66"/>
  </w:style>
  <w:style w:type="paragraph" w:styleId="Footer">
    <w:name w:val="footer"/>
    <w:basedOn w:val="Normal"/>
    <w:link w:val="FooterChar"/>
    <w:uiPriority w:val="99"/>
    <w:semiHidden/>
    <w:unhideWhenUsed/>
    <w:rsid w:val="007D3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doctor</cp:lastModifiedBy>
  <cp:revision>2</cp:revision>
  <cp:lastPrinted>2014-06-18T22:59:00Z</cp:lastPrinted>
  <dcterms:created xsi:type="dcterms:W3CDTF">2014-07-07T08:26:00Z</dcterms:created>
  <dcterms:modified xsi:type="dcterms:W3CDTF">2014-07-07T08:26:00Z</dcterms:modified>
</cp:coreProperties>
</file>