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ECD" w:rsidRPr="00F44E1D" w:rsidRDefault="00EF0ECD" w:rsidP="00AB4478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i/>
        </w:rPr>
      </w:pPr>
    </w:p>
    <w:p w:rsidR="00EF0ECD" w:rsidRPr="00F44E1D" w:rsidRDefault="00EF0ECD" w:rsidP="00AB4478">
      <w:pPr>
        <w:pStyle w:val="NoSpacing"/>
        <w:spacing w:line="480" w:lineRule="auto"/>
        <w:contextualSpacing/>
        <w:rPr>
          <w:rFonts w:ascii="Times New Roman" w:hAnsi="Times New Roman" w:cs="Times New Roman"/>
          <w:b/>
          <w:i/>
        </w:rPr>
      </w:pPr>
      <w:proofErr w:type="gramStart"/>
      <w:r w:rsidRPr="00F44E1D">
        <w:rPr>
          <w:rFonts w:ascii="Times New Roman" w:hAnsi="Times New Roman" w:cs="Times New Roman"/>
          <w:b/>
          <w:i/>
        </w:rPr>
        <w:t>transition</w:t>
      </w:r>
      <w:proofErr w:type="gramEnd"/>
    </w:p>
    <w:p w:rsidR="00EF0ECD" w:rsidRPr="00F44E1D" w:rsidRDefault="00EF0ECD" w:rsidP="00AB4478">
      <w:pPr>
        <w:pStyle w:val="NoSpacing"/>
        <w:spacing w:line="480" w:lineRule="auto"/>
        <w:ind w:firstLine="567"/>
        <w:contextualSpacing/>
        <w:rPr>
          <w:rFonts w:ascii="Times New Roman" w:hAnsi="Times New Roman" w:cs="Times New Roman"/>
        </w:rPr>
      </w:pPr>
    </w:p>
    <w:p w:rsidR="00EF0ECD" w:rsidRPr="00F44E1D" w:rsidRDefault="00320AAF" w:rsidP="00AB4478">
      <w:pPr>
        <w:pStyle w:val="NoSpacing"/>
        <w:spacing w:line="48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F44E1D">
        <w:rPr>
          <w:rFonts w:ascii="Times New Roman" w:hAnsi="Times New Roman" w:cs="Times New Roman"/>
        </w:rPr>
        <w:t>‘</w:t>
      </w:r>
      <w:r w:rsidR="00D31282" w:rsidRPr="00F44E1D">
        <w:rPr>
          <w:rFonts w:ascii="Times New Roman" w:hAnsi="Times New Roman" w:cs="Times New Roman"/>
        </w:rPr>
        <w:t>LITTLE MAGAZINE</w:t>
      </w:r>
      <w:r w:rsidRPr="00F44E1D">
        <w:rPr>
          <w:rFonts w:ascii="Times New Roman" w:hAnsi="Times New Roman" w:cs="Times New Roman"/>
        </w:rPr>
        <w:t>’</w:t>
      </w:r>
      <w:r w:rsidR="00D31282" w:rsidRPr="00F44E1D">
        <w:rPr>
          <w:rFonts w:ascii="Times New Roman" w:hAnsi="Times New Roman" w:cs="Times New Roman"/>
        </w:rPr>
        <w:t xml:space="preserve"> running from 1927-1938</w:t>
      </w:r>
      <w:r w:rsidRPr="00F44E1D">
        <w:rPr>
          <w:rFonts w:ascii="Times New Roman" w:hAnsi="Times New Roman" w:cs="Times New Roman"/>
        </w:rPr>
        <w:t>.</w:t>
      </w:r>
      <w:proofErr w:type="gramEnd"/>
      <w:r w:rsidRPr="00F44E1D">
        <w:rPr>
          <w:rFonts w:ascii="Times New Roman" w:hAnsi="Times New Roman" w:cs="Times New Roman"/>
        </w:rPr>
        <w:t xml:space="preserve"> </w:t>
      </w:r>
      <w:proofErr w:type="gramStart"/>
      <w:r w:rsidRPr="00F44E1D">
        <w:rPr>
          <w:rFonts w:ascii="Times New Roman" w:hAnsi="Times New Roman" w:cs="Times New Roman"/>
        </w:rPr>
        <w:t>E</w:t>
      </w:r>
      <w:r w:rsidR="00D31282" w:rsidRPr="00F44E1D">
        <w:rPr>
          <w:rFonts w:ascii="Times New Roman" w:hAnsi="Times New Roman" w:cs="Times New Roman"/>
        </w:rPr>
        <w:t xml:space="preserve">dited by EUGENE JOLAS and associate editors ELLIOT PAUL, ROBERT SAGE, </w:t>
      </w:r>
      <w:r w:rsidRPr="00F44E1D">
        <w:rPr>
          <w:rFonts w:ascii="Times New Roman" w:hAnsi="Times New Roman" w:cs="Times New Roman"/>
        </w:rPr>
        <w:t xml:space="preserve">STUART GILBERT, MATTHEW JOSEPHSON, </w:t>
      </w:r>
      <w:r w:rsidR="00D31282" w:rsidRPr="00F44E1D">
        <w:rPr>
          <w:rFonts w:ascii="Times New Roman" w:hAnsi="Times New Roman" w:cs="Times New Roman"/>
        </w:rPr>
        <w:t>and JAMES JOHNSON SWEENEY.</w:t>
      </w:r>
      <w:proofErr w:type="gramEnd"/>
      <w:r w:rsidR="00D31282" w:rsidRPr="00F44E1D">
        <w:rPr>
          <w:rFonts w:ascii="Times New Roman" w:hAnsi="Times New Roman" w:cs="Times New Roman"/>
        </w:rPr>
        <w:t xml:space="preserve"> </w:t>
      </w:r>
      <w:proofErr w:type="gramStart"/>
      <w:r w:rsidRPr="00F44E1D">
        <w:rPr>
          <w:rFonts w:ascii="Times New Roman" w:hAnsi="Times New Roman" w:cs="Times New Roman"/>
        </w:rPr>
        <w:t>Significant translations by MARIA JOLAS.</w:t>
      </w:r>
      <w:proofErr w:type="gramEnd"/>
      <w:r w:rsidRPr="00F44E1D">
        <w:rPr>
          <w:rFonts w:ascii="Times New Roman" w:hAnsi="Times New Roman" w:cs="Times New Roman"/>
        </w:rPr>
        <w:t xml:space="preserve"> </w:t>
      </w:r>
      <w:proofErr w:type="gramStart"/>
      <w:r w:rsidR="00D31282" w:rsidRPr="00F44E1D">
        <w:rPr>
          <w:rFonts w:ascii="Times New Roman" w:hAnsi="Times New Roman" w:cs="Times New Roman"/>
        </w:rPr>
        <w:t xml:space="preserve">Produced in Paris, </w:t>
      </w:r>
      <w:proofErr w:type="spellStart"/>
      <w:r w:rsidR="00D31282" w:rsidRPr="00F44E1D">
        <w:rPr>
          <w:rFonts w:ascii="Times New Roman" w:hAnsi="Times New Roman" w:cs="Times New Roman"/>
        </w:rPr>
        <w:t>Colombay</w:t>
      </w:r>
      <w:proofErr w:type="spellEnd"/>
      <w:r w:rsidR="00D31282" w:rsidRPr="00F44E1D">
        <w:rPr>
          <w:rFonts w:ascii="Times New Roman" w:hAnsi="Times New Roman" w:cs="Times New Roman"/>
        </w:rPr>
        <w:t>-les-</w:t>
      </w:r>
      <w:proofErr w:type="spellStart"/>
      <w:r w:rsidR="00D31282" w:rsidRPr="00F44E1D">
        <w:rPr>
          <w:rFonts w:ascii="Times New Roman" w:hAnsi="Times New Roman" w:cs="Times New Roman"/>
        </w:rPr>
        <w:t>deux</w:t>
      </w:r>
      <w:proofErr w:type="spellEnd"/>
      <w:r w:rsidR="00D31282" w:rsidRPr="00F44E1D">
        <w:rPr>
          <w:rFonts w:ascii="Times New Roman" w:hAnsi="Times New Roman" w:cs="Times New Roman"/>
        </w:rPr>
        <w:t>-</w:t>
      </w:r>
      <w:proofErr w:type="spellStart"/>
      <w:r w:rsidR="00D31282" w:rsidRPr="00F44E1D">
        <w:rPr>
          <w:rFonts w:ascii="Times New Roman" w:hAnsi="Times New Roman" w:cs="Times New Roman"/>
        </w:rPr>
        <w:t>Eglises</w:t>
      </w:r>
      <w:proofErr w:type="spellEnd"/>
      <w:r w:rsidR="00D31282" w:rsidRPr="00F44E1D">
        <w:rPr>
          <w:rFonts w:ascii="Times New Roman" w:hAnsi="Times New Roman" w:cs="Times New Roman"/>
        </w:rPr>
        <w:t>, and The Hague</w:t>
      </w:r>
      <w:r w:rsidR="004D5987" w:rsidRPr="00F44E1D">
        <w:rPr>
          <w:rFonts w:ascii="Times New Roman" w:hAnsi="Times New Roman" w:cs="Times New Roman"/>
        </w:rPr>
        <w:t>.</w:t>
      </w:r>
      <w:proofErr w:type="gramEnd"/>
    </w:p>
    <w:p w:rsidR="00EF0ECD" w:rsidRPr="00F44E1D" w:rsidRDefault="00EF0ECD" w:rsidP="00AB4478">
      <w:pPr>
        <w:pStyle w:val="NoSpacing"/>
        <w:spacing w:line="480" w:lineRule="auto"/>
        <w:contextualSpacing/>
        <w:jc w:val="both"/>
        <w:rPr>
          <w:rFonts w:ascii="Times New Roman" w:hAnsi="Times New Roman" w:cs="Times New Roman"/>
        </w:rPr>
      </w:pPr>
    </w:p>
    <w:p w:rsidR="00D31282" w:rsidRPr="00F44E1D" w:rsidRDefault="00D31282" w:rsidP="00AB4478">
      <w:pPr>
        <w:pStyle w:val="NoSpacing"/>
        <w:spacing w:line="480" w:lineRule="auto"/>
        <w:contextualSpacing/>
        <w:jc w:val="both"/>
        <w:rPr>
          <w:rFonts w:ascii="Times New Roman" w:hAnsi="Times New Roman" w:cs="Times New Roman"/>
        </w:rPr>
      </w:pPr>
    </w:p>
    <w:p w:rsidR="00EF0ECD" w:rsidRPr="00F44E1D" w:rsidRDefault="00EF0ECD" w:rsidP="00AB4478">
      <w:pPr>
        <w:pStyle w:val="NoSpacing"/>
        <w:spacing w:line="480" w:lineRule="auto"/>
        <w:contextualSpacing/>
        <w:jc w:val="both"/>
        <w:rPr>
          <w:rFonts w:ascii="Times New Roman" w:hAnsi="Times New Roman" w:cs="Times New Roman"/>
        </w:rPr>
      </w:pPr>
      <w:r w:rsidRPr="00F44E1D">
        <w:rPr>
          <w:rFonts w:ascii="Times New Roman" w:hAnsi="Times New Roman" w:cs="Times New Roman"/>
        </w:rPr>
        <w:t xml:space="preserve">In a July 1940 letter to </w:t>
      </w:r>
      <w:r w:rsidRPr="00F44E1D">
        <w:rPr>
          <w:rFonts w:ascii="Times New Roman" w:hAnsi="Times New Roman" w:cs="Times New Roman"/>
          <w:caps/>
        </w:rPr>
        <w:t>James Johnson Sweeney</w:t>
      </w:r>
      <w:r w:rsidRPr="00F44E1D">
        <w:rPr>
          <w:rFonts w:ascii="Times New Roman" w:hAnsi="Times New Roman" w:cs="Times New Roman"/>
        </w:rPr>
        <w:t xml:space="preserve">, then curator at the Museum of Modern Art in New York, the literary editor, poet, and journalist EUGENE JOLAS writes of their once-shared project, in need of liquidation with the disastrous events of the war. ‘Everything I believed in for Europe has crumbled overnight’, he writes, thinking back over a decade of fervent belief in the power of literature, now facing an epochal cataclysm. ‘But I have to go on. […] </w:t>
      </w:r>
      <w:r w:rsidRPr="00F44E1D">
        <w:rPr>
          <w:rFonts w:ascii="Times New Roman" w:hAnsi="Times New Roman" w:cs="Times New Roman"/>
          <w:u w:val="single"/>
        </w:rPr>
        <w:t>Transition</w:t>
      </w:r>
      <w:r w:rsidRPr="00F44E1D">
        <w:rPr>
          <w:rFonts w:ascii="Times New Roman" w:hAnsi="Times New Roman" w:cs="Times New Roman"/>
        </w:rPr>
        <w:t xml:space="preserve"> must die.’</w:t>
      </w:r>
      <w:r w:rsidRPr="00F44E1D">
        <w:rPr>
          <w:rStyle w:val="FootnoteReference"/>
          <w:rFonts w:ascii="Times New Roman" w:hAnsi="Times New Roman" w:cs="Times New Roman"/>
        </w:rPr>
        <w:footnoteReference w:id="1"/>
      </w:r>
      <w:r w:rsidRPr="00F44E1D">
        <w:rPr>
          <w:rFonts w:ascii="Times New Roman" w:hAnsi="Times New Roman" w:cs="Times New Roman"/>
        </w:rPr>
        <w:t xml:space="preserve"> </w:t>
      </w:r>
    </w:p>
    <w:p w:rsidR="00EF0ECD" w:rsidRPr="00F44E1D" w:rsidRDefault="00EF0ECD" w:rsidP="00AB4478">
      <w:pPr>
        <w:pStyle w:val="NoSpacing"/>
        <w:spacing w:line="480" w:lineRule="auto"/>
        <w:ind w:firstLine="567"/>
        <w:contextualSpacing/>
        <w:jc w:val="both"/>
        <w:rPr>
          <w:rFonts w:ascii="Times New Roman" w:hAnsi="Times New Roman" w:cs="Times New Roman"/>
        </w:rPr>
      </w:pPr>
      <w:proofErr w:type="gramStart"/>
      <w:r w:rsidRPr="00F44E1D">
        <w:rPr>
          <w:rFonts w:ascii="Times New Roman" w:hAnsi="Times New Roman" w:cs="Times New Roman"/>
          <w:i/>
        </w:rPr>
        <w:t>transition</w:t>
      </w:r>
      <w:proofErr w:type="gramEnd"/>
      <w:r w:rsidRPr="00F44E1D">
        <w:rPr>
          <w:rFonts w:ascii="Times New Roman" w:hAnsi="Times New Roman" w:cs="Times New Roman"/>
        </w:rPr>
        <w:t xml:space="preserve">, with its deliberate lower-case ‘t’, was the largest  of the </w:t>
      </w:r>
      <w:r w:rsidRPr="00F44E1D">
        <w:rPr>
          <w:rFonts w:ascii="Times New Roman" w:hAnsi="Times New Roman" w:cs="Times New Roman"/>
        </w:rPr>
        <w:t>‘LITTLE MAGAZINES’</w:t>
      </w:r>
      <w:r w:rsidRPr="00F44E1D">
        <w:rPr>
          <w:rFonts w:ascii="Times New Roman" w:hAnsi="Times New Roman" w:cs="Times New Roman"/>
        </w:rPr>
        <w:t xml:space="preserve">. Acting as a vital bridge between experimental writing in Europe and an eager readership of over a thousand subscribers in the US, it was also among the most important. For a journal scholar </w:t>
      </w:r>
      <w:proofErr w:type="spellStart"/>
      <w:r w:rsidRPr="00F44E1D">
        <w:rPr>
          <w:rFonts w:ascii="Times New Roman" w:hAnsi="Times New Roman" w:cs="Times New Roman"/>
        </w:rPr>
        <w:t>Dougald</w:t>
      </w:r>
      <w:proofErr w:type="spellEnd"/>
      <w:r w:rsidRPr="00F44E1D">
        <w:rPr>
          <w:rFonts w:ascii="Times New Roman" w:hAnsi="Times New Roman" w:cs="Times New Roman"/>
        </w:rPr>
        <w:t xml:space="preserve"> McMillan calls ‘synonymous’ with the LOST GENERATION, </w:t>
      </w:r>
      <w:r w:rsidRPr="00F44E1D">
        <w:rPr>
          <w:rFonts w:ascii="Times New Roman" w:hAnsi="Times New Roman" w:cs="Times New Roman"/>
          <w:i/>
        </w:rPr>
        <w:t xml:space="preserve">transition </w:t>
      </w:r>
      <w:r w:rsidRPr="00F44E1D">
        <w:rPr>
          <w:rFonts w:ascii="Times New Roman" w:hAnsi="Times New Roman" w:cs="Times New Roman"/>
        </w:rPr>
        <w:t>has received comparatively little critical attention, a fact that, with growing recent interest, is now changing.</w:t>
      </w:r>
    </w:p>
    <w:p w:rsidR="00EF0ECD" w:rsidRPr="00F44E1D" w:rsidRDefault="00EF0ECD" w:rsidP="00AB4478">
      <w:pPr>
        <w:pStyle w:val="NoSpacing"/>
        <w:spacing w:line="48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F44E1D">
        <w:rPr>
          <w:rFonts w:ascii="Times New Roman" w:hAnsi="Times New Roman" w:cs="Times New Roman"/>
        </w:rPr>
        <w:t xml:space="preserve">EUGENE JOLAS formed </w:t>
      </w:r>
      <w:r w:rsidRPr="00F44E1D">
        <w:rPr>
          <w:rFonts w:ascii="Times New Roman" w:hAnsi="Times New Roman" w:cs="Times New Roman"/>
          <w:i/>
        </w:rPr>
        <w:t xml:space="preserve">transition </w:t>
      </w:r>
      <w:r w:rsidRPr="00F44E1D">
        <w:rPr>
          <w:rFonts w:ascii="Times New Roman" w:hAnsi="Times New Roman" w:cs="Times New Roman"/>
        </w:rPr>
        <w:t xml:space="preserve">with significant assistance from his wife Maria, and various contributing and associate editors. ELLIOT PAUL was a co-founding and major editor </w:t>
      </w:r>
      <w:r w:rsidR="004D5987" w:rsidRPr="00F44E1D">
        <w:rPr>
          <w:rFonts w:ascii="Times New Roman" w:hAnsi="Times New Roman" w:cs="Times New Roman"/>
        </w:rPr>
        <w:t>for the inaugural year from April 1927</w:t>
      </w:r>
      <w:r w:rsidRPr="00F44E1D">
        <w:rPr>
          <w:rFonts w:ascii="Times New Roman" w:hAnsi="Times New Roman" w:cs="Times New Roman"/>
        </w:rPr>
        <w:t xml:space="preserve">, followed by </w:t>
      </w:r>
      <w:r w:rsidRPr="00F44E1D">
        <w:rPr>
          <w:rFonts w:ascii="Times New Roman" w:hAnsi="Times New Roman" w:cs="Times New Roman"/>
          <w:caps/>
        </w:rPr>
        <w:t>Robert Sage</w:t>
      </w:r>
      <w:r w:rsidRPr="00F44E1D">
        <w:rPr>
          <w:rFonts w:ascii="Times New Roman" w:hAnsi="Times New Roman" w:cs="Times New Roman"/>
        </w:rPr>
        <w:t xml:space="preserve">, with contributing editorship from </w:t>
      </w:r>
      <w:r w:rsidR="000014A6" w:rsidRPr="00F44E1D">
        <w:rPr>
          <w:rFonts w:ascii="Times New Roman" w:hAnsi="Times New Roman" w:cs="Times New Roman"/>
        </w:rPr>
        <w:t>MATTHEW JOSEPHSON</w:t>
      </w:r>
      <w:r w:rsidRPr="00F44E1D">
        <w:rPr>
          <w:rFonts w:ascii="Times New Roman" w:hAnsi="Times New Roman" w:cs="Times New Roman"/>
        </w:rPr>
        <w:t xml:space="preserve"> in 1928. </w:t>
      </w:r>
      <w:r w:rsidRPr="00F44E1D">
        <w:rPr>
          <w:rFonts w:ascii="Times New Roman" w:hAnsi="Times New Roman" w:cs="Times New Roman"/>
          <w:caps/>
        </w:rPr>
        <w:t>James Johnson Sweeney</w:t>
      </w:r>
      <w:r w:rsidRPr="00F44E1D">
        <w:rPr>
          <w:rFonts w:ascii="Times New Roman" w:hAnsi="Times New Roman" w:cs="Times New Roman"/>
        </w:rPr>
        <w:t xml:space="preserve"> also took an editorial position in the late 1930s, and the circle extended to </w:t>
      </w:r>
      <w:r w:rsidR="004B2947" w:rsidRPr="00F44E1D">
        <w:rPr>
          <w:rFonts w:ascii="Times New Roman" w:hAnsi="Times New Roman" w:cs="Times New Roman"/>
        </w:rPr>
        <w:t>STUART GILBERT</w:t>
      </w:r>
      <w:r w:rsidRPr="00F44E1D">
        <w:rPr>
          <w:rFonts w:ascii="Times New Roman" w:hAnsi="Times New Roman" w:cs="Times New Roman"/>
        </w:rPr>
        <w:t xml:space="preserve">. Over 475 contributors are represented across </w:t>
      </w:r>
      <w:r w:rsidRPr="00F44E1D">
        <w:rPr>
          <w:rFonts w:ascii="Times New Roman" w:hAnsi="Times New Roman" w:cs="Times New Roman"/>
          <w:i/>
        </w:rPr>
        <w:t>transition</w:t>
      </w:r>
      <w:r w:rsidRPr="00F44E1D">
        <w:rPr>
          <w:rFonts w:ascii="Times New Roman" w:hAnsi="Times New Roman" w:cs="Times New Roman"/>
        </w:rPr>
        <w:t xml:space="preserve">’s 27 issues, some of which ran to around 400 pages. Initially a monthly with the subtitle </w:t>
      </w:r>
      <w:r w:rsidRPr="00F44E1D">
        <w:rPr>
          <w:rFonts w:ascii="Times New Roman" w:hAnsi="Times New Roman" w:cs="Times New Roman"/>
          <w:shd w:val="clear" w:color="auto" w:fill="FFFFFF"/>
        </w:rPr>
        <w:t xml:space="preserve">“an international quarterly for creative experiment”, </w:t>
      </w:r>
      <w:r w:rsidR="000014A6" w:rsidRPr="00F44E1D">
        <w:rPr>
          <w:rFonts w:ascii="Times New Roman" w:hAnsi="Times New Roman" w:cs="Times New Roman"/>
          <w:shd w:val="clear" w:color="auto" w:fill="FFFFFF"/>
        </w:rPr>
        <w:t>JOLAS</w:t>
      </w:r>
      <w:r w:rsidRPr="00F44E1D">
        <w:rPr>
          <w:rFonts w:ascii="Times New Roman" w:hAnsi="Times New Roman" w:cs="Times New Roman"/>
          <w:shd w:val="clear" w:color="auto" w:fill="FFFFFF"/>
        </w:rPr>
        <w:t xml:space="preserve">’s </w:t>
      </w:r>
      <w:r w:rsidRPr="00F44E1D">
        <w:rPr>
          <w:rFonts w:ascii="Times New Roman" w:hAnsi="Times New Roman" w:cs="Times New Roman"/>
          <w:shd w:val="clear" w:color="auto" w:fill="FFFFFF"/>
        </w:rPr>
        <w:t xml:space="preserve">editorial hand is evident in the </w:t>
      </w:r>
      <w:r w:rsidRPr="00F44E1D">
        <w:rPr>
          <w:rFonts w:ascii="Times New Roman" w:hAnsi="Times New Roman" w:cs="Times New Roman"/>
          <w:shd w:val="clear" w:color="auto" w:fill="FFFFFF"/>
        </w:rPr>
        <w:lastRenderedPageBreak/>
        <w:t xml:space="preserve">later, more grandiose heading in later quarterly issues, “An International Workshop for Orphic Creation”. The magazine was originally produced in Paris, then </w:t>
      </w:r>
      <w:proofErr w:type="spellStart"/>
      <w:r w:rsidRPr="00F44E1D">
        <w:rPr>
          <w:rFonts w:ascii="Times New Roman" w:hAnsi="Times New Roman" w:cs="Times New Roman"/>
        </w:rPr>
        <w:t>Colombay</w:t>
      </w:r>
      <w:proofErr w:type="spellEnd"/>
      <w:r w:rsidRPr="00F44E1D">
        <w:rPr>
          <w:rFonts w:ascii="Times New Roman" w:hAnsi="Times New Roman" w:cs="Times New Roman"/>
        </w:rPr>
        <w:t>-les-</w:t>
      </w:r>
      <w:proofErr w:type="spellStart"/>
      <w:r w:rsidRPr="00F44E1D">
        <w:rPr>
          <w:rFonts w:ascii="Times New Roman" w:hAnsi="Times New Roman" w:cs="Times New Roman"/>
        </w:rPr>
        <w:t>deux</w:t>
      </w:r>
      <w:proofErr w:type="spellEnd"/>
      <w:r w:rsidRPr="00F44E1D">
        <w:rPr>
          <w:rFonts w:ascii="Times New Roman" w:hAnsi="Times New Roman" w:cs="Times New Roman"/>
        </w:rPr>
        <w:t>-</w:t>
      </w:r>
      <w:proofErr w:type="spellStart"/>
      <w:r w:rsidRPr="00F44E1D">
        <w:rPr>
          <w:rFonts w:ascii="Times New Roman" w:hAnsi="Times New Roman" w:cs="Times New Roman"/>
        </w:rPr>
        <w:t>Eglises</w:t>
      </w:r>
      <w:proofErr w:type="spellEnd"/>
      <w:r w:rsidRPr="00F44E1D">
        <w:rPr>
          <w:rFonts w:ascii="Times New Roman" w:hAnsi="Times New Roman" w:cs="Times New Roman"/>
        </w:rPr>
        <w:t xml:space="preserve">, then after a near two-year hiatus between summer 1930 and spring 1932 </w:t>
      </w:r>
      <w:r w:rsidR="005B10A5" w:rsidRPr="00F44E1D">
        <w:rPr>
          <w:rFonts w:ascii="Times New Roman" w:hAnsi="Times New Roman" w:cs="Times New Roman"/>
        </w:rPr>
        <w:t xml:space="preserve">it </w:t>
      </w:r>
      <w:r w:rsidRPr="00F44E1D">
        <w:rPr>
          <w:rFonts w:ascii="Times New Roman" w:hAnsi="Times New Roman" w:cs="Times New Roman"/>
        </w:rPr>
        <w:t xml:space="preserve">was re-launched from The Hague via The </w:t>
      </w:r>
      <w:proofErr w:type="spellStart"/>
      <w:r w:rsidRPr="00F44E1D">
        <w:rPr>
          <w:rFonts w:ascii="Times New Roman" w:hAnsi="Times New Roman" w:cs="Times New Roman"/>
        </w:rPr>
        <w:t>Servire</w:t>
      </w:r>
      <w:proofErr w:type="spellEnd"/>
      <w:r w:rsidRPr="00F44E1D">
        <w:rPr>
          <w:rFonts w:ascii="Times New Roman" w:hAnsi="Times New Roman" w:cs="Times New Roman"/>
        </w:rPr>
        <w:t xml:space="preserve"> Press.</w:t>
      </w:r>
      <w:r w:rsidRPr="00F44E1D">
        <w:rPr>
          <w:rFonts w:ascii="Times New Roman" w:hAnsi="Times New Roman" w:cs="Times New Roman"/>
          <w:shd w:val="clear" w:color="auto" w:fill="FFFFFF"/>
        </w:rPr>
        <w:t xml:space="preserve"> </w:t>
      </w:r>
      <w:r w:rsidRPr="00F44E1D">
        <w:rPr>
          <w:rFonts w:ascii="Times New Roman" w:hAnsi="Times New Roman" w:cs="Times New Roman"/>
        </w:rPr>
        <w:t xml:space="preserve"> </w:t>
      </w:r>
    </w:p>
    <w:p w:rsidR="00EF0ECD" w:rsidRPr="00F44E1D" w:rsidRDefault="000014A6" w:rsidP="00AB4478">
      <w:pPr>
        <w:pStyle w:val="NoSpacing"/>
        <w:spacing w:line="48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F44E1D">
        <w:rPr>
          <w:rFonts w:ascii="Times New Roman" w:hAnsi="Times New Roman" w:cs="Times New Roman"/>
        </w:rPr>
        <w:t>JOLAS</w:t>
      </w:r>
      <w:r w:rsidR="00EF0ECD" w:rsidRPr="00F44E1D">
        <w:rPr>
          <w:rFonts w:ascii="Times New Roman" w:hAnsi="Times New Roman" w:cs="Times New Roman"/>
        </w:rPr>
        <w:t xml:space="preserve"> </w:t>
      </w:r>
      <w:r w:rsidR="00EF0ECD" w:rsidRPr="00F44E1D">
        <w:rPr>
          <w:rFonts w:ascii="Times New Roman" w:hAnsi="Times New Roman" w:cs="Times New Roman"/>
        </w:rPr>
        <w:t xml:space="preserve">infused </w:t>
      </w:r>
      <w:r w:rsidR="00EF0ECD" w:rsidRPr="00F44E1D">
        <w:rPr>
          <w:rFonts w:ascii="Times New Roman" w:hAnsi="Times New Roman" w:cs="Times New Roman"/>
          <w:i/>
        </w:rPr>
        <w:t xml:space="preserve">transition </w:t>
      </w:r>
      <w:r w:rsidR="00EF0ECD" w:rsidRPr="00F44E1D">
        <w:rPr>
          <w:rFonts w:ascii="Times New Roman" w:hAnsi="Times New Roman" w:cs="Times New Roman"/>
        </w:rPr>
        <w:t xml:space="preserve">with an idealistic, internationalist tenor, incorporating a diverse range of voices from </w:t>
      </w:r>
      <w:r w:rsidRPr="00F44E1D">
        <w:rPr>
          <w:rFonts w:ascii="Times New Roman" w:hAnsi="Times New Roman" w:cs="Times New Roman"/>
        </w:rPr>
        <w:t xml:space="preserve">SURREALISM, DADAISM, </w:t>
      </w:r>
      <w:r w:rsidR="00FC19E8" w:rsidRPr="00F44E1D">
        <w:rPr>
          <w:rFonts w:ascii="Times New Roman" w:hAnsi="Times New Roman" w:cs="Times New Roman"/>
        </w:rPr>
        <w:t>and</w:t>
      </w:r>
      <w:r w:rsidRPr="00F44E1D">
        <w:rPr>
          <w:rFonts w:ascii="Times New Roman" w:hAnsi="Times New Roman" w:cs="Times New Roman"/>
        </w:rPr>
        <w:t xml:space="preserve"> </w:t>
      </w:r>
      <w:r w:rsidRPr="00F44E1D">
        <w:rPr>
          <w:rFonts w:ascii="Times New Roman" w:hAnsi="Times New Roman" w:cs="Times New Roman"/>
        </w:rPr>
        <w:t>EXPRESSIONISM</w:t>
      </w:r>
      <w:r w:rsidR="00EF0ECD" w:rsidRPr="00F44E1D">
        <w:rPr>
          <w:rFonts w:ascii="Times New Roman" w:hAnsi="Times New Roman" w:cs="Times New Roman"/>
        </w:rPr>
        <w:t xml:space="preserve">. </w:t>
      </w:r>
      <w:r w:rsidR="009901B1" w:rsidRPr="00F44E1D">
        <w:rPr>
          <w:rFonts w:ascii="Times New Roman" w:hAnsi="Times New Roman" w:cs="Times New Roman"/>
        </w:rPr>
        <w:t>JAMES JOYCE</w:t>
      </w:r>
      <w:r w:rsidR="00EF0ECD" w:rsidRPr="00F44E1D">
        <w:rPr>
          <w:rFonts w:ascii="Times New Roman" w:hAnsi="Times New Roman" w:cs="Times New Roman"/>
        </w:rPr>
        <w:t xml:space="preserve">’s “Work in Progress” was published in seriatim in the majority of issues (later forming the bulk of </w:t>
      </w:r>
      <w:r w:rsidR="009901B1" w:rsidRPr="00F44E1D">
        <w:rPr>
          <w:rFonts w:ascii="Times New Roman" w:hAnsi="Times New Roman" w:cs="Times New Roman"/>
          <w:i/>
        </w:rPr>
        <w:t>FINNEGANS WAKE</w:t>
      </w:r>
      <w:r w:rsidR="009901B1" w:rsidRPr="00F44E1D">
        <w:rPr>
          <w:rFonts w:ascii="Times New Roman" w:hAnsi="Times New Roman" w:cs="Times New Roman"/>
        </w:rPr>
        <w:t xml:space="preserve"> </w:t>
      </w:r>
      <w:r w:rsidR="00EF0ECD" w:rsidRPr="00F44E1D">
        <w:rPr>
          <w:rFonts w:ascii="Times New Roman" w:hAnsi="Times New Roman" w:cs="Times New Roman"/>
        </w:rPr>
        <w:t xml:space="preserve">in 1939), and </w:t>
      </w:r>
      <w:r w:rsidR="009901B1" w:rsidRPr="00F44E1D">
        <w:rPr>
          <w:rFonts w:ascii="Times New Roman" w:hAnsi="Times New Roman" w:cs="Times New Roman"/>
        </w:rPr>
        <w:t>GERTRUDE STEIN</w:t>
      </w:r>
      <w:r w:rsidR="00EF0ECD" w:rsidRPr="00F44E1D">
        <w:rPr>
          <w:rFonts w:ascii="Times New Roman" w:hAnsi="Times New Roman" w:cs="Times New Roman"/>
        </w:rPr>
        <w:t xml:space="preserve"> made fourteen appearances</w:t>
      </w:r>
      <w:r w:rsidR="009901B1" w:rsidRPr="00F44E1D">
        <w:rPr>
          <w:rFonts w:ascii="Times New Roman" w:hAnsi="Times New Roman" w:cs="Times New Roman"/>
        </w:rPr>
        <w:t>.</w:t>
      </w:r>
      <w:r w:rsidR="00EF0ECD" w:rsidRPr="00F44E1D">
        <w:rPr>
          <w:rFonts w:ascii="Times New Roman" w:hAnsi="Times New Roman" w:cs="Times New Roman"/>
        </w:rPr>
        <w:t xml:space="preserve"> The </w:t>
      </w:r>
      <w:proofErr w:type="spellStart"/>
      <w:r w:rsidR="00EF0ECD" w:rsidRPr="00F44E1D">
        <w:rPr>
          <w:rFonts w:ascii="Times New Roman" w:hAnsi="Times New Roman" w:cs="Times New Roman"/>
        </w:rPr>
        <w:t>Jolases</w:t>
      </w:r>
      <w:proofErr w:type="spellEnd"/>
      <w:r w:rsidR="00EF0ECD" w:rsidRPr="00F44E1D">
        <w:rPr>
          <w:rFonts w:ascii="Times New Roman" w:hAnsi="Times New Roman" w:cs="Times New Roman"/>
        </w:rPr>
        <w:t xml:space="preserve"> published the first translations of </w:t>
      </w:r>
      <w:r w:rsidR="004D5987" w:rsidRPr="00F44E1D">
        <w:rPr>
          <w:rFonts w:ascii="Times New Roman" w:hAnsi="Times New Roman" w:cs="Times New Roman"/>
        </w:rPr>
        <w:t xml:space="preserve">FRANZ </w:t>
      </w:r>
      <w:r w:rsidR="009901B1" w:rsidRPr="00F44E1D">
        <w:rPr>
          <w:rFonts w:ascii="Times New Roman" w:hAnsi="Times New Roman" w:cs="Times New Roman"/>
        </w:rPr>
        <w:t>KAFKA</w:t>
      </w:r>
      <w:r w:rsidR="00EF0ECD" w:rsidRPr="00F44E1D">
        <w:rPr>
          <w:rFonts w:ascii="Times New Roman" w:hAnsi="Times New Roman" w:cs="Times New Roman"/>
        </w:rPr>
        <w:t xml:space="preserve"> </w:t>
      </w:r>
      <w:r w:rsidR="00EF0ECD" w:rsidRPr="00F44E1D">
        <w:rPr>
          <w:rFonts w:ascii="Times New Roman" w:hAnsi="Times New Roman" w:cs="Times New Roman"/>
        </w:rPr>
        <w:t xml:space="preserve">into English in 1927, and introduced </w:t>
      </w:r>
      <w:r w:rsidR="00EF0ECD" w:rsidRPr="00F44E1D">
        <w:rPr>
          <w:rFonts w:ascii="Times New Roman" w:hAnsi="Times New Roman" w:cs="Times New Roman"/>
          <w:i/>
        </w:rPr>
        <w:t xml:space="preserve">transition </w:t>
      </w:r>
      <w:r w:rsidR="00EF0ECD" w:rsidRPr="00F44E1D">
        <w:rPr>
          <w:rFonts w:ascii="Times New Roman" w:hAnsi="Times New Roman" w:cs="Times New Roman"/>
        </w:rPr>
        <w:t xml:space="preserve">readers to </w:t>
      </w:r>
      <w:proofErr w:type="gramStart"/>
      <w:r w:rsidR="00EF0ECD" w:rsidRPr="00F44E1D">
        <w:rPr>
          <w:rFonts w:ascii="Times New Roman" w:hAnsi="Times New Roman" w:cs="Times New Roman"/>
        </w:rPr>
        <w:t>a panoply</w:t>
      </w:r>
      <w:proofErr w:type="gramEnd"/>
      <w:r w:rsidR="00EF0ECD" w:rsidRPr="00F44E1D">
        <w:rPr>
          <w:rFonts w:ascii="Times New Roman" w:hAnsi="Times New Roman" w:cs="Times New Roman"/>
        </w:rPr>
        <w:t xml:space="preserve"> of European and American writing, photography, art, and criticism, including texts by </w:t>
      </w:r>
      <w:r w:rsidR="00F30E38" w:rsidRPr="00F44E1D">
        <w:rPr>
          <w:rFonts w:ascii="Times New Roman" w:hAnsi="Times New Roman" w:cs="Times New Roman"/>
        </w:rPr>
        <w:t xml:space="preserve">PAUL ELUARD, PHILLIPE SOUPAULT, HANS ARP, HUGO BALL, HART CRANE, HARRY CROSBY, KAY BOYLE, </w:t>
      </w:r>
      <w:r w:rsidR="00F30E38" w:rsidRPr="00F44E1D">
        <w:rPr>
          <w:rFonts w:ascii="Times New Roman" w:hAnsi="Times New Roman" w:cs="Times New Roman"/>
        </w:rPr>
        <w:t xml:space="preserve">and </w:t>
      </w:r>
      <w:r w:rsidR="00F30E38" w:rsidRPr="00F44E1D">
        <w:rPr>
          <w:rFonts w:ascii="Times New Roman" w:hAnsi="Times New Roman" w:cs="Times New Roman"/>
        </w:rPr>
        <w:t>DJUNA BARNES</w:t>
      </w:r>
      <w:r w:rsidR="00EF0ECD" w:rsidRPr="00F44E1D">
        <w:rPr>
          <w:rFonts w:ascii="Times New Roman" w:hAnsi="Times New Roman" w:cs="Times New Roman"/>
        </w:rPr>
        <w:t xml:space="preserve">. Early works by </w:t>
      </w:r>
      <w:r w:rsidR="00FC19E8" w:rsidRPr="00F44E1D">
        <w:rPr>
          <w:rFonts w:ascii="Times New Roman" w:hAnsi="Times New Roman" w:cs="Times New Roman"/>
        </w:rPr>
        <w:t>SAMUEL BECKETT</w:t>
      </w:r>
      <w:r w:rsidR="00EF0ECD" w:rsidRPr="00F44E1D">
        <w:rPr>
          <w:rFonts w:ascii="Times New Roman" w:hAnsi="Times New Roman" w:cs="Times New Roman"/>
        </w:rPr>
        <w:t xml:space="preserve"> also appear in later issues.</w:t>
      </w:r>
    </w:p>
    <w:p w:rsidR="00635096" w:rsidRPr="00F44E1D" w:rsidRDefault="00EF0ECD" w:rsidP="00AB4478">
      <w:pPr>
        <w:pStyle w:val="NoSpacing"/>
        <w:spacing w:line="480" w:lineRule="auto"/>
        <w:ind w:firstLine="567"/>
        <w:contextualSpacing/>
        <w:jc w:val="both"/>
        <w:rPr>
          <w:del w:id="0" w:author="Unknown"/>
          <w:rFonts w:ascii="Times New Roman" w:hAnsi="Times New Roman" w:cs="Times New Roman"/>
          <w:i/>
        </w:rPr>
      </w:pPr>
      <w:r w:rsidRPr="00F44E1D">
        <w:rPr>
          <w:rFonts w:ascii="Times New Roman" w:hAnsi="Times New Roman" w:cs="Times New Roman"/>
        </w:rPr>
        <w:t xml:space="preserve">Although </w:t>
      </w:r>
      <w:r w:rsidRPr="00F44E1D">
        <w:rPr>
          <w:rFonts w:ascii="Times New Roman" w:hAnsi="Times New Roman" w:cs="Times New Roman"/>
          <w:i/>
        </w:rPr>
        <w:t xml:space="preserve">transition </w:t>
      </w:r>
      <w:r w:rsidRPr="00F44E1D">
        <w:rPr>
          <w:rFonts w:ascii="Times New Roman" w:hAnsi="Times New Roman" w:cs="Times New Roman"/>
        </w:rPr>
        <w:t xml:space="preserve">was consistently mocked in the popular press for being recondite, in the leftist press for being bourgeois, and by </w:t>
      </w:r>
      <w:r w:rsidR="009901B1" w:rsidRPr="00F44E1D">
        <w:rPr>
          <w:rFonts w:ascii="Times New Roman" w:hAnsi="Times New Roman" w:cs="Times New Roman"/>
        </w:rPr>
        <w:t>WYNDHAM LEWIS</w:t>
      </w:r>
      <w:r w:rsidRPr="00F44E1D">
        <w:rPr>
          <w:rFonts w:ascii="Times New Roman" w:hAnsi="Times New Roman" w:cs="Times New Roman"/>
        </w:rPr>
        <w:t xml:space="preserve"> in his journal </w:t>
      </w:r>
      <w:r w:rsidRPr="00F44E1D">
        <w:rPr>
          <w:rFonts w:ascii="Times New Roman" w:hAnsi="Times New Roman" w:cs="Times New Roman"/>
          <w:i/>
        </w:rPr>
        <w:t>The Enemy</w:t>
      </w:r>
      <w:r w:rsidR="009901B1" w:rsidRPr="00F44E1D">
        <w:rPr>
          <w:rFonts w:ascii="Times New Roman" w:hAnsi="Times New Roman" w:cs="Times New Roman"/>
          <w:i/>
        </w:rPr>
        <w:t xml:space="preserve"> </w:t>
      </w:r>
      <w:r w:rsidR="009901B1" w:rsidRPr="00F44E1D">
        <w:rPr>
          <w:rFonts w:ascii="Times New Roman" w:hAnsi="Times New Roman" w:cs="Times New Roman"/>
        </w:rPr>
        <w:t>for its neo-romanticism</w:t>
      </w:r>
      <w:r w:rsidRPr="00F44E1D">
        <w:rPr>
          <w:rFonts w:ascii="Times New Roman" w:hAnsi="Times New Roman" w:cs="Times New Roman"/>
        </w:rPr>
        <w:t xml:space="preserve">, the journal withstood all attacks by embracing a self-deprecating and humorous tone. Its signature and arguably jovial ‘Revolution of the Word’ “Proclamation”, published in </w:t>
      </w:r>
      <w:r w:rsidRPr="00F44E1D">
        <w:rPr>
          <w:rFonts w:ascii="Times New Roman" w:hAnsi="Times New Roman" w:cs="Times New Roman"/>
          <w:i/>
        </w:rPr>
        <w:t xml:space="preserve">transition </w:t>
      </w:r>
      <w:r w:rsidRPr="00F44E1D">
        <w:rPr>
          <w:rFonts w:ascii="Times New Roman" w:hAnsi="Times New Roman" w:cs="Times New Roman"/>
        </w:rPr>
        <w:t xml:space="preserve">16/17 (July 1929) may have been part of </w:t>
      </w:r>
      <w:r w:rsidR="009901B1" w:rsidRPr="00F44E1D">
        <w:rPr>
          <w:rFonts w:ascii="Times New Roman" w:hAnsi="Times New Roman" w:cs="Times New Roman"/>
        </w:rPr>
        <w:t>JOLAS</w:t>
      </w:r>
      <w:r w:rsidRPr="00F44E1D">
        <w:rPr>
          <w:rFonts w:ascii="Times New Roman" w:hAnsi="Times New Roman" w:cs="Times New Roman"/>
        </w:rPr>
        <w:t xml:space="preserve">’s </w:t>
      </w:r>
      <w:r w:rsidRPr="00F44E1D">
        <w:rPr>
          <w:rFonts w:ascii="Times New Roman" w:hAnsi="Times New Roman" w:cs="Times New Roman"/>
        </w:rPr>
        <w:t xml:space="preserve">sustained aesthetic credo to universalize language, but examination of specific issues and arrangements reveal a level of playfulness and irony yet to be fully explored. </w:t>
      </w:r>
      <w:ins w:id="1" w:author="Vassiliki Kolocotroni" w:date="2012-07-08T13:13:00Z">
        <w:r w:rsidR="00F30E38" w:rsidRPr="00F44E1D">
          <w:rPr>
            <w:rFonts w:ascii="Times New Roman" w:hAnsi="Times New Roman" w:cs="Times New Roman"/>
            <w:i/>
          </w:rPr>
          <w:t xml:space="preserve"> </w:t>
        </w:r>
      </w:ins>
    </w:p>
    <w:p w:rsidR="00EF0ECD" w:rsidRPr="00F44E1D" w:rsidRDefault="00EF0ECD" w:rsidP="00AB4478">
      <w:pPr>
        <w:pStyle w:val="NoSpacing"/>
        <w:spacing w:line="48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:rsidR="00EF0ECD" w:rsidRPr="00F44E1D" w:rsidRDefault="00EF0ECD" w:rsidP="00AB4478">
      <w:pPr>
        <w:pStyle w:val="NoSpacing"/>
        <w:spacing w:line="480" w:lineRule="auto"/>
        <w:ind w:firstLine="567"/>
        <w:contextualSpacing/>
        <w:jc w:val="both"/>
        <w:rPr>
          <w:rFonts w:ascii="Times New Roman" w:hAnsi="Times New Roman" w:cs="Times New Roman"/>
        </w:rPr>
      </w:pPr>
      <w:proofErr w:type="gramStart"/>
      <w:r w:rsidRPr="00F44E1D">
        <w:rPr>
          <w:rFonts w:ascii="Times New Roman" w:hAnsi="Times New Roman" w:cs="Times New Roman"/>
          <w:i/>
        </w:rPr>
        <w:t>transition</w:t>
      </w:r>
      <w:r w:rsidRPr="00F44E1D">
        <w:rPr>
          <w:rFonts w:ascii="Times New Roman" w:hAnsi="Times New Roman" w:cs="Times New Roman"/>
        </w:rPr>
        <w:t>'s</w:t>
      </w:r>
      <w:proofErr w:type="gramEnd"/>
      <w:r w:rsidRPr="00F44E1D">
        <w:rPr>
          <w:rFonts w:ascii="Times New Roman" w:hAnsi="Times New Roman" w:cs="Times New Roman"/>
        </w:rPr>
        <w:t xml:space="preserve"> impact is significant. New Directions editor </w:t>
      </w:r>
      <w:r w:rsidRPr="00F44E1D">
        <w:rPr>
          <w:rFonts w:ascii="Times New Roman" w:hAnsi="Times New Roman" w:cs="Times New Roman"/>
          <w:shd w:val="clear" w:color="auto" w:fill="FFFFFF"/>
        </w:rPr>
        <w:t xml:space="preserve">James Laughlin produced his first book, a 1936 collection of verse, with a featured dedication to Jolas and his fellow </w:t>
      </w:r>
      <w:r w:rsidRPr="00F44E1D">
        <w:rPr>
          <w:rFonts w:ascii="Times New Roman" w:hAnsi="Times New Roman" w:cs="Times New Roman"/>
          <w:i/>
          <w:shd w:val="clear" w:color="auto" w:fill="FFFFFF"/>
        </w:rPr>
        <w:t xml:space="preserve">transition </w:t>
      </w:r>
      <w:r w:rsidRPr="00F44E1D">
        <w:rPr>
          <w:rFonts w:ascii="Times New Roman" w:hAnsi="Times New Roman" w:cs="Times New Roman"/>
          <w:shd w:val="clear" w:color="auto" w:fill="FFFFFF"/>
        </w:rPr>
        <w:t xml:space="preserve">editors as ‘the great international magazine’ whose participants ‘have begun successfully the REVOLUTION OF THE WORD’. Readers included Jacques Derrida, Jacques </w:t>
      </w:r>
      <w:proofErr w:type="spellStart"/>
      <w:r w:rsidRPr="00F44E1D">
        <w:rPr>
          <w:rFonts w:ascii="Times New Roman" w:hAnsi="Times New Roman" w:cs="Times New Roman"/>
          <w:shd w:val="clear" w:color="auto" w:fill="FFFFFF"/>
        </w:rPr>
        <w:t>Lacan</w:t>
      </w:r>
      <w:proofErr w:type="spellEnd"/>
      <w:r w:rsidRPr="00F44E1D">
        <w:rPr>
          <w:rFonts w:ascii="Times New Roman" w:hAnsi="Times New Roman" w:cs="Times New Roman"/>
          <w:shd w:val="clear" w:color="auto" w:fill="FFFFFF"/>
        </w:rPr>
        <w:t>, Carl Jung, and a young Henry Miller</w:t>
      </w:r>
      <w:r w:rsidR="00F30E38" w:rsidRPr="00F44E1D">
        <w:rPr>
          <w:rFonts w:ascii="Times New Roman" w:hAnsi="Times New Roman" w:cs="Times New Roman"/>
          <w:shd w:val="clear" w:color="auto" w:fill="FFFFFF"/>
        </w:rPr>
        <w:t>.</w:t>
      </w:r>
    </w:p>
    <w:p w:rsidR="002F1481" w:rsidRPr="00F44E1D" w:rsidRDefault="00EF0ECD" w:rsidP="00AB4478">
      <w:pPr>
        <w:pStyle w:val="NoSpacing"/>
        <w:spacing w:line="48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F44E1D">
        <w:rPr>
          <w:rFonts w:ascii="Times New Roman" w:hAnsi="Times New Roman" w:cs="Times New Roman"/>
        </w:rPr>
        <w:t xml:space="preserve">Despite the engulfing end point indicated between war and artistic creation, Jolas oversaw a revival of his magazine under Georges </w:t>
      </w:r>
      <w:proofErr w:type="spellStart"/>
      <w:r w:rsidRPr="00F44E1D">
        <w:rPr>
          <w:rFonts w:ascii="Times New Roman" w:hAnsi="Times New Roman" w:cs="Times New Roman"/>
        </w:rPr>
        <w:t>Duthuit’s</w:t>
      </w:r>
      <w:proofErr w:type="spellEnd"/>
      <w:r w:rsidRPr="00F44E1D">
        <w:rPr>
          <w:rFonts w:ascii="Times New Roman" w:hAnsi="Times New Roman" w:cs="Times New Roman"/>
        </w:rPr>
        <w:t xml:space="preserve"> editorship in the late 1940s (with a capital ‘T’ in place of the lower case letter of the pre-war version). His letter to Sweeney, fellow editor turned </w:t>
      </w:r>
      <w:r w:rsidRPr="00F44E1D">
        <w:rPr>
          <w:rFonts w:ascii="Times New Roman" w:hAnsi="Times New Roman" w:cs="Times New Roman"/>
        </w:rPr>
        <w:lastRenderedPageBreak/>
        <w:t xml:space="preserve">arranger of a previous modernism, is a decisive marker. From one curator of artistic experimentation to another, Jolas calls for the final dissolution of over a decade of literary, networked culture, as the magazine framed it, from 1927 to 1938. As the journalistic mind that created the Revolution of the Word, by 1940, Jolas turns executioner. </w:t>
      </w:r>
    </w:p>
    <w:p w:rsidR="00663427" w:rsidRPr="00F44E1D" w:rsidRDefault="00663427" w:rsidP="00AB4478">
      <w:pPr>
        <w:pStyle w:val="NoSpacing"/>
        <w:spacing w:line="480" w:lineRule="auto"/>
        <w:contextualSpacing/>
        <w:jc w:val="both"/>
        <w:rPr>
          <w:rFonts w:ascii="Times New Roman" w:hAnsi="Times New Roman" w:cs="Times New Roman"/>
        </w:rPr>
      </w:pPr>
    </w:p>
    <w:p w:rsidR="00663427" w:rsidRPr="00F44E1D" w:rsidRDefault="00663427" w:rsidP="00F44E1D">
      <w:pPr>
        <w:pStyle w:val="NoSpacing"/>
        <w:spacing w:line="480" w:lineRule="auto"/>
        <w:contextualSpacing/>
        <w:rPr>
          <w:rFonts w:ascii="Times New Roman" w:hAnsi="Times New Roman" w:cs="Times New Roman"/>
        </w:rPr>
      </w:pPr>
      <w:r w:rsidRPr="00F44E1D">
        <w:rPr>
          <w:rFonts w:ascii="Times New Roman" w:hAnsi="Times New Roman" w:cs="Times New Roman"/>
        </w:rPr>
        <w:t>References and Further Reading</w:t>
      </w:r>
    </w:p>
    <w:p w:rsidR="00663427" w:rsidRPr="00F44E1D" w:rsidRDefault="00663427" w:rsidP="00F44E1D">
      <w:pPr>
        <w:spacing w:after="0" w:line="480" w:lineRule="auto"/>
        <w:contextualSpacing/>
        <w:rPr>
          <w:rFonts w:ascii="Times New Roman" w:hAnsi="Times New Roman" w:cs="Times New Roman"/>
        </w:rPr>
      </w:pPr>
    </w:p>
    <w:p w:rsidR="002705FF" w:rsidRPr="00A34A1F" w:rsidRDefault="002705FF" w:rsidP="002705FF">
      <w:pPr>
        <w:pStyle w:val="NoSpacing"/>
        <w:spacing w:line="480" w:lineRule="auto"/>
        <w:contextualSpacing/>
        <w:rPr>
          <w:rStyle w:val="apple-style-span"/>
          <w:rFonts w:ascii="Times New Roman" w:hAnsi="Times New Roman" w:cs="Times New Roman"/>
        </w:rPr>
      </w:pPr>
      <w:r w:rsidRPr="00A34A1F">
        <w:rPr>
          <w:rFonts w:ascii="Times New Roman" w:hAnsi="Times New Roman" w:cs="Times New Roman"/>
        </w:rPr>
        <w:t>Fitch</w:t>
      </w:r>
      <w:r>
        <w:rPr>
          <w:rFonts w:ascii="Times New Roman" w:hAnsi="Times New Roman" w:cs="Times New Roman"/>
        </w:rPr>
        <w:t>, N.</w:t>
      </w:r>
      <w:r w:rsidRPr="00A34A1F">
        <w:rPr>
          <w:rFonts w:ascii="Times New Roman" w:hAnsi="Times New Roman" w:cs="Times New Roman"/>
        </w:rPr>
        <w:t xml:space="preserve"> (ed</w:t>
      </w:r>
      <w:r>
        <w:rPr>
          <w:rFonts w:ascii="Times New Roman" w:hAnsi="Times New Roman" w:cs="Times New Roman"/>
        </w:rPr>
        <w:t>.</w:t>
      </w:r>
      <w:r w:rsidRPr="00A34A1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(1990) </w:t>
      </w:r>
      <w:r w:rsidRPr="00A34A1F">
        <w:rPr>
          <w:rStyle w:val="apple-style-span"/>
          <w:rFonts w:ascii="Times New Roman" w:hAnsi="Times New Roman" w:cs="Times New Roman"/>
          <w:i/>
        </w:rPr>
        <w:t xml:space="preserve">In transition: a Paris </w:t>
      </w:r>
      <w:proofErr w:type="gramStart"/>
      <w:r w:rsidRPr="00A34A1F">
        <w:rPr>
          <w:rStyle w:val="apple-style-span"/>
          <w:rFonts w:ascii="Times New Roman" w:hAnsi="Times New Roman" w:cs="Times New Roman"/>
          <w:i/>
        </w:rPr>
        <w:t>anthology :</w:t>
      </w:r>
      <w:proofErr w:type="gramEnd"/>
      <w:r w:rsidRPr="00A34A1F">
        <w:rPr>
          <w:rStyle w:val="apple-style-span"/>
          <w:rFonts w:ascii="Times New Roman" w:hAnsi="Times New Roman" w:cs="Times New Roman"/>
          <w:i/>
        </w:rPr>
        <w:t> writing and art from Transition magazine 1927-30</w:t>
      </w:r>
      <w:r>
        <w:rPr>
          <w:rStyle w:val="apple-style-span"/>
          <w:rFonts w:ascii="Times New Roman" w:hAnsi="Times New Roman" w:cs="Times New Roman"/>
        </w:rPr>
        <w:t xml:space="preserve">, </w:t>
      </w:r>
      <w:r w:rsidRPr="00A34A1F">
        <w:rPr>
          <w:rStyle w:val="apple-style-span"/>
          <w:rFonts w:ascii="Times New Roman" w:hAnsi="Times New Roman" w:cs="Times New Roman"/>
        </w:rPr>
        <w:t>London: Secker and Warburg</w:t>
      </w:r>
      <w:r>
        <w:rPr>
          <w:rStyle w:val="apple-style-span"/>
          <w:rFonts w:ascii="Times New Roman" w:hAnsi="Times New Roman" w:cs="Times New Roman"/>
        </w:rPr>
        <w:t>.</w:t>
      </w:r>
    </w:p>
    <w:p w:rsidR="002705FF" w:rsidRDefault="002705FF" w:rsidP="00F44E1D">
      <w:pPr>
        <w:spacing w:after="0" w:line="480" w:lineRule="auto"/>
        <w:contextualSpacing/>
        <w:rPr>
          <w:rFonts w:ascii="Times New Roman" w:hAnsi="Times New Roman" w:cs="Times New Roman"/>
        </w:rPr>
      </w:pPr>
    </w:p>
    <w:p w:rsidR="00663427" w:rsidRPr="00F44E1D" w:rsidRDefault="00663427" w:rsidP="00F44E1D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F44E1D">
        <w:rPr>
          <w:rFonts w:ascii="Times New Roman" w:hAnsi="Times New Roman" w:cs="Times New Roman"/>
        </w:rPr>
        <w:t>Jolas, E</w:t>
      </w:r>
      <w:r w:rsidRPr="00F44E1D">
        <w:rPr>
          <w:rFonts w:ascii="Times New Roman" w:hAnsi="Times New Roman" w:cs="Times New Roman"/>
        </w:rPr>
        <w:t>. (1998)</w:t>
      </w:r>
      <w:r w:rsidRPr="00F44E1D">
        <w:rPr>
          <w:rFonts w:ascii="Times New Roman" w:hAnsi="Times New Roman" w:cs="Times New Roman"/>
        </w:rPr>
        <w:t xml:space="preserve"> </w:t>
      </w:r>
      <w:r w:rsidRPr="00F44E1D">
        <w:rPr>
          <w:rFonts w:ascii="Times New Roman" w:eastAsia="FangSong" w:hAnsi="Times New Roman" w:cs="Times New Roman"/>
          <w:i/>
        </w:rPr>
        <w:t>Man from Babel</w:t>
      </w:r>
      <w:r w:rsidRPr="00F44E1D">
        <w:rPr>
          <w:rFonts w:ascii="Times New Roman" w:eastAsia="FangSong" w:hAnsi="Times New Roman" w:cs="Times New Roman"/>
        </w:rPr>
        <w:t>,</w:t>
      </w:r>
      <w:r w:rsidRPr="00F44E1D">
        <w:rPr>
          <w:rFonts w:ascii="Times New Roman" w:eastAsia="FangSong" w:hAnsi="Times New Roman" w:cs="Times New Roman"/>
          <w:i/>
        </w:rPr>
        <w:t xml:space="preserve"> </w:t>
      </w:r>
      <w:r w:rsidRPr="00F44E1D">
        <w:rPr>
          <w:rFonts w:ascii="Times New Roman" w:hAnsi="Times New Roman" w:cs="Times New Roman"/>
        </w:rPr>
        <w:t>New Haven, CT: Yale University Press</w:t>
      </w:r>
      <w:r w:rsidRPr="00F44E1D">
        <w:rPr>
          <w:rFonts w:ascii="Times New Roman" w:hAnsi="Times New Roman" w:cs="Times New Roman"/>
        </w:rPr>
        <w:t>.</w:t>
      </w:r>
    </w:p>
    <w:p w:rsidR="00663427" w:rsidRPr="00F44E1D" w:rsidRDefault="00663427" w:rsidP="00F44E1D">
      <w:pPr>
        <w:pStyle w:val="NoSpacing"/>
        <w:spacing w:line="480" w:lineRule="auto"/>
        <w:contextualSpacing/>
        <w:rPr>
          <w:rFonts w:ascii="Times New Roman" w:hAnsi="Times New Roman" w:cs="Times New Roman"/>
        </w:rPr>
      </w:pPr>
    </w:p>
    <w:p w:rsidR="00663427" w:rsidRPr="00F44E1D" w:rsidRDefault="00663427" w:rsidP="00F44E1D">
      <w:pPr>
        <w:pStyle w:val="NoSpacing"/>
        <w:spacing w:line="480" w:lineRule="auto"/>
        <w:contextualSpacing/>
        <w:rPr>
          <w:rFonts w:ascii="Times New Roman" w:hAnsi="Times New Roman" w:cs="Times New Roman"/>
        </w:rPr>
      </w:pPr>
      <w:r w:rsidRPr="00F44E1D">
        <w:rPr>
          <w:rFonts w:ascii="Times New Roman" w:hAnsi="Times New Roman" w:cs="Times New Roman"/>
        </w:rPr>
        <w:t xml:space="preserve">Kiefer, K., and </w:t>
      </w:r>
      <w:r w:rsidRPr="00F44E1D">
        <w:rPr>
          <w:rFonts w:ascii="Times New Roman" w:hAnsi="Times New Roman" w:cs="Times New Roman"/>
        </w:rPr>
        <w:t xml:space="preserve">Rainer </w:t>
      </w:r>
      <w:proofErr w:type="spellStart"/>
      <w:r w:rsidRPr="00F44E1D">
        <w:rPr>
          <w:rFonts w:ascii="Times New Roman" w:hAnsi="Times New Roman" w:cs="Times New Roman"/>
        </w:rPr>
        <w:t>Rumold</w:t>
      </w:r>
      <w:proofErr w:type="spellEnd"/>
      <w:r w:rsidRPr="00F44E1D">
        <w:rPr>
          <w:rFonts w:ascii="Times New Roman" w:hAnsi="Times New Roman" w:cs="Times New Roman"/>
        </w:rPr>
        <w:t xml:space="preserve"> (eds.) (2009) </w:t>
      </w:r>
      <w:r w:rsidRPr="00F44E1D">
        <w:rPr>
          <w:rFonts w:ascii="Times New Roman" w:hAnsi="Times New Roman" w:cs="Times New Roman"/>
          <w:i/>
        </w:rPr>
        <w:t>Eugene Jolas: Critical Writings, 1924–1951</w:t>
      </w:r>
      <w:r w:rsidRPr="00F44E1D">
        <w:rPr>
          <w:rFonts w:ascii="Times New Roman" w:hAnsi="Times New Roman" w:cs="Times New Roman"/>
        </w:rPr>
        <w:t xml:space="preserve">, </w:t>
      </w:r>
      <w:r w:rsidRPr="00F44E1D">
        <w:rPr>
          <w:rFonts w:ascii="Times New Roman" w:hAnsi="Times New Roman" w:cs="Times New Roman"/>
        </w:rPr>
        <w:t xml:space="preserve">Evanston, IL: </w:t>
      </w:r>
      <w:proofErr w:type="spellStart"/>
      <w:r w:rsidRPr="00F44E1D">
        <w:rPr>
          <w:rFonts w:ascii="Times New Roman" w:hAnsi="Times New Roman" w:cs="Times New Roman"/>
        </w:rPr>
        <w:t>Northwestern</w:t>
      </w:r>
      <w:proofErr w:type="spellEnd"/>
      <w:r w:rsidRPr="00F44E1D">
        <w:rPr>
          <w:rFonts w:ascii="Times New Roman" w:hAnsi="Times New Roman" w:cs="Times New Roman"/>
        </w:rPr>
        <w:t xml:space="preserve"> University Press</w:t>
      </w:r>
      <w:r w:rsidRPr="00F44E1D">
        <w:rPr>
          <w:rFonts w:ascii="Times New Roman" w:hAnsi="Times New Roman" w:cs="Times New Roman"/>
        </w:rPr>
        <w:t>.</w:t>
      </w:r>
    </w:p>
    <w:p w:rsidR="00663427" w:rsidRPr="00F44E1D" w:rsidRDefault="00663427" w:rsidP="00F44E1D">
      <w:pPr>
        <w:pStyle w:val="NoSpacing"/>
        <w:spacing w:line="480" w:lineRule="auto"/>
        <w:contextualSpacing/>
        <w:rPr>
          <w:rFonts w:ascii="Times New Roman" w:hAnsi="Times New Roman" w:cs="Times New Roman"/>
        </w:rPr>
      </w:pPr>
    </w:p>
    <w:p w:rsidR="00663427" w:rsidRPr="00F44E1D" w:rsidRDefault="00663427" w:rsidP="00F44E1D">
      <w:pPr>
        <w:pStyle w:val="NoSpacing"/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 w:rsidRPr="00F44E1D">
        <w:rPr>
          <w:rFonts w:ascii="Times New Roman" w:hAnsi="Times New Roman" w:cs="Times New Roman"/>
        </w:rPr>
        <w:t>Mansanti</w:t>
      </w:r>
      <w:proofErr w:type="spellEnd"/>
      <w:r w:rsidRPr="00F44E1D">
        <w:rPr>
          <w:rFonts w:ascii="Times New Roman" w:hAnsi="Times New Roman" w:cs="Times New Roman"/>
        </w:rPr>
        <w:t>,</w:t>
      </w:r>
      <w:r w:rsidRPr="00F44E1D">
        <w:rPr>
          <w:rFonts w:ascii="Times New Roman" w:hAnsi="Times New Roman" w:cs="Times New Roman"/>
        </w:rPr>
        <w:t xml:space="preserve"> C. (2009)</w:t>
      </w:r>
      <w:r w:rsidRPr="00F44E1D">
        <w:rPr>
          <w:rFonts w:ascii="Times New Roman" w:hAnsi="Times New Roman" w:cs="Times New Roman"/>
        </w:rPr>
        <w:t xml:space="preserve"> </w:t>
      </w:r>
      <w:r w:rsidRPr="00F44E1D">
        <w:rPr>
          <w:rFonts w:ascii="Times New Roman" w:hAnsi="Times New Roman" w:cs="Times New Roman"/>
          <w:i/>
        </w:rPr>
        <w:t xml:space="preserve">La revue ‘Transition’, 1927–1938, le </w:t>
      </w:r>
      <w:proofErr w:type="spellStart"/>
      <w:r w:rsidRPr="00F44E1D">
        <w:rPr>
          <w:rFonts w:ascii="Times New Roman" w:hAnsi="Times New Roman" w:cs="Times New Roman"/>
          <w:i/>
        </w:rPr>
        <w:t>modernisme</w:t>
      </w:r>
      <w:proofErr w:type="spellEnd"/>
      <w:r w:rsidRPr="00F44E1D">
        <w:rPr>
          <w:rFonts w:ascii="Times New Roman" w:hAnsi="Times New Roman" w:cs="Times New Roman"/>
          <w:i/>
        </w:rPr>
        <w:t xml:space="preserve"> </w:t>
      </w:r>
      <w:proofErr w:type="spellStart"/>
      <w:r w:rsidRPr="00F44E1D">
        <w:rPr>
          <w:rFonts w:ascii="Times New Roman" w:hAnsi="Times New Roman" w:cs="Times New Roman"/>
          <w:i/>
        </w:rPr>
        <w:t>historique</w:t>
      </w:r>
      <w:proofErr w:type="spellEnd"/>
      <w:r w:rsidRPr="00F44E1D">
        <w:rPr>
          <w:rFonts w:ascii="Times New Roman" w:hAnsi="Times New Roman" w:cs="Times New Roman"/>
          <w:i/>
        </w:rPr>
        <w:t xml:space="preserve"> en </w:t>
      </w:r>
      <w:proofErr w:type="spellStart"/>
      <w:r w:rsidRPr="00F44E1D">
        <w:rPr>
          <w:rFonts w:ascii="Times New Roman" w:hAnsi="Times New Roman" w:cs="Times New Roman"/>
          <w:i/>
        </w:rPr>
        <w:t>devenir</w:t>
      </w:r>
      <w:proofErr w:type="spellEnd"/>
      <w:r w:rsidRPr="00F44E1D">
        <w:rPr>
          <w:rFonts w:ascii="Times New Roman" w:hAnsi="Times New Roman" w:cs="Times New Roman"/>
        </w:rPr>
        <w:t>,</w:t>
      </w:r>
      <w:r w:rsidRPr="00F44E1D">
        <w:rPr>
          <w:rFonts w:ascii="Times New Roman" w:hAnsi="Times New Roman" w:cs="Times New Roman"/>
        </w:rPr>
        <w:t xml:space="preserve"> Rennes: Presses </w:t>
      </w:r>
      <w:proofErr w:type="spellStart"/>
      <w:r w:rsidRPr="00F44E1D">
        <w:rPr>
          <w:rFonts w:ascii="Times New Roman" w:hAnsi="Times New Roman" w:cs="Times New Roman"/>
        </w:rPr>
        <w:t>Universitaires</w:t>
      </w:r>
      <w:proofErr w:type="spellEnd"/>
      <w:r w:rsidRPr="00F44E1D">
        <w:rPr>
          <w:rFonts w:ascii="Times New Roman" w:hAnsi="Times New Roman" w:cs="Times New Roman"/>
        </w:rPr>
        <w:t xml:space="preserve"> de Rennes</w:t>
      </w:r>
      <w:r w:rsidRPr="00F44E1D">
        <w:rPr>
          <w:rFonts w:ascii="Times New Roman" w:hAnsi="Times New Roman" w:cs="Times New Roman"/>
        </w:rPr>
        <w:t>.</w:t>
      </w:r>
    </w:p>
    <w:p w:rsidR="00663427" w:rsidRPr="00F44E1D" w:rsidRDefault="00663427" w:rsidP="00F44E1D">
      <w:pPr>
        <w:pStyle w:val="NoSpacing"/>
        <w:spacing w:line="480" w:lineRule="auto"/>
        <w:contextualSpacing/>
        <w:rPr>
          <w:rFonts w:ascii="Times New Roman" w:hAnsi="Times New Roman" w:cs="Times New Roman"/>
        </w:rPr>
      </w:pPr>
    </w:p>
    <w:p w:rsidR="00AB4478" w:rsidRPr="00F44E1D" w:rsidRDefault="00663427" w:rsidP="002705FF">
      <w:pPr>
        <w:pStyle w:val="NoSpacing"/>
        <w:spacing w:line="480" w:lineRule="auto"/>
        <w:contextualSpacing/>
        <w:rPr>
          <w:rFonts w:ascii="Times New Roman" w:hAnsi="Times New Roman" w:cs="Times New Roman"/>
        </w:rPr>
      </w:pPr>
      <w:r w:rsidRPr="00F44E1D">
        <w:rPr>
          <w:rFonts w:ascii="Times New Roman" w:hAnsi="Times New Roman" w:cs="Times New Roman"/>
        </w:rPr>
        <w:t>McMillan,</w:t>
      </w:r>
      <w:r w:rsidRPr="00F44E1D">
        <w:rPr>
          <w:rFonts w:ascii="Times New Roman" w:hAnsi="Times New Roman" w:cs="Times New Roman"/>
        </w:rPr>
        <w:t xml:space="preserve"> D. (1975)</w:t>
      </w:r>
      <w:r w:rsidRPr="00F44E1D">
        <w:rPr>
          <w:rFonts w:ascii="Times New Roman" w:hAnsi="Times New Roman" w:cs="Times New Roman"/>
        </w:rPr>
        <w:t xml:space="preserve"> </w:t>
      </w:r>
      <w:r w:rsidRPr="00F44E1D">
        <w:rPr>
          <w:rFonts w:ascii="Times New Roman" w:hAnsi="Times New Roman" w:cs="Times New Roman"/>
          <w:i/>
        </w:rPr>
        <w:t>transition: the History of a Literary Era, 1927–1938</w:t>
      </w:r>
      <w:r w:rsidRPr="00F44E1D">
        <w:rPr>
          <w:rFonts w:ascii="Times New Roman" w:hAnsi="Times New Roman" w:cs="Times New Roman"/>
        </w:rPr>
        <w:t>,</w:t>
      </w:r>
      <w:r w:rsidRPr="00F44E1D">
        <w:rPr>
          <w:rFonts w:ascii="Times New Roman" w:hAnsi="Times New Roman" w:cs="Times New Roman"/>
        </w:rPr>
        <w:t xml:space="preserve"> London: </w:t>
      </w:r>
      <w:proofErr w:type="spellStart"/>
      <w:r w:rsidRPr="00F44E1D">
        <w:rPr>
          <w:rFonts w:ascii="Times New Roman" w:hAnsi="Times New Roman" w:cs="Times New Roman"/>
        </w:rPr>
        <w:t>Caldar</w:t>
      </w:r>
      <w:proofErr w:type="spellEnd"/>
      <w:r w:rsidRPr="00F44E1D">
        <w:rPr>
          <w:rFonts w:ascii="Times New Roman" w:hAnsi="Times New Roman" w:cs="Times New Roman"/>
        </w:rPr>
        <w:t xml:space="preserve"> and Boyars</w:t>
      </w:r>
      <w:r w:rsidR="00AB4478" w:rsidRPr="00F44E1D">
        <w:rPr>
          <w:rFonts w:ascii="Times New Roman" w:hAnsi="Times New Roman" w:cs="Times New Roman"/>
        </w:rPr>
        <w:t>.</w:t>
      </w:r>
    </w:p>
    <w:p w:rsidR="00AB4478" w:rsidRPr="00F44E1D" w:rsidRDefault="00AB4478" w:rsidP="002705FF">
      <w:pPr>
        <w:pStyle w:val="NoSpacing"/>
        <w:spacing w:line="480" w:lineRule="auto"/>
        <w:contextualSpacing/>
        <w:rPr>
          <w:rFonts w:ascii="Times New Roman" w:hAnsi="Times New Roman" w:cs="Times New Roman"/>
        </w:rPr>
      </w:pPr>
    </w:p>
    <w:p w:rsidR="002705FF" w:rsidRPr="00A34A1F" w:rsidRDefault="002705FF" w:rsidP="002705FF">
      <w:pPr>
        <w:pStyle w:val="NoSpacing"/>
        <w:spacing w:line="480" w:lineRule="auto"/>
        <w:contextualSpacing/>
        <w:rPr>
          <w:rFonts w:ascii="Times New Roman" w:hAnsi="Times New Roman" w:cs="Times New Roman"/>
        </w:rPr>
      </w:pPr>
      <w:r w:rsidRPr="00A34A1F">
        <w:rPr>
          <w:rFonts w:ascii="Times New Roman" w:hAnsi="Times New Roman" w:cs="Times New Roman"/>
        </w:rPr>
        <w:t>Rothenberg</w:t>
      </w:r>
      <w:r>
        <w:rPr>
          <w:rFonts w:ascii="Times New Roman" w:hAnsi="Times New Roman" w:cs="Times New Roman"/>
        </w:rPr>
        <w:t>, J.</w:t>
      </w:r>
      <w:r w:rsidRPr="00A34A1F">
        <w:rPr>
          <w:rFonts w:ascii="Times New Roman" w:hAnsi="Times New Roman" w:cs="Times New Roman"/>
        </w:rPr>
        <w:t xml:space="preserve"> (ed</w:t>
      </w:r>
      <w:r>
        <w:rPr>
          <w:rFonts w:ascii="Times New Roman" w:hAnsi="Times New Roman" w:cs="Times New Roman"/>
        </w:rPr>
        <w:t>.</w:t>
      </w:r>
      <w:r w:rsidRPr="00A34A1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(1999)</w:t>
      </w:r>
      <w:r w:rsidRPr="00A34A1F">
        <w:rPr>
          <w:rFonts w:ascii="Times New Roman" w:hAnsi="Times New Roman" w:cs="Times New Roman"/>
        </w:rPr>
        <w:t xml:space="preserve"> </w:t>
      </w:r>
      <w:r w:rsidRPr="00A34A1F">
        <w:rPr>
          <w:rFonts w:ascii="Times New Roman" w:hAnsi="Times New Roman" w:cs="Times New Roman"/>
          <w:i/>
        </w:rPr>
        <w:t xml:space="preserve">Revolution of the Word: A New Gathering of American </w:t>
      </w:r>
      <w:proofErr w:type="spellStart"/>
      <w:r w:rsidRPr="00A34A1F">
        <w:rPr>
          <w:rFonts w:ascii="Times New Roman" w:hAnsi="Times New Roman" w:cs="Times New Roman"/>
          <w:i/>
        </w:rPr>
        <w:t>Avant</w:t>
      </w:r>
      <w:proofErr w:type="spellEnd"/>
      <w:r w:rsidRPr="00A34A1F">
        <w:rPr>
          <w:rFonts w:ascii="Times New Roman" w:hAnsi="Times New Roman" w:cs="Times New Roman"/>
          <w:i/>
        </w:rPr>
        <w:t>-</w:t>
      </w:r>
      <w:proofErr w:type="spellStart"/>
      <w:r w:rsidRPr="00A34A1F">
        <w:rPr>
          <w:rFonts w:ascii="Times New Roman" w:hAnsi="Times New Roman" w:cs="Times New Roman"/>
          <w:i/>
        </w:rPr>
        <w:t>Garde</w:t>
      </w:r>
      <w:proofErr w:type="spellEnd"/>
      <w:r w:rsidRPr="00A34A1F">
        <w:rPr>
          <w:rFonts w:ascii="Times New Roman" w:hAnsi="Times New Roman" w:cs="Times New Roman"/>
          <w:i/>
        </w:rPr>
        <w:t xml:space="preserve"> Poetry, 1914–1945</w:t>
      </w:r>
      <w:r>
        <w:rPr>
          <w:rFonts w:ascii="Times New Roman" w:hAnsi="Times New Roman" w:cs="Times New Roman"/>
        </w:rPr>
        <w:t>, Boston, MA: Exact Change</w:t>
      </w:r>
      <w:r w:rsidRPr="00A34A1F">
        <w:rPr>
          <w:rFonts w:ascii="Times New Roman" w:hAnsi="Times New Roman" w:cs="Times New Roman"/>
        </w:rPr>
        <w:t>.</w:t>
      </w:r>
    </w:p>
    <w:p w:rsidR="002705FF" w:rsidRDefault="002705FF" w:rsidP="002705FF">
      <w:pPr>
        <w:pStyle w:val="NoSpacing"/>
        <w:spacing w:line="480" w:lineRule="auto"/>
        <w:contextualSpacing/>
        <w:rPr>
          <w:rFonts w:ascii="Times New Roman" w:hAnsi="Times New Roman" w:cs="Times New Roman"/>
        </w:rPr>
      </w:pPr>
    </w:p>
    <w:p w:rsidR="002705FF" w:rsidRPr="00A34A1F" w:rsidRDefault="002705FF" w:rsidP="002705FF">
      <w:pPr>
        <w:pStyle w:val="NoSpacing"/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 w:rsidRPr="00A34A1F">
        <w:rPr>
          <w:rFonts w:ascii="Times New Roman" w:hAnsi="Times New Roman" w:cs="Times New Roman"/>
        </w:rPr>
        <w:t>Rabaté</w:t>
      </w:r>
      <w:proofErr w:type="spellEnd"/>
      <w:r w:rsidRPr="00A34A1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J. (1999) ‘</w:t>
      </w:r>
      <w:r w:rsidRPr="00A34A1F">
        <w:rPr>
          <w:rFonts w:ascii="Times New Roman" w:hAnsi="Times New Roman" w:cs="Times New Roman"/>
        </w:rPr>
        <w:t xml:space="preserve">Joyce and Jolas: Late Modernism and Early </w:t>
      </w:r>
      <w:proofErr w:type="spellStart"/>
      <w:r w:rsidRPr="00A34A1F">
        <w:rPr>
          <w:rFonts w:ascii="Times New Roman" w:hAnsi="Times New Roman" w:cs="Times New Roman"/>
        </w:rPr>
        <w:t>Babelism</w:t>
      </w:r>
      <w:proofErr w:type="spellEnd"/>
      <w:r>
        <w:rPr>
          <w:rFonts w:ascii="Times New Roman" w:hAnsi="Times New Roman" w:cs="Times New Roman"/>
        </w:rPr>
        <w:t>’</w:t>
      </w:r>
      <w:r w:rsidRPr="00A34A1F">
        <w:rPr>
          <w:rFonts w:ascii="Times New Roman" w:hAnsi="Times New Roman" w:cs="Times New Roman"/>
        </w:rPr>
        <w:t xml:space="preserve">, </w:t>
      </w:r>
      <w:r w:rsidRPr="002705FF">
        <w:rPr>
          <w:rFonts w:ascii="Times New Roman" w:hAnsi="Times New Roman" w:cs="Times New Roman"/>
          <w:i/>
        </w:rPr>
        <w:t>Journal of Modern Literature</w:t>
      </w:r>
      <w:r w:rsidRPr="00A34A1F">
        <w:rPr>
          <w:rFonts w:ascii="Times New Roman" w:hAnsi="Times New Roman" w:cs="Times New Roman"/>
        </w:rPr>
        <w:t xml:space="preserve"> 22</w:t>
      </w:r>
      <w:r>
        <w:rPr>
          <w:rFonts w:ascii="Times New Roman" w:hAnsi="Times New Roman" w:cs="Times New Roman"/>
        </w:rPr>
        <w:t xml:space="preserve"> (</w:t>
      </w:r>
      <w:proofErr w:type="gramStart"/>
      <w:r w:rsidRPr="00A34A1F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>:</w:t>
      </w:r>
      <w:r w:rsidRPr="00A34A1F">
        <w:rPr>
          <w:rFonts w:ascii="Times New Roman" w:hAnsi="Times New Roman" w:cs="Times New Roman"/>
        </w:rPr>
        <w:t xml:space="preserve"> 245–252</w:t>
      </w:r>
      <w:r>
        <w:rPr>
          <w:rFonts w:ascii="Times New Roman" w:hAnsi="Times New Roman" w:cs="Times New Roman"/>
        </w:rPr>
        <w:t>.</w:t>
      </w:r>
    </w:p>
    <w:p w:rsidR="002705FF" w:rsidRDefault="002705FF" w:rsidP="002705FF">
      <w:pPr>
        <w:pStyle w:val="NoSpacing"/>
        <w:spacing w:line="480" w:lineRule="auto"/>
        <w:contextualSpacing/>
        <w:rPr>
          <w:rFonts w:ascii="Times New Roman" w:hAnsi="Times New Roman" w:cs="Times New Roman"/>
        </w:rPr>
      </w:pPr>
    </w:p>
    <w:p w:rsidR="002705FF" w:rsidRDefault="002705FF" w:rsidP="002705FF">
      <w:pPr>
        <w:pStyle w:val="NoSpacing"/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 w:rsidRPr="00A34A1F">
        <w:rPr>
          <w:rFonts w:ascii="Times New Roman" w:hAnsi="Times New Roman" w:cs="Times New Roman"/>
        </w:rPr>
        <w:lastRenderedPageBreak/>
        <w:t>Rumold</w:t>
      </w:r>
      <w:proofErr w:type="spellEnd"/>
      <w:r w:rsidRPr="00A34A1F">
        <w:rPr>
          <w:rFonts w:ascii="Times New Roman" w:hAnsi="Times New Roman" w:cs="Times New Roman"/>
        </w:rPr>
        <w:t>, R</w:t>
      </w:r>
      <w:r>
        <w:rPr>
          <w:rFonts w:ascii="Times New Roman" w:hAnsi="Times New Roman" w:cs="Times New Roman"/>
        </w:rPr>
        <w:t>. (2000)</w:t>
      </w:r>
      <w:r w:rsidRPr="00A34A1F">
        <w:rPr>
          <w:rFonts w:ascii="Times New Roman" w:hAnsi="Times New Roman" w:cs="Times New Roman"/>
        </w:rPr>
        <w:t xml:space="preserve"> ‘</w:t>
      </w:r>
      <w:proofErr w:type="spellStart"/>
      <w:r w:rsidRPr="00A34A1F">
        <w:rPr>
          <w:rFonts w:ascii="Times New Roman" w:hAnsi="Times New Roman" w:cs="Times New Roman"/>
        </w:rPr>
        <w:t>Archeo-logies</w:t>
      </w:r>
      <w:proofErr w:type="spellEnd"/>
      <w:r w:rsidRPr="00A34A1F">
        <w:rPr>
          <w:rFonts w:ascii="Times New Roman" w:hAnsi="Times New Roman" w:cs="Times New Roman"/>
        </w:rPr>
        <w:t xml:space="preserve"> of Modernity in transition and Documents 1929/30’, </w:t>
      </w:r>
      <w:r w:rsidRPr="002705FF">
        <w:rPr>
          <w:rFonts w:ascii="Times New Roman" w:hAnsi="Times New Roman" w:cs="Times New Roman"/>
          <w:i/>
        </w:rPr>
        <w:t>Comparative Literature Studies</w:t>
      </w:r>
      <w:r>
        <w:rPr>
          <w:rFonts w:ascii="Times New Roman" w:hAnsi="Times New Roman" w:cs="Times New Roman"/>
        </w:rPr>
        <w:t xml:space="preserve"> </w:t>
      </w:r>
      <w:r w:rsidRPr="00A34A1F">
        <w:rPr>
          <w:rFonts w:ascii="Times New Roman" w:hAnsi="Times New Roman" w:cs="Times New Roman"/>
        </w:rPr>
        <w:t>37</w:t>
      </w:r>
      <w:r>
        <w:rPr>
          <w:rFonts w:ascii="Times New Roman" w:hAnsi="Times New Roman" w:cs="Times New Roman"/>
        </w:rPr>
        <w:t xml:space="preserve"> (</w:t>
      </w:r>
      <w:r w:rsidRPr="00A34A1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):</w:t>
      </w:r>
      <w:r w:rsidRPr="00A34A1F">
        <w:rPr>
          <w:rFonts w:ascii="Times New Roman" w:hAnsi="Times New Roman" w:cs="Times New Roman"/>
        </w:rPr>
        <w:t xml:space="preserve"> 45–67.</w:t>
      </w:r>
    </w:p>
    <w:p w:rsidR="002705FF" w:rsidRDefault="002705FF" w:rsidP="002705FF">
      <w:pPr>
        <w:pStyle w:val="NoSpacing"/>
        <w:spacing w:line="480" w:lineRule="auto"/>
        <w:contextualSpacing/>
        <w:rPr>
          <w:rFonts w:ascii="Times New Roman" w:hAnsi="Times New Roman" w:cs="Times New Roman"/>
        </w:rPr>
      </w:pPr>
    </w:p>
    <w:p w:rsidR="00663427" w:rsidRDefault="00AB4478" w:rsidP="002705FF">
      <w:pPr>
        <w:pStyle w:val="NoSpacing"/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 w:rsidRPr="00F44E1D">
        <w:rPr>
          <w:rFonts w:ascii="Times New Roman" w:hAnsi="Times New Roman" w:cs="Times New Roman"/>
        </w:rPr>
        <w:t>Silet</w:t>
      </w:r>
      <w:proofErr w:type="spellEnd"/>
      <w:r w:rsidRPr="00F44E1D">
        <w:rPr>
          <w:rFonts w:ascii="Times New Roman" w:hAnsi="Times New Roman" w:cs="Times New Roman"/>
        </w:rPr>
        <w:t xml:space="preserve">, C. (1980) </w:t>
      </w:r>
      <w:r w:rsidR="00663427" w:rsidRPr="00F44E1D">
        <w:rPr>
          <w:rFonts w:ascii="Times New Roman" w:hAnsi="Times New Roman" w:cs="Times New Roman"/>
          <w:i/>
        </w:rPr>
        <w:t>transition: An Author Index</w:t>
      </w:r>
      <w:r w:rsidRPr="00F44E1D">
        <w:rPr>
          <w:rFonts w:ascii="Times New Roman" w:hAnsi="Times New Roman" w:cs="Times New Roman"/>
        </w:rPr>
        <w:t>,</w:t>
      </w:r>
      <w:r w:rsidR="00663427" w:rsidRPr="00F44E1D">
        <w:rPr>
          <w:rFonts w:ascii="Times New Roman" w:hAnsi="Times New Roman" w:cs="Times New Roman"/>
        </w:rPr>
        <w:t xml:space="preserve"> New York: </w:t>
      </w:r>
      <w:proofErr w:type="spellStart"/>
      <w:r w:rsidR="00663427" w:rsidRPr="00F44E1D">
        <w:rPr>
          <w:rFonts w:ascii="Times New Roman" w:hAnsi="Times New Roman" w:cs="Times New Roman"/>
        </w:rPr>
        <w:t>Whitston</w:t>
      </w:r>
      <w:proofErr w:type="spellEnd"/>
      <w:r w:rsidRPr="00F44E1D">
        <w:rPr>
          <w:rFonts w:ascii="Times New Roman" w:hAnsi="Times New Roman" w:cs="Times New Roman"/>
        </w:rPr>
        <w:t>.</w:t>
      </w:r>
    </w:p>
    <w:p w:rsidR="00E25D4D" w:rsidRDefault="00E25D4D" w:rsidP="002705FF">
      <w:pPr>
        <w:pStyle w:val="NoSpacing"/>
        <w:spacing w:line="480" w:lineRule="auto"/>
        <w:contextualSpacing/>
        <w:rPr>
          <w:rFonts w:ascii="Times New Roman" w:hAnsi="Times New Roman" w:cs="Times New Roman"/>
        </w:rPr>
      </w:pPr>
    </w:p>
    <w:p w:rsidR="00F44E1D" w:rsidRDefault="00F44E1D" w:rsidP="002705FF">
      <w:pPr>
        <w:spacing w:after="0" w:line="480" w:lineRule="auto"/>
        <w:ind w:firstLine="567"/>
        <w:contextualSpacing/>
        <w:jc w:val="right"/>
        <w:rPr>
          <w:rFonts w:ascii="Times New Roman" w:hAnsi="Times New Roman" w:cs="Times New Roman"/>
        </w:rPr>
      </w:pPr>
    </w:p>
    <w:p w:rsidR="0048045D" w:rsidRPr="00F44E1D" w:rsidRDefault="00EF0ECD" w:rsidP="002705FF">
      <w:pPr>
        <w:spacing w:after="0" w:line="480" w:lineRule="auto"/>
        <w:ind w:firstLine="567"/>
        <w:contextualSpacing/>
        <w:jc w:val="right"/>
        <w:rPr>
          <w:rFonts w:ascii="Times New Roman" w:hAnsi="Times New Roman" w:cs="Times New Roman"/>
        </w:rPr>
      </w:pPr>
      <w:r w:rsidRPr="00F44E1D">
        <w:rPr>
          <w:rFonts w:ascii="Times New Roman" w:hAnsi="Times New Roman" w:cs="Times New Roman"/>
        </w:rPr>
        <w:t>Cathryn Setz</w:t>
      </w:r>
    </w:p>
    <w:p w:rsidR="00EF0ECD" w:rsidRPr="00F44E1D" w:rsidRDefault="00170F5D" w:rsidP="002705FF">
      <w:pPr>
        <w:numPr>
          <w:ins w:id="2" w:author="Vassiliki Kolocotroni" w:date="2012-07-08T13:13:00Z"/>
        </w:numPr>
        <w:spacing w:after="0" w:line="480" w:lineRule="auto"/>
        <w:ind w:firstLine="567"/>
        <w:contextualSpacing/>
        <w:jc w:val="right"/>
        <w:rPr>
          <w:rFonts w:ascii="Times New Roman" w:hAnsi="Times New Roman" w:cs="Times New Roman"/>
        </w:rPr>
      </w:pPr>
      <w:r w:rsidRPr="00F44E1D">
        <w:rPr>
          <w:rFonts w:ascii="Times New Roman" w:hAnsi="Times New Roman" w:cs="Times New Roman"/>
        </w:rPr>
        <w:t>Birkbeck College, University of London</w:t>
      </w:r>
    </w:p>
    <w:p w:rsidR="00663427" w:rsidRPr="00F44E1D" w:rsidRDefault="00663427" w:rsidP="00AB4478">
      <w:pPr>
        <w:spacing w:after="0" w:line="480" w:lineRule="auto"/>
        <w:ind w:firstLine="567"/>
        <w:contextualSpacing/>
        <w:jc w:val="right"/>
        <w:rPr>
          <w:rFonts w:ascii="Times New Roman" w:hAnsi="Times New Roman" w:cs="Times New Roman"/>
        </w:rPr>
      </w:pPr>
    </w:p>
    <w:p w:rsidR="00663427" w:rsidRPr="00F44E1D" w:rsidRDefault="00663427" w:rsidP="00AB4478">
      <w:pPr>
        <w:spacing w:after="0" w:line="480" w:lineRule="auto"/>
        <w:contextualSpacing/>
        <w:rPr>
          <w:rFonts w:ascii="Times New Roman" w:hAnsi="Times New Roman" w:cs="Times New Roman"/>
        </w:rPr>
      </w:pPr>
    </w:p>
    <w:p w:rsidR="00EF0ECD" w:rsidRPr="00F44E1D" w:rsidRDefault="00EF0ECD" w:rsidP="00AB4478">
      <w:pPr>
        <w:spacing w:after="0" w:line="480" w:lineRule="auto"/>
        <w:contextualSpacing/>
        <w:rPr>
          <w:rFonts w:ascii="Times New Roman" w:hAnsi="Times New Roman" w:cs="Times New Roman"/>
        </w:rPr>
      </w:pPr>
    </w:p>
    <w:sectPr w:rsidR="00EF0ECD" w:rsidRPr="00F44E1D" w:rsidSect="00FF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FB5" w:rsidRDefault="00883FB5" w:rsidP="002F1481">
      <w:pPr>
        <w:spacing w:after="0" w:line="240" w:lineRule="auto"/>
      </w:pPr>
      <w:r>
        <w:separator/>
      </w:r>
    </w:p>
  </w:endnote>
  <w:endnote w:type="continuationSeparator" w:id="0">
    <w:p w:rsidR="00883FB5" w:rsidRDefault="00883FB5" w:rsidP="002F1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mplitudeCond-Medium"/>
    <w:charset w:val="00"/>
    <w:family w:val="auto"/>
    <w:pitch w:val="variable"/>
    <w:sig w:usb0="00000000" w:usb1="5000A1FF" w:usb2="00000000" w:usb3="00000000" w:csb0="000001B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FB5" w:rsidRDefault="00883FB5" w:rsidP="002F1481">
      <w:pPr>
        <w:spacing w:after="0" w:line="240" w:lineRule="auto"/>
      </w:pPr>
      <w:r>
        <w:separator/>
      </w:r>
    </w:p>
  </w:footnote>
  <w:footnote w:type="continuationSeparator" w:id="0">
    <w:p w:rsidR="00883FB5" w:rsidRDefault="00883FB5" w:rsidP="002F1481">
      <w:pPr>
        <w:spacing w:after="0" w:line="240" w:lineRule="auto"/>
      </w:pPr>
      <w:r>
        <w:continuationSeparator/>
      </w:r>
    </w:p>
  </w:footnote>
  <w:footnote w:id="1">
    <w:p w:rsidR="00F30E38" w:rsidRPr="005B10A5" w:rsidRDefault="00F30E38" w:rsidP="0048045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B10A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5B10A5">
        <w:rPr>
          <w:rFonts w:ascii="Times New Roman" w:hAnsi="Times New Roman" w:cs="Times New Roman"/>
          <w:sz w:val="20"/>
          <w:szCs w:val="20"/>
        </w:rPr>
        <w:t xml:space="preserve"> Eugene Jolas, letter to James Johnson Sweeney, 14 July 1940. Box 59, Folder 1390. The Maria and Eugene Jolas Papers, Beinecke Rare Books and Manuscripts Library, Yale University.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1481"/>
    <w:rsid w:val="000014A6"/>
    <w:rsid w:val="00170F5D"/>
    <w:rsid w:val="001B08E2"/>
    <w:rsid w:val="00223398"/>
    <w:rsid w:val="002276EF"/>
    <w:rsid w:val="00261183"/>
    <w:rsid w:val="002705FF"/>
    <w:rsid w:val="002761CC"/>
    <w:rsid w:val="002A237F"/>
    <w:rsid w:val="002F1481"/>
    <w:rsid w:val="00320AAF"/>
    <w:rsid w:val="00322FCA"/>
    <w:rsid w:val="00332F17"/>
    <w:rsid w:val="0048045D"/>
    <w:rsid w:val="004B1BD1"/>
    <w:rsid w:val="004B2947"/>
    <w:rsid w:val="004D5987"/>
    <w:rsid w:val="005B10A5"/>
    <w:rsid w:val="005E63E5"/>
    <w:rsid w:val="00602A96"/>
    <w:rsid w:val="00635096"/>
    <w:rsid w:val="00663427"/>
    <w:rsid w:val="006D37D5"/>
    <w:rsid w:val="007B2B06"/>
    <w:rsid w:val="007E22AC"/>
    <w:rsid w:val="00815006"/>
    <w:rsid w:val="00883FB5"/>
    <w:rsid w:val="008E5D14"/>
    <w:rsid w:val="00931AD7"/>
    <w:rsid w:val="009901B1"/>
    <w:rsid w:val="00A50705"/>
    <w:rsid w:val="00AB4478"/>
    <w:rsid w:val="00D31282"/>
    <w:rsid w:val="00D375CC"/>
    <w:rsid w:val="00DC51B2"/>
    <w:rsid w:val="00DC7190"/>
    <w:rsid w:val="00E25D4D"/>
    <w:rsid w:val="00E62EFD"/>
    <w:rsid w:val="00EF0ECD"/>
    <w:rsid w:val="00F30E38"/>
    <w:rsid w:val="00F44E1D"/>
    <w:rsid w:val="00FC19E8"/>
    <w:rsid w:val="00FF3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1481"/>
    <w:pPr>
      <w:spacing w:after="0" w:line="240" w:lineRule="auto"/>
    </w:pPr>
    <w:rPr>
      <w:rFonts w:eastAsiaTheme="minorEastAsia"/>
      <w:lang w:eastAsia="en-GB"/>
    </w:rPr>
  </w:style>
  <w:style w:type="character" w:styleId="FootnoteReference">
    <w:name w:val="footnote reference"/>
    <w:basedOn w:val="DefaultParagraphFont"/>
    <w:unhideWhenUsed/>
    <w:rsid w:val="002F1481"/>
    <w:rPr>
      <w:vertAlign w:val="superscript"/>
    </w:rPr>
  </w:style>
  <w:style w:type="character" w:customStyle="1" w:styleId="apple-style-span">
    <w:name w:val="apple-style-span"/>
    <w:basedOn w:val="DefaultParagraphFont"/>
    <w:rsid w:val="002F1481"/>
  </w:style>
  <w:style w:type="character" w:customStyle="1" w:styleId="apple-converted-space">
    <w:name w:val="apple-converted-space"/>
    <w:basedOn w:val="DefaultParagraphFont"/>
    <w:rsid w:val="002F1481"/>
  </w:style>
  <w:style w:type="character" w:styleId="Emphasis">
    <w:name w:val="Emphasis"/>
    <w:basedOn w:val="DefaultParagraphFont"/>
    <w:uiPriority w:val="20"/>
    <w:qFormat/>
    <w:rsid w:val="002F1481"/>
    <w:rPr>
      <w:i/>
      <w:iCs/>
    </w:rPr>
  </w:style>
  <w:style w:type="paragraph" w:styleId="FootnoteText">
    <w:name w:val="footnote text"/>
    <w:basedOn w:val="Normal"/>
    <w:link w:val="FootnoteTextChar"/>
    <w:unhideWhenUsed/>
    <w:rsid w:val="00E62E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62EF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3E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14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4A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4A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4A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14A6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Cathryn</dc:creator>
  <cp:lastModifiedBy>Cathryn</cp:lastModifiedBy>
  <cp:revision>4</cp:revision>
  <dcterms:created xsi:type="dcterms:W3CDTF">2012-07-19T15:23:00Z</dcterms:created>
  <dcterms:modified xsi:type="dcterms:W3CDTF">2012-07-19T15:35:00Z</dcterms:modified>
</cp:coreProperties>
</file>