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54D65E" w14:textId="30A0B002" w:rsidR="008A065B" w:rsidRDefault="009B0B6A" w:rsidP="002A3EED">
      <w:pPr>
        <w:rPr>
          <w:lang w:val="en-US"/>
        </w:rPr>
      </w:pPr>
      <w:proofErr w:type="spellStart"/>
      <w:r>
        <w:rPr>
          <w:lang w:val="en-US"/>
        </w:rPr>
        <w:t>A</w:t>
      </w:r>
      <w:r w:rsidR="005A3C6B">
        <w:rPr>
          <w:lang w:val="en-US"/>
        </w:rPr>
        <w:t>frocubanismo</w:t>
      </w:r>
      <w:proofErr w:type="spellEnd"/>
      <w:r w:rsidR="005A3C6B" w:rsidRPr="006A0100">
        <w:rPr>
          <w:lang w:val="en-US"/>
        </w:rPr>
        <w:t xml:space="preserve"> </w:t>
      </w:r>
    </w:p>
    <w:p w14:paraId="1BB0B9FB" w14:textId="77777777" w:rsidR="008A065B" w:rsidRDefault="008A065B" w:rsidP="002A3EED">
      <w:pPr>
        <w:rPr>
          <w:lang w:val="en-US"/>
        </w:rPr>
      </w:pPr>
    </w:p>
    <w:p w14:paraId="65DB7FE3" w14:textId="794B8C6D" w:rsidR="00AC42BC" w:rsidRDefault="008A065B" w:rsidP="002A3EED">
      <w:pPr>
        <w:rPr>
          <w:lang w:val="en-US"/>
        </w:rPr>
      </w:pPr>
      <w:proofErr w:type="spellStart"/>
      <w:r>
        <w:rPr>
          <w:lang w:val="en-US"/>
        </w:rPr>
        <w:t>Afrocubanismo</w:t>
      </w:r>
      <w:proofErr w:type="spellEnd"/>
      <w:r>
        <w:rPr>
          <w:lang w:val="en-US"/>
        </w:rPr>
        <w:t xml:space="preserve"> </w:t>
      </w:r>
      <w:r w:rsidR="006A0100" w:rsidRPr="006A0100">
        <w:rPr>
          <w:lang w:val="en-US"/>
        </w:rPr>
        <w:t xml:space="preserve">constitutes an </w:t>
      </w:r>
      <w:r w:rsidR="006A0100">
        <w:rPr>
          <w:lang w:val="en-US"/>
        </w:rPr>
        <w:t>ideological</w:t>
      </w:r>
      <w:r w:rsidR="00851026">
        <w:rPr>
          <w:lang w:val="en-US"/>
        </w:rPr>
        <w:t xml:space="preserve"> shift in the valuation</w:t>
      </w:r>
      <w:r w:rsidR="00ED7D26">
        <w:rPr>
          <w:lang w:val="en-US"/>
        </w:rPr>
        <w:t xml:space="preserve"> of</w:t>
      </w:r>
      <w:r w:rsidR="006A0100" w:rsidRPr="006A0100">
        <w:rPr>
          <w:lang w:val="en-US"/>
        </w:rPr>
        <w:t xml:space="preserve"> </w:t>
      </w:r>
      <w:proofErr w:type="spellStart"/>
      <w:r w:rsidR="006A0100" w:rsidRPr="006A0100">
        <w:rPr>
          <w:lang w:val="en-US"/>
        </w:rPr>
        <w:t>Afrocub</w:t>
      </w:r>
      <w:r w:rsidR="006A0100">
        <w:rPr>
          <w:lang w:val="en-US"/>
        </w:rPr>
        <w:t>an</w:t>
      </w:r>
      <w:proofErr w:type="spellEnd"/>
      <w:r w:rsidR="006A0100">
        <w:rPr>
          <w:lang w:val="en-US"/>
        </w:rPr>
        <w:t xml:space="preserve"> forms of cultural expression and their acceptance on a national scale. From abou</w:t>
      </w:r>
      <w:r w:rsidR="00DC5130">
        <w:rPr>
          <w:lang w:val="en-US"/>
        </w:rPr>
        <w:t xml:space="preserve">t 1927 through the late 1930s, </w:t>
      </w:r>
      <w:proofErr w:type="spellStart"/>
      <w:r w:rsidR="00DC5130">
        <w:rPr>
          <w:lang w:val="en-US"/>
        </w:rPr>
        <w:t>A</w:t>
      </w:r>
      <w:r w:rsidR="006A0100">
        <w:rPr>
          <w:lang w:val="en-US"/>
        </w:rPr>
        <w:t>frocubanismo</w:t>
      </w:r>
      <w:proofErr w:type="spellEnd"/>
      <w:r w:rsidR="006A0100">
        <w:rPr>
          <w:lang w:val="en-US"/>
        </w:rPr>
        <w:t xml:space="preserve"> </w:t>
      </w:r>
      <w:r w:rsidR="00DC5130">
        <w:rPr>
          <w:lang w:val="en-US"/>
        </w:rPr>
        <w:t>influenced</w:t>
      </w:r>
      <w:r w:rsidR="006A0100">
        <w:rPr>
          <w:lang w:val="en-US"/>
        </w:rPr>
        <w:t xml:space="preserve"> all dom</w:t>
      </w:r>
      <w:r w:rsidR="00DC5130">
        <w:rPr>
          <w:lang w:val="en-US"/>
        </w:rPr>
        <w:t xml:space="preserve">ains of elite and popular art. At </w:t>
      </w:r>
      <w:r w:rsidR="00504070">
        <w:rPr>
          <w:lang w:val="en-US"/>
        </w:rPr>
        <w:t xml:space="preserve">a </w:t>
      </w:r>
      <w:r w:rsidR="00DC5130">
        <w:rPr>
          <w:lang w:val="en-US"/>
        </w:rPr>
        <w:t>time of fundamental chan</w:t>
      </w:r>
      <w:r>
        <w:rPr>
          <w:lang w:val="en-US"/>
        </w:rPr>
        <w:t xml:space="preserve">ges in artistic expression, </w:t>
      </w:r>
      <w:proofErr w:type="spellStart"/>
      <w:r>
        <w:rPr>
          <w:lang w:val="en-US"/>
        </w:rPr>
        <w:t>Afrocubanismo</w:t>
      </w:r>
      <w:proofErr w:type="spellEnd"/>
      <w:r>
        <w:rPr>
          <w:lang w:val="en-US"/>
        </w:rPr>
        <w:t xml:space="preserve"> was partly</w:t>
      </w:r>
      <w:r w:rsidR="00DC5130">
        <w:rPr>
          <w:lang w:val="en-US"/>
        </w:rPr>
        <w:t xml:space="preserve"> nour</w:t>
      </w:r>
      <w:r>
        <w:rPr>
          <w:lang w:val="en-US"/>
        </w:rPr>
        <w:t>ished by international aesthetic trends in Madrid, Paris, and New York. A</w:t>
      </w:r>
      <w:r w:rsidR="00506CE3">
        <w:rPr>
          <w:lang w:val="en-US"/>
        </w:rPr>
        <w:t xml:space="preserve"> new interest in the noncomm</w:t>
      </w:r>
      <w:r w:rsidR="00EF4FD1">
        <w:rPr>
          <w:lang w:val="en-US"/>
        </w:rPr>
        <w:t xml:space="preserve">ercial expression of </w:t>
      </w:r>
      <w:proofErr w:type="spellStart"/>
      <w:r w:rsidR="00EF4FD1">
        <w:rPr>
          <w:lang w:val="en-US"/>
        </w:rPr>
        <w:t>Afrocubans</w:t>
      </w:r>
      <w:proofErr w:type="spellEnd"/>
      <w:r w:rsidR="00506CE3">
        <w:rPr>
          <w:lang w:val="en-US"/>
        </w:rPr>
        <w:t xml:space="preserve"> inspired numerous </w:t>
      </w:r>
      <w:r w:rsidR="00EF4FD1">
        <w:rPr>
          <w:lang w:val="en-US"/>
        </w:rPr>
        <w:t xml:space="preserve">works </w:t>
      </w:r>
      <w:r w:rsidR="001232D0">
        <w:rPr>
          <w:lang w:val="en-US"/>
        </w:rPr>
        <w:t>from the e</w:t>
      </w:r>
      <w:r w:rsidR="00506CE3">
        <w:rPr>
          <w:lang w:val="en-US"/>
        </w:rPr>
        <w:t xml:space="preserve">thnographic </w:t>
      </w:r>
      <w:r w:rsidR="00EF4FD1">
        <w:rPr>
          <w:lang w:val="en-US"/>
        </w:rPr>
        <w:t>writing</w:t>
      </w:r>
      <w:r w:rsidR="006237EE">
        <w:rPr>
          <w:lang w:val="en-US"/>
        </w:rPr>
        <w:t xml:space="preserve"> of Lydia Cabrera</w:t>
      </w:r>
      <w:r w:rsidR="00506CE3">
        <w:rPr>
          <w:lang w:val="en-US"/>
        </w:rPr>
        <w:t xml:space="preserve"> to the paintings of Eduardo </w:t>
      </w:r>
      <w:proofErr w:type="spellStart"/>
      <w:r w:rsidR="00506CE3">
        <w:rPr>
          <w:lang w:val="en-US"/>
        </w:rPr>
        <w:t>Abela</w:t>
      </w:r>
      <w:proofErr w:type="spellEnd"/>
      <w:r w:rsidR="00506CE3">
        <w:rPr>
          <w:lang w:val="en-US"/>
        </w:rPr>
        <w:t>, J</w:t>
      </w:r>
      <w:r w:rsidR="00EF4FD1">
        <w:rPr>
          <w:lang w:val="en-US"/>
        </w:rPr>
        <w:t xml:space="preserve">aime </w:t>
      </w:r>
      <w:proofErr w:type="spellStart"/>
      <w:r w:rsidR="00EF4FD1">
        <w:rPr>
          <w:lang w:val="en-US"/>
        </w:rPr>
        <w:t>Valls</w:t>
      </w:r>
      <w:proofErr w:type="spellEnd"/>
      <w:r w:rsidR="00EF4FD1">
        <w:rPr>
          <w:lang w:val="en-US"/>
        </w:rPr>
        <w:t xml:space="preserve">, and </w:t>
      </w:r>
      <w:proofErr w:type="spellStart"/>
      <w:r w:rsidR="00EF4FD1">
        <w:rPr>
          <w:lang w:val="en-US"/>
        </w:rPr>
        <w:t>Wifredo</w:t>
      </w:r>
      <w:proofErr w:type="spellEnd"/>
      <w:r w:rsidR="00EF4FD1">
        <w:rPr>
          <w:lang w:val="en-US"/>
        </w:rPr>
        <w:t xml:space="preserve"> Lam. The</w:t>
      </w:r>
      <w:r w:rsidR="00506CE3">
        <w:rPr>
          <w:lang w:val="en-US"/>
        </w:rPr>
        <w:t xml:space="preserve"> </w:t>
      </w:r>
      <w:r w:rsidR="00A91C98">
        <w:rPr>
          <w:lang w:val="en-US"/>
        </w:rPr>
        <w:t xml:space="preserve">literary </w:t>
      </w:r>
      <w:r w:rsidR="00506CE3">
        <w:rPr>
          <w:lang w:val="en-US"/>
        </w:rPr>
        <w:t>work</w:t>
      </w:r>
      <w:r>
        <w:rPr>
          <w:lang w:val="en-US"/>
        </w:rPr>
        <w:t>s</w:t>
      </w:r>
      <w:r w:rsidR="00506CE3">
        <w:rPr>
          <w:lang w:val="en-US"/>
        </w:rPr>
        <w:t xml:space="preserve"> of </w:t>
      </w:r>
      <w:proofErr w:type="spellStart"/>
      <w:r w:rsidR="00506CE3">
        <w:rPr>
          <w:lang w:val="en-US"/>
        </w:rPr>
        <w:t>Alejo</w:t>
      </w:r>
      <w:proofErr w:type="spellEnd"/>
      <w:r w:rsidR="00506CE3">
        <w:rPr>
          <w:lang w:val="en-US"/>
        </w:rPr>
        <w:t xml:space="preserve"> </w:t>
      </w:r>
      <w:proofErr w:type="spellStart"/>
      <w:r w:rsidR="00506CE3">
        <w:rPr>
          <w:lang w:val="en-US"/>
        </w:rPr>
        <w:t>Carpentier</w:t>
      </w:r>
      <w:proofErr w:type="spellEnd"/>
      <w:r w:rsidR="00506CE3">
        <w:rPr>
          <w:lang w:val="en-US"/>
        </w:rPr>
        <w:t xml:space="preserve"> and </w:t>
      </w:r>
      <w:proofErr w:type="spellStart"/>
      <w:r w:rsidR="00506CE3">
        <w:rPr>
          <w:lang w:val="en-US"/>
        </w:rPr>
        <w:t>Nicolás</w:t>
      </w:r>
      <w:proofErr w:type="spellEnd"/>
      <w:r w:rsidR="00506CE3">
        <w:rPr>
          <w:lang w:val="en-US"/>
        </w:rPr>
        <w:t xml:space="preserve"> </w:t>
      </w:r>
      <w:proofErr w:type="spellStart"/>
      <w:r w:rsidR="00506CE3">
        <w:rPr>
          <w:lang w:val="en-US"/>
        </w:rPr>
        <w:t>Guil</w:t>
      </w:r>
      <w:r w:rsidR="00EF4FD1">
        <w:rPr>
          <w:lang w:val="en-US"/>
        </w:rPr>
        <w:t>lén</w:t>
      </w:r>
      <w:proofErr w:type="spellEnd"/>
      <w:r w:rsidR="00EF4FD1">
        <w:rPr>
          <w:lang w:val="en-US"/>
        </w:rPr>
        <w:t xml:space="preserve"> belong to this </w:t>
      </w:r>
      <w:proofErr w:type="spellStart"/>
      <w:r w:rsidR="00EF4FD1">
        <w:rPr>
          <w:lang w:val="en-US"/>
        </w:rPr>
        <w:t>Afrocuban</w:t>
      </w:r>
      <w:proofErr w:type="spellEnd"/>
      <w:r w:rsidR="00EF4FD1">
        <w:rPr>
          <w:lang w:val="en-US"/>
        </w:rPr>
        <w:t xml:space="preserve"> </w:t>
      </w:r>
      <w:del w:id="0" w:author="Elizabeth Northup" w:date="2013-09-25T15:54:00Z">
        <w:r w:rsidR="00EF4FD1" w:rsidRPr="00955A5D" w:rsidDel="00955A5D">
          <w:rPr>
            <w:lang w:val="en-US"/>
          </w:rPr>
          <w:delText>“</w:delText>
        </w:r>
      </w:del>
      <w:r w:rsidR="00EF4FD1" w:rsidRPr="00955A5D">
        <w:rPr>
          <w:lang w:val="en-US"/>
        </w:rPr>
        <w:t>moment,</w:t>
      </w:r>
      <w:del w:id="1" w:author="Elizabeth Northup" w:date="2013-09-25T15:54:00Z">
        <w:r w:rsidR="00EF4FD1" w:rsidRPr="00955A5D" w:rsidDel="00955A5D">
          <w:rPr>
            <w:lang w:val="en-US"/>
          </w:rPr>
          <w:delText>”</w:delText>
        </w:r>
      </w:del>
      <w:r w:rsidR="00506CE3">
        <w:rPr>
          <w:lang w:val="en-US"/>
        </w:rPr>
        <w:t xml:space="preserve"> </w:t>
      </w:r>
      <w:r w:rsidR="00EF4FD1">
        <w:rPr>
          <w:lang w:val="en-US"/>
        </w:rPr>
        <w:t>as do the</w:t>
      </w:r>
      <w:r w:rsidR="00DC5130" w:rsidRPr="00EF4FD1">
        <w:rPr>
          <w:lang w:val="en-US"/>
        </w:rPr>
        <w:t xml:space="preserve"> musical theater</w:t>
      </w:r>
      <w:r w:rsidR="00DC5130">
        <w:rPr>
          <w:lang w:val="en-US"/>
        </w:rPr>
        <w:t xml:space="preserve"> of Ernesto </w:t>
      </w:r>
      <w:proofErr w:type="spellStart"/>
      <w:r w:rsidR="00DC5130">
        <w:rPr>
          <w:lang w:val="en-US"/>
        </w:rPr>
        <w:t>Lecuona</w:t>
      </w:r>
      <w:proofErr w:type="spellEnd"/>
      <w:r w:rsidR="00DC5130">
        <w:rPr>
          <w:lang w:val="en-US"/>
        </w:rPr>
        <w:t xml:space="preserve"> and </w:t>
      </w:r>
      <w:r w:rsidR="00A91C98">
        <w:rPr>
          <w:lang w:val="en-US"/>
        </w:rPr>
        <w:t xml:space="preserve">the </w:t>
      </w:r>
      <w:r w:rsidR="00DC5130">
        <w:rPr>
          <w:lang w:val="en-US"/>
        </w:rPr>
        <w:t>symphonic</w:t>
      </w:r>
      <w:r w:rsidR="00084F8B">
        <w:rPr>
          <w:lang w:val="en-US"/>
        </w:rPr>
        <w:t xml:space="preserve"> com</w:t>
      </w:r>
      <w:r w:rsidR="00A91C98">
        <w:rPr>
          <w:lang w:val="en-US"/>
        </w:rPr>
        <w:t xml:space="preserve">positions of </w:t>
      </w:r>
      <w:proofErr w:type="spellStart"/>
      <w:r w:rsidR="00A91C98">
        <w:rPr>
          <w:lang w:val="en-US"/>
        </w:rPr>
        <w:t>Amadeo</w:t>
      </w:r>
      <w:proofErr w:type="spellEnd"/>
      <w:r w:rsidR="00A91C98">
        <w:rPr>
          <w:lang w:val="en-US"/>
        </w:rPr>
        <w:t xml:space="preserve"> </w:t>
      </w:r>
      <w:proofErr w:type="spellStart"/>
      <w:r w:rsidR="00A91C98">
        <w:rPr>
          <w:lang w:val="en-US"/>
        </w:rPr>
        <w:t>Roldán</w:t>
      </w:r>
      <w:proofErr w:type="spellEnd"/>
      <w:r w:rsidR="00A91C98">
        <w:rPr>
          <w:lang w:val="en-US"/>
        </w:rPr>
        <w:t xml:space="preserve">. </w:t>
      </w:r>
      <w:proofErr w:type="spellStart"/>
      <w:r w:rsidR="00504070">
        <w:rPr>
          <w:lang w:val="en-US"/>
        </w:rPr>
        <w:t>Afrocubanismo</w:t>
      </w:r>
      <w:proofErr w:type="spellEnd"/>
      <w:r w:rsidR="00504070">
        <w:rPr>
          <w:lang w:val="en-US"/>
        </w:rPr>
        <w:t xml:space="preserve"> involved</w:t>
      </w:r>
      <w:r w:rsidR="002A3EED">
        <w:rPr>
          <w:lang w:val="en-US"/>
        </w:rPr>
        <w:t>, among other things,</w:t>
      </w:r>
      <w:r w:rsidR="00504070">
        <w:rPr>
          <w:lang w:val="en-US"/>
        </w:rPr>
        <w:t xml:space="preserve"> exch</w:t>
      </w:r>
      <w:r>
        <w:rPr>
          <w:lang w:val="en-US"/>
        </w:rPr>
        <w:t xml:space="preserve">anges </w:t>
      </w:r>
      <w:r w:rsidR="001232D0">
        <w:rPr>
          <w:lang w:val="en-US"/>
        </w:rPr>
        <w:t>between national and transnatio</w:t>
      </w:r>
      <w:r w:rsidR="00504070">
        <w:rPr>
          <w:lang w:val="en-US"/>
        </w:rPr>
        <w:t>nal figures and forms of expression th</w:t>
      </w:r>
      <w:r>
        <w:rPr>
          <w:lang w:val="en-US"/>
        </w:rPr>
        <w:t>at included the influence of Cuban music on</w:t>
      </w:r>
      <w:r w:rsidR="00504070">
        <w:rPr>
          <w:lang w:val="en-US"/>
        </w:rPr>
        <w:t xml:space="preserve"> Ame</w:t>
      </w:r>
      <w:r w:rsidR="0088628B">
        <w:rPr>
          <w:lang w:val="en-US"/>
        </w:rPr>
        <w:t>rican jazz</w:t>
      </w:r>
      <w:r>
        <w:rPr>
          <w:lang w:val="en-US"/>
        </w:rPr>
        <w:t>,</w:t>
      </w:r>
      <w:r w:rsidR="00504070">
        <w:rPr>
          <w:lang w:val="en-US"/>
        </w:rPr>
        <w:t xml:space="preserve"> </w:t>
      </w:r>
      <w:r w:rsidR="0088628B">
        <w:rPr>
          <w:lang w:val="en-US"/>
        </w:rPr>
        <w:t xml:space="preserve">Latin </w:t>
      </w:r>
      <w:ins w:id="2" w:author="Elizabeth Northup" w:date="2013-09-25T15:55:00Z">
        <w:r w:rsidR="00955A5D">
          <w:rPr>
            <w:lang w:val="en-US"/>
          </w:rPr>
          <w:t>j</w:t>
        </w:r>
      </w:ins>
      <w:del w:id="3" w:author="Elizabeth Northup" w:date="2013-09-25T15:55:00Z">
        <w:r w:rsidR="0088628B" w:rsidDel="00955A5D">
          <w:rPr>
            <w:lang w:val="en-US"/>
          </w:rPr>
          <w:delText>J</w:delText>
        </w:r>
      </w:del>
      <w:r w:rsidR="0088628B">
        <w:rPr>
          <w:lang w:val="en-US"/>
        </w:rPr>
        <w:t>azz</w:t>
      </w:r>
      <w:r w:rsidR="006237EE">
        <w:rPr>
          <w:lang w:val="en-US"/>
        </w:rPr>
        <w:t>,</w:t>
      </w:r>
      <w:r w:rsidR="0088628B">
        <w:rPr>
          <w:lang w:val="en-US"/>
        </w:rPr>
        <w:t xml:space="preserve"> and rhythm and blues. This exchange </w:t>
      </w:r>
      <w:r>
        <w:rPr>
          <w:lang w:val="en-US"/>
        </w:rPr>
        <w:t>culminated</w:t>
      </w:r>
      <w:r w:rsidR="00A91C98">
        <w:rPr>
          <w:lang w:val="en-US"/>
        </w:rPr>
        <w:t xml:space="preserve"> in</w:t>
      </w:r>
      <w:r w:rsidR="002A3EED">
        <w:rPr>
          <w:lang w:val="en-US"/>
        </w:rPr>
        <w:t xml:space="preserve"> </w:t>
      </w:r>
      <w:r w:rsidR="00504070">
        <w:rPr>
          <w:lang w:val="en-US"/>
        </w:rPr>
        <w:t xml:space="preserve">the </w:t>
      </w:r>
      <w:r>
        <w:rPr>
          <w:lang w:val="en-US"/>
        </w:rPr>
        <w:t xml:space="preserve">long relationship between </w:t>
      </w:r>
      <w:r w:rsidR="00A91C98">
        <w:rPr>
          <w:lang w:val="en-US"/>
        </w:rPr>
        <w:t xml:space="preserve">Afro-Cuban poet </w:t>
      </w:r>
      <w:proofErr w:type="spellStart"/>
      <w:r w:rsidR="00504070">
        <w:rPr>
          <w:lang w:val="en-US"/>
        </w:rPr>
        <w:t>Nicol</w:t>
      </w:r>
      <w:r>
        <w:rPr>
          <w:lang w:val="en-US"/>
        </w:rPr>
        <w:t>ás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Guillén</w:t>
      </w:r>
      <w:proofErr w:type="spellEnd"/>
      <w:r>
        <w:rPr>
          <w:lang w:val="en-US"/>
        </w:rPr>
        <w:t xml:space="preserve"> and North American poet</w:t>
      </w:r>
      <w:r w:rsidR="00504070">
        <w:rPr>
          <w:lang w:val="en-US"/>
        </w:rPr>
        <w:t xml:space="preserve"> Langston Hughes.</w:t>
      </w:r>
    </w:p>
    <w:p w14:paraId="30C62007" w14:textId="77777777" w:rsidR="002A3EED" w:rsidRPr="006A0100" w:rsidRDefault="002A3EED" w:rsidP="002A3EED">
      <w:pPr>
        <w:rPr>
          <w:lang w:val="en-US"/>
        </w:rPr>
      </w:pPr>
    </w:p>
    <w:p w14:paraId="62572EE0" w14:textId="77777777" w:rsidR="00955A5D" w:rsidRDefault="00201896" w:rsidP="002A3EED">
      <w:pPr>
        <w:rPr>
          <w:ins w:id="4" w:author="Elizabeth Northup" w:date="2013-09-25T15:56:00Z"/>
          <w:lang w:val="en-US"/>
        </w:rPr>
      </w:pPr>
      <w:r>
        <w:rPr>
          <w:lang w:val="en-US"/>
        </w:rPr>
        <w:t>Bibliography</w:t>
      </w:r>
    </w:p>
    <w:p w14:paraId="4847DE18" w14:textId="77777777" w:rsidR="00955A5D" w:rsidRDefault="00955A5D" w:rsidP="002A3EED">
      <w:pPr>
        <w:rPr>
          <w:lang w:val="en-US"/>
        </w:rPr>
      </w:pPr>
    </w:p>
    <w:p w14:paraId="19C14153" w14:textId="6B5985B2" w:rsidR="002E39A3" w:rsidRPr="002E39A3" w:rsidRDefault="002E39A3" w:rsidP="002A3EED">
      <w:pPr>
        <w:rPr>
          <w:ins w:id="5" w:author="Elizabeth Northup" w:date="2013-09-25T15:56:00Z"/>
          <w:lang w:val="en-US"/>
        </w:rPr>
      </w:pPr>
      <w:ins w:id="6" w:author="Elizabeth Northup" w:date="2013-09-25T19:58:00Z">
        <w:r>
          <w:rPr>
            <w:lang w:val="en-US"/>
          </w:rPr>
          <w:t>Moore, R. (1997)</w:t>
        </w:r>
      </w:ins>
      <w:ins w:id="7" w:author="Elizabeth Northup" w:date="2013-09-25T19:59:00Z">
        <w:r>
          <w:rPr>
            <w:lang w:val="en-US"/>
          </w:rPr>
          <w:t xml:space="preserve"> </w:t>
        </w:r>
        <w:r w:rsidRPr="00201896">
          <w:rPr>
            <w:i/>
            <w:lang w:val="en-US"/>
          </w:rPr>
          <w:t>Natio</w:t>
        </w:r>
        <w:r>
          <w:rPr>
            <w:i/>
            <w:lang w:val="en-US"/>
          </w:rPr>
          <w:t>nalizing Blacknes</w:t>
        </w:r>
        <w:r w:rsidRPr="00201896">
          <w:rPr>
            <w:i/>
            <w:lang w:val="en-US"/>
          </w:rPr>
          <w:t xml:space="preserve">s: </w:t>
        </w:r>
        <w:proofErr w:type="spellStart"/>
        <w:r w:rsidRPr="00201896">
          <w:rPr>
            <w:i/>
            <w:lang w:val="en-US"/>
          </w:rPr>
          <w:t>Afrocubanismo</w:t>
        </w:r>
        <w:proofErr w:type="spellEnd"/>
        <w:r w:rsidRPr="00201896">
          <w:rPr>
            <w:i/>
            <w:lang w:val="en-US"/>
          </w:rPr>
          <w:t xml:space="preserve"> and Artistic Revolution in Havana, 1920</w:t>
        </w:r>
        <w:r>
          <w:rPr>
            <w:i/>
            <w:lang w:val="en-US"/>
          </w:rPr>
          <w:softHyphen/>
          <w:t>–</w:t>
        </w:r>
        <w:r w:rsidRPr="00201896">
          <w:rPr>
            <w:i/>
            <w:lang w:val="en-US"/>
          </w:rPr>
          <w:t>1940</w:t>
        </w:r>
      </w:ins>
      <w:ins w:id="8" w:author="Elizabeth Northup" w:date="2013-09-25T20:00:00Z">
        <w:r>
          <w:rPr>
            <w:lang w:val="en-US"/>
          </w:rPr>
          <w:t>, Pittsburgh</w:t>
        </w:r>
      </w:ins>
      <w:ins w:id="9" w:author="Elizabeth Northup" w:date="2013-09-25T20:01:00Z">
        <w:r>
          <w:rPr>
            <w:lang w:val="en-US"/>
          </w:rPr>
          <w:t>: University of Pittsburgh Press.</w:t>
        </w:r>
      </w:ins>
    </w:p>
    <w:p w14:paraId="3BC769FC" w14:textId="4D0C4F70" w:rsidR="006A0100" w:rsidDel="002E39A3" w:rsidRDefault="00201896" w:rsidP="002A3EED">
      <w:pPr>
        <w:rPr>
          <w:del w:id="10" w:author="Elizabeth Northup" w:date="2013-09-25T20:01:00Z"/>
          <w:lang w:val="en-US"/>
        </w:rPr>
      </w:pPr>
      <w:bookmarkStart w:id="11" w:name="_GoBack"/>
      <w:bookmarkEnd w:id="11"/>
      <w:del w:id="12" w:author="Elizabeth Northup" w:date="2013-09-25T15:56:00Z">
        <w:r w:rsidDel="00955A5D">
          <w:rPr>
            <w:lang w:val="en-US"/>
          </w:rPr>
          <w:delText xml:space="preserve">: </w:delText>
        </w:r>
      </w:del>
      <w:del w:id="13" w:author="Elizabeth Northup" w:date="2013-09-25T20:01:00Z">
        <w:r w:rsidDel="002E39A3">
          <w:rPr>
            <w:lang w:val="en-US"/>
          </w:rPr>
          <w:delText xml:space="preserve">Robin Moore, </w:delText>
        </w:r>
        <w:r w:rsidRPr="00201896" w:rsidDel="002E39A3">
          <w:rPr>
            <w:i/>
            <w:lang w:val="en-US"/>
          </w:rPr>
          <w:delText>Natio</w:delText>
        </w:r>
        <w:r w:rsidR="00084F8B" w:rsidDel="002E39A3">
          <w:rPr>
            <w:i/>
            <w:lang w:val="en-US"/>
          </w:rPr>
          <w:delText>nalizing Blacknes</w:delText>
        </w:r>
        <w:r w:rsidRPr="00201896" w:rsidDel="002E39A3">
          <w:rPr>
            <w:i/>
            <w:lang w:val="en-US"/>
          </w:rPr>
          <w:delText>s: Afrocubanismo and Artistic Revolution in Havana, 1920</w:delText>
        </w:r>
      </w:del>
      <w:del w:id="14" w:author="Elizabeth Northup" w:date="2013-09-25T15:56:00Z">
        <w:r w:rsidRPr="00201896" w:rsidDel="00955A5D">
          <w:rPr>
            <w:i/>
            <w:lang w:val="en-US"/>
          </w:rPr>
          <w:delText>-</w:delText>
        </w:r>
      </w:del>
      <w:del w:id="15" w:author="Elizabeth Northup" w:date="2013-09-25T20:01:00Z">
        <w:r w:rsidRPr="00201896" w:rsidDel="002E39A3">
          <w:rPr>
            <w:i/>
            <w:lang w:val="en-US"/>
          </w:rPr>
          <w:delText>1940</w:delText>
        </w:r>
        <w:r w:rsidDel="002E39A3">
          <w:rPr>
            <w:lang w:val="en-US"/>
          </w:rPr>
          <w:delText xml:space="preserve"> (Pittsburgh: University of Pittsburgh Press, 1997).</w:delText>
        </w:r>
      </w:del>
    </w:p>
    <w:p w14:paraId="6C39C049" w14:textId="77777777" w:rsidR="00CD77E7" w:rsidRDefault="00CD77E7" w:rsidP="002A3EED">
      <w:pPr>
        <w:rPr>
          <w:lang w:val="en-US"/>
        </w:rPr>
      </w:pPr>
    </w:p>
    <w:p w14:paraId="7E92A541" w14:textId="77777777" w:rsidR="00CD77E7" w:rsidRDefault="00CD77E7" w:rsidP="002A3EED">
      <w:pPr>
        <w:rPr>
          <w:lang w:val="en-US"/>
        </w:rPr>
      </w:pPr>
      <w:r>
        <w:rPr>
          <w:lang w:val="en-US"/>
        </w:rPr>
        <w:t xml:space="preserve">Susannah Rodríguez </w:t>
      </w:r>
      <w:proofErr w:type="spellStart"/>
      <w:r>
        <w:rPr>
          <w:lang w:val="en-US"/>
        </w:rPr>
        <w:t>Drissi</w:t>
      </w:r>
      <w:proofErr w:type="spellEnd"/>
    </w:p>
    <w:p w14:paraId="5ADAAED0" w14:textId="77777777" w:rsidR="008A065B" w:rsidRPr="006A0100" w:rsidRDefault="008A065B" w:rsidP="002A3EED">
      <w:pPr>
        <w:rPr>
          <w:lang w:val="en-US"/>
        </w:rPr>
      </w:pPr>
      <w:proofErr w:type="spellStart"/>
      <w:r>
        <w:rPr>
          <w:lang w:val="en-US"/>
        </w:rPr>
        <w:t>Univeristy</w:t>
      </w:r>
      <w:proofErr w:type="spellEnd"/>
      <w:r>
        <w:rPr>
          <w:lang w:val="en-US"/>
        </w:rPr>
        <w:t xml:space="preserve"> of California, Los Angeles</w:t>
      </w:r>
    </w:p>
    <w:sectPr w:rsidR="008A065B" w:rsidRPr="006A010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E01FDC" w14:textId="77777777" w:rsidR="005A3C6B" w:rsidRDefault="005A3C6B" w:rsidP="007141EB">
      <w:r>
        <w:separator/>
      </w:r>
    </w:p>
  </w:endnote>
  <w:endnote w:type="continuationSeparator" w:id="0">
    <w:p w14:paraId="2667C3DB" w14:textId="77777777" w:rsidR="005A3C6B" w:rsidRDefault="005A3C6B" w:rsidP="007141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7159AD" w14:textId="77777777" w:rsidR="005A3C6B" w:rsidRDefault="005A3C6B" w:rsidP="007141EB">
      <w:r>
        <w:separator/>
      </w:r>
    </w:p>
  </w:footnote>
  <w:footnote w:type="continuationSeparator" w:id="0">
    <w:p w14:paraId="458F5793" w14:textId="77777777" w:rsidR="005A3C6B" w:rsidRDefault="005A3C6B" w:rsidP="007141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8EBAF43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markup="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42BC"/>
    <w:rsid w:val="00010E0B"/>
    <w:rsid w:val="00084F8B"/>
    <w:rsid w:val="000E686A"/>
    <w:rsid w:val="001232D0"/>
    <w:rsid w:val="00142254"/>
    <w:rsid w:val="0015029E"/>
    <w:rsid w:val="00201896"/>
    <w:rsid w:val="002A3EED"/>
    <w:rsid w:val="002A482B"/>
    <w:rsid w:val="002E39A3"/>
    <w:rsid w:val="00345899"/>
    <w:rsid w:val="00400618"/>
    <w:rsid w:val="0048127C"/>
    <w:rsid w:val="004C347C"/>
    <w:rsid w:val="00504070"/>
    <w:rsid w:val="00506CE3"/>
    <w:rsid w:val="0053449B"/>
    <w:rsid w:val="00557229"/>
    <w:rsid w:val="005712BD"/>
    <w:rsid w:val="005A3C6B"/>
    <w:rsid w:val="00616A90"/>
    <w:rsid w:val="00616D1F"/>
    <w:rsid w:val="006237EE"/>
    <w:rsid w:val="006323C3"/>
    <w:rsid w:val="006A0100"/>
    <w:rsid w:val="006E63CA"/>
    <w:rsid w:val="007141EB"/>
    <w:rsid w:val="00764B5F"/>
    <w:rsid w:val="0077547A"/>
    <w:rsid w:val="007D231B"/>
    <w:rsid w:val="00851026"/>
    <w:rsid w:val="00867D75"/>
    <w:rsid w:val="0088628B"/>
    <w:rsid w:val="008A065B"/>
    <w:rsid w:val="008E6C18"/>
    <w:rsid w:val="008F68E1"/>
    <w:rsid w:val="00936CD0"/>
    <w:rsid w:val="00941CF6"/>
    <w:rsid w:val="00954C42"/>
    <w:rsid w:val="00955A5D"/>
    <w:rsid w:val="009B0B6A"/>
    <w:rsid w:val="00A30BBD"/>
    <w:rsid w:val="00A91C98"/>
    <w:rsid w:val="00AC42BC"/>
    <w:rsid w:val="00C81E96"/>
    <w:rsid w:val="00CC52FB"/>
    <w:rsid w:val="00CD77E7"/>
    <w:rsid w:val="00CE7A1F"/>
    <w:rsid w:val="00CF692F"/>
    <w:rsid w:val="00D1304D"/>
    <w:rsid w:val="00DC5130"/>
    <w:rsid w:val="00E76BE1"/>
    <w:rsid w:val="00ED7D26"/>
    <w:rsid w:val="00EF4FD1"/>
    <w:rsid w:val="00F00102"/>
    <w:rsid w:val="00F734A4"/>
    <w:rsid w:val="00F81650"/>
    <w:rsid w:val="00FA7948"/>
    <w:rsid w:val="00FE6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8EC72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7141EB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7141EB"/>
    <w:rPr>
      <w:sz w:val="24"/>
      <w:szCs w:val="24"/>
      <w:lang w:val="es-ES_tradnl"/>
    </w:rPr>
  </w:style>
  <w:style w:type="paragraph" w:styleId="Footer">
    <w:name w:val="footer"/>
    <w:basedOn w:val="Normal"/>
    <w:link w:val="FooterChar"/>
    <w:rsid w:val="007141E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7141EB"/>
    <w:rPr>
      <w:sz w:val="24"/>
      <w:szCs w:val="24"/>
      <w:lang w:val="es-ES_tradnl"/>
    </w:rPr>
  </w:style>
  <w:style w:type="character" w:customStyle="1" w:styleId="st1">
    <w:name w:val="st1"/>
    <w:rsid w:val="00F734A4"/>
  </w:style>
  <w:style w:type="paragraph" w:styleId="BalloonText">
    <w:name w:val="Balloon Text"/>
    <w:basedOn w:val="Normal"/>
    <w:link w:val="BalloonTextChar"/>
    <w:rsid w:val="00955A5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955A5D"/>
    <w:rPr>
      <w:rFonts w:ascii="Lucida Grande" w:hAnsi="Lucida Grande" w:cs="Lucida Grande"/>
      <w:sz w:val="18"/>
      <w:szCs w:val="18"/>
      <w:lang w:val="es-ES_tradn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7141EB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7141EB"/>
    <w:rPr>
      <w:sz w:val="24"/>
      <w:szCs w:val="24"/>
      <w:lang w:val="es-ES_tradnl"/>
    </w:rPr>
  </w:style>
  <w:style w:type="paragraph" w:styleId="Footer">
    <w:name w:val="footer"/>
    <w:basedOn w:val="Normal"/>
    <w:link w:val="FooterChar"/>
    <w:rsid w:val="007141E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7141EB"/>
    <w:rPr>
      <w:sz w:val="24"/>
      <w:szCs w:val="24"/>
      <w:lang w:val="es-ES_tradnl"/>
    </w:rPr>
  </w:style>
  <w:style w:type="character" w:customStyle="1" w:styleId="st1">
    <w:name w:val="st1"/>
    <w:rsid w:val="00F734A4"/>
  </w:style>
  <w:style w:type="paragraph" w:styleId="BalloonText">
    <w:name w:val="Balloon Text"/>
    <w:basedOn w:val="Normal"/>
    <w:link w:val="BalloonTextChar"/>
    <w:rsid w:val="00955A5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955A5D"/>
    <w:rPr>
      <w:rFonts w:ascii="Lucida Grande" w:hAnsi="Lucida Grande" w:cs="Lucida Grande"/>
      <w:sz w:val="18"/>
      <w:szCs w:val="18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221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846701-B23E-AA43-BB8B-3B0AA000F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229</Words>
  <Characters>1307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Bauta09</dc:creator>
  <cp:keywords/>
  <cp:lastModifiedBy>Elizabeth Northup</cp:lastModifiedBy>
  <cp:revision>4</cp:revision>
  <dcterms:created xsi:type="dcterms:W3CDTF">2013-09-18T21:11:00Z</dcterms:created>
  <dcterms:modified xsi:type="dcterms:W3CDTF">2013-09-26T03:01:00Z</dcterms:modified>
</cp:coreProperties>
</file>