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232E5" w14:textId="77777777" w:rsidR="00B757D2" w:rsidRPr="00E670B1" w:rsidRDefault="00B757D2" w:rsidP="00DE3F05">
      <w:pPr>
        <w:spacing w:line="240" w:lineRule="auto"/>
        <w:jc w:val="both"/>
        <w:rPr>
          <w:ins w:id="0" w:author="Bru Sascha" w:date="2013-07-09T15:16:00Z"/>
          <w:rFonts w:ascii="Times New Roman" w:hAnsi="Times New Roman" w:cs="Times New Roman"/>
          <w:sz w:val="24"/>
          <w:szCs w:val="24"/>
          <w:lang w:val="en-US"/>
        </w:rPr>
      </w:pPr>
      <w:ins w:id="1" w:author="Bru Sascha" w:date="2013-07-09T15:16:00Z">
        <w:r w:rsidRPr="00E670B1">
          <w:rPr>
            <w:rFonts w:ascii="Times New Roman" w:hAnsi="Times New Roman" w:cs="Times New Roman"/>
            <w:sz w:val="24"/>
            <w:szCs w:val="24"/>
            <w:lang w:val="en-US"/>
          </w:rPr>
          <w:t xml:space="preserve">Anne Reverseau </w:t>
        </w:r>
      </w:ins>
    </w:p>
    <w:p w14:paraId="5F924D03" w14:textId="4EBB3D88" w:rsidR="00484FE9" w:rsidRPr="00E670B1" w:rsidRDefault="00AE79EC" w:rsidP="00D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  <w:rPrChange w:id="2" w:author="Anne Reverseau" w:date="2013-08-01T10:44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</w:pPr>
      <w:r w:rsidRPr="00E670B1">
        <w:rPr>
          <w:rFonts w:ascii="Times New Roman" w:hAnsi="Times New Roman" w:cs="Times New Roman"/>
          <w:b/>
          <w:sz w:val="24"/>
          <w:szCs w:val="24"/>
          <w:lang w:val="en-US"/>
          <w:rPrChange w:id="3" w:author="Anne Reverseau" w:date="2013-08-01T10:44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Jules </w:t>
      </w:r>
      <w:proofErr w:type="spellStart"/>
      <w:r w:rsidR="006E31A6" w:rsidRPr="00E670B1">
        <w:rPr>
          <w:rFonts w:ascii="Times New Roman" w:hAnsi="Times New Roman" w:cs="Times New Roman"/>
          <w:b/>
          <w:sz w:val="24"/>
          <w:szCs w:val="24"/>
          <w:lang w:val="en-US"/>
          <w:rPrChange w:id="4" w:author="Anne Reverseau" w:date="2013-08-01T10:44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>Laforgue</w:t>
      </w:r>
      <w:proofErr w:type="spellEnd"/>
      <w:r w:rsidR="006E31A6" w:rsidRPr="00E670B1">
        <w:rPr>
          <w:rFonts w:ascii="Times New Roman" w:hAnsi="Times New Roman" w:cs="Times New Roman"/>
          <w:b/>
          <w:sz w:val="24"/>
          <w:szCs w:val="24"/>
          <w:lang w:val="en-US"/>
          <w:rPrChange w:id="5" w:author="Anne Reverseau" w:date="2013-08-01T10:44:00Z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rPrChange>
        </w:rPr>
        <w:t xml:space="preserve"> </w:t>
      </w:r>
      <w:ins w:id="6" w:author="Bru Sascha" w:date="2013-07-09T15:16:00Z">
        <w:r w:rsidR="00B757D2" w:rsidRPr="00E670B1">
          <w:rPr>
            <w:rFonts w:ascii="Times New Roman" w:hAnsi="Times New Roman" w:cs="Times New Roman"/>
            <w:b/>
            <w:sz w:val="24"/>
            <w:szCs w:val="24"/>
            <w:lang w:val="en-US"/>
            <w:rPrChange w:id="7" w:author="Anne Reverseau" w:date="2013-08-01T10:44:00Z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rPrChange>
          </w:rPr>
          <w:t xml:space="preserve">(1860-1887) </w:t>
        </w:r>
      </w:ins>
    </w:p>
    <w:p w14:paraId="0AA14914" w14:textId="2E63D444" w:rsidR="00106405" w:rsidRPr="00E670B1" w:rsidRDefault="00E8207E" w:rsidP="00DE3F05">
      <w:pPr>
        <w:spacing w:line="240" w:lineRule="auto"/>
        <w:jc w:val="both"/>
        <w:rPr>
          <w:ins w:id="8" w:author="Anne Reverseau" w:date="2013-07-10T00:40:00Z"/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9" w:author="Anne Reverseau" w:date="2013-08-01T10:44:00Z">
            <w:rPr>
              <w:ins w:id="10" w:author="Anne Reverseau" w:date="2013-07-10T00:40:00Z"/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</w:pPr>
      <w:r w:rsidRPr="00E670B1">
        <w:rPr>
          <w:rFonts w:ascii="Times New Roman" w:hAnsi="Times New Roman" w:cs="Times New Roman"/>
          <w:sz w:val="24"/>
          <w:szCs w:val="24"/>
          <w:lang w:val="en-US"/>
          <w:rPrChange w:id="1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Jules </w:t>
      </w:r>
      <w:proofErr w:type="spellStart"/>
      <w:r w:rsidRPr="00E670B1">
        <w:rPr>
          <w:rFonts w:ascii="Times New Roman" w:hAnsi="Times New Roman" w:cs="Times New Roman"/>
          <w:sz w:val="24"/>
          <w:szCs w:val="24"/>
          <w:lang w:val="en-US"/>
          <w:rPrChange w:id="1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Laforgue</w:t>
      </w:r>
      <w:proofErr w:type="spellEnd"/>
      <w:r w:rsidRPr="00E670B1">
        <w:rPr>
          <w:rFonts w:ascii="Times New Roman" w:hAnsi="Times New Roman" w:cs="Times New Roman"/>
          <w:sz w:val="24"/>
          <w:szCs w:val="24"/>
          <w:lang w:val="en-US"/>
          <w:rPrChange w:id="1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is one of the French “</w:t>
      </w:r>
      <w:proofErr w:type="spellStart"/>
      <w:r w:rsidRPr="00E670B1">
        <w:rPr>
          <w:rFonts w:ascii="Times New Roman" w:hAnsi="Times New Roman" w:cs="Times New Roman"/>
          <w:sz w:val="24"/>
          <w:szCs w:val="24"/>
          <w:lang w:val="en-US"/>
          <w:rPrChange w:id="1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poètes</w:t>
      </w:r>
      <w:proofErr w:type="spellEnd"/>
      <w:r w:rsidRPr="00E670B1">
        <w:rPr>
          <w:rFonts w:ascii="Times New Roman" w:hAnsi="Times New Roman" w:cs="Times New Roman"/>
          <w:sz w:val="24"/>
          <w:szCs w:val="24"/>
          <w:lang w:val="en-US"/>
          <w:rPrChange w:id="1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Pr="00E670B1">
        <w:rPr>
          <w:rFonts w:ascii="Times New Roman" w:hAnsi="Times New Roman" w:cs="Times New Roman"/>
          <w:sz w:val="24"/>
          <w:szCs w:val="24"/>
          <w:lang w:val="en-US"/>
          <w:rPrChange w:id="1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maudits</w:t>
      </w:r>
      <w:proofErr w:type="spellEnd"/>
      <w:r w:rsidRPr="00E670B1">
        <w:rPr>
          <w:rFonts w:ascii="Times New Roman" w:hAnsi="Times New Roman" w:cs="Times New Roman"/>
          <w:sz w:val="24"/>
          <w:szCs w:val="24"/>
          <w:lang w:val="en-US"/>
          <w:rPrChange w:id="1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” of the late 19</w:t>
      </w:r>
      <w:r w:rsidRPr="00E670B1">
        <w:rPr>
          <w:rFonts w:ascii="Times New Roman" w:hAnsi="Times New Roman" w:cs="Times New Roman"/>
          <w:sz w:val="24"/>
          <w:szCs w:val="24"/>
          <w:vertAlign w:val="superscript"/>
          <w:lang w:val="en-US"/>
          <w:rPrChange w:id="18" w:author="Anne Reverseau" w:date="2013-08-01T10:44:00Z">
            <w:rPr>
              <w:rFonts w:ascii="Times New Roman" w:hAnsi="Times New Roman" w:cs="Times New Roman"/>
              <w:sz w:val="24"/>
              <w:szCs w:val="24"/>
              <w:vertAlign w:val="superscript"/>
              <w:lang w:val="en-US"/>
            </w:rPr>
          </w:rPrChange>
        </w:rPr>
        <w:t>th</w:t>
      </w:r>
      <w:r w:rsidRPr="00E670B1">
        <w:rPr>
          <w:rFonts w:ascii="Times New Roman" w:hAnsi="Times New Roman" w:cs="Times New Roman"/>
          <w:sz w:val="24"/>
          <w:szCs w:val="24"/>
          <w:lang w:val="en-US"/>
          <w:rPrChange w:id="1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ins w:id="20" w:author="Bru Sascha" w:date="2013-07-09T15:16:00Z">
        <w:r w:rsidR="00B757D2" w:rsidRPr="00E670B1">
          <w:rPr>
            <w:rFonts w:ascii="Times New Roman" w:hAnsi="Times New Roman" w:cs="Times New Roman"/>
            <w:sz w:val="24"/>
            <w:szCs w:val="24"/>
            <w:lang w:val="en-US"/>
            <w:rPrChange w:id="21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c</w:t>
        </w:r>
      </w:ins>
      <w:r w:rsidRPr="00E670B1">
        <w:rPr>
          <w:rFonts w:ascii="Times New Roman" w:hAnsi="Times New Roman" w:cs="Times New Roman"/>
          <w:sz w:val="24"/>
          <w:szCs w:val="24"/>
          <w:lang w:val="en-US"/>
          <w:rPrChange w:id="2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entury</w:t>
      </w:r>
      <w:r w:rsidR="00F3770B" w:rsidRPr="00E670B1">
        <w:rPr>
          <w:rFonts w:ascii="Times New Roman" w:hAnsi="Times New Roman" w:cs="Times New Roman"/>
          <w:sz w:val="24"/>
          <w:szCs w:val="24"/>
          <w:lang w:val="en-US"/>
          <w:rPrChange w:id="2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.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2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Maintaining a certain distance</w:t>
      </w:r>
      <w:r w:rsidR="009D64E1" w:rsidRPr="00E670B1">
        <w:rPr>
          <w:rFonts w:ascii="Times New Roman" w:hAnsi="Times New Roman" w:cs="Times New Roman"/>
          <w:sz w:val="24"/>
          <w:szCs w:val="24"/>
          <w:lang w:val="en-US"/>
          <w:rPrChange w:id="2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from</w:t>
      </w:r>
      <w:r w:rsidR="00BF5C44" w:rsidRPr="00E670B1">
        <w:rPr>
          <w:rFonts w:ascii="Times New Roman" w:hAnsi="Times New Roman" w:cs="Times New Roman"/>
          <w:sz w:val="24"/>
          <w:szCs w:val="24"/>
          <w:lang w:val="en-US"/>
          <w:rPrChange w:id="2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literary movements</w:t>
      </w:r>
      <w:r w:rsidR="00CA4444" w:rsidRPr="00E670B1">
        <w:rPr>
          <w:rFonts w:ascii="Times New Roman" w:hAnsi="Times New Roman" w:cs="Times New Roman"/>
          <w:sz w:val="24"/>
          <w:szCs w:val="24"/>
          <w:lang w:val="en-US"/>
          <w:rPrChange w:id="2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, he developed a unique style</w:t>
      </w:r>
      <w:r w:rsidR="00670CC1" w:rsidRPr="00E670B1">
        <w:rPr>
          <w:rFonts w:ascii="Times New Roman" w:hAnsi="Times New Roman" w:cs="Times New Roman"/>
          <w:sz w:val="24"/>
          <w:szCs w:val="24"/>
          <w:lang w:val="en-US"/>
          <w:rPrChange w:id="2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, </w:t>
      </w:r>
      <w:r w:rsidR="008160B3" w:rsidRPr="00E670B1">
        <w:rPr>
          <w:rFonts w:ascii="Times New Roman" w:hAnsi="Times New Roman" w:cs="Times New Roman"/>
          <w:sz w:val="24"/>
          <w:szCs w:val="24"/>
          <w:lang w:val="en-US"/>
          <w:rPrChange w:id="2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mixing the</w:t>
      </w:r>
      <w:r w:rsidR="00670CC1" w:rsidRPr="00E670B1">
        <w:rPr>
          <w:rFonts w:ascii="Times New Roman" w:hAnsi="Times New Roman" w:cs="Times New Roman"/>
          <w:sz w:val="24"/>
          <w:szCs w:val="24"/>
          <w:lang w:val="en-US"/>
          <w:rPrChange w:id="3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BF5C44" w:rsidRPr="00E670B1">
        <w:rPr>
          <w:rFonts w:ascii="Times New Roman" w:hAnsi="Times New Roman" w:cs="Times New Roman"/>
          <w:sz w:val="24"/>
          <w:szCs w:val="24"/>
          <w:lang w:val="en-US"/>
          <w:rPrChange w:id="3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expression of </w:t>
      </w:r>
      <w:r w:rsidR="00670CC1" w:rsidRPr="00E670B1">
        <w:rPr>
          <w:rFonts w:ascii="Times New Roman" w:hAnsi="Times New Roman" w:cs="Times New Roman"/>
          <w:sz w:val="24"/>
          <w:szCs w:val="24"/>
          <w:lang w:val="en-US"/>
          <w:rPrChange w:id="3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pain </w:t>
      </w:r>
      <w:r w:rsidR="008160B3" w:rsidRPr="00E670B1">
        <w:rPr>
          <w:rFonts w:ascii="Times New Roman" w:hAnsi="Times New Roman" w:cs="Times New Roman"/>
          <w:sz w:val="24"/>
          <w:szCs w:val="24"/>
          <w:lang w:val="en-US"/>
          <w:rPrChange w:id="3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with</w:t>
      </w:r>
      <w:r w:rsidR="00670CC1" w:rsidRPr="00E670B1">
        <w:rPr>
          <w:rFonts w:ascii="Times New Roman" w:hAnsi="Times New Roman" w:cs="Times New Roman"/>
          <w:sz w:val="24"/>
          <w:szCs w:val="24"/>
          <w:lang w:val="en-US"/>
          <w:rPrChange w:id="3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h</w:t>
      </w:r>
      <w:r w:rsidR="00BF5C44" w:rsidRPr="00E670B1">
        <w:rPr>
          <w:rFonts w:ascii="Times New Roman" w:hAnsi="Times New Roman" w:cs="Times New Roman"/>
          <w:sz w:val="24"/>
          <w:szCs w:val="24"/>
          <w:lang w:val="en-US"/>
          <w:rPrChange w:id="3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umor</w:t>
      </w:r>
      <w:r w:rsidR="00CA4444" w:rsidRPr="00E670B1">
        <w:rPr>
          <w:rFonts w:ascii="Times New Roman" w:hAnsi="Times New Roman" w:cs="Times New Roman"/>
          <w:sz w:val="24"/>
          <w:szCs w:val="24"/>
          <w:lang w:val="en-US"/>
          <w:rPrChange w:id="3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8160B3" w:rsidRPr="00E670B1">
        <w:rPr>
          <w:rFonts w:ascii="Times New Roman" w:hAnsi="Times New Roman" w:cs="Times New Roman"/>
          <w:sz w:val="24"/>
          <w:szCs w:val="24"/>
          <w:lang w:val="en-US"/>
          <w:rPrChange w:id="3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and</w:t>
      </w:r>
      <w:r w:rsidR="00670CC1" w:rsidRPr="00E670B1">
        <w:rPr>
          <w:rFonts w:ascii="Times New Roman" w:hAnsi="Times New Roman" w:cs="Times New Roman"/>
          <w:sz w:val="24"/>
          <w:szCs w:val="24"/>
          <w:lang w:val="en-US"/>
          <w:rPrChange w:id="3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CA4444" w:rsidRPr="00E670B1">
        <w:rPr>
          <w:rFonts w:ascii="Times New Roman" w:hAnsi="Times New Roman" w:cs="Times New Roman"/>
          <w:sz w:val="24"/>
          <w:szCs w:val="24"/>
          <w:lang w:val="en-US"/>
          <w:rPrChange w:id="3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sometimes</w:t>
      </w:r>
      <w:r w:rsidR="00BF5C44" w:rsidRPr="00E670B1">
        <w:rPr>
          <w:rFonts w:ascii="Times New Roman" w:hAnsi="Times New Roman" w:cs="Times New Roman"/>
          <w:sz w:val="24"/>
          <w:szCs w:val="24"/>
          <w:lang w:val="en-US"/>
          <w:rPrChange w:id="4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670CC1" w:rsidRPr="00E670B1">
        <w:rPr>
          <w:rFonts w:ascii="Times New Roman" w:hAnsi="Times New Roman" w:cs="Times New Roman"/>
          <w:sz w:val="24"/>
          <w:szCs w:val="24"/>
          <w:lang w:val="en-US"/>
          <w:rPrChange w:id="4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satire.</w:t>
      </w:r>
      <w:r w:rsidR="00BF5C44" w:rsidRPr="00E670B1">
        <w:rPr>
          <w:rFonts w:ascii="Times New Roman" w:hAnsi="Times New Roman" w:cs="Times New Roman"/>
          <w:sz w:val="24"/>
          <w:szCs w:val="24"/>
          <w:lang w:val="en-US"/>
          <w:rPrChange w:id="4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455717" w:rsidRPr="00E670B1">
        <w:rPr>
          <w:rFonts w:ascii="Times New Roman" w:hAnsi="Times New Roman" w:cs="Times New Roman"/>
          <w:sz w:val="24"/>
          <w:szCs w:val="24"/>
          <w:lang w:val="en-US"/>
          <w:rPrChange w:id="4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Often </w:t>
      </w:r>
      <w:r w:rsidR="00EE7BEE" w:rsidRPr="00E670B1">
        <w:rPr>
          <w:rFonts w:ascii="Times New Roman" w:hAnsi="Times New Roman" w:cs="Times New Roman"/>
          <w:sz w:val="24"/>
          <w:szCs w:val="24"/>
          <w:lang w:val="en-US"/>
          <w:rPrChange w:id="4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compared to Tristan </w:t>
      </w:r>
      <w:proofErr w:type="spellStart"/>
      <w:r w:rsidR="00EE7BEE" w:rsidRPr="00E670B1">
        <w:rPr>
          <w:rFonts w:ascii="Times New Roman" w:hAnsi="Times New Roman" w:cs="Times New Roman"/>
          <w:sz w:val="24"/>
          <w:szCs w:val="24"/>
          <w:lang w:val="en-US"/>
          <w:rPrChange w:id="4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Corbière</w:t>
      </w:r>
      <w:proofErr w:type="spellEnd"/>
      <w:r w:rsidR="00EE7BEE" w:rsidRPr="00E670B1">
        <w:rPr>
          <w:rFonts w:ascii="Times New Roman" w:hAnsi="Times New Roman" w:cs="Times New Roman"/>
          <w:sz w:val="24"/>
          <w:szCs w:val="24"/>
          <w:lang w:val="en-US"/>
          <w:rPrChange w:id="4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, he is </w:t>
      </w:r>
      <w:r w:rsidR="00455717" w:rsidRPr="00E670B1">
        <w:rPr>
          <w:rFonts w:ascii="Times New Roman" w:hAnsi="Times New Roman" w:cs="Times New Roman"/>
          <w:sz w:val="24"/>
          <w:szCs w:val="24"/>
          <w:lang w:val="en-US"/>
          <w:rPrChange w:id="4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considered a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4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</w:t>
      </w:r>
      <w:r w:rsidR="00455717" w:rsidRPr="00E670B1">
        <w:rPr>
          <w:rFonts w:ascii="Times New Roman" w:hAnsi="Times New Roman" w:cs="Times New Roman"/>
          <w:sz w:val="24"/>
          <w:szCs w:val="24"/>
          <w:lang w:val="en-US"/>
          <w:rPrChange w:id="4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ymbolist for his</w:t>
      </w:r>
      <w:r w:rsidR="00B83AFE" w:rsidRPr="00E670B1">
        <w:rPr>
          <w:rFonts w:ascii="Times New Roman" w:hAnsi="Times New Roman" w:cs="Times New Roman"/>
          <w:sz w:val="24"/>
          <w:szCs w:val="24"/>
          <w:lang w:val="en-US"/>
          <w:rPrChange w:id="5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mysticism </w:t>
      </w:r>
      <w:r w:rsidR="007A06E5" w:rsidRPr="00E670B1">
        <w:rPr>
          <w:rFonts w:ascii="Times New Roman" w:hAnsi="Times New Roman" w:cs="Times New Roman"/>
          <w:sz w:val="24"/>
          <w:szCs w:val="24"/>
          <w:lang w:val="en-US"/>
          <w:rPrChange w:id="5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and the use of free verse</w:t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  <w:rPrChange w:id="52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, </w:t>
      </w:r>
      <w:r w:rsidR="007A06E5" w:rsidRPr="00E670B1">
        <w:rPr>
          <w:rFonts w:ascii="Times New Roman" w:hAnsi="Times New Roman" w:cs="Times New Roman"/>
          <w:sz w:val="24"/>
          <w:szCs w:val="24"/>
          <w:lang w:val="en-US"/>
          <w:rPrChange w:id="5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especially in his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5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commentRangeStart w:id="55"/>
      <w:proofErr w:type="spellStart"/>
      <w:r w:rsidR="007A06E5" w:rsidRPr="00E670B1">
        <w:rPr>
          <w:rFonts w:ascii="Times New Roman" w:hAnsi="Times New Roman" w:cs="Times New Roman"/>
          <w:i/>
          <w:sz w:val="24"/>
          <w:szCs w:val="24"/>
          <w:lang w:val="en-US"/>
          <w:rPrChange w:id="56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Derniers</w:t>
      </w:r>
      <w:proofErr w:type="spellEnd"/>
      <w:r w:rsidR="007A06E5" w:rsidRPr="00E670B1">
        <w:rPr>
          <w:rFonts w:ascii="Times New Roman" w:hAnsi="Times New Roman" w:cs="Times New Roman"/>
          <w:i/>
          <w:sz w:val="24"/>
          <w:szCs w:val="24"/>
          <w:lang w:val="en-US"/>
          <w:rPrChange w:id="57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="007A06E5" w:rsidRPr="00E670B1">
        <w:rPr>
          <w:rFonts w:ascii="Times New Roman" w:hAnsi="Times New Roman" w:cs="Times New Roman"/>
          <w:i/>
          <w:sz w:val="24"/>
          <w:szCs w:val="24"/>
          <w:lang w:val="en-US"/>
          <w:rPrChange w:id="58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vers</w:t>
      </w:r>
      <w:proofErr w:type="spellEnd"/>
      <w:r w:rsidR="006539E3" w:rsidRPr="00E670B1">
        <w:rPr>
          <w:rFonts w:ascii="Times New Roman" w:hAnsi="Times New Roman" w:cs="Times New Roman"/>
          <w:sz w:val="24"/>
          <w:szCs w:val="24"/>
          <w:lang w:val="en-US"/>
          <w:rPrChange w:id="5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commentRangeEnd w:id="55"/>
      <w:r w:rsidR="00B757D2" w:rsidRPr="00E670B1">
        <w:rPr>
          <w:rStyle w:val="CommentReference"/>
          <w:rFonts w:ascii="Times New Roman" w:hAnsi="Times New Roman" w:cs="Times New Roman"/>
          <w:sz w:val="24"/>
          <w:szCs w:val="24"/>
        </w:rPr>
        <w:commentReference w:id="55"/>
      </w:r>
      <w:r w:rsidR="006539E3" w:rsidRPr="00E670B1">
        <w:rPr>
          <w:rFonts w:ascii="Times New Roman" w:hAnsi="Times New Roman" w:cs="Times New Roman"/>
          <w:sz w:val="24"/>
          <w:szCs w:val="24"/>
          <w:lang w:val="en-US"/>
        </w:rPr>
        <w:t>(</w:t>
      </w:r>
      <w:ins w:id="60" w:author="Anne Reverseau" w:date="2013-07-10T00:15:00Z">
        <w:r w:rsidR="005538F8" w:rsidRPr="00E670B1">
          <w:rPr>
            <w:rFonts w:ascii="Times New Roman" w:hAnsi="Times New Roman" w:cs="Times New Roman"/>
            <w:i/>
            <w:sz w:val="24"/>
            <w:szCs w:val="24"/>
            <w:lang w:val="en-US"/>
          </w:rPr>
          <w:t>Last Verses</w:t>
        </w:r>
      </w:ins>
      <w:ins w:id="61" w:author="Anne Reverseau" w:date="2013-07-10T00:16:00Z">
        <w:r w:rsidR="005538F8" w:rsidRPr="00E670B1">
          <w:rPr>
            <w:rFonts w:ascii="Times New Roman" w:hAnsi="Times New Roman" w:cs="Times New Roman"/>
            <w:sz w:val="24"/>
            <w:szCs w:val="24"/>
            <w:lang w:val="en-US"/>
          </w:rPr>
          <w:t xml:space="preserve">, </w:t>
        </w:r>
      </w:ins>
      <w:r w:rsidR="006539E3" w:rsidRPr="00E670B1">
        <w:rPr>
          <w:rFonts w:ascii="Times New Roman" w:hAnsi="Times New Roman" w:cs="Times New Roman"/>
          <w:sz w:val="24"/>
          <w:szCs w:val="24"/>
          <w:lang w:val="en-US"/>
        </w:rPr>
        <w:t>1890). H</w:t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</w:rPr>
        <w:t>e is</w:t>
      </w:r>
      <w:r w:rsidR="00485BA3" w:rsidRPr="00E670B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also</w:t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E81E0B" w:rsidRPr="00E670B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 </w:t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  <w:rPrChange w:id="62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>precursor of the</w:t>
      </w:r>
      <w:ins w:id="63" w:author="Anne Reverseau" w:date="2013-07-10T00:17:00Z">
        <w:r w:rsidR="005538F8" w:rsidRPr="00E670B1">
          <w:rPr>
            <w:rFonts w:ascii="Times New Roman" w:hAnsi="Times New Roman" w:cs="Times New Roman"/>
            <w:iCs/>
            <w:sz w:val="24"/>
            <w:szCs w:val="24"/>
            <w:lang w:val="en-US"/>
            <w:rPrChange w:id="64" w:author="Anne Reverseau" w:date="2013-08-01T10:44:00Z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PrChange>
          </w:rPr>
          <w:t xml:space="preserve"> group called</w:t>
        </w:r>
      </w:ins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  <w:rPrChange w:id="65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 </w:t>
      </w:r>
      <w:commentRangeStart w:id="66"/>
      <w:ins w:id="67" w:author="Anne Reverseau" w:date="2013-07-10T00:17:00Z">
        <w:r w:rsidR="005538F8" w:rsidRPr="00E670B1">
          <w:rPr>
            <w:rFonts w:ascii="Times New Roman" w:hAnsi="Times New Roman" w:cs="Times New Roman"/>
            <w:i/>
            <w:iCs/>
            <w:sz w:val="24"/>
            <w:szCs w:val="24"/>
            <w:lang w:val="en-US"/>
            <w:rPrChange w:id="68" w:author="Anne Reverseau" w:date="2013-08-01T10:44:00Z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rPrChange>
          </w:rPr>
          <w:t>Les</w:t>
        </w:r>
        <w:r w:rsidR="005538F8" w:rsidRPr="00E670B1">
          <w:rPr>
            <w:rFonts w:ascii="Times New Roman" w:hAnsi="Times New Roman" w:cs="Times New Roman"/>
            <w:iCs/>
            <w:sz w:val="24"/>
            <w:szCs w:val="24"/>
            <w:lang w:val="en-US"/>
            <w:rPrChange w:id="69" w:author="Anne Reverseau" w:date="2013-08-01T10:44:00Z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rPrChange>
          </w:rPr>
          <w:t xml:space="preserve"> </w:t>
        </w:r>
      </w:ins>
      <w:proofErr w:type="spellStart"/>
      <w:r w:rsidR="007A06E5" w:rsidRPr="00E670B1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  <w:rPrChange w:id="70" w:author="Anne Reverseau" w:date="2013-08-01T10:44:00Z">
            <w:rPr>
              <w:rFonts w:ascii="Times New Roman" w:hAnsi="Times New Roman" w:cs="Times New Roman"/>
              <w:i/>
              <w:iCs/>
              <w:sz w:val="24"/>
              <w:szCs w:val="24"/>
              <w:highlight w:val="yellow"/>
              <w:lang w:val="en-US"/>
            </w:rPr>
          </w:rPrChange>
        </w:rPr>
        <w:t>Fantaisistes</w:t>
      </w:r>
      <w:proofErr w:type="spellEnd"/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1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 </w:t>
      </w:r>
      <w:commentRangeEnd w:id="66"/>
      <w:r w:rsidR="005538F8" w:rsidRPr="00E670B1">
        <w:rPr>
          <w:rStyle w:val="CommentReference"/>
          <w:rFonts w:ascii="Times New Roman" w:hAnsi="Times New Roman" w:cs="Times New Roman"/>
          <w:sz w:val="24"/>
          <w:szCs w:val="24"/>
        </w:rPr>
        <w:commentReference w:id="66"/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for the </w:t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2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>oral</w:t>
      </w:r>
      <w:r w:rsidR="00485BA3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3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 character of his</w:t>
      </w:r>
      <w:r w:rsidR="00EE7BEE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4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 poetry.</w:t>
      </w:r>
      <w:r w:rsidR="007A06E5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5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 </w:t>
      </w:r>
      <w:r w:rsidR="00012711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6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Jules </w:t>
      </w:r>
      <w:proofErr w:type="spellStart"/>
      <w:r w:rsidR="00012711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7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>Laforgue</w:t>
      </w:r>
      <w:proofErr w:type="spellEnd"/>
      <w:r w:rsidR="00012711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8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 takes part in international Modernism </w:t>
      </w:r>
      <w:r w:rsidR="00E81E0B" w:rsidRPr="00E670B1">
        <w:rPr>
          <w:rFonts w:ascii="Times New Roman" w:hAnsi="Times New Roman" w:cs="Times New Roman"/>
          <w:iCs/>
          <w:sz w:val="24"/>
          <w:szCs w:val="24"/>
          <w:lang w:val="en-US"/>
          <w:rPrChange w:id="79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thanks to </w:t>
      </w:r>
      <w:r w:rsidR="00012711" w:rsidRPr="00E670B1">
        <w:rPr>
          <w:rFonts w:ascii="Times New Roman" w:hAnsi="Times New Roman" w:cs="Times New Roman"/>
          <w:iCs/>
          <w:sz w:val="24"/>
          <w:szCs w:val="24"/>
          <w:lang w:val="en-US"/>
          <w:rPrChange w:id="80" w:author="Anne Reverseau" w:date="2013-08-01T10:44:00Z">
            <w:rPr>
              <w:rFonts w:ascii="Times New Roman" w:hAnsi="Times New Roman" w:cs="Times New Roman"/>
              <w:iCs/>
              <w:sz w:val="24"/>
              <w:szCs w:val="24"/>
              <w:lang w:val="en-US"/>
            </w:rPr>
          </w:rPrChange>
        </w:rPr>
        <w:t xml:space="preserve">his </w:t>
      </w:r>
      <w:r w:rsidR="00B83AFE" w:rsidRPr="00E670B1">
        <w:rPr>
          <w:rFonts w:ascii="Times New Roman" w:hAnsi="Times New Roman" w:cs="Times New Roman"/>
          <w:sz w:val="24"/>
          <w:szCs w:val="24"/>
          <w:lang w:val="en-US"/>
          <w:rPrChange w:id="8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interest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8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in </w:t>
      </w:r>
      <w:r w:rsidR="00012711" w:rsidRPr="00E670B1">
        <w:rPr>
          <w:rFonts w:ascii="Times New Roman" w:hAnsi="Times New Roman" w:cs="Times New Roman"/>
          <w:sz w:val="24"/>
          <w:szCs w:val="24"/>
          <w:lang w:val="en-US"/>
          <w:rPrChange w:id="8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urban transformations and because of his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8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impact</w:t>
      </w:r>
      <w:r w:rsidR="00EE7BEE" w:rsidRPr="00E670B1">
        <w:rPr>
          <w:rFonts w:ascii="Times New Roman" w:hAnsi="Times New Roman" w:cs="Times New Roman"/>
          <w:sz w:val="24"/>
          <w:szCs w:val="24"/>
          <w:lang w:val="en-US"/>
          <w:rPrChange w:id="8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012711" w:rsidRPr="00E670B1">
        <w:rPr>
          <w:rFonts w:ascii="Times New Roman" w:hAnsi="Times New Roman" w:cs="Times New Roman"/>
          <w:sz w:val="24"/>
          <w:szCs w:val="24"/>
          <w:lang w:val="en-US"/>
          <w:rPrChange w:id="8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on </w:t>
      </w:r>
      <w:r w:rsidR="005E0943" w:rsidRPr="00E670B1">
        <w:rPr>
          <w:rFonts w:ascii="Times New Roman" w:hAnsi="Times New Roman" w:cs="Times New Roman"/>
          <w:sz w:val="24"/>
          <w:szCs w:val="24"/>
          <w:lang w:val="en-US"/>
          <w:rPrChange w:id="8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Ezra Pound and T.</w:t>
      </w:r>
      <w:r w:rsidR="00012711" w:rsidRPr="00E670B1">
        <w:rPr>
          <w:rFonts w:ascii="Times New Roman" w:hAnsi="Times New Roman" w:cs="Times New Roman"/>
          <w:sz w:val="24"/>
          <w:szCs w:val="24"/>
          <w:lang w:val="en-US"/>
          <w:rPrChange w:id="8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S. Eliot. </w:t>
      </w:r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8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His poetry, influenced by Walt Whitman (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9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whom </w:t>
      </w:r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9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he translated) and by Verlaine, is known for its</w:t>
      </w:r>
      <w:r w:rsidR="00EE7BEE" w:rsidRPr="00E670B1">
        <w:rPr>
          <w:rFonts w:ascii="Times New Roman" w:hAnsi="Times New Roman" w:cs="Times New Roman"/>
          <w:sz w:val="24"/>
          <w:szCs w:val="24"/>
          <w:lang w:val="en-US"/>
          <w:rPrChange w:id="9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9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spleen</w:t>
      </w:r>
      <w:ins w:id="94" w:author="Anne Reverseau" w:date="2013-07-10T00:18:00Z">
        <w:r w:rsidR="001E37AA" w:rsidRPr="00E670B1">
          <w:rPr>
            <w:rFonts w:ascii="Times New Roman" w:hAnsi="Times New Roman" w:cs="Times New Roman"/>
            <w:sz w:val="24"/>
            <w:szCs w:val="24"/>
            <w:lang w:val="en-US"/>
            <w:rPrChange w:id="95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, with </w:t>
        </w:r>
      </w:ins>
      <w:r w:rsidR="00BB1628" w:rsidRPr="00E670B1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96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en-US"/>
            </w:rPr>
          </w:rPrChange>
        </w:rPr>
        <w:t xml:space="preserve">Les </w:t>
      </w:r>
      <w:proofErr w:type="spellStart"/>
      <w:r w:rsidR="00BB1628" w:rsidRPr="00E670B1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97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en-US"/>
            </w:rPr>
          </w:rPrChange>
        </w:rPr>
        <w:t>Complaintes</w:t>
      </w:r>
      <w:proofErr w:type="spellEnd"/>
      <w:ins w:id="98" w:author="Anne Reverseau" w:date="2013-07-10T00:18:00Z">
        <w:r w:rsidR="001E37AA" w:rsidRPr="00E670B1">
          <w:rPr>
            <w:rFonts w:ascii="Times New Roman" w:hAnsi="Times New Roman" w:cs="Times New Roman"/>
            <w:sz w:val="24"/>
            <w:szCs w:val="24"/>
            <w:lang w:val="en-US"/>
            <w:rPrChange w:id="99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(</w:t>
        </w:r>
        <w:r w:rsidR="001E37AA" w:rsidRPr="00E670B1">
          <w:rPr>
            <w:rFonts w:ascii="Times New Roman" w:hAnsi="Times New Roman" w:cs="Times New Roman"/>
            <w:i/>
            <w:sz w:val="24"/>
            <w:szCs w:val="24"/>
            <w:lang w:val="en-US"/>
            <w:rPrChange w:id="100" w:author="Anne Reverseau" w:date="2013-08-01T10:44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Complaints, </w:t>
        </w:r>
      </w:ins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10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1885).</w:t>
      </w:r>
      <w:r w:rsidR="006539E3" w:rsidRPr="00E670B1">
        <w:rPr>
          <w:rFonts w:ascii="Times New Roman" w:hAnsi="Times New Roman" w:cs="Times New Roman"/>
          <w:sz w:val="24"/>
          <w:szCs w:val="24"/>
          <w:lang w:val="en-US"/>
          <w:rPrChange w:id="10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10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T</w:t>
      </w:r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10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he short stories</w:t>
      </w:r>
      <w:r w:rsidR="003E17F7" w:rsidRPr="00E670B1">
        <w:rPr>
          <w:rFonts w:ascii="Times New Roman" w:hAnsi="Times New Roman" w:cs="Times New Roman"/>
          <w:sz w:val="24"/>
          <w:szCs w:val="24"/>
          <w:lang w:val="en-US"/>
          <w:rPrChange w:id="10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10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of </w:t>
      </w:r>
      <w:r w:rsidR="00BB1628" w:rsidRPr="00E670B1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07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en-US"/>
            </w:rPr>
          </w:rPrChange>
        </w:rPr>
        <w:t xml:space="preserve">Les </w:t>
      </w:r>
      <w:proofErr w:type="spellStart"/>
      <w:r w:rsidR="00BB1628" w:rsidRPr="00E670B1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08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en-US"/>
            </w:rPr>
          </w:rPrChange>
        </w:rPr>
        <w:t>Moralités</w:t>
      </w:r>
      <w:proofErr w:type="spellEnd"/>
      <w:r w:rsidR="00BB1628" w:rsidRPr="00E670B1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09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en-US"/>
            </w:rPr>
          </w:rPrChange>
        </w:rPr>
        <w:t xml:space="preserve"> </w:t>
      </w:r>
      <w:proofErr w:type="spellStart"/>
      <w:r w:rsidR="00BB1628" w:rsidRPr="00E670B1">
        <w:rPr>
          <w:rFonts w:ascii="Times New Roman" w:hAnsi="Times New Roman" w:cs="Times New Roman"/>
          <w:i/>
          <w:sz w:val="24"/>
          <w:szCs w:val="24"/>
          <w:highlight w:val="yellow"/>
          <w:lang w:val="en-US"/>
          <w:rPrChange w:id="110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en-US"/>
            </w:rPr>
          </w:rPrChange>
        </w:rPr>
        <w:t>légendaires</w:t>
      </w:r>
      <w:proofErr w:type="spellEnd"/>
      <w:r w:rsidR="00BB1628" w:rsidRPr="00E670B1">
        <w:rPr>
          <w:rFonts w:ascii="Times New Roman" w:hAnsi="Times New Roman" w:cs="Times New Roman"/>
          <w:sz w:val="24"/>
          <w:szCs w:val="24"/>
          <w:lang w:val="en-US"/>
          <w:rPrChange w:id="11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(</w:t>
      </w:r>
      <w:ins w:id="112" w:author="Anne Reverseau" w:date="2013-07-10T00:19:00Z">
        <w:r w:rsidR="001E37AA" w:rsidRPr="00E670B1">
          <w:rPr>
            <w:rFonts w:ascii="Times New Roman" w:hAnsi="Times New Roman" w:cs="Times New Roman"/>
            <w:i/>
            <w:sz w:val="24"/>
            <w:szCs w:val="24"/>
            <w:lang w:val="en-US"/>
            <w:rPrChange w:id="113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L</w:t>
        </w:r>
        <w:r w:rsidR="001E37AA" w:rsidRPr="00E670B1">
          <w:rPr>
            <w:rStyle w:val="st"/>
            <w:rFonts w:ascii="Times New Roman" w:eastAsia="Times New Roman" w:hAnsi="Times New Roman" w:cs="Times New Roman"/>
            <w:i/>
            <w:sz w:val="24"/>
            <w:szCs w:val="24"/>
            <w:rPrChange w:id="114" w:author="Anne Reverseau" w:date="2013-08-01T10:44:00Z">
              <w:rPr>
                <w:rStyle w:val="st"/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egendary</w:t>
        </w:r>
        <w:r w:rsidR="001E37AA" w:rsidRPr="00E670B1">
          <w:rPr>
            <w:rStyle w:val="st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1E37AA" w:rsidRPr="00E670B1">
          <w:rPr>
            <w:rStyle w:val="Emphasis"/>
            <w:rFonts w:ascii="Times New Roman" w:eastAsia="Times New Roman" w:hAnsi="Times New Roman" w:cs="Times New Roman"/>
            <w:sz w:val="24"/>
            <w:szCs w:val="24"/>
          </w:rPr>
          <w:t>Moralities</w:t>
        </w:r>
      </w:ins>
      <w:ins w:id="115" w:author="Anne Reverseau" w:date="2013-07-10T00:32:00Z">
        <w:r w:rsidR="000E7A0F" w:rsidRPr="00E670B1">
          <w:rPr>
            <w:rStyle w:val="Emphasis"/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116" w:author="Anne Reverseau" w:date="2013-07-10T00:19:00Z">
        <w:r w:rsidR="001E37AA" w:rsidRPr="00E670B1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</w:ins>
      <w:r w:rsidR="00BB1628" w:rsidRPr="00E670B1">
        <w:rPr>
          <w:rFonts w:ascii="Times New Roman" w:hAnsi="Times New Roman" w:cs="Times New Roman"/>
          <w:sz w:val="24"/>
          <w:szCs w:val="24"/>
          <w:lang w:val="en-US"/>
        </w:rPr>
        <w:t xml:space="preserve">1887) rewrite legends such as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</w:rPr>
        <w:t xml:space="preserve">those of </w:t>
      </w:r>
      <w:r w:rsidR="00BB1628" w:rsidRPr="00E670B1">
        <w:rPr>
          <w:rFonts w:ascii="Times New Roman" w:hAnsi="Times New Roman" w:cs="Times New Roman"/>
          <w:sz w:val="24"/>
          <w:szCs w:val="24"/>
          <w:lang w:val="en-US"/>
        </w:rPr>
        <w:t xml:space="preserve">Salomé or Hamlet. </w:t>
      </w:r>
      <w:r w:rsidR="008D5351" w:rsidRPr="00E670B1">
        <w:rPr>
          <w:rFonts w:ascii="Times New Roman" w:hAnsi="Times New Roman" w:cs="Times New Roman"/>
          <w:sz w:val="24"/>
          <w:szCs w:val="24"/>
          <w:lang w:val="en-US"/>
          <w:rPrChange w:id="11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Born </w:t>
      </w:r>
      <w:r w:rsidR="00546E98" w:rsidRPr="00E670B1">
        <w:rPr>
          <w:rFonts w:ascii="Times New Roman" w:hAnsi="Times New Roman" w:cs="Times New Roman"/>
          <w:sz w:val="24"/>
          <w:szCs w:val="24"/>
          <w:lang w:val="en-US"/>
          <w:rPrChange w:id="11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in Montevideo in a </w:t>
      </w:r>
      <w:r w:rsidR="00485BA3" w:rsidRPr="00E670B1">
        <w:rPr>
          <w:rFonts w:ascii="Times New Roman" w:hAnsi="Times New Roman" w:cs="Times New Roman"/>
          <w:sz w:val="24"/>
          <w:szCs w:val="24"/>
          <w:lang w:val="en-US"/>
          <w:rPrChange w:id="11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Breton family</w:t>
      </w:r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2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, </w:t>
      </w:r>
      <w:r w:rsidR="006A46DB" w:rsidRPr="00E670B1">
        <w:rPr>
          <w:rFonts w:ascii="Times New Roman" w:hAnsi="Times New Roman" w:cs="Times New Roman"/>
          <w:sz w:val="24"/>
          <w:szCs w:val="24"/>
          <w:lang w:val="en-US"/>
          <w:rPrChange w:id="12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he</w:t>
      </w:r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2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12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was</w:t>
      </w:r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2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quickly r</w:t>
      </w:r>
      <w:r w:rsidR="008D393B" w:rsidRPr="00E670B1">
        <w:rPr>
          <w:rFonts w:ascii="Times New Roman" w:hAnsi="Times New Roman" w:cs="Times New Roman"/>
          <w:sz w:val="24"/>
          <w:szCs w:val="24"/>
          <w:lang w:val="en-US"/>
          <w:rPrChange w:id="12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ecognized</w:t>
      </w:r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2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in French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2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literary circles and published in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12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2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ymbolist review</w:t>
      </w:r>
      <w:r w:rsidR="006A46DB" w:rsidRPr="00E670B1">
        <w:rPr>
          <w:rFonts w:ascii="Times New Roman" w:hAnsi="Times New Roman" w:cs="Times New Roman"/>
          <w:sz w:val="24"/>
          <w:szCs w:val="24"/>
          <w:lang w:val="en-US"/>
          <w:rPrChange w:id="13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s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3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such as </w:t>
      </w:r>
      <w:r w:rsidR="002332ED" w:rsidRPr="00E670B1">
        <w:rPr>
          <w:rFonts w:ascii="Times New Roman" w:hAnsi="Times New Roman" w:cs="Times New Roman"/>
          <w:i/>
          <w:sz w:val="24"/>
          <w:szCs w:val="24"/>
          <w:lang w:val="en-US"/>
          <w:rPrChange w:id="132" w:author="Anne Reverseau" w:date="2013-08-01T10:44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  <w:t>La Vogue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3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. </w:t>
      </w:r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3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He was espec</w:t>
      </w:r>
      <w:r w:rsidR="008D393B" w:rsidRPr="00E670B1">
        <w:rPr>
          <w:rFonts w:ascii="Times New Roman" w:hAnsi="Times New Roman" w:cs="Times New Roman"/>
          <w:sz w:val="24"/>
          <w:szCs w:val="24"/>
          <w:lang w:val="en-US"/>
          <w:rPrChange w:id="13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ially </w:t>
      </w:r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3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close to Paul Bourget, </w:t>
      </w:r>
      <w:proofErr w:type="spellStart"/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3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Gustave</w:t>
      </w:r>
      <w:proofErr w:type="spellEnd"/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3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Kahn, Félix </w:t>
      </w:r>
      <w:proofErr w:type="spellStart"/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3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Fénéon</w:t>
      </w:r>
      <w:proofErr w:type="spellEnd"/>
      <w:r w:rsidR="00EB7870" w:rsidRPr="00E670B1">
        <w:rPr>
          <w:rFonts w:ascii="Times New Roman" w:hAnsi="Times New Roman" w:cs="Times New Roman"/>
          <w:sz w:val="24"/>
          <w:szCs w:val="24"/>
          <w:lang w:val="en-US"/>
          <w:rPrChange w:id="14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and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4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Jean </w:t>
      </w:r>
      <w:proofErr w:type="spellStart"/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42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Moréas</w:t>
      </w:r>
      <w:proofErr w:type="spellEnd"/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4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. Thanks to them, he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14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obtained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45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a position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146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as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47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EE7BEE" w:rsidRPr="00E670B1">
        <w:rPr>
          <w:rFonts w:ascii="Times New Roman" w:hAnsi="Times New Roman" w:cs="Times New Roman"/>
          <w:sz w:val="24"/>
          <w:szCs w:val="24"/>
          <w:lang w:val="en-US"/>
          <w:rPrChange w:id="148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private 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49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reader for the Empress Augusta in Berlin. </w:t>
      </w:r>
      <w:r w:rsidR="00E81E0B" w:rsidRPr="00E670B1">
        <w:rPr>
          <w:rFonts w:ascii="Times New Roman" w:hAnsi="Times New Roman" w:cs="Times New Roman"/>
          <w:sz w:val="24"/>
          <w:szCs w:val="24"/>
          <w:lang w:val="en-US"/>
          <w:rPrChange w:id="150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Afflicted with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5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 </w:t>
      </w:r>
      <w:r w:rsidR="00E81E0B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52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>consumption</w:t>
      </w:r>
      <w:r w:rsidR="002332ED" w:rsidRPr="00E670B1">
        <w:rPr>
          <w:rFonts w:ascii="Times New Roman" w:hAnsi="Times New Roman" w:cs="Times New Roman"/>
          <w:sz w:val="24"/>
          <w:szCs w:val="24"/>
          <w:lang w:val="en-US"/>
          <w:rPrChange w:id="153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 xml:space="preserve">, he returned to Paris where he died </w:t>
      </w:r>
      <w:r w:rsidR="00647EFE" w:rsidRPr="00E670B1">
        <w:rPr>
          <w:rFonts w:ascii="Times New Roman" w:hAnsi="Times New Roman" w:cs="Times New Roman"/>
          <w:sz w:val="24"/>
          <w:szCs w:val="24"/>
          <w:lang w:val="en-US"/>
          <w:rPrChange w:id="154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at the age of 27</w:t>
      </w:r>
      <w:r w:rsidR="00BF5C44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55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>,</w:t>
      </w:r>
      <w:r w:rsidR="002332ED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56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 xml:space="preserve"> </w:t>
      </w:r>
      <w:r w:rsidR="00E81E0B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57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>thus perfecting his</w:t>
      </w:r>
      <w:r w:rsidR="00BF5C44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58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 xml:space="preserve"> image </w:t>
      </w:r>
      <w:r w:rsidR="00E81E0B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59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 xml:space="preserve">as </w:t>
      </w:r>
      <w:r w:rsidR="00BB1628" w:rsidRPr="00E670B1"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60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  <w:t>melancholic poet.</w:t>
      </w:r>
    </w:p>
    <w:p w14:paraId="0B898B30" w14:textId="77777777" w:rsidR="00C10D72" w:rsidRPr="00E670B1" w:rsidRDefault="00C10D72" w:rsidP="00DE3F05">
      <w:pPr>
        <w:spacing w:line="240" w:lineRule="auto"/>
        <w:jc w:val="both"/>
        <w:rPr>
          <w:ins w:id="161" w:author="Bru Sascha" w:date="2013-07-09T15:18:00Z"/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162" w:author="Anne Reverseau" w:date="2013-08-01T10:44:00Z">
            <w:rPr>
              <w:ins w:id="163" w:author="Bru Sascha" w:date="2013-07-09T15:18:00Z"/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</w:pPr>
    </w:p>
    <w:p w14:paraId="69DFC5B6" w14:textId="7A583CBC" w:rsidR="001E37AA" w:rsidRPr="00E670B1" w:rsidRDefault="00B757D2" w:rsidP="00B757D2">
      <w:pPr>
        <w:rPr>
          <w:ins w:id="164" w:author="Anne Reverseau" w:date="2013-07-10T00:37:00Z"/>
          <w:rFonts w:ascii="Times New Roman" w:hAnsi="Times New Roman" w:cs="Times New Roman"/>
          <w:sz w:val="24"/>
          <w:szCs w:val="24"/>
          <w:lang w:val="en-US"/>
        </w:rPr>
      </w:pPr>
      <w:ins w:id="165" w:author="Bru Sascha" w:date="2013-07-09T15:18:00Z">
        <w:r w:rsidRPr="00E670B1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166" w:author="Anne Reverseau" w:date="2013-08-01T10:44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>References and further reading</w:t>
        </w:r>
      </w:ins>
      <w:bookmarkStart w:id="167" w:name="_GoBack"/>
    </w:p>
    <w:bookmarkEnd w:id="167"/>
    <w:p w14:paraId="77DFB12C" w14:textId="4F0248DF" w:rsidR="00A31F3A" w:rsidRPr="00E670B1" w:rsidRDefault="00A31F3A" w:rsidP="00B757D2">
      <w:pPr>
        <w:rPr>
          <w:ins w:id="168" w:author="Anne Reverseau" w:date="2013-07-10T00:21:00Z"/>
          <w:rFonts w:ascii="Times New Roman" w:eastAsia="Times New Roman" w:hAnsi="Times New Roman" w:cs="Times New Roman"/>
          <w:sz w:val="24"/>
          <w:szCs w:val="24"/>
        </w:rPr>
      </w:pPr>
      <w:ins w:id="169" w:author="Anne Reverseau" w:date="2013-07-10T00:37:00Z"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>- Laforgue, J. (1970),</w:t>
        </w:r>
      </w:ins>
      <w:ins w:id="170" w:author="Anne Reverseau" w:date="2013-07-10T00:38:00Z"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E670B1">
          <w:rPr>
            <w:rFonts w:ascii="Times New Roman" w:eastAsia="Times New Roman" w:hAnsi="Times New Roman" w:cs="Times New Roman"/>
            <w:i/>
            <w:sz w:val="24"/>
            <w:szCs w:val="24"/>
          </w:rPr>
          <w:t>Poésies complètes</w:t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 xml:space="preserve">, Pia, P. (ed), Paris: Gallimard. </w:t>
        </w:r>
        <w:commentRangeStart w:id="171"/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>(only a few poems are translated in English</w:t>
        </w:r>
      </w:ins>
      <w:ins w:id="172" w:author="Anne Reverseau" w:date="2013-07-10T00:39:00Z"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 xml:space="preserve">, in reviews). </w:t>
        </w:r>
        <w:commentRangeEnd w:id="171"/>
        <w:r w:rsidRPr="00E670B1">
          <w:rPr>
            <w:rStyle w:val="CommentReference"/>
            <w:rFonts w:ascii="Times New Roman" w:hAnsi="Times New Roman" w:cs="Times New Roman"/>
            <w:sz w:val="24"/>
            <w:szCs w:val="24"/>
          </w:rPr>
          <w:commentReference w:id="171"/>
        </w:r>
      </w:ins>
    </w:p>
    <w:p w14:paraId="0B3D5C92" w14:textId="5B596698" w:rsidR="009F4495" w:rsidRPr="00E670B1" w:rsidRDefault="009F4495" w:rsidP="00B757D2">
      <w:pPr>
        <w:rPr>
          <w:ins w:id="174" w:author="Anne Reverseau" w:date="2013-07-10T00:21:00Z"/>
          <w:rStyle w:val="reference-text"/>
          <w:rFonts w:ascii="Times New Roman" w:eastAsia="Times New Roman" w:hAnsi="Times New Roman" w:cs="Times New Roman"/>
          <w:sz w:val="24"/>
          <w:szCs w:val="24"/>
        </w:rPr>
      </w:pPr>
      <w:ins w:id="175" w:author="Anne Reverseau" w:date="2013-07-10T00:15:00Z"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></w:t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></w:t>
        </w:r>
      </w:ins>
      <w:r w:rsidRPr="00E670B1">
        <w:rPr>
          <w:rStyle w:val="reference-text"/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70B1">
        <w:rPr>
          <w:rStyle w:val="reference-text"/>
          <w:rFonts w:ascii="Times New Roman" w:eastAsia="Times New Roman" w:hAnsi="Times New Roman" w:cs="Times New Roman"/>
          <w:sz w:val="24"/>
          <w:szCs w:val="24"/>
        </w:rPr>
        <w:instrText xml:space="preserve"> HYPERLINK "http://en.wikipedia.org/wiki/Peter_Dale_%28poet%29" \o "Peter Dale (poet)" </w:instrText>
      </w:r>
      <w:r w:rsidRPr="00E670B1">
        <w:rPr>
          <w:rStyle w:val="reference-text"/>
          <w:rFonts w:ascii="Times New Roman" w:eastAsia="Times New Roman" w:hAnsi="Times New Roman" w:cs="Times New Roman"/>
          <w:sz w:val="24"/>
          <w:szCs w:val="24"/>
        </w:rPr>
        <w:fldChar w:fldCharType="separate"/>
      </w:r>
      <w:ins w:id="176" w:author="Anne Reverseau" w:date="2013-07-10T00:15:00Z">
        <w:r w:rsidRPr="00E670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Dale, P</w:t>
        </w:r>
      </w:ins>
      <w:ins w:id="177" w:author="Anne Reverseau" w:date="2013-07-10T00:20:00Z">
        <w:r w:rsidR="001E37AA" w:rsidRPr="00E670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178" w:author="Anne Reverseau" w:date="2013-07-10T00:15:00Z">
        <w:r w:rsidR="001E37AA" w:rsidRPr="00E670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(1986)</w:t>
        </w:r>
        <w:r w:rsidRPr="00E670B1">
          <w:rPr>
            <w:rStyle w:val="reference-text"/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E670B1">
          <w:rPr>
            <w:rStyle w:val="reference-text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E670B1">
          <w:rPr>
            <w:rStyle w:val="reference-text"/>
            <w:rFonts w:ascii="Times New Roman" w:eastAsia="Times New Roman" w:hAnsi="Times New Roman" w:cs="Times New Roman"/>
            <w:i/>
            <w:sz w:val="24"/>
            <w:szCs w:val="24"/>
          </w:rPr>
          <w:t>Poems of Jules Laforgue</w:t>
        </w:r>
        <w:r w:rsidR="001E37AA" w:rsidRPr="00E670B1">
          <w:rPr>
            <w:rStyle w:val="reference-text"/>
            <w:rFonts w:ascii="Times New Roman" w:eastAsia="Times New Roman" w:hAnsi="Times New Roman" w:cs="Times New Roman"/>
            <w:sz w:val="24"/>
            <w:szCs w:val="24"/>
          </w:rPr>
          <w:t>, Vancouver:</w:t>
        </w:r>
        <w:r w:rsidR="00A31F3A" w:rsidRPr="00E670B1">
          <w:rPr>
            <w:rStyle w:val="reference-text"/>
            <w:rFonts w:ascii="Times New Roman" w:eastAsia="Times New Roman" w:hAnsi="Times New Roman" w:cs="Times New Roman"/>
            <w:sz w:val="24"/>
            <w:szCs w:val="24"/>
          </w:rPr>
          <w:t xml:space="preserve"> Anvil Press</w:t>
        </w:r>
        <w:r w:rsidRPr="00E670B1">
          <w:rPr>
            <w:rStyle w:val="reference-text"/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A271F12" w14:textId="77777777" w:rsidR="001E37AA" w:rsidRPr="00E670B1" w:rsidRDefault="001E37AA" w:rsidP="00B757D2">
      <w:pPr>
        <w:rPr>
          <w:ins w:id="179" w:author="Bru Sascha" w:date="2013-07-09T15:18:00Z"/>
          <w:rFonts w:ascii="Times New Roman" w:hAnsi="Times New Roman" w:cs="Times New Roman"/>
          <w:sz w:val="24"/>
          <w:szCs w:val="24"/>
          <w:lang w:val="en-US"/>
          <w:rPrChange w:id="180" w:author="Anne Reverseau" w:date="2013-08-01T10:44:00Z">
            <w:rPr>
              <w:ins w:id="181" w:author="Bru Sascha" w:date="2013-07-09T15:18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</w:p>
    <w:p w14:paraId="05CE0590" w14:textId="77777777" w:rsidR="00B757D2" w:rsidRPr="00E670B1" w:rsidRDefault="00B757D2" w:rsidP="00B757D2">
      <w:pPr>
        <w:rPr>
          <w:ins w:id="182" w:author="Anne Reverseau" w:date="2013-07-10T00:31:00Z"/>
          <w:rFonts w:ascii="Times New Roman" w:hAnsi="Times New Roman" w:cs="Times New Roman"/>
          <w:sz w:val="24"/>
          <w:szCs w:val="24"/>
          <w:lang w:val="en-US"/>
          <w:rPrChange w:id="183" w:author="Anne Reverseau" w:date="2013-08-01T10:44:00Z">
            <w:rPr>
              <w:ins w:id="184" w:author="Anne Reverseau" w:date="2013-07-10T00:31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proofErr w:type="spellStart"/>
      <w:ins w:id="185" w:author="Bru Sascha" w:date="2013-07-09T15:18:00Z">
        <w:r w:rsidRPr="00E670B1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186" w:author="Anne Reverseau" w:date="2013-08-01T10:44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>Paratextual</w:t>
        </w:r>
        <w:proofErr w:type="spellEnd"/>
        <w:r w:rsidRPr="00E670B1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187" w:author="Anne Reverseau" w:date="2013-08-01T10:44:00Z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rPrChange>
          </w:rPr>
          <w:t xml:space="preserve"> material</w:t>
        </w:r>
      </w:ins>
    </w:p>
    <w:p w14:paraId="04351B2E" w14:textId="4A0B4BB2" w:rsidR="000E7A0F" w:rsidRPr="00E670B1" w:rsidRDefault="000E7A0F" w:rsidP="000E7A0F">
      <w:pPr>
        <w:pStyle w:val="NormalWeb"/>
        <w:rPr>
          <w:ins w:id="188" w:author="Anne Reverseau" w:date="2013-07-10T00:28:00Z"/>
          <w:rFonts w:ascii="Times New Roman" w:hAnsi="Times New Roman"/>
          <w:sz w:val="24"/>
          <w:szCs w:val="24"/>
          <w:rPrChange w:id="189" w:author="Anne Reverseau" w:date="2013-08-01T10:44:00Z">
            <w:rPr>
              <w:ins w:id="190" w:author="Anne Reverseau" w:date="2013-07-10T00:28:00Z"/>
              <w:rFonts w:ascii="Times New Roman" w:hAnsi="Times New Roman"/>
              <w:sz w:val="24"/>
              <w:szCs w:val="24"/>
            </w:rPr>
          </w:rPrChange>
        </w:rPr>
      </w:pPr>
      <w:ins w:id="191" w:author="Anne Reverseau" w:date="2013-07-10T00:31:00Z">
        <w:r w:rsidRPr="00E670B1">
          <w:rPr>
            <w:rFonts w:ascii="Times New Roman" w:hAnsi="Times New Roman"/>
            <w:sz w:val="24"/>
            <w:szCs w:val="24"/>
            <w:lang w:val="en-US"/>
            <w:rPrChange w:id="192" w:author="Anne Reverseau" w:date="2013-08-01T10:4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- </w:t>
        </w:r>
        <w:r w:rsidRPr="00E670B1">
          <w:rPr>
            <w:rFonts w:ascii="Times New Roman" w:hAnsi="Times New Roman"/>
            <w:i/>
            <w:sz w:val="24"/>
            <w:szCs w:val="24"/>
            <w:rPrChange w:id="193" w:author="Anne Reverseau" w:date="2013-08-01T10:44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Oeuvres </w:t>
        </w:r>
        <w:proofErr w:type="spellStart"/>
        <w:r w:rsidRPr="00E670B1">
          <w:rPr>
            <w:rFonts w:ascii="Times New Roman" w:hAnsi="Times New Roman"/>
            <w:i/>
            <w:sz w:val="24"/>
            <w:szCs w:val="24"/>
            <w:rPrChange w:id="194" w:author="Anne Reverseau" w:date="2013-08-01T10:44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complètes</w:t>
        </w:r>
        <w:proofErr w:type="spellEnd"/>
        <w:r w:rsidRPr="00E670B1">
          <w:rPr>
            <w:rFonts w:ascii="Times New Roman" w:hAnsi="Times New Roman"/>
            <w:i/>
            <w:sz w:val="24"/>
            <w:szCs w:val="24"/>
            <w:rPrChange w:id="195" w:author="Anne Reverseau" w:date="2013-08-01T10:44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 xml:space="preserve"> de Jules </w:t>
        </w:r>
        <w:proofErr w:type="spellStart"/>
        <w:r w:rsidRPr="00E670B1">
          <w:rPr>
            <w:rFonts w:ascii="Times New Roman" w:hAnsi="Times New Roman"/>
            <w:i/>
            <w:sz w:val="24"/>
            <w:szCs w:val="24"/>
            <w:rPrChange w:id="196" w:author="Anne Reverseau" w:date="2013-08-01T10:44:00Z">
              <w:rPr>
                <w:rFonts w:ascii="Times New Roman" w:hAnsi="Times New Roman"/>
                <w:i/>
                <w:sz w:val="24"/>
                <w:szCs w:val="24"/>
              </w:rPr>
            </w:rPrChange>
          </w:rPr>
          <w:t>Laforgue</w:t>
        </w:r>
        <w:proofErr w:type="spellEnd"/>
        <w:r w:rsidRPr="00E670B1">
          <w:rPr>
            <w:rFonts w:ascii="Times New Roman" w:hAnsi="Times New Roman"/>
            <w:sz w:val="24"/>
            <w:szCs w:val="24"/>
            <w:rPrChange w:id="197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(</w:t>
        </w:r>
      </w:ins>
      <w:ins w:id="198" w:author="Anne Reverseau" w:date="2013-07-10T00:32:00Z">
        <w:r w:rsidRPr="00E670B1">
          <w:rPr>
            <w:rFonts w:ascii="Times New Roman" w:hAnsi="Times New Roman"/>
            <w:sz w:val="24"/>
            <w:szCs w:val="24"/>
            <w:rPrChange w:id="199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>1903),</w:t>
        </w:r>
      </w:ins>
      <w:ins w:id="200" w:author="Anne Reverseau" w:date="2013-07-10T00:31:00Z">
        <w:r w:rsidRPr="00E670B1">
          <w:rPr>
            <w:rFonts w:ascii="Times New Roman" w:hAnsi="Times New Roman"/>
            <w:sz w:val="24"/>
            <w:szCs w:val="24"/>
            <w:rPrChange w:id="201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Paris: </w:t>
        </w:r>
        <w:proofErr w:type="spellStart"/>
        <w:r w:rsidRPr="00E670B1">
          <w:rPr>
            <w:rFonts w:ascii="Times New Roman" w:hAnsi="Times New Roman"/>
            <w:sz w:val="24"/>
            <w:szCs w:val="24"/>
            <w:rPrChange w:id="202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>Société</w:t>
        </w:r>
        <w:proofErr w:type="spellEnd"/>
        <w:r w:rsidRPr="00E670B1">
          <w:rPr>
            <w:rFonts w:ascii="Times New Roman" w:hAnsi="Times New Roman"/>
            <w:sz w:val="24"/>
            <w:szCs w:val="24"/>
            <w:rPrChange w:id="203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du </w:t>
        </w:r>
        <w:proofErr w:type="spellStart"/>
        <w:r w:rsidRPr="00E670B1">
          <w:rPr>
            <w:rFonts w:ascii="Times New Roman" w:hAnsi="Times New Roman"/>
            <w:sz w:val="24"/>
            <w:szCs w:val="24"/>
            <w:rPrChange w:id="204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>Mercure</w:t>
        </w:r>
        <w:proofErr w:type="spellEnd"/>
        <w:r w:rsidRPr="00E670B1">
          <w:rPr>
            <w:rFonts w:ascii="Times New Roman" w:hAnsi="Times New Roman"/>
            <w:sz w:val="24"/>
            <w:szCs w:val="24"/>
            <w:rPrChange w:id="205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de France (online): </w:t>
        </w:r>
      </w:ins>
      <w:ins w:id="206" w:author="Anne Reverseau" w:date="2013-07-10T00:32:00Z">
        <w:r w:rsidRPr="00E670B1">
          <w:rPr>
            <w:rFonts w:ascii="Times New Roman" w:hAnsi="Times New Roman"/>
            <w:sz w:val="24"/>
            <w:szCs w:val="24"/>
            <w:rPrChange w:id="207" w:author="Anne Reverseau" w:date="2013-08-01T10:44:00Z">
              <w:rPr>
                <w:rFonts w:ascii="Times New Roman" w:hAnsi="Times New Roman"/>
                <w:sz w:val="24"/>
                <w:szCs w:val="24"/>
              </w:rPr>
            </w:rPrChange>
          </w:rPr>
          <w:t>http://gallica.bnf.fr/ark:/12148/bpt6k80142t.r=jules+laforgue.langFR</w:t>
        </w:r>
      </w:ins>
    </w:p>
    <w:p w14:paraId="5F1D44DE" w14:textId="2564CB1A" w:rsidR="000E7A0F" w:rsidRPr="00E670B1" w:rsidRDefault="000E7A0F" w:rsidP="00B757D2">
      <w:pPr>
        <w:rPr>
          <w:ins w:id="208" w:author="Anne Reverseau" w:date="2013-07-10T00:34:00Z"/>
          <w:rFonts w:ascii="Times New Roman" w:hAnsi="Times New Roman" w:cs="Times New Roman"/>
          <w:sz w:val="24"/>
          <w:szCs w:val="24"/>
          <w:lang w:val="en-US"/>
        </w:rPr>
      </w:pPr>
      <w:ins w:id="209" w:author="Anne Reverseau" w:date="2013-07-10T00:29:00Z"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10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- </w:t>
        </w:r>
        <w:proofErr w:type="gramStart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11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portrait</w:t>
        </w:r>
        <w:proofErr w:type="gramEnd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12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of Jules </w:t>
        </w:r>
        <w:proofErr w:type="spellStart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13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Laforgue</w:t>
        </w:r>
        <w:proofErr w:type="spellEnd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14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by </w:t>
        </w:r>
      </w:ins>
      <w:ins w:id="215" w:author="Anne Reverseau" w:date="2013-07-10T00:30:00Z"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16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L. </w:t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 xml:space="preserve">Corneau (public domain) : </w:t>
        </w:r>
      </w:ins>
      <w:r w:rsidRPr="00E670B1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E670B1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"http://gallica.bnf.fr/ark:/12148/btv1b7722475v.r=jules+laforgue.langFR" </w:instrText>
      </w:r>
      <w:r w:rsidRPr="00E670B1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ins w:id="217" w:author="Anne Reverseau" w:date="2013-07-10T00:29:00Z">
        <w:r w:rsidRPr="00E670B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http://gallica.bnf.fr/ark:/12148/btv1b7722475v.r=jules+laforgue.langFR</w:t>
        </w:r>
      </w:ins>
      <w:ins w:id="218" w:author="Anne Reverseau" w:date="2013-07-10T00:34:00Z">
        <w:r w:rsidRPr="00E670B1">
          <w:rPr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</w:ins>
    </w:p>
    <w:p w14:paraId="26D05E71" w14:textId="15F7675A" w:rsidR="000E7A0F" w:rsidRPr="00E670B1" w:rsidRDefault="000E7A0F" w:rsidP="00B757D2">
      <w:pPr>
        <w:rPr>
          <w:ins w:id="219" w:author="Anne Reverseau" w:date="2013-07-10T00:28:00Z"/>
          <w:rFonts w:ascii="Times New Roman" w:hAnsi="Times New Roman" w:cs="Times New Roman"/>
          <w:sz w:val="24"/>
          <w:szCs w:val="24"/>
          <w:lang w:val="en-US"/>
          <w:rPrChange w:id="220" w:author="Anne Reverseau" w:date="2013-08-01T10:44:00Z">
            <w:rPr>
              <w:ins w:id="221" w:author="Anne Reverseau" w:date="2013-07-10T00:28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222" w:author="Anne Reverseau" w:date="2013-07-10T00:34:00Z"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23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- </w:t>
        </w:r>
        <w:proofErr w:type="gramStart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24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portrait</w:t>
        </w:r>
        <w:proofErr w:type="gramEnd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25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of Jules </w:t>
        </w:r>
        <w:proofErr w:type="spellStart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26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Laforgue</w:t>
        </w:r>
        <w:proofErr w:type="spellEnd"/>
        <w:r w:rsidRPr="00E670B1">
          <w:rPr>
            <w:rFonts w:ascii="Times New Roman" w:hAnsi="Times New Roman" w:cs="Times New Roman"/>
            <w:sz w:val="24"/>
            <w:szCs w:val="24"/>
            <w:lang w:val="en-US"/>
            <w:rPrChange w:id="227" w:author="Anne Reverseau" w:date="2013-08-01T10:44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by unknown painter (public domain): http://commons.wikimedia.org/wiki/File:Laforgue_portrait_painting.jpg</w:t>
        </w:r>
      </w:ins>
    </w:p>
    <w:p w14:paraId="0CCCA5B5" w14:textId="261EED7D" w:rsidR="001E37AA" w:rsidRPr="00E670B1" w:rsidRDefault="000E7A0F" w:rsidP="00B757D2">
      <w:pPr>
        <w:rPr>
          <w:ins w:id="228" w:author="Bru Sascha" w:date="2013-07-09T15:18:00Z"/>
          <w:rFonts w:ascii="Times New Roman" w:hAnsi="Times New Roman" w:cs="Times New Roman"/>
          <w:sz w:val="24"/>
          <w:szCs w:val="24"/>
          <w:lang w:val="en-US"/>
        </w:rPr>
      </w:pPr>
      <w:ins w:id="229" w:author="Anne Reverseau" w:date="2013-07-10T00:28:00Z"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 xml:space="preserve">- </w:t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"http://www.laforgue.org" </w:instrText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E670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http://www.laforgue.org</w:t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E670B1">
          <w:rPr>
            <w:rFonts w:ascii="Times New Roman" w:eastAsia="Times New Roman" w:hAnsi="Times New Roman" w:cs="Times New Roman"/>
            <w:sz w:val="24"/>
            <w:szCs w:val="24"/>
          </w:rPr>
          <w:t xml:space="preserve"> (in French)</w:t>
        </w:r>
      </w:ins>
    </w:p>
    <w:p w14:paraId="0D542C91" w14:textId="77777777" w:rsidR="00B757D2" w:rsidRPr="00E670B1" w:rsidRDefault="00B757D2" w:rsidP="00DE3F05">
      <w:pPr>
        <w:spacing w:line="24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lang w:val="en-US"/>
          <w:rPrChange w:id="230" w:author="Anne Reverseau" w:date="2013-08-01T10:44:00Z">
            <w:rPr>
              <w:rStyle w:val="Strong"/>
              <w:rFonts w:ascii="Times New Roman" w:hAnsi="Times New Roman" w:cs="Times New Roman"/>
              <w:b w:val="0"/>
              <w:sz w:val="24"/>
              <w:szCs w:val="24"/>
              <w:lang w:val="en-US"/>
            </w:rPr>
          </w:rPrChange>
        </w:rPr>
      </w:pPr>
    </w:p>
    <w:p w14:paraId="74C980B9" w14:textId="77777777" w:rsidR="00845077" w:rsidRPr="00E670B1" w:rsidRDefault="00845077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  <w:rPrChange w:id="231" w:author="Anne Reverseau" w:date="2013-08-01T10:44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</w:p>
    <w:sectPr w:rsidR="00845077" w:rsidRPr="00E67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5" w:author="Bru Sascha" w:date="2013-07-09T15:18:00Z" w:initials="BS">
    <w:p w14:paraId="7D8A5F49" w14:textId="4DD83B7E" w:rsidR="009F4495" w:rsidRPr="00BA5904" w:rsidRDefault="009F4495" w:rsidP="00B757D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 xml:space="preserve">See accompanying mail </w:t>
      </w:r>
      <w:r>
        <w:rPr>
          <w:lang w:val="en-GB"/>
        </w:rPr>
        <w:t>for</w:t>
      </w:r>
      <w:r w:rsidRPr="00BA5904">
        <w:rPr>
          <w:lang w:val="en-GB"/>
        </w:rPr>
        <w:t xml:space="preserve"> how to introduce this and subsequent titles </w:t>
      </w:r>
      <w:r>
        <w:rPr>
          <w:lang w:val="en-GB"/>
        </w:rPr>
        <w:t xml:space="preserve">marked yellow </w:t>
      </w:r>
      <w:r w:rsidRPr="00BA5904">
        <w:rPr>
          <w:lang w:val="en-GB"/>
        </w:rPr>
        <w:t>in your entry</w:t>
      </w:r>
    </w:p>
    <w:p w14:paraId="6971D642" w14:textId="4F3583FB" w:rsidR="009F4495" w:rsidRPr="00B757D2" w:rsidRDefault="009F4495">
      <w:pPr>
        <w:pStyle w:val="CommentText"/>
        <w:rPr>
          <w:lang w:val="en-GB"/>
        </w:rPr>
      </w:pPr>
    </w:p>
  </w:comment>
  <w:comment w:id="66" w:author="Anne Reverseau" w:date="2013-08-01T10:43:00Z" w:initials="AR">
    <w:p w14:paraId="4D46C733" w14:textId="6710BD91" w:rsidR="005538F8" w:rsidRDefault="005538F8">
      <w:pPr>
        <w:pStyle w:val="CommentText"/>
      </w:pPr>
      <w:r>
        <w:rPr>
          <w:rStyle w:val="CommentReference"/>
        </w:rPr>
        <w:annotationRef/>
      </w:r>
      <w:r>
        <w:t xml:space="preserve">Apparently no translation of this group. </w:t>
      </w:r>
      <w:r w:rsidR="00A67533">
        <w:t>If needed, we can translate by ourselves : the Fantaisist group, but it’s weird, no ?</w:t>
      </w:r>
    </w:p>
  </w:comment>
  <w:comment w:id="171" w:author="Anne Reverseau" w:date="2013-07-10T00:40:00Z" w:initials="AR">
    <w:p w14:paraId="25B27D7D" w14:textId="6885A697" w:rsidR="00A31F3A" w:rsidRDefault="00A31F3A">
      <w:pPr>
        <w:pStyle w:val="CommentText"/>
      </w:pPr>
      <w:ins w:id="173" w:author="Anne Reverseau" w:date="2013-07-10T00:39:00Z">
        <w:r>
          <w:rPr>
            <w:rStyle w:val="CommentReference"/>
          </w:rPr>
          <w:annotationRef/>
        </w:r>
      </w:ins>
      <w:r>
        <w:t xml:space="preserve">As far as I know : I checked in several libraries, but I may be wrong.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6"/>
    <w:rsid w:val="00003FE1"/>
    <w:rsid w:val="00006DC0"/>
    <w:rsid w:val="00012711"/>
    <w:rsid w:val="00036AB0"/>
    <w:rsid w:val="00042FAD"/>
    <w:rsid w:val="000559BE"/>
    <w:rsid w:val="000851A2"/>
    <w:rsid w:val="000877C7"/>
    <w:rsid w:val="000941E9"/>
    <w:rsid w:val="0009593B"/>
    <w:rsid w:val="000B0A6B"/>
    <w:rsid w:val="000C21AB"/>
    <w:rsid w:val="000E7A0F"/>
    <w:rsid w:val="00104F90"/>
    <w:rsid w:val="00106405"/>
    <w:rsid w:val="00112EF7"/>
    <w:rsid w:val="001161CF"/>
    <w:rsid w:val="0013410B"/>
    <w:rsid w:val="001744B4"/>
    <w:rsid w:val="00181BFF"/>
    <w:rsid w:val="001B46F4"/>
    <w:rsid w:val="001C1921"/>
    <w:rsid w:val="001E37AA"/>
    <w:rsid w:val="001E54CF"/>
    <w:rsid w:val="001E7376"/>
    <w:rsid w:val="00220718"/>
    <w:rsid w:val="002332ED"/>
    <w:rsid w:val="002508F7"/>
    <w:rsid w:val="00277215"/>
    <w:rsid w:val="002865F4"/>
    <w:rsid w:val="0029393F"/>
    <w:rsid w:val="002A0F5A"/>
    <w:rsid w:val="002D7D7D"/>
    <w:rsid w:val="002E11EE"/>
    <w:rsid w:val="002E5F68"/>
    <w:rsid w:val="002E7172"/>
    <w:rsid w:val="002F4CBF"/>
    <w:rsid w:val="003073EF"/>
    <w:rsid w:val="003376B0"/>
    <w:rsid w:val="003503B0"/>
    <w:rsid w:val="003507C4"/>
    <w:rsid w:val="00354662"/>
    <w:rsid w:val="003566E3"/>
    <w:rsid w:val="0037431B"/>
    <w:rsid w:val="00376E26"/>
    <w:rsid w:val="003C1956"/>
    <w:rsid w:val="003C63BB"/>
    <w:rsid w:val="003D748C"/>
    <w:rsid w:val="003E17F7"/>
    <w:rsid w:val="00411019"/>
    <w:rsid w:val="00455717"/>
    <w:rsid w:val="00473996"/>
    <w:rsid w:val="00484581"/>
    <w:rsid w:val="00484FE9"/>
    <w:rsid w:val="00485BA3"/>
    <w:rsid w:val="004936E4"/>
    <w:rsid w:val="004B1AE0"/>
    <w:rsid w:val="004B6492"/>
    <w:rsid w:val="004D070E"/>
    <w:rsid w:val="004D0C75"/>
    <w:rsid w:val="00501836"/>
    <w:rsid w:val="00520B43"/>
    <w:rsid w:val="00546E98"/>
    <w:rsid w:val="005538F8"/>
    <w:rsid w:val="00555288"/>
    <w:rsid w:val="00577812"/>
    <w:rsid w:val="005922DB"/>
    <w:rsid w:val="005E0943"/>
    <w:rsid w:val="00610D1E"/>
    <w:rsid w:val="00647EFE"/>
    <w:rsid w:val="006539E3"/>
    <w:rsid w:val="00667D6B"/>
    <w:rsid w:val="00670CC1"/>
    <w:rsid w:val="0069609B"/>
    <w:rsid w:val="006A2668"/>
    <w:rsid w:val="006A46DB"/>
    <w:rsid w:val="006B537A"/>
    <w:rsid w:val="006E31A6"/>
    <w:rsid w:val="00701B69"/>
    <w:rsid w:val="00701EC7"/>
    <w:rsid w:val="007268C0"/>
    <w:rsid w:val="007449CD"/>
    <w:rsid w:val="00762AF5"/>
    <w:rsid w:val="007724CF"/>
    <w:rsid w:val="007959D2"/>
    <w:rsid w:val="00796F5F"/>
    <w:rsid w:val="007A06E5"/>
    <w:rsid w:val="007A67A2"/>
    <w:rsid w:val="007C3D32"/>
    <w:rsid w:val="007D35C2"/>
    <w:rsid w:val="00807477"/>
    <w:rsid w:val="008074D6"/>
    <w:rsid w:val="00811220"/>
    <w:rsid w:val="008160B3"/>
    <w:rsid w:val="008234D7"/>
    <w:rsid w:val="00833257"/>
    <w:rsid w:val="00845077"/>
    <w:rsid w:val="008730A9"/>
    <w:rsid w:val="008863D7"/>
    <w:rsid w:val="008D393B"/>
    <w:rsid w:val="008D5351"/>
    <w:rsid w:val="008F12C9"/>
    <w:rsid w:val="008F2BE3"/>
    <w:rsid w:val="009166A2"/>
    <w:rsid w:val="0092770A"/>
    <w:rsid w:val="00942374"/>
    <w:rsid w:val="009655BA"/>
    <w:rsid w:val="009D64E1"/>
    <w:rsid w:val="009E0041"/>
    <w:rsid w:val="009E29E3"/>
    <w:rsid w:val="009E6499"/>
    <w:rsid w:val="009E65B7"/>
    <w:rsid w:val="009F4495"/>
    <w:rsid w:val="009F6D0B"/>
    <w:rsid w:val="00A10501"/>
    <w:rsid w:val="00A14A10"/>
    <w:rsid w:val="00A31F3A"/>
    <w:rsid w:val="00A528B2"/>
    <w:rsid w:val="00A65B85"/>
    <w:rsid w:val="00A67533"/>
    <w:rsid w:val="00A83802"/>
    <w:rsid w:val="00A91610"/>
    <w:rsid w:val="00A926A4"/>
    <w:rsid w:val="00AA56CE"/>
    <w:rsid w:val="00AC0850"/>
    <w:rsid w:val="00AD3457"/>
    <w:rsid w:val="00AD7B8B"/>
    <w:rsid w:val="00AE79EC"/>
    <w:rsid w:val="00AF757F"/>
    <w:rsid w:val="00B000F1"/>
    <w:rsid w:val="00B0245C"/>
    <w:rsid w:val="00B66F93"/>
    <w:rsid w:val="00B67827"/>
    <w:rsid w:val="00B757D2"/>
    <w:rsid w:val="00B83AFE"/>
    <w:rsid w:val="00BB1628"/>
    <w:rsid w:val="00BB647A"/>
    <w:rsid w:val="00BC17AF"/>
    <w:rsid w:val="00BC6486"/>
    <w:rsid w:val="00BF5C44"/>
    <w:rsid w:val="00C0015E"/>
    <w:rsid w:val="00C06428"/>
    <w:rsid w:val="00C079AD"/>
    <w:rsid w:val="00C10D72"/>
    <w:rsid w:val="00C203D7"/>
    <w:rsid w:val="00C27CA2"/>
    <w:rsid w:val="00C45C61"/>
    <w:rsid w:val="00C51245"/>
    <w:rsid w:val="00C60145"/>
    <w:rsid w:val="00C74A72"/>
    <w:rsid w:val="00C92313"/>
    <w:rsid w:val="00C95D23"/>
    <w:rsid w:val="00CA4444"/>
    <w:rsid w:val="00D0256A"/>
    <w:rsid w:val="00D26F0D"/>
    <w:rsid w:val="00D455D3"/>
    <w:rsid w:val="00D764ED"/>
    <w:rsid w:val="00D76D08"/>
    <w:rsid w:val="00D776E9"/>
    <w:rsid w:val="00D947B1"/>
    <w:rsid w:val="00DA0F03"/>
    <w:rsid w:val="00DA2574"/>
    <w:rsid w:val="00DB254F"/>
    <w:rsid w:val="00DE3F05"/>
    <w:rsid w:val="00E122A5"/>
    <w:rsid w:val="00E15FCF"/>
    <w:rsid w:val="00E26714"/>
    <w:rsid w:val="00E32A0A"/>
    <w:rsid w:val="00E33C99"/>
    <w:rsid w:val="00E429AE"/>
    <w:rsid w:val="00E670B1"/>
    <w:rsid w:val="00E81E0B"/>
    <w:rsid w:val="00E8207E"/>
    <w:rsid w:val="00E829FC"/>
    <w:rsid w:val="00E90F3D"/>
    <w:rsid w:val="00EB7870"/>
    <w:rsid w:val="00EC7F41"/>
    <w:rsid w:val="00ED4CD7"/>
    <w:rsid w:val="00EE066A"/>
    <w:rsid w:val="00EE6521"/>
    <w:rsid w:val="00EE7BEE"/>
    <w:rsid w:val="00EF01F6"/>
    <w:rsid w:val="00EF2E92"/>
    <w:rsid w:val="00EF4156"/>
    <w:rsid w:val="00EF73A0"/>
    <w:rsid w:val="00F203A6"/>
    <w:rsid w:val="00F3770B"/>
    <w:rsid w:val="00F411D0"/>
    <w:rsid w:val="00F73492"/>
    <w:rsid w:val="00F84BD7"/>
    <w:rsid w:val="00F95772"/>
    <w:rsid w:val="00F97391"/>
    <w:rsid w:val="00FD4B5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BD3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F3A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A31F3A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7D2"/>
    <w:rPr>
      <w:b/>
      <w:bCs/>
      <w:sz w:val="20"/>
      <w:szCs w:val="20"/>
    </w:rPr>
  </w:style>
  <w:style w:type="character" w:customStyle="1" w:styleId="mw-cite-backlink">
    <w:name w:val="mw-cite-backlink"/>
    <w:basedOn w:val="DefaultParagraphFont"/>
    <w:rsid w:val="009F4495"/>
  </w:style>
  <w:style w:type="character" w:customStyle="1" w:styleId="reference-text">
    <w:name w:val="reference-text"/>
    <w:basedOn w:val="DefaultParagraphFont"/>
    <w:rsid w:val="009F4495"/>
  </w:style>
  <w:style w:type="character" w:styleId="FollowedHyperlink">
    <w:name w:val="FollowedHyperlink"/>
    <w:basedOn w:val="DefaultParagraphFont"/>
    <w:uiPriority w:val="99"/>
    <w:semiHidden/>
    <w:unhideWhenUsed/>
    <w:rsid w:val="001E37A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7A0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F3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1F3A"/>
    <w:rPr>
      <w:rFonts w:ascii="Times" w:hAnsi="Times"/>
      <w:b/>
      <w:bCs/>
      <w:sz w:val="27"/>
      <w:szCs w:val="27"/>
      <w:lang w:val="en-GB"/>
    </w:rPr>
  </w:style>
  <w:style w:type="character" w:customStyle="1" w:styleId="searchword">
    <w:name w:val="searchword"/>
    <w:basedOn w:val="DefaultParagraphFont"/>
    <w:rsid w:val="00A31F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F3A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val="en-GB"/>
    </w:rPr>
  </w:style>
  <w:style w:type="paragraph" w:styleId="Heading3">
    <w:name w:val="heading 3"/>
    <w:basedOn w:val="Normal"/>
    <w:link w:val="Heading3Char"/>
    <w:uiPriority w:val="9"/>
    <w:qFormat/>
    <w:rsid w:val="00A31F3A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7D2"/>
    <w:rPr>
      <w:b/>
      <w:bCs/>
      <w:sz w:val="20"/>
      <w:szCs w:val="20"/>
    </w:rPr>
  </w:style>
  <w:style w:type="character" w:customStyle="1" w:styleId="mw-cite-backlink">
    <w:name w:val="mw-cite-backlink"/>
    <w:basedOn w:val="DefaultParagraphFont"/>
    <w:rsid w:val="009F4495"/>
  </w:style>
  <w:style w:type="character" w:customStyle="1" w:styleId="reference-text">
    <w:name w:val="reference-text"/>
    <w:basedOn w:val="DefaultParagraphFont"/>
    <w:rsid w:val="009F4495"/>
  </w:style>
  <w:style w:type="character" w:styleId="FollowedHyperlink">
    <w:name w:val="FollowedHyperlink"/>
    <w:basedOn w:val="DefaultParagraphFont"/>
    <w:uiPriority w:val="99"/>
    <w:semiHidden/>
    <w:unhideWhenUsed/>
    <w:rsid w:val="001E37A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7A0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1F3A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1F3A"/>
    <w:rPr>
      <w:rFonts w:ascii="Times" w:hAnsi="Times"/>
      <w:b/>
      <w:bCs/>
      <w:sz w:val="27"/>
      <w:szCs w:val="27"/>
      <w:lang w:val="en-GB"/>
    </w:rPr>
  </w:style>
  <w:style w:type="character" w:customStyle="1" w:styleId="searchword">
    <w:name w:val="searchword"/>
    <w:basedOn w:val="DefaultParagraphFont"/>
    <w:rsid w:val="00A3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BB7F-8EA7-3C45-AA1F-DBC70883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2001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Reverseau Anne</dc:creator>
  <cp:lastModifiedBy>Anne Reverseau</cp:lastModifiedBy>
  <cp:revision>6</cp:revision>
  <dcterms:created xsi:type="dcterms:W3CDTF">2013-07-09T22:36:00Z</dcterms:created>
  <dcterms:modified xsi:type="dcterms:W3CDTF">2013-08-01T08:44:00Z</dcterms:modified>
</cp:coreProperties>
</file>