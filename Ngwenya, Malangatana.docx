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F8" w:rsidRPr="004236B0" w:rsidRDefault="000845F8">
      <w:pPr>
        <w:numPr>
          <w:ins w:id="0" w:author="Erin Rice" w:date="2014-02-19T14:20:00Z"/>
        </w:numPr>
        <w:rPr>
          <w:ins w:id="1" w:author="Erin Rice" w:date="2014-02-19T14:20:00Z"/>
          <w:rFonts w:ascii="Times" w:hAnsi="Times"/>
          <w:color w:val="808080" w:themeColor="background1" w:themeShade="80"/>
          <w:rPrChange w:id="2" w:author="doctor" w:date="2014-06-18T10:54:00Z">
            <w:rPr>
              <w:ins w:id="3" w:author="Erin Rice" w:date="2014-02-19T14:20:00Z"/>
              <w:rFonts w:ascii="Times" w:hAnsi="Times"/>
            </w:rPr>
          </w:rPrChange>
        </w:rPr>
      </w:pPr>
      <w:ins w:id="4" w:author="Erin Rice" w:date="2014-02-19T14:20:00Z">
        <w:r w:rsidRPr="004236B0">
          <w:rPr>
            <w:rFonts w:ascii="Times" w:hAnsi="Times"/>
            <w:color w:val="808080" w:themeColor="background1" w:themeShade="80"/>
            <w:rPrChange w:id="5" w:author="doctor" w:date="2014-06-18T10:54:00Z">
              <w:rPr>
                <w:rFonts w:ascii="Times" w:hAnsi="Times"/>
              </w:rPr>
            </w:rPrChange>
          </w:rPr>
          <w:t xml:space="preserve">Author: </w:t>
        </w:r>
        <w:proofErr w:type="spellStart"/>
        <w:r w:rsidRPr="004236B0">
          <w:rPr>
            <w:rFonts w:ascii="Times" w:hAnsi="Times"/>
            <w:color w:val="808080" w:themeColor="background1" w:themeShade="80"/>
            <w:rPrChange w:id="6" w:author="doctor" w:date="2014-06-18T10:54:00Z">
              <w:rPr>
                <w:rFonts w:ascii="Times" w:hAnsi="Times"/>
              </w:rPr>
            </w:rPrChange>
          </w:rPr>
          <w:t>Delinda</w:t>
        </w:r>
        <w:proofErr w:type="spellEnd"/>
        <w:r w:rsidRPr="004236B0">
          <w:rPr>
            <w:rFonts w:ascii="Times" w:hAnsi="Times"/>
            <w:color w:val="808080" w:themeColor="background1" w:themeShade="80"/>
            <w:rPrChange w:id="7" w:author="doctor" w:date="2014-06-18T10:54:00Z">
              <w:rPr>
                <w:rFonts w:ascii="Times" w:hAnsi="Times"/>
              </w:rPr>
            </w:rPrChange>
          </w:rPr>
          <w:t xml:space="preserve"> Collier</w:t>
        </w:r>
      </w:ins>
    </w:p>
    <w:p w:rsidR="001F2E8A" w:rsidRPr="000845F8" w:rsidRDefault="001F2E8A">
      <w:pPr>
        <w:rPr>
          <w:rFonts w:ascii="Times" w:hAnsi="Times"/>
          <w:b/>
          <w:rPrChange w:id="8" w:author="Erin Rice" w:date="2014-02-19T14:20:00Z">
            <w:rPr>
              <w:rFonts w:ascii="Times" w:hAnsi="Times"/>
            </w:rPr>
          </w:rPrChange>
        </w:rPr>
      </w:pPr>
      <w:del w:id="9" w:author="Erin Rice" w:date="2014-02-19T14:20:00Z">
        <w:r w:rsidRPr="000845F8" w:rsidDel="000845F8">
          <w:rPr>
            <w:rFonts w:ascii="Times" w:hAnsi="Times"/>
            <w:b/>
            <w:rPrChange w:id="10" w:author="Erin Rice" w:date="2014-02-19T14:20:00Z">
              <w:rPr>
                <w:rFonts w:ascii="Times" w:hAnsi="Times"/>
              </w:rPr>
            </w:rPrChange>
          </w:rPr>
          <w:delText xml:space="preserve">Malangatana </w:delText>
        </w:r>
      </w:del>
      <w:proofErr w:type="spellStart"/>
      <w:r w:rsidRPr="000845F8">
        <w:rPr>
          <w:rFonts w:ascii="Times" w:hAnsi="Times"/>
          <w:b/>
          <w:rPrChange w:id="11" w:author="Erin Rice" w:date="2014-02-19T14:20:00Z">
            <w:rPr>
              <w:rFonts w:ascii="Times" w:hAnsi="Times"/>
            </w:rPr>
          </w:rPrChange>
        </w:rPr>
        <w:t>Ngwenya</w:t>
      </w:r>
      <w:proofErr w:type="spellEnd"/>
      <w:ins w:id="12" w:author="Erin Rice" w:date="2014-02-19T14:20:00Z">
        <w:r w:rsidR="000845F8" w:rsidRPr="000845F8">
          <w:rPr>
            <w:rFonts w:ascii="Times" w:hAnsi="Times"/>
            <w:b/>
            <w:rPrChange w:id="13" w:author="Erin Rice" w:date="2014-02-19T14:20:00Z">
              <w:rPr>
                <w:rFonts w:ascii="Times" w:hAnsi="Times"/>
              </w:rPr>
            </w:rPrChange>
          </w:rPr>
          <w:t xml:space="preserve">, </w:t>
        </w:r>
        <w:proofErr w:type="spellStart"/>
        <w:r w:rsidR="000845F8" w:rsidRPr="000845F8">
          <w:rPr>
            <w:rFonts w:ascii="Times" w:hAnsi="Times"/>
            <w:b/>
            <w:rPrChange w:id="14" w:author="Erin Rice" w:date="2014-02-19T14:20:00Z">
              <w:rPr>
                <w:rFonts w:ascii="Times" w:hAnsi="Times"/>
              </w:rPr>
            </w:rPrChange>
          </w:rPr>
          <w:t>Malangatana</w:t>
        </w:r>
        <w:proofErr w:type="spellEnd"/>
        <w:r w:rsidR="000845F8" w:rsidRPr="000845F8">
          <w:rPr>
            <w:rFonts w:ascii="Times" w:hAnsi="Times"/>
            <w:b/>
            <w:rPrChange w:id="15" w:author="Erin Rice" w:date="2014-02-19T14:20:00Z">
              <w:rPr>
                <w:rFonts w:ascii="Times" w:hAnsi="Times"/>
              </w:rPr>
            </w:rPrChange>
          </w:rPr>
          <w:t xml:space="preserve"> </w:t>
        </w:r>
      </w:ins>
    </w:p>
    <w:p w:rsidR="001F2E8A" w:rsidRPr="00952A83" w:rsidRDefault="001F2E8A">
      <w:pPr>
        <w:rPr>
          <w:rFonts w:ascii="Times" w:hAnsi="Times"/>
        </w:rPr>
      </w:pPr>
    </w:p>
    <w:p w:rsidR="00507384" w:rsidRPr="00952A83" w:rsidRDefault="0034157F">
      <w:pPr>
        <w:rPr>
          <w:rFonts w:ascii="Times" w:hAnsi="Times"/>
        </w:rPr>
      </w:pPr>
      <w:proofErr w:type="spellStart"/>
      <w:r w:rsidRPr="00952A83">
        <w:rPr>
          <w:rFonts w:ascii="Times" w:hAnsi="Times"/>
        </w:rPr>
        <w:t>Malangatana</w:t>
      </w:r>
      <w:proofErr w:type="spellEnd"/>
      <w:r w:rsidRPr="00952A83">
        <w:rPr>
          <w:rFonts w:ascii="Times" w:hAnsi="Times"/>
        </w:rPr>
        <w:t xml:space="preserve"> </w:t>
      </w:r>
      <w:proofErr w:type="spellStart"/>
      <w:r w:rsidRPr="00952A83">
        <w:rPr>
          <w:rFonts w:ascii="Times" w:hAnsi="Times"/>
        </w:rPr>
        <w:t>Ngwenya</w:t>
      </w:r>
      <w:proofErr w:type="spellEnd"/>
      <w:r w:rsidRPr="00952A83">
        <w:rPr>
          <w:rFonts w:ascii="Times" w:hAnsi="Times"/>
        </w:rPr>
        <w:t xml:space="preserve"> was born in 1936 in </w:t>
      </w:r>
      <w:proofErr w:type="spellStart"/>
      <w:r w:rsidRPr="00952A83">
        <w:rPr>
          <w:rFonts w:ascii="Times" w:hAnsi="Times"/>
        </w:rPr>
        <w:t>Matalana</w:t>
      </w:r>
      <w:proofErr w:type="spellEnd"/>
      <w:r w:rsidRPr="00952A83">
        <w:rPr>
          <w:rFonts w:ascii="Times" w:hAnsi="Times"/>
        </w:rPr>
        <w:t>, in what was then the Portuguese colony of Mozambique</w:t>
      </w:r>
      <w:r w:rsidR="00507384" w:rsidRPr="00952A83">
        <w:rPr>
          <w:rFonts w:ascii="Times" w:hAnsi="Times"/>
        </w:rPr>
        <w:t xml:space="preserve"> and died in </w:t>
      </w:r>
      <w:proofErr w:type="spellStart"/>
      <w:r w:rsidR="00507384" w:rsidRPr="00952A83">
        <w:rPr>
          <w:rFonts w:ascii="Times" w:hAnsi="Times"/>
        </w:rPr>
        <w:t>Matosinhos</w:t>
      </w:r>
      <w:proofErr w:type="spellEnd"/>
      <w:r w:rsidR="00507384" w:rsidRPr="00952A83">
        <w:rPr>
          <w:rFonts w:ascii="Times" w:hAnsi="Times"/>
        </w:rPr>
        <w:t>, Portugal in 2011. H</w:t>
      </w:r>
      <w:r w:rsidRPr="00952A83">
        <w:rPr>
          <w:rFonts w:ascii="Times" w:hAnsi="Times"/>
        </w:rPr>
        <w:t>e is Mozambiqu</w:t>
      </w:r>
      <w:r w:rsidR="00507384" w:rsidRPr="00952A83">
        <w:rPr>
          <w:rFonts w:ascii="Times" w:hAnsi="Times"/>
        </w:rPr>
        <w:t xml:space="preserve">e’s most important artist and one of the </w:t>
      </w:r>
      <w:r w:rsidR="00C61ED8" w:rsidRPr="00952A83">
        <w:rPr>
          <w:rFonts w:ascii="Times" w:hAnsi="Times"/>
        </w:rPr>
        <w:t>best-known</w:t>
      </w:r>
      <w:r w:rsidRPr="00952A83">
        <w:rPr>
          <w:rFonts w:ascii="Times" w:hAnsi="Times"/>
        </w:rPr>
        <w:t xml:space="preserve"> African “modernist</w:t>
      </w:r>
      <w:r w:rsidR="00507384" w:rsidRPr="00952A83">
        <w:rPr>
          <w:rFonts w:ascii="Times" w:hAnsi="Times"/>
        </w:rPr>
        <w:t>s</w:t>
      </w:r>
      <w:r w:rsidRPr="00952A83">
        <w:rPr>
          <w:rFonts w:ascii="Times" w:hAnsi="Times"/>
        </w:rPr>
        <w:t xml:space="preserve">.” </w:t>
      </w:r>
      <w:proofErr w:type="spellStart"/>
      <w:r w:rsidR="00507384" w:rsidRPr="00952A83">
        <w:rPr>
          <w:rFonts w:ascii="Times" w:hAnsi="Times"/>
        </w:rPr>
        <w:t>Malangatana</w:t>
      </w:r>
      <w:proofErr w:type="spellEnd"/>
      <w:r w:rsidR="00507384" w:rsidRPr="00952A83">
        <w:rPr>
          <w:rFonts w:ascii="Times" w:hAnsi="Times"/>
        </w:rPr>
        <w:t xml:space="preserve"> was committed to two </w:t>
      </w:r>
      <w:r w:rsidR="00BE1814" w:rsidRPr="00952A83">
        <w:rPr>
          <w:rFonts w:ascii="Times" w:hAnsi="Times"/>
        </w:rPr>
        <w:t>elements of subject matter</w:t>
      </w:r>
      <w:r w:rsidR="00507384" w:rsidRPr="00952A83">
        <w:rPr>
          <w:rFonts w:ascii="Times" w:hAnsi="Times"/>
        </w:rPr>
        <w:t xml:space="preserve"> that </w:t>
      </w:r>
      <w:r w:rsidR="00BE1814" w:rsidRPr="00952A83">
        <w:rPr>
          <w:rFonts w:ascii="Times" w:hAnsi="Times"/>
        </w:rPr>
        <w:t>are characteristic of</w:t>
      </w:r>
      <w:r w:rsidR="00507384" w:rsidRPr="00952A83">
        <w:rPr>
          <w:rFonts w:ascii="Times" w:hAnsi="Times"/>
        </w:rPr>
        <w:t xml:space="preserve"> African modernism: the present s</w:t>
      </w:r>
      <w:r w:rsidR="00C61ED8" w:rsidRPr="00952A83">
        <w:rPr>
          <w:rFonts w:ascii="Times" w:hAnsi="Times"/>
        </w:rPr>
        <w:t>tate of Africans under</w:t>
      </w:r>
      <w:r w:rsidR="00BE1814" w:rsidRPr="00952A83">
        <w:rPr>
          <w:rFonts w:ascii="Times" w:hAnsi="Times"/>
        </w:rPr>
        <w:t xml:space="preserve"> and after</w:t>
      </w:r>
      <w:r w:rsidR="00C61ED8" w:rsidRPr="00952A83">
        <w:rPr>
          <w:rFonts w:ascii="Times" w:hAnsi="Times"/>
        </w:rPr>
        <w:t xml:space="preserve"> colonialism </w:t>
      </w:r>
      <w:r w:rsidR="00507384" w:rsidRPr="00952A83">
        <w:rPr>
          <w:rFonts w:ascii="Times" w:hAnsi="Times"/>
        </w:rPr>
        <w:t xml:space="preserve">and </w:t>
      </w:r>
      <w:r w:rsidR="00BE1814" w:rsidRPr="00952A83">
        <w:rPr>
          <w:rFonts w:ascii="Times" w:hAnsi="Times"/>
        </w:rPr>
        <w:t>representations of</w:t>
      </w:r>
      <w:r w:rsidR="00507384" w:rsidRPr="00952A83">
        <w:rPr>
          <w:rFonts w:ascii="Times" w:hAnsi="Times"/>
        </w:rPr>
        <w:t xml:space="preserve"> pre</w:t>
      </w:r>
      <w:r w:rsidR="00C61ED8" w:rsidRPr="00952A83">
        <w:rPr>
          <w:rFonts w:ascii="Times" w:hAnsi="Times"/>
        </w:rPr>
        <w:t>-</w:t>
      </w:r>
      <w:r w:rsidR="00507384" w:rsidRPr="00952A83">
        <w:rPr>
          <w:rFonts w:ascii="Times" w:hAnsi="Times"/>
        </w:rPr>
        <w:t xml:space="preserve">colonial </w:t>
      </w:r>
      <w:r w:rsidR="003F0D7F" w:rsidRPr="00952A83">
        <w:rPr>
          <w:rFonts w:ascii="Times" w:hAnsi="Times"/>
        </w:rPr>
        <w:t xml:space="preserve">African tradition—not as a “clash of cultures” or </w:t>
      </w:r>
      <w:r w:rsidR="00BE1814" w:rsidRPr="00952A83">
        <w:rPr>
          <w:rFonts w:ascii="Times" w:hAnsi="Times"/>
        </w:rPr>
        <w:t>primordial</w:t>
      </w:r>
      <w:r w:rsidR="003F0D7F" w:rsidRPr="00952A83">
        <w:rPr>
          <w:rFonts w:ascii="Times" w:hAnsi="Times"/>
        </w:rPr>
        <w:t xml:space="preserve"> </w:t>
      </w:r>
      <w:r w:rsidR="00BE1814" w:rsidRPr="00952A83">
        <w:rPr>
          <w:rFonts w:ascii="Times" w:hAnsi="Times"/>
        </w:rPr>
        <w:t>connection</w:t>
      </w:r>
      <w:r w:rsidR="003F0D7F" w:rsidRPr="00952A83">
        <w:rPr>
          <w:rFonts w:ascii="Times" w:hAnsi="Times"/>
        </w:rPr>
        <w:t xml:space="preserve"> to roots, but as a strategic choice</w:t>
      </w:r>
      <w:r w:rsidR="00507384" w:rsidRPr="00952A83">
        <w:rPr>
          <w:rFonts w:ascii="Times" w:hAnsi="Times"/>
        </w:rPr>
        <w:t xml:space="preserve">. </w:t>
      </w:r>
      <w:r w:rsidR="00F30462" w:rsidRPr="00952A83">
        <w:rPr>
          <w:rFonts w:ascii="Times" w:hAnsi="Times"/>
        </w:rPr>
        <w:t>His work is markedly two-dimensional, w</w:t>
      </w:r>
      <w:r w:rsidR="00D17B46" w:rsidRPr="00952A83">
        <w:rPr>
          <w:rFonts w:ascii="Times" w:hAnsi="Times"/>
        </w:rPr>
        <w:t>ith depthless figures and lines flat</w:t>
      </w:r>
      <w:r w:rsidR="00F30462" w:rsidRPr="00952A83">
        <w:rPr>
          <w:rFonts w:ascii="Times" w:hAnsi="Times"/>
        </w:rPr>
        <w:t xml:space="preserve"> </w:t>
      </w:r>
      <w:r w:rsidR="00D17B46" w:rsidRPr="00952A83">
        <w:rPr>
          <w:rFonts w:ascii="Times" w:hAnsi="Times"/>
        </w:rPr>
        <w:t>against</w:t>
      </w:r>
      <w:r w:rsidR="00F30462" w:rsidRPr="00952A83">
        <w:rPr>
          <w:rFonts w:ascii="Times" w:hAnsi="Times"/>
        </w:rPr>
        <w:t xml:space="preserve"> </w:t>
      </w:r>
      <w:ins w:id="16" w:author="Erin Rice" w:date="2014-02-19T14:21:00Z">
        <w:r w:rsidR="000845F8">
          <w:rPr>
            <w:rFonts w:ascii="Times" w:hAnsi="Times"/>
          </w:rPr>
          <w:t xml:space="preserve">the </w:t>
        </w:r>
      </w:ins>
      <w:r w:rsidR="00F30462" w:rsidRPr="00952A83">
        <w:rPr>
          <w:rFonts w:ascii="Times" w:hAnsi="Times"/>
        </w:rPr>
        <w:t>field of vision,</w:t>
      </w:r>
      <w:r w:rsidR="003B5946" w:rsidRPr="00952A83">
        <w:rPr>
          <w:rFonts w:ascii="Times" w:hAnsi="Times"/>
        </w:rPr>
        <w:t xml:space="preserve"> eliminating any notion of his pictures as </w:t>
      </w:r>
      <w:proofErr w:type="spellStart"/>
      <w:r w:rsidR="003B5946" w:rsidRPr="00952A83">
        <w:rPr>
          <w:rFonts w:ascii="Times" w:hAnsi="Times"/>
        </w:rPr>
        <w:t>illusionistically</w:t>
      </w:r>
      <w:proofErr w:type="spellEnd"/>
      <w:r w:rsidR="003B5946" w:rsidRPr="00952A83">
        <w:rPr>
          <w:rFonts w:ascii="Times" w:hAnsi="Times"/>
        </w:rPr>
        <w:t xml:space="preserve"> “African.”</w:t>
      </w:r>
      <w:r w:rsidR="00F30462" w:rsidRPr="00952A83">
        <w:rPr>
          <w:rFonts w:ascii="Times" w:hAnsi="Times"/>
        </w:rPr>
        <w:t xml:space="preserve"> </w:t>
      </w:r>
      <w:r w:rsidR="003B5946" w:rsidRPr="00952A83">
        <w:rPr>
          <w:rFonts w:ascii="Times" w:hAnsi="Times"/>
        </w:rPr>
        <w:t>These techniques of flattening</w:t>
      </w:r>
      <w:r w:rsidR="00F30462" w:rsidRPr="00952A83">
        <w:rPr>
          <w:rFonts w:ascii="Times" w:hAnsi="Times"/>
        </w:rPr>
        <w:t xml:space="preserve"> translated into </w:t>
      </w:r>
      <w:r w:rsidR="003B5946" w:rsidRPr="00952A83">
        <w:rPr>
          <w:rFonts w:ascii="Times" w:hAnsi="Times"/>
        </w:rPr>
        <w:t>many</w:t>
      </w:r>
      <w:r w:rsidR="00F30462" w:rsidRPr="00952A83">
        <w:rPr>
          <w:rFonts w:ascii="Times" w:hAnsi="Times"/>
        </w:rPr>
        <w:t xml:space="preserve"> murals</w:t>
      </w:r>
      <w:r w:rsidR="003B5946" w:rsidRPr="00952A83">
        <w:rPr>
          <w:rFonts w:ascii="Times" w:hAnsi="Times"/>
        </w:rPr>
        <w:t xml:space="preserve"> that</w:t>
      </w:r>
      <w:r w:rsidR="00F30462" w:rsidRPr="00952A83">
        <w:rPr>
          <w:rFonts w:ascii="Times" w:hAnsi="Times"/>
        </w:rPr>
        <w:t xml:space="preserve"> he executed in Mozambique and</w:t>
      </w:r>
      <w:r w:rsidR="00D17B46" w:rsidRPr="00952A83">
        <w:rPr>
          <w:rFonts w:ascii="Times" w:hAnsi="Times"/>
        </w:rPr>
        <w:t xml:space="preserve"> elsewhere</w:t>
      </w:r>
      <w:r w:rsidR="00F30462" w:rsidRPr="00952A83">
        <w:rPr>
          <w:rFonts w:ascii="Times" w:hAnsi="Times"/>
        </w:rPr>
        <w:t>.</w:t>
      </w:r>
      <w:r w:rsidR="00CE76D9" w:rsidRPr="00952A83">
        <w:rPr>
          <w:rFonts w:ascii="Times" w:hAnsi="Times"/>
        </w:rPr>
        <w:t xml:space="preserve"> </w:t>
      </w:r>
      <w:proofErr w:type="spellStart"/>
      <w:r w:rsidR="00C61ED8" w:rsidRPr="00952A83">
        <w:rPr>
          <w:rFonts w:ascii="Times" w:hAnsi="Times"/>
        </w:rPr>
        <w:t>Malangatana</w:t>
      </w:r>
      <w:proofErr w:type="spellEnd"/>
      <w:r w:rsidR="003B5946" w:rsidRPr="00952A83">
        <w:rPr>
          <w:rFonts w:ascii="Times" w:hAnsi="Times"/>
        </w:rPr>
        <w:t xml:space="preserve"> worked with mural artists </w:t>
      </w:r>
      <w:r w:rsidR="00C61ED8" w:rsidRPr="00952A83">
        <w:rPr>
          <w:rFonts w:ascii="Times" w:hAnsi="Times"/>
        </w:rPr>
        <w:t xml:space="preserve">from Chile, Mexico, </w:t>
      </w:r>
      <w:r w:rsidR="003B5946" w:rsidRPr="00952A83">
        <w:rPr>
          <w:rFonts w:ascii="Times" w:hAnsi="Times"/>
        </w:rPr>
        <w:t xml:space="preserve">South Africa, </w:t>
      </w:r>
      <w:r w:rsidR="00C61ED8" w:rsidRPr="00952A83">
        <w:rPr>
          <w:rFonts w:ascii="Times" w:hAnsi="Times"/>
        </w:rPr>
        <w:t>and the United States</w:t>
      </w:r>
      <w:r w:rsidR="003B5946" w:rsidRPr="00952A83">
        <w:rPr>
          <w:rFonts w:ascii="Times" w:hAnsi="Times"/>
        </w:rPr>
        <w:t>; their styles and techniques are visibly influenced by one another</w:t>
      </w:r>
      <w:r w:rsidR="00C61ED8" w:rsidRPr="00952A83">
        <w:rPr>
          <w:rFonts w:ascii="Times" w:hAnsi="Times"/>
        </w:rPr>
        <w:t xml:space="preserve">. </w:t>
      </w:r>
      <w:r w:rsidR="00CE76D9" w:rsidRPr="00952A83">
        <w:rPr>
          <w:rFonts w:ascii="Times" w:hAnsi="Times"/>
        </w:rPr>
        <w:t xml:space="preserve">Global modernism was, in large part, a </w:t>
      </w:r>
      <w:r w:rsidR="00C61ED8" w:rsidRPr="00952A83">
        <w:rPr>
          <w:rFonts w:ascii="Times" w:hAnsi="Times"/>
        </w:rPr>
        <w:t>network</w:t>
      </w:r>
      <w:r w:rsidR="00BE1814" w:rsidRPr="00952A83">
        <w:rPr>
          <w:rFonts w:ascii="Times" w:hAnsi="Times"/>
        </w:rPr>
        <w:t>ing</w:t>
      </w:r>
      <w:r w:rsidR="00C61ED8" w:rsidRPr="00952A83">
        <w:rPr>
          <w:rFonts w:ascii="Times" w:hAnsi="Times"/>
        </w:rPr>
        <w:t xml:space="preserve"> of artists whose work and selves travel</w:t>
      </w:r>
      <w:ins w:id="17" w:author="doctor" w:date="2014-06-18T10:55:00Z">
        <w:r w:rsidR="004236B0">
          <w:rPr>
            <w:rFonts w:ascii="Times" w:hAnsi="Times"/>
          </w:rPr>
          <w:t>l</w:t>
        </w:r>
      </w:ins>
      <w:r w:rsidR="00C61ED8" w:rsidRPr="00952A83">
        <w:rPr>
          <w:rFonts w:ascii="Times" w:hAnsi="Times"/>
        </w:rPr>
        <w:t xml:space="preserve">ed and </w:t>
      </w:r>
      <w:r w:rsidR="00BE1814" w:rsidRPr="00952A83">
        <w:rPr>
          <w:rFonts w:ascii="Times" w:hAnsi="Times"/>
        </w:rPr>
        <w:t>expanded media, technique, and subject matter</w:t>
      </w:r>
      <w:r w:rsidR="00C61ED8" w:rsidRPr="00952A83">
        <w:rPr>
          <w:rFonts w:ascii="Times" w:hAnsi="Times"/>
        </w:rPr>
        <w:t xml:space="preserve">. </w:t>
      </w:r>
      <w:proofErr w:type="spellStart"/>
      <w:r w:rsidR="00C61ED8" w:rsidRPr="00952A83">
        <w:rPr>
          <w:rFonts w:ascii="Times" w:hAnsi="Times"/>
        </w:rPr>
        <w:t>Malangatana</w:t>
      </w:r>
      <w:proofErr w:type="spellEnd"/>
      <w:r w:rsidR="00C61ED8" w:rsidRPr="00952A83">
        <w:rPr>
          <w:rFonts w:ascii="Times" w:hAnsi="Times"/>
        </w:rPr>
        <w:t xml:space="preserve"> actively sought out his contemporaries and consistently worked with artists from under-represented social groups. </w:t>
      </w:r>
    </w:p>
    <w:p w:rsidR="00861F3E" w:rsidRPr="00952A83" w:rsidRDefault="00507384" w:rsidP="00952A83">
      <w:pPr>
        <w:ind w:firstLine="720"/>
        <w:rPr>
          <w:rFonts w:ascii="Times" w:hAnsi="Times"/>
        </w:rPr>
      </w:pPr>
      <w:proofErr w:type="spellStart"/>
      <w:r w:rsidRPr="00952A83">
        <w:rPr>
          <w:rFonts w:ascii="Times" w:hAnsi="Times"/>
        </w:rPr>
        <w:t>Malangatana</w:t>
      </w:r>
      <w:proofErr w:type="spellEnd"/>
      <w:r w:rsidR="0034157F" w:rsidRPr="00952A83">
        <w:rPr>
          <w:rFonts w:ascii="Times" w:hAnsi="Times"/>
        </w:rPr>
        <w:t xml:space="preserve"> became</w:t>
      </w:r>
      <w:r w:rsidR="002E11D6" w:rsidRPr="00952A83">
        <w:rPr>
          <w:rFonts w:ascii="Times" w:hAnsi="Times"/>
        </w:rPr>
        <w:t xml:space="preserve"> interested in art in his teens</w:t>
      </w:r>
      <w:r w:rsidRPr="00952A83">
        <w:rPr>
          <w:rFonts w:ascii="Times" w:hAnsi="Times"/>
        </w:rPr>
        <w:t xml:space="preserve"> after moving to </w:t>
      </w:r>
      <w:proofErr w:type="spellStart"/>
      <w:r w:rsidRPr="00952A83">
        <w:rPr>
          <w:rFonts w:ascii="Times" w:hAnsi="Times"/>
        </w:rPr>
        <w:t>Laurenço</w:t>
      </w:r>
      <w:proofErr w:type="spellEnd"/>
      <w:r w:rsidRPr="00952A83">
        <w:rPr>
          <w:rFonts w:ascii="Times" w:hAnsi="Times"/>
        </w:rPr>
        <w:t xml:space="preserve"> Marques (now Maputo)</w:t>
      </w:r>
      <w:r w:rsidR="002E11D6" w:rsidRPr="00952A83">
        <w:rPr>
          <w:rFonts w:ascii="Times" w:hAnsi="Times"/>
        </w:rPr>
        <w:t xml:space="preserve"> </w:t>
      </w:r>
      <w:r w:rsidR="00913F26" w:rsidRPr="00952A83">
        <w:rPr>
          <w:rFonts w:ascii="Times" w:hAnsi="Times"/>
        </w:rPr>
        <w:t xml:space="preserve">and had his first solo show at age twenty-five in 1959. </w:t>
      </w:r>
      <w:r w:rsidRPr="00952A83">
        <w:rPr>
          <w:rFonts w:ascii="Times" w:hAnsi="Times"/>
        </w:rPr>
        <w:t xml:space="preserve">Until then he was largely </w:t>
      </w:r>
      <w:r w:rsidR="00E03E2F" w:rsidRPr="00952A83">
        <w:rPr>
          <w:rFonts w:ascii="Times" w:hAnsi="Times"/>
        </w:rPr>
        <w:t>self-taught</w:t>
      </w:r>
      <w:r w:rsidRPr="00952A83">
        <w:rPr>
          <w:rFonts w:ascii="Times" w:hAnsi="Times"/>
        </w:rPr>
        <w:t xml:space="preserve">. </w:t>
      </w:r>
      <w:r w:rsidR="00861F3E" w:rsidRPr="00952A83">
        <w:rPr>
          <w:rFonts w:ascii="Times" w:hAnsi="Times"/>
        </w:rPr>
        <w:t>In fact, much was made of his auto-didacticism</w:t>
      </w:r>
      <w:r w:rsidR="00E03E2F" w:rsidRPr="00952A83">
        <w:rPr>
          <w:rFonts w:ascii="Times" w:hAnsi="Times"/>
        </w:rPr>
        <w:t xml:space="preserve"> in the beginning of his career</w:t>
      </w:r>
      <w:r w:rsidR="00861F3E" w:rsidRPr="00952A83">
        <w:rPr>
          <w:rFonts w:ascii="Times" w:hAnsi="Times"/>
        </w:rPr>
        <w:t xml:space="preserve">; the first major essays on his work by </w:t>
      </w:r>
      <w:proofErr w:type="spellStart"/>
      <w:r w:rsidR="00861F3E" w:rsidRPr="00952A83">
        <w:rPr>
          <w:rFonts w:ascii="Times" w:hAnsi="Times"/>
        </w:rPr>
        <w:t>Ulli</w:t>
      </w:r>
      <w:proofErr w:type="spellEnd"/>
      <w:r w:rsidR="00861F3E" w:rsidRPr="00952A83">
        <w:rPr>
          <w:rFonts w:ascii="Times" w:hAnsi="Times"/>
        </w:rPr>
        <w:t xml:space="preserve"> </w:t>
      </w:r>
      <w:proofErr w:type="spellStart"/>
      <w:r w:rsidR="00861F3E" w:rsidRPr="00952A83">
        <w:rPr>
          <w:rFonts w:ascii="Times" w:hAnsi="Times"/>
        </w:rPr>
        <w:t>Beier</w:t>
      </w:r>
      <w:proofErr w:type="spellEnd"/>
      <w:r w:rsidR="00861F3E" w:rsidRPr="00952A83">
        <w:rPr>
          <w:rFonts w:ascii="Times" w:hAnsi="Times"/>
        </w:rPr>
        <w:t xml:space="preserve"> in </w:t>
      </w:r>
      <w:r w:rsidR="00861F3E" w:rsidRPr="00952A83">
        <w:rPr>
          <w:rFonts w:ascii="Times" w:hAnsi="Times"/>
          <w:i/>
        </w:rPr>
        <w:t>Contemporary Art</w:t>
      </w:r>
      <w:r w:rsidR="006D0AFE" w:rsidRPr="00952A83">
        <w:rPr>
          <w:rFonts w:ascii="Times" w:hAnsi="Times"/>
          <w:i/>
        </w:rPr>
        <w:t xml:space="preserve"> in Africa</w:t>
      </w:r>
      <w:r w:rsidR="00861F3E" w:rsidRPr="00952A83">
        <w:rPr>
          <w:rFonts w:ascii="Times" w:hAnsi="Times"/>
        </w:rPr>
        <w:t xml:space="preserve"> (1968) state</w:t>
      </w:r>
      <w:ins w:id="18" w:author="doctor" w:date="2014-06-18T10:55:00Z">
        <w:r w:rsidR="004236B0">
          <w:rPr>
            <w:rFonts w:ascii="Times" w:hAnsi="Times"/>
          </w:rPr>
          <w:t>d</w:t>
        </w:r>
      </w:ins>
      <w:del w:id="19" w:author="Erin Rice" w:date="2014-02-19T14:22:00Z">
        <w:r w:rsidR="00861F3E" w:rsidRPr="00952A83" w:rsidDel="000845F8">
          <w:rPr>
            <w:rFonts w:ascii="Times" w:hAnsi="Times"/>
          </w:rPr>
          <w:delText>s</w:delText>
        </w:r>
      </w:del>
      <w:r w:rsidR="00861F3E" w:rsidRPr="00952A83">
        <w:rPr>
          <w:rFonts w:ascii="Times" w:hAnsi="Times"/>
        </w:rPr>
        <w:t xml:space="preserve"> that “</w:t>
      </w:r>
      <w:proofErr w:type="spellStart"/>
      <w:r w:rsidR="00861F3E" w:rsidRPr="00952A83">
        <w:rPr>
          <w:rFonts w:ascii="Times" w:hAnsi="Times"/>
        </w:rPr>
        <w:t>Malangatana</w:t>
      </w:r>
      <w:proofErr w:type="spellEnd"/>
      <w:r w:rsidR="00861F3E" w:rsidRPr="00952A83">
        <w:rPr>
          <w:rFonts w:ascii="Times" w:hAnsi="Times"/>
        </w:rPr>
        <w:t xml:space="preserve"> might be the first African artist to find the short cut- to become a sophisticated artist while bypassing education”</w:t>
      </w:r>
      <w:del w:id="20" w:author="Erin Rice" w:date="2014-02-19T14:22:00Z">
        <w:r w:rsidR="00861F3E" w:rsidRPr="00952A83" w:rsidDel="000845F8">
          <w:rPr>
            <w:rFonts w:ascii="Times" w:hAnsi="Times"/>
          </w:rPr>
          <w:delText xml:space="preserve"> (72). </w:delText>
        </w:r>
      </w:del>
      <w:ins w:id="21" w:author="Erin Rice" w:date="2014-02-19T14:22:00Z">
        <w:r w:rsidR="000845F8">
          <w:rPr>
            <w:rFonts w:ascii="Times" w:hAnsi="Times"/>
          </w:rPr>
          <w:t xml:space="preserve">. </w:t>
        </w:r>
      </w:ins>
      <w:commentRangeStart w:id="22"/>
      <w:r w:rsidR="00861F3E" w:rsidRPr="00952A83">
        <w:rPr>
          <w:rFonts w:ascii="Times" w:hAnsi="Times"/>
        </w:rPr>
        <w:t>To</w:t>
      </w:r>
      <w:commentRangeEnd w:id="22"/>
      <w:r w:rsidR="000845F8">
        <w:rPr>
          <w:rStyle w:val="CommentReference"/>
          <w:vanish/>
        </w:rPr>
        <w:commentReference w:id="22"/>
      </w:r>
      <w:r w:rsidR="00861F3E" w:rsidRPr="00952A83">
        <w:rPr>
          <w:rFonts w:ascii="Times" w:hAnsi="Times"/>
        </w:rPr>
        <w:t xml:space="preserve"> be discussed by </w:t>
      </w:r>
      <w:proofErr w:type="spellStart"/>
      <w:r w:rsidR="00861F3E" w:rsidRPr="00952A83">
        <w:rPr>
          <w:rFonts w:ascii="Times" w:hAnsi="Times"/>
        </w:rPr>
        <w:t>Beier</w:t>
      </w:r>
      <w:proofErr w:type="spellEnd"/>
      <w:r w:rsidR="00B36D58" w:rsidRPr="00952A83">
        <w:rPr>
          <w:rFonts w:ascii="Times" w:hAnsi="Times"/>
        </w:rPr>
        <w:t xml:space="preserve"> </w:t>
      </w:r>
      <w:commentRangeStart w:id="23"/>
      <w:r w:rsidR="00B36D58" w:rsidRPr="00952A83">
        <w:rPr>
          <w:rFonts w:ascii="Times" w:hAnsi="Times"/>
        </w:rPr>
        <w:t>that early</w:t>
      </w:r>
      <w:del w:id="24" w:author="doctor" w:date="2014-06-18T10:56:00Z">
        <w:r w:rsidR="00B36D58" w:rsidRPr="00952A83" w:rsidDel="004236B0">
          <w:rPr>
            <w:rFonts w:ascii="Times" w:hAnsi="Times"/>
          </w:rPr>
          <w:delText xml:space="preserve"> in his</w:delText>
        </w:r>
      </w:del>
      <w:r w:rsidR="00861F3E" w:rsidRPr="00952A83">
        <w:rPr>
          <w:rFonts w:ascii="Times" w:hAnsi="Times"/>
        </w:rPr>
        <w:t xml:space="preserve"> was significant</w:t>
      </w:r>
      <w:commentRangeEnd w:id="23"/>
      <w:r w:rsidR="000845F8">
        <w:rPr>
          <w:rStyle w:val="CommentReference"/>
          <w:vanish/>
        </w:rPr>
        <w:commentReference w:id="23"/>
      </w:r>
      <w:r w:rsidR="00861F3E" w:rsidRPr="00952A83">
        <w:rPr>
          <w:rFonts w:ascii="Times" w:hAnsi="Times"/>
        </w:rPr>
        <w:t xml:space="preserve">, and shows the degree to which </w:t>
      </w:r>
      <w:proofErr w:type="spellStart"/>
      <w:r w:rsidR="00861F3E" w:rsidRPr="00952A83">
        <w:rPr>
          <w:rFonts w:ascii="Times" w:hAnsi="Times"/>
        </w:rPr>
        <w:t>Malangatana</w:t>
      </w:r>
      <w:proofErr w:type="spellEnd"/>
      <w:r w:rsidR="00861F3E" w:rsidRPr="00952A83">
        <w:rPr>
          <w:rFonts w:ascii="Times" w:hAnsi="Times"/>
        </w:rPr>
        <w:t xml:space="preserve"> was, </w:t>
      </w:r>
      <w:r w:rsidR="00B36D58" w:rsidRPr="00952A83">
        <w:rPr>
          <w:rFonts w:ascii="Times" w:hAnsi="Times"/>
        </w:rPr>
        <w:t>from the beginning</w:t>
      </w:r>
      <w:r w:rsidR="00861F3E" w:rsidRPr="00952A83">
        <w:rPr>
          <w:rFonts w:ascii="Times" w:hAnsi="Times"/>
        </w:rPr>
        <w:t xml:space="preserve">, in touch with artists from Nigeria and the Sudan. His work was </w:t>
      </w:r>
      <w:r w:rsidR="00E03E2F" w:rsidRPr="00952A83">
        <w:rPr>
          <w:rFonts w:ascii="Times" w:hAnsi="Times"/>
        </w:rPr>
        <w:t>featured in a little-known exhibition in London in 1963 with Ibrahim El-</w:t>
      </w:r>
      <w:proofErr w:type="spellStart"/>
      <w:r w:rsidR="00E03E2F" w:rsidRPr="00952A83">
        <w:rPr>
          <w:rFonts w:ascii="Times" w:hAnsi="Times"/>
        </w:rPr>
        <w:t>Salahi</w:t>
      </w:r>
      <w:proofErr w:type="spellEnd"/>
      <w:r w:rsidR="00E03E2F" w:rsidRPr="00952A83">
        <w:rPr>
          <w:rFonts w:ascii="Times" w:hAnsi="Times"/>
        </w:rPr>
        <w:t xml:space="preserve"> c</w:t>
      </w:r>
      <w:r w:rsidR="00B36D58" w:rsidRPr="00952A83">
        <w:rPr>
          <w:rFonts w:ascii="Times" w:hAnsi="Times"/>
        </w:rPr>
        <w:t>alled “Two Painters from Africa</w:t>
      </w:r>
      <w:r w:rsidR="00E03E2F" w:rsidRPr="00952A83">
        <w:rPr>
          <w:rFonts w:ascii="Times" w:hAnsi="Times"/>
        </w:rPr>
        <w:t>”</w:t>
      </w:r>
      <w:r w:rsidR="00B36D58" w:rsidRPr="00952A83">
        <w:rPr>
          <w:rFonts w:ascii="Times" w:hAnsi="Times"/>
        </w:rPr>
        <w:t xml:space="preserve"> and</w:t>
      </w:r>
      <w:r w:rsidR="00E03E2F" w:rsidRPr="00952A83">
        <w:rPr>
          <w:rFonts w:ascii="Times" w:hAnsi="Times"/>
        </w:rPr>
        <w:t xml:space="preserve"> he </w:t>
      </w:r>
      <w:r w:rsidR="00B36D58" w:rsidRPr="00952A83">
        <w:rPr>
          <w:rFonts w:ascii="Times" w:hAnsi="Times"/>
        </w:rPr>
        <w:t>exhibited</w:t>
      </w:r>
      <w:r w:rsidR="00E03E2F" w:rsidRPr="00952A83">
        <w:rPr>
          <w:rFonts w:ascii="Times" w:hAnsi="Times"/>
        </w:rPr>
        <w:t xml:space="preserve"> at the famous and influential </w:t>
      </w:r>
      <w:proofErr w:type="spellStart"/>
      <w:r w:rsidR="00E03E2F" w:rsidRPr="00952A83">
        <w:rPr>
          <w:rFonts w:ascii="Times" w:hAnsi="Times"/>
        </w:rPr>
        <w:t>Mbari</w:t>
      </w:r>
      <w:proofErr w:type="spellEnd"/>
      <w:r w:rsidR="00E03E2F" w:rsidRPr="00952A83">
        <w:rPr>
          <w:rFonts w:ascii="Times" w:hAnsi="Times"/>
        </w:rPr>
        <w:t xml:space="preserve"> </w:t>
      </w:r>
      <w:ins w:id="25" w:author="Erin Rice" w:date="2014-02-19T14:24:00Z">
        <w:r w:rsidR="000845F8">
          <w:rPr>
            <w:rFonts w:ascii="Times" w:hAnsi="Times"/>
          </w:rPr>
          <w:t xml:space="preserve">gallery in </w:t>
        </w:r>
      </w:ins>
      <w:r w:rsidR="00E03E2F" w:rsidRPr="00952A83">
        <w:rPr>
          <w:rFonts w:ascii="Times" w:hAnsi="Times"/>
        </w:rPr>
        <w:t>Ibadan</w:t>
      </w:r>
      <w:ins w:id="26" w:author="Erin Rice" w:date="2014-02-19T14:24:00Z">
        <w:r w:rsidR="000845F8">
          <w:rPr>
            <w:rFonts w:ascii="Times" w:hAnsi="Times"/>
          </w:rPr>
          <w:t>,</w:t>
        </w:r>
      </w:ins>
      <w:r w:rsidR="00E03E2F" w:rsidRPr="00952A83">
        <w:rPr>
          <w:rFonts w:ascii="Times" w:hAnsi="Times"/>
        </w:rPr>
        <w:t xml:space="preserve"> </w:t>
      </w:r>
      <w:del w:id="27" w:author="Erin Rice" w:date="2014-02-19T14:24:00Z">
        <w:r w:rsidR="00E03E2F" w:rsidRPr="00952A83" w:rsidDel="000845F8">
          <w:rPr>
            <w:rFonts w:ascii="Times" w:hAnsi="Times"/>
          </w:rPr>
          <w:delText xml:space="preserve">gallery in </w:delText>
        </w:r>
      </w:del>
      <w:r w:rsidR="00E03E2F" w:rsidRPr="00952A83">
        <w:rPr>
          <w:rFonts w:ascii="Times" w:hAnsi="Times"/>
        </w:rPr>
        <w:t xml:space="preserve">Nigeria in 1962. </w:t>
      </w:r>
    </w:p>
    <w:p w:rsidR="00B36D58" w:rsidRPr="00952A83" w:rsidRDefault="00913F26" w:rsidP="00952A83">
      <w:pPr>
        <w:ind w:firstLine="720"/>
        <w:rPr>
          <w:rFonts w:ascii="Times" w:hAnsi="Times"/>
        </w:rPr>
      </w:pPr>
      <w:proofErr w:type="spellStart"/>
      <w:r w:rsidRPr="00952A83">
        <w:rPr>
          <w:rFonts w:ascii="Times" w:hAnsi="Times"/>
        </w:rPr>
        <w:t>Malangatana</w:t>
      </w:r>
      <w:proofErr w:type="spellEnd"/>
      <w:r w:rsidRPr="00952A83">
        <w:rPr>
          <w:rFonts w:ascii="Times" w:hAnsi="Times"/>
        </w:rPr>
        <w:t xml:space="preserve"> was </w:t>
      </w:r>
      <w:del w:id="28" w:author="Erin Rice" w:date="2014-02-19T14:25:00Z">
        <w:r w:rsidRPr="00952A83" w:rsidDel="000845F8">
          <w:rPr>
            <w:rFonts w:ascii="Times" w:hAnsi="Times"/>
          </w:rPr>
          <w:delText xml:space="preserve">an </w:delText>
        </w:r>
      </w:del>
      <w:r w:rsidRPr="00952A83">
        <w:rPr>
          <w:rFonts w:ascii="Times" w:hAnsi="Times"/>
        </w:rPr>
        <w:t>active in the anti-colonial resistance, having joined the Front for the Liberation of Mozambique [Frelimo]</w:t>
      </w:r>
      <w:r w:rsidR="00507384" w:rsidRPr="00952A83">
        <w:rPr>
          <w:rFonts w:ascii="Times" w:hAnsi="Times"/>
        </w:rPr>
        <w:t xml:space="preserve">. </w:t>
      </w:r>
      <w:r w:rsidR="00AE40BC" w:rsidRPr="00952A83">
        <w:rPr>
          <w:rFonts w:ascii="Times" w:hAnsi="Times"/>
        </w:rPr>
        <w:t xml:space="preserve">He met Frelimo leader Eduardo </w:t>
      </w:r>
      <w:proofErr w:type="spellStart"/>
      <w:r w:rsidR="00AE40BC" w:rsidRPr="00952A83">
        <w:rPr>
          <w:rFonts w:ascii="Times" w:hAnsi="Times"/>
        </w:rPr>
        <w:t>Mondlane</w:t>
      </w:r>
      <w:proofErr w:type="spellEnd"/>
      <w:r w:rsidR="00AE40BC" w:rsidRPr="00952A83">
        <w:rPr>
          <w:rFonts w:ascii="Times" w:hAnsi="Times"/>
        </w:rPr>
        <w:t xml:space="preserve"> in the 1960s, who advised him to stay in Mozambique and connect with the </w:t>
      </w:r>
      <w:del w:id="29" w:author="Erin Rice" w:date="2014-02-19T14:25:00Z">
        <w:r w:rsidR="00AE40BC" w:rsidRPr="00952A83" w:rsidDel="000845F8">
          <w:rPr>
            <w:rFonts w:ascii="Times" w:hAnsi="Times"/>
          </w:rPr>
          <w:delText>People</w:delText>
        </w:r>
      </w:del>
      <w:ins w:id="30" w:author="Erin Rice" w:date="2014-02-19T14:25:00Z">
        <w:r w:rsidR="000845F8">
          <w:rPr>
            <w:rFonts w:ascii="Times" w:hAnsi="Times"/>
          </w:rPr>
          <w:t>p</w:t>
        </w:r>
        <w:r w:rsidR="000845F8" w:rsidRPr="00952A83">
          <w:rPr>
            <w:rFonts w:ascii="Times" w:hAnsi="Times"/>
          </w:rPr>
          <w:t>eople</w:t>
        </w:r>
      </w:ins>
      <w:r w:rsidR="00AE40BC" w:rsidRPr="00952A83">
        <w:rPr>
          <w:rFonts w:ascii="Times" w:hAnsi="Times"/>
        </w:rPr>
        <w:t xml:space="preserve">. In 1965, </w:t>
      </w:r>
      <w:r w:rsidR="00FE4DBE" w:rsidRPr="00952A83">
        <w:rPr>
          <w:rFonts w:ascii="Times" w:hAnsi="Times"/>
        </w:rPr>
        <w:t xml:space="preserve">the Portuguese secret police </w:t>
      </w:r>
      <w:ins w:id="31" w:author="Erin Rice" w:date="2014-02-19T14:25:00Z">
        <w:r w:rsidR="000845F8">
          <w:rPr>
            <w:rFonts w:ascii="Times" w:hAnsi="Times"/>
          </w:rPr>
          <w:t>(</w:t>
        </w:r>
      </w:ins>
      <w:r w:rsidR="00FE4DBE" w:rsidRPr="00952A83">
        <w:rPr>
          <w:rFonts w:ascii="Times" w:hAnsi="Times"/>
        </w:rPr>
        <w:t>PIDE</w:t>
      </w:r>
      <w:ins w:id="32" w:author="Erin Rice" w:date="2014-02-19T14:25:00Z">
        <w:r w:rsidR="000845F8">
          <w:rPr>
            <w:rFonts w:ascii="Times" w:hAnsi="Times"/>
          </w:rPr>
          <w:t>)</w:t>
        </w:r>
      </w:ins>
      <w:r w:rsidR="00FE4DBE" w:rsidRPr="00952A83">
        <w:rPr>
          <w:rFonts w:ascii="Times" w:hAnsi="Times"/>
        </w:rPr>
        <w:t xml:space="preserve"> jailed </w:t>
      </w:r>
      <w:proofErr w:type="spellStart"/>
      <w:r w:rsidR="00FE4DBE" w:rsidRPr="00952A83">
        <w:rPr>
          <w:rFonts w:ascii="Times" w:hAnsi="Times"/>
        </w:rPr>
        <w:t>Malangatana</w:t>
      </w:r>
      <w:proofErr w:type="spellEnd"/>
      <w:r w:rsidR="00FE4DBE" w:rsidRPr="00952A83">
        <w:rPr>
          <w:rFonts w:ascii="Times" w:hAnsi="Times"/>
        </w:rPr>
        <w:t xml:space="preserve"> with his comrades</w:t>
      </w:r>
      <w:r w:rsidR="00AE40BC" w:rsidRPr="00952A83">
        <w:rPr>
          <w:rFonts w:ascii="Times" w:hAnsi="Times"/>
        </w:rPr>
        <w:t xml:space="preserve"> for their links to Frelimo</w:t>
      </w:r>
      <w:r w:rsidR="00FE4DBE" w:rsidRPr="00952A83">
        <w:rPr>
          <w:rFonts w:ascii="Times" w:hAnsi="Times"/>
        </w:rPr>
        <w:t>, a typical roundup of radical intellectuals</w:t>
      </w:r>
      <w:r w:rsidR="00AE40BC" w:rsidRPr="00952A83">
        <w:rPr>
          <w:rFonts w:ascii="Times" w:hAnsi="Times"/>
        </w:rPr>
        <w:t xml:space="preserve">. </w:t>
      </w:r>
      <w:r w:rsidR="00FE4DBE" w:rsidRPr="00952A83">
        <w:rPr>
          <w:rFonts w:ascii="Times" w:hAnsi="Times"/>
        </w:rPr>
        <w:t xml:space="preserve">In the Central Jail of </w:t>
      </w:r>
      <w:proofErr w:type="spellStart"/>
      <w:r w:rsidR="00FE4DBE" w:rsidRPr="00952A83">
        <w:rPr>
          <w:rFonts w:ascii="Times" w:hAnsi="Times"/>
        </w:rPr>
        <w:t>Machava</w:t>
      </w:r>
      <w:proofErr w:type="spellEnd"/>
      <w:r w:rsidR="00AE40BC" w:rsidRPr="00952A83">
        <w:rPr>
          <w:rFonts w:ascii="Times" w:hAnsi="Times"/>
        </w:rPr>
        <w:t xml:space="preserve">, he met more activists and constantly drew, creating what is now known as the Prison Drawings. When released from prison in 1968, he returned to </w:t>
      </w:r>
      <w:proofErr w:type="spellStart"/>
      <w:r w:rsidR="00AE40BC" w:rsidRPr="00952A83">
        <w:rPr>
          <w:rFonts w:ascii="Times" w:hAnsi="Times"/>
        </w:rPr>
        <w:t>Matalana</w:t>
      </w:r>
      <w:proofErr w:type="spellEnd"/>
      <w:r w:rsidR="00AE40BC" w:rsidRPr="00952A83">
        <w:rPr>
          <w:rFonts w:ascii="Times" w:hAnsi="Times"/>
        </w:rPr>
        <w:t xml:space="preserve"> and in 1970 was awarded a prestigious </w:t>
      </w:r>
      <w:proofErr w:type="spellStart"/>
      <w:r w:rsidR="00AE40BC" w:rsidRPr="00952A83">
        <w:rPr>
          <w:rFonts w:ascii="Times" w:hAnsi="Times"/>
        </w:rPr>
        <w:t>Gulbenkian</w:t>
      </w:r>
      <w:proofErr w:type="spellEnd"/>
      <w:r w:rsidR="00AE40BC" w:rsidRPr="00952A83">
        <w:rPr>
          <w:rFonts w:ascii="Times" w:hAnsi="Times"/>
        </w:rPr>
        <w:t xml:space="preserve"> Foundation award to study printmaking in Lisbon. </w:t>
      </w:r>
      <w:r w:rsidR="00FE4DBE" w:rsidRPr="00952A83">
        <w:rPr>
          <w:rFonts w:ascii="Times" w:hAnsi="Times"/>
        </w:rPr>
        <w:t>T</w:t>
      </w:r>
      <w:r w:rsidR="00AE40BC" w:rsidRPr="00952A83">
        <w:rPr>
          <w:rFonts w:ascii="Times" w:hAnsi="Times"/>
        </w:rPr>
        <w:t xml:space="preserve">his was an unusual </w:t>
      </w:r>
      <w:proofErr w:type="spellStart"/>
      <w:r w:rsidR="00AE40BC" w:rsidRPr="00952A83">
        <w:rPr>
          <w:rFonts w:ascii="Times" w:hAnsi="Times"/>
        </w:rPr>
        <w:t>hono</w:t>
      </w:r>
      <w:ins w:id="33" w:author="doctor" w:date="2014-06-18T10:57:00Z">
        <w:r w:rsidR="004236B0">
          <w:rPr>
            <w:rFonts w:ascii="Times" w:hAnsi="Times"/>
          </w:rPr>
          <w:t>u</w:t>
        </w:r>
      </w:ins>
      <w:r w:rsidR="00AE40BC" w:rsidRPr="00952A83">
        <w:rPr>
          <w:rFonts w:ascii="Times" w:hAnsi="Times"/>
        </w:rPr>
        <w:t>r</w:t>
      </w:r>
      <w:proofErr w:type="spellEnd"/>
      <w:r w:rsidR="00AE40BC" w:rsidRPr="00952A83">
        <w:rPr>
          <w:rFonts w:ascii="Times" w:hAnsi="Times"/>
        </w:rPr>
        <w:t xml:space="preserve"> by a Portuguese foundation at the height of </w:t>
      </w:r>
      <w:r w:rsidR="00B36D58" w:rsidRPr="00952A83">
        <w:rPr>
          <w:rFonts w:ascii="Times" w:hAnsi="Times"/>
        </w:rPr>
        <w:t>Portugal’s</w:t>
      </w:r>
      <w:r w:rsidR="00AE40BC" w:rsidRPr="00952A83">
        <w:rPr>
          <w:rFonts w:ascii="Times" w:hAnsi="Times"/>
        </w:rPr>
        <w:t xml:space="preserve"> war </w:t>
      </w:r>
      <w:r w:rsidR="00B36D58" w:rsidRPr="00952A83">
        <w:rPr>
          <w:rFonts w:ascii="Times" w:hAnsi="Times"/>
        </w:rPr>
        <w:t>with</w:t>
      </w:r>
      <w:r w:rsidR="00AE40BC" w:rsidRPr="00952A83">
        <w:rPr>
          <w:rFonts w:ascii="Times" w:hAnsi="Times"/>
        </w:rPr>
        <w:t xml:space="preserve"> Mozambique.</w:t>
      </w:r>
    </w:p>
    <w:p w:rsidR="003F0D7F" w:rsidRPr="00952A83" w:rsidRDefault="0063045A" w:rsidP="00952A83">
      <w:pPr>
        <w:ind w:firstLine="720"/>
        <w:rPr>
          <w:rFonts w:ascii="Times" w:hAnsi="Times"/>
        </w:rPr>
      </w:pPr>
      <w:proofErr w:type="spellStart"/>
      <w:r w:rsidRPr="00952A83">
        <w:rPr>
          <w:rFonts w:ascii="Times" w:hAnsi="Times"/>
        </w:rPr>
        <w:t>Malangatana</w:t>
      </w:r>
      <w:proofErr w:type="spellEnd"/>
      <w:r w:rsidRPr="00952A83">
        <w:rPr>
          <w:rFonts w:ascii="Times" w:hAnsi="Times"/>
        </w:rPr>
        <w:t xml:space="preserve"> was</w:t>
      </w:r>
      <w:r w:rsidR="00B36D58" w:rsidRPr="00952A83">
        <w:rPr>
          <w:rFonts w:ascii="Times" w:hAnsi="Times"/>
        </w:rPr>
        <w:t xml:space="preserve"> a dedicated political activist.</w:t>
      </w:r>
      <w:r w:rsidRPr="00952A83">
        <w:rPr>
          <w:rFonts w:ascii="Times" w:hAnsi="Times"/>
        </w:rPr>
        <w:t xml:space="preserve"> </w:t>
      </w:r>
      <w:r w:rsidR="00395A4B" w:rsidRPr="00952A83">
        <w:rPr>
          <w:rFonts w:ascii="Times" w:hAnsi="Times"/>
        </w:rPr>
        <w:t xml:space="preserve">In the 1960s, after being encouraged by </w:t>
      </w:r>
      <w:proofErr w:type="spellStart"/>
      <w:r w:rsidR="00395A4B" w:rsidRPr="00952A83">
        <w:rPr>
          <w:rFonts w:ascii="Times" w:hAnsi="Times"/>
        </w:rPr>
        <w:t>Mondlane</w:t>
      </w:r>
      <w:proofErr w:type="spellEnd"/>
      <w:r w:rsidR="00395A4B" w:rsidRPr="00952A83">
        <w:rPr>
          <w:rFonts w:ascii="Times" w:hAnsi="Times"/>
        </w:rPr>
        <w:t xml:space="preserve"> to remain politically committed, h</w:t>
      </w:r>
      <w:r w:rsidRPr="00952A83">
        <w:rPr>
          <w:rFonts w:ascii="Times" w:hAnsi="Times"/>
        </w:rPr>
        <w:t xml:space="preserve">e refused to send his work to the São Paulo Biennial </w:t>
      </w:r>
      <w:r w:rsidR="003F0D7F" w:rsidRPr="00952A83">
        <w:rPr>
          <w:rFonts w:ascii="Times" w:hAnsi="Times"/>
        </w:rPr>
        <w:t xml:space="preserve">to represent Portugal </w:t>
      </w:r>
      <w:r w:rsidR="00395A4B" w:rsidRPr="00952A83">
        <w:rPr>
          <w:rFonts w:ascii="Times" w:hAnsi="Times"/>
        </w:rPr>
        <w:t xml:space="preserve">and withdrew from an exhibition in South Africa out of solidarity with the </w:t>
      </w:r>
      <w:proofErr w:type="spellStart"/>
      <w:r w:rsidR="00395A4B" w:rsidRPr="00952A83">
        <w:rPr>
          <w:rFonts w:ascii="Times" w:hAnsi="Times"/>
        </w:rPr>
        <w:t>Rivona</w:t>
      </w:r>
      <w:proofErr w:type="spellEnd"/>
      <w:r w:rsidR="00395A4B" w:rsidRPr="00952A83">
        <w:rPr>
          <w:rFonts w:ascii="Times" w:hAnsi="Times"/>
        </w:rPr>
        <w:t xml:space="preserve"> trial defendants (among them, Nelson Mandela).</w:t>
      </w:r>
    </w:p>
    <w:p w:rsidR="005E7072" w:rsidRPr="00952A83" w:rsidRDefault="002E11D6" w:rsidP="00952A83">
      <w:pPr>
        <w:ind w:firstLine="720"/>
        <w:rPr>
          <w:rFonts w:ascii="Times" w:hAnsi="Times"/>
        </w:rPr>
      </w:pPr>
      <w:proofErr w:type="spellStart"/>
      <w:r w:rsidRPr="00952A83">
        <w:rPr>
          <w:rFonts w:ascii="Times" w:hAnsi="Times"/>
        </w:rPr>
        <w:t>Malangatana’s</w:t>
      </w:r>
      <w:proofErr w:type="spellEnd"/>
      <w:r w:rsidRPr="00952A83">
        <w:rPr>
          <w:rFonts w:ascii="Times" w:hAnsi="Times"/>
        </w:rPr>
        <w:t xml:space="preserve"> oeuvre </w:t>
      </w:r>
      <w:r w:rsidR="00AE40BC" w:rsidRPr="00952A83">
        <w:rPr>
          <w:rFonts w:ascii="Times" w:hAnsi="Times"/>
        </w:rPr>
        <w:t>is</w:t>
      </w:r>
      <w:r w:rsidRPr="00952A83">
        <w:rPr>
          <w:rFonts w:ascii="Times" w:hAnsi="Times"/>
        </w:rPr>
        <w:t xml:space="preserve"> </w:t>
      </w:r>
      <w:proofErr w:type="spellStart"/>
      <w:r w:rsidR="00AE40BC" w:rsidRPr="00952A83">
        <w:rPr>
          <w:rFonts w:ascii="Times" w:hAnsi="Times"/>
        </w:rPr>
        <w:t>characteri</w:t>
      </w:r>
      <w:ins w:id="34" w:author="doctor" w:date="2014-06-18T10:57:00Z">
        <w:r w:rsidR="004236B0">
          <w:rPr>
            <w:rFonts w:ascii="Times" w:hAnsi="Times"/>
          </w:rPr>
          <w:t>s</w:t>
        </w:r>
      </w:ins>
      <w:del w:id="35" w:author="doctor" w:date="2014-06-18T10:57:00Z">
        <w:r w:rsidR="00AE40BC" w:rsidRPr="00952A83" w:rsidDel="004236B0">
          <w:rPr>
            <w:rFonts w:ascii="Times" w:hAnsi="Times"/>
          </w:rPr>
          <w:delText>z</w:delText>
        </w:r>
      </w:del>
      <w:proofErr w:type="gramStart"/>
      <w:r w:rsidR="00AE40BC" w:rsidRPr="00952A83">
        <w:rPr>
          <w:rFonts w:ascii="Times" w:hAnsi="Times"/>
        </w:rPr>
        <w:t>ed</w:t>
      </w:r>
      <w:proofErr w:type="spellEnd"/>
      <w:proofErr w:type="gramEnd"/>
      <w:r w:rsidRPr="00952A83">
        <w:rPr>
          <w:rFonts w:ascii="Times" w:hAnsi="Times"/>
        </w:rPr>
        <w:t xml:space="preserve"> by a strong graphic element, both in his drawings and in his paintings. They are carefully crafted, crowded compositions</w:t>
      </w:r>
      <w:r w:rsidR="00DD433E" w:rsidRPr="00952A83">
        <w:rPr>
          <w:rFonts w:ascii="Times" w:hAnsi="Times"/>
        </w:rPr>
        <w:t xml:space="preserve">, usually figurative, with an overwhelming presence of full-frontal </w:t>
      </w:r>
      <w:proofErr w:type="spellStart"/>
      <w:r w:rsidR="00DD433E" w:rsidRPr="00952A83">
        <w:rPr>
          <w:rFonts w:ascii="Times" w:hAnsi="Times"/>
        </w:rPr>
        <w:t>styli</w:t>
      </w:r>
      <w:ins w:id="36" w:author="doctor" w:date="2014-06-18T10:57:00Z">
        <w:r w:rsidR="004236B0">
          <w:rPr>
            <w:rFonts w:ascii="Times" w:hAnsi="Times"/>
          </w:rPr>
          <w:t>s</w:t>
        </w:r>
      </w:ins>
      <w:del w:id="37" w:author="doctor" w:date="2014-06-18T10:57:00Z">
        <w:r w:rsidR="00DD433E" w:rsidRPr="00952A83" w:rsidDel="004236B0">
          <w:rPr>
            <w:rFonts w:ascii="Times" w:hAnsi="Times"/>
          </w:rPr>
          <w:delText>z</w:delText>
        </w:r>
      </w:del>
      <w:proofErr w:type="gramStart"/>
      <w:r w:rsidR="00DD433E" w:rsidRPr="00952A83">
        <w:rPr>
          <w:rFonts w:ascii="Times" w:hAnsi="Times"/>
        </w:rPr>
        <w:t>ed</w:t>
      </w:r>
      <w:proofErr w:type="spellEnd"/>
      <w:proofErr w:type="gramEnd"/>
      <w:r w:rsidR="00DD433E" w:rsidRPr="00952A83">
        <w:rPr>
          <w:rFonts w:ascii="Times" w:hAnsi="Times"/>
        </w:rPr>
        <w:t xml:space="preserve"> faces</w:t>
      </w:r>
      <w:r w:rsidR="000A2A49" w:rsidRPr="00952A83">
        <w:rPr>
          <w:rFonts w:ascii="Times" w:hAnsi="Times"/>
        </w:rPr>
        <w:t xml:space="preserve"> (see mural in </w:t>
      </w:r>
      <w:r w:rsidR="000A2A49" w:rsidRPr="00952A83">
        <w:rPr>
          <w:rFonts w:ascii="Times" w:hAnsi="Times"/>
        </w:rPr>
        <w:lastRenderedPageBreak/>
        <w:t>Maputo</w:t>
      </w:r>
      <w:commentRangeStart w:id="38"/>
      <w:r w:rsidR="000A2A49" w:rsidRPr="00952A83">
        <w:rPr>
          <w:rFonts w:ascii="Times" w:hAnsi="Times"/>
        </w:rPr>
        <w:t>)</w:t>
      </w:r>
      <w:r w:rsidRPr="00952A83">
        <w:rPr>
          <w:rFonts w:ascii="Times" w:hAnsi="Times"/>
        </w:rPr>
        <w:t xml:space="preserve">. </w:t>
      </w:r>
      <w:r w:rsidR="000A2A49" w:rsidRPr="00952A83">
        <w:rPr>
          <w:rFonts w:ascii="Times" w:hAnsi="Times"/>
        </w:rPr>
        <w:t>[http://awanderingjo.blogspot.com/2011_07_01_archive.html</w:t>
      </w:r>
      <w:commentRangeEnd w:id="38"/>
      <w:r w:rsidR="000845F8">
        <w:rPr>
          <w:rStyle w:val="CommentReference"/>
          <w:vanish/>
        </w:rPr>
        <w:commentReference w:id="38"/>
      </w:r>
      <w:r w:rsidR="000A2A49" w:rsidRPr="00952A83">
        <w:rPr>
          <w:rFonts w:ascii="Times" w:hAnsi="Times"/>
        </w:rPr>
        <w:t>]</w:t>
      </w:r>
      <w:r w:rsidR="00395A4B" w:rsidRPr="00952A83">
        <w:rPr>
          <w:rFonts w:ascii="Times" w:hAnsi="Times"/>
        </w:rPr>
        <w:t>While early analyses of his work focused on the subjec</w:t>
      </w:r>
      <w:r w:rsidR="000A2A49" w:rsidRPr="00952A83">
        <w:rPr>
          <w:rFonts w:ascii="Times" w:hAnsi="Times"/>
        </w:rPr>
        <w:t>t matter of witchcraft and magic</w:t>
      </w:r>
      <w:r w:rsidR="00395A4B" w:rsidRPr="00952A83">
        <w:rPr>
          <w:rFonts w:ascii="Times" w:hAnsi="Times"/>
        </w:rPr>
        <w:t xml:space="preserve">, more recent literature points to the relationship of his paintings to Makonde </w:t>
      </w:r>
      <w:proofErr w:type="spellStart"/>
      <w:r w:rsidR="00395A4B" w:rsidRPr="00952A83">
        <w:rPr>
          <w:rFonts w:ascii="Times" w:hAnsi="Times"/>
          <w:i/>
        </w:rPr>
        <w:t>ujamaa</w:t>
      </w:r>
      <w:proofErr w:type="spellEnd"/>
      <w:r w:rsidR="00395A4B" w:rsidRPr="00952A83">
        <w:rPr>
          <w:rFonts w:ascii="Times" w:hAnsi="Times"/>
        </w:rPr>
        <w:t xml:space="preserve"> sculpture. Carved out of single tree stumps, </w:t>
      </w:r>
      <w:proofErr w:type="spellStart"/>
      <w:r w:rsidR="00395A4B" w:rsidRPr="00952A83">
        <w:rPr>
          <w:rFonts w:ascii="Times" w:hAnsi="Times"/>
          <w:i/>
        </w:rPr>
        <w:t>ujamaa</w:t>
      </w:r>
      <w:proofErr w:type="spellEnd"/>
      <w:r w:rsidR="00395A4B" w:rsidRPr="00952A83">
        <w:rPr>
          <w:rFonts w:ascii="Times" w:hAnsi="Times"/>
          <w:i/>
        </w:rPr>
        <w:t xml:space="preserve"> </w:t>
      </w:r>
      <w:r w:rsidR="00395A4B" w:rsidRPr="00952A83">
        <w:rPr>
          <w:rFonts w:ascii="Times" w:hAnsi="Times"/>
        </w:rPr>
        <w:t xml:space="preserve">(Swahili for family, or </w:t>
      </w:r>
      <w:proofErr w:type="spellStart"/>
      <w:r w:rsidR="00395A4B" w:rsidRPr="00952A83">
        <w:rPr>
          <w:rFonts w:ascii="Times" w:hAnsi="Times"/>
        </w:rPr>
        <w:t>familyhood</w:t>
      </w:r>
      <w:proofErr w:type="spellEnd"/>
      <w:r w:rsidR="00395A4B" w:rsidRPr="00952A83">
        <w:rPr>
          <w:rFonts w:ascii="Times" w:hAnsi="Times"/>
        </w:rPr>
        <w:t xml:space="preserve">), are </w:t>
      </w:r>
      <w:proofErr w:type="spellStart"/>
      <w:r w:rsidR="00395A4B" w:rsidRPr="00952A83">
        <w:rPr>
          <w:rFonts w:ascii="Times" w:hAnsi="Times"/>
        </w:rPr>
        <w:t>characteri</w:t>
      </w:r>
      <w:ins w:id="39" w:author="doctor" w:date="2014-06-18T10:58:00Z">
        <w:r w:rsidR="004236B0">
          <w:rPr>
            <w:rFonts w:ascii="Times" w:hAnsi="Times"/>
          </w:rPr>
          <w:t>s</w:t>
        </w:r>
      </w:ins>
      <w:del w:id="40" w:author="doctor" w:date="2014-06-18T10:58:00Z">
        <w:r w:rsidR="00395A4B" w:rsidRPr="00952A83" w:rsidDel="004236B0">
          <w:rPr>
            <w:rFonts w:ascii="Times" w:hAnsi="Times"/>
          </w:rPr>
          <w:delText>z</w:delText>
        </w:r>
      </w:del>
      <w:proofErr w:type="gramStart"/>
      <w:r w:rsidR="00395A4B" w:rsidRPr="00952A83">
        <w:rPr>
          <w:rFonts w:ascii="Times" w:hAnsi="Times"/>
        </w:rPr>
        <w:t>ed</w:t>
      </w:r>
      <w:proofErr w:type="spellEnd"/>
      <w:proofErr w:type="gramEnd"/>
      <w:r w:rsidR="00395A4B" w:rsidRPr="00952A83">
        <w:rPr>
          <w:rFonts w:ascii="Times" w:hAnsi="Times"/>
        </w:rPr>
        <w:t xml:space="preserve"> by twists and tangles of human figures that seem to meld together into a whole. FRELIMO officials encouraged artists to engage with this subject matter, as it illustrated for them the goals of the revolution.</w:t>
      </w:r>
    </w:p>
    <w:p w:rsidR="00395A4B" w:rsidRPr="00952A83" w:rsidRDefault="00952A83" w:rsidP="00952A83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The prison series is the most striking of </w:t>
      </w:r>
      <w:proofErr w:type="spellStart"/>
      <w:r>
        <w:rPr>
          <w:rFonts w:ascii="Times" w:hAnsi="Times"/>
        </w:rPr>
        <w:t>Malangatana’s</w:t>
      </w:r>
      <w:proofErr w:type="spellEnd"/>
      <w:r>
        <w:rPr>
          <w:rFonts w:ascii="Times" w:hAnsi="Times"/>
        </w:rPr>
        <w:t xml:space="preserve"> drawings and, perhaps naturally, the most overtly political.</w:t>
      </w:r>
      <w:r w:rsidR="005E7072" w:rsidRPr="00952A83">
        <w:rPr>
          <w:rFonts w:ascii="Times" w:hAnsi="Times"/>
        </w:rPr>
        <w:t xml:space="preserve"> </w:t>
      </w:r>
      <w:r w:rsidR="00815DFC">
        <w:rPr>
          <w:rFonts w:ascii="Times" w:hAnsi="Times"/>
        </w:rPr>
        <w:t>They</w:t>
      </w:r>
      <w:r w:rsidR="005E7072" w:rsidRPr="00952A83">
        <w:rPr>
          <w:rFonts w:ascii="Times" w:hAnsi="Times"/>
        </w:rPr>
        <w:t xml:space="preserve"> were exhibited by the </w:t>
      </w:r>
      <w:proofErr w:type="spellStart"/>
      <w:r w:rsidR="005E7072" w:rsidRPr="00952A83">
        <w:rPr>
          <w:rFonts w:ascii="Times" w:hAnsi="Times"/>
        </w:rPr>
        <w:t>Fundação</w:t>
      </w:r>
      <w:proofErr w:type="spellEnd"/>
      <w:r w:rsidR="005E7072" w:rsidRPr="00952A83">
        <w:rPr>
          <w:rFonts w:ascii="Times" w:hAnsi="Times"/>
        </w:rPr>
        <w:t xml:space="preserve"> </w:t>
      </w:r>
      <w:proofErr w:type="spellStart"/>
      <w:r w:rsidR="005E7072" w:rsidRPr="00952A83">
        <w:rPr>
          <w:rFonts w:ascii="Times" w:hAnsi="Times"/>
        </w:rPr>
        <w:t>Mário</w:t>
      </w:r>
      <w:proofErr w:type="spellEnd"/>
      <w:r w:rsidR="005E7072" w:rsidRPr="00952A83">
        <w:rPr>
          <w:rFonts w:ascii="Times" w:hAnsi="Times"/>
        </w:rPr>
        <w:t xml:space="preserve"> </w:t>
      </w:r>
      <w:proofErr w:type="spellStart"/>
      <w:r w:rsidR="005E7072" w:rsidRPr="00952A83">
        <w:rPr>
          <w:rFonts w:ascii="Times" w:hAnsi="Times"/>
        </w:rPr>
        <w:t>Soares</w:t>
      </w:r>
      <w:proofErr w:type="spellEnd"/>
      <w:r w:rsidR="005E7072" w:rsidRPr="00952A83">
        <w:rPr>
          <w:rFonts w:ascii="Times" w:hAnsi="Times"/>
        </w:rPr>
        <w:t xml:space="preserve"> in Lisbon in 2006. </w:t>
      </w:r>
      <w:r w:rsidR="009F17A2" w:rsidRPr="00952A83">
        <w:rPr>
          <w:rFonts w:ascii="Times" w:hAnsi="Times"/>
        </w:rPr>
        <w:t>In these works, he develops his crowding of the picture plane</w:t>
      </w:r>
      <w:r w:rsidR="00815DFC">
        <w:rPr>
          <w:rFonts w:ascii="Times" w:hAnsi="Times"/>
        </w:rPr>
        <w:t xml:space="preserve"> and what would become his distinctive method of illustrating the face, with prominent eyes and lips</w:t>
      </w:r>
      <w:r w:rsidR="009F17A2" w:rsidRPr="00952A83">
        <w:rPr>
          <w:rFonts w:ascii="Times" w:hAnsi="Times"/>
        </w:rPr>
        <w:t>. Not only are the human figures in one mass—</w:t>
      </w:r>
      <w:r>
        <w:rPr>
          <w:rFonts w:ascii="Times" w:hAnsi="Times"/>
        </w:rPr>
        <w:t xml:space="preserve">illustrating </w:t>
      </w:r>
      <w:r w:rsidR="009F17A2" w:rsidRPr="00952A83">
        <w:rPr>
          <w:rFonts w:ascii="Times" w:hAnsi="Times"/>
        </w:rPr>
        <w:t xml:space="preserve">“O </w:t>
      </w:r>
      <w:proofErr w:type="spellStart"/>
      <w:r w:rsidR="009F17A2" w:rsidRPr="00952A83">
        <w:rPr>
          <w:rFonts w:ascii="Times" w:hAnsi="Times"/>
        </w:rPr>
        <w:t>Povo</w:t>
      </w:r>
      <w:proofErr w:type="spellEnd"/>
      <w:r w:rsidR="009F17A2" w:rsidRPr="00952A83">
        <w:rPr>
          <w:rFonts w:ascii="Times" w:hAnsi="Times"/>
        </w:rPr>
        <w:t xml:space="preserve">” (the People)—but the surface of the paper is filled with graphic marks that are both boldly applied and curvilinear. One of the striking exceptions to the curved and crowded compositions, </w:t>
      </w:r>
      <w:proofErr w:type="spellStart"/>
      <w:r w:rsidR="009F17A2" w:rsidRPr="00952A83">
        <w:rPr>
          <w:rFonts w:ascii="Times" w:hAnsi="Times"/>
          <w:i/>
        </w:rPr>
        <w:t>Suicídio</w:t>
      </w:r>
      <w:proofErr w:type="spellEnd"/>
      <w:r w:rsidR="009F17A2" w:rsidRPr="00952A83">
        <w:rPr>
          <w:rFonts w:ascii="Times" w:hAnsi="Times"/>
          <w:i/>
        </w:rPr>
        <w:t xml:space="preserve"> do </w:t>
      </w:r>
      <w:proofErr w:type="spellStart"/>
      <w:r w:rsidR="009F17A2" w:rsidRPr="00952A83">
        <w:rPr>
          <w:rFonts w:ascii="Times" w:hAnsi="Times"/>
          <w:i/>
        </w:rPr>
        <w:t>Prisoneiro</w:t>
      </w:r>
      <w:proofErr w:type="spellEnd"/>
      <w:r w:rsidR="009F17A2" w:rsidRPr="00952A83">
        <w:rPr>
          <w:rFonts w:ascii="Times" w:hAnsi="Times"/>
          <w:i/>
        </w:rPr>
        <w:t xml:space="preserve"> II</w:t>
      </w:r>
      <w:r w:rsidR="009F17A2" w:rsidRPr="00952A83">
        <w:rPr>
          <w:rFonts w:ascii="Times" w:hAnsi="Times"/>
        </w:rPr>
        <w:t xml:space="preserve"> (1965) </w:t>
      </w:r>
      <w:r w:rsidR="00122E61" w:rsidRPr="00C21562">
        <w:rPr>
          <w:rFonts w:ascii="Times" w:hAnsi="Times"/>
          <w:color w:val="C0504D" w:themeColor="accent2"/>
        </w:rPr>
        <w:t>[http://www.fmsoares.pt/iniciativas/ilustra_iniciativas/2006/000545/desenhos/17_07210.196.000.htm]</w:t>
      </w:r>
      <w:r w:rsidR="00122E61" w:rsidRPr="00952A83">
        <w:rPr>
          <w:rFonts w:ascii="Times" w:hAnsi="Times"/>
        </w:rPr>
        <w:t xml:space="preserve"> </w:t>
      </w:r>
      <w:r w:rsidR="009F17A2" w:rsidRPr="00952A83">
        <w:rPr>
          <w:rFonts w:ascii="Times" w:hAnsi="Times"/>
        </w:rPr>
        <w:t>illustrates an emaciated male figure sitting atop a bed</w:t>
      </w:r>
      <w:r w:rsidR="00122E61" w:rsidRPr="00952A83">
        <w:rPr>
          <w:rFonts w:ascii="Times" w:hAnsi="Times"/>
        </w:rPr>
        <w:t xml:space="preserve"> in a prison cell</w:t>
      </w:r>
      <w:r w:rsidR="009F17A2" w:rsidRPr="00952A83">
        <w:rPr>
          <w:rFonts w:ascii="Times" w:hAnsi="Times"/>
        </w:rPr>
        <w:t>, the floor strewn with art supplies. The emaciated figure is also an emaciated com</w:t>
      </w:r>
      <w:r w:rsidR="00122E61" w:rsidRPr="00952A83">
        <w:rPr>
          <w:rFonts w:ascii="Times" w:hAnsi="Times"/>
        </w:rPr>
        <w:t>position; they both are lacking, empty.</w:t>
      </w:r>
    </w:p>
    <w:p w:rsidR="00C61ED8" w:rsidRPr="00952A83" w:rsidRDefault="00FB4170" w:rsidP="00952A83">
      <w:pPr>
        <w:ind w:firstLine="720"/>
        <w:rPr>
          <w:rFonts w:ascii="Times" w:hAnsi="Times"/>
        </w:rPr>
      </w:pPr>
      <w:proofErr w:type="spellStart"/>
      <w:r w:rsidRPr="00952A83">
        <w:rPr>
          <w:rFonts w:ascii="Times" w:hAnsi="Times"/>
        </w:rPr>
        <w:t>Malangatana</w:t>
      </w:r>
      <w:proofErr w:type="spellEnd"/>
      <w:r w:rsidRPr="00952A83">
        <w:rPr>
          <w:rFonts w:ascii="Times" w:hAnsi="Times"/>
        </w:rPr>
        <w:t xml:space="preserve"> was ambivalent about his work being </w:t>
      </w:r>
      <w:r w:rsidR="00C21562">
        <w:rPr>
          <w:rFonts w:ascii="Times" w:hAnsi="Times"/>
        </w:rPr>
        <w:t>dictated by</w:t>
      </w:r>
      <w:r w:rsidRPr="00952A83">
        <w:rPr>
          <w:rFonts w:ascii="Times" w:hAnsi="Times"/>
        </w:rPr>
        <w:t xml:space="preserve"> his politics. In several interviews, he asserted that </w:t>
      </w:r>
      <w:r w:rsidR="00C21562">
        <w:rPr>
          <w:rFonts w:ascii="Times" w:hAnsi="Times"/>
        </w:rPr>
        <w:t>each time</w:t>
      </w:r>
      <w:r w:rsidRPr="00952A83">
        <w:rPr>
          <w:rFonts w:ascii="Times" w:hAnsi="Times"/>
        </w:rPr>
        <w:t xml:space="preserve"> he approached his canvases</w:t>
      </w:r>
      <w:r w:rsidR="00C21562">
        <w:rPr>
          <w:rFonts w:ascii="Times" w:hAnsi="Times"/>
        </w:rPr>
        <w:t>,</w:t>
      </w:r>
      <w:r w:rsidRPr="00952A83">
        <w:rPr>
          <w:rFonts w:ascii="Times" w:hAnsi="Times"/>
        </w:rPr>
        <w:t xml:space="preserve"> his politics departed and he focused on more general themes of love, loss, violence, and witchcraft</w:t>
      </w:r>
      <w:r w:rsidR="000A2A49" w:rsidRPr="00952A83">
        <w:rPr>
          <w:rFonts w:ascii="Times" w:hAnsi="Times"/>
        </w:rPr>
        <w:t>—which in many works include the Christian cross</w:t>
      </w:r>
      <w:r w:rsidR="006D0AFE" w:rsidRPr="00952A83">
        <w:rPr>
          <w:rFonts w:ascii="Times" w:hAnsi="Times"/>
        </w:rPr>
        <w:t xml:space="preserve">, as in his </w:t>
      </w:r>
      <w:r w:rsidR="006D0AFE" w:rsidRPr="00952A83">
        <w:rPr>
          <w:rFonts w:ascii="Times" w:hAnsi="Times"/>
          <w:i/>
        </w:rPr>
        <w:t xml:space="preserve">Untitled </w:t>
      </w:r>
      <w:r w:rsidR="006D0AFE" w:rsidRPr="00952A83">
        <w:rPr>
          <w:rFonts w:ascii="Times" w:hAnsi="Times"/>
        </w:rPr>
        <w:t>of 1961</w:t>
      </w:r>
      <w:r w:rsidRPr="00952A83">
        <w:rPr>
          <w:rFonts w:ascii="Times" w:hAnsi="Times"/>
        </w:rPr>
        <w:t>.</w:t>
      </w:r>
      <w:r w:rsidR="000A2A49" w:rsidRPr="00952A83">
        <w:rPr>
          <w:rFonts w:ascii="Times" w:hAnsi="Times"/>
        </w:rPr>
        <w:t xml:space="preserve"> </w:t>
      </w:r>
      <w:r w:rsidR="000A2A49" w:rsidRPr="00C21562">
        <w:rPr>
          <w:rFonts w:ascii="Times" w:hAnsi="Times"/>
          <w:color w:val="C0504D" w:themeColor="accent2"/>
        </w:rPr>
        <w:t>[http://universes-in-universe.org/eng/specials/2001/the_short_century/photo_tour/12_malangatana_ngwenya]</w:t>
      </w:r>
      <w:r w:rsidRPr="00952A83">
        <w:rPr>
          <w:rFonts w:ascii="Times" w:hAnsi="Times"/>
        </w:rPr>
        <w:t xml:space="preserve"> </w:t>
      </w:r>
      <w:r w:rsidR="00A04AB5" w:rsidRPr="00952A83">
        <w:rPr>
          <w:rFonts w:ascii="Times" w:hAnsi="Times"/>
        </w:rPr>
        <w:t>However, d</w:t>
      </w:r>
      <w:r w:rsidRPr="00952A83">
        <w:rPr>
          <w:rFonts w:ascii="Times" w:hAnsi="Times"/>
        </w:rPr>
        <w:t xml:space="preserve">istorted human figures and violent scenes </w:t>
      </w:r>
      <w:r w:rsidR="00A04AB5" w:rsidRPr="00952A83">
        <w:rPr>
          <w:rFonts w:ascii="Times" w:hAnsi="Times"/>
        </w:rPr>
        <w:t>begin</w:t>
      </w:r>
      <w:r w:rsidRPr="00952A83">
        <w:rPr>
          <w:rFonts w:ascii="Times" w:hAnsi="Times"/>
        </w:rPr>
        <w:t xml:space="preserve"> to wane after the 1992 ceas</w:t>
      </w:r>
      <w:r w:rsidR="00A04AB5" w:rsidRPr="00952A83">
        <w:rPr>
          <w:rFonts w:ascii="Times" w:hAnsi="Times"/>
        </w:rPr>
        <w:t>efire in Mozambique’s civil war</w:t>
      </w:r>
      <w:r w:rsidRPr="00952A83">
        <w:rPr>
          <w:rFonts w:ascii="Times" w:hAnsi="Times"/>
        </w:rPr>
        <w:t xml:space="preserve">. It is during this time that </w:t>
      </w:r>
      <w:proofErr w:type="spellStart"/>
      <w:r w:rsidRPr="00952A83">
        <w:rPr>
          <w:rFonts w:ascii="Times" w:hAnsi="Times"/>
        </w:rPr>
        <w:t>Malangatana</w:t>
      </w:r>
      <w:proofErr w:type="spellEnd"/>
      <w:r w:rsidRPr="00952A83">
        <w:rPr>
          <w:rFonts w:ascii="Times" w:hAnsi="Times"/>
        </w:rPr>
        <w:t xml:space="preserve"> increased his travel and work with yo</w:t>
      </w:r>
      <w:r w:rsidR="00A04AB5" w:rsidRPr="00952A83">
        <w:rPr>
          <w:rFonts w:ascii="Times" w:hAnsi="Times"/>
        </w:rPr>
        <w:t>uth in cities like Chicago, Boston, and Toronto.</w:t>
      </w:r>
      <w:r w:rsidRPr="00952A83">
        <w:rPr>
          <w:rFonts w:ascii="Times" w:hAnsi="Times"/>
        </w:rPr>
        <w:t xml:space="preserve"> </w:t>
      </w:r>
      <w:r w:rsidR="002E11D6" w:rsidRPr="00952A83">
        <w:rPr>
          <w:rFonts w:ascii="Times" w:hAnsi="Times"/>
        </w:rPr>
        <w:t>While hi</w:t>
      </w:r>
      <w:r w:rsidR="00DD433E" w:rsidRPr="00952A83">
        <w:rPr>
          <w:rFonts w:ascii="Times" w:hAnsi="Times"/>
        </w:rPr>
        <w:t>s most popular work</w:t>
      </w:r>
      <w:ins w:id="41" w:author="Erin Rice" w:date="2014-02-19T14:29:00Z">
        <w:r w:rsidR="000845F8">
          <w:rPr>
            <w:rFonts w:ascii="Times" w:hAnsi="Times"/>
          </w:rPr>
          <w:t>s</w:t>
        </w:r>
      </w:ins>
      <w:r w:rsidR="00DD433E" w:rsidRPr="00952A83">
        <w:rPr>
          <w:rFonts w:ascii="Times" w:hAnsi="Times"/>
        </w:rPr>
        <w:t xml:space="preserve"> globally have</w:t>
      </w:r>
      <w:r w:rsidR="002E11D6" w:rsidRPr="00952A83">
        <w:rPr>
          <w:rFonts w:ascii="Times" w:hAnsi="Times"/>
        </w:rPr>
        <w:t xml:space="preserve"> been the mural-like </w:t>
      </w:r>
      <w:r w:rsidR="00DD433E" w:rsidRPr="00952A83">
        <w:rPr>
          <w:rFonts w:ascii="Times" w:hAnsi="Times"/>
        </w:rPr>
        <w:t xml:space="preserve">compositions full of </w:t>
      </w:r>
      <w:r w:rsidR="003F4F60" w:rsidRPr="00952A83">
        <w:rPr>
          <w:rFonts w:ascii="Times" w:hAnsi="Times"/>
        </w:rPr>
        <w:t xml:space="preserve">faces and distorted bodies, his </w:t>
      </w:r>
      <w:r w:rsidR="00C21562">
        <w:rPr>
          <w:rFonts w:ascii="Times" w:hAnsi="Times"/>
        </w:rPr>
        <w:t>drawings are perhaps the most nuanced of his work. They are characterized by simple</w:t>
      </w:r>
      <w:r w:rsidR="003F4F60" w:rsidRPr="00952A83">
        <w:rPr>
          <w:rFonts w:ascii="Times" w:hAnsi="Times"/>
        </w:rPr>
        <w:t xml:space="preserve"> </w:t>
      </w:r>
      <w:r w:rsidR="00DF30D2" w:rsidRPr="00952A83">
        <w:rPr>
          <w:rFonts w:ascii="Times" w:hAnsi="Times"/>
        </w:rPr>
        <w:t>unwavering</w:t>
      </w:r>
      <w:r w:rsidR="003F4F60" w:rsidRPr="00952A83">
        <w:rPr>
          <w:rFonts w:ascii="Times" w:hAnsi="Times"/>
        </w:rPr>
        <w:t xml:space="preserve"> line and </w:t>
      </w:r>
      <w:r w:rsidR="00DF30D2" w:rsidRPr="00952A83">
        <w:rPr>
          <w:rFonts w:ascii="Times" w:hAnsi="Times"/>
        </w:rPr>
        <w:t>are decidedly colorless</w:t>
      </w:r>
      <w:r w:rsidR="003F4F60" w:rsidRPr="00952A83">
        <w:rPr>
          <w:rFonts w:ascii="Times" w:hAnsi="Times"/>
        </w:rPr>
        <w:t xml:space="preserve">. </w:t>
      </w:r>
      <w:r w:rsidR="00C21562">
        <w:rPr>
          <w:rFonts w:ascii="Times" w:hAnsi="Times"/>
        </w:rPr>
        <w:t>These two</w:t>
      </w:r>
      <w:r w:rsidR="00E116B3">
        <w:rPr>
          <w:rFonts w:ascii="Times" w:hAnsi="Times"/>
        </w:rPr>
        <w:t xml:space="preserve"> competing and complementing</w:t>
      </w:r>
      <w:r w:rsidR="00C21562">
        <w:rPr>
          <w:rFonts w:ascii="Times" w:hAnsi="Times"/>
        </w:rPr>
        <w:t xml:space="preserve"> strains of line and color are </w:t>
      </w:r>
      <w:r w:rsidR="0037038A">
        <w:rPr>
          <w:rFonts w:ascii="Times" w:hAnsi="Times"/>
        </w:rPr>
        <w:t xml:space="preserve">perhaps the most characteristic aspect of </w:t>
      </w:r>
      <w:proofErr w:type="spellStart"/>
      <w:r w:rsidR="0037038A">
        <w:rPr>
          <w:rFonts w:ascii="Times" w:hAnsi="Times"/>
        </w:rPr>
        <w:t>Malangatana’s</w:t>
      </w:r>
      <w:proofErr w:type="spellEnd"/>
      <w:r w:rsidR="0037038A">
        <w:rPr>
          <w:rFonts w:ascii="Times" w:hAnsi="Times"/>
        </w:rPr>
        <w:t xml:space="preserve"> relationship to global modernism.</w:t>
      </w:r>
    </w:p>
    <w:p w:rsidR="00C61ED8" w:rsidRPr="00952A83" w:rsidRDefault="00C61ED8">
      <w:pPr>
        <w:rPr>
          <w:rFonts w:ascii="Times" w:hAnsi="Times"/>
        </w:rPr>
      </w:pPr>
    </w:p>
    <w:p w:rsidR="00952A83" w:rsidRDefault="00122E61">
      <w:pPr>
        <w:rPr>
          <w:rFonts w:ascii="Times" w:hAnsi="Times"/>
        </w:rPr>
      </w:pPr>
      <w:r w:rsidRPr="00952A83">
        <w:rPr>
          <w:rFonts w:ascii="Times" w:hAnsi="Times"/>
        </w:rPr>
        <w:t>References</w:t>
      </w:r>
      <w:ins w:id="42" w:author="doctor" w:date="2014-06-18T10:58:00Z">
        <w:r w:rsidR="004236B0">
          <w:rPr>
            <w:rFonts w:ascii="Times" w:hAnsi="Times"/>
          </w:rPr>
          <w:t xml:space="preserve"> and further reading</w:t>
        </w:r>
      </w:ins>
      <w:bookmarkStart w:id="43" w:name="_GoBack"/>
      <w:bookmarkEnd w:id="43"/>
      <w:r w:rsidRPr="00952A83">
        <w:rPr>
          <w:rFonts w:ascii="Times" w:hAnsi="Times"/>
        </w:rPr>
        <w:t>:</w:t>
      </w:r>
    </w:p>
    <w:p w:rsidR="00122E61" w:rsidRPr="00952A83" w:rsidRDefault="00122E61">
      <w:pPr>
        <w:rPr>
          <w:rFonts w:ascii="Times" w:hAnsi="Times"/>
        </w:rPr>
      </w:pPr>
    </w:p>
    <w:p w:rsidR="00DF30D2" w:rsidRPr="00952A83" w:rsidRDefault="00DF30D2" w:rsidP="00DF30D2">
      <w:pPr>
        <w:rPr>
          <w:rFonts w:ascii="Times" w:hAnsi="Times"/>
        </w:rPr>
      </w:pPr>
      <w:commentRangeStart w:id="44"/>
      <w:proofErr w:type="spellStart"/>
      <w:proofErr w:type="gramStart"/>
      <w:r w:rsidRPr="00952A83">
        <w:rPr>
          <w:rFonts w:ascii="Times" w:hAnsi="Times"/>
        </w:rPr>
        <w:t>Ulli</w:t>
      </w:r>
      <w:proofErr w:type="spellEnd"/>
      <w:r w:rsidRPr="00952A83">
        <w:rPr>
          <w:rFonts w:ascii="Times" w:hAnsi="Times"/>
        </w:rPr>
        <w:t xml:space="preserve"> </w:t>
      </w:r>
      <w:proofErr w:type="spellStart"/>
      <w:r w:rsidRPr="00952A83">
        <w:rPr>
          <w:rFonts w:ascii="Times" w:hAnsi="Times"/>
        </w:rPr>
        <w:t>Beier</w:t>
      </w:r>
      <w:proofErr w:type="spellEnd"/>
      <w:r w:rsidRPr="00952A83">
        <w:rPr>
          <w:rFonts w:ascii="Times" w:hAnsi="Times"/>
        </w:rPr>
        <w:t xml:space="preserve">, </w:t>
      </w:r>
      <w:commentRangeEnd w:id="44"/>
      <w:r w:rsidR="000845F8">
        <w:rPr>
          <w:rStyle w:val="CommentReference"/>
          <w:vanish/>
        </w:rPr>
        <w:commentReference w:id="44"/>
      </w:r>
      <w:r w:rsidRPr="00952A83">
        <w:rPr>
          <w:rFonts w:ascii="Times" w:hAnsi="Times"/>
          <w:i/>
        </w:rPr>
        <w:t>Contemporary Art in Africa</w:t>
      </w:r>
      <w:r w:rsidRPr="00952A83">
        <w:rPr>
          <w:rFonts w:ascii="Times" w:hAnsi="Times"/>
        </w:rPr>
        <w:t xml:space="preserve"> (Frederick A. </w:t>
      </w:r>
      <w:proofErr w:type="spellStart"/>
      <w:r w:rsidRPr="00952A83">
        <w:rPr>
          <w:rFonts w:ascii="Times" w:hAnsi="Times"/>
        </w:rPr>
        <w:t>Praeger</w:t>
      </w:r>
      <w:proofErr w:type="spellEnd"/>
      <w:r w:rsidRPr="00952A83">
        <w:rPr>
          <w:rFonts w:ascii="Times" w:hAnsi="Times"/>
        </w:rPr>
        <w:t>, 1968).</w:t>
      </w:r>
      <w:proofErr w:type="gramEnd"/>
    </w:p>
    <w:p w:rsidR="00DF30D2" w:rsidRPr="00952A83" w:rsidRDefault="00DF30D2" w:rsidP="006D0AFE">
      <w:pPr>
        <w:rPr>
          <w:rFonts w:ascii="Times" w:hAnsi="Times"/>
          <w:color w:val="333333"/>
          <w:shd w:val="clear" w:color="auto" w:fill="FFFFFF"/>
        </w:rPr>
      </w:pPr>
    </w:p>
    <w:p w:rsidR="00DF30D2" w:rsidRPr="00952A83" w:rsidRDefault="006D0AFE" w:rsidP="00DF30D2">
      <w:pPr>
        <w:rPr>
          <w:rFonts w:ascii="Times" w:hAnsi="Times"/>
        </w:rPr>
      </w:pPr>
      <w:r w:rsidRPr="00952A83">
        <w:rPr>
          <w:rFonts w:ascii="Times" w:hAnsi="Times"/>
          <w:color w:val="333333"/>
          <w:shd w:val="clear" w:color="auto" w:fill="FFFFFF"/>
        </w:rPr>
        <w:t xml:space="preserve">Julian </w:t>
      </w:r>
      <w:proofErr w:type="spellStart"/>
      <w:r w:rsidRPr="00952A83">
        <w:rPr>
          <w:rFonts w:ascii="Times" w:hAnsi="Times"/>
          <w:color w:val="333333"/>
          <w:shd w:val="clear" w:color="auto" w:fill="FFFFFF"/>
        </w:rPr>
        <w:t>Beinart</w:t>
      </w:r>
      <w:proofErr w:type="spellEnd"/>
      <w:r w:rsidRPr="00952A83">
        <w:rPr>
          <w:rFonts w:ascii="Times" w:hAnsi="Times"/>
          <w:color w:val="333333"/>
          <w:shd w:val="clear" w:color="auto" w:fill="FFFFFF"/>
        </w:rPr>
        <w:t>, “</w:t>
      </w:r>
      <w:proofErr w:type="spellStart"/>
      <w:r w:rsidRPr="00952A83">
        <w:rPr>
          <w:rFonts w:ascii="Times" w:hAnsi="Times"/>
          <w:color w:val="333333"/>
          <w:shd w:val="clear" w:color="auto" w:fill="FFFFFF"/>
        </w:rPr>
        <w:t>Malangatana</w:t>
      </w:r>
      <w:proofErr w:type="spellEnd"/>
      <w:r w:rsidR="00952A83">
        <w:rPr>
          <w:rFonts w:ascii="Times" w:hAnsi="Times"/>
          <w:color w:val="333333"/>
          <w:shd w:val="clear" w:color="auto" w:fill="FFFFFF"/>
        </w:rPr>
        <w:t>,</w:t>
      </w:r>
      <w:r w:rsidRPr="00952A83">
        <w:rPr>
          <w:rFonts w:ascii="Times" w:hAnsi="Times"/>
          <w:color w:val="333333"/>
          <w:shd w:val="clear" w:color="auto" w:fill="FFFFFF"/>
        </w:rPr>
        <w:t>”</w:t>
      </w:r>
      <w:r w:rsidRPr="00952A83">
        <w:rPr>
          <w:rFonts w:ascii="Times" w:hAnsi="Times"/>
          <w:color w:val="333333"/>
        </w:rPr>
        <w:t> </w:t>
      </w:r>
      <w:r w:rsidRPr="00952A83">
        <w:rPr>
          <w:rFonts w:ascii="Times" w:hAnsi="Times"/>
          <w:i/>
          <w:color w:val="333333"/>
        </w:rPr>
        <w:t>Black Orpheus</w:t>
      </w:r>
      <w:r w:rsidR="00952A83">
        <w:rPr>
          <w:rFonts w:ascii="Times" w:hAnsi="Times"/>
          <w:color w:val="333333"/>
          <w:shd w:val="clear" w:color="auto" w:fill="FFFFFF"/>
        </w:rPr>
        <w:t>, issue no.</w:t>
      </w:r>
      <w:r w:rsidRPr="00952A83">
        <w:rPr>
          <w:rFonts w:ascii="Times" w:hAnsi="Times"/>
          <w:color w:val="333333"/>
          <w:shd w:val="clear" w:color="auto" w:fill="FFFFFF"/>
        </w:rPr>
        <w:t xml:space="preserve"> 10</w:t>
      </w:r>
      <w:r w:rsidR="00DF30D2" w:rsidRPr="00952A83">
        <w:rPr>
          <w:rFonts w:ascii="Times" w:hAnsi="Times"/>
        </w:rPr>
        <w:t xml:space="preserve"> </w:t>
      </w:r>
      <w:r w:rsidR="00952A83">
        <w:rPr>
          <w:rFonts w:ascii="Times" w:hAnsi="Times"/>
        </w:rPr>
        <w:t>(1962)</w:t>
      </w:r>
    </w:p>
    <w:p w:rsidR="00DF30D2" w:rsidRPr="00952A83" w:rsidRDefault="00DF30D2" w:rsidP="00DF30D2">
      <w:pPr>
        <w:rPr>
          <w:rFonts w:ascii="Times" w:hAnsi="Times"/>
        </w:rPr>
      </w:pPr>
    </w:p>
    <w:p w:rsidR="00DF30D2" w:rsidRPr="00952A83" w:rsidRDefault="00DF30D2" w:rsidP="00DF30D2">
      <w:pPr>
        <w:rPr>
          <w:rFonts w:ascii="Times" w:hAnsi="Times"/>
        </w:rPr>
      </w:pPr>
      <w:r w:rsidRPr="00952A83">
        <w:rPr>
          <w:rFonts w:ascii="Times" w:hAnsi="Times"/>
        </w:rPr>
        <w:t xml:space="preserve">Mario </w:t>
      </w:r>
      <w:proofErr w:type="spellStart"/>
      <w:r w:rsidRPr="00952A83">
        <w:rPr>
          <w:rFonts w:ascii="Times" w:hAnsi="Times"/>
        </w:rPr>
        <w:t>Pissarra</w:t>
      </w:r>
      <w:proofErr w:type="spellEnd"/>
      <w:r w:rsidRPr="00952A83">
        <w:rPr>
          <w:rFonts w:ascii="Times" w:hAnsi="Times"/>
        </w:rPr>
        <w:t xml:space="preserve">, “Re-reading </w:t>
      </w:r>
      <w:proofErr w:type="spellStart"/>
      <w:r w:rsidRPr="00952A83">
        <w:rPr>
          <w:rFonts w:ascii="Times" w:hAnsi="Times"/>
        </w:rPr>
        <w:t>Malangatana</w:t>
      </w:r>
      <w:proofErr w:type="spellEnd"/>
      <w:r w:rsidRPr="00952A83">
        <w:rPr>
          <w:rFonts w:ascii="Times" w:hAnsi="Times"/>
        </w:rPr>
        <w:t xml:space="preserve">” </w:t>
      </w:r>
      <w:proofErr w:type="spellStart"/>
      <w:r w:rsidRPr="00952A83">
        <w:rPr>
          <w:rFonts w:ascii="Times" w:hAnsi="Times"/>
          <w:i/>
        </w:rPr>
        <w:t>Farafina</w:t>
      </w:r>
      <w:proofErr w:type="spellEnd"/>
      <w:r w:rsidRPr="00952A83">
        <w:rPr>
          <w:rFonts w:ascii="Times" w:hAnsi="Times"/>
          <w:i/>
        </w:rPr>
        <w:t xml:space="preserve"> </w:t>
      </w:r>
      <w:r w:rsidRPr="00952A83">
        <w:rPr>
          <w:rFonts w:ascii="Times" w:hAnsi="Times"/>
        </w:rPr>
        <w:t>11</w:t>
      </w:r>
    </w:p>
    <w:p w:rsidR="00DF30D2" w:rsidRPr="00952A83" w:rsidRDefault="00DF30D2" w:rsidP="00DF30D2">
      <w:pPr>
        <w:rPr>
          <w:rFonts w:ascii="Times" w:hAnsi="Times"/>
        </w:rPr>
      </w:pPr>
    </w:p>
    <w:p w:rsidR="00DF30D2" w:rsidRPr="00952A83" w:rsidRDefault="00DF30D2" w:rsidP="00DF30D2">
      <w:pPr>
        <w:rPr>
          <w:rFonts w:ascii="Times" w:hAnsi="Times"/>
        </w:rPr>
      </w:pPr>
      <w:proofErr w:type="spellStart"/>
      <w:r w:rsidRPr="00952A83">
        <w:rPr>
          <w:rFonts w:ascii="Times" w:hAnsi="Times"/>
        </w:rPr>
        <w:t>Albie</w:t>
      </w:r>
      <w:proofErr w:type="spellEnd"/>
      <w:r w:rsidRPr="00952A83">
        <w:rPr>
          <w:rFonts w:ascii="Times" w:hAnsi="Times"/>
        </w:rPr>
        <w:t xml:space="preserve"> Sachs, </w:t>
      </w:r>
      <w:r w:rsidRPr="00952A83">
        <w:rPr>
          <w:rFonts w:ascii="Times" w:hAnsi="Times"/>
          <w:i/>
        </w:rPr>
        <w:t>Images of a Revolution: The Murals of Maputo</w:t>
      </w:r>
      <w:r w:rsidRPr="00952A83">
        <w:rPr>
          <w:rFonts w:ascii="Times" w:hAnsi="Times"/>
        </w:rPr>
        <w:t xml:space="preserve"> (Harare: Zimbabwe Publishing House, 1983)</w:t>
      </w:r>
    </w:p>
    <w:p w:rsidR="00DF30D2" w:rsidRPr="00952A83" w:rsidRDefault="00DF30D2" w:rsidP="00DF30D2">
      <w:pPr>
        <w:rPr>
          <w:rFonts w:ascii="Times" w:hAnsi="Times"/>
        </w:rPr>
      </w:pPr>
    </w:p>
    <w:p w:rsidR="00DF30D2" w:rsidRPr="00952A83" w:rsidRDefault="00DF30D2">
      <w:pPr>
        <w:rPr>
          <w:rFonts w:ascii="Times" w:hAnsi="Times"/>
          <w:szCs w:val="20"/>
        </w:rPr>
      </w:pPr>
    </w:p>
    <w:p w:rsidR="00DF30D2" w:rsidRPr="00952A83" w:rsidRDefault="00DF30D2" w:rsidP="00DF30D2">
      <w:pPr>
        <w:rPr>
          <w:rFonts w:ascii="Times" w:hAnsi="Times"/>
          <w:szCs w:val="20"/>
        </w:rPr>
      </w:pPr>
      <w:r w:rsidRPr="00952A83">
        <w:rPr>
          <w:rFonts w:ascii="Times" w:hAnsi="Times"/>
          <w:color w:val="333333"/>
          <w:szCs w:val="16"/>
          <w:shd w:val="clear" w:color="auto" w:fill="FFFFFF"/>
        </w:rPr>
        <w:t>Elizabeth Ann</w:t>
      </w:r>
      <w:r w:rsidR="00952A83">
        <w:rPr>
          <w:rFonts w:ascii="Times" w:hAnsi="Times"/>
          <w:color w:val="333333"/>
          <w:szCs w:val="16"/>
          <w:shd w:val="clear" w:color="auto" w:fill="FFFFFF"/>
        </w:rPr>
        <w:t xml:space="preserve"> Schneider,</w:t>
      </w:r>
      <w:r w:rsidRPr="00952A83">
        <w:rPr>
          <w:rFonts w:ascii="Times" w:hAnsi="Times"/>
          <w:color w:val="333333"/>
          <w:szCs w:val="16"/>
          <w:shd w:val="clear" w:color="auto" w:fill="FFFFFF"/>
        </w:rPr>
        <w:t xml:space="preserve"> “</w:t>
      </w:r>
      <w:proofErr w:type="spellStart"/>
      <w:r w:rsidRPr="00952A83">
        <w:rPr>
          <w:rFonts w:ascii="Times" w:hAnsi="Times"/>
          <w:color w:val="333333"/>
          <w:szCs w:val="16"/>
          <w:shd w:val="clear" w:color="auto" w:fill="FFFFFF"/>
        </w:rPr>
        <w:t>Malanga</w:t>
      </w:r>
      <w:r w:rsidR="00952A83">
        <w:rPr>
          <w:rFonts w:ascii="Times" w:hAnsi="Times"/>
          <w:color w:val="333333"/>
          <w:szCs w:val="16"/>
          <w:shd w:val="clear" w:color="auto" w:fill="FFFFFF"/>
        </w:rPr>
        <w:t>tana</w:t>
      </w:r>
      <w:proofErr w:type="spellEnd"/>
      <w:r w:rsidR="00952A83">
        <w:rPr>
          <w:rFonts w:ascii="Times" w:hAnsi="Times"/>
          <w:color w:val="333333"/>
          <w:szCs w:val="16"/>
          <w:shd w:val="clear" w:color="auto" w:fill="FFFFFF"/>
        </w:rPr>
        <w:t>: Artist of the Revolution”</w:t>
      </w:r>
      <w:r w:rsidRPr="00952A83">
        <w:rPr>
          <w:rFonts w:ascii="Times" w:hAnsi="Times"/>
          <w:color w:val="333333"/>
          <w:szCs w:val="16"/>
          <w:shd w:val="clear" w:color="auto" w:fill="FFFFFF"/>
        </w:rPr>
        <w:t xml:space="preserve"> </w:t>
      </w:r>
      <w:r w:rsidRPr="00952A83">
        <w:rPr>
          <w:rFonts w:ascii="Times" w:hAnsi="Times"/>
          <w:i/>
          <w:color w:val="333333"/>
          <w:szCs w:val="16"/>
          <w:shd w:val="clear" w:color="auto" w:fill="FFFFFF"/>
        </w:rPr>
        <w:t>African Arts</w:t>
      </w:r>
      <w:r w:rsidR="00952A83">
        <w:rPr>
          <w:rFonts w:ascii="Times" w:hAnsi="Times"/>
          <w:color w:val="333333"/>
          <w:szCs w:val="16"/>
          <w:shd w:val="clear" w:color="auto" w:fill="FFFFFF"/>
        </w:rPr>
        <w:t xml:space="preserve"> 21 (Fall 1988</w:t>
      </w:r>
      <w:r w:rsidRPr="00952A83">
        <w:rPr>
          <w:rFonts w:ascii="Times" w:hAnsi="Times"/>
          <w:color w:val="333333"/>
          <w:szCs w:val="16"/>
          <w:shd w:val="clear" w:color="auto" w:fill="FFFFFF"/>
        </w:rPr>
        <w:t>)</w:t>
      </w:r>
      <w:r w:rsidR="00952A83">
        <w:rPr>
          <w:rFonts w:ascii="Times" w:hAnsi="Times"/>
          <w:color w:val="333333"/>
          <w:szCs w:val="16"/>
          <w:shd w:val="clear" w:color="auto" w:fill="FFFFFF"/>
        </w:rPr>
        <w:t>,</w:t>
      </w:r>
      <w:r w:rsidRPr="00952A83">
        <w:rPr>
          <w:rFonts w:ascii="Times" w:hAnsi="Times"/>
          <w:color w:val="333333"/>
          <w:szCs w:val="16"/>
          <w:shd w:val="clear" w:color="auto" w:fill="FFFFFF"/>
        </w:rPr>
        <w:t xml:space="preserve"> 58-88.</w:t>
      </w:r>
    </w:p>
    <w:p w:rsidR="006D0AFE" w:rsidRPr="00952A83" w:rsidRDefault="006D0AFE">
      <w:pPr>
        <w:rPr>
          <w:rFonts w:ascii="Times" w:hAnsi="Times"/>
        </w:rPr>
      </w:pPr>
    </w:p>
    <w:p w:rsidR="006D0AFE" w:rsidRPr="00952A83" w:rsidRDefault="006D0AFE">
      <w:pPr>
        <w:rPr>
          <w:rFonts w:ascii="Times" w:hAnsi="Times"/>
        </w:rPr>
      </w:pPr>
    </w:p>
    <w:p w:rsidR="006D0AFE" w:rsidRPr="00952A83" w:rsidRDefault="006D0AFE">
      <w:pPr>
        <w:rPr>
          <w:rFonts w:ascii="Times" w:hAnsi="Times"/>
        </w:rPr>
      </w:pPr>
    </w:p>
    <w:p w:rsidR="006D0AFE" w:rsidRPr="00952A83" w:rsidRDefault="006D0AFE">
      <w:pPr>
        <w:rPr>
          <w:rFonts w:ascii="Times" w:hAnsi="Times"/>
        </w:rPr>
      </w:pPr>
    </w:p>
    <w:p w:rsidR="0034157F" w:rsidRPr="00952A83" w:rsidRDefault="0034157F">
      <w:pPr>
        <w:rPr>
          <w:rFonts w:ascii="Times" w:hAnsi="Times"/>
        </w:rPr>
      </w:pPr>
    </w:p>
    <w:sectPr w:rsidR="0034157F" w:rsidRPr="00952A83" w:rsidSect="0034157F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Erin Rice" w:date="2014-02-19T14:22:00Z" w:initials="ER">
    <w:p w:rsidR="000845F8" w:rsidRDefault="000845F8">
      <w:pPr>
        <w:pStyle w:val="CommentText"/>
      </w:pPr>
      <w:r>
        <w:rPr>
          <w:rStyle w:val="CommentReference"/>
        </w:rPr>
        <w:annotationRef/>
      </w:r>
      <w:r>
        <w:t xml:space="preserve">Deleted page number because no in-text citations are permitted. </w:t>
      </w:r>
    </w:p>
  </w:comment>
  <w:comment w:id="23" w:author="Erin Rice" w:date="2014-02-19T14:23:00Z" w:initials="ER">
    <w:p w:rsidR="000845F8" w:rsidRDefault="000845F8">
      <w:pPr>
        <w:pStyle w:val="CommentText"/>
      </w:pPr>
      <w:r>
        <w:rPr>
          <w:rStyle w:val="CommentReference"/>
        </w:rPr>
        <w:annotationRef/>
      </w:r>
      <w:r>
        <w:t>Missing word?</w:t>
      </w:r>
    </w:p>
  </w:comment>
  <w:comment w:id="38" w:author="Erin Rice" w:date="2014-02-19T14:28:00Z" w:initials="ER">
    <w:p w:rsidR="000845F8" w:rsidRDefault="000845F8">
      <w:pPr>
        <w:pStyle w:val="CommentText"/>
      </w:pPr>
      <w:r>
        <w:rPr>
          <w:rStyle w:val="CommentReference"/>
        </w:rPr>
        <w:annotationRef/>
      </w:r>
      <w:r>
        <w:t>Remove links and insert downloaded image at end of text</w:t>
      </w:r>
    </w:p>
  </w:comment>
  <w:comment w:id="44" w:author="Erin Rice" w:date="2014-02-19T14:30:00Z" w:initials="ER">
    <w:p w:rsidR="000845F8" w:rsidRDefault="000845F8">
      <w:pPr>
        <w:pStyle w:val="CommentText"/>
      </w:pPr>
      <w:r>
        <w:rPr>
          <w:rStyle w:val="CommentReference"/>
        </w:rPr>
        <w:annotationRef/>
      </w:r>
      <w:r>
        <w:t>List last name first, followed by first initial (per instructions sheet)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7F"/>
    <w:rsid w:val="000845F8"/>
    <w:rsid w:val="000A2A49"/>
    <w:rsid w:val="00122E61"/>
    <w:rsid w:val="001F2E8A"/>
    <w:rsid w:val="002E11D6"/>
    <w:rsid w:val="002E63C1"/>
    <w:rsid w:val="0034157F"/>
    <w:rsid w:val="0037038A"/>
    <w:rsid w:val="00395A4B"/>
    <w:rsid w:val="003B5946"/>
    <w:rsid w:val="003F0D7F"/>
    <w:rsid w:val="003F4F60"/>
    <w:rsid w:val="004236B0"/>
    <w:rsid w:val="00442090"/>
    <w:rsid w:val="00507384"/>
    <w:rsid w:val="00545495"/>
    <w:rsid w:val="005E7072"/>
    <w:rsid w:val="0063045A"/>
    <w:rsid w:val="006D0AFE"/>
    <w:rsid w:val="00815DFC"/>
    <w:rsid w:val="00861F3E"/>
    <w:rsid w:val="00913F26"/>
    <w:rsid w:val="00952A83"/>
    <w:rsid w:val="009F17A2"/>
    <w:rsid w:val="00A04AB5"/>
    <w:rsid w:val="00AE40BC"/>
    <w:rsid w:val="00B36D58"/>
    <w:rsid w:val="00BE1814"/>
    <w:rsid w:val="00C21562"/>
    <w:rsid w:val="00C61ED8"/>
    <w:rsid w:val="00CD38CB"/>
    <w:rsid w:val="00CE76D9"/>
    <w:rsid w:val="00D14330"/>
    <w:rsid w:val="00D17B46"/>
    <w:rsid w:val="00DD433E"/>
    <w:rsid w:val="00DF30D2"/>
    <w:rsid w:val="00E03E2F"/>
    <w:rsid w:val="00E116B3"/>
    <w:rsid w:val="00F30462"/>
    <w:rsid w:val="00FB4170"/>
    <w:rsid w:val="00FE4D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0AFE"/>
  </w:style>
  <w:style w:type="character" w:styleId="Emphasis">
    <w:name w:val="Emphasis"/>
    <w:basedOn w:val="DefaultParagraphFont"/>
    <w:uiPriority w:val="20"/>
    <w:rsid w:val="006D0AFE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F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45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5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5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5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5F8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0AFE"/>
  </w:style>
  <w:style w:type="character" w:styleId="Emphasis">
    <w:name w:val="Emphasis"/>
    <w:basedOn w:val="DefaultParagraphFont"/>
    <w:uiPriority w:val="20"/>
    <w:rsid w:val="006D0AFE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F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45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5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5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5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5F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Delinda Collier</dc:creator>
  <cp:lastModifiedBy>doctor</cp:lastModifiedBy>
  <cp:revision>2</cp:revision>
  <dcterms:created xsi:type="dcterms:W3CDTF">2014-06-18T09:59:00Z</dcterms:created>
  <dcterms:modified xsi:type="dcterms:W3CDTF">2014-06-18T09:59:00Z</dcterms:modified>
</cp:coreProperties>
</file>