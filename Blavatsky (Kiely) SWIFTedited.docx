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A2033" w14:textId="77777777" w:rsidR="00E71ED9" w:rsidRPr="007D6609" w:rsidRDefault="00D52EBD" w:rsidP="007D660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D6609">
        <w:rPr>
          <w:rStyle w:val="entry"/>
          <w:rFonts w:ascii="Times New Roman" w:hAnsi="Times New Roman" w:cs="Times New Roman"/>
          <w:b/>
          <w:bCs/>
          <w:sz w:val="24"/>
          <w:szCs w:val="24"/>
        </w:rPr>
        <w:t>Bl</w:t>
      </w:r>
      <w:r w:rsidRPr="007D6609">
        <w:rPr>
          <w:rStyle w:val="hit6"/>
          <w:rFonts w:ascii="Times New Roman" w:hAnsi="Times New Roman" w:cs="Times New Roman"/>
          <w:b/>
          <w:bCs/>
          <w:sz w:val="24"/>
          <w:szCs w:val="24"/>
        </w:rPr>
        <w:t>avatsky</w:t>
      </w:r>
      <w:r w:rsidRPr="007D6609">
        <w:rPr>
          <w:rStyle w:val="entry"/>
          <w:rFonts w:ascii="Times New Roman" w:hAnsi="Times New Roman" w:cs="Times New Roman"/>
          <w:b/>
          <w:bCs/>
          <w:sz w:val="24"/>
          <w:szCs w:val="24"/>
        </w:rPr>
        <w:t xml:space="preserve">, Madame </w:t>
      </w:r>
      <w:ins w:id="1" w:author="owner" w:date="2012-08-17T12:22:00Z">
        <w:r w:rsidR="00233266">
          <w:rPr>
            <w:rStyle w:val="entry"/>
            <w:rFonts w:ascii="Times New Roman" w:hAnsi="Times New Roman" w:cs="Times New Roman"/>
            <w:b/>
            <w:bCs/>
            <w:sz w:val="24"/>
            <w:szCs w:val="24"/>
          </w:rPr>
          <w:t>He</w:t>
        </w:r>
      </w:ins>
      <w:del w:id="2" w:author="owner" w:date="2012-08-17T12:22:00Z">
        <w:r w:rsidRPr="007D6609" w:rsidDel="00233266">
          <w:rPr>
            <w:rStyle w:val="entry"/>
            <w:rFonts w:ascii="Times New Roman" w:hAnsi="Times New Roman" w:cs="Times New Roman"/>
            <w:b/>
            <w:bCs/>
            <w:sz w:val="24"/>
            <w:szCs w:val="24"/>
          </w:rPr>
          <w:delText>E</w:delText>
        </w:r>
      </w:del>
      <w:proofErr w:type="gramStart"/>
      <w:r w:rsidRPr="007D6609">
        <w:rPr>
          <w:rStyle w:val="entry"/>
          <w:rFonts w:ascii="Times New Roman" w:hAnsi="Times New Roman" w:cs="Times New Roman"/>
          <w:b/>
          <w:bCs/>
          <w:sz w:val="24"/>
          <w:szCs w:val="24"/>
        </w:rPr>
        <w:t>lena</w:t>
      </w:r>
      <w:proofErr w:type="gramEnd"/>
      <w:r w:rsidRPr="007D6609">
        <w:rPr>
          <w:rStyle w:val="entry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609">
        <w:rPr>
          <w:rStyle w:val="entry"/>
          <w:rFonts w:ascii="Times New Roman" w:hAnsi="Times New Roman" w:cs="Times New Roman"/>
          <w:b/>
          <w:bCs/>
          <w:sz w:val="24"/>
          <w:szCs w:val="24"/>
        </w:rPr>
        <w:t>Petrovna</w:t>
      </w:r>
      <w:proofErr w:type="spellEnd"/>
      <w:r w:rsidRPr="007D6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609">
        <w:rPr>
          <w:rFonts w:ascii="Times New Roman" w:hAnsi="Times New Roman" w:cs="Times New Roman"/>
          <w:b/>
          <w:bCs/>
          <w:sz w:val="24"/>
          <w:szCs w:val="24"/>
        </w:rPr>
        <w:t>(1831–91)</w:t>
      </w:r>
    </w:p>
    <w:p w14:paraId="6DE2293A" w14:textId="2C21D808" w:rsidR="00931046" w:rsidRPr="007D6609" w:rsidRDefault="006673EB" w:rsidP="007D66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ins w:id="3" w:author="Megan Swift" w:date="2012-08-17T13:08:00Z">
        <w:r>
          <w:rPr>
            <w:rFonts w:ascii="Times New Roman" w:hAnsi="Times New Roman" w:cs="Times New Roman"/>
            <w:bCs/>
            <w:noProof/>
            <w:sz w:val="24"/>
            <w:szCs w:val="24"/>
            <w:lang w:val="en-US"/>
            <w:rPrChange w:id="4">
              <w:rPr>
                <w:noProof/>
                <w:lang w:val="en-US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986D8" wp14:editId="677A8330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2849880</wp:posOffset>
                  </wp:positionV>
                  <wp:extent cx="2096135" cy="571500"/>
                  <wp:effectExtent l="0" t="0" r="0" b="12700"/>
                  <wp:wrapSquare wrapText="bothSides"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961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C3360" w14:textId="4666148B" w:rsidR="006673EB" w:rsidRDefault="006673EB">
                              <w:pPr>
                                <w:rPr>
                                  <w:ins w:id="5" w:author="Megan Swift" w:date="2012-08-17T13:09:00Z"/>
                                  <w:rFonts w:ascii="Times New Roman" w:hAnsi="Times New Roman" w:cs="Times New Roman"/>
                                </w:rPr>
                              </w:pPr>
                              <w:ins w:id="6" w:author="Megan Swift" w:date="2012-08-17T13:09:00Z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Photograph of Madame Blavatsky</w:t>
                                </w:r>
                              </w:ins>
                            </w:p>
                            <w:p w14:paraId="333654F5" w14:textId="049F90BA" w:rsidR="006673EB" w:rsidRPr="006673EB" w:rsidRDefault="006673EB">
                              <w:pPr>
                                <w:rPr>
                                  <w:rFonts w:ascii="Times New Roman" w:hAnsi="Times New Roman" w:cs="Times New Roman"/>
                                  <w:rPrChange w:id="7" w:author="Megan Swift" w:date="2012-08-17T13:09:00Z">
                                    <w:rPr/>
                                  </w:rPrChange>
                                </w:rPr>
                              </w:pPr>
                              <w:proofErr w:type="gramStart"/>
                              <w:ins w:id="8" w:author="Megan Swift" w:date="2012-08-17T13:09:00Z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from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about 1894.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6" type="#_x0000_t202" style="position:absolute;margin-left:270pt;margin-top:224.4pt;width:165.05pt;height: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" filled="f" stroked="f">
                  <v:textbox>
                    <w:txbxContent>
                      <w:p w14:paraId="147C3360" w14:textId="4666148B" w:rsidR="006673EB" w:rsidRDefault="006673EB">
                        <w:pPr>
                          <w:rPr>
                            <w:ins w:id="7" w:author="Megan Swift" w:date="2012-08-17T13:09:00Z"/>
                            <w:rFonts w:ascii="Times New Roman" w:hAnsi="Times New Roman" w:cs="Times New Roman"/>
                          </w:rPr>
                        </w:pPr>
                        <w:ins w:id="8" w:author="Megan Swift" w:date="2012-08-17T13:09:00Z">
                          <w:r>
                            <w:rPr>
                              <w:rFonts w:ascii="Times New Roman" w:hAnsi="Times New Roman" w:cs="Times New Roman"/>
                            </w:rPr>
                            <w:t>Photograph of Madame Blavatsky</w:t>
                          </w:r>
                        </w:ins>
                      </w:p>
                      <w:p w14:paraId="333654F5" w14:textId="049F90BA" w:rsidR="006673EB" w:rsidRPr="006673EB" w:rsidRDefault="006673EB">
                        <w:pPr>
                          <w:rPr>
                            <w:rFonts w:ascii="Times New Roman" w:hAnsi="Times New Roman" w:cs="Times New Roman"/>
                            <w:rPrChange w:id="9" w:author="Megan Swift" w:date="2012-08-17T13:09:00Z">
                              <w:rPr/>
                            </w:rPrChange>
                          </w:rPr>
                        </w:pPr>
                        <w:proofErr w:type="gramStart"/>
                        <w:ins w:id="10" w:author="Megan Swift" w:date="2012-08-17T13:09:00Z">
                          <w:r>
                            <w:rPr>
                              <w:rFonts w:ascii="Times New Roman" w:hAnsi="Times New Roman" w:cs="Times New Roman"/>
                            </w:rPr>
                            <w:t>from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about 1894.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9" w:author="owner" w:date="2012-08-17T12:22:00Z">
        <w:r w:rsidR="00233266">
          <w:rPr>
            <w:rStyle w:val="entry"/>
            <w:rFonts w:ascii="Times New Roman" w:hAnsi="Times New Roman" w:cs="Times New Roman"/>
            <w:bCs/>
            <w:sz w:val="24"/>
            <w:szCs w:val="24"/>
          </w:rPr>
          <w:t>He</w:t>
        </w:r>
      </w:ins>
      <w:del w:id="10" w:author="owner" w:date="2012-08-16T21:38:00Z">
        <w:r w:rsidR="00E71ED9" w:rsidRPr="007D6609" w:rsidDel="004E7D18">
          <w:rPr>
            <w:rStyle w:val="entry"/>
            <w:rFonts w:ascii="Times New Roman" w:hAnsi="Times New Roman" w:cs="Times New Roman"/>
            <w:bCs/>
            <w:sz w:val="24"/>
            <w:szCs w:val="24"/>
          </w:rPr>
          <w:delText>E</w:delText>
        </w:r>
      </w:del>
      <w:proofErr w:type="gramStart"/>
      <w:r w:rsidR="00E71ED9" w:rsidRPr="007D6609">
        <w:rPr>
          <w:rStyle w:val="entry"/>
          <w:rFonts w:ascii="Times New Roman" w:hAnsi="Times New Roman" w:cs="Times New Roman"/>
          <w:bCs/>
          <w:sz w:val="24"/>
          <w:szCs w:val="24"/>
        </w:rPr>
        <w:t>lena</w:t>
      </w:r>
      <w:proofErr w:type="gramEnd"/>
      <w:r w:rsidR="00E71ED9" w:rsidRPr="007D6609">
        <w:rPr>
          <w:rStyle w:val="entry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1ED9" w:rsidRPr="007D6609">
        <w:rPr>
          <w:rStyle w:val="entry"/>
          <w:rFonts w:ascii="Times New Roman" w:hAnsi="Times New Roman" w:cs="Times New Roman"/>
          <w:bCs/>
          <w:sz w:val="24"/>
          <w:szCs w:val="24"/>
        </w:rPr>
        <w:t>Petrovna</w:t>
      </w:r>
      <w:proofErr w:type="spellEnd"/>
      <w:r w:rsidR="00E71ED9" w:rsidRPr="007D6609">
        <w:rPr>
          <w:rStyle w:val="entry"/>
          <w:rFonts w:ascii="Times New Roman" w:hAnsi="Times New Roman" w:cs="Times New Roman"/>
          <w:bCs/>
          <w:sz w:val="24"/>
          <w:szCs w:val="24"/>
        </w:rPr>
        <w:t xml:space="preserve"> Blavatsky </w:t>
      </w:r>
      <w:bookmarkStart w:id="11" w:name="FIRSTHIT"/>
      <w:bookmarkEnd w:id="11"/>
      <w:r w:rsidR="00931046" w:rsidRPr="007D6609">
        <w:rPr>
          <w:rFonts w:ascii="Times New Roman" w:hAnsi="Times New Roman" w:cs="Times New Roman"/>
          <w:sz w:val="24"/>
          <w:szCs w:val="24"/>
        </w:rPr>
        <w:t>was a spiritualist, occultist, m</w:t>
      </w:r>
      <w:ins w:id="12" w:author="Megan Swift" w:date="2012-08-17T13:08:00Z">
        <w:r>
          <w:rPr>
            <w:rFonts w:ascii="Times New Roman" w:hAnsi="Times New Roman" w:cs="Times New Roman"/>
            <w:noProof/>
            <w:sz w:val="24"/>
            <w:szCs w:val="24"/>
            <w:lang w:val="en-US"/>
            <w:rPrChange w:id="13">
              <w:rPr>
                <w:noProof/>
                <w:lang w:val="en-US"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0FF4034E" wp14:editId="797E0707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912620" cy="2632710"/>
              <wp:effectExtent l="0" t="0" r="0" b="889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pbzoomb4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2620" cy="2632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931046" w:rsidRPr="007D6609">
        <w:rPr>
          <w:rFonts w:ascii="Times New Roman" w:hAnsi="Times New Roman" w:cs="Times New Roman"/>
          <w:sz w:val="24"/>
          <w:szCs w:val="24"/>
        </w:rPr>
        <w:t xml:space="preserve">edium, and the central figure of the Theosophical movement. 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Blavatsky, Colonel Henry S. </w:t>
      </w:r>
      <w:proofErr w:type="spellStart"/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Olcott</w:t>
      </w:r>
      <w:proofErr w:type="spellEnd"/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William </w:t>
      </w:r>
      <w:proofErr w:type="spellStart"/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Quan</w:t>
      </w:r>
      <w:proofErr w:type="spellEnd"/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Judge founded the Theosophical Society in 1875. </w:t>
      </w:r>
      <w:r w:rsidR="00931046" w:rsidRPr="007D6609">
        <w:rPr>
          <w:rFonts w:ascii="Times New Roman" w:hAnsi="Times New Roman" w:cs="Times New Roman"/>
          <w:sz w:val="24"/>
          <w:szCs w:val="24"/>
        </w:rPr>
        <w:t xml:space="preserve">Theosophy aimed 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to form a nucleus of the universal brotherhood of humanity</w:t>
      </w:r>
      <w:r w:rsidR="00DF1F8D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encourage the study of comparative religion, philosophy, and science</w:t>
      </w:r>
      <w:r w:rsidR="00DF1F8D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to investigate the unexplained laws of natu</w:t>
      </w:r>
      <w:r w:rsidR="0074155F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re and the powers latent in man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most important of </w:t>
      </w:r>
      <w:ins w:id="14" w:author="Megan Swift" w:date="2012-08-15T11:58:00Z">
        <w:r w:rsidR="00920F70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Blavatsky’s</w:t>
        </w:r>
      </w:ins>
      <w:del w:id="15" w:author="Megan Swift" w:date="2012-08-15T11:58:00Z">
        <w:r w:rsidR="00931046" w:rsidRPr="007D6609" w:rsidDel="00920F70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her</w:delText>
        </w:r>
      </w:del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writings is </w:t>
      </w:r>
      <w:r w:rsidR="00931046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Secret Doctrine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aimed to synthesi</w:t>
      </w:r>
      <w:r w:rsid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931046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e science, religion, and philosophy.</w:t>
      </w:r>
      <w:r w:rsidR="00931046" w:rsidRPr="007D66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1046" w:rsidRPr="007D6609">
        <w:rPr>
          <w:rFonts w:ascii="Times New Roman" w:hAnsi="Times New Roman" w:cs="Times New Roman"/>
          <w:sz w:val="24"/>
          <w:szCs w:val="24"/>
        </w:rPr>
        <w:t xml:space="preserve">It is largely based on ‘The Book of </w:t>
      </w:r>
      <w:proofErr w:type="spellStart"/>
      <w:r w:rsidR="00931046" w:rsidRPr="007D6609">
        <w:rPr>
          <w:rFonts w:ascii="Times New Roman" w:hAnsi="Times New Roman" w:cs="Times New Roman"/>
          <w:sz w:val="24"/>
          <w:szCs w:val="24"/>
        </w:rPr>
        <w:t>Dzyan</w:t>
      </w:r>
      <w:proofErr w:type="spellEnd"/>
      <w:r w:rsidR="00931046" w:rsidRPr="007D6609">
        <w:rPr>
          <w:rFonts w:ascii="Times New Roman" w:hAnsi="Times New Roman" w:cs="Times New Roman"/>
          <w:sz w:val="24"/>
          <w:szCs w:val="24"/>
        </w:rPr>
        <w:t>’, an ancient text which Blavatsky claimed to have seen while studying under occult masters in Tibet. Blavatsky’s writings and ideas have often been critici</w:t>
      </w:r>
      <w:r w:rsidR="007D6609">
        <w:rPr>
          <w:rFonts w:ascii="Times New Roman" w:hAnsi="Times New Roman" w:cs="Times New Roman"/>
          <w:sz w:val="24"/>
          <w:szCs w:val="24"/>
        </w:rPr>
        <w:t>s</w:t>
      </w:r>
      <w:r w:rsidR="00931046" w:rsidRPr="007D6609">
        <w:rPr>
          <w:rFonts w:ascii="Times New Roman" w:hAnsi="Times New Roman" w:cs="Times New Roman"/>
          <w:sz w:val="24"/>
          <w:szCs w:val="24"/>
        </w:rPr>
        <w:t xml:space="preserve">ed </w:t>
      </w:r>
      <w:r w:rsidR="00931046" w:rsidRPr="007D6609">
        <w:rPr>
          <w:rFonts w:ascii="Times New Roman" w:hAnsi="Times New Roman"/>
          <w:sz w:val="24"/>
          <w:szCs w:val="24"/>
        </w:rPr>
        <w:t>for spurious claims and scholarship</w:t>
      </w:r>
      <w:ins w:id="16" w:author="owner" w:date="2012-08-16T21:34:00Z">
        <w:r w:rsidR="002D68C4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7" w:author="owner" w:date="2012-08-17T12:17:00Z">
        <w:r w:rsidR="00126436">
          <w:rPr>
            <w:rFonts w:ascii="Times New Roman" w:hAnsi="Times New Roman" w:cs="Times New Roman"/>
            <w:sz w:val="24"/>
            <w:szCs w:val="24"/>
          </w:rPr>
          <w:t>reaching their pinnacle</w:t>
        </w:r>
      </w:ins>
      <w:ins w:id="18" w:author="owner" w:date="2012-08-16T21:34:00Z">
        <w:r w:rsidR="002D68C4">
          <w:rPr>
            <w:rFonts w:ascii="Times New Roman" w:hAnsi="Times New Roman" w:cs="Times New Roman"/>
            <w:sz w:val="24"/>
            <w:szCs w:val="24"/>
          </w:rPr>
          <w:t xml:space="preserve"> in a devastating report from the Society for Psychical Research </w:t>
        </w:r>
      </w:ins>
      <w:ins w:id="19" w:author="owner" w:date="2012-08-16T21:35:00Z">
        <w:r w:rsidR="002D68C4">
          <w:rPr>
            <w:rFonts w:ascii="Times New Roman" w:hAnsi="Times New Roman" w:cs="Times New Roman"/>
            <w:sz w:val="24"/>
            <w:szCs w:val="24"/>
          </w:rPr>
          <w:t xml:space="preserve">in 1885 </w:t>
        </w:r>
      </w:ins>
      <w:ins w:id="20" w:author="owner" w:date="2012-08-16T21:34:00Z">
        <w:r w:rsidR="002D68C4">
          <w:rPr>
            <w:rFonts w:ascii="Times New Roman" w:hAnsi="Times New Roman" w:cs="Times New Roman"/>
            <w:sz w:val="24"/>
            <w:szCs w:val="24"/>
          </w:rPr>
          <w:t>denouncing her as a fraud</w:t>
        </w:r>
      </w:ins>
      <w:del w:id="21" w:author="owner" w:date="2012-08-16T21:34:00Z">
        <w:r w:rsidR="00931046" w:rsidRPr="007D6609" w:rsidDel="002D68C4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931046" w:rsidRPr="007D6609">
        <w:rPr>
          <w:rFonts w:ascii="Times New Roman" w:hAnsi="Times New Roman" w:cs="Times New Roman"/>
          <w:sz w:val="24"/>
          <w:szCs w:val="24"/>
        </w:rPr>
        <w:t xml:space="preserve"> </w:t>
      </w:r>
      <w:r w:rsidR="00DF1F8D" w:rsidRPr="007D6609">
        <w:rPr>
          <w:rFonts w:ascii="Times New Roman" w:hAnsi="Times New Roman" w:cs="Times New Roman"/>
          <w:sz w:val="24"/>
          <w:szCs w:val="24"/>
        </w:rPr>
        <w:t>JAMES JOYCE</w:t>
      </w:r>
      <w:r w:rsidR="00931046" w:rsidRPr="007D6609">
        <w:rPr>
          <w:rFonts w:ascii="Times New Roman" w:hAnsi="Times New Roman" w:cs="Times New Roman"/>
          <w:sz w:val="24"/>
          <w:szCs w:val="24"/>
        </w:rPr>
        <w:t xml:space="preserve">’s </w:t>
      </w:r>
      <w:r w:rsidR="00931046" w:rsidRPr="007D6609">
        <w:rPr>
          <w:rFonts w:ascii="Times New Roman" w:hAnsi="Times New Roman" w:cs="Times New Roman"/>
          <w:i/>
          <w:sz w:val="24"/>
          <w:szCs w:val="24"/>
        </w:rPr>
        <w:t>FINNEGANS WAKE</w:t>
      </w:r>
      <w:r w:rsidR="00931046" w:rsidRPr="007D6609">
        <w:rPr>
          <w:rFonts w:ascii="Times New Roman" w:hAnsi="Times New Roman" w:cs="Times New Roman"/>
          <w:sz w:val="24"/>
          <w:szCs w:val="24"/>
        </w:rPr>
        <w:t xml:space="preserve"> has many allusions to theosophy and Madame Blavatsky. Other prominent modernists with an interest i</w:t>
      </w:r>
      <w:r w:rsidR="0074155F" w:rsidRPr="007D6609">
        <w:rPr>
          <w:rFonts w:ascii="Times New Roman" w:hAnsi="Times New Roman" w:cs="Times New Roman"/>
          <w:sz w:val="24"/>
          <w:szCs w:val="24"/>
        </w:rPr>
        <w:t>n theosophy include W. B. YEATS and</w:t>
      </w:r>
      <w:r w:rsidR="00931046" w:rsidRPr="007D6609">
        <w:rPr>
          <w:rFonts w:ascii="Times New Roman" w:hAnsi="Times New Roman" w:cs="Times New Roman"/>
          <w:sz w:val="24"/>
          <w:szCs w:val="24"/>
        </w:rPr>
        <w:t xml:space="preserve"> painter </w:t>
      </w:r>
      <w:r w:rsidR="00DF1F8D" w:rsidRPr="007D6609">
        <w:rPr>
          <w:rFonts w:ascii="Times New Roman" w:hAnsi="Times New Roman" w:cs="Times New Roman"/>
          <w:sz w:val="24"/>
          <w:szCs w:val="24"/>
        </w:rPr>
        <w:t>PIET MONDRIAN</w:t>
      </w:r>
      <w:r w:rsidR="0074155F" w:rsidRPr="007D6609">
        <w:rPr>
          <w:rFonts w:ascii="Times New Roman" w:hAnsi="Times New Roman" w:cs="Times New Roman"/>
          <w:sz w:val="24"/>
          <w:szCs w:val="24"/>
        </w:rPr>
        <w:t>.</w:t>
      </w:r>
    </w:p>
    <w:p w14:paraId="18549B12" w14:textId="77777777" w:rsidR="007D6609" w:rsidRDefault="007D6609" w:rsidP="007D66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CDC4E7" w14:textId="77777777" w:rsidR="00931046" w:rsidRPr="007D6609" w:rsidRDefault="00DF1F8D" w:rsidP="007D6609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7D660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List of works:</w:t>
      </w:r>
    </w:p>
    <w:p w14:paraId="710790B5" w14:textId="77777777" w:rsidR="00DF1F8D" w:rsidRDefault="00931046" w:rsidP="007D6609">
      <w:pPr>
        <w:spacing w:after="0" w:line="480" w:lineRule="auto"/>
        <w:rPr>
          <w:ins w:id="22" w:author="owner" w:date="2012-08-16T21:38:00Z"/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660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Blavatsky, Helena P.</w:t>
      </w:r>
      <w:r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(1888) 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Secret Doctrine: The Synthesis of Science, Religion, and Philosophy</w:t>
      </w:r>
      <w:r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. 2 vols</w:t>
      </w:r>
      <w:proofErr w:type="gramStart"/>
      <w:r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7D6609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London: The Theosophical Publishing Company.</w:t>
      </w:r>
    </w:p>
    <w:p w14:paraId="4A4751D6" w14:textId="77777777" w:rsidR="002D68C4" w:rsidRPr="007D6609" w:rsidRDefault="002D68C4" w:rsidP="007D66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ins w:id="23" w:author="owner" w:date="2012-08-16T21:38:00Z"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A large work </w:t>
        </w:r>
      </w:ins>
      <w:ins w:id="24" w:author="owner" w:date="2012-08-17T12:27:00Z">
        <w:r w:rsidR="0023326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of occultism </w:t>
        </w:r>
      </w:ins>
      <w:ins w:id="25" w:author="owner" w:date="2012-08-16T21:38:00Z"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which</w:t>
        </w:r>
      </w:ins>
      <w:ins w:id="26" w:author="owner" w:date="2012-08-17T12:10:00Z">
        <w:r w:rsidR="0012643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purports to reveal an ancient universal religion contained in ‘The Book of </w:t>
        </w:r>
        <w:proofErr w:type="spellStart"/>
        <w:r w:rsidR="0012643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Dzyan</w:t>
        </w:r>
        <w:proofErr w:type="spellEnd"/>
        <w:r w:rsidR="0012643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’, several stanzas of which are contained in the two volumes.</w:t>
        </w:r>
      </w:ins>
      <w:ins w:id="27" w:author="owner" w:date="2012-08-17T12:25:00Z">
        <w:r w:rsidR="0023326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The text is not so much difficult as it is verbose and unrewarding.</w:t>
        </w:r>
      </w:ins>
    </w:p>
    <w:p w14:paraId="2D1B5B48" w14:textId="77777777" w:rsidR="00DF1F8D" w:rsidRPr="007D6609" w:rsidRDefault="00DF1F8D" w:rsidP="007D6609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7D660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References and Further Reading</w:t>
      </w:r>
    </w:p>
    <w:p w14:paraId="0D899926" w14:textId="77777777" w:rsidR="00AC6354" w:rsidRDefault="00931046" w:rsidP="007D6609">
      <w:pPr>
        <w:spacing w:after="0" w:line="480" w:lineRule="auto"/>
        <w:rPr>
          <w:ins w:id="28" w:author="owner" w:date="2012-08-16T21:36:00Z"/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Caldwell, Daniel H. (2000) 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The </w:t>
      </w:r>
      <w:r w:rsidR="00D53E91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soteric </w:t>
      </w:r>
      <w:r w:rsidR="00D53E91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orld of Madame Blavatsky: </w:t>
      </w:r>
      <w:r w:rsidR="00D53E91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nsights into the </w:t>
      </w:r>
      <w:r w:rsidR="00D53E91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ife of a </w:t>
      </w:r>
      <w:r w:rsidR="00D53E91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odern </w:t>
      </w:r>
      <w:r w:rsidR="00D53E91"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</w:t>
      </w:r>
      <w:r w:rsidRPr="007D660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phinx</w:t>
      </w:r>
      <w:r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05675C" w:rsidRPr="007D66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Wheaton, IL: Quest Books. </w:t>
      </w:r>
    </w:p>
    <w:p w14:paraId="72C4FEEC" w14:textId="77777777" w:rsidR="002D68C4" w:rsidRPr="007D6609" w:rsidRDefault="002D68C4" w:rsidP="007D66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ins w:id="29" w:author="owner" w:date="2012-08-16T21:36:00Z"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This is a collection of personal and impersonal accounts of Madame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Blavatky</w:t>
        </w:r>
      </w:ins>
      <w:ins w:id="30" w:author="owner" w:date="2012-08-16T21:37:00Z"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’s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life, which manages to include a mix of positive and negative perspectives despite the fact that it is published by the</w:t>
        </w:r>
        <w:r w:rsidR="00A630BE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Theosophical Publishing House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.</w:t>
        </w:r>
      </w:ins>
      <w:ins w:id="31" w:author="owner" w:date="2012-08-16T21:36:00Z">
        <w:r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</w:p>
    <w:p w14:paraId="0A74A5D0" w14:textId="77777777" w:rsidR="00931046" w:rsidRDefault="00931046" w:rsidP="007D6609">
      <w:pPr>
        <w:spacing w:after="0" w:line="480" w:lineRule="auto"/>
        <w:rPr>
          <w:ins w:id="32" w:author="owner" w:date="2012-08-16T21:35:00Z"/>
          <w:rFonts w:ascii="Times New Roman" w:hAnsi="Times New Roman"/>
          <w:sz w:val="24"/>
          <w:szCs w:val="24"/>
        </w:rPr>
      </w:pPr>
      <w:r w:rsidRPr="007D6609">
        <w:rPr>
          <w:rFonts w:ascii="Times New Roman" w:hAnsi="Times New Roman"/>
          <w:sz w:val="24"/>
          <w:szCs w:val="24"/>
        </w:rPr>
        <w:t xml:space="preserve">Platt, Len (2008) ‘Madame Blavatsky and Theosophy in </w:t>
      </w:r>
      <w:r w:rsidR="00D52EBD" w:rsidRPr="007D6609">
        <w:rPr>
          <w:rFonts w:ascii="Times New Roman" w:hAnsi="Times New Roman"/>
          <w:i/>
          <w:sz w:val="24"/>
          <w:szCs w:val="24"/>
        </w:rPr>
        <w:t>Finnegans Wake</w:t>
      </w:r>
      <w:r w:rsidRPr="007D6609">
        <w:rPr>
          <w:rFonts w:ascii="Times New Roman" w:hAnsi="Times New Roman"/>
          <w:sz w:val="24"/>
          <w:szCs w:val="24"/>
        </w:rPr>
        <w:t xml:space="preserve">: An Annotated List’, </w:t>
      </w:r>
      <w:r w:rsidRPr="007D6609">
        <w:rPr>
          <w:rFonts w:ascii="Times New Roman" w:hAnsi="Times New Roman"/>
          <w:i/>
          <w:sz w:val="24"/>
          <w:szCs w:val="24"/>
        </w:rPr>
        <w:t>James Joyce Quarterly</w:t>
      </w:r>
      <w:r w:rsidRPr="007D6609">
        <w:rPr>
          <w:rFonts w:ascii="Times New Roman" w:hAnsi="Times New Roman"/>
          <w:sz w:val="24"/>
          <w:szCs w:val="24"/>
        </w:rPr>
        <w:t xml:space="preserve"> 45 (2): 281-300.</w:t>
      </w:r>
    </w:p>
    <w:p w14:paraId="3809DCA1" w14:textId="77777777" w:rsidR="002D68C4" w:rsidRPr="007D6609" w:rsidRDefault="002D68C4" w:rsidP="007D66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ins w:id="33" w:author="owner" w:date="2012-08-16T21:35:00Z">
        <w:r>
          <w:rPr>
            <w:rFonts w:ascii="Times New Roman" w:hAnsi="Times New Roman"/>
            <w:sz w:val="24"/>
            <w:szCs w:val="24"/>
          </w:rPr>
          <w:t xml:space="preserve">A </w:t>
        </w:r>
      </w:ins>
      <w:ins w:id="34" w:author="owner" w:date="2012-08-16T21:39:00Z">
        <w:r w:rsidR="004E7D18">
          <w:rPr>
            <w:rFonts w:ascii="Times New Roman" w:hAnsi="Times New Roman"/>
            <w:sz w:val="24"/>
            <w:szCs w:val="24"/>
          </w:rPr>
          <w:t xml:space="preserve">highly specified resource, but </w:t>
        </w:r>
      </w:ins>
      <w:ins w:id="35" w:author="owner" w:date="2012-08-17T12:19:00Z">
        <w:r w:rsidR="00126436">
          <w:rPr>
            <w:rFonts w:ascii="Times New Roman" w:hAnsi="Times New Roman"/>
            <w:sz w:val="24"/>
            <w:szCs w:val="24"/>
          </w:rPr>
          <w:t>useful is giving some indications of how and why Theosophy was enga</w:t>
        </w:r>
      </w:ins>
      <w:ins w:id="36" w:author="owner" w:date="2012-08-17T12:22:00Z">
        <w:r w:rsidR="00233266">
          <w:rPr>
            <w:rFonts w:ascii="Times New Roman" w:hAnsi="Times New Roman"/>
            <w:sz w:val="24"/>
            <w:szCs w:val="24"/>
          </w:rPr>
          <w:t>g</w:t>
        </w:r>
      </w:ins>
      <w:ins w:id="37" w:author="owner" w:date="2012-08-17T12:19:00Z">
        <w:r w:rsidR="00126436">
          <w:rPr>
            <w:rFonts w:ascii="Times New Roman" w:hAnsi="Times New Roman"/>
            <w:sz w:val="24"/>
            <w:szCs w:val="24"/>
          </w:rPr>
          <w:t xml:space="preserve">ed with by </w:t>
        </w:r>
      </w:ins>
      <w:ins w:id="38" w:author="owner" w:date="2012-08-17T12:20:00Z">
        <w:r w:rsidR="00126436">
          <w:rPr>
            <w:rFonts w:ascii="Times New Roman" w:hAnsi="Times New Roman"/>
            <w:sz w:val="24"/>
            <w:szCs w:val="24"/>
          </w:rPr>
          <w:t>an eponymous</w:t>
        </w:r>
      </w:ins>
      <w:ins w:id="39" w:author="owner" w:date="2012-08-17T12:19:00Z">
        <w:r w:rsidR="00126436">
          <w:rPr>
            <w:rFonts w:ascii="Times New Roman" w:hAnsi="Times New Roman"/>
            <w:sz w:val="24"/>
            <w:szCs w:val="24"/>
          </w:rPr>
          <w:t xml:space="preserve"> modernist </w:t>
        </w:r>
      </w:ins>
      <w:ins w:id="40" w:author="owner" w:date="2012-08-17T12:20:00Z">
        <w:r w:rsidR="00126436">
          <w:rPr>
            <w:rFonts w:ascii="Times New Roman" w:hAnsi="Times New Roman"/>
            <w:sz w:val="24"/>
            <w:szCs w:val="24"/>
          </w:rPr>
          <w:t xml:space="preserve">like </w:t>
        </w:r>
      </w:ins>
      <w:ins w:id="41" w:author="owner" w:date="2012-08-17T12:19:00Z">
        <w:r w:rsidR="00126436">
          <w:rPr>
            <w:rFonts w:ascii="Times New Roman" w:hAnsi="Times New Roman"/>
            <w:sz w:val="24"/>
            <w:szCs w:val="24"/>
          </w:rPr>
          <w:t>Joyce.</w:t>
        </w:r>
      </w:ins>
      <w:ins w:id="42" w:author="owner" w:date="2012-08-16T21:35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ins w:id="43" w:author="owner" w:date="2012-08-17T12:24:00Z">
        <w:r w:rsidR="00233266">
          <w:rPr>
            <w:rFonts w:ascii="Times New Roman" w:hAnsi="Times New Roman"/>
            <w:sz w:val="24"/>
            <w:szCs w:val="24"/>
          </w:rPr>
          <w:t>Before the annotations proper there is a useful condensed discussion of Joyce and Theosophy.</w:t>
        </w:r>
      </w:ins>
    </w:p>
    <w:p w14:paraId="6D61CB93" w14:textId="77777777" w:rsidR="0005675C" w:rsidRPr="007D6609" w:rsidRDefault="0005675C" w:rsidP="007D6609">
      <w:pPr>
        <w:spacing w:line="480" w:lineRule="auto"/>
        <w:rPr>
          <w:rFonts w:ascii="Times New Roman" w:hAnsi="Times New Roman"/>
          <w:sz w:val="24"/>
        </w:rPr>
      </w:pPr>
    </w:p>
    <w:p w14:paraId="5BCBC45B" w14:textId="77777777" w:rsidR="0005675C" w:rsidRDefault="0005675C" w:rsidP="007D6609">
      <w:pPr>
        <w:spacing w:line="480" w:lineRule="auto"/>
        <w:rPr>
          <w:ins w:id="44" w:author="Megan Swift" w:date="2012-08-17T13:09:00Z"/>
          <w:rFonts w:ascii="Times New Roman" w:hAnsi="Times New Roman"/>
          <w:b/>
          <w:sz w:val="24"/>
        </w:rPr>
      </w:pPr>
      <w:r w:rsidRPr="007D6609">
        <w:rPr>
          <w:rFonts w:ascii="Times New Roman" w:hAnsi="Times New Roman"/>
          <w:b/>
          <w:sz w:val="24"/>
        </w:rPr>
        <w:t>ROBERT KIELY, Birkbeck College, University of London</w:t>
      </w:r>
    </w:p>
    <w:p w14:paraId="6207C4D1" w14:textId="77777777" w:rsidR="006673EB" w:rsidRDefault="006673EB" w:rsidP="007D6609">
      <w:pPr>
        <w:spacing w:line="480" w:lineRule="auto"/>
        <w:rPr>
          <w:ins w:id="45" w:author="Megan Swift" w:date="2012-08-17T13:09:00Z"/>
          <w:rFonts w:ascii="Times New Roman" w:hAnsi="Times New Roman"/>
          <w:b/>
          <w:sz w:val="24"/>
        </w:rPr>
      </w:pPr>
    </w:p>
    <w:p w14:paraId="5F1673D8" w14:textId="3C0C4C76" w:rsidR="006673EB" w:rsidRDefault="006673EB" w:rsidP="007D6609">
      <w:pPr>
        <w:spacing w:line="480" w:lineRule="auto"/>
        <w:rPr>
          <w:ins w:id="46" w:author="Megan Swift" w:date="2012-08-17T13:09:00Z"/>
          <w:rFonts w:ascii="Times New Roman" w:hAnsi="Times New Roman"/>
          <w:b/>
          <w:sz w:val="24"/>
        </w:rPr>
      </w:pPr>
      <w:ins w:id="47" w:author="Megan Swift" w:date="2012-08-17T13:09:00Z">
        <w:r>
          <w:rPr>
            <w:rFonts w:ascii="Times New Roman" w:hAnsi="Times New Roman"/>
            <w:b/>
            <w:sz w:val="24"/>
          </w:rPr>
          <w:t>Source URL for image:</w:t>
        </w:r>
      </w:ins>
    </w:p>
    <w:p w14:paraId="3EDE30D8" w14:textId="5AFB9D74" w:rsidR="006673EB" w:rsidRPr="007D6609" w:rsidRDefault="006673EB" w:rsidP="007D6609">
      <w:pPr>
        <w:spacing w:line="480" w:lineRule="auto"/>
        <w:rPr>
          <w:rFonts w:ascii="Times New Roman" w:hAnsi="Times New Roman"/>
          <w:b/>
          <w:sz w:val="24"/>
        </w:rPr>
      </w:pPr>
      <w:ins w:id="48" w:author="Megan Swift" w:date="2012-08-17T13:10:00Z">
        <w:r w:rsidRPr="006673EB">
          <w:rPr>
            <w:rFonts w:ascii="Times New Roman" w:hAnsi="Times New Roman"/>
            <w:b/>
            <w:sz w:val="24"/>
          </w:rPr>
          <w:t>http://images.google.ca/imgres</w:t>
        </w:r>
        <w:proofErr w:type="gramStart"/>
        <w:r w:rsidRPr="006673EB">
          <w:rPr>
            <w:rFonts w:ascii="Times New Roman" w:hAnsi="Times New Roman"/>
            <w:b/>
            <w:sz w:val="24"/>
          </w:rPr>
          <w:t>?q</w:t>
        </w:r>
        <w:proofErr w:type="gramEnd"/>
        <w:r w:rsidRPr="006673EB">
          <w:rPr>
            <w:rFonts w:ascii="Times New Roman" w:hAnsi="Times New Roman"/>
            <w:b/>
            <w:sz w:val="24"/>
          </w:rPr>
          <w:t>=madame+blavatsky&amp;num=10&amp;hl=en&amp;biw=1024&amp;bih=602&amp;tbm=isch&amp;tbnid=GdmdVFYxlb9GAM:&amp;imgrefurl=http://blavatskyarchives.com/longseal.htm&amp;docid=Mj2hOz-tHSawjM&amp;imgurl=http://blavatskyarchives.com/hpbzoomb4.jpg&amp;w=300&amp;h=413&amp;ei=S6UuUMDjKI6MyAGl1IHgDA&amp;zoom=1&amp;iact=hc&amp;vpx=310&amp;vpy=141&amp;dur=61&amp;hovh=263&amp;hovw=191&amp;tx=118&amp;ty=142&amp;sig=106983759535599720376&amp;page=1&amp;tbnh=115&amp;tbnw=83&amp;start=0&amp;ndsp=23&amp;ved=1t:429,r:2,s:0,i:93</w:t>
        </w:r>
      </w:ins>
    </w:p>
    <w:sectPr w:rsidR="006673EB" w:rsidRPr="007D6609" w:rsidSect="0040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46"/>
    <w:rsid w:val="0005675C"/>
    <w:rsid w:val="000F0A9A"/>
    <w:rsid w:val="00126436"/>
    <w:rsid w:val="001411B5"/>
    <w:rsid w:val="001A65FA"/>
    <w:rsid w:val="00233266"/>
    <w:rsid w:val="002D68C4"/>
    <w:rsid w:val="002F0DB5"/>
    <w:rsid w:val="003C2888"/>
    <w:rsid w:val="00401B05"/>
    <w:rsid w:val="00413D44"/>
    <w:rsid w:val="004E7D18"/>
    <w:rsid w:val="006673EB"/>
    <w:rsid w:val="006C70C5"/>
    <w:rsid w:val="0074155F"/>
    <w:rsid w:val="007D6609"/>
    <w:rsid w:val="009033E7"/>
    <w:rsid w:val="00915F71"/>
    <w:rsid w:val="00920F70"/>
    <w:rsid w:val="00931046"/>
    <w:rsid w:val="00A630BE"/>
    <w:rsid w:val="00AC6354"/>
    <w:rsid w:val="00D52EBD"/>
    <w:rsid w:val="00D53E91"/>
    <w:rsid w:val="00DF1F8D"/>
    <w:rsid w:val="00E71ED9"/>
    <w:rsid w:val="00E7441F"/>
    <w:rsid w:val="00F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B6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3104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31046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1046"/>
    <w:rPr>
      <w:rFonts w:ascii="Calibri" w:eastAsia="Calibri" w:hAnsi="Calibri" w:cs="Times New Roman"/>
      <w:sz w:val="20"/>
      <w:szCs w:val="20"/>
      <w:lang w:val="en-IE"/>
    </w:rPr>
  </w:style>
  <w:style w:type="character" w:customStyle="1" w:styleId="entry">
    <w:name w:val="entry"/>
    <w:basedOn w:val="DefaultParagraphFont"/>
    <w:rsid w:val="00931046"/>
  </w:style>
  <w:style w:type="character" w:customStyle="1" w:styleId="hit1">
    <w:name w:val="hit1"/>
    <w:basedOn w:val="DefaultParagraphFont"/>
    <w:rsid w:val="00931046"/>
  </w:style>
  <w:style w:type="character" w:customStyle="1" w:styleId="hit6">
    <w:name w:val="hit6"/>
    <w:basedOn w:val="DefaultParagraphFont"/>
    <w:rsid w:val="00931046"/>
  </w:style>
  <w:style w:type="character" w:customStyle="1" w:styleId="hit3">
    <w:name w:val="hit3"/>
    <w:basedOn w:val="DefaultParagraphFont"/>
    <w:rsid w:val="00931046"/>
  </w:style>
  <w:style w:type="paragraph" w:styleId="BalloonText">
    <w:name w:val="Balloon Text"/>
    <w:basedOn w:val="Normal"/>
    <w:link w:val="BalloonTextChar"/>
    <w:uiPriority w:val="99"/>
    <w:semiHidden/>
    <w:unhideWhenUsed/>
    <w:rsid w:val="00E71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3104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31046"/>
    <w:pPr>
      <w:spacing w:after="0" w:line="240" w:lineRule="auto"/>
    </w:pPr>
    <w:rPr>
      <w:rFonts w:ascii="Calibri" w:eastAsia="Calibri" w:hAnsi="Calibri" w:cs="Times New Roman"/>
      <w:sz w:val="20"/>
      <w:szCs w:val="20"/>
      <w:lang w:val="en-I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1046"/>
    <w:rPr>
      <w:rFonts w:ascii="Calibri" w:eastAsia="Calibri" w:hAnsi="Calibri" w:cs="Times New Roman"/>
      <w:sz w:val="20"/>
      <w:szCs w:val="20"/>
      <w:lang w:val="en-IE"/>
    </w:rPr>
  </w:style>
  <w:style w:type="character" w:customStyle="1" w:styleId="entry">
    <w:name w:val="entry"/>
    <w:basedOn w:val="DefaultParagraphFont"/>
    <w:rsid w:val="00931046"/>
  </w:style>
  <w:style w:type="character" w:customStyle="1" w:styleId="hit1">
    <w:name w:val="hit1"/>
    <w:basedOn w:val="DefaultParagraphFont"/>
    <w:rsid w:val="00931046"/>
  </w:style>
  <w:style w:type="character" w:customStyle="1" w:styleId="hit6">
    <w:name w:val="hit6"/>
    <w:basedOn w:val="DefaultParagraphFont"/>
    <w:rsid w:val="00931046"/>
  </w:style>
  <w:style w:type="character" w:customStyle="1" w:styleId="hit3">
    <w:name w:val="hit3"/>
    <w:basedOn w:val="DefaultParagraphFont"/>
    <w:rsid w:val="00931046"/>
  </w:style>
  <w:style w:type="paragraph" w:styleId="BalloonText">
    <w:name w:val="Balloon Text"/>
    <w:basedOn w:val="Normal"/>
    <w:link w:val="BalloonTextChar"/>
    <w:uiPriority w:val="99"/>
    <w:semiHidden/>
    <w:unhideWhenUsed/>
    <w:rsid w:val="00E71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Megan Swift</cp:lastModifiedBy>
  <cp:revision>2</cp:revision>
  <dcterms:created xsi:type="dcterms:W3CDTF">2012-08-17T20:11:00Z</dcterms:created>
  <dcterms:modified xsi:type="dcterms:W3CDTF">2012-08-17T20:11:00Z</dcterms:modified>
</cp:coreProperties>
</file>