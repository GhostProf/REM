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FF1" w:rsidRDefault="00A74DFE" w:rsidP="004B5FF1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MACDIARMID</w:t>
      </w:r>
      <w:r w:rsidR="004B5FF1">
        <w:rPr>
          <w:rFonts w:ascii="Times New Roman" w:hAnsi="Times New Roman"/>
          <w:b/>
          <w:sz w:val="28"/>
        </w:rPr>
        <w:t>, Hugh (1892-1978)</w:t>
      </w:r>
    </w:p>
    <w:p w:rsidR="00C91F73" w:rsidRDefault="00A26DA1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Hugh MacDiarmid wa</w:t>
      </w:r>
      <w:r w:rsidR="00614243">
        <w:rPr>
          <w:rFonts w:ascii="Times New Roman" w:hAnsi="Times New Roman"/>
        </w:rPr>
        <w:t>s the pseudonym of Christopher Murray Grieve, a</w:t>
      </w:r>
      <w:r w:rsidR="00D353E9">
        <w:rPr>
          <w:rFonts w:ascii="Times New Roman" w:hAnsi="Times New Roman"/>
        </w:rPr>
        <w:t xml:space="preserve"> pre-eminent Sco</w:t>
      </w:r>
      <w:r w:rsidR="00C91F73">
        <w:rPr>
          <w:rFonts w:ascii="Times New Roman" w:hAnsi="Times New Roman"/>
        </w:rPr>
        <w:t>ttish poet, and the leading proponent of</w:t>
      </w:r>
      <w:r w:rsidR="00D353E9">
        <w:rPr>
          <w:rFonts w:ascii="Times New Roman" w:hAnsi="Times New Roman"/>
        </w:rPr>
        <w:t xml:space="preserve"> the</w:t>
      </w:r>
      <w:r w:rsidR="001E55A8">
        <w:rPr>
          <w:rFonts w:ascii="Times New Roman" w:hAnsi="Times New Roman"/>
        </w:rPr>
        <w:t xml:space="preserve"> interwar</w:t>
      </w:r>
      <w:r w:rsidR="00D353E9">
        <w:rPr>
          <w:rFonts w:ascii="Times New Roman" w:hAnsi="Times New Roman"/>
        </w:rPr>
        <w:t xml:space="preserve"> </w:t>
      </w:r>
      <w:r w:rsidR="00C91F73">
        <w:rPr>
          <w:rFonts w:ascii="Times New Roman" w:hAnsi="Times New Roman"/>
        </w:rPr>
        <w:t>‘Scottish Literary R</w:t>
      </w:r>
      <w:r w:rsidR="00D353E9">
        <w:rPr>
          <w:rFonts w:ascii="Times New Roman" w:hAnsi="Times New Roman"/>
        </w:rPr>
        <w:t>enaissance</w:t>
      </w:r>
      <w:r w:rsidR="00C91F73">
        <w:rPr>
          <w:rFonts w:ascii="Times New Roman" w:hAnsi="Times New Roman"/>
        </w:rPr>
        <w:t>’</w:t>
      </w:r>
      <w:r w:rsidR="00D353E9">
        <w:rPr>
          <w:rFonts w:ascii="Times New Roman" w:hAnsi="Times New Roman"/>
        </w:rPr>
        <w:t xml:space="preserve">. </w:t>
      </w:r>
      <w:r w:rsidR="0052570C">
        <w:rPr>
          <w:rFonts w:ascii="Times New Roman" w:hAnsi="Times New Roman"/>
        </w:rPr>
        <w:t>He is</w:t>
      </w:r>
      <w:r w:rsidR="00735B70">
        <w:rPr>
          <w:rFonts w:ascii="Times New Roman" w:hAnsi="Times New Roman"/>
        </w:rPr>
        <w:t xml:space="preserve"> best known for </w:t>
      </w:r>
      <w:r w:rsidR="00735B70">
        <w:rPr>
          <w:rFonts w:ascii="Times New Roman" w:hAnsi="Times New Roman"/>
          <w:i/>
        </w:rPr>
        <w:t>A Drunk Man Looks at the Thistle</w:t>
      </w:r>
      <w:r w:rsidR="001E55A8">
        <w:rPr>
          <w:rFonts w:ascii="Times New Roman" w:hAnsi="Times New Roman"/>
        </w:rPr>
        <w:t xml:space="preserve"> (1926)</w:t>
      </w:r>
      <w:r>
        <w:rPr>
          <w:rFonts w:ascii="Times New Roman" w:hAnsi="Times New Roman"/>
        </w:rPr>
        <w:t>,</w:t>
      </w:r>
      <w:r w:rsidR="00C91F7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his</w:t>
      </w:r>
      <w:r w:rsidR="003511F1">
        <w:rPr>
          <w:rFonts w:ascii="Times New Roman" w:hAnsi="Times New Roman"/>
        </w:rPr>
        <w:t xml:space="preserve"> extended interior monologue in Scots. </w:t>
      </w:r>
      <w:r w:rsidR="004A027D">
        <w:rPr>
          <w:rFonts w:ascii="Times New Roman" w:hAnsi="Times New Roman"/>
        </w:rPr>
        <w:t>MacDiarmid was also an editor, critic, and</w:t>
      </w:r>
      <w:r w:rsidR="003511F1">
        <w:rPr>
          <w:rFonts w:ascii="Times New Roman" w:hAnsi="Times New Roman"/>
        </w:rPr>
        <w:t xml:space="preserve"> essayist. Rejecting what he saw as the </w:t>
      </w:r>
      <w:r w:rsidR="006C31CD">
        <w:rPr>
          <w:rFonts w:ascii="Times New Roman" w:hAnsi="Times New Roman"/>
        </w:rPr>
        <w:t>stagnancy of</w:t>
      </w:r>
      <w:r w:rsidR="003511F1">
        <w:rPr>
          <w:rFonts w:ascii="Times New Roman" w:hAnsi="Times New Roman"/>
        </w:rPr>
        <w:t xml:space="preserve"> Scottish writing under the ascendency o</w:t>
      </w:r>
      <w:r w:rsidR="001E55A8">
        <w:rPr>
          <w:rFonts w:ascii="Times New Roman" w:hAnsi="Times New Roman"/>
        </w:rPr>
        <w:t>f English literature, he</w:t>
      </w:r>
      <w:r w:rsidR="003511F1">
        <w:rPr>
          <w:rFonts w:ascii="Times New Roman" w:hAnsi="Times New Roman"/>
        </w:rPr>
        <w:t xml:space="preserve"> promoted a revived Scots poetry that would </w:t>
      </w:r>
      <w:r w:rsidR="006C31CD">
        <w:rPr>
          <w:rFonts w:ascii="Times New Roman" w:hAnsi="Times New Roman"/>
        </w:rPr>
        <w:t>re</w:t>
      </w:r>
      <w:r w:rsidR="003511F1">
        <w:rPr>
          <w:rFonts w:ascii="Times New Roman" w:hAnsi="Times New Roman"/>
        </w:rPr>
        <w:t xml:space="preserve">connect with contemporary movements in Europe. </w:t>
      </w:r>
      <w:r w:rsidR="002D1789">
        <w:rPr>
          <w:rFonts w:ascii="Times New Roman" w:hAnsi="Times New Roman"/>
        </w:rPr>
        <w:t>The slogan for</w:t>
      </w:r>
      <w:r w:rsidR="001E55A8">
        <w:rPr>
          <w:rFonts w:ascii="Times New Roman" w:hAnsi="Times New Roman"/>
        </w:rPr>
        <w:t xml:space="preserve"> the</w:t>
      </w:r>
      <w:r w:rsidR="002D1789">
        <w:rPr>
          <w:rFonts w:ascii="Times New Roman" w:hAnsi="Times New Roman"/>
        </w:rPr>
        <w:t xml:space="preserve"> </w:t>
      </w:r>
      <w:r w:rsidR="002D1789">
        <w:rPr>
          <w:rFonts w:ascii="Times New Roman" w:hAnsi="Times New Roman"/>
          <w:i/>
        </w:rPr>
        <w:t>Scottish Chapbook</w:t>
      </w:r>
      <w:r w:rsidR="00E824B6">
        <w:rPr>
          <w:rFonts w:ascii="Times New Roman" w:hAnsi="Times New Roman"/>
        </w:rPr>
        <w:t>, which</w:t>
      </w:r>
      <w:r w:rsidR="001E55A8">
        <w:rPr>
          <w:rFonts w:ascii="Times New Roman" w:hAnsi="Times New Roman"/>
        </w:rPr>
        <w:t xml:space="preserve"> </w:t>
      </w:r>
      <w:r w:rsidR="007B3126">
        <w:rPr>
          <w:rFonts w:ascii="Times New Roman" w:hAnsi="Times New Roman"/>
        </w:rPr>
        <w:t>MacDiarmid</w:t>
      </w:r>
      <w:r w:rsidR="002D1789">
        <w:rPr>
          <w:rFonts w:ascii="Times New Roman" w:hAnsi="Times New Roman"/>
        </w:rPr>
        <w:t xml:space="preserve"> edite</w:t>
      </w:r>
      <w:r w:rsidR="0052570C">
        <w:rPr>
          <w:rFonts w:ascii="Times New Roman" w:hAnsi="Times New Roman"/>
        </w:rPr>
        <w:t>d</w:t>
      </w:r>
      <w:r w:rsidR="002D1789">
        <w:rPr>
          <w:rFonts w:ascii="Times New Roman" w:hAnsi="Times New Roman"/>
        </w:rPr>
        <w:t xml:space="preserve">, was ‘Not traditions – </w:t>
      </w:r>
      <w:r w:rsidR="004A027D">
        <w:rPr>
          <w:rFonts w:ascii="Times New Roman" w:hAnsi="Times New Roman"/>
        </w:rPr>
        <w:t>Precedents!’ In early works such as</w:t>
      </w:r>
      <w:r w:rsidR="002D1789">
        <w:rPr>
          <w:rFonts w:ascii="Times New Roman" w:hAnsi="Times New Roman"/>
        </w:rPr>
        <w:t xml:space="preserve"> </w:t>
      </w:r>
      <w:r w:rsidR="002D1789">
        <w:rPr>
          <w:rFonts w:ascii="Times New Roman" w:hAnsi="Times New Roman"/>
          <w:i/>
        </w:rPr>
        <w:t>San</w:t>
      </w:r>
      <w:r w:rsidR="00C06477">
        <w:rPr>
          <w:rFonts w:ascii="Times New Roman" w:hAnsi="Times New Roman"/>
          <w:i/>
        </w:rPr>
        <w:t>g</w:t>
      </w:r>
      <w:r w:rsidR="002D1789">
        <w:rPr>
          <w:rFonts w:ascii="Times New Roman" w:hAnsi="Times New Roman"/>
          <w:i/>
        </w:rPr>
        <w:t>schaw</w:t>
      </w:r>
      <w:r w:rsidR="002D1789">
        <w:rPr>
          <w:rFonts w:ascii="Times New Roman" w:hAnsi="Times New Roman"/>
        </w:rPr>
        <w:t xml:space="preserve"> (1925) and </w:t>
      </w:r>
      <w:r w:rsidR="002D1789">
        <w:rPr>
          <w:rFonts w:ascii="Times New Roman" w:hAnsi="Times New Roman"/>
          <w:i/>
        </w:rPr>
        <w:t>Pennywheep</w:t>
      </w:r>
      <w:r w:rsidR="002D1789">
        <w:rPr>
          <w:rFonts w:ascii="Times New Roman" w:hAnsi="Times New Roman"/>
        </w:rPr>
        <w:t xml:space="preserve"> (1926) MacDiarmid</w:t>
      </w:r>
      <w:r w:rsidR="001E55A8">
        <w:rPr>
          <w:rFonts w:ascii="Times New Roman" w:hAnsi="Times New Roman"/>
        </w:rPr>
        <w:t xml:space="preserve"> used</w:t>
      </w:r>
      <w:r w:rsidR="007B3126">
        <w:rPr>
          <w:rFonts w:ascii="Times New Roman" w:hAnsi="Times New Roman"/>
        </w:rPr>
        <w:t xml:space="preserve"> a hy</w:t>
      </w:r>
      <w:r w:rsidR="001E55A8">
        <w:rPr>
          <w:rFonts w:ascii="Times New Roman" w:hAnsi="Times New Roman"/>
        </w:rPr>
        <w:t>brid register of literary Scots</w:t>
      </w:r>
      <w:r w:rsidR="006C31CD">
        <w:rPr>
          <w:rFonts w:ascii="Times New Roman" w:hAnsi="Times New Roman"/>
        </w:rPr>
        <w:t xml:space="preserve"> </w:t>
      </w:r>
      <w:r w:rsidR="007B3126">
        <w:rPr>
          <w:rFonts w:ascii="Times New Roman" w:hAnsi="Times New Roman"/>
        </w:rPr>
        <w:t xml:space="preserve">to </w:t>
      </w:r>
      <w:r w:rsidR="006C31CD">
        <w:rPr>
          <w:rFonts w:ascii="Times New Roman" w:hAnsi="Times New Roman"/>
        </w:rPr>
        <w:t>explore metaphysical themes often through cosmic imagery.</w:t>
      </w:r>
      <w:r w:rsidR="0052570C">
        <w:rPr>
          <w:rFonts w:ascii="Times New Roman" w:hAnsi="Times New Roman"/>
        </w:rPr>
        <w:t xml:space="preserve"> He was a committed Scottish nationalist and</w:t>
      </w:r>
      <w:r w:rsidR="007B3126">
        <w:rPr>
          <w:rFonts w:ascii="Times New Roman" w:hAnsi="Times New Roman"/>
        </w:rPr>
        <w:t xml:space="preserve"> a</w:t>
      </w:r>
      <w:r w:rsidR="00E824B6">
        <w:rPr>
          <w:rFonts w:ascii="Times New Roman" w:hAnsi="Times New Roman"/>
        </w:rPr>
        <w:t xml:space="preserve"> c</w:t>
      </w:r>
      <w:r w:rsidR="0052570C">
        <w:rPr>
          <w:rFonts w:ascii="Times New Roman" w:hAnsi="Times New Roman"/>
        </w:rPr>
        <w:t>ommunist, and i</w:t>
      </w:r>
      <w:r w:rsidR="006C31CD">
        <w:rPr>
          <w:rFonts w:ascii="Times New Roman" w:hAnsi="Times New Roman"/>
        </w:rPr>
        <w:t>n</w:t>
      </w:r>
      <w:r w:rsidR="004A027D">
        <w:rPr>
          <w:rFonts w:ascii="Times New Roman" w:hAnsi="Times New Roman"/>
        </w:rPr>
        <w:t xml:space="preserve"> later collections such as</w:t>
      </w:r>
      <w:r w:rsidR="006C31CD">
        <w:rPr>
          <w:rFonts w:ascii="Times New Roman" w:hAnsi="Times New Roman"/>
        </w:rPr>
        <w:t xml:space="preserve"> </w:t>
      </w:r>
      <w:r w:rsidR="006C31CD">
        <w:rPr>
          <w:rFonts w:ascii="Times New Roman" w:hAnsi="Times New Roman"/>
          <w:i/>
        </w:rPr>
        <w:t>Second Hymn to Lenin</w:t>
      </w:r>
      <w:r w:rsidR="001E55A8">
        <w:rPr>
          <w:rFonts w:ascii="Times New Roman" w:hAnsi="Times New Roman"/>
        </w:rPr>
        <w:t xml:space="preserve"> (1932) and </w:t>
      </w:r>
      <w:r w:rsidR="001E55A8">
        <w:rPr>
          <w:rFonts w:ascii="Times New Roman" w:hAnsi="Times New Roman"/>
          <w:i/>
        </w:rPr>
        <w:t>Stony Limits</w:t>
      </w:r>
      <w:r w:rsidR="001E55A8">
        <w:rPr>
          <w:rFonts w:ascii="Times New Roman" w:hAnsi="Times New Roman"/>
        </w:rPr>
        <w:t xml:space="preserve"> (1934)</w:t>
      </w:r>
      <w:r w:rsidR="0052570C">
        <w:rPr>
          <w:rFonts w:ascii="Times New Roman" w:hAnsi="Times New Roman"/>
        </w:rPr>
        <w:t xml:space="preserve"> his Scots </w:t>
      </w:r>
      <w:r w:rsidR="00C91F73">
        <w:rPr>
          <w:rFonts w:ascii="Times New Roman" w:hAnsi="Times New Roman"/>
        </w:rPr>
        <w:t>became more colloquial, and</w:t>
      </w:r>
      <w:r w:rsidR="006C31CD">
        <w:rPr>
          <w:rFonts w:ascii="Times New Roman" w:hAnsi="Times New Roman"/>
        </w:rPr>
        <w:t xml:space="preserve"> his socialism</w:t>
      </w:r>
      <w:r w:rsidR="0052570C">
        <w:rPr>
          <w:rFonts w:ascii="Times New Roman" w:hAnsi="Times New Roman"/>
        </w:rPr>
        <w:t xml:space="preserve"> more overt and didactic. MacDiarmid’s later poetry</w:t>
      </w:r>
      <w:r w:rsidR="006C31CD">
        <w:rPr>
          <w:rFonts w:ascii="Times New Roman" w:hAnsi="Times New Roman"/>
        </w:rPr>
        <w:t xml:space="preserve"> </w:t>
      </w:r>
      <w:r w:rsidR="00DD730C">
        <w:rPr>
          <w:rFonts w:ascii="Times New Roman" w:hAnsi="Times New Roman"/>
        </w:rPr>
        <w:t>is less accessible</w:t>
      </w:r>
      <w:r w:rsidR="0052570C">
        <w:rPr>
          <w:rFonts w:ascii="Times New Roman" w:hAnsi="Times New Roman"/>
        </w:rPr>
        <w:t>. Works such as</w:t>
      </w:r>
      <w:r w:rsidR="006C31CD">
        <w:rPr>
          <w:rFonts w:ascii="Times New Roman" w:hAnsi="Times New Roman"/>
        </w:rPr>
        <w:t xml:space="preserve"> </w:t>
      </w:r>
      <w:r w:rsidR="006C31CD">
        <w:rPr>
          <w:rFonts w:ascii="Times New Roman" w:hAnsi="Times New Roman"/>
          <w:i/>
        </w:rPr>
        <w:t>In Memoriam James Joyce</w:t>
      </w:r>
      <w:r w:rsidR="0052570C">
        <w:rPr>
          <w:rFonts w:ascii="Times New Roman" w:hAnsi="Times New Roman"/>
        </w:rPr>
        <w:t xml:space="preserve"> (1955) are </w:t>
      </w:r>
      <w:r w:rsidR="006C31CD">
        <w:rPr>
          <w:rFonts w:ascii="Times New Roman" w:hAnsi="Times New Roman"/>
        </w:rPr>
        <w:t>dense with intertextual discourse and detailed</w:t>
      </w:r>
      <w:r w:rsidR="0052570C">
        <w:rPr>
          <w:rFonts w:ascii="Times New Roman" w:hAnsi="Times New Roman"/>
        </w:rPr>
        <w:t xml:space="preserve"> expositions</w:t>
      </w:r>
      <w:r w:rsidR="006C31CD">
        <w:rPr>
          <w:rFonts w:ascii="Times New Roman" w:hAnsi="Times New Roman"/>
        </w:rPr>
        <w:t xml:space="preserve"> of the scientific and politi</w:t>
      </w:r>
      <w:r w:rsidR="0052570C">
        <w:rPr>
          <w:rFonts w:ascii="Times New Roman" w:hAnsi="Times New Roman"/>
        </w:rPr>
        <w:t>cal materia</w:t>
      </w:r>
      <w:r w:rsidR="00C91F73">
        <w:rPr>
          <w:rFonts w:ascii="Times New Roman" w:hAnsi="Times New Roman"/>
        </w:rPr>
        <w:t>lism that MacDiarmi</w:t>
      </w:r>
      <w:r w:rsidR="001E55A8">
        <w:rPr>
          <w:rFonts w:ascii="Times New Roman" w:hAnsi="Times New Roman"/>
        </w:rPr>
        <w:t>d espoused in this period. MacDiarmid</w:t>
      </w:r>
      <w:r w:rsidR="00E824B6">
        <w:rPr>
          <w:rFonts w:ascii="Times New Roman" w:hAnsi="Times New Roman"/>
        </w:rPr>
        <w:t xml:space="preserve"> </w:t>
      </w:r>
      <w:del w:id="0" w:author="Stephen Ross" w:date="2012-08-02T11:10:00Z">
        <w:r w:rsidR="00E824B6" w:rsidDel="003B5D25">
          <w:rPr>
            <w:rFonts w:ascii="Times New Roman" w:hAnsi="Times New Roman"/>
          </w:rPr>
          <w:delText>/ Grieve</w:delText>
        </w:r>
        <w:r w:rsidR="001E55A8" w:rsidDel="003B5D25">
          <w:rPr>
            <w:rFonts w:ascii="Times New Roman" w:hAnsi="Times New Roman"/>
          </w:rPr>
          <w:delText xml:space="preserve"> </w:delText>
        </w:r>
      </w:del>
      <w:r w:rsidR="0052570C">
        <w:rPr>
          <w:rFonts w:ascii="Times New Roman" w:hAnsi="Times New Roman"/>
        </w:rPr>
        <w:t>died in Edinburgh in 1978.</w:t>
      </w:r>
    </w:p>
    <w:p w:rsidR="00AA716C" w:rsidRDefault="00AA716C" w:rsidP="004B5FF1">
      <w:pPr>
        <w:spacing w:after="0"/>
        <w:rPr>
          <w:rFonts w:ascii="Times New Roman" w:hAnsi="Times New Roman"/>
        </w:rPr>
      </w:pPr>
    </w:p>
    <w:p w:rsidR="00C06477" w:rsidRPr="007809AF" w:rsidRDefault="00614243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Grieve was born </w:t>
      </w:r>
      <w:r w:rsidR="00E824B6">
        <w:rPr>
          <w:rFonts w:ascii="Times New Roman" w:hAnsi="Times New Roman"/>
        </w:rPr>
        <w:t>in</w:t>
      </w:r>
      <w:r w:rsidR="00E04E65">
        <w:rPr>
          <w:rFonts w:ascii="Times New Roman" w:hAnsi="Times New Roman"/>
        </w:rPr>
        <w:t xml:space="preserve"> the Scottish border town of</w:t>
      </w:r>
      <w:r>
        <w:rPr>
          <w:rFonts w:ascii="Times New Roman" w:hAnsi="Times New Roman"/>
        </w:rPr>
        <w:t xml:space="preserve"> Langholm</w:t>
      </w:r>
      <w:r w:rsidR="008E19DB">
        <w:rPr>
          <w:rFonts w:ascii="Times New Roman" w:hAnsi="Times New Roman"/>
        </w:rPr>
        <w:t>. The</w:t>
      </w:r>
      <w:r w:rsidR="00E04E65">
        <w:rPr>
          <w:rFonts w:ascii="Times New Roman" w:hAnsi="Times New Roman"/>
        </w:rPr>
        <w:t xml:space="preserve"> landscapes and history of the borders</w:t>
      </w:r>
      <w:r w:rsidR="007C0139">
        <w:rPr>
          <w:rFonts w:ascii="Times New Roman" w:hAnsi="Times New Roman"/>
        </w:rPr>
        <w:t xml:space="preserve"> where he was raised</w:t>
      </w:r>
      <w:r w:rsidR="00E04E65">
        <w:rPr>
          <w:rFonts w:ascii="Times New Roman" w:hAnsi="Times New Roman"/>
        </w:rPr>
        <w:t xml:space="preserve"> </w:t>
      </w:r>
      <w:r w:rsidR="004A027D">
        <w:rPr>
          <w:rFonts w:ascii="Times New Roman" w:hAnsi="Times New Roman"/>
        </w:rPr>
        <w:t>permeate many of his poems</w:t>
      </w:r>
      <w:r w:rsidR="007C0139">
        <w:rPr>
          <w:rFonts w:ascii="Times New Roman" w:hAnsi="Times New Roman"/>
        </w:rPr>
        <w:t xml:space="preserve">. </w:t>
      </w:r>
      <w:r w:rsidR="0064025D">
        <w:rPr>
          <w:rFonts w:ascii="Times New Roman" w:hAnsi="Times New Roman"/>
        </w:rPr>
        <w:t>As a young man,</w:t>
      </w:r>
      <w:r w:rsidR="007809AF">
        <w:rPr>
          <w:rFonts w:ascii="Times New Roman" w:hAnsi="Times New Roman"/>
        </w:rPr>
        <w:t xml:space="preserve"> he was introduced to A. R. Orage’s</w:t>
      </w:r>
      <w:r w:rsidR="00A37F66">
        <w:rPr>
          <w:rFonts w:ascii="Times New Roman" w:hAnsi="Times New Roman"/>
        </w:rPr>
        <w:t xml:space="preserve"> periodical</w:t>
      </w:r>
      <w:r w:rsidR="007809AF">
        <w:rPr>
          <w:rFonts w:ascii="Times New Roman" w:hAnsi="Times New Roman"/>
        </w:rPr>
        <w:t xml:space="preserve"> </w:t>
      </w:r>
      <w:r w:rsidR="007809AF">
        <w:rPr>
          <w:rFonts w:ascii="Times New Roman" w:hAnsi="Times New Roman"/>
          <w:i/>
        </w:rPr>
        <w:t>The New Age</w:t>
      </w:r>
      <w:r w:rsidR="007809AF">
        <w:rPr>
          <w:rFonts w:ascii="Times New Roman" w:hAnsi="Times New Roman"/>
        </w:rPr>
        <w:t xml:space="preserve"> in which he discovered </w:t>
      </w:r>
      <w:ins w:id="1" w:author="Stephen Ross" w:date="2012-08-02T11:11:00Z">
        <w:r w:rsidR="00425F00">
          <w:rPr>
            <w:rFonts w:ascii="Times New Roman" w:hAnsi="Times New Roman"/>
          </w:rPr>
          <w:t xml:space="preserve">Ezra </w:t>
        </w:r>
      </w:ins>
      <w:r w:rsidR="007809AF">
        <w:rPr>
          <w:rFonts w:ascii="Times New Roman" w:hAnsi="Times New Roman"/>
        </w:rPr>
        <w:t xml:space="preserve">Pound’s verse experiments, </w:t>
      </w:r>
      <w:ins w:id="2" w:author="Stephen Ross" w:date="2012-08-02T11:11:00Z">
        <w:r w:rsidR="00425F00">
          <w:rPr>
            <w:rFonts w:ascii="Times New Roman" w:hAnsi="Times New Roman"/>
          </w:rPr>
          <w:t xml:space="preserve">Friedrich </w:t>
        </w:r>
      </w:ins>
      <w:r w:rsidR="007809AF">
        <w:rPr>
          <w:rFonts w:ascii="Times New Roman" w:hAnsi="Times New Roman"/>
        </w:rPr>
        <w:t>Niet</w:t>
      </w:r>
      <w:r w:rsidR="00DD397A">
        <w:rPr>
          <w:rFonts w:ascii="Times New Roman" w:hAnsi="Times New Roman"/>
        </w:rPr>
        <w:t>z</w:t>
      </w:r>
      <w:r w:rsidR="007809AF">
        <w:rPr>
          <w:rFonts w:ascii="Times New Roman" w:hAnsi="Times New Roman"/>
        </w:rPr>
        <w:t xml:space="preserve">sche’s philosophy, and </w:t>
      </w:r>
      <w:ins w:id="3" w:author="Stephen Ross" w:date="2012-08-02T11:11:00Z">
        <w:r w:rsidR="00425F00">
          <w:rPr>
            <w:rFonts w:ascii="Times New Roman" w:hAnsi="Times New Roman"/>
          </w:rPr>
          <w:t xml:space="preserve">Fyodor </w:t>
        </w:r>
      </w:ins>
      <w:r w:rsidR="007809AF">
        <w:rPr>
          <w:rFonts w:ascii="Times New Roman" w:hAnsi="Times New Roman"/>
        </w:rPr>
        <w:t xml:space="preserve">Dostoyevsky’s prose. </w:t>
      </w:r>
      <w:commentRangeStart w:id="4"/>
      <w:r w:rsidR="00290E6E">
        <w:rPr>
          <w:rFonts w:ascii="Times New Roman" w:hAnsi="Times New Roman"/>
        </w:rPr>
        <w:t>Having worked as a journali</w:t>
      </w:r>
      <w:r w:rsidR="00C06477">
        <w:rPr>
          <w:rFonts w:ascii="Times New Roman" w:hAnsi="Times New Roman"/>
        </w:rPr>
        <w:t>st across Scotland and in Wales</w:t>
      </w:r>
      <w:commentRangeEnd w:id="4"/>
      <w:r w:rsidR="00425F00">
        <w:rPr>
          <w:rStyle w:val="CommentReference"/>
          <w:vanish/>
        </w:rPr>
        <w:commentReference w:id="4"/>
      </w:r>
      <w:r w:rsidR="00C06477">
        <w:rPr>
          <w:rFonts w:ascii="Times New Roman" w:hAnsi="Times New Roman"/>
        </w:rPr>
        <w:t>,</w:t>
      </w:r>
      <w:r w:rsidR="00290E6E">
        <w:rPr>
          <w:rFonts w:ascii="Times New Roman" w:hAnsi="Times New Roman"/>
        </w:rPr>
        <w:t xml:space="preserve"> </w:t>
      </w:r>
      <w:r w:rsidR="00C06477">
        <w:rPr>
          <w:rFonts w:ascii="Times New Roman" w:hAnsi="Times New Roman"/>
        </w:rPr>
        <w:t>h</w:t>
      </w:r>
      <w:r w:rsidR="004431B5">
        <w:rPr>
          <w:rFonts w:ascii="Times New Roman" w:hAnsi="Times New Roman"/>
        </w:rPr>
        <w:t>is career</w:t>
      </w:r>
      <w:r w:rsidR="00C06477">
        <w:rPr>
          <w:rFonts w:ascii="Times New Roman" w:hAnsi="Times New Roman"/>
        </w:rPr>
        <w:t xml:space="preserve"> as a poet began in earnest in Montrose. From here he edited the poetry review </w:t>
      </w:r>
      <w:r w:rsidR="00C06477">
        <w:rPr>
          <w:rFonts w:ascii="Times New Roman" w:hAnsi="Times New Roman"/>
          <w:i/>
        </w:rPr>
        <w:t>Northern Numbers</w:t>
      </w:r>
      <w:r w:rsidR="00C06477">
        <w:rPr>
          <w:rFonts w:ascii="Times New Roman" w:hAnsi="Times New Roman"/>
        </w:rPr>
        <w:t xml:space="preserve"> and the magazine </w:t>
      </w:r>
      <w:r w:rsidR="00C06477">
        <w:rPr>
          <w:rFonts w:ascii="Times New Roman" w:hAnsi="Times New Roman"/>
          <w:i/>
        </w:rPr>
        <w:t>Scottish Chapbook</w:t>
      </w:r>
      <w:r w:rsidR="00C06477">
        <w:rPr>
          <w:rFonts w:ascii="Times New Roman" w:hAnsi="Times New Roman"/>
        </w:rPr>
        <w:t>, in which</w:t>
      </w:r>
      <w:r w:rsidR="0064025D">
        <w:rPr>
          <w:rFonts w:ascii="Times New Roman" w:hAnsi="Times New Roman"/>
        </w:rPr>
        <w:t>, in 1922, he</w:t>
      </w:r>
      <w:r w:rsidR="00C06477">
        <w:rPr>
          <w:rFonts w:ascii="Times New Roman" w:hAnsi="Times New Roman"/>
        </w:rPr>
        <w:t xml:space="preserve"> assumed his </w:t>
      </w:r>
      <w:del w:id="5" w:author="Stephen Ross" w:date="2012-08-02T11:11:00Z">
        <w:r w:rsidR="007809AF" w:rsidDel="00425F00">
          <w:rPr>
            <w:rFonts w:ascii="Times New Roman" w:hAnsi="Times New Roman"/>
          </w:rPr>
          <w:delText>moniker</w:delText>
        </w:r>
      </w:del>
      <w:ins w:id="6" w:author="Stephen Ross" w:date="2012-08-02T11:11:00Z">
        <w:r w:rsidR="00425F00">
          <w:rPr>
            <w:rFonts w:ascii="Times New Roman" w:hAnsi="Times New Roman"/>
          </w:rPr>
          <w:t>pseudonym</w:t>
        </w:r>
      </w:ins>
      <w:r w:rsidR="00C06477">
        <w:rPr>
          <w:rFonts w:ascii="Times New Roman" w:hAnsi="Times New Roman"/>
        </w:rPr>
        <w:t>. Th</w:t>
      </w:r>
      <w:r w:rsidR="00982AA4">
        <w:rPr>
          <w:rFonts w:ascii="Times New Roman" w:hAnsi="Times New Roman"/>
        </w:rPr>
        <w:t>roughout the 1920s MacDiarmid</w:t>
      </w:r>
      <w:r w:rsidR="007809AF">
        <w:rPr>
          <w:rFonts w:ascii="Times New Roman" w:hAnsi="Times New Roman"/>
        </w:rPr>
        <w:t xml:space="preserve"> </w:t>
      </w:r>
      <w:r w:rsidR="00C06477">
        <w:rPr>
          <w:rFonts w:ascii="Times New Roman" w:hAnsi="Times New Roman"/>
        </w:rPr>
        <w:t>set out his vision for a ‘Scotti</w:t>
      </w:r>
      <w:r w:rsidR="00982AA4">
        <w:rPr>
          <w:rFonts w:ascii="Times New Roman" w:hAnsi="Times New Roman"/>
        </w:rPr>
        <w:t>sh Literary Renaissance’</w:t>
      </w:r>
      <w:r w:rsidR="00C06477">
        <w:rPr>
          <w:rFonts w:ascii="Times New Roman" w:hAnsi="Times New Roman"/>
        </w:rPr>
        <w:t xml:space="preserve">. The early Scots lyrics of </w:t>
      </w:r>
      <w:r w:rsidR="00C06477">
        <w:rPr>
          <w:rFonts w:ascii="Times New Roman" w:hAnsi="Times New Roman"/>
          <w:i/>
        </w:rPr>
        <w:t xml:space="preserve">Sangschaw </w:t>
      </w:r>
      <w:r w:rsidR="00C06477">
        <w:rPr>
          <w:rFonts w:ascii="Times New Roman" w:hAnsi="Times New Roman"/>
        </w:rPr>
        <w:t xml:space="preserve">and </w:t>
      </w:r>
      <w:r w:rsidR="00C06477">
        <w:rPr>
          <w:rFonts w:ascii="Times New Roman" w:hAnsi="Times New Roman"/>
          <w:i/>
        </w:rPr>
        <w:t>Pennywheep</w:t>
      </w:r>
      <w:r w:rsidR="007809AF">
        <w:rPr>
          <w:rFonts w:ascii="Times New Roman" w:hAnsi="Times New Roman"/>
        </w:rPr>
        <w:t xml:space="preserve"> demonstrated how experimentation with the vernacular, and with </w:t>
      </w:r>
      <w:r w:rsidR="00A37F66">
        <w:rPr>
          <w:rFonts w:ascii="Times New Roman" w:hAnsi="Times New Roman"/>
        </w:rPr>
        <w:t>a Scots lexicon</w:t>
      </w:r>
      <w:r w:rsidR="007809AF">
        <w:rPr>
          <w:rFonts w:ascii="Times New Roman" w:hAnsi="Times New Roman"/>
        </w:rPr>
        <w:t xml:space="preserve"> dredged from dictionaries, could escape from the limitations of a parochial literatu</w:t>
      </w:r>
      <w:r w:rsidR="00982AA4">
        <w:rPr>
          <w:rFonts w:ascii="Times New Roman" w:hAnsi="Times New Roman"/>
        </w:rPr>
        <w:t>re and connect with</w:t>
      </w:r>
      <w:r w:rsidR="007809AF">
        <w:rPr>
          <w:rFonts w:ascii="Times New Roman" w:hAnsi="Times New Roman"/>
        </w:rPr>
        <w:t xml:space="preserve"> </w:t>
      </w:r>
      <w:r w:rsidR="00982AA4">
        <w:rPr>
          <w:rFonts w:ascii="Times New Roman" w:hAnsi="Times New Roman"/>
        </w:rPr>
        <w:t xml:space="preserve">modernist </w:t>
      </w:r>
      <w:r w:rsidR="007809AF">
        <w:rPr>
          <w:rFonts w:ascii="Times New Roman" w:hAnsi="Times New Roman"/>
        </w:rPr>
        <w:t>currents of phil</w:t>
      </w:r>
      <w:r w:rsidR="000503E9">
        <w:rPr>
          <w:rFonts w:ascii="Times New Roman" w:hAnsi="Times New Roman"/>
        </w:rPr>
        <w:t>osophical investigation</w:t>
      </w:r>
      <w:r w:rsidR="007809AF">
        <w:rPr>
          <w:rFonts w:ascii="Times New Roman" w:hAnsi="Times New Roman"/>
        </w:rPr>
        <w:t>.</w:t>
      </w:r>
    </w:p>
    <w:p w:rsidR="007809AF" w:rsidRDefault="007809AF" w:rsidP="004B5FF1">
      <w:pPr>
        <w:spacing w:after="0"/>
        <w:rPr>
          <w:rFonts w:ascii="Times New Roman" w:hAnsi="Times New Roman"/>
        </w:rPr>
      </w:pPr>
    </w:p>
    <w:p w:rsidR="007809AF" w:rsidRPr="00DD44B6" w:rsidRDefault="00BC2C52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>A</w:t>
      </w:r>
      <w:r w:rsidR="007809AF">
        <w:rPr>
          <w:rFonts w:ascii="Times New Roman" w:hAnsi="Times New Roman"/>
          <w:i/>
        </w:rPr>
        <w:t xml:space="preserve"> Drunk Man Looks at the Thistle</w:t>
      </w:r>
      <w:r w:rsidR="007809AF">
        <w:rPr>
          <w:rFonts w:ascii="Times New Roman" w:hAnsi="Times New Roman"/>
        </w:rPr>
        <w:t xml:space="preserve"> </w:t>
      </w:r>
      <w:r w:rsidR="00ED4EC0">
        <w:rPr>
          <w:rFonts w:ascii="Times New Roman" w:hAnsi="Times New Roman"/>
        </w:rPr>
        <w:t>is</w:t>
      </w:r>
      <w:r>
        <w:rPr>
          <w:rFonts w:ascii="Times New Roman" w:hAnsi="Times New Roman"/>
        </w:rPr>
        <w:t xml:space="preserve"> an extension of these ea</w:t>
      </w:r>
      <w:r w:rsidR="00D05C32">
        <w:rPr>
          <w:rFonts w:ascii="Times New Roman" w:hAnsi="Times New Roman"/>
        </w:rPr>
        <w:t xml:space="preserve">rly experiments. Through the wandering thoughts of the eponymous drunk man MacDiarmid </w:t>
      </w:r>
      <w:r w:rsidR="0064025D">
        <w:rPr>
          <w:rFonts w:ascii="Times New Roman" w:hAnsi="Times New Roman"/>
        </w:rPr>
        <w:t>meditate</w:t>
      </w:r>
      <w:ins w:id="7" w:author="Stephen Ross" w:date="2012-08-02T11:12:00Z">
        <w:r w:rsidR="00A42EC8">
          <w:rPr>
            <w:rFonts w:ascii="Times New Roman" w:hAnsi="Times New Roman"/>
          </w:rPr>
          <w:t>s</w:t>
        </w:r>
      </w:ins>
      <w:del w:id="8" w:author="Stephen Ross" w:date="2012-08-02T11:12:00Z">
        <w:r w:rsidR="0064025D" w:rsidDel="00A42EC8">
          <w:rPr>
            <w:rFonts w:ascii="Times New Roman" w:hAnsi="Times New Roman"/>
          </w:rPr>
          <w:delText>d</w:delText>
        </w:r>
      </w:del>
      <w:r w:rsidR="008A5D7C">
        <w:rPr>
          <w:rFonts w:ascii="Times New Roman" w:hAnsi="Times New Roman"/>
        </w:rPr>
        <w:t xml:space="preserve"> </w:t>
      </w:r>
      <w:r w:rsidR="007F3FAF">
        <w:rPr>
          <w:rFonts w:ascii="Times New Roman" w:hAnsi="Times New Roman"/>
        </w:rPr>
        <w:t>on a series of symbols</w:t>
      </w:r>
      <w:r w:rsidR="00DD44B6">
        <w:rPr>
          <w:rFonts w:ascii="Times New Roman" w:hAnsi="Times New Roman"/>
        </w:rPr>
        <w:t>,</w:t>
      </w:r>
      <w:r w:rsidR="007F3FAF">
        <w:rPr>
          <w:rFonts w:ascii="Times New Roman" w:hAnsi="Times New Roman"/>
        </w:rPr>
        <w:t xml:space="preserve"> including the thistle and the moon</w:t>
      </w:r>
      <w:r w:rsidR="00DD44B6">
        <w:rPr>
          <w:rFonts w:ascii="Times New Roman" w:hAnsi="Times New Roman"/>
        </w:rPr>
        <w:t>, and explore</w:t>
      </w:r>
      <w:ins w:id="9" w:author="Stephen Ross" w:date="2012-08-02T11:12:00Z">
        <w:r w:rsidR="00A42EC8">
          <w:rPr>
            <w:rFonts w:ascii="Times New Roman" w:hAnsi="Times New Roman"/>
          </w:rPr>
          <w:t>s</w:t>
        </w:r>
      </w:ins>
      <w:del w:id="10" w:author="Stephen Ross" w:date="2012-08-02T11:12:00Z">
        <w:r w:rsidR="00DD44B6" w:rsidDel="00A42EC8">
          <w:rPr>
            <w:rFonts w:ascii="Times New Roman" w:hAnsi="Times New Roman"/>
          </w:rPr>
          <w:delText>d</w:delText>
        </w:r>
      </w:del>
      <w:r w:rsidR="00DD44B6">
        <w:rPr>
          <w:rFonts w:ascii="Times New Roman" w:hAnsi="Times New Roman"/>
        </w:rPr>
        <w:t xml:space="preserve"> the relationship between the personal and the universal.</w:t>
      </w:r>
      <w:r w:rsidR="007F3FAF">
        <w:rPr>
          <w:rFonts w:ascii="Times New Roman" w:hAnsi="Times New Roman"/>
        </w:rPr>
        <w:t xml:space="preserve"> </w:t>
      </w:r>
      <w:r w:rsidR="009477F5">
        <w:rPr>
          <w:rFonts w:ascii="Times New Roman" w:hAnsi="Times New Roman"/>
        </w:rPr>
        <w:t>MacDiarmid’s r</w:t>
      </w:r>
      <w:r w:rsidR="007F3FAF">
        <w:rPr>
          <w:rFonts w:ascii="Times New Roman" w:hAnsi="Times New Roman"/>
        </w:rPr>
        <w:t>apid shi</w:t>
      </w:r>
      <w:r w:rsidR="0064025D">
        <w:rPr>
          <w:rFonts w:ascii="Times New Roman" w:hAnsi="Times New Roman"/>
        </w:rPr>
        <w:t>fts</w:t>
      </w:r>
      <w:r w:rsidR="009477F5">
        <w:rPr>
          <w:rFonts w:ascii="Times New Roman" w:hAnsi="Times New Roman"/>
        </w:rPr>
        <w:t xml:space="preserve"> in mood and register</w:t>
      </w:r>
      <w:r w:rsidR="0064025D">
        <w:rPr>
          <w:rFonts w:ascii="Times New Roman" w:hAnsi="Times New Roman"/>
        </w:rPr>
        <w:t xml:space="preserve"> </w:t>
      </w:r>
      <w:r w:rsidR="009477F5">
        <w:rPr>
          <w:rFonts w:ascii="Times New Roman" w:hAnsi="Times New Roman"/>
        </w:rPr>
        <w:t>saw a</w:t>
      </w:r>
      <w:r w:rsidR="007F3FAF">
        <w:rPr>
          <w:rFonts w:ascii="Times New Roman" w:hAnsi="Times New Roman"/>
        </w:rPr>
        <w:t xml:space="preserve"> diagnosis of Scotland’s cultural and </w:t>
      </w:r>
      <w:r w:rsidR="00982AA4">
        <w:rPr>
          <w:rFonts w:ascii="Times New Roman" w:hAnsi="Times New Roman"/>
        </w:rPr>
        <w:t>political malaise</w:t>
      </w:r>
      <w:r w:rsidR="009477F5">
        <w:rPr>
          <w:rFonts w:ascii="Times New Roman" w:hAnsi="Times New Roman"/>
        </w:rPr>
        <w:t xml:space="preserve"> tangled up in epistemological and</w:t>
      </w:r>
      <w:r w:rsidR="00982AA4">
        <w:rPr>
          <w:rFonts w:ascii="Times New Roman" w:hAnsi="Times New Roman"/>
        </w:rPr>
        <w:t xml:space="preserve"> metaphysical investigation</w:t>
      </w:r>
      <w:r w:rsidR="007F3FAF">
        <w:rPr>
          <w:rFonts w:ascii="Times New Roman" w:hAnsi="Times New Roman"/>
        </w:rPr>
        <w:t xml:space="preserve">. </w:t>
      </w:r>
      <w:r w:rsidR="009477F5">
        <w:rPr>
          <w:rFonts w:ascii="Times New Roman" w:hAnsi="Times New Roman"/>
        </w:rPr>
        <w:t>With</w:t>
      </w:r>
      <w:r w:rsidR="00DD44B6">
        <w:rPr>
          <w:rFonts w:ascii="Times New Roman" w:hAnsi="Times New Roman"/>
        </w:rPr>
        <w:t xml:space="preserve"> a narrative frame evocative of Burns’s ‘Tam O’</w:t>
      </w:r>
      <w:r w:rsidR="0064025D">
        <w:rPr>
          <w:rFonts w:ascii="Times New Roman" w:hAnsi="Times New Roman"/>
        </w:rPr>
        <w:t>Shanter’, MacDiarmid dre</w:t>
      </w:r>
      <w:r w:rsidR="00DD44B6">
        <w:rPr>
          <w:rFonts w:ascii="Times New Roman" w:hAnsi="Times New Roman"/>
        </w:rPr>
        <w:t>w</w:t>
      </w:r>
      <w:r w:rsidR="009477F5">
        <w:rPr>
          <w:rFonts w:ascii="Times New Roman" w:hAnsi="Times New Roman"/>
        </w:rPr>
        <w:t xml:space="preserve"> from writers as disparate as Eliot,</w:t>
      </w:r>
      <w:r w:rsidR="00982AA4">
        <w:rPr>
          <w:rFonts w:ascii="Times New Roman" w:hAnsi="Times New Roman"/>
        </w:rPr>
        <w:t xml:space="preserve"> </w:t>
      </w:r>
      <w:ins w:id="11" w:author="Stephen Ross" w:date="2012-08-02T11:13:00Z">
        <w:r w:rsidR="00916E78">
          <w:rPr>
            <w:rFonts w:ascii="Times New Roman" w:hAnsi="Times New Roman"/>
          </w:rPr>
          <w:t xml:space="preserve">Alexander </w:t>
        </w:r>
      </w:ins>
      <w:r w:rsidR="00982AA4">
        <w:rPr>
          <w:rFonts w:ascii="Times New Roman" w:hAnsi="Times New Roman"/>
        </w:rPr>
        <w:t>Blok, Dostoyevsky</w:t>
      </w:r>
      <w:r w:rsidR="009477F5">
        <w:rPr>
          <w:rFonts w:ascii="Times New Roman" w:hAnsi="Times New Roman"/>
        </w:rPr>
        <w:t>,</w:t>
      </w:r>
      <w:r w:rsidR="00982AA4">
        <w:rPr>
          <w:rFonts w:ascii="Times New Roman" w:hAnsi="Times New Roman"/>
        </w:rPr>
        <w:t xml:space="preserve"> and Dante</w:t>
      </w:r>
      <w:r w:rsidR="00DD44B6">
        <w:rPr>
          <w:rFonts w:ascii="Times New Roman" w:hAnsi="Times New Roman"/>
        </w:rPr>
        <w:t xml:space="preserve"> </w:t>
      </w:r>
      <w:ins w:id="12" w:author="Stephen Ross" w:date="2012-08-02T11:13:00Z">
        <w:r w:rsidR="00916E78">
          <w:rPr>
            <w:rFonts w:ascii="Times New Roman" w:hAnsi="Times New Roman"/>
          </w:rPr>
          <w:t xml:space="preserve">Alighieri </w:t>
        </w:r>
      </w:ins>
      <w:r w:rsidR="00DD44B6">
        <w:rPr>
          <w:rFonts w:ascii="Times New Roman" w:hAnsi="Times New Roman"/>
        </w:rPr>
        <w:t>in his search for the place of the human spirit even in</w:t>
      </w:r>
      <w:r w:rsidR="00982AA4">
        <w:rPr>
          <w:rFonts w:ascii="Times New Roman" w:hAnsi="Times New Roman"/>
        </w:rPr>
        <w:t xml:space="preserve"> light of the vastness of existence.</w:t>
      </w:r>
      <w:r w:rsidR="00931336">
        <w:rPr>
          <w:rFonts w:ascii="Times New Roman" w:hAnsi="Times New Roman"/>
        </w:rPr>
        <w:t xml:space="preserve"> </w:t>
      </w:r>
      <w:del w:id="13" w:author="Stephen Ross" w:date="2012-08-02T11:13:00Z">
        <w:r w:rsidR="00931336" w:rsidDel="00916E78">
          <w:rPr>
            <w:rFonts w:ascii="Times New Roman" w:hAnsi="Times New Roman"/>
          </w:rPr>
          <w:delText xml:space="preserve">MacDiarmid </w:delText>
        </w:r>
        <w:r w:rsidR="00DD397A" w:rsidDel="00916E78">
          <w:rPr>
            <w:rFonts w:ascii="Times New Roman" w:hAnsi="Times New Roman"/>
          </w:rPr>
          <w:delText>conceptuali</w:delText>
        </w:r>
        <w:r w:rsidR="001C6EA1" w:rsidDel="00916E78">
          <w:rPr>
            <w:rFonts w:ascii="Times New Roman" w:hAnsi="Times New Roman"/>
          </w:rPr>
          <w:delText>sed what he called the ‘caledonian antisyzygy’, which referred to the complex of contradictions in the Scottish psyche, and it is t</w:delText>
        </w:r>
        <w:r w:rsidR="009477F5" w:rsidDel="00916E78">
          <w:rPr>
            <w:rFonts w:ascii="Times New Roman" w:hAnsi="Times New Roman"/>
          </w:rPr>
          <w:delText>his phenomenon that is explored</w:delText>
        </w:r>
        <w:r w:rsidR="001C6EA1" w:rsidDel="00916E78">
          <w:rPr>
            <w:rFonts w:ascii="Times New Roman" w:hAnsi="Times New Roman"/>
          </w:rPr>
          <w:delText xml:space="preserve"> in his most celebrated poem.</w:delText>
        </w:r>
      </w:del>
    </w:p>
    <w:p w:rsidR="00C06477" w:rsidRDefault="00C06477" w:rsidP="004B5FF1">
      <w:pPr>
        <w:spacing w:after="0"/>
        <w:rPr>
          <w:rFonts w:ascii="Times New Roman" w:hAnsi="Times New Roman"/>
        </w:rPr>
      </w:pPr>
    </w:p>
    <w:p w:rsidR="00DD397A" w:rsidRPr="00FB6B9D" w:rsidRDefault="009477F5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In an effort to overcome mount</w:t>
      </w:r>
      <w:r w:rsidR="00142049">
        <w:rPr>
          <w:rFonts w:ascii="Times New Roman" w:hAnsi="Times New Roman"/>
        </w:rPr>
        <w:t>ing</w:t>
      </w:r>
      <w:r w:rsidR="004431B5">
        <w:rPr>
          <w:rFonts w:ascii="Times New Roman" w:hAnsi="Times New Roman"/>
        </w:rPr>
        <w:t xml:space="preserve"> </w:t>
      </w:r>
      <w:r w:rsidR="00142049">
        <w:rPr>
          <w:rFonts w:ascii="Times New Roman" w:hAnsi="Times New Roman"/>
        </w:rPr>
        <w:t xml:space="preserve">financial and personal troubles, </w:t>
      </w:r>
      <w:r w:rsidR="004431B5">
        <w:rPr>
          <w:rFonts w:ascii="Times New Roman" w:hAnsi="Times New Roman"/>
        </w:rPr>
        <w:t xml:space="preserve">MacDiarmid </w:t>
      </w:r>
      <w:r w:rsidR="007809AF">
        <w:rPr>
          <w:rFonts w:ascii="Times New Roman" w:hAnsi="Times New Roman"/>
        </w:rPr>
        <w:t>spent most of the 1930s living o</w:t>
      </w:r>
      <w:r w:rsidR="004431B5">
        <w:rPr>
          <w:rFonts w:ascii="Times New Roman" w:hAnsi="Times New Roman"/>
        </w:rPr>
        <w:t>n the Shetland</w:t>
      </w:r>
      <w:r w:rsidR="00142049">
        <w:rPr>
          <w:rFonts w:ascii="Times New Roman" w:hAnsi="Times New Roman"/>
        </w:rPr>
        <w:t xml:space="preserve"> island of Whalsay, isolated fro</w:t>
      </w:r>
      <w:r w:rsidR="004431B5">
        <w:rPr>
          <w:rFonts w:ascii="Times New Roman" w:hAnsi="Times New Roman"/>
        </w:rPr>
        <w:t xml:space="preserve">m the literary and political cultures to which he had been so attuned. </w:t>
      </w:r>
      <w:r w:rsidR="00934FF3">
        <w:rPr>
          <w:rFonts w:ascii="Times New Roman" w:hAnsi="Times New Roman"/>
        </w:rPr>
        <w:t xml:space="preserve">With the novelist Lewis Grassic Gibbon </w:t>
      </w:r>
      <w:r w:rsidR="00FB6B9D">
        <w:rPr>
          <w:rFonts w:ascii="Times New Roman" w:hAnsi="Times New Roman"/>
        </w:rPr>
        <w:t xml:space="preserve">(1901-1935) </w:t>
      </w:r>
      <w:r w:rsidR="00934FF3">
        <w:rPr>
          <w:rFonts w:ascii="Times New Roman" w:hAnsi="Times New Roman"/>
        </w:rPr>
        <w:t xml:space="preserve">(pseudonym of James Leslie Mitchell), he wrote </w:t>
      </w:r>
      <w:r w:rsidR="00FB6B9D">
        <w:rPr>
          <w:rFonts w:ascii="Times New Roman" w:hAnsi="Times New Roman"/>
        </w:rPr>
        <w:t xml:space="preserve">a satirical account of contemporary Scotland in </w:t>
      </w:r>
      <w:r w:rsidR="00FB6B9D">
        <w:rPr>
          <w:rFonts w:ascii="Times New Roman" w:hAnsi="Times New Roman"/>
          <w:i/>
        </w:rPr>
        <w:t>Scottish Scene</w:t>
      </w:r>
      <w:r w:rsidR="00FB6B9D">
        <w:rPr>
          <w:rFonts w:ascii="Times New Roman" w:hAnsi="Times New Roman"/>
        </w:rPr>
        <w:t xml:space="preserve"> (193</w:t>
      </w:r>
      <w:r w:rsidR="009F67A5">
        <w:rPr>
          <w:rFonts w:ascii="Times New Roman" w:hAnsi="Times New Roman"/>
        </w:rPr>
        <w:t xml:space="preserve">4) and continued </w:t>
      </w:r>
      <w:r>
        <w:rPr>
          <w:rFonts w:ascii="Times New Roman" w:hAnsi="Times New Roman"/>
        </w:rPr>
        <w:t>to berate the ‘Burns cult’ among</w:t>
      </w:r>
      <w:r w:rsidR="009F67A5">
        <w:rPr>
          <w:rFonts w:ascii="Times New Roman" w:hAnsi="Times New Roman"/>
        </w:rPr>
        <w:t xml:space="preserve"> other forms of cultural provincialism</w:t>
      </w:r>
      <w:r w:rsidR="00FB6B9D">
        <w:rPr>
          <w:rFonts w:ascii="Times New Roman" w:hAnsi="Times New Roman"/>
        </w:rPr>
        <w:t>. MacDiarmid’s views were often controversial</w:t>
      </w:r>
      <w:r w:rsidR="00DF7E15">
        <w:rPr>
          <w:rFonts w:ascii="Times New Roman" w:hAnsi="Times New Roman"/>
        </w:rPr>
        <w:t xml:space="preserve"> and</w:t>
      </w:r>
      <w:r w:rsidR="000503E9">
        <w:rPr>
          <w:rFonts w:ascii="Times New Roman" w:hAnsi="Times New Roman"/>
        </w:rPr>
        <w:t xml:space="preserve"> alienated many</w:t>
      </w:r>
      <w:r w:rsidR="00FB6B9D">
        <w:rPr>
          <w:rFonts w:ascii="Times New Roman" w:hAnsi="Times New Roman"/>
        </w:rPr>
        <w:t xml:space="preserve"> contemporary Scottish writers. Most famously, he condemned the poet, translator</w:t>
      </w:r>
      <w:r>
        <w:rPr>
          <w:rFonts w:ascii="Times New Roman" w:hAnsi="Times New Roman"/>
        </w:rPr>
        <w:t>,</w:t>
      </w:r>
      <w:r w:rsidR="00FB6B9D">
        <w:rPr>
          <w:rFonts w:ascii="Times New Roman" w:hAnsi="Times New Roman"/>
        </w:rPr>
        <w:t xml:space="preserve"> and essayis</w:t>
      </w:r>
      <w:r>
        <w:rPr>
          <w:rFonts w:ascii="Times New Roman" w:hAnsi="Times New Roman"/>
        </w:rPr>
        <w:t>t, Edwin Muir (1887-1959) for doubting</w:t>
      </w:r>
      <w:r w:rsidR="00FB6B9D">
        <w:rPr>
          <w:rFonts w:ascii="Times New Roman" w:hAnsi="Times New Roman"/>
        </w:rPr>
        <w:t xml:space="preserve"> the possibility of an autonomous Scottis</w:t>
      </w:r>
      <w:r>
        <w:rPr>
          <w:rFonts w:ascii="Times New Roman" w:hAnsi="Times New Roman"/>
        </w:rPr>
        <w:t>h literary identity</w:t>
      </w:r>
      <w:r w:rsidR="00FB6B9D">
        <w:rPr>
          <w:rFonts w:ascii="Times New Roman" w:hAnsi="Times New Roman"/>
        </w:rPr>
        <w:t xml:space="preserve"> in </w:t>
      </w:r>
      <w:r w:rsidR="00FB6B9D">
        <w:rPr>
          <w:rFonts w:ascii="Times New Roman" w:hAnsi="Times New Roman"/>
          <w:i/>
        </w:rPr>
        <w:t>Scott and Scotland</w:t>
      </w:r>
      <w:r w:rsidR="00FB6B9D">
        <w:rPr>
          <w:rFonts w:ascii="Times New Roman" w:hAnsi="Times New Roman"/>
        </w:rPr>
        <w:t xml:space="preserve"> (1936). In later years MacDiarmid also had public disputes with t</w:t>
      </w:r>
      <w:r w:rsidR="008E19DB">
        <w:rPr>
          <w:rFonts w:ascii="Times New Roman" w:hAnsi="Times New Roman"/>
        </w:rPr>
        <w:t>he poet</w:t>
      </w:r>
      <w:r w:rsidR="00FB6B9D">
        <w:rPr>
          <w:rFonts w:ascii="Times New Roman" w:hAnsi="Times New Roman"/>
        </w:rPr>
        <w:t xml:space="preserve"> </w:t>
      </w:r>
      <w:r w:rsidR="008E19DB">
        <w:rPr>
          <w:rFonts w:ascii="Times New Roman" w:hAnsi="Times New Roman"/>
        </w:rPr>
        <w:t>Ian Hamilton Finlay (1925-2006),</w:t>
      </w:r>
      <w:r w:rsidR="00FB6B9D">
        <w:rPr>
          <w:rFonts w:ascii="Times New Roman" w:hAnsi="Times New Roman"/>
        </w:rPr>
        <w:t xml:space="preserve"> with the folklorist Hamish Henderson (1919</w:t>
      </w:r>
      <w:r w:rsidR="008E19DB">
        <w:rPr>
          <w:rFonts w:ascii="Times New Roman" w:hAnsi="Times New Roman"/>
        </w:rPr>
        <w:t>-2002),</w:t>
      </w:r>
      <w:r w:rsidR="00FB6B9D">
        <w:rPr>
          <w:rFonts w:ascii="Times New Roman" w:hAnsi="Times New Roman"/>
        </w:rPr>
        <w:t xml:space="preserve"> and with the beat writer Alexander Trocchi (1925-1984).</w:t>
      </w:r>
    </w:p>
    <w:p w:rsidR="00934FF3" w:rsidRDefault="00934FF3" w:rsidP="004B5FF1">
      <w:pPr>
        <w:spacing w:after="0"/>
        <w:rPr>
          <w:rFonts w:ascii="Times New Roman" w:hAnsi="Times New Roman"/>
        </w:rPr>
      </w:pPr>
    </w:p>
    <w:p w:rsidR="00DD1353" w:rsidRDefault="00FB6B9D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In the 1930s MacDiarmid’s</w:t>
      </w:r>
      <w:r w:rsidR="001E0755">
        <w:rPr>
          <w:rFonts w:ascii="Times New Roman" w:hAnsi="Times New Roman"/>
        </w:rPr>
        <w:t xml:space="preserve"> use of ‘synthetic Scots’ faded while his politics emerged more forcefully. </w:t>
      </w:r>
      <w:r w:rsidR="00590AB1">
        <w:rPr>
          <w:rFonts w:ascii="Times New Roman" w:hAnsi="Times New Roman"/>
        </w:rPr>
        <w:t>Poems such as</w:t>
      </w:r>
      <w:r w:rsidR="001E0755">
        <w:rPr>
          <w:rFonts w:ascii="Times New Roman" w:hAnsi="Times New Roman"/>
        </w:rPr>
        <w:t xml:space="preserve"> ‘Seamless Garment’ and </w:t>
      </w:r>
      <w:r w:rsidR="00931336">
        <w:rPr>
          <w:rFonts w:ascii="Times New Roman" w:hAnsi="Times New Roman"/>
        </w:rPr>
        <w:t>hi</w:t>
      </w:r>
      <w:r w:rsidR="00590AB1">
        <w:rPr>
          <w:rFonts w:ascii="Times New Roman" w:hAnsi="Times New Roman"/>
        </w:rPr>
        <w:t>s three ‘Hymns to Lenin’ address</w:t>
      </w:r>
      <w:r w:rsidR="00931336">
        <w:rPr>
          <w:rFonts w:ascii="Times New Roman" w:hAnsi="Times New Roman"/>
        </w:rPr>
        <w:t xml:space="preserve"> the working class directly. Though they implore their imagined audience</w:t>
      </w:r>
      <w:r w:rsidR="001C6EA1">
        <w:rPr>
          <w:rFonts w:ascii="Times New Roman" w:hAnsi="Times New Roman"/>
        </w:rPr>
        <w:t>s</w:t>
      </w:r>
      <w:r w:rsidR="00931336">
        <w:rPr>
          <w:rFonts w:ascii="Times New Roman" w:hAnsi="Times New Roman"/>
        </w:rPr>
        <w:t xml:space="preserve"> to see the truth of their situation and the </w:t>
      </w:r>
      <w:r w:rsidR="001C6EA1">
        <w:rPr>
          <w:rFonts w:ascii="Times New Roman" w:hAnsi="Times New Roman"/>
        </w:rPr>
        <w:t xml:space="preserve">spiritual as well as economic </w:t>
      </w:r>
      <w:r w:rsidR="00931336">
        <w:rPr>
          <w:rFonts w:ascii="Times New Roman" w:hAnsi="Times New Roman"/>
        </w:rPr>
        <w:t>emancipation that might be pursued through socialism, they also comment on the role that the poet might play in meeting this task.</w:t>
      </w:r>
      <w:r w:rsidR="00853CF0">
        <w:rPr>
          <w:rFonts w:ascii="Times New Roman" w:hAnsi="Times New Roman"/>
        </w:rPr>
        <w:t xml:space="preserve"> </w:t>
      </w:r>
      <w:r w:rsidR="009F67A5">
        <w:rPr>
          <w:rFonts w:ascii="Times New Roman" w:hAnsi="Times New Roman"/>
        </w:rPr>
        <w:t>F</w:t>
      </w:r>
      <w:r w:rsidR="00853CF0">
        <w:rPr>
          <w:rFonts w:ascii="Times New Roman" w:hAnsi="Times New Roman"/>
        </w:rPr>
        <w:t>igures like Christ and Lenin appear</w:t>
      </w:r>
      <w:r w:rsidR="009F67A5">
        <w:rPr>
          <w:rFonts w:ascii="Times New Roman" w:hAnsi="Times New Roman"/>
        </w:rPr>
        <w:t xml:space="preserve"> frequently in the poetry from this period </w:t>
      </w:r>
      <w:r w:rsidR="008E19DB">
        <w:rPr>
          <w:rFonts w:ascii="Times New Roman" w:hAnsi="Times New Roman"/>
        </w:rPr>
        <w:t xml:space="preserve">as they </w:t>
      </w:r>
      <w:r w:rsidR="00853CF0">
        <w:rPr>
          <w:rFonts w:ascii="Times New Roman" w:hAnsi="Times New Roman"/>
        </w:rPr>
        <w:t>reconcile</w:t>
      </w:r>
      <w:r w:rsidR="009F67A5">
        <w:rPr>
          <w:rFonts w:ascii="Times New Roman" w:hAnsi="Times New Roman"/>
        </w:rPr>
        <w:t>d</w:t>
      </w:r>
      <w:r w:rsidR="00853CF0">
        <w:rPr>
          <w:rFonts w:ascii="Times New Roman" w:hAnsi="Times New Roman"/>
        </w:rPr>
        <w:t xml:space="preserve"> the</w:t>
      </w:r>
      <w:r w:rsidR="00590AB1">
        <w:rPr>
          <w:rFonts w:ascii="Times New Roman" w:hAnsi="Times New Roman"/>
        </w:rPr>
        <w:t>ory with</w:t>
      </w:r>
      <w:r w:rsidR="00DF7E15">
        <w:rPr>
          <w:rFonts w:ascii="Times New Roman" w:hAnsi="Times New Roman"/>
        </w:rPr>
        <w:t xml:space="preserve"> practice most fu</w:t>
      </w:r>
      <w:r w:rsidR="00853CF0">
        <w:rPr>
          <w:rFonts w:ascii="Times New Roman" w:hAnsi="Times New Roman"/>
        </w:rPr>
        <w:t xml:space="preserve">lly. </w:t>
      </w:r>
      <w:del w:id="14" w:author="Stephen Ross" w:date="2012-08-02T11:15:00Z">
        <w:r w:rsidR="00853CF0" w:rsidDel="00B06ADB">
          <w:rPr>
            <w:rFonts w:ascii="Times New Roman" w:hAnsi="Times New Roman"/>
          </w:rPr>
          <w:delText>In his polemical articles a</w:delText>
        </w:r>
        <w:r w:rsidR="00DD1353" w:rsidDel="00B06ADB">
          <w:rPr>
            <w:rFonts w:ascii="Times New Roman" w:hAnsi="Times New Roman"/>
          </w:rPr>
          <w:delText>nd his intellectual,</w:delText>
        </w:r>
        <w:r w:rsidR="00853CF0" w:rsidDel="00B06ADB">
          <w:rPr>
            <w:rFonts w:ascii="Times New Roman" w:hAnsi="Times New Roman"/>
          </w:rPr>
          <w:delText xml:space="preserve"> investigative poetry, MacD</w:delText>
        </w:r>
        <w:r w:rsidR="000503E9" w:rsidDel="00B06ADB">
          <w:rPr>
            <w:rFonts w:ascii="Times New Roman" w:hAnsi="Times New Roman"/>
          </w:rPr>
          <w:delText>iarmid sought for the same confluence of thought and action</w:delText>
        </w:r>
        <w:r w:rsidR="00853CF0" w:rsidDel="00B06ADB">
          <w:rPr>
            <w:rFonts w:ascii="Times New Roman" w:hAnsi="Times New Roman"/>
          </w:rPr>
          <w:delText>.</w:delText>
        </w:r>
      </w:del>
    </w:p>
    <w:p w:rsidR="00DD1353" w:rsidRDefault="00DD1353" w:rsidP="004B5FF1">
      <w:pPr>
        <w:spacing w:after="0"/>
        <w:rPr>
          <w:rFonts w:ascii="Times New Roman" w:hAnsi="Times New Roman"/>
        </w:rPr>
      </w:pPr>
    </w:p>
    <w:p w:rsidR="00934FF3" w:rsidRDefault="00DD1353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Politically, MacDiarmid’s twin gospels were Scottish nationalism and international socialism. He flirted w</w:t>
      </w:r>
      <w:r w:rsidR="009F67A5">
        <w:rPr>
          <w:rFonts w:ascii="Times New Roman" w:hAnsi="Times New Roman"/>
        </w:rPr>
        <w:t>ith the idea of a Scottish</w:t>
      </w:r>
      <w:r w:rsidR="00590AB1">
        <w:rPr>
          <w:rFonts w:ascii="Times New Roman" w:hAnsi="Times New Roman"/>
        </w:rPr>
        <w:t xml:space="preserve"> f</w:t>
      </w:r>
      <w:r>
        <w:rPr>
          <w:rFonts w:ascii="Times New Roman" w:hAnsi="Times New Roman"/>
        </w:rPr>
        <w:t xml:space="preserve">ascism in the early 1920s, though he soon rejected it, co-founding an early incarnation of the Scottish National Party, and </w:t>
      </w:r>
      <w:r w:rsidR="000503E9">
        <w:rPr>
          <w:rFonts w:ascii="Times New Roman" w:hAnsi="Times New Roman"/>
        </w:rPr>
        <w:t xml:space="preserve">later </w:t>
      </w:r>
      <w:r>
        <w:rPr>
          <w:rFonts w:ascii="Times New Roman" w:hAnsi="Times New Roman"/>
        </w:rPr>
        <w:t>joining</w:t>
      </w:r>
      <w:r w:rsidR="00E860A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 Communist Party of G</w:t>
      </w:r>
      <w:r w:rsidR="00E860A4">
        <w:rPr>
          <w:rFonts w:ascii="Times New Roman" w:hAnsi="Times New Roman"/>
        </w:rPr>
        <w:t>reat Britain</w:t>
      </w:r>
      <w:r>
        <w:rPr>
          <w:rFonts w:ascii="Times New Roman" w:hAnsi="Times New Roman"/>
        </w:rPr>
        <w:t xml:space="preserve">. </w:t>
      </w:r>
      <w:r w:rsidR="009F67A5">
        <w:rPr>
          <w:rFonts w:ascii="Times New Roman" w:hAnsi="Times New Roman"/>
        </w:rPr>
        <w:t>Even in his socialism MacDiarmid</w:t>
      </w:r>
      <w:r w:rsidR="00934FF3">
        <w:rPr>
          <w:rFonts w:ascii="Times New Roman" w:hAnsi="Times New Roman"/>
        </w:rPr>
        <w:t xml:space="preserve"> </w:t>
      </w:r>
      <w:r w:rsidR="009F67A5">
        <w:rPr>
          <w:rFonts w:ascii="Times New Roman" w:hAnsi="Times New Roman"/>
        </w:rPr>
        <w:t xml:space="preserve">insisted </w:t>
      </w:r>
      <w:r w:rsidR="000503E9">
        <w:rPr>
          <w:rFonts w:ascii="Times New Roman" w:hAnsi="Times New Roman"/>
        </w:rPr>
        <w:t>on the importance of the intellectual</w:t>
      </w:r>
      <w:r w:rsidR="00E860A4">
        <w:rPr>
          <w:rFonts w:ascii="Times New Roman" w:hAnsi="Times New Roman"/>
        </w:rPr>
        <w:t xml:space="preserve"> vanguard</w:t>
      </w:r>
      <w:r w:rsidR="00934FF3">
        <w:rPr>
          <w:rFonts w:ascii="Times New Roman" w:hAnsi="Times New Roman"/>
        </w:rPr>
        <w:t xml:space="preserve"> over </w:t>
      </w:r>
      <w:r w:rsidR="009F67A5">
        <w:rPr>
          <w:rFonts w:ascii="Times New Roman" w:hAnsi="Times New Roman"/>
        </w:rPr>
        <w:t>the validation</w:t>
      </w:r>
      <w:r w:rsidR="000503E9">
        <w:rPr>
          <w:rFonts w:ascii="Times New Roman" w:hAnsi="Times New Roman"/>
        </w:rPr>
        <w:t xml:space="preserve"> sought through</w:t>
      </w:r>
      <w:r w:rsidR="00E860A4">
        <w:rPr>
          <w:rFonts w:ascii="Times New Roman" w:hAnsi="Times New Roman"/>
        </w:rPr>
        <w:t xml:space="preserve"> democratic processes</w:t>
      </w:r>
      <w:r w:rsidR="00934FF3">
        <w:rPr>
          <w:rFonts w:ascii="Times New Roman" w:hAnsi="Times New Roman"/>
        </w:rPr>
        <w:t>. He often described himself as a ‘scientific socialist’ with no patience for conciliatory humanism. Perhaps as a consequence of t</w:t>
      </w:r>
      <w:r w:rsidR="00DF7E15">
        <w:rPr>
          <w:rFonts w:ascii="Times New Roman" w:hAnsi="Times New Roman"/>
        </w:rPr>
        <w:t>hese theoretical stances, in</w:t>
      </w:r>
      <w:r w:rsidR="009F67A5">
        <w:rPr>
          <w:rFonts w:ascii="Times New Roman" w:hAnsi="Times New Roman"/>
        </w:rPr>
        <w:t xml:space="preserve"> later collections</w:t>
      </w:r>
      <w:r w:rsidR="00590AB1">
        <w:rPr>
          <w:rFonts w:ascii="Times New Roman" w:hAnsi="Times New Roman"/>
        </w:rPr>
        <w:t xml:space="preserve"> such as</w:t>
      </w:r>
      <w:r w:rsidR="00DF7E15">
        <w:rPr>
          <w:rFonts w:ascii="Times New Roman" w:hAnsi="Times New Roman"/>
        </w:rPr>
        <w:t xml:space="preserve"> </w:t>
      </w:r>
      <w:r w:rsidR="00DF7E15">
        <w:rPr>
          <w:rFonts w:ascii="Times New Roman" w:hAnsi="Times New Roman"/>
          <w:i/>
        </w:rPr>
        <w:t>In Memoriam James Joyce</w:t>
      </w:r>
      <w:r w:rsidR="00223F0A">
        <w:rPr>
          <w:rFonts w:ascii="Times New Roman" w:hAnsi="Times New Roman"/>
        </w:rPr>
        <w:t xml:space="preserve"> and </w:t>
      </w:r>
      <w:r w:rsidR="00223F0A">
        <w:rPr>
          <w:rFonts w:ascii="Times New Roman" w:hAnsi="Times New Roman"/>
          <w:i/>
        </w:rPr>
        <w:t>The Kind of Poetry I Want</w:t>
      </w:r>
      <w:r w:rsidR="00223F0A">
        <w:rPr>
          <w:rFonts w:ascii="Times New Roman" w:hAnsi="Times New Roman"/>
        </w:rPr>
        <w:t xml:space="preserve"> (</w:t>
      </w:r>
      <w:r w:rsidR="009F67A5">
        <w:rPr>
          <w:rFonts w:ascii="Times New Roman" w:hAnsi="Times New Roman"/>
        </w:rPr>
        <w:t>1961)</w:t>
      </w:r>
      <w:r w:rsidR="00934FF3">
        <w:rPr>
          <w:rFonts w:ascii="Times New Roman" w:hAnsi="Times New Roman"/>
        </w:rPr>
        <w:t xml:space="preserve"> MacDiarmid refused to </w:t>
      </w:r>
      <w:del w:id="15" w:author="Stephen Ross" w:date="2012-08-02T12:26:00Z">
        <w:r w:rsidR="00934FF3" w:rsidDel="00503FBC">
          <w:rPr>
            <w:rFonts w:ascii="Times New Roman" w:hAnsi="Times New Roman"/>
          </w:rPr>
          <w:delText>conc</w:delText>
        </w:r>
        <w:r w:rsidR="00DF7E15" w:rsidDel="00503FBC">
          <w:rPr>
            <w:rFonts w:ascii="Times New Roman" w:hAnsi="Times New Roman"/>
          </w:rPr>
          <w:delText xml:space="preserve">eal </w:delText>
        </w:r>
      </w:del>
      <w:ins w:id="16" w:author="Stephen Ross" w:date="2012-08-02T12:26:00Z">
        <w:r w:rsidR="00503FBC">
          <w:rPr>
            <w:rFonts w:ascii="Times New Roman" w:hAnsi="Times New Roman"/>
          </w:rPr>
          <w:t>mitigate</w:t>
        </w:r>
        <w:r w:rsidR="00503FBC">
          <w:rPr>
            <w:rFonts w:ascii="Times New Roman" w:hAnsi="Times New Roman"/>
          </w:rPr>
          <w:t xml:space="preserve"> </w:t>
        </w:r>
      </w:ins>
      <w:r w:rsidR="00DF7E15">
        <w:rPr>
          <w:rFonts w:ascii="Times New Roman" w:hAnsi="Times New Roman"/>
        </w:rPr>
        <w:t>the difficulty of his work.</w:t>
      </w:r>
      <w:r w:rsidR="00934FF3">
        <w:rPr>
          <w:rFonts w:ascii="Times New Roman" w:hAnsi="Times New Roman"/>
        </w:rPr>
        <w:t xml:space="preserve"> </w:t>
      </w:r>
      <w:r w:rsidR="00E860A4">
        <w:rPr>
          <w:rFonts w:ascii="Times New Roman" w:hAnsi="Times New Roman"/>
        </w:rPr>
        <w:t>H</w:t>
      </w:r>
      <w:r w:rsidR="009F67A5">
        <w:rPr>
          <w:rFonts w:ascii="Times New Roman" w:hAnsi="Times New Roman"/>
        </w:rPr>
        <w:t>e wrote</w:t>
      </w:r>
      <w:r w:rsidR="00DF7E15">
        <w:rPr>
          <w:rFonts w:ascii="Times New Roman" w:hAnsi="Times New Roman"/>
        </w:rPr>
        <w:t xml:space="preserve"> to Rilke’s dictum, that </w:t>
      </w:r>
      <w:r w:rsidR="00341254">
        <w:rPr>
          <w:rFonts w:ascii="Times New Roman" w:hAnsi="Times New Roman"/>
        </w:rPr>
        <w:t>the poet ‘must know everything’, and in pursuit of this ideal he deployed scientific terminology, unacknowledged literary references</w:t>
      </w:r>
      <w:r w:rsidR="00590AB1">
        <w:rPr>
          <w:rFonts w:ascii="Times New Roman" w:hAnsi="Times New Roman"/>
        </w:rPr>
        <w:t>,</w:t>
      </w:r>
      <w:r w:rsidR="00341254">
        <w:rPr>
          <w:rFonts w:ascii="Times New Roman" w:hAnsi="Times New Roman"/>
        </w:rPr>
        <w:t xml:space="preserve"> and </w:t>
      </w:r>
      <w:r w:rsidR="009F67A5">
        <w:rPr>
          <w:rFonts w:ascii="Times New Roman" w:hAnsi="Times New Roman"/>
        </w:rPr>
        <w:t>epic</w:t>
      </w:r>
      <w:r w:rsidR="00341254">
        <w:rPr>
          <w:rFonts w:ascii="Times New Roman" w:hAnsi="Times New Roman"/>
        </w:rPr>
        <w:t xml:space="preserve"> vision</w:t>
      </w:r>
      <w:r w:rsidR="009F67A5">
        <w:rPr>
          <w:rFonts w:ascii="Times New Roman" w:hAnsi="Times New Roman"/>
        </w:rPr>
        <w:t>s</w:t>
      </w:r>
      <w:r w:rsidR="00341254">
        <w:rPr>
          <w:rFonts w:ascii="Times New Roman" w:hAnsi="Times New Roman"/>
        </w:rPr>
        <w:t xml:space="preserve"> of a</w:t>
      </w:r>
      <w:r w:rsidR="00E860A4">
        <w:rPr>
          <w:rFonts w:ascii="Times New Roman" w:hAnsi="Times New Roman"/>
        </w:rPr>
        <w:t xml:space="preserve"> potential</w:t>
      </w:r>
      <w:r w:rsidR="00341254">
        <w:rPr>
          <w:rFonts w:ascii="Times New Roman" w:hAnsi="Times New Roman"/>
        </w:rPr>
        <w:t xml:space="preserve"> ‘world language’.</w:t>
      </w:r>
    </w:p>
    <w:p w:rsidR="00934FF3" w:rsidRDefault="00934FF3" w:rsidP="004B5FF1">
      <w:pPr>
        <w:spacing w:after="0"/>
        <w:rPr>
          <w:rFonts w:ascii="Times New Roman" w:hAnsi="Times New Roman"/>
        </w:rPr>
      </w:pPr>
    </w:p>
    <w:p w:rsidR="00DD0A91" w:rsidRDefault="003A48A9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As a poet MacDiarmid was less productive in later life, though his fame increased</w:t>
      </w:r>
      <w:r w:rsidR="009F67A5">
        <w:rPr>
          <w:rFonts w:ascii="Times New Roman" w:hAnsi="Times New Roman"/>
        </w:rPr>
        <w:t xml:space="preserve"> and he remained a vociferous</w:t>
      </w:r>
      <w:r>
        <w:rPr>
          <w:rFonts w:ascii="Times New Roman" w:hAnsi="Times New Roman"/>
        </w:rPr>
        <w:t xml:space="preserve"> cultural and political commentator</w:t>
      </w:r>
      <w:r w:rsidR="00341254">
        <w:rPr>
          <w:rFonts w:ascii="Times New Roman" w:hAnsi="Times New Roman"/>
        </w:rPr>
        <w:t>. His last twenty-seven years</w:t>
      </w:r>
      <w:r w:rsidR="004431B5">
        <w:rPr>
          <w:rFonts w:ascii="Times New Roman" w:hAnsi="Times New Roman"/>
        </w:rPr>
        <w:t xml:space="preserve"> were spent living with his second wife Valda at Brownsbank</w:t>
      </w:r>
      <w:r w:rsidR="00341254">
        <w:rPr>
          <w:rFonts w:ascii="Times New Roman" w:hAnsi="Times New Roman"/>
        </w:rPr>
        <w:t>,</w:t>
      </w:r>
      <w:r w:rsidR="004431B5">
        <w:rPr>
          <w:rFonts w:ascii="Times New Roman" w:hAnsi="Times New Roman"/>
        </w:rPr>
        <w:t xml:space="preserve"> a sma</w:t>
      </w:r>
      <w:r w:rsidR="00341254">
        <w:rPr>
          <w:rFonts w:ascii="Times New Roman" w:hAnsi="Times New Roman"/>
        </w:rPr>
        <w:t>ll cottage ne</w:t>
      </w:r>
      <w:r w:rsidR="00DA4743">
        <w:rPr>
          <w:rFonts w:ascii="Times New Roman" w:hAnsi="Times New Roman"/>
        </w:rPr>
        <w:t>ar Biggar</w:t>
      </w:r>
      <w:r>
        <w:rPr>
          <w:rFonts w:ascii="Times New Roman" w:hAnsi="Times New Roman"/>
        </w:rPr>
        <w:t>.</w:t>
      </w:r>
      <w:r w:rsidR="009F67A5">
        <w:rPr>
          <w:rFonts w:ascii="Times New Roman" w:hAnsi="Times New Roman"/>
        </w:rPr>
        <w:t xml:space="preserve"> He died in Edinburgh in September 1978.</w:t>
      </w:r>
    </w:p>
    <w:p w:rsidR="00167B03" w:rsidRDefault="00167B03" w:rsidP="004B5FF1">
      <w:pPr>
        <w:spacing w:after="0"/>
        <w:rPr>
          <w:rFonts w:ascii="Times New Roman" w:hAnsi="Times New Roman"/>
        </w:rPr>
      </w:pPr>
    </w:p>
    <w:p w:rsidR="00B008CE" w:rsidRDefault="00B008CE" w:rsidP="004B5FF1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Biographical sources</w:t>
      </w:r>
    </w:p>
    <w:p w:rsidR="00A80632" w:rsidRDefault="00B008CE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Bold, Alan</w:t>
      </w:r>
      <w:r w:rsidR="005D65BF">
        <w:rPr>
          <w:rFonts w:ascii="Times New Roman" w:hAnsi="Times New Roman"/>
        </w:rPr>
        <w:t xml:space="preserve"> (1988)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i/>
        </w:rPr>
        <w:t>MacDiarmid: Christopher Murray Grieve: A Critical Biography</w:t>
      </w:r>
      <w:r w:rsidR="005D65BF">
        <w:rPr>
          <w:rFonts w:ascii="Times New Roman" w:hAnsi="Times New Roman"/>
        </w:rPr>
        <w:t>. London: John Murray</w:t>
      </w:r>
      <w:r>
        <w:rPr>
          <w:rFonts w:ascii="Times New Roman" w:hAnsi="Times New Roman"/>
        </w:rPr>
        <w:t>.</w:t>
      </w:r>
    </w:p>
    <w:p w:rsidR="00A80632" w:rsidRDefault="00A80632" w:rsidP="004B5FF1">
      <w:pPr>
        <w:spacing w:after="0"/>
        <w:rPr>
          <w:rFonts w:ascii="Times New Roman" w:hAnsi="Times New Roman"/>
        </w:rPr>
      </w:pPr>
    </w:p>
    <w:p w:rsidR="002701F2" w:rsidRPr="005D65BF" w:rsidRDefault="009F67A5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MacDiarmid, Hugh</w:t>
      </w:r>
      <w:r w:rsidR="005D65BF">
        <w:rPr>
          <w:rFonts w:ascii="Times New Roman" w:hAnsi="Times New Roman"/>
        </w:rPr>
        <w:t xml:space="preserve"> (1984)</w:t>
      </w:r>
      <w:r>
        <w:rPr>
          <w:rFonts w:ascii="Times New Roman" w:hAnsi="Times New Roman"/>
        </w:rPr>
        <w:t>.</w:t>
      </w:r>
      <w:r w:rsidR="005D65BF">
        <w:rPr>
          <w:rFonts w:ascii="Times New Roman" w:hAnsi="Times New Roman"/>
        </w:rPr>
        <w:t xml:space="preserve"> </w:t>
      </w:r>
      <w:r w:rsidR="005D65BF">
        <w:rPr>
          <w:rFonts w:ascii="Times New Roman" w:hAnsi="Times New Roman"/>
          <w:i/>
        </w:rPr>
        <w:t>The Letters of Hugh MacDiarmid</w:t>
      </w:r>
      <w:r w:rsidR="005D65BF">
        <w:rPr>
          <w:rFonts w:ascii="Times New Roman" w:hAnsi="Times New Roman"/>
        </w:rPr>
        <w:t>. London: Hamish Hamilton.</w:t>
      </w:r>
    </w:p>
    <w:p w:rsidR="002701F2" w:rsidRDefault="002701F2" w:rsidP="004B5FF1">
      <w:pPr>
        <w:spacing w:after="0"/>
        <w:rPr>
          <w:rFonts w:ascii="Times New Roman" w:hAnsi="Times New Roman"/>
          <w:b/>
        </w:rPr>
      </w:pPr>
    </w:p>
    <w:p w:rsidR="002A3201" w:rsidRPr="005D65BF" w:rsidRDefault="00B008CE" w:rsidP="004B5FF1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Selected works by MacDiarmid</w:t>
      </w:r>
    </w:p>
    <w:p w:rsidR="005E2C3C" w:rsidRPr="002F7912" w:rsidRDefault="005E2C3C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>Sangschaw</w:t>
      </w:r>
      <w:r w:rsidR="002F7912">
        <w:rPr>
          <w:rFonts w:ascii="Times New Roman" w:hAnsi="Times New Roman"/>
        </w:rPr>
        <w:t xml:space="preserve"> (1925)</w:t>
      </w:r>
    </w:p>
    <w:p w:rsidR="005E2C3C" w:rsidRPr="002F7912" w:rsidRDefault="005E2C3C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>Penny Wheep</w:t>
      </w:r>
      <w:r w:rsidR="002F7912">
        <w:rPr>
          <w:rFonts w:ascii="Times New Roman" w:hAnsi="Times New Roman"/>
        </w:rPr>
        <w:t xml:space="preserve"> (1926)</w:t>
      </w:r>
    </w:p>
    <w:p w:rsidR="005E2C3C" w:rsidRPr="005A5B17" w:rsidRDefault="005E2C3C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>A Drunk Man Looks at the Thistle</w:t>
      </w:r>
      <w:r w:rsidR="005A5B17">
        <w:rPr>
          <w:rFonts w:ascii="Times New Roman" w:hAnsi="Times New Roman"/>
        </w:rPr>
        <w:t xml:space="preserve"> (1926)</w:t>
      </w:r>
    </w:p>
    <w:p w:rsidR="005E2C3C" w:rsidRPr="005A5B17" w:rsidRDefault="005E2C3C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>To Circumjack Cencrastus</w:t>
      </w:r>
      <w:r w:rsidR="005A5B17">
        <w:rPr>
          <w:rFonts w:ascii="Times New Roman" w:hAnsi="Times New Roman"/>
        </w:rPr>
        <w:t xml:space="preserve">  (1930)</w:t>
      </w:r>
    </w:p>
    <w:p w:rsidR="005E2C3C" w:rsidRPr="00E63202" w:rsidRDefault="005E2C3C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>First Hymn to Lenin</w:t>
      </w:r>
      <w:r w:rsidR="00E63202">
        <w:rPr>
          <w:rFonts w:ascii="Times New Roman" w:hAnsi="Times New Roman"/>
          <w:i/>
        </w:rPr>
        <w:t xml:space="preserve"> and Other Poems</w:t>
      </w:r>
      <w:r w:rsidR="00E63202">
        <w:rPr>
          <w:rFonts w:ascii="Times New Roman" w:hAnsi="Times New Roman"/>
        </w:rPr>
        <w:t xml:space="preserve"> (1931)</w:t>
      </w:r>
    </w:p>
    <w:p w:rsidR="005E2C3C" w:rsidRPr="00E63202" w:rsidRDefault="005E2C3C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>Stony Limits</w:t>
      </w:r>
      <w:r w:rsidR="00E63202">
        <w:rPr>
          <w:rFonts w:ascii="Times New Roman" w:hAnsi="Times New Roman"/>
          <w:i/>
        </w:rPr>
        <w:t xml:space="preserve"> and Other Poems</w:t>
      </w:r>
      <w:r w:rsidR="00E63202">
        <w:rPr>
          <w:rFonts w:ascii="Times New Roman" w:hAnsi="Times New Roman"/>
        </w:rPr>
        <w:t xml:space="preserve"> (1934;1956)</w:t>
      </w:r>
    </w:p>
    <w:p w:rsidR="005D65BF" w:rsidRDefault="005E2C3C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>Second Hymn to Lenin</w:t>
      </w:r>
      <w:r w:rsidR="00E63202">
        <w:rPr>
          <w:rFonts w:ascii="Times New Roman" w:hAnsi="Times New Roman"/>
          <w:i/>
        </w:rPr>
        <w:t xml:space="preserve"> and Other Poems</w:t>
      </w:r>
      <w:r w:rsidR="00E63202">
        <w:rPr>
          <w:rFonts w:ascii="Times New Roman" w:hAnsi="Times New Roman"/>
        </w:rPr>
        <w:t xml:space="preserve"> (1935)</w:t>
      </w:r>
    </w:p>
    <w:p w:rsidR="005E2C3C" w:rsidRPr="00DE7CAB" w:rsidRDefault="005D65BF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>Lucky Poet</w:t>
      </w:r>
      <w:r w:rsidRPr="00AA140B">
        <w:rPr>
          <w:rFonts w:ascii="Times New Roman" w:hAnsi="Times New Roman"/>
          <w:i/>
        </w:rPr>
        <w:t>: A Self-Study in Literature and Political Ideas</w:t>
      </w:r>
      <w:r>
        <w:rPr>
          <w:rFonts w:ascii="Times New Roman" w:hAnsi="Times New Roman"/>
        </w:rPr>
        <w:t xml:space="preserve"> (1943)</w:t>
      </w:r>
    </w:p>
    <w:p w:rsidR="00DE7CAB" w:rsidRDefault="005E2C3C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>In Memoriam James Joyce</w:t>
      </w:r>
      <w:r w:rsidR="007B0CDB">
        <w:rPr>
          <w:rFonts w:ascii="Times New Roman" w:hAnsi="Times New Roman"/>
        </w:rPr>
        <w:t xml:space="preserve"> (1955)</w:t>
      </w:r>
    </w:p>
    <w:p w:rsidR="00D73911" w:rsidRDefault="005D65BF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>The Kind of Poetry I Want</w:t>
      </w:r>
      <w:r>
        <w:rPr>
          <w:rFonts w:ascii="Times New Roman" w:hAnsi="Times New Roman"/>
        </w:rPr>
        <w:t xml:space="preserve"> (1961)</w:t>
      </w:r>
    </w:p>
    <w:p w:rsidR="005D65BF" w:rsidRDefault="00D73911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>Selected Prose</w:t>
      </w:r>
      <w:r>
        <w:rPr>
          <w:rFonts w:ascii="Times New Roman" w:hAnsi="Times New Roman"/>
        </w:rPr>
        <w:t xml:space="preserve"> (1992)</w:t>
      </w:r>
    </w:p>
    <w:p w:rsidR="00D73911" w:rsidRDefault="005D65BF" w:rsidP="005D65B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>The Complete Poems of Hugh MacDiarmid</w:t>
      </w:r>
      <w:r>
        <w:rPr>
          <w:rFonts w:ascii="Times New Roman" w:hAnsi="Times New Roman"/>
        </w:rPr>
        <w:t xml:space="preserve"> (2 vols) (1993)</w:t>
      </w:r>
    </w:p>
    <w:p w:rsidR="00485002" w:rsidRPr="00D73911" w:rsidRDefault="005D65BF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The Raucle Tongue: Hitherto Uncollected </w:t>
      </w:r>
      <w:r w:rsidR="00D73911">
        <w:rPr>
          <w:rFonts w:ascii="Times New Roman" w:hAnsi="Times New Roman"/>
          <w:i/>
        </w:rPr>
        <w:t>Prose</w:t>
      </w:r>
      <w:r w:rsidR="00D73911">
        <w:rPr>
          <w:rFonts w:ascii="Times New Roman" w:hAnsi="Times New Roman"/>
        </w:rPr>
        <w:t xml:space="preserve"> (3 vols) (1996-1998)</w:t>
      </w:r>
    </w:p>
    <w:p w:rsidR="00A80632" w:rsidRPr="005D65BF" w:rsidRDefault="00A80632" w:rsidP="004B5FF1">
      <w:pPr>
        <w:spacing w:after="0"/>
        <w:rPr>
          <w:rFonts w:ascii="Times New Roman" w:hAnsi="Times New Roman"/>
        </w:rPr>
      </w:pPr>
    </w:p>
    <w:p w:rsidR="00A80632" w:rsidRPr="005D65BF" w:rsidRDefault="00A80632" w:rsidP="004B5FF1">
      <w:pPr>
        <w:spacing w:after="0"/>
        <w:rPr>
          <w:rFonts w:ascii="Times New Roman" w:hAnsi="Times New Roman"/>
        </w:rPr>
      </w:pPr>
    </w:p>
    <w:p w:rsidR="004B6EDD" w:rsidRPr="005D65BF" w:rsidRDefault="004B6EDD" w:rsidP="004B5FF1">
      <w:pPr>
        <w:spacing w:after="0"/>
        <w:rPr>
          <w:rFonts w:ascii="Times New Roman" w:hAnsi="Times New Roman"/>
        </w:rPr>
      </w:pPr>
    </w:p>
    <w:p w:rsidR="004B6EDD" w:rsidRDefault="004B6EDD" w:rsidP="004B5FF1">
      <w:pPr>
        <w:spacing w:after="0"/>
        <w:rPr>
          <w:rFonts w:ascii="Times New Roman" w:hAnsi="Times New Roman" w:cs="Arial"/>
          <w:bCs/>
          <w:szCs w:val="36"/>
          <w:lang w:val="en-US"/>
        </w:rPr>
      </w:pPr>
      <w:r>
        <w:rPr>
          <w:rFonts w:ascii="Times New Roman" w:hAnsi="Times New Roman" w:cs="Arial"/>
          <w:bCs/>
          <w:szCs w:val="36"/>
          <w:lang w:val="en-US"/>
        </w:rPr>
        <w:t>[Painting] Portrait of Hugh MacDiarmid by Robert Heriot Westwater (1962)</w:t>
      </w:r>
    </w:p>
    <w:p w:rsidR="004B6EDD" w:rsidRDefault="004B6EDD" w:rsidP="004B5FF1">
      <w:pPr>
        <w:spacing w:after="0"/>
        <w:rPr>
          <w:rFonts w:ascii="Times New Roman" w:hAnsi="Times New Roman" w:cs="Arial"/>
          <w:bCs/>
          <w:szCs w:val="36"/>
          <w:lang w:val="en-US"/>
        </w:rPr>
      </w:pPr>
      <w:r>
        <w:rPr>
          <w:rFonts w:ascii="Times New Roman" w:hAnsi="Times New Roman" w:cs="Arial"/>
          <w:bCs/>
          <w:szCs w:val="36"/>
          <w:lang w:val="en-US"/>
        </w:rPr>
        <w:t>Main Image for Encyclopedia entry.</w:t>
      </w:r>
    </w:p>
    <w:p w:rsidR="004B6EDD" w:rsidRDefault="004B6EDD" w:rsidP="004B5FF1">
      <w:pPr>
        <w:spacing w:after="0"/>
        <w:rPr>
          <w:rFonts w:ascii="Times New Roman" w:hAnsi="Times New Roman" w:cs="Arial"/>
          <w:bCs/>
          <w:szCs w:val="36"/>
          <w:lang w:val="en-US"/>
        </w:rPr>
      </w:pPr>
      <w:r>
        <w:rPr>
          <w:rFonts w:ascii="Times New Roman" w:hAnsi="Times New Roman" w:cs="Arial"/>
          <w:bCs/>
          <w:szCs w:val="36"/>
          <w:lang w:val="en-US"/>
        </w:rPr>
        <w:t>© Estate of Robert Heriot Westwater</w:t>
      </w:r>
    </w:p>
    <w:p w:rsidR="004B6EDD" w:rsidRDefault="004B6EDD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Link: </w:t>
      </w:r>
      <w:hyperlink r:id="rId5" w:history="1">
        <w:r w:rsidRPr="001E7B91">
          <w:rPr>
            <w:rStyle w:val="Hyperlink"/>
            <w:rFonts w:ascii="Times New Roman" w:hAnsi="Times New Roman"/>
          </w:rPr>
          <w:t>http://www.nationalgalleries.org/object/PG 2604</w:t>
        </w:r>
      </w:hyperlink>
    </w:p>
    <w:p w:rsidR="004B6EDD" w:rsidRDefault="004B6EDD" w:rsidP="004B5FF1">
      <w:pPr>
        <w:spacing w:after="0"/>
        <w:rPr>
          <w:rFonts w:ascii="Times New Roman" w:hAnsi="Times New Roman"/>
        </w:rPr>
      </w:pPr>
    </w:p>
    <w:p w:rsidR="004B6EDD" w:rsidRDefault="004B6EDD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[Painting] ‘Poet’s Pub’ by Alexander Moffat (1980)</w:t>
      </w:r>
    </w:p>
    <w:p w:rsidR="004B6EDD" w:rsidRDefault="004B6EDD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© Alexander Moffat</w:t>
      </w:r>
    </w:p>
    <w:p w:rsidR="004B6EDD" w:rsidRDefault="004B6EDD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Link: </w:t>
      </w:r>
      <w:hyperlink r:id="rId6" w:history="1">
        <w:r w:rsidRPr="001E7B91">
          <w:rPr>
            <w:rStyle w:val="Hyperlink"/>
            <w:rFonts w:ascii="Times New Roman" w:hAnsi="Times New Roman"/>
          </w:rPr>
          <w:t>http://www.nationalgalleries.org/object/PG 2597</w:t>
        </w:r>
      </w:hyperlink>
    </w:p>
    <w:p w:rsidR="004B6EDD" w:rsidRDefault="004B6EDD" w:rsidP="004B5FF1">
      <w:pPr>
        <w:spacing w:after="0"/>
        <w:rPr>
          <w:rFonts w:ascii="Times New Roman" w:hAnsi="Times New Roman"/>
        </w:rPr>
      </w:pPr>
    </w:p>
    <w:p w:rsidR="00F645A2" w:rsidRDefault="004B6EDD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[Film] ‘Hugh MacDiarmid: A Portrait’</w:t>
      </w:r>
      <w:r w:rsidR="00F645A2">
        <w:rPr>
          <w:rFonts w:ascii="Times New Roman" w:hAnsi="Times New Roman"/>
        </w:rPr>
        <w:t xml:space="preserve"> by Margaret Tait (1964)</w:t>
      </w:r>
    </w:p>
    <w:p w:rsidR="00F645A2" w:rsidRDefault="00F645A2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Running Time: 8.27 mins</w:t>
      </w:r>
    </w:p>
    <w:p w:rsidR="00F645A2" w:rsidRDefault="00F645A2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Link [to film]: </w:t>
      </w:r>
      <w:hyperlink r:id="rId7" w:history="1">
        <w:r w:rsidRPr="001E7B91">
          <w:rPr>
            <w:rStyle w:val="Hyperlink"/>
            <w:rFonts w:ascii="Times New Roman" w:hAnsi="Times New Roman"/>
          </w:rPr>
          <w:t>http://www.youtube.com/watch?v=H8f3BbuqaiY</w:t>
        </w:r>
      </w:hyperlink>
    </w:p>
    <w:p w:rsidR="00F645A2" w:rsidRDefault="00F645A2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Link [to Scottish Screen Archive entry]: </w:t>
      </w:r>
      <w:hyperlink r:id="rId8" w:history="1">
        <w:r w:rsidRPr="001E7B91">
          <w:rPr>
            <w:rStyle w:val="Hyperlink"/>
            <w:rFonts w:ascii="Times New Roman" w:hAnsi="Times New Roman"/>
          </w:rPr>
          <w:t>http://ssa.nls.uk/film.cfm?fid=6220</w:t>
        </w:r>
      </w:hyperlink>
    </w:p>
    <w:p w:rsidR="00F645A2" w:rsidRDefault="00F645A2" w:rsidP="004B5FF1">
      <w:pPr>
        <w:spacing w:after="0"/>
        <w:rPr>
          <w:rFonts w:ascii="Times New Roman" w:hAnsi="Times New Roman"/>
        </w:rPr>
      </w:pPr>
    </w:p>
    <w:p w:rsidR="00F645A2" w:rsidRDefault="00F645A2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[Audio] ‘The Watergaw’ introduced and read by MacDiarmid</w:t>
      </w:r>
    </w:p>
    <w:p w:rsidR="00F645A2" w:rsidRDefault="00F645A2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Link: </w:t>
      </w:r>
      <w:hyperlink r:id="rId9" w:history="1">
        <w:r w:rsidRPr="001E7B91">
          <w:rPr>
            <w:rStyle w:val="Hyperlink"/>
            <w:rFonts w:ascii="Times New Roman" w:hAnsi="Times New Roman"/>
          </w:rPr>
          <w:t>http://www.poetryarchive.org/poetryarchive/singlePoet.do?poetId=1557</w:t>
        </w:r>
      </w:hyperlink>
    </w:p>
    <w:p w:rsidR="00F645A2" w:rsidRDefault="00F645A2" w:rsidP="004B5FF1">
      <w:pPr>
        <w:spacing w:after="0"/>
        <w:rPr>
          <w:rFonts w:ascii="Times New Roman" w:hAnsi="Times New Roman"/>
        </w:rPr>
      </w:pPr>
    </w:p>
    <w:p w:rsidR="00F645A2" w:rsidRDefault="00F645A2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[Audio] Various poetry readings recorded in 1969 including full reading of ‘A Drunk Man Looks at the Thistle’</w:t>
      </w:r>
    </w:p>
    <w:p w:rsidR="00F645A2" w:rsidRDefault="00F645A2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Link: </w:t>
      </w:r>
      <w:hyperlink r:id="rId10" w:history="1">
        <w:r w:rsidRPr="001E7B91">
          <w:rPr>
            <w:rStyle w:val="Hyperlink"/>
            <w:rFonts w:ascii="Times New Roman" w:hAnsi="Times New Roman"/>
          </w:rPr>
          <w:t>http://writing.upenn.edu/pennsound/x/MacDiarmid.php</w:t>
        </w:r>
      </w:hyperlink>
    </w:p>
    <w:p w:rsidR="00F645A2" w:rsidRDefault="00F645A2" w:rsidP="004B5FF1">
      <w:pPr>
        <w:spacing w:after="0"/>
        <w:rPr>
          <w:rFonts w:ascii="Times New Roman" w:hAnsi="Times New Roman"/>
        </w:rPr>
      </w:pPr>
    </w:p>
    <w:p w:rsidR="005E2C3C" w:rsidRPr="004B6EDD" w:rsidRDefault="005E2C3C" w:rsidP="004B5FF1">
      <w:pPr>
        <w:spacing w:after="0"/>
        <w:rPr>
          <w:rFonts w:ascii="Times New Roman" w:hAnsi="Times New Roman"/>
        </w:rPr>
      </w:pPr>
    </w:p>
    <w:sectPr w:rsidR="005E2C3C" w:rsidRPr="004B6EDD" w:rsidSect="004B5FF1">
      <w:pgSz w:w="11900" w:h="16840"/>
      <w:pgMar w:top="1440" w:right="1440" w:bottom="1440" w:left="1440" w:header="708" w:footer="708" w:gutter="0"/>
      <w:cols w:space="708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Stephen Ross" w:date="2012-08-02T11:11:00Z" w:initials="SR">
    <w:p w:rsidR="00B06ADB" w:rsidRDefault="00B06ADB">
      <w:pPr>
        <w:pStyle w:val="CommentText"/>
      </w:pPr>
      <w:r>
        <w:rPr>
          <w:rStyle w:val="CommentReference"/>
        </w:rPr>
        <w:annotationRef/>
      </w:r>
      <w:r>
        <w:t xml:space="preserve">Dangling modifier – did “his career” work as a journalist? Please amend.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B5FF1"/>
    <w:rsid w:val="000503E9"/>
    <w:rsid w:val="00101A64"/>
    <w:rsid w:val="0013134D"/>
    <w:rsid w:val="00142049"/>
    <w:rsid w:val="00167B03"/>
    <w:rsid w:val="001C6EA1"/>
    <w:rsid w:val="001E0755"/>
    <w:rsid w:val="001E4965"/>
    <w:rsid w:val="001E55A8"/>
    <w:rsid w:val="00223F0A"/>
    <w:rsid w:val="002701F2"/>
    <w:rsid w:val="00290E6E"/>
    <w:rsid w:val="002A3201"/>
    <w:rsid w:val="002D1789"/>
    <w:rsid w:val="002D6255"/>
    <w:rsid w:val="002F7912"/>
    <w:rsid w:val="0032561F"/>
    <w:rsid w:val="00341254"/>
    <w:rsid w:val="003511F1"/>
    <w:rsid w:val="003A48A9"/>
    <w:rsid w:val="003A7C10"/>
    <w:rsid w:val="003B5D25"/>
    <w:rsid w:val="003C0600"/>
    <w:rsid w:val="003F691D"/>
    <w:rsid w:val="00425F00"/>
    <w:rsid w:val="004431B5"/>
    <w:rsid w:val="00485002"/>
    <w:rsid w:val="004A027D"/>
    <w:rsid w:val="004B5FF1"/>
    <w:rsid w:val="004B6EDD"/>
    <w:rsid w:val="00503FBC"/>
    <w:rsid w:val="0052570C"/>
    <w:rsid w:val="00590AB1"/>
    <w:rsid w:val="005A5B17"/>
    <w:rsid w:val="005D65BF"/>
    <w:rsid w:val="005E2C3C"/>
    <w:rsid w:val="0061000D"/>
    <w:rsid w:val="00614243"/>
    <w:rsid w:val="0061563E"/>
    <w:rsid w:val="0064025D"/>
    <w:rsid w:val="006420A6"/>
    <w:rsid w:val="006C31CD"/>
    <w:rsid w:val="00735B70"/>
    <w:rsid w:val="007809AF"/>
    <w:rsid w:val="007B0CDB"/>
    <w:rsid w:val="007B3126"/>
    <w:rsid w:val="007C0139"/>
    <w:rsid w:val="007C388C"/>
    <w:rsid w:val="007F3FAF"/>
    <w:rsid w:val="007F5E7C"/>
    <w:rsid w:val="00853CF0"/>
    <w:rsid w:val="008A2FB5"/>
    <w:rsid w:val="008A5D7C"/>
    <w:rsid w:val="008E19DB"/>
    <w:rsid w:val="008F617F"/>
    <w:rsid w:val="00916E78"/>
    <w:rsid w:val="00931336"/>
    <w:rsid w:val="00934FF3"/>
    <w:rsid w:val="009477F5"/>
    <w:rsid w:val="009542D8"/>
    <w:rsid w:val="00966F62"/>
    <w:rsid w:val="00982AA4"/>
    <w:rsid w:val="009D2B2B"/>
    <w:rsid w:val="009F67A5"/>
    <w:rsid w:val="00A26DA1"/>
    <w:rsid w:val="00A37F66"/>
    <w:rsid w:val="00A42EC8"/>
    <w:rsid w:val="00A74DFE"/>
    <w:rsid w:val="00A80632"/>
    <w:rsid w:val="00AA716C"/>
    <w:rsid w:val="00B008CE"/>
    <w:rsid w:val="00B06ADB"/>
    <w:rsid w:val="00B351EA"/>
    <w:rsid w:val="00B47A00"/>
    <w:rsid w:val="00BC2C52"/>
    <w:rsid w:val="00BD682A"/>
    <w:rsid w:val="00C06477"/>
    <w:rsid w:val="00C91F73"/>
    <w:rsid w:val="00CB7EC9"/>
    <w:rsid w:val="00D05C32"/>
    <w:rsid w:val="00D353E9"/>
    <w:rsid w:val="00D73911"/>
    <w:rsid w:val="00DA4743"/>
    <w:rsid w:val="00DD0A91"/>
    <w:rsid w:val="00DD1353"/>
    <w:rsid w:val="00DD397A"/>
    <w:rsid w:val="00DD44B6"/>
    <w:rsid w:val="00DD730C"/>
    <w:rsid w:val="00DE2160"/>
    <w:rsid w:val="00DE7CAB"/>
    <w:rsid w:val="00DF7E15"/>
    <w:rsid w:val="00E04E65"/>
    <w:rsid w:val="00E63202"/>
    <w:rsid w:val="00E824B6"/>
    <w:rsid w:val="00E860A4"/>
    <w:rsid w:val="00EA41A1"/>
    <w:rsid w:val="00ED4EC0"/>
    <w:rsid w:val="00F645A2"/>
    <w:rsid w:val="00FB6B9D"/>
    <w:rsid w:val="00FD6C78"/>
    <w:rsid w:val="00FE37A7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F0A"/>
    <w:rPr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6E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D25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D25"/>
    <w:rPr>
      <w:rFonts w:ascii="Lucida Grande" w:hAnsi="Lucida Grande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0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openxmlformats.org/officeDocument/2006/relationships/hyperlink" Target="http://www.nationalgalleries.org/object/PG%202604" TargetMode="External"/><Relationship Id="rId6" Type="http://schemas.openxmlformats.org/officeDocument/2006/relationships/hyperlink" Target="http://www.nationalgalleries.org/object/PG%202597" TargetMode="External"/><Relationship Id="rId7" Type="http://schemas.openxmlformats.org/officeDocument/2006/relationships/hyperlink" Target="http://www.youtube.com/watch?v=H8f3BbuqaiY" TargetMode="External"/><Relationship Id="rId8" Type="http://schemas.openxmlformats.org/officeDocument/2006/relationships/hyperlink" Target="http://ssa.nls.uk/film.cfm?fid=6220" TargetMode="External"/><Relationship Id="rId9" Type="http://schemas.openxmlformats.org/officeDocument/2006/relationships/hyperlink" Target="http://www.poetryarchive.org/poetryarchive/singlePoet.do?poetId=1557" TargetMode="External"/><Relationship Id="rId10" Type="http://schemas.openxmlformats.org/officeDocument/2006/relationships/hyperlink" Target="http://writing.upenn.edu/pennsound/x/MacDiarmi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1175</Words>
  <Characters>6701</Characters>
  <Application>Microsoft Macintosh Word</Application>
  <DocSecurity>0</DocSecurity>
  <Lines>108</Lines>
  <Paragraphs>27</Paragraphs>
  <ScaleCrop>false</ScaleCrop>
  <Company>Edinburgh University</Company>
  <LinksUpToDate>false</LinksUpToDate>
  <CharactersWithSpaces>8229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Gibson</dc:creator>
  <cp:keywords/>
  <cp:lastModifiedBy>Stephen Ross</cp:lastModifiedBy>
  <cp:revision>2</cp:revision>
  <dcterms:created xsi:type="dcterms:W3CDTF">2012-08-02T19:26:00Z</dcterms:created>
  <dcterms:modified xsi:type="dcterms:W3CDTF">2012-08-02T19:26:00Z</dcterms:modified>
</cp:coreProperties>
</file>