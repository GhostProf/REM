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E1FCD" w14:textId="77777777" w:rsidR="00DA3411" w:rsidRPr="00F248C2" w:rsidRDefault="00DA3411">
      <w:pPr>
        <w:rPr>
          <w:rFonts w:ascii="Times New Roman" w:hAnsi="Times New Roman"/>
          <w:b/>
        </w:rPr>
      </w:pPr>
      <w:r w:rsidRPr="00F248C2">
        <w:rPr>
          <w:rFonts w:ascii="Times New Roman" w:hAnsi="Times New Roman"/>
          <w:b/>
        </w:rPr>
        <w:t>Cancan</w:t>
      </w:r>
    </w:p>
    <w:p w14:paraId="7CA6C63F" w14:textId="77777777" w:rsidR="00DA3411" w:rsidRPr="00F248C2" w:rsidRDefault="00DA3411">
      <w:pPr>
        <w:rPr>
          <w:rFonts w:ascii="Times New Roman" w:hAnsi="Times New Roman"/>
        </w:rPr>
      </w:pPr>
    </w:p>
    <w:p w14:paraId="251069BB" w14:textId="77777777" w:rsidR="00DA3411" w:rsidRPr="00F248C2" w:rsidRDefault="00DA3411">
      <w:pPr>
        <w:rPr>
          <w:rFonts w:ascii="Times New Roman" w:hAnsi="Times New Roman"/>
          <w:b/>
        </w:rPr>
      </w:pPr>
      <w:r w:rsidRPr="00F248C2">
        <w:rPr>
          <w:rFonts w:ascii="Times New Roman" w:hAnsi="Times New Roman"/>
          <w:b/>
        </w:rPr>
        <w:t>Summary</w:t>
      </w:r>
    </w:p>
    <w:p w14:paraId="01B4F4BE" w14:textId="77777777" w:rsidR="00DA3411" w:rsidRPr="00F248C2" w:rsidRDefault="00DA3411">
      <w:pPr>
        <w:rPr>
          <w:rFonts w:ascii="Times New Roman" w:hAnsi="Times New Roman"/>
        </w:rPr>
      </w:pPr>
      <w:r w:rsidRPr="00F248C2">
        <w:rPr>
          <w:rFonts w:ascii="Times New Roman" w:hAnsi="Times New Roman"/>
        </w:rPr>
        <w:t>The cancan is a popular dance form intimately associated with the Parisian context in which it emerged and underwent much of its early development. From its origins as a French social dance practice in the early nineteenth century, the dance shifted to a more performative mode of presentation in the late nineteenth and early twentieth centuries. The nineteenth</w:t>
      </w:r>
      <w:r w:rsidR="00DE5343" w:rsidRPr="00F248C2">
        <w:rPr>
          <w:rFonts w:ascii="Times New Roman" w:hAnsi="Times New Roman"/>
        </w:rPr>
        <w:t>-</w:t>
      </w:r>
      <w:r w:rsidRPr="00F248C2">
        <w:rPr>
          <w:rFonts w:ascii="Times New Roman" w:hAnsi="Times New Roman"/>
        </w:rPr>
        <w:t xml:space="preserve">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in the bohemian culture that centred on the Moulin Rouge. 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w:t>
      </w:r>
      <w:r w:rsidR="00DE5343" w:rsidRPr="00F248C2">
        <w:rPr>
          <w:rFonts w:ascii="Times New Roman" w:hAnsi="Times New Roman"/>
        </w:rPr>
        <w:t xml:space="preserve">modern </w:t>
      </w:r>
      <w:r w:rsidRPr="00F248C2">
        <w:rPr>
          <w:rFonts w:ascii="Times New Roman" w:hAnsi="Times New Roman"/>
        </w:rPr>
        <w:t>art of Henri de Toulouse-Lautrec.</w:t>
      </w:r>
    </w:p>
    <w:p w14:paraId="161DCD48" w14:textId="77777777" w:rsidR="00DA3411" w:rsidRPr="00F248C2" w:rsidRDefault="00DA3411" w:rsidP="009E7517">
      <w:pPr>
        <w:rPr>
          <w:rFonts w:ascii="Times New Roman" w:hAnsi="Times New Roman"/>
        </w:rPr>
      </w:pPr>
    </w:p>
    <w:p w14:paraId="1058F5BD" w14:textId="77777777" w:rsidR="009E7517" w:rsidRPr="00F248C2" w:rsidRDefault="00AE1396" w:rsidP="009E7517">
      <w:pPr>
        <w:rPr>
          <w:rFonts w:ascii="Times New Roman" w:hAnsi="Times New Roman"/>
          <w:b/>
        </w:rPr>
      </w:pPr>
      <w:r w:rsidRPr="00F248C2">
        <w:rPr>
          <w:rFonts w:ascii="Times New Roman" w:hAnsi="Times New Roman"/>
          <w:b/>
        </w:rPr>
        <w:t>Beginnings</w:t>
      </w:r>
    </w:p>
    <w:p w14:paraId="3FD80F14" w14:textId="77777777" w:rsidR="009E7517" w:rsidRPr="00F248C2" w:rsidRDefault="009E7517" w:rsidP="009E7517">
      <w:pPr>
        <w:rPr>
          <w:rFonts w:ascii="Times New Roman" w:hAnsi="Times New Roman"/>
        </w:rPr>
      </w:pPr>
      <w:r w:rsidRPr="00F248C2">
        <w:rPr>
          <w:rFonts w:ascii="Times New Roman" w:hAnsi="Times New Roman"/>
        </w:rPr>
        <w:t xml:space="preserve">The cancan emerged in the 1820s in working-class social dance venues called </w:t>
      </w:r>
      <w:proofErr w:type="spellStart"/>
      <w:r w:rsidRPr="00F248C2">
        <w:rPr>
          <w:rFonts w:ascii="Times New Roman" w:hAnsi="Times New Roman"/>
          <w:i/>
        </w:rPr>
        <w:t>guinguettes</w:t>
      </w:r>
      <w:proofErr w:type="spellEnd"/>
      <w:r w:rsidRPr="00F248C2">
        <w:rPr>
          <w:rFonts w:ascii="Times New Roman" w:hAnsi="Times New Roman"/>
          <w:i/>
        </w:rPr>
        <w:t xml:space="preserve"> </w:t>
      </w:r>
      <w:r w:rsidRPr="00F248C2">
        <w:rPr>
          <w:rFonts w:ascii="Times New Roman" w:hAnsi="Times New Roman"/>
        </w:rPr>
        <w:t xml:space="preserve">on the outskirts of Paris. </w:t>
      </w:r>
      <w:r w:rsidR="00175668" w:rsidRPr="00F248C2">
        <w:rPr>
          <w:rFonts w:ascii="Times New Roman" w:hAnsi="Times New Roman"/>
        </w:rPr>
        <w:t xml:space="preserve">It was viewed by contemporary writers such as </w:t>
      </w:r>
      <w:proofErr w:type="spellStart"/>
      <w:r w:rsidR="00175668" w:rsidRPr="00F248C2">
        <w:rPr>
          <w:rFonts w:ascii="Times New Roman" w:hAnsi="Times New Roman"/>
        </w:rPr>
        <w:t>Auguste</w:t>
      </w:r>
      <w:proofErr w:type="spellEnd"/>
      <w:r w:rsidR="00175668" w:rsidRPr="00F248C2">
        <w:rPr>
          <w:rFonts w:ascii="Times New Roman" w:hAnsi="Times New Roman"/>
        </w:rPr>
        <w:t xml:space="preserve"> </w:t>
      </w:r>
      <w:proofErr w:type="spellStart"/>
      <w:r w:rsidR="00175668" w:rsidRPr="00F248C2">
        <w:rPr>
          <w:rFonts w:ascii="Times New Roman" w:hAnsi="Times New Roman"/>
        </w:rPr>
        <w:t>Luchet</w:t>
      </w:r>
      <w:proofErr w:type="spellEnd"/>
      <w:r w:rsidR="00175668" w:rsidRPr="00F248C2">
        <w:rPr>
          <w:rFonts w:ascii="Times New Roman" w:hAnsi="Times New Roman"/>
        </w:rPr>
        <w:t xml:space="preserve"> and Louis </w:t>
      </w:r>
      <w:proofErr w:type="spellStart"/>
      <w:r w:rsidR="00175668" w:rsidRPr="00F248C2">
        <w:rPr>
          <w:rFonts w:ascii="Times New Roman" w:hAnsi="Times New Roman"/>
        </w:rPr>
        <w:t>Huart</w:t>
      </w:r>
      <w:proofErr w:type="spellEnd"/>
      <w:r w:rsidR="00175668" w:rsidRPr="00F248C2">
        <w:rPr>
          <w:rFonts w:ascii="Times New Roman" w:hAnsi="Times New Roman"/>
        </w:rPr>
        <w:t xml:space="preserve"> as part of the emergence of modern Paris in which class and gender identities were being reformulated, and classical aesthetics were called into question. </w:t>
      </w:r>
      <w:r w:rsidRPr="00F248C2">
        <w:rPr>
          <w:rFonts w:ascii="Times New Roman" w:hAnsi="Times New Roman"/>
        </w:rPr>
        <w:t xml:space="preserve">Initially, the dance was a variation on the set figures of the quadrille, a social dance performed by four couples </w:t>
      </w:r>
      <w:r w:rsidR="00DE5343" w:rsidRPr="00F248C2">
        <w:rPr>
          <w:rFonts w:ascii="Times New Roman" w:hAnsi="Times New Roman"/>
        </w:rPr>
        <w:t xml:space="preserve">in a square formation </w:t>
      </w:r>
      <w:r w:rsidRPr="00F248C2">
        <w:rPr>
          <w:rFonts w:ascii="Times New Roman" w:hAnsi="Times New Roman"/>
        </w:rPr>
        <w:t xml:space="preserve">based on the older form of the </w:t>
      </w:r>
      <w:proofErr w:type="spellStart"/>
      <w:r w:rsidRPr="00F248C2">
        <w:rPr>
          <w:rFonts w:ascii="Times New Roman" w:hAnsi="Times New Roman"/>
          <w:i/>
        </w:rPr>
        <w:t>contredanse</w:t>
      </w:r>
      <w:proofErr w:type="spellEnd"/>
      <w:r w:rsidRPr="00F248C2">
        <w:rPr>
          <w:rFonts w:ascii="Times New Roman" w:hAnsi="Times New Roman"/>
        </w:rPr>
        <w:t xml:space="preserve">. Cancan variations, performed by one or both partners, consisted of </w:t>
      </w:r>
      <w:proofErr w:type="gramStart"/>
      <w:r w:rsidRPr="00F248C2">
        <w:rPr>
          <w:rFonts w:ascii="Times New Roman" w:hAnsi="Times New Roman"/>
        </w:rPr>
        <w:t>improvisations which deviated from the quadrille’s ballet-influenced steps</w:t>
      </w:r>
      <w:proofErr w:type="gramEnd"/>
      <w:r w:rsidRPr="00F248C2">
        <w:rPr>
          <w:rFonts w:ascii="Times New Roman" w:hAnsi="Times New Roman"/>
        </w:rPr>
        <w:t xml:space="preserve"> and graceful bodily deportment</w:t>
      </w:r>
      <w:r w:rsidR="00DE5343" w:rsidRPr="00F248C2">
        <w:rPr>
          <w:rFonts w:ascii="Times New Roman" w:hAnsi="Times New Roman"/>
        </w:rPr>
        <w:t xml:space="preserve"> by using isolated leg, arm and head movements</w:t>
      </w:r>
      <w:r w:rsidRPr="00F248C2">
        <w:rPr>
          <w:rFonts w:ascii="Times New Roman" w:hAnsi="Times New Roman"/>
        </w:rPr>
        <w:t xml:space="preserve">. Wilder versions were given the name </w:t>
      </w:r>
      <w:proofErr w:type="spellStart"/>
      <w:r w:rsidRPr="00F248C2">
        <w:rPr>
          <w:rFonts w:ascii="Times New Roman" w:hAnsi="Times New Roman"/>
          <w:i/>
        </w:rPr>
        <w:t>chahut</w:t>
      </w:r>
      <w:proofErr w:type="spellEnd"/>
      <w:r w:rsidRPr="00F248C2">
        <w:rPr>
          <w:rFonts w:ascii="Times New Roman" w:hAnsi="Times New Roman"/>
        </w:rPr>
        <w:t xml:space="preserve"> (uproar)</w:t>
      </w:r>
      <w:r w:rsidR="00175668" w:rsidRPr="00F248C2">
        <w:rPr>
          <w:rFonts w:ascii="Times New Roman" w:hAnsi="Times New Roman"/>
        </w:rPr>
        <w:t>, and were considered indecent by the French authorities</w:t>
      </w:r>
      <w:r w:rsidRPr="00F248C2">
        <w:rPr>
          <w:rFonts w:ascii="Times New Roman" w:hAnsi="Times New Roman"/>
        </w:rPr>
        <w:t>. The dancers may have drawn inspiration from the many foreign dances performed in the Parisian popular theatres of the 1820s and 1830s</w:t>
      </w:r>
      <w:r w:rsidR="00AB2D8C" w:rsidRPr="00F248C2">
        <w:rPr>
          <w:rFonts w:ascii="Times New Roman" w:hAnsi="Times New Roman"/>
        </w:rPr>
        <w:t>.</w:t>
      </w:r>
      <w:r w:rsidRPr="00F248C2">
        <w:rPr>
          <w:rFonts w:ascii="Times New Roman" w:hAnsi="Times New Roman"/>
        </w:rPr>
        <w:t xml:space="preserve"> </w:t>
      </w:r>
      <w:r w:rsidR="00AB2D8C" w:rsidRPr="00F248C2">
        <w:rPr>
          <w:rFonts w:ascii="Times New Roman" w:hAnsi="Times New Roman"/>
        </w:rPr>
        <w:t>These included</w:t>
      </w:r>
      <w:r w:rsidRPr="00F248C2">
        <w:rPr>
          <w:rFonts w:ascii="Times New Roman" w:hAnsi="Times New Roman"/>
        </w:rPr>
        <w:t xml:space="preserve"> the Spanish </w:t>
      </w:r>
      <w:r w:rsidRPr="00F248C2">
        <w:rPr>
          <w:rFonts w:ascii="Times New Roman" w:hAnsi="Times New Roman"/>
          <w:i/>
        </w:rPr>
        <w:t>cachucha</w:t>
      </w:r>
      <w:r w:rsidRPr="00F248C2">
        <w:rPr>
          <w:rFonts w:ascii="Times New Roman" w:hAnsi="Times New Roman"/>
        </w:rPr>
        <w:t xml:space="preserve">, </w:t>
      </w:r>
      <w:r w:rsidR="002648FA" w:rsidRPr="00F248C2">
        <w:rPr>
          <w:rFonts w:ascii="Times New Roman" w:hAnsi="Times New Roman"/>
        </w:rPr>
        <w:t>a dance using castanets and swaying or twisting hips</w:t>
      </w:r>
      <w:r w:rsidR="0030424D" w:rsidRPr="00F248C2">
        <w:rPr>
          <w:rFonts w:ascii="Times New Roman" w:hAnsi="Times New Roman"/>
        </w:rPr>
        <w:t xml:space="preserve"> usually performed as a female solo</w:t>
      </w:r>
      <w:r w:rsidR="002648FA" w:rsidRPr="00F248C2">
        <w:rPr>
          <w:rFonts w:ascii="Times New Roman" w:hAnsi="Times New Roman"/>
        </w:rPr>
        <w:t xml:space="preserve">, </w:t>
      </w:r>
      <w:r w:rsidRPr="00F248C2">
        <w:rPr>
          <w:rFonts w:ascii="Times New Roman" w:hAnsi="Times New Roman"/>
        </w:rPr>
        <w:t xml:space="preserve">and the Haitian </w:t>
      </w:r>
      <w:proofErr w:type="spellStart"/>
      <w:r w:rsidRPr="00F248C2">
        <w:rPr>
          <w:rFonts w:ascii="Times New Roman" w:hAnsi="Times New Roman"/>
          <w:i/>
        </w:rPr>
        <w:t>chica</w:t>
      </w:r>
      <w:proofErr w:type="spellEnd"/>
      <w:r w:rsidR="002648FA" w:rsidRPr="00F248C2">
        <w:rPr>
          <w:rFonts w:ascii="Times New Roman" w:hAnsi="Times New Roman"/>
        </w:rPr>
        <w:t>, a dance in which male and female partners approach</w:t>
      </w:r>
      <w:r w:rsidR="00617572" w:rsidRPr="00F248C2">
        <w:rPr>
          <w:rFonts w:ascii="Times New Roman" w:hAnsi="Times New Roman"/>
        </w:rPr>
        <w:t>ed each other and withdre</w:t>
      </w:r>
      <w:r w:rsidR="002648FA" w:rsidRPr="00F248C2">
        <w:rPr>
          <w:rFonts w:ascii="Times New Roman" w:hAnsi="Times New Roman"/>
        </w:rPr>
        <w:t>w, imitating courtship</w:t>
      </w:r>
      <w:r w:rsidRPr="00F248C2">
        <w:rPr>
          <w:rFonts w:ascii="Times New Roman" w:hAnsi="Times New Roman"/>
        </w:rPr>
        <w:t xml:space="preserve">. The earliest dancers of the cancan and </w:t>
      </w:r>
      <w:proofErr w:type="spellStart"/>
      <w:r w:rsidRPr="00F248C2">
        <w:rPr>
          <w:rFonts w:ascii="Times New Roman" w:hAnsi="Times New Roman"/>
          <w:i/>
        </w:rPr>
        <w:t>chahut</w:t>
      </w:r>
      <w:proofErr w:type="spellEnd"/>
      <w:r w:rsidRPr="00F248C2">
        <w:rPr>
          <w:rFonts w:ascii="Times New Roman" w:hAnsi="Times New Roman"/>
        </w:rPr>
        <w:t xml:space="preserve"> were predominantly working-class men and bourgeois male students, but some female working-class dancers are also documented in the late 1820s. By the 1840s, the cancan had become more closely associated with female dancers; however, men regularly performed the dance until the early twentieth century. </w:t>
      </w:r>
    </w:p>
    <w:p w14:paraId="5EC74DAD" w14:textId="77777777" w:rsidR="009E7517" w:rsidRPr="00F248C2" w:rsidRDefault="009E7517" w:rsidP="009E7517">
      <w:pPr>
        <w:rPr>
          <w:rFonts w:ascii="Times New Roman" w:hAnsi="Times New Roman"/>
        </w:rPr>
      </w:pPr>
    </w:p>
    <w:p w14:paraId="1EFBD6C4" w14:textId="77777777" w:rsidR="00AE1396" w:rsidRPr="00614A58" w:rsidRDefault="00AE1396" w:rsidP="009E7517">
      <w:pPr>
        <w:rPr>
          <w:rFonts w:ascii="Times New Roman" w:hAnsi="Times New Roman"/>
          <w:b/>
        </w:rPr>
      </w:pPr>
      <w:r w:rsidRPr="00614A58">
        <w:rPr>
          <w:rFonts w:ascii="Times New Roman" w:hAnsi="Times New Roman"/>
          <w:b/>
        </w:rPr>
        <w:t>Cabaret Revival</w:t>
      </w:r>
    </w:p>
    <w:p w14:paraId="3E6AECC7" w14:textId="77777777" w:rsidR="00DA3411" w:rsidRPr="00F248C2" w:rsidRDefault="009E7517" w:rsidP="009E7517">
      <w:pPr>
        <w:rPr>
          <w:rFonts w:ascii="Times New Roman" w:hAnsi="Times New Roman"/>
        </w:rPr>
      </w:pPr>
      <w:r w:rsidRPr="00F248C2">
        <w:rPr>
          <w:rFonts w:ascii="Times New Roman" w:hAnsi="Times New Roman"/>
        </w:rPr>
        <w:t xml:space="preserve">The cancan continued to be danced in public balls in Paris throughout the mid-nineteenth century, during which time celebrity </w:t>
      </w:r>
      <w:proofErr w:type="spellStart"/>
      <w:r w:rsidRPr="00F248C2">
        <w:rPr>
          <w:rFonts w:ascii="Times New Roman" w:hAnsi="Times New Roman"/>
          <w:i/>
        </w:rPr>
        <w:t>cancaneuses</w:t>
      </w:r>
      <w:proofErr w:type="spellEnd"/>
      <w:r w:rsidRPr="00F248C2">
        <w:rPr>
          <w:rFonts w:ascii="Times New Roman" w:hAnsi="Times New Roman"/>
        </w:rPr>
        <w:t xml:space="preserve"> developed the cancan repertoire</w:t>
      </w:r>
      <w:r w:rsidR="00586531" w:rsidRPr="00F248C2">
        <w:rPr>
          <w:rFonts w:ascii="Times New Roman" w:hAnsi="Times New Roman"/>
        </w:rPr>
        <w:t xml:space="preserve"> by </w:t>
      </w:r>
      <w:r w:rsidR="00E10F7C" w:rsidRPr="00F248C2">
        <w:rPr>
          <w:rFonts w:ascii="Times New Roman" w:hAnsi="Times New Roman"/>
        </w:rPr>
        <w:t>assimilating</w:t>
      </w:r>
      <w:r w:rsidR="00586531" w:rsidRPr="00F248C2">
        <w:rPr>
          <w:rFonts w:ascii="Times New Roman" w:hAnsi="Times New Roman"/>
        </w:rPr>
        <w:t xml:space="preserve"> steps from the popular</w:t>
      </w:r>
      <w:r w:rsidR="00E10F7C" w:rsidRPr="00F248C2">
        <w:rPr>
          <w:rFonts w:ascii="Times New Roman" w:hAnsi="Times New Roman"/>
        </w:rPr>
        <w:t xml:space="preserve"> </w:t>
      </w:r>
      <w:r w:rsidR="00E10F7C" w:rsidRPr="00F248C2">
        <w:rPr>
          <w:rFonts w:ascii="Times New Roman" w:hAnsi="Times New Roman"/>
          <w:i/>
        </w:rPr>
        <w:t>polka</w:t>
      </w:r>
      <w:r w:rsidR="00E10F7C" w:rsidRPr="00F248C2">
        <w:rPr>
          <w:rFonts w:ascii="Times New Roman" w:hAnsi="Times New Roman"/>
        </w:rPr>
        <w:t>, a couple dance from Bohemia</w:t>
      </w:r>
      <w:r w:rsidRPr="00F248C2">
        <w:rPr>
          <w:rFonts w:ascii="Times New Roman" w:hAnsi="Times New Roman"/>
        </w:rPr>
        <w:t xml:space="preserve">, </w:t>
      </w:r>
      <w:r w:rsidR="00E10F7C" w:rsidRPr="00F248C2">
        <w:rPr>
          <w:rFonts w:ascii="Times New Roman" w:hAnsi="Times New Roman"/>
        </w:rPr>
        <w:t xml:space="preserve">and </w:t>
      </w:r>
      <w:r w:rsidR="00B73D25" w:rsidRPr="00F248C2">
        <w:rPr>
          <w:rFonts w:ascii="Times New Roman" w:hAnsi="Times New Roman"/>
        </w:rPr>
        <w:t>performing more</w:t>
      </w:r>
      <w:r w:rsidR="00E10F7C" w:rsidRPr="00F248C2">
        <w:rPr>
          <w:rFonts w:ascii="Times New Roman" w:hAnsi="Times New Roman"/>
        </w:rPr>
        <w:t xml:space="preserve"> virtuosic movements</w:t>
      </w:r>
      <w:r w:rsidR="00B73D25" w:rsidRPr="00F248C2">
        <w:rPr>
          <w:rFonts w:ascii="Times New Roman" w:hAnsi="Times New Roman"/>
        </w:rPr>
        <w:t>,</w:t>
      </w:r>
      <w:r w:rsidR="00E10F7C" w:rsidRPr="00F248C2">
        <w:rPr>
          <w:rFonts w:ascii="Times New Roman" w:hAnsi="Times New Roman"/>
        </w:rPr>
        <w:t xml:space="preserve"> </w:t>
      </w:r>
      <w:r w:rsidRPr="00F248C2">
        <w:rPr>
          <w:rFonts w:ascii="Times New Roman" w:hAnsi="Times New Roman"/>
        </w:rPr>
        <w:t>such as the high kick</w:t>
      </w:r>
      <w:r w:rsidR="00586531" w:rsidRPr="00F248C2">
        <w:rPr>
          <w:rFonts w:ascii="Times New Roman" w:hAnsi="Times New Roman"/>
        </w:rPr>
        <w:t xml:space="preserve"> and </w:t>
      </w:r>
      <w:r w:rsidR="00586531" w:rsidRPr="00F248C2">
        <w:rPr>
          <w:rFonts w:ascii="Times New Roman" w:hAnsi="Times New Roman"/>
          <w:i/>
        </w:rPr>
        <w:t xml:space="preserve">le grand </w:t>
      </w:r>
      <w:proofErr w:type="spellStart"/>
      <w:r w:rsidR="00586531" w:rsidRPr="00F248C2">
        <w:rPr>
          <w:rFonts w:ascii="Times New Roman" w:hAnsi="Times New Roman"/>
          <w:i/>
        </w:rPr>
        <w:t>écart</w:t>
      </w:r>
      <w:proofErr w:type="spellEnd"/>
      <w:r w:rsidR="00586531" w:rsidRPr="00F248C2">
        <w:rPr>
          <w:rFonts w:ascii="Times New Roman" w:hAnsi="Times New Roman"/>
        </w:rPr>
        <w:t xml:space="preserve"> (the splits or jump-splits)</w:t>
      </w:r>
      <w:r w:rsidRPr="00F248C2">
        <w:rPr>
          <w:rFonts w:ascii="Times New Roman" w:hAnsi="Times New Roman"/>
        </w:rPr>
        <w:t xml:space="preserve">. In the 1880s and 1890s the dance underwent a revival in the cabarets of Montmartre, which sought to create a liberal, bohemian atmosphere that harked back to </w:t>
      </w:r>
      <w:r w:rsidRPr="00F248C2">
        <w:rPr>
          <w:rFonts w:ascii="Times New Roman" w:hAnsi="Times New Roman"/>
        </w:rPr>
        <w:lastRenderedPageBreak/>
        <w:t>Paris of the 1830s and 1840s. At the Moulin Rouge, male and female dancers were employed to perform the cancan</w:t>
      </w:r>
      <w:r w:rsidR="00E10F7C" w:rsidRPr="00F248C2">
        <w:rPr>
          <w:rFonts w:ascii="Times New Roman" w:hAnsi="Times New Roman"/>
        </w:rPr>
        <w:t xml:space="preserve"> (often called the </w:t>
      </w:r>
      <w:proofErr w:type="spellStart"/>
      <w:r w:rsidR="00E10F7C" w:rsidRPr="00F248C2">
        <w:rPr>
          <w:rFonts w:ascii="Times New Roman" w:hAnsi="Times New Roman"/>
          <w:i/>
        </w:rPr>
        <w:t>chahut</w:t>
      </w:r>
      <w:proofErr w:type="spellEnd"/>
      <w:r w:rsidR="00E10F7C" w:rsidRPr="00F248C2">
        <w:rPr>
          <w:rFonts w:ascii="Times New Roman" w:hAnsi="Times New Roman"/>
        </w:rPr>
        <w:t xml:space="preserve"> or </w:t>
      </w:r>
      <w:r w:rsidR="00E10F7C" w:rsidRPr="00F248C2">
        <w:rPr>
          <w:rFonts w:ascii="Times New Roman" w:hAnsi="Times New Roman"/>
          <w:i/>
        </w:rPr>
        <w:t xml:space="preserve">quadrille </w:t>
      </w:r>
      <w:proofErr w:type="spellStart"/>
      <w:r w:rsidR="009B16FE" w:rsidRPr="00F248C2">
        <w:rPr>
          <w:rFonts w:ascii="Times New Roman" w:hAnsi="Times New Roman"/>
          <w:i/>
        </w:rPr>
        <w:t>naturaliste</w:t>
      </w:r>
      <w:proofErr w:type="spellEnd"/>
      <w:r w:rsidR="009B16FE" w:rsidRPr="00F248C2">
        <w:rPr>
          <w:rFonts w:ascii="Times New Roman" w:hAnsi="Times New Roman"/>
        </w:rPr>
        <w:t xml:space="preserve"> </w:t>
      </w:r>
      <w:r w:rsidR="00E10F7C" w:rsidRPr="00F248C2">
        <w:rPr>
          <w:rFonts w:ascii="Times New Roman" w:hAnsi="Times New Roman"/>
        </w:rPr>
        <w:t>in this period)</w:t>
      </w:r>
      <w:r w:rsidRPr="00F248C2">
        <w:rPr>
          <w:rFonts w:ascii="Times New Roman" w:hAnsi="Times New Roman"/>
        </w:rPr>
        <w:t xml:space="preserve"> on the dance floor, surrounded by the spectators. Their performances </w:t>
      </w:r>
      <w:r w:rsidR="00AB2D8C" w:rsidRPr="00F248C2">
        <w:rPr>
          <w:rFonts w:ascii="Times New Roman" w:hAnsi="Times New Roman"/>
        </w:rPr>
        <w:t>maintained the</w:t>
      </w:r>
      <w:r w:rsidR="00B73D25" w:rsidRPr="00F248C2">
        <w:rPr>
          <w:rFonts w:ascii="Times New Roman" w:hAnsi="Times New Roman"/>
        </w:rPr>
        <w:t xml:space="preserve"> quadrille formation, incorporating solo improvisations</w:t>
      </w:r>
      <w:ins w:id="0" w:author="Editorial Comments" w:date="2013-08-17T15:25:00Z">
        <w:r w:rsidR="00DC6783">
          <w:rPr>
            <w:rFonts w:ascii="Times New Roman" w:hAnsi="Times New Roman"/>
          </w:rPr>
          <w:t>,</w:t>
        </w:r>
      </w:ins>
      <w:r w:rsidR="00B73D25" w:rsidRPr="00F248C2">
        <w:rPr>
          <w:rFonts w:ascii="Times New Roman" w:hAnsi="Times New Roman"/>
        </w:rPr>
        <w:t xml:space="preserve"> </w:t>
      </w:r>
      <w:r w:rsidR="00470757" w:rsidRPr="00F248C2">
        <w:rPr>
          <w:rFonts w:ascii="Times New Roman" w:hAnsi="Times New Roman"/>
        </w:rPr>
        <w:t>which allowed</w:t>
      </w:r>
      <w:r w:rsidR="00B73D25" w:rsidRPr="00F248C2">
        <w:rPr>
          <w:rFonts w:ascii="Times New Roman" w:hAnsi="Times New Roman"/>
        </w:rPr>
        <w:t xml:space="preserve"> dancers to showcase individual skills, such as </w:t>
      </w:r>
      <w:r w:rsidR="00B73D25" w:rsidRPr="00F248C2">
        <w:rPr>
          <w:rFonts w:ascii="Times New Roman" w:hAnsi="Times New Roman"/>
          <w:i/>
        </w:rPr>
        <w:t xml:space="preserve">le port </w:t>
      </w:r>
      <w:proofErr w:type="spellStart"/>
      <w:r w:rsidR="00B73D25" w:rsidRPr="00F248C2">
        <w:rPr>
          <w:rFonts w:ascii="Times New Roman" w:hAnsi="Times New Roman"/>
          <w:i/>
        </w:rPr>
        <w:t>d’armes</w:t>
      </w:r>
      <w:proofErr w:type="spellEnd"/>
      <w:r w:rsidR="00B73D25" w:rsidRPr="00F248C2">
        <w:rPr>
          <w:rFonts w:ascii="Times New Roman" w:hAnsi="Times New Roman"/>
        </w:rPr>
        <w:t xml:space="preserve">, in which </w:t>
      </w:r>
      <w:r w:rsidR="0047282D" w:rsidRPr="00F248C2">
        <w:rPr>
          <w:rFonts w:ascii="Times New Roman" w:hAnsi="Times New Roman"/>
        </w:rPr>
        <w:t xml:space="preserve">one hand held </w:t>
      </w:r>
      <w:r w:rsidR="00B73D25" w:rsidRPr="00F248C2">
        <w:rPr>
          <w:rFonts w:ascii="Times New Roman" w:hAnsi="Times New Roman"/>
        </w:rPr>
        <w:t xml:space="preserve">the </w:t>
      </w:r>
      <w:r w:rsidR="00CC46A7" w:rsidRPr="00F248C2">
        <w:rPr>
          <w:rFonts w:ascii="Times New Roman" w:hAnsi="Times New Roman"/>
        </w:rPr>
        <w:t xml:space="preserve">leg </w:t>
      </w:r>
      <w:r w:rsidR="00B73D25" w:rsidRPr="00F248C2">
        <w:rPr>
          <w:rFonts w:ascii="Times New Roman" w:hAnsi="Times New Roman"/>
        </w:rPr>
        <w:t>in an upright position</w:t>
      </w:r>
      <w:r w:rsidRPr="00F248C2">
        <w:rPr>
          <w:rFonts w:ascii="Times New Roman" w:hAnsi="Times New Roman"/>
        </w:rPr>
        <w:t>.</w:t>
      </w:r>
    </w:p>
    <w:p w14:paraId="270A6463" w14:textId="77777777" w:rsidR="00DA3411" w:rsidRPr="00F248C2" w:rsidRDefault="00DA3411" w:rsidP="009E7517">
      <w:pPr>
        <w:rPr>
          <w:rFonts w:ascii="Times New Roman" w:hAnsi="Times New Roman"/>
        </w:rPr>
      </w:pPr>
    </w:p>
    <w:p w14:paraId="54B9F87D" w14:textId="77777777" w:rsidR="00DA3411" w:rsidRPr="00F248C2" w:rsidRDefault="009E7517" w:rsidP="009E7517">
      <w:pPr>
        <w:rPr>
          <w:rFonts w:ascii="Times New Roman" w:hAnsi="Times New Roman"/>
        </w:rPr>
      </w:pPr>
      <w:r w:rsidRPr="00F248C2">
        <w:rPr>
          <w:rFonts w:ascii="Times New Roman" w:hAnsi="Times New Roman"/>
        </w:rPr>
        <w:t xml:space="preserve">The cabarets attracted modernist artists and writers, many of </w:t>
      </w:r>
      <w:proofErr w:type="gramStart"/>
      <w:r w:rsidRPr="00F248C2">
        <w:rPr>
          <w:rFonts w:ascii="Times New Roman" w:hAnsi="Times New Roman"/>
        </w:rPr>
        <w:t>whom</w:t>
      </w:r>
      <w:proofErr w:type="gramEnd"/>
      <w:r w:rsidRPr="00F248C2">
        <w:rPr>
          <w:rFonts w:ascii="Times New Roman" w:hAnsi="Times New Roman"/>
        </w:rPr>
        <w:t xml:space="preserve"> incorporated the cancan into their work. Most famously, Toulouse-Lautrec created a number of posters and paintings based on his regular visits to the Moulin Rouge, featuring dancers such as Jane </w:t>
      </w:r>
      <w:proofErr w:type="spellStart"/>
      <w:r w:rsidRPr="00F248C2">
        <w:rPr>
          <w:rFonts w:ascii="Times New Roman" w:hAnsi="Times New Roman"/>
        </w:rPr>
        <w:t>Avril</w:t>
      </w:r>
      <w:proofErr w:type="spellEnd"/>
      <w:r w:rsidRPr="00F248C2">
        <w:rPr>
          <w:rFonts w:ascii="Times New Roman" w:hAnsi="Times New Roman"/>
        </w:rPr>
        <w:t xml:space="preserve">, La </w:t>
      </w:r>
      <w:proofErr w:type="spellStart"/>
      <w:r w:rsidRPr="00F248C2">
        <w:rPr>
          <w:rFonts w:ascii="Times New Roman" w:hAnsi="Times New Roman"/>
        </w:rPr>
        <w:t>Goulue</w:t>
      </w:r>
      <w:proofErr w:type="spellEnd"/>
      <w:r w:rsidRPr="00F248C2">
        <w:rPr>
          <w:rFonts w:ascii="Times New Roman" w:hAnsi="Times New Roman"/>
        </w:rPr>
        <w:t xml:space="preserve"> and </w:t>
      </w:r>
      <w:proofErr w:type="spellStart"/>
      <w:r w:rsidRPr="00F248C2">
        <w:rPr>
          <w:rFonts w:ascii="Times New Roman" w:hAnsi="Times New Roman"/>
        </w:rPr>
        <w:t>Valentin</w:t>
      </w:r>
      <w:proofErr w:type="spellEnd"/>
      <w:r w:rsidRPr="00F248C2">
        <w:rPr>
          <w:rFonts w:ascii="Times New Roman" w:hAnsi="Times New Roman"/>
        </w:rPr>
        <w:t xml:space="preserve"> le </w:t>
      </w:r>
      <w:proofErr w:type="spellStart"/>
      <w:r w:rsidRPr="00F248C2">
        <w:rPr>
          <w:rFonts w:ascii="Times New Roman" w:hAnsi="Times New Roman"/>
        </w:rPr>
        <w:t>désossé</w:t>
      </w:r>
      <w:proofErr w:type="spellEnd"/>
      <w:r w:rsidRPr="00F248C2">
        <w:rPr>
          <w:rFonts w:ascii="Times New Roman" w:hAnsi="Times New Roman"/>
        </w:rPr>
        <w:t xml:space="preserve">. </w:t>
      </w:r>
      <w:r w:rsidR="009B16FE" w:rsidRPr="00F248C2">
        <w:rPr>
          <w:rFonts w:ascii="Times New Roman" w:hAnsi="Times New Roman"/>
        </w:rPr>
        <w:t>The writer Guy de Maupassant also frequented the Parisian cabarets</w:t>
      </w:r>
      <w:r w:rsidR="00814F87" w:rsidRPr="00F248C2">
        <w:rPr>
          <w:rFonts w:ascii="Times New Roman" w:hAnsi="Times New Roman"/>
        </w:rPr>
        <w:t>,</w:t>
      </w:r>
      <w:r w:rsidR="009B16FE" w:rsidRPr="00F248C2">
        <w:rPr>
          <w:rFonts w:ascii="Times New Roman" w:hAnsi="Times New Roman"/>
        </w:rPr>
        <w:t xml:space="preserve"> and the quadrille and </w:t>
      </w:r>
      <w:proofErr w:type="spellStart"/>
      <w:r w:rsidR="009B16FE" w:rsidRPr="00F248C2">
        <w:rPr>
          <w:rFonts w:ascii="Times New Roman" w:hAnsi="Times New Roman"/>
          <w:i/>
        </w:rPr>
        <w:t>chahut</w:t>
      </w:r>
      <w:proofErr w:type="spellEnd"/>
      <w:r w:rsidR="009B16FE" w:rsidRPr="00F248C2">
        <w:rPr>
          <w:rFonts w:ascii="Times New Roman" w:hAnsi="Times New Roman"/>
        </w:rPr>
        <w:t xml:space="preserve"> appear in his short stories.</w:t>
      </w:r>
      <w:r w:rsidR="00DA3411" w:rsidRPr="00F248C2">
        <w:rPr>
          <w:rFonts w:ascii="Times New Roman" w:hAnsi="Times New Roman"/>
        </w:rPr>
        <w:t xml:space="preserve"> </w:t>
      </w:r>
      <w:r w:rsidRPr="00F248C2">
        <w:rPr>
          <w:rFonts w:ascii="Times New Roman" w:hAnsi="Times New Roman"/>
        </w:rPr>
        <w:t xml:space="preserve">During this period, the cancan became increasingly associated with French identity, and particularly Revolutionary notions of liberty, both by French commentators and the many tourists who flocked to the Moulin Rouge. </w:t>
      </w:r>
    </w:p>
    <w:p w14:paraId="7D7EBB08" w14:textId="77777777" w:rsidR="00DA3411" w:rsidRPr="00F248C2" w:rsidRDefault="00DA3411" w:rsidP="009E7517">
      <w:pPr>
        <w:rPr>
          <w:rFonts w:ascii="Times New Roman" w:hAnsi="Times New Roman"/>
        </w:rPr>
      </w:pPr>
    </w:p>
    <w:p w14:paraId="01DA2A21" w14:textId="77777777" w:rsidR="00AE1396" w:rsidRPr="00614A58" w:rsidRDefault="00AE1396" w:rsidP="009E7517">
      <w:pPr>
        <w:rPr>
          <w:rFonts w:ascii="Times New Roman" w:hAnsi="Times New Roman"/>
          <w:b/>
        </w:rPr>
      </w:pPr>
      <w:r w:rsidRPr="00614A58">
        <w:rPr>
          <w:rFonts w:ascii="Times New Roman" w:hAnsi="Times New Roman"/>
          <w:b/>
        </w:rPr>
        <w:t>Legacies</w:t>
      </w:r>
    </w:p>
    <w:p w14:paraId="298EF028" w14:textId="77777777" w:rsidR="00E972FD" w:rsidRPr="00F248C2" w:rsidRDefault="009E7517" w:rsidP="00E972FD">
      <w:pPr>
        <w:rPr>
          <w:rFonts w:ascii="Times New Roman" w:hAnsi="Times New Roman"/>
        </w:rPr>
      </w:pPr>
      <w:r w:rsidRPr="00F248C2">
        <w:rPr>
          <w:rFonts w:ascii="Times New Roman" w:hAnsi="Times New Roman"/>
        </w:rPr>
        <w:t xml:space="preserve">In the late 1890s, the Moulin Rouge declined in popularity, and in 1903 it was converted from a </w:t>
      </w:r>
      <w:proofErr w:type="gramStart"/>
      <w:r w:rsidRPr="00F248C2">
        <w:rPr>
          <w:rFonts w:ascii="Times New Roman" w:hAnsi="Times New Roman"/>
        </w:rPr>
        <w:t>dance-hall</w:t>
      </w:r>
      <w:proofErr w:type="gramEnd"/>
      <w:r w:rsidRPr="00F248C2">
        <w:rPr>
          <w:rFonts w:ascii="Times New Roman" w:hAnsi="Times New Roman"/>
        </w:rPr>
        <w:t xml:space="preserve"> into a variety theatre showing revues. </w:t>
      </w:r>
      <w:r w:rsidR="00E972FD" w:rsidRPr="00F248C2">
        <w:rPr>
          <w:rFonts w:ascii="Times New Roman" w:hAnsi="Times New Roman"/>
        </w:rPr>
        <w:t xml:space="preserve">The rise of the revue, with its focus on multiple, identically costumed female dancers, signalled a transformation of the cancan in the late nineteenth and early twentieth centuries. </w:t>
      </w:r>
      <w:proofErr w:type="gramStart"/>
      <w:r w:rsidR="00E972FD" w:rsidRPr="00F248C2">
        <w:rPr>
          <w:rFonts w:ascii="Times New Roman" w:hAnsi="Times New Roman"/>
        </w:rPr>
        <w:t>Individual improvisations around the quadrille were replaced by exclusively female precision kick-lines or chorus lines performing choreographed steps in unison or canon</w:t>
      </w:r>
      <w:proofErr w:type="gramEnd"/>
      <w:r w:rsidR="00E972FD" w:rsidRPr="00F248C2">
        <w:rPr>
          <w:rFonts w:ascii="Times New Roman" w:hAnsi="Times New Roman"/>
        </w:rPr>
        <w:t xml:space="preserve">. </w:t>
      </w:r>
      <w:r w:rsidR="00470106" w:rsidRPr="00F248C2">
        <w:rPr>
          <w:rFonts w:ascii="Times New Roman" w:hAnsi="Times New Roman"/>
        </w:rPr>
        <w:t xml:space="preserve">For critics André Levinson and Siegfried </w:t>
      </w:r>
      <w:proofErr w:type="spellStart"/>
      <w:r w:rsidR="00470106" w:rsidRPr="00F248C2">
        <w:rPr>
          <w:rFonts w:ascii="Times New Roman" w:hAnsi="Times New Roman"/>
        </w:rPr>
        <w:t>Kracauer</w:t>
      </w:r>
      <w:proofErr w:type="spellEnd"/>
      <w:r w:rsidR="00470106" w:rsidRPr="00F248C2">
        <w:rPr>
          <w:rFonts w:ascii="Times New Roman" w:hAnsi="Times New Roman"/>
        </w:rPr>
        <w:t xml:space="preserve">, the mechanical precision of the 1920s chorus line epitomised the effects of modern mass production techniques on the human body. </w:t>
      </w:r>
      <w:r w:rsidR="00E972FD" w:rsidRPr="00F248C2">
        <w:rPr>
          <w:rFonts w:ascii="Times New Roman" w:hAnsi="Times New Roman"/>
        </w:rPr>
        <w:t>Possible influences on th</w:t>
      </w:r>
      <w:r w:rsidR="00470106" w:rsidRPr="00F248C2">
        <w:rPr>
          <w:rFonts w:ascii="Times New Roman" w:hAnsi="Times New Roman"/>
        </w:rPr>
        <w:t>e</w:t>
      </w:r>
      <w:r w:rsidR="00E972FD" w:rsidRPr="00F248C2">
        <w:rPr>
          <w:rFonts w:ascii="Times New Roman" w:hAnsi="Times New Roman"/>
        </w:rPr>
        <w:t xml:space="preserve"> development </w:t>
      </w:r>
      <w:r w:rsidR="00470106" w:rsidRPr="00F248C2">
        <w:rPr>
          <w:rFonts w:ascii="Times New Roman" w:hAnsi="Times New Roman"/>
        </w:rPr>
        <w:t xml:space="preserve">of the kick-line </w:t>
      </w:r>
      <w:r w:rsidR="00E972FD" w:rsidRPr="00F248C2">
        <w:rPr>
          <w:rFonts w:ascii="Times New Roman" w:hAnsi="Times New Roman"/>
        </w:rPr>
        <w:t xml:space="preserve">include </w:t>
      </w:r>
      <w:r w:rsidR="00E972FD" w:rsidRPr="00F248C2">
        <w:rPr>
          <w:rFonts w:ascii="Times New Roman" w:hAnsi="Times New Roman"/>
          <w:i/>
        </w:rPr>
        <w:t>The Black Crook</w:t>
      </w:r>
      <w:r w:rsidR="00E972FD" w:rsidRPr="00F248C2">
        <w:rPr>
          <w:rFonts w:ascii="Times New Roman" w:hAnsi="Times New Roman"/>
        </w:rPr>
        <w:t xml:space="preserve">, a production featuring a Parisian ballet troupe that premiered in New York in 1866, and a parody of the cancan in Lydia Thompson’s burlesque play </w:t>
      </w:r>
      <w:proofErr w:type="spellStart"/>
      <w:r w:rsidR="00E972FD" w:rsidRPr="00F248C2">
        <w:rPr>
          <w:rFonts w:ascii="Times New Roman" w:hAnsi="Times New Roman"/>
          <w:i/>
        </w:rPr>
        <w:t>Ixion</w:t>
      </w:r>
      <w:proofErr w:type="spellEnd"/>
      <w:r w:rsidR="00E972FD" w:rsidRPr="00F248C2">
        <w:rPr>
          <w:rFonts w:ascii="Times New Roman" w:hAnsi="Times New Roman"/>
        </w:rPr>
        <w:t xml:space="preserve"> (1868). </w:t>
      </w:r>
      <w:r w:rsidR="00470106" w:rsidRPr="00F248C2">
        <w:rPr>
          <w:rFonts w:ascii="Times New Roman" w:hAnsi="Times New Roman"/>
        </w:rPr>
        <w:t xml:space="preserve">John Tiller drilled the kick-line into </w:t>
      </w:r>
      <w:r w:rsidR="001D273E" w:rsidRPr="00F248C2">
        <w:rPr>
          <w:rFonts w:ascii="Times New Roman" w:hAnsi="Times New Roman"/>
        </w:rPr>
        <w:t xml:space="preserve">disciplined unison </w:t>
      </w:r>
      <w:r w:rsidR="00470106" w:rsidRPr="00F248C2">
        <w:rPr>
          <w:rFonts w:ascii="Times New Roman" w:hAnsi="Times New Roman"/>
        </w:rPr>
        <w:t xml:space="preserve">in the 1890s, while the </w:t>
      </w:r>
      <w:proofErr w:type="spellStart"/>
      <w:r w:rsidR="00470106" w:rsidRPr="00F248C2">
        <w:rPr>
          <w:rFonts w:ascii="Times New Roman" w:hAnsi="Times New Roman"/>
        </w:rPr>
        <w:t>Barrison</w:t>
      </w:r>
      <w:proofErr w:type="spellEnd"/>
      <w:r w:rsidR="00470106" w:rsidRPr="00F248C2">
        <w:rPr>
          <w:rFonts w:ascii="Times New Roman" w:hAnsi="Times New Roman"/>
        </w:rPr>
        <w:t xml:space="preserve"> Sisters added cheeky humour. </w:t>
      </w:r>
      <w:r w:rsidR="00814F87" w:rsidRPr="00F248C2">
        <w:rPr>
          <w:rFonts w:ascii="Times New Roman" w:hAnsi="Times New Roman"/>
        </w:rPr>
        <w:t xml:space="preserve"> The female kick-line would become the archetypal form of the cancan, often depicted in later cinema and theatre as an embodiment of modernity.</w:t>
      </w:r>
    </w:p>
    <w:p w14:paraId="6BA002E7" w14:textId="77777777" w:rsidR="00AE1396" w:rsidRDefault="00AE1396" w:rsidP="009E7517">
      <w:pPr>
        <w:rPr>
          <w:rFonts w:ascii="Times New Roman" w:hAnsi="Times New Roman"/>
          <w:b/>
        </w:rPr>
      </w:pPr>
    </w:p>
    <w:p w14:paraId="749C36A0" w14:textId="77777777" w:rsidR="00DC6783" w:rsidRDefault="00DC6783" w:rsidP="009E7517">
      <w:pPr>
        <w:rPr>
          <w:rFonts w:ascii="Times New Roman" w:hAnsi="Times New Roman"/>
          <w:b/>
        </w:rPr>
      </w:pPr>
    </w:p>
    <w:p w14:paraId="27E888BE" w14:textId="6B282B3A" w:rsidR="00DC6783" w:rsidRDefault="00DC6783" w:rsidP="009E7517">
      <w:pPr>
        <w:rPr>
          <w:rFonts w:ascii="Times New Roman" w:hAnsi="Times New Roman"/>
        </w:rPr>
      </w:pPr>
      <w:r w:rsidRPr="00F248C2">
        <w:rPr>
          <w:rFonts w:ascii="Times New Roman" w:hAnsi="Times New Roman"/>
        </w:rPr>
        <w:t xml:space="preserve">Clare </w:t>
      </w:r>
      <w:proofErr w:type="spellStart"/>
      <w:r w:rsidRPr="00F248C2">
        <w:rPr>
          <w:rFonts w:ascii="Times New Roman" w:hAnsi="Times New Roman"/>
        </w:rPr>
        <w:t>Parfitt</w:t>
      </w:r>
      <w:proofErr w:type="spellEnd"/>
      <w:r w:rsidRPr="00F248C2">
        <w:rPr>
          <w:rFonts w:ascii="Times New Roman" w:hAnsi="Times New Roman"/>
        </w:rPr>
        <w:t>-Brown</w:t>
      </w:r>
    </w:p>
    <w:p w14:paraId="1ED2BB2A" w14:textId="77777777" w:rsidR="00DC6783" w:rsidRPr="00DC6783" w:rsidRDefault="00DC6783" w:rsidP="009E7517">
      <w:pPr>
        <w:rPr>
          <w:rFonts w:ascii="Times New Roman" w:hAnsi="Times New Roman"/>
        </w:rPr>
      </w:pPr>
    </w:p>
    <w:p w14:paraId="15630171" w14:textId="77777777" w:rsidR="00DC6783" w:rsidRPr="00F248C2" w:rsidRDefault="00DC6783" w:rsidP="009E7517">
      <w:pPr>
        <w:rPr>
          <w:rFonts w:ascii="Times New Roman" w:hAnsi="Times New Roman"/>
          <w:b/>
        </w:rPr>
      </w:pPr>
    </w:p>
    <w:p w14:paraId="123B14F6" w14:textId="77777777" w:rsidR="00F34C6E" w:rsidRPr="00F248C2" w:rsidRDefault="00F34C6E" w:rsidP="009E7517">
      <w:pPr>
        <w:rPr>
          <w:rFonts w:ascii="Times New Roman" w:hAnsi="Times New Roman"/>
        </w:rPr>
      </w:pPr>
      <w:r w:rsidRPr="00F248C2">
        <w:rPr>
          <w:rFonts w:ascii="Times New Roman" w:hAnsi="Times New Roman"/>
          <w:b/>
        </w:rPr>
        <w:t>List of works</w:t>
      </w:r>
    </w:p>
    <w:p w14:paraId="7F9FCAB9" w14:textId="77777777" w:rsidR="006703DA" w:rsidRPr="00DC6783" w:rsidRDefault="00855728" w:rsidP="009E7517">
      <w:pPr>
        <w:rPr>
          <w:rFonts w:ascii="Times New Roman" w:hAnsi="Times New Roman"/>
          <w:u w:val="single"/>
        </w:rPr>
      </w:pPr>
      <w:r w:rsidRPr="00DC6783">
        <w:rPr>
          <w:rFonts w:ascii="Times New Roman" w:hAnsi="Times New Roman"/>
          <w:u w:val="single"/>
        </w:rPr>
        <w:t>Operetta</w:t>
      </w:r>
    </w:p>
    <w:p w14:paraId="3031259A" w14:textId="77777777" w:rsidR="006703DA" w:rsidRPr="00F248C2" w:rsidRDefault="006703DA" w:rsidP="009E7517">
      <w:pPr>
        <w:rPr>
          <w:rFonts w:ascii="Times New Roman" w:hAnsi="Times New Roman"/>
        </w:rPr>
      </w:pPr>
      <w:r w:rsidRPr="00F248C2">
        <w:rPr>
          <w:rFonts w:ascii="Times New Roman" w:hAnsi="Times New Roman"/>
          <w:i/>
        </w:rPr>
        <w:t>Orpheus in the Underworld</w:t>
      </w:r>
      <w:r w:rsidRPr="00F248C2">
        <w:rPr>
          <w:rFonts w:ascii="Times New Roman" w:hAnsi="Times New Roman"/>
        </w:rPr>
        <w:t xml:space="preserve"> (1858) Composer: Jacques Offenbach</w:t>
      </w:r>
    </w:p>
    <w:p w14:paraId="687C4B4D" w14:textId="77777777" w:rsidR="006703DA" w:rsidRPr="00F248C2" w:rsidRDefault="006703DA" w:rsidP="009E7517">
      <w:pPr>
        <w:rPr>
          <w:rFonts w:ascii="Times New Roman" w:hAnsi="Times New Roman"/>
        </w:rPr>
      </w:pPr>
      <w:r w:rsidRPr="00F248C2">
        <w:rPr>
          <w:rFonts w:ascii="Times New Roman" w:hAnsi="Times New Roman"/>
          <w:i/>
        </w:rPr>
        <w:t xml:space="preserve">La Vie </w:t>
      </w:r>
      <w:proofErr w:type="spellStart"/>
      <w:r w:rsidRPr="00F248C2">
        <w:rPr>
          <w:rFonts w:ascii="Times New Roman" w:hAnsi="Times New Roman"/>
          <w:i/>
        </w:rPr>
        <w:t>Parisienne</w:t>
      </w:r>
      <w:proofErr w:type="spellEnd"/>
      <w:r w:rsidRPr="00F248C2">
        <w:rPr>
          <w:rFonts w:ascii="Times New Roman" w:hAnsi="Times New Roman"/>
        </w:rPr>
        <w:t xml:space="preserve"> (1866) Composer: Jacques Offenbach</w:t>
      </w:r>
    </w:p>
    <w:p w14:paraId="0361B852" w14:textId="77777777" w:rsidR="009D2DC0" w:rsidRPr="00F248C2" w:rsidRDefault="009D2DC0" w:rsidP="009E7517">
      <w:pPr>
        <w:rPr>
          <w:rFonts w:ascii="Times New Roman" w:hAnsi="Times New Roman"/>
        </w:rPr>
      </w:pPr>
      <w:r w:rsidRPr="00F248C2">
        <w:rPr>
          <w:rFonts w:ascii="Times New Roman" w:hAnsi="Times New Roman"/>
          <w:i/>
        </w:rPr>
        <w:t>The Merry Widow</w:t>
      </w:r>
      <w:r w:rsidRPr="00F248C2">
        <w:rPr>
          <w:rFonts w:ascii="Times New Roman" w:hAnsi="Times New Roman"/>
        </w:rPr>
        <w:t xml:space="preserve"> (1905) Composer: Franz </w:t>
      </w:r>
      <w:proofErr w:type="spellStart"/>
      <w:r w:rsidRPr="00F248C2">
        <w:rPr>
          <w:rFonts w:ascii="Times New Roman" w:hAnsi="Times New Roman"/>
        </w:rPr>
        <w:t>Lehár</w:t>
      </w:r>
      <w:proofErr w:type="spellEnd"/>
    </w:p>
    <w:p w14:paraId="56E8D21E" w14:textId="77777777" w:rsidR="009D2DC0" w:rsidRPr="00F248C2" w:rsidRDefault="009D2DC0" w:rsidP="009E7517">
      <w:pPr>
        <w:rPr>
          <w:rFonts w:ascii="Times New Roman" w:hAnsi="Times New Roman"/>
        </w:rPr>
      </w:pPr>
      <w:r w:rsidRPr="00F248C2">
        <w:rPr>
          <w:rFonts w:ascii="Times New Roman" w:hAnsi="Times New Roman"/>
          <w:i/>
        </w:rPr>
        <w:t xml:space="preserve">Die </w:t>
      </w:r>
      <w:proofErr w:type="spellStart"/>
      <w:r w:rsidRPr="00F248C2">
        <w:rPr>
          <w:rFonts w:ascii="Times New Roman" w:hAnsi="Times New Roman"/>
          <w:i/>
        </w:rPr>
        <w:t>keusche</w:t>
      </w:r>
      <w:proofErr w:type="spellEnd"/>
      <w:r w:rsidRPr="00F248C2">
        <w:rPr>
          <w:rFonts w:ascii="Times New Roman" w:hAnsi="Times New Roman"/>
          <w:i/>
        </w:rPr>
        <w:t xml:space="preserve"> Suzanne</w:t>
      </w:r>
      <w:r w:rsidRPr="00F248C2">
        <w:rPr>
          <w:rFonts w:ascii="Times New Roman" w:hAnsi="Times New Roman"/>
        </w:rPr>
        <w:t xml:space="preserve"> (1910) Composer: Jean Gilbert</w:t>
      </w:r>
      <w:r w:rsidR="007251C0" w:rsidRPr="00F248C2">
        <w:rPr>
          <w:rFonts w:ascii="Times New Roman" w:hAnsi="Times New Roman"/>
        </w:rPr>
        <w:t xml:space="preserve"> </w:t>
      </w:r>
    </w:p>
    <w:p w14:paraId="3CD1A8CF" w14:textId="77777777" w:rsidR="00851042" w:rsidRPr="00F248C2" w:rsidRDefault="00851042" w:rsidP="009E7517">
      <w:pPr>
        <w:rPr>
          <w:rFonts w:ascii="Times New Roman" w:hAnsi="Times New Roman"/>
        </w:rPr>
      </w:pPr>
    </w:p>
    <w:p w14:paraId="5245D3DB" w14:textId="77777777" w:rsidR="00855728" w:rsidRPr="00DC6783" w:rsidRDefault="00DC6783" w:rsidP="009E7517">
      <w:pPr>
        <w:rPr>
          <w:rFonts w:ascii="Times New Roman" w:hAnsi="Times New Roman"/>
          <w:u w:val="single"/>
        </w:rPr>
      </w:pPr>
      <w:r w:rsidRPr="00DC6783">
        <w:rPr>
          <w:rFonts w:ascii="Times New Roman" w:hAnsi="Times New Roman"/>
          <w:u w:val="single"/>
        </w:rPr>
        <w:t>Ballet</w:t>
      </w:r>
    </w:p>
    <w:p w14:paraId="5BDD5D69" w14:textId="77777777" w:rsidR="00855728" w:rsidRPr="00F248C2" w:rsidRDefault="00855728" w:rsidP="009E7517">
      <w:pPr>
        <w:rPr>
          <w:rFonts w:ascii="Times New Roman" w:hAnsi="Times New Roman"/>
        </w:rPr>
      </w:pPr>
      <w:r w:rsidRPr="00F248C2">
        <w:rPr>
          <w:rFonts w:ascii="Times New Roman" w:hAnsi="Times New Roman"/>
          <w:i/>
        </w:rPr>
        <w:t xml:space="preserve">La Boutique </w:t>
      </w:r>
      <w:proofErr w:type="spellStart"/>
      <w:r w:rsidRPr="00F248C2">
        <w:rPr>
          <w:rFonts w:ascii="Times New Roman" w:hAnsi="Times New Roman"/>
          <w:i/>
        </w:rPr>
        <w:t>Fantasque</w:t>
      </w:r>
      <w:proofErr w:type="spellEnd"/>
      <w:r w:rsidRPr="00F248C2">
        <w:rPr>
          <w:rFonts w:ascii="Times New Roman" w:hAnsi="Times New Roman"/>
        </w:rPr>
        <w:t xml:space="preserve"> (1919) Choreographer: </w:t>
      </w:r>
      <w:proofErr w:type="spellStart"/>
      <w:r w:rsidRPr="00F248C2">
        <w:rPr>
          <w:rFonts w:ascii="Times New Roman" w:hAnsi="Times New Roman"/>
        </w:rPr>
        <w:t>Léonide</w:t>
      </w:r>
      <w:proofErr w:type="spellEnd"/>
      <w:r w:rsidRPr="00F248C2">
        <w:rPr>
          <w:rFonts w:ascii="Times New Roman" w:hAnsi="Times New Roman"/>
        </w:rPr>
        <w:t xml:space="preserve"> Massine; Composer: </w:t>
      </w:r>
      <w:proofErr w:type="spellStart"/>
      <w:r w:rsidRPr="00F248C2">
        <w:rPr>
          <w:rFonts w:ascii="Times New Roman" w:hAnsi="Times New Roman"/>
        </w:rPr>
        <w:t>Gioacchino</w:t>
      </w:r>
      <w:proofErr w:type="spellEnd"/>
      <w:r w:rsidRPr="00F248C2">
        <w:rPr>
          <w:rFonts w:ascii="Times New Roman" w:hAnsi="Times New Roman"/>
        </w:rPr>
        <w:t xml:space="preserve"> Rossini; Orchestration: </w:t>
      </w:r>
      <w:proofErr w:type="spellStart"/>
      <w:r w:rsidRPr="00F248C2">
        <w:rPr>
          <w:rFonts w:ascii="Times New Roman" w:hAnsi="Times New Roman"/>
        </w:rPr>
        <w:t>Ottorino</w:t>
      </w:r>
      <w:proofErr w:type="spellEnd"/>
      <w:r w:rsidRPr="00F248C2">
        <w:rPr>
          <w:rFonts w:ascii="Times New Roman" w:hAnsi="Times New Roman"/>
        </w:rPr>
        <w:t xml:space="preserve"> Respighi</w:t>
      </w:r>
    </w:p>
    <w:p w14:paraId="565571B7" w14:textId="77777777" w:rsidR="00855728" w:rsidRPr="00F248C2" w:rsidRDefault="00855728" w:rsidP="009E7517">
      <w:pPr>
        <w:rPr>
          <w:rFonts w:ascii="Times New Roman" w:hAnsi="Times New Roman"/>
        </w:rPr>
      </w:pPr>
      <w:r w:rsidRPr="00F248C2">
        <w:rPr>
          <w:rFonts w:ascii="Times New Roman" w:hAnsi="Times New Roman"/>
          <w:i/>
        </w:rPr>
        <w:lastRenderedPageBreak/>
        <w:t>Le Beau Danube</w:t>
      </w:r>
      <w:r w:rsidRPr="00F248C2">
        <w:rPr>
          <w:rFonts w:ascii="Times New Roman" w:hAnsi="Times New Roman"/>
        </w:rPr>
        <w:t xml:space="preserve"> (1924) Choreographer: </w:t>
      </w:r>
      <w:proofErr w:type="spellStart"/>
      <w:r w:rsidRPr="00F248C2">
        <w:rPr>
          <w:rFonts w:ascii="Times New Roman" w:hAnsi="Times New Roman"/>
        </w:rPr>
        <w:t>Léonide</w:t>
      </w:r>
      <w:proofErr w:type="spellEnd"/>
      <w:r w:rsidRPr="00F248C2">
        <w:rPr>
          <w:rFonts w:ascii="Times New Roman" w:hAnsi="Times New Roman"/>
        </w:rPr>
        <w:t xml:space="preserve"> Massine;</w:t>
      </w:r>
      <w:r w:rsidR="00E053BC" w:rsidRPr="00F248C2">
        <w:rPr>
          <w:rFonts w:ascii="Times New Roman" w:hAnsi="Times New Roman"/>
        </w:rPr>
        <w:t xml:space="preserve"> Composers: Johann Strauss I, Josef Strauss, Johann Strauss II; Orchestration: Roger </w:t>
      </w:r>
      <w:proofErr w:type="spellStart"/>
      <w:r w:rsidR="00E053BC" w:rsidRPr="00F248C2">
        <w:rPr>
          <w:rFonts w:ascii="Times New Roman" w:hAnsi="Times New Roman"/>
        </w:rPr>
        <w:t>Desorimière</w:t>
      </w:r>
      <w:proofErr w:type="spellEnd"/>
    </w:p>
    <w:p w14:paraId="26F85AE4" w14:textId="77777777" w:rsidR="00E053BC" w:rsidRPr="00F248C2" w:rsidRDefault="00E053BC" w:rsidP="009E7517">
      <w:pPr>
        <w:rPr>
          <w:rFonts w:ascii="Times New Roman" w:hAnsi="Times New Roman"/>
        </w:rPr>
      </w:pPr>
      <w:r w:rsidRPr="00F248C2">
        <w:rPr>
          <w:rFonts w:ascii="Times New Roman" w:hAnsi="Times New Roman"/>
        </w:rPr>
        <w:t xml:space="preserve">The Bar at the </w:t>
      </w:r>
      <w:proofErr w:type="spellStart"/>
      <w:r w:rsidRPr="00F248C2">
        <w:rPr>
          <w:rFonts w:ascii="Times New Roman" w:hAnsi="Times New Roman"/>
        </w:rPr>
        <w:t>Folies</w:t>
      </w:r>
      <w:proofErr w:type="spellEnd"/>
      <w:r w:rsidRPr="00F248C2">
        <w:rPr>
          <w:rFonts w:ascii="Times New Roman" w:hAnsi="Times New Roman"/>
        </w:rPr>
        <w:t xml:space="preserve"> </w:t>
      </w:r>
      <w:proofErr w:type="spellStart"/>
      <w:r w:rsidRPr="00F248C2">
        <w:rPr>
          <w:rFonts w:ascii="Times New Roman" w:hAnsi="Times New Roman"/>
        </w:rPr>
        <w:t>Bergère</w:t>
      </w:r>
      <w:proofErr w:type="spellEnd"/>
      <w:r w:rsidRPr="00F248C2">
        <w:rPr>
          <w:rFonts w:ascii="Times New Roman" w:hAnsi="Times New Roman"/>
        </w:rPr>
        <w:t xml:space="preserve"> (1934) Choreographer: </w:t>
      </w:r>
      <w:proofErr w:type="spellStart"/>
      <w:r w:rsidRPr="00F248C2">
        <w:rPr>
          <w:rFonts w:ascii="Times New Roman" w:hAnsi="Times New Roman"/>
        </w:rPr>
        <w:t>Ninette</w:t>
      </w:r>
      <w:proofErr w:type="spellEnd"/>
      <w:r w:rsidRPr="00F248C2">
        <w:rPr>
          <w:rFonts w:ascii="Times New Roman" w:hAnsi="Times New Roman"/>
        </w:rPr>
        <w:t xml:space="preserve"> de Valois; Composer</w:t>
      </w:r>
      <w:r w:rsidR="001772D5" w:rsidRPr="00F248C2">
        <w:rPr>
          <w:rFonts w:ascii="Times New Roman" w:hAnsi="Times New Roman"/>
        </w:rPr>
        <w:t xml:space="preserve">: Emmanuel </w:t>
      </w:r>
      <w:proofErr w:type="spellStart"/>
      <w:r w:rsidR="001772D5" w:rsidRPr="00F248C2">
        <w:rPr>
          <w:rFonts w:ascii="Times New Roman" w:hAnsi="Times New Roman"/>
        </w:rPr>
        <w:t>Chabrier</w:t>
      </w:r>
      <w:proofErr w:type="spellEnd"/>
    </w:p>
    <w:p w14:paraId="20C39567" w14:textId="77777777" w:rsidR="00855728" w:rsidRPr="00F248C2" w:rsidRDefault="00855728" w:rsidP="009E7517">
      <w:pPr>
        <w:rPr>
          <w:rFonts w:ascii="Times New Roman" w:hAnsi="Times New Roman"/>
        </w:rPr>
      </w:pPr>
      <w:proofErr w:type="spellStart"/>
      <w:r w:rsidRPr="00F248C2">
        <w:rPr>
          <w:rFonts w:ascii="Times New Roman" w:hAnsi="Times New Roman"/>
          <w:i/>
        </w:rPr>
        <w:t>Gaîté</w:t>
      </w:r>
      <w:proofErr w:type="spellEnd"/>
      <w:r w:rsidRPr="00F248C2">
        <w:rPr>
          <w:rFonts w:ascii="Times New Roman" w:hAnsi="Times New Roman"/>
          <w:i/>
        </w:rPr>
        <w:t xml:space="preserve"> </w:t>
      </w:r>
      <w:proofErr w:type="spellStart"/>
      <w:r w:rsidRPr="00F248C2">
        <w:rPr>
          <w:rFonts w:ascii="Times New Roman" w:hAnsi="Times New Roman"/>
          <w:i/>
        </w:rPr>
        <w:t>Parisienne</w:t>
      </w:r>
      <w:proofErr w:type="spellEnd"/>
      <w:r w:rsidRPr="00F248C2">
        <w:rPr>
          <w:rFonts w:ascii="Times New Roman" w:hAnsi="Times New Roman"/>
        </w:rPr>
        <w:t xml:space="preserve"> (1938) Choreographer: </w:t>
      </w:r>
      <w:proofErr w:type="spellStart"/>
      <w:r w:rsidRPr="00F248C2">
        <w:rPr>
          <w:rFonts w:ascii="Times New Roman" w:hAnsi="Times New Roman"/>
        </w:rPr>
        <w:t>Léonide</w:t>
      </w:r>
      <w:proofErr w:type="spellEnd"/>
      <w:r w:rsidRPr="00F248C2">
        <w:rPr>
          <w:rFonts w:ascii="Times New Roman" w:hAnsi="Times New Roman"/>
        </w:rPr>
        <w:t xml:space="preserve"> Massine; Composer: Jacques Offenbach; Orchestration: Manuel Rosenthal</w:t>
      </w:r>
    </w:p>
    <w:p w14:paraId="0A474938" w14:textId="77777777" w:rsidR="00851042" w:rsidRPr="00F248C2" w:rsidRDefault="00851042" w:rsidP="009E7517">
      <w:pPr>
        <w:rPr>
          <w:rFonts w:ascii="Times New Roman" w:hAnsi="Times New Roman"/>
        </w:rPr>
      </w:pPr>
    </w:p>
    <w:p w14:paraId="6BD090AE" w14:textId="77777777" w:rsidR="00851042" w:rsidRPr="00DC6783" w:rsidRDefault="00DC6783" w:rsidP="009E7517">
      <w:pPr>
        <w:rPr>
          <w:rFonts w:ascii="Times New Roman" w:hAnsi="Times New Roman"/>
          <w:u w:val="single"/>
        </w:rPr>
      </w:pPr>
      <w:r w:rsidRPr="00DC6783">
        <w:rPr>
          <w:rFonts w:ascii="Times New Roman" w:hAnsi="Times New Roman"/>
          <w:u w:val="single"/>
        </w:rPr>
        <w:t>Stage Musicals</w:t>
      </w:r>
    </w:p>
    <w:p w14:paraId="3B4B4AEA" w14:textId="77777777" w:rsidR="00851042" w:rsidRPr="00F248C2" w:rsidRDefault="00851042" w:rsidP="009E7517">
      <w:pPr>
        <w:rPr>
          <w:rFonts w:ascii="Times New Roman" w:hAnsi="Times New Roman"/>
          <w:i/>
        </w:rPr>
      </w:pPr>
      <w:r w:rsidRPr="00F248C2">
        <w:rPr>
          <w:rFonts w:ascii="Times New Roman" w:hAnsi="Times New Roman"/>
          <w:i/>
        </w:rPr>
        <w:t xml:space="preserve">The Black Crook </w:t>
      </w:r>
      <w:r w:rsidRPr="00F248C2">
        <w:rPr>
          <w:rFonts w:ascii="Times New Roman" w:hAnsi="Times New Roman"/>
        </w:rPr>
        <w:t>(1866)</w:t>
      </w:r>
      <w:r w:rsidR="000C0CDF" w:rsidRPr="00F248C2">
        <w:rPr>
          <w:rFonts w:ascii="Times New Roman" w:hAnsi="Times New Roman"/>
        </w:rPr>
        <w:t xml:space="preserve"> Director: William Wheatley; Choreographer: David Costa</w:t>
      </w:r>
    </w:p>
    <w:p w14:paraId="5285B578" w14:textId="77777777" w:rsidR="00851042" w:rsidRPr="00F248C2" w:rsidRDefault="00851042" w:rsidP="009E7517">
      <w:pPr>
        <w:rPr>
          <w:rFonts w:ascii="Times New Roman" w:hAnsi="Times New Roman"/>
        </w:rPr>
      </w:pPr>
      <w:r w:rsidRPr="00F248C2">
        <w:rPr>
          <w:rFonts w:ascii="Times New Roman" w:hAnsi="Times New Roman"/>
          <w:i/>
        </w:rPr>
        <w:t>Oklahoma!</w:t>
      </w:r>
      <w:r w:rsidRPr="00F248C2">
        <w:rPr>
          <w:rFonts w:ascii="Times New Roman" w:hAnsi="Times New Roman"/>
        </w:rPr>
        <w:t xml:space="preserve"> (1943)</w:t>
      </w:r>
      <w:r w:rsidR="000C0CDF" w:rsidRPr="00F248C2">
        <w:rPr>
          <w:rFonts w:ascii="Times New Roman" w:hAnsi="Times New Roman"/>
        </w:rPr>
        <w:t xml:space="preserve"> Composers: Richard Rodgers and Oscar Hammerstein II; Choreographer: Agnes de Mille</w:t>
      </w:r>
    </w:p>
    <w:p w14:paraId="6E8F9ADA" w14:textId="77777777" w:rsidR="00851042" w:rsidRPr="00F248C2" w:rsidRDefault="00851042" w:rsidP="009E7517">
      <w:pPr>
        <w:rPr>
          <w:rFonts w:ascii="Times New Roman" w:hAnsi="Times New Roman"/>
        </w:rPr>
      </w:pPr>
      <w:r w:rsidRPr="00F248C2">
        <w:rPr>
          <w:rFonts w:ascii="Times New Roman" w:hAnsi="Times New Roman"/>
          <w:i/>
        </w:rPr>
        <w:t>Paint Your Wagon</w:t>
      </w:r>
      <w:r w:rsidRPr="00F248C2">
        <w:rPr>
          <w:rFonts w:ascii="Times New Roman" w:hAnsi="Times New Roman"/>
        </w:rPr>
        <w:t xml:space="preserve"> (1951)</w:t>
      </w:r>
      <w:r w:rsidR="000C0CDF" w:rsidRPr="00F248C2">
        <w:rPr>
          <w:rFonts w:ascii="Times New Roman" w:hAnsi="Times New Roman"/>
        </w:rPr>
        <w:t xml:space="preserve"> Lyrics and music: Alan J. Lerner and Frederick Loewe; Choreographer: Agnes de Mille</w:t>
      </w:r>
    </w:p>
    <w:p w14:paraId="16348A5E" w14:textId="77777777" w:rsidR="00851042" w:rsidRPr="00F248C2" w:rsidRDefault="00851042" w:rsidP="009E7517">
      <w:pPr>
        <w:rPr>
          <w:rFonts w:ascii="Times New Roman" w:hAnsi="Times New Roman"/>
        </w:rPr>
      </w:pPr>
      <w:r w:rsidRPr="00F248C2">
        <w:rPr>
          <w:rFonts w:ascii="Times New Roman" w:hAnsi="Times New Roman"/>
          <w:i/>
        </w:rPr>
        <w:t>Can-Can</w:t>
      </w:r>
      <w:r w:rsidRPr="00F248C2">
        <w:rPr>
          <w:rFonts w:ascii="Times New Roman" w:hAnsi="Times New Roman"/>
        </w:rPr>
        <w:t xml:space="preserve"> (1953)</w:t>
      </w:r>
      <w:r w:rsidR="000C0CDF" w:rsidRPr="00F248C2">
        <w:rPr>
          <w:rFonts w:ascii="Times New Roman" w:hAnsi="Times New Roman"/>
        </w:rPr>
        <w:t xml:space="preserve"> Lyrics and music: Cole Porter; Choreographer: Michael Kidd</w:t>
      </w:r>
    </w:p>
    <w:p w14:paraId="78AD04A6" w14:textId="77777777" w:rsidR="00851042" w:rsidRPr="00F248C2" w:rsidRDefault="00851042" w:rsidP="009E7517">
      <w:pPr>
        <w:rPr>
          <w:rFonts w:ascii="Times New Roman" w:hAnsi="Times New Roman"/>
        </w:rPr>
      </w:pPr>
      <w:r w:rsidRPr="00F248C2">
        <w:rPr>
          <w:rFonts w:ascii="Times New Roman" w:hAnsi="Times New Roman"/>
          <w:i/>
        </w:rPr>
        <w:t xml:space="preserve">Gigi </w:t>
      </w:r>
      <w:r w:rsidRPr="00F248C2">
        <w:rPr>
          <w:rFonts w:ascii="Times New Roman" w:hAnsi="Times New Roman"/>
        </w:rPr>
        <w:t>(1973)</w:t>
      </w:r>
      <w:r w:rsidR="000C0CDF" w:rsidRPr="00F248C2">
        <w:rPr>
          <w:rFonts w:ascii="Times New Roman" w:hAnsi="Times New Roman"/>
        </w:rPr>
        <w:t xml:space="preserve"> Lyrics and music: Alan J. Lerner and Frederick Loewe; Choreographer: </w:t>
      </w:r>
      <w:proofErr w:type="spellStart"/>
      <w:r w:rsidR="000C0CDF" w:rsidRPr="00F248C2">
        <w:rPr>
          <w:rFonts w:ascii="Times New Roman" w:hAnsi="Times New Roman"/>
        </w:rPr>
        <w:t>Onna</w:t>
      </w:r>
      <w:proofErr w:type="spellEnd"/>
      <w:r w:rsidR="000C0CDF" w:rsidRPr="00F248C2">
        <w:rPr>
          <w:rFonts w:ascii="Times New Roman" w:hAnsi="Times New Roman"/>
        </w:rPr>
        <w:t xml:space="preserve"> White</w:t>
      </w:r>
    </w:p>
    <w:p w14:paraId="20983F9B" w14:textId="77777777" w:rsidR="00851042" w:rsidRPr="00F248C2" w:rsidRDefault="00851042" w:rsidP="009E7517">
      <w:pPr>
        <w:rPr>
          <w:rFonts w:ascii="Times New Roman" w:hAnsi="Times New Roman"/>
        </w:rPr>
      </w:pPr>
    </w:p>
    <w:p w14:paraId="0BCCD4FC" w14:textId="77777777" w:rsidR="006703DA" w:rsidRPr="00DC6783" w:rsidRDefault="009D2DC0" w:rsidP="009E7517">
      <w:pPr>
        <w:rPr>
          <w:rFonts w:ascii="Times New Roman" w:hAnsi="Times New Roman"/>
          <w:u w:val="single"/>
        </w:rPr>
      </w:pPr>
      <w:r w:rsidRPr="00DC6783">
        <w:rPr>
          <w:rFonts w:ascii="Times New Roman" w:hAnsi="Times New Roman"/>
          <w:u w:val="single"/>
        </w:rPr>
        <w:t>Film</w:t>
      </w:r>
    </w:p>
    <w:p w14:paraId="4C137973" w14:textId="77777777" w:rsidR="00CA7627" w:rsidRPr="00F248C2" w:rsidRDefault="005B1716" w:rsidP="009E7517">
      <w:pPr>
        <w:rPr>
          <w:rFonts w:ascii="Times New Roman" w:hAnsi="Times New Roman"/>
        </w:rPr>
      </w:pPr>
      <w:r w:rsidRPr="00F248C2">
        <w:rPr>
          <w:rFonts w:ascii="Times New Roman" w:hAnsi="Times New Roman"/>
          <w:i/>
        </w:rPr>
        <w:t>Ella Lola, a la Trilby</w:t>
      </w:r>
      <w:r w:rsidRPr="00F248C2">
        <w:rPr>
          <w:rFonts w:ascii="Times New Roman" w:hAnsi="Times New Roman"/>
        </w:rPr>
        <w:t xml:space="preserve"> (1898)</w:t>
      </w:r>
      <w:r w:rsidR="00C7407F" w:rsidRPr="00F248C2">
        <w:rPr>
          <w:rFonts w:ascii="Times New Roman" w:hAnsi="Times New Roman"/>
        </w:rPr>
        <w:t xml:space="preserve"> Thomas A. Edison, Inc.</w:t>
      </w:r>
    </w:p>
    <w:p w14:paraId="22270992" w14:textId="77777777" w:rsidR="005B1716" w:rsidRPr="00F248C2" w:rsidRDefault="005B1716" w:rsidP="009E7517">
      <w:pPr>
        <w:rPr>
          <w:rFonts w:ascii="Times New Roman" w:hAnsi="Times New Roman"/>
        </w:rPr>
      </w:pPr>
      <w:r w:rsidRPr="00F248C2">
        <w:rPr>
          <w:rFonts w:ascii="Times New Roman" w:hAnsi="Times New Roman"/>
          <w:i/>
        </w:rPr>
        <w:t>A Nymph of the Waves</w:t>
      </w:r>
      <w:r w:rsidRPr="00F248C2">
        <w:rPr>
          <w:rFonts w:ascii="Times New Roman" w:hAnsi="Times New Roman"/>
        </w:rPr>
        <w:t xml:space="preserve"> (1900</w:t>
      </w:r>
      <w:r w:rsidR="00C7407F" w:rsidRPr="00F248C2">
        <w:rPr>
          <w:rFonts w:ascii="Times New Roman" w:hAnsi="Times New Roman"/>
        </w:rPr>
        <w:t>?</w:t>
      </w:r>
      <w:r w:rsidRPr="00F248C2">
        <w:rPr>
          <w:rFonts w:ascii="Times New Roman" w:hAnsi="Times New Roman"/>
        </w:rPr>
        <w:t>)</w:t>
      </w:r>
      <w:r w:rsidR="00C7407F" w:rsidRPr="00F248C2">
        <w:rPr>
          <w:rFonts w:ascii="Times New Roman" w:hAnsi="Times New Roman"/>
        </w:rPr>
        <w:t xml:space="preserve"> American </w:t>
      </w:r>
      <w:proofErr w:type="spellStart"/>
      <w:r w:rsidR="00C7407F" w:rsidRPr="00F248C2">
        <w:rPr>
          <w:rFonts w:ascii="Times New Roman" w:hAnsi="Times New Roman"/>
        </w:rPr>
        <w:t>Mutoscope</w:t>
      </w:r>
      <w:proofErr w:type="spellEnd"/>
      <w:r w:rsidR="00C7407F" w:rsidRPr="00F248C2">
        <w:rPr>
          <w:rFonts w:ascii="Times New Roman" w:hAnsi="Times New Roman"/>
        </w:rPr>
        <w:t xml:space="preserve"> and </w:t>
      </w:r>
      <w:proofErr w:type="spellStart"/>
      <w:r w:rsidR="00C7407F" w:rsidRPr="00F248C2">
        <w:rPr>
          <w:rFonts w:ascii="Times New Roman" w:hAnsi="Times New Roman"/>
        </w:rPr>
        <w:t>Biograph</w:t>
      </w:r>
      <w:proofErr w:type="spellEnd"/>
      <w:r w:rsidR="00C7407F" w:rsidRPr="00F248C2">
        <w:rPr>
          <w:rFonts w:ascii="Times New Roman" w:hAnsi="Times New Roman"/>
        </w:rPr>
        <w:t xml:space="preserve"> Company</w:t>
      </w:r>
    </w:p>
    <w:p w14:paraId="4EA6E2E1" w14:textId="77777777" w:rsidR="00F35E80" w:rsidRPr="00F248C2" w:rsidRDefault="00F35E80" w:rsidP="009E7517">
      <w:pPr>
        <w:rPr>
          <w:rFonts w:ascii="Times New Roman" w:hAnsi="Times New Roman"/>
        </w:rPr>
      </w:pPr>
      <w:r w:rsidRPr="00F248C2">
        <w:rPr>
          <w:rFonts w:ascii="Times New Roman" w:hAnsi="Times New Roman"/>
          <w:i/>
        </w:rPr>
        <w:t>Line of women dancing can-can at Moulin Rouge, France</w:t>
      </w:r>
      <w:r w:rsidRPr="00F248C2">
        <w:rPr>
          <w:rFonts w:ascii="Times New Roman" w:hAnsi="Times New Roman"/>
        </w:rPr>
        <w:t xml:space="preserve"> (1902)</w:t>
      </w:r>
    </w:p>
    <w:p w14:paraId="735ABE75" w14:textId="77777777" w:rsidR="00304C0A" w:rsidRPr="00F248C2" w:rsidRDefault="00304C0A" w:rsidP="009E7517">
      <w:pPr>
        <w:rPr>
          <w:rFonts w:ascii="Times New Roman" w:hAnsi="Times New Roman"/>
        </w:rPr>
      </w:pPr>
      <w:r w:rsidRPr="00F248C2">
        <w:rPr>
          <w:rFonts w:ascii="Times New Roman" w:hAnsi="Times New Roman"/>
          <w:i/>
        </w:rPr>
        <w:t>Uncle Josh at the Moving Picture Show</w:t>
      </w:r>
      <w:r w:rsidRPr="00F248C2">
        <w:rPr>
          <w:rFonts w:ascii="Times New Roman" w:hAnsi="Times New Roman"/>
        </w:rPr>
        <w:t xml:space="preserve"> (1902) Director: Edwin S. Porter</w:t>
      </w:r>
    </w:p>
    <w:p w14:paraId="7B497DD8" w14:textId="77777777" w:rsidR="000D1440" w:rsidRPr="00F248C2" w:rsidRDefault="000D1440" w:rsidP="009E7517">
      <w:pPr>
        <w:rPr>
          <w:rFonts w:ascii="Times New Roman" w:hAnsi="Times New Roman"/>
        </w:rPr>
      </w:pPr>
      <w:r w:rsidRPr="00F248C2">
        <w:rPr>
          <w:rFonts w:ascii="Times New Roman" w:hAnsi="Times New Roman"/>
          <w:i/>
        </w:rPr>
        <w:t xml:space="preserve">Dance, </w:t>
      </w:r>
      <w:proofErr w:type="spellStart"/>
      <w:r w:rsidRPr="00F248C2">
        <w:rPr>
          <w:rFonts w:ascii="Times New Roman" w:hAnsi="Times New Roman"/>
          <w:i/>
        </w:rPr>
        <w:t>Franchonetti</w:t>
      </w:r>
      <w:proofErr w:type="spellEnd"/>
      <w:r w:rsidRPr="00F248C2">
        <w:rPr>
          <w:rFonts w:ascii="Times New Roman" w:hAnsi="Times New Roman"/>
          <w:i/>
        </w:rPr>
        <w:t xml:space="preserve"> Sisters</w:t>
      </w:r>
      <w:r w:rsidRPr="00F248C2">
        <w:rPr>
          <w:rFonts w:ascii="Times New Roman" w:hAnsi="Times New Roman"/>
        </w:rPr>
        <w:t xml:space="preserve"> (1903)</w:t>
      </w:r>
      <w:r w:rsidR="00C7407F" w:rsidRPr="00F248C2">
        <w:rPr>
          <w:rFonts w:ascii="Times New Roman" w:hAnsi="Times New Roman"/>
        </w:rPr>
        <w:t xml:space="preserve"> American </w:t>
      </w:r>
      <w:proofErr w:type="spellStart"/>
      <w:r w:rsidR="00C7407F" w:rsidRPr="00F248C2">
        <w:rPr>
          <w:rFonts w:ascii="Times New Roman" w:hAnsi="Times New Roman"/>
        </w:rPr>
        <w:t>Mutoscope</w:t>
      </w:r>
      <w:proofErr w:type="spellEnd"/>
      <w:r w:rsidR="00C7407F" w:rsidRPr="00F248C2">
        <w:rPr>
          <w:rFonts w:ascii="Times New Roman" w:hAnsi="Times New Roman"/>
        </w:rPr>
        <w:t xml:space="preserve"> and </w:t>
      </w:r>
      <w:proofErr w:type="spellStart"/>
      <w:r w:rsidR="00C7407F" w:rsidRPr="00F248C2">
        <w:rPr>
          <w:rFonts w:ascii="Times New Roman" w:hAnsi="Times New Roman"/>
        </w:rPr>
        <w:t>Biograph</w:t>
      </w:r>
      <w:proofErr w:type="spellEnd"/>
      <w:r w:rsidR="00C7407F" w:rsidRPr="00F248C2">
        <w:rPr>
          <w:rFonts w:ascii="Times New Roman" w:hAnsi="Times New Roman"/>
        </w:rPr>
        <w:t xml:space="preserve"> Company</w:t>
      </w:r>
    </w:p>
    <w:p w14:paraId="4D6DC4AC" w14:textId="77777777" w:rsidR="00A964E5" w:rsidRPr="00F248C2" w:rsidRDefault="00304C0A" w:rsidP="009E7517">
      <w:pPr>
        <w:rPr>
          <w:rFonts w:ascii="Times New Roman" w:eastAsia="Times New Roman" w:hAnsi="Times New Roman"/>
          <w:lang w:val="en" w:eastAsia="en-GB"/>
        </w:rPr>
      </w:pPr>
      <w:r w:rsidRPr="00F248C2">
        <w:rPr>
          <w:rFonts w:ascii="Times New Roman" w:eastAsia="Times New Roman" w:hAnsi="Times New Roman"/>
          <w:i/>
          <w:iCs/>
          <w:lang w:val="en" w:eastAsia="en-GB"/>
        </w:rPr>
        <w:t>Le Fantôme du Moulin Rouge</w:t>
      </w:r>
      <w:r w:rsidRPr="00F248C2">
        <w:rPr>
          <w:rFonts w:ascii="Times New Roman" w:eastAsia="Times New Roman" w:hAnsi="Times New Roman"/>
          <w:lang w:val="en" w:eastAsia="en-GB"/>
        </w:rPr>
        <w:t xml:space="preserve"> (The Phantom of the Moulin Rouge) (1925) Director: René Clair</w:t>
      </w:r>
    </w:p>
    <w:p w14:paraId="071EE868" w14:textId="77777777" w:rsidR="00953A4C" w:rsidRPr="00F248C2" w:rsidRDefault="00953A4C" w:rsidP="009E7517">
      <w:pPr>
        <w:rPr>
          <w:rFonts w:ascii="Times New Roman" w:hAnsi="Times New Roman"/>
        </w:rPr>
      </w:pPr>
      <w:r w:rsidRPr="00F248C2">
        <w:rPr>
          <w:rFonts w:ascii="Times New Roman" w:hAnsi="Times New Roman"/>
          <w:i/>
        </w:rPr>
        <w:t>Nana</w:t>
      </w:r>
      <w:r w:rsidRPr="00F248C2">
        <w:rPr>
          <w:rFonts w:ascii="Times New Roman" w:hAnsi="Times New Roman"/>
        </w:rPr>
        <w:t xml:space="preserve"> (1926) Director: Jean Renoir</w:t>
      </w:r>
    </w:p>
    <w:p w14:paraId="47C6A32A" w14:textId="77777777" w:rsidR="00A964E5" w:rsidRPr="00F248C2" w:rsidRDefault="00A964E5" w:rsidP="009E7517">
      <w:pPr>
        <w:rPr>
          <w:rFonts w:ascii="Times New Roman" w:hAnsi="Times New Roman"/>
        </w:rPr>
      </w:pPr>
      <w:r w:rsidRPr="00F248C2">
        <w:rPr>
          <w:rFonts w:ascii="Times New Roman" w:hAnsi="Times New Roman"/>
          <w:i/>
        </w:rPr>
        <w:t>Moulin Rouge</w:t>
      </w:r>
      <w:r w:rsidRPr="00F248C2">
        <w:rPr>
          <w:rFonts w:ascii="Times New Roman" w:hAnsi="Times New Roman"/>
        </w:rPr>
        <w:t xml:space="preserve"> (1928) Director: </w:t>
      </w:r>
      <w:proofErr w:type="spellStart"/>
      <w:r w:rsidRPr="00F248C2">
        <w:rPr>
          <w:rFonts w:ascii="Times New Roman" w:hAnsi="Times New Roman"/>
        </w:rPr>
        <w:t>Ewald</w:t>
      </w:r>
      <w:proofErr w:type="spellEnd"/>
      <w:r w:rsidRPr="00F248C2">
        <w:rPr>
          <w:rFonts w:ascii="Times New Roman" w:hAnsi="Times New Roman"/>
        </w:rPr>
        <w:t xml:space="preserve"> André </w:t>
      </w:r>
      <w:proofErr w:type="spellStart"/>
      <w:r w:rsidRPr="00F248C2">
        <w:rPr>
          <w:rFonts w:ascii="Times New Roman" w:hAnsi="Times New Roman"/>
        </w:rPr>
        <w:t>Dupont</w:t>
      </w:r>
      <w:proofErr w:type="spellEnd"/>
    </w:p>
    <w:p w14:paraId="2A6E63BE" w14:textId="77777777" w:rsidR="00F34C6E" w:rsidRPr="00F248C2" w:rsidRDefault="009E7517" w:rsidP="009E7517">
      <w:pPr>
        <w:rPr>
          <w:rFonts w:ascii="Times New Roman" w:hAnsi="Times New Roman"/>
        </w:rPr>
      </w:pPr>
      <w:r w:rsidRPr="00F248C2">
        <w:rPr>
          <w:rFonts w:ascii="Times New Roman" w:hAnsi="Times New Roman"/>
          <w:i/>
        </w:rPr>
        <w:t>An American in Paris</w:t>
      </w:r>
      <w:r w:rsidRPr="00F248C2">
        <w:rPr>
          <w:rFonts w:ascii="Times New Roman" w:hAnsi="Times New Roman"/>
        </w:rPr>
        <w:t xml:space="preserve"> (1951) </w:t>
      </w:r>
      <w:r w:rsidR="003E5D7F" w:rsidRPr="00F248C2">
        <w:rPr>
          <w:rFonts w:ascii="Times New Roman" w:hAnsi="Times New Roman"/>
        </w:rPr>
        <w:t>Director:</w:t>
      </w:r>
      <w:r w:rsidR="00413794" w:rsidRPr="00F248C2">
        <w:rPr>
          <w:rFonts w:ascii="Times New Roman" w:hAnsi="Times New Roman"/>
        </w:rPr>
        <w:t xml:space="preserve"> </w:t>
      </w:r>
      <w:proofErr w:type="spellStart"/>
      <w:r w:rsidR="00413794" w:rsidRPr="00F248C2">
        <w:rPr>
          <w:rFonts w:ascii="Times New Roman" w:hAnsi="Times New Roman"/>
        </w:rPr>
        <w:t>Vincente</w:t>
      </w:r>
      <w:proofErr w:type="spellEnd"/>
      <w:r w:rsidR="00413794" w:rsidRPr="00F248C2">
        <w:rPr>
          <w:rFonts w:ascii="Times New Roman" w:hAnsi="Times New Roman"/>
        </w:rPr>
        <w:t xml:space="preserve"> Minnelli</w:t>
      </w:r>
      <w:r w:rsidR="003E5D7F" w:rsidRPr="00F248C2">
        <w:rPr>
          <w:rFonts w:ascii="Times New Roman" w:hAnsi="Times New Roman"/>
        </w:rPr>
        <w:t>; Choreographer: Gene Kelly</w:t>
      </w:r>
      <w:r w:rsidR="00413794" w:rsidRPr="00F248C2">
        <w:rPr>
          <w:rFonts w:ascii="Times New Roman" w:hAnsi="Times New Roman"/>
        </w:rPr>
        <w:t xml:space="preserve"> </w:t>
      </w:r>
      <w:r w:rsidR="00413794" w:rsidRPr="00F248C2" w:rsidDel="00F34C6E">
        <w:rPr>
          <w:rFonts w:ascii="Times New Roman" w:hAnsi="Times New Roman"/>
        </w:rPr>
        <w:t xml:space="preserve"> </w:t>
      </w:r>
    </w:p>
    <w:p w14:paraId="67F52F8F" w14:textId="77777777" w:rsidR="00F34C6E" w:rsidRPr="00F248C2" w:rsidRDefault="009E7517" w:rsidP="009E7517">
      <w:pPr>
        <w:rPr>
          <w:rFonts w:ascii="Times New Roman" w:hAnsi="Times New Roman"/>
          <w:lang w:val="en-US"/>
        </w:rPr>
      </w:pPr>
      <w:r w:rsidRPr="00F248C2">
        <w:rPr>
          <w:rFonts w:ascii="Times New Roman" w:hAnsi="Times New Roman"/>
          <w:i/>
          <w:iCs/>
          <w:lang w:val="en-US"/>
        </w:rPr>
        <w:t xml:space="preserve">Moulin Rouge </w:t>
      </w:r>
      <w:r w:rsidRPr="00F248C2">
        <w:rPr>
          <w:rFonts w:ascii="Times New Roman" w:hAnsi="Times New Roman"/>
          <w:lang w:val="en-US"/>
        </w:rPr>
        <w:t xml:space="preserve">(1952) </w:t>
      </w:r>
      <w:r w:rsidR="003E5D7F" w:rsidRPr="00F248C2">
        <w:rPr>
          <w:rFonts w:ascii="Times New Roman" w:hAnsi="Times New Roman"/>
          <w:lang w:val="en-US"/>
        </w:rPr>
        <w:t>Director: John Huston; Dance Director: William Chappell</w:t>
      </w:r>
      <w:r w:rsidR="003E5D7F" w:rsidRPr="00F248C2" w:rsidDel="00F34C6E">
        <w:rPr>
          <w:rFonts w:ascii="Times New Roman" w:hAnsi="Times New Roman"/>
          <w:lang w:val="en-US"/>
        </w:rPr>
        <w:t xml:space="preserve"> </w:t>
      </w:r>
    </w:p>
    <w:p w14:paraId="442E825A" w14:textId="77777777" w:rsidR="00F34C6E" w:rsidRPr="00F248C2" w:rsidRDefault="009E7517" w:rsidP="009E7517">
      <w:pPr>
        <w:rPr>
          <w:rFonts w:ascii="Times New Roman" w:hAnsi="Times New Roman"/>
          <w:lang w:val="en-US"/>
        </w:rPr>
      </w:pPr>
      <w:r w:rsidRPr="00F248C2">
        <w:rPr>
          <w:rFonts w:ascii="Times New Roman" w:hAnsi="Times New Roman"/>
          <w:i/>
          <w:iCs/>
          <w:lang w:val="en-US"/>
        </w:rPr>
        <w:t xml:space="preserve">French Cancan </w:t>
      </w:r>
      <w:r w:rsidRPr="00F248C2">
        <w:rPr>
          <w:rFonts w:ascii="Times New Roman" w:hAnsi="Times New Roman"/>
          <w:lang w:val="en-US"/>
        </w:rPr>
        <w:t>(195</w:t>
      </w:r>
      <w:r w:rsidR="00953A4C" w:rsidRPr="00F248C2">
        <w:rPr>
          <w:rFonts w:ascii="Times New Roman" w:hAnsi="Times New Roman"/>
          <w:lang w:val="en-US"/>
        </w:rPr>
        <w:t>4</w:t>
      </w:r>
      <w:r w:rsidRPr="00F248C2">
        <w:rPr>
          <w:rFonts w:ascii="Times New Roman" w:hAnsi="Times New Roman"/>
          <w:lang w:val="en-US"/>
        </w:rPr>
        <w:t xml:space="preserve">) </w:t>
      </w:r>
      <w:r w:rsidR="003E5D7F" w:rsidRPr="00F248C2">
        <w:rPr>
          <w:rFonts w:ascii="Times New Roman" w:hAnsi="Times New Roman"/>
          <w:lang w:val="en-US"/>
        </w:rPr>
        <w:t xml:space="preserve">Director: Jean Renoir; Choreographer: Claude </w:t>
      </w:r>
      <w:proofErr w:type="spellStart"/>
      <w:r w:rsidR="003E5D7F" w:rsidRPr="00F248C2">
        <w:rPr>
          <w:rFonts w:ascii="Times New Roman" w:hAnsi="Times New Roman"/>
          <w:lang w:val="en-US"/>
        </w:rPr>
        <w:t>Grandjean</w:t>
      </w:r>
      <w:proofErr w:type="spellEnd"/>
    </w:p>
    <w:p w14:paraId="474B84C5" w14:textId="77777777" w:rsidR="00953A4C" w:rsidRPr="00F248C2" w:rsidRDefault="009E7517" w:rsidP="009E7517">
      <w:pPr>
        <w:rPr>
          <w:rFonts w:ascii="Times New Roman" w:hAnsi="Times New Roman"/>
          <w:lang w:val="en-US"/>
        </w:rPr>
      </w:pPr>
      <w:r w:rsidRPr="00F248C2">
        <w:rPr>
          <w:rFonts w:ascii="Times New Roman" w:hAnsi="Times New Roman"/>
          <w:i/>
          <w:iCs/>
          <w:lang w:val="en-US"/>
        </w:rPr>
        <w:t>Can-Can</w:t>
      </w:r>
      <w:r w:rsidRPr="00F248C2">
        <w:rPr>
          <w:rFonts w:ascii="Times New Roman" w:hAnsi="Times New Roman"/>
          <w:lang w:val="en-US"/>
        </w:rPr>
        <w:t xml:space="preserve"> (1960) </w:t>
      </w:r>
      <w:r w:rsidR="003E5D7F" w:rsidRPr="00F248C2">
        <w:rPr>
          <w:rFonts w:ascii="Times New Roman" w:hAnsi="Times New Roman"/>
          <w:lang w:val="en-US"/>
        </w:rPr>
        <w:t>Director: Walter Lang; Dance Stager: Hermes Pan</w:t>
      </w:r>
    </w:p>
    <w:p w14:paraId="37315DBF" w14:textId="77777777" w:rsidR="00F34C6E" w:rsidRPr="00F248C2" w:rsidRDefault="00953A4C" w:rsidP="009E7517">
      <w:pPr>
        <w:rPr>
          <w:rFonts w:ascii="Times New Roman" w:hAnsi="Times New Roman"/>
          <w:lang w:val="en-US"/>
        </w:rPr>
      </w:pPr>
      <w:r w:rsidRPr="00F248C2">
        <w:rPr>
          <w:rFonts w:ascii="Times New Roman" w:hAnsi="Times New Roman"/>
          <w:i/>
          <w:lang w:val="en-US"/>
        </w:rPr>
        <w:t>Lautrec</w:t>
      </w:r>
      <w:r w:rsidRPr="00F248C2">
        <w:rPr>
          <w:rFonts w:ascii="Times New Roman" w:hAnsi="Times New Roman"/>
          <w:lang w:val="en-US"/>
        </w:rPr>
        <w:t xml:space="preserve"> (1998)</w:t>
      </w:r>
      <w:r w:rsidR="005422B1" w:rsidRPr="00F248C2">
        <w:rPr>
          <w:rFonts w:ascii="Times New Roman" w:hAnsi="Times New Roman"/>
          <w:lang w:val="en-US"/>
        </w:rPr>
        <w:t xml:space="preserve"> </w:t>
      </w:r>
      <w:r w:rsidRPr="00F248C2">
        <w:rPr>
          <w:rFonts w:ascii="Times New Roman" w:hAnsi="Times New Roman"/>
          <w:lang w:val="en-US"/>
        </w:rPr>
        <w:t xml:space="preserve">Director: Roger </w:t>
      </w:r>
      <w:proofErr w:type="spellStart"/>
      <w:r w:rsidRPr="00F248C2">
        <w:rPr>
          <w:rFonts w:ascii="Times New Roman" w:hAnsi="Times New Roman"/>
          <w:lang w:val="en-US"/>
        </w:rPr>
        <w:t>Planchon</w:t>
      </w:r>
      <w:proofErr w:type="spellEnd"/>
    </w:p>
    <w:p w14:paraId="7BE63C9A" w14:textId="77777777" w:rsidR="009E7517" w:rsidRPr="00F248C2" w:rsidRDefault="009E7517" w:rsidP="009E7517">
      <w:pPr>
        <w:rPr>
          <w:rFonts w:ascii="Times New Roman" w:hAnsi="Times New Roman"/>
        </w:rPr>
      </w:pPr>
      <w:r w:rsidRPr="00F248C2">
        <w:rPr>
          <w:rFonts w:ascii="Times New Roman" w:hAnsi="Times New Roman"/>
          <w:i/>
          <w:lang w:val="en-US"/>
        </w:rPr>
        <w:t>Moulin Rouge!</w:t>
      </w:r>
      <w:r w:rsidRPr="00F248C2">
        <w:rPr>
          <w:rFonts w:ascii="Times New Roman" w:hAnsi="Times New Roman"/>
          <w:lang w:val="en-US"/>
        </w:rPr>
        <w:t xml:space="preserve"> (2001)</w:t>
      </w:r>
      <w:r w:rsidR="003E5D7F" w:rsidRPr="00F248C2">
        <w:rPr>
          <w:rFonts w:ascii="Times New Roman" w:hAnsi="Times New Roman"/>
          <w:lang w:val="en-US"/>
        </w:rPr>
        <w:t xml:space="preserve"> Director: </w:t>
      </w:r>
      <w:proofErr w:type="spellStart"/>
      <w:r w:rsidR="003E5D7F" w:rsidRPr="00F248C2">
        <w:rPr>
          <w:rFonts w:ascii="Times New Roman" w:hAnsi="Times New Roman"/>
          <w:lang w:val="en-US"/>
        </w:rPr>
        <w:t>Baz</w:t>
      </w:r>
      <w:proofErr w:type="spellEnd"/>
      <w:r w:rsidR="003E5D7F" w:rsidRPr="00F248C2">
        <w:rPr>
          <w:rFonts w:ascii="Times New Roman" w:hAnsi="Times New Roman"/>
          <w:lang w:val="en-US"/>
        </w:rPr>
        <w:t xml:space="preserve"> </w:t>
      </w:r>
      <w:proofErr w:type="spellStart"/>
      <w:r w:rsidR="003E5D7F" w:rsidRPr="00F248C2">
        <w:rPr>
          <w:rFonts w:ascii="Times New Roman" w:hAnsi="Times New Roman"/>
          <w:lang w:val="en-US"/>
        </w:rPr>
        <w:t>Luhrmann</w:t>
      </w:r>
      <w:proofErr w:type="spellEnd"/>
      <w:r w:rsidR="003E5D7F" w:rsidRPr="00F248C2">
        <w:rPr>
          <w:rFonts w:ascii="Times New Roman" w:hAnsi="Times New Roman"/>
          <w:lang w:val="en-US"/>
        </w:rPr>
        <w:t>; Choreographer: John O’Connell</w:t>
      </w:r>
      <w:r w:rsidR="006703DA" w:rsidRPr="00F248C2">
        <w:rPr>
          <w:rFonts w:ascii="Times New Roman" w:hAnsi="Times New Roman"/>
          <w:lang w:val="en-US"/>
        </w:rPr>
        <w:t xml:space="preserve"> </w:t>
      </w:r>
    </w:p>
    <w:p w14:paraId="4AAFE671" w14:textId="77777777" w:rsidR="009E7517" w:rsidRPr="00F248C2" w:rsidRDefault="008A0BC4" w:rsidP="009E7517">
      <w:pPr>
        <w:rPr>
          <w:rFonts w:ascii="Times New Roman" w:hAnsi="Times New Roman"/>
        </w:rPr>
      </w:pPr>
      <w:r w:rsidRPr="00F248C2">
        <w:rPr>
          <w:rFonts w:ascii="Times New Roman" w:hAnsi="Times New Roman"/>
          <w:i/>
        </w:rPr>
        <w:t>Midnight in Paris</w:t>
      </w:r>
      <w:r w:rsidRPr="00F248C2">
        <w:rPr>
          <w:rFonts w:ascii="Times New Roman" w:hAnsi="Times New Roman"/>
        </w:rPr>
        <w:t xml:space="preserve"> (2011) Director: Woody Allen</w:t>
      </w:r>
    </w:p>
    <w:p w14:paraId="592858B0" w14:textId="77777777" w:rsidR="005422B1" w:rsidRPr="00F248C2" w:rsidRDefault="005422B1" w:rsidP="009E7517">
      <w:pPr>
        <w:rPr>
          <w:rFonts w:ascii="Times New Roman" w:hAnsi="Times New Roman"/>
          <w:b/>
        </w:rPr>
      </w:pPr>
    </w:p>
    <w:p w14:paraId="7BDF3765" w14:textId="07093BE4" w:rsidR="009E7517" w:rsidRPr="00F248C2" w:rsidRDefault="009E7517" w:rsidP="009E7517">
      <w:pPr>
        <w:rPr>
          <w:rFonts w:ascii="Times New Roman" w:hAnsi="Times New Roman"/>
          <w:b/>
        </w:rPr>
      </w:pPr>
      <w:r w:rsidRPr="00F248C2">
        <w:rPr>
          <w:rFonts w:ascii="Times New Roman" w:hAnsi="Times New Roman"/>
          <w:b/>
        </w:rPr>
        <w:t xml:space="preserve">References and </w:t>
      </w:r>
      <w:r w:rsidR="00DC6783">
        <w:rPr>
          <w:rFonts w:ascii="Times New Roman" w:hAnsi="Times New Roman"/>
          <w:b/>
        </w:rPr>
        <w:t>F</w:t>
      </w:r>
      <w:r w:rsidR="00DC6783" w:rsidRPr="00F248C2">
        <w:rPr>
          <w:rFonts w:ascii="Times New Roman" w:hAnsi="Times New Roman"/>
          <w:b/>
        </w:rPr>
        <w:t xml:space="preserve">urther </w:t>
      </w:r>
      <w:r w:rsidR="00DC6783">
        <w:rPr>
          <w:rFonts w:ascii="Times New Roman" w:hAnsi="Times New Roman"/>
          <w:b/>
        </w:rPr>
        <w:t>R</w:t>
      </w:r>
      <w:r w:rsidR="00DC6783" w:rsidRPr="00F248C2">
        <w:rPr>
          <w:rFonts w:ascii="Times New Roman" w:hAnsi="Times New Roman"/>
          <w:b/>
        </w:rPr>
        <w:t>eading</w:t>
      </w:r>
    </w:p>
    <w:p w14:paraId="3D5D0744" w14:textId="77777777" w:rsidR="00DC6783" w:rsidRDefault="009E7517" w:rsidP="009E7517">
      <w:pPr>
        <w:rPr>
          <w:rFonts w:ascii="Times New Roman" w:hAnsi="Times New Roman"/>
        </w:rPr>
      </w:pPr>
      <w:r w:rsidRPr="00F248C2">
        <w:rPr>
          <w:rFonts w:ascii="Times New Roman" w:hAnsi="Times New Roman"/>
        </w:rPr>
        <w:t xml:space="preserve">Cordova, S. D. (1999) </w:t>
      </w:r>
      <w:r w:rsidRPr="00F248C2">
        <w:rPr>
          <w:rFonts w:ascii="Times New Roman" w:hAnsi="Times New Roman"/>
          <w:i/>
        </w:rPr>
        <w:t>Paris Dances: Textual Choreographies of the Nineteenth-Century Novel</w:t>
      </w:r>
      <w:r w:rsidRPr="00F248C2">
        <w:rPr>
          <w:rFonts w:ascii="Times New Roman" w:hAnsi="Times New Roman"/>
        </w:rPr>
        <w:t xml:space="preserve">, San Francisco and London: International Scholars Publications. </w:t>
      </w:r>
    </w:p>
    <w:p w14:paraId="72D00B90" w14:textId="77777777" w:rsidR="009E7517" w:rsidRPr="00F248C2" w:rsidRDefault="009E7517" w:rsidP="009E7517">
      <w:pPr>
        <w:rPr>
          <w:rFonts w:ascii="Times New Roman" w:hAnsi="Times New Roman"/>
        </w:rPr>
      </w:pPr>
    </w:p>
    <w:p w14:paraId="325885BB" w14:textId="77777777" w:rsidR="00DC6783" w:rsidRDefault="009E7517" w:rsidP="009E7517">
      <w:pPr>
        <w:rPr>
          <w:rFonts w:ascii="Times New Roman" w:hAnsi="Times New Roman"/>
        </w:rPr>
      </w:pPr>
      <w:proofErr w:type="spellStart"/>
      <w:r w:rsidRPr="00F248C2">
        <w:rPr>
          <w:rFonts w:ascii="Times New Roman" w:hAnsi="Times New Roman"/>
        </w:rPr>
        <w:t>Gasnault</w:t>
      </w:r>
      <w:proofErr w:type="spellEnd"/>
      <w:r w:rsidRPr="00F248C2">
        <w:rPr>
          <w:rFonts w:ascii="Times New Roman" w:hAnsi="Times New Roman"/>
        </w:rPr>
        <w:t xml:space="preserve">, F. (1986) </w:t>
      </w:r>
      <w:proofErr w:type="spellStart"/>
      <w:r w:rsidRPr="00F248C2">
        <w:rPr>
          <w:rFonts w:ascii="Times New Roman" w:hAnsi="Times New Roman"/>
          <w:i/>
        </w:rPr>
        <w:t>Guinguettes</w:t>
      </w:r>
      <w:proofErr w:type="spellEnd"/>
      <w:r w:rsidRPr="00F248C2">
        <w:rPr>
          <w:rFonts w:ascii="Times New Roman" w:hAnsi="Times New Roman"/>
          <w:i/>
        </w:rPr>
        <w:t xml:space="preserve"> </w:t>
      </w:r>
      <w:proofErr w:type="gramStart"/>
      <w:r w:rsidRPr="00F248C2">
        <w:rPr>
          <w:rFonts w:ascii="Times New Roman" w:hAnsi="Times New Roman"/>
          <w:i/>
        </w:rPr>
        <w:t>et</w:t>
      </w:r>
      <w:proofErr w:type="gramEnd"/>
      <w:r w:rsidRPr="00F248C2">
        <w:rPr>
          <w:rFonts w:ascii="Times New Roman" w:hAnsi="Times New Roman"/>
          <w:i/>
        </w:rPr>
        <w:t xml:space="preserve"> </w:t>
      </w:r>
      <w:proofErr w:type="spellStart"/>
      <w:r w:rsidRPr="00F248C2">
        <w:rPr>
          <w:rFonts w:ascii="Times New Roman" w:hAnsi="Times New Roman"/>
          <w:i/>
        </w:rPr>
        <w:t>lorettes</w:t>
      </w:r>
      <w:proofErr w:type="spellEnd"/>
      <w:r w:rsidRPr="00F248C2">
        <w:rPr>
          <w:rFonts w:ascii="Times New Roman" w:hAnsi="Times New Roman"/>
          <w:i/>
        </w:rPr>
        <w:t xml:space="preserve">: </w:t>
      </w:r>
      <w:proofErr w:type="spellStart"/>
      <w:r w:rsidRPr="00F248C2">
        <w:rPr>
          <w:rFonts w:ascii="Times New Roman" w:hAnsi="Times New Roman"/>
          <w:i/>
        </w:rPr>
        <w:t>Bals</w:t>
      </w:r>
      <w:proofErr w:type="spellEnd"/>
      <w:r w:rsidRPr="00F248C2">
        <w:rPr>
          <w:rFonts w:ascii="Times New Roman" w:hAnsi="Times New Roman"/>
          <w:i/>
        </w:rPr>
        <w:t xml:space="preserve"> publics à Paris au </w:t>
      </w:r>
      <w:proofErr w:type="spellStart"/>
      <w:r w:rsidRPr="00F248C2">
        <w:rPr>
          <w:rFonts w:ascii="Times New Roman" w:hAnsi="Times New Roman"/>
          <w:i/>
        </w:rPr>
        <w:t>XIXe</w:t>
      </w:r>
      <w:proofErr w:type="spellEnd"/>
      <w:r w:rsidRPr="00F248C2">
        <w:rPr>
          <w:rFonts w:ascii="Times New Roman" w:hAnsi="Times New Roman"/>
          <w:i/>
        </w:rPr>
        <w:t xml:space="preserve"> siècle</w:t>
      </w:r>
      <w:r w:rsidRPr="00F248C2">
        <w:rPr>
          <w:rFonts w:ascii="Times New Roman" w:hAnsi="Times New Roman"/>
        </w:rPr>
        <w:t xml:space="preserve">, Paris: </w:t>
      </w:r>
      <w:proofErr w:type="spellStart"/>
      <w:r w:rsidRPr="00F248C2">
        <w:rPr>
          <w:rFonts w:ascii="Times New Roman" w:hAnsi="Times New Roman"/>
        </w:rPr>
        <w:t>Aubier</w:t>
      </w:r>
      <w:proofErr w:type="spellEnd"/>
      <w:r w:rsidRPr="00F248C2">
        <w:rPr>
          <w:rFonts w:ascii="Times New Roman" w:hAnsi="Times New Roman"/>
        </w:rPr>
        <w:t xml:space="preserve">. </w:t>
      </w:r>
    </w:p>
    <w:p w14:paraId="232B9781" w14:textId="77777777" w:rsidR="009E7517" w:rsidRPr="00F248C2" w:rsidRDefault="009E7517" w:rsidP="009E7517">
      <w:pPr>
        <w:rPr>
          <w:rFonts w:ascii="Times New Roman" w:hAnsi="Times New Roman"/>
        </w:rPr>
      </w:pPr>
    </w:p>
    <w:p w14:paraId="5A6001C2" w14:textId="1305E655" w:rsidR="008A0BC4" w:rsidRPr="00F248C2" w:rsidRDefault="008A0BC4" w:rsidP="009E7517">
      <w:pPr>
        <w:rPr>
          <w:rFonts w:ascii="Times New Roman" w:hAnsi="Times New Roman"/>
        </w:rPr>
      </w:pPr>
      <w:r w:rsidRPr="00F248C2">
        <w:rPr>
          <w:rFonts w:ascii="Times New Roman" w:hAnsi="Times New Roman"/>
        </w:rPr>
        <w:t xml:space="preserve">Mariel, P. and </w:t>
      </w:r>
      <w:proofErr w:type="spellStart"/>
      <w:r w:rsidRPr="00F248C2">
        <w:rPr>
          <w:rFonts w:ascii="Times New Roman" w:hAnsi="Times New Roman"/>
        </w:rPr>
        <w:t>Trocher</w:t>
      </w:r>
      <w:proofErr w:type="spellEnd"/>
      <w:r w:rsidRPr="00F248C2">
        <w:rPr>
          <w:rFonts w:ascii="Times New Roman" w:hAnsi="Times New Roman"/>
        </w:rPr>
        <w:t xml:space="preserve">, J. (1961) </w:t>
      </w:r>
      <w:r w:rsidRPr="00F248C2">
        <w:rPr>
          <w:rFonts w:ascii="Times New Roman" w:hAnsi="Times New Roman"/>
          <w:i/>
        </w:rPr>
        <w:t>Paris Cancan</w:t>
      </w:r>
      <w:r w:rsidRPr="00F248C2">
        <w:rPr>
          <w:rFonts w:ascii="Times New Roman" w:hAnsi="Times New Roman"/>
        </w:rPr>
        <w:t xml:space="preserve">, London: Charles </w:t>
      </w:r>
      <w:proofErr w:type="spellStart"/>
      <w:r w:rsidRPr="00F248C2">
        <w:rPr>
          <w:rFonts w:ascii="Times New Roman" w:hAnsi="Times New Roman"/>
        </w:rPr>
        <w:t>Skilton</w:t>
      </w:r>
      <w:proofErr w:type="spellEnd"/>
      <w:r w:rsidRPr="00F248C2">
        <w:rPr>
          <w:rFonts w:ascii="Times New Roman" w:hAnsi="Times New Roman"/>
        </w:rPr>
        <w:t xml:space="preserve"> Ltd.</w:t>
      </w:r>
      <w:r w:rsidR="00CD393C" w:rsidRPr="00F248C2">
        <w:rPr>
          <w:rFonts w:ascii="Times New Roman" w:hAnsi="Times New Roman"/>
        </w:rPr>
        <w:t xml:space="preserve"> </w:t>
      </w:r>
    </w:p>
    <w:p w14:paraId="30305DC6" w14:textId="77777777" w:rsidR="008A0BC4" w:rsidRPr="00F248C2" w:rsidRDefault="008A0BC4" w:rsidP="009E7517">
      <w:pPr>
        <w:rPr>
          <w:rFonts w:ascii="Times New Roman" w:hAnsi="Times New Roman"/>
        </w:rPr>
      </w:pPr>
    </w:p>
    <w:p w14:paraId="3364D6A0" w14:textId="27A0F0E8" w:rsidR="009E7517" w:rsidRPr="00F248C2" w:rsidRDefault="009E7517" w:rsidP="009E7517">
      <w:pPr>
        <w:rPr>
          <w:rFonts w:ascii="Times New Roman" w:hAnsi="Times New Roman"/>
        </w:rPr>
      </w:pPr>
      <w:proofErr w:type="spellStart"/>
      <w:r w:rsidRPr="00F248C2">
        <w:rPr>
          <w:rFonts w:ascii="Times New Roman" w:hAnsi="Times New Roman"/>
        </w:rPr>
        <w:t>Pessis</w:t>
      </w:r>
      <w:proofErr w:type="spellEnd"/>
      <w:r w:rsidRPr="00F248C2">
        <w:rPr>
          <w:rFonts w:ascii="Times New Roman" w:hAnsi="Times New Roman"/>
        </w:rPr>
        <w:t xml:space="preserve">, J. and </w:t>
      </w:r>
      <w:proofErr w:type="spellStart"/>
      <w:r w:rsidRPr="00F248C2">
        <w:rPr>
          <w:rFonts w:ascii="Times New Roman" w:hAnsi="Times New Roman"/>
        </w:rPr>
        <w:t>Crepineau</w:t>
      </w:r>
      <w:proofErr w:type="spellEnd"/>
      <w:r w:rsidRPr="00F248C2">
        <w:rPr>
          <w:rFonts w:ascii="Times New Roman" w:hAnsi="Times New Roman"/>
        </w:rPr>
        <w:t xml:space="preserve">, J. (1990) </w:t>
      </w:r>
      <w:r w:rsidRPr="00F248C2">
        <w:rPr>
          <w:rFonts w:ascii="Times New Roman" w:hAnsi="Times New Roman"/>
          <w:i/>
        </w:rPr>
        <w:t>The Moulin Rouge</w:t>
      </w:r>
      <w:r w:rsidRPr="00F248C2">
        <w:rPr>
          <w:rFonts w:ascii="Times New Roman" w:hAnsi="Times New Roman"/>
        </w:rPr>
        <w:t xml:space="preserve">, New York: Alan Sutton Publishing Limited; Stroud St. Martin's Press. </w:t>
      </w:r>
    </w:p>
    <w:p w14:paraId="3E8A798A" w14:textId="77777777" w:rsidR="00DC6783" w:rsidRDefault="009E7517" w:rsidP="009E7517">
      <w:pPr>
        <w:rPr>
          <w:rFonts w:ascii="Times New Roman" w:hAnsi="Times New Roman"/>
        </w:rPr>
      </w:pPr>
      <w:r w:rsidRPr="00F248C2">
        <w:rPr>
          <w:rFonts w:ascii="Times New Roman" w:hAnsi="Times New Roman"/>
        </w:rPr>
        <w:lastRenderedPageBreak/>
        <w:t xml:space="preserve">Price, D. (2010) </w:t>
      </w:r>
      <w:r w:rsidRPr="00F248C2">
        <w:rPr>
          <w:rFonts w:ascii="Times New Roman" w:hAnsi="Times New Roman"/>
          <w:i/>
        </w:rPr>
        <w:t>Cancan</w:t>
      </w:r>
      <w:proofErr w:type="gramStart"/>
      <w:r w:rsidRPr="00F248C2">
        <w:rPr>
          <w:rFonts w:ascii="Times New Roman" w:hAnsi="Times New Roman"/>
          <w:i/>
        </w:rPr>
        <w:t>!</w:t>
      </w:r>
      <w:r w:rsidRPr="00F248C2">
        <w:rPr>
          <w:rFonts w:ascii="Times New Roman" w:hAnsi="Times New Roman"/>
        </w:rPr>
        <w:t>,</w:t>
      </w:r>
      <w:proofErr w:type="gramEnd"/>
      <w:r w:rsidRPr="00F248C2">
        <w:rPr>
          <w:rFonts w:ascii="Times New Roman" w:hAnsi="Times New Roman"/>
        </w:rPr>
        <w:t xml:space="preserve"> Second Edition, </w:t>
      </w:r>
      <w:r w:rsidR="003B7820" w:rsidRPr="00F248C2">
        <w:rPr>
          <w:rFonts w:ascii="Times New Roman" w:hAnsi="Times New Roman"/>
        </w:rPr>
        <w:t>United Kingdom</w:t>
      </w:r>
      <w:r w:rsidRPr="00F248C2">
        <w:rPr>
          <w:rFonts w:ascii="Times New Roman" w:hAnsi="Times New Roman"/>
        </w:rPr>
        <w:t xml:space="preserve">: Cancan Publishing. </w:t>
      </w:r>
    </w:p>
    <w:p w14:paraId="0B02AA74" w14:textId="77777777" w:rsidR="00DC6783" w:rsidRPr="00DC6783" w:rsidRDefault="00DC6783" w:rsidP="009E7517">
      <w:pPr>
        <w:rPr>
          <w:rFonts w:ascii="Times New Roman" w:hAnsi="Times New Roman"/>
        </w:rPr>
      </w:pPr>
    </w:p>
    <w:p w14:paraId="0051EB54" w14:textId="77777777" w:rsidR="00DC6783" w:rsidRPr="00DC6783" w:rsidRDefault="00DC6783" w:rsidP="009E7517">
      <w:pPr>
        <w:rPr>
          <w:rFonts w:ascii="Times New Roman" w:hAnsi="Times New Roman"/>
          <w:b/>
        </w:rPr>
      </w:pPr>
      <w:proofErr w:type="spellStart"/>
      <w:r w:rsidRPr="00DC6783">
        <w:rPr>
          <w:rFonts w:ascii="Times New Roman" w:hAnsi="Times New Roman"/>
          <w:b/>
        </w:rPr>
        <w:t>Paratextual</w:t>
      </w:r>
      <w:proofErr w:type="spellEnd"/>
      <w:r w:rsidRPr="00DC6783">
        <w:rPr>
          <w:rFonts w:ascii="Times New Roman" w:hAnsi="Times New Roman"/>
          <w:b/>
        </w:rPr>
        <w:t xml:space="preserve"> Material</w:t>
      </w:r>
    </w:p>
    <w:p w14:paraId="350B11E8" w14:textId="1503D4D6" w:rsidR="009E7517" w:rsidRPr="00DC6783" w:rsidRDefault="00614A58" w:rsidP="009E7517">
      <w:pPr>
        <w:rPr>
          <w:rFonts w:ascii="Times New Roman" w:hAnsi="Times New Roman"/>
        </w:rPr>
      </w:pPr>
      <w:r>
        <w:rPr>
          <w:rFonts w:ascii="Times New Roman" w:hAnsi="Times New Roman"/>
        </w:rPr>
        <w:t>Images have been sent as a separate file.</w:t>
      </w:r>
      <w:bookmarkStart w:id="1" w:name="_GoBack"/>
      <w:bookmarkEnd w:id="1"/>
    </w:p>
    <w:sectPr w:rsidR="009E7517" w:rsidRPr="00DC6783" w:rsidSect="009E751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001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E24"/>
    <w:rsid w:val="000C0CDF"/>
    <w:rsid w:val="000D1440"/>
    <w:rsid w:val="00175668"/>
    <w:rsid w:val="001772D5"/>
    <w:rsid w:val="001D273E"/>
    <w:rsid w:val="00257BED"/>
    <w:rsid w:val="002648FA"/>
    <w:rsid w:val="002A1826"/>
    <w:rsid w:val="002F0E24"/>
    <w:rsid w:val="0030424D"/>
    <w:rsid w:val="00304C0A"/>
    <w:rsid w:val="003B7820"/>
    <w:rsid w:val="003E5D7F"/>
    <w:rsid w:val="00413794"/>
    <w:rsid w:val="00470106"/>
    <w:rsid w:val="00470757"/>
    <w:rsid w:val="0047282D"/>
    <w:rsid w:val="00472C73"/>
    <w:rsid w:val="005422B1"/>
    <w:rsid w:val="00571DC6"/>
    <w:rsid w:val="00586531"/>
    <w:rsid w:val="005B1716"/>
    <w:rsid w:val="00614A58"/>
    <w:rsid w:val="00617572"/>
    <w:rsid w:val="006703DA"/>
    <w:rsid w:val="007251C0"/>
    <w:rsid w:val="007E7279"/>
    <w:rsid w:val="00814F87"/>
    <w:rsid w:val="00851042"/>
    <w:rsid w:val="00855728"/>
    <w:rsid w:val="008A0BC4"/>
    <w:rsid w:val="00953A4C"/>
    <w:rsid w:val="009B16FE"/>
    <w:rsid w:val="009D2DC0"/>
    <w:rsid w:val="009E7517"/>
    <w:rsid w:val="00A964E5"/>
    <w:rsid w:val="00AB2D8C"/>
    <w:rsid w:val="00AE1396"/>
    <w:rsid w:val="00B73D25"/>
    <w:rsid w:val="00BB5231"/>
    <w:rsid w:val="00BF76E0"/>
    <w:rsid w:val="00C7407F"/>
    <w:rsid w:val="00CA7627"/>
    <w:rsid w:val="00CC46A7"/>
    <w:rsid w:val="00CD393C"/>
    <w:rsid w:val="00D52DBB"/>
    <w:rsid w:val="00D833A2"/>
    <w:rsid w:val="00DA3411"/>
    <w:rsid w:val="00DA40A1"/>
    <w:rsid w:val="00DC6783"/>
    <w:rsid w:val="00DE5343"/>
    <w:rsid w:val="00E053BC"/>
    <w:rsid w:val="00E10F7C"/>
    <w:rsid w:val="00E972FD"/>
    <w:rsid w:val="00F248C2"/>
    <w:rsid w:val="00F34C6E"/>
    <w:rsid w:val="00F35E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31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49"/>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DA40A1"/>
  </w:style>
  <w:style w:type="paragraph" w:styleId="BalloonText">
    <w:name w:val="Balloon Text"/>
    <w:basedOn w:val="Normal"/>
    <w:link w:val="BalloonTextChar"/>
    <w:uiPriority w:val="99"/>
    <w:semiHidden/>
    <w:unhideWhenUsed/>
    <w:rsid w:val="00DA40A1"/>
    <w:rPr>
      <w:rFonts w:ascii="Tahoma" w:hAnsi="Tahoma" w:cs="Tahoma"/>
      <w:sz w:val="16"/>
      <w:szCs w:val="16"/>
    </w:rPr>
  </w:style>
  <w:style w:type="character" w:customStyle="1" w:styleId="BalloonTextChar">
    <w:name w:val="Balloon Text Char"/>
    <w:link w:val="BalloonText"/>
    <w:uiPriority w:val="99"/>
    <w:semiHidden/>
    <w:rsid w:val="00DA40A1"/>
    <w:rPr>
      <w:rFonts w:ascii="Tahoma" w:hAnsi="Tahoma" w:cs="Tahoma"/>
      <w:sz w:val="16"/>
      <w:szCs w:val="16"/>
      <w:lang w:eastAsia="en-US"/>
    </w:rPr>
  </w:style>
  <w:style w:type="character" w:styleId="CommentReference">
    <w:name w:val="annotation reference"/>
    <w:basedOn w:val="DefaultParagraphFont"/>
    <w:uiPriority w:val="99"/>
    <w:semiHidden/>
    <w:unhideWhenUsed/>
    <w:rsid w:val="00DC6783"/>
    <w:rPr>
      <w:sz w:val="18"/>
      <w:szCs w:val="18"/>
    </w:rPr>
  </w:style>
  <w:style w:type="paragraph" w:styleId="CommentText">
    <w:name w:val="annotation text"/>
    <w:basedOn w:val="Normal"/>
    <w:link w:val="CommentTextChar"/>
    <w:uiPriority w:val="99"/>
    <w:semiHidden/>
    <w:unhideWhenUsed/>
    <w:rsid w:val="00DC6783"/>
  </w:style>
  <w:style w:type="character" w:customStyle="1" w:styleId="CommentTextChar">
    <w:name w:val="Comment Text Char"/>
    <w:basedOn w:val="DefaultParagraphFont"/>
    <w:link w:val="CommentText"/>
    <w:uiPriority w:val="99"/>
    <w:semiHidden/>
    <w:rsid w:val="00DC6783"/>
    <w:rPr>
      <w:sz w:val="24"/>
      <w:szCs w:val="24"/>
      <w:lang w:val="en-GB"/>
    </w:rPr>
  </w:style>
  <w:style w:type="paragraph" w:styleId="CommentSubject">
    <w:name w:val="annotation subject"/>
    <w:basedOn w:val="CommentText"/>
    <w:next w:val="CommentText"/>
    <w:link w:val="CommentSubjectChar"/>
    <w:uiPriority w:val="99"/>
    <w:semiHidden/>
    <w:unhideWhenUsed/>
    <w:rsid w:val="00DC6783"/>
    <w:rPr>
      <w:b/>
      <w:bCs/>
      <w:sz w:val="20"/>
      <w:szCs w:val="20"/>
    </w:rPr>
  </w:style>
  <w:style w:type="character" w:customStyle="1" w:styleId="CommentSubjectChar">
    <w:name w:val="Comment Subject Char"/>
    <w:basedOn w:val="CommentTextChar"/>
    <w:link w:val="CommentSubject"/>
    <w:uiPriority w:val="99"/>
    <w:semiHidden/>
    <w:rsid w:val="00DC6783"/>
    <w:rPr>
      <w:b/>
      <w:bCs/>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49"/>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DA40A1"/>
  </w:style>
  <w:style w:type="paragraph" w:styleId="BalloonText">
    <w:name w:val="Balloon Text"/>
    <w:basedOn w:val="Normal"/>
    <w:link w:val="BalloonTextChar"/>
    <w:uiPriority w:val="99"/>
    <w:semiHidden/>
    <w:unhideWhenUsed/>
    <w:rsid w:val="00DA40A1"/>
    <w:rPr>
      <w:rFonts w:ascii="Tahoma" w:hAnsi="Tahoma" w:cs="Tahoma"/>
      <w:sz w:val="16"/>
      <w:szCs w:val="16"/>
    </w:rPr>
  </w:style>
  <w:style w:type="character" w:customStyle="1" w:styleId="BalloonTextChar">
    <w:name w:val="Balloon Text Char"/>
    <w:link w:val="BalloonText"/>
    <w:uiPriority w:val="99"/>
    <w:semiHidden/>
    <w:rsid w:val="00DA40A1"/>
    <w:rPr>
      <w:rFonts w:ascii="Tahoma" w:hAnsi="Tahoma" w:cs="Tahoma"/>
      <w:sz w:val="16"/>
      <w:szCs w:val="16"/>
      <w:lang w:eastAsia="en-US"/>
    </w:rPr>
  </w:style>
  <w:style w:type="character" w:styleId="CommentReference">
    <w:name w:val="annotation reference"/>
    <w:basedOn w:val="DefaultParagraphFont"/>
    <w:uiPriority w:val="99"/>
    <w:semiHidden/>
    <w:unhideWhenUsed/>
    <w:rsid w:val="00DC6783"/>
    <w:rPr>
      <w:sz w:val="18"/>
      <w:szCs w:val="18"/>
    </w:rPr>
  </w:style>
  <w:style w:type="paragraph" w:styleId="CommentText">
    <w:name w:val="annotation text"/>
    <w:basedOn w:val="Normal"/>
    <w:link w:val="CommentTextChar"/>
    <w:uiPriority w:val="99"/>
    <w:semiHidden/>
    <w:unhideWhenUsed/>
    <w:rsid w:val="00DC6783"/>
  </w:style>
  <w:style w:type="character" w:customStyle="1" w:styleId="CommentTextChar">
    <w:name w:val="Comment Text Char"/>
    <w:basedOn w:val="DefaultParagraphFont"/>
    <w:link w:val="CommentText"/>
    <w:uiPriority w:val="99"/>
    <w:semiHidden/>
    <w:rsid w:val="00DC6783"/>
    <w:rPr>
      <w:sz w:val="24"/>
      <w:szCs w:val="24"/>
      <w:lang w:val="en-GB"/>
    </w:rPr>
  </w:style>
  <w:style w:type="paragraph" w:styleId="CommentSubject">
    <w:name w:val="annotation subject"/>
    <w:basedOn w:val="CommentText"/>
    <w:next w:val="CommentText"/>
    <w:link w:val="CommentSubjectChar"/>
    <w:uiPriority w:val="99"/>
    <w:semiHidden/>
    <w:unhideWhenUsed/>
    <w:rsid w:val="00DC6783"/>
    <w:rPr>
      <w:b/>
      <w:bCs/>
      <w:sz w:val="20"/>
      <w:szCs w:val="20"/>
    </w:rPr>
  </w:style>
  <w:style w:type="character" w:customStyle="1" w:styleId="CommentSubjectChar">
    <w:name w:val="Comment Subject Char"/>
    <w:basedOn w:val="CommentTextChar"/>
    <w:link w:val="CommentSubject"/>
    <w:uiPriority w:val="99"/>
    <w:semiHidden/>
    <w:rsid w:val="00DC6783"/>
    <w:rPr>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85587">
      <w:bodyDiv w:val="1"/>
      <w:marLeft w:val="0"/>
      <w:marRight w:val="0"/>
      <w:marTop w:val="0"/>
      <w:marBottom w:val="0"/>
      <w:divBdr>
        <w:top w:val="none" w:sz="0" w:space="0" w:color="auto"/>
        <w:left w:val="none" w:sz="0" w:space="0" w:color="auto"/>
        <w:bottom w:val="none" w:sz="0" w:space="0" w:color="auto"/>
        <w:right w:val="none" w:sz="0" w:space="0" w:color="auto"/>
      </w:divBdr>
    </w:div>
    <w:div w:id="1467428828">
      <w:bodyDiv w:val="1"/>
      <w:marLeft w:val="0"/>
      <w:marRight w:val="0"/>
      <w:marTop w:val="0"/>
      <w:marBottom w:val="0"/>
      <w:divBdr>
        <w:top w:val="none" w:sz="0" w:space="0" w:color="auto"/>
        <w:left w:val="none" w:sz="0" w:space="0" w:color="auto"/>
        <w:bottom w:val="none" w:sz="0" w:space="0" w:color="auto"/>
        <w:right w:val="none" w:sz="0" w:space="0" w:color="auto"/>
      </w:divBdr>
    </w:div>
    <w:div w:id="1487478060">
      <w:bodyDiv w:val="1"/>
      <w:marLeft w:val="0"/>
      <w:marRight w:val="0"/>
      <w:marTop w:val="0"/>
      <w:marBottom w:val="0"/>
      <w:divBdr>
        <w:top w:val="none" w:sz="0" w:space="0" w:color="auto"/>
        <w:left w:val="none" w:sz="0" w:space="0" w:color="auto"/>
        <w:bottom w:val="none" w:sz="0" w:space="0" w:color="auto"/>
        <w:right w:val="none" w:sz="0" w:space="0" w:color="auto"/>
      </w:divBdr>
    </w:div>
    <w:div w:id="1569456965">
      <w:bodyDiv w:val="1"/>
      <w:marLeft w:val="0"/>
      <w:marRight w:val="0"/>
      <w:marTop w:val="0"/>
      <w:marBottom w:val="0"/>
      <w:divBdr>
        <w:top w:val="none" w:sz="0" w:space="0" w:color="auto"/>
        <w:left w:val="none" w:sz="0" w:space="0" w:color="auto"/>
        <w:bottom w:val="none" w:sz="0" w:space="0" w:color="auto"/>
        <w:right w:val="none" w:sz="0" w:space="0" w:color="auto"/>
      </w:divBdr>
    </w:div>
    <w:div w:id="2053918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1260</Words>
  <Characters>7183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Chichester</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Parfitt-Brown</dc:creator>
  <cp:keywords/>
  <cp:lastModifiedBy>Editorial Comments</cp:lastModifiedBy>
  <cp:revision>3</cp:revision>
  <cp:lastPrinted>2013-08-16T20:42:00Z</cp:lastPrinted>
  <dcterms:created xsi:type="dcterms:W3CDTF">2013-08-21T03:50:00Z</dcterms:created>
  <dcterms:modified xsi:type="dcterms:W3CDTF">2013-08-21T03:52:00Z</dcterms:modified>
</cp:coreProperties>
</file>