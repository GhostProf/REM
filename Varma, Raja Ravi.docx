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7F4F67" w14:textId="77777777" w:rsidR="00907E03" w:rsidRPr="00907E03" w:rsidRDefault="00907E03" w:rsidP="00907E03">
      <w:pPr>
        <w:tabs>
          <w:tab w:val="left" w:pos="720"/>
          <w:tab w:val="left" w:pos="1440"/>
          <w:tab w:val="left" w:pos="2160"/>
          <w:tab w:val="left" w:pos="2880"/>
          <w:tab w:val="left" w:pos="3600"/>
          <w:tab w:val="left" w:pos="4320"/>
        </w:tabs>
        <w:autoSpaceDE w:val="0"/>
        <w:autoSpaceDN w:val="0"/>
        <w:adjustRightInd w:val="0"/>
        <w:spacing w:line="360" w:lineRule="auto"/>
        <w:ind w:firstLine="360"/>
        <w:rPr>
          <w:b/>
          <w:color w:val="808080" w:themeColor="background1" w:themeShade="80"/>
        </w:rPr>
      </w:pPr>
      <w:r>
        <w:rPr>
          <w:b/>
          <w:color w:val="808080" w:themeColor="background1" w:themeShade="80"/>
        </w:rPr>
        <w:t>John Xaviers</w:t>
      </w:r>
    </w:p>
    <w:p w14:paraId="52162F82" w14:textId="77777777" w:rsidR="00907E03" w:rsidRDefault="00907E03" w:rsidP="00907E03">
      <w:pPr>
        <w:tabs>
          <w:tab w:val="left" w:pos="720"/>
          <w:tab w:val="left" w:pos="1440"/>
          <w:tab w:val="left" w:pos="2160"/>
          <w:tab w:val="left" w:pos="2880"/>
          <w:tab w:val="left" w:pos="3600"/>
          <w:tab w:val="left" w:pos="4320"/>
        </w:tabs>
        <w:autoSpaceDE w:val="0"/>
        <w:autoSpaceDN w:val="0"/>
        <w:adjustRightInd w:val="0"/>
        <w:spacing w:line="360" w:lineRule="auto"/>
        <w:ind w:firstLine="360"/>
        <w:rPr>
          <w:b/>
        </w:rPr>
      </w:pPr>
    </w:p>
    <w:p w14:paraId="38296944" w14:textId="06817AEF" w:rsidR="00907E03" w:rsidRDefault="005F1490" w:rsidP="00907E03">
      <w:pPr>
        <w:tabs>
          <w:tab w:val="left" w:pos="720"/>
          <w:tab w:val="left" w:pos="1440"/>
          <w:tab w:val="left" w:pos="2160"/>
          <w:tab w:val="left" w:pos="2880"/>
          <w:tab w:val="left" w:pos="3600"/>
          <w:tab w:val="left" w:pos="4320"/>
        </w:tabs>
        <w:autoSpaceDE w:val="0"/>
        <w:autoSpaceDN w:val="0"/>
        <w:adjustRightInd w:val="0"/>
        <w:spacing w:line="360" w:lineRule="auto"/>
        <w:ind w:firstLine="360"/>
        <w:rPr>
          <w:b/>
        </w:rPr>
      </w:pPr>
      <w:ins w:id="0" w:author="SAA 01" w:date="2014-06-12T14:41:00Z">
        <w:r>
          <w:rPr>
            <w:b/>
          </w:rPr>
          <w:t>Varma</w:t>
        </w:r>
      </w:ins>
      <w:ins w:id="1" w:author="doctor" w:date="2014-06-17T11:49:00Z">
        <w:r w:rsidR="00632081">
          <w:rPr>
            <w:b/>
          </w:rPr>
          <w:t>,</w:t>
        </w:r>
      </w:ins>
      <w:ins w:id="2" w:author="SAA 01" w:date="2014-06-12T14:41:00Z">
        <w:r>
          <w:rPr>
            <w:b/>
          </w:rPr>
          <w:t xml:space="preserve"> </w:t>
        </w:r>
      </w:ins>
      <w:commentRangeStart w:id="3"/>
      <w:r w:rsidR="00907E03">
        <w:rPr>
          <w:b/>
        </w:rPr>
        <w:t>Raja</w:t>
      </w:r>
      <w:commentRangeEnd w:id="3"/>
      <w:r w:rsidR="00907E03">
        <w:rPr>
          <w:rStyle w:val="CommentReference"/>
        </w:rPr>
        <w:commentReference w:id="3"/>
      </w:r>
      <w:r w:rsidR="00907E03">
        <w:rPr>
          <w:b/>
        </w:rPr>
        <w:t xml:space="preserve"> Ravi</w:t>
      </w:r>
      <w:del w:id="4" w:author="SAA 01" w:date="2014-06-12T14:41:00Z">
        <w:r w:rsidR="00907E03" w:rsidDel="005F1490">
          <w:rPr>
            <w:b/>
          </w:rPr>
          <w:delText xml:space="preserve"> </w:delText>
        </w:r>
        <w:commentRangeStart w:id="5"/>
        <w:r w:rsidR="00907E03" w:rsidDel="005F1490">
          <w:rPr>
            <w:b/>
          </w:rPr>
          <w:delText>Varma</w:delText>
        </w:r>
        <w:commentRangeEnd w:id="5"/>
        <w:r w:rsidR="00907E03" w:rsidDel="005F1490">
          <w:rPr>
            <w:rStyle w:val="CommentReference"/>
          </w:rPr>
          <w:commentReference w:id="5"/>
        </w:r>
      </w:del>
      <w:r w:rsidR="00907E03">
        <w:rPr>
          <w:b/>
        </w:rPr>
        <w:t xml:space="preserve"> </w:t>
      </w:r>
      <w:ins w:id="6" w:author="SAA 01" w:date="2014-06-12T14:43:00Z">
        <w:r>
          <w:rPr>
            <w:b/>
          </w:rPr>
          <w:t xml:space="preserve"> (1848-1906)</w:t>
        </w:r>
      </w:ins>
    </w:p>
    <w:p w14:paraId="27B823C8" w14:textId="77777777" w:rsidR="00907E03" w:rsidRDefault="00907E03" w:rsidP="00907E03">
      <w:pPr>
        <w:tabs>
          <w:tab w:val="left" w:pos="720"/>
          <w:tab w:val="left" w:pos="1440"/>
          <w:tab w:val="left" w:pos="2160"/>
          <w:tab w:val="left" w:pos="2880"/>
          <w:tab w:val="left" w:pos="3600"/>
          <w:tab w:val="left" w:pos="4320"/>
        </w:tabs>
        <w:autoSpaceDE w:val="0"/>
        <w:autoSpaceDN w:val="0"/>
        <w:adjustRightInd w:val="0"/>
        <w:spacing w:line="360" w:lineRule="auto"/>
        <w:ind w:firstLine="360"/>
      </w:pPr>
    </w:p>
    <w:p w14:paraId="5E416D78" w14:textId="0729E4CE" w:rsidR="00907E03" w:rsidRDefault="00907E03" w:rsidP="00907E03">
      <w:pPr>
        <w:tabs>
          <w:tab w:val="left" w:pos="720"/>
          <w:tab w:val="left" w:pos="1440"/>
          <w:tab w:val="left" w:pos="2160"/>
          <w:tab w:val="left" w:pos="2880"/>
          <w:tab w:val="left" w:pos="3600"/>
          <w:tab w:val="left" w:pos="4320"/>
        </w:tabs>
        <w:autoSpaceDE w:val="0"/>
        <w:autoSpaceDN w:val="0"/>
        <w:adjustRightInd w:val="0"/>
        <w:spacing w:line="360" w:lineRule="auto"/>
        <w:ind w:firstLine="360"/>
      </w:pPr>
      <w:r>
        <w:t xml:space="preserve">Raja Ravi Varma transformed the way Indian gods and goddesses were pictured and he did so with oil painting, a new import in nineteenth-century India. </w:t>
      </w:r>
      <w:ins w:id="7" w:author="SAA 01" w:date="2014-06-12T14:44:00Z">
        <w:r w:rsidR="005F1490">
          <w:t>By the last quarter of the 19</w:t>
        </w:r>
        <w:r w:rsidR="005F1490" w:rsidRPr="005F1490">
          <w:rPr>
            <w:vertAlign w:val="superscript"/>
            <w:rPrChange w:id="8" w:author="SAA 01" w:date="2014-06-12T14:45:00Z">
              <w:rPr/>
            </w:rPrChange>
          </w:rPr>
          <w:t>th</w:t>
        </w:r>
        <w:r w:rsidR="005F1490">
          <w:t xml:space="preserve"> </w:t>
        </w:r>
      </w:ins>
      <w:ins w:id="9" w:author="SAA 01" w:date="2014-06-12T14:45:00Z">
        <w:r w:rsidR="005F1490">
          <w:t xml:space="preserve">century, </w:t>
        </w:r>
      </w:ins>
      <w:commentRangeStart w:id="10"/>
      <w:del w:id="11" w:author="SAA 01" w:date="2014-06-12T14:44:00Z">
        <w:r w:rsidDel="005F1490">
          <w:delText>At</w:delText>
        </w:r>
        <w:commentRangeEnd w:id="10"/>
        <w:r w:rsidDel="005F1490">
          <w:rPr>
            <w:rStyle w:val="CommentReference"/>
          </w:rPr>
          <w:commentReference w:id="10"/>
        </w:r>
        <w:r w:rsidDel="005F1490">
          <w:delText xml:space="preserve"> a time </w:delText>
        </w:r>
      </w:del>
      <w:r>
        <w:t xml:space="preserve">when western art </w:t>
      </w:r>
      <w:ins w:id="12" w:author="SAA 01" w:date="2014-06-12T14:46:00Z">
        <w:r w:rsidR="005F1490">
          <w:t xml:space="preserve">had long </w:t>
        </w:r>
      </w:ins>
      <w:del w:id="13" w:author="SAA 01" w:date="2014-06-12T14:46:00Z">
        <w:r w:rsidDel="005F1490">
          <w:delText>was on the verge of</w:delText>
        </w:r>
      </w:del>
      <w:r>
        <w:t xml:space="preserve"> reject</w:t>
      </w:r>
      <w:ins w:id="14" w:author="SAA 01" w:date="2014-06-12T14:46:00Z">
        <w:r w:rsidR="005F1490">
          <w:t>ed</w:t>
        </w:r>
      </w:ins>
      <w:del w:id="15" w:author="SAA 01" w:date="2014-06-12T14:46:00Z">
        <w:r w:rsidDel="005F1490">
          <w:delText>ing</w:delText>
        </w:r>
      </w:del>
      <w:del w:id="16" w:author="doctor" w:date="2014-06-17T11:49:00Z">
        <w:r w:rsidDel="00632081">
          <w:delText xml:space="preserve"> the</w:delText>
        </w:r>
      </w:del>
      <w:r>
        <w:t xml:space="preserve"> Salon </w:t>
      </w:r>
      <w:ins w:id="17" w:author="SAA 01" w:date="2014-06-12T14:46:00Z">
        <w:r w:rsidR="005F1490">
          <w:t xml:space="preserve">art </w:t>
        </w:r>
      </w:ins>
      <w:r>
        <w:t>and a modernist explosion in painterly surface was imminent, the auto-</w:t>
      </w:r>
      <w:proofErr w:type="spellStart"/>
      <w:r>
        <w:t>didact</w:t>
      </w:r>
      <w:proofErr w:type="spellEnd"/>
      <w:r>
        <w:t xml:space="preserve"> Raja Ravi Varma started to paint in </w:t>
      </w:r>
      <w:ins w:id="18" w:author="doctor" w:date="2014-06-17T11:49:00Z">
        <w:r w:rsidR="00632081">
          <w:t xml:space="preserve">an </w:t>
        </w:r>
      </w:ins>
      <w:r>
        <w:t xml:space="preserve">academic realistic style.   This interaction with western oil painting can be regarded as the advent of modernism in Indian art. It might sound oxymoronic to consider the adoption of western academic realism as modern but here, the modernism was about a break from various folk or classical Indian painterly traditions. The role of the aristocratic gentleman artist, which Ravi Varma performed, differed from traditional artisans with respect to </w:t>
      </w:r>
      <w:ins w:id="19" w:author="doctor" w:date="2014-06-17T11:51:00Z">
        <w:r w:rsidR="00D954F8">
          <w:t>a</w:t>
        </w:r>
      </w:ins>
      <w:bookmarkStart w:id="20" w:name="_GoBack"/>
      <w:bookmarkEnd w:id="20"/>
      <w:del w:id="21" w:author="doctor" w:date="2014-06-17T11:51:00Z">
        <w:r w:rsidDel="00D954F8">
          <w:delText>the</w:delText>
        </w:r>
      </w:del>
      <w:r>
        <w:t xml:space="preserve"> scientific temperament in art making with awareness of anatomy, geometry (perspective) and colour theory. A lot of scholars have said that Raja Ravi Varma forged a “visual unity” in India, through his calendar art (chromolithographs with imported German technology), circulated throughout India, which visually unified the Hindu pantheon which had been </w:t>
      </w:r>
      <w:proofErr w:type="spellStart"/>
      <w:r>
        <w:t>iconographically</w:t>
      </w:r>
      <w:proofErr w:type="spellEnd"/>
      <w:r>
        <w:t xml:space="preserve"> as diverse as the number of dynasties that had ruled across ancient India. </w:t>
      </w:r>
    </w:p>
    <w:p w14:paraId="0F118F2E" w14:textId="77777777" w:rsidR="00907E03" w:rsidRDefault="00907E03" w:rsidP="00907E03">
      <w:pPr>
        <w:tabs>
          <w:tab w:val="left" w:pos="720"/>
          <w:tab w:val="left" w:pos="1440"/>
          <w:tab w:val="left" w:pos="2160"/>
          <w:tab w:val="left" w:pos="2880"/>
          <w:tab w:val="left" w:pos="3600"/>
          <w:tab w:val="left" w:pos="4320"/>
        </w:tabs>
        <w:autoSpaceDE w:val="0"/>
        <w:autoSpaceDN w:val="0"/>
        <w:adjustRightInd w:val="0"/>
        <w:spacing w:line="360" w:lineRule="auto"/>
        <w:ind w:firstLine="360"/>
      </w:pPr>
    </w:p>
    <w:p w14:paraId="2FAE917B" w14:textId="77777777" w:rsidR="00907E03" w:rsidRDefault="00907E03" w:rsidP="00907E03">
      <w:pPr>
        <w:tabs>
          <w:tab w:val="left" w:pos="720"/>
          <w:tab w:val="left" w:pos="1440"/>
          <w:tab w:val="left" w:pos="2160"/>
          <w:tab w:val="left" w:pos="2880"/>
          <w:tab w:val="left" w:pos="3600"/>
          <w:tab w:val="left" w:pos="4320"/>
        </w:tabs>
        <w:autoSpaceDE w:val="0"/>
        <w:autoSpaceDN w:val="0"/>
        <w:adjustRightInd w:val="0"/>
        <w:spacing w:line="360" w:lineRule="auto"/>
        <w:ind w:firstLine="360"/>
      </w:pPr>
    </w:p>
    <w:p w14:paraId="570FF73F" w14:textId="77777777" w:rsidR="00907E03" w:rsidRDefault="00907E03" w:rsidP="00907E03">
      <w:pPr>
        <w:tabs>
          <w:tab w:val="left" w:pos="720"/>
          <w:tab w:val="left" w:pos="1440"/>
          <w:tab w:val="left" w:pos="2160"/>
          <w:tab w:val="left" w:pos="2880"/>
          <w:tab w:val="left" w:pos="3600"/>
          <w:tab w:val="left" w:pos="4320"/>
        </w:tabs>
        <w:autoSpaceDE w:val="0"/>
        <w:autoSpaceDN w:val="0"/>
        <w:adjustRightInd w:val="0"/>
        <w:spacing w:line="360" w:lineRule="auto"/>
        <w:ind w:firstLine="360"/>
      </w:pPr>
      <w:r>
        <w:t>References and Further reading</w:t>
      </w:r>
    </w:p>
    <w:p w14:paraId="35C310B2" w14:textId="08A91697" w:rsidR="00EB12B6" w:rsidRPr="00EB12B6" w:rsidRDefault="00907E03" w:rsidP="00EB12B6">
      <w:pPr>
        <w:ind w:hanging="480"/>
        <w:rPr>
          <w:ins w:id="22" w:author="john xaviers" w:date="2014-06-14T22:56:00Z"/>
          <w:rFonts w:ascii="Times" w:eastAsia="Times New Roman" w:hAnsi="Times" w:cs="Times New Roman"/>
          <w:sz w:val="20"/>
          <w:szCs w:val="20"/>
          <w:lang w:val="en-US" w:eastAsia="en-US"/>
        </w:rPr>
      </w:pPr>
      <w:r>
        <w:rPr>
          <w:rStyle w:val="CommentReference"/>
        </w:rPr>
        <w:commentReference w:id="23"/>
      </w:r>
      <w:ins w:id="24" w:author="john xaviers" w:date="2014-06-14T22:56:00Z">
        <w:r w:rsidR="00EB12B6" w:rsidRPr="00EB12B6">
          <w:rPr>
            <w:rFonts w:eastAsia="Times New Roman" w:cs="Times New Roman"/>
          </w:rPr>
          <w:t xml:space="preserve"> </w:t>
        </w:r>
        <w:r w:rsidR="00EB12B6" w:rsidRPr="00EB12B6">
          <w:rPr>
            <w:rFonts w:ascii="Times" w:eastAsia="Times New Roman" w:hAnsi="Times" w:cs="Times New Roman"/>
            <w:sz w:val="20"/>
            <w:szCs w:val="20"/>
            <w:lang w:val="en-US" w:eastAsia="en-US"/>
          </w:rPr>
          <w:t xml:space="preserve">Chawla, </w:t>
        </w:r>
        <w:proofErr w:type="spellStart"/>
        <w:r w:rsidR="00EB12B6" w:rsidRPr="00EB12B6">
          <w:rPr>
            <w:rFonts w:ascii="Times" w:eastAsia="Times New Roman" w:hAnsi="Times" w:cs="Times New Roman"/>
            <w:sz w:val="20"/>
            <w:szCs w:val="20"/>
            <w:lang w:val="en-US" w:eastAsia="en-US"/>
          </w:rPr>
          <w:t>Rupika</w:t>
        </w:r>
        <w:proofErr w:type="spellEnd"/>
        <w:r w:rsidR="00EB12B6" w:rsidRPr="00EB12B6">
          <w:rPr>
            <w:rFonts w:ascii="Times" w:eastAsia="Times New Roman" w:hAnsi="Times" w:cs="Times New Roman"/>
            <w:sz w:val="20"/>
            <w:szCs w:val="20"/>
            <w:lang w:val="en-US" w:eastAsia="en-US"/>
          </w:rPr>
          <w:t xml:space="preserve">. </w:t>
        </w:r>
        <w:r w:rsidR="00EB12B6" w:rsidRPr="00EB12B6">
          <w:rPr>
            <w:rFonts w:ascii="Times" w:eastAsia="Times New Roman" w:hAnsi="Times" w:cs="Times New Roman"/>
            <w:i/>
            <w:iCs/>
            <w:sz w:val="20"/>
            <w:szCs w:val="20"/>
            <w:lang w:val="en-US" w:eastAsia="en-US"/>
          </w:rPr>
          <w:t>Raja Ravi Varma: Painter of Colonial India</w:t>
        </w:r>
        <w:r w:rsidR="00EB12B6" w:rsidRPr="00EB12B6">
          <w:rPr>
            <w:rFonts w:ascii="Times" w:eastAsia="Times New Roman" w:hAnsi="Times" w:cs="Times New Roman"/>
            <w:sz w:val="20"/>
            <w:szCs w:val="20"/>
            <w:lang w:val="en-US" w:eastAsia="en-US"/>
          </w:rPr>
          <w:t xml:space="preserve">. </w:t>
        </w:r>
        <w:proofErr w:type="spellStart"/>
        <w:r w:rsidR="00EB12B6" w:rsidRPr="00EB12B6">
          <w:rPr>
            <w:rFonts w:ascii="Times" w:eastAsia="Times New Roman" w:hAnsi="Times" w:cs="Times New Roman"/>
            <w:sz w:val="20"/>
            <w:szCs w:val="20"/>
            <w:lang w:val="en-US" w:eastAsia="en-US"/>
          </w:rPr>
          <w:t>Mapin</w:t>
        </w:r>
        <w:proofErr w:type="spellEnd"/>
        <w:r w:rsidR="00EB12B6" w:rsidRPr="00EB12B6">
          <w:rPr>
            <w:rFonts w:ascii="Times" w:eastAsia="Times New Roman" w:hAnsi="Times" w:cs="Times New Roman"/>
            <w:sz w:val="20"/>
            <w:szCs w:val="20"/>
            <w:lang w:val="en-US" w:eastAsia="en-US"/>
          </w:rPr>
          <w:t xml:space="preserve"> Publishing, 2010.</w:t>
        </w:r>
      </w:ins>
    </w:p>
    <w:p w14:paraId="1764462C" w14:textId="77777777" w:rsidR="00EB12B6" w:rsidRPr="00EB12B6" w:rsidRDefault="00EB12B6" w:rsidP="00EB12B6">
      <w:pPr>
        <w:ind w:hanging="480"/>
        <w:rPr>
          <w:ins w:id="25" w:author="john xaviers" w:date="2014-06-14T22:56:00Z"/>
          <w:rFonts w:ascii="Times" w:eastAsia="Times New Roman" w:hAnsi="Times" w:cs="Times New Roman"/>
          <w:sz w:val="20"/>
          <w:szCs w:val="20"/>
          <w:lang w:val="en-US" w:eastAsia="en-US"/>
        </w:rPr>
      </w:pPr>
      <w:proofErr w:type="spellStart"/>
      <w:proofErr w:type="gramStart"/>
      <w:ins w:id="26" w:author="john xaviers" w:date="2014-06-14T22:56:00Z">
        <w:r w:rsidRPr="00EB12B6">
          <w:rPr>
            <w:rFonts w:ascii="Times" w:eastAsia="Times New Roman" w:hAnsi="Times" w:cs="Times New Roman"/>
            <w:sz w:val="20"/>
            <w:szCs w:val="20"/>
            <w:lang w:val="en-US" w:eastAsia="en-US"/>
          </w:rPr>
          <w:t>Guha-Thakurta</w:t>
        </w:r>
        <w:proofErr w:type="spellEnd"/>
        <w:r w:rsidRPr="00EB12B6">
          <w:rPr>
            <w:rFonts w:ascii="Times" w:eastAsia="Times New Roman" w:hAnsi="Times" w:cs="Times New Roman"/>
            <w:sz w:val="20"/>
            <w:szCs w:val="20"/>
            <w:lang w:val="en-US" w:eastAsia="en-US"/>
          </w:rPr>
          <w:t xml:space="preserve">, </w:t>
        </w:r>
        <w:proofErr w:type="spellStart"/>
        <w:r w:rsidRPr="00EB12B6">
          <w:rPr>
            <w:rFonts w:ascii="Times" w:eastAsia="Times New Roman" w:hAnsi="Times" w:cs="Times New Roman"/>
            <w:sz w:val="20"/>
            <w:szCs w:val="20"/>
            <w:lang w:val="en-US" w:eastAsia="en-US"/>
          </w:rPr>
          <w:t>Tapati</w:t>
        </w:r>
        <w:proofErr w:type="spellEnd"/>
        <w:r w:rsidRPr="00EB12B6">
          <w:rPr>
            <w:rFonts w:ascii="Times" w:eastAsia="Times New Roman" w:hAnsi="Times" w:cs="Times New Roman"/>
            <w:sz w:val="20"/>
            <w:szCs w:val="20"/>
            <w:lang w:val="en-US" w:eastAsia="en-US"/>
          </w:rPr>
          <w:t>.</w:t>
        </w:r>
        <w:proofErr w:type="gramEnd"/>
        <w:r w:rsidRPr="00EB12B6">
          <w:rPr>
            <w:rFonts w:ascii="Times" w:eastAsia="Times New Roman" w:hAnsi="Times" w:cs="Times New Roman"/>
            <w:sz w:val="20"/>
            <w:szCs w:val="20"/>
            <w:lang w:val="en-US" w:eastAsia="en-US"/>
          </w:rPr>
          <w:t xml:space="preserve"> </w:t>
        </w:r>
        <w:r w:rsidRPr="00EB12B6">
          <w:rPr>
            <w:rFonts w:ascii="Times" w:eastAsia="Times New Roman" w:hAnsi="Times" w:cs="Times New Roman"/>
            <w:i/>
            <w:iCs/>
            <w:sz w:val="20"/>
            <w:szCs w:val="20"/>
            <w:lang w:val="en-US" w:eastAsia="en-US"/>
          </w:rPr>
          <w:t>The Making of a New “Indian” Art: Artists, Aesthetics and Nationalism in Bengal, C.1850-1920</w:t>
        </w:r>
        <w:r w:rsidRPr="00EB12B6">
          <w:rPr>
            <w:rFonts w:ascii="Times" w:eastAsia="Times New Roman" w:hAnsi="Times" w:cs="Times New Roman"/>
            <w:sz w:val="20"/>
            <w:szCs w:val="20"/>
            <w:lang w:val="en-US" w:eastAsia="en-US"/>
          </w:rPr>
          <w:t xml:space="preserve">. </w:t>
        </w:r>
        <w:proofErr w:type="gramStart"/>
        <w:r w:rsidRPr="00EB12B6">
          <w:rPr>
            <w:rFonts w:ascii="Times" w:eastAsia="Times New Roman" w:hAnsi="Times" w:cs="Times New Roman"/>
            <w:sz w:val="20"/>
            <w:szCs w:val="20"/>
            <w:lang w:val="en-US" w:eastAsia="en-US"/>
          </w:rPr>
          <w:t>Cambridge University Press, 2007.</w:t>
        </w:r>
        <w:proofErr w:type="gramEnd"/>
      </w:ins>
    </w:p>
    <w:p w14:paraId="7CE4C0BA" w14:textId="77777777" w:rsidR="00EB12B6" w:rsidRPr="00EB12B6" w:rsidRDefault="00EB12B6" w:rsidP="00EB12B6">
      <w:pPr>
        <w:ind w:hanging="480"/>
        <w:rPr>
          <w:ins w:id="27" w:author="john xaviers" w:date="2014-06-14T22:56:00Z"/>
          <w:rFonts w:ascii="Times" w:eastAsia="Times New Roman" w:hAnsi="Times" w:cs="Times New Roman"/>
          <w:sz w:val="20"/>
          <w:szCs w:val="20"/>
          <w:lang w:val="en-US" w:eastAsia="en-US"/>
        </w:rPr>
      </w:pPr>
      <w:proofErr w:type="spellStart"/>
      <w:ins w:id="28" w:author="john xaviers" w:date="2014-06-14T22:56:00Z">
        <w:r w:rsidRPr="00EB12B6">
          <w:rPr>
            <w:rFonts w:ascii="Times" w:eastAsia="Times New Roman" w:hAnsi="Times" w:cs="Times New Roman"/>
            <w:sz w:val="20"/>
            <w:szCs w:val="20"/>
            <w:lang w:val="en-US" w:eastAsia="en-US"/>
          </w:rPr>
          <w:t>Kapur</w:t>
        </w:r>
        <w:proofErr w:type="spellEnd"/>
        <w:r w:rsidRPr="00EB12B6">
          <w:rPr>
            <w:rFonts w:ascii="Times" w:eastAsia="Times New Roman" w:hAnsi="Times" w:cs="Times New Roman"/>
            <w:sz w:val="20"/>
            <w:szCs w:val="20"/>
            <w:lang w:val="en-US" w:eastAsia="en-US"/>
          </w:rPr>
          <w:t xml:space="preserve">, </w:t>
        </w:r>
        <w:proofErr w:type="spellStart"/>
        <w:r w:rsidRPr="00EB12B6">
          <w:rPr>
            <w:rFonts w:ascii="Times" w:eastAsia="Times New Roman" w:hAnsi="Times" w:cs="Times New Roman"/>
            <w:sz w:val="20"/>
            <w:szCs w:val="20"/>
            <w:lang w:val="en-US" w:eastAsia="en-US"/>
          </w:rPr>
          <w:t>Geeta</w:t>
        </w:r>
        <w:proofErr w:type="spellEnd"/>
        <w:r w:rsidRPr="00EB12B6">
          <w:rPr>
            <w:rFonts w:ascii="Times" w:eastAsia="Times New Roman" w:hAnsi="Times" w:cs="Times New Roman"/>
            <w:sz w:val="20"/>
            <w:szCs w:val="20"/>
            <w:lang w:val="en-US" w:eastAsia="en-US"/>
          </w:rPr>
          <w:t xml:space="preserve">. </w:t>
        </w:r>
        <w:r w:rsidRPr="00EB12B6">
          <w:rPr>
            <w:rFonts w:ascii="Times" w:eastAsia="Times New Roman" w:hAnsi="Times" w:cs="Times New Roman"/>
            <w:i/>
            <w:iCs/>
            <w:sz w:val="20"/>
            <w:szCs w:val="20"/>
            <w:lang w:val="en-US" w:eastAsia="en-US"/>
          </w:rPr>
          <w:t>When Was Modernism: Essays on Contemporary Cultural Practice in India</w:t>
        </w:r>
        <w:r w:rsidRPr="00EB12B6">
          <w:rPr>
            <w:rFonts w:ascii="Times" w:eastAsia="Times New Roman" w:hAnsi="Times" w:cs="Times New Roman"/>
            <w:sz w:val="20"/>
            <w:szCs w:val="20"/>
            <w:lang w:val="en-US" w:eastAsia="en-US"/>
          </w:rPr>
          <w:t xml:space="preserve">. New Delhi: </w:t>
        </w:r>
        <w:proofErr w:type="spellStart"/>
        <w:r w:rsidRPr="00EB12B6">
          <w:rPr>
            <w:rFonts w:ascii="Times" w:eastAsia="Times New Roman" w:hAnsi="Times" w:cs="Times New Roman"/>
            <w:sz w:val="20"/>
            <w:szCs w:val="20"/>
            <w:lang w:val="en-US" w:eastAsia="en-US"/>
          </w:rPr>
          <w:t>Tulika</w:t>
        </w:r>
        <w:proofErr w:type="spellEnd"/>
        <w:r w:rsidRPr="00EB12B6">
          <w:rPr>
            <w:rFonts w:ascii="Times" w:eastAsia="Times New Roman" w:hAnsi="Times" w:cs="Times New Roman"/>
            <w:sz w:val="20"/>
            <w:szCs w:val="20"/>
            <w:lang w:val="en-US" w:eastAsia="en-US"/>
          </w:rPr>
          <w:t>, 2000.</w:t>
        </w:r>
      </w:ins>
    </w:p>
    <w:p w14:paraId="6EC288FE" w14:textId="77777777" w:rsidR="00EB12B6" w:rsidRPr="00EB12B6" w:rsidRDefault="00EB12B6" w:rsidP="00EB12B6">
      <w:pPr>
        <w:ind w:hanging="480"/>
        <w:rPr>
          <w:ins w:id="29" w:author="john xaviers" w:date="2014-06-14T22:56:00Z"/>
          <w:rFonts w:ascii="Times" w:eastAsia="Times New Roman" w:hAnsi="Times" w:cs="Times New Roman"/>
          <w:sz w:val="20"/>
          <w:szCs w:val="20"/>
          <w:lang w:val="en-US" w:eastAsia="en-US"/>
        </w:rPr>
      </w:pPr>
      <w:proofErr w:type="spellStart"/>
      <w:proofErr w:type="gramStart"/>
      <w:ins w:id="30" w:author="john xaviers" w:date="2014-06-14T22:56:00Z">
        <w:r w:rsidRPr="00EB12B6">
          <w:rPr>
            <w:rFonts w:ascii="Times" w:eastAsia="Times New Roman" w:hAnsi="Times" w:cs="Times New Roman"/>
            <w:sz w:val="20"/>
            <w:szCs w:val="20"/>
            <w:lang w:val="en-US" w:eastAsia="en-US"/>
          </w:rPr>
          <w:t>Mitter</w:t>
        </w:r>
        <w:proofErr w:type="spellEnd"/>
        <w:r w:rsidRPr="00EB12B6">
          <w:rPr>
            <w:rFonts w:ascii="Times" w:eastAsia="Times New Roman" w:hAnsi="Times" w:cs="Times New Roman"/>
            <w:sz w:val="20"/>
            <w:szCs w:val="20"/>
            <w:lang w:val="en-US" w:eastAsia="en-US"/>
          </w:rPr>
          <w:t xml:space="preserve">, </w:t>
        </w:r>
        <w:proofErr w:type="spellStart"/>
        <w:r w:rsidRPr="00EB12B6">
          <w:rPr>
            <w:rFonts w:ascii="Times" w:eastAsia="Times New Roman" w:hAnsi="Times" w:cs="Times New Roman"/>
            <w:sz w:val="20"/>
            <w:szCs w:val="20"/>
            <w:lang w:val="en-US" w:eastAsia="en-US"/>
          </w:rPr>
          <w:t>Partha</w:t>
        </w:r>
        <w:proofErr w:type="spellEnd"/>
        <w:r w:rsidRPr="00EB12B6">
          <w:rPr>
            <w:rFonts w:ascii="Times" w:eastAsia="Times New Roman" w:hAnsi="Times" w:cs="Times New Roman"/>
            <w:sz w:val="20"/>
            <w:szCs w:val="20"/>
            <w:lang w:val="en-US" w:eastAsia="en-US"/>
          </w:rPr>
          <w:t>.</w:t>
        </w:r>
        <w:proofErr w:type="gramEnd"/>
        <w:r w:rsidRPr="00EB12B6">
          <w:rPr>
            <w:rFonts w:ascii="Times" w:eastAsia="Times New Roman" w:hAnsi="Times" w:cs="Times New Roman"/>
            <w:sz w:val="20"/>
            <w:szCs w:val="20"/>
            <w:lang w:val="en-US" w:eastAsia="en-US"/>
          </w:rPr>
          <w:t xml:space="preserve"> </w:t>
        </w:r>
        <w:r w:rsidRPr="00EB12B6">
          <w:rPr>
            <w:rFonts w:ascii="Times" w:eastAsia="Times New Roman" w:hAnsi="Times" w:cs="Times New Roman"/>
            <w:i/>
            <w:iCs/>
            <w:sz w:val="20"/>
            <w:szCs w:val="20"/>
            <w:lang w:val="en-US" w:eastAsia="en-US"/>
          </w:rPr>
          <w:t>Art and Nationalism in Colonial India, 1850-1922: Occidental Orientations</w:t>
        </w:r>
        <w:r w:rsidRPr="00EB12B6">
          <w:rPr>
            <w:rFonts w:ascii="Times" w:eastAsia="Times New Roman" w:hAnsi="Times" w:cs="Times New Roman"/>
            <w:sz w:val="20"/>
            <w:szCs w:val="20"/>
            <w:lang w:val="en-US" w:eastAsia="en-US"/>
          </w:rPr>
          <w:t xml:space="preserve">. </w:t>
        </w:r>
        <w:proofErr w:type="gramStart"/>
        <w:r w:rsidRPr="00EB12B6">
          <w:rPr>
            <w:rFonts w:ascii="Times" w:eastAsia="Times New Roman" w:hAnsi="Times" w:cs="Times New Roman"/>
            <w:sz w:val="20"/>
            <w:szCs w:val="20"/>
            <w:lang w:val="en-US" w:eastAsia="en-US"/>
          </w:rPr>
          <w:t>Cambridge University Press, 1994.</w:t>
        </w:r>
        <w:proofErr w:type="gramEnd"/>
      </w:ins>
    </w:p>
    <w:p w14:paraId="380E67FE" w14:textId="77777777" w:rsidR="00EB12B6" w:rsidRPr="00EB12B6" w:rsidRDefault="00EB12B6" w:rsidP="00EB12B6">
      <w:pPr>
        <w:ind w:hanging="480"/>
        <w:rPr>
          <w:ins w:id="31" w:author="john xaviers" w:date="2014-06-14T22:56:00Z"/>
          <w:rFonts w:ascii="Times" w:eastAsia="Times New Roman" w:hAnsi="Times" w:cs="Times New Roman"/>
          <w:sz w:val="20"/>
          <w:szCs w:val="20"/>
          <w:lang w:val="en-US" w:eastAsia="en-US"/>
        </w:rPr>
      </w:pPr>
      <w:proofErr w:type="spellStart"/>
      <w:ins w:id="32" w:author="john xaviers" w:date="2014-06-14T22:56:00Z">
        <w:r w:rsidRPr="00EB12B6">
          <w:rPr>
            <w:rFonts w:ascii="Times" w:eastAsia="Times New Roman" w:hAnsi="Times" w:cs="Times New Roman"/>
            <w:sz w:val="20"/>
            <w:szCs w:val="20"/>
            <w:lang w:val="en-US" w:eastAsia="en-US"/>
          </w:rPr>
          <w:t>Nandakumar</w:t>
        </w:r>
        <w:proofErr w:type="spellEnd"/>
        <w:r w:rsidRPr="00EB12B6">
          <w:rPr>
            <w:rFonts w:ascii="Times" w:eastAsia="Times New Roman" w:hAnsi="Times" w:cs="Times New Roman"/>
            <w:sz w:val="20"/>
            <w:szCs w:val="20"/>
            <w:lang w:val="en-US" w:eastAsia="en-US"/>
          </w:rPr>
          <w:t xml:space="preserve">, R. “The Missing Male: The Female Figures of Ravi Varma and the Concepts of Family, Marriage and Fatherhood in Nineteenth Century Kerala.” </w:t>
        </w:r>
        <w:r w:rsidRPr="00EB12B6">
          <w:rPr>
            <w:rFonts w:ascii="Times" w:eastAsia="Times New Roman" w:hAnsi="Times" w:cs="Times New Roman"/>
            <w:i/>
            <w:iCs/>
            <w:sz w:val="20"/>
            <w:szCs w:val="20"/>
            <w:lang w:val="en-US" w:eastAsia="en-US"/>
          </w:rPr>
          <w:t>South Indian Studies</w:t>
        </w:r>
        <w:r w:rsidRPr="00EB12B6">
          <w:rPr>
            <w:rFonts w:ascii="Times" w:eastAsia="Times New Roman" w:hAnsi="Times" w:cs="Times New Roman"/>
            <w:sz w:val="20"/>
            <w:szCs w:val="20"/>
            <w:lang w:val="en-US" w:eastAsia="en-US"/>
          </w:rPr>
          <w:t xml:space="preserve"> 1, no. January (1996): 54–82.</w:t>
        </w:r>
      </w:ins>
    </w:p>
    <w:p w14:paraId="1BB84E85" w14:textId="77777777" w:rsidR="00EB12B6" w:rsidRPr="00EB12B6" w:rsidRDefault="00EB12B6" w:rsidP="00EB12B6">
      <w:pPr>
        <w:ind w:hanging="480"/>
        <w:rPr>
          <w:ins w:id="33" w:author="john xaviers" w:date="2014-06-14T22:56:00Z"/>
          <w:rFonts w:ascii="Times" w:eastAsia="Times New Roman" w:hAnsi="Times" w:cs="Times New Roman"/>
          <w:sz w:val="20"/>
          <w:szCs w:val="20"/>
          <w:lang w:val="en-US" w:eastAsia="en-US"/>
        </w:rPr>
      </w:pPr>
      <w:proofErr w:type="spellStart"/>
      <w:ins w:id="34" w:author="john xaviers" w:date="2014-06-14T22:56:00Z">
        <w:r w:rsidRPr="00EB12B6">
          <w:rPr>
            <w:rFonts w:ascii="Times" w:eastAsia="Times New Roman" w:hAnsi="Times" w:cs="Times New Roman"/>
            <w:sz w:val="20"/>
            <w:szCs w:val="20"/>
            <w:lang w:val="en-US" w:eastAsia="en-US"/>
          </w:rPr>
          <w:t>Neumayer</w:t>
        </w:r>
        <w:proofErr w:type="spellEnd"/>
        <w:r w:rsidRPr="00EB12B6">
          <w:rPr>
            <w:rFonts w:ascii="Times" w:eastAsia="Times New Roman" w:hAnsi="Times" w:cs="Times New Roman"/>
            <w:sz w:val="20"/>
            <w:szCs w:val="20"/>
            <w:lang w:val="en-US" w:eastAsia="en-US"/>
          </w:rPr>
          <w:t xml:space="preserve">, Erwin, and Christine </w:t>
        </w:r>
        <w:proofErr w:type="spellStart"/>
        <w:r w:rsidRPr="00EB12B6">
          <w:rPr>
            <w:rFonts w:ascii="Times" w:eastAsia="Times New Roman" w:hAnsi="Times" w:cs="Times New Roman"/>
            <w:sz w:val="20"/>
            <w:szCs w:val="20"/>
            <w:lang w:val="en-US" w:eastAsia="en-US"/>
          </w:rPr>
          <w:t>Schelberger</w:t>
        </w:r>
        <w:proofErr w:type="spellEnd"/>
        <w:r w:rsidRPr="00EB12B6">
          <w:rPr>
            <w:rFonts w:ascii="Times" w:eastAsia="Times New Roman" w:hAnsi="Times" w:cs="Times New Roman"/>
            <w:sz w:val="20"/>
            <w:szCs w:val="20"/>
            <w:lang w:val="en-US" w:eastAsia="en-US"/>
          </w:rPr>
          <w:t xml:space="preserve">. </w:t>
        </w:r>
        <w:r w:rsidRPr="00EB12B6">
          <w:rPr>
            <w:rFonts w:ascii="Times" w:eastAsia="Times New Roman" w:hAnsi="Times" w:cs="Times New Roman"/>
            <w:i/>
            <w:iCs/>
            <w:sz w:val="20"/>
            <w:szCs w:val="20"/>
            <w:lang w:val="en-US" w:eastAsia="en-US"/>
          </w:rPr>
          <w:t xml:space="preserve">Raja Ravi Varma Portrait Of An Artist: The Diary Of C. Raja </w:t>
        </w:r>
        <w:proofErr w:type="spellStart"/>
        <w:r w:rsidRPr="00EB12B6">
          <w:rPr>
            <w:rFonts w:ascii="Times" w:eastAsia="Times New Roman" w:hAnsi="Times" w:cs="Times New Roman"/>
            <w:i/>
            <w:iCs/>
            <w:sz w:val="20"/>
            <w:szCs w:val="20"/>
            <w:lang w:val="en-US" w:eastAsia="en-US"/>
          </w:rPr>
          <w:t>Raja</w:t>
        </w:r>
        <w:proofErr w:type="spellEnd"/>
        <w:r w:rsidRPr="00EB12B6">
          <w:rPr>
            <w:rFonts w:ascii="Times" w:eastAsia="Times New Roman" w:hAnsi="Times" w:cs="Times New Roman"/>
            <w:i/>
            <w:iCs/>
            <w:sz w:val="20"/>
            <w:szCs w:val="20"/>
            <w:lang w:val="en-US" w:eastAsia="en-US"/>
          </w:rPr>
          <w:t xml:space="preserve"> Varma</w:t>
        </w:r>
        <w:r w:rsidRPr="00EB12B6">
          <w:rPr>
            <w:rFonts w:ascii="Times" w:eastAsia="Times New Roman" w:hAnsi="Times" w:cs="Times New Roman"/>
            <w:sz w:val="20"/>
            <w:szCs w:val="20"/>
            <w:lang w:val="en-US" w:eastAsia="en-US"/>
          </w:rPr>
          <w:t xml:space="preserve">. </w:t>
        </w:r>
        <w:proofErr w:type="gramStart"/>
        <w:r w:rsidRPr="00EB12B6">
          <w:rPr>
            <w:rFonts w:ascii="Times" w:eastAsia="Times New Roman" w:hAnsi="Times" w:cs="Times New Roman"/>
            <w:sz w:val="20"/>
            <w:szCs w:val="20"/>
            <w:lang w:val="en-US" w:eastAsia="en-US"/>
          </w:rPr>
          <w:t>Oxford University Press India, 2005.</w:t>
        </w:r>
        <w:proofErr w:type="gramEnd"/>
      </w:ins>
    </w:p>
    <w:p w14:paraId="080C38CE" w14:textId="77777777" w:rsidR="008B6D2B" w:rsidDel="008B6D2B" w:rsidRDefault="008B6D2B">
      <w:pPr>
        <w:rPr>
          <w:ins w:id="35" w:author="john xaviers" w:date="2014-06-14T22:46:00Z"/>
        </w:rPr>
      </w:pPr>
    </w:p>
    <w:p w14:paraId="1A8D0461" w14:textId="67350BBF" w:rsidR="00DE6CE7" w:rsidDel="008B6D2B" w:rsidRDefault="005F1490">
      <w:pPr>
        <w:rPr>
          <w:ins w:id="36" w:author="SAA 01" w:date="2014-06-12T14:47:00Z"/>
          <w:del w:id="37" w:author="john xaviers" w:date="2014-06-14T22:46:00Z"/>
        </w:rPr>
      </w:pPr>
      <w:ins w:id="38" w:author="SAA 01" w:date="2014-06-12T14:47:00Z">
        <w:del w:id="39" w:author="john xaviers" w:date="2014-06-14T22:46:00Z">
          <w:r w:rsidDel="008B6D2B">
            <w:delText>Partha Mitter, Art and Nationalism</w:delText>
          </w:r>
        </w:del>
      </w:ins>
    </w:p>
    <w:p w14:paraId="2EEDC492" w14:textId="79107959" w:rsidR="005F1490" w:rsidRDefault="005F1490">
      <w:ins w:id="40" w:author="SAA 01" w:date="2014-06-12T14:47:00Z">
        <w:del w:id="41" w:author="john xaviers" w:date="2014-06-14T22:46:00Z">
          <w:r w:rsidDel="008B6D2B">
            <w:delText>Tapati Guha Thakurta</w:delText>
          </w:r>
        </w:del>
      </w:ins>
    </w:p>
    <w:sectPr w:rsidR="005F149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octor" w:date="2014-05-31T15:31:00Z" w:initials="hd">
    <w:p w14:paraId="729AEBE1" w14:textId="77777777" w:rsidR="008B6D2B" w:rsidRDefault="008B6D2B">
      <w:pPr>
        <w:pStyle w:val="CommentText"/>
      </w:pPr>
      <w:r>
        <w:rPr>
          <w:rStyle w:val="CommentReference"/>
        </w:rPr>
        <w:annotationRef/>
      </w:r>
      <w:r>
        <w:t>Artist/</w:t>
      </w:r>
      <w:proofErr w:type="gramStart"/>
      <w:r>
        <w:t>entries  are</w:t>
      </w:r>
      <w:proofErr w:type="gramEnd"/>
      <w:r>
        <w:t xml:space="preserve"> listed by surname.  Would this be Varma, Raja Ravi in this </w:t>
      </w:r>
      <w:proofErr w:type="gramStart"/>
      <w:r>
        <w:t>instance ?</w:t>
      </w:r>
      <w:proofErr w:type="gramEnd"/>
    </w:p>
  </w:comment>
  <w:comment w:id="5" w:author="doctor" w:date="2014-05-31T15:30:00Z" w:initials="hd">
    <w:p w14:paraId="3C580495" w14:textId="77777777" w:rsidR="008B6D2B" w:rsidRDefault="008B6D2B">
      <w:pPr>
        <w:pStyle w:val="CommentText"/>
      </w:pPr>
      <w:r>
        <w:rPr>
          <w:rStyle w:val="CommentReference"/>
        </w:rPr>
        <w:annotationRef/>
      </w:r>
      <w:r>
        <w:t xml:space="preserve">Dates for birth and death, and places of birth and death? </w:t>
      </w:r>
      <w:proofErr w:type="spellStart"/>
      <w:r>
        <w:t>INbrackets</w:t>
      </w:r>
      <w:proofErr w:type="spellEnd"/>
      <w:r>
        <w:t xml:space="preserve"> here after the name</w:t>
      </w:r>
    </w:p>
  </w:comment>
  <w:comment w:id="10" w:author="doctor" w:date="2014-05-31T15:33:00Z" w:initials="hd">
    <w:p w14:paraId="17B4AD0F" w14:textId="77777777" w:rsidR="008B6D2B" w:rsidRDefault="008B6D2B">
      <w:pPr>
        <w:pStyle w:val="CommentText"/>
      </w:pPr>
      <w:r>
        <w:rPr>
          <w:rStyle w:val="CommentReference"/>
        </w:rPr>
        <w:annotationRef/>
      </w:r>
      <w:r>
        <w:t>Give a date here, or at least a decade</w:t>
      </w:r>
    </w:p>
  </w:comment>
  <w:comment w:id="23" w:author="doctor" w:date="2014-05-31T15:36:00Z" w:initials="hd">
    <w:p w14:paraId="095FE5A1" w14:textId="77777777" w:rsidR="008B6D2B" w:rsidRDefault="008B6D2B">
      <w:pPr>
        <w:pStyle w:val="CommentText"/>
      </w:pPr>
      <w:r>
        <w:rPr>
          <w:rStyle w:val="CommentReference"/>
        </w:rPr>
        <w:annotationRef/>
      </w:r>
      <w:r>
        <w:t>A lists of up to 5 references and further reading is required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revisionView w:markup="0"/>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E03"/>
    <w:rsid w:val="005F1490"/>
    <w:rsid w:val="00632081"/>
    <w:rsid w:val="008B6D2B"/>
    <w:rsid w:val="00907E03"/>
    <w:rsid w:val="00A73F39"/>
    <w:rsid w:val="00D954F8"/>
    <w:rsid w:val="00DE6CE7"/>
    <w:rsid w:val="00EB12B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F3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E03"/>
    <w:pPr>
      <w:spacing w:after="0" w:line="240" w:lineRule="auto"/>
    </w:pPr>
    <w:rPr>
      <w:rFonts w:ascii="TimesNewRomanPSMT" w:eastAsia="TimesNewRomanPSMT" w:hAnsi="TimesNewRomanPSMT" w:cs="TimesNewRomanPSMT"/>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07E03"/>
    <w:rPr>
      <w:sz w:val="16"/>
      <w:szCs w:val="16"/>
    </w:rPr>
  </w:style>
  <w:style w:type="paragraph" w:styleId="CommentText">
    <w:name w:val="annotation text"/>
    <w:basedOn w:val="Normal"/>
    <w:link w:val="CommentTextChar"/>
    <w:uiPriority w:val="99"/>
    <w:semiHidden/>
    <w:unhideWhenUsed/>
    <w:rsid w:val="00907E03"/>
    <w:rPr>
      <w:sz w:val="20"/>
      <w:szCs w:val="20"/>
    </w:rPr>
  </w:style>
  <w:style w:type="character" w:customStyle="1" w:styleId="CommentTextChar">
    <w:name w:val="Comment Text Char"/>
    <w:basedOn w:val="DefaultParagraphFont"/>
    <w:link w:val="CommentText"/>
    <w:uiPriority w:val="99"/>
    <w:semiHidden/>
    <w:rsid w:val="00907E03"/>
    <w:rPr>
      <w:rFonts w:ascii="TimesNewRomanPSMT" w:eastAsia="TimesNewRomanPSMT" w:hAnsi="TimesNewRomanPSMT" w:cs="TimesNewRomanPSMT"/>
      <w:sz w:val="20"/>
      <w:szCs w:val="20"/>
      <w:lang w:eastAsia="en-GB"/>
    </w:rPr>
  </w:style>
  <w:style w:type="paragraph" w:styleId="CommentSubject">
    <w:name w:val="annotation subject"/>
    <w:basedOn w:val="CommentText"/>
    <w:next w:val="CommentText"/>
    <w:link w:val="CommentSubjectChar"/>
    <w:uiPriority w:val="99"/>
    <w:semiHidden/>
    <w:unhideWhenUsed/>
    <w:rsid w:val="00907E03"/>
    <w:rPr>
      <w:b/>
      <w:bCs/>
    </w:rPr>
  </w:style>
  <w:style w:type="character" w:customStyle="1" w:styleId="CommentSubjectChar">
    <w:name w:val="Comment Subject Char"/>
    <w:basedOn w:val="CommentTextChar"/>
    <w:link w:val="CommentSubject"/>
    <w:uiPriority w:val="99"/>
    <w:semiHidden/>
    <w:rsid w:val="00907E03"/>
    <w:rPr>
      <w:rFonts w:ascii="TimesNewRomanPSMT" w:eastAsia="TimesNewRomanPSMT" w:hAnsi="TimesNewRomanPSMT" w:cs="TimesNewRomanPSMT"/>
      <w:b/>
      <w:bCs/>
      <w:sz w:val="20"/>
      <w:szCs w:val="20"/>
      <w:lang w:eastAsia="en-GB"/>
    </w:rPr>
  </w:style>
  <w:style w:type="paragraph" w:styleId="BalloonText">
    <w:name w:val="Balloon Text"/>
    <w:basedOn w:val="Normal"/>
    <w:link w:val="BalloonTextChar"/>
    <w:uiPriority w:val="99"/>
    <w:semiHidden/>
    <w:unhideWhenUsed/>
    <w:rsid w:val="00907E03"/>
    <w:rPr>
      <w:rFonts w:ascii="Tahoma" w:hAnsi="Tahoma" w:cs="Tahoma"/>
      <w:sz w:val="16"/>
      <w:szCs w:val="16"/>
    </w:rPr>
  </w:style>
  <w:style w:type="character" w:customStyle="1" w:styleId="BalloonTextChar">
    <w:name w:val="Balloon Text Char"/>
    <w:basedOn w:val="DefaultParagraphFont"/>
    <w:link w:val="BalloonText"/>
    <w:uiPriority w:val="99"/>
    <w:semiHidden/>
    <w:rsid w:val="00907E03"/>
    <w:rPr>
      <w:rFonts w:ascii="Tahoma" w:eastAsia="TimesNewRomanPSMT"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E03"/>
    <w:pPr>
      <w:spacing w:after="0" w:line="240" w:lineRule="auto"/>
    </w:pPr>
    <w:rPr>
      <w:rFonts w:ascii="TimesNewRomanPSMT" w:eastAsia="TimesNewRomanPSMT" w:hAnsi="TimesNewRomanPSMT" w:cs="TimesNewRomanPSMT"/>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07E03"/>
    <w:rPr>
      <w:sz w:val="16"/>
      <w:szCs w:val="16"/>
    </w:rPr>
  </w:style>
  <w:style w:type="paragraph" w:styleId="CommentText">
    <w:name w:val="annotation text"/>
    <w:basedOn w:val="Normal"/>
    <w:link w:val="CommentTextChar"/>
    <w:uiPriority w:val="99"/>
    <w:semiHidden/>
    <w:unhideWhenUsed/>
    <w:rsid w:val="00907E03"/>
    <w:rPr>
      <w:sz w:val="20"/>
      <w:szCs w:val="20"/>
    </w:rPr>
  </w:style>
  <w:style w:type="character" w:customStyle="1" w:styleId="CommentTextChar">
    <w:name w:val="Comment Text Char"/>
    <w:basedOn w:val="DefaultParagraphFont"/>
    <w:link w:val="CommentText"/>
    <w:uiPriority w:val="99"/>
    <w:semiHidden/>
    <w:rsid w:val="00907E03"/>
    <w:rPr>
      <w:rFonts w:ascii="TimesNewRomanPSMT" w:eastAsia="TimesNewRomanPSMT" w:hAnsi="TimesNewRomanPSMT" w:cs="TimesNewRomanPSMT"/>
      <w:sz w:val="20"/>
      <w:szCs w:val="20"/>
      <w:lang w:eastAsia="en-GB"/>
    </w:rPr>
  </w:style>
  <w:style w:type="paragraph" w:styleId="CommentSubject">
    <w:name w:val="annotation subject"/>
    <w:basedOn w:val="CommentText"/>
    <w:next w:val="CommentText"/>
    <w:link w:val="CommentSubjectChar"/>
    <w:uiPriority w:val="99"/>
    <w:semiHidden/>
    <w:unhideWhenUsed/>
    <w:rsid w:val="00907E03"/>
    <w:rPr>
      <w:b/>
      <w:bCs/>
    </w:rPr>
  </w:style>
  <w:style w:type="character" w:customStyle="1" w:styleId="CommentSubjectChar">
    <w:name w:val="Comment Subject Char"/>
    <w:basedOn w:val="CommentTextChar"/>
    <w:link w:val="CommentSubject"/>
    <w:uiPriority w:val="99"/>
    <w:semiHidden/>
    <w:rsid w:val="00907E03"/>
    <w:rPr>
      <w:rFonts w:ascii="TimesNewRomanPSMT" w:eastAsia="TimesNewRomanPSMT" w:hAnsi="TimesNewRomanPSMT" w:cs="TimesNewRomanPSMT"/>
      <w:b/>
      <w:bCs/>
      <w:sz w:val="20"/>
      <w:szCs w:val="20"/>
      <w:lang w:eastAsia="en-GB"/>
    </w:rPr>
  </w:style>
  <w:style w:type="paragraph" w:styleId="BalloonText">
    <w:name w:val="Balloon Text"/>
    <w:basedOn w:val="Normal"/>
    <w:link w:val="BalloonTextChar"/>
    <w:uiPriority w:val="99"/>
    <w:semiHidden/>
    <w:unhideWhenUsed/>
    <w:rsid w:val="00907E03"/>
    <w:rPr>
      <w:rFonts w:ascii="Tahoma" w:hAnsi="Tahoma" w:cs="Tahoma"/>
      <w:sz w:val="16"/>
      <w:szCs w:val="16"/>
    </w:rPr>
  </w:style>
  <w:style w:type="character" w:customStyle="1" w:styleId="BalloonTextChar">
    <w:name w:val="Balloon Text Char"/>
    <w:basedOn w:val="DefaultParagraphFont"/>
    <w:link w:val="BalloonText"/>
    <w:uiPriority w:val="99"/>
    <w:semiHidden/>
    <w:rsid w:val="00907E03"/>
    <w:rPr>
      <w:rFonts w:ascii="Tahoma" w:eastAsia="TimesNewRomanPSMT"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80072">
      <w:bodyDiv w:val="1"/>
      <w:marLeft w:val="0"/>
      <w:marRight w:val="0"/>
      <w:marTop w:val="0"/>
      <w:marBottom w:val="0"/>
      <w:divBdr>
        <w:top w:val="none" w:sz="0" w:space="0" w:color="auto"/>
        <w:left w:val="none" w:sz="0" w:space="0" w:color="auto"/>
        <w:bottom w:val="none" w:sz="0" w:space="0" w:color="auto"/>
        <w:right w:val="none" w:sz="0" w:space="0" w:color="auto"/>
      </w:divBdr>
      <w:divsChild>
        <w:div w:id="1205024388">
          <w:marLeft w:val="0"/>
          <w:marRight w:val="0"/>
          <w:marTop w:val="0"/>
          <w:marBottom w:val="0"/>
          <w:divBdr>
            <w:top w:val="none" w:sz="0" w:space="0" w:color="auto"/>
            <w:left w:val="none" w:sz="0" w:space="0" w:color="auto"/>
            <w:bottom w:val="none" w:sz="0" w:space="0" w:color="auto"/>
            <w:right w:val="none" w:sz="0" w:space="0" w:color="auto"/>
          </w:divBdr>
          <w:divsChild>
            <w:div w:id="1259827899">
              <w:marLeft w:val="0"/>
              <w:marRight w:val="0"/>
              <w:marTop w:val="0"/>
              <w:marBottom w:val="0"/>
              <w:divBdr>
                <w:top w:val="none" w:sz="0" w:space="0" w:color="auto"/>
                <w:left w:val="none" w:sz="0" w:space="0" w:color="auto"/>
                <w:bottom w:val="none" w:sz="0" w:space="0" w:color="auto"/>
                <w:right w:val="none" w:sz="0" w:space="0" w:color="auto"/>
              </w:divBdr>
            </w:div>
            <w:div w:id="236207635">
              <w:marLeft w:val="0"/>
              <w:marRight w:val="0"/>
              <w:marTop w:val="0"/>
              <w:marBottom w:val="0"/>
              <w:divBdr>
                <w:top w:val="none" w:sz="0" w:space="0" w:color="auto"/>
                <w:left w:val="none" w:sz="0" w:space="0" w:color="auto"/>
                <w:bottom w:val="none" w:sz="0" w:space="0" w:color="auto"/>
                <w:right w:val="none" w:sz="0" w:space="0" w:color="auto"/>
              </w:divBdr>
            </w:div>
            <w:div w:id="1888909443">
              <w:marLeft w:val="0"/>
              <w:marRight w:val="0"/>
              <w:marTop w:val="0"/>
              <w:marBottom w:val="0"/>
              <w:divBdr>
                <w:top w:val="none" w:sz="0" w:space="0" w:color="auto"/>
                <w:left w:val="none" w:sz="0" w:space="0" w:color="auto"/>
                <w:bottom w:val="none" w:sz="0" w:space="0" w:color="auto"/>
                <w:right w:val="none" w:sz="0" w:space="0" w:color="auto"/>
              </w:divBdr>
            </w:div>
            <w:div w:id="1504592030">
              <w:marLeft w:val="0"/>
              <w:marRight w:val="0"/>
              <w:marTop w:val="0"/>
              <w:marBottom w:val="0"/>
              <w:divBdr>
                <w:top w:val="none" w:sz="0" w:space="0" w:color="auto"/>
                <w:left w:val="none" w:sz="0" w:space="0" w:color="auto"/>
                <w:bottom w:val="none" w:sz="0" w:space="0" w:color="auto"/>
                <w:right w:val="none" w:sz="0" w:space="0" w:color="auto"/>
              </w:divBdr>
            </w:div>
            <w:div w:id="25107380">
              <w:marLeft w:val="0"/>
              <w:marRight w:val="0"/>
              <w:marTop w:val="0"/>
              <w:marBottom w:val="0"/>
              <w:divBdr>
                <w:top w:val="none" w:sz="0" w:space="0" w:color="auto"/>
                <w:left w:val="none" w:sz="0" w:space="0" w:color="auto"/>
                <w:bottom w:val="none" w:sz="0" w:space="0" w:color="auto"/>
                <w:right w:val="none" w:sz="0" w:space="0" w:color="auto"/>
              </w:divBdr>
            </w:div>
            <w:div w:id="11995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doctor</cp:lastModifiedBy>
  <cp:revision>3</cp:revision>
  <dcterms:created xsi:type="dcterms:W3CDTF">2014-06-17T10:50:00Z</dcterms:created>
  <dcterms:modified xsi:type="dcterms:W3CDTF">2014-06-17T10:51:00Z</dcterms:modified>
</cp:coreProperties>
</file>