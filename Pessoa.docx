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DA23E0" w14:textId="242473B1" w:rsidR="00B10283" w:rsidRPr="00D617BF" w:rsidRDefault="00B10283" w:rsidP="00B10283">
      <w:pPr>
        <w:rPr>
          <w:b/>
          <w:sz w:val="36"/>
        </w:rPr>
      </w:pPr>
      <w:r>
        <w:rPr>
          <w:b/>
          <w:sz w:val="36"/>
        </w:rPr>
        <w:t>Pessoa</w:t>
      </w:r>
      <w:r w:rsidRPr="00D617BF">
        <w:rPr>
          <w:b/>
          <w:sz w:val="36"/>
        </w:rPr>
        <w:t xml:space="preserve">, </w:t>
      </w:r>
      <w:r>
        <w:rPr>
          <w:b/>
          <w:sz w:val="36"/>
        </w:rPr>
        <w:t xml:space="preserve">Fernando </w:t>
      </w:r>
      <w:proofErr w:type="spellStart"/>
      <w:r>
        <w:rPr>
          <w:b/>
          <w:sz w:val="36"/>
        </w:rPr>
        <w:t>António</w:t>
      </w:r>
      <w:proofErr w:type="spellEnd"/>
      <w:r>
        <w:rPr>
          <w:b/>
          <w:sz w:val="36"/>
        </w:rPr>
        <w:t xml:space="preserve"> </w:t>
      </w:r>
      <w:proofErr w:type="spellStart"/>
      <w:r>
        <w:rPr>
          <w:b/>
          <w:sz w:val="36"/>
        </w:rPr>
        <w:t>Nogueira</w:t>
      </w:r>
      <w:proofErr w:type="spellEnd"/>
      <w:r>
        <w:rPr>
          <w:b/>
          <w:sz w:val="36"/>
        </w:rPr>
        <w:t xml:space="preserve"> de </w:t>
      </w:r>
      <w:proofErr w:type="spellStart"/>
      <w:r>
        <w:rPr>
          <w:b/>
          <w:sz w:val="36"/>
        </w:rPr>
        <w:t>Seabra</w:t>
      </w:r>
      <w:proofErr w:type="spellEnd"/>
      <w:r>
        <w:rPr>
          <w:b/>
          <w:sz w:val="36"/>
        </w:rPr>
        <w:t xml:space="preserve"> </w:t>
      </w:r>
      <w:r w:rsidRPr="00D617BF">
        <w:rPr>
          <w:b/>
          <w:sz w:val="36"/>
        </w:rPr>
        <w:t xml:space="preserve"> </w:t>
      </w:r>
      <w:r>
        <w:rPr>
          <w:b/>
          <w:sz w:val="36"/>
        </w:rPr>
        <w:t>(1888-1935</w:t>
      </w:r>
      <w:r w:rsidRPr="00D617BF">
        <w:rPr>
          <w:b/>
          <w:sz w:val="36"/>
        </w:rPr>
        <w:t>)</w:t>
      </w:r>
    </w:p>
    <w:p w14:paraId="559EF388" w14:textId="7949F028" w:rsidR="00770AD1" w:rsidRDefault="00B10283" w:rsidP="00B10283">
      <w:r>
        <w:t xml:space="preserve">Fernando Pessoa was Portugal’s most important literary figure of the first half of the twentieth century, a major contributor to European modernism and one of the 26 fundamental authors of the Western tradition in Harold Bloom’s </w:t>
      </w:r>
      <w:r w:rsidRPr="00B10283">
        <w:rPr>
          <w:i/>
        </w:rPr>
        <w:t xml:space="preserve">The Western Canon </w:t>
      </w:r>
      <w:r w:rsidRPr="00F75E92">
        <w:t>(</w:t>
      </w:r>
      <w:r>
        <w:t xml:space="preserve">1994).  An incisive critic and thinker, he created a literary project that erased personal authorship, </w:t>
      </w:r>
      <w:r w:rsidR="005148BB">
        <w:t>producing</w:t>
      </w:r>
      <w:r>
        <w:t xml:space="preserve"> not individual works but an e</w:t>
      </w:r>
      <w:r w:rsidR="005148BB">
        <w:t>ntire literature, and fragmenting</w:t>
      </w:r>
      <w:r>
        <w:t xml:space="preserve"> his writing into multiple heteronyms, or authors, who recast genres taken from throughout Western literature.  </w:t>
      </w:r>
      <w:del w:id="0" w:author="Eric Hayot" w:date="2012-06-29T13:38:00Z">
        <w:r w:rsidDel="00F75E92">
          <w:delText>Publishing little in his lifetime, Pessoa left 25,000 manuscript sheets in a wooden trunk</w:delText>
        </w:r>
      </w:del>
      <w:ins w:id="1" w:author="Eric Hayot" w:date="2012-06-29T13:38:00Z">
        <w:r w:rsidR="00F75E92">
          <w:t xml:space="preserve">After Pessoa’s death in 1935, </w:t>
        </w:r>
        <w:commentRangeStart w:id="2"/>
        <w:r w:rsidR="00F75E92">
          <w:t xml:space="preserve">relatives </w:t>
        </w:r>
      </w:ins>
      <w:commentRangeEnd w:id="2"/>
      <w:ins w:id="3" w:author="Eric Hayot" w:date="2012-06-29T13:39:00Z">
        <w:r w:rsidR="00F75E92">
          <w:rPr>
            <w:rStyle w:val="CommentReference"/>
          </w:rPr>
          <w:commentReference w:id="2"/>
        </w:r>
      </w:ins>
      <w:ins w:id="4" w:author="Eric Hayot" w:date="2012-06-29T13:38:00Z">
        <w:r w:rsidR="00F75E92">
          <w:t xml:space="preserve">found 25,000 manuscript pages in a wooden trunk in his </w:t>
        </w:r>
        <w:commentRangeStart w:id="5"/>
        <w:r w:rsidR="00F75E92">
          <w:t>small apartment</w:t>
        </w:r>
      </w:ins>
      <w:commentRangeEnd w:id="5"/>
      <w:ins w:id="6" w:author="Eric Hayot" w:date="2012-06-29T13:39:00Z">
        <w:r w:rsidR="00F75E92">
          <w:rPr>
            <w:rStyle w:val="CommentReference"/>
          </w:rPr>
          <w:commentReference w:id="5"/>
        </w:r>
      </w:ins>
      <w:ins w:id="7" w:author="Eric Hayot" w:date="2012-06-29T13:38:00Z">
        <w:r w:rsidR="00F75E92">
          <w:t>; these are</w:t>
        </w:r>
      </w:ins>
      <w:del w:id="8" w:author="Eric Hayot" w:date="2012-06-29T13:39:00Z">
        <w:r w:rsidDel="00F75E92">
          <w:delText>,</w:delText>
        </w:r>
      </w:del>
      <w:r>
        <w:t xml:space="preserve"> now the object of an editorial team at Lisbon’s National Library.  He considered himself to be a dramatist of being.  Among the writings of his lifetime project are several masterworks of modern literature.  Pessoa in the 21</w:t>
      </w:r>
      <w:r w:rsidRPr="00B10283">
        <w:rPr>
          <w:vertAlign w:val="superscript"/>
        </w:rPr>
        <w:t>st</w:t>
      </w:r>
      <w:r>
        <w:t xml:space="preserve"> century has reached the status of a literary cult figure.</w:t>
      </w:r>
    </w:p>
    <w:p w14:paraId="4DF19A39" w14:textId="77777777" w:rsidR="00B10283" w:rsidRDefault="00B10283" w:rsidP="00B10283"/>
    <w:p w14:paraId="48B6532D" w14:textId="77777777" w:rsidR="00B10283" w:rsidRDefault="00B10283" w:rsidP="00B10283">
      <w:pPr>
        <w:pBdr>
          <w:bottom w:val="single" w:sz="6" w:space="1" w:color="auto"/>
        </w:pBdr>
        <w:rPr>
          <w:b/>
        </w:rPr>
      </w:pPr>
      <w:r w:rsidRPr="00931510">
        <w:rPr>
          <w:b/>
        </w:rPr>
        <w:t>Timeline</w:t>
      </w:r>
      <w:r>
        <w:rPr>
          <w:b/>
        </w:rPr>
        <w:t xml:space="preserve"> of Life</w:t>
      </w:r>
    </w:p>
    <w:p w14:paraId="15A1B05B" w14:textId="03E9DB7E" w:rsidR="00B10283" w:rsidRPr="0006396E" w:rsidRDefault="00C63D82" w:rsidP="00B10283">
      <w:pPr>
        <w:pBdr>
          <w:bottom w:val="single" w:sz="6" w:space="1" w:color="auto"/>
        </w:pBdr>
        <w:rPr>
          <w:b/>
          <w:sz w:val="18"/>
        </w:rPr>
      </w:pPr>
      <w:r>
        <w:rPr>
          <w:b/>
          <w:sz w:val="18"/>
        </w:rPr>
        <w:t xml:space="preserve">1888 </w:t>
      </w:r>
      <w:r>
        <w:rPr>
          <w:b/>
          <w:sz w:val="18"/>
        </w:rPr>
        <w:tab/>
      </w:r>
      <w:r>
        <w:rPr>
          <w:b/>
          <w:sz w:val="18"/>
        </w:rPr>
        <w:tab/>
        <w:t xml:space="preserve">        1895</w:t>
      </w:r>
      <w:r>
        <w:rPr>
          <w:b/>
          <w:sz w:val="18"/>
        </w:rPr>
        <w:tab/>
      </w:r>
      <w:r>
        <w:rPr>
          <w:b/>
          <w:sz w:val="18"/>
        </w:rPr>
        <w:tab/>
        <w:t>1905</w:t>
      </w:r>
      <w:r w:rsidR="005148BB">
        <w:rPr>
          <w:b/>
          <w:sz w:val="18"/>
        </w:rPr>
        <w:t xml:space="preserve"> </w:t>
      </w:r>
      <w:r w:rsidR="005148BB">
        <w:rPr>
          <w:b/>
          <w:sz w:val="18"/>
        </w:rPr>
        <w:tab/>
        <w:t xml:space="preserve"> </w:t>
      </w:r>
      <w:r w:rsidR="005148BB">
        <w:rPr>
          <w:b/>
          <w:sz w:val="18"/>
        </w:rPr>
        <w:tab/>
      </w:r>
      <w:r w:rsidR="00B10283">
        <w:rPr>
          <w:b/>
          <w:sz w:val="18"/>
        </w:rPr>
        <w:t>191</w:t>
      </w:r>
      <w:r>
        <w:rPr>
          <w:b/>
          <w:sz w:val="18"/>
        </w:rPr>
        <w:t xml:space="preserve">5 </w:t>
      </w:r>
      <w:r>
        <w:rPr>
          <w:b/>
          <w:sz w:val="18"/>
        </w:rPr>
        <w:tab/>
      </w:r>
      <w:r w:rsidR="009C3DB5">
        <w:rPr>
          <w:b/>
          <w:sz w:val="18"/>
        </w:rPr>
        <w:t xml:space="preserve">    </w:t>
      </w:r>
      <w:r w:rsidR="009C3DB5">
        <w:rPr>
          <w:b/>
          <w:sz w:val="18"/>
        </w:rPr>
        <w:tab/>
        <w:t xml:space="preserve"> 1919-29          </w:t>
      </w:r>
      <w:r w:rsidR="005148BB">
        <w:rPr>
          <w:b/>
          <w:sz w:val="18"/>
        </w:rPr>
        <w:t xml:space="preserve">  </w:t>
      </w:r>
      <w:r>
        <w:rPr>
          <w:b/>
          <w:sz w:val="18"/>
        </w:rPr>
        <w:t xml:space="preserve">  </w:t>
      </w:r>
      <w:r w:rsidR="009C3DB5">
        <w:rPr>
          <w:b/>
          <w:sz w:val="18"/>
        </w:rPr>
        <w:tab/>
      </w:r>
      <w:r>
        <w:rPr>
          <w:b/>
          <w:sz w:val="18"/>
        </w:rPr>
        <w:t>1935</w:t>
      </w:r>
      <w:r w:rsidR="00B10283">
        <w:rPr>
          <w:b/>
          <w:sz w:val="18"/>
        </w:rPr>
        <w:t xml:space="preserve">      </w:t>
      </w:r>
      <w:r w:rsidR="00B10283">
        <w:rPr>
          <w:b/>
          <w:sz w:val="18"/>
        </w:rPr>
        <w:tab/>
        <w:t xml:space="preserve">        </w:t>
      </w:r>
      <w:r w:rsidR="005148BB">
        <w:rPr>
          <w:b/>
          <w:sz w:val="18"/>
        </w:rPr>
        <w:tab/>
      </w:r>
      <w:r w:rsidR="005148BB">
        <w:rPr>
          <w:b/>
          <w:sz w:val="18"/>
        </w:rPr>
        <w:tab/>
      </w:r>
      <w:r w:rsidR="005148BB">
        <w:rPr>
          <w:b/>
          <w:sz w:val="18"/>
        </w:rPr>
        <w:tab/>
      </w:r>
      <w:r w:rsidR="005148BB">
        <w:rPr>
          <w:b/>
          <w:sz w:val="18"/>
        </w:rPr>
        <w:tab/>
      </w:r>
      <w:r w:rsidR="005148BB">
        <w:rPr>
          <w:b/>
          <w:sz w:val="18"/>
        </w:rPr>
        <w:tab/>
      </w:r>
      <w:r w:rsidR="005148BB">
        <w:rPr>
          <w:b/>
          <w:sz w:val="18"/>
        </w:rPr>
        <w:tab/>
      </w:r>
      <w:r w:rsidR="005148BB">
        <w:rPr>
          <w:b/>
          <w:sz w:val="18"/>
        </w:rPr>
        <w:tab/>
      </w:r>
    </w:p>
    <w:p w14:paraId="76F73FB6" w14:textId="3D96236D" w:rsidR="00B10283" w:rsidRPr="00201F1F" w:rsidRDefault="00B10283" w:rsidP="00B10283">
      <w:pPr>
        <w:rPr>
          <w:sz w:val="18"/>
        </w:rPr>
      </w:pPr>
      <w:r w:rsidRPr="00201F1F">
        <w:rPr>
          <w:sz w:val="18"/>
        </w:rPr>
        <w:t xml:space="preserve">   |</w:t>
      </w:r>
      <w:r w:rsidRPr="00201F1F">
        <w:rPr>
          <w:sz w:val="18"/>
        </w:rPr>
        <w:tab/>
        <w:t xml:space="preserve">    </w:t>
      </w:r>
      <w:r w:rsidRPr="00201F1F">
        <w:rPr>
          <w:sz w:val="18"/>
        </w:rPr>
        <w:tab/>
        <w:t xml:space="preserve">            |</w:t>
      </w:r>
      <w:r w:rsidRPr="00201F1F">
        <w:rPr>
          <w:sz w:val="18"/>
        </w:rPr>
        <w:tab/>
        <w:t xml:space="preserve">      </w:t>
      </w:r>
      <w:r w:rsidR="005148BB">
        <w:rPr>
          <w:sz w:val="18"/>
        </w:rPr>
        <w:t xml:space="preserve">       </w:t>
      </w:r>
      <w:r w:rsidR="005148BB">
        <w:rPr>
          <w:sz w:val="18"/>
        </w:rPr>
        <w:tab/>
        <w:t xml:space="preserve"> </w:t>
      </w:r>
      <w:r w:rsidR="005148BB">
        <w:rPr>
          <w:sz w:val="18"/>
        </w:rPr>
        <w:tab/>
        <w:t xml:space="preserve">    |</w:t>
      </w:r>
      <w:r w:rsidR="005148BB">
        <w:rPr>
          <w:sz w:val="18"/>
        </w:rPr>
        <w:tab/>
        <w:t xml:space="preserve">       </w:t>
      </w:r>
      <w:r w:rsidR="005148BB">
        <w:rPr>
          <w:sz w:val="18"/>
        </w:rPr>
        <w:tab/>
      </w:r>
      <w:r w:rsidRPr="00201F1F">
        <w:rPr>
          <w:sz w:val="18"/>
        </w:rPr>
        <w:t xml:space="preserve">  |</w:t>
      </w:r>
      <w:r w:rsidR="005148BB">
        <w:rPr>
          <w:sz w:val="18"/>
        </w:rPr>
        <w:tab/>
      </w:r>
      <w:r w:rsidR="005148BB" w:rsidRPr="00201F1F">
        <w:rPr>
          <w:sz w:val="18"/>
        </w:rPr>
        <w:t xml:space="preserve"> </w:t>
      </w:r>
      <w:r w:rsidR="009C3DB5">
        <w:rPr>
          <w:sz w:val="18"/>
        </w:rPr>
        <w:t xml:space="preserve">             </w:t>
      </w:r>
      <w:r w:rsidR="005148BB" w:rsidRPr="00201F1F">
        <w:rPr>
          <w:sz w:val="18"/>
        </w:rPr>
        <w:t xml:space="preserve"> |</w:t>
      </w:r>
      <w:r w:rsidR="009C3DB5">
        <w:rPr>
          <w:sz w:val="18"/>
        </w:rPr>
        <w:tab/>
      </w:r>
      <w:r w:rsidRPr="00201F1F">
        <w:rPr>
          <w:sz w:val="18"/>
        </w:rPr>
        <w:tab/>
        <w:t xml:space="preserve">                          |</w:t>
      </w:r>
      <w:r w:rsidR="005148BB">
        <w:rPr>
          <w:sz w:val="18"/>
        </w:rPr>
        <w:tab/>
        <w:t xml:space="preserve"> </w:t>
      </w:r>
    </w:p>
    <w:p w14:paraId="0C7718DE" w14:textId="12E67E9F" w:rsidR="005148BB" w:rsidRDefault="00B10283" w:rsidP="00B10283">
      <w:pPr>
        <w:rPr>
          <w:sz w:val="18"/>
        </w:rPr>
      </w:pPr>
      <w:r w:rsidRPr="00201F1F">
        <w:rPr>
          <w:sz w:val="18"/>
        </w:rPr>
        <w:t>born</w:t>
      </w:r>
      <w:r>
        <w:rPr>
          <w:sz w:val="18"/>
        </w:rPr>
        <w:t xml:space="preserve"> in Lisbon</w:t>
      </w:r>
      <w:r w:rsidRPr="00201F1F">
        <w:rPr>
          <w:sz w:val="18"/>
        </w:rPr>
        <w:t xml:space="preserve">    </w:t>
      </w:r>
      <w:r>
        <w:rPr>
          <w:sz w:val="18"/>
        </w:rPr>
        <w:t xml:space="preserve">             Moves to South </w:t>
      </w:r>
      <w:r w:rsidR="005148BB">
        <w:rPr>
          <w:sz w:val="18"/>
        </w:rPr>
        <w:t xml:space="preserve">   Returns to Lisbon      </w:t>
      </w:r>
      <w:r w:rsidR="00C63D82">
        <w:rPr>
          <w:sz w:val="18"/>
        </w:rPr>
        <w:t xml:space="preserve">Publishes </w:t>
      </w:r>
      <w:r w:rsidR="009C3DB5">
        <w:rPr>
          <w:sz w:val="18"/>
        </w:rPr>
        <w:tab/>
        <w:t xml:space="preserve">   Courts Ophelia</w:t>
      </w:r>
      <w:r w:rsidR="009C3DB5">
        <w:rPr>
          <w:sz w:val="18"/>
        </w:rPr>
        <w:tab/>
      </w:r>
      <w:r w:rsidR="009C3DB5">
        <w:rPr>
          <w:sz w:val="18"/>
        </w:rPr>
        <w:tab/>
        <w:t>Dies in</w:t>
      </w:r>
    </w:p>
    <w:p w14:paraId="1CA3ECB9" w14:textId="1833B654" w:rsidR="005148BB" w:rsidRDefault="005148BB" w:rsidP="00B10283">
      <w:pPr>
        <w:rPr>
          <w:sz w:val="18"/>
        </w:rPr>
      </w:pPr>
      <w:r>
        <w:rPr>
          <w:sz w:val="18"/>
        </w:rPr>
        <w:tab/>
      </w:r>
      <w:r>
        <w:rPr>
          <w:sz w:val="18"/>
        </w:rPr>
        <w:tab/>
      </w:r>
      <w:r>
        <w:rPr>
          <w:sz w:val="18"/>
        </w:rPr>
        <w:tab/>
        <w:t>Africa</w:t>
      </w:r>
      <w:r>
        <w:rPr>
          <w:sz w:val="18"/>
        </w:rPr>
        <w:tab/>
      </w:r>
      <w:r>
        <w:rPr>
          <w:sz w:val="18"/>
        </w:rPr>
        <w:tab/>
      </w:r>
      <w:r>
        <w:rPr>
          <w:sz w:val="18"/>
        </w:rPr>
        <w:tab/>
        <w:t xml:space="preserve">        in ORPHEU</w:t>
      </w:r>
      <w:r w:rsidR="009C3DB5">
        <w:rPr>
          <w:sz w:val="18"/>
        </w:rPr>
        <w:tab/>
        <w:t xml:space="preserve">  </w:t>
      </w:r>
      <w:proofErr w:type="spellStart"/>
      <w:r w:rsidR="009C3DB5">
        <w:rPr>
          <w:sz w:val="18"/>
        </w:rPr>
        <w:t>Queiroz</w:t>
      </w:r>
      <w:proofErr w:type="spellEnd"/>
      <w:r w:rsidR="009C3DB5">
        <w:rPr>
          <w:sz w:val="18"/>
        </w:rPr>
        <w:tab/>
      </w:r>
      <w:r w:rsidR="009C3DB5">
        <w:rPr>
          <w:sz w:val="18"/>
        </w:rPr>
        <w:tab/>
      </w:r>
      <w:r w:rsidR="009C3DB5">
        <w:rPr>
          <w:sz w:val="18"/>
        </w:rPr>
        <w:tab/>
        <w:t>Lisbon</w:t>
      </w:r>
    </w:p>
    <w:p w14:paraId="06543337" w14:textId="11A9C4FD" w:rsidR="00B10283" w:rsidRPr="00201F1F" w:rsidRDefault="00B10283" w:rsidP="005148BB">
      <w:pPr>
        <w:ind w:left="7200" w:hanging="2600"/>
        <w:rPr>
          <w:sz w:val="18"/>
        </w:rPr>
      </w:pPr>
      <w:r>
        <w:rPr>
          <w:sz w:val="18"/>
        </w:rPr>
        <w:tab/>
        <w:t xml:space="preserve">  </w:t>
      </w:r>
      <w:r w:rsidR="00C63D82">
        <w:rPr>
          <w:sz w:val="18"/>
        </w:rPr>
        <w:t xml:space="preserve">   </w:t>
      </w:r>
      <w:r w:rsidR="005148BB">
        <w:rPr>
          <w:sz w:val="18"/>
        </w:rPr>
        <w:tab/>
      </w:r>
      <w:r w:rsidR="005148BB">
        <w:rPr>
          <w:sz w:val="18"/>
        </w:rPr>
        <w:tab/>
      </w:r>
      <w:r w:rsidR="005148BB">
        <w:rPr>
          <w:sz w:val="18"/>
        </w:rPr>
        <w:tab/>
      </w:r>
    </w:p>
    <w:p w14:paraId="673D6F76" w14:textId="02C2F67F" w:rsidR="00B10283" w:rsidRPr="00201F1F" w:rsidRDefault="00B10283" w:rsidP="00C63D82">
      <w:r>
        <w:rPr>
          <w:b/>
          <w:sz w:val="18"/>
        </w:rPr>
        <w:tab/>
      </w:r>
      <w:r>
        <w:rPr>
          <w:b/>
          <w:sz w:val="18"/>
        </w:rPr>
        <w:tab/>
      </w:r>
      <w:r>
        <w:rPr>
          <w:b/>
          <w:sz w:val="18"/>
        </w:rPr>
        <w:tab/>
      </w:r>
      <w:r>
        <w:rPr>
          <w:b/>
          <w:sz w:val="18"/>
        </w:rPr>
        <w:tab/>
      </w:r>
      <w:r>
        <w:rPr>
          <w:b/>
          <w:sz w:val="18"/>
        </w:rPr>
        <w:tab/>
      </w:r>
      <w:r>
        <w:rPr>
          <w:b/>
          <w:sz w:val="18"/>
        </w:rPr>
        <w:tab/>
      </w:r>
      <w:r>
        <w:rPr>
          <w:b/>
          <w:sz w:val="18"/>
        </w:rPr>
        <w:tab/>
      </w:r>
      <w:r w:rsidR="00C63D82">
        <w:rPr>
          <w:sz w:val="18"/>
        </w:rPr>
        <w:t xml:space="preserve">       </w:t>
      </w:r>
      <w:r w:rsidRPr="00201F1F">
        <w:rPr>
          <w:sz w:val="18"/>
        </w:rPr>
        <w:t xml:space="preserve">                    </w:t>
      </w:r>
    </w:p>
    <w:p w14:paraId="3AEA01B2" w14:textId="77777777" w:rsidR="00B10283" w:rsidRDefault="00B10283" w:rsidP="00B10283">
      <w:bookmarkStart w:id="9" w:name="_GoBack"/>
      <w:bookmarkEnd w:id="9"/>
    </w:p>
    <w:p w14:paraId="3E4FDEDC" w14:textId="77777777" w:rsidR="00C63D82" w:rsidRDefault="00C63D82" w:rsidP="00B10283"/>
    <w:p w14:paraId="1925658E" w14:textId="77777777" w:rsidR="00C63D82" w:rsidRDefault="00C63D82" w:rsidP="00C63D82">
      <w:pPr>
        <w:jc w:val="both"/>
        <w:rPr>
          <w:b/>
        </w:rPr>
      </w:pPr>
      <w:r>
        <w:rPr>
          <w:b/>
        </w:rPr>
        <w:t>Timeline of Works Published During Lifetime</w:t>
      </w:r>
    </w:p>
    <w:p w14:paraId="4AB5C4F0" w14:textId="77777777" w:rsidR="00C63D82" w:rsidRDefault="00C63D82" w:rsidP="0019004B">
      <w:pPr>
        <w:pBdr>
          <w:bottom w:val="single" w:sz="6" w:space="0" w:color="auto"/>
        </w:pBdr>
        <w:rPr>
          <w:b/>
          <w:sz w:val="18"/>
        </w:rPr>
      </w:pPr>
      <w:r>
        <w:rPr>
          <w:b/>
          <w:sz w:val="18"/>
        </w:rPr>
        <w:t xml:space="preserve">1915  </w:t>
      </w:r>
      <w:r>
        <w:rPr>
          <w:b/>
          <w:sz w:val="18"/>
        </w:rPr>
        <w:tab/>
      </w:r>
      <w:r>
        <w:rPr>
          <w:b/>
          <w:sz w:val="18"/>
        </w:rPr>
        <w:tab/>
        <w:t xml:space="preserve">       1</w:t>
      </w:r>
      <w:r w:rsidR="0019004B">
        <w:rPr>
          <w:b/>
          <w:sz w:val="18"/>
        </w:rPr>
        <w:t xml:space="preserve">917  </w:t>
      </w:r>
      <w:r w:rsidR="0019004B">
        <w:rPr>
          <w:b/>
          <w:sz w:val="18"/>
        </w:rPr>
        <w:tab/>
      </w:r>
      <w:r w:rsidR="0019004B">
        <w:rPr>
          <w:b/>
          <w:sz w:val="18"/>
        </w:rPr>
        <w:tab/>
        <w:t xml:space="preserve">1922  </w:t>
      </w:r>
      <w:r w:rsidR="0019004B">
        <w:rPr>
          <w:b/>
          <w:sz w:val="18"/>
        </w:rPr>
        <w:tab/>
      </w:r>
      <w:r w:rsidR="0019004B">
        <w:rPr>
          <w:b/>
          <w:sz w:val="18"/>
        </w:rPr>
        <w:tab/>
        <w:t xml:space="preserve">      1924-5</w:t>
      </w:r>
      <w:r>
        <w:rPr>
          <w:b/>
          <w:sz w:val="18"/>
        </w:rPr>
        <w:t xml:space="preserve">                </w:t>
      </w:r>
      <w:r w:rsidR="0019004B">
        <w:rPr>
          <w:b/>
          <w:sz w:val="18"/>
        </w:rPr>
        <w:tab/>
        <w:t>1934</w:t>
      </w:r>
      <w:r>
        <w:rPr>
          <w:b/>
          <w:sz w:val="18"/>
        </w:rPr>
        <w:t xml:space="preserve">               </w:t>
      </w:r>
    </w:p>
    <w:p w14:paraId="3A51088C" w14:textId="77777777" w:rsidR="00C63D82" w:rsidRPr="0006396E" w:rsidRDefault="00C63D82" w:rsidP="00C63D82">
      <w:pPr>
        <w:rPr>
          <w:sz w:val="18"/>
        </w:rPr>
      </w:pPr>
      <w:r>
        <w:rPr>
          <w:sz w:val="18"/>
        </w:rPr>
        <w:t xml:space="preserve">   </w:t>
      </w:r>
      <w:r w:rsidRPr="0006396E">
        <w:rPr>
          <w:sz w:val="18"/>
        </w:rPr>
        <w:t>|</w:t>
      </w:r>
      <w:r w:rsidRPr="0006396E">
        <w:rPr>
          <w:sz w:val="18"/>
        </w:rPr>
        <w:tab/>
        <w:t xml:space="preserve">    </w:t>
      </w:r>
      <w:r>
        <w:rPr>
          <w:sz w:val="18"/>
        </w:rPr>
        <w:tab/>
        <w:t xml:space="preserve">  </w:t>
      </w:r>
      <w:r w:rsidRPr="0006396E">
        <w:rPr>
          <w:sz w:val="18"/>
        </w:rPr>
        <w:t xml:space="preserve"> </w:t>
      </w:r>
      <w:r>
        <w:rPr>
          <w:sz w:val="18"/>
        </w:rPr>
        <w:t xml:space="preserve">       </w:t>
      </w:r>
      <w:r w:rsidRPr="0006396E">
        <w:rPr>
          <w:sz w:val="18"/>
        </w:rPr>
        <w:t>|</w:t>
      </w:r>
      <w:r>
        <w:rPr>
          <w:sz w:val="18"/>
        </w:rPr>
        <w:tab/>
        <w:t xml:space="preserve">    </w:t>
      </w:r>
      <w:r w:rsidRPr="0006396E">
        <w:rPr>
          <w:sz w:val="18"/>
        </w:rPr>
        <w:t xml:space="preserve">   </w:t>
      </w:r>
      <w:r>
        <w:rPr>
          <w:sz w:val="18"/>
        </w:rPr>
        <w:t xml:space="preserve">     </w:t>
      </w:r>
      <w:r w:rsidRPr="0006396E">
        <w:rPr>
          <w:sz w:val="18"/>
        </w:rPr>
        <w:t xml:space="preserve"> </w:t>
      </w:r>
      <w:r>
        <w:rPr>
          <w:sz w:val="18"/>
        </w:rPr>
        <w:tab/>
      </w:r>
      <w:r>
        <w:rPr>
          <w:sz w:val="18"/>
        </w:rPr>
        <w:tab/>
        <w:t xml:space="preserve">    </w:t>
      </w:r>
      <w:r w:rsidRPr="0006396E">
        <w:rPr>
          <w:sz w:val="18"/>
        </w:rPr>
        <w:t>|</w:t>
      </w:r>
      <w:r w:rsidRPr="0006396E">
        <w:rPr>
          <w:sz w:val="18"/>
        </w:rPr>
        <w:tab/>
      </w:r>
      <w:r>
        <w:rPr>
          <w:sz w:val="18"/>
        </w:rPr>
        <w:t xml:space="preserve">       </w:t>
      </w:r>
      <w:r>
        <w:rPr>
          <w:sz w:val="18"/>
        </w:rPr>
        <w:tab/>
        <w:t xml:space="preserve">           |</w:t>
      </w:r>
      <w:r>
        <w:rPr>
          <w:sz w:val="18"/>
        </w:rPr>
        <w:tab/>
        <w:t xml:space="preserve">                            |</w:t>
      </w:r>
      <w:r w:rsidRPr="0006396E">
        <w:rPr>
          <w:sz w:val="18"/>
        </w:rPr>
        <w:tab/>
      </w:r>
      <w:r>
        <w:rPr>
          <w:sz w:val="18"/>
        </w:rPr>
        <w:t xml:space="preserve">                        |</w:t>
      </w:r>
      <w:r>
        <w:rPr>
          <w:sz w:val="18"/>
        </w:rPr>
        <w:tab/>
      </w:r>
      <w:r>
        <w:rPr>
          <w:sz w:val="18"/>
        </w:rPr>
        <w:tab/>
        <w:t xml:space="preserve">           |</w:t>
      </w:r>
    </w:p>
    <w:p w14:paraId="51C1C923" w14:textId="77777777" w:rsidR="00C63D82" w:rsidRPr="00C63D82" w:rsidRDefault="00C63D82" w:rsidP="00C63D82">
      <w:pPr>
        <w:pBdr>
          <w:bottom w:val="single" w:sz="6" w:space="1" w:color="auto"/>
        </w:pBdr>
        <w:rPr>
          <w:sz w:val="18"/>
        </w:rPr>
      </w:pPr>
      <w:r>
        <w:rPr>
          <w:i/>
          <w:sz w:val="18"/>
        </w:rPr>
        <w:t>The Mariner</w:t>
      </w:r>
      <w:r>
        <w:rPr>
          <w:i/>
          <w:sz w:val="18"/>
        </w:rPr>
        <w:tab/>
      </w:r>
      <w:r w:rsidR="0019004B">
        <w:rPr>
          <w:i/>
          <w:sz w:val="18"/>
        </w:rPr>
        <w:t>ULTIMATUM</w:t>
      </w:r>
      <w:r w:rsidR="0019004B">
        <w:rPr>
          <w:i/>
          <w:sz w:val="18"/>
        </w:rPr>
        <w:tab/>
      </w:r>
      <w:r w:rsidR="0019004B">
        <w:rPr>
          <w:i/>
          <w:sz w:val="18"/>
        </w:rPr>
        <w:tab/>
        <w:t>Anarchist</w:t>
      </w:r>
      <w:r w:rsidR="0019004B">
        <w:rPr>
          <w:i/>
          <w:sz w:val="18"/>
        </w:rPr>
        <w:tab/>
      </w:r>
      <w:r w:rsidR="0019004B">
        <w:rPr>
          <w:i/>
          <w:sz w:val="18"/>
        </w:rPr>
        <w:tab/>
      </w:r>
      <w:r w:rsidRPr="00C63D82">
        <w:rPr>
          <w:i/>
          <w:sz w:val="18"/>
        </w:rPr>
        <w:t>Odes of Ricardo Reis</w:t>
      </w:r>
      <w:r w:rsidR="0019004B">
        <w:rPr>
          <w:i/>
          <w:sz w:val="18"/>
        </w:rPr>
        <w:tab/>
        <w:t>Message</w:t>
      </w:r>
    </w:p>
    <w:p w14:paraId="124E1B3C" w14:textId="77777777" w:rsidR="00C63D82" w:rsidRDefault="00C63D82" w:rsidP="00C63D82">
      <w:pPr>
        <w:pBdr>
          <w:bottom w:val="single" w:sz="6" w:space="1" w:color="auto"/>
        </w:pBdr>
        <w:rPr>
          <w:b/>
          <w:sz w:val="18"/>
        </w:rPr>
      </w:pPr>
      <w:r>
        <w:rPr>
          <w:i/>
          <w:sz w:val="18"/>
        </w:rPr>
        <w:t>Maritime Ode</w:t>
      </w:r>
      <w:r>
        <w:rPr>
          <w:i/>
          <w:sz w:val="18"/>
        </w:rPr>
        <w:tab/>
      </w:r>
      <w:r w:rsidR="0019004B">
        <w:rPr>
          <w:i/>
          <w:sz w:val="18"/>
        </w:rPr>
        <w:tab/>
      </w:r>
      <w:r w:rsidR="0019004B">
        <w:rPr>
          <w:i/>
          <w:sz w:val="18"/>
        </w:rPr>
        <w:tab/>
      </w:r>
      <w:r w:rsidR="0019004B">
        <w:rPr>
          <w:i/>
          <w:sz w:val="18"/>
        </w:rPr>
        <w:tab/>
        <w:t>Banker</w:t>
      </w:r>
      <w:r w:rsidR="0019004B">
        <w:rPr>
          <w:i/>
          <w:sz w:val="18"/>
        </w:rPr>
        <w:tab/>
      </w:r>
      <w:r w:rsidR="0019004B">
        <w:rPr>
          <w:i/>
          <w:sz w:val="18"/>
        </w:rPr>
        <w:tab/>
      </w:r>
      <w:r>
        <w:rPr>
          <w:i/>
          <w:sz w:val="18"/>
        </w:rPr>
        <w:t>The Keeper of Sheep</w:t>
      </w:r>
    </w:p>
    <w:p w14:paraId="59778644" w14:textId="77777777" w:rsidR="00C63D82" w:rsidRDefault="00C63D82" w:rsidP="00B10283"/>
    <w:p w14:paraId="5966C4C1" w14:textId="77777777" w:rsidR="0060688E" w:rsidRDefault="0060688E" w:rsidP="00B10283"/>
    <w:p w14:paraId="56970916" w14:textId="77777777" w:rsidR="0060688E" w:rsidRDefault="0060688E" w:rsidP="00B10283"/>
    <w:p w14:paraId="36C3E1D8" w14:textId="737F005C" w:rsidR="0087154F" w:rsidRDefault="0060688E" w:rsidP="006068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color w:val="000000"/>
        </w:rPr>
        <w:t xml:space="preserve">After his father </w:t>
      </w:r>
      <w:proofErr w:type="spellStart"/>
      <w:r>
        <w:rPr>
          <w:color w:val="000000"/>
        </w:rPr>
        <w:t>Joaquim</w:t>
      </w:r>
      <w:proofErr w:type="spellEnd"/>
      <w:r>
        <w:rPr>
          <w:color w:val="000000"/>
        </w:rPr>
        <w:t xml:space="preserve"> de </w:t>
      </w:r>
      <w:proofErr w:type="spellStart"/>
      <w:r>
        <w:rPr>
          <w:color w:val="000000"/>
        </w:rPr>
        <w:t>Seabra</w:t>
      </w:r>
      <w:proofErr w:type="spellEnd"/>
      <w:r>
        <w:rPr>
          <w:color w:val="000000"/>
        </w:rPr>
        <w:t xml:space="preserve"> Pessoa died in 1893 and his mother, Maria </w:t>
      </w:r>
      <w:proofErr w:type="spellStart"/>
      <w:r>
        <w:rPr>
          <w:color w:val="000000"/>
        </w:rPr>
        <w:t>Madalena</w:t>
      </w:r>
      <w:proofErr w:type="spellEnd"/>
      <w:r>
        <w:rPr>
          <w:color w:val="000000"/>
        </w:rPr>
        <w:t xml:space="preserve"> </w:t>
      </w:r>
      <w:proofErr w:type="spellStart"/>
      <w:r>
        <w:rPr>
          <w:color w:val="000000"/>
        </w:rPr>
        <w:t>Pinheiro</w:t>
      </w:r>
      <w:proofErr w:type="spellEnd"/>
      <w:r>
        <w:rPr>
          <w:color w:val="000000"/>
        </w:rPr>
        <w:t xml:space="preserve"> </w:t>
      </w:r>
      <w:proofErr w:type="spellStart"/>
      <w:r>
        <w:rPr>
          <w:color w:val="000000"/>
        </w:rPr>
        <w:t>Nogueira</w:t>
      </w:r>
      <w:proofErr w:type="spellEnd"/>
      <w:r>
        <w:rPr>
          <w:color w:val="000000"/>
        </w:rPr>
        <w:t xml:space="preserve">, remarried in 1895, </w:t>
      </w:r>
      <w:r w:rsidRPr="001D18D0">
        <w:rPr>
          <w:color w:val="000000"/>
        </w:rPr>
        <w:t>Pessoa spent his childhood through high school education in</w:t>
      </w:r>
      <w:r>
        <w:rPr>
          <w:color w:val="000000"/>
        </w:rPr>
        <w:t xml:space="preserve"> Durban, South Africa</w:t>
      </w:r>
      <w:ins w:id="10" w:author="Eric Hayot" w:date="2012-06-29T13:33:00Z">
        <w:r w:rsidR="00F75E92">
          <w:rPr>
            <w:color w:val="000000"/>
          </w:rPr>
          <w:t>.</w:t>
        </w:r>
      </w:ins>
      <w:r>
        <w:rPr>
          <w:color w:val="000000"/>
        </w:rPr>
        <w:t xml:space="preserve"> </w:t>
      </w:r>
      <w:del w:id="11" w:author="Eric Hayot" w:date="2012-06-29T13:33:00Z">
        <w:r w:rsidRPr="001D18D0" w:rsidDel="00F75E92">
          <w:rPr>
            <w:color w:val="000000"/>
          </w:rPr>
          <w:delText xml:space="preserve">(Cf. </w:delText>
        </w:r>
        <w:commentRangeStart w:id="12"/>
        <w:r w:rsidRPr="001D18D0" w:rsidDel="00F75E92">
          <w:rPr>
            <w:color w:val="000000"/>
          </w:rPr>
          <w:delText>Alexandrino</w:delText>
        </w:r>
      </w:del>
      <w:commentRangeEnd w:id="12"/>
      <w:r w:rsidR="00F75E92">
        <w:rPr>
          <w:rStyle w:val="CommentReference"/>
        </w:rPr>
        <w:commentReference w:id="12"/>
      </w:r>
      <w:del w:id="13" w:author="Eric Hayot" w:date="2012-06-29T13:33:00Z">
        <w:r w:rsidRPr="001D18D0" w:rsidDel="00F75E92">
          <w:rPr>
            <w:color w:val="000000"/>
          </w:rPr>
          <w:delText xml:space="preserve"> Severino, </w:delText>
        </w:r>
        <w:r w:rsidRPr="001D18D0" w:rsidDel="00F75E92">
          <w:rPr>
            <w:i/>
            <w:color w:val="000000"/>
          </w:rPr>
          <w:delText>Fernando Pessoa na África do Sul</w:delText>
        </w:r>
        <w:r w:rsidRPr="001D18D0" w:rsidDel="00F75E92">
          <w:rPr>
            <w:color w:val="000000"/>
          </w:rPr>
          <w:delText xml:space="preserve">, Lisbon, 1983). </w:delText>
        </w:r>
      </w:del>
      <w:r w:rsidRPr="001D18D0">
        <w:rPr>
          <w:color w:val="000000"/>
        </w:rPr>
        <w:t>Pessoa gained an educa</w:t>
      </w:r>
      <w:r w:rsidR="009C3DB5">
        <w:rPr>
          <w:color w:val="000000"/>
        </w:rPr>
        <w:t>tion and daily life in English,</w:t>
      </w:r>
      <w:r w:rsidRPr="001D18D0">
        <w:rPr>
          <w:color w:val="000000"/>
        </w:rPr>
        <w:t xml:space="preserve"> study</w:t>
      </w:r>
      <w:r w:rsidR="009C3DB5">
        <w:rPr>
          <w:color w:val="000000"/>
        </w:rPr>
        <w:t xml:space="preserve">ing </w:t>
      </w:r>
      <w:r w:rsidRPr="001D18D0">
        <w:rPr>
          <w:color w:val="000000"/>
        </w:rPr>
        <w:t>the major aut</w:t>
      </w:r>
      <w:r w:rsidR="009C3DB5">
        <w:rPr>
          <w:color w:val="000000"/>
        </w:rPr>
        <w:t>hors of English literature throughout high school.</w:t>
      </w:r>
      <w:r w:rsidRPr="001D18D0">
        <w:rPr>
          <w:color w:val="000000"/>
        </w:rPr>
        <w:t xml:space="preserve"> After visiting Portugal and the Azores in 1901-02, he returned to South Africa where h</w:t>
      </w:r>
      <w:r w:rsidR="009C3DB5">
        <w:rPr>
          <w:color w:val="000000"/>
        </w:rPr>
        <w:t>e received the "Queen Victoria Memorial P</w:t>
      </w:r>
      <w:r w:rsidRPr="001D18D0">
        <w:rPr>
          <w:color w:val="000000"/>
        </w:rPr>
        <w:t xml:space="preserve">rize" for literary composition and applied unsuccessfully for a university scholarship in England. </w:t>
      </w:r>
      <w:r>
        <w:rPr>
          <w:color w:val="000000"/>
        </w:rPr>
        <w:t>Returning to Lisbon alone in 1905</w:t>
      </w:r>
      <w:r w:rsidRPr="001D18D0">
        <w:rPr>
          <w:color w:val="000000"/>
        </w:rPr>
        <w:t xml:space="preserve">, the young and brilliant anglophile </w:t>
      </w:r>
      <w:r w:rsidR="009C3DB5">
        <w:rPr>
          <w:color w:val="000000"/>
        </w:rPr>
        <w:t>became an exile in</w:t>
      </w:r>
      <w:r w:rsidRPr="001D18D0">
        <w:rPr>
          <w:color w:val="000000"/>
        </w:rPr>
        <w:t xml:space="preserve"> his own country and city</w:t>
      </w:r>
      <w:r w:rsidR="009C3DB5">
        <w:rPr>
          <w:color w:val="000000"/>
        </w:rPr>
        <w:t xml:space="preserve">. There, </w:t>
      </w:r>
      <w:r>
        <w:rPr>
          <w:color w:val="000000"/>
        </w:rPr>
        <w:t>h</w:t>
      </w:r>
      <w:r w:rsidRPr="001D18D0">
        <w:rPr>
          <w:color w:val="000000"/>
        </w:rPr>
        <w:t xml:space="preserve">e began a bilingual literary life that he would lead unaltered and almost without leaving the city (among his works is a guide to Lisbon, </w:t>
      </w:r>
      <w:r w:rsidRPr="001D18D0">
        <w:rPr>
          <w:i/>
          <w:color w:val="000000"/>
        </w:rPr>
        <w:t>Lisbon: What the Tourist Should See</w:t>
      </w:r>
      <w:r w:rsidR="004A1AF1">
        <w:rPr>
          <w:color w:val="000000"/>
        </w:rPr>
        <w:t>). H</w:t>
      </w:r>
      <w:r w:rsidRPr="001D18D0">
        <w:rPr>
          <w:color w:val="000000"/>
        </w:rPr>
        <w:t xml:space="preserve">e bought a printing press and unsuccessfully tried to start the </w:t>
      </w:r>
      <w:proofErr w:type="spellStart"/>
      <w:r w:rsidRPr="001D18D0">
        <w:rPr>
          <w:color w:val="000000"/>
        </w:rPr>
        <w:t>Empresa</w:t>
      </w:r>
      <w:proofErr w:type="spellEnd"/>
      <w:r w:rsidRPr="001D18D0">
        <w:rPr>
          <w:color w:val="000000"/>
        </w:rPr>
        <w:t xml:space="preserve"> Ibis; he took partial employment as translator of commercial correspondence while living with relatives or in rented rooms; and he prepared his first important literary works. </w:t>
      </w:r>
    </w:p>
    <w:p w14:paraId="2A1B27C4" w14:textId="77777777" w:rsidR="0087154F" w:rsidRDefault="0087154F" w:rsidP="006068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447D2F" w14:textId="70C3DD38" w:rsidR="0060688E" w:rsidRDefault="0087154F" w:rsidP="006068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color w:val="000000"/>
        </w:rPr>
        <w:lastRenderedPageBreak/>
        <w:t xml:space="preserve">It was during this period that Pessoa </w:t>
      </w:r>
      <w:r w:rsidR="00887A34">
        <w:rPr>
          <w:color w:val="000000"/>
        </w:rPr>
        <w:t>had the illumination of</w:t>
      </w:r>
      <w:r>
        <w:rPr>
          <w:color w:val="000000"/>
        </w:rPr>
        <w:t xml:space="preserve"> full-fledged heteronyms</w:t>
      </w:r>
      <w:r w:rsidR="00887A34">
        <w:rPr>
          <w:color w:val="000000"/>
        </w:rPr>
        <w:t xml:space="preserve"> in what he called his “triumphal day.”  These were</w:t>
      </w:r>
      <w:r>
        <w:rPr>
          <w:color w:val="000000"/>
        </w:rPr>
        <w:t xml:space="preserve"> literary personalities complete with biographical backgrounds, interpersonal rivalries, and styles selected from contrasting period</w:t>
      </w:r>
      <w:r w:rsidR="00887A34">
        <w:rPr>
          <w:color w:val="000000"/>
        </w:rPr>
        <w:t>s in Western literatures.  They</w:t>
      </w:r>
      <w:r>
        <w:rPr>
          <w:color w:val="000000"/>
        </w:rPr>
        <w:t xml:space="preserve"> included his</w:t>
      </w:r>
      <w:r w:rsidR="0060688E" w:rsidRPr="001D18D0">
        <w:rPr>
          <w:color w:val="000000"/>
        </w:rPr>
        <w:t xml:space="preserve"> closest heteronym, the “engineer” Álvaro de Campos, </w:t>
      </w:r>
      <w:r>
        <w:rPr>
          <w:color w:val="000000"/>
        </w:rPr>
        <w:t xml:space="preserve">who </w:t>
      </w:r>
      <w:r w:rsidR="0060688E" w:rsidRPr="001D18D0">
        <w:rPr>
          <w:color w:val="000000"/>
        </w:rPr>
        <w:t>sought publ</w:t>
      </w:r>
      <w:r w:rsidR="00887A34">
        <w:rPr>
          <w:color w:val="000000"/>
        </w:rPr>
        <w:t xml:space="preserve">ication and reviews in England, Alberto </w:t>
      </w:r>
      <w:proofErr w:type="spellStart"/>
      <w:r w:rsidR="00887A34">
        <w:rPr>
          <w:color w:val="000000"/>
        </w:rPr>
        <w:t>Caeiro</w:t>
      </w:r>
      <w:proofErr w:type="spellEnd"/>
      <w:r w:rsidR="00887A34">
        <w:rPr>
          <w:color w:val="000000"/>
        </w:rPr>
        <w:t>,</w:t>
      </w:r>
      <w:r>
        <w:rPr>
          <w:color w:val="000000"/>
        </w:rPr>
        <w:t xml:space="preserve"> author of the metaphysical sequence of poems titled “</w:t>
      </w:r>
      <w:proofErr w:type="spellStart"/>
      <w:r>
        <w:rPr>
          <w:color w:val="000000"/>
        </w:rPr>
        <w:t>Guardador</w:t>
      </w:r>
      <w:proofErr w:type="spellEnd"/>
      <w:r>
        <w:rPr>
          <w:color w:val="000000"/>
        </w:rPr>
        <w:t xml:space="preserve"> de </w:t>
      </w:r>
      <w:proofErr w:type="spellStart"/>
      <w:r>
        <w:rPr>
          <w:color w:val="000000"/>
        </w:rPr>
        <w:t>Rebanhos</w:t>
      </w:r>
      <w:proofErr w:type="spellEnd"/>
      <w:r>
        <w:rPr>
          <w:color w:val="000000"/>
        </w:rPr>
        <w:t xml:space="preserve">” </w:t>
      </w:r>
      <w:r w:rsidR="00887A34">
        <w:rPr>
          <w:color w:val="000000"/>
        </w:rPr>
        <w:t xml:space="preserve">[Keeper of Sheep], Ricardo Reis, who </w:t>
      </w:r>
      <w:r>
        <w:rPr>
          <w:color w:val="000000"/>
        </w:rPr>
        <w:t xml:space="preserve">penned hundreds of </w:t>
      </w:r>
      <w:proofErr w:type="spellStart"/>
      <w:r>
        <w:rPr>
          <w:color w:val="000000"/>
        </w:rPr>
        <w:t>Horatian</w:t>
      </w:r>
      <w:proofErr w:type="spellEnd"/>
      <w:r>
        <w:rPr>
          <w:color w:val="000000"/>
        </w:rPr>
        <w:t xml:space="preserve"> odes, </w:t>
      </w:r>
      <w:r w:rsidR="00887A34">
        <w:rPr>
          <w:color w:val="000000"/>
        </w:rPr>
        <w:t xml:space="preserve">and Bernardo </w:t>
      </w:r>
      <w:proofErr w:type="spellStart"/>
      <w:r w:rsidR="00887A34">
        <w:rPr>
          <w:color w:val="000000"/>
        </w:rPr>
        <w:t>Soares</w:t>
      </w:r>
      <w:proofErr w:type="spellEnd"/>
      <w:r w:rsidR="00887A34">
        <w:rPr>
          <w:color w:val="000000"/>
        </w:rPr>
        <w:t>,</w:t>
      </w:r>
      <w:r>
        <w:rPr>
          <w:color w:val="000000"/>
        </w:rPr>
        <w:t xml:space="preserve"> the purported author of the biographical </w:t>
      </w:r>
      <w:proofErr w:type="spellStart"/>
      <w:r w:rsidRPr="0087154F">
        <w:rPr>
          <w:i/>
          <w:color w:val="000000"/>
        </w:rPr>
        <w:t>Livro</w:t>
      </w:r>
      <w:proofErr w:type="spellEnd"/>
      <w:r w:rsidRPr="0087154F">
        <w:rPr>
          <w:i/>
          <w:color w:val="000000"/>
        </w:rPr>
        <w:t xml:space="preserve"> de </w:t>
      </w:r>
      <w:proofErr w:type="spellStart"/>
      <w:r w:rsidRPr="0087154F">
        <w:rPr>
          <w:i/>
          <w:color w:val="000000"/>
        </w:rPr>
        <w:t>Desassossego</w:t>
      </w:r>
      <w:proofErr w:type="spellEnd"/>
      <w:r>
        <w:rPr>
          <w:color w:val="000000"/>
        </w:rPr>
        <w:t xml:space="preserve"> [</w:t>
      </w:r>
      <w:r w:rsidRPr="0087154F">
        <w:rPr>
          <w:i/>
          <w:color w:val="000000"/>
        </w:rPr>
        <w:t>Book of Disquietude</w:t>
      </w:r>
      <w:r>
        <w:rPr>
          <w:color w:val="000000"/>
        </w:rPr>
        <w:t xml:space="preserve">]. </w:t>
      </w:r>
      <w:r w:rsidR="00887A34">
        <w:rPr>
          <w:color w:val="000000"/>
        </w:rPr>
        <w:t>Pessoa</w:t>
      </w:r>
      <w:r>
        <w:rPr>
          <w:color w:val="000000"/>
        </w:rPr>
        <w:t xml:space="preserve"> also</w:t>
      </w:r>
      <w:r w:rsidR="004A1AF1">
        <w:rPr>
          <w:color w:val="000000"/>
        </w:rPr>
        <w:t xml:space="preserve"> </w:t>
      </w:r>
      <w:r w:rsidR="0060688E" w:rsidRPr="001D18D0">
        <w:rPr>
          <w:color w:val="000000"/>
        </w:rPr>
        <w:t xml:space="preserve">prepared three books of poetry in English: </w:t>
      </w:r>
      <w:proofErr w:type="spellStart"/>
      <w:r w:rsidR="0060688E" w:rsidRPr="001D18D0">
        <w:rPr>
          <w:i/>
          <w:szCs w:val="20"/>
        </w:rPr>
        <w:t>Antinous</w:t>
      </w:r>
      <w:proofErr w:type="spellEnd"/>
      <w:r w:rsidR="0060688E" w:rsidRPr="001D18D0">
        <w:rPr>
          <w:i/>
          <w:szCs w:val="20"/>
        </w:rPr>
        <w:t>: A Poem</w:t>
      </w:r>
      <w:r w:rsidR="0060688E" w:rsidRPr="001D18D0">
        <w:rPr>
          <w:szCs w:val="20"/>
        </w:rPr>
        <w:t xml:space="preserve"> and </w:t>
      </w:r>
      <w:r w:rsidR="0060688E" w:rsidRPr="001D18D0">
        <w:rPr>
          <w:i/>
          <w:szCs w:val="20"/>
        </w:rPr>
        <w:t>35 Sonnets</w:t>
      </w:r>
      <w:r w:rsidR="0060688E" w:rsidRPr="001D18D0">
        <w:rPr>
          <w:szCs w:val="20"/>
        </w:rPr>
        <w:t xml:space="preserve"> (Lisbon, </w:t>
      </w:r>
      <w:proofErr w:type="spellStart"/>
      <w:r w:rsidR="0060688E" w:rsidRPr="001D18D0">
        <w:rPr>
          <w:szCs w:val="20"/>
        </w:rPr>
        <w:t>Monteiro</w:t>
      </w:r>
      <w:proofErr w:type="spellEnd"/>
      <w:r w:rsidR="0060688E" w:rsidRPr="001D18D0">
        <w:rPr>
          <w:szCs w:val="20"/>
        </w:rPr>
        <w:t xml:space="preserve">, 1918) and </w:t>
      </w:r>
      <w:r w:rsidR="0060688E" w:rsidRPr="001D18D0">
        <w:rPr>
          <w:i/>
          <w:szCs w:val="20"/>
        </w:rPr>
        <w:t>English Poems  I-II</w:t>
      </w:r>
      <w:r w:rsidR="0060688E" w:rsidRPr="001D18D0">
        <w:rPr>
          <w:szCs w:val="20"/>
        </w:rPr>
        <w:t xml:space="preserve"> and English Poems </w:t>
      </w:r>
      <w:r w:rsidR="0060688E" w:rsidRPr="001D18D0">
        <w:rPr>
          <w:i/>
          <w:szCs w:val="20"/>
        </w:rPr>
        <w:t>III</w:t>
      </w:r>
      <w:r w:rsidR="0060688E" w:rsidRPr="001D18D0">
        <w:rPr>
          <w:szCs w:val="20"/>
        </w:rPr>
        <w:t xml:space="preserve"> </w:t>
      </w:r>
      <w:r w:rsidR="0060688E" w:rsidRPr="001D18D0">
        <w:rPr>
          <w:i/>
          <w:szCs w:val="20"/>
        </w:rPr>
        <w:t xml:space="preserve">Epithalamium </w:t>
      </w:r>
      <w:r>
        <w:rPr>
          <w:szCs w:val="20"/>
        </w:rPr>
        <w:t xml:space="preserve">(Lisbon, </w:t>
      </w:r>
      <w:proofErr w:type="spellStart"/>
      <w:r>
        <w:rPr>
          <w:szCs w:val="20"/>
        </w:rPr>
        <w:t>Olisipo</w:t>
      </w:r>
      <w:proofErr w:type="spellEnd"/>
      <w:r>
        <w:rPr>
          <w:szCs w:val="20"/>
        </w:rPr>
        <w:t>, 1921) containing poems that could not have been published in Portuguese at that time.</w:t>
      </w:r>
      <w:r w:rsidR="0060688E" w:rsidRPr="001D18D0">
        <w:rPr>
          <w:sz w:val="20"/>
          <w:szCs w:val="20"/>
        </w:rPr>
        <w:t xml:space="preserve"> </w:t>
      </w:r>
      <w:r w:rsidR="0060688E" w:rsidRPr="001D18D0">
        <w:rPr>
          <w:color w:val="000000"/>
        </w:rPr>
        <w:t xml:space="preserve">There is ample evidence that he was reading widely, adding Whitman and Poe to his major influences as well as </w:t>
      </w:r>
      <w:r w:rsidR="00887A34">
        <w:rPr>
          <w:color w:val="000000"/>
        </w:rPr>
        <w:t>criticism and ethnography</w:t>
      </w:r>
      <w:r>
        <w:rPr>
          <w:color w:val="000000"/>
        </w:rPr>
        <w:t xml:space="preserve">, </w:t>
      </w:r>
      <w:r w:rsidR="0060688E" w:rsidRPr="001D18D0">
        <w:rPr>
          <w:color w:val="000000"/>
        </w:rPr>
        <w:t>classical and European literatures</w:t>
      </w:r>
      <w:r>
        <w:rPr>
          <w:color w:val="000000"/>
        </w:rPr>
        <w:t>,</w:t>
      </w:r>
      <w:r w:rsidR="0060688E" w:rsidRPr="001D18D0">
        <w:rPr>
          <w:color w:val="000000"/>
        </w:rPr>
        <w:t xml:space="preserve"> and Greek and German philosophers.</w:t>
      </w:r>
      <w:r w:rsidR="00362F27">
        <w:rPr>
          <w:color w:val="000000"/>
        </w:rPr>
        <w:t xml:space="preserve">  He lived a simple life, working as a commercial translator when necessary and planning his literary project with colleagues in the cafés of Lisbon.</w:t>
      </w:r>
      <w:r>
        <w:rPr>
          <w:color w:val="000000"/>
        </w:rPr>
        <w:t xml:space="preserve">  At his death, he left more than 25,000 pages</w:t>
      </w:r>
      <w:ins w:id="14" w:author="Eric Hayot" w:date="2012-06-29T13:35:00Z">
        <w:r w:rsidR="00F75E92">
          <w:rPr>
            <w:color w:val="000000"/>
          </w:rPr>
          <w:t xml:space="preserve"> of writing</w:t>
        </w:r>
      </w:ins>
      <w:r>
        <w:rPr>
          <w:color w:val="000000"/>
        </w:rPr>
        <w:t xml:space="preserve"> in a wooden trunk.</w:t>
      </w:r>
    </w:p>
    <w:p w14:paraId="47A0A258" w14:textId="77777777" w:rsidR="003E3E45" w:rsidRDefault="003E3E45" w:rsidP="006068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3A79EF61" w14:textId="777B7972" w:rsidR="001861D6" w:rsidRDefault="003E3E45" w:rsidP="006068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color w:val="000000"/>
        </w:rPr>
        <w:t xml:space="preserve">His major works include his only play, </w:t>
      </w:r>
      <w:r w:rsidR="00362F27">
        <w:rPr>
          <w:color w:val="000000"/>
        </w:rPr>
        <w:t>“</w:t>
      </w:r>
      <w:r>
        <w:rPr>
          <w:color w:val="000000"/>
        </w:rPr>
        <w:t xml:space="preserve">O </w:t>
      </w:r>
      <w:proofErr w:type="spellStart"/>
      <w:r>
        <w:rPr>
          <w:color w:val="000000"/>
        </w:rPr>
        <w:t>Marinheiro</w:t>
      </w:r>
      <w:proofErr w:type="spellEnd"/>
      <w:r w:rsidR="00362F27">
        <w:rPr>
          <w:color w:val="000000"/>
        </w:rPr>
        <w:t>”</w:t>
      </w:r>
      <w:r>
        <w:rPr>
          <w:color w:val="000000"/>
        </w:rPr>
        <w:t xml:space="preserve"> [The Mariner] (1913), Álvaro de Campos’s “Ode </w:t>
      </w:r>
      <w:proofErr w:type="spellStart"/>
      <w:r>
        <w:rPr>
          <w:color w:val="000000"/>
        </w:rPr>
        <w:t>Marítima</w:t>
      </w:r>
      <w:proofErr w:type="spellEnd"/>
      <w:r>
        <w:rPr>
          <w:color w:val="000000"/>
        </w:rPr>
        <w:t xml:space="preserve">” [Maritime Ode] and manifesto, ULTIMATUM (1917), the 24 odes of Ricardo Reis published in ATHENA (1924), Alberto </w:t>
      </w:r>
      <w:proofErr w:type="spellStart"/>
      <w:r>
        <w:rPr>
          <w:color w:val="000000"/>
        </w:rPr>
        <w:t>Caeiro’s</w:t>
      </w:r>
      <w:proofErr w:type="spellEnd"/>
      <w:r>
        <w:rPr>
          <w:color w:val="000000"/>
        </w:rPr>
        <w:t xml:space="preserve"> “O </w:t>
      </w:r>
      <w:proofErr w:type="spellStart"/>
      <w:r>
        <w:rPr>
          <w:color w:val="000000"/>
        </w:rPr>
        <w:t>Guardador</w:t>
      </w:r>
      <w:proofErr w:type="spellEnd"/>
      <w:r>
        <w:rPr>
          <w:color w:val="000000"/>
        </w:rPr>
        <w:t xml:space="preserve"> de </w:t>
      </w:r>
      <w:proofErr w:type="spellStart"/>
      <w:r>
        <w:rPr>
          <w:color w:val="000000"/>
        </w:rPr>
        <w:t>Rebanhos</w:t>
      </w:r>
      <w:proofErr w:type="spellEnd"/>
      <w:r>
        <w:rPr>
          <w:color w:val="000000"/>
        </w:rPr>
        <w:t xml:space="preserve">” [The Keeper of Sheep], also published in ATHENA (1925), and his single book of poetry in Portuguese, </w:t>
      </w:r>
      <w:proofErr w:type="spellStart"/>
      <w:r w:rsidRPr="003E3E45">
        <w:rPr>
          <w:i/>
          <w:color w:val="000000"/>
        </w:rPr>
        <w:t>Mensagem</w:t>
      </w:r>
      <w:proofErr w:type="spellEnd"/>
      <w:r>
        <w:rPr>
          <w:i/>
          <w:color w:val="000000"/>
        </w:rPr>
        <w:t xml:space="preserve"> </w:t>
      </w:r>
      <w:r>
        <w:rPr>
          <w:color w:val="000000"/>
        </w:rPr>
        <w:t xml:space="preserve">[Message] (1934). </w:t>
      </w:r>
      <w:r w:rsidR="00657486">
        <w:rPr>
          <w:color w:val="000000"/>
        </w:rPr>
        <w:t>His</w:t>
      </w:r>
      <w:r>
        <w:rPr>
          <w:color w:val="000000"/>
        </w:rPr>
        <w:t xml:space="preserve"> most influential prose work is </w:t>
      </w:r>
      <w:r w:rsidRPr="003E3E45">
        <w:rPr>
          <w:i/>
          <w:color w:val="000000"/>
        </w:rPr>
        <w:t xml:space="preserve">O </w:t>
      </w:r>
      <w:proofErr w:type="spellStart"/>
      <w:r w:rsidRPr="003E3E45">
        <w:rPr>
          <w:i/>
          <w:color w:val="000000"/>
        </w:rPr>
        <w:t>Livro</w:t>
      </w:r>
      <w:proofErr w:type="spellEnd"/>
      <w:r w:rsidRPr="003E3E45">
        <w:rPr>
          <w:i/>
          <w:color w:val="000000"/>
        </w:rPr>
        <w:t xml:space="preserve"> do </w:t>
      </w:r>
      <w:proofErr w:type="spellStart"/>
      <w:r w:rsidRPr="003E3E45">
        <w:rPr>
          <w:i/>
          <w:color w:val="000000"/>
        </w:rPr>
        <w:t>Desassossego</w:t>
      </w:r>
      <w:proofErr w:type="spellEnd"/>
      <w:r w:rsidR="00177F88">
        <w:rPr>
          <w:color w:val="000000"/>
        </w:rPr>
        <w:t xml:space="preserve"> [Book of Disquietude]. </w:t>
      </w:r>
      <w:del w:id="15" w:author="Eric Hayot" w:date="2012-06-29T13:35:00Z">
        <w:r w:rsidR="00177F88" w:rsidDel="00F75E92">
          <w:rPr>
            <w:color w:val="000000"/>
          </w:rPr>
          <w:delText>It was o</w:delText>
        </w:r>
        <w:r w:rsidDel="00F75E92">
          <w:rPr>
            <w:color w:val="000000"/>
          </w:rPr>
          <w:delText>nly a</w:delText>
        </w:r>
      </w:del>
      <w:ins w:id="16" w:author="Eric Hayot" w:date="2012-06-29T13:35:00Z">
        <w:r w:rsidR="00F75E92">
          <w:rPr>
            <w:color w:val="000000"/>
          </w:rPr>
          <w:t>A</w:t>
        </w:r>
      </w:ins>
      <w:r>
        <w:rPr>
          <w:color w:val="000000"/>
        </w:rPr>
        <w:t>ssembled and publi</w:t>
      </w:r>
      <w:r w:rsidR="001861D6">
        <w:rPr>
          <w:color w:val="000000"/>
        </w:rPr>
        <w:t>shed for the first time in 1982,</w:t>
      </w:r>
      <w:r w:rsidR="00177F88">
        <w:rPr>
          <w:color w:val="000000"/>
        </w:rPr>
        <w:t xml:space="preserve"> it </w:t>
      </w:r>
      <w:r w:rsidR="001861D6">
        <w:rPr>
          <w:color w:val="000000"/>
        </w:rPr>
        <w:t>now ri</w:t>
      </w:r>
      <w:r w:rsidR="00177F88">
        <w:rPr>
          <w:color w:val="000000"/>
        </w:rPr>
        <w:t>vals Kafka’s works as emblem</w:t>
      </w:r>
      <w:r w:rsidR="001861D6">
        <w:rPr>
          <w:color w:val="000000"/>
        </w:rPr>
        <w:t xml:space="preserve"> of the modern condition.</w:t>
      </w:r>
      <w:r w:rsidR="00177F88">
        <w:rPr>
          <w:color w:val="000000"/>
        </w:rPr>
        <w:t xml:space="preserve">  No two editions of the book are the same.</w:t>
      </w:r>
    </w:p>
    <w:p w14:paraId="459986CA" w14:textId="77777777" w:rsidR="001861D6" w:rsidRDefault="001861D6" w:rsidP="006068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2DD4D5C4" w14:textId="434EEB2A" w:rsidR="001861D6" w:rsidRDefault="001861D6" w:rsidP="001861D6">
      <w:pPr>
        <w:rPr>
          <w:b/>
        </w:rPr>
      </w:pPr>
      <w:r w:rsidRPr="00A52923">
        <w:rPr>
          <w:b/>
        </w:rPr>
        <w:t>Key Biographies</w:t>
      </w:r>
      <w:r>
        <w:rPr>
          <w:b/>
        </w:rPr>
        <w:t xml:space="preserve"> of Fernando Pessoa</w:t>
      </w:r>
      <w:r w:rsidRPr="00A52923">
        <w:rPr>
          <w:b/>
        </w:rPr>
        <w:t>:</w:t>
      </w:r>
    </w:p>
    <w:p w14:paraId="40DA2CC8" w14:textId="405556A1" w:rsidR="00B85BA1" w:rsidRDefault="00B85BA1" w:rsidP="00B85BA1">
      <w:pPr>
        <w:widowControl w:val="0"/>
        <w:autoSpaceDE w:val="0"/>
        <w:autoSpaceDN w:val="0"/>
        <w:adjustRightInd w:val="0"/>
        <w:ind w:left="720" w:hanging="720"/>
        <w:rPr>
          <w:lang w:val="fr-FR"/>
        </w:rPr>
      </w:pPr>
      <w:commentRangeStart w:id="17"/>
      <w:r w:rsidRPr="00FA3E8C">
        <w:rPr>
          <w:lang w:val="pt-BR"/>
        </w:rPr>
        <w:t xml:space="preserve">Simões, João Gaspar. </w:t>
      </w:r>
      <w:r w:rsidRPr="00FA3E8C">
        <w:rPr>
          <w:i/>
          <w:lang w:val="pt-BR"/>
        </w:rPr>
        <w:t>Vida e Obra de Fernando Pessoa: História duma Geração</w:t>
      </w:r>
      <w:r w:rsidRPr="00FA3E8C">
        <w:rPr>
          <w:lang w:val="pt-BR"/>
        </w:rPr>
        <w:t xml:space="preserve">. </w:t>
      </w:r>
      <w:r w:rsidR="00E06020">
        <w:rPr>
          <w:lang w:val="fr-FR"/>
        </w:rPr>
        <w:t>Lisboa</w:t>
      </w:r>
      <w:r w:rsidRPr="00FA3E8C">
        <w:rPr>
          <w:lang w:val="fr-FR"/>
        </w:rPr>
        <w:t xml:space="preserve">: </w:t>
      </w:r>
      <w:proofErr w:type="spellStart"/>
      <w:r w:rsidRPr="00FA3E8C">
        <w:rPr>
          <w:lang w:val="fr-FR"/>
        </w:rPr>
        <w:t>Livraria</w:t>
      </w:r>
      <w:proofErr w:type="spellEnd"/>
      <w:r w:rsidRPr="00FA3E8C">
        <w:rPr>
          <w:lang w:val="fr-FR"/>
        </w:rPr>
        <w:t xml:space="preserve"> Bertrand, 1950.</w:t>
      </w:r>
    </w:p>
    <w:p w14:paraId="28C50F4D" w14:textId="2F23A5F1" w:rsidR="00A71D4C" w:rsidRDefault="00A71D4C" w:rsidP="00B85BA1">
      <w:pPr>
        <w:widowControl w:val="0"/>
        <w:autoSpaceDE w:val="0"/>
        <w:autoSpaceDN w:val="0"/>
        <w:adjustRightInd w:val="0"/>
        <w:ind w:left="720" w:hanging="720"/>
        <w:rPr>
          <w:lang w:val="fr-FR"/>
        </w:rPr>
      </w:pPr>
      <w:r>
        <w:rPr>
          <w:lang w:val="fr-FR"/>
        </w:rPr>
        <w:t xml:space="preserve">Severino, </w:t>
      </w:r>
      <w:proofErr w:type="spellStart"/>
      <w:r>
        <w:rPr>
          <w:lang w:val="fr-FR"/>
        </w:rPr>
        <w:t>Alexandrino</w:t>
      </w:r>
      <w:proofErr w:type="spellEnd"/>
      <w:r>
        <w:rPr>
          <w:lang w:val="fr-FR"/>
        </w:rPr>
        <w:t xml:space="preserve">. </w:t>
      </w:r>
      <w:r w:rsidRPr="00A71D4C">
        <w:rPr>
          <w:i/>
          <w:lang w:val="fr-FR"/>
        </w:rPr>
        <w:t xml:space="preserve">Fernando Pessoa na </w:t>
      </w:r>
      <w:proofErr w:type="spellStart"/>
      <w:r w:rsidRPr="00A71D4C">
        <w:rPr>
          <w:i/>
          <w:lang w:val="fr-FR"/>
        </w:rPr>
        <w:t>África</w:t>
      </w:r>
      <w:proofErr w:type="spellEnd"/>
      <w:r w:rsidRPr="00A71D4C">
        <w:rPr>
          <w:i/>
          <w:lang w:val="fr-FR"/>
        </w:rPr>
        <w:t xml:space="preserve"> do Sul : </w:t>
      </w:r>
      <w:proofErr w:type="spellStart"/>
      <w:r w:rsidRPr="00A71D4C">
        <w:rPr>
          <w:i/>
          <w:lang w:val="fr-FR"/>
        </w:rPr>
        <w:t>a</w:t>
      </w:r>
      <w:proofErr w:type="spellEnd"/>
      <w:r w:rsidRPr="00A71D4C">
        <w:rPr>
          <w:i/>
          <w:lang w:val="fr-FR"/>
        </w:rPr>
        <w:t xml:space="preserve"> </w:t>
      </w:r>
      <w:proofErr w:type="spellStart"/>
      <w:r w:rsidRPr="00A71D4C">
        <w:rPr>
          <w:i/>
          <w:lang w:val="fr-FR"/>
        </w:rPr>
        <w:t>formação</w:t>
      </w:r>
      <w:proofErr w:type="spellEnd"/>
      <w:r w:rsidRPr="00A71D4C">
        <w:rPr>
          <w:i/>
          <w:lang w:val="fr-FR"/>
        </w:rPr>
        <w:t xml:space="preserve"> </w:t>
      </w:r>
      <w:proofErr w:type="spellStart"/>
      <w:r w:rsidRPr="00A71D4C">
        <w:rPr>
          <w:i/>
          <w:lang w:val="fr-FR"/>
        </w:rPr>
        <w:t>inglesa</w:t>
      </w:r>
      <w:proofErr w:type="spellEnd"/>
      <w:r w:rsidRPr="00A71D4C">
        <w:rPr>
          <w:i/>
          <w:lang w:val="fr-FR"/>
        </w:rPr>
        <w:t xml:space="preserve"> de Fernando Pessoa</w:t>
      </w:r>
      <w:r>
        <w:rPr>
          <w:lang w:val="fr-FR"/>
        </w:rPr>
        <w:t xml:space="preserve">.  Lisboa :  Dom </w:t>
      </w:r>
      <w:proofErr w:type="spellStart"/>
      <w:r>
        <w:rPr>
          <w:lang w:val="fr-FR"/>
        </w:rPr>
        <w:t>Quixote</w:t>
      </w:r>
      <w:proofErr w:type="spellEnd"/>
      <w:r>
        <w:rPr>
          <w:lang w:val="fr-FR"/>
        </w:rPr>
        <w:t xml:space="preserve">, 1983. </w:t>
      </w:r>
    </w:p>
    <w:p w14:paraId="05A18F6C" w14:textId="04EA9A68" w:rsidR="00B85BA1" w:rsidRPr="00FA3E8C" w:rsidRDefault="00B85BA1" w:rsidP="00B85BA1">
      <w:pPr>
        <w:widowControl w:val="0"/>
        <w:autoSpaceDE w:val="0"/>
        <w:autoSpaceDN w:val="0"/>
        <w:adjustRightInd w:val="0"/>
        <w:ind w:left="720" w:hanging="720"/>
        <w:rPr>
          <w:lang w:val="fr-FR"/>
        </w:rPr>
      </w:pPr>
      <w:proofErr w:type="spellStart"/>
      <w:r>
        <w:rPr>
          <w:lang w:val="fr-FR"/>
        </w:rPr>
        <w:t>Crespo</w:t>
      </w:r>
      <w:proofErr w:type="spellEnd"/>
      <w:r>
        <w:rPr>
          <w:lang w:val="fr-FR"/>
        </w:rPr>
        <w:t xml:space="preserve">. Angel. </w:t>
      </w:r>
      <w:r w:rsidRPr="000C6DC4">
        <w:rPr>
          <w:i/>
          <w:lang w:val="fr-FR"/>
        </w:rPr>
        <w:t>Vida plural de Fernando Pessoa</w:t>
      </w:r>
      <w:r>
        <w:rPr>
          <w:lang w:val="fr-FR"/>
        </w:rPr>
        <w:t xml:space="preserve">. Barcelona : </w:t>
      </w:r>
      <w:proofErr w:type="spellStart"/>
      <w:r>
        <w:rPr>
          <w:lang w:val="fr-FR"/>
        </w:rPr>
        <w:t>Seix</w:t>
      </w:r>
      <w:proofErr w:type="spellEnd"/>
      <w:r>
        <w:rPr>
          <w:lang w:val="fr-FR"/>
        </w:rPr>
        <w:t xml:space="preserve"> </w:t>
      </w:r>
      <w:proofErr w:type="spellStart"/>
      <w:r>
        <w:rPr>
          <w:lang w:val="fr-FR"/>
        </w:rPr>
        <w:t>Barral</w:t>
      </w:r>
      <w:proofErr w:type="spellEnd"/>
      <w:r>
        <w:rPr>
          <w:lang w:val="fr-FR"/>
        </w:rPr>
        <w:t>, 1988.</w:t>
      </w:r>
    </w:p>
    <w:p w14:paraId="627229C1" w14:textId="710E6F0C" w:rsidR="003639C4" w:rsidRPr="00160EBE" w:rsidRDefault="003639C4" w:rsidP="00B85BA1">
      <w:pPr>
        <w:ind w:left="720" w:hanging="720"/>
        <w:rPr>
          <w:lang w:val="fr-FR"/>
        </w:rPr>
      </w:pPr>
      <w:proofErr w:type="spellStart"/>
      <w:r w:rsidRPr="00160EBE">
        <w:rPr>
          <w:lang w:val="fr-FR"/>
        </w:rPr>
        <w:t>Bréchon</w:t>
      </w:r>
      <w:proofErr w:type="spellEnd"/>
      <w:r w:rsidRPr="00160EBE">
        <w:rPr>
          <w:lang w:val="fr-FR"/>
        </w:rPr>
        <w:t xml:space="preserve">, Robert. </w:t>
      </w:r>
      <w:r w:rsidRPr="00160EBE">
        <w:rPr>
          <w:i/>
          <w:lang w:val="fr-FR"/>
        </w:rPr>
        <w:t>Étrange Étranger</w:t>
      </w:r>
      <w:r w:rsidRPr="00160EBE">
        <w:rPr>
          <w:lang w:val="fr-FR"/>
        </w:rPr>
        <w:t>. Paris: C. Bourgois, 1996.</w:t>
      </w:r>
    </w:p>
    <w:p w14:paraId="7C85D3C7" w14:textId="187CC516" w:rsidR="00B85BA1" w:rsidRDefault="00B85BA1" w:rsidP="00B85BA1">
      <w:pPr>
        <w:ind w:left="360" w:hanging="360"/>
      </w:pPr>
      <w:r>
        <w:t xml:space="preserve">Ferreira, Francisco Manuel da Fonseca. </w:t>
      </w:r>
      <w:r w:rsidRPr="000C6DC4">
        <w:rPr>
          <w:i/>
        </w:rPr>
        <w:t xml:space="preserve">Fernando Pessoa: a penumbra do </w:t>
      </w:r>
      <w:proofErr w:type="spellStart"/>
      <w:r w:rsidRPr="000C6DC4">
        <w:rPr>
          <w:i/>
        </w:rPr>
        <w:t>génio</w:t>
      </w:r>
      <w:proofErr w:type="spellEnd"/>
      <w:r>
        <w:t xml:space="preserve">.  </w:t>
      </w:r>
      <w:proofErr w:type="spellStart"/>
      <w:r>
        <w:t>Lisboa</w:t>
      </w:r>
      <w:proofErr w:type="spellEnd"/>
      <w:r>
        <w:t xml:space="preserve">: </w:t>
      </w:r>
      <w:proofErr w:type="spellStart"/>
      <w:r>
        <w:t>Livros</w:t>
      </w:r>
      <w:proofErr w:type="spellEnd"/>
      <w:r>
        <w:t xml:space="preserve"> Horizonte, 2002.</w:t>
      </w:r>
      <w:commentRangeEnd w:id="17"/>
      <w:r w:rsidR="00F75E92">
        <w:rPr>
          <w:rStyle w:val="CommentReference"/>
        </w:rPr>
        <w:commentReference w:id="17"/>
      </w:r>
    </w:p>
    <w:p w14:paraId="38E1B14D" w14:textId="77777777" w:rsidR="001861D6" w:rsidRDefault="001861D6" w:rsidP="001861D6">
      <w:pPr>
        <w:rPr>
          <w:b/>
        </w:rPr>
      </w:pPr>
    </w:p>
    <w:p w14:paraId="455B9A1C" w14:textId="77777777" w:rsidR="001861D6" w:rsidRDefault="001861D6" w:rsidP="001861D6">
      <w:pPr>
        <w:rPr>
          <w:b/>
        </w:rPr>
      </w:pPr>
    </w:p>
    <w:p w14:paraId="6633F46B" w14:textId="77777777" w:rsidR="001861D6" w:rsidRDefault="001861D6" w:rsidP="001861D6">
      <w:pPr>
        <w:rPr>
          <w:b/>
        </w:rPr>
      </w:pPr>
    </w:p>
    <w:p w14:paraId="72349B50" w14:textId="67374239" w:rsidR="001861D6" w:rsidRPr="00A52923" w:rsidRDefault="001861D6" w:rsidP="001861D6">
      <w:pPr>
        <w:rPr>
          <w:b/>
        </w:rPr>
      </w:pPr>
      <w:r>
        <w:rPr>
          <w:b/>
        </w:rPr>
        <w:t>Chronology of All W</w:t>
      </w:r>
      <w:r w:rsidRPr="00D617BF">
        <w:rPr>
          <w:b/>
        </w:rPr>
        <w:t>orks:</w:t>
      </w:r>
    </w:p>
    <w:p w14:paraId="7880D292" w14:textId="72E13ACC" w:rsidR="003E3E45" w:rsidRPr="003E3E45" w:rsidRDefault="003E3E45" w:rsidP="006068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color w:val="000000"/>
        </w:rPr>
        <w:t xml:space="preserve"> </w:t>
      </w:r>
    </w:p>
    <w:p w14:paraId="0D837F5F" w14:textId="42BCB0CD" w:rsidR="0060688E" w:rsidRDefault="003639C4" w:rsidP="00B10283">
      <w:r>
        <w:t xml:space="preserve">Pessoa’s works are numerous and dispersed.  Readers may consult several editions of collected prose and poetry, none complete. </w:t>
      </w:r>
      <w:r w:rsidR="00A71D4C">
        <w:t xml:space="preserve"> </w:t>
      </w:r>
      <w:proofErr w:type="spellStart"/>
      <w:r w:rsidR="00A71D4C">
        <w:t>Editora</w:t>
      </w:r>
      <w:proofErr w:type="spellEnd"/>
      <w:r w:rsidR="00A71D4C">
        <w:t xml:space="preserve"> </w:t>
      </w:r>
      <w:proofErr w:type="spellStart"/>
      <w:r w:rsidR="00A71D4C">
        <w:t>Ática</w:t>
      </w:r>
      <w:proofErr w:type="spellEnd"/>
      <w:r w:rsidR="00A71D4C">
        <w:t xml:space="preserve"> began to publish Pessoa’s works in 1942, and their editions established parameters for what was taken to be Pessoa’s oeuvre, until further research into the trove of manuscripts began to produce much larger collections</w:t>
      </w:r>
      <w:r w:rsidR="001B2847">
        <w:t>, changing the perception, reading, and understanding of Pessoa.</w:t>
      </w:r>
      <w:r w:rsidR="00177F88">
        <w:t xml:space="preserve"> </w:t>
      </w:r>
      <w:r w:rsidR="009B2B59">
        <w:t>Numerous n</w:t>
      </w:r>
      <w:r w:rsidR="00177F88">
        <w:t xml:space="preserve">ew </w:t>
      </w:r>
      <w:r w:rsidR="00A45EA5">
        <w:t xml:space="preserve">editions </w:t>
      </w:r>
      <w:r w:rsidR="009B2B59">
        <w:t xml:space="preserve">after 1990 </w:t>
      </w:r>
      <w:r w:rsidR="00A45EA5">
        <w:t xml:space="preserve">are the work of </w:t>
      </w:r>
      <w:r w:rsidR="009B2B59">
        <w:t>distinguished</w:t>
      </w:r>
      <w:r w:rsidR="00A45EA5">
        <w:t xml:space="preserve"> specialists and of a</w:t>
      </w:r>
      <w:r w:rsidR="00177F88">
        <w:t xml:space="preserve"> </w:t>
      </w:r>
      <w:r w:rsidR="00A45EA5">
        <w:t>“</w:t>
      </w:r>
      <w:r w:rsidR="00177F88">
        <w:t>Pessoa team</w:t>
      </w:r>
      <w:r w:rsidR="00A45EA5">
        <w:t>”</w:t>
      </w:r>
      <w:r w:rsidR="00177F88">
        <w:t xml:space="preserve"> </w:t>
      </w:r>
      <w:r w:rsidR="00A45EA5">
        <w:t>appointed to examine</w:t>
      </w:r>
      <w:r w:rsidR="00177F88">
        <w:t xml:space="preserve"> the contents of the trunk now deposited at Lisbon’s National Library.</w:t>
      </w:r>
    </w:p>
    <w:p w14:paraId="65ECBBD0" w14:textId="77777777" w:rsidR="00A71D4C" w:rsidRDefault="00A71D4C" w:rsidP="00B10283"/>
    <w:p w14:paraId="53F70570" w14:textId="77777777" w:rsidR="003639C4" w:rsidRPr="00C075E2" w:rsidRDefault="003639C4" w:rsidP="00A71D4C">
      <w:pPr>
        <w:ind w:left="720" w:hanging="720"/>
        <w:rPr>
          <w:lang w:val="pt-BR"/>
        </w:rPr>
      </w:pPr>
      <w:r w:rsidRPr="00C075E2">
        <w:rPr>
          <w:i/>
          <w:lang w:val="pt-BR"/>
        </w:rPr>
        <w:t>Poesia de Fernando Pessoa</w:t>
      </w:r>
      <w:r w:rsidRPr="00623938">
        <w:rPr>
          <w:lang w:val="pt-BR"/>
        </w:rPr>
        <w:t>.</w:t>
      </w:r>
      <w:r w:rsidRPr="00C075E2">
        <w:rPr>
          <w:lang w:val="pt-BR"/>
        </w:rPr>
        <w:t xml:space="preserve"> 2 vols. Adolfo Casais Monteiro, ed. Lisbon: Editora Confluência, 1942.</w:t>
      </w:r>
    </w:p>
    <w:p w14:paraId="3BF482BA" w14:textId="77777777" w:rsidR="003639C4" w:rsidRPr="00160EBE" w:rsidRDefault="003639C4" w:rsidP="00A71D4C">
      <w:pPr>
        <w:ind w:left="720" w:hanging="720"/>
        <w:rPr>
          <w:lang w:val="pt-BR"/>
        </w:rPr>
      </w:pPr>
      <w:r w:rsidRPr="00160EBE">
        <w:rPr>
          <w:i/>
          <w:lang w:val="pt-BR"/>
        </w:rPr>
        <w:t>Obra Poética</w:t>
      </w:r>
      <w:r w:rsidRPr="00160EBE">
        <w:rPr>
          <w:lang w:val="pt-BR"/>
        </w:rPr>
        <w:t xml:space="preserve">.  Maria Aliete Galhoz, org.  </w:t>
      </w:r>
      <w:r>
        <w:t>Reprint of 8</w:t>
      </w:r>
      <w:r>
        <w:rPr>
          <w:vertAlign w:val="superscript"/>
        </w:rPr>
        <w:t>th</w:t>
      </w:r>
      <w:r>
        <w:t xml:space="preserve"> ed. (1981).  </w:t>
      </w:r>
      <w:r w:rsidRPr="00160EBE">
        <w:rPr>
          <w:lang w:val="pt-BR"/>
        </w:rPr>
        <w:t>Rio de Janeiro:  Editora Nova Aguilar, 1983 [1960].</w:t>
      </w:r>
    </w:p>
    <w:p w14:paraId="2E47EF37" w14:textId="6AB2BC3F" w:rsidR="003639C4" w:rsidRPr="00160EBE" w:rsidRDefault="003639C4" w:rsidP="00A71D4C">
      <w:pPr>
        <w:ind w:left="720" w:hanging="720"/>
        <w:rPr>
          <w:color w:val="000000"/>
          <w:lang w:val="pt-BR"/>
        </w:rPr>
      </w:pPr>
      <w:r w:rsidRPr="00160EBE">
        <w:rPr>
          <w:i/>
          <w:color w:val="000000"/>
          <w:lang w:val="pt-BR"/>
        </w:rPr>
        <w:t>Obras em Prosa</w:t>
      </w:r>
      <w:r w:rsidRPr="00160EBE">
        <w:rPr>
          <w:color w:val="000000"/>
          <w:lang w:val="pt-BR"/>
        </w:rPr>
        <w:t>.  Cleonice Berardinelle, org., intro., notes. Rio de Jane</w:t>
      </w:r>
      <w:r w:rsidR="00A71D4C">
        <w:rPr>
          <w:color w:val="000000"/>
          <w:lang w:val="pt-BR"/>
        </w:rPr>
        <w:t xml:space="preserve">iro: Nova Aguilar, </w:t>
      </w:r>
      <w:commentRangeStart w:id="18"/>
      <w:r w:rsidR="00A71D4C">
        <w:rPr>
          <w:color w:val="000000"/>
          <w:lang w:val="pt-BR"/>
        </w:rPr>
        <w:t>1982 [1974].</w:t>
      </w:r>
    </w:p>
    <w:p w14:paraId="0240FDFB" w14:textId="77777777" w:rsidR="003639C4" w:rsidRPr="00160EBE" w:rsidRDefault="003639C4" w:rsidP="003639C4">
      <w:pPr>
        <w:ind w:left="446" w:hanging="446"/>
        <w:rPr>
          <w:lang w:val="pt-BR"/>
        </w:rPr>
      </w:pPr>
      <w:r>
        <w:rPr>
          <w:i/>
          <w:lang w:val="pt-BR"/>
        </w:rPr>
        <w:t>Obra Poética e em Prosa</w:t>
      </w:r>
      <w:r w:rsidRPr="00623938">
        <w:rPr>
          <w:lang w:val="pt-BR"/>
        </w:rPr>
        <w:t>.</w:t>
      </w:r>
      <w:r w:rsidRPr="00160EBE">
        <w:rPr>
          <w:lang w:val="pt-BR"/>
        </w:rPr>
        <w:t xml:space="preserve"> 3 vols. António Quadros &amp; Dalila Pereira da Costa, eds. Oporto: Lello &amp; Irmãos, 1986. </w:t>
      </w:r>
      <w:commentRangeEnd w:id="18"/>
      <w:r w:rsidR="00F75E92">
        <w:rPr>
          <w:rStyle w:val="CommentReference"/>
        </w:rPr>
        <w:commentReference w:id="18"/>
      </w:r>
    </w:p>
    <w:p w14:paraId="570552A9" w14:textId="77777777" w:rsidR="003639C4" w:rsidRDefault="003639C4" w:rsidP="00B10283"/>
    <w:sectPr w:rsidR="003639C4" w:rsidSect="00770AD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Eric Hayot" w:date="2012-06-29T13:39:00Z" w:initials="EH">
    <w:p w14:paraId="01056CD8" w14:textId="10CD8BAA" w:rsidR="00F75E92" w:rsidRDefault="00F75E92">
      <w:pPr>
        <w:pStyle w:val="CommentText"/>
      </w:pPr>
      <w:r>
        <w:rPr>
          <w:rStyle w:val="CommentReference"/>
        </w:rPr>
        <w:annotationRef/>
      </w:r>
      <w:r>
        <w:t>Correct?</w:t>
      </w:r>
    </w:p>
  </w:comment>
  <w:comment w:id="5" w:author="Eric Hayot" w:date="2012-06-29T13:39:00Z" w:initials="EH">
    <w:p w14:paraId="248F2BBD" w14:textId="6C2FCE2C" w:rsidR="00F75E92" w:rsidRDefault="00F75E92">
      <w:pPr>
        <w:pStyle w:val="CommentText"/>
      </w:pPr>
      <w:r>
        <w:rPr>
          <w:rStyle w:val="CommentReference"/>
        </w:rPr>
        <w:annotationRef/>
      </w:r>
      <w:r>
        <w:t>Is this correct?</w:t>
      </w:r>
    </w:p>
  </w:comment>
  <w:comment w:id="12" w:author="Eric Hayot" w:date="2012-06-29T13:39:00Z" w:initials="EH">
    <w:p w14:paraId="5FA08E8B" w14:textId="6FA97E8E" w:rsidR="00F75E92" w:rsidRDefault="00F75E92">
      <w:pPr>
        <w:pStyle w:val="CommentText"/>
      </w:pPr>
      <w:r>
        <w:rPr>
          <w:rStyle w:val="CommentReference"/>
        </w:rPr>
        <w:annotationRef/>
      </w:r>
      <w:r>
        <w:t>Ref not needed for facts?</w:t>
      </w:r>
    </w:p>
  </w:comment>
  <w:comment w:id="17" w:author="Eric Hayot" w:date="2012-06-29T13:39:00Z" w:initials="EH">
    <w:p w14:paraId="56EEEFCA" w14:textId="7742FD5C" w:rsidR="00F75E92" w:rsidRDefault="00F75E92">
      <w:pPr>
        <w:pStyle w:val="CommentText"/>
      </w:pPr>
      <w:r>
        <w:rPr>
          <w:rStyle w:val="CommentReference"/>
        </w:rPr>
        <w:annotationRef/>
      </w:r>
      <w:r>
        <w:t>David: possible here to include some English-language sources; your book, e.g.?</w:t>
      </w:r>
    </w:p>
  </w:comment>
  <w:comment w:id="18" w:author="Eric Hayot" w:date="2012-06-29T13:39:00Z" w:initials="EH">
    <w:p w14:paraId="5FFE9BEC" w14:textId="207243B7" w:rsidR="00F75E92" w:rsidRDefault="00F75E92">
      <w:pPr>
        <w:pStyle w:val="CommentText"/>
      </w:pPr>
      <w:r>
        <w:rPr>
          <w:rStyle w:val="CommentReference"/>
        </w:rPr>
        <w:annotationRef/>
      </w:r>
      <w:r>
        <w:t>Again, anything even close in English?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Times">
    <w:panose1 w:val="0202060306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83"/>
    <w:rsid w:val="000C6DC4"/>
    <w:rsid w:val="00177F88"/>
    <w:rsid w:val="001861D6"/>
    <w:rsid w:val="0019004B"/>
    <w:rsid w:val="001B2847"/>
    <w:rsid w:val="00362F27"/>
    <w:rsid w:val="003639C4"/>
    <w:rsid w:val="003E3E45"/>
    <w:rsid w:val="004A1AF1"/>
    <w:rsid w:val="005148BB"/>
    <w:rsid w:val="0060688E"/>
    <w:rsid w:val="00657486"/>
    <w:rsid w:val="00770AD1"/>
    <w:rsid w:val="0087154F"/>
    <w:rsid w:val="00887A34"/>
    <w:rsid w:val="009B2B59"/>
    <w:rsid w:val="009C3DB5"/>
    <w:rsid w:val="00A45EA5"/>
    <w:rsid w:val="00A71D4C"/>
    <w:rsid w:val="00B10283"/>
    <w:rsid w:val="00B85BA1"/>
    <w:rsid w:val="00C63D82"/>
    <w:rsid w:val="00E06020"/>
    <w:rsid w:val="00F75E92"/>
    <w:rsid w:val="00FE540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917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283"/>
    <w:pPr>
      <w:spacing w:after="0"/>
    </w:pPr>
    <w:rPr>
      <w:rFonts w:ascii="Times" w:eastAsiaTheme="minorHAnsi" w:hAns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5E92"/>
    <w:rPr>
      <w:rFonts w:ascii="Tahoma" w:hAnsi="Tahoma" w:cs="Tahoma"/>
      <w:sz w:val="16"/>
      <w:szCs w:val="16"/>
    </w:rPr>
  </w:style>
  <w:style w:type="character" w:customStyle="1" w:styleId="BalloonTextChar">
    <w:name w:val="Balloon Text Char"/>
    <w:basedOn w:val="DefaultParagraphFont"/>
    <w:link w:val="BalloonText"/>
    <w:uiPriority w:val="99"/>
    <w:semiHidden/>
    <w:rsid w:val="00F75E92"/>
    <w:rPr>
      <w:rFonts w:ascii="Tahoma" w:eastAsiaTheme="minorHAnsi" w:hAnsi="Tahoma" w:cs="Tahoma"/>
      <w:sz w:val="16"/>
      <w:szCs w:val="16"/>
      <w:lang w:eastAsia="en-US"/>
    </w:rPr>
  </w:style>
  <w:style w:type="character" w:styleId="CommentReference">
    <w:name w:val="annotation reference"/>
    <w:basedOn w:val="DefaultParagraphFont"/>
    <w:uiPriority w:val="99"/>
    <w:semiHidden/>
    <w:unhideWhenUsed/>
    <w:rsid w:val="00F75E92"/>
    <w:rPr>
      <w:sz w:val="16"/>
      <w:szCs w:val="16"/>
    </w:rPr>
  </w:style>
  <w:style w:type="paragraph" w:styleId="CommentText">
    <w:name w:val="annotation text"/>
    <w:basedOn w:val="Normal"/>
    <w:link w:val="CommentTextChar"/>
    <w:uiPriority w:val="99"/>
    <w:semiHidden/>
    <w:unhideWhenUsed/>
    <w:rsid w:val="00F75E92"/>
    <w:rPr>
      <w:sz w:val="20"/>
      <w:szCs w:val="20"/>
    </w:rPr>
  </w:style>
  <w:style w:type="character" w:customStyle="1" w:styleId="CommentTextChar">
    <w:name w:val="Comment Text Char"/>
    <w:basedOn w:val="DefaultParagraphFont"/>
    <w:link w:val="CommentText"/>
    <w:uiPriority w:val="99"/>
    <w:semiHidden/>
    <w:rsid w:val="00F75E92"/>
    <w:rPr>
      <w:rFonts w:ascii="Times" w:eastAsiaTheme="minorHAnsi" w:hAnsi="Times"/>
      <w:lang w:eastAsia="en-US"/>
    </w:rPr>
  </w:style>
  <w:style w:type="paragraph" w:styleId="CommentSubject">
    <w:name w:val="annotation subject"/>
    <w:basedOn w:val="CommentText"/>
    <w:next w:val="CommentText"/>
    <w:link w:val="CommentSubjectChar"/>
    <w:uiPriority w:val="99"/>
    <w:semiHidden/>
    <w:unhideWhenUsed/>
    <w:rsid w:val="00F75E92"/>
    <w:rPr>
      <w:b/>
      <w:bCs/>
    </w:rPr>
  </w:style>
  <w:style w:type="character" w:customStyle="1" w:styleId="CommentSubjectChar">
    <w:name w:val="Comment Subject Char"/>
    <w:basedOn w:val="CommentTextChar"/>
    <w:link w:val="CommentSubject"/>
    <w:uiPriority w:val="99"/>
    <w:semiHidden/>
    <w:rsid w:val="00F75E92"/>
    <w:rPr>
      <w:rFonts w:ascii="Times" w:eastAsiaTheme="minorHAnsi" w:hAnsi="Times"/>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283"/>
    <w:pPr>
      <w:spacing w:after="0"/>
    </w:pPr>
    <w:rPr>
      <w:rFonts w:ascii="Times" w:eastAsiaTheme="minorHAnsi" w:hAns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5E92"/>
    <w:rPr>
      <w:rFonts w:ascii="Tahoma" w:hAnsi="Tahoma" w:cs="Tahoma"/>
      <w:sz w:val="16"/>
      <w:szCs w:val="16"/>
    </w:rPr>
  </w:style>
  <w:style w:type="character" w:customStyle="1" w:styleId="BalloonTextChar">
    <w:name w:val="Balloon Text Char"/>
    <w:basedOn w:val="DefaultParagraphFont"/>
    <w:link w:val="BalloonText"/>
    <w:uiPriority w:val="99"/>
    <w:semiHidden/>
    <w:rsid w:val="00F75E92"/>
    <w:rPr>
      <w:rFonts w:ascii="Tahoma" w:eastAsiaTheme="minorHAnsi" w:hAnsi="Tahoma" w:cs="Tahoma"/>
      <w:sz w:val="16"/>
      <w:szCs w:val="16"/>
      <w:lang w:eastAsia="en-US"/>
    </w:rPr>
  </w:style>
  <w:style w:type="character" w:styleId="CommentReference">
    <w:name w:val="annotation reference"/>
    <w:basedOn w:val="DefaultParagraphFont"/>
    <w:uiPriority w:val="99"/>
    <w:semiHidden/>
    <w:unhideWhenUsed/>
    <w:rsid w:val="00F75E92"/>
    <w:rPr>
      <w:sz w:val="16"/>
      <w:szCs w:val="16"/>
    </w:rPr>
  </w:style>
  <w:style w:type="paragraph" w:styleId="CommentText">
    <w:name w:val="annotation text"/>
    <w:basedOn w:val="Normal"/>
    <w:link w:val="CommentTextChar"/>
    <w:uiPriority w:val="99"/>
    <w:semiHidden/>
    <w:unhideWhenUsed/>
    <w:rsid w:val="00F75E92"/>
    <w:rPr>
      <w:sz w:val="20"/>
      <w:szCs w:val="20"/>
    </w:rPr>
  </w:style>
  <w:style w:type="character" w:customStyle="1" w:styleId="CommentTextChar">
    <w:name w:val="Comment Text Char"/>
    <w:basedOn w:val="DefaultParagraphFont"/>
    <w:link w:val="CommentText"/>
    <w:uiPriority w:val="99"/>
    <w:semiHidden/>
    <w:rsid w:val="00F75E92"/>
    <w:rPr>
      <w:rFonts w:ascii="Times" w:eastAsiaTheme="minorHAnsi" w:hAnsi="Times"/>
      <w:lang w:eastAsia="en-US"/>
    </w:rPr>
  </w:style>
  <w:style w:type="paragraph" w:styleId="CommentSubject">
    <w:name w:val="annotation subject"/>
    <w:basedOn w:val="CommentText"/>
    <w:next w:val="CommentText"/>
    <w:link w:val="CommentSubjectChar"/>
    <w:uiPriority w:val="99"/>
    <w:semiHidden/>
    <w:unhideWhenUsed/>
    <w:rsid w:val="00F75E92"/>
    <w:rPr>
      <w:b/>
      <w:bCs/>
    </w:rPr>
  </w:style>
  <w:style w:type="character" w:customStyle="1" w:styleId="CommentSubjectChar">
    <w:name w:val="Comment Subject Char"/>
    <w:basedOn w:val="CommentTextChar"/>
    <w:link w:val="CommentSubject"/>
    <w:uiPriority w:val="99"/>
    <w:semiHidden/>
    <w:rsid w:val="00F75E92"/>
    <w:rPr>
      <w:rFonts w:ascii="Times" w:eastAsiaTheme="minorHAnsi" w:hAnsi="Times"/>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1000</Words>
  <Characters>5701</Characters>
  <Application>Microsoft Office Word</Application>
  <DocSecurity>0</DocSecurity>
  <Lines>47</Lines>
  <Paragraphs>13</Paragraphs>
  <ScaleCrop>false</ScaleCrop>
  <Company/>
  <LinksUpToDate>false</LinksUpToDate>
  <CharactersWithSpaces>6688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Yale University</dc:creator>
  <cp:keywords/>
  <dc:description/>
  <cp:lastModifiedBy>Eric Hayot</cp:lastModifiedBy>
  <cp:revision>2</cp:revision>
  <dcterms:created xsi:type="dcterms:W3CDTF">2012-06-29T17:39:00Z</dcterms:created>
  <dcterms:modified xsi:type="dcterms:W3CDTF">2012-06-29T17:39:00Z</dcterms:modified>
</cp:coreProperties>
</file>