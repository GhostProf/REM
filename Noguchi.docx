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B54B7" w14:textId="77777777" w:rsidR="0048288E" w:rsidRDefault="0048288E" w:rsidP="0048288E">
      <w:pPr>
        <w:jc w:val="both"/>
        <w:rPr>
          <w:rFonts w:ascii="Garamond" w:hAnsi="Garamond"/>
        </w:rPr>
      </w:pPr>
      <w:proofErr w:type="spellStart"/>
      <w:r>
        <w:rPr>
          <w:rFonts w:ascii="Garamond" w:hAnsi="Garamond"/>
          <w:b/>
        </w:rPr>
        <w:t>Yone</w:t>
      </w:r>
      <w:proofErr w:type="spellEnd"/>
      <w:r>
        <w:rPr>
          <w:rFonts w:ascii="Garamond" w:hAnsi="Garamond"/>
          <w:b/>
        </w:rPr>
        <w:t xml:space="preserve"> (</w:t>
      </w:r>
      <w:proofErr w:type="spellStart"/>
      <w:r>
        <w:rPr>
          <w:rFonts w:ascii="Garamond" w:hAnsi="Garamond"/>
          <w:b/>
        </w:rPr>
        <w:t>Yonejiro</w:t>
      </w:r>
      <w:proofErr w:type="spellEnd"/>
      <w:r>
        <w:rPr>
          <w:rFonts w:ascii="Garamond" w:hAnsi="Garamond"/>
          <w:b/>
        </w:rPr>
        <w:t>) Noguchi</w:t>
      </w:r>
    </w:p>
    <w:p w14:paraId="645DDAA7" w14:textId="77777777" w:rsidR="0048288E" w:rsidRDefault="0048288E" w:rsidP="0048288E">
      <w:pPr>
        <w:jc w:val="both"/>
        <w:rPr>
          <w:rFonts w:ascii="Garamond" w:hAnsi="Garamond"/>
        </w:rPr>
      </w:pPr>
    </w:p>
    <w:p w14:paraId="7F9A2144" w14:textId="77777777" w:rsidR="0048288E" w:rsidRDefault="0048288E" w:rsidP="0048288E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Joseph </w:t>
      </w:r>
      <w:proofErr w:type="spellStart"/>
      <w:r>
        <w:rPr>
          <w:rFonts w:ascii="Garamond" w:hAnsi="Garamond"/>
        </w:rPr>
        <w:t>Lavery</w:t>
      </w:r>
      <w:proofErr w:type="spellEnd"/>
      <w:r>
        <w:rPr>
          <w:rFonts w:ascii="Garamond" w:hAnsi="Garamond"/>
        </w:rPr>
        <w:t>, June 2012.</w:t>
      </w:r>
    </w:p>
    <w:p w14:paraId="56FB1D6C" w14:textId="77777777" w:rsidR="00710A78" w:rsidRDefault="00710A78" w:rsidP="0048288E">
      <w:pPr>
        <w:jc w:val="both"/>
        <w:rPr>
          <w:rFonts w:ascii="Garamond" w:hAnsi="Garamond"/>
        </w:rPr>
      </w:pPr>
    </w:p>
    <w:p w14:paraId="7AA48B7A" w14:textId="77777777" w:rsidR="00710A78" w:rsidRPr="0073303F" w:rsidRDefault="00F331CA" w:rsidP="0048288E">
      <w:pPr>
        <w:jc w:val="both"/>
        <w:rPr>
          <w:rFonts w:ascii="Garamond" w:hAnsi="Garamond"/>
        </w:rPr>
      </w:pPr>
      <w:r w:rsidRPr="0073303F">
        <w:rPr>
          <w:rFonts w:ascii="Garamond" w:hAnsi="Garamond"/>
        </w:rPr>
        <w:t xml:space="preserve">In a review of </w:t>
      </w:r>
      <w:proofErr w:type="spellStart"/>
      <w:r w:rsidR="00710A78" w:rsidRPr="0073303F">
        <w:rPr>
          <w:rFonts w:ascii="Garamond" w:hAnsi="Garamond"/>
        </w:rPr>
        <w:t>Yone</w:t>
      </w:r>
      <w:proofErr w:type="spellEnd"/>
      <w:r w:rsidR="00710A78" w:rsidRPr="0073303F">
        <w:rPr>
          <w:rFonts w:ascii="Garamond" w:hAnsi="Garamond"/>
        </w:rPr>
        <w:t xml:space="preserve"> Noguchi’s </w:t>
      </w:r>
      <w:r w:rsidR="00710A78" w:rsidRPr="0073303F">
        <w:rPr>
          <w:rFonts w:ascii="Garamond" w:hAnsi="Garamond"/>
          <w:i/>
        </w:rPr>
        <w:t>From the Eastern Sea</w:t>
      </w:r>
      <w:r w:rsidR="00710A78" w:rsidRPr="0073303F">
        <w:rPr>
          <w:rFonts w:ascii="Garamond" w:hAnsi="Garamond"/>
        </w:rPr>
        <w:t xml:space="preserve"> (1902), </w:t>
      </w:r>
      <w:r w:rsidRPr="0073303F">
        <w:rPr>
          <w:rFonts w:ascii="Garamond" w:hAnsi="Garamond"/>
          <w:b/>
        </w:rPr>
        <w:t>Arthur Symons</w:t>
      </w:r>
      <w:r w:rsidRPr="0073303F">
        <w:rPr>
          <w:rFonts w:ascii="Garamond" w:hAnsi="Garamond"/>
        </w:rPr>
        <w:t xml:space="preserve"> noted that the “strange little pamphlet” partook of both Asian and European cultural influences, claiming </w:t>
      </w:r>
      <w:proofErr w:type="spellStart"/>
      <w:r w:rsidRPr="0073303F">
        <w:rPr>
          <w:rFonts w:ascii="Garamond" w:hAnsi="Garamond"/>
        </w:rPr>
        <w:t>Mallarmé</w:t>
      </w:r>
      <w:proofErr w:type="spellEnd"/>
      <w:r w:rsidRPr="0073303F">
        <w:rPr>
          <w:rFonts w:ascii="Garamond" w:hAnsi="Garamond"/>
        </w:rPr>
        <w:t xml:space="preserve"> and impressionism as two direct influences, but </w:t>
      </w:r>
      <w:proofErr w:type="gramStart"/>
      <w:r w:rsidRPr="0073303F">
        <w:rPr>
          <w:rFonts w:ascii="Garamond" w:hAnsi="Garamond"/>
        </w:rPr>
        <w:t>noting that</w:t>
      </w:r>
      <w:proofErr w:type="gramEnd"/>
      <w:r w:rsidRPr="0073303F">
        <w:rPr>
          <w:rFonts w:ascii="Garamond" w:hAnsi="Garamond"/>
        </w:rPr>
        <w:t xml:space="preserve"> “both have come straight from Japan.” The poet’s American contemporaries were less struck by the French influences than by the guile</w:t>
      </w:r>
      <w:r w:rsidR="00DE325D">
        <w:rPr>
          <w:rFonts w:ascii="Garamond" w:hAnsi="Garamond"/>
        </w:rPr>
        <w:t>less good humor of his verse. R</w:t>
      </w:r>
      <w:r w:rsidRPr="0073303F">
        <w:rPr>
          <w:rFonts w:ascii="Garamond" w:hAnsi="Garamond"/>
        </w:rPr>
        <w:t xml:space="preserve">eviewers in </w:t>
      </w:r>
      <w:r w:rsidRPr="0073303F">
        <w:rPr>
          <w:rFonts w:ascii="Garamond" w:hAnsi="Garamond"/>
          <w:i/>
        </w:rPr>
        <w:t>The Dial</w:t>
      </w:r>
      <w:r w:rsidRPr="0073303F">
        <w:rPr>
          <w:rFonts w:ascii="Garamond" w:hAnsi="Garamond"/>
        </w:rPr>
        <w:t xml:space="preserve">, for instance, were convinced that Noguchi’s first book of poetry, </w:t>
      </w:r>
      <w:r w:rsidRPr="0073303F">
        <w:rPr>
          <w:rFonts w:ascii="Garamond" w:hAnsi="Garamond"/>
          <w:i/>
        </w:rPr>
        <w:t>Seen and Unseen</w:t>
      </w:r>
      <w:r w:rsidR="0073303F" w:rsidRPr="0073303F">
        <w:rPr>
          <w:rFonts w:ascii="Garamond" w:hAnsi="Garamond"/>
        </w:rPr>
        <w:t xml:space="preserve"> (1897)</w:t>
      </w:r>
      <w:r w:rsidRPr="0073303F">
        <w:rPr>
          <w:rFonts w:ascii="Garamond" w:hAnsi="Garamond"/>
        </w:rPr>
        <w:t xml:space="preserve">, was a collection of comic verse published pseudonymously by the “consummate wag” </w:t>
      </w:r>
      <w:proofErr w:type="spellStart"/>
      <w:r w:rsidRPr="0073303F">
        <w:rPr>
          <w:rFonts w:ascii="Garamond" w:hAnsi="Garamond"/>
        </w:rPr>
        <w:t>Gellett</w:t>
      </w:r>
      <w:proofErr w:type="spellEnd"/>
      <w:r w:rsidRPr="0073303F">
        <w:rPr>
          <w:rFonts w:ascii="Garamond" w:hAnsi="Garamond"/>
        </w:rPr>
        <w:t xml:space="preserve"> Burgess, </w:t>
      </w:r>
      <w:r w:rsidR="0092435F">
        <w:rPr>
          <w:rFonts w:ascii="Garamond" w:hAnsi="Garamond"/>
        </w:rPr>
        <w:t xml:space="preserve">the </w:t>
      </w:r>
      <w:r w:rsidRPr="0073303F">
        <w:rPr>
          <w:rFonts w:ascii="Garamond" w:hAnsi="Garamond"/>
        </w:rPr>
        <w:t xml:space="preserve">author of “The Purple Cow.” To critics of American modernism, however, these late-Victorian contexts have proven less vital than the tradition that </w:t>
      </w:r>
      <w:r w:rsidR="0073303F" w:rsidRPr="0073303F">
        <w:rPr>
          <w:rFonts w:ascii="Garamond" w:hAnsi="Garamond"/>
        </w:rPr>
        <w:t xml:space="preserve">Noguchi helped to inaugurate: haiku poetics in general, and Japanese-American poetry in particular. Noguchi was probably the first poet to publish original haikus in English (in </w:t>
      </w:r>
      <w:r w:rsidR="0073303F" w:rsidRPr="0073303F">
        <w:rPr>
          <w:rFonts w:ascii="Garamond" w:hAnsi="Garamond"/>
          <w:i/>
        </w:rPr>
        <w:t>Seen and Unseen</w:t>
      </w:r>
      <w:r w:rsidR="0073303F" w:rsidRPr="0073303F">
        <w:rPr>
          <w:rFonts w:ascii="Garamond" w:hAnsi="Garamond"/>
        </w:rPr>
        <w:t xml:space="preserve">), and his theory of the punctuality and epitomizing force of Japanese poetry laid a foundation for the similar, though more widely read, interventions of </w:t>
      </w:r>
      <w:r w:rsidR="0073303F" w:rsidRPr="0092435F">
        <w:rPr>
          <w:rFonts w:ascii="Garamond" w:hAnsi="Garamond"/>
          <w:b/>
        </w:rPr>
        <w:t>Ezra Pound</w:t>
      </w:r>
      <w:r w:rsidR="0073303F" w:rsidRPr="0073303F">
        <w:rPr>
          <w:rFonts w:ascii="Garamond" w:hAnsi="Garamond"/>
        </w:rPr>
        <w:t xml:space="preserve">. His first novel, </w:t>
      </w:r>
      <w:r w:rsidR="0073303F" w:rsidRPr="0073303F">
        <w:rPr>
          <w:rFonts w:ascii="Garamond" w:hAnsi="Garamond"/>
          <w:i/>
        </w:rPr>
        <w:t>The American Diary of a Japanese Girl</w:t>
      </w:r>
      <w:r w:rsidR="0073303F" w:rsidRPr="0073303F">
        <w:rPr>
          <w:rFonts w:ascii="Garamond" w:hAnsi="Garamond"/>
        </w:rPr>
        <w:t xml:space="preserve">, is a comedy of manners set on the West coast of the United States, focalized through a young, Japanese narrator; it has been called the first Asian-American novel, and received substantial attention from scholars of queer studies for its playful and anti-essentialist performances of gender – attention amplified by histories of Noguchi’s own bisexuality. </w:t>
      </w:r>
      <w:r w:rsidR="0092435F">
        <w:rPr>
          <w:rFonts w:ascii="Garamond" w:hAnsi="Garamond"/>
        </w:rPr>
        <w:t xml:space="preserve">Critics such as Amy </w:t>
      </w:r>
      <w:proofErr w:type="spellStart"/>
      <w:r w:rsidR="0092435F">
        <w:rPr>
          <w:rFonts w:ascii="Garamond" w:hAnsi="Garamond"/>
        </w:rPr>
        <w:t>Sueyoshi</w:t>
      </w:r>
      <w:proofErr w:type="spellEnd"/>
      <w:r w:rsidR="0092435F">
        <w:rPr>
          <w:rFonts w:ascii="Garamond" w:hAnsi="Garamond"/>
        </w:rPr>
        <w:t xml:space="preserve"> and Laura </w:t>
      </w:r>
      <w:proofErr w:type="spellStart"/>
      <w:r w:rsidR="0092435F">
        <w:rPr>
          <w:rFonts w:ascii="Garamond" w:hAnsi="Garamond"/>
        </w:rPr>
        <w:t>Franey</w:t>
      </w:r>
      <w:proofErr w:type="spellEnd"/>
      <w:r w:rsidR="0092435F">
        <w:rPr>
          <w:rFonts w:ascii="Garamond" w:hAnsi="Garamond"/>
        </w:rPr>
        <w:t xml:space="preserve"> have praised </w:t>
      </w:r>
      <w:r w:rsidR="0092435F">
        <w:rPr>
          <w:rFonts w:ascii="Garamond" w:hAnsi="Garamond"/>
          <w:i/>
        </w:rPr>
        <w:t>The American Diary</w:t>
      </w:r>
      <w:r w:rsidR="0092435F">
        <w:rPr>
          <w:rFonts w:ascii="Garamond" w:hAnsi="Garamond"/>
        </w:rPr>
        <w:t xml:space="preserve"> for its anti-Orientalist tone, but</w:t>
      </w:r>
      <w:r w:rsidR="0073303F" w:rsidRPr="0073303F">
        <w:rPr>
          <w:rFonts w:ascii="Garamond" w:hAnsi="Garamond"/>
        </w:rPr>
        <w:t xml:space="preserve"> Noguchi’s position within Asian-American literary history </w:t>
      </w:r>
      <w:del w:id="0" w:author="Joseph Lavery" w:date="2013-11-02T14:19:00Z">
        <w:r w:rsidR="0073303F" w:rsidRPr="0073303F" w:rsidDel="006D4F0F">
          <w:rPr>
            <w:rFonts w:ascii="Garamond" w:hAnsi="Garamond"/>
          </w:rPr>
          <w:delText>has proven deeply</w:delText>
        </w:r>
      </w:del>
      <w:ins w:id="1" w:author="Joseph Lavery" w:date="2013-11-02T14:19:00Z">
        <w:r w:rsidR="006D4F0F">
          <w:rPr>
            <w:rFonts w:ascii="Garamond" w:hAnsi="Garamond"/>
          </w:rPr>
          <w:t>was</w:t>
        </w:r>
      </w:ins>
      <w:ins w:id="2" w:author="Christopher Bush" w:date="2013-11-04T09:32:00Z">
        <w:r w:rsidR="00660AB9">
          <w:rPr>
            <w:rFonts w:ascii="Garamond" w:hAnsi="Garamond"/>
          </w:rPr>
          <w:t>,</w:t>
        </w:r>
      </w:ins>
      <w:ins w:id="3" w:author="Joseph Lavery" w:date="2013-11-02T14:19:00Z">
        <w:r w:rsidR="006D4F0F">
          <w:rPr>
            <w:rFonts w:ascii="Garamond" w:hAnsi="Garamond"/>
          </w:rPr>
          <w:t xml:space="preserve"> historically</w:t>
        </w:r>
      </w:ins>
      <w:ins w:id="4" w:author="Christopher Bush" w:date="2013-11-04T09:32:00Z">
        <w:r w:rsidR="00660AB9">
          <w:rPr>
            <w:rFonts w:ascii="Garamond" w:hAnsi="Garamond"/>
          </w:rPr>
          <w:t>,</w:t>
        </w:r>
      </w:ins>
      <w:ins w:id="5" w:author="Joseph Lavery" w:date="2013-11-02T14:19:00Z">
        <w:r w:rsidR="006D4F0F">
          <w:rPr>
            <w:rFonts w:ascii="Garamond" w:hAnsi="Garamond"/>
          </w:rPr>
          <w:t xml:space="preserve"> deeply</w:t>
        </w:r>
      </w:ins>
      <w:r w:rsidR="0073303F" w:rsidRPr="0073303F">
        <w:rPr>
          <w:rFonts w:ascii="Garamond" w:hAnsi="Garamond"/>
        </w:rPr>
        <w:t xml:space="preserve"> controversial. One of the discipline’s founders, Frank Chin, excluded Noguchi </w:t>
      </w:r>
      <w:r w:rsidR="0073303F">
        <w:rPr>
          <w:rFonts w:ascii="Garamond" w:hAnsi="Garamond"/>
        </w:rPr>
        <w:t xml:space="preserve">and </w:t>
      </w:r>
      <w:proofErr w:type="spellStart"/>
      <w:r w:rsidR="0073303F" w:rsidRPr="0073303F">
        <w:rPr>
          <w:rFonts w:ascii="Garamond" w:hAnsi="Garamond"/>
          <w:b/>
        </w:rPr>
        <w:t>Sadakichi</w:t>
      </w:r>
      <w:proofErr w:type="spellEnd"/>
      <w:r w:rsidR="0073303F" w:rsidRPr="0073303F">
        <w:rPr>
          <w:rFonts w:ascii="Garamond" w:hAnsi="Garamond"/>
          <w:b/>
        </w:rPr>
        <w:t xml:space="preserve"> Hartmann</w:t>
      </w:r>
      <w:r w:rsidR="0073303F">
        <w:rPr>
          <w:rFonts w:ascii="Garamond" w:hAnsi="Garamond"/>
        </w:rPr>
        <w:t xml:space="preserve"> </w:t>
      </w:r>
      <w:r w:rsidR="0073303F" w:rsidRPr="0073303F">
        <w:rPr>
          <w:rFonts w:ascii="Garamond" w:hAnsi="Garamond"/>
        </w:rPr>
        <w:t>from the canon of Asi</w:t>
      </w:r>
      <w:r w:rsidR="0073303F">
        <w:rPr>
          <w:rFonts w:ascii="Garamond" w:hAnsi="Garamond"/>
        </w:rPr>
        <w:t xml:space="preserve">an-American literature because they </w:t>
      </w:r>
      <w:r w:rsidR="0073303F" w:rsidRPr="0073303F">
        <w:rPr>
          <w:rFonts w:ascii="Garamond" w:hAnsi="Garamond"/>
        </w:rPr>
        <w:t>“</w:t>
      </w:r>
      <w:r w:rsidR="0073303F" w:rsidRPr="0073303F">
        <w:rPr>
          <w:rFonts w:ascii="Garamond" w:hAnsi="Garamond" w:cs="Times New Roman"/>
          <w:color w:val="1A1A1A"/>
          <w:szCs w:val="22"/>
        </w:rPr>
        <w:t>said nothing about Asian America, because, in fact, these writers weren't Asian-Americans but Americanized Asians.</w:t>
      </w:r>
      <w:r w:rsidR="0073303F">
        <w:rPr>
          <w:rFonts w:ascii="Garamond" w:hAnsi="Garamond" w:cs="Times New Roman"/>
          <w:color w:val="1A1A1A"/>
          <w:szCs w:val="22"/>
        </w:rPr>
        <w:t>”</w:t>
      </w:r>
    </w:p>
    <w:p w14:paraId="1587BFF5" w14:textId="77777777" w:rsidR="0092435F" w:rsidRDefault="0092435F" w:rsidP="0048288E">
      <w:pPr>
        <w:jc w:val="both"/>
        <w:rPr>
          <w:rFonts w:ascii="Garamond" w:hAnsi="Garamond"/>
        </w:rPr>
      </w:pPr>
    </w:p>
    <w:p w14:paraId="13DBDE91" w14:textId="77777777" w:rsidR="00C41524" w:rsidRDefault="0092435F" w:rsidP="0092435F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Noguchi’s problematic relationship to the United States reflects, too, a complex relationship to his native Japan. After the Japanese invasion of Korea and the launch of the Russo-Japanese war in 1904, Noguchi’s </w:t>
      </w:r>
      <w:r w:rsidR="00972149">
        <w:rPr>
          <w:rFonts w:ascii="Garamond" w:hAnsi="Garamond"/>
        </w:rPr>
        <w:t xml:space="preserve">writing became militarist and imperialist in its theme. Together with his mentor and former employer Joaquin Miller, Noguchi published </w:t>
      </w:r>
      <w:r w:rsidR="00972149">
        <w:rPr>
          <w:rFonts w:ascii="Garamond" w:hAnsi="Garamond"/>
          <w:i/>
        </w:rPr>
        <w:t>Japan of Sword and Love</w:t>
      </w:r>
      <w:r w:rsidR="00972149">
        <w:rPr>
          <w:rFonts w:ascii="Garamond" w:hAnsi="Garamond"/>
        </w:rPr>
        <w:t xml:space="preserve"> (1905), dedicated to “the Meiji </w:t>
      </w:r>
      <w:proofErr w:type="gramStart"/>
      <w:r w:rsidR="00972149">
        <w:rPr>
          <w:rFonts w:ascii="Garamond" w:hAnsi="Garamond"/>
        </w:rPr>
        <w:t>spirit which</w:t>
      </w:r>
      <w:proofErr w:type="gramEnd"/>
      <w:r w:rsidR="00972149">
        <w:rPr>
          <w:rFonts w:ascii="Garamond" w:hAnsi="Garamond"/>
        </w:rPr>
        <w:t xml:space="preserve"> declared war against Russia.” The prosody of his later poetry moves away from </w:t>
      </w:r>
      <w:proofErr w:type="spellStart"/>
      <w:r w:rsidR="00972149">
        <w:rPr>
          <w:rFonts w:ascii="Garamond" w:hAnsi="Garamond"/>
        </w:rPr>
        <w:t>Mallarmé</w:t>
      </w:r>
      <w:proofErr w:type="spellEnd"/>
      <w:r w:rsidR="00972149">
        <w:rPr>
          <w:rFonts w:ascii="Garamond" w:hAnsi="Garamond"/>
        </w:rPr>
        <w:t xml:space="preserve"> and towards the </w:t>
      </w:r>
      <w:proofErr w:type="spellStart"/>
      <w:r w:rsidR="00972149">
        <w:rPr>
          <w:rFonts w:ascii="Garamond" w:hAnsi="Garamond"/>
        </w:rPr>
        <w:t>Whitmanian</w:t>
      </w:r>
      <w:proofErr w:type="spellEnd"/>
      <w:r w:rsidR="00972149">
        <w:rPr>
          <w:rFonts w:ascii="Garamond" w:hAnsi="Garamond"/>
        </w:rPr>
        <w:t xml:space="preserve"> long </w:t>
      </w:r>
      <w:proofErr w:type="gramStart"/>
      <w:r w:rsidR="00972149">
        <w:rPr>
          <w:rFonts w:ascii="Garamond" w:hAnsi="Garamond"/>
        </w:rPr>
        <w:t>line</w:t>
      </w:r>
      <w:proofErr w:type="gramEnd"/>
      <w:r w:rsidR="00972149">
        <w:rPr>
          <w:rFonts w:ascii="Garamond" w:hAnsi="Garamond"/>
        </w:rPr>
        <w:t>: a poem entitled “LET US MARCH TOWARD MANCHURIA!” comprises an arrangement of irregularly stressed exclamations: “Let us march toward Manchuria! / Let us sweep in like a northern tempest!”</w:t>
      </w:r>
      <w:r w:rsidR="0023214A">
        <w:rPr>
          <w:rFonts w:ascii="Garamond" w:hAnsi="Garamond"/>
        </w:rPr>
        <w:t xml:space="preserve"> </w:t>
      </w:r>
      <w:r w:rsidR="00424513">
        <w:rPr>
          <w:rFonts w:ascii="Garamond" w:hAnsi="Garamond"/>
        </w:rPr>
        <w:t>His</w:t>
      </w:r>
      <w:r w:rsidR="0023214A">
        <w:rPr>
          <w:rFonts w:ascii="Garamond" w:hAnsi="Garamond"/>
        </w:rPr>
        <w:t xml:space="preserve"> </w:t>
      </w:r>
      <w:r w:rsidR="00424513">
        <w:rPr>
          <w:rFonts w:ascii="Garamond" w:hAnsi="Garamond"/>
        </w:rPr>
        <w:t xml:space="preserve">ongoing </w:t>
      </w:r>
      <w:r w:rsidR="0023214A">
        <w:rPr>
          <w:rFonts w:ascii="Garamond" w:hAnsi="Garamond"/>
        </w:rPr>
        <w:t>public support for the Japanese imperial project led to a public disagreement with his former ally (and fellow pan-</w:t>
      </w:r>
      <w:proofErr w:type="spellStart"/>
      <w:r w:rsidR="0023214A">
        <w:rPr>
          <w:rFonts w:ascii="Garamond" w:hAnsi="Garamond"/>
        </w:rPr>
        <w:t>Asianist</w:t>
      </w:r>
      <w:proofErr w:type="spellEnd"/>
      <w:r w:rsidR="0023214A">
        <w:rPr>
          <w:rFonts w:ascii="Garamond" w:hAnsi="Garamond"/>
        </w:rPr>
        <w:t xml:space="preserve">) </w:t>
      </w:r>
      <w:r w:rsidR="0023214A">
        <w:rPr>
          <w:rFonts w:ascii="Garamond" w:hAnsi="Garamond"/>
          <w:b/>
        </w:rPr>
        <w:t>Rabindranath Tagore</w:t>
      </w:r>
      <w:r w:rsidR="0023214A">
        <w:rPr>
          <w:rFonts w:ascii="Garamond" w:hAnsi="Garamond"/>
          <w:b/>
          <w:i/>
        </w:rPr>
        <w:t xml:space="preserve"> </w:t>
      </w:r>
      <w:r w:rsidR="00424513">
        <w:rPr>
          <w:rFonts w:ascii="Garamond" w:hAnsi="Garamond"/>
        </w:rPr>
        <w:t xml:space="preserve">in 1938. Noguchi’s critical writing, on the other hand, always emphasizes the cosmopolitan and anti-nationalist potential of poetry and culture, and the mutual indebtedness of East and West. Of particular importance to Noguchi was a connection between Irish and Japanese cultures, as typified for his particular admiration for </w:t>
      </w:r>
      <w:r w:rsidR="00424513">
        <w:rPr>
          <w:rFonts w:ascii="Garamond" w:hAnsi="Garamond"/>
          <w:b/>
        </w:rPr>
        <w:t>W. B. Yeats</w:t>
      </w:r>
      <w:r w:rsidR="00424513">
        <w:rPr>
          <w:rFonts w:ascii="Garamond" w:hAnsi="Garamond"/>
        </w:rPr>
        <w:t xml:space="preserve">, about whom he writes “I know that all the Japanese poets ancient and modern went into a Celtic invocation, when they were alone with the sad melody of Nature.” Noguchi’s </w:t>
      </w:r>
      <w:r w:rsidR="00C41524">
        <w:rPr>
          <w:rFonts w:ascii="Garamond" w:hAnsi="Garamond"/>
        </w:rPr>
        <w:t xml:space="preserve">relationship with the editor Leonie Gilmour was the subject of a film in 2009; their son Isamu became a celebrated </w:t>
      </w:r>
      <w:r w:rsidR="00DE325D">
        <w:rPr>
          <w:rFonts w:ascii="Garamond" w:hAnsi="Garamond"/>
        </w:rPr>
        <w:t xml:space="preserve">sculptor, </w:t>
      </w:r>
      <w:r w:rsidR="00C41524">
        <w:rPr>
          <w:rFonts w:ascii="Garamond" w:hAnsi="Garamond"/>
        </w:rPr>
        <w:t>interior designer</w:t>
      </w:r>
      <w:r w:rsidR="00DE325D">
        <w:rPr>
          <w:rFonts w:ascii="Garamond" w:hAnsi="Garamond"/>
        </w:rPr>
        <w:t>,</w:t>
      </w:r>
      <w:r w:rsidR="00C41524">
        <w:rPr>
          <w:rFonts w:ascii="Garamond" w:hAnsi="Garamond"/>
        </w:rPr>
        <w:t xml:space="preserve"> and architect after his father’s death.</w:t>
      </w:r>
    </w:p>
    <w:p w14:paraId="74F61BDE" w14:textId="77777777" w:rsidR="00C41524" w:rsidRDefault="00C41524" w:rsidP="0092435F">
      <w:pPr>
        <w:jc w:val="both"/>
        <w:rPr>
          <w:rFonts w:ascii="Garamond" w:hAnsi="Garamond"/>
        </w:rPr>
      </w:pPr>
    </w:p>
    <w:p w14:paraId="20980086" w14:textId="77777777" w:rsidR="00C41524" w:rsidRDefault="00C41524" w:rsidP="0092435F">
      <w:pPr>
        <w:jc w:val="both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Noguchi, </w:t>
      </w:r>
      <w:proofErr w:type="spellStart"/>
      <w:r>
        <w:rPr>
          <w:rFonts w:ascii="Garamond" w:hAnsi="Garamond"/>
        </w:rPr>
        <w:t>Yone</w:t>
      </w:r>
      <w:proofErr w:type="spellEnd"/>
      <w:r>
        <w:rPr>
          <w:rFonts w:ascii="Garamond" w:hAnsi="Garamond"/>
        </w:rPr>
        <w:t>, 1875 – 1947.</w:t>
      </w:r>
    </w:p>
    <w:p w14:paraId="0258C550" w14:textId="77777777" w:rsidR="00C41524" w:rsidRDefault="00C41524" w:rsidP="0092435F">
      <w:pPr>
        <w:jc w:val="both"/>
        <w:rPr>
          <w:rFonts w:ascii="Garamond" w:hAnsi="Garamond"/>
        </w:rPr>
      </w:pPr>
    </w:p>
    <w:p w14:paraId="22963D1F" w14:textId="77777777" w:rsidR="00710A78" w:rsidRPr="00424513" w:rsidRDefault="00C41524" w:rsidP="0092435F">
      <w:pPr>
        <w:jc w:val="both"/>
        <w:rPr>
          <w:rFonts w:ascii="Garamond" w:hAnsi="Garamond"/>
        </w:rPr>
      </w:pPr>
      <w:r>
        <w:rPr>
          <w:rFonts w:ascii="Garamond" w:hAnsi="Garamond"/>
        </w:rPr>
        <w:t>Photograph sent as email attachment.</w:t>
      </w:r>
    </w:p>
    <w:p w14:paraId="78B3846F" w14:textId="77777777" w:rsidR="00700226" w:rsidRDefault="00700226" w:rsidP="0048288E">
      <w:pPr>
        <w:numPr>
          <w:ins w:id="6" w:author="Joseph Lavery" w:date="2013-11-02T14:32:00Z"/>
        </w:numPr>
        <w:jc w:val="both"/>
        <w:rPr>
          <w:ins w:id="7" w:author="Joseph Lavery" w:date="2013-11-02T14:32:00Z"/>
          <w:rFonts w:ascii="Garamond" w:hAnsi="Garamond"/>
        </w:rPr>
      </w:pPr>
    </w:p>
    <w:p w14:paraId="19EC93AF" w14:textId="77777777" w:rsidR="00933230" w:rsidRPr="00933230" w:rsidRDefault="00933230" w:rsidP="0048288E">
      <w:pPr>
        <w:jc w:val="both"/>
        <w:rPr>
          <w:rFonts w:ascii="Garamond" w:hAnsi="Garamond"/>
        </w:rPr>
      </w:pPr>
      <w:ins w:id="8" w:author="Joseph Lavery" w:date="2013-11-02T14:32:00Z">
        <w:r>
          <w:rPr>
            <w:rFonts w:ascii="Garamond" w:hAnsi="Garamond"/>
          </w:rPr>
          <w:t xml:space="preserve">Joaquin Miller and </w:t>
        </w:r>
        <w:proofErr w:type="spellStart"/>
        <w:r>
          <w:rPr>
            <w:rFonts w:ascii="Garamond" w:hAnsi="Garamond"/>
          </w:rPr>
          <w:t>Yone</w:t>
        </w:r>
        <w:proofErr w:type="spellEnd"/>
        <w:r>
          <w:rPr>
            <w:rFonts w:ascii="Garamond" w:hAnsi="Garamond"/>
          </w:rPr>
          <w:t xml:space="preserve"> Noguchi, </w:t>
        </w:r>
      </w:ins>
      <w:ins w:id="9" w:author="Joseph Lavery" w:date="2013-11-02T14:33:00Z">
        <w:r>
          <w:rPr>
            <w:rFonts w:ascii="Garamond" w:hAnsi="Garamond"/>
            <w:i/>
          </w:rPr>
          <w:t>Japan of Sword and Love</w:t>
        </w:r>
        <w:r>
          <w:rPr>
            <w:rFonts w:ascii="Garamond" w:hAnsi="Garamond"/>
          </w:rPr>
          <w:t xml:space="preserve">, (Tokyo: </w:t>
        </w:r>
        <w:proofErr w:type="spellStart"/>
        <w:r>
          <w:rPr>
            <w:rFonts w:ascii="Garamond" w:hAnsi="Garamond"/>
          </w:rPr>
          <w:t>Kanao</w:t>
        </w:r>
        <w:proofErr w:type="spellEnd"/>
        <w:r>
          <w:rPr>
            <w:rFonts w:ascii="Garamond" w:hAnsi="Garamond"/>
          </w:rPr>
          <w:t xml:space="preserve"> </w:t>
        </w:r>
        <w:proofErr w:type="spellStart"/>
        <w:r>
          <w:rPr>
            <w:rFonts w:ascii="Garamond" w:hAnsi="Garamond"/>
          </w:rPr>
          <w:t>Nunyendo</w:t>
        </w:r>
        <w:proofErr w:type="spellEnd"/>
        <w:r>
          <w:rPr>
            <w:rFonts w:ascii="Garamond" w:hAnsi="Garamond"/>
          </w:rPr>
          <w:t>, 1905)</w:t>
        </w:r>
      </w:ins>
    </w:p>
    <w:p w14:paraId="23EA4FB5" w14:textId="77777777" w:rsidR="003D3CF9" w:rsidRPr="003D3CF9" w:rsidRDefault="006D4F0F" w:rsidP="003D3CF9">
      <w:pPr>
        <w:jc w:val="both"/>
        <w:rPr>
          <w:ins w:id="10" w:author="Joseph Lavery" w:date="2013-11-02T14:38:00Z"/>
          <w:rFonts w:ascii="Garamond" w:hAnsi="Garamond"/>
        </w:rPr>
      </w:pPr>
      <w:proofErr w:type="spellStart"/>
      <w:ins w:id="11" w:author="Joseph Lavery" w:date="2013-11-02T14:21:00Z">
        <w:r>
          <w:rPr>
            <w:rFonts w:ascii="Garamond" w:hAnsi="Garamond"/>
          </w:rPr>
          <w:t>Yone</w:t>
        </w:r>
        <w:proofErr w:type="spellEnd"/>
        <w:r>
          <w:rPr>
            <w:rFonts w:ascii="Garamond" w:hAnsi="Garamond"/>
          </w:rPr>
          <w:t xml:space="preserve"> Noguchi, </w:t>
        </w:r>
      </w:ins>
      <w:ins w:id="12" w:author="Joseph Lavery" w:date="2013-11-02T14:38:00Z">
        <w:r w:rsidR="003D3CF9" w:rsidRPr="00366FFA">
          <w:rPr>
            <w:rFonts w:ascii="Garamond" w:hAnsi="Garamond"/>
            <w:i/>
          </w:rPr>
          <w:t>Selected</w:t>
        </w:r>
        <w:r w:rsidR="003D3CF9">
          <w:rPr>
            <w:rFonts w:ascii="Garamond" w:hAnsi="Garamond"/>
            <w:i/>
          </w:rPr>
          <w:t xml:space="preserve"> English Writings of </w:t>
        </w:r>
        <w:proofErr w:type="spellStart"/>
        <w:r w:rsidR="003D3CF9">
          <w:rPr>
            <w:rFonts w:ascii="Garamond" w:hAnsi="Garamond"/>
            <w:i/>
          </w:rPr>
          <w:t>Yone</w:t>
        </w:r>
        <w:proofErr w:type="spellEnd"/>
        <w:r w:rsidR="003D3CF9">
          <w:rPr>
            <w:rFonts w:ascii="Garamond" w:hAnsi="Garamond"/>
            <w:i/>
          </w:rPr>
          <w:t xml:space="preserve"> Noguchi: An East-West Literary Assimilation</w:t>
        </w:r>
        <w:r w:rsidR="003D3CF9">
          <w:rPr>
            <w:rFonts w:ascii="Garamond" w:hAnsi="Garamond"/>
          </w:rPr>
          <w:t xml:space="preserve">, </w:t>
        </w:r>
        <w:proofErr w:type="gramStart"/>
        <w:r w:rsidR="003D3CF9">
          <w:rPr>
            <w:rFonts w:ascii="Garamond" w:hAnsi="Garamond"/>
          </w:rPr>
          <w:t>ed</w:t>
        </w:r>
        <w:proofErr w:type="gramEnd"/>
        <w:r w:rsidR="003D3CF9">
          <w:rPr>
            <w:rFonts w:ascii="Garamond" w:hAnsi="Garamond"/>
          </w:rPr>
          <w:t xml:space="preserve">. </w:t>
        </w:r>
        <w:r w:rsidR="003D3CF9">
          <w:rPr>
            <w:rFonts w:ascii="Garamond" w:hAnsi="Garamond"/>
          </w:rPr>
          <w:tab/>
        </w:r>
        <w:proofErr w:type="spellStart"/>
        <w:r w:rsidR="003D3CF9">
          <w:rPr>
            <w:rFonts w:ascii="Garamond" w:hAnsi="Garamond"/>
          </w:rPr>
          <w:t>Yoshinobu</w:t>
        </w:r>
        <w:proofErr w:type="spellEnd"/>
        <w:r w:rsidR="003D3CF9">
          <w:rPr>
            <w:rFonts w:ascii="Garamond" w:hAnsi="Garamond"/>
          </w:rPr>
          <w:t xml:space="preserve"> </w:t>
        </w:r>
        <w:proofErr w:type="spellStart"/>
        <w:r w:rsidR="003D3CF9">
          <w:rPr>
            <w:rFonts w:ascii="Garamond" w:hAnsi="Garamond"/>
          </w:rPr>
          <w:t>Hakutani</w:t>
        </w:r>
        <w:proofErr w:type="spellEnd"/>
        <w:r w:rsidR="003D3CF9">
          <w:rPr>
            <w:rFonts w:ascii="Garamond" w:hAnsi="Garamond"/>
          </w:rPr>
          <w:t>, (Madison, NJ: Farleigh Dickinson University Press, 1992)</w:t>
        </w:r>
      </w:ins>
    </w:p>
    <w:p w14:paraId="6F008FE5" w14:textId="77777777" w:rsidR="0048288E" w:rsidRDefault="003D3CF9" w:rsidP="0048288E">
      <w:pPr>
        <w:numPr>
          <w:ins w:id="13" w:author="Joseph Lavery" w:date="2013-11-02T14:38:00Z"/>
        </w:numPr>
        <w:jc w:val="both"/>
        <w:rPr>
          <w:ins w:id="14" w:author="Joseph Lavery" w:date="2013-11-02T14:34:00Z"/>
          <w:rFonts w:ascii="Garamond" w:hAnsi="Garamond"/>
        </w:rPr>
      </w:pPr>
      <w:ins w:id="15" w:author="Joseph Lavery" w:date="2013-11-02T14:38:00Z">
        <w:r>
          <w:rPr>
            <w:rFonts w:ascii="Garamond" w:hAnsi="Garamond"/>
            <w:i/>
          </w:rPr>
          <w:t>–––––</w:t>
        </w:r>
      </w:ins>
      <w:ins w:id="16" w:author="Joseph Lavery" w:date="2013-11-02T14:34:00Z">
        <w:r w:rsidR="00366FFA">
          <w:rPr>
            <w:rFonts w:ascii="Garamond" w:hAnsi="Garamond"/>
            <w:i/>
          </w:rPr>
          <w:t>The American Diary of a Japanese Girl</w:t>
        </w:r>
      </w:ins>
      <w:ins w:id="17" w:author="Joseph Lavery" w:date="2013-11-02T14:35:00Z">
        <w:r w:rsidR="00366FFA">
          <w:rPr>
            <w:rFonts w:ascii="Garamond" w:hAnsi="Garamond"/>
          </w:rPr>
          <w:t xml:space="preserve">, </w:t>
        </w:r>
      </w:ins>
      <w:ins w:id="18" w:author="Joseph Lavery" w:date="2013-11-02T14:21:00Z">
        <w:r w:rsidR="006D4F0F">
          <w:rPr>
            <w:rFonts w:ascii="Garamond" w:hAnsi="Garamond"/>
          </w:rPr>
          <w:t xml:space="preserve">ed. Edward Marx with Laura E. </w:t>
        </w:r>
        <w:proofErr w:type="spellStart"/>
        <w:r w:rsidR="006D4F0F">
          <w:rPr>
            <w:rFonts w:ascii="Garamond" w:hAnsi="Garamond"/>
          </w:rPr>
          <w:t>Franey</w:t>
        </w:r>
        <w:proofErr w:type="spellEnd"/>
        <w:r w:rsidR="006D4F0F">
          <w:rPr>
            <w:rFonts w:ascii="Garamond" w:hAnsi="Garamond"/>
          </w:rPr>
          <w:t xml:space="preserve">, </w:t>
        </w:r>
      </w:ins>
      <w:ins w:id="19" w:author="Joseph Lavery" w:date="2013-11-02T14:35:00Z">
        <w:r w:rsidR="00366FFA">
          <w:rPr>
            <w:rFonts w:ascii="Garamond" w:hAnsi="Garamond"/>
          </w:rPr>
          <w:tab/>
        </w:r>
      </w:ins>
      <w:ins w:id="20" w:author="Joseph Lavery" w:date="2013-11-02T14:21:00Z">
        <w:r w:rsidR="00D06036">
          <w:rPr>
            <w:rFonts w:ascii="Garamond" w:hAnsi="Garamond"/>
          </w:rPr>
          <w:t>(Philadelphia: Temple University Press, 2007)</w:t>
        </w:r>
      </w:ins>
    </w:p>
    <w:p w14:paraId="039D266D" w14:textId="77777777" w:rsidR="00D06036" w:rsidRPr="00001DF8" w:rsidRDefault="00D06036" w:rsidP="0048288E">
      <w:pPr>
        <w:numPr>
          <w:ins w:id="21" w:author="Joseph Lavery" w:date="2013-11-02T14:23:00Z"/>
        </w:numPr>
        <w:jc w:val="both"/>
        <w:rPr>
          <w:ins w:id="22" w:author="Joseph Lavery" w:date="2013-11-02T14:22:00Z"/>
          <w:rFonts w:ascii="Garamond" w:hAnsi="Garamond"/>
        </w:rPr>
      </w:pPr>
      <w:ins w:id="23" w:author="Joseph Lavery" w:date="2013-11-02T14:23:00Z">
        <w:r>
          <w:rPr>
            <w:rFonts w:ascii="Garamond" w:hAnsi="Garamond"/>
          </w:rPr>
          <w:t>–––––</w:t>
        </w:r>
      </w:ins>
      <w:ins w:id="24" w:author="Joseph Lavery" w:date="2013-11-02T14:25:00Z">
        <w:r w:rsidR="00001DF8">
          <w:rPr>
            <w:rFonts w:ascii="Garamond" w:hAnsi="Garamond"/>
            <w:i/>
          </w:rPr>
          <w:t>Later Essays</w:t>
        </w:r>
        <w:r w:rsidR="00001DF8">
          <w:rPr>
            <w:rFonts w:ascii="Garamond" w:hAnsi="Garamond"/>
          </w:rPr>
          <w:t>, ed. Edward Marx, (</w:t>
        </w:r>
      </w:ins>
      <w:ins w:id="25" w:author="Joseph Lavery" w:date="2013-11-02T14:26:00Z">
        <w:r w:rsidR="00C062EA">
          <w:rPr>
            <w:rFonts w:ascii="Garamond" w:hAnsi="Garamond"/>
          </w:rPr>
          <w:t xml:space="preserve">Santa Barbara: </w:t>
        </w:r>
        <w:proofErr w:type="spellStart"/>
        <w:r w:rsidR="00C062EA">
          <w:rPr>
            <w:rFonts w:ascii="Garamond" w:hAnsi="Garamond"/>
          </w:rPr>
          <w:t>Botchan</w:t>
        </w:r>
        <w:proofErr w:type="spellEnd"/>
        <w:r w:rsidR="00C062EA">
          <w:rPr>
            <w:rFonts w:ascii="Garamond" w:hAnsi="Garamond"/>
          </w:rPr>
          <w:t xml:space="preserve"> Books, 2013)</w:t>
        </w:r>
      </w:ins>
    </w:p>
    <w:p w14:paraId="3ED7DC2B" w14:textId="77777777" w:rsidR="00700226" w:rsidRDefault="00700226" w:rsidP="0048288E">
      <w:pPr>
        <w:numPr>
          <w:ins w:id="26" w:author="Joseph Lavery" w:date="2013-11-02T14:31:00Z"/>
        </w:numPr>
        <w:jc w:val="both"/>
        <w:rPr>
          <w:ins w:id="27" w:author="Joseph Lavery" w:date="2013-11-02T14:31:00Z"/>
          <w:rFonts w:ascii="Garamond" w:hAnsi="Garamond"/>
        </w:rPr>
      </w:pPr>
    </w:p>
    <w:p w14:paraId="7A263CC7" w14:textId="77777777" w:rsidR="00700226" w:rsidRDefault="00700226" w:rsidP="0048288E">
      <w:pPr>
        <w:numPr>
          <w:ins w:id="28" w:author="Joseph Lavery" w:date="2013-11-02T14:31:00Z"/>
        </w:numPr>
        <w:jc w:val="both"/>
        <w:rPr>
          <w:ins w:id="29" w:author="Joseph Lavery" w:date="2013-11-02T14:31:00Z"/>
          <w:rFonts w:ascii="Garamond" w:hAnsi="Garamond"/>
        </w:rPr>
      </w:pPr>
      <w:ins w:id="30" w:author="Joseph Lavery" w:date="2013-11-02T14:31:00Z">
        <w:r>
          <w:rPr>
            <w:rFonts w:ascii="Garamond" w:hAnsi="Garamond"/>
          </w:rPr>
          <w:t xml:space="preserve">Hisako Matsui, </w:t>
        </w:r>
        <w:r>
          <w:rPr>
            <w:rFonts w:ascii="Garamond" w:hAnsi="Garamond"/>
            <w:i/>
          </w:rPr>
          <w:t>Leonie</w:t>
        </w:r>
        <w:r>
          <w:rPr>
            <w:rFonts w:ascii="Garamond" w:hAnsi="Garamond"/>
          </w:rPr>
          <w:t>, (</w:t>
        </w:r>
      </w:ins>
      <w:ins w:id="31" w:author="Joseph Lavery" w:date="2013-11-02T14:32:00Z">
        <w:r w:rsidR="00933230">
          <w:rPr>
            <w:rFonts w:ascii="Garamond" w:hAnsi="Garamond"/>
          </w:rPr>
          <w:t>Hyde Park Entertainment, 2010)</w:t>
        </w:r>
      </w:ins>
    </w:p>
    <w:p w14:paraId="27F6925C" w14:textId="77777777" w:rsidR="00D06036" w:rsidRPr="00D06036" w:rsidRDefault="00D06036" w:rsidP="0048288E">
      <w:pPr>
        <w:numPr>
          <w:ins w:id="32" w:author="Joseph Lavery" w:date="2013-11-02T14:22:00Z"/>
        </w:numPr>
        <w:jc w:val="both"/>
        <w:rPr>
          <w:rFonts w:ascii="Garamond" w:hAnsi="Garamond"/>
        </w:rPr>
      </w:pPr>
      <w:ins w:id="33" w:author="Joseph Lavery" w:date="2013-11-02T14:22:00Z">
        <w:r>
          <w:rPr>
            <w:rFonts w:ascii="Garamond" w:hAnsi="Garamond"/>
          </w:rPr>
          <w:t xml:space="preserve">Amy </w:t>
        </w:r>
        <w:proofErr w:type="spellStart"/>
        <w:r>
          <w:rPr>
            <w:rFonts w:ascii="Garamond" w:hAnsi="Garamond"/>
          </w:rPr>
          <w:t>Sueyoshi</w:t>
        </w:r>
        <w:proofErr w:type="spellEnd"/>
        <w:r>
          <w:rPr>
            <w:rFonts w:ascii="Garamond" w:hAnsi="Garamond"/>
          </w:rPr>
          <w:t xml:space="preserve">, </w:t>
        </w:r>
        <w:r>
          <w:rPr>
            <w:rFonts w:ascii="Garamond" w:hAnsi="Garamond"/>
            <w:i/>
          </w:rPr>
          <w:t xml:space="preserve">Queer Compulsions: Race, Nation, and Sexuality in the Affairs of </w:t>
        </w:r>
        <w:proofErr w:type="spellStart"/>
        <w:r>
          <w:rPr>
            <w:rFonts w:ascii="Garamond" w:hAnsi="Garamond"/>
            <w:i/>
          </w:rPr>
          <w:t>Yone</w:t>
        </w:r>
        <w:proofErr w:type="spellEnd"/>
        <w:r>
          <w:rPr>
            <w:rFonts w:ascii="Garamond" w:hAnsi="Garamond"/>
            <w:i/>
          </w:rPr>
          <w:t xml:space="preserve"> Noguchi</w:t>
        </w:r>
        <w:r>
          <w:rPr>
            <w:rFonts w:ascii="Garamond" w:hAnsi="Garamond"/>
          </w:rPr>
          <w:t xml:space="preserve">, </w:t>
        </w:r>
      </w:ins>
      <w:ins w:id="34" w:author="Joseph Lavery" w:date="2013-11-02T14:23:00Z">
        <w:r>
          <w:rPr>
            <w:rFonts w:ascii="Garamond" w:hAnsi="Garamond"/>
          </w:rPr>
          <w:tab/>
        </w:r>
      </w:ins>
      <w:ins w:id="35" w:author="Joseph Lavery" w:date="2013-11-02T14:22:00Z">
        <w:r>
          <w:rPr>
            <w:rFonts w:ascii="Garamond" w:hAnsi="Garamond"/>
          </w:rPr>
          <w:t>(</w:t>
        </w:r>
      </w:ins>
      <w:ins w:id="36" w:author="Joseph Lavery" w:date="2013-11-02T14:23:00Z">
        <w:r>
          <w:rPr>
            <w:rFonts w:ascii="Garamond" w:hAnsi="Garamond"/>
          </w:rPr>
          <w:t>Honolu</w:t>
        </w:r>
        <w:bookmarkStart w:id="37" w:name="_GoBack"/>
        <w:bookmarkEnd w:id="37"/>
        <w:r>
          <w:rPr>
            <w:rFonts w:ascii="Garamond" w:hAnsi="Garamond"/>
          </w:rPr>
          <w:t>lu: University of Hawaii Press, 2012)</w:t>
        </w:r>
      </w:ins>
    </w:p>
    <w:sectPr w:rsidR="00D06036" w:rsidRPr="00D06036" w:rsidSect="0048288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embedSystemFonts/>
  <w:proofState w:spelling="clean" w:grammar="clean"/>
  <w:revisionView w:markup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958A1"/>
    <w:rsid w:val="00001DF8"/>
    <w:rsid w:val="001C7BE4"/>
    <w:rsid w:val="0023214A"/>
    <w:rsid w:val="00266356"/>
    <w:rsid w:val="00366FFA"/>
    <w:rsid w:val="003D3CF9"/>
    <w:rsid w:val="00424513"/>
    <w:rsid w:val="0048288E"/>
    <w:rsid w:val="004B304C"/>
    <w:rsid w:val="00660AB9"/>
    <w:rsid w:val="006D4F0F"/>
    <w:rsid w:val="00700226"/>
    <w:rsid w:val="00710A78"/>
    <w:rsid w:val="0073303F"/>
    <w:rsid w:val="0092435F"/>
    <w:rsid w:val="00933230"/>
    <w:rsid w:val="00972149"/>
    <w:rsid w:val="00B958A1"/>
    <w:rsid w:val="00C062EA"/>
    <w:rsid w:val="00C41524"/>
    <w:rsid w:val="00CF580A"/>
    <w:rsid w:val="00D06036"/>
    <w:rsid w:val="00DE325D"/>
    <w:rsid w:val="00F331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AF9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24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D4F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D4F0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552</Words>
  <Characters>3843</Characters>
  <Application>Microsoft Macintosh Word</Application>
  <DocSecurity>0</DocSecurity>
  <Lines>81</Lines>
  <Paragraphs>13</Paragraphs>
  <ScaleCrop>false</ScaleCrop>
  <Company>Columbia College Chicago</Company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Lavery</dc:creator>
  <cp:keywords/>
  <cp:lastModifiedBy>Christopher Bush</cp:lastModifiedBy>
  <cp:revision>3</cp:revision>
  <dcterms:created xsi:type="dcterms:W3CDTF">2013-11-02T21:53:00Z</dcterms:created>
  <dcterms:modified xsi:type="dcterms:W3CDTF">2013-11-04T15:32:00Z</dcterms:modified>
</cp:coreProperties>
</file>