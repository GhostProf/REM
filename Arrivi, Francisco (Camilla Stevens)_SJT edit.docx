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82C8B" w14:textId="3586F8E1" w:rsidR="007C285E" w:rsidRPr="00CE1D52" w:rsidRDefault="00164626">
      <w:pPr>
        <w:rPr>
          <w:b/>
        </w:rPr>
      </w:pPr>
      <w:ins w:id="0" w:author="Sarah J. Townsend" w:date="2014-06-04T16:32:00Z">
        <w:r>
          <w:rPr>
            <w:b/>
          </w:rPr>
          <w:t>ARRIVÍ, FRANCISCO</w:t>
        </w:r>
      </w:ins>
      <w:r w:rsidR="00CF6927" w:rsidRPr="00CE1D52">
        <w:rPr>
          <w:b/>
        </w:rPr>
        <w:t xml:space="preserve"> (1915-2007)</w:t>
      </w:r>
    </w:p>
    <w:p w14:paraId="10C1919D" w14:textId="77777777" w:rsidR="007940BE" w:rsidRPr="00CE1D52" w:rsidRDefault="007940BE" w:rsidP="00BC78B2">
      <w:pPr>
        <w:spacing w:line="276" w:lineRule="auto"/>
      </w:pPr>
    </w:p>
    <w:p w14:paraId="6CFBE197" w14:textId="6C60F24A" w:rsidR="008107F1" w:rsidRPr="00CE1D52" w:rsidRDefault="00950342" w:rsidP="00BC78B2">
      <w:pPr>
        <w:spacing w:line="276" w:lineRule="auto"/>
      </w:pPr>
      <w:r w:rsidRPr="00CE1D52">
        <w:t xml:space="preserve">Francisco </w:t>
      </w:r>
      <w:proofErr w:type="spellStart"/>
      <w:r w:rsidRPr="00CE1D52">
        <w:t>Arriví</w:t>
      </w:r>
      <w:proofErr w:type="spellEnd"/>
      <w:r w:rsidRPr="00CE1D52">
        <w:t xml:space="preserve"> was </w:t>
      </w:r>
      <w:r w:rsidR="009056BB" w:rsidRPr="00CE1D52">
        <w:t xml:space="preserve">instrumental in developing a modern theatre in Puerto Rico during the 1940s-1960s.  </w:t>
      </w:r>
      <w:r w:rsidR="008107F1" w:rsidRPr="00CE1D52">
        <w:t xml:space="preserve">A </w:t>
      </w:r>
      <w:r w:rsidR="00440BAD" w:rsidRPr="00CE1D52">
        <w:t xml:space="preserve">playwright, </w:t>
      </w:r>
      <w:r w:rsidR="00534608" w:rsidRPr="00CE1D52">
        <w:t xml:space="preserve">poet, </w:t>
      </w:r>
      <w:r w:rsidR="00440BAD" w:rsidRPr="00CE1D52">
        <w:t>essayist</w:t>
      </w:r>
      <w:ins w:id="1" w:author="Sarah J. Townsend" w:date="2014-04-27T14:15:00Z">
        <w:r w:rsidR="005905B7">
          <w:t>,</w:t>
        </w:r>
      </w:ins>
      <w:r w:rsidR="00440BAD" w:rsidRPr="00CE1D52">
        <w:t xml:space="preserve"> and tireless p</w:t>
      </w:r>
      <w:r w:rsidR="008107F1" w:rsidRPr="00CE1D52">
        <w:t xml:space="preserve">romoter of Puerto Rican culture, </w:t>
      </w:r>
      <w:proofErr w:type="spellStart"/>
      <w:r w:rsidR="008107F1" w:rsidRPr="00CE1D52">
        <w:t>Arriví</w:t>
      </w:r>
      <w:proofErr w:type="spellEnd"/>
      <w:r w:rsidR="008107F1" w:rsidRPr="00CE1D52">
        <w:t xml:space="preserve"> </w:t>
      </w:r>
      <w:r w:rsidR="00BC78B2" w:rsidRPr="00CE1D52">
        <w:t xml:space="preserve">authored dramatic scripts for the stage, radio, and television, </w:t>
      </w:r>
      <w:r w:rsidR="008107F1" w:rsidRPr="00CE1D52">
        <w:t>founded theatre gr</w:t>
      </w:r>
      <w:r w:rsidR="00BC78B2" w:rsidRPr="00CE1D52">
        <w:t>oups,</w:t>
      </w:r>
      <w:r w:rsidR="008107F1" w:rsidRPr="00CE1D52">
        <w:t xml:space="preserve"> and supervised the theatre wing of the Puerto Rican Culture Institute. </w:t>
      </w:r>
      <w:proofErr w:type="spellStart"/>
      <w:r w:rsidR="008107F1" w:rsidRPr="00CE1D52">
        <w:t>Arriví</w:t>
      </w:r>
      <w:proofErr w:type="spellEnd"/>
      <w:r w:rsidR="008107F1" w:rsidRPr="00CE1D52">
        <w:t xml:space="preserve"> wrote several major essays on Puerto Rican theatre as well as plays ranging from poetic realism to absurdist fantasy and farce. His dramas employ anti-mimetic techniques to treat social themes from a psychological perspective. </w:t>
      </w:r>
      <w:proofErr w:type="spellStart"/>
      <w:r w:rsidR="008107F1" w:rsidRPr="00CE1D52">
        <w:rPr>
          <w:i/>
        </w:rPr>
        <w:t>Vejigantes</w:t>
      </w:r>
      <w:proofErr w:type="spellEnd"/>
      <w:r w:rsidR="008107F1" w:rsidRPr="00CE1D52">
        <w:t xml:space="preserve"> </w:t>
      </w:r>
      <w:ins w:id="2" w:author="Sarah J. Townsend" w:date="2014-06-04T16:33:00Z">
        <w:r w:rsidR="00431564">
          <w:t>[</w:t>
        </w:r>
      </w:ins>
      <w:r w:rsidR="00E60EEE" w:rsidRPr="00CE1D52">
        <w:t>Carnival Masks</w:t>
      </w:r>
      <w:ins w:id="3" w:author="Sarah J. Townsend" w:date="2014-06-04T16:33:00Z">
        <w:r w:rsidR="00431564">
          <w:t>]</w:t>
        </w:r>
      </w:ins>
      <w:r w:rsidR="00E60EEE" w:rsidRPr="00CE1D52">
        <w:t xml:space="preserve"> </w:t>
      </w:r>
      <w:r w:rsidR="008011D4">
        <w:t>(</w:t>
      </w:r>
      <w:r w:rsidR="00E60EEE" w:rsidRPr="00CE1D52">
        <w:t>1958</w:t>
      </w:r>
      <w:r w:rsidR="008011D4">
        <w:t>)</w:t>
      </w:r>
      <w:r w:rsidR="00E60EEE" w:rsidRPr="00CE1D52">
        <w:t>, his major play</w:t>
      </w:r>
      <w:r w:rsidR="008107F1" w:rsidRPr="00CE1D52">
        <w:t>, is pa</w:t>
      </w:r>
      <w:r w:rsidR="00237B32" w:rsidRPr="00CE1D52">
        <w:t xml:space="preserve">rt of a trilogy that addresses </w:t>
      </w:r>
      <w:r w:rsidR="00EF2F48" w:rsidRPr="00CE1D52">
        <w:t>Puerto Rican racial prejudice.</w:t>
      </w:r>
    </w:p>
    <w:p w14:paraId="160A487B" w14:textId="77777777" w:rsidR="008107F1" w:rsidRPr="00CE1D52" w:rsidRDefault="008107F1" w:rsidP="00BC78B2">
      <w:pPr>
        <w:spacing w:line="276" w:lineRule="auto"/>
      </w:pPr>
    </w:p>
    <w:p w14:paraId="238B5C72" w14:textId="65A9E816" w:rsidR="00A43B72" w:rsidRPr="00CE1D52" w:rsidRDefault="00C42AB9" w:rsidP="00BC78B2">
      <w:pPr>
        <w:spacing w:line="276" w:lineRule="auto"/>
      </w:pPr>
      <w:proofErr w:type="spellStart"/>
      <w:r w:rsidRPr="00CE1D52">
        <w:t>Arriví</w:t>
      </w:r>
      <w:proofErr w:type="spellEnd"/>
      <w:r w:rsidRPr="00CE1D52">
        <w:t xml:space="preserve"> w</w:t>
      </w:r>
      <w:r w:rsidR="002A6E4D" w:rsidRPr="00CE1D52">
        <w:t>as born in San Juan</w:t>
      </w:r>
      <w:r w:rsidRPr="00CE1D52">
        <w:t>.</w:t>
      </w:r>
      <w:r w:rsidR="008107F1" w:rsidRPr="00CE1D52">
        <w:t xml:space="preserve"> As a child, he attended the theater frequently with grandmother, and he staged children’s stories with his playmates on a small stage he built in his backyard. </w:t>
      </w:r>
      <w:r w:rsidR="004A3852" w:rsidRPr="00CE1D52">
        <w:t>He studied</w:t>
      </w:r>
      <w:r w:rsidR="008107F1" w:rsidRPr="00CE1D52">
        <w:t xml:space="preserve"> Spanish and Latin American Literature at th</w:t>
      </w:r>
      <w:r w:rsidR="00560F4C" w:rsidRPr="00CE1D52">
        <w:t>e University of Puerto Rico,</w:t>
      </w:r>
      <w:r w:rsidR="00A405F6" w:rsidRPr="00CE1D52">
        <w:t xml:space="preserve"> where he is remembered</w:t>
      </w:r>
      <w:r w:rsidR="004A3852" w:rsidRPr="00CE1D52">
        <w:t xml:space="preserve"> for havi</w:t>
      </w:r>
      <w:r w:rsidR="00FE5B40" w:rsidRPr="00CE1D52">
        <w:t xml:space="preserve">ng composed </w:t>
      </w:r>
      <w:r w:rsidR="004A3852" w:rsidRPr="00CE1D52">
        <w:t xml:space="preserve">the official </w:t>
      </w:r>
      <w:r w:rsidR="005D20F4" w:rsidRPr="00CE1D52">
        <w:t>university hymn</w:t>
      </w:r>
      <w:r w:rsidR="004A3852" w:rsidRPr="00CE1D52">
        <w:t>.</w:t>
      </w:r>
      <w:r w:rsidR="00560F4C" w:rsidRPr="00CE1D52">
        <w:t xml:space="preserve"> </w:t>
      </w:r>
      <w:r w:rsidR="004A3852" w:rsidRPr="00CE1D52">
        <w:t xml:space="preserve">In the 1940s, </w:t>
      </w:r>
      <w:proofErr w:type="spellStart"/>
      <w:r w:rsidR="00560F4C" w:rsidRPr="00CE1D52">
        <w:t>Arriví</w:t>
      </w:r>
      <w:proofErr w:type="spellEnd"/>
      <w:r w:rsidR="00560F4C" w:rsidRPr="00CE1D52">
        <w:t xml:space="preserve"> worked as a teacher</w:t>
      </w:r>
      <w:r w:rsidR="00B170D6" w:rsidRPr="00CE1D52">
        <w:t xml:space="preserve"> and became active in Puerto Rican </w:t>
      </w:r>
      <w:r w:rsidR="004A3852" w:rsidRPr="00CE1D52">
        <w:t>theater</w:t>
      </w:r>
      <w:r w:rsidR="00B170D6" w:rsidRPr="00CE1D52">
        <w:t xml:space="preserve"> </w:t>
      </w:r>
      <w:r w:rsidR="00753C0C" w:rsidRPr="00CE1D52">
        <w:t xml:space="preserve">directing </w:t>
      </w:r>
      <w:r w:rsidR="00753C0C" w:rsidRPr="00CE1D52">
        <w:rPr>
          <w:lang w:val="en-GB"/>
        </w:rPr>
        <w:t>plays</w:t>
      </w:r>
      <w:r w:rsidR="00B170D6" w:rsidRPr="00CE1D52">
        <w:t>, translating works for the university theater</w:t>
      </w:r>
      <w:r w:rsidR="004226B0" w:rsidRPr="00CE1D52">
        <w:t>,</w:t>
      </w:r>
      <w:r w:rsidR="00B170D6" w:rsidRPr="00CE1D52">
        <w:t xml:space="preserve"> and writing</w:t>
      </w:r>
      <w:r w:rsidR="00EF2F48" w:rsidRPr="00CE1D52">
        <w:t xml:space="preserve"> his first three-act dramas</w:t>
      </w:r>
      <w:r w:rsidR="004A2570" w:rsidRPr="00CE1D52">
        <w:t>. H</w:t>
      </w:r>
      <w:r w:rsidR="00B170D6" w:rsidRPr="00CE1D52">
        <w:t xml:space="preserve">e </w:t>
      </w:r>
      <w:r w:rsidR="00EF2F48" w:rsidRPr="00CE1D52">
        <w:t xml:space="preserve">also </w:t>
      </w:r>
      <w:r w:rsidR="00B170D6" w:rsidRPr="00CE1D52">
        <w:t xml:space="preserve">founded the </w:t>
      </w:r>
      <w:proofErr w:type="spellStart"/>
      <w:r w:rsidR="00B170D6" w:rsidRPr="00CE1D52">
        <w:t>Tinglado</w:t>
      </w:r>
      <w:proofErr w:type="spellEnd"/>
      <w:r w:rsidR="00B170D6" w:rsidRPr="00CE1D52">
        <w:t xml:space="preserve"> </w:t>
      </w:r>
      <w:proofErr w:type="spellStart"/>
      <w:r w:rsidR="00B170D6" w:rsidRPr="00CE1D52">
        <w:t>Puertorriqueñ</w:t>
      </w:r>
      <w:r w:rsidR="004A2570" w:rsidRPr="00CE1D52">
        <w:t>o</w:t>
      </w:r>
      <w:proofErr w:type="spellEnd"/>
      <w:r w:rsidR="004A2570" w:rsidRPr="00CE1D52">
        <w:t xml:space="preserve"> in 1945,</w:t>
      </w:r>
      <w:r w:rsidR="00B170D6" w:rsidRPr="00CE1D52">
        <w:t xml:space="preserve"> a company in which many of Puerto Rico’s future leading actors had their first sign</w:t>
      </w:r>
      <w:r w:rsidR="00662A9D" w:rsidRPr="00CE1D52">
        <w:t xml:space="preserve">ificant roles.  </w:t>
      </w:r>
    </w:p>
    <w:p w14:paraId="34663903" w14:textId="77777777" w:rsidR="00A43B72" w:rsidRPr="00CE1D52" w:rsidRDefault="00A43B72" w:rsidP="00BC78B2">
      <w:pPr>
        <w:spacing w:line="276" w:lineRule="auto"/>
      </w:pPr>
    </w:p>
    <w:p w14:paraId="50A5F963" w14:textId="744019B8" w:rsidR="00D4185B" w:rsidRPr="00CE1D52" w:rsidRDefault="00662A9D" w:rsidP="00BC78B2">
      <w:pPr>
        <w:spacing w:line="276" w:lineRule="auto"/>
      </w:pPr>
      <w:proofErr w:type="spellStart"/>
      <w:r w:rsidRPr="00CE1D52">
        <w:t>Arriví</w:t>
      </w:r>
      <w:r w:rsidR="00A405F6" w:rsidRPr="00CE1D52">
        <w:t>’s</w:t>
      </w:r>
      <w:proofErr w:type="spellEnd"/>
      <w:r w:rsidR="00A405F6" w:rsidRPr="00CE1D52">
        <w:t xml:space="preserve"> work in Puerto Rican</w:t>
      </w:r>
      <w:r w:rsidR="00F70FA6" w:rsidRPr="00CE1D52">
        <w:t xml:space="preserve"> television and</w:t>
      </w:r>
      <w:r w:rsidR="00A405F6" w:rsidRPr="00CE1D52">
        <w:t xml:space="preserve"> radio </w:t>
      </w:r>
      <w:r w:rsidR="00A46E56" w:rsidRPr="00CE1D52">
        <w:t xml:space="preserve">was decisive in his evolution </w:t>
      </w:r>
      <w:r w:rsidR="00A405F6" w:rsidRPr="00CE1D52">
        <w:t xml:space="preserve">as a theatre practitioner. He </w:t>
      </w:r>
      <w:r w:rsidRPr="00CE1D52">
        <w:t>collaborated with an educational program spons</w:t>
      </w:r>
      <w:r w:rsidR="004A2570" w:rsidRPr="00CE1D52">
        <w:t>ored by the De</w:t>
      </w:r>
      <w:r w:rsidRPr="00CE1D52">
        <w:t>p</w:t>
      </w:r>
      <w:r w:rsidR="004A2570" w:rsidRPr="00CE1D52">
        <w:t>a</w:t>
      </w:r>
      <w:r w:rsidRPr="00CE1D52">
        <w:t>r</w:t>
      </w:r>
      <w:r w:rsidR="004A2570" w:rsidRPr="00CE1D52">
        <w:t xml:space="preserve">tment </w:t>
      </w:r>
      <w:r w:rsidRPr="00CE1D52">
        <w:t xml:space="preserve">of Education called </w:t>
      </w:r>
      <w:proofErr w:type="spellStart"/>
      <w:r w:rsidRPr="00CE1D52">
        <w:t>Escuela</w:t>
      </w:r>
      <w:proofErr w:type="spellEnd"/>
      <w:r w:rsidRPr="00CE1D52">
        <w:t xml:space="preserve"> del </w:t>
      </w:r>
      <w:proofErr w:type="spellStart"/>
      <w:r w:rsidRPr="00CE1D52">
        <w:t>Aire</w:t>
      </w:r>
      <w:proofErr w:type="spellEnd"/>
      <w:r w:rsidRPr="00CE1D52">
        <w:t xml:space="preserve"> (Airwave School) broadcast over WIPR Radio. His show </w:t>
      </w:r>
      <w:r w:rsidR="00F70FA6" w:rsidRPr="00CE1D52">
        <w:rPr>
          <w:i/>
        </w:rPr>
        <w:t xml:space="preserve">De la </w:t>
      </w:r>
      <w:proofErr w:type="spellStart"/>
      <w:r w:rsidR="00F70FA6" w:rsidRPr="00CE1D52">
        <w:rPr>
          <w:i/>
        </w:rPr>
        <w:t>jungla</w:t>
      </w:r>
      <w:proofErr w:type="spellEnd"/>
      <w:r w:rsidR="00F70FA6" w:rsidRPr="00CE1D52">
        <w:rPr>
          <w:i/>
        </w:rPr>
        <w:t xml:space="preserve"> al </w:t>
      </w:r>
      <w:proofErr w:type="spellStart"/>
      <w:r w:rsidR="00F70FA6" w:rsidRPr="00CE1D52">
        <w:rPr>
          <w:i/>
        </w:rPr>
        <w:t>rascacielos</w:t>
      </w:r>
      <w:proofErr w:type="spellEnd"/>
      <w:r w:rsidR="00F70FA6" w:rsidRPr="00CE1D52">
        <w:t xml:space="preserve"> (</w:t>
      </w:r>
      <w:r w:rsidRPr="00CE1D52">
        <w:t>From the Jungle to the Skysc</w:t>
      </w:r>
      <w:r w:rsidR="004A3852" w:rsidRPr="00CE1D52">
        <w:t>r</w:t>
      </w:r>
      <w:r w:rsidRPr="00CE1D52">
        <w:t>a</w:t>
      </w:r>
      <w:r w:rsidR="00F70FA6" w:rsidRPr="00CE1D52">
        <w:t>pers),</w:t>
      </w:r>
      <w:r w:rsidRPr="00CE1D52">
        <w:t xml:space="preserve"> which </w:t>
      </w:r>
      <w:r w:rsidR="004A2570" w:rsidRPr="00CE1D52">
        <w:t>featured</w:t>
      </w:r>
      <w:r w:rsidRPr="00CE1D52">
        <w:t xml:space="preserve"> many</w:t>
      </w:r>
      <w:r w:rsidR="00753C0C" w:rsidRPr="00CE1D52">
        <w:t xml:space="preserve"> </w:t>
      </w:r>
      <w:r w:rsidR="00772A7B" w:rsidRPr="00CE1D52">
        <w:t xml:space="preserve">of his </w:t>
      </w:r>
      <w:r w:rsidR="00753C0C" w:rsidRPr="00CE1D52">
        <w:t>radio dramas</w:t>
      </w:r>
      <w:r w:rsidRPr="00CE1D52">
        <w:t>, wa</w:t>
      </w:r>
      <w:r w:rsidR="004A2570" w:rsidRPr="00CE1D52">
        <w:t xml:space="preserve">s considered the best radio </w:t>
      </w:r>
      <w:proofErr w:type="spellStart"/>
      <w:r w:rsidR="004A2570" w:rsidRPr="00CE1D52">
        <w:t>programme</w:t>
      </w:r>
      <w:proofErr w:type="spellEnd"/>
      <w:r w:rsidR="00F70FA6" w:rsidRPr="00CE1D52">
        <w:t xml:space="preserve"> on the island. Another important influence in his training in the dramatic arts was the informal schooling he received see</w:t>
      </w:r>
      <w:r w:rsidR="00395A51" w:rsidRPr="00CE1D52">
        <w:t xml:space="preserve">ing plays by </w:t>
      </w:r>
      <w:r w:rsidR="00F70FA6" w:rsidRPr="00CE1D52">
        <w:t>Tennessee Williams, Eugene O’</w:t>
      </w:r>
      <w:r w:rsidR="004226B0" w:rsidRPr="00CE1D52">
        <w:t>Neill</w:t>
      </w:r>
      <w:r w:rsidR="00395A51" w:rsidRPr="00CE1D52">
        <w:t>,</w:t>
      </w:r>
      <w:r w:rsidR="004226B0" w:rsidRPr="00CE1D52">
        <w:t xml:space="preserve"> and Arthu</w:t>
      </w:r>
      <w:r w:rsidR="00F70FA6" w:rsidRPr="00CE1D52">
        <w:t>r Mille</w:t>
      </w:r>
      <w:r w:rsidR="00E60EEE" w:rsidRPr="00CE1D52">
        <w:t>r i</w:t>
      </w:r>
      <w:r w:rsidR="00EF2F48" w:rsidRPr="00CE1D52">
        <w:t>n New York City while studying</w:t>
      </w:r>
      <w:r w:rsidR="00F70FA6" w:rsidRPr="00CE1D52">
        <w:t xml:space="preserve"> drama and radio at Columbia University on a Rockefeller scholarship in</w:t>
      </w:r>
      <w:r w:rsidR="00B170D6" w:rsidRPr="00CE1D52">
        <w:t xml:space="preserve"> 1949</w:t>
      </w:r>
      <w:r w:rsidR="00F70FA6" w:rsidRPr="00CE1D52">
        <w:t xml:space="preserve">. </w:t>
      </w:r>
      <w:r w:rsidR="004A2570" w:rsidRPr="00CE1D52">
        <w:t xml:space="preserve">Upon </w:t>
      </w:r>
      <w:r w:rsidR="00B170D6" w:rsidRPr="00CE1D52">
        <w:t>returning to San Juan</w:t>
      </w:r>
      <w:r w:rsidR="005D20F4" w:rsidRPr="00CE1D52">
        <w:t xml:space="preserve"> he wrote </w:t>
      </w:r>
      <w:r w:rsidR="005D20F4" w:rsidRPr="00CE1D52">
        <w:rPr>
          <w:i/>
        </w:rPr>
        <w:t>Ayer y Hoy</w:t>
      </w:r>
      <w:r w:rsidR="005D20F4" w:rsidRPr="00CE1D52">
        <w:t xml:space="preserve"> (Yesterday and Today) in 1951, the first television program transmitted in Puerto Rico.</w:t>
      </w:r>
      <w:r w:rsidR="00F70FA6" w:rsidRPr="00CE1D52">
        <w:t xml:space="preserve"> </w:t>
      </w:r>
      <w:r w:rsidR="00A43B72" w:rsidRPr="00CE1D52">
        <w:t xml:space="preserve">His work in 1956 on an Institute of Puerto Rican Culture project to foment </w:t>
      </w:r>
      <w:r w:rsidR="00395A51" w:rsidRPr="00CE1D52">
        <w:t xml:space="preserve">a national theatre </w:t>
      </w:r>
      <w:r w:rsidR="00A43B72" w:rsidRPr="00CE1D52">
        <w:t xml:space="preserve">culminated in </w:t>
      </w:r>
      <w:r w:rsidR="00A46E56" w:rsidRPr="00CE1D52">
        <w:t>the creation of a theatre</w:t>
      </w:r>
      <w:r w:rsidR="00334550" w:rsidRPr="00CE1D52">
        <w:t xml:space="preserve"> wing for the institute, which he directed from 1959-1970, and the</w:t>
      </w:r>
      <w:r w:rsidR="00A43B72" w:rsidRPr="00CE1D52">
        <w:t xml:space="preserve"> </w:t>
      </w:r>
      <w:r w:rsidR="00334550" w:rsidRPr="00CE1D52">
        <w:t xml:space="preserve">establishment of the annual </w:t>
      </w:r>
      <w:r w:rsidR="00A43B72" w:rsidRPr="00CE1D52">
        <w:t xml:space="preserve">Festival of Puerto Rican </w:t>
      </w:r>
      <w:r w:rsidR="00395A51" w:rsidRPr="00CE1D52">
        <w:t>Theatre</w:t>
      </w:r>
      <w:r w:rsidR="00334550" w:rsidRPr="00CE1D52">
        <w:t>.</w:t>
      </w:r>
    </w:p>
    <w:p w14:paraId="0A5D27E1" w14:textId="77777777" w:rsidR="004A2570" w:rsidRPr="00CE1D52" w:rsidRDefault="004A2570" w:rsidP="00BC78B2">
      <w:pPr>
        <w:spacing w:line="276" w:lineRule="auto"/>
      </w:pPr>
    </w:p>
    <w:p w14:paraId="32CF9F35" w14:textId="743C7266" w:rsidR="007940BE" w:rsidRPr="00CE1D52" w:rsidRDefault="004A2570" w:rsidP="00BC78B2">
      <w:pPr>
        <w:spacing w:line="276" w:lineRule="auto"/>
      </w:pPr>
      <w:proofErr w:type="spellStart"/>
      <w:r w:rsidRPr="00CE1D52">
        <w:t>Arriví’s</w:t>
      </w:r>
      <w:proofErr w:type="spellEnd"/>
      <w:r w:rsidRPr="00CE1D52">
        <w:t xml:space="preserve"> work as a playwright began with poetic dramas such as </w:t>
      </w:r>
      <w:proofErr w:type="spellStart"/>
      <w:r w:rsidRPr="00CE1D52">
        <w:rPr>
          <w:i/>
        </w:rPr>
        <w:t>Alumbramiento</w:t>
      </w:r>
      <w:proofErr w:type="spellEnd"/>
      <w:r w:rsidRPr="00CE1D52">
        <w:rPr>
          <w:i/>
        </w:rPr>
        <w:t xml:space="preserve"> </w:t>
      </w:r>
      <w:r w:rsidR="00E60EEE" w:rsidRPr="00CE1D52">
        <w:t>(Birth</w:t>
      </w:r>
      <w:r w:rsidR="00551F7E" w:rsidRPr="00CE1D52">
        <w:t>) (</w:t>
      </w:r>
      <w:r w:rsidRPr="00CE1D52">
        <w:t xml:space="preserve">1945) and </w:t>
      </w:r>
      <w:proofErr w:type="spellStart"/>
      <w:r w:rsidRPr="00CE1D52">
        <w:rPr>
          <w:i/>
        </w:rPr>
        <w:t>María</w:t>
      </w:r>
      <w:proofErr w:type="spellEnd"/>
      <w:r w:rsidRPr="00CE1D52">
        <w:rPr>
          <w:i/>
        </w:rPr>
        <w:t xml:space="preserve"> Soledad</w:t>
      </w:r>
      <w:r w:rsidR="00E60EEE" w:rsidRPr="00CE1D52">
        <w:t xml:space="preserve"> (</w:t>
      </w:r>
      <w:r w:rsidR="00CE4CF9" w:rsidRPr="00CE1D52">
        <w:t xml:space="preserve">1947). His trilogy </w:t>
      </w:r>
      <w:proofErr w:type="spellStart"/>
      <w:r w:rsidR="00334550" w:rsidRPr="00CE1D52">
        <w:rPr>
          <w:i/>
        </w:rPr>
        <w:t>Máscara</w:t>
      </w:r>
      <w:proofErr w:type="spellEnd"/>
      <w:r w:rsidR="00334550" w:rsidRPr="00CE1D52">
        <w:rPr>
          <w:i/>
        </w:rPr>
        <w:t xml:space="preserve"> </w:t>
      </w:r>
      <w:proofErr w:type="spellStart"/>
      <w:r w:rsidR="00334550" w:rsidRPr="00CE1D52">
        <w:rPr>
          <w:i/>
        </w:rPr>
        <w:t>Puertorriqueña</w:t>
      </w:r>
      <w:proofErr w:type="spellEnd"/>
      <w:r w:rsidR="00837701">
        <w:t xml:space="preserve"> (Puerto Rican Mask) (</w:t>
      </w:r>
      <w:r w:rsidR="00CE4CF9" w:rsidRPr="00CE1D52">
        <w:t xml:space="preserve">1971) continues in the line of symbolic </w:t>
      </w:r>
      <w:r w:rsidR="00A528E1" w:rsidRPr="00CE1D52">
        <w:t xml:space="preserve">realism and consists of </w:t>
      </w:r>
      <w:proofErr w:type="spellStart"/>
      <w:r w:rsidR="00A528E1" w:rsidRPr="00CE1D52">
        <w:rPr>
          <w:i/>
        </w:rPr>
        <w:t>Vejigantes</w:t>
      </w:r>
      <w:proofErr w:type="spellEnd"/>
      <w:r w:rsidR="00A528E1" w:rsidRPr="00CE1D52">
        <w:t xml:space="preserve">, </w:t>
      </w:r>
      <w:proofErr w:type="spellStart"/>
      <w:r w:rsidR="00A528E1" w:rsidRPr="00CE1D52">
        <w:rPr>
          <w:i/>
        </w:rPr>
        <w:t>Sirena</w:t>
      </w:r>
      <w:proofErr w:type="spellEnd"/>
      <w:r w:rsidR="00A528E1" w:rsidRPr="00CE1D52">
        <w:t xml:space="preserve"> (Siren) (1959)</w:t>
      </w:r>
      <w:ins w:id="4" w:author="Sarah J. Townsend" w:date="2014-04-27T14:18:00Z">
        <w:r w:rsidR="005905B7">
          <w:t>,</w:t>
        </w:r>
      </w:ins>
      <w:r w:rsidR="00A528E1" w:rsidRPr="00CE1D52">
        <w:t xml:space="preserve"> and </w:t>
      </w:r>
      <w:r w:rsidR="00A528E1" w:rsidRPr="00CE1D52">
        <w:rPr>
          <w:i/>
        </w:rPr>
        <w:t>Bolero y plena</w:t>
      </w:r>
      <w:r w:rsidR="00A528E1" w:rsidRPr="00CE1D52">
        <w:t xml:space="preserve"> (1956)</w:t>
      </w:r>
      <w:r w:rsidR="00EF2F48" w:rsidRPr="00CE1D52">
        <w:t>.  These pieces create</w:t>
      </w:r>
      <w:r w:rsidR="00CE4CF9" w:rsidRPr="00CE1D52">
        <w:t xml:space="preserve"> mem</w:t>
      </w:r>
      <w:r w:rsidR="00A528E1" w:rsidRPr="00CE1D52">
        <w:t xml:space="preserve">orable female protagonists and </w:t>
      </w:r>
      <w:r w:rsidR="00EF2F48" w:rsidRPr="00CE1D52">
        <w:t>perform</w:t>
      </w:r>
      <w:r w:rsidR="00A528E1" w:rsidRPr="00CE1D52">
        <w:t xml:space="preserve"> a social critique by unmasking</w:t>
      </w:r>
      <w:r w:rsidR="00EF2F48" w:rsidRPr="00CE1D52">
        <w:t xml:space="preserve"> Puerto Rico’s repressed</w:t>
      </w:r>
      <w:r w:rsidR="00A528E1" w:rsidRPr="00CE1D52">
        <w:t xml:space="preserve"> </w:t>
      </w:r>
      <w:r w:rsidR="00CE4CF9" w:rsidRPr="00CE1D52">
        <w:t xml:space="preserve">African heritage. </w:t>
      </w:r>
      <w:r w:rsidR="006C4525" w:rsidRPr="00CE1D52">
        <w:t xml:space="preserve">His </w:t>
      </w:r>
      <w:proofErr w:type="spellStart"/>
      <w:r w:rsidR="00837701">
        <w:rPr>
          <w:i/>
        </w:rPr>
        <w:t>Cócte</w:t>
      </w:r>
      <w:r w:rsidR="00334550" w:rsidRPr="00CE1D52">
        <w:rPr>
          <w:i/>
        </w:rPr>
        <w:t>l</w:t>
      </w:r>
      <w:proofErr w:type="spellEnd"/>
      <w:r w:rsidR="00334550" w:rsidRPr="00CE1D52">
        <w:rPr>
          <w:i/>
        </w:rPr>
        <w:t xml:space="preserve"> de don </w:t>
      </w:r>
      <w:proofErr w:type="spellStart"/>
      <w:r w:rsidR="00334550" w:rsidRPr="00CE1D52">
        <w:rPr>
          <w:i/>
        </w:rPr>
        <w:t>Nadie</w:t>
      </w:r>
      <w:proofErr w:type="spellEnd"/>
      <w:r w:rsidR="00334550" w:rsidRPr="00CE1D52">
        <w:t xml:space="preserve"> (</w:t>
      </w:r>
      <w:r w:rsidR="00CE4CF9" w:rsidRPr="00CE1D52">
        <w:t xml:space="preserve">Mr. </w:t>
      </w:r>
      <w:r w:rsidR="00E60EEE" w:rsidRPr="00CE1D52">
        <w:t xml:space="preserve">Nobody’s </w:t>
      </w:r>
      <w:r w:rsidR="00334550" w:rsidRPr="00CE1D52">
        <w:t>Cocktail</w:t>
      </w:r>
      <w:r w:rsidR="00CE4CF9" w:rsidRPr="00CE1D52">
        <w:t>) (</w:t>
      </w:r>
      <w:r w:rsidRPr="00CE1D52">
        <w:t>1965)</w:t>
      </w:r>
      <w:r w:rsidR="00395A51" w:rsidRPr="00CE1D52">
        <w:t>, by contrast,</w:t>
      </w:r>
      <w:r w:rsidR="006C4525" w:rsidRPr="00CE1D52">
        <w:t xml:space="preserve"> </w:t>
      </w:r>
      <w:r w:rsidR="00EF2F48" w:rsidRPr="00CE1D52">
        <w:t>experiments</w:t>
      </w:r>
      <w:r w:rsidR="00334550" w:rsidRPr="00CE1D52">
        <w:t xml:space="preserve"> with Theater of the Absurd.</w:t>
      </w:r>
      <w:r w:rsidR="00D4185B" w:rsidRPr="00CE1D52">
        <w:t xml:space="preserve"> </w:t>
      </w:r>
      <w:proofErr w:type="spellStart"/>
      <w:r w:rsidR="00DD1935" w:rsidRPr="00CE1D52">
        <w:t>Arriví</w:t>
      </w:r>
      <w:proofErr w:type="spellEnd"/>
      <w:r w:rsidR="00DD1935" w:rsidRPr="00CE1D52">
        <w:t xml:space="preserve"> also published books of poetry and important collections of essays on Puerto Rican theatre, including </w:t>
      </w:r>
      <w:proofErr w:type="spellStart"/>
      <w:r w:rsidR="00DD1935" w:rsidRPr="00CE1D52">
        <w:rPr>
          <w:i/>
        </w:rPr>
        <w:t>Areyto</w:t>
      </w:r>
      <w:proofErr w:type="spellEnd"/>
      <w:r w:rsidR="00DD1935" w:rsidRPr="00CE1D52">
        <w:rPr>
          <w:i/>
        </w:rPr>
        <w:t xml:space="preserve"> mayor </w:t>
      </w:r>
      <w:r w:rsidR="00DD1935" w:rsidRPr="00CE1D52">
        <w:t xml:space="preserve">(1966) and </w:t>
      </w:r>
      <w:proofErr w:type="spellStart"/>
      <w:r w:rsidR="00DD1935" w:rsidRPr="00CE1D52">
        <w:rPr>
          <w:i/>
        </w:rPr>
        <w:t>Conciencia</w:t>
      </w:r>
      <w:proofErr w:type="spellEnd"/>
      <w:r w:rsidR="00DD1935" w:rsidRPr="00CE1D52">
        <w:rPr>
          <w:i/>
        </w:rPr>
        <w:t xml:space="preserve"> </w:t>
      </w:r>
      <w:proofErr w:type="spellStart"/>
      <w:r w:rsidR="00DD1935" w:rsidRPr="00CE1D52">
        <w:rPr>
          <w:i/>
        </w:rPr>
        <w:t>Puertorriqueña</w:t>
      </w:r>
      <w:proofErr w:type="spellEnd"/>
      <w:r w:rsidR="00DD1935" w:rsidRPr="00CE1D52">
        <w:rPr>
          <w:i/>
        </w:rPr>
        <w:t xml:space="preserve"> del </w:t>
      </w:r>
      <w:proofErr w:type="spellStart"/>
      <w:r w:rsidR="00DD1935" w:rsidRPr="00CE1D52">
        <w:rPr>
          <w:i/>
        </w:rPr>
        <w:t>Teatro</w:t>
      </w:r>
      <w:proofErr w:type="spellEnd"/>
      <w:r w:rsidR="00DD1935" w:rsidRPr="00CE1D52">
        <w:rPr>
          <w:i/>
        </w:rPr>
        <w:t xml:space="preserve"> </w:t>
      </w:r>
      <w:proofErr w:type="spellStart"/>
      <w:r w:rsidR="001417F6" w:rsidRPr="00CE1D52">
        <w:rPr>
          <w:i/>
        </w:rPr>
        <w:t>C</w:t>
      </w:r>
      <w:r w:rsidR="00DD1935" w:rsidRPr="00CE1D52">
        <w:rPr>
          <w:i/>
        </w:rPr>
        <w:t>ontemporáneo</w:t>
      </w:r>
      <w:proofErr w:type="spellEnd"/>
      <w:r w:rsidR="00DD1935" w:rsidRPr="00CE1D52">
        <w:rPr>
          <w:i/>
        </w:rPr>
        <w:t>, 1937-56</w:t>
      </w:r>
      <w:r w:rsidR="00DD1935" w:rsidRPr="00CE1D52">
        <w:t xml:space="preserve"> </w:t>
      </w:r>
      <w:r w:rsidR="00DD1935" w:rsidRPr="00CE1D52">
        <w:lastRenderedPageBreak/>
        <w:t xml:space="preserve">(1967). </w:t>
      </w:r>
      <w:ins w:id="5" w:author="Sarah J. Townsend" w:date="2014-04-27T14:20:00Z">
        <w:r w:rsidR="001F14EB">
          <w:t>Through his</w:t>
        </w:r>
      </w:ins>
      <w:r w:rsidR="00EF2F48" w:rsidRPr="00CE1D52">
        <w:t xml:space="preserve"> </w:t>
      </w:r>
      <w:r w:rsidR="006C4525" w:rsidRPr="00CE1D52">
        <w:t>pioneering</w:t>
      </w:r>
      <w:r w:rsidR="00237B32" w:rsidRPr="00CE1D52">
        <w:t xml:space="preserve"> </w:t>
      </w:r>
      <w:r w:rsidR="00753C0C" w:rsidRPr="00CE1D52">
        <w:t xml:space="preserve">work in </w:t>
      </w:r>
      <w:r w:rsidR="00EF2F48" w:rsidRPr="00CE1D52">
        <w:t>drama and radio</w:t>
      </w:r>
      <w:r w:rsidR="00237B32" w:rsidRPr="00CE1D52">
        <w:t>, h</w:t>
      </w:r>
      <w:r w:rsidR="00581897" w:rsidRPr="00CE1D52">
        <w:t xml:space="preserve">is </w:t>
      </w:r>
      <w:r w:rsidR="00837701">
        <w:t xml:space="preserve">public lectures and </w:t>
      </w:r>
      <w:r w:rsidR="00581897" w:rsidRPr="00CE1D52">
        <w:t>essays on Puerto Rican theat</w:t>
      </w:r>
      <w:r w:rsidR="00237B32" w:rsidRPr="00CE1D52">
        <w:t>r</w:t>
      </w:r>
      <w:r w:rsidR="00581897" w:rsidRPr="00CE1D52">
        <w:t>e</w:t>
      </w:r>
      <w:r w:rsidR="00753C0C" w:rsidRPr="00CE1D52">
        <w:t>,</w:t>
      </w:r>
      <w:r w:rsidR="006C4525" w:rsidRPr="00CE1D52">
        <w:t xml:space="preserve"> and his efforts </w:t>
      </w:r>
      <w:r w:rsidR="00237B32" w:rsidRPr="00CE1D52">
        <w:t>as an arts administrator</w:t>
      </w:r>
      <w:ins w:id="6" w:author="Sarah J. Townsend" w:date="2014-04-27T14:20:00Z">
        <w:r w:rsidR="001F14EB">
          <w:t xml:space="preserve">, </w:t>
        </w:r>
        <w:proofErr w:type="spellStart"/>
        <w:r w:rsidR="001F14EB">
          <w:t>Arriví</w:t>
        </w:r>
      </w:ins>
      <w:proofErr w:type="spellEnd"/>
      <w:r w:rsidR="00753C0C" w:rsidRPr="00CE1D52">
        <w:t xml:space="preserve"> accomplished </w:t>
      </w:r>
      <w:r w:rsidR="00237B32" w:rsidRPr="00CE1D52">
        <w:t>more than any other</w:t>
      </w:r>
      <w:r w:rsidR="00A46E56" w:rsidRPr="00CE1D52">
        <w:t xml:space="preserve"> figure in Puerto Rico to build</w:t>
      </w:r>
      <w:r w:rsidR="00237B32" w:rsidRPr="00CE1D52">
        <w:t xml:space="preserve"> a m</w:t>
      </w:r>
      <w:r w:rsidR="00A46E56" w:rsidRPr="00CE1D52">
        <w:t>odern national</w:t>
      </w:r>
      <w:r w:rsidR="00772A7B" w:rsidRPr="00CE1D52">
        <w:t xml:space="preserve"> theat</w:t>
      </w:r>
      <w:r w:rsidR="00753C0C" w:rsidRPr="00CE1D52">
        <w:t>r</w:t>
      </w:r>
      <w:r w:rsidR="00772A7B" w:rsidRPr="00CE1D52">
        <w:t>e</w:t>
      </w:r>
      <w:r w:rsidR="00753C0C" w:rsidRPr="00CE1D52">
        <w:t>.</w:t>
      </w:r>
    </w:p>
    <w:p w14:paraId="621B7E22" w14:textId="77777777" w:rsidR="007940BE" w:rsidRPr="00907A6A" w:rsidRDefault="007940BE" w:rsidP="00BC78B2">
      <w:pPr>
        <w:spacing w:line="276" w:lineRule="auto"/>
        <w:rPr>
          <w:color w:val="0070C0"/>
        </w:rPr>
      </w:pPr>
    </w:p>
    <w:p w14:paraId="53C2BBF0" w14:textId="77777777" w:rsidR="007940BE" w:rsidRPr="00907A6A" w:rsidRDefault="007940BE" w:rsidP="00BC78B2">
      <w:pPr>
        <w:spacing w:line="276" w:lineRule="auto"/>
        <w:rPr>
          <w:color w:val="0070C0"/>
        </w:rPr>
      </w:pPr>
    </w:p>
    <w:p w14:paraId="70B0BB01" w14:textId="77777777" w:rsidR="006C1C30" w:rsidRPr="00270D48" w:rsidRDefault="006C1C30" w:rsidP="00BC78B2">
      <w:pPr>
        <w:spacing w:line="276" w:lineRule="auto"/>
        <w:rPr>
          <w:b/>
        </w:rPr>
      </w:pPr>
      <w:r w:rsidRPr="00270D48">
        <w:rPr>
          <w:b/>
        </w:rPr>
        <w:t>List of works</w:t>
      </w:r>
    </w:p>
    <w:p w14:paraId="5FA24FF9" w14:textId="77777777" w:rsidR="003627B3" w:rsidRDefault="003627B3" w:rsidP="003627B3">
      <w:pPr>
        <w:spacing w:line="276" w:lineRule="auto"/>
        <w:rPr>
          <w:ins w:id="7" w:author="Sarah J. Townsend" w:date="2014-06-04T16:43:00Z"/>
        </w:rPr>
      </w:pPr>
    </w:p>
    <w:p w14:paraId="3D220C35" w14:textId="60CD7A7E" w:rsidR="008754C4" w:rsidRPr="008754C4" w:rsidRDefault="003627B3" w:rsidP="003627B3">
      <w:pPr>
        <w:spacing w:line="276" w:lineRule="auto"/>
        <w:rPr>
          <w:ins w:id="8" w:author="Sarah J. Townsend" w:date="2014-06-04T16:50:00Z"/>
        </w:rPr>
      </w:pPr>
      <w:proofErr w:type="spellStart"/>
      <w:ins w:id="9" w:author="Sarah J. Townsend" w:date="2014-06-04T16:45:00Z">
        <w:r w:rsidRPr="00270D48">
          <w:t>Arriví</w:t>
        </w:r>
        <w:proofErr w:type="spellEnd"/>
        <w:r w:rsidRPr="00270D48">
          <w:t>, F</w:t>
        </w:r>
      </w:ins>
      <w:ins w:id="10" w:author="Sarah J. Townsend" w:date="2014-06-04T16:47:00Z">
        <w:r w:rsidR="00B43308">
          <w:t>rancisco</w:t>
        </w:r>
      </w:ins>
      <w:ins w:id="11" w:author="Sarah J. Townsend" w:date="2014-06-04T16:45:00Z">
        <w:r w:rsidRPr="00270D48">
          <w:t xml:space="preserve">. </w:t>
        </w:r>
      </w:ins>
      <w:proofErr w:type="gramStart"/>
      <w:ins w:id="12" w:author="Sarah J. Townsend" w:date="2014-06-04T16:52:00Z">
        <w:r w:rsidR="008754C4">
          <w:t xml:space="preserve">(1959) </w:t>
        </w:r>
      </w:ins>
      <w:proofErr w:type="spellStart"/>
      <w:ins w:id="13" w:author="Sarah J. Townsend" w:date="2014-06-04T16:51:00Z">
        <w:r w:rsidR="008754C4">
          <w:rPr>
            <w:i/>
          </w:rPr>
          <w:t>Vejigantes</w:t>
        </w:r>
        <w:proofErr w:type="spellEnd"/>
        <w:r w:rsidR="008754C4">
          <w:rPr>
            <w:i/>
          </w:rPr>
          <w:t>.</w:t>
        </w:r>
        <w:proofErr w:type="gramEnd"/>
        <w:r w:rsidR="008754C4">
          <w:rPr>
            <w:i/>
          </w:rPr>
          <w:t xml:space="preserve"> Drama en </w:t>
        </w:r>
        <w:proofErr w:type="spellStart"/>
        <w:r w:rsidR="008754C4">
          <w:rPr>
            <w:i/>
          </w:rPr>
          <w:t>tres</w:t>
        </w:r>
        <w:proofErr w:type="spellEnd"/>
        <w:r w:rsidR="008754C4">
          <w:rPr>
            <w:i/>
          </w:rPr>
          <w:t xml:space="preserve"> </w:t>
        </w:r>
        <w:proofErr w:type="spellStart"/>
        <w:r w:rsidR="008754C4">
          <w:rPr>
            <w:i/>
          </w:rPr>
          <w:t>actos</w:t>
        </w:r>
        <w:proofErr w:type="spellEnd"/>
        <w:r w:rsidR="008754C4">
          <w:rPr>
            <w:i/>
          </w:rPr>
          <w:t xml:space="preserve"> de la </w:t>
        </w:r>
        <w:proofErr w:type="spellStart"/>
        <w:r w:rsidR="008754C4">
          <w:rPr>
            <w:i/>
          </w:rPr>
          <w:t>trilogía</w:t>
        </w:r>
        <w:proofErr w:type="spellEnd"/>
        <w:r w:rsidR="008754C4">
          <w:rPr>
            <w:i/>
          </w:rPr>
          <w:t xml:space="preserve"> </w:t>
        </w:r>
        <w:proofErr w:type="spellStart"/>
        <w:r w:rsidR="008754C4">
          <w:rPr>
            <w:i/>
          </w:rPr>
          <w:t>Máscara</w:t>
        </w:r>
        <w:proofErr w:type="spellEnd"/>
        <w:r w:rsidR="008754C4">
          <w:rPr>
            <w:i/>
          </w:rPr>
          <w:t xml:space="preserve"> </w:t>
        </w:r>
        <w:proofErr w:type="spellStart"/>
        <w:r w:rsidR="008754C4">
          <w:rPr>
            <w:i/>
          </w:rPr>
          <w:t>puertorriqueña</w:t>
        </w:r>
        <w:proofErr w:type="spellEnd"/>
        <w:r w:rsidR="008754C4">
          <w:t xml:space="preserve">, San Juan: Editorial </w:t>
        </w:r>
        <w:proofErr w:type="spellStart"/>
        <w:r w:rsidR="008754C4">
          <w:t>Tinglado</w:t>
        </w:r>
        <w:proofErr w:type="spellEnd"/>
        <w:r w:rsidR="008754C4">
          <w:t xml:space="preserve"> </w:t>
        </w:r>
        <w:proofErr w:type="spellStart"/>
        <w:r w:rsidR="008754C4">
          <w:t>Puertorriqueño</w:t>
        </w:r>
        <w:proofErr w:type="spellEnd"/>
        <w:r w:rsidR="008754C4">
          <w:t>.</w:t>
        </w:r>
      </w:ins>
    </w:p>
    <w:p w14:paraId="1F8B278E" w14:textId="77777777" w:rsidR="008754C4" w:rsidRDefault="008754C4" w:rsidP="003627B3">
      <w:pPr>
        <w:spacing w:line="276" w:lineRule="auto"/>
        <w:rPr>
          <w:ins w:id="14" w:author="Sarah J. Townsend" w:date="2014-06-04T16:50:00Z"/>
        </w:rPr>
      </w:pPr>
    </w:p>
    <w:p w14:paraId="273C2202" w14:textId="33D96AEB" w:rsidR="003627B3" w:rsidRPr="00270D48" w:rsidRDefault="008754C4" w:rsidP="003627B3">
      <w:pPr>
        <w:spacing w:line="276" w:lineRule="auto"/>
        <w:rPr>
          <w:ins w:id="15" w:author="Sarah J. Townsend" w:date="2014-06-04T16:45:00Z"/>
        </w:rPr>
      </w:pPr>
      <w:ins w:id="16" w:author="Sarah J. Townsend" w:date="2014-06-04T16:51:00Z">
        <w:r>
          <w:t xml:space="preserve">--------- </w:t>
        </w:r>
      </w:ins>
      <w:ins w:id="17" w:author="Sarah J. Townsend" w:date="2014-06-04T16:45:00Z">
        <w:r w:rsidR="003627B3" w:rsidRPr="00270D48">
          <w:t xml:space="preserve">(1962) </w:t>
        </w:r>
        <w:proofErr w:type="spellStart"/>
        <w:r w:rsidR="003627B3" w:rsidRPr="00270D48">
          <w:rPr>
            <w:i/>
          </w:rPr>
          <w:t>María</w:t>
        </w:r>
        <w:proofErr w:type="spellEnd"/>
        <w:r w:rsidR="003627B3" w:rsidRPr="00270D48">
          <w:rPr>
            <w:i/>
          </w:rPr>
          <w:t xml:space="preserve"> Soledad</w:t>
        </w:r>
        <w:r>
          <w:t xml:space="preserve">, San Juan: Editorial </w:t>
        </w:r>
        <w:proofErr w:type="spellStart"/>
        <w:r>
          <w:t>Tinglado</w:t>
        </w:r>
        <w:proofErr w:type="spellEnd"/>
        <w:r>
          <w:t xml:space="preserve"> </w:t>
        </w:r>
        <w:proofErr w:type="spellStart"/>
        <w:r>
          <w:t>P</w:t>
        </w:r>
        <w:r w:rsidR="003627B3" w:rsidRPr="00270D48">
          <w:t>uertorriqueño</w:t>
        </w:r>
        <w:proofErr w:type="spellEnd"/>
        <w:r w:rsidR="003627B3" w:rsidRPr="00270D48">
          <w:t>.</w:t>
        </w:r>
      </w:ins>
    </w:p>
    <w:p w14:paraId="3E964E06" w14:textId="77777777" w:rsidR="003627B3" w:rsidRDefault="003627B3" w:rsidP="00B9166D">
      <w:pPr>
        <w:spacing w:line="276" w:lineRule="auto"/>
        <w:rPr>
          <w:ins w:id="18" w:author="Sarah J. Townsend" w:date="2014-06-04T16:45:00Z"/>
        </w:rPr>
      </w:pPr>
    </w:p>
    <w:p w14:paraId="470306E1" w14:textId="1ADF4DE4" w:rsidR="00B9166D" w:rsidRPr="00270D48" w:rsidRDefault="003627B3" w:rsidP="00B9166D">
      <w:pPr>
        <w:spacing w:line="276" w:lineRule="auto"/>
      </w:pPr>
      <w:ins w:id="19" w:author="Sarah J. Townsend" w:date="2014-06-04T16:46:00Z">
        <w:r>
          <w:t>---------</w:t>
        </w:r>
      </w:ins>
      <w:r w:rsidR="00B9166D" w:rsidRPr="00270D48">
        <w:t xml:space="preserve"> (1966) </w:t>
      </w:r>
      <w:proofErr w:type="spellStart"/>
      <w:r w:rsidR="00B9166D" w:rsidRPr="00270D48">
        <w:rPr>
          <w:i/>
        </w:rPr>
        <w:t>Areyto</w:t>
      </w:r>
      <w:proofErr w:type="spellEnd"/>
      <w:r w:rsidR="00B9166D" w:rsidRPr="00270D48">
        <w:rPr>
          <w:i/>
        </w:rPr>
        <w:t xml:space="preserve"> mayor</w:t>
      </w:r>
      <w:r w:rsidR="00B9166D" w:rsidRPr="00270D48">
        <w:t>,</w:t>
      </w:r>
      <w:r w:rsidR="00B9166D">
        <w:t xml:space="preserve"> San Juan:</w:t>
      </w:r>
      <w:r w:rsidR="00B9166D" w:rsidRPr="00270D48">
        <w:t xml:space="preserve"> </w:t>
      </w:r>
      <w:proofErr w:type="spellStart"/>
      <w:r w:rsidR="00B9166D" w:rsidRPr="00270D48">
        <w:t>Instituto</w:t>
      </w:r>
      <w:proofErr w:type="spellEnd"/>
      <w:r w:rsidR="00B9166D" w:rsidRPr="00270D48">
        <w:t xml:space="preserve"> de </w:t>
      </w:r>
      <w:proofErr w:type="spellStart"/>
      <w:r w:rsidR="00B9166D" w:rsidRPr="00270D48">
        <w:t>Cultura</w:t>
      </w:r>
      <w:proofErr w:type="spellEnd"/>
      <w:r w:rsidR="00B9166D" w:rsidRPr="00270D48">
        <w:t xml:space="preserve"> </w:t>
      </w:r>
      <w:proofErr w:type="spellStart"/>
      <w:r w:rsidR="00B9166D" w:rsidRPr="00270D48">
        <w:t>Puertorriqueña</w:t>
      </w:r>
      <w:proofErr w:type="spellEnd"/>
      <w:r w:rsidR="00B9166D" w:rsidRPr="00270D48">
        <w:t>.</w:t>
      </w:r>
    </w:p>
    <w:p w14:paraId="5A2BC6C5" w14:textId="77777777" w:rsidR="00B9166D" w:rsidRDefault="00B9166D" w:rsidP="00B9166D">
      <w:pPr>
        <w:spacing w:line="276" w:lineRule="auto"/>
      </w:pPr>
    </w:p>
    <w:p w14:paraId="5C755605" w14:textId="0636C574" w:rsidR="00B9166D" w:rsidRPr="00270D48" w:rsidRDefault="003627B3" w:rsidP="00B9166D">
      <w:pPr>
        <w:spacing w:line="276" w:lineRule="auto"/>
      </w:pPr>
      <w:ins w:id="20" w:author="Sarah J. Townsend" w:date="2014-06-04T16:46:00Z">
        <w:r>
          <w:t>---------</w:t>
        </w:r>
      </w:ins>
      <w:r w:rsidR="00B9166D" w:rsidRPr="00270D48">
        <w:t xml:space="preserve"> (1966) </w:t>
      </w:r>
      <w:proofErr w:type="spellStart"/>
      <w:r w:rsidR="00B9166D" w:rsidRPr="00270D48">
        <w:rPr>
          <w:i/>
        </w:rPr>
        <w:t>Cóctel</w:t>
      </w:r>
      <w:proofErr w:type="spellEnd"/>
      <w:r w:rsidR="00B9166D" w:rsidRPr="00270D48">
        <w:rPr>
          <w:i/>
        </w:rPr>
        <w:t xml:space="preserve"> de Don </w:t>
      </w:r>
      <w:proofErr w:type="spellStart"/>
      <w:r w:rsidR="00B9166D" w:rsidRPr="00270D48">
        <w:rPr>
          <w:i/>
        </w:rPr>
        <w:t>Nadie</w:t>
      </w:r>
      <w:proofErr w:type="spellEnd"/>
      <w:r w:rsidR="00B9166D" w:rsidRPr="00270D48">
        <w:rPr>
          <w:i/>
        </w:rPr>
        <w:t xml:space="preserve"> (</w:t>
      </w:r>
      <w:proofErr w:type="spellStart"/>
      <w:r w:rsidR="00B9166D" w:rsidRPr="00270D48">
        <w:rPr>
          <w:i/>
        </w:rPr>
        <w:t>Guiñolada</w:t>
      </w:r>
      <w:proofErr w:type="spellEnd"/>
      <w:r w:rsidR="00B9166D" w:rsidRPr="00270D48">
        <w:rPr>
          <w:i/>
        </w:rPr>
        <w:t xml:space="preserve"> en </w:t>
      </w:r>
      <w:proofErr w:type="spellStart"/>
      <w:r w:rsidR="00B9166D" w:rsidRPr="00270D48">
        <w:rPr>
          <w:i/>
        </w:rPr>
        <w:t>Cuatro</w:t>
      </w:r>
      <w:proofErr w:type="spellEnd"/>
      <w:r w:rsidR="00B9166D" w:rsidRPr="00270D48">
        <w:rPr>
          <w:i/>
        </w:rPr>
        <w:t xml:space="preserve"> </w:t>
      </w:r>
      <w:proofErr w:type="spellStart"/>
      <w:r w:rsidR="00B9166D" w:rsidRPr="00270D48">
        <w:rPr>
          <w:i/>
        </w:rPr>
        <w:t>Espantos</w:t>
      </w:r>
      <w:proofErr w:type="spellEnd"/>
      <w:r w:rsidR="00B9166D" w:rsidRPr="00270D48">
        <w:rPr>
          <w:i/>
        </w:rPr>
        <w:t>)</w:t>
      </w:r>
      <w:ins w:id="21" w:author="Sarah J. Townsend" w:date="2014-06-04T16:52:00Z">
        <w:r w:rsidR="008754C4">
          <w:t>,</w:t>
        </w:r>
      </w:ins>
      <w:r w:rsidR="00B9166D" w:rsidRPr="00270D48">
        <w:t xml:space="preserve"> Barcelona: </w:t>
      </w:r>
      <w:proofErr w:type="spellStart"/>
      <w:r w:rsidR="00B9166D" w:rsidRPr="00270D48">
        <w:t>Rumbos</w:t>
      </w:r>
      <w:proofErr w:type="spellEnd"/>
      <w:r w:rsidR="00B9166D" w:rsidRPr="00270D48">
        <w:t>.</w:t>
      </w:r>
    </w:p>
    <w:p w14:paraId="1C71F195" w14:textId="77777777" w:rsidR="00B9166D" w:rsidRDefault="00B9166D" w:rsidP="00BC78B2">
      <w:pPr>
        <w:spacing w:line="276" w:lineRule="auto"/>
      </w:pPr>
    </w:p>
    <w:p w14:paraId="5A4DACF4" w14:textId="625C943A" w:rsidR="006C1C30" w:rsidRPr="00270D48" w:rsidRDefault="003627B3" w:rsidP="00BC78B2">
      <w:pPr>
        <w:spacing w:line="276" w:lineRule="auto"/>
      </w:pPr>
      <w:ins w:id="22" w:author="Sarah J. Townsend" w:date="2014-06-04T16:47:00Z">
        <w:r>
          <w:t>---------</w:t>
        </w:r>
      </w:ins>
      <w:r w:rsidR="00DD1935" w:rsidRPr="00270D48">
        <w:t xml:space="preserve"> (1967) </w:t>
      </w:r>
      <w:proofErr w:type="spellStart"/>
      <w:r w:rsidR="001417F6" w:rsidRPr="00270D48">
        <w:rPr>
          <w:i/>
        </w:rPr>
        <w:t>Conciencia</w:t>
      </w:r>
      <w:proofErr w:type="spellEnd"/>
      <w:r w:rsidR="001417F6" w:rsidRPr="00270D48">
        <w:rPr>
          <w:i/>
        </w:rPr>
        <w:t xml:space="preserve"> </w:t>
      </w:r>
      <w:proofErr w:type="spellStart"/>
      <w:r w:rsidR="001417F6" w:rsidRPr="00270D48">
        <w:rPr>
          <w:i/>
        </w:rPr>
        <w:t>P</w:t>
      </w:r>
      <w:r w:rsidR="00DD1935" w:rsidRPr="00270D48">
        <w:rPr>
          <w:i/>
        </w:rPr>
        <w:t>uertorriqueñ</w:t>
      </w:r>
      <w:r w:rsidR="00705E9C" w:rsidRPr="00270D48">
        <w:rPr>
          <w:i/>
        </w:rPr>
        <w:t>a</w:t>
      </w:r>
      <w:proofErr w:type="spellEnd"/>
      <w:r w:rsidR="00705E9C" w:rsidRPr="00270D48">
        <w:rPr>
          <w:i/>
        </w:rPr>
        <w:t xml:space="preserve"> del </w:t>
      </w:r>
      <w:proofErr w:type="spellStart"/>
      <w:r w:rsidR="00705E9C" w:rsidRPr="00270D48">
        <w:rPr>
          <w:i/>
        </w:rPr>
        <w:t>Teatro</w:t>
      </w:r>
      <w:proofErr w:type="spellEnd"/>
      <w:r w:rsidR="00705E9C" w:rsidRPr="00270D48">
        <w:rPr>
          <w:i/>
        </w:rPr>
        <w:t xml:space="preserve"> </w:t>
      </w:r>
      <w:proofErr w:type="spellStart"/>
      <w:r w:rsidR="001417F6" w:rsidRPr="00270D48">
        <w:rPr>
          <w:i/>
        </w:rPr>
        <w:t>C</w:t>
      </w:r>
      <w:r w:rsidR="00705E9C" w:rsidRPr="00270D48">
        <w:rPr>
          <w:i/>
        </w:rPr>
        <w:t>ontemporáneo</w:t>
      </w:r>
      <w:proofErr w:type="spellEnd"/>
      <w:r w:rsidR="00DD1935" w:rsidRPr="00270D48">
        <w:rPr>
          <w:i/>
        </w:rPr>
        <w:t>, 1937-1956</w:t>
      </w:r>
      <w:r w:rsidR="00DD1935" w:rsidRPr="00270D48">
        <w:t xml:space="preserve">, San Juan: </w:t>
      </w:r>
      <w:proofErr w:type="spellStart"/>
      <w:r w:rsidR="00DD1935" w:rsidRPr="00270D48">
        <w:t>I</w:t>
      </w:r>
      <w:r w:rsidR="00705E9C" w:rsidRPr="00270D48">
        <w:t>nstituto</w:t>
      </w:r>
      <w:proofErr w:type="spellEnd"/>
      <w:r w:rsidR="00DD1935" w:rsidRPr="00270D48">
        <w:t xml:space="preserve"> de </w:t>
      </w:r>
      <w:proofErr w:type="spellStart"/>
      <w:r w:rsidR="00DD1935" w:rsidRPr="00270D48">
        <w:t>Cultura</w:t>
      </w:r>
      <w:proofErr w:type="spellEnd"/>
      <w:r w:rsidR="00DD1935" w:rsidRPr="00270D48">
        <w:t xml:space="preserve"> </w:t>
      </w:r>
      <w:proofErr w:type="spellStart"/>
      <w:r w:rsidR="00FA557D" w:rsidRPr="00270D48">
        <w:t>Puertorriqueña</w:t>
      </w:r>
      <w:proofErr w:type="spellEnd"/>
      <w:r w:rsidR="00DD1935" w:rsidRPr="00270D48">
        <w:t>.</w:t>
      </w:r>
    </w:p>
    <w:p w14:paraId="256D0CAE" w14:textId="77777777" w:rsidR="001417F6" w:rsidRPr="00270D48" w:rsidRDefault="001417F6" w:rsidP="00705E9C">
      <w:pPr>
        <w:spacing w:line="276" w:lineRule="auto"/>
      </w:pPr>
    </w:p>
    <w:p w14:paraId="638C28E7" w14:textId="3133C2A7" w:rsidR="00705E9C" w:rsidRPr="00270D48" w:rsidRDefault="003627B3" w:rsidP="00705E9C">
      <w:pPr>
        <w:spacing w:line="276" w:lineRule="auto"/>
      </w:pPr>
      <w:ins w:id="23" w:author="Sarah J. Townsend" w:date="2014-06-04T16:47:00Z">
        <w:r>
          <w:t>---------</w:t>
        </w:r>
      </w:ins>
      <w:r w:rsidR="001417F6" w:rsidRPr="00270D48">
        <w:t xml:space="preserve"> (1971) </w:t>
      </w:r>
      <w:proofErr w:type="spellStart"/>
      <w:r w:rsidR="00705E9C" w:rsidRPr="00270D48">
        <w:rPr>
          <w:i/>
        </w:rPr>
        <w:t>M</w:t>
      </w:r>
      <w:r w:rsidR="00DD1935" w:rsidRPr="00270D48">
        <w:rPr>
          <w:i/>
        </w:rPr>
        <w:t>áscara</w:t>
      </w:r>
      <w:proofErr w:type="spellEnd"/>
      <w:r w:rsidR="00DD1935" w:rsidRPr="00270D48">
        <w:rPr>
          <w:i/>
        </w:rPr>
        <w:t xml:space="preserve"> </w:t>
      </w:r>
      <w:proofErr w:type="spellStart"/>
      <w:r w:rsidR="00DD1935" w:rsidRPr="00270D48">
        <w:rPr>
          <w:i/>
        </w:rPr>
        <w:t>puertorriqueñ</w:t>
      </w:r>
      <w:r w:rsidR="00705E9C" w:rsidRPr="00270D48">
        <w:rPr>
          <w:i/>
        </w:rPr>
        <w:t>a</w:t>
      </w:r>
      <w:proofErr w:type="spellEnd"/>
      <w:r w:rsidR="001417F6" w:rsidRPr="00270D48">
        <w:t xml:space="preserve">, </w:t>
      </w:r>
      <w:r w:rsidR="00705E9C" w:rsidRPr="00270D48">
        <w:t>R</w:t>
      </w:r>
      <w:r w:rsidR="001417F6" w:rsidRPr="00270D48">
        <w:t xml:space="preserve">ío </w:t>
      </w:r>
      <w:proofErr w:type="spellStart"/>
      <w:r w:rsidR="001417F6" w:rsidRPr="00270D48">
        <w:t>Piedras</w:t>
      </w:r>
      <w:proofErr w:type="spellEnd"/>
      <w:r w:rsidR="001417F6" w:rsidRPr="00270D48">
        <w:t>: Editorial Cultural.</w:t>
      </w:r>
    </w:p>
    <w:p w14:paraId="113FD248" w14:textId="77777777" w:rsidR="003627B3" w:rsidRDefault="003627B3" w:rsidP="00BC78B2">
      <w:pPr>
        <w:spacing w:line="276" w:lineRule="auto"/>
        <w:rPr>
          <w:ins w:id="24" w:author="Sarah J. Townsend" w:date="2014-06-04T16:45:00Z"/>
        </w:rPr>
      </w:pPr>
    </w:p>
    <w:p w14:paraId="6003EA49" w14:textId="725767DF" w:rsidR="003627B3" w:rsidRPr="00270D48" w:rsidRDefault="003627B3" w:rsidP="003627B3">
      <w:pPr>
        <w:spacing w:line="276" w:lineRule="auto"/>
        <w:rPr>
          <w:ins w:id="25" w:author="Sarah J. Townsend" w:date="2014-06-04T16:45:00Z"/>
        </w:rPr>
      </w:pPr>
      <w:ins w:id="26" w:author="Sarah J. Townsend" w:date="2014-06-04T16:45:00Z">
        <w:r>
          <w:t>---------</w:t>
        </w:r>
        <w:r w:rsidRPr="00270D48">
          <w:t xml:space="preserve"> (2000) </w:t>
        </w:r>
        <w:proofErr w:type="spellStart"/>
        <w:r w:rsidRPr="00270D48">
          <w:rPr>
            <w:i/>
          </w:rPr>
          <w:t>Tres</w:t>
        </w:r>
        <w:proofErr w:type="spellEnd"/>
        <w:r w:rsidRPr="00270D48">
          <w:rPr>
            <w:i/>
          </w:rPr>
          <w:t xml:space="preserve"> </w:t>
        </w:r>
        <w:proofErr w:type="spellStart"/>
        <w:r w:rsidRPr="00270D48">
          <w:rPr>
            <w:i/>
          </w:rPr>
          <w:t>obras</w:t>
        </w:r>
        <w:proofErr w:type="spellEnd"/>
        <w:r w:rsidRPr="00270D48">
          <w:rPr>
            <w:i/>
          </w:rPr>
          <w:t xml:space="preserve"> de </w:t>
        </w:r>
        <w:proofErr w:type="spellStart"/>
        <w:r w:rsidRPr="00270D48">
          <w:rPr>
            <w:i/>
          </w:rPr>
          <w:t>Teatro</w:t>
        </w:r>
        <w:proofErr w:type="spellEnd"/>
        <w:r w:rsidRPr="00270D48">
          <w:rPr>
            <w:i/>
          </w:rPr>
          <w:t xml:space="preserve"> (</w:t>
        </w:r>
        <w:proofErr w:type="spellStart"/>
        <w:r w:rsidRPr="00270D48">
          <w:rPr>
            <w:i/>
          </w:rPr>
          <w:t>Alumbramiento</w:t>
        </w:r>
        <w:proofErr w:type="spellEnd"/>
        <w:r w:rsidRPr="00270D48">
          <w:rPr>
            <w:i/>
          </w:rPr>
          <w:t xml:space="preserve">, </w:t>
        </w:r>
        <w:proofErr w:type="spellStart"/>
        <w:r w:rsidRPr="00270D48">
          <w:rPr>
            <w:i/>
          </w:rPr>
          <w:t>Caso</w:t>
        </w:r>
        <w:proofErr w:type="spellEnd"/>
        <w:r w:rsidRPr="00270D48">
          <w:rPr>
            <w:i/>
          </w:rPr>
          <w:t xml:space="preserve"> del </w:t>
        </w:r>
        <w:proofErr w:type="spellStart"/>
        <w:r w:rsidRPr="00270D48">
          <w:rPr>
            <w:i/>
          </w:rPr>
          <w:t>Muerto</w:t>
        </w:r>
        <w:proofErr w:type="spellEnd"/>
        <w:r w:rsidRPr="00270D48">
          <w:rPr>
            <w:i/>
          </w:rPr>
          <w:t xml:space="preserve"> en Vida, Un </w:t>
        </w:r>
        <w:proofErr w:type="spellStart"/>
        <w:r w:rsidRPr="00270D48">
          <w:rPr>
            <w:i/>
          </w:rPr>
          <w:t>Cuento</w:t>
        </w:r>
        <w:proofErr w:type="spellEnd"/>
        <w:r w:rsidRPr="00270D48">
          <w:rPr>
            <w:i/>
          </w:rPr>
          <w:t xml:space="preserve"> de </w:t>
        </w:r>
        <w:proofErr w:type="spellStart"/>
        <w:r w:rsidRPr="00270D48">
          <w:rPr>
            <w:i/>
          </w:rPr>
          <w:t>Hadas</w:t>
        </w:r>
        <w:proofErr w:type="spellEnd"/>
        <w:r w:rsidRPr="00270D48">
          <w:t>)</w:t>
        </w:r>
        <w:r w:rsidR="008754C4">
          <w:t>,</w:t>
        </w:r>
        <w:r w:rsidRPr="00270D48">
          <w:t xml:space="preserve"> San Juan: </w:t>
        </w:r>
        <w:proofErr w:type="spellStart"/>
        <w:r w:rsidRPr="00270D48">
          <w:t>Instituto</w:t>
        </w:r>
        <w:proofErr w:type="spellEnd"/>
        <w:r w:rsidRPr="00270D48">
          <w:t xml:space="preserve"> de </w:t>
        </w:r>
        <w:proofErr w:type="spellStart"/>
        <w:r w:rsidRPr="00270D48">
          <w:t>Cultura</w:t>
        </w:r>
        <w:proofErr w:type="spellEnd"/>
        <w:r w:rsidRPr="00270D48">
          <w:t xml:space="preserve"> </w:t>
        </w:r>
        <w:proofErr w:type="spellStart"/>
        <w:r w:rsidRPr="00270D48">
          <w:t>Puertorriqueña</w:t>
        </w:r>
        <w:proofErr w:type="spellEnd"/>
        <w:r w:rsidRPr="00270D48">
          <w:t>.</w:t>
        </w:r>
      </w:ins>
    </w:p>
    <w:p w14:paraId="06A4169B" w14:textId="77777777" w:rsidR="003627B3" w:rsidRPr="00270D48" w:rsidRDefault="003627B3" w:rsidP="00705E9C">
      <w:pPr>
        <w:spacing w:line="276" w:lineRule="auto"/>
        <w:rPr>
          <w:ins w:id="27" w:author="Sarah J. Townsend" w:date="2014-06-04T16:45:00Z"/>
        </w:rPr>
      </w:pPr>
    </w:p>
    <w:p w14:paraId="2BD169DE" w14:textId="77777777" w:rsidR="00705E9C" w:rsidRPr="00270D48" w:rsidRDefault="00705E9C" w:rsidP="00BC78B2">
      <w:pPr>
        <w:spacing w:line="276" w:lineRule="auto"/>
      </w:pPr>
    </w:p>
    <w:p w14:paraId="4DFDADA3" w14:textId="77777777" w:rsidR="00EE2D5B" w:rsidRDefault="00EE2D5B" w:rsidP="00BC78B2">
      <w:pPr>
        <w:spacing w:line="276" w:lineRule="auto"/>
        <w:rPr>
          <w:ins w:id="28" w:author="Sarah J. Townsend" w:date="2014-06-04T16:41:00Z"/>
          <w:b/>
        </w:rPr>
      </w:pPr>
    </w:p>
    <w:p w14:paraId="1BD74404" w14:textId="77777777" w:rsidR="00217164" w:rsidRPr="00837701" w:rsidRDefault="006C1C30" w:rsidP="00BC78B2">
      <w:pPr>
        <w:spacing w:line="276" w:lineRule="auto"/>
        <w:rPr>
          <w:b/>
        </w:rPr>
      </w:pPr>
      <w:r w:rsidRPr="00270D48">
        <w:rPr>
          <w:b/>
        </w:rPr>
        <w:t>References and further reading</w:t>
      </w:r>
    </w:p>
    <w:p w14:paraId="2C59032E" w14:textId="29359E41" w:rsidR="007940BE" w:rsidRPr="00270D48" w:rsidRDefault="001417F6" w:rsidP="00BC78B2">
      <w:pPr>
        <w:spacing w:line="276" w:lineRule="auto"/>
      </w:pPr>
      <w:proofErr w:type="spellStart"/>
      <w:r w:rsidRPr="00270D48">
        <w:t>Morfi</w:t>
      </w:r>
      <w:proofErr w:type="spellEnd"/>
      <w:r w:rsidRPr="00270D48">
        <w:t>, Angelina. (1980)</w:t>
      </w:r>
      <w:r w:rsidR="007940BE" w:rsidRPr="00270D48">
        <w:t xml:space="preserve"> </w:t>
      </w:r>
      <w:proofErr w:type="spellStart"/>
      <w:r w:rsidR="00907A6A" w:rsidRPr="00270D48">
        <w:rPr>
          <w:i/>
        </w:rPr>
        <w:t>Historia</w:t>
      </w:r>
      <w:proofErr w:type="spellEnd"/>
      <w:r w:rsidR="00907A6A" w:rsidRPr="00270D48">
        <w:rPr>
          <w:i/>
        </w:rPr>
        <w:t xml:space="preserve"> </w:t>
      </w:r>
      <w:proofErr w:type="spellStart"/>
      <w:ins w:id="29" w:author="Sarah J. Townsend" w:date="2014-06-04T16:47:00Z">
        <w:r w:rsidR="007A05BD">
          <w:rPr>
            <w:i/>
          </w:rPr>
          <w:t>c</w:t>
        </w:r>
      </w:ins>
      <w:r w:rsidR="00907A6A" w:rsidRPr="00270D48">
        <w:rPr>
          <w:i/>
        </w:rPr>
        <w:t>rítica</w:t>
      </w:r>
      <w:proofErr w:type="spellEnd"/>
      <w:r w:rsidR="00907A6A" w:rsidRPr="00270D48">
        <w:rPr>
          <w:i/>
        </w:rPr>
        <w:t xml:space="preserve"> de </w:t>
      </w:r>
      <w:proofErr w:type="gramStart"/>
      <w:r w:rsidR="00907A6A" w:rsidRPr="00270D48">
        <w:rPr>
          <w:i/>
        </w:rPr>
        <w:t>un</w:t>
      </w:r>
      <w:proofErr w:type="gramEnd"/>
      <w:r w:rsidR="00907A6A" w:rsidRPr="00270D48">
        <w:rPr>
          <w:i/>
        </w:rPr>
        <w:t xml:space="preserve"> </w:t>
      </w:r>
      <w:proofErr w:type="spellStart"/>
      <w:ins w:id="30" w:author="Sarah J. Townsend" w:date="2014-06-04T16:47:00Z">
        <w:r w:rsidR="007A05BD">
          <w:rPr>
            <w:i/>
          </w:rPr>
          <w:t>s</w:t>
        </w:r>
      </w:ins>
      <w:r w:rsidR="00907A6A" w:rsidRPr="00270D48">
        <w:rPr>
          <w:i/>
        </w:rPr>
        <w:t>iglo</w:t>
      </w:r>
      <w:proofErr w:type="spellEnd"/>
      <w:r w:rsidR="00907A6A" w:rsidRPr="00270D48">
        <w:rPr>
          <w:i/>
        </w:rPr>
        <w:t xml:space="preserve"> de </w:t>
      </w:r>
      <w:proofErr w:type="spellStart"/>
      <w:ins w:id="31" w:author="Sarah J. Townsend" w:date="2014-06-04T16:47:00Z">
        <w:r w:rsidR="007A05BD">
          <w:rPr>
            <w:i/>
          </w:rPr>
          <w:t>t</w:t>
        </w:r>
      </w:ins>
      <w:r w:rsidR="007940BE" w:rsidRPr="00270D48">
        <w:rPr>
          <w:i/>
        </w:rPr>
        <w:t>eatro</w:t>
      </w:r>
      <w:proofErr w:type="spellEnd"/>
      <w:r w:rsidR="007940BE" w:rsidRPr="00270D48">
        <w:rPr>
          <w:i/>
        </w:rPr>
        <w:t xml:space="preserve"> </w:t>
      </w:r>
      <w:proofErr w:type="spellStart"/>
      <w:ins w:id="32" w:author="Sarah J. Townsend" w:date="2014-06-04T16:47:00Z">
        <w:r w:rsidR="007A05BD">
          <w:rPr>
            <w:i/>
          </w:rPr>
          <w:t>p</w:t>
        </w:r>
      </w:ins>
      <w:r w:rsidR="000A6750" w:rsidRPr="00270D48">
        <w:rPr>
          <w:i/>
        </w:rPr>
        <w:t>uerto</w:t>
      </w:r>
      <w:r w:rsidR="00907A6A" w:rsidRPr="00270D48">
        <w:rPr>
          <w:i/>
        </w:rPr>
        <w:t>r</w:t>
      </w:r>
      <w:r w:rsidR="000A6750" w:rsidRPr="00270D48">
        <w:rPr>
          <w:i/>
        </w:rPr>
        <w:t>riqueño</w:t>
      </w:r>
      <w:proofErr w:type="spellEnd"/>
      <w:r w:rsidRPr="00270D48">
        <w:t xml:space="preserve">, San Juan: </w:t>
      </w:r>
      <w:proofErr w:type="spellStart"/>
      <w:r w:rsidRPr="00270D48">
        <w:t>Instituto</w:t>
      </w:r>
      <w:proofErr w:type="spellEnd"/>
      <w:r w:rsidRPr="00270D48">
        <w:t xml:space="preserve"> de </w:t>
      </w:r>
      <w:proofErr w:type="spellStart"/>
      <w:r w:rsidRPr="00270D48">
        <w:t>Cultura</w:t>
      </w:r>
      <w:proofErr w:type="spellEnd"/>
      <w:r w:rsidRPr="00270D48">
        <w:t xml:space="preserve"> </w:t>
      </w:r>
      <w:proofErr w:type="spellStart"/>
      <w:r w:rsidRPr="00270D48">
        <w:t>Puertorriqueña</w:t>
      </w:r>
      <w:proofErr w:type="spellEnd"/>
      <w:r w:rsidR="00217164" w:rsidRPr="00270D48">
        <w:t>.</w:t>
      </w:r>
    </w:p>
    <w:p w14:paraId="6DDBB840" w14:textId="77777777" w:rsidR="00217164" w:rsidRPr="00270D48" w:rsidRDefault="00217164" w:rsidP="00BC78B2">
      <w:pPr>
        <w:spacing w:line="276" w:lineRule="auto"/>
      </w:pPr>
    </w:p>
    <w:p w14:paraId="21386677" w14:textId="55E4CC2B" w:rsidR="00177835" w:rsidRPr="00270D48" w:rsidRDefault="000A6750" w:rsidP="00BC78B2">
      <w:pPr>
        <w:spacing w:line="276" w:lineRule="auto"/>
      </w:pPr>
      <w:proofErr w:type="gramStart"/>
      <w:r w:rsidRPr="00270D48">
        <w:t xml:space="preserve">Rivera de </w:t>
      </w:r>
      <w:proofErr w:type="spellStart"/>
      <w:r w:rsidRPr="00270D48">
        <w:t>Á</w:t>
      </w:r>
      <w:r w:rsidR="00177835" w:rsidRPr="00270D48">
        <w:t>lvarez</w:t>
      </w:r>
      <w:proofErr w:type="spellEnd"/>
      <w:r w:rsidR="00177835" w:rsidRPr="00270D48">
        <w:t>, Jos</w:t>
      </w:r>
      <w:r w:rsidR="00217164" w:rsidRPr="00270D48">
        <w:t>efina.</w:t>
      </w:r>
      <w:proofErr w:type="gramEnd"/>
      <w:r w:rsidR="00217164" w:rsidRPr="00270D48">
        <w:t xml:space="preserve"> (1983)</w:t>
      </w:r>
      <w:r w:rsidR="00FA557D" w:rsidRPr="00270D48">
        <w:t xml:space="preserve"> </w:t>
      </w:r>
      <w:proofErr w:type="spellStart"/>
      <w:r w:rsidRPr="00270D48">
        <w:rPr>
          <w:i/>
        </w:rPr>
        <w:t>Literatura</w:t>
      </w:r>
      <w:proofErr w:type="spellEnd"/>
      <w:r w:rsidRPr="00270D48">
        <w:rPr>
          <w:i/>
        </w:rPr>
        <w:t xml:space="preserve"> </w:t>
      </w:r>
      <w:proofErr w:type="spellStart"/>
      <w:ins w:id="33" w:author="Sarah J. Townsend" w:date="2014-06-04T16:47:00Z">
        <w:r w:rsidR="007A05BD">
          <w:rPr>
            <w:i/>
          </w:rPr>
          <w:t>p</w:t>
        </w:r>
      </w:ins>
      <w:r w:rsidRPr="00270D48">
        <w:rPr>
          <w:i/>
        </w:rPr>
        <w:t>uertorriqueñ</w:t>
      </w:r>
      <w:r w:rsidR="00270D48">
        <w:rPr>
          <w:i/>
        </w:rPr>
        <w:t>a</w:t>
      </w:r>
      <w:proofErr w:type="spellEnd"/>
      <w:r w:rsidR="00270D48">
        <w:rPr>
          <w:i/>
        </w:rPr>
        <w:t xml:space="preserve">: Su </w:t>
      </w:r>
      <w:proofErr w:type="spellStart"/>
      <w:ins w:id="34" w:author="Sarah J. Townsend" w:date="2014-06-04T16:47:00Z">
        <w:r w:rsidR="007A05BD">
          <w:rPr>
            <w:i/>
          </w:rPr>
          <w:t>p</w:t>
        </w:r>
      </w:ins>
      <w:r w:rsidR="00270D48">
        <w:rPr>
          <w:i/>
        </w:rPr>
        <w:t>roceso</w:t>
      </w:r>
      <w:proofErr w:type="spellEnd"/>
      <w:r w:rsidR="00270D48">
        <w:rPr>
          <w:i/>
        </w:rPr>
        <w:t xml:space="preserve"> en el </w:t>
      </w:r>
      <w:proofErr w:type="spellStart"/>
      <w:ins w:id="35" w:author="Sarah J. Townsend" w:date="2014-06-04T16:47:00Z">
        <w:r w:rsidR="007A05BD">
          <w:rPr>
            <w:i/>
          </w:rPr>
          <w:t>t</w:t>
        </w:r>
      </w:ins>
      <w:r w:rsidR="00177835" w:rsidRPr="00270D48">
        <w:rPr>
          <w:i/>
        </w:rPr>
        <w:t>iempo</w:t>
      </w:r>
      <w:proofErr w:type="spellEnd"/>
      <w:r w:rsidR="00177835" w:rsidRPr="00270D48">
        <w:t>, 1983.</w:t>
      </w:r>
    </w:p>
    <w:p w14:paraId="0BBF9669" w14:textId="77777777" w:rsidR="00605FB4" w:rsidRDefault="00605FB4" w:rsidP="00605FB4"/>
    <w:p w14:paraId="4FF9EFF1" w14:textId="77777777" w:rsidR="00605FB4" w:rsidRDefault="00605FB4" w:rsidP="00605FB4">
      <w:r>
        <w:t xml:space="preserve">Stevens, Camilla. (2004) </w:t>
      </w:r>
      <w:r w:rsidRPr="00D0487C">
        <w:rPr>
          <w:i/>
        </w:rPr>
        <w:t>Family and Identity in Contemporary Cuban and Puerto Rican Drama</w:t>
      </w:r>
      <w:r>
        <w:t>, Gainesville: University Press of Florida.</w:t>
      </w:r>
    </w:p>
    <w:p w14:paraId="4276DA6D" w14:textId="77777777" w:rsidR="00440BAD" w:rsidRPr="00270D48" w:rsidRDefault="00440BAD" w:rsidP="00BC78B2">
      <w:pPr>
        <w:spacing w:line="276" w:lineRule="auto"/>
      </w:pPr>
    </w:p>
    <w:p w14:paraId="64A65453" w14:textId="77777777" w:rsidR="00FA557D" w:rsidRPr="00270D48" w:rsidRDefault="00FA557D" w:rsidP="00BC78B2">
      <w:pPr>
        <w:spacing w:line="276" w:lineRule="auto"/>
      </w:pPr>
    </w:p>
    <w:p w14:paraId="5BFDCDFD" w14:textId="77777777" w:rsidR="00FA557D" w:rsidRPr="00270D48" w:rsidRDefault="00FA557D" w:rsidP="00BC78B2">
      <w:pPr>
        <w:spacing w:line="276" w:lineRule="auto"/>
      </w:pPr>
    </w:p>
    <w:p w14:paraId="32D45AF2" w14:textId="77777777" w:rsidR="00FA557D" w:rsidRDefault="00FA557D" w:rsidP="00BC78B2">
      <w:pPr>
        <w:spacing w:line="276" w:lineRule="auto"/>
      </w:pPr>
    </w:p>
    <w:p w14:paraId="17B1CF4E" w14:textId="77777777" w:rsidR="00FA557D" w:rsidRDefault="00FA557D" w:rsidP="00BC78B2">
      <w:pPr>
        <w:spacing w:line="276" w:lineRule="auto"/>
      </w:pPr>
    </w:p>
    <w:p w14:paraId="1B6AB190" w14:textId="77777777" w:rsidR="00FA557D" w:rsidRDefault="00FA557D" w:rsidP="00BC78B2">
      <w:pPr>
        <w:spacing w:line="276" w:lineRule="auto"/>
      </w:pPr>
    </w:p>
    <w:p w14:paraId="672AAD10" w14:textId="77777777" w:rsidR="00FA557D" w:rsidRDefault="00FA557D" w:rsidP="00BC78B2">
      <w:pPr>
        <w:spacing w:line="276" w:lineRule="auto"/>
      </w:pPr>
    </w:p>
    <w:p w14:paraId="6B3E3127" w14:textId="77777777" w:rsidR="00FA557D" w:rsidRDefault="00FA557D" w:rsidP="00BC78B2">
      <w:pPr>
        <w:spacing w:line="276" w:lineRule="auto"/>
      </w:pPr>
    </w:p>
    <w:p w14:paraId="4BF0860D" w14:textId="77777777" w:rsidR="00FA557D" w:rsidRDefault="00FA557D" w:rsidP="00BC78B2">
      <w:pPr>
        <w:spacing w:line="276" w:lineRule="auto"/>
      </w:pPr>
    </w:p>
    <w:p w14:paraId="65537551" w14:textId="77777777" w:rsidR="00FA557D" w:rsidRDefault="00FA557D" w:rsidP="00BC78B2">
      <w:pPr>
        <w:spacing w:line="276" w:lineRule="auto"/>
      </w:pPr>
    </w:p>
    <w:p w14:paraId="4DC88109" w14:textId="77777777" w:rsidR="00FA557D" w:rsidRDefault="00FA557D" w:rsidP="00BC78B2">
      <w:pPr>
        <w:spacing w:line="276" w:lineRule="auto"/>
      </w:pPr>
    </w:p>
    <w:p w14:paraId="200B2398" w14:textId="77777777" w:rsidR="00FA557D" w:rsidRDefault="00FA557D" w:rsidP="00BC78B2">
      <w:pPr>
        <w:spacing w:line="276" w:lineRule="auto"/>
      </w:pPr>
    </w:p>
    <w:p w14:paraId="66613238" w14:textId="77777777" w:rsidR="00837701" w:rsidRDefault="00837701" w:rsidP="00BC78B2">
      <w:pPr>
        <w:spacing w:line="276" w:lineRule="auto"/>
      </w:pPr>
    </w:p>
    <w:p w14:paraId="39D06A6E" w14:textId="1995D583" w:rsidR="00440BAD" w:rsidRPr="00C93D3E" w:rsidRDefault="00C93D3E" w:rsidP="00BC78B2">
      <w:pPr>
        <w:spacing w:line="276" w:lineRule="auto"/>
        <w:rPr>
          <w:b/>
        </w:rPr>
      </w:pPr>
      <w:ins w:id="36" w:author="Sarah J. Townsend" w:date="2014-06-04T16:48:00Z">
        <w:r w:rsidRPr="00C93D3E">
          <w:rPr>
            <w:b/>
          </w:rPr>
          <w:t>IMAGES</w:t>
        </w:r>
      </w:ins>
    </w:p>
    <w:p w14:paraId="0B8FE0DF" w14:textId="77777777" w:rsidR="00CF6927" w:rsidRDefault="00CF6927" w:rsidP="00BC78B2">
      <w:pPr>
        <w:spacing w:line="276" w:lineRule="auto"/>
      </w:pPr>
    </w:p>
    <w:p w14:paraId="29B2757F" w14:textId="77777777" w:rsidR="00B1011C" w:rsidRDefault="00CF6927">
      <w:r>
        <w:rPr>
          <w:noProof/>
        </w:rPr>
        <w:drawing>
          <wp:inline distT="0" distB="0" distL="0" distR="0" wp14:anchorId="1A82A22B" wp14:editId="2094125B">
            <wp:extent cx="2377440" cy="3566160"/>
            <wp:effectExtent l="0" t="0" r="3810" b="0"/>
            <wp:docPr id="1" name="Picture 1" descr="http://www.enciclopediapr.org/multimedia/images/06100601_AP16SC96JG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089530983_1024" descr="http://www.enciclopediapr.org/multimedia/images/06100601_AP16SC96JG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629A" w14:textId="77777777" w:rsidR="00440BAD" w:rsidRDefault="00440BAD" w:rsidP="00440BAD"/>
    <w:p w14:paraId="799D8323" w14:textId="0E2F015F" w:rsidR="00440BAD" w:rsidRDefault="00C93D3E" w:rsidP="00440BAD">
      <w:ins w:id="37" w:author="Sarah J. Townsend" w:date="2014-06-04T16:49:00Z">
        <w:r>
          <w:t xml:space="preserve">SOURCE: </w:t>
        </w:r>
      </w:ins>
      <w:hyperlink r:id="rId8" w:history="1">
        <w:r w:rsidR="00440BAD">
          <w:rPr>
            <w:rStyle w:val="Hyperlink"/>
          </w:rPr>
          <w:t>enciclopediapr.org</w:t>
        </w:r>
      </w:hyperlink>
      <w:ins w:id="38" w:author="Sarah J. Townsend" w:date="2014-06-04T16:54:00Z">
        <w:r w:rsidR="006222B7">
          <w:rPr>
            <w:rStyle w:val="Hyperlink"/>
          </w:rPr>
          <w:t xml:space="preserve"> (Available on many sites)</w:t>
        </w:r>
      </w:ins>
    </w:p>
    <w:p w14:paraId="2ABCC3B6" w14:textId="77777777" w:rsidR="00B1011C" w:rsidRDefault="00B1011C"/>
    <w:p w14:paraId="26ACE979" w14:textId="77777777" w:rsidR="00B1011C" w:rsidRDefault="00B1011C"/>
    <w:p w14:paraId="52857DF4" w14:textId="77777777" w:rsidR="00B1011C" w:rsidRDefault="00B1011C"/>
    <w:p w14:paraId="663DDFEA" w14:textId="77777777" w:rsidR="00B1011C" w:rsidRDefault="00440BAD">
      <w:r>
        <w:rPr>
          <w:noProof/>
        </w:rPr>
        <w:lastRenderedPageBreak/>
        <w:drawing>
          <wp:inline distT="0" distB="0" distL="0" distR="0" wp14:anchorId="6B90F284" wp14:editId="32B49A68">
            <wp:extent cx="2095500" cy="2887980"/>
            <wp:effectExtent l="0" t="0" r="0" b="7620"/>
            <wp:docPr id="6" name="Picture 6" descr="http://www.prpop.org/noticias/feb07/fotos/francisco_arriv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254730743_471" descr="http://www.prpop.org/noticias/feb07/fotos/francisco_arrivi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11E3" w14:textId="77777777" w:rsidR="00DC1B2E" w:rsidRDefault="00DC1B2E"/>
    <w:p w14:paraId="72EF114C" w14:textId="120DAAB9" w:rsidR="00BC78B2" w:rsidRDefault="00C93D3E">
      <w:pPr>
        <w:rPr>
          <w:ins w:id="39" w:author="Sarah J. Townsend" w:date="2014-06-04T16:49:00Z"/>
          <w:rStyle w:val="Hyperlink"/>
        </w:rPr>
      </w:pPr>
      <w:ins w:id="40" w:author="Sarah J. Townsend" w:date="2014-06-04T16:49:00Z">
        <w:r>
          <w:t xml:space="preserve">SOURCE: </w:t>
        </w:r>
      </w:ins>
      <w:hyperlink r:id="rId10" w:history="1">
        <w:r w:rsidR="00440BAD">
          <w:rPr>
            <w:rStyle w:val="Hyperlink"/>
          </w:rPr>
          <w:t>karla7.wordpress.com</w:t>
        </w:r>
      </w:hyperlink>
      <w:ins w:id="41" w:author="Sarah J. Townsend" w:date="2014-06-04T16:54:00Z">
        <w:r w:rsidR="006369FB">
          <w:rPr>
            <w:rStyle w:val="Hyperlink"/>
          </w:rPr>
          <w:t xml:space="preserve"> (Available on multiple sites)</w:t>
        </w:r>
      </w:ins>
    </w:p>
    <w:p w14:paraId="0B34C789" w14:textId="77777777" w:rsidR="00C93D3E" w:rsidRPr="00837701" w:rsidRDefault="00C93D3E">
      <w:pPr>
        <w:rPr>
          <w:color w:val="0000FF"/>
          <w:u w:val="single"/>
        </w:rPr>
      </w:pPr>
    </w:p>
    <w:p w14:paraId="587776BC" w14:textId="77777777" w:rsidR="00B1011C" w:rsidRDefault="00440BAD">
      <w:r>
        <w:rPr>
          <w:noProof/>
        </w:rPr>
        <w:drawing>
          <wp:inline distT="0" distB="0" distL="0" distR="0" wp14:anchorId="55944359" wp14:editId="33E896AF">
            <wp:extent cx="2659380" cy="4015740"/>
            <wp:effectExtent l="0" t="0" r="7620" b="3810"/>
            <wp:docPr id="3" name="Picture 3" descr="http://artdecopr.org/PRADS/Matienzo_files/shape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decopr.org/PRADS/Matienzo_files/shapeimage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9861" w14:textId="77777777" w:rsidR="000C7B0B" w:rsidRDefault="000C7B0B">
      <w:pPr>
        <w:rPr>
          <w:ins w:id="42" w:author="Sarah J. Townsend" w:date="2014-06-04T16:55:00Z"/>
        </w:rPr>
      </w:pPr>
    </w:p>
    <w:p w14:paraId="7A12FA50" w14:textId="02D786C6" w:rsidR="00B1011C" w:rsidRDefault="00C93D3E">
      <w:ins w:id="43" w:author="Sarah J. Townsend" w:date="2014-06-04T16:49:00Z">
        <w:r>
          <w:t xml:space="preserve">SOURCE: </w:t>
        </w:r>
      </w:ins>
      <w:hyperlink r:id="rId12" w:history="1">
        <w:r w:rsidR="00440BAD" w:rsidRPr="00011273">
          <w:rPr>
            <w:rStyle w:val="Hyperlink"/>
          </w:rPr>
          <w:t>http://artdecopr.org/PRADS/Matienzo.html</w:t>
        </w:r>
      </w:hyperlink>
    </w:p>
    <w:p w14:paraId="4519BE1B" w14:textId="77777777" w:rsidR="00440BAD" w:rsidRDefault="00440BAD"/>
    <w:p w14:paraId="242CD444" w14:textId="77777777" w:rsidR="00C93D3E" w:rsidRDefault="00C93D3E">
      <w:pPr>
        <w:rPr>
          <w:ins w:id="44" w:author="Sarah J. Townsend" w:date="2014-06-04T16:49:00Z"/>
        </w:rPr>
      </w:pPr>
    </w:p>
    <w:p w14:paraId="66D7E7BA" w14:textId="77777777" w:rsidR="00C93D3E" w:rsidRDefault="00C93D3E">
      <w:pPr>
        <w:rPr>
          <w:ins w:id="45" w:author="Sarah J. Townsend" w:date="2014-06-04T16:49:00Z"/>
        </w:rPr>
      </w:pPr>
    </w:p>
    <w:p w14:paraId="03E1BF2A" w14:textId="77777777" w:rsidR="00C93D3E" w:rsidRDefault="00C93D3E">
      <w:pPr>
        <w:rPr>
          <w:ins w:id="46" w:author="Sarah J. Townsend" w:date="2014-06-04T16:49:00Z"/>
        </w:rPr>
      </w:pPr>
    </w:p>
    <w:p w14:paraId="079EF325" w14:textId="77777777" w:rsidR="00440BAD" w:rsidRDefault="00440BAD">
      <w:proofErr w:type="spellStart"/>
      <w:r>
        <w:t>Teatro</w:t>
      </w:r>
      <w:proofErr w:type="spellEnd"/>
      <w:r>
        <w:t xml:space="preserve"> Francisco </w:t>
      </w:r>
      <w:proofErr w:type="spellStart"/>
      <w:r>
        <w:t>Arriví</w:t>
      </w:r>
      <w:proofErr w:type="spellEnd"/>
      <w:r>
        <w:t xml:space="preserve">, </w:t>
      </w:r>
      <w:proofErr w:type="spellStart"/>
      <w:r>
        <w:t>Santurce</w:t>
      </w:r>
      <w:proofErr w:type="spellEnd"/>
    </w:p>
    <w:p w14:paraId="77E2840A" w14:textId="77777777" w:rsidR="00440BAD" w:rsidRDefault="00440BAD"/>
    <w:p w14:paraId="47F07D47" w14:textId="64A58E16" w:rsidR="00440BAD" w:rsidRDefault="00440BAD"/>
    <w:p w14:paraId="27969239" w14:textId="77777777" w:rsidR="00DC1B2E" w:rsidRDefault="00DC1B2E">
      <w:pPr>
        <w:rPr>
          <w:ins w:id="47" w:author="Sarah J. Townsend" w:date="2014-06-04T16:49:00Z"/>
          <w:rStyle w:val="Hyperlink"/>
        </w:rPr>
      </w:pPr>
      <w:bookmarkStart w:id="48" w:name="_GoBack"/>
      <w:bookmarkEnd w:id="48"/>
    </w:p>
    <w:p w14:paraId="066F53A7" w14:textId="77777777" w:rsidR="00C93D3E" w:rsidRDefault="00C93D3E">
      <w:pPr>
        <w:rPr>
          <w:ins w:id="49" w:author="Sarah J. Townsend" w:date="2014-06-04T16:49:00Z"/>
          <w:rStyle w:val="Hyperlink"/>
        </w:rPr>
      </w:pPr>
    </w:p>
    <w:p w14:paraId="77E8D347" w14:textId="77777777" w:rsidR="00C93D3E" w:rsidRDefault="00C93D3E">
      <w:pPr>
        <w:rPr>
          <w:rStyle w:val="Hyperlink"/>
        </w:rPr>
      </w:pPr>
    </w:p>
    <w:p w14:paraId="56744B1B" w14:textId="77777777" w:rsidR="00DC1B2E" w:rsidRDefault="00DC1B2E">
      <w:r>
        <w:rPr>
          <w:noProof/>
        </w:rPr>
        <w:drawing>
          <wp:inline distT="0" distB="0" distL="0" distR="0" wp14:anchorId="274B196F" wp14:editId="071B8301">
            <wp:extent cx="2118360" cy="3291840"/>
            <wp:effectExtent l="0" t="0" r="0" b="3810"/>
            <wp:docPr id="4" name="Picture 4" descr="http://ecx.images-amazon.com/images/I/51%2BEc3oyfHL._SL500_SY344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5253686887_1049" descr="http://ecx.images-amazon.com/images/I/51%2BEc3oyfHL._SL500_SY344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1FB4" w14:textId="77777777" w:rsidR="00DC1B2E" w:rsidRDefault="00B12A2E">
      <w:pPr>
        <w:rPr>
          <w:rStyle w:val="Hyperlink"/>
        </w:rPr>
      </w:pPr>
      <w:r>
        <w:fldChar w:fldCharType="begin"/>
      </w:r>
      <w:r>
        <w:instrText xml:space="preserve"> HYPERLINK "http://editorialculturalpr.com/web/catalogo.cfm?start=177&amp;page=12" \t "_blank" </w:instrText>
      </w:r>
      <w:r>
        <w:fldChar w:fldCharType="separate"/>
      </w:r>
      <w:proofErr w:type="gramStart"/>
      <w:r w:rsidR="00DC1B2E">
        <w:rPr>
          <w:rStyle w:val="Hyperlink"/>
        </w:rPr>
        <w:t>editorialculturalpr.com</w:t>
      </w:r>
      <w:proofErr w:type="gramEnd"/>
      <w:r>
        <w:rPr>
          <w:rStyle w:val="Hyperlink"/>
        </w:rPr>
        <w:fldChar w:fldCharType="end"/>
      </w:r>
    </w:p>
    <w:p w14:paraId="23370E84" w14:textId="77777777" w:rsidR="00837701" w:rsidRDefault="00837701">
      <w:pPr>
        <w:rPr>
          <w:rStyle w:val="Hyperlink"/>
        </w:rPr>
      </w:pPr>
    </w:p>
    <w:p w14:paraId="1234946E" w14:textId="77777777" w:rsidR="00837701" w:rsidRDefault="00837701">
      <w:r>
        <w:rPr>
          <w:noProof/>
        </w:rPr>
        <w:lastRenderedPageBreak/>
        <w:drawing>
          <wp:inline distT="0" distB="0" distL="0" distR="0" wp14:anchorId="457D825F" wp14:editId="7AFF5B83">
            <wp:extent cx="3230880" cy="4761230"/>
            <wp:effectExtent l="0" t="0" r="7620" b="1270"/>
            <wp:docPr id="2" name="Picture 2" descr="http://ecx.images-amazon.com/images/I/51zVRCPXh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8437622488_720" descr="http://ecx.images-amazon.com/images/I/51zVRCPXh-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F577" w14:textId="77777777" w:rsidR="00837701" w:rsidRDefault="000C7B0B">
      <w:hyperlink r:id="rId15" w:history="1">
        <w:proofErr w:type="gramStart"/>
        <w:r w:rsidR="00837701">
          <w:rPr>
            <w:rStyle w:val="Hyperlink"/>
          </w:rPr>
          <w:t>alikewise.com</w:t>
        </w:r>
        <w:proofErr w:type="gramEnd"/>
      </w:hyperlink>
    </w:p>
    <w:p w14:paraId="528B7DDE" w14:textId="77777777" w:rsidR="00837701" w:rsidRDefault="00837701"/>
    <w:p w14:paraId="4C688ADC" w14:textId="77777777" w:rsidR="00837701" w:rsidRDefault="00837701">
      <w:r>
        <w:rPr>
          <w:noProof/>
        </w:rPr>
        <w:lastRenderedPageBreak/>
        <w:drawing>
          <wp:inline distT="0" distB="0" distL="0" distR="0" wp14:anchorId="3166AB19" wp14:editId="4ABEB752">
            <wp:extent cx="3773170" cy="5711825"/>
            <wp:effectExtent l="0" t="0" r="0" b="3175"/>
            <wp:docPr id="7" name="Picture 7" descr="http://editorialculturalpr.com/images/books/1-56758-982-0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5_1398437622488_1563" descr="http://editorialculturalpr.com/images/books/1-56758-982-0bi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7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F243" w14:textId="77777777" w:rsidR="00837701" w:rsidRDefault="00837701">
      <w:r>
        <w:t>The smaller image above shows a price tag</w:t>
      </w:r>
    </w:p>
    <w:p w14:paraId="6991D419" w14:textId="77777777" w:rsidR="00837701" w:rsidRDefault="000C7B0B">
      <w:hyperlink r:id="rId17" w:history="1">
        <w:proofErr w:type="gramStart"/>
        <w:r w:rsidR="00837701">
          <w:rPr>
            <w:rStyle w:val="Hyperlink"/>
          </w:rPr>
          <w:t>editorialculturalpr.com</w:t>
        </w:r>
        <w:proofErr w:type="gramEnd"/>
      </w:hyperlink>
    </w:p>
    <w:sectPr w:rsidR="00837701" w:rsidSect="003B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3733D" w14:textId="77777777" w:rsidR="00411F73" w:rsidRDefault="00411F73" w:rsidP="00CE1D52">
      <w:r>
        <w:separator/>
      </w:r>
    </w:p>
  </w:endnote>
  <w:endnote w:type="continuationSeparator" w:id="0">
    <w:p w14:paraId="3FD9B061" w14:textId="77777777" w:rsidR="00411F73" w:rsidRDefault="00411F73" w:rsidP="00CE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BAB72" w14:textId="77777777" w:rsidR="00411F73" w:rsidRDefault="00411F73" w:rsidP="00CE1D52">
      <w:r>
        <w:separator/>
      </w:r>
    </w:p>
  </w:footnote>
  <w:footnote w:type="continuationSeparator" w:id="0">
    <w:p w14:paraId="58B8B196" w14:textId="77777777" w:rsidR="00411F73" w:rsidRDefault="00411F73" w:rsidP="00CE1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1C"/>
    <w:rsid w:val="00082444"/>
    <w:rsid w:val="000A6750"/>
    <w:rsid w:val="000C7B0B"/>
    <w:rsid w:val="001417F6"/>
    <w:rsid w:val="00164626"/>
    <w:rsid w:val="00177835"/>
    <w:rsid w:val="00195AAE"/>
    <w:rsid w:val="001F14EB"/>
    <w:rsid w:val="00217164"/>
    <w:rsid w:val="00237B32"/>
    <w:rsid w:val="00270D48"/>
    <w:rsid w:val="002A6E4D"/>
    <w:rsid w:val="00334550"/>
    <w:rsid w:val="003627B3"/>
    <w:rsid w:val="00380D39"/>
    <w:rsid w:val="00395A51"/>
    <w:rsid w:val="003B7EC1"/>
    <w:rsid w:val="00411F73"/>
    <w:rsid w:val="004226B0"/>
    <w:rsid w:val="00425577"/>
    <w:rsid w:val="00431564"/>
    <w:rsid w:val="00440BAD"/>
    <w:rsid w:val="00462A84"/>
    <w:rsid w:val="00480223"/>
    <w:rsid w:val="004909CA"/>
    <w:rsid w:val="004A2570"/>
    <w:rsid w:val="004A3852"/>
    <w:rsid w:val="00534608"/>
    <w:rsid w:val="00551F7E"/>
    <w:rsid w:val="00560F4C"/>
    <w:rsid w:val="00581897"/>
    <w:rsid w:val="005905B7"/>
    <w:rsid w:val="005D20F4"/>
    <w:rsid w:val="00605FB4"/>
    <w:rsid w:val="0061640E"/>
    <w:rsid w:val="006222B7"/>
    <w:rsid w:val="006369FB"/>
    <w:rsid w:val="00662A9D"/>
    <w:rsid w:val="006C1C30"/>
    <w:rsid w:val="006C4525"/>
    <w:rsid w:val="00705E9C"/>
    <w:rsid w:val="00753C0C"/>
    <w:rsid w:val="00772A7B"/>
    <w:rsid w:val="007940BE"/>
    <w:rsid w:val="007A05BD"/>
    <w:rsid w:val="007C285E"/>
    <w:rsid w:val="007F66DD"/>
    <w:rsid w:val="008011D4"/>
    <w:rsid w:val="00806F8F"/>
    <w:rsid w:val="008107F1"/>
    <w:rsid w:val="00822AED"/>
    <w:rsid w:val="00837701"/>
    <w:rsid w:val="008754C4"/>
    <w:rsid w:val="00903637"/>
    <w:rsid w:val="009056BB"/>
    <w:rsid w:val="00907A6A"/>
    <w:rsid w:val="00950342"/>
    <w:rsid w:val="00A405F6"/>
    <w:rsid w:val="00A43B72"/>
    <w:rsid w:val="00A46E56"/>
    <w:rsid w:val="00A528E1"/>
    <w:rsid w:val="00B1011C"/>
    <w:rsid w:val="00B12A2E"/>
    <w:rsid w:val="00B170D6"/>
    <w:rsid w:val="00B43308"/>
    <w:rsid w:val="00B9166D"/>
    <w:rsid w:val="00BC78B2"/>
    <w:rsid w:val="00C42AB9"/>
    <w:rsid w:val="00C93D3E"/>
    <w:rsid w:val="00CA3D24"/>
    <w:rsid w:val="00CE1D52"/>
    <w:rsid w:val="00CE4CF9"/>
    <w:rsid w:val="00CF6927"/>
    <w:rsid w:val="00D37FA7"/>
    <w:rsid w:val="00D4185B"/>
    <w:rsid w:val="00DC1B2E"/>
    <w:rsid w:val="00DD1935"/>
    <w:rsid w:val="00E60EEE"/>
    <w:rsid w:val="00EC7951"/>
    <w:rsid w:val="00EE2D5B"/>
    <w:rsid w:val="00EF2F48"/>
    <w:rsid w:val="00EF5A58"/>
    <w:rsid w:val="00F70FA6"/>
    <w:rsid w:val="00F97D75"/>
    <w:rsid w:val="00FA557D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EA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11C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23"/>
    <w:rPr>
      <w:i/>
      <w:iCs/>
      <w:color w:val="5B9BD5" w:themeColor="accent1"/>
      <w:sz w:val="24"/>
      <w:szCs w:val="24"/>
    </w:rPr>
  </w:style>
  <w:style w:type="paragraph" w:styleId="BalloonText">
    <w:name w:val="Balloon Text"/>
    <w:basedOn w:val="Normal"/>
    <w:link w:val="BalloonTextChar"/>
    <w:rsid w:val="00195A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5A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E1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1D5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E1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1D5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11C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2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223"/>
    <w:rPr>
      <w:i/>
      <w:iCs/>
      <w:color w:val="5B9BD5" w:themeColor="accent1"/>
      <w:sz w:val="24"/>
      <w:szCs w:val="24"/>
    </w:rPr>
  </w:style>
  <w:style w:type="paragraph" w:styleId="BalloonText">
    <w:name w:val="Balloon Text"/>
    <w:basedOn w:val="Normal"/>
    <w:link w:val="BalloonTextChar"/>
    <w:rsid w:val="00195A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95A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E1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1D52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E1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1D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artdecopr.org/PRADS/Matienzo.html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hyperlink" Target="http://r.search.yahoo.com/_ylt=AwrB8pXpdlpTxVYAmySjzbkF;_ylu=X3oDMTBtdXBkbHJyBHNlYwNmcC1hdHRyaWIEc2xrA3J1cmw-/RV=2/RE=1398466410/RO=11/RU=http%3a%2f%2falikewise.com%2fbooks%2fdetails%2f22798/RK=0/RS=ZqZDNU.8wc1EMElOrERaqvyHiTQ-" TargetMode="External"/><Relationship Id="rId16" Type="http://schemas.openxmlformats.org/officeDocument/2006/relationships/image" Target="media/image6.jpeg"/><Relationship Id="rId17" Type="http://schemas.openxmlformats.org/officeDocument/2006/relationships/hyperlink" Target="http://r.search.yahoo.com/_ylt=AwrB8pXpdlpTxVYAnSSjzbkF;_ylu=X3oDMTBtdXBkbHJyBHNlYwNmcC1hdHRyaWIEc2xrA3J1cmw-/RV=2/RE=1398466410/RO=11/RU=http%3a%2f%2feditorialculturalpr.com%2fweb%2fcatalogo.cfm%3fstart%3d177%26page%3d12/RK=0/RS=c17t7lvK_hUimdf19IbMsbURR0Q-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r.search.yahoo.com/_ylt=AwrB8p57YCdTpi8Apu6jzbkF;_ylu=X3oDMTBtdXBkbHJyBHNlYwNmcC1hdHRyaWIEc2xrA3J1cmw-/RV=2/RE=1395118332/RO=11/RU=http%3a%2f%2fenciclopediapr.org%2fesp%2farticle.cfm%3fref%3d06100601%26page%3d4/RK=0/RS=wUU41nodoNHVCBhIol2wolGIk04-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karla7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895</Words>
  <Characters>5107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</dc:creator>
  <cp:keywords/>
  <dc:description/>
  <cp:lastModifiedBy>Sarah J. Townsend</cp:lastModifiedBy>
  <cp:revision>18</cp:revision>
  <cp:lastPrinted>2014-04-25T02:04:00Z</cp:lastPrinted>
  <dcterms:created xsi:type="dcterms:W3CDTF">2014-04-25T19:02:00Z</dcterms:created>
  <dcterms:modified xsi:type="dcterms:W3CDTF">2014-06-04T20:57:00Z</dcterms:modified>
</cp:coreProperties>
</file>