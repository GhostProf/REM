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D71" w:rsidRDefault="00D67A9E">
      <w:r>
        <w:rPr>
          <w:rFonts w:ascii="Times New Roman" w:hAnsi="Times New Roman" w:cs="Times New Roman"/>
          <w:sz w:val="24"/>
          <w:szCs w:val="24"/>
        </w:rPr>
        <w:t>Jorge Luis Borges (1899-1986)</w:t>
      </w:r>
    </w:p>
    <w:p w:rsidR="00E54D71" w:rsidRDefault="00D67A9E"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abulist, poet, essayist and translator,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739">
        <w:rPr>
          <w:rFonts w:ascii="Times New Roman" w:hAnsi="Times New Roman" w:cs="Times New Roman"/>
          <w:sz w:val="24"/>
          <w:szCs w:val="24"/>
        </w:rPr>
        <w:t xml:space="preserve">whose works became a classic of modern letters, </w:t>
      </w:r>
      <w:r>
        <w:rPr>
          <w:rFonts w:ascii="Times New Roman" w:hAnsi="Times New Roman" w:cs="Times New Roman"/>
          <w:sz w:val="24"/>
          <w:szCs w:val="24"/>
        </w:rPr>
        <w:t>Borges shaped modern literary perception</w:t>
      </w:r>
      <w:r w:rsidR="00132739">
        <w:rPr>
          <w:rFonts w:ascii="Times New Roman" w:hAnsi="Times New Roman" w:cs="Times New Roman"/>
          <w:sz w:val="24"/>
          <w:szCs w:val="24"/>
        </w:rPr>
        <w:t>.  H</w:t>
      </w:r>
      <w:r>
        <w:rPr>
          <w:rFonts w:ascii="Times New Roman" w:hAnsi="Times New Roman" w:cs="Times New Roman"/>
          <w:sz w:val="24"/>
          <w:szCs w:val="24"/>
        </w:rPr>
        <w:t>is influential concept of writing as rewriting and his view</w:t>
      </w:r>
      <w:del w:id="0" w:author="Unknown Author" w:date="2012-08-29T22:16:00Z">
        <w:r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that each word or group of words has a determinant impact on the efficiency of literature</w:t>
      </w:r>
      <w:r w:rsidR="00132739">
        <w:rPr>
          <w:rFonts w:ascii="Times New Roman" w:hAnsi="Times New Roman" w:cs="Times New Roman"/>
          <w:sz w:val="24"/>
          <w:szCs w:val="24"/>
        </w:rPr>
        <w:t xml:space="preserve"> exemplify </w:t>
      </w:r>
      <w:r>
        <w:rPr>
          <w:rFonts w:ascii="Times New Roman" w:hAnsi="Times New Roman" w:cs="Times New Roman"/>
          <w:sz w:val="24"/>
          <w:szCs w:val="24"/>
        </w:rPr>
        <w:t xml:space="preserve">a modern approach to literary theory. </w:t>
      </w:r>
    </w:p>
    <w:p w:rsidR="00E54D71" w:rsidRDefault="00D67A9E">
      <w:r>
        <w:rPr>
          <w:rFonts w:ascii="Times New Roman" w:hAnsi="Times New Roman" w:cs="Times New Roman"/>
          <w:sz w:val="24"/>
          <w:szCs w:val="24"/>
        </w:rPr>
        <w:t xml:space="preserve">        Borges, whose ancestors were among the first Europeans to arrive to America, was born in Buenos Aires, Argentina. His father, Jorge Guillermo Borges, a lawyer and psychology teacher of anarchist v</w:t>
      </w:r>
      <w:r>
        <w:rPr>
          <w:rFonts w:ascii="Times New Roman" w:hAnsi="Times New Roman" w:cs="Times New Roman"/>
          <w:sz w:val="24"/>
          <w:szCs w:val="24"/>
        </w:rPr>
        <w:t>iews, taught Jorge Luis philosophy.  His mother, Leonor Acevedo de Borges, a proud descendant of a long line of soldiers and freedom fighters, was a dedicated companion to her son, until her death at the age of 99.  Her help was indispensable, especially w</w:t>
      </w:r>
      <w:r>
        <w:rPr>
          <w:rFonts w:ascii="Times New Roman" w:hAnsi="Times New Roman" w:cs="Times New Roman"/>
          <w:sz w:val="24"/>
          <w:szCs w:val="24"/>
        </w:rPr>
        <w:t>hen Jorge Luis’s blindness made it very difficult for him to read and write.  Two years later, his sister Norah, his closest childhood friend and his first illustrator</w:t>
      </w:r>
      <w:ins w:id="1" w:author="Unknown Author" w:date="2012-08-29T22:17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was born. Both English and Spanish were used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Borges’s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house, and he learned to read </w:t>
      </w:r>
      <w:r>
        <w:rPr>
          <w:rFonts w:ascii="Times New Roman" w:hAnsi="Times New Roman" w:cs="Times New Roman"/>
          <w:sz w:val="24"/>
          <w:szCs w:val="24"/>
        </w:rPr>
        <w:t>English before he could read Spanish. This knowledge played a key role in his work as a translator. He introduced</w:t>
      </w:r>
      <w:r w:rsidR="00132739">
        <w:rPr>
          <w:rFonts w:ascii="Times New Roman" w:hAnsi="Times New Roman" w:cs="Times New Roman"/>
          <w:sz w:val="24"/>
          <w:szCs w:val="24"/>
        </w:rPr>
        <w:t xml:space="preserve"> the work of </w:t>
      </w:r>
      <w:r>
        <w:rPr>
          <w:rFonts w:ascii="Times New Roman" w:hAnsi="Times New Roman" w:cs="Times New Roman"/>
          <w:sz w:val="24"/>
          <w:szCs w:val="24"/>
        </w:rPr>
        <w:t xml:space="preserve">James Joyce, Joseph Conrad, Virginia Wolf and William Faulkner to the Spanish-speaking world.  </w:t>
      </w:r>
    </w:p>
    <w:p w:rsidR="00E54D71" w:rsidRDefault="00D67A9E">
      <w:r>
        <w:rPr>
          <w:rFonts w:ascii="Times New Roman" w:hAnsi="Times New Roman" w:cs="Times New Roman"/>
          <w:sz w:val="24"/>
          <w:szCs w:val="24"/>
        </w:rPr>
        <w:t xml:space="preserve">    Before the onset of the First </w:t>
      </w:r>
      <w:r>
        <w:rPr>
          <w:rFonts w:ascii="Times New Roman" w:hAnsi="Times New Roman" w:cs="Times New Roman"/>
          <w:sz w:val="24"/>
          <w:szCs w:val="24"/>
        </w:rPr>
        <w:t xml:space="preserve">World War, </w:t>
      </w:r>
      <w:proofErr w:type="spellStart"/>
      <w:r>
        <w:rPr>
          <w:rFonts w:ascii="Times New Roman" w:hAnsi="Times New Roman" w:cs="Times New Roman"/>
          <w:sz w:val="24"/>
          <w:szCs w:val="24"/>
        </w:rPr>
        <w:t>Borges’s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family moved to Geneva, Switzerland, where Jorge Luis learned French and German, and discovered philosophers and writers who would be influential throughout his life</w:t>
      </w:r>
      <w:ins w:id="2" w:author="Unknown Author" w:date="2012-08-29T22:18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including </w:t>
      </w:r>
      <w:r>
        <w:rPr>
          <w:rFonts w:ascii="Times New Roman" w:hAnsi="Times New Roman" w:cs="Times New Roman"/>
          <w:sz w:val="24"/>
          <w:szCs w:val="24"/>
        </w:rPr>
        <w:t xml:space="preserve">Thomas </w:t>
      </w:r>
      <w:r>
        <w:rPr>
          <w:rFonts w:ascii="Times New Roman" w:hAnsi="Times New Roman" w:cs="Times New Roman"/>
          <w:sz w:val="24"/>
          <w:szCs w:val="24"/>
        </w:rPr>
        <w:t>Carlyle,</w:t>
      </w:r>
      <w:r>
        <w:rPr>
          <w:rFonts w:ascii="Times New Roman" w:hAnsi="Times New Roman" w:cs="Times New Roman"/>
          <w:sz w:val="24"/>
          <w:szCs w:val="24"/>
        </w:rPr>
        <w:t xml:space="preserve"> Arthur</w:t>
      </w:r>
      <w:r>
        <w:rPr>
          <w:rFonts w:ascii="Times New Roman" w:hAnsi="Times New Roman" w:cs="Times New Roman"/>
          <w:sz w:val="24"/>
          <w:szCs w:val="24"/>
        </w:rPr>
        <w:t xml:space="preserve"> Schopenhauer, </w:t>
      </w:r>
      <w:r>
        <w:rPr>
          <w:rFonts w:ascii="Times New Roman" w:hAnsi="Times New Roman" w:cs="Times New Roman"/>
          <w:sz w:val="24"/>
          <w:szCs w:val="24"/>
        </w:rPr>
        <w:t xml:space="preserve">Walt </w:t>
      </w:r>
      <w:r>
        <w:rPr>
          <w:rFonts w:ascii="Times New Roman" w:hAnsi="Times New Roman" w:cs="Times New Roman"/>
          <w:sz w:val="24"/>
          <w:szCs w:val="24"/>
        </w:rPr>
        <w:t>Whitman,</w:t>
      </w:r>
      <w:r>
        <w:rPr>
          <w:rFonts w:ascii="Times New Roman" w:hAnsi="Times New Roman" w:cs="Times New Roman"/>
          <w:sz w:val="24"/>
          <w:szCs w:val="24"/>
        </w:rPr>
        <w:t xml:space="preserve"> G. K.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esterton,</w:t>
      </w:r>
      <w:r>
        <w:rPr>
          <w:rFonts w:ascii="Times New Roman" w:hAnsi="Times New Roman" w:cs="Times New Roman"/>
          <w:sz w:val="24"/>
          <w:szCs w:val="24"/>
        </w:rPr>
        <w:t xml:space="preserve"> Franz</w:t>
      </w:r>
      <w:r>
        <w:rPr>
          <w:rFonts w:ascii="Times New Roman" w:hAnsi="Times New Roman" w:cs="Times New Roman"/>
          <w:sz w:val="24"/>
          <w:szCs w:val="24"/>
        </w:rPr>
        <w:t xml:space="preserve"> Kafka and</w:t>
      </w:r>
      <w:r>
        <w:rPr>
          <w:rFonts w:ascii="Times New Roman" w:hAnsi="Times New Roman" w:cs="Times New Roman"/>
          <w:sz w:val="24"/>
          <w:szCs w:val="24"/>
        </w:rPr>
        <w:t xml:space="preserve"> Gustav</w:t>
      </w:r>
      <w:r>
        <w:rPr>
          <w:rFonts w:ascii="Times New Roman" w:hAnsi="Times New Roman" w:cs="Times New Roman"/>
          <w:sz w:val="24"/>
          <w:szCs w:val="24"/>
        </w:rPr>
        <w:t xml:space="preserve"> Flaubert. 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 also encountered Jewish culture, which would inspire many of his future literary works.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When the war was over, the family travelled around Spain, where Borges met a group of Spanish poets,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ultraístas</w:t>
      </w:r>
      <w:proofErr w:type="spellEnd"/>
      <w:r>
        <w:rPr>
          <w:rFonts w:ascii="Times New Roman" w:hAnsi="Times New Roman" w:cs="Times New Roman"/>
          <w:sz w:val="24"/>
          <w:szCs w:val="24"/>
        </w:rPr>
        <w:t>, who were in the process of discovering</w:t>
      </w:r>
      <w:ins w:id="3" w:author="Unknown Author" w:date="2012-08-29T22:19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7973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European avant-garde.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One of the leaders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group was Rafael </w:t>
      </w:r>
      <w:proofErr w:type="spellStart"/>
      <w:r>
        <w:rPr>
          <w:rFonts w:ascii="Times New Roman" w:hAnsi="Times New Roman" w:cs="Times New Roman"/>
          <w:sz w:val="24"/>
          <w:szCs w:val="24"/>
        </w:rPr>
        <w:t>Cansinos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Asséns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who had a major influence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young Borges.</w:t>
      </w:r>
    </w:p>
    <w:p w:rsidR="00E54D71" w:rsidRDefault="00D67A9E">
      <w:r>
        <w:rPr>
          <w:rFonts w:ascii="Times New Roman" w:hAnsi="Times New Roman" w:cs="Times New Roman"/>
          <w:sz w:val="24"/>
          <w:szCs w:val="24"/>
        </w:rPr>
        <w:t xml:space="preserve">This influence became evident upon </w:t>
      </w:r>
      <w:proofErr w:type="spellStart"/>
      <w:r>
        <w:rPr>
          <w:rFonts w:ascii="Times New Roman" w:hAnsi="Times New Roman" w:cs="Times New Roman"/>
          <w:sz w:val="24"/>
          <w:szCs w:val="24"/>
        </w:rPr>
        <w:t>Borges’s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to Buenos Aires,</w:t>
      </w:r>
      <w:r>
        <w:rPr>
          <w:rFonts w:ascii="Times New Roman" w:hAnsi="Times New Roman" w:cs="Times New Roman"/>
          <w:sz w:val="24"/>
          <w:szCs w:val="24"/>
        </w:rPr>
        <w:t xml:space="preserve"> where he became an active contributor to the literary magazine </w:t>
      </w:r>
      <w:r>
        <w:rPr>
          <w:rFonts w:ascii="Times New Roman" w:hAnsi="Times New Roman" w:cs="Times New Roman"/>
          <w:i/>
          <w:sz w:val="24"/>
          <w:szCs w:val="24"/>
        </w:rPr>
        <w:t xml:space="preserve">Martin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Fierro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among the founders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ultraista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mural magazine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Prisma</w:t>
      </w:r>
      <w:proofErr w:type="spellEnd"/>
      <w:r>
        <w:rPr>
          <w:rFonts w:ascii="Times New Roman" w:hAnsi="Times New Roman" w:cs="Times New Roman"/>
          <w:sz w:val="24"/>
          <w:szCs w:val="24"/>
        </w:rPr>
        <w:t>, the publication of which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1921</w:t>
      </w:r>
      <w:r>
        <w:rPr>
          <w:rFonts w:ascii="Times New Roman" w:hAnsi="Times New Roman" w:cs="Times New Roman"/>
          <w:sz w:val="24"/>
          <w:szCs w:val="24"/>
        </w:rPr>
        <w:t xml:space="preserve"> marks the birth of the Argentine avant-garde.  </w:t>
      </w:r>
      <w:proofErr w:type="spellStart"/>
      <w:r>
        <w:rPr>
          <w:rFonts w:ascii="Times New Roman" w:hAnsi="Times New Roman" w:cs="Times New Roman"/>
          <w:sz w:val="24"/>
          <w:szCs w:val="24"/>
        </w:rPr>
        <w:t>Borges’s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first book of poetry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Fer</w:t>
      </w:r>
      <w:r>
        <w:rPr>
          <w:rFonts w:ascii="Times New Roman" w:hAnsi="Times New Roman" w:cs="Times New Roman"/>
          <w:i/>
          <w:sz w:val="24"/>
          <w:szCs w:val="24"/>
        </w:rPr>
        <w:t>vor de Buenos Aires</w:t>
      </w:r>
      <w:r>
        <w:rPr>
          <w:rFonts w:ascii="Times New Roman" w:hAnsi="Times New Roman" w:cs="Times New Roman"/>
          <w:sz w:val="24"/>
          <w:szCs w:val="24"/>
        </w:rPr>
        <w:t xml:space="preserve"> (1923), </w:t>
      </w:r>
      <w:r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the poet</w:t>
      </w:r>
      <w:r>
        <w:rPr>
          <w:rFonts w:ascii="Times New Roman" w:hAnsi="Times New Roman" w:cs="Times New Roman"/>
          <w:sz w:val="24"/>
          <w:szCs w:val="24"/>
        </w:rPr>
        <w:t xml:space="preserve"> looking for reconciliation with his native city after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four years</w:t>
      </w:r>
      <w:ins w:id="4" w:author="Unknown Author" w:date="2012-08-29T22:21:00Z">
        <w:r>
          <w:rPr>
            <w:rFonts w:ascii="Times New Roman" w:hAnsi="Times New Roman" w:cs="Times New Roman"/>
            <w:sz w:val="24"/>
            <w:szCs w:val="24"/>
          </w:rPr>
          <w:t>'</w:t>
        </w:r>
      </w:ins>
      <w:r>
        <w:rPr>
          <w:rFonts w:ascii="Times New Roman" w:hAnsi="Times New Roman" w:cs="Times New Roman"/>
          <w:sz w:val="24"/>
          <w:szCs w:val="24"/>
        </w:rPr>
        <w:t xml:space="preserve"> absence, is among the best examples of Argentine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However, Borges became increasingly disappointed with Spanish and Argentine avant-garde because of its obsession with metaphor, especially after his reading of Joyce’s </w:t>
      </w:r>
      <w:r>
        <w:rPr>
          <w:rFonts w:ascii="Times New Roman" w:hAnsi="Times New Roman" w:cs="Times New Roman"/>
          <w:i/>
          <w:sz w:val="24"/>
          <w:szCs w:val="24"/>
        </w:rPr>
        <w:t>Ulysses</w:t>
      </w:r>
      <w:r>
        <w:rPr>
          <w:rFonts w:ascii="Times New Roman" w:hAnsi="Times New Roman" w:cs="Times New Roman"/>
          <w:sz w:val="24"/>
          <w:szCs w:val="24"/>
        </w:rPr>
        <w:t>, which he reviewed i</w:t>
      </w:r>
      <w:r>
        <w:rPr>
          <w:rFonts w:ascii="Times New Roman" w:hAnsi="Times New Roman" w:cs="Times New Roman"/>
          <w:sz w:val="24"/>
          <w:szCs w:val="24"/>
        </w:rPr>
        <w:t xml:space="preserve">n the journal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1925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54D71" w:rsidRDefault="00D67A9E">
      <w:r>
        <w:rPr>
          <w:rFonts w:ascii="Times New Roman" w:hAnsi="Times New Roman" w:cs="Times New Roman"/>
          <w:sz w:val="24"/>
          <w:szCs w:val="24"/>
        </w:rPr>
        <w:t xml:space="preserve">In the 1930s Borges began contributing to Victoria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Ocampo’s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journal </w:t>
      </w:r>
      <w:r>
        <w:rPr>
          <w:rFonts w:ascii="Times New Roman" w:hAnsi="Times New Roman" w:cs="Times New Roman"/>
          <w:i/>
          <w:sz w:val="24"/>
          <w:szCs w:val="24"/>
        </w:rPr>
        <w:t>Sur</w:t>
      </w:r>
      <w:r>
        <w:rPr>
          <w:rFonts w:ascii="Times New Roman" w:hAnsi="Times New Roman" w:cs="Times New Roman"/>
          <w:sz w:val="24"/>
          <w:szCs w:val="24"/>
        </w:rPr>
        <w:t xml:space="preserve">, which for the next three decades would become the most influential literary publication in Latin America.  Some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Borges’s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 famous stories, “Pier</w:t>
      </w:r>
      <w:r>
        <w:rPr>
          <w:rFonts w:ascii="Times New Roman" w:hAnsi="Times New Roman" w:cs="Times New Roman"/>
          <w:sz w:val="24"/>
          <w:szCs w:val="24"/>
        </w:rPr>
        <w:t xml:space="preserve">re Menard, Author of </w:t>
      </w:r>
      <w:r>
        <w:rPr>
          <w:rFonts w:ascii="Times New Roman" w:hAnsi="Times New Roman" w:cs="Times New Roman"/>
          <w:i/>
          <w:iCs/>
          <w:sz w:val="24"/>
          <w:szCs w:val="24"/>
        </w:rPr>
        <w:t>Don Quixote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“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Tlön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Uqbar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Tertius</w:t>
      </w:r>
      <w:proofErr w:type="spellEnd"/>
      <w:r>
        <w:rPr>
          <w:rFonts w:ascii="Times New Roman" w:hAnsi="Times New Roman" w:cs="Times New Roman"/>
          <w:sz w:val="24"/>
          <w:szCs w:val="24"/>
        </w:rPr>
        <w:t>” were published there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54D71" w:rsidRDefault="00D67A9E">
      <w:r>
        <w:rPr>
          <w:rFonts w:ascii="Times New Roman" w:hAnsi="Times New Roman" w:cs="Times New Roman"/>
          <w:sz w:val="24"/>
          <w:szCs w:val="24"/>
        </w:rPr>
        <w:t xml:space="preserve">Borges considered the beginning of his career as a story writer to be the publication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historia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universal de la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infamia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Universal History of Infamy)</w:t>
      </w:r>
      <w:r>
        <w:rPr>
          <w:rFonts w:ascii="Times New Roman" w:hAnsi="Times New Roman" w:cs="Times New Roman"/>
          <w:sz w:val="24"/>
          <w:szCs w:val="24"/>
        </w:rPr>
        <w:t xml:space="preserve"> in 1935,</w:t>
      </w:r>
      <w:r>
        <w:rPr>
          <w:rFonts w:ascii="Times New Roman" w:hAnsi="Times New Roman" w:cs="Times New Roman"/>
          <w:sz w:val="24"/>
          <w:szCs w:val="24"/>
        </w:rPr>
        <w:t xml:space="preserve"> when he took </w:t>
      </w:r>
      <w:r>
        <w:rPr>
          <w:rFonts w:ascii="Times New Roman" w:hAnsi="Times New Roman" w:cs="Times New Roman"/>
          <w:sz w:val="24"/>
          <w:szCs w:val="24"/>
        </w:rPr>
        <w:lastRenderedPageBreak/>
        <w:t>characters and ideas from other published works and “re-invented” them. The same year he wrote a fictional book review “The Approach to al-</w:t>
      </w:r>
      <w:proofErr w:type="spellStart"/>
      <w:r>
        <w:rPr>
          <w:rFonts w:ascii="Times New Roman" w:hAnsi="Times New Roman" w:cs="Times New Roman"/>
          <w:sz w:val="24"/>
          <w:szCs w:val="24"/>
        </w:rPr>
        <w:t>Mu’tasim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,” which was supposed to be published in a compilation of essays. The deception worked, and it </w:t>
      </w:r>
      <w:r>
        <w:rPr>
          <w:rFonts w:ascii="Times New Roman" w:hAnsi="Times New Roman" w:cs="Times New Roman"/>
          <w:sz w:val="24"/>
          <w:szCs w:val="24"/>
        </w:rPr>
        <w:t xml:space="preserve">fooled even </w:t>
      </w:r>
      <w:proofErr w:type="spellStart"/>
      <w:r>
        <w:rPr>
          <w:rFonts w:ascii="Times New Roman" w:hAnsi="Times New Roman" w:cs="Times New Roman"/>
          <w:sz w:val="24"/>
          <w:szCs w:val="24"/>
        </w:rPr>
        <w:t>Borges’s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 friend, the writer Adolfo </w:t>
      </w:r>
      <w:proofErr w:type="spellStart"/>
      <w:r>
        <w:rPr>
          <w:rFonts w:ascii="Times New Roman" w:hAnsi="Times New Roman" w:cs="Times New Roman"/>
          <w:sz w:val="24"/>
          <w:szCs w:val="24"/>
        </w:rPr>
        <w:t>Bioy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with whom he later collaborated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problemas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Isidoro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Six Problems for Don Isidro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Parodi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 (1942),</w:t>
      </w:r>
      <w:r>
        <w:rPr>
          <w:rFonts w:ascii="Times New Roman" w:hAnsi="Times New Roman" w:cs="Times New Roman"/>
          <w:sz w:val="24"/>
          <w:szCs w:val="24"/>
        </w:rPr>
        <w:t xml:space="preserve"> under the joint pen-name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Bustos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Domecq.” Most importantly, with th</w:t>
      </w:r>
      <w:r>
        <w:rPr>
          <w:rFonts w:ascii="Times New Roman" w:hAnsi="Times New Roman" w:cs="Times New Roman"/>
          <w:sz w:val="24"/>
          <w:szCs w:val="24"/>
        </w:rPr>
        <w:t xml:space="preserve">is story Borges launched the original format for his future fiction, which insists on its self-conscious status as an artifact.   This fiction is included 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Ficciones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(1944), arguably the most important book written in Spanish 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twentieth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centur</w:t>
      </w:r>
      <w:r>
        <w:rPr>
          <w:rFonts w:ascii="Times New Roman" w:hAnsi="Times New Roman" w:cs="Times New Roman"/>
          <w:sz w:val="24"/>
          <w:szCs w:val="24"/>
        </w:rPr>
        <w:t xml:space="preserve">y. At the time, Borges defended a fiction that followed the order and logic of magic,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view which became very influential among Latin American </w:t>
      </w:r>
      <w:del w:id="5" w:author="Unknown Author" w:date="2012-08-29T22:23:00Z">
        <w:r>
          <w:rPr>
            <w:rFonts w:ascii="Times New Roman" w:hAnsi="Times New Roman" w:cs="Times New Roman"/>
            <w:sz w:val="24"/>
            <w:szCs w:val="24"/>
          </w:rPr>
          <w:delText>‘</w:delText>
        </w:r>
      </w:del>
      <w:r>
        <w:rPr>
          <w:rFonts w:ascii="Times New Roman" w:hAnsi="Times New Roman" w:cs="Times New Roman"/>
          <w:sz w:val="24"/>
          <w:szCs w:val="24"/>
        </w:rPr>
        <w:t>magical realists,</w:t>
      </w:r>
      <w:del w:id="6" w:author="Unknown Author" w:date="2012-08-29T22:23:00Z">
        <w:r>
          <w:rPr>
            <w:rFonts w:ascii="Times New Roman" w:hAnsi="Times New Roman" w:cs="Times New Roman"/>
            <w:sz w:val="24"/>
            <w:szCs w:val="24"/>
          </w:rPr>
          <w:delText>’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many of whom would cite Borges as their primary inspiration.</w:t>
      </w:r>
    </w:p>
    <w:p w:rsidR="00E54D71" w:rsidRDefault="00D67A9E">
      <w:r>
        <w:rPr>
          <w:rFonts w:ascii="Times New Roman" w:hAnsi="Times New Roman" w:cs="Times New Roman"/>
          <w:sz w:val="24"/>
          <w:szCs w:val="24"/>
        </w:rPr>
        <w:t xml:space="preserve">In addition to his new </w:t>
      </w:r>
      <w:r>
        <w:rPr>
          <w:rFonts w:ascii="Times New Roman" w:hAnsi="Times New Roman" w:cs="Times New Roman"/>
          <w:sz w:val="24"/>
          <w:szCs w:val="24"/>
        </w:rPr>
        <w:t>stories, which mixed philosophy, fact, fantasy and mystery, Borges also began to write political articles</w:t>
      </w:r>
      <w:r>
        <w:rPr>
          <w:rFonts w:ascii="Times New Roman" w:hAnsi="Times New Roman" w:cs="Times New Roman"/>
          <w:sz w:val="24"/>
          <w:szCs w:val="24"/>
        </w:rPr>
        <w:t xml:space="preserve"> in the 1930s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ublished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Hogar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these articles criticized many of the general trends of the time including anti-</w:t>
      </w:r>
      <w:proofErr w:type="spellStart"/>
      <w:r>
        <w:rPr>
          <w:rFonts w:ascii="Times New Roman" w:hAnsi="Times New Roman" w:cs="Times New Roman"/>
          <w:sz w:val="24"/>
          <w:szCs w:val="24"/>
        </w:rPr>
        <w:t>semitism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nazism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and the</w:t>
      </w:r>
      <w:r>
        <w:rPr>
          <w:rFonts w:ascii="Times New Roman" w:hAnsi="Times New Roman" w:cs="Times New Roman"/>
          <w:sz w:val="24"/>
          <w:szCs w:val="24"/>
        </w:rPr>
        <w:t xml:space="preserve"> increasing decline of Argentina into fascism. </w:t>
      </w:r>
    </w:p>
    <w:p w:rsidR="00E54D71" w:rsidRDefault="00D67A9E">
      <w:r>
        <w:rPr>
          <w:rFonts w:ascii="Times New Roman" w:hAnsi="Times New Roman" w:cs="Times New Roman"/>
          <w:sz w:val="24"/>
          <w:szCs w:val="24"/>
        </w:rPr>
        <w:t xml:space="preserve"> With the release of </w:t>
      </w:r>
      <w:r>
        <w:rPr>
          <w:rFonts w:ascii="Times New Roman" w:hAnsi="Times New Roman" w:cs="Times New Roman"/>
          <w:i/>
          <w:sz w:val="24"/>
          <w:szCs w:val="24"/>
        </w:rPr>
        <w:t>The Aleph</w:t>
      </w:r>
      <w:r>
        <w:rPr>
          <w:rFonts w:ascii="Times New Roman" w:hAnsi="Times New Roman" w:cs="Times New Roman"/>
          <w:sz w:val="24"/>
          <w:szCs w:val="24"/>
        </w:rPr>
        <w:t xml:space="preserve"> in 1949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Otras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Inquisiciones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Other Inquisitions</w:t>
      </w:r>
      <w:r>
        <w:rPr>
          <w:rFonts w:ascii="Times New Roman" w:hAnsi="Times New Roman" w:cs="Times New Roman"/>
          <w:sz w:val="24"/>
          <w:szCs w:val="24"/>
        </w:rPr>
        <w:t xml:space="preserve">) in 1952, Borges </w:t>
      </w:r>
      <w:r>
        <w:rPr>
          <w:rFonts w:ascii="Times New Roman" w:hAnsi="Times New Roman" w:cs="Times New Roman"/>
          <w:sz w:val="24"/>
          <w:szCs w:val="24"/>
        </w:rPr>
        <w:t>began</w:t>
      </w:r>
      <w:r>
        <w:rPr>
          <w:rFonts w:ascii="Times New Roman" w:hAnsi="Times New Roman" w:cs="Times New Roman"/>
          <w:sz w:val="24"/>
          <w:szCs w:val="24"/>
        </w:rPr>
        <w:t xml:space="preserve"> to be acknowledged as Argentina’s most distinguished writer and the best prose writer in </w:t>
      </w:r>
      <w:r>
        <w:rPr>
          <w:rFonts w:ascii="Times New Roman" w:hAnsi="Times New Roman" w:cs="Times New Roman"/>
          <w:sz w:val="24"/>
          <w:szCs w:val="24"/>
        </w:rPr>
        <w:t xml:space="preserve">the Spanish language.  After the publication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hacedor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Dreamtigers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1960, Borges was awarded jointly with Samuel Beckett 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Formentor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Prize, marking the beginning of his international fame. From then on, Borges was acknowledged as a modern m</w:t>
      </w:r>
      <w:r>
        <w:rPr>
          <w:rFonts w:ascii="Times New Roman" w:hAnsi="Times New Roman" w:cs="Times New Roman"/>
          <w:sz w:val="24"/>
          <w:szCs w:val="24"/>
        </w:rPr>
        <w:t xml:space="preserve">aster. </w:t>
      </w:r>
    </w:p>
    <w:p w:rsidR="00E54D71" w:rsidRDefault="00D67A9E">
      <w:proofErr w:type="spellStart"/>
      <w:r>
        <w:rPr>
          <w:rFonts w:ascii="Times New Roman" w:hAnsi="Times New Roman" w:cs="Times New Roman"/>
          <w:sz w:val="24"/>
          <w:szCs w:val="24"/>
        </w:rPr>
        <w:t>Borges’s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inspired such important thinkers 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Jacques Derrida, Michel Foucault, Roland Barthes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Gérard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Though </w:t>
      </w:r>
      <w:r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died in 1986 in Geneva from liver cancer, the ongoing discussions that his works provoke </w:t>
      </w: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ove</w:t>
      </w:r>
      <w:r>
        <w:rPr>
          <w:rFonts w:ascii="Times New Roman" w:hAnsi="Times New Roman" w:cs="Times New Roman"/>
          <w:sz w:val="24"/>
          <w:szCs w:val="24"/>
        </w:rPr>
        <w:t xml:space="preserve"> that his spirit is still very much alive among his readers. </w:t>
      </w:r>
    </w:p>
    <w:p w:rsidR="00E54D71" w:rsidRDefault="00D67A9E">
      <w:r>
        <w:rPr>
          <w:rFonts w:ascii="Times New Roman" w:hAnsi="Times New Roman" w:cs="Times New Roman"/>
          <w:b/>
          <w:sz w:val="24"/>
          <w:szCs w:val="24"/>
        </w:rPr>
        <w:t>Selected Works</w:t>
      </w:r>
    </w:p>
    <w:p w:rsidR="00E54D71" w:rsidRDefault="00D67A9E"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Obras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completas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(1996) Vol. 1-4. Barcelona: </w:t>
      </w:r>
      <w:proofErr w:type="spellStart"/>
      <w:r>
        <w:rPr>
          <w:rFonts w:ascii="Times New Roman" w:hAnsi="Times New Roman" w:cs="Times New Roman"/>
          <w:sz w:val="24"/>
          <w:szCs w:val="24"/>
        </w:rPr>
        <w:t>Emecé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4D71" w:rsidRDefault="00D67A9E">
      <w:r>
        <w:rPr>
          <w:rFonts w:ascii="Times New Roman" w:hAnsi="Times New Roman" w:cs="Times New Roman"/>
          <w:i/>
          <w:sz w:val="24"/>
          <w:szCs w:val="24"/>
        </w:rPr>
        <w:t>Labyrinths: Selected Stories and Other Writings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(1962) Eds. Donald A. Yates and James E. Irby.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York: New directions.  </w:t>
      </w:r>
    </w:p>
    <w:p w:rsidR="00E54D71" w:rsidRDefault="00D67A9E">
      <w:proofErr w:type="gramStart"/>
      <w:r>
        <w:rPr>
          <w:rFonts w:ascii="Times New Roman" w:hAnsi="Times New Roman" w:cs="Times New Roman"/>
          <w:i/>
          <w:sz w:val="24"/>
          <w:szCs w:val="24"/>
        </w:rPr>
        <w:t>Aleph and Other Stories 1933-1969, together with commentaries and an autobiographical essay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(1970) Ed.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NormanThomas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Giovanno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collaboration with the author. New York: Dutton.</w:t>
      </w:r>
    </w:p>
    <w:p w:rsidR="00E54D71" w:rsidRDefault="00D67A9E">
      <w:proofErr w:type="gramStart"/>
      <w:r>
        <w:rPr>
          <w:rFonts w:ascii="Times New Roman" w:hAnsi="Times New Roman" w:cs="Times New Roman"/>
          <w:i/>
          <w:sz w:val="24"/>
          <w:szCs w:val="24"/>
        </w:rPr>
        <w:t>Collected Fictions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(1999) Trans. Andrew Hurley.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York: Penguin.</w:t>
      </w:r>
    </w:p>
    <w:p w:rsidR="00E54D71" w:rsidRDefault="00D67A9E">
      <w:r>
        <w:rPr>
          <w:rFonts w:ascii="Times New Roman" w:hAnsi="Times New Roman" w:cs="Times New Roman"/>
          <w:i/>
          <w:sz w:val="24"/>
          <w:szCs w:val="24"/>
        </w:rPr>
        <w:t>Selecte</w:t>
      </w:r>
      <w:r>
        <w:rPr>
          <w:rFonts w:ascii="Times New Roman" w:hAnsi="Times New Roman" w:cs="Times New Roman"/>
          <w:i/>
          <w:sz w:val="24"/>
          <w:szCs w:val="24"/>
        </w:rPr>
        <w:t>d Non-Fictions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1999) Ed. Eliot Weinberger. New York: Penguin.</w:t>
      </w:r>
    </w:p>
    <w:p w:rsidR="00E54D71" w:rsidRDefault="00D67A9E">
      <w:proofErr w:type="gramStart"/>
      <w:r>
        <w:rPr>
          <w:rFonts w:ascii="Times New Roman" w:hAnsi="Times New Roman" w:cs="Times New Roman"/>
          <w:i/>
          <w:sz w:val="24"/>
          <w:szCs w:val="24"/>
        </w:rPr>
        <w:t>Selected Poems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(2000) Ed. Alexander Coleman.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York: Penguin. </w:t>
      </w:r>
    </w:p>
    <w:p w:rsidR="00E54D71" w:rsidRDefault="00E54D71"/>
    <w:p w:rsidR="00E54D71" w:rsidRDefault="00D67A9E">
      <w:r>
        <w:rPr>
          <w:rFonts w:ascii="Times New Roman" w:hAnsi="Times New Roman" w:cs="Times New Roman"/>
          <w:b/>
        </w:rPr>
        <w:t>References and Further Readings</w:t>
      </w:r>
    </w:p>
    <w:p w:rsidR="00E54D71" w:rsidRDefault="00D67A9E">
      <w:proofErr w:type="spellStart"/>
      <w:r>
        <w:rPr>
          <w:rFonts w:ascii="Times New Roman" w:hAnsi="Times New Roman" w:cs="Times New Roman"/>
        </w:rPr>
        <w:t>Aizenberg</w:t>
      </w:r>
      <w:proofErr w:type="spellEnd"/>
      <w:r>
        <w:rPr>
          <w:rFonts w:ascii="Times New Roman" w:hAnsi="Times New Roman" w:cs="Times New Roman"/>
        </w:rPr>
        <w:t xml:space="preserve">, Edna (ed.) (1990). </w:t>
      </w:r>
      <w:r>
        <w:rPr>
          <w:rFonts w:ascii="Times New Roman" w:hAnsi="Times New Roman" w:cs="Times New Roman"/>
          <w:i/>
        </w:rPr>
        <w:t xml:space="preserve">Borges and His Successors: The </w:t>
      </w:r>
      <w:proofErr w:type="spellStart"/>
      <w:r>
        <w:rPr>
          <w:rFonts w:ascii="Times New Roman" w:hAnsi="Times New Roman" w:cs="Times New Roman"/>
          <w:i/>
        </w:rPr>
        <w:t>Borgesian</w:t>
      </w:r>
      <w:proofErr w:type="spellEnd"/>
      <w:r>
        <w:rPr>
          <w:rFonts w:ascii="Times New Roman" w:hAnsi="Times New Roman" w:cs="Times New Roman"/>
          <w:i/>
        </w:rPr>
        <w:t xml:space="preserve"> Impact on Literature a</w:t>
      </w:r>
      <w:r>
        <w:rPr>
          <w:rFonts w:ascii="Times New Roman" w:hAnsi="Times New Roman" w:cs="Times New Roman"/>
          <w:i/>
        </w:rPr>
        <w:t>nd Arts</w:t>
      </w:r>
      <w:r>
        <w:rPr>
          <w:rFonts w:ascii="Times New Roman" w:hAnsi="Times New Roman" w:cs="Times New Roman"/>
        </w:rPr>
        <w:t xml:space="preserve">. Columbia: University of Missouri Press. </w:t>
      </w:r>
    </w:p>
    <w:p w:rsidR="00E54D71" w:rsidRDefault="00D67A9E">
      <w:proofErr w:type="spellStart"/>
      <w:r>
        <w:rPr>
          <w:rFonts w:ascii="Times New Roman" w:hAnsi="Times New Roman" w:cs="Times New Roman"/>
        </w:rPr>
        <w:t>Alazraki</w:t>
      </w:r>
      <w:proofErr w:type="spellEnd"/>
      <w:r>
        <w:rPr>
          <w:rFonts w:ascii="Times New Roman" w:hAnsi="Times New Roman" w:cs="Times New Roman"/>
        </w:rPr>
        <w:t xml:space="preserve">, Jaime. </w:t>
      </w:r>
      <w:proofErr w:type="gramStart"/>
      <w:r>
        <w:rPr>
          <w:rFonts w:ascii="Times New Roman" w:hAnsi="Times New Roman" w:cs="Times New Roman"/>
        </w:rPr>
        <w:t xml:space="preserve">(1988) </w:t>
      </w:r>
      <w:r>
        <w:rPr>
          <w:rFonts w:ascii="Times New Roman" w:hAnsi="Times New Roman" w:cs="Times New Roman"/>
          <w:i/>
        </w:rPr>
        <w:t xml:space="preserve">“Borges and the </w:t>
      </w:r>
      <w:proofErr w:type="spellStart"/>
      <w:r>
        <w:rPr>
          <w:rFonts w:ascii="Times New Roman" w:hAnsi="Times New Roman" w:cs="Times New Roman"/>
          <w:i/>
        </w:rPr>
        <w:t>Kabbalah</w:t>
      </w:r>
      <w:proofErr w:type="spellEnd"/>
      <w:r>
        <w:rPr>
          <w:rFonts w:ascii="Times New Roman" w:hAnsi="Times New Roman" w:cs="Times New Roman"/>
          <w:i/>
        </w:rPr>
        <w:t>” and Other Essays on his Fiction and Poetry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Cambridge: Cambridge UP.</w:t>
      </w:r>
    </w:p>
    <w:p w:rsidR="00E54D71" w:rsidRDefault="00D67A9E">
      <w:r>
        <w:rPr>
          <w:rFonts w:ascii="Times New Roman" w:hAnsi="Times New Roman" w:cs="Times New Roman"/>
        </w:rPr>
        <w:t xml:space="preserve">Kristal, Efrain. </w:t>
      </w:r>
      <w:proofErr w:type="gramStart"/>
      <w:r>
        <w:rPr>
          <w:rFonts w:ascii="Times New Roman" w:hAnsi="Times New Roman" w:cs="Times New Roman"/>
        </w:rPr>
        <w:t xml:space="preserve">(2002) </w:t>
      </w:r>
      <w:r>
        <w:rPr>
          <w:rFonts w:ascii="Times New Roman" w:hAnsi="Times New Roman" w:cs="Times New Roman"/>
          <w:i/>
        </w:rPr>
        <w:t>Invisible Work.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Borges and Translation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Nashville: Vanderbilt U</w:t>
      </w:r>
      <w:r>
        <w:rPr>
          <w:rFonts w:ascii="Times New Roman" w:hAnsi="Times New Roman" w:cs="Times New Roman"/>
        </w:rPr>
        <w:t>niversity Press.</w:t>
      </w:r>
    </w:p>
    <w:p w:rsidR="00E54D71" w:rsidRDefault="00D67A9E">
      <w:proofErr w:type="spellStart"/>
      <w:r>
        <w:rPr>
          <w:rFonts w:ascii="Times New Roman" w:hAnsi="Times New Roman" w:cs="Times New Roman"/>
        </w:rPr>
        <w:t>Monegal</w:t>
      </w:r>
      <w:proofErr w:type="spellEnd"/>
      <w:r>
        <w:rPr>
          <w:rFonts w:ascii="Times New Roman" w:hAnsi="Times New Roman" w:cs="Times New Roman"/>
        </w:rPr>
        <w:t xml:space="preserve">, Emir Rodriguez. </w:t>
      </w:r>
      <w:proofErr w:type="gramStart"/>
      <w:r>
        <w:rPr>
          <w:rFonts w:ascii="Times New Roman" w:hAnsi="Times New Roman" w:cs="Times New Roman"/>
        </w:rPr>
        <w:t xml:space="preserve">(1972) </w:t>
      </w:r>
      <w:r>
        <w:rPr>
          <w:rFonts w:ascii="Times New Roman" w:hAnsi="Times New Roman" w:cs="Times New Roman"/>
          <w:i/>
        </w:rPr>
        <w:t>Jorge Luis Borges a Literary Biography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New York: E. P. Dutton.</w:t>
      </w:r>
    </w:p>
    <w:p w:rsidR="00E54D71" w:rsidRDefault="00D67A9E">
      <w:proofErr w:type="spellStart"/>
      <w:proofErr w:type="gramStart"/>
      <w:r>
        <w:rPr>
          <w:rFonts w:ascii="Times New Roman" w:hAnsi="Times New Roman" w:cs="Times New Roman"/>
        </w:rPr>
        <w:t>Tcherepashenets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Nataly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(2008). </w:t>
      </w:r>
      <w:r>
        <w:rPr>
          <w:rFonts w:ascii="Times New Roman" w:hAnsi="Times New Roman" w:cs="Times New Roman"/>
          <w:i/>
        </w:rPr>
        <w:t xml:space="preserve">Place and Displacement in the Narrative Worlds of Jorge Luis Borges           </w:t>
      </w:r>
    </w:p>
    <w:p w:rsidR="00E54D71" w:rsidRDefault="00D67A9E">
      <w:r>
        <w:rPr>
          <w:rFonts w:ascii="Times New Roman" w:hAnsi="Times New Roman" w:cs="Times New Roman"/>
          <w:i/>
        </w:rPr>
        <w:t xml:space="preserve">     </w:t>
      </w:r>
      <w:proofErr w:type="gramStart"/>
      <w:r>
        <w:rPr>
          <w:rFonts w:ascii="Times New Roman" w:hAnsi="Times New Roman" w:cs="Times New Roman"/>
          <w:i/>
        </w:rPr>
        <w:t>and</w:t>
      </w:r>
      <w:proofErr w:type="gramEnd"/>
      <w:r>
        <w:rPr>
          <w:rFonts w:ascii="Times New Roman" w:hAnsi="Times New Roman" w:cs="Times New Roman"/>
          <w:i/>
        </w:rPr>
        <w:t xml:space="preserve"> Julio </w:t>
      </w:r>
      <w:proofErr w:type="spellStart"/>
      <w:r>
        <w:rPr>
          <w:rFonts w:ascii="Times New Roman" w:hAnsi="Times New Roman" w:cs="Times New Roman"/>
          <w:i/>
        </w:rPr>
        <w:t>Cortázar</w:t>
      </w:r>
      <w:proofErr w:type="spellEnd"/>
      <w:r>
        <w:rPr>
          <w:rFonts w:ascii="Times New Roman" w:hAnsi="Times New Roman" w:cs="Times New Roman"/>
        </w:rPr>
        <w:t>. New Yo</w:t>
      </w:r>
      <w:r>
        <w:rPr>
          <w:rFonts w:ascii="Times New Roman" w:hAnsi="Times New Roman" w:cs="Times New Roman"/>
        </w:rPr>
        <w:t>rk: Peter Lang.</w:t>
      </w:r>
    </w:p>
    <w:p w:rsidR="00E54D71" w:rsidRDefault="00E54D71"/>
    <w:p w:rsidR="00E54D71" w:rsidRDefault="00D67A9E">
      <w:proofErr w:type="spellStart"/>
      <w:r>
        <w:rPr>
          <w:rFonts w:ascii="Times New Roman" w:hAnsi="Times New Roman" w:cs="Times New Roman"/>
        </w:rPr>
        <w:t>Nataly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Tcherepashenets</w:t>
      </w:r>
      <w:proofErr w:type="spellEnd"/>
      <w:r w:rsidR="0022174F">
        <w:rPr>
          <w:rFonts w:ascii="Times New Roman" w:hAnsi="Times New Roman" w:cs="Times New Roman"/>
        </w:rPr>
        <w:t>, State University of New York, Empire State College</w:t>
      </w:r>
      <w:r>
        <w:rPr>
          <w:rFonts w:ascii="Times New Roman" w:hAnsi="Times New Roman" w:cs="Times New Roman"/>
        </w:rPr>
        <w:t xml:space="preserve"> </w:t>
      </w:r>
    </w:p>
    <w:p w:rsidR="00E54D71" w:rsidRDefault="00D67A9E">
      <w:r>
        <w:t>Images (my suggestions)</w:t>
      </w:r>
    </w:p>
    <w:p w:rsidR="00E54D71" w:rsidRDefault="00E54D71">
      <w:pPr>
        <w:pStyle w:val="ListParagraph"/>
        <w:numPr>
          <w:ilvl w:val="0"/>
          <w:numId w:val="1"/>
        </w:numPr>
      </w:pPr>
      <w:hyperlink r:id="rId5">
        <w:r w:rsidR="00D67A9E">
          <w:rPr>
            <w:rStyle w:val="InternetLink"/>
          </w:rPr>
          <w:t>http://www.google.com/imgres?q=Borges&amp;num=10&amp;h</w:t>
        </w:r>
        <w:r w:rsidR="00D67A9E">
          <w:rPr>
            <w:rStyle w:val="InternetLink"/>
          </w:rPr>
          <w:t>l=en&amp;biw=1536&amp;bih=693&amp;tbm=isch&amp;tbnid=Wef22PNUUPMNmM:&amp;imgrefurl=http://www.idelberavelar.com/archives/2007/10/emma_zunz_de_borges.php&amp;docid=ROm2xvHcK_QpBM&amp;imgurl=http://www.idelberavelar.com/borges2.jpg&amp;w=400&amp;h=334&amp;ei=9soWUMixBomX6AHMzYHIDQ&amp;zoom=1&amp;iact=hc&amp;v</w:t>
        </w:r>
        <w:r w:rsidR="00D67A9E">
          <w:rPr>
            <w:rStyle w:val="InternetLink"/>
          </w:rPr>
          <w:t>px=745&amp;vpy=376&amp;dur=3132&amp;hovh=205&amp;hovw=246&amp;tx=103&amp;ty=134&amp;sig=103556095005664642885&amp;page=1&amp;tbnh=142&amp;tbnw=160&amp;start=0&amp;ndsp=30&amp;ved=1t:429,r:24,s:0,i:202</w:t>
        </w:r>
      </w:hyperlink>
    </w:p>
    <w:p w:rsidR="00E54D71" w:rsidRDefault="00D67A9E">
      <w:pPr>
        <w:pStyle w:val="ListParagraph"/>
        <w:numPr>
          <w:ilvl w:val="0"/>
          <w:numId w:val="1"/>
        </w:numPr>
      </w:pPr>
      <w:r>
        <w:t>http://www.google.com/imgres?q=ficciones&amp;hl=en&amp;biw=1536&amp;bih=693&amp;tbm=isch&amp;tbnid=7I-ihVZfSGxROM:&amp;imgrefurl=ht</w:t>
      </w:r>
      <w:r>
        <w:t>tp://es.wikipedia.org/wiki/Ficciones&amp;docid=WvCaUk60CyOENM&amp;imgurl=http://upload.wikimedia.org/wikipedia/commons/thumb/d/de/Ficciones_(1944).jpg/220px-Ficciones_(1944).jpg&amp;w=220&amp;h=338&amp;ei=9csWUJ6HMeWL6gGs5YCwBQ&amp;zoom=1&amp;iact=hc&amp;vpx=1317&amp;vpy=130&amp;dur=852&amp;hovh=270</w:t>
      </w:r>
      <w:r>
        <w:t>&amp;hovw=176&amp;tx=44&amp;ty=70&amp;sig=103556095005664642885&amp;page=1&amp;tbnh=176&amp;tbnw=125&amp;start=0&amp;ndsp=25&amp;ved=1t:429,r:8,s:0,i:96</w:t>
      </w:r>
    </w:p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E54D71"/>
    <w:p w:rsidR="00E54D71" w:rsidRDefault="00D67A9E">
      <w:r>
        <w:t xml:space="preserve"> </w:t>
      </w:r>
    </w:p>
    <w:sectPr w:rsidR="00E54D71" w:rsidSect="00E54D7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085D"/>
    <w:multiLevelType w:val="multilevel"/>
    <w:tmpl w:val="762CE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D18CE"/>
    <w:multiLevelType w:val="multilevel"/>
    <w:tmpl w:val="7D22F1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4D71"/>
    <w:rsid w:val="00132739"/>
    <w:rsid w:val="0022174F"/>
    <w:rsid w:val="00797385"/>
    <w:rsid w:val="00D67A9E"/>
    <w:rsid w:val="00E54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4D71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E54D7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E54D71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rsid w:val="00E54D71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Textbody">
    <w:name w:val="Text body"/>
    <w:basedOn w:val="Normal"/>
    <w:rsid w:val="00E54D71"/>
    <w:pPr>
      <w:spacing w:after="120"/>
    </w:pPr>
  </w:style>
  <w:style w:type="paragraph" w:styleId="List">
    <w:name w:val="List"/>
    <w:basedOn w:val="Textbody"/>
    <w:rsid w:val="00E54D71"/>
    <w:rPr>
      <w:rFonts w:cs="Lucida Sans"/>
    </w:rPr>
  </w:style>
  <w:style w:type="paragraph" w:styleId="Caption">
    <w:name w:val="caption"/>
    <w:basedOn w:val="Normal"/>
    <w:rsid w:val="00E54D71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E54D71"/>
    <w:pPr>
      <w:suppressLineNumbers/>
    </w:pPr>
    <w:rPr>
      <w:rFonts w:cs="Lucida Sans"/>
    </w:rPr>
  </w:style>
  <w:style w:type="paragraph" w:styleId="BalloonText">
    <w:name w:val="Balloon Text"/>
    <w:basedOn w:val="Normal"/>
    <w:rsid w:val="00E54D71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E54D7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54D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D71"/>
    <w:rPr>
      <w:rFonts w:ascii="Calibri" w:eastAsia="SimSun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4D7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imgres?q=Borges&amp;num=10&amp;hl=en&amp;biw=1536&amp;bih=693&amp;tbm=isch&amp;tbnid=Wef22PNUUPMNmM:&amp;imgrefurl=http://www.idelberavelar.com/archives/2007/10/emma_zunz_de_borges.php&amp;docid=ROm2xvHcK_QpBM&amp;imgurl=http://www.idelberavelar.com/borges2.jpg&amp;w=400&amp;h=334&amp;ei=9soWUMixBomX6AHMzYHIDQ&amp;zoom=1&amp;iact=hc&amp;vpx=745&amp;vpy=376&amp;dur=3132&amp;hovh=205&amp;hovw=246&amp;tx=103&amp;ty=134&amp;sig=103556095005664642885&amp;page=1&amp;tbnh=142&amp;tbnw=160&amp;start=0&amp;ndsp=30&amp;ved=1t:429,r:24,s:0,i: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1196</Words>
  <Characters>6823</Characters>
  <Application>Microsoft Office Word</Application>
  <DocSecurity>0</DocSecurity>
  <Lines>56</Lines>
  <Paragraphs>16</Paragraphs>
  <ScaleCrop>false</ScaleCrop>
  <Company>Empire State College</Company>
  <LinksUpToDate>false</LinksUpToDate>
  <CharactersWithSpaces>8003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5</cp:revision>
  <cp:lastPrinted>2012-07-19T18:10:00Z</cp:lastPrinted>
  <dcterms:created xsi:type="dcterms:W3CDTF">2012-08-30T19:51:00Z</dcterms:created>
  <dcterms:modified xsi:type="dcterms:W3CDTF">2012-08-30T21:50:00Z</dcterms:modified>
</cp:coreProperties>
</file>