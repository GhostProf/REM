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C7B" w:rsidRPr="00606ED2" w:rsidRDefault="001906E4">
      <w:pPr>
        <w:rPr>
          <w:b/>
        </w:rPr>
      </w:pPr>
      <w:r w:rsidRPr="008A3483">
        <w:rPr>
          <w:b/>
        </w:rPr>
        <w:t>Hester</w:t>
      </w:r>
      <w:r>
        <w:rPr>
          <w:b/>
        </w:rPr>
        <w:t xml:space="preserve">, </w:t>
      </w:r>
      <w:proofErr w:type="gramStart"/>
      <w:r w:rsidR="008A3483" w:rsidRPr="008A3483">
        <w:rPr>
          <w:b/>
        </w:rPr>
        <w:t>Joy  (</w:t>
      </w:r>
      <w:proofErr w:type="gramEnd"/>
      <w:r w:rsidR="008A3483" w:rsidRPr="008A3483">
        <w:rPr>
          <w:b/>
        </w:rPr>
        <w:t xml:space="preserve">b. </w:t>
      </w:r>
      <w:proofErr w:type="spellStart"/>
      <w:r w:rsidR="008A3483" w:rsidRPr="008A3483">
        <w:rPr>
          <w:b/>
        </w:rPr>
        <w:t>Elsternwick</w:t>
      </w:r>
      <w:proofErr w:type="spellEnd"/>
      <w:r w:rsidR="008A3483" w:rsidRPr="008A3483">
        <w:rPr>
          <w:b/>
        </w:rPr>
        <w:t>, Victoria, 31 August, 1920-1960)</w:t>
      </w:r>
    </w:p>
    <w:p w:rsidR="004E6719" w:rsidRDefault="004E6719"/>
    <w:p w:rsidR="00ED49AE" w:rsidRDefault="003C4B2D" w:rsidP="00ED49AE">
      <w:r>
        <w:t xml:space="preserve">Hester was </w:t>
      </w:r>
      <w:proofErr w:type="gramStart"/>
      <w:r>
        <w:t>a</w:t>
      </w:r>
      <w:proofErr w:type="gramEnd"/>
      <w:r>
        <w:t xml:space="preserve"> Australian artist best known for her brush and ink drawings. These images, frequently of love, loss and despair, were produced quickly, containing spontaneous responses to the trials and tribulations of life.  </w:t>
      </w:r>
      <w:r w:rsidR="007E44C6">
        <w:t xml:space="preserve">Hester’s working method was usually to sit on the floor, sometimes in social occasions, and rapidly draw. </w:t>
      </w:r>
      <w:r>
        <w:t xml:space="preserve">Her work expressed emotional states, even a kind of existential isolation and a sense of vulnerability </w:t>
      </w:r>
      <w:r w:rsidR="00606ED2">
        <w:t>as</w:t>
      </w:r>
      <w:r>
        <w:t xml:space="preserve"> metaphors for the human condition.</w:t>
      </w:r>
      <w:r w:rsidR="00ED49AE">
        <w:t xml:space="preserve"> Hester’s drawings employed simple fluid lines, capturing the essence of an emotional state expressed bodily, especially in faces. </w:t>
      </w:r>
      <w:r w:rsidR="00B1088B">
        <w:t xml:space="preserve">She focused on the smallest moments, often mundane, yet intimate, and which reveal intense inner </w:t>
      </w:r>
      <w:r w:rsidR="00617FF7">
        <w:t>states, psychological insights, and especially focused on</w:t>
      </w:r>
      <w:r w:rsidR="00B1088B">
        <w:t xml:space="preserve"> the relationships between men and women and ‘the contradictions of love’.</w:t>
      </w:r>
      <w:r w:rsidR="00606ED2">
        <w:t xml:space="preserve"> </w:t>
      </w:r>
      <w:r w:rsidR="001E7464">
        <w:t xml:space="preserve">She also often exhibited her poetry with her drawings. </w:t>
      </w:r>
      <w:r w:rsidR="00ED49AE">
        <w:t xml:space="preserve">Influenced by the work of Picasso, </w:t>
      </w:r>
      <w:r w:rsidR="00606ED2">
        <w:t>S</w:t>
      </w:r>
      <w:r w:rsidR="00ED49AE">
        <w:t xml:space="preserve">urrealism and German </w:t>
      </w:r>
      <w:r w:rsidR="00606ED2">
        <w:t>E</w:t>
      </w:r>
      <w:r w:rsidR="00ED49AE">
        <w:t xml:space="preserve">xpressionism, she associated with the so-called Angry Penguins group (including Albert Tucker, Sidney Nolan and Arthur Boyd) and was close friends with patrons John, and particularly Sunday, Reed. </w:t>
      </w:r>
    </w:p>
    <w:p w:rsidR="004B6744" w:rsidRDefault="004B6744"/>
    <w:p w:rsidR="007E44C6" w:rsidRDefault="00606ED2" w:rsidP="007E44C6">
      <w:r>
        <w:t>The daughter of an alcoholic</w:t>
      </w:r>
      <w:r w:rsidR="004B6744">
        <w:t xml:space="preserve"> banker</w:t>
      </w:r>
      <w:r>
        <w:t>, who died when she</w:t>
      </w:r>
      <w:r w:rsidR="004B6744">
        <w:t xml:space="preserve"> was 12</w:t>
      </w:r>
      <w:r>
        <w:t>,</w:t>
      </w:r>
      <w:r w:rsidR="004B6744">
        <w:t xml:space="preserve"> </w:t>
      </w:r>
      <w:r>
        <w:t xml:space="preserve">Joy’s </w:t>
      </w:r>
      <w:r w:rsidR="003C4B2D">
        <w:t>m</w:t>
      </w:r>
      <w:r w:rsidR="004B6744">
        <w:t xml:space="preserve">other </w:t>
      </w:r>
      <w:r w:rsidR="003C4B2D">
        <w:t xml:space="preserve">was </w:t>
      </w:r>
      <w:r w:rsidR="004B6744">
        <w:t xml:space="preserve">domineering and </w:t>
      </w:r>
      <w:r>
        <w:t>they often argued</w:t>
      </w:r>
      <w:r w:rsidR="004B6744">
        <w:t xml:space="preserve">. </w:t>
      </w:r>
      <w:r w:rsidR="003C4B2D">
        <w:t xml:space="preserve"> After attending</w:t>
      </w:r>
      <w:r w:rsidR="004008CA">
        <w:t xml:space="preserve"> St Michael’s Church of England Girls Grammar School </w:t>
      </w:r>
      <w:r>
        <w:t>(</w:t>
      </w:r>
      <w:r w:rsidR="004008CA">
        <w:t>1933-35</w:t>
      </w:r>
      <w:r>
        <w:t>)</w:t>
      </w:r>
      <w:r w:rsidR="00281B16">
        <w:t xml:space="preserve">, </w:t>
      </w:r>
      <w:r w:rsidR="003C4B2D">
        <w:t xml:space="preserve">Hester </w:t>
      </w:r>
      <w:r w:rsidR="009E6C7B">
        <w:t xml:space="preserve">studied commercial art at Brighton Technical College </w:t>
      </w:r>
      <w:r>
        <w:t>(</w:t>
      </w:r>
      <w:r w:rsidR="009E6C7B">
        <w:t>1936</w:t>
      </w:r>
      <w:r>
        <w:t>)</w:t>
      </w:r>
      <w:r w:rsidR="009E6C7B">
        <w:t xml:space="preserve"> and at National Gall</w:t>
      </w:r>
      <w:r w:rsidR="003C4B2D">
        <w:t xml:space="preserve">ery of Victoria School, </w:t>
      </w:r>
      <w:r>
        <w:t>(</w:t>
      </w:r>
      <w:r w:rsidR="003C4B2D">
        <w:t>1937-38</w:t>
      </w:r>
      <w:r>
        <w:t>)</w:t>
      </w:r>
      <w:r w:rsidR="003C4B2D">
        <w:t xml:space="preserve">. </w:t>
      </w:r>
      <w:r w:rsidR="001E7464">
        <w:t xml:space="preserve">She was a </w:t>
      </w:r>
      <w:r>
        <w:t xml:space="preserve">founding </w:t>
      </w:r>
      <w:r w:rsidR="001E7464">
        <w:t xml:space="preserve">member of the Contemporary Art Society </w:t>
      </w:r>
      <w:r>
        <w:t>(</w:t>
      </w:r>
      <w:r w:rsidR="001E7464">
        <w:t>1938</w:t>
      </w:r>
      <w:r>
        <w:t>)</w:t>
      </w:r>
      <w:r w:rsidR="001E7464">
        <w:t xml:space="preserve">. </w:t>
      </w:r>
      <w:r w:rsidR="003C4B2D">
        <w:t>A</w:t>
      </w:r>
      <w:r w:rsidR="00281B16">
        <w:t xml:space="preserve">fter 18 months </w:t>
      </w:r>
      <w:r w:rsidR="003C3B23">
        <w:t>she left art school, finding the course too conservative.</w:t>
      </w:r>
      <w:r w:rsidR="00212DBA">
        <w:t xml:space="preserve"> </w:t>
      </w:r>
      <w:r w:rsidR="00ED49AE">
        <w:t xml:space="preserve">In </w:t>
      </w:r>
      <w:r w:rsidR="00212DBA">
        <w:t xml:space="preserve">1938 </w:t>
      </w:r>
      <w:r w:rsidR="00ED49AE">
        <w:t xml:space="preserve">she </w:t>
      </w:r>
      <w:r w:rsidR="00212DBA">
        <w:t xml:space="preserve">ran away from home to live with </w:t>
      </w:r>
      <w:r w:rsidR="00ED49AE">
        <w:t xml:space="preserve">Albert </w:t>
      </w:r>
      <w:r w:rsidR="00212DBA">
        <w:t>Tucker who</w:t>
      </w:r>
      <w:r w:rsidR="00F314C4">
        <w:t xml:space="preserve"> s</w:t>
      </w:r>
      <w:r w:rsidR="007E44C6">
        <w:t>he married in 1941</w:t>
      </w:r>
      <w:r w:rsidR="00F314C4">
        <w:t>. T</w:t>
      </w:r>
      <w:r w:rsidR="007E44C6">
        <w:t xml:space="preserve">hey had a son </w:t>
      </w:r>
      <w:r w:rsidR="001073BF">
        <w:t xml:space="preserve">before </w:t>
      </w:r>
      <w:r w:rsidR="007E44C6">
        <w:t>separat</w:t>
      </w:r>
      <w:r w:rsidR="001073BF">
        <w:t>ing</w:t>
      </w:r>
      <w:r w:rsidR="007E44C6">
        <w:t xml:space="preserve"> in 1947, around the same time she was diagnosed with </w:t>
      </w:r>
      <w:proofErr w:type="spellStart"/>
      <w:r w:rsidR="007E44C6">
        <w:t>Hodgkins</w:t>
      </w:r>
      <w:proofErr w:type="spellEnd"/>
      <w:r w:rsidR="007E44C6">
        <w:t xml:space="preserve"> Disease. She </w:t>
      </w:r>
      <w:r w:rsidR="00F314C4">
        <w:t>then lived with</w:t>
      </w:r>
      <w:r w:rsidR="007E44C6">
        <w:t xml:space="preserve"> Guy Gray Smith, had two more children, divorced from Tucker in 1959 and married Gray Smith later the same year.</w:t>
      </w:r>
      <w:r w:rsidR="001E7464">
        <w:t xml:space="preserve"> Sunday Reed continued to provide </w:t>
      </w:r>
      <w:r w:rsidR="001073BF">
        <w:t xml:space="preserve">her with </w:t>
      </w:r>
      <w:r w:rsidR="001E7464">
        <w:t>personal and financial support.</w:t>
      </w:r>
    </w:p>
    <w:p w:rsidR="007E44C6" w:rsidRDefault="007E44C6" w:rsidP="007E44C6"/>
    <w:p w:rsidR="009E6C7B" w:rsidRDefault="009E6C7B"/>
    <w:p w:rsidR="00617FF7" w:rsidRDefault="00617FF7"/>
    <w:p w:rsidR="008660E4" w:rsidRDefault="00617FF7">
      <w:r>
        <w:rPr>
          <w:noProof/>
          <w:lang w:val="en-GB" w:eastAsia="en-GB"/>
        </w:rPr>
        <w:drawing>
          <wp:inline distT="0" distB="0" distL="0" distR="0">
            <wp:extent cx="1675384" cy="2590800"/>
            <wp:effectExtent l="0" t="0" r="1270" b="0"/>
            <wp:docPr id="1" name="Picture 1" descr="Macintosh HD:Users:ajp812:Desktop:A Frightened Wo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p812:Desktop:A Frightened Wom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5384" cy="2590800"/>
                    </a:xfrm>
                    <a:prstGeom prst="rect">
                      <a:avLst/>
                    </a:prstGeom>
                    <a:noFill/>
                    <a:ln>
                      <a:noFill/>
                    </a:ln>
                  </pic:spPr>
                </pic:pic>
              </a:graphicData>
            </a:graphic>
          </wp:inline>
        </w:drawing>
      </w:r>
    </w:p>
    <w:p w:rsidR="00AC44A9" w:rsidRPr="00600FB9" w:rsidRDefault="008A3483" w:rsidP="00AC44A9">
      <w:r w:rsidRPr="008A3483">
        <w:lastRenderedPageBreak/>
        <w:t>Joy Hester</w:t>
      </w:r>
      <w:r w:rsidR="00617FF7" w:rsidRPr="00617FF7">
        <w:rPr>
          <w:i/>
        </w:rPr>
        <w:t xml:space="preserve">, </w:t>
      </w:r>
      <w:r w:rsidR="00617FF7">
        <w:rPr>
          <w:i/>
        </w:rPr>
        <w:t>A</w:t>
      </w:r>
      <w:r w:rsidR="00617FF7" w:rsidRPr="00617FF7">
        <w:rPr>
          <w:i/>
        </w:rPr>
        <w:t xml:space="preserve"> Frightened Woman, </w:t>
      </w:r>
      <w:r w:rsidRPr="008A3483">
        <w:t>1945</w:t>
      </w:r>
      <w:r w:rsidR="00F314C4">
        <w:t>, brush and ink, 31 x 20 cm,</w:t>
      </w:r>
      <w:r w:rsidR="00AC44A9">
        <w:t xml:space="preserve"> National Gallery of Australia. Accession No. 2001.67. Copyright held by VISCOPY Ltd, Sydney</w:t>
      </w:r>
    </w:p>
    <w:p w:rsidR="00617FF7" w:rsidRPr="00617FF7" w:rsidRDefault="00617FF7">
      <w:pPr>
        <w:rPr>
          <w:i/>
        </w:rPr>
      </w:pPr>
    </w:p>
    <w:p w:rsidR="00617FF7" w:rsidRDefault="00617FF7"/>
    <w:p w:rsidR="00205228" w:rsidRDefault="00617FF7" w:rsidP="00617FF7">
      <w:r>
        <w:t xml:space="preserve">In 1945 she saw early documentary film footage of Auschwitz and </w:t>
      </w:r>
      <w:proofErr w:type="spellStart"/>
      <w:r>
        <w:t>Ravensbruck</w:t>
      </w:r>
      <w:proofErr w:type="spellEnd"/>
      <w:r>
        <w:t xml:space="preserve"> concentration camps and began to do drawings of the Holocaust. At first these were sketches based on images in the film footage and then late</w:t>
      </w:r>
      <w:r w:rsidR="00EF7022">
        <w:t xml:space="preserve">r she shifted to simply </w:t>
      </w:r>
      <w:proofErr w:type="spellStart"/>
      <w:r w:rsidR="00EF7022">
        <w:t>emphasis</w:t>
      </w:r>
      <w:r>
        <w:t>e</w:t>
      </w:r>
      <w:proofErr w:type="spellEnd"/>
      <w:r>
        <w:t xml:space="preserve"> the eyes.  For example, in </w:t>
      </w:r>
      <w:r w:rsidRPr="00205228">
        <w:rPr>
          <w:i/>
        </w:rPr>
        <w:t>A Frightened Woman</w:t>
      </w:r>
      <w:r>
        <w:t xml:space="preserve">, 1945, </w:t>
      </w:r>
      <w:r w:rsidR="006979C0">
        <w:t>she used a few simple lines to express the harrowing experience</w:t>
      </w:r>
      <w:r w:rsidR="00205228">
        <w:t xml:space="preserve"> now firmly embedded in this woman’s soul.</w:t>
      </w:r>
      <w:r w:rsidR="007E44C6">
        <w:t xml:space="preserve"> The work </w:t>
      </w:r>
      <w:r w:rsidR="007E44C6" w:rsidRPr="007E44C6">
        <w:rPr>
          <w:i/>
        </w:rPr>
        <w:t>From an Incredible Night Dream</w:t>
      </w:r>
      <w:r w:rsidR="007E44C6">
        <w:t xml:space="preserve">, </w:t>
      </w:r>
      <w:r w:rsidR="00606ED2">
        <w:t>(</w:t>
      </w:r>
      <w:r w:rsidR="007E44C6">
        <w:t>c.1946-47</w:t>
      </w:r>
      <w:r w:rsidR="00606ED2">
        <w:t xml:space="preserve">) </w:t>
      </w:r>
      <w:r w:rsidR="007E44C6">
        <w:t xml:space="preserve">from her well-known </w:t>
      </w:r>
      <w:r w:rsidR="007E44C6" w:rsidRPr="00205228">
        <w:rPr>
          <w:i/>
        </w:rPr>
        <w:t>Lovers</w:t>
      </w:r>
      <w:r w:rsidR="007E44C6">
        <w:t xml:space="preserve"> series (a major focus of her work from the late 1940s), shows a naked woman, head and neck </w:t>
      </w:r>
      <w:proofErr w:type="spellStart"/>
      <w:r w:rsidR="007E44C6">
        <w:t>agonisingly</w:t>
      </w:r>
      <w:proofErr w:type="spellEnd"/>
      <w:r w:rsidR="007E44C6">
        <w:t xml:space="preserve"> straining backwards, with her eye literally protruding from her face - a feature that reappeared in later works.</w:t>
      </w:r>
    </w:p>
    <w:p w:rsidR="00205228" w:rsidRDefault="00205228"/>
    <w:p w:rsidR="00205228" w:rsidRDefault="00205228" w:rsidP="00205228">
      <w:r>
        <w:t>Hester’s work was largely ignored during her lifetime, and rediscovered by feminist scholars in the 1970s and 1980s. Many art hi</w:t>
      </w:r>
      <w:r w:rsidR="00EF7022">
        <w:t>storians consider her marginalis</w:t>
      </w:r>
      <w:bookmarkStart w:id="0" w:name="_GoBack"/>
      <w:bookmarkEnd w:id="0"/>
      <w:r>
        <w:t xml:space="preserve">ation </w:t>
      </w:r>
      <w:r w:rsidR="00606ED2">
        <w:t xml:space="preserve">as </w:t>
      </w:r>
      <w:r>
        <w:t xml:space="preserve">due to her choice of medium (ink and brush) given that </w:t>
      </w:r>
      <w:r w:rsidR="001073BF">
        <w:t xml:space="preserve">greater salability of </w:t>
      </w:r>
      <w:r>
        <w:t xml:space="preserve">paintings </w:t>
      </w:r>
      <w:r w:rsidR="00F314C4">
        <w:t>at</w:t>
      </w:r>
      <w:r>
        <w:t xml:space="preserve"> the time. She only held three solo </w:t>
      </w:r>
      <w:proofErr w:type="gramStart"/>
      <w:r>
        <w:t>show</w:t>
      </w:r>
      <w:proofErr w:type="gramEnd"/>
      <w:r>
        <w:t xml:space="preserve"> during her lifetime (in 1950, 1953, 1956) and her works sold only rarely. Following her death in 1960, there was a significant exhibition in 1963 at Georges Gallery, Melbourne, but nothing again until the 1980s.</w:t>
      </w:r>
    </w:p>
    <w:p w:rsidR="008940AC" w:rsidRDefault="008940AC"/>
    <w:p w:rsidR="009E6C7B" w:rsidRDefault="009E6C7B"/>
    <w:p w:rsidR="009E6C7B" w:rsidRPr="00B82659" w:rsidRDefault="00240331">
      <w:pPr>
        <w:rPr>
          <w:b/>
        </w:rPr>
      </w:pPr>
      <w:r w:rsidRPr="00B82659">
        <w:rPr>
          <w:b/>
        </w:rPr>
        <w:t>References and further reading</w:t>
      </w:r>
      <w:proofErr w:type="gramStart"/>
      <w:r w:rsidRPr="00B82659">
        <w:rPr>
          <w:b/>
        </w:rPr>
        <w:t>:</w:t>
      </w:r>
      <w:r w:rsidR="009E6C7B" w:rsidRPr="00B82659">
        <w:rPr>
          <w:b/>
        </w:rPr>
        <w:t>:</w:t>
      </w:r>
      <w:proofErr w:type="gramEnd"/>
    </w:p>
    <w:p w:rsidR="009E6C7B" w:rsidRDefault="009E6C7B"/>
    <w:p w:rsidR="009E6C7B" w:rsidRDefault="00606ED2">
      <w:r>
        <w:t xml:space="preserve">---- (1975) </w:t>
      </w:r>
      <w:r w:rsidR="008A3483" w:rsidRPr="008A3483">
        <w:rPr>
          <w:i/>
        </w:rPr>
        <w:t>Australian Women Artists: 1840-1940</w:t>
      </w:r>
      <w:r w:rsidR="009E6C7B">
        <w:t xml:space="preserve">, </w:t>
      </w:r>
      <w:r>
        <w:t xml:space="preserve">Melbourne: </w:t>
      </w:r>
      <w:r w:rsidR="009E6C7B">
        <w:t>Ewing and George Paton Galleries, +</w:t>
      </w:r>
      <w:proofErr w:type="spellStart"/>
      <w:r w:rsidR="009E6C7B">
        <w:t>Uni</w:t>
      </w:r>
      <w:proofErr w:type="spellEnd"/>
      <w:r w:rsidR="009E6C7B">
        <w:t xml:space="preserve"> Melbourne</w:t>
      </w:r>
    </w:p>
    <w:p w:rsidR="00281B16" w:rsidRDefault="00281B16"/>
    <w:p w:rsidR="00606ED2" w:rsidRDefault="00606ED2" w:rsidP="00606ED2">
      <w:r>
        <w:t xml:space="preserve">Burke, Janine. (1983) </w:t>
      </w:r>
      <w:r w:rsidR="008A3483" w:rsidRPr="008A3483">
        <w:rPr>
          <w:i/>
        </w:rPr>
        <w:t>Joy Hester</w:t>
      </w:r>
      <w:r>
        <w:t>, Elwood: Greenhouse.</w:t>
      </w:r>
    </w:p>
    <w:p w:rsidR="00606ED2" w:rsidRDefault="00606ED2" w:rsidP="00606ED2"/>
    <w:p w:rsidR="00606ED2" w:rsidRDefault="00606ED2" w:rsidP="00606ED2">
      <w:proofErr w:type="spellStart"/>
      <w:r>
        <w:t>Gellatly</w:t>
      </w:r>
      <w:proofErr w:type="spellEnd"/>
      <w:r>
        <w:t>, Kelly</w:t>
      </w:r>
      <w:proofErr w:type="gramStart"/>
      <w:r>
        <w:t>.(</w:t>
      </w:r>
      <w:proofErr w:type="gramEnd"/>
      <w:r>
        <w:t xml:space="preserve">2001) </w:t>
      </w:r>
      <w:r w:rsidR="008A3483" w:rsidRPr="008A3483">
        <w:rPr>
          <w:i/>
        </w:rPr>
        <w:t>Leave No Space for Yearning: the art of Joy Hester</w:t>
      </w:r>
      <w:r>
        <w:t xml:space="preserve">, </w:t>
      </w:r>
      <w:proofErr w:type="spellStart"/>
      <w:r>
        <w:t>Buleen</w:t>
      </w:r>
      <w:proofErr w:type="spellEnd"/>
      <w:r>
        <w:t xml:space="preserve">: </w:t>
      </w:r>
      <w:proofErr w:type="spellStart"/>
      <w:r>
        <w:t>Heide</w:t>
      </w:r>
      <w:proofErr w:type="spellEnd"/>
      <w:r>
        <w:t xml:space="preserve"> Museum of Modern Art.</w:t>
      </w:r>
    </w:p>
    <w:p w:rsidR="00606ED2" w:rsidRDefault="00606ED2"/>
    <w:p w:rsidR="00281B16" w:rsidRDefault="00606ED2">
      <w:r>
        <w:t xml:space="preserve"> </w:t>
      </w:r>
      <w:proofErr w:type="gramStart"/>
      <w:r>
        <w:t>Hart ,</w:t>
      </w:r>
      <w:proofErr w:type="gramEnd"/>
      <w:r>
        <w:t xml:space="preserve"> Deborah. (2004) </w:t>
      </w:r>
      <w:r w:rsidR="008A3483" w:rsidRPr="008A3483">
        <w:rPr>
          <w:i/>
        </w:rPr>
        <w:t>Joy Hester and Friends</w:t>
      </w:r>
      <w:r w:rsidR="00281B16">
        <w:t xml:space="preserve">, </w:t>
      </w:r>
      <w:r>
        <w:t xml:space="preserve">Canberra: </w:t>
      </w:r>
      <w:r w:rsidR="003B6FFE">
        <w:t>National Gallery of Australia in association with Craftsman House</w:t>
      </w:r>
      <w:r>
        <w:t>.</w:t>
      </w:r>
    </w:p>
    <w:p w:rsidR="00281B16" w:rsidRDefault="00281B16"/>
    <w:p w:rsidR="00281B16" w:rsidRDefault="00281B16"/>
    <w:p w:rsidR="00281B16" w:rsidRDefault="00606ED2">
      <w:r>
        <w:t xml:space="preserve">Keon, Michael (1993) </w:t>
      </w:r>
      <w:r w:rsidR="008A3483" w:rsidRPr="008A3483">
        <w:rPr>
          <w:i/>
        </w:rPr>
        <w:t>Joy Hester: An unsettling world</w:t>
      </w:r>
      <w:r w:rsidR="00205228">
        <w:t>,</w:t>
      </w:r>
      <w:r w:rsidR="00281B16">
        <w:t xml:space="preserve"> </w:t>
      </w:r>
      <w:r>
        <w:t>Melbourne:</w:t>
      </w:r>
      <w:r w:rsidR="00281B16">
        <w:t xml:space="preserve"> </w:t>
      </w:r>
      <w:r w:rsidR="003B6FFE">
        <w:t>Malakoff Fine Art Press</w:t>
      </w:r>
      <w:r>
        <w:t>.</w:t>
      </w:r>
    </w:p>
    <w:p w:rsidR="003B6FFE" w:rsidRDefault="003B6FFE"/>
    <w:p w:rsidR="008A3483" w:rsidRDefault="008A3483" w:rsidP="008A3483">
      <w:proofErr w:type="spellStart"/>
      <w:r w:rsidRPr="008A3483">
        <w:rPr>
          <w:rFonts w:ascii="Cambria" w:hAnsi="Cambria"/>
        </w:rPr>
        <w:t>Jager</w:t>
      </w:r>
      <w:proofErr w:type="spellEnd"/>
      <w:r w:rsidRPr="008A3483">
        <w:rPr>
          <w:rFonts w:ascii="Cambria" w:hAnsi="Cambria"/>
        </w:rPr>
        <w:t xml:space="preserve">, Claire (writer and director). (1995) </w:t>
      </w:r>
      <w:r w:rsidRPr="008A3483">
        <w:rPr>
          <w:rFonts w:ascii="Cambria" w:hAnsi="Cambria"/>
          <w:i/>
        </w:rPr>
        <w:t>The Good Looker</w:t>
      </w:r>
      <w:r w:rsidRPr="008A3483">
        <w:rPr>
          <w:rFonts w:ascii="Cambria" w:hAnsi="Cambria"/>
        </w:rPr>
        <w:t xml:space="preserve">, </w:t>
      </w:r>
      <w:r w:rsidR="00606ED2">
        <w:t xml:space="preserve">Omar </w:t>
      </w:r>
      <w:proofErr w:type="spellStart"/>
      <w:r w:rsidR="00606ED2">
        <w:t>Khayam</w:t>
      </w:r>
      <w:proofErr w:type="spellEnd"/>
      <w:r w:rsidR="00606ED2">
        <w:t xml:space="preserve"> Film</w:t>
      </w:r>
      <w:r w:rsidRPr="008A3483">
        <w:rPr>
          <w:rFonts w:ascii="Cambria" w:hAnsi="Cambria"/>
        </w:rPr>
        <w:t xml:space="preserve">– documentary film, 57 </w:t>
      </w:r>
      <w:proofErr w:type="spellStart"/>
      <w:r w:rsidRPr="008A3483">
        <w:rPr>
          <w:rFonts w:ascii="Cambria" w:hAnsi="Cambria"/>
        </w:rPr>
        <w:t>mins</w:t>
      </w:r>
      <w:proofErr w:type="spellEnd"/>
      <w:r w:rsidRPr="008A3483">
        <w:rPr>
          <w:rFonts w:ascii="Cambria" w:hAnsi="Cambria"/>
        </w:rPr>
        <w:t xml:space="preserve">, 20 </w:t>
      </w:r>
      <w:proofErr w:type="spellStart"/>
      <w:r w:rsidRPr="008A3483">
        <w:rPr>
          <w:rFonts w:ascii="Cambria" w:hAnsi="Cambria"/>
        </w:rPr>
        <w:t>secs</w:t>
      </w:r>
      <w:proofErr w:type="spellEnd"/>
      <w:r w:rsidR="00606ED2">
        <w:rPr>
          <w:rFonts w:ascii="Cambria" w:hAnsi="Cambria"/>
        </w:rPr>
        <w:t>.</w:t>
      </w:r>
      <w:r w:rsidRPr="008A3483">
        <w:rPr>
          <w:rFonts w:ascii="Cambria" w:hAnsi="Cambria"/>
        </w:rPr>
        <w:t xml:space="preserve"> Australian Screen (ASO), National Film and Sound Archive, </w:t>
      </w:r>
      <w:r w:rsidRPr="008A3483">
        <w:rPr>
          <w:rFonts w:ascii="Cambria" w:hAnsi="Cambria"/>
          <w:color w:val="000000"/>
          <w:szCs w:val="13"/>
          <w:shd w:val="clear" w:color="auto" w:fill="FFFFFF"/>
          <w:lang w:val="en-AU"/>
        </w:rPr>
        <w:t>NFSA title number: 308208</w:t>
      </w:r>
      <w:r w:rsidR="00606ED2">
        <w:rPr>
          <w:rFonts w:ascii="Cambria" w:hAnsi="Cambria"/>
          <w:color w:val="000000"/>
          <w:szCs w:val="13"/>
          <w:shd w:val="clear" w:color="auto" w:fill="FFFFFF"/>
          <w:lang w:val="en-AU"/>
        </w:rPr>
        <w:t>.</w:t>
      </w:r>
      <w:r w:rsidR="00606ED2">
        <w:t xml:space="preserve"> </w:t>
      </w:r>
      <w:r w:rsidR="004E1DE4">
        <w:t xml:space="preserve">3 clips available at </w:t>
      </w:r>
      <w:hyperlink r:id="rId9" w:history="1">
        <w:r w:rsidR="004E1DE4" w:rsidRPr="00791DE7">
          <w:rPr>
            <w:rStyle w:val="Hyperlink"/>
          </w:rPr>
          <w:t>http://aso.gov.au/titles/documentaries/good-looker/</w:t>
        </w:r>
      </w:hyperlink>
    </w:p>
    <w:p w:rsidR="00617FF7" w:rsidRDefault="00617FF7" w:rsidP="00617FF7"/>
    <w:p w:rsidR="00617FF7" w:rsidRDefault="00617FF7" w:rsidP="00617FF7"/>
    <w:p w:rsidR="00617FF7" w:rsidRDefault="00617FF7" w:rsidP="00617FF7"/>
    <w:p w:rsidR="00617FF7" w:rsidRDefault="00617FF7" w:rsidP="00617FF7"/>
    <w:sectPr w:rsidR="00617FF7" w:rsidSect="009E6C7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9EC" w:rsidRDefault="005679EC" w:rsidP="00B1088B">
      <w:r>
        <w:separator/>
      </w:r>
    </w:p>
  </w:endnote>
  <w:endnote w:type="continuationSeparator" w:id="0">
    <w:p w:rsidR="005679EC" w:rsidRDefault="005679EC" w:rsidP="00B1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AE0" w:rsidRDefault="00D74A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AE0" w:rsidRDefault="00D74A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AE0" w:rsidRDefault="00D74A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9EC" w:rsidRDefault="005679EC" w:rsidP="00B1088B">
      <w:r>
        <w:separator/>
      </w:r>
    </w:p>
  </w:footnote>
  <w:footnote w:type="continuationSeparator" w:id="0">
    <w:p w:rsidR="005679EC" w:rsidRDefault="005679EC" w:rsidP="00B10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AE0" w:rsidRDefault="00D74A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3BF" w:rsidRDefault="00D74AE0" w:rsidP="00D74AE0">
    <w:pPr>
      <w:pStyle w:val="Header"/>
      <w:numPr>
        <w:ins w:id="1" w:author="Clare Veal" w:date="2014-02-18T11:49:00Z"/>
      </w:numPr>
    </w:pPr>
    <w:r>
      <w:t xml:space="preserve">Angela </w:t>
    </w:r>
    <w:proofErr w:type="spellStart"/>
    <w:r>
      <w:t>Phil</w:t>
    </w:r>
    <w:r w:rsidR="001073BF">
      <w:t>p</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AE0" w:rsidRDefault="00D74A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176D"/>
    <w:multiLevelType w:val="hybridMultilevel"/>
    <w:tmpl w:val="DB28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26D82"/>
    <w:multiLevelType w:val="hybridMultilevel"/>
    <w:tmpl w:val="24C04C82"/>
    <w:lvl w:ilvl="0" w:tplc="4466619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B7A"/>
    <w:rsid w:val="000504B0"/>
    <w:rsid w:val="001073BF"/>
    <w:rsid w:val="001906E4"/>
    <w:rsid w:val="001E7464"/>
    <w:rsid w:val="00205228"/>
    <w:rsid w:val="00212DBA"/>
    <w:rsid w:val="002179A1"/>
    <w:rsid w:val="00240331"/>
    <w:rsid w:val="00281B16"/>
    <w:rsid w:val="00304EE0"/>
    <w:rsid w:val="0031643A"/>
    <w:rsid w:val="003257C2"/>
    <w:rsid w:val="003B6FFE"/>
    <w:rsid w:val="003C3B23"/>
    <w:rsid w:val="003C4B2D"/>
    <w:rsid w:val="003D0D82"/>
    <w:rsid w:val="004008CA"/>
    <w:rsid w:val="004B6744"/>
    <w:rsid w:val="004E1DE4"/>
    <w:rsid w:val="004E6719"/>
    <w:rsid w:val="00515B7A"/>
    <w:rsid w:val="005679EC"/>
    <w:rsid w:val="00606ED2"/>
    <w:rsid w:val="00617FF7"/>
    <w:rsid w:val="006979C0"/>
    <w:rsid w:val="00731C20"/>
    <w:rsid w:val="0076399B"/>
    <w:rsid w:val="007E44C6"/>
    <w:rsid w:val="00837D2B"/>
    <w:rsid w:val="008660E4"/>
    <w:rsid w:val="008940AC"/>
    <w:rsid w:val="008950DB"/>
    <w:rsid w:val="008A3483"/>
    <w:rsid w:val="008C46DB"/>
    <w:rsid w:val="009E6C7B"/>
    <w:rsid w:val="00AC44A9"/>
    <w:rsid w:val="00B03561"/>
    <w:rsid w:val="00B1088B"/>
    <w:rsid w:val="00B82659"/>
    <w:rsid w:val="00BA66BB"/>
    <w:rsid w:val="00D74AE0"/>
    <w:rsid w:val="00DC6C81"/>
    <w:rsid w:val="00ED49AE"/>
    <w:rsid w:val="00EF7022"/>
    <w:rsid w:val="00F314C4"/>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17FF7"/>
    <w:rPr>
      <w:rFonts w:ascii="Lucida Grande" w:hAnsi="Lucida Grande" w:cs="Lucida Grande"/>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character" w:customStyle="1" w:styleId="BalloonTextChar0">
    <w:name w:val="Balloon Text Char"/>
    <w:basedOn w:val="DefaultParagraphFont"/>
    <w:uiPriority w:val="99"/>
    <w:semiHidden/>
    <w:rsid w:val="0053557F"/>
    <w:rPr>
      <w:rFonts w:ascii="Lucida Grande" w:hAnsi="Lucida Grande"/>
      <w:sz w:val="18"/>
      <w:szCs w:val="18"/>
    </w:rPr>
  </w:style>
  <w:style w:type="paragraph" w:styleId="ListParagraph">
    <w:name w:val="List Paragraph"/>
    <w:basedOn w:val="Normal"/>
    <w:uiPriority w:val="34"/>
    <w:qFormat/>
    <w:rsid w:val="003B6FFE"/>
    <w:pPr>
      <w:ind w:left="720"/>
      <w:contextualSpacing/>
    </w:pPr>
  </w:style>
  <w:style w:type="character" w:styleId="Hyperlink">
    <w:name w:val="Hyperlink"/>
    <w:basedOn w:val="DefaultParagraphFont"/>
    <w:uiPriority w:val="99"/>
    <w:semiHidden/>
    <w:unhideWhenUsed/>
    <w:rsid w:val="004E1DE4"/>
    <w:rPr>
      <w:color w:val="0000FF" w:themeColor="hyperlink"/>
      <w:u w:val="single"/>
    </w:rPr>
  </w:style>
  <w:style w:type="paragraph" w:styleId="FootnoteText">
    <w:name w:val="footnote text"/>
    <w:basedOn w:val="Normal"/>
    <w:link w:val="FootnoteTextChar"/>
    <w:uiPriority w:val="99"/>
    <w:unhideWhenUsed/>
    <w:rsid w:val="00B1088B"/>
  </w:style>
  <w:style w:type="character" w:customStyle="1" w:styleId="FootnoteTextChar">
    <w:name w:val="Footnote Text Char"/>
    <w:basedOn w:val="DefaultParagraphFont"/>
    <w:link w:val="FootnoteText"/>
    <w:uiPriority w:val="99"/>
    <w:rsid w:val="00B1088B"/>
  </w:style>
  <w:style w:type="character" w:styleId="FootnoteReference">
    <w:name w:val="footnote reference"/>
    <w:basedOn w:val="DefaultParagraphFont"/>
    <w:uiPriority w:val="99"/>
    <w:unhideWhenUsed/>
    <w:rsid w:val="00B1088B"/>
    <w:rPr>
      <w:vertAlign w:val="superscript"/>
    </w:rPr>
  </w:style>
  <w:style w:type="character" w:customStyle="1" w:styleId="BalloonTextChar1">
    <w:name w:val="Balloon Text Char1"/>
    <w:basedOn w:val="DefaultParagraphFont"/>
    <w:link w:val="BalloonText"/>
    <w:uiPriority w:val="99"/>
    <w:semiHidden/>
    <w:rsid w:val="00617FF7"/>
    <w:rPr>
      <w:rFonts w:ascii="Lucida Grande" w:hAnsi="Lucida Grande" w:cs="Lucida Grande"/>
      <w:sz w:val="18"/>
      <w:szCs w:val="18"/>
    </w:rPr>
  </w:style>
  <w:style w:type="paragraph" w:styleId="Header">
    <w:name w:val="header"/>
    <w:basedOn w:val="Normal"/>
    <w:link w:val="HeaderChar"/>
    <w:uiPriority w:val="99"/>
    <w:semiHidden/>
    <w:unhideWhenUsed/>
    <w:rsid w:val="00606ED2"/>
    <w:pPr>
      <w:tabs>
        <w:tab w:val="center" w:pos="4320"/>
        <w:tab w:val="right" w:pos="8640"/>
      </w:tabs>
    </w:pPr>
  </w:style>
  <w:style w:type="character" w:customStyle="1" w:styleId="HeaderChar">
    <w:name w:val="Header Char"/>
    <w:basedOn w:val="DefaultParagraphFont"/>
    <w:link w:val="Header"/>
    <w:uiPriority w:val="99"/>
    <w:semiHidden/>
    <w:rsid w:val="00606ED2"/>
  </w:style>
  <w:style w:type="paragraph" w:styleId="Footer">
    <w:name w:val="footer"/>
    <w:basedOn w:val="Normal"/>
    <w:link w:val="FooterChar"/>
    <w:uiPriority w:val="99"/>
    <w:semiHidden/>
    <w:unhideWhenUsed/>
    <w:rsid w:val="00606ED2"/>
    <w:pPr>
      <w:tabs>
        <w:tab w:val="center" w:pos="4320"/>
        <w:tab w:val="right" w:pos="8640"/>
      </w:tabs>
    </w:pPr>
  </w:style>
  <w:style w:type="character" w:customStyle="1" w:styleId="FooterChar">
    <w:name w:val="Footer Char"/>
    <w:basedOn w:val="DefaultParagraphFont"/>
    <w:link w:val="Footer"/>
    <w:uiPriority w:val="99"/>
    <w:semiHidden/>
    <w:rsid w:val="00606E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617FF7"/>
    <w:rPr>
      <w:rFonts w:ascii="Lucida Grande" w:hAnsi="Lucida Grande" w:cs="Lucida Grande"/>
      <w:sz w:val="18"/>
      <w:szCs w:val="18"/>
    </w:rPr>
  </w:style>
  <w:style w:type="character" w:customStyle="1" w:styleId="BalloonTextChar">
    <w:name w:val="Balloon Text Char"/>
    <w:basedOn w:val="DefaultParagraphFont"/>
    <w:uiPriority w:val="99"/>
    <w:semiHidden/>
    <w:rsid w:val="0053557F"/>
    <w:rPr>
      <w:rFonts w:ascii="Lucida Grande" w:hAnsi="Lucida Grande"/>
      <w:sz w:val="18"/>
      <w:szCs w:val="18"/>
    </w:rPr>
  </w:style>
  <w:style w:type="character" w:customStyle="1" w:styleId="BalloonTextChar0">
    <w:name w:val="Balloon Text Char"/>
    <w:basedOn w:val="DefaultParagraphFont"/>
    <w:uiPriority w:val="99"/>
    <w:semiHidden/>
    <w:rsid w:val="0053557F"/>
    <w:rPr>
      <w:rFonts w:ascii="Lucida Grande" w:hAnsi="Lucida Grande"/>
      <w:sz w:val="18"/>
      <w:szCs w:val="18"/>
    </w:rPr>
  </w:style>
  <w:style w:type="paragraph" w:styleId="ListParagraph">
    <w:name w:val="List Paragraph"/>
    <w:basedOn w:val="Normal"/>
    <w:uiPriority w:val="34"/>
    <w:qFormat/>
    <w:rsid w:val="003B6FFE"/>
    <w:pPr>
      <w:ind w:left="720"/>
      <w:contextualSpacing/>
    </w:pPr>
  </w:style>
  <w:style w:type="character" w:styleId="Hyperlink">
    <w:name w:val="Hyperlink"/>
    <w:basedOn w:val="DefaultParagraphFont"/>
    <w:uiPriority w:val="99"/>
    <w:semiHidden/>
    <w:unhideWhenUsed/>
    <w:rsid w:val="004E1DE4"/>
    <w:rPr>
      <w:color w:val="0000FF" w:themeColor="hyperlink"/>
      <w:u w:val="single"/>
    </w:rPr>
  </w:style>
  <w:style w:type="paragraph" w:styleId="FootnoteText">
    <w:name w:val="footnote text"/>
    <w:basedOn w:val="Normal"/>
    <w:link w:val="FootnoteTextChar"/>
    <w:uiPriority w:val="99"/>
    <w:unhideWhenUsed/>
    <w:rsid w:val="00B1088B"/>
  </w:style>
  <w:style w:type="character" w:customStyle="1" w:styleId="FootnoteTextChar">
    <w:name w:val="Footnote Text Char"/>
    <w:basedOn w:val="DefaultParagraphFont"/>
    <w:link w:val="FootnoteText"/>
    <w:uiPriority w:val="99"/>
    <w:rsid w:val="00B1088B"/>
  </w:style>
  <w:style w:type="character" w:styleId="FootnoteReference">
    <w:name w:val="footnote reference"/>
    <w:basedOn w:val="DefaultParagraphFont"/>
    <w:uiPriority w:val="99"/>
    <w:unhideWhenUsed/>
    <w:rsid w:val="00B1088B"/>
    <w:rPr>
      <w:vertAlign w:val="superscript"/>
    </w:rPr>
  </w:style>
  <w:style w:type="character" w:customStyle="1" w:styleId="BalloonTextChar1">
    <w:name w:val="Balloon Text Char1"/>
    <w:basedOn w:val="DefaultParagraphFont"/>
    <w:link w:val="BalloonText"/>
    <w:uiPriority w:val="99"/>
    <w:semiHidden/>
    <w:rsid w:val="00617FF7"/>
    <w:rPr>
      <w:rFonts w:ascii="Lucida Grande" w:hAnsi="Lucida Grande" w:cs="Lucida Grande"/>
      <w:sz w:val="18"/>
      <w:szCs w:val="18"/>
    </w:rPr>
  </w:style>
  <w:style w:type="paragraph" w:styleId="Header">
    <w:name w:val="header"/>
    <w:basedOn w:val="Normal"/>
    <w:link w:val="HeaderChar"/>
    <w:uiPriority w:val="99"/>
    <w:semiHidden/>
    <w:unhideWhenUsed/>
    <w:rsid w:val="00606ED2"/>
    <w:pPr>
      <w:tabs>
        <w:tab w:val="center" w:pos="4320"/>
        <w:tab w:val="right" w:pos="8640"/>
      </w:tabs>
    </w:pPr>
  </w:style>
  <w:style w:type="character" w:customStyle="1" w:styleId="HeaderChar">
    <w:name w:val="Header Char"/>
    <w:basedOn w:val="DefaultParagraphFont"/>
    <w:link w:val="Header"/>
    <w:uiPriority w:val="99"/>
    <w:semiHidden/>
    <w:rsid w:val="00606ED2"/>
  </w:style>
  <w:style w:type="paragraph" w:styleId="Footer">
    <w:name w:val="footer"/>
    <w:basedOn w:val="Normal"/>
    <w:link w:val="FooterChar"/>
    <w:uiPriority w:val="99"/>
    <w:semiHidden/>
    <w:unhideWhenUsed/>
    <w:rsid w:val="00606ED2"/>
    <w:pPr>
      <w:tabs>
        <w:tab w:val="center" w:pos="4320"/>
        <w:tab w:val="right" w:pos="8640"/>
      </w:tabs>
    </w:pPr>
  </w:style>
  <w:style w:type="character" w:customStyle="1" w:styleId="FooterChar">
    <w:name w:val="Footer Char"/>
    <w:basedOn w:val="DefaultParagraphFont"/>
    <w:link w:val="Footer"/>
    <w:uiPriority w:val="99"/>
    <w:semiHidden/>
    <w:rsid w:val="00606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094509">
      <w:bodyDiv w:val="1"/>
      <w:marLeft w:val="0"/>
      <w:marRight w:val="0"/>
      <w:marTop w:val="0"/>
      <w:marBottom w:val="0"/>
      <w:divBdr>
        <w:top w:val="none" w:sz="0" w:space="0" w:color="auto"/>
        <w:left w:val="none" w:sz="0" w:space="0" w:color="auto"/>
        <w:bottom w:val="none" w:sz="0" w:space="0" w:color="auto"/>
        <w:right w:val="none" w:sz="0" w:space="0" w:color="auto"/>
      </w:divBdr>
    </w:div>
    <w:div w:id="180670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so.gov.au/titles/documentaries/good-looke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Philp</dc:creator>
  <cp:lastModifiedBy>doctor</cp:lastModifiedBy>
  <cp:revision>2</cp:revision>
  <cp:lastPrinted>2014-02-02T05:56:00Z</cp:lastPrinted>
  <dcterms:created xsi:type="dcterms:W3CDTF">2014-02-22T15:54:00Z</dcterms:created>
  <dcterms:modified xsi:type="dcterms:W3CDTF">2014-02-22T15:54:00Z</dcterms:modified>
</cp:coreProperties>
</file>