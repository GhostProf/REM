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1EC" w:rsidRDefault="003631EC">
      <w:pPr>
        <w:rPr>
          <w:b/>
          <w:sz w:val="22"/>
          <w:szCs w:val="22"/>
        </w:rPr>
      </w:pPr>
      <w:r>
        <w:rPr>
          <w:b/>
          <w:sz w:val="22"/>
          <w:szCs w:val="22"/>
        </w:rPr>
        <w:t>Boyd, Arthur (1920-199)</w:t>
      </w:r>
    </w:p>
    <w:p w:rsidR="003631EC" w:rsidRPr="003631EC" w:rsidRDefault="003631EC">
      <w:pPr>
        <w:rPr>
          <w:b/>
          <w:sz w:val="22"/>
          <w:szCs w:val="22"/>
        </w:rPr>
      </w:pPr>
    </w:p>
    <w:p w:rsidR="003631EC" w:rsidRPr="00C05B96" w:rsidRDefault="00854618" w:rsidP="003631EC">
      <w:pPr>
        <w:rPr>
          <w:sz w:val="22"/>
          <w:szCs w:val="22"/>
        </w:rPr>
      </w:pPr>
      <w:r w:rsidRPr="00C05B96">
        <w:rPr>
          <w:sz w:val="22"/>
          <w:szCs w:val="22"/>
        </w:rPr>
        <w:t xml:space="preserve">Arthur Boyd is </w:t>
      </w:r>
      <w:r w:rsidR="00175826" w:rsidRPr="00C05B96">
        <w:rPr>
          <w:sz w:val="22"/>
          <w:szCs w:val="22"/>
        </w:rPr>
        <w:t xml:space="preserve">widely </w:t>
      </w:r>
      <w:r w:rsidRPr="00C05B96">
        <w:rPr>
          <w:sz w:val="22"/>
          <w:szCs w:val="22"/>
        </w:rPr>
        <w:t>recognised as one of Australia’s greatest artists</w:t>
      </w:r>
      <w:r w:rsidR="00AC60B7" w:rsidRPr="00C05B96">
        <w:rPr>
          <w:sz w:val="22"/>
          <w:szCs w:val="22"/>
        </w:rPr>
        <w:t xml:space="preserve">. </w:t>
      </w:r>
      <w:r w:rsidR="005E71C0" w:rsidRPr="00C05B96">
        <w:rPr>
          <w:sz w:val="22"/>
          <w:szCs w:val="22"/>
        </w:rPr>
        <w:t>Born in M</w:t>
      </w:r>
      <w:r w:rsidR="00DB3A53" w:rsidRPr="00C05B96">
        <w:rPr>
          <w:sz w:val="22"/>
          <w:szCs w:val="22"/>
        </w:rPr>
        <w:t>elbourne to Merric and Doris (n</w:t>
      </w:r>
      <w:r w:rsidR="00DB3A53" w:rsidRPr="00C05B96">
        <w:rPr>
          <w:rFonts w:ascii="Cambria" w:hAnsi="Cambria"/>
          <w:sz w:val="22"/>
          <w:szCs w:val="22"/>
        </w:rPr>
        <w:t>é</w:t>
      </w:r>
      <w:r w:rsidR="005E71C0" w:rsidRPr="00C05B96">
        <w:rPr>
          <w:sz w:val="22"/>
          <w:szCs w:val="22"/>
        </w:rPr>
        <w:t xml:space="preserve">e Gough) Boyd, </w:t>
      </w:r>
      <w:r w:rsidR="00C05B96">
        <w:rPr>
          <w:sz w:val="22"/>
          <w:szCs w:val="22"/>
        </w:rPr>
        <w:t xml:space="preserve">his </w:t>
      </w:r>
      <w:r w:rsidR="005E71C0" w:rsidRPr="00C05B96">
        <w:rPr>
          <w:sz w:val="22"/>
          <w:szCs w:val="22"/>
        </w:rPr>
        <w:t>family was unusually creative and unconventionally religious</w:t>
      </w:r>
      <w:r w:rsidR="000E0900" w:rsidRPr="00C05B96">
        <w:rPr>
          <w:sz w:val="22"/>
          <w:szCs w:val="22"/>
        </w:rPr>
        <w:t xml:space="preserve">; their home at </w:t>
      </w:r>
      <w:r w:rsidR="007E5942" w:rsidRPr="00C05B96">
        <w:rPr>
          <w:sz w:val="22"/>
          <w:szCs w:val="22"/>
        </w:rPr>
        <w:t>Murrumbeena</w:t>
      </w:r>
      <w:r w:rsidR="000E0900" w:rsidRPr="00C05B96">
        <w:rPr>
          <w:sz w:val="22"/>
          <w:szCs w:val="22"/>
        </w:rPr>
        <w:t xml:space="preserve"> became a meeting place for artists and intellectuals during the war years</w:t>
      </w:r>
      <w:r w:rsidR="005E71C0" w:rsidRPr="00C05B96">
        <w:rPr>
          <w:sz w:val="22"/>
          <w:szCs w:val="22"/>
        </w:rPr>
        <w:t>.</w:t>
      </w:r>
      <w:r w:rsidR="00DB3A53" w:rsidRPr="00C05B96">
        <w:rPr>
          <w:sz w:val="22"/>
          <w:szCs w:val="22"/>
        </w:rPr>
        <w:t xml:space="preserve"> Arthur Boyd </w:t>
      </w:r>
      <w:r w:rsidR="004272E4" w:rsidRPr="00C05B96">
        <w:rPr>
          <w:sz w:val="22"/>
          <w:szCs w:val="22"/>
        </w:rPr>
        <w:t>began his artistic career with a considerable knowledg</w:t>
      </w:r>
      <w:r w:rsidR="00BB4EAE" w:rsidRPr="00C05B96">
        <w:rPr>
          <w:sz w:val="22"/>
          <w:szCs w:val="22"/>
        </w:rPr>
        <w:t>e of art, fanned by the previous</w:t>
      </w:r>
      <w:r w:rsidR="004272E4" w:rsidRPr="00C05B96">
        <w:rPr>
          <w:sz w:val="22"/>
          <w:szCs w:val="22"/>
        </w:rPr>
        <w:t xml:space="preserve"> generation’s enthusiasm for European cultur</w:t>
      </w:r>
      <w:r w:rsidR="00BB4EAE" w:rsidRPr="00C05B96">
        <w:rPr>
          <w:sz w:val="22"/>
          <w:szCs w:val="22"/>
        </w:rPr>
        <w:t>al life and ideas</w:t>
      </w:r>
      <w:r w:rsidR="004272E4" w:rsidRPr="00C05B96">
        <w:rPr>
          <w:sz w:val="22"/>
          <w:szCs w:val="22"/>
        </w:rPr>
        <w:t>.</w:t>
      </w:r>
      <w:r w:rsidR="003631EC">
        <w:rPr>
          <w:sz w:val="22"/>
          <w:szCs w:val="22"/>
        </w:rPr>
        <w:t xml:space="preserve"> </w:t>
      </w:r>
      <w:r w:rsidR="003631EC" w:rsidRPr="00C05B96">
        <w:rPr>
          <w:sz w:val="22"/>
          <w:szCs w:val="22"/>
        </w:rPr>
        <w:t xml:space="preserve">Although associated with artists surrounding the </w:t>
      </w:r>
      <w:r w:rsidR="003631EC" w:rsidRPr="00C05B96">
        <w:rPr>
          <w:i/>
          <w:sz w:val="22"/>
          <w:szCs w:val="22"/>
        </w:rPr>
        <w:t>Angry Penguin</w:t>
      </w:r>
      <w:r w:rsidR="003631EC" w:rsidRPr="00C05B96">
        <w:rPr>
          <w:sz w:val="22"/>
          <w:szCs w:val="22"/>
        </w:rPr>
        <w:t xml:space="preserve"> magazine, Boyd did not take part in debate over the role of art in society. </w:t>
      </w:r>
      <w:r w:rsidR="003631EC">
        <w:rPr>
          <w:sz w:val="22"/>
          <w:szCs w:val="22"/>
        </w:rPr>
        <w:t>The t</w:t>
      </w:r>
      <w:r w:rsidR="003631EC" w:rsidRPr="00C05B96">
        <w:rPr>
          <w:sz w:val="22"/>
          <w:szCs w:val="22"/>
        </w:rPr>
        <w:t xml:space="preserve">housands of drawings </w:t>
      </w:r>
      <w:r w:rsidR="003631EC">
        <w:rPr>
          <w:sz w:val="22"/>
          <w:szCs w:val="22"/>
        </w:rPr>
        <w:t xml:space="preserve">he </w:t>
      </w:r>
      <w:r w:rsidR="003631EC" w:rsidRPr="00C05B96">
        <w:rPr>
          <w:sz w:val="22"/>
          <w:szCs w:val="22"/>
        </w:rPr>
        <w:t>made during the time spent in the army (</w:t>
      </w:r>
      <w:r w:rsidR="003631EC">
        <w:rPr>
          <w:sz w:val="22"/>
          <w:szCs w:val="22"/>
        </w:rPr>
        <w:t xml:space="preserve">he was </w:t>
      </w:r>
      <w:r w:rsidR="003631EC" w:rsidRPr="00C05B96">
        <w:rPr>
          <w:sz w:val="22"/>
          <w:szCs w:val="22"/>
        </w:rPr>
        <w:t>not old enough to experience armed combat) underpin the proliferation of</w:t>
      </w:r>
      <w:r w:rsidR="003631EC">
        <w:rPr>
          <w:sz w:val="22"/>
          <w:szCs w:val="22"/>
        </w:rPr>
        <w:t xml:space="preserve"> his</w:t>
      </w:r>
      <w:r w:rsidR="003631EC" w:rsidRPr="00C05B96">
        <w:rPr>
          <w:sz w:val="22"/>
          <w:szCs w:val="22"/>
        </w:rPr>
        <w:t xml:space="preserve"> work from 1946</w:t>
      </w:r>
      <w:r w:rsidR="003631EC">
        <w:rPr>
          <w:sz w:val="22"/>
          <w:szCs w:val="22"/>
        </w:rPr>
        <w:t>-48. In these</w:t>
      </w:r>
      <w:r w:rsidR="003631EC" w:rsidRPr="00C05B96">
        <w:rPr>
          <w:sz w:val="22"/>
          <w:szCs w:val="22"/>
        </w:rPr>
        <w:t xml:space="preserve"> powerful paintings </w:t>
      </w:r>
      <w:r w:rsidR="003631EC">
        <w:rPr>
          <w:sz w:val="22"/>
          <w:szCs w:val="22"/>
        </w:rPr>
        <w:t>the</w:t>
      </w:r>
      <w:r w:rsidR="003631EC" w:rsidRPr="00C05B96">
        <w:rPr>
          <w:sz w:val="22"/>
          <w:szCs w:val="22"/>
        </w:rPr>
        <w:t xml:space="preserve"> Australian landscape formed the backdrop for biblical narratives</w:t>
      </w:r>
      <w:r w:rsidR="003631EC">
        <w:rPr>
          <w:sz w:val="22"/>
          <w:szCs w:val="22"/>
        </w:rPr>
        <w:t>:</w:t>
      </w:r>
      <w:r w:rsidR="003631EC" w:rsidRPr="00C05B96">
        <w:rPr>
          <w:sz w:val="22"/>
          <w:szCs w:val="22"/>
        </w:rPr>
        <w:t xml:space="preserve"> metaphors for the world war and Holocaust with references to literature and the history of art, particularly the work of Pieter Breughel and Hieronymus Bosch. </w:t>
      </w:r>
      <w:r w:rsidR="003631EC">
        <w:rPr>
          <w:sz w:val="22"/>
          <w:szCs w:val="22"/>
        </w:rPr>
        <w:t xml:space="preserve">Paintings such as </w:t>
      </w:r>
      <w:r w:rsidR="003631EC" w:rsidRPr="00C05B96">
        <w:rPr>
          <w:i/>
          <w:sz w:val="22"/>
          <w:szCs w:val="22"/>
        </w:rPr>
        <w:t>The Mockers</w:t>
      </w:r>
      <w:r w:rsidR="003631EC">
        <w:rPr>
          <w:i/>
          <w:sz w:val="22"/>
          <w:szCs w:val="22"/>
        </w:rPr>
        <w:t xml:space="preserve"> </w:t>
      </w:r>
      <w:r w:rsidR="003631EC">
        <w:rPr>
          <w:sz w:val="22"/>
          <w:szCs w:val="22"/>
        </w:rPr>
        <w:t>(1945)</w:t>
      </w:r>
      <w:r w:rsidR="003631EC" w:rsidRPr="00C05B96">
        <w:rPr>
          <w:sz w:val="22"/>
          <w:szCs w:val="22"/>
        </w:rPr>
        <w:t xml:space="preserve"> and </w:t>
      </w:r>
      <w:r w:rsidR="003631EC" w:rsidRPr="00C05B96">
        <w:rPr>
          <w:i/>
          <w:sz w:val="22"/>
          <w:szCs w:val="22"/>
        </w:rPr>
        <w:t>Melbourne Burning</w:t>
      </w:r>
      <w:r w:rsidR="003631EC">
        <w:rPr>
          <w:sz w:val="22"/>
          <w:szCs w:val="22"/>
        </w:rPr>
        <w:t xml:space="preserve"> (1946-7) became iconic</w:t>
      </w:r>
      <w:r w:rsidR="003631EC" w:rsidRPr="00C05B96">
        <w:rPr>
          <w:sz w:val="22"/>
          <w:szCs w:val="22"/>
        </w:rPr>
        <w:t xml:space="preserve"> i</w:t>
      </w:r>
      <w:r w:rsidR="003631EC">
        <w:rPr>
          <w:sz w:val="22"/>
          <w:szCs w:val="22"/>
        </w:rPr>
        <w:t>n Australian art. These were</w:t>
      </w:r>
      <w:r w:rsidR="003631EC" w:rsidRPr="00C05B96">
        <w:rPr>
          <w:sz w:val="22"/>
          <w:szCs w:val="22"/>
        </w:rPr>
        <w:t xml:space="preserve"> followed </w:t>
      </w:r>
      <w:r w:rsidR="003631EC">
        <w:rPr>
          <w:sz w:val="22"/>
          <w:szCs w:val="22"/>
        </w:rPr>
        <w:t xml:space="preserve">by </w:t>
      </w:r>
      <w:r w:rsidR="003631EC" w:rsidRPr="00C05B96">
        <w:rPr>
          <w:sz w:val="22"/>
          <w:szCs w:val="22"/>
        </w:rPr>
        <w:t xml:space="preserve">landscape paintings of the arid </w:t>
      </w:r>
      <w:proofErr w:type="spellStart"/>
      <w:r w:rsidR="003631EC" w:rsidRPr="00C05B96">
        <w:rPr>
          <w:sz w:val="22"/>
          <w:szCs w:val="22"/>
        </w:rPr>
        <w:t>Wimmera</w:t>
      </w:r>
      <w:proofErr w:type="spellEnd"/>
      <w:r w:rsidR="003631EC">
        <w:rPr>
          <w:sz w:val="22"/>
          <w:szCs w:val="22"/>
        </w:rPr>
        <w:t xml:space="preserve"> area, and his</w:t>
      </w:r>
      <w:r w:rsidR="003631EC" w:rsidRPr="00C05B96">
        <w:rPr>
          <w:sz w:val="22"/>
          <w:szCs w:val="22"/>
        </w:rPr>
        <w:t xml:space="preserve"> trip to central Australia resulted in</w:t>
      </w:r>
      <w:r w:rsidR="003631EC">
        <w:rPr>
          <w:sz w:val="22"/>
          <w:szCs w:val="22"/>
        </w:rPr>
        <w:t xml:space="preserve"> brooding and intense</w:t>
      </w:r>
      <w:r w:rsidR="003631EC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>ink drawings of</w:t>
      </w:r>
      <w:r w:rsidR="003631EC" w:rsidRPr="00C05B96">
        <w:rPr>
          <w:sz w:val="22"/>
          <w:szCs w:val="22"/>
        </w:rPr>
        <w:t xml:space="preserve"> detribalised Aborigines. </w:t>
      </w:r>
      <w:r w:rsidR="003631EC" w:rsidRPr="00C05B96">
        <w:rPr>
          <w:i/>
          <w:sz w:val="22"/>
          <w:szCs w:val="22"/>
        </w:rPr>
        <w:t>The Bride</w:t>
      </w:r>
      <w:r w:rsidR="003631EC" w:rsidRPr="00C05B96">
        <w:rPr>
          <w:sz w:val="22"/>
          <w:szCs w:val="22"/>
        </w:rPr>
        <w:t xml:space="preserve"> (1957-59) se</w:t>
      </w:r>
      <w:r w:rsidR="003631EC">
        <w:rPr>
          <w:sz w:val="22"/>
          <w:szCs w:val="22"/>
        </w:rPr>
        <w:t xml:space="preserve">ries, </w:t>
      </w:r>
      <w:r w:rsidR="003631EC" w:rsidRPr="00C05B96">
        <w:rPr>
          <w:sz w:val="22"/>
          <w:szCs w:val="22"/>
        </w:rPr>
        <w:t>con</w:t>
      </w:r>
      <w:r w:rsidR="003631EC">
        <w:rPr>
          <w:sz w:val="22"/>
          <w:szCs w:val="22"/>
        </w:rPr>
        <w:t>veying</w:t>
      </w:r>
      <w:r w:rsidR="003631EC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 xml:space="preserve">uniquely </w:t>
      </w:r>
      <w:r w:rsidR="003631EC" w:rsidRPr="00C05B96">
        <w:rPr>
          <w:sz w:val="22"/>
          <w:szCs w:val="22"/>
        </w:rPr>
        <w:t xml:space="preserve">the </w:t>
      </w:r>
      <w:r w:rsidR="003631EC">
        <w:rPr>
          <w:sz w:val="22"/>
          <w:szCs w:val="22"/>
        </w:rPr>
        <w:t xml:space="preserve">wretched </w:t>
      </w:r>
      <w:r w:rsidR="003631EC" w:rsidRPr="00C05B96">
        <w:rPr>
          <w:sz w:val="22"/>
          <w:szCs w:val="22"/>
        </w:rPr>
        <w:t>plig</w:t>
      </w:r>
      <w:r w:rsidR="003631EC">
        <w:rPr>
          <w:sz w:val="22"/>
          <w:szCs w:val="22"/>
        </w:rPr>
        <w:t>ht of Aborigines, were the consequence of</w:t>
      </w:r>
      <w:r w:rsidR="003631EC" w:rsidRPr="00C05B96">
        <w:rPr>
          <w:sz w:val="22"/>
          <w:szCs w:val="22"/>
        </w:rPr>
        <w:t xml:space="preserve"> sketchbook drawings</w:t>
      </w:r>
      <w:ins w:id="0" w:author="doctor" w:date="2014-03-16T16:58:00Z">
        <w:r w:rsidR="00FB7443">
          <w:rPr>
            <w:sz w:val="22"/>
            <w:szCs w:val="22"/>
          </w:rPr>
          <w:t>.</w:t>
        </w:r>
      </w:ins>
      <w:bookmarkStart w:id="1" w:name="_GoBack"/>
      <w:bookmarkEnd w:id="1"/>
      <w:del w:id="2" w:author="doctor" w:date="2014-03-16T16:58:00Z">
        <w:r w:rsidR="003631EC" w:rsidDel="00FB7443">
          <w:rPr>
            <w:sz w:val="22"/>
            <w:szCs w:val="22"/>
          </w:rPr>
          <w:delText>,</w:delText>
        </w:r>
      </w:del>
      <w:r w:rsidR="003631EC" w:rsidRPr="00C05B96">
        <w:rPr>
          <w:sz w:val="22"/>
          <w:szCs w:val="22"/>
        </w:rPr>
        <w:t xml:space="preserve"> </w:t>
      </w:r>
      <w:ins w:id="3" w:author="doctor" w:date="2014-03-16T16:58:00Z">
        <w:r w:rsidR="00FB7443">
          <w:rPr>
            <w:sz w:val="22"/>
            <w:szCs w:val="22"/>
          </w:rPr>
          <w:t>Arthur Boyd’s work is beautiful yet</w:t>
        </w:r>
        <w:r w:rsidR="00FB7443" w:rsidRPr="00C05B96">
          <w:rPr>
            <w:sz w:val="22"/>
            <w:szCs w:val="22"/>
          </w:rPr>
          <w:t xml:space="preserve"> haunting; grote</w:t>
        </w:r>
        <w:r w:rsidR="00FB7443">
          <w:rPr>
            <w:sz w:val="22"/>
            <w:szCs w:val="22"/>
          </w:rPr>
          <w:t xml:space="preserve">sque yet disturbing; </w:t>
        </w:r>
        <w:r w:rsidR="00FB7443" w:rsidRPr="00C05B96">
          <w:rPr>
            <w:sz w:val="22"/>
            <w:szCs w:val="22"/>
          </w:rPr>
          <w:t>h</w:t>
        </w:r>
        <w:r w:rsidR="00FB7443">
          <w:rPr>
            <w:sz w:val="22"/>
            <w:szCs w:val="22"/>
          </w:rPr>
          <w:t>istorical and contemporary. He maintained dialogue with</w:t>
        </w:r>
        <w:r w:rsidR="00FB7443" w:rsidRPr="00C05B96">
          <w:rPr>
            <w:sz w:val="22"/>
            <w:szCs w:val="22"/>
          </w:rPr>
          <w:t xml:space="preserve"> great mas</w:t>
        </w:r>
        <w:r w:rsidR="00FB7443">
          <w:rPr>
            <w:sz w:val="22"/>
            <w:szCs w:val="22"/>
          </w:rPr>
          <w:t>ters of European art, and yet</w:t>
        </w:r>
        <w:r w:rsidR="00FB7443" w:rsidRPr="00C05B96">
          <w:rPr>
            <w:sz w:val="22"/>
            <w:szCs w:val="22"/>
          </w:rPr>
          <w:t xml:space="preserve"> remained a visionary of all our futures.</w:t>
        </w:r>
      </w:ins>
    </w:p>
    <w:p w:rsidR="004E7635" w:rsidRPr="00C05B96" w:rsidRDefault="004E7635">
      <w:pPr>
        <w:rPr>
          <w:sz w:val="22"/>
          <w:szCs w:val="22"/>
        </w:rPr>
      </w:pPr>
    </w:p>
    <w:p w:rsidR="006D0E6E" w:rsidRDefault="003631EC">
      <w:pPr>
        <w:rPr>
          <w:noProof/>
          <w:sz w:val="22"/>
          <w:szCs w:val="22"/>
          <w:lang w:val="en-US"/>
        </w:rPr>
      </w:pPr>
      <w:r>
        <w:rPr>
          <w:sz w:val="22"/>
          <w:szCs w:val="22"/>
        </w:rPr>
        <w:t>Boyd’s</w:t>
      </w:r>
      <w:r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 xml:space="preserve">grandfather, with whom he lived on Port Phillip Bay from 1936 to 1939, encouraged </w:t>
      </w:r>
      <w:r>
        <w:rPr>
          <w:sz w:val="22"/>
          <w:szCs w:val="22"/>
        </w:rPr>
        <w:t>his</w:t>
      </w:r>
      <w:r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>career</w:t>
      </w:r>
      <w:r w:rsidR="00EA388D" w:rsidRPr="00C05B96">
        <w:rPr>
          <w:sz w:val="22"/>
          <w:szCs w:val="22"/>
        </w:rPr>
        <w:t>. There h</w:t>
      </w:r>
      <w:r w:rsidR="00AC60B7" w:rsidRPr="00C05B96">
        <w:rPr>
          <w:sz w:val="22"/>
          <w:szCs w:val="22"/>
        </w:rPr>
        <w:t>e developed self-discipline</w:t>
      </w:r>
      <w:r>
        <w:rPr>
          <w:sz w:val="22"/>
          <w:szCs w:val="22"/>
        </w:rPr>
        <w:t>, including</w:t>
      </w:r>
      <w:r w:rsidR="00AC60B7" w:rsidRPr="00C05B96">
        <w:rPr>
          <w:sz w:val="22"/>
          <w:szCs w:val="22"/>
        </w:rPr>
        <w:t xml:space="preserve"> </w:t>
      </w:r>
      <w:r w:rsidR="00BB4EAE" w:rsidRPr="00C05B96">
        <w:rPr>
          <w:sz w:val="22"/>
          <w:szCs w:val="22"/>
        </w:rPr>
        <w:t>his powers of observation,</w:t>
      </w:r>
      <w:r w:rsidR="00752F11">
        <w:rPr>
          <w:sz w:val="22"/>
          <w:szCs w:val="22"/>
        </w:rPr>
        <w:t xml:space="preserve"> work ethic, and</w:t>
      </w:r>
      <w:r w:rsidR="00EA388D" w:rsidRPr="00C05B96">
        <w:rPr>
          <w:sz w:val="22"/>
          <w:szCs w:val="22"/>
        </w:rPr>
        <w:t xml:space="preserve"> independent</w:t>
      </w:r>
      <w:r w:rsidR="004E7635" w:rsidRPr="00C05B96">
        <w:rPr>
          <w:sz w:val="22"/>
          <w:szCs w:val="22"/>
        </w:rPr>
        <w:t xml:space="preserve"> dialogue with the Australian landscape</w:t>
      </w:r>
      <w:r w:rsidR="00EA388D" w:rsidRPr="00C05B96">
        <w:rPr>
          <w:sz w:val="22"/>
          <w:szCs w:val="22"/>
        </w:rPr>
        <w:t>.</w:t>
      </w:r>
      <w:r w:rsidR="004E7635" w:rsidRPr="00C05B96">
        <w:rPr>
          <w:sz w:val="22"/>
          <w:szCs w:val="22"/>
        </w:rPr>
        <w:t xml:space="preserve"> </w:t>
      </w:r>
      <w:r w:rsidR="00C50A39" w:rsidRPr="00C05B96">
        <w:rPr>
          <w:sz w:val="22"/>
          <w:szCs w:val="22"/>
        </w:rPr>
        <w:t>In 1936 he met Yosl Bergner</w:t>
      </w:r>
      <w:r>
        <w:rPr>
          <w:sz w:val="22"/>
          <w:szCs w:val="22"/>
        </w:rPr>
        <w:t>,</w:t>
      </w:r>
      <w:r w:rsidR="00C50A39" w:rsidRPr="00C05B96">
        <w:rPr>
          <w:sz w:val="22"/>
          <w:szCs w:val="22"/>
        </w:rPr>
        <w:t xml:space="preserve"> a Pol</w:t>
      </w:r>
      <w:r w:rsidR="00BB4EAE" w:rsidRPr="00C05B96">
        <w:rPr>
          <w:sz w:val="22"/>
          <w:szCs w:val="22"/>
        </w:rPr>
        <w:t>ish Jewish painter who exerted</w:t>
      </w:r>
      <w:r w:rsidR="00C50A39" w:rsidRPr="00C05B96">
        <w:rPr>
          <w:sz w:val="22"/>
          <w:szCs w:val="22"/>
        </w:rPr>
        <w:t xml:space="preserve"> profound influe</w:t>
      </w:r>
      <w:r w:rsidR="007E5942" w:rsidRPr="00C05B96">
        <w:rPr>
          <w:sz w:val="22"/>
          <w:szCs w:val="22"/>
        </w:rPr>
        <w:t>nce on Boyd’s development.</w:t>
      </w:r>
      <w:r w:rsidR="00BB4EAE" w:rsidRPr="00C05B96">
        <w:rPr>
          <w:sz w:val="22"/>
          <w:szCs w:val="22"/>
        </w:rPr>
        <w:t xml:space="preserve"> </w:t>
      </w:r>
      <w:r>
        <w:rPr>
          <w:sz w:val="22"/>
          <w:szCs w:val="22"/>
        </w:rPr>
        <w:t>The i</w:t>
      </w:r>
      <w:r w:rsidR="00C50A39" w:rsidRPr="00C05B96">
        <w:rPr>
          <w:sz w:val="22"/>
          <w:szCs w:val="22"/>
        </w:rPr>
        <w:t>mpending disaster in Europe and the threat to the Jews were still remote to Australians in 1938</w:t>
      </w:r>
      <w:r>
        <w:rPr>
          <w:sz w:val="22"/>
          <w:szCs w:val="22"/>
        </w:rPr>
        <w:t>, but</w:t>
      </w:r>
      <w:r w:rsidR="00C50A39" w:rsidRPr="00C05B96">
        <w:rPr>
          <w:sz w:val="22"/>
          <w:szCs w:val="22"/>
        </w:rPr>
        <w:t xml:space="preserve"> Bergner’s life experiences made him a genuine prophet of doom</w:t>
      </w:r>
      <w:r>
        <w:rPr>
          <w:sz w:val="22"/>
          <w:szCs w:val="22"/>
        </w:rPr>
        <w:t>, with</w:t>
      </w:r>
      <w:r w:rsidR="00C50A39" w:rsidRPr="00C05B96">
        <w:rPr>
          <w:sz w:val="22"/>
          <w:szCs w:val="22"/>
        </w:rPr>
        <w:t xml:space="preserve"> his direct expe</w:t>
      </w:r>
      <w:r w:rsidR="004D2F15" w:rsidRPr="00C05B96">
        <w:rPr>
          <w:sz w:val="22"/>
          <w:szCs w:val="22"/>
        </w:rPr>
        <w:t>rience of European e</w:t>
      </w:r>
      <w:r w:rsidR="00C50A39" w:rsidRPr="00C05B96">
        <w:rPr>
          <w:sz w:val="22"/>
          <w:szCs w:val="22"/>
        </w:rPr>
        <w:t xml:space="preserve">xpressionism introducing the work of </w:t>
      </w:r>
      <w:r w:rsidR="004272E4" w:rsidRPr="00C05B96">
        <w:rPr>
          <w:sz w:val="22"/>
          <w:szCs w:val="22"/>
        </w:rPr>
        <w:t xml:space="preserve">Edvard </w:t>
      </w:r>
      <w:r w:rsidR="009A5231" w:rsidRPr="00C05B96">
        <w:rPr>
          <w:sz w:val="22"/>
          <w:szCs w:val="22"/>
        </w:rPr>
        <w:t>Munch and</w:t>
      </w:r>
      <w:r w:rsidR="00C50A39" w:rsidRPr="00C05B96">
        <w:rPr>
          <w:sz w:val="22"/>
          <w:szCs w:val="22"/>
        </w:rPr>
        <w:t xml:space="preserve"> </w:t>
      </w:r>
      <w:r w:rsidR="004272E4" w:rsidRPr="00C05B96">
        <w:rPr>
          <w:sz w:val="22"/>
          <w:szCs w:val="22"/>
        </w:rPr>
        <w:t xml:space="preserve">Oskar </w:t>
      </w:r>
      <w:r w:rsidR="00C50A39" w:rsidRPr="00C05B96">
        <w:rPr>
          <w:sz w:val="22"/>
          <w:szCs w:val="22"/>
        </w:rPr>
        <w:t>Kokoschka</w:t>
      </w:r>
      <w:r>
        <w:rPr>
          <w:sz w:val="22"/>
          <w:szCs w:val="22"/>
        </w:rPr>
        <w:t xml:space="preserve"> to Boyd</w:t>
      </w:r>
      <w:r w:rsidR="009A5231" w:rsidRPr="00C05B96">
        <w:rPr>
          <w:sz w:val="22"/>
          <w:szCs w:val="22"/>
        </w:rPr>
        <w:t>. The Russian émigré D</w:t>
      </w:r>
      <w:r w:rsidR="00752F11">
        <w:rPr>
          <w:sz w:val="22"/>
          <w:szCs w:val="22"/>
        </w:rPr>
        <w:t>anila Vassilieff also acted as</w:t>
      </w:r>
      <w:r w:rsidR="009A5231" w:rsidRPr="00C05B96">
        <w:rPr>
          <w:sz w:val="22"/>
          <w:szCs w:val="22"/>
        </w:rPr>
        <w:t xml:space="preserve"> catalyst </w:t>
      </w:r>
      <w:r w:rsidR="00EA388D" w:rsidRPr="00C05B96">
        <w:rPr>
          <w:sz w:val="22"/>
          <w:szCs w:val="22"/>
        </w:rPr>
        <w:t xml:space="preserve">for Boyd </w:t>
      </w:r>
      <w:r w:rsidR="009A5231" w:rsidRPr="00C05B96">
        <w:rPr>
          <w:sz w:val="22"/>
          <w:szCs w:val="22"/>
        </w:rPr>
        <w:t>to experiment widely.</w:t>
      </w:r>
      <w:r w:rsidR="006D0E6E">
        <w:rPr>
          <w:noProof/>
          <w:sz w:val="22"/>
          <w:szCs w:val="22"/>
          <w:lang w:val="en-US"/>
        </w:rPr>
        <w:t xml:space="preserve">        </w:t>
      </w:r>
    </w:p>
    <w:p w:rsidR="006D0E6E" w:rsidRDefault="006D0E6E">
      <w:pPr>
        <w:rPr>
          <w:noProof/>
          <w:sz w:val="22"/>
          <w:szCs w:val="22"/>
          <w:lang w:val="en-US"/>
        </w:rPr>
      </w:pPr>
    </w:p>
    <w:p w:rsidR="006D0E6E" w:rsidRDefault="006D0E6E">
      <w:pPr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                             </w:t>
      </w:r>
      <w:r w:rsidR="00CA10BB">
        <w:rPr>
          <w:noProof/>
          <w:sz w:val="22"/>
          <w:szCs w:val="22"/>
          <w:lang w:eastAsia="en-GB"/>
        </w:rPr>
        <w:drawing>
          <wp:inline distT="0" distB="0" distL="0" distR="0" wp14:anchorId="484BDA61" wp14:editId="2105856B">
            <wp:extent cx="3399725" cy="2481799"/>
            <wp:effectExtent l="25400" t="0" r="3875" b="0"/>
            <wp:docPr id="1" name="Picture 0" descr="Arthur Boyd by Janet McKenz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hur Boyd by Janet McKenzi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61" cy="24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6E" w:rsidRPr="006D0E6E" w:rsidDel="003631EC" w:rsidRDefault="006D0E6E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w:t xml:space="preserve">Arthur Boyd, </w:t>
      </w:r>
      <w:r>
        <w:rPr>
          <w:i/>
          <w:noProof/>
          <w:sz w:val="22"/>
          <w:szCs w:val="22"/>
          <w:lang w:val="en-US"/>
        </w:rPr>
        <w:t xml:space="preserve">Paintings in the Studio: ‘Figure Supporting Back Legs’ and ‘Interior with Black Rabbit’, </w:t>
      </w:r>
      <w:r w:rsidR="00D47FD7" w:rsidRPr="00D47FD7">
        <w:rPr>
          <w:noProof/>
          <w:sz w:val="22"/>
          <w:szCs w:val="22"/>
          <w:lang w:val="en-US"/>
        </w:rPr>
        <w:t>1973-4</w:t>
      </w:r>
      <w:r>
        <w:rPr>
          <w:noProof/>
          <w:sz w:val="22"/>
          <w:szCs w:val="22"/>
          <w:lang w:val="en-US"/>
        </w:rPr>
        <w:t>, oil on canvas, 313.5x433.2 cm, National Gallery Australia, Accession No: NGA 75.3.118.</w:t>
      </w:r>
    </w:p>
    <w:p w:rsidR="004E7635" w:rsidRPr="00C05B96" w:rsidRDefault="004E7635">
      <w:pPr>
        <w:rPr>
          <w:sz w:val="22"/>
          <w:szCs w:val="22"/>
        </w:rPr>
      </w:pPr>
    </w:p>
    <w:p w:rsidR="003E50DD" w:rsidRPr="00C05B96" w:rsidRDefault="003E50DD">
      <w:pPr>
        <w:rPr>
          <w:sz w:val="22"/>
          <w:szCs w:val="22"/>
        </w:rPr>
      </w:pPr>
    </w:p>
    <w:p w:rsidR="00EA388D" w:rsidRPr="00C05B96" w:rsidRDefault="00145EC6">
      <w:pPr>
        <w:rPr>
          <w:sz w:val="22"/>
          <w:szCs w:val="22"/>
        </w:rPr>
      </w:pPr>
      <w:r w:rsidRPr="00C05B96">
        <w:rPr>
          <w:sz w:val="22"/>
          <w:szCs w:val="22"/>
        </w:rPr>
        <w:lastRenderedPageBreak/>
        <w:t>In 1959</w:t>
      </w:r>
      <w:r w:rsidR="003E50DD" w:rsidRPr="00C05B96">
        <w:rPr>
          <w:sz w:val="22"/>
          <w:szCs w:val="22"/>
        </w:rPr>
        <w:t xml:space="preserve"> Arthur Boyd and his wife Yvonne left Australia for London</w:t>
      </w:r>
      <w:r w:rsidRPr="00C05B96">
        <w:rPr>
          <w:sz w:val="22"/>
          <w:szCs w:val="22"/>
        </w:rPr>
        <w:t>. Having seen old master works in reproduction, Boyd revelled i</w:t>
      </w:r>
      <w:r w:rsidR="00752F11">
        <w:rPr>
          <w:sz w:val="22"/>
          <w:szCs w:val="22"/>
        </w:rPr>
        <w:t>n the National Gallery</w:t>
      </w:r>
      <w:r w:rsidR="003631EC">
        <w:rPr>
          <w:sz w:val="22"/>
          <w:szCs w:val="22"/>
        </w:rPr>
        <w:t xml:space="preserve"> and</w:t>
      </w:r>
      <w:r w:rsidR="00752F11">
        <w:rPr>
          <w:sz w:val="22"/>
          <w:szCs w:val="22"/>
        </w:rPr>
        <w:t xml:space="preserve"> he travelled the continent</w:t>
      </w:r>
      <w:r w:rsidR="00C05B96">
        <w:rPr>
          <w:sz w:val="22"/>
          <w:szCs w:val="22"/>
        </w:rPr>
        <w:t xml:space="preserve"> visit</w:t>
      </w:r>
      <w:r w:rsidR="00752F11">
        <w:rPr>
          <w:sz w:val="22"/>
          <w:szCs w:val="22"/>
        </w:rPr>
        <w:t>ing</w:t>
      </w:r>
      <w:r w:rsidR="00C05B96">
        <w:rPr>
          <w:sz w:val="22"/>
          <w:szCs w:val="22"/>
        </w:rPr>
        <w:t xml:space="preserve"> museum collections. His</w:t>
      </w:r>
      <w:r w:rsidRPr="00C05B96">
        <w:rPr>
          <w:sz w:val="22"/>
          <w:szCs w:val="22"/>
        </w:rPr>
        <w:t xml:space="preserve"> Aborigina</w:t>
      </w:r>
      <w:r w:rsidR="004D2F15" w:rsidRPr="00C05B96">
        <w:rPr>
          <w:sz w:val="22"/>
          <w:szCs w:val="22"/>
        </w:rPr>
        <w:t>l</w:t>
      </w:r>
      <w:r w:rsidR="00752F11">
        <w:rPr>
          <w:sz w:val="22"/>
          <w:szCs w:val="22"/>
        </w:rPr>
        <w:t>s transformed into lovers</w:t>
      </w:r>
      <w:r w:rsidR="003631EC">
        <w:rPr>
          <w:sz w:val="22"/>
          <w:szCs w:val="22"/>
        </w:rPr>
        <w:t>:</w:t>
      </w:r>
      <w:r w:rsidR="00A703DC" w:rsidRPr="00C05B96">
        <w:rPr>
          <w:sz w:val="22"/>
          <w:szCs w:val="22"/>
        </w:rPr>
        <w:t xml:space="preserve"> </w:t>
      </w:r>
      <w:r w:rsidR="00A703DC" w:rsidRPr="00C05B96">
        <w:rPr>
          <w:i/>
          <w:sz w:val="22"/>
          <w:szCs w:val="22"/>
        </w:rPr>
        <w:t>Nude with Beast</w:t>
      </w:r>
      <w:r w:rsidR="003631EC">
        <w:rPr>
          <w:sz w:val="22"/>
          <w:szCs w:val="22"/>
        </w:rPr>
        <w:t xml:space="preserve"> (1962-3)</w:t>
      </w:r>
      <w:r w:rsidR="00752F11">
        <w:rPr>
          <w:sz w:val="22"/>
          <w:szCs w:val="22"/>
        </w:rPr>
        <w:t xml:space="preserve"> series was</w:t>
      </w:r>
      <w:r w:rsidR="00A703DC" w:rsidRPr="00C05B96">
        <w:rPr>
          <w:sz w:val="22"/>
          <w:szCs w:val="22"/>
        </w:rPr>
        <w:t xml:space="preserve"> based specifically on Titian’s rendering of Diana and </w:t>
      </w:r>
      <w:proofErr w:type="spellStart"/>
      <w:r w:rsidR="00A703DC" w:rsidRPr="00C05B96">
        <w:rPr>
          <w:sz w:val="22"/>
          <w:szCs w:val="22"/>
        </w:rPr>
        <w:t>Actaeon</w:t>
      </w:r>
      <w:proofErr w:type="spellEnd"/>
      <w:r w:rsidR="003631EC">
        <w:rPr>
          <w:sz w:val="22"/>
          <w:szCs w:val="22"/>
        </w:rPr>
        <w:t xml:space="preserve">, a </w:t>
      </w:r>
      <w:r w:rsidR="00A703DC" w:rsidRPr="00C05B96">
        <w:rPr>
          <w:sz w:val="22"/>
          <w:szCs w:val="22"/>
        </w:rPr>
        <w:t xml:space="preserve">story of suffering and punishment, human fallibility and temptation. </w:t>
      </w:r>
      <w:r w:rsidR="00AC60B7" w:rsidRPr="00C05B96">
        <w:rPr>
          <w:sz w:val="22"/>
          <w:szCs w:val="22"/>
        </w:rPr>
        <w:t>C</w:t>
      </w:r>
      <w:r w:rsidR="00A703DC" w:rsidRPr="00C05B96">
        <w:rPr>
          <w:sz w:val="22"/>
          <w:szCs w:val="22"/>
        </w:rPr>
        <w:t xml:space="preserve">ollaborative projects with historian T.S.R. Boase and </w:t>
      </w:r>
      <w:r w:rsidR="00752F11">
        <w:rPr>
          <w:sz w:val="22"/>
          <w:szCs w:val="22"/>
        </w:rPr>
        <w:t xml:space="preserve">Australian </w:t>
      </w:r>
      <w:r w:rsidR="00A703DC" w:rsidRPr="00C05B96">
        <w:rPr>
          <w:sz w:val="22"/>
          <w:szCs w:val="22"/>
        </w:rPr>
        <w:t xml:space="preserve">poet Peter </w:t>
      </w:r>
      <w:r w:rsidR="00AC60B7" w:rsidRPr="00C05B96">
        <w:rPr>
          <w:sz w:val="22"/>
          <w:szCs w:val="22"/>
        </w:rPr>
        <w:t>Porter provided</w:t>
      </w:r>
      <w:r w:rsidR="00A703DC" w:rsidRPr="00C05B96">
        <w:rPr>
          <w:sz w:val="22"/>
          <w:szCs w:val="22"/>
        </w:rPr>
        <w:t xml:space="preserve"> inspiration and sustained direction</w:t>
      </w:r>
      <w:r w:rsidR="004D2F15" w:rsidRPr="00C05B96">
        <w:rPr>
          <w:sz w:val="22"/>
          <w:szCs w:val="22"/>
        </w:rPr>
        <w:t xml:space="preserve"> expanding Boyd’s imagery.</w:t>
      </w:r>
      <w:r w:rsidR="00A703DC" w:rsidRPr="00C05B96">
        <w:rPr>
          <w:sz w:val="22"/>
          <w:szCs w:val="22"/>
        </w:rPr>
        <w:t xml:space="preserve"> </w:t>
      </w:r>
      <w:r w:rsidR="004D2F15" w:rsidRPr="00C05B96">
        <w:rPr>
          <w:sz w:val="22"/>
          <w:szCs w:val="22"/>
        </w:rPr>
        <w:t>For the next 20 years moving between England and A</w:t>
      </w:r>
      <w:r w:rsidR="00752F11">
        <w:rPr>
          <w:sz w:val="22"/>
          <w:szCs w:val="22"/>
        </w:rPr>
        <w:t>ustralia he painted prolifically,</w:t>
      </w:r>
      <w:r w:rsidR="00A703DC" w:rsidRPr="00C05B96">
        <w:rPr>
          <w:sz w:val="22"/>
          <w:szCs w:val="22"/>
        </w:rPr>
        <w:t xml:space="preserve"> projects that addressed the role of the art</w:t>
      </w:r>
      <w:r w:rsidR="00AC60B7" w:rsidRPr="00C05B96">
        <w:rPr>
          <w:sz w:val="22"/>
          <w:szCs w:val="22"/>
        </w:rPr>
        <w:t>ist, environmental issues,</w:t>
      </w:r>
      <w:r w:rsidR="003631EC">
        <w:rPr>
          <w:sz w:val="22"/>
          <w:szCs w:val="22"/>
        </w:rPr>
        <w:t xml:space="preserve"> and</w:t>
      </w:r>
      <w:r w:rsidR="00AC60B7" w:rsidRPr="00C05B96">
        <w:rPr>
          <w:sz w:val="22"/>
          <w:szCs w:val="22"/>
        </w:rPr>
        <w:t xml:space="preserve"> war. </w:t>
      </w:r>
      <w:r w:rsidR="003631EC">
        <w:rPr>
          <w:sz w:val="22"/>
          <w:szCs w:val="22"/>
        </w:rPr>
        <w:t xml:space="preserve">Boyd’s home in </w:t>
      </w:r>
      <w:proofErr w:type="spellStart"/>
      <w:r w:rsidR="00AC60B7" w:rsidRPr="00C05B96">
        <w:rPr>
          <w:sz w:val="22"/>
          <w:szCs w:val="22"/>
        </w:rPr>
        <w:t>Bundanon</w:t>
      </w:r>
      <w:proofErr w:type="spellEnd"/>
      <w:r w:rsidR="003631EC">
        <w:rPr>
          <w:sz w:val="22"/>
          <w:szCs w:val="22"/>
        </w:rPr>
        <w:t xml:space="preserve">, </w:t>
      </w:r>
      <w:r w:rsidR="00AC60B7" w:rsidRPr="00C05B96">
        <w:rPr>
          <w:sz w:val="22"/>
          <w:szCs w:val="22"/>
        </w:rPr>
        <w:t>New South</w:t>
      </w:r>
      <w:r w:rsidR="00C05B96" w:rsidRPr="00C05B96">
        <w:rPr>
          <w:sz w:val="22"/>
          <w:szCs w:val="22"/>
        </w:rPr>
        <w:t xml:space="preserve"> </w:t>
      </w:r>
      <w:r w:rsidR="00C05B96">
        <w:rPr>
          <w:sz w:val="22"/>
          <w:szCs w:val="22"/>
        </w:rPr>
        <w:t>Wales inspired some of Australia’s finest landscapes</w:t>
      </w:r>
      <w:r w:rsidR="003631EC">
        <w:rPr>
          <w:sz w:val="22"/>
          <w:szCs w:val="22"/>
        </w:rPr>
        <w:t>.</w:t>
      </w:r>
      <w:r w:rsidR="00AC60B7" w:rsidRPr="00C05B96">
        <w:rPr>
          <w:sz w:val="22"/>
          <w:szCs w:val="22"/>
        </w:rPr>
        <w:t xml:space="preserve"> </w:t>
      </w:r>
      <w:r w:rsidR="003631EC">
        <w:rPr>
          <w:sz w:val="22"/>
          <w:szCs w:val="22"/>
        </w:rPr>
        <w:t>T</w:t>
      </w:r>
      <w:r w:rsidR="00AC60B7" w:rsidRPr="00C05B96">
        <w:rPr>
          <w:sz w:val="22"/>
          <w:szCs w:val="22"/>
        </w:rPr>
        <w:t xml:space="preserve">he </w:t>
      </w:r>
      <w:r w:rsidR="00AC60B7" w:rsidRPr="00C05B96">
        <w:rPr>
          <w:i/>
          <w:sz w:val="22"/>
          <w:szCs w:val="22"/>
        </w:rPr>
        <w:t>Caged Painter</w:t>
      </w:r>
      <w:r w:rsidR="00AC60B7" w:rsidRPr="00C05B96">
        <w:rPr>
          <w:sz w:val="22"/>
          <w:szCs w:val="22"/>
        </w:rPr>
        <w:t xml:space="preserve"> series (1970s) </w:t>
      </w:r>
      <w:r w:rsidR="007958B0">
        <w:rPr>
          <w:sz w:val="22"/>
          <w:szCs w:val="22"/>
        </w:rPr>
        <w:t xml:space="preserve">by contrast, </w:t>
      </w:r>
      <w:r w:rsidR="003631EC">
        <w:rPr>
          <w:sz w:val="22"/>
          <w:szCs w:val="22"/>
        </w:rPr>
        <w:t xml:space="preserve">comprises of </w:t>
      </w:r>
      <w:r w:rsidR="00C05B96" w:rsidRPr="00C05B96">
        <w:rPr>
          <w:sz w:val="22"/>
          <w:szCs w:val="22"/>
        </w:rPr>
        <w:t xml:space="preserve">searing images of the role of the artist in society. </w:t>
      </w:r>
      <w:del w:id="4" w:author="doctor" w:date="2014-03-16T16:58:00Z">
        <w:r w:rsidR="007958B0" w:rsidDel="00FB7443">
          <w:rPr>
            <w:sz w:val="22"/>
            <w:szCs w:val="22"/>
          </w:rPr>
          <w:delText>Arthur Boyd’s</w:delText>
        </w:r>
        <w:r w:rsidR="00752F11" w:rsidDel="00FB7443">
          <w:rPr>
            <w:sz w:val="22"/>
            <w:szCs w:val="22"/>
          </w:rPr>
          <w:delText xml:space="preserve"> work is beautiful yet</w:delText>
        </w:r>
        <w:r w:rsidR="00AC60B7" w:rsidRPr="00C05B96" w:rsidDel="00FB7443">
          <w:rPr>
            <w:sz w:val="22"/>
            <w:szCs w:val="22"/>
          </w:rPr>
          <w:delText xml:space="preserve"> haunting; grote</w:delText>
        </w:r>
        <w:r w:rsidR="00752F11" w:rsidDel="00FB7443">
          <w:rPr>
            <w:sz w:val="22"/>
            <w:szCs w:val="22"/>
          </w:rPr>
          <w:delText>sque yet</w:delText>
        </w:r>
        <w:r w:rsidR="007958B0" w:rsidDel="00FB7443">
          <w:rPr>
            <w:sz w:val="22"/>
            <w:szCs w:val="22"/>
          </w:rPr>
          <w:delText xml:space="preserve"> disturbing; </w:delText>
        </w:r>
        <w:r w:rsidR="00AC60B7" w:rsidRPr="00C05B96" w:rsidDel="00FB7443">
          <w:rPr>
            <w:sz w:val="22"/>
            <w:szCs w:val="22"/>
          </w:rPr>
          <w:delText>h</w:delText>
        </w:r>
        <w:r w:rsidR="007958B0" w:rsidDel="00FB7443">
          <w:rPr>
            <w:sz w:val="22"/>
            <w:szCs w:val="22"/>
          </w:rPr>
          <w:delText>istorical and contemporary. He</w:delText>
        </w:r>
        <w:r w:rsidR="00752F11" w:rsidDel="00FB7443">
          <w:rPr>
            <w:sz w:val="22"/>
            <w:szCs w:val="22"/>
          </w:rPr>
          <w:delText xml:space="preserve"> maintained dialogue with</w:delText>
        </w:r>
        <w:r w:rsidR="00AC60B7" w:rsidRPr="00C05B96" w:rsidDel="00FB7443">
          <w:rPr>
            <w:sz w:val="22"/>
            <w:szCs w:val="22"/>
          </w:rPr>
          <w:delText xml:space="preserve"> great mas</w:delText>
        </w:r>
        <w:r w:rsidR="00752F11" w:rsidDel="00FB7443">
          <w:rPr>
            <w:sz w:val="22"/>
            <w:szCs w:val="22"/>
          </w:rPr>
          <w:delText>ters of European art, and yet</w:delText>
        </w:r>
        <w:r w:rsidR="00AC60B7" w:rsidRPr="00C05B96" w:rsidDel="00FB7443">
          <w:rPr>
            <w:sz w:val="22"/>
            <w:szCs w:val="22"/>
          </w:rPr>
          <w:delText xml:space="preserve"> remained a visionary of all our futures.</w:delText>
        </w:r>
      </w:del>
    </w:p>
    <w:p w:rsidR="00175826" w:rsidRPr="00C05B96" w:rsidRDefault="00175826">
      <w:pPr>
        <w:rPr>
          <w:sz w:val="22"/>
          <w:szCs w:val="22"/>
        </w:rPr>
      </w:pPr>
    </w:p>
    <w:p w:rsidR="003631EC" w:rsidRDefault="003631EC">
      <w:pPr>
        <w:rPr>
          <w:b/>
          <w:sz w:val="22"/>
          <w:szCs w:val="22"/>
        </w:rPr>
      </w:pPr>
      <w:r>
        <w:rPr>
          <w:b/>
          <w:sz w:val="22"/>
          <w:szCs w:val="22"/>
        </w:rPr>
        <w:t>References and Further Reading</w:t>
      </w:r>
    </w:p>
    <w:p w:rsidR="00C05B96" w:rsidRPr="00C05B96" w:rsidRDefault="00C05B96">
      <w:pPr>
        <w:rPr>
          <w:sz w:val="22"/>
          <w:szCs w:val="22"/>
        </w:rPr>
      </w:pPr>
    </w:p>
    <w:p w:rsidR="00C05B96" w:rsidRDefault="003631EC">
      <w:pPr>
        <w:rPr>
          <w:sz w:val="22"/>
          <w:szCs w:val="22"/>
        </w:rPr>
      </w:pPr>
      <w:r w:rsidRPr="00C05B96">
        <w:rPr>
          <w:sz w:val="22"/>
          <w:szCs w:val="22"/>
        </w:rPr>
        <w:t>Phillip</w:t>
      </w:r>
      <w:r>
        <w:rPr>
          <w:sz w:val="22"/>
          <w:szCs w:val="22"/>
        </w:rPr>
        <w:t xml:space="preserve">, </w:t>
      </w:r>
      <w:r w:rsidR="00C05B96" w:rsidRPr="00C05B96">
        <w:rPr>
          <w:sz w:val="22"/>
          <w:szCs w:val="22"/>
        </w:rPr>
        <w:t>Franz,</w:t>
      </w:r>
      <w:r>
        <w:rPr>
          <w:sz w:val="22"/>
          <w:szCs w:val="22"/>
        </w:rPr>
        <w:t xml:space="preserve"> (1965)</w:t>
      </w:r>
      <w:r w:rsidR="00C05B96" w:rsidRPr="00C05B96">
        <w:rPr>
          <w:sz w:val="22"/>
          <w:szCs w:val="22"/>
        </w:rPr>
        <w:t xml:space="preserve"> </w:t>
      </w:r>
      <w:r w:rsidR="00D47FD7" w:rsidRPr="00D47FD7">
        <w:rPr>
          <w:i/>
          <w:sz w:val="22"/>
          <w:szCs w:val="22"/>
        </w:rPr>
        <w:t>Arthur Boyd: Art and Life</w:t>
      </w:r>
      <w:r w:rsidR="00C05B96" w:rsidRPr="00C05B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London: </w:t>
      </w:r>
      <w:r w:rsidR="00C05B96" w:rsidRPr="00C05B96">
        <w:rPr>
          <w:sz w:val="22"/>
          <w:szCs w:val="22"/>
        </w:rPr>
        <w:t>Thames and Hudson London</w:t>
      </w:r>
      <w:r>
        <w:rPr>
          <w:sz w:val="22"/>
          <w:szCs w:val="22"/>
        </w:rPr>
        <w:t>.</w:t>
      </w:r>
    </w:p>
    <w:p w:rsidR="003631EC" w:rsidRPr="00C05B96" w:rsidRDefault="003631EC">
      <w:pPr>
        <w:rPr>
          <w:sz w:val="22"/>
          <w:szCs w:val="22"/>
        </w:rPr>
      </w:pPr>
    </w:p>
    <w:p w:rsidR="00C05B96" w:rsidRPr="00C05B96" w:rsidRDefault="003631EC" w:rsidP="00C05B96">
      <w:pPr>
        <w:spacing w:line="276" w:lineRule="auto"/>
        <w:rPr>
          <w:sz w:val="22"/>
          <w:szCs w:val="22"/>
        </w:rPr>
      </w:pPr>
      <w:r w:rsidRPr="00C05B96">
        <w:rPr>
          <w:sz w:val="22"/>
          <w:szCs w:val="22"/>
        </w:rPr>
        <w:t>McKenzie</w:t>
      </w:r>
      <w:r>
        <w:rPr>
          <w:sz w:val="22"/>
          <w:szCs w:val="22"/>
        </w:rPr>
        <w:t xml:space="preserve">, </w:t>
      </w:r>
      <w:r w:rsidR="00C05B96" w:rsidRPr="00C05B96">
        <w:rPr>
          <w:sz w:val="22"/>
          <w:szCs w:val="22"/>
        </w:rPr>
        <w:t>Janet</w:t>
      </w:r>
      <w:r>
        <w:rPr>
          <w:sz w:val="22"/>
          <w:szCs w:val="22"/>
        </w:rPr>
        <w:t>. (2000)</w:t>
      </w:r>
      <w:r w:rsidR="00C05B96" w:rsidRPr="00C05B96">
        <w:rPr>
          <w:sz w:val="22"/>
          <w:szCs w:val="22"/>
        </w:rPr>
        <w:t xml:space="preserve"> Art</w:t>
      </w:r>
      <w:r w:rsidR="00D47FD7" w:rsidRPr="00D47FD7">
        <w:rPr>
          <w:i/>
          <w:sz w:val="22"/>
          <w:szCs w:val="22"/>
        </w:rPr>
        <w:t>hur Boyd, Art and Life</w:t>
      </w:r>
      <w:r w:rsidR="00C05B96" w:rsidRPr="00C05B9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London: </w:t>
      </w:r>
      <w:r w:rsidR="00C05B96" w:rsidRPr="00C05B96">
        <w:rPr>
          <w:sz w:val="22"/>
          <w:szCs w:val="22"/>
        </w:rPr>
        <w:t>Thames and Hudson</w:t>
      </w:r>
      <w:r>
        <w:rPr>
          <w:sz w:val="22"/>
          <w:szCs w:val="22"/>
        </w:rPr>
        <w:t>.</w:t>
      </w:r>
    </w:p>
    <w:sectPr w:rsidR="00C05B96" w:rsidRPr="00C05B96" w:rsidSect="00D31F77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3A" w:rsidRDefault="001F443A">
      <w:r>
        <w:separator/>
      </w:r>
    </w:p>
  </w:endnote>
  <w:endnote w:type="continuationSeparator" w:id="0">
    <w:p w:rsidR="001F443A" w:rsidRDefault="001F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3A" w:rsidRDefault="001F443A">
      <w:r>
        <w:separator/>
      </w:r>
    </w:p>
  </w:footnote>
  <w:footnote w:type="continuationSeparator" w:id="0">
    <w:p w:rsidR="001F443A" w:rsidRDefault="001F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1EC" w:rsidRDefault="003631EC">
    <w:pPr>
      <w:pStyle w:val="Header"/>
    </w:pPr>
    <w:r>
      <w:t>Janet McKenzie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revisionView w:markup="0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18"/>
    <w:rsid w:val="000E0900"/>
    <w:rsid w:val="00145EC6"/>
    <w:rsid w:val="00175826"/>
    <w:rsid w:val="001F443A"/>
    <w:rsid w:val="00291812"/>
    <w:rsid w:val="003631EC"/>
    <w:rsid w:val="003E50DD"/>
    <w:rsid w:val="004272E4"/>
    <w:rsid w:val="004D2F15"/>
    <w:rsid w:val="004E7635"/>
    <w:rsid w:val="00504A4D"/>
    <w:rsid w:val="005E71C0"/>
    <w:rsid w:val="00642E89"/>
    <w:rsid w:val="006D0E6E"/>
    <w:rsid w:val="00752F11"/>
    <w:rsid w:val="0077316E"/>
    <w:rsid w:val="007958B0"/>
    <w:rsid w:val="007E5942"/>
    <w:rsid w:val="00854618"/>
    <w:rsid w:val="008808D7"/>
    <w:rsid w:val="00930055"/>
    <w:rsid w:val="009A5231"/>
    <w:rsid w:val="00A703DC"/>
    <w:rsid w:val="00AC60B7"/>
    <w:rsid w:val="00BB4EAE"/>
    <w:rsid w:val="00C05B96"/>
    <w:rsid w:val="00C50A39"/>
    <w:rsid w:val="00CA10BB"/>
    <w:rsid w:val="00D31F77"/>
    <w:rsid w:val="00D47FD7"/>
    <w:rsid w:val="00DB3A53"/>
    <w:rsid w:val="00EA388D"/>
    <w:rsid w:val="00FB7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1EC"/>
  </w:style>
  <w:style w:type="paragraph" w:styleId="Footer">
    <w:name w:val="footer"/>
    <w:basedOn w:val="Normal"/>
    <w:link w:val="Foot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1EC"/>
  </w:style>
  <w:style w:type="paragraph" w:styleId="BalloonText">
    <w:name w:val="Balloon Text"/>
    <w:basedOn w:val="Normal"/>
    <w:link w:val="BalloonTextChar"/>
    <w:uiPriority w:val="99"/>
    <w:semiHidden/>
    <w:unhideWhenUsed/>
    <w:rsid w:val="00363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1EC"/>
  </w:style>
  <w:style w:type="paragraph" w:styleId="Footer">
    <w:name w:val="footer"/>
    <w:basedOn w:val="Normal"/>
    <w:link w:val="FooterChar"/>
    <w:uiPriority w:val="99"/>
    <w:semiHidden/>
    <w:unhideWhenUsed/>
    <w:rsid w:val="00363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1EC"/>
  </w:style>
  <w:style w:type="paragraph" w:styleId="BalloonText">
    <w:name w:val="Balloon Text"/>
    <w:basedOn w:val="Normal"/>
    <w:link w:val="BalloonTextChar"/>
    <w:uiPriority w:val="99"/>
    <w:semiHidden/>
    <w:unhideWhenUsed/>
    <w:rsid w:val="003631E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E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Spens</dc:creator>
  <cp:lastModifiedBy>doctor</cp:lastModifiedBy>
  <cp:revision>2</cp:revision>
  <cp:lastPrinted>2014-02-09T18:39:00Z</cp:lastPrinted>
  <dcterms:created xsi:type="dcterms:W3CDTF">2014-03-16T16:59:00Z</dcterms:created>
  <dcterms:modified xsi:type="dcterms:W3CDTF">2014-03-16T16:59:00Z</dcterms:modified>
</cp:coreProperties>
</file>