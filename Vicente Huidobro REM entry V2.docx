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BC3F40" w14:textId="10A0F8D8" w:rsidR="00C12C19" w:rsidRPr="002D5604" w:rsidRDefault="00C12C19" w:rsidP="00AC7FB1">
      <w:pPr>
        <w:spacing w:line="276" w:lineRule="auto"/>
        <w:rPr>
          <w:i/>
        </w:rPr>
      </w:pPr>
      <w:r w:rsidRPr="002D5604">
        <w:rPr>
          <w:i/>
        </w:rPr>
        <w:t>Routledge Encyclopedia of Modernism</w:t>
      </w:r>
    </w:p>
    <w:p w14:paraId="4358DFBB" w14:textId="12CF187D" w:rsidR="00C7051C" w:rsidRPr="002D5604" w:rsidRDefault="00C12C19" w:rsidP="00AC7FB1">
      <w:pPr>
        <w:spacing w:line="276" w:lineRule="auto"/>
      </w:pPr>
      <w:r w:rsidRPr="002D5604">
        <w:t>“Vicente Huidobro</w:t>
      </w:r>
      <w:r w:rsidR="006929C9" w:rsidRPr="002D5604">
        <w:t xml:space="preserve"> (1893-1948)</w:t>
      </w:r>
      <w:r w:rsidRPr="002D5604">
        <w:t>”</w:t>
      </w:r>
    </w:p>
    <w:p w14:paraId="1A3EFD4F" w14:textId="77777777" w:rsidR="00C12C19" w:rsidRPr="002D5604" w:rsidRDefault="00C12C19" w:rsidP="00AC7FB1">
      <w:pPr>
        <w:spacing w:line="276" w:lineRule="auto"/>
      </w:pPr>
    </w:p>
    <w:p w14:paraId="75321007" w14:textId="77777777" w:rsidR="007E2566" w:rsidRPr="002D5604" w:rsidRDefault="007E2566" w:rsidP="00AC7FB1">
      <w:pPr>
        <w:spacing w:line="276" w:lineRule="auto"/>
      </w:pPr>
    </w:p>
    <w:p w14:paraId="6C61A27E" w14:textId="418CE9C2" w:rsidR="006F28DC" w:rsidRPr="002D5604" w:rsidRDefault="0099038F" w:rsidP="00AC7FB1">
      <w:pPr>
        <w:spacing w:line="276" w:lineRule="auto"/>
      </w:pPr>
      <w:r w:rsidRPr="002D5604">
        <w:t xml:space="preserve">Vicente Huidobro is one of the key figures of the Latin American avant-garde. </w:t>
      </w:r>
      <w:r w:rsidR="00555485" w:rsidRPr="002D5604">
        <w:t>A trans</w:t>
      </w:r>
      <w:r w:rsidR="006F28DC" w:rsidRPr="002D5604">
        <w:t>n</w:t>
      </w:r>
      <w:r w:rsidR="00555485" w:rsidRPr="002D5604">
        <w:t xml:space="preserve">ational </w:t>
      </w:r>
      <w:r w:rsidR="006F28DC" w:rsidRPr="002D5604">
        <w:t>polyglot who published poetry in French and in Spanish, Huidobro was an important bridge between Europe and Latin America.</w:t>
      </w:r>
      <w:r w:rsidR="00EE55D5" w:rsidRPr="002D5604">
        <w:t xml:space="preserve"> Perhaps best known for his colorful personality (and aristocratic </w:t>
      </w:r>
      <w:r w:rsidR="008D1687" w:rsidRPr="002D5604">
        <w:t>background</w:t>
      </w:r>
      <w:r w:rsidR="00EE55D5" w:rsidRPr="002D5604">
        <w:t xml:space="preserve">), </w:t>
      </w:r>
      <w:r w:rsidR="00E26315">
        <w:t xml:space="preserve">his </w:t>
      </w:r>
      <w:r w:rsidR="00EE55D5" w:rsidRPr="002D5604">
        <w:t xml:space="preserve">penchant for </w:t>
      </w:r>
      <w:r w:rsidR="00630045" w:rsidRPr="002D5604">
        <w:t xml:space="preserve">writing artistic </w:t>
      </w:r>
      <w:r w:rsidR="00EE55D5" w:rsidRPr="002D5604">
        <w:t xml:space="preserve">manifestos, </w:t>
      </w:r>
      <w:r w:rsidR="00E26315">
        <w:t xml:space="preserve">his </w:t>
      </w:r>
      <w:r w:rsidR="00EE55D5" w:rsidRPr="002D5604">
        <w:t>scathing polemics with contemporary artists (including André Breton</w:t>
      </w:r>
      <w:r w:rsidR="00BB2BF0" w:rsidRPr="002D5604">
        <w:t>, Luis Buñuel</w:t>
      </w:r>
      <w:r w:rsidR="00EE55D5" w:rsidRPr="002D5604">
        <w:t xml:space="preserve">, </w:t>
      </w:r>
      <w:r w:rsidR="00BB2BF0" w:rsidRPr="002D5604">
        <w:t>Filippo Marinetti and Guillermo de Toro</w:t>
      </w:r>
      <w:r w:rsidR="00EE55D5" w:rsidRPr="002D5604">
        <w:t>), as well as his Creationist and literary cubist aesthetics, Huidobro left an indelible mark on the internation</w:t>
      </w:r>
      <w:r w:rsidR="00C733AF" w:rsidRPr="002D5604">
        <w:t>al modernist artistic community in a number of different visual and literary genres.</w:t>
      </w:r>
    </w:p>
    <w:p w14:paraId="2EB05759" w14:textId="7FD01279" w:rsidR="006F28DC" w:rsidRPr="002D5604" w:rsidRDefault="006F28DC" w:rsidP="00AC7FB1">
      <w:pPr>
        <w:spacing w:line="276" w:lineRule="auto"/>
      </w:pPr>
    </w:p>
    <w:p w14:paraId="6BA98978" w14:textId="1B2641D9" w:rsidR="003957D1" w:rsidRPr="002D5604" w:rsidRDefault="008D1687" w:rsidP="00AC7FB1">
      <w:pPr>
        <w:spacing w:line="276" w:lineRule="auto"/>
      </w:pPr>
      <w:r w:rsidRPr="002D5604">
        <w:t xml:space="preserve">Huidobro’s Creationist literary movement conceived of poetry as an </w:t>
      </w:r>
      <w:r w:rsidR="008D43AC" w:rsidRPr="002D5604">
        <w:t>autonomous and anti-mimetic art form</w:t>
      </w:r>
      <w:r w:rsidRPr="002D5604">
        <w:t xml:space="preserve"> that would no longer rely on the nature-worship of previous generations. </w:t>
      </w:r>
      <w:r w:rsidR="00E26315">
        <w:t>A</w:t>
      </w:r>
      <w:r w:rsidRPr="002D5604">
        <w:t xml:space="preserve">s Huidobro </w:t>
      </w:r>
      <w:r w:rsidR="00E26315">
        <w:t>argued</w:t>
      </w:r>
      <w:r w:rsidR="00E26315" w:rsidRPr="002D5604">
        <w:t xml:space="preserve"> </w:t>
      </w:r>
      <w:r w:rsidRPr="002D5604">
        <w:t xml:space="preserve">in </w:t>
      </w:r>
      <w:r w:rsidR="00E26315">
        <w:t>his</w:t>
      </w:r>
      <w:r w:rsidR="00E26315" w:rsidRPr="002D5604">
        <w:t xml:space="preserve"> </w:t>
      </w:r>
      <w:r w:rsidRPr="002D5604">
        <w:t>manifestos—dating from 1914 (“Non serviam”) to the early 1930s (</w:t>
      </w:r>
      <w:r w:rsidR="003B5ECD" w:rsidRPr="002D5604">
        <w:rPr>
          <w:i/>
        </w:rPr>
        <w:t>Total</w:t>
      </w:r>
      <w:r w:rsidR="003B5ECD" w:rsidRPr="002D5604">
        <w:t>)—</w:t>
      </w:r>
      <w:r w:rsidR="00C733AF" w:rsidRPr="002D5604">
        <w:t xml:space="preserve">the poet should </w:t>
      </w:r>
      <w:r w:rsidR="00EA7824" w:rsidRPr="002D5604">
        <w:t xml:space="preserve">aspire to </w:t>
      </w:r>
      <w:r w:rsidR="00C733AF" w:rsidRPr="002D5604">
        <w:t xml:space="preserve">be </w:t>
      </w:r>
      <w:r w:rsidR="00EA7824" w:rsidRPr="002D5604">
        <w:t xml:space="preserve">a </w:t>
      </w:r>
      <w:r w:rsidR="00C733AF" w:rsidRPr="002D5604">
        <w:t xml:space="preserve">“little God” </w:t>
      </w:r>
      <w:r w:rsidR="001206EB" w:rsidRPr="002D5604">
        <w:t xml:space="preserve">whose flowers literally “bloom in the poem” (“Arte poética”, 1916). </w:t>
      </w:r>
      <w:r w:rsidR="0077052F" w:rsidRPr="002D5604">
        <w:t xml:space="preserve">Huidobro also explored the relationship between word and image in his </w:t>
      </w:r>
      <w:r w:rsidR="00A03F2A" w:rsidRPr="002D5604">
        <w:t>typographically experimental</w:t>
      </w:r>
      <w:r w:rsidR="0077052F" w:rsidRPr="002D5604">
        <w:t xml:space="preserve"> </w:t>
      </w:r>
      <w:r w:rsidR="0077052F" w:rsidRPr="002D5604">
        <w:rPr>
          <w:i/>
        </w:rPr>
        <w:t>caligrammes</w:t>
      </w:r>
      <w:r w:rsidR="0077052F" w:rsidRPr="002D5604">
        <w:t xml:space="preserve"> and painted poems (</w:t>
      </w:r>
      <w:r w:rsidR="000764C7" w:rsidRPr="002D5604">
        <w:t xml:space="preserve">exhibited </w:t>
      </w:r>
      <w:r w:rsidR="004B3FE9" w:rsidRPr="002D5604">
        <w:t>in a Parisian theater in 1922</w:t>
      </w:r>
      <w:r w:rsidR="0077052F" w:rsidRPr="002D5604">
        <w:t>), bringing a new voice to the kind of literary cubism produced in the first few decades of the</w:t>
      </w:r>
      <w:r w:rsidR="00E26315">
        <w:t xml:space="preserve"> twentieth </w:t>
      </w:r>
      <w:r w:rsidR="0077052F" w:rsidRPr="002D5604">
        <w:t>century.</w:t>
      </w:r>
      <w:r w:rsidR="003957D1" w:rsidRPr="002D5604">
        <w:t xml:space="preserve"> He collaborate</w:t>
      </w:r>
      <w:r w:rsidR="00E26315">
        <w:t>d</w:t>
      </w:r>
      <w:r w:rsidR="003957D1" w:rsidRPr="002D5604">
        <w:t xml:space="preserve"> with noted </w:t>
      </w:r>
      <w:r w:rsidR="00BF2606" w:rsidRPr="002D5604">
        <w:t xml:space="preserve">writers, artists and intellectuals such as Apollinaire, Max Jacob, Francis Picabia, Gerardo Diego, Paul Éluard, Pierre </w:t>
      </w:r>
      <w:r w:rsidR="00EA4A54" w:rsidRPr="002D5604">
        <w:t>Reverdy</w:t>
      </w:r>
      <w:r w:rsidR="00BF2606" w:rsidRPr="002D5604">
        <w:t xml:space="preserve">, Blaise Cendrars and others, </w:t>
      </w:r>
      <w:r w:rsidR="00EA4A54">
        <w:t>designing</w:t>
      </w:r>
      <w:r w:rsidR="003957D1" w:rsidRPr="002D5604">
        <w:t xml:space="preserve"> innovative literary magazines </w:t>
      </w:r>
      <w:r w:rsidR="00BF2606" w:rsidRPr="002D5604">
        <w:t xml:space="preserve">with titles like </w:t>
      </w:r>
      <w:r w:rsidR="00BF2606" w:rsidRPr="002D5604">
        <w:rPr>
          <w:i/>
        </w:rPr>
        <w:t>Nord-Sud</w:t>
      </w:r>
      <w:r w:rsidR="009D0753" w:rsidRPr="002D5604">
        <w:t xml:space="preserve"> and </w:t>
      </w:r>
      <w:r w:rsidR="00BF2606" w:rsidRPr="002D5604">
        <w:rPr>
          <w:i/>
        </w:rPr>
        <w:t>Création</w:t>
      </w:r>
      <w:r w:rsidR="009D0753" w:rsidRPr="002D5604">
        <w:t xml:space="preserve"> and contributing to </w:t>
      </w:r>
      <w:r w:rsidR="009D0753" w:rsidRPr="002D5604">
        <w:rPr>
          <w:i/>
        </w:rPr>
        <w:t>L’Esprit nouveau, L’Élan</w:t>
      </w:r>
      <w:r w:rsidR="009D0753" w:rsidRPr="002D5604">
        <w:t xml:space="preserve"> and </w:t>
      </w:r>
      <w:r w:rsidR="009D0753" w:rsidRPr="002D5604">
        <w:rPr>
          <w:i/>
        </w:rPr>
        <w:t>Dada</w:t>
      </w:r>
      <w:r w:rsidR="00D93711" w:rsidRPr="002D5604">
        <w:t xml:space="preserve">, to name a </w:t>
      </w:r>
      <w:commentRangeStart w:id="0"/>
      <w:r w:rsidR="00D93711" w:rsidRPr="002D5604">
        <w:t>few</w:t>
      </w:r>
      <w:commentRangeEnd w:id="0"/>
      <w:r w:rsidR="00E26315">
        <w:rPr>
          <w:rStyle w:val="CommentReference"/>
        </w:rPr>
        <w:commentReference w:id="0"/>
      </w:r>
      <w:r w:rsidR="00D93711" w:rsidRPr="002D5604">
        <w:t>.</w:t>
      </w:r>
      <w:r w:rsidR="009D0753" w:rsidRPr="002D5604">
        <w:t xml:space="preserve"> </w:t>
      </w:r>
    </w:p>
    <w:p w14:paraId="5969CBE7" w14:textId="4B15A13E" w:rsidR="00BF2606" w:rsidRPr="002D5604" w:rsidRDefault="00BF2606" w:rsidP="00AC7FB1">
      <w:pPr>
        <w:spacing w:line="276" w:lineRule="auto"/>
      </w:pPr>
    </w:p>
    <w:p w14:paraId="2ED44D68" w14:textId="1F3DF356" w:rsidR="00424C39" w:rsidRPr="002D5604" w:rsidRDefault="0078467B" w:rsidP="00AC7FB1">
      <w:pPr>
        <w:spacing w:line="276" w:lineRule="auto"/>
      </w:pPr>
      <w:r w:rsidRPr="002D5604">
        <w:t>Huidobro’s masterpiece</w:t>
      </w:r>
      <w:ins w:id="1" w:author="Eric Hayot" w:date="2012-06-29T13:42:00Z">
        <w:r w:rsidR="00E26315">
          <w:t>,</w:t>
        </w:r>
      </w:ins>
      <w:r w:rsidRPr="002D5604">
        <w:t xml:space="preserve"> </w:t>
      </w:r>
      <w:r w:rsidRPr="002D5604">
        <w:rPr>
          <w:i/>
        </w:rPr>
        <w:t>Altazor: Poem in Seven Cantos</w:t>
      </w:r>
      <w:r w:rsidR="00A825E1" w:rsidRPr="002D5604">
        <w:t xml:space="preserve"> (begun in 1919 but not published until 1931)</w:t>
      </w:r>
      <w:ins w:id="2" w:author="Eric Hayot" w:date="2012-06-29T13:42:00Z">
        <w:r w:rsidR="00E26315">
          <w:t>,</w:t>
        </w:r>
      </w:ins>
      <w:r w:rsidR="004C54FA" w:rsidRPr="002D5604">
        <w:t xml:space="preserve"> closes off the so-called period of radical experimentation in the Latin American poetic avant-gardes</w:t>
      </w:r>
      <w:ins w:id="3" w:author="Eric Hayot" w:date="2012-06-29T13:42:00Z">
        <w:r w:rsidR="00E26315">
          <w:t>.I</w:t>
        </w:r>
      </w:ins>
      <w:r w:rsidR="00761259" w:rsidRPr="002D5604">
        <w:t xml:space="preserve">ts anti-epic, anti-poetic linguistic machinations make it a centerpiece of the Latin American literary canon. </w:t>
      </w:r>
      <w:r w:rsidR="00B13E42" w:rsidRPr="002D5604">
        <w:t xml:space="preserve">Composed in both French and in Spanish—thus obeying the ethic that it reveals in </w:t>
      </w:r>
      <w:r w:rsidR="00424C39" w:rsidRPr="002D5604">
        <w:t xml:space="preserve">its </w:t>
      </w:r>
      <w:r w:rsidR="00B13E42" w:rsidRPr="002D5604">
        <w:t>P</w:t>
      </w:r>
      <w:r w:rsidR="00424C39" w:rsidRPr="002D5604">
        <w:t>reface, that “[o]</w:t>
      </w:r>
      <w:r w:rsidR="00555485" w:rsidRPr="002D5604">
        <w:t>ne should write in a language that is not the mother tongue”</w:t>
      </w:r>
      <w:r w:rsidR="00424C39" w:rsidRPr="002D5604">
        <w:t>—</w:t>
      </w:r>
      <w:r w:rsidR="00424C39" w:rsidRPr="002D5604">
        <w:rPr>
          <w:i/>
        </w:rPr>
        <w:t xml:space="preserve">Altazor </w:t>
      </w:r>
      <w:r w:rsidR="00806C01" w:rsidRPr="002D5604">
        <w:t xml:space="preserve">narrates the allegorical fall of </w:t>
      </w:r>
      <w:r w:rsidR="00472285" w:rsidRPr="002D5604">
        <w:t xml:space="preserve">the </w:t>
      </w:r>
      <w:r w:rsidR="00806C01" w:rsidRPr="002D5604">
        <w:t>eponymous protagonist through the cosmos and in language</w:t>
      </w:r>
      <w:r w:rsidR="00425973" w:rsidRPr="002D5604">
        <w:t xml:space="preserve">. </w:t>
      </w:r>
      <w:r w:rsidR="00E26315">
        <w:t>The</w:t>
      </w:r>
      <w:r w:rsidR="00472285" w:rsidRPr="002D5604">
        <w:t xml:space="preserve"> poem </w:t>
      </w:r>
      <w:r w:rsidR="004C4F3A" w:rsidRPr="002D5604">
        <w:t xml:space="preserve">touches </w:t>
      </w:r>
      <w:r w:rsidR="00EA4A54">
        <w:t xml:space="preserve">on philosophical, </w:t>
      </w:r>
      <w:r w:rsidR="004C4F3A" w:rsidRPr="002D5604">
        <w:t xml:space="preserve">mystical, religious, linguistic, cosmological, and erotic themes </w:t>
      </w:r>
      <w:r w:rsidR="001D78E2" w:rsidRPr="002D5604">
        <w:t xml:space="preserve">in its </w:t>
      </w:r>
      <w:r w:rsidR="004C4F3A" w:rsidRPr="002D5604">
        <w:t>progressive deconstruction of t</w:t>
      </w:r>
      <w:r w:rsidR="008E65A9" w:rsidRPr="002D5604">
        <w:t xml:space="preserve">he word, </w:t>
      </w:r>
      <w:r w:rsidR="00C754DC" w:rsidRPr="002D5604">
        <w:t xml:space="preserve">creating a new </w:t>
      </w:r>
      <w:r w:rsidR="00EA4A54" w:rsidRPr="002D5604">
        <w:t>language</w:t>
      </w:r>
      <w:r w:rsidR="00C754DC" w:rsidRPr="002D5604">
        <w:t xml:space="preserve"> </w:t>
      </w:r>
      <w:r w:rsidR="008E65A9" w:rsidRPr="002D5604">
        <w:t xml:space="preserve">that </w:t>
      </w:r>
      <w:r w:rsidR="00C754DC" w:rsidRPr="002D5604">
        <w:t>rise</w:t>
      </w:r>
      <w:r w:rsidR="008E65A9" w:rsidRPr="002D5604">
        <w:t>s</w:t>
      </w:r>
      <w:r w:rsidR="00C754DC" w:rsidRPr="002D5604">
        <w:t xml:space="preserve"> from the material ashes</w:t>
      </w:r>
      <w:r w:rsidR="008E65A9" w:rsidRPr="002D5604">
        <w:t xml:space="preserve"> in the poem’s final disarticulated syllables.</w:t>
      </w:r>
    </w:p>
    <w:p w14:paraId="2A9B81F2" w14:textId="77777777" w:rsidR="00BC4C5F" w:rsidRPr="002D5604" w:rsidRDefault="00BC4C5F" w:rsidP="00AC7FB1">
      <w:pPr>
        <w:spacing w:line="276" w:lineRule="auto"/>
      </w:pPr>
    </w:p>
    <w:p w14:paraId="2F6BE099" w14:textId="26ACE609" w:rsidR="008E65E2" w:rsidRPr="002D5604" w:rsidRDefault="008E65E2" w:rsidP="00AC7FB1">
      <w:pPr>
        <w:spacing w:line="276" w:lineRule="auto"/>
      </w:pPr>
      <w:r w:rsidRPr="002D5604">
        <w:t xml:space="preserve">Following </w:t>
      </w:r>
      <w:r w:rsidRPr="002D5604">
        <w:rPr>
          <w:i/>
        </w:rPr>
        <w:t>Altazor</w:t>
      </w:r>
      <w:r w:rsidRPr="002D5604">
        <w:t>’s publication, Huidobro</w:t>
      </w:r>
      <w:r w:rsidR="00685C14" w:rsidRPr="002D5604">
        <w:t>’s life and work turned to</w:t>
      </w:r>
      <w:r w:rsidRPr="002D5604">
        <w:t xml:space="preserve"> activism </w:t>
      </w:r>
      <w:r w:rsidR="00CE0753" w:rsidRPr="002D5604">
        <w:t xml:space="preserve">and more </w:t>
      </w:r>
      <w:r w:rsidR="00685C14" w:rsidRPr="002D5604">
        <w:t>politically</w:t>
      </w:r>
      <w:r w:rsidR="00E26315">
        <w:t xml:space="preserve"> </w:t>
      </w:r>
      <w:r w:rsidR="00EA4A54" w:rsidRPr="002D5604">
        <w:t>committed</w:t>
      </w:r>
      <w:r w:rsidR="00CE0753" w:rsidRPr="002D5604">
        <w:t xml:space="preserve"> </w:t>
      </w:r>
      <w:r w:rsidR="00685C14" w:rsidRPr="002D5604">
        <w:t xml:space="preserve">literary creation, as evidenced by </w:t>
      </w:r>
      <w:r w:rsidR="004D5328" w:rsidRPr="002D5604">
        <w:t>his support of the Republican</w:t>
      </w:r>
      <w:r w:rsidR="00D00F81" w:rsidRPr="002D5604">
        <w:t xml:space="preserve"> cause in the Spanish Civil War, his praise of the Soviet state and his role as Allied war correspondent (for “The Voice of America”) in World War II.</w:t>
      </w:r>
      <w:r w:rsidR="004D65AC" w:rsidRPr="002D5604">
        <w:t xml:space="preserve"> Huidobro </w:t>
      </w:r>
      <w:r w:rsidR="00083D46" w:rsidRPr="002D5604">
        <w:t xml:space="preserve">died of a cerebral </w:t>
      </w:r>
      <w:r w:rsidR="00EA4A54" w:rsidRPr="002D5604">
        <w:t>hemorrhage</w:t>
      </w:r>
      <w:r w:rsidR="00083D46" w:rsidRPr="002D5604">
        <w:t xml:space="preserve"> sustained during wartime; he is buried in a hillside grave overlooking the sea in Cartagena, Chile, under a monument that quotes </w:t>
      </w:r>
      <w:r w:rsidR="00083D46" w:rsidRPr="002D5604">
        <w:rPr>
          <w:i/>
        </w:rPr>
        <w:t>Altazor</w:t>
      </w:r>
      <w:r w:rsidR="00015EAF" w:rsidRPr="002D5604">
        <w:t>’s fifth canto:</w:t>
      </w:r>
    </w:p>
    <w:p w14:paraId="5EF7767B" w14:textId="77777777" w:rsidR="00083D46" w:rsidRPr="002D5604" w:rsidRDefault="00083D46" w:rsidP="00AC7FB1">
      <w:pPr>
        <w:spacing w:line="276" w:lineRule="auto"/>
      </w:pPr>
    </w:p>
    <w:p w14:paraId="26F7CEBF" w14:textId="0D39A5F6" w:rsidR="00870BA3" w:rsidRDefault="00645435" w:rsidP="00AC7FB1">
      <w:pPr>
        <w:spacing w:line="276" w:lineRule="auto"/>
      </w:pPr>
      <w:r w:rsidRPr="002D5604">
        <w:t>“</w:t>
      </w:r>
      <w:r w:rsidR="00083D46" w:rsidRPr="002D5604">
        <w:t xml:space="preserve">Here lies the poet Vicente Huidobro / </w:t>
      </w:r>
      <w:r w:rsidR="00544119">
        <w:t xml:space="preserve">the tomb opens and in its depths we see </w:t>
      </w:r>
      <w:r w:rsidRPr="002D5604">
        <w:t>the sea.”</w:t>
      </w:r>
    </w:p>
    <w:p w14:paraId="535BCF20" w14:textId="77777777" w:rsidR="00E05428" w:rsidRDefault="00E05428" w:rsidP="00AC7FB1">
      <w:pPr>
        <w:spacing w:line="276" w:lineRule="auto"/>
      </w:pPr>
    </w:p>
    <w:p w14:paraId="0425EA3A" w14:textId="73546564" w:rsidR="00E05428" w:rsidRPr="000A14EC" w:rsidRDefault="00E05428" w:rsidP="00AC7FB1">
      <w:pPr>
        <w:spacing w:line="276" w:lineRule="auto"/>
        <w:rPr>
          <w:u w:val="single"/>
        </w:rPr>
      </w:pPr>
      <w:r w:rsidRPr="000A14EC">
        <w:rPr>
          <w:u w:val="single"/>
        </w:rPr>
        <w:t>Suggestions for further reading:</w:t>
      </w:r>
    </w:p>
    <w:p w14:paraId="3D976041" w14:textId="77777777" w:rsidR="00E05428" w:rsidRDefault="00E05428" w:rsidP="00AC7FB1">
      <w:pPr>
        <w:spacing w:line="276" w:lineRule="auto"/>
      </w:pPr>
    </w:p>
    <w:p w14:paraId="00600814" w14:textId="6736C5B1" w:rsidR="00AC7FB1" w:rsidRPr="00AC7FB1" w:rsidRDefault="00AC7FB1" w:rsidP="00AC7FB1">
      <w:pPr>
        <w:tabs>
          <w:tab w:val="left" w:pos="180"/>
          <w:tab w:val="left" w:pos="360"/>
          <w:tab w:val="left" w:pos="720"/>
          <w:tab w:val="left" w:pos="990"/>
          <w:tab w:val="left" w:pos="1800"/>
          <w:tab w:val="left" w:pos="2250"/>
          <w:tab w:val="left" w:pos="8280"/>
        </w:tabs>
        <w:spacing w:line="276" w:lineRule="auto"/>
        <w:rPr>
          <w:lang w:val="es-ES"/>
        </w:rPr>
      </w:pPr>
      <w:r>
        <w:t xml:space="preserve">Correa-Díaz, Luis and Scott Weintraub, eds. </w:t>
      </w:r>
      <w:r>
        <w:rPr>
          <w:i/>
        </w:rPr>
        <w:t>Huidobro’s Futurity: 21</w:t>
      </w:r>
      <w:r w:rsidRPr="00AC7FB1">
        <w:rPr>
          <w:i/>
          <w:vertAlign w:val="superscript"/>
        </w:rPr>
        <w:t>st</w:t>
      </w:r>
      <w:r>
        <w:rPr>
          <w:i/>
        </w:rPr>
        <w:t>-Century Approaches</w:t>
      </w:r>
      <w:r>
        <w:t xml:space="preserve">. </w:t>
      </w:r>
      <w:r w:rsidRPr="00AC7FB1">
        <w:rPr>
          <w:lang w:val="es-ES"/>
        </w:rPr>
        <w:t xml:space="preserve">Minneapolis: U of </w:t>
      </w:r>
      <w:r w:rsidRPr="00AC7FB1">
        <w:t>Minnesota P Hispanic Issues OnLine, 2010.</w:t>
      </w:r>
      <w:r>
        <w:t xml:space="preserve"> &lt;</w:t>
      </w:r>
      <w:hyperlink r:id="rId7" w:history="1">
        <w:r w:rsidRPr="00AC7FB1">
          <w:rPr>
            <w:rStyle w:val="Hyperlink"/>
          </w:rPr>
          <w:t>http://hispanicissues.umn.edu/Spring2010.html</w:t>
        </w:r>
      </w:hyperlink>
      <w:r w:rsidRPr="00AC7FB1">
        <w:t xml:space="preserve">&gt; </w:t>
      </w:r>
    </w:p>
    <w:p w14:paraId="5DACA591" w14:textId="77777777" w:rsidR="00AC7FB1" w:rsidRDefault="00AC7FB1" w:rsidP="00AC7FB1">
      <w:pPr>
        <w:tabs>
          <w:tab w:val="left" w:pos="360"/>
        </w:tabs>
        <w:spacing w:line="276" w:lineRule="auto"/>
      </w:pPr>
    </w:p>
    <w:p w14:paraId="35E72D29" w14:textId="24025F9E" w:rsidR="006C49D7" w:rsidRPr="00115F9B" w:rsidRDefault="006C49D7" w:rsidP="00AC7FB1">
      <w:pPr>
        <w:tabs>
          <w:tab w:val="left" w:pos="360"/>
        </w:tabs>
        <w:spacing w:line="276" w:lineRule="auto"/>
      </w:pPr>
      <w:r>
        <w:t>De Costa, René</w:t>
      </w:r>
      <w:r w:rsidRPr="00115F9B">
        <w:t>.</w:t>
      </w:r>
      <w:r>
        <w:t xml:space="preserve"> </w:t>
      </w:r>
      <w:r w:rsidRPr="00811AD4">
        <w:rPr>
          <w:i/>
        </w:rPr>
        <w:t>Vicente Huidobro: The Careers of a Poet</w:t>
      </w:r>
      <w:r w:rsidRPr="00115F9B">
        <w:t>.</w:t>
      </w:r>
      <w:r>
        <w:t xml:space="preserve"> </w:t>
      </w:r>
      <w:r w:rsidRPr="00115F9B">
        <w:t>London:</w:t>
      </w:r>
      <w:r>
        <w:t xml:space="preserve"> </w:t>
      </w:r>
      <w:r w:rsidRPr="00115F9B">
        <w:t>Oxford UP, 1984.</w:t>
      </w:r>
    </w:p>
    <w:p w14:paraId="43588451" w14:textId="77777777" w:rsidR="00AC7FB1" w:rsidRDefault="00AC7FB1" w:rsidP="00AC7FB1">
      <w:pPr>
        <w:tabs>
          <w:tab w:val="left" w:pos="360"/>
        </w:tabs>
        <w:spacing w:line="276" w:lineRule="auto"/>
      </w:pPr>
    </w:p>
    <w:p w14:paraId="64F4AAA9" w14:textId="3038FBB7" w:rsidR="006C49D7" w:rsidRPr="00C45631" w:rsidRDefault="006C49D7" w:rsidP="00AC7FB1">
      <w:pPr>
        <w:tabs>
          <w:tab w:val="left" w:pos="360"/>
        </w:tabs>
        <w:spacing w:line="276" w:lineRule="auto"/>
      </w:pPr>
      <w:r>
        <w:t>Huidobro, Vicente</w:t>
      </w:r>
      <w:r w:rsidRPr="00115F9B">
        <w:t>.</w:t>
      </w:r>
      <w:r>
        <w:t xml:space="preserve"> </w:t>
      </w:r>
      <w:r w:rsidRPr="00811AD4">
        <w:rPr>
          <w:i/>
        </w:rPr>
        <w:t>Altazor, or, A Voyage in a Parachute: Poem in VII Cantos</w:t>
      </w:r>
      <w:r w:rsidRPr="00115F9B">
        <w:t>.</w:t>
      </w:r>
      <w:r>
        <w:t xml:space="preserve"> </w:t>
      </w:r>
      <w:r w:rsidRPr="00115F9B">
        <w:t>Trans. Eliot Weinberger.</w:t>
      </w:r>
      <w:r>
        <w:t xml:space="preserve"> </w:t>
      </w:r>
      <w:r w:rsidRPr="00C45631">
        <w:t>Middletown: Wesleyan UP, 2004.</w:t>
      </w:r>
    </w:p>
    <w:p w14:paraId="35D8ECB2" w14:textId="77777777" w:rsidR="00AC7FB1" w:rsidRDefault="00AC7FB1" w:rsidP="00AC7FB1">
      <w:pPr>
        <w:tabs>
          <w:tab w:val="left" w:pos="360"/>
        </w:tabs>
        <w:spacing w:line="276" w:lineRule="auto"/>
      </w:pPr>
    </w:p>
    <w:p w14:paraId="7A1E0FD9" w14:textId="566D0F6B" w:rsidR="00D26633" w:rsidRPr="00D26633" w:rsidRDefault="00D26633" w:rsidP="00AC7FB1">
      <w:pPr>
        <w:tabs>
          <w:tab w:val="left" w:pos="360"/>
        </w:tabs>
        <w:spacing w:line="276" w:lineRule="auto"/>
      </w:pPr>
      <w:r>
        <w:t xml:space="preserve">---. </w:t>
      </w:r>
      <w:r>
        <w:rPr>
          <w:i/>
        </w:rPr>
        <w:t>The Selected Poetry of Vicente Huidobro</w:t>
      </w:r>
      <w:r>
        <w:t xml:space="preserve">. Trans. David Guss. </w:t>
      </w:r>
      <w:r w:rsidR="006E2DE5">
        <w:t xml:space="preserve">New York: </w:t>
      </w:r>
      <w:r>
        <w:t>New Directions, 1982.</w:t>
      </w:r>
    </w:p>
    <w:p w14:paraId="5DFD3743" w14:textId="77777777" w:rsidR="00AC7FB1" w:rsidRDefault="00AC7FB1" w:rsidP="00AC7FB1">
      <w:pPr>
        <w:tabs>
          <w:tab w:val="left" w:pos="360"/>
        </w:tabs>
        <w:spacing w:line="276" w:lineRule="auto"/>
      </w:pPr>
    </w:p>
    <w:p w14:paraId="2D5B2AEF" w14:textId="486A585C" w:rsidR="00821077" w:rsidRPr="002D5604" w:rsidRDefault="00821077" w:rsidP="00821077">
      <w:r>
        <w:t>“Vicente Huidobro”. Web portal hosted by La Universidad de Chile. &lt;</w:t>
      </w:r>
      <w:hyperlink r:id="rId8" w:history="1">
        <w:r w:rsidRPr="002D5604">
          <w:rPr>
            <w:rStyle w:val="Hyperlink"/>
          </w:rPr>
          <w:t>http://www.vicentehuidobro.uchile.cl/</w:t>
        </w:r>
      </w:hyperlink>
      <w:r>
        <w:rPr>
          <w:rStyle w:val="Hyperlink"/>
        </w:rPr>
        <w:t>&gt;</w:t>
      </w:r>
      <w:r w:rsidRPr="002D5604">
        <w:t xml:space="preserve"> </w:t>
      </w:r>
    </w:p>
    <w:p w14:paraId="1D8ADA15" w14:textId="77777777" w:rsidR="00821077" w:rsidRDefault="00821077" w:rsidP="00AC7FB1">
      <w:pPr>
        <w:tabs>
          <w:tab w:val="left" w:pos="360"/>
        </w:tabs>
        <w:spacing w:line="276" w:lineRule="auto"/>
      </w:pPr>
    </w:p>
    <w:p w14:paraId="13D23D3D" w14:textId="741D9146" w:rsidR="009E1AD4" w:rsidRPr="00115F9B" w:rsidRDefault="009E1AD4" w:rsidP="00AC7FB1">
      <w:pPr>
        <w:tabs>
          <w:tab w:val="left" w:pos="360"/>
        </w:tabs>
        <w:spacing w:line="276" w:lineRule="auto"/>
      </w:pPr>
      <w:r w:rsidRPr="00115F9B">
        <w:t>Sucre, Guillermo.</w:t>
      </w:r>
      <w:r>
        <w:t xml:space="preserve"> </w:t>
      </w:r>
      <w:r w:rsidRPr="00811AD4">
        <w:rPr>
          <w:i/>
        </w:rPr>
        <w:t>La máscara, la transparencia. Ensayos sobre poesía hispanoamericana</w:t>
      </w:r>
      <w:r w:rsidRPr="00115F9B">
        <w:t>.</w:t>
      </w:r>
      <w:r w:rsidR="002014A9">
        <w:t xml:space="preserve"> </w:t>
      </w:r>
      <w:r w:rsidRPr="00115F9B">
        <w:t>México:</w:t>
      </w:r>
      <w:r>
        <w:t xml:space="preserve"> </w:t>
      </w:r>
      <w:r w:rsidRPr="00115F9B">
        <w:t>Tierra Firme, 1985.</w:t>
      </w:r>
    </w:p>
    <w:p w14:paraId="563DF3EF" w14:textId="77777777" w:rsidR="00AC7FB1" w:rsidRDefault="00AC7FB1" w:rsidP="00AC7FB1">
      <w:pPr>
        <w:tabs>
          <w:tab w:val="left" w:pos="360"/>
        </w:tabs>
        <w:spacing w:line="276" w:lineRule="auto"/>
      </w:pPr>
    </w:p>
    <w:p w14:paraId="6B9C8489" w14:textId="1CBE6710" w:rsidR="00031981" w:rsidRDefault="009E1AD4" w:rsidP="00AC7FB1">
      <w:pPr>
        <w:tabs>
          <w:tab w:val="left" w:pos="360"/>
        </w:tabs>
        <w:spacing w:line="276" w:lineRule="auto"/>
      </w:pPr>
      <w:r w:rsidRPr="00115F9B">
        <w:t>Yúdice, George.</w:t>
      </w:r>
      <w:r>
        <w:t xml:space="preserve"> </w:t>
      </w:r>
      <w:r w:rsidRPr="00811AD4">
        <w:rPr>
          <w:i/>
        </w:rPr>
        <w:t>Vicente Huidobro y la motivación del lenguaje</w:t>
      </w:r>
      <w:r w:rsidRPr="00115F9B">
        <w:t>.</w:t>
      </w:r>
      <w:r>
        <w:t xml:space="preserve"> </w:t>
      </w:r>
      <w:r w:rsidRPr="00115F9B">
        <w:t>Buenos Aires:</w:t>
      </w:r>
      <w:r>
        <w:t xml:space="preserve"> </w:t>
      </w:r>
      <w:r w:rsidR="002014A9">
        <w:t xml:space="preserve">Editorial </w:t>
      </w:r>
      <w:r w:rsidRPr="00115F9B">
        <w:t>Galerna, 1978.</w:t>
      </w:r>
    </w:p>
    <w:p w14:paraId="4439BBCC" w14:textId="77777777" w:rsidR="00E26315" w:rsidRDefault="00E26315" w:rsidP="00AC7FB1">
      <w:pPr>
        <w:tabs>
          <w:tab w:val="left" w:pos="360"/>
        </w:tabs>
        <w:spacing w:line="276" w:lineRule="auto"/>
      </w:pPr>
    </w:p>
    <w:p w14:paraId="4F96703E" w14:textId="77777777" w:rsidR="00E26315" w:rsidRPr="00E26315" w:rsidRDefault="00E26315" w:rsidP="00E26315">
      <w:pPr>
        <w:tabs>
          <w:tab w:val="left" w:pos="360"/>
        </w:tabs>
        <w:spacing w:line="276" w:lineRule="auto"/>
      </w:pPr>
      <w:r w:rsidRPr="00E26315">
        <w:t>Scott Weintraub</w:t>
      </w:r>
    </w:p>
    <w:p w14:paraId="595CDB7B" w14:textId="77777777" w:rsidR="00E26315" w:rsidRPr="00E26315" w:rsidRDefault="00E26315" w:rsidP="00E26315">
      <w:pPr>
        <w:tabs>
          <w:tab w:val="left" w:pos="360"/>
        </w:tabs>
        <w:spacing w:line="276" w:lineRule="auto"/>
      </w:pPr>
      <w:r w:rsidRPr="00E26315">
        <w:t>Assistant Professor of Spanish</w:t>
      </w:r>
    </w:p>
    <w:p w14:paraId="5A5CD92B" w14:textId="77777777" w:rsidR="00E26315" w:rsidRPr="00E26315" w:rsidRDefault="00E26315" w:rsidP="00E26315">
      <w:pPr>
        <w:tabs>
          <w:tab w:val="left" w:pos="360"/>
        </w:tabs>
        <w:spacing w:line="276" w:lineRule="auto"/>
      </w:pPr>
      <w:r w:rsidRPr="00E26315">
        <w:t>Department of Languages, Literatures and Cultures</w:t>
      </w:r>
    </w:p>
    <w:p w14:paraId="37043E82" w14:textId="77777777" w:rsidR="00E26315" w:rsidRPr="00E26315" w:rsidRDefault="00E26315" w:rsidP="00E26315">
      <w:pPr>
        <w:tabs>
          <w:tab w:val="left" w:pos="360"/>
        </w:tabs>
        <w:spacing w:line="276" w:lineRule="auto"/>
      </w:pPr>
      <w:r w:rsidRPr="00E26315">
        <w:t>The University of New Hampshire</w:t>
      </w:r>
    </w:p>
    <w:p w14:paraId="75E65567" w14:textId="77777777" w:rsidR="00E26315" w:rsidRDefault="00E26315" w:rsidP="00AC7FB1">
      <w:pPr>
        <w:tabs>
          <w:tab w:val="left" w:pos="360"/>
        </w:tabs>
        <w:spacing w:line="276" w:lineRule="auto"/>
        <w:rPr>
          <w:ins w:id="4" w:author="Weintraub, Scott" w:date="2012-06-29T15:41:00Z"/>
        </w:rPr>
      </w:pPr>
    </w:p>
    <w:p w14:paraId="6D9F5B1C" w14:textId="77777777" w:rsidR="000A14EC" w:rsidRDefault="000A14EC" w:rsidP="00AC7FB1">
      <w:pPr>
        <w:tabs>
          <w:tab w:val="left" w:pos="360"/>
        </w:tabs>
        <w:spacing w:line="276" w:lineRule="auto"/>
        <w:rPr>
          <w:ins w:id="5" w:author="Weintraub, Scott" w:date="2012-06-29T15:41:00Z"/>
        </w:rPr>
      </w:pPr>
    </w:p>
    <w:p w14:paraId="1577402E" w14:textId="78A78100" w:rsidR="000A14EC" w:rsidRDefault="000A14EC" w:rsidP="00AC7FB1">
      <w:pPr>
        <w:tabs>
          <w:tab w:val="left" w:pos="360"/>
        </w:tabs>
        <w:spacing w:line="276" w:lineRule="auto"/>
        <w:rPr>
          <w:ins w:id="6" w:author="Weintraub, Scott" w:date="2012-06-29T15:42:00Z"/>
        </w:rPr>
      </w:pPr>
      <w:ins w:id="7" w:author="Weintraub, Scott" w:date="2012-06-29T15:41:00Z">
        <w:r>
          <w:t xml:space="preserve">[Eric—all of these changes look fine. The only deletion that I feel might be important is the one about Huidobro’s long residence in Europe—I think that it shows that he wasn’t just </w:t>
        </w:r>
      </w:ins>
      <w:ins w:id="8" w:author="Weintraub, Scott" w:date="2012-06-29T15:42:00Z">
        <w:r>
          <w:t>reading and writing from far away, but rather was really integrating himself into the “center” from a marginal place.</w:t>
        </w:r>
      </w:ins>
    </w:p>
    <w:p w14:paraId="092F5A4A" w14:textId="01D6C255" w:rsidR="000A14EC" w:rsidRDefault="000A14EC" w:rsidP="00AC7FB1">
      <w:pPr>
        <w:tabs>
          <w:tab w:val="left" w:pos="360"/>
        </w:tabs>
        <w:spacing w:line="276" w:lineRule="auto"/>
        <w:rPr>
          <w:ins w:id="9" w:author="Weintraub, Scott" w:date="2012-06-29T15:42:00Z"/>
        </w:rPr>
      </w:pPr>
      <w:ins w:id="10" w:author="Weintraub, Scott" w:date="2012-06-29T15:42:00Z">
        <w:r>
          <w:t>Regarding media suggestions:</w:t>
        </w:r>
      </w:ins>
    </w:p>
    <w:p w14:paraId="4D0CDF13" w14:textId="77777777" w:rsidR="000A14EC" w:rsidRDefault="000A14EC" w:rsidP="00AC7FB1">
      <w:pPr>
        <w:tabs>
          <w:tab w:val="left" w:pos="360"/>
        </w:tabs>
        <w:spacing w:line="276" w:lineRule="auto"/>
        <w:rPr>
          <w:ins w:id="11" w:author="Weintraub, Scott" w:date="2012-06-29T15:43:00Z"/>
        </w:rPr>
      </w:pPr>
    </w:p>
    <w:p w14:paraId="454D8290" w14:textId="24386497" w:rsidR="000A14EC" w:rsidRDefault="000A14EC" w:rsidP="00AC7FB1">
      <w:pPr>
        <w:tabs>
          <w:tab w:val="left" w:pos="360"/>
        </w:tabs>
        <w:spacing w:line="276" w:lineRule="auto"/>
        <w:rPr>
          <w:ins w:id="12" w:author="Weintraub, Scott" w:date="2012-06-29T15:43:00Z"/>
        </w:rPr>
      </w:pPr>
      <w:ins w:id="13" w:author="Weintraub, Scott" w:date="2012-06-29T15:43:00Z">
        <w:r>
          <w:t>“Vicente Huidobro”, portrait drawn by Pablo Picasso (1921); &lt;</w:t>
        </w:r>
        <w:r>
          <w:fldChar w:fldCharType="begin"/>
        </w:r>
        <w:r>
          <w:instrText xml:space="preserve"> HYPERLINK "</w:instrText>
        </w:r>
        <w:r w:rsidRPr="000A14EC">
          <w:instrText>http://www.vicentehuidobro.uchile.cl/galeria/galeria21.htm</w:instrText>
        </w:r>
        <w:r>
          <w:instrText xml:space="preserve">" </w:instrText>
        </w:r>
        <w:r>
          <w:fldChar w:fldCharType="separate"/>
        </w:r>
        <w:r w:rsidRPr="00407140">
          <w:rPr>
            <w:rStyle w:val="Hyperlink"/>
          </w:rPr>
          <w:t>http://www.vicentehuidobro.uchile.cl/galeria/galeria21.htm</w:t>
        </w:r>
        <w:r>
          <w:fldChar w:fldCharType="end"/>
        </w:r>
        <w:r>
          <w:t>&gt;</w:t>
        </w:r>
      </w:ins>
    </w:p>
    <w:p w14:paraId="6BDD4F4E" w14:textId="77777777" w:rsidR="000A14EC" w:rsidRDefault="000A14EC" w:rsidP="00AC7FB1">
      <w:pPr>
        <w:tabs>
          <w:tab w:val="left" w:pos="360"/>
        </w:tabs>
        <w:spacing w:line="276" w:lineRule="auto"/>
        <w:rPr>
          <w:ins w:id="14" w:author="Weintraub, Scott" w:date="2012-06-29T15:43:00Z"/>
        </w:rPr>
      </w:pPr>
    </w:p>
    <w:p w14:paraId="2277B512" w14:textId="654A3475" w:rsidR="000A14EC" w:rsidRDefault="00AC386F" w:rsidP="00AC7FB1">
      <w:pPr>
        <w:tabs>
          <w:tab w:val="left" w:pos="360"/>
        </w:tabs>
        <w:spacing w:line="276" w:lineRule="auto"/>
        <w:rPr>
          <w:ins w:id="15" w:author="Weintraub, Scott" w:date="2012-06-29T15:50:00Z"/>
        </w:rPr>
      </w:pPr>
      <w:ins w:id="16" w:author="Weintraub, Scott" w:date="2012-06-29T15:44:00Z">
        <w:r>
          <w:t>“Moulin”, painted poem (Huidobro and Robert Dela</w:t>
        </w:r>
      </w:ins>
      <w:ins w:id="17" w:author="Weintraub, Scott" w:date="2012-06-29T15:48:00Z">
        <w:r w:rsidR="00790C4B">
          <w:t>unay</w:t>
        </w:r>
      </w:ins>
      <w:ins w:id="18" w:author="Weintraub, Scott" w:date="2012-06-29T15:45:00Z">
        <w:r>
          <w:t xml:space="preserve">) (exhibited June 1922 in the </w:t>
        </w:r>
      </w:ins>
      <w:ins w:id="19" w:author="Weintraub, Scott" w:date="2012-06-29T15:47:00Z">
        <w:r w:rsidR="006E4BDF">
          <w:t xml:space="preserve">Théatre </w:t>
        </w:r>
      </w:ins>
      <w:ins w:id="20" w:author="Weintraub, Scott" w:date="2012-06-29T15:45:00Z">
        <w:r>
          <w:t xml:space="preserve">Edouard VII, Paris) </w:t>
        </w:r>
      </w:ins>
      <w:ins w:id="21" w:author="Weintraub, Scott" w:date="2012-06-29T15:50:00Z">
        <w:r w:rsidR="00790C4B">
          <w:fldChar w:fldCharType="begin"/>
        </w:r>
        <w:r w:rsidR="00790C4B">
          <w:instrText xml:space="preserve"> HYPERLINK "</w:instrText>
        </w:r>
      </w:ins>
      <w:ins w:id="22" w:author="Weintraub, Scott" w:date="2012-06-29T15:45:00Z">
        <w:r w:rsidR="00790C4B" w:rsidRPr="00AC386F">
          <w:instrText>http://www.memoriachilena.cl/temas/documento_detalle2.asp?id=MC0004800</w:instrText>
        </w:r>
      </w:ins>
      <w:ins w:id="23" w:author="Weintraub, Scott" w:date="2012-06-29T15:50:00Z">
        <w:r w:rsidR="00790C4B">
          <w:instrText xml:space="preserve">" </w:instrText>
        </w:r>
        <w:r w:rsidR="00790C4B">
          <w:fldChar w:fldCharType="separate"/>
        </w:r>
        <w:r w:rsidR="00A840E7">
          <w:rPr>
            <w:rStyle w:val="Hyperlink"/>
          </w:rPr>
          <w:t>&lt;</w:t>
        </w:r>
        <w:r w:rsidR="00A840E7" w:rsidRPr="00A840E7">
          <w:rPr>
            <w:rStyle w:val="Hyperlink"/>
          </w:rPr>
          <w:t>http://www.memoriachilena.cl/temas/documento_detalle2.asp?id=MC0004800&amp;id_ut=vicentehuidobro(1893-1948)&amp;pag=0</w:t>
        </w:r>
        <w:r w:rsidR="00790C4B">
          <w:fldChar w:fldCharType="end"/>
        </w:r>
        <w:r w:rsidR="00A840E7">
          <w:t>&gt;</w:t>
        </w:r>
        <w:bookmarkStart w:id="24" w:name="_GoBack"/>
        <w:bookmarkEnd w:id="24"/>
      </w:ins>
    </w:p>
    <w:p w14:paraId="62446C54" w14:textId="77777777" w:rsidR="00790C4B" w:rsidRDefault="00790C4B" w:rsidP="00AC7FB1">
      <w:pPr>
        <w:tabs>
          <w:tab w:val="left" w:pos="360"/>
        </w:tabs>
        <w:spacing w:line="276" w:lineRule="auto"/>
        <w:rPr>
          <w:ins w:id="25" w:author="Weintraub, Scott" w:date="2012-06-29T15:50:00Z"/>
        </w:rPr>
      </w:pPr>
    </w:p>
    <w:p w14:paraId="7B1F2C89" w14:textId="23CAA5F4" w:rsidR="00790C4B" w:rsidRDefault="00790C4B" w:rsidP="00AC7FB1">
      <w:pPr>
        <w:tabs>
          <w:tab w:val="left" w:pos="360"/>
        </w:tabs>
        <w:spacing w:line="276" w:lineRule="auto"/>
        <w:rPr>
          <w:ins w:id="26" w:author="Weintraub, Scott" w:date="2012-06-29T15:43:00Z"/>
        </w:rPr>
      </w:pPr>
      <w:ins w:id="27" w:author="Weintraub, Scott" w:date="2012-06-29T15:50:00Z">
        <w:r>
          <w:t xml:space="preserve">“Paysage”, </w:t>
        </w:r>
        <w:r>
          <w:t xml:space="preserve">”, painted poem (Huidobro and Robert Delaunay) (exhibited June 1922 in the Théatre Edouard VII, Paris) </w:t>
        </w:r>
        <w:r>
          <w:t>&lt;</w:t>
        </w:r>
        <w:r w:rsidRPr="00790C4B">
          <w:t>http://www.memoriachilena.cl/temas/documento_detalle2.asp?id=MC0004829&amp;id_ut=vicentehuidobro(1893-1948)&amp;pag=0</w:t>
        </w:r>
        <w:r>
          <w:t>&gt;</w:t>
        </w:r>
      </w:ins>
    </w:p>
    <w:p w14:paraId="2792AE99" w14:textId="77777777" w:rsidR="000A14EC" w:rsidRPr="002D5604" w:rsidRDefault="000A14EC" w:rsidP="00AC7FB1">
      <w:pPr>
        <w:tabs>
          <w:tab w:val="left" w:pos="360"/>
        </w:tabs>
        <w:spacing w:line="276" w:lineRule="auto"/>
      </w:pPr>
    </w:p>
    <w:sectPr w:rsidR="000A14EC" w:rsidRPr="002D5604" w:rsidSect="00155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Eric Hayot" w:date="2012-06-29T13:42:00Z" w:initials="EH">
    <w:p w14:paraId="7646F49D" w14:textId="598F952B" w:rsidR="00E26315" w:rsidRDefault="00E26315">
      <w:pPr>
        <w:pStyle w:val="CommentText"/>
      </w:pPr>
      <w:r>
        <w:rPr>
          <w:rStyle w:val="CommentReference"/>
        </w:rPr>
        <w:annotationRef/>
      </w:r>
      <w:r>
        <w:t>We will have to put in capital letters any of these words that are also REM entries; I’ll take care of that.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E15FD4"/>
    <w:multiLevelType w:val="hybridMultilevel"/>
    <w:tmpl w:val="F7503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8AB"/>
    <w:rsid w:val="00011C00"/>
    <w:rsid w:val="00015EAF"/>
    <w:rsid w:val="00031981"/>
    <w:rsid w:val="00032D46"/>
    <w:rsid w:val="00050A52"/>
    <w:rsid w:val="00061E53"/>
    <w:rsid w:val="0006596F"/>
    <w:rsid w:val="000764C7"/>
    <w:rsid w:val="00083D46"/>
    <w:rsid w:val="000A14EC"/>
    <w:rsid w:val="000C0D1A"/>
    <w:rsid w:val="00115A52"/>
    <w:rsid w:val="001206EB"/>
    <w:rsid w:val="001307A2"/>
    <w:rsid w:val="001551E2"/>
    <w:rsid w:val="00160376"/>
    <w:rsid w:val="001D78E2"/>
    <w:rsid w:val="002014A9"/>
    <w:rsid w:val="00236302"/>
    <w:rsid w:val="00241CC5"/>
    <w:rsid w:val="00256C5E"/>
    <w:rsid w:val="0029508E"/>
    <w:rsid w:val="002D5604"/>
    <w:rsid w:val="00310057"/>
    <w:rsid w:val="00342498"/>
    <w:rsid w:val="00353AED"/>
    <w:rsid w:val="003736B4"/>
    <w:rsid w:val="0037680E"/>
    <w:rsid w:val="003869EC"/>
    <w:rsid w:val="00394179"/>
    <w:rsid w:val="003957D1"/>
    <w:rsid w:val="003A2B51"/>
    <w:rsid w:val="003B5ECD"/>
    <w:rsid w:val="003B721C"/>
    <w:rsid w:val="003E1CF1"/>
    <w:rsid w:val="003E59D6"/>
    <w:rsid w:val="00407BB1"/>
    <w:rsid w:val="00424C39"/>
    <w:rsid w:val="00425973"/>
    <w:rsid w:val="00427A7C"/>
    <w:rsid w:val="0046320B"/>
    <w:rsid w:val="00472285"/>
    <w:rsid w:val="00481E8F"/>
    <w:rsid w:val="004B3FE9"/>
    <w:rsid w:val="004C229D"/>
    <w:rsid w:val="004C4F3A"/>
    <w:rsid w:val="004C54FA"/>
    <w:rsid w:val="004D5328"/>
    <w:rsid w:val="004D65AC"/>
    <w:rsid w:val="00502842"/>
    <w:rsid w:val="005116FD"/>
    <w:rsid w:val="00544119"/>
    <w:rsid w:val="00555485"/>
    <w:rsid w:val="005643D4"/>
    <w:rsid w:val="005968C7"/>
    <w:rsid w:val="005A3F8A"/>
    <w:rsid w:val="005A70A6"/>
    <w:rsid w:val="00614557"/>
    <w:rsid w:val="00630045"/>
    <w:rsid w:val="00630A11"/>
    <w:rsid w:val="00640F0F"/>
    <w:rsid w:val="00645435"/>
    <w:rsid w:val="00671AA9"/>
    <w:rsid w:val="00685C14"/>
    <w:rsid w:val="006929C9"/>
    <w:rsid w:val="006C0381"/>
    <w:rsid w:val="006C49D7"/>
    <w:rsid w:val="006C558D"/>
    <w:rsid w:val="006E2DE5"/>
    <w:rsid w:val="006E4BDF"/>
    <w:rsid w:val="006F19A8"/>
    <w:rsid w:val="006F28DC"/>
    <w:rsid w:val="00725A5E"/>
    <w:rsid w:val="007553E7"/>
    <w:rsid w:val="00761259"/>
    <w:rsid w:val="00766780"/>
    <w:rsid w:val="0077052F"/>
    <w:rsid w:val="0078467B"/>
    <w:rsid w:val="00790C4B"/>
    <w:rsid w:val="007B1BE2"/>
    <w:rsid w:val="007E2566"/>
    <w:rsid w:val="00800A3C"/>
    <w:rsid w:val="00806C01"/>
    <w:rsid w:val="00821077"/>
    <w:rsid w:val="0085128E"/>
    <w:rsid w:val="00857100"/>
    <w:rsid w:val="00870BA3"/>
    <w:rsid w:val="00886C0F"/>
    <w:rsid w:val="008A2BDD"/>
    <w:rsid w:val="008D1687"/>
    <w:rsid w:val="008D43AC"/>
    <w:rsid w:val="008E65A9"/>
    <w:rsid w:val="008E65E2"/>
    <w:rsid w:val="009147BC"/>
    <w:rsid w:val="00973A1E"/>
    <w:rsid w:val="0099038F"/>
    <w:rsid w:val="009A6751"/>
    <w:rsid w:val="009D0753"/>
    <w:rsid w:val="009E1AD4"/>
    <w:rsid w:val="00A03F2A"/>
    <w:rsid w:val="00A64171"/>
    <w:rsid w:val="00A825E1"/>
    <w:rsid w:val="00A840E7"/>
    <w:rsid w:val="00A93D27"/>
    <w:rsid w:val="00AC386F"/>
    <w:rsid w:val="00AC7FB1"/>
    <w:rsid w:val="00B073DF"/>
    <w:rsid w:val="00B13E42"/>
    <w:rsid w:val="00B769BB"/>
    <w:rsid w:val="00B80756"/>
    <w:rsid w:val="00B86461"/>
    <w:rsid w:val="00B958AB"/>
    <w:rsid w:val="00BB2BF0"/>
    <w:rsid w:val="00BC4C5F"/>
    <w:rsid w:val="00BE0E47"/>
    <w:rsid w:val="00BF2606"/>
    <w:rsid w:val="00C12C19"/>
    <w:rsid w:val="00C32EB5"/>
    <w:rsid w:val="00C55C34"/>
    <w:rsid w:val="00C7051C"/>
    <w:rsid w:val="00C733AF"/>
    <w:rsid w:val="00C754DC"/>
    <w:rsid w:val="00CD1E52"/>
    <w:rsid w:val="00CE0753"/>
    <w:rsid w:val="00CF3DC4"/>
    <w:rsid w:val="00D00F81"/>
    <w:rsid w:val="00D071CD"/>
    <w:rsid w:val="00D26633"/>
    <w:rsid w:val="00D93711"/>
    <w:rsid w:val="00DA3215"/>
    <w:rsid w:val="00DD5FDB"/>
    <w:rsid w:val="00E02F16"/>
    <w:rsid w:val="00E05428"/>
    <w:rsid w:val="00E258CD"/>
    <w:rsid w:val="00E26315"/>
    <w:rsid w:val="00E47957"/>
    <w:rsid w:val="00E5418B"/>
    <w:rsid w:val="00E9524A"/>
    <w:rsid w:val="00EA4A54"/>
    <w:rsid w:val="00EA7824"/>
    <w:rsid w:val="00EE55D5"/>
    <w:rsid w:val="00F017F7"/>
    <w:rsid w:val="00F436C1"/>
    <w:rsid w:val="00FE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4131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F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0A5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0057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1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F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0A5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0057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1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hyperlink" Target="http://hispanicissues.umn.edu/Spring2010.html" TargetMode="External"/><Relationship Id="rId8" Type="http://schemas.openxmlformats.org/officeDocument/2006/relationships/hyperlink" Target="http://www.vicentehuidobro.uchile.cl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800</Words>
  <Characters>4563</Characters>
  <Application>Microsoft Macintosh Word</Application>
  <DocSecurity>0</DocSecurity>
  <Lines>38</Lines>
  <Paragraphs>10</Paragraphs>
  <ScaleCrop>false</ScaleCrop>
  <Company/>
  <LinksUpToDate>false</LinksUpToDate>
  <CharactersWithSpaces>5353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Weintraub, Scott</dc:creator>
  <cp:keywords/>
  <dc:description/>
  <cp:lastModifiedBy>Weintraub, Scott</cp:lastModifiedBy>
  <cp:revision>8</cp:revision>
  <cp:lastPrinted>2012-06-22T20:52:00Z</cp:lastPrinted>
  <dcterms:created xsi:type="dcterms:W3CDTF">2012-06-29T19:14:00Z</dcterms:created>
  <dcterms:modified xsi:type="dcterms:W3CDTF">2012-06-29T19:50:00Z</dcterms:modified>
</cp:coreProperties>
</file>