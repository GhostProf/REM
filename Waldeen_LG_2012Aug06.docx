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993" w:rsidRPr="004E7F55" w:rsidRDefault="00CA7993">
      <w:pPr>
        <w:widowControl w:val="0"/>
        <w:rPr>
          <w:szCs w:val="24"/>
        </w:rPr>
      </w:pPr>
      <w:r w:rsidRPr="004E7F55">
        <w:rPr>
          <w:szCs w:val="24"/>
        </w:rPr>
        <w:fldChar w:fldCharType="begin"/>
      </w:r>
      <w:r w:rsidRPr="004E7F55">
        <w:rPr>
          <w:szCs w:val="24"/>
        </w:rPr>
        <w:instrText xml:space="preserve"> SEQ CHAPTER \h \r 1</w:instrText>
      </w:r>
      <w:r w:rsidRPr="004E7F55">
        <w:rPr>
          <w:szCs w:val="24"/>
        </w:rPr>
        <w:fldChar w:fldCharType="end"/>
      </w:r>
      <w:r w:rsidRPr="004E7F55">
        <w:rPr>
          <w:b/>
          <w:szCs w:val="24"/>
        </w:rPr>
        <w:t>Waldeen (Waldeen Falkenstein, b.</w:t>
      </w:r>
      <w:r>
        <w:rPr>
          <w:b/>
          <w:szCs w:val="24"/>
        </w:rPr>
        <w:t xml:space="preserve"> 1 February 1913, Dallas, Texas</w:t>
      </w:r>
      <w:ins w:id="0" w:author="Lynn Garafola" w:date="2012-08-06T13:33:00Z">
        <w:r>
          <w:rPr>
            <w:b/>
            <w:szCs w:val="24"/>
          </w:rPr>
          <w:t xml:space="preserve">; </w:t>
        </w:r>
      </w:ins>
      <w:del w:id="1" w:author="Lynn Garafola" w:date="2012-08-06T13:33:00Z">
        <w:r w:rsidDel="00A04540">
          <w:rPr>
            <w:b/>
            <w:szCs w:val="24"/>
          </w:rPr>
          <w:delText xml:space="preserve">; </w:delText>
        </w:r>
      </w:del>
      <w:r w:rsidRPr="004E7F55">
        <w:rPr>
          <w:b/>
          <w:szCs w:val="24"/>
        </w:rPr>
        <w:t>d. 18 August 1993, Cuernavaca, Mexico)</w:t>
      </w:r>
    </w:p>
    <w:p w:rsidR="00CA7993" w:rsidRPr="004E7F55" w:rsidRDefault="00CA7993">
      <w:pPr>
        <w:widowControl w:val="0"/>
        <w:rPr>
          <w:szCs w:val="24"/>
        </w:rPr>
      </w:pPr>
    </w:p>
    <w:p w:rsidR="00CA7993" w:rsidRPr="004E7F55" w:rsidRDefault="00CA7993">
      <w:pPr>
        <w:widowControl w:val="0"/>
        <w:rPr>
          <w:szCs w:val="24"/>
        </w:rPr>
      </w:pPr>
    </w:p>
    <w:p w:rsidR="00CA7993" w:rsidRPr="004E7F55" w:rsidRDefault="00CA7993">
      <w:pPr>
        <w:widowControl w:val="0"/>
        <w:rPr>
          <w:szCs w:val="24"/>
        </w:rPr>
      </w:pPr>
      <w:r w:rsidRPr="004E7F55">
        <w:rPr>
          <w:b/>
          <w:szCs w:val="24"/>
        </w:rPr>
        <w:t>Summary</w:t>
      </w:r>
    </w:p>
    <w:p w:rsidR="00CA7993" w:rsidRPr="004E7F55" w:rsidRDefault="00CA7993">
      <w:pPr>
        <w:widowControl w:val="0"/>
        <w:rPr>
          <w:szCs w:val="24"/>
        </w:rPr>
      </w:pPr>
      <w:r w:rsidRPr="004E7F55">
        <w:rPr>
          <w:szCs w:val="24"/>
        </w:rPr>
        <w:t xml:space="preserve">For more than half a century, Waldeen made important contributions to modern dance in </w:t>
      </w:r>
      <w:smartTag w:uri="urn:schemas-microsoft-com:office:smarttags" w:element="place">
        <w:smartTag w:uri="urn:schemas-microsoft-com:office:smarttags" w:element="country-region">
          <w:r w:rsidRPr="004E7F55">
            <w:rPr>
              <w:szCs w:val="24"/>
            </w:rPr>
            <w:t>Mexico</w:t>
          </w:r>
        </w:smartTag>
      </w:smartTag>
      <w:r w:rsidRPr="004E7F55">
        <w:rPr>
          <w:szCs w:val="24"/>
        </w:rPr>
        <w:t xml:space="preserve">. Along with Anna Sokolow, Waldeen has been considered one of the ‘founding mothers’ of Mexican modern dance. She worked to adapt foreign modern dance techniques and styles to reflect Mexican sensibilities, culture, society, politics and contemporary artistic currents. As a dance theorist, Waldeen believed in socially committed art that reflected upon the society which created and consumed it. Putting theory into practice, Waldeen studied </w:t>
      </w:r>
      <w:smartTag w:uri="urn:schemas-microsoft-com:office:smarttags" w:element="place">
        <w:smartTag w:uri="urn:schemas-microsoft-com:office:smarttags" w:element="country-region">
          <w:r w:rsidRPr="004E7F55">
            <w:rPr>
              <w:szCs w:val="24"/>
            </w:rPr>
            <w:t>Mexico</w:t>
          </w:r>
        </w:smartTag>
      </w:smartTag>
      <w:r w:rsidRPr="004E7F55">
        <w:rPr>
          <w:szCs w:val="24"/>
        </w:rPr>
        <w:t>’s history and present-day realities, and through a process of collaboration with Mexican-born artists, consolidated a nationalist modern dance aesthetic that resonated with the visual and musical arts of the 1930s and 1940s. In this way, Waldeen gave modern dance, until then identified as a North American or European art form, the national credence it had previously lacked. Through her writings, choreography, performance and teaching, Waldeen influenced a whole generation of Mexican dancers and choreographers, including Guillermina Bravo (founder of the Ballet Nacional de México, an important centre for teaching modern and contemporary dance) and Amalia Hernández (founder of the Ballet Folklórico de México, a world-renowned company which interprets and performs Mexico’s most important folk and regional dances).</w:t>
      </w:r>
    </w:p>
    <w:p w:rsidR="00CA7993" w:rsidRPr="004E7F55" w:rsidRDefault="00CA7993">
      <w:pPr>
        <w:widowControl w:val="0"/>
        <w:rPr>
          <w:szCs w:val="24"/>
        </w:rPr>
      </w:pPr>
    </w:p>
    <w:p w:rsidR="00CA7993" w:rsidRPr="004E7F55" w:rsidRDefault="00CA7993">
      <w:pPr>
        <w:widowControl w:val="0"/>
        <w:rPr>
          <w:szCs w:val="24"/>
        </w:rPr>
      </w:pPr>
      <w:r w:rsidRPr="004E7F55">
        <w:rPr>
          <w:b/>
          <w:szCs w:val="24"/>
        </w:rPr>
        <w:t>Training</w:t>
      </w:r>
    </w:p>
    <w:p w:rsidR="00CA7993" w:rsidRPr="004E7F55" w:rsidRDefault="00CA7993">
      <w:pPr>
        <w:widowControl w:val="0"/>
        <w:rPr>
          <w:szCs w:val="24"/>
        </w:rPr>
      </w:pPr>
      <w:r w:rsidRPr="004E7F55">
        <w:rPr>
          <w:szCs w:val="24"/>
        </w:rPr>
        <w:t xml:space="preserve">Born in </w:t>
      </w:r>
      <w:smartTag w:uri="urn:schemas-microsoft-com:office:smarttags" w:element="State">
        <w:r w:rsidRPr="004E7F55">
          <w:rPr>
            <w:szCs w:val="24"/>
          </w:rPr>
          <w:t>Texas</w:t>
        </w:r>
      </w:smartTag>
      <w:r w:rsidRPr="004E7F55">
        <w:rPr>
          <w:szCs w:val="24"/>
        </w:rPr>
        <w:t xml:space="preserve">, Waldeen began to study ballet in </w:t>
      </w:r>
      <w:smartTag w:uri="urn:schemas-microsoft-com:office:smarttags" w:element="place">
        <w:smartTag w:uri="urn:schemas-microsoft-com:office:smarttags" w:element="City">
          <w:r w:rsidRPr="004E7F55">
            <w:rPr>
              <w:szCs w:val="24"/>
            </w:rPr>
            <w:t>Los Angeles</w:t>
          </w:r>
        </w:smartTag>
      </w:smartTag>
      <w:r w:rsidRPr="004E7F55">
        <w:rPr>
          <w:szCs w:val="24"/>
        </w:rPr>
        <w:t xml:space="preserve"> with the Russians Theodore Kosloff and his wife Maria Alexandra Baldina, and the British dancer Vera Fredowa (Winifred Edwards). At thirteen, Waldeen debuted as a soloist with the Kosloff Ballet and the Los Angeles Opera Company. Two years later, she gave up ballet for modern dance, studying with Benjamin Zemach, a Russian-trained choreographer, theatre director and teacher, and two of Mary Wigman’s students, Harald Kreutzberg and Yvonne Georgi. In 1932, Waldeen joined Michio Ito’s company for a three-year tour of the </w:t>
      </w:r>
      <w:smartTag w:uri="urn:schemas-microsoft-com:office:smarttags" w:element="country-region">
        <w:r w:rsidRPr="004E7F55">
          <w:rPr>
            <w:szCs w:val="24"/>
          </w:rPr>
          <w:t>United States</w:t>
        </w:r>
      </w:smartTag>
      <w:r w:rsidRPr="004E7F55">
        <w:rPr>
          <w:szCs w:val="24"/>
        </w:rPr>
        <w:t xml:space="preserve">, </w:t>
      </w:r>
      <w:smartTag w:uri="urn:schemas-microsoft-com:office:smarttags" w:element="country-region">
        <w:r w:rsidRPr="004E7F55">
          <w:rPr>
            <w:szCs w:val="24"/>
          </w:rPr>
          <w:t>Canada</w:t>
        </w:r>
      </w:smartTag>
      <w:r w:rsidRPr="004E7F55">
        <w:rPr>
          <w:szCs w:val="24"/>
        </w:rPr>
        <w:t xml:space="preserve">, </w:t>
      </w:r>
      <w:smartTag w:uri="urn:schemas-microsoft-com:office:smarttags" w:element="country-region">
        <w:r w:rsidRPr="004E7F55">
          <w:rPr>
            <w:szCs w:val="24"/>
          </w:rPr>
          <w:t>Mexico</w:t>
        </w:r>
      </w:smartTag>
      <w:del w:id="2" w:author="Lynn Garafola" w:date="2012-08-06T13:33:00Z">
        <w:r w:rsidRPr="004E7F55" w:rsidDel="00A04540">
          <w:rPr>
            <w:szCs w:val="24"/>
          </w:rPr>
          <w:delText>,</w:delText>
        </w:r>
      </w:del>
      <w:r w:rsidRPr="004E7F55">
        <w:rPr>
          <w:szCs w:val="24"/>
        </w:rPr>
        <w:t xml:space="preserve"> and </w:t>
      </w:r>
      <w:smartTag w:uri="urn:schemas-microsoft-com:office:smarttags" w:element="place">
        <w:smartTag w:uri="urn:schemas-microsoft-com:office:smarttags" w:element="country-region">
          <w:r w:rsidRPr="004E7F55">
            <w:rPr>
              <w:szCs w:val="24"/>
            </w:rPr>
            <w:t>Japan</w:t>
          </w:r>
        </w:smartTag>
      </w:smartTag>
      <w:r w:rsidRPr="004E7F55">
        <w:rPr>
          <w:szCs w:val="24"/>
        </w:rPr>
        <w:t>. Throughout this period, Waldeen studied philosophy and music and wrote poetry. Inspired by Isadora Duncan and the art of Beethoven, El Greco, Leonardo da Vinci</w:t>
      </w:r>
      <w:del w:id="3" w:author="Lynn Garafola" w:date="2012-08-06T13:33:00Z">
        <w:r w:rsidRPr="004E7F55" w:rsidDel="00A04540">
          <w:rPr>
            <w:szCs w:val="24"/>
          </w:rPr>
          <w:delText>,</w:delText>
        </w:r>
      </w:del>
      <w:r w:rsidRPr="004E7F55">
        <w:rPr>
          <w:szCs w:val="24"/>
        </w:rPr>
        <w:t xml:space="preserve"> and William Blake, Waldeen was also fascinated by Eastern art and philosophy.</w:t>
      </w:r>
    </w:p>
    <w:p w:rsidR="00CA7993" w:rsidRPr="004E7F55" w:rsidRDefault="00CA7993">
      <w:pPr>
        <w:widowControl w:val="0"/>
        <w:rPr>
          <w:szCs w:val="24"/>
        </w:rPr>
      </w:pPr>
    </w:p>
    <w:p w:rsidR="00CA7993" w:rsidRPr="004E7F55" w:rsidRDefault="00CA7993">
      <w:pPr>
        <w:widowControl w:val="0"/>
        <w:rPr>
          <w:szCs w:val="24"/>
        </w:rPr>
      </w:pPr>
      <w:r w:rsidRPr="004E7F55">
        <w:rPr>
          <w:b/>
          <w:szCs w:val="24"/>
        </w:rPr>
        <w:t>Major Contributions to the Field and to Modernism</w:t>
      </w:r>
    </w:p>
    <w:p w:rsidR="00CA7993" w:rsidRPr="004E7F55" w:rsidRDefault="00CA7993">
      <w:pPr>
        <w:widowControl w:val="0"/>
        <w:rPr>
          <w:szCs w:val="24"/>
        </w:rPr>
      </w:pPr>
      <w:r w:rsidRPr="004E7F55">
        <w:rPr>
          <w:szCs w:val="24"/>
        </w:rPr>
        <w:t xml:space="preserve">Waldeen was a foundational figure in the development of Mexican modern dance </w:t>
      </w:r>
      <w:ins w:id="4" w:author="Lynn Garafola" w:date="2012-08-06T13:34:00Z">
        <w:r>
          <w:rPr>
            <w:szCs w:val="24"/>
          </w:rPr>
          <w:t>of</w:t>
        </w:r>
      </w:ins>
      <w:del w:id="5" w:author="Lynn Garafola" w:date="2012-08-06T13:34:00Z">
        <w:r w:rsidRPr="004E7F55" w:rsidDel="00A04540">
          <w:rPr>
            <w:szCs w:val="24"/>
          </w:rPr>
          <w:delText>in</w:delText>
        </w:r>
      </w:del>
      <w:r w:rsidRPr="004E7F55">
        <w:rPr>
          <w:szCs w:val="24"/>
        </w:rPr>
        <w:t xml:space="preserve"> the 1940s and 1950s. In 1939, the Mexican government commissioned Waldeen to form a modern dance company, the Ballet de Belles Artes. During her tenure as the company’s artistic director, she developed a uniquely Mexican modern dance vocabulary that brought modern dance into conversation with other Mexican art forms. Observers hailed her work as bringing to life the murals of the visual artists Diego Rivera, David Alfaro Siqueiros and José Clemente Orozco.</w:t>
      </w:r>
    </w:p>
    <w:p w:rsidR="00CA7993" w:rsidRPr="004E7F55" w:rsidRDefault="00CA7993">
      <w:pPr>
        <w:widowControl w:val="0"/>
        <w:rPr>
          <w:szCs w:val="24"/>
        </w:rPr>
      </w:pPr>
    </w:p>
    <w:p w:rsidR="00CA7993" w:rsidRPr="004E7F55" w:rsidRDefault="00CA7993">
      <w:pPr>
        <w:widowControl w:val="0"/>
        <w:rPr>
          <w:szCs w:val="24"/>
        </w:rPr>
      </w:pPr>
      <w:r w:rsidRPr="004E7F55">
        <w:rPr>
          <w:i/>
          <w:szCs w:val="24"/>
        </w:rPr>
        <w:t>La Coronela</w:t>
      </w:r>
      <w:r w:rsidRPr="004E7F55">
        <w:rPr>
          <w:szCs w:val="24"/>
        </w:rPr>
        <w:t xml:space="preserve"> (</w:t>
      </w:r>
      <w:r w:rsidRPr="004E7F55">
        <w:rPr>
          <w:i/>
          <w:szCs w:val="24"/>
        </w:rPr>
        <w:t>The Colonel</w:t>
      </w:r>
      <w:r w:rsidRPr="004E7F55">
        <w:rPr>
          <w:szCs w:val="24"/>
        </w:rPr>
        <w:t>), a work she choreographed in 1940 was a watershed in Mexican dance history, marking the emergence of modern dance as a national art form. Waldeen collaborated with the composers Silvestre Revueltas and Blas Galindo, the costume and scene designer Gabriel Fernández Ledesma</w:t>
      </w:r>
      <w:del w:id="6" w:author="Lynn Garafola" w:date="2012-08-06T13:34:00Z">
        <w:r w:rsidRPr="004E7F55" w:rsidDel="00A04540">
          <w:rPr>
            <w:szCs w:val="24"/>
          </w:rPr>
          <w:delText>,</w:delText>
        </w:r>
      </w:del>
      <w:r w:rsidRPr="004E7F55">
        <w:rPr>
          <w:szCs w:val="24"/>
        </w:rPr>
        <w:t xml:space="preserve"> and the director Seki Sano.  The four-episode ballet, in which she played a revolutionary heroine, depicted how the Mexican Revolution (1910-17) redeemed the nation from a corrupt and oppressive past.</w:t>
      </w:r>
    </w:p>
    <w:p w:rsidR="00CA7993" w:rsidRPr="004E7F55" w:rsidRDefault="00CA7993">
      <w:pPr>
        <w:widowControl w:val="0"/>
        <w:rPr>
          <w:szCs w:val="24"/>
        </w:rPr>
      </w:pPr>
    </w:p>
    <w:p w:rsidR="00CA7993" w:rsidRPr="004E7F55" w:rsidRDefault="00CA7993">
      <w:pPr>
        <w:widowControl w:val="0"/>
        <w:rPr>
          <w:szCs w:val="24"/>
        </w:rPr>
      </w:pPr>
      <w:r w:rsidRPr="004E7F55">
        <w:rPr>
          <w:szCs w:val="24"/>
        </w:rPr>
        <w:t>Waldeen’s theoretical ideas (published in a 1951 essay and elaborated in a 1982 monograph) informed her choreography. She rejected the notion of ‘pure dance’, because it was based on the artist’s separation from society. She believed that dance artists must take full part in society and create works which reflected broad social concerns and furthered progressive social transformations. To create a ‘Mexican’ choreography, Waldeen studied the country’s Amerindian past and mestizo present. (‘Mestizo’ refers to people of Spanish and indigenous descent. The post-revolutionary nationalist discourse championed the idea that all Mexicans were ‘mestizo’.). Thematically her work dealt with issues of gender, class and social justice. Over the years, Waldeen shared her ideas about the importance of socially aware and nationalist art to her students which became key tenets of Mexican modern dance.</w:t>
      </w:r>
    </w:p>
    <w:p w:rsidR="00CA7993" w:rsidRPr="004E7F55" w:rsidRDefault="00CA7993">
      <w:pPr>
        <w:widowControl w:val="0"/>
        <w:rPr>
          <w:szCs w:val="24"/>
        </w:rPr>
      </w:pPr>
    </w:p>
    <w:p w:rsidR="00CA7993" w:rsidRPr="004E7F55" w:rsidRDefault="00CA7993">
      <w:pPr>
        <w:widowControl w:val="0"/>
        <w:rPr>
          <w:szCs w:val="24"/>
        </w:rPr>
      </w:pPr>
      <w:r w:rsidRPr="004E7F55">
        <w:rPr>
          <w:szCs w:val="24"/>
        </w:rPr>
        <w:t xml:space="preserve">In the early 1960s, at the invitation of Fidel Castro’s government, Waldeen moved to </w:t>
      </w:r>
      <w:smartTag w:uri="urn:schemas-microsoft-com:office:smarttags" w:element="place">
        <w:smartTag w:uri="urn:schemas-microsoft-com:office:smarttags" w:element="country-region">
          <w:r w:rsidRPr="004E7F55">
            <w:rPr>
              <w:szCs w:val="24"/>
            </w:rPr>
            <w:t>Cuba</w:t>
          </w:r>
        </w:smartTag>
      </w:smartTag>
      <w:r w:rsidRPr="004E7F55">
        <w:rPr>
          <w:szCs w:val="24"/>
        </w:rPr>
        <w:t xml:space="preserve"> to teach and choreograph. In the late 1960s she returned to </w:t>
      </w:r>
      <w:smartTag w:uri="urn:schemas-microsoft-com:office:smarttags" w:element="City">
        <w:r w:rsidRPr="004E7F55">
          <w:rPr>
            <w:szCs w:val="24"/>
          </w:rPr>
          <w:t>Mexico City</w:t>
        </w:r>
      </w:smartTag>
      <w:del w:id="7" w:author="Lynn Garafola" w:date="2012-08-06T13:35:00Z">
        <w:r w:rsidRPr="004E7F55" w:rsidDel="00A04540">
          <w:rPr>
            <w:szCs w:val="24"/>
          </w:rPr>
          <w:delText>,</w:delText>
        </w:r>
      </w:del>
      <w:r w:rsidRPr="004E7F55">
        <w:rPr>
          <w:szCs w:val="24"/>
        </w:rPr>
        <w:t xml:space="preserve"> and for the next two decades taught, choreographed</w:t>
      </w:r>
      <w:del w:id="8" w:author="Lynn Garafola" w:date="2012-08-06T13:35:00Z">
        <w:r w:rsidRPr="004E7F55" w:rsidDel="00A04540">
          <w:rPr>
            <w:szCs w:val="24"/>
          </w:rPr>
          <w:delText>,</w:delText>
        </w:r>
      </w:del>
      <w:r w:rsidRPr="004E7F55">
        <w:rPr>
          <w:szCs w:val="24"/>
        </w:rPr>
        <w:t xml:space="preserve"> and organised dance conferences until ill health compelled her to retire in </w:t>
      </w:r>
      <w:smartTag w:uri="urn:schemas-microsoft-com:office:smarttags" w:element="place">
        <w:smartTag w:uri="urn:schemas-microsoft-com:office:smarttags" w:element="City">
          <w:r w:rsidRPr="004E7F55">
            <w:rPr>
              <w:szCs w:val="24"/>
            </w:rPr>
            <w:t>Cuernavaca</w:t>
          </w:r>
        </w:smartTag>
        <w:r w:rsidRPr="004E7F55">
          <w:rPr>
            <w:szCs w:val="24"/>
          </w:rPr>
          <w:t xml:space="preserve">, </w:t>
        </w:r>
        <w:smartTag w:uri="urn:schemas-microsoft-com:office:smarttags" w:element="country-region">
          <w:r w:rsidRPr="004E7F55">
            <w:rPr>
              <w:szCs w:val="24"/>
            </w:rPr>
            <w:t>Mexico</w:t>
          </w:r>
        </w:smartTag>
      </w:smartTag>
      <w:r w:rsidRPr="004E7F55">
        <w:rPr>
          <w:szCs w:val="24"/>
        </w:rPr>
        <w:t>.</w:t>
      </w:r>
    </w:p>
    <w:p w:rsidR="00CA7993" w:rsidRPr="004E7F55" w:rsidRDefault="00CA7993">
      <w:pPr>
        <w:widowControl w:val="0"/>
        <w:rPr>
          <w:szCs w:val="24"/>
        </w:rPr>
      </w:pPr>
    </w:p>
    <w:p w:rsidR="00CA7993" w:rsidRPr="004E7F55" w:rsidRDefault="00CA7993">
      <w:pPr>
        <w:widowControl w:val="0"/>
        <w:rPr>
          <w:szCs w:val="24"/>
        </w:rPr>
      </w:pPr>
      <w:r w:rsidRPr="004E7F55">
        <w:rPr>
          <w:b/>
          <w:szCs w:val="24"/>
        </w:rPr>
        <w:t>Legacy</w:t>
      </w:r>
    </w:p>
    <w:p w:rsidR="00CA7993" w:rsidRPr="004E7F55" w:rsidRDefault="00CA7993">
      <w:pPr>
        <w:widowControl w:val="0"/>
        <w:rPr>
          <w:szCs w:val="24"/>
        </w:rPr>
      </w:pPr>
      <w:r w:rsidRPr="004E7F55">
        <w:rPr>
          <w:szCs w:val="24"/>
        </w:rPr>
        <w:t xml:space="preserve">Waldeen adapted the techniques of modern dance to a Mexican context, taking into account the country’s history and ideologies of post-revolutionary artistic nationalism. She encouraged cross-border artistic exchanges throughout the </w:t>
      </w:r>
      <w:smartTag w:uri="urn:schemas-microsoft-com:office:smarttags" w:element="country-region">
        <w:r w:rsidRPr="004E7F55">
          <w:rPr>
            <w:szCs w:val="24"/>
          </w:rPr>
          <w:t>Americas</w:t>
        </w:r>
      </w:smartTag>
      <w:r w:rsidRPr="004E7F55">
        <w:rPr>
          <w:szCs w:val="24"/>
        </w:rPr>
        <w:t xml:space="preserve">, travelling with dancers to Central America, the </w:t>
      </w:r>
      <w:smartTag w:uri="urn:schemas-microsoft-com:office:smarttags" w:element="country-region">
        <w:r w:rsidRPr="004E7F55">
          <w:rPr>
            <w:szCs w:val="24"/>
          </w:rPr>
          <w:t>United States</w:t>
        </w:r>
      </w:smartTag>
      <w:r w:rsidRPr="004E7F55">
        <w:rPr>
          <w:szCs w:val="24"/>
        </w:rPr>
        <w:t xml:space="preserve"> and the </w:t>
      </w:r>
      <w:smartTag w:uri="urn:schemas-microsoft-com:office:smarttags" w:element="place">
        <w:r w:rsidRPr="004E7F55">
          <w:rPr>
            <w:szCs w:val="24"/>
          </w:rPr>
          <w:t>Caribbean</w:t>
        </w:r>
      </w:smartTag>
      <w:r w:rsidRPr="004E7F55">
        <w:rPr>
          <w:szCs w:val="24"/>
        </w:rPr>
        <w:t>. Her ideas about socially committed and nationalist art influenced a generation of Mexican dancers and continue to reverberate in Mexican modern dance today.</w:t>
      </w:r>
    </w:p>
    <w:p w:rsidR="00CA7993" w:rsidRPr="004E7F55" w:rsidRDefault="00CA7993">
      <w:pPr>
        <w:widowControl w:val="0"/>
        <w:rPr>
          <w:szCs w:val="24"/>
        </w:rPr>
      </w:pPr>
    </w:p>
    <w:p w:rsidR="00CA7993" w:rsidRPr="004E7F55" w:rsidRDefault="00CA7993">
      <w:pPr>
        <w:widowControl w:val="0"/>
        <w:rPr>
          <w:szCs w:val="24"/>
        </w:rPr>
      </w:pPr>
      <w:r w:rsidRPr="004E7F55">
        <w:rPr>
          <w:b/>
          <w:szCs w:val="24"/>
        </w:rPr>
        <w:t>List of Works</w:t>
      </w:r>
      <w:r w:rsidRPr="004E7F55">
        <w:rPr>
          <w:szCs w:val="24"/>
        </w:rPr>
        <w:t xml:space="preserve"> </w:t>
      </w:r>
    </w:p>
    <w:p w:rsidR="00CA7993" w:rsidRPr="004E7F55" w:rsidRDefault="00CA7993">
      <w:pPr>
        <w:widowControl w:val="0"/>
        <w:rPr>
          <w:szCs w:val="24"/>
        </w:rPr>
      </w:pPr>
      <w:r w:rsidRPr="004E7F55">
        <w:rPr>
          <w:i/>
          <w:szCs w:val="24"/>
        </w:rPr>
        <w:t>Seventh Century Sequence</w:t>
      </w:r>
      <w:r w:rsidRPr="004E7F55">
        <w:rPr>
          <w:szCs w:val="24"/>
        </w:rPr>
        <w:t xml:space="preserve"> (1938)</w:t>
      </w:r>
    </w:p>
    <w:p w:rsidR="00CA7993" w:rsidRPr="004E7F55" w:rsidRDefault="00CA7993">
      <w:pPr>
        <w:widowControl w:val="0"/>
        <w:rPr>
          <w:szCs w:val="24"/>
        </w:rPr>
      </w:pPr>
      <w:r w:rsidRPr="004E7F55">
        <w:rPr>
          <w:i/>
          <w:szCs w:val="24"/>
        </w:rPr>
        <w:t>Credo</w:t>
      </w:r>
      <w:r w:rsidRPr="004E7F55">
        <w:rPr>
          <w:szCs w:val="24"/>
        </w:rPr>
        <w:t xml:space="preserve"> (1938)</w:t>
      </w:r>
    </w:p>
    <w:p w:rsidR="00CA7993" w:rsidRPr="004E7F55" w:rsidRDefault="00CA7993">
      <w:pPr>
        <w:widowControl w:val="0"/>
        <w:rPr>
          <w:szCs w:val="24"/>
        </w:rPr>
      </w:pPr>
      <w:r w:rsidRPr="004E7F55">
        <w:rPr>
          <w:i/>
          <w:szCs w:val="24"/>
        </w:rPr>
        <w:t>Salutation</w:t>
      </w:r>
      <w:r w:rsidRPr="004E7F55">
        <w:rPr>
          <w:szCs w:val="24"/>
        </w:rPr>
        <w:t xml:space="preserve"> (1938)</w:t>
      </w:r>
    </w:p>
    <w:p w:rsidR="00CA7993" w:rsidRPr="004E7F55" w:rsidRDefault="00CA7993">
      <w:pPr>
        <w:widowControl w:val="0"/>
        <w:rPr>
          <w:szCs w:val="24"/>
        </w:rPr>
      </w:pPr>
      <w:r w:rsidRPr="004E7F55">
        <w:rPr>
          <w:i/>
          <w:szCs w:val="24"/>
        </w:rPr>
        <w:t>Restatement of Romance</w:t>
      </w:r>
      <w:r w:rsidRPr="004E7F55">
        <w:rPr>
          <w:szCs w:val="24"/>
        </w:rPr>
        <w:t xml:space="preserve"> (1938)</w:t>
      </w:r>
    </w:p>
    <w:p w:rsidR="00CA7993" w:rsidRPr="004E7F55" w:rsidRDefault="00CA7993">
      <w:pPr>
        <w:widowControl w:val="0"/>
        <w:rPr>
          <w:szCs w:val="24"/>
        </w:rPr>
      </w:pPr>
      <w:smartTag w:uri="urn:schemas-microsoft-com:office:smarttags" w:element="place">
        <w:r w:rsidRPr="004E7F55">
          <w:rPr>
            <w:i/>
            <w:szCs w:val="24"/>
          </w:rPr>
          <w:t>Juba</w:t>
        </w:r>
      </w:smartTag>
      <w:r w:rsidRPr="004E7F55">
        <w:rPr>
          <w:szCs w:val="24"/>
        </w:rPr>
        <w:t xml:space="preserve"> (1938)</w:t>
      </w:r>
    </w:p>
    <w:p w:rsidR="00CA7993" w:rsidRPr="004E7F55" w:rsidRDefault="00CA7993">
      <w:pPr>
        <w:widowControl w:val="0"/>
        <w:rPr>
          <w:szCs w:val="24"/>
        </w:rPr>
      </w:pPr>
      <w:r w:rsidRPr="004E7F55">
        <w:rPr>
          <w:i/>
          <w:szCs w:val="24"/>
        </w:rPr>
        <w:t>Prelude</w:t>
      </w:r>
      <w:r w:rsidRPr="004E7F55">
        <w:rPr>
          <w:szCs w:val="24"/>
        </w:rPr>
        <w:t xml:space="preserve"> (1938)</w:t>
      </w:r>
    </w:p>
    <w:p w:rsidR="00CA7993" w:rsidRPr="004E7F55" w:rsidRDefault="00CA7993">
      <w:pPr>
        <w:widowControl w:val="0"/>
        <w:rPr>
          <w:szCs w:val="24"/>
        </w:rPr>
      </w:pPr>
      <w:r w:rsidRPr="004E7F55">
        <w:rPr>
          <w:i/>
          <w:szCs w:val="24"/>
        </w:rPr>
        <w:t>Dance for Regeneration</w:t>
      </w:r>
      <w:r w:rsidRPr="004E7F55">
        <w:rPr>
          <w:szCs w:val="24"/>
        </w:rPr>
        <w:t xml:space="preserve"> (1938)</w:t>
      </w:r>
    </w:p>
    <w:p w:rsidR="00CA7993" w:rsidRPr="004E7F55" w:rsidRDefault="00CA7993">
      <w:pPr>
        <w:widowControl w:val="0"/>
        <w:rPr>
          <w:szCs w:val="24"/>
        </w:rPr>
      </w:pPr>
      <w:r w:rsidRPr="004E7F55">
        <w:rPr>
          <w:i/>
          <w:szCs w:val="24"/>
        </w:rPr>
        <w:t>Three Negro Spirituals</w:t>
      </w:r>
      <w:r w:rsidRPr="004E7F55">
        <w:rPr>
          <w:szCs w:val="24"/>
        </w:rPr>
        <w:t xml:space="preserve"> (1938)</w:t>
      </w:r>
    </w:p>
    <w:p w:rsidR="00CA7993" w:rsidRPr="004E7F55" w:rsidRDefault="00CA7993">
      <w:pPr>
        <w:widowControl w:val="0"/>
        <w:rPr>
          <w:szCs w:val="24"/>
        </w:rPr>
      </w:pPr>
      <w:r w:rsidRPr="004E7F55">
        <w:rPr>
          <w:i/>
          <w:szCs w:val="24"/>
        </w:rPr>
        <w:t xml:space="preserve">Epigrams: Fragments of Old </w:t>
      </w:r>
      <w:smartTag w:uri="urn:schemas-microsoft-com:office:smarttags" w:element="place">
        <w:smartTag w:uri="urn:schemas-microsoft-com:office:smarttags" w:element="country-region">
          <w:r w:rsidRPr="004E7F55">
            <w:rPr>
              <w:i/>
              <w:szCs w:val="24"/>
            </w:rPr>
            <w:t>Spain</w:t>
          </w:r>
        </w:smartTag>
      </w:smartTag>
      <w:r w:rsidRPr="004E7F55">
        <w:rPr>
          <w:szCs w:val="24"/>
        </w:rPr>
        <w:t xml:space="preserve"> (1938)</w:t>
      </w:r>
    </w:p>
    <w:p w:rsidR="00CA7993" w:rsidRPr="004E7F55" w:rsidRDefault="00CA7993">
      <w:pPr>
        <w:widowControl w:val="0"/>
        <w:rPr>
          <w:szCs w:val="24"/>
        </w:rPr>
      </w:pPr>
      <w:r w:rsidRPr="004E7F55">
        <w:rPr>
          <w:i/>
          <w:szCs w:val="24"/>
        </w:rPr>
        <w:t>Las danzas clásicas</w:t>
      </w:r>
      <w:r w:rsidRPr="004E7F55">
        <w:rPr>
          <w:szCs w:val="24"/>
        </w:rPr>
        <w:t xml:space="preserve"> (</w:t>
      </w:r>
      <w:ins w:id="9" w:author="Lynn Garafola" w:date="2012-08-06T13:36:00Z">
        <w:r>
          <w:rPr>
            <w:i/>
            <w:szCs w:val="24"/>
          </w:rPr>
          <w:t>Classical Dances</w:t>
        </w:r>
        <w:r>
          <w:rPr>
            <w:szCs w:val="24"/>
          </w:rPr>
          <w:t>,</w:t>
        </w:r>
        <w:r>
          <w:rPr>
            <w:i/>
            <w:szCs w:val="24"/>
          </w:rPr>
          <w:t xml:space="preserve"> </w:t>
        </w:r>
      </w:ins>
      <w:r w:rsidRPr="00A04540">
        <w:rPr>
          <w:szCs w:val="24"/>
        </w:rPr>
        <w:t>1940</w:t>
      </w:r>
      <w:r w:rsidRPr="004E7F55">
        <w:rPr>
          <w:szCs w:val="24"/>
        </w:rPr>
        <w:t>)</w:t>
      </w:r>
    </w:p>
    <w:p w:rsidR="00CA7993" w:rsidRPr="004E7F55" w:rsidRDefault="00CA7993">
      <w:pPr>
        <w:widowControl w:val="0"/>
        <w:rPr>
          <w:szCs w:val="24"/>
        </w:rPr>
      </w:pPr>
      <w:r w:rsidRPr="004E7F55">
        <w:rPr>
          <w:i/>
          <w:szCs w:val="24"/>
        </w:rPr>
        <w:t>Procesional</w:t>
      </w:r>
      <w:r w:rsidRPr="004E7F55">
        <w:rPr>
          <w:szCs w:val="24"/>
        </w:rPr>
        <w:t xml:space="preserve"> (</w:t>
      </w:r>
      <w:ins w:id="10" w:author="Lynn Garafola" w:date="2012-08-06T13:37:00Z">
        <w:r>
          <w:rPr>
            <w:i/>
            <w:szCs w:val="24"/>
          </w:rPr>
          <w:t>Processional</w:t>
        </w:r>
      </w:ins>
      <w:ins w:id="11" w:author="Lynn Garafola" w:date="2012-08-06T13:36:00Z">
        <w:r>
          <w:rPr>
            <w:szCs w:val="24"/>
          </w:rPr>
          <w:t xml:space="preserve">, </w:t>
        </w:r>
      </w:ins>
      <w:r w:rsidRPr="004E7F55">
        <w:rPr>
          <w:szCs w:val="24"/>
        </w:rPr>
        <w:t>1940)</w:t>
      </w:r>
    </w:p>
    <w:p w:rsidR="00CA7993" w:rsidRPr="004E7F55" w:rsidRDefault="00CA7993">
      <w:pPr>
        <w:widowControl w:val="0"/>
        <w:rPr>
          <w:szCs w:val="24"/>
        </w:rPr>
      </w:pPr>
      <w:r w:rsidRPr="004E7F55">
        <w:rPr>
          <w:i/>
          <w:szCs w:val="24"/>
        </w:rPr>
        <w:t>Danzas de las fuerzas nuevas</w:t>
      </w:r>
      <w:r w:rsidRPr="004E7F55">
        <w:rPr>
          <w:szCs w:val="24"/>
        </w:rPr>
        <w:t xml:space="preserve"> (</w:t>
      </w:r>
      <w:ins w:id="12" w:author="Lynn Garafola" w:date="2012-08-06T13:37:00Z">
        <w:r>
          <w:rPr>
            <w:i/>
            <w:szCs w:val="24"/>
          </w:rPr>
          <w:t>Dances of the New Forces</w:t>
        </w:r>
        <w:r>
          <w:rPr>
            <w:szCs w:val="24"/>
          </w:rPr>
          <w:t xml:space="preserve">, </w:t>
        </w:r>
      </w:ins>
      <w:r w:rsidRPr="004E7F55">
        <w:rPr>
          <w:szCs w:val="24"/>
        </w:rPr>
        <w:t>1940)</w:t>
      </w:r>
    </w:p>
    <w:p w:rsidR="00CA7993" w:rsidRPr="004E7F55" w:rsidRDefault="00CA7993">
      <w:pPr>
        <w:widowControl w:val="0"/>
        <w:rPr>
          <w:szCs w:val="24"/>
        </w:rPr>
      </w:pPr>
      <w:r w:rsidRPr="004E7F55">
        <w:rPr>
          <w:i/>
          <w:szCs w:val="24"/>
        </w:rPr>
        <w:t>La Coronela</w:t>
      </w:r>
      <w:r w:rsidRPr="004E7F55">
        <w:rPr>
          <w:szCs w:val="24"/>
        </w:rPr>
        <w:t xml:space="preserve"> (1940)</w:t>
      </w:r>
    </w:p>
    <w:p w:rsidR="00CA7993" w:rsidRPr="004E7F55" w:rsidRDefault="00CA7993">
      <w:pPr>
        <w:widowControl w:val="0"/>
        <w:rPr>
          <w:szCs w:val="24"/>
        </w:rPr>
      </w:pPr>
      <w:r w:rsidRPr="004E7F55">
        <w:rPr>
          <w:i/>
          <w:szCs w:val="24"/>
        </w:rPr>
        <w:t>Siembra</w:t>
      </w:r>
      <w:r w:rsidRPr="004E7F55">
        <w:rPr>
          <w:szCs w:val="24"/>
        </w:rPr>
        <w:t xml:space="preserve"> (</w:t>
      </w:r>
      <w:ins w:id="13" w:author="Lynn Garafola" w:date="2012-08-06T13:38:00Z">
        <w:r>
          <w:rPr>
            <w:i/>
            <w:szCs w:val="24"/>
          </w:rPr>
          <w:t>Sowing Time</w:t>
        </w:r>
        <w:r>
          <w:rPr>
            <w:szCs w:val="24"/>
          </w:rPr>
          <w:t xml:space="preserve">, </w:t>
        </w:r>
      </w:ins>
      <w:r w:rsidRPr="004E7F55">
        <w:rPr>
          <w:szCs w:val="24"/>
        </w:rPr>
        <w:t>1945)</w:t>
      </w:r>
    </w:p>
    <w:p w:rsidR="00CA7993" w:rsidRPr="004E7F55" w:rsidRDefault="00CA7993">
      <w:pPr>
        <w:widowControl w:val="0"/>
        <w:rPr>
          <w:szCs w:val="24"/>
        </w:rPr>
      </w:pPr>
      <w:r w:rsidRPr="004E7F55">
        <w:rPr>
          <w:i/>
          <w:szCs w:val="24"/>
        </w:rPr>
        <w:t>Elena la traicionera</w:t>
      </w:r>
      <w:r w:rsidRPr="004E7F55">
        <w:rPr>
          <w:szCs w:val="24"/>
        </w:rPr>
        <w:t xml:space="preserve"> (</w:t>
      </w:r>
      <w:ins w:id="14" w:author="Lynn Garafola" w:date="2012-08-06T13:39:00Z">
        <w:r>
          <w:rPr>
            <w:i/>
            <w:szCs w:val="24"/>
          </w:rPr>
          <w:t>Elena the Traitor</w:t>
        </w:r>
        <w:r>
          <w:rPr>
            <w:szCs w:val="24"/>
          </w:rPr>
          <w:t xml:space="preserve">, </w:t>
        </w:r>
      </w:ins>
      <w:r w:rsidRPr="004E7F55">
        <w:rPr>
          <w:szCs w:val="24"/>
        </w:rPr>
        <w:t>1945)</w:t>
      </w:r>
    </w:p>
    <w:p w:rsidR="00CA7993" w:rsidRPr="004E7F55" w:rsidRDefault="00CA7993">
      <w:pPr>
        <w:widowControl w:val="0"/>
        <w:rPr>
          <w:szCs w:val="24"/>
        </w:rPr>
      </w:pPr>
      <w:r w:rsidRPr="004E7F55">
        <w:rPr>
          <w:i/>
          <w:szCs w:val="24"/>
        </w:rPr>
        <w:t>Suite de danzas</w:t>
      </w:r>
      <w:r w:rsidRPr="004E7F55">
        <w:rPr>
          <w:szCs w:val="24"/>
        </w:rPr>
        <w:t xml:space="preserve"> (</w:t>
      </w:r>
      <w:ins w:id="15" w:author="Lynn Garafola" w:date="2012-08-06T13:39:00Z">
        <w:r>
          <w:rPr>
            <w:i/>
            <w:szCs w:val="24"/>
          </w:rPr>
          <w:t>Suite of Dances</w:t>
        </w:r>
        <w:r>
          <w:rPr>
            <w:szCs w:val="24"/>
          </w:rPr>
          <w:t xml:space="preserve">, </w:t>
        </w:r>
      </w:ins>
      <w:r w:rsidRPr="004E7F55">
        <w:rPr>
          <w:szCs w:val="24"/>
        </w:rPr>
        <w:t>1945)</w:t>
      </w:r>
    </w:p>
    <w:p w:rsidR="00CA7993" w:rsidRPr="004E7F55" w:rsidRDefault="00CA7993">
      <w:pPr>
        <w:widowControl w:val="0"/>
        <w:rPr>
          <w:szCs w:val="24"/>
        </w:rPr>
      </w:pPr>
      <w:r w:rsidRPr="004E7F55">
        <w:rPr>
          <w:i/>
          <w:szCs w:val="24"/>
        </w:rPr>
        <w:t>Cinco danzas en ritmo búlgaro</w:t>
      </w:r>
      <w:r w:rsidRPr="004E7F55">
        <w:rPr>
          <w:szCs w:val="24"/>
        </w:rPr>
        <w:t xml:space="preserve"> (</w:t>
      </w:r>
      <w:ins w:id="16" w:author="Lynn Garafola" w:date="2012-08-06T13:40:00Z">
        <w:r>
          <w:rPr>
            <w:i/>
            <w:szCs w:val="24"/>
          </w:rPr>
          <w:t>Five Dances in Bulgarian Rhythm</w:t>
        </w:r>
        <w:r>
          <w:rPr>
            <w:szCs w:val="24"/>
          </w:rPr>
          <w:t xml:space="preserve">, </w:t>
        </w:r>
      </w:ins>
      <w:r w:rsidRPr="004E7F55">
        <w:rPr>
          <w:szCs w:val="24"/>
        </w:rPr>
        <w:t>1945)</w:t>
      </w:r>
    </w:p>
    <w:p w:rsidR="00CA7993" w:rsidRPr="004E7F55" w:rsidRDefault="00CA7993">
      <w:pPr>
        <w:widowControl w:val="0"/>
        <w:rPr>
          <w:szCs w:val="24"/>
        </w:rPr>
      </w:pPr>
      <w:r w:rsidRPr="004E7F55">
        <w:rPr>
          <w:i/>
          <w:szCs w:val="24"/>
        </w:rPr>
        <w:t>Allegreto de la 5a. Sinfonía</w:t>
      </w:r>
      <w:r w:rsidRPr="004E7F55">
        <w:rPr>
          <w:szCs w:val="24"/>
        </w:rPr>
        <w:t xml:space="preserve"> (</w:t>
      </w:r>
      <w:ins w:id="17" w:author="Lynn Garafola" w:date="2012-08-06T13:42:00Z">
        <w:r>
          <w:rPr>
            <w:i/>
            <w:szCs w:val="24"/>
          </w:rPr>
          <w:t>Allegretto of the Fifth Symphony</w:t>
        </w:r>
        <w:r>
          <w:rPr>
            <w:szCs w:val="24"/>
          </w:rPr>
          <w:t xml:space="preserve">, </w:t>
        </w:r>
      </w:ins>
      <w:r w:rsidRPr="004E7F55">
        <w:rPr>
          <w:szCs w:val="24"/>
        </w:rPr>
        <w:t>1945)</w:t>
      </w:r>
    </w:p>
    <w:p w:rsidR="00CA7993" w:rsidRPr="004E7F55" w:rsidRDefault="00CA7993">
      <w:pPr>
        <w:widowControl w:val="0"/>
        <w:rPr>
          <w:szCs w:val="24"/>
        </w:rPr>
      </w:pPr>
      <w:r w:rsidRPr="004E7F55">
        <w:rPr>
          <w:i/>
          <w:szCs w:val="24"/>
        </w:rPr>
        <w:t>Valses</w:t>
      </w:r>
      <w:r w:rsidRPr="004E7F55">
        <w:rPr>
          <w:szCs w:val="24"/>
        </w:rPr>
        <w:t xml:space="preserve"> (</w:t>
      </w:r>
      <w:ins w:id="18" w:author="Lynn Garafola" w:date="2012-08-06T13:42:00Z">
        <w:r>
          <w:rPr>
            <w:i/>
            <w:szCs w:val="24"/>
          </w:rPr>
          <w:t>Waltzes</w:t>
        </w:r>
        <w:r>
          <w:rPr>
            <w:szCs w:val="24"/>
          </w:rPr>
          <w:t xml:space="preserve">, </w:t>
        </w:r>
      </w:ins>
      <w:r w:rsidRPr="004E7F55">
        <w:rPr>
          <w:szCs w:val="24"/>
        </w:rPr>
        <w:t>1945)</w:t>
      </w:r>
    </w:p>
    <w:p w:rsidR="00CA7993" w:rsidRPr="004E7F55" w:rsidRDefault="00CA7993">
      <w:pPr>
        <w:widowControl w:val="0"/>
        <w:rPr>
          <w:szCs w:val="24"/>
        </w:rPr>
      </w:pPr>
      <w:r w:rsidRPr="004E7F55">
        <w:rPr>
          <w:i/>
          <w:szCs w:val="24"/>
        </w:rPr>
        <w:t>Sonatas españolas</w:t>
      </w:r>
      <w:r w:rsidRPr="004E7F55">
        <w:rPr>
          <w:szCs w:val="24"/>
        </w:rPr>
        <w:t xml:space="preserve"> (</w:t>
      </w:r>
      <w:ins w:id="19" w:author="Lynn Garafola" w:date="2012-08-06T13:43:00Z">
        <w:r>
          <w:rPr>
            <w:i/>
            <w:szCs w:val="24"/>
          </w:rPr>
          <w:t>Spanish Sonatas</w:t>
        </w:r>
        <w:r>
          <w:rPr>
            <w:szCs w:val="24"/>
          </w:rPr>
          <w:t xml:space="preserve">, </w:t>
        </w:r>
      </w:ins>
      <w:r w:rsidRPr="004E7F55">
        <w:rPr>
          <w:szCs w:val="24"/>
        </w:rPr>
        <w:t>1945)</w:t>
      </w:r>
    </w:p>
    <w:p w:rsidR="00CA7993" w:rsidRPr="004E7F55" w:rsidRDefault="00CA7993">
      <w:pPr>
        <w:widowControl w:val="0"/>
        <w:rPr>
          <w:szCs w:val="24"/>
        </w:rPr>
      </w:pPr>
      <w:r w:rsidRPr="004E7F55">
        <w:rPr>
          <w:i/>
          <w:szCs w:val="24"/>
        </w:rPr>
        <w:t>En la boda</w:t>
      </w:r>
      <w:r w:rsidRPr="004E7F55">
        <w:rPr>
          <w:szCs w:val="24"/>
        </w:rPr>
        <w:t xml:space="preserve"> (</w:t>
      </w:r>
      <w:ins w:id="20" w:author="Lynn Garafola" w:date="2012-08-06T13:43:00Z">
        <w:r>
          <w:rPr>
            <w:i/>
            <w:szCs w:val="24"/>
          </w:rPr>
          <w:t>At the Wedding</w:t>
        </w:r>
        <w:r>
          <w:rPr>
            <w:szCs w:val="24"/>
          </w:rPr>
          <w:t xml:space="preserve">, </w:t>
        </w:r>
      </w:ins>
      <w:r w:rsidRPr="004E7F55">
        <w:rPr>
          <w:szCs w:val="24"/>
        </w:rPr>
        <w:t>1945)</w:t>
      </w:r>
    </w:p>
    <w:p w:rsidR="00CA7993" w:rsidRPr="004E7F55" w:rsidRDefault="00CA7993">
      <w:pPr>
        <w:widowControl w:val="0"/>
        <w:rPr>
          <w:szCs w:val="24"/>
        </w:rPr>
      </w:pPr>
      <w:r w:rsidRPr="004E7F55">
        <w:rPr>
          <w:i/>
          <w:szCs w:val="24"/>
        </w:rPr>
        <w:t>La Doncella del Trigo</w:t>
      </w:r>
      <w:r w:rsidRPr="004E7F55">
        <w:rPr>
          <w:szCs w:val="24"/>
        </w:rPr>
        <w:t xml:space="preserve"> (</w:t>
      </w:r>
      <w:ins w:id="21" w:author="Lynn Garafola" w:date="2012-08-06T13:44:00Z">
        <w:r>
          <w:rPr>
            <w:i/>
            <w:szCs w:val="24"/>
          </w:rPr>
          <w:t>Maiden of the Wheat</w:t>
        </w:r>
      </w:ins>
      <w:ins w:id="22" w:author="Lynn Garafola" w:date="2012-08-06T13:43:00Z">
        <w:r>
          <w:rPr>
            <w:szCs w:val="24"/>
          </w:rPr>
          <w:t xml:space="preserve">, </w:t>
        </w:r>
      </w:ins>
      <w:r w:rsidRPr="004E7F55">
        <w:rPr>
          <w:szCs w:val="24"/>
        </w:rPr>
        <w:t>1945)</w:t>
      </w:r>
    </w:p>
    <w:p w:rsidR="00CA7993" w:rsidRPr="004E7F55" w:rsidRDefault="00CA7993">
      <w:pPr>
        <w:widowControl w:val="0"/>
        <w:rPr>
          <w:szCs w:val="24"/>
        </w:rPr>
      </w:pPr>
      <w:r w:rsidRPr="004E7F55">
        <w:rPr>
          <w:i/>
          <w:szCs w:val="24"/>
        </w:rPr>
        <w:t>Tres preludios</w:t>
      </w:r>
      <w:r w:rsidRPr="004E7F55">
        <w:rPr>
          <w:szCs w:val="24"/>
        </w:rPr>
        <w:t xml:space="preserve"> (</w:t>
      </w:r>
      <w:ins w:id="23" w:author="Lynn Garafola" w:date="2012-08-06T13:44:00Z">
        <w:r>
          <w:rPr>
            <w:i/>
            <w:szCs w:val="24"/>
          </w:rPr>
          <w:t>Three Preludes</w:t>
        </w:r>
      </w:ins>
      <w:ins w:id="24" w:author="Lynn Garafola" w:date="2012-08-06T13:45:00Z">
        <w:r>
          <w:rPr>
            <w:szCs w:val="24"/>
          </w:rPr>
          <w:t>,</w:t>
        </w:r>
      </w:ins>
      <w:ins w:id="25" w:author="Lynn Garafola" w:date="2012-08-06T13:44:00Z">
        <w:r>
          <w:rPr>
            <w:szCs w:val="24"/>
          </w:rPr>
          <w:t xml:space="preserve"> </w:t>
        </w:r>
      </w:ins>
      <w:r w:rsidRPr="004E7F55">
        <w:rPr>
          <w:szCs w:val="24"/>
        </w:rPr>
        <w:t>1945)</w:t>
      </w:r>
    </w:p>
    <w:p w:rsidR="00CA7993" w:rsidRPr="004E7F55" w:rsidRDefault="00CA7993">
      <w:pPr>
        <w:widowControl w:val="0"/>
        <w:rPr>
          <w:szCs w:val="24"/>
        </w:rPr>
      </w:pPr>
      <w:r w:rsidRPr="004E7F55">
        <w:rPr>
          <w:i/>
          <w:szCs w:val="24"/>
        </w:rPr>
        <w:t>Sinfonía concertante para violín y viola</w:t>
      </w:r>
      <w:r w:rsidRPr="004E7F55">
        <w:rPr>
          <w:szCs w:val="24"/>
        </w:rPr>
        <w:t xml:space="preserve"> (</w:t>
      </w:r>
      <w:ins w:id="26" w:author="Lynn Garafola" w:date="2012-08-06T13:45:00Z">
        <w:r>
          <w:rPr>
            <w:i/>
            <w:szCs w:val="24"/>
          </w:rPr>
          <w:t>Symphonie Concertante for Violin and Viola</w:t>
        </w:r>
        <w:r>
          <w:rPr>
            <w:szCs w:val="24"/>
          </w:rPr>
          <w:t xml:space="preserve">, </w:t>
        </w:r>
      </w:ins>
      <w:r w:rsidRPr="004E7F55">
        <w:rPr>
          <w:szCs w:val="24"/>
        </w:rPr>
        <w:t xml:space="preserve">1945) </w:t>
      </w:r>
    </w:p>
    <w:p w:rsidR="00CA7993" w:rsidRPr="004E7F55" w:rsidRDefault="00CA7993">
      <w:pPr>
        <w:widowControl w:val="0"/>
        <w:rPr>
          <w:szCs w:val="24"/>
        </w:rPr>
      </w:pPr>
      <w:r w:rsidRPr="004E7F55">
        <w:rPr>
          <w:i/>
          <w:szCs w:val="24"/>
        </w:rPr>
        <w:t>Homenaje a García Lorca</w:t>
      </w:r>
      <w:r w:rsidRPr="004E7F55">
        <w:rPr>
          <w:szCs w:val="24"/>
        </w:rPr>
        <w:t xml:space="preserve"> (</w:t>
      </w:r>
      <w:ins w:id="27" w:author="Lynn Garafola" w:date="2012-08-06T13:46:00Z">
        <w:r>
          <w:rPr>
            <w:i/>
            <w:szCs w:val="24"/>
          </w:rPr>
          <w:t>Homage to García Lorca</w:t>
        </w:r>
      </w:ins>
      <w:ins w:id="28" w:author="Lynn Garafola" w:date="2012-08-06T13:45:00Z">
        <w:r>
          <w:rPr>
            <w:szCs w:val="24"/>
          </w:rPr>
          <w:t xml:space="preserve">, </w:t>
        </w:r>
      </w:ins>
      <w:r w:rsidRPr="004E7F55">
        <w:rPr>
          <w:szCs w:val="24"/>
        </w:rPr>
        <w:t>1949)</w:t>
      </w:r>
    </w:p>
    <w:p w:rsidR="00CA7993" w:rsidRPr="004E7F55" w:rsidRDefault="00CA7993">
      <w:pPr>
        <w:widowControl w:val="0"/>
        <w:rPr>
          <w:szCs w:val="24"/>
        </w:rPr>
      </w:pPr>
      <w:r w:rsidRPr="004E7F55">
        <w:rPr>
          <w:i/>
          <w:szCs w:val="24"/>
        </w:rPr>
        <w:t>Preludio y Fuga</w:t>
      </w:r>
      <w:r w:rsidRPr="004E7F55">
        <w:rPr>
          <w:szCs w:val="24"/>
        </w:rPr>
        <w:t xml:space="preserve"> (</w:t>
      </w:r>
      <w:ins w:id="29" w:author="Lynn Garafola" w:date="2012-08-06T13:46:00Z">
        <w:r>
          <w:rPr>
            <w:i/>
            <w:szCs w:val="24"/>
          </w:rPr>
          <w:t>Prelude and Flight</w:t>
        </w:r>
        <w:r>
          <w:rPr>
            <w:szCs w:val="24"/>
          </w:rPr>
          <w:t xml:space="preserve">, </w:t>
        </w:r>
      </w:ins>
      <w:r w:rsidRPr="004E7F55">
        <w:rPr>
          <w:szCs w:val="24"/>
        </w:rPr>
        <w:t>1950)</w:t>
      </w:r>
    </w:p>
    <w:p w:rsidR="00CA7993" w:rsidRPr="004E7F55" w:rsidRDefault="00CA7993">
      <w:pPr>
        <w:widowControl w:val="0"/>
        <w:rPr>
          <w:szCs w:val="24"/>
        </w:rPr>
      </w:pPr>
      <w:r w:rsidRPr="004E7F55">
        <w:rPr>
          <w:i/>
          <w:szCs w:val="24"/>
        </w:rPr>
        <w:t>Tres ventanas a la vida patria</w:t>
      </w:r>
      <w:r w:rsidRPr="004E7F55">
        <w:rPr>
          <w:szCs w:val="24"/>
        </w:rPr>
        <w:t xml:space="preserve"> (</w:t>
      </w:r>
      <w:ins w:id="30" w:author="Lynn Garafola" w:date="2012-08-06T13:49:00Z">
        <w:r>
          <w:rPr>
            <w:i/>
            <w:szCs w:val="24"/>
          </w:rPr>
          <w:t xml:space="preserve">Three Windows to </w:t>
        </w:r>
      </w:ins>
      <w:ins w:id="31" w:author="Lynn Garafola" w:date="2012-08-06T13:51:00Z">
        <w:r>
          <w:rPr>
            <w:i/>
            <w:szCs w:val="24"/>
          </w:rPr>
          <w:t>the Life of One’s Country</w:t>
        </w:r>
      </w:ins>
      <w:ins w:id="32" w:author="Lynn Garafola" w:date="2012-08-06T13:49:00Z">
        <w:r>
          <w:rPr>
            <w:szCs w:val="24"/>
          </w:rPr>
          <w:t xml:space="preserve">, </w:t>
        </w:r>
      </w:ins>
      <w:r w:rsidRPr="004E7F55">
        <w:rPr>
          <w:szCs w:val="24"/>
        </w:rPr>
        <w:t>1952)</w:t>
      </w:r>
    </w:p>
    <w:p w:rsidR="00CA7993" w:rsidRPr="004E7F55" w:rsidRDefault="00CA7993">
      <w:pPr>
        <w:widowControl w:val="0"/>
        <w:rPr>
          <w:szCs w:val="24"/>
        </w:rPr>
      </w:pPr>
      <w:smartTag w:uri="urn:schemas-microsoft-com:office:smarttags" w:element="place">
        <w:smartTag w:uri="urn:schemas-microsoft-com:office:smarttags" w:element="City">
          <w:r w:rsidRPr="004E7F55">
            <w:rPr>
              <w:i/>
              <w:szCs w:val="24"/>
            </w:rPr>
            <w:t>Coro</w:t>
          </w:r>
        </w:smartTag>
      </w:smartTag>
      <w:r w:rsidRPr="004E7F55">
        <w:rPr>
          <w:i/>
          <w:szCs w:val="24"/>
        </w:rPr>
        <w:t xml:space="preserve"> de primavera</w:t>
      </w:r>
      <w:r w:rsidRPr="004E7F55">
        <w:rPr>
          <w:szCs w:val="24"/>
        </w:rPr>
        <w:t xml:space="preserve"> (</w:t>
      </w:r>
      <w:ins w:id="33" w:author="Lynn Garafola" w:date="2012-08-06T13:47:00Z">
        <w:r>
          <w:rPr>
            <w:i/>
            <w:szCs w:val="24"/>
          </w:rPr>
          <w:t>Spring Chorus</w:t>
        </w:r>
        <w:r>
          <w:rPr>
            <w:szCs w:val="24"/>
          </w:rPr>
          <w:t xml:space="preserve">, </w:t>
        </w:r>
      </w:ins>
      <w:r w:rsidRPr="004E7F55">
        <w:rPr>
          <w:szCs w:val="24"/>
        </w:rPr>
        <w:t>1954)</w:t>
      </w:r>
    </w:p>
    <w:p w:rsidR="00CA7993" w:rsidRPr="004E7F55" w:rsidRDefault="00CA7993">
      <w:pPr>
        <w:widowControl w:val="0"/>
        <w:rPr>
          <w:szCs w:val="24"/>
        </w:rPr>
      </w:pPr>
      <w:r w:rsidRPr="004E7F55">
        <w:rPr>
          <w:i/>
          <w:szCs w:val="24"/>
        </w:rPr>
        <w:t>Horas de junio</w:t>
      </w:r>
      <w:r w:rsidRPr="004E7F55">
        <w:rPr>
          <w:szCs w:val="24"/>
        </w:rPr>
        <w:t xml:space="preserve"> (</w:t>
      </w:r>
      <w:ins w:id="34" w:author="Lynn Garafola" w:date="2012-08-06T13:47:00Z">
        <w:r>
          <w:rPr>
            <w:i/>
            <w:szCs w:val="24"/>
          </w:rPr>
          <w:t>June Hours</w:t>
        </w:r>
        <w:r>
          <w:rPr>
            <w:szCs w:val="24"/>
          </w:rPr>
          <w:t xml:space="preserve">, </w:t>
        </w:r>
      </w:ins>
      <w:r w:rsidRPr="004E7F55">
        <w:rPr>
          <w:szCs w:val="24"/>
        </w:rPr>
        <w:t>1959)</w:t>
      </w:r>
    </w:p>
    <w:p w:rsidR="00CA7993" w:rsidRPr="004E7F55" w:rsidRDefault="00CA7993">
      <w:pPr>
        <w:widowControl w:val="0"/>
        <w:rPr>
          <w:szCs w:val="24"/>
        </w:rPr>
      </w:pPr>
      <w:r w:rsidRPr="004E7F55">
        <w:rPr>
          <w:i/>
          <w:szCs w:val="24"/>
        </w:rPr>
        <w:t>La rama dorada</w:t>
      </w:r>
      <w:r w:rsidRPr="004E7F55">
        <w:rPr>
          <w:szCs w:val="24"/>
        </w:rPr>
        <w:t xml:space="preserve"> (</w:t>
      </w:r>
      <w:ins w:id="35" w:author="Lynn Garafola" w:date="2012-08-06T13:47:00Z">
        <w:r>
          <w:rPr>
            <w:i/>
            <w:szCs w:val="24"/>
          </w:rPr>
          <w:t>The Golden Bough</w:t>
        </w:r>
        <w:r>
          <w:rPr>
            <w:szCs w:val="24"/>
          </w:rPr>
          <w:t xml:space="preserve">, </w:t>
        </w:r>
      </w:ins>
      <w:r w:rsidRPr="004E7F55">
        <w:rPr>
          <w:szCs w:val="24"/>
        </w:rPr>
        <w:t>1959)</w:t>
      </w:r>
    </w:p>
    <w:p w:rsidR="00CA7993" w:rsidRPr="004E7F55" w:rsidRDefault="00CA7993">
      <w:pPr>
        <w:widowControl w:val="0"/>
        <w:rPr>
          <w:szCs w:val="24"/>
        </w:rPr>
      </w:pPr>
      <w:r w:rsidRPr="004E7F55">
        <w:rPr>
          <w:i/>
          <w:szCs w:val="24"/>
        </w:rPr>
        <w:t>Sombras de la ciudad</w:t>
      </w:r>
      <w:r w:rsidRPr="004E7F55">
        <w:rPr>
          <w:szCs w:val="24"/>
        </w:rPr>
        <w:t xml:space="preserve"> (</w:t>
      </w:r>
      <w:ins w:id="36" w:author="Lynn Garafola" w:date="2012-08-06T13:48:00Z">
        <w:r>
          <w:rPr>
            <w:i/>
            <w:szCs w:val="24"/>
          </w:rPr>
          <w:t>Shadows of the City</w:t>
        </w:r>
        <w:r>
          <w:rPr>
            <w:szCs w:val="24"/>
          </w:rPr>
          <w:t xml:space="preserve">, </w:t>
        </w:r>
      </w:ins>
      <w:r w:rsidRPr="004E7F55">
        <w:rPr>
          <w:szCs w:val="24"/>
        </w:rPr>
        <w:t>1959)</w:t>
      </w:r>
    </w:p>
    <w:p w:rsidR="00CA7993" w:rsidRPr="004E7F55" w:rsidRDefault="00CA7993">
      <w:pPr>
        <w:widowControl w:val="0"/>
        <w:rPr>
          <w:szCs w:val="24"/>
        </w:rPr>
      </w:pPr>
      <w:r w:rsidRPr="004E7F55">
        <w:rPr>
          <w:i/>
          <w:szCs w:val="24"/>
        </w:rPr>
        <w:t>Concierto de Brandenburgo, No. 2</w:t>
      </w:r>
      <w:r w:rsidRPr="004E7F55">
        <w:rPr>
          <w:szCs w:val="24"/>
        </w:rPr>
        <w:t xml:space="preserve"> (</w:t>
      </w:r>
      <w:smartTag w:uri="urn:schemas-microsoft-com:office:smarttags" w:element="place">
        <w:smartTag w:uri="urn:schemas-microsoft-com:office:smarttags" w:element="State">
          <w:ins w:id="37" w:author="Lynn Garafola" w:date="2012-08-06T13:49:00Z">
            <w:r>
              <w:rPr>
                <w:i/>
                <w:szCs w:val="24"/>
              </w:rPr>
              <w:t>Brandenburg</w:t>
            </w:r>
          </w:ins>
        </w:smartTag>
      </w:smartTag>
      <w:ins w:id="38" w:author="Lynn Garafola" w:date="2012-08-06T13:49:00Z">
        <w:r>
          <w:rPr>
            <w:i/>
            <w:szCs w:val="24"/>
          </w:rPr>
          <w:t xml:space="preserve"> Concerto No. 2</w:t>
        </w:r>
        <w:r>
          <w:rPr>
            <w:szCs w:val="24"/>
          </w:rPr>
          <w:t xml:space="preserve">, </w:t>
        </w:r>
      </w:ins>
      <w:r w:rsidRPr="004E7F55">
        <w:rPr>
          <w:szCs w:val="24"/>
        </w:rPr>
        <w:t>1959)</w:t>
      </w:r>
    </w:p>
    <w:p w:rsidR="00CA7993" w:rsidRPr="004E7F55" w:rsidRDefault="00CA7993">
      <w:pPr>
        <w:widowControl w:val="0"/>
        <w:rPr>
          <w:szCs w:val="24"/>
        </w:rPr>
      </w:pPr>
      <w:r w:rsidRPr="004E7F55">
        <w:rPr>
          <w:i/>
          <w:szCs w:val="24"/>
        </w:rPr>
        <w:t>Divertimento</w:t>
      </w:r>
      <w:r w:rsidRPr="004E7F55">
        <w:rPr>
          <w:szCs w:val="24"/>
        </w:rPr>
        <w:t xml:space="preserve"> (1952)</w:t>
      </w:r>
    </w:p>
    <w:p w:rsidR="00CA7993" w:rsidRPr="004E7F55" w:rsidRDefault="00CA7993">
      <w:pPr>
        <w:widowControl w:val="0"/>
        <w:rPr>
          <w:szCs w:val="24"/>
        </w:rPr>
      </w:pPr>
      <w:r w:rsidRPr="004E7F55">
        <w:rPr>
          <w:i/>
          <w:szCs w:val="24"/>
        </w:rPr>
        <w:t>Contra la muerte</w:t>
      </w:r>
      <w:r w:rsidRPr="004E7F55">
        <w:rPr>
          <w:szCs w:val="24"/>
        </w:rPr>
        <w:t xml:space="preserve"> (</w:t>
      </w:r>
      <w:ins w:id="39" w:author="Lynn Garafola" w:date="2012-08-06T13:52:00Z">
        <w:r>
          <w:rPr>
            <w:i/>
            <w:szCs w:val="24"/>
          </w:rPr>
          <w:t>Against Death</w:t>
        </w:r>
        <w:r>
          <w:rPr>
            <w:szCs w:val="24"/>
          </w:rPr>
          <w:t xml:space="preserve">, </w:t>
        </w:r>
      </w:ins>
      <w:r w:rsidRPr="004E7F55">
        <w:rPr>
          <w:szCs w:val="24"/>
        </w:rPr>
        <w:t>1952)</w:t>
      </w:r>
    </w:p>
    <w:p w:rsidR="00CA7993" w:rsidRPr="004E7F55" w:rsidRDefault="00CA7993">
      <w:pPr>
        <w:widowControl w:val="0"/>
        <w:rPr>
          <w:szCs w:val="24"/>
        </w:rPr>
      </w:pPr>
      <w:r w:rsidRPr="004E7F55">
        <w:rPr>
          <w:i/>
          <w:szCs w:val="24"/>
        </w:rPr>
        <w:t>El hombre es hecho de maíz</w:t>
      </w:r>
      <w:r w:rsidRPr="004E7F55">
        <w:rPr>
          <w:szCs w:val="24"/>
        </w:rPr>
        <w:t xml:space="preserve"> (</w:t>
      </w:r>
      <w:ins w:id="40" w:author="Lynn Garafola" w:date="2012-08-06T13:52:00Z">
        <w:r>
          <w:rPr>
            <w:i/>
            <w:szCs w:val="24"/>
          </w:rPr>
          <w:t>Man is Made of Maize</w:t>
        </w:r>
        <w:r>
          <w:rPr>
            <w:szCs w:val="24"/>
          </w:rPr>
          <w:t xml:space="preserve">, </w:t>
        </w:r>
      </w:ins>
      <w:r w:rsidRPr="004E7F55">
        <w:rPr>
          <w:szCs w:val="24"/>
        </w:rPr>
        <w:t>1960)</w:t>
      </w:r>
    </w:p>
    <w:p w:rsidR="00CA7993" w:rsidRPr="004E7F55" w:rsidRDefault="00CA7993">
      <w:pPr>
        <w:widowControl w:val="0"/>
        <w:rPr>
          <w:szCs w:val="24"/>
        </w:rPr>
      </w:pPr>
      <w:r w:rsidRPr="004E7F55">
        <w:rPr>
          <w:i/>
          <w:szCs w:val="24"/>
        </w:rPr>
        <w:t>La zafra</w:t>
      </w:r>
      <w:r w:rsidRPr="004E7F55">
        <w:rPr>
          <w:szCs w:val="24"/>
        </w:rPr>
        <w:t xml:space="preserve"> (</w:t>
      </w:r>
      <w:ins w:id="41" w:author="Lynn Garafola" w:date="2012-08-06T13:54:00Z">
        <w:r>
          <w:rPr>
            <w:i/>
            <w:szCs w:val="24"/>
          </w:rPr>
          <w:t xml:space="preserve"> Sugar-Making Season</w:t>
        </w:r>
      </w:ins>
      <w:ins w:id="42" w:author="Lynn Garafola" w:date="2012-08-06T13:53:00Z">
        <w:r>
          <w:rPr>
            <w:szCs w:val="24"/>
          </w:rPr>
          <w:t xml:space="preserve">, </w:t>
        </w:r>
      </w:ins>
      <w:r w:rsidRPr="004E7F55">
        <w:rPr>
          <w:szCs w:val="24"/>
        </w:rPr>
        <w:t>1962)</w:t>
      </w:r>
    </w:p>
    <w:p w:rsidR="00CA7993" w:rsidRPr="004E7F55" w:rsidRDefault="00CA7993">
      <w:pPr>
        <w:widowControl w:val="0"/>
        <w:rPr>
          <w:szCs w:val="24"/>
        </w:rPr>
      </w:pPr>
      <w:r w:rsidRPr="004E7F55">
        <w:rPr>
          <w:i/>
          <w:szCs w:val="24"/>
        </w:rPr>
        <w:t>Solidaridad</w:t>
      </w:r>
      <w:r w:rsidRPr="004E7F55">
        <w:rPr>
          <w:szCs w:val="24"/>
        </w:rPr>
        <w:t xml:space="preserve"> (</w:t>
      </w:r>
      <w:ins w:id="43" w:author="Lynn Garafola" w:date="2012-08-06T13:55:00Z">
        <w:r>
          <w:rPr>
            <w:i/>
            <w:szCs w:val="24"/>
          </w:rPr>
          <w:t>Solidarity</w:t>
        </w:r>
        <w:r>
          <w:rPr>
            <w:szCs w:val="24"/>
          </w:rPr>
          <w:t>,</w:t>
        </w:r>
      </w:ins>
      <w:r w:rsidRPr="004E7F55">
        <w:rPr>
          <w:szCs w:val="24"/>
        </w:rPr>
        <w:t>1962)</w:t>
      </w:r>
    </w:p>
    <w:p w:rsidR="00CA7993" w:rsidRPr="004E7F55" w:rsidRDefault="00CA7993">
      <w:pPr>
        <w:widowControl w:val="0"/>
        <w:rPr>
          <w:szCs w:val="24"/>
        </w:rPr>
      </w:pPr>
      <w:r w:rsidRPr="004E7F55">
        <w:rPr>
          <w:i/>
          <w:szCs w:val="24"/>
        </w:rPr>
        <w:t>Tiempo entre dos tiempos</w:t>
      </w:r>
      <w:r w:rsidRPr="004E7F55">
        <w:rPr>
          <w:szCs w:val="24"/>
        </w:rPr>
        <w:t xml:space="preserve"> (</w:t>
      </w:r>
      <w:ins w:id="44" w:author="Lynn Garafola" w:date="2012-08-06T13:57:00Z">
        <w:r>
          <w:rPr>
            <w:i/>
            <w:szCs w:val="24"/>
          </w:rPr>
          <w:t>Time Between Two Cycles</w:t>
        </w:r>
      </w:ins>
      <w:ins w:id="45" w:author="Lynn Garafola" w:date="2012-08-06T13:55:00Z">
        <w:r>
          <w:rPr>
            <w:szCs w:val="24"/>
          </w:rPr>
          <w:t xml:space="preserve">, </w:t>
        </w:r>
      </w:ins>
      <w:r w:rsidRPr="004E7F55">
        <w:rPr>
          <w:szCs w:val="24"/>
        </w:rPr>
        <w:t>1969)</w:t>
      </w:r>
    </w:p>
    <w:p w:rsidR="00CA7993" w:rsidRPr="004E7F55" w:rsidRDefault="00CA7993">
      <w:pPr>
        <w:widowControl w:val="0"/>
        <w:rPr>
          <w:szCs w:val="24"/>
        </w:rPr>
      </w:pPr>
      <w:r w:rsidRPr="004E7F55">
        <w:rPr>
          <w:i/>
          <w:szCs w:val="24"/>
        </w:rPr>
        <w:t>El espacio y el tiempo</w:t>
      </w:r>
      <w:r w:rsidRPr="004E7F55">
        <w:rPr>
          <w:szCs w:val="24"/>
        </w:rPr>
        <w:t xml:space="preserve"> (</w:t>
      </w:r>
      <w:ins w:id="46" w:author="Lynn Garafola" w:date="2012-08-06T13:55:00Z">
        <w:r>
          <w:rPr>
            <w:i/>
            <w:szCs w:val="24"/>
          </w:rPr>
          <w:t>Space and Time</w:t>
        </w:r>
        <w:r>
          <w:rPr>
            <w:szCs w:val="24"/>
          </w:rPr>
          <w:t xml:space="preserve">, </w:t>
        </w:r>
      </w:ins>
      <w:r w:rsidRPr="004E7F55">
        <w:rPr>
          <w:szCs w:val="24"/>
        </w:rPr>
        <w:t>1969)</w:t>
      </w:r>
    </w:p>
    <w:p w:rsidR="00CA7993" w:rsidRPr="004E7F55" w:rsidRDefault="00CA7993">
      <w:pPr>
        <w:widowControl w:val="0"/>
        <w:rPr>
          <w:szCs w:val="24"/>
        </w:rPr>
      </w:pPr>
      <w:r w:rsidRPr="004E7F55">
        <w:rPr>
          <w:i/>
          <w:szCs w:val="24"/>
        </w:rPr>
        <w:t>Asilo del alba</w:t>
      </w:r>
      <w:r w:rsidRPr="004E7F55">
        <w:rPr>
          <w:szCs w:val="24"/>
        </w:rPr>
        <w:t xml:space="preserve"> (</w:t>
      </w:r>
      <w:ins w:id="47" w:author="Lynn Garafola" w:date="2012-08-06T13:57:00Z">
        <w:r>
          <w:rPr>
            <w:i/>
            <w:szCs w:val="24"/>
          </w:rPr>
          <w:t>Asylum of the Dawn</w:t>
        </w:r>
        <w:r>
          <w:rPr>
            <w:szCs w:val="24"/>
          </w:rPr>
          <w:t xml:space="preserve">, </w:t>
        </w:r>
      </w:ins>
      <w:r w:rsidRPr="004E7F55">
        <w:rPr>
          <w:szCs w:val="24"/>
        </w:rPr>
        <w:t>1973)</w:t>
      </w:r>
    </w:p>
    <w:p w:rsidR="00CA7993" w:rsidRPr="004E7F55" w:rsidRDefault="00CA7993">
      <w:pPr>
        <w:widowControl w:val="0"/>
        <w:rPr>
          <w:szCs w:val="24"/>
        </w:rPr>
      </w:pPr>
      <w:r w:rsidRPr="004E7F55">
        <w:rPr>
          <w:i/>
          <w:szCs w:val="24"/>
        </w:rPr>
        <w:t>Tres danzas para un mundo nuevo</w:t>
      </w:r>
      <w:r w:rsidRPr="004E7F55">
        <w:rPr>
          <w:szCs w:val="24"/>
        </w:rPr>
        <w:t xml:space="preserve"> (</w:t>
      </w:r>
      <w:ins w:id="48" w:author="Lynn Garafola" w:date="2012-08-06T13:58:00Z">
        <w:r>
          <w:rPr>
            <w:i/>
            <w:szCs w:val="24"/>
          </w:rPr>
          <w:t>Three Dances for a New World</w:t>
        </w:r>
        <w:r>
          <w:rPr>
            <w:szCs w:val="24"/>
          </w:rPr>
          <w:t xml:space="preserve">, </w:t>
        </w:r>
      </w:ins>
      <w:r w:rsidRPr="004E7F55">
        <w:rPr>
          <w:szCs w:val="24"/>
        </w:rPr>
        <w:t>1976)</w:t>
      </w:r>
    </w:p>
    <w:p w:rsidR="00CA7993" w:rsidRPr="004E7F55" w:rsidRDefault="00CA7993">
      <w:pPr>
        <w:widowControl w:val="0"/>
        <w:rPr>
          <w:szCs w:val="24"/>
        </w:rPr>
      </w:pPr>
      <w:r w:rsidRPr="004E7F55">
        <w:rPr>
          <w:i/>
          <w:szCs w:val="24"/>
        </w:rPr>
        <w:t>Tres rostros de Carmen Serdán</w:t>
      </w:r>
      <w:r w:rsidRPr="004E7F55">
        <w:rPr>
          <w:szCs w:val="24"/>
        </w:rPr>
        <w:t xml:space="preserve"> (</w:t>
      </w:r>
      <w:ins w:id="49" w:author="Lynn Garafola" w:date="2012-08-06T13:59:00Z">
        <w:r>
          <w:rPr>
            <w:i/>
            <w:szCs w:val="24"/>
          </w:rPr>
          <w:t>Three Faces of Carmen Serdán</w:t>
        </w:r>
        <w:r>
          <w:rPr>
            <w:szCs w:val="24"/>
          </w:rPr>
          <w:t xml:space="preserve">, </w:t>
        </w:r>
      </w:ins>
      <w:r w:rsidRPr="004E7F55">
        <w:rPr>
          <w:szCs w:val="24"/>
        </w:rPr>
        <w:t>1984)</w:t>
      </w:r>
    </w:p>
    <w:p w:rsidR="00CA7993" w:rsidRPr="004E7F55" w:rsidRDefault="00CA7993">
      <w:pPr>
        <w:widowControl w:val="0"/>
        <w:rPr>
          <w:szCs w:val="24"/>
        </w:rPr>
      </w:pPr>
      <w:r w:rsidRPr="004E7F55">
        <w:rPr>
          <w:i/>
          <w:szCs w:val="24"/>
        </w:rPr>
        <w:t>Seres de maíz</w:t>
      </w:r>
      <w:r w:rsidRPr="004E7F55">
        <w:rPr>
          <w:szCs w:val="24"/>
        </w:rPr>
        <w:t xml:space="preserve"> (</w:t>
      </w:r>
      <w:ins w:id="50" w:author="Lynn Garafola" w:date="2012-08-06T13:59:00Z">
        <w:r>
          <w:rPr>
            <w:i/>
            <w:szCs w:val="24"/>
          </w:rPr>
          <w:t>Beings of Maize</w:t>
        </w:r>
        <w:r>
          <w:rPr>
            <w:szCs w:val="24"/>
          </w:rPr>
          <w:t xml:space="preserve">, </w:t>
        </w:r>
      </w:ins>
      <w:r w:rsidRPr="004E7F55">
        <w:rPr>
          <w:szCs w:val="24"/>
        </w:rPr>
        <w:t>1984)</w:t>
      </w:r>
    </w:p>
    <w:p w:rsidR="00CA7993" w:rsidRPr="004E7F55" w:rsidRDefault="00CA7993">
      <w:pPr>
        <w:widowControl w:val="0"/>
        <w:rPr>
          <w:szCs w:val="24"/>
        </w:rPr>
      </w:pPr>
    </w:p>
    <w:p w:rsidR="00CA7993" w:rsidRPr="004E7F55" w:rsidRDefault="00CA7993">
      <w:pPr>
        <w:widowControl w:val="0"/>
        <w:rPr>
          <w:szCs w:val="24"/>
        </w:rPr>
      </w:pPr>
      <w:r w:rsidRPr="004E7F55">
        <w:rPr>
          <w:b/>
          <w:szCs w:val="24"/>
        </w:rPr>
        <w:t xml:space="preserve">References and Further </w:t>
      </w:r>
      <w:smartTag w:uri="urn:schemas-microsoft-com:office:smarttags" w:element="City">
        <w:r w:rsidRPr="004E7F55">
          <w:rPr>
            <w:b/>
            <w:szCs w:val="24"/>
          </w:rPr>
          <w:t>Reading</w:t>
        </w:r>
      </w:smartTag>
    </w:p>
    <w:p w:rsidR="00CA7993" w:rsidRPr="004E7F55" w:rsidRDefault="00CA7993">
      <w:pPr>
        <w:widowControl w:val="0"/>
        <w:rPr>
          <w:szCs w:val="24"/>
        </w:rPr>
      </w:pPr>
      <w:r w:rsidRPr="004E7F55">
        <w:rPr>
          <w:szCs w:val="24"/>
        </w:rPr>
        <w:t xml:space="preserve">Cohen, J. (1998) ‘Waldeen and the </w:t>
      </w:r>
      <w:smartTag w:uri="urn:schemas-microsoft-com:office:smarttags" w:element="City">
        <w:r w:rsidRPr="004E7F55">
          <w:rPr>
            <w:szCs w:val="24"/>
          </w:rPr>
          <w:t>Americas</w:t>
        </w:r>
      </w:smartTag>
      <w:r w:rsidRPr="004E7F55">
        <w:rPr>
          <w:szCs w:val="24"/>
        </w:rPr>
        <w:t xml:space="preserve">: The Dance Has Many Faces’. In </w:t>
      </w:r>
      <w:r w:rsidRPr="004E7F55">
        <w:rPr>
          <w:i/>
          <w:szCs w:val="24"/>
        </w:rPr>
        <w:t>A Woman’s Gaze: Latin American Women Artists</w:t>
      </w:r>
      <w:r w:rsidRPr="004E7F55">
        <w:rPr>
          <w:szCs w:val="24"/>
        </w:rPr>
        <w:t xml:space="preserve">. Edited by Marjorie Agosín. </w:t>
      </w:r>
      <w:smartTag w:uri="urn:schemas-microsoft-com:office:smarttags" w:element="City">
        <w:smartTag w:uri="urn:schemas-microsoft-com:office:smarttags" w:element="City">
          <w:r w:rsidRPr="004E7F55">
            <w:rPr>
              <w:szCs w:val="24"/>
            </w:rPr>
            <w:t>Fredonia</w:t>
          </w:r>
        </w:smartTag>
        <w:r w:rsidRPr="004E7F55">
          <w:rPr>
            <w:szCs w:val="24"/>
          </w:rPr>
          <w:t xml:space="preserve">, </w:t>
        </w:r>
        <w:smartTag w:uri="urn:schemas-microsoft-com:office:smarttags" w:element="City">
          <w:r w:rsidRPr="004E7F55">
            <w:rPr>
              <w:szCs w:val="24"/>
            </w:rPr>
            <w:t>NY</w:t>
          </w:r>
        </w:smartTag>
      </w:smartTag>
      <w:r w:rsidRPr="004E7F55">
        <w:rPr>
          <w:szCs w:val="24"/>
        </w:rPr>
        <w:t xml:space="preserve">: White Pine Press. (A comprehensive biographical sketch of Waldeen’s life, art and ideas with revealing insights on how her prose and poetry, both her translations and original works, related to her career as a dance artist) </w:t>
      </w:r>
    </w:p>
    <w:p w:rsidR="00CA7993" w:rsidRPr="004E7F55" w:rsidRDefault="00CA7993">
      <w:pPr>
        <w:widowControl w:val="0"/>
        <w:rPr>
          <w:szCs w:val="24"/>
        </w:rPr>
      </w:pPr>
    </w:p>
    <w:p w:rsidR="00CA7993" w:rsidRPr="004E7F55" w:rsidRDefault="00CA7993">
      <w:pPr>
        <w:widowControl w:val="0"/>
        <w:rPr>
          <w:szCs w:val="24"/>
        </w:rPr>
      </w:pPr>
      <w:r w:rsidRPr="004E7F55">
        <w:rPr>
          <w:szCs w:val="24"/>
        </w:rPr>
        <w:t xml:space="preserve">Delgado Martínez, C. (2000) </w:t>
      </w:r>
      <w:r w:rsidRPr="004E7F55">
        <w:rPr>
          <w:i/>
          <w:szCs w:val="24"/>
        </w:rPr>
        <w:t>Waldeen: La Coronela de la danza mexicana</w:t>
      </w:r>
      <w:r w:rsidRPr="004E7F55">
        <w:rPr>
          <w:szCs w:val="24"/>
        </w:rPr>
        <w:t xml:space="preserve">, México, D. F.: Escenología. (An overview of Waldeen’s life, work and legacy in </w:t>
      </w:r>
      <w:smartTag w:uri="urn:schemas-microsoft-com:office:smarttags" w:element="City">
        <w:r w:rsidRPr="004E7F55">
          <w:rPr>
            <w:szCs w:val="24"/>
          </w:rPr>
          <w:t>Mexico</w:t>
        </w:r>
      </w:smartTag>
      <w:r w:rsidRPr="004E7F55">
        <w:rPr>
          <w:szCs w:val="24"/>
        </w:rPr>
        <w:t xml:space="preserve"> based on newspaper and journal articles, performance programmes and interviews, supplemented by a chronology and reprints of some of Waldeen’s writings)</w:t>
      </w:r>
    </w:p>
    <w:p w:rsidR="00CA7993" w:rsidRPr="004E7F55" w:rsidRDefault="00CA7993">
      <w:pPr>
        <w:widowControl w:val="0"/>
        <w:rPr>
          <w:szCs w:val="24"/>
        </w:rPr>
      </w:pPr>
    </w:p>
    <w:p w:rsidR="00CA7993" w:rsidRPr="004E7F55" w:rsidRDefault="00CA7993">
      <w:pPr>
        <w:widowControl w:val="0"/>
        <w:rPr>
          <w:szCs w:val="24"/>
        </w:rPr>
      </w:pPr>
      <w:r w:rsidRPr="004E7F55">
        <w:rPr>
          <w:szCs w:val="24"/>
        </w:rPr>
        <w:t>Tortajada Quiroz, M. (2008) ‘</w:t>
      </w:r>
      <w:r w:rsidRPr="004E7F55">
        <w:rPr>
          <w:i/>
          <w:szCs w:val="24"/>
        </w:rPr>
        <w:t>La Coronela</w:t>
      </w:r>
      <w:r w:rsidRPr="004E7F55">
        <w:rPr>
          <w:szCs w:val="24"/>
        </w:rPr>
        <w:t xml:space="preserve"> de Waldeen: una danza revolucionaria’, </w:t>
      </w:r>
      <w:r w:rsidRPr="004E7F55">
        <w:rPr>
          <w:i/>
          <w:szCs w:val="24"/>
        </w:rPr>
        <w:t>Casa del Tiempo</w:t>
      </w:r>
      <w:r w:rsidRPr="004E7F55">
        <w:rPr>
          <w:szCs w:val="24"/>
        </w:rPr>
        <w:t xml:space="preserve"> 4</w:t>
      </w:r>
      <w:r>
        <w:rPr>
          <w:szCs w:val="24"/>
        </w:rPr>
        <w:t xml:space="preserve"> (</w:t>
      </w:r>
      <w:r w:rsidRPr="004E7F55">
        <w:rPr>
          <w:szCs w:val="24"/>
        </w:rPr>
        <w:t>8</w:t>
      </w:r>
      <w:r>
        <w:rPr>
          <w:szCs w:val="24"/>
        </w:rPr>
        <w:t>)</w:t>
      </w:r>
      <w:r w:rsidRPr="004E7F55">
        <w:rPr>
          <w:szCs w:val="24"/>
        </w:rPr>
        <w:t xml:space="preserve">: 54-60. (An essay on Waldeen’s most celebrated dance).  </w:t>
      </w:r>
    </w:p>
    <w:p w:rsidR="00CA7993" w:rsidRPr="004E7F55" w:rsidRDefault="00CA7993">
      <w:pPr>
        <w:widowControl w:val="0"/>
        <w:rPr>
          <w:szCs w:val="24"/>
        </w:rPr>
      </w:pPr>
      <w:r w:rsidRPr="004E7F55">
        <w:rPr>
          <w:szCs w:val="24"/>
        </w:rPr>
        <w:t>On-line version:</w:t>
      </w:r>
    </w:p>
    <w:p w:rsidR="00CA7993" w:rsidRPr="004E7F55" w:rsidRDefault="00CA7993">
      <w:pPr>
        <w:widowControl w:val="0"/>
        <w:rPr>
          <w:szCs w:val="24"/>
        </w:rPr>
      </w:pPr>
      <w:r w:rsidRPr="004E7F55">
        <w:rPr>
          <w:szCs w:val="24"/>
        </w:rPr>
        <w:t>http://www.uam.mx/difusion/casadeltiempo/08_iv_jun_2008/casa_del_tiempo_eIV_num08_54_60.pdf</w:t>
      </w:r>
    </w:p>
    <w:p w:rsidR="00CA7993" w:rsidRPr="004E7F55" w:rsidRDefault="00CA7993">
      <w:pPr>
        <w:widowControl w:val="0"/>
        <w:rPr>
          <w:szCs w:val="24"/>
        </w:rPr>
      </w:pPr>
    </w:p>
    <w:p w:rsidR="00CA7993" w:rsidRPr="004E7F55" w:rsidRDefault="00CA7993">
      <w:pPr>
        <w:widowControl w:val="0"/>
        <w:rPr>
          <w:szCs w:val="24"/>
        </w:rPr>
      </w:pPr>
      <w:r w:rsidRPr="004E7F55">
        <w:rPr>
          <w:szCs w:val="24"/>
        </w:rPr>
        <w:t xml:space="preserve">Tortajada Quiroz, M. (2001) ‘Transformación y rompimiento: la danza moderna de Anna Sokolow y Waldeen’. </w:t>
      </w:r>
      <w:r w:rsidRPr="004E7F55">
        <w:rPr>
          <w:i/>
          <w:szCs w:val="24"/>
        </w:rPr>
        <w:t>Frutos de Mujer</w:t>
      </w:r>
      <w:r w:rsidRPr="004E7F55">
        <w:rPr>
          <w:szCs w:val="24"/>
        </w:rPr>
        <w:t>. México, D.F.: Instituto Nacional de Bellas Artes y Literatura, Centro Nacional de Investigación, Documentación, e Información de la Danza (CENIDIDANZA). (An examination of the works and lives of Anna Sokolow and Waldeen in Mexico)</w:t>
      </w:r>
    </w:p>
    <w:p w:rsidR="00CA7993" w:rsidRPr="004E7F55" w:rsidRDefault="00CA7993">
      <w:pPr>
        <w:widowControl w:val="0"/>
        <w:rPr>
          <w:szCs w:val="24"/>
        </w:rPr>
      </w:pPr>
    </w:p>
    <w:p w:rsidR="00CA7993" w:rsidRPr="004E7F55" w:rsidRDefault="00CA7993">
      <w:pPr>
        <w:widowControl w:val="0"/>
        <w:rPr>
          <w:szCs w:val="24"/>
        </w:rPr>
      </w:pPr>
      <w:r w:rsidRPr="004E7F55">
        <w:rPr>
          <w:szCs w:val="24"/>
        </w:rPr>
        <w:t xml:space="preserve">‘Waldeen’ (1987) </w:t>
      </w:r>
      <w:r w:rsidRPr="004E7F55">
        <w:rPr>
          <w:i/>
          <w:szCs w:val="24"/>
        </w:rPr>
        <w:t>Cuadernos del CID-Danza</w:t>
      </w:r>
      <w:r w:rsidRPr="004E7F55">
        <w:rPr>
          <w:szCs w:val="24"/>
        </w:rPr>
        <w:t>. México, D.F. no. 17. (Includes a biographical essay on Waldeen by the Mexican dance historian Josefina Lavalle, excerpts from Waldeen’s writings, a chronology of her life and work, and testimonials by critics and notable cultural figures including the Mexican muralist David Alfaro Siqueiros and the Chilean poet Pablo Neruda)</w:t>
      </w:r>
    </w:p>
    <w:p w:rsidR="00CA7993" w:rsidRPr="004E7F55" w:rsidRDefault="00CA7993">
      <w:pPr>
        <w:widowControl w:val="0"/>
        <w:rPr>
          <w:szCs w:val="24"/>
        </w:rPr>
      </w:pPr>
    </w:p>
    <w:p w:rsidR="00CA7993" w:rsidRPr="004E7F55" w:rsidRDefault="00CA7993">
      <w:pPr>
        <w:widowControl w:val="0"/>
        <w:rPr>
          <w:szCs w:val="24"/>
        </w:rPr>
      </w:pPr>
      <w:r w:rsidRPr="004E7F55">
        <w:rPr>
          <w:szCs w:val="24"/>
        </w:rPr>
        <w:t xml:space="preserve">Waldeen (1982) </w:t>
      </w:r>
      <w:r w:rsidRPr="004E7F55">
        <w:rPr>
          <w:i/>
          <w:szCs w:val="24"/>
        </w:rPr>
        <w:t>La danza: Imagen de creación continua</w:t>
      </w:r>
      <w:r w:rsidRPr="004E7F55">
        <w:rPr>
          <w:szCs w:val="24"/>
        </w:rPr>
        <w:t>, México, D.F.: Difusión Cultural UNAM, Departamento de Danza y Fondo Nacional para las Actividades Sociales. (Waldeen’s ideas about dance, art and life)</w:t>
      </w:r>
    </w:p>
    <w:p w:rsidR="00CA7993" w:rsidRPr="004E7F55" w:rsidRDefault="00CA7993">
      <w:pPr>
        <w:widowControl w:val="0"/>
        <w:rPr>
          <w:szCs w:val="24"/>
        </w:rPr>
      </w:pPr>
    </w:p>
    <w:p w:rsidR="00CA7993" w:rsidRPr="004E7F55" w:rsidRDefault="00CA7993">
      <w:pPr>
        <w:widowControl w:val="0"/>
        <w:rPr>
          <w:szCs w:val="24"/>
        </w:rPr>
      </w:pPr>
      <w:r w:rsidRPr="004E7F55">
        <w:rPr>
          <w:szCs w:val="24"/>
        </w:rPr>
        <w:t xml:space="preserve">Waldeen (1951) ‘Social Influences and Emotional Motivation’. In </w:t>
      </w:r>
      <w:r w:rsidRPr="004E7F55">
        <w:rPr>
          <w:i/>
          <w:szCs w:val="24"/>
        </w:rPr>
        <w:t>The Dance Has Many Faces</w:t>
      </w:r>
      <w:r w:rsidRPr="004E7F55">
        <w:rPr>
          <w:szCs w:val="24"/>
        </w:rPr>
        <w:t>. Edited by Walter Sorell. Cleveland: World Publishing Company. (An essay in which Waldeen rejects the notion of ‘pure dance’ and argues that dance is a ‘profoundly moral art’ derived from social experience)</w:t>
      </w:r>
    </w:p>
    <w:p w:rsidR="00CA7993" w:rsidRPr="004E7F55" w:rsidRDefault="00CA7993">
      <w:pPr>
        <w:widowControl w:val="0"/>
        <w:rPr>
          <w:szCs w:val="24"/>
        </w:rPr>
      </w:pPr>
    </w:p>
    <w:p w:rsidR="00CA7993" w:rsidRPr="004E7F55" w:rsidRDefault="00CA7993">
      <w:pPr>
        <w:widowControl w:val="0"/>
        <w:rPr>
          <w:szCs w:val="24"/>
        </w:rPr>
      </w:pPr>
      <w:r w:rsidRPr="004E7F55">
        <w:rPr>
          <w:b/>
          <w:szCs w:val="24"/>
        </w:rPr>
        <w:t>Moving Image Material</w:t>
      </w:r>
    </w:p>
    <w:p w:rsidR="00CA7993" w:rsidRPr="004E7F55" w:rsidRDefault="00CA7993">
      <w:pPr>
        <w:widowControl w:val="0"/>
        <w:rPr>
          <w:szCs w:val="24"/>
        </w:rPr>
      </w:pPr>
      <w:r w:rsidRPr="004E7F55">
        <w:rPr>
          <w:i/>
          <w:szCs w:val="24"/>
        </w:rPr>
        <w:t>Waldeen &amp; Xavier Francis: vivir danzando</w:t>
      </w:r>
      <w:r w:rsidRPr="004E7F55">
        <w:rPr>
          <w:szCs w:val="24"/>
        </w:rPr>
        <w:t xml:space="preserve"> (2002) México, D.F. : C/Producciones.  (A documentary about Waldeen and her work, among others)</w:t>
      </w:r>
    </w:p>
    <w:p w:rsidR="00CA7993" w:rsidRPr="004E7F55" w:rsidRDefault="00CA7993">
      <w:pPr>
        <w:widowControl w:val="0"/>
        <w:rPr>
          <w:szCs w:val="24"/>
        </w:rPr>
      </w:pPr>
    </w:p>
    <w:p w:rsidR="00CA7993" w:rsidRPr="004E7F55" w:rsidRDefault="00CA7993">
      <w:pPr>
        <w:widowControl w:val="0"/>
        <w:rPr>
          <w:szCs w:val="24"/>
        </w:rPr>
      </w:pPr>
      <w:r w:rsidRPr="004E7F55">
        <w:rPr>
          <w:b/>
          <w:szCs w:val="24"/>
        </w:rPr>
        <w:t>Websites</w:t>
      </w:r>
    </w:p>
    <w:p w:rsidR="00CA7993" w:rsidRPr="004E7F55" w:rsidRDefault="00CA7993">
      <w:pPr>
        <w:widowControl w:val="0"/>
        <w:rPr>
          <w:szCs w:val="24"/>
        </w:rPr>
      </w:pPr>
      <w:r w:rsidRPr="004E7F55">
        <w:rPr>
          <w:szCs w:val="24"/>
        </w:rPr>
        <w:t xml:space="preserve">Cohen, J. ‘Waldeen and the Americas: The Dance Has Many Faces’. (An on-line version of the essay cited above in </w:t>
      </w:r>
      <w:r w:rsidRPr="004E7F55">
        <w:rPr>
          <w:i/>
          <w:szCs w:val="24"/>
        </w:rPr>
        <w:t>A Woman’s Gaze</w:t>
      </w:r>
      <w:r w:rsidRPr="004E7F55">
        <w:rPr>
          <w:szCs w:val="24"/>
        </w:rPr>
        <w:t>, with photographs of Waldeen and her dances)</w:t>
      </w:r>
    </w:p>
    <w:p w:rsidR="00CA7993" w:rsidRPr="004E7F55" w:rsidRDefault="00CA7993">
      <w:pPr>
        <w:widowControl w:val="0"/>
        <w:rPr>
          <w:szCs w:val="24"/>
        </w:rPr>
      </w:pPr>
      <w:hyperlink r:id="rId4" w:history="1">
        <w:r w:rsidRPr="004E7F55">
          <w:rPr>
            <w:szCs w:val="24"/>
            <w:u w:val="single"/>
          </w:rPr>
          <w:t>http://www.uhmc.sunysb.edu/surgery/waldeen.html</w:t>
        </w:r>
      </w:hyperlink>
    </w:p>
    <w:p w:rsidR="00CA7993" w:rsidRPr="004E7F55" w:rsidRDefault="00CA7993">
      <w:pPr>
        <w:widowControl w:val="0"/>
        <w:rPr>
          <w:szCs w:val="24"/>
        </w:rPr>
      </w:pPr>
    </w:p>
    <w:p w:rsidR="00CA7993" w:rsidRPr="004E7F55" w:rsidRDefault="00CA7993">
      <w:pPr>
        <w:widowControl w:val="0"/>
        <w:rPr>
          <w:szCs w:val="24"/>
        </w:rPr>
      </w:pPr>
      <w:r w:rsidRPr="004E7F55">
        <w:rPr>
          <w:szCs w:val="24"/>
        </w:rPr>
        <w:t>Diego Rivera’s tribute to Waldeen (from the on-line version of J. Cohen’s essay)</w:t>
      </w:r>
    </w:p>
    <w:p w:rsidR="00CA7993" w:rsidRPr="004E7F55" w:rsidRDefault="00CA7993">
      <w:pPr>
        <w:widowControl w:val="0"/>
        <w:rPr>
          <w:szCs w:val="24"/>
        </w:rPr>
      </w:pPr>
      <w:hyperlink r:id="rId5" w:history="1">
        <w:r w:rsidRPr="004E7F55">
          <w:rPr>
            <w:rStyle w:val="Hyperlink"/>
            <w:color w:val="auto"/>
            <w:szCs w:val="24"/>
          </w:rPr>
          <w:t>http://www.uhmc.sunysb.edu/surgery/</w:t>
        </w:r>
        <w:bookmarkStart w:id="51" w:name="_GoBack"/>
        <w:r w:rsidRPr="004E7F55">
          <w:rPr>
            <w:rStyle w:val="Hyperlink"/>
            <w:color w:val="auto"/>
            <w:szCs w:val="24"/>
          </w:rPr>
          <w:t>w</w:t>
        </w:r>
        <w:bookmarkEnd w:id="51"/>
        <w:r w:rsidRPr="004E7F55">
          <w:rPr>
            <w:rStyle w:val="Hyperlink"/>
            <w:color w:val="auto"/>
            <w:szCs w:val="24"/>
          </w:rPr>
          <w:t>ald-riv.html</w:t>
        </w:r>
      </w:hyperlink>
    </w:p>
    <w:p w:rsidR="00CA7993" w:rsidRPr="004E7F55" w:rsidRDefault="00CA7993">
      <w:pPr>
        <w:widowControl w:val="0"/>
        <w:rPr>
          <w:szCs w:val="24"/>
        </w:rPr>
      </w:pPr>
    </w:p>
    <w:p w:rsidR="00CA7993" w:rsidRPr="004E7F55" w:rsidRDefault="00CA7993" w:rsidP="00CD3C9E">
      <w:pPr>
        <w:tabs>
          <w:tab w:val="left" w:pos="0"/>
          <w:tab w:val="left" w:pos="3456"/>
          <w:tab w:val="left" w:pos="3600"/>
          <w:tab w:val="left" w:pos="4320"/>
          <w:tab w:val="left" w:pos="5040"/>
          <w:tab w:val="left" w:pos="5760"/>
          <w:tab w:val="left" w:pos="6480"/>
          <w:tab w:val="left" w:pos="7200"/>
          <w:tab w:val="left" w:pos="7920"/>
        </w:tabs>
        <w:rPr>
          <w:b/>
          <w:szCs w:val="24"/>
          <w:lang w:val="en-GB"/>
        </w:rPr>
      </w:pPr>
      <w:r w:rsidRPr="004E7F55">
        <w:rPr>
          <w:b/>
          <w:szCs w:val="24"/>
          <w:lang w:val="en-GB"/>
        </w:rPr>
        <w:t>Photographs</w:t>
      </w:r>
    </w:p>
    <w:p w:rsidR="00CA7993" w:rsidRPr="004E7F55" w:rsidRDefault="00CA7993" w:rsidP="004E7F55">
      <w:pPr>
        <w:shd w:val="clear" w:color="auto" w:fill="FFFFFF"/>
        <w:rPr>
          <w:szCs w:val="24"/>
        </w:rPr>
      </w:pPr>
      <w:r w:rsidRPr="004E7F55">
        <w:rPr>
          <w:szCs w:val="24"/>
        </w:rPr>
        <w:t>The principal source of images of Waldeen's career can be found on Jonathan Cohen's website, </w:t>
      </w:r>
      <w:r w:rsidRPr="004E7F55">
        <w:rPr>
          <w:szCs w:val="24"/>
          <w:lang w:val="en-GB"/>
        </w:rPr>
        <w:t>“Waldeen and the Americas: The Dance Has Many Faces,” </w:t>
      </w:r>
      <w:hyperlink r:id="rId6" w:tgtFrame="_blank" w:history="1">
        <w:r w:rsidRPr="004E7F55">
          <w:rPr>
            <w:rStyle w:val="Hyperlink"/>
            <w:color w:val="auto"/>
            <w:szCs w:val="24"/>
            <w:lang w:val="en-GB"/>
          </w:rPr>
          <w:t>http://www.uhmc.sunysb.edu/surgery/waldeen.html</w:t>
        </w:r>
      </w:hyperlink>
    </w:p>
    <w:p w:rsidR="00CA7993" w:rsidRPr="004E7F55" w:rsidRDefault="00CA7993" w:rsidP="004E7F55">
      <w:pPr>
        <w:shd w:val="clear" w:color="auto" w:fill="FFFFFF"/>
        <w:rPr>
          <w:szCs w:val="24"/>
        </w:rPr>
      </w:pPr>
    </w:p>
    <w:p w:rsidR="00CA7993" w:rsidRPr="004E7F55" w:rsidRDefault="00CA7993" w:rsidP="004E7F55">
      <w:pPr>
        <w:shd w:val="clear" w:color="auto" w:fill="FFFFFF"/>
        <w:rPr>
          <w:szCs w:val="24"/>
        </w:rPr>
      </w:pPr>
      <w:r w:rsidRPr="004E7F55">
        <w:rPr>
          <w:szCs w:val="24"/>
          <w:lang w:val="en-GB"/>
        </w:rPr>
        <w:t>For additional images of Waldeen in </w:t>
      </w:r>
      <w:r w:rsidRPr="004E7F55">
        <w:rPr>
          <w:i/>
          <w:iCs/>
          <w:szCs w:val="24"/>
          <w:lang w:val="en-GB"/>
        </w:rPr>
        <w:t>La Coronela</w:t>
      </w:r>
      <w:r w:rsidRPr="004E7F55">
        <w:rPr>
          <w:szCs w:val="24"/>
          <w:lang w:val="en-GB"/>
        </w:rPr>
        <w:t>, see:  Razetti, Ricardo ed. (1940) </w:t>
      </w:r>
      <w:r w:rsidRPr="004E7F55">
        <w:rPr>
          <w:i/>
          <w:iCs/>
          <w:szCs w:val="24"/>
          <w:lang w:val="en-GB"/>
        </w:rPr>
        <w:t>“La Coronela” Ballet del Teatro de las Artes: 35 fotografías originales del Taller “Alvarez Bravo.”</w:t>
      </w:r>
      <w:r w:rsidRPr="004E7F55">
        <w:rPr>
          <w:szCs w:val="24"/>
          <w:lang w:val="en-GB"/>
        </w:rPr>
        <w:t> Mexico City.</w:t>
      </w:r>
    </w:p>
    <w:p w:rsidR="00CA7993" w:rsidRPr="004E7F55" w:rsidRDefault="00CA7993">
      <w:pPr>
        <w:widowControl w:val="0"/>
        <w:rPr>
          <w:szCs w:val="24"/>
        </w:rPr>
      </w:pPr>
    </w:p>
    <w:p w:rsidR="00CA7993" w:rsidRPr="004E7F55" w:rsidRDefault="00CA7993">
      <w:pPr>
        <w:widowControl w:val="0"/>
        <w:rPr>
          <w:szCs w:val="24"/>
        </w:rPr>
      </w:pPr>
    </w:p>
    <w:p w:rsidR="00CA7993" w:rsidRPr="004E7F55" w:rsidRDefault="00CA7993">
      <w:pPr>
        <w:widowControl w:val="0"/>
        <w:rPr>
          <w:szCs w:val="24"/>
        </w:rPr>
      </w:pPr>
      <w:r w:rsidRPr="004E7F55">
        <w:rPr>
          <w:szCs w:val="24"/>
        </w:rPr>
        <w:t>Elizabeth Schwall</w:t>
      </w:r>
    </w:p>
    <w:sectPr w:rsidR="00CA7993" w:rsidRPr="004E7F55" w:rsidSect="00C6498D">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trackRevision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F6849"/>
    <w:rsid w:val="00040910"/>
    <w:rsid w:val="00164E06"/>
    <w:rsid w:val="004E7F55"/>
    <w:rsid w:val="004F7A1B"/>
    <w:rsid w:val="008C11F2"/>
    <w:rsid w:val="009F6849"/>
    <w:rsid w:val="00A04540"/>
    <w:rsid w:val="00A95DD9"/>
    <w:rsid w:val="00AE391A"/>
    <w:rsid w:val="00C6498D"/>
    <w:rsid w:val="00CA7993"/>
    <w:rsid w:val="00CD2FF0"/>
    <w:rsid w:val="00CD3C9E"/>
    <w:rsid w:val="00D5253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98D"/>
    <w:rPr>
      <w:sz w:val="24"/>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F68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9F6849"/>
    <w:rPr>
      <w:rFonts w:ascii="Lucida Grande" w:hAnsi="Lucida Grande" w:cs="Lucida Grande"/>
      <w:sz w:val="18"/>
      <w:szCs w:val="18"/>
    </w:rPr>
  </w:style>
  <w:style w:type="character" w:customStyle="1" w:styleId="DefaultPara">
    <w:name w:val="Default Para"/>
    <w:basedOn w:val="DefaultParagraphFont"/>
    <w:uiPriority w:val="99"/>
    <w:rsid w:val="00C6498D"/>
    <w:rPr>
      <w:rFonts w:cs="Times New Roman"/>
      <w:sz w:val="20"/>
    </w:rPr>
  </w:style>
  <w:style w:type="character" w:customStyle="1" w:styleId="DefaultPara1">
    <w:name w:val="Default Para1"/>
    <w:basedOn w:val="DefaultParagraphFont"/>
    <w:uiPriority w:val="99"/>
    <w:rsid w:val="00C6498D"/>
    <w:rPr>
      <w:rFonts w:cs="Times New Roman"/>
      <w:sz w:val="20"/>
    </w:rPr>
  </w:style>
  <w:style w:type="character" w:customStyle="1" w:styleId="WPHyperlink">
    <w:name w:val="WP_Hyperlink"/>
    <w:basedOn w:val="DefaultParagraphFont"/>
    <w:uiPriority w:val="99"/>
    <w:rsid w:val="00C6498D"/>
    <w:rPr>
      <w:rFonts w:cs="Times New Roman"/>
      <w:color w:val="0000FF"/>
      <w:u w:val="single"/>
    </w:rPr>
  </w:style>
  <w:style w:type="character" w:customStyle="1" w:styleId="FollowedHype">
    <w:name w:val="FollowedHype"/>
    <w:basedOn w:val="DefaultParagraphFont"/>
    <w:uiPriority w:val="99"/>
    <w:rsid w:val="00C6498D"/>
    <w:rPr>
      <w:rFonts w:cs="Times New Roman"/>
      <w:color w:val="800080"/>
      <w:u w:val="single"/>
    </w:rPr>
  </w:style>
  <w:style w:type="character" w:customStyle="1" w:styleId="apple-conver">
    <w:name w:val="apple-conver"/>
    <w:basedOn w:val="DefaultParagraphFont"/>
    <w:uiPriority w:val="99"/>
    <w:rsid w:val="00C6498D"/>
    <w:rPr>
      <w:rFonts w:cs="Times New Roman"/>
    </w:rPr>
  </w:style>
  <w:style w:type="character" w:customStyle="1" w:styleId="SYSHYPERTEXT">
    <w:name w:val="SYS_HYPERTEXT"/>
    <w:basedOn w:val="DefaultParagraphFont"/>
    <w:uiPriority w:val="99"/>
    <w:rsid w:val="00C6498D"/>
    <w:rPr>
      <w:rFonts w:cs="Times New Roman"/>
      <w:color w:val="0000FF"/>
      <w:u w:val="single"/>
    </w:rPr>
  </w:style>
  <w:style w:type="character" w:styleId="Hyperlink">
    <w:name w:val="Hyperlink"/>
    <w:basedOn w:val="DefaultParagraphFont"/>
    <w:uiPriority w:val="99"/>
    <w:rsid w:val="00CD3C9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954361836">
      <w:marLeft w:val="0"/>
      <w:marRight w:val="0"/>
      <w:marTop w:val="0"/>
      <w:marBottom w:val="0"/>
      <w:divBdr>
        <w:top w:val="none" w:sz="0" w:space="0" w:color="auto"/>
        <w:left w:val="none" w:sz="0" w:space="0" w:color="auto"/>
        <w:bottom w:val="none" w:sz="0" w:space="0" w:color="auto"/>
        <w:right w:val="none" w:sz="0" w:space="0" w:color="auto"/>
      </w:divBdr>
      <w:divsChild>
        <w:div w:id="1954361837">
          <w:marLeft w:val="0"/>
          <w:marRight w:val="0"/>
          <w:marTop w:val="0"/>
          <w:marBottom w:val="0"/>
          <w:divBdr>
            <w:top w:val="none" w:sz="0" w:space="0" w:color="auto"/>
            <w:left w:val="none" w:sz="0" w:space="0" w:color="auto"/>
            <w:bottom w:val="none" w:sz="0" w:space="0" w:color="auto"/>
            <w:right w:val="none" w:sz="0" w:space="0" w:color="auto"/>
          </w:divBdr>
          <w:divsChild>
            <w:div w:id="1954361834">
              <w:marLeft w:val="0"/>
              <w:marRight w:val="0"/>
              <w:marTop w:val="0"/>
              <w:marBottom w:val="0"/>
              <w:divBdr>
                <w:top w:val="none" w:sz="0" w:space="0" w:color="auto"/>
                <w:left w:val="none" w:sz="0" w:space="0" w:color="auto"/>
                <w:bottom w:val="none" w:sz="0" w:space="0" w:color="auto"/>
                <w:right w:val="none" w:sz="0" w:space="0" w:color="auto"/>
              </w:divBdr>
              <w:divsChild>
                <w:div w:id="1954361832">
                  <w:marLeft w:val="0"/>
                  <w:marRight w:val="0"/>
                  <w:marTop w:val="0"/>
                  <w:marBottom w:val="0"/>
                  <w:divBdr>
                    <w:top w:val="none" w:sz="0" w:space="0" w:color="auto"/>
                    <w:left w:val="none" w:sz="0" w:space="0" w:color="auto"/>
                    <w:bottom w:val="none" w:sz="0" w:space="0" w:color="auto"/>
                    <w:right w:val="none" w:sz="0" w:space="0" w:color="auto"/>
                  </w:divBdr>
                </w:div>
                <w:div w:id="1954361833">
                  <w:marLeft w:val="0"/>
                  <w:marRight w:val="0"/>
                  <w:marTop w:val="0"/>
                  <w:marBottom w:val="0"/>
                  <w:divBdr>
                    <w:top w:val="none" w:sz="0" w:space="0" w:color="auto"/>
                    <w:left w:val="none" w:sz="0" w:space="0" w:color="auto"/>
                    <w:bottom w:val="none" w:sz="0" w:space="0" w:color="auto"/>
                    <w:right w:val="none" w:sz="0" w:space="0" w:color="auto"/>
                  </w:divBdr>
                </w:div>
                <w:div w:id="19543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il.uvic.ca/owa/redir.aspx?C=Tn-0XSbf2k23uLzIwrhjo8kDoT6BR89I5TpvvDfJySKyPJQroiDZuKFEgHwKlNcQNiooFJP0RiY.&amp;URL=http%3a%2f%2fwww.uhmc.sunysb.edu%2fsurgery%2fwaldeen.html" TargetMode="External"/><Relationship Id="rId5" Type="http://schemas.openxmlformats.org/officeDocument/2006/relationships/hyperlink" Target="http://www.uhmc.sunysb.edu/surgery/wald-riv.html" TargetMode="External"/><Relationship Id="rId4" Type="http://schemas.openxmlformats.org/officeDocument/2006/relationships/hyperlink" Target="http://www.uhmc.sunysb.edu/surgery/wal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41</TotalTime>
  <Pages>4</Pages>
  <Words>1569</Words>
  <Characters>8949</Characters>
  <Application>Microsoft Office Outlook</Application>
  <DocSecurity>0</DocSecurity>
  <Lines>0</Lines>
  <Paragraphs>0</Paragraphs>
  <ScaleCrop>false</ScaleCrop>
  <Company>University of Victoria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Waldeen (Waldeen Falkenstein, b</dc:title>
  <dc:subject/>
  <dc:creator>Ted McDorman</dc:creator>
  <cp:keywords/>
  <dc:description/>
  <cp:lastModifiedBy>Lynn Garafola</cp:lastModifiedBy>
  <cp:revision>4</cp:revision>
  <cp:lastPrinted>2012-07-10T18:22:00Z</cp:lastPrinted>
  <dcterms:created xsi:type="dcterms:W3CDTF">2012-08-06T17:32:00Z</dcterms:created>
  <dcterms:modified xsi:type="dcterms:W3CDTF">2012-08-06T18:01:00Z</dcterms:modified>
</cp:coreProperties>
</file>