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92A7A" w14:textId="77777777" w:rsidR="00493506" w:rsidRDefault="006101C6">
      <w:pPr>
        <w:rPr>
          <w:rFonts w:ascii="Arial" w:hAnsi="Arial"/>
          <w:b/>
        </w:rPr>
      </w:pPr>
      <w:r w:rsidRPr="006101C6">
        <w:rPr>
          <w:rFonts w:ascii="Arial" w:hAnsi="Arial"/>
          <w:b/>
        </w:rPr>
        <w:t xml:space="preserve"> Bacon</w:t>
      </w:r>
      <w:r>
        <w:rPr>
          <w:rFonts w:ascii="Arial" w:hAnsi="Arial"/>
          <w:b/>
        </w:rPr>
        <w:t>, Francis</w:t>
      </w:r>
      <w:r w:rsidRPr="006101C6">
        <w:rPr>
          <w:rFonts w:ascii="Arial" w:hAnsi="Arial"/>
          <w:b/>
        </w:rPr>
        <w:t xml:space="preserve"> (1909 – 1992)</w:t>
      </w:r>
    </w:p>
    <w:p w14:paraId="010F81AF" w14:textId="77777777" w:rsidR="006101C6" w:rsidRDefault="006101C6">
      <w:pPr>
        <w:rPr>
          <w:rFonts w:ascii="Arial" w:hAnsi="Arial"/>
          <w:b/>
        </w:rPr>
      </w:pPr>
    </w:p>
    <w:p w14:paraId="79C0D697" w14:textId="275D7CD0" w:rsidR="0091724F" w:rsidRDefault="006101C6" w:rsidP="00C31A9A">
      <w:pPr>
        <w:ind w:firstLine="720"/>
        <w:rPr>
          <w:rFonts w:ascii="Arial" w:hAnsi="Arial"/>
        </w:rPr>
        <w:pPrChange w:id="0" w:author="" w:date="2014-07-28T13:43:00Z">
          <w:pPr/>
        </w:pPrChange>
      </w:pPr>
      <w:del w:id="1" w:author="" w:date="2014-07-28T13:43:00Z">
        <w:r w:rsidDel="00C31A9A">
          <w:rPr>
            <w:rFonts w:ascii="Arial" w:hAnsi="Arial"/>
          </w:rPr>
          <w:delText xml:space="preserve">The </w:delText>
        </w:r>
      </w:del>
      <w:r>
        <w:rPr>
          <w:rFonts w:ascii="Arial" w:hAnsi="Arial"/>
        </w:rPr>
        <w:t>British painter</w:t>
      </w:r>
      <w:ins w:id="2" w:author="" w:date="2014-07-28T13:43:00Z">
        <w:r w:rsidR="00C31A9A">
          <w:rPr>
            <w:rFonts w:ascii="Arial" w:hAnsi="Arial"/>
          </w:rPr>
          <w:t>,</w:t>
        </w:r>
      </w:ins>
      <w:r>
        <w:rPr>
          <w:rFonts w:ascii="Arial" w:hAnsi="Arial"/>
        </w:rPr>
        <w:t xml:space="preserve"> Francis Bacon</w:t>
      </w:r>
      <w:r w:rsidR="007C07D6">
        <w:rPr>
          <w:rFonts w:ascii="Arial" w:hAnsi="Arial"/>
        </w:rPr>
        <w:t xml:space="preserve"> was one of the most important </w:t>
      </w:r>
      <w:r w:rsidR="004C71A5">
        <w:rPr>
          <w:rFonts w:ascii="Arial" w:hAnsi="Arial"/>
        </w:rPr>
        <w:t xml:space="preserve">figures of </w:t>
      </w:r>
      <w:r w:rsidR="007C07D6">
        <w:rPr>
          <w:rFonts w:ascii="Arial" w:hAnsi="Arial"/>
        </w:rPr>
        <w:t>international post</w:t>
      </w:r>
      <w:ins w:id="3" w:author="ded6hd" w:date="2014-06-03T12:03:00Z">
        <w:r w:rsidR="007B6848">
          <w:rPr>
            <w:rFonts w:ascii="Arial" w:hAnsi="Arial"/>
          </w:rPr>
          <w:t>-</w:t>
        </w:r>
      </w:ins>
      <w:r w:rsidR="007C07D6">
        <w:rPr>
          <w:rFonts w:ascii="Arial" w:hAnsi="Arial"/>
        </w:rPr>
        <w:t xml:space="preserve">war </w:t>
      </w:r>
      <w:ins w:id="4" w:author="" w:date="2014-07-28T13:43:00Z">
        <w:r w:rsidR="00C31A9A">
          <w:rPr>
            <w:rFonts w:ascii="Arial" w:hAnsi="Arial"/>
          </w:rPr>
          <w:t>M</w:t>
        </w:r>
      </w:ins>
      <w:del w:id="5" w:author="" w:date="2014-07-28T13:43:00Z">
        <w:r w:rsidR="007C07D6" w:rsidDel="00C31A9A">
          <w:rPr>
            <w:rFonts w:ascii="Arial" w:hAnsi="Arial"/>
          </w:rPr>
          <w:delText>m</w:delText>
        </w:r>
      </w:del>
      <w:r w:rsidR="007C07D6">
        <w:rPr>
          <w:rFonts w:ascii="Arial" w:hAnsi="Arial"/>
        </w:rPr>
        <w:t xml:space="preserve">odernism. During </w:t>
      </w:r>
      <w:r w:rsidR="004C71A5">
        <w:rPr>
          <w:rFonts w:ascii="Arial" w:hAnsi="Arial"/>
        </w:rPr>
        <w:t>the 1940s and 1950s</w:t>
      </w:r>
      <w:ins w:id="6" w:author="" w:date="2014-07-28T13:43:00Z">
        <w:r w:rsidR="00C31A9A">
          <w:rPr>
            <w:rFonts w:ascii="Arial" w:hAnsi="Arial"/>
          </w:rPr>
          <w:t>,</w:t>
        </w:r>
      </w:ins>
      <w:r w:rsidR="004C71A5">
        <w:rPr>
          <w:rFonts w:ascii="Arial" w:hAnsi="Arial"/>
        </w:rPr>
        <w:t xml:space="preserve"> he developed a </w:t>
      </w:r>
      <w:r w:rsidR="007C07D6">
        <w:rPr>
          <w:rFonts w:ascii="Arial" w:hAnsi="Arial"/>
        </w:rPr>
        <w:t>characteristic p</w:t>
      </w:r>
      <w:r w:rsidR="004C71A5">
        <w:rPr>
          <w:rFonts w:ascii="Arial" w:hAnsi="Arial"/>
        </w:rPr>
        <w:t xml:space="preserve">ainting format </w:t>
      </w:r>
      <w:del w:id="7" w:author="" w:date="2014-07-28T13:43:00Z">
        <w:r w:rsidR="004C71A5" w:rsidDel="00C31A9A">
          <w:rPr>
            <w:rFonts w:ascii="Arial" w:hAnsi="Arial"/>
          </w:rPr>
          <w:delText xml:space="preserve">that he </w:delText>
        </w:r>
      </w:del>
      <w:r w:rsidR="004C71A5">
        <w:rPr>
          <w:rFonts w:ascii="Arial" w:hAnsi="Arial"/>
        </w:rPr>
        <w:t xml:space="preserve">used throughout his career, generally featuring an </w:t>
      </w:r>
      <w:r w:rsidR="007C07D6">
        <w:rPr>
          <w:rFonts w:ascii="Arial" w:hAnsi="Arial"/>
        </w:rPr>
        <w:t xml:space="preserve">isolated figure within an armature or stage-like setting. </w:t>
      </w:r>
      <w:r w:rsidR="004C71A5">
        <w:rPr>
          <w:rFonts w:ascii="Arial" w:hAnsi="Arial"/>
        </w:rPr>
        <w:t>Bacon’s work is renowned for its r</w:t>
      </w:r>
      <w:r w:rsidR="007C07D6">
        <w:rPr>
          <w:rFonts w:ascii="Arial" w:hAnsi="Arial"/>
        </w:rPr>
        <w:t>aw emotional appeal</w:t>
      </w:r>
      <w:ins w:id="8" w:author="" w:date="2014-07-28T13:43:00Z">
        <w:r w:rsidR="00C31A9A">
          <w:rPr>
            <w:rFonts w:ascii="Arial" w:hAnsi="Arial"/>
          </w:rPr>
          <w:t>,</w:t>
        </w:r>
      </w:ins>
      <w:r w:rsidR="007C07D6">
        <w:rPr>
          <w:rFonts w:ascii="Arial" w:hAnsi="Arial"/>
        </w:rPr>
        <w:t xml:space="preserve"> </w:t>
      </w:r>
      <w:r w:rsidR="004C71A5">
        <w:rPr>
          <w:rFonts w:ascii="Arial" w:hAnsi="Arial"/>
        </w:rPr>
        <w:t xml:space="preserve">and also its ability to convey an existential sense of the human condition. </w:t>
      </w:r>
      <w:r w:rsidR="00186470">
        <w:rPr>
          <w:rFonts w:ascii="Arial" w:hAnsi="Arial"/>
        </w:rPr>
        <w:t>Much of his</w:t>
      </w:r>
      <w:r w:rsidR="009471FD">
        <w:rPr>
          <w:rFonts w:ascii="Arial" w:hAnsi="Arial"/>
        </w:rPr>
        <w:t xml:space="preserve"> early life was spent in Anglo</w:t>
      </w:r>
      <w:r w:rsidR="00DE3E1E">
        <w:rPr>
          <w:rFonts w:ascii="Arial" w:hAnsi="Arial"/>
        </w:rPr>
        <w:t>-Irish houses near</w:t>
      </w:r>
      <w:r w:rsidR="009471FD">
        <w:rPr>
          <w:rFonts w:ascii="Arial" w:hAnsi="Arial"/>
        </w:rPr>
        <w:t xml:space="preserve"> Dublin until</w:t>
      </w:r>
      <w:r w:rsidR="007A396E">
        <w:rPr>
          <w:rFonts w:ascii="Arial" w:hAnsi="Arial"/>
        </w:rPr>
        <w:t>, in 1926,</w:t>
      </w:r>
      <w:r w:rsidR="009471FD">
        <w:rPr>
          <w:rFonts w:ascii="Arial" w:hAnsi="Arial"/>
        </w:rPr>
        <w:t xml:space="preserve"> his father expelle</w:t>
      </w:r>
      <w:r w:rsidR="007A396E">
        <w:rPr>
          <w:rFonts w:ascii="Arial" w:hAnsi="Arial"/>
        </w:rPr>
        <w:t>d him from the family home</w:t>
      </w:r>
      <w:r w:rsidR="00FE06D7">
        <w:rPr>
          <w:rFonts w:ascii="Arial" w:hAnsi="Arial"/>
        </w:rPr>
        <w:t xml:space="preserve">. </w:t>
      </w:r>
      <w:r w:rsidR="00186470">
        <w:rPr>
          <w:rFonts w:ascii="Arial" w:hAnsi="Arial"/>
        </w:rPr>
        <w:t>In 192</w:t>
      </w:r>
      <w:ins w:id="9" w:author="" w:date="2014-07-28T13:44:00Z">
        <w:r w:rsidR="00C31A9A">
          <w:rPr>
            <w:rFonts w:ascii="Arial" w:hAnsi="Arial"/>
          </w:rPr>
          <w:t>7</w:t>
        </w:r>
      </w:ins>
      <w:del w:id="10" w:author="" w:date="2014-07-28T13:44:00Z">
        <w:r w:rsidR="00186470" w:rsidDel="00C31A9A">
          <w:rPr>
            <w:rFonts w:ascii="Arial" w:hAnsi="Arial"/>
          </w:rPr>
          <w:delText>7</w:delText>
        </w:r>
      </w:del>
      <w:ins w:id="11" w:author="" w:date="2014-07-28T13:44:00Z">
        <w:r w:rsidR="00C31A9A">
          <w:rPr>
            <w:rFonts w:ascii="Arial" w:hAnsi="Arial"/>
          </w:rPr>
          <w:t>,</w:t>
        </w:r>
      </w:ins>
      <w:r w:rsidR="00186470">
        <w:rPr>
          <w:rFonts w:ascii="Arial" w:hAnsi="Arial"/>
        </w:rPr>
        <w:t xml:space="preserve"> </w:t>
      </w:r>
      <w:r w:rsidR="008C74A5">
        <w:rPr>
          <w:rFonts w:ascii="Arial" w:hAnsi="Arial"/>
        </w:rPr>
        <w:t xml:space="preserve">he spent some time </w:t>
      </w:r>
      <w:r w:rsidR="00186470">
        <w:rPr>
          <w:rFonts w:ascii="Arial" w:hAnsi="Arial"/>
        </w:rPr>
        <w:t>in Berlin, Paris</w:t>
      </w:r>
      <w:ins w:id="12" w:author="" w:date="2014-07-28T13:44:00Z">
        <w:r w:rsidR="00C31A9A">
          <w:rPr>
            <w:rFonts w:ascii="Arial" w:hAnsi="Arial"/>
          </w:rPr>
          <w:t>,</w:t>
        </w:r>
      </w:ins>
      <w:r w:rsidR="00186470">
        <w:rPr>
          <w:rFonts w:ascii="Arial" w:hAnsi="Arial"/>
        </w:rPr>
        <w:t xml:space="preserve"> and Chantilly</w:t>
      </w:r>
      <w:r w:rsidR="00DE3E1E">
        <w:rPr>
          <w:rFonts w:ascii="Arial" w:hAnsi="Arial"/>
        </w:rPr>
        <w:t>; o</w:t>
      </w:r>
      <w:r w:rsidR="008C74A5">
        <w:rPr>
          <w:rFonts w:ascii="Arial" w:hAnsi="Arial"/>
        </w:rPr>
        <w:t>n returning to London</w:t>
      </w:r>
      <w:ins w:id="13" w:author="" w:date="2014-07-28T13:44:00Z">
        <w:r w:rsidR="00C31A9A">
          <w:rPr>
            <w:rFonts w:ascii="Arial" w:hAnsi="Arial"/>
          </w:rPr>
          <w:t>,</w:t>
        </w:r>
      </w:ins>
      <w:r w:rsidR="008C74A5">
        <w:rPr>
          <w:rFonts w:ascii="Arial" w:hAnsi="Arial"/>
        </w:rPr>
        <w:t xml:space="preserve"> Bacon set himself up as an interior d</w:t>
      </w:r>
      <w:r w:rsidR="00186470">
        <w:rPr>
          <w:rFonts w:ascii="Arial" w:hAnsi="Arial"/>
        </w:rPr>
        <w:t xml:space="preserve">ecorator. His </w:t>
      </w:r>
      <w:r w:rsidR="002E4FC9">
        <w:rPr>
          <w:rFonts w:ascii="Arial" w:hAnsi="Arial"/>
        </w:rPr>
        <w:t xml:space="preserve">painting </w:t>
      </w:r>
      <w:r w:rsidR="00186470">
        <w:rPr>
          <w:rFonts w:ascii="Arial" w:hAnsi="Arial"/>
        </w:rPr>
        <w:t>develop</w:t>
      </w:r>
      <w:r w:rsidR="002E4FC9">
        <w:rPr>
          <w:rFonts w:ascii="Arial" w:hAnsi="Arial"/>
        </w:rPr>
        <w:t>ed</w:t>
      </w:r>
      <w:r w:rsidR="00186470">
        <w:rPr>
          <w:rFonts w:ascii="Arial" w:hAnsi="Arial"/>
        </w:rPr>
        <w:t xml:space="preserve"> sporadically until </w:t>
      </w:r>
      <w:r w:rsidR="00186470">
        <w:rPr>
          <w:rFonts w:ascii="Arial" w:hAnsi="Arial"/>
          <w:i/>
        </w:rPr>
        <w:t>Three Studies for Figures at the Base of a Crucifixion</w:t>
      </w:r>
      <w:r w:rsidR="00DE3E1E">
        <w:rPr>
          <w:rFonts w:ascii="Arial" w:hAnsi="Arial"/>
          <w:i/>
        </w:rPr>
        <w:t xml:space="preserve"> </w:t>
      </w:r>
      <w:r w:rsidR="00DE3E1E">
        <w:rPr>
          <w:rFonts w:ascii="Arial" w:hAnsi="Arial"/>
        </w:rPr>
        <w:t>(1944)</w:t>
      </w:r>
      <w:r w:rsidR="00186470">
        <w:rPr>
          <w:rFonts w:ascii="Arial" w:hAnsi="Arial"/>
          <w:i/>
        </w:rPr>
        <w:t xml:space="preserve"> </w:t>
      </w:r>
      <w:r w:rsidR="001D7A67">
        <w:rPr>
          <w:rFonts w:ascii="Arial" w:hAnsi="Arial"/>
        </w:rPr>
        <w:t xml:space="preserve">attracted considerable critical attention. </w:t>
      </w:r>
      <w:r w:rsidR="0041165F">
        <w:rPr>
          <w:rFonts w:ascii="Arial" w:hAnsi="Arial"/>
        </w:rPr>
        <w:t>During the 1950s</w:t>
      </w:r>
      <w:ins w:id="14" w:author="" w:date="2014-07-28T13:44:00Z">
        <w:r w:rsidR="00C31A9A">
          <w:rPr>
            <w:rFonts w:ascii="Arial" w:hAnsi="Arial"/>
          </w:rPr>
          <w:t>,</w:t>
        </w:r>
      </w:ins>
      <w:r w:rsidR="0041165F">
        <w:rPr>
          <w:rFonts w:ascii="Arial" w:hAnsi="Arial"/>
        </w:rPr>
        <w:t xml:space="preserve"> a series of </w:t>
      </w:r>
      <w:r w:rsidR="0041165F">
        <w:rPr>
          <w:rFonts w:ascii="Helvetica" w:hAnsi="Helvetica" w:cs="Helvetica"/>
          <w:lang w:val="en-US"/>
        </w:rPr>
        <w:t>v</w:t>
      </w:r>
      <w:r w:rsidR="002E4FC9">
        <w:rPr>
          <w:rFonts w:ascii="Helvetica" w:hAnsi="Helvetica" w:cs="Helvetica"/>
          <w:lang w:val="en-US"/>
        </w:rPr>
        <w:t xml:space="preserve">ariations on </w:t>
      </w:r>
      <w:ins w:id="15" w:author="" w:date="2014-07-28T13:45:00Z">
        <w:r w:rsidR="00C31A9A">
          <w:rPr>
            <w:rFonts w:ascii="Helvetica" w:hAnsi="Helvetica" w:cs="Helvetica"/>
            <w:lang w:val="en-US"/>
          </w:rPr>
          <w:t xml:space="preserve">Diego </w:t>
        </w:r>
      </w:ins>
      <w:r w:rsidR="002E4FC9">
        <w:rPr>
          <w:rFonts w:ascii="Helvetica" w:hAnsi="Helvetica" w:cs="Helvetica"/>
          <w:lang w:val="en-US"/>
        </w:rPr>
        <w:t>Velazquez</w:t>
      </w:r>
      <w:r w:rsidR="0041165F">
        <w:rPr>
          <w:rFonts w:ascii="Helvetica" w:hAnsi="Helvetica" w:cs="Helvetica"/>
          <w:lang w:val="en-US"/>
        </w:rPr>
        <w:t xml:space="preserve">’s </w:t>
      </w:r>
      <w:r w:rsidR="002E4FC9" w:rsidRPr="0041165F">
        <w:rPr>
          <w:rFonts w:ascii="Helvetica" w:hAnsi="Helvetica" w:cs="Helvetica"/>
          <w:i/>
          <w:lang w:val="en-US"/>
        </w:rPr>
        <w:t>Portrait of Pope Innocent X</w:t>
      </w:r>
      <w:r w:rsidR="0041165F">
        <w:rPr>
          <w:rFonts w:ascii="Helvetica" w:hAnsi="Helvetica" w:cs="Helvetica"/>
          <w:lang w:val="en-US"/>
        </w:rPr>
        <w:t xml:space="preserve"> (</w:t>
      </w:r>
      <w:ins w:id="16" w:author="" w:date="2014-07-28T13:48:00Z">
        <w:r w:rsidR="00C31A9A">
          <w:rPr>
            <w:rFonts w:ascii="Helvetica" w:hAnsi="Helvetica" w:cs="Helvetica"/>
            <w:lang w:val="en-US"/>
          </w:rPr>
          <w:t xml:space="preserve">c. </w:t>
        </w:r>
      </w:ins>
      <w:r w:rsidR="0041165F">
        <w:rPr>
          <w:rFonts w:ascii="Helvetica" w:hAnsi="Helvetica" w:cs="Helvetica"/>
          <w:lang w:val="en-US"/>
        </w:rPr>
        <w:t xml:space="preserve">1650) </w:t>
      </w:r>
      <w:r w:rsidR="002E4FC9">
        <w:rPr>
          <w:rFonts w:ascii="Helvetica" w:hAnsi="Helvetica" w:cs="Helvetica"/>
          <w:lang w:val="en-US"/>
        </w:rPr>
        <w:t xml:space="preserve">supported the development of </w:t>
      </w:r>
      <w:del w:id="17" w:author="" w:date="2014-07-28T13:46:00Z">
        <w:r w:rsidR="002E4FC9" w:rsidDel="00C31A9A">
          <w:rPr>
            <w:rFonts w:ascii="Helvetica" w:hAnsi="Helvetica" w:cs="Helvetica"/>
            <w:lang w:val="en-US"/>
          </w:rPr>
          <w:delText xml:space="preserve">his </w:delText>
        </w:r>
      </w:del>
      <w:ins w:id="18" w:author="" w:date="2014-07-28T13:46:00Z">
        <w:r w:rsidR="00C31A9A">
          <w:rPr>
            <w:rFonts w:ascii="Helvetica" w:hAnsi="Helvetica" w:cs="Helvetica"/>
            <w:lang w:val="en-US"/>
          </w:rPr>
          <w:t xml:space="preserve">Bacon’s </w:t>
        </w:r>
      </w:ins>
      <w:r w:rsidR="002E4FC9">
        <w:rPr>
          <w:rFonts w:ascii="Helvetica" w:hAnsi="Helvetica" w:cs="Helvetica"/>
          <w:lang w:val="en-US"/>
        </w:rPr>
        <w:t>internatio</w:t>
      </w:r>
      <w:r w:rsidR="0041165F">
        <w:rPr>
          <w:rFonts w:ascii="Helvetica" w:hAnsi="Helvetica" w:cs="Helvetica"/>
          <w:lang w:val="en-US"/>
        </w:rPr>
        <w:t xml:space="preserve">nal reputation, </w:t>
      </w:r>
      <w:r w:rsidR="002E4FC9">
        <w:rPr>
          <w:rFonts w:ascii="Helvetica" w:hAnsi="Helvetica" w:cs="Helvetica"/>
          <w:lang w:val="en-US"/>
        </w:rPr>
        <w:t xml:space="preserve">consolidated </w:t>
      </w:r>
      <w:del w:id="19" w:author="" w:date="2014-07-28T13:46:00Z">
        <w:r w:rsidR="002E4FC9" w:rsidDel="00C31A9A">
          <w:rPr>
            <w:rFonts w:ascii="Helvetica" w:hAnsi="Helvetica" w:cs="Helvetica"/>
            <w:lang w:val="en-US"/>
          </w:rPr>
          <w:delText xml:space="preserve">with </w:delText>
        </w:r>
      </w:del>
      <w:ins w:id="20" w:author="" w:date="2014-07-28T13:46:00Z">
        <w:r w:rsidR="00C31A9A">
          <w:rPr>
            <w:rFonts w:ascii="Helvetica" w:hAnsi="Helvetica" w:cs="Helvetica"/>
            <w:lang w:val="en-US"/>
          </w:rPr>
          <w:t xml:space="preserve">by </w:t>
        </w:r>
      </w:ins>
      <w:r w:rsidR="002E4FC9">
        <w:rPr>
          <w:rFonts w:ascii="Helvetica" w:hAnsi="Helvetica" w:cs="Helvetica"/>
          <w:lang w:val="en-US"/>
        </w:rPr>
        <w:t>a major retrospective at the Tate</w:t>
      </w:r>
      <w:r w:rsidR="0041165F">
        <w:rPr>
          <w:rFonts w:ascii="Helvetica" w:hAnsi="Helvetica" w:cs="Helvetica"/>
          <w:lang w:val="en-US"/>
        </w:rPr>
        <w:t xml:space="preserve"> in 1962. </w:t>
      </w:r>
      <w:r w:rsidR="0041165F">
        <w:rPr>
          <w:rFonts w:ascii="Arial" w:hAnsi="Arial"/>
        </w:rPr>
        <w:t xml:space="preserve">In 1970, however, on the eve </w:t>
      </w:r>
      <w:r w:rsidR="00CB47CF">
        <w:rPr>
          <w:rFonts w:ascii="Arial" w:hAnsi="Arial"/>
        </w:rPr>
        <w:t xml:space="preserve">of his </w:t>
      </w:r>
      <w:r w:rsidR="006D2AA9">
        <w:rPr>
          <w:rFonts w:ascii="Arial" w:hAnsi="Arial"/>
        </w:rPr>
        <w:t>major retrospective ex</w:t>
      </w:r>
      <w:r w:rsidR="00CB47CF">
        <w:rPr>
          <w:rFonts w:ascii="Arial" w:hAnsi="Arial"/>
        </w:rPr>
        <w:t>hibition</w:t>
      </w:r>
      <w:r w:rsidR="00E60102">
        <w:rPr>
          <w:rFonts w:ascii="Arial" w:hAnsi="Arial"/>
        </w:rPr>
        <w:t xml:space="preserve"> at Grand </w:t>
      </w:r>
      <w:proofErr w:type="spellStart"/>
      <w:r w:rsidR="00E60102">
        <w:rPr>
          <w:rFonts w:ascii="Arial" w:hAnsi="Arial"/>
        </w:rPr>
        <w:t>Palais</w:t>
      </w:r>
      <w:proofErr w:type="spellEnd"/>
      <w:r w:rsidR="00E60102">
        <w:rPr>
          <w:rFonts w:ascii="Arial" w:hAnsi="Arial"/>
        </w:rPr>
        <w:t>, Paris, his</w:t>
      </w:r>
      <w:r w:rsidR="00CB47CF">
        <w:rPr>
          <w:rFonts w:ascii="Arial" w:hAnsi="Arial"/>
        </w:rPr>
        <w:t xml:space="preserve"> </w:t>
      </w:r>
      <w:r w:rsidR="0076171B">
        <w:rPr>
          <w:rFonts w:ascii="Arial" w:hAnsi="Arial"/>
        </w:rPr>
        <w:t xml:space="preserve">former </w:t>
      </w:r>
      <w:r w:rsidR="00CB47CF">
        <w:rPr>
          <w:rFonts w:ascii="Arial" w:hAnsi="Arial"/>
        </w:rPr>
        <w:t xml:space="preserve">lover </w:t>
      </w:r>
      <w:r w:rsidR="006D2AA9">
        <w:rPr>
          <w:rFonts w:ascii="Arial" w:hAnsi="Arial"/>
        </w:rPr>
        <w:t xml:space="preserve">George Dyer died </w:t>
      </w:r>
      <w:r w:rsidR="00CB47CF">
        <w:rPr>
          <w:rFonts w:ascii="Arial" w:hAnsi="Arial"/>
        </w:rPr>
        <w:t>of an overdose, a tragedy</w:t>
      </w:r>
      <w:r w:rsidR="006D2AA9">
        <w:rPr>
          <w:rFonts w:ascii="Arial" w:hAnsi="Arial"/>
        </w:rPr>
        <w:t xml:space="preserve"> </w:t>
      </w:r>
      <w:r w:rsidR="004C71A5">
        <w:rPr>
          <w:rFonts w:ascii="Arial" w:hAnsi="Arial"/>
        </w:rPr>
        <w:t>Bacon</w:t>
      </w:r>
      <w:r w:rsidR="00DE3E1E">
        <w:rPr>
          <w:rFonts w:ascii="Arial" w:hAnsi="Arial"/>
        </w:rPr>
        <w:t xml:space="preserve"> </w:t>
      </w:r>
      <w:r w:rsidR="006D2AA9">
        <w:rPr>
          <w:rFonts w:ascii="Arial" w:hAnsi="Arial"/>
        </w:rPr>
        <w:t>later commemorated in a group of triptychs</w:t>
      </w:r>
      <w:r w:rsidR="00CB47CF">
        <w:rPr>
          <w:rFonts w:ascii="Arial" w:hAnsi="Arial"/>
        </w:rPr>
        <w:t xml:space="preserve">. </w:t>
      </w:r>
      <w:r w:rsidR="004C71A5">
        <w:rPr>
          <w:rFonts w:ascii="Arial" w:hAnsi="Arial"/>
        </w:rPr>
        <w:t>After this event he</w:t>
      </w:r>
      <w:r w:rsidR="00120B7C">
        <w:rPr>
          <w:rFonts w:ascii="Arial" w:hAnsi="Arial"/>
        </w:rPr>
        <w:t xml:space="preserve"> withdrew considerably from </w:t>
      </w:r>
      <w:del w:id="21" w:author="" w:date="2014-07-28T13:47:00Z">
        <w:r w:rsidR="00120B7C" w:rsidDel="00C31A9A">
          <w:rPr>
            <w:rFonts w:ascii="Arial" w:hAnsi="Arial"/>
          </w:rPr>
          <w:delText xml:space="preserve">the </w:delText>
        </w:r>
      </w:del>
      <w:r w:rsidR="00120B7C">
        <w:rPr>
          <w:rFonts w:ascii="Arial" w:hAnsi="Arial"/>
        </w:rPr>
        <w:t>Soho Bohemia</w:t>
      </w:r>
      <w:ins w:id="22" w:author="" w:date="2014-07-28T13:47:00Z">
        <w:r w:rsidR="00C31A9A">
          <w:rPr>
            <w:rFonts w:ascii="Arial" w:hAnsi="Arial"/>
          </w:rPr>
          <w:t>,</w:t>
        </w:r>
      </w:ins>
      <w:r w:rsidR="00120B7C">
        <w:rPr>
          <w:rFonts w:ascii="Arial" w:hAnsi="Arial"/>
        </w:rPr>
        <w:t xml:space="preserve"> in which he had played</w:t>
      </w:r>
      <w:r w:rsidR="00FB2249">
        <w:rPr>
          <w:rFonts w:ascii="Arial" w:hAnsi="Arial"/>
        </w:rPr>
        <w:t xml:space="preserve"> such a leading role during</w:t>
      </w:r>
      <w:r w:rsidR="00E60102">
        <w:rPr>
          <w:rFonts w:ascii="Arial" w:hAnsi="Arial"/>
        </w:rPr>
        <w:t xml:space="preserve"> the previous two decade</w:t>
      </w:r>
      <w:r w:rsidR="00120B7C">
        <w:rPr>
          <w:rFonts w:ascii="Arial" w:hAnsi="Arial"/>
        </w:rPr>
        <w:t xml:space="preserve">s.  </w:t>
      </w:r>
      <w:moveFromRangeStart w:id="23" w:author="Danielle Child" w:date="2014-06-02T20:42:00Z" w:name="move263361106"/>
      <w:moveFrom w:id="24" w:author="Danielle Child" w:date="2014-06-02T20:42:00Z">
        <w:r w:rsidR="00CB47CF" w:rsidDel="00F87766">
          <w:rPr>
            <w:rFonts w:ascii="Arial" w:hAnsi="Arial"/>
          </w:rPr>
          <w:t>Bacon himself di</w:t>
        </w:r>
        <w:r w:rsidR="0091724F" w:rsidDel="00F87766">
          <w:rPr>
            <w:rFonts w:ascii="Arial" w:hAnsi="Arial"/>
          </w:rPr>
          <w:t xml:space="preserve">ed in Madrid </w:t>
        </w:r>
        <w:r w:rsidR="00DE3E1E" w:rsidDel="00F87766">
          <w:rPr>
            <w:rFonts w:ascii="Arial" w:hAnsi="Arial"/>
          </w:rPr>
          <w:t>in</w:t>
        </w:r>
        <w:r w:rsidR="0091724F" w:rsidDel="00F87766">
          <w:rPr>
            <w:rFonts w:ascii="Arial" w:hAnsi="Arial"/>
          </w:rPr>
          <w:t>1992, a</w:t>
        </w:r>
        <w:r w:rsidR="006D2AA9" w:rsidDel="00F87766">
          <w:rPr>
            <w:rFonts w:ascii="Arial" w:hAnsi="Arial"/>
          </w:rPr>
          <w:t>nd in 2000 the reconstruction of his</w:t>
        </w:r>
        <w:r w:rsidR="00DE3E1E" w:rsidDel="00F87766">
          <w:rPr>
            <w:rFonts w:ascii="Arial" w:hAnsi="Arial"/>
          </w:rPr>
          <w:t xml:space="preserve"> </w:t>
        </w:r>
        <w:r w:rsidR="004C71A5" w:rsidDel="00F87766">
          <w:rPr>
            <w:rFonts w:ascii="Arial" w:hAnsi="Arial"/>
          </w:rPr>
          <w:t xml:space="preserve">London </w:t>
        </w:r>
        <w:r w:rsidR="00DE3E1E" w:rsidDel="00F87766">
          <w:rPr>
            <w:rFonts w:ascii="Arial" w:hAnsi="Arial"/>
          </w:rPr>
          <w:t>s</w:t>
        </w:r>
        <w:r w:rsidR="0091724F" w:rsidDel="00F87766">
          <w:rPr>
            <w:rFonts w:ascii="Arial" w:hAnsi="Arial"/>
          </w:rPr>
          <w:t xml:space="preserve">tudio </w:t>
        </w:r>
        <w:r w:rsidR="004C71A5" w:rsidDel="00F87766">
          <w:rPr>
            <w:rFonts w:ascii="Arial" w:hAnsi="Arial"/>
          </w:rPr>
          <w:t xml:space="preserve">at 7 Reece Mews </w:t>
        </w:r>
        <w:r w:rsidR="00FE2CBE" w:rsidDel="00F87766">
          <w:rPr>
            <w:rFonts w:ascii="Arial" w:hAnsi="Arial"/>
          </w:rPr>
          <w:t>opened in</w:t>
        </w:r>
        <w:r w:rsidR="0091724F" w:rsidDel="00F87766">
          <w:rPr>
            <w:rFonts w:ascii="Arial" w:hAnsi="Arial"/>
          </w:rPr>
          <w:t xml:space="preserve"> Dublin City Gallery the Hugh Lane.</w:t>
        </w:r>
      </w:moveFrom>
      <w:moveFromRangeEnd w:id="23"/>
    </w:p>
    <w:p w14:paraId="753230F2" w14:textId="77777777" w:rsidR="00EC5EC6" w:rsidRDefault="00EC5EC6">
      <w:pPr>
        <w:rPr>
          <w:rFonts w:ascii="Arial" w:hAnsi="Arial"/>
        </w:rPr>
      </w:pPr>
    </w:p>
    <w:p w14:paraId="17618CB7" w14:textId="77777777" w:rsidR="00AC040D" w:rsidRDefault="00AC040D">
      <w:pPr>
        <w:rPr>
          <w:rFonts w:ascii="Arial" w:hAnsi="Arial"/>
        </w:rPr>
      </w:pPr>
    </w:p>
    <w:p w14:paraId="1460143C" w14:textId="590B9D56" w:rsidR="00AC040D" w:rsidRDefault="00AC040D">
      <w:pPr>
        <w:rPr>
          <w:rFonts w:ascii="Arial" w:hAnsi="Arial"/>
        </w:rPr>
      </w:pPr>
      <w:r>
        <w:rPr>
          <w:rFonts w:ascii="Arial" w:hAnsi="Arial"/>
          <w:noProof/>
          <w:lang w:val="en-US"/>
        </w:rPr>
        <w:drawing>
          <wp:inline distT="0" distB="0" distL="0" distR="0" wp14:anchorId="35C12846" wp14:editId="4FE5BBD7">
            <wp:extent cx="2451319" cy="3556800"/>
            <wp:effectExtent l="0" t="0" r="12700" b="0"/>
            <wp:docPr id="2" name="Picture 2" descr="Macintosh HD:Users:99901018:Desktop: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99901018:Desktop:5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319" cy="3556800"/>
                    </a:xfrm>
                    <a:prstGeom prst="rect">
                      <a:avLst/>
                    </a:prstGeom>
                    <a:noFill/>
                    <a:ln>
                      <a:noFill/>
                    </a:ln>
                  </pic:spPr>
                </pic:pic>
              </a:graphicData>
            </a:graphic>
          </wp:inline>
        </w:drawing>
      </w:r>
    </w:p>
    <w:p w14:paraId="44F50DC6" w14:textId="77777777" w:rsidR="00AC040D" w:rsidRDefault="00AC040D">
      <w:pPr>
        <w:rPr>
          <w:rFonts w:ascii="Arial" w:hAnsi="Arial"/>
        </w:rPr>
      </w:pPr>
    </w:p>
    <w:p w14:paraId="120C768E" w14:textId="77777777" w:rsidR="00AC040D" w:rsidRDefault="00AC040D">
      <w:pPr>
        <w:rPr>
          <w:rFonts w:ascii="Arial" w:hAnsi="Arial"/>
        </w:rPr>
      </w:pPr>
      <w:r>
        <w:rPr>
          <w:rFonts w:ascii="Arial" w:hAnsi="Arial"/>
        </w:rPr>
        <w:t xml:space="preserve">Francis Bacon </w:t>
      </w:r>
      <w:r>
        <w:rPr>
          <w:rFonts w:ascii="Arial" w:hAnsi="Arial"/>
          <w:i/>
        </w:rPr>
        <w:t xml:space="preserve">Pope II, </w:t>
      </w:r>
      <w:r>
        <w:rPr>
          <w:rFonts w:ascii="Arial" w:hAnsi="Arial"/>
        </w:rPr>
        <w:t xml:space="preserve">1951 </w:t>
      </w:r>
    </w:p>
    <w:p w14:paraId="081E45D1" w14:textId="032CCD9A" w:rsidR="00AC040D" w:rsidRPr="00AC040D" w:rsidRDefault="00C31A9A">
      <w:pPr>
        <w:rPr>
          <w:rFonts w:ascii="Arial" w:hAnsi="Arial"/>
        </w:rPr>
      </w:pPr>
      <w:hyperlink r:id="rId8" w:history="1">
        <w:r w:rsidR="00AC040D" w:rsidRPr="00935EDF">
          <w:rPr>
            <w:rStyle w:val="Hyperlink"/>
            <w:rFonts w:ascii="Arial" w:hAnsi="Arial"/>
          </w:rPr>
          <w:t>http://www.francis-bacon.com/paintings/pope-ii-1951/?c=50-51</w:t>
        </w:r>
      </w:hyperlink>
      <w:r w:rsidR="00AC040D">
        <w:rPr>
          <w:rFonts w:ascii="Arial" w:hAnsi="Arial"/>
        </w:rPr>
        <w:t xml:space="preserve"> </w:t>
      </w:r>
    </w:p>
    <w:p w14:paraId="000735ED" w14:textId="77777777" w:rsidR="0086641A" w:rsidRDefault="0086641A">
      <w:pPr>
        <w:rPr>
          <w:rFonts w:ascii="Arial" w:hAnsi="Arial"/>
        </w:rPr>
      </w:pPr>
    </w:p>
    <w:p w14:paraId="1A2E5B5E" w14:textId="110B451A" w:rsidR="00EC5EC6" w:rsidRDefault="00120B7C"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By the late 1940s</w:t>
      </w:r>
      <w:ins w:id="25" w:author="" w:date="2014-07-28T13:47:00Z">
        <w:r w:rsidR="00C31A9A">
          <w:rPr>
            <w:rFonts w:ascii="Helvetica" w:hAnsi="Helvetica" w:cs="Helvetica"/>
            <w:lang w:val="en-US"/>
          </w:rPr>
          <w:t>,</w:t>
        </w:r>
      </w:ins>
      <w:r w:rsidR="00EC5EC6">
        <w:rPr>
          <w:rFonts w:ascii="Helvetica" w:hAnsi="Helvetica" w:cs="Helvetica"/>
          <w:lang w:val="en-US"/>
        </w:rPr>
        <w:t xml:space="preserve"> Bacon</w:t>
      </w:r>
      <w:r w:rsidR="004E7678">
        <w:rPr>
          <w:rFonts w:ascii="Helvetica" w:hAnsi="Helvetica" w:cs="Helvetica"/>
          <w:lang w:val="en-US"/>
        </w:rPr>
        <w:t xml:space="preserve">’s </w:t>
      </w:r>
      <w:r w:rsidR="00735122">
        <w:rPr>
          <w:rFonts w:ascii="Helvetica" w:hAnsi="Helvetica" w:cs="Helvetica"/>
          <w:lang w:val="en-US"/>
        </w:rPr>
        <w:t xml:space="preserve">characteristic </w:t>
      </w:r>
      <w:r>
        <w:rPr>
          <w:rFonts w:ascii="Helvetica" w:hAnsi="Helvetica" w:cs="Helvetica"/>
          <w:lang w:val="en-US"/>
        </w:rPr>
        <w:t xml:space="preserve">pictorial format had emerged: the single figure, frequently framed in a geometric armature against </w:t>
      </w:r>
      <w:del w:id="26" w:author="" w:date="2014-07-28T13:47:00Z">
        <w:r w:rsidDel="00C31A9A">
          <w:rPr>
            <w:rFonts w:ascii="Helvetica" w:hAnsi="Helvetica" w:cs="Helvetica"/>
            <w:lang w:val="en-US"/>
          </w:rPr>
          <w:delText xml:space="preserve">an </w:delText>
        </w:r>
      </w:del>
      <w:r>
        <w:rPr>
          <w:rFonts w:ascii="Helvetica" w:hAnsi="Helvetica" w:cs="Helvetica"/>
          <w:lang w:val="en-US"/>
        </w:rPr>
        <w:t xml:space="preserve">indeterminate </w:t>
      </w:r>
      <w:r>
        <w:rPr>
          <w:rFonts w:ascii="Helvetica" w:hAnsi="Helvetica" w:cs="Helvetica"/>
          <w:lang w:val="en-US"/>
        </w:rPr>
        <w:lastRenderedPageBreak/>
        <w:t>background.</w:t>
      </w:r>
      <w:r w:rsidR="00EC5EC6">
        <w:rPr>
          <w:rFonts w:ascii="Helvetica" w:hAnsi="Helvetica" w:cs="Helvetica"/>
          <w:lang w:val="en-US"/>
        </w:rPr>
        <w:t xml:space="preserve"> </w:t>
      </w:r>
      <w:r w:rsidR="00735122">
        <w:rPr>
          <w:rFonts w:ascii="Helvetica" w:hAnsi="Helvetica" w:cs="Helvetica"/>
          <w:lang w:val="en-US"/>
        </w:rPr>
        <w:t>He a</w:t>
      </w:r>
      <w:r w:rsidR="00E60102">
        <w:rPr>
          <w:rFonts w:ascii="Helvetica" w:hAnsi="Helvetica" w:cs="Helvetica"/>
          <w:lang w:val="en-US"/>
        </w:rPr>
        <w:t>lso began the first of</w:t>
      </w:r>
      <w:r w:rsidR="00735122">
        <w:rPr>
          <w:rFonts w:ascii="Helvetica" w:hAnsi="Helvetica" w:cs="Helvetica"/>
          <w:lang w:val="en-US"/>
        </w:rPr>
        <w:t xml:space="preserve"> </w:t>
      </w:r>
      <w:del w:id="27" w:author="" w:date="2014-07-28T13:48:00Z">
        <w:r w:rsidR="00735122" w:rsidDel="00C31A9A">
          <w:rPr>
            <w:rFonts w:ascii="Helvetica" w:hAnsi="Helvetica" w:cs="Helvetica"/>
            <w:lang w:val="en-US"/>
          </w:rPr>
          <w:delText xml:space="preserve">the </w:delText>
        </w:r>
      </w:del>
      <w:ins w:id="28" w:author="" w:date="2014-07-28T13:48:00Z">
        <w:r w:rsidR="00C31A9A">
          <w:rPr>
            <w:rFonts w:ascii="Helvetica" w:hAnsi="Helvetica" w:cs="Helvetica"/>
            <w:lang w:val="en-US"/>
          </w:rPr>
          <w:t xml:space="preserve">a </w:t>
        </w:r>
      </w:ins>
      <w:r w:rsidR="00735122">
        <w:rPr>
          <w:rFonts w:ascii="Helvetica" w:hAnsi="Helvetica" w:cs="Helvetica"/>
          <w:lang w:val="en-US"/>
        </w:rPr>
        <w:t xml:space="preserve">series of paintings that featured throughout his career. </w:t>
      </w:r>
      <w:r w:rsidR="00E60102">
        <w:rPr>
          <w:rFonts w:ascii="Helvetica" w:hAnsi="Helvetica" w:cs="Helvetica"/>
          <w:lang w:val="en-US"/>
        </w:rPr>
        <w:t xml:space="preserve">This was a group of works focused around </w:t>
      </w:r>
      <w:r w:rsidR="00EC5EC6">
        <w:rPr>
          <w:rFonts w:ascii="Helvetica" w:hAnsi="Helvetica" w:cs="Helvetica"/>
          <w:lang w:val="en-US"/>
        </w:rPr>
        <w:t xml:space="preserve">the screaming male figure: </w:t>
      </w:r>
      <w:r w:rsidR="00EC5EC6" w:rsidRPr="00EC5EC6">
        <w:rPr>
          <w:rFonts w:ascii="Helvetica" w:hAnsi="Helvetica" w:cs="Helvetica"/>
          <w:i/>
          <w:lang w:val="en-US"/>
        </w:rPr>
        <w:t>Pope II</w:t>
      </w:r>
      <w:r w:rsidR="00EC5EC6">
        <w:rPr>
          <w:rFonts w:ascii="Helvetica" w:hAnsi="Helvetica" w:cs="Helvetica"/>
          <w:lang w:val="en-US"/>
        </w:rPr>
        <w:t xml:space="preserve">, for example, is part of the series embodying </w:t>
      </w:r>
      <w:del w:id="29" w:author="" w:date="2014-07-28T13:49:00Z">
        <w:r w:rsidR="00EC5EC6" w:rsidDel="00C31A9A">
          <w:rPr>
            <w:rFonts w:ascii="Helvetica" w:hAnsi="Helvetica" w:cs="Helvetica"/>
            <w:lang w:val="en-US"/>
          </w:rPr>
          <w:delText xml:space="preserve">both </w:delText>
        </w:r>
      </w:del>
      <w:r w:rsidR="00EC5EC6">
        <w:rPr>
          <w:rFonts w:ascii="Helvetica" w:hAnsi="Helvetica" w:cs="Helvetica"/>
          <w:lang w:val="en-US"/>
        </w:rPr>
        <w:t>his fascination with Velasquez</w:t>
      </w:r>
      <w:r w:rsidR="004C71A5">
        <w:rPr>
          <w:rFonts w:ascii="Helvetica" w:hAnsi="Helvetica" w:cs="Helvetica"/>
          <w:lang w:val="en-US"/>
        </w:rPr>
        <w:t xml:space="preserve">’s </w:t>
      </w:r>
      <w:r w:rsidR="004C71A5">
        <w:rPr>
          <w:rFonts w:ascii="Helvetica" w:hAnsi="Helvetica" w:cs="Helvetica"/>
          <w:i/>
          <w:lang w:val="en-US"/>
        </w:rPr>
        <w:t xml:space="preserve">Portrait of Pope Innocent </w:t>
      </w:r>
      <w:ins w:id="30" w:author="" w:date="2014-07-28T13:48:00Z">
        <w:r w:rsidR="00C31A9A">
          <w:rPr>
            <w:rFonts w:ascii="Helvetica" w:hAnsi="Helvetica" w:cs="Helvetica"/>
            <w:i/>
            <w:lang w:val="en-US"/>
          </w:rPr>
          <w:t xml:space="preserve">X </w:t>
        </w:r>
      </w:ins>
      <w:del w:id="31" w:author="" w:date="2014-07-28T13:48:00Z">
        <w:r w:rsidR="004C71A5" w:rsidDel="00C31A9A">
          <w:rPr>
            <w:rFonts w:ascii="Helvetica" w:hAnsi="Helvetica" w:cs="Helvetica"/>
            <w:i/>
            <w:lang w:val="en-US"/>
          </w:rPr>
          <w:delText xml:space="preserve">X </w:delText>
        </w:r>
        <w:r w:rsidR="004C71A5" w:rsidDel="00C31A9A">
          <w:rPr>
            <w:rFonts w:ascii="Helvetica" w:hAnsi="Helvetica" w:cs="Helvetica"/>
            <w:lang w:val="en-US"/>
          </w:rPr>
          <w:delText xml:space="preserve">(c.1650) </w:delText>
        </w:r>
      </w:del>
      <w:r w:rsidR="00EC5EC6">
        <w:rPr>
          <w:rFonts w:ascii="Helvetica" w:hAnsi="Helvetica" w:cs="Helvetica"/>
          <w:lang w:val="en-US"/>
        </w:rPr>
        <w:t>a</w:t>
      </w:r>
      <w:del w:id="32" w:author="" w:date="2014-07-28T13:49:00Z">
        <w:r w:rsidR="00EC5EC6" w:rsidDel="00C31A9A">
          <w:rPr>
            <w:rFonts w:ascii="Helvetica" w:hAnsi="Helvetica" w:cs="Helvetica"/>
            <w:lang w:val="en-US"/>
          </w:rPr>
          <w:delText>nd</w:delText>
        </w:r>
      </w:del>
      <w:ins w:id="33" w:author="" w:date="2014-07-28T13:49:00Z">
        <w:r w:rsidR="00C31A9A">
          <w:rPr>
            <w:rFonts w:ascii="Helvetica" w:hAnsi="Helvetica" w:cs="Helvetica"/>
            <w:lang w:val="en-US"/>
          </w:rPr>
          <w:t>longside</w:t>
        </w:r>
      </w:ins>
      <w:r w:rsidR="00EC5EC6">
        <w:rPr>
          <w:rFonts w:ascii="Helvetica" w:hAnsi="Helvetica" w:cs="Helvetica"/>
          <w:lang w:val="en-US"/>
        </w:rPr>
        <w:t xml:space="preserve"> the image of the screaming nurse from Eisenstein's film </w:t>
      </w:r>
      <w:r w:rsidR="00EC5EC6" w:rsidRPr="00515D77">
        <w:rPr>
          <w:rFonts w:ascii="Helvetica" w:hAnsi="Helvetica" w:cs="Helvetica"/>
          <w:i/>
          <w:lang w:val="en-US"/>
        </w:rPr>
        <w:t>Battleship Potemkin</w:t>
      </w:r>
      <w:r w:rsidR="00EC5EC6">
        <w:rPr>
          <w:rFonts w:ascii="Helvetica" w:hAnsi="Helvetica" w:cs="Helvetica"/>
          <w:lang w:val="en-US"/>
        </w:rPr>
        <w:t xml:space="preserve"> (1925). These paintings have been interpreted as channel</w:t>
      </w:r>
      <w:ins w:id="34" w:author="" w:date="2014-07-28T13:49:00Z">
        <w:r w:rsidR="00C31A9A">
          <w:rPr>
            <w:rFonts w:ascii="Helvetica" w:hAnsi="Helvetica" w:cs="Helvetica"/>
            <w:lang w:val="en-US"/>
          </w:rPr>
          <w:t>l</w:t>
        </w:r>
      </w:ins>
      <w:r w:rsidR="00EC5EC6">
        <w:rPr>
          <w:rFonts w:ascii="Helvetica" w:hAnsi="Helvetica" w:cs="Helvetica"/>
          <w:lang w:val="en-US"/>
        </w:rPr>
        <w:t>ing a pre</w:t>
      </w:r>
      <w:del w:id="35" w:author="" w:date="2014-07-28T13:49:00Z">
        <w:r w:rsidR="00EC5EC6" w:rsidDel="00C31A9A">
          <w:rPr>
            <w:rFonts w:ascii="Helvetica" w:hAnsi="Helvetica" w:cs="Helvetica"/>
            <w:lang w:val="en-US"/>
          </w:rPr>
          <w:delText>-</w:delText>
        </w:r>
      </w:del>
      <w:r w:rsidR="00EC5EC6">
        <w:rPr>
          <w:rFonts w:ascii="Helvetica" w:hAnsi="Helvetica" w:cs="Helvetica"/>
          <w:lang w:val="en-US"/>
        </w:rPr>
        <w:t xml:space="preserve">occupation with violence, fuelled </w:t>
      </w:r>
      <w:r w:rsidR="0089382B">
        <w:rPr>
          <w:rFonts w:ascii="Helvetica" w:hAnsi="Helvetica" w:cs="Helvetica"/>
          <w:lang w:val="en-US"/>
        </w:rPr>
        <w:t xml:space="preserve">in part </w:t>
      </w:r>
      <w:r w:rsidR="00EC5EC6">
        <w:rPr>
          <w:rFonts w:ascii="Helvetica" w:hAnsi="Helvetica" w:cs="Helvetica"/>
          <w:lang w:val="en-US"/>
        </w:rPr>
        <w:t>by the artist's fascination with sado</w:t>
      </w:r>
      <w:ins w:id="36" w:author="" w:date="2014-07-28T13:49:00Z">
        <w:r w:rsidR="00C31A9A">
          <w:rPr>
            <w:rFonts w:ascii="Helvetica" w:hAnsi="Helvetica" w:cs="Helvetica"/>
            <w:lang w:val="en-US"/>
          </w:rPr>
          <w:t>-</w:t>
        </w:r>
      </w:ins>
      <w:r w:rsidR="00EC5EC6">
        <w:rPr>
          <w:rFonts w:ascii="Helvetica" w:hAnsi="Helvetica" w:cs="Helvetica"/>
          <w:lang w:val="en-US"/>
        </w:rPr>
        <w:t>masochism</w:t>
      </w:r>
      <w:ins w:id="37" w:author="" w:date="2014-07-28T13:50:00Z">
        <w:r w:rsidR="00C31A9A">
          <w:rPr>
            <w:rFonts w:ascii="Helvetica" w:hAnsi="Helvetica" w:cs="Helvetica"/>
            <w:lang w:val="en-US"/>
          </w:rPr>
          <w:t>,</w:t>
        </w:r>
      </w:ins>
      <w:r w:rsidR="0089382B">
        <w:rPr>
          <w:rFonts w:ascii="Helvetica" w:hAnsi="Helvetica" w:cs="Helvetica"/>
          <w:lang w:val="en-US"/>
        </w:rPr>
        <w:t xml:space="preserve"> but also by the turbulent experiences of his early life in post-independence Ireland</w:t>
      </w:r>
      <w:r w:rsidR="00EC5EC6">
        <w:rPr>
          <w:rFonts w:ascii="Helvetica" w:hAnsi="Helvetica" w:cs="Helvetica"/>
          <w:lang w:val="en-US"/>
        </w:rPr>
        <w:t>. In a later interview with the art critic David Sylvester</w:t>
      </w:r>
      <w:ins w:id="38" w:author="" w:date="2014-07-28T13:50:00Z">
        <w:r w:rsidR="00C31A9A">
          <w:rPr>
            <w:rFonts w:ascii="Helvetica" w:hAnsi="Helvetica" w:cs="Helvetica"/>
            <w:lang w:val="en-US"/>
          </w:rPr>
          <w:t>,</w:t>
        </w:r>
      </w:ins>
      <w:r w:rsidR="00EC5EC6">
        <w:rPr>
          <w:rFonts w:ascii="Helvetica" w:hAnsi="Helvetica" w:cs="Helvetica"/>
          <w:lang w:val="en-US"/>
        </w:rPr>
        <w:t xml:space="preserve"> </w:t>
      </w:r>
      <w:r w:rsidR="00FA61C2">
        <w:rPr>
          <w:rFonts w:ascii="Helvetica" w:hAnsi="Helvetica" w:cs="Helvetica"/>
          <w:lang w:val="en-US"/>
        </w:rPr>
        <w:t>published in 1975</w:t>
      </w:r>
      <w:ins w:id="39" w:author="" w:date="2014-07-28T13:50:00Z">
        <w:r w:rsidR="00C31A9A">
          <w:rPr>
            <w:rFonts w:ascii="Helvetica" w:hAnsi="Helvetica" w:cs="Helvetica"/>
            <w:lang w:val="en-US"/>
          </w:rPr>
          <w:t>,</w:t>
        </w:r>
      </w:ins>
      <w:r w:rsidR="00FA61C2">
        <w:rPr>
          <w:rFonts w:ascii="Helvetica" w:hAnsi="Helvetica" w:cs="Helvetica"/>
          <w:lang w:val="en-US"/>
        </w:rPr>
        <w:t xml:space="preserve"> </w:t>
      </w:r>
      <w:r w:rsidR="00EC5EC6">
        <w:rPr>
          <w:rFonts w:ascii="Helvetica" w:hAnsi="Helvetica" w:cs="Helvetica"/>
          <w:lang w:val="en-US"/>
        </w:rPr>
        <w:t xml:space="preserve">Bacon </w:t>
      </w:r>
      <w:del w:id="40" w:author="" w:date="2014-07-28T13:50:00Z">
        <w:r w:rsidR="00EC5EC6" w:rsidDel="00C31A9A">
          <w:rPr>
            <w:rFonts w:ascii="Helvetica" w:hAnsi="Helvetica" w:cs="Helvetica"/>
            <w:lang w:val="en-US"/>
          </w:rPr>
          <w:delText xml:space="preserve">however </w:delText>
        </w:r>
      </w:del>
      <w:r w:rsidR="00EC5EC6">
        <w:rPr>
          <w:rFonts w:ascii="Helvetica" w:hAnsi="Helvetica" w:cs="Helvetica"/>
          <w:lang w:val="en-US"/>
        </w:rPr>
        <w:t xml:space="preserve">denied any connection with </w:t>
      </w:r>
      <w:r w:rsidR="0089382B">
        <w:rPr>
          <w:rFonts w:ascii="Helvetica" w:hAnsi="Helvetica" w:cs="Helvetica"/>
          <w:lang w:val="en-US"/>
        </w:rPr>
        <w:t xml:space="preserve">any </w:t>
      </w:r>
      <w:r w:rsidR="00EC5EC6">
        <w:rPr>
          <w:rFonts w:ascii="Helvetica" w:hAnsi="Helvetica" w:cs="Helvetica"/>
          <w:lang w:val="en-US"/>
        </w:rPr>
        <w:t>aspects of his personal life</w:t>
      </w:r>
      <w:r w:rsidR="00515D77">
        <w:rPr>
          <w:rFonts w:ascii="Helvetica" w:hAnsi="Helvetica" w:cs="Helvetica"/>
          <w:lang w:val="en-US"/>
        </w:rPr>
        <w:t xml:space="preserve"> or wider experie</w:t>
      </w:r>
      <w:r w:rsidR="0089382B">
        <w:rPr>
          <w:rFonts w:ascii="Helvetica" w:hAnsi="Helvetica" w:cs="Helvetica"/>
          <w:lang w:val="en-US"/>
        </w:rPr>
        <w:t>nce</w:t>
      </w:r>
      <w:r w:rsidR="00EC5EC6">
        <w:rPr>
          <w:rFonts w:ascii="Helvetica" w:hAnsi="Helvetica" w:cs="Helvetica"/>
          <w:lang w:val="en-US"/>
        </w:rPr>
        <w:t xml:space="preserve">: </w:t>
      </w:r>
      <w:ins w:id="41" w:author="" w:date="2014-07-28T13:50:00Z">
        <w:r w:rsidR="00C31A9A">
          <w:rPr>
            <w:rFonts w:ascii="Helvetica" w:hAnsi="Helvetica" w:cs="Helvetica"/>
            <w:lang w:val="en-US"/>
          </w:rPr>
          <w:t>“</w:t>
        </w:r>
      </w:ins>
      <w:del w:id="42" w:author="" w:date="2014-07-28T13:50:00Z">
        <w:r w:rsidR="00EC5EC6" w:rsidDel="00C31A9A">
          <w:rPr>
            <w:rFonts w:ascii="Helvetica" w:hAnsi="Helvetica" w:cs="Helvetica"/>
            <w:lang w:val="en-US"/>
          </w:rPr>
          <w:delText>'</w:delText>
        </w:r>
      </w:del>
      <w:del w:id="43" w:author="Danielle Child" w:date="2014-06-02T20:41:00Z">
        <w:r w:rsidR="00EC5EC6" w:rsidDel="00F87766">
          <w:rPr>
            <w:rFonts w:ascii="Helvetica" w:hAnsi="Helvetica" w:cs="Helvetica"/>
            <w:lang w:val="en-US"/>
          </w:rPr>
          <w:delText xml:space="preserve"> </w:delText>
        </w:r>
      </w:del>
      <w:r w:rsidR="00EC5EC6">
        <w:rPr>
          <w:rFonts w:ascii="Helvetica" w:hAnsi="Helvetica" w:cs="Helvetica"/>
          <w:lang w:val="en-US"/>
        </w:rPr>
        <w:t>But</w:t>
      </w:r>
      <w:r w:rsidR="00515D77">
        <w:rPr>
          <w:rFonts w:ascii="Helvetica" w:hAnsi="Helvetica" w:cs="Helvetica"/>
          <w:lang w:val="en-US"/>
        </w:rPr>
        <w:t xml:space="preserve"> this violence of my life, the violence which I’ve lived amongst, </w:t>
      </w:r>
      <w:r w:rsidR="00EC5EC6">
        <w:rPr>
          <w:rFonts w:ascii="Helvetica" w:hAnsi="Helvetica" w:cs="Helvetica"/>
          <w:lang w:val="en-US"/>
        </w:rPr>
        <w:t>I think it's very different to the violence in painting. When talking about the violence of paint, it's nothing to do with the violence of war. It's to do with the attempt to remake the violence of reality itself</w:t>
      </w:r>
      <w:del w:id="44" w:author="" w:date="2014-07-28T13:50:00Z">
        <w:r w:rsidR="00EC5EC6" w:rsidDel="00C31A9A">
          <w:rPr>
            <w:rFonts w:ascii="Helvetica" w:hAnsi="Helvetica" w:cs="Helvetica"/>
            <w:lang w:val="en-US"/>
          </w:rPr>
          <w:delText>'</w:delText>
        </w:r>
      </w:del>
      <w:r w:rsidR="00EC5EC6">
        <w:rPr>
          <w:rFonts w:ascii="Helvetica" w:hAnsi="Helvetica" w:cs="Helvetica"/>
          <w:lang w:val="en-US"/>
        </w:rPr>
        <w:t>.</w:t>
      </w:r>
      <w:ins w:id="45" w:author="" w:date="2014-07-28T13:50:00Z">
        <w:r w:rsidR="00C31A9A">
          <w:rPr>
            <w:rFonts w:ascii="Helvetica" w:hAnsi="Helvetica" w:cs="Helvetica"/>
            <w:lang w:val="en-US"/>
          </w:rPr>
          <w:t>”</w:t>
        </w:r>
      </w:ins>
      <w:r w:rsidR="00EC5EC6">
        <w:rPr>
          <w:rFonts w:ascii="Helvetica" w:hAnsi="Helvetica" w:cs="Helvetica"/>
          <w:lang w:val="en-US"/>
        </w:rPr>
        <w:t xml:space="preserve"> </w:t>
      </w:r>
      <w:r w:rsidR="00E36B23">
        <w:rPr>
          <w:rFonts w:ascii="Helvetica" w:hAnsi="Helvetica" w:cs="Helvetica"/>
          <w:lang w:val="en-US"/>
        </w:rPr>
        <w:t>The emotional intensity of these single</w:t>
      </w:r>
      <w:ins w:id="46" w:author="" w:date="2014-07-28T13:50:00Z">
        <w:r w:rsidR="00C31A9A">
          <w:rPr>
            <w:rFonts w:ascii="Helvetica" w:hAnsi="Helvetica" w:cs="Helvetica"/>
            <w:lang w:val="en-US"/>
          </w:rPr>
          <w:t>-</w:t>
        </w:r>
      </w:ins>
      <w:del w:id="47" w:author="" w:date="2014-07-28T13:50:00Z">
        <w:r w:rsidR="00E36B23" w:rsidDel="00C31A9A">
          <w:rPr>
            <w:rFonts w:ascii="Helvetica" w:hAnsi="Helvetica" w:cs="Helvetica"/>
            <w:lang w:val="en-US"/>
          </w:rPr>
          <w:delText xml:space="preserve"> </w:delText>
        </w:r>
      </w:del>
      <w:r w:rsidR="00E36B23">
        <w:rPr>
          <w:rFonts w:ascii="Helvetica" w:hAnsi="Helvetica" w:cs="Helvetica"/>
          <w:lang w:val="en-US"/>
        </w:rPr>
        <w:t>figure studies has also invited readings in terms of both Cold War anxieties and existentialism.</w:t>
      </w:r>
    </w:p>
    <w:p w14:paraId="13CF1A57" w14:textId="77777777" w:rsidR="00E60102" w:rsidRDefault="00E60102"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32D07CBA" w14:textId="48D19D8E" w:rsidR="00F87766" w:rsidRDefault="0076171B" w:rsidP="00F87766">
      <w:pPr>
        <w:rPr>
          <w:rFonts w:ascii="Arial" w:hAnsi="Arial"/>
        </w:rPr>
      </w:pPr>
      <w:r>
        <w:rPr>
          <w:rFonts w:ascii="Helvetica" w:hAnsi="Helvetica" w:cs="Helvetica"/>
          <w:lang w:val="en-US"/>
        </w:rPr>
        <w:t>Bacon’s work was usually</w:t>
      </w:r>
      <w:r w:rsidR="00E60102">
        <w:rPr>
          <w:rFonts w:ascii="Helvetica" w:hAnsi="Helvetica" w:cs="Helvetica"/>
          <w:lang w:val="en-US"/>
        </w:rPr>
        <w:t xml:space="preserve"> focused around thematic series, including studies of </w:t>
      </w:r>
      <w:r w:rsidR="00013335">
        <w:rPr>
          <w:rFonts w:ascii="Helvetica" w:hAnsi="Helvetica" w:cs="Helvetica"/>
          <w:lang w:val="en-US"/>
        </w:rPr>
        <w:t>animals in the late 1950s</w:t>
      </w:r>
      <w:ins w:id="48" w:author="" w:date="2014-07-28T13:52:00Z">
        <w:r w:rsidR="00C31A9A">
          <w:rPr>
            <w:rFonts w:ascii="Helvetica" w:hAnsi="Helvetica" w:cs="Helvetica"/>
            <w:lang w:val="en-US"/>
          </w:rPr>
          <w:t>,</w:t>
        </w:r>
      </w:ins>
      <w:r w:rsidR="00013335">
        <w:rPr>
          <w:rFonts w:ascii="Helvetica" w:hAnsi="Helvetica" w:cs="Helvetica"/>
          <w:lang w:val="en-US"/>
        </w:rPr>
        <w:t xml:space="preserve"> and portraits of </w:t>
      </w:r>
      <w:r w:rsidR="00E36B23">
        <w:rPr>
          <w:rFonts w:ascii="Helvetica" w:hAnsi="Helvetica" w:cs="Helvetica"/>
          <w:lang w:val="en-US"/>
        </w:rPr>
        <w:t xml:space="preserve">a close circle of </w:t>
      </w:r>
      <w:r w:rsidR="00013335">
        <w:rPr>
          <w:rFonts w:ascii="Helvetica" w:hAnsi="Helvetica" w:cs="Helvetica"/>
          <w:lang w:val="en-US"/>
        </w:rPr>
        <w:t>his friends</w:t>
      </w:r>
      <w:r w:rsidR="00E36B23">
        <w:rPr>
          <w:rFonts w:ascii="Helvetica" w:hAnsi="Helvetica" w:cs="Helvetica"/>
          <w:lang w:val="en-US"/>
        </w:rPr>
        <w:t xml:space="preserve">, </w:t>
      </w:r>
      <w:del w:id="49" w:author="" w:date="2014-07-28T13:52:00Z">
        <w:r w:rsidR="00E36B23" w:rsidDel="00C31A9A">
          <w:rPr>
            <w:rFonts w:ascii="Helvetica" w:hAnsi="Helvetica" w:cs="Helvetica"/>
            <w:lang w:val="en-US"/>
          </w:rPr>
          <w:delText xml:space="preserve">including </w:delText>
        </w:r>
      </w:del>
      <w:ins w:id="50" w:author="" w:date="2014-07-28T13:52:00Z">
        <w:r w:rsidR="00C31A9A">
          <w:rPr>
            <w:rFonts w:ascii="Helvetica" w:hAnsi="Helvetica" w:cs="Helvetica"/>
            <w:lang w:val="en-US"/>
          </w:rPr>
          <w:t>(</w:t>
        </w:r>
      </w:ins>
      <w:r w:rsidR="00E36B23">
        <w:rPr>
          <w:rFonts w:ascii="Helvetica" w:hAnsi="Helvetica" w:cs="Helvetica"/>
          <w:lang w:val="en-US"/>
        </w:rPr>
        <w:t>Dyer, Lucien Freud</w:t>
      </w:r>
      <w:ins w:id="51" w:author="" w:date="2014-07-28T13:52:00Z">
        <w:r w:rsidR="00C31A9A">
          <w:rPr>
            <w:rFonts w:ascii="Helvetica" w:hAnsi="Helvetica" w:cs="Helvetica"/>
            <w:lang w:val="en-US"/>
          </w:rPr>
          <w:t>,</w:t>
        </w:r>
      </w:ins>
      <w:r w:rsidR="00E36B23">
        <w:rPr>
          <w:rFonts w:ascii="Helvetica" w:hAnsi="Helvetica" w:cs="Helvetica"/>
          <w:lang w:val="en-US"/>
        </w:rPr>
        <w:t xml:space="preserve"> and Henrietta </w:t>
      </w:r>
      <w:proofErr w:type="spellStart"/>
      <w:r w:rsidR="00E36B23">
        <w:rPr>
          <w:rFonts w:ascii="Helvetica" w:hAnsi="Helvetica" w:cs="Helvetica"/>
          <w:lang w:val="en-US"/>
        </w:rPr>
        <w:t>Moraes</w:t>
      </w:r>
      <w:proofErr w:type="spellEnd"/>
      <w:ins w:id="52" w:author="" w:date="2014-07-28T13:52:00Z">
        <w:r w:rsidR="00C31A9A">
          <w:rPr>
            <w:rFonts w:ascii="Helvetica" w:hAnsi="Helvetica" w:cs="Helvetica"/>
            <w:lang w:val="en-US"/>
          </w:rPr>
          <w:t xml:space="preserve">), </w:t>
        </w:r>
      </w:ins>
      <w:del w:id="53" w:author="" w:date="2014-07-28T13:52:00Z">
        <w:r w:rsidR="00E36B23" w:rsidDel="00C31A9A">
          <w:rPr>
            <w:rFonts w:ascii="Helvetica" w:hAnsi="Helvetica" w:cs="Helvetica"/>
            <w:lang w:val="en-US"/>
          </w:rPr>
          <w:delText xml:space="preserve"> </w:delText>
        </w:r>
        <w:r w:rsidR="00013335" w:rsidDel="00C31A9A">
          <w:rPr>
            <w:rFonts w:ascii="Helvetica" w:hAnsi="Helvetica" w:cs="Helvetica"/>
            <w:lang w:val="en-US"/>
          </w:rPr>
          <w:delText xml:space="preserve">executed </w:delText>
        </w:r>
      </w:del>
      <w:r w:rsidR="00013335">
        <w:rPr>
          <w:rFonts w:ascii="Helvetica" w:hAnsi="Helvetica" w:cs="Helvetica"/>
          <w:lang w:val="en-US"/>
        </w:rPr>
        <w:t>in the 1960s. Rather than w</w:t>
      </w:r>
      <w:r w:rsidR="00E36B23">
        <w:rPr>
          <w:rFonts w:ascii="Helvetica" w:hAnsi="Helvetica" w:cs="Helvetica"/>
          <w:lang w:val="en-US"/>
        </w:rPr>
        <w:t>orking directly from</w:t>
      </w:r>
      <w:ins w:id="54" w:author="" w:date="2014-07-28T13:53:00Z">
        <w:r w:rsidR="00C31A9A">
          <w:rPr>
            <w:rFonts w:ascii="Helvetica" w:hAnsi="Helvetica" w:cs="Helvetica"/>
            <w:lang w:val="en-US"/>
          </w:rPr>
          <w:t xml:space="preserve"> models</w:t>
        </w:r>
      </w:ins>
      <w:del w:id="55" w:author="" w:date="2014-07-28T13:53:00Z">
        <w:r w:rsidR="00E36B23" w:rsidDel="00C31A9A">
          <w:rPr>
            <w:rFonts w:ascii="Helvetica" w:hAnsi="Helvetica" w:cs="Helvetica"/>
            <w:lang w:val="en-US"/>
          </w:rPr>
          <w:delText xml:space="preserve"> </w:delText>
        </w:r>
      </w:del>
      <w:del w:id="56" w:author="" w:date="2014-07-28T13:52:00Z">
        <w:r w:rsidR="00E36B23" w:rsidDel="00C31A9A">
          <w:rPr>
            <w:rFonts w:ascii="Helvetica" w:hAnsi="Helvetica" w:cs="Helvetica"/>
            <w:lang w:val="en-US"/>
          </w:rPr>
          <w:delText xml:space="preserve">the </w:delText>
        </w:r>
      </w:del>
      <w:del w:id="57" w:author="" w:date="2014-07-28T13:53:00Z">
        <w:r w:rsidR="00E36B23" w:rsidDel="00C31A9A">
          <w:rPr>
            <w:rFonts w:ascii="Helvetica" w:hAnsi="Helvetica" w:cs="Helvetica"/>
            <w:lang w:val="en-US"/>
          </w:rPr>
          <w:delText>figure</w:delText>
        </w:r>
      </w:del>
      <w:ins w:id="58" w:author="" w:date="2014-07-28T13:53:00Z">
        <w:r w:rsidR="00C31A9A">
          <w:rPr>
            <w:rFonts w:ascii="Helvetica" w:hAnsi="Helvetica" w:cs="Helvetica"/>
            <w:lang w:val="en-US"/>
          </w:rPr>
          <w:t>,</w:t>
        </w:r>
      </w:ins>
      <w:r w:rsidR="00013335">
        <w:rPr>
          <w:rFonts w:ascii="Helvetica" w:hAnsi="Helvetica" w:cs="Helvetica"/>
          <w:lang w:val="en-US"/>
        </w:rPr>
        <w:t xml:space="preserve"> Bacon </w:t>
      </w:r>
      <w:r w:rsidR="00E36B23">
        <w:rPr>
          <w:rFonts w:ascii="Helvetica" w:hAnsi="Helvetica" w:cs="Helvetica"/>
          <w:lang w:val="en-US"/>
        </w:rPr>
        <w:t xml:space="preserve">now </w:t>
      </w:r>
      <w:r w:rsidR="00013335">
        <w:rPr>
          <w:rFonts w:ascii="Helvetica" w:hAnsi="Helvetica" w:cs="Helvetica"/>
          <w:lang w:val="en-US"/>
        </w:rPr>
        <w:t>preferred to use photographs as a source</w:t>
      </w:r>
      <w:r w:rsidR="00E36B23">
        <w:rPr>
          <w:rFonts w:ascii="Helvetica" w:hAnsi="Helvetica" w:cs="Helvetica"/>
          <w:lang w:val="en-US"/>
        </w:rPr>
        <w:t xml:space="preserve">, as in the series of portraits of the artist Isabel </w:t>
      </w:r>
      <w:proofErr w:type="spellStart"/>
      <w:r w:rsidR="00E36B23">
        <w:rPr>
          <w:rFonts w:ascii="Helvetica" w:hAnsi="Helvetica" w:cs="Helvetica"/>
          <w:lang w:val="en-US"/>
        </w:rPr>
        <w:t>Rawsthorn</w:t>
      </w:r>
      <w:proofErr w:type="spellEnd"/>
      <w:ins w:id="59" w:author="" w:date="2014-07-28T13:53:00Z">
        <w:r w:rsidR="00C31A9A">
          <w:rPr>
            <w:rFonts w:ascii="Helvetica" w:hAnsi="Helvetica" w:cs="Helvetica"/>
            <w:lang w:val="en-US"/>
          </w:rPr>
          <w:t>,</w:t>
        </w:r>
      </w:ins>
      <w:r w:rsidR="00E36B23">
        <w:rPr>
          <w:rFonts w:ascii="Helvetica" w:hAnsi="Helvetica" w:cs="Helvetica"/>
          <w:lang w:val="en-US"/>
        </w:rPr>
        <w:t xml:space="preserve"> painted between 1</w:t>
      </w:r>
      <w:r w:rsidR="00A42B0F">
        <w:rPr>
          <w:rFonts w:ascii="Helvetica" w:hAnsi="Helvetica" w:cs="Helvetica"/>
          <w:lang w:val="en-US"/>
        </w:rPr>
        <w:t xml:space="preserve">964 and 1970. </w:t>
      </w:r>
      <w:r w:rsidR="00FA61C2">
        <w:rPr>
          <w:rFonts w:ascii="Helvetica" w:hAnsi="Helvetica" w:cs="Helvetica"/>
          <w:lang w:val="en-US"/>
        </w:rPr>
        <w:t>Frequently</w:t>
      </w:r>
      <w:ins w:id="60" w:author="Danielle Child" w:date="2014-06-02T20:42:00Z">
        <w:r w:rsidR="00F87766">
          <w:rPr>
            <w:rFonts w:ascii="Helvetica" w:hAnsi="Helvetica" w:cs="Helvetica"/>
            <w:lang w:val="en-US"/>
          </w:rPr>
          <w:t>,</w:t>
        </w:r>
      </w:ins>
      <w:r w:rsidR="00FA61C2">
        <w:rPr>
          <w:rFonts w:ascii="Helvetica" w:hAnsi="Helvetica" w:cs="Helvetica"/>
          <w:lang w:val="en-US"/>
        </w:rPr>
        <w:t xml:space="preserve"> </w:t>
      </w:r>
      <w:proofErr w:type="gramStart"/>
      <w:r w:rsidR="00FA61C2">
        <w:rPr>
          <w:rFonts w:ascii="Helvetica" w:hAnsi="Helvetica" w:cs="Helvetica"/>
          <w:lang w:val="en-US"/>
        </w:rPr>
        <w:t xml:space="preserve">these photographs were provided </w:t>
      </w:r>
      <w:del w:id="61" w:author="" w:date="2014-07-28T13:53:00Z">
        <w:r w:rsidR="00FA61C2" w:rsidDel="00C31A9A">
          <w:rPr>
            <w:rFonts w:ascii="Helvetica" w:hAnsi="Helvetica" w:cs="Helvetica"/>
            <w:lang w:val="en-US"/>
          </w:rPr>
          <w:delText xml:space="preserve">for him </w:delText>
        </w:r>
      </w:del>
      <w:r w:rsidR="00FA61C2">
        <w:rPr>
          <w:rFonts w:ascii="Helvetica" w:hAnsi="Helvetica" w:cs="Helvetica"/>
          <w:lang w:val="en-US"/>
        </w:rPr>
        <w:t xml:space="preserve">by John </w:t>
      </w:r>
      <w:proofErr w:type="spellStart"/>
      <w:r w:rsidR="00FA61C2">
        <w:rPr>
          <w:rFonts w:ascii="Helvetica" w:hAnsi="Helvetica" w:cs="Helvetica"/>
          <w:lang w:val="en-US"/>
        </w:rPr>
        <w:t>Deakin</w:t>
      </w:r>
      <w:proofErr w:type="spellEnd"/>
      <w:r w:rsidR="00FA61C2">
        <w:rPr>
          <w:rFonts w:ascii="Helvetica" w:hAnsi="Helvetica" w:cs="Helvetica"/>
          <w:lang w:val="en-US"/>
        </w:rPr>
        <w:t>, a</w:t>
      </w:r>
      <w:ins w:id="62" w:author="" w:date="2014-07-28T13:53:00Z">
        <w:r w:rsidR="00C31A9A">
          <w:rPr>
            <w:rFonts w:ascii="Helvetica" w:hAnsi="Helvetica" w:cs="Helvetica"/>
            <w:lang w:val="en-US"/>
          </w:rPr>
          <w:t xml:space="preserve"> fellow</w:t>
        </w:r>
      </w:ins>
      <w:del w:id="63" w:author="" w:date="2014-07-28T13:53:00Z">
        <w:r w:rsidR="00FA61C2" w:rsidDel="00C31A9A">
          <w:rPr>
            <w:rFonts w:ascii="Helvetica" w:hAnsi="Helvetica" w:cs="Helvetica"/>
            <w:lang w:val="en-US"/>
          </w:rPr>
          <w:delText>nother</w:delText>
        </w:r>
      </w:del>
      <w:r w:rsidR="00FA61C2">
        <w:rPr>
          <w:rFonts w:ascii="Helvetica" w:hAnsi="Helvetica" w:cs="Helvetica"/>
          <w:lang w:val="en-US"/>
        </w:rPr>
        <w:t xml:space="preserve"> member of the </w:t>
      </w:r>
      <w:del w:id="64" w:author="" w:date="2014-07-28T13:53:00Z">
        <w:r w:rsidR="00FA61C2" w:rsidDel="00C31A9A">
          <w:rPr>
            <w:rFonts w:ascii="Helvetica" w:hAnsi="Helvetica" w:cs="Helvetica"/>
            <w:lang w:val="en-US"/>
          </w:rPr>
          <w:delText>‘</w:delText>
        </w:r>
      </w:del>
      <w:r w:rsidR="00FA61C2">
        <w:rPr>
          <w:rFonts w:ascii="Helvetica" w:hAnsi="Helvetica" w:cs="Helvetica"/>
          <w:lang w:val="en-US"/>
        </w:rPr>
        <w:t>Colony Club</w:t>
      </w:r>
      <w:del w:id="65" w:author="" w:date="2014-07-28T13:53:00Z">
        <w:r w:rsidR="00FA61C2" w:rsidDel="00C31A9A">
          <w:rPr>
            <w:rFonts w:ascii="Helvetica" w:hAnsi="Helvetica" w:cs="Helvetica"/>
            <w:lang w:val="en-US"/>
          </w:rPr>
          <w:delText>’</w:delText>
        </w:r>
      </w:del>
      <w:r w:rsidR="00FA61C2">
        <w:rPr>
          <w:rFonts w:ascii="Helvetica" w:hAnsi="Helvetica" w:cs="Helvetica"/>
          <w:lang w:val="en-US"/>
        </w:rPr>
        <w:t xml:space="preserve"> set</w:t>
      </w:r>
      <w:proofErr w:type="gramEnd"/>
      <w:r w:rsidR="00FA61C2">
        <w:rPr>
          <w:rFonts w:ascii="Helvetica" w:hAnsi="Helvetica" w:cs="Helvetica"/>
          <w:lang w:val="en-US"/>
        </w:rPr>
        <w:t xml:space="preserve">.  </w:t>
      </w:r>
      <w:r w:rsidR="00A42B0F">
        <w:rPr>
          <w:rFonts w:ascii="Helvetica" w:hAnsi="Helvetica" w:cs="Helvetica"/>
          <w:lang w:val="en-US"/>
        </w:rPr>
        <w:t xml:space="preserve">After </w:t>
      </w:r>
      <w:del w:id="66" w:author="" w:date="2014-07-28T13:54:00Z">
        <w:r w:rsidR="00A42B0F" w:rsidDel="00C31A9A">
          <w:rPr>
            <w:rFonts w:ascii="Helvetica" w:hAnsi="Helvetica" w:cs="Helvetica"/>
            <w:lang w:val="en-US"/>
          </w:rPr>
          <w:delText xml:space="preserve">George </w:delText>
        </w:r>
      </w:del>
      <w:r w:rsidR="00A42B0F">
        <w:rPr>
          <w:rFonts w:ascii="Helvetica" w:hAnsi="Helvetica" w:cs="Helvetica"/>
          <w:lang w:val="en-US"/>
        </w:rPr>
        <w:t>Dy</w:t>
      </w:r>
      <w:r w:rsidR="00E36B23">
        <w:rPr>
          <w:rFonts w:ascii="Helvetica" w:hAnsi="Helvetica" w:cs="Helvetica"/>
          <w:lang w:val="en-US"/>
        </w:rPr>
        <w:t>er</w:t>
      </w:r>
      <w:r w:rsidR="00A42B0F">
        <w:rPr>
          <w:rFonts w:ascii="Helvetica" w:hAnsi="Helvetica" w:cs="Helvetica"/>
          <w:lang w:val="en-US"/>
        </w:rPr>
        <w:t>’s suicide</w:t>
      </w:r>
      <w:ins w:id="67" w:author="Danielle Child" w:date="2014-06-02T20:42:00Z">
        <w:r w:rsidR="00F87766">
          <w:rPr>
            <w:rFonts w:ascii="Helvetica" w:hAnsi="Helvetica" w:cs="Helvetica"/>
            <w:lang w:val="en-US"/>
          </w:rPr>
          <w:t>,</w:t>
        </w:r>
      </w:ins>
      <w:r w:rsidR="00E36B23">
        <w:rPr>
          <w:rFonts w:ascii="Helvetica" w:hAnsi="Helvetica" w:cs="Helvetica"/>
          <w:lang w:val="en-US"/>
        </w:rPr>
        <w:t xml:space="preserve"> Bacon’s work became pr</w:t>
      </w:r>
      <w:r w:rsidR="00A42B0F">
        <w:rPr>
          <w:rFonts w:ascii="Helvetica" w:hAnsi="Helvetica" w:cs="Helvetica"/>
          <w:lang w:val="en-US"/>
        </w:rPr>
        <w:t>eoccupied with themes of death, loss</w:t>
      </w:r>
      <w:ins w:id="68" w:author="" w:date="2014-07-28T13:54:00Z">
        <w:r w:rsidR="00C31A9A">
          <w:rPr>
            <w:rFonts w:ascii="Helvetica" w:hAnsi="Helvetica" w:cs="Helvetica"/>
            <w:lang w:val="en-US"/>
          </w:rPr>
          <w:t>,</w:t>
        </w:r>
      </w:ins>
      <w:r w:rsidR="00A42B0F">
        <w:rPr>
          <w:rFonts w:ascii="Helvetica" w:hAnsi="Helvetica" w:cs="Helvetica"/>
          <w:lang w:val="en-US"/>
        </w:rPr>
        <w:t xml:space="preserve"> and mourning, </w:t>
      </w:r>
      <w:r>
        <w:rPr>
          <w:rFonts w:ascii="Helvetica" w:hAnsi="Helvetica" w:cs="Helvetica"/>
          <w:lang w:val="en-US"/>
        </w:rPr>
        <w:t>including a notable group o</w:t>
      </w:r>
      <w:r w:rsidR="00A42B0F">
        <w:rPr>
          <w:rFonts w:ascii="Helvetica" w:hAnsi="Helvetica" w:cs="Helvetica"/>
          <w:lang w:val="en-US"/>
        </w:rPr>
        <w:t xml:space="preserve">f triptychs </w:t>
      </w:r>
      <w:del w:id="69" w:author="" w:date="2014-07-28T13:54:00Z">
        <w:r w:rsidR="00A42B0F" w:rsidDel="00C31A9A">
          <w:rPr>
            <w:rFonts w:ascii="Helvetica" w:hAnsi="Helvetica" w:cs="Helvetica"/>
            <w:lang w:val="en-US"/>
          </w:rPr>
          <w:delText>that act</w:delText>
        </w:r>
      </w:del>
      <w:ins w:id="70" w:author="" w:date="2014-07-28T13:54:00Z">
        <w:r w:rsidR="00C31A9A">
          <w:rPr>
            <w:rFonts w:ascii="Helvetica" w:hAnsi="Helvetica" w:cs="Helvetica"/>
            <w:lang w:val="en-US"/>
          </w:rPr>
          <w:t>acting</w:t>
        </w:r>
      </w:ins>
      <w:r w:rsidR="00A42B0F">
        <w:rPr>
          <w:rFonts w:ascii="Helvetica" w:hAnsi="Helvetica" w:cs="Helvetica"/>
          <w:lang w:val="en-US"/>
        </w:rPr>
        <w:t xml:space="preserve"> as a requiem for his former lover</w:t>
      </w:r>
      <w:r>
        <w:rPr>
          <w:rFonts w:ascii="Helvetica" w:hAnsi="Helvetica" w:cs="Helvetica"/>
          <w:lang w:val="en-US"/>
        </w:rPr>
        <w:t xml:space="preserve">. </w:t>
      </w:r>
      <w:r w:rsidR="00A42B0F">
        <w:rPr>
          <w:rFonts w:ascii="Helvetica" w:hAnsi="Helvetica" w:cs="Helvetica"/>
          <w:lang w:val="en-US"/>
        </w:rPr>
        <w:t xml:space="preserve">These </w:t>
      </w:r>
      <w:del w:id="71" w:author="" w:date="2014-07-28T13:54:00Z">
        <w:r w:rsidR="00A42B0F" w:rsidDel="00C31A9A">
          <w:rPr>
            <w:rFonts w:ascii="Helvetica" w:hAnsi="Helvetica" w:cs="Helvetica"/>
            <w:lang w:val="en-US"/>
          </w:rPr>
          <w:delText>so-called ‘</w:delText>
        </w:r>
      </w:del>
      <w:r w:rsidR="00A42B0F">
        <w:rPr>
          <w:rFonts w:ascii="Helvetica" w:hAnsi="Helvetica" w:cs="Helvetica"/>
          <w:lang w:val="en-US"/>
        </w:rPr>
        <w:t>Black Triptychs</w:t>
      </w:r>
      <w:del w:id="72" w:author="" w:date="2014-07-28T13:54:00Z">
        <w:r w:rsidR="00A42B0F" w:rsidDel="00C31A9A">
          <w:rPr>
            <w:rFonts w:ascii="Helvetica" w:hAnsi="Helvetica" w:cs="Helvetica"/>
            <w:lang w:val="en-US"/>
          </w:rPr>
          <w:delText>’</w:delText>
        </w:r>
      </w:del>
      <w:r w:rsidR="0086641A">
        <w:rPr>
          <w:rFonts w:ascii="Helvetica" w:hAnsi="Helvetica" w:cs="Helvetica"/>
          <w:lang w:val="en-US"/>
        </w:rPr>
        <w:t>,</w:t>
      </w:r>
      <w:r w:rsidR="00A42B0F">
        <w:rPr>
          <w:rFonts w:ascii="Helvetica" w:hAnsi="Helvetica" w:cs="Helvetica"/>
          <w:lang w:val="en-US"/>
        </w:rPr>
        <w:t xml:space="preserve"> </w:t>
      </w:r>
      <w:r w:rsidR="0086641A">
        <w:rPr>
          <w:rFonts w:ascii="Helvetica" w:hAnsi="Helvetica" w:cs="Helvetica"/>
          <w:lang w:val="en-US"/>
        </w:rPr>
        <w:t xml:space="preserve">in which the central motif of each panel is framed within a black doorway, </w:t>
      </w:r>
      <w:r w:rsidR="00A42B0F">
        <w:rPr>
          <w:rFonts w:ascii="Helvetica" w:hAnsi="Helvetica" w:cs="Helvetica"/>
          <w:lang w:val="en-US"/>
        </w:rPr>
        <w:t xml:space="preserve">use a format </w:t>
      </w:r>
      <w:proofErr w:type="spellStart"/>
      <w:r w:rsidR="00A42B0F">
        <w:rPr>
          <w:rFonts w:ascii="Helvetica" w:hAnsi="Helvetica" w:cs="Helvetica"/>
          <w:lang w:val="en-US"/>
        </w:rPr>
        <w:t>favoured</w:t>
      </w:r>
      <w:proofErr w:type="spellEnd"/>
      <w:r w:rsidR="00A42B0F">
        <w:rPr>
          <w:rFonts w:ascii="Helvetica" w:hAnsi="Helvetica" w:cs="Helvetica"/>
          <w:lang w:val="en-US"/>
        </w:rPr>
        <w:t xml:space="preserve"> by Bacon from</w:t>
      </w:r>
      <w:r>
        <w:rPr>
          <w:rFonts w:ascii="Helvetica" w:hAnsi="Helvetica" w:cs="Helvetica"/>
          <w:lang w:val="en-US"/>
        </w:rPr>
        <w:t xml:space="preserve"> </w:t>
      </w:r>
      <w:r w:rsidR="0086641A">
        <w:rPr>
          <w:rFonts w:ascii="Helvetica" w:hAnsi="Helvetica" w:cs="Helvetica"/>
          <w:lang w:val="en-US"/>
        </w:rPr>
        <w:t>the 1940s onwards</w:t>
      </w:r>
      <w:ins w:id="73" w:author="" w:date="2014-07-28T13:54:00Z">
        <w:r w:rsidR="00C31A9A">
          <w:rPr>
            <w:rFonts w:ascii="Helvetica" w:hAnsi="Helvetica" w:cs="Helvetica"/>
            <w:lang w:val="en-US"/>
          </w:rPr>
          <w:t>,</w:t>
        </w:r>
      </w:ins>
      <w:r w:rsidR="0086641A">
        <w:rPr>
          <w:rFonts w:ascii="Helvetica" w:hAnsi="Helvetica" w:cs="Helvetica"/>
          <w:lang w:val="en-US"/>
        </w:rPr>
        <w:t xml:space="preserve"> and</w:t>
      </w:r>
      <w:ins w:id="74" w:author="" w:date="2014-07-28T13:54:00Z">
        <w:r w:rsidR="00C31A9A">
          <w:rPr>
            <w:rFonts w:ascii="Helvetica" w:hAnsi="Helvetica" w:cs="Helvetica"/>
            <w:lang w:val="en-US"/>
          </w:rPr>
          <w:t xml:space="preserve"> is</w:t>
        </w:r>
      </w:ins>
      <w:r w:rsidR="0086641A">
        <w:rPr>
          <w:rFonts w:ascii="Helvetica" w:hAnsi="Helvetica" w:cs="Helvetica"/>
          <w:lang w:val="en-US"/>
        </w:rPr>
        <w:t xml:space="preserve"> linked to his preoccupation with painting in series. </w:t>
      </w:r>
      <w:r w:rsidR="0086641A">
        <w:rPr>
          <w:rFonts w:ascii="Helvetica" w:hAnsi="Helvetica" w:cs="Helvetica"/>
          <w:i/>
          <w:lang w:val="en-US"/>
        </w:rPr>
        <w:t xml:space="preserve">Triptych May-June 1973 </w:t>
      </w:r>
      <w:r w:rsidR="0086641A">
        <w:rPr>
          <w:rFonts w:ascii="Helvetica" w:hAnsi="Helvetica" w:cs="Helvetica"/>
          <w:lang w:val="en-US"/>
        </w:rPr>
        <w:t>depicts moments from Dyer’s progression towards death on his last evening; its compositional bleakness</w:t>
      </w:r>
      <w:r w:rsidR="00FB2249">
        <w:rPr>
          <w:rFonts w:ascii="Helvetica" w:hAnsi="Helvetica" w:cs="Helvetica"/>
          <w:lang w:val="en-US"/>
        </w:rPr>
        <w:t xml:space="preserve"> is also appropriate to the development of the artist’s late tragic theme</w:t>
      </w:r>
      <w:r w:rsidR="0086641A">
        <w:rPr>
          <w:rFonts w:ascii="Helvetica" w:hAnsi="Helvetica" w:cs="Helvetica"/>
          <w:lang w:val="en-US"/>
        </w:rPr>
        <w:t xml:space="preserve">.  </w:t>
      </w:r>
      <w:moveToRangeStart w:id="75" w:author="Danielle Child" w:date="2014-06-02T20:42:00Z" w:name="move263361106"/>
      <w:moveTo w:id="76" w:author="Danielle Child" w:date="2014-06-02T20:42:00Z">
        <w:r w:rsidR="00F87766">
          <w:rPr>
            <w:rFonts w:ascii="Arial" w:hAnsi="Arial"/>
          </w:rPr>
          <w:t xml:space="preserve">Bacon </w:t>
        </w:r>
        <w:del w:id="77" w:author="Danielle Child" w:date="2014-06-02T20:43:00Z">
          <w:r w:rsidR="00F87766" w:rsidDel="00F87766">
            <w:rPr>
              <w:rFonts w:ascii="Arial" w:hAnsi="Arial"/>
            </w:rPr>
            <w:delText xml:space="preserve">himself </w:delText>
          </w:r>
        </w:del>
        <w:r w:rsidR="00F87766">
          <w:rPr>
            <w:rFonts w:ascii="Arial" w:hAnsi="Arial"/>
          </w:rPr>
          <w:t>died in Madrid in1992</w:t>
        </w:r>
        <w:del w:id="78" w:author="" w:date="2014-07-28T13:55:00Z">
          <w:r w:rsidR="00F87766" w:rsidDel="00C31A9A">
            <w:rPr>
              <w:rFonts w:ascii="Arial" w:hAnsi="Arial"/>
            </w:rPr>
            <w:delText>,</w:delText>
          </w:r>
        </w:del>
      </w:moveTo>
      <w:ins w:id="79" w:author="" w:date="2014-07-28T13:55:00Z">
        <w:r w:rsidR="00C31A9A">
          <w:rPr>
            <w:rFonts w:ascii="Arial" w:hAnsi="Arial"/>
          </w:rPr>
          <w:t xml:space="preserve"> and by</w:t>
        </w:r>
      </w:ins>
      <w:moveTo w:id="80" w:author="Danielle Child" w:date="2014-06-02T20:42:00Z">
        <w:del w:id="81" w:author="" w:date="2014-07-28T13:55:00Z">
          <w:r w:rsidR="00F87766" w:rsidDel="00C31A9A">
            <w:rPr>
              <w:rFonts w:ascii="Arial" w:hAnsi="Arial"/>
            </w:rPr>
            <w:delText xml:space="preserve"> and in</w:delText>
          </w:r>
        </w:del>
        <w:r w:rsidR="00F87766">
          <w:rPr>
            <w:rFonts w:ascii="Arial" w:hAnsi="Arial"/>
          </w:rPr>
          <w:t xml:space="preserve"> 2000</w:t>
        </w:r>
      </w:moveTo>
      <w:ins w:id="82" w:author="" w:date="2014-07-28T13:55:00Z">
        <w:r w:rsidR="00C31A9A">
          <w:rPr>
            <w:rFonts w:ascii="Arial" w:hAnsi="Arial"/>
          </w:rPr>
          <w:t>,</w:t>
        </w:r>
      </w:ins>
      <w:moveTo w:id="83" w:author="Danielle Child" w:date="2014-06-02T20:42:00Z">
        <w:r w:rsidR="00F87766">
          <w:rPr>
            <w:rFonts w:ascii="Arial" w:hAnsi="Arial"/>
          </w:rPr>
          <w:t xml:space="preserve"> the reconstruction of his London studio at 7 Reece Mews opened in Dublin City Gallery the Hugh Lane.</w:t>
        </w:r>
      </w:moveTo>
    </w:p>
    <w:moveToRangeEnd w:id="75"/>
    <w:p w14:paraId="2D1B628A" w14:textId="41B2089C" w:rsidR="00E36B23" w:rsidRPr="0086641A" w:rsidRDefault="00E36B23"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15EE16DA" w14:textId="77777777" w:rsidR="00A42B0F" w:rsidRDefault="00A42B0F"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73D283DE" w14:textId="5C9FBAF0" w:rsidR="00A42B0F" w:rsidRDefault="00AC040D"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noProof/>
          <w:lang w:val="en-US"/>
        </w:rPr>
        <w:drawing>
          <wp:inline distT="0" distB="0" distL="0" distR="0" wp14:anchorId="5D4778E8" wp14:editId="4EAE664E">
            <wp:extent cx="4136719" cy="2014586"/>
            <wp:effectExtent l="0" t="0" r="3810" b="0"/>
            <wp:docPr id="1" name="Picture 1" descr="Macintosh HD:Users:99901018:Desktop:Triptych_May-June,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99901018:Desktop:Triptych_May-June,_19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9770" cy="2016072"/>
                    </a:xfrm>
                    <a:prstGeom prst="rect">
                      <a:avLst/>
                    </a:prstGeom>
                    <a:noFill/>
                    <a:ln>
                      <a:noFill/>
                    </a:ln>
                  </pic:spPr>
                </pic:pic>
              </a:graphicData>
            </a:graphic>
          </wp:inline>
        </w:drawing>
      </w:r>
    </w:p>
    <w:p w14:paraId="3C33690B" w14:textId="753F45B1" w:rsidR="00AC040D" w:rsidRPr="00AC040D" w:rsidRDefault="00AC040D"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 xml:space="preserve">Francis Bacon </w:t>
      </w:r>
      <w:r>
        <w:rPr>
          <w:rFonts w:ascii="Helvetica" w:hAnsi="Helvetica" w:cs="Helvetica"/>
          <w:i/>
          <w:lang w:val="en-US"/>
        </w:rPr>
        <w:t xml:space="preserve">Triptych May-June 1973 </w:t>
      </w:r>
      <w:hyperlink r:id="rId10" w:history="1">
        <w:r w:rsidRPr="00935EDF">
          <w:rPr>
            <w:rStyle w:val="Hyperlink"/>
            <w:rFonts w:ascii="Helvetica" w:hAnsi="Helvetica" w:cs="Helvetica"/>
            <w:lang w:val="en-US"/>
          </w:rPr>
          <w:t>http://en.wikipedia.org/wiki/File:Triptych_May-June,_1973.jpg</w:t>
        </w:r>
      </w:hyperlink>
      <w:r>
        <w:rPr>
          <w:rFonts w:ascii="Helvetica" w:hAnsi="Helvetica" w:cs="Helvetica"/>
          <w:lang w:val="en-US"/>
        </w:rPr>
        <w:t xml:space="preserve"> </w:t>
      </w:r>
    </w:p>
    <w:p w14:paraId="1B51909B" w14:textId="77777777" w:rsidR="00AC040D" w:rsidRDefault="00AC040D"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5AD0899A" w14:textId="77777777" w:rsidR="00FA61C2" w:rsidRDefault="00FA61C2"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lang w:val="en-US"/>
        </w:rPr>
      </w:pPr>
    </w:p>
    <w:p w14:paraId="7A98B599" w14:textId="4F7BA891" w:rsidR="00251F35" w:rsidRPr="00251F35" w:rsidRDefault="00251F35"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lang w:val="en-US"/>
        </w:rPr>
      </w:pPr>
      <w:r>
        <w:rPr>
          <w:rFonts w:ascii="Helvetica" w:hAnsi="Helvetica" w:cs="Helvetica"/>
          <w:b/>
          <w:lang w:val="en-US"/>
        </w:rPr>
        <w:t>References and further reading</w:t>
      </w:r>
    </w:p>
    <w:p w14:paraId="04CA01CF" w14:textId="77777777" w:rsidR="00FA61C2" w:rsidRDefault="00FA61C2"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70D801C6" w14:textId="77777777" w:rsidR="009518A9" w:rsidRDefault="00F81874" w:rsidP="00F81874">
      <w:pPr>
        <w:rPr>
          <w:ins w:id="84" w:author="" w:date="2014-07-28T13:56:00Z"/>
          <w:rFonts w:ascii="Arial" w:hAnsi="Arial"/>
        </w:rPr>
      </w:pPr>
      <w:bookmarkStart w:id="85" w:name="_GoBack"/>
      <w:r>
        <w:rPr>
          <w:rFonts w:ascii="Arial" w:hAnsi="Arial"/>
        </w:rPr>
        <w:t xml:space="preserve">Russell, J. </w:t>
      </w:r>
      <w:del w:id="86" w:author="" w:date="2014-07-28T13:56:00Z">
        <w:r w:rsidDel="009518A9">
          <w:rPr>
            <w:rFonts w:ascii="Arial" w:hAnsi="Arial"/>
          </w:rPr>
          <w:delText xml:space="preserve">(1993) </w:delText>
        </w:r>
      </w:del>
      <w:r>
        <w:rPr>
          <w:rFonts w:ascii="Arial" w:hAnsi="Arial"/>
          <w:i/>
        </w:rPr>
        <w:t>Francis Bacon</w:t>
      </w:r>
      <w:r>
        <w:rPr>
          <w:rFonts w:ascii="Arial" w:hAnsi="Arial"/>
        </w:rPr>
        <w:t xml:space="preserve">, </w:t>
      </w:r>
      <w:proofErr w:type="gramStart"/>
      <w:r>
        <w:rPr>
          <w:rFonts w:ascii="Arial" w:hAnsi="Arial"/>
        </w:rPr>
        <w:t>London</w:t>
      </w:r>
      <w:proofErr w:type="gramEnd"/>
      <w:r>
        <w:rPr>
          <w:rFonts w:ascii="Arial" w:hAnsi="Arial"/>
        </w:rPr>
        <w:t xml:space="preserve">: Thames and Hudson. </w:t>
      </w:r>
      <w:ins w:id="87" w:author="" w:date="2014-07-28T13:56:00Z">
        <w:r w:rsidR="009518A9">
          <w:rPr>
            <w:rFonts w:ascii="Arial" w:hAnsi="Arial"/>
          </w:rPr>
          <w:t xml:space="preserve">1993. </w:t>
        </w:r>
      </w:ins>
    </w:p>
    <w:p w14:paraId="7DDEDC0D" w14:textId="29C90DA1" w:rsidR="00F81874" w:rsidRPr="007B79FA" w:rsidRDefault="00F81874" w:rsidP="009518A9">
      <w:pPr>
        <w:ind w:firstLine="720"/>
        <w:rPr>
          <w:rFonts w:ascii="Arial" w:hAnsi="Arial"/>
        </w:rPr>
        <w:pPrChange w:id="88" w:author="" w:date="2014-07-28T13:56:00Z">
          <w:pPr/>
        </w:pPrChange>
      </w:pPr>
      <w:proofErr w:type="gramStart"/>
      <w:r>
        <w:rPr>
          <w:rFonts w:ascii="Arial" w:hAnsi="Arial"/>
        </w:rPr>
        <w:t>A useful introduction to Bacon’s art and his ideas about painting.</w:t>
      </w:r>
      <w:proofErr w:type="gramEnd"/>
    </w:p>
    <w:p w14:paraId="037EDB99" w14:textId="77777777" w:rsidR="00F81874" w:rsidRDefault="00F81874"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05B0C684" w14:textId="77777777" w:rsidR="009518A9" w:rsidRDefault="00FB2249" w:rsidP="00951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9" w:author="" w:date="2014-07-28T13:56:00Z"/>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Peppiatt</w:t>
      </w:r>
      <w:proofErr w:type="spellEnd"/>
      <w:r>
        <w:rPr>
          <w:rFonts w:ascii="Helvetica" w:hAnsi="Helvetica" w:cs="Helvetica"/>
          <w:lang w:val="en-US"/>
        </w:rPr>
        <w:t xml:space="preserve">, M. </w:t>
      </w:r>
      <w:del w:id="90" w:author="" w:date="2014-07-28T13:56:00Z">
        <w:r w:rsidDel="009518A9">
          <w:rPr>
            <w:rFonts w:ascii="Helvetica" w:hAnsi="Helvetica" w:cs="Helvetica"/>
            <w:lang w:val="en-US"/>
          </w:rPr>
          <w:delText>(2008</w:delText>
        </w:r>
        <w:r w:rsidR="00FA61C2" w:rsidDel="009518A9">
          <w:rPr>
            <w:rFonts w:ascii="Helvetica" w:hAnsi="Helvetica" w:cs="Helvetica"/>
            <w:lang w:val="en-US"/>
          </w:rPr>
          <w:delText xml:space="preserve">) </w:delText>
        </w:r>
      </w:del>
      <w:r w:rsidR="00FA61C2">
        <w:rPr>
          <w:rFonts w:ascii="Helvetica" w:hAnsi="Helvetica" w:cs="Helvetica"/>
          <w:i/>
          <w:lang w:val="en-US"/>
        </w:rPr>
        <w:t>Francis Bacon: Anatomy of an Enigma</w:t>
      </w:r>
      <w:r>
        <w:rPr>
          <w:rFonts w:ascii="Helvetica" w:hAnsi="Helvetica" w:cs="Helvetica"/>
          <w:lang w:val="en-US"/>
        </w:rPr>
        <w:t>, London: Orion Books</w:t>
      </w:r>
      <w:ins w:id="91" w:author="" w:date="2014-07-28T13:56:00Z">
        <w:r w:rsidR="009518A9">
          <w:rPr>
            <w:rFonts w:ascii="Helvetica" w:hAnsi="Helvetica" w:cs="Helvetica"/>
            <w:lang w:val="en-US"/>
          </w:rPr>
          <w:t>,</w:t>
        </w:r>
      </w:ins>
    </w:p>
    <w:p w14:paraId="428ACC9A" w14:textId="7C2B325F" w:rsidR="009518A9" w:rsidRDefault="009518A9" w:rsidP="00951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2" w:author="" w:date="2014-07-28T13:56:00Z"/>
          <w:rFonts w:ascii="Helvetica" w:hAnsi="Helvetica" w:cs="Helvetica"/>
          <w:lang w:val="en-US"/>
        </w:rPr>
      </w:pPr>
      <w:ins w:id="93" w:author="" w:date="2014-07-28T13:56:00Z">
        <w:r>
          <w:rPr>
            <w:rFonts w:ascii="Helvetica" w:hAnsi="Helvetica" w:cs="Helvetica"/>
            <w:lang w:val="en-US"/>
          </w:rPr>
          <w:tab/>
          <w:t xml:space="preserve"> </w:t>
        </w:r>
        <w:r>
          <w:rPr>
            <w:rFonts w:ascii="Helvetica" w:hAnsi="Helvetica" w:cs="Helvetica"/>
            <w:lang w:val="en-US"/>
          </w:rPr>
          <w:t>2008</w:t>
        </w:r>
        <w:r>
          <w:rPr>
            <w:rFonts w:ascii="Helvetica" w:hAnsi="Helvetica" w:cs="Helvetica"/>
            <w:lang w:val="en-US"/>
          </w:rPr>
          <w:t>.</w:t>
        </w:r>
      </w:ins>
      <w:del w:id="94" w:author="" w:date="2014-07-28T13:56:00Z">
        <w:r w:rsidR="00FB2249" w:rsidDel="009518A9">
          <w:rPr>
            <w:rFonts w:ascii="Helvetica" w:hAnsi="Helvetica" w:cs="Helvetica"/>
            <w:lang w:val="en-US"/>
          </w:rPr>
          <w:delText>.</w:delText>
        </w:r>
      </w:del>
      <w:r w:rsidR="00FB2249">
        <w:rPr>
          <w:rFonts w:ascii="Helvetica" w:hAnsi="Helvetica" w:cs="Helvetica"/>
          <w:lang w:val="en-US"/>
        </w:rPr>
        <w:t xml:space="preserve"> </w:t>
      </w:r>
    </w:p>
    <w:p w14:paraId="0E0BB2AA" w14:textId="20385E06" w:rsidR="00FA61C2" w:rsidRDefault="00FB2249" w:rsidP="00951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lang w:val="en-US"/>
        </w:rPr>
        <w:pPrChange w:id="95" w:author="" w:date="2014-07-28T13:56: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proofErr w:type="gramStart"/>
      <w:r>
        <w:rPr>
          <w:rFonts w:ascii="Helvetica" w:hAnsi="Helvetica" w:cs="Helvetica"/>
          <w:lang w:val="en-US"/>
        </w:rPr>
        <w:t>Revised edition (original 1996) of authoritative biography incorporating both archival research and fascinating personal recollection.</w:t>
      </w:r>
      <w:proofErr w:type="gramEnd"/>
    </w:p>
    <w:p w14:paraId="0AAEF347" w14:textId="77777777" w:rsidR="00FA61C2" w:rsidRDefault="00FA61C2"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3205036A" w14:textId="77777777" w:rsidR="009518A9" w:rsidRDefault="00FB2249"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6" w:author="" w:date="2014-07-28T13:57:00Z"/>
          <w:rFonts w:ascii="Helvetica" w:hAnsi="Helvetica" w:cs="Helvetica"/>
          <w:i/>
          <w:lang w:val="en-US"/>
        </w:rPr>
      </w:pPr>
      <w:r>
        <w:rPr>
          <w:rFonts w:ascii="Helvetica" w:hAnsi="Helvetica" w:cs="Helvetica"/>
          <w:lang w:val="en-US"/>
        </w:rPr>
        <w:t>Sylvester, D.</w:t>
      </w:r>
      <w:del w:id="97" w:author="" w:date="2014-07-28T13:57:00Z">
        <w:r w:rsidDel="009518A9">
          <w:rPr>
            <w:rFonts w:ascii="Helvetica" w:hAnsi="Helvetica" w:cs="Helvetica"/>
            <w:lang w:val="en-US"/>
          </w:rPr>
          <w:delText xml:space="preserve"> </w:delText>
        </w:r>
      </w:del>
      <w:ins w:id="98" w:author="" w:date="2014-07-28T13:57:00Z">
        <w:r w:rsidR="009518A9">
          <w:rPr>
            <w:rFonts w:ascii="Helvetica" w:hAnsi="Helvetica" w:cs="Helvetica"/>
            <w:lang w:val="en-US"/>
          </w:rPr>
          <w:t xml:space="preserve"> </w:t>
        </w:r>
      </w:ins>
      <w:del w:id="99" w:author="" w:date="2014-07-28T13:57:00Z">
        <w:r w:rsidDel="009518A9">
          <w:rPr>
            <w:rFonts w:ascii="Helvetica" w:hAnsi="Helvetica" w:cs="Helvetica"/>
            <w:lang w:val="en-US"/>
          </w:rPr>
          <w:delText>(1987, 3</w:delText>
        </w:r>
        <w:r w:rsidRPr="00FB2249" w:rsidDel="009518A9">
          <w:rPr>
            <w:rFonts w:ascii="Helvetica" w:hAnsi="Helvetica" w:cs="Helvetica"/>
            <w:vertAlign w:val="superscript"/>
            <w:lang w:val="en-US"/>
          </w:rPr>
          <w:delText>rd</w:delText>
        </w:r>
        <w:r w:rsidDel="009518A9">
          <w:rPr>
            <w:rFonts w:ascii="Helvetica" w:hAnsi="Helvetica" w:cs="Helvetica"/>
            <w:lang w:val="en-US"/>
          </w:rPr>
          <w:delText xml:space="preserve"> ed.</w:delText>
        </w:r>
        <w:r w:rsidR="00FA61C2" w:rsidDel="009518A9">
          <w:rPr>
            <w:rFonts w:ascii="Helvetica" w:hAnsi="Helvetica" w:cs="Helvetica"/>
            <w:lang w:val="en-US"/>
          </w:rPr>
          <w:delText xml:space="preserve">) </w:delText>
        </w:r>
      </w:del>
      <w:r w:rsidRPr="00FB2249">
        <w:rPr>
          <w:rFonts w:ascii="Helvetica" w:hAnsi="Helvetica" w:cs="Helvetica"/>
          <w:i/>
          <w:lang w:val="en-US"/>
        </w:rPr>
        <w:t>The Brutality of Fact:</w:t>
      </w:r>
      <w:r>
        <w:rPr>
          <w:rFonts w:ascii="Helvetica" w:hAnsi="Helvetica" w:cs="Helvetica"/>
          <w:lang w:val="en-US"/>
        </w:rPr>
        <w:t xml:space="preserve"> </w:t>
      </w:r>
      <w:r w:rsidR="00FA61C2">
        <w:rPr>
          <w:rFonts w:ascii="Helvetica" w:hAnsi="Helvetica" w:cs="Helvetica"/>
          <w:i/>
          <w:lang w:val="en-US"/>
        </w:rPr>
        <w:t>Interviews with Francis Bacon</w:t>
      </w:r>
      <w:ins w:id="100" w:author="" w:date="2014-07-28T13:57:00Z">
        <w:r w:rsidR="009518A9">
          <w:rPr>
            <w:rFonts w:ascii="Helvetica" w:hAnsi="Helvetica" w:cs="Helvetica"/>
            <w:i/>
            <w:lang w:val="en-US"/>
          </w:rPr>
          <w:t xml:space="preserve"> 3</w:t>
        </w:r>
        <w:r w:rsidR="009518A9" w:rsidRPr="009518A9">
          <w:rPr>
            <w:rFonts w:ascii="Helvetica" w:hAnsi="Helvetica" w:cs="Helvetica"/>
            <w:i/>
            <w:vertAlign w:val="superscript"/>
            <w:lang w:val="en-US"/>
            <w:rPrChange w:id="101" w:author="" w:date="2014-07-28T13:57:00Z">
              <w:rPr>
                <w:rFonts w:ascii="Helvetica" w:hAnsi="Helvetica" w:cs="Helvetica"/>
                <w:i/>
                <w:lang w:val="en-US"/>
              </w:rPr>
            </w:rPrChange>
          </w:rPr>
          <w:t>rd</w:t>
        </w:r>
        <w:r w:rsidR="009518A9">
          <w:rPr>
            <w:rFonts w:ascii="Helvetica" w:hAnsi="Helvetica" w:cs="Helvetica"/>
            <w:i/>
            <w:lang w:val="en-US"/>
          </w:rPr>
          <w:t xml:space="preserve"> edition</w:t>
        </w:r>
      </w:ins>
      <w:r w:rsidR="00FA61C2">
        <w:rPr>
          <w:rFonts w:ascii="Helvetica" w:hAnsi="Helvetica" w:cs="Helvetica"/>
          <w:i/>
          <w:lang w:val="en-US"/>
        </w:rPr>
        <w:t>,</w:t>
      </w:r>
    </w:p>
    <w:p w14:paraId="52257007" w14:textId="6B4BC086" w:rsidR="009518A9" w:rsidRDefault="009518A9"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2" w:author="" w:date="2014-07-28T13:57:00Z"/>
          <w:rFonts w:ascii="Helvetica" w:hAnsi="Helvetica" w:cs="Helvetica"/>
          <w:lang w:val="en-US"/>
        </w:rPr>
      </w:pPr>
      <w:ins w:id="103" w:author="" w:date="2014-07-28T13:57:00Z">
        <w:r>
          <w:rPr>
            <w:rFonts w:ascii="Helvetica" w:hAnsi="Helvetica" w:cs="Helvetica"/>
            <w:i/>
            <w:lang w:val="en-US"/>
          </w:rPr>
          <w:tab/>
        </w:r>
      </w:ins>
      <w:r w:rsidR="00FA61C2">
        <w:rPr>
          <w:rFonts w:ascii="Helvetica" w:hAnsi="Helvetica" w:cs="Helvetica"/>
          <w:i/>
          <w:lang w:val="en-US"/>
        </w:rPr>
        <w:t xml:space="preserve"> </w:t>
      </w:r>
      <w:r w:rsidR="00FA61C2">
        <w:rPr>
          <w:rFonts w:ascii="Helvetica" w:hAnsi="Helvetica" w:cs="Helvetica"/>
          <w:lang w:val="en-US"/>
        </w:rPr>
        <w:t>London: Thames and Hudson</w:t>
      </w:r>
      <w:ins w:id="104" w:author="" w:date="2014-07-28T13:57:00Z">
        <w:r>
          <w:rPr>
            <w:rFonts w:ascii="Helvetica" w:hAnsi="Helvetica" w:cs="Helvetica"/>
            <w:lang w:val="en-US"/>
          </w:rPr>
          <w:t>, 1987.</w:t>
        </w:r>
      </w:ins>
      <w:del w:id="105" w:author="" w:date="2014-07-28T13:57:00Z">
        <w:r w:rsidR="00FB2249" w:rsidDel="009518A9">
          <w:rPr>
            <w:rFonts w:ascii="Helvetica" w:hAnsi="Helvetica" w:cs="Helvetica"/>
            <w:lang w:val="en-US"/>
          </w:rPr>
          <w:delText>.</w:delText>
        </w:r>
      </w:del>
      <w:r w:rsidR="00FB2249">
        <w:rPr>
          <w:rFonts w:ascii="Helvetica" w:hAnsi="Helvetica" w:cs="Helvetica"/>
          <w:lang w:val="en-US"/>
        </w:rPr>
        <w:t xml:space="preserve"> </w:t>
      </w:r>
    </w:p>
    <w:p w14:paraId="69EF7240" w14:textId="4A1E470E" w:rsidR="00A42B0F" w:rsidRDefault="00FB2249" w:rsidP="00951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lang w:val="en-US"/>
        </w:rPr>
        <w:pPrChange w:id="106" w:author="" w:date="2014-07-28T13:5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proofErr w:type="gramStart"/>
      <w:r>
        <w:rPr>
          <w:rFonts w:ascii="Helvetica" w:hAnsi="Helvetica" w:cs="Helvetica"/>
          <w:lang w:val="en-US"/>
        </w:rPr>
        <w:t>Important source material for information on Bacon’s own views of the development of his work.</w:t>
      </w:r>
      <w:proofErr w:type="gramEnd"/>
    </w:p>
    <w:p w14:paraId="120FBAC6" w14:textId="77777777" w:rsidR="00FA61C2" w:rsidRPr="00FA61C2" w:rsidRDefault="00FA61C2"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3C7BDE14" w14:textId="77777777" w:rsidR="009518A9" w:rsidRDefault="00FB2249"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7" w:author="" w:date="2014-07-28T13:58:00Z"/>
          <w:rFonts w:ascii="Helvetica" w:hAnsi="Helvetica" w:cs="Helvetica"/>
          <w:lang w:val="en-US"/>
        </w:rPr>
      </w:pPr>
      <w:proofErr w:type="spellStart"/>
      <w:r>
        <w:rPr>
          <w:rFonts w:ascii="Helvetica" w:hAnsi="Helvetica" w:cs="Helvetica"/>
          <w:lang w:val="en-US"/>
        </w:rPr>
        <w:t>Cappock</w:t>
      </w:r>
      <w:proofErr w:type="spellEnd"/>
      <w:r>
        <w:rPr>
          <w:rFonts w:ascii="Helvetica" w:hAnsi="Helvetica" w:cs="Helvetica"/>
          <w:lang w:val="en-US"/>
        </w:rPr>
        <w:t>, M</w:t>
      </w:r>
      <w:ins w:id="108" w:author="" w:date="2014-07-28T13:58:00Z">
        <w:r w:rsidR="009518A9">
          <w:rPr>
            <w:rFonts w:ascii="Helvetica" w:hAnsi="Helvetica" w:cs="Helvetica"/>
            <w:lang w:val="en-US"/>
          </w:rPr>
          <w:t>.</w:t>
        </w:r>
      </w:ins>
      <w:r>
        <w:rPr>
          <w:rFonts w:ascii="Helvetica" w:hAnsi="Helvetica" w:cs="Helvetica"/>
          <w:lang w:val="en-US"/>
        </w:rPr>
        <w:t xml:space="preserve"> </w:t>
      </w:r>
      <w:del w:id="109" w:author="" w:date="2014-07-28T13:58:00Z">
        <w:r w:rsidDel="009518A9">
          <w:rPr>
            <w:rFonts w:ascii="Helvetica" w:hAnsi="Helvetica" w:cs="Helvetica"/>
            <w:lang w:val="en-US"/>
          </w:rPr>
          <w:delText xml:space="preserve">(2007) </w:delText>
        </w:r>
      </w:del>
      <w:r>
        <w:rPr>
          <w:rFonts w:ascii="Helvetica" w:hAnsi="Helvetica" w:cs="Helvetica"/>
          <w:i/>
          <w:lang w:val="en-US"/>
        </w:rPr>
        <w:t xml:space="preserve">Francis Bacon’s Studio, </w:t>
      </w:r>
      <w:r>
        <w:rPr>
          <w:rFonts w:ascii="Helvetica" w:hAnsi="Helvetica" w:cs="Helvetica"/>
          <w:lang w:val="en-US"/>
        </w:rPr>
        <w:t>London: Merrell Publishers</w:t>
      </w:r>
      <w:ins w:id="110" w:author="" w:date="2014-07-28T13:57:00Z">
        <w:r w:rsidR="009518A9">
          <w:rPr>
            <w:rFonts w:ascii="Helvetica" w:hAnsi="Helvetica" w:cs="Helvetica"/>
            <w:lang w:val="en-US"/>
          </w:rPr>
          <w:t>, 2007</w:t>
        </w:r>
      </w:ins>
      <w:r>
        <w:rPr>
          <w:rFonts w:ascii="Helvetica" w:hAnsi="Helvetica" w:cs="Helvetica"/>
          <w:lang w:val="en-US"/>
        </w:rPr>
        <w:t xml:space="preserve">. </w:t>
      </w:r>
    </w:p>
    <w:p w14:paraId="180E4A37" w14:textId="55820E47" w:rsidR="00FA61C2" w:rsidRPr="00FB2249" w:rsidRDefault="00FB2249" w:rsidP="00951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lang w:val="en-US"/>
        </w:rPr>
        <w:pPrChange w:id="111" w:author="" w:date="2014-07-28T13:5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r>
        <w:rPr>
          <w:rFonts w:ascii="Helvetica" w:hAnsi="Helvetica" w:cs="Helvetica"/>
          <w:lang w:val="en-US"/>
        </w:rPr>
        <w:t>An account of the reconstructed studio at Dublin City Gallery the Hugh Lane by its curator, documenting both the move from London and the thousands of objects, including unfinished paintings, found in the studio</w:t>
      </w:r>
      <w:ins w:id="112" w:author="" w:date="2014-07-28T13:59:00Z">
        <w:r w:rsidR="009518A9">
          <w:rPr>
            <w:rFonts w:ascii="Helvetica" w:hAnsi="Helvetica" w:cs="Helvetica"/>
            <w:lang w:val="en-US"/>
          </w:rPr>
          <w:t>.</w:t>
        </w:r>
      </w:ins>
      <w:r>
        <w:rPr>
          <w:rFonts w:ascii="Helvetica" w:hAnsi="Helvetica" w:cs="Helvetica"/>
          <w:i/>
          <w:lang w:val="en-US"/>
        </w:rPr>
        <w:t xml:space="preserve"> </w:t>
      </w:r>
    </w:p>
    <w:p w14:paraId="37DD8D30" w14:textId="77777777" w:rsidR="00FA61C2" w:rsidRDefault="00FA61C2"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796AA71C" w14:textId="12022E10" w:rsidR="009518A9" w:rsidRDefault="00FA61C2"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113" w:author="" w:date="2014-07-28T13:59:00Z"/>
          <w:rFonts w:ascii="Helvetica" w:hAnsi="Helvetica" w:cs="Helvetica"/>
          <w:lang w:val="en-US"/>
        </w:rPr>
      </w:pPr>
      <w:r>
        <w:rPr>
          <w:rFonts w:ascii="Helvetica" w:hAnsi="Helvetica" w:cs="Helvetica"/>
          <w:lang w:val="en-US"/>
        </w:rPr>
        <w:t>The Estate of Francis Bacon</w:t>
      </w:r>
      <w:ins w:id="114" w:author="" w:date="2014-07-28T13:59:00Z">
        <w:r w:rsidR="009518A9">
          <w:rPr>
            <w:rFonts w:ascii="Helvetica" w:hAnsi="Helvetica" w:cs="Helvetica"/>
            <w:lang w:val="en-US"/>
          </w:rPr>
          <w:t>,</w:t>
        </w:r>
      </w:ins>
      <w:del w:id="115" w:author="" w:date="2014-07-28T13:59:00Z">
        <w:r w:rsidDel="009518A9">
          <w:rPr>
            <w:rFonts w:ascii="Helvetica" w:hAnsi="Helvetica" w:cs="Helvetica"/>
            <w:lang w:val="en-US"/>
          </w:rPr>
          <w:delText xml:space="preserve"> </w:delText>
        </w:r>
      </w:del>
      <w:r>
        <w:rPr>
          <w:rFonts w:ascii="Helvetica" w:hAnsi="Helvetica" w:cs="Helvetica"/>
          <w:lang w:val="en-US"/>
        </w:rPr>
        <w:t xml:space="preserve"> </w:t>
      </w:r>
      <w:hyperlink r:id="rId11" w:history="1">
        <w:r w:rsidRPr="00DA472E">
          <w:rPr>
            <w:rStyle w:val="Hyperlink"/>
            <w:rFonts w:ascii="Helvetica" w:hAnsi="Helvetica" w:cs="Helvetica"/>
            <w:lang w:val="en-US"/>
          </w:rPr>
          <w:t>http://www.francis-bacon.com/</w:t>
        </w:r>
      </w:hyperlink>
      <w:r>
        <w:rPr>
          <w:rFonts w:ascii="Helvetica" w:hAnsi="Helvetica" w:cs="Helvetica"/>
          <w:lang w:val="en-US"/>
        </w:rPr>
        <w:t xml:space="preserve"> </w:t>
      </w:r>
    </w:p>
    <w:p w14:paraId="218CBB9D" w14:textId="2EE493AD" w:rsidR="00EC5EC6" w:rsidRPr="00FA61C2" w:rsidRDefault="009518A9"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lang w:val="en-US"/>
        </w:rPr>
      </w:pPr>
      <w:ins w:id="116" w:author="" w:date="2014-07-28T13:59:00Z">
        <w:r>
          <w:rPr>
            <w:rFonts w:ascii="Helvetica" w:hAnsi="Helvetica" w:cs="Helvetica"/>
            <w:lang w:val="en-US"/>
          </w:rPr>
          <w:tab/>
          <w:t>O</w:t>
        </w:r>
      </w:ins>
      <w:del w:id="117" w:author="" w:date="2014-07-28T13:59:00Z">
        <w:r w:rsidR="00FA61C2" w:rsidDel="009518A9">
          <w:rPr>
            <w:rFonts w:ascii="Helvetica" w:hAnsi="Helvetica" w:cs="Helvetica"/>
            <w:lang w:val="en-US"/>
          </w:rPr>
          <w:delText>o</w:delText>
        </w:r>
      </w:del>
      <w:r w:rsidR="00FA61C2">
        <w:rPr>
          <w:rFonts w:ascii="Helvetica" w:hAnsi="Helvetica" w:cs="Helvetica"/>
          <w:lang w:val="en-US"/>
        </w:rPr>
        <w:t>fficial website of the Bacon estate</w:t>
      </w:r>
      <w:ins w:id="118" w:author="" w:date="2014-07-28T13:59:00Z">
        <w:r>
          <w:rPr>
            <w:rFonts w:ascii="Helvetica" w:hAnsi="Helvetica" w:cs="Helvetica"/>
            <w:lang w:val="en-US"/>
          </w:rPr>
          <w:t>.</w:t>
        </w:r>
      </w:ins>
      <w:del w:id="119" w:author="" w:date="2014-07-28T13:59:00Z">
        <w:r w:rsidR="00251F35" w:rsidDel="009518A9">
          <w:rPr>
            <w:rFonts w:ascii="Helvetica" w:hAnsi="Helvetica" w:cs="Helvetica"/>
            <w:lang w:val="en-US"/>
          </w:rPr>
          <w:delText xml:space="preserve"> </w:delText>
        </w:r>
      </w:del>
    </w:p>
    <w:p w14:paraId="055C9DA1" w14:textId="77777777" w:rsidR="00DE3E1E" w:rsidRDefault="00DE3E1E">
      <w:pPr>
        <w:rPr>
          <w:rFonts w:ascii="Arial" w:hAnsi="Arial"/>
        </w:rPr>
      </w:pPr>
    </w:p>
    <w:p w14:paraId="34BB2951" w14:textId="77777777" w:rsidR="00F81874" w:rsidRDefault="00F81874">
      <w:pPr>
        <w:rPr>
          <w:lang w:val="en-US"/>
        </w:rPr>
      </w:pPr>
    </w:p>
    <w:bookmarkEnd w:id="85"/>
    <w:sectPr w:rsidR="00F81874" w:rsidSect="00EC2F40">
      <w:headerReference w:type="default" r:id="rId12"/>
      <w:pgSz w:w="11900" w:h="1682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67721" w14:textId="77777777" w:rsidR="00C31A9A" w:rsidRDefault="00C31A9A" w:rsidP="001B48A2">
      <w:r>
        <w:separator/>
      </w:r>
    </w:p>
  </w:endnote>
  <w:endnote w:type="continuationSeparator" w:id="0">
    <w:p w14:paraId="3B00DA6A" w14:textId="77777777" w:rsidR="00C31A9A" w:rsidRDefault="00C31A9A" w:rsidP="001B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72740" w14:textId="77777777" w:rsidR="00C31A9A" w:rsidRDefault="00C31A9A" w:rsidP="001B48A2">
      <w:r>
        <w:separator/>
      </w:r>
    </w:p>
  </w:footnote>
  <w:footnote w:type="continuationSeparator" w:id="0">
    <w:p w14:paraId="174775B8" w14:textId="77777777" w:rsidR="00C31A9A" w:rsidRDefault="00C31A9A" w:rsidP="001B48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DE02E" w14:textId="2B98A4D8" w:rsidR="00C31A9A" w:rsidRDefault="00C31A9A">
    <w:pPr>
      <w:pStyle w:val="Header"/>
    </w:pPr>
    <w:proofErr w:type="spellStart"/>
    <w:ins w:id="120" w:author="Danielle Child" w:date="2014-06-02T20:06:00Z">
      <w:r>
        <w:t>Fionna</w:t>
      </w:r>
      <w:proofErr w:type="spellEnd"/>
      <w:r>
        <w:t xml:space="preserve"> Barber</w:t>
      </w:r>
    </w:ins>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1C6"/>
    <w:rsid w:val="00013335"/>
    <w:rsid w:val="00120B7C"/>
    <w:rsid w:val="00186470"/>
    <w:rsid w:val="001B48A2"/>
    <w:rsid w:val="001D7A67"/>
    <w:rsid w:val="00251F35"/>
    <w:rsid w:val="002B70D8"/>
    <w:rsid w:val="002E4FC9"/>
    <w:rsid w:val="0041165F"/>
    <w:rsid w:val="00493506"/>
    <w:rsid w:val="004C71A5"/>
    <w:rsid w:val="004E7678"/>
    <w:rsid w:val="00515D77"/>
    <w:rsid w:val="006101C6"/>
    <w:rsid w:val="0066141A"/>
    <w:rsid w:val="006D2AA9"/>
    <w:rsid w:val="007056D3"/>
    <w:rsid w:val="00735122"/>
    <w:rsid w:val="0076171B"/>
    <w:rsid w:val="007A396E"/>
    <w:rsid w:val="007B6848"/>
    <w:rsid w:val="007B79FA"/>
    <w:rsid w:val="007C07D6"/>
    <w:rsid w:val="0085692E"/>
    <w:rsid w:val="0086641A"/>
    <w:rsid w:val="0089382B"/>
    <w:rsid w:val="008C74A5"/>
    <w:rsid w:val="0091724F"/>
    <w:rsid w:val="009471FD"/>
    <w:rsid w:val="009518A9"/>
    <w:rsid w:val="00A42B0F"/>
    <w:rsid w:val="00AC040D"/>
    <w:rsid w:val="00C31A9A"/>
    <w:rsid w:val="00CB47CF"/>
    <w:rsid w:val="00D77B51"/>
    <w:rsid w:val="00DE3E1E"/>
    <w:rsid w:val="00E36B23"/>
    <w:rsid w:val="00E60102"/>
    <w:rsid w:val="00EC2F40"/>
    <w:rsid w:val="00EC5EC6"/>
    <w:rsid w:val="00F27BEA"/>
    <w:rsid w:val="00F81874"/>
    <w:rsid w:val="00F87766"/>
    <w:rsid w:val="00FA61C2"/>
    <w:rsid w:val="00FB2249"/>
    <w:rsid w:val="00FE06D7"/>
    <w:rsid w:val="00FE2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5DD3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40D"/>
    <w:rPr>
      <w:rFonts w:ascii="Lucida Grande" w:hAnsi="Lucida Grande"/>
      <w:sz w:val="18"/>
      <w:szCs w:val="18"/>
    </w:rPr>
  </w:style>
  <w:style w:type="character" w:customStyle="1" w:styleId="BalloonTextChar">
    <w:name w:val="Balloon Text Char"/>
    <w:basedOn w:val="DefaultParagraphFont"/>
    <w:link w:val="BalloonText"/>
    <w:uiPriority w:val="99"/>
    <w:semiHidden/>
    <w:rsid w:val="00AC040D"/>
    <w:rPr>
      <w:rFonts w:ascii="Lucida Grande" w:hAnsi="Lucida Grande"/>
      <w:sz w:val="18"/>
      <w:szCs w:val="18"/>
      <w:lang w:val="en-GB"/>
    </w:rPr>
  </w:style>
  <w:style w:type="character" w:styleId="Hyperlink">
    <w:name w:val="Hyperlink"/>
    <w:basedOn w:val="DefaultParagraphFont"/>
    <w:uiPriority w:val="99"/>
    <w:unhideWhenUsed/>
    <w:rsid w:val="00AC040D"/>
    <w:rPr>
      <w:color w:val="0000FF" w:themeColor="hyperlink"/>
      <w:u w:val="single"/>
    </w:rPr>
  </w:style>
  <w:style w:type="character" w:styleId="FollowedHyperlink">
    <w:name w:val="FollowedHyperlink"/>
    <w:basedOn w:val="DefaultParagraphFont"/>
    <w:uiPriority w:val="99"/>
    <w:semiHidden/>
    <w:unhideWhenUsed/>
    <w:rsid w:val="00AC040D"/>
    <w:rPr>
      <w:color w:val="800080" w:themeColor="followedHyperlink"/>
      <w:u w:val="single"/>
    </w:rPr>
  </w:style>
  <w:style w:type="paragraph" w:styleId="Header">
    <w:name w:val="header"/>
    <w:basedOn w:val="Normal"/>
    <w:link w:val="HeaderChar"/>
    <w:uiPriority w:val="99"/>
    <w:unhideWhenUsed/>
    <w:rsid w:val="001B48A2"/>
    <w:pPr>
      <w:tabs>
        <w:tab w:val="center" w:pos="4320"/>
        <w:tab w:val="right" w:pos="8640"/>
      </w:tabs>
    </w:pPr>
  </w:style>
  <w:style w:type="character" w:customStyle="1" w:styleId="HeaderChar">
    <w:name w:val="Header Char"/>
    <w:basedOn w:val="DefaultParagraphFont"/>
    <w:link w:val="Header"/>
    <w:uiPriority w:val="99"/>
    <w:rsid w:val="001B48A2"/>
    <w:rPr>
      <w:lang w:val="en-GB"/>
    </w:rPr>
  </w:style>
  <w:style w:type="paragraph" w:styleId="Footer">
    <w:name w:val="footer"/>
    <w:basedOn w:val="Normal"/>
    <w:link w:val="FooterChar"/>
    <w:uiPriority w:val="99"/>
    <w:unhideWhenUsed/>
    <w:rsid w:val="001B48A2"/>
    <w:pPr>
      <w:tabs>
        <w:tab w:val="center" w:pos="4320"/>
        <w:tab w:val="right" w:pos="8640"/>
      </w:tabs>
    </w:pPr>
  </w:style>
  <w:style w:type="character" w:customStyle="1" w:styleId="FooterChar">
    <w:name w:val="Footer Char"/>
    <w:basedOn w:val="DefaultParagraphFont"/>
    <w:link w:val="Footer"/>
    <w:uiPriority w:val="99"/>
    <w:rsid w:val="001B48A2"/>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40D"/>
    <w:rPr>
      <w:rFonts w:ascii="Lucida Grande" w:hAnsi="Lucida Grande"/>
      <w:sz w:val="18"/>
      <w:szCs w:val="18"/>
    </w:rPr>
  </w:style>
  <w:style w:type="character" w:customStyle="1" w:styleId="BalloonTextChar">
    <w:name w:val="Balloon Text Char"/>
    <w:basedOn w:val="DefaultParagraphFont"/>
    <w:link w:val="BalloonText"/>
    <w:uiPriority w:val="99"/>
    <w:semiHidden/>
    <w:rsid w:val="00AC040D"/>
    <w:rPr>
      <w:rFonts w:ascii="Lucida Grande" w:hAnsi="Lucida Grande"/>
      <w:sz w:val="18"/>
      <w:szCs w:val="18"/>
      <w:lang w:val="en-GB"/>
    </w:rPr>
  </w:style>
  <w:style w:type="character" w:styleId="Hyperlink">
    <w:name w:val="Hyperlink"/>
    <w:basedOn w:val="DefaultParagraphFont"/>
    <w:uiPriority w:val="99"/>
    <w:unhideWhenUsed/>
    <w:rsid w:val="00AC040D"/>
    <w:rPr>
      <w:color w:val="0000FF" w:themeColor="hyperlink"/>
      <w:u w:val="single"/>
    </w:rPr>
  </w:style>
  <w:style w:type="character" w:styleId="FollowedHyperlink">
    <w:name w:val="FollowedHyperlink"/>
    <w:basedOn w:val="DefaultParagraphFont"/>
    <w:uiPriority w:val="99"/>
    <w:semiHidden/>
    <w:unhideWhenUsed/>
    <w:rsid w:val="00AC040D"/>
    <w:rPr>
      <w:color w:val="800080" w:themeColor="followedHyperlink"/>
      <w:u w:val="single"/>
    </w:rPr>
  </w:style>
  <w:style w:type="paragraph" w:styleId="Header">
    <w:name w:val="header"/>
    <w:basedOn w:val="Normal"/>
    <w:link w:val="HeaderChar"/>
    <w:uiPriority w:val="99"/>
    <w:unhideWhenUsed/>
    <w:rsid w:val="001B48A2"/>
    <w:pPr>
      <w:tabs>
        <w:tab w:val="center" w:pos="4320"/>
        <w:tab w:val="right" w:pos="8640"/>
      </w:tabs>
    </w:pPr>
  </w:style>
  <w:style w:type="character" w:customStyle="1" w:styleId="HeaderChar">
    <w:name w:val="Header Char"/>
    <w:basedOn w:val="DefaultParagraphFont"/>
    <w:link w:val="Header"/>
    <w:uiPriority w:val="99"/>
    <w:rsid w:val="001B48A2"/>
    <w:rPr>
      <w:lang w:val="en-GB"/>
    </w:rPr>
  </w:style>
  <w:style w:type="paragraph" w:styleId="Footer">
    <w:name w:val="footer"/>
    <w:basedOn w:val="Normal"/>
    <w:link w:val="FooterChar"/>
    <w:uiPriority w:val="99"/>
    <w:unhideWhenUsed/>
    <w:rsid w:val="001B48A2"/>
    <w:pPr>
      <w:tabs>
        <w:tab w:val="center" w:pos="4320"/>
        <w:tab w:val="right" w:pos="8640"/>
      </w:tabs>
    </w:pPr>
  </w:style>
  <w:style w:type="character" w:customStyle="1" w:styleId="FooterChar">
    <w:name w:val="Footer Char"/>
    <w:basedOn w:val="DefaultParagraphFont"/>
    <w:link w:val="Footer"/>
    <w:uiPriority w:val="99"/>
    <w:rsid w:val="001B48A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rancis-bacon.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francis-bacon.com/paintings/pope-ii-1951/?c=50-51" TargetMode="External"/><Relationship Id="rId9" Type="http://schemas.openxmlformats.org/officeDocument/2006/relationships/image" Target="media/image2.jpeg"/><Relationship Id="rId10" Type="http://schemas.openxmlformats.org/officeDocument/2006/relationships/hyperlink" Target="http://en.wikipedia.org/wiki/File:Triptych_May-June,_197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855</Words>
  <Characters>4878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fionna</dc:creator>
  <cp:lastModifiedBy>ded6hd</cp:lastModifiedBy>
  <cp:revision>3</cp:revision>
  <cp:lastPrinted>2014-06-02T15:31:00Z</cp:lastPrinted>
  <dcterms:created xsi:type="dcterms:W3CDTF">2014-06-03T11:11:00Z</dcterms:created>
  <dcterms:modified xsi:type="dcterms:W3CDTF">2014-07-28T20:03:00Z</dcterms:modified>
</cp:coreProperties>
</file>