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7B" w:rsidRDefault="00363333" w:rsidP="00677764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363333">
        <w:rPr>
          <w:rFonts w:ascii="Times New Roman" w:hAnsi="Times New Roman" w:cs="Times New Roman"/>
          <w:b/>
        </w:rPr>
        <w:t>Lautréamont, Le Comte de (</w:t>
      </w:r>
      <w:r w:rsidRPr="00363333">
        <w:rPr>
          <w:rFonts w:ascii="Times New Roman" w:hAnsi="Times New Roman" w:cs="Times New Roman"/>
          <w:b/>
          <w:i/>
        </w:rPr>
        <w:t>nom-de-plume</w:t>
      </w:r>
      <w:r w:rsidRPr="00363333">
        <w:rPr>
          <w:rFonts w:ascii="Times New Roman" w:hAnsi="Times New Roman" w:cs="Times New Roman"/>
          <w:b/>
        </w:rPr>
        <w:t xml:space="preserve"> of </w:t>
      </w:r>
      <w:proofErr w:type="spellStart"/>
      <w:r w:rsidRPr="00363333">
        <w:rPr>
          <w:rFonts w:ascii="Times New Roman" w:hAnsi="Times New Roman" w:cs="Times New Roman"/>
          <w:b/>
        </w:rPr>
        <w:t>Isidore</w:t>
      </w:r>
      <w:proofErr w:type="spellEnd"/>
      <w:r w:rsidRPr="00363333">
        <w:rPr>
          <w:rFonts w:ascii="Times New Roman" w:hAnsi="Times New Roman" w:cs="Times New Roman"/>
          <w:b/>
        </w:rPr>
        <w:t xml:space="preserve"> </w:t>
      </w:r>
      <w:proofErr w:type="spellStart"/>
      <w:r w:rsidRPr="00363333">
        <w:rPr>
          <w:rFonts w:ascii="Times New Roman" w:hAnsi="Times New Roman" w:cs="Times New Roman"/>
          <w:b/>
        </w:rPr>
        <w:t>Ducasse</w:t>
      </w:r>
      <w:proofErr w:type="spellEnd"/>
      <w:r w:rsidRPr="00363333">
        <w:rPr>
          <w:rFonts w:ascii="Times New Roman" w:hAnsi="Times New Roman" w:cs="Times New Roman"/>
          <w:b/>
        </w:rPr>
        <w:t>, 1846-1870)</w:t>
      </w:r>
    </w:p>
    <w:p w:rsidR="00677764" w:rsidRPr="00363333" w:rsidRDefault="00677764" w:rsidP="00677764">
      <w:pPr>
        <w:spacing w:line="480" w:lineRule="auto"/>
        <w:contextualSpacing/>
        <w:rPr>
          <w:rFonts w:ascii="Times New Roman" w:hAnsi="Times New Roman" w:cs="Times New Roman"/>
          <w:b/>
        </w:rPr>
      </w:pPr>
    </w:p>
    <w:p w:rsidR="00363333" w:rsidRDefault="00363333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Born </w:t>
      </w:r>
      <w:r w:rsidR="00AF53F7">
        <w:rPr>
          <w:rFonts w:ascii="Times New Roman" w:hAnsi="Times New Roman" w:cs="Times New Roman"/>
        </w:rPr>
        <w:t xml:space="preserve">to French parents </w:t>
      </w:r>
      <w:r>
        <w:rPr>
          <w:rFonts w:ascii="Times New Roman" w:hAnsi="Times New Roman" w:cs="Times New Roman"/>
        </w:rPr>
        <w:t xml:space="preserve">in Montevideo, Uruguay on 4 April 1846, </w:t>
      </w:r>
      <w:proofErr w:type="spellStart"/>
      <w:r>
        <w:rPr>
          <w:rFonts w:ascii="Times New Roman" w:hAnsi="Times New Roman" w:cs="Times New Roman"/>
        </w:rPr>
        <w:t>Isidore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Ducasse</w:t>
      </w:r>
      <w:proofErr w:type="spellEnd"/>
      <w:r>
        <w:rPr>
          <w:rFonts w:ascii="Times New Roman" w:hAnsi="Times New Roman" w:cs="Times New Roman"/>
        </w:rPr>
        <w:t xml:space="preserve"> came to prominence as the French writer known as Le Comte de Lautréamont. His </w:t>
      </w:r>
      <w:r w:rsidR="00184A8F">
        <w:rPr>
          <w:rFonts w:ascii="Times New Roman" w:hAnsi="Times New Roman" w:cs="Times New Roman"/>
        </w:rPr>
        <w:t>poetic prose sequence</w:t>
      </w:r>
      <w:r>
        <w:rPr>
          <w:rFonts w:ascii="Times New Roman" w:hAnsi="Times New Roman" w:cs="Times New Roman"/>
        </w:rPr>
        <w:t xml:space="preserve"> </w:t>
      </w:r>
      <w:r w:rsidR="00FE41A6">
        <w:rPr>
          <w:rFonts w:ascii="Times New Roman" w:hAnsi="Times New Roman" w:cs="Times New Roman"/>
          <w:i/>
        </w:rPr>
        <w:t xml:space="preserve">Les Chants de </w:t>
      </w:r>
      <w:proofErr w:type="spellStart"/>
      <w:r>
        <w:rPr>
          <w:rFonts w:ascii="Times New Roman" w:hAnsi="Times New Roman" w:cs="Times New Roman"/>
          <w:i/>
        </w:rPr>
        <w:t>Maldoror</w:t>
      </w:r>
      <w:proofErr w:type="spellEnd"/>
      <w:r>
        <w:rPr>
          <w:rFonts w:ascii="Times New Roman" w:hAnsi="Times New Roman" w:cs="Times New Roman"/>
        </w:rPr>
        <w:t xml:space="preserve">, </w:t>
      </w:r>
      <w:r w:rsidR="00FE41A6">
        <w:rPr>
          <w:rFonts w:ascii="Times New Roman" w:hAnsi="Times New Roman" w:cs="Times New Roman"/>
        </w:rPr>
        <w:t xml:space="preserve">translated as </w:t>
      </w:r>
      <w:r>
        <w:rPr>
          <w:rFonts w:ascii="Times New Roman" w:hAnsi="Times New Roman" w:cs="Times New Roman"/>
          <w:i/>
        </w:rPr>
        <w:t>The Lay</w:t>
      </w:r>
      <w:r w:rsidR="00665F42">
        <w:rPr>
          <w:rFonts w:ascii="Times New Roman" w:hAnsi="Times New Roman" w:cs="Times New Roman"/>
          <w:i/>
        </w:rPr>
        <w:t xml:space="preserve"> </w:t>
      </w:r>
      <w:r w:rsidR="00665F42">
        <w:rPr>
          <w:rFonts w:ascii="Times New Roman" w:hAnsi="Times New Roman" w:cs="Times New Roman"/>
        </w:rPr>
        <w:t xml:space="preserve">(or </w:t>
      </w:r>
      <w:r w:rsidR="00665F42">
        <w:rPr>
          <w:rFonts w:ascii="Times New Roman" w:hAnsi="Times New Roman" w:cs="Times New Roman"/>
          <w:i/>
        </w:rPr>
        <w:t>Songs</w:t>
      </w:r>
      <w:r w:rsidR="00665F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 xml:space="preserve"> of </w:t>
      </w:r>
      <w:proofErr w:type="spellStart"/>
      <w:r>
        <w:rPr>
          <w:rFonts w:ascii="Times New Roman" w:hAnsi="Times New Roman" w:cs="Times New Roman"/>
          <w:i/>
        </w:rPr>
        <w:t>Maldoror</w:t>
      </w:r>
      <w:proofErr w:type="spellEnd"/>
      <w:r w:rsidR="007E5F01">
        <w:rPr>
          <w:rFonts w:ascii="Times New Roman" w:hAnsi="Times New Roman" w:cs="Times New Roman"/>
        </w:rPr>
        <w:t xml:space="preserve">, </w:t>
      </w:r>
      <w:r w:rsidR="00AF53F7">
        <w:rPr>
          <w:rFonts w:ascii="Times New Roman" w:hAnsi="Times New Roman" w:cs="Times New Roman"/>
        </w:rPr>
        <w:t xml:space="preserve">and </w:t>
      </w:r>
      <w:r w:rsidR="00184A8F">
        <w:rPr>
          <w:rFonts w:ascii="Times New Roman" w:hAnsi="Times New Roman" w:cs="Times New Roman"/>
        </w:rPr>
        <w:t>his enigmatic persona</w:t>
      </w:r>
      <w:r w:rsidR="007E5F01">
        <w:rPr>
          <w:rFonts w:ascii="Times New Roman" w:hAnsi="Times New Roman" w:cs="Times New Roman"/>
        </w:rPr>
        <w:t xml:space="preserve"> and resistance to biography</w:t>
      </w:r>
      <w:r w:rsidR="00AF53F7">
        <w:rPr>
          <w:rFonts w:ascii="Times New Roman" w:hAnsi="Times New Roman" w:cs="Times New Roman"/>
        </w:rPr>
        <w:t>,</w:t>
      </w:r>
      <w:r w:rsidR="00184A8F">
        <w:rPr>
          <w:rFonts w:ascii="Times New Roman" w:hAnsi="Times New Roman" w:cs="Times New Roman"/>
        </w:rPr>
        <w:t xml:space="preserve"> were inspirational</w:t>
      </w:r>
      <w:r w:rsidR="00677764">
        <w:rPr>
          <w:rFonts w:ascii="Times New Roman" w:hAnsi="Times New Roman" w:cs="Times New Roman"/>
        </w:rPr>
        <w:t xml:space="preserve"> </w:t>
      </w:r>
      <w:r w:rsidR="00184A8F">
        <w:rPr>
          <w:rFonts w:ascii="Times New Roman" w:hAnsi="Times New Roman" w:cs="Times New Roman"/>
        </w:rPr>
        <w:t xml:space="preserve">to </w:t>
      </w:r>
      <w:r w:rsidR="007E5F01">
        <w:rPr>
          <w:rFonts w:ascii="Times New Roman" w:hAnsi="Times New Roman" w:cs="Times New Roman"/>
        </w:rPr>
        <w:t>the avant-gardist and</w:t>
      </w:r>
      <w:r w:rsidR="00184A8F">
        <w:rPr>
          <w:rFonts w:ascii="Times New Roman" w:hAnsi="Times New Roman" w:cs="Times New Roman"/>
        </w:rPr>
        <w:t xml:space="preserve"> </w:t>
      </w:r>
      <w:r w:rsidR="00F316BB">
        <w:rPr>
          <w:rFonts w:ascii="Times New Roman" w:hAnsi="Times New Roman" w:cs="Times New Roman"/>
        </w:rPr>
        <w:t>M</w:t>
      </w:r>
      <w:r w:rsidR="00184A8F">
        <w:rPr>
          <w:rFonts w:ascii="Times New Roman" w:hAnsi="Times New Roman" w:cs="Times New Roman"/>
        </w:rPr>
        <w:t xml:space="preserve">odernist figures who re-discovered </w:t>
      </w:r>
      <w:r w:rsidR="004366C2">
        <w:rPr>
          <w:rFonts w:ascii="Times New Roman" w:hAnsi="Times New Roman" w:cs="Times New Roman"/>
        </w:rPr>
        <w:t xml:space="preserve">and promoted </w:t>
      </w:r>
      <w:r w:rsidR="00184A8F">
        <w:rPr>
          <w:rFonts w:ascii="Times New Roman" w:hAnsi="Times New Roman" w:cs="Times New Roman"/>
        </w:rPr>
        <w:t>his work</w:t>
      </w:r>
      <w:r w:rsidR="00C35CF4">
        <w:rPr>
          <w:rFonts w:ascii="Times New Roman" w:hAnsi="Times New Roman" w:cs="Times New Roman"/>
        </w:rPr>
        <w:t xml:space="preserve"> in the twentieth century</w:t>
      </w:r>
      <w:r w:rsidR="00184A8F">
        <w:rPr>
          <w:rFonts w:ascii="Times New Roman" w:hAnsi="Times New Roman" w:cs="Times New Roman"/>
        </w:rPr>
        <w:t xml:space="preserve">, reviving </w:t>
      </w:r>
      <w:r w:rsidR="00C94A0C">
        <w:rPr>
          <w:rFonts w:ascii="Times New Roman" w:hAnsi="Times New Roman" w:cs="Times New Roman"/>
        </w:rPr>
        <w:t>Lautréamont’s</w:t>
      </w:r>
      <w:r w:rsidR="009D77A9">
        <w:rPr>
          <w:rFonts w:ascii="Times New Roman" w:hAnsi="Times New Roman" w:cs="Times New Roman"/>
        </w:rPr>
        <w:t xml:space="preserve"> experimental and radical status</w:t>
      </w:r>
      <w:r w:rsidR="00184A8F">
        <w:rPr>
          <w:rFonts w:ascii="Times New Roman" w:hAnsi="Times New Roman" w:cs="Times New Roman"/>
        </w:rPr>
        <w:t xml:space="preserve">. </w:t>
      </w:r>
    </w:p>
    <w:p w:rsidR="00C35CF4" w:rsidRDefault="00C35CF4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C35CF4" w:rsidRDefault="00A85918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Reissues of </w:t>
      </w:r>
      <w:proofErr w:type="spellStart"/>
      <w:r>
        <w:rPr>
          <w:rFonts w:ascii="Times New Roman" w:hAnsi="Times New Roman" w:cs="Times New Roman"/>
          <w:i/>
        </w:rPr>
        <w:t>Maldoror</w:t>
      </w:r>
      <w:proofErr w:type="spellEnd"/>
      <w:r>
        <w:rPr>
          <w:rFonts w:ascii="Times New Roman" w:hAnsi="Times New Roman" w:cs="Times New Roman"/>
        </w:rPr>
        <w:t xml:space="preserve">, originally published in part in 1868 and in full in </w:t>
      </w:r>
      <w:r w:rsidR="00AF53F7">
        <w:rPr>
          <w:rFonts w:ascii="Times New Roman" w:hAnsi="Times New Roman" w:cs="Times New Roman"/>
        </w:rPr>
        <w:t>limited editions from 1869</w:t>
      </w:r>
      <w:r>
        <w:rPr>
          <w:rFonts w:ascii="Times New Roman" w:hAnsi="Times New Roman" w:cs="Times New Roman"/>
        </w:rPr>
        <w:t>, began to emerge in France in the late</w:t>
      </w:r>
      <w:r w:rsidR="005B687E">
        <w:rPr>
          <w:rFonts w:ascii="Times New Roman" w:hAnsi="Times New Roman" w:cs="Times New Roman"/>
        </w:rPr>
        <w:t xml:space="preserve"> nineteen</w:t>
      </w:r>
      <w:r>
        <w:rPr>
          <w:rFonts w:ascii="Times New Roman" w:hAnsi="Times New Roman" w:cs="Times New Roman"/>
        </w:rPr>
        <w:t xml:space="preserve"> teens and early twenties</w:t>
      </w:r>
      <w:r w:rsidR="00174B85">
        <w:rPr>
          <w:rFonts w:ascii="Times New Roman" w:hAnsi="Times New Roman" w:cs="Times New Roman"/>
        </w:rPr>
        <w:t xml:space="preserve">, prefaced by Surrealists such as </w:t>
      </w:r>
      <w:r w:rsidR="006711D9">
        <w:rPr>
          <w:rFonts w:ascii="Times New Roman" w:hAnsi="Times New Roman" w:cs="Times New Roman"/>
        </w:rPr>
        <w:t>PHILIPPE SOUPAULT</w:t>
      </w:r>
      <w:r w:rsidR="00174B85">
        <w:rPr>
          <w:rFonts w:ascii="Times New Roman" w:hAnsi="Times New Roman" w:cs="Times New Roman"/>
        </w:rPr>
        <w:t xml:space="preserve">, </w:t>
      </w:r>
      <w:r w:rsidR="006711D9">
        <w:rPr>
          <w:rFonts w:ascii="Times New Roman" w:hAnsi="Times New Roman" w:cs="Times New Roman"/>
        </w:rPr>
        <w:t>ANDRÉ BRETON</w:t>
      </w:r>
      <w:r w:rsidR="00174B85">
        <w:rPr>
          <w:rFonts w:ascii="Times New Roman" w:hAnsi="Times New Roman" w:cs="Times New Roman"/>
        </w:rPr>
        <w:t xml:space="preserve">, </w:t>
      </w:r>
      <w:r w:rsidR="006711D9">
        <w:rPr>
          <w:rFonts w:ascii="Times New Roman" w:hAnsi="Times New Roman" w:cs="Times New Roman"/>
        </w:rPr>
        <w:t xml:space="preserve">ROGER CAILLOIS </w:t>
      </w:r>
      <w:r w:rsidR="00174B85">
        <w:rPr>
          <w:rFonts w:ascii="Times New Roman" w:hAnsi="Times New Roman" w:cs="Times New Roman"/>
        </w:rPr>
        <w:t xml:space="preserve">and </w:t>
      </w:r>
      <w:r w:rsidR="006711D9">
        <w:rPr>
          <w:rFonts w:ascii="Times New Roman" w:hAnsi="Times New Roman" w:cs="Times New Roman"/>
        </w:rPr>
        <w:t>LOUIS ARAGON</w:t>
      </w:r>
      <w:r w:rsidR="00174B85">
        <w:rPr>
          <w:rFonts w:ascii="Times New Roman" w:hAnsi="Times New Roman" w:cs="Times New Roman"/>
        </w:rPr>
        <w:t xml:space="preserve">. </w:t>
      </w:r>
      <w:r w:rsidR="00665F42">
        <w:rPr>
          <w:rFonts w:ascii="Times New Roman" w:hAnsi="Times New Roman" w:cs="Times New Roman"/>
        </w:rPr>
        <w:t>Lautréamont’s work, certainly as a referent in Breton’s manifestoes, attained cano</w:t>
      </w:r>
      <w:r w:rsidR="009D77A9">
        <w:rPr>
          <w:rFonts w:ascii="Times New Roman" w:hAnsi="Times New Roman" w:cs="Times New Roman"/>
        </w:rPr>
        <w:t>nical importance</w:t>
      </w:r>
      <w:r w:rsidR="00665F42">
        <w:rPr>
          <w:rFonts w:ascii="Times New Roman" w:hAnsi="Times New Roman" w:cs="Times New Roman"/>
        </w:rPr>
        <w:t xml:space="preserve"> as a precursor of </w:t>
      </w:r>
      <w:r w:rsidR="006711D9">
        <w:rPr>
          <w:rFonts w:ascii="Times New Roman" w:hAnsi="Times New Roman" w:cs="Times New Roman"/>
        </w:rPr>
        <w:t>SURREALISM</w:t>
      </w:r>
      <w:r w:rsidR="00665F42">
        <w:rPr>
          <w:rFonts w:ascii="Times New Roman" w:hAnsi="Times New Roman" w:cs="Times New Roman"/>
        </w:rPr>
        <w:t xml:space="preserve">, both in style and content. </w:t>
      </w:r>
      <w:r w:rsidR="009D77A9">
        <w:rPr>
          <w:rFonts w:ascii="Times New Roman" w:hAnsi="Times New Roman" w:cs="Times New Roman"/>
        </w:rPr>
        <w:t xml:space="preserve">It also suggests a radical tradition spanning the age of </w:t>
      </w:r>
      <w:r w:rsidR="006711D9">
        <w:rPr>
          <w:rFonts w:ascii="Times New Roman" w:hAnsi="Times New Roman" w:cs="Times New Roman"/>
        </w:rPr>
        <w:t>RIMBAUD</w:t>
      </w:r>
      <w:r w:rsidR="009D77A9">
        <w:rPr>
          <w:rFonts w:ascii="Times New Roman" w:hAnsi="Times New Roman" w:cs="Times New Roman"/>
        </w:rPr>
        <w:t xml:space="preserve">, through the French Symbolists and into Modernism, an alternate genealogy </w:t>
      </w:r>
      <w:r w:rsidR="005B687E">
        <w:rPr>
          <w:rFonts w:ascii="Times New Roman" w:hAnsi="Times New Roman" w:cs="Times New Roman"/>
        </w:rPr>
        <w:t>present</w:t>
      </w:r>
      <w:r w:rsidR="009D77A9">
        <w:rPr>
          <w:rFonts w:ascii="Times New Roman" w:hAnsi="Times New Roman" w:cs="Times New Roman"/>
        </w:rPr>
        <w:t xml:space="preserve"> in the British reception. </w:t>
      </w:r>
      <w:r w:rsidR="004E6EA0">
        <w:rPr>
          <w:rFonts w:ascii="Times New Roman" w:hAnsi="Times New Roman" w:cs="Times New Roman"/>
        </w:rPr>
        <w:t>An earlier translation history</w:t>
      </w:r>
      <w:r w:rsidR="009D77A9">
        <w:rPr>
          <w:rFonts w:ascii="Times New Roman" w:hAnsi="Times New Roman" w:cs="Times New Roman"/>
        </w:rPr>
        <w:t xml:space="preserve"> to the Surrealist popularisation</w:t>
      </w:r>
      <w:r w:rsidR="004E6EA0">
        <w:rPr>
          <w:rFonts w:ascii="Times New Roman" w:hAnsi="Times New Roman" w:cs="Times New Roman"/>
        </w:rPr>
        <w:t xml:space="preserve"> exists in England, where </w:t>
      </w:r>
      <w:r w:rsidR="006711D9">
        <w:rPr>
          <w:rFonts w:ascii="Times New Roman" w:hAnsi="Times New Roman" w:cs="Times New Roman"/>
        </w:rPr>
        <w:t xml:space="preserve">RICHARD ALDINGTON </w:t>
      </w:r>
      <w:r w:rsidR="004E6EA0">
        <w:rPr>
          <w:rFonts w:ascii="Times New Roman" w:hAnsi="Times New Roman" w:cs="Times New Roman"/>
        </w:rPr>
        <w:t xml:space="preserve">and </w:t>
      </w:r>
      <w:r w:rsidR="006711D9">
        <w:rPr>
          <w:rFonts w:ascii="Times New Roman" w:hAnsi="Times New Roman" w:cs="Times New Roman"/>
        </w:rPr>
        <w:t xml:space="preserve">JOHN RODKER </w:t>
      </w:r>
      <w:r w:rsidR="004E6EA0">
        <w:rPr>
          <w:rFonts w:ascii="Times New Roman" w:hAnsi="Times New Roman" w:cs="Times New Roman"/>
        </w:rPr>
        <w:t xml:space="preserve">competed to produce rival editions. Rodker’s </w:t>
      </w:r>
      <w:r w:rsidR="004E6EA0">
        <w:rPr>
          <w:rFonts w:ascii="Times New Roman" w:hAnsi="Times New Roman" w:cs="Times New Roman"/>
          <w:i/>
        </w:rPr>
        <w:t xml:space="preserve">The Lay of </w:t>
      </w:r>
      <w:proofErr w:type="spellStart"/>
      <w:r w:rsidR="004E6EA0">
        <w:rPr>
          <w:rFonts w:ascii="Times New Roman" w:hAnsi="Times New Roman" w:cs="Times New Roman"/>
          <w:i/>
        </w:rPr>
        <w:t>Maldoror</w:t>
      </w:r>
      <w:proofErr w:type="spellEnd"/>
      <w:r w:rsidR="004E6EA0">
        <w:rPr>
          <w:rFonts w:ascii="Times New Roman" w:hAnsi="Times New Roman" w:cs="Times New Roman"/>
        </w:rPr>
        <w:t xml:space="preserve"> was published by his Casanova Society imprint in 1924</w:t>
      </w:r>
      <w:r w:rsidR="00665F42">
        <w:rPr>
          <w:rFonts w:ascii="Times New Roman" w:hAnsi="Times New Roman" w:cs="Times New Roman"/>
        </w:rPr>
        <w:t xml:space="preserve">, having appeared in parts in </w:t>
      </w:r>
      <w:r w:rsidR="00665F42">
        <w:rPr>
          <w:rFonts w:ascii="Times New Roman" w:hAnsi="Times New Roman" w:cs="Times New Roman"/>
          <w:i/>
        </w:rPr>
        <w:t xml:space="preserve">Broom </w:t>
      </w:r>
      <w:r w:rsidR="00F316BB">
        <w:rPr>
          <w:rFonts w:ascii="Times New Roman" w:hAnsi="Times New Roman" w:cs="Times New Roman"/>
        </w:rPr>
        <w:t>magazine during 1922, while</w:t>
      </w:r>
      <w:r w:rsidR="00665F42">
        <w:rPr>
          <w:rFonts w:ascii="Times New Roman" w:hAnsi="Times New Roman" w:cs="Times New Roman"/>
        </w:rPr>
        <w:t xml:space="preserve"> Aldington</w:t>
      </w:r>
      <w:r w:rsidR="00F316BB">
        <w:rPr>
          <w:rFonts w:ascii="Times New Roman" w:hAnsi="Times New Roman" w:cs="Times New Roman"/>
        </w:rPr>
        <w:t xml:space="preserve"> had</w:t>
      </w:r>
      <w:r w:rsidR="00665F42">
        <w:rPr>
          <w:rFonts w:ascii="Times New Roman" w:hAnsi="Times New Roman" w:cs="Times New Roman"/>
        </w:rPr>
        <w:t xml:space="preserve"> translated Canto I for </w:t>
      </w:r>
      <w:r w:rsidR="00665F42">
        <w:rPr>
          <w:rFonts w:ascii="Times New Roman" w:hAnsi="Times New Roman" w:cs="Times New Roman"/>
          <w:i/>
        </w:rPr>
        <w:t>The Egoist</w:t>
      </w:r>
      <w:r w:rsidR="00665F42">
        <w:rPr>
          <w:rFonts w:ascii="Times New Roman" w:hAnsi="Times New Roman" w:cs="Times New Roman"/>
        </w:rPr>
        <w:t xml:space="preserve"> in issues between 1914 and 1915. </w:t>
      </w:r>
      <w:r w:rsidR="00C32C6E">
        <w:rPr>
          <w:rFonts w:ascii="Times New Roman" w:hAnsi="Times New Roman" w:cs="Times New Roman"/>
        </w:rPr>
        <w:t xml:space="preserve">However, Lautréamont’s </w:t>
      </w:r>
      <w:r w:rsidR="008F452A">
        <w:rPr>
          <w:rFonts w:ascii="Times New Roman" w:hAnsi="Times New Roman" w:cs="Times New Roman"/>
        </w:rPr>
        <w:t xml:space="preserve">centrality to Surrealist theory and practice remains as his abiding legacy. </w:t>
      </w:r>
    </w:p>
    <w:p w:rsidR="00122491" w:rsidRDefault="00122491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943298" w:rsidRDefault="00122491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is known of Lautréamont’s biography, suiting th</w:t>
      </w:r>
      <w:r w:rsidR="008F452A">
        <w:rPr>
          <w:rFonts w:ascii="Times New Roman" w:hAnsi="Times New Roman" w:cs="Times New Roman"/>
        </w:rPr>
        <w:t>e anti-biographical ethos of his work</w:t>
      </w:r>
      <w:r w:rsidR="005A6E82">
        <w:rPr>
          <w:rFonts w:ascii="Times New Roman" w:hAnsi="Times New Roman" w:cs="Times New Roman"/>
        </w:rPr>
        <w:t xml:space="preserve"> and the</w:t>
      </w:r>
      <w:r w:rsidR="00AF53F7">
        <w:rPr>
          <w:rFonts w:ascii="Times New Roman" w:hAnsi="Times New Roman" w:cs="Times New Roman"/>
        </w:rPr>
        <w:t xml:space="preserve"> claims involved in his</w:t>
      </w:r>
      <w:r w:rsidR="005A6E82">
        <w:rPr>
          <w:rFonts w:ascii="Times New Roman" w:hAnsi="Times New Roman" w:cs="Times New Roman"/>
        </w:rPr>
        <w:t xml:space="preserve"> reception </w:t>
      </w:r>
      <w:r w:rsidR="004D190D">
        <w:rPr>
          <w:rFonts w:ascii="Times New Roman" w:hAnsi="Times New Roman" w:cs="Times New Roman"/>
        </w:rPr>
        <w:t>by the Surrealists</w:t>
      </w:r>
      <w:r w:rsidR="005A6E82">
        <w:rPr>
          <w:rFonts w:ascii="Times New Roman" w:hAnsi="Times New Roman" w:cs="Times New Roman"/>
        </w:rPr>
        <w:t>. His death certificate relates the simple facts of his youth (24), his residence (Montmartre, Paris) and his marital status (single); Lautréamont writes in his only other work</w:t>
      </w:r>
      <w:r w:rsidR="00DE3075">
        <w:rPr>
          <w:rFonts w:ascii="Times New Roman" w:hAnsi="Times New Roman" w:cs="Times New Roman"/>
        </w:rPr>
        <w:t>, the aphoristic</w:t>
      </w:r>
      <w:r w:rsidR="005A6E82">
        <w:rPr>
          <w:rFonts w:ascii="Times New Roman" w:hAnsi="Times New Roman" w:cs="Times New Roman"/>
        </w:rPr>
        <w:t xml:space="preserve"> </w:t>
      </w:r>
      <w:r w:rsidR="005A6E82">
        <w:rPr>
          <w:rFonts w:ascii="Times New Roman" w:hAnsi="Times New Roman" w:cs="Times New Roman"/>
          <w:i/>
        </w:rPr>
        <w:t>Poems</w:t>
      </w:r>
      <w:r w:rsidR="005A6E82">
        <w:rPr>
          <w:rFonts w:ascii="Times New Roman" w:hAnsi="Times New Roman" w:cs="Times New Roman"/>
        </w:rPr>
        <w:t xml:space="preserve"> (</w:t>
      </w:r>
      <w:r w:rsidR="00DA636B">
        <w:rPr>
          <w:rFonts w:ascii="Times New Roman" w:hAnsi="Times New Roman" w:cs="Times New Roman"/>
          <w:i/>
        </w:rPr>
        <w:t xml:space="preserve">Les </w:t>
      </w:r>
      <w:proofErr w:type="spellStart"/>
      <w:r w:rsidR="000D307B">
        <w:rPr>
          <w:rFonts w:ascii="Times New Roman" w:hAnsi="Times New Roman" w:cs="Times New Roman"/>
          <w:i/>
        </w:rPr>
        <w:t>Póesies</w:t>
      </w:r>
      <w:proofErr w:type="spellEnd"/>
      <w:r w:rsidR="000D307B">
        <w:rPr>
          <w:rFonts w:ascii="Times New Roman" w:hAnsi="Times New Roman" w:cs="Times New Roman"/>
        </w:rPr>
        <w:t xml:space="preserve">, </w:t>
      </w:r>
      <w:r w:rsidR="005A6E82">
        <w:rPr>
          <w:rFonts w:ascii="Times New Roman" w:hAnsi="Times New Roman" w:cs="Times New Roman"/>
        </w:rPr>
        <w:t xml:space="preserve">1870), ‘I will leave no memoirs.’ </w:t>
      </w:r>
      <w:r w:rsidR="00B667F7">
        <w:rPr>
          <w:rFonts w:ascii="Times New Roman" w:hAnsi="Times New Roman" w:cs="Times New Roman"/>
        </w:rPr>
        <w:t xml:space="preserve">The controversy courted by the eventual, limited publication of </w:t>
      </w:r>
      <w:proofErr w:type="spellStart"/>
      <w:r w:rsidR="00B667F7">
        <w:rPr>
          <w:rFonts w:ascii="Times New Roman" w:hAnsi="Times New Roman" w:cs="Times New Roman"/>
          <w:i/>
        </w:rPr>
        <w:t>Maldoror</w:t>
      </w:r>
      <w:proofErr w:type="spellEnd"/>
      <w:r w:rsidR="00B667F7">
        <w:rPr>
          <w:rFonts w:ascii="Times New Roman" w:hAnsi="Times New Roman" w:cs="Times New Roman"/>
        </w:rPr>
        <w:t xml:space="preserve"> under </w:t>
      </w:r>
      <w:proofErr w:type="spellStart"/>
      <w:r w:rsidR="00B667F7">
        <w:rPr>
          <w:rFonts w:ascii="Times New Roman" w:hAnsi="Times New Roman" w:cs="Times New Roman"/>
        </w:rPr>
        <w:t>Ducasse’s</w:t>
      </w:r>
      <w:proofErr w:type="spellEnd"/>
      <w:r w:rsidR="00B667F7">
        <w:rPr>
          <w:rFonts w:ascii="Times New Roman" w:hAnsi="Times New Roman" w:cs="Times New Roman"/>
        </w:rPr>
        <w:t xml:space="preserve"> pseudonym, the indifference</w:t>
      </w:r>
      <w:r w:rsidR="00AF53F7">
        <w:rPr>
          <w:rFonts w:ascii="Times New Roman" w:hAnsi="Times New Roman" w:cs="Times New Roman"/>
        </w:rPr>
        <w:t xml:space="preserve"> greeted by</w:t>
      </w:r>
      <w:r w:rsidR="00DE3075">
        <w:rPr>
          <w:rFonts w:ascii="Times New Roman" w:hAnsi="Times New Roman" w:cs="Times New Roman"/>
        </w:rPr>
        <w:t xml:space="preserve"> his</w:t>
      </w:r>
      <w:r w:rsidR="00DA636B">
        <w:rPr>
          <w:rFonts w:ascii="Times New Roman" w:hAnsi="Times New Roman" w:cs="Times New Roman"/>
        </w:rPr>
        <w:t xml:space="preserve"> </w:t>
      </w:r>
      <w:r w:rsidR="00B667F7">
        <w:rPr>
          <w:rFonts w:ascii="Times New Roman" w:hAnsi="Times New Roman" w:cs="Times New Roman"/>
          <w:i/>
        </w:rPr>
        <w:t>Poems</w:t>
      </w:r>
      <w:r w:rsidR="00DF4BD4">
        <w:rPr>
          <w:rFonts w:ascii="Times New Roman" w:hAnsi="Times New Roman" w:cs="Times New Roman"/>
        </w:rPr>
        <w:t>,</w:t>
      </w:r>
      <w:r w:rsidR="00B667F7">
        <w:rPr>
          <w:rFonts w:ascii="Times New Roman" w:hAnsi="Times New Roman" w:cs="Times New Roman"/>
        </w:rPr>
        <w:t xml:space="preserve"> and his early death</w:t>
      </w:r>
      <w:r w:rsidR="00FE41A6">
        <w:rPr>
          <w:rFonts w:ascii="Times New Roman" w:hAnsi="Times New Roman" w:cs="Times New Roman"/>
        </w:rPr>
        <w:t>,</w:t>
      </w:r>
      <w:r w:rsidR="00B667F7">
        <w:rPr>
          <w:rFonts w:ascii="Times New Roman" w:hAnsi="Times New Roman" w:cs="Times New Roman"/>
        </w:rPr>
        <w:t xml:space="preserve"> nearly </w:t>
      </w:r>
      <w:r w:rsidR="008E0FEC">
        <w:rPr>
          <w:rFonts w:ascii="Times New Roman" w:hAnsi="Times New Roman" w:cs="Times New Roman"/>
        </w:rPr>
        <w:t xml:space="preserve">completed the effacement of </w:t>
      </w:r>
      <w:r w:rsidR="008E0FEC">
        <w:rPr>
          <w:rFonts w:ascii="Times New Roman" w:hAnsi="Times New Roman" w:cs="Times New Roman"/>
        </w:rPr>
        <w:lastRenderedPageBreak/>
        <w:t xml:space="preserve">subjectivity and authorship his works seem to invite. </w:t>
      </w:r>
      <w:r w:rsidR="00DF4BD4">
        <w:rPr>
          <w:rFonts w:ascii="Times New Roman" w:hAnsi="Times New Roman" w:cs="Times New Roman"/>
        </w:rPr>
        <w:t xml:space="preserve">Yet the enduring qualities of his work have been of continuing importance to </w:t>
      </w:r>
      <w:r w:rsidR="00AF53F7">
        <w:rPr>
          <w:rFonts w:ascii="Times New Roman" w:hAnsi="Times New Roman" w:cs="Times New Roman"/>
        </w:rPr>
        <w:t xml:space="preserve">movements of </w:t>
      </w:r>
      <w:r w:rsidR="00DF4BD4">
        <w:rPr>
          <w:rFonts w:ascii="Times New Roman" w:hAnsi="Times New Roman" w:cs="Times New Roman"/>
        </w:rPr>
        <w:t xml:space="preserve">aesthetic radicalism. Lautréamont’s attack on the institution of literature resounded in the avant-garde, particularly in Surrealism, in which all forms of rationalism – literary, social and philosophical – were considered as objects of </w:t>
      </w:r>
      <w:r w:rsidR="001B5B06">
        <w:rPr>
          <w:rFonts w:ascii="Times New Roman" w:hAnsi="Times New Roman" w:cs="Times New Roman"/>
        </w:rPr>
        <w:t xml:space="preserve">deconstructive critique. </w:t>
      </w:r>
    </w:p>
    <w:p w:rsidR="00943298" w:rsidRDefault="00943298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122491" w:rsidRDefault="001B5B06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of </w:t>
      </w:r>
      <w:proofErr w:type="spellStart"/>
      <w:r>
        <w:rPr>
          <w:rFonts w:ascii="Times New Roman" w:hAnsi="Times New Roman" w:cs="Times New Roman"/>
        </w:rPr>
        <w:t>Maldoror</w:t>
      </w:r>
      <w:proofErr w:type="spellEnd"/>
      <w:r>
        <w:rPr>
          <w:rFonts w:ascii="Times New Roman" w:hAnsi="Times New Roman" w:cs="Times New Roman"/>
        </w:rPr>
        <w:t xml:space="preserve"> in the eponymous work is a master of disguise and personification of metaphysical evil, and can thus be considered as representative of a wider symbolic battle against tradition, </w:t>
      </w:r>
      <w:r w:rsidR="005B687E">
        <w:rPr>
          <w:rFonts w:ascii="Times New Roman" w:hAnsi="Times New Roman" w:cs="Times New Roman"/>
        </w:rPr>
        <w:t>originality</w:t>
      </w:r>
      <w:r>
        <w:rPr>
          <w:rFonts w:ascii="Times New Roman" w:hAnsi="Times New Roman" w:cs="Times New Roman"/>
        </w:rPr>
        <w:t xml:space="preserve"> and notions of decency</w:t>
      </w:r>
      <w:r w:rsidR="005B687E">
        <w:rPr>
          <w:rFonts w:ascii="Times New Roman" w:hAnsi="Times New Roman" w:cs="Times New Roman"/>
        </w:rPr>
        <w:t xml:space="preserve"> and sincerity</w:t>
      </w:r>
      <w:r>
        <w:rPr>
          <w:rFonts w:ascii="Times New Roman" w:hAnsi="Times New Roman" w:cs="Times New Roman"/>
        </w:rPr>
        <w:t xml:space="preserve">. </w:t>
      </w:r>
      <w:r w:rsidR="00943298">
        <w:rPr>
          <w:rFonts w:ascii="Times New Roman" w:hAnsi="Times New Roman" w:cs="Times New Roman"/>
        </w:rPr>
        <w:t>The narrative position</w:t>
      </w:r>
      <w:r w:rsidR="00E92761">
        <w:rPr>
          <w:rFonts w:ascii="Times New Roman" w:hAnsi="Times New Roman" w:cs="Times New Roman"/>
        </w:rPr>
        <w:t xml:space="preserve"> is frequently </w:t>
      </w:r>
      <w:proofErr w:type="spellStart"/>
      <w:r w:rsidR="00E92761">
        <w:rPr>
          <w:rFonts w:ascii="Times New Roman" w:hAnsi="Times New Roman" w:cs="Times New Roman"/>
        </w:rPr>
        <w:t>ironised</w:t>
      </w:r>
      <w:proofErr w:type="spellEnd"/>
      <w:r w:rsidR="00E92761">
        <w:rPr>
          <w:rFonts w:ascii="Times New Roman" w:hAnsi="Times New Roman" w:cs="Times New Roman"/>
        </w:rPr>
        <w:t xml:space="preserve">, raising attention to the constructed nature of the text and </w:t>
      </w:r>
      <w:del w:id="0" w:author="Vassiliki Kolocotroni" w:date="2013-07-19T10:29:00Z">
        <w:r w:rsidR="005B687E" w:rsidDel="006711D9">
          <w:rPr>
            <w:rFonts w:ascii="Times New Roman" w:hAnsi="Times New Roman" w:cs="Times New Roman"/>
          </w:rPr>
          <w:delText>apostrophising</w:delText>
        </w:r>
        <w:r w:rsidR="00E92761" w:rsidDel="006711D9">
          <w:rPr>
            <w:rFonts w:ascii="Times New Roman" w:hAnsi="Times New Roman" w:cs="Times New Roman"/>
          </w:rPr>
          <w:delText xml:space="preserve"> </w:delText>
        </w:r>
      </w:del>
      <w:ins w:id="1" w:author="Vassiliki Kolocotroni" w:date="2013-07-19T10:29:00Z">
        <w:r w:rsidR="006711D9">
          <w:rPr>
            <w:rFonts w:ascii="Times New Roman" w:hAnsi="Times New Roman" w:cs="Times New Roman"/>
          </w:rPr>
          <w:t>addressing</w:t>
        </w:r>
        <w:r w:rsidR="006711D9">
          <w:rPr>
            <w:rFonts w:ascii="Times New Roman" w:hAnsi="Times New Roman" w:cs="Times New Roman"/>
          </w:rPr>
          <w:t xml:space="preserve"> </w:t>
        </w:r>
      </w:ins>
      <w:r w:rsidR="00E92761">
        <w:rPr>
          <w:rFonts w:ascii="Times New Roman" w:hAnsi="Times New Roman" w:cs="Times New Roman"/>
        </w:rPr>
        <w:t xml:space="preserve">the reader </w:t>
      </w:r>
      <w:ins w:id="2" w:author="Vassiliki Kolocotroni" w:date="2013-07-19T10:30:00Z">
        <w:r w:rsidR="006711D9">
          <w:rPr>
            <w:rFonts w:ascii="Times New Roman" w:hAnsi="Times New Roman" w:cs="Times New Roman"/>
          </w:rPr>
          <w:t xml:space="preserve">directly </w:t>
        </w:r>
      </w:ins>
      <w:r w:rsidR="00E92761">
        <w:rPr>
          <w:rFonts w:ascii="Times New Roman" w:hAnsi="Times New Roman" w:cs="Times New Roman"/>
        </w:rPr>
        <w:t xml:space="preserve">as </w:t>
      </w:r>
      <w:del w:id="3" w:author="Vassiliki Kolocotroni" w:date="2013-07-19T10:30:00Z">
        <w:r w:rsidR="00E92761" w:rsidDel="006711D9">
          <w:rPr>
            <w:rFonts w:ascii="Times New Roman" w:hAnsi="Times New Roman" w:cs="Times New Roman"/>
          </w:rPr>
          <w:delText>performative of</w:delText>
        </w:r>
      </w:del>
      <w:ins w:id="4" w:author="Vassiliki Kolocotroni" w:date="2013-07-19T10:30:00Z">
        <w:r w:rsidR="006711D9">
          <w:rPr>
            <w:rFonts w:ascii="Times New Roman" w:hAnsi="Times New Roman" w:cs="Times New Roman"/>
          </w:rPr>
          <w:t>implicated in</w:t>
        </w:r>
      </w:ins>
      <w:r w:rsidR="00E92761">
        <w:rPr>
          <w:rFonts w:ascii="Times New Roman" w:hAnsi="Times New Roman" w:cs="Times New Roman"/>
        </w:rPr>
        <w:t xml:space="preserve"> the ethical positions </w:t>
      </w:r>
      <w:del w:id="5" w:author="Vassiliki Kolocotroni" w:date="2013-07-19T10:30:00Z">
        <w:r w:rsidR="00E92761" w:rsidDel="006711D9">
          <w:rPr>
            <w:rFonts w:ascii="Times New Roman" w:hAnsi="Times New Roman" w:cs="Times New Roman"/>
          </w:rPr>
          <w:delText xml:space="preserve">and constructions </w:delText>
        </w:r>
      </w:del>
      <w:r w:rsidR="00E92761">
        <w:rPr>
          <w:rFonts w:ascii="Times New Roman" w:hAnsi="Times New Roman" w:cs="Times New Roman"/>
        </w:rPr>
        <w:t xml:space="preserve">of the work. Opening up a sense of poetic </w:t>
      </w:r>
      <w:del w:id="6" w:author="Vassiliki Kolocotroni" w:date="2013-07-19T10:31:00Z">
        <w:r w:rsidR="00E92761" w:rsidDel="006711D9">
          <w:rPr>
            <w:rFonts w:ascii="Times New Roman" w:hAnsi="Times New Roman" w:cs="Times New Roman"/>
          </w:rPr>
          <w:delText>franchise</w:delText>
        </w:r>
      </w:del>
      <w:ins w:id="7" w:author="Vassiliki Kolocotroni" w:date="2013-07-19T10:31:00Z">
        <w:r w:rsidR="006711D9">
          <w:rPr>
            <w:rFonts w:ascii="Times New Roman" w:hAnsi="Times New Roman" w:cs="Times New Roman"/>
          </w:rPr>
          <w:t>licence</w:t>
        </w:r>
      </w:ins>
      <w:r w:rsidR="00E92761">
        <w:rPr>
          <w:rFonts w:ascii="Times New Roman" w:hAnsi="Times New Roman" w:cs="Times New Roman"/>
        </w:rPr>
        <w:t>, Lautréamont invites a democratisation of literary production, stating that ‘Poetry must</w:t>
      </w:r>
      <w:r w:rsidR="005B687E">
        <w:rPr>
          <w:rFonts w:ascii="Times New Roman" w:hAnsi="Times New Roman" w:cs="Times New Roman"/>
        </w:rPr>
        <w:t xml:space="preserve"> be</w:t>
      </w:r>
      <w:r w:rsidR="00E92761">
        <w:rPr>
          <w:rFonts w:ascii="Times New Roman" w:hAnsi="Times New Roman" w:cs="Times New Roman"/>
        </w:rPr>
        <w:t xml:space="preserve"> made by all. Not by one.’ </w:t>
      </w:r>
      <w:r w:rsidR="00E406D9">
        <w:rPr>
          <w:rFonts w:ascii="Times New Roman" w:hAnsi="Times New Roman" w:cs="Times New Roman"/>
        </w:rPr>
        <w:t xml:space="preserve">This coincides with his borrowings from and infiltration of literary genres and subjects from the Greek myths to Milton, Scott, Byron and </w:t>
      </w:r>
      <w:r w:rsidR="006711D9">
        <w:rPr>
          <w:rFonts w:ascii="Times New Roman" w:hAnsi="Times New Roman" w:cs="Times New Roman"/>
        </w:rPr>
        <w:t>BAUDELAIRE</w:t>
      </w:r>
      <w:r w:rsidR="00B91781">
        <w:rPr>
          <w:rFonts w:ascii="Times New Roman" w:hAnsi="Times New Roman" w:cs="Times New Roman"/>
        </w:rPr>
        <w:t xml:space="preserve">. He went as far as to suggest that contemporary literature must spring from not only a revisionist impulse, but a kind of violence on established forms: ‘Plagiarism is necessary. It is implied in the idea of progress. It [...] eliminates a false idea, replaces it with the right idea.’ </w:t>
      </w:r>
      <w:r w:rsidR="00037698">
        <w:rPr>
          <w:rFonts w:ascii="Times New Roman" w:hAnsi="Times New Roman" w:cs="Times New Roman"/>
        </w:rPr>
        <w:t>Lautréamont’s logic of negation, refusal and contradiction presents a text of resistance that should be understood in the overall context as a process-oriented critique of sense-making and anthropocentrism</w:t>
      </w:r>
      <w:r w:rsidR="00D11F5F">
        <w:rPr>
          <w:rFonts w:ascii="Times New Roman" w:hAnsi="Times New Roman" w:cs="Times New Roman"/>
        </w:rPr>
        <w:t>. His work remains challenging in its own right, not only as a key source of twentie</w:t>
      </w:r>
      <w:r w:rsidR="00EF61B1">
        <w:rPr>
          <w:rFonts w:ascii="Times New Roman" w:hAnsi="Times New Roman" w:cs="Times New Roman"/>
        </w:rPr>
        <w:t>th-century literary experimentation.</w:t>
      </w:r>
    </w:p>
    <w:p w:rsidR="00D11F5F" w:rsidRDefault="00D11F5F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D11F5F" w:rsidRDefault="00DD463B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List of Works</w:t>
      </w:r>
    </w:p>
    <w:p w:rsidR="00DD463B" w:rsidRDefault="00DA636B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Les </w:t>
      </w:r>
      <w:r w:rsidR="00DD463B">
        <w:rPr>
          <w:rFonts w:ascii="Times New Roman" w:hAnsi="Times New Roman" w:cs="Times New Roman"/>
          <w:i/>
        </w:rPr>
        <w:t xml:space="preserve">Chants de </w:t>
      </w:r>
      <w:proofErr w:type="spellStart"/>
      <w:r w:rsidR="00DD463B">
        <w:rPr>
          <w:rFonts w:ascii="Times New Roman" w:hAnsi="Times New Roman" w:cs="Times New Roman"/>
          <w:i/>
        </w:rPr>
        <w:t>Maldoror</w:t>
      </w:r>
      <w:proofErr w:type="spellEnd"/>
      <w:r w:rsidR="00DD463B">
        <w:rPr>
          <w:rFonts w:ascii="Times New Roman" w:hAnsi="Times New Roman" w:cs="Times New Roman"/>
        </w:rPr>
        <w:t xml:space="preserve"> (1869) </w:t>
      </w:r>
    </w:p>
    <w:p w:rsidR="00DD463B" w:rsidRPr="00DD463B" w:rsidRDefault="00DA636B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Les </w:t>
      </w:r>
      <w:proofErr w:type="spellStart"/>
      <w:r w:rsidR="00DD463B">
        <w:rPr>
          <w:rFonts w:ascii="Times New Roman" w:hAnsi="Times New Roman" w:cs="Times New Roman"/>
          <w:i/>
        </w:rPr>
        <w:t>Póesies</w:t>
      </w:r>
      <w:proofErr w:type="spellEnd"/>
      <w:r w:rsidR="00DD463B">
        <w:rPr>
          <w:rFonts w:ascii="Times New Roman" w:hAnsi="Times New Roman" w:cs="Times New Roman"/>
        </w:rPr>
        <w:t xml:space="preserve"> (1970)</w:t>
      </w:r>
    </w:p>
    <w:p w:rsidR="00DD463B" w:rsidRDefault="00DD463B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Maldoror</w:t>
      </w:r>
      <w:proofErr w:type="spellEnd"/>
      <w:r>
        <w:rPr>
          <w:rFonts w:ascii="Times New Roman" w:hAnsi="Times New Roman" w:cs="Times New Roman"/>
          <w:i/>
        </w:rPr>
        <w:t xml:space="preserve"> and Poems</w:t>
      </w:r>
      <w:r>
        <w:rPr>
          <w:rFonts w:ascii="Times New Roman" w:hAnsi="Times New Roman" w:cs="Times New Roman"/>
        </w:rPr>
        <w:t>, trans. Paul Knight (London: Penguin, 1978)</w:t>
      </w:r>
    </w:p>
    <w:p w:rsidR="004D190D" w:rsidRDefault="004D190D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4D190D" w:rsidRDefault="004D190D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References and Further Reading</w:t>
      </w:r>
    </w:p>
    <w:p w:rsidR="002C7549" w:rsidRPr="002C7549" w:rsidRDefault="002C7549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Balakian</w:t>
      </w:r>
      <w:proofErr w:type="spellEnd"/>
      <w:r>
        <w:rPr>
          <w:rFonts w:ascii="Times New Roman" w:hAnsi="Times New Roman" w:cs="Times New Roman"/>
        </w:rPr>
        <w:t xml:space="preserve">, A (1972), </w:t>
      </w:r>
      <w:r>
        <w:rPr>
          <w:rFonts w:ascii="Times New Roman" w:hAnsi="Times New Roman" w:cs="Times New Roman"/>
          <w:i/>
        </w:rPr>
        <w:t>Surrealism: The Road to the Absolute</w:t>
      </w:r>
      <w:r>
        <w:rPr>
          <w:rFonts w:ascii="Times New Roman" w:hAnsi="Times New Roman" w:cs="Times New Roman"/>
        </w:rPr>
        <w:t xml:space="preserve">, London: Allen and </w:t>
      </w:r>
      <w:proofErr w:type="spellStart"/>
      <w:r>
        <w:rPr>
          <w:rFonts w:ascii="Times New Roman" w:hAnsi="Times New Roman" w:cs="Times New Roman"/>
        </w:rPr>
        <w:t>Unwin</w:t>
      </w:r>
      <w:proofErr w:type="spellEnd"/>
      <w:r>
        <w:rPr>
          <w:rFonts w:ascii="Times New Roman" w:hAnsi="Times New Roman" w:cs="Times New Roman"/>
        </w:rPr>
        <w:t>.</w:t>
      </w:r>
    </w:p>
    <w:p w:rsidR="00DD3E3E" w:rsidRPr="00DD3E3E" w:rsidRDefault="00DD3E3E" w:rsidP="00677764">
      <w:pPr>
        <w:spacing w:line="480" w:lineRule="auto"/>
        <w:contextualSpacing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Polizzotti</w:t>
      </w:r>
      <w:proofErr w:type="spellEnd"/>
      <w:r>
        <w:rPr>
          <w:rFonts w:ascii="Times New Roman" w:hAnsi="Times New Roman" w:cs="Times New Roman"/>
        </w:rPr>
        <w:t xml:space="preserve">, M (1994), </w:t>
      </w:r>
      <w:r>
        <w:rPr>
          <w:rFonts w:ascii="Times New Roman" w:hAnsi="Times New Roman" w:cs="Times New Roman"/>
          <w:i/>
        </w:rPr>
        <w:t>Lautréamont Nomad</w:t>
      </w:r>
      <w:r>
        <w:rPr>
          <w:rFonts w:ascii="Times New Roman" w:hAnsi="Times New Roman" w:cs="Times New Roman"/>
        </w:rPr>
        <w:t>, Paris</w:t>
      </w:r>
      <w:ins w:id="8" w:author="Vassiliki Kolocotroni" w:date="2013-07-19T10:32:00Z">
        <w:r w:rsidR="006711D9">
          <w:rPr>
            <w:rFonts w:ascii="Times New Roman" w:hAnsi="Times New Roman" w:cs="Times New Roman"/>
          </w:rPr>
          <w:t>:</w:t>
        </w:r>
      </w:ins>
      <w:del w:id="9" w:author="Vassiliki Kolocotroni" w:date="2013-07-19T10:32:00Z">
        <w:r w:rsidDel="006711D9">
          <w:rPr>
            <w:rFonts w:ascii="Times New Roman" w:hAnsi="Times New Roman" w:cs="Times New Roman"/>
          </w:rPr>
          <w:delText>;</w:delText>
        </w:r>
      </w:del>
      <w:r>
        <w:rPr>
          <w:rFonts w:ascii="Times New Roman" w:hAnsi="Times New Roman" w:cs="Times New Roman"/>
        </w:rPr>
        <w:t xml:space="preserve"> London: </w:t>
      </w:r>
      <w:proofErr w:type="spellStart"/>
      <w:r>
        <w:rPr>
          <w:rFonts w:ascii="Times New Roman" w:hAnsi="Times New Roman" w:cs="Times New Roman"/>
        </w:rPr>
        <w:t>Alyscamps</w:t>
      </w:r>
      <w:proofErr w:type="spellEnd"/>
      <w:r>
        <w:rPr>
          <w:rFonts w:ascii="Times New Roman" w:hAnsi="Times New Roman" w:cs="Times New Roman"/>
        </w:rPr>
        <w:t xml:space="preserve"> Press.</w:t>
      </w:r>
      <w:r>
        <w:rPr>
          <w:rFonts w:ascii="Times New Roman" w:hAnsi="Times New Roman" w:cs="Times New Roman"/>
          <w:i/>
        </w:rPr>
        <w:t xml:space="preserve"> </w:t>
      </w:r>
    </w:p>
    <w:p w:rsidR="004D190D" w:rsidRPr="002C7549" w:rsidRDefault="002C7549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Pondrom</w:t>
      </w:r>
      <w:proofErr w:type="spellEnd"/>
      <w:r>
        <w:rPr>
          <w:rFonts w:ascii="Times New Roman" w:hAnsi="Times New Roman" w:cs="Times New Roman"/>
        </w:rPr>
        <w:t xml:space="preserve">, C (1974), </w:t>
      </w:r>
      <w:r>
        <w:rPr>
          <w:rFonts w:ascii="Times New Roman" w:hAnsi="Times New Roman" w:cs="Times New Roman"/>
          <w:i/>
        </w:rPr>
        <w:t>The Road From Paris: French Influence on English Poetry 1900-1920</w:t>
      </w:r>
      <w:r>
        <w:rPr>
          <w:rFonts w:ascii="Times New Roman" w:hAnsi="Times New Roman" w:cs="Times New Roman"/>
        </w:rPr>
        <w:t>, Cambridge</w:t>
      </w:r>
      <w:ins w:id="10" w:author="Vassiliki Kolocotroni" w:date="2013-07-19T10:32:00Z">
        <w:r w:rsidR="006711D9">
          <w:rPr>
            <w:rFonts w:ascii="Times New Roman" w:hAnsi="Times New Roman" w:cs="Times New Roman"/>
          </w:rPr>
          <w:t>:</w:t>
        </w:r>
      </w:ins>
      <w:bookmarkStart w:id="11" w:name="_GoBack"/>
      <w:bookmarkEnd w:id="11"/>
      <w:del w:id="12" w:author="Vassiliki Kolocotroni" w:date="2013-07-19T10:32:00Z">
        <w:r w:rsidDel="006711D9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Cambridge University Press.</w:t>
      </w:r>
    </w:p>
    <w:p w:rsidR="004D190D" w:rsidRDefault="004D190D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Young, A (1981), </w:t>
      </w:r>
      <w:r>
        <w:rPr>
          <w:rFonts w:ascii="Times New Roman" w:hAnsi="Times New Roman" w:cs="Times New Roman"/>
          <w:i/>
        </w:rPr>
        <w:t>Dada and After: Extremist Modernism and English Literature</w:t>
      </w:r>
      <w:r>
        <w:rPr>
          <w:rFonts w:ascii="Times New Roman" w:hAnsi="Times New Roman" w:cs="Times New Roman"/>
        </w:rPr>
        <w:t>, Manchester: Manchester University Press</w:t>
      </w:r>
      <w:r w:rsidR="002C7549">
        <w:rPr>
          <w:rFonts w:ascii="Times New Roman" w:hAnsi="Times New Roman" w:cs="Times New Roman"/>
        </w:rPr>
        <w:t>.</w:t>
      </w:r>
    </w:p>
    <w:p w:rsidR="002C7549" w:rsidRDefault="002C7549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Zweig, P (1972), </w:t>
      </w:r>
      <w:r>
        <w:rPr>
          <w:rFonts w:ascii="Times New Roman" w:hAnsi="Times New Roman" w:cs="Times New Roman"/>
          <w:i/>
        </w:rPr>
        <w:t>Lautréamont: The Violent Narcissus</w:t>
      </w:r>
      <w:r>
        <w:rPr>
          <w:rFonts w:ascii="Times New Roman" w:hAnsi="Times New Roman" w:cs="Times New Roman"/>
        </w:rPr>
        <w:t xml:space="preserve">, New York: </w:t>
      </w:r>
      <w:proofErr w:type="spellStart"/>
      <w:r>
        <w:rPr>
          <w:rFonts w:ascii="Times New Roman" w:hAnsi="Times New Roman" w:cs="Times New Roman"/>
        </w:rPr>
        <w:t>Kennikat</w:t>
      </w:r>
      <w:proofErr w:type="spellEnd"/>
      <w:r>
        <w:rPr>
          <w:rFonts w:ascii="Times New Roman" w:hAnsi="Times New Roman" w:cs="Times New Roman"/>
        </w:rPr>
        <w:t xml:space="preserve"> Press</w:t>
      </w:r>
      <w:r w:rsidR="006C0CD2">
        <w:rPr>
          <w:rFonts w:ascii="Times New Roman" w:hAnsi="Times New Roman" w:cs="Times New Roman"/>
        </w:rPr>
        <w:t>.</w:t>
      </w:r>
    </w:p>
    <w:p w:rsidR="008F2041" w:rsidRDefault="008F2041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:rsidR="008F2041" w:rsidRPr="008F2041" w:rsidRDefault="008F2041" w:rsidP="00677764">
      <w:pPr>
        <w:spacing w:line="48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Alasdair Menmuir</w:t>
      </w:r>
    </w:p>
    <w:sectPr w:rsidR="008F2041" w:rsidRPr="008F2041" w:rsidSect="009F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33"/>
    <w:rsid w:val="00037698"/>
    <w:rsid w:val="000C7D09"/>
    <w:rsid w:val="000D307B"/>
    <w:rsid w:val="00122491"/>
    <w:rsid w:val="00174B85"/>
    <w:rsid w:val="00184A8F"/>
    <w:rsid w:val="001B5B06"/>
    <w:rsid w:val="002829EC"/>
    <w:rsid w:val="002C7549"/>
    <w:rsid w:val="00363333"/>
    <w:rsid w:val="004366C2"/>
    <w:rsid w:val="00457F5E"/>
    <w:rsid w:val="004D190D"/>
    <w:rsid w:val="004E6EA0"/>
    <w:rsid w:val="005A6E82"/>
    <w:rsid w:val="005B687E"/>
    <w:rsid w:val="006548C8"/>
    <w:rsid w:val="00665F42"/>
    <w:rsid w:val="006711D9"/>
    <w:rsid w:val="00677764"/>
    <w:rsid w:val="006C0CD2"/>
    <w:rsid w:val="007E5F01"/>
    <w:rsid w:val="008E0FEC"/>
    <w:rsid w:val="008F2041"/>
    <w:rsid w:val="008F452A"/>
    <w:rsid w:val="00943298"/>
    <w:rsid w:val="009D77A9"/>
    <w:rsid w:val="009F7558"/>
    <w:rsid w:val="00A85918"/>
    <w:rsid w:val="00AF53F7"/>
    <w:rsid w:val="00B667F7"/>
    <w:rsid w:val="00B7785B"/>
    <w:rsid w:val="00B91781"/>
    <w:rsid w:val="00BF2ECE"/>
    <w:rsid w:val="00C32C6E"/>
    <w:rsid w:val="00C35CF4"/>
    <w:rsid w:val="00C94A0C"/>
    <w:rsid w:val="00D11F5F"/>
    <w:rsid w:val="00DA636B"/>
    <w:rsid w:val="00DD3E3E"/>
    <w:rsid w:val="00DD463B"/>
    <w:rsid w:val="00DE3075"/>
    <w:rsid w:val="00DF4BD4"/>
    <w:rsid w:val="00E406D9"/>
    <w:rsid w:val="00E92761"/>
    <w:rsid w:val="00EF61B1"/>
    <w:rsid w:val="00F316BB"/>
    <w:rsid w:val="00FE41A6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1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1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1D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1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705</Words>
  <Characters>4020</Characters>
  <Application>Microsoft Macintosh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Alasdair</dc:creator>
  <cp:lastModifiedBy>Vassiliki Kolocotroni</cp:lastModifiedBy>
  <cp:revision>2</cp:revision>
  <dcterms:created xsi:type="dcterms:W3CDTF">2013-07-19T09:33:00Z</dcterms:created>
  <dcterms:modified xsi:type="dcterms:W3CDTF">2013-07-19T09:33:00Z</dcterms:modified>
</cp:coreProperties>
</file>