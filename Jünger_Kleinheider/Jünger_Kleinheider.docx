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B6" w:rsidRPr="0064703E" w:rsidRDefault="001C1FEC">
      <w:pPr>
        <w:rPr>
          <w:rFonts w:ascii="Times New Roman" w:hAnsi="Times New Roman" w:cs="Times New Roman"/>
          <w:b/>
          <w:sz w:val="24"/>
          <w:szCs w:val="24"/>
        </w:rPr>
      </w:pPr>
      <w:r w:rsidRPr="0064703E">
        <w:rPr>
          <w:rFonts w:ascii="Times New Roman" w:hAnsi="Times New Roman" w:cs="Times New Roman"/>
          <w:b/>
          <w:sz w:val="24"/>
          <w:szCs w:val="24"/>
        </w:rPr>
        <w:t xml:space="preserve">Ernst </w:t>
      </w:r>
      <w:proofErr w:type="spellStart"/>
      <w:r w:rsidRPr="0064703E">
        <w:rPr>
          <w:rFonts w:ascii="Times New Roman" w:hAnsi="Times New Roman" w:cs="Times New Roman"/>
          <w:b/>
          <w:sz w:val="24"/>
          <w:szCs w:val="24"/>
        </w:rPr>
        <w:t>Jünger</w:t>
      </w:r>
      <w:proofErr w:type="spellEnd"/>
      <w:r w:rsidR="0064703E" w:rsidRPr="0064703E">
        <w:rPr>
          <w:rFonts w:ascii="Times New Roman" w:hAnsi="Times New Roman" w:cs="Times New Roman"/>
          <w:b/>
          <w:sz w:val="24"/>
          <w:szCs w:val="24"/>
        </w:rPr>
        <w:t xml:space="preserve"> (1895 – 1998)</w:t>
      </w:r>
    </w:p>
    <w:p w:rsidR="0099774C" w:rsidRPr="0064703E" w:rsidRDefault="0099774C">
      <w:pPr>
        <w:rPr>
          <w:rFonts w:ascii="Times New Roman" w:hAnsi="Times New Roman" w:cs="Times New Roman"/>
          <w:sz w:val="24"/>
          <w:szCs w:val="24"/>
        </w:rPr>
      </w:pPr>
    </w:p>
    <w:p w:rsidR="00831E22" w:rsidRPr="0064703E" w:rsidRDefault="001C1FEC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Ernst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ins w:id="0" w:author="Tobias Boes" w:date="2012-08-20T14:41:00Z">
        <w:r w:rsidR="0064703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" w:author="Tobias Boes" w:date="2012-08-20T14:41:00Z">
        <w:r w:rsidRPr="0064703E" w:rsidDel="0064703E">
          <w:rPr>
            <w:rFonts w:ascii="Times New Roman" w:hAnsi="Times New Roman" w:cs="Times New Roman"/>
            <w:sz w:val="24"/>
            <w:szCs w:val="24"/>
          </w:rPr>
          <w:delText xml:space="preserve">, born in 1895, </w:delText>
        </w:r>
      </w:del>
      <w:r w:rsidRPr="0064703E">
        <w:rPr>
          <w:rFonts w:ascii="Times New Roman" w:hAnsi="Times New Roman" w:cs="Times New Roman"/>
          <w:sz w:val="24"/>
          <w:szCs w:val="24"/>
        </w:rPr>
        <w:t>was a German writer</w:t>
      </w:r>
      <w:r w:rsidR="00C21D36" w:rsidRPr="0064703E">
        <w:rPr>
          <w:rFonts w:ascii="Times New Roman" w:hAnsi="Times New Roman" w:cs="Times New Roman"/>
          <w:sz w:val="24"/>
          <w:szCs w:val="24"/>
        </w:rPr>
        <w:t xml:space="preserve"> of war accounts, diaries, novels, and political and theoretical essays.  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99774C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99774C" w:rsidRPr="0064703E">
        <w:rPr>
          <w:rFonts w:ascii="Times New Roman" w:hAnsi="Times New Roman" w:cs="Times New Roman"/>
          <w:sz w:val="24"/>
          <w:szCs w:val="24"/>
        </w:rPr>
        <w:t xml:space="preserve"> b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ody of work is broad and varied, </w:t>
      </w:r>
      <w:r w:rsidR="005E627E" w:rsidRPr="0064703E">
        <w:rPr>
          <w:rFonts w:ascii="Times New Roman" w:hAnsi="Times New Roman" w:cs="Times New Roman"/>
          <w:sz w:val="24"/>
          <w:szCs w:val="24"/>
        </w:rPr>
        <w:t>he is most often associated with his work of the 1920s and 1930s, which embraces an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 aesthetic </w:t>
      </w:r>
      <w:r w:rsidR="005E627E" w:rsidRPr="0064703E">
        <w:rPr>
          <w:rFonts w:ascii="Times New Roman" w:hAnsi="Times New Roman" w:cs="Times New Roman"/>
          <w:sz w:val="24"/>
          <w:szCs w:val="24"/>
        </w:rPr>
        <w:t>of</w:t>
      </w:r>
      <w:r w:rsidR="0099774C" w:rsidRPr="0064703E">
        <w:rPr>
          <w:rFonts w:ascii="Times New Roman" w:hAnsi="Times New Roman" w:cs="Times New Roman"/>
          <w:sz w:val="24"/>
          <w:szCs w:val="24"/>
        </w:rPr>
        <w:t xml:space="preserve"> war, destruction, pain, and technology as the key to aesthetic and experiential fulfillment.  </w:t>
      </w:r>
    </w:p>
    <w:p w:rsidR="00DA6844" w:rsidRPr="0064703E" w:rsidRDefault="00DA6844">
      <w:pPr>
        <w:rPr>
          <w:rFonts w:ascii="Times New Roman" w:hAnsi="Times New Roman" w:cs="Times New Roman"/>
          <w:sz w:val="24"/>
          <w:szCs w:val="24"/>
        </w:rPr>
      </w:pPr>
    </w:p>
    <w:p w:rsidR="00831E22" w:rsidRPr="0064703E" w:rsidRDefault="00DA68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was born to a middle class family in Heidelberg and grew up in Hannover.  After serving briefly with the French Foreign Legion, </w:t>
      </w:r>
      <w:del w:id="2" w:author="Tobias Boes" w:date="2012-08-20T14:41:00Z">
        <w:r w:rsidRPr="0064703E" w:rsidDel="0064703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volunteered at the outbreak of World War I </w:t>
      </w:r>
      <w:proofErr w:type="gramStart"/>
      <w:r w:rsidRPr="0064703E">
        <w:rPr>
          <w:rFonts w:ascii="Times New Roman" w:hAnsi="Times New Roman" w:cs="Times New Roman"/>
          <w:sz w:val="24"/>
          <w:szCs w:val="24"/>
        </w:rPr>
        <w:t>and  served</w:t>
      </w:r>
      <w:proofErr w:type="gram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in the German army </w:t>
      </w:r>
      <w:r w:rsidRPr="0064703E">
        <w:rPr>
          <w:rFonts w:ascii="Times New Roman" w:hAnsi="Times New Roman" w:cs="Times New Roman"/>
          <w:sz w:val="24"/>
          <w:szCs w:val="24"/>
        </w:rPr>
        <w:t>on the Western Front for the duration of the war.  He was wounded several times and</w:t>
      </w:r>
      <w:r w:rsidR="00AD3235" w:rsidRPr="0064703E">
        <w:rPr>
          <w:rFonts w:ascii="Times New Roman" w:hAnsi="Times New Roman" w:cs="Times New Roman"/>
          <w:sz w:val="24"/>
          <w:szCs w:val="24"/>
        </w:rPr>
        <w:t>,</w:t>
      </w:r>
      <w:r w:rsidRPr="0064703E">
        <w:rPr>
          <w:rFonts w:ascii="Times New Roman" w:hAnsi="Times New Roman" w:cs="Times New Roman"/>
          <w:sz w:val="24"/>
          <w:szCs w:val="24"/>
        </w:rPr>
        <w:t xml:space="preserve"> among other awards, </w:t>
      </w:r>
      <w:r w:rsidR="00AD3235" w:rsidRPr="0064703E">
        <w:rPr>
          <w:rFonts w:ascii="Times New Roman" w:hAnsi="Times New Roman" w:cs="Times New Roman"/>
          <w:sz w:val="24"/>
          <w:szCs w:val="24"/>
        </w:rPr>
        <w:t>received</w:t>
      </w:r>
      <w:r w:rsidRPr="0064703E">
        <w:rPr>
          <w:rFonts w:ascii="Times New Roman" w:hAnsi="Times New Roman" w:cs="Times New Roman"/>
          <w:sz w:val="24"/>
          <w:szCs w:val="24"/>
        </w:rPr>
        <w:t xml:space="preserve"> the Pour le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M</w:t>
      </w:r>
      <w:r w:rsidR="00AD3235" w:rsidRPr="0064703E">
        <w:rPr>
          <w:rFonts w:ascii="Times New Roman" w:hAnsi="Times New Roman" w:cs="Times New Roman"/>
          <w:sz w:val="24"/>
          <w:szCs w:val="24"/>
        </w:rPr>
        <w:t>érite</w:t>
      </w:r>
      <w:proofErr w:type="spellEnd"/>
      <w:r w:rsidR="00AD3235" w:rsidRPr="0064703E">
        <w:rPr>
          <w:rFonts w:ascii="Times New Roman" w:hAnsi="Times New Roman" w:cs="Times New Roman"/>
          <w:sz w:val="24"/>
          <w:szCs w:val="24"/>
        </w:rPr>
        <w:t>, the highest military honor at the tim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e.  </w:t>
      </w:r>
      <w:proofErr w:type="spellStart"/>
      <w:r w:rsidR="005E627E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AD3235" w:rsidRPr="0064703E">
        <w:rPr>
          <w:rFonts w:ascii="Times New Roman" w:hAnsi="Times New Roman" w:cs="Times New Roman"/>
          <w:sz w:val="24"/>
          <w:szCs w:val="24"/>
        </w:rPr>
        <w:t xml:space="preserve"> war experiences serve as the basis for much of his literary work during the 1920s and 1930s.  </w:t>
      </w:r>
      <w:ins w:id="3" w:author="Tobias Boes" w:date="2012-08-20T14:43:00Z">
        <w:r w:rsidR="0064703E">
          <w:rPr>
            <w:rFonts w:ascii="Times New Roman" w:hAnsi="Times New Roman" w:cs="Times New Roman"/>
            <w:i/>
            <w:sz w:val="24"/>
            <w:szCs w:val="24"/>
          </w:rPr>
          <w:t xml:space="preserve">In </w:t>
        </w:r>
        <w:proofErr w:type="spellStart"/>
        <w:r w:rsidR="0064703E">
          <w:rPr>
            <w:rFonts w:ascii="Times New Roman" w:hAnsi="Times New Roman" w:cs="Times New Roman"/>
            <w:i/>
            <w:sz w:val="24"/>
            <w:szCs w:val="24"/>
          </w:rPr>
          <w:t>Stahlgewittern</w:t>
        </w:r>
        <w:proofErr w:type="spellEnd"/>
        <w:r w:rsidR="0064703E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ins w:id="4" w:author="Tobias Boes" w:date="2012-08-20T14:44:00Z">
        <w:r w:rsidR="0064703E">
          <w:rPr>
            <w:rFonts w:ascii="Times New Roman" w:hAnsi="Times New Roman" w:cs="Times New Roman"/>
            <w:sz w:val="24"/>
            <w:szCs w:val="24"/>
          </w:rPr>
          <w:t>(</w:t>
        </w:r>
      </w:ins>
      <w:r w:rsidR="00F25E14" w:rsidRPr="0064703E">
        <w:rPr>
          <w:rFonts w:ascii="Times New Roman" w:hAnsi="Times New Roman" w:cs="Times New Roman"/>
          <w:i/>
          <w:sz w:val="24"/>
          <w:szCs w:val="24"/>
        </w:rPr>
        <w:t>Storm of Steel</w:t>
      </w:r>
      <w:ins w:id="5" w:author="Tobias Boes" w:date="2012-08-20T14:44:00Z">
        <w:r w:rsidR="0064703E">
          <w:rPr>
            <w:rFonts w:ascii="Times New Roman" w:hAnsi="Times New Roman" w:cs="Times New Roman"/>
            <w:sz w:val="24"/>
            <w:szCs w:val="24"/>
          </w:rPr>
          <w:t>)</w:t>
        </w:r>
      </w:ins>
      <w:r w:rsidR="00AD3235" w:rsidRPr="0064703E">
        <w:rPr>
          <w:rFonts w:ascii="Times New Roman" w:hAnsi="Times New Roman" w:cs="Times New Roman"/>
          <w:sz w:val="24"/>
          <w:szCs w:val="24"/>
        </w:rPr>
        <w:t>, first published in 1920 and re-issued in no less than seven editions up until 1979</w:t>
      </w:r>
      <w:r w:rsidR="002128F4" w:rsidRPr="0064703E">
        <w:rPr>
          <w:rFonts w:ascii="Times New Roman" w:hAnsi="Times New Roman" w:cs="Times New Roman"/>
          <w:sz w:val="24"/>
          <w:szCs w:val="24"/>
        </w:rPr>
        <w:t>, describes</w:t>
      </w:r>
      <w:r w:rsidR="00AD3235" w:rsidRPr="0064703E">
        <w:rPr>
          <w:rFonts w:ascii="Times New Roman" w:hAnsi="Times New Roman" w:cs="Times New Roman"/>
          <w:sz w:val="24"/>
          <w:szCs w:val="24"/>
        </w:rPr>
        <w:t xml:space="preserve"> the sights, sounds, and experiences of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trench </w:t>
      </w:r>
      <w:r w:rsidR="00AD3235" w:rsidRPr="0064703E">
        <w:rPr>
          <w:rFonts w:ascii="Times New Roman" w:hAnsi="Times New Roman" w:cs="Times New Roman"/>
          <w:sz w:val="24"/>
          <w:szCs w:val="24"/>
        </w:rPr>
        <w:t>warfare</w:t>
      </w:r>
      <w:r w:rsidR="002128F4" w:rsidRPr="0064703E">
        <w:rPr>
          <w:rFonts w:ascii="Times New Roman" w:hAnsi="Times New Roman" w:cs="Times New Roman"/>
          <w:sz w:val="24"/>
          <w:szCs w:val="24"/>
        </w:rPr>
        <w:t>.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  The book is noted for its objective and often distanced account of battlefield experience.</w:t>
      </w:r>
      <w:r w:rsidR="00AD3235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His other works during this period include other memoirs</w:t>
      </w:r>
      <w:r w:rsidR="00A1535C" w:rsidRPr="0064703E">
        <w:rPr>
          <w:rFonts w:ascii="Times New Roman" w:hAnsi="Times New Roman" w:cs="Times New Roman"/>
          <w:sz w:val="24"/>
          <w:szCs w:val="24"/>
        </w:rPr>
        <w:t>, contributions to military training manuals,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and political and theoretical essays, </w:t>
      </w:r>
      <w:r w:rsidR="00B514D0" w:rsidRPr="0064703E">
        <w:rPr>
          <w:rFonts w:ascii="Times New Roman" w:hAnsi="Times New Roman" w:cs="Times New Roman"/>
          <w:sz w:val="24"/>
          <w:szCs w:val="24"/>
        </w:rPr>
        <w:t>which often appeared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in right-wing journals. </w:t>
      </w:r>
      <w:r w:rsidR="00635016" w:rsidRPr="0064703E">
        <w:rPr>
          <w:rFonts w:ascii="Times New Roman" w:hAnsi="Times New Roman" w:cs="Times New Roman"/>
          <w:sz w:val="24"/>
          <w:szCs w:val="24"/>
        </w:rPr>
        <w:t>In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F25E14" w:rsidRPr="0064703E">
        <w:rPr>
          <w:rFonts w:ascii="Times New Roman" w:hAnsi="Times New Roman" w:cs="Times New Roman"/>
          <w:i/>
          <w:sz w:val="24"/>
          <w:szCs w:val="24"/>
        </w:rPr>
        <w:t>Combat as Inner Experience</w:t>
      </w:r>
      <w:r w:rsidR="002128F4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(1922), 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Fire and</w:t>
      </w:r>
      <w:r w:rsidR="002128F4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Blood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(1925), 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Total Mobilization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(1931)</w:t>
      </w:r>
      <w:r w:rsidR="002128F4" w:rsidRPr="0064703E">
        <w:rPr>
          <w:rFonts w:ascii="Times New Roman" w:hAnsi="Times New Roman" w:cs="Times New Roman"/>
          <w:sz w:val="24"/>
          <w:szCs w:val="24"/>
        </w:rPr>
        <w:t>,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The Worker</w:t>
      </w:r>
      <w:r w:rsidR="002128F4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(1932), and </w:t>
      </w:r>
      <w:r w:rsidR="00F25E14" w:rsidRPr="0064703E">
        <w:rPr>
          <w:rFonts w:ascii="Times New Roman" w:hAnsi="Times New Roman" w:cs="Times New Roman"/>
          <w:i/>
          <w:sz w:val="24"/>
          <w:szCs w:val="24"/>
        </w:rPr>
        <w:t>On Pain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(1934)</w:t>
      </w:r>
      <w:commentRangeEnd w:id="6"/>
      <w:r w:rsidR="0064703E">
        <w:rPr>
          <w:rStyle w:val="CommentReference"/>
        </w:rPr>
        <w:commentReference w:id="6"/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1E0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F211E0" w:rsidRPr="0064703E">
        <w:rPr>
          <w:rFonts w:ascii="Times New Roman" w:hAnsi="Times New Roman" w:cs="Times New Roman"/>
          <w:sz w:val="24"/>
          <w:szCs w:val="24"/>
        </w:rPr>
        <w:t xml:space="preserve"> theorizes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F25E14" w:rsidRPr="0064703E">
        <w:rPr>
          <w:rFonts w:ascii="Times New Roman" w:hAnsi="Times New Roman" w:cs="Times New Roman"/>
          <w:sz w:val="24"/>
          <w:szCs w:val="24"/>
        </w:rPr>
        <w:t xml:space="preserve">transcendence through pain and violence, as well </w:t>
      </w:r>
      <w:r w:rsidR="00635016" w:rsidRPr="0064703E">
        <w:rPr>
          <w:rFonts w:ascii="Times New Roman" w:hAnsi="Times New Roman" w:cs="Times New Roman"/>
          <w:sz w:val="24"/>
          <w:szCs w:val="24"/>
        </w:rPr>
        <w:t>a</w:t>
      </w:r>
      <w:r w:rsidR="00F25E14" w:rsidRPr="0064703E">
        <w:rPr>
          <w:rFonts w:ascii="Times New Roman" w:hAnsi="Times New Roman" w:cs="Times New Roman"/>
          <w:sz w:val="24"/>
          <w:szCs w:val="24"/>
        </w:rPr>
        <w:t>s a</w:t>
      </w:r>
      <w:r w:rsidR="00635016" w:rsidRPr="0064703E">
        <w:rPr>
          <w:rFonts w:ascii="Times New Roman" w:hAnsi="Times New Roman" w:cs="Times New Roman"/>
          <w:sz w:val="24"/>
          <w:szCs w:val="24"/>
        </w:rPr>
        <w:t xml:space="preserve"> social order based on an embracing of warfare and on a symbiosis with</w:t>
      </w:r>
      <w:r w:rsidR="00B514D0" w:rsidRPr="0064703E">
        <w:rPr>
          <w:rFonts w:ascii="Times New Roman" w:hAnsi="Times New Roman" w:cs="Times New Roman"/>
          <w:sz w:val="24"/>
          <w:szCs w:val="24"/>
        </w:rPr>
        <w:t xml:space="preserve"> – especially, visual – </w:t>
      </w:r>
      <w:r w:rsidR="00635016" w:rsidRPr="0064703E">
        <w:rPr>
          <w:rFonts w:ascii="Times New Roman" w:hAnsi="Times New Roman" w:cs="Times New Roman"/>
          <w:sz w:val="24"/>
          <w:szCs w:val="24"/>
        </w:rPr>
        <w:t>technology</w:t>
      </w:r>
      <w:r w:rsidR="00B514D0" w:rsidRPr="0064703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514D0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B514D0" w:rsidRPr="0064703E">
        <w:rPr>
          <w:rFonts w:ascii="Times New Roman" w:hAnsi="Times New Roman" w:cs="Times New Roman"/>
          <w:sz w:val="24"/>
          <w:szCs w:val="24"/>
        </w:rPr>
        <w:t xml:space="preserve"> also contributed essays 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to </w:t>
      </w:r>
      <w:r w:rsidR="00B514D0" w:rsidRPr="0064703E">
        <w:rPr>
          <w:rFonts w:ascii="Times New Roman" w:hAnsi="Times New Roman" w:cs="Times New Roman"/>
          <w:sz w:val="24"/>
          <w:szCs w:val="24"/>
        </w:rPr>
        <w:t>and assisted in the editing of photography volumes during this period, including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gefährliche</w:t>
      </w:r>
      <w:proofErr w:type="spellEnd"/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Augenblick</w:t>
      </w:r>
      <w:proofErr w:type="spellEnd"/>
      <w:r w:rsidR="00814236" w:rsidRPr="0064703E">
        <w:rPr>
          <w:rFonts w:ascii="Times New Roman" w:hAnsi="Times New Roman" w:cs="Times New Roman"/>
          <w:sz w:val="24"/>
          <w:szCs w:val="24"/>
        </w:rPr>
        <w:t xml:space="preserve"> (1931) and </w:t>
      </w:r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="00814236" w:rsidRPr="0064703E">
        <w:rPr>
          <w:rFonts w:ascii="Times New Roman" w:hAnsi="Times New Roman" w:cs="Times New Roman"/>
          <w:i/>
          <w:sz w:val="24"/>
          <w:szCs w:val="24"/>
        </w:rPr>
        <w:t>veränderte</w:t>
      </w:r>
      <w:proofErr w:type="spellEnd"/>
      <w:r w:rsidR="00814236" w:rsidRPr="0064703E">
        <w:rPr>
          <w:rFonts w:ascii="Times New Roman" w:hAnsi="Times New Roman" w:cs="Times New Roman"/>
          <w:i/>
          <w:sz w:val="24"/>
          <w:szCs w:val="24"/>
        </w:rPr>
        <w:t xml:space="preserve"> Welt</w:t>
      </w:r>
      <w:r w:rsidR="00814236" w:rsidRPr="0064703E">
        <w:rPr>
          <w:rFonts w:ascii="Times New Roman" w:hAnsi="Times New Roman" w:cs="Times New Roman"/>
          <w:sz w:val="24"/>
          <w:szCs w:val="24"/>
        </w:rPr>
        <w:t xml:space="preserve"> (1933).</w:t>
      </w:r>
      <w:r w:rsidR="00A1535C" w:rsidRPr="00647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5D2" w:rsidRPr="0064703E" w:rsidRDefault="00D625D2">
      <w:pPr>
        <w:rPr>
          <w:rFonts w:ascii="Times New Roman" w:hAnsi="Times New Roman" w:cs="Times New Roman"/>
          <w:sz w:val="24"/>
          <w:szCs w:val="24"/>
        </w:rPr>
      </w:pPr>
    </w:p>
    <w:p w:rsidR="00A1535C" w:rsidRPr="0064703E" w:rsidRDefault="00D625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both utilized and reacted to modernist literary forms.  </w:t>
      </w:r>
      <w:r w:rsidR="00C2711B" w:rsidRPr="0064703E">
        <w:rPr>
          <w:rFonts w:ascii="Times New Roman" w:hAnsi="Times New Roman" w:cs="Times New Roman"/>
          <w:sz w:val="24"/>
          <w:szCs w:val="24"/>
        </w:rPr>
        <w:t>His oeuvre contains a</w:t>
      </w:r>
      <w:r w:rsidRPr="0064703E">
        <w:rPr>
          <w:rFonts w:ascii="Times New Roman" w:hAnsi="Times New Roman" w:cs="Times New Roman"/>
          <w:sz w:val="24"/>
          <w:szCs w:val="24"/>
        </w:rPr>
        <w:t>spects of new objectivity, expressionism</w:t>
      </w:r>
      <w:r w:rsidR="00745148" w:rsidRPr="0064703E">
        <w:rPr>
          <w:rFonts w:ascii="Times New Roman" w:hAnsi="Times New Roman" w:cs="Times New Roman"/>
          <w:sz w:val="24"/>
          <w:szCs w:val="24"/>
        </w:rPr>
        <w:t>,</w:t>
      </w:r>
      <w:r w:rsidRPr="0064703E">
        <w:rPr>
          <w:rFonts w:ascii="Times New Roman" w:hAnsi="Times New Roman" w:cs="Times New Roman"/>
          <w:sz w:val="24"/>
          <w:szCs w:val="24"/>
        </w:rPr>
        <w:t xml:space="preserve"> and magical realism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.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gramStart"/>
      <w:r w:rsidR="00C2711B" w:rsidRPr="0064703E">
        <w:rPr>
          <w:rFonts w:ascii="Times New Roman" w:hAnsi="Times New Roman" w:cs="Times New Roman"/>
          <w:sz w:val="24"/>
          <w:szCs w:val="24"/>
        </w:rPr>
        <w:t>his work was held in esteem by the Nazis</w:t>
      </w:r>
      <w:proofErr w:type="gram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11B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 distanced himself from the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National Socialist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movement.  His 1939 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>On the Marble Cliffs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is often interpreted as a parable of the failures of </w:t>
      </w:r>
      <w:r w:rsidR="00F211E0" w:rsidRPr="0064703E">
        <w:rPr>
          <w:rFonts w:ascii="Times New Roman" w:hAnsi="Times New Roman" w:cs="Times New Roman"/>
          <w:sz w:val="24"/>
          <w:szCs w:val="24"/>
        </w:rPr>
        <w:t>the movement</w:t>
      </w:r>
      <w:r w:rsidR="00C2711B" w:rsidRPr="0064703E">
        <w:rPr>
          <w:rFonts w:ascii="Times New Roman" w:hAnsi="Times New Roman" w:cs="Times New Roman"/>
          <w:sz w:val="24"/>
          <w:szCs w:val="24"/>
        </w:rPr>
        <w:t>.</w:t>
      </w:r>
      <w:r w:rsidR="00F211E0" w:rsidRPr="0064703E">
        <w:rPr>
          <w:rFonts w:ascii="Times New Roman" w:hAnsi="Times New Roman" w:cs="Times New Roman"/>
          <w:sz w:val="24"/>
          <w:szCs w:val="24"/>
        </w:rPr>
        <w:t xml:space="preserve"> 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11B" w:rsidRPr="0064703E">
        <w:rPr>
          <w:rFonts w:ascii="Times New Roman" w:hAnsi="Times New Roman" w:cs="Times New Roman"/>
          <w:sz w:val="24"/>
          <w:szCs w:val="24"/>
        </w:rPr>
        <w:t>Jünger’s</w:t>
      </w:r>
      <w:proofErr w:type="spellEnd"/>
      <w:r w:rsidR="00C2711B" w:rsidRPr="0064703E">
        <w:rPr>
          <w:rFonts w:ascii="Times New Roman" w:hAnsi="Times New Roman" w:cs="Times New Roman"/>
          <w:sz w:val="24"/>
          <w:szCs w:val="24"/>
        </w:rPr>
        <w:t xml:space="preserve"> later works include his diaries in 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 xml:space="preserve">Reflections 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(1949), </w:t>
      </w:r>
      <w:del w:id="7" w:author="Tobias Boes" w:date="2012-08-20T14:44:00Z">
        <w:r w:rsidR="00745148" w:rsidRPr="0064703E" w:rsidDel="0064703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45148" w:rsidRPr="0064703E">
        <w:rPr>
          <w:rFonts w:ascii="Times New Roman" w:hAnsi="Times New Roman" w:cs="Times New Roman"/>
          <w:sz w:val="24"/>
          <w:szCs w:val="24"/>
        </w:rPr>
        <w:t xml:space="preserve">the science fiction work </w:t>
      </w:r>
      <w:r w:rsidR="00366FD6" w:rsidRPr="0064703E">
        <w:rPr>
          <w:rFonts w:ascii="Times New Roman" w:hAnsi="Times New Roman" w:cs="Times New Roman"/>
          <w:i/>
          <w:sz w:val="24"/>
          <w:szCs w:val="24"/>
        </w:rPr>
        <w:t>The Glass Bees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(1957), and 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an account of his experiments with </w:t>
      </w:r>
      <w:proofErr w:type="gramStart"/>
      <w:r w:rsidR="00745148" w:rsidRPr="0064703E">
        <w:rPr>
          <w:rFonts w:ascii="Times New Roman" w:hAnsi="Times New Roman" w:cs="Times New Roman"/>
          <w:sz w:val="24"/>
          <w:szCs w:val="24"/>
        </w:rPr>
        <w:t>LSD</w:t>
      </w:r>
      <w:r w:rsidR="00C2711B" w:rsidRPr="0064703E">
        <w:rPr>
          <w:rFonts w:ascii="Times New Roman" w:hAnsi="Times New Roman" w:cs="Times New Roman"/>
          <w:sz w:val="24"/>
          <w:szCs w:val="24"/>
        </w:rPr>
        <w:t xml:space="preserve">  </w:t>
      </w:r>
      <w:r w:rsidR="00366FD6" w:rsidRPr="0064703E">
        <w:rPr>
          <w:rFonts w:ascii="Times New Roman" w:hAnsi="Times New Roman" w:cs="Times New Roman"/>
          <w:sz w:val="24"/>
          <w:szCs w:val="24"/>
        </w:rPr>
        <w:t>entitled</w:t>
      </w:r>
      <w:proofErr w:type="gramEnd"/>
      <w:r w:rsidR="00366FD6"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D6" w:rsidRPr="0064703E">
        <w:rPr>
          <w:rFonts w:ascii="Times New Roman" w:hAnsi="Times New Roman" w:cs="Times New Roman"/>
          <w:i/>
          <w:sz w:val="24"/>
          <w:szCs w:val="24"/>
        </w:rPr>
        <w:t>Annäherungen</w:t>
      </w:r>
      <w:proofErr w:type="spellEnd"/>
      <w:r w:rsidR="00366FD6" w:rsidRPr="0064703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745148" w:rsidRPr="0064703E">
        <w:rPr>
          <w:rFonts w:ascii="Times New Roman" w:hAnsi="Times New Roman" w:cs="Times New Roman"/>
          <w:sz w:val="24"/>
          <w:szCs w:val="24"/>
        </w:rPr>
        <w:t xml:space="preserve">1970).  The ideological underpinnings of his - especially early - work has made </w:t>
      </w:r>
      <w:proofErr w:type="spellStart"/>
      <w:r w:rsidR="00745148"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="00745148" w:rsidRPr="0064703E">
        <w:rPr>
          <w:rFonts w:ascii="Times New Roman" w:hAnsi="Times New Roman" w:cs="Times New Roman"/>
          <w:sz w:val="24"/>
          <w:szCs w:val="24"/>
        </w:rPr>
        <w:t xml:space="preserve"> a controversial literary and social figure</w:t>
      </w:r>
      <w:r w:rsidR="005E627E" w:rsidRPr="0064703E">
        <w:rPr>
          <w:rFonts w:ascii="Times New Roman" w:hAnsi="Times New Roman" w:cs="Times New Roman"/>
          <w:sz w:val="24"/>
          <w:szCs w:val="24"/>
        </w:rPr>
        <w:t xml:space="preserve"> in Germany, although he remained a </w:t>
      </w:r>
      <w:proofErr w:type="gramStart"/>
      <w:r w:rsidR="005E627E" w:rsidRPr="0064703E">
        <w:rPr>
          <w:rFonts w:ascii="Times New Roman" w:hAnsi="Times New Roman" w:cs="Times New Roman"/>
          <w:sz w:val="24"/>
          <w:szCs w:val="24"/>
        </w:rPr>
        <w:t>highly-respected</w:t>
      </w:r>
      <w:proofErr w:type="gramEnd"/>
      <w:r w:rsidR="005E627E" w:rsidRPr="0064703E">
        <w:rPr>
          <w:rFonts w:ascii="Times New Roman" w:hAnsi="Times New Roman" w:cs="Times New Roman"/>
          <w:sz w:val="24"/>
          <w:szCs w:val="24"/>
        </w:rPr>
        <w:t xml:space="preserve"> member of literary and intellect</w:t>
      </w:r>
      <w:r w:rsidR="00814236" w:rsidRPr="0064703E">
        <w:rPr>
          <w:rFonts w:ascii="Times New Roman" w:hAnsi="Times New Roman" w:cs="Times New Roman"/>
          <w:sz w:val="24"/>
          <w:szCs w:val="24"/>
        </w:rPr>
        <w:t>ual circles throughout his life.  He received</w:t>
      </w:r>
      <w:r w:rsidR="00366FD6" w:rsidRPr="0064703E">
        <w:rPr>
          <w:rFonts w:ascii="Times New Roman" w:hAnsi="Times New Roman" w:cs="Times New Roman"/>
          <w:sz w:val="24"/>
          <w:szCs w:val="24"/>
        </w:rPr>
        <w:t xml:space="preserve"> numerous awards, including </w:t>
      </w:r>
      <w:r w:rsidR="008860B5" w:rsidRPr="0064703E">
        <w:rPr>
          <w:rFonts w:ascii="Times New Roman" w:hAnsi="Times New Roman" w:cs="Times New Roman"/>
          <w:sz w:val="24"/>
          <w:szCs w:val="24"/>
        </w:rPr>
        <w:t xml:space="preserve">the Goethe Prize, one of Germany’s highest literary distinctions.  </w:t>
      </w:r>
      <w:r w:rsidR="00745148" w:rsidRPr="0064703E">
        <w:rPr>
          <w:rFonts w:ascii="Times New Roman" w:hAnsi="Times New Roman" w:cs="Times New Roman"/>
          <w:sz w:val="24"/>
          <w:szCs w:val="24"/>
        </w:rPr>
        <w:t>He wrote prolifically until his death in 1998</w:t>
      </w:r>
      <w:r w:rsidR="005E627E" w:rsidRPr="0064703E">
        <w:rPr>
          <w:rFonts w:ascii="Times New Roman" w:hAnsi="Times New Roman" w:cs="Times New Roman"/>
          <w:sz w:val="24"/>
          <w:szCs w:val="24"/>
        </w:rPr>
        <w:t>.</w:t>
      </w:r>
    </w:p>
    <w:p w:rsidR="00404136" w:rsidRDefault="00404136">
      <w:pPr>
        <w:rPr>
          <w:ins w:id="8" w:author="Tobias Boes" w:date="2012-08-20T14:44:00Z"/>
          <w:rFonts w:ascii="Times New Roman" w:hAnsi="Times New Roman" w:cs="Times New Roman"/>
          <w:sz w:val="24"/>
          <w:szCs w:val="24"/>
        </w:rPr>
      </w:pPr>
    </w:p>
    <w:p w:rsidR="0064703E" w:rsidRPr="0064703E" w:rsidRDefault="0064703E">
      <w:pPr>
        <w:rPr>
          <w:ins w:id="9" w:author="Tobias Boes" w:date="2012-08-20T14:44:00Z"/>
          <w:rFonts w:ascii="Times New Roman" w:hAnsi="Times New Roman" w:cs="Times New Roman"/>
          <w:b/>
          <w:sz w:val="24"/>
          <w:szCs w:val="24"/>
          <w:rPrChange w:id="10" w:author="Tobias Boes" w:date="2012-08-20T14:47:00Z">
            <w:rPr>
              <w:ins w:id="11" w:author="Tobias Boes" w:date="2012-08-20T14:44:00Z"/>
              <w:rFonts w:ascii="Times New Roman" w:hAnsi="Times New Roman" w:cs="Times New Roman"/>
              <w:sz w:val="24"/>
              <w:szCs w:val="24"/>
            </w:rPr>
          </w:rPrChange>
        </w:rPr>
      </w:pPr>
      <w:ins w:id="12" w:author="Tobias Boes" w:date="2012-08-20T14:44:00Z">
        <w:r w:rsidRPr="0064703E">
          <w:rPr>
            <w:rFonts w:ascii="Times New Roman" w:hAnsi="Times New Roman" w:cs="Times New Roman"/>
            <w:b/>
            <w:sz w:val="24"/>
            <w:szCs w:val="24"/>
            <w:rPrChange w:id="13" w:author="Tobias Boes" w:date="2012-08-20T14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Key Works</w:t>
        </w:r>
      </w:ins>
    </w:p>
    <w:p w:rsidR="0064703E" w:rsidRDefault="0064703E">
      <w:pPr>
        <w:rPr>
          <w:ins w:id="14" w:author="Tobias Boes" w:date="2012-08-20T14:44:00Z"/>
          <w:rFonts w:ascii="Times New Roman" w:hAnsi="Times New Roman" w:cs="Times New Roman"/>
          <w:sz w:val="24"/>
          <w:szCs w:val="24"/>
        </w:rPr>
      </w:pPr>
    </w:p>
    <w:p w:rsidR="0064703E" w:rsidRDefault="0064703E">
      <w:pPr>
        <w:rPr>
          <w:ins w:id="15" w:author="Tobias Boes" w:date="2012-08-20T14:45:00Z"/>
          <w:rFonts w:ascii="Times New Roman" w:hAnsi="Times New Roman" w:cs="Times New Roman"/>
          <w:sz w:val="24"/>
          <w:szCs w:val="24"/>
        </w:rPr>
      </w:pPr>
      <w:commentRangeStart w:id="16"/>
      <w:ins w:id="17" w:author="Tobias Boes" w:date="2012-08-20T14:45:00Z">
        <w:r>
          <w:rPr>
            <w:rFonts w:ascii="Times New Roman" w:hAnsi="Times New Roman" w:cs="Times New Roman"/>
            <w:i/>
            <w:sz w:val="24"/>
            <w:szCs w:val="24"/>
          </w:rPr>
          <w:t xml:space="preserve">In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</w:rPr>
          <w:t>Stahlgewittern</w:t>
        </w:r>
        <w:proofErr w:type="spellEnd"/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 xml:space="preserve">(1920, </w:t>
        </w:r>
        <w:r>
          <w:rPr>
            <w:rFonts w:ascii="Times New Roman" w:hAnsi="Times New Roman" w:cs="Times New Roman"/>
            <w:i/>
            <w:sz w:val="24"/>
            <w:szCs w:val="24"/>
          </w:rPr>
          <w:t>Storm of Steel</w:t>
        </w:r>
        <w:r>
          <w:rPr>
            <w:rFonts w:ascii="Times New Roman" w:hAnsi="Times New Roman" w:cs="Times New Roman"/>
            <w:sz w:val="24"/>
            <w:szCs w:val="24"/>
          </w:rPr>
          <w:t xml:space="preserve"> [insert date of first English translation here</w:t>
        </w:r>
      </w:ins>
      <w:ins w:id="18" w:author="Tobias Boes" w:date="2012-08-20T14:46:00Z">
        <w:r>
          <w:rPr>
            <w:rFonts w:ascii="Times New Roman" w:hAnsi="Times New Roman" w:cs="Times New Roman"/>
            <w:sz w:val="24"/>
            <w:szCs w:val="24"/>
          </w:rPr>
          <w:t>]</w:t>
        </w:r>
      </w:ins>
      <w:ins w:id="19" w:author="Tobias Boes" w:date="2012-08-20T14:45:00Z">
        <w:r>
          <w:rPr>
            <w:rFonts w:ascii="Times New Roman" w:hAnsi="Times New Roman" w:cs="Times New Roman"/>
            <w:sz w:val="24"/>
            <w:szCs w:val="24"/>
          </w:rPr>
          <w:t>)</w:t>
        </w:r>
      </w:ins>
    </w:p>
    <w:p w:rsidR="0064703E" w:rsidRPr="0064703E" w:rsidRDefault="0064703E">
      <w:pPr>
        <w:rPr>
          <w:ins w:id="20" w:author="Tobias Boes" w:date="2012-08-20T14:44:00Z"/>
          <w:rFonts w:ascii="Times New Roman" w:hAnsi="Times New Roman" w:cs="Times New Roman"/>
          <w:sz w:val="24"/>
          <w:szCs w:val="24"/>
        </w:rPr>
      </w:pPr>
      <w:ins w:id="21" w:author="Tobias Boes" w:date="2012-08-20T14:45:00Z">
        <w:r>
          <w:rPr>
            <w:rFonts w:ascii="Times New Roman" w:hAnsi="Times New Roman" w:cs="Times New Roman"/>
            <w:i/>
            <w:sz w:val="24"/>
            <w:szCs w:val="24"/>
          </w:rPr>
          <w:t xml:space="preserve">Der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</w:rPr>
          <w:t>gefä</w:t>
        </w:r>
      </w:ins>
      <w:ins w:id="22" w:author="Tobias Boes" w:date="2012-08-20T14:46:00Z">
        <w:r>
          <w:rPr>
            <w:rFonts w:ascii="Times New Roman" w:hAnsi="Times New Roman" w:cs="Times New Roman"/>
            <w:i/>
            <w:sz w:val="24"/>
            <w:szCs w:val="24"/>
          </w:rPr>
          <w:t>hrliche</w:t>
        </w:r>
        <w:proofErr w:type="spellEnd"/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</w:rPr>
          <w:t>Augenblick</w:t>
        </w:r>
        <w:proofErr w:type="spellEnd"/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(1931)</w:t>
        </w:r>
      </w:ins>
    </w:p>
    <w:commentRangeEnd w:id="16"/>
    <w:p w:rsidR="0064703E" w:rsidRPr="0064703E" w:rsidRDefault="0064703E">
      <w:pPr>
        <w:rPr>
          <w:rFonts w:ascii="Times New Roman" w:hAnsi="Times New Roman" w:cs="Times New Roman"/>
          <w:sz w:val="24"/>
          <w:szCs w:val="24"/>
        </w:rPr>
      </w:pPr>
      <w:ins w:id="23" w:author="Tobias Boes" w:date="2012-08-20T14:46:00Z">
        <w:r>
          <w:rPr>
            <w:rStyle w:val="CommentReference"/>
          </w:rPr>
          <w:commentReference w:id="16"/>
        </w:r>
      </w:ins>
    </w:p>
    <w:p w:rsidR="00F41A88" w:rsidRPr="0064703E" w:rsidRDefault="00F41A88" w:rsidP="00F41A88">
      <w:pPr>
        <w:rPr>
          <w:rFonts w:ascii="Times New Roman" w:hAnsi="Times New Roman" w:cs="Times New Roman"/>
          <w:b/>
          <w:sz w:val="24"/>
          <w:szCs w:val="24"/>
          <w:rPrChange w:id="25" w:author="Tobias Boes" w:date="2012-08-20T14:47:00Z">
            <w:rPr>
              <w:rFonts w:ascii="Times New Roman" w:hAnsi="Times New Roman" w:cs="Times New Roman"/>
              <w:sz w:val="24"/>
              <w:szCs w:val="24"/>
              <w:u w:val="single"/>
            </w:rPr>
          </w:rPrChange>
        </w:rPr>
      </w:pPr>
      <w:r w:rsidRPr="0064703E">
        <w:rPr>
          <w:rFonts w:ascii="Times New Roman" w:hAnsi="Times New Roman" w:cs="Times New Roman"/>
          <w:b/>
          <w:sz w:val="24"/>
          <w:szCs w:val="24"/>
          <w:rPrChange w:id="26" w:author="Tobias Boes" w:date="2012-08-20T14:47:00Z">
            <w:rPr>
              <w:rFonts w:ascii="Times New Roman" w:hAnsi="Times New Roman" w:cs="Times New Roman"/>
              <w:sz w:val="24"/>
              <w:szCs w:val="24"/>
              <w:u w:val="single"/>
            </w:rPr>
          </w:rPrChange>
        </w:rPr>
        <w:lastRenderedPageBreak/>
        <w:t>References and Further Readings</w:t>
      </w:r>
    </w:p>
    <w:p w:rsidR="00F41A88" w:rsidRPr="0064703E" w:rsidDel="0064703E" w:rsidRDefault="00F41A88" w:rsidP="00F41A88">
      <w:pPr>
        <w:rPr>
          <w:del w:id="27" w:author="Tobias Boes" w:date="2012-08-20T14:47:00Z"/>
          <w:rFonts w:ascii="Times New Roman" w:hAnsi="Times New Roman" w:cs="Times New Roman"/>
          <w:sz w:val="24"/>
          <w:szCs w:val="24"/>
        </w:rPr>
      </w:pPr>
    </w:p>
    <w:p w:rsidR="00F41A88" w:rsidRPr="0064703E" w:rsidDel="0064703E" w:rsidRDefault="00F41A88" w:rsidP="00F41A88">
      <w:pPr>
        <w:rPr>
          <w:del w:id="28" w:author="Tobias Boes" w:date="2012-08-20T14:47:00Z"/>
          <w:rFonts w:ascii="Times New Roman" w:hAnsi="Times New Roman" w:cs="Times New Roman"/>
          <w:sz w:val="24"/>
          <w:szCs w:val="24"/>
        </w:rPr>
      </w:pPr>
      <w:del w:id="29" w:author="Tobias Boes" w:date="2012-08-20T14:47:00Z">
        <w:r w:rsidRPr="0064703E" w:rsidDel="0064703E">
          <w:rPr>
            <w:rFonts w:ascii="Times New Roman" w:hAnsi="Times New Roman" w:cs="Times New Roman"/>
            <w:sz w:val="24"/>
            <w:szCs w:val="24"/>
          </w:rPr>
          <w:delText xml:space="preserve">Jünger, E. (2004) </w:delText>
        </w:r>
        <w:r w:rsidRPr="0064703E" w:rsidDel="0064703E">
          <w:rPr>
            <w:rFonts w:ascii="Times New Roman" w:hAnsi="Times New Roman" w:cs="Times New Roman"/>
            <w:i/>
            <w:sz w:val="24"/>
            <w:szCs w:val="24"/>
          </w:rPr>
          <w:delText>Storm of Steel</w:delText>
        </w:r>
        <w:r w:rsidRPr="0064703E" w:rsidDel="0064703E">
          <w:rPr>
            <w:rFonts w:ascii="Times New Roman" w:hAnsi="Times New Roman" w:cs="Times New Roman"/>
            <w:sz w:val="24"/>
            <w:szCs w:val="24"/>
          </w:rPr>
          <w:delText>. Translated from German by M. Hofmann, London: Penguin.</w:delText>
        </w:r>
      </w:del>
    </w:p>
    <w:p w:rsidR="00F41A88" w:rsidRPr="0064703E" w:rsidDel="0064703E" w:rsidRDefault="00F41A88" w:rsidP="00F41A88">
      <w:pPr>
        <w:rPr>
          <w:del w:id="30" w:author="Tobias Boes" w:date="2012-08-20T14:47:00Z"/>
          <w:rFonts w:ascii="Times New Roman" w:hAnsi="Times New Roman" w:cs="Times New Roman"/>
          <w:sz w:val="24"/>
          <w:szCs w:val="24"/>
        </w:rPr>
      </w:pPr>
    </w:p>
    <w:p w:rsidR="00F41A88" w:rsidRPr="0064703E" w:rsidDel="0064703E" w:rsidRDefault="00F41A88" w:rsidP="00F41A88">
      <w:pPr>
        <w:rPr>
          <w:del w:id="31" w:author="Tobias Boes" w:date="2012-08-20T14:47:00Z"/>
          <w:rFonts w:ascii="Times New Roman" w:hAnsi="Times New Roman" w:cs="Times New Roman"/>
          <w:sz w:val="24"/>
          <w:szCs w:val="24"/>
        </w:rPr>
      </w:pPr>
      <w:del w:id="32" w:author="Tobias Boes" w:date="2012-08-20T14:47:00Z">
        <w:r w:rsidRPr="0064703E" w:rsidDel="0064703E">
          <w:rPr>
            <w:rFonts w:ascii="Times New Roman" w:hAnsi="Times New Roman" w:cs="Times New Roman"/>
            <w:sz w:val="24"/>
            <w:szCs w:val="24"/>
          </w:rPr>
          <w:delText xml:space="preserve">-----(1984) </w:delText>
        </w:r>
        <w:r w:rsidRPr="0064703E" w:rsidDel="0064703E">
          <w:rPr>
            <w:rFonts w:ascii="Times New Roman" w:hAnsi="Times New Roman" w:cs="Times New Roman"/>
            <w:i/>
            <w:sz w:val="24"/>
            <w:szCs w:val="24"/>
          </w:rPr>
          <w:delText>On the Marble Cliffs.</w:delText>
        </w:r>
        <w:r w:rsidRPr="0064703E" w:rsidDel="0064703E">
          <w:rPr>
            <w:rFonts w:ascii="Times New Roman" w:hAnsi="Times New Roman" w:cs="Times New Roman"/>
            <w:sz w:val="24"/>
            <w:szCs w:val="24"/>
          </w:rPr>
          <w:delText xml:space="preserve">  Translated from German by S. Hood, London: Penguin.</w:delText>
        </w:r>
      </w:del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Neaman, E.Y. (1999)  </w:t>
      </w:r>
      <w:r w:rsidRPr="0064703E">
        <w:rPr>
          <w:rFonts w:ascii="Times New Roman" w:hAnsi="Times New Roman" w:cs="Times New Roman"/>
          <w:i/>
          <w:sz w:val="24"/>
          <w:szCs w:val="24"/>
          <w:lang w:val="de-DE"/>
          <w:rPrChange w:id="33" w:author="Tobias Boes" w:date="2012-08-20T14:47:00Z">
            <w:rPr>
              <w:rFonts w:ascii="Times New Roman" w:hAnsi="Times New Roman" w:cs="Times New Roman"/>
              <w:sz w:val="24"/>
              <w:szCs w:val="24"/>
              <w:lang w:val="de-DE"/>
            </w:rPr>
          </w:rPrChange>
        </w:rPr>
        <w:t>A Dubious Past: Ernst Jünger and the Politics of Literature after Nazism</w:t>
      </w:r>
      <w:r w:rsidRPr="0064703E">
        <w:rPr>
          <w:rFonts w:ascii="Times New Roman" w:hAnsi="Times New Roman" w:cs="Times New Roman"/>
          <w:sz w:val="24"/>
          <w:szCs w:val="24"/>
          <w:lang w:val="de-DE"/>
        </w:rPr>
        <w:t>, Berkeley: University of California Press.</w:t>
      </w: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Nevin, T. (1996)  </w:t>
      </w:r>
      <w:r w:rsidRPr="0064703E">
        <w:rPr>
          <w:rFonts w:ascii="Times New Roman" w:hAnsi="Times New Roman" w:cs="Times New Roman"/>
          <w:i/>
          <w:sz w:val="24"/>
          <w:szCs w:val="24"/>
          <w:lang w:val="de-DE"/>
        </w:rPr>
        <w:t>Ernst Jünger and Germany: Into the Abyss, 1914-1945,</w:t>
      </w:r>
      <w:r w:rsidRPr="0064703E">
        <w:rPr>
          <w:rFonts w:ascii="Times New Roman" w:hAnsi="Times New Roman" w:cs="Times New Roman"/>
          <w:sz w:val="24"/>
          <w:szCs w:val="24"/>
          <w:lang w:val="de-DE"/>
        </w:rPr>
        <w:t xml:space="preserve">  Durham: Duke University Press.</w:t>
      </w: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F41A88" w:rsidRPr="0064703E" w:rsidRDefault="00F41A88" w:rsidP="00F41A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03E">
        <w:rPr>
          <w:rFonts w:ascii="Times New Roman" w:hAnsi="Times New Roman" w:cs="Times New Roman"/>
          <w:sz w:val="24"/>
          <w:szCs w:val="24"/>
        </w:rPr>
        <w:t>Schwilk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, H. (2010) </w:t>
      </w:r>
      <w:bookmarkStart w:id="34" w:name="_GoBack"/>
      <w:r w:rsidRPr="0064703E">
        <w:rPr>
          <w:rFonts w:ascii="Times New Roman" w:hAnsi="Times New Roman" w:cs="Times New Roman"/>
          <w:i/>
          <w:sz w:val="24"/>
          <w:szCs w:val="24"/>
          <w:rPrChange w:id="35" w:author="Tobias Boes" w:date="2012-08-20T14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Ernst </w:t>
      </w:r>
      <w:proofErr w:type="spellStart"/>
      <w:r w:rsidRPr="0064703E">
        <w:rPr>
          <w:rFonts w:ascii="Times New Roman" w:hAnsi="Times New Roman" w:cs="Times New Roman"/>
          <w:i/>
          <w:sz w:val="24"/>
          <w:szCs w:val="24"/>
          <w:rPrChange w:id="36" w:author="Tobias Boes" w:date="2012-08-20T14:47:00Z">
            <w:rPr>
              <w:rFonts w:ascii="Times New Roman" w:hAnsi="Times New Roman" w:cs="Times New Roman"/>
              <w:sz w:val="24"/>
              <w:szCs w:val="24"/>
            </w:rPr>
          </w:rPrChange>
        </w:rPr>
        <w:t>Jünger</w:t>
      </w:r>
      <w:proofErr w:type="spellEnd"/>
      <w:r w:rsidRPr="0064703E">
        <w:rPr>
          <w:rFonts w:ascii="Times New Roman" w:hAnsi="Times New Roman" w:cs="Times New Roman"/>
          <w:i/>
          <w:sz w:val="24"/>
          <w:szCs w:val="24"/>
          <w:rPrChange w:id="37" w:author="Tobias Boes" w:date="2012-08-20T14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: </w:t>
      </w:r>
      <w:proofErr w:type="spellStart"/>
      <w:r w:rsidRPr="0064703E">
        <w:rPr>
          <w:rFonts w:ascii="Times New Roman" w:hAnsi="Times New Roman" w:cs="Times New Roman"/>
          <w:i/>
          <w:sz w:val="24"/>
          <w:szCs w:val="24"/>
          <w:rPrChange w:id="38" w:author="Tobias Boes" w:date="2012-08-20T14:47:00Z">
            <w:rPr>
              <w:rFonts w:ascii="Times New Roman" w:hAnsi="Times New Roman" w:cs="Times New Roman"/>
              <w:sz w:val="24"/>
              <w:szCs w:val="24"/>
            </w:rPr>
          </w:rPrChange>
        </w:rPr>
        <w:t>Ein</w:t>
      </w:r>
      <w:proofErr w:type="spellEnd"/>
      <w:r w:rsidRPr="0064703E">
        <w:rPr>
          <w:rFonts w:ascii="Times New Roman" w:hAnsi="Times New Roman" w:cs="Times New Roman"/>
          <w:i/>
          <w:sz w:val="24"/>
          <w:szCs w:val="24"/>
          <w:rPrChange w:id="39" w:author="Tobias Boes" w:date="2012-08-20T14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4703E">
        <w:rPr>
          <w:rFonts w:ascii="Times New Roman" w:hAnsi="Times New Roman" w:cs="Times New Roman"/>
          <w:i/>
          <w:sz w:val="24"/>
          <w:szCs w:val="24"/>
          <w:rPrChange w:id="40" w:author="Tobias Boes" w:date="2012-08-20T14:47:00Z">
            <w:rPr>
              <w:rFonts w:ascii="Times New Roman" w:hAnsi="Times New Roman" w:cs="Times New Roman"/>
              <w:sz w:val="24"/>
              <w:szCs w:val="24"/>
            </w:rPr>
          </w:rPrChange>
        </w:rPr>
        <w:t>Jahrhundertleben</w:t>
      </w:r>
      <w:bookmarkEnd w:id="34"/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, Munich: Piper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>.</w:t>
      </w:r>
    </w:p>
    <w:p w:rsidR="00404136" w:rsidRPr="0064703E" w:rsidRDefault="00404136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48A59" wp14:editId="66FC45A8">
            <wp:extent cx="3434080" cy="5135245"/>
            <wp:effectExtent l="19050" t="0" r="0" b="0"/>
            <wp:docPr id="1" name="Picture 1" descr="http://www.juenger-haus.de/uploads/pics/juenger_1918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enger-haus.de/uploads/pics/juenger_1918_WE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Picture from: 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Wilflingen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4703E">
          <w:rPr>
            <w:rStyle w:val="Hyperlink"/>
            <w:rFonts w:ascii="Times New Roman" w:hAnsi="Times New Roman" w:cs="Times New Roman"/>
            <w:sz w:val="24"/>
            <w:szCs w:val="24"/>
          </w:rPr>
          <w:t>http://www.juenger-haus.de/1895-1920,103.html</w:t>
        </w:r>
      </w:hyperlink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092940" wp14:editId="358079AE">
            <wp:extent cx="4614545" cy="5135245"/>
            <wp:effectExtent l="19050" t="0" r="0" b="0"/>
            <wp:docPr id="4" name="Picture 4" descr="http://www.juenger-haus.de/uploads/pics/Juenger_Einstieg_Lebenswe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uenger-haus.de/uploads/pics/Juenger_Einstieg_Lebenswer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  <w:r w:rsidRPr="0064703E">
        <w:rPr>
          <w:rFonts w:ascii="Times New Roman" w:hAnsi="Times New Roman" w:cs="Times New Roman"/>
          <w:sz w:val="24"/>
          <w:szCs w:val="24"/>
        </w:rPr>
        <w:t xml:space="preserve">Picture from: 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Jünger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03E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703E">
        <w:rPr>
          <w:rFonts w:ascii="Times New Roman" w:hAnsi="Times New Roman" w:cs="Times New Roman"/>
          <w:sz w:val="24"/>
          <w:szCs w:val="24"/>
        </w:rPr>
        <w:t>Wilflingen</w:t>
      </w:r>
      <w:proofErr w:type="spellEnd"/>
      <w:r w:rsidRPr="006470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hyperlink r:id="rId9" w:history="1">
        <w:r w:rsidRPr="0064703E">
          <w:rPr>
            <w:rStyle w:val="Hyperlink"/>
            <w:rFonts w:ascii="Times New Roman" w:hAnsi="Times New Roman" w:cs="Times New Roman"/>
            <w:sz w:val="24"/>
            <w:szCs w:val="24"/>
          </w:rPr>
          <w:t>http://www.juenger-haus.de/ernst-juenger,10.html</w:t>
        </w:r>
      </w:hyperlink>
    </w:p>
    <w:p w:rsidR="00FD688F" w:rsidRPr="0064703E" w:rsidRDefault="00FD688F">
      <w:pPr>
        <w:rPr>
          <w:rFonts w:ascii="Times New Roman" w:hAnsi="Times New Roman" w:cs="Times New Roman"/>
          <w:sz w:val="24"/>
          <w:szCs w:val="24"/>
        </w:rPr>
      </w:pPr>
    </w:p>
    <w:p w:rsidR="00404136" w:rsidRPr="0064703E" w:rsidRDefault="00404136">
      <w:pPr>
        <w:rPr>
          <w:rFonts w:ascii="Times New Roman" w:hAnsi="Times New Roman" w:cs="Times New Roman"/>
          <w:sz w:val="24"/>
          <w:szCs w:val="24"/>
        </w:rPr>
      </w:pPr>
    </w:p>
    <w:p w:rsidR="00A1535C" w:rsidRPr="0064703E" w:rsidRDefault="00A1535C">
      <w:pPr>
        <w:rPr>
          <w:rFonts w:ascii="Times New Roman" w:hAnsi="Times New Roman" w:cs="Times New Roman"/>
          <w:sz w:val="24"/>
          <w:szCs w:val="24"/>
        </w:rPr>
      </w:pPr>
    </w:p>
    <w:p w:rsidR="00831E22" w:rsidRPr="0064703E" w:rsidRDefault="00831E22">
      <w:pPr>
        <w:rPr>
          <w:rFonts w:ascii="Times New Roman" w:hAnsi="Times New Roman" w:cs="Times New Roman"/>
          <w:sz w:val="24"/>
          <w:szCs w:val="24"/>
        </w:rPr>
      </w:pPr>
    </w:p>
    <w:p w:rsidR="001C1FEC" w:rsidRPr="0064703E" w:rsidRDefault="001C1FEC">
      <w:pPr>
        <w:rPr>
          <w:rFonts w:ascii="Times New Roman" w:hAnsi="Times New Roman" w:cs="Times New Roman"/>
          <w:sz w:val="24"/>
          <w:szCs w:val="24"/>
        </w:rPr>
      </w:pPr>
    </w:p>
    <w:sectPr w:rsidR="001C1FEC" w:rsidRPr="0064703E" w:rsidSect="0054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Tobias Boes" w:date="2012-08-20T14:42:00Z" w:initials="TB">
    <w:p w:rsidR="0064703E" w:rsidRDefault="0064703E">
      <w:pPr>
        <w:pStyle w:val="CommentText"/>
      </w:pPr>
      <w:r>
        <w:rPr>
          <w:rStyle w:val="CommentReference"/>
        </w:rPr>
        <w:annotationRef/>
      </w:r>
      <w:r>
        <w:t>Please use original German titles, followed by English titles only where published translations exist.</w:t>
      </w:r>
    </w:p>
  </w:comment>
  <w:comment w:id="16" w:author="Tobias Boes" w:date="2012-08-20T14:46:00Z" w:initials="TB">
    <w:p w:rsidR="0064703E" w:rsidRDefault="0064703E">
      <w:pPr>
        <w:pStyle w:val="CommentText"/>
      </w:pPr>
      <w:ins w:id="24" w:author="Tobias Boes" w:date="2012-08-20T14:46:00Z">
        <w:r>
          <w:rPr>
            <w:rStyle w:val="CommentReference"/>
          </w:rPr>
          <w:annotationRef/>
        </w:r>
      </w:ins>
      <w:r>
        <w:t>Please list what you regard as key works here in chronological order.  I’ve indicated format both for works that have been translated and for those that have not.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EC"/>
    <w:rsid w:val="00181C10"/>
    <w:rsid w:val="001C1FEC"/>
    <w:rsid w:val="002128F4"/>
    <w:rsid w:val="0025122A"/>
    <w:rsid w:val="00366FD6"/>
    <w:rsid w:val="00404136"/>
    <w:rsid w:val="00414B6E"/>
    <w:rsid w:val="004E2BD8"/>
    <w:rsid w:val="005417B6"/>
    <w:rsid w:val="005E627E"/>
    <w:rsid w:val="00635016"/>
    <w:rsid w:val="0064703E"/>
    <w:rsid w:val="00745148"/>
    <w:rsid w:val="00814236"/>
    <w:rsid w:val="00816BC6"/>
    <w:rsid w:val="00831E22"/>
    <w:rsid w:val="008860B5"/>
    <w:rsid w:val="009766C0"/>
    <w:rsid w:val="0099774C"/>
    <w:rsid w:val="00A1535C"/>
    <w:rsid w:val="00AD3235"/>
    <w:rsid w:val="00B514D0"/>
    <w:rsid w:val="00C21D36"/>
    <w:rsid w:val="00C2711B"/>
    <w:rsid w:val="00D625D2"/>
    <w:rsid w:val="00DA6844"/>
    <w:rsid w:val="00F211E0"/>
    <w:rsid w:val="00F25E14"/>
    <w:rsid w:val="00F41A88"/>
    <w:rsid w:val="00F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70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8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70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0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0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0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www.juenger-haus.de/1895-1920,103.html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juenger-haus.de/ernst-juenger,10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Tobias Boes</cp:lastModifiedBy>
  <cp:revision>2</cp:revision>
  <dcterms:created xsi:type="dcterms:W3CDTF">2012-08-20T18:48:00Z</dcterms:created>
  <dcterms:modified xsi:type="dcterms:W3CDTF">2012-08-20T18:48:00Z</dcterms:modified>
</cp:coreProperties>
</file>