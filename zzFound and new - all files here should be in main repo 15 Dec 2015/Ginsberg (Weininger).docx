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F6FA0" w14:textId="77777777" w:rsidR="00641D4F" w:rsidRDefault="00DB31B4">
      <w:pPr>
        <w:rPr>
          <w:ins w:id="0" w:author="Neta Stahl" w:date="2012-09-05T23:27:00Z"/>
          <w:sz w:val="24"/>
          <w:szCs w:val="24"/>
          <w:lang w:bidi="he-IL"/>
        </w:rPr>
      </w:pPr>
      <w:bookmarkStart w:id="1" w:name="_GoBack"/>
      <w:bookmarkEnd w:id="1"/>
      <w:r w:rsidRPr="00DB31B4">
        <w:rPr>
          <w:b/>
          <w:sz w:val="24"/>
          <w:szCs w:val="24"/>
        </w:rPr>
        <w:t xml:space="preserve">Ginsberg, Asher </w:t>
      </w:r>
      <w:proofErr w:type="spellStart"/>
      <w:r w:rsidRPr="00DB31B4">
        <w:rPr>
          <w:b/>
          <w:sz w:val="24"/>
          <w:szCs w:val="24"/>
        </w:rPr>
        <w:t>Zvi</w:t>
      </w:r>
      <w:proofErr w:type="spellEnd"/>
      <w:r w:rsidRPr="00DB31B4">
        <w:rPr>
          <w:b/>
          <w:sz w:val="24"/>
          <w:szCs w:val="24"/>
        </w:rPr>
        <w:t xml:space="preserve"> Hirsh (</w:t>
      </w:r>
      <w:proofErr w:type="spellStart"/>
      <w:r w:rsidRPr="00DB31B4">
        <w:rPr>
          <w:b/>
          <w:sz w:val="24"/>
          <w:szCs w:val="24"/>
        </w:rPr>
        <w:t>Ahad</w:t>
      </w:r>
      <w:proofErr w:type="spellEnd"/>
      <w:r w:rsidRPr="00DB31B4">
        <w:rPr>
          <w:b/>
          <w:sz w:val="24"/>
          <w:szCs w:val="24"/>
        </w:rPr>
        <w:t xml:space="preserve"> Ha-am</w:t>
      </w:r>
      <w:r>
        <w:rPr>
          <w:b/>
          <w:sz w:val="24"/>
          <w:szCs w:val="24"/>
        </w:rPr>
        <w:t>, 1856-1927</w:t>
      </w:r>
      <w:r w:rsidRPr="00DB31B4">
        <w:rPr>
          <w:b/>
          <w:sz w:val="24"/>
          <w:szCs w:val="24"/>
        </w:rPr>
        <w:t>)</w:t>
      </w:r>
      <w:r>
        <w:rPr>
          <w:b/>
          <w:sz w:val="24"/>
          <w:szCs w:val="24"/>
        </w:rPr>
        <w:t xml:space="preserve"> </w:t>
      </w:r>
      <w:proofErr w:type="spellStart"/>
      <w:r w:rsidR="00041349" w:rsidRPr="00DB31B4">
        <w:rPr>
          <w:sz w:val="24"/>
          <w:szCs w:val="24"/>
        </w:rPr>
        <w:t>Ahad</w:t>
      </w:r>
      <w:proofErr w:type="spellEnd"/>
      <w:r w:rsidR="00041349" w:rsidRPr="00DB31B4">
        <w:rPr>
          <w:sz w:val="24"/>
          <w:szCs w:val="24"/>
        </w:rPr>
        <w:t xml:space="preserve"> Ha</w:t>
      </w:r>
      <w:r w:rsidR="00C04298" w:rsidRPr="00DB31B4">
        <w:rPr>
          <w:sz w:val="24"/>
          <w:szCs w:val="24"/>
        </w:rPr>
        <w:t>-</w:t>
      </w:r>
      <w:r w:rsidR="00041349" w:rsidRPr="00DB31B4">
        <w:rPr>
          <w:sz w:val="24"/>
          <w:szCs w:val="24"/>
        </w:rPr>
        <w:t>am</w:t>
      </w:r>
      <w:r w:rsidR="00C04298" w:rsidRPr="00DB31B4">
        <w:rPr>
          <w:sz w:val="24"/>
          <w:szCs w:val="24"/>
        </w:rPr>
        <w:t xml:space="preserve"> was born Asher </w:t>
      </w:r>
      <w:proofErr w:type="spellStart"/>
      <w:r w:rsidR="00C04298" w:rsidRPr="00DB31B4">
        <w:rPr>
          <w:sz w:val="24"/>
          <w:szCs w:val="24"/>
        </w:rPr>
        <w:t>Zvi</w:t>
      </w:r>
      <w:proofErr w:type="spellEnd"/>
      <w:r w:rsidR="00C04298" w:rsidRPr="00DB31B4">
        <w:rPr>
          <w:sz w:val="24"/>
          <w:szCs w:val="24"/>
        </w:rPr>
        <w:t xml:space="preserve"> Hirsh Ginsberg in 1856 in </w:t>
      </w:r>
      <w:proofErr w:type="spellStart"/>
      <w:r w:rsidR="00C04298" w:rsidRPr="00DB31B4">
        <w:rPr>
          <w:sz w:val="24"/>
          <w:szCs w:val="24"/>
        </w:rPr>
        <w:t>Skvira</w:t>
      </w:r>
      <w:proofErr w:type="spellEnd"/>
      <w:r w:rsidR="00C04298" w:rsidRPr="00DB31B4">
        <w:rPr>
          <w:sz w:val="24"/>
          <w:szCs w:val="24"/>
        </w:rPr>
        <w:t>, Ukraine, to an affluent family that was religiously affiliated with the Hasi</w:t>
      </w:r>
      <w:r>
        <w:rPr>
          <w:sz w:val="24"/>
          <w:szCs w:val="24"/>
        </w:rPr>
        <w:t xml:space="preserve">dic movement, which emphasized </w:t>
      </w:r>
      <w:r w:rsidR="003736EE" w:rsidRPr="00DB31B4">
        <w:rPr>
          <w:sz w:val="24"/>
          <w:szCs w:val="24"/>
        </w:rPr>
        <w:t>communion with God</w:t>
      </w:r>
      <w:r w:rsidR="00C04298" w:rsidRPr="00DB31B4">
        <w:rPr>
          <w:sz w:val="24"/>
          <w:szCs w:val="24"/>
        </w:rPr>
        <w:t xml:space="preserve"> and ecstatic practice.  Like many of the Jewish intellectuals and modernizers of his generation, Ginsberg was self-taught in secular subjects and broke with religious practice in his teens.</w:t>
      </w:r>
      <w:r w:rsidR="002E23A6" w:rsidRPr="00DB31B4">
        <w:rPr>
          <w:sz w:val="24"/>
          <w:szCs w:val="24"/>
        </w:rPr>
        <w:t xml:space="preserve">  </w:t>
      </w:r>
    </w:p>
    <w:p w14:paraId="756A26BC" w14:textId="77777777" w:rsidR="00DB31B4" w:rsidRDefault="00641D4F">
      <w:pPr>
        <w:rPr>
          <w:ins w:id="2" w:author="Neta Stahl" w:date="2012-09-05T23:24:00Z"/>
          <w:sz w:val="24"/>
          <w:szCs w:val="24"/>
          <w:lang w:bidi="he-IL"/>
        </w:rPr>
      </w:pPr>
      <w:r w:rsidRPr="00B33EE1">
        <w:rPr>
          <w:noProof/>
          <w:sz w:val="24"/>
          <w:szCs w:val="24"/>
        </w:rPr>
        <w:drawing>
          <wp:inline distT="0" distB="0" distL="0" distR="0" wp14:anchorId="381A0FCB" wp14:editId="5ADCC04D">
            <wp:extent cx="2034101" cy="3124200"/>
            <wp:effectExtent l="0" t="0" r="0" b="0"/>
            <wp:docPr id="1" name="Picture 1" descr="Macintosh HD:Users:netastahl:Desktop: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etastahl:Desktop:images.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4101" cy="3124200"/>
                    </a:xfrm>
                    <a:prstGeom prst="rect">
                      <a:avLst/>
                    </a:prstGeom>
                    <a:noFill/>
                    <a:ln>
                      <a:noFill/>
                    </a:ln>
                  </pic:spPr>
                </pic:pic>
              </a:graphicData>
            </a:graphic>
          </wp:inline>
        </w:drawing>
      </w:r>
    </w:p>
    <w:p w14:paraId="045D03CB" w14:textId="77777777" w:rsidR="00DB31B4" w:rsidRPr="00DB31B4" w:rsidRDefault="002E23A6">
      <w:pPr>
        <w:rPr>
          <w:b/>
          <w:sz w:val="24"/>
          <w:szCs w:val="24"/>
        </w:rPr>
      </w:pPr>
      <w:r w:rsidRPr="00DB31B4">
        <w:rPr>
          <w:sz w:val="24"/>
          <w:szCs w:val="24"/>
        </w:rPr>
        <w:t xml:space="preserve">His first significant essay, “Lo </w:t>
      </w:r>
      <w:proofErr w:type="spellStart"/>
      <w:r w:rsidRPr="00DB31B4">
        <w:rPr>
          <w:sz w:val="24"/>
          <w:szCs w:val="24"/>
        </w:rPr>
        <w:t>zeh</w:t>
      </w:r>
      <w:proofErr w:type="spellEnd"/>
      <w:r w:rsidRPr="00DB31B4">
        <w:rPr>
          <w:sz w:val="24"/>
          <w:szCs w:val="24"/>
        </w:rPr>
        <w:t xml:space="preserve"> ha</w:t>
      </w:r>
      <w:r w:rsidR="00DB31B4">
        <w:rPr>
          <w:sz w:val="24"/>
          <w:szCs w:val="24"/>
        </w:rPr>
        <w:t>-</w:t>
      </w:r>
      <w:proofErr w:type="spellStart"/>
      <w:r w:rsidRPr="00DB31B4">
        <w:rPr>
          <w:sz w:val="24"/>
          <w:szCs w:val="24"/>
        </w:rPr>
        <w:t>derekh</w:t>
      </w:r>
      <w:proofErr w:type="spellEnd"/>
      <w:r w:rsidRPr="00DB31B4">
        <w:rPr>
          <w:sz w:val="24"/>
          <w:szCs w:val="24"/>
        </w:rPr>
        <w:t xml:space="preserve">” (This is Not the Way), published under his nom de plume, </w:t>
      </w:r>
      <w:proofErr w:type="spellStart"/>
      <w:r w:rsidRPr="00DB31B4">
        <w:rPr>
          <w:sz w:val="24"/>
          <w:szCs w:val="24"/>
        </w:rPr>
        <w:t>Ahad</w:t>
      </w:r>
      <w:proofErr w:type="spellEnd"/>
      <w:r w:rsidRPr="00DB31B4">
        <w:rPr>
          <w:sz w:val="24"/>
          <w:szCs w:val="24"/>
        </w:rPr>
        <w:t xml:space="preserve"> </w:t>
      </w:r>
      <w:proofErr w:type="spellStart"/>
      <w:r w:rsidRPr="00DB31B4">
        <w:rPr>
          <w:sz w:val="24"/>
          <w:szCs w:val="24"/>
        </w:rPr>
        <w:t>HaAm</w:t>
      </w:r>
      <w:proofErr w:type="spellEnd"/>
      <w:r w:rsidRPr="00DB31B4">
        <w:rPr>
          <w:sz w:val="24"/>
          <w:szCs w:val="24"/>
        </w:rPr>
        <w:t xml:space="preserve"> (One of the People) in 1889, outlined his criticisms of mainstream political Zionism, and his privileging of nationalist cultural projects over political activity.</w:t>
      </w:r>
      <w:r w:rsidR="00C643B6" w:rsidRPr="00DB31B4">
        <w:rPr>
          <w:sz w:val="24"/>
          <w:szCs w:val="24"/>
        </w:rPr>
        <w:t xml:space="preserve">  In this essay Ginsberg developed ideas that became central to his particular brand of Jewish nationalism, often known as “cultural” or “spiritual” Zionism: a commitment to a “national revival” rooted in modern Jewish cultural production, particularly in the Hebrew language; he advocated settlement in Palestine only insofar as it provided a basis for national culture both in Palestine and the Diaspora.</w:t>
      </w:r>
      <w:r w:rsidR="003736EE" w:rsidRPr="00DB31B4">
        <w:rPr>
          <w:sz w:val="24"/>
          <w:szCs w:val="24"/>
        </w:rPr>
        <w:t xml:space="preserve">  Out of a deep commitment to the Hebrew language as the vehicle of a national Jewish revival, </w:t>
      </w:r>
      <w:proofErr w:type="spellStart"/>
      <w:r w:rsidR="003736EE" w:rsidRPr="00DB31B4">
        <w:rPr>
          <w:sz w:val="24"/>
          <w:szCs w:val="24"/>
        </w:rPr>
        <w:t>Ahad</w:t>
      </w:r>
      <w:proofErr w:type="spellEnd"/>
      <w:r w:rsidR="003736EE" w:rsidRPr="00DB31B4">
        <w:rPr>
          <w:sz w:val="24"/>
          <w:szCs w:val="24"/>
        </w:rPr>
        <w:t xml:space="preserve"> </w:t>
      </w:r>
      <w:proofErr w:type="spellStart"/>
      <w:r w:rsidR="003736EE" w:rsidRPr="00DB31B4">
        <w:rPr>
          <w:sz w:val="24"/>
          <w:szCs w:val="24"/>
        </w:rPr>
        <w:t>HaAm</w:t>
      </w:r>
      <w:proofErr w:type="spellEnd"/>
      <w:r w:rsidR="003736EE" w:rsidRPr="00DB31B4">
        <w:rPr>
          <w:sz w:val="24"/>
          <w:szCs w:val="24"/>
        </w:rPr>
        <w:t xml:space="preserve"> created and refined a modern, essayistic style in the fledgling tongue, providing inspiration and foundation for future Hebrew-language writers.</w:t>
      </w:r>
    </w:p>
    <w:p w14:paraId="7F674235" w14:textId="77777777" w:rsidR="00E17FD5" w:rsidRPr="00DB31B4" w:rsidRDefault="00E17FD5" w:rsidP="0098694A">
      <w:pPr>
        <w:rPr>
          <w:sz w:val="24"/>
          <w:szCs w:val="24"/>
        </w:rPr>
      </w:pPr>
      <w:r w:rsidRPr="00DB31B4">
        <w:rPr>
          <w:sz w:val="24"/>
          <w:szCs w:val="24"/>
        </w:rPr>
        <w:t xml:space="preserve">In 1896, </w:t>
      </w:r>
      <w:proofErr w:type="spellStart"/>
      <w:r w:rsidRPr="00DB31B4">
        <w:rPr>
          <w:sz w:val="24"/>
          <w:szCs w:val="24"/>
        </w:rPr>
        <w:t>Ahad</w:t>
      </w:r>
      <w:proofErr w:type="spellEnd"/>
      <w:r w:rsidRPr="00DB31B4">
        <w:rPr>
          <w:sz w:val="24"/>
          <w:szCs w:val="24"/>
        </w:rPr>
        <w:t xml:space="preserve"> </w:t>
      </w:r>
      <w:proofErr w:type="spellStart"/>
      <w:r w:rsidRPr="00DB31B4">
        <w:rPr>
          <w:sz w:val="24"/>
          <w:szCs w:val="24"/>
        </w:rPr>
        <w:t>HaAm</w:t>
      </w:r>
      <w:proofErr w:type="spellEnd"/>
      <w:r w:rsidRPr="00DB31B4">
        <w:rPr>
          <w:sz w:val="24"/>
          <w:szCs w:val="24"/>
        </w:rPr>
        <w:t xml:space="preserve"> founded </w:t>
      </w:r>
      <w:r w:rsidR="00E23725" w:rsidRPr="00DB31B4">
        <w:rPr>
          <w:sz w:val="24"/>
          <w:szCs w:val="24"/>
        </w:rPr>
        <w:t xml:space="preserve">the Hebrew journal </w:t>
      </w:r>
      <w:proofErr w:type="spellStart"/>
      <w:r w:rsidR="00E23725" w:rsidRPr="00DB31B4">
        <w:rPr>
          <w:i/>
          <w:sz w:val="24"/>
          <w:szCs w:val="24"/>
        </w:rPr>
        <w:t>Hashiloach</w:t>
      </w:r>
      <w:proofErr w:type="spellEnd"/>
      <w:r w:rsidR="00EF47B5" w:rsidRPr="00DB31B4">
        <w:rPr>
          <w:sz w:val="24"/>
          <w:szCs w:val="24"/>
        </w:rPr>
        <w:t xml:space="preserve">, which, according to Steven </w:t>
      </w:r>
      <w:proofErr w:type="spellStart"/>
      <w:r w:rsidR="00EF47B5" w:rsidRPr="00DB31B4">
        <w:rPr>
          <w:sz w:val="24"/>
          <w:szCs w:val="24"/>
        </w:rPr>
        <w:t>Zipperstein</w:t>
      </w:r>
      <w:proofErr w:type="spellEnd"/>
      <w:r w:rsidR="00EF47B5" w:rsidRPr="00DB31B4">
        <w:rPr>
          <w:sz w:val="24"/>
          <w:szCs w:val="24"/>
        </w:rPr>
        <w:t>, immediately “established itself as the arbiter of good taste in the Hebrew literary world” (</w:t>
      </w:r>
      <w:proofErr w:type="spellStart"/>
      <w:r w:rsidR="00F17651" w:rsidRPr="00DB31B4">
        <w:rPr>
          <w:sz w:val="24"/>
          <w:szCs w:val="24"/>
        </w:rPr>
        <w:t>Zipperstein</w:t>
      </w:r>
      <w:proofErr w:type="spellEnd"/>
      <w:r w:rsidR="00F17651" w:rsidRPr="00DB31B4">
        <w:rPr>
          <w:sz w:val="24"/>
          <w:szCs w:val="24"/>
        </w:rPr>
        <w:t xml:space="preserve"> </w:t>
      </w:r>
      <w:r w:rsidR="00EF47B5" w:rsidRPr="00DB31B4">
        <w:rPr>
          <w:sz w:val="24"/>
          <w:szCs w:val="24"/>
        </w:rPr>
        <w:t>116).</w:t>
      </w:r>
      <w:r w:rsidR="002E4947" w:rsidRPr="00DB31B4">
        <w:rPr>
          <w:sz w:val="24"/>
          <w:szCs w:val="24"/>
        </w:rPr>
        <w:t xml:space="preserve">  </w:t>
      </w:r>
      <w:proofErr w:type="spellStart"/>
      <w:r w:rsidR="00FB0719" w:rsidRPr="00DB31B4">
        <w:rPr>
          <w:sz w:val="24"/>
          <w:szCs w:val="24"/>
        </w:rPr>
        <w:t>Ahad</w:t>
      </w:r>
      <w:proofErr w:type="spellEnd"/>
      <w:r w:rsidR="00FB0719" w:rsidRPr="00DB31B4">
        <w:rPr>
          <w:sz w:val="24"/>
          <w:szCs w:val="24"/>
        </w:rPr>
        <w:t xml:space="preserve"> </w:t>
      </w:r>
      <w:proofErr w:type="spellStart"/>
      <w:r w:rsidR="00FB0719" w:rsidRPr="00DB31B4">
        <w:rPr>
          <w:sz w:val="24"/>
          <w:szCs w:val="24"/>
        </w:rPr>
        <w:t>HaAm</w:t>
      </w:r>
      <w:proofErr w:type="spellEnd"/>
      <w:r w:rsidR="00FB0719" w:rsidRPr="00DB31B4">
        <w:rPr>
          <w:sz w:val="24"/>
          <w:szCs w:val="24"/>
        </w:rPr>
        <w:t xml:space="preserve"> had been a major critic of the poor quality of Hebrew literature.  </w:t>
      </w:r>
      <w:r w:rsidR="002E4947" w:rsidRPr="00DB31B4">
        <w:rPr>
          <w:sz w:val="24"/>
          <w:szCs w:val="24"/>
        </w:rPr>
        <w:t xml:space="preserve">One of </w:t>
      </w:r>
      <w:r w:rsidR="00FB0719" w:rsidRPr="00DB31B4">
        <w:rPr>
          <w:sz w:val="24"/>
          <w:szCs w:val="24"/>
        </w:rPr>
        <w:t>his</w:t>
      </w:r>
      <w:r w:rsidR="002E4947" w:rsidRPr="00DB31B4">
        <w:rPr>
          <w:sz w:val="24"/>
          <w:szCs w:val="24"/>
        </w:rPr>
        <w:t xml:space="preserve"> goals for the journal was to create a Europeanized Hebrew journal whose idiom was drawn from modern European languages rather than ancient Jewish ones.</w:t>
      </w:r>
      <w:r w:rsidR="0098694A" w:rsidRPr="00DB31B4">
        <w:rPr>
          <w:sz w:val="24"/>
          <w:szCs w:val="24"/>
        </w:rPr>
        <w:t xml:space="preserve">  The core of the journal was scholarship that advanced </w:t>
      </w:r>
      <w:proofErr w:type="spellStart"/>
      <w:r w:rsidR="0098694A" w:rsidRPr="00DB31B4">
        <w:rPr>
          <w:sz w:val="24"/>
          <w:szCs w:val="24"/>
        </w:rPr>
        <w:t>Ahad</w:t>
      </w:r>
      <w:proofErr w:type="spellEnd"/>
      <w:r w:rsidR="0098694A" w:rsidRPr="00DB31B4">
        <w:rPr>
          <w:sz w:val="24"/>
          <w:szCs w:val="24"/>
        </w:rPr>
        <w:t xml:space="preserve"> </w:t>
      </w:r>
      <w:proofErr w:type="spellStart"/>
      <w:r w:rsidR="0098694A" w:rsidRPr="00DB31B4">
        <w:rPr>
          <w:sz w:val="24"/>
          <w:szCs w:val="24"/>
        </w:rPr>
        <w:t>HaAm’s</w:t>
      </w:r>
      <w:proofErr w:type="spellEnd"/>
      <w:r w:rsidR="0098694A" w:rsidRPr="00DB31B4">
        <w:rPr>
          <w:sz w:val="24"/>
          <w:szCs w:val="24"/>
        </w:rPr>
        <w:t xml:space="preserve"> explicit political goals: to create Jewish national cohesion through culture and language.  This scholarly writing was privileged </w:t>
      </w:r>
      <w:r w:rsidR="0098694A" w:rsidRPr="00DB31B4">
        <w:rPr>
          <w:sz w:val="24"/>
          <w:szCs w:val="24"/>
        </w:rPr>
        <w:lastRenderedPageBreak/>
        <w:t xml:space="preserve">over fiction and poetry, which also appeared in </w:t>
      </w:r>
      <w:proofErr w:type="spellStart"/>
      <w:r w:rsidR="0098694A" w:rsidRPr="00DB31B4">
        <w:rPr>
          <w:sz w:val="24"/>
          <w:szCs w:val="24"/>
        </w:rPr>
        <w:t>HaShiloach</w:t>
      </w:r>
      <w:proofErr w:type="spellEnd"/>
      <w:r w:rsidR="0098694A" w:rsidRPr="00DB31B4">
        <w:rPr>
          <w:sz w:val="24"/>
          <w:szCs w:val="24"/>
        </w:rPr>
        <w:t xml:space="preserve">, and everything that appeared in the journal had to contain explicitly Jewish content.  Stylistically, </w:t>
      </w:r>
      <w:proofErr w:type="spellStart"/>
      <w:r w:rsidR="0098694A" w:rsidRPr="00DB31B4">
        <w:rPr>
          <w:sz w:val="24"/>
          <w:szCs w:val="24"/>
        </w:rPr>
        <w:t>Ahad</w:t>
      </w:r>
      <w:proofErr w:type="spellEnd"/>
      <w:r w:rsidR="0098694A" w:rsidRPr="00DB31B4">
        <w:rPr>
          <w:sz w:val="24"/>
          <w:szCs w:val="24"/>
        </w:rPr>
        <w:t xml:space="preserve"> </w:t>
      </w:r>
      <w:proofErr w:type="spellStart"/>
      <w:r w:rsidR="0098694A" w:rsidRPr="00DB31B4">
        <w:rPr>
          <w:sz w:val="24"/>
          <w:szCs w:val="24"/>
        </w:rPr>
        <w:t>HaAm</w:t>
      </w:r>
      <w:proofErr w:type="spellEnd"/>
      <w:r w:rsidR="0098694A" w:rsidRPr="00DB31B4">
        <w:rPr>
          <w:sz w:val="24"/>
          <w:szCs w:val="24"/>
        </w:rPr>
        <w:t xml:space="preserve"> used his editorial chair to create a clean, lucid Hebrew prose style in stark contrast to the loose, meandering style then in vogue in Hebrew publications.</w:t>
      </w:r>
      <w:r w:rsidR="001C3709" w:rsidRPr="00DB31B4">
        <w:rPr>
          <w:sz w:val="24"/>
          <w:szCs w:val="24"/>
        </w:rPr>
        <w:t xml:space="preserve">  </w:t>
      </w:r>
    </w:p>
    <w:p w14:paraId="3763E5B0" w14:textId="77777777" w:rsidR="00994E4C" w:rsidRPr="00DB31B4" w:rsidRDefault="00EF6183" w:rsidP="0098694A">
      <w:pPr>
        <w:rPr>
          <w:sz w:val="24"/>
          <w:szCs w:val="24"/>
        </w:rPr>
      </w:pPr>
      <w:r w:rsidRPr="00DB31B4">
        <w:rPr>
          <w:sz w:val="24"/>
          <w:szCs w:val="24"/>
        </w:rPr>
        <w:t xml:space="preserve">This emphasis on language and style in Hebrew prose composition extended as well to </w:t>
      </w:r>
      <w:proofErr w:type="spellStart"/>
      <w:r w:rsidRPr="00DB31B4">
        <w:rPr>
          <w:sz w:val="24"/>
          <w:szCs w:val="24"/>
        </w:rPr>
        <w:t>Ahad</w:t>
      </w:r>
      <w:proofErr w:type="spellEnd"/>
      <w:r w:rsidRPr="00DB31B4">
        <w:rPr>
          <w:sz w:val="24"/>
          <w:szCs w:val="24"/>
        </w:rPr>
        <w:t xml:space="preserve"> </w:t>
      </w:r>
      <w:proofErr w:type="spellStart"/>
      <w:r w:rsidRPr="00DB31B4">
        <w:rPr>
          <w:sz w:val="24"/>
          <w:szCs w:val="24"/>
        </w:rPr>
        <w:t>HaAm’s</w:t>
      </w:r>
      <w:proofErr w:type="spellEnd"/>
      <w:r w:rsidRPr="00DB31B4">
        <w:rPr>
          <w:sz w:val="24"/>
          <w:szCs w:val="24"/>
        </w:rPr>
        <w:t xml:space="preserve"> own essays.  </w:t>
      </w:r>
      <w:proofErr w:type="gramStart"/>
      <w:r w:rsidRPr="00DB31B4">
        <w:rPr>
          <w:sz w:val="24"/>
          <w:szCs w:val="24"/>
        </w:rPr>
        <w:t>His</w:t>
      </w:r>
      <w:r w:rsidR="00994E4C" w:rsidRPr="00DB31B4">
        <w:rPr>
          <w:sz w:val="24"/>
          <w:szCs w:val="24"/>
        </w:rPr>
        <w:t xml:space="preserve"> commitment to culture as a defining element of Jewish national life was reflected not only in the content but also in the style and language of his essays.</w:t>
      </w:r>
      <w:proofErr w:type="gramEnd"/>
      <w:r w:rsidR="00994E4C" w:rsidRPr="00DB31B4">
        <w:rPr>
          <w:sz w:val="24"/>
          <w:szCs w:val="24"/>
        </w:rPr>
        <w:t xml:space="preserve">  Here, too, are found many of the innovations central to </w:t>
      </w:r>
      <w:proofErr w:type="spellStart"/>
      <w:r w:rsidR="00994E4C" w:rsidRPr="00DB31B4">
        <w:rPr>
          <w:sz w:val="24"/>
          <w:szCs w:val="24"/>
        </w:rPr>
        <w:t>Ahad</w:t>
      </w:r>
      <w:proofErr w:type="spellEnd"/>
      <w:r w:rsidR="00994E4C" w:rsidRPr="00DB31B4">
        <w:rPr>
          <w:sz w:val="24"/>
          <w:szCs w:val="24"/>
        </w:rPr>
        <w:t xml:space="preserve"> </w:t>
      </w:r>
      <w:proofErr w:type="spellStart"/>
      <w:r w:rsidR="00994E4C" w:rsidRPr="00DB31B4">
        <w:rPr>
          <w:sz w:val="24"/>
          <w:szCs w:val="24"/>
        </w:rPr>
        <w:t>HaAm’s</w:t>
      </w:r>
      <w:proofErr w:type="spellEnd"/>
      <w:r w:rsidR="00994E4C" w:rsidRPr="00DB31B4">
        <w:rPr>
          <w:sz w:val="24"/>
          <w:szCs w:val="24"/>
        </w:rPr>
        <w:t xml:space="preserve"> modernism.  When </w:t>
      </w:r>
      <w:proofErr w:type="spellStart"/>
      <w:r w:rsidR="00994E4C" w:rsidRPr="00DB31B4">
        <w:rPr>
          <w:sz w:val="24"/>
          <w:szCs w:val="24"/>
        </w:rPr>
        <w:t>Ahad</w:t>
      </w:r>
      <w:proofErr w:type="spellEnd"/>
      <w:r w:rsidR="00994E4C" w:rsidRPr="00DB31B4">
        <w:rPr>
          <w:sz w:val="24"/>
          <w:szCs w:val="24"/>
        </w:rPr>
        <w:t xml:space="preserve"> </w:t>
      </w:r>
      <w:proofErr w:type="spellStart"/>
      <w:r w:rsidR="00994E4C" w:rsidRPr="00DB31B4">
        <w:rPr>
          <w:sz w:val="24"/>
          <w:szCs w:val="24"/>
        </w:rPr>
        <w:t>HaAm</w:t>
      </w:r>
      <w:proofErr w:type="spellEnd"/>
      <w:r w:rsidR="00994E4C" w:rsidRPr="00DB31B4">
        <w:rPr>
          <w:sz w:val="24"/>
          <w:szCs w:val="24"/>
        </w:rPr>
        <w:t xml:space="preserve"> began writing in Hebrew in the late 19th century, it was in the process of being created and refined as a modern literary language.   Many of the early Hebrew writers sought to adapt earlier forms and vocabulary from biblical and rabbinic sources in order to create a modern language from an ancient one.  But </w:t>
      </w:r>
      <w:proofErr w:type="spellStart"/>
      <w:r w:rsidR="00994E4C" w:rsidRPr="00DB31B4">
        <w:rPr>
          <w:sz w:val="24"/>
          <w:szCs w:val="24"/>
        </w:rPr>
        <w:t>Ahad</w:t>
      </w:r>
      <w:proofErr w:type="spellEnd"/>
      <w:r w:rsidR="00994E4C" w:rsidRPr="00DB31B4">
        <w:rPr>
          <w:sz w:val="24"/>
          <w:szCs w:val="24"/>
        </w:rPr>
        <w:t xml:space="preserve"> </w:t>
      </w:r>
      <w:proofErr w:type="spellStart"/>
      <w:r w:rsidR="00994E4C" w:rsidRPr="00DB31B4">
        <w:rPr>
          <w:sz w:val="24"/>
          <w:szCs w:val="24"/>
        </w:rPr>
        <w:t>HaAm</w:t>
      </w:r>
      <w:proofErr w:type="spellEnd"/>
      <w:r w:rsidR="00994E4C" w:rsidRPr="00DB31B4">
        <w:rPr>
          <w:sz w:val="24"/>
          <w:szCs w:val="24"/>
        </w:rPr>
        <w:t xml:space="preserve"> sought to purge many of the older, sometimes florid locutions from his language, creating a spare, straightforward, argumentative style that was suitable for the modern Jewish culture he sought to establish.</w:t>
      </w:r>
    </w:p>
    <w:p w14:paraId="0E6F6349" w14:textId="77777777" w:rsidR="003F733E" w:rsidRPr="00DB31B4" w:rsidRDefault="00EF6183">
      <w:pPr>
        <w:rPr>
          <w:sz w:val="24"/>
          <w:szCs w:val="24"/>
        </w:rPr>
      </w:pPr>
      <w:r w:rsidRPr="00DB31B4">
        <w:rPr>
          <w:sz w:val="24"/>
          <w:szCs w:val="24"/>
        </w:rPr>
        <w:t xml:space="preserve">Despite his creation of a </w:t>
      </w:r>
      <w:proofErr w:type="gramStart"/>
      <w:r w:rsidRPr="00DB31B4">
        <w:rPr>
          <w:sz w:val="24"/>
          <w:szCs w:val="24"/>
        </w:rPr>
        <w:t>modern</w:t>
      </w:r>
      <w:proofErr w:type="gramEnd"/>
      <w:r w:rsidRPr="00DB31B4">
        <w:rPr>
          <w:sz w:val="24"/>
          <w:szCs w:val="24"/>
        </w:rPr>
        <w:t xml:space="preserve"> Hebrew idiom, </w:t>
      </w:r>
      <w:proofErr w:type="spellStart"/>
      <w:r w:rsidR="00374C88" w:rsidRPr="00DB31B4">
        <w:rPr>
          <w:sz w:val="24"/>
          <w:szCs w:val="24"/>
        </w:rPr>
        <w:t>Ahad</w:t>
      </w:r>
      <w:proofErr w:type="spellEnd"/>
      <w:r w:rsidR="00374C88" w:rsidRPr="00DB31B4">
        <w:rPr>
          <w:sz w:val="24"/>
          <w:szCs w:val="24"/>
        </w:rPr>
        <w:t xml:space="preserve"> </w:t>
      </w:r>
      <w:proofErr w:type="spellStart"/>
      <w:r w:rsidR="00374C88" w:rsidRPr="00DB31B4">
        <w:rPr>
          <w:sz w:val="24"/>
          <w:szCs w:val="24"/>
        </w:rPr>
        <w:t>HaAm’s</w:t>
      </w:r>
      <w:proofErr w:type="spellEnd"/>
      <w:r w:rsidR="00374C88" w:rsidRPr="00DB31B4">
        <w:rPr>
          <w:sz w:val="24"/>
          <w:szCs w:val="24"/>
        </w:rPr>
        <w:t xml:space="preserve"> vision of modern Jewish culture was a</w:t>
      </w:r>
      <w:r w:rsidRPr="00DB31B4">
        <w:rPr>
          <w:sz w:val="24"/>
          <w:szCs w:val="24"/>
        </w:rPr>
        <w:t xml:space="preserve"> paradoxically</w:t>
      </w:r>
      <w:r w:rsidR="00374C88" w:rsidRPr="00DB31B4">
        <w:rPr>
          <w:sz w:val="24"/>
          <w:szCs w:val="24"/>
        </w:rPr>
        <w:t xml:space="preserve"> conservative one, which looked backward toward the past for inspiration</w:t>
      </w:r>
      <w:r w:rsidR="00756781" w:rsidRPr="00DB31B4">
        <w:rPr>
          <w:sz w:val="24"/>
          <w:szCs w:val="24"/>
        </w:rPr>
        <w:t xml:space="preserve"> and was limited in its scope</w:t>
      </w:r>
      <w:r w:rsidR="00374C88" w:rsidRPr="00DB31B4">
        <w:rPr>
          <w:sz w:val="24"/>
          <w:szCs w:val="24"/>
        </w:rPr>
        <w:t>.</w:t>
      </w:r>
      <w:r w:rsidR="00756781" w:rsidRPr="00DB31B4">
        <w:rPr>
          <w:sz w:val="24"/>
          <w:szCs w:val="24"/>
        </w:rPr>
        <w:t xml:space="preserve">  He felt that all Hebrew literature should have Jewish content, drawn from Jewish history, tradition, and culture.  He also excluded literature written in Yiddish and vernacular languages from his definition of Jewish culture, and disdained fiction</w:t>
      </w:r>
      <w:r w:rsidR="00C9265F" w:rsidRPr="00DB31B4">
        <w:rPr>
          <w:sz w:val="24"/>
          <w:szCs w:val="24"/>
        </w:rPr>
        <w:t xml:space="preserve"> and poetry</w:t>
      </w:r>
      <w:r w:rsidR="00756781" w:rsidRPr="00DB31B4">
        <w:rPr>
          <w:sz w:val="24"/>
          <w:szCs w:val="24"/>
        </w:rPr>
        <w:t>.</w:t>
      </w:r>
      <w:r w:rsidR="008A1D46" w:rsidRPr="00DB31B4">
        <w:rPr>
          <w:sz w:val="24"/>
          <w:szCs w:val="24"/>
        </w:rPr>
        <w:t xml:space="preserve">  At the same time that he warned against the ossification of Jewish culture due to overreliance on “the book,” or the laws of the Torah, he advocated for an equally dogmatic set of</w:t>
      </w:r>
      <w:r w:rsidR="005A43C0" w:rsidRPr="00DB31B4">
        <w:rPr>
          <w:sz w:val="24"/>
          <w:szCs w:val="24"/>
        </w:rPr>
        <w:t xml:space="preserve"> cultural</w:t>
      </w:r>
      <w:r w:rsidR="008A1D46" w:rsidRPr="00DB31B4">
        <w:rPr>
          <w:sz w:val="24"/>
          <w:szCs w:val="24"/>
        </w:rPr>
        <w:t xml:space="preserve"> norms that might govern a Jewish transition to modernity.</w:t>
      </w:r>
      <w:r w:rsidR="005A43C0" w:rsidRPr="00DB31B4">
        <w:rPr>
          <w:sz w:val="24"/>
          <w:szCs w:val="24"/>
        </w:rPr>
        <w:t xml:space="preserve">  He warned against the danger of Judaism “being split up into as many kinds of Judaism, each with a different character and life, as there are countries of the dispersion” (</w:t>
      </w:r>
      <w:r w:rsidR="00F17651" w:rsidRPr="00DB31B4">
        <w:rPr>
          <w:sz w:val="24"/>
          <w:szCs w:val="24"/>
        </w:rPr>
        <w:t>Hertzberg</w:t>
      </w:r>
      <w:r w:rsidR="005A43C0" w:rsidRPr="00DB31B4">
        <w:rPr>
          <w:sz w:val="24"/>
          <w:szCs w:val="24"/>
        </w:rPr>
        <w:t xml:space="preserve"> 267).  His sense that a monolithic national Jewish culture could unify the Jewish people brought </w:t>
      </w:r>
      <w:proofErr w:type="spellStart"/>
      <w:r w:rsidR="005A43C0" w:rsidRPr="00DB31B4">
        <w:rPr>
          <w:sz w:val="24"/>
          <w:szCs w:val="24"/>
        </w:rPr>
        <w:t>Ahad</w:t>
      </w:r>
      <w:proofErr w:type="spellEnd"/>
      <w:r w:rsidR="005A43C0" w:rsidRPr="00DB31B4">
        <w:rPr>
          <w:sz w:val="24"/>
          <w:szCs w:val="24"/>
        </w:rPr>
        <w:t xml:space="preserve"> </w:t>
      </w:r>
      <w:proofErr w:type="spellStart"/>
      <w:r w:rsidR="005A43C0" w:rsidRPr="00DB31B4">
        <w:rPr>
          <w:sz w:val="24"/>
          <w:szCs w:val="24"/>
        </w:rPr>
        <w:t>HaAm</w:t>
      </w:r>
      <w:proofErr w:type="spellEnd"/>
      <w:r w:rsidR="005A43C0" w:rsidRPr="00DB31B4">
        <w:rPr>
          <w:sz w:val="24"/>
          <w:szCs w:val="24"/>
        </w:rPr>
        <w:t xml:space="preserve"> into conflict with some of the younger Jewish writers of his time, including M.Y. </w:t>
      </w:r>
      <w:proofErr w:type="spellStart"/>
      <w:r w:rsidR="005A43C0" w:rsidRPr="00DB31B4">
        <w:rPr>
          <w:sz w:val="24"/>
          <w:szCs w:val="24"/>
        </w:rPr>
        <w:t>Berdyczewski</w:t>
      </w:r>
      <w:proofErr w:type="spellEnd"/>
      <w:r w:rsidR="005A43C0" w:rsidRPr="00DB31B4">
        <w:rPr>
          <w:sz w:val="24"/>
          <w:szCs w:val="24"/>
        </w:rPr>
        <w:t xml:space="preserve"> and Y.H. Brenner.</w:t>
      </w:r>
      <w:r w:rsidR="009767D9" w:rsidRPr="00DB31B4">
        <w:rPr>
          <w:sz w:val="24"/>
          <w:szCs w:val="24"/>
        </w:rPr>
        <w:t xml:space="preserve">  </w:t>
      </w:r>
      <w:proofErr w:type="spellStart"/>
      <w:r w:rsidR="009767D9" w:rsidRPr="00DB31B4">
        <w:rPr>
          <w:sz w:val="24"/>
          <w:szCs w:val="24"/>
        </w:rPr>
        <w:t>Berdyczewski</w:t>
      </w:r>
      <w:proofErr w:type="spellEnd"/>
      <w:r w:rsidR="009767D9" w:rsidRPr="00DB31B4">
        <w:rPr>
          <w:sz w:val="24"/>
          <w:szCs w:val="24"/>
        </w:rPr>
        <w:t xml:space="preserve"> in particular, who spent his career demonstrating and advocating for the diversity of Jewish culture and practice, engaged in a prolonged public disagreement with </w:t>
      </w:r>
      <w:proofErr w:type="spellStart"/>
      <w:r w:rsidR="009767D9" w:rsidRPr="00DB31B4">
        <w:rPr>
          <w:sz w:val="24"/>
          <w:szCs w:val="24"/>
        </w:rPr>
        <w:t>Ahad</w:t>
      </w:r>
      <w:proofErr w:type="spellEnd"/>
      <w:r w:rsidR="009767D9" w:rsidRPr="00DB31B4">
        <w:rPr>
          <w:sz w:val="24"/>
          <w:szCs w:val="24"/>
        </w:rPr>
        <w:t xml:space="preserve"> </w:t>
      </w:r>
      <w:proofErr w:type="spellStart"/>
      <w:r w:rsidR="009767D9" w:rsidRPr="00DB31B4">
        <w:rPr>
          <w:sz w:val="24"/>
          <w:szCs w:val="24"/>
        </w:rPr>
        <w:t>HaAm</w:t>
      </w:r>
      <w:proofErr w:type="spellEnd"/>
      <w:r w:rsidR="009767D9" w:rsidRPr="00DB31B4">
        <w:rPr>
          <w:sz w:val="24"/>
          <w:szCs w:val="24"/>
        </w:rPr>
        <w:t xml:space="preserve"> over the direction of modern Jewish culture and letters.</w:t>
      </w:r>
      <w:r w:rsidR="00C9265F" w:rsidRPr="00DB31B4">
        <w:rPr>
          <w:sz w:val="24"/>
          <w:szCs w:val="24"/>
        </w:rPr>
        <w:t xml:space="preserve">  Even </w:t>
      </w:r>
      <w:proofErr w:type="spellStart"/>
      <w:r w:rsidR="00C9265F" w:rsidRPr="00DB31B4">
        <w:rPr>
          <w:sz w:val="24"/>
          <w:szCs w:val="24"/>
        </w:rPr>
        <w:t>Berdyczewski</w:t>
      </w:r>
      <w:proofErr w:type="spellEnd"/>
      <w:r w:rsidR="00C9265F" w:rsidRPr="00DB31B4">
        <w:rPr>
          <w:sz w:val="24"/>
          <w:szCs w:val="24"/>
        </w:rPr>
        <w:t xml:space="preserve">, however, despite his disagreements with </w:t>
      </w:r>
      <w:proofErr w:type="spellStart"/>
      <w:r w:rsidR="00C9265F" w:rsidRPr="00DB31B4">
        <w:rPr>
          <w:sz w:val="24"/>
          <w:szCs w:val="24"/>
        </w:rPr>
        <w:t>Ahad</w:t>
      </w:r>
      <w:proofErr w:type="spellEnd"/>
      <w:r w:rsidR="00C9265F" w:rsidRPr="00DB31B4">
        <w:rPr>
          <w:sz w:val="24"/>
          <w:szCs w:val="24"/>
        </w:rPr>
        <w:t xml:space="preserve"> </w:t>
      </w:r>
      <w:proofErr w:type="spellStart"/>
      <w:r w:rsidR="00C9265F" w:rsidRPr="00DB31B4">
        <w:rPr>
          <w:sz w:val="24"/>
          <w:szCs w:val="24"/>
        </w:rPr>
        <w:t>HaAm</w:t>
      </w:r>
      <w:proofErr w:type="spellEnd"/>
      <w:r w:rsidR="00C9265F" w:rsidRPr="00DB31B4">
        <w:rPr>
          <w:sz w:val="24"/>
          <w:szCs w:val="24"/>
        </w:rPr>
        <w:t>, admitted that he had been deeply influenced by him.</w:t>
      </w:r>
    </w:p>
    <w:p w14:paraId="6240B2E5" w14:textId="77777777" w:rsidR="00374C88" w:rsidRPr="00DB31B4" w:rsidRDefault="00533D11">
      <w:pPr>
        <w:rPr>
          <w:sz w:val="24"/>
          <w:szCs w:val="24"/>
        </w:rPr>
      </w:pPr>
      <w:proofErr w:type="spellStart"/>
      <w:r w:rsidRPr="00DB31B4">
        <w:rPr>
          <w:sz w:val="24"/>
          <w:szCs w:val="24"/>
        </w:rPr>
        <w:t>Ahad</w:t>
      </w:r>
      <w:proofErr w:type="spellEnd"/>
      <w:r w:rsidRPr="00DB31B4">
        <w:rPr>
          <w:sz w:val="24"/>
          <w:szCs w:val="24"/>
        </w:rPr>
        <w:t xml:space="preserve"> </w:t>
      </w:r>
      <w:proofErr w:type="spellStart"/>
      <w:r w:rsidRPr="00DB31B4">
        <w:rPr>
          <w:sz w:val="24"/>
          <w:szCs w:val="24"/>
        </w:rPr>
        <w:t>HaAm</w:t>
      </w:r>
      <w:proofErr w:type="spellEnd"/>
      <w:r w:rsidRPr="00DB31B4">
        <w:rPr>
          <w:sz w:val="24"/>
          <w:szCs w:val="24"/>
        </w:rPr>
        <w:t xml:space="preserve"> resigned as editor of </w:t>
      </w:r>
      <w:proofErr w:type="spellStart"/>
      <w:r w:rsidRPr="00DB31B4">
        <w:rPr>
          <w:sz w:val="24"/>
          <w:szCs w:val="24"/>
        </w:rPr>
        <w:t>HaShiloach</w:t>
      </w:r>
      <w:proofErr w:type="spellEnd"/>
      <w:r w:rsidRPr="00DB31B4">
        <w:rPr>
          <w:sz w:val="24"/>
          <w:szCs w:val="24"/>
        </w:rPr>
        <w:t xml:space="preserve"> in 1902, after conflicts with b</w:t>
      </w:r>
      <w:r w:rsidR="00346516" w:rsidRPr="00DB31B4">
        <w:rPr>
          <w:sz w:val="24"/>
          <w:szCs w:val="24"/>
        </w:rPr>
        <w:t>oth writers and publishers, and</w:t>
      </w:r>
      <w:r w:rsidRPr="00DB31B4">
        <w:rPr>
          <w:sz w:val="24"/>
          <w:szCs w:val="24"/>
        </w:rPr>
        <w:t xml:space="preserve"> in part because of his conviction that there was hardly enough good Hebrew writing for him to publish.  His commitment to modernizing and aestheticizing Hebrew publishing was absolute.</w:t>
      </w:r>
      <w:r w:rsidR="00346516" w:rsidRPr="00DB31B4">
        <w:rPr>
          <w:sz w:val="24"/>
          <w:szCs w:val="24"/>
        </w:rPr>
        <w:t xml:space="preserve">  After leaving </w:t>
      </w:r>
      <w:proofErr w:type="spellStart"/>
      <w:r w:rsidR="00346516" w:rsidRPr="00DB31B4">
        <w:rPr>
          <w:sz w:val="24"/>
          <w:szCs w:val="24"/>
        </w:rPr>
        <w:t>HaShiloach</w:t>
      </w:r>
      <w:proofErr w:type="spellEnd"/>
      <w:r w:rsidR="00346516" w:rsidRPr="00DB31B4">
        <w:rPr>
          <w:sz w:val="24"/>
          <w:szCs w:val="24"/>
        </w:rPr>
        <w:t>, he continued to write and publish, although he never produced the large-scale, sustained scholarly work he had onc</w:t>
      </w:r>
      <w:r w:rsidR="00CE680D" w:rsidRPr="00DB31B4">
        <w:rPr>
          <w:sz w:val="24"/>
          <w:szCs w:val="24"/>
        </w:rPr>
        <w:t xml:space="preserve">e hoped to write.  He </w:t>
      </w:r>
      <w:r w:rsidR="00CE680D" w:rsidRPr="00DB31B4">
        <w:rPr>
          <w:sz w:val="24"/>
          <w:szCs w:val="24"/>
        </w:rPr>
        <w:lastRenderedPageBreak/>
        <w:t>moved to London in 1908 and finally settled in Mandate Palestine in 1922, in extremely ill health.  He died in Tel Aviv in 1927.</w:t>
      </w:r>
    </w:p>
    <w:p w14:paraId="671BF10D" w14:textId="77777777" w:rsidR="00374C88" w:rsidRPr="00B33EE1" w:rsidRDefault="005874BF">
      <w:pPr>
        <w:rPr>
          <w:b/>
          <w:sz w:val="24"/>
          <w:szCs w:val="24"/>
        </w:rPr>
      </w:pPr>
      <w:r w:rsidRPr="00B33EE1">
        <w:rPr>
          <w:b/>
          <w:sz w:val="24"/>
          <w:szCs w:val="24"/>
        </w:rPr>
        <w:t>References and Further Reading</w:t>
      </w:r>
    </w:p>
    <w:p w14:paraId="35FB7536" w14:textId="77777777" w:rsidR="00374C88" w:rsidRPr="00DB31B4" w:rsidRDefault="00374C88">
      <w:pPr>
        <w:rPr>
          <w:sz w:val="24"/>
          <w:szCs w:val="24"/>
        </w:rPr>
      </w:pPr>
      <w:proofErr w:type="spellStart"/>
      <w:r w:rsidRPr="00DB31B4">
        <w:rPr>
          <w:sz w:val="24"/>
          <w:szCs w:val="24"/>
        </w:rPr>
        <w:t>Zipperstein</w:t>
      </w:r>
      <w:proofErr w:type="spellEnd"/>
      <w:r w:rsidRPr="00DB31B4">
        <w:rPr>
          <w:sz w:val="24"/>
          <w:szCs w:val="24"/>
        </w:rPr>
        <w:t>, Stephen (1993</w:t>
      </w:r>
      <w:r w:rsidRPr="00DB31B4">
        <w:rPr>
          <w:i/>
          <w:sz w:val="24"/>
          <w:szCs w:val="24"/>
        </w:rPr>
        <w:t xml:space="preserve">).  Elusive Prophet: </w:t>
      </w:r>
      <w:proofErr w:type="spellStart"/>
      <w:r w:rsidRPr="00DB31B4">
        <w:rPr>
          <w:i/>
          <w:sz w:val="24"/>
          <w:szCs w:val="24"/>
        </w:rPr>
        <w:t>Ahad</w:t>
      </w:r>
      <w:proofErr w:type="spellEnd"/>
      <w:r w:rsidRPr="00DB31B4">
        <w:rPr>
          <w:i/>
          <w:sz w:val="24"/>
          <w:szCs w:val="24"/>
        </w:rPr>
        <w:t xml:space="preserve"> </w:t>
      </w:r>
      <w:proofErr w:type="spellStart"/>
      <w:r w:rsidRPr="00DB31B4">
        <w:rPr>
          <w:i/>
          <w:sz w:val="24"/>
          <w:szCs w:val="24"/>
        </w:rPr>
        <w:t>Ha’am</w:t>
      </w:r>
      <w:proofErr w:type="spellEnd"/>
      <w:r w:rsidRPr="00DB31B4">
        <w:rPr>
          <w:i/>
          <w:sz w:val="24"/>
          <w:szCs w:val="24"/>
        </w:rPr>
        <w:t xml:space="preserve"> and the Origins of Zionism</w:t>
      </w:r>
      <w:r w:rsidRPr="00DB31B4">
        <w:rPr>
          <w:sz w:val="24"/>
          <w:szCs w:val="24"/>
        </w:rPr>
        <w:t>, Berkeley</w:t>
      </w:r>
      <w:r w:rsidR="005874BF" w:rsidRPr="00DB31B4">
        <w:rPr>
          <w:sz w:val="24"/>
          <w:szCs w:val="24"/>
        </w:rPr>
        <w:t>: University of California Press</w:t>
      </w:r>
      <w:r w:rsidRPr="00DB31B4">
        <w:rPr>
          <w:sz w:val="24"/>
          <w:szCs w:val="24"/>
        </w:rPr>
        <w:t>.</w:t>
      </w:r>
    </w:p>
    <w:p w14:paraId="0ACC6B44" w14:textId="77777777" w:rsidR="003F733E" w:rsidRPr="00DB31B4" w:rsidRDefault="005874BF">
      <w:pPr>
        <w:rPr>
          <w:sz w:val="24"/>
          <w:szCs w:val="24"/>
        </w:rPr>
      </w:pPr>
      <w:r w:rsidRPr="00DB31B4">
        <w:rPr>
          <w:sz w:val="24"/>
          <w:szCs w:val="24"/>
        </w:rPr>
        <w:t xml:space="preserve">Hertzberg, Arthur (1997). </w:t>
      </w:r>
      <w:r w:rsidRPr="00DB31B4">
        <w:rPr>
          <w:i/>
          <w:sz w:val="24"/>
          <w:szCs w:val="24"/>
        </w:rPr>
        <w:t>The Zionist I</w:t>
      </w:r>
      <w:r w:rsidR="00516FBA" w:rsidRPr="00DB31B4">
        <w:rPr>
          <w:i/>
          <w:sz w:val="24"/>
          <w:szCs w:val="24"/>
        </w:rPr>
        <w:t>dea</w:t>
      </w:r>
      <w:r w:rsidRPr="00DB31B4">
        <w:rPr>
          <w:sz w:val="24"/>
          <w:szCs w:val="24"/>
        </w:rPr>
        <w:t>, Philadelphia: The Jewish Publication Society.</w:t>
      </w:r>
    </w:p>
    <w:p w14:paraId="5F3BD097" w14:textId="77777777" w:rsidR="005874BF" w:rsidRPr="00DB31B4" w:rsidRDefault="003F733E">
      <w:pPr>
        <w:rPr>
          <w:sz w:val="24"/>
          <w:szCs w:val="24"/>
        </w:rPr>
      </w:pPr>
      <w:proofErr w:type="spellStart"/>
      <w:r w:rsidRPr="00DB31B4">
        <w:rPr>
          <w:sz w:val="24"/>
          <w:szCs w:val="24"/>
        </w:rPr>
        <w:t>Attia</w:t>
      </w:r>
      <w:proofErr w:type="spellEnd"/>
      <w:r w:rsidR="003030A2" w:rsidRPr="00DB31B4">
        <w:rPr>
          <w:sz w:val="24"/>
          <w:szCs w:val="24"/>
        </w:rPr>
        <w:t xml:space="preserve">, Ali Mohamed </w:t>
      </w:r>
      <w:proofErr w:type="spellStart"/>
      <w:r w:rsidR="003030A2" w:rsidRPr="00DB31B4">
        <w:rPr>
          <w:sz w:val="24"/>
          <w:szCs w:val="24"/>
        </w:rPr>
        <w:t>Abd</w:t>
      </w:r>
      <w:proofErr w:type="spellEnd"/>
      <w:r w:rsidR="003030A2" w:rsidRPr="00DB31B4">
        <w:rPr>
          <w:sz w:val="24"/>
          <w:szCs w:val="24"/>
        </w:rPr>
        <w:t xml:space="preserve"> El-</w:t>
      </w:r>
      <w:proofErr w:type="spellStart"/>
      <w:r w:rsidR="003030A2" w:rsidRPr="00DB31B4">
        <w:rPr>
          <w:sz w:val="24"/>
          <w:szCs w:val="24"/>
        </w:rPr>
        <w:t>Rahman</w:t>
      </w:r>
      <w:proofErr w:type="spellEnd"/>
      <w:r w:rsidR="003030A2" w:rsidRPr="00DB31B4">
        <w:rPr>
          <w:sz w:val="24"/>
          <w:szCs w:val="24"/>
        </w:rPr>
        <w:t xml:space="preserve"> (1991).  </w:t>
      </w:r>
      <w:r w:rsidR="003030A2" w:rsidRPr="00DB31B4">
        <w:rPr>
          <w:i/>
          <w:sz w:val="24"/>
          <w:szCs w:val="24"/>
        </w:rPr>
        <w:t xml:space="preserve">The Hebrew Periodical </w:t>
      </w:r>
      <w:r w:rsidR="003030A2" w:rsidRPr="00DB31B4">
        <w:rPr>
          <w:sz w:val="24"/>
          <w:szCs w:val="24"/>
        </w:rPr>
        <w:t>Ha-</w:t>
      </w:r>
      <w:proofErr w:type="spellStart"/>
      <w:r w:rsidR="003030A2" w:rsidRPr="00DB31B4">
        <w:rPr>
          <w:sz w:val="24"/>
          <w:szCs w:val="24"/>
        </w:rPr>
        <w:t>Shiloa</w:t>
      </w:r>
      <w:r w:rsidR="003030A2" w:rsidRPr="00DB31B4">
        <w:rPr>
          <w:rFonts w:cstheme="minorHAnsi"/>
          <w:sz w:val="24"/>
          <w:szCs w:val="24"/>
        </w:rPr>
        <w:t>ḥ</w:t>
      </w:r>
      <w:proofErr w:type="spellEnd"/>
      <w:r w:rsidR="003030A2" w:rsidRPr="00DB31B4">
        <w:rPr>
          <w:sz w:val="24"/>
          <w:szCs w:val="24"/>
        </w:rPr>
        <w:t xml:space="preserve"> </w:t>
      </w:r>
      <w:r w:rsidR="003030A2" w:rsidRPr="00DB31B4">
        <w:rPr>
          <w:i/>
          <w:sz w:val="24"/>
          <w:szCs w:val="24"/>
        </w:rPr>
        <w:t>(1896-1919): Its Role in the Development of Modern Hebrew Literature</w:t>
      </w:r>
      <w:r w:rsidR="003030A2" w:rsidRPr="00DB31B4">
        <w:rPr>
          <w:sz w:val="24"/>
          <w:szCs w:val="24"/>
        </w:rPr>
        <w:t>, Jerusalem</w:t>
      </w:r>
      <w:r w:rsidR="005874BF" w:rsidRPr="00DB31B4">
        <w:rPr>
          <w:sz w:val="24"/>
          <w:szCs w:val="24"/>
        </w:rPr>
        <w:t xml:space="preserve">: </w:t>
      </w:r>
      <w:proofErr w:type="spellStart"/>
      <w:r w:rsidR="005874BF" w:rsidRPr="00DB31B4">
        <w:rPr>
          <w:sz w:val="24"/>
          <w:szCs w:val="24"/>
        </w:rPr>
        <w:t>Magnes</w:t>
      </w:r>
      <w:proofErr w:type="spellEnd"/>
      <w:r w:rsidR="005874BF" w:rsidRPr="00DB31B4">
        <w:rPr>
          <w:sz w:val="24"/>
          <w:szCs w:val="24"/>
        </w:rPr>
        <w:t xml:space="preserve"> Press</w:t>
      </w:r>
      <w:r w:rsidR="003030A2" w:rsidRPr="00DB31B4">
        <w:rPr>
          <w:sz w:val="24"/>
          <w:szCs w:val="24"/>
        </w:rPr>
        <w:t>.</w:t>
      </w:r>
    </w:p>
    <w:p w14:paraId="14BE163D" w14:textId="77777777" w:rsidR="005874BF" w:rsidRPr="00DB31B4" w:rsidRDefault="005874BF">
      <w:pPr>
        <w:rPr>
          <w:sz w:val="24"/>
          <w:szCs w:val="24"/>
        </w:rPr>
      </w:pPr>
      <w:r w:rsidRPr="00DB31B4">
        <w:rPr>
          <w:sz w:val="24"/>
          <w:szCs w:val="24"/>
        </w:rPr>
        <w:t>List of Works</w:t>
      </w:r>
    </w:p>
    <w:p w14:paraId="5B67CC6B" w14:textId="77777777" w:rsidR="005874BF" w:rsidRDefault="00F17651">
      <w:pPr>
        <w:rPr>
          <w:sz w:val="24"/>
          <w:szCs w:val="24"/>
        </w:rPr>
      </w:pPr>
      <w:proofErr w:type="spellStart"/>
      <w:r w:rsidRPr="00DB31B4">
        <w:rPr>
          <w:sz w:val="24"/>
          <w:szCs w:val="24"/>
        </w:rPr>
        <w:t>Ahad</w:t>
      </w:r>
      <w:proofErr w:type="spellEnd"/>
      <w:r w:rsidRPr="00DB31B4">
        <w:rPr>
          <w:sz w:val="24"/>
          <w:szCs w:val="24"/>
        </w:rPr>
        <w:t xml:space="preserve"> </w:t>
      </w:r>
      <w:proofErr w:type="spellStart"/>
      <w:r w:rsidRPr="00DB31B4">
        <w:rPr>
          <w:sz w:val="24"/>
          <w:szCs w:val="24"/>
        </w:rPr>
        <w:t>Ha’am</w:t>
      </w:r>
      <w:proofErr w:type="spellEnd"/>
      <w:r w:rsidRPr="00DB31B4">
        <w:rPr>
          <w:sz w:val="24"/>
          <w:szCs w:val="24"/>
        </w:rPr>
        <w:t xml:space="preserve"> (Asher </w:t>
      </w:r>
      <w:proofErr w:type="spellStart"/>
      <w:r w:rsidRPr="00DB31B4">
        <w:rPr>
          <w:sz w:val="24"/>
          <w:szCs w:val="24"/>
        </w:rPr>
        <w:t>Ginzburg</w:t>
      </w:r>
      <w:proofErr w:type="spellEnd"/>
      <w:r w:rsidRPr="00DB31B4">
        <w:rPr>
          <w:sz w:val="24"/>
          <w:szCs w:val="24"/>
        </w:rPr>
        <w:t xml:space="preserve">) (1947).  </w:t>
      </w:r>
      <w:proofErr w:type="spellStart"/>
      <w:r w:rsidR="005874BF" w:rsidRPr="00DB31B4">
        <w:rPr>
          <w:i/>
          <w:sz w:val="24"/>
          <w:szCs w:val="24"/>
        </w:rPr>
        <w:t>Kol</w:t>
      </w:r>
      <w:proofErr w:type="spellEnd"/>
      <w:r w:rsidR="005874BF" w:rsidRPr="00DB31B4">
        <w:rPr>
          <w:i/>
          <w:sz w:val="24"/>
          <w:szCs w:val="24"/>
        </w:rPr>
        <w:t xml:space="preserve"> </w:t>
      </w:r>
      <w:proofErr w:type="spellStart"/>
      <w:r w:rsidR="005874BF" w:rsidRPr="00DB31B4">
        <w:rPr>
          <w:i/>
          <w:sz w:val="24"/>
          <w:szCs w:val="24"/>
        </w:rPr>
        <w:t>kitve</w:t>
      </w:r>
      <w:proofErr w:type="spellEnd"/>
      <w:r w:rsidRPr="00DB31B4">
        <w:rPr>
          <w:i/>
          <w:sz w:val="24"/>
          <w:szCs w:val="24"/>
        </w:rPr>
        <w:t xml:space="preserve"> </w:t>
      </w:r>
      <w:proofErr w:type="spellStart"/>
      <w:r w:rsidRPr="00DB31B4">
        <w:rPr>
          <w:i/>
          <w:sz w:val="24"/>
          <w:szCs w:val="24"/>
        </w:rPr>
        <w:t>Ahad</w:t>
      </w:r>
      <w:proofErr w:type="spellEnd"/>
      <w:r w:rsidRPr="00DB31B4">
        <w:rPr>
          <w:i/>
          <w:sz w:val="24"/>
          <w:szCs w:val="24"/>
        </w:rPr>
        <w:t xml:space="preserve"> </w:t>
      </w:r>
      <w:proofErr w:type="spellStart"/>
      <w:r w:rsidRPr="00DB31B4">
        <w:rPr>
          <w:i/>
          <w:sz w:val="24"/>
          <w:szCs w:val="24"/>
        </w:rPr>
        <w:t>Ha’am</w:t>
      </w:r>
      <w:proofErr w:type="spellEnd"/>
      <w:r w:rsidRPr="00DB31B4">
        <w:rPr>
          <w:sz w:val="24"/>
          <w:szCs w:val="24"/>
        </w:rPr>
        <w:t>, Jerusalem: The Jewish Publishing House.</w:t>
      </w:r>
    </w:p>
    <w:p w14:paraId="6837EB8A" w14:textId="77777777" w:rsidR="00DC525B" w:rsidRDefault="00DC525B">
      <w:pPr>
        <w:rPr>
          <w:sz w:val="24"/>
          <w:szCs w:val="24"/>
        </w:rPr>
      </w:pPr>
    </w:p>
    <w:p w14:paraId="1DE8214E" w14:textId="77777777" w:rsidR="00DC525B" w:rsidRPr="00DC525B" w:rsidRDefault="00DC525B" w:rsidP="00DC525B">
      <w:pPr>
        <w:rPr>
          <w:rFonts w:ascii="Times" w:eastAsia="Times New Roman" w:hAnsi="Times" w:cs="Times New Roman"/>
          <w:sz w:val="20"/>
          <w:szCs w:val="20"/>
        </w:rPr>
      </w:pPr>
      <w:r>
        <w:rPr>
          <w:sz w:val="24"/>
          <w:szCs w:val="24"/>
        </w:rPr>
        <w:t xml:space="preserve">Written by </w:t>
      </w:r>
      <w:r w:rsidRPr="00DC525B">
        <w:rPr>
          <w:rFonts w:ascii="Arial" w:eastAsia="Times New Roman" w:hAnsi="Arial" w:cs="Arial"/>
          <w:b/>
          <w:bCs/>
          <w:color w:val="222222"/>
          <w:sz w:val="19"/>
          <w:szCs w:val="19"/>
          <w:shd w:val="clear" w:color="auto" w:fill="FFFFFF"/>
        </w:rPr>
        <w:t xml:space="preserve">Melissa </w:t>
      </w:r>
      <w:proofErr w:type="spellStart"/>
      <w:r w:rsidRPr="00DC525B">
        <w:rPr>
          <w:rFonts w:ascii="Arial" w:eastAsia="Times New Roman" w:hAnsi="Arial" w:cs="Arial"/>
          <w:b/>
          <w:bCs/>
          <w:color w:val="222222"/>
          <w:sz w:val="19"/>
          <w:szCs w:val="19"/>
          <w:shd w:val="clear" w:color="auto" w:fill="FFFFFF"/>
        </w:rPr>
        <w:t>Weininger</w:t>
      </w:r>
      <w:proofErr w:type="spellEnd"/>
      <w:r w:rsidRPr="00DC525B">
        <w:rPr>
          <w:rFonts w:ascii="Arial" w:eastAsia="Times New Roman" w:hAnsi="Arial" w:cs="Arial"/>
          <w:color w:val="222222"/>
          <w:sz w:val="19"/>
          <w:szCs w:val="19"/>
          <w:shd w:val="clear" w:color="auto" w:fill="FFFFFF"/>
        </w:rPr>
        <w:t> </w:t>
      </w:r>
    </w:p>
    <w:p w14:paraId="445404B8" w14:textId="6645DCC9" w:rsidR="00DC525B" w:rsidRPr="00DB31B4" w:rsidRDefault="00DC525B">
      <w:pPr>
        <w:rPr>
          <w:sz w:val="24"/>
          <w:szCs w:val="24"/>
        </w:rPr>
      </w:pPr>
    </w:p>
    <w:sectPr w:rsidR="00DC525B" w:rsidRPr="00DB31B4" w:rsidSect="00C9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349"/>
    <w:rsid w:val="00041349"/>
    <w:rsid w:val="001C0394"/>
    <w:rsid w:val="001C3709"/>
    <w:rsid w:val="00202941"/>
    <w:rsid w:val="002E23A6"/>
    <w:rsid w:val="002E4947"/>
    <w:rsid w:val="003030A2"/>
    <w:rsid w:val="003134C3"/>
    <w:rsid w:val="00327D37"/>
    <w:rsid w:val="00346516"/>
    <w:rsid w:val="0035457A"/>
    <w:rsid w:val="003736EE"/>
    <w:rsid w:val="00374C88"/>
    <w:rsid w:val="003F733E"/>
    <w:rsid w:val="00516FBA"/>
    <w:rsid w:val="00533D11"/>
    <w:rsid w:val="005874BF"/>
    <w:rsid w:val="005A43C0"/>
    <w:rsid w:val="005B0C75"/>
    <w:rsid w:val="00641D4F"/>
    <w:rsid w:val="00756781"/>
    <w:rsid w:val="008173AB"/>
    <w:rsid w:val="0082262E"/>
    <w:rsid w:val="0084667F"/>
    <w:rsid w:val="008A1D46"/>
    <w:rsid w:val="009767D9"/>
    <w:rsid w:val="0098694A"/>
    <w:rsid w:val="00992A9D"/>
    <w:rsid w:val="00994E4C"/>
    <w:rsid w:val="009D6106"/>
    <w:rsid w:val="009F5415"/>
    <w:rsid w:val="00B1372D"/>
    <w:rsid w:val="00B33EE1"/>
    <w:rsid w:val="00C001D6"/>
    <w:rsid w:val="00C04298"/>
    <w:rsid w:val="00C643B6"/>
    <w:rsid w:val="00C65930"/>
    <w:rsid w:val="00C66FE0"/>
    <w:rsid w:val="00C80C64"/>
    <w:rsid w:val="00C90583"/>
    <w:rsid w:val="00C91A28"/>
    <w:rsid w:val="00C9265F"/>
    <w:rsid w:val="00CB1461"/>
    <w:rsid w:val="00CE680D"/>
    <w:rsid w:val="00DB31B4"/>
    <w:rsid w:val="00DC525B"/>
    <w:rsid w:val="00E17FD5"/>
    <w:rsid w:val="00E2228A"/>
    <w:rsid w:val="00E23725"/>
    <w:rsid w:val="00EF47B5"/>
    <w:rsid w:val="00EF6183"/>
    <w:rsid w:val="00EF77B4"/>
    <w:rsid w:val="00F17651"/>
    <w:rsid w:val="00F86A6B"/>
    <w:rsid w:val="00FB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A6D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D4F"/>
    <w:rPr>
      <w:rFonts w:ascii="Lucida Grande" w:hAnsi="Lucida Grande" w:cs="Lucida Grande"/>
      <w:sz w:val="18"/>
      <w:szCs w:val="18"/>
    </w:rPr>
  </w:style>
  <w:style w:type="character" w:customStyle="1" w:styleId="gd">
    <w:name w:val="gd"/>
    <w:basedOn w:val="DefaultParagraphFont"/>
    <w:rsid w:val="00DC525B"/>
  </w:style>
  <w:style w:type="character" w:customStyle="1" w:styleId="apple-converted-space">
    <w:name w:val="apple-converted-space"/>
    <w:basedOn w:val="DefaultParagraphFont"/>
    <w:rsid w:val="00DC52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A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D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D4F"/>
    <w:rPr>
      <w:rFonts w:ascii="Lucida Grande" w:hAnsi="Lucida Grande" w:cs="Lucida Grande"/>
      <w:sz w:val="18"/>
      <w:szCs w:val="18"/>
    </w:rPr>
  </w:style>
  <w:style w:type="character" w:customStyle="1" w:styleId="gd">
    <w:name w:val="gd"/>
    <w:basedOn w:val="DefaultParagraphFont"/>
    <w:rsid w:val="00DC525B"/>
  </w:style>
  <w:style w:type="character" w:customStyle="1" w:styleId="apple-converted-space">
    <w:name w:val="apple-converted-space"/>
    <w:basedOn w:val="DefaultParagraphFont"/>
    <w:rsid w:val="00DC5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33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4999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Neta Stahl</cp:lastModifiedBy>
  <cp:revision>2</cp:revision>
  <dcterms:created xsi:type="dcterms:W3CDTF">2012-09-06T21:53:00Z</dcterms:created>
  <dcterms:modified xsi:type="dcterms:W3CDTF">2012-09-06T21:53:00Z</dcterms:modified>
</cp:coreProperties>
</file>