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1E4" w:rsidRDefault="005671E4"/>
    <w:p w:rsidR="007B466C" w:rsidRDefault="007B466C"/>
    <w:p w:rsidR="00E4796C" w:rsidRDefault="00E4796C">
      <w:pPr>
        <w:rPr>
          <w:b/>
          <w:sz w:val="36"/>
          <w:szCs w:val="36"/>
        </w:rPr>
      </w:pPr>
    </w:p>
    <w:p w:rsidR="00E4796C" w:rsidRDefault="00E4796C">
      <w:pPr>
        <w:rPr>
          <w:b/>
          <w:sz w:val="36"/>
          <w:szCs w:val="36"/>
        </w:rPr>
      </w:pPr>
    </w:p>
    <w:p w:rsidR="007B466C" w:rsidRDefault="007B466C">
      <w:pPr>
        <w:rPr>
          <w:b/>
          <w:sz w:val="36"/>
          <w:szCs w:val="36"/>
        </w:rPr>
      </w:pPr>
      <w:r w:rsidRPr="002A434B">
        <w:rPr>
          <w:b/>
          <w:sz w:val="36"/>
          <w:szCs w:val="36"/>
        </w:rPr>
        <w:t xml:space="preserve">Faulkner, </w:t>
      </w:r>
      <w:r w:rsidR="002A434B" w:rsidRPr="002A434B">
        <w:rPr>
          <w:b/>
          <w:sz w:val="36"/>
          <w:szCs w:val="36"/>
        </w:rPr>
        <w:t>William</w:t>
      </w:r>
      <w:r w:rsidRPr="002A434B">
        <w:rPr>
          <w:b/>
          <w:sz w:val="36"/>
          <w:szCs w:val="36"/>
        </w:rPr>
        <w:t xml:space="preserve"> (</w:t>
      </w:r>
      <w:r w:rsidR="00B31AC8" w:rsidRPr="002A434B">
        <w:rPr>
          <w:b/>
          <w:sz w:val="36"/>
          <w:szCs w:val="36"/>
        </w:rPr>
        <w:t>1897-1962</w:t>
      </w:r>
      <w:r w:rsidRPr="002A434B">
        <w:rPr>
          <w:b/>
          <w:sz w:val="36"/>
          <w:szCs w:val="36"/>
        </w:rPr>
        <w:t>)</w:t>
      </w:r>
    </w:p>
    <w:p w:rsidR="00C85B35" w:rsidRDefault="00C85B35">
      <w:pPr>
        <w:sectPr w:rsidR="00C85B35" w:rsidSect="005671E4">
          <w:pgSz w:w="12240" w:h="15840"/>
          <w:pgMar w:top="1440" w:right="1440" w:bottom="1440" w:left="1440" w:header="720" w:footer="720" w:gutter="0"/>
          <w:cols w:space="720"/>
          <w:docGrid w:linePitch="360"/>
        </w:sectPr>
      </w:pPr>
    </w:p>
    <w:p w:rsidR="00C85B35" w:rsidRDefault="002A434B">
      <w:r>
        <w:lastRenderedPageBreak/>
        <w:t xml:space="preserve">William Faulkner was one of the </w:t>
      </w:r>
      <w:r w:rsidR="008C042A">
        <w:t>best</w:t>
      </w:r>
      <w:r>
        <w:t>-known American authors of the twentieth century. Experimenting with form, chronology, and language, Faulkner developed a st</w:t>
      </w:r>
      <w:r w:rsidR="00FB2803">
        <w:t xml:space="preserve">rikingly </w:t>
      </w:r>
      <w:r w:rsidR="00E74325">
        <w:t>personal</w:t>
      </w:r>
      <w:r w:rsidR="00FB2803">
        <w:t xml:space="preserve"> </w:t>
      </w:r>
      <w:r>
        <w:t>style while exploring the complexities of life in the Ameri</w:t>
      </w:r>
      <w:r w:rsidR="00731AC8">
        <w:t>can South. He was</w:t>
      </w:r>
      <w:r>
        <w:t xml:space="preserve"> especially </w:t>
      </w:r>
      <w:r w:rsidR="00731AC8">
        <w:t>interested in crafting stories that explored the effects of</w:t>
      </w:r>
      <w:r>
        <w:t xml:space="preserve"> the Civil War’s destruction</w:t>
      </w:r>
      <w:r w:rsidR="00731AC8">
        <w:t xml:space="preserve"> and the ways in which it revealed the breakdown of</w:t>
      </w:r>
      <w:r>
        <w:t xml:space="preserve"> plantation-based aristocracy, the </w:t>
      </w:r>
      <w:r w:rsidR="00201F58">
        <w:t xml:space="preserve">effects of the </w:t>
      </w:r>
      <w:r>
        <w:t>exaggerated chivalric co</w:t>
      </w:r>
      <w:r w:rsidR="00731AC8">
        <w:t xml:space="preserve">de of </w:t>
      </w:r>
      <w:r w:rsidR="00201F58">
        <w:t>the Old South</w:t>
      </w:r>
      <w:r w:rsidR="003478A8">
        <w:t>, and the</w:t>
      </w:r>
      <w:r>
        <w:t xml:space="preserve"> complex racism of a society once based on slavery. </w:t>
      </w:r>
      <w:r w:rsidR="00CB518E">
        <w:t xml:space="preserve">He is most famous for novels such as </w:t>
      </w:r>
      <w:r w:rsidR="00CB518E">
        <w:rPr>
          <w:i/>
        </w:rPr>
        <w:t>Absalom, Absalom</w:t>
      </w:r>
      <w:proofErr w:type="gramStart"/>
      <w:r w:rsidR="00CB518E">
        <w:rPr>
          <w:i/>
        </w:rPr>
        <w:t>!,</w:t>
      </w:r>
      <w:proofErr w:type="gramEnd"/>
      <w:r w:rsidR="00CB518E">
        <w:rPr>
          <w:i/>
        </w:rPr>
        <w:t xml:space="preserve"> Light in August, The Sound and the Fury, Sanctuary, </w:t>
      </w:r>
      <w:r w:rsidR="00CB518E">
        <w:t xml:space="preserve">and </w:t>
      </w:r>
      <w:r w:rsidR="00CB518E">
        <w:rPr>
          <w:i/>
        </w:rPr>
        <w:t xml:space="preserve">As I Lay Dying. </w:t>
      </w:r>
      <w:r w:rsidR="000A4A72">
        <w:t>Many of his novels are</w:t>
      </w:r>
      <w:r w:rsidR="00CB518E">
        <w:t xml:space="preserve"> set in fictional YOKNAPATAHPHA COUNTY, a county of his own design that resembled his own </w:t>
      </w:r>
      <w:r w:rsidR="00863C16">
        <w:t>birthplace, Lafayette County.</w:t>
      </w:r>
      <w:r w:rsidR="008C042A">
        <w:t xml:space="preserve"> A</w:t>
      </w:r>
      <w:r>
        <w:t xml:space="preserve"> native of Oxford, Mississippi, </w:t>
      </w:r>
      <w:r w:rsidR="008C042A">
        <w:t xml:space="preserve">Faulkner </w:t>
      </w:r>
      <w:r w:rsidR="00CB518E">
        <w:t xml:space="preserve">lived most of his life there; he also </w:t>
      </w:r>
      <w:r>
        <w:t>joined the Canadian Air Forc</w:t>
      </w:r>
      <w:r w:rsidR="00CB518E">
        <w:t>e during World War I</w:t>
      </w:r>
      <w:r>
        <w:t xml:space="preserve"> and spent time in Hollywood later in his career</w:t>
      </w:r>
      <w:r w:rsidR="00CB518E">
        <w:t xml:space="preserve"> writing screenplays. He</w:t>
      </w:r>
      <w:r>
        <w:t xml:space="preserve"> struggled with </w:t>
      </w:r>
      <w:proofErr w:type="gramStart"/>
      <w:r>
        <w:t>alcoholism</w:t>
      </w:r>
      <w:proofErr w:type="gramEnd"/>
      <w:r>
        <w:t xml:space="preserve"> throughout his life, but eventually died from a heart attack following a fall from his horse.</w:t>
      </w:r>
    </w:p>
    <w:p w:rsidR="002A434B" w:rsidRDefault="002A434B">
      <w:r>
        <w:t xml:space="preserve">  </w:t>
      </w:r>
    </w:p>
    <w:p w:rsidR="00C85B35" w:rsidRDefault="00C85B35">
      <w:pPr>
        <w:sectPr w:rsidR="00C85B35" w:rsidSect="00C85B35">
          <w:type w:val="continuous"/>
          <w:pgSz w:w="12240" w:h="15840"/>
          <w:pgMar w:top="1440" w:right="1440" w:bottom="1440" w:left="1440" w:header="720" w:footer="720" w:gutter="0"/>
          <w:cols w:num="2" w:space="720" w:equalWidth="0">
            <w:col w:w="6000" w:space="720"/>
            <w:col w:w="2640"/>
          </w:cols>
          <w:docGrid w:linePitch="360"/>
        </w:sectPr>
      </w:pPr>
      <w:r>
        <w:rPr>
          <w:noProof/>
        </w:rPr>
        <w:lastRenderedPageBreak/>
        <w:drawing>
          <wp:inline distT="0" distB="0" distL="0" distR="0">
            <wp:extent cx="2147946" cy="2910468"/>
            <wp:effectExtent l="19050" t="0" r="4704" b="0"/>
            <wp:docPr id="4" name="Picture 2" descr="Faulkner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kner image.jpg"/>
                    <pic:cNvPicPr/>
                  </pic:nvPicPr>
                  <pic:blipFill>
                    <a:blip r:embed="rId5" cstate="print"/>
                    <a:stretch>
                      <a:fillRect/>
                    </a:stretch>
                  </pic:blipFill>
                  <pic:spPr>
                    <a:xfrm>
                      <a:off x="0" y="0"/>
                      <a:ext cx="2160642" cy="2927671"/>
                    </a:xfrm>
                    <a:prstGeom prst="rect">
                      <a:avLst/>
                    </a:prstGeom>
                  </pic:spPr>
                </pic:pic>
              </a:graphicData>
            </a:graphic>
          </wp:inline>
        </w:drawing>
      </w:r>
    </w:p>
    <w:p w:rsidR="00B23219" w:rsidRDefault="00B23219">
      <w:pPr>
        <w:rPr>
          <w:b/>
          <w:sz w:val="28"/>
          <w:szCs w:val="28"/>
        </w:rPr>
      </w:pPr>
      <w:r w:rsidRPr="00B23219">
        <w:rPr>
          <w:b/>
          <w:sz w:val="28"/>
          <w:szCs w:val="28"/>
        </w:rPr>
        <w:lastRenderedPageBreak/>
        <w:t>Timeline of Life</w:t>
      </w:r>
    </w:p>
    <w:p w:rsidR="00B23219" w:rsidRPr="00265E8E" w:rsidRDefault="00265E8E" w:rsidP="00121260">
      <w:pPr>
        <w:tabs>
          <w:tab w:val="left" w:pos="720"/>
          <w:tab w:val="left" w:pos="1440"/>
          <w:tab w:val="left" w:pos="2160"/>
          <w:tab w:val="left" w:pos="2880"/>
          <w:tab w:val="left" w:pos="3600"/>
          <w:tab w:val="center" w:pos="4680"/>
        </w:tabs>
      </w:pPr>
      <w:r w:rsidRPr="00265E8E">
        <w:t xml:space="preserve"> 1897</w:t>
      </w:r>
      <w:r w:rsidR="00121260">
        <w:tab/>
      </w:r>
      <w:r w:rsidR="00121260">
        <w:tab/>
        <w:t xml:space="preserve">     1918</w:t>
      </w:r>
      <w:r w:rsidR="00121260">
        <w:tab/>
        <w:t xml:space="preserve">         1929</w:t>
      </w:r>
      <w:r w:rsidR="00121260">
        <w:tab/>
        <w:t xml:space="preserve">             1935</w:t>
      </w:r>
      <w:r w:rsidR="00121260">
        <w:tab/>
      </w:r>
      <w:r w:rsidR="00121260">
        <w:tab/>
      </w:r>
      <w:r w:rsidR="00121260">
        <w:tab/>
        <w:t>1950</w:t>
      </w:r>
      <w:r w:rsidR="00121260">
        <w:tab/>
      </w:r>
      <w:r w:rsidR="00121260">
        <w:tab/>
        <w:t xml:space="preserve">   1962</w:t>
      </w:r>
    </w:p>
    <w:p w:rsidR="00265E8E" w:rsidRDefault="00306B83">
      <w:pPr>
        <w:rPr>
          <w:b/>
          <w:sz w:val="28"/>
          <w:szCs w:val="28"/>
        </w:rPr>
      </w:pPr>
      <w:r>
        <w:rPr>
          <w:b/>
          <w:noProof/>
          <w:sz w:val="28"/>
          <w:szCs w:val="28"/>
        </w:rPr>
        <w:pict>
          <v:shapetype id="_x0000_t32" coordsize="21600,21600" o:spt="32" o:oned="t" path="m,l21600,21600e" filled="f">
            <v:path arrowok="t" fillok="f" o:connecttype="none"/>
            <o:lock v:ext="edit" shapetype="t"/>
          </v:shapetype>
          <v:shape id="_x0000_s1037" type="#_x0000_t32" style="position:absolute;margin-left:456.6pt;margin-top:7.65pt;width:0;height:10.7pt;z-index:251665408" o:connectortype="straight"/>
        </w:pict>
      </w:r>
      <w:r>
        <w:rPr>
          <w:b/>
          <w:noProof/>
          <w:sz w:val="28"/>
          <w:szCs w:val="28"/>
        </w:rPr>
        <w:pict>
          <v:shape id="_x0000_s1036" type="#_x0000_t32" style="position:absolute;margin-left:370pt;margin-top:7.65pt;width:0;height:10.7pt;z-index:251664384" o:connectortype="straight"/>
        </w:pict>
      </w:r>
      <w:r>
        <w:rPr>
          <w:b/>
          <w:noProof/>
          <w:sz w:val="28"/>
          <w:szCs w:val="28"/>
        </w:rPr>
        <w:pict>
          <v:shape id="_x0000_s1034" type="#_x0000_t32" style="position:absolute;margin-left:254pt;margin-top:9.35pt;width:0;height:10.7pt;z-index:251663360" o:connectortype="straight"/>
        </w:pict>
      </w:r>
      <w:r>
        <w:rPr>
          <w:b/>
          <w:noProof/>
          <w:sz w:val="28"/>
          <w:szCs w:val="28"/>
        </w:rPr>
        <w:pict>
          <v:shape id="_x0000_s1032" type="#_x0000_t32" style="position:absolute;margin-left:186pt;margin-top:7.65pt;width:0;height:10.7pt;z-index:251661312" o:connectortype="straight"/>
        </w:pict>
      </w:r>
      <w:r>
        <w:rPr>
          <w:b/>
          <w:noProof/>
          <w:sz w:val="28"/>
          <w:szCs w:val="28"/>
        </w:rPr>
        <w:pict>
          <v:shape id="_x0000_s1033" type="#_x0000_t32" style="position:absolute;margin-left:102pt;margin-top:7.65pt;width:0;height:10.7pt;z-index:251662336" o:connectortype="straight"/>
        </w:pict>
      </w:r>
      <w:r>
        <w:rPr>
          <w:b/>
          <w:noProof/>
          <w:sz w:val="28"/>
          <w:szCs w:val="28"/>
        </w:rPr>
        <w:pict>
          <v:shape id="_x0000_s1031" type="#_x0000_t32" style="position:absolute;margin-left:15.2pt;margin-top:9.35pt;width:0;height:10.7pt;z-index:251660288" o:connectortype="straight"/>
        </w:pict>
      </w:r>
      <w:r>
        <w:rPr>
          <w:b/>
          <w:noProof/>
          <w:sz w:val="28"/>
          <w:szCs w:val="28"/>
        </w:rPr>
        <w:pict>
          <v:shape id="_x0000_s1029" type="#_x0000_t32" style="position:absolute;margin-left:15.2pt;margin-top:76.05pt;width:.05pt;height:.05pt;z-index:251659264" o:connectortype="straight"/>
        </w:pict>
      </w:r>
      <w:r>
        <w:rPr>
          <w:b/>
          <w:noProof/>
          <w:sz w:val="28"/>
          <w:szCs w:val="28"/>
        </w:rPr>
        <w:pict>
          <v:shape id="_x0000_s1028" type="#_x0000_t32" style="position:absolute;margin-left:1.15pt;margin-top:7.65pt;width:504.55pt;height:0;z-index:251658240" o:connectortype="straight"/>
        </w:pict>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t xml:space="preserve"> </w:t>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r w:rsidR="00BF4AE7">
        <w:rPr>
          <w:b/>
          <w:sz w:val="28"/>
          <w:szCs w:val="28"/>
        </w:rPr>
        <w:tab/>
      </w:r>
    </w:p>
    <w:p w:rsidR="00BF4AE7" w:rsidRPr="007B2262" w:rsidRDefault="00BF4AE7">
      <w:r w:rsidRPr="007B2262">
        <w:t>Born</w:t>
      </w:r>
      <w:r w:rsidR="00121260" w:rsidRPr="007B2262">
        <w:tab/>
      </w:r>
      <w:r w:rsidR="00121260" w:rsidRPr="007B2262">
        <w:tab/>
        <w:t>Joins Canadian</w:t>
      </w:r>
      <w:r w:rsidR="00121260" w:rsidRPr="007B2262">
        <w:tab/>
      </w:r>
      <w:r w:rsidR="007B2262">
        <w:tab/>
      </w:r>
      <w:r w:rsidR="00121260" w:rsidRPr="007B2262">
        <w:t>Marries</w:t>
      </w:r>
      <w:r w:rsidR="00121260" w:rsidRPr="007B2262">
        <w:tab/>
      </w:r>
      <w:r w:rsidR="007B2262">
        <w:tab/>
      </w:r>
      <w:r w:rsidR="00121260" w:rsidRPr="007B2262">
        <w:t xml:space="preserve">Works for </w:t>
      </w:r>
      <w:r w:rsidR="00121260" w:rsidRPr="007B2262">
        <w:tab/>
      </w:r>
      <w:r w:rsidR="00121260" w:rsidRPr="007B2262">
        <w:tab/>
        <w:t>Wins</w:t>
      </w:r>
      <w:r w:rsidR="00121260" w:rsidRPr="007B2262">
        <w:tab/>
      </w:r>
      <w:r w:rsidR="00121260" w:rsidRPr="007B2262">
        <w:tab/>
        <w:t xml:space="preserve">   Dies</w:t>
      </w:r>
    </w:p>
    <w:p w:rsidR="00121260" w:rsidRPr="007B2262" w:rsidRDefault="00121260">
      <w:r w:rsidRPr="007B2262">
        <w:tab/>
      </w:r>
      <w:r w:rsidRPr="007B2262">
        <w:tab/>
        <w:t>Royal Air Force</w:t>
      </w:r>
      <w:r w:rsidRPr="007B2262">
        <w:tab/>
        <w:t>Estelle</w:t>
      </w:r>
      <w:r w:rsidRPr="007B2262">
        <w:tab/>
      </w:r>
      <w:r w:rsidR="007B2262">
        <w:tab/>
      </w:r>
      <w:r w:rsidRPr="007B2262">
        <w:t>Fox</w:t>
      </w:r>
      <w:r w:rsidR="00E74325">
        <w:t xml:space="preserve"> </w:t>
      </w:r>
      <w:proofErr w:type="gramStart"/>
      <w:r w:rsidR="00E74325">
        <w:t>Studios,</w:t>
      </w:r>
      <w:proofErr w:type="gramEnd"/>
      <w:r w:rsidR="00E74325">
        <w:t xml:space="preserve"> </w:t>
      </w:r>
      <w:r w:rsidRPr="007B2262">
        <w:t>meets</w:t>
      </w:r>
      <w:r w:rsidR="007B2262">
        <w:tab/>
      </w:r>
      <w:r w:rsidRPr="007B2262">
        <w:t>Nobel</w:t>
      </w:r>
    </w:p>
    <w:p w:rsidR="00121260" w:rsidRPr="007B2262" w:rsidRDefault="00121260">
      <w:r w:rsidRPr="007B2262">
        <w:tab/>
      </w:r>
      <w:r w:rsidRPr="007B2262">
        <w:tab/>
      </w:r>
      <w:r w:rsidRPr="007B2262">
        <w:tab/>
      </w:r>
      <w:r w:rsidRPr="007B2262">
        <w:tab/>
      </w:r>
      <w:r w:rsidRPr="007B2262">
        <w:tab/>
        <w:t>Oldham</w:t>
      </w:r>
      <w:r w:rsidRPr="007B2262">
        <w:tab/>
        <w:t>Meta Carpenter</w:t>
      </w:r>
      <w:r w:rsidRPr="007B2262">
        <w:tab/>
        <w:t>Prize</w:t>
      </w:r>
    </w:p>
    <w:p w:rsidR="00121260" w:rsidRDefault="00121260">
      <w:pPr>
        <w:rPr>
          <w:sz w:val="28"/>
          <w:szCs w:val="28"/>
        </w:rPr>
      </w:pPr>
      <w:r w:rsidRPr="007B2262">
        <w:tab/>
      </w:r>
      <w:r w:rsidRPr="007B2262">
        <w:tab/>
      </w:r>
      <w:r w:rsidRPr="007B2262">
        <w:tab/>
      </w:r>
      <w:r w:rsidRPr="007B2262">
        <w:tab/>
      </w:r>
      <w:r w:rsidRPr="007B2262">
        <w:tab/>
      </w:r>
      <w:r w:rsidRPr="007B2262">
        <w:tab/>
      </w:r>
      <w:r w:rsidRPr="007B2262">
        <w:tab/>
        <w:t>Begins 15 yr affair</w:t>
      </w:r>
      <w:r w:rsidR="00166490">
        <w:tab/>
      </w:r>
      <w:r w:rsidR="00166490">
        <w:tab/>
      </w:r>
      <w:r w:rsidR="00166490">
        <w:tab/>
      </w:r>
      <w:r w:rsidR="009A17F6">
        <w:rPr>
          <w:sz w:val="28"/>
          <w:szCs w:val="28"/>
        </w:rPr>
        <w:tab/>
      </w:r>
    </w:p>
    <w:p w:rsidR="00E4796C" w:rsidRDefault="00E4796C">
      <w:pPr>
        <w:rPr>
          <w:b/>
          <w:sz w:val="28"/>
          <w:szCs w:val="28"/>
        </w:rPr>
      </w:pPr>
    </w:p>
    <w:p w:rsidR="008E189D" w:rsidRPr="008E189D" w:rsidRDefault="009A17F6" w:rsidP="008E189D">
      <w:pPr>
        <w:rPr>
          <w:b/>
          <w:sz w:val="28"/>
          <w:szCs w:val="28"/>
        </w:rPr>
      </w:pPr>
      <w:r>
        <w:rPr>
          <w:b/>
          <w:sz w:val="28"/>
          <w:szCs w:val="28"/>
        </w:rPr>
        <w:t xml:space="preserve">Timeline of </w:t>
      </w:r>
      <w:r w:rsidR="001D48DC">
        <w:rPr>
          <w:b/>
          <w:sz w:val="28"/>
          <w:szCs w:val="28"/>
        </w:rPr>
        <w:t xml:space="preserve">Key </w:t>
      </w:r>
      <w:r w:rsidR="008E189D">
        <w:rPr>
          <w:b/>
          <w:sz w:val="28"/>
          <w:szCs w:val="28"/>
        </w:rPr>
        <w:t>Works Published During Lifetime</w:t>
      </w:r>
    </w:p>
    <w:p w:rsidR="008E189D" w:rsidRDefault="008E189D" w:rsidP="008E189D">
      <w:pPr>
        <w:tabs>
          <w:tab w:val="left" w:pos="720"/>
          <w:tab w:val="left" w:pos="1440"/>
          <w:tab w:val="left" w:pos="2160"/>
          <w:tab w:val="left" w:pos="2880"/>
          <w:tab w:val="left" w:pos="3600"/>
          <w:tab w:val="center" w:pos="4680"/>
        </w:tabs>
      </w:pPr>
    </w:p>
    <w:p w:rsidR="008E189D" w:rsidRPr="00265E8E" w:rsidRDefault="008E189D" w:rsidP="008E189D">
      <w:pPr>
        <w:tabs>
          <w:tab w:val="left" w:pos="720"/>
          <w:tab w:val="left" w:pos="1440"/>
          <w:tab w:val="left" w:pos="2160"/>
          <w:tab w:val="left" w:pos="2880"/>
          <w:tab w:val="left" w:pos="3600"/>
          <w:tab w:val="center" w:pos="4680"/>
        </w:tabs>
      </w:pPr>
      <w:r>
        <w:t>1926</w:t>
      </w:r>
      <w:r>
        <w:tab/>
      </w:r>
      <w:r>
        <w:tab/>
        <w:t xml:space="preserve">   1929</w:t>
      </w:r>
      <w:r>
        <w:tab/>
      </w:r>
      <w:r>
        <w:tab/>
        <w:t xml:space="preserve">  1930                1931                1932</w:t>
      </w:r>
      <w:r>
        <w:tab/>
      </w:r>
      <w:r>
        <w:tab/>
        <w:t xml:space="preserve">  1935</w:t>
      </w:r>
      <w:r>
        <w:tab/>
      </w:r>
      <w:r>
        <w:tab/>
        <w:t xml:space="preserve">    1936</w:t>
      </w:r>
    </w:p>
    <w:p w:rsidR="008E189D" w:rsidRDefault="00306B83" w:rsidP="008E189D">
      <w:pPr>
        <w:rPr>
          <w:b/>
          <w:sz w:val="28"/>
          <w:szCs w:val="28"/>
        </w:rPr>
      </w:pPr>
      <w:r>
        <w:rPr>
          <w:b/>
          <w:noProof/>
          <w:sz w:val="28"/>
          <w:szCs w:val="28"/>
        </w:rPr>
        <w:pict>
          <v:shape id="_x0000_s1106" type="#_x0000_t32" style="position:absolute;margin-left:232.7pt;margin-top:9.35pt;width:0;height:10.7pt;z-index:251702272" o:connectortype="straight"/>
        </w:pict>
      </w:r>
      <w:r>
        <w:rPr>
          <w:b/>
          <w:noProof/>
          <w:sz w:val="28"/>
          <w:szCs w:val="28"/>
        </w:rPr>
        <w:pict>
          <v:shape id="_x0000_s1104" type="#_x0000_t32" style="position:absolute;margin-left:165.95pt;margin-top:9.35pt;width:0;height:10.7pt;z-index:251700224" o:connectortype="straight"/>
        </w:pict>
      </w:r>
      <w:r>
        <w:rPr>
          <w:b/>
          <w:noProof/>
          <w:sz w:val="28"/>
          <w:szCs w:val="28"/>
        </w:rPr>
        <w:pict>
          <v:shape id="_x0000_s1109" type="#_x0000_t32" style="position:absolute;margin-left:452.2pt;margin-top:9.35pt;width:.05pt;height:10.7pt;z-index:251705344" o:connectortype="straight"/>
        </w:pict>
      </w:r>
      <w:r>
        <w:rPr>
          <w:b/>
          <w:noProof/>
          <w:sz w:val="28"/>
          <w:szCs w:val="28"/>
        </w:rPr>
        <w:pict>
          <v:shape id="_x0000_s1108" type="#_x0000_t32" style="position:absolute;margin-left:379.3pt;margin-top:9.35pt;width:.05pt;height:10.7pt;z-index:251704320" o:connectortype="straight"/>
        </w:pict>
      </w:r>
      <w:r>
        <w:rPr>
          <w:b/>
          <w:noProof/>
          <w:sz w:val="28"/>
          <w:szCs w:val="28"/>
        </w:rPr>
        <w:pict>
          <v:shape id="_x0000_s1107" type="#_x0000_t32" style="position:absolute;margin-left:303.8pt;margin-top:9.35pt;width:0;height:10.7pt;z-index:251703296" o:connectortype="straight"/>
        </w:pict>
      </w:r>
      <w:r>
        <w:rPr>
          <w:b/>
          <w:noProof/>
          <w:sz w:val="28"/>
          <w:szCs w:val="28"/>
        </w:rPr>
        <w:pict>
          <v:shape id="_x0000_s1105" type="#_x0000_t32" style="position:absolute;margin-left:102pt;margin-top:7.65pt;width:0;height:10.7pt;z-index:251701248" o:connectortype="straight"/>
        </w:pict>
      </w:r>
      <w:r>
        <w:rPr>
          <w:b/>
          <w:noProof/>
          <w:sz w:val="28"/>
          <w:szCs w:val="28"/>
        </w:rPr>
        <w:pict>
          <v:shape id="_x0000_s1103" type="#_x0000_t32" style="position:absolute;margin-left:15.2pt;margin-top:9.35pt;width:0;height:10.7pt;z-index:251699200" o:connectortype="straight"/>
        </w:pict>
      </w:r>
      <w:r>
        <w:rPr>
          <w:b/>
          <w:noProof/>
          <w:sz w:val="28"/>
          <w:szCs w:val="28"/>
        </w:rPr>
        <w:pict>
          <v:shape id="_x0000_s1102" type="#_x0000_t32" style="position:absolute;margin-left:15.2pt;margin-top:76.05pt;width:.05pt;height:.05pt;z-index:251698176" o:connectortype="straight"/>
        </w:pict>
      </w:r>
      <w:r>
        <w:rPr>
          <w:b/>
          <w:noProof/>
          <w:sz w:val="28"/>
          <w:szCs w:val="28"/>
        </w:rPr>
        <w:pict>
          <v:shape id="_x0000_s1101" type="#_x0000_t32" style="position:absolute;margin-left:1.15pt;margin-top:7.65pt;width:504.55pt;height:0;z-index:251697152" o:connectortype="straight"/>
        </w:pict>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t xml:space="preserve"> </w:t>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r w:rsidR="008E189D">
        <w:rPr>
          <w:b/>
          <w:sz w:val="28"/>
          <w:szCs w:val="28"/>
        </w:rPr>
        <w:tab/>
      </w:r>
    </w:p>
    <w:p w:rsidR="008E189D" w:rsidRDefault="008E189D" w:rsidP="008E189D">
      <w:pPr>
        <w:rPr>
          <w:i/>
        </w:rPr>
      </w:pPr>
      <w:r>
        <w:rPr>
          <w:i/>
        </w:rPr>
        <w:t xml:space="preserve">Soldier’s Pay    </w:t>
      </w:r>
      <w:proofErr w:type="gramStart"/>
      <w:r>
        <w:rPr>
          <w:i/>
        </w:rPr>
        <w:t>The</w:t>
      </w:r>
      <w:proofErr w:type="gramEnd"/>
      <w:r>
        <w:rPr>
          <w:i/>
        </w:rPr>
        <w:t xml:space="preserve"> Sound and       As I Lay       Sanctuary         Light in August</w:t>
      </w:r>
      <w:r>
        <w:rPr>
          <w:i/>
        </w:rPr>
        <w:tab/>
        <w:t xml:space="preserve">   Pylon            Absalom, </w:t>
      </w:r>
    </w:p>
    <w:p w:rsidR="008E189D" w:rsidRDefault="008E189D" w:rsidP="008E189D">
      <w:pPr>
        <w:rPr>
          <w:i/>
        </w:rPr>
      </w:pPr>
      <w:r>
        <w:rPr>
          <w:i/>
        </w:rPr>
        <w:t xml:space="preserve"> </w:t>
      </w:r>
      <w:r>
        <w:rPr>
          <w:i/>
        </w:rPr>
        <w:tab/>
        <w:t xml:space="preserve">       </w:t>
      </w:r>
      <w:proofErr w:type="gramStart"/>
      <w:r>
        <w:rPr>
          <w:i/>
        </w:rPr>
        <w:t>the</w:t>
      </w:r>
      <w:proofErr w:type="gramEnd"/>
      <w:r>
        <w:rPr>
          <w:i/>
        </w:rPr>
        <w:t xml:space="preserve"> Fury, </w:t>
      </w:r>
      <w:proofErr w:type="spellStart"/>
      <w:r>
        <w:rPr>
          <w:i/>
        </w:rPr>
        <w:t>Sartoris</w:t>
      </w:r>
      <w:proofErr w:type="spellEnd"/>
      <w:r>
        <w:rPr>
          <w:i/>
        </w:rPr>
        <w:tab/>
        <w:t xml:space="preserve">     Dying     </w:t>
      </w:r>
      <w:r>
        <w:rPr>
          <w:i/>
        </w:rPr>
        <w:tab/>
      </w:r>
      <w:r>
        <w:rPr>
          <w:i/>
        </w:rPr>
        <w:tab/>
      </w:r>
      <w:r>
        <w:rPr>
          <w:i/>
        </w:rPr>
        <w:tab/>
      </w:r>
      <w:r>
        <w:rPr>
          <w:i/>
        </w:rPr>
        <w:tab/>
      </w:r>
      <w:r>
        <w:rPr>
          <w:i/>
        </w:rPr>
        <w:tab/>
      </w:r>
      <w:r>
        <w:rPr>
          <w:i/>
        </w:rPr>
        <w:tab/>
        <w:t xml:space="preserve">          Absalom!</w:t>
      </w:r>
    </w:p>
    <w:p w:rsidR="008E189D" w:rsidRDefault="008E189D" w:rsidP="008E189D">
      <w:pPr>
        <w:rPr>
          <w:i/>
        </w:rPr>
      </w:pPr>
      <w:r>
        <w:rPr>
          <w:b/>
          <w:sz w:val="28"/>
          <w:szCs w:val="28"/>
        </w:rPr>
        <w:tab/>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i/>
        </w:rPr>
        <w:tab/>
      </w:r>
    </w:p>
    <w:p w:rsidR="00E4796C" w:rsidRDefault="00E4796C">
      <w:pPr>
        <w:rPr>
          <w:b/>
          <w:sz w:val="28"/>
          <w:szCs w:val="28"/>
        </w:rPr>
      </w:pPr>
    </w:p>
    <w:p w:rsidR="00E4796C" w:rsidRDefault="00E4796C">
      <w:pPr>
        <w:rPr>
          <w:b/>
          <w:sz w:val="28"/>
          <w:szCs w:val="28"/>
        </w:rPr>
      </w:pPr>
    </w:p>
    <w:p w:rsidR="00E4796C" w:rsidRDefault="00E4796C">
      <w:pPr>
        <w:rPr>
          <w:b/>
          <w:sz w:val="28"/>
          <w:szCs w:val="28"/>
        </w:rPr>
      </w:pPr>
    </w:p>
    <w:p w:rsidR="007B2262" w:rsidRDefault="007B2262">
      <w:pPr>
        <w:rPr>
          <w:b/>
          <w:sz w:val="28"/>
          <w:szCs w:val="28"/>
        </w:rPr>
      </w:pPr>
      <w:r>
        <w:rPr>
          <w:b/>
          <w:sz w:val="28"/>
          <w:szCs w:val="28"/>
        </w:rPr>
        <w:t xml:space="preserve">                      </w:t>
      </w:r>
    </w:p>
    <w:p w:rsidR="00166490" w:rsidRPr="00265E8E" w:rsidRDefault="00166490" w:rsidP="00166490">
      <w:pPr>
        <w:tabs>
          <w:tab w:val="left" w:pos="720"/>
          <w:tab w:val="left" w:pos="1440"/>
          <w:tab w:val="left" w:pos="2160"/>
          <w:tab w:val="left" w:pos="2880"/>
          <w:tab w:val="left" w:pos="3600"/>
          <w:tab w:val="center" w:pos="4680"/>
        </w:tabs>
      </w:pPr>
      <w:r>
        <w:t>1938</w:t>
      </w:r>
      <w:r>
        <w:tab/>
      </w:r>
      <w:r>
        <w:tab/>
        <w:t xml:space="preserve">     1939</w:t>
      </w:r>
      <w:r>
        <w:tab/>
        <w:t xml:space="preserve">         1940</w:t>
      </w:r>
      <w:r>
        <w:tab/>
        <w:t xml:space="preserve">             1942</w:t>
      </w:r>
      <w:r>
        <w:tab/>
      </w:r>
      <w:r>
        <w:tab/>
        <w:t>1948</w:t>
      </w:r>
      <w:r>
        <w:tab/>
      </w:r>
      <w:r>
        <w:tab/>
        <w:t xml:space="preserve">   1949</w:t>
      </w:r>
    </w:p>
    <w:p w:rsidR="00166490" w:rsidRDefault="00306B83" w:rsidP="00166490">
      <w:pPr>
        <w:rPr>
          <w:b/>
          <w:sz w:val="28"/>
          <w:szCs w:val="28"/>
        </w:rPr>
      </w:pPr>
      <w:r>
        <w:rPr>
          <w:b/>
          <w:noProof/>
          <w:sz w:val="28"/>
          <w:szCs w:val="28"/>
        </w:rPr>
        <w:pict>
          <v:shape id="_x0000_s1090" type="#_x0000_t32" style="position:absolute;margin-left:420.6pt;margin-top:9.35pt;width:.05pt;height:10.7pt;z-index:251684864" o:connectortype="straight"/>
        </w:pict>
      </w:r>
      <w:r>
        <w:rPr>
          <w:b/>
          <w:noProof/>
          <w:sz w:val="28"/>
          <w:szCs w:val="28"/>
        </w:rPr>
        <w:pict>
          <v:shape id="_x0000_s1089" type="#_x0000_t32" style="position:absolute;margin-left:338.95pt;margin-top:7.65pt;width:0;height:10.7pt;z-index:251683840" o:connectortype="straight"/>
        </w:pict>
      </w:r>
      <w:r>
        <w:rPr>
          <w:b/>
          <w:noProof/>
          <w:sz w:val="28"/>
          <w:szCs w:val="28"/>
        </w:rPr>
        <w:pict>
          <v:shape id="_x0000_s1088" type="#_x0000_t32" style="position:absolute;margin-left:254pt;margin-top:9.35pt;width:0;height:10.7pt;z-index:251682816" o:connectortype="straight"/>
        </w:pict>
      </w:r>
      <w:r>
        <w:rPr>
          <w:b/>
          <w:noProof/>
          <w:sz w:val="28"/>
          <w:szCs w:val="28"/>
        </w:rPr>
        <w:pict>
          <v:shape id="_x0000_s1086" type="#_x0000_t32" style="position:absolute;margin-left:186pt;margin-top:7.65pt;width:0;height:10.7pt;z-index:251680768" o:connectortype="straight"/>
        </w:pict>
      </w:r>
      <w:r>
        <w:rPr>
          <w:b/>
          <w:noProof/>
          <w:sz w:val="28"/>
          <w:szCs w:val="28"/>
        </w:rPr>
        <w:pict>
          <v:shape id="_x0000_s1087" type="#_x0000_t32" style="position:absolute;margin-left:102pt;margin-top:7.65pt;width:0;height:10.7pt;z-index:251681792" o:connectortype="straight"/>
        </w:pict>
      </w:r>
      <w:r>
        <w:rPr>
          <w:b/>
          <w:noProof/>
          <w:sz w:val="28"/>
          <w:szCs w:val="28"/>
        </w:rPr>
        <w:pict>
          <v:shape id="_x0000_s1085" type="#_x0000_t32" style="position:absolute;margin-left:15.2pt;margin-top:9.35pt;width:0;height:10.7pt;z-index:251679744" o:connectortype="straight"/>
        </w:pict>
      </w:r>
      <w:r>
        <w:rPr>
          <w:b/>
          <w:noProof/>
          <w:sz w:val="28"/>
          <w:szCs w:val="28"/>
        </w:rPr>
        <w:pict>
          <v:shape id="_x0000_s1084" type="#_x0000_t32" style="position:absolute;margin-left:15.2pt;margin-top:76.05pt;width:.05pt;height:.05pt;z-index:251678720" o:connectortype="straight"/>
        </w:pict>
      </w:r>
      <w:r>
        <w:rPr>
          <w:b/>
          <w:noProof/>
          <w:sz w:val="28"/>
          <w:szCs w:val="28"/>
        </w:rPr>
        <w:pict>
          <v:shape id="_x0000_s1083" type="#_x0000_t32" style="position:absolute;margin-left:1.15pt;margin-top:7.65pt;width:504.55pt;height:0;z-index:251677696" o:connectortype="straight"/>
        </w:pict>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t xml:space="preserve"> </w:t>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r w:rsidR="00166490">
        <w:rPr>
          <w:b/>
          <w:sz w:val="28"/>
          <w:szCs w:val="28"/>
        </w:rPr>
        <w:tab/>
      </w:r>
    </w:p>
    <w:p w:rsidR="00166490" w:rsidRDefault="00166490" w:rsidP="00166490">
      <w:pPr>
        <w:rPr>
          <w:i/>
        </w:rPr>
      </w:pPr>
      <w:r>
        <w:rPr>
          <w:i/>
        </w:rPr>
        <w:t xml:space="preserve">The Unvanquished   </w:t>
      </w:r>
      <w:proofErr w:type="gramStart"/>
      <w:r>
        <w:rPr>
          <w:i/>
        </w:rPr>
        <w:t>The</w:t>
      </w:r>
      <w:proofErr w:type="gramEnd"/>
      <w:r>
        <w:rPr>
          <w:i/>
        </w:rPr>
        <w:t xml:space="preserve"> Wild Palm    The Hamlet</w:t>
      </w:r>
      <w:r>
        <w:rPr>
          <w:i/>
        </w:rPr>
        <w:tab/>
        <w:t xml:space="preserve">   Go Down, Moses        Intruders in</w:t>
      </w:r>
      <w:r w:rsidR="00E4796C">
        <w:rPr>
          <w:i/>
        </w:rPr>
        <w:tab/>
        <w:t>Knight’</w:t>
      </w:r>
      <w:r w:rsidR="0001784E">
        <w:rPr>
          <w:i/>
        </w:rPr>
        <w:t>s Gambit</w:t>
      </w:r>
    </w:p>
    <w:p w:rsidR="00E4796C" w:rsidRDefault="00166490" w:rsidP="00166490">
      <w:pPr>
        <w:rPr>
          <w:i/>
        </w:rPr>
      </w:pPr>
      <w:r>
        <w:rPr>
          <w:i/>
        </w:rPr>
        <w:tab/>
      </w:r>
      <w:r>
        <w:rPr>
          <w:i/>
        </w:rPr>
        <w:tab/>
      </w:r>
      <w:r>
        <w:rPr>
          <w:i/>
        </w:rPr>
        <w:tab/>
      </w:r>
      <w:r>
        <w:rPr>
          <w:i/>
        </w:rPr>
        <w:tab/>
      </w:r>
      <w:r>
        <w:rPr>
          <w:i/>
        </w:rPr>
        <w:tab/>
      </w:r>
      <w:r>
        <w:rPr>
          <w:i/>
        </w:rPr>
        <w:tab/>
      </w:r>
      <w:r>
        <w:rPr>
          <w:i/>
        </w:rPr>
        <w:tab/>
      </w:r>
      <w:r>
        <w:rPr>
          <w:i/>
        </w:rPr>
        <w:tab/>
        <w:t xml:space="preserve">            The Dust </w:t>
      </w:r>
    </w:p>
    <w:p w:rsidR="00E4796C" w:rsidRDefault="00E4796C" w:rsidP="00E4796C">
      <w:pPr>
        <w:tabs>
          <w:tab w:val="left" w:pos="720"/>
          <w:tab w:val="left" w:pos="1440"/>
          <w:tab w:val="left" w:pos="2160"/>
          <w:tab w:val="left" w:pos="2880"/>
          <w:tab w:val="left" w:pos="3600"/>
          <w:tab w:val="center" w:pos="4680"/>
        </w:tabs>
      </w:pPr>
    </w:p>
    <w:p w:rsidR="00E4796C" w:rsidRDefault="00E4796C" w:rsidP="00E4796C">
      <w:pPr>
        <w:tabs>
          <w:tab w:val="left" w:pos="720"/>
          <w:tab w:val="left" w:pos="1440"/>
          <w:tab w:val="left" w:pos="2160"/>
          <w:tab w:val="left" w:pos="2880"/>
          <w:tab w:val="left" w:pos="3600"/>
          <w:tab w:val="center" w:pos="4680"/>
        </w:tabs>
      </w:pPr>
    </w:p>
    <w:p w:rsidR="00E4796C" w:rsidRPr="00265E8E" w:rsidRDefault="00E4796C" w:rsidP="00E4796C">
      <w:pPr>
        <w:tabs>
          <w:tab w:val="left" w:pos="720"/>
          <w:tab w:val="left" w:pos="1440"/>
          <w:tab w:val="left" w:pos="2160"/>
          <w:tab w:val="left" w:pos="2880"/>
          <w:tab w:val="left" w:pos="3600"/>
          <w:tab w:val="center" w:pos="4680"/>
        </w:tabs>
      </w:pPr>
      <w:r>
        <w:t>1950</w:t>
      </w:r>
      <w:r>
        <w:tab/>
      </w:r>
      <w:r>
        <w:tab/>
        <w:t xml:space="preserve">     1951</w:t>
      </w:r>
      <w:r>
        <w:tab/>
        <w:t xml:space="preserve">    1954</w:t>
      </w:r>
      <w:r>
        <w:tab/>
        <w:t xml:space="preserve">             1955</w:t>
      </w:r>
      <w:r>
        <w:tab/>
        <w:t xml:space="preserve">             1957</w:t>
      </w:r>
      <w:r>
        <w:tab/>
      </w:r>
      <w:r>
        <w:tab/>
        <w:t xml:space="preserve">   1959</w:t>
      </w:r>
      <w:r>
        <w:tab/>
      </w:r>
      <w:r>
        <w:tab/>
        <w:t xml:space="preserve">   1961</w:t>
      </w:r>
    </w:p>
    <w:p w:rsidR="00E4796C" w:rsidRDefault="00306B83" w:rsidP="00E4796C">
      <w:pPr>
        <w:rPr>
          <w:b/>
          <w:sz w:val="28"/>
          <w:szCs w:val="28"/>
        </w:rPr>
      </w:pPr>
      <w:r>
        <w:rPr>
          <w:b/>
          <w:noProof/>
          <w:sz w:val="28"/>
          <w:szCs w:val="28"/>
        </w:rPr>
        <w:pict>
          <v:shape id="_x0000_s1096" type="#_x0000_t32" style="position:absolute;margin-left:232.7pt;margin-top:9.35pt;width:0;height:10.7pt;z-index:251692032" o:connectortype="straight"/>
        </w:pict>
      </w:r>
      <w:r>
        <w:rPr>
          <w:b/>
          <w:noProof/>
          <w:sz w:val="28"/>
          <w:szCs w:val="28"/>
        </w:rPr>
        <w:pict>
          <v:shape id="_x0000_s1094" type="#_x0000_t32" style="position:absolute;margin-left:165.95pt;margin-top:9.35pt;width:0;height:10.7pt;z-index:251689984" o:connectortype="straight"/>
        </w:pict>
      </w:r>
      <w:r>
        <w:rPr>
          <w:b/>
          <w:noProof/>
          <w:sz w:val="28"/>
          <w:szCs w:val="28"/>
        </w:rPr>
        <w:pict>
          <v:shape id="_x0000_s1100" type="#_x0000_t32" style="position:absolute;margin-left:452.2pt;margin-top:9.35pt;width:.05pt;height:10.7pt;z-index:251695104" o:connectortype="straight"/>
        </w:pict>
      </w:r>
      <w:r>
        <w:rPr>
          <w:b/>
          <w:noProof/>
          <w:sz w:val="28"/>
          <w:szCs w:val="28"/>
        </w:rPr>
        <w:pict>
          <v:shape id="_x0000_s1098" type="#_x0000_t32" style="position:absolute;margin-left:379.3pt;margin-top:9.35pt;width:.05pt;height:10.7pt;z-index:251694080" o:connectortype="straight"/>
        </w:pict>
      </w:r>
      <w:r>
        <w:rPr>
          <w:b/>
          <w:noProof/>
          <w:sz w:val="28"/>
          <w:szCs w:val="28"/>
        </w:rPr>
        <w:pict>
          <v:shape id="_x0000_s1097" type="#_x0000_t32" style="position:absolute;margin-left:303.8pt;margin-top:9.35pt;width:0;height:10.7pt;z-index:251693056" o:connectortype="straight"/>
        </w:pict>
      </w:r>
      <w:r>
        <w:rPr>
          <w:b/>
          <w:noProof/>
          <w:sz w:val="28"/>
          <w:szCs w:val="28"/>
        </w:rPr>
        <w:pict>
          <v:shape id="_x0000_s1095" type="#_x0000_t32" style="position:absolute;margin-left:102pt;margin-top:7.65pt;width:0;height:10.7pt;z-index:251691008" o:connectortype="straight"/>
        </w:pict>
      </w:r>
      <w:r>
        <w:rPr>
          <w:b/>
          <w:noProof/>
          <w:sz w:val="28"/>
          <w:szCs w:val="28"/>
        </w:rPr>
        <w:pict>
          <v:shape id="_x0000_s1093" type="#_x0000_t32" style="position:absolute;margin-left:15.2pt;margin-top:9.35pt;width:0;height:10.7pt;z-index:251688960" o:connectortype="straight"/>
        </w:pict>
      </w:r>
      <w:r>
        <w:rPr>
          <w:b/>
          <w:noProof/>
          <w:sz w:val="28"/>
          <w:szCs w:val="28"/>
        </w:rPr>
        <w:pict>
          <v:shape id="_x0000_s1092" type="#_x0000_t32" style="position:absolute;margin-left:15.2pt;margin-top:76.05pt;width:.05pt;height:.05pt;z-index:251687936" o:connectortype="straight"/>
        </w:pict>
      </w:r>
      <w:r>
        <w:rPr>
          <w:b/>
          <w:noProof/>
          <w:sz w:val="28"/>
          <w:szCs w:val="28"/>
        </w:rPr>
        <w:pict>
          <v:shape id="_x0000_s1091" type="#_x0000_t32" style="position:absolute;margin-left:1.15pt;margin-top:7.65pt;width:504.55pt;height:0;z-index:251686912" o:connectortype="straight"/>
        </w:pict>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t xml:space="preserve"> </w:t>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r w:rsidR="00E4796C">
        <w:rPr>
          <w:b/>
          <w:sz w:val="28"/>
          <w:szCs w:val="28"/>
        </w:rPr>
        <w:tab/>
      </w:r>
    </w:p>
    <w:p w:rsidR="00E4796C" w:rsidRDefault="00E4796C" w:rsidP="00E4796C">
      <w:pPr>
        <w:rPr>
          <w:i/>
        </w:rPr>
      </w:pPr>
      <w:r>
        <w:rPr>
          <w:i/>
        </w:rPr>
        <w:t>Collected</w:t>
      </w:r>
      <w:r>
        <w:rPr>
          <w:i/>
        </w:rPr>
        <w:tab/>
      </w:r>
      <w:r>
        <w:rPr>
          <w:i/>
        </w:rPr>
        <w:tab/>
        <w:t>Requiem for</w:t>
      </w:r>
      <w:r>
        <w:rPr>
          <w:i/>
        </w:rPr>
        <w:tab/>
        <w:t xml:space="preserve">  A Fable        Big Woods</w:t>
      </w:r>
      <w:r>
        <w:rPr>
          <w:i/>
        </w:rPr>
        <w:tab/>
      </w:r>
      <w:proofErr w:type="gramStart"/>
      <w:r>
        <w:rPr>
          <w:i/>
        </w:rPr>
        <w:t>The</w:t>
      </w:r>
      <w:proofErr w:type="gramEnd"/>
      <w:r>
        <w:rPr>
          <w:i/>
        </w:rPr>
        <w:t xml:space="preserve"> Town    The Mansion</w:t>
      </w:r>
      <w:r>
        <w:rPr>
          <w:i/>
        </w:rPr>
        <w:tab/>
        <w:t xml:space="preserve">       The </w:t>
      </w:r>
      <w:proofErr w:type="spellStart"/>
      <w:r>
        <w:rPr>
          <w:i/>
        </w:rPr>
        <w:t>Reivers</w:t>
      </w:r>
      <w:proofErr w:type="spellEnd"/>
    </w:p>
    <w:p w:rsidR="00E4796C" w:rsidRDefault="00E4796C" w:rsidP="00E4796C">
      <w:pPr>
        <w:rPr>
          <w:i/>
        </w:rPr>
      </w:pPr>
      <w:r>
        <w:rPr>
          <w:i/>
        </w:rPr>
        <w:t>Stories</w:t>
      </w:r>
      <w:r>
        <w:rPr>
          <w:b/>
          <w:sz w:val="28"/>
          <w:szCs w:val="28"/>
        </w:rPr>
        <w:tab/>
      </w:r>
      <w:r>
        <w:rPr>
          <w:b/>
          <w:sz w:val="28"/>
          <w:szCs w:val="28"/>
        </w:rPr>
        <w:tab/>
        <w:t xml:space="preserve">   </w:t>
      </w:r>
      <w:r w:rsidRPr="00E4796C">
        <w:rPr>
          <w:i/>
        </w:rPr>
        <w:t>a Nun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166490">
        <w:rPr>
          <w:i/>
        </w:rPr>
        <w:tab/>
      </w:r>
    </w:p>
    <w:p w:rsidR="00E4796C" w:rsidRDefault="00E4796C" w:rsidP="00E4796C">
      <w:pPr>
        <w:rPr>
          <w:i/>
        </w:rPr>
      </w:pPr>
    </w:p>
    <w:p w:rsidR="00E4796C" w:rsidRDefault="00E4796C" w:rsidP="00E4796C"/>
    <w:p w:rsidR="00A01987" w:rsidRDefault="00E4796C" w:rsidP="00E4796C">
      <w:pPr>
        <w:rPr>
          <w:b/>
          <w:sz w:val="28"/>
          <w:szCs w:val="28"/>
        </w:rPr>
      </w:pPr>
      <w:r>
        <w:t>Born William Falk</w:t>
      </w:r>
      <w:r w:rsidR="00FB2803">
        <w:t xml:space="preserve">ner to Maud Butler and </w:t>
      </w:r>
      <w:proofErr w:type="spellStart"/>
      <w:r w:rsidR="00FB2803">
        <w:t>Murry</w:t>
      </w:r>
      <w:proofErr w:type="spellEnd"/>
      <w:r w:rsidR="00FB2803">
        <w:t xml:space="preserve"> Fa</w:t>
      </w:r>
      <w:r>
        <w:t>l</w:t>
      </w:r>
      <w:r w:rsidR="00A01987">
        <w:t xml:space="preserve">kner in New Albany, Mississippi, Faulkner became a resident of Oxford, Mississippi </w:t>
      </w:r>
      <w:r w:rsidR="008C042A">
        <w:t xml:space="preserve">in </w:t>
      </w:r>
      <w:r w:rsidR="00A01987">
        <w:t>1902. An exceptional student, Faulkner aspired to be a writer like his grandfather, skipped a grade, and read the poetry of Pound, Yeats, and Eliot</w:t>
      </w:r>
      <w:r w:rsidR="00016C51">
        <w:t xml:space="preserve"> as a young man</w:t>
      </w:r>
      <w:r w:rsidR="00A01987">
        <w:t xml:space="preserve">. His early years were shaped by a meeting with Estelle Oldham, who would later go on to marry </w:t>
      </w:r>
      <w:r w:rsidR="008C042A">
        <w:t xml:space="preserve">a </w:t>
      </w:r>
      <w:r w:rsidR="00A01987">
        <w:t>friend</w:t>
      </w:r>
      <w:r w:rsidR="008C042A">
        <w:t xml:space="preserve"> of his</w:t>
      </w:r>
      <w:r w:rsidR="00A01987">
        <w:t xml:space="preserve"> and leave him brokenhearted. In 1918, he joined the Canadian Royal Air Force in hopes of making his way into World War I</w:t>
      </w:r>
      <w:r w:rsidR="008C042A">
        <w:t>. D</w:t>
      </w:r>
      <w:r w:rsidR="00A01987">
        <w:t xml:space="preserve">espite the fact that he never saw active duty, Faulkner, who had added the “U” to his name to sound more British, often walked with a limp and told war stories </w:t>
      </w:r>
      <w:r w:rsidR="00016C51">
        <w:t xml:space="preserve">upon </w:t>
      </w:r>
      <w:r w:rsidR="00A01987">
        <w:t>returning home. He worked as a postmaster, a Boy Scouts scou</w:t>
      </w:r>
      <w:r w:rsidR="000A4A72">
        <w:t xml:space="preserve">tmaster, and a bank bookkeeper </w:t>
      </w:r>
      <w:r w:rsidR="00A01987">
        <w:t>after dropping out of the University of Mississippi</w:t>
      </w:r>
      <w:r w:rsidR="008C042A">
        <w:t xml:space="preserve"> in 19</w:t>
      </w:r>
      <w:r w:rsidR="00E74325">
        <w:t>20</w:t>
      </w:r>
      <w:r w:rsidR="00A01987">
        <w:t xml:space="preserve">. After traveling in Europe and eventually marrying the divorced Estelle, he returned to Mississippi to buy the estate Rowan Oak. </w:t>
      </w:r>
      <w:r w:rsidR="00A01987">
        <w:rPr>
          <w:b/>
          <w:sz w:val="28"/>
          <w:szCs w:val="28"/>
        </w:rPr>
        <w:tab/>
      </w:r>
      <w:r w:rsidR="00A01987">
        <w:rPr>
          <w:b/>
          <w:sz w:val="28"/>
          <w:szCs w:val="28"/>
        </w:rPr>
        <w:tab/>
      </w:r>
    </w:p>
    <w:p w:rsidR="00A01987" w:rsidRDefault="00A01987" w:rsidP="00E4796C">
      <w:pPr>
        <w:rPr>
          <w:b/>
          <w:sz w:val="28"/>
          <w:szCs w:val="28"/>
        </w:rPr>
      </w:pPr>
    </w:p>
    <w:p w:rsidR="00490E2A" w:rsidRDefault="00A01987" w:rsidP="00E4796C">
      <w:r>
        <w:t xml:space="preserve">While he did publish some poems earlier in his career, Faulkner’s first novel, </w:t>
      </w:r>
      <w:r>
        <w:rPr>
          <w:i/>
        </w:rPr>
        <w:t xml:space="preserve">Soldier’s Pay, </w:t>
      </w:r>
      <w:r w:rsidR="00016C51">
        <w:t>did not appear</w:t>
      </w:r>
      <w:r>
        <w:t xml:space="preserve"> until 1926</w:t>
      </w:r>
      <w:r w:rsidR="00CD16B2">
        <w:t xml:space="preserve">. </w:t>
      </w:r>
      <w:proofErr w:type="gramStart"/>
      <w:r w:rsidR="00CD16B2">
        <w:t xml:space="preserve">During the 1930’s, Faulkner struggled with alcohol abuse and suffered the death of a daughter, Alabama, his father, </w:t>
      </w:r>
      <w:proofErr w:type="spellStart"/>
      <w:r w:rsidR="00CD16B2">
        <w:t>Murry</w:t>
      </w:r>
      <w:proofErr w:type="spellEnd"/>
      <w:r w:rsidR="00CD16B2">
        <w:t>, and his younger brother</w:t>
      </w:r>
      <w:r w:rsidR="003478A8">
        <w:t>,</w:t>
      </w:r>
      <w:r w:rsidR="00CD16B2">
        <w:t xml:space="preserve"> Dylan.</w:t>
      </w:r>
      <w:proofErr w:type="gramEnd"/>
      <w:r w:rsidR="00CD16B2">
        <w:t xml:space="preserve"> During that time, he also published </w:t>
      </w:r>
      <w:r w:rsidR="00CD16B2">
        <w:rPr>
          <w:i/>
        </w:rPr>
        <w:t>As I Lay Dying, Light in August, Pyl</w:t>
      </w:r>
      <w:r w:rsidR="00C93FA6">
        <w:rPr>
          <w:i/>
        </w:rPr>
        <w:t>o</w:t>
      </w:r>
      <w:r w:rsidR="00CD16B2">
        <w:rPr>
          <w:i/>
        </w:rPr>
        <w:t>n, Absalom, Absalom</w:t>
      </w:r>
      <w:proofErr w:type="gramStart"/>
      <w:r w:rsidR="00CD16B2">
        <w:rPr>
          <w:i/>
        </w:rPr>
        <w:t>!,</w:t>
      </w:r>
      <w:proofErr w:type="gramEnd"/>
      <w:r w:rsidR="00CD16B2">
        <w:rPr>
          <w:i/>
        </w:rPr>
        <w:t xml:space="preserve"> The Unvanquished, </w:t>
      </w:r>
      <w:r w:rsidR="00CD16B2">
        <w:t xml:space="preserve">and </w:t>
      </w:r>
      <w:r w:rsidR="00CD16B2">
        <w:rPr>
          <w:i/>
        </w:rPr>
        <w:t xml:space="preserve">The Wild Palms. </w:t>
      </w:r>
      <w:r w:rsidR="00CD16B2">
        <w:t>From the 1930’s to the 1950’s, Faulkner worked intermittently for MGM, Fox, and Warner Brothers as a screen</w:t>
      </w:r>
      <w:del w:id="0" w:author="Eric Hayot" w:date="2012-06-22T16:19:00Z">
        <w:r w:rsidR="00CD16B2" w:rsidDel="00016C51">
          <w:delText xml:space="preserve"> </w:delText>
        </w:r>
      </w:del>
      <w:r w:rsidR="00CD16B2">
        <w:t xml:space="preserve">writer, spending time in Hollywood and </w:t>
      </w:r>
      <w:r w:rsidR="003478A8">
        <w:t xml:space="preserve">meeting Meta </w:t>
      </w:r>
      <w:r w:rsidR="00E74325">
        <w:t>Carpenter</w:t>
      </w:r>
      <w:r w:rsidR="00CD16B2">
        <w:t xml:space="preserve">, with whom he would have a fifteen-year affair. </w:t>
      </w:r>
    </w:p>
    <w:p w:rsidR="00490E2A" w:rsidRDefault="00490E2A" w:rsidP="00E4796C"/>
    <w:p w:rsidR="00CD7AFA" w:rsidRPr="008E189D" w:rsidRDefault="007F55A6" w:rsidP="00E4796C">
      <w:r>
        <w:rPr>
          <w:i/>
        </w:rPr>
        <w:t xml:space="preserve">The Sound and the Fury </w:t>
      </w:r>
      <w:r>
        <w:t>(1929) devel</w:t>
      </w:r>
      <w:r w:rsidR="00201F58">
        <w:t>oped</w:t>
      </w:r>
      <w:r w:rsidR="003478A8">
        <w:t xml:space="preserve"> the distinctive voice and </w:t>
      </w:r>
      <w:r>
        <w:t xml:space="preserve">uniquely personal style that makes Faulkner a </w:t>
      </w:r>
      <w:r w:rsidR="00016C51">
        <w:t xml:space="preserve">major </w:t>
      </w:r>
      <w:r>
        <w:t xml:space="preserve">contributor to the </w:t>
      </w:r>
      <w:r w:rsidR="008C042A">
        <w:t>history of modernism</w:t>
      </w:r>
      <w:r>
        <w:t xml:space="preserve">. </w:t>
      </w:r>
      <w:r w:rsidR="00951329">
        <w:t>The novel</w:t>
      </w:r>
      <w:r w:rsidR="008C042A">
        <w:t>, which</w:t>
      </w:r>
      <w:r w:rsidR="00951329">
        <w:t xml:space="preserve"> resists</w:t>
      </w:r>
      <w:r>
        <w:t xml:space="preserve"> traditional plot summary</w:t>
      </w:r>
      <w:r w:rsidR="008C042A">
        <w:t>,</w:t>
      </w:r>
      <w:r>
        <w:t xml:space="preserve"> </w:t>
      </w:r>
      <w:r w:rsidR="008C042A">
        <w:t>tells</w:t>
      </w:r>
      <w:r>
        <w:t xml:space="preserve"> the stories of the </w:t>
      </w:r>
      <w:proofErr w:type="spellStart"/>
      <w:r>
        <w:t>Compson</w:t>
      </w:r>
      <w:proofErr w:type="spellEnd"/>
      <w:r>
        <w:t xml:space="preserve"> brothers’ relationship to their sister Caddy. </w:t>
      </w:r>
      <w:r w:rsidR="007F6A93">
        <w:rPr>
          <w:i/>
        </w:rPr>
        <w:t>As I Lay Dying</w:t>
      </w:r>
      <w:r w:rsidR="00C93FA6">
        <w:rPr>
          <w:i/>
        </w:rPr>
        <w:t xml:space="preserve"> </w:t>
      </w:r>
      <w:r w:rsidR="00C93FA6">
        <w:t>(</w:t>
      </w:r>
      <w:r w:rsidR="00C93FA6" w:rsidRPr="00C93FA6">
        <w:t>1930)</w:t>
      </w:r>
      <w:r w:rsidR="007F6A93">
        <w:rPr>
          <w:i/>
        </w:rPr>
        <w:t xml:space="preserve"> </w:t>
      </w:r>
      <w:r w:rsidR="00201F58">
        <w:t>furthered</w:t>
      </w:r>
      <w:r>
        <w:t xml:space="preserve"> Faulkner’</w:t>
      </w:r>
      <w:r w:rsidR="00951329">
        <w:t xml:space="preserve">s </w:t>
      </w:r>
      <w:r w:rsidR="003478A8">
        <w:t>intense</w:t>
      </w:r>
      <w:r>
        <w:t xml:space="preserve">ly personal, fragmented narrative style, </w:t>
      </w:r>
      <w:r w:rsidR="00016C51">
        <w:t>narrativizing</w:t>
      </w:r>
      <w:r w:rsidR="00CD7AFA">
        <w:t xml:space="preserve"> the different perspectives of the members of</w:t>
      </w:r>
      <w:r>
        <w:t xml:space="preserve"> </w:t>
      </w:r>
      <w:r w:rsidR="007F6A93">
        <w:t xml:space="preserve">the </w:t>
      </w:r>
      <w:r w:rsidR="00016C51">
        <w:t>poor</w:t>
      </w:r>
      <w:r w:rsidR="00CD7AFA">
        <w:t xml:space="preserve">, uneducated, white </w:t>
      </w:r>
      <w:proofErr w:type="spellStart"/>
      <w:r w:rsidR="00CD7AFA">
        <w:t>Bundren</w:t>
      </w:r>
      <w:proofErr w:type="spellEnd"/>
      <w:r w:rsidR="00CD7AFA">
        <w:t xml:space="preserve"> family</w:t>
      </w:r>
      <w:r w:rsidR="007F6A93">
        <w:t>.</w:t>
      </w:r>
      <w:r w:rsidR="008E189D">
        <w:t xml:space="preserve">  </w:t>
      </w:r>
      <w:r w:rsidR="008E189D">
        <w:rPr>
          <w:i/>
        </w:rPr>
        <w:t xml:space="preserve">Sanctuary </w:t>
      </w:r>
      <w:r w:rsidR="008E189D">
        <w:t>(1931</w:t>
      </w:r>
      <w:r w:rsidR="00201F58">
        <w:t>) continued</w:t>
      </w:r>
      <w:r w:rsidR="008E189D">
        <w:t xml:space="preserve"> Faulkner’s interest in telling the tales of ignoble characters, </w:t>
      </w:r>
      <w:r w:rsidR="00016C51">
        <w:t>chronicling</w:t>
      </w:r>
      <w:r w:rsidR="008E189D">
        <w:t xml:space="preserve"> the criminal activities of a group of men and the rape of Temple Drake.</w:t>
      </w:r>
    </w:p>
    <w:p w:rsidR="00CD7AFA" w:rsidRDefault="00CD7AFA" w:rsidP="00E4796C"/>
    <w:p w:rsidR="00CD7AFA" w:rsidRDefault="00CD7AFA" w:rsidP="00E4796C">
      <w:r>
        <w:t>Faulkner is also notable for his creation of an interconnected web that</w:t>
      </w:r>
      <w:r w:rsidR="007F6A93">
        <w:t xml:space="preserve"> </w:t>
      </w:r>
      <w:r>
        <w:t>is often set in the fictional YOKNAPATAWPHA COUNTY, a place of his own design, which</w:t>
      </w:r>
      <w:r w:rsidR="00951329">
        <w:t xml:space="preserve"> served</w:t>
      </w:r>
      <w:r>
        <w:t xml:space="preserve"> as the setting for many </w:t>
      </w:r>
      <w:r>
        <w:lastRenderedPageBreak/>
        <w:t>of this works. Many of his works include</w:t>
      </w:r>
      <w:r w:rsidR="00951329">
        <w:t>d</w:t>
      </w:r>
      <w:r>
        <w:t xml:space="preserve"> at least some reference to a group of characters that are part of the interconnected </w:t>
      </w:r>
      <w:proofErr w:type="spellStart"/>
      <w:r>
        <w:t>Faulknerian</w:t>
      </w:r>
      <w:proofErr w:type="spellEnd"/>
      <w:r>
        <w:t xml:space="preserve"> narrative—the </w:t>
      </w:r>
      <w:proofErr w:type="spellStart"/>
      <w:r>
        <w:t>Sutpens</w:t>
      </w:r>
      <w:proofErr w:type="spellEnd"/>
      <w:r>
        <w:t xml:space="preserve">, </w:t>
      </w:r>
      <w:proofErr w:type="spellStart"/>
      <w:r>
        <w:t>Coldfields</w:t>
      </w:r>
      <w:proofErr w:type="spellEnd"/>
      <w:r>
        <w:t xml:space="preserve">, </w:t>
      </w:r>
      <w:proofErr w:type="spellStart"/>
      <w:r>
        <w:t>Compsons</w:t>
      </w:r>
      <w:proofErr w:type="spellEnd"/>
      <w:r>
        <w:t xml:space="preserve">, </w:t>
      </w:r>
      <w:proofErr w:type="spellStart"/>
      <w:r>
        <w:t>Sartorises</w:t>
      </w:r>
      <w:proofErr w:type="spellEnd"/>
      <w:r>
        <w:t xml:space="preserve"> dominate</w:t>
      </w:r>
      <w:r w:rsidR="00951329">
        <w:t>d</w:t>
      </w:r>
      <w:r>
        <w:t xml:space="preserve"> the landscape of his works. </w:t>
      </w:r>
      <w:r w:rsidR="00951329">
        <w:t>As characters and stories were</w:t>
      </w:r>
      <w:r w:rsidR="008E189D">
        <w:t xml:space="preserve"> connected between works, Faulkner clearly </w:t>
      </w:r>
      <w:r w:rsidR="00951329">
        <w:t>entered</w:t>
      </w:r>
      <w:r w:rsidR="003478A8">
        <w:t xml:space="preserve"> the realm of </w:t>
      </w:r>
      <w:proofErr w:type="spellStart"/>
      <w:proofErr w:type="gramStart"/>
      <w:r w:rsidR="003478A8">
        <w:t>metafiction</w:t>
      </w:r>
      <w:proofErr w:type="spellEnd"/>
      <w:ins w:id="1" w:author="Eric Hayot" w:date="2012-06-22T16:21:00Z">
        <w:r w:rsidR="00016C51">
          <w:t>,</w:t>
        </w:r>
      </w:ins>
      <w:proofErr w:type="gramEnd"/>
      <w:r w:rsidR="003478A8">
        <w:t xml:space="preserve"> </w:t>
      </w:r>
      <w:r w:rsidR="00016C51">
        <w:t>challenging narrative’s capacity for consistency and self-reference</w:t>
      </w:r>
      <w:r w:rsidR="008E189D">
        <w:t>.</w:t>
      </w:r>
    </w:p>
    <w:p w:rsidR="00CD7AFA" w:rsidRDefault="00CD7AFA" w:rsidP="00E4796C"/>
    <w:p w:rsidR="00CD7AFA" w:rsidRDefault="0054664E" w:rsidP="00E4796C">
      <w:r>
        <w:t>Faulkner’s works reflect</w:t>
      </w:r>
      <w:r w:rsidR="00951329">
        <w:t>ed</w:t>
      </w:r>
      <w:r>
        <w:t xml:space="preserve"> many quintessentially American themes</w:t>
      </w:r>
      <w:ins w:id="2" w:author="Eric Hayot" w:date="2012-06-22T16:21:00Z">
        <w:r w:rsidR="00016C51">
          <w:t>,</w:t>
        </w:r>
      </w:ins>
      <w:r>
        <w:t xml:space="preserve"> while often illustrating a uniquely Southern perspective</w:t>
      </w:r>
      <w:r w:rsidR="008C042A">
        <w:t xml:space="preserve">. </w:t>
      </w:r>
      <w:r w:rsidR="00DF2C72">
        <w:t>His writing often engages with issues of</w:t>
      </w:r>
      <w:r>
        <w:t xml:space="preserve"> race, incest, class, </w:t>
      </w:r>
      <w:proofErr w:type="gramStart"/>
      <w:r>
        <w:t>family</w:t>
      </w:r>
      <w:proofErr w:type="gramEnd"/>
      <w:r>
        <w:t xml:space="preserve">, </w:t>
      </w:r>
      <w:r w:rsidR="00016C51">
        <w:t>all mediated by the effects of</w:t>
      </w:r>
      <w:r>
        <w:t xml:space="preserve"> the Civil War. </w:t>
      </w:r>
      <w:r w:rsidR="00CD7AFA">
        <w:t>While</w:t>
      </w:r>
      <w:r w:rsidR="00CD7AFA">
        <w:rPr>
          <w:i/>
        </w:rPr>
        <w:t xml:space="preserve"> </w:t>
      </w:r>
      <w:r w:rsidR="00C93FA6">
        <w:rPr>
          <w:i/>
        </w:rPr>
        <w:t xml:space="preserve">Light in August </w:t>
      </w:r>
      <w:r w:rsidR="00951329">
        <w:t>(1932) also dealt</w:t>
      </w:r>
      <w:r w:rsidR="00C93FA6">
        <w:t xml:space="preserve"> with the plight of the poor inhabitants of the South, </w:t>
      </w:r>
      <w:r w:rsidR="00951329">
        <w:t>it suggested</w:t>
      </w:r>
      <w:r w:rsidR="00C93FA6">
        <w:t xml:space="preserve"> that this racially charged environment was especially hostile to those of mixed race, like the novel’s Joe Christmas</w:t>
      </w:r>
      <w:r w:rsidR="00951329">
        <w:t>, who me</w:t>
      </w:r>
      <w:r w:rsidR="008C042A">
        <w:t>e</w:t>
      </w:r>
      <w:r w:rsidR="00951329">
        <w:t>t</w:t>
      </w:r>
      <w:r w:rsidR="008C042A">
        <w:t>s</w:t>
      </w:r>
      <w:r w:rsidR="00CD7AFA">
        <w:t xml:space="preserve"> a violent end at the hands of an angry mob. </w:t>
      </w:r>
      <w:r w:rsidR="0006439D">
        <w:rPr>
          <w:i/>
        </w:rPr>
        <w:t xml:space="preserve">Absalom, Absalom! </w:t>
      </w:r>
      <w:r w:rsidR="0006439D" w:rsidRPr="0006439D">
        <w:t>(1936)</w:t>
      </w:r>
      <w:r w:rsidR="00951329">
        <w:t xml:space="preserve"> developed</w:t>
      </w:r>
      <w:r w:rsidR="0006439D">
        <w:t xml:space="preserve"> the unique, stream</w:t>
      </w:r>
      <w:r w:rsidR="008C042A">
        <w:t>-</w:t>
      </w:r>
      <w:r w:rsidR="0006439D">
        <w:t>of</w:t>
      </w:r>
      <w:r w:rsidR="008C042A">
        <w:t>-</w:t>
      </w:r>
      <w:r w:rsidR="0006439D">
        <w:t xml:space="preserve">consciousness style narration for which </w:t>
      </w:r>
      <w:r w:rsidR="00016C51">
        <w:t xml:space="preserve">Faulkner </w:t>
      </w:r>
      <w:r w:rsidR="0006439D">
        <w:t xml:space="preserve">is famous. </w:t>
      </w:r>
      <w:r w:rsidR="001F25FD">
        <w:t xml:space="preserve">Following the disastrous consequences of Thomas </w:t>
      </w:r>
      <w:proofErr w:type="spellStart"/>
      <w:r w:rsidR="001F25FD">
        <w:t>Sutpen’s</w:t>
      </w:r>
      <w:proofErr w:type="spellEnd"/>
      <w:r w:rsidR="001F25FD">
        <w:t xml:space="preserve"> attempt to buil</w:t>
      </w:r>
      <w:r w:rsidR="0085770F">
        <w:t xml:space="preserve">d a dynasty, the novel </w:t>
      </w:r>
      <w:r w:rsidR="00951329">
        <w:t>focused</w:t>
      </w:r>
      <w:r w:rsidR="0085770F">
        <w:t xml:space="preserve"> on the ill-fated relationships between </w:t>
      </w:r>
      <w:proofErr w:type="spellStart"/>
      <w:r w:rsidR="0085770F">
        <w:t>Sutpen’s</w:t>
      </w:r>
      <w:proofErr w:type="spellEnd"/>
      <w:r w:rsidR="0085770F">
        <w:t xml:space="preserve"> legitimate son and daughter and his son from an extramarital affair with a woman of mixed race. It also </w:t>
      </w:r>
      <w:r w:rsidR="00951329">
        <w:t>complicated</w:t>
      </w:r>
      <w:r w:rsidR="0006439D">
        <w:t xml:space="preserve"> the issu</w:t>
      </w:r>
      <w:r w:rsidR="000A4A72">
        <w:t xml:space="preserve">e of narration </w:t>
      </w:r>
      <w:r w:rsidR="008C042A">
        <w:t xml:space="preserve">by having </w:t>
      </w:r>
      <w:r w:rsidR="000A4A72">
        <w:t xml:space="preserve">characters </w:t>
      </w:r>
      <w:r w:rsidR="0085770F">
        <w:t xml:space="preserve">retell </w:t>
      </w:r>
      <w:r w:rsidR="00016C51">
        <w:t xml:space="preserve">the same </w:t>
      </w:r>
      <w:r w:rsidR="0085770F">
        <w:t>stories</w:t>
      </w:r>
      <w:r w:rsidR="00016C51">
        <w:t xml:space="preserve"> from different perspectives</w:t>
      </w:r>
      <w:r w:rsidR="0085770F">
        <w:t>, illustrating</w:t>
      </w:r>
      <w:r w:rsidR="0006439D">
        <w:t xml:space="preserve"> the im</w:t>
      </w:r>
      <w:r w:rsidR="000A4A72">
        <w:t>portance of collective history</w:t>
      </w:r>
      <w:r w:rsidR="0006439D">
        <w:t>. Set in the days before and after t</w:t>
      </w:r>
      <w:r w:rsidR="00951329">
        <w:t xml:space="preserve">he Civil War, the novel </w:t>
      </w:r>
      <w:r w:rsidR="009A1ED1">
        <w:t>challenged</w:t>
      </w:r>
      <w:r w:rsidR="0006439D">
        <w:t xml:space="preserve"> the reader to confront the repercussions </w:t>
      </w:r>
      <w:r w:rsidR="009A1ED1">
        <w:t xml:space="preserve">of </w:t>
      </w:r>
      <w:r w:rsidR="0006439D">
        <w:t xml:space="preserve">incestuous </w:t>
      </w:r>
      <w:r w:rsidR="009A1ED1">
        <w:t>and interracial relationships as well as</w:t>
      </w:r>
      <w:r w:rsidR="0006439D">
        <w:t xml:space="preserve"> the class issues that followed breakdown of the Old South’s aristocracy after the Civil War eradicated the slave labor that empowered it.</w:t>
      </w:r>
      <w:bookmarkStart w:id="3" w:name="_GoBack"/>
      <w:bookmarkEnd w:id="3"/>
    </w:p>
    <w:p w:rsidR="00CD7AFA" w:rsidRDefault="00CD7AFA" w:rsidP="00E4796C"/>
    <w:p w:rsidR="00166490" w:rsidRPr="00CD7AFA" w:rsidRDefault="00C93FA6" w:rsidP="00E4796C">
      <w:r>
        <w:t>Faulkner was awarded the Nobel Prize for Literature (1950) the National Book Award for Fiction (1951), and the Gold Medal for Fiction from the national Institute of Arts and Letters (1962).</w:t>
      </w:r>
      <w:r w:rsidR="000A4A72">
        <w:t xml:space="preserve"> </w:t>
      </w:r>
    </w:p>
    <w:p w:rsidR="00F73D8A" w:rsidRDefault="00F73D8A" w:rsidP="00E4796C"/>
    <w:p w:rsidR="00F73D8A" w:rsidRDefault="00F73D8A" w:rsidP="00E4796C">
      <w:pPr>
        <w:rPr>
          <w:b/>
        </w:rPr>
      </w:pPr>
      <w:r>
        <w:rPr>
          <w:b/>
        </w:rPr>
        <w:t>KEY BIOGRAPHIES OF WILLIAM FAULKNER</w:t>
      </w:r>
    </w:p>
    <w:p w:rsidR="006A2F8D" w:rsidRDefault="006A2F8D" w:rsidP="00E4796C">
      <w:pPr>
        <w:rPr>
          <w:b/>
        </w:rPr>
      </w:pPr>
    </w:p>
    <w:p w:rsidR="002541DC" w:rsidRDefault="002541DC" w:rsidP="002541DC">
      <w:proofErr w:type="spellStart"/>
      <w:r>
        <w:t>Blotner</w:t>
      </w:r>
      <w:proofErr w:type="spellEnd"/>
      <w:r>
        <w:t xml:space="preserve">, Joseph. </w:t>
      </w:r>
      <w:r>
        <w:rPr>
          <w:i/>
        </w:rPr>
        <w:t>Faulkner: A Biography.</w:t>
      </w:r>
    </w:p>
    <w:p w:rsidR="002541DC" w:rsidRDefault="002541DC" w:rsidP="00E4796C">
      <w:r>
        <w:t xml:space="preserve">Oates, Stephen P. </w:t>
      </w:r>
      <w:r>
        <w:rPr>
          <w:i/>
        </w:rPr>
        <w:t xml:space="preserve">William Faulkner, the Man and the Artist: A </w:t>
      </w:r>
      <w:r w:rsidR="003478A8">
        <w:rPr>
          <w:i/>
        </w:rPr>
        <w:t>Biography</w:t>
      </w:r>
      <w:r>
        <w:rPr>
          <w:i/>
        </w:rPr>
        <w:t xml:space="preserve"> </w:t>
      </w:r>
    </w:p>
    <w:p w:rsidR="006A2F8D" w:rsidRDefault="002541DC" w:rsidP="00E4796C">
      <w:proofErr w:type="spellStart"/>
      <w:r>
        <w:t>Parini</w:t>
      </w:r>
      <w:proofErr w:type="spellEnd"/>
      <w:r>
        <w:t xml:space="preserve">, Jay. </w:t>
      </w:r>
      <w:r w:rsidR="006A2F8D">
        <w:rPr>
          <w:i/>
        </w:rPr>
        <w:t>One Matchless Time: A Life of William Faulkner</w:t>
      </w:r>
      <w:r>
        <w:rPr>
          <w:i/>
        </w:rPr>
        <w:t>.</w:t>
      </w:r>
    </w:p>
    <w:p w:rsidR="006A2F8D" w:rsidRDefault="006A2F8D" w:rsidP="00E4796C">
      <w:pPr>
        <w:rPr>
          <w:sz w:val="28"/>
          <w:szCs w:val="28"/>
        </w:rPr>
      </w:pPr>
    </w:p>
    <w:p w:rsidR="006A2F8D" w:rsidRDefault="006A2F8D" w:rsidP="00E4796C">
      <w:pPr>
        <w:rPr>
          <w:b/>
          <w:sz w:val="28"/>
          <w:szCs w:val="28"/>
        </w:rPr>
      </w:pPr>
      <w:r>
        <w:rPr>
          <w:b/>
          <w:sz w:val="28"/>
          <w:szCs w:val="28"/>
        </w:rPr>
        <w:t>CHRONOLOGY OF ALL WORKS</w:t>
      </w:r>
    </w:p>
    <w:p w:rsidR="006A2F8D" w:rsidRDefault="006A2F8D" w:rsidP="00E4796C">
      <w:pPr>
        <w:rPr>
          <w:b/>
          <w:sz w:val="28"/>
          <w:szCs w:val="28"/>
        </w:rPr>
      </w:pPr>
    </w:p>
    <w:p w:rsidR="007645A2" w:rsidRDefault="007645A2" w:rsidP="00E4796C">
      <w:pPr>
        <w:rPr>
          <w:sz w:val="28"/>
          <w:szCs w:val="28"/>
        </w:rPr>
      </w:pPr>
      <w:r>
        <w:rPr>
          <w:sz w:val="28"/>
          <w:szCs w:val="28"/>
        </w:rPr>
        <w:t>1919 – “</w:t>
      </w:r>
      <w:proofErr w:type="spellStart"/>
      <w:r>
        <w:rPr>
          <w:sz w:val="28"/>
          <w:szCs w:val="28"/>
        </w:rPr>
        <w:t>L’Apres</w:t>
      </w:r>
      <w:proofErr w:type="spellEnd"/>
      <w:r>
        <w:rPr>
          <w:sz w:val="28"/>
          <w:szCs w:val="28"/>
        </w:rPr>
        <w:t xml:space="preserve">-Midi d’un </w:t>
      </w:r>
      <w:proofErr w:type="spellStart"/>
      <w:r>
        <w:rPr>
          <w:sz w:val="28"/>
          <w:szCs w:val="28"/>
        </w:rPr>
        <w:t>Faune</w:t>
      </w:r>
      <w:proofErr w:type="spellEnd"/>
      <w:r>
        <w:rPr>
          <w:sz w:val="28"/>
          <w:szCs w:val="28"/>
        </w:rPr>
        <w:t>” (poem)</w:t>
      </w:r>
    </w:p>
    <w:p w:rsidR="007645A2" w:rsidRDefault="007645A2" w:rsidP="00E4796C">
      <w:pPr>
        <w:rPr>
          <w:sz w:val="28"/>
          <w:szCs w:val="28"/>
        </w:rPr>
      </w:pPr>
      <w:r>
        <w:rPr>
          <w:sz w:val="28"/>
          <w:szCs w:val="28"/>
        </w:rPr>
        <w:t xml:space="preserve">1920 – </w:t>
      </w:r>
      <w:r>
        <w:rPr>
          <w:i/>
          <w:sz w:val="28"/>
          <w:szCs w:val="28"/>
        </w:rPr>
        <w:t xml:space="preserve">The Marionettes </w:t>
      </w:r>
      <w:r>
        <w:rPr>
          <w:sz w:val="28"/>
          <w:szCs w:val="28"/>
        </w:rPr>
        <w:t>(play)</w:t>
      </w:r>
    </w:p>
    <w:p w:rsidR="007645A2" w:rsidRDefault="007645A2" w:rsidP="00E4796C">
      <w:pPr>
        <w:rPr>
          <w:sz w:val="28"/>
          <w:szCs w:val="28"/>
        </w:rPr>
      </w:pPr>
      <w:r>
        <w:rPr>
          <w:sz w:val="28"/>
          <w:szCs w:val="28"/>
        </w:rPr>
        <w:t xml:space="preserve">1921 – </w:t>
      </w:r>
      <w:r>
        <w:rPr>
          <w:i/>
          <w:sz w:val="28"/>
          <w:szCs w:val="28"/>
        </w:rPr>
        <w:t xml:space="preserve">Vision in </w:t>
      </w:r>
      <w:proofErr w:type="gramStart"/>
      <w:r>
        <w:rPr>
          <w:i/>
          <w:sz w:val="28"/>
          <w:szCs w:val="28"/>
        </w:rPr>
        <w:t>Spring</w:t>
      </w:r>
      <w:proofErr w:type="gramEnd"/>
      <w:r>
        <w:rPr>
          <w:i/>
          <w:sz w:val="28"/>
          <w:szCs w:val="28"/>
        </w:rPr>
        <w:t xml:space="preserve"> </w:t>
      </w:r>
      <w:r>
        <w:rPr>
          <w:sz w:val="28"/>
          <w:szCs w:val="28"/>
        </w:rPr>
        <w:t>(poems, gift to Estelle)</w:t>
      </w:r>
    </w:p>
    <w:p w:rsidR="007645A2" w:rsidRDefault="007645A2" w:rsidP="00E4796C">
      <w:pPr>
        <w:rPr>
          <w:i/>
          <w:sz w:val="28"/>
          <w:szCs w:val="28"/>
        </w:rPr>
      </w:pPr>
      <w:r>
        <w:rPr>
          <w:sz w:val="28"/>
          <w:szCs w:val="28"/>
        </w:rPr>
        <w:t>1924</w:t>
      </w:r>
      <w:r w:rsidR="002541DC">
        <w:rPr>
          <w:sz w:val="28"/>
          <w:szCs w:val="28"/>
        </w:rPr>
        <w:t xml:space="preserve"> – </w:t>
      </w:r>
      <w:r w:rsidR="002541DC">
        <w:rPr>
          <w:i/>
          <w:sz w:val="28"/>
          <w:szCs w:val="28"/>
        </w:rPr>
        <w:t>The Marble Faun</w:t>
      </w:r>
    </w:p>
    <w:p w:rsidR="002541DC" w:rsidRDefault="002541DC" w:rsidP="00E4796C">
      <w:pPr>
        <w:rPr>
          <w:i/>
          <w:sz w:val="28"/>
          <w:szCs w:val="28"/>
        </w:rPr>
      </w:pPr>
      <w:r>
        <w:rPr>
          <w:sz w:val="28"/>
          <w:szCs w:val="28"/>
        </w:rPr>
        <w:t xml:space="preserve">1926 – </w:t>
      </w:r>
      <w:r>
        <w:rPr>
          <w:i/>
          <w:sz w:val="28"/>
          <w:szCs w:val="28"/>
        </w:rPr>
        <w:t>Soldiers’ Pay</w:t>
      </w:r>
    </w:p>
    <w:p w:rsidR="002541DC" w:rsidRDefault="002541DC" w:rsidP="00E4796C">
      <w:pPr>
        <w:rPr>
          <w:i/>
          <w:sz w:val="28"/>
          <w:szCs w:val="28"/>
        </w:rPr>
      </w:pPr>
      <w:r>
        <w:rPr>
          <w:sz w:val="28"/>
          <w:szCs w:val="28"/>
        </w:rPr>
        <w:t xml:space="preserve">1927 – </w:t>
      </w:r>
      <w:r>
        <w:rPr>
          <w:i/>
          <w:sz w:val="28"/>
          <w:szCs w:val="28"/>
        </w:rPr>
        <w:t>Mosquitoes</w:t>
      </w:r>
    </w:p>
    <w:p w:rsidR="002541DC" w:rsidRDefault="002541DC" w:rsidP="00E4796C">
      <w:pPr>
        <w:rPr>
          <w:i/>
          <w:sz w:val="28"/>
          <w:szCs w:val="28"/>
        </w:rPr>
      </w:pPr>
      <w:r>
        <w:rPr>
          <w:sz w:val="28"/>
          <w:szCs w:val="28"/>
        </w:rPr>
        <w:t xml:space="preserve">1929 – </w:t>
      </w:r>
      <w:proofErr w:type="spellStart"/>
      <w:r>
        <w:rPr>
          <w:i/>
          <w:sz w:val="28"/>
          <w:szCs w:val="28"/>
        </w:rPr>
        <w:t>Sartoris</w:t>
      </w:r>
      <w:proofErr w:type="spellEnd"/>
    </w:p>
    <w:p w:rsidR="002541DC" w:rsidRDefault="002541DC" w:rsidP="00E4796C">
      <w:pPr>
        <w:rPr>
          <w:i/>
          <w:sz w:val="28"/>
          <w:szCs w:val="28"/>
        </w:rPr>
      </w:pPr>
      <w:r>
        <w:rPr>
          <w:sz w:val="28"/>
          <w:szCs w:val="28"/>
        </w:rPr>
        <w:tab/>
        <w:t xml:space="preserve"> </w:t>
      </w:r>
      <w:r>
        <w:rPr>
          <w:i/>
          <w:sz w:val="28"/>
          <w:szCs w:val="28"/>
        </w:rPr>
        <w:t>The Sound and the Fury</w:t>
      </w:r>
    </w:p>
    <w:p w:rsidR="002541DC" w:rsidRDefault="002541DC" w:rsidP="00E4796C">
      <w:pPr>
        <w:rPr>
          <w:i/>
          <w:sz w:val="28"/>
          <w:szCs w:val="28"/>
        </w:rPr>
      </w:pPr>
      <w:r>
        <w:rPr>
          <w:sz w:val="28"/>
          <w:szCs w:val="28"/>
        </w:rPr>
        <w:t xml:space="preserve">1930 – </w:t>
      </w:r>
      <w:r>
        <w:rPr>
          <w:i/>
          <w:sz w:val="28"/>
          <w:szCs w:val="28"/>
        </w:rPr>
        <w:t>As I Lay Dying</w:t>
      </w:r>
    </w:p>
    <w:p w:rsidR="002541DC" w:rsidRDefault="002541DC" w:rsidP="00E4796C">
      <w:pPr>
        <w:rPr>
          <w:i/>
          <w:sz w:val="28"/>
          <w:szCs w:val="28"/>
        </w:rPr>
      </w:pPr>
      <w:r>
        <w:rPr>
          <w:sz w:val="28"/>
          <w:szCs w:val="28"/>
        </w:rPr>
        <w:t xml:space="preserve">1931 – </w:t>
      </w:r>
      <w:r>
        <w:rPr>
          <w:i/>
          <w:sz w:val="28"/>
          <w:szCs w:val="28"/>
        </w:rPr>
        <w:t>Sanctuary</w:t>
      </w:r>
    </w:p>
    <w:p w:rsidR="002541DC" w:rsidRDefault="002541DC" w:rsidP="00E4796C">
      <w:pPr>
        <w:rPr>
          <w:i/>
          <w:sz w:val="28"/>
          <w:szCs w:val="28"/>
        </w:rPr>
      </w:pPr>
      <w:r>
        <w:rPr>
          <w:i/>
          <w:sz w:val="28"/>
          <w:szCs w:val="28"/>
        </w:rPr>
        <w:tab/>
        <w:t xml:space="preserve"> </w:t>
      </w:r>
      <w:r>
        <w:rPr>
          <w:i/>
          <w:sz w:val="28"/>
          <w:szCs w:val="28"/>
        </w:rPr>
        <w:softHyphen/>
        <w:t>These 13</w:t>
      </w:r>
    </w:p>
    <w:p w:rsidR="002541DC" w:rsidRPr="002541DC" w:rsidRDefault="002541DC" w:rsidP="00E4796C">
      <w:pPr>
        <w:rPr>
          <w:i/>
          <w:sz w:val="28"/>
          <w:szCs w:val="28"/>
        </w:rPr>
      </w:pPr>
      <w:r>
        <w:rPr>
          <w:sz w:val="28"/>
          <w:szCs w:val="28"/>
        </w:rPr>
        <w:t xml:space="preserve">1932 – </w:t>
      </w:r>
      <w:r>
        <w:rPr>
          <w:i/>
          <w:sz w:val="28"/>
          <w:szCs w:val="28"/>
        </w:rPr>
        <w:t>Light in August</w:t>
      </w:r>
    </w:p>
    <w:p w:rsidR="002541DC" w:rsidRDefault="002541DC" w:rsidP="00E4796C">
      <w:pPr>
        <w:rPr>
          <w:i/>
          <w:sz w:val="28"/>
          <w:szCs w:val="28"/>
        </w:rPr>
      </w:pPr>
      <w:r>
        <w:rPr>
          <w:sz w:val="28"/>
          <w:szCs w:val="28"/>
        </w:rPr>
        <w:t xml:space="preserve">1934 – </w:t>
      </w:r>
      <w:r>
        <w:rPr>
          <w:i/>
          <w:sz w:val="28"/>
          <w:szCs w:val="28"/>
        </w:rPr>
        <w:t>Doctor Martino and Other Stories</w:t>
      </w:r>
    </w:p>
    <w:p w:rsidR="002541DC" w:rsidRDefault="002541DC" w:rsidP="00E4796C">
      <w:pPr>
        <w:rPr>
          <w:i/>
          <w:sz w:val="28"/>
          <w:szCs w:val="28"/>
        </w:rPr>
      </w:pPr>
      <w:r>
        <w:rPr>
          <w:sz w:val="28"/>
          <w:szCs w:val="28"/>
        </w:rPr>
        <w:lastRenderedPageBreak/>
        <w:t xml:space="preserve">1935 – </w:t>
      </w:r>
      <w:r>
        <w:rPr>
          <w:i/>
          <w:sz w:val="28"/>
          <w:szCs w:val="28"/>
        </w:rPr>
        <w:t>Pylon</w:t>
      </w:r>
    </w:p>
    <w:p w:rsidR="002541DC" w:rsidRDefault="002541DC" w:rsidP="00E4796C">
      <w:pPr>
        <w:rPr>
          <w:i/>
          <w:sz w:val="28"/>
          <w:szCs w:val="28"/>
        </w:rPr>
      </w:pPr>
      <w:r>
        <w:rPr>
          <w:sz w:val="28"/>
          <w:szCs w:val="28"/>
        </w:rPr>
        <w:t xml:space="preserve">1936 – </w:t>
      </w:r>
      <w:r>
        <w:rPr>
          <w:i/>
          <w:sz w:val="28"/>
          <w:szCs w:val="28"/>
        </w:rPr>
        <w:t>Absalom, Absalom!</w:t>
      </w:r>
    </w:p>
    <w:p w:rsidR="002541DC" w:rsidRDefault="002541DC" w:rsidP="00E4796C">
      <w:pPr>
        <w:rPr>
          <w:i/>
          <w:sz w:val="28"/>
          <w:szCs w:val="28"/>
        </w:rPr>
      </w:pPr>
      <w:r>
        <w:rPr>
          <w:sz w:val="28"/>
          <w:szCs w:val="28"/>
        </w:rPr>
        <w:t xml:space="preserve">1938 – </w:t>
      </w:r>
      <w:r>
        <w:rPr>
          <w:i/>
          <w:sz w:val="28"/>
          <w:szCs w:val="28"/>
        </w:rPr>
        <w:t>The Unvanquished</w:t>
      </w:r>
    </w:p>
    <w:p w:rsidR="002541DC" w:rsidRDefault="002541DC" w:rsidP="00E4796C">
      <w:pPr>
        <w:rPr>
          <w:i/>
          <w:sz w:val="28"/>
          <w:szCs w:val="28"/>
        </w:rPr>
      </w:pPr>
      <w:r>
        <w:rPr>
          <w:sz w:val="28"/>
          <w:szCs w:val="28"/>
        </w:rPr>
        <w:t xml:space="preserve">1939 – </w:t>
      </w:r>
      <w:r>
        <w:rPr>
          <w:i/>
          <w:sz w:val="28"/>
          <w:szCs w:val="28"/>
        </w:rPr>
        <w:t>The Wild Palms</w:t>
      </w:r>
    </w:p>
    <w:p w:rsidR="002541DC" w:rsidRDefault="002541DC" w:rsidP="00E4796C">
      <w:pPr>
        <w:rPr>
          <w:i/>
          <w:sz w:val="28"/>
          <w:szCs w:val="28"/>
        </w:rPr>
      </w:pPr>
      <w:r>
        <w:rPr>
          <w:sz w:val="28"/>
          <w:szCs w:val="28"/>
        </w:rPr>
        <w:t xml:space="preserve">1940 – </w:t>
      </w:r>
      <w:r>
        <w:rPr>
          <w:i/>
          <w:sz w:val="28"/>
          <w:szCs w:val="28"/>
        </w:rPr>
        <w:t>The Hamlet</w:t>
      </w:r>
    </w:p>
    <w:p w:rsidR="002541DC" w:rsidRDefault="002541DC" w:rsidP="00E4796C">
      <w:pPr>
        <w:rPr>
          <w:i/>
          <w:sz w:val="28"/>
          <w:szCs w:val="28"/>
        </w:rPr>
      </w:pPr>
      <w:r>
        <w:rPr>
          <w:sz w:val="28"/>
          <w:szCs w:val="28"/>
        </w:rPr>
        <w:t xml:space="preserve">1942 – </w:t>
      </w:r>
      <w:r>
        <w:rPr>
          <w:i/>
          <w:sz w:val="28"/>
          <w:szCs w:val="28"/>
        </w:rPr>
        <w:t>Go Down, Moses</w:t>
      </w:r>
    </w:p>
    <w:p w:rsidR="002541DC" w:rsidRDefault="002541DC" w:rsidP="00E4796C">
      <w:pPr>
        <w:rPr>
          <w:i/>
          <w:sz w:val="28"/>
          <w:szCs w:val="28"/>
        </w:rPr>
      </w:pPr>
      <w:r>
        <w:rPr>
          <w:sz w:val="28"/>
          <w:szCs w:val="28"/>
        </w:rPr>
        <w:t xml:space="preserve">1948 – </w:t>
      </w:r>
      <w:r>
        <w:rPr>
          <w:i/>
          <w:sz w:val="28"/>
          <w:szCs w:val="28"/>
        </w:rPr>
        <w:t>Intruder in the</w:t>
      </w:r>
      <w:r w:rsidR="003478A8">
        <w:rPr>
          <w:i/>
          <w:sz w:val="28"/>
          <w:szCs w:val="28"/>
        </w:rPr>
        <w:t xml:space="preserve"> </w:t>
      </w:r>
      <w:r>
        <w:rPr>
          <w:i/>
          <w:sz w:val="28"/>
          <w:szCs w:val="28"/>
        </w:rPr>
        <w:t>Dust</w:t>
      </w:r>
    </w:p>
    <w:p w:rsidR="002541DC" w:rsidRDefault="002541DC" w:rsidP="00E4796C">
      <w:pPr>
        <w:rPr>
          <w:i/>
          <w:sz w:val="28"/>
          <w:szCs w:val="28"/>
        </w:rPr>
      </w:pPr>
      <w:r>
        <w:rPr>
          <w:sz w:val="28"/>
          <w:szCs w:val="28"/>
        </w:rPr>
        <w:t xml:space="preserve">1949 – </w:t>
      </w:r>
      <w:r w:rsidRPr="002541DC">
        <w:rPr>
          <w:i/>
          <w:sz w:val="28"/>
          <w:szCs w:val="28"/>
        </w:rPr>
        <w:t>Knight’s Gambit</w:t>
      </w:r>
    </w:p>
    <w:p w:rsidR="002541DC" w:rsidRDefault="002541DC" w:rsidP="00E4796C">
      <w:pPr>
        <w:rPr>
          <w:i/>
          <w:sz w:val="28"/>
          <w:szCs w:val="28"/>
        </w:rPr>
      </w:pPr>
      <w:r>
        <w:rPr>
          <w:sz w:val="28"/>
          <w:szCs w:val="28"/>
        </w:rPr>
        <w:t xml:space="preserve">1950 – </w:t>
      </w:r>
      <w:r>
        <w:rPr>
          <w:i/>
          <w:sz w:val="28"/>
          <w:szCs w:val="28"/>
        </w:rPr>
        <w:t>Collected Stories</w:t>
      </w:r>
    </w:p>
    <w:p w:rsidR="002541DC" w:rsidRDefault="002541DC" w:rsidP="00E4796C">
      <w:pPr>
        <w:rPr>
          <w:i/>
          <w:sz w:val="28"/>
          <w:szCs w:val="28"/>
        </w:rPr>
      </w:pPr>
      <w:r>
        <w:rPr>
          <w:sz w:val="28"/>
          <w:szCs w:val="28"/>
        </w:rPr>
        <w:t xml:space="preserve">1951 – </w:t>
      </w:r>
      <w:r>
        <w:rPr>
          <w:i/>
          <w:sz w:val="28"/>
          <w:szCs w:val="28"/>
        </w:rPr>
        <w:t>Requiem for a Nun</w:t>
      </w:r>
    </w:p>
    <w:p w:rsidR="002541DC" w:rsidRDefault="002541DC" w:rsidP="00E4796C">
      <w:pPr>
        <w:rPr>
          <w:i/>
          <w:sz w:val="28"/>
          <w:szCs w:val="28"/>
        </w:rPr>
      </w:pPr>
      <w:r>
        <w:rPr>
          <w:sz w:val="28"/>
          <w:szCs w:val="28"/>
        </w:rPr>
        <w:t xml:space="preserve">1954 – </w:t>
      </w:r>
      <w:r>
        <w:rPr>
          <w:i/>
          <w:sz w:val="28"/>
          <w:szCs w:val="28"/>
        </w:rPr>
        <w:t>A Fable</w:t>
      </w:r>
    </w:p>
    <w:p w:rsidR="002541DC" w:rsidRDefault="002541DC" w:rsidP="00E4796C">
      <w:pPr>
        <w:rPr>
          <w:i/>
          <w:sz w:val="28"/>
          <w:szCs w:val="28"/>
        </w:rPr>
      </w:pPr>
      <w:r>
        <w:rPr>
          <w:sz w:val="28"/>
          <w:szCs w:val="28"/>
        </w:rPr>
        <w:t xml:space="preserve">1955 – </w:t>
      </w:r>
      <w:r>
        <w:rPr>
          <w:i/>
          <w:sz w:val="28"/>
          <w:szCs w:val="28"/>
        </w:rPr>
        <w:t>Big Woods</w:t>
      </w:r>
    </w:p>
    <w:p w:rsidR="002541DC" w:rsidRDefault="002541DC" w:rsidP="00E4796C">
      <w:pPr>
        <w:rPr>
          <w:i/>
          <w:sz w:val="28"/>
          <w:szCs w:val="28"/>
        </w:rPr>
      </w:pPr>
      <w:r>
        <w:rPr>
          <w:sz w:val="28"/>
          <w:szCs w:val="28"/>
        </w:rPr>
        <w:t xml:space="preserve">1957 – </w:t>
      </w:r>
      <w:r>
        <w:rPr>
          <w:i/>
          <w:sz w:val="28"/>
          <w:szCs w:val="28"/>
        </w:rPr>
        <w:t>The Town</w:t>
      </w:r>
    </w:p>
    <w:p w:rsidR="002541DC" w:rsidRDefault="002541DC" w:rsidP="00E4796C">
      <w:pPr>
        <w:rPr>
          <w:i/>
          <w:sz w:val="28"/>
          <w:szCs w:val="28"/>
        </w:rPr>
      </w:pPr>
      <w:r>
        <w:rPr>
          <w:sz w:val="28"/>
          <w:szCs w:val="28"/>
        </w:rPr>
        <w:t xml:space="preserve">1959 – </w:t>
      </w:r>
      <w:r>
        <w:rPr>
          <w:i/>
          <w:sz w:val="28"/>
          <w:szCs w:val="28"/>
        </w:rPr>
        <w:t>The Mansion</w:t>
      </w:r>
    </w:p>
    <w:p w:rsidR="002541DC" w:rsidRPr="002541DC" w:rsidRDefault="002541DC" w:rsidP="00E4796C">
      <w:pPr>
        <w:rPr>
          <w:i/>
          <w:sz w:val="28"/>
          <w:szCs w:val="28"/>
        </w:rPr>
      </w:pPr>
      <w:r>
        <w:rPr>
          <w:sz w:val="28"/>
          <w:szCs w:val="28"/>
        </w:rPr>
        <w:t xml:space="preserve">1962 – </w:t>
      </w:r>
      <w:r>
        <w:rPr>
          <w:i/>
          <w:sz w:val="28"/>
          <w:szCs w:val="28"/>
        </w:rPr>
        <w:t xml:space="preserve">The </w:t>
      </w:r>
      <w:proofErr w:type="spellStart"/>
      <w:r>
        <w:rPr>
          <w:i/>
          <w:sz w:val="28"/>
          <w:szCs w:val="28"/>
        </w:rPr>
        <w:t>Reivers</w:t>
      </w:r>
      <w:proofErr w:type="spellEnd"/>
    </w:p>
    <w:sectPr w:rsidR="002541DC" w:rsidRPr="002541DC" w:rsidSect="00C85B3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characterSpacingControl w:val="doNotCompress"/>
  <w:compat/>
  <w:rsids>
    <w:rsidRoot w:val="007B466C"/>
    <w:rsid w:val="00016C51"/>
    <w:rsid w:val="0001784E"/>
    <w:rsid w:val="0006439D"/>
    <w:rsid w:val="00095394"/>
    <w:rsid w:val="000A4A72"/>
    <w:rsid w:val="000F03A7"/>
    <w:rsid w:val="00121260"/>
    <w:rsid w:val="00166490"/>
    <w:rsid w:val="001D48DC"/>
    <w:rsid w:val="001F25FD"/>
    <w:rsid w:val="00201F58"/>
    <w:rsid w:val="002541DC"/>
    <w:rsid w:val="00265E8E"/>
    <w:rsid w:val="002868F5"/>
    <w:rsid w:val="002A434B"/>
    <w:rsid w:val="002C2703"/>
    <w:rsid w:val="00306B83"/>
    <w:rsid w:val="00323508"/>
    <w:rsid w:val="003478A8"/>
    <w:rsid w:val="0037758C"/>
    <w:rsid w:val="003D64D1"/>
    <w:rsid w:val="00475A7E"/>
    <w:rsid w:val="00490E2A"/>
    <w:rsid w:val="004B2C31"/>
    <w:rsid w:val="0054664E"/>
    <w:rsid w:val="005671E4"/>
    <w:rsid w:val="006A2F8D"/>
    <w:rsid w:val="00731AC8"/>
    <w:rsid w:val="007645A2"/>
    <w:rsid w:val="007650D9"/>
    <w:rsid w:val="007B2262"/>
    <w:rsid w:val="007B466C"/>
    <w:rsid w:val="007F55A6"/>
    <w:rsid w:val="007F6A93"/>
    <w:rsid w:val="0085770F"/>
    <w:rsid w:val="00863C16"/>
    <w:rsid w:val="008A5E72"/>
    <w:rsid w:val="008C042A"/>
    <w:rsid w:val="008C1E7F"/>
    <w:rsid w:val="008C668F"/>
    <w:rsid w:val="008E189D"/>
    <w:rsid w:val="008E691F"/>
    <w:rsid w:val="00951329"/>
    <w:rsid w:val="009A17F6"/>
    <w:rsid w:val="009A1ED1"/>
    <w:rsid w:val="00A01987"/>
    <w:rsid w:val="00A24658"/>
    <w:rsid w:val="00AE7621"/>
    <w:rsid w:val="00B23219"/>
    <w:rsid w:val="00B31AC8"/>
    <w:rsid w:val="00BA0C79"/>
    <w:rsid w:val="00BF4AE7"/>
    <w:rsid w:val="00C33356"/>
    <w:rsid w:val="00C85B35"/>
    <w:rsid w:val="00C93FA6"/>
    <w:rsid w:val="00CB518E"/>
    <w:rsid w:val="00CD16B2"/>
    <w:rsid w:val="00CD7AFA"/>
    <w:rsid w:val="00DF2C72"/>
    <w:rsid w:val="00E148D2"/>
    <w:rsid w:val="00E4796C"/>
    <w:rsid w:val="00E74325"/>
    <w:rsid w:val="00F36D79"/>
    <w:rsid w:val="00F73D8A"/>
    <w:rsid w:val="00FB2803"/>
    <w:rsid w:val="00FD10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5" type="connector" idref="#_x0000_s1098"/>
        <o:r id="V:Rule36" type="connector" idref="#_x0000_s1103"/>
        <o:r id="V:Rule37" type="connector" idref="#_x0000_s1102"/>
        <o:r id="V:Rule38" type="connector" idref="#_x0000_s1029"/>
        <o:r id="V:Rule39" type="connector" idref="#_x0000_s1090"/>
        <o:r id="V:Rule40" type="connector" idref="#_x0000_s1106"/>
        <o:r id="V:Rule41" type="connector" idref="#_x0000_s1101"/>
        <o:r id="V:Rule42" type="connector" idref="#_x0000_s1085"/>
        <o:r id="V:Rule43" type="connector" idref="#_x0000_s1086"/>
        <o:r id="V:Rule44" type="connector" idref="#_x0000_s1104"/>
        <o:r id="V:Rule45" type="connector" idref="#_x0000_s1091"/>
        <o:r id="V:Rule46" type="connector" idref="#_x0000_s1107"/>
        <o:r id="V:Rule47" type="connector" idref="#_x0000_s1033"/>
        <o:r id="V:Rule48" type="connector" idref="#_x0000_s1094"/>
        <o:r id="V:Rule49" type="connector" idref="#_x0000_s1032"/>
        <o:r id="V:Rule50" type="connector" idref="#_x0000_s1100"/>
        <o:r id="V:Rule51" type="connector" idref="#_x0000_s1087"/>
        <o:r id="V:Rule52" type="connector" idref="#_x0000_s1097"/>
        <o:r id="V:Rule53" type="connector" idref="#_x0000_s1092"/>
        <o:r id="V:Rule54" type="connector" idref="#_x0000_s1084"/>
        <o:r id="V:Rule55" type="connector" idref="#_x0000_s1037"/>
        <o:r id="V:Rule56" type="connector" idref="#_x0000_s1034"/>
        <o:r id="V:Rule57" type="connector" idref="#_x0000_s1036"/>
        <o:r id="V:Rule58" type="connector" idref="#_x0000_s1028"/>
        <o:r id="V:Rule59" type="connector" idref="#_x0000_s1093"/>
        <o:r id="V:Rule60" type="connector" idref="#_x0000_s1096"/>
        <o:r id="V:Rule61" type="connector" idref="#_x0000_s1083"/>
        <o:r id="V:Rule62" type="connector" idref="#_x0000_s1031"/>
        <o:r id="V:Rule63" type="connector" idref="#_x0000_s1095"/>
        <o:r id="V:Rule64" type="connector" idref="#_x0000_s1109"/>
        <o:r id="V:Rule65" type="connector" idref="#_x0000_s1105"/>
        <o:r id="V:Rule66" type="connector" idref="#_x0000_s1089"/>
        <o:r id="V:Rule67" type="connector" idref="#_x0000_s1088"/>
        <o:r id="V:Rule68"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219"/>
    <w:rPr>
      <w:rFonts w:ascii="Tahoma" w:hAnsi="Tahoma" w:cs="Tahoma"/>
      <w:sz w:val="16"/>
      <w:szCs w:val="16"/>
    </w:rPr>
  </w:style>
  <w:style w:type="character" w:customStyle="1" w:styleId="BalloonTextChar">
    <w:name w:val="Balloon Text Char"/>
    <w:basedOn w:val="DefaultParagraphFont"/>
    <w:link w:val="BalloonText"/>
    <w:uiPriority w:val="99"/>
    <w:semiHidden/>
    <w:rsid w:val="00B23219"/>
    <w:rPr>
      <w:rFonts w:ascii="Tahoma" w:hAnsi="Tahoma" w:cs="Tahoma"/>
      <w:sz w:val="16"/>
      <w:szCs w:val="16"/>
    </w:rPr>
  </w:style>
  <w:style w:type="character" w:styleId="CommentReference">
    <w:name w:val="annotation reference"/>
    <w:basedOn w:val="DefaultParagraphFont"/>
    <w:uiPriority w:val="99"/>
    <w:semiHidden/>
    <w:unhideWhenUsed/>
    <w:rsid w:val="008C042A"/>
    <w:rPr>
      <w:sz w:val="16"/>
      <w:szCs w:val="16"/>
    </w:rPr>
  </w:style>
  <w:style w:type="paragraph" w:styleId="CommentText">
    <w:name w:val="annotation text"/>
    <w:basedOn w:val="Normal"/>
    <w:link w:val="CommentTextChar"/>
    <w:uiPriority w:val="99"/>
    <w:semiHidden/>
    <w:unhideWhenUsed/>
    <w:rsid w:val="008C042A"/>
    <w:rPr>
      <w:sz w:val="20"/>
      <w:szCs w:val="20"/>
    </w:rPr>
  </w:style>
  <w:style w:type="character" w:customStyle="1" w:styleId="CommentTextChar">
    <w:name w:val="Comment Text Char"/>
    <w:basedOn w:val="DefaultParagraphFont"/>
    <w:link w:val="CommentText"/>
    <w:uiPriority w:val="99"/>
    <w:semiHidden/>
    <w:rsid w:val="008C042A"/>
    <w:rPr>
      <w:sz w:val="20"/>
      <w:szCs w:val="20"/>
    </w:rPr>
  </w:style>
  <w:style w:type="paragraph" w:styleId="CommentSubject">
    <w:name w:val="annotation subject"/>
    <w:basedOn w:val="CommentText"/>
    <w:next w:val="CommentText"/>
    <w:link w:val="CommentSubjectChar"/>
    <w:uiPriority w:val="99"/>
    <w:semiHidden/>
    <w:unhideWhenUsed/>
    <w:rsid w:val="008C042A"/>
    <w:rPr>
      <w:b/>
      <w:bCs/>
    </w:rPr>
  </w:style>
  <w:style w:type="character" w:customStyle="1" w:styleId="CommentSubjectChar">
    <w:name w:val="Comment Subject Char"/>
    <w:basedOn w:val="CommentTextChar"/>
    <w:link w:val="CommentSubject"/>
    <w:uiPriority w:val="99"/>
    <w:semiHidden/>
    <w:rsid w:val="008C0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6A11A-4319-4EB8-90D1-A7DD02C3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2</cp:revision>
  <dcterms:created xsi:type="dcterms:W3CDTF">2012-06-23T00:17:00Z</dcterms:created>
  <dcterms:modified xsi:type="dcterms:W3CDTF">2012-06-23T00:17:00Z</dcterms:modified>
</cp:coreProperties>
</file>