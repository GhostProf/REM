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82112F" w14:textId="12D58F69" w:rsidR="00F7062C" w:rsidRDefault="00FE6171" w:rsidP="00130616">
      <w:pPr>
        <w:rPr>
          <w:b/>
        </w:rPr>
      </w:pPr>
      <w:r w:rsidRPr="001F54A1">
        <w:rPr>
          <w:b/>
        </w:rPr>
        <w:t>Al-</w:t>
      </w:r>
      <w:proofErr w:type="spellStart"/>
      <w:r w:rsidRPr="001F54A1">
        <w:rPr>
          <w:b/>
        </w:rPr>
        <w:t>Adab</w:t>
      </w:r>
      <w:proofErr w:type="spellEnd"/>
      <w:r w:rsidR="001F54A1" w:rsidRPr="001F54A1">
        <w:rPr>
          <w:b/>
        </w:rPr>
        <w:t xml:space="preserve"> (1953 – 2013)</w:t>
      </w:r>
    </w:p>
    <w:p w14:paraId="407BA8FE" w14:textId="79642B14" w:rsidR="00C8309D" w:rsidRPr="00130616" w:rsidRDefault="00130616" w:rsidP="00130616">
      <w:r w:rsidRPr="00130616">
        <w:t xml:space="preserve">Mark D. </w:t>
      </w:r>
      <w:commentRangeStart w:id="0"/>
      <w:proofErr w:type="gramStart"/>
      <w:r w:rsidRPr="00130616">
        <w:t xml:space="preserve">Luce ( </w:t>
      </w:r>
      <w:commentRangeEnd w:id="0"/>
      <w:proofErr w:type="gramEnd"/>
      <w:r>
        <w:rPr>
          <w:rStyle w:val="CommentReference"/>
        </w:rPr>
        <w:commentReference w:id="0"/>
      </w:r>
    </w:p>
    <w:p w14:paraId="34DA1BFE" w14:textId="77777777" w:rsidR="00FE6171" w:rsidRDefault="00FE6171" w:rsidP="00130616"/>
    <w:p w14:paraId="2E70AE40" w14:textId="637B03FE" w:rsidR="00D51013" w:rsidRDefault="00D51013" w:rsidP="00130616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noProof/>
        </w:rPr>
        <w:drawing>
          <wp:inline distT="0" distB="0" distL="0" distR="0" wp14:anchorId="1D816CE8" wp14:editId="093BC19F">
            <wp:extent cx="2463800" cy="330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Adabcov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991F6" w14:textId="1479CB04" w:rsidR="00D51013" w:rsidRDefault="00CA0485" w:rsidP="00130616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ab/>
      </w:r>
      <w:r>
        <w:rPr>
          <w:lang w:eastAsia="ja-JP"/>
        </w:rPr>
        <w:tab/>
      </w:r>
      <w:r w:rsidR="001F54A1">
        <w:rPr>
          <w:lang w:eastAsia="ja-JP"/>
        </w:rPr>
        <w:tab/>
      </w:r>
      <w:r w:rsidR="001F54A1">
        <w:rPr>
          <w:lang w:eastAsia="ja-JP"/>
        </w:rPr>
        <w:tab/>
      </w:r>
      <w:r w:rsidR="001F54A1">
        <w:rPr>
          <w:lang w:eastAsia="ja-JP"/>
        </w:rPr>
        <w:tab/>
      </w:r>
      <w:r w:rsidR="001F54A1">
        <w:rPr>
          <w:lang w:eastAsia="ja-JP"/>
        </w:rPr>
        <w:tab/>
      </w:r>
    </w:p>
    <w:p w14:paraId="3CC1537F" w14:textId="4B500D06" w:rsidR="00D51013" w:rsidRDefault="00D51013" w:rsidP="00130616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Cover</w:t>
      </w:r>
      <w:r w:rsidR="00553709">
        <w:rPr>
          <w:lang w:eastAsia="ja-JP"/>
        </w:rPr>
        <w:t xml:space="preserve"> of </w:t>
      </w:r>
      <w:r w:rsidR="00553709" w:rsidRPr="00A527FF">
        <w:rPr>
          <w:i/>
          <w:lang w:eastAsia="ja-JP"/>
        </w:rPr>
        <w:t>al-</w:t>
      </w:r>
      <w:proofErr w:type="spellStart"/>
      <w:r w:rsidR="00553709" w:rsidRPr="00A527FF">
        <w:rPr>
          <w:i/>
          <w:lang w:eastAsia="ja-JP"/>
        </w:rPr>
        <w:t>Adab</w:t>
      </w:r>
      <w:proofErr w:type="spellEnd"/>
      <w:r w:rsidR="00553709">
        <w:rPr>
          <w:lang w:eastAsia="ja-JP"/>
        </w:rPr>
        <w:t xml:space="preserve"> (Jean Paul Sartre)</w:t>
      </w:r>
    </w:p>
    <w:p w14:paraId="5FAD13C4" w14:textId="77777777" w:rsidR="00D51013" w:rsidRDefault="00D51013" w:rsidP="00130616">
      <w:pPr>
        <w:widowControl w:val="0"/>
        <w:autoSpaceDE w:val="0"/>
        <w:autoSpaceDN w:val="0"/>
        <w:adjustRightInd w:val="0"/>
        <w:rPr>
          <w:lang w:eastAsia="ja-JP"/>
        </w:rPr>
      </w:pPr>
    </w:p>
    <w:p w14:paraId="0DDC1DDF" w14:textId="77777777" w:rsidR="00D51013" w:rsidRDefault="00D51013" w:rsidP="00130616">
      <w:pPr>
        <w:widowControl w:val="0"/>
        <w:autoSpaceDE w:val="0"/>
        <w:autoSpaceDN w:val="0"/>
        <w:adjustRightInd w:val="0"/>
        <w:rPr>
          <w:lang w:eastAsia="ja-JP"/>
        </w:rPr>
      </w:pPr>
    </w:p>
    <w:p w14:paraId="5072BB6B" w14:textId="77777777" w:rsidR="00D51013" w:rsidRDefault="00D51013" w:rsidP="00130616">
      <w:pPr>
        <w:widowControl w:val="0"/>
        <w:autoSpaceDE w:val="0"/>
        <w:autoSpaceDN w:val="0"/>
        <w:adjustRightInd w:val="0"/>
        <w:rPr>
          <w:lang w:eastAsia="ja-JP"/>
        </w:rPr>
      </w:pPr>
    </w:p>
    <w:p w14:paraId="5C8CD5AE" w14:textId="77777777" w:rsidR="00D51013" w:rsidRDefault="001F54A1" w:rsidP="00130616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SUMMARY</w:t>
      </w:r>
    </w:p>
    <w:p w14:paraId="21EE5DF0" w14:textId="77777777" w:rsidR="001F54A1" w:rsidRDefault="001F54A1" w:rsidP="00130616">
      <w:pPr>
        <w:widowControl w:val="0"/>
        <w:autoSpaceDE w:val="0"/>
        <w:autoSpaceDN w:val="0"/>
        <w:adjustRightInd w:val="0"/>
        <w:rPr>
          <w:lang w:eastAsia="ja-JP"/>
        </w:rPr>
      </w:pPr>
    </w:p>
    <w:p w14:paraId="2207F98C" w14:textId="76424CA8" w:rsidR="00CD61F4" w:rsidRDefault="009318D6" w:rsidP="00130616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The literary journal </w:t>
      </w:r>
      <w:r w:rsidRPr="001767CE">
        <w:rPr>
          <w:i/>
          <w:lang w:eastAsia="ja-JP"/>
        </w:rPr>
        <w:t>Al-</w:t>
      </w:r>
      <w:proofErr w:type="spellStart"/>
      <w:r w:rsidRPr="001767CE">
        <w:rPr>
          <w:i/>
          <w:lang w:eastAsia="ja-JP"/>
        </w:rPr>
        <w:t>Adab</w:t>
      </w:r>
      <w:proofErr w:type="spellEnd"/>
      <w:r>
        <w:rPr>
          <w:lang w:eastAsia="ja-JP"/>
        </w:rPr>
        <w:t xml:space="preserve"> was es</w:t>
      </w:r>
      <w:r w:rsidR="00CD61F4">
        <w:rPr>
          <w:lang w:eastAsia="ja-JP"/>
        </w:rPr>
        <w:t>tablished in Beirut in 1953. This avant-garde journal was</w:t>
      </w:r>
      <w:r>
        <w:rPr>
          <w:lang w:eastAsia="ja-JP"/>
        </w:rPr>
        <w:t xml:space="preserve"> open to all forms of literary experimentation and to all views on poetry, fiction and drama. </w:t>
      </w:r>
      <w:r w:rsidR="001767CE" w:rsidRPr="001767CE">
        <w:rPr>
          <w:i/>
          <w:lang w:eastAsia="ja-JP"/>
        </w:rPr>
        <w:t>Al-</w:t>
      </w:r>
      <w:proofErr w:type="spellStart"/>
      <w:r w:rsidR="001767CE" w:rsidRPr="001767CE">
        <w:rPr>
          <w:i/>
          <w:lang w:eastAsia="ja-JP"/>
        </w:rPr>
        <w:t>Adab</w:t>
      </w:r>
      <w:proofErr w:type="spellEnd"/>
      <w:r w:rsidR="001767CE">
        <w:rPr>
          <w:lang w:eastAsia="ja-JP"/>
        </w:rPr>
        <w:t xml:space="preserve"> </w:t>
      </w:r>
      <w:r w:rsidR="00CD61F4">
        <w:rPr>
          <w:lang w:eastAsia="ja-JP"/>
        </w:rPr>
        <w:t xml:space="preserve">advocated for a combination of existential and pan-Arab ideas and was dedicated to the concept of </w:t>
      </w:r>
      <w:r w:rsidR="00130616">
        <w:rPr>
          <w:lang w:eastAsia="ja-JP"/>
        </w:rPr>
        <w:t>‘</w:t>
      </w:r>
      <w:r w:rsidR="00CD61F4">
        <w:rPr>
          <w:lang w:eastAsia="ja-JP"/>
        </w:rPr>
        <w:t>commitment literature</w:t>
      </w:r>
      <w:r w:rsidR="00130616">
        <w:rPr>
          <w:lang w:eastAsia="ja-JP"/>
        </w:rPr>
        <w:t>’</w:t>
      </w:r>
      <w:r w:rsidR="00CD61F4">
        <w:rPr>
          <w:lang w:eastAsia="ja-JP"/>
        </w:rPr>
        <w:t xml:space="preserve"> (</w:t>
      </w:r>
      <w:r w:rsidR="00CD61F4" w:rsidRPr="00A527FF">
        <w:rPr>
          <w:i/>
          <w:lang w:eastAsia="ja-JP"/>
        </w:rPr>
        <w:t>al-</w:t>
      </w:r>
      <w:proofErr w:type="spellStart"/>
      <w:r w:rsidR="00CD61F4" w:rsidRPr="00A527FF">
        <w:rPr>
          <w:i/>
          <w:lang w:eastAsia="ja-JP"/>
        </w:rPr>
        <w:t>adab</w:t>
      </w:r>
      <w:proofErr w:type="spellEnd"/>
      <w:r w:rsidR="00CD61F4" w:rsidRPr="00A527FF">
        <w:rPr>
          <w:i/>
          <w:lang w:eastAsia="ja-JP"/>
        </w:rPr>
        <w:t xml:space="preserve"> al-</w:t>
      </w:r>
      <w:proofErr w:type="spellStart"/>
      <w:r w:rsidR="00CD61F4" w:rsidRPr="00A527FF">
        <w:rPr>
          <w:i/>
          <w:lang w:eastAsia="ja-JP"/>
        </w:rPr>
        <w:t>multazim</w:t>
      </w:r>
      <w:proofErr w:type="spellEnd"/>
      <w:r w:rsidR="00CD61F4">
        <w:rPr>
          <w:lang w:eastAsia="ja-JP"/>
        </w:rPr>
        <w:t>) or literary commitment (</w:t>
      </w:r>
      <w:proofErr w:type="spellStart"/>
      <w:r w:rsidR="00CD61F4">
        <w:rPr>
          <w:i/>
          <w:lang w:eastAsia="ja-JP"/>
        </w:rPr>
        <w:t>iltizam</w:t>
      </w:r>
      <w:proofErr w:type="spellEnd"/>
      <w:r w:rsidR="00CD61F4">
        <w:rPr>
          <w:i/>
          <w:lang w:eastAsia="ja-JP"/>
        </w:rPr>
        <w:t xml:space="preserve"> al-</w:t>
      </w:r>
      <w:proofErr w:type="spellStart"/>
      <w:r w:rsidR="00CD61F4" w:rsidRPr="009D2ED7">
        <w:rPr>
          <w:lang w:eastAsia="ja-JP"/>
        </w:rPr>
        <w:t>adab</w:t>
      </w:r>
      <w:proofErr w:type="spellEnd"/>
      <w:r w:rsidR="00CD61F4">
        <w:rPr>
          <w:lang w:eastAsia="ja-JP"/>
        </w:rPr>
        <w:t>).</w:t>
      </w:r>
      <w:r w:rsidR="00130616">
        <w:rPr>
          <w:lang w:eastAsia="ja-JP"/>
        </w:rPr>
        <w:t xml:space="preserve"> </w:t>
      </w:r>
      <w:proofErr w:type="gramStart"/>
      <w:r w:rsidR="00CD61F4">
        <w:rPr>
          <w:lang w:eastAsia="ja-JP"/>
        </w:rPr>
        <w:t>It was heavily influenced by Jean Paul Sartre and existentialism</w:t>
      </w:r>
      <w:proofErr w:type="gramEnd"/>
      <w:r w:rsidR="00CD61F4">
        <w:rPr>
          <w:lang w:eastAsia="ja-JP"/>
        </w:rPr>
        <w:t xml:space="preserve">. </w:t>
      </w:r>
    </w:p>
    <w:p w14:paraId="58A047A5" w14:textId="77777777" w:rsidR="00CD61F4" w:rsidRDefault="00CD61F4" w:rsidP="00130616">
      <w:pPr>
        <w:widowControl w:val="0"/>
        <w:autoSpaceDE w:val="0"/>
        <w:autoSpaceDN w:val="0"/>
        <w:adjustRightInd w:val="0"/>
        <w:rPr>
          <w:lang w:eastAsia="ja-JP"/>
        </w:rPr>
      </w:pPr>
    </w:p>
    <w:p w14:paraId="1B0D313C" w14:textId="0056978C" w:rsidR="00CD61F4" w:rsidRPr="00AF67D5" w:rsidRDefault="00CD61F4" w:rsidP="00130616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The magazine promoted Arab nationalism, commit</w:t>
      </w:r>
      <w:r w:rsidR="00AF67D5">
        <w:rPr>
          <w:lang w:eastAsia="ja-JP"/>
        </w:rPr>
        <w:t>t</w:t>
      </w:r>
      <w:r>
        <w:rPr>
          <w:lang w:eastAsia="ja-JP"/>
        </w:rPr>
        <w:t>ed literature, free verse, avant-garde criticism and neo-realism.</w:t>
      </w:r>
      <w:r w:rsidR="00130616">
        <w:rPr>
          <w:lang w:eastAsia="ja-JP"/>
        </w:rPr>
        <w:t xml:space="preserve"> </w:t>
      </w:r>
      <w:r>
        <w:rPr>
          <w:lang w:eastAsia="ja-JP"/>
        </w:rPr>
        <w:t xml:space="preserve">It demanded that writers and poets take </w:t>
      </w:r>
      <w:r w:rsidR="00D372A5">
        <w:rPr>
          <w:lang w:eastAsia="ja-JP"/>
        </w:rPr>
        <w:t xml:space="preserve">social </w:t>
      </w:r>
      <w:r>
        <w:rPr>
          <w:lang w:eastAsia="ja-JP"/>
        </w:rPr>
        <w:t>responsibility and professed that literature must play an emancipatory role in nation building.</w:t>
      </w:r>
      <w:r w:rsidR="00130616">
        <w:rPr>
          <w:lang w:eastAsia="ja-JP"/>
        </w:rPr>
        <w:t xml:space="preserve"> </w:t>
      </w:r>
      <w:r w:rsidR="001767CE" w:rsidRPr="001767CE">
        <w:rPr>
          <w:i/>
          <w:lang w:eastAsia="ja-JP"/>
        </w:rPr>
        <w:t>Al-</w:t>
      </w:r>
      <w:proofErr w:type="spellStart"/>
      <w:r w:rsidR="001767CE" w:rsidRPr="001767CE">
        <w:rPr>
          <w:i/>
          <w:lang w:eastAsia="ja-JP"/>
        </w:rPr>
        <w:t>Adab</w:t>
      </w:r>
      <w:proofErr w:type="spellEnd"/>
      <w:r w:rsidR="001767CE">
        <w:rPr>
          <w:lang w:eastAsia="ja-JP"/>
        </w:rPr>
        <w:t xml:space="preserve"> </w:t>
      </w:r>
      <w:r w:rsidR="00AF67D5" w:rsidRPr="00CA151E">
        <w:rPr>
          <w:lang w:eastAsia="ja-JP"/>
        </w:rPr>
        <w:t>played a pioneering role</w:t>
      </w:r>
      <w:r w:rsidR="00AF67D5">
        <w:rPr>
          <w:lang w:eastAsia="ja-JP"/>
        </w:rPr>
        <w:t xml:space="preserve"> in</w:t>
      </w:r>
      <w:r w:rsidR="00B532B0">
        <w:rPr>
          <w:lang w:eastAsia="ja-JP"/>
        </w:rPr>
        <w:t xml:space="preserve"> mo</w:t>
      </w:r>
      <w:r w:rsidR="00AF67D5" w:rsidRPr="00CA151E">
        <w:rPr>
          <w:lang w:eastAsia="ja-JP"/>
        </w:rPr>
        <w:t>ld</w:t>
      </w:r>
      <w:r w:rsidR="00AF67D5">
        <w:rPr>
          <w:lang w:eastAsia="ja-JP"/>
        </w:rPr>
        <w:t>ing</w:t>
      </w:r>
      <w:r w:rsidR="00AF67D5" w:rsidRPr="00CA151E">
        <w:rPr>
          <w:lang w:eastAsia="ja-JP"/>
        </w:rPr>
        <w:t xml:space="preserve"> opinion and encourag</w:t>
      </w:r>
      <w:r w:rsidR="00AF67D5">
        <w:rPr>
          <w:lang w:eastAsia="ja-JP"/>
        </w:rPr>
        <w:t>ed</w:t>
      </w:r>
      <w:r w:rsidR="00AF67D5" w:rsidRPr="00CA151E">
        <w:rPr>
          <w:lang w:eastAsia="ja-JP"/>
        </w:rPr>
        <w:t xml:space="preserve"> the exploration of </w:t>
      </w:r>
      <w:r w:rsidR="00AF67D5">
        <w:rPr>
          <w:lang w:eastAsia="ja-JP"/>
        </w:rPr>
        <w:t xml:space="preserve">new forms of literary invention. More than any other publication, it </w:t>
      </w:r>
      <w:r w:rsidR="00AF67D5" w:rsidRPr="00CA151E">
        <w:rPr>
          <w:lang w:eastAsia="ja-JP"/>
        </w:rPr>
        <w:t>transformed literary criticism into a creative mode in itself</w:t>
      </w:r>
      <w:r w:rsidR="00AF67D5">
        <w:rPr>
          <w:lang w:eastAsia="ja-JP"/>
        </w:rPr>
        <w:t>.</w:t>
      </w:r>
      <w:r w:rsidR="00130616">
        <w:rPr>
          <w:lang w:eastAsia="ja-JP"/>
        </w:rPr>
        <w:t xml:space="preserve"> </w:t>
      </w:r>
      <w:r w:rsidR="00AF67D5">
        <w:rPr>
          <w:lang w:eastAsia="ja-JP"/>
        </w:rPr>
        <w:t xml:space="preserve">Before </w:t>
      </w:r>
      <w:r w:rsidR="001767CE">
        <w:rPr>
          <w:i/>
          <w:lang w:eastAsia="ja-JP"/>
        </w:rPr>
        <w:t>a</w:t>
      </w:r>
      <w:r w:rsidR="001767CE" w:rsidRPr="001767CE">
        <w:rPr>
          <w:i/>
          <w:lang w:eastAsia="ja-JP"/>
        </w:rPr>
        <w:t>l-</w:t>
      </w:r>
      <w:proofErr w:type="spellStart"/>
      <w:r w:rsidR="001767CE" w:rsidRPr="001767CE">
        <w:rPr>
          <w:i/>
          <w:lang w:eastAsia="ja-JP"/>
        </w:rPr>
        <w:t>Adab</w:t>
      </w:r>
      <w:proofErr w:type="spellEnd"/>
      <w:r w:rsidR="00AF67D5" w:rsidRPr="00CA151E">
        <w:rPr>
          <w:lang w:eastAsia="ja-JP"/>
        </w:rPr>
        <w:t xml:space="preserve">, </w:t>
      </w:r>
      <w:r w:rsidR="00AF67D5">
        <w:rPr>
          <w:lang w:eastAsia="ja-JP"/>
        </w:rPr>
        <w:t xml:space="preserve">this type </w:t>
      </w:r>
      <w:r w:rsidR="00AF67D5" w:rsidRPr="00CA151E">
        <w:rPr>
          <w:lang w:eastAsia="ja-JP"/>
        </w:rPr>
        <w:t>of</w:t>
      </w:r>
      <w:r w:rsidR="00AF67D5">
        <w:rPr>
          <w:lang w:eastAsia="ja-JP"/>
        </w:rPr>
        <w:t xml:space="preserve"> </w:t>
      </w:r>
      <w:r w:rsidR="00AF67D5" w:rsidRPr="00CA151E">
        <w:rPr>
          <w:lang w:eastAsia="ja-JP"/>
        </w:rPr>
        <w:t xml:space="preserve">criticism </w:t>
      </w:r>
      <w:r w:rsidR="00AF67D5">
        <w:rPr>
          <w:lang w:eastAsia="ja-JP"/>
        </w:rPr>
        <w:t>had not existed in the Arab world.</w:t>
      </w:r>
    </w:p>
    <w:p w14:paraId="58247F84" w14:textId="77777777" w:rsidR="00CD61F4" w:rsidRDefault="00CD61F4" w:rsidP="00130616">
      <w:pPr>
        <w:widowControl w:val="0"/>
        <w:autoSpaceDE w:val="0"/>
        <w:autoSpaceDN w:val="0"/>
        <w:adjustRightInd w:val="0"/>
        <w:rPr>
          <w:lang w:eastAsia="ja-JP"/>
        </w:rPr>
      </w:pPr>
    </w:p>
    <w:p w14:paraId="2AC6B4AC" w14:textId="1EDAE4F7" w:rsidR="009318D6" w:rsidRDefault="00E9084D" w:rsidP="00130616">
      <w:pPr>
        <w:widowControl w:val="0"/>
        <w:autoSpaceDE w:val="0"/>
        <w:autoSpaceDN w:val="0"/>
        <w:adjustRightInd w:val="0"/>
        <w:rPr>
          <w:lang w:eastAsia="ja-JP"/>
        </w:rPr>
      </w:pPr>
      <w:r w:rsidRPr="001F54A1">
        <w:rPr>
          <w:b/>
        </w:rPr>
        <w:t>Al-</w:t>
      </w:r>
      <w:proofErr w:type="spellStart"/>
      <w:r w:rsidRPr="001F54A1">
        <w:rPr>
          <w:b/>
        </w:rPr>
        <w:t>Adab</w:t>
      </w:r>
      <w:proofErr w:type="spellEnd"/>
      <w:r w:rsidRPr="001F54A1">
        <w:rPr>
          <w:b/>
        </w:rPr>
        <w:t xml:space="preserve"> (1953 – 2013)</w:t>
      </w:r>
    </w:p>
    <w:p w14:paraId="747BBF73" w14:textId="0E9D64BC" w:rsidR="00AF67D5" w:rsidRDefault="00553709" w:rsidP="00130616">
      <w:pPr>
        <w:widowControl w:val="0"/>
        <w:autoSpaceDE w:val="0"/>
        <w:autoSpaceDN w:val="0"/>
        <w:adjustRightInd w:val="0"/>
        <w:jc w:val="center"/>
        <w:rPr>
          <w:lang w:eastAsia="ja-JP"/>
        </w:rPr>
      </w:pPr>
      <w:r>
        <w:rPr>
          <w:noProof/>
        </w:rPr>
        <w:lastRenderedPageBreak/>
        <w:drawing>
          <wp:inline distT="0" distB="0" distL="0" distR="0" wp14:anchorId="472E27B6" wp14:editId="17A33917">
            <wp:extent cx="1932728" cy="23472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haylIdri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373" cy="23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E173F" w14:textId="0BA3CE2A" w:rsidR="00553709" w:rsidRPr="00553709" w:rsidRDefault="00E9084D" w:rsidP="00130616">
      <w:pPr>
        <w:widowControl w:val="0"/>
        <w:autoSpaceDE w:val="0"/>
        <w:autoSpaceDN w:val="0"/>
        <w:adjustRightInd w:val="0"/>
        <w:jc w:val="center"/>
        <w:rPr>
          <w:sz w:val="16"/>
          <w:szCs w:val="16"/>
          <w:lang w:eastAsia="ja-JP"/>
        </w:rPr>
      </w:pPr>
      <w:r>
        <w:rPr>
          <w:lang w:eastAsia="ja-JP"/>
        </w:rPr>
        <w:t xml:space="preserve">Founder: </w:t>
      </w:r>
      <w:proofErr w:type="spellStart"/>
      <w:r w:rsidR="00553709">
        <w:rPr>
          <w:lang w:eastAsia="ja-JP"/>
        </w:rPr>
        <w:t>Suhayl</w:t>
      </w:r>
      <w:proofErr w:type="spellEnd"/>
      <w:r w:rsidR="00553709">
        <w:rPr>
          <w:lang w:eastAsia="ja-JP"/>
        </w:rPr>
        <w:t xml:space="preserve"> </w:t>
      </w:r>
      <w:proofErr w:type="spellStart"/>
      <w:r w:rsidR="00553709">
        <w:rPr>
          <w:lang w:eastAsia="ja-JP"/>
        </w:rPr>
        <w:t>Idris</w:t>
      </w:r>
      <w:proofErr w:type="spellEnd"/>
      <w:r w:rsidR="00553709">
        <w:rPr>
          <w:lang w:eastAsia="ja-JP"/>
        </w:rPr>
        <w:t xml:space="preserve"> (1923-2008)</w:t>
      </w:r>
    </w:p>
    <w:p w14:paraId="240DE9E0" w14:textId="77777777" w:rsidR="009318D6" w:rsidRDefault="009318D6" w:rsidP="00130616">
      <w:pPr>
        <w:widowControl w:val="0"/>
        <w:autoSpaceDE w:val="0"/>
        <w:autoSpaceDN w:val="0"/>
        <w:adjustRightInd w:val="0"/>
        <w:rPr>
          <w:lang w:eastAsia="ja-JP"/>
        </w:rPr>
      </w:pPr>
    </w:p>
    <w:p w14:paraId="73A17593" w14:textId="4AE15810" w:rsidR="00DC3A75" w:rsidRDefault="001F1391" w:rsidP="00130616">
      <w:pPr>
        <w:widowControl w:val="0"/>
        <w:autoSpaceDE w:val="0"/>
        <w:autoSpaceDN w:val="0"/>
        <w:adjustRightInd w:val="0"/>
        <w:rPr>
          <w:color w:val="333333"/>
          <w:lang w:eastAsia="ja-JP"/>
        </w:rPr>
      </w:pPr>
      <w:r>
        <w:rPr>
          <w:lang w:eastAsia="ja-JP"/>
        </w:rPr>
        <w:t>The Lebanese novelist</w:t>
      </w:r>
      <w:r w:rsidR="00AC5B3C">
        <w:rPr>
          <w:lang w:eastAsia="ja-JP"/>
        </w:rPr>
        <w:t xml:space="preserve"> and </w:t>
      </w:r>
      <w:r>
        <w:rPr>
          <w:lang w:eastAsia="ja-JP"/>
        </w:rPr>
        <w:t>short story writer</w:t>
      </w:r>
      <w:r w:rsidR="00AC5B3C">
        <w:rPr>
          <w:lang w:eastAsia="ja-JP"/>
        </w:rPr>
        <w:t xml:space="preserve">, </w:t>
      </w:r>
      <w:proofErr w:type="spellStart"/>
      <w:r w:rsidR="001F54A1" w:rsidRPr="00CA151E">
        <w:rPr>
          <w:lang w:eastAsia="ja-JP"/>
        </w:rPr>
        <w:t>Suhayl</w:t>
      </w:r>
      <w:proofErr w:type="spellEnd"/>
      <w:r w:rsidR="001F54A1" w:rsidRPr="00CA151E">
        <w:rPr>
          <w:lang w:eastAsia="ja-JP"/>
        </w:rPr>
        <w:t xml:space="preserve"> </w:t>
      </w:r>
      <w:proofErr w:type="spellStart"/>
      <w:r w:rsidR="001F54A1" w:rsidRPr="00CA151E">
        <w:rPr>
          <w:lang w:eastAsia="ja-JP"/>
        </w:rPr>
        <w:t>Idrīs</w:t>
      </w:r>
      <w:proofErr w:type="spellEnd"/>
      <w:r w:rsidR="001F54A1">
        <w:rPr>
          <w:lang w:eastAsia="ja-JP"/>
        </w:rPr>
        <w:t xml:space="preserve"> founded </w:t>
      </w:r>
      <w:r w:rsidR="001767CE">
        <w:rPr>
          <w:i/>
          <w:lang w:eastAsia="ja-JP"/>
        </w:rPr>
        <w:t>a</w:t>
      </w:r>
      <w:r w:rsidR="001767CE" w:rsidRPr="001767CE">
        <w:rPr>
          <w:i/>
          <w:lang w:eastAsia="ja-JP"/>
        </w:rPr>
        <w:t>l-</w:t>
      </w:r>
      <w:proofErr w:type="spellStart"/>
      <w:r w:rsidR="001767CE" w:rsidRPr="001767CE">
        <w:rPr>
          <w:i/>
          <w:lang w:eastAsia="ja-JP"/>
        </w:rPr>
        <w:t>Adab</w:t>
      </w:r>
      <w:proofErr w:type="spellEnd"/>
      <w:r w:rsidR="001767CE">
        <w:rPr>
          <w:lang w:eastAsia="ja-JP"/>
        </w:rPr>
        <w:t xml:space="preserve"> </w:t>
      </w:r>
      <w:r w:rsidR="001F54A1">
        <w:rPr>
          <w:lang w:eastAsia="ja-JP"/>
        </w:rPr>
        <w:t>in Beirut in 1953</w:t>
      </w:r>
      <w:r w:rsidR="00AC5B3C">
        <w:rPr>
          <w:lang w:eastAsia="ja-JP"/>
        </w:rPr>
        <w:t>.</w:t>
      </w:r>
      <w:r w:rsidR="00130616">
        <w:rPr>
          <w:lang w:eastAsia="ja-JP"/>
        </w:rPr>
        <w:t xml:space="preserve"> </w:t>
      </w:r>
      <w:r w:rsidR="00DC3A75" w:rsidRPr="00CA151E">
        <w:rPr>
          <w:lang w:eastAsia="ja-JP"/>
        </w:rPr>
        <w:t>In 1956</w:t>
      </w:r>
      <w:r w:rsidR="00DC3A75">
        <w:rPr>
          <w:lang w:eastAsia="ja-JP"/>
        </w:rPr>
        <w:t xml:space="preserve">, </w:t>
      </w:r>
      <w:proofErr w:type="spellStart"/>
      <w:r w:rsidR="00DC3A75" w:rsidRPr="00CA151E">
        <w:rPr>
          <w:lang w:eastAsia="ja-JP"/>
        </w:rPr>
        <w:t>Idrīs</w:t>
      </w:r>
      <w:proofErr w:type="spellEnd"/>
      <w:r w:rsidR="00DC3A75" w:rsidRPr="00CA151E">
        <w:rPr>
          <w:lang w:eastAsia="ja-JP"/>
        </w:rPr>
        <w:t xml:space="preserve"> </w:t>
      </w:r>
      <w:r w:rsidR="00DC3A75">
        <w:rPr>
          <w:lang w:eastAsia="ja-JP"/>
        </w:rPr>
        <w:t>established</w:t>
      </w:r>
      <w:r w:rsidR="00DC3A75" w:rsidRPr="00CA151E">
        <w:rPr>
          <w:lang w:eastAsia="ja-JP"/>
        </w:rPr>
        <w:t xml:space="preserve"> his own publishing house, </w:t>
      </w:r>
      <w:r w:rsidR="00DC3A75" w:rsidRPr="001767CE">
        <w:rPr>
          <w:b/>
          <w:lang w:eastAsia="ja-JP"/>
        </w:rPr>
        <w:t>Dar al-</w:t>
      </w:r>
      <w:proofErr w:type="spellStart"/>
      <w:r w:rsidR="00DC3A75" w:rsidRPr="001767CE">
        <w:rPr>
          <w:b/>
          <w:lang w:eastAsia="ja-JP"/>
        </w:rPr>
        <w:t>Adab</w:t>
      </w:r>
      <w:proofErr w:type="spellEnd"/>
      <w:r w:rsidR="00DC3A75" w:rsidRPr="00CA151E">
        <w:rPr>
          <w:lang w:eastAsia="ja-JP"/>
        </w:rPr>
        <w:t xml:space="preserve">, </w:t>
      </w:r>
      <w:proofErr w:type="gramStart"/>
      <w:r w:rsidR="00DC3A75" w:rsidRPr="00CA151E">
        <w:rPr>
          <w:lang w:eastAsia="ja-JP"/>
        </w:rPr>
        <w:t>which,</w:t>
      </w:r>
      <w:proofErr w:type="gramEnd"/>
      <w:r w:rsidR="00DC3A75" w:rsidRPr="00CA151E">
        <w:rPr>
          <w:lang w:eastAsia="ja-JP"/>
        </w:rPr>
        <w:t xml:space="preserve"> bec</w:t>
      </w:r>
      <w:r w:rsidR="00DC3A75">
        <w:rPr>
          <w:lang w:eastAsia="ja-JP"/>
        </w:rPr>
        <w:t>a</w:t>
      </w:r>
      <w:r w:rsidR="00DC3A75" w:rsidRPr="00CA151E">
        <w:rPr>
          <w:lang w:eastAsia="ja-JP"/>
        </w:rPr>
        <w:t>me one of</w:t>
      </w:r>
      <w:r w:rsidR="00DC3A75">
        <w:rPr>
          <w:lang w:eastAsia="ja-JP"/>
        </w:rPr>
        <w:t xml:space="preserve"> </w:t>
      </w:r>
      <w:r w:rsidR="00DC3A75" w:rsidRPr="00CA151E">
        <w:rPr>
          <w:lang w:eastAsia="ja-JP"/>
        </w:rPr>
        <w:t xml:space="preserve">the most important </w:t>
      </w:r>
      <w:r w:rsidR="00DC3A75" w:rsidRPr="00197372">
        <w:rPr>
          <w:color w:val="333333"/>
          <w:lang w:eastAsia="ja-JP"/>
        </w:rPr>
        <w:t>publishing house</w:t>
      </w:r>
      <w:r w:rsidR="00DC3A75">
        <w:rPr>
          <w:color w:val="333333"/>
          <w:lang w:eastAsia="ja-JP"/>
        </w:rPr>
        <w:t>s</w:t>
      </w:r>
      <w:r w:rsidR="00DC3A75" w:rsidRPr="00CA151E">
        <w:rPr>
          <w:lang w:eastAsia="ja-JP"/>
        </w:rPr>
        <w:t xml:space="preserve"> in its field.</w:t>
      </w:r>
      <w:r w:rsidR="00130616">
        <w:rPr>
          <w:lang w:eastAsia="ja-JP"/>
        </w:rPr>
        <w:t xml:space="preserve"> </w:t>
      </w:r>
      <w:r w:rsidR="00DC3A75">
        <w:rPr>
          <w:lang w:eastAsia="ja-JP"/>
        </w:rPr>
        <w:t>It is now</w:t>
      </w:r>
      <w:r w:rsidR="00DC3A75" w:rsidRPr="00197372">
        <w:rPr>
          <w:color w:val="333333"/>
          <w:lang w:eastAsia="ja-JP"/>
        </w:rPr>
        <w:t xml:space="preserve"> run by </w:t>
      </w:r>
      <w:r w:rsidR="00DC3A75">
        <w:rPr>
          <w:color w:val="333333"/>
          <w:lang w:eastAsia="ja-JP"/>
        </w:rPr>
        <w:t xml:space="preserve">his son </w:t>
      </w:r>
      <w:proofErr w:type="spellStart"/>
      <w:r w:rsidR="00DC3A75">
        <w:rPr>
          <w:color w:val="333333"/>
          <w:lang w:eastAsia="ja-JP"/>
        </w:rPr>
        <w:t>Samah</w:t>
      </w:r>
      <w:proofErr w:type="spellEnd"/>
      <w:r w:rsidR="00DC3A75">
        <w:rPr>
          <w:color w:val="333333"/>
          <w:lang w:eastAsia="ja-JP"/>
        </w:rPr>
        <w:t xml:space="preserve"> and daughter </w:t>
      </w:r>
      <w:proofErr w:type="spellStart"/>
      <w:r w:rsidR="00DC3A75">
        <w:rPr>
          <w:color w:val="333333"/>
          <w:lang w:eastAsia="ja-JP"/>
        </w:rPr>
        <w:t>Rana</w:t>
      </w:r>
      <w:proofErr w:type="spellEnd"/>
      <w:r w:rsidR="00DC3A75">
        <w:rPr>
          <w:color w:val="333333"/>
          <w:lang w:eastAsia="ja-JP"/>
        </w:rPr>
        <w:t xml:space="preserve"> and is</w:t>
      </w:r>
      <w:r w:rsidR="00DC3A75" w:rsidRPr="00197372">
        <w:rPr>
          <w:color w:val="333333"/>
          <w:lang w:eastAsia="ja-JP"/>
        </w:rPr>
        <w:t xml:space="preserve"> one of the</w:t>
      </w:r>
      <w:r w:rsidR="00DC3A75">
        <w:rPr>
          <w:color w:val="333333"/>
          <w:lang w:eastAsia="ja-JP"/>
        </w:rPr>
        <w:t xml:space="preserve"> </w:t>
      </w:r>
      <w:r w:rsidR="00DC3A75" w:rsidRPr="00197372">
        <w:rPr>
          <w:color w:val="333333"/>
          <w:lang w:eastAsia="ja-JP"/>
        </w:rPr>
        <w:t>major fiction publishers in the Arab world.</w:t>
      </w:r>
    </w:p>
    <w:p w14:paraId="7D6677FD" w14:textId="77777777" w:rsidR="00DC3A75" w:rsidRPr="00CE28C3" w:rsidRDefault="00DC3A75" w:rsidP="00130616">
      <w:pPr>
        <w:widowControl w:val="0"/>
        <w:autoSpaceDE w:val="0"/>
        <w:autoSpaceDN w:val="0"/>
        <w:adjustRightInd w:val="0"/>
        <w:rPr>
          <w:color w:val="333333"/>
          <w:lang w:eastAsia="ja-JP"/>
        </w:rPr>
      </w:pPr>
    </w:p>
    <w:p w14:paraId="1BA51EED" w14:textId="3A0AB8D4" w:rsidR="009D2ED7" w:rsidRDefault="00DC3A75" w:rsidP="00130616">
      <w:pPr>
        <w:widowControl w:val="0"/>
        <w:autoSpaceDE w:val="0"/>
        <w:autoSpaceDN w:val="0"/>
        <w:adjustRightInd w:val="0"/>
        <w:rPr>
          <w:lang w:eastAsia="ja-JP"/>
        </w:rPr>
      </w:pPr>
      <w:proofErr w:type="spellStart"/>
      <w:r>
        <w:rPr>
          <w:lang w:eastAsia="ja-JP"/>
        </w:rPr>
        <w:t>Idris</w:t>
      </w:r>
      <w:proofErr w:type="spellEnd"/>
      <w:r>
        <w:rPr>
          <w:lang w:eastAsia="ja-JP"/>
        </w:rPr>
        <w:t xml:space="preserve"> began the</w:t>
      </w:r>
      <w:r w:rsidR="001F54A1">
        <w:rPr>
          <w:lang w:eastAsia="ja-JP"/>
        </w:rPr>
        <w:t xml:space="preserve"> </w:t>
      </w:r>
      <w:r w:rsidR="00AC5B3C">
        <w:rPr>
          <w:lang w:eastAsia="ja-JP"/>
        </w:rPr>
        <w:t xml:space="preserve">monthly </w:t>
      </w:r>
      <w:r w:rsidR="001F54A1">
        <w:rPr>
          <w:lang w:eastAsia="ja-JP"/>
        </w:rPr>
        <w:t xml:space="preserve">literary journal </w:t>
      </w:r>
      <w:r w:rsidR="001767CE">
        <w:rPr>
          <w:i/>
          <w:lang w:eastAsia="ja-JP"/>
        </w:rPr>
        <w:t>a</w:t>
      </w:r>
      <w:r w:rsidR="001767CE" w:rsidRPr="001767CE">
        <w:rPr>
          <w:i/>
          <w:lang w:eastAsia="ja-JP"/>
        </w:rPr>
        <w:t>l-</w:t>
      </w:r>
      <w:proofErr w:type="spellStart"/>
      <w:r w:rsidR="001767CE" w:rsidRPr="001767CE">
        <w:rPr>
          <w:i/>
          <w:lang w:eastAsia="ja-JP"/>
        </w:rPr>
        <w:t>Adab</w:t>
      </w:r>
      <w:proofErr w:type="spellEnd"/>
      <w:r w:rsidR="001767CE">
        <w:rPr>
          <w:lang w:eastAsia="ja-JP"/>
        </w:rPr>
        <w:t xml:space="preserve"> </w:t>
      </w:r>
      <w:r>
        <w:rPr>
          <w:lang w:eastAsia="ja-JP"/>
        </w:rPr>
        <w:t xml:space="preserve">as a </w:t>
      </w:r>
      <w:r w:rsidR="00351494">
        <w:rPr>
          <w:lang w:eastAsia="ja-JP"/>
        </w:rPr>
        <w:t>co</w:t>
      </w:r>
      <w:r>
        <w:rPr>
          <w:lang w:eastAsia="ja-JP"/>
        </w:rPr>
        <w:t>mmitment</w:t>
      </w:r>
      <w:r w:rsidR="00351494">
        <w:rPr>
          <w:lang w:eastAsia="ja-JP"/>
        </w:rPr>
        <w:t xml:space="preserve"> to creative work, criticism and the evaluation of contemporary literature.</w:t>
      </w:r>
      <w:r w:rsidR="00130616">
        <w:rPr>
          <w:lang w:eastAsia="ja-JP"/>
        </w:rPr>
        <w:t xml:space="preserve"> </w:t>
      </w:r>
      <w:r w:rsidR="00D372A5">
        <w:rPr>
          <w:lang w:eastAsia="ja-JP"/>
        </w:rPr>
        <w:t>It</w:t>
      </w:r>
      <w:r w:rsidR="009D2ED7">
        <w:rPr>
          <w:lang w:eastAsia="ja-JP"/>
        </w:rPr>
        <w:t xml:space="preserve">s first issue </w:t>
      </w:r>
      <w:r w:rsidR="001F1391">
        <w:rPr>
          <w:lang w:eastAsia="ja-JP"/>
        </w:rPr>
        <w:t xml:space="preserve">advocated for a </w:t>
      </w:r>
      <w:r w:rsidR="009D2ED7">
        <w:rPr>
          <w:lang w:eastAsia="ja-JP"/>
        </w:rPr>
        <w:t>combin</w:t>
      </w:r>
      <w:r w:rsidR="001F1391">
        <w:rPr>
          <w:lang w:eastAsia="ja-JP"/>
        </w:rPr>
        <w:t>ation of</w:t>
      </w:r>
      <w:r w:rsidR="009D2ED7">
        <w:rPr>
          <w:lang w:eastAsia="ja-JP"/>
        </w:rPr>
        <w:t xml:space="preserve"> existential and pan-Arab ideas within the concept of </w:t>
      </w:r>
      <w:r w:rsidR="00130616">
        <w:rPr>
          <w:lang w:eastAsia="ja-JP"/>
        </w:rPr>
        <w:t>‘</w:t>
      </w:r>
      <w:r w:rsidR="009D2ED7">
        <w:rPr>
          <w:lang w:eastAsia="ja-JP"/>
        </w:rPr>
        <w:t>commitment literature</w:t>
      </w:r>
      <w:r w:rsidR="00130616">
        <w:rPr>
          <w:lang w:eastAsia="ja-JP"/>
        </w:rPr>
        <w:t>’</w:t>
      </w:r>
      <w:r w:rsidR="009D2ED7">
        <w:rPr>
          <w:lang w:eastAsia="ja-JP"/>
        </w:rPr>
        <w:t xml:space="preserve"> (</w:t>
      </w:r>
      <w:r w:rsidR="009D2ED7" w:rsidRPr="001767CE">
        <w:rPr>
          <w:i/>
          <w:lang w:eastAsia="ja-JP"/>
        </w:rPr>
        <w:t>al-</w:t>
      </w:r>
      <w:proofErr w:type="spellStart"/>
      <w:r w:rsidR="009D2ED7" w:rsidRPr="001767CE">
        <w:rPr>
          <w:i/>
          <w:lang w:eastAsia="ja-JP"/>
        </w:rPr>
        <w:t>adab</w:t>
      </w:r>
      <w:proofErr w:type="spellEnd"/>
      <w:r w:rsidR="009D2ED7" w:rsidRPr="001767CE">
        <w:rPr>
          <w:i/>
          <w:lang w:eastAsia="ja-JP"/>
        </w:rPr>
        <w:t xml:space="preserve"> al-</w:t>
      </w:r>
      <w:proofErr w:type="spellStart"/>
      <w:r w:rsidR="009D2ED7" w:rsidRPr="001767CE">
        <w:rPr>
          <w:i/>
          <w:lang w:eastAsia="ja-JP"/>
        </w:rPr>
        <w:t>multazim</w:t>
      </w:r>
      <w:proofErr w:type="spellEnd"/>
      <w:r w:rsidR="009D2ED7">
        <w:rPr>
          <w:lang w:eastAsia="ja-JP"/>
        </w:rPr>
        <w:t>)</w:t>
      </w:r>
      <w:r w:rsidR="00351494">
        <w:rPr>
          <w:lang w:eastAsia="ja-JP"/>
        </w:rPr>
        <w:t xml:space="preserve"> </w:t>
      </w:r>
      <w:r w:rsidR="009D2ED7">
        <w:rPr>
          <w:lang w:eastAsia="ja-JP"/>
        </w:rPr>
        <w:t>or literary commitment (</w:t>
      </w:r>
      <w:proofErr w:type="spellStart"/>
      <w:r w:rsidR="009D2ED7" w:rsidRPr="001767CE">
        <w:rPr>
          <w:lang w:eastAsia="ja-JP"/>
        </w:rPr>
        <w:t>iltizam</w:t>
      </w:r>
      <w:proofErr w:type="spellEnd"/>
      <w:r w:rsidR="009D2ED7" w:rsidRPr="001767CE">
        <w:rPr>
          <w:lang w:eastAsia="ja-JP"/>
        </w:rPr>
        <w:t xml:space="preserve"> al-</w:t>
      </w:r>
      <w:proofErr w:type="spellStart"/>
      <w:r w:rsidR="009D2ED7" w:rsidRPr="001767CE">
        <w:rPr>
          <w:lang w:eastAsia="ja-JP"/>
        </w:rPr>
        <w:t>adab</w:t>
      </w:r>
      <w:proofErr w:type="spellEnd"/>
      <w:r w:rsidR="00E9084D">
        <w:rPr>
          <w:lang w:eastAsia="ja-JP"/>
        </w:rPr>
        <w:t>)</w:t>
      </w:r>
      <w:r w:rsidR="009D2ED7">
        <w:rPr>
          <w:lang w:eastAsia="ja-JP"/>
        </w:rPr>
        <w:t>.</w:t>
      </w:r>
      <w:r w:rsidR="00130616">
        <w:rPr>
          <w:lang w:eastAsia="ja-JP"/>
        </w:rPr>
        <w:t xml:space="preserve"> </w:t>
      </w:r>
      <w:proofErr w:type="gramStart"/>
      <w:r w:rsidR="009D2ED7">
        <w:rPr>
          <w:lang w:eastAsia="ja-JP"/>
        </w:rPr>
        <w:t>It was heavily influenced by Jean Paul Sartre</w:t>
      </w:r>
      <w:proofErr w:type="gramEnd"/>
      <w:r w:rsidR="009D2ED7">
        <w:rPr>
          <w:lang w:eastAsia="ja-JP"/>
        </w:rPr>
        <w:t>.</w:t>
      </w:r>
      <w:r w:rsidR="00130616">
        <w:rPr>
          <w:lang w:eastAsia="ja-JP"/>
        </w:rPr>
        <w:t xml:space="preserve"> </w:t>
      </w:r>
      <w:r w:rsidR="009D2ED7">
        <w:rPr>
          <w:lang w:eastAsia="ja-JP"/>
        </w:rPr>
        <w:t>It demanded that writers a</w:t>
      </w:r>
      <w:r w:rsidR="00553709">
        <w:rPr>
          <w:lang w:eastAsia="ja-JP"/>
        </w:rPr>
        <w:t>nd poets take responsibility within</w:t>
      </w:r>
      <w:r w:rsidR="009D2ED7">
        <w:rPr>
          <w:lang w:eastAsia="ja-JP"/>
        </w:rPr>
        <w:t xml:space="preserve"> their </w:t>
      </w:r>
      <w:r w:rsidR="00553709">
        <w:rPr>
          <w:lang w:eastAsia="ja-JP"/>
        </w:rPr>
        <w:t>society</w:t>
      </w:r>
      <w:r w:rsidR="009D2ED7">
        <w:rPr>
          <w:lang w:eastAsia="ja-JP"/>
        </w:rPr>
        <w:t xml:space="preserve"> and </w:t>
      </w:r>
      <w:r w:rsidR="00B532B0">
        <w:rPr>
          <w:lang w:eastAsia="ja-JP"/>
        </w:rPr>
        <w:t>profess</w:t>
      </w:r>
      <w:r w:rsidR="000E5B01">
        <w:rPr>
          <w:lang w:eastAsia="ja-JP"/>
        </w:rPr>
        <w:t xml:space="preserve"> that </w:t>
      </w:r>
      <w:r w:rsidR="009D2ED7">
        <w:rPr>
          <w:lang w:eastAsia="ja-JP"/>
        </w:rPr>
        <w:t xml:space="preserve">literature </w:t>
      </w:r>
      <w:r w:rsidR="000E5B01">
        <w:rPr>
          <w:lang w:eastAsia="ja-JP"/>
        </w:rPr>
        <w:t>must play a</w:t>
      </w:r>
      <w:r w:rsidR="00B532B0">
        <w:rPr>
          <w:lang w:eastAsia="ja-JP"/>
        </w:rPr>
        <w:t xml:space="preserve"> liberating</w:t>
      </w:r>
      <w:r w:rsidR="000E5B01">
        <w:rPr>
          <w:lang w:eastAsia="ja-JP"/>
        </w:rPr>
        <w:t xml:space="preserve"> role in nation building.</w:t>
      </w:r>
    </w:p>
    <w:p w14:paraId="333D515C" w14:textId="77777777" w:rsidR="000E5B01" w:rsidRDefault="000E5B01" w:rsidP="00130616">
      <w:pPr>
        <w:widowControl w:val="0"/>
        <w:autoSpaceDE w:val="0"/>
        <w:autoSpaceDN w:val="0"/>
        <w:adjustRightInd w:val="0"/>
        <w:rPr>
          <w:lang w:eastAsia="ja-JP"/>
        </w:rPr>
      </w:pPr>
    </w:p>
    <w:p w14:paraId="2D98E41D" w14:textId="5B817F1A" w:rsidR="0063428D" w:rsidRDefault="00B532B0" w:rsidP="00130616">
      <w:pPr>
        <w:widowControl w:val="0"/>
        <w:autoSpaceDE w:val="0"/>
        <w:autoSpaceDN w:val="0"/>
        <w:adjustRightInd w:val="0"/>
        <w:rPr>
          <w:b/>
          <w:lang w:eastAsia="ja-JP"/>
        </w:rPr>
      </w:pPr>
      <w:r>
        <w:rPr>
          <w:lang w:eastAsia="ja-JP"/>
        </w:rPr>
        <w:t xml:space="preserve">The name </w:t>
      </w:r>
      <w:r w:rsidR="00DC4D81" w:rsidRPr="001767CE">
        <w:rPr>
          <w:i/>
          <w:lang w:eastAsia="ja-JP"/>
        </w:rPr>
        <w:t>a</w:t>
      </w:r>
      <w:r w:rsidR="000E5B01" w:rsidRPr="001767CE">
        <w:rPr>
          <w:i/>
          <w:lang w:eastAsia="ja-JP"/>
        </w:rPr>
        <w:t>l-</w:t>
      </w:r>
      <w:proofErr w:type="spellStart"/>
      <w:r w:rsidR="000E5B01" w:rsidRPr="001767CE">
        <w:rPr>
          <w:i/>
          <w:lang w:eastAsia="ja-JP"/>
        </w:rPr>
        <w:t>Adab</w:t>
      </w:r>
      <w:proofErr w:type="spellEnd"/>
      <w:r w:rsidR="000E5B01">
        <w:rPr>
          <w:lang w:eastAsia="ja-JP"/>
        </w:rPr>
        <w:t xml:space="preserve"> </w:t>
      </w:r>
      <w:r w:rsidR="00DC4D81">
        <w:rPr>
          <w:lang w:eastAsia="ja-JP"/>
        </w:rPr>
        <w:t xml:space="preserve">comes from the term </w:t>
      </w:r>
      <w:proofErr w:type="spellStart"/>
      <w:r w:rsidR="00DC4D81" w:rsidRPr="001767CE">
        <w:rPr>
          <w:i/>
          <w:lang w:eastAsia="ja-JP"/>
        </w:rPr>
        <w:t>adab</w:t>
      </w:r>
      <w:proofErr w:type="spellEnd"/>
      <w:r w:rsidR="00DC4D81">
        <w:rPr>
          <w:lang w:eastAsia="ja-JP"/>
        </w:rPr>
        <w:t xml:space="preserve">, </w:t>
      </w:r>
      <w:r w:rsidR="00D372A5">
        <w:rPr>
          <w:lang w:eastAsia="ja-JP"/>
        </w:rPr>
        <w:t xml:space="preserve">for a </w:t>
      </w:r>
      <w:proofErr w:type="gramStart"/>
      <w:r w:rsidR="00D372A5">
        <w:rPr>
          <w:lang w:eastAsia="ja-JP"/>
        </w:rPr>
        <w:t xml:space="preserve">genre </w:t>
      </w:r>
      <w:r w:rsidR="00DC4D81">
        <w:rPr>
          <w:lang w:eastAsia="ja-JP"/>
        </w:rPr>
        <w:t>which</w:t>
      </w:r>
      <w:proofErr w:type="gramEnd"/>
      <w:r w:rsidR="00DC4D81">
        <w:rPr>
          <w:lang w:eastAsia="ja-JP"/>
        </w:rPr>
        <w:t xml:space="preserve"> simplistically defined here</w:t>
      </w:r>
      <w:r w:rsidR="00D372A5">
        <w:rPr>
          <w:lang w:eastAsia="ja-JP"/>
        </w:rPr>
        <w:t>,</w:t>
      </w:r>
      <w:r w:rsidR="00DC4D81">
        <w:rPr>
          <w:lang w:eastAsia="ja-JP"/>
        </w:rPr>
        <w:t xml:space="preserve"> </w:t>
      </w:r>
      <w:r w:rsidR="00D372A5">
        <w:rPr>
          <w:lang w:eastAsia="ja-JP"/>
        </w:rPr>
        <w:t>encompassed writings concerned with</w:t>
      </w:r>
      <w:r w:rsidR="00DC4D81">
        <w:rPr>
          <w:lang w:eastAsia="ja-JP"/>
        </w:rPr>
        <w:t xml:space="preserve"> politeness or good conduct.</w:t>
      </w:r>
      <w:r w:rsidR="00130616">
        <w:rPr>
          <w:lang w:eastAsia="ja-JP"/>
        </w:rPr>
        <w:t xml:space="preserve"> </w:t>
      </w:r>
      <w:r w:rsidR="00DC4D81">
        <w:rPr>
          <w:lang w:eastAsia="ja-JP"/>
        </w:rPr>
        <w:t>However, within the context of the Arab renaissance or awakening (</w:t>
      </w:r>
      <w:r w:rsidR="00DC4D81" w:rsidRPr="00DC4D81">
        <w:rPr>
          <w:i/>
          <w:lang w:eastAsia="ja-JP"/>
        </w:rPr>
        <w:t>al-</w:t>
      </w:r>
      <w:proofErr w:type="spellStart"/>
      <w:r w:rsidR="00DC4D81">
        <w:rPr>
          <w:i/>
          <w:lang w:eastAsia="ja-JP"/>
        </w:rPr>
        <w:t>nahda</w:t>
      </w:r>
      <w:proofErr w:type="spellEnd"/>
      <w:r w:rsidR="00DC4D81">
        <w:rPr>
          <w:i/>
          <w:lang w:eastAsia="ja-JP"/>
        </w:rPr>
        <w:t xml:space="preserve"> </w:t>
      </w:r>
      <w:r w:rsidR="00DC4D81">
        <w:rPr>
          <w:lang w:eastAsia="ja-JP"/>
        </w:rPr>
        <w:t>in the late 19</w:t>
      </w:r>
      <w:r w:rsidR="00DC4D81" w:rsidRPr="00DC4D81">
        <w:rPr>
          <w:vertAlign w:val="superscript"/>
          <w:lang w:eastAsia="ja-JP"/>
        </w:rPr>
        <w:t>th</w:t>
      </w:r>
      <w:r w:rsidR="00DC4D81">
        <w:rPr>
          <w:lang w:eastAsia="ja-JP"/>
        </w:rPr>
        <w:t xml:space="preserve"> through the early 20</w:t>
      </w:r>
      <w:r w:rsidR="00DC4D81" w:rsidRPr="00DC4D81">
        <w:rPr>
          <w:vertAlign w:val="superscript"/>
          <w:lang w:eastAsia="ja-JP"/>
        </w:rPr>
        <w:t>th</w:t>
      </w:r>
      <w:r w:rsidR="00DC4D81">
        <w:rPr>
          <w:lang w:eastAsia="ja-JP"/>
        </w:rPr>
        <w:t xml:space="preserve"> century) it corresponds to literature in English or the French </w:t>
      </w:r>
      <w:r w:rsidR="00130616">
        <w:rPr>
          <w:lang w:eastAsia="ja-JP"/>
        </w:rPr>
        <w:t>‘</w:t>
      </w:r>
      <w:proofErr w:type="spellStart"/>
      <w:r w:rsidR="00DC4D81">
        <w:rPr>
          <w:lang w:eastAsia="ja-JP"/>
        </w:rPr>
        <w:t>lit</w:t>
      </w:r>
      <w:r w:rsidR="00683E4C">
        <w:rPr>
          <w:lang w:eastAsia="ja-JP"/>
        </w:rPr>
        <w:t>t</w:t>
      </w:r>
      <w:r w:rsidR="00DC4D81">
        <w:rPr>
          <w:lang w:eastAsia="ja-JP"/>
        </w:rPr>
        <w:t>erature</w:t>
      </w:r>
      <w:proofErr w:type="spellEnd"/>
      <w:r w:rsidR="00DC4D81">
        <w:rPr>
          <w:lang w:eastAsia="ja-JP"/>
        </w:rPr>
        <w:t>.</w:t>
      </w:r>
      <w:r w:rsidR="00130616">
        <w:rPr>
          <w:lang w:eastAsia="ja-JP"/>
        </w:rPr>
        <w:t>’</w:t>
      </w:r>
      <w:r w:rsidR="00DC4D81">
        <w:rPr>
          <w:lang w:eastAsia="ja-JP"/>
        </w:rPr>
        <w:br/>
      </w:r>
    </w:p>
    <w:p w14:paraId="55050C8B" w14:textId="77777777" w:rsidR="00D372A5" w:rsidRDefault="0063428D" w:rsidP="00130616">
      <w:pPr>
        <w:widowControl w:val="0"/>
        <w:autoSpaceDE w:val="0"/>
        <w:autoSpaceDN w:val="0"/>
        <w:adjustRightInd w:val="0"/>
        <w:rPr>
          <w:b/>
          <w:lang w:eastAsia="ja-JP"/>
        </w:rPr>
      </w:pPr>
      <w:r>
        <w:rPr>
          <w:b/>
          <w:lang w:eastAsia="ja-JP"/>
        </w:rPr>
        <w:t>Avant-garde Role</w:t>
      </w:r>
      <w:r w:rsidR="00D372A5">
        <w:rPr>
          <w:b/>
          <w:lang w:eastAsia="ja-JP"/>
        </w:rPr>
        <w:t xml:space="preserve"> </w:t>
      </w:r>
      <w:r w:rsidR="00D372A5">
        <w:rPr>
          <w:lang w:eastAsia="ja-JP"/>
        </w:rPr>
        <w:t xml:space="preserve">/ </w:t>
      </w:r>
      <w:r w:rsidR="00D372A5">
        <w:rPr>
          <w:b/>
          <w:lang w:eastAsia="ja-JP"/>
        </w:rPr>
        <w:t>Special Place</w:t>
      </w:r>
    </w:p>
    <w:p w14:paraId="390091E5" w14:textId="0273725E" w:rsidR="00421D85" w:rsidRDefault="0063428D" w:rsidP="00130616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Arab nationalism and Nasser’s </w:t>
      </w:r>
      <w:r w:rsidR="00D372A5">
        <w:rPr>
          <w:lang w:eastAsia="ja-JP"/>
        </w:rPr>
        <w:t xml:space="preserve">coup </w:t>
      </w:r>
      <w:proofErr w:type="spellStart"/>
      <w:r w:rsidR="00D372A5">
        <w:rPr>
          <w:lang w:eastAsia="ja-JP"/>
        </w:rPr>
        <w:t>d’etat</w:t>
      </w:r>
      <w:proofErr w:type="spellEnd"/>
      <w:r w:rsidR="00D372A5">
        <w:rPr>
          <w:lang w:eastAsia="ja-JP"/>
        </w:rPr>
        <w:t xml:space="preserve"> in Egypt ushered in </w:t>
      </w:r>
      <w:r>
        <w:rPr>
          <w:lang w:eastAsia="ja-JP"/>
        </w:rPr>
        <w:t>message</w:t>
      </w:r>
      <w:r w:rsidR="00D372A5">
        <w:rPr>
          <w:lang w:eastAsia="ja-JP"/>
        </w:rPr>
        <w:t>s</w:t>
      </w:r>
      <w:r w:rsidR="003B23DC">
        <w:rPr>
          <w:lang w:eastAsia="ja-JP"/>
        </w:rPr>
        <w:t xml:space="preserve"> of unity</w:t>
      </w:r>
      <w:r>
        <w:rPr>
          <w:lang w:eastAsia="ja-JP"/>
        </w:rPr>
        <w:t xml:space="preserve"> and call</w:t>
      </w:r>
      <w:r w:rsidR="00D372A5">
        <w:rPr>
          <w:lang w:eastAsia="ja-JP"/>
        </w:rPr>
        <w:t>s</w:t>
      </w:r>
      <w:r>
        <w:rPr>
          <w:lang w:eastAsia="ja-JP"/>
        </w:rPr>
        <w:t xml:space="preserve"> for pan-Arabism. </w:t>
      </w:r>
      <w:r w:rsidR="00D372A5">
        <w:rPr>
          <w:lang w:eastAsia="ja-JP"/>
        </w:rPr>
        <w:t>In Lebanon, t</w:t>
      </w:r>
      <w:r>
        <w:rPr>
          <w:lang w:eastAsia="ja-JP"/>
        </w:rPr>
        <w:t xml:space="preserve">he political, social and cultural freedom of </w:t>
      </w:r>
      <w:r w:rsidR="00D372A5">
        <w:rPr>
          <w:lang w:eastAsia="ja-JP"/>
        </w:rPr>
        <w:t xml:space="preserve">the </w:t>
      </w:r>
      <w:r>
        <w:rPr>
          <w:lang w:eastAsia="ja-JP"/>
        </w:rPr>
        <w:t>post-W</w:t>
      </w:r>
      <w:r w:rsidR="0069090C">
        <w:rPr>
          <w:lang w:eastAsia="ja-JP"/>
        </w:rPr>
        <w:t xml:space="preserve">orld </w:t>
      </w:r>
      <w:r>
        <w:rPr>
          <w:lang w:eastAsia="ja-JP"/>
        </w:rPr>
        <w:t>W</w:t>
      </w:r>
      <w:r w:rsidR="0069090C">
        <w:rPr>
          <w:lang w:eastAsia="ja-JP"/>
        </w:rPr>
        <w:t xml:space="preserve">ar </w:t>
      </w:r>
      <w:r>
        <w:rPr>
          <w:lang w:eastAsia="ja-JP"/>
        </w:rPr>
        <w:t xml:space="preserve">II </w:t>
      </w:r>
      <w:r w:rsidR="00D372A5">
        <w:rPr>
          <w:lang w:eastAsia="ja-JP"/>
        </w:rPr>
        <w:t xml:space="preserve">era </w:t>
      </w:r>
      <w:r>
        <w:rPr>
          <w:lang w:eastAsia="ja-JP"/>
        </w:rPr>
        <w:t xml:space="preserve">made it a haven for Arab poets and writers. This intellectual environment allowed Arab writers throughout the Arab world to have a voice. Beirut </w:t>
      </w:r>
      <w:r w:rsidR="0069090C">
        <w:rPr>
          <w:lang w:eastAsia="ja-JP"/>
        </w:rPr>
        <w:t>surpass</w:t>
      </w:r>
      <w:r w:rsidR="00D372A5">
        <w:rPr>
          <w:lang w:eastAsia="ja-JP"/>
        </w:rPr>
        <w:t>ed</w:t>
      </w:r>
      <w:r>
        <w:rPr>
          <w:lang w:eastAsia="ja-JP"/>
        </w:rPr>
        <w:t xml:space="preserve"> Cairo as the center of Arab intellectualism.</w:t>
      </w:r>
      <w:r w:rsidR="00130616">
        <w:rPr>
          <w:lang w:eastAsia="ja-JP"/>
        </w:rPr>
        <w:t xml:space="preserve"> </w:t>
      </w:r>
      <w:r>
        <w:rPr>
          <w:lang w:eastAsia="ja-JP"/>
        </w:rPr>
        <w:t>M</w:t>
      </w:r>
      <w:r w:rsidRPr="00CA151E">
        <w:rPr>
          <w:lang w:eastAsia="ja-JP"/>
        </w:rPr>
        <w:t>any of the most important contemporary Arab authors published their first efforts in</w:t>
      </w:r>
      <w:r>
        <w:rPr>
          <w:lang w:eastAsia="ja-JP"/>
        </w:rPr>
        <w:t xml:space="preserve"> </w:t>
      </w:r>
      <w:r w:rsidR="001767CE">
        <w:rPr>
          <w:i/>
          <w:lang w:eastAsia="ja-JP"/>
        </w:rPr>
        <w:t>a</w:t>
      </w:r>
      <w:r w:rsidRPr="00D372A5">
        <w:rPr>
          <w:i/>
          <w:lang w:eastAsia="ja-JP"/>
        </w:rPr>
        <w:t>l-</w:t>
      </w:r>
      <w:proofErr w:type="spellStart"/>
      <w:r w:rsidRPr="00D372A5">
        <w:rPr>
          <w:i/>
          <w:lang w:eastAsia="ja-JP"/>
        </w:rPr>
        <w:t>Adab</w:t>
      </w:r>
      <w:proofErr w:type="spellEnd"/>
      <w:r w:rsidRPr="00CA151E">
        <w:rPr>
          <w:lang w:eastAsia="ja-JP"/>
        </w:rPr>
        <w:t>.</w:t>
      </w:r>
      <w:r w:rsidR="00130616">
        <w:rPr>
          <w:lang w:eastAsia="ja-JP"/>
        </w:rPr>
        <w:t xml:space="preserve"> </w:t>
      </w:r>
      <w:proofErr w:type="spellStart"/>
      <w:r>
        <w:rPr>
          <w:lang w:eastAsia="ja-JP"/>
        </w:rPr>
        <w:t>Idris</w:t>
      </w:r>
      <w:proofErr w:type="spellEnd"/>
      <w:r>
        <w:rPr>
          <w:lang w:eastAsia="ja-JP"/>
        </w:rPr>
        <w:t xml:space="preserve"> </w:t>
      </w:r>
      <w:r w:rsidRPr="00CA151E">
        <w:rPr>
          <w:lang w:eastAsia="ja-JP"/>
        </w:rPr>
        <w:t>enlist</w:t>
      </w:r>
      <w:r>
        <w:rPr>
          <w:lang w:eastAsia="ja-JP"/>
        </w:rPr>
        <w:t>ed</w:t>
      </w:r>
      <w:r w:rsidRPr="00CA151E">
        <w:rPr>
          <w:lang w:eastAsia="ja-JP"/>
        </w:rPr>
        <w:t xml:space="preserve"> young Arab writers and</w:t>
      </w:r>
      <w:r>
        <w:rPr>
          <w:lang w:eastAsia="ja-JP"/>
        </w:rPr>
        <w:t xml:space="preserve"> promoted</w:t>
      </w:r>
      <w:r w:rsidR="00D372A5">
        <w:rPr>
          <w:lang w:eastAsia="ja-JP"/>
        </w:rPr>
        <w:t xml:space="preserve"> </w:t>
      </w:r>
      <w:r w:rsidRPr="00CA151E">
        <w:rPr>
          <w:lang w:eastAsia="ja-JP"/>
        </w:rPr>
        <w:t xml:space="preserve">progressive nationalist thought. </w:t>
      </w:r>
    </w:p>
    <w:p w14:paraId="58536E18" w14:textId="77777777" w:rsidR="00421D85" w:rsidRDefault="00421D85" w:rsidP="00130616">
      <w:pPr>
        <w:widowControl w:val="0"/>
        <w:autoSpaceDE w:val="0"/>
        <w:autoSpaceDN w:val="0"/>
        <w:adjustRightInd w:val="0"/>
        <w:rPr>
          <w:lang w:eastAsia="ja-JP"/>
        </w:rPr>
      </w:pPr>
    </w:p>
    <w:p w14:paraId="7B45494A" w14:textId="052E2FA0" w:rsidR="0069090C" w:rsidRPr="00CA151E" w:rsidRDefault="00421D85" w:rsidP="00130616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Throughout</w:t>
      </w:r>
      <w:r w:rsidRPr="00CA151E">
        <w:rPr>
          <w:lang w:eastAsia="ja-JP"/>
        </w:rPr>
        <w:t xml:space="preserve"> the 1950s and 1960s </w:t>
      </w:r>
      <w:r>
        <w:rPr>
          <w:lang w:eastAsia="ja-JP"/>
        </w:rPr>
        <w:t>an</w:t>
      </w:r>
      <w:r w:rsidRPr="00CA151E">
        <w:rPr>
          <w:lang w:eastAsia="ja-JP"/>
        </w:rPr>
        <w:t xml:space="preserve"> existentialist spirit influenced discussions</w:t>
      </w:r>
      <w:r>
        <w:rPr>
          <w:lang w:eastAsia="ja-JP"/>
        </w:rPr>
        <w:t xml:space="preserve"> </w:t>
      </w:r>
      <w:r w:rsidRPr="00CA151E">
        <w:rPr>
          <w:lang w:eastAsia="ja-JP"/>
        </w:rPr>
        <w:t xml:space="preserve">concerning humanism, the freedom of the intellectual, political engagement, and, </w:t>
      </w:r>
      <w:r>
        <w:rPr>
          <w:lang w:eastAsia="ja-JP"/>
        </w:rPr>
        <w:t>commitment lit</w:t>
      </w:r>
      <w:r w:rsidRPr="00CA151E">
        <w:rPr>
          <w:lang w:eastAsia="ja-JP"/>
        </w:rPr>
        <w:t>erature.</w:t>
      </w:r>
      <w:r w:rsidR="00130616">
        <w:rPr>
          <w:lang w:eastAsia="ja-JP"/>
        </w:rPr>
        <w:t xml:space="preserve"> </w:t>
      </w:r>
      <w:r>
        <w:rPr>
          <w:lang w:eastAsia="ja-JP"/>
        </w:rPr>
        <w:t xml:space="preserve">Fierce </w:t>
      </w:r>
      <w:r w:rsidR="0069090C" w:rsidRPr="00CA151E">
        <w:rPr>
          <w:lang w:eastAsia="ja-JP"/>
        </w:rPr>
        <w:t xml:space="preserve">debates </w:t>
      </w:r>
      <w:r>
        <w:rPr>
          <w:lang w:eastAsia="ja-JP"/>
        </w:rPr>
        <w:t xml:space="preserve">rages </w:t>
      </w:r>
      <w:r w:rsidR="0069090C" w:rsidRPr="00CA151E">
        <w:rPr>
          <w:lang w:eastAsia="ja-JP"/>
        </w:rPr>
        <w:t xml:space="preserve">between </w:t>
      </w:r>
      <w:r w:rsidR="0069090C" w:rsidRPr="0069090C">
        <w:rPr>
          <w:i/>
          <w:lang w:eastAsia="ja-JP"/>
        </w:rPr>
        <w:t>al-</w:t>
      </w:r>
      <w:proofErr w:type="spellStart"/>
      <w:r w:rsidR="0069090C" w:rsidRPr="0069090C">
        <w:rPr>
          <w:i/>
          <w:lang w:eastAsia="ja-JP"/>
        </w:rPr>
        <w:t>Adab</w:t>
      </w:r>
      <w:proofErr w:type="spellEnd"/>
      <w:r w:rsidR="0069090C">
        <w:rPr>
          <w:lang w:eastAsia="ja-JP"/>
        </w:rPr>
        <w:t xml:space="preserve"> </w:t>
      </w:r>
      <w:r w:rsidR="0069090C" w:rsidRPr="00CA151E">
        <w:rPr>
          <w:lang w:eastAsia="ja-JP"/>
        </w:rPr>
        <w:t xml:space="preserve">and </w:t>
      </w:r>
      <w:proofErr w:type="spellStart"/>
      <w:r w:rsidR="0069090C" w:rsidRPr="00CA151E">
        <w:rPr>
          <w:i/>
          <w:iCs/>
          <w:lang w:eastAsia="ja-JP"/>
        </w:rPr>
        <w:t>Shi</w:t>
      </w:r>
      <w:r w:rsidR="0069090C" w:rsidRPr="00CA151E">
        <w:rPr>
          <w:rFonts w:ascii="Microsoft Sans Serif" w:hAnsi="Microsoft Sans Serif" w:cs="Microsoft Sans Serif"/>
          <w:i/>
          <w:iCs/>
          <w:lang w:eastAsia="ja-JP"/>
        </w:rPr>
        <w:t>ʿ</w:t>
      </w:r>
      <w:r w:rsidR="0069090C" w:rsidRPr="00CA151E">
        <w:rPr>
          <w:i/>
          <w:iCs/>
          <w:lang w:eastAsia="ja-JP"/>
        </w:rPr>
        <w:t>r</w:t>
      </w:r>
      <w:proofErr w:type="spellEnd"/>
      <w:r w:rsidR="0069090C" w:rsidRPr="00CA151E">
        <w:rPr>
          <w:lang w:eastAsia="ja-JP"/>
        </w:rPr>
        <w:t xml:space="preserve"> </w:t>
      </w:r>
      <w:r>
        <w:rPr>
          <w:lang w:eastAsia="ja-JP"/>
        </w:rPr>
        <w:t xml:space="preserve">(1957), </w:t>
      </w:r>
      <w:r w:rsidR="0069090C" w:rsidRPr="00CA151E">
        <w:rPr>
          <w:lang w:eastAsia="ja-JP"/>
        </w:rPr>
        <w:t>the literary journal fou</w:t>
      </w:r>
      <w:r>
        <w:rPr>
          <w:lang w:eastAsia="ja-JP"/>
        </w:rPr>
        <w:t xml:space="preserve">nded by </w:t>
      </w:r>
      <w:proofErr w:type="spellStart"/>
      <w:r>
        <w:rPr>
          <w:lang w:eastAsia="ja-JP"/>
        </w:rPr>
        <w:t>Yūsuf</w:t>
      </w:r>
      <w:proofErr w:type="spellEnd"/>
      <w:r>
        <w:rPr>
          <w:lang w:eastAsia="ja-JP"/>
        </w:rPr>
        <w:t xml:space="preserve"> al-</w:t>
      </w:r>
      <w:proofErr w:type="spellStart"/>
      <w:r>
        <w:rPr>
          <w:lang w:eastAsia="ja-JP"/>
        </w:rPr>
        <w:t>Khāl</w:t>
      </w:r>
      <w:proofErr w:type="spellEnd"/>
      <w:r>
        <w:rPr>
          <w:lang w:eastAsia="ja-JP"/>
        </w:rPr>
        <w:t xml:space="preserve"> (1917–87).</w:t>
      </w:r>
      <w:r w:rsidR="00130616">
        <w:rPr>
          <w:lang w:eastAsia="ja-JP"/>
        </w:rPr>
        <w:t xml:space="preserve"> </w:t>
      </w:r>
      <w:proofErr w:type="spellStart"/>
      <w:r>
        <w:rPr>
          <w:i/>
          <w:lang w:eastAsia="ja-JP"/>
        </w:rPr>
        <w:t>Shi’r</w:t>
      </w:r>
      <w:proofErr w:type="spellEnd"/>
      <w:r>
        <w:rPr>
          <w:i/>
          <w:lang w:eastAsia="ja-JP"/>
        </w:rPr>
        <w:t xml:space="preserve"> </w:t>
      </w:r>
      <w:r w:rsidR="0069090C" w:rsidRPr="00CA151E">
        <w:rPr>
          <w:lang w:eastAsia="ja-JP"/>
        </w:rPr>
        <w:t>encouraged</w:t>
      </w:r>
      <w:r w:rsidR="0069090C">
        <w:rPr>
          <w:lang w:eastAsia="ja-JP"/>
        </w:rPr>
        <w:t xml:space="preserve"> </w:t>
      </w:r>
      <w:r w:rsidR="0069090C" w:rsidRPr="00CA151E">
        <w:rPr>
          <w:lang w:eastAsia="ja-JP"/>
        </w:rPr>
        <w:t>modernity in Arabic poetry,</w:t>
      </w:r>
      <w:r>
        <w:rPr>
          <w:lang w:eastAsia="ja-JP"/>
        </w:rPr>
        <w:t xml:space="preserve"> and </w:t>
      </w:r>
      <w:r>
        <w:rPr>
          <w:lang w:eastAsia="ja-JP"/>
        </w:rPr>
        <w:lastRenderedPageBreak/>
        <w:t xml:space="preserve">together both </w:t>
      </w:r>
      <w:r w:rsidRPr="0069090C">
        <w:rPr>
          <w:i/>
          <w:lang w:eastAsia="ja-JP"/>
        </w:rPr>
        <w:t>al-</w:t>
      </w:r>
      <w:proofErr w:type="spellStart"/>
      <w:r w:rsidRPr="0069090C">
        <w:rPr>
          <w:i/>
          <w:lang w:eastAsia="ja-JP"/>
        </w:rPr>
        <w:t>Adab</w:t>
      </w:r>
      <w:proofErr w:type="spellEnd"/>
      <w:r>
        <w:rPr>
          <w:lang w:eastAsia="ja-JP"/>
        </w:rPr>
        <w:t xml:space="preserve"> </w:t>
      </w:r>
      <w:r w:rsidRPr="00CA151E">
        <w:rPr>
          <w:lang w:eastAsia="ja-JP"/>
        </w:rPr>
        <w:t xml:space="preserve">and </w:t>
      </w:r>
      <w:proofErr w:type="spellStart"/>
      <w:r w:rsidRPr="00CA151E">
        <w:rPr>
          <w:i/>
          <w:iCs/>
          <w:lang w:eastAsia="ja-JP"/>
        </w:rPr>
        <w:t>Shi</w:t>
      </w:r>
      <w:r w:rsidRPr="00CA151E">
        <w:rPr>
          <w:rFonts w:ascii="Microsoft Sans Serif" w:hAnsi="Microsoft Sans Serif" w:cs="Microsoft Sans Serif"/>
          <w:i/>
          <w:iCs/>
          <w:lang w:eastAsia="ja-JP"/>
        </w:rPr>
        <w:t>ʿ</w:t>
      </w:r>
      <w:r w:rsidRPr="00CA151E">
        <w:rPr>
          <w:i/>
          <w:iCs/>
          <w:lang w:eastAsia="ja-JP"/>
        </w:rPr>
        <w:t>r</w:t>
      </w:r>
      <w:proofErr w:type="spellEnd"/>
      <w:r w:rsidR="0069090C" w:rsidRPr="00CA151E">
        <w:rPr>
          <w:lang w:eastAsia="ja-JP"/>
        </w:rPr>
        <w:t xml:space="preserve"> constitute</w:t>
      </w:r>
      <w:r w:rsidR="00D372A5">
        <w:rPr>
          <w:lang w:eastAsia="ja-JP"/>
        </w:rPr>
        <w:t>d</w:t>
      </w:r>
      <w:r w:rsidR="0069090C" w:rsidRPr="00CA151E">
        <w:rPr>
          <w:lang w:eastAsia="ja-JP"/>
        </w:rPr>
        <w:t xml:space="preserve"> an i</w:t>
      </w:r>
      <w:r>
        <w:rPr>
          <w:lang w:eastAsia="ja-JP"/>
        </w:rPr>
        <w:t>nnovative and i</w:t>
      </w:r>
      <w:r w:rsidR="0069090C" w:rsidRPr="00CA151E">
        <w:rPr>
          <w:lang w:eastAsia="ja-JP"/>
        </w:rPr>
        <w:t>mportant chapter in the history of</w:t>
      </w:r>
      <w:r>
        <w:rPr>
          <w:lang w:eastAsia="ja-JP"/>
        </w:rPr>
        <w:t xml:space="preserve"> contemporary Arabic literature, expressing </w:t>
      </w:r>
      <w:r w:rsidR="0069090C" w:rsidRPr="00CA151E">
        <w:rPr>
          <w:lang w:eastAsia="ja-JP"/>
        </w:rPr>
        <w:t xml:space="preserve">political struggles, </w:t>
      </w:r>
      <w:r w:rsidR="00620A6C">
        <w:rPr>
          <w:lang w:eastAsia="ja-JP"/>
        </w:rPr>
        <w:t xml:space="preserve">expanding </w:t>
      </w:r>
      <w:r w:rsidR="0069090C" w:rsidRPr="00CA151E">
        <w:rPr>
          <w:lang w:eastAsia="ja-JP"/>
        </w:rPr>
        <w:t>modes of artistic expression, and</w:t>
      </w:r>
      <w:ins w:id="1" w:author="Stephen Ross" w:date="2015-08-06T10:45:00Z">
        <w:r w:rsidR="00130616">
          <w:rPr>
            <w:lang w:eastAsia="ja-JP"/>
          </w:rPr>
          <w:t xml:space="preserve"> promoting</w:t>
        </w:r>
      </w:ins>
      <w:r w:rsidR="0069090C" w:rsidRPr="00CA151E">
        <w:rPr>
          <w:lang w:eastAsia="ja-JP"/>
        </w:rPr>
        <w:t xml:space="preserve"> literary theory. </w:t>
      </w:r>
    </w:p>
    <w:p w14:paraId="074A5EB5" w14:textId="77777777" w:rsidR="0069090C" w:rsidRDefault="0069090C" w:rsidP="00130616">
      <w:pPr>
        <w:widowControl w:val="0"/>
        <w:autoSpaceDE w:val="0"/>
        <w:autoSpaceDN w:val="0"/>
        <w:adjustRightInd w:val="0"/>
        <w:rPr>
          <w:lang w:eastAsia="ja-JP"/>
        </w:rPr>
      </w:pPr>
    </w:p>
    <w:p w14:paraId="21CD421B" w14:textId="57E5D32F" w:rsidR="00F17A6A" w:rsidRPr="00CA151E" w:rsidRDefault="00620A6C" w:rsidP="00130616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Unlike </w:t>
      </w:r>
      <w:proofErr w:type="spellStart"/>
      <w:r w:rsidRPr="002404BC">
        <w:rPr>
          <w:i/>
          <w:lang w:eastAsia="ja-JP"/>
        </w:rPr>
        <w:t>Shi’r</w:t>
      </w:r>
      <w:proofErr w:type="spellEnd"/>
      <w:r>
        <w:rPr>
          <w:lang w:eastAsia="ja-JP"/>
        </w:rPr>
        <w:t xml:space="preserve"> that was dedicated to poetry, </w:t>
      </w:r>
      <w:r w:rsidR="002404BC">
        <w:rPr>
          <w:lang w:eastAsia="ja-JP"/>
        </w:rPr>
        <w:t>a</w:t>
      </w:r>
      <w:r w:rsidRPr="00620A6C">
        <w:rPr>
          <w:i/>
          <w:lang w:eastAsia="ja-JP"/>
        </w:rPr>
        <w:t>l</w:t>
      </w:r>
      <w:r w:rsidRPr="0069090C">
        <w:rPr>
          <w:i/>
          <w:lang w:eastAsia="ja-JP"/>
        </w:rPr>
        <w:t>-</w:t>
      </w:r>
      <w:proofErr w:type="spellStart"/>
      <w:r w:rsidRPr="0069090C">
        <w:rPr>
          <w:i/>
          <w:lang w:eastAsia="ja-JP"/>
        </w:rPr>
        <w:t>Adab</w:t>
      </w:r>
      <w:proofErr w:type="spellEnd"/>
      <w:r>
        <w:rPr>
          <w:lang w:eastAsia="ja-JP"/>
        </w:rPr>
        <w:t xml:space="preserve"> was open to all genres of literature and to all views on poetry, fiction and drama.</w:t>
      </w:r>
      <w:r w:rsidR="00130616">
        <w:rPr>
          <w:lang w:eastAsia="ja-JP"/>
        </w:rPr>
        <w:t xml:space="preserve"> </w:t>
      </w:r>
      <w:r w:rsidR="00A411EF">
        <w:rPr>
          <w:lang w:eastAsia="ja-JP"/>
        </w:rPr>
        <w:t>The magazine</w:t>
      </w:r>
      <w:r>
        <w:rPr>
          <w:lang w:eastAsia="ja-JP"/>
        </w:rPr>
        <w:t xml:space="preserve"> pioneered the</w:t>
      </w:r>
      <w:r w:rsidR="00A411EF">
        <w:rPr>
          <w:lang w:eastAsia="ja-JP"/>
        </w:rPr>
        <w:t xml:space="preserve"> promot</w:t>
      </w:r>
      <w:r>
        <w:rPr>
          <w:lang w:eastAsia="ja-JP"/>
        </w:rPr>
        <w:t>ion of</w:t>
      </w:r>
      <w:r w:rsidR="00A411EF">
        <w:rPr>
          <w:lang w:eastAsia="ja-JP"/>
        </w:rPr>
        <w:t xml:space="preserve"> avant-</w:t>
      </w:r>
      <w:r>
        <w:rPr>
          <w:lang w:eastAsia="ja-JP"/>
        </w:rPr>
        <w:t>garde criticism, neo-realism</w:t>
      </w:r>
      <w:ins w:id="2" w:author="Stephen Ross" w:date="2015-08-06T10:46:00Z">
        <w:r w:rsidR="00130616">
          <w:rPr>
            <w:lang w:eastAsia="ja-JP"/>
          </w:rPr>
          <w:t>,</w:t>
        </w:r>
      </w:ins>
      <w:r>
        <w:rPr>
          <w:lang w:eastAsia="ja-JP"/>
        </w:rPr>
        <w:t xml:space="preserve"> and </w:t>
      </w:r>
      <w:r w:rsidR="0069090C">
        <w:rPr>
          <w:lang w:eastAsia="ja-JP"/>
        </w:rPr>
        <w:t>all forms of literary experimentation</w:t>
      </w:r>
      <w:r>
        <w:rPr>
          <w:lang w:eastAsia="ja-JP"/>
        </w:rPr>
        <w:t xml:space="preserve"> and molded </w:t>
      </w:r>
      <w:r w:rsidR="00F17A6A" w:rsidRPr="00CA151E">
        <w:rPr>
          <w:lang w:eastAsia="ja-JP"/>
        </w:rPr>
        <w:t>opinion</w:t>
      </w:r>
      <w:r>
        <w:rPr>
          <w:lang w:eastAsia="ja-JP"/>
        </w:rPr>
        <w:t xml:space="preserve">. </w:t>
      </w:r>
      <w:r w:rsidR="00F17A6A" w:rsidRPr="00CA151E">
        <w:rPr>
          <w:lang w:eastAsia="ja-JP"/>
        </w:rPr>
        <w:t>The review contributed to the development</w:t>
      </w:r>
      <w:r>
        <w:rPr>
          <w:lang w:eastAsia="ja-JP"/>
        </w:rPr>
        <w:t xml:space="preserve"> </w:t>
      </w:r>
      <w:r w:rsidR="00F17A6A" w:rsidRPr="00CA151E">
        <w:rPr>
          <w:lang w:eastAsia="ja-JP"/>
        </w:rPr>
        <w:t>of a new critical language and, more than any other periodical, transformed literary criticism into a creative mode in itself, a concept of</w:t>
      </w:r>
      <w:r w:rsidR="00F17A6A">
        <w:rPr>
          <w:lang w:eastAsia="ja-JP"/>
        </w:rPr>
        <w:t xml:space="preserve"> </w:t>
      </w:r>
      <w:r w:rsidR="00F17A6A" w:rsidRPr="00CA151E">
        <w:rPr>
          <w:lang w:eastAsia="ja-JP"/>
        </w:rPr>
        <w:t>criticism that had not existed in so explicit a form before the advent of</w:t>
      </w:r>
      <w:r w:rsidR="002404BC">
        <w:rPr>
          <w:lang w:eastAsia="ja-JP"/>
        </w:rPr>
        <w:t xml:space="preserve"> </w:t>
      </w:r>
      <w:r w:rsidR="002404BC" w:rsidRPr="002404BC">
        <w:rPr>
          <w:i/>
          <w:lang w:eastAsia="ja-JP"/>
        </w:rPr>
        <w:t>a</w:t>
      </w:r>
      <w:r w:rsidR="000A7B92" w:rsidRPr="002404BC">
        <w:rPr>
          <w:i/>
          <w:lang w:eastAsia="ja-JP"/>
        </w:rPr>
        <w:t>l-</w:t>
      </w:r>
      <w:proofErr w:type="spellStart"/>
      <w:r w:rsidR="000A7B92" w:rsidRPr="002404BC">
        <w:rPr>
          <w:i/>
          <w:lang w:eastAsia="ja-JP"/>
        </w:rPr>
        <w:t>Adab</w:t>
      </w:r>
      <w:proofErr w:type="spellEnd"/>
      <w:r w:rsidR="00D372A5">
        <w:rPr>
          <w:lang w:eastAsia="ja-JP"/>
        </w:rPr>
        <w:t>.</w:t>
      </w:r>
    </w:p>
    <w:p w14:paraId="7DEC9549" w14:textId="77777777" w:rsidR="00941E6E" w:rsidRDefault="00941E6E" w:rsidP="00130616">
      <w:pPr>
        <w:widowControl w:val="0"/>
        <w:autoSpaceDE w:val="0"/>
        <w:autoSpaceDN w:val="0"/>
        <w:adjustRightInd w:val="0"/>
        <w:rPr>
          <w:lang w:eastAsia="ja-JP"/>
        </w:rPr>
      </w:pPr>
    </w:p>
    <w:p w14:paraId="6E7D4D95" w14:textId="5816344E" w:rsidR="00D372A5" w:rsidRPr="00D372A5" w:rsidRDefault="00D372A5" w:rsidP="00130616">
      <w:pPr>
        <w:widowControl w:val="0"/>
        <w:autoSpaceDE w:val="0"/>
        <w:autoSpaceDN w:val="0"/>
        <w:adjustRightInd w:val="0"/>
        <w:rPr>
          <w:b/>
          <w:lang w:eastAsia="ja-JP"/>
        </w:rPr>
      </w:pPr>
      <w:r>
        <w:rPr>
          <w:b/>
          <w:lang w:eastAsia="ja-JP"/>
        </w:rPr>
        <w:t>Forum for Literary Debate</w:t>
      </w:r>
    </w:p>
    <w:p w14:paraId="6B266C36" w14:textId="01870CAD" w:rsidR="00C926DA" w:rsidRDefault="00C6221D" w:rsidP="00130616">
      <w:pPr>
        <w:widowControl w:val="0"/>
        <w:autoSpaceDE w:val="0"/>
        <w:autoSpaceDN w:val="0"/>
        <w:adjustRightInd w:val="0"/>
        <w:rPr>
          <w:lang w:eastAsia="ja-JP"/>
        </w:rPr>
      </w:pPr>
      <w:r w:rsidRPr="001767CE">
        <w:rPr>
          <w:i/>
          <w:lang w:eastAsia="ja-JP"/>
        </w:rPr>
        <w:t>Al-</w:t>
      </w:r>
      <w:proofErr w:type="spellStart"/>
      <w:r w:rsidRPr="001767CE">
        <w:rPr>
          <w:i/>
          <w:lang w:eastAsia="ja-JP"/>
        </w:rPr>
        <w:t>Adab</w:t>
      </w:r>
      <w:proofErr w:type="spellEnd"/>
      <w:r>
        <w:rPr>
          <w:lang w:eastAsia="ja-JP"/>
        </w:rPr>
        <w:t xml:space="preserve"> </w:t>
      </w:r>
      <w:r w:rsidR="00FF0154">
        <w:rPr>
          <w:lang w:eastAsia="ja-JP"/>
        </w:rPr>
        <w:t xml:space="preserve">was dedicated to Arab unity and </w:t>
      </w:r>
      <w:r w:rsidR="00790372">
        <w:rPr>
          <w:lang w:eastAsia="ja-JP"/>
        </w:rPr>
        <w:t xml:space="preserve">solidarity in its struggle for freedom and </w:t>
      </w:r>
    </w:p>
    <w:p w14:paraId="516C8D75" w14:textId="34FE00E5" w:rsidR="00197372" w:rsidRDefault="00941E6E" w:rsidP="00130616">
      <w:pPr>
        <w:widowControl w:val="0"/>
        <w:autoSpaceDE w:val="0"/>
        <w:autoSpaceDN w:val="0"/>
        <w:adjustRightInd w:val="0"/>
        <w:rPr>
          <w:lang w:eastAsia="ja-JP"/>
        </w:rPr>
      </w:pPr>
      <w:proofErr w:type="gramStart"/>
      <w:r>
        <w:rPr>
          <w:lang w:eastAsia="ja-JP"/>
        </w:rPr>
        <w:t>i</w:t>
      </w:r>
      <w:r w:rsidR="00C926DA">
        <w:rPr>
          <w:lang w:eastAsia="ja-JP"/>
        </w:rPr>
        <w:t>nnovati</w:t>
      </w:r>
      <w:r w:rsidR="00E9084D">
        <w:rPr>
          <w:lang w:eastAsia="ja-JP"/>
        </w:rPr>
        <w:t>on</w:t>
      </w:r>
      <w:proofErr w:type="gramEnd"/>
      <w:r w:rsidR="00197372">
        <w:rPr>
          <w:lang w:eastAsia="ja-JP"/>
        </w:rPr>
        <w:t>.</w:t>
      </w:r>
      <w:r w:rsidR="00130616">
        <w:rPr>
          <w:lang w:eastAsia="ja-JP"/>
        </w:rPr>
        <w:t xml:space="preserve"> </w:t>
      </w:r>
      <w:r w:rsidR="00197372">
        <w:rPr>
          <w:lang w:eastAsia="ja-JP"/>
        </w:rPr>
        <w:t>Its issues often concentrated on one</w:t>
      </w:r>
      <w:r w:rsidR="00C926DA">
        <w:rPr>
          <w:lang w:eastAsia="ja-JP"/>
        </w:rPr>
        <w:t xml:space="preserve"> form or topic</w:t>
      </w:r>
      <w:r w:rsidR="00197372">
        <w:rPr>
          <w:lang w:eastAsia="ja-JP"/>
        </w:rPr>
        <w:t xml:space="preserve"> and its forum section was focused on discussions, debates</w:t>
      </w:r>
      <w:ins w:id="3" w:author="Stephen Ross" w:date="2015-08-06T10:47:00Z">
        <w:r w:rsidR="00130616">
          <w:rPr>
            <w:lang w:eastAsia="ja-JP"/>
          </w:rPr>
          <w:t>,</w:t>
        </w:r>
      </w:ins>
      <w:r w:rsidR="00197372">
        <w:rPr>
          <w:lang w:eastAsia="ja-JP"/>
        </w:rPr>
        <w:t xml:space="preserve"> and criticism of works presented in the previous issues. This format in the 1950’s was popular and stimulated much discussion and debate.</w:t>
      </w:r>
    </w:p>
    <w:p w14:paraId="4C7BB1D2" w14:textId="77777777" w:rsidR="00197372" w:rsidRDefault="00197372" w:rsidP="00130616">
      <w:pPr>
        <w:widowControl w:val="0"/>
        <w:autoSpaceDE w:val="0"/>
        <w:autoSpaceDN w:val="0"/>
        <w:adjustRightInd w:val="0"/>
        <w:rPr>
          <w:lang w:eastAsia="ja-JP"/>
        </w:rPr>
      </w:pPr>
    </w:p>
    <w:p w14:paraId="4DE685C3" w14:textId="2D3D8EE2" w:rsidR="00C926DA" w:rsidRDefault="00197372" w:rsidP="00130616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The magazine crusaded to stimulate and popularize literature as opposed to maintaining a standard for creativity and as a result, it was more intent on being a public popular platform.</w:t>
      </w:r>
      <w:r w:rsidR="00130616">
        <w:rPr>
          <w:lang w:eastAsia="ja-JP"/>
        </w:rPr>
        <w:t xml:space="preserve"> </w:t>
      </w:r>
      <w:r w:rsidR="00C926DA">
        <w:rPr>
          <w:lang w:eastAsia="ja-JP"/>
        </w:rPr>
        <w:t xml:space="preserve">Salma </w:t>
      </w:r>
      <w:proofErr w:type="spellStart"/>
      <w:r w:rsidR="00C926DA">
        <w:rPr>
          <w:lang w:eastAsia="ja-JP"/>
        </w:rPr>
        <w:t>Jayyusi</w:t>
      </w:r>
      <w:proofErr w:type="spellEnd"/>
      <w:r w:rsidR="00C926DA">
        <w:rPr>
          <w:lang w:eastAsia="ja-JP"/>
        </w:rPr>
        <w:t xml:space="preserve"> </w:t>
      </w:r>
      <w:r w:rsidR="00D372A5">
        <w:rPr>
          <w:lang w:eastAsia="ja-JP"/>
        </w:rPr>
        <w:t xml:space="preserve">states that the </w:t>
      </w:r>
      <w:r w:rsidR="002404BC">
        <w:rPr>
          <w:lang w:eastAsia="ja-JP"/>
        </w:rPr>
        <w:t>January 1955</w:t>
      </w:r>
      <w:r w:rsidR="00C926DA">
        <w:rPr>
          <w:lang w:eastAsia="ja-JP"/>
        </w:rPr>
        <w:t xml:space="preserve"> issue on modern poetry is perhaps the best collection of articles on the history of modern Arabic poetry in most of the Arab countrie</w:t>
      </w:r>
      <w:r w:rsidR="00D372A5">
        <w:rPr>
          <w:lang w:eastAsia="ja-JP"/>
        </w:rPr>
        <w:t>s ever published in one volume.</w:t>
      </w:r>
    </w:p>
    <w:p w14:paraId="453651CC" w14:textId="77777777" w:rsidR="0069090C" w:rsidRDefault="0069090C" w:rsidP="00130616">
      <w:pPr>
        <w:widowControl w:val="0"/>
        <w:autoSpaceDE w:val="0"/>
        <w:autoSpaceDN w:val="0"/>
        <w:adjustRightInd w:val="0"/>
        <w:rPr>
          <w:lang w:eastAsia="ja-JP"/>
        </w:rPr>
      </w:pPr>
    </w:p>
    <w:p w14:paraId="6E9DC775" w14:textId="3556FB3C" w:rsidR="002B75CB" w:rsidRPr="002B75CB" w:rsidRDefault="002B75CB" w:rsidP="00130616">
      <w:pPr>
        <w:widowControl w:val="0"/>
        <w:autoSpaceDE w:val="0"/>
        <w:autoSpaceDN w:val="0"/>
        <w:adjustRightInd w:val="0"/>
        <w:rPr>
          <w:color w:val="333333"/>
          <w:lang w:eastAsia="ja-JP"/>
        </w:rPr>
      </w:pPr>
      <w:r w:rsidRPr="002B75CB">
        <w:rPr>
          <w:color w:val="333333"/>
          <w:lang w:eastAsia="ja-JP"/>
        </w:rPr>
        <w:t xml:space="preserve">The </w:t>
      </w:r>
      <w:r>
        <w:rPr>
          <w:color w:val="333333"/>
          <w:lang w:eastAsia="ja-JP"/>
        </w:rPr>
        <w:t xml:space="preserve">Arab defeat in 1967 </w:t>
      </w:r>
      <w:r w:rsidRPr="002B75CB">
        <w:rPr>
          <w:color w:val="333333"/>
          <w:lang w:eastAsia="ja-JP"/>
        </w:rPr>
        <w:t xml:space="preserve">and the subsequent </w:t>
      </w:r>
      <w:r>
        <w:rPr>
          <w:color w:val="333333"/>
          <w:lang w:eastAsia="ja-JP"/>
        </w:rPr>
        <w:t xml:space="preserve">Civil War </w:t>
      </w:r>
      <w:r w:rsidRPr="002B75CB">
        <w:rPr>
          <w:color w:val="333333"/>
          <w:lang w:eastAsia="ja-JP"/>
        </w:rPr>
        <w:t>(1975-1990) touched the</w:t>
      </w:r>
    </w:p>
    <w:p w14:paraId="3C569EBA" w14:textId="12090547" w:rsidR="002B75CB" w:rsidRPr="002B75CB" w:rsidRDefault="002B75CB" w:rsidP="00130616">
      <w:pPr>
        <w:widowControl w:val="0"/>
        <w:autoSpaceDE w:val="0"/>
        <w:autoSpaceDN w:val="0"/>
        <w:adjustRightInd w:val="0"/>
        <w:rPr>
          <w:lang w:eastAsia="ja-JP"/>
        </w:rPr>
      </w:pPr>
      <w:proofErr w:type="gramStart"/>
      <w:r w:rsidRPr="002B75CB">
        <w:rPr>
          <w:color w:val="333333"/>
          <w:lang w:eastAsia="ja-JP"/>
        </w:rPr>
        <w:t>deepest</w:t>
      </w:r>
      <w:proofErr w:type="gramEnd"/>
      <w:r w:rsidRPr="002B75CB">
        <w:rPr>
          <w:color w:val="333333"/>
          <w:lang w:eastAsia="ja-JP"/>
        </w:rPr>
        <w:t xml:space="preserve"> </w:t>
      </w:r>
      <w:r>
        <w:rPr>
          <w:color w:val="333333"/>
          <w:lang w:eastAsia="ja-JP"/>
        </w:rPr>
        <w:t xml:space="preserve">fibers of the Lebanese society. </w:t>
      </w:r>
      <w:r w:rsidR="00FE6171" w:rsidRPr="00CA151E">
        <w:rPr>
          <w:lang w:eastAsia="ja-JP"/>
        </w:rPr>
        <w:t>The Pal</w:t>
      </w:r>
      <w:r>
        <w:rPr>
          <w:lang w:eastAsia="ja-JP"/>
        </w:rPr>
        <w:t>estinian question and</w:t>
      </w:r>
      <w:r w:rsidR="00FE6171" w:rsidRPr="00CA151E">
        <w:rPr>
          <w:lang w:eastAsia="ja-JP"/>
        </w:rPr>
        <w:t xml:space="preserve"> the Lebanese civil war forced </w:t>
      </w:r>
      <w:r w:rsidR="002404BC">
        <w:rPr>
          <w:i/>
          <w:lang w:eastAsia="ja-JP"/>
        </w:rPr>
        <w:t>a</w:t>
      </w:r>
      <w:r w:rsidR="00C95DFC" w:rsidRPr="00C95DFC">
        <w:rPr>
          <w:i/>
          <w:lang w:eastAsia="ja-JP"/>
        </w:rPr>
        <w:t>l-</w:t>
      </w:r>
      <w:proofErr w:type="spellStart"/>
      <w:r w:rsidR="00C95DFC" w:rsidRPr="00C95DFC">
        <w:rPr>
          <w:i/>
          <w:lang w:eastAsia="ja-JP"/>
        </w:rPr>
        <w:t>Adab</w:t>
      </w:r>
      <w:proofErr w:type="spellEnd"/>
      <w:r w:rsidR="00C95DFC" w:rsidRPr="00C95DFC">
        <w:rPr>
          <w:i/>
          <w:lang w:eastAsia="ja-JP"/>
        </w:rPr>
        <w:t xml:space="preserve"> </w:t>
      </w:r>
      <w:r w:rsidR="00FE6171" w:rsidRPr="00CA151E">
        <w:rPr>
          <w:lang w:eastAsia="ja-JP"/>
        </w:rPr>
        <w:t>to address the sense of crisis and</w:t>
      </w:r>
      <w:r w:rsidR="00C95DFC">
        <w:rPr>
          <w:lang w:eastAsia="ja-JP"/>
        </w:rPr>
        <w:t xml:space="preserve"> </w:t>
      </w:r>
      <w:r w:rsidR="00FE6171" w:rsidRPr="00CA151E">
        <w:rPr>
          <w:lang w:eastAsia="ja-JP"/>
        </w:rPr>
        <w:t xml:space="preserve">alienation experienced by Arab intellectuals and to elaborate a </w:t>
      </w:r>
      <w:r w:rsidR="00130616">
        <w:rPr>
          <w:lang w:eastAsia="ja-JP"/>
        </w:rPr>
        <w:t>‘</w:t>
      </w:r>
      <w:r w:rsidR="00FE6171" w:rsidRPr="00CA151E">
        <w:rPr>
          <w:lang w:eastAsia="ja-JP"/>
        </w:rPr>
        <w:t>criticism of defeat.</w:t>
      </w:r>
      <w:r w:rsidR="00130616">
        <w:rPr>
          <w:lang w:eastAsia="ja-JP"/>
        </w:rPr>
        <w:t>’</w:t>
      </w:r>
      <w:r>
        <w:rPr>
          <w:lang w:eastAsia="ja-JP"/>
        </w:rPr>
        <w:t xml:space="preserve"> N</w:t>
      </w:r>
      <w:r w:rsidRPr="00CA151E">
        <w:rPr>
          <w:lang w:eastAsia="ja-JP"/>
        </w:rPr>
        <w:t>ationalistic literary criticism was transformed into a form of criticism b</w:t>
      </w:r>
      <w:r>
        <w:rPr>
          <w:lang w:eastAsia="ja-JP"/>
        </w:rPr>
        <w:t>ased on revolutionary sentiment.</w:t>
      </w:r>
      <w:r w:rsidRPr="00CA151E">
        <w:rPr>
          <w:lang w:eastAsia="ja-JP"/>
        </w:rPr>
        <w:t xml:space="preserve"> </w:t>
      </w:r>
      <w:proofErr w:type="spellStart"/>
      <w:ins w:id="4" w:author="Stephen Ross" w:date="2015-08-06T10:49:00Z">
        <w:r w:rsidR="00130616">
          <w:rPr>
            <w:lang w:eastAsia="ja-JP"/>
          </w:rPr>
          <w:t>Suhayl</w:t>
        </w:r>
        <w:proofErr w:type="spellEnd"/>
        <w:r w:rsidR="00130616">
          <w:rPr>
            <w:lang w:eastAsia="ja-JP"/>
          </w:rPr>
          <w:t xml:space="preserve"> </w:t>
        </w:r>
      </w:ins>
      <w:bookmarkStart w:id="5" w:name="OLE_LINK5"/>
      <w:bookmarkStart w:id="6" w:name="OLE_LINK6"/>
      <w:proofErr w:type="spellStart"/>
      <w:r w:rsidRPr="00CA151E">
        <w:rPr>
          <w:lang w:eastAsia="ja-JP"/>
        </w:rPr>
        <w:t>Idrīs</w:t>
      </w:r>
      <w:proofErr w:type="spellEnd"/>
      <w:r w:rsidRPr="00CA151E">
        <w:rPr>
          <w:lang w:eastAsia="ja-JP"/>
        </w:rPr>
        <w:t xml:space="preserve"> </w:t>
      </w:r>
      <w:bookmarkEnd w:id="5"/>
      <w:bookmarkEnd w:id="6"/>
      <w:r w:rsidRPr="00CA151E">
        <w:rPr>
          <w:lang w:eastAsia="ja-JP"/>
        </w:rPr>
        <w:t>encouraged the deve</w:t>
      </w:r>
      <w:r>
        <w:rPr>
          <w:lang w:eastAsia="ja-JP"/>
        </w:rPr>
        <w:t xml:space="preserve">lopment of the combative writer within the </w:t>
      </w:r>
      <w:r w:rsidRPr="002B75CB">
        <w:rPr>
          <w:color w:val="333333"/>
          <w:lang w:eastAsia="ja-JP"/>
        </w:rPr>
        <w:t>cultural and literary scene.</w:t>
      </w:r>
      <w:r>
        <w:rPr>
          <w:color w:val="333333"/>
          <w:lang w:eastAsia="ja-JP"/>
        </w:rPr>
        <w:t xml:space="preserve"> </w:t>
      </w:r>
      <w:r w:rsidRPr="002B75CB">
        <w:rPr>
          <w:color w:val="333333"/>
          <w:lang w:eastAsia="ja-JP"/>
        </w:rPr>
        <w:t xml:space="preserve">The war was omnipresent in everything that was written, </w:t>
      </w:r>
      <w:r>
        <w:rPr>
          <w:color w:val="333333"/>
          <w:lang w:eastAsia="ja-JP"/>
        </w:rPr>
        <w:t>from</w:t>
      </w:r>
      <w:r w:rsidRPr="002B75CB">
        <w:rPr>
          <w:color w:val="333333"/>
          <w:lang w:eastAsia="ja-JP"/>
        </w:rPr>
        <w:t xml:space="preserve"> political novels, prophetic novels or the surrealistic</w:t>
      </w:r>
      <w:r w:rsidR="00D20045">
        <w:rPr>
          <w:color w:val="333333"/>
          <w:lang w:eastAsia="ja-JP"/>
        </w:rPr>
        <w:t xml:space="preserve"> </w:t>
      </w:r>
      <w:r w:rsidRPr="002B75CB">
        <w:rPr>
          <w:color w:val="333333"/>
          <w:lang w:eastAsia="ja-JP"/>
        </w:rPr>
        <w:t>stories of the political activist writer</w:t>
      </w:r>
      <w:r w:rsidR="00D20045">
        <w:rPr>
          <w:color w:val="333333"/>
          <w:lang w:eastAsia="ja-JP"/>
        </w:rPr>
        <w:t>s</w:t>
      </w:r>
      <w:r w:rsidRPr="002B75CB">
        <w:rPr>
          <w:color w:val="333333"/>
          <w:lang w:eastAsia="ja-JP"/>
        </w:rPr>
        <w:t>.</w:t>
      </w:r>
    </w:p>
    <w:p w14:paraId="0AE03C7E" w14:textId="77777777" w:rsidR="00C95DFC" w:rsidRDefault="00C95DFC" w:rsidP="00130616">
      <w:pPr>
        <w:widowControl w:val="0"/>
        <w:autoSpaceDE w:val="0"/>
        <w:autoSpaceDN w:val="0"/>
        <w:adjustRightInd w:val="0"/>
        <w:rPr>
          <w:lang w:eastAsia="ja-JP"/>
        </w:rPr>
      </w:pPr>
    </w:p>
    <w:p w14:paraId="761E7531" w14:textId="0D91C524" w:rsidR="000A7B92" w:rsidRPr="000A7B92" w:rsidRDefault="000A7B92" w:rsidP="00130616">
      <w:pPr>
        <w:widowControl w:val="0"/>
        <w:autoSpaceDE w:val="0"/>
        <w:autoSpaceDN w:val="0"/>
        <w:adjustRightInd w:val="0"/>
        <w:rPr>
          <w:b/>
          <w:lang w:eastAsia="ja-JP"/>
        </w:rPr>
      </w:pPr>
      <w:r w:rsidRPr="000A7B92">
        <w:rPr>
          <w:b/>
          <w:lang w:eastAsia="ja-JP"/>
        </w:rPr>
        <w:t>Al-</w:t>
      </w:r>
      <w:proofErr w:type="spellStart"/>
      <w:r w:rsidRPr="000A7B92">
        <w:rPr>
          <w:b/>
          <w:lang w:eastAsia="ja-JP"/>
        </w:rPr>
        <w:t>Adab</w:t>
      </w:r>
      <w:proofErr w:type="spellEnd"/>
      <w:r w:rsidRPr="000A7B92">
        <w:rPr>
          <w:b/>
          <w:i/>
          <w:iCs/>
          <w:lang w:eastAsia="ja-JP"/>
        </w:rPr>
        <w:t xml:space="preserve"> </w:t>
      </w:r>
      <w:r w:rsidRPr="000A7B92">
        <w:rPr>
          <w:b/>
          <w:lang w:eastAsia="ja-JP"/>
        </w:rPr>
        <w:t xml:space="preserve">under </w:t>
      </w:r>
      <w:proofErr w:type="spellStart"/>
      <w:r w:rsidRPr="000A7B92">
        <w:rPr>
          <w:b/>
          <w:lang w:eastAsia="ja-JP"/>
        </w:rPr>
        <w:t>Samah</w:t>
      </w:r>
      <w:proofErr w:type="spellEnd"/>
      <w:r w:rsidRPr="000A7B92">
        <w:rPr>
          <w:b/>
          <w:lang w:eastAsia="ja-JP"/>
        </w:rPr>
        <w:t xml:space="preserve"> </w:t>
      </w:r>
      <w:proofErr w:type="spellStart"/>
      <w:r w:rsidRPr="000A7B92">
        <w:rPr>
          <w:b/>
          <w:lang w:eastAsia="ja-JP"/>
        </w:rPr>
        <w:t>Idris</w:t>
      </w:r>
      <w:proofErr w:type="spellEnd"/>
    </w:p>
    <w:p w14:paraId="3E1F24FC" w14:textId="799D2A11" w:rsidR="00C95DFC" w:rsidRDefault="00197372" w:rsidP="00130616">
      <w:pPr>
        <w:widowControl w:val="0"/>
        <w:autoSpaceDE w:val="0"/>
        <w:autoSpaceDN w:val="0"/>
        <w:adjustRightInd w:val="0"/>
        <w:rPr>
          <w:lang w:eastAsia="ja-JP"/>
        </w:rPr>
      </w:pPr>
      <w:bookmarkStart w:id="7" w:name="OLE_LINK3"/>
      <w:bookmarkStart w:id="8" w:name="OLE_LINK4"/>
      <w:proofErr w:type="spellStart"/>
      <w:r>
        <w:rPr>
          <w:lang w:eastAsia="ja-JP"/>
        </w:rPr>
        <w:t>Suhayl</w:t>
      </w:r>
      <w:proofErr w:type="spellEnd"/>
      <w:r>
        <w:rPr>
          <w:lang w:eastAsia="ja-JP"/>
        </w:rPr>
        <w:t xml:space="preserve"> </w:t>
      </w:r>
      <w:bookmarkEnd w:id="7"/>
      <w:bookmarkEnd w:id="8"/>
      <w:proofErr w:type="spellStart"/>
      <w:ins w:id="9" w:author="Stephen Ross" w:date="2015-08-06T10:50:00Z">
        <w:r w:rsidR="00130616" w:rsidRPr="00CA151E">
          <w:rPr>
            <w:lang w:eastAsia="ja-JP"/>
          </w:rPr>
          <w:t>Idrīs</w:t>
        </w:r>
        <w:proofErr w:type="spellEnd"/>
        <w:r w:rsidR="00130616" w:rsidRPr="00CA151E">
          <w:rPr>
            <w:lang w:eastAsia="ja-JP"/>
          </w:rPr>
          <w:t xml:space="preserve"> </w:t>
        </w:r>
      </w:ins>
      <w:r>
        <w:rPr>
          <w:lang w:eastAsia="ja-JP"/>
        </w:rPr>
        <w:t xml:space="preserve">remained the chief editor of </w:t>
      </w:r>
      <w:r w:rsidRPr="002404BC">
        <w:rPr>
          <w:i/>
          <w:lang w:eastAsia="ja-JP"/>
        </w:rPr>
        <w:t>al-</w:t>
      </w:r>
      <w:proofErr w:type="spellStart"/>
      <w:r w:rsidRPr="002404BC">
        <w:rPr>
          <w:i/>
          <w:lang w:eastAsia="ja-JP"/>
        </w:rPr>
        <w:t>Adab</w:t>
      </w:r>
      <w:proofErr w:type="spellEnd"/>
      <w:r>
        <w:rPr>
          <w:lang w:eastAsia="ja-JP"/>
        </w:rPr>
        <w:t xml:space="preserve"> until 1991 when his son </w:t>
      </w:r>
      <w:proofErr w:type="spellStart"/>
      <w:r>
        <w:rPr>
          <w:lang w:eastAsia="ja-JP"/>
        </w:rPr>
        <w:t>Samah</w:t>
      </w:r>
      <w:proofErr w:type="spellEnd"/>
      <w:r>
        <w:rPr>
          <w:lang w:eastAsia="ja-JP"/>
        </w:rPr>
        <w:t xml:space="preserve"> </w:t>
      </w:r>
      <w:proofErr w:type="spellStart"/>
      <w:ins w:id="10" w:author="Stephen Ross" w:date="2015-08-06T10:50:00Z">
        <w:r w:rsidR="00130616" w:rsidRPr="00CA151E">
          <w:rPr>
            <w:lang w:eastAsia="ja-JP"/>
          </w:rPr>
          <w:t>Idrīs</w:t>
        </w:r>
        <w:proofErr w:type="spellEnd"/>
        <w:r w:rsidR="00130616" w:rsidRPr="00CA151E">
          <w:rPr>
            <w:lang w:eastAsia="ja-JP"/>
          </w:rPr>
          <w:t xml:space="preserve"> </w:t>
        </w:r>
      </w:ins>
      <w:r>
        <w:rPr>
          <w:lang w:eastAsia="ja-JP"/>
        </w:rPr>
        <w:t>replaced him.</w:t>
      </w:r>
      <w:r w:rsidR="00130616">
        <w:rPr>
          <w:lang w:eastAsia="ja-JP"/>
        </w:rPr>
        <w:t xml:space="preserve"> </w:t>
      </w:r>
      <w:proofErr w:type="spellStart"/>
      <w:r w:rsidR="00C95DFC">
        <w:rPr>
          <w:lang w:eastAsia="ja-JP"/>
        </w:rPr>
        <w:t>Samah</w:t>
      </w:r>
      <w:proofErr w:type="spellEnd"/>
      <w:r w:rsidR="00C95DFC">
        <w:rPr>
          <w:lang w:eastAsia="ja-JP"/>
        </w:rPr>
        <w:t xml:space="preserve"> is an author of </w:t>
      </w:r>
      <w:r w:rsidR="00C95DFC" w:rsidRPr="000A7B92">
        <w:t>two books on literary criticism, and fourteen books for children and young adults</w:t>
      </w:r>
      <w:r w:rsidR="00C95DFC">
        <w:t>.</w:t>
      </w:r>
      <w:r w:rsidR="00130616">
        <w:t xml:space="preserve"> </w:t>
      </w:r>
      <w:r w:rsidR="00C95DFC">
        <w:t xml:space="preserve">He is an activist and was dedicated to </w:t>
      </w:r>
      <w:r w:rsidR="002404BC">
        <w:rPr>
          <w:i/>
          <w:lang w:eastAsia="ja-JP"/>
        </w:rPr>
        <w:t>a</w:t>
      </w:r>
      <w:r w:rsidR="00C95DFC" w:rsidRPr="00C95DFC">
        <w:rPr>
          <w:i/>
          <w:lang w:eastAsia="ja-JP"/>
        </w:rPr>
        <w:t>l-</w:t>
      </w:r>
      <w:proofErr w:type="spellStart"/>
      <w:r w:rsidR="00C95DFC" w:rsidRPr="00C95DFC">
        <w:rPr>
          <w:i/>
          <w:lang w:eastAsia="ja-JP"/>
        </w:rPr>
        <w:t>Adab</w:t>
      </w:r>
      <w:r w:rsidR="00C95DFC">
        <w:rPr>
          <w:lang w:eastAsia="ja-JP"/>
        </w:rPr>
        <w:t>’s</w:t>
      </w:r>
      <w:proofErr w:type="spellEnd"/>
      <w:r w:rsidR="00C95DFC">
        <w:rPr>
          <w:lang w:eastAsia="ja-JP"/>
        </w:rPr>
        <w:t xml:space="preserve"> mission.</w:t>
      </w:r>
    </w:p>
    <w:p w14:paraId="026FCA40" w14:textId="77777777" w:rsidR="00C95DFC" w:rsidRDefault="00C95DFC" w:rsidP="00130616">
      <w:pPr>
        <w:widowControl w:val="0"/>
        <w:autoSpaceDE w:val="0"/>
        <w:autoSpaceDN w:val="0"/>
        <w:adjustRightInd w:val="0"/>
        <w:rPr>
          <w:lang w:eastAsia="ja-JP"/>
        </w:rPr>
      </w:pPr>
    </w:p>
    <w:p w14:paraId="544499D8" w14:textId="1D63C96F" w:rsidR="00197372" w:rsidRDefault="00C95DFC" w:rsidP="00130616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After sixty years, </w:t>
      </w:r>
      <w:r w:rsidR="002404BC">
        <w:rPr>
          <w:i/>
          <w:lang w:eastAsia="ja-JP"/>
        </w:rPr>
        <w:t>a</w:t>
      </w:r>
      <w:r w:rsidR="00197372" w:rsidRPr="00C95DFC">
        <w:rPr>
          <w:i/>
          <w:lang w:eastAsia="ja-JP"/>
        </w:rPr>
        <w:t>l-</w:t>
      </w:r>
      <w:proofErr w:type="spellStart"/>
      <w:r w:rsidR="00197372" w:rsidRPr="00C95DFC">
        <w:rPr>
          <w:i/>
          <w:lang w:eastAsia="ja-JP"/>
        </w:rPr>
        <w:t>Adab</w:t>
      </w:r>
      <w:proofErr w:type="spellEnd"/>
      <w:r w:rsidR="00197372">
        <w:rPr>
          <w:lang w:eastAsia="ja-JP"/>
        </w:rPr>
        <w:t xml:space="preserve"> ended publication in 2012 due to financial difficulties</w:t>
      </w:r>
      <w:bookmarkStart w:id="11" w:name="_GoBack"/>
      <w:bookmarkEnd w:id="11"/>
      <w:r w:rsidR="00130616">
        <w:rPr>
          <w:lang w:eastAsia="ja-JP"/>
        </w:rPr>
        <w:t xml:space="preserve"> </w:t>
      </w:r>
      <w:proofErr w:type="spellStart"/>
      <w:r w:rsidR="00197372">
        <w:rPr>
          <w:lang w:eastAsia="ja-JP"/>
        </w:rPr>
        <w:t>Samah</w:t>
      </w:r>
      <w:proofErr w:type="spellEnd"/>
      <w:ins w:id="12" w:author="Stephen Ross" w:date="2015-08-06T10:50:00Z">
        <w:r w:rsidR="00130616">
          <w:rPr>
            <w:lang w:eastAsia="ja-JP"/>
          </w:rPr>
          <w:t>,</w:t>
        </w:r>
      </w:ins>
      <w:r w:rsidR="00197372">
        <w:rPr>
          <w:lang w:eastAsia="ja-JP"/>
        </w:rPr>
        <w:t xml:space="preserve"> writing the magazine’s last editorial</w:t>
      </w:r>
      <w:ins w:id="13" w:author="Stephen Ross" w:date="2015-08-06T10:50:00Z">
        <w:r w:rsidR="00130616">
          <w:rPr>
            <w:lang w:eastAsia="ja-JP"/>
          </w:rPr>
          <w:t>,</w:t>
        </w:r>
      </w:ins>
      <w:r w:rsidR="00197372">
        <w:rPr>
          <w:lang w:eastAsia="ja-JP"/>
        </w:rPr>
        <w:t xml:space="preserve"> retained its revolutionary stance</w:t>
      </w:r>
      <w:r>
        <w:rPr>
          <w:lang w:eastAsia="ja-JP"/>
        </w:rPr>
        <w:t>.</w:t>
      </w:r>
      <w:r w:rsidR="00130616">
        <w:rPr>
          <w:lang w:eastAsia="ja-JP"/>
        </w:rPr>
        <w:t xml:space="preserve"> </w:t>
      </w:r>
      <w:r>
        <w:rPr>
          <w:lang w:eastAsia="ja-JP"/>
        </w:rPr>
        <w:t>He asked whether an</w:t>
      </w:r>
      <w:r w:rsidR="00197372">
        <w:rPr>
          <w:lang w:eastAsia="ja-JP"/>
        </w:rPr>
        <w:t xml:space="preserve"> </w:t>
      </w:r>
      <w:r w:rsidR="00130616">
        <w:rPr>
          <w:lang w:eastAsia="ja-JP"/>
        </w:rPr>
        <w:t>‘</w:t>
      </w:r>
      <w:r w:rsidR="00197372">
        <w:rPr>
          <w:lang w:eastAsia="ja-JP"/>
        </w:rPr>
        <w:t>independent, activist, free, contentious and angry</w:t>
      </w:r>
      <w:r w:rsidR="00130616">
        <w:rPr>
          <w:lang w:eastAsia="ja-JP"/>
        </w:rPr>
        <w:t>’</w:t>
      </w:r>
      <w:r>
        <w:rPr>
          <w:lang w:eastAsia="ja-JP"/>
        </w:rPr>
        <w:t xml:space="preserve"> publication</w:t>
      </w:r>
      <w:r w:rsidR="00197372">
        <w:rPr>
          <w:lang w:eastAsia="ja-JP"/>
        </w:rPr>
        <w:t xml:space="preserve"> c</w:t>
      </w:r>
      <w:r>
        <w:rPr>
          <w:lang w:eastAsia="ja-JP"/>
        </w:rPr>
        <w:t>ould</w:t>
      </w:r>
      <w:r w:rsidR="00197372">
        <w:rPr>
          <w:lang w:eastAsia="ja-JP"/>
        </w:rPr>
        <w:t xml:space="preserve"> go unpunished into </w:t>
      </w:r>
      <w:r w:rsidR="00130616">
        <w:rPr>
          <w:lang w:eastAsia="ja-JP"/>
        </w:rPr>
        <w:t>‘</w:t>
      </w:r>
      <w:r w:rsidR="00197372">
        <w:rPr>
          <w:lang w:eastAsia="ja-JP"/>
        </w:rPr>
        <w:t>the kingdoms of oppression and the republics of killing.</w:t>
      </w:r>
      <w:r w:rsidR="00130616">
        <w:rPr>
          <w:lang w:eastAsia="ja-JP"/>
        </w:rPr>
        <w:t>’</w:t>
      </w:r>
    </w:p>
    <w:p w14:paraId="009DA531" w14:textId="77777777" w:rsidR="002B75CB" w:rsidRDefault="002B75CB" w:rsidP="00130616">
      <w:pPr>
        <w:widowControl w:val="0"/>
        <w:autoSpaceDE w:val="0"/>
        <w:autoSpaceDN w:val="0"/>
        <w:adjustRightInd w:val="0"/>
        <w:rPr>
          <w:lang w:eastAsia="ja-JP"/>
        </w:rPr>
      </w:pPr>
    </w:p>
    <w:p w14:paraId="3AD6F828" w14:textId="77777777" w:rsidR="002B75CB" w:rsidRDefault="002B75CB" w:rsidP="00130616">
      <w:pPr>
        <w:widowControl w:val="0"/>
        <w:autoSpaceDE w:val="0"/>
        <w:autoSpaceDN w:val="0"/>
        <w:adjustRightInd w:val="0"/>
        <w:rPr>
          <w:lang w:eastAsia="ja-JP"/>
        </w:rPr>
      </w:pPr>
    </w:p>
    <w:p w14:paraId="557D4AA3" w14:textId="77777777" w:rsidR="00197372" w:rsidRDefault="00197372" w:rsidP="00130616">
      <w:pPr>
        <w:widowControl w:val="0"/>
        <w:autoSpaceDE w:val="0"/>
        <w:autoSpaceDN w:val="0"/>
        <w:adjustRightInd w:val="0"/>
        <w:rPr>
          <w:lang w:eastAsia="ja-JP"/>
        </w:rPr>
      </w:pPr>
    </w:p>
    <w:p w14:paraId="42A52336" w14:textId="77777777" w:rsidR="00197372" w:rsidRDefault="00197372" w:rsidP="00130616">
      <w:pPr>
        <w:widowControl w:val="0"/>
        <w:autoSpaceDE w:val="0"/>
        <w:autoSpaceDN w:val="0"/>
        <w:adjustRightInd w:val="0"/>
        <w:rPr>
          <w:lang w:eastAsia="ja-JP"/>
        </w:rPr>
      </w:pPr>
    </w:p>
    <w:p w14:paraId="2AEDDBF7" w14:textId="654A6452" w:rsidR="001C48AB" w:rsidRDefault="009318D6" w:rsidP="00130616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b/>
          <w:noProof/>
        </w:rPr>
        <w:lastRenderedPageBreak/>
        <w:drawing>
          <wp:inline distT="0" distB="0" distL="0" distR="0" wp14:anchorId="71F793B9" wp14:editId="41EB1CAA">
            <wp:extent cx="4382413" cy="2619921"/>
            <wp:effectExtent l="0" t="0" r="1206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stEditionAda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413" cy="2619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1472A" w14:textId="578472CE" w:rsidR="002404BC" w:rsidRPr="002404BC" w:rsidRDefault="002404BC" w:rsidP="00130616">
      <w:pPr>
        <w:ind w:left="1440" w:firstLine="720"/>
        <w:rPr>
          <w:b/>
          <w:i/>
        </w:rPr>
      </w:pPr>
      <w:r>
        <w:rPr>
          <w:b/>
        </w:rPr>
        <w:t xml:space="preserve">Last edition of </w:t>
      </w:r>
      <w:r>
        <w:rPr>
          <w:b/>
          <w:i/>
        </w:rPr>
        <w:t>al-</w:t>
      </w:r>
      <w:proofErr w:type="spellStart"/>
      <w:r>
        <w:rPr>
          <w:b/>
          <w:i/>
        </w:rPr>
        <w:t>Adab</w:t>
      </w:r>
      <w:proofErr w:type="spellEnd"/>
    </w:p>
    <w:p w14:paraId="6B626BD2" w14:textId="39CF36AC" w:rsidR="002404BC" w:rsidRDefault="002404BC" w:rsidP="00130616">
      <w:pPr>
        <w:widowControl w:val="0"/>
        <w:autoSpaceDE w:val="0"/>
        <w:autoSpaceDN w:val="0"/>
        <w:adjustRightInd w:val="0"/>
        <w:rPr>
          <w:lang w:eastAsia="ja-JP"/>
        </w:rPr>
      </w:pPr>
    </w:p>
    <w:p w14:paraId="28BF3705" w14:textId="339B503D" w:rsidR="009318D6" w:rsidRDefault="00A527FF" w:rsidP="00130616">
      <w:pPr>
        <w:rPr>
          <w:b/>
        </w:rPr>
      </w:pPr>
      <w:hyperlink r:id="rId11" w:history="1">
        <w:r w:rsidR="009318D6" w:rsidRPr="009E4E34">
          <w:rPr>
            <w:rStyle w:val="Hyperlink"/>
            <w:b/>
          </w:rPr>
          <w:t>http://english.ahram.org.eg/NewsContentPrint/18/0/69453/Books/0/After--years,-AlAdaab-cultural-magazine-ceases-pub.aspx</w:t>
        </w:r>
      </w:hyperlink>
      <w:r w:rsidR="002404BC">
        <w:rPr>
          <w:rStyle w:val="Hyperlink"/>
          <w:b/>
        </w:rPr>
        <w:t xml:space="preserve"> (accessed 07/12/2015)</w:t>
      </w:r>
    </w:p>
    <w:p w14:paraId="4AAE897E" w14:textId="77777777" w:rsidR="009318D6" w:rsidRDefault="009318D6" w:rsidP="00130616">
      <w:pPr>
        <w:rPr>
          <w:b/>
        </w:rPr>
      </w:pPr>
    </w:p>
    <w:p w14:paraId="73B7745B" w14:textId="77777777" w:rsidR="009318D6" w:rsidRDefault="009318D6" w:rsidP="00130616">
      <w:pPr>
        <w:widowControl w:val="0"/>
        <w:autoSpaceDE w:val="0"/>
        <w:autoSpaceDN w:val="0"/>
        <w:adjustRightInd w:val="0"/>
        <w:rPr>
          <w:lang w:eastAsia="ja-JP"/>
        </w:rPr>
      </w:pPr>
    </w:p>
    <w:p w14:paraId="2E567D62" w14:textId="687EB3E2" w:rsidR="00FE6171" w:rsidRDefault="00FE6171" w:rsidP="00130616">
      <w:pPr>
        <w:widowControl w:val="0"/>
        <w:autoSpaceDE w:val="0"/>
        <w:autoSpaceDN w:val="0"/>
        <w:adjustRightInd w:val="0"/>
        <w:rPr>
          <w:lang w:eastAsia="ja-JP"/>
        </w:rPr>
      </w:pPr>
      <w:r w:rsidRPr="00CA151E">
        <w:rPr>
          <w:lang w:eastAsia="ja-JP"/>
        </w:rPr>
        <w:t>Bibliography</w:t>
      </w:r>
      <w:r w:rsidR="00CF45D2">
        <w:rPr>
          <w:lang w:eastAsia="ja-JP"/>
        </w:rPr>
        <w:t>:</w:t>
      </w:r>
    </w:p>
    <w:p w14:paraId="1E6374A6" w14:textId="77777777" w:rsidR="00CF45D2" w:rsidRPr="00CA151E" w:rsidRDefault="00CF45D2" w:rsidP="00130616">
      <w:pPr>
        <w:widowControl w:val="0"/>
        <w:autoSpaceDE w:val="0"/>
        <w:autoSpaceDN w:val="0"/>
        <w:adjustRightInd w:val="0"/>
        <w:rPr>
          <w:lang w:eastAsia="ja-JP"/>
        </w:rPr>
      </w:pPr>
    </w:p>
    <w:p w14:paraId="17ED0D32" w14:textId="57D43D8F" w:rsidR="0085798B" w:rsidRPr="00CA151E" w:rsidRDefault="0085798B" w:rsidP="00130616">
      <w:pPr>
        <w:widowControl w:val="0"/>
        <w:autoSpaceDE w:val="0"/>
        <w:autoSpaceDN w:val="0"/>
        <w:adjustRightInd w:val="0"/>
        <w:rPr>
          <w:lang w:eastAsia="ja-JP"/>
        </w:rPr>
      </w:pPr>
      <w:proofErr w:type="spellStart"/>
      <w:proofErr w:type="gramStart"/>
      <w:r w:rsidRPr="00CA151E">
        <w:rPr>
          <w:lang w:eastAsia="ja-JP"/>
        </w:rPr>
        <w:t>Badawi</w:t>
      </w:r>
      <w:proofErr w:type="spellEnd"/>
      <w:r>
        <w:rPr>
          <w:lang w:eastAsia="ja-JP"/>
        </w:rPr>
        <w:t xml:space="preserve">, </w:t>
      </w:r>
      <w:r w:rsidRPr="00CA151E">
        <w:rPr>
          <w:lang w:eastAsia="ja-JP"/>
        </w:rPr>
        <w:t>M. M.</w:t>
      </w:r>
      <w:proofErr w:type="gramEnd"/>
      <w:r w:rsidRPr="00CA151E">
        <w:rPr>
          <w:lang w:eastAsia="ja-JP"/>
        </w:rPr>
        <w:t xml:space="preserve"> </w:t>
      </w:r>
      <w:r w:rsidRPr="00CA151E">
        <w:rPr>
          <w:i/>
          <w:iCs/>
          <w:lang w:eastAsia="ja-JP"/>
        </w:rPr>
        <w:t xml:space="preserve">A short history of modern Arabic literature </w:t>
      </w:r>
      <w:r w:rsidRPr="00CA151E">
        <w:rPr>
          <w:lang w:eastAsia="ja-JP"/>
        </w:rPr>
        <w:t>(Oxford 1993), 16</w:t>
      </w:r>
    </w:p>
    <w:p w14:paraId="7C1FF0A1" w14:textId="77777777" w:rsidR="0085798B" w:rsidRPr="00CA151E" w:rsidRDefault="0085798B" w:rsidP="00130616">
      <w:pPr>
        <w:widowControl w:val="0"/>
        <w:autoSpaceDE w:val="0"/>
        <w:autoSpaceDN w:val="0"/>
        <w:adjustRightInd w:val="0"/>
        <w:rPr>
          <w:lang w:eastAsia="ja-JP"/>
        </w:rPr>
      </w:pPr>
      <w:r w:rsidRPr="00CA151E">
        <w:rPr>
          <w:lang w:eastAsia="ja-JP"/>
        </w:rPr>
        <w:t xml:space="preserve">Roger Allen, The mature Arabic novel outside Egypt, in M. M. </w:t>
      </w:r>
      <w:proofErr w:type="spellStart"/>
      <w:r w:rsidRPr="00CA151E">
        <w:rPr>
          <w:lang w:eastAsia="ja-JP"/>
        </w:rPr>
        <w:t>Badawi</w:t>
      </w:r>
      <w:proofErr w:type="spellEnd"/>
      <w:r w:rsidRPr="00CA151E">
        <w:rPr>
          <w:lang w:eastAsia="ja-JP"/>
        </w:rPr>
        <w:t xml:space="preserve"> (ed.), </w:t>
      </w:r>
      <w:r w:rsidRPr="00CA151E">
        <w:rPr>
          <w:i/>
          <w:iCs/>
          <w:lang w:eastAsia="ja-JP"/>
        </w:rPr>
        <w:t xml:space="preserve">Modern Arabic literature, CHAL </w:t>
      </w:r>
      <w:r w:rsidRPr="00CA151E">
        <w:rPr>
          <w:lang w:eastAsia="ja-JP"/>
        </w:rPr>
        <w:t>(1991), 205.</w:t>
      </w:r>
    </w:p>
    <w:p w14:paraId="54F6B791" w14:textId="77777777" w:rsidR="0085798B" w:rsidRDefault="0085798B" w:rsidP="00130616">
      <w:pPr>
        <w:widowControl w:val="0"/>
        <w:autoSpaceDE w:val="0"/>
        <w:autoSpaceDN w:val="0"/>
        <w:adjustRightInd w:val="0"/>
        <w:rPr>
          <w:lang w:eastAsia="ja-JP"/>
        </w:rPr>
      </w:pPr>
    </w:p>
    <w:p w14:paraId="308C324D" w14:textId="77777777" w:rsidR="0085798B" w:rsidRPr="0085798B" w:rsidRDefault="0085798B" w:rsidP="00130616">
      <w:pPr>
        <w:widowControl w:val="0"/>
        <w:autoSpaceDE w:val="0"/>
        <w:autoSpaceDN w:val="0"/>
        <w:adjustRightInd w:val="0"/>
        <w:rPr>
          <w:lang w:eastAsia="ja-JP"/>
        </w:rPr>
      </w:pPr>
      <w:proofErr w:type="spellStart"/>
      <w:r w:rsidRPr="00CA151E">
        <w:rPr>
          <w:lang w:eastAsia="ja-JP"/>
        </w:rPr>
        <w:t>Jayyusi</w:t>
      </w:r>
      <w:proofErr w:type="spellEnd"/>
      <w:r>
        <w:rPr>
          <w:lang w:eastAsia="ja-JP"/>
        </w:rPr>
        <w:t>,</w:t>
      </w:r>
      <w:r w:rsidRPr="00CA151E">
        <w:rPr>
          <w:lang w:eastAsia="ja-JP"/>
        </w:rPr>
        <w:t xml:space="preserve"> Salma </w:t>
      </w:r>
      <w:proofErr w:type="spellStart"/>
      <w:r w:rsidRPr="00CA151E">
        <w:rPr>
          <w:lang w:eastAsia="ja-JP"/>
        </w:rPr>
        <w:t>Khadra</w:t>
      </w:r>
      <w:proofErr w:type="spellEnd"/>
      <w:r>
        <w:rPr>
          <w:lang w:eastAsia="ja-JP"/>
        </w:rPr>
        <w:t>.</w:t>
      </w:r>
      <w:r w:rsidRPr="00CA151E">
        <w:rPr>
          <w:lang w:eastAsia="ja-JP"/>
        </w:rPr>
        <w:t xml:space="preserve"> </w:t>
      </w:r>
      <w:proofErr w:type="gramStart"/>
      <w:r w:rsidRPr="00CA151E">
        <w:rPr>
          <w:i/>
          <w:iCs/>
          <w:lang w:eastAsia="ja-JP"/>
        </w:rPr>
        <w:t xml:space="preserve">Trends and movements in modern Arabic poetry </w:t>
      </w:r>
      <w:r w:rsidRPr="00CA151E">
        <w:rPr>
          <w:lang w:eastAsia="ja-JP"/>
        </w:rPr>
        <w:t>(Leiden 1977), 2:601</w:t>
      </w:r>
      <w:r>
        <w:rPr>
          <w:lang w:eastAsia="ja-JP"/>
        </w:rPr>
        <w:t>.</w:t>
      </w:r>
      <w:proofErr w:type="gramEnd"/>
      <w:r>
        <w:rPr>
          <w:lang w:eastAsia="ja-JP"/>
        </w:rPr>
        <w:t xml:space="preserve"> (</w:t>
      </w:r>
      <w:r w:rsidRPr="00CA151E">
        <w:rPr>
          <w:lang w:eastAsia="ja-JP"/>
        </w:rPr>
        <w:t xml:space="preserve">On the role of </w:t>
      </w:r>
      <w:r w:rsidRPr="00CA151E">
        <w:rPr>
          <w:i/>
          <w:iCs/>
          <w:lang w:eastAsia="ja-JP"/>
        </w:rPr>
        <w:t>al-</w:t>
      </w:r>
      <w:proofErr w:type="spellStart"/>
      <w:r>
        <w:rPr>
          <w:i/>
          <w:iCs/>
          <w:lang w:eastAsia="ja-JP"/>
        </w:rPr>
        <w:t>A</w:t>
      </w:r>
      <w:r w:rsidRPr="00CA151E">
        <w:rPr>
          <w:i/>
          <w:iCs/>
          <w:lang w:eastAsia="ja-JP"/>
        </w:rPr>
        <w:t>dāb</w:t>
      </w:r>
      <w:proofErr w:type="spellEnd"/>
      <w:r>
        <w:rPr>
          <w:iCs/>
          <w:lang w:eastAsia="ja-JP"/>
        </w:rPr>
        <w:t>)</w:t>
      </w:r>
    </w:p>
    <w:p w14:paraId="0D728B1E" w14:textId="77777777" w:rsidR="0085798B" w:rsidRDefault="0085798B" w:rsidP="00130616">
      <w:pPr>
        <w:widowControl w:val="0"/>
        <w:autoSpaceDE w:val="0"/>
        <w:autoSpaceDN w:val="0"/>
        <w:adjustRightInd w:val="0"/>
        <w:rPr>
          <w:lang w:eastAsia="ja-JP"/>
        </w:rPr>
      </w:pPr>
    </w:p>
    <w:p w14:paraId="4714D3A5" w14:textId="36B3489C" w:rsidR="00FE6171" w:rsidRPr="00CA151E" w:rsidRDefault="0085798B" w:rsidP="00130616">
      <w:pPr>
        <w:widowControl w:val="0"/>
        <w:autoSpaceDE w:val="0"/>
        <w:autoSpaceDN w:val="0"/>
        <w:adjustRightInd w:val="0"/>
        <w:rPr>
          <w:lang w:eastAsia="ja-JP"/>
        </w:rPr>
      </w:pPr>
      <w:proofErr w:type="spellStart"/>
      <w:r w:rsidRPr="00CA151E">
        <w:rPr>
          <w:lang w:eastAsia="ja-JP"/>
        </w:rPr>
        <w:t>Klemm</w:t>
      </w:r>
      <w:proofErr w:type="spellEnd"/>
      <w:r>
        <w:rPr>
          <w:lang w:eastAsia="ja-JP"/>
        </w:rPr>
        <w:t>,</w:t>
      </w:r>
      <w:r w:rsidRPr="00CA151E">
        <w:rPr>
          <w:lang w:eastAsia="ja-JP"/>
        </w:rPr>
        <w:t xml:space="preserve"> </w:t>
      </w:r>
      <w:proofErr w:type="spellStart"/>
      <w:r w:rsidR="00FE6171" w:rsidRPr="00CA151E">
        <w:rPr>
          <w:lang w:eastAsia="ja-JP"/>
        </w:rPr>
        <w:t>Verena</w:t>
      </w:r>
      <w:proofErr w:type="spellEnd"/>
      <w:r>
        <w:rPr>
          <w:lang w:eastAsia="ja-JP"/>
        </w:rPr>
        <w:t>.</w:t>
      </w:r>
      <w:r w:rsidR="00FE6171" w:rsidRPr="00CA151E">
        <w:rPr>
          <w:lang w:eastAsia="ja-JP"/>
        </w:rPr>
        <w:t xml:space="preserve"> Different notions of commitment (</w:t>
      </w:r>
      <w:proofErr w:type="spellStart"/>
      <w:r w:rsidR="00FE6171" w:rsidRPr="00CA151E">
        <w:rPr>
          <w:i/>
          <w:iCs/>
          <w:lang w:eastAsia="ja-JP"/>
        </w:rPr>
        <w:t>iltizām</w:t>
      </w:r>
      <w:proofErr w:type="spellEnd"/>
      <w:r w:rsidR="00FE6171" w:rsidRPr="00CA151E">
        <w:rPr>
          <w:lang w:eastAsia="ja-JP"/>
        </w:rPr>
        <w:t>) and committed literature (</w:t>
      </w:r>
      <w:r w:rsidR="00FE6171" w:rsidRPr="00CA151E">
        <w:rPr>
          <w:i/>
          <w:iCs/>
          <w:lang w:eastAsia="ja-JP"/>
        </w:rPr>
        <w:t xml:space="preserve">al- </w:t>
      </w:r>
      <w:proofErr w:type="spellStart"/>
      <w:r w:rsidR="00FE6171" w:rsidRPr="00CA151E">
        <w:rPr>
          <w:i/>
          <w:iCs/>
          <w:lang w:eastAsia="ja-JP"/>
        </w:rPr>
        <w:t>adab</w:t>
      </w:r>
      <w:proofErr w:type="spellEnd"/>
      <w:r w:rsidR="00FE6171" w:rsidRPr="00CA151E">
        <w:rPr>
          <w:i/>
          <w:iCs/>
          <w:lang w:eastAsia="ja-JP"/>
        </w:rPr>
        <w:t xml:space="preserve"> al-</w:t>
      </w:r>
      <w:proofErr w:type="spellStart"/>
      <w:r w:rsidR="00FE6171" w:rsidRPr="00CA151E">
        <w:rPr>
          <w:i/>
          <w:iCs/>
          <w:lang w:eastAsia="ja-JP"/>
        </w:rPr>
        <w:t>multazim</w:t>
      </w:r>
      <w:proofErr w:type="spellEnd"/>
      <w:r w:rsidR="00FE6171" w:rsidRPr="00CA151E">
        <w:rPr>
          <w:lang w:eastAsia="ja-JP"/>
        </w:rPr>
        <w:t>) in the literary circles of the</w:t>
      </w:r>
      <w:r w:rsidR="00D51013">
        <w:rPr>
          <w:lang w:eastAsia="ja-JP"/>
        </w:rPr>
        <w:t xml:space="preserve"> </w:t>
      </w:r>
      <w:proofErr w:type="spellStart"/>
      <w:r w:rsidR="00FE6171" w:rsidRPr="00CA151E">
        <w:rPr>
          <w:lang w:eastAsia="ja-JP"/>
        </w:rPr>
        <w:t>Mashriq</w:t>
      </w:r>
      <w:proofErr w:type="spellEnd"/>
      <w:r w:rsidR="00FE6171" w:rsidRPr="00CA151E">
        <w:rPr>
          <w:lang w:eastAsia="ja-JP"/>
        </w:rPr>
        <w:t xml:space="preserve">, </w:t>
      </w:r>
      <w:r w:rsidR="00FE6171" w:rsidRPr="00CA151E">
        <w:rPr>
          <w:i/>
          <w:iCs/>
          <w:lang w:eastAsia="ja-JP"/>
        </w:rPr>
        <w:t xml:space="preserve">AMEL </w:t>
      </w:r>
      <w:r w:rsidR="00FE6171" w:rsidRPr="00CA151E">
        <w:rPr>
          <w:lang w:eastAsia="ja-JP"/>
        </w:rPr>
        <w:t>3/1 (2000), 51–62</w:t>
      </w:r>
    </w:p>
    <w:p w14:paraId="05083FE1" w14:textId="77777777" w:rsidR="00D51013" w:rsidRDefault="00D51013" w:rsidP="00130616">
      <w:pPr>
        <w:widowControl w:val="0"/>
        <w:autoSpaceDE w:val="0"/>
        <w:autoSpaceDN w:val="0"/>
        <w:adjustRightInd w:val="0"/>
        <w:rPr>
          <w:lang w:eastAsia="ja-JP"/>
        </w:rPr>
      </w:pPr>
    </w:p>
    <w:p w14:paraId="2A058676" w14:textId="1C141111" w:rsidR="00D51013" w:rsidRPr="00CA151E" w:rsidRDefault="00FE6171" w:rsidP="00130616">
      <w:pPr>
        <w:widowControl w:val="0"/>
        <w:autoSpaceDE w:val="0"/>
        <w:autoSpaceDN w:val="0"/>
        <w:adjustRightInd w:val="0"/>
        <w:rPr>
          <w:lang w:eastAsia="ja-JP"/>
        </w:rPr>
      </w:pPr>
      <w:proofErr w:type="spellStart"/>
      <w:r w:rsidRPr="00CA151E">
        <w:rPr>
          <w:lang w:eastAsia="ja-JP"/>
        </w:rPr>
        <w:t>Ruocco</w:t>
      </w:r>
      <w:proofErr w:type="spellEnd"/>
      <w:r w:rsidRPr="00CA151E">
        <w:rPr>
          <w:lang w:eastAsia="ja-JP"/>
        </w:rPr>
        <w:t xml:space="preserve">, Monica. </w:t>
      </w:r>
      <w:r w:rsidR="00130616">
        <w:rPr>
          <w:lang w:eastAsia="ja-JP"/>
        </w:rPr>
        <w:t>‘</w:t>
      </w:r>
      <w:proofErr w:type="gramStart"/>
      <w:r w:rsidRPr="00CA151E">
        <w:rPr>
          <w:lang w:eastAsia="ja-JP"/>
        </w:rPr>
        <w:t>al</w:t>
      </w:r>
      <w:proofErr w:type="gramEnd"/>
      <w:r w:rsidRPr="00CA151E">
        <w:rPr>
          <w:lang w:eastAsia="ja-JP"/>
        </w:rPr>
        <w:t>-</w:t>
      </w:r>
      <w:r w:rsidRPr="00CA151E">
        <w:rPr>
          <w:rFonts w:ascii="Microsoft Sans Serif" w:hAnsi="Microsoft Sans Serif" w:cs="Microsoft Sans Serif"/>
          <w:lang w:eastAsia="ja-JP"/>
        </w:rPr>
        <w:t> </w:t>
      </w:r>
      <w:proofErr w:type="spellStart"/>
      <w:r w:rsidR="00C70EEB">
        <w:rPr>
          <w:rFonts w:ascii="Microsoft Sans Serif" w:hAnsi="Microsoft Sans Serif" w:cs="Microsoft Sans Serif"/>
          <w:lang w:eastAsia="ja-JP"/>
        </w:rPr>
        <w:t>A</w:t>
      </w:r>
      <w:r w:rsidRPr="00CA151E">
        <w:rPr>
          <w:lang w:eastAsia="ja-JP"/>
        </w:rPr>
        <w:t>dāb</w:t>
      </w:r>
      <w:proofErr w:type="spellEnd"/>
      <w:r w:rsidRPr="00CA151E">
        <w:rPr>
          <w:lang w:eastAsia="ja-JP"/>
        </w:rPr>
        <w:t>.</w:t>
      </w:r>
      <w:r w:rsidR="00130616">
        <w:rPr>
          <w:lang w:eastAsia="ja-JP"/>
        </w:rPr>
        <w:t>’</w:t>
      </w:r>
      <w:r w:rsidRPr="00CA151E">
        <w:rPr>
          <w:lang w:eastAsia="ja-JP"/>
        </w:rPr>
        <w:t xml:space="preserve"> </w:t>
      </w:r>
      <w:proofErr w:type="spellStart"/>
      <w:proofErr w:type="gramStart"/>
      <w:r w:rsidRPr="00CA151E">
        <w:rPr>
          <w:lang w:eastAsia="ja-JP"/>
        </w:rPr>
        <w:t>Encyclopaedia</w:t>
      </w:r>
      <w:proofErr w:type="spellEnd"/>
      <w:r w:rsidRPr="00CA151E">
        <w:rPr>
          <w:lang w:eastAsia="ja-JP"/>
        </w:rPr>
        <w:t xml:space="preserve"> of Islam, THREE.</w:t>
      </w:r>
      <w:proofErr w:type="gramEnd"/>
      <w:r w:rsidRPr="00CA151E">
        <w:rPr>
          <w:lang w:eastAsia="ja-JP"/>
        </w:rPr>
        <w:t xml:space="preserve"> Edited by: Kate Fleet, Gudrun </w:t>
      </w:r>
      <w:proofErr w:type="spellStart"/>
      <w:r w:rsidRPr="00CA151E">
        <w:rPr>
          <w:lang w:eastAsia="ja-JP"/>
        </w:rPr>
        <w:t>Krämer</w:t>
      </w:r>
      <w:proofErr w:type="spellEnd"/>
      <w:r w:rsidRPr="00CA151E">
        <w:rPr>
          <w:lang w:eastAsia="ja-JP"/>
        </w:rPr>
        <w:t xml:space="preserve">, Denis </w:t>
      </w:r>
      <w:proofErr w:type="spellStart"/>
      <w:r w:rsidRPr="00CA151E">
        <w:rPr>
          <w:lang w:eastAsia="ja-JP"/>
        </w:rPr>
        <w:t>Matringe</w:t>
      </w:r>
      <w:proofErr w:type="spellEnd"/>
      <w:r w:rsidRPr="00CA151E">
        <w:rPr>
          <w:lang w:eastAsia="ja-JP"/>
        </w:rPr>
        <w:t xml:space="preserve">, John </w:t>
      </w:r>
      <w:proofErr w:type="spellStart"/>
      <w:r w:rsidRPr="00CA151E">
        <w:rPr>
          <w:lang w:eastAsia="ja-JP"/>
        </w:rPr>
        <w:t>Nawas</w:t>
      </w:r>
      <w:proofErr w:type="spellEnd"/>
      <w:r w:rsidRPr="00CA151E">
        <w:rPr>
          <w:lang w:eastAsia="ja-JP"/>
        </w:rPr>
        <w:t xml:space="preserve">, </w:t>
      </w:r>
      <w:proofErr w:type="gramStart"/>
      <w:r w:rsidRPr="00CA151E">
        <w:rPr>
          <w:lang w:eastAsia="ja-JP"/>
        </w:rPr>
        <w:t>Everett</w:t>
      </w:r>
      <w:proofErr w:type="gramEnd"/>
      <w:r w:rsidRPr="00CA151E">
        <w:rPr>
          <w:lang w:eastAsia="ja-JP"/>
        </w:rPr>
        <w:t xml:space="preserve"> </w:t>
      </w:r>
      <w:proofErr w:type="spellStart"/>
      <w:r w:rsidRPr="00CA151E">
        <w:rPr>
          <w:lang w:eastAsia="ja-JP"/>
        </w:rPr>
        <w:t>Rowson</w:t>
      </w:r>
      <w:proofErr w:type="spellEnd"/>
      <w:r w:rsidRPr="00CA151E">
        <w:rPr>
          <w:lang w:eastAsia="ja-JP"/>
        </w:rPr>
        <w:t xml:space="preserve">. </w:t>
      </w:r>
      <w:proofErr w:type="gramStart"/>
      <w:r w:rsidRPr="00CA151E">
        <w:rPr>
          <w:lang w:eastAsia="ja-JP"/>
        </w:rPr>
        <w:t>Brill Online, 2015.</w:t>
      </w:r>
      <w:proofErr w:type="gramEnd"/>
      <w:r w:rsidRPr="00CA151E">
        <w:rPr>
          <w:lang w:eastAsia="ja-JP"/>
        </w:rPr>
        <w:t xml:space="preserve"> </w:t>
      </w:r>
    </w:p>
    <w:p w14:paraId="310418A9" w14:textId="32B3DFB9" w:rsidR="00FE6171" w:rsidRDefault="00B64660" w:rsidP="00130616">
      <w:pPr>
        <w:rPr>
          <w:lang w:eastAsia="ja-JP"/>
        </w:rPr>
      </w:pPr>
      <w:r>
        <w:rPr>
          <w:lang w:eastAsia="ja-JP"/>
        </w:rPr>
        <w:t>16 May 2015</w:t>
      </w:r>
      <w:r w:rsidR="00130616">
        <w:rPr>
          <w:lang w:eastAsia="ja-JP"/>
        </w:rPr>
        <w:t xml:space="preserve"> </w:t>
      </w:r>
      <w:hyperlink r:id="rId12" w:history="1">
        <w:r w:rsidRPr="009E4E34">
          <w:rPr>
            <w:rStyle w:val="Hyperlink"/>
            <w:lang w:eastAsia="ja-JP"/>
          </w:rPr>
          <w:t>http://referenceworks.brillonline.com/entries/encyclopaedia-of-islam-3/al-adab-SIM_0061</w:t>
        </w:r>
      </w:hyperlink>
    </w:p>
    <w:p w14:paraId="499BCEF0" w14:textId="6DE18538" w:rsidR="006D4B7F" w:rsidRDefault="006D4B7F" w:rsidP="00130616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ja-JP"/>
        </w:rPr>
      </w:pPr>
    </w:p>
    <w:sectPr w:rsidR="006D4B7F" w:rsidSect="00D230AC">
      <w:footerReference w:type="even" r:id="rId13"/>
      <w:footerReference w:type="default" r:id="rId14"/>
      <w:pgSz w:w="12240" w:h="15840"/>
      <w:pgMar w:top="1440" w:right="1800" w:bottom="1440" w:left="1800" w:header="720" w:footer="720" w:gutter="0"/>
      <w:cols w:space="720"/>
      <w:titlePg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tephen Ross" w:date="2015-08-09T21:58:00Z" w:initials="SR">
    <w:p w14:paraId="53D12CCF" w14:textId="453B611A" w:rsidR="00130616" w:rsidRDefault="00130616">
      <w:pPr>
        <w:pStyle w:val="CommentText"/>
      </w:pPr>
      <w:r>
        <w:rPr>
          <w:rStyle w:val="CommentReference"/>
        </w:rPr>
        <w:annotationRef/>
      </w:r>
      <w:r>
        <w:t xml:space="preserve">Institutional </w:t>
      </w:r>
      <w:proofErr w:type="spellStart"/>
      <w:r>
        <w:t>affiliation</w:t>
      </w:r>
      <w:proofErr w:type="gramStart"/>
      <w:r>
        <w:t>?</w:t>
      </w:r>
      <w:r w:rsidR="00A527FF">
        <w:t>None</w:t>
      </w:r>
      <w:proofErr w:type="spellEnd"/>
      <w:proofErr w:type="gramEnd"/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4E96F9" w14:textId="77777777" w:rsidR="00E25CB9" w:rsidRDefault="00E25CB9" w:rsidP="00D230AC">
      <w:r>
        <w:separator/>
      </w:r>
    </w:p>
  </w:endnote>
  <w:endnote w:type="continuationSeparator" w:id="0">
    <w:p w14:paraId="22E5B578" w14:textId="77777777" w:rsidR="00E25CB9" w:rsidRDefault="00E25CB9" w:rsidP="00D230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auto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7AE457" w14:textId="77777777" w:rsidR="00CB1C1D" w:rsidRDefault="00CB1C1D" w:rsidP="0062775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9759721" w14:textId="6B015846" w:rsidR="00F8349A" w:rsidRDefault="00A527FF" w:rsidP="00D230AC">
    <w:pPr>
      <w:pStyle w:val="Footer"/>
      <w:ind w:right="360"/>
    </w:pPr>
    <w:sdt>
      <w:sdtPr>
        <w:id w:val="969400743"/>
        <w:placeholder>
          <w:docPart w:val="A704121203E5B84E850DFF74D883B4F7"/>
        </w:placeholder>
        <w:temporary/>
        <w:showingPlcHdr/>
      </w:sdtPr>
      <w:sdtEndPr/>
      <w:sdtContent>
        <w:r w:rsidR="00F8349A">
          <w:t>[Type text]</w:t>
        </w:r>
      </w:sdtContent>
    </w:sdt>
    <w:r w:rsidR="00F8349A">
      <w:ptab w:relativeTo="margin" w:alignment="center" w:leader="none"/>
    </w:r>
    <w:sdt>
      <w:sdtPr>
        <w:id w:val="969400748"/>
        <w:placeholder>
          <w:docPart w:val="F323359D34A1A84C9934C96F3A7E1854"/>
        </w:placeholder>
        <w:temporary/>
        <w:showingPlcHdr/>
      </w:sdtPr>
      <w:sdtEndPr/>
      <w:sdtContent>
        <w:r w:rsidR="00F8349A">
          <w:t>[Type text]</w:t>
        </w:r>
      </w:sdtContent>
    </w:sdt>
    <w:r w:rsidR="00F8349A">
      <w:ptab w:relativeTo="margin" w:alignment="right" w:leader="none"/>
    </w:r>
    <w:sdt>
      <w:sdtPr>
        <w:id w:val="969400753"/>
        <w:placeholder>
          <w:docPart w:val="D5D8D772DF8AB94C858ED4CB241D1246"/>
        </w:placeholder>
        <w:temporary/>
        <w:showingPlcHdr/>
      </w:sdtPr>
      <w:sdtEndPr/>
      <w:sdtContent>
        <w:r w:rsidR="00F8349A"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8F2996" w14:textId="091EB075" w:rsidR="00F8349A" w:rsidRPr="00561942" w:rsidRDefault="00F8349A" w:rsidP="00D230AC">
    <w:pPr>
      <w:pStyle w:val="Footer"/>
      <w:ind w:right="360"/>
      <w:rPr>
        <w:i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96F814" w14:textId="77777777" w:rsidR="00E25CB9" w:rsidRDefault="00E25CB9" w:rsidP="00D230AC">
      <w:r>
        <w:separator/>
      </w:r>
    </w:p>
  </w:footnote>
  <w:footnote w:type="continuationSeparator" w:id="0">
    <w:p w14:paraId="68162309" w14:textId="77777777" w:rsidR="00E25CB9" w:rsidRDefault="00E25CB9" w:rsidP="00D230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embedSystemFonts/>
  <w:proofState w:spelling="clean" w:grammar="clean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171"/>
    <w:rsid w:val="000A7B92"/>
    <w:rsid w:val="000E5B01"/>
    <w:rsid w:val="00130616"/>
    <w:rsid w:val="001767CE"/>
    <w:rsid w:val="00197372"/>
    <w:rsid w:val="001C48AB"/>
    <w:rsid w:val="001D2D7E"/>
    <w:rsid w:val="001F1391"/>
    <w:rsid w:val="001F23ED"/>
    <w:rsid w:val="001F54A1"/>
    <w:rsid w:val="002031D3"/>
    <w:rsid w:val="002404BC"/>
    <w:rsid w:val="00253A62"/>
    <w:rsid w:val="002B75CB"/>
    <w:rsid w:val="00351494"/>
    <w:rsid w:val="00374F36"/>
    <w:rsid w:val="003B23DC"/>
    <w:rsid w:val="00421D85"/>
    <w:rsid w:val="004E53C0"/>
    <w:rsid w:val="004F4A3A"/>
    <w:rsid w:val="00534EC2"/>
    <w:rsid w:val="00553709"/>
    <w:rsid w:val="00561942"/>
    <w:rsid w:val="00571ECB"/>
    <w:rsid w:val="00620A6C"/>
    <w:rsid w:val="0063428D"/>
    <w:rsid w:val="00660F22"/>
    <w:rsid w:val="00683E4C"/>
    <w:rsid w:val="0069090C"/>
    <w:rsid w:val="006D4B7F"/>
    <w:rsid w:val="00732B44"/>
    <w:rsid w:val="007726E2"/>
    <w:rsid w:val="00790372"/>
    <w:rsid w:val="00810C36"/>
    <w:rsid w:val="008128C9"/>
    <w:rsid w:val="00823ECF"/>
    <w:rsid w:val="00835FD4"/>
    <w:rsid w:val="0085798B"/>
    <w:rsid w:val="009318D6"/>
    <w:rsid w:val="00941E6E"/>
    <w:rsid w:val="009D2ED7"/>
    <w:rsid w:val="009F3E00"/>
    <w:rsid w:val="00A411EF"/>
    <w:rsid w:val="00A527FF"/>
    <w:rsid w:val="00AC5B3C"/>
    <w:rsid w:val="00AC67F7"/>
    <w:rsid w:val="00AF67D5"/>
    <w:rsid w:val="00B532B0"/>
    <w:rsid w:val="00B64660"/>
    <w:rsid w:val="00B70856"/>
    <w:rsid w:val="00C6221D"/>
    <w:rsid w:val="00C70EEB"/>
    <w:rsid w:val="00C8309D"/>
    <w:rsid w:val="00C926DA"/>
    <w:rsid w:val="00C95DFC"/>
    <w:rsid w:val="00CA0485"/>
    <w:rsid w:val="00CA151E"/>
    <w:rsid w:val="00CA397D"/>
    <w:rsid w:val="00CB1C1D"/>
    <w:rsid w:val="00CB349D"/>
    <w:rsid w:val="00CD61F4"/>
    <w:rsid w:val="00CE28C3"/>
    <w:rsid w:val="00CF45D2"/>
    <w:rsid w:val="00D20045"/>
    <w:rsid w:val="00D230AC"/>
    <w:rsid w:val="00D372A5"/>
    <w:rsid w:val="00D51013"/>
    <w:rsid w:val="00DC3A75"/>
    <w:rsid w:val="00DC4D81"/>
    <w:rsid w:val="00E25CB9"/>
    <w:rsid w:val="00E4067D"/>
    <w:rsid w:val="00E9084D"/>
    <w:rsid w:val="00F17A6A"/>
    <w:rsid w:val="00F7062C"/>
    <w:rsid w:val="00F8349A"/>
    <w:rsid w:val="00FE6171"/>
    <w:rsid w:val="00FF0154"/>
    <w:rsid w:val="00FF5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02E0C1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101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013"/>
    <w:rPr>
      <w:rFonts w:ascii="Lucida Grande" w:hAnsi="Lucida Grande" w:cs="Lucida Grande"/>
      <w:sz w:val="18"/>
      <w:szCs w:val="18"/>
      <w:lang w:eastAsia="en-US"/>
    </w:rPr>
  </w:style>
  <w:style w:type="character" w:styleId="Hyperlink">
    <w:name w:val="Hyperlink"/>
    <w:basedOn w:val="DefaultParagraphFont"/>
    <w:uiPriority w:val="99"/>
    <w:unhideWhenUsed/>
    <w:rsid w:val="00B6466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A0485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404BC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D230A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30AC"/>
    <w:rPr>
      <w:sz w:val="24"/>
      <w:szCs w:val="24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D230AC"/>
  </w:style>
  <w:style w:type="paragraph" w:styleId="Header">
    <w:name w:val="header"/>
    <w:basedOn w:val="Normal"/>
    <w:link w:val="HeaderChar"/>
    <w:uiPriority w:val="99"/>
    <w:unhideWhenUsed/>
    <w:rsid w:val="00D230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30AC"/>
    <w:rPr>
      <w:sz w:val="24"/>
      <w:szCs w:val="24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3061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061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0616"/>
    <w:rPr>
      <w:sz w:val="24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061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0616"/>
    <w:rPr>
      <w:b/>
      <w:bCs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101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013"/>
    <w:rPr>
      <w:rFonts w:ascii="Lucida Grande" w:hAnsi="Lucida Grande" w:cs="Lucida Grande"/>
      <w:sz w:val="18"/>
      <w:szCs w:val="18"/>
      <w:lang w:eastAsia="en-US"/>
    </w:rPr>
  </w:style>
  <w:style w:type="character" w:styleId="Hyperlink">
    <w:name w:val="Hyperlink"/>
    <w:basedOn w:val="DefaultParagraphFont"/>
    <w:uiPriority w:val="99"/>
    <w:unhideWhenUsed/>
    <w:rsid w:val="00B6466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A0485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404BC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D230A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30AC"/>
    <w:rPr>
      <w:sz w:val="24"/>
      <w:szCs w:val="24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D230AC"/>
  </w:style>
  <w:style w:type="paragraph" w:styleId="Header">
    <w:name w:val="header"/>
    <w:basedOn w:val="Normal"/>
    <w:link w:val="HeaderChar"/>
    <w:uiPriority w:val="99"/>
    <w:unhideWhenUsed/>
    <w:rsid w:val="00D230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30AC"/>
    <w:rPr>
      <w:sz w:val="24"/>
      <w:szCs w:val="24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3061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061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0616"/>
    <w:rPr>
      <w:sz w:val="24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061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0616"/>
    <w:rPr>
      <w:b/>
      <w:bCs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6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48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english.ahram.org.eg/NewsContentPrint/18/0/69453/Books/0/After--years,-AlAdaab-cultural-magazine-ceases-pub.aspx" TargetMode="External"/><Relationship Id="rId12" Type="http://schemas.openxmlformats.org/officeDocument/2006/relationships/hyperlink" Target="http://referenceworks.brillonline.com/entries/encyclopaedia-of-islam-3/al-adab-SIM_0061" TargetMode="Externa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glossaryDocument" Target="glossary/document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omments" Target="comments.xml"/><Relationship Id="rId8" Type="http://schemas.openxmlformats.org/officeDocument/2006/relationships/image" Target="media/image1.jpg"/><Relationship Id="rId9" Type="http://schemas.openxmlformats.org/officeDocument/2006/relationships/image" Target="media/image2.jpg"/><Relationship Id="rId10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704121203E5B84E850DFF74D883B4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1CD09D-C6B1-8944-8319-9D39A4D83C5F}"/>
      </w:docPartPr>
      <w:docPartBody>
        <w:p w:rsidR="00EE1897" w:rsidRDefault="00EE1897" w:rsidP="00EE1897">
          <w:pPr>
            <w:pStyle w:val="A704121203E5B84E850DFF74D883B4F7"/>
          </w:pPr>
          <w:r>
            <w:t>[Type text]</w:t>
          </w:r>
        </w:p>
      </w:docPartBody>
    </w:docPart>
    <w:docPart>
      <w:docPartPr>
        <w:name w:val="F323359D34A1A84C9934C96F3A7E18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267F6-A6C4-4142-8D8F-38B9F4FD065C}"/>
      </w:docPartPr>
      <w:docPartBody>
        <w:p w:rsidR="00EE1897" w:rsidRDefault="00EE1897" w:rsidP="00EE1897">
          <w:pPr>
            <w:pStyle w:val="F323359D34A1A84C9934C96F3A7E1854"/>
          </w:pPr>
          <w:r>
            <w:t>[Type text]</w:t>
          </w:r>
        </w:p>
      </w:docPartBody>
    </w:docPart>
    <w:docPart>
      <w:docPartPr>
        <w:name w:val="D5D8D772DF8AB94C858ED4CB241D12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B7BA76-3FE5-EA40-AD80-67EB1C402393}"/>
      </w:docPartPr>
      <w:docPartBody>
        <w:p w:rsidR="00EE1897" w:rsidRDefault="00EE1897" w:rsidP="00EE1897">
          <w:pPr>
            <w:pStyle w:val="D5D8D772DF8AB94C858ED4CB241D1246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auto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897"/>
    <w:rsid w:val="000254A1"/>
    <w:rsid w:val="006E0B9E"/>
    <w:rsid w:val="00EE1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D17756F9D0B3A49B5308C915FEA446E">
    <w:name w:val="7D17756F9D0B3A49B5308C915FEA446E"/>
    <w:rsid w:val="00EE1897"/>
  </w:style>
  <w:style w:type="paragraph" w:customStyle="1" w:styleId="0A5A56674AE82F41B7DDF2421B56D5C1">
    <w:name w:val="0A5A56674AE82F41B7DDF2421B56D5C1"/>
    <w:rsid w:val="00EE1897"/>
  </w:style>
  <w:style w:type="paragraph" w:customStyle="1" w:styleId="4A559380C0BD85419BEEC7030D718699">
    <w:name w:val="4A559380C0BD85419BEEC7030D718699"/>
    <w:rsid w:val="00EE1897"/>
  </w:style>
  <w:style w:type="paragraph" w:customStyle="1" w:styleId="D4A337A82A16EB47AE5A8802083B87D0">
    <w:name w:val="D4A337A82A16EB47AE5A8802083B87D0"/>
    <w:rsid w:val="00EE1897"/>
  </w:style>
  <w:style w:type="paragraph" w:customStyle="1" w:styleId="136FCB97E84DB041AFB1832BDD0E0482">
    <w:name w:val="136FCB97E84DB041AFB1832BDD0E0482"/>
    <w:rsid w:val="00EE1897"/>
  </w:style>
  <w:style w:type="paragraph" w:customStyle="1" w:styleId="F3E8CD27D858B74A9D229544EC2413A0">
    <w:name w:val="F3E8CD27D858B74A9D229544EC2413A0"/>
    <w:rsid w:val="00EE1897"/>
  </w:style>
  <w:style w:type="paragraph" w:customStyle="1" w:styleId="A704121203E5B84E850DFF74D883B4F7">
    <w:name w:val="A704121203E5B84E850DFF74D883B4F7"/>
    <w:rsid w:val="00EE1897"/>
  </w:style>
  <w:style w:type="paragraph" w:customStyle="1" w:styleId="F323359D34A1A84C9934C96F3A7E1854">
    <w:name w:val="F323359D34A1A84C9934C96F3A7E1854"/>
    <w:rsid w:val="00EE1897"/>
  </w:style>
  <w:style w:type="paragraph" w:customStyle="1" w:styleId="D5D8D772DF8AB94C858ED4CB241D1246">
    <w:name w:val="D5D8D772DF8AB94C858ED4CB241D1246"/>
    <w:rsid w:val="00EE1897"/>
  </w:style>
  <w:style w:type="paragraph" w:customStyle="1" w:styleId="24E3E921AE8A3D4190D2EB549FA9533C">
    <w:name w:val="24E3E921AE8A3D4190D2EB549FA9533C"/>
    <w:rsid w:val="00EE1897"/>
  </w:style>
  <w:style w:type="paragraph" w:customStyle="1" w:styleId="2E482C7C363CDB4AA471F3849EAAF7EE">
    <w:name w:val="2E482C7C363CDB4AA471F3849EAAF7EE"/>
    <w:rsid w:val="00EE1897"/>
  </w:style>
  <w:style w:type="paragraph" w:customStyle="1" w:styleId="E85FFD596969C949B84B354783EA8CF6">
    <w:name w:val="E85FFD596969C949B84B354783EA8CF6"/>
    <w:rsid w:val="00EE1897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D17756F9D0B3A49B5308C915FEA446E">
    <w:name w:val="7D17756F9D0B3A49B5308C915FEA446E"/>
    <w:rsid w:val="00EE1897"/>
  </w:style>
  <w:style w:type="paragraph" w:customStyle="1" w:styleId="0A5A56674AE82F41B7DDF2421B56D5C1">
    <w:name w:val="0A5A56674AE82F41B7DDF2421B56D5C1"/>
    <w:rsid w:val="00EE1897"/>
  </w:style>
  <w:style w:type="paragraph" w:customStyle="1" w:styleId="4A559380C0BD85419BEEC7030D718699">
    <w:name w:val="4A559380C0BD85419BEEC7030D718699"/>
    <w:rsid w:val="00EE1897"/>
  </w:style>
  <w:style w:type="paragraph" w:customStyle="1" w:styleId="D4A337A82A16EB47AE5A8802083B87D0">
    <w:name w:val="D4A337A82A16EB47AE5A8802083B87D0"/>
    <w:rsid w:val="00EE1897"/>
  </w:style>
  <w:style w:type="paragraph" w:customStyle="1" w:styleId="136FCB97E84DB041AFB1832BDD0E0482">
    <w:name w:val="136FCB97E84DB041AFB1832BDD0E0482"/>
    <w:rsid w:val="00EE1897"/>
  </w:style>
  <w:style w:type="paragraph" w:customStyle="1" w:styleId="F3E8CD27D858B74A9D229544EC2413A0">
    <w:name w:val="F3E8CD27D858B74A9D229544EC2413A0"/>
    <w:rsid w:val="00EE1897"/>
  </w:style>
  <w:style w:type="paragraph" w:customStyle="1" w:styleId="A704121203E5B84E850DFF74D883B4F7">
    <w:name w:val="A704121203E5B84E850DFF74D883B4F7"/>
    <w:rsid w:val="00EE1897"/>
  </w:style>
  <w:style w:type="paragraph" w:customStyle="1" w:styleId="F323359D34A1A84C9934C96F3A7E1854">
    <w:name w:val="F323359D34A1A84C9934C96F3A7E1854"/>
    <w:rsid w:val="00EE1897"/>
  </w:style>
  <w:style w:type="paragraph" w:customStyle="1" w:styleId="D5D8D772DF8AB94C858ED4CB241D1246">
    <w:name w:val="D5D8D772DF8AB94C858ED4CB241D1246"/>
    <w:rsid w:val="00EE1897"/>
  </w:style>
  <w:style w:type="paragraph" w:customStyle="1" w:styleId="24E3E921AE8A3D4190D2EB549FA9533C">
    <w:name w:val="24E3E921AE8A3D4190D2EB549FA9533C"/>
    <w:rsid w:val="00EE1897"/>
  </w:style>
  <w:style w:type="paragraph" w:customStyle="1" w:styleId="2E482C7C363CDB4AA471F3849EAAF7EE">
    <w:name w:val="2E482C7C363CDB4AA471F3849EAAF7EE"/>
    <w:rsid w:val="00EE1897"/>
  </w:style>
  <w:style w:type="paragraph" w:customStyle="1" w:styleId="E85FFD596969C949B84B354783EA8CF6">
    <w:name w:val="E85FFD596969C949B84B354783EA8CF6"/>
    <w:rsid w:val="00EE18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1094</Words>
  <Characters>6238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Luce</dc:creator>
  <cp:keywords/>
  <dc:description/>
  <cp:lastModifiedBy>Mark David Luce</cp:lastModifiedBy>
  <cp:revision>2</cp:revision>
  <cp:lastPrinted>2015-07-16T00:30:00Z</cp:lastPrinted>
  <dcterms:created xsi:type="dcterms:W3CDTF">2015-08-10T01:59:00Z</dcterms:created>
  <dcterms:modified xsi:type="dcterms:W3CDTF">2015-08-10T01:59:00Z</dcterms:modified>
</cp:coreProperties>
</file>