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B7" w:rsidRDefault="00BB61B7" w:rsidP="00EB59E6">
      <w:pPr>
        <w:rPr>
          <w:rFonts w:ascii="Times New Roman" w:hAnsi="Times New Roman" w:cs="Times New Roman"/>
          <w:sz w:val="24"/>
          <w:szCs w:val="24"/>
        </w:rPr>
      </w:pPr>
      <w:bookmarkStart w:id="0" w:name="_GoBack"/>
      <w:bookmarkEnd w:id="0"/>
    </w:p>
    <w:p w:rsidR="006D34B0" w:rsidRPr="006C354E" w:rsidRDefault="006D34B0" w:rsidP="00EB59E6">
      <w:pPr>
        <w:rPr>
          <w:rFonts w:ascii="Times New Roman" w:hAnsi="Times New Roman" w:cs="Times New Roman"/>
          <w:sz w:val="24"/>
          <w:szCs w:val="24"/>
        </w:rPr>
      </w:pPr>
    </w:p>
    <w:p w:rsidR="006D34B0" w:rsidRPr="009B75B4" w:rsidRDefault="00EA2084" w:rsidP="00EB59E6">
      <w:pPr>
        <w:rPr>
          <w:rFonts w:ascii="Times New Roman" w:hAnsi="Times New Roman" w:cs="Times New Roman"/>
          <w:b/>
          <w:bCs/>
          <w:color w:val="808080" w:themeColor="background1" w:themeShade="80"/>
          <w:sz w:val="24"/>
          <w:szCs w:val="24"/>
          <w:rPrChange w:id="1" w:author="doctor" w:date="2014-05-26T13:24:00Z">
            <w:rPr>
              <w:rFonts w:ascii="Times New Roman" w:hAnsi="Times New Roman" w:cs="Times New Roman"/>
              <w:b/>
              <w:bCs/>
              <w:sz w:val="24"/>
              <w:szCs w:val="24"/>
            </w:rPr>
          </w:rPrChange>
        </w:rPr>
      </w:pPr>
      <w:r w:rsidRPr="00EA2084">
        <w:rPr>
          <w:rFonts w:ascii="Times New Roman" w:hAnsi="Times New Roman" w:cs="Times New Roman"/>
          <w:b/>
          <w:bCs/>
          <w:color w:val="808080" w:themeColor="background1" w:themeShade="80"/>
          <w:sz w:val="24"/>
          <w:szCs w:val="24"/>
          <w:rPrChange w:id="2" w:author="doctor" w:date="2014-05-26T13:24:00Z">
            <w:rPr>
              <w:rFonts w:ascii="Times New Roman" w:hAnsi="Times New Roman" w:cs="Times New Roman"/>
              <w:b/>
              <w:bCs/>
              <w:sz w:val="24"/>
              <w:szCs w:val="24"/>
            </w:rPr>
          </w:rPrChange>
        </w:rPr>
        <w:t>Author: George Kyeyune</w:t>
      </w:r>
    </w:p>
    <w:p w:rsidR="00BB61B7" w:rsidRPr="00725252" w:rsidRDefault="00BB61B7" w:rsidP="00EB59E6">
      <w:pPr>
        <w:rPr>
          <w:rFonts w:ascii="Times New Roman" w:hAnsi="Times New Roman" w:cs="Times New Roman"/>
          <w:b/>
          <w:bCs/>
          <w:sz w:val="24"/>
          <w:szCs w:val="24"/>
        </w:rPr>
      </w:pPr>
      <w:r w:rsidRPr="00725252">
        <w:rPr>
          <w:rFonts w:ascii="Times New Roman" w:hAnsi="Times New Roman" w:cs="Times New Roman"/>
          <w:b/>
          <w:bCs/>
          <w:sz w:val="24"/>
          <w:szCs w:val="24"/>
        </w:rPr>
        <w:t>Sseru</w:t>
      </w:r>
      <w:r w:rsidR="00D74F74" w:rsidRPr="00725252">
        <w:rPr>
          <w:rFonts w:ascii="Times New Roman" w:hAnsi="Times New Roman" w:cs="Times New Roman"/>
          <w:b/>
          <w:bCs/>
          <w:sz w:val="24"/>
          <w:szCs w:val="24"/>
        </w:rPr>
        <w:t>n</w:t>
      </w:r>
      <w:r w:rsidRPr="00725252">
        <w:rPr>
          <w:rFonts w:ascii="Times New Roman" w:hAnsi="Times New Roman" w:cs="Times New Roman"/>
          <w:b/>
          <w:bCs/>
          <w:sz w:val="24"/>
          <w:szCs w:val="24"/>
        </w:rPr>
        <w:t>kuuma</w:t>
      </w:r>
      <w:r w:rsidR="00430AB1">
        <w:rPr>
          <w:rFonts w:ascii="Times New Roman" w:hAnsi="Times New Roman" w:cs="Times New Roman"/>
          <w:b/>
          <w:bCs/>
          <w:sz w:val="24"/>
          <w:szCs w:val="24"/>
        </w:rPr>
        <w:t>,</w:t>
      </w:r>
      <w:r w:rsidR="006D34B0" w:rsidRPr="00725252">
        <w:rPr>
          <w:rFonts w:ascii="Times New Roman" w:hAnsi="Times New Roman" w:cs="Times New Roman"/>
          <w:b/>
          <w:bCs/>
          <w:sz w:val="24"/>
          <w:szCs w:val="24"/>
        </w:rPr>
        <w:t xml:space="preserve"> Bruno</w:t>
      </w:r>
    </w:p>
    <w:p w:rsidR="009E03CF" w:rsidRDefault="00EB59E6" w:rsidP="009E03CF">
      <w:pPr>
        <w:autoSpaceDE w:val="0"/>
        <w:autoSpaceDN w:val="0"/>
        <w:adjustRightInd w:val="0"/>
        <w:spacing w:after="0" w:line="240" w:lineRule="auto"/>
        <w:rPr>
          <w:ins w:id="3" w:author="doctor" w:date="2014-05-26T13:33:00Z"/>
          <w:rFonts w:ascii="Times New Roman" w:hAnsi="Times New Roman" w:cs="Times New Roman"/>
          <w:sz w:val="24"/>
          <w:szCs w:val="24"/>
        </w:rPr>
      </w:pPr>
      <w:r w:rsidRPr="006C354E">
        <w:rPr>
          <w:rFonts w:ascii="Times New Roman" w:hAnsi="Times New Roman" w:cs="Times New Roman"/>
          <w:sz w:val="24"/>
          <w:szCs w:val="24"/>
        </w:rPr>
        <w:t>Bruno Sserunkuuma</w:t>
      </w:r>
      <w:r w:rsidR="00BB61B7" w:rsidRPr="006C354E">
        <w:rPr>
          <w:rFonts w:ascii="Times New Roman" w:hAnsi="Times New Roman" w:cs="Times New Roman"/>
          <w:sz w:val="24"/>
          <w:szCs w:val="24"/>
        </w:rPr>
        <w:t xml:space="preserve"> is one of the most prolific and innovative artists in Uganda today. </w:t>
      </w:r>
      <w:r w:rsidR="006C354E">
        <w:rPr>
          <w:rFonts w:ascii="Times New Roman" w:hAnsi="Times New Roman" w:cs="Times New Roman"/>
          <w:sz w:val="24"/>
          <w:szCs w:val="24"/>
        </w:rPr>
        <w:t>Born in 1964, h</w:t>
      </w:r>
      <w:r w:rsidR="0099352B">
        <w:rPr>
          <w:rFonts w:ascii="Times New Roman" w:hAnsi="Times New Roman" w:cs="Times New Roman"/>
          <w:sz w:val="24"/>
          <w:szCs w:val="24"/>
        </w:rPr>
        <w:t>is</w:t>
      </w:r>
      <w:r w:rsidRPr="006C354E">
        <w:rPr>
          <w:rFonts w:ascii="Times New Roman" w:hAnsi="Times New Roman" w:cs="Times New Roman"/>
          <w:sz w:val="24"/>
          <w:szCs w:val="24"/>
        </w:rPr>
        <w:t xml:space="preserve"> career started during the beginning of the recovery period after Uganda’s civil war and was shaped by personal initiatives to exp</w:t>
      </w:r>
      <w:r w:rsidR="00BB61B7" w:rsidRPr="006C354E">
        <w:rPr>
          <w:rFonts w:ascii="Times New Roman" w:hAnsi="Times New Roman" w:cs="Times New Roman"/>
          <w:sz w:val="24"/>
          <w:szCs w:val="24"/>
        </w:rPr>
        <w:t xml:space="preserve">lore local </w:t>
      </w:r>
      <w:r w:rsidR="006D34B0" w:rsidRPr="006C354E">
        <w:rPr>
          <w:rFonts w:ascii="Times New Roman" w:hAnsi="Times New Roman" w:cs="Times New Roman"/>
          <w:sz w:val="24"/>
          <w:szCs w:val="24"/>
        </w:rPr>
        <w:t xml:space="preserve">resources. </w:t>
      </w:r>
      <w:ins w:id="4" w:author="doctor" w:date="2014-05-26T13:34:00Z">
        <w:r w:rsidR="009E03CF">
          <w:rPr>
            <w:rFonts w:ascii="Times New Roman" w:hAnsi="Times New Roman" w:cs="Times New Roman"/>
            <w:sz w:val="24"/>
            <w:szCs w:val="24"/>
          </w:rPr>
          <w:t>Sserunkuuma noticed a gap between l</w:t>
        </w:r>
        <w:r w:rsidR="009E03CF" w:rsidRPr="006C354E">
          <w:rPr>
            <w:rFonts w:ascii="Times New Roman" w:hAnsi="Times New Roman" w:cs="Times New Roman"/>
            <w:sz w:val="24"/>
            <w:szCs w:val="24"/>
          </w:rPr>
          <w:t xml:space="preserve">ocal pottery and his </w:t>
        </w:r>
        <w:r w:rsidR="009E03CF">
          <w:rPr>
            <w:rFonts w:ascii="Times New Roman" w:hAnsi="Times New Roman" w:cs="Times New Roman"/>
            <w:sz w:val="24"/>
            <w:szCs w:val="24"/>
          </w:rPr>
          <w:t xml:space="preserve">own knowledge acquired from his </w:t>
        </w:r>
        <w:r w:rsidR="009E03CF" w:rsidRPr="006C354E">
          <w:rPr>
            <w:rFonts w:ascii="Times New Roman" w:hAnsi="Times New Roman" w:cs="Times New Roman"/>
            <w:sz w:val="24"/>
            <w:szCs w:val="24"/>
          </w:rPr>
          <w:t>university training</w:t>
        </w:r>
        <w:r w:rsidR="009E03CF">
          <w:rPr>
            <w:rFonts w:ascii="Times New Roman" w:hAnsi="Times New Roman" w:cs="Times New Roman"/>
            <w:sz w:val="24"/>
            <w:szCs w:val="24"/>
          </w:rPr>
          <w:t xml:space="preserve"> at Makerere Art School</w:t>
        </w:r>
        <w:r w:rsidR="009E03CF" w:rsidRPr="006C354E">
          <w:rPr>
            <w:rFonts w:ascii="Times New Roman" w:hAnsi="Times New Roman" w:cs="Times New Roman"/>
            <w:sz w:val="24"/>
            <w:szCs w:val="24"/>
          </w:rPr>
          <w:t xml:space="preserve">.  He pursued a </w:t>
        </w:r>
        <w:r w:rsidR="009E03CF">
          <w:rPr>
            <w:rFonts w:ascii="Times New Roman" w:hAnsi="Times New Roman" w:cs="Times New Roman"/>
            <w:sz w:val="24"/>
            <w:szCs w:val="24"/>
          </w:rPr>
          <w:t>M</w:t>
        </w:r>
        <w:r w:rsidR="009E03CF" w:rsidRPr="006C354E">
          <w:rPr>
            <w:rFonts w:ascii="Times New Roman" w:hAnsi="Times New Roman" w:cs="Times New Roman"/>
            <w:sz w:val="24"/>
            <w:szCs w:val="24"/>
          </w:rPr>
          <w:t>asters degree in Ceramics</w:t>
        </w:r>
        <w:r w:rsidR="009E03CF">
          <w:rPr>
            <w:rFonts w:ascii="Times New Roman" w:hAnsi="Times New Roman" w:cs="Times New Roman"/>
            <w:sz w:val="24"/>
            <w:szCs w:val="24"/>
          </w:rPr>
          <w:t>,</w:t>
        </w:r>
        <w:r w:rsidR="009E03CF" w:rsidRPr="006C354E">
          <w:rPr>
            <w:rFonts w:ascii="Times New Roman" w:hAnsi="Times New Roman" w:cs="Times New Roman"/>
            <w:sz w:val="24"/>
            <w:szCs w:val="24"/>
          </w:rPr>
          <w:t xml:space="preserve"> which he completed in 1991. </w:t>
        </w:r>
      </w:ins>
      <w:ins w:id="5" w:author="doctor" w:date="2014-05-26T13:22:00Z">
        <w:r w:rsidR="009B75B4">
          <w:rPr>
            <w:rFonts w:ascii="Times New Roman" w:hAnsi="Times New Roman" w:cs="Times New Roman"/>
            <w:sz w:val="24"/>
            <w:szCs w:val="24"/>
          </w:rPr>
          <w:t xml:space="preserve">Throughout his career, </w:t>
        </w:r>
        <w:r w:rsidR="009B75B4" w:rsidRPr="006C354E">
          <w:rPr>
            <w:rFonts w:ascii="Times New Roman" w:hAnsi="Times New Roman" w:cs="Times New Roman"/>
            <w:sz w:val="24"/>
            <w:szCs w:val="24"/>
          </w:rPr>
          <w:t>Sserunkuuma has investigated how local clays can be transformed into modern yet traditional pottery.</w:t>
        </w:r>
        <w:r w:rsidR="009B75B4">
          <w:rPr>
            <w:rFonts w:ascii="Times New Roman" w:hAnsi="Times New Roman" w:cs="Times New Roman"/>
            <w:sz w:val="24"/>
            <w:szCs w:val="24"/>
          </w:rPr>
          <w:t xml:space="preserve"> </w:t>
        </w:r>
      </w:ins>
      <w:ins w:id="6" w:author="doctor" w:date="2014-05-26T13:33:00Z">
        <w:r w:rsidR="009E03CF" w:rsidRPr="006C354E">
          <w:rPr>
            <w:rFonts w:ascii="Times New Roman" w:hAnsi="Times New Roman" w:cs="Times New Roman"/>
            <w:sz w:val="24"/>
            <w:szCs w:val="24"/>
          </w:rPr>
          <w:t>Local people cloaked in colorful patterned local fashions, crowd the</w:t>
        </w:r>
        <w:r w:rsidR="009E03CF">
          <w:rPr>
            <w:rFonts w:ascii="Times New Roman" w:hAnsi="Times New Roman" w:cs="Times New Roman"/>
            <w:sz w:val="24"/>
            <w:szCs w:val="24"/>
          </w:rPr>
          <w:t xml:space="preserve"> surfaces of  his</w:t>
        </w:r>
        <w:r w:rsidR="009E03CF" w:rsidRPr="006C354E">
          <w:rPr>
            <w:rFonts w:ascii="Times New Roman" w:hAnsi="Times New Roman" w:cs="Times New Roman"/>
            <w:sz w:val="24"/>
            <w:szCs w:val="24"/>
          </w:rPr>
          <w:t xml:space="preserve"> hand thrown pots, in moods of celebration and passion.  Biblical scenes are translated into African context making the images part of the community in which they are placed. </w:t>
        </w:r>
        <w:r w:rsidR="009E03CF">
          <w:rPr>
            <w:rFonts w:ascii="Times New Roman" w:hAnsi="Times New Roman" w:cs="Times New Roman"/>
            <w:sz w:val="24"/>
            <w:szCs w:val="24"/>
          </w:rPr>
          <w:t xml:space="preserve">Hima herdsmen </w:t>
        </w:r>
        <w:r w:rsidR="009E03CF" w:rsidRPr="006C354E">
          <w:rPr>
            <w:rFonts w:ascii="Times New Roman" w:hAnsi="Times New Roman" w:cs="Times New Roman"/>
            <w:sz w:val="24"/>
            <w:szCs w:val="24"/>
          </w:rPr>
          <w:t>with</w:t>
        </w:r>
        <w:r w:rsidR="009E03CF">
          <w:rPr>
            <w:rFonts w:ascii="Times New Roman" w:hAnsi="Times New Roman" w:cs="Times New Roman"/>
            <w:sz w:val="24"/>
            <w:szCs w:val="24"/>
          </w:rPr>
          <w:t xml:space="preserve"> their long horned cattle is</w:t>
        </w:r>
        <w:r w:rsidR="009E03CF" w:rsidRPr="006C354E">
          <w:rPr>
            <w:rFonts w:ascii="Times New Roman" w:hAnsi="Times New Roman" w:cs="Times New Roman"/>
            <w:sz w:val="24"/>
            <w:szCs w:val="24"/>
          </w:rPr>
          <w:t xml:space="preserve"> another recurrent subject in Sserunkuuma’s oeuvre.  On some of Sserunkuuma’s pots, he inco</w:t>
        </w:r>
        <w:r w:rsidR="009E03CF">
          <w:rPr>
            <w:rFonts w:ascii="Times New Roman" w:hAnsi="Times New Roman" w:cs="Times New Roman"/>
            <w:sz w:val="24"/>
            <w:szCs w:val="24"/>
          </w:rPr>
          <w:t>rporates figural motifs recognis</w:t>
        </w:r>
        <w:r w:rsidR="009E03CF" w:rsidRPr="006C354E">
          <w:rPr>
            <w:rFonts w:ascii="Times New Roman" w:hAnsi="Times New Roman" w:cs="Times New Roman"/>
            <w:sz w:val="24"/>
            <w:szCs w:val="24"/>
          </w:rPr>
          <w:t>ably derived from familiar Ganda material culture like mats, musical instruments and royal regalia. Sserunkuuma preserve</w:t>
        </w:r>
        <w:r w:rsidR="009E03CF">
          <w:rPr>
            <w:rFonts w:ascii="Times New Roman" w:hAnsi="Times New Roman" w:cs="Times New Roman"/>
            <w:sz w:val="24"/>
            <w:szCs w:val="24"/>
          </w:rPr>
          <w:t>s</w:t>
        </w:r>
        <w:r w:rsidR="009E03CF" w:rsidRPr="006C354E">
          <w:rPr>
            <w:rFonts w:ascii="Times New Roman" w:hAnsi="Times New Roman" w:cs="Times New Roman"/>
            <w:sz w:val="24"/>
            <w:szCs w:val="24"/>
          </w:rPr>
          <w:t xml:space="preserve"> some sense of form and texture of pottery while unhitching it from household and everyday usage. In his hands, the pot has become a new medium for a modern artist, released from the constraints of domestic tradition. </w:t>
        </w:r>
      </w:ins>
    </w:p>
    <w:p w:rsidR="006C354E" w:rsidRPr="006C354E" w:rsidDel="009E03CF" w:rsidRDefault="006D34B0" w:rsidP="006C354E">
      <w:pPr>
        <w:autoSpaceDE w:val="0"/>
        <w:autoSpaceDN w:val="0"/>
        <w:adjustRightInd w:val="0"/>
        <w:spacing w:after="0" w:line="240" w:lineRule="auto"/>
        <w:rPr>
          <w:del w:id="7" w:author="doctor" w:date="2014-05-26T13:33:00Z"/>
          <w:rFonts w:ascii="Times New Roman" w:hAnsi="Times New Roman" w:cs="Times New Roman"/>
          <w:sz w:val="24"/>
          <w:szCs w:val="24"/>
        </w:rPr>
      </w:pPr>
      <w:del w:id="8" w:author="doctor" w:date="2014-05-26T13:21:00Z">
        <w:r w:rsidRPr="006C354E" w:rsidDel="009B75B4">
          <w:rPr>
            <w:rFonts w:ascii="Times New Roman" w:hAnsi="Times New Roman" w:cs="Times New Roman"/>
            <w:sz w:val="24"/>
            <w:szCs w:val="24"/>
          </w:rPr>
          <w:delText>Sserunkuuma</w:delText>
        </w:r>
        <w:r w:rsidR="00BB61B7" w:rsidRPr="006C354E" w:rsidDel="009B75B4">
          <w:rPr>
            <w:rFonts w:ascii="Times New Roman" w:hAnsi="Times New Roman" w:cs="Times New Roman"/>
            <w:sz w:val="24"/>
            <w:szCs w:val="24"/>
          </w:rPr>
          <w:delText>’</w:delText>
        </w:r>
        <w:r w:rsidR="00EB59E6" w:rsidRPr="006C354E" w:rsidDel="009B75B4">
          <w:rPr>
            <w:rFonts w:ascii="Times New Roman" w:hAnsi="Times New Roman" w:cs="Times New Roman"/>
            <w:sz w:val="24"/>
            <w:szCs w:val="24"/>
          </w:rPr>
          <w:delText xml:space="preserve">s own history of how he became a ceramics artist is as eventful as his working process. </w:delText>
        </w:r>
        <w:r w:rsidR="0001572F" w:rsidRPr="006C354E" w:rsidDel="009B75B4">
          <w:rPr>
            <w:rFonts w:ascii="Times New Roman" w:hAnsi="Times New Roman" w:cs="Times New Roman"/>
            <w:sz w:val="24"/>
            <w:szCs w:val="24"/>
          </w:rPr>
          <w:delText xml:space="preserve">Unable to gain admission to </w:delText>
        </w:r>
      </w:del>
      <w:ins w:id="9" w:author="Erin Rice" w:date="2014-04-19T17:10:00Z">
        <w:del w:id="10" w:author="doctor" w:date="2014-05-26T13:21:00Z">
          <w:r w:rsidR="00D75330" w:rsidDel="009B75B4">
            <w:rPr>
              <w:rFonts w:ascii="Times New Roman" w:hAnsi="Times New Roman" w:cs="Times New Roman"/>
              <w:sz w:val="24"/>
              <w:szCs w:val="24"/>
            </w:rPr>
            <w:delText xml:space="preserve">the schools of </w:delText>
          </w:r>
        </w:del>
      </w:ins>
      <w:del w:id="11" w:author="doctor" w:date="2014-05-26T13:21:00Z">
        <w:r w:rsidR="0001572F" w:rsidRPr="006C354E" w:rsidDel="009B75B4">
          <w:rPr>
            <w:rFonts w:ascii="Times New Roman" w:hAnsi="Times New Roman" w:cs="Times New Roman"/>
            <w:sz w:val="24"/>
            <w:szCs w:val="24"/>
          </w:rPr>
          <w:delText>Medicine or Agriculture, his first and second choices</w:delText>
        </w:r>
      </w:del>
      <w:ins w:id="12" w:author="Erin Rice" w:date="2014-04-19T17:10:00Z">
        <w:del w:id="13" w:author="doctor" w:date="2014-05-26T13:21:00Z">
          <w:r w:rsidR="00D75330" w:rsidDel="009B75B4">
            <w:rPr>
              <w:rFonts w:ascii="Times New Roman" w:hAnsi="Times New Roman" w:cs="Times New Roman"/>
              <w:sz w:val="24"/>
              <w:szCs w:val="24"/>
            </w:rPr>
            <w:delText xml:space="preserve"> at the university</w:delText>
          </w:r>
        </w:del>
      </w:ins>
      <w:del w:id="14" w:author="doctor" w:date="2014-05-26T13:21:00Z">
        <w:r w:rsidR="0001572F" w:rsidRPr="006C354E" w:rsidDel="009B75B4">
          <w:rPr>
            <w:rFonts w:ascii="Times New Roman" w:hAnsi="Times New Roman" w:cs="Times New Roman"/>
            <w:sz w:val="24"/>
            <w:szCs w:val="24"/>
          </w:rPr>
          <w:delText>, he was admitted to Sciences, his third course choice. Displeased with Sciences, he changed to Fine Art, which was his fourth and final choice. Upon</w:delText>
        </w:r>
        <w:r w:rsidR="006C354E" w:rsidRPr="006C354E" w:rsidDel="009B75B4">
          <w:rPr>
            <w:rFonts w:ascii="Times New Roman" w:hAnsi="Times New Roman" w:cs="Times New Roman"/>
            <w:sz w:val="24"/>
            <w:szCs w:val="24"/>
          </w:rPr>
          <w:delText xml:space="preserve"> </w:delText>
        </w:r>
        <w:r w:rsidR="0001572F" w:rsidRPr="006C354E" w:rsidDel="009B75B4">
          <w:rPr>
            <w:rFonts w:ascii="Times New Roman" w:hAnsi="Times New Roman" w:cs="Times New Roman"/>
            <w:sz w:val="24"/>
            <w:szCs w:val="24"/>
          </w:rPr>
          <w:delText xml:space="preserve">joining the </w:delText>
        </w:r>
        <w:r w:rsidR="006C354E" w:rsidDel="009B75B4">
          <w:rPr>
            <w:rFonts w:ascii="Times New Roman" w:hAnsi="Times New Roman" w:cs="Times New Roman"/>
            <w:sz w:val="24"/>
            <w:szCs w:val="24"/>
          </w:rPr>
          <w:delText xml:space="preserve">Makerere </w:delText>
        </w:r>
        <w:r w:rsidR="0001572F" w:rsidRPr="006C354E" w:rsidDel="009B75B4">
          <w:rPr>
            <w:rFonts w:ascii="Times New Roman" w:hAnsi="Times New Roman" w:cs="Times New Roman"/>
            <w:sz w:val="24"/>
            <w:szCs w:val="24"/>
          </w:rPr>
          <w:delText>Art School, Sserunkuuma specialised in ceramics after</w:delText>
        </w:r>
        <w:r w:rsidR="006C354E" w:rsidRPr="006C354E" w:rsidDel="009B75B4">
          <w:rPr>
            <w:rFonts w:ascii="Times New Roman" w:hAnsi="Times New Roman" w:cs="Times New Roman"/>
            <w:sz w:val="24"/>
            <w:szCs w:val="24"/>
          </w:rPr>
          <w:delText xml:space="preserve"> an abortive project in graphic </w:delText>
        </w:r>
        <w:r w:rsidR="0001572F" w:rsidRPr="006C354E" w:rsidDel="009B75B4">
          <w:rPr>
            <w:rFonts w:ascii="Times New Roman" w:hAnsi="Times New Roman" w:cs="Times New Roman"/>
            <w:sz w:val="24"/>
            <w:szCs w:val="24"/>
          </w:rPr>
          <w:delText xml:space="preserve">design, which he had initially selected. </w:delText>
        </w:r>
      </w:del>
    </w:p>
    <w:p w:rsidR="006C354E" w:rsidRPr="006C354E" w:rsidDel="009B75B4" w:rsidRDefault="006C354E" w:rsidP="006C354E">
      <w:pPr>
        <w:autoSpaceDE w:val="0"/>
        <w:autoSpaceDN w:val="0"/>
        <w:adjustRightInd w:val="0"/>
        <w:spacing w:after="0" w:line="240" w:lineRule="auto"/>
        <w:rPr>
          <w:del w:id="15" w:author="doctor" w:date="2014-05-26T13:24:00Z"/>
          <w:rFonts w:ascii="Times New Roman" w:hAnsi="Times New Roman" w:cs="Times New Roman"/>
          <w:sz w:val="24"/>
          <w:szCs w:val="24"/>
        </w:rPr>
      </w:pPr>
    </w:p>
    <w:p w:rsidR="009B75B4" w:rsidRDefault="009B75B4" w:rsidP="00421DBB">
      <w:pPr>
        <w:autoSpaceDE w:val="0"/>
        <w:autoSpaceDN w:val="0"/>
        <w:adjustRightInd w:val="0"/>
        <w:spacing w:after="0" w:line="240" w:lineRule="auto"/>
        <w:rPr>
          <w:ins w:id="16" w:author="doctor" w:date="2014-05-26T13:23:00Z"/>
          <w:rFonts w:ascii="Times New Roman" w:hAnsi="Times New Roman" w:cs="Times New Roman"/>
          <w:sz w:val="24"/>
          <w:szCs w:val="24"/>
        </w:rPr>
      </w:pPr>
    </w:p>
    <w:p w:rsidR="0099352B" w:rsidRPr="009B75B4" w:rsidRDefault="009B75B4" w:rsidP="00421DBB">
      <w:pPr>
        <w:autoSpaceDE w:val="0"/>
        <w:autoSpaceDN w:val="0"/>
        <w:adjustRightInd w:val="0"/>
        <w:spacing w:after="0" w:line="240" w:lineRule="auto"/>
        <w:rPr>
          <w:rFonts w:ascii="Times New Roman" w:hAnsi="Times New Roman" w:cs="Times New Roman"/>
          <w:sz w:val="24"/>
          <w:szCs w:val="24"/>
        </w:rPr>
      </w:pPr>
      <w:ins w:id="17" w:author="doctor" w:date="2014-05-26T13:25:00Z">
        <w:r w:rsidRPr="006C354E">
          <w:rPr>
            <w:rFonts w:ascii="Times New Roman" w:hAnsi="Times New Roman" w:cs="Times New Roman"/>
            <w:sz w:val="24"/>
            <w:szCs w:val="24"/>
          </w:rPr>
          <w:t xml:space="preserve">Sserunkuuma’s own history of how he became a ceramics artist is as eventful as his working process. Unable to gain admission to </w:t>
        </w:r>
        <w:r>
          <w:rPr>
            <w:rFonts w:ascii="Times New Roman" w:hAnsi="Times New Roman" w:cs="Times New Roman"/>
            <w:sz w:val="24"/>
            <w:szCs w:val="24"/>
          </w:rPr>
          <w:t xml:space="preserve">the schools of </w:t>
        </w:r>
        <w:r w:rsidRPr="006C354E">
          <w:rPr>
            <w:rFonts w:ascii="Times New Roman" w:hAnsi="Times New Roman" w:cs="Times New Roman"/>
            <w:sz w:val="24"/>
            <w:szCs w:val="24"/>
          </w:rPr>
          <w:t>Medicine or Agriculture, his first and second choices</w:t>
        </w:r>
        <w:r>
          <w:rPr>
            <w:rFonts w:ascii="Times New Roman" w:hAnsi="Times New Roman" w:cs="Times New Roman"/>
            <w:sz w:val="24"/>
            <w:szCs w:val="24"/>
          </w:rPr>
          <w:t xml:space="preserve"> at the university</w:t>
        </w:r>
        <w:r w:rsidRPr="006C354E">
          <w:rPr>
            <w:rFonts w:ascii="Times New Roman" w:hAnsi="Times New Roman" w:cs="Times New Roman"/>
            <w:sz w:val="24"/>
            <w:szCs w:val="24"/>
          </w:rPr>
          <w:t xml:space="preserve">, he was admitted to Sciences, his third course choice. Displeased with Sciences, he changed to Fine Art, which was his fourth and final choice. Upon joining the </w:t>
        </w:r>
        <w:r>
          <w:rPr>
            <w:rFonts w:ascii="Times New Roman" w:hAnsi="Times New Roman" w:cs="Times New Roman"/>
            <w:sz w:val="24"/>
            <w:szCs w:val="24"/>
          </w:rPr>
          <w:t xml:space="preserve">Makerere </w:t>
        </w:r>
        <w:r w:rsidRPr="006C354E">
          <w:rPr>
            <w:rFonts w:ascii="Times New Roman" w:hAnsi="Times New Roman" w:cs="Times New Roman"/>
            <w:sz w:val="24"/>
            <w:szCs w:val="24"/>
          </w:rPr>
          <w:t>Art School, Sserunkuuma specialised in ceramics after an abortive project in graphic design, which he had initially selected.</w:t>
        </w:r>
      </w:ins>
      <w:ins w:id="18" w:author="doctor" w:date="2014-05-26T13:26:00Z">
        <w:r>
          <w:rPr>
            <w:rFonts w:ascii="Times New Roman" w:hAnsi="Times New Roman" w:cs="Times New Roman"/>
            <w:sz w:val="24"/>
            <w:szCs w:val="24"/>
          </w:rPr>
          <w:t xml:space="preserve">  Later </w:t>
        </w:r>
      </w:ins>
      <w:del w:id="19" w:author="doctor" w:date="2014-05-26T13:22:00Z">
        <w:r w:rsidR="0099352B" w:rsidDel="009B75B4">
          <w:rPr>
            <w:rFonts w:ascii="Times New Roman" w:hAnsi="Times New Roman" w:cs="Times New Roman"/>
            <w:sz w:val="24"/>
            <w:szCs w:val="24"/>
          </w:rPr>
          <w:delText xml:space="preserve">Throughout his career, </w:delText>
        </w:r>
        <w:r w:rsidR="006C354E" w:rsidRPr="006C354E" w:rsidDel="009B75B4">
          <w:rPr>
            <w:rFonts w:ascii="Times New Roman" w:hAnsi="Times New Roman" w:cs="Times New Roman"/>
            <w:sz w:val="24"/>
            <w:szCs w:val="24"/>
          </w:rPr>
          <w:delText xml:space="preserve">Sserunkuuma </w:delText>
        </w:r>
        <w:r w:rsidR="00EB59E6" w:rsidRPr="006C354E" w:rsidDel="009B75B4">
          <w:rPr>
            <w:rFonts w:ascii="Times New Roman" w:hAnsi="Times New Roman" w:cs="Times New Roman"/>
            <w:sz w:val="24"/>
            <w:szCs w:val="24"/>
          </w:rPr>
          <w:delText>has investigated how local clays can be transformed into modern yet traditional pottery.</w:delText>
        </w:r>
        <w:r w:rsidR="006C354E" w:rsidDel="009B75B4">
          <w:rPr>
            <w:rFonts w:ascii="Times New Roman" w:hAnsi="Times New Roman" w:cs="Times New Roman"/>
            <w:sz w:val="24"/>
            <w:szCs w:val="24"/>
          </w:rPr>
          <w:delText xml:space="preserve"> </w:delText>
        </w:r>
        <w:r w:rsidR="00EB59E6" w:rsidRPr="006C354E" w:rsidDel="009B75B4">
          <w:rPr>
            <w:rFonts w:ascii="Times New Roman" w:hAnsi="Times New Roman" w:cs="Times New Roman"/>
            <w:sz w:val="24"/>
            <w:szCs w:val="24"/>
          </w:rPr>
          <w:delText xml:space="preserve">He noticed a gap between local pottery and his own knowledge acquired from his university training.  He pursued a </w:delText>
        </w:r>
        <w:r w:rsidR="00430AB1" w:rsidDel="009B75B4">
          <w:rPr>
            <w:rFonts w:ascii="Times New Roman" w:hAnsi="Times New Roman" w:cs="Times New Roman"/>
            <w:sz w:val="24"/>
            <w:szCs w:val="24"/>
          </w:rPr>
          <w:delText>M</w:delText>
        </w:r>
        <w:r w:rsidR="00EB59E6" w:rsidRPr="006C354E" w:rsidDel="009B75B4">
          <w:rPr>
            <w:rFonts w:ascii="Times New Roman" w:hAnsi="Times New Roman" w:cs="Times New Roman"/>
            <w:sz w:val="24"/>
            <w:szCs w:val="24"/>
          </w:rPr>
          <w:delText>asters degree in Ceramics</w:delText>
        </w:r>
      </w:del>
      <w:ins w:id="20" w:author="Erin Rice" w:date="2014-03-18T11:12:00Z">
        <w:del w:id="21" w:author="doctor" w:date="2014-05-26T13:22:00Z">
          <w:r w:rsidR="00430AB1" w:rsidDel="009B75B4">
            <w:rPr>
              <w:rFonts w:ascii="Times New Roman" w:hAnsi="Times New Roman" w:cs="Times New Roman"/>
              <w:sz w:val="24"/>
              <w:szCs w:val="24"/>
            </w:rPr>
            <w:delText>,</w:delText>
          </w:r>
        </w:del>
      </w:ins>
      <w:del w:id="22" w:author="doctor" w:date="2014-05-26T13:22:00Z">
        <w:r w:rsidR="00EB59E6" w:rsidRPr="006C354E" w:rsidDel="009B75B4">
          <w:rPr>
            <w:rFonts w:ascii="Times New Roman" w:hAnsi="Times New Roman" w:cs="Times New Roman"/>
            <w:sz w:val="24"/>
            <w:szCs w:val="24"/>
          </w:rPr>
          <w:delText xml:space="preserve"> which he completed in 1991. </w:delText>
        </w:r>
      </w:del>
      <w:ins w:id="23" w:author="doctor" w:date="2014-05-26T13:22:00Z">
        <w:r>
          <w:rPr>
            <w:rFonts w:ascii="Times New Roman" w:hAnsi="Times New Roman" w:cs="Times New Roman"/>
            <w:sz w:val="24"/>
            <w:szCs w:val="24"/>
          </w:rPr>
          <w:t>Sserunkuuma’s</w:t>
        </w:r>
      </w:ins>
      <w:del w:id="24" w:author="doctor" w:date="2014-05-26T13:22:00Z">
        <w:r w:rsidR="00EB59E6" w:rsidRPr="006C354E" w:rsidDel="009B75B4">
          <w:rPr>
            <w:rFonts w:ascii="Times New Roman" w:hAnsi="Times New Roman" w:cs="Times New Roman"/>
            <w:sz w:val="24"/>
            <w:szCs w:val="24"/>
          </w:rPr>
          <w:delText>In his</w:delText>
        </w:r>
      </w:del>
      <w:r w:rsidR="00EB59E6" w:rsidRPr="006C354E">
        <w:rPr>
          <w:rFonts w:ascii="Times New Roman" w:hAnsi="Times New Roman" w:cs="Times New Roman"/>
          <w:sz w:val="24"/>
          <w:szCs w:val="24"/>
        </w:rPr>
        <w:t xml:space="preserve"> research</w:t>
      </w:r>
      <w:del w:id="25" w:author="doctor" w:date="2014-05-26T13:22:00Z">
        <w:r w:rsidR="00EB59E6" w:rsidRPr="006C354E" w:rsidDel="009B75B4">
          <w:rPr>
            <w:rFonts w:ascii="Times New Roman" w:hAnsi="Times New Roman" w:cs="Times New Roman"/>
            <w:sz w:val="24"/>
            <w:szCs w:val="24"/>
          </w:rPr>
          <w:delText xml:space="preserve"> he</w:delText>
        </w:r>
      </w:del>
      <w:r w:rsidR="00EB59E6" w:rsidRPr="006C354E">
        <w:rPr>
          <w:rFonts w:ascii="Times New Roman" w:hAnsi="Times New Roman" w:cs="Times New Roman"/>
          <w:sz w:val="24"/>
          <w:szCs w:val="24"/>
        </w:rPr>
        <w:t xml:space="preserve"> developed clay bodies that were suitable for a ceramist working in deprived conditions.</w:t>
      </w:r>
      <w:r w:rsidR="0099352B">
        <w:rPr>
          <w:rFonts w:ascii="Times New Roman" w:hAnsi="Times New Roman" w:cs="Times New Roman"/>
          <w:sz w:val="24"/>
          <w:szCs w:val="24"/>
        </w:rPr>
        <w:t xml:space="preserve"> </w:t>
      </w:r>
      <w:r w:rsidR="00EA2084" w:rsidRPr="00EA2084">
        <w:rPr>
          <w:rFonts w:ascii="Times New Roman" w:hAnsi="Times New Roman" w:cs="Times New Roman"/>
          <w:sz w:val="24"/>
          <w:szCs w:val="24"/>
          <w:rPrChange w:id="26" w:author="doctor" w:date="2014-05-26T13:26:00Z">
            <w:rPr>
              <w:rFonts w:ascii="Times New Roman" w:hAnsi="Times New Roman" w:cs="Times New Roman"/>
              <w:sz w:val="23"/>
              <w:szCs w:val="23"/>
            </w:rPr>
          </w:rPrChange>
        </w:rPr>
        <w:t xml:space="preserve">The investigations resulted in improved clay bodies. But there was more to it. For such clay bodies Sserunkuuma also developed suitable glazes, which he called ‘over glazes’ and ‘under glazes’. These reacted variously in different temperature ranges. </w:t>
      </w:r>
    </w:p>
    <w:p w:rsidR="0099352B" w:rsidRDefault="0099352B" w:rsidP="0099352B">
      <w:pPr>
        <w:autoSpaceDE w:val="0"/>
        <w:autoSpaceDN w:val="0"/>
        <w:adjustRightInd w:val="0"/>
        <w:spacing w:after="0" w:line="240" w:lineRule="auto"/>
        <w:rPr>
          <w:rFonts w:ascii="Times New Roman" w:hAnsi="Times New Roman" w:cs="Times New Roman"/>
          <w:sz w:val="13"/>
          <w:szCs w:val="13"/>
        </w:rPr>
      </w:pPr>
    </w:p>
    <w:p w:rsidR="00D672A4" w:rsidDel="009B75B4" w:rsidRDefault="0099352B" w:rsidP="00D672A4">
      <w:pPr>
        <w:numPr>
          <w:ins w:id="27" w:author="Erin Rice" w:date="2014-05-26T12:05:00Z"/>
        </w:numPr>
        <w:rPr>
          <w:ins w:id="28" w:author="Erin Rice" w:date="2014-05-26T12:05:00Z"/>
          <w:del w:id="29" w:author="doctor" w:date="2014-05-26T13:26:00Z"/>
          <w:rFonts w:ascii="Times New Roman" w:hAnsi="Times New Roman" w:cs="Times New Roman"/>
          <w:sz w:val="24"/>
          <w:szCs w:val="24"/>
        </w:rPr>
      </w:pPr>
      <w:r>
        <w:rPr>
          <w:rFonts w:ascii="Times New Roman" w:hAnsi="Times New Roman" w:cs="Times New Roman"/>
          <w:sz w:val="24"/>
          <w:szCs w:val="24"/>
        </w:rPr>
        <w:t>Beyond considering the pot</w:t>
      </w:r>
      <w:r w:rsidR="00EB59E6" w:rsidRPr="006C354E">
        <w:rPr>
          <w:rFonts w:ascii="Times New Roman" w:hAnsi="Times New Roman" w:cs="Times New Roman"/>
          <w:sz w:val="24"/>
          <w:szCs w:val="24"/>
        </w:rPr>
        <w:t xml:space="preserve"> for its utilitarian value,</w:t>
      </w:r>
      <w:r w:rsidR="003B37E9" w:rsidRPr="006C354E">
        <w:rPr>
          <w:rFonts w:ascii="Times New Roman" w:hAnsi="Times New Roman" w:cs="Times New Roman"/>
          <w:sz w:val="24"/>
          <w:szCs w:val="24"/>
        </w:rPr>
        <w:t xml:space="preserve"> S</w:t>
      </w:r>
      <w:ins w:id="30" w:author="Erin Rice" w:date="2014-04-19T17:11:00Z">
        <w:r w:rsidR="00D75330">
          <w:rPr>
            <w:rFonts w:ascii="Times New Roman" w:hAnsi="Times New Roman" w:cs="Times New Roman"/>
            <w:sz w:val="24"/>
            <w:szCs w:val="24"/>
          </w:rPr>
          <w:t>s</w:t>
        </w:r>
      </w:ins>
      <w:r w:rsidR="003B37E9" w:rsidRPr="006C354E">
        <w:rPr>
          <w:rFonts w:ascii="Times New Roman" w:hAnsi="Times New Roman" w:cs="Times New Roman"/>
          <w:sz w:val="24"/>
          <w:szCs w:val="24"/>
        </w:rPr>
        <w:t>erunkuuma</w:t>
      </w:r>
      <w:r w:rsidR="00483B94" w:rsidRPr="006C354E">
        <w:rPr>
          <w:rFonts w:ascii="Times New Roman" w:hAnsi="Times New Roman" w:cs="Times New Roman"/>
          <w:sz w:val="24"/>
          <w:szCs w:val="24"/>
        </w:rPr>
        <w:t xml:space="preserve"> </w:t>
      </w:r>
      <w:r w:rsidR="00EB59E6" w:rsidRPr="006C354E">
        <w:rPr>
          <w:rFonts w:ascii="Times New Roman" w:hAnsi="Times New Roman" w:cs="Times New Roman"/>
          <w:sz w:val="24"/>
          <w:szCs w:val="24"/>
        </w:rPr>
        <w:t>has treated the surfaces of his ceramic ware as canvases for painting</w:t>
      </w:r>
      <w:r w:rsidR="00BB17C8" w:rsidRPr="006C354E">
        <w:rPr>
          <w:rFonts w:ascii="Times New Roman" w:hAnsi="Times New Roman" w:cs="Times New Roman"/>
          <w:sz w:val="24"/>
          <w:szCs w:val="24"/>
        </w:rPr>
        <w:t>,</w:t>
      </w:r>
      <w:r w:rsidR="00EB59E6" w:rsidRPr="006C354E">
        <w:rPr>
          <w:rFonts w:ascii="Times New Roman" w:hAnsi="Times New Roman" w:cs="Times New Roman"/>
          <w:sz w:val="24"/>
          <w:szCs w:val="24"/>
        </w:rPr>
        <w:t xml:space="preserve"> expressing himself in a painterly form. However, the </w:t>
      </w:r>
      <w:r w:rsidR="003B37E9" w:rsidRPr="006C354E">
        <w:rPr>
          <w:rFonts w:ascii="Times New Roman" w:hAnsi="Times New Roman" w:cs="Times New Roman"/>
          <w:sz w:val="24"/>
          <w:szCs w:val="24"/>
        </w:rPr>
        <w:t>nature of his colors is</w:t>
      </w:r>
      <w:r w:rsidR="00EB59E6" w:rsidRPr="006C354E">
        <w:rPr>
          <w:rFonts w:ascii="Times New Roman" w:hAnsi="Times New Roman" w:cs="Times New Roman"/>
          <w:sz w:val="24"/>
          <w:szCs w:val="24"/>
        </w:rPr>
        <w:t xml:space="preserve"> such that they </w:t>
      </w:r>
      <w:del w:id="31" w:author="Erin Rice" w:date="2014-04-19T17:14:00Z">
        <w:r w:rsidR="00EB59E6" w:rsidRPr="006C354E" w:rsidDel="00D75330">
          <w:rPr>
            <w:rFonts w:ascii="Times New Roman" w:hAnsi="Times New Roman" w:cs="Times New Roman"/>
            <w:sz w:val="24"/>
            <w:szCs w:val="24"/>
          </w:rPr>
          <w:delText xml:space="preserve">cannot </w:delText>
        </w:r>
      </w:del>
      <w:ins w:id="32" w:author="Erin Rice" w:date="2014-04-19T17:14:00Z">
        <w:r w:rsidR="00D75330">
          <w:rPr>
            <w:rFonts w:ascii="Times New Roman" w:hAnsi="Times New Roman" w:cs="Times New Roman"/>
            <w:sz w:val="24"/>
            <w:szCs w:val="24"/>
          </w:rPr>
          <w:t xml:space="preserve">do </w:t>
        </w:r>
        <w:r w:rsidR="00D75330" w:rsidRPr="006C354E">
          <w:rPr>
            <w:rFonts w:ascii="Times New Roman" w:hAnsi="Times New Roman" w:cs="Times New Roman"/>
            <w:sz w:val="24"/>
            <w:szCs w:val="24"/>
          </w:rPr>
          <w:t xml:space="preserve">not </w:t>
        </w:r>
      </w:ins>
      <w:r w:rsidR="00EB59E6" w:rsidRPr="006C354E">
        <w:rPr>
          <w:rFonts w:ascii="Times New Roman" w:hAnsi="Times New Roman" w:cs="Times New Roman"/>
          <w:sz w:val="24"/>
          <w:szCs w:val="24"/>
        </w:rPr>
        <w:t>blend into each other. They can</w:t>
      </w:r>
      <w:del w:id="33" w:author="Erin Rice" w:date="2014-04-19T17:15:00Z">
        <w:r w:rsidR="00EB59E6" w:rsidRPr="006C354E" w:rsidDel="00D75330">
          <w:rPr>
            <w:rFonts w:ascii="Times New Roman" w:hAnsi="Times New Roman" w:cs="Times New Roman"/>
            <w:sz w:val="24"/>
            <w:szCs w:val="24"/>
          </w:rPr>
          <w:delText xml:space="preserve"> </w:delText>
        </w:r>
      </w:del>
      <w:ins w:id="34" w:author="Erin Rice" w:date="2014-04-19T17:15:00Z">
        <w:r w:rsidR="00D75330" w:rsidRPr="006C354E">
          <w:rPr>
            <w:rFonts w:ascii="Times New Roman" w:hAnsi="Times New Roman" w:cs="Times New Roman"/>
            <w:sz w:val="24"/>
            <w:szCs w:val="24"/>
          </w:rPr>
          <w:t xml:space="preserve"> </w:t>
        </w:r>
      </w:ins>
      <w:r w:rsidR="00EB59E6" w:rsidRPr="006C354E">
        <w:rPr>
          <w:rFonts w:ascii="Times New Roman" w:hAnsi="Times New Roman" w:cs="Times New Roman"/>
          <w:sz w:val="24"/>
          <w:szCs w:val="24"/>
        </w:rPr>
        <w:t xml:space="preserve">only be applied in flat layers. </w:t>
      </w:r>
      <w:r w:rsidR="00483B94" w:rsidRPr="006C354E">
        <w:rPr>
          <w:rFonts w:ascii="Times New Roman" w:hAnsi="Times New Roman" w:cs="Times New Roman"/>
          <w:sz w:val="24"/>
          <w:szCs w:val="24"/>
        </w:rPr>
        <w:t xml:space="preserve">Bruno </w:t>
      </w:r>
      <w:r w:rsidR="00EB59E6" w:rsidRPr="006C354E">
        <w:rPr>
          <w:rFonts w:ascii="Times New Roman" w:hAnsi="Times New Roman" w:cs="Times New Roman"/>
          <w:sz w:val="24"/>
          <w:szCs w:val="24"/>
        </w:rPr>
        <w:t xml:space="preserve">capitalizes on this decorative aspect </w:t>
      </w:r>
      <w:r w:rsidR="00BB17C8" w:rsidRPr="006C354E">
        <w:rPr>
          <w:rFonts w:ascii="Times New Roman" w:hAnsi="Times New Roman" w:cs="Times New Roman"/>
          <w:sz w:val="24"/>
          <w:szCs w:val="24"/>
        </w:rPr>
        <w:t xml:space="preserve">to create </w:t>
      </w:r>
      <w:r w:rsidR="00EB59E6" w:rsidRPr="006C354E">
        <w:rPr>
          <w:rFonts w:ascii="Times New Roman" w:hAnsi="Times New Roman" w:cs="Times New Roman"/>
          <w:sz w:val="24"/>
          <w:szCs w:val="24"/>
        </w:rPr>
        <w:t xml:space="preserve">an overall visual impact of color pattern rather than elaborate detailed compositions. </w:t>
      </w:r>
      <w:ins w:id="35" w:author="Erin Rice" w:date="2014-05-26T12:05:00Z">
        <w:r w:rsidR="00D672A4" w:rsidRPr="006C354E">
          <w:rPr>
            <w:rFonts w:ascii="Times New Roman" w:hAnsi="Times New Roman" w:cs="Times New Roman"/>
            <w:sz w:val="24"/>
            <w:szCs w:val="24"/>
          </w:rPr>
          <w:t xml:space="preserve"> </w:t>
        </w:r>
        <w:del w:id="36" w:author="doctor" w:date="2014-05-26T13:23:00Z">
          <w:r w:rsidR="00D672A4" w:rsidRPr="006C354E" w:rsidDel="009B75B4">
            <w:rPr>
              <w:rFonts w:ascii="Times New Roman" w:hAnsi="Times New Roman" w:cs="Times New Roman"/>
              <w:sz w:val="24"/>
              <w:szCs w:val="24"/>
            </w:rPr>
            <w:delText>Sserunkuuma preserve</w:delText>
          </w:r>
          <w:r w:rsidR="00D672A4" w:rsidDel="009B75B4">
            <w:rPr>
              <w:rFonts w:ascii="Times New Roman" w:hAnsi="Times New Roman" w:cs="Times New Roman"/>
              <w:sz w:val="24"/>
              <w:szCs w:val="24"/>
            </w:rPr>
            <w:delText>s</w:delText>
          </w:r>
          <w:r w:rsidR="00D672A4" w:rsidRPr="006C354E" w:rsidDel="009B75B4">
            <w:rPr>
              <w:rFonts w:ascii="Times New Roman" w:hAnsi="Times New Roman" w:cs="Times New Roman"/>
              <w:sz w:val="24"/>
              <w:szCs w:val="24"/>
            </w:rPr>
            <w:delText xml:space="preserve"> some sense of form and texture of pottery while unhitching it from household and everyday usage. In his hands, the pot has become a new medium for a modern artist, released from the constraints of domestic tradition. </w:delText>
          </w:r>
        </w:del>
      </w:ins>
    </w:p>
    <w:p w:rsidR="00D672A4" w:rsidRDefault="00D672A4" w:rsidP="006C08D1">
      <w:pPr>
        <w:numPr>
          <w:ins w:id="37" w:author="Unknown"/>
        </w:numPr>
        <w:rPr>
          <w:ins w:id="38" w:author="Erin Rice" w:date="2014-05-26T12:05:00Z"/>
          <w:rFonts w:ascii="Times New Roman" w:hAnsi="Times New Roman" w:cs="Times New Roman"/>
          <w:sz w:val="24"/>
          <w:szCs w:val="24"/>
        </w:rPr>
      </w:pPr>
    </w:p>
    <w:p w:rsidR="0037135B" w:rsidRPr="006C354E" w:rsidDel="00D672A4" w:rsidRDefault="00483B94" w:rsidP="006C08D1">
      <w:pPr>
        <w:numPr>
          <w:ins w:id="39" w:author="Erin Rice" w:date="2014-05-26T12:05:00Z"/>
        </w:numPr>
        <w:rPr>
          <w:del w:id="40" w:author="Erin Rice" w:date="2014-05-26T12:09:00Z"/>
          <w:rFonts w:ascii="Times New Roman" w:hAnsi="Times New Roman" w:cs="Times New Roman"/>
          <w:i/>
          <w:iCs/>
          <w:sz w:val="24"/>
          <w:szCs w:val="24"/>
        </w:rPr>
      </w:pPr>
      <w:del w:id="41" w:author="Erin Rice" w:date="2014-05-26T12:09:00Z">
        <w:r w:rsidRPr="006C354E" w:rsidDel="00D672A4">
          <w:rPr>
            <w:rFonts w:ascii="Times New Roman" w:hAnsi="Times New Roman" w:cs="Times New Roman"/>
            <w:sz w:val="24"/>
            <w:szCs w:val="24"/>
          </w:rPr>
          <w:delText>Engombe deco</w:delText>
        </w:r>
        <w:r w:rsidR="00EB59E6" w:rsidRPr="006C354E" w:rsidDel="00D672A4">
          <w:rPr>
            <w:rFonts w:ascii="Times New Roman" w:hAnsi="Times New Roman" w:cs="Times New Roman"/>
            <w:sz w:val="24"/>
            <w:szCs w:val="24"/>
          </w:rPr>
          <w:delText xml:space="preserve">ration is another </w:delText>
        </w:r>
        <w:r w:rsidR="00371DBC" w:rsidRPr="006C354E" w:rsidDel="00D672A4">
          <w:rPr>
            <w:rFonts w:ascii="Times New Roman" w:hAnsi="Times New Roman" w:cs="Times New Roman"/>
            <w:sz w:val="24"/>
            <w:szCs w:val="24"/>
          </w:rPr>
          <w:delText>of Sserukuuma</w:delText>
        </w:r>
        <w:r w:rsidRPr="006C354E" w:rsidDel="00D672A4">
          <w:rPr>
            <w:rFonts w:ascii="Times New Roman" w:hAnsi="Times New Roman" w:cs="Times New Roman"/>
            <w:sz w:val="24"/>
            <w:szCs w:val="24"/>
          </w:rPr>
          <w:delText>’s</w:delText>
        </w:r>
        <w:r w:rsidR="00EB59E6" w:rsidRPr="006C354E" w:rsidDel="00D672A4">
          <w:rPr>
            <w:rFonts w:ascii="Times New Roman" w:hAnsi="Times New Roman" w:cs="Times New Roman"/>
            <w:sz w:val="24"/>
            <w:szCs w:val="24"/>
          </w:rPr>
          <w:delText xml:space="preserve"> adaptations f</w:delText>
        </w:r>
        <w:r w:rsidRPr="006C354E" w:rsidDel="00D672A4">
          <w:rPr>
            <w:rFonts w:ascii="Times New Roman" w:hAnsi="Times New Roman" w:cs="Times New Roman"/>
            <w:sz w:val="24"/>
            <w:szCs w:val="24"/>
          </w:rPr>
          <w:delText>rom local</w:delText>
        </w:r>
        <w:r w:rsidR="008417FA" w:rsidRPr="006C354E" w:rsidDel="00D672A4">
          <w:rPr>
            <w:rFonts w:ascii="Times New Roman" w:hAnsi="Times New Roman" w:cs="Times New Roman"/>
            <w:sz w:val="24"/>
            <w:szCs w:val="24"/>
          </w:rPr>
          <w:delText xml:space="preserve"> pottery. C</w:delText>
        </w:r>
        <w:r w:rsidR="00EB59E6" w:rsidRPr="006C354E" w:rsidDel="00D672A4">
          <w:rPr>
            <w:rFonts w:ascii="Times New Roman" w:hAnsi="Times New Roman" w:cs="Times New Roman"/>
            <w:sz w:val="24"/>
            <w:szCs w:val="24"/>
          </w:rPr>
          <w:delText xml:space="preserve">olor slips </w:delText>
        </w:r>
        <w:r w:rsidRPr="006C354E" w:rsidDel="00D672A4">
          <w:rPr>
            <w:rFonts w:ascii="Times New Roman" w:hAnsi="Times New Roman" w:cs="Times New Roman"/>
            <w:sz w:val="24"/>
            <w:szCs w:val="24"/>
          </w:rPr>
          <w:delText xml:space="preserve">are </w:delText>
        </w:r>
        <w:r w:rsidR="00EB59E6" w:rsidRPr="006C354E" w:rsidDel="00D672A4">
          <w:rPr>
            <w:rFonts w:ascii="Times New Roman" w:hAnsi="Times New Roman" w:cs="Times New Roman"/>
            <w:sz w:val="24"/>
            <w:szCs w:val="24"/>
          </w:rPr>
          <w:delText>applied on white background in parts</w:delText>
        </w:r>
        <w:r w:rsidRPr="006C354E" w:rsidDel="00D672A4">
          <w:rPr>
            <w:rFonts w:ascii="Times New Roman" w:hAnsi="Times New Roman" w:cs="Times New Roman"/>
            <w:sz w:val="24"/>
            <w:szCs w:val="24"/>
          </w:rPr>
          <w:delText xml:space="preserve">. Over this surface, </w:delText>
        </w:r>
        <w:r w:rsidR="008417FA" w:rsidRPr="006C354E" w:rsidDel="00D672A4">
          <w:rPr>
            <w:rFonts w:ascii="Times New Roman" w:hAnsi="Times New Roman" w:cs="Times New Roman"/>
            <w:sz w:val="24"/>
            <w:szCs w:val="24"/>
          </w:rPr>
          <w:delText>Sserunkuuma</w:delText>
        </w:r>
        <w:r w:rsidR="00EB59E6" w:rsidRPr="006C354E" w:rsidDel="00D672A4">
          <w:rPr>
            <w:rFonts w:ascii="Times New Roman" w:hAnsi="Times New Roman" w:cs="Times New Roman"/>
            <w:sz w:val="24"/>
            <w:szCs w:val="24"/>
          </w:rPr>
          <w:delText xml:space="preserve"> scratches out</w:delText>
        </w:r>
        <w:r w:rsidR="0037135B" w:rsidRPr="006C354E" w:rsidDel="00D672A4">
          <w:rPr>
            <w:rFonts w:ascii="Times New Roman" w:hAnsi="Times New Roman" w:cs="Times New Roman"/>
            <w:sz w:val="24"/>
            <w:szCs w:val="24"/>
          </w:rPr>
          <w:delText xml:space="preserve"> figural motifs,</w:delText>
        </w:r>
        <w:r w:rsidR="00EB59E6" w:rsidRPr="006C354E" w:rsidDel="00D672A4">
          <w:rPr>
            <w:rFonts w:ascii="Times New Roman" w:hAnsi="Times New Roman" w:cs="Times New Roman"/>
            <w:sz w:val="24"/>
            <w:szCs w:val="24"/>
          </w:rPr>
          <w:delText xml:space="preserve"> a technique he call</w:delText>
        </w:r>
        <w:r w:rsidRPr="006C354E" w:rsidDel="00D672A4">
          <w:rPr>
            <w:rFonts w:ascii="Times New Roman" w:hAnsi="Times New Roman" w:cs="Times New Roman"/>
            <w:sz w:val="24"/>
            <w:szCs w:val="24"/>
          </w:rPr>
          <w:delText>s</w:delText>
        </w:r>
        <w:r w:rsidR="00EB59E6" w:rsidRPr="006C354E" w:rsidDel="00D672A4">
          <w:rPr>
            <w:rFonts w:ascii="Times New Roman" w:hAnsi="Times New Roman" w:cs="Times New Roman"/>
            <w:sz w:val="24"/>
            <w:szCs w:val="24"/>
          </w:rPr>
          <w:delText xml:space="preserve"> </w:delText>
        </w:r>
        <w:r w:rsidR="006C08D1" w:rsidRPr="006C354E" w:rsidDel="00D672A4">
          <w:rPr>
            <w:rFonts w:ascii="Times New Roman" w:hAnsi="Times New Roman" w:cs="Times New Roman"/>
            <w:i/>
            <w:iCs/>
            <w:sz w:val="24"/>
            <w:szCs w:val="24"/>
          </w:rPr>
          <w:delText>graffito</w:delText>
        </w:r>
        <w:r w:rsidR="00EB59E6" w:rsidRPr="006C354E" w:rsidDel="00D672A4">
          <w:rPr>
            <w:rFonts w:ascii="Times New Roman" w:hAnsi="Times New Roman" w:cs="Times New Roman"/>
            <w:i/>
            <w:iCs/>
            <w:sz w:val="24"/>
            <w:szCs w:val="24"/>
          </w:rPr>
          <w:delText xml:space="preserve">. </w:delText>
        </w:r>
      </w:del>
    </w:p>
    <w:p w:rsidR="00D672A4" w:rsidRPr="006C354E" w:rsidRDefault="00EB59E6" w:rsidP="00D672A4">
      <w:pPr>
        <w:numPr>
          <w:ins w:id="42" w:author="Erin Rice" w:date="2014-05-26T12:09:00Z"/>
        </w:numPr>
        <w:rPr>
          <w:ins w:id="43" w:author="Erin Rice" w:date="2014-05-26T12:09:00Z"/>
          <w:rFonts w:ascii="Times New Roman" w:hAnsi="Times New Roman" w:cs="Times New Roman"/>
          <w:i/>
          <w:iCs/>
          <w:sz w:val="24"/>
          <w:szCs w:val="24"/>
        </w:rPr>
      </w:pPr>
      <w:r w:rsidRPr="006C354E">
        <w:rPr>
          <w:rFonts w:ascii="Times New Roman" w:hAnsi="Times New Roman" w:cs="Times New Roman"/>
          <w:sz w:val="24"/>
          <w:szCs w:val="24"/>
        </w:rPr>
        <w:t xml:space="preserve">Depending on where they </w:t>
      </w:r>
      <w:del w:id="44" w:author="Erin Rice" w:date="2014-03-18T11:15:00Z">
        <w:r w:rsidRPr="006C354E" w:rsidDel="00430AB1">
          <w:rPr>
            <w:rFonts w:ascii="Times New Roman" w:hAnsi="Times New Roman" w:cs="Times New Roman"/>
            <w:sz w:val="24"/>
            <w:szCs w:val="24"/>
          </w:rPr>
          <w:delText>may be located</w:delText>
        </w:r>
      </w:del>
      <w:ins w:id="45" w:author="Erin Rice" w:date="2014-03-18T11:15:00Z">
        <w:r w:rsidR="00430AB1">
          <w:rPr>
            <w:rFonts w:ascii="Times New Roman" w:hAnsi="Times New Roman" w:cs="Times New Roman"/>
            <w:sz w:val="24"/>
            <w:szCs w:val="24"/>
          </w:rPr>
          <w:t>are sourced</w:t>
        </w:r>
      </w:ins>
      <w:r w:rsidRPr="006C354E">
        <w:rPr>
          <w:rFonts w:ascii="Times New Roman" w:hAnsi="Times New Roman" w:cs="Times New Roman"/>
          <w:sz w:val="24"/>
          <w:szCs w:val="24"/>
        </w:rPr>
        <w:t>, colors and textures in Uganda clay vary con</w:t>
      </w:r>
      <w:r w:rsidR="00371DBC" w:rsidRPr="006C354E">
        <w:rPr>
          <w:rFonts w:ascii="Times New Roman" w:hAnsi="Times New Roman" w:cs="Times New Roman"/>
          <w:sz w:val="24"/>
          <w:szCs w:val="24"/>
        </w:rPr>
        <w:t>siderably and they provide Sserunkuuma</w:t>
      </w:r>
      <w:r w:rsidRPr="006C354E">
        <w:rPr>
          <w:rFonts w:ascii="Times New Roman" w:hAnsi="Times New Roman" w:cs="Times New Roman"/>
          <w:sz w:val="24"/>
          <w:szCs w:val="24"/>
        </w:rPr>
        <w:t xml:space="preserve"> with the opportunity for a wide range of selection</w:t>
      </w:r>
      <w:r w:rsidR="00EA2084">
        <w:rPr>
          <w:rFonts w:ascii="Times New Roman" w:hAnsi="Times New Roman" w:cs="Times New Roman"/>
          <w:sz w:val="24"/>
          <w:szCs w:val="24"/>
        </w:rPr>
        <w:t xml:space="preserve">. </w:t>
      </w:r>
      <w:r w:rsidR="00EA2084" w:rsidRPr="00EA2084">
        <w:rPr>
          <w:rFonts w:ascii="Times New Roman" w:hAnsi="Times New Roman" w:cs="Times New Roman"/>
          <w:sz w:val="24"/>
          <w:szCs w:val="24"/>
          <w:rPrChange w:id="46" w:author="doctor" w:date="2014-05-26T13:27:00Z">
            <w:rPr>
              <w:rFonts w:ascii="Times New Roman" w:hAnsi="Times New Roman" w:cs="Times New Roman"/>
              <w:sz w:val="23"/>
              <w:szCs w:val="23"/>
            </w:rPr>
          </w:rPrChange>
        </w:rPr>
        <w:t>In the case of decorative colours, Sserunkuuma experimented with earth colours he obtained from slips (liquid clays) together with imported oxides. To this assortment, he has added anthill soil. With</w:t>
      </w:r>
      <w:del w:id="47" w:author="Erin Rice" w:date="2014-03-18T11:18:00Z">
        <w:r w:rsidR="00EA2084" w:rsidRPr="00EA2084">
          <w:rPr>
            <w:rFonts w:ascii="Times New Roman" w:hAnsi="Times New Roman" w:cs="Times New Roman"/>
            <w:sz w:val="24"/>
            <w:szCs w:val="24"/>
            <w:rPrChange w:id="48" w:author="doctor" w:date="2014-05-26T13:27:00Z">
              <w:rPr>
                <w:rFonts w:ascii="Times New Roman" w:hAnsi="Times New Roman" w:cs="Times New Roman"/>
                <w:sz w:val="23"/>
                <w:szCs w:val="23"/>
              </w:rPr>
            </w:rPrChange>
          </w:rPr>
          <w:delText xml:space="preserve"> all</w:delText>
        </w:r>
      </w:del>
      <w:r w:rsidR="00EA2084" w:rsidRPr="00EA2084">
        <w:rPr>
          <w:rFonts w:ascii="Times New Roman" w:hAnsi="Times New Roman" w:cs="Times New Roman"/>
          <w:sz w:val="24"/>
          <w:szCs w:val="24"/>
          <w:rPrChange w:id="49" w:author="doctor" w:date="2014-05-26T13:27:00Z">
            <w:rPr>
              <w:rFonts w:ascii="Times New Roman" w:hAnsi="Times New Roman" w:cs="Times New Roman"/>
              <w:sz w:val="23"/>
              <w:szCs w:val="23"/>
            </w:rPr>
          </w:rPrChange>
        </w:rPr>
        <w:t xml:space="preserve"> these </w:t>
      </w:r>
      <w:ins w:id="50" w:author="Erin Rice" w:date="2014-03-18T11:18:00Z">
        <w:r w:rsidR="00EA2084" w:rsidRPr="00EA2084">
          <w:rPr>
            <w:rFonts w:ascii="Times New Roman" w:hAnsi="Times New Roman" w:cs="Times New Roman"/>
            <w:sz w:val="24"/>
            <w:szCs w:val="24"/>
            <w:rPrChange w:id="51" w:author="doctor" w:date="2014-05-26T13:27:00Z">
              <w:rPr>
                <w:rFonts w:ascii="Times New Roman" w:hAnsi="Times New Roman" w:cs="Times New Roman"/>
                <w:sz w:val="23"/>
                <w:szCs w:val="23"/>
              </w:rPr>
            </w:rPrChange>
          </w:rPr>
          <w:t xml:space="preserve">materials </w:t>
        </w:r>
      </w:ins>
      <w:r w:rsidR="00EA2084" w:rsidRPr="00EA2084">
        <w:rPr>
          <w:rFonts w:ascii="Times New Roman" w:hAnsi="Times New Roman" w:cs="Times New Roman"/>
          <w:sz w:val="24"/>
          <w:szCs w:val="24"/>
          <w:rPrChange w:id="52" w:author="doctor" w:date="2014-05-26T13:27:00Z">
            <w:rPr>
              <w:rFonts w:ascii="Times New Roman" w:hAnsi="Times New Roman" w:cs="Times New Roman"/>
              <w:sz w:val="23"/>
              <w:szCs w:val="23"/>
            </w:rPr>
          </w:rPrChange>
        </w:rPr>
        <w:t xml:space="preserve">he decorated his pots with motifs derived from local subject matter, patterns and </w:t>
      </w:r>
      <w:r w:rsidR="00EA2084" w:rsidRPr="00EA2084">
        <w:rPr>
          <w:rFonts w:ascii="Times New Roman" w:hAnsi="Times New Roman" w:cs="Times New Roman"/>
          <w:sz w:val="24"/>
          <w:szCs w:val="24"/>
          <w:rPrChange w:id="53" w:author="doctor" w:date="2014-05-26T13:27:00Z">
            <w:rPr>
              <w:rFonts w:ascii="Times New Roman" w:hAnsi="Times New Roman" w:cs="Times New Roman"/>
              <w:sz w:val="23"/>
              <w:szCs w:val="23"/>
            </w:rPr>
          </w:rPrChange>
        </w:rPr>
        <w:lastRenderedPageBreak/>
        <w:t>textures.</w:t>
      </w:r>
      <w:r w:rsidR="00EA2084">
        <w:rPr>
          <w:rFonts w:ascii="Times New Roman" w:hAnsi="Times New Roman" w:cs="Times New Roman"/>
          <w:sz w:val="24"/>
          <w:szCs w:val="24"/>
        </w:rPr>
        <w:t xml:space="preserve"> </w:t>
      </w:r>
      <w:ins w:id="54" w:author="Erin Rice" w:date="2014-05-26T12:09:00Z">
        <w:r w:rsidR="00D672A4" w:rsidRPr="006C354E">
          <w:rPr>
            <w:rFonts w:ascii="Times New Roman" w:hAnsi="Times New Roman" w:cs="Times New Roman"/>
            <w:sz w:val="24"/>
            <w:szCs w:val="24"/>
          </w:rPr>
          <w:t>Engombe decoration is another of Sseru</w:t>
        </w:r>
        <w:r w:rsidR="00D672A4">
          <w:rPr>
            <w:rFonts w:ascii="Times New Roman" w:hAnsi="Times New Roman" w:cs="Times New Roman"/>
            <w:sz w:val="24"/>
            <w:szCs w:val="24"/>
          </w:rPr>
          <w:t>n</w:t>
        </w:r>
        <w:r w:rsidR="00D672A4" w:rsidRPr="006C354E">
          <w:rPr>
            <w:rFonts w:ascii="Times New Roman" w:hAnsi="Times New Roman" w:cs="Times New Roman"/>
            <w:sz w:val="24"/>
            <w:szCs w:val="24"/>
          </w:rPr>
          <w:t>kuuma’s adaptations from local</w:t>
        </w:r>
        <w:r w:rsidR="00D672A4">
          <w:rPr>
            <w:rFonts w:ascii="Times New Roman" w:hAnsi="Times New Roman" w:cs="Times New Roman"/>
            <w:sz w:val="24"/>
            <w:szCs w:val="24"/>
          </w:rPr>
          <w:t xml:space="preserve"> pottery that employs c</w:t>
        </w:r>
        <w:r w:rsidR="00D672A4" w:rsidRPr="006C354E">
          <w:rPr>
            <w:rFonts w:ascii="Times New Roman" w:hAnsi="Times New Roman" w:cs="Times New Roman"/>
            <w:sz w:val="24"/>
            <w:szCs w:val="24"/>
          </w:rPr>
          <w:t xml:space="preserve">olor slips applied on white background in parts. Over this surface, Sserunkuuma scratches out figural motifs, a technique he calls </w:t>
        </w:r>
        <w:r w:rsidR="00D672A4" w:rsidRPr="006C354E">
          <w:rPr>
            <w:rFonts w:ascii="Times New Roman" w:hAnsi="Times New Roman" w:cs="Times New Roman"/>
            <w:i/>
            <w:iCs/>
            <w:sz w:val="24"/>
            <w:szCs w:val="24"/>
          </w:rPr>
          <w:t xml:space="preserve">graffito. </w:t>
        </w:r>
      </w:ins>
    </w:p>
    <w:p w:rsidR="003B37E9" w:rsidDel="009B75B4" w:rsidRDefault="0037135B" w:rsidP="00421DBB">
      <w:pPr>
        <w:autoSpaceDE w:val="0"/>
        <w:autoSpaceDN w:val="0"/>
        <w:adjustRightInd w:val="0"/>
        <w:spacing w:after="0" w:line="240" w:lineRule="auto"/>
        <w:rPr>
          <w:ins w:id="55" w:author="Erin Rice" w:date="2014-03-18T11:18:00Z"/>
          <w:del w:id="56" w:author="doctor" w:date="2014-05-26T13:24:00Z"/>
          <w:rFonts w:ascii="Times New Roman" w:hAnsi="Times New Roman" w:cs="Times New Roman"/>
          <w:sz w:val="24"/>
          <w:szCs w:val="24"/>
        </w:rPr>
      </w:pPr>
      <w:del w:id="57" w:author="doctor" w:date="2014-05-26T13:24:00Z">
        <w:r w:rsidRPr="006C354E" w:rsidDel="009B75B4">
          <w:rPr>
            <w:rFonts w:ascii="Times New Roman" w:hAnsi="Times New Roman" w:cs="Times New Roman"/>
            <w:sz w:val="24"/>
            <w:szCs w:val="24"/>
          </w:rPr>
          <w:delText>Local</w:delText>
        </w:r>
        <w:r w:rsidR="00EB59E6" w:rsidRPr="006C354E" w:rsidDel="009B75B4">
          <w:rPr>
            <w:rFonts w:ascii="Times New Roman" w:hAnsi="Times New Roman" w:cs="Times New Roman"/>
            <w:sz w:val="24"/>
            <w:szCs w:val="24"/>
          </w:rPr>
          <w:delText xml:space="preserve"> people cloaked in colorful patterned local fashions</w:delText>
        </w:r>
        <w:r w:rsidRPr="006C354E" w:rsidDel="009B75B4">
          <w:rPr>
            <w:rFonts w:ascii="Times New Roman" w:hAnsi="Times New Roman" w:cs="Times New Roman"/>
            <w:sz w:val="24"/>
            <w:szCs w:val="24"/>
          </w:rPr>
          <w:delText>, crowd the</w:delText>
        </w:r>
        <w:r w:rsidR="00EB59E6" w:rsidRPr="006C354E" w:rsidDel="009B75B4">
          <w:rPr>
            <w:rFonts w:ascii="Times New Roman" w:hAnsi="Times New Roman" w:cs="Times New Roman"/>
            <w:sz w:val="24"/>
            <w:szCs w:val="24"/>
          </w:rPr>
          <w:delText xml:space="preserve"> surfaces of these hand thrown pots</w:delText>
        </w:r>
        <w:r w:rsidRPr="006C354E" w:rsidDel="009B75B4">
          <w:rPr>
            <w:rFonts w:ascii="Times New Roman" w:hAnsi="Times New Roman" w:cs="Times New Roman"/>
            <w:sz w:val="24"/>
            <w:szCs w:val="24"/>
          </w:rPr>
          <w:delText>,</w:delText>
        </w:r>
        <w:r w:rsidR="00EB59E6" w:rsidRPr="006C354E" w:rsidDel="009B75B4">
          <w:rPr>
            <w:rFonts w:ascii="Times New Roman" w:hAnsi="Times New Roman" w:cs="Times New Roman"/>
            <w:sz w:val="24"/>
            <w:szCs w:val="24"/>
          </w:rPr>
          <w:delText xml:space="preserve"> in moods of celebration and passion. </w:delText>
        </w:r>
        <w:r w:rsidRPr="006C354E" w:rsidDel="009B75B4">
          <w:rPr>
            <w:rFonts w:ascii="Times New Roman" w:hAnsi="Times New Roman" w:cs="Times New Roman"/>
            <w:sz w:val="24"/>
            <w:szCs w:val="24"/>
          </w:rPr>
          <w:delText xml:space="preserve"> </w:delText>
        </w:r>
        <w:r w:rsidR="00FD5AB7" w:rsidRPr="006C354E" w:rsidDel="009B75B4">
          <w:rPr>
            <w:rFonts w:ascii="Times New Roman" w:hAnsi="Times New Roman" w:cs="Times New Roman"/>
            <w:sz w:val="24"/>
            <w:szCs w:val="24"/>
          </w:rPr>
          <w:delText xml:space="preserve">Biblical scenes are translated into African context </w:delText>
        </w:r>
        <w:r w:rsidR="005729CD" w:rsidRPr="006C354E" w:rsidDel="009B75B4">
          <w:rPr>
            <w:rFonts w:ascii="Times New Roman" w:hAnsi="Times New Roman" w:cs="Times New Roman"/>
            <w:sz w:val="24"/>
            <w:szCs w:val="24"/>
          </w:rPr>
          <w:delText xml:space="preserve">making the </w:delText>
        </w:r>
        <w:r w:rsidR="00DB0F6C" w:rsidRPr="006C354E" w:rsidDel="009B75B4">
          <w:rPr>
            <w:rFonts w:ascii="Times New Roman" w:hAnsi="Times New Roman" w:cs="Times New Roman"/>
            <w:sz w:val="24"/>
            <w:szCs w:val="24"/>
          </w:rPr>
          <w:delText>images</w:delText>
        </w:r>
        <w:r w:rsidR="005729CD" w:rsidRPr="006C354E" w:rsidDel="009B75B4">
          <w:rPr>
            <w:rFonts w:ascii="Times New Roman" w:hAnsi="Times New Roman" w:cs="Times New Roman"/>
            <w:sz w:val="24"/>
            <w:szCs w:val="24"/>
          </w:rPr>
          <w:delText xml:space="preserve"> part of the community in which they are placed. </w:delText>
        </w:r>
        <w:r w:rsidR="00725252" w:rsidDel="009B75B4">
          <w:rPr>
            <w:rFonts w:ascii="Times New Roman" w:hAnsi="Times New Roman" w:cs="Times New Roman"/>
            <w:sz w:val="24"/>
            <w:szCs w:val="24"/>
          </w:rPr>
          <w:delText xml:space="preserve">Hima herds men </w:delText>
        </w:r>
        <w:r w:rsidR="00EB59E6" w:rsidRPr="006C354E" w:rsidDel="009B75B4">
          <w:rPr>
            <w:rFonts w:ascii="Times New Roman" w:hAnsi="Times New Roman" w:cs="Times New Roman"/>
            <w:sz w:val="24"/>
            <w:szCs w:val="24"/>
          </w:rPr>
          <w:delText>wi</w:delText>
        </w:r>
        <w:r w:rsidR="005729CD" w:rsidRPr="006C354E" w:rsidDel="009B75B4">
          <w:rPr>
            <w:rFonts w:ascii="Times New Roman" w:hAnsi="Times New Roman" w:cs="Times New Roman"/>
            <w:sz w:val="24"/>
            <w:szCs w:val="24"/>
          </w:rPr>
          <w:delText xml:space="preserve">th their long horned cattle is yet another </w:delText>
        </w:r>
        <w:r w:rsidR="00371DBC" w:rsidRPr="006C354E" w:rsidDel="009B75B4">
          <w:rPr>
            <w:rFonts w:ascii="Times New Roman" w:hAnsi="Times New Roman" w:cs="Times New Roman"/>
            <w:sz w:val="24"/>
            <w:szCs w:val="24"/>
          </w:rPr>
          <w:delText>recurrent subject in Sserunkuuma</w:delText>
        </w:r>
        <w:r w:rsidRPr="006C354E" w:rsidDel="009B75B4">
          <w:rPr>
            <w:rFonts w:ascii="Times New Roman" w:hAnsi="Times New Roman" w:cs="Times New Roman"/>
            <w:sz w:val="24"/>
            <w:szCs w:val="24"/>
          </w:rPr>
          <w:delText xml:space="preserve">’s oeuvre.  </w:delText>
        </w:r>
        <w:r w:rsidR="00371DBC" w:rsidRPr="006C354E" w:rsidDel="009B75B4">
          <w:rPr>
            <w:rFonts w:ascii="Times New Roman" w:hAnsi="Times New Roman" w:cs="Times New Roman"/>
            <w:sz w:val="24"/>
            <w:szCs w:val="24"/>
          </w:rPr>
          <w:delText>On some of Sserunkuuma</w:delText>
        </w:r>
        <w:r w:rsidR="00EB59E6" w:rsidRPr="006C354E" w:rsidDel="009B75B4">
          <w:rPr>
            <w:rFonts w:ascii="Times New Roman" w:hAnsi="Times New Roman" w:cs="Times New Roman"/>
            <w:sz w:val="24"/>
            <w:szCs w:val="24"/>
          </w:rPr>
          <w:delText xml:space="preserve">’s pots, he incorporates figural motifs recognizably derived from familiar Ganda material culture like mats, musical instruments and royal regalia. </w:delText>
        </w:r>
      </w:del>
    </w:p>
    <w:p w:rsidR="00430AB1" w:rsidRPr="006C354E" w:rsidRDefault="00430AB1" w:rsidP="00421DBB">
      <w:pPr>
        <w:numPr>
          <w:ins w:id="58" w:author="Erin Rice" w:date="2014-03-18T11:18:00Z"/>
        </w:numPr>
        <w:autoSpaceDE w:val="0"/>
        <w:autoSpaceDN w:val="0"/>
        <w:adjustRightInd w:val="0"/>
        <w:spacing w:after="0" w:line="240" w:lineRule="auto"/>
        <w:rPr>
          <w:rFonts w:ascii="Times New Roman" w:hAnsi="Times New Roman" w:cs="Times New Roman"/>
          <w:sz w:val="24"/>
          <w:szCs w:val="24"/>
        </w:rPr>
      </w:pPr>
    </w:p>
    <w:p w:rsidR="00EB59E6" w:rsidDel="00D672A4" w:rsidRDefault="00371DBC" w:rsidP="00DB0F6C">
      <w:pPr>
        <w:rPr>
          <w:del w:id="59" w:author="Erin Rice" w:date="2014-05-26T12:04:00Z"/>
          <w:rFonts w:ascii="Times New Roman" w:hAnsi="Times New Roman" w:cs="Times New Roman"/>
          <w:sz w:val="24"/>
          <w:szCs w:val="24"/>
        </w:rPr>
      </w:pPr>
      <w:del w:id="60" w:author="Erin Rice" w:date="2014-05-26T12:04:00Z">
        <w:r w:rsidRPr="006C354E" w:rsidDel="00D672A4">
          <w:rPr>
            <w:rFonts w:ascii="Times New Roman" w:hAnsi="Times New Roman" w:cs="Times New Roman"/>
            <w:sz w:val="24"/>
            <w:szCs w:val="24"/>
          </w:rPr>
          <w:delText>What Sserunkuuma</w:delText>
        </w:r>
        <w:r w:rsidR="00EB59E6" w:rsidRPr="006C354E" w:rsidDel="00D672A4">
          <w:rPr>
            <w:rFonts w:ascii="Times New Roman" w:hAnsi="Times New Roman" w:cs="Times New Roman"/>
            <w:sz w:val="24"/>
            <w:szCs w:val="24"/>
          </w:rPr>
          <w:delText xml:space="preserve"> has done is to preserve some sense of form and texture of pottery while unhitching it from household and e</w:delText>
        </w:r>
        <w:r w:rsidR="0037135B" w:rsidRPr="006C354E" w:rsidDel="00D672A4">
          <w:rPr>
            <w:rFonts w:ascii="Times New Roman" w:hAnsi="Times New Roman" w:cs="Times New Roman"/>
            <w:sz w:val="24"/>
            <w:szCs w:val="24"/>
          </w:rPr>
          <w:delText xml:space="preserve">veryday usage. In his hands, the pot </w:delText>
        </w:r>
        <w:r w:rsidR="00EB59E6" w:rsidRPr="006C354E" w:rsidDel="00D672A4">
          <w:rPr>
            <w:rFonts w:ascii="Times New Roman" w:hAnsi="Times New Roman" w:cs="Times New Roman"/>
            <w:sz w:val="24"/>
            <w:szCs w:val="24"/>
          </w:rPr>
          <w:delText xml:space="preserve">has become a new medium for a modern artist, released from the constraints of domestic tradition. </w:delText>
        </w:r>
      </w:del>
    </w:p>
    <w:p w:rsidR="00276799" w:rsidRDefault="00276799" w:rsidP="00276799">
      <w:pPr>
        <w:rPr>
          <w:rFonts w:ascii="Times New Roman" w:hAnsi="Times New Roman" w:cs="Times New Roman"/>
          <w:b/>
          <w:bCs/>
          <w:sz w:val="24"/>
          <w:szCs w:val="24"/>
        </w:rPr>
      </w:pPr>
    </w:p>
    <w:p w:rsidR="00276799" w:rsidRPr="00276799" w:rsidRDefault="00E5417A" w:rsidP="00276799">
      <w:pPr>
        <w:rPr>
          <w:rFonts w:ascii="Times New Roman" w:hAnsi="Times New Roman" w:cs="Times New Roman"/>
          <w:b/>
          <w:bCs/>
          <w:sz w:val="24"/>
          <w:szCs w:val="24"/>
        </w:rPr>
      </w:pPr>
      <w:ins w:id="61" w:author="Erin Rice" w:date="2014-03-18T11:24:00Z">
        <w:r>
          <w:rPr>
            <w:rFonts w:ascii="Times New Roman" w:hAnsi="Times New Roman" w:cs="Times New Roman"/>
            <w:b/>
            <w:bCs/>
            <w:sz w:val="24"/>
            <w:szCs w:val="24"/>
          </w:rPr>
          <w:t xml:space="preserve">References and </w:t>
        </w:r>
      </w:ins>
      <w:r w:rsidR="00276799" w:rsidRPr="00E00B73">
        <w:rPr>
          <w:rFonts w:ascii="Times New Roman" w:hAnsi="Times New Roman" w:cs="Times New Roman"/>
          <w:b/>
          <w:bCs/>
          <w:sz w:val="24"/>
          <w:szCs w:val="24"/>
        </w:rPr>
        <w:t xml:space="preserve">Further reading </w:t>
      </w:r>
    </w:p>
    <w:p w:rsidR="00276799" w:rsidRDefault="009A5048" w:rsidP="00276799">
      <w:pPr>
        <w:rPr>
          <w:rFonts w:ascii="Times New Roman" w:hAnsi="Times New Roman" w:cs="Times New Roman"/>
          <w:sz w:val="24"/>
          <w:szCs w:val="24"/>
        </w:rPr>
      </w:pPr>
      <w:r w:rsidRPr="009A5048">
        <w:rPr>
          <w:rFonts w:ascii="Times New Roman" w:hAnsi="Times New Roman" w:cs="Times New Roman"/>
          <w:bCs/>
          <w:sz w:val="24"/>
          <w:szCs w:val="24"/>
        </w:rPr>
        <w:t>Alliance Francaise</w:t>
      </w:r>
      <w:r w:rsidR="00276799" w:rsidRPr="0048050B">
        <w:rPr>
          <w:rFonts w:ascii="Times New Roman" w:hAnsi="Times New Roman" w:cs="Times New Roman"/>
          <w:b/>
          <w:bCs/>
          <w:sz w:val="24"/>
          <w:szCs w:val="24"/>
        </w:rPr>
        <w:t xml:space="preserve"> </w:t>
      </w:r>
      <w:r w:rsidR="00276799" w:rsidRPr="002960B5">
        <w:rPr>
          <w:rFonts w:ascii="Times New Roman" w:hAnsi="Times New Roman" w:cs="Times New Roman"/>
          <w:sz w:val="24"/>
          <w:szCs w:val="24"/>
        </w:rPr>
        <w:t>de Kampala</w:t>
      </w:r>
      <w:r w:rsidR="00276799">
        <w:rPr>
          <w:rFonts w:ascii="Times New Roman" w:hAnsi="Times New Roman" w:cs="Times New Roman"/>
          <w:sz w:val="24"/>
          <w:szCs w:val="24"/>
        </w:rPr>
        <w:t xml:space="preserve"> in partnership with Makerere School of Industrial and Fine Arts Catalogue</w:t>
      </w:r>
      <w:ins w:id="62" w:author="Erin Rice" w:date="2014-03-18T11:23:00Z">
        <w:r w:rsidR="00E5417A">
          <w:rPr>
            <w:rFonts w:ascii="Times New Roman" w:hAnsi="Times New Roman" w:cs="Times New Roman"/>
            <w:sz w:val="24"/>
            <w:szCs w:val="24"/>
          </w:rPr>
          <w:t xml:space="preserve"> (</w:t>
        </w:r>
      </w:ins>
      <w:r w:rsidR="00276799">
        <w:rPr>
          <w:rFonts w:ascii="Times New Roman" w:hAnsi="Times New Roman" w:cs="Times New Roman"/>
          <w:sz w:val="24"/>
          <w:szCs w:val="24"/>
        </w:rPr>
        <w:t>2000</w:t>
      </w:r>
      <w:ins w:id="63" w:author="Erin Rice" w:date="2014-03-18T11:24:00Z">
        <w:r w:rsidR="00E5417A">
          <w:rPr>
            <w:rFonts w:ascii="Times New Roman" w:hAnsi="Times New Roman" w:cs="Times New Roman"/>
            <w:sz w:val="24"/>
            <w:szCs w:val="24"/>
          </w:rPr>
          <w:t>)</w:t>
        </w:r>
      </w:ins>
      <w:r w:rsidR="00276799">
        <w:rPr>
          <w:rFonts w:ascii="Times New Roman" w:hAnsi="Times New Roman" w:cs="Times New Roman"/>
          <w:sz w:val="24"/>
          <w:szCs w:val="24"/>
        </w:rPr>
        <w:t xml:space="preserve"> </w:t>
      </w:r>
      <w:r w:rsidR="00276799" w:rsidRPr="00902D35">
        <w:rPr>
          <w:rFonts w:ascii="Times New Roman" w:hAnsi="Times New Roman" w:cs="Times New Roman"/>
          <w:i/>
          <w:iCs/>
          <w:sz w:val="24"/>
          <w:szCs w:val="24"/>
        </w:rPr>
        <w:t>Ceramics by Bruno Sserunkuuma</w:t>
      </w:r>
      <w:r w:rsidR="00276799">
        <w:rPr>
          <w:rFonts w:ascii="Times New Roman" w:hAnsi="Times New Roman" w:cs="Times New Roman"/>
          <w:sz w:val="24"/>
          <w:szCs w:val="24"/>
        </w:rPr>
        <w:t>.</w:t>
      </w:r>
    </w:p>
    <w:p w:rsidR="00430AB1" w:rsidRDefault="00430AB1" w:rsidP="00430AB1">
      <w:pPr>
        <w:numPr>
          <w:ins w:id="64" w:author="Erin Rice" w:date="2014-03-18T11:20:00Z"/>
        </w:numPr>
        <w:rPr>
          <w:ins w:id="65" w:author="Erin Rice" w:date="2014-03-18T11:20:00Z"/>
          <w:rFonts w:ascii="Times New Roman" w:hAnsi="Times New Roman" w:cs="Times New Roman"/>
          <w:sz w:val="24"/>
          <w:szCs w:val="24"/>
        </w:rPr>
      </w:pPr>
      <w:ins w:id="66" w:author="Erin Rice" w:date="2014-03-18T11:20:00Z">
        <w:r w:rsidRPr="005C20BB">
          <w:rPr>
            <w:rFonts w:ascii="Times New Roman" w:hAnsi="Times New Roman" w:cs="Times New Roman"/>
            <w:bCs/>
            <w:sz w:val="24"/>
            <w:szCs w:val="24"/>
          </w:rPr>
          <w:t>Breitinger</w:t>
        </w:r>
        <w:r>
          <w:rPr>
            <w:rFonts w:ascii="Times New Roman" w:hAnsi="Times New Roman" w:cs="Times New Roman"/>
            <w:sz w:val="24"/>
            <w:szCs w:val="24"/>
          </w:rPr>
          <w:t xml:space="preserve">, E. et al.(1999) </w:t>
        </w:r>
        <w:r w:rsidRPr="00902D35">
          <w:rPr>
            <w:rFonts w:ascii="Times New Roman" w:hAnsi="Times New Roman" w:cs="Times New Roman"/>
            <w:i/>
            <w:iCs/>
            <w:sz w:val="24"/>
            <w:szCs w:val="24"/>
          </w:rPr>
          <w:t>Uganda; The Cultural landscape</w:t>
        </w:r>
        <w:r>
          <w:rPr>
            <w:rFonts w:ascii="Times New Roman" w:hAnsi="Times New Roman" w:cs="Times New Roman"/>
            <w:sz w:val="24"/>
            <w:szCs w:val="24"/>
          </w:rPr>
          <w:t xml:space="preserve">. Kampala Uganda: Fountain Publishers. </w:t>
        </w:r>
      </w:ins>
    </w:p>
    <w:p w:rsidR="00430AB1" w:rsidRPr="005C20BB" w:rsidRDefault="00430AB1" w:rsidP="00430AB1">
      <w:pPr>
        <w:numPr>
          <w:ins w:id="67" w:author="Erin Rice" w:date="2014-03-18T11:20:00Z"/>
        </w:numPr>
        <w:rPr>
          <w:ins w:id="68" w:author="Erin Rice" w:date="2014-03-18T11:20:00Z"/>
          <w:rFonts w:ascii="Times New Roman" w:hAnsi="Times New Roman" w:cs="Times New Roman"/>
          <w:sz w:val="24"/>
          <w:szCs w:val="24"/>
        </w:rPr>
      </w:pPr>
      <w:ins w:id="69" w:author="Erin Rice" w:date="2014-03-18T11:20:00Z">
        <w:r w:rsidRPr="005C20BB">
          <w:rPr>
            <w:rFonts w:ascii="Times New Roman" w:hAnsi="Times New Roman" w:cs="Times New Roman"/>
            <w:bCs/>
            <w:sz w:val="24"/>
            <w:szCs w:val="24"/>
          </w:rPr>
          <w:t>Calder,</w:t>
        </w:r>
        <w:r>
          <w:rPr>
            <w:rFonts w:ascii="Times New Roman" w:hAnsi="Times New Roman" w:cs="Times New Roman"/>
            <w:sz w:val="24"/>
            <w:szCs w:val="24"/>
          </w:rPr>
          <w:t xml:space="preserve"> A.</w:t>
        </w:r>
        <w:r>
          <w:rPr>
            <w:rFonts w:ascii="Times New Roman" w:hAnsi="Times New Roman" w:cs="Times New Roman"/>
            <w:sz w:val="24"/>
            <w:szCs w:val="24"/>
            <w:u w:val="single"/>
          </w:rPr>
          <w:t xml:space="preserve"> </w:t>
        </w:r>
        <w:r w:rsidRPr="005C20BB">
          <w:rPr>
            <w:rFonts w:ascii="Times New Roman" w:hAnsi="Times New Roman" w:cs="Times New Roman"/>
            <w:sz w:val="24"/>
            <w:szCs w:val="24"/>
          </w:rPr>
          <w:t xml:space="preserve">(2000) “Uganda’s Modern Art Movement”, </w:t>
        </w:r>
        <w:r w:rsidRPr="005C20BB">
          <w:rPr>
            <w:rFonts w:ascii="Times New Roman" w:hAnsi="Times New Roman" w:cs="Times New Roman"/>
            <w:i/>
            <w:iCs/>
            <w:sz w:val="24"/>
            <w:szCs w:val="24"/>
          </w:rPr>
          <w:t>Ijele.</w:t>
        </w:r>
        <w:r w:rsidRPr="005C20BB">
          <w:rPr>
            <w:rFonts w:ascii="Times New Roman" w:hAnsi="Times New Roman" w:cs="Times New Roman"/>
            <w:sz w:val="24"/>
            <w:szCs w:val="24"/>
          </w:rPr>
          <w:t xml:space="preserve"> Art Journal of the African World, Vol.1, No. 2.</w:t>
        </w:r>
      </w:ins>
    </w:p>
    <w:p w:rsidR="00430AB1" w:rsidRDefault="00430AB1" w:rsidP="00430AB1">
      <w:pPr>
        <w:numPr>
          <w:ins w:id="70" w:author="Erin Rice" w:date="2014-03-18T11:20:00Z"/>
        </w:numPr>
        <w:rPr>
          <w:ins w:id="71" w:author="Erin Rice" w:date="2014-03-18T11:21:00Z"/>
          <w:rFonts w:ascii="Times New Roman" w:hAnsi="Times New Roman" w:cs="Times New Roman"/>
          <w:sz w:val="24"/>
          <w:szCs w:val="24"/>
        </w:rPr>
      </w:pPr>
      <w:ins w:id="72" w:author="Erin Rice" w:date="2014-03-18T11:20:00Z">
        <w:r w:rsidRPr="005C20BB">
          <w:rPr>
            <w:rFonts w:ascii="Times New Roman" w:hAnsi="Times New Roman" w:cs="Times New Roman"/>
            <w:bCs/>
            <w:sz w:val="24"/>
            <w:szCs w:val="24"/>
          </w:rPr>
          <w:t>Deliss,</w:t>
        </w:r>
        <w:r>
          <w:rPr>
            <w:rFonts w:ascii="Times New Roman" w:hAnsi="Times New Roman" w:cs="Times New Roman"/>
            <w:sz w:val="24"/>
            <w:szCs w:val="24"/>
          </w:rPr>
          <w:t xml:space="preserve"> C. et al. (1995) </w:t>
        </w:r>
        <w:r w:rsidRPr="00902D35">
          <w:rPr>
            <w:rFonts w:ascii="Times New Roman" w:hAnsi="Times New Roman" w:cs="Times New Roman"/>
            <w:i/>
            <w:iCs/>
            <w:sz w:val="24"/>
            <w:szCs w:val="24"/>
          </w:rPr>
          <w:t>Seven Stories about Modern Art in Africa.</w:t>
        </w:r>
        <w:r>
          <w:rPr>
            <w:rFonts w:ascii="Times New Roman" w:hAnsi="Times New Roman" w:cs="Times New Roman"/>
            <w:sz w:val="24"/>
            <w:szCs w:val="24"/>
          </w:rPr>
          <w:t xml:space="preserve"> London: White Chapel Art Gallery.</w:t>
        </w:r>
      </w:ins>
    </w:p>
    <w:p w:rsidR="00430AB1" w:rsidRDefault="00430AB1" w:rsidP="00430AB1">
      <w:pPr>
        <w:numPr>
          <w:ins w:id="73" w:author="Erin Rice" w:date="2014-03-18T11:21:00Z"/>
        </w:numPr>
        <w:rPr>
          <w:ins w:id="74" w:author="Erin Rice" w:date="2014-03-18T11:20:00Z"/>
          <w:rFonts w:ascii="Times New Roman" w:hAnsi="Times New Roman" w:cs="Times New Roman"/>
          <w:sz w:val="24"/>
          <w:szCs w:val="24"/>
        </w:rPr>
      </w:pPr>
      <w:ins w:id="75" w:author="Erin Rice" w:date="2014-03-18T11:21:00Z">
        <w:r w:rsidRPr="0048050B">
          <w:rPr>
            <w:rFonts w:ascii="Times New Roman" w:hAnsi="Times New Roman" w:cs="Times New Roman"/>
            <w:b/>
            <w:bCs/>
            <w:sz w:val="24"/>
            <w:szCs w:val="24"/>
          </w:rPr>
          <w:t>Ingham,</w:t>
        </w:r>
        <w:r>
          <w:rPr>
            <w:rFonts w:ascii="Times New Roman" w:hAnsi="Times New Roman" w:cs="Times New Roman"/>
            <w:sz w:val="24"/>
            <w:szCs w:val="24"/>
          </w:rPr>
          <w:t xml:space="preserve"> K. (1958) </w:t>
        </w:r>
        <w:r w:rsidRPr="00902D35">
          <w:rPr>
            <w:rFonts w:ascii="Times New Roman" w:hAnsi="Times New Roman" w:cs="Times New Roman"/>
            <w:i/>
            <w:iCs/>
            <w:sz w:val="24"/>
            <w:szCs w:val="24"/>
          </w:rPr>
          <w:t>The Making of Modern Uganda</w:t>
        </w:r>
        <w:r>
          <w:rPr>
            <w:rFonts w:ascii="Times New Roman" w:hAnsi="Times New Roman" w:cs="Times New Roman"/>
            <w:sz w:val="24"/>
            <w:szCs w:val="24"/>
          </w:rPr>
          <w:t>.  London: George Allen and Unwin Ltd;.</w:t>
        </w:r>
      </w:ins>
    </w:p>
    <w:p w:rsidR="00430AB1" w:rsidRPr="005C20BB" w:rsidRDefault="00430AB1" w:rsidP="00430AB1">
      <w:pPr>
        <w:numPr>
          <w:ins w:id="76" w:author="Erin Rice" w:date="2014-03-18T11:20:00Z"/>
        </w:numPr>
        <w:rPr>
          <w:ins w:id="77" w:author="Erin Rice" w:date="2014-03-18T11:20:00Z"/>
          <w:rFonts w:ascii="Times New Roman" w:hAnsi="Times New Roman" w:cs="Times New Roman"/>
          <w:iCs/>
          <w:sz w:val="24"/>
          <w:szCs w:val="24"/>
        </w:rPr>
      </w:pPr>
      <w:ins w:id="78" w:author="Erin Rice" w:date="2014-03-18T11:20:00Z">
        <w:r w:rsidRPr="005C20BB">
          <w:rPr>
            <w:rFonts w:ascii="Times New Roman" w:hAnsi="Times New Roman" w:cs="Times New Roman"/>
            <w:bCs/>
            <w:sz w:val="24"/>
            <w:szCs w:val="24"/>
          </w:rPr>
          <w:t>Kingdon</w:t>
        </w:r>
        <w:r>
          <w:rPr>
            <w:rFonts w:ascii="Times New Roman" w:hAnsi="Times New Roman" w:cs="Times New Roman"/>
            <w:sz w:val="24"/>
            <w:szCs w:val="24"/>
          </w:rPr>
          <w:t xml:space="preserve">, J. (1973) Makerere Art Gallery Catalogue. School of Fine Art Makerere University </w:t>
        </w:r>
        <w:r>
          <w:rPr>
            <w:rFonts w:ascii="Times New Roman" w:hAnsi="Times New Roman" w:cs="Times New Roman"/>
            <w:sz w:val="24"/>
            <w:szCs w:val="24"/>
          </w:rPr>
          <w:br/>
          <w:t xml:space="preserve">n.d: </w:t>
        </w:r>
        <w:r w:rsidRPr="002960B5">
          <w:rPr>
            <w:rFonts w:ascii="Times New Roman" w:hAnsi="Times New Roman" w:cs="Times New Roman"/>
            <w:i/>
            <w:iCs/>
            <w:sz w:val="24"/>
            <w:szCs w:val="24"/>
          </w:rPr>
          <w:t>Mkomazi Mind and Memory Maps</w:t>
        </w:r>
        <w:r>
          <w:rPr>
            <w:rFonts w:ascii="Times New Roman" w:hAnsi="Times New Roman" w:cs="Times New Roman"/>
            <w:sz w:val="24"/>
            <w:szCs w:val="24"/>
          </w:rPr>
          <w:t xml:space="preserve"> . Royal Geographical Society</w:t>
        </w:r>
        <w:r>
          <w:rPr>
            <w:rFonts w:ascii="Times New Roman" w:hAnsi="Times New Roman" w:cs="Times New Roman"/>
            <w:sz w:val="24"/>
            <w:szCs w:val="24"/>
          </w:rPr>
          <w:br/>
        </w:r>
      </w:ins>
      <w:ins w:id="79" w:author="Erin Rice" w:date="2014-04-19T17:17:00Z">
        <w:r w:rsidR="00D75330">
          <w:rPr>
            <w:rFonts w:ascii="Times New Roman" w:hAnsi="Times New Roman" w:cs="Times New Roman"/>
            <w:sz w:val="24"/>
            <w:szCs w:val="24"/>
          </w:rPr>
          <w:t>-</w:t>
        </w:r>
      </w:ins>
      <w:ins w:id="80" w:author="Erin Rice" w:date="2014-03-18T11:20:00Z">
        <w:r>
          <w:rPr>
            <w:rFonts w:ascii="Times New Roman" w:hAnsi="Times New Roman" w:cs="Times New Roman"/>
            <w:sz w:val="24"/>
            <w:szCs w:val="24"/>
          </w:rPr>
          <w:t xml:space="preserve">(1962) “Reflections” </w:t>
        </w:r>
        <w:r w:rsidRPr="002960B5">
          <w:rPr>
            <w:rFonts w:ascii="Times New Roman" w:hAnsi="Times New Roman" w:cs="Times New Roman"/>
            <w:i/>
            <w:iCs/>
            <w:sz w:val="24"/>
            <w:szCs w:val="24"/>
          </w:rPr>
          <w:t>Transition.</w:t>
        </w:r>
        <w:r>
          <w:rPr>
            <w:rFonts w:ascii="Times New Roman" w:hAnsi="Times New Roman" w:cs="Times New Roman"/>
            <w:sz w:val="24"/>
            <w:szCs w:val="24"/>
          </w:rPr>
          <w:t xml:space="preserve"> Vol. 2, No. 6 and 7, October</w:t>
        </w:r>
        <w:r>
          <w:rPr>
            <w:rFonts w:ascii="Times New Roman" w:hAnsi="Times New Roman" w:cs="Times New Roman"/>
            <w:sz w:val="24"/>
            <w:szCs w:val="24"/>
          </w:rPr>
          <w:br/>
        </w:r>
      </w:ins>
      <w:ins w:id="81" w:author="Erin Rice" w:date="2014-04-19T17:17:00Z">
        <w:r w:rsidR="00D75330">
          <w:rPr>
            <w:rFonts w:ascii="Times New Roman" w:hAnsi="Times New Roman" w:cs="Times New Roman"/>
            <w:sz w:val="24"/>
            <w:szCs w:val="24"/>
          </w:rPr>
          <w:t>-</w:t>
        </w:r>
      </w:ins>
      <w:ins w:id="82" w:author="Erin Rice" w:date="2014-03-18T11:20:00Z">
        <w:r>
          <w:rPr>
            <w:rFonts w:ascii="Times New Roman" w:hAnsi="Times New Roman" w:cs="Times New Roman"/>
            <w:sz w:val="24"/>
            <w:szCs w:val="24"/>
          </w:rPr>
          <w:t xml:space="preserve">(1962) “Murals of Fort Hall Chapel”. </w:t>
        </w:r>
        <w:r w:rsidRPr="002960B5">
          <w:rPr>
            <w:rFonts w:ascii="Times New Roman" w:hAnsi="Times New Roman" w:cs="Times New Roman"/>
            <w:i/>
            <w:iCs/>
            <w:sz w:val="24"/>
            <w:szCs w:val="24"/>
          </w:rPr>
          <w:t>ROHO,</w:t>
        </w:r>
        <w:r>
          <w:rPr>
            <w:rFonts w:ascii="Times New Roman" w:hAnsi="Times New Roman" w:cs="Times New Roman"/>
            <w:sz w:val="24"/>
            <w:szCs w:val="24"/>
          </w:rPr>
          <w:t xml:space="preserve"> Vol. II: School of Fine Art, Makerere College.</w:t>
        </w:r>
        <w:r>
          <w:rPr>
            <w:rFonts w:ascii="Times New Roman" w:hAnsi="Times New Roman" w:cs="Times New Roman"/>
            <w:sz w:val="24"/>
            <w:szCs w:val="24"/>
          </w:rPr>
          <w:br/>
        </w:r>
      </w:ins>
      <w:ins w:id="83" w:author="Erin Rice" w:date="2014-04-19T17:17:00Z">
        <w:r w:rsidR="00D75330">
          <w:rPr>
            <w:rFonts w:ascii="Times New Roman" w:hAnsi="Times New Roman" w:cs="Times New Roman"/>
            <w:sz w:val="24"/>
            <w:szCs w:val="24"/>
          </w:rPr>
          <w:t>-</w:t>
        </w:r>
      </w:ins>
      <w:ins w:id="84" w:author="Erin Rice" w:date="2014-03-18T11:20:00Z">
        <w:r>
          <w:rPr>
            <w:rFonts w:ascii="Times New Roman" w:hAnsi="Times New Roman" w:cs="Times New Roman"/>
            <w:sz w:val="24"/>
            <w:szCs w:val="24"/>
          </w:rPr>
          <w:t xml:space="preserve">(1995) “Makerere Art School”, Interview with Wanjiku Nyachae in Deliss </w:t>
        </w:r>
        <w:r w:rsidRPr="002960B5">
          <w:rPr>
            <w:rFonts w:ascii="Times New Roman" w:hAnsi="Times New Roman" w:cs="Times New Roman"/>
            <w:i/>
            <w:iCs/>
            <w:sz w:val="24"/>
            <w:szCs w:val="24"/>
          </w:rPr>
          <w:t>et al, Seven Stories about Modern Art in Africa.</w:t>
        </w:r>
        <w:r>
          <w:rPr>
            <w:rFonts w:ascii="Times New Roman" w:hAnsi="Times New Roman" w:cs="Times New Roman"/>
            <w:i/>
            <w:iCs/>
            <w:sz w:val="24"/>
            <w:szCs w:val="24"/>
          </w:rPr>
          <w:t xml:space="preserve"> </w:t>
        </w:r>
        <w:r>
          <w:rPr>
            <w:rFonts w:ascii="Times New Roman" w:hAnsi="Times New Roman" w:cs="Times New Roman"/>
            <w:iCs/>
            <w:sz w:val="24"/>
            <w:szCs w:val="24"/>
          </w:rPr>
          <w:t>London: White Chapel Art Gallery</w:t>
        </w:r>
      </w:ins>
    </w:p>
    <w:p w:rsidR="00430AB1" w:rsidRDefault="00430AB1" w:rsidP="00430AB1">
      <w:pPr>
        <w:numPr>
          <w:ins w:id="85" w:author="Erin Rice" w:date="2014-03-18T11:20:00Z"/>
        </w:numPr>
        <w:rPr>
          <w:ins w:id="86" w:author="Erin Rice" w:date="2014-03-18T11:20:00Z"/>
          <w:rFonts w:ascii="Times New Roman" w:hAnsi="Times New Roman" w:cs="Times New Roman"/>
          <w:sz w:val="24"/>
          <w:szCs w:val="24"/>
        </w:rPr>
      </w:pPr>
      <w:ins w:id="87" w:author="Erin Rice" w:date="2014-03-18T11:20:00Z">
        <w:r w:rsidRPr="005C20BB">
          <w:rPr>
            <w:rFonts w:ascii="Times New Roman" w:hAnsi="Times New Roman" w:cs="Times New Roman"/>
            <w:bCs/>
            <w:sz w:val="24"/>
            <w:szCs w:val="24"/>
          </w:rPr>
          <w:t>Kyeyune</w:t>
        </w:r>
        <w:r w:rsidRPr="005C20BB">
          <w:rPr>
            <w:rFonts w:ascii="Times New Roman" w:hAnsi="Times New Roman" w:cs="Times New Roman"/>
            <w:sz w:val="24"/>
            <w:szCs w:val="24"/>
          </w:rPr>
          <w:t>,</w:t>
        </w:r>
        <w:r>
          <w:rPr>
            <w:rFonts w:ascii="Times New Roman" w:hAnsi="Times New Roman" w:cs="Times New Roman"/>
            <w:sz w:val="24"/>
            <w:szCs w:val="24"/>
          </w:rPr>
          <w:t xml:space="preserve"> G.</w:t>
        </w:r>
        <w:r>
          <w:rPr>
            <w:rFonts w:ascii="Times New Roman" w:hAnsi="Times New Roman" w:cs="Times New Roman"/>
            <w:sz w:val="24"/>
            <w:szCs w:val="24"/>
          </w:rPr>
          <w:br/>
        </w:r>
      </w:ins>
      <w:ins w:id="88" w:author="Erin Rice" w:date="2014-04-19T17:17:00Z">
        <w:r w:rsidR="00D75330">
          <w:rPr>
            <w:rFonts w:ascii="Times New Roman" w:hAnsi="Times New Roman" w:cs="Times New Roman"/>
            <w:sz w:val="24"/>
            <w:szCs w:val="24"/>
          </w:rPr>
          <w:t>-</w:t>
        </w:r>
      </w:ins>
      <w:ins w:id="89" w:author="Erin Rice" w:date="2014-03-18T11:20:00Z">
        <w:r>
          <w:rPr>
            <w:rFonts w:ascii="Times New Roman" w:hAnsi="Times New Roman" w:cs="Times New Roman"/>
            <w:sz w:val="24"/>
            <w:szCs w:val="24"/>
          </w:rPr>
          <w:t xml:space="preserve">(2001) </w:t>
        </w:r>
        <w:r w:rsidRPr="00902D35">
          <w:rPr>
            <w:rFonts w:ascii="Times New Roman" w:hAnsi="Times New Roman" w:cs="Times New Roman"/>
            <w:i/>
            <w:iCs/>
            <w:sz w:val="24"/>
            <w:szCs w:val="24"/>
          </w:rPr>
          <w:t>L’art modern a l’university de Makerere Ouganda</w:t>
        </w:r>
        <w:r>
          <w:rPr>
            <w:rFonts w:ascii="Times New Roman" w:hAnsi="Times New Roman" w:cs="Times New Roman"/>
            <w:sz w:val="24"/>
            <w:szCs w:val="24"/>
          </w:rPr>
          <w:t>, A</w:t>
        </w:r>
      </w:ins>
      <w:ins w:id="90" w:author="Erin Rice" w:date="2014-04-19T17:13:00Z">
        <w:r w:rsidR="00D75330">
          <w:rPr>
            <w:rFonts w:ascii="Times New Roman" w:hAnsi="Times New Roman" w:cs="Times New Roman"/>
            <w:sz w:val="24"/>
            <w:szCs w:val="24"/>
          </w:rPr>
          <w:t>n</w:t>
        </w:r>
      </w:ins>
      <w:ins w:id="91" w:author="Erin Rice" w:date="2014-03-18T11:20:00Z">
        <w:r>
          <w:rPr>
            <w:rFonts w:ascii="Times New Roman" w:hAnsi="Times New Roman" w:cs="Times New Roman"/>
            <w:sz w:val="24"/>
            <w:szCs w:val="24"/>
          </w:rPr>
          <w:t>tholgie de l’art Africain du Xxe Siecle. Paris: Editions Revue Noire, pp. 192-194.</w:t>
        </w:r>
        <w:r>
          <w:rPr>
            <w:rFonts w:ascii="Times New Roman" w:hAnsi="Times New Roman" w:cs="Times New Roman"/>
            <w:sz w:val="24"/>
            <w:szCs w:val="24"/>
          </w:rPr>
          <w:br/>
        </w:r>
      </w:ins>
      <w:ins w:id="92" w:author="Erin Rice" w:date="2014-04-19T17:18:00Z">
        <w:r w:rsidR="00D75330">
          <w:rPr>
            <w:rFonts w:ascii="Times New Roman" w:hAnsi="Times New Roman" w:cs="Times New Roman"/>
            <w:sz w:val="24"/>
            <w:szCs w:val="24"/>
          </w:rPr>
          <w:t>-</w:t>
        </w:r>
      </w:ins>
      <w:ins w:id="93" w:author="Erin Rice" w:date="2014-03-18T11:20:00Z">
        <w:r>
          <w:rPr>
            <w:rFonts w:ascii="Times New Roman" w:hAnsi="Times New Roman" w:cs="Times New Roman"/>
            <w:sz w:val="24"/>
            <w:szCs w:val="24"/>
          </w:rPr>
          <w:t xml:space="preserve">(2002) </w:t>
        </w:r>
        <w:r w:rsidRPr="00902D35">
          <w:rPr>
            <w:rFonts w:ascii="Times New Roman" w:hAnsi="Times New Roman" w:cs="Times New Roman"/>
            <w:i/>
            <w:iCs/>
            <w:sz w:val="24"/>
            <w:szCs w:val="24"/>
          </w:rPr>
          <w:t xml:space="preserve">“Uganda’s Visual Environment” </w:t>
        </w:r>
        <w:r>
          <w:rPr>
            <w:rFonts w:ascii="Times New Roman" w:hAnsi="Times New Roman" w:cs="Times New Roman"/>
            <w:sz w:val="24"/>
            <w:szCs w:val="24"/>
          </w:rPr>
          <w:t>in A</w:t>
        </w:r>
        <w:r w:rsidRPr="00902D35">
          <w:rPr>
            <w:rFonts w:ascii="Times New Roman" w:hAnsi="Times New Roman" w:cs="Times New Roman"/>
            <w:sz w:val="24"/>
            <w:szCs w:val="24"/>
          </w:rPr>
          <w:t>ction and Vision:</w:t>
        </w:r>
        <w:r>
          <w:rPr>
            <w:rFonts w:ascii="Times New Roman" w:hAnsi="Times New Roman" w:cs="Times New Roman"/>
            <w:sz w:val="24"/>
            <w:szCs w:val="24"/>
          </w:rPr>
          <w:t xml:space="preserve"> Painting and Sculpture in Ethiopia, Kenya and Uganda from 1980. Edited by John Picton, E. Court and R. Loder, London: The Triangle Trust, pp 43-48.</w:t>
        </w:r>
      </w:ins>
    </w:p>
    <w:p w:rsidR="00430AB1" w:rsidRDefault="00430AB1" w:rsidP="00430AB1">
      <w:pPr>
        <w:numPr>
          <w:ins w:id="94" w:author="Erin Rice" w:date="2014-03-18T11:20:00Z"/>
        </w:numPr>
        <w:rPr>
          <w:ins w:id="95" w:author="Erin Rice" w:date="2014-03-18T11:20:00Z"/>
          <w:rFonts w:ascii="Times New Roman" w:hAnsi="Times New Roman" w:cs="Times New Roman"/>
          <w:sz w:val="24"/>
          <w:szCs w:val="24"/>
        </w:rPr>
      </w:pPr>
      <w:ins w:id="96" w:author="Erin Rice" w:date="2014-03-18T11:20:00Z">
        <w:r>
          <w:rPr>
            <w:rFonts w:ascii="Times New Roman" w:hAnsi="Times New Roman" w:cs="Times New Roman"/>
            <w:sz w:val="24"/>
            <w:szCs w:val="24"/>
          </w:rPr>
          <w:t>Kasfir</w:t>
        </w:r>
        <w:r w:rsidRPr="005C20BB">
          <w:rPr>
            <w:rFonts w:ascii="Times New Roman" w:hAnsi="Times New Roman" w:cs="Times New Roman"/>
            <w:b/>
            <w:sz w:val="24"/>
            <w:szCs w:val="24"/>
          </w:rPr>
          <w:t>,  S. L.</w:t>
        </w:r>
        <w:r>
          <w:rPr>
            <w:rFonts w:ascii="Times New Roman" w:hAnsi="Times New Roman" w:cs="Times New Roman"/>
            <w:sz w:val="24"/>
            <w:szCs w:val="24"/>
          </w:rPr>
          <w:t xml:space="preserve"> (1999) </w:t>
        </w:r>
        <w:r w:rsidRPr="0048050B">
          <w:rPr>
            <w:rFonts w:ascii="Times New Roman" w:hAnsi="Times New Roman" w:cs="Times New Roman"/>
            <w:i/>
            <w:iCs/>
            <w:sz w:val="24"/>
            <w:szCs w:val="24"/>
          </w:rPr>
          <w:t>Contemporary African Art</w:t>
        </w:r>
        <w:r>
          <w:rPr>
            <w:rFonts w:ascii="Times New Roman" w:hAnsi="Times New Roman" w:cs="Times New Roman"/>
            <w:sz w:val="24"/>
            <w:szCs w:val="24"/>
          </w:rPr>
          <w:t xml:space="preserve"> , London: Thames and Hudson Ltd. </w:t>
        </w:r>
      </w:ins>
    </w:p>
    <w:p w:rsidR="00276799" w:rsidRPr="00A826AE" w:rsidRDefault="00276799" w:rsidP="00276799">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826AE">
        <w:rPr>
          <w:rFonts w:ascii="Times New Roman" w:hAnsi="Times New Roman" w:cs="Times New Roman"/>
          <w:b/>
          <w:bCs/>
          <w:sz w:val="24"/>
          <w:szCs w:val="24"/>
        </w:rPr>
        <w:t xml:space="preserve">Unpublished Literature </w:t>
      </w:r>
    </w:p>
    <w:p w:rsidR="00276799" w:rsidRPr="002960B5" w:rsidRDefault="00EA2084" w:rsidP="00276799">
      <w:pPr>
        <w:rPr>
          <w:rFonts w:ascii="Times New Roman" w:hAnsi="Times New Roman" w:cs="Times New Roman"/>
          <w:b/>
          <w:bCs/>
          <w:sz w:val="24"/>
          <w:szCs w:val="24"/>
        </w:rPr>
      </w:pPr>
      <w:r w:rsidRPr="00EA2084">
        <w:rPr>
          <w:rFonts w:ascii="Times New Roman" w:hAnsi="Times New Roman" w:cs="Times New Roman"/>
          <w:bCs/>
          <w:sz w:val="24"/>
          <w:szCs w:val="24"/>
          <w:rPrChange w:id="97" w:author="Erin Rice" w:date="2014-03-18T11:22:00Z">
            <w:rPr>
              <w:rFonts w:ascii="Times New Roman" w:hAnsi="Times New Roman" w:cs="Times New Roman"/>
              <w:b/>
              <w:bCs/>
              <w:sz w:val="24"/>
              <w:szCs w:val="24"/>
            </w:rPr>
          </w:rPrChange>
        </w:rPr>
        <w:t>Kyeyune</w:t>
      </w:r>
      <w:r w:rsidR="00276799" w:rsidRPr="00E5417A">
        <w:rPr>
          <w:rFonts w:ascii="Times New Roman" w:hAnsi="Times New Roman" w:cs="Times New Roman"/>
          <w:sz w:val="24"/>
          <w:szCs w:val="24"/>
        </w:rPr>
        <w:t xml:space="preserve">, </w:t>
      </w:r>
      <w:r w:rsidR="00276799">
        <w:rPr>
          <w:rFonts w:ascii="Times New Roman" w:hAnsi="Times New Roman" w:cs="Times New Roman"/>
          <w:sz w:val="24"/>
          <w:szCs w:val="24"/>
        </w:rPr>
        <w:t>G</w:t>
      </w:r>
      <w:del w:id="98" w:author="Erin Rice" w:date="2014-03-18T11:22:00Z">
        <w:r w:rsidR="00276799" w:rsidDel="00E5417A">
          <w:rPr>
            <w:rFonts w:ascii="Times New Roman" w:hAnsi="Times New Roman" w:cs="Times New Roman"/>
            <w:sz w:val="24"/>
            <w:szCs w:val="24"/>
          </w:rPr>
          <w:delText>eorge</w:delText>
        </w:r>
      </w:del>
      <w:r w:rsidR="00276799">
        <w:rPr>
          <w:rFonts w:ascii="Times New Roman" w:hAnsi="Times New Roman" w:cs="Times New Roman"/>
          <w:sz w:val="24"/>
          <w:szCs w:val="24"/>
        </w:rPr>
        <w:t>.</w:t>
      </w:r>
      <w:r w:rsidR="00276799" w:rsidRPr="00EF3035">
        <w:rPr>
          <w:rFonts w:ascii="Times New Roman" w:hAnsi="Times New Roman" w:cs="Times New Roman"/>
          <w:b/>
          <w:bCs/>
          <w:sz w:val="24"/>
          <w:szCs w:val="24"/>
        </w:rPr>
        <w:t xml:space="preserve"> </w:t>
      </w:r>
      <w:ins w:id="99" w:author="Erin Rice" w:date="2014-03-18T11:22:00Z">
        <w:r w:rsidR="00E5417A">
          <w:rPr>
            <w:rFonts w:ascii="Times New Roman" w:hAnsi="Times New Roman" w:cs="Times New Roman"/>
            <w:sz w:val="24"/>
            <w:szCs w:val="24"/>
          </w:rPr>
          <w:t>(</w:t>
        </w:r>
      </w:ins>
      <w:del w:id="100" w:author="Erin Rice" w:date="2014-03-18T11:22:00Z">
        <w:r w:rsidR="00276799" w:rsidDel="00E5417A">
          <w:rPr>
            <w:rFonts w:ascii="Times New Roman" w:hAnsi="Times New Roman" w:cs="Times New Roman"/>
            <w:b/>
            <w:bCs/>
            <w:sz w:val="24"/>
            <w:szCs w:val="24"/>
          </w:rPr>
          <w:br/>
        </w:r>
      </w:del>
      <w:r w:rsidR="00276799">
        <w:rPr>
          <w:rFonts w:ascii="Times New Roman" w:hAnsi="Times New Roman" w:cs="Times New Roman"/>
          <w:sz w:val="24"/>
          <w:szCs w:val="24"/>
        </w:rPr>
        <w:t>2003</w:t>
      </w:r>
      <w:ins w:id="101" w:author="Erin Rice" w:date="2014-03-18T11:22:00Z">
        <w:r w:rsidR="00E5417A">
          <w:rPr>
            <w:rFonts w:ascii="Times New Roman" w:hAnsi="Times New Roman" w:cs="Times New Roman"/>
            <w:sz w:val="24"/>
            <w:szCs w:val="24"/>
          </w:rPr>
          <w:t xml:space="preserve">) </w:t>
        </w:r>
      </w:ins>
      <w:del w:id="102" w:author="Erin Rice" w:date="2014-03-18T11:22:00Z">
        <w:r w:rsidR="00276799" w:rsidDel="00E5417A">
          <w:rPr>
            <w:rFonts w:ascii="Times New Roman" w:hAnsi="Times New Roman" w:cs="Times New Roman"/>
            <w:sz w:val="24"/>
            <w:szCs w:val="24"/>
          </w:rPr>
          <w:delText xml:space="preserve">: </w:delText>
        </w:r>
      </w:del>
      <w:r w:rsidR="00276799" w:rsidRPr="00902D35">
        <w:rPr>
          <w:rFonts w:ascii="Times New Roman" w:hAnsi="Times New Roman" w:cs="Times New Roman"/>
          <w:i/>
          <w:iCs/>
          <w:sz w:val="24"/>
          <w:szCs w:val="24"/>
        </w:rPr>
        <w:t>Art in Uganda in the 20th Century</w:t>
      </w:r>
      <w:r w:rsidR="00276799">
        <w:rPr>
          <w:rFonts w:ascii="Times New Roman" w:hAnsi="Times New Roman" w:cs="Times New Roman"/>
          <w:b/>
          <w:bCs/>
          <w:sz w:val="24"/>
          <w:szCs w:val="24"/>
        </w:rPr>
        <w:t xml:space="preserve">: </w:t>
      </w:r>
      <w:r w:rsidR="00276799">
        <w:rPr>
          <w:rFonts w:ascii="Times New Roman" w:hAnsi="Times New Roman" w:cs="Times New Roman"/>
          <w:sz w:val="24"/>
          <w:szCs w:val="24"/>
        </w:rPr>
        <w:t>PhD t</w:t>
      </w:r>
      <w:r w:rsidR="00276799" w:rsidRPr="00A826AE">
        <w:rPr>
          <w:rFonts w:ascii="Times New Roman" w:hAnsi="Times New Roman" w:cs="Times New Roman"/>
          <w:sz w:val="24"/>
          <w:szCs w:val="24"/>
        </w:rPr>
        <w:t>hesis</w:t>
      </w:r>
      <w:r w:rsidR="00276799">
        <w:rPr>
          <w:rFonts w:ascii="Times New Roman" w:hAnsi="Times New Roman" w:cs="Times New Roman"/>
          <w:sz w:val="24"/>
          <w:szCs w:val="24"/>
        </w:rPr>
        <w:t>,</w:t>
      </w:r>
      <w:r w:rsidR="00276799" w:rsidRPr="0006667B">
        <w:rPr>
          <w:rFonts w:ascii="Times New Roman" w:hAnsi="Times New Roman" w:cs="Times New Roman"/>
          <w:sz w:val="24"/>
          <w:szCs w:val="24"/>
        </w:rPr>
        <w:t xml:space="preserve"> School of Oriental and </w:t>
      </w:r>
      <w:del w:id="103" w:author="Erin Rice" w:date="2014-04-19T17:13:00Z">
        <w:r w:rsidR="00276799" w:rsidRPr="0006667B" w:rsidDel="00D75330">
          <w:rPr>
            <w:rFonts w:ascii="Times New Roman" w:hAnsi="Times New Roman" w:cs="Times New Roman"/>
            <w:sz w:val="24"/>
            <w:szCs w:val="24"/>
          </w:rPr>
          <w:delText>Africanstudies</w:delText>
        </w:r>
      </w:del>
      <w:ins w:id="104" w:author="Erin Rice" w:date="2014-04-19T17:13:00Z">
        <w:r w:rsidR="00D75330" w:rsidRPr="0006667B">
          <w:rPr>
            <w:rFonts w:ascii="Times New Roman" w:hAnsi="Times New Roman" w:cs="Times New Roman"/>
            <w:sz w:val="24"/>
            <w:szCs w:val="24"/>
          </w:rPr>
          <w:t xml:space="preserve">African </w:t>
        </w:r>
      </w:ins>
      <w:ins w:id="105" w:author="Erin Rice" w:date="2014-04-19T17:18:00Z">
        <w:r w:rsidR="00D75330">
          <w:rPr>
            <w:rFonts w:ascii="Times New Roman" w:hAnsi="Times New Roman" w:cs="Times New Roman"/>
            <w:sz w:val="24"/>
            <w:szCs w:val="24"/>
          </w:rPr>
          <w:t>S</w:t>
        </w:r>
      </w:ins>
      <w:ins w:id="106" w:author="Erin Rice" w:date="2014-04-19T17:13:00Z">
        <w:r w:rsidR="00D75330" w:rsidRPr="0006667B">
          <w:rPr>
            <w:rFonts w:ascii="Times New Roman" w:hAnsi="Times New Roman" w:cs="Times New Roman"/>
            <w:sz w:val="24"/>
            <w:szCs w:val="24"/>
          </w:rPr>
          <w:t>tudies</w:t>
        </w:r>
      </w:ins>
      <w:r w:rsidR="00276799" w:rsidRPr="0006667B">
        <w:rPr>
          <w:rFonts w:ascii="Times New Roman" w:hAnsi="Times New Roman" w:cs="Times New Roman"/>
          <w:sz w:val="24"/>
          <w:szCs w:val="24"/>
        </w:rPr>
        <w:t xml:space="preserve"> University of London </w:t>
      </w:r>
    </w:p>
    <w:p w:rsidR="00276799" w:rsidRDefault="00EA2084" w:rsidP="00276799">
      <w:pPr>
        <w:rPr>
          <w:rFonts w:ascii="Times New Roman" w:hAnsi="Times New Roman" w:cs="Times New Roman"/>
          <w:sz w:val="24"/>
          <w:szCs w:val="24"/>
        </w:rPr>
      </w:pPr>
      <w:r w:rsidRPr="00EA2084">
        <w:rPr>
          <w:rFonts w:ascii="Times New Roman" w:hAnsi="Times New Roman" w:cs="Times New Roman"/>
          <w:bCs/>
          <w:sz w:val="24"/>
          <w:szCs w:val="24"/>
          <w:rPrChange w:id="107" w:author="Erin Rice" w:date="2014-03-18T11:22:00Z">
            <w:rPr>
              <w:rFonts w:ascii="Times New Roman" w:hAnsi="Times New Roman" w:cs="Times New Roman"/>
              <w:b/>
              <w:bCs/>
              <w:sz w:val="24"/>
              <w:szCs w:val="24"/>
            </w:rPr>
          </w:rPrChange>
        </w:rPr>
        <w:t>Sunanda</w:t>
      </w:r>
      <w:r w:rsidR="00276799">
        <w:rPr>
          <w:rFonts w:ascii="Times New Roman" w:hAnsi="Times New Roman" w:cs="Times New Roman"/>
          <w:sz w:val="24"/>
          <w:szCs w:val="24"/>
        </w:rPr>
        <w:t xml:space="preserve"> </w:t>
      </w:r>
      <w:del w:id="108" w:author="Erin Rice" w:date="2014-03-18T11:22:00Z">
        <w:r w:rsidR="00276799" w:rsidDel="00E5417A">
          <w:rPr>
            <w:rFonts w:ascii="Times New Roman" w:hAnsi="Times New Roman" w:cs="Times New Roman"/>
            <w:sz w:val="24"/>
            <w:szCs w:val="24"/>
          </w:rPr>
          <w:delText>Sanyal</w:delText>
        </w:r>
      </w:del>
      <w:ins w:id="109" w:author="Erin Rice" w:date="2014-03-18T11:22:00Z">
        <w:r w:rsidR="00E5417A">
          <w:rPr>
            <w:rFonts w:ascii="Times New Roman" w:hAnsi="Times New Roman" w:cs="Times New Roman"/>
            <w:sz w:val="24"/>
            <w:szCs w:val="24"/>
          </w:rPr>
          <w:t>S</w:t>
        </w:r>
      </w:ins>
      <w:r w:rsidR="00276799">
        <w:rPr>
          <w:rFonts w:ascii="Times New Roman" w:hAnsi="Times New Roman" w:cs="Times New Roman"/>
          <w:sz w:val="24"/>
          <w:szCs w:val="24"/>
        </w:rPr>
        <w:t>.</w:t>
      </w:r>
      <w:ins w:id="110" w:author="Erin Rice" w:date="2014-03-18T11:23:00Z">
        <w:r w:rsidR="00E5417A">
          <w:rPr>
            <w:rFonts w:ascii="Times New Roman" w:hAnsi="Times New Roman" w:cs="Times New Roman"/>
            <w:sz w:val="24"/>
            <w:szCs w:val="24"/>
          </w:rPr>
          <w:t xml:space="preserve"> (</w:t>
        </w:r>
      </w:ins>
      <w:del w:id="111" w:author="Erin Rice" w:date="2014-03-18T11:23:00Z">
        <w:r w:rsidR="00276799" w:rsidDel="00E5417A">
          <w:rPr>
            <w:rFonts w:ascii="Times New Roman" w:hAnsi="Times New Roman" w:cs="Times New Roman"/>
            <w:sz w:val="24"/>
            <w:szCs w:val="24"/>
          </w:rPr>
          <w:br/>
        </w:r>
      </w:del>
      <w:r w:rsidR="00276799">
        <w:rPr>
          <w:rFonts w:ascii="Times New Roman" w:hAnsi="Times New Roman" w:cs="Times New Roman"/>
          <w:sz w:val="24"/>
          <w:szCs w:val="24"/>
        </w:rPr>
        <w:t>2000</w:t>
      </w:r>
      <w:ins w:id="112" w:author="Erin Rice" w:date="2014-03-18T11:23:00Z">
        <w:r w:rsidR="00E5417A">
          <w:rPr>
            <w:rFonts w:ascii="Times New Roman" w:hAnsi="Times New Roman" w:cs="Times New Roman"/>
            <w:sz w:val="24"/>
            <w:szCs w:val="24"/>
          </w:rPr>
          <w:t>)</w:t>
        </w:r>
      </w:ins>
      <w:del w:id="113" w:author="Erin Rice" w:date="2014-03-18T11:23:00Z">
        <w:r w:rsidR="00276799" w:rsidDel="00E5417A">
          <w:rPr>
            <w:rFonts w:ascii="Times New Roman" w:hAnsi="Times New Roman" w:cs="Times New Roman"/>
            <w:sz w:val="24"/>
            <w:szCs w:val="24"/>
          </w:rPr>
          <w:delText>:</w:delText>
        </w:r>
      </w:del>
      <w:r w:rsidR="00276799">
        <w:rPr>
          <w:rFonts w:ascii="Times New Roman" w:hAnsi="Times New Roman" w:cs="Times New Roman"/>
          <w:sz w:val="24"/>
          <w:szCs w:val="24"/>
        </w:rPr>
        <w:t xml:space="preserve"> </w:t>
      </w:r>
      <w:r w:rsidR="00276799" w:rsidRPr="00902D35">
        <w:rPr>
          <w:rFonts w:ascii="Times New Roman" w:hAnsi="Times New Roman" w:cs="Times New Roman"/>
          <w:i/>
          <w:iCs/>
          <w:sz w:val="24"/>
          <w:szCs w:val="24"/>
        </w:rPr>
        <w:t xml:space="preserve">Imaging Art, Making </w:t>
      </w:r>
      <w:r w:rsidR="00276799" w:rsidRPr="002960B5">
        <w:rPr>
          <w:rFonts w:ascii="Times New Roman" w:hAnsi="Times New Roman" w:cs="Times New Roman"/>
          <w:i/>
          <w:iCs/>
          <w:sz w:val="24"/>
          <w:szCs w:val="24"/>
        </w:rPr>
        <w:t>History: Two Generations of Makerere Art</w:t>
      </w:r>
      <w:r w:rsidR="00276799">
        <w:rPr>
          <w:rFonts w:ascii="Times New Roman" w:hAnsi="Times New Roman" w:cs="Times New Roman"/>
          <w:sz w:val="24"/>
          <w:szCs w:val="24"/>
        </w:rPr>
        <w:t>, PhD thesis Emory University, Atlanta-Georgia</w:t>
      </w:r>
    </w:p>
    <w:p w:rsidR="00276799" w:rsidRDefault="00EA2084" w:rsidP="00276799">
      <w:pPr>
        <w:rPr>
          <w:ins w:id="114" w:author="Erin Rice" w:date="2014-03-18T12:33:00Z"/>
          <w:rFonts w:ascii="Times New Roman" w:hAnsi="Times New Roman" w:cs="Times New Roman"/>
          <w:sz w:val="24"/>
          <w:szCs w:val="24"/>
        </w:rPr>
      </w:pPr>
      <w:r w:rsidRPr="00EA2084">
        <w:rPr>
          <w:rFonts w:ascii="Times New Roman" w:hAnsi="Times New Roman" w:cs="Times New Roman"/>
          <w:bCs/>
          <w:sz w:val="24"/>
          <w:szCs w:val="24"/>
          <w:rPrChange w:id="115" w:author="Erin Rice" w:date="2014-03-18T11:22:00Z">
            <w:rPr>
              <w:rFonts w:ascii="Times New Roman" w:hAnsi="Times New Roman" w:cs="Times New Roman"/>
              <w:b/>
              <w:bCs/>
              <w:sz w:val="24"/>
              <w:szCs w:val="24"/>
            </w:rPr>
          </w:rPrChange>
        </w:rPr>
        <w:t>Kakande</w:t>
      </w:r>
      <w:r w:rsidR="00276799" w:rsidRPr="00E22F62">
        <w:rPr>
          <w:rFonts w:ascii="Times New Roman" w:hAnsi="Times New Roman" w:cs="Times New Roman"/>
          <w:b/>
          <w:bCs/>
          <w:sz w:val="24"/>
          <w:szCs w:val="24"/>
        </w:rPr>
        <w:t xml:space="preserve"> </w:t>
      </w:r>
      <w:r w:rsidR="00276799">
        <w:rPr>
          <w:rFonts w:ascii="Times New Roman" w:hAnsi="Times New Roman" w:cs="Times New Roman"/>
          <w:sz w:val="24"/>
          <w:szCs w:val="24"/>
        </w:rPr>
        <w:t>A</w:t>
      </w:r>
      <w:del w:id="116" w:author="Erin Rice" w:date="2014-03-18T11:22:00Z">
        <w:r w:rsidR="00276799" w:rsidDel="00E5417A">
          <w:rPr>
            <w:rFonts w:ascii="Times New Roman" w:hAnsi="Times New Roman" w:cs="Times New Roman"/>
            <w:sz w:val="24"/>
            <w:szCs w:val="24"/>
          </w:rPr>
          <w:delText>ngelo.</w:delText>
        </w:r>
      </w:del>
      <w:ins w:id="117" w:author="Erin Rice" w:date="2014-03-18T11:22:00Z">
        <w:r w:rsidR="00E5417A">
          <w:rPr>
            <w:rFonts w:ascii="Times New Roman" w:hAnsi="Times New Roman" w:cs="Times New Roman"/>
            <w:sz w:val="24"/>
            <w:szCs w:val="24"/>
          </w:rPr>
          <w:t>. (</w:t>
        </w:r>
      </w:ins>
      <w:del w:id="118" w:author="Erin Rice" w:date="2014-03-18T11:22:00Z">
        <w:r w:rsidR="00276799" w:rsidDel="00E5417A">
          <w:rPr>
            <w:rFonts w:ascii="Times New Roman" w:hAnsi="Times New Roman" w:cs="Times New Roman"/>
            <w:sz w:val="24"/>
            <w:szCs w:val="24"/>
          </w:rPr>
          <w:br/>
        </w:r>
      </w:del>
      <w:r w:rsidR="00276799">
        <w:rPr>
          <w:rFonts w:ascii="Times New Roman" w:hAnsi="Times New Roman" w:cs="Times New Roman"/>
          <w:sz w:val="24"/>
          <w:szCs w:val="24"/>
        </w:rPr>
        <w:t>2008</w:t>
      </w:r>
      <w:ins w:id="119" w:author="Erin Rice" w:date="2014-03-18T11:22:00Z">
        <w:r w:rsidR="00E5417A">
          <w:rPr>
            <w:rFonts w:ascii="Times New Roman" w:hAnsi="Times New Roman" w:cs="Times New Roman"/>
            <w:sz w:val="24"/>
            <w:szCs w:val="24"/>
          </w:rPr>
          <w:t>)</w:t>
        </w:r>
      </w:ins>
      <w:del w:id="120" w:author="Erin Rice" w:date="2014-03-18T11:22:00Z">
        <w:r w:rsidR="00276799" w:rsidDel="00E5417A">
          <w:rPr>
            <w:rFonts w:ascii="Times New Roman" w:hAnsi="Times New Roman" w:cs="Times New Roman"/>
            <w:sz w:val="24"/>
            <w:szCs w:val="24"/>
          </w:rPr>
          <w:delText>:</w:delText>
        </w:r>
      </w:del>
      <w:r w:rsidR="00276799">
        <w:rPr>
          <w:rFonts w:ascii="Times New Roman" w:hAnsi="Times New Roman" w:cs="Times New Roman"/>
          <w:sz w:val="24"/>
          <w:szCs w:val="24"/>
        </w:rPr>
        <w:t xml:space="preserve"> </w:t>
      </w:r>
      <w:r w:rsidR="00276799" w:rsidRPr="00902D35">
        <w:rPr>
          <w:rFonts w:ascii="Times New Roman" w:hAnsi="Times New Roman" w:cs="Times New Roman"/>
          <w:i/>
          <w:iCs/>
          <w:sz w:val="24"/>
          <w:szCs w:val="24"/>
        </w:rPr>
        <w:t>Contemporary Art in Uganda</w:t>
      </w:r>
      <w:r w:rsidR="00276799">
        <w:rPr>
          <w:rFonts w:ascii="Times New Roman" w:hAnsi="Times New Roman" w:cs="Times New Roman"/>
          <w:sz w:val="24"/>
          <w:szCs w:val="24"/>
        </w:rPr>
        <w:t xml:space="preserve">: </w:t>
      </w:r>
      <w:r w:rsidR="00276799" w:rsidRPr="002960B5">
        <w:rPr>
          <w:rFonts w:ascii="Times New Roman" w:hAnsi="Times New Roman" w:cs="Times New Roman"/>
          <w:i/>
          <w:iCs/>
          <w:sz w:val="24"/>
          <w:szCs w:val="24"/>
        </w:rPr>
        <w:t>a nexus between Art and politics:</w:t>
      </w:r>
      <w:r w:rsidR="00276799">
        <w:rPr>
          <w:rFonts w:ascii="Times New Roman" w:hAnsi="Times New Roman" w:cs="Times New Roman"/>
          <w:sz w:val="24"/>
          <w:szCs w:val="24"/>
        </w:rPr>
        <w:t xml:space="preserve"> PhD thesis, University of Witwatersrand, Johannesburg. </w:t>
      </w:r>
    </w:p>
    <w:p w:rsidR="00441DFE" w:rsidRDefault="00441DFE" w:rsidP="00276799">
      <w:pPr>
        <w:numPr>
          <w:ins w:id="121" w:author="Erin Rice" w:date="2014-03-18T12:33:00Z"/>
        </w:numPr>
        <w:rPr>
          <w:ins w:id="122" w:author="Erin Rice" w:date="2014-03-18T12:33:00Z"/>
          <w:rFonts w:ascii="Times New Roman" w:hAnsi="Times New Roman" w:cs="Times New Roman"/>
          <w:sz w:val="24"/>
          <w:szCs w:val="24"/>
        </w:rPr>
      </w:pPr>
    </w:p>
    <w:p w:rsidR="00441DFE" w:rsidRDefault="00B955D0" w:rsidP="00276799">
      <w:pPr>
        <w:numPr>
          <w:ins w:id="123" w:author="Erin Rice" w:date="2014-03-18T12:33:00Z"/>
        </w:numPr>
        <w:rPr>
          <w:ins w:id="124" w:author="Erin Rice" w:date="2014-03-18T12:34:00Z"/>
        </w:rPr>
      </w:pPr>
      <w:ins w:id="125" w:author="Erin Rice" w:date="2014-03-18T12:34:00Z">
        <w:r>
          <w:rPr>
            <w:noProof/>
            <w:lang w:eastAsia="en-GB"/>
          </w:rPr>
          <w:drawing>
            <wp:inline distT="0" distB="0" distL="0" distR="0">
              <wp:extent cx="3550920" cy="4553712"/>
              <wp:effectExtent l="25400" t="0" r="5080" b="0"/>
              <wp:docPr id="1" name="Picture 0" descr="sserrunkumaPlate 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rrunkumaPlate 132.jpg"/>
                      <pic:cNvPicPr/>
                    </pic:nvPicPr>
                    <pic:blipFill>
                      <a:blip r:embed="rId5" cstate="print"/>
                      <a:stretch>
                        <a:fillRect/>
                      </a:stretch>
                    </pic:blipFill>
                    <pic:spPr>
                      <a:xfrm>
                        <a:off x="0" y="0"/>
                        <a:ext cx="3550920" cy="4553712"/>
                      </a:xfrm>
                      <a:prstGeom prst="rect">
                        <a:avLst/>
                      </a:prstGeom>
                    </pic:spPr>
                  </pic:pic>
                </a:graphicData>
              </a:graphic>
            </wp:inline>
          </w:drawing>
        </w:r>
      </w:ins>
    </w:p>
    <w:p w:rsidR="00441DFE" w:rsidRDefault="00441DFE" w:rsidP="00276799">
      <w:pPr>
        <w:numPr>
          <w:ins w:id="126" w:author="Erin Rice" w:date="2014-03-18T12:34:00Z"/>
        </w:numPr>
        <w:rPr>
          <w:ins w:id="127" w:author="Erin Rice" w:date="2014-03-18T12:34:00Z"/>
        </w:rPr>
      </w:pPr>
      <w:ins w:id="128" w:author="Erin Rice" w:date="2014-03-18T12:33:00Z">
        <w:r>
          <w:t>Stations of the Cross-- 2X2.5 ft</w:t>
        </w:r>
      </w:ins>
      <w:ins w:id="129" w:author="Erin Rice" w:date="2014-03-18T12:34:00Z">
        <w:r>
          <w:t xml:space="preserve"> photo copyright George Kyeyune</w:t>
        </w:r>
      </w:ins>
      <w:ins w:id="130" w:author="Windows User" w:date="2014-03-25T16:25:00Z">
        <w:r w:rsidR="00387CAA">
          <w:t xml:space="preserve"> (photo taken in 2002)</w:t>
        </w:r>
      </w:ins>
    </w:p>
    <w:p w:rsidR="00441DFE" w:rsidRDefault="00441DFE" w:rsidP="00276799">
      <w:pPr>
        <w:numPr>
          <w:ins w:id="131" w:author="Erin Rice" w:date="2014-03-18T12:34:00Z"/>
        </w:numPr>
        <w:rPr>
          <w:ins w:id="132" w:author="Erin Rice" w:date="2014-03-18T12:34:00Z"/>
        </w:rPr>
      </w:pPr>
      <w:ins w:id="133" w:author="Erin Rice" w:date="2014-03-18T12:33:00Z">
        <w:r>
          <w:br/>
        </w:r>
      </w:ins>
      <w:ins w:id="134" w:author="Erin Rice" w:date="2014-03-18T12:34:00Z">
        <w:r w:rsidR="00B955D0">
          <w:rPr>
            <w:noProof/>
            <w:lang w:eastAsia="en-GB"/>
          </w:rPr>
          <w:drawing>
            <wp:inline distT="0" distB="0" distL="0" distR="0">
              <wp:extent cx="3538728" cy="4904232"/>
              <wp:effectExtent l="25400" t="0" r="0" b="0"/>
              <wp:docPr id="2" name="Picture 1" descr="sserunkumaPlate 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runkumaPlate 129.jpg"/>
                      <pic:cNvPicPr/>
                    </pic:nvPicPr>
                    <pic:blipFill>
                      <a:blip r:embed="rId6" cstate="print"/>
                      <a:stretch>
                        <a:fillRect/>
                      </a:stretch>
                    </pic:blipFill>
                    <pic:spPr>
                      <a:xfrm>
                        <a:off x="0" y="0"/>
                        <a:ext cx="3538728" cy="4904232"/>
                      </a:xfrm>
                      <a:prstGeom prst="rect">
                        <a:avLst/>
                      </a:prstGeom>
                    </pic:spPr>
                  </pic:pic>
                </a:graphicData>
              </a:graphic>
            </wp:inline>
          </w:drawing>
        </w:r>
      </w:ins>
    </w:p>
    <w:p w:rsidR="00441DFE" w:rsidRDefault="00441DFE" w:rsidP="00276799">
      <w:pPr>
        <w:numPr>
          <w:ins w:id="135" w:author="Erin Rice" w:date="2014-03-18T12:34:00Z"/>
        </w:numPr>
        <w:rPr>
          <w:rFonts w:ascii="Times New Roman" w:hAnsi="Times New Roman" w:cs="Times New Roman"/>
          <w:sz w:val="24"/>
          <w:szCs w:val="24"/>
        </w:rPr>
      </w:pPr>
      <w:ins w:id="136" w:author="Erin Rice" w:date="2014-03-18T12:33:00Z">
        <w:r>
          <w:t xml:space="preserve">Okwanjula  2X2.5 ft  </w:t>
        </w:r>
      </w:ins>
      <w:ins w:id="137" w:author="Erin Rice" w:date="2014-03-18T12:34:00Z">
        <w:r>
          <w:t>Photo copyright George Kyeyune</w:t>
        </w:r>
      </w:ins>
      <w:ins w:id="138" w:author="Windows User" w:date="2014-03-25T16:25:00Z">
        <w:r w:rsidR="00387CAA">
          <w:t xml:space="preserve"> (photo taken in 2004) </w:t>
        </w:r>
      </w:ins>
    </w:p>
    <w:p w:rsidR="00276799" w:rsidRDefault="00276799" w:rsidP="00DB0F6C">
      <w:pPr>
        <w:rPr>
          <w:rFonts w:ascii="Times New Roman" w:hAnsi="Times New Roman" w:cs="Times New Roman"/>
          <w:sz w:val="24"/>
          <w:szCs w:val="24"/>
        </w:rPr>
      </w:pPr>
    </w:p>
    <w:p w:rsidR="00725252" w:rsidRDefault="00725252" w:rsidP="00725252">
      <w:pPr>
        <w:rPr>
          <w:rFonts w:ascii="Times New Roman" w:hAnsi="Times New Roman" w:cs="Times New Roman"/>
          <w:b/>
          <w:bCs/>
          <w:sz w:val="24"/>
          <w:szCs w:val="24"/>
        </w:rPr>
      </w:pPr>
    </w:p>
    <w:p w:rsidR="00725252" w:rsidRDefault="00725252" w:rsidP="00725252">
      <w:pPr>
        <w:rPr>
          <w:rFonts w:ascii="Times New Roman" w:hAnsi="Times New Roman" w:cs="Times New Roman"/>
          <w:b/>
          <w:bCs/>
          <w:sz w:val="24"/>
          <w:szCs w:val="24"/>
        </w:rPr>
      </w:pPr>
    </w:p>
    <w:p w:rsidR="00725252" w:rsidRPr="006C354E" w:rsidRDefault="00725252" w:rsidP="00DB0F6C">
      <w:pPr>
        <w:rPr>
          <w:rFonts w:ascii="Times New Roman" w:hAnsi="Times New Roman" w:cs="Times New Roman"/>
          <w:sz w:val="24"/>
          <w:szCs w:val="24"/>
        </w:rPr>
      </w:pPr>
    </w:p>
    <w:p w:rsidR="00430AB1" w:rsidRPr="006C354E" w:rsidRDefault="00430AB1">
      <w:pPr>
        <w:rPr>
          <w:rFonts w:ascii="Times New Roman" w:hAnsi="Times New Roman" w:cs="Times New Roman"/>
          <w:sz w:val="24"/>
          <w:szCs w:val="24"/>
        </w:rPr>
      </w:pPr>
    </w:p>
    <w:p w:rsidR="005729CD" w:rsidRPr="006C354E" w:rsidRDefault="005729CD">
      <w:pPr>
        <w:rPr>
          <w:sz w:val="24"/>
          <w:szCs w:val="24"/>
        </w:rPr>
      </w:pPr>
    </w:p>
    <w:p w:rsidR="007D4E39" w:rsidRPr="006C354E" w:rsidRDefault="007D4E39">
      <w:pPr>
        <w:rPr>
          <w:sz w:val="24"/>
          <w:szCs w:val="24"/>
        </w:rPr>
      </w:pPr>
    </w:p>
    <w:sectPr w:rsidR="007D4E39" w:rsidRPr="006C354E" w:rsidSect="00813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Californian FB"/>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markup="0" w:comments="0" w:insDel="0" w:formatting="0" w:inkAnnotations="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9E6"/>
    <w:rsid w:val="0001572F"/>
    <w:rsid w:val="001A59DF"/>
    <w:rsid w:val="001C76F4"/>
    <w:rsid w:val="00276799"/>
    <w:rsid w:val="00301DD7"/>
    <w:rsid w:val="00342198"/>
    <w:rsid w:val="0035676B"/>
    <w:rsid w:val="0037135B"/>
    <w:rsid w:val="00371DBC"/>
    <w:rsid w:val="00387CAA"/>
    <w:rsid w:val="003B37E9"/>
    <w:rsid w:val="00421DBB"/>
    <w:rsid w:val="00430AB1"/>
    <w:rsid w:val="00441DFE"/>
    <w:rsid w:val="00454606"/>
    <w:rsid w:val="00483B94"/>
    <w:rsid w:val="005729CD"/>
    <w:rsid w:val="006C08D1"/>
    <w:rsid w:val="006C354E"/>
    <w:rsid w:val="006D34B0"/>
    <w:rsid w:val="00725252"/>
    <w:rsid w:val="007D4E39"/>
    <w:rsid w:val="008132FE"/>
    <w:rsid w:val="008417FA"/>
    <w:rsid w:val="009368BF"/>
    <w:rsid w:val="0099352B"/>
    <w:rsid w:val="009A5048"/>
    <w:rsid w:val="009B75B4"/>
    <w:rsid w:val="009E03CF"/>
    <w:rsid w:val="00B955D0"/>
    <w:rsid w:val="00BA1BDB"/>
    <w:rsid w:val="00BB17C8"/>
    <w:rsid w:val="00BB61B7"/>
    <w:rsid w:val="00CB5F41"/>
    <w:rsid w:val="00CC0279"/>
    <w:rsid w:val="00D672A4"/>
    <w:rsid w:val="00D74F74"/>
    <w:rsid w:val="00D75330"/>
    <w:rsid w:val="00D87CB2"/>
    <w:rsid w:val="00DB0F6C"/>
    <w:rsid w:val="00E4338F"/>
    <w:rsid w:val="00E5417A"/>
    <w:rsid w:val="00EA2084"/>
    <w:rsid w:val="00EB59E6"/>
    <w:rsid w:val="00ED4892"/>
    <w:rsid w:val="00FD5AB7"/>
    <w:rsid w:val="00FD7C7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AB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A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Kyeyune</dc:creator>
  <cp:lastModifiedBy>doctor</cp:lastModifiedBy>
  <cp:revision>2</cp:revision>
  <dcterms:created xsi:type="dcterms:W3CDTF">2014-06-05T07:47:00Z</dcterms:created>
  <dcterms:modified xsi:type="dcterms:W3CDTF">2014-06-05T07:47:00Z</dcterms:modified>
</cp:coreProperties>
</file>