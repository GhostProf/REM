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BEEC" w14:textId="77777777" w:rsidR="00593C18" w:rsidRDefault="00593C18"/>
    <w:p w14:paraId="1D31E9E6" w14:textId="69DB7451" w:rsidR="0012059A" w:rsidRDefault="0012059A">
      <w:r>
        <w:t>ALAN CHONG LAU</w:t>
      </w:r>
      <w:ins w:id="0" w:author="Elizabeth Northup" w:date="2013-09-19T15:17:00Z">
        <w:r w:rsidR="0072261C">
          <w:t xml:space="preserve"> (1948–)</w:t>
        </w:r>
      </w:ins>
      <w:ins w:id="1" w:author="Elizabeth Northup" w:date="2013-09-19T15:16:00Z">
        <w:r w:rsidR="0072261C">
          <w:t xml:space="preserve"> </w:t>
        </w:r>
      </w:ins>
    </w:p>
    <w:p w14:paraId="11E84E6F" w14:textId="77777777" w:rsidR="0012059A" w:rsidRDefault="0012059A"/>
    <w:p w14:paraId="6BC8D034" w14:textId="58CFDC5A" w:rsidR="0012059A" w:rsidRDefault="0012059A">
      <w:r>
        <w:t xml:space="preserve">Joseph </w:t>
      </w:r>
      <w:proofErr w:type="spellStart"/>
      <w:r>
        <w:t>Jonghyun</w:t>
      </w:r>
      <w:proofErr w:type="spellEnd"/>
      <w:r>
        <w:t xml:space="preserve"> </w:t>
      </w:r>
      <w:proofErr w:type="spellStart"/>
      <w:r>
        <w:t>Jeon</w:t>
      </w:r>
      <w:proofErr w:type="spellEnd"/>
      <w:r>
        <w:t xml:space="preserve"> (Pomona College)</w:t>
      </w:r>
    </w:p>
    <w:p w14:paraId="1B008F77" w14:textId="77777777" w:rsidR="0012059A" w:rsidRDefault="0012059A"/>
    <w:p w14:paraId="1EE6E58A" w14:textId="77777777" w:rsidR="0012059A" w:rsidRDefault="0012059A"/>
    <w:p w14:paraId="7447B8B0" w14:textId="77777777" w:rsidR="00593C18" w:rsidRDefault="00593C18"/>
    <w:p w14:paraId="75D5FB66" w14:textId="0AD04939" w:rsidR="00776439" w:rsidRPr="008F42D3" w:rsidRDefault="00B4275F">
      <w:r>
        <w:t xml:space="preserve">Alan Chong Lau </w:t>
      </w:r>
      <w:del w:id="2" w:author="Elizabeth Northup" w:date="2013-09-19T15:18:00Z">
        <w:r w:rsidDel="0072261C">
          <w:delText xml:space="preserve">(born in 1948) </w:delText>
        </w:r>
      </w:del>
      <w:r w:rsidR="00072427">
        <w:t>i</w:t>
      </w:r>
      <w:r w:rsidR="00055A59">
        <w:t>s a</w:t>
      </w:r>
      <w:r w:rsidR="00395D07">
        <w:t>n American</w:t>
      </w:r>
      <w:r w:rsidR="00055A59">
        <w:t xml:space="preserve"> poet and visual artist</w:t>
      </w:r>
      <w:r w:rsidR="000B32F1">
        <w:t xml:space="preserve">. </w:t>
      </w:r>
      <w:r w:rsidR="00395D07">
        <w:t>Lau began his poetic career in the wake of the</w:t>
      </w:r>
      <w:r w:rsidR="003D61F6">
        <w:t xml:space="preserve"> 1970s</w:t>
      </w:r>
      <w:r w:rsidR="00395D07">
        <w:t xml:space="preserve"> Asian American movement, a surge of </w:t>
      </w:r>
      <w:r w:rsidR="00D54CBA">
        <w:t xml:space="preserve">racial </w:t>
      </w:r>
      <w:r w:rsidR="00395D07">
        <w:t>political consciousne</w:t>
      </w:r>
      <w:r w:rsidR="007D5A51">
        <w:t xml:space="preserve">ss inspired by the </w:t>
      </w:r>
      <w:ins w:id="3" w:author="Elizabeth Northup" w:date="2013-09-19T15:19:00Z">
        <w:r w:rsidR="0072261C">
          <w:t>c</w:t>
        </w:r>
      </w:ins>
      <w:del w:id="4" w:author="Elizabeth Northup" w:date="2013-09-19T15:19:00Z">
        <w:r w:rsidR="007D5A51" w:rsidDel="0072261C">
          <w:delText>C</w:delText>
        </w:r>
      </w:del>
      <w:r w:rsidR="007D5A51">
        <w:t xml:space="preserve">ivil </w:t>
      </w:r>
      <w:ins w:id="5" w:author="Elizabeth Northup" w:date="2013-09-19T15:19:00Z">
        <w:r w:rsidR="0072261C">
          <w:t>r</w:t>
        </w:r>
      </w:ins>
      <w:del w:id="6" w:author="Elizabeth Northup" w:date="2013-09-19T15:19:00Z">
        <w:r w:rsidR="007D5A51" w:rsidDel="0072261C">
          <w:delText>R</w:delText>
        </w:r>
      </w:del>
      <w:r w:rsidR="007D5A51">
        <w:t>ights</w:t>
      </w:r>
      <w:r w:rsidR="00395D07">
        <w:t xml:space="preserve"> and anti-war protest movements. His first book,</w:t>
      </w:r>
      <w:r w:rsidR="007D5A51">
        <w:t xml:space="preserve"> published with</w:t>
      </w:r>
      <w:r w:rsidR="00190B7A">
        <w:t xml:space="preserve"> friends Garrett Kaoru </w:t>
      </w:r>
      <w:proofErr w:type="spellStart"/>
      <w:r w:rsidR="00190B7A">
        <w:t>Hongo</w:t>
      </w:r>
      <w:proofErr w:type="spellEnd"/>
      <w:r w:rsidR="00190B7A">
        <w:t xml:space="preserve"> and Lawson </w:t>
      </w:r>
      <w:proofErr w:type="spellStart"/>
      <w:r w:rsidR="00190B7A">
        <w:t>Fusao</w:t>
      </w:r>
      <w:proofErr w:type="spellEnd"/>
      <w:r w:rsidR="00190B7A">
        <w:t xml:space="preserve"> Inada</w:t>
      </w:r>
      <w:r w:rsidR="007D5A51">
        <w:t xml:space="preserve">, </w:t>
      </w:r>
      <w:r w:rsidR="00190B7A">
        <w:t xml:space="preserve">was entitled </w:t>
      </w:r>
      <w:r w:rsidR="00190B7A" w:rsidRPr="00D2758D">
        <w:rPr>
          <w:i/>
        </w:rPr>
        <w:t>The Buddha Bandits Down Highway 99</w:t>
      </w:r>
      <w:r w:rsidR="00D54CBA" w:rsidRPr="00D2758D">
        <w:rPr>
          <w:i/>
        </w:rPr>
        <w:t xml:space="preserve"> </w:t>
      </w:r>
      <w:r w:rsidR="00D54CBA" w:rsidRPr="00D2758D">
        <w:t>(1978)</w:t>
      </w:r>
      <w:del w:id="7" w:author="Elizabeth Northup" w:date="2013-09-19T15:26:00Z">
        <w:r w:rsidR="00D54CBA" w:rsidRPr="00D2758D" w:rsidDel="0072261C">
          <w:delText>,</w:delText>
        </w:r>
      </w:del>
      <w:r w:rsidR="00D54CBA" w:rsidRPr="00D2758D">
        <w:t xml:space="preserve"> after the name they had given to themselves for a </w:t>
      </w:r>
      <w:r w:rsidR="003361C2" w:rsidRPr="00D2758D">
        <w:t xml:space="preserve">1977 </w:t>
      </w:r>
      <w:r w:rsidR="00D54CBA" w:rsidRPr="00D2758D">
        <w:t xml:space="preserve">performance </w:t>
      </w:r>
      <w:r w:rsidR="003361C2" w:rsidRPr="00D2758D">
        <w:t xml:space="preserve">in Long Beach </w:t>
      </w:r>
      <w:r w:rsidR="00D54CBA" w:rsidRPr="00D2758D">
        <w:t>and as well the highway that connected their childhood homes in different parts of California.</w:t>
      </w:r>
      <w:r w:rsidR="00190B7A">
        <w:t xml:space="preserve"> </w:t>
      </w:r>
      <w:r w:rsidR="00D54CBA">
        <w:t>The book is a series of p</w:t>
      </w:r>
      <w:r w:rsidR="00190B7A">
        <w:t xml:space="preserve">eripatetic romps in a </w:t>
      </w:r>
      <w:ins w:id="8" w:author="Elizabeth Northup" w:date="2013-09-19T15:33:00Z">
        <w:r w:rsidR="0072261C">
          <w:t>b</w:t>
        </w:r>
      </w:ins>
      <w:del w:id="9" w:author="Elizabeth Northup" w:date="2013-09-19T15:33:00Z">
        <w:r w:rsidR="00190B7A" w:rsidDel="0072261C">
          <w:delText>B</w:delText>
        </w:r>
      </w:del>
      <w:r w:rsidR="00190B7A">
        <w:t>eat style refashione</w:t>
      </w:r>
      <w:r w:rsidR="00D54CBA">
        <w:t xml:space="preserve">d for an Asian American context. In comparison, </w:t>
      </w:r>
      <w:r w:rsidR="00D54CBA">
        <w:rPr>
          <w:i/>
        </w:rPr>
        <w:t xml:space="preserve">Songs of </w:t>
      </w:r>
      <w:proofErr w:type="spellStart"/>
      <w:r w:rsidR="00D54CBA">
        <w:rPr>
          <w:i/>
        </w:rPr>
        <w:t>Jadina</w:t>
      </w:r>
      <w:proofErr w:type="spellEnd"/>
      <w:r w:rsidR="00D54CBA">
        <w:t xml:space="preserve"> (1980), Lau’s first monograph and the winner of an American Book Award in 1981, is </w:t>
      </w:r>
      <w:r w:rsidR="003D61F6">
        <w:t xml:space="preserve">a </w:t>
      </w:r>
      <w:r w:rsidR="00D54CBA">
        <w:t>much more contemplative</w:t>
      </w:r>
      <w:r w:rsidR="003D61F6">
        <w:t xml:space="preserve">, </w:t>
      </w:r>
      <w:del w:id="10" w:author="Elizabeth Northup" w:date="2013-09-19T15:33:00Z">
        <w:r w:rsidR="003D61F6" w:rsidDel="0072261C">
          <w:delText xml:space="preserve"> </w:delText>
        </w:r>
      </w:del>
      <w:r w:rsidR="008F42D3">
        <w:t xml:space="preserve">nuanced exploration of Chinese American history and the poet’s ancestry. Around the time </w:t>
      </w:r>
      <w:r w:rsidR="003D61F6">
        <w:rPr>
          <w:i/>
        </w:rPr>
        <w:t>Songs</w:t>
      </w:r>
      <w:r w:rsidR="003D61F6">
        <w:t xml:space="preserve"> appeared</w:t>
      </w:r>
      <w:ins w:id="11" w:author="Elizabeth Northup" w:date="2013-09-19T15:35:00Z">
        <w:r w:rsidR="0072261C">
          <w:t>,</w:t>
        </w:r>
      </w:ins>
      <w:r w:rsidR="008F42D3">
        <w:t xml:space="preserve"> Lau was laid off from his factory job</w:t>
      </w:r>
      <w:ins w:id="12" w:author="Elizabeth Northup" w:date="2013-09-19T15:35:00Z">
        <w:r w:rsidR="0072261C">
          <w:t>.</w:t>
        </w:r>
      </w:ins>
      <w:r w:rsidR="008F42D3">
        <w:t xml:space="preserve"> </w:t>
      </w:r>
      <w:del w:id="13" w:author="Elizabeth Northup" w:date="2013-09-19T15:35:00Z">
        <w:r w:rsidR="008F42D3" w:rsidDel="0072261C">
          <w:delText xml:space="preserve">and </w:delText>
        </w:r>
      </w:del>
      <w:ins w:id="14" w:author="Elizabeth Northup" w:date="2013-09-19T15:35:00Z">
        <w:r w:rsidR="0072261C">
          <w:t xml:space="preserve">He </w:t>
        </w:r>
      </w:ins>
      <w:r w:rsidR="008F42D3">
        <w:t>took a job as a greengrocer in Seattle’s International District, the city’s Asian American neighborhood</w:t>
      </w:r>
      <w:ins w:id="15" w:author="Elizabeth Northup" w:date="2013-09-19T15:36:00Z">
        <w:r w:rsidR="0072261C">
          <w:t>.</w:t>
        </w:r>
      </w:ins>
      <w:del w:id="16" w:author="Elizabeth Northup" w:date="2013-09-19T15:36:00Z">
        <w:r w:rsidR="003D61F6" w:rsidDel="0072261C">
          <w:delText>;</w:delText>
        </w:r>
      </w:del>
      <w:r w:rsidR="003D61F6">
        <w:t xml:space="preserve"> </w:t>
      </w:r>
      <w:ins w:id="17" w:author="Elizabeth Northup" w:date="2013-09-19T15:36:00Z">
        <w:r w:rsidR="0072261C">
          <w:t>H</w:t>
        </w:r>
      </w:ins>
      <w:del w:id="18" w:author="Elizabeth Northup" w:date="2013-09-19T15:36:00Z">
        <w:r w:rsidR="003D61F6" w:rsidDel="0072261C">
          <w:delText>h</w:delText>
        </w:r>
      </w:del>
      <w:r w:rsidR="003D61F6">
        <w:t>e kept that job</w:t>
      </w:r>
      <w:r w:rsidR="008F42D3">
        <w:t xml:space="preserve"> for the next three decades. In 2000, he published his second monograph, </w:t>
      </w:r>
      <w:r w:rsidR="008F42D3">
        <w:rPr>
          <w:i/>
        </w:rPr>
        <w:t xml:space="preserve">Blues and Greens: </w:t>
      </w:r>
      <w:ins w:id="19" w:author="Elizabeth Northup" w:date="2013-09-19T16:11:00Z">
        <w:r w:rsidR="00E61908">
          <w:rPr>
            <w:i/>
          </w:rPr>
          <w:t>A</w:t>
        </w:r>
      </w:ins>
      <w:del w:id="20" w:author="Elizabeth Northup" w:date="2013-09-19T16:11:00Z">
        <w:r w:rsidR="008F42D3" w:rsidDel="00E61908">
          <w:rPr>
            <w:i/>
          </w:rPr>
          <w:delText>a</w:delText>
        </w:r>
      </w:del>
      <w:r w:rsidR="008F42D3">
        <w:rPr>
          <w:i/>
        </w:rPr>
        <w:t xml:space="preserve"> </w:t>
      </w:r>
      <w:ins w:id="21" w:author="Elizabeth Northup" w:date="2013-09-19T16:11:00Z">
        <w:r w:rsidR="00E61908">
          <w:rPr>
            <w:i/>
          </w:rPr>
          <w:t>P</w:t>
        </w:r>
      </w:ins>
      <w:del w:id="22" w:author="Elizabeth Northup" w:date="2013-09-19T16:11:00Z">
        <w:r w:rsidR="008F42D3" w:rsidDel="00E61908">
          <w:rPr>
            <w:i/>
          </w:rPr>
          <w:delText>p</w:delText>
        </w:r>
      </w:del>
      <w:r w:rsidR="008F42D3">
        <w:rPr>
          <w:i/>
        </w:rPr>
        <w:t xml:space="preserve">roduce </w:t>
      </w:r>
      <w:ins w:id="23" w:author="Elizabeth Northup" w:date="2013-09-19T16:11:00Z">
        <w:r w:rsidR="00E61908">
          <w:rPr>
            <w:i/>
          </w:rPr>
          <w:t>W</w:t>
        </w:r>
      </w:ins>
      <w:del w:id="24" w:author="Elizabeth Northup" w:date="2013-09-19T16:11:00Z">
        <w:r w:rsidR="008F42D3" w:rsidDel="00E61908">
          <w:rPr>
            <w:i/>
          </w:rPr>
          <w:delText>w</w:delText>
        </w:r>
      </w:del>
      <w:r w:rsidR="008F42D3">
        <w:rPr>
          <w:i/>
        </w:rPr>
        <w:t xml:space="preserve">orker’s </w:t>
      </w:r>
      <w:ins w:id="25" w:author="Elizabeth Northup" w:date="2013-09-19T16:11:00Z">
        <w:r w:rsidR="00E61908">
          <w:rPr>
            <w:i/>
          </w:rPr>
          <w:t>J</w:t>
        </w:r>
      </w:ins>
      <w:del w:id="26" w:author="Elizabeth Northup" w:date="2013-09-19T16:11:00Z">
        <w:r w:rsidR="008F42D3" w:rsidDel="00E61908">
          <w:rPr>
            <w:i/>
          </w:rPr>
          <w:delText>j</w:delText>
        </w:r>
      </w:del>
      <w:r w:rsidR="008F42D3">
        <w:rPr>
          <w:i/>
        </w:rPr>
        <w:t>ournal</w:t>
      </w:r>
      <w:r w:rsidR="008F42D3">
        <w:t xml:space="preserve">, which is a </w:t>
      </w:r>
      <w:r w:rsidR="007D5A51">
        <w:t>poetic record</w:t>
      </w:r>
      <w:r w:rsidR="008F42D3">
        <w:t xml:space="preserve"> of his </w:t>
      </w:r>
      <w:r w:rsidR="003361C2">
        <w:t xml:space="preserve">experiences </w:t>
      </w:r>
      <w:r w:rsidR="003D61F6">
        <w:t>in Seattle</w:t>
      </w:r>
      <w:r w:rsidR="00303737">
        <w:t>.</w:t>
      </w:r>
      <w:r w:rsidR="007D5A51">
        <w:t xml:space="preserve"> His most recent book of poems, </w:t>
      </w:r>
      <w:r w:rsidR="007D5A51">
        <w:rPr>
          <w:i/>
        </w:rPr>
        <w:t xml:space="preserve">no hurry </w:t>
      </w:r>
      <w:r w:rsidR="007D5A51">
        <w:t>(2007)</w:t>
      </w:r>
      <w:ins w:id="27" w:author="Elizabeth Northup" w:date="2013-09-19T16:13:00Z">
        <w:r w:rsidR="00E61908">
          <w:t>,</w:t>
        </w:r>
      </w:ins>
      <w:r w:rsidR="007D5A51">
        <w:t xml:space="preserve"> is a reflection about his travels to Japan.</w:t>
      </w:r>
      <w:r w:rsidR="00303737">
        <w:t xml:space="preserve"> Beginning </w:t>
      </w:r>
      <w:r w:rsidR="007D5A51">
        <w:t>in the late 1970s</w:t>
      </w:r>
      <w:r w:rsidR="00303737">
        <w:t>, Lau</w:t>
      </w:r>
      <w:r w:rsidR="007D5A51">
        <w:t xml:space="preserve"> also</w:t>
      </w:r>
      <w:r w:rsidR="00303737">
        <w:t xml:space="preserve"> became an active painter, developing a unique style that </w:t>
      </w:r>
      <w:r w:rsidR="007D5A51">
        <w:t>blended</w:t>
      </w:r>
      <w:r w:rsidR="00303737">
        <w:t xml:space="preserve"> el</w:t>
      </w:r>
      <w:r w:rsidR="007D5A51">
        <w:t>ements of Chinese calligraphy and the Northwest School. A retrospective of his work was shown at the Francine Seders Gallery in Seattle in 2012.</w:t>
      </w:r>
    </w:p>
    <w:p w14:paraId="2D1A62D4" w14:textId="77777777" w:rsidR="00055A59" w:rsidRDefault="00055A59"/>
    <w:p w14:paraId="684E32B5" w14:textId="77777777" w:rsidR="00055A59" w:rsidRDefault="00055A59"/>
    <w:p w14:paraId="1AFC45D6" w14:textId="77777777" w:rsidR="00055A59" w:rsidRDefault="00055A59">
      <w:r>
        <w:t>Key Critical Works</w:t>
      </w:r>
      <w:r w:rsidR="006B77E8">
        <w:t>:</w:t>
      </w:r>
    </w:p>
    <w:p w14:paraId="5B0FF4CA" w14:textId="77777777" w:rsidR="006B77E8" w:rsidRDefault="006B77E8"/>
    <w:p w14:paraId="0E2EBF41" w14:textId="33DAF095" w:rsidR="001624CC" w:rsidRDefault="001624CC">
      <w:r>
        <w:t>Desoto, H</w:t>
      </w:r>
      <w:ins w:id="28" w:author="Elizabeth Northup" w:date="2013-09-28T13:54:00Z">
        <w:r w:rsidR="00D2758D">
          <w:t>.</w:t>
        </w:r>
      </w:ins>
      <w:del w:id="29" w:author="Elizabeth Northup" w:date="2013-09-28T13:54:00Z">
        <w:r w:rsidDel="00D2758D">
          <w:delText>isaye</w:delText>
        </w:r>
      </w:del>
      <w:r>
        <w:t xml:space="preserve"> Y</w:t>
      </w:r>
      <w:del w:id="30" w:author="Elizabeth Northup" w:date="2013-09-28T13:54:00Z">
        <w:r w:rsidDel="00D2758D">
          <w:delText>amamoto</w:delText>
        </w:r>
      </w:del>
      <w:r>
        <w:t>.</w:t>
      </w:r>
      <w:ins w:id="31" w:author="Elizabeth Northup" w:date="2013-09-28T13:54:00Z">
        <w:r w:rsidR="00D2758D">
          <w:t xml:space="preserve"> (1983).</w:t>
        </w:r>
      </w:ins>
      <w:r>
        <w:t xml:space="preserve"> </w:t>
      </w:r>
      <w:ins w:id="32" w:author="Elizabeth Northup" w:date="2013-09-28T14:50:00Z">
        <w:r w:rsidR="00B8764B">
          <w:t>‘</w:t>
        </w:r>
      </w:ins>
      <w:r>
        <w:t xml:space="preserve">Rev. of </w:t>
      </w:r>
      <w:r w:rsidR="003D61F6">
        <w:rPr>
          <w:i/>
        </w:rPr>
        <w:t>S</w:t>
      </w:r>
      <w:r>
        <w:rPr>
          <w:i/>
        </w:rPr>
        <w:t xml:space="preserve">ongs for </w:t>
      </w:r>
      <w:proofErr w:type="spellStart"/>
      <w:r>
        <w:rPr>
          <w:i/>
        </w:rPr>
        <w:t>Jadina</w:t>
      </w:r>
      <w:proofErr w:type="spellEnd"/>
      <w:r>
        <w:t>.</w:t>
      </w:r>
      <w:ins w:id="33" w:author="Elizabeth Northup" w:date="2013-09-28T14:50:00Z">
        <w:r w:rsidR="00B8764B">
          <w:t>’</w:t>
        </w:r>
      </w:ins>
      <w:bookmarkStart w:id="34" w:name="_GoBack"/>
      <w:bookmarkEnd w:id="34"/>
      <w:r w:rsidR="00395D07">
        <w:t xml:space="preserve"> </w:t>
      </w:r>
      <w:r w:rsidR="00395D07">
        <w:rPr>
          <w:i/>
        </w:rPr>
        <w:t>MELUS</w:t>
      </w:r>
      <w:r w:rsidR="00395D07">
        <w:t xml:space="preserve"> 10</w:t>
      </w:r>
      <w:ins w:id="35" w:author="Elizabeth Northup" w:date="2013-09-28T14:06:00Z">
        <w:r w:rsidR="00B64587">
          <w:t xml:space="preserve"> </w:t>
        </w:r>
      </w:ins>
      <w:ins w:id="36" w:author="Elizabeth Northup" w:date="2013-09-28T13:55:00Z">
        <w:r w:rsidR="00D2758D">
          <w:t>(</w:t>
        </w:r>
      </w:ins>
      <w:del w:id="37" w:author="Elizabeth Northup" w:date="2013-09-28T13:55:00Z">
        <w:r w:rsidR="00395D07" w:rsidDel="00D2758D">
          <w:delText>.</w:delText>
        </w:r>
      </w:del>
      <w:r w:rsidR="00395D07">
        <w:t>4</w:t>
      </w:r>
      <w:ins w:id="38" w:author="Elizabeth Northup" w:date="2013-09-28T13:55:00Z">
        <w:r w:rsidR="00D2758D">
          <w:t xml:space="preserve">), </w:t>
        </w:r>
      </w:ins>
      <w:del w:id="39" w:author="Elizabeth Northup" w:date="2013-09-28T13:55:00Z">
        <w:r w:rsidR="00395D07" w:rsidDel="00D2758D">
          <w:delText xml:space="preserve"> (1983): </w:delText>
        </w:r>
      </w:del>
      <w:r w:rsidR="00395D07">
        <w:t>78</w:t>
      </w:r>
      <w:ins w:id="40" w:author="Elizabeth Northup" w:date="2013-09-28T13:55:00Z">
        <w:r w:rsidR="00D2758D">
          <w:softHyphen/>
          <w:t>–</w:t>
        </w:r>
      </w:ins>
      <w:del w:id="41" w:author="Elizabeth Northup" w:date="2013-09-28T13:55:00Z">
        <w:r w:rsidR="00395D07" w:rsidDel="00D2758D">
          <w:delText>-</w:delText>
        </w:r>
      </w:del>
      <w:r w:rsidR="00395D07">
        <w:t>83.</w:t>
      </w:r>
    </w:p>
    <w:p w14:paraId="326BDA3C" w14:textId="77777777" w:rsidR="00395D07" w:rsidRPr="00395D07" w:rsidRDefault="00395D07"/>
    <w:p w14:paraId="6E9FFD6C" w14:textId="0BC23B98" w:rsidR="006B77E8" w:rsidRDefault="006B77E8">
      <w:proofErr w:type="spellStart"/>
      <w:r>
        <w:t>Dempster</w:t>
      </w:r>
      <w:proofErr w:type="spellEnd"/>
      <w:r>
        <w:t>, B</w:t>
      </w:r>
      <w:ins w:id="42" w:author="Elizabeth Northup" w:date="2013-09-28T13:56:00Z">
        <w:r w:rsidR="00D2758D">
          <w:t>.</w:t>
        </w:r>
      </w:ins>
      <w:del w:id="43" w:author="Elizabeth Northup" w:date="2013-09-28T13:56:00Z">
        <w:r w:rsidDel="00D2758D">
          <w:delText>rian</w:delText>
        </w:r>
      </w:del>
      <w:r>
        <w:t xml:space="preserve"> K</w:t>
      </w:r>
      <w:del w:id="44" w:author="Elizabeth Northup" w:date="2013-09-28T13:56:00Z">
        <w:r w:rsidDel="00D2758D">
          <w:delText>omei</w:delText>
        </w:r>
      </w:del>
      <w:r>
        <w:t xml:space="preserve">. </w:t>
      </w:r>
      <w:ins w:id="45" w:author="Elizabeth Northup" w:date="2013-09-28T13:56:00Z">
        <w:r w:rsidR="00D2758D">
          <w:t xml:space="preserve">(2002) </w:t>
        </w:r>
      </w:ins>
      <w:del w:id="46" w:author="Elizabeth Northup" w:date="2013-09-28T13:57:00Z">
        <w:r w:rsidDel="00D2758D">
          <w:delText>“</w:delText>
        </w:r>
      </w:del>
      <w:r>
        <w:t>Alan Chong Lau.</w:t>
      </w:r>
      <w:del w:id="47" w:author="Elizabeth Northup" w:date="2013-09-28T13:57:00Z">
        <w:r w:rsidDel="00D2758D">
          <w:delText>”</w:delText>
        </w:r>
      </w:del>
      <w:r>
        <w:t xml:space="preserve"> In</w:t>
      </w:r>
      <w:ins w:id="48" w:author="Elizabeth Northup" w:date="2013-09-28T13:57:00Z">
        <w:r w:rsidR="00D2758D">
          <w:t>:</w:t>
        </w:r>
      </w:ins>
      <w:ins w:id="49" w:author="Elizabeth Northup" w:date="2013-09-28T14:02:00Z">
        <w:r w:rsidR="00B64587">
          <w:t xml:space="preserve"> </w:t>
        </w:r>
        <w:proofErr w:type="spellStart"/>
        <w:r w:rsidR="00B64587">
          <w:t>Guiyou</w:t>
        </w:r>
        <w:proofErr w:type="spellEnd"/>
        <w:r w:rsidR="00B64587">
          <w:t xml:space="preserve"> H. (ed</w:t>
        </w:r>
      </w:ins>
      <w:ins w:id="50" w:author="Elizabeth Northup" w:date="2013-09-28T14:03:00Z">
        <w:r w:rsidR="00B64587">
          <w:t>.</w:t>
        </w:r>
      </w:ins>
      <w:ins w:id="51" w:author="Elizabeth Northup" w:date="2013-09-28T14:02:00Z">
        <w:r w:rsidR="00B64587">
          <w:t>)</w:t>
        </w:r>
      </w:ins>
      <w:r>
        <w:t xml:space="preserve"> </w:t>
      </w:r>
      <w:r>
        <w:rPr>
          <w:i/>
        </w:rPr>
        <w:t>Asian American Poets: A Bio-Biographical Critical Sourcebook</w:t>
      </w:r>
      <w:ins w:id="52" w:author="Elizabeth Northup" w:date="2013-09-28T14:04:00Z">
        <w:r w:rsidR="00B64587">
          <w:t xml:space="preserve">. </w:t>
        </w:r>
      </w:ins>
      <w:del w:id="53" w:author="Elizabeth Northup" w:date="2013-09-28T14:04:00Z">
        <w:r w:rsidDel="00B64587">
          <w:delText xml:space="preserve">, </w:delText>
        </w:r>
      </w:del>
      <w:del w:id="54" w:author="Elizabeth Northup" w:date="2013-09-28T14:03:00Z">
        <w:r w:rsidDel="00B64587">
          <w:delText>edited by</w:delText>
        </w:r>
      </w:del>
      <w:del w:id="55" w:author="Elizabeth Northup" w:date="2013-09-28T14:02:00Z">
        <w:r w:rsidDel="00B64587">
          <w:delText xml:space="preserve"> Guiyou Huang</w:delText>
        </w:r>
      </w:del>
      <w:del w:id="56" w:author="Elizabeth Northup" w:date="2013-09-28T14:03:00Z">
        <w:r w:rsidDel="00B64587">
          <w:delText xml:space="preserve">. </w:delText>
        </w:r>
      </w:del>
      <w:r>
        <w:t>Westport, CT: Greenwood Press</w:t>
      </w:r>
      <w:ins w:id="57" w:author="Elizabeth Northup" w:date="2013-09-28T14:05:00Z">
        <w:r w:rsidR="00B64587">
          <w:t>.</w:t>
        </w:r>
      </w:ins>
      <w:del w:id="58" w:author="Elizabeth Northup" w:date="2013-09-28T14:05:00Z">
        <w:r w:rsidDel="00B64587">
          <w:delText>, 2002.</w:delText>
        </w:r>
      </w:del>
    </w:p>
    <w:p w14:paraId="0AC9F8F8" w14:textId="77777777" w:rsidR="006B77E8" w:rsidRDefault="006B77E8"/>
    <w:p w14:paraId="016108C1" w14:textId="0EE8989A" w:rsidR="006B77E8" w:rsidRPr="001624CC" w:rsidRDefault="001624CC">
      <w:r>
        <w:t>Kaneko, L</w:t>
      </w:r>
      <w:del w:id="59" w:author="Elizabeth Northup" w:date="2013-09-28T14:05:00Z">
        <w:r w:rsidDel="00B64587">
          <w:delText>onny</w:delText>
        </w:r>
      </w:del>
      <w:r>
        <w:t xml:space="preserve">. </w:t>
      </w:r>
      <w:proofErr w:type="gramStart"/>
      <w:ins w:id="60" w:author="Elizabeth Northup" w:date="2013-09-28T14:06:00Z">
        <w:r w:rsidR="00B64587">
          <w:t xml:space="preserve">(1979) </w:t>
        </w:r>
      </w:ins>
      <w:del w:id="61" w:author="Elizabeth Northup" w:date="2013-09-28T14:05:00Z">
        <w:r w:rsidDel="00B64587">
          <w:delText>“</w:delText>
        </w:r>
      </w:del>
      <w:r>
        <w:t>A Journey into Place, Race, and Spirit.</w:t>
      </w:r>
      <w:proofErr w:type="gramEnd"/>
      <w:del w:id="62" w:author="Elizabeth Northup" w:date="2013-09-28T14:06:00Z">
        <w:r w:rsidDel="00B64587">
          <w:delText>”</w:delText>
        </w:r>
      </w:del>
      <w:r>
        <w:t xml:space="preserve"> </w:t>
      </w:r>
      <w:proofErr w:type="spellStart"/>
      <w:r>
        <w:rPr>
          <w:i/>
        </w:rPr>
        <w:t>Amerasia</w:t>
      </w:r>
      <w:proofErr w:type="spellEnd"/>
      <w:r>
        <w:rPr>
          <w:i/>
        </w:rPr>
        <w:t xml:space="preserve"> Journal</w:t>
      </w:r>
      <w:r>
        <w:t xml:space="preserve"> 6</w:t>
      </w:r>
      <w:ins w:id="63" w:author="Elizabeth Northup" w:date="2013-09-28T14:06:00Z">
        <w:r w:rsidR="00B64587">
          <w:t xml:space="preserve"> (2)</w:t>
        </w:r>
      </w:ins>
      <w:del w:id="64" w:author="Elizabeth Northup" w:date="2013-09-28T14:06:00Z">
        <w:r w:rsidDel="00B64587">
          <w:delText>.2</w:delText>
        </w:r>
      </w:del>
      <w:ins w:id="65" w:author="Elizabeth Northup" w:date="2013-09-28T14:06:00Z">
        <w:r w:rsidR="00B64587">
          <w:t>,</w:t>
        </w:r>
      </w:ins>
      <w:del w:id="66" w:author="Elizabeth Northup" w:date="2013-09-28T14:06:00Z">
        <w:r w:rsidDel="00B64587">
          <w:delText xml:space="preserve"> (1979):</w:delText>
        </w:r>
      </w:del>
      <w:r>
        <w:t xml:space="preserve"> 91</w:t>
      </w:r>
      <w:ins w:id="67" w:author="Elizabeth Northup" w:date="2013-09-28T14:06:00Z">
        <w:r w:rsidR="00B64587">
          <w:softHyphen/>
          <w:t>–</w:t>
        </w:r>
      </w:ins>
      <w:del w:id="68" w:author="Elizabeth Northup" w:date="2013-09-28T14:06:00Z">
        <w:r w:rsidDel="00B64587">
          <w:delText>-</w:delText>
        </w:r>
      </w:del>
      <w:r>
        <w:t>95.</w:t>
      </w:r>
    </w:p>
    <w:sectPr w:rsidR="006B77E8" w:rsidRPr="001624CC" w:rsidSect="00CC6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5F"/>
    <w:rsid w:val="00055A59"/>
    <w:rsid w:val="00072427"/>
    <w:rsid w:val="000B32F1"/>
    <w:rsid w:val="0012059A"/>
    <w:rsid w:val="001624CC"/>
    <w:rsid w:val="00190B7A"/>
    <w:rsid w:val="00303737"/>
    <w:rsid w:val="003361C2"/>
    <w:rsid w:val="00395D07"/>
    <w:rsid w:val="003D61F6"/>
    <w:rsid w:val="00593C18"/>
    <w:rsid w:val="006B77E8"/>
    <w:rsid w:val="006D038D"/>
    <w:rsid w:val="0072261C"/>
    <w:rsid w:val="00776439"/>
    <w:rsid w:val="007D5A51"/>
    <w:rsid w:val="00865A7F"/>
    <w:rsid w:val="008F42D3"/>
    <w:rsid w:val="00B4275F"/>
    <w:rsid w:val="00B64587"/>
    <w:rsid w:val="00B8764B"/>
    <w:rsid w:val="00CC6276"/>
    <w:rsid w:val="00D2758D"/>
    <w:rsid w:val="00D54CBA"/>
    <w:rsid w:val="00E61908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A0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2261C"/>
  </w:style>
  <w:style w:type="character" w:styleId="CommentReference">
    <w:name w:val="annotation reference"/>
    <w:basedOn w:val="DefaultParagraphFont"/>
    <w:uiPriority w:val="99"/>
    <w:semiHidden/>
    <w:unhideWhenUsed/>
    <w:rsid w:val="00865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A7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A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2261C"/>
  </w:style>
  <w:style w:type="character" w:styleId="CommentReference">
    <w:name w:val="annotation reference"/>
    <w:basedOn w:val="DefaultParagraphFont"/>
    <w:uiPriority w:val="99"/>
    <w:semiHidden/>
    <w:unhideWhenUsed/>
    <w:rsid w:val="00865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A7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A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1783</Characters>
  <Application>Microsoft Macintosh Word</Application>
  <DocSecurity>0</DocSecurity>
  <Lines>14</Lines>
  <Paragraphs>4</Paragraphs>
  <ScaleCrop>false</ScaleCrop>
  <Company>USD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Jeon</dc:creator>
  <cp:keywords/>
  <dc:description/>
  <cp:lastModifiedBy>Elizabeth Northup</cp:lastModifiedBy>
  <cp:revision>4</cp:revision>
  <dcterms:created xsi:type="dcterms:W3CDTF">2013-09-19T23:19:00Z</dcterms:created>
  <dcterms:modified xsi:type="dcterms:W3CDTF">2013-09-28T21:50:00Z</dcterms:modified>
</cp:coreProperties>
</file>