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481" w:rsidRPr="009475BA" w:rsidRDefault="002F1481" w:rsidP="00DD620B">
      <w:pPr>
        <w:rPr>
          <w:rFonts w:ascii="Times New Roman" w:hAnsi="Times New Roman" w:cstheme="majorBidi"/>
          <w:sz w:val="24"/>
          <w:szCs w:val="24"/>
          <w:vertAlign w:val="subscript"/>
        </w:rPr>
      </w:pPr>
      <w:r w:rsidRPr="009475BA">
        <w:rPr>
          <w:rFonts w:ascii="Times New Roman" w:hAnsi="Times New Roman" w:cstheme="majorBidi"/>
          <w:sz w:val="24"/>
          <w:szCs w:val="24"/>
        </w:rPr>
        <w:t xml:space="preserve">Helena </w:t>
      </w:r>
      <w:proofErr w:type="spellStart"/>
      <w:r w:rsidRPr="009475BA">
        <w:rPr>
          <w:rFonts w:ascii="Times New Roman" w:hAnsi="Times New Roman" w:cstheme="majorBidi"/>
          <w:sz w:val="24"/>
          <w:szCs w:val="24"/>
        </w:rPr>
        <w:t>Cantone</w:t>
      </w:r>
      <w:proofErr w:type="spellEnd"/>
    </w:p>
    <w:p w:rsidR="0049289A" w:rsidRPr="009475BA" w:rsidRDefault="002F1481" w:rsidP="00DD620B">
      <w:pPr>
        <w:spacing w:before="240"/>
        <w:rPr>
          <w:rFonts w:ascii="Times New Roman" w:hAnsi="Times New Roman" w:cstheme="majorBidi"/>
          <w:b/>
          <w:bCs/>
          <w:sz w:val="24"/>
          <w:szCs w:val="24"/>
        </w:rPr>
      </w:pPr>
      <w:proofErr w:type="spellStart"/>
      <w:r w:rsidRPr="009475BA">
        <w:rPr>
          <w:rFonts w:ascii="Times New Roman" w:hAnsi="Times New Roman" w:cstheme="majorBidi"/>
          <w:sz w:val="24"/>
          <w:szCs w:val="24"/>
        </w:rPr>
        <w:t>Desta</w:t>
      </w:r>
      <w:proofErr w:type="spellEnd"/>
      <w:ins w:id="0" w:author="Erin Rice" w:date="2013-12-19T14:31:00Z">
        <w:r w:rsidR="00562D3D">
          <w:rPr>
            <w:rFonts w:ascii="Times New Roman" w:hAnsi="Times New Roman" w:cstheme="majorBidi"/>
            <w:sz w:val="24"/>
            <w:szCs w:val="24"/>
          </w:rPr>
          <w:t xml:space="preserve">, </w:t>
        </w:r>
        <w:proofErr w:type="spellStart"/>
        <w:r w:rsidR="00562D3D" w:rsidRPr="009475BA">
          <w:rPr>
            <w:rFonts w:ascii="Times New Roman" w:hAnsi="Times New Roman" w:cstheme="majorBidi"/>
            <w:sz w:val="24"/>
            <w:szCs w:val="24"/>
          </w:rPr>
          <w:t>Gebre</w:t>
        </w:r>
        <w:proofErr w:type="spellEnd"/>
        <w:r w:rsidR="00562D3D" w:rsidRPr="009475BA">
          <w:rPr>
            <w:rFonts w:ascii="Times New Roman" w:hAnsi="Times New Roman" w:cstheme="majorBidi"/>
            <w:sz w:val="24"/>
            <w:szCs w:val="24"/>
          </w:rPr>
          <w:t xml:space="preserve"> </w:t>
        </w:r>
        <w:proofErr w:type="spellStart"/>
        <w:r w:rsidR="00562D3D" w:rsidRPr="009475BA">
          <w:rPr>
            <w:rFonts w:ascii="Times New Roman" w:hAnsi="Times New Roman" w:cstheme="majorBidi"/>
            <w:sz w:val="24"/>
            <w:szCs w:val="24"/>
          </w:rPr>
          <w:t>Kristos</w:t>
        </w:r>
        <w:proofErr w:type="spellEnd"/>
        <w:r w:rsidR="00562D3D" w:rsidRPr="009475BA">
          <w:rPr>
            <w:rFonts w:ascii="Times New Roman" w:hAnsi="Times New Roman" w:cstheme="majorBidi"/>
            <w:sz w:val="24"/>
            <w:szCs w:val="24"/>
          </w:rPr>
          <w:t xml:space="preserve"> </w:t>
        </w:r>
      </w:ins>
      <w:r w:rsidR="0019788F" w:rsidRPr="009475BA">
        <w:rPr>
          <w:rFonts w:ascii="Times New Roman" w:hAnsi="Times New Roman" w:cstheme="majorBidi"/>
          <w:sz w:val="24"/>
          <w:szCs w:val="24"/>
        </w:rPr>
        <w:t xml:space="preserve"> (</w:t>
      </w:r>
      <w:r w:rsidR="0019788F" w:rsidRPr="009475BA">
        <w:rPr>
          <w:rStyle w:val="Strong"/>
          <w:rFonts w:ascii="Times New Roman" w:hAnsi="Times New Roman" w:cstheme="majorBidi"/>
          <w:b w:val="0"/>
          <w:bCs w:val="0"/>
          <w:sz w:val="24"/>
          <w:szCs w:val="24"/>
        </w:rPr>
        <w:t>1932-1981)</w:t>
      </w:r>
    </w:p>
    <w:p w:rsidR="00DD620B" w:rsidRPr="009475BA" w:rsidRDefault="00DD620B" w:rsidP="007C1D43">
      <w:pPr>
        <w:rPr>
          <w:rFonts w:ascii="Times New Roman" w:hAnsi="Times New Roman" w:cstheme="majorBidi"/>
          <w:sz w:val="24"/>
          <w:szCs w:val="24"/>
        </w:rPr>
      </w:pPr>
    </w:p>
    <w:p w:rsidR="00153A4F" w:rsidRPr="009475BA" w:rsidRDefault="0049289A" w:rsidP="00884528">
      <w:pPr>
        <w:rPr>
          <w:rFonts w:ascii="Times New Roman" w:hAnsi="Times New Roman" w:cstheme="majorBidi"/>
          <w:sz w:val="24"/>
          <w:szCs w:val="24"/>
        </w:rPr>
      </w:pPr>
      <w:proofErr w:type="spellStart"/>
      <w:r w:rsidRPr="009475BA">
        <w:rPr>
          <w:rFonts w:ascii="Times New Roman" w:hAnsi="Times New Roman" w:cstheme="majorBidi"/>
          <w:sz w:val="24"/>
          <w:szCs w:val="24"/>
        </w:rPr>
        <w:t>Gebre</w:t>
      </w:r>
      <w:proofErr w:type="spellEnd"/>
      <w:r w:rsidRPr="009475BA">
        <w:rPr>
          <w:rFonts w:ascii="Times New Roman" w:hAnsi="Times New Roman" w:cstheme="majorBidi"/>
          <w:sz w:val="24"/>
          <w:szCs w:val="24"/>
        </w:rPr>
        <w:t xml:space="preserve"> </w:t>
      </w:r>
      <w:proofErr w:type="spellStart"/>
      <w:r w:rsidRPr="009475BA">
        <w:rPr>
          <w:rFonts w:ascii="Times New Roman" w:hAnsi="Times New Roman" w:cstheme="majorBidi"/>
          <w:sz w:val="24"/>
          <w:szCs w:val="24"/>
        </w:rPr>
        <w:t>Kristos</w:t>
      </w:r>
      <w:proofErr w:type="spellEnd"/>
      <w:r w:rsidRPr="009475BA">
        <w:rPr>
          <w:rFonts w:ascii="Times New Roman" w:hAnsi="Times New Roman" w:cstheme="majorBidi"/>
          <w:sz w:val="24"/>
          <w:szCs w:val="24"/>
        </w:rPr>
        <w:t xml:space="preserve"> </w:t>
      </w:r>
      <w:proofErr w:type="spellStart"/>
      <w:r w:rsidRPr="009475BA">
        <w:rPr>
          <w:rFonts w:ascii="Times New Roman" w:hAnsi="Times New Roman" w:cstheme="majorBidi"/>
          <w:sz w:val="24"/>
          <w:szCs w:val="24"/>
        </w:rPr>
        <w:t>Desta</w:t>
      </w:r>
      <w:proofErr w:type="spellEnd"/>
      <w:r w:rsidRPr="009475BA">
        <w:rPr>
          <w:rFonts w:ascii="Times New Roman" w:hAnsi="Times New Roman" w:cstheme="majorBidi"/>
          <w:sz w:val="24"/>
          <w:szCs w:val="24"/>
        </w:rPr>
        <w:t xml:space="preserve"> was o</w:t>
      </w:r>
      <w:r w:rsidR="007F4BB0" w:rsidRPr="009475BA">
        <w:rPr>
          <w:rFonts w:ascii="Times New Roman" w:hAnsi="Times New Roman" w:cstheme="majorBidi"/>
          <w:sz w:val="24"/>
          <w:szCs w:val="24"/>
        </w:rPr>
        <w:t xml:space="preserve">ne of the most </w:t>
      </w:r>
      <w:r w:rsidRPr="009475BA">
        <w:rPr>
          <w:rFonts w:ascii="Times New Roman" w:hAnsi="Times New Roman" w:cstheme="majorBidi"/>
          <w:sz w:val="24"/>
          <w:szCs w:val="24"/>
        </w:rPr>
        <w:t xml:space="preserve">influential </w:t>
      </w:r>
      <w:r w:rsidR="007F4BB0" w:rsidRPr="009475BA">
        <w:rPr>
          <w:rFonts w:ascii="Times New Roman" w:hAnsi="Times New Roman" w:cstheme="majorBidi"/>
          <w:sz w:val="24"/>
          <w:szCs w:val="24"/>
        </w:rPr>
        <w:t>artists</w:t>
      </w:r>
      <w:r w:rsidR="00494A09" w:rsidRPr="009475BA">
        <w:rPr>
          <w:rFonts w:ascii="Times New Roman" w:hAnsi="Times New Roman" w:cstheme="majorBidi"/>
          <w:sz w:val="24"/>
          <w:szCs w:val="24"/>
        </w:rPr>
        <w:t xml:space="preserve"> </w:t>
      </w:r>
      <w:r w:rsidR="007F4BB0" w:rsidRPr="009475BA">
        <w:rPr>
          <w:rFonts w:ascii="Times New Roman" w:hAnsi="Times New Roman" w:cstheme="majorBidi"/>
          <w:sz w:val="24"/>
          <w:szCs w:val="24"/>
        </w:rPr>
        <w:t xml:space="preserve">to have emerged from </w:t>
      </w:r>
      <w:ins w:id="1" w:author="Erin Rice" w:date="2013-10-22T11:59:00Z">
        <w:r w:rsidR="00963ACB">
          <w:rPr>
            <w:rFonts w:ascii="Times New Roman" w:hAnsi="Times New Roman" w:cstheme="majorBidi"/>
            <w:sz w:val="24"/>
            <w:szCs w:val="24"/>
          </w:rPr>
          <w:t xml:space="preserve">the </w:t>
        </w:r>
      </w:ins>
      <w:r w:rsidR="000D5676" w:rsidRPr="009475BA">
        <w:rPr>
          <w:rFonts w:ascii="Times New Roman" w:hAnsi="Times New Roman" w:cstheme="majorBidi"/>
          <w:sz w:val="24"/>
          <w:szCs w:val="24"/>
        </w:rPr>
        <w:t>Addis Ababa Fine Arts School</w:t>
      </w:r>
      <w:r w:rsidR="00153A4F" w:rsidRPr="009475BA">
        <w:rPr>
          <w:rFonts w:ascii="Times New Roman" w:hAnsi="Times New Roman" w:cstheme="majorBidi"/>
          <w:sz w:val="24"/>
          <w:szCs w:val="24"/>
        </w:rPr>
        <w:t xml:space="preserve"> in Ethiopia</w:t>
      </w:r>
      <w:r w:rsidR="004E23D7" w:rsidRPr="009475BA">
        <w:rPr>
          <w:rFonts w:ascii="Times New Roman" w:hAnsi="Times New Roman" w:cstheme="majorBidi"/>
          <w:sz w:val="24"/>
          <w:szCs w:val="24"/>
        </w:rPr>
        <w:t xml:space="preserve"> in the 1960s</w:t>
      </w:r>
      <w:r w:rsidR="00494A09" w:rsidRPr="009475BA">
        <w:rPr>
          <w:rFonts w:ascii="Times New Roman" w:hAnsi="Times New Roman" w:cstheme="majorBidi"/>
          <w:sz w:val="24"/>
          <w:szCs w:val="24"/>
        </w:rPr>
        <w:t>.</w:t>
      </w:r>
      <w:r w:rsidRPr="009475BA">
        <w:rPr>
          <w:rFonts w:ascii="Times New Roman" w:hAnsi="Times New Roman" w:cstheme="majorBidi"/>
          <w:sz w:val="24"/>
          <w:szCs w:val="24"/>
        </w:rPr>
        <w:t xml:space="preserve"> Best known for his </w:t>
      </w:r>
      <w:r w:rsidR="000A48FB" w:rsidRPr="009475BA">
        <w:rPr>
          <w:rFonts w:ascii="Times New Roman" w:hAnsi="Times New Roman" w:cstheme="majorBidi"/>
          <w:sz w:val="24"/>
          <w:szCs w:val="24"/>
        </w:rPr>
        <w:t>pioneering</w:t>
      </w:r>
      <w:r w:rsidRPr="009475BA">
        <w:rPr>
          <w:rFonts w:ascii="Times New Roman" w:hAnsi="Times New Roman" w:cstheme="majorBidi"/>
          <w:sz w:val="24"/>
          <w:szCs w:val="24"/>
        </w:rPr>
        <w:t xml:space="preserve"> abstract impressionist style paintings, his social and political content</w:t>
      </w:r>
      <w:r w:rsidR="000D5676" w:rsidRPr="009475BA">
        <w:rPr>
          <w:rFonts w:ascii="Times New Roman" w:hAnsi="Times New Roman" w:cstheme="majorBidi"/>
          <w:sz w:val="24"/>
          <w:szCs w:val="24"/>
        </w:rPr>
        <w:t xml:space="preserve"> and Pan</w:t>
      </w:r>
      <w:ins w:id="2" w:author="Erin Rice" w:date="2013-10-22T11:59:00Z">
        <w:r w:rsidR="00963ACB">
          <w:rPr>
            <w:rFonts w:ascii="Times New Roman" w:hAnsi="Times New Roman" w:cstheme="majorBidi"/>
            <w:sz w:val="24"/>
            <w:szCs w:val="24"/>
          </w:rPr>
          <w:t>-A</w:t>
        </w:r>
      </w:ins>
      <w:r w:rsidR="000D5676" w:rsidRPr="009475BA">
        <w:rPr>
          <w:rFonts w:ascii="Times New Roman" w:hAnsi="Times New Roman" w:cstheme="majorBidi"/>
          <w:sz w:val="24"/>
          <w:szCs w:val="24"/>
        </w:rPr>
        <w:t>frican perspective</w:t>
      </w:r>
      <w:r w:rsidR="000A48FB" w:rsidRPr="009475BA">
        <w:rPr>
          <w:rFonts w:ascii="Times New Roman" w:hAnsi="Times New Roman" w:cstheme="majorBidi"/>
          <w:sz w:val="24"/>
          <w:szCs w:val="24"/>
        </w:rPr>
        <w:t>s</w:t>
      </w:r>
      <w:r w:rsidR="000D5676" w:rsidRPr="009475BA">
        <w:rPr>
          <w:rFonts w:ascii="Times New Roman" w:hAnsi="Times New Roman" w:cstheme="majorBidi"/>
          <w:sz w:val="24"/>
          <w:szCs w:val="24"/>
        </w:rPr>
        <w:t xml:space="preserve">, </w:t>
      </w:r>
      <w:proofErr w:type="spellStart"/>
      <w:r w:rsidR="000D5676" w:rsidRPr="009475BA">
        <w:rPr>
          <w:rFonts w:ascii="Times New Roman" w:hAnsi="Times New Roman" w:cstheme="majorBidi"/>
          <w:sz w:val="24"/>
          <w:szCs w:val="24"/>
        </w:rPr>
        <w:t>Gebre</w:t>
      </w:r>
      <w:proofErr w:type="spellEnd"/>
      <w:r w:rsidR="000D5676" w:rsidRPr="009475BA">
        <w:rPr>
          <w:rFonts w:ascii="Times New Roman" w:hAnsi="Times New Roman" w:cstheme="majorBidi"/>
          <w:sz w:val="24"/>
          <w:szCs w:val="24"/>
        </w:rPr>
        <w:t xml:space="preserve"> </w:t>
      </w:r>
      <w:proofErr w:type="spellStart"/>
      <w:r w:rsidR="000D5676" w:rsidRPr="009475BA">
        <w:rPr>
          <w:rFonts w:ascii="Times New Roman" w:hAnsi="Times New Roman" w:cstheme="majorBidi"/>
          <w:sz w:val="24"/>
          <w:szCs w:val="24"/>
        </w:rPr>
        <w:t>Kristos</w:t>
      </w:r>
      <w:proofErr w:type="spellEnd"/>
      <w:r w:rsidR="000D5676" w:rsidRPr="009475BA">
        <w:rPr>
          <w:rFonts w:ascii="Times New Roman" w:hAnsi="Times New Roman" w:cstheme="majorBidi"/>
          <w:sz w:val="24"/>
          <w:szCs w:val="24"/>
        </w:rPr>
        <w:t xml:space="preserve"> </w:t>
      </w:r>
      <w:proofErr w:type="spellStart"/>
      <w:r w:rsidR="000D5676" w:rsidRPr="009475BA">
        <w:rPr>
          <w:rFonts w:ascii="Times New Roman" w:hAnsi="Times New Roman" w:cstheme="majorBidi"/>
          <w:sz w:val="24"/>
          <w:szCs w:val="24"/>
        </w:rPr>
        <w:t>Desta</w:t>
      </w:r>
      <w:proofErr w:type="spellEnd"/>
      <w:r w:rsidR="000D5676" w:rsidRPr="009475BA">
        <w:rPr>
          <w:rFonts w:ascii="Times New Roman" w:hAnsi="Times New Roman" w:cstheme="majorBidi"/>
          <w:sz w:val="24"/>
          <w:szCs w:val="24"/>
        </w:rPr>
        <w:t xml:space="preserve"> was attacked by critics who accused him of being too westernised and removed from his </w:t>
      </w:r>
      <w:r w:rsidR="004E23D7" w:rsidRPr="009475BA">
        <w:rPr>
          <w:rFonts w:ascii="Times New Roman" w:hAnsi="Times New Roman" w:cstheme="majorBidi"/>
          <w:sz w:val="24"/>
          <w:szCs w:val="24"/>
        </w:rPr>
        <w:t xml:space="preserve">traditions and </w:t>
      </w:r>
      <w:r w:rsidR="000D5676" w:rsidRPr="009475BA">
        <w:rPr>
          <w:rFonts w:ascii="Times New Roman" w:hAnsi="Times New Roman" w:cstheme="majorBidi"/>
          <w:sz w:val="24"/>
          <w:szCs w:val="24"/>
        </w:rPr>
        <w:t xml:space="preserve">culture. </w:t>
      </w:r>
      <w:r w:rsidR="00153A4F" w:rsidRPr="009475BA">
        <w:rPr>
          <w:rFonts w:ascii="Times New Roman" w:hAnsi="Times New Roman" w:cstheme="majorBidi"/>
          <w:sz w:val="24"/>
          <w:szCs w:val="24"/>
        </w:rPr>
        <w:t xml:space="preserve">Although he exhibited </w:t>
      </w:r>
      <w:r w:rsidR="00EE6E80" w:rsidRPr="009475BA">
        <w:rPr>
          <w:rFonts w:ascii="Times New Roman" w:hAnsi="Times New Roman" w:cstheme="majorBidi"/>
          <w:sz w:val="24"/>
          <w:szCs w:val="24"/>
        </w:rPr>
        <w:t>widely at home and abroad</w:t>
      </w:r>
      <w:r w:rsidR="004E23D7" w:rsidRPr="009475BA">
        <w:rPr>
          <w:rFonts w:ascii="Times New Roman" w:hAnsi="Times New Roman" w:cstheme="majorBidi"/>
          <w:sz w:val="24"/>
          <w:szCs w:val="24"/>
        </w:rPr>
        <w:t>,</w:t>
      </w:r>
      <w:r w:rsidR="00153A4F" w:rsidRPr="009475BA">
        <w:rPr>
          <w:rFonts w:ascii="Times New Roman" w:hAnsi="Times New Roman" w:cstheme="majorBidi"/>
          <w:sz w:val="24"/>
          <w:szCs w:val="24"/>
        </w:rPr>
        <w:t xml:space="preserve"> in the US, USSR, India, and Czechoslovakia, </w:t>
      </w:r>
      <w:proofErr w:type="spellStart"/>
      <w:ins w:id="3" w:author="Authorised User" w:date="2013-10-29T17:14:00Z">
        <w:r w:rsidR="00884528">
          <w:rPr>
            <w:rFonts w:ascii="Times New Roman" w:hAnsi="Times New Roman" w:cstheme="majorBidi"/>
            <w:sz w:val="24"/>
            <w:szCs w:val="24"/>
          </w:rPr>
          <w:t>Desta</w:t>
        </w:r>
        <w:proofErr w:type="spellEnd"/>
        <w:r w:rsidR="00884528">
          <w:rPr>
            <w:rFonts w:ascii="Times New Roman" w:hAnsi="Times New Roman" w:cstheme="majorBidi"/>
            <w:sz w:val="24"/>
            <w:szCs w:val="24"/>
          </w:rPr>
          <w:t xml:space="preserve"> was mainly known in Ethiopia and West Germany during his short life, and </w:t>
        </w:r>
      </w:ins>
      <w:ins w:id="4" w:author="Erin Rice" w:date="2013-10-22T16:45:00Z">
        <w:r w:rsidR="005F0CB7">
          <w:rPr>
            <w:rFonts w:ascii="Times New Roman" w:hAnsi="Times New Roman" w:cstheme="majorBidi"/>
            <w:sz w:val="24"/>
            <w:szCs w:val="24"/>
          </w:rPr>
          <w:t>only received international recognition after his death</w:t>
        </w:r>
      </w:ins>
      <w:ins w:id="5" w:author="Erin Rice" w:date="2013-10-22T12:01:00Z">
        <w:r w:rsidR="00963ACB">
          <w:rPr>
            <w:rFonts w:ascii="Times New Roman" w:hAnsi="Times New Roman" w:cstheme="majorBidi"/>
            <w:sz w:val="24"/>
            <w:szCs w:val="24"/>
          </w:rPr>
          <w:t>.</w:t>
        </w:r>
      </w:ins>
      <w:r w:rsidR="00153A4F" w:rsidRPr="009475BA">
        <w:rPr>
          <w:rFonts w:ascii="Times New Roman" w:hAnsi="Times New Roman" w:cstheme="majorBidi"/>
          <w:sz w:val="24"/>
          <w:szCs w:val="24"/>
        </w:rPr>
        <w:t xml:space="preserve"> </w:t>
      </w:r>
    </w:p>
    <w:p w:rsidR="00AF0C63" w:rsidRPr="009475BA" w:rsidRDefault="000A48FB" w:rsidP="00356DC6">
      <w:pPr>
        <w:rPr>
          <w:rFonts w:ascii="Times New Roman" w:hAnsi="Times New Roman" w:cstheme="majorBidi"/>
          <w:sz w:val="24"/>
          <w:szCs w:val="24"/>
        </w:rPr>
      </w:pPr>
      <w:proofErr w:type="spellStart"/>
      <w:r w:rsidRPr="009475BA">
        <w:rPr>
          <w:rFonts w:ascii="Times New Roman" w:hAnsi="Times New Roman" w:cstheme="majorBidi"/>
          <w:sz w:val="24"/>
          <w:szCs w:val="24"/>
        </w:rPr>
        <w:t>Gebre</w:t>
      </w:r>
      <w:proofErr w:type="spellEnd"/>
      <w:r w:rsidRPr="009475BA">
        <w:rPr>
          <w:rFonts w:ascii="Times New Roman" w:hAnsi="Times New Roman" w:cstheme="majorBidi"/>
          <w:sz w:val="24"/>
          <w:szCs w:val="24"/>
        </w:rPr>
        <w:t xml:space="preserve"> </w:t>
      </w:r>
      <w:proofErr w:type="spellStart"/>
      <w:r w:rsidRPr="009475BA">
        <w:rPr>
          <w:rFonts w:ascii="Times New Roman" w:hAnsi="Times New Roman" w:cstheme="majorBidi"/>
          <w:sz w:val="24"/>
          <w:szCs w:val="24"/>
        </w:rPr>
        <w:t>Kristos</w:t>
      </w:r>
      <w:proofErr w:type="spellEnd"/>
      <w:r w:rsidRPr="009475BA">
        <w:rPr>
          <w:rFonts w:ascii="Times New Roman" w:hAnsi="Times New Roman" w:cstheme="majorBidi"/>
          <w:sz w:val="24"/>
          <w:szCs w:val="24"/>
        </w:rPr>
        <w:t xml:space="preserve"> </w:t>
      </w:r>
      <w:proofErr w:type="spellStart"/>
      <w:r w:rsidR="000D5676" w:rsidRPr="009475BA">
        <w:rPr>
          <w:rFonts w:ascii="Times New Roman" w:hAnsi="Times New Roman" w:cstheme="majorBidi"/>
          <w:sz w:val="24"/>
          <w:szCs w:val="24"/>
        </w:rPr>
        <w:t>Desta</w:t>
      </w:r>
      <w:proofErr w:type="spellEnd"/>
      <w:r w:rsidR="000D5676" w:rsidRPr="009475BA">
        <w:rPr>
          <w:rFonts w:ascii="Times New Roman" w:hAnsi="Times New Roman" w:cstheme="majorBidi"/>
          <w:sz w:val="24"/>
          <w:szCs w:val="24"/>
        </w:rPr>
        <w:t xml:space="preserve"> </w:t>
      </w:r>
      <w:r w:rsidR="000D5676" w:rsidRPr="009475BA">
        <w:rPr>
          <w:rFonts w:ascii="Times New Roman" w:eastAsia="Times New Roman" w:hAnsi="Times New Roman" w:cstheme="majorBidi"/>
          <w:color w:val="000000"/>
          <w:sz w:val="24"/>
          <w:szCs w:val="24"/>
        </w:rPr>
        <w:t xml:space="preserve">studied art </w:t>
      </w:r>
      <w:ins w:id="6" w:author="Authorised User" w:date="2013-10-29T17:00:00Z">
        <w:r w:rsidR="00356DC6">
          <w:rPr>
            <w:rFonts w:ascii="Times New Roman" w:eastAsia="Times New Roman" w:hAnsi="Times New Roman" w:cstheme="majorBidi"/>
            <w:color w:val="000000"/>
            <w:sz w:val="24"/>
            <w:szCs w:val="24"/>
          </w:rPr>
          <w:t xml:space="preserve">at the </w:t>
        </w:r>
        <w:proofErr w:type="spellStart"/>
        <w:r w:rsidR="00356DC6">
          <w:rPr>
            <w:rFonts w:ascii="Times New Roman" w:eastAsia="Times New Roman" w:hAnsi="Times New Roman" w:cstheme="majorBidi"/>
            <w:color w:val="000000"/>
            <w:sz w:val="24"/>
            <w:szCs w:val="24"/>
          </w:rPr>
          <w:t>Werschule</w:t>
        </w:r>
        <w:proofErr w:type="spellEnd"/>
        <w:r w:rsidR="00356DC6">
          <w:rPr>
            <w:rFonts w:ascii="Times New Roman" w:eastAsia="Times New Roman" w:hAnsi="Times New Roman" w:cstheme="majorBidi"/>
            <w:color w:val="000000"/>
            <w:sz w:val="24"/>
            <w:szCs w:val="24"/>
          </w:rPr>
          <w:t xml:space="preserve"> </w:t>
        </w:r>
        <w:proofErr w:type="spellStart"/>
        <w:r w:rsidR="00356DC6">
          <w:rPr>
            <w:rFonts w:ascii="Times New Roman" w:eastAsia="Times New Roman" w:hAnsi="Times New Roman" w:cstheme="majorBidi"/>
            <w:color w:val="000000"/>
            <w:sz w:val="24"/>
            <w:szCs w:val="24"/>
          </w:rPr>
          <w:t>f</w:t>
        </w:r>
      </w:ins>
      <w:ins w:id="7" w:author="Erin Rice" w:date="2013-12-19T14:32:00Z">
        <w:r w:rsidR="00562D3D">
          <w:rPr>
            <w:rFonts w:ascii="Times New Roman" w:eastAsia="Times New Roman" w:hAnsi="Times New Roman" w:cstheme="majorBidi"/>
            <w:color w:val="000000"/>
            <w:sz w:val="24"/>
            <w:szCs w:val="24"/>
          </w:rPr>
          <w:t>ü</w:t>
        </w:r>
      </w:ins>
      <w:ins w:id="8" w:author="Authorised User" w:date="2013-10-29T17:00:00Z">
        <w:r w:rsidR="00356DC6">
          <w:rPr>
            <w:rFonts w:ascii="Times New Roman" w:eastAsia="Times New Roman" w:hAnsi="Times New Roman" w:cstheme="majorBidi"/>
            <w:color w:val="000000"/>
            <w:sz w:val="24"/>
            <w:szCs w:val="24"/>
          </w:rPr>
          <w:t>r</w:t>
        </w:r>
        <w:proofErr w:type="spellEnd"/>
        <w:r w:rsidR="00356DC6">
          <w:rPr>
            <w:rFonts w:ascii="Times New Roman" w:eastAsia="Times New Roman" w:hAnsi="Times New Roman" w:cstheme="majorBidi"/>
            <w:color w:val="000000"/>
            <w:sz w:val="24"/>
            <w:szCs w:val="24"/>
          </w:rPr>
          <w:t xml:space="preserve"> </w:t>
        </w:r>
        <w:proofErr w:type="spellStart"/>
        <w:r w:rsidR="00356DC6">
          <w:rPr>
            <w:rFonts w:ascii="Times New Roman" w:eastAsia="Times New Roman" w:hAnsi="Times New Roman" w:cstheme="majorBidi"/>
            <w:color w:val="000000"/>
            <w:sz w:val="24"/>
            <w:szCs w:val="24"/>
          </w:rPr>
          <w:t>Bildende</w:t>
        </w:r>
        <w:proofErr w:type="spellEnd"/>
        <w:r w:rsidR="00356DC6">
          <w:rPr>
            <w:rFonts w:ascii="Times New Roman" w:eastAsia="Times New Roman" w:hAnsi="Times New Roman" w:cstheme="majorBidi"/>
            <w:color w:val="000000"/>
            <w:sz w:val="24"/>
            <w:szCs w:val="24"/>
          </w:rPr>
          <w:t xml:space="preserve"> </w:t>
        </w:r>
        <w:proofErr w:type="spellStart"/>
        <w:r w:rsidR="00356DC6">
          <w:rPr>
            <w:rFonts w:ascii="Times New Roman" w:eastAsia="Times New Roman" w:hAnsi="Times New Roman" w:cstheme="majorBidi"/>
            <w:color w:val="000000"/>
            <w:sz w:val="24"/>
            <w:szCs w:val="24"/>
          </w:rPr>
          <w:t>Kunste</w:t>
        </w:r>
        <w:proofErr w:type="spellEnd"/>
        <w:r w:rsidR="00356DC6">
          <w:rPr>
            <w:rFonts w:ascii="Times New Roman" w:eastAsia="Times New Roman" w:hAnsi="Times New Roman" w:cstheme="majorBidi"/>
            <w:color w:val="000000"/>
            <w:sz w:val="24"/>
            <w:szCs w:val="24"/>
          </w:rPr>
          <w:t xml:space="preserve"> und </w:t>
        </w:r>
        <w:proofErr w:type="spellStart"/>
        <w:r w:rsidR="00356DC6">
          <w:rPr>
            <w:rFonts w:ascii="Times New Roman" w:eastAsia="Times New Roman" w:hAnsi="Times New Roman" w:cstheme="majorBidi"/>
            <w:color w:val="000000"/>
            <w:sz w:val="24"/>
            <w:szCs w:val="24"/>
          </w:rPr>
          <w:t>Gestaltung</w:t>
        </w:r>
        <w:proofErr w:type="spellEnd"/>
        <w:r w:rsidR="00356DC6">
          <w:rPr>
            <w:rFonts w:ascii="Times New Roman" w:eastAsia="Times New Roman" w:hAnsi="Times New Roman" w:cstheme="majorBidi"/>
            <w:color w:val="000000"/>
            <w:sz w:val="24"/>
            <w:szCs w:val="24"/>
          </w:rPr>
          <w:t xml:space="preserve"> </w:t>
        </w:r>
      </w:ins>
      <w:r w:rsidR="000D5676" w:rsidRPr="009475BA">
        <w:rPr>
          <w:rFonts w:ascii="Times New Roman" w:eastAsia="Times New Roman" w:hAnsi="Times New Roman" w:cstheme="majorBidi"/>
          <w:color w:val="000000"/>
          <w:sz w:val="24"/>
          <w:szCs w:val="24"/>
        </w:rPr>
        <w:t xml:space="preserve">in Cologne </w:t>
      </w:r>
      <w:ins w:id="9" w:author="Authorised User" w:date="2013-10-29T17:01:00Z">
        <w:r w:rsidR="00356DC6">
          <w:rPr>
            <w:rFonts w:ascii="Times New Roman" w:eastAsia="Times New Roman" w:hAnsi="Times New Roman" w:cstheme="majorBidi"/>
            <w:color w:val="000000"/>
            <w:sz w:val="24"/>
            <w:szCs w:val="24"/>
          </w:rPr>
          <w:t>(1957-1961)</w:t>
        </w:r>
      </w:ins>
      <w:ins w:id="10" w:author="Authorised User" w:date="2013-10-29T17:03:00Z">
        <w:r w:rsidR="00356DC6">
          <w:rPr>
            <w:rFonts w:ascii="Times New Roman" w:eastAsia="Times New Roman" w:hAnsi="Times New Roman" w:cstheme="majorBidi"/>
            <w:color w:val="000000"/>
            <w:sz w:val="24"/>
            <w:szCs w:val="24"/>
          </w:rPr>
          <w:t>. After graduation</w:t>
        </w:r>
        <w:bookmarkStart w:id="11" w:name="_GoBack"/>
        <w:bookmarkEnd w:id="11"/>
        <w:del w:id="12" w:author="doctor" w:date="2014-01-08T10:05:00Z">
          <w:r w:rsidR="00356DC6" w:rsidDel="00FB47B6">
            <w:rPr>
              <w:rFonts w:ascii="Times New Roman" w:eastAsia="Times New Roman" w:hAnsi="Times New Roman" w:cstheme="majorBidi"/>
              <w:color w:val="000000"/>
              <w:sz w:val="24"/>
              <w:szCs w:val="24"/>
            </w:rPr>
            <w:delText xml:space="preserve"> </w:delText>
          </w:r>
        </w:del>
      </w:ins>
      <w:ins w:id="13" w:author="Authorised User" w:date="2013-10-29T17:04:00Z">
        <w:r w:rsidR="00356DC6">
          <w:rPr>
            <w:rFonts w:ascii="Times New Roman" w:eastAsia="Times New Roman" w:hAnsi="Times New Roman" w:cstheme="majorBidi"/>
            <w:color w:val="000000"/>
            <w:sz w:val="24"/>
            <w:szCs w:val="24"/>
          </w:rPr>
          <w:t xml:space="preserve"> </w:t>
        </w:r>
        <w:proofErr w:type="spellStart"/>
        <w:r w:rsidR="00356DC6">
          <w:rPr>
            <w:rFonts w:ascii="Times New Roman" w:eastAsia="Times New Roman" w:hAnsi="Times New Roman" w:cstheme="majorBidi"/>
            <w:color w:val="000000"/>
            <w:sz w:val="24"/>
            <w:szCs w:val="24"/>
          </w:rPr>
          <w:t>Desta</w:t>
        </w:r>
      </w:ins>
      <w:proofErr w:type="spellEnd"/>
      <w:r w:rsidR="000D5676" w:rsidRPr="009475BA">
        <w:rPr>
          <w:rFonts w:ascii="Times New Roman" w:eastAsia="Times New Roman" w:hAnsi="Times New Roman" w:cstheme="majorBidi"/>
          <w:color w:val="000000"/>
          <w:sz w:val="24"/>
          <w:szCs w:val="24"/>
        </w:rPr>
        <w:t xml:space="preserve"> held a solo exhibition </w:t>
      </w:r>
      <w:r w:rsidR="000D5676" w:rsidRPr="009475BA">
        <w:rPr>
          <w:rFonts w:ascii="Times New Roman" w:hAnsi="Times New Roman" w:cstheme="majorBidi"/>
          <w:sz w:val="24"/>
          <w:szCs w:val="24"/>
        </w:rPr>
        <w:t xml:space="preserve">at the Gallery </w:t>
      </w:r>
      <w:proofErr w:type="spellStart"/>
      <w:r w:rsidR="000D5676" w:rsidRPr="009475BA">
        <w:rPr>
          <w:rFonts w:ascii="Times New Roman" w:hAnsi="Times New Roman" w:cstheme="majorBidi"/>
          <w:sz w:val="24"/>
          <w:szCs w:val="24"/>
        </w:rPr>
        <w:t>Kuppers</w:t>
      </w:r>
      <w:proofErr w:type="spellEnd"/>
      <w:ins w:id="14" w:author="Erin Rice" w:date="2013-10-22T12:15:00Z">
        <w:r w:rsidR="006D2C27">
          <w:rPr>
            <w:rFonts w:ascii="Times New Roman" w:hAnsi="Times New Roman" w:cstheme="majorBidi"/>
            <w:sz w:val="24"/>
            <w:szCs w:val="24"/>
          </w:rPr>
          <w:t>, an event that</w:t>
        </w:r>
      </w:ins>
      <w:r w:rsidR="000D5676" w:rsidRPr="009475BA">
        <w:rPr>
          <w:rFonts w:ascii="Times New Roman" w:eastAsia="Times New Roman" w:hAnsi="Times New Roman" w:cstheme="majorBidi"/>
          <w:color w:val="000000"/>
          <w:sz w:val="24"/>
          <w:szCs w:val="24"/>
        </w:rPr>
        <w:t xml:space="preserve"> </w:t>
      </w:r>
      <w:r w:rsidR="007C1D43" w:rsidRPr="009475BA">
        <w:rPr>
          <w:rFonts w:ascii="Times New Roman" w:eastAsia="Times New Roman" w:hAnsi="Times New Roman" w:cstheme="majorBidi"/>
          <w:color w:val="000000"/>
          <w:sz w:val="24"/>
          <w:szCs w:val="24"/>
        </w:rPr>
        <w:t>launched his career as an artist.</w:t>
      </w:r>
      <w:r w:rsidR="000D5676" w:rsidRPr="009475BA">
        <w:rPr>
          <w:rFonts w:ascii="Times New Roman" w:eastAsia="Times New Roman" w:hAnsi="Times New Roman" w:cstheme="majorBidi"/>
          <w:color w:val="000000"/>
          <w:sz w:val="24"/>
          <w:szCs w:val="24"/>
        </w:rPr>
        <w:t xml:space="preserve"> </w:t>
      </w:r>
      <w:r w:rsidR="007C1D43" w:rsidRPr="009475BA">
        <w:rPr>
          <w:rFonts w:ascii="Times New Roman" w:eastAsia="Times New Roman" w:hAnsi="Times New Roman" w:cstheme="majorBidi"/>
          <w:color w:val="000000"/>
          <w:sz w:val="24"/>
          <w:szCs w:val="24"/>
        </w:rPr>
        <w:t>I</w:t>
      </w:r>
      <w:r w:rsidR="000D5676" w:rsidRPr="009475BA">
        <w:rPr>
          <w:rFonts w:ascii="Times New Roman" w:eastAsia="Times New Roman" w:hAnsi="Times New Roman" w:cstheme="majorBidi"/>
          <w:color w:val="000000"/>
          <w:sz w:val="24"/>
          <w:szCs w:val="24"/>
        </w:rPr>
        <w:t>n Ethiopia</w:t>
      </w:r>
      <w:r w:rsidR="00153A4F" w:rsidRPr="009475BA">
        <w:rPr>
          <w:rFonts w:ascii="Times New Roman" w:eastAsia="Times New Roman" w:hAnsi="Times New Roman" w:cstheme="majorBidi"/>
          <w:color w:val="000000"/>
          <w:sz w:val="24"/>
          <w:szCs w:val="24"/>
        </w:rPr>
        <w:t>,</w:t>
      </w:r>
      <w:r w:rsidR="000D5676" w:rsidRPr="009475BA">
        <w:rPr>
          <w:rFonts w:ascii="Times New Roman" w:eastAsia="Times New Roman" w:hAnsi="Times New Roman" w:cstheme="majorBidi"/>
          <w:color w:val="000000"/>
          <w:sz w:val="24"/>
          <w:szCs w:val="24"/>
        </w:rPr>
        <w:t xml:space="preserve"> </w:t>
      </w:r>
      <w:proofErr w:type="spellStart"/>
      <w:r w:rsidR="000D5676" w:rsidRPr="009475BA">
        <w:rPr>
          <w:rFonts w:ascii="Times New Roman" w:eastAsia="Times New Roman" w:hAnsi="Times New Roman" w:cstheme="majorBidi"/>
          <w:color w:val="000000"/>
          <w:sz w:val="24"/>
          <w:szCs w:val="24"/>
        </w:rPr>
        <w:t>Desta</w:t>
      </w:r>
      <w:proofErr w:type="spellEnd"/>
      <w:r w:rsidR="000D5676" w:rsidRPr="009475BA">
        <w:rPr>
          <w:rFonts w:ascii="Times New Roman" w:eastAsia="Times New Roman" w:hAnsi="Times New Roman" w:cstheme="majorBidi"/>
          <w:color w:val="000000"/>
          <w:sz w:val="24"/>
          <w:szCs w:val="24"/>
        </w:rPr>
        <w:t xml:space="preserve"> flourished under </w:t>
      </w:r>
      <w:ins w:id="15" w:author="Erin Rice" w:date="2013-10-22T12:17:00Z">
        <w:r w:rsidR="006D2C27">
          <w:rPr>
            <w:rFonts w:ascii="Times New Roman" w:eastAsia="Times New Roman" w:hAnsi="Times New Roman" w:cstheme="majorBidi"/>
            <w:color w:val="000000"/>
            <w:sz w:val="24"/>
            <w:szCs w:val="24"/>
          </w:rPr>
          <w:t xml:space="preserve">the </w:t>
        </w:r>
        <w:r w:rsidR="006D2C27" w:rsidRPr="009475BA">
          <w:rPr>
            <w:rFonts w:ascii="Times New Roman" w:eastAsia="Times New Roman" w:hAnsi="Times New Roman" w:cstheme="majorBidi"/>
            <w:color w:val="000000"/>
            <w:sz w:val="24"/>
            <w:szCs w:val="24"/>
          </w:rPr>
          <w:t>patronage</w:t>
        </w:r>
        <w:r w:rsidR="006D2C27">
          <w:rPr>
            <w:rFonts w:ascii="Times New Roman" w:eastAsia="Times New Roman" w:hAnsi="Times New Roman" w:cstheme="majorBidi"/>
            <w:color w:val="000000"/>
            <w:sz w:val="24"/>
            <w:szCs w:val="24"/>
          </w:rPr>
          <w:t xml:space="preserve"> of </w:t>
        </w:r>
      </w:ins>
      <w:r w:rsidR="000D5676" w:rsidRPr="009475BA">
        <w:rPr>
          <w:rFonts w:ascii="Times New Roman" w:eastAsia="Times New Roman" w:hAnsi="Times New Roman" w:cstheme="majorBidi"/>
          <w:color w:val="000000"/>
          <w:sz w:val="24"/>
          <w:szCs w:val="24"/>
        </w:rPr>
        <w:t xml:space="preserve">Haile Selassie I, receiving the honorary </w:t>
      </w:r>
      <w:r w:rsidR="007C1D43" w:rsidRPr="009475BA">
        <w:rPr>
          <w:rFonts w:ascii="Times New Roman" w:eastAsia="Times New Roman" w:hAnsi="Times New Roman" w:cstheme="majorBidi"/>
          <w:color w:val="000000"/>
          <w:sz w:val="24"/>
          <w:szCs w:val="24"/>
        </w:rPr>
        <w:t>National P</w:t>
      </w:r>
      <w:r w:rsidR="000D5676" w:rsidRPr="009475BA">
        <w:rPr>
          <w:rFonts w:ascii="Times New Roman" w:eastAsia="Times New Roman" w:hAnsi="Times New Roman" w:cstheme="majorBidi"/>
          <w:color w:val="000000"/>
          <w:sz w:val="24"/>
          <w:szCs w:val="24"/>
        </w:rPr>
        <w:t>rize</w:t>
      </w:r>
      <w:r w:rsidR="007C1D43" w:rsidRPr="009475BA">
        <w:rPr>
          <w:rFonts w:ascii="Times New Roman" w:eastAsia="Times New Roman" w:hAnsi="Times New Roman" w:cstheme="majorBidi"/>
          <w:color w:val="000000"/>
          <w:sz w:val="24"/>
          <w:szCs w:val="24"/>
        </w:rPr>
        <w:t xml:space="preserve"> for Fine Arts</w:t>
      </w:r>
      <w:r w:rsidR="000D5676" w:rsidRPr="009475BA">
        <w:rPr>
          <w:rFonts w:ascii="Times New Roman" w:eastAsia="Times New Roman" w:hAnsi="Times New Roman" w:cstheme="majorBidi"/>
          <w:color w:val="000000"/>
          <w:sz w:val="24"/>
          <w:szCs w:val="24"/>
        </w:rPr>
        <w:t xml:space="preserve"> </w:t>
      </w:r>
      <w:r w:rsidR="007C1D43" w:rsidRPr="009475BA">
        <w:rPr>
          <w:rFonts w:ascii="Times New Roman" w:eastAsia="Times New Roman" w:hAnsi="Times New Roman" w:cstheme="majorBidi"/>
          <w:color w:val="000000"/>
          <w:sz w:val="24"/>
          <w:szCs w:val="24"/>
        </w:rPr>
        <w:t xml:space="preserve">in </w:t>
      </w:r>
      <w:r w:rsidR="00494A09" w:rsidRPr="009475BA">
        <w:rPr>
          <w:rFonts w:ascii="Times New Roman" w:hAnsi="Times New Roman" w:cstheme="majorBidi"/>
          <w:sz w:val="24"/>
          <w:szCs w:val="24"/>
        </w:rPr>
        <w:t>1965, and awards for his teaching services at Addis Ababa</w:t>
      </w:r>
      <w:r w:rsidR="007E109F" w:rsidRPr="009475BA">
        <w:rPr>
          <w:rFonts w:ascii="Times New Roman" w:hAnsi="Times New Roman" w:cstheme="majorBidi"/>
          <w:sz w:val="24"/>
          <w:szCs w:val="24"/>
        </w:rPr>
        <w:t xml:space="preserve"> Fine Arts School between</w:t>
      </w:r>
      <w:ins w:id="16" w:author="Erin Rice" w:date="2013-10-22T12:18:00Z">
        <w:r w:rsidR="006D2C27">
          <w:rPr>
            <w:rFonts w:ascii="Times New Roman" w:hAnsi="Times New Roman" w:cstheme="majorBidi"/>
            <w:sz w:val="24"/>
            <w:szCs w:val="24"/>
          </w:rPr>
          <w:t xml:space="preserve"> </w:t>
        </w:r>
      </w:ins>
      <w:r w:rsidR="00AF0C63" w:rsidRPr="009475BA">
        <w:rPr>
          <w:rFonts w:ascii="Times New Roman" w:hAnsi="Times New Roman" w:cstheme="majorBidi"/>
          <w:sz w:val="24"/>
          <w:szCs w:val="24"/>
        </w:rPr>
        <w:t>1962</w:t>
      </w:r>
      <w:ins w:id="17" w:author="Erin Rice" w:date="2013-10-22T12:18:00Z">
        <w:r w:rsidR="006D2C27">
          <w:rPr>
            <w:rFonts w:ascii="Times New Roman" w:hAnsi="Times New Roman" w:cstheme="majorBidi"/>
            <w:sz w:val="24"/>
            <w:szCs w:val="24"/>
          </w:rPr>
          <w:t xml:space="preserve"> and </w:t>
        </w:r>
      </w:ins>
      <w:r w:rsidR="00AF0C63" w:rsidRPr="009475BA">
        <w:rPr>
          <w:rFonts w:ascii="Times New Roman" w:hAnsi="Times New Roman" w:cstheme="majorBidi"/>
          <w:sz w:val="24"/>
          <w:szCs w:val="24"/>
        </w:rPr>
        <w:t xml:space="preserve">1975. </w:t>
      </w:r>
      <w:proofErr w:type="spellStart"/>
      <w:r w:rsidR="00AF0C63" w:rsidRPr="009475BA">
        <w:rPr>
          <w:rFonts w:ascii="Times New Roman" w:hAnsi="Times New Roman" w:cstheme="majorBidi"/>
          <w:sz w:val="24"/>
          <w:szCs w:val="24"/>
        </w:rPr>
        <w:t>Desta</w:t>
      </w:r>
      <w:proofErr w:type="spellEnd"/>
      <w:r w:rsidR="00AF0C63" w:rsidRPr="009475BA">
        <w:rPr>
          <w:rFonts w:ascii="Times New Roman" w:hAnsi="Times New Roman" w:cstheme="majorBidi"/>
          <w:sz w:val="24"/>
          <w:szCs w:val="24"/>
        </w:rPr>
        <w:t xml:space="preserve"> was responsible for introducing </w:t>
      </w:r>
      <w:r w:rsidR="008B5FA7" w:rsidRPr="009475BA">
        <w:rPr>
          <w:rFonts w:ascii="Times New Roman" w:hAnsi="Times New Roman" w:cstheme="majorBidi"/>
          <w:sz w:val="24"/>
          <w:szCs w:val="24"/>
        </w:rPr>
        <w:t xml:space="preserve">new concepts of art </w:t>
      </w:r>
      <w:r w:rsidR="00AF0C63" w:rsidRPr="009475BA">
        <w:rPr>
          <w:rFonts w:ascii="Times New Roman" w:hAnsi="Times New Roman" w:cstheme="majorBidi"/>
          <w:sz w:val="24"/>
          <w:szCs w:val="24"/>
        </w:rPr>
        <w:t xml:space="preserve">to </w:t>
      </w:r>
      <w:r w:rsidR="008B5FA7" w:rsidRPr="009475BA">
        <w:rPr>
          <w:rFonts w:ascii="Times New Roman" w:hAnsi="Times New Roman" w:cstheme="majorBidi"/>
          <w:sz w:val="24"/>
          <w:szCs w:val="24"/>
        </w:rPr>
        <w:t>his students</w:t>
      </w:r>
      <w:r w:rsidR="00AF0C63" w:rsidRPr="009475BA">
        <w:rPr>
          <w:rFonts w:ascii="Times New Roman" w:hAnsi="Times New Roman" w:cstheme="majorBidi"/>
          <w:sz w:val="24"/>
          <w:szCs w:val="24"/>
        </w:rPr>
        <w:t xml:space="preserve"> </w:t>
      </w:r>
      <w:r w:rsidR="008B5FA7" w:rsidRPr="009475BA">
        <w:rPr>
          <w:rFonts w:ascii="Times New Roman" w:hAnsi="Times New Roman" w:cstheme="majorBidi"/>
          <w:sz w:val="24"/>
          <w:szCs w:val="24"/>
        </w:rPr>
        <w:t>which included</w:t>
      </w:r>
      <w:r w:rsidR="00AF0C63" w:rsidRPr="009475BA">
        <w:rPr>
          <w:rFonts w:ascii="Times New Roman" w:hAnsi="Times New Roman" w:cstheme="majorBidi"/>
          <w:sz w:val="24"/>
          <w:szCs w:val="24"/>
        </w:rPr>
        <w:t xml:space="preserve"> non-figurative abstract art</w:t>
      </w:r>
      <w:ins w:id="18" w:author="Authorised User" w:date="2013-10-29T17:06:00Z">
        <w:r w:rsidR="00356DC6">
          <w:rPr>
            <w:rFonts w:ascii="Times New Roman" w:hAnsi="Times New Roman" w:cstheme="majorBidi"/>
            <w:sz w:val="24"/>
            <w:szCs w:val="24"/>
          </w:rPr>
          <w:t xml:space="preserve"> and </w:t>
        </w:r>
      </w:ins>
      <w:r w:rsidR="008B5FA7" w:rsidRPr="009475BA">
        <w:rPr>
          <w:rFonts w:ascii="Times New Roman" w:hAnsi="Times New Roman" w:cstheme="majorBidi"/>
          <w:sz w:val="24"/>
          <w:szCs w:val="24"/>
        </w:rPr>
        <w:t xml:space="preserve">experimentation </w:t>
      </w:r>
      <w:ins w:id="19" w:author="Authorised User" w:date="2013-10-29T17:06:00Z">
        <w:r w:rsidR="00356DC6">
          <w:rPr>
            <w:rFonts w:ascii="Times New Roman" w:hAnsi="Times New Roman" w:cstheme="majorBidi"/>
            <w:sz w:val="24"/>
            <w:szCs w:val="24"/>
          </w:rPr>
          <w:t xml:space="preserve">with </w:t>
        </w:r>
      </w:ins>
      <w:r w:rsidR="008B5FA7" w:rsidRPr="009475BA">
        <w:rPr>
          <w:rFonts w:ascii="Times New Roman" w:hAnsi="Times New Roman" w:cstheme="majorBidi"/>
          <w:sz w:val="24"/>
          <w:szCs w:val="24"/>
        </w:rPr>
        <w:t>social-political themes.</w:t>
      </w:r>
    </w:p>
    <w:p w:rsidR="00EE6E80" w:rsidRPr="009475BA" w:rsidRDefault="003F1788" w:rsidP="00AF0C63">
      <w:pPr>
        <w:rPr>
          <w:rFonts w:ascii="Times New Roman" w:hAnsi="Times New Roman" w:cstheme="majorBidi"/>
          <w:sz w:val="24"/>
          <w:szCs w:val="24"/>
        </w:rPr>
      </w:pPr>
      <w:r w:rsidRPr="009475BA">
        <w:rPr>
          <w:rFonts w:ascii="Times New Roman" w:hAnsi="Times New Roman" w:cstheme="majorBidi"/>
          <w:sz w:val="24"/>
          <w:szCs w:val="24"/>
        </w:rPr>
        <w:t xml:space="preserve">During the years of the Ethiopian revolution, under </w:t>
      </w:r>
      <w:r w:rsidR="00153A4F" w:rsidRPr="009475BA">
        <w:rPr>
          <w:rFonts w:ascii="Times New Roman" w:hAnsi="Times New Roman" w:cstheme="majorBidi"/>
          <w:sz w:val="24"/>
          <w:szCs w:val="24"/>
        </w:rPr>
        <w:t xml:space="preserve">the </w:t>
      </w:r>
      <w:proofErr w:type="spellStart"/>
      <w:r w:rsidRPr="009475BA">
        <w:rPr>
          <w:rFonts w:ascii="Times New Roman" w:hAnsi="Times New Roman" w:cstheme="majorBidi"/>
          <w:sz w:val="24"/>
          <w:szCs w:val="24"/>
        </w:rPr>
        <w:t>Derg</w:t>
      </w:r>
      <w:proofErr w:type="spellEnd"/>
      <w:r w:rsidRPr="009475BA">
        <w:rPr>
          <w:rFonts w:ascii="Times New Roman" w:hAnsi="Times New Roman" w:cstheme="majorBidi"/>
          <w:sz w:val="24"/>
          <w:szCs w:val="24"/>
        </w:rPr>
        <w:t xml:space="preserve"> regime, </w:t>
      </w:r>
      <w:proofErr w:type="spellStart"/>
      <w:r w:rsidRPr="009475BA">
        <w:rPr>
          <w:rFonts w:ascii="Times New Roman" w:hAnsi="Times New Roman" w:cstheme="majorBidi"/>
          <w:sz w:val="24"/>
          <w:szCs w:val="24"/>
        </w:rPr>
        <w:t>Gebre</w:t>
      </w:r>
      <w:proofErr w:type="spellEnd"/>
      <w:r w:rsidRPr="009475BA">
        <w:rPr>
          <w:rFonts w:ascii="Times New Roman" w:hAnsi="Times New Roman" w:cstheme="majorBidi"/>
          <w:sz w:val="24"/>
          <w:szCs w:val="24"/>
        </w:rPr>
        <w:t xml:space="preserve"> </w:t>
      </w:r>
      <w:proofErr w:type="spellStart"/>
      <w:r w:rsidRPr="009475BA">
        <w:rPr>
          <w:rFonts w:ascii="Times New Roman" w:hAnsi="Times New Roman" w:cstheme="majorBidi"/>
          <w:sz w:val="24"/>
          <w:szCs w:val="24"/>
        </w:rPr>
        <w:t>Kristos</w:t>
      </w:r>
      <w:proofErr w:type="spellEnd"/>
      <w:r w:rsidRPr="009475BA">
        <w:rPr>
          <w:rFonts w:ascii="Times New Roman" w:hAnsi="Times New Roman" w:cstheme="majorBidi"/>
          <w:sz w:val="24"/>
          <w:szCs w:val="24"/>
        </w:rPr>
        <w:t xml:space="preserve"> </w:t>
      </w:r>
      <w:proofErr w:type="spellStart"/>
      <w:r w:rsidRPr="009475BA">
        <w:rPr>
          <w:rFonts w:ascii="Times New Roman" w:hAnsi="Times New Roman" w:cstheme="majorBidi"/>
          <w:sz w:val="24"/>
          <w:szCs w:val="24"/>
        </w:rPr>
        <w:t>Desta</w:t>
      </w:r>
      <w:proofErr w:type="spellEnd"/>
      <w:r w:rsidRPr="009475BA">
        <w:rPr>
          <w:rFonts w:ascii="Times New Roman" w:hAnsi="Times New Roman" w:cstheme="majorBidi"/>
          <w:sz w:val="24"/>
          <w:szCs w:val="24"/>
        </w:rPr>
        <w:t xml:space="preserve"> worked as an art expert </w:t>
      </w:r>
      <w:r w:rsidR="00EE6E80" w:rsidRPr="009475BA">
        <w:rPr>
          <w:rFonts w:ascii="Times New Roman" w:hAnsi="Times New Roman" w:cstheme="majorBidi"/>
          <w:sz w:val="24"/>
          <w:szCs w:val="24"/>
        </w:rPr>
        <w:t>for</w:t>
      </w:r>
      <w:r w:rsidRPr="009475BA">
        <w:rPr>
          <w:rFonts w:ascii="Times New Roman" w:hAnsi="Times New Roman" w:cstheme="majorBidi"/>
          <w:sz w:val="24"/>
          <w:szCs w:val="24"/>
        </w:rPr>
        <w:t xml:space="preserve"> the National Campaign for Education through Cooperation</w:t>
      </w:r>
      <w:r w:rsidR="00EE6E80" w:rsidRPr="009475BA">
        <w:rPr>
          <w:rFonts w:ascii="Times New Roman" w:hAnsi="Times New Roman" w:cstheme="majorBidi"/>
          <w:sz w:val="24"/>
          <w:szCs w:val="24"/>
        </w:rPr>
        <w:t>,</w:t>
      </w:r>
      <w:r w:rsidRPr="009475BA">
        <w:rPr>
          <w:rFonts w:ascii="Times New Roman" w:hAnsi="Times New Roman" w:cstheme="majorBidi"/>
          <w:sz w:val="24"/>
          <w:szCs w:val="24"/>
        </w:rPr>
        <w:t xml:space="preserve"> which involved propagating socialist teachings in rural Ethiopia. </w:t>
      </w:r>
      <w:r w:rsidR="00153A4F" w:rsidRPr="009475BA">
        <w:rPr>
          <w:rFonts w:ascii="Times New Roman" w:hAnsi="Times New Roman" w:cstheme="majorBidi"/>
          <w:sz w:val="24"/>
          <w:szCs w:val="24"/>
        </w:rPr>
        <w:t>In 1976 he was invited by the Municipality of Addis Ababa to start the first</w:t>
      </w:r>
      <w:r w:rsidR="004E23D7" w:rsidRPr="009475BA">
        <w:rPr>
          <w:rFonts w:ascii="Times New Roman" w:hAnsi="Times New Roman" w:cstheme="majorBidi"/>
          <w:sz w:val="24"/>
          <w:szCs w:val="24"/>
        </w:rPr>
        <w:t xml:space="preserve"> National Gallery of Ethiopia. Desta </w:t>
      </w:r>
      <w:r w:rsidR="00153A4F" w:rsidRPr="009475BA">
        <w:rPr>
          <w:rFonts w:ascii="Times New Roman" w:hAnsi="Times New Roman" w:cstheme="majorBidi"/>
          <w:sz w:val="24"/>
          <w:szCs w:val="24"/>
        </w:rPr>
        <w:t xml:space="preserve">became </w:t>
      </w:r>
      <w:r w:rsidR="004E23D7" w:rsidRPr="009475BA">
        <w:rPr>
          <w:rFonts w:ascii="Times New Roman" w:hAnsi="Times New Roman" w:cstheme="majorBidi"/>
          <w:sz w:val="24"/>
          <w:szCs w:val="24"/>
        </w:rPr>
        <w:t xml:space="preserve">the </w:t>
      </w:r>
      <w:r w:rsidR="00153A4F" w:rsidRPr="009475BA">
        <w:rPr>
          <w:rFonts w:ascii="Times New Roman" w:hAnsi="Times New Roman" w:cstheme="majorBidi"/>
          <w:sz w:val="24"/>
          <w:szCs w:val="24"/>
        </w:rPr>
        <w:t xml:space="preserve">founder and </w:t>
      </w:r>
      <w:r w:rsidR="004E23D7" w:rsidRPr="009475BA">
        <w:rPr>
          <w:rFonts w:ascii="Times New Roman" w:hAnsi="Times New Roman" w:cstheme="majorBidi"/>
          <w:sz w:val="24"/>
          <w:szCs w:val="24"/>
        </w:rPr>
        <w:t xml:space="preserve">artistic </w:t>
      </w:r>
      <w:r w:rsidR="00153A4F" w:rsidRPr="009475BA">
        <w:rPr>
          <w:rFonts w:ascii="Times New Roman" w:hAnsi="Times New Roman" w:cstheme="majorBidi"/>
          <w:sz w:val="24"/>
          <w:szCs w:val="24"/>
        </w:rPr>
        <w:t>director of what became k</w:t>
      </w:r>
      <w:r w:rsidR="004E23D7" w:rsidRPr="009475BA">
        <w:rPr>
          <w:rFonts w:ascii="Times New Roman" w:hAnsi="Times New Roman" w:cstheme="majorBidi"/>
          <w:sz w:val="24"/>
          <w:szCs w:val="24"/>
        </w:rPr>
        <w:t xml:space="preserve">nown as the City Hall Gallery, </w:t>
      </w:r>
      <w:r w:rsidR="00153A4F" w:rsidRPr="009475BA">
        <w:rPr>
          <w:rFonts w:ascii="Times New Roman" w:hAnsi="Times New Roman" w:cstheme="majorBidi"/>
          <w:sz w:val="24"/>
          <w:szCs w:val="24"/>
        </w:rPr>
        <w:t xml:space="preserve">providing young artists (including </w:t>
      </w:r>
      <w:proofErr w:type="spellStart"/>
      <w:r w:rsidR="00153A4F" w:rsidRPr="009475BA">
        <w:rPr>
          <w:rFonts w:ascii="Times New Roman" w:hAnsi="Times New Roman" w:cstheme="majorBidi"/>
          <w:sz w:val="24"/>
          <w:szCs w:val="24"/>
        </w:rPr>
        <w:t>Eshetu</w:t>
      </w:r>
      <w:proofErr w:type="spellEnd"/>
      <w:r w:rsidR="00153A4F" w:rsidRPr="009475BA">
        <w:rPr>
          <w:rFonts w:ascii="Times New Roman" w:hAnsi="Times New Roman" w:cstheme="majorBidi"/>
          <w:sz w:val="24"/>
          <w:szCs w:val="24"/>
        </w:rPr>
        <w:t xml:space="preserve"> </w:t>
      </w:r>
      <w:proofErr w:type="spellStart"/>
      <w:r w:rsidR="00153A4F" w:rsidRPr="009475BA">
        <w:rPr>
          <w:rFonts w:ascii="Times New Roman" w:hAnsi="Times New Roman" w:cstheme="majorBidi"/>
          <w:sz w:val="24"/>
          <w:szCs w:val="24"/>
        </w:rPr>
        <w:t>Truneh</w:t>
      </w:r>
      <w:proofErr w:type="spellEnd"/>
      <w:r w:rsidR="00153A4F" w:rsidRPr="009475BA">
        <w:rPr>
          <w:rFonts w:ascii="Times New Roman" w:hAnsi="Times New Roman" w:cstheme="majorBidi"/>
          <w:sz w:val="24"/>
          <w:szCs w:val="24"/>
        </w:rPr>
        <w:t xml:space="preserve"> and </w:t>
      </w:r>
      <w:proofErr w:type="spellStart"/>
      <w:r w:rsidR="00153A4F" w:rsidRPr="009475BA">
        <w:rPr>
          <w:rFonts w:ascii="Times New Roman" w:hAnsi="Times New Roman" w:cstheme="majorBidi"/>
          <w:sz w:val="24"/>
          <w:szCs w:val="24"/>
        </w:rPr>
        <w:t>Tadesse</w:t>
      </w:r>
      <w:proofErr w:type="spellEnd"/>
      <w:r w:rsidR="00153A4F" w:rsidRPr="009475BA">
        <w:rPr>
          <w:rFonts w:ascii="Times New Roman" w:hAnsi="Times New Roman" w:cstheme="majorBidi"/>
          <w:sz w:val="24"/>
          <w:szCs w:val="24"/>
        </w:rPr>
        <w:t xml:space="preserve"> Mesfin</w:t>
      </w:r>
      <w:r w:rsidR="00AF0C63" w:rsidRPr="009475BA">
        <w:rPr>
          <w:rFonts w:ascii="Times New Roman" w:hAnsi="Times New Roman" w:cstheme="majorBidi"/>
          <w:sz w:val="24"/>
          <w:szCs w:val="24"/>
        </w:rPr>
        <w:t xml:space="preserve"> among many others) opportunities to exhibit publicly.</w:t>
      </w:r>
    </w:p>
    <w:p w:rsidR="007F4BB0" w:rsidRPr="009475BA" w:rsidRDefault="00153A4F" w:rsidP="008B5FA7">
      <w:pPr>
        <w:rPr>
          <w:rFonts w:ascii="Times New Roman" w:hAnsi="Times New Roman" w:cstheme="majorBidi"/>
          <w:sz w:val="24"/>
          <w:szCs w:val="24"/>
        </w:rPr>
      </w:pPr>
      <w:r w:rsidRPr="009475BA">
        <w:rPr>
          <w:rFonts w:ascii="Times New Roman" w:hAnsi="Times New Roman" w:cstheme="majorBidi"/>
          <w:sz w:val="24"/>
          <w:szCs w:val="24"/>
        </w:rPr>
        <w:t>Disillusion</w:t>
      </w:r>
      <w:r w:rsidR="004E23D7" w:rsidRPr="009475BA">
        <w:rPr>
          <w:rFonts w:ascii="Times New Roman" w:hAnsi="Times New Roman" w:cstheme="majorBidi"/>
          <w:sz w:val="24"/>
          <w:szCs w:val="24"/>
        </w:rPr>
        <w:t>ed</w:t>
      </w:r>
      <w:r w:rsidRPr="009475BA">
        <w:rPr>
          <w:rFonts w:ascii="Times New Roman" w:hAnsi="Times New Roman" w:cstheme="majorBidi"/>
          <w:sz w:val="24"/>
          <w:szCs w:val="24"/>
        </w:rPr>
        <w:t xml:space="preserve"> with the military regime’s ideological rhetoric, </w:t>
      </w:r>
      <w:proofErr w:type="spellStart"/>
      <w:r w:rsidRPr="009475BA">
        <w:rPr>
          <w:rFonts w:ascii="Times New Roman" w:hAnsi="Times New Roman" w:cstheme="majorBidi"/>
          <w:sz w:val="24"/>
          <w:szCs w:val="24"/>
        </w:rPr>
        <w:t>Gebre</w:t>
      </w:r>
      <w:proofErr w:type="spellEnd"/>
      <w:r w:rsidRPr="009475BA">
        <w:rPr>
          <w:rFonts w:ascii="Times New Roman" w:hAnsi="Times New Roman" w:cstheme="majorBidi"/>
          <w:sz w:val="24"/>
          <w:szCs w:val="24"/>
        </w:rPr>
        <w:t xml:space="preserve"> </w:t>
      </w:r>
      <w:proofErr w:type="spellStart"/>
      <w:r w:rsidRPr="009475BA">
        <w:rPr>
          <w:rFonts w:ascii="Times New Roman" w:hAnsi="Times New Roman" w:cstheme="majorBidi"/>
          <w:sz w:val="24"/>
          <w:szCs w:val="24"/>
        </w:rPr>
        <w:t>Kristos</w:t>
      </w:r>
      <w:proofErr w:type="spellEnd"/>
      <w:r w:rsidRPr="009475BA">
        <w:rPr>
          <w:rFonts w:ascii="Times New Roman" w:hAnsi="Times New Roman" w:cstheme="majorBidi"/>
          <w:sz w:val="24"/>
          <w:szCs w:val="24"/>
        </w:rPr>
        <w:t xml:space="preserve"> </w:t>
      </w:r>
      <w:proofErr w:type="spellStart"/>
      <w:r w:rsidRPr="009475BA">
        <w:rPr>
          <w:rFonts w:ascii="Times New Roman" w:hAnsi="Times New Roman" w:cstheme="majorBidi"/>
          <w:sz w:val="24"/>
          <w:szCs w:val="24"/>
        </w:rPr>
        <w:t>Desta</w:t>
      </w:r>
      <w:proofErr w:type="spellEnd"/>
      <w:r w:rsidRPr="009475BA">
        <w:rPr>
          <w:rFonts w:ascii="Times New Roman" w:hAnsi="Times New Roman" w:cstheme="majorBidi"/>
          <w:sz w:val="24"/>
          <w:szCs w:val="24"/>
        </w:rPr>
        <w:t xml:space="preserve"> went into exile in 1978, first in </w:t>
      </w:r>
      <w:ins w:id="20" w:author="Authorised User" w:date="2013-10-29T17:18:00Z">
        <w:r w:rsidR="00884528">
          <w:rPr>
            <w:rFonts w:ascii="Times New Roman" w:hAnsi="Times New Roman" w:cstheme="majorBidi"/>
            <w:sz w:val="24"/>
            <w:szCs w:val="24"/>
          </w:rPr>
          <w:t xml:space="preserve">West </w:t>
        </w:r>
      </w:ins>
      <w:r w:rsidRPr="009475BA">
        <w:rPr>
          <w:rFonts w:ascii="Times New Roman" w:hAnsi="Times New Roman" w:cstheme="majorBidi"/>
          <w:sz w:val="24"/>
          <w:szCs w:val="24"/>
        </w:rPr>
        <w:t xml:space="preserve">Germany and then in the US, where he passed away at the age of 51. </w:t>
      </w:r>
      <w:proofErr w:type="spellStart"/>
      <w:r w:rsidRPr="009475BA">
        <w:rPr>
          <w:rFonts w:ascii="Times New Roman" w:hAnsi="Times New Roman" w:cstheme="majorBidi"/>
          <w:sz w:val="24"/>
          <w:szCs w:val="24"/>
        </w:rPr>
        <w:t>Desta</w:t>
      </w:r>
      <w:proofErr w:type="spellEnd"/>
      <w:r w:rsidRPr="009475BA">
        <w:rPr>
          <w:rFonts w:ascii="Times New Roman" w:hAnsi="Times New Roman" w:cstheme="majorBidi"/>
          <w:sz w:val="24"/>
          <w:szCs w:val="24"/>
        </w:rPr>
        <w:t xml:space="preserve"> is not only remembered as a talented artist and poet, but </w:t>
      </w:r>
      <w:r w:rsidR="00EE6E80" w:rsidRPr="009475BA">
        <w:rPr>
          <w:rFonts w:ascii="Times New Roman" w:hAnsi="Times New Roman" w:cstheme="majorBidi"/>
          <w:sz w:val="24"/>
          <w:szCs w:val="24"/>
        </w:rPr>
        <w:t>also</w:t>
      </w:r>
      <w:r w:rsidRPr="009475BA">
        <w:rPr>
          <w:rFonts w:ascii="Times New Roman" w:hAnsi="Times New Roman" w:cstheme="majorBidi"/>
          <w:sz w:val="24"/>
          <w:szCs w:val="24"/>
        </w:rPr>
        <w:t xml:space="preserve"> </w:t>
      </w:r>
      <w:r w:rsidR="0049289A" w:rsidRPr="009475BA">
        <w:rPr>
          <w:rFonts w:ascii="Times New Roman" w:hAnsi="Times New Roman" w:cstheme="majorBidi"/>
          <w:sz w:val="24"/>
          <w:szCs w:val="24"/>
        </w:rPr>
        <w:t>a</w:t>
      </w:r>
      <w:r w:rsidR="00023D86" w:rsidRPr="009475BA">
        <w:rPr>
          <w:rFonts w:ascii="Times New Roman" w:hAnsi="Times New Roman" w:cstheme="majorBidi"/>
          <w:sz w:val="24"/>
          <w:szCs w:val="24"/>
        </w:rPr>
        <w:t>s a</w:t>
      </w:r>
      <w:r w:rsidR="0049289A" w:rsidRPr="009475BA">
        <w:rPr>
          <w:rFonts w:ascii="Times New Roman" w:hAnsi="Times New Roman" w:cstheme="majorBidi"/>
          <w:sz w:val="24"/>
          <w:szCs w:val="24"/>
        </w:rPr>
        <w:t xml:space="preserve"> highly respected teacher who influenced a new generation of </w:t>
      </w:r>
      <w:r w:rsidR="008B5FA7" w:rsidRPr="009475BA">
        <w:rPr>
          <w:rFonts w:ascii="Times New Roman" w:hAnsi="Times New Roman" w:cstheme="majorBidi"/>
          <w:sz w:val="24"/>
          <w:szCs w:val="24"/>
        </w:rPr>
        <w:t xml:space="preserve">Ethiopian </w:t>
      </w:r>
      <w:r w:rsidR="0049289A" w:rsidRPr="009475BA">
        <w:rPr>
          <w:rFonts w:ascii="Times New Roman" w:hAnsi="Times New Roman" w:cstheme="majorBidi"/>
          <w:sz w:val="24"/>
          <w:szCs w:val="24"/>
        </w:rPr>
        <w:t>artists during the 1960s and ‘</w:t>
      </w:r>
      <w:r w:rsidRPr="009475BA">
        <w:rPr>
          <w:rFonts w:ascii="Times New Roman" w:hAnsi="Times New Roman" w:cstheme="majorBidi"/>
          <w:sz w:val="24"/>
          <w:szCs w:val="24"/>
        </w:rPr>
        <w:t>70s</w:t>
      </w:r>
      <w:r w:rsidR="0049289A" w:rsidRPr="009475BA">
        <w:rPr>
          <w:rFonts w:ascii="Times New Roman" w:hAnsi="Times New Roman" w:cstheme="majorBidi"/>
          <w:sz w:val="24"/>
          <w:szCs w:val="24"/>
        </w:rPr>
        <w:t>.</w:t>
      </w:r>
      <w:r w:rsidRPr="009475BA">
        <w:rPr>
          <w:rFonts w:ascii="Times New Roman" w:eastAsia="Times New Roman" w:hAnsi="Times New Roman" w:cstheme="majorBidi"/>
          <w:color w:val="000000"/>
          <w:sz w:val="24"/>
          <w:szCs w:val="24"/>
        </w:rPr>
        <w:t xml:space="preserve"> </w:t>
      </w:r>
    </w:p>
    <w:p w:rsidR="00562D3D" w:rsidRDefault="00562D3D" w:rsidP="00DD620B">
      <w:pPr>
        <w:numPr>
          <w:ins w:id="21" w:author="Erin Rice" w:date="2013-12-19T14:34:00Z"/>
        </w:numPr>
        <w:rPr>
          <w:ins w:id="22" w:author="Erin Rice" w:date="2013-12-19T14:34:00Z"/>
          <w:rFonts w:ascii="Times New Roman" w:hAnsi="Times New Roman" w:cstheme="majorBidi"/>
          <w:b/>
          <w:sz w:val="24"/>
          <w:szCs w:val="24"/>
        </w:rPr>
      </w:pPr>
    </w:p>
    <w:p w:rsidR="00DD620B" w:rsidRPr="00562D3D" w:rsidRDefault="008B5FA7" w:rsidP="00DD620B">
      <w:pPr>
        <w:rPr>
          <w:rFonts w:ascii="Times New Roman" w:hAnsi="Times New Roman" w:cstheme="majorBidi"/>
          <w:b/>
          <w:sz w:val="24"/>
          <w:szCs w:val="24"/>
        </w:rPr>
      </w:pPr>
      <w:r w:rsidRPr="00562D3D">
        <w:rPr>
          <w:rFonts w:ascii="Times New Roman" w:hAnsi="Times New Roman" w:cstheme="majorBidi"/>
          <w:b/>
          <w:sz w:val="24"/>
          <w:szCs w:val="24"/>
        </w:rPr>
        <w:t xml:space="preserve">References and </w:t>
      </w:r>
      <w:r w:rsidR="007E109F" w:rsidRPr="00562D3D">
        <w:rPr>
          <w:rFonts w:ascii="Times New Roman" w:hAnsi="Times New Roman" w:cstheme="majorBidi"/>
          <w:b/>
          <w:sz w:val="24"/>
          <w:szCs w:val="24"/>
        </w:rPr>
        <w:t xml:space="preserve">Further Reading </w:t>
      </w:r>
    </w:p>
    <w:p w:rsidR="007E109F" w:rsidRPr="009475BA" w:rsidRDefault="007E109F" w:rsidP="007E109F">
      <w:pPr>
        <w:spacing w:after="0" w:line="240" w:lineRule="auto"/>
        <w:rPr>
          <w:rFonts w:ascii="Times New Roman" w:hAnsi="Times New Roman" w:cstheme="majorBidi"/>
          <w:sz w:val="24"/>
          <w:szCs w:val="24"/>
        </w:rPr>
      </w:pPr>
      <w:proofErr w:type="spellStart"/>
      <w:r w:rsidRPr="009475BA">
        <w:rPr>
          <w:rFonts w:ascii="Times New Roman" w:hAnsi="Times New Roman" w:cstheme="majorBidi"/>
          <w:sz w:val="24"/>
          <w:szCs w:val="24"/>
        </w:rPr>
        <w:t>Deliss</w:t>
      </w:r>
      <w:proofErr w:type="spellEnd"/>
      <w:r w:rsidRPr="009475BA">
        <w:rPr>
          <w:rFonts w:ascii="Times New Roman" w:hAnsi="Times New Roman" w:cstheme="majorBidi"/>
          <w:sz w:val="24"/>
          <w:szCs w:val="24"/>
        </w:rPr>
        <w:t xml:space="preserve">, C. (1995), </w:t>
      </w:r>
      <w:r w:rsidRPr="009475BA">
        <w:rPr>
          <w:rFonts w:ascii="Times New Roman" w:hAnsi="Times New Roman" w:cstheme="majorBidi"/>
          <w:i/>
          <w:iCs/>
          <w:sz w:val="24"/>
          <w:szCs w:val="24"/>
        </w:rPr>
        <w:t>Seven Stories: about modern art in Africa</w:t>
      </w:r>
      <w:r w:rsidRPr="009475BA">
        <w:rPr>
          <w:rFonts w:ascii="Times New Roman" w:hAnsi="Times New Roman" w:cstheme="majorBidi"/>
          <w:sz w:val="24"/>
          <w:szCs w:val="24"/>
        </w:rPr>
        <w:t>, Paris: Flammarion</w:t>
      </w:r>
    </w:p>
    <w:p w:rsidR="006A0E21" w:rsidRPr="009475BA" w:rsidRDefault="006A0E21" w:rsidP="007E109F">
      <w:pPr>
        <w:spacing w:after="0" w:line="240" w:lineRule="auto"/>
        <w:rPr>
          <w:rFonts w:ascii="Times New Roman" w:hAnsi="Times New Roman" w:cstheme="majorBidi"/>
          <w:sz w:val="24"/>
          <w:szCs w:val="24"/>
        </w:rPr>
      </w:pPr>
    </w:p>
    <w:p w:rsidR="006A0E21" w:rsidRPr="009475BA" w:rsidRDefault="006A0E21" w:rsidP="007E109F">
      <w:pPr>
        <w:spacing w:after="0" w:line="240" w:lineRule="auto"/>
        <w:rPr>
          <w:rFonts w:ascii="Times New Roman" w:hAnsi="Times New Roman" w:cstheme="majorBidi"/>
          <w:sz w:val="24"/>
          <w:szCs w:val="24"/>
        </w:rPr>
      </w:pPr>
      <w:r w:rsidRPr="009475BA">
        <w:rPr>
          <w:rFonts w:ascii="Times New Roman" w:hAnsi="Times New Roman" w:cstheme="majorBidi"/>
          <w:sz w:val="24"/>
          <w:szCs w:val="24"/>
        </w:rPr>
        <w:t xml:space="preserve">Fall, </w:t>
      </w:r>
      <w:proofErr w:type="spellStart"/>
      <w:r w:rsidRPr="009475BA">
        <w:rPr>
          <w:rFonts w:ascii="Times New Roman" w:hAnsi="Times New Roman" w:cstheme="majorBidi"/>
          <w:sz w:val="24"/>
          <w:szCs w:val="24"/>
        </w:rPr>
        <w:t>N’Goné</w:t>
      </w:r>
      <w:proofErr w:type="spellEnd"/>
      <w:r w:rsidRPr="009475BA">
        <w:rPr>
          <w:rFonts w:ascii="Times New Roman" w:hAnsi="Times New Roman" w:cstheme="majorBidi"/>
          <w:sz w:val="24"/>
          <w:szCs w:val="24"/>
        </w:rPr>
        <w:t xml:space="preserve"> and </w:t>
      </w:r>
      <w:proofErr w:type="spellStart"/>
      <w:r w:rsidRPr="009475BA">
        <w:rPr>
          <w:rFonts w:ascii="Times New Roman" w:hAnsi="Times New Roman" w:cstheme="majorBidi"/>
          <w:sz w:val="24"/>
          <w:szCs w:val="24"/>
        </w:rPr>
        <w:t>Pivin</w:t>
      </w:r>
      <w:proofErr w:type="spellEnd"/>
      <w:r w:rsidRPr="009475BA">
        <w:rPr>
          <w:rFonts w:ascii="Times New Roman" w:hAnsi="Times New Roman" w:cstheme="majorBidi"/>
          <w:sz w:val="24"/>
          <w:szCs w:val="24"/>
        </w:rPr>
        <w:t xml:space="preserve"> J.L. (2002), </w:t>
      </w:r>
      <w:r w:rsidRPr="009475BA">
        <w:rPr>
          <w:rFonts w:ascii="Times New Roman" w:hAnsi="Times New Roman" w:cstheme="majorBidi"/>
          <w:i/>
          <w:iCs/>
          <w:sz w:val="24"/>
          <w:szCs w:val="24"/>
        </w:rPr>
        <w:t xml:space="preserve">An Anthology of African Art the twentieth century, </w:t>
      </w:r>
      <w:r w:rsidRPr="009475BA">
        <w:rPr>
          <w:rFonts w:ascii="Times New Roman" w:hAnsi="Times New Roman" w:cstheme="majorBidi"/>
          <w:sz w:val="24"/>
          <w:szCs w:val="24"/>
        </w:rPr>
        <w:t>New York: D.A.P./ Distributed Art Publishers Inc.</w:t>
      </w:r>
    </w:p>
    <w:p w:rsidR="007E109F" w:rsidRPr="009475BA" w:rsidRDefault="007E109F" w:rsidP="000A48FB">
      <w:pPr>
        <w:spacing w:after="0" w:line="240" w:lineRule="auto"/>
        <w:rPr>
          <w:rFonts w:ascii="Times New Roman" w:eastAsia="Times New Roman" w:hAnsi="Times New Roman" w:cstheme="majorBidi"/>
          <w:i/>
          <w:iCs/>
          <w:color w:val="000000"/>
          <w:sz w:val="24"/>
          <w:szCs w:val="24"/>
        </w:rPr>
      </w:pPr>
    </w:p>
    <w:p w:rsidR="000C02C5" w:rsidRPr="009475BA" w:rsidRDefault="000C02C5" w:rsidP="000C02C5">
      <w:pPr>
        <w:rPr>
          <w:rFonts w:ascii="Times New Roman" w:hAnsi="Times New Roman" w:cstheme="majorBidi"/>
          <w:sz w:val="24"/>
          <w:szCs w:val="24"/>
        </w:rPr>
      </w:pPr>
      <w:proofErr w:type="spellStart"/>
      <w:r w:rsidRPr="009475BA">
        <w:rPr>
          <w:rFonts w:ascii="Times New Roman" w:hAnsi="Times New Roman" w:cstheme="majorBidi"/>
          <w:sz w:val="24"/>
          <w:szCs w:val="24"/>
        </w:rPr>
        <w:t>Giorgis</w:t>
      </w:r>
      <w:proofErr w:type="spellEnd"/>
      <w:r w:rsidRPr="009475BA">
        <w:rPr>
          <w:rFonts w:ascii="Times New Roman" w:hAnsi="Times New Roman" w:cstheme="majorBidi"/>
          <w:sz w:val="24"/>
          <w:szCs w:val="24"/>
        </w:rPr>
        <w:t>, E. W. et al</w:t>
      </w:r>
      <w:r w:rsidRPr="009475BA">
        <w:rPr>
          <w:rFonts w:ascii="Times New Roman" w:eastAsia="Times New Roman" w:hAnsi="Times New Roman" w:cstheme="majorBidi"/>
          <w:i/>
          <w:iCs/>
          <w:color w:val="000000"/>
          <w:sz w:val="24"/>
          <w:szCs w:val="24"/>
        </w:rPr>
        <w:t xml:space="preserve"> </w:t>
      </w:r>
      <w:r w:rsidRPr="009475BA">
        <w:rPr>
          <w:rFonts w:ascii="Times New Roman" w:eastAsia="Times New Roman" w:hAnsi="Times New Roman" w:cstheme="majorBidi"/>
          <w:color w:val="000000"/>
          <w:sz w:val="24"/>
          <w:szCs w:val="24"/>
        </w:rPr>
        <w:t xml:space="preserve">(2006) </w:t>
      </w:r>
      <w:proofErr w:type="spellStart"/>
      <w:r w:rsidRPr="009475BA">
        <w:rPr>
          <w:rFonts w:ascii="Times New Roman" w:eastAsia="Times New Roman" w:hAnsi="Times New Roman" w:cstheme="majorBidi"/>
          <w:i/>
          <w:iCs/>
          <w:color w:val="000000"/>
          <w:sz w:val="24"/>
          <w:szCs w:val="24"/>
        </w:rPr>
        <w:t>Gebre</w:t>
      </w:r>
      <w:proofErr w:type="spellEnd"/>
      <w:r w:rsidRPr="009475BA">
        <w:rPr>
          <w:rFonts w:ascii="Times New Roman" w:eastAsia="Times New Roman" w:hAnsi="Times New Roman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Pr="009475BA">
        <w:rPr>
          <w:rFonts w:ascii="Times New Roman" w:eastAsia="Times New Roman" w:hAnsi="Times New Roman" w:cstheme="majorBidi"/>
          <w:i/>
          <w:iCs/>
          <w:color w:val="000000"/>
          <w:sz w:val="24"/>
          <w:szCs w:val="24"/>
        </w:rPr>
        <w:t>Kristos</w:t>
      </w:r>
      <w:proofErr w:type="spellEnd"/>
      <w:r w:rsidRPr="009475BA">
        <w:rPr>
          <w:rFonts w:ascii="Times New Roman" w:eastAsia="Times New Roman" w:hAnsi="Times New Roman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Pr="009475BA">
        <w:rPr>
          <w:rFonts w:ascii="Times New Roman" w:eastAsia="Times New Roman" w:hAnsi="Times New Roman" w:cstheme="majorBidi"/>
          <w:i/>
          <w:iCs/>
          <w:color w:val="000000"/>
          <w:sz w:val="24"/>
          <w:szCs w:val="24"/>
        </w:rPr>
        <w:t>Desta</w:t>
      </w:r>
      <w:proofErr w:type="spellEnd"/>
      <w:r w:rsidRPr="009475BA">
        <w:rPr>
          <w:rFonts w:ascii="Times New Roman" w:eastAsia="Times New Roman" w:hAnsi="Times New Roman" w:cstheme="majorBidi"/>
          <w:i/>
          <w:iCs/>
          <w:color w:val="000000"/>
          <w:sz w:val="24"/>
          <w:szCs w:val="24"/>
        </w:rPr>
        <w:t>: the Painter-P</w:t>
      </w:r>
      <w:r w:rsidR="00DD620B" w:rsidRPr="009475BA">
        <w:rPr>
          <w:rFonts w:ascii="Times New Roman" w:eastAsia="Times New Roman" w:hAnsi="Times New Roman" w:cstheme="majorBidi"/>
          <w:i/>
          <w:iCs/>
          <w:color w:val="000000"/>
          <w:sz w:val="24"/>
          <w:szCs w:val="24"/>
        </w:rPr>
        <w:t>oet</w:t>
      </w:r>
      <w:r w:rsidR="00DD620B" w:rsidRPr="009475BA">
        <w:rPr>
          <w:rFonts w:ascii="Times New Roman" w:eastAsia="Times New Roman" w:hAnsi="Times New Roman" w:cstheme="majorBidi"/>
          <w:color w:val="000000"/>
          <w:sz w:val="24"/>
          <w:szCs w:val="24"/>
        </w:rPr>
        <w:t xml:space="preserve">. Addis Ababa: </w:t>
      </w:r>
      <w:r w:rsidRPr="009475BA">
        <w:rPr>
          <w:rFonts w:ascii="Times New Roman" w:hAnsi="Times New Roman" w:cstheme="majorBidi"/>
          <w:sz w:val="24"/>
          <w:szCs w:val="24"/>
        </w:rPr>
        <w:t>Addis Ababa University Institute of Ethiopian Studies.</w:t>
      </w:r>
    </w:p>
    <w:p w:rsidR="007E109F" w:rsidRPr="009475BA" w:rsidRDefault="007E109F" w:rsidP="000C02C5">
      <w:pPr>
        <w:spacing w:after="0" w:line="240" w:lineRule="auto"/>
        <w:rPr>
          <w:rFonts w:ascii="Times New Roman" w:hAnsi="Times New Roman" w:cstheme="majorBidi"/>
          <w:sz w:val="24"/>
          <w:szCs w:val="24"/>
        </w:rPr>
      </w:pPr>
      <w:r w:rsidRPr="009475BA">
        <w:rPr>
          <w:rFonts w:ascii="Times New Roman" w:hAnsi="Times New Roman" w:cstheme="majorBidi"/>
          <w:sz w:val="24"/>
          <w:szCs w:val="24"/>
        </w:rPr>
        <w:lastRenderedPageBreak/>
        <w:t xml:space="preserve">Head, S. W. and Desta, G.K. (1969) </w:t>
      </w:r>
      <w:r w:rsidRPr="009475BA">
        <w:rPr>
          <w:rFonts w:ascii="Times New Roman" w:hAnsi="Times New Roman" w:cstheme="majorBidi"/>
          <w:i/>
          <w:iCs/>
          <w:sz w:val="24"/>
          <w:szCs w:val="24"/>
        </w:rPr>
        <w:t xml:space="preserve">A Conversation with Gebre Kristos Desta, </w:t>
      </w:r>
      <w:r w:rsidRPr="009475BA">
        <w:rPr>
          <w:rFonts w:ascii="Times New Roman" w:hAnsi="Times New Roman" w:cstheme="majorBidi"/>
          <w:sz w:val="24"/>
          <w:szCs w:val="24"/>
        </w:rPr>
        <w:t>in</w:t>
      </w:r>
      <w:r w:rsidRPr="009475BA">
        <w:rPr>
          <w:rFonts w:ascii="Times New Roman" w:hAnsi="Times New Roman" w:cstheme="majorBidi"/>
          <w:i/>
          <w:iCs/>
          <w:sz w:val="24"/>
          <w:szCs w:val="24"/>
        </w:rPr>
        <w:t xml:space="preserve"> African Arts, </w:t>
      </w:r>
      <w:r w:rsidRPr="009475BA">
        <w:rPr>
          <w:rFonts w:ascii="Times New Roman" w:hAnsi="Times New Roman" w:cstheme="majorBidi"/>
          <w:sz w:val="24"/>
          <w:szCs w:val="24"/>
        </w:rPr>
        <w:t>Summer Vol 2, No.4, pp.20-25</w:t>
      </w:r>
    </w:p>
    <w:p w:rsidR="000C02C5" w:rsidRPr="009475BA" w:rsidRDefault="000C02C5" w:rsidP="000C02C5">
      <w:pPr>
        <w:spacing w:after="0" w:line="240" w:lineRule="auto"/>
        <w:rPr>
          <w:rFonts w:ascii="Times New Roman" w:hAnsi="Times New Roman" w:cstheme="majorBidi"/>
          <w:sz w:val="24"/>
          <w:szCs w:val="24"/>
        </w:rPr>
      </w:pPr>
    </w:p>
    <w:p w:rsidR="00EE2F44" w:rsidRPr="009475BA" w:rsidRDefault="007E109F" w:rsidP="008B5FA7">
      <w:pPr>
        <w:rPr>
          <w:rFonts w:ascii="Times New Roman" w:hAnsi="Times New Roman" w:cstheme="majorBidi"/>
          <w:sz w:val="24"/>
          <w:szCs w:val="24"/>
        </w:rPr>
      </w:pPr>
      <w:r w:rsidRPr="009475BA">
        <w:rPr>
          <w:rFonts w:ascii="Times New Roman" w:hAnsi="Times New Roman" w:cstheme="majorBidi"/>
          <w:sz w:val="24"/>
          <w:szCs w:val="24"/>
        </w:rPr>
        <w:t xml:space="preserve">Kennedy, J. (1992) </w:t>
      </w:r>
      <w:ins w:id="23" w:author="Erin Rice" w:date="2013-10-22T16:38:00Z">
        <w:r w:rsidR="005D24A9">
          <w:rPr>
            <w:rFonts w:ascii="Times New Roman" w:hAnsi="Times New Roman" w:cstheme="majorBidi"/>
            <w:sz w:val="24"/>
            <w:szCs w:val="24"/>
          </w:rPr>
          <w:t>“</w:t>
        </w:r>
      </w:ins>
      <w:r w:rsidR="00AB0BF8" w:rsidRPr="00AB0BF8">
        <w:rPr>
          <w:rFonts w:ascii="Times New Roman" w:hAnsi="Times New Roman" w:cstheme="majorBidi"/>
          <w:iCs/>
          <w:sz w:val="24"/>
          <w:szCs w:val="24"/>
        </w:rPr>
        <w:t>From a legacy of sign and symbol</w:t>
      </w:r>
      <w:ins w:id="24" w:author="Erin Rice" w:date="2013-10-22T16:38:00Z">
        <w:r w:rsidR="005D24A9">
          <w:rPr>
            <w:rFonts w:ascii="Times New Roman" w:hAnsi="Times New Roman" w:cstheme="majorBidi"/>
            <w:sz w:val="24"/>
            <w:szCs w:val="24"/>
          </w:rPr>
          <w:t>”</w:t>
        </w:r>
      </w:ins>
      <w:r w:rsidRPr="009475BA">
        <w:rPr>
          <w:rFonts w:ascii="Times New Roman" w:hAnsi="Times New Roman" w:cstheme="majorBidi"/>
          <w:sz w:val="24"/>
          <w:szCs w:val="24"/>
        </w:rPr>
        <w:t xml:space="preserve"> In</w:t>
      </w:r>
      <w:ins w:id="25" w:author="Erin Rice" w:date="2013-10-22T16:38:00Z">
        <w:r w:rsidR="005D24A9" w:rsidRPr="009475BA">
          <w:rPr>
            <w:rFonts w:ascii="Times New Roman" w:hAnsi="Times New Roman" w:cstheme="majorBidi"/>
            <w:sz w:val="24"/>
            <w:szCs w:val="24"/>
          </w:rPr>
          <w:t xml:space="preserve"> </w:t>
        </w:r>
      </w:ins>
      <w:r w:rsidRPr="009475BA">
        <w:rPr>
          <w:rStyle w:val="Emphasis"/>
          <w:rFonts w:ascii="Times New Roman" w:hAnsi="Times New Roman" w:cstheme="majorBidi"/>
          <w:sz w:val="24"/>
          <w:szCs w:val="24"/>
        </w:rPr>
        <w:t xml:space="preserve">New </w:t>
      </w:r>
      <w:ins w:id="26" w:author="Erin Rice" w:date="2013-10-22T16:41:00Z">
        <w:r w:rsidR="005F0CB7">
          <w:rPr>
            <w:rStyle w:val="Emphasis"/>
            <w:rFonts w:ascii="Times New Roman" w:hAnsi="Times New Roman" w:cstheme="majorBidi"/>
            <w:sz w:val="24"/>
            <w:szCs w:val="24"/>
          </w:rPr>
          <w:t>C</w:t>
        </w:r>
      </w:ins>
      <w:r w:rsidRPr="009475BA">
        <w:rPr>
          <w:rStyle w:val="Emphasis"/>
          <w:rFonts w:ascii="Times New Roman" w:hAnsi="Times New Roman" w:cstheme="majorBidi"/>
          <w:sz w:val="24"/>
          <w:szCs w:val="24"/>
        </w:rPr>
        <w:t xml:space="preserve">urrents, </w:t>
      </w:r>
      <w:ins w:id="27" w:author="Erin Rice" w:date="2013-10-22T16:41:00Z">
        <w:r w:rsidR="005F0CB7">
          <w:rPr>
            <w:rStyle w:val="Emphasis"/>
            <w:rFonts w:ascii="Times New Roman" w:hAnsi="Times New Roman" w:cstheme="majorBidi"/>
            <w:sz w:val="24"/>
            <w:szCs w:val="24"/>
          </w:rPr>
          <w:t>A</w:t>
        </w:r>
      </w:ins>
      <w:r w:rsidRPr="009475BA">
        <w:rPr>
          <w:rStyle w:val="Emphasis"/>
          <w:rFonts w:ascii="Times New Roman" w:hAnsi="Times New Roman" w:cstheme="majorBidi"/>
          <w:sz w:val="24"/>
          <w:szCs w:val="24"/>
        </w:rPr>
        <w:t xml:space="preserve">ncient </w:t>
      </w:r>
      <w:ins w:id="28" w:author="Erin Rice" w:date="2013-10-22T16:41:00Z">
        <w:r w:rsidR="005F0CB7">
          <w:rPr>
            <w:rStyle w:val="Emphasis"/>
            <w:rFonts w:ascii="Times New Roman" w:hAnsi="Times New Roman" w:cstheme="majorBidi"/>
            <w:sz w:val="24"/>
            <w:szCs w:val="24"/>
          </w:rPr>
          <w:t>R</w:t>
        </w:r>
      </w:ins>
      <w:r w:rsidRPr="009475BA">
        <w:rPr>
          <w:rStyle w:val="Emphasis"/>
          <w:rFonts w:ascii="Times New Roman" w:hAnsi="Times New Roman" w:cstheme="majorBidi"/>
          <w:sz w:val="24"/>
          <w:szCs w:val="24"/>
        </w:rPr>
        <w:t xml:space="preserve">ivers: </w:t>
      </w:r>
      <w:ins w:id="29" w:author="Erin Rice" w:date="2013-10-22T16:42:00Z">
        <w:r w:rsidR="005F0CB7">
          <w:rPr>
            <w:rStyle w:val="Emphasis"/>
            <w:rFonts w:ascii="Times New Roman" w:hAnsi="Times New Roman" w:cstheme="majorBidi"/>
            <w:sz w:val="24"/>
            <w:szCs w:val="24"/>
          </w:rPr>
          <w:t>C</w:t>
        </w:r>
      </w:ins>
      <w:r w:rsidRPr="009475BA">
        <w:rPr>
          <w:rStyle w:val="Emphasis"/>
          <w:rFonts w:ascii="Times New Roman" w:hAnsi="Times New Roman" w:cstheme="majorBidi"/>
          <w:sz w:val="24"/>
          <w:szCs w:val="24"/>
        </w:rPr>
        <w:t>ontemporary African artists in a generation of change</w:t>
      </w:r>
      <w:r w:rsidRPr="009475BA">
        <w:rPr>
          <w:rFonts w:ascii="Times New Roman" w:hAnsi="Times New Roman" w:cstheme="majorBidi"/>
          <w:sz w:val="24"/>
          <w:szCs w:val="24"/>
        </w:rPr>
        <w:t>. Washington, DC: Smithsonian Institution Press</w:t>
      </w:r>
    </w:p>
    <w:p w:rsidR="00EE2F44" w:rsidRPr="009475BA" w:rsidRDefault="00EE2F44" w:rsidP="00EE2F44">
      <w:pPr>
        <w:rPr>
          <w:rFonts w:ascii="Times New Roman" w:hAnsi="Times New Roman"/>
          <w:sz w:val="24"/>
        </w:rPr>
      </w:pPr>
      <w:r w:rsidRPr="009475BA">
        <w:rPr>
          <w:rFonts w:ascii="Times New Roman" w:hAnsi="Times New Roman"/>
          <w:sz w:val="24"/>
        </w:rPr>
        <w:t xml:space="preserve">Nagy, R.M. (2007) </w:t>
      </w:r>
      <w:r w:rsidRPr="009475BA">
        <w:rPr>
          <w:rFonts w:ascii="Times New Roman" w:hAnsi="Times New Roman"/>
          <w:i/>
          <w:iCs/>
          <w:sz w:val="24"/>
        </w:rPr>
        <w:t xml:space="preserve">Continuity and Change: Three Generations of Ethiopian Artists </w:t>
      </w:r>
      <w:r w:rsidRPr="009475BA">
        <w:rPr>
          <w:rFonts w:ascii="Times New Roman" w:hAnsi="Times New Roman"/>
          <w:sz w:val="24"/>
        </w:rPr>
        <w:t xml:space="preserve">In: African Arts, Vol. 40, No. 2 (Summer, 2007), pp. 70-85, Los Angeles: </w:t>
      </w:r>
      <w:r w:rsidRPr="009475BA">
        <w:rPr>
          <w:rFonts w:ascii="Times New Roman" w:hAnsi="Times New Roman" w:cs="Times New Arabic"/>
          <w:sz w:val="24"/>
        </w:rPr>
        <w:t xml:space="preserve">UCLA James S. Coleman African Studies </w:t>
      </w:r>
      <w:proofErr w:type="spellStart"/>
      <w:r w:rsidRPr="009475BA">
        <w:rPr>
          <w:rFonts w:ascii="Times New Roman" w:hAnsi="Times New Roman" w:cs="Times New Arabic"/>
          <w:sz w:val="24"/>
        </w:rPr>
        <w:t>Center</w:t>
      </w:r>
      <w:proofErr w:type="spellEnd"/>
    </w:p>
    <w:p w:rsidR="007F4BB0" w:rsidRDefault="004E23D7" w:rsidP="007E109F">
      <w:pPr>
        <w:rPr>
          <w:ins w:id="30" w:author="Authorised User" w:date="2013-10-29T17:23:00Z"/>
          <w:rFonts w:ascii="Times New Roman" w:hAnsi="Times New Roman" w:cstheme="majorBidi"/>
          <w:sz w:val="24"/>
          <w:szCs w:val="24"/>
        </w:rPr>
      </w:pPr>
      <w:proofErr w:type="spellStart"/>
      <w:r w:rsidRPr="009475BA">
        <w:rPr>
          <w:rFonts w:ascii="Times New Roman" w:hAnsi="Times New Roman" w:cstheme="majorBidi"/>
          <w:sz w:val="24"/>
          <w:szCs w:val="24"/>
        </w:rPr>
        <w:t>Tadesse</w:t>
      </w:r>
      <w:proofErr w:type="spellEnd"/>
      <w:r w:rsidRPr="009475BA">
        <w:rPr>
          <w:rFonts w:ascii="Times New Roman" w:hAnsi="Times New Roman" w:cstheme="majorBidi"/>
          <w:sz w:val="24"/>
          <w:szCs w:val="24"/>
        </w:rPr>
        <w:t xml:space="preserve">, T. (1984), </w:t>
      </w:r>
      <w:r w:rsidRPr="009475BA">
        <w:rPr>
          <w:rFonts w:ascii="Times New Roman" w:hAnsi="Times New Roman" w:cstheme="majorBidi"/>
          <w:i/>
          <w:iCs/>
          <w:sz w:val="24"/>
          <w:szCs w:val="24"/>
        </w:rPr>
        <w:t xml:space="preserve">Short Biographies of Some Ethiopian Artists 1869-1957 part one, </w:t>
      </w:r>
      <w:r w:rsidRPr="009475BA">
        <w:rPr>
          <w:rFonts w:ascii="Times New Roman" w:hAnsi="Times New Roman" w:cstheme="majorBidi"/>
          <w:sz w:val="24"/>
          <w:szCs w:val="24"/>
        </w:rPr>
        <w:t xml:space="preserve">Addis Ababa: </w:t>
      </w:r>
      <w:proofErr w:type="spellStart"/>
      <w:r w:rsidRPr="009475BA">
        <w:rPr>
          <w:rFonts w:ascii="Times New Roman" w:hAnsi="Times New Roman" w:cstheme="majorBidi"/>
          <w:sz w:val="24"/>
          <w:szCs w:val="24"/>
        </w:rPr>
        <w:t>Kuraz</w:t>
      </w:r>
      <w:proofErr w:type="spellEnd"/>
      <w:r w:rsidRPr="009475BA">
        <w:rPr>
          <w:rFonts w:ascii="Times New Roman" w:hAnsi="Times New Roman" w:cstheme="majorBidi"/>
          <w:sz w:val="24"/>
          <w:szCs w:val="24"/>
        </w:rPr>
        <w:t xml:space="preserve"> Publishing Agency</w:t>
      </w:r>
    </w:p>
    <w:p w:rsidR="0084284F" w:rsidRDefault="0084284F" w:rsidP="007E109F">
      <w:pPr>
        <w:rPr>
          <w:ins w:id="31" w:author="Authorised User" w:date="2013-10-29T17:23:00Z"/>
          <w:rFonts w:ascii="Times New Roman" w:hAnsi="Times New Roman" w:cstheme="majorBidi"/>
          <w:sz w:val="24"/>
          <w:szCs w:val="24"/>
        </w:rPr>
      </w:pPr>
    </w:p>
    <w:p w:rsidR="0084284F" w:rsidRDefault="0084284F" w:rsidP="0084284F">
      <w:pPr>
        <w:rPr>
          <w:ins w:id="32" w:author="Authorised User" w:date="2013-10-29T17:23:00Z"/>
          <w:b/>
          <w:bCs/>
        </w:rPr>
      </w:pPr>
      <w:proofErr w:type="spellStart"/>
      <w:ins w:id="33" w:author="Authorised User" w:date="2013-10-29T17:23:00Z">
        <w:r>
          <w:rPr>
            <w:b/>
            <w:bCs/>
          </w:rPr>
          <w:t>Gebre</w:t>
        </w:r>
        <w:proofErr w:type="spellEnd"/>
        <w:r>
          <w:rPr>
            <w:b/>
            <w:bCs/>
          </w:rPr>
          <w:t xml:space="preserve"> </w:t>
        </w:r>
        <w:proofErr w:type="spellStart"/>
        <w:r>
          <w:rPr>
            <w:b/>
            <w:bCs/>
          </w:rPr>
          <w:t>Kristos</w:t>
        </w:r>
        <w:proofErr w:type="spellEnd"/>
        <w:r>
          <w:rPr>
            <w:b/>
            <w:bCs/>
          </w:rPr>
          <w:t xml:space="preserve"> </w:t>
        </w:r>
        <w:proofErr w:type="spellStart"/>
        <w:r>
          <w:rPr>
            <w:b/>
            <w:bCs/>
          </w:rPr>
          <w:t>Desta</w:t>
        </w:r>
        <w:proofErr w:type="spellEnd"/>
      </w:ins>
    </w:p>
    <w:p w:rsidR="0084284F" w:rsidRDefault="00562D3D" w:rsidP="0084284F">
      <w:pPr>
        <w:rPr>
          <w:ins w:id="34" w:author="Authorised User" w:date="2013-10-29T17:23:00Z"/>
        </w:rPr>
      </w:pPr>
      <w:ins w:id="35" w:author="Authorised User" w:date="2013-10-29T17:23:00Z">
        <w:r>
          <w:rPr>
            <w:rFonts w:ascii="Arial" w:hAnsi="Arial" w:cs="Arial"/>
            <w:noProof/>
            <w:sz w:val="20"/>
            <w:szCs w:val="20"/>
            <w:lang w:eastAsia="en-GB"/>
            <w:rPrChange w:id="36">
              <w:rPr>
                <w:noProof/>
                <w:lang w:eastAsia="en-GB"/>
              </w:rPr>
            </w:rPrChange>
          </w:rPr>
          <w:drawing>
            <wp:inline distT="0" distB="0" distL="0" distR="0">
              <wp:extent cx="2125980" cy="2766060"/>
              <wp:effectExtent l="0" t="0" r="7620" b="0"/>
              <wp:docPr id="1" name="Picture 1" descr="http://www.ethiopianart.org/artworks/gallery2/bandirawone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www.ethiopianart.org/artworks/gallery2/bandirawone.gif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25980" cy="276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84284F" w:rsidRDefault="0084284F" w:rsidP="0084284F">
      <w:pPr>
        <w:rPr>
          <w:ins w:id="37" w:author="Authorised User" w:date="2013-10-29T17:23:00Z"/>
        </w:rPr>
      </w:pPr>
      <w:ins w:id="38" w:author="Authorised User" w:date="2013-10-29T17:23:00Z">
        <w:r>
          <w:t>http://www.ethiopianart.org/contents.html</w:t>
        </w:r>
      </w:ins>
    </w:p>
    <w:p w:rsidR="0084284F" w:rsidRDefault="0084284F" w:rsidP="0084284F">
      <w:pPr>
        <w:rPr>
          <w:ins w:id="39" w:author="Authorised User" w:date="2013-10-29T17:23:00Z"/>
        </w:rPr>
      </w:pPr>
      <w:ins w:id="40" w:author="Authorised User" w:date="2013-10-29T17:23:00Z">
        <w:r>
          <w:t>Protect the Flag (</w:t>
        </w:r>
        <w:proofErr w:type="spellStart"/>
        <w:r>
          <w:t>Bandirawone</w:t>
        </w:r>
        <w:proofErr w:type="spellEnd"/>
        <w:r>
          <w:t>), 1976</w:t>
        </w:r>
      </w:ins>
    </w:p>
    <w:p w:rsidR="0084284F" w:rsidRDefault="0084284F" w:rsidP="0084284F">
      <w:pPr>
        <w:rPr>
          <w:ins w:id="41" w:author="Authorised User" w:date="2013-10-29T17:23:00Z"/>
        </w:rPr>
      </w:pPr>
      <w:ins w:id="42" w:author="Authorised User" w:date="2013-10-29T17:23:00Z">
        <w:r>
          <w:t xml:space="preserve">Oil on board, 150x80cm </w:t>
        </w:r>
      </w:ins>
    </w:p>
    <w:p w:rsidR="0084284F" w:rsidRDefault="0084284F" w:rsidP="0084284F">
      <w:pPr>
        <w:rPr>
          <w:ins w:id="43" w:author="Authorised User" w:date="2013-10-29T17:23:00Z"/>
        </w:rPr>
      </w:pPr>
      <w:ins w:id="44" w:author="Authorised User" w:date="2013-10-29T17:23:00Z">
        <w:r>
          <w:t>Addis Ababa University</w:t>
        </w:r>
      </w:ins>
    </w:p>
    <w:p w:rsidR="0084284F" w:rsidRPr="009475BA" w:rsidRDefault="0084284F" w:rsidP="007E109F">
      <w:pPr>
        <w:rPr>
          <w:rFonts w:ascii="Times New Roman" w:hAnsi="Times New Roman" w:cstheme="majorBidi"/>
          <w:sz w:val="24"/>
          <w:szCs w:val="24"/>
        </w:rPr>
      </w:pPr>
    </w:p>
    <w:p w:rsidR="000C02C5" w:rsidRPr="009475BA" w:rsidRDefault="000C02C5" w:rsidP="007E109F">
      <w:pPr>
        <w:rPr>
          <w:rFonts w:ascii="Times New Roman" w:hAnsi="Times New Roman" w:cstheme="majorBidi"/>
          <w:sz w:val="24"/>
          <w:szCs w:val="24"/>
        </w:rPr>
      </w:pPr>
    </w:p>
    <w:p w:rsidR="008E1E6F" w:rsidRPr="009475BA" w:rsidRDefault="008E1E6F" w:rsidP="008E1E6F">
      <w:pPr>
        <w:pStyle w:val="Default"/>
        <w:rPr>
          <w:rFonts w:ascii="Times New Roman" w:hAnsi="Times New Roman"/>
        </w:rPr>
      </w:pPr>
    </w:p>
    <w:p w:rsidR="008E1E6F" w:rsidRPr="009475BA" w:rsidRDefault="008E1E6F" w:rsidP="008E1E6F">
      <w:pPr>
        <w:rPr>
          <w:rFonts w:ascii="Times New Roman" w:hAnsi="Times New Roman"/>
          <w:sz w:val="24"/>
        </w:rPr>
      </w:pPr>
    </w:p>
    <w:p w:rsidR="00EE2F44" w:rsidRPr="009475BA" w:rsidRDefault="00EE2F44" w:rsidP="008E1E6F">
      <w:pPr>
        <w:rPr>
          <w:rFonts w:ascii="Times New Roman" w:hAnsi="Times New Roman" w:cstheme="majorBidi"/>
          <w:sz w:val="24"/>
          <w:szCs w:val="24"/>
        </w:rPr>
      </w:pPr>
    </w:p>
    <w:sectPr w:rsidR="00EE2F44" w:rsidRPr="009475BA" w:rsidSect="009C4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Arabic">
    <w:altName w:val="Times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8357D"/>
    <w:multiLevelType w:val="multilevel"/>
    <w:tmpl w:val="51AE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6302E4"/>
    <w:multiLevelType w:val="multilevel"/>
    <w:tmpl w:val="377A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trackRevisions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481"/>
    <w:rsid w:val="00023D86"/>
    <w:rsid w:val="000A48FB"/>
    <w:rsid w:val="000C02C5"/>
    <w:rsid w:val="000D5676"/>
    <w:rsid w:val="00153A4F"/>
    <w:rsid w:val="0019788F"/>
    <w:rsid w:val="002F1481"/>
    <w:rsid w:val="00356DC6"/>
    <w:rsid w:val="003F1788"/>
    <w:rsid w:val="003F3984"/>
    <w:rsid w:val="0049289A"/>
    <w:rsid w:val="00494A09"/>
    <w:rsid w:val="004E23D7"/>
    <w:rsid w:val="00562D3D"/>
    <w:rsid w:val="005D24A9"/>
    <w:rsid w:val="005F0CB7"/>
    <w:rsid w:val="00672FCB"/>
    <w:rsid w:val="006A0E21"/>
    <w:rsid w:val="006D2C27"/>
    <w:rsid w:val="007561CD"/>
    <w:rsid w:val="007C1D43"/>
    <w:rsid w:val="007E109F"/>
    <w:rsid w:val="007F4BB0"/>
    <w:rsid w:val="0084284F"/>
    <w:rsid w:val="00884528"/>
    <w:rsid w:val="008B5FA7"/>
    <w:rsid w:val="008E1E6F"/>
    <w:rsid w:val="00940CB7"/>
    <w:rsid w:val="009475BA"/>
    <w:rsid w:val="00963ACB"/>
    <w:rsid w:val="00972093"/>
    <w:rsid w:val="009C46AB"/>
    <w:rsid w:val="00A01960"/>
    <w:rsid w:val="00AB0BF8"/>
    <w:rsid w:val="00AF0C63"/>
    <w:rsid w:val="00BC3EB9"/>
    <w:rsid w:val="00C97AF0"/>
    <w:rsid w:val="00DD620B"/>
    <w:rsid w:val="00EE2F44"/>
    <w:rsid w:val="00EE6E80"/>
    <w:rsid w:val="00FB4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78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8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978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788F"/>
    <w:pPr>
      <w:spacing w:before="100" w:beforeAutospacing="1" w:after="100" w:afterAutospacing="1" w:line="240" w:lineRule="auto"/>
      <w:ind w:firstLine="240"/>
    </w:pPr>
    <w:rPr>
      <w:rFonts w:ascii="Arial" w:eastAsia="Times New Roman" w:hAnsi="Arial" w:cs="Aria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9788F"/>
    <w:rPr>
      <w:i/>
      <w:iCs/>
    </w:rPr>
  </w:style>
  <w:style w:type="character" w:customStyle="1" w:styleId="annotate1">
    <w:name w:val="annotate1"/>
    <w:basedOn w:val="DefaultParagraphFont"/>
    <w:rsid w:val="0019788F"/>
    <w:rPr>
      <w:rFonts w:ascii="Arial" w:hAnsi="Arial" w:cs="Arial" w:hint="default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978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8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erreset">
    <w:name w:val="headerreset"/>
    <w:basedOn w:val="DefaultParagraphFont"/>
    <w:rsid w:val="0019788F"/>
  </w:style>
  <w:style w:type="character" w:styleId="Hyperlink">
    <w:name w:val="Hyperlink"/>
    <w:basedOn w:val="DefaultParagraphFont"/>
    <w:uiPriority w:val="99"/>
    <w:semiHidden/>
    <w:unhideWhenUsed/>
    <w:rsid w:val="0019788F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9788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88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E1E6F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D24A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24A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4A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4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4A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78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8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978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788F"/>
    <w:pPr>
      <w:spacing w:before="100" w:beforeAutospacing="1" w:after="100" w:afterAutospacing="1" w:line="240" w:lineRule="auto"/>
      <w:ind w:firstLine="240"/>
    </w:pPr>
    <w:rPr>
      <w:rFonts w:ascii="Arial" w:eastAsia="Times New Roman" w:hAnsi="Arial" w:cs="Aria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9788F"/>
    <w:rPr>
      <w:i/>
      <w:iCs/>
    </w:rPr>
  </w:style>
  <w:style w:type="character" w:customStyle="1" w:styleId="annotate1">
    <w:name w:val="annotate1"/>
    <w:basedOn w:val="DefaultParagraphFont"/>
    <w:rsid w:val="0019788F"/>
    <w:rPr>
      <w:rFonts w:ascii="Arial" w:hAnsi="Arial" w:cs="Arial" w:hint="default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978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8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erreset">
    <w:name w:val="headerreset"/>
    <w:basedOn w:val="DefaultParagraphFont"/>
    <w:rsid w:val="0019788F"/>
  </w:style>
  <w:style w:type="character" w:styleId="Hyperlink">
    <w:name w:val="Hyperlink"/>
    <w:basedOn w:val="DefaultParagraphFont"/>
    <w:uiPriority w:val="99"/>
    <w:semiHidden/>
    <w:unhideWhenUsed/>
    <w:rsid w:val="0019788F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9788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88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E1E6F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D24A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24A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4A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4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4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0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5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6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8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92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09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78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62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0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44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2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30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59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90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94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31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1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41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0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630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63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396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72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81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6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1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54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8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5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76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4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0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34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9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72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3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3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2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98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17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73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2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29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14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1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4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345">
      <w:bodyDiv w:val="1"/>
      <w:marLeft w:val="0"/>
      <w:marRight w:val="0"/>
      <w:marTop w:val="10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58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3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SOAS</Company>
  <LinksUpToDate>false</LinksUpToDate>
  <CharactersWithSpaces>3399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Authorised User</dc:creator>
  <cp:lastModifiedBy>doctor</cp:lastModifiedBy>
  <cp:revision>2</cp:revision>
  <dcterms:created xsi:type="dcterms:W3CDTF">2014-01-08T10:06:00Z</dcterms:created>
  <dcterms:modified xsi:type="dcterms:W3CDTF">2014-01-08T10:06:00Z</dcterms:modified>
</cp:coreProperties>
</file>