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FE085C" w14:textId="6DD4E4A4" w:rsidR="00F7062C" w:rsidRDefault="00B52E1A" w:rsidP="006B7B39">
      <w:pPr>
        <w:rPr>
          <w:b/>
        </w:rPr>
      </w:pPr>
      <w:r>
        <w:rPr>
          <w:b/>
        </w:rPr>
        <w:t xml:space="preserve">Ahmad </w:t>
      </w:r>
      <w:proofErr w:type="spellStart"/>
      <w:r>
        <w:rPr>
          <w:b/>
        </w:rPr>
        <w:t>Shawqi</w:t>
      </w:r>
      <w:proofErr w:type="spellEnd"/>
      <w:r w:rsidR="006B7B39">
        <w:rPr>
          <w:b/>
        </w:rPr>
        <w:t xml:space="preserve"> </w:t>
      </w:r>
      <w:r w:rsidR="00C56000">
        <w:rPr>
          <w:rFonts w:hint="cs"/>
          <w:b/>
          <w:rtl/>
        </w:rPr>
        <w:t>احمد شوقي</w:t>
      </w:r>
      <w:r w:rsidR="00C56000">
        <w:rPr>
          <w:b/>
        </w:rPr>
        <w:t xml:space="preserve"> </w:t>
      </w:r>
      <w:r w:rsidR="00CB306C">
        <w:t>(</w:t>
      </w:r>
      <w:r w:rsidR="008B77C5">
        <w:t xml:space="preserve">b. Cairo, </w:t>
      </w:r>
      <w:r w:rsidR="00CB306C">
        <w:t>1868-</w:t>
      </w:r>
      <w:r w:rsidR="008B77C5">
        <w:t xml:space="preserve"> d. </w:t>
      </w:r>
      <w:r w:rsidR="00CB306C">
        <w:t>1932)</w:t>
      </w:r>
    </w:p>
    <w:p w14:paraId="5893742F" w14:textId="0442CB59" w:rsidR="00B52E1A" w:rsidRPr="006B7B39" w:rsidRDefault="006B7B39" w:rsidP="006B7B39">
      <w:r w:rsidRPr="006B7B39">
        <w:t>Mark D. Luce</w:t>
      </w:r>
      <w:del w:id="0" w:author="Mark David Luce" w:date="2015-08-09T22:00:00Z">
        <w:r w:rsidRPr="006B7B39" w:rsidDel="000F5CEB">
          <w:delText xml:space="preserve"> (AFFILIATION?)</w:delText>
        </w:r>
      </w:del>
    </w:p>
    <w:p w14:paraId="7B70806D" w14:textId="77777777" w:rsidR="006B7B39" w:rsidRDefault="006B7B39" w:rsidP="006B7B39">
      <w:pPr>
        <w:rPr>
          <w:b/>
        </w:rPr>
      </w:pPr>
    </w:p>
    <w:p w14:paraId="2BDD02D8" w14:textId="2609D0D0" w:rsidR="00B52E1A" w:rsidRDefault="00B52E1A" w:rsidP="006B7B39">
      <w:pPr>
        <w:rPr>
          <w:b/>
        </w:rPr>
      </w:pPr>
      <w:r>
        <w:rPr>
          <w:b/>
          <w:noProof/>
        </w:rPr>
        <w:drawing>
          <wp:inline distT="0" distB="0" distL="0" distR="0" wp14:anchorId="1EC63F67" wp14:editId="367B1DCC">
            <wp:extent cx="4330700" cy="52197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hmad_shawqy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0CCF">
        <w:rPr>
          <w:b/>
        </w:rPr>
        <w:t xml:space="preserve"> </w:t>
      </w:r>
    </w:p>
    <w:p w14:paraId="58C2F527" w14:textId="77777777" w:rsidR="00B52E1A" w:rsidRDefault="00B52E1A" w:rsidP="006B7B39">
      <w:pPr>
        <w:rPr>
          <w:b/>
        </w:rPr>
      </w:pPr>
    </w:p>
    <w:p w14:paraId="4A43CD75" w14:textId="77777777" w:rsidR="00B52E1A" w:rsidRDefault="00B52E1A" w:rsidP="006B7B39">
      <w:pPr>
        <w:rPr>
          <w:b/>
        </w:rPr>
      </w:pPr>
    </w:p>
    <w:p w14:paraId="262DD7C0" w14:textId="77777777" w:rsidR="00B52E1A" w:rsidRDefault="00B52E1A" w:rsidP="006B7B39">
      <w:pPr>
        <w:rPr>
          <w:b/>
        </w:rPr>
      </w:pPr>
    </w:p>
    <w:p w14:paraId="47BA96D9" w14:textId="77777777" w:rsidR="00B52E1A" w:rsidRDefault="00B52E1A" w:rsidP="006B7B39">
      <w:r>
        <w:t xml:space="preserve"> </w:t>
      </w:r>
    </w:p>
    <w:p w14:paraId="5C39E237" w14:textId="77777777" w:rsidR="00B52E1A" w:rsidRDefault="00B52E1A" w:rsidP="006B7B39">
      <w:r>
        <w:t>SUMMARY</w:t>
      </w:r>
    </w:p>
    <w:p w14:paraId="33A83A96" w14:textId="77777777" w:rsidR="00B52E1A" w:rsidRDefault="00B52E1A" w:rsidP="006B7B39"/>
    <w:p w14:paraId="57DC67D4" w14:textId="6521D648" w:rsidR="0066016C" w:rsidRDefault="008B77C5" w:rsidP="006B7B39">
      <w:r>
        <w:t>Ahmad Shawqi wa</w:t>
      </w:r>
      <w:r w:rsidR="00187E0E">
        <w:t xml:space="preserve">s the leading poet and </w:t>
      </w:r>
      <w:r>
        <w:t xml:space="preserve">pioneer </w:t>
      </w:r>
      <w:r w:rsidR="00187E0E">
        <w:t>playwright</w:t>
      </w:r>
      <w:r w:rsidR="0066016C">
        <w:t xml:space="preserve"> of the neoclassical period of Arabic literature.</w:t>
      </w:r>
      <w:r w:rsidR="006B7B39">
        <w:t xml:space="preserve"> </w:t>
      </w:r>
      <w:proofErr w:type="spellStart"/>
      <w:r w:rsidR="00D85F72">
        <w:t>Shawqi</w:t>
      </w:r>
      <w:proofErr w:type="spellEnd"/>
      <w:r w:rsidR="00D85F72">
        <w:t xml:space="preserve"> benefited from a s</w:t>
      </w:r>
      <w:r w:rsidR="003214D7">
        <w:t xml:space="preserve">ecular education, </w:t>
      </w:r>
      <w:r>
        <w:t xml:space="preserve">which </w:t>
      </w:r>
      <w:r w:rsidR="003214D7">
        <w:t>allowed him to study</w:t>
      </w:r>
      <w:r w:rsidR="00D85F72">
        <w:t xml:space="preserve"> law, but </w:t>
      </w:r>
      <w:r w:rsidR="003214D7">
        <w:t>more importantly for him,</w:t>
      </w:r>
      <w:r w:rsidR="00D85F72">
        <w:t xml:space="preserve"> French.</w:t>
      </w:r>
      <w:r w:rsidR="006B7B39">
        <w:t xml:space="preserve"> </w:t>
      </w:r>
      <w:proofErr w:type="spellStart"/>
      <w:r w:rsidR="00D85F72">
        <w:t>Shawqi’s</w:t>
      </w:r>
      <w:proofErr w:type="spellEnd"/>
      <w:r w:rsidR="00D85F72">
        <w:t xml:space="preserve"> mastery of Arabic and his talents as a poet led him to the </w:t>
      </w:r>
      <w:r w:rsidR="003214D7">
        <w:t xml:space="preserve">Egyptian </w:t>
      </w:r>
      <w:r w:rsidR="00D85F72">
        <w:t>Khedive’s court as a poet.</w:t>
      </w:r>
      <w:r w:rsidR="006B7B39">
        <w:t xml:space="preserve"> </w:t>
      </w:r>
      <w:r w:rsidR="00D85F72">
        <w:t xml:space="preserve">He found favor with the Khedive and consequently </w:t>
      </w:r>
      <w:r w:rsidR="003214D7">
        <w:t>received</w:t>
      </w:r>
      <w:r w:rsidR="00D85F72">
        <w:t xml:space="preserve"> a fellowship </w:t>
      </w:r>
      <w:r w:rsidR="003214D7">
        <w:t xml:space="preserve">for study </w:t>
      </w:r>
      <w:r w:rsidR="00D85F72">
        <w:t>abroad in France.</w:t>
      </w:r>
    </w:p>
    <w:p w14:paraId="1B5466BC" w14:textId="77777777" w:rsidR="006B7B39" w:rsidRDefault="006B7B39" w:rsidP="006B7B39"/>
    <w:p w14:paraId="3D8819F7" w14:textId="1AB80A42" w:rsidR="00CB306C" w:rsidRDefault="00D85F72" w:rsidP="006B7B39">
      <w:r>
        <w:t xml:space="preserve">Shawqi returned to the Khedive’s court </w:t>
      </w:r>
      <w:r w:rsidR="00BE289F">
        <w:t>heavily</w:t>
      </w:r>
      <w:r>
        <w:t xml:space="preserve"> influenced by his studies </w:t>
      </w:r>
      <w:r w:rsidR="00706E93">
        <w:t>abroad</w:t>
      </w:r>
      <w:r>
        <w:t>.</w:t>
      </w:r>
      <w:r w:rsidR="006B7B39">
        <w:t xml:space="preserve"> </w:t>
      </w:r>
      <w:r w:rsidR="008B77C5">
        <w:t>H</w:t>
      </w:r>
      <w:r w:rsidR="00BE289F">
        <w:t>e distinguished himself as an innovator and a rejuvenator of Arabic poetry; h</w:t>
      </w:r>
      <w:r>
        <w:t xml:space="preserve">owever, </w:t>
      </w:r>
      <w:r w:rsidR="008B77C5">
        <w:t>his</w:t>
      </w:r>
      <w:r w:rsidR="00BE289F">
        <w:t xml:space="preserve"> </w:t>
      </w:r>
      <w:r w:rsidR="00BE289F">
        <w:lastRenderedPageBreak/>
        <w:t>efforts to incorporate western inf</w:t>
      </w:r>
      <w:r w:rsidR="000B0687">
        <w:t xml:space="preserve">luences into his poetry were not </w:t>
      </w:r>
      <w:r w:rsidR="00BE289F">
        <w:t xml:space="preserve">favored by </w:t>
      </w:r>
      <w:r w:rsidR="009F6A31">
        <w:t>the Khedive. As a result, Shawqi excelled</w:t>
      </w:r>
      <w:r w:rsidR="00CB306C">
        <w:t xml:space="preserve"> in creating poetry </w:t>
      </w:r>
      <w:r w:rsidR="00706E93">
        <w:t xml:space="preserve">on modern themes </w:t>
      </w:r>
      <w:r w:rsidR="00CB306C">
        <w:t>in the classical tradition, with its complicated meters and rhymes.</w:t>
      </w:r>
    </w:p>
    <w:p w14:paraId="2958EC6D" w14:textId="77777777" w:rsidR="00CB306C" w:rsidRDefault="00CB306C" w:rsidP="006B7B39"/>
    <w:p w14:paraId="5A5057D3" w14:textId="117FB75A" w:rsidR="00F63AAF" w:rsidRDefault="00706E93" w:rsidP="006B7B39">
      <w:r>
        <w:t>Shawqi's poetry championed two causes: Egyptian anti-colonialis</w:t>
      </w:r>
      <w:ins w:id="1" w:author="Stephen Ross" w:date="2015-08-06T11:05:00Z">
        <w:r w:rsidR="006B7B39">
          <w:t>t</w:t>
        </w:r>
      </w:ins>
      <w:r>
        <w:t xml:space="preserve"> sentiments and praise for the Ottoman caliphate</w:t>
      </w:r>
      <w:r w:rsidR="000B0687">
        <w:t>.</w:t>
      </w:r>
      <w:r w:rsidR="006B7B39">
        <w:t xml:space="preserve"> </w:t>
      </w:r>
      <w:r w:rsidR="00CB306C">
        <w:t xml:space="preserve">After Egypt’s independence in 1927, </w:t>
      </w:r>
      <w:proofErr w:type="spellStart"/>
      <w:r w:rsidR="00CB306C">
        <w:t>Shawqi</w:t>
      </w:r>
      <w:proofErr w:type="spellEnd"/>
      <w:r w:rsidR="00CB306C">
        <w:t xml:space="preserve"> became a patron of the arts and </w:t>
      </w:r>
      <w:r w:rsidR="00F63AAF">
        <w:t xml:space="preserve">was honored with the title </w:t>
      </w:r>
      <w:r w:rsidR="00F63AAF" w:rsidRPr="003214D7">
        <w:rPr>
          <w:i/>
        </w:rPr>
        <w:t>Amir al-</w:t>
      </w:r>
      <w:proofErr w:type="spellStart"/>
      <w:r w:rsidR="00F63AAF" w:rsidRPr="003214D7">
        <w:rPr>
          <w:i/>
        </w:rPr>
        <w:t>shu’ara</w:t>
      </w:r>
      <w:proofErr w:type="spellEnd"/>
      <w:r w:rsidR="00F63AAF" w:rsidRPr="003214D7">
        <w:rPr>
          <w:i/>
        </w:rPr>
        <w:t>’</w:t>
      </w:r>
      <w:r w:rsidR="00F63AAF">
        <w:t xml:space="preserve"> </w:t>
      </w:r>
      <w:proofErr w:type="gramStart"/>
      <w:r w:rsidR="00C56000">
        <w:t>(</w:t>
      </w:r>
      <w:r w:rsidR="006B7B39">
        <w:t xml:space="preserve"> </w:t>
      </w:r>
      <w:r w:rsidR="00C56000">
        <w:rPr>
          <w:rFonts w:hint="cs"/>
          <w:rtl/>
        </w:rPr>
        <w:t>امير</w:t>
      </w:r>
      <w:proofErr w:type="gramEnd"/>
      <w:r w:rsidR="00C56000">
        <w:rPr>
          <w:rFonts w:hint="cs"/>
          <w:rtl/>
        </w:rPr>
        <w:t xml:space="preserve"> الشعراء</w:t>
      </w:r>
      <w:r w:rsidR="00C56000">
        <w:t xml:space="preserve"> )</w:t>
      </w:r>
      <w:r w:rsidR="00F63AAF">
        <w:t>or Prince of Poets, a great honor which recognized his contribution to A</w:t>
      </w:r>
      <w:r w:rsidR="003214D7">
        <w:t>rabic literature.</w:t>
      </w:r>
      <w:r w:rsidR="006B7B39">
        <w:t xml:space="preserve"> </w:t>
      </w:r>
      <w:r w:rsidR="003214D7">
        <w:t>In the last eight</w:t>
      </w:r>
      <w:r w:rsidR="00F63AAF">
        <w:t xml:space="preserve"> years of his life, he produce</w:t>
      </w:r>
      <w:r w:rsidR="000B0687">
        <w:t>d</w:t>
      </w:r>
      <w:r w:rsidR="003214D7">
        <w:t xml:space="preserve"> seven</w:t>
      </w:r>
      <w:r w:rsidR="00F63AAF">
        <w:t xml:space="preserve"> plays that were performed in Egypt.</w:t>
      </w:r>
      <w:r w:rsidR="00911321">
        <w:t xml:space="preserve"> </w:t>
      </w:r>
      <w:r w:rsidR="00F63AAF">
        <w:t>Ahmad Shawqi</w:t>
      </w:r>
      <w:r w:rsidR="00911321">
        <w:t>'s</w:t>
      </w:r>
      <w:r w:rsidR="00F63AAF">
        <w:t xml:space="preserve"> </w:t>
      </w:r>
      <w:r w:rsidR="00911321">
        <w:t>works</w:t>
      </w:r>
      <w:r w:rsidR="00F63AAF">
        <w:t xml:space="preserve"> represent</w:t>
      </w:r>
      <w:r w:rsidR="00911321">
        <w:t xml:space="preserve"> the best of</w:t>
      </w:r>
      <w:r w:rsidR="00F63AAF">
        <w:t xml:space="preserve"> the neo-classical period that </w:t>
      </w:r>
      <w:r w:rsidR="00911321">
        <w:t>made</w:t>
      </w:r>
      <w:r w:rsidR="00F63AAF">
        <w:t xml:space="preserve"> the leap from pure classical tradition to new poetic forms and </w:t>
      </w:r>
      <w:r w:rsidR="00187E0E">
        <w:t>genres</w:t>
      </w:r>
      <w:r w:rsidR="00F63AAF">
        <w:t>.</w:t>
      </w:r>
    </w:p>
    <w:p w14:paraId="70E1CEA9" w14:textId="77777777" w:rsidR="00A75D74" w:rsidRDefault="00A75D74" w:rsidP="006B7B39"/>
    <w:p w14:paraId="21C20AF4" w14:textId="3568D961" w:rsidR="00A75D74" w:rsidRPr="00177E4A" w:rsidRDefault="00177E4A" w:rsidP="006B7B39">
      <w:pPr>
        <w:rPr>
          <w:b/>
        </w:rPr>
      </w:pPr>
      <w:r w:rsidRPr="00177E4A">
        <w:rPr>
          <w:b/>
        </w:rPr>
        <w:t xml:space="preserve">Ahmad </w:t>
      </w:r>
      <w:r>
        <w:rPr>
          <w:b/>
        </w:rPr>
        <w:t>Shawqi</w:t>
      </w:r>
    </w:p>
    <w:p w14:paraId="5029C3B9" w14:textId="761DF078" w:rsidR="00A75C97" w:rsidRDefault="006D2AAF" w:rsidP="006B7B39">
      <w:r>
        <w:t xml:space="preserve">The </w:t>
      </w:r>
      <w:r w:rsidR="00CE2D9A">
        <w:rPr>
          <w:i/>
        </w:rPr>
        <w:t>al-</w:t>
      </w:r>
      <w:proofErr w:type="spellStart"/>
      <w:r w:rsidR="00CE2D9A">
        <w:rPr>
          <w:i/>
        </w:rPr>
        <w:t>Nahda</w:t>
      </w:r>
      <w:proofErr w:type="spellEnd"/>
      <w:r w:rsidR="006B7B39">
        <w:rPr>
          <w:i/>
        </w:rPr>
        <w:t xml:space="preserve"> </w:t>
      </w:r>
      <w:proofErr w:type="gramStart"/>
      <w:r w:rsidR="00C56000">
        <w:rPr>
          <w:iCs/>
        </w:rPr>
        <w:t>(</w:t>
      </w:r>
      <w:r w:rsidR="006B7B39">
        <w:rPr>
          <w:iCs/>
        </w:rPr>
        <w:t xml:space="preserve"> </w:t>
      </w:r>
      <w:r w:rsidR="00C56000">
        <w:rPr>
          <w:rFonts w:hint="cs"/>
          <w:iCs/>
          <w:rtl/>
        </w:rPr>
        <w:t>النهضة</w:t>
      </w:r>
      <w:proofErr w:type="gramEnd"/>
      <w:r w:rsidR="00C56000">
        <w:rPr>
          <w:iCs/>
        </w:rPr>
        <w:t>)</w:t>
      </w:r>
      <w:r w:rsidR="006B7B39">
        <w:rPr>
          <w:iCs/>
        </w:rPr>
        <w:t xml:space="preserve"> </w:t>
      </w:r>
      <w:r w:rsidR="00CE2D9A">
        <w:t xml:space="preserve">or the Arab </w:t>
      </w:r>
      <w:r w:rsidR="006B7B39">
        <w:t>‘</w:t>
      </w:r>
      <w:r w:rsidR="00CE2D9A">
        <w:t>awakening</w:t>
      </w:r>
      <w:r w:rsidR="006B7B39">
        <w:t>’</w:t>
      </w:r>
      <w:r w:rsidR="00CE2D9A">
        <w:t xml:space="preserve"> or </w:t>
      </w:r>
      <w:r w:rsidR="006B7B39">
        <w:t>‘</w:t>
      </w:r>
      <w:r w:rsidR="00CE2D9A">
        <w:t>renaissance</w:t>
      </w:r>
      <w:r w:rsidR="006B7B39">
        <w:t>’</w:t>
      </w:r>
      <w:r w:rsidR="00CE2D9A">
        <w:t xml:space="preserve"> </w:t>
      </w:r>
      <w:r w:rsidR="002E14E6">
        <w:t xml:space="preserve">began in Egypt in the late </w:t>
      </w:r>
      <w:ins w:id="2" w:author="Stephen Ross" w:date="2015-08-06T11:05:00Z">
        <w:r w:rsidR="006B7B39">
          <w:t xml:space="preserve">nineteenth </w:t>
        </w:r>
      </w:ins>
      <w:r w:rsidR="002E14E6">
        <w:t xml:space="preserve">century and extended into the early </w:t>
      </w:r>
      <w:ins w:id="3" w:author="Stephen Ross" w:date="2015-08-06T11:05:00Z">
        <w:r w:rsidR="006B7B39">
          <w:t xml:space="preserve">twentieth </w:t>
        </w:r>
      </w:ins>
      <w:r w:rsidR="002E14E6">
        <w:t>century.</w:t>
      </w:r>
      <w:r w:rsidR="006B7B39">
        <w:t xml:space="preserve"> </w:t>
      </w:r>
      <w:r w:rsidR="002E14E6">
        <w:t xml:space="preserve">It was a cultural awakening that expressed itself as a period of reform and modernization that </w:t>
      </w:r>
      <w:r w:rsidR="00A75C97">
        <w:t>adopted and incorporated Western influences into the mainstream of Arab society.</w:t>
      </w:r>
    </w:p>
    <w:p w14:paraId="41454132" w14:textId="77777777" w:rsidR="00A75C97" w:rsidRDefault="00A75C97" w:rsidP="006B7B39"/>
    <w:p w14:paraId="3A13B67A" w14:textId="10527058" w:rsidR="002E14E6" w:rsidRPr="00A75C97" w:rsidRDefault="00A75C97" w:rsidP="006B7B39">
      <w:r w:rsidRPr="00A75C97">
        <w:rPr>
          <w:b/>
        </w:rPr>
        <w:t>Neo-classical Period</w:t>
      </w:r>
      <w:r w:rsidR="000959CF">
        <w:rPr>
          <w:b/>
        </w:rPr>
        <w:t xml:space="preserve"> (</w:t>
      </w:r>
      <w:r w:rsidR="000959CF">
        <w:t>the middle of the nineteenth century until the end of World War I)</w:t>
      </w:r>
    </w:p>
    <w:p w14:paraId="4B57DFF7" w14:textId="759F244D" w:rsidR="00DE4031" w:rsidRDefault="00A75C97" w:rsidP="006B7B39">
      <w:r>
        <w:t>Three Egyptian poets, Mahmud Sami al-Barudi (1839-1904), Ahmad Shawqi (1868-1932) and Hafiz Ibrahin (1872- 1932) distinguished themselves during this period.</w:t>
      </w:r>
      <w:r w:rsidR="006B7B39">
        <w:t xml:space="preserve"> </w:t>
      </w:r>
      <w:r>
        <w:t>Al-</w:t>
      </w:r>
      <w:proofErr w:type="spellStart"/>
      <w:r>
        <w:t>Barudi</w:t>
      </w:r>
      <w:proofErr w:type="spellEnd"/>
      <w:r>
        <w:t xml:space="preserve"> was the first significant</w:t>
      </w:r>
      <w:r w:rsidR="006B7B39">
        <w:t xml:space="preserve"> </w:t>
      </w:r>
      <w:r>
        <w:t>poe</w:t>
      </w:r>
      <w:r w:rsidR="00C032AC">
        <w:t>t of this trend but by far, A</w:t>
      </w:r>
      <w:r>
        <w:t>hmad Shawqi was the master.</w:t>
      </w:r>
      <w:r w:rsidR="006B7B39">
        <w:t xml:space="preserve"> </w:t>
      </w:r>
      <w:r w:rsidR="000959CF">
        <w:t>He modeled his poems in the styles of the classical poets, al-</w:t>
      </w:r>
      <w:proofErr w:type="spellStart"/>
      <w:r w:rsidR="000959CF">
        <w:t>Mutannabi</w:t>
      </w:r>
      <w:proofErr w:type="spellEnd"/>
      <w:r w:rsidR="000959CF">
        <w:t xml:space="preserve">, </w:t>
      </w:r>
      <w:r w:rsidR="00177E4A">
        <w:t xml:space="preserve">Abu al-'Ala' </w:t>
      </w:r>
      <w:r w:rsidR="000959CF">
        <w:t>al-</w:t>
      </w:r>
      <w:proofErr w:type="spellStart"/>
      <w:r w:rsidR="000959CF">
        <w:t>Ma’arri</w:t>
      </w:r>
      <w:proofErr w:type="spellEnd"/>
      <w:r w:rsidR="000959CF">
        <w:t xml:space="preserve"> </w:t>
      </w:r>
      <w:ins w:id="4" w:author="Stephen Ross" w:date="2015-08-06T11:06:00Z">
        <w:r w:rsidR="006B7B39">
          <w:t>and</w:t>
        </w:r>
      </w:ins>
      <w:r w:rsidR="000959CF">
        <w:t xml:space="preserve"> Abu </w:t>
      </w:r>
      <w:proofErr w:type="spellStart"/>
      <w:r w:rsidR="000959CF">
        <w:t>Tammam</w:t>
      </w:r>
      <w:proofErr w:type="spellEnd"/>
      <w:r w:rsidR="000959CF">
        <w:t>.</w:t>
      </w:r>
      <w:r w:rsidR="006B7B39">
        <w:t xml:space="preserve"> </w:t>
      </w:r>
      <w:r w:rsidR="00DE4031">
        <w:t>During this period, three main trends emerged in poetry, prose and the theater.</w:t>
      </w:r>
    </w:p>
    <w:p w14:paraId="3862CE48" w14:textId="7D373E24" w:rsidR="00A75C97" w:rsidRDefault="00A75C97" w:rsidP="006B7B39"/>
    <w:p w14:paraId="1F343AEB" w14:textId="0C279D50" w:rsidR="00DE4031" w:rsidRDefault="00941CFF" w:rsidP="006B7B39">
      <w:r>
        <w:t>Shaw</w:t>
      </w:r>
      <w:r w:rsidR="000F62F4">
        <w:t>qi served as a court poet to</w:t>
      </w:r>
      <w:r>
        <w:t xml:space="preserve"> Khedive </w:t>
      </w:r>
      <w:proofErr w:type="spellStart"/>
      <w:r w:rsidR="000F62F4">
        <w:t>Tawfiq</w:t>
      </w:r>
      <w:proofErr w:type="spellEnd"/>
      <w:r w:rsidR="000F62F4">
        <w:t xml:space="preserve"> of Egypt,</w:t>
      </w:r>
      <w:r>
        <w:t xml:space="preserve"> who awarded him by sending him to France for further studies</w:t>
      </w:r>
      <w:r w:rsidR="000F62F4">
        <w:t xml:space="preserve"> (1891-1893)</w:t>
      </w:r>
      <w:r>
        <w:t>.</w:t>
      </w:r>
      <w:r w:rsidR="006B7B39">
        <w:t xml:space="preserve"> </w:t>
      </w:r>
      <w:r w:rsidR="000F62F4">
        <w:t xml:space="preserve">During his studies, </w:t>
      </w:r>
      <w:proofErr w:type="gramStart"/>
      <w:r w:rsidR="000F62F4">
        <w:t xml:space="preserve">he was influenced by Alfred de Musset, </w:t>
      </w:r>
      <w:ins w:id="5" w:author="Stephen Ross" w:date="2015-08-06T11:06:00Z">
        <w:r w:rsidR="006B7B39">
          <w:t xml:space="preserve">Alphonse de </w:t>
        </w:r>
      </w:ins>
      <w:r w:rsidR="000F62F4">
        <w:t xml:space="preserve">Lamartine, and </w:t>
      </w:r>
      <w:ins w:id="6" w:author="Stephen Ross" w:date="2015-08-06T11:06:00Z">
        <w:r w:rsidR="006B7B39">
          <w:t>V</w:t>
        </w:r>
      </w:ins>
      <w:r w:rsidR="000F62F4">
        <w:t>ictor Hugo</w:t>
      </w:r>
      <w:proofErr w:type="gramEnd"/>
      <w:r w:rsidR="000F62F4">
        <w:t xml:space="preserve">. </w:t>
      </w:r>
      <w:r>
        <w:t>Upon returning to the court, he attempted to incorporate western influences in his poetry, but was discouraged by the Khedive.</w:t>
      </w:r>
    </w:p>
    <w:p w14:paraId="5D9276B1" w14:textId="77777777" w:rsidR="00941CFF" w:rsidRDefault="00941CFF" w:rsidP="006B7B39"/>
    <w:p w14:paraId="7890C523" w14:textId="133820A9" w:rsidR="00941CFF" w:rsidRDefault="000F62F4" w:rsidP="006B7B39">
      <w:r>
        <w:t>From 1893</w:t>
      </w:r>
      <w:r w:rsidR="00D30E45">
        <w:t xml:space="preserve"> until 1914, he served Khedive A</w:t>
      </w:r>
      <w:r>
        <w:t xml:space="preserve">bbas </w:t>
      </w:r>
      <w:proofErr w:type="spellStart"/>
      <w:r>
        <w:t>Hilmi</w:t>
      </w:r>
      <w:proofErr w:type="spellEnd"/>
      <w:r>
        <w:t xml:space="preserve"> II as his court poet. </w:t>
      </w:r>
      <w:r w:rsidR="00941CFF">
        <w:t>H</w:t>
      </w:r>
      <w:r>
        <w:t>e composed odes praising the Khedive and the Alawi dynasty.</w:t>
      </w:r>
      <w:r w:rsidR="006B7B39">
        <w:t xml:space="preserve"> </w:t>
      </w:r>
      <w:r w:rsidR="00752BF1">
        <w:t>His lengthy odes</w:t>
      </w:r>
      <w:r w:rsidR="00941CFF">
        <w:t xml:space="preserve"> utilized the </w:t>
      </w:r>
      <w:r w:rsidR="00752BF1">
        <w:t>classical</w:t>
      </w:r>
      <w:r w:rsidR="00452A82">
        <w:t xml:space="preserve"> metrical </w:t>
      </w:r>
      <w:r w:rsidR="00941CFF">
        <w:t>forms</w:t>
      </w:r>
      <w:r w:rsidR="00752BF1">
        <w:t xml:space="preserve"> and were</w:t>
      </w:r>
      <w:r w:rsidR="00452A82">
        <w:t xml:space="preserve"> devoted to Egyptian h</w:t>
      </w:r>
      <w:r w:rsidR="00752BF1">
        <w:t>istory and the Ottoman Islamic C</w:t>
      </w:r>
      <w:r w:rsidR="00452A82">
        <w:t>aliphate</w:t>
      </w:r>
      <w:r w:rsidR="00941CFF">
        <w:t>.</w:t>
      </w:r>
      <w:r w:rsidR="006B7B39">
        <w:t xml:space="preserve"> </w:t>
      </w:r>
      <w:r w:rsidR="00777073">
        <w:t>Besides the court, Shawqi's poetry appeared in magazines a</w:t>
      </w:r>
      <w:r w:rsidR="00752BF1">
        <w:t>nd newspapers.</w:t>
      </w:r>
      <w:r w:rsidR="006B7B39">
        <w:t xml:space="preserve"> </w:t>
      </w:r>
      <w:r w:rsidR="00752BF1">
        <w:t xml:space="preserve">His </w:t>
      </w:r>
      <w:proofErr w:type="spellStart"/>
      <w:r w:rsidR="00752BF1">
        <w:rPr>
          <w:i/>
          <w:iCs/>
        </w:rPr>
        <w:t>diwan</w:t>
      </w:r>
      <w:proofErr w:type="spellEnd"/>
      <w:r w:rsidR="00752BF1">
        <w:t xml:space="preserve"> (collection</w:t>
      </w:r>
      <w:r w:rsidR="00777073">
        <w:t xml:space="preserve"> of poetry</w:t>
      </w:r>
      <w:r w:rsidR="00752BF1">
        <w:t>)</w:t>
      </w:r>
      <w:r w:rsidR="00777073">
        <w:t xml:space="preserve">, </w:t>
      </w:r>
      <w:r w:rsidR="00777073">
        <w:rPr>
          <w:i/>
          <w:iCs/>
        </w:rPr>
        <w:t>al-</w:t>
      </w:r>
      <w:proofErr w:type="spellStart"/>
      <w:r w:rsidR="00777073">
        <w:rPr>
          <w:i/>
          <w:iCs/>
        </w:rPr>
        <w:t>Shawqiyyat</w:t>
      </w:r>
      <w:proofErr w:type="spellEnd"/>
      <w:r w:rsidR="006B7B39">
        <w:t xml:space="preserve"> </w:t>
      </w:r>
      <w:r w:rsidR="00C56000">
        <w:rPr>
          <w:rFonts w:hint="cs"/>
          <w:rtl/>
        </w:rPr>
        <w:t>الشوقيات</w:t>
      </w:r>
      <w:r w:rsidR="00C56000">
        <w:t xml:space="preserve"> </w:t>
      </w:r>
      <w:r w:rsidR="00777073">
        <w:t>was published in 1898.</w:t>
      </w:r>
      <w:r w:rsidR="006B7B39">
        <w:t xml:space="preserve"> </w:t>
      </w:r>
      <w:r w:rsidR="00777073">
        <w:t>His works were later collected and published in four volumes (1926, 1930, 1936 and 1943).</w:t>
      </w:r>
    </w:p>
    <w:p w14:paraId="108F973F" w14:textId="57B12A01" w:rsidR="00777073" w:rsidRDefault="00A12A28" w:rsidP="006B7B39">
      <w:pPr>
        <w:jc w:val="center"/>
      </w:pPr>
      <w:r>
        <w:rPr>
          <w:noProof/>
        </w:rPr>
        <w:lastRenderedPageBreak/>
        <w:drawing>
          <wp:inline distT="0" distB="0" distL="0" distR="0" wp14:anchorId="42A54580" wp14:editId="52BAC677">
            <wp:extent cx="2692302" cy="216916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0px-Ahmed_Shawki_Sharm_El-Shaik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27" cy="217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CA084" w14:textId="1686C744" w:rsidR="00A12A28" w:rsidRDefault="00A12A28" w:rsidP="006B7B39">
      <w:pPr>
        <w:jc w:val="center"/>
        <w:rPr>
          <w:b/>
          <w:bCs/>
        </w:rPr>
      </w:pPr>
      <w:r>
        <w:rPr>
          <w:b/>
          <w:bCs/>
        </w:rPr>
        <w:t xml:space="preserve">Statue to </w:t>
      </w:r>
      <w:proofErr w:type="spellStart"/>
      <w:r>
        <w:rPr>
          <w:b/>
          <w:bCs/>
        </w:rPr>
        <w:t>Shawqi</w:t>
      </w:r>
      <w:proofErr w:type="spellEnd"/>
      <w:r>
        <w:rPr>
          <w:b/>
          <w:bCs/>
        </w:rPr>
        <w:t xml:space="preserve"> in </w:t>
      </w:r>
      <w:proofErr w:type="spellStart"/>
      <w:r>
        <w:rPr>
          <w:b/>
          <w:bCs/>
        </w:rPr>
        <w:t>Sharm</w:t>
      </w:r>
      <w:proofErr w:type="spellEnd"/>
      <w:r>
        <w:rPr>
          <w:b/>
          <w:bCs/>
        </w:rPr>
        <w:t xml:space="preserve"> al-</w:t>
      </w:r>
      <w:proofErr w:type="spellStart"/>
      <w:r>
        <w:rPr>
          <w:b/>
          <w:bCs/>
        </w:rPr>
        <w:t>Shaykh</w:t>
      </w:r>
      <w:proofErr w:type="spellEnd"/>
    </w:p>
    <w:p w14:paraId="5BC1189B" w14:textId="627EED3E" w:rsidR="00CF5B49" w:rsidRPr="00CF5B49" w:rsidRDefault="00CF5B49" w:rsidP="006B7B39">
      <w:pPr>
        <w:rPr>
          <w:b/>
          <w:bCs/>
        </w:rPr>
      </w:pPr>
      <w:r>
        <w:rPr>
          <w:b/>
          <w:bCs/>
        </w:rPr>
        <w:t xml:space="preserve">Shawqi's Second Phase </w:t>
      </w:r>
    </w:p>
    <w:p w14:paraId="63049264" w14:textId="66CABFAE" w:rsidR="0011647F" w:rsidRDefault="00752BF1" w:rsidP="006B7B39">
      <w:r>
        <w:t xml:space="preserve">Shawqi's poems often followed </w:t>
      </w:r>
      <w:r w:rsidR="00777073">
        <w:t xml:space="preserve">political, social and historical themes. </w:t>
      </w:r>
      <w:r>
        <w:t xml:space="preserve">He </w:t>
      </w:r>
      <w:r w:rsidR="00DE4031">
        <w:t>championed two causes - Egyptian anti-colonialist sentiments and the Ottoman caliphate.</w:t>
      </w:r>
      <w:r w:rsidR="006B7B39">
        <w:t xml:space="preserve"> </w:t>
      </w:r>
      <w:r w:rsidR="00890482">
        <w:t xml:space="preserve">Although he was not a political activist, the power of his Egyptian nationalist poetry and his anti-British rhetoric </w:t>
      </w:r>
      <w:r w:rsidR="00D30E45">
        <w:t>caused the British</w:t>
      </w:r>
      <w:r w:rsidR="00890482">
        <w:t xml:space="preserve"> to exile him.</w:t>
      </w:r>
      <w:r w:rsidR="006B7B39">
        <w:t xml:space="preserve"> </w:t>
      </w:r>
      <w:proofErr w:type="spellStart"/>
      <w:r w:rsidR="00CF5B49">
        <w:t>Shawqi</w:t>
      </w:r>
      <w:proofErr w:type="spellEnd"/>
      <w:r w:rsidR="00CF5B49">
        <w:t xml:space="preserve"> chose Spain for his exile </w:t>
      </w:r>
      <w:r w:rsidR="00890482">
        <w:t xml:space="preserve">(1915 – 1919) </w:t>
      </w:r>
      <w:r w:rsidR="00CF5B49">
        <w:t>and while there produced his Andalusian odes</w:t>
      </w:r>
      <w:r w:rsidR="00890482">
        <w:t>.</w:t>
      </w:r>
      <w:r w:rsidR="006B7B39">
        <w:t xml:space="preserve"> </w:t>
      </w:r>
      <w:r w:rsidR="00890482">
        <w:t>His other collected volumes of</w:t>
      </w:r>
      <w:r w:rsidR="002534C3">
        <w:t xml:space="preserve"> poetry are topical: volume two, descriptive and amatory poems</w:t>
      </w:r>
      <w:ins w:id="7" w:author="Stephen Ross" w:date="2015-08-06T11:07:00Z">
        <w:r w:rsidR="006B7B39">
          <w:t>;</w:t>
        </w:r>
      </w:ins>
      <w:r w:rsidR="002534C3">
        <w:t xml:space="preserve"> volume three, elegies</w:t>
      </w:r>
      <w:ins w:id="8" w:author="Stephen Ross" w:date="2015-08-06T11:07:00Z">
        <w:r w:rsidR="006B7B39">
          <w:t>;</w:t>
        </w:r>
      </w:ins>
      <w:r w:rsidR="002534C3">
        <w:t xml:space="preserve"> and volume four, miscellaneous including poems for children.</w:t>
      </w:r>
      <w:r w:rsidR="006B7B39">
        <w:t xml:space="preserve"> </w:t>
      </w:r>
    </w:p>
    <w:p w14:paraId="1DFB9DFB" w14:textId="77777777" w:rsidR="002534C3" w:rsidRDefault="002534C3" w:rsidP="006B7B39"/>
    <w:p w14:paraId="3A8312D1" w14:textId="78801E2E" w:rsidR="00C6357D" w:rsidRDefault="00C6357D" w:rsidP="006B7B39">
      <w:pPr>
        <w:rPr>
          <w:b/>
          <w:bCs/>
        </w:rPr>
      </w:pPr>
      <w:r w:rsidRPr="00C6357D">
        <w:rPr>
          <w:b/>
          <w:bCs/>
        </w:rPr>
        <w:t>Eg</w:t>
      </w:r>
      <w:r>
        <w:rPr>
          <w:b/>
          <w:bCs/>
        </w:rPr>
        <w:t>y</w:t>
      </w:r>
      <w:r w:rsidRPr="00C6357D">
        <w:rPr>
          <w:b/>
          <w:bCs/>
        </w:rPr>
        <w:t>ptian Independence</w:t>
      </w:r>
    </w:p>
    <w:p w14:paraId="6612C8D0" w14:textId="3E1AAA95" w:rsidR="00C6357D" w:rsidRPr="00890482" w:rsidRDefault="00B031A9" w:rsidP="006B7B39">
      <w:r w:rsidRPr="00B031A9">
        <w:t>Between 1919 and 1922</w:t>
      </w:r>
      <w:r>
        <w:t xml:space="preserve">, Egyptians demonstrated for their independence from </w:t>
      </w:r>
      <w:proofErr w:type="spellStart"/>
      <w:r>
        <w:t>Britian</w:t>
      </w:r>
      <w:proofErr w:type="spellEnd"/>
      <w:r>
        <w:t>. Once independence was achieved, Shawqi</w:t>
      </w:r>
      <w:r w:rsidR="00890482">
        <w:t xml:space="preserve"> as a</w:t>
      </w:r>
      <w:r>
        <w:t xml:space="preserve"> nationalist </w:t>
      </w:r>
      <w:r w:rsidR="00890482">
        <w:t xml:space="preserve">became </w:t>
      </w:r>
      <w:r>
        <w:t>a spo</w:t>
      </w:r>
      <w:r w:rsidR="00776196">
        <w:t>kesman for th</w:t>
      </w:r>
      <w:r w:rsidR="00890482">
        <w:t xml:space="preserve">e Egyptian people and </w:t>
      </w:r>
      <w:r w:rsidR="00776196">
        <w:t>a patron of the arts</w:t>
      </w:r>
      <w:r w:rsidR="00890482">
        <w:t>.</w:t>
      </w:r>
      <w:r w:rsidR="006B7B39">
        <w:t xml:space="preserve"> </w:t>
      </w:r>
      <w:r w:rsidR="00890482">
        <w:t>I</w:t>
      </w:r>
      <w:r w:rsidR="00776196">
        <w:t xml:space="preserve">n 1927, he was awarded the title of </w:t>
      </w:r>
      <w:r w:rsidR="006B7B39">
        <w:t>‘</w:t>
      </w:r>
      <w:r w:rsidR="00776196">
        <w:t>Prince of Poets</w:t>
      </w:r>
      <w:r w:rsidR="006B7B39">
        <w:t>’</w:t>
      </w:r>
      <w:r w:rsidR="00776196">
        <w:t xml:space="preserve"> (</w:t>
      </w:r>
      <w:r w:rsidR="00776196" w:rsidRPr="000F5CEB">
        <w:rPr>
          <w:i/>
        </w:rPr>
        <w:t>Amir al-shu'ara'</w:t>
      </w:r>
      <w:r w:rsidR="00776196">
        <w:t>).</w:t>
      </w:r>
      <w:r w:rsidR="00890482">
        <w:t xml:space="preserve"> </w:t>
      </w:r>
      <w:r w:rsidR="00776196">
        <w:t xml:space="preserve">In the last eight years of his life, Shawqi produced </w:t>
      </w:r>
      <w:r w:rsidR="00890482">
        <w:t>his verse plays.</w:t>
      </w:r>
      <w:r w:rsidR="006B7B39">
        <w:t xml:space="preserve"> </w:t>
      </w:r>
      <w:r w:rsidR="00890482">
        <w:t xml:space="preserve">Two of his most famous verse </w:t>
      </w:r>
      <w:r w:rsidR="00776196">
        <w:t>plays</w:t>
      </w:r>
      <w:r w:rsidR="00890482">
        <w:t xml:space="preserve"> are </w:t>
      </w:r>
      <w:proofErr w:type="spellStart"/>
      <w:r w:rsidR="00890482">
        <w:rPr>
          <w:i/>
          <w:iCs/>
        </w:rPr>
        <w:t>Majnun</w:t>
      </w:r>
      <w:proofErr w:type="spellEnd"/>
      <w:r w:rsidR="00890482">
        <w:rPr>
          <w:i/>
          <w:iCs/>
        </w:rPr>
        <w:t xml:space="preserve"> Layla </w:t>
      </w:r>
      <w:r w:rsidR="00890482">
        <w:t xml:space="preserve">and </w:t>
      </w:r>
      <w:proofErr w:type="spellStart"/>
      <w:r w:rsidR="00890482">
        <w:rPr>
          <w:i/>
          <w:iCs/>
        </w:rPr>
        <w:t>Masra</w:t>
      </w:r>
      <w:proofErr w:type="spellEnd"/>
      <w:r w:rsidR="00890482">
        <w:rPr>
          <w:i/>
          <w:iCs/>
        </w:rPr>
        <w:t xml:space="preserve"> Cleopatra</w:t>
      </w:r>
      <w:r w:rsidR="00890482">
        <w:t>.</w:t>
      </w:r>
    </w:p>
    <w:p w14:paraId="23965E6E" w14:textId="77777777" w:rsidR="004A1FE7" w:rsidRDefault="004A1FE7" w:rsidP="006B7B39">
      <w:pPr>
        <w:rPr>
          <w:b/>
        </w:rPr>
      </w:pPr>
    </w:p>
    <w:p w14:paraId="65340215" w14:textId="29AD7B8B" w:rsidR="00A12A28" w:rsidRDefault="00A12A28" w:rsidP="006B7B39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7F694667" wp14:editId="2A76C0DB">
            <wp:extent cx="3492500" cy="2324100"/>
            <wp:effectExtent l="0" t="0" r="1270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hawqiAmiralShuara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5AD00" w14:textId="6BCEE278" w:rsidR="00A12A28" w:rsidRDefault="00A12A28" w:rsidP="006B7B39">
      <w:pPr>
        <w:jc w:val="center"/>
        <w:rPr>
          <w:b/>
        </w:rPr>
      </w:pPr>
      <w:r>
        <w:rPr>
          <w:b/>
        </w:rPr>
        <w:t xml:space="preserve">Ahmad Shawqi, </w:t>
      </w:r>
      <w:r w:rsidR="006B7B39">
        <w:rPr>
          <w:b/>
        </w:rPr>
        <w:t>‘</w:t>
      </w:r>
      <w:r>
        <w:rPr>
          <w:b/>
        </w:rPr>
        <w:t>Prince of Poets</w:t>
      </w:r>
      <w:r w:rsidR="006B7B39">
        <w:rPr>
          <w:b/>
        </w:rPr>
        <w:t>’</w:t>
      </w:r>
    </w:p>
    <w:p w14:paraId="53DDA782" w14:textId="77777777" w:rsidR="00A12A28" w:rsidRDefault="00A12A28" w:rsidP="006B7B39">
      <w:pPr>
        <w:jc w:val="center"/>
        <w:rPr>
          <w:b/>
        </w:rPr>
      </w:pPr>
    </w:p>
    <w:p w14:paraId="2FA7A193" w14:textId="3A385402" w:rsidR="000959CF" w:rsidRDefault="000959CF" w:rsidP="006B7B39">
      <w:pPr>
        <w:rPr>
          <w:b/>
        </w:rPr>
      </w:pPr>
      <w:r w:rsidRPr="000959CF">
        <w:rPr>
          <w:b/>
        </w:rPr>
        <w:t>Critics</w:t>
      </w:r>
      <w:r w:rsidR="002534C3">
        <w:rPr>
          <w:b/>
        </w:rPr>
        <w:t xml:space="preserve"> and the Romantic Period</w:t>
      </w:r>
    </w:p>
    <w:p w14:paraId="56E84DF3" w14:textId="77E0CE4F" w:rsidR="00B52E1A" w:rsidRDefault="004A1FE7" w:rsidP="006B7B39">
      <w:pPr>
        <w:rPr>
          <w:ins w:id="9" w:author="Stephen Ross" w:date="2015-08-06T11:08:00Z"/>
        </w:rPr>
      </w:pPr>
      <w:r>
        <w:rPr>
          <w:bCs/>
        </w:rPr>
        <w:lastRenderedPageBreak/>
        <w:t>Shawqi's life stretched into the Romantic period (inter WWI - WWII), where emerging Arab poets deemed his poetry to be o</w:t>
      </w:r>
      <w:r w:rsidR="00056B89">
        <w:t xml:space="preserve">utmoded </w:t>
      </w:r>
      <w:r>
        <w:t xml:space="preserve">and </w:t>
      </w:r>
      <w:r w:rsidR="00056B89">
        <w:t xml:space="preserve">irrelevant to the modern Arab </w:t>
      </w:r>
      <w:proofErr w:type="gramStart"/>
      <w:r w:rsidR="00056B89">
        <w:t>world</w:t>
      </w:r>
      <w:ins w:id="10" w:author="Stephen Ross" w:date="2015-08-06T11:08:00Z">
        <w:r w:rsidR="006B7B39">
          <w:t xml:space="preserve"> ,</w:t>
        </w:r>
        <w:proofErr w:type="gramEnd"/>
        <w:r w:rsidR="006B7B39">
          <w:t xml:space="preserve"> as </w:t>
        </w:r>
      </w:ins>
      <w:r w:rsidR="00B52E1A">
        <w:t>prose writers introduc</w:t>
      </w:r>
      <w:ins w:id="11" w:author="Stephen Ross" w:date="2015-08-06T11:08:00Z">
        <w:r w:rsidR="006B7B39">
          <w:t>ed</w:t>
        </w:r>
      </w:ins>
      <w:r>
        <w:t xml:space="preserve"> more</w:t>
      </w:r>
      <w:r w:rsidR="00B52E1A">
        <w:t xml:space="preserve"> Western genres</w:t>
      </w:r>
      <w:ins w:id="12" w:author="Stephen Ross" w:date="2015-08-06T11:08:00Z">
        <w:r w:rsidR="006B7B39">
          <w:t>, and poets began experimenting with f</w:t>
        </w:r>
      </w:ins>
      <w:r w:rsidR="00B52E1A">
        <w:t>ree verse</w:t>
      </w:r>
      <w:r>
        <w:t>.</w:t>
      </w:r>
    </w:p>
    <w:p w14:paraId="5164D60F" w14:textId="77777777" w:rsidR="006B7B39" w:rsidRDefault="006B7B39" w:rsidP="006B7B39"/>
    <w:p w14:paraId="1566D31B" w14:textId="20866C56" w:rsidR="00F4543C" w:rsidRDefault="009C789F" w:rsidP="006B7B39">
      <w:r>
        <w:t xml:space="preserve">When Shawqi returned from exile he discovered that </w:t>
      </w:r>
      <w:proofErr w:type="gramStart"/>
      <w:r>
        <w:t>new poets were influenced by English poets and critics</w:t>
      </w:r>
      <w:proofErr w:type="gramEnd"/>
      <w:r>
        <w:t>.</w:t>
      </w:r>
      <w:r w:rsidR="006B7B39">
        <w:t xml:space="preserve"> </w:t>
      </w:r>
      <w:r>
        <w:t xml:space="preserve">The Egyptian </w:t>
      </w:r>
      <w:ins w:id="13" w:author="Stephen Ross" w:date="2015-08-06T11:09:00Z">
        <w:r w:rsidR="006B7B39">
          <w:t>R</w:t>
        </w:r>
      </w:ins>
      <w:r>
        <w:t xml:space="preserve">omantic school of the </w:t>
      </w:r>
      <w:proofErr w:type="spellStart"/>
      <w:r>
        <w:rPr>
          <w:i/>
        </w:rPr>
        <w:t>Diwan</w:t>
      </w:r>
      <w:proofErr w:type="spellEnd"/>
      <w:r>
        <w:t xml:space="preserve"> led by Abbas Mahmud al-‘</w:t>
      </w:r>
      <w:proofErr w:type="spellStart"/>
      <w:r>
        <w:t>Aqqad</w:t>
      </w:r>
      <w:proofErr w:type="spellEnd"/>
      <w:r w:rsidR="000A56F7">
        <w:t>,</w:t>
      </w:r>
      <w:r w:rsidR="006B7B39">
        <w:t xml:space="preserve"> </w:t>
      </w:r>
      <w:r>
        <w:t xml:space="preserve">the Arab-American School and the </w:t>
      </w:r>
      <w:proofErr w:type="spellStart"/>
      <w:r w:rsidR="000A56F7">
        <w:rPr>
          <w:i/>
        </w:rPr>
        <w:t>Jama’at</w:t>
      </w:r>
      <w:proofErr w:type="spellEnd"/>
      <w:r w:rsidR="000A56F7">
        <w:rPr>
          <w:i/>
        </w:rPr>
        <w:t xml:space="preserve"> Apollo</w:t>
      </w:r>
      <w:r w:rsidR="000A56F7">
        <w:t xml:space="preserve"> (</w:t>
      </w:r>
      <w:r>
        <w:rPr>
          <w:i/>
        </w:rPr>
        <w:t>Apollo Group</w:t>
      </w:r>
      <w:ins w:id="14" w:author="Stephen Ross" w:date="2015-08-06T11:09:00Z">
        <w:r w:rsidR="006B7B39">
          <w:rPr>
            <w:i/>
          </w:rPr>
          <w:t xml:space="preserve"> </w:t>
        </w:r>
      </w:ins>
      <w:r w:rsidR="000A56F7">
        <w:rPr>
          <w:iCs/>
        </w:rPr>
        <w:t xml:space="preserve">[an </w:t>
      </w:r>
      <w:proofErr w:type="spellStart"/>
      <w:r w:rsidR="000A56F7">
        <w:t>avant-gardiste</w:t>
      </w:r>
      <w:proofErr w:type="spellEnd"/>
      <w:r w:rsidR="000A56F7">
        <w:t xml:space="preserve"> Romantic movement of Egypt]</w:t>
      </w:r>
      <w:r w:rsidR="000A56F7">
        <w:rPr>
          <w:iCs/>
        </w:rPr>
        <w:t>)</w:t>
      </w:r>
      <w:r>
        <w:t xml:space="preserve"> in the early 1930s were critics of Shawqi</w:t>
      </w:r>
      <w:r w:rsidR="000A56F7">
        <w:t xml:space="preserve">, but </w:t>
      </w:r>
      <w:r>
        <w:t xml:space="preserve">despite the criticism, he became president of the </w:t>
      </w:r>
      <w:proofErr w:type="spellStart"/>
      <w:r>
        <w:rPr>
          <w:i/>
        </w:rPr>
        <w:t>Jama’at</w:t>
      </w:r>
      <w:proofErr w:type="spellEnd"/>
      <w:r>
        <w:rPr>
          <w:i/>
        </w:rPr>
        <w:t xml:space="preserve"> Apollo</w:t>
      </w:r>
      <w:r>
        <w:t>.</w:t>
      </w:r>
      <w:r w:rsidR="006B7B39">
        <w:t xml:space="preserve"> </w:t>
      </w:r>
    </w:p>
    <w:p w14:paraId="13E9AF16" w14:textId="77777777" w:rsidR="00F4543C" w:rsidRDefault="00F4543C" w:rsidP="006B7B39"/>
    <w:p w14:paraId="261D0F7A" w14:textId="1AAE3224" w:rsidR="00AC61D1" w:rsidRDefault="000A56F7" w:rsidP="006B7B39">
      <w:r>
        <w:t>Ahmad Shawqi was a gradualist.</w:t>
      </w:r>
      <w:r w:rsidR="006B7B39">
        <w:t xml:space="preserve"> </w:t>
      </w:r>
      <w:r>
        <w:t>His literary progression was evolutionary, not revolutionary.</w:t>
      </w:r>
      <w:r w:rsidR="006B7B39">
        <w:t xml:space="preserve"> </w:t>
      </w:r>
      <w:r w:rsidR="00F4543C">
        <w:t>He</w:t>
      </w:r>
      <w:r>
        <w:t xml:space="preserve"> </w:t>
      </w:r>
      <w:r w:rsidR="00B52E1A">
        <w:t xml:space="preserve">left behind the </w:t>
      </w:r>
      <w:r w:rsidR="006B7B39">
        <w:t>‘</w:t>
      </w:r>
      <w:r w:rsidR="00B52E1A">
        <w:t xml:space="preserve">School of </w:t>
      </w:r>
      <w:proofErr w:type="spellStart"/>
      <w:r w:rsidR="00B52E1A">
        <w:t>Shawqi</w:t>
      </w:r>
      <w:proofErr w:type="spellEnd"/>
      <w:r w:rsidR="00F4543C">
        <w:t>,</w:t>
      </w:r>
      <w:r w:rsidR="006B7B39">
        <w:t>’</w:t>
      </w:r>
      <w:r w:rsidR="00F4543C">
        <w:t xml:space="preserve"> a group </w:t>
      </w:r>
      <w:r>
        <w:t xml:space="preserve">of </w:t>
      </w:r>
      <w:r w:rsidR="00B52E1A">
        <w:t xml:space="preserve">poets </w:t>
      </w:r>
      <w:r>
        <w:t xml:space="preserve">who </w:t>
      </w:r>
      <w:r w:rsidR="00B52E1A">
        <w:t>compos</w:t>
      </w:r>
      <w:r>
        <w:t>ed</w:t>
      </w:r>
      <w:r w:rsidR="00B52E1A">
        <w:t xml:space="preserve"> in</w:t>
      </w:r>
      <w:r>
        <w:t xml:space="preserve"> the </w:t>
      </w:r>
      <w:r w:rsidR="00B52E1A">
        <w:t>classical Arabic meters</w:t>
      </w:r>
      <w:r>
        <w:t xml:space="preserve">. </w:t>
      </w:r>
      <w:r w:rsidR="00F4543C">
        <w:t xml:space="preserve">Classical </w:t>
      </w:r>
      <w:proofErr w:type="spellStart"/>
      <w:r w:rsidR="00F4543C">
        <w:t>monorhyme</w:t>
      </w:r>
      <w:proofErr w:type="spellEnd"/>
      <w:r w:rsidR="00F4543C">
        <w:t xml:space="preserve"> and monometer </w:t>
      </w:r>
      <w:r>
        <w:t>were</w:t>
      </w:r>
      <w:r w:rsidR="00F4543C">
        <w:t xml:space="preserve"> slowly discarded in favor of</w:t>
      </w:r>
      <w:r>
        <w:t xml:space="preserve"> free verse.</w:t>
      </w:r>
      <w:r w:rsidR="006B7B39">
        <w:t xml:space="preserve"> </w:t>
      </w:r>
      <w:r>
        <w:t xml:space="preserve">After </w:t>
      </w:r>
      <w:proofErr w:type="spellStart"/>
      <w:ins w:id="15" w:author="Stephen Ross" w:date="2015-08-06T11:10:00Z">
        <w:r w:rsidR="006B7B39">
          <w:t>Gamal</w:t>
        </w:r>
        <w:proofErr w:type="spellEnd"/>
        <w:r w:rsidR="006B7B39">
          <w:t xml:space="preserve"> Abdel </w:t>
        </w:r>
      </w:ins>
      <w:r>
        <w:t>Nas</w:t>
      </w:r>
      <w:ins w:id="16" w:author="Stephen Ross" w:date="2015-08-06T11:10:00Z">
        <w:r w:rsidR="006B7B39">
          <w:t>s</w:t>
        </w:r>
      </w:ins>
      <w:r>
        <w:t xml:space="preserve">er's </w:t>
      </w:r>
      <w:r w:rsidR="00B52E1A">
        <w:t>1952 Egyptian revolution</w:t>
      </w:r>
      <w:r>
        <w:t>,</w:t>
      </w:r>
      <w:r w:rsidR="00B52E1A">
        <w:t xml:space="preserve"> Shawqi </w:t>
      </w:r>
      <w:ins w:id="17" w:author="Stephen Ross" w:date="2015-08-06T11:10:00Z">
        <w:r w:rsidR="006B7B39">
          <w:t xml:space="preserve">became </w:t>
        </w:r>
      </w:ins>
      <w:r w:rsidR="00AC61D1">
        <w:t xml:space="preserve">less popular due to his </w:t>
      </w:r>
      <w:r w:rsidR="00B52E1A">
        <w:t>association</w:t>
      </w:r>
      <w:bookmarkStart w:id="18" w:name="_GoBack"/>
      <w:bookmarkEnd w:id="18"/>
      <w:r w:rsidR="00B52E1A">
        <w:t xml:space="preserve"> with </w:t>
      </w:r>
      <w:r w:rsidR="00AC61D1">
        <w:t>Egypt's royal elites.</w:t>
      </w:r>
    </w:p>
    <w:p w14:paraId="6F19333C" w14:textId="58EBB2F1" w:rsidR="00A12A28" w:rsidRDefault="00A12A28" w:rsidP="006B7B39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53CB9D1" wp14:editId="60DCF0BE">
            <wp:extent cx="2794000" cy="20955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0px-Ahmed_Shawki_Museum,_Egyp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F7531" w14:textId="5B158FA1" w:rsidR="00A12A28" w:rsidRDefault="00A12A28" w:rsidP="006B7B39">
      <w:pPr>
        <w:jc w:val="center"/>
        <w:rPr>
          <w:b/>
          <w:bCs/>
        </w:rPr>
      </w:pPr>
      <w:r>
        <w:rPr>
          <w:b/>
          <w:bCs/>
        </w:rPr>
        <w:t>Ahmad Shawqi Museum</w:t>
      </w:r>
    </w:p>
    <w:p w14:paraId="170CA4A8" w14:textId="77777777" w:rsidR="00A12A28" w:rsidRDefault="00A12A28" w:rsidP="006B7B39">
      <w:pPr>
        <w:rPr>
          <w:b/>
          <w:bCs/>
        </w:rPr>
      </w:pPr>
    </w:p>
    <w:p w14:paraId="5A6636FE" w14:textId="2914853B" w:rsidR="00AC61D1" w:rsidRPr="00F4543C" w:rsidRDefault="00F4543C" w:rsidP="006B7B39">
      <w:pPr>
        <w:rPr>
          <w:b/>
          <w:bCs/>
        </w:rPr>
      </w:pPr>
      <w:r w:rsidRPr="00F4543C">
        <w:rPr>
          <w:b/>
          <w:bCs/>
        </w:rPr>
        <w:t>Conclusion</w:t>
      </w:r>
    </w:p>
    <w:p w14:paraId="57DAC595" w14:textId="2BAC6107" w:rsidR="00F4543C" w:rsidRDefault="00AC61D1" w:rsidP="006B7B39">
      <w:pPr>
        <w:widowControl w:val="0"/>
        <w:autoSpaceDE w:val="0"/>
        <w:autoSpaceDN w:val="0"/>
        <w:adjustRightInd w:val="0"/>
        <w:rPr>
          <w:rFonts w:ascii="…s'38ÁˇøtΩ—" w:hAnsi="…s'38ÁˇøtΩ—" w:cs="…s'38ÁˇøtΩ—"/>
        </w:rPr>
      </w:pPr>
      <w:r>
        <w:rPr>
          <w:rFonts w:ascii="…s'38ÁˇøtΩ—" w:hAnsi="…s'38ÁˇøtΩ—" w:cs="…s'38ÁˇøtΩ—"/>
        </w:rPr>
        <w:t>Shawqi’s poems and poetic plays reflect</w:t>
      </w:r>
      <w:r w:rsidR="00F4543C">
        <w:rPr>
          <w:rFonts w:ascii="…s'38ÁˇøtΩ—" w:hAnsi="…s'38ÁˇøtΩ—" w:cs="…s'38ÁˇøtΩ—"/>
        </w:rPr>
        <w:t>ed</w:t>
      </w:r>
      <w:r>
        <w:rPr>
          <w:rFonts w:ascii="…s'38ÁˇøtΩ—" w:hAnsi="…s'38ÁˇøtΩ—" w:cs="…s'38ÁˇøtΩ—"/>
        </w:rPr>
        <w:t xml:space="preserve"> the political currents of the times</w:t>
      </w:r>
      <w:r w:rsidR="00F4543C">
        <w:rPr>
          <w:rFonts w:ascii="…s'38ÁˇøtΩ—" w:hAnsi="…s'38ÁˇøtΩ—" w:cs="…s'38ÁˇøtΩ—"/>
        </w:rPr>
        <w:t xml:space="preserve">, </w:t>
      </w:r>
      <w:r>
        <w:rPr>
          <w:rFonts w:ascii="…s'38ÁˇøtΩ—" w:hAnsi="…s'38ÁˇøtΩ—" w:cs="…s'38ÁˇøtΩ—"/>
        </w:rPr>
        <w:t>defend</w:t>
      </w:r>
      <w:r w:rsidR="00F4543C">
        <w:rPr>
          <w:rFonts w:ascii="…s'38ÁˇøtΩ—" w:hAnsi="…s'38ÁˇøtΩ—" w:cs="…s'38ÁˇøtΩ—"/>
        </w:rPr>
        <w:t>ing</w:t>
      </w:r>
      <w:r>
        <w:rPr>
          <w:rFonts w:ascii="…s'38ÁˇøtΩ—" w:hAnsi="…s'38ÁˇøtΩ—" w:cs="…s'38ÁˇøtΩ—"/>
        </w:rPr>
        <w:t xml:space="preserve"> the caliphate and the Turks.</w:t>
      </w:r>
      <w:r w:rsidR="006B7B39">
        <w:rPr>
          <w:rFonts w:ascii="…s'38ÁˇøtΩ—" w:hAnsi="…s'38ÁˇøtΩ—" w:cs="…s'38ÁˇøtΩ—"/>
        </w:rPr>
        <w:t xml:space="preserve"> </w:t>
      </w:r>
      <w:r w:rsidR="00F4543C">
        <w:rPr>
          <w:rFonts w:ascii="…s'38ÁˇøtΩ—" w:hAnsi="…s'38ÁˇøtΩ—" w:cs="…s'38ÁˇøtΩ—"/>
        </w:rPr>
        <w:t>He championed the East against the West and supported Islam, Egyptians</w:t>
      </w:r>
      <w:ins w:id="19" w:author="Stephen Ross" w:date="2015-08-06T11:11:00Z">
        <w:r w:rsidR="006B7B39">
          <w:rPr>
            <w:rFonts w:ascii="…s'38ÁˇøtΩ—" w:hAnsi="…s'38ÁˇøtΩ—" w:cs="…s'38ÁˇøtΩ—"/>
          </w:rPr>
          <w:t>,</w:t>
        </w:r>
      </w:ins>
      <w:r w:rsidR="00F4543C">
        <w:rPr>
          <w:rFonts w:ascii="…s'38ÁˇøtΩ—" w:hAnsi="…s'38ÁˇøtΩ—" w:cs="…s'38ÁˇøtΩ—"/>
        </w:rPr>
        <w:t xml:space="preserve"> and Arabs in their struggle for independence and self-determination.</w:t>
      </w:r>
      <w:r w:rsidR="006B7B39">
        <w:rPr>
          <w:rFonts w:ascii="…s'38ÁˇøtΩ—" w:hAnsi="…s'38ÁˇøtΩ—" w:cs="…s'38ÁˇøtΩ—"/>
        </w:rPr>
        <w:t xml:space="preserve"> </w:t>
      </w:r>
      <w:r w:rsidR="00F4543C">
        <w:rPr>
          <w:rFonts w:ascii="…s'38ÁˇøtΩ—" w:hAnsi="…s'38ÁˇøtΩ—" w:cs="…s'38ÁˇøtΩ—"/>
        </w:rPr>
        <w:t>He called for a revival of the heritage of the Arabs and advocated their cause.</w:t>
      </w:r>
    </w:p>
    <w:p w14:paraId="129BD95E" w14:textId="0199D29D" w:rsidR="00AC61D1" w:rsidRDefault="00AC61D1" w:rsidP="006B7B39">
      <w:pPr>
        <w:widowControl w:val="0"/>
        <w:autoSpaceDE w:val="0"/>
        <w:autoSpaceDN w:val="0"/>
        <w:adjustRightInd w:val="0"/>
        <w:rPr>
          <w:rFonts w:ascii="…s'38ÁˇøtΩ—" w:hAnsi="…s'38ÁˇøtΩ—" w:cs="…s'38ÁˇøtΩ—"/>
        </w:rPr>
      </w:pPr>
    </w:p>
    <w:p w14:paraId="744F9956" w14:textId="7A8AB781" w:rsidR="00AC61D1" w:rsidRDefault="00AC61D1" w:rsidP="006B7B39">
      <w:pPr>
        <w:widowControl w:val="0"/>
        <w:autoSpaceDE w:val="0"/>
        <w:autoSpaceDN w:val="0"/>
        <w:adjustRightInd w:val="0"/>
        <w:rPr>
          <w:rFonts w:ascii="…s'38ÁˇøtΩ—" w:hAnsi="…s'38ÁˇøtΩ—" w:cs="…s'38ÁˇøtΩ—"/>
        </w:rPr>
      </w:pPr>
      <w:r>
        <w:rPr>
          <w:rFonts w:ascii="…s'38ÁˇøtΩ—" w:hAnsi="…s'38ÁˇøtΩ—" w:cs="…s'38ÁˇøtΩ—"/>
        </w:rPr>
        <w:t>Towards the end of his life, he devoted his works to religious, political, and nationalistic sentiments and issues.</w:t>
      </w:r>
      <w:r w:rsidR="006B7B39">
        <w:rPr>
          <w:rFonts w:ascii="…s'38ÁˇøtΩ—" w:hAnsi="…s'38ÁˇøtΩ—" w:cs="…s'38ÁˇøtΩ—"/>
        </w:rPr>
        <w:t xml:space="preserve"> </w:t>
      </w:r>
      <w:r w:rsidR="00D30E45">
        <w:rPr>
          <w:rFonts w:ascii="…s'38ÁˇøtΩ—" w:hAnsi="…s'38ÁˇøtΩ—" w:cs="…s'38ÁˇøtΩ—"/>
        </w:rPr>
        <w:t>Ahmad Shawqi</w:t>
      </w:r>
      <w:r w:rsidR="00F4543C">
        <w:rPr>
          <w:rFonts w:ascii="…s'38ÁˇøtΩ—" w:hAnsi="…s'38ÁˇøtΩ—" w:cs="…s'38ÁˇøtΩ—"/>
        </w:rPr>
        <w:t xml:space="preserve"> was a true</w:t>
      </w:r>
      <w:r>
        <w:rPr>
          <w:rFonts w:ascii="…s'38ÁˇøtΩ—" w:hAnsi="…s'38ÁˇøtΩ—" w:cs="…s'38ÁˇøtΩ—"/>
        </w:rPr>
        <w:t xml:space="preserve"> Egyptian patriot whose poetry enhanced the national consciousness of Egypt.</w:t>
      </w:r>
      <w:r w:rsidR="006B7B39">
        <w:rPr>
          <w:rFonts w:ascii="…s'38ÁˇøtΩ—" w:hAnsi="…s'38ÁˇøtΩ—" w:cs="…s'38ÁˇøtΩ—"/>
        </w:rPr>
        <w:t xml:space="preserve"> </w:t>
      </w:r>
      <w:r w:rsidR="0071187F">
        <w:rPr>
          <w:rFonts w:ascii="…s'38ÁˇøtΩ—" w:hAnsi="…s'38ÁˇøtΩ—" w:cs="…s'38ÁˇøtΩ—"/>
        </w:rPr>
        <w:t xml:space="preserve">His </w:t>
      </w:r>
      <w:r w:rsidR="00BA1FF1">
        <w:rPr>
          <w:rFonts w:ascii="…s'38ÁˇøtΩ—" w:hAnsi="…s'38ÁˇøtΩ—" w:cs="…s'38ÁˇøtΩ—"/>
        </w:rPr>
        <w:t xml:space="preserve">generation embraced pan-Islam </w:t>
      </w:r>
      <w:r>
        <w:rPr>
          <w:rFonts w:ascii="…s'38ÁˇøtΩ—" w:hAnsi="…s'38ÁˇøtΩ—" w:cs="…s'38ÁˇøtΩ—"/>
        </w:rPr>
        <w:t xml:space="preserve">in a </w:t>
      </w:r>
      <w:r w:rsidR="00BA1FF1">
        <w:rPr>
          <w:rFonts w:ascii="…s'38ÁˇøtΩ—" w:hAnsi="…s'38ÁˇøtΩ—" w:cs="…s'38ÁˇøtΩ—"/>
        </w:rPr>
        <w:t xml:space="preserve">time </w:t>
      </w:r>
      <w:r>
        <w:rPr>
          <w:rFonts w:ascii="…s'38ÁˇøtΩ—" w:hAnsi="…s'38ÁˇøtΩ—" w:cs="…s'38ÁˇøtΩ—"/>
        </w:rPr>
        <w:t>of transition and turmoil</w:t>
      </w:r>
      <w:r w:rsidR="00BA1FF1">
        <w:rPr>
          <w:rFonts w:ascii="…s'38ÁˇøtΩ—" w:hAnsi="…s'38ÁˇøtΩ—" w:cs="…s'38ÁˇøtΩ—"/>
        </w:rPr>
        <w:t>, when</w:t>
      </w:r>
      <w:r>
        <w:rPr>
          <w:rFonts w:ascii="…s'38ÁˇøtΩ—" w:hAnsi="…s'38ÁˇøtΩ—" w:cs="…s'38ÁˇøtΩ—"/>
        </w:rPr>
        <w:t xml:space="preserve"> </w:t>
      </w:r>
      <w:r w:rsidR="00BA1FF1">
        <w:rPr>
          <w:rFonts w:ascii="…s'38ÁˇøtΩ—" w:hAnsi="…s'38ÁˇøtΩ—" w:cs="…s'38ÁˇøtΩ—"/>
        </w:rPr>
        <w:t xml:space="preserve">emerging </w:t>
      </w:r>
      <w:r>
        <w:rPr>
          <w:rFonts w:ascii="…s'38ÁˇøtΩ—" w:hAnsi="…s'38ÁˇøtΩ—" w:cs="…s'38ÁˇøtΩ—"/>
        </w:rPr>
        <w:t>national states w</w:t>
      </w:r>
      <w:r w:rsidR="00BA1FF1">
        <w:rPr>
          <w:rFonts w:ascii="…s'38ÁˇøtΩ—" w:hAnsi="…s'38ÁˇøtΩ—" w:cs="…s'38ÁˇøtΩ—"/>
        </w:rPr>
        <w:t>ere</w:t>
      </w:r>
      <w:r>
        <w:rPr>
          <w:rFonts w:ascii="…s'38ÁˇøtΩ—" w:hAnsi="…s'38ÁˇøtΩ—" w:cs="…s'38ÁˇøtΩ—"/>
        </w:rPr>
        <w:t xml:space="preserve"> breaking down the traditional structure</w:t>
      </w:r>
      <w:r w:rsidR="00BA1FF1">
        <w:rPr>
          <w:rFonts w:ascii="…s'38ÁˇøtΩ—" w:hAnsi="…s'38ÁˇøtΩ—" w:cs="…s'38ÁˇøtΩ—"/>
        </w:rPr>
        <w:t>s</w:t>
      </w:r>
      <w:r>
        <w:rPr>
          <w:rFonts w:ascii="…s'38ÁˇøtΩ—" w:hAnsi="…s'38ÁˇøtΩ—" w:cs="…s'38ÁˇøtΩ—"/>
        </w:rPr>
        <w:t xml:space="preserve"> of the </w:t>
      </w:r>
      <w:r w:rsidR="00BA1FF1">
        <w:rPr>
          <w:rFonts w:ascii="…s'38ÁˇøtΩ—" w:hAnsi="…s'38ÁˇøtΩ—" w:cs="…s'38ÁˇøtΩ—"/>
        </w:rPr>
        <w:t>Arab</w:t>
      </w:r>
      <w:r>
        <w:rPr>
          <w:rFonts w:ascii="…s'38ÁˇøtΩ—" w:hAnsi="…s'38ÁˇøtΩ—" w:cs="…s'38ÁˇøtΩ—"/>
        </w:rPr>
        <w:t xml:space="preserve"> world.</w:t>
      </w:r>
    </w:p>
    <w:p w14:paraId="132E864B" w14:textId="77777777" w:rsidR="00BA1FF1" w:rsidRDefault="00BA1FF1" w:rsidP="006B7B39">
      <w:pPr>
        <w:widowControl w:val="0"/>
        <w:autoSpaceDE w:val="0"/>
        <w:autoSpaceDN w:val="0"/>
        <w:adjustRightInd w:val="0"/>
        <w:rPr>
          <w:rFonts w:ascii="…s'38ÁˇøtΩ—" w:hAnsi="…s'38ÁˇøtΩ—" w:cs="…s'38ÁˇøtΩ—"/>
        </w:rPr>
      </w:pPr>
    </w:p>
    <w:p w14:paraId="21C02C34" w14:textId="43AB2205" w:rsidR="00B52E1A" w:rsidRPr="00A46030" w:rsidRDefault="00A46030" w:rsidP="006B7B39">
      <w:r>
        <w:rPr>
          <w:b/>
        </w:rPr>
        <w:t>List of Works</w:t>
      </w:r>
    </w:p>
    <w:p w14:paraId="6D2FA7A0" w14:textId="32BAE0F0" w:rsidR="00A46030" w:rsidRDefault="00B52E1A" w:rsidP="006B7B39">
      <w:r>
        <w:t xml:space="preserve">Shawqi’s works had been published </w:t>
      </w:r>
      <w:r w:rsidR="00A46030">
        <w:t xml:space="preserve">sporadically. In </w:t>
      </w:r>
      <w:r>
        <w:t xml:space="preserve">1982 </w:t>
      </w:r>
      <w:r w:rsidR="00A46030">
        <w:t xml:space="preserve">the </w:t>
      </w:r>
      <w:r>
        <w:t>Egyptian gov</w:t>
      </w:r>
      <w:r w:rsidR="00A46030">
        <w:t>ernment</w:t>
      </w:r>
      <w:r w:rsidR="006B7B39">
        <w:t xml:space="preserve"> </w:t>
      </w:r>
      <w:r>
        <w:t>celebrated the semi-</w:t>
      </w:r>
      <w:r w:rsidR="00A46030">
        <w:t>centennial</w:t>
      </w:r>
      <w:r>
        <w:t xml:space="preserve"> of his death</w:t>
      </w:r>
      <w:r w:rsidR="00A46030">
        <w:t xml:space="preserve"> and </w:t>
      </w:r>
      <w:r>
        <w:t>pub</w:t>
      </w:r>
      <w:r w:rsidR="00A46030">
        <w:t>lished his works</w:t>
      </w:r>
      <w:r>
        <w:t xml:space="preserve"> in </w:t>
      </w:r>
      <w:r w:rsidR="00A46030">
        <w:t>ten volumes.</w:t>
      </w:r>
    </w:p>
    <w:p w14:paraId="23DBEB3E" w14:textId="24EA023D" w:rsidR="00B04C15" w:rsidRPr="00585F73" w:rsidRDefault="00B52E1A" w:rsidP="006B7B39">
      <w:pPr>
        <w:pStyle w:val="ListParagraph"/>
        <w:numPr>
          <w:ilvl w:val="0"/>
          <w:numId w:val="3"/>
        </w:numPr>
      </w:pPr>
      <w:proofErr w:type="spellStart"/>
      <w:r w:rsidRPr="00B04C15">
        <w:rPr>
          <w:i/>
        </w:rPr>
        <w:lastRenderedPageBreak/>
        <w:t>Mawsu’ah</w:t>
      </w:r>
      <w:proofErr w:type="spellEnd"/>
      <w:r w:rsidRPr="00B04C15">
        <w:rPr>
          <w:i/>
        </w:rPr>
        <w:t xml:space="preserve"> al-</w:t>
      </w:r>
      <w:proofErr w:type="spellStart"/>
      <w:r w:rsidRPr="00B04C15">
        <w:rPr>
          <w:i/>
        </w:rPr>
        <w:t>Shawqiyyah</w:t>
      </w:r>
      <w:proofErr w:type="spellEnd"/>
      <w:r w:rsidR="006B7B39">
        <w:rPr>
          <w:i/>
        </w:rPr>
        <w:t xml:space="preserve"> </w:t>
      </w:r>
      <w:r w:rsidR="00C56000">
        <w:rPr>
          <w:rFonts w:ascii="Arial Unicode MS" w:eastAsia="Arial Unicode MS" w:hAnsi="Arial Unicode MS" w:cs="Arial Unicode MS"/>
          <w:b/>
          <w:bCs/>
          <w:color w:val="696969"/>
          <w:rtl/>
        </w:rPr>
        <w:t>الـمـوسـوعـة الـشـوقـيـة،</w:t>
      </w:r>
      <w:r w:rsidR="006B7B39">
        <w:t xml:space="preserve"> </w:t>
      </w:r>
      <w:r>
        <w:t xml:space="preserve">– </w:t>
      </w:r>
      <w:r w:rsidR="00B04C15">
        <w:t>(10 vols.) – collected, edited and commented on by Ibrahim al-</w:t>
      </w:r>
      <w:proofErr w:type="spellStart"/>
      <w:r w:rsidR="00B04C15">
        <w:t>Abyari</w:t>
      </w:r>
      <w:proofErr w:type="spellEnd"/>
      <w:r w:rsidR="00B04C15">
        <w:t xml:space="preserve"> completed in 1995 – includes material from Muhammad </w:t>
      </w:r>
      <w:proofErr w:type="spellStart"/>
      <w:r w:rsidR="00B04C15">
        <w:t>Sabri’s</w:t>
      </w:r>
      <w:proofErr w:type="spellEnd"/>
      <w:r w:rsidR="00B04C15">
        <w:t xml:space="preserve"> </w:t>
      </w:r>
      <w:r w:rsidR="00B04C15" w:rsidRPr="00B04C15">
        <w:rPr>
          <w:i/>
        </w:rPr>
        <w:t>al-</w:t>
      </w:r>
      <w:proofErr w:type="spellStart"/>
      <w:r w:rsidR="00B04C15" w:rsidRPr="00B04C15">
        <w:rPr>
          <w:i/>
        </w:rPr>
        <w:t>Shawqiyyat</w:t>
      </w:r>
      <w:proofErr w:type="spellEnd"/>
      <w:r w:rsidR="00B04C15" w:rsidRPr="00B04C15">
        <w:rPr>
          <w:i/>
        </w:rPr>
        <w:t xml:space="preserve"> al-</w:t>
      </w:r>
      <w:proofErr w:type="spellStart"/>
      <w:r w:rsidR="00B04C15" w:rsidRPr="00B04C15">
        <w:rPr>
          <w:i/>
        </w:rPr>
        <w:t>majhulah</w:t>
      </w:r>
      <w:proofErr w:type="spellEnd"/>
      <w:r w:rsidR="006B7B39">
        <w:rPr>
          <w:i/>
        </w:rPr>
        <w:t xml:space="preserve"> </w:t>
      </w:r>
      <w:r w:rsidR="00C56000">
        <w:rPr>
          <w:rFonts w:hint="cs"/>
          <w:iCs/>
          <w:rtl/>
        </w:rPr>
        <w:t>الشوقيات المجهولة</w:t>
      </w:r>
      <w:r w:rsidR="00C56000">
        <w:rPr>
          <w:i/>
        </w:rPr>
        <w:t xml:space="preserve"> </w:t>
      </w:r>
      <w:r w:rsidR="00B04C15">
        <w:t xml:space="preserve">(1961-62) [The Unknown </w:t>
      </w:r>
      <w:proofErr w:type="spellStart"/>
      <w:r w:rsidR="00B04C15">
        <w:t>Shawqiyyat</w:t>
      </w:r>
      <w:proofErr w:type="spellEnd"/>
      <w:r w:rsidR="00B04C15">
        <w:t xml:space="preserve">) in 2 vols. Of previously unknown works, prose and poems </w:t>
      </w:r>
    </w:p>
    <w:p w14:paraId="78FCC175" w14:textId="45AC2291" w:rsidR="00826B5A" w:rsidRDefault="00826B5A" w:rsidP="006B7B39">
      <w:r>
        <w:t>Further Reading:</w:t>
      </w:r>
    </w:p>
    <w:p w14:paraId="0A0CBA88" w14:textId="77777777" w:rsidR="00826B5A" w:rsidRPr="00C66A5C" w:rsidRDefault="00826B5A" w:rsidP="006B7B39">
      <w:pPr>
        <w:autoSpaceDE w:val="0"/>
        <w:autoSpaceDN w:val="0"/>
        <w:adjustRightInd w:val="0"/>
        <w:rPr>
          <w:rFonts w:asciiTheme="majorBidi" w:hAnsiTheme="majorBidi" w:cstheme="majorBidi"/>
        </w:rPr>
      </w:pPr>
      <w:proofErr w:type="spellStart"/>
      <w:proofErr w:type="gramStart"/>
      <w:r w:rsidRPr="00C66A5C">
        <w:rPr>
          <w:rFonts w:asciiTheme="majorBidi" w:hAnsiTheme="majorBidi" w:cstheme="majorBidi"/>
        </w:rPr>
        <w:t>Jayyusi</w:t>
      </w:r>
      <w:proofErr w:type="spellEnd"/>
      <w:r w:rsidRPr="00C66A5C">
        <w:rPr>
          <w:rFonts w:asciiTheme="majorBidi" w:hAnsiTheme="majorBidi" w:cstheme="majorBidi"/>
        </w:rPr>
        <w:t>,</w:t>
      </w:r>
      <w:r>
        <w:rPr>
          <w:rFonts w:asciiTheme="majorBidi" w:hAnsiTheme="majorBidi" w:cstheme="majorBidi"/>
        </w:rPr>
        <w:t xml:space="preserve"> </w:t>
      </w:r>
      <w:proofErr w:type="spellStart"/>
      <w:r w:rsidRPr="00C66A5C">
        <w:rPr>
          <w:rFonts w:asciiTheme="majorBidi" w:hAnsiTheme="majorBidi" w:cstheme="majorBidi"/>
        </w:rPr>
        <w:t>S.Kh</w:t>
      </w:r>
      <w:proofErr w:type="spellEnd"/>
      <w:r w:rsidRPr="00C66A5C">
        <w:rPr>
          <w:rFonts w:asciiTheme="majorBidi" w:hAnsiTheme="majorBidi" w:cstheme="majorBidi"/>
        </w:rPr>
        <w:t xml:space="preserve">. </w:t>
      </w:r>
      <w:r w:rsidRPr="00C66A5C">
        <w:rPr>
          <w:rFonts w:asciiTheme="majorBidi" w:hAnsiTheme="majorBidi" w:cstheme="majorBidi"/>
          <w:i/>
          <w:iCs/>
        </w:rPr>
        <w:t>Trends and movements in modern Arabic poetry</w:t>
      </w:r>
      <w:r w:rsidRPr="00C66A5C">
        <w:rPr>
          <w:rFonts w:asciiTheme="majorBidi" w:hAnsiTheme="majorBidi" w:cstheme="majorBidi"/>
        </w:rPr>
        <w:t xml:space="preserve">, </w:t>
      </w:r>
      <w:r>
        <w:rPr>
          <w:rFonts w:asciiTheme="majorBidi" w:hAnsiTheme="majorBidi" w:cstheme="majorBidi"/>
        </w:rPr>
        <w:t>(</w:t>
      </w:r>
      <w:r w:rsidRPr="00C66A5C">
        <w:rPr>
          <w:rFonts w:asciiTheme="majorBidi" w:hAnsiTheme="majorBidi" w:cstheme="majorBidi"/>
        </w:rPr>
        <w:t>Leiden 1977</w:t>
      </w:r>
      <w:r>
        <w:rPr>
          <w:rFonts w:asciiTheme="majorBidi" w:hAnsiTheme="majorBidi" w:cstheme="majorBidi"/>
        </w:rPr>
        <w:t>), 1:46.</w:t>
      </w:r>
      <w:proofErr w:type="gramEnd"/>
    </w:p>
    <w:p w14:paraId="163D3878" w14:textId="77777777" w:rsidR="00826B5A" w:rsidRDefault="00826B5A" w:rsidP="006B7B39"/>
    <w:p w14:paraId="255C98A6" w14:textId="773ABB6A" w:rsidR="00826B5A" w:rsidRPr="00826B5A" w:rsidRDefault="00826B5A" w:rsidP="006B7B39">
      <w:proofErr w:type="spellStart"/>
      <w:r>
        <w:t>Shahid</w:t>
      </w:r>
      <w:proofErr w:type="spellEnd"/>
      <w:r>
        <w:t xml:space="preserve">, Irfan. </w:t>
      </w:r>
      <w:proofErr w:type="gramStart"/>
      <w:r w:rsidR="006B7B39">
        <w:t>‘</w:t>
      </w:r>
      <w:r>
        <w:t xml:space="preserve">Ahmad </w:t>
      </w:r>
      <w:proofErr w:type="spellStart"/>
      <w:r>
        <w:t>Shawqi</w:t>
      </w:r>
      <w:proofErr w:type="spellEnd"/>
      <w:r>
        <w:t>,</w:t>
      </w:r>
      <w:r w:rsidR="006B7B39">
        <w:t>’</w:t>
      </w:r>
      <w:r>
        <w:t xml:space="preserve"> in </w:t>
      </w:r>
      <w:r>
        <w:rPr>
          <w:i/>
        </w:rPr>
        <w:t>Essays in Arabic Literary Biography</w:t>
      </w:r>
      <w:r>
        <w:t>, edited by Roger Allen (</w:t>
      </w:r>
      <w:proofErr w:type="spellStart"/>
      <w:r>
        <w:t>Harrassowitz</w:t>
      </w:r>
      <w:proofErr w:type="spellEnd"/>
      <w:r>
        <w:t xml:space="preserve"> 2010), 3:304.</w:t>
      </w:r>
      <w:proofErr w:type="gramEnd"/>
    </w:p>
    <w:p w14:paraId="1396AB7B" w14:textId="77777777" w:rsidR="00826B5A" w:rsidRDefault="00826B5A" w:rsidP="006B7B39"/>
    <w:p w14:paraId="02AB1F5B" w14:textId="6DBA572A" w:rsidR="007516F3" w:rsidRDefault="007516F3" w:rsidP="006B7B39">
      <w:r>
        <w:t xml:space="preserve">Bibliographical sources </w:t>
      </w:r>
    </w:p>
    <w:p w14:paraId="79DEA705" w14:textId="56D02694" w:rsidR="007516F3" w:rsidRDefault="000F5CEB" w:rsidP="006B7B39">
      <w:hyperlink r:id="rId13" w:history="1">
        <w:r w:rsidR="00E228C2" w:rsidRPr="0062775C">
          <w:rPr>
            <w:rStyle w:val="Hyperlink"/>
          </w:rPr>
          <w:t>http://www.bibalex.org/libraries/presentation/static/Shawki.pdf</w:t>
        </w:r>
      </w:hyperlink>
    </w:p>
    <w:p w14:paraId="0A64DB61" w14:textId="6B324E87" w:rsidR="00E228C2" w:rsidRDefault="000F5CEB" w:rsidP="006B7B39">
      <w:hyperlink r:id="rId14" w:history="1">
        <w:r w:rsidR="00E228C2" w:rsidRPr="0062775C">
          <w:rPr>
            <w:rStyle w:val="Hyperlink"/>
          </w:rPr>
          <w:t>http://www.allamaiqbal.com/publications/journals/review/apr87/8.htm</w:t>
        </w:r>
      </w:hyperlink>
    </w:p>
    <w:p w14:paraId="21BB9F3E" w14:textId="0C19DD7D" w:rsidR="00E228C2" w:rsidRDefault="00E228C2" w:rsidP="006B7B39">
      <w:proofErr w:type="gramStart"/>
      <w:r>
        <w:t>descriptions</w:t>
      </w:r>
      <w:proofErr w:type="gramEnd"/>
      <w:r>
        <w:t xml:space="preserve"> of works</w:t>
      </w:r>
    </w:p>
    <w:p w14:paraId="573503E1" w14:textId="3DC40DB3" w:rsidR="0049470E" w:rsidRDefault="000F5CEB" w:rsidP="006B7B39">
      <w:hyperlink r:id="rId15" w:anchor=".VaLaquux2gE" w:history="1">
        <w:r w:rsidR="0049470E" w:rsidRPr="00700C70">
          <w:rPr>
            <w:rStyle w:val="Hyperlink"/>
          </w:rPr>
          <w:t>http://www.sis.gov.eg/En/Templates/Articles/tmpArticles.aspx?ArtID=1292#.VaLaquux2gE</w:t>
        </w:r>
      </w:hyperlink>
      <w:r w:rsidR="0049470E">
        <w:t xml:space="preserve"> - Egyptian government site</w:t>
      </w:r>
    </w:p>
    <w:p w14:paraId="1F1F9350" w14:textId="167FCF58" w:rsidR="009C725D" w:rsidRDefault="00D30E45" w:rsidP="006B7B39">
      <w:proofErr w:type="spellStart"/>
      <w:r>
        <w:t>MultiMedia</w:t>
      </w:r>
      <w:proofErr w:type="spellEnd"/>
      <w:r>
        <w:t xml:space="preserve"> Websites</w:t>
      </w:r>
    </w:p>
    <w:p w14:paraId="4B585348" w14:textId="30B7870E" w:rsidR="00D30E45" w:rsidRDefault="000F5CEB" w:rsidP="006B7B39">
      <w:hyperlink r:id="rId16" w:history="1">
        <w:r w:rsidR="00D30E45" w:rsidRPr="0062775C">
          <w:rPr>
            <w:rStyle w:val="Hyperlink"/>
          </w:rPr>
          <w:t>http://www.poemhunter.com/ahmad-shawqi/biography/</w:t>
        </w:r>
      </w:hyperlink>
      <w:r w:rsidR="00D30E45">
        <w:t xml:space="preserve"> (for poems w/ English translations)</w:t>
      </w:r>
    </w:p>
    <w:p w14:paraId="0C5547CE" w14:textId="77777777" w:rsidR="009C725D" w:rsidRDefault="000F5CEB" w:rsidP="006B7B39">
      <w:hyperlink r:id="rId17" w:history="1">
        <w:r w:rsidR="009C725D" w:rsidRPr="00BD00DB">
          <w:rPr>
            <w:rStyle w:val="Hyperlink"/>
          </w:rPr>
          <w:t>https://www.youtube.com/watch?v=iKytMWEbDPM</w:t>
        </w:r>
      </w:hyperlink>
    </w:p>
    <w:p w14:paraId="3ECF1797" w14:textId="77777777" w:rsidR="00D30E45" w:rsidRDefault="000F5CEB" w:rsidP="006B7B39">
      <w:hyperlink r:id="rId18" w:history="1">
        <w:r w:rsidR="009C725D" w:rsidRPr="00BD00DB">
          <w:rPr>
            <w:rStyle w:val="Hyperlink"/>
          </w:rPr>
          <w:t>www.transparent.com/arabic</w:t>
        </w:r>
      </w:hyperlink>
      <w:r w:rsidR="00D30E45">
        <w:rPr>
          <w:rStyle w:val="Hyperlink"/>
        </w:rPr>
        <w:t xml:space="preserve"> </w:t>
      </w:r>
      <w:r w:rsidR="00D30E45">
        <w:t>Ahmad Shawqi: Expatriation and Nostalgia</w:t>
      </w:r>
    </w:p>
    <w:p w14:paraId="6FEB2838" w14:textId="5DC6E136" w:rsidR="009C725D" w:rsidRDefault="00D30E45" w:rsidP="006B7B39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6"/>
          <w:szCs w:val="26"/>
        </w:rPr>
      </w:pPr>
      <w:r>
        <w:rPr>
          <w:rFonts w:ascii="Times" w:hAnsi="Times" w:cs="Times"/>
          <w:color w:val="262626"/>
          <w:sz w:val="26"/>
          <w:szCs w:val="26"/>
        </w:rPr>
        <w:t>(</w:t>
      </w:r>
      <w:r w:rsidR="009C725D">
        <w:rPr>
          <w:rFonts w:ascii="Times" w:hAnsi="Times" w:cs="Times"/>
          <w:color w:val="262626"/>
          <w:sz w:val="26"/>
          <w:szCs w:val="26"/>
        </w:rPr>
        <w:t>Published on May 15, 2012</w:t>
      </w:r>
      <w:r>
        <w:rPr>
          <w:rFonts w:ascii="Times" w:hAnsi="Times" w:cs="Times"/>
          <w:color w:val="262626"/>
          <w:sz w:val="26"/>
          <w:szCs w:val="26"/>
        </w:rPr>
        <w:t>)</w:t>
      </w:r>
      <w:r w:rsidR="006B7B39">
        <w:rPr>
          <w:rFonts w:ascii="Times" w:hAnsi="Times" w:cs="Times"/>
          <w:color w:val="262626"/>
          <w:sz w:val="26"/>
          <w:szCs w:val="26"/>
        </w:rPr>
        <w:t xml:space="preserve"> </w:t>
      </w:r>
      <w:proofErr w:type="gramStart"/>
      <w:r>
        <w:rPr>
          <w:rFonts w:ascii="Times" w:hAnsi="Times" w:cs="Times"/>
          <w:color w:val="262626"/>
          <w:sz w:val="26"/>
          <w:szCs w:val="26"/>
        </w:rPr>
        <w:t>-</w:t>
      </w:r>
      <w:r w:rsidR="009C725D">
        <w:rPr>
          <w:rFonts w:ascii="Times" w:hAnsi="Times" w:cs="Times"/>
          <w:color w:val="262626"/>
          <w:sz w:val="26"/>
          <w:szCs w:val="26"/>
        </w:rPr>
        <w:t xml:space="preserve"> Ahmad </w:t>
      </w:r>
      <w:proofErr w:type="spellStart"/>
      <w:r w:rsidR="009C725D">
        <w:rPr>
          <w:rFonts w:ascii="Times" w:hAnsi="Times" w:cs="Times"/>
          <w:color w:val="262626"/>
          <w:sz w:val="26"/>
          <w:szCs w:val="26"/>
        </w:rPr>
        <w:t>Shawqi's</w:t>
      </w:r>
      <w:proofErr w:type="spellEnd"/>
      <w:r w:rsidR="009C725D">
        <w:rPr>
          <w:rFonts w:ascii="Times" w:hAnsi="Times" w:cs="Times"/>
          <w:color w:val="262626"/>
          <w:sz w:val="26"/>
          <w:szCs w:val="26"/>
        </w:rPr>
        <w:t xml:space="preserve"> </w:t>
      </w:r>
      <w:r w:rsidR="006B7B39">
        <w:rPr>
          <w:rFonts w:ascii="Times" w:hAnsi="Times" w:cs="Times"/>
          <w:color w:val="262626"/>
          <w:sz w:val="26"/>
          <w:szCs w:val="26"/>
        </w:rPr>
        <w:t>‘</w:t>
      </w:r>
      <w:proofErr w:type="spellStart"/>
      <w:r w:rsidR="009C725D">
        <w:rPr>
          <w:rFonts w:ascii="Times" w:hAnsi="Times" w:cs="Times"/>
          <w:color w:val="262626"/>
          <w:sz w:val="26"/>
          <w:szCs w:val="26"/>
        </w:rPr>
        <w:t>Seeniyah</w:t>
      </w:r>
      <w:proofErr w:type="spellEnd"/>
      <w:r w:rsidR="006B7B39">
        <w:rPr>
          <w:rFonts w:ascii="Times" w:hAnsi="Times" w:cs="Times"/>
          <w:color w:val="262626"/>
          <w:sz w:val="26"/>
          <w:szCs w:val="26"/>
        </w:rPr>
        <w:t>’</w:t>
      </w:r>
      <w:r w:rsidR="009C725D">
        <w:rPr>
          <w:rFonts w:ascii="Times" w:hAnsi="Times" w:cs="Times"/>
          <w:color w:val="262626"/>
          <w:sz w:val="26"/>
          <w:szCs w:val="26"/>
        </w:rPr>
        <w:t>.</w:t>
      </w:r>
      <w:proofErr w:type="gramEnd"/>
      <w:r w:rsidR="009C725D">
        <w:rPr>
          <w:rFonts w:ascii="Times" w:hAnsi="Times" w:cs="Times"/>
          <w:color w:val="262626"/>
          <w:sz w:val="26"/>
          <w:szCs w:val="26"/>
        </w:rPr>
        <w:t xml:space="preserve"> </w:t>
      </w:r>
      <w:proofErr w:type="gramStart"/>
      <w:r w:rsidR="009C725D">
        <w:rPr>
          <w:rFonts w:ascii="Times" w:hAnsi="Times" w:cs="Times"/>
          <w:color w:val="262626"/>
          <w:sz w:val="26"/>
          <w:szCs w:val="26"/>
        </w:rPr>
        <w:t>The poem that he chanted in exile.</w:t>
      </w:r>
      <w:proofErr w:type="gramEnd"/>
      <w:r w:rsidR="009C725D">
        <w:rPr>
          <w:rFonts w:ascii="Times" w:hAnsi="Times" w:cs="Times"/>
          <w:color w:val="262626"/>
          <w:sz w:val="26"/>
          <w:szCs w:val="26"/>
        </w:rPr>
        <w:t xml:space="preserve"> The part is called </w:t>
      </w:r>
      <w:r w:rsidR="006B7B39">
        <w:rPr>
          <w:rFonts w:ascii="Times" w:hAnsi="Times" w:cs="Times"/>
          <w:color w:val="262626"/>
          <w:sz w:val="26"/>
          <w:szCs w:val="26"/>
        </w:rPr>
        <w:t>‘</w:t>
      </w:r>
      <w:r w:rsidR="009C725D">
        <w:rPr>
          <w:rFonts w:ascii="Times" w:hAnsi="Times" w:cs="Times"/>
          <w:color w:val="262626"/>
          <w:sz w:val="26"/>
          <w:szCs w:val="26"/>
        </w:rPr>
        <w:t xml:space="preserve"> Expatriation and Nostalgia </w:t>
      </w:r>
      <w:r w:rsidR="009C725D">
        <w:rPr>
          <w:color w:val="262626"/>
          <w:sz w:val="26"/>
          <w:szCs w:val="26"/>
          <w:rtl/>
        </w:rPr>
        <w:t>غربة</w:t>
      </w:r>
      <w:r w:rsidR="009C725D">
        <w:rPr>
          <w:rFonts w:ascii="Times" w:hAnsi="Times" w:cs="Times"/>
          <w:color w:val="262626"/>
          <w:sz w:val="26"/>
          <w:szCs w:val="26"/>
        </w:rPr>
        <w:t xml:space="preserve"> </w:t>
      </w:r>
      <w:r w:rsidR="009C725D">
        <w:rPr>
          <w:color w:val="262626"/>
          <w:sz w:val="26"/>
          <w:szCs w:val="26"/>
          <w:rtl/>
        </w:rPr>
        <w:t>و</w:t>
      </w:r>
      <w:r w:rsidR="009C725D">
        <w:rPr>
          <w:rFonts w:ascii="Times" w:hAnsi="Times" w:cs="Times"/>
          <w:color w:val="262626"/>
          <w:sz w:val="26"/>
          <w:szCs w:val="26"/>
        </w:rPr>
        <w:t xml:space="preserve"> </w:t>
      </w:r>
      <w:r w:rsidR="009C725D">
        <w:rPr>
          <w:color w:val="262626"/>
          <w:sz w:val="26"/>
          <w:szCs w:val="26"/>
          <w:rtl/>
        </w:rPr>
        <w:t>حنين</w:t>
      </w:r>
      <w:r w:rsidR="009C725D">
        <w:rPr>
          <w:rFonts w:ascii="Times" w:hAnsi="Times" w:cs="Times"/>
          <w:color w:val="262626"/>
          <w:sz w:val="26"/>
          <w:szCs w:val="26"/>
        </w:rPr>
        <w:t xml:space="preserve"> </w:t>
      </w:r>
      <w:r w:rsidR="009C725D">
        <w:rPr>
          <w:color w:val="262626"/>
          <w:sz w:val="26"/>
          <w:szCs w:val="26"/>
          <w:rtl/>
        </w:rPr>
        <w:t>إلى</w:t>
      </w:r>
      <w:r w:rsidR="009C725D">
        <w:rPr>
          <w:rFonts w:ascii="Times" w:hAnsi="Times" w:cs="Times"/>
          <w:color w:val="262626"/>
          <w:sz w:val="26"/>
          <w:szCs w:val="26"/>
        </w:rPr>
        <w:t xml:space="preserve"> </w:t>
      </w:r>
      <w:r w:rsidR="009C725D">
        <w:rPr>
          <w:color w:val="262626"/>
          <w:sz w:val="26"/>
          <w:szCs w:val="26"/>
          <w:rtl/>
        </w:rPr>
        <w:t>الوطن</w:t>
      </w:r>
      <w:r w:rsidR="009C725D">
        <w:rPr>
          <w:rFonts w:ascii="Times" w:hAnsi="Times" w:cs="Times"/>
          <w:color w:val="262626"/>
          <w:sz w:val="26"/>
          <w:szCs w:val="26"/>
        </w:rPr>
        <w:t xml:space="preserve"> </w:t>
      </w:r>
    </w:p>
    <w:p w14:paraId="285BB442" w14:textId="77777777" w:rsidR="009C725D" w:rsidRDefault="000F5CEB" w:rsidP="006B7B39">
      <w:hyperlink r:id="rId19" w:history="1">
        <w:r w:rsidR="009C725D" w:rsidRPr="00BD00DB">
          <w:rPr>
            <w:rStyle w:val="Hyperlink"/>
          </w:rPr>
          <w:t>https://www.youtube.com/playlist?list=PLqdScEb0tqGEp796QVNMKNUyiYvL6hz0g</w:t>
        </w:r>
      </w:hyperlink>
    </w:p>
    <w:p w14:paraId="2903FB15" w14:textId="6B6149DA" w:rsidR="00D30E45" w:rsidRDefault="0071187F" w:rsidP="006B7B39">
      <w:pPr>
        <w:rPr>
          <w:rFonts w:ascii="Times" w:hAnsi="Times" w:cs="Times"/>
          <w:color w:val="262626"/>
          <w:sz w:val="26"/>
          <w:szCs w:val="26"/>
        </w:rPr>
      </w:pPr>
      <w:r>
        <w:t>F</w:t>
      </w:r>
      <w:r w:rsidR="00D30E45">
        <w:t xml:space="preserve">or a </w:t>
      </w:r>
      <w:r w:rsidR="00D30E45">
        <w:rPr>
          <w:rFonts w:ascii="Times" w:hAnsi="Times" w:cs="Times"/>
          <w:color w:val="262626"/>
          <w:sz w:val="26"/>
          <w:szCs w:val="26"/>
        </w:rPr>
        <w:t>playlist of 15 videos on Ahmad Shawqi and his poetry</w:t>
      </w:r>
    </w:p>
    <w:p w14:paraId="46103FD0" w14:textId="77777777" w:rsidR="009C725D" w:rsidRDefault="000F5CEB" w:rsidP="006B7B39">
      <w:hyperlink r:id="rId20" w:history="1">
        <w:r w:rsidR="009C725D" w:rsidRPr="00BD00DB">
          <w:rPr>
            <w:rStyle w:val="Hyperlink"/>
          </w:rPr>
          <w:t>https://www.youtube.com/playlist?list=PLqdScEb0tqGHivftUOecsui5oD1T2vNBW</w:t>
        </w:r>
      </w:hyperlink>
    </w:p>
    <w:p w14:paraId="67AE749E" w14:textId="57F591E9" w:rsidR="00D02EC5" w:rsidRDefault="0071187F" w:rsidP="006B7B39">
      <w:pPr>
        <w:rPr>
          <w:rFonts w:ascii="Times" w:hAnsi="Times" w:cs="Times"/>
          <w:color w:val="262626"/>
          <w:sz w:val="26"/>
          <w:szCs w:val="26"/>
        </w:rPr>
      </w:pPr>
      <w:r>
        <w:t>F</w:t>
      </w:r>
      <w:r w:rsidR="00D02EC5">
        <w:t xml:space="preserve">or a </w:t>
      </w:r>
      <w:r w:rsidR="00D02EC5">
        <w:rPr>
          <w:rFonts w:ascii="Times" w:hAnsi="Times" w:cs="Times"/>
          <w:color w:val="262626"/>
          <w:sz w:val="26"/>
          <w:szCs w:val="26"/>
        </w:rPr>
        <w:t>playlist of 10 videos of Ahmad Shawqi’s elegiac poetry</w:t>
      </w:r>
    </w:p>
    <w:p w14:paraId="21E66D21" w14:textId="77777777" w:rsidR="007516F3" w:rsidRDefault="007516F3" w:rsidP="006B7B39">
      <w:pPr>
        <w:autoSpaceDE w:val="0"/>
        <w:autoSpaceDN w:val="0"/>
        <w:adjustRightInd w:val="0"/>
        <w:rPr>
          <w:sz w:val="30"/>
          <w:szCs w:val="30"/>
          <w:lang w:eastAsia="ja-JP"/>
        </w:rPr>
      </w:pPr>
    </w:p>
    <w:p w14:paraId="1FF53CE5" w14:textId="399D91C9" w:rsidR="007516F3" w:rsidRDefault="007516F3" w:rsidP="006B7B39">
      <w:pPr>
        <w:autoSpaceDE w:val="0"/>
        <w:autoSpaceDN w:val="0"/>
        <w:adjustRightInd w:val="0"/>
        <w:rPr>
          <w:sz w:val="30"/>
          <w:szCs w:val="30"/>
          <w:lang w:eastAsia="ja-JP"/>
        </w:rPr>
      </w:pPr>
      <w:r>
        <w:rPr>
          <w:sz w:val="30"/>
          <w:szCs w:val="30"/>
          <w:lang w:eastAsia="ja-JP"/>
        </w:rPr>
        <w:t>Music</w:t>
      </w:r>
      <w:r w:rsidR="0071187F">
        <w:rPr>
          <w:sz w:val="30"/>
          <w:szCs w:val="30"/>
          <w:lang w:eastAsia="ja-JP"/>
        </w:rPr>
        <w:t xml:space="preserve"> (</w:t>
      </w:r>
      <w:proofErr w:type="spellStart"/>
      <w:r w:rsidR="0071187F">
        <w:rPr>
          <w:sz w:val="30"/>
          <w:szCs w:val="30"/>
          <w:lang w:eastAsia="ja-JP"/>
        </w:rPr>
        <w:t>Shawqi’s</w:t>
      </w:r>
      <w:proofErr w:type="spellEnd"/>
      <w:r w:rsidR="0071187F">
        <w:rPr>
          <w:sz w:val="30"/>
          <w:szCs w:val="30"/>
          <w:lang w:eastAsia="ja-JP"/>
        </w:rPr>
        <w:t xml:space="preserve"> poetry put to music)</w:t>
      </w:r>
    </w:p>
    <w:p w14:paraId="1E2DCF9F" w14:textId="77777777" w:rsidR="007516F3" w:rsidRDefault="007516F3" w:rsidP="006B7B39">
      <w:pPr>
        <w:autoSpaceDE w:val="0"/>
        <w:autoSpaceDN w:val="0"/>
        <w:adjustRightInd w:val="0"/>
        <w:rPr>
          <w:sz w:val="30"/>
          <w:szCs w:val="30"/>
          <w:lang w:eastAsia="ja-JP"/>
        </w:rPr>
      </w:pPr>
    </w:p>
    <w:p w14:paraId="5996D7AA" w14:textId="7E9E37D3" w:rsidR="007516F3" w:rsidRDefault="000F5CEB" w:rsidP="006B7B39">
      <w:pPr>
        <w:autoSpaceDE w:val="0"/>
        <w:autoSpaceDN w:val="0"/>
        <w:adjustRightInd w:val="0"/>
        <w:rPr>
          <w:sz w:val="30"/>
          <w:szCs w:val="30"/>
          <w:lang w:eastAsia="ja-JP"/>
        </w:rPr>
      </w:pPr>
      <w:hyperlink r:id="rId21" w:history="1">
        <w:r w:rsidR="007516F3" w:rsidRPr="0062775C">
          <w:rPr>
            <w:rStyle w:val="Hyperlink"/>
            <w:sz w:val="30"/>
            <w:szCs w:val="30"/>
            <w:lang w:eastAsia="ja-JP"/>
          </w:rPr>
          <w:t>https://www.youtube.com/watch?v=h3IXHCT2yZc</w:t>
        </w:r>
      </w:hyperlink>
    </w:p>
    <w:p w14:paraId="3CA60EA0" w14:textId="77777777" w:rsidR="007516F3" w:rsidRDefault="007516F3" w:rsidP="006B7B39">
      <w:pPr>
        <w:autoSpaceDE w:val="0"/>
        <w:autoSpaceDN w:val="0"/>
        <w:adjustRightInd w:val="0"/>
        <w:rPr>
          <w:sz w:val="30"/>
          <w:szCs w:val="30"/>
          <w:lang w:eastAsia="ja-JP"/>
        </w:rPr>
      </w:pPr>
    </w:p>
    <w:p w14:paraId="16D0A459" w14:textId="2DC4FBCD" w:rsidR="007516F3" w:rsidRDefault="007516F3" w:rsidP="006B7B39">
      <w:pPr>
        <w:autoSpaceDE w:val="0"/>
        <w:autoSpaceDN w:val="0"/>
        <w:adjustRightInd w:val="0"/>
        <w:rPr>
          <w:sz w:val="30"/>
          <w:szCs w:val="30"/>
          <w:lang w:eastAsia="ja-JP"/>
        </w:rPr>
      </w:pPr>
      <w:proofErr w:type="spellStart"/>
      <w:r w:rsidRPr="00826B5A">
        <w:rPr>
          <w:color w:val="1A1A1A"/>
          <w:lang w:eastAsia="ja-JP"/>
        </w:rPr>
        <w:t>Oum</w:t>
      </w:r>
      <w:proofErr w:type="spellEnd"/>
      <w:r w:rsidRPr="00826B5A">
        <w:rPr>
          <w:color w:val="1A1A1A"/>
          <w:lang w:eastAsia="ja-JP"/>
        </w:rPr>
        <w:t xml:space="preserve"> </w:t>
      </w:r>
      <w:proofErr w:type="spellStart"/>
      <w:r w:rsidRPr="00826B5A">
        <w:rPr>
          <w:color w:val="1A1A1A"/>
          <w:lang w:eastAsia="ja-JP"/>
        </w:rPr>
        <w:t>Kalthoum</w:t>
      </w:r>
      <w:proofErr w:type="spellEnd"/>
      <w:r w:rsidRPr="00826B5A">
        <w:rPr>
          <w:color w:val="1A1A1A"/>
          <w:lang w:eastAsia="ja-JP"/>
        </w:rPr>
        <w:t xml:space="preserve">. </w:t>
      </w:r>
      <w:proofErr w:type="spellStart"/>
      <w:r w:rsidRPr="00826B5A">
        <w:rPr>
          <w:color w:val="1A1A1A"/>
          <w:lang w:eastAsia="ja-JP"/>
        </w:rPr>
        <w:t>Woulida</w:t>
      </w:r>
      <w:proofErr w:type="spellEnd"/>
      <w:r w:rsidRPr="00826B5A">
        <w:rPr>
          <w:color w:val="1A1A1A"/>
          <w:lang w:eastAsia="ja-JP"/>
        </w:rPr>
        <w:t xml:space="preserve"> El </w:t>
      </w:r>
      <w:proofErr w:type="spellStart"/>
      <w:proofErr w:type="gramStart"/>
      <w:r w:rsidRPr="00826B5A">
        <w:rPr>
          <w:color w:val="1A1A1A"/>
          <w:lang w:eastAsia="ja-JP"/>
        </w:rPr>
        <w:t>Houda</w:t>
      </w:r>
      <w:proofErr w:type="spellEnd"/>
      <w:r w:rsidRPr="00826B5A">
        <w:rPr>
          <w:color w:val="1A1A1A"/>
          <w:lang w:eastAsia="ja-JP"/>
        </w:rPr>
        <w:t xml:space="preserve"> .</w:t>
      </w:r>
      <w:proofErr w:type="gramEnd"/>
    </w:p>
    <w:p w14:paraId="5DD22B09" w14:textId="78F56C9A" w:rsidR="000A348A" w:rsidRDefault="000A348A" w:rsidP="006B7B39">
      <w:pPr>
        <w:autoSpaceDE w:val="0"/>
        <w:autoSpaceDN w:val="0"/>
        <w:adjustRightInd w:val="0"/>
        <w:rPr>
          <w:sz w:val="30"/>
          <w:szCs w:val="30"/>
          <w:lang w:eastAsia="ja-JP"/>
        </w:rPr>
      </w:pPr>
    </w:p>
    <w:p w14:paraId="7A545324" w14:textId="508DCAD4" w:rsidR="004E22F3" w:rsidRDefault="000F5CEB" w:rsidP="006B7B39">
      <w:pPr>
        <w:autoSpaceDE w:val="0"/>
        <w:autoSpaceDN w:val="0"/>
        <w:adjustRightInd w:val="0"/>
        <w:rPr>
          <w:sz w:val="30"/>
          <w:szCs w:val="30"/>
          <w:lang w:eastAsia="ja-JP"/>
        </w:rPr>
      </w:pPr>
      <w:hyperlink r:id="rId22" w:history="1">
        <w:r w:rsidR="004E22F3" w:rsidRPr="00700C70">
          <w:rPr>
            <w:rStyle w:val="Hyperlink"/>
            <w:sz w:val="30"/>
            <w:szCs w:val="30"/>
            <w:lang w:eastAsia="ja-JP"/>
          </w:rPr>
          <w:t>https://www.youtube.com/watch?v=d3-5eVe_dDc</w:t>
        </w:r>
      </w:hyperlink>
    </w:p>
    <w:p w14:paraId="61F84E36" w14:textId="7A2F783E" w:rsidR="004E22F3" w:rsidRDefault="004E22F3" w:rsidP="006B7B39">
      <w:pPr>
        <w:autoSpaceDE w:val="0"/>
        <w:autoSpaceDN w:val="0"/>
        <w:adjustRightInd w:val="0"/>
        <w:rPr>
          <w:sz w:val="30"/>
          <w:szCs w:val="30"/>
          <w:lang w:eastAsia="ja-JP"/>
        </w:rPr>
      </w:pPr>
      <w:r>
        <w:rPr>
          <w:sz w:val="30"/>
          <w:szCs w:val="30"/>
          <w:lang w:eastAsia="ja-JP"/>
        </w:rPr>
        <w:t xml:space="preserve">Muhammad </w:t>
      </w:r>
      <w:proofErr w:type="spellStart"/>
      <w:r>
        <w:rPr>
          <w:sz w:val="30"/>
          <w:szCs w:val="30"/>
          <w:lang w:eastAsia="ja-JP"/>
        </w:rPr>
        <w:t>Abd</w:t>
      </w:r>
      <w:proofErr w:type="spellEnd"/>
      <w:r>
        <w:rPr>
          <w:sz w:val="30"/>
          <w:szCs w:val="30"/>
          <w:lang w:eastAsia="ja-JP"/>
        </w:rPr>
        <w:t xml:space="preserve"> al-</w:t>
      </w:r>
      <w:proofErr w:type="spellStart"/>
      <w:r>
        <w:rPr>
          <w:sz w:val="30"/>
          <w:szCs w:val="30"/>
          <w:lang w:eastAsia="ja-JP"/>
        </w:rPr>
        <w:t>Wahhab</w:t>
      </w:r>
      <w:proofErr w:type="spellEnd"/>
      <w:r>
        <w:rPr>
          <w:sz w:val="30"/>
          <w:szCs w:val="30"/>
          <w:lang w:eastAsia="ja-JP"/>
        </w:rPr>
        <w:t xml:space="preserve"> – Cleopatra</w:t>
      </w:r>
    </w:p>
    <w:p w14:paraId="6AAAF52A" w14:textId="77777777" w:rsidR="004E22F3" w:rsidRDefault="004E22F3" w:rsidP="006B7B39">
      <w:pPr>
        <w:autoSpaceDE w:val="0"/>
        <w:autoSpaceDN w:val="0"/>
        <w:adjustRightInd w:val="0"/>
        <w:rPr>
          <w:sz w:val="30"/>
          <w:szCs w:val="30"/>
          <w:lang w:eastAsia="ja-JP"/>
        </w:rPr>
      </w:pPr>
    </w:p>
    <w:p w14:paraId="7F719CDE" w14:textId="77777777" w:rsidR="000A348A" w:rsidRPr="00B52E1A" w:rsidRDefault="000A348A" w:rsidP="006B7B39">
      <w:pPr>
        <w:rPr>
          <w:b/>
        </w:rPr>
      </w:pPr>
    </w:p>
    <w:sectPr w:rsidR="000A348A" w:rsidRPr="00B52E1A" w:rsidSect="00C108E1">
      <w:footerReference w:type="even" r:id="rId23"/>
      <w:footerReference w:type="default" r:id="rId24"/>
      <w:pgSz w:w="12240" w:h="15840"/>
      <w:pgMar w:top="1440" w:right="171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F0A54F" w14:textId="77777777" w:rsidR="00367D40" w:rsidRDefault="00367D40" w:rsidP="00C108E1">
      <w:r>
        <w:separator/>
      </w:r>
    </w:p>
  </w:endnote>
  <w:endnote w:type="continuationSeparator" w:id="0">
    <w:p w14:paraId="496BEC40" w14:textId="77777777" w:rsidR="00367D40" w:rsidRDefault="00367D40" w:rsidP="00C108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…s'38ÁˇøtΩ—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6BEC72" w14:textId="77777777" w:rsidR="004E22F3" w:rsidRDefault="004E22F3" w:rsidP="00C108E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8B9A13F" w14:textId="77777777" w:rsidR="004E22F3" w:rsidRDefault="004E22F3" w:rsidP="00C108E1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5A7CF3" w14:textId="77777777" w:rsidR="004E22F3" w:rsidRDefault="004E22F3" w:rsidP="00C108E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F5CEB">
      <w:rPr>
        <w:rStyle w:val="PageNumber"/>
        <w:noProof/>
      </w:rPr>
      <w:t>5</w:t>
    </w:r>
    <w:r>
      <w:rPr>
        <w:rStyle w:val="PageNumber"/>
      </w:rPr>
      <w:fldChar w:fldCharType="end"/>
    </w:r>
  </w:p>
  <w:p w14:paraId="12C967A1" w14:textId="5D515738" w:rsidR="004E22F3" w:rsidRDefault="004E22F3" w:rsidP="00C108E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4676FE" w14:textId="77777777" w:rsidR="00367D40" w:rsidRDefault="00367D40" w:rsidP="00C108E1">
      <w:r>
        <w:separator/>
      </w:r>
    </w:p>
  </w:footnote>
  <w:footnote w:type="continuationSeparator" w:id="0">
    <w:p w14:paraId="5A21422B" w14:textId="77777777" w:rsidR="00367D40" w:rsidRDefault="00367D40" w:rsidP="00C108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15229"/>
    <w:multiLevelType w:val="hybridMultilevel"/>
    <w:tmpl w:val="8AE87382"/>
    <w:lvl w:ilvl="0" w:tplc="7FB6F6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8533F3"/>
    <w:multiLevelType w:val="hybridMultilevel"/>
    <w:tmpl w:val="8AE87382"/>
    <w:lvl w:ilvl="0" w:tplc="7FB6F6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F66BCE"/>
    <w:multiLevelType w:val="hybridMultilevel"/>
    <w:tmpl w:val="04684A6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E1A"/>
    <w:rsid w:val="00056B89"/>
    <w:rsid w:val="000959CF"/>
    <w:rsid w:val="000A348A"/>
    <w:rsid w:val="000A56F7"/>
    <w:rsid w:val="000B0687"/>
    <w:rsid w:val="000F5CEB"/>
    <w:rsid w:val="000F62F4"/>
    <w:rsid w:val="0011647F"/>
    <w:rsid w:val="00177E4A"/>
    <w:rsid w:val="00187E0E"/>
    <w:rsid w:val="002534C3"/>
    <w:rsid w:val="00296A5B"/>
    <w:rsid w:val="002E14E6"/>
    <w:rsid w:val="002E2D3D"/>
    <w:rsid w:val="003214D7"/>
    <w:rsid w:val="00367D40"/>
    <w:rsid w:val="00452A82"/>
    <w:rsid w:val="0049470E"/>
    <w:rsid w:val="004A1FE7"/>
    <w:rsid w:val="004E22F3"/>
    <w:rsid w:val="004F4A3A"/>
    <w:rsid w:val="00512324"/>
    <w:rsid w:val="00546269"/>
    <w:rsid w:val="0066016C"/>
    <w:rsid w:val="006B7B39"/>
    <w:rsid w:val="006D2AAF"/>
    <w:rsid w:val="00706E93"/>
    <w:rsid w:val="0071187F"/>
    <w:rsid w:val="007516F3"/>
    <w:rsid w:val="00752BF1"/>
    <w:rsid w:val="00776196"/>
    <w:rsid w:val="00777073"/>
    <w:rsid w:val="007E407E"/>
    <w:rsid w:val="00826B5A"/>
    <w:rsid w:val="00863412"/>
    <w:rsid w:val="00890482"/>
    <w:rsid w:val="008B77C5"/>
    <w:rsid w:val="00911321"/>
    <w:rsid w:val="00941CFF"/>
    <w:rsid w:val="00971501"/>
    <w:rsid w:val="009C725D"/>
    <w:rsid w:val="009C789F"/>
    <w:rsid w:val="009F6A31"/>
    <w:rsid w:val="00A12A28"/>
    <w:rsid w:val="00A46030"/>
    <w:rsid w:val="00A75C97"/>
    <w:rsid w:val="00A75D74"/>
    <w:rsid w:val="00AC61D1"/>
    <w:rsid w:val="00AE1B3F"/>
    <w:rsid w:val="00B031A9"/>
    <w:rsid w:val="00B04C15"/>
    <w:rsid w:val="00B52E1A"/>
    <w:rsid w:val="00B70856"/>
    <w:rsid w:val="00B77C5B"/>
    <w:rsid w:val="00B936F7"/>
    <w:rsid w:val="00BA1FF1"/>
    <w:rsid w:val="00BE289F"/>
    <w:rsid w:val="00C032AC"/>
    <w:rsid w:val="00C108E1"/>
    <w:rsid w:val="00C56000"/>
    <w:rsid w:val="00C6357D"/>
    <w:rsid w:val="00CB306C"/>
    <w:rsid w:val="00CE2D9A"/>
    <w:rsid w:val="00CF16D6"/>
    <w:rsid w:val="00CF5B49"/>
    <w:rsid w:val="00D02EC5"/>
    <w:rsid w:val="00D30E45"/>
    <w:rsid w:val="00D46520"/>
    <w:rsid w:val="00D57C5B"/>
    <w:rsid w:val="00D85F72"/>
    <w:rsid w:val="00DD21B8"/>
    <w:rsid w:val="00DE4031"/>
    <w:rsid w:val="00E228C2"/>
    <w:rsid w:val="00E70CCF"/>
    <w:rsid w:val="00F4543C"/>
    <w:rsid w:val="00F63AAF"/>
    <w:rsid w:val="00F70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385F31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2E1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E1A"/>
    <w:rPr>
      <w:rFonts w:ascii="Lucida Grande" w:hAnsi="Lucida Grande" w:cs="Lucida Grande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B52E1A"/>
    <w:pPr>
      <w:ind w:left="720"/>
      <w:contextualSpacing/>
    </w:pPr>
    <w:rPr>
      <w:rFonts w:ascii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9C725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108E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08E1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108E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08E1"/>
    <w:rPr>
      <w:sz w:val="24"/>
      <w:szCs w:val="24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C108E1"/>
  </w:style>
  <w:style w:type="character" w:styleId="FollowedHyperlink">
    <w:name w:val="FollowedHyperlink"/>
    <w:basedOn w:val="DefaultParagraphFont"/>
    <w:uiPriority w:val="99"/>
    <w:semiHidden/>
    <w:unhideWhenUsed/>
    <w:rsid w:val="00D30E4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2E1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E1A"/>
    <w:rPr>
      <w:rFonts w:ascii="Lucida Grande" w:hAnsi="Lucida Grande" w:cs="Lucida Grande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B52E1A"/>
    <w:pPr>
      <w:ind w:left="720"/>
      <w:contextualSpacing/>
    </w:pPr>
    <w:rPr>
      <w:rFonts w:ascii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9C725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108E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08E1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108E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08E1"/>
    <w:rPr>
      <w:sz w:val="24"/>
      <w:szCs w:val="24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C108E1"/>
  </w:style>
  <w:style w:type="character" w:styleId="FollowedHyperlink">
    <w:name w:val="FollowedHyperlink"/>
    <w:basedOn w:val="DefaultParagraphFont"/>
    <w:uiPriority w:val="99"/>
    <w:semiHidden/>
    <w:unhideWhenUsed/>
    <w:rsid w:val="00D30E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g"/><Relationship Id="rId20" Type="http://schemas.openxmlformats.org/officeDocument/2006/relationships/hyperlink" Target="https://www.youtube.com/playlist?list=PLqdScEb0tqGHivftUOecsui5oD1T2vNBW" TargetMode="External"/><Relationship Id="rId21" Type="http://schemas.openxmlformats.org/officeDocument/2006/relationships/hyperlink" Target="https://www.youtube.com/watch?v=h3IXHCT2yZc" TargetMode="External"/><Relationship Id="rId22" Type="http://schemas.openxmlformats.org/officeDocument/2006/relationships/hyperlink" Target="https://www.youtube.com/watch?v=d3-5eVe_dDc" TargetMode="External"/><Relationship Id="rId23" Type="http://schemas.openxmlformats.org/officeDocument/2006/relationships/footer" Target="footer1.xml"/><Relationship Id="rId24" Type="http://schemas.openxmlformats.org/officeDocument/2006/relationships/footer" Target="footer2.xm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hyperlink" Target="http://www.bibalex.org/libraries/presentation/static/Shawki.pdf" TargetMode="External"/><Relationship Id="rId14" Type="http://schemas.openxmlformats.org/officeDocument/2006/relationships/hyperlink" Target="http://www.allamaiqbal.com/publications/journals/review/apr87/8.htm" TargetMode="External"/><Relationship Id="rId15" Type="http://schemas.openxmlformats.org/officeDocument/2006/relationships/hyperlink" Target="http://www.sis.gov.eg/En/Templates/Articles/tmpArticles.aspx?ArtID=1292" TargetMode="External"/><Relationship Id="rId16" Type="http://schemas.openxmlformats.org/officeDocument/2006/relationships/hyperlink" Target="http://www.poemhunter.com/ahmad-shawqi/biography/" TargetMode="External"/><Relationship Id="rId17" Type="http://schemas.openxmlformats.org/officeDocument/2006/relationships/hyperlink" Target="https://www.youtube.com/watch?v=iKytMWEbDPM" TargetMode="External"/><Relationship Id="rId18" Type="http://schemas.openxmlformats.org/officeDocument/2006/relationships/hyperlink" Target="http://www.transparent.com/arabic" TargetMode="External"/><Relationship Id="rId19" Type="http://schemas.openxmlformats.org/officeDocument/2006/relationships/hyperlink" Target="https://www.youtube.com/playlist?list=PLqdScEb0tqGEp796QVNMKNUyiYvL6hz0g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D7ECFD-99B7-3A47-B1DC-F01BDDAFA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1318</Words>
  <Characters>7516</Characters>
  <Application>Microsoft Macintosh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USSOCOM</Company>
  <LinksUpToDate>false</LinksUpToDate>
  <CharactersWithSpaces>8817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Luce</dc:creator>
  <cp:lastModifiedBy>Mark David Luce</cp:lastModifiedBy>
  <cp:revision>2</cp:revision>
  <cp:lastPrinted>2015-07-12T18:09:00Z</cp:lastPrinted>
  <dcterms:created xsi:type="dcterms:W3CDTF">2015-08-10T02:03:00Z</dcterms:created>
  <dcterms:modified xsi:type="dcterms:W3CDTF">2015-08-10T02:03:00Z</dcterms:modified>
</cp:coreProperties>
</file>