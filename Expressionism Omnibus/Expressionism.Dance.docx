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A5EDD" w14:textId="77777777" w:rsidR="007A0EFB" w:rsidRPr="001D4E1E" w:rsidRDefault="007A0EFB" w:rsidP="007A0EFB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moveToRangeStart w:id="0" w:author="doctor" w:date="2014-06-01T12:21:00Z" w:name="move389388621"/>
      <w:moveTo w:id="1" w:author="doctor" w:date="2014-06-01T12:21:00Z">
        <w:r w:rsidRPr="001D4E1E">
          <w:rPr>
            <w:rFonts w:ascii="Times New Roman" w:hAnsi="Times New Roman" w:cs="Times New Roman"/>
            <w:b/>
            <w:color w:val="808080" w:themeColor="background1" w:themeShade="80"/>
            <w:sz w:val="24"/>
            <w:szCs w:val="24"/>
          </w:rPr>
          <w:t>Nell Andrew</w:t>
        </w:r>
      </w:moveTo>
    </w:p>
    <w:moveToRangeEnd w:id="0"/>
    <w:p w14:paraId="41264AA2" w14:textId="77777777" w:rsidR="007A0EFB" w:rsidRDefault="007A0EFB" w:rsidP="002700D6">
      <w:pPr>
        <w:rPr>
          <w:ins w:id="2" w:author="doctor" w:date="2014-06-01T12:21:00Z"/>
          <w:rFonts w:ascii="Times New Roman" w:hAnsi="Times New Roman" w:cs="Times New Roman"/>
          <w:b/>
          <w:sz w:val="24"/>
          <w:szCs w:val="24"/>
        </w:rPr>
      </w:pPr>
    </w:p>
    <w:p w14:paraId="7509F68D" w14:textId="77777777" w:rsidR="007A0EFB" w:rsidRDefault="007A0EFB" w:rsidP="002700D6">
      <w:pPr>
        <w:rPr>
          <w:ins w:id="3" w:author="doctor" w:date="2014-06-01T12:21:00Z"/>
          <w:rFonts w:ascii="Times New Roman" w:hAnsi="Times New Roman" w:cs="Times New Roman"/>
          <w:b/>
          <w:sz w:val="24"/>
          <w:szCs w:val="24"/>
        </w:rPr>
      </w:pPr>
    </w:p>
    <w:p w14:paraId="60E2CC81" w14:textId="77777777" w:rsidR="003726B3" w:rsidRPr="002700D6" w:rsidRDefault="003726B3" w:rsidP="002700D6">
      <w:pPr>
        <w:rPr>
          <w:rFonts w:ascii="Times New Roman" w:hAnsi="Times New Roman" w:cs="Times New Roman"/>
          <w:b/>
          <w:sz w:val="24"/>
          <w:szCs w:val="24"/>
        </w:rPr>
      </w:pPr>
      <w:r w:rsidRPr="002700D6">
        <w:rPr>
          <w:rFonts w:ascii="Times New Roman" w:hAnsi="Times New Roman" w:cs="Times New Roman"/>
          <w:b/>
          <w:sz w:val="24"/>
          <w:szCs w:val="24"/>
        </w:rPr>
        <w:t>Expressionism and Dance</w:t>
      </w:r>
    </w:p>
    <w:p w14:paraId="77CC5C3C" w14:textId="4D2D548F" w:rsidR="00297464" w:rsidRPr="002700D6" w:rsidRDefault="00395A79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In its </w:t>
      </w:r>
      <w:r w:rsidR="004B43B7" w:rsidRPr="002700D6">
        <w:rPr>
          <w:rFonts w:ascii="Times New Roman" w:hAnsi="Times New Roman" w:cs="Times New Roman"/>
          <w:sz w:val="24"/>
          <w:szCs w:val="24"/>
        </w:rPr>
        <w:t>relation to dance, Expression</w:t>
      </w:r>
      <w:r w:rsidR="00F445D2" w:rsidRPr="002700D6">
        <w:rPr>
          <w:rFonts w:ascii="Times New Roman" w:hAnsi="Times New Roman" w:cs="Times New Roman"/>
          <w:sz w:val="24"/>
          <w:szCs w:val="24"/>
        </w:rPr>
        <w:t>ism must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be </w:t>
      </w:r>
      <w:r w:rsidR="00CB70E1" w:rsidRPr="002700D6">
        <w:rPr>
          <w:rFonts w:ascii="Times New Roman" w:hAnsi="Times New Roman" w:cs="Times New Roman"/>
          <w:sz w:val="24"/>
          <w:szCs w:val="24"/>
        </w:rPr>
        <w:t>approached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through </w:t>
      </w:r>
      <w:r w:rsidR="00F445D2" w:rsidRPr="002700D6">
        <w:rPr>
          <w:rFonts w:ascii="Times New Roman" w:hAnsi="Times New Roman" w:cs="Times New Roman"/>
          <w:sz w:val="24"/>
          <w:szCs w:val="24"/>
        </w:rPr>
        <w:t>diverse but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related histories </w:t>
      </w:r>
      <w:r w:rsidR="00F445D2" w:rsidRPr="002700D6">
        <w:rPr>
          <w:rFonts w:ascii="Times New Roman" w:hAnsi="Times New Roman" w:cs="Times New Roman"/>
          <w:sz w:val="24"/>
          <w:szCs w:val="24"/>
        </w:rPr>
        <w:t>in the realm</w:t>
      </w:r>
      <w:r w:rsidR="00176701" w:rsidRPr="002700D6">
        <w:rPr>
          <w:rFonts w:ascii="Times New Roman" w:hAnsi="Times New Roman" w:cs="Times New Roman"/>
          <w:sz w:val="24"/>
          <w:szCs w:val="24"/>
        </w:rPr>
        <w:t>s</w:t>
      </w:r>
      <w:r w:rsidR="00F445D2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A4435">
        <w:rPr>
          <w:rFonts w:ascii="Times New Roman" w:hAnsi="Times New Roman" w:cs="Times New Roman"/>
          <w:sz w:val="24"/>
          <w:szCs w:val="24"/>
        </w:rPr>
        <w:t>of theat</w:t>
      </w:r>
      <w:r w:rsidR="004B43B7" w:rsidRPr="002700D6">
        <w:rPr>
          <w:rFonts w:ascii="Times New Roman" w:hAnsi="Times New Roman" w:cs="Times New Roman"/>
          <w:sz w:val="24"/>
          <w:szCs w:val="24"/>
        </w:rPr>
        <w:t>r</w:t>
      </w:r>
      <w:r w:rsidR="00BA4435">
        <w:rPr>
          <w:rFonts w:ascii="Times New Roman" w:hAnsi="Times New Roman" w:cs="Times New Roman"/>
          <w:sz w:val="24"/>
          <w:szCs w:val="24"/>
        </w:rPr>
        <w:t>e</w:t>
      </w:r>
      <w:r w:rsidR="00CB70E1" w:rsidRPr="002700D6">
        <w:rPr>
          <w:rFonts w:ascii="Times New Roman" w:hAnsi="Times New Roman" w:cs="Times New Roman"/>
          <w:sz w:val="24"/>
          <w:szCs w:val="24"/>
        </w:rPr>
        <w:t>, dance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r w:rsidR="00F445D2" w:rsidRPr="002700D6">
        <w:rPr>
          <w:rFonts w:ascii="Times New Roman" w:hAnsi="Times New Roman" w:cs="Times New Roman"/>
          <w:sz w:val="24"/>
          <w:szCs w:val="24"/>
        </w:rPr>
        <w:t>the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visual art</w:t>
      </w:r>
      <w:r w:rsidR="00F445D2" w:rsidRPr="002700D6">
        <w:rPr>
          <w:rFonts w:ascii="Times New Roman" w:hAnsi="Times New Roman" w:cs="Times New Roman"/>
          <w:sz w:val="24"/>
          <w:szCs w:val="24"/>
        </w:rPr>
        <w:t>s</w:t>
      </w:r>
      <w:r w:rsidR="00BA4435">
        <w:rPr>
          <w:rFonts w:ascii="Times New Roman" w:hAnsi="Times New Roman" w:cs="Times New Roman"/>
          <w:sz w:val="24"/>
          <w:szCs w:val="24"/>
        </w:rPr>
        <w:t xml:space="preserve">. These histories trace </w:t>
      </w:r>
      <w:r w:rsidR="00333371" w:rsidRPr="002700D6">
        <w:rPr>
          <w:rFonts w:ascii="Times New Roman" w:hAnsi="Times New Roman" w:cs="Times New Roman"/>
          <w:sz w:val="24"/>
          <w:szCs w:val="24"/>
        </w:rPr>
        <w:t>a tendency</w:t>
      </w:r>
      <w:r w:rsidR="00F445D2" w:rsidRPr="002700D6">
        <w:rPr>
          <w:rFonts w:ascii="Times New Roman" w:hAnsi="Times New Roman" w:cs="Times New Roman"/>
          <w:sz w:val="24"/>
          <w:szCs w:val="24"/>
        </w:rPr>
        <w:t xml:space="preserve"> from the </w:t>
      </w:r>
      <w:r w:rsidR="00BA4435">
        <w:rPr>
          <w:rFonts w:ascii="Times New Roman" w:hAnsi="Times New Roman" w:cs="Times New Roman"/>
          <w:sz w:val="24"/>
          <w:szCs w:val="24"/>
        </w:rPr>
        <w:t xml:space="preserve">nineteenth </w:t>
      </w:r>
      <w:r w:rsidR="00F445D2" w:rsidRPr="002700D6">
        <w:rPr>
          <w:rFonts w:ascii="Times New Roman" w:hAnsi="Times New Roman" w:cs="Times New Roman"/>
          <w:sz w:val="24"/>
          <w:szCs w:val="24"/>
        </w:rPr>
        <w:t>century through</w:t>
      </w:r>
      <w:r w:rsidRPr="002700D6">
        <w:rPr>
          <w:rFonts w:ascii="Times New Roman" w:hAnsi="Times New Roman" w:cs="Times New Roman"/>
          <w:sz w:val="24"/>
          <w:szCs w:val="24"/>
        </w:rPr>
        <w:t xml:space="preserve"> the 1930s </w:t>
      </w:r>
      <w:r w:rsidR="00333371" w:rsidRPr="002700D6">
        <w:rPr>
          <w:rFonts w:ascii="Times New Roman" w:hAnsi="Times New Roman" w:cs="Times New Roman"/>
          <w:sz w:val="24"/>
          <w:szCs w:val="24"/>
        </w:rPr>
        <w:t>to</w:t>
      </w:r>
      <w:r w:rsidR="00782B0A" w:rsidRPr="002700D6">
        <w:rPr>
          <w:rFonts w:ascii="Times New Roman" w:hAnsi="Times New Roman" w:cs="Times New Roman"/>
          <w:sz w:val="24"/>
          <w:szCs w:val="24"/>
        </w:rPr>
        <w:t>ward the</w:t>
      </w:r>
      <w:r w:rsidR="00F445D2" w:rsidRPr="002700D6">
        <w:rPr>
          <w:rFonts w:ascii="Times New Roman" w:hAnsi="Times New Roman" w:cs="Times New Roman"/>
          <w:sz w:val="24"/>
          <w:szCs w:val="24"/>
        </w:rPr>
        <w:t xml:space="preserve"> explor</w:t>
      </w:r>
      <w:r w:rsidR="00782B0A" w:rsidRPr="002700D6">
        <w:rPr>
          <w:rFonts w:ascii="Times New Roman" w:hAnsi="Times New Roman" w:cs="Times New Roman"/>
          <w:sz w:val="24"/>
          <w:szCs w:val="24"/>
        </w:rPr>
        <w:t xml:space="preserve">ation of 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movement and </w:t>
      </w:r>
      <w:r w:rsidRPr="002700D6">
        <w:rPr>
          <w:rFonts w:ascii="Times New Roman" w:hAnsi="Times New Roman" w:cs="Times New Roman"/>
          <w:sz w:val="24"/>
          <w:szCs w:val="24"/>
        </w:rPr>
        <w:t>gesture as a primary language</w:t>
      </w:r>
      <w:r w:rsidR="00050FAB" w:rsidRPr="002700D6">
        <w:rPr>
          <w:rFonts w:ascii="Times New Roman" w:hAnsi="Times New Roman" w:cs="Times New Roman"/>
          <w:sz w:val="24"/>
          <w:szCs w:val="24"/>
        </w:rPr>
        <w:t xml:space="preserve"> and communicator of inner life</w:t>
      </w:r>
      <w:r w:rsidR="00F445D2" w:rsidRPr="002700D6">
        <w:rPr>
          <w:rFonts w:ascii="Times New Roman" w:hAnsi="Times New Roman" w:cs="Times New Roman"/>
          <w:sz w:val="24"/>
          <w:szCs w:val="24"/>
        </w:rPr>
        <w:t>. Within this history</w:t>
      </w:r>
      <w:r w:rsidR="0019783F" w:rsidRPr="002700D6">
        <w:rPr>
          <w:rFonts w:ascii="Times New Roman" w:hAnsi="Times New Roman" w:cs="Times New Roman"/>
          <w:sz w:val="24"/>
          <w:szCs w:val="24"/>
        </w:rPr>
        <w:t xml:space="preserve"> emerged</w:t>
      </w:r>
      <w:r w:rsidR="00922677" w:rsidRPr="002700D6">
        <w:rPr>
          <w:rFonts w:ascii="Times New Roman" w:hAnsi="Times New Roman" w:cs="Times New Roman"/>
          <w:sz w:val="24"/>
          <w:szCs w:val="24"/>
        </w:rPr>
        <w:t xml:space="preserve"> the practice of</w:t>
      </w:r>
      <w:r w:rsidR="00F445D2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0D05FE" w:rsidRPr="002700D6">
        <w:rPr>
          <w:rFonts w:ascii="Times New Roman" w:hAnsi="Times New Roman" w:cs="Times New Roman"/>
          <w:sz w:val="24"/>
          <w:szCs w:val="24"/>
        </w:rPr>
        <w:t>free, absolute</w:t>
      </w:r>
      <w:r w:rsidR="00504B39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19783F" w:rsidRPr="002700D6">
        <w:rPr>
          <w:rFonts w:ascii="Times New Roman" w:hAnsi="Times New Roman" w:cs="Times New Roman"/>
          <w:sz w:val="24"/>
          <w:szCs w:val="24"/>
        </w:rPr>
        <w:t xml:space="preserve">or new </w:t>
      </w:r>
      <w:r w:rsidR="00504B39" w:rsidRPr="002700D6">
        <w:rPr>
          <w:rFonts w:ascii="Times New Roman" w:hAnsi="Times New Roman" w:cs="Times New Roman"/>
          <w:sz w:val="24"/>
          <w:szCs w:val="24"/>
        </w:rPr>
        <w:t>dance,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r w:rsidR="00504B39" w:rsidRPr="002700D6">
        <w:rPr>
          <w:rFonts w:ascii="Times New Roman" w:hAnsi="Times New Roman" w:cs="Times New Roman"/>
          <w:sz w:val="24"/>
          <w:szCs w:val="24"/>
        </w:rPr>
        <w:t xml:space="preserve">by </w:t>
      </w:r>
      <w:r w:rsidR="002700D6">
        <w:rPr>
          <w:rFonts w:ascii="Times New Roman" w:hAnsi="Times New Roman" w:cs="Times New Roman"/>
          <w:sz w:val="24"/>
          <w:szCs w:val="24"/>
        </w:rPr>
        <w:t>the mid-</w:t>
      </w:r>
      <w:r w:rsidR="00826A28" w:rsidRPr="002700D6">
        <w:rPr>
          <w:rFonts w:ascii="Times New Roman" w:hAnsi="Times New Roman" w:cs="Times New Roman"/>
          <w:sz w:val="24"/>
          <w:szCs w:val="24"/>
        </w:rPr>
        <w:t>1920s,</w:t>
      </w:r>
      <w:r w:rsidR="00504B39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441FBE">
        <w:rPr>
          <w:rFonts w:ascii="Times New Roman" w:hAnsi="Times New Roman" w:cs="Times New Roman"/>
          <w:sz w:val="24"/>
          <w:szCs w:val="24"/>
        </w:rPr>
        <w:t>a</w:t>
      </w:r>
      <w:r w:rsidR="006A0DD8">
        <w:rPr>
          <w:rFonts w:ascii="Times New Roman" w:hAnsi="Times New Roman" w:cs="Times New Roman"/>
          <w:sz w:val="24"/>
          <w:szCs w:val="24"/>
        </w:rPr>
        <w:t xml:space="preserve"> broad-based movement </w:t>
      </w:r>
      <w:r w:rsidR="00441FBE">
        <w:rPr>
          <w:rFonts w:ascii="Times New Roman" w:hAnsi="Times New Roman" w:cs="Times New Roman"/>
          <w:sz w:val="24"/>
          <w:szCs w:val="24"/>
        </w:rPr>
        <w:t>called</w:t>
      </w:r>
      <w:r w:rsidR="006A0DD8">
        <w:rPr>
          <w:rFonts w:ascii="Times New Roman" w:hAnsi="Times New Roman" w:cs="Times New Roman"/>
          <w:sz w:val="24"/>
          <w:szCs w:val="24"/>
        </w:rPr>
        <w:t>, among other terms,</w:t>
      </w:r>
      <w:r w:rsidR="00441FBE">
        <w:rPr>
          <w:rFonts w:ascii="Times New Roman" w:hAnsi="Times New Roman" w:cs="Times New Roman"/>
          <w:sz w:val="24"/>
          <w:szCs w:val="24"/>
        </w:rPr>
        <w:t xml:space="preserve"> </w:t>
      </w:r>
      <w:r w:rsidR="006A0DD8">
        <w:rPr>
          <w:rFonts w:ascii="Times New Roman" w:hAnsi="Times New Roman" w:cs="Times New Roman"/>
          <w:sz w:val="24"/>
          <w:szCs w:val="24"/>
        </w:rPr>
        <w:t xml:space="preserve">modern dance, new artistic dance, and </w:t>
      </w:r>
      <w:proofErr w:type="spellStart"/>
      <w:r w:rsidR="006A0DD8" w:rsidRPr="006A0DD8">
        <w:rPr>
          <w:rFonts w:ascii="Times New Roman" w:hAnsi="Times New Roman" w:cs="Times New Roman"/>
          <w:i/>
          <w:sz w:val="24"/>
          <w:szCs w:val="24"/>
        </w:rPr>
        <w:t>Tanzkunst</w:t>
      </w:r>
      <w:proofErr w:type="spellEnd"/>
      <w:r w:rsidR="006A0DD8">
        <w:rPr>
          <w:rFonts w:ascii="Times New Roman" w:hAnsi="Times New Roman" w:cs="Times New Roman"/>
          <w:sz w:val="24"/>
          <w:szCs w:val="24"/>
        </w:rPr>
        <w:t xml:space="preserve"> (“dance art”).</w:t>
      </w:r>
      <w:del w:id="4" w:author="doctor" w:date="2014-06-01T12:21:00Z">
        <w:r w:rsidR="006A0DD8" w:rsidDel="007A0EFB">
          <w:rPr>
            <w:rStyle w:val="FootnoteReference"/>
            <w:rFonts w:ascii="Times New Roman" w:hAnsi="Times New Roman" w:cs="Times New Roman"/>
            <w:sz w:val="24"/>
            <w:szCs w:val="24"/>
          </w:rPr>
          <w:footnoteReference w:id="1"/>
        </w:r>
      </w:del>
      <w:r w:rsidR="00922677" w:rsidRPr="002700D6">
        <w:rPr>
          <w:rFonts w:ascii="Times New Roman" w:hAnsi="Times New Roman" w:cs="Times New Roman"/>
          <w:sz w:val="24"/>
          <w:szCs w:val="24"/>
        </w:rPr>
        <w:t xml:space="preserve"> Expressionism in dance </w:t>
      </w:r>
      <w:r w:rsidR="005D2AF8" w:rsidRPr="002700D6">
        <w:rPr>
          <w:rFonts w:ascii="Times New Roman" w:hAnsi="Times New Roman" w:cs="Times New Roman"/>
          <w:sz w:val="24"/>
          <w:szCs w:val="24"/>
        </w:rPr>
        <w:t>is</w:t>
      </w:r>
      <w:r w:rsidR="00922677" w:rsidRPr="002700D6">
        <w:rPr>
          <w:rFonts w:ascii="Times New Roman" w:hAnsi="Times New Roman" w:cs="Times New Roman"/>
          <w:sz w:val="24"/>
          <w:szCs w:val="24"/>
        </w:rPr>
        <w:t xml:space="preserve"> largely associated with</w:t>
      </w:r>
      <w:r w:rsidR="005D2AF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FE510A" w:rsidRPr="002700D6">
        <w:rPr>
          <w:rFonts w:ascii="Times New Roman" w:hAnsi="Times New Roman" w:cs="Times New Roman"/>
          <w:sz w:val="24"/>
          <w:szCs w:val="24"/>
        </w:rPr>
        <w:t>the years 1911</w:t>
      </w:r>
      <w:r w:rsidR="00CB70E1" w:rsidRPr="002700D6">
        <w:rPr>
          <w:rFonts w:ascii="Times New Roman" w:hAnsi="Times New Roman" w:cs="Times New Roman"/>
          <w:sz w:val="24"/>
          <w:szCs w:val="24"/>
        </w:rPr>
        <w:t xml:space="preserve"> to </w:t>
      </w:r>
      <w:r w:rsidR="00FE510A" w:rsidRPr="002700D6">
        <w:rPr>
          <w:rFonts w:ascii="Times New Roman" w:hAnsi="Times New Roman" w:cs="Times New Roman"/>
          <w:sz w:val="24"/>
          <w:szCs w:val="24"/>
        </w:rPr>
        <w:t xml:space="preserve">1936 and </w:t>
      </w:r>
      <w:r w:rsidR="005D2AF8" w:rsidRPr="002700D6">
        <w:rPr>
          <w:rFonts w:ascii="Times New Roman" w:hAnsi="Times New Roman" w:cs="Times New Roman"/>
          <w:sz w:val="24"/>
          <w:szCs w:val="24"/>
        </w:rPr>
        <w:t xml:space="preserve">the work in </w:t>
      </w:r>
      <w:r w:rsidR="00FE510A" w:rsidRPr="002700D6">
        <w:rPr>
          <w:rFonts w:ascii="Times New Roman" w:hAnsi="Times New Roman" w:cs="Times New Roman"/>
          <w:sz w:val="24"/>
          <w:szCs w:val="24"/>
        </w:rPr>
        <w:t xml:space="preserve">Switzerland and </w:t>
      </w:r>
      <w:r w:rsidR="005D2AF8" w:rsidRPr="002700D6">
        <w:rPr>
          <w:rFonts w:ascii="Times New Roman" w:hAnsi="Times New Roman" w:cs="Times New Roman"/>
          <w:sz w:val="24"/>
          <w:szCs w:val="24"/>
        </w:rPr>
        <w:t xml:space="preserve">Germany of </w:t>
      </w:r>
      <w:r w:rsidR="00922677" w:rsidRPr="002700D6">
        <w:rPr>
          <w:rFonts w:ascii="Times New Roman" w:hAnsi="Times New Roman" w:cs="Times New Roman"/>
          <w:sz w:val="24"/>
          <w:szCs w:val="24"/>
        </w:rPr>
        <w:t>its primary theorist</w:t>
      </w:r>
      <w:r w:rsidR="00763F06" w:rsidRPr="002700D6">
        <w:rPr>
          <w:rFonts w:ascii="Times New Roman" w:hAnsi="Times New Roman" w:cs="Times New Roman"/>
          <w:sz w:val="24"/>
          <w:szCs w:val="24"/>
        </w:rPr>
        <w:t>,</w:t>
      </w:r>
      <w:r w:rsidR="005D2AF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Rudolf Laban, </w:t>
      </w:r>
      <w:r w:rsidR="00637CE5" w:rsidRPr="002700D6">
        <w:rPr>
          <w:rFonts w:ascii="Times New Roman" w:hAnsi="Times New Roman" w:cs="Times New Roman"/>
          <w:sz w:val="24"/>
          <w:szCs w:val="24"/>
        </w:rPr>
        <w:t>and choreographer</w:t>
      </w:r>
      <w:r w:rsidR="005D2AF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922677" w:rsidRPr="002700D6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="00922677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922677" w:rsidRPr="002700D6">
        <w:rPr>
          <w:rFonts w:ascii="Times New Roman" w:hAnsi="Times New Roman" w:cs="Times New Roman"/>
          <w:sz w:val="24"/>
          <w:szCs w:val="24"/>
        </w:rPr>
        <w:t>.</w:t>
      </w:r>
      <w:r w:rsidR="004B43B7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A172F9">
        <w:rPr>
          <w:rFonts w:ascii="Times New Roman" w:hAnsi="Times New Roman" w:cs="Times New Roman"/>
          <w:sz w:val="24"/>
          <w:szCs w:val="24"/>
        </w:rPr>
        <w:t>This periodi</w:t>
      </w:r>
      <w:ins w:id="7" w:author="doctor" w:date="2014-06-01T12:22:00Z">
        <w:r w:rsidR="007A0EFB">
          <w:rPr>
            <w:rFonts w:ascii="Times New Roman" w:hAnsi="Times New Roman" w:cs="Times New Roman"/>
            <w:sz w:val="24"/>
            <w:szCs w:val="24"/>
          </w:rPr>
          <w:t>s</w:t>
        </w:r>
      </w:ins>
      <w:bookmarkStart w:id="8" w:name="_GoBack"/>
      <w:bookmarkEnd w:id="8"/>
      <w:del w:id="9" w:author="doctor" w:date="2014-06-01T12:22:00Z">
        <w:r w:rsidR="00A172F9" w:rsidDel="007A0EFB">
          <w:rPr>
            <w:rFonts w:ascii="Times New Roman" w:hAnsi="Times New Roman" w:cs="Times New Roman"/>
            <w:sz w:val="24"/>
            <w:szCs w:val="24"/>
          </w:rPr>
          <w:delText>z</w:delText>
        </w:r>
      </w:del>
      <w:r w:rsidR="00A172F9">
        <w:rPr>
          <w:rFonts w:ascii="Times New Roman" w:hAnsi="Times New Roman" w:cs="Times New Roman"/>
          <w:sz w:val="24"/>
          <w:szCs w:val="24"/>
        </w:rPr>
        <w:t xml:space="preserve">ation contrasts with the art-historical designation of </w:t>
      </w:r>
      <w:r w:rsidR="00F445D2" w:rsidRPr="002700D6">
        <w:rPr>
          <w:rFonts w:ascii="Times New Roman" w:hAnsi="Times New Roman" w:cs="Times New Roman"/>
          <w:sz w:val="24"/>
          <w:szCs w:val="24"/>
        </w:rPr>
        <w:t>German Expressionism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A172F9">
        <w:rPr>
          <w:rFonts w:ascii="Times New Roman" w:hAnsi="Times New Roman" w:cs="Times New Roman"/>
          <w:sz w:val="24"/>
          <w:szCs w:val="24"/>
        </w:rPr>
        <w:t xml:space="preserve">as </w:t>
      </w:r>
      <w:r w:rsidR="000D05FE" w:rsidRPr="002700D6">
        <w:rPr>
          <w:rFonts w:ascii="Times New Roman" w:hAnsi="Times New Roman" w:cs="Times New Roman"/>
          <w:sz w:val="24"/>
          <w:szCs w:val="24"/>
        </w:rPr>
        <w:t>a movement</w:t>
      </w:r>
      <w:r w:rsidR="00782B0A" w:rsidRPr="002700D6">
        <w:rPr>
          <w:rFonts w:ascii="Times New Roman" w:hAnsi="Times New Roman" w:cs="Times New Roman"/>
          <w:sz w:val="24"/>
          <w:szCs w:val="24"/>
        </w:rPr>
        <w:t xml:space="preserve"> in the visual arts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 from 1905 to 1920 </w:t>
      </w:r>
      <w:r w:rsidR="00F445D2" w:rsidRPr="002700D6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0D05FE" w:rsidRPr="002700D6">
        <w:rPr>
          <w:rFonts w:ascii="Times New Roman" w:hAnsi="Times New Roman" w:cs="Times New Roman"/>
          <w:sz w:val="24"/>
          <w:szCs w:val="24"/>
        </w:rPr>
        <w:t>the activity surrounding the Bridge group (</w:t>
      </w:r>
      <w:proofErr w:type="spellStart"/>
      <w:r w:rsidR="000D05FE" w:rsidRPr="00A172F9">
        <w:rPr>
          <w:rFonts w:ascii="Times New Roman" w:hAnsi="Times New Roman" w:cs="Times New Roman"/>
          <w:i/>
          <w:sz w:val="24"/>
          <w:szCs w:val="24"/>
        </w:rPr>
        <w:t>Künstlergruppe</w:t>
      </w:r>
      <w:proofErr w:type="spellEnd"/>
      <w:r w:rsidR="000D05FE" w:rsidRPr="00A172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D05FE" w:rsidRPr="00A172F9">
        <w:rPr>
          <w:rFonts w:ascii="Times New Roman" w:hAnsi="Times New Roman" w:cs="Times New Roman"/>
          <w:i/>
          <w:sz w:val="24"/>
          <w:szCs w:val="24"/>
        </w:rPr>
        <w:t>Brücke</w:t>
      </w:r>
      <w:proofErr w:type="spellEnd"/>
      <w:r w:rsidR="00C943EC" w:rsidRPr="002700D6">
        <w:rPr>
          <w:rFonts w:ascii="Times New Roman" w:hAnsi="Times New Roman" w:cs="Times New Roman"/>
          <w:sz w:val="24"/>
          <w:szCs w:val="24"/>
        </w:rPr>
        <w:t xml:space="preserve">) in Dresden, 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The </w:t>
      </w:r>
      <w:r w:rsidR="00F445D2" w:rsidRPr="002700D6">
        <w:rPr>
          <w:rFonts w:ascii="Times New Roman" w:hAnsi="Times New Roman" w:cs="Times New Roman"/>
          <w:sz w:val="24"/>
          <w:szCs w:val="24"/>
        </w:rPr>
        <w:t>Blue Rider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C943EC" w:rsidRPr="002700D6">
        <w:rPr>
          <w:rFonts w:ascii="Times New Roman" w:hAnsi="Times New Roman" w:cs="Times New Roman"/>
          <w:sz w:val="24"/>
          <w:szCs w:val="24"/>
        </w:rPr>
        <w:t xml:space="preserve">group </w:t>
      </w:r>
      <w:r w:rsidR="000D05FE" w:rsidRPr="002700D6">
        <w:rPr>
          <w:rFonts w:ascii="Times New Roman" w:hAnsi="Times New Roman" w:cs="Times New Roman"/>
          <w:sz w:val="24"/>
          <w:szCs w:val="24"/>
        </w:rPr>
        <w:t>(</w:t>
      </w:r>
      <w:r w:rsidR="000D05FE" w:rsidRPr="00A172F9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="000D05FE" w:rsidRPr="00A172F9">
        <w:rPr>
          <w:rFonts w:ascii="Times New Roman" w:hAnsi="Times New Roman" w:cs="Times New Roman"/>
          <w:i/>
          <w:sz w:val="24"/>
          <w:szCs w:val="24"/>
        </w:rPr>
        <w:t>Blaue</w:t>
      </w:r>
      <w:proofErr w:type="spellEnd"/>
      <w:r w:rsidR="000D05FE" w:rsidRPr="00A172F9">
        <w:rPr>
          <w:rFonts w:ascii="Times New Roman" w:hAnsi="Times New Roman" w:cs="Times New Roman"/>
          <w:i/>
          <w:sz w:val="24"/>
          <w:szCs w:val="24"/>
        </w:rPr>
        <w:t xml:space="preserve"> Reiter</w:t>
      </w:r>
      <w:r w:rsidR="000D05FE" w:rsidRPr="002700D6">
        <w:rPr>
          <w:rFonts w:ascii="Times New Roman" w:hAnsi="Times New Roman" w:cs="Times New Roman"/>
          <w:sz w:val="24"/>
          <w:szCs w:val="24"/>
        </w:rPr>
        <w:t>) in Munich</w:t>
      </w:r>
      <w:r w:rsidR="00C943EC" w:rsidRPr="002700D6">
        <w:rPr>
          <w:rFonts w:ascii="Times New Roman" w:hAnsi="Times New Roman" w:cs="Times New Roman"/>
          <w:sz w:val="24"/>
          <w:szCs w:val="24"/>
        </w:rPr>
        <w:t xml:space="preserve"> and the journal and gallery </w:t>
      </w:r>
      <w:r w:rsidR="00C943EC" w:rsidRPr="00A172F9">
        <w:rPr>
          <w:rFonts w:ascii="Times New Roman" w:hAnsi="Times New Roman" w:cs="Times New Roman"/>
          <w:i/>
          <w:sz w:val="24"/>
          <w:szCs w:val="24"/>
        </w:rPr>
        <w:t>Der Sturm</w:t>
      </w:r>
      <w:r w:rsidR="00C943EC" w:rsidRPr="002700D6">
        <w:rPr>
          <w:rFonts w:ascii="Times New Roman" w:hAnsi="Times New Roman" w:cs="Times New Roman"/>
          <w:sz w:val="24"/>
          <w:szCs w:val="24"/>
        </w:rPr>
        <w:t xml:space="preserve"> in Berlin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82353F">
        <w:rPr>
          <w:rFonts w:ascii="Times New Roman" w:hAnsi="Times New Roman" w:cs="Times New Roman"/>
          <w:sz w:val="24"/>
          <w:szCs w:val="24"/>
        </w:rPr>
        <w:t>In fact, t</w:t>
      </w:r>
      <w:r w:rsidR="00CB70E1" w:rsidRPr="002700D6">
        <w:rPr>
          <w:rFonts w:ascii="Times New Roman" w:hAnsi="Times New Roman" w:cs="Times New Roman"/>
          <w:sz w:val="24"/>
          <w:szCs w:val="24"/>
        </w:rPr>
        <w:t>he</w:t>
      </w:r>
      <w:r w:rsidR="00A172F9">
        <w:rPr>
          <w:rFonts w:ascii="Times New Roman" w:hAnsi="Times New Roman" w:cs="Times New Roman"/>
          <w:sz w:val="24"/>
          <w:szCs w:val="24"/>
        </w:rPr>
        <w:t xml:space="preserve"> dance and art-historical </w:t>
      </w:r>
      <w:r w:rsidR="00176701" w:rsidRPr="002700D6">
        <w:rPr>
          <w:rFonts w:ascii="Times New Roman" w:hAnsi="Times New Roman" w:cs="Times New Roman"/>
          <w:sz w:val="24"/>
          <w:szCs w:val="24"/>
        </w:rPr>
        <w:t xml:space="preserve">histories are </w:t>
      </w:r>
      <w:r w:rsidR="00CB70E1" w:rsidRPr="002700D6">
        <w:rPr>
          <w:rFonts w:ascii="Times New Roman" w:hAnsi="Times New Roman" w:cs="Times New Roman"/>
          <w:sz w:val="24"/>
          <w:szCs w:val="24"/>
        </w:rPr>
        <w:t>deeply entwined.</w:t>
      </w:r>
      <w:r w:rsidR="00176701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700D6" w:rsidRPr="002700D6">
        <w:rPr>
          <w:rFonts w:ascii="Times New Roman" w:hAnsi="Times New Roman" w:cs="Times New Roman"/>
          <w:sz w:val="24"/>
          <w:szCs w:val="24"/>
        </w:rPr>
        <w:t>Expressionist artists</w:t>
      </w:r>
      <w:r w:rsidR="003249CF" w:rsidRPr="002700D6">
        <w:rPr>
          <w:rFonts w:ascii="Times New Roman" w:hAnsi="Times New Roman" w:cs="Times New Roman"/>
          <w:sz w:val="24"/>
          <w:szCs w:val="24"/>
        </w:rPr>
        <w:t xml:space="preserve"> Em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ile </w:t>
      </w:r>
      <w:proofErr w:type="spellStart"/>
      <w:r w:rsidR="000D05FE" w:rsidRPr="002700D6">
        <w:rPr>
          <w:rFonts w:ascii="Times New Roman" w:hAnsi="Times New Roman" w:cs="Times New Roman"/>
          <w:sz w:val="24"/>
          <w:szCs w:val="24"/>
        </w:rPr>
        <w:t>Nolde</w:t>
      </w:r>
      <w:proofErr w:type="spellEnd"/>
      <w:r w:rsidR="00D83932" w:rsidRPr="002700D6">
        <w:rPr>
          <w:rFonts w:ascii="Times New Roman" w:hAnsi="Times New Roman" w:cs="Times New Roman"/>
          <w:sz w:val="24"/>
          <w:szCs w:val="24"/>
        </w:rPr>
        <w:t xml:space="preserve"> and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 Ernst-Ludwig Kirchner</w:t>
      </w:r>
      <w:r w:rsidR="003249CF" w:rsidRPr="002700D6">
        <w:rPr>
          <w:rFonts w:ascii="Times New Roman" w:hAnsi="Times New Roman" w:cs="Times New Roman"/>
          <w:sz w:val="24"/>
          <w:szCs w:val="24"/>
        </w:rPr>
        <w:t xml:space="preserve"> were aware of</w:t>
      </w:r>
      <w:r w:rsidR="00050FAB" w:rsidRPr="002700D6">
        <w:rPr>
          <w:rFonts w:ascii="Times New Roman" w:hAnsi="Times New Roman" w:cs="Times New Roman"/>
          <w:sz w:val="24"/>
          <w:szCs w:val="24"/>
        </w:rPr>
        <w:t xml:space="preserve"> the </w:t>
      </w:r>
      <w:r w:rsidR="000D05FE" w:rsidRPr="002700D6">
        <w:rPr>
          <w:rFonts w:ascii="Times New Roman" w:hAnsi="Times New Roman" w:cs="Times New Roman"/>
          <w:sz w:val="24"/>
          <w:szCs w:val="24"/>
        </w:rPr>
        <w:t xml:space="preserve">dance </w:t>
      </w:r>
      <w:r w:rsidR="003249CF" w:rsidRPr="002700D6">
        <w:rPr>
          <w:rFonts w:ascii="Times New Roman" w:hAnsi="Times New Roman" w:cs="Times New Roman"/>
          <w:sz w:val="24"/>
          <w:szCs w:val="24"/>
        </w:rPr>
        <w:t xml:space="preserve">of their </w:t>
      </w:r>
      <w:proofErr w:type="gramStart"/>
      <w:r w:rsidR="003249CF" w:rsidRPr="002700D6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050FAB" w:rsidRPr="002700D6">
        <w:rPr>
          <w:rFonts w:ascii="Times New Roman" w:hAnsi="Times New Roman" w:cs="Times New Roman"/>
          <w:sz w:val="24"/>
          <w:szCs w:val="24"/>
        </w:rPr>
        <w:t xml:space="preserve"> and created </w:t>
      </w:r>
      <w:r w:rsidR="002700D6" w:rsidRPr="002700D6">
        <w:rPr>
          <w:rFonts w:ascii="Times New Roman" w:hAnsi="Times New Roman" w:cs="Times New Roman"/>
          <w:sz w:val="24"/>
          <w:szCs w:val="24"/>
        </w:rPr>
        <w:t xml:space="preserve">works of art in which </w:t>
      </w:r>
      <w:r w:rsidR="00050FAB" w:rsidRPr="002700D6">
        <w:rPr>
          <w:rFonts w:ascii="Times New Roman" w:hAnsi="Times New Roman" w:cs="Times New Roman"/>
          <w:sz w:val="24"/>
          <w:szCs w:val="24"/>
        </w:rPr>
        <w:t>d</w:t>
      </w:r>
      <w:r w:rsidR="003249CF" w:rsidRPr="002700D6">
        <w:rPr>
          <w:rFonts w:ascii="Times New Roman" w:hAnsi="Times New Roman" w:cs="Times New Roman"/>
          <w:sz w:val="24"/>
          <w:szCs w:val="24"/>
        </w:rPr>
        <w:t>ance</w:t>
      </w:r>
      <w:r w:rsidR="00050FAB" w:rsidRPr="002700D6">
        <w:rPr>
          <w:rFonts w:ascii="Times New Roman" w:hAnsi="Times New Roman" w:cs="Times New Roman"/>
          <w:sz w:val="24"/>
          <w:szCs w:val="24"/>
        </w:rPr>
        <w:t xml:space="preserve"> appear</w:t>
      </w:r>
      <w:r w:rsidR="002700D6" w:rsidRPr="002700D6">
        <w:rPr>
          <w:rFonts w:ascii="Times New Roman" w:hAnsi="Times New Roman" w:cs="Times New Roman"/>
          <w:sz w:val="24"/>
          <w:szCs w:val="24"/>
        </w:rPr>
        <w:t>s</w:t>
      </w:r>
      <w:r w:rsidR="00050FAB" w:rsidRPr="002700D6">
        <w:rPr>
          <w:rFonts w:ascii="Times New Roman" w:hAnsi="Times New Roman" w:cs="Times New Roman"/>
          <w:sz w:val="24"/>
          <w:szCs w:val="24"/>
        </w:rPr>
        <w:t xml:space="preserve"> as a </w:t>
      </w:r>
      <w:r w:rsidR="00176701" w:rsidRPr="002700D6">
        <w:rPr>
          <w:rFonts w:ascii="Times New Roman" w:hAnsi="Times New Roman" w:cs="Times New Roman"/>
          <w:sz w:val="24"/>
          <w:szCs w:val="24"/>
        </w:rPr>
        <w:t>mark of</w:t>
      </w:r>
      <w:r w:rsidR="00F75660" w:rsidRPr="002700D6">
        <w:rPr>
          <w:rFonts w:ascii="Times New Roman" w:hAnsi="Times New Roman" w:cs="Times New Roman"/>
          <w:sz w:val="24"/>
          <w:szCs w:val="24"/>
        </w:rPr>
        <w:t xml:space="preserve"> Expressionism’s more general</w:t>
      </w:r>
      <w:r w:rsidR="003249CF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0D05FE" w:rsidRPr="002700D6">
        <w:rPr>
          <w:rFonts w:ascii="Times New Roman" w:hAnsi="Times New Roman" w:cs="Times New Roman"/>
          <w:sz w:val="24"/>
          <w:szCs w:val="24"/>
        </w:rPr>
        <w:t>a</w:t>
      </w:r>
      <w:r w:rsidR="003249CF" w:rsidRPr="002700D6">
        <w:rPr>
          <w:rFonts w:ascii="Times New Roman" w:hAnsi="Times New Roman" w:cs="Times New Roman"/>
          <w:sz w:val="24"/>
          <w:szCs w:val="24"/>
        </w:rPr>
        <w:t>spiration</w:t>
      </w:r>
      <w:r w:rsidR="008D4344" w:rsidRPr="002700D6">
        <w:rPr>
          <w:rFonts w:ascii="Times New Roman" w:hAnsi="Times New Roman" w:cs="Times New Roman"/>
          <w:sz w:val="24"/>
          <w:szCs w:val="24"/>
        </w:rPr>
        <w:t xml:space="preserve"> to link </w:t>
      </w:r>
      <w:r w:rsidR="00176701" w:rsidRPr="002700D6">
        <w:rPr>
          <w:rFonts w:ascii="Times New Roman" w:hAnsi="Times New Roman" w:cs="Times New Roman"/>
          <w:sz w:val="24"/>
          <w:szCs w:val="24"/>
        </w:rPr>
        <w:t>subjective experience</w:t>
      </w:r>
      <w:r w:rsidR="00F75660" w:rsidRPr="002700D6">
        <w:rPr>
          <w:rFonts w:ascii="Times New Roman" w:hAnsi="Times New Roman" w:cs="Times New Roman"/>
          <w:sz w:val="24"/>
          <w:szCs w:val="24"/>
        </w:rPr>
        <w:t xml:space="preserve"> with more et</w:t>
      </w:r>
      <w:r w:rsidR="008D4344" w:rsidRPr="002700D6">
        <w:rPr>
          <w:rFonts w:ascii="Times New Roman" w:hAnsi="Times New Roman" w:cs="Times New Roman"/>
          <w:sz w:val="24"/>
          <w:szCs w:val="24"/>
        </w:rPr>
        <w:t xml:space="preserve">ernal </w:t>
      </w:r>
      <w:r w:rsidR="00176701" w:rsidRPr="002700D6">
        <w:rPr>
          <w:rFonts w:ascii="Times New Roman" w:hAnsi="Times New Roman" w:cs="Times New Roman"/>
          <w:sz w:val="24"/>
          <w:szCs w:val="24"/>
        </w:rPr>
        <w:t>humanity and nature</w:t>
      </w:r>
      <w:r w:rsidR="003249CF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F75660" w:rsidRPr="002700D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97464" w:rsidRPr="002700D6">
        <w:rPr>
          <w:rFonts w:ascii="Times New Roman" w:hAnsi="Times New Roman" w:cs="Times New Roman"/>
          <w:sz w:val="24"/>
          <w:szCs w:val="24"/>
        </w:rPr>
        <w:t>Vasily</w:t>
      </w:r>
      <w:proofErr w:type="spellEnd"/>
      <w:r w:rsidR="00297464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346F2">
        <w:rPr>
          <w:rFonts w:ascii="Times New Roman" w:hAnsi="Times New Roman" w:cs="Times New Roman"/>
          <w:sz w:val="24"/>
          <w:szCs w:val="24"/>
        </w:rPr>
        <w:t>K</w:t>
      </w:r>
      <w:r w:rsidR="00297464" w:rsidRPr="002700D6">
        <w:rPr>
          <w:rFonts w:ascii="Times New Roman" w:hAnsi="Times New Roman" w:cs="Times New Roman"/>
          <w:sz w:val="24"/>
          <w:szCs w:val="24"/>
        </w:rPr>
        <w:t>andinsky</w:t>
      </w:r>
      <w:r w:rsidR="00F75660" w:rsidRPr="002700D6">
        <w:rPr>
          <w:rFonts w:ascii="Times New Roman" w:hAnsi="Times New Roman" w:cs="Times New Roman"/>
          <w:sz w:val="24"/>
          <w:szCs w:val="24"/>
        </w:rPr>
        <w:t>‘s</w:t>
      </w:r>
      <w:r w:rsidR="00B57F7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763F06" w:rsidRPr="00CB27C3">
        <w:rPr>
          <w:rFonts w:ascii="Times New Roman" w:hAnsi="Times New Roman" w:cs="Times New Roman"/>
          <w:i/>
          <w:sz w:val="24"/>
          <w:szCs w:val="24"/>
        </w:rPr>
        <w:t>The</w:t>
      </w:r>
      <w:r w:rsidR="00AF0211" w:rsidRPr="00CB27C3">
        <w:rPr>
          <w:rFonts w:ascii="Times New Roman" w:hAnsi="Times New Roman" w:cs="Times New Roman"/>
          <w:i/>
          <w:sz w:val="24"/>
          <w:szCs w:val="24"/>
        </w:rPr>
        <w:t xml:space="preserve"> Yellow Sound</w:t>
      </w:r>
      <w:r w:rsidR="00AF0211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F75660" w:rsidRPr="002700D6">
        <w:rPr>
          <w:rFonts w:ascii="Times New Roman" w:hAnsi="Times New Roman" w:cs="Times New Roman"/>
          <w:sz w:val="24"/>
          <w:szCs w:val="24"/>
        </w:rPr>
        <w:t xml:space="preserve">written </w:t>
      </w:r>
      <w:r w:rsidR="00763F06" w:rsidRPr="002700D6">
        <w:rPr>
          <w:rFonts w:ascii="Times New Roman" w:hAnsi="Times New Roman" w:cs="Times New Roman"/>
          <w:sz w:val="24"/>
          <w:szCs w:val="24"/>
        </w:rPr>
        <w:t>for theatr</w:t>
      </w:r>
      <w:r w:rsidR="00CD332F">
        <w:rPr>
          <w:rFonts w:ascii="Times New Roman" w:hAnsi="Times New Roman" w:cs="Times New Roman"/>
          <w:sz w:val="24"/>
          <w:szCs w:val="24"/>
        </w:rPr>
        <w:t>e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AF0211" w:rsidRPr="002700D6">
        <w:rPr>
          <w:rFonts w:ascii="Times New Roman" w:hAnsi="Times New Roman" w:cs="Times New Roman"/>
          <w:sz w:val="24"/>
          <w:szCs w:val="24"/>
        </w:rPr>
        <w:t>as early as 1909</w:t>
      </w:r>
      <w:r w:rsidR="00F75660" w:rsidRPr="002700D6">
        <w:rPr>
          <w:rFonts w:ascii="Times New Roman" w:hAnsi="Times New Roman" w:cs="Times New Roman"/>
          <w:sz w:val="24"/>
          <w:szCs w:val="24"/>
        </w:rPr>
        <w:t>,</w:t>
      </w:r>
      <w:r w:rsidR="00AF0211" w:rsidRPr="002700D6">
        <w:rPr>
          <w:rFonts w:ascii="Times New Roman" w:hAnsi="Times New Roman" w:cs="Times New Roman"/>
          <w:sz w:val="24"/>
          <w:szCs w:val="24"/>
        </w:rPr>
        <w:t xml:space="preserve"> dance </w:t>
      </w:r>
      <w:r w:rsidR="00763F06" w:rsidRPr="002700D6">
        <w:rPr>
          <w:rFonts w:ascii="Times New Roman" w:hAnsi="Times New Roman" w:cs="Times New Roman"/>
          <w:sz w:val="24"/>
          <w:szCs w:val="24"/>
        </w:rPr>
        <w:t>figures as a</w:t>
      </w:r>
      <w:r w:rsidR="00AF0211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compositional synthesis of line, </w:t>
      </w:r>
      <w:proofErr w:type="spellStart"/>
      <w:r w:rsidR="00AF0211" w:rsidRPr="002700D6">
        <w:rPr>
          <w:rFonts w:ascii="Times New Roman" w:hAnsi="Times New Roman" w:cs="Times New Roman"/>
          <w:sz w:val="24"/>
          <w:szCs w:val="24"/>
        </w:rPr>
        <w:t>colo</w:t>
      </w:r>
      <w:r w:rsidR="00CD332F">
        <w:rPr>
          <w:rFonts w:ascii="Times New Roman" w:hAnsi="Times New Roman" w:cs="Times New Roman"/>
          <w:sz w:val="24"/>
          <w:szCs w:val="24"/>
        </w:rPr>
        <w:t>u</w:t>
      </w:r>
      <w:r w:rsidR="00AF0211" w:rsidRPr="002700D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F0211" w:rsidRPr="002700D6">
        <w:rPr>
          <w:rFonts w:ascii="Times New Roman" w:hAnsi="Times New Roman" w:cs="Times New Roman"/>
          <w:sz w:val="24"/>
          <w:szCs w:val="24"/>
        </w:rPr>
        <w:t>, and time</w:t>
      </w:r>
      <w:r w:rsidR="00297464" w:rsidRPr="002700D6">
        <w:rPr>
          <w:rFonts w:ascii="Times New Roman" w:hAnsi="Times New Roman" w:cs="Times New Roman"/>
          <w:sz w:val="24"/>
          <w:szCs w:val="24"/>
        </w:rPr>
        <w:t>.</w:t>
      </w:r>
      <w:r w:rsidR="0079386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Expressionist practitioners in both art and dance </w:t>
      </w:r>
      <w:r w:rsidR="0079386A" w:rsidRPr="002700D6">
        <w:rPr>
          <w:rFonts w:ascii="Times New Roman" w:hAnsi="Times New Roman" w:cs="Times New Roman"/>
          <w:sz w:val="24"/>
          <w:szCs w:val="24"/>
        </w:rPr>
        <w:t>emphasiz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ed </w:t>
      </w:r>
      <w:r w:rsidR="0079386A" w:rsidRPr="002700D6">
        <w:rPr>
          <w:rFonts w:ascii="Times New Roman" w:hAnsi="Times New Roman" w:cs="Times New Roman"/>
          <w:sz w:val="24"/>
          <w:szCs w:val="24"/>
        </w:rPr>
        <w:t>shared inner necessity and eternal principles</w:t>
      </w:r>
      <w:r w:rsidR="000900B6" w:rsidRPr="002700D6">
        <w:rPr>
          <w:rFonts w:ascii="Times New Roman" w:hAnsi="Times New Roman" w:cs="Times New Roman"/>
          <w:sz w:val="24"/>
          <w:szCs w:val="24"/>
        </w:rPr>
        <w:t xml:space="preserve"> over form</w:t>
      </w:r>
      <w:r w:rsidR="00763F06" w:rsidRPr="002700D6">
        <w:rPr>
          <w:rFonts w:ascii="Times New Roman" w:hAnsi="Times New Roman" w:cs="Times New Roman"/>
          <w:sz w:val="24"/>
          <w:szCs w:val="24"/>
        </w:rPr>
        <w:t xml:space="preserve"> and</w:t>
      </w:r>
      <w:r w:rsidR="0079386A" w:rsidRPr="002700D6">
        <w:rPr>
          <w:rFonts w:ascii="Times New Roman" w:hAnsi="Times New Roman" w:cs="Times New Roman"/>
          <w:sz w:val="24"/>
          <w:szCs w:val="24"/>
        </w:rPr>
        <w:t xml:space="preserve"> helped forge 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the </w:t>
      </w:r>
      <w:r w:rsidR="002700D6" w:rsidRPr="002700D6">
        <w:rPr>
          <w:rFonts w:ascii="Times New Roman" w:hAnsi="Times New Roman" w:cs="Times New Roman"/>
          <w:sz w:val="24"/>
          <w:szCs w:val="24"/>
        </w:rPr>
        <w:t xml:space="preserve">watershed modernist 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="0079386A" w:rsidRPr="002700D6">
        <w:rPr>
          <w:rFonts w:ascii="Times New Roman" w:hAnsi="Times New Roman" w:cs="Times New Roman"/>
          <w:sz w:val="24"/>
          <w:szCs w:val="24"/>
        </w:rPr>
        <w:t>abstraction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176701" w:rsidRPr="002700D6">
        <w:rPr>
          <w:rFonts w:ascii="Times New Roman" w:hAnsi="Times New Roman" w:cs="Times New Roman"/>
          <w:sz w:val="24"/>
          <w:szCs w:val="24"/>
        </w:rPr>
        <w:t xml:space="preserve">As </w:t>
      </w:r>
      <w:r w:rsidR="00CD332F">
        <w:rPr>
          <w:rFonts w:ascii="Times New Roman" w:hAnsi="Times New Roman" w:cs="Times New Roman"/>
          <w:sz w:val="24"/>
          <w:szCs w:val="24"/>
        </w:rPr>
        <w:t>E</w:t>
      </w:r>
      <w:r w:rsidR="00CD332F" w:rsidRPr="002700D6">
        <w:rPr>
          <w:rFonts w:ascii="Times New Roman" w:hAnsi="Times New Roman" w:cs="Times New Roman"/>
          <w:sz w:val="24"/>
          <w:szCs w:val="24"/>
        </w:rPr>
        <w:t xml:space="preserve">xpressionism </w:t>
      </w:r>
      <w:r w:rsidR="00176701" w:rsidRPr="002700D6">
        <w:rPr>
          <w:rFonts w:ascii="Times New Roman" w:hAnsi="Times New Roman" w:cs="Times New Roman"/>
          <w:sz w:val="24"/>
          <w:szCs w:val="24"/>
        </w:rPr>
        <w:t xml:space="preserve">in dance </w:t>
      </w:r>
      <w:r w:rsidR="0079386A" w:rsidRPr="002700D6">
        <w:rPr>
          <w:rFonts w:ascii="Times New Roman" w:hAnsi="Times New Roman" w:cs="Times New Roman"/>
          <w:sz w:val="24"/>
          <w:szCs w:val="24"/>
        </w:rPr>
        <w:t>focused on</w:t>
      </w:r>
      <w:r w:rsidR="00176701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83932" w:rsidRPr="002700D6">
        <w:rPr>
          <w:rFonts w:ascii="Times New Roman" w:hAnsi="Times New Roman" w:cs="Times New Roman"/>
          <w:sz w:val="24"/>
          <w:szCs w:val="24"/>
        </w:rPr>
        <w:t xml:space="preserve">reaching </w:t>
      </w:r>
      <w:r w:rsidR="00176701" w:rsidRPr="002700D6">
        <w:rPr>
          <w:rFonts w:ascii="Times New Roman" w:hAnsi="Times New Roman" w:cs="Times New Roman"/>
          <w:sz w:val="24"/>
          <w:szCs w:val="24"/>
        </w:rPr>
        <w:t>a</w:t>
      </w:r>
      <w:r w:rsidR="0079386A" w:rsidRPr="002700D6">
        <w:rPr>
          <w:rFonts w:ascii="Times New Roman" w:hAnsi="Times New Roman" w:cs="Times New Roman"/>
          <w:sz w:val="24"/>
          <w:szCs w:val="24"/>
        </w:rPr>
        <w:t>bsolute</w:t>
      </w:r>
      <w:r w:rsidR="00D83932" w:rsidRPr="002700D6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79386A" w:rsidRPr="002700D6">
        <w:rPr>
          <w:rFonts w:ascii="Times New Roman" w:hAnsi="Times New Roman" w:cs="Times New Roman"/>
          <w:sz w:val="24"/>
          <w:szCs w:val="24"/>
        </w:rPr>
        <w:t>, free of music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, </w:t>
      </w:r>
      <w:r w:rsidR="00392E9B" w:rsidRPr="002700D6">
        <w:rPr>
          <w:rFonts w:ascii="Times New Roman" w:hAnsi="Times New Roman" w:cs="Times New Roman"/>
          <w:sz w:val="24"/>
          <w:szCs w:val="24"/>
        </w:rPr>
        <w:t>the individual body</w:t>
      </w:r>
      <w:r w:rsidR="002C5F20" w:rsidRPr="002700D6">
        <w:rPr>
          <w:rFonts w:ascii="Times New Roman" w:hAnsi="Times New Roman" w:cs="Times New Roman"/>
          <w:sz w:val="24"/>
          <w:szCs w:val="24"/>
        </w:rPr>
        <w:t>’s significance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C5F20" w:rsidRPr="002700D6">
        <w:rPr>
          <w:rFonts w:ascii="Times New Roman" w:hAnsi="Times New Roman" w:cs="Times New Roman"/>
          <w:sz w:val="24"/>
          <w:szCs w:val="24"/>
        </w:rPr>
        <w:t>was replaced by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 movement,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 and the representation of external form and narrative shifted to abstract gesture and </w:t>
      </w:r>
      <w:r w:rsidR="000027DC" w:rsidRPr="002700D6">
        <w:rPr>
          <w:rFonts w:ascii="Times New Roman" w:hAnsi="Times New Roman" w:cs="Times New Roman"/>
          <w:sz w:val="24"/>
          <w:szCs w:val="24"/>
        </w:rPr>
        <w:t xml:space="preserve">intuited 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meaning. </w:t>
      </w:r>
      <w:r w:rsidR="000027DC" w:rsidRPr="002700D6">
        <w:rPr>
          <w:rFonts w:ascii="Times New Roman" w:hAnsi="Times New Roman" w:cs="Times New Roman"/>
          <w:sz w:val="24"/>
          <w:szCs w:val="24"/>
        </w:rPr>
        <w:t xml:space="preserve">For </w:t>
      </w:r>
      <w:r w:rsidR="00CD332F">
        <w:rPr>
          <w:rFonts w:ascii="Times New Roman" w:hAnsi="Times New Roman" w:cs="Times New Roman"/>
          <w:sz w:val="24"/>
          <w:szCs w:val="24"/>
        </w:rPr>
        <w:t>E</w:t>
      </w:r>
      <w:r w:rsidR="00CD332F" w:rsidRPr="002700D6">
        <w:rPr>
          <w:rFonts w:ascii="Times New Roman" w:hAnsi="Times New Roman" w:cs="Times New Roman"/>
          <w:sz w:val="24"/>
          <w:szCs w:val="24"/>
        </w:rPr>
        <w:t xml:space="preserve">xpressionist </w:t>
      </w:r>
      <w:r w:rsidR="000027DC" w:rsidRPr="002700D6">
        <w:rPr>
          <w:rFonts w:ascii="Times New Roman" w:hAnsi="Times New Roman" w:cs="Times New Roman"/>
          <w:sz w:val="24"/>
          <w:szCs w:val="24"/>
        </w:rPr>
        <w:t>painters, d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ance </w:t>
      </w:r>
      <w:r w:rsidR="000027DC" w:rsidRPr="002700D6">
        <w:rPr>
          <w:rFonts w:ascii="Times New Roman" w:hAnsi="Times New Roman" w:cs="Times New Roman"/>
          <w:sz w:val="24"/>
          <w:szCs w:val="24"/>
        </w:rPr>
        <w:t>was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 a model </w:t>
      </w:r>
      <w:r w:rsidR="00782B0A" w:rsidRPr="002700D6">
        <w:rPr>
          <w:rFonts w:ascii="Times New Roman" w:hAnsi="Times New Roman" w:cs="Times New Roman"/>
          <w:sz w:val="24"/>
          <w:szCs w:val="24"/>
        </w:rPr>
        <w:t>for</w:t>
      </w:r>
      <w:r w:rsidR="00392E9B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700D6">
        <w:rPr>
          <w:rFonts w:ascii="Times New Roman" w:hAnsi="Times New Roman" w:cs="Times New Roman"/>
          <w:sz w:val="24"/>
          <w:szCs w:val="24"/>
        </w:rPr>
        <w:t>how the</w:t>
      </w:r>
      <w:r w:rsidR="00782B0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83932" w:rsidRPr="002700D6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2700D6">
        <w:rPr>
          <w:rFonts w:ascii="Times New Roman" w:hAnsi="Times New Roman" w:cs="Times New Roman"/>
          <w:sz w:val="24"/>
          <w:szCs w:val="24"/>
        </w:rPr>
        <w:t xml:space="preserve">self might communicate </w:t>
      </w:r>
      <w:r w:rsidR="002C5F20" w:rsidRPr="002700D6">
        <w:rPr>
          <w:rFonts w:ascii="Times New Roman" w:hAnsi="Times New Roman" w:cs="Times New Roman"/>
          <w:sz w:val="24"/>
          <w:szCs w:val="24"/>
        </w:rPr>
        <w:t>u</w:t>
      </w:r>
      <w:r w:rsidR="006C71F6" w:rsidRPr="002700D6">
        <w:rPr>
          <w:rFonts w:ascii="Times New Roman" w:hAnsi="Times New Roman" w:cs="Times New Roman"/>
          <w:sz w:val="24"/>
          <w:szCs w:val="24"/>
        </w:rPr>
        <w:t>niversal</w:t>
      </w:r>
      <w:r w:rsidR="002C5F20" w:rsidRPr="002700D6">
        <w:rPr>
          <w:rFonts w:ascii="Times New Roman" w:hAnsi="Times New Roman" w:cs="Times New Roman"/>
          <w:sz w:val="24"/>
          <w:szCs w:val="24"/>
        </w:rPr>
        <w:t xml:space="preserve"> or absolute content</w:t>
      </w:r>
      <w:r w:rsidR="006C71F6" w:rsidRPr="002700D6">
        <w:rPr>
          <w:rFonts w:ascii="Times New Roman" w:hAnsi="Times New Roman" w:cs="Times New Roman"/>
          <w:sz w:val="24"/>
          <w:szCs w:val="24"/>
        </w:rPr>
        <w:t>.</w:t>
      </w:r>
    </w:p>
    <w:p w14:paraId="75FB4ECC" w14:textId="77777777" w:rsidR="0033471F" w:rsidRPr="002700D6" w:rsidRDefault="0033471F" w:rsidP="002700D6">
      <w:pPr>
        <w:rPr>
          <w:rFonts w:ascii="Times New Roman" w:hAnsi="Times New Roman" w:cs="Times New Roman"/>
          <w:sz w:val="24"/>
          <w:szCs w:val="24"/>
        </w:rPr>
      </w:pPr>
    </w:p>
    <w:p w14:paraId="450AE29E" w14:textId="3F5EBFF1" w:rsidR="00344DB8" w:rsidRPr="00A172F9" w:rsidRDefault="00344DB8" w:rsidP="002700D6">
      <w:pPr>
        <w:rPr>
          <w:rFonts w:ascii="Times New Roman" w:hAnsi="Times New Roman" w:cs="Times New Roman"/>
          <w:b/>
          <w:sz w:val="24"/>
          <w:szCs w:val="24"/>
        </w:rPr>
      </w:pPr>
      <w:r w:rsidRPr="00A172F9">
        <w:rPr>
          <w:rFonts w:ascii="Times New Roman" w:hAnsi="Times New Roman" w:cs="Times New Roman"/>
          <w:b/>
          <w:sz w:val="24"/>
          <w:szCs w:val="24"/>
        </w:rPr>
        <w:t xml:space="preserve">Origins and </w:t>
      </w:r>
      <w:r w:rsidR="00CD332F">
        <w:rPr>
          <w:rFonts w:ascii="Times New Roman" w:hAnsi="Times New Roman" w:cs="Times New Roman"/>
          <w:b/>
          <w:sz w:val="24"/>
          <w:szCs w:val="24"/>
        </w:rPr>
        <w:t>M</w:t>
      </w:r>
      <w:r w:rsidR="00CD332F" w:rsidRPr="00A172F9">
        <w:rPr>
          <w:rFonts w:ascii="Times New Roman" w:hAnsi="Times New Roman" w:cs="Times New Roman"/>
          <w:b/>
          <w:sz w:val="24"/>
          <w:szCs w:val="24"/>
        </w:rPr>
        <w:t xml:space="preserve">ajor </w:t>
      </w:r>
      <w:r w:rsidR="00CD332F">
        <w:rPr>
          <w:rFonts w:ascii="Times New Roman" w:hAnsi="Times New Roman" w:cs="Times New Roman"/>
          <w:b/>
          <w:sz w:val="24"/>
          <w:szCs w:val="24"/>
        </w:rPr>
        <w:t>F</w:t>
      </w:r>
      <w:r w:rsidR="00CD332F" w:rsidRPr="00A172F9">
        <w:rPr>
          <w:rFonts w:ascii="Times New Roman" w:hAnsi="Times New Roman" w:cs="Times New Roman"/>
          <w:b/>
          <w:sz w:val="24"/>
          <w:szCs w:val="24"/>
        </w:rPr>
        <w:t>igures</w:t>
      </w:r>
    </w:p>
    <w:p w14:paraId="4DA4A0A3" w14:textId="30F65213" w:rsidR="000F3638" w:rsidRPr="002700D6" w:rsidRDefault="00315438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At the turn of the </w:t>
      </w:r>
      <w:r w:rsidR="00A172F9">
        <w:rPr>
          <w:rFonts w:ascii="Times New Roman" w:hAnsi="Times New Roman" w:cs="Times New Roman"/>
          <w:sz w:val="24"/>
          <w:szCs w:val="24"/>
        </w:rPr>
        <w:t xml:space="preserve">nineteenth </w:t>
      </w:r>
      <w:r w:rsidRPr="002700D6">
        <w:rPr>
          <w:rFonts w:ascii="Times New Roman" w:hAnsi="Times New Roman" w:cs="Times New Roman"/>
          <w:sz w:val="24"/>
          <w:szCs w:val="24"/>
        </w:rPr>
        <w:t xml:space="preserve">century, the </w:t>
      </w:r>
      <w:r w:rsidR="00B95F92" w:rsidRPr="002700D6">
        <w:rPr>
          <w:rFonts w:ascii="Times New Roman" w:hAnsi="Times New Roman" w:cs="Times New Roman"/>
          <w:sz w:val="24"/>
          <w:szCs w:val="24"/>
        </w:rPr>
        <w:t>teachings</w:t>
      </w:r>
      <w:r w:rsidRPr="002700D6">
        <w:rPr>
          <w:rFonts w:ascii="Times New Roman" w:hAnsi="Times New Roman" w:cs="Times New Roman"/>
          <w:sz w:val="24"/>
          <w:szCs w:val="24"/>
        </w:rPr>
        <w:t xml:space="preserve"> of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95F92" w:rsidRPr="002700D6">
        <w:rPr>
          <w:rFonts w:ascii="Times New Roman" w:hAnsi="Times New Roman" w:cs="Times New Roman"/>
          <w:sz w:val="24"/>
          <w:szCs w:val="24"/>
        </w:rPr>
        <w:t xml:space="preserve">French musician </w:t>
      </w:r>
      <w:r w:rsidR="00426573" w:rsidRPr="002700D6">
        <w:rPr>
          <w:rFonts w:ascii="Times New Roman" w:hAnsi="Times New Roman" w:cs="Times New Roman"/>
          <w:sz w:val="24"/>
          <w:szCs w:val="24"/>
        </w:rPr>
        <w:t xml:space="preserve">François </w:t>
      </w:r>
      <w:proofErr w:type="spellStart"/>
      <w:r w:rsidR="00426573" w:rsidRPr="002700D6">
        <w:rPr>
          <w:rFonts w:ascii="Times New Roman" w:hAnsi="Times New Roman" w:cs="Times New Roman"/>
          <w:sz w:val="24"/>
          <w:szCs w:val="24"/>
        </w:rPr>
        <w:t>Delsarte</w:t>
      </w:r>
      <w:proofErr w:type="spellEnd"/>
      <w:r w:rsidR="00B95F92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spread </w:t>
      </w:r>
      <w:r w:rsidR="00435715" w:rsidRPr="002700D6">
        <w:rPr>
          <w:rFonts w:ascii="Times New Roman" w:hAnsi="Times New Roman" w:cs="Times New Roman"/>
          <w:sz w:val="24"/>
          <w:szCs w:val="24"/>
        </w:rPr>
        <w:t>among practi</w:t>
      </w:r>
      <w:r w:rsidR="00A172F9">
        <w:rPr>
          <w:rFonts w:ascii="Times New Roman" w:hAnsi="Times New Roman" w:cs="Times New Roman"/>
          <w:sz w:val="24"/>
          <w:szCs w:val="24"/>
        </w:rPr>
        <w:t>ti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oners </w:t>
      </w:r>
      <w:r w:rsidR="00CB27C3">
        <w:rPr>
          <w:rFonts w:ascii="Times New Roman" w:hAnsi="Times New Roman" w:cs="Times New Roman"/>
          <w:sz w:val="24"/>
          <w:szCs w:val="24"/>
        </w:rPr>
        <w:t>of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 music, theatr</w:t>
      </w:r>
      <w:r w:rsidR="00CD332F">
        <w:rPr>
          <w:rFonts w:ascii="Times New Roman" w:hAnsi="Times New Roman" w:cs="Times New Roman"/>
          <w:sz w:val="24"/>
          <w:szCs w:val="24"/>
        </w:rPr>
        <w:t>e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 and dance. For </w:t>
      </w:r>
      <w:proofErr w:type="spellStart"/>
      <w:r w:rsidR="00435715" w:rsidRPr="002700D6">
        <w:rPr>
          <w:rFonts w:ascii="Times New Roman" w:hAnsi="Times New Roman" w:cs="Times New Roman"/>
          <w:sz w:val="24"/>
          <w:szCs w:val="24"/>
        </w:rPr>
        <w:t>Delsarte</w:t>
      </w:r>
      <w:proofErr w:type="spellEnd"/>
      <w:r w:rsidR="00435715" w:rsidRPr="002700D6">
        <w:rPr>
          <w:rFonts w:ascii="Times New Roman" w:hAnsi="Times New Roman" w:cs="Times New Roman"/>
          <w:sz w:val="24"/>
          <w:szCs w:val="24"/>
        </w:rPr>
        <w:t xml:space="preserve">, </w:t>
      </w:r>
      <w:r w:rsidR="00B95F92" w:rsidRPr="002700D6">
        <w:rPr>
          <w:rFonts w:ascii="Times New Roman" w:hAnsi="Times New Roman" w:cs="Times New Roman"/>
          <w:sz w:val="24"/>
          <w:szCs w:val="24"/>
        </w:rPr>
        <w:t>movement and gesture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 we</w:t>
      </w:r>
      <w:r w:rsidR="00B95F92" w:rsidRPr="002700D6">
        <w:rPr>
          <w:rFonts w:ascii="Times New Roman" w:hAnsi="Times New Roman" w:cs="Times New Roman"/>
          <w:sz w:val="24"/>
          <w:szCs w:val="24"/>
        </w:rPr>
        <w:t>re</w:t>
      </w:r>
      <w:r w:rsidR="006536BA" w:rsidRPr="002700D6">
        <w:rPr>
          <w:rFonts w:ascii="Times New Roman" w:hAnsi="Times New Roman" w:cs="Times New Roman"/>
          <w:sz w:val="24"/>
          <w:szCs w:val="24"/>
        </w:rPr>
        <w:t xml:space="preserve"> the </w:t>
      </w:r>
      <w:r w:rsidR="00C252E6" w:rsidRPr="002700D6">
        <w:rPr>
          <w:rFonts w:ascii="Times New Roman" w:hAnsi="Times New Roman" w:cs="Times New Roman"/>
          <w:sz w:val="24"/>
          <w:szCs w:val="24"/>
        </w:rPr>
        <w:t xml:space="preserve">link between </w:t>
      </w:r>
      <w:r w:rsidR="00426573" w:rsidRPr="002700D6">
        <w:rPr>
          <w:rFonts w:ascii="Times New Roman" w:hAnsi="Times New Roman" w:cs="Times New Roman"/>
          <w:sz w:val="24"/>
          <w:szCs w:val="24"/>
        </w:rPr>
        <w:t>life, s</w:t>
      </w:r>
      <w:r w:rsidR="00C252E6" w:rsidRPr="002700D6">
        <w:rPr>
          <w:rFonts w:ascii="Times New Roman" w:hAnsi="Times New Roman" w:cs="Times New Roman"/>
          <w:sz w:val="24"/>
          <w:szCs w:val="24"/>
        </w:rPr>
        <w:t>oul an</w:t>
      </w:r>
      <w:r w:rsidR="00D90129" w:rsidRPr="002700D6">
        <w:rPr>
          <w:rFonts w:ascii="Times New Roman" w:hAnsi="Times New Roman" w:cs="Times New Roman"/>
          <w:sz w:val="24"/>
          <w:szCs w:val="24"/>
        </w:rPr>
        <w:t>d spirit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 and the most direct communicators of emotional truth</w:t>
      </w:r>
      <w:r w:rsidR="00FC17E5" w:rsidRPr="002700D6">
        <w:rPr>
          <w:rFonts w:ascii="Times New Roman" w:hAnsi="Times New Roman" w:cs="Times New Roman"/>
          <w:sz w:val="24"/>
          <w:szCs w:val="24"/>
        </w:rPr>
        <w:t>. By embracing</w:t>
      </w:r>
      <w:r w:rsidR="00C252E6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17E5" w:rsidRPr="002700D6">
        <w:rPr>
          <w:rFonts w:ascii="Times New Roman" w:hAnsi="Times New Roman" w:cs="Times New Roman"/>
          <w:sz w:val="24"/>
          <w:szCs w:val="24"/>
        </w:rPr>
        <w:t>Delsartian</w:t>
      </w:r>
      <w:proofErr w:type="spellEnd"/>
      <w:r w:rsidR="00FC17E5" w:rsidRPr="002700D6">
        <w:rPr>
          <w:rFonts w:ascii="Times New Roman" w:hAnsi="Times New Roman" w:cs="Times New Roman"/>
          <w:sz w:val="24"/>
          <w:szCs w:val="24"/>
        </w:rPr>
        <w:t xml:space="preserve"> concepts of</w:t>
      </w:r>
      <w:r w:rsidR="006536B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426573" w:rsidRPr="002700D6">
        <w:rPr>
          <w:rFonts w:ascii="Times New Roman" w:hAnsi="Times New Roman" w:cs="Times New Roman"/>
          <w:sz w:val="24"/>
          <w:szCs w:val="24"/>
        </w:rPr>
        <w:t xml:space="preserve">emotive movement based in the body’s natural </w:t>
      </w:r>
      <w:r w:rsidR="00C252E6" w:rsidRPr="002700D6">
        <w:rPr>
          <w:rFonts w:ascii="Times New Roman" w:hAnsi="Times New Roman" w:cs="Times New Roman"/>
          <w:sz w:val="24"/>
          <w:szCs w:val="24"/>
        </w:rPr>
        <w:t>form, w</w:t>
      </w:r>
      <w:r w:rsidR="00426573" w:rsidRPr="002700D6">
        <w:rPr>
          <w:rFonts w:ascii="Times New Roman" w:hAnsi="Times New Roman" w:cs="Times New Roman"/>
          <w:sz w:val="24"/>
          <w:szCs w:val="24"/>
        </w:rPr>
        <w:t>eight</w:t>
      </w:r>
      <w:r w:rsidR="00C252E6" w:rsidRPr="002700D6">
        <w:rPr>
          <w:rFonts w:ascii="Times New Roman" w:hAnsi="Times New Roman" w:cs="Times New Roman"/>
          <w:sz w:val="24"/>
          <w:szCs w:val="24"/>
        </w:rPr>
        <w:t>,</w:t>
      </w:r>
      <w:r w:rsidR="00426573"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r w:rsidR="00C252E6" w:rsidRPr="002700D6">
        <w:rPr>
          <w:rFonts w:ascii="Times New Roman" w:hAnsi="Times New Roman" w:cs="Times New Roman"/>
          <w:sz w:val="24"/>
          <w:szCs w:val="24"/>
        </w:rPr>
        <w:t>connection to nature</w:t>
      </w:r>
      <w:r w:rsidR="00FC17E5" w:rsidRPr="002700D6">
        <w:rPr>
          <w:rFonts w:ascii="Times New Roman" w:hAnsi="Times New Roman" w:cs="Times New Roman"/>
          <w:sz w:val="24"/>
          <w:szCs w:val="24"/>
        </w:rPr>
        <w:t>, dance reformers such as Isadora Duncan and Ruth St. Denis can be seen as</w:t>
      </w:r>
      <w:r w:rsidR="00435715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90129" w:rsidRPr="002700D6">
        <w:rPr>
          <w:rFonts w:ascii="Times New Roman" w:hAnsi="Times New Roman" w:cs="Times New Roman"/>
          <w:sz w:val="24"/>
          <w:szCs w:val="24"/>
        </w:rPr>
        <w:t xml:space="preserve">early </w:t>
      </w:r>
      <w:r w:rsidR="00435715" w:rsidRPr="002700D6">
        <w:rPr>
          <w:rFonts w:ascii="Times New Roman" w:hAnsi="Times New Roman" w:cs="Times New Roman"/>
          <w:sz w:val="24"/>
          <w:szCs w:val="24"/>
        </w:rPr>
        <w:t>examples</w:t>
      </w:r>
      <w:r w:rsidR="00D90129" w:rsidRPr="002700D6">
        <w:rPr>
          <w:rFonts w:ascii="Times New Roman" w:hAnsi="Times New Roman" w:cs="Times New Roman"/>
          <w:sz w:val="24"/>
          <w:szCs w:val="24"/>
        </w:rPr>
        <w:t xml:space="preserve"> of the expressionist impulse in dance</w:t>
      </w:r>
      <w:r w:rsidR="00426573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3554FB" w:rsidRPr="002700D6">
        <w:rPr>
          <w:rFonts w:ascii="Times New Roman" w:hAnsi="Times New Roman" w:cs="Times New Roman"/>
          <w:sz w:val="24"/>
          <w:szCs w:val="24"/>
        </w:rPr>
        <w:t>Th</w:t>
      </w:r>
      <w:r w:rsidR="00FC17E5" w:rsidRPr="002700D6">
        <w:rPr>
          <w:rFonts w:ascii="Times New Roman" w:hAnsi="Times New Roman" w:cs="Times New Roman"/>
          <w:sz w:val="24"/>
          <w:szCs w:val="24"/>
        </w:rPr>
        <w:t>e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 impulse also took root </w:t>
      </w:r>
      <w:r w:rsidR="00FC17E5" w:rsidRPr="002700D6">
        <w:rPr>
          <w:rFonts w:ascii="Times New Roman" w:hAnsi="Times New Roman" w:cs="Times New Roman"/>
          <w:sz w:val="24"/>
          <w:szCs w:val="24"/>
        </w:rPr>
        <w:t xml:space="preserve">from </w:t>
      </w:r>
      <w:r w:rsidR="003554FB" w:rsidRPr="002700D6">
        <w:rPr>
          <w:rFonts w:ascii="Times New Roman" w:hAnsi="Times New Roman" w:cs="Times New Roman"/>
          <w:sz w:val="24"/>
          <w:szCs w:val="24"/>
        </w:rPr>
        <w:t>early-</w:t>
      </w:r>
      <w:r w:rsidR="00A172F9">
        <w:rPr>
          <w:rFonts w:ascii="Times New Roman" w:hAnsi="Times New Roman" w:cs="Times New Roman"/>
          <w:sz w:val="24"/>
          <w:szCs w:val="24"/>
        </w:rPr>
        <w:t>twentieth-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century German body culture and </w:t>
      </w:r>
      <w:r w:rsidR="0012750B" w:rsidRPr="002700D6">
        <w:rPr>
          <w:rFonts w:ascii="Times New Roman" w:hAnsi="Times New Roman" w:cs="Times New Roman"/>
          <w:sz w:val="24"/>
          <w:szCs w:val="24"/>
        </w:rPr>
        <w:t>the life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 reform</w:t>
      </w:r>
      <w:r w:rsidR="0012750B" w:rsidRPr="002700D6">
        <w:rPr>
          <w:rFonts w:ascii="Times New Roman" w:hAnsi="Times New Roman" w:cs="Times New Roman"/>
          <w:sz w:val="24"/>
          <w:szCs w:val="24"/>
        </w:rPr>
        <w:t xml:space="preserve"> movement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12750B" w:rsidRPr="002700D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12750B" w:rsidRPr="002700D6">
        <w:rPr>
          <w:rFonts w:ascii="Times New Roman" w:hAnsi="Times New Roman" w:cs="Times New Roman"/>
          <w:sz w:val="24"/>
          <w:szCs w:val="24"/>
        </w:rPr>
        <w:t>Hellerau</w:t>
      </w:r>
      <w:proofErr w:type="spellEnd"/>
      <w:r w:rsidR="0012750B" w:rsidRPr="0027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534B" w:rsidRPr="002700D6">
        <w:rPr>
          <w:rFonts w:ascii="Times New Roman" w:hAnsi="Times New Roman" w:cs="Times New Roman"/>
          <w:sz w:val="24"/>
          <w:szCs w:val="24"/>
        </w:rPr>
        <w:t>Émile</w:t>
      </w:r>
      <w:proofErr w:type="spellEnd"/>
      <w:r w:rsidR="0033534B" w:rsidRPr="002700D6">
        <w:rPr>
          <w:rFonts w:ascii="Times New Roman" w:hAnsi="Times New Roman" w:cs="Times New Roman"/>
          <w:sz w:val="24"/>
          <w:szCs w:val="24"/>
        </w:rPr>
        <w:t xml:space="preserve"> Jaques-Dalcroze</w:t>
      </w:r>
      <w:r w:rsidR="003554FB" w:rsidRPr="002700D6">
        <w:rPr>
          <w:rFonts w:ascii="Times New Roman" w:hAnsi="Times New Roman" w:cs="Times New Roman"/>
          <w:sz w:val="24"/>
          <w:szCs w:val="24"/>
        </w:rPr>
        <w:t>’s school</w:t>
      </w:r>
      <w:r w:rsidR="00D21517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3554FB" w:rsidRPr="002700D6">
        <w:rPr>
          <w:rFonts w:ascii="Times New Roman" w:hAnsi="Times New Roman" w:cs="Times New Roman"/>
          <w:sz w:val="24"/>
          <w:szCs w:val="24"/>
        </w:rPr>
        <w:t>of music</w:t>
      </w:r>
      <w:r w:rsidR="00BB0713">
        <w:rPr>
          <w:rFonts w:ascii="Times New Roman" w:hAnsi="Times New Roman" w:cs="Times New Roman"/>
          <w:sz w:val="24"/>
          <w:szCs w:val="24"/>
        </w:rPr>
        <w:t xml:space="preserve">, founded in </w:t>
      </w:r>
      <w:r w:rsidR="0012750B" w:rsidRPr="002700D6">
        <w:rPr>
          <w:rFonts w:ascii="Times New Roman" w:hAnsi="Times New Roman" w:cs="Times New Roman"/>
          <w:sz w:val="24"/>
          <w:szCs w:val="24"/>
        </w:rPr>
        <w:t>1910</w:t>
      </w:r>
      <w:r w:rsidR="00BB0713">
        <w:rPr>
          <w:rFonts w:ascii="Times New Roman" w:hAnsi="Times New Roman" w:cs="Times New Roman"/>
          <w:sz w:val="24"/>
          <w:szCs w:val="24"/>
        </w:rPr>
        <w:t xml:space="preserve">, </w:t>
      </w:r>
      <w:r w:rsidR="003554FB" w:rsidRPr="002700D6">
        <w:rPr>
          <w:rFonts w:ascii="Times New Roman" w:hAnsi="Times New Roman" w:cs="Times New Roman"/>
          <w:sz w:val="24"/>
          <w:szCs w:val="24"/>
        </w:rPr>
        <w:t>trained students in rhythmic gymnastics</w:t>
      </w:r>
      <w:r w:rsidR="00FC17E5" w:rsidRPr="002700D6">
        <w:rPr>
          <w:rFonts w:ascii="Times New Roman" w:hAnsi="Times New Roman" w:cs="Times New Roman"/>
          <w:sz w:val="24"/>
          <w:szCs w:val="24"/>
        </w:rPr>
        <w:t>, using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504472" w:rsidRPr="002700D6">
        <w:rPr>
          <w:rFonts w:ascii="Times New Roman" w:hAnsi="Times New Roman" w:cs="Times New Roman"/>
          <w:sz w:val="24"/>
          <w:szCs w:val="24"/>
        </w:rPr>
        <w:t xml:space="preserve">movement </w:t>
      </w:r>
      <w:r w:rsidR="0021565C" w:rsidRPr="002700D6">
        <w:rPr>
          <w:rFonts w:ascii="Times New Roman" w:hAnsi="Times New Roman" w:cs="Times New Roman"/>
          <w:sz w:val="24"/>
          <w:szCs w:val="24"/>
        </w:rPr>
        <w:t>to externalize intuitive</w:t>
      </w:r>
      <w:r w:rsidR="003554FB" w:rsidRPr="002700D6">
        <w:rPr>
          <w:rFonts w:ascii="Times New Roman" w:hAnsi="Times New Roman" w:cs="Times New Roman"/>
          <w:sz w:val="24"/>
          <w:szCs w:val="24"/>
        </w:rPr>
        <w:t xml:space="preserve"> sensations of harmony</w:t>
      </w:r>
      <w:r w:rsidR="000027DC" w:rsidRPr="0027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17E5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FC17E5" w:rsidRPr="002700D6">
        <w:rPr>
          <w:rFonts w:ascii="Times New Roman" w:hAnsi="Times New Roman" w:cs="Times New Roman"/>
          <w:sz w:val="24"/>
          <w:szCs w:val="24"/>
        </w:rPr>
        <w:t xml:space="preserve"> and Suzanne </w:t>
      </w:r>
      <w:proofErr w:type="spellStart"/>
      <w:r w:rsidR="00FC17E5" w:rsidRPr="002700D6">
        <w:rPr>
          <w:rFonts w:ascii="Times New Roman" w:hAnsi="Times New Roman" w:cs="Times New Roman"/>
          <w:sz w:val="24"/>
          <w:szCs w:val="24"/>
        </w:rPr>
        <w:t>Pe</w:t>
      </w:r>
      <w:r w:rsidR="0021565C" w:rsidRPr="002700D6">
        <w:rPr>
          <w:rFonts w:ascii="Times New Roman" w:hAnsi="Times New Roman" w:cs="Times New Roman"/>
          <w:sz w:val="24"/>
          <w:szCs w:val="24"/>
        </w:rPr>
        <w:t>r</w:t>
      </w:r>
      <w:r w:rsidR="0087471C" w:rsidRPr="002700D6">
        <w:rPr>
          <w:rFonts w:ascii="Times New Roman" w:hAnsi="Times New Roman" w:cs="Times New Roman"/>
          <w:sz w:val="24"/>
          <w:szCs w:val="24"/>
        </w:rPr>
        <w:t>rottet</w:t>
      </w:r>
      <w:proofErr w:type="spellEnd"/>
      <w:r w:rsidR="0087471C" w:rsidRPr="002700D6">
        <w:rPr>
          <w:rFonts w:ascii="Times New Roman" w:hAnsi="Times New Roman" w:cs="Times New Roman"/>
          <w:sz w:val="24"/>
          <w:szCs w:val="24"/>
        </w:rPr>
        <w:t xml:space="preserve">, Laban’s primary collaborators in forging </w:t>
      </w:r>
      <w:r w:rsidR="004947C5" w:rsidRPr="002700D6">
        <w:rPr>
          <w:rFonts w:ascii="Times New Roman" w:hAnsi="Times New Roman" w:cs="Times New Roman"/>
          <w:sz w:val="24"/>
          <w:szCs w:val="24"/>
        </w:rPr>
        <w:t>the new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 dance, </w:t>
      </w:r>
      <w:r w:rsidR="00D601AC" w:rsidRPr="002700D6">
        <w:rPr>
          <w:rFonts w:ascii="Times New Roman" w:hAnsi="Times New Roman" w:cs="Times New Roman"/>
          <w:sz w:val="24"/>
          <w:szCs w:val="24"/>
        </w:rPr>
        <w:t xml:space="preserve">were trained teachers of the </w:t>
      </w:r>
      <w:proofErr w:type="spellStart"/>
      <w:r w:rsidR="00D601AC" w:rsidRPr="002700D6">
        <w:rPr>
          <w:rFonts w:ascii="Times New Roman" w:hAnsi="Times New Roman" w:cs="Times New Roman"/>
          <w:sz w:val="24"/>
          <w:szCs w:val="24"/>
        </w:rPr>
        <w:t>Dalcroze</w:t>
      </w:r>
      <w:proofErr w:type="spellEnd"/>
      <w:r w:rsidR="0021565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601AC" w:rsidRPr="002700D6">
        <w:rPr>
          <w:rFonts w:ascii="Times New Roman" w:hAnsi="Times New Roman" w:cs="Times New Roman"/>
          <w:sz w:val="24"/>
          <w:szCs w:val="24"/>
        </w:rPr>
        <w:t>method</w:t>
      </w:r>
      <w:r w:rsidR="0021565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B0713">
        <w:rPr>
          <w:rFonts w:ascii="Times New Roman" w:hAnsi="Times New Roman" w:cs="Times New Roman"/>
          <w:sz w:val="24"/>
          <w:szCs w:val="24"/>
        </w:rPr>
        <w:t xml:space="preserve">called eurhythmics </w:t>
      </w:r>
      <w:r w:rsidR="004947C5" w:rsidRPr="002700D6">
        <w:rPr>
          <w:rFonts w:ascii="Times New Roman" w:hAnsi="Times New Roman" w:cs="Times New Roman"/>
          <w:sz w:val="24"/>
          <w:szCs w:val="24"/>
        </w:rPr>
        <w:t xml:space="preserve">and </w:t>
      </w:r>
      <w:r w:rsidR="00BB0713">
        <w:rPr>
          <w:rFonts w:ascii="Times New Roman" w:hAnsi="Times New Roman" w:cs="Times New Roman"/>
          <w:sz w:val="24"/>
          <w:szCs w:val="24"/>
        </w:rPr>
        <w:t xml:space="preserve">hence integrated ideas and methods from eurhythmics </w:t>
      </w:r>
      <w:r w:rsidR="0012750B" w:rsidRPr="002700D6">
        <w:rPr>
          <w:rFonts w:ascii="Times New Roman" w:hAnsi="Times New Roman" w:cs="Times New Roman"/>
          <w:sz w:val="24"/>
          <w:szCs w:val="24"/>
        </w:rPr>
        <w:t>into expressionist dance pedagogy</w:t>
      </w:r>
      <w:r w:rsidR="00D601AC" w:rsidRPr="002700D6">
        <w:rPr>
          <w:rFonts w:ascii="Times New Roman" w:hAnsi="Times New Roman" w:cs="Times New Roman"/>
          <w:sz w:val="24"/>
          <w:szCs w:val="24"/>
        </w:rPr>
        <w:t>.</w:t>
      </w:r>
      <w:r w:rsidR="000F363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In the field of psychology, Wilhelm </w:t>
      </w:r>
      <w:proofErr w:type="spellStart"/>
      <w:r w:rsidR="000F3638" w:rsidRPr="002700D6">
        <w:rPr>
          <w:rFonts w:ascii="Times New Roman" w:hAnsi="Times New Roman" w:cs="Times New Roman"/>
          <w:sz w:val="24"/>
          <w:szCs w:val="24"/>
        </w:rPr>
        <w:t>Worringer’s</w:t>
      </w:r>
      <w:proofErr w:type="spellEnd"/>
      <w:r w:rsidR="000F363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4947C5" w:rsidRPr="002700D6">
        <w:rPr>
          <w:rFonts w:ascii="Times New Roman" w:hAnsi="Times New Roman" w:cs="Times New Roman"/>
          <w:sz w:val="24"/>
          <w:szCs w:val="24"/>
        </w:rPr>
        <w:t xml:space="preserve">widely-read </w:t>
      </w:r>
      <w:r w:rsidR="0087471C" w:rsidRPr="00CB27C3">
        <w:rPr>
          <w:rFonts w:ascii="Times New Roman" w:hAnsi="Times New Roman" w:cs="Times New Roman"/>
          <w:i/>
          <w:sz w:val="24"/>
          <w:szCs w:val="24"/>
        </w:rPr>
        <w:t>Abstraction and Empathy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 (1909) </w:t>
      </w:r>
      <w:r w:rsidR="0021565C" w:rsidRPr="002700D6">
        <w:rPr>
          <w:rFonts w:ascii="Times New Roman" w:hAnsi="Times New Roman" w:cs="Times New Roman"/>
          <w:sz w:val="24"/>
          <w:szCs w:val="24"/>
        </w:rPr>
        <w:t xml:space="preserve">also </w:t>
      </w:r>
      <w:r w:rsidR="0087471C" w:rsidRPr="002700D6">
        <w:rPr>
          <w:rFonts w:ascii="Times New Roman" w:hAnsi="Times New Roman" w:cs="Times New Roman"/>
          <w:sz w:val="24"/>
          <w:szCs w:val="24"/>
        </w:rPr>
        <w:t>provided Expressioni</w:t>
      </w:r>
      <w:r w:rsidR="00D56874" w:rsidRPr="002700D6">
        <w:rPr>
          <w:rFonts w:ascii="Times New Roman" w:hAnsi="Times New Roman" w:cs="Times New Roman"/>
          <w:sz w:val="24"/>
          <w:szCs w:val="24"/>
        </w:rPr>
        <w:t xml:space="preserve">sm with a treatise on shared 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artistic </w:t>
      </w:r>
      <w:r w:rsidR="00D56874" w:rsidRPr="002700D6">
        <w:rPr>
          <w:rFonts w:ascii="Times New Roman" w:hAnsi="Times New Roman" w:cs="Times New Roman"/>
          <w:sz w:val="24"/>
          <w:szCs w:val="24"/>
        </w:rPr>
        <w:t>volition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 and a justification of abstract form</w:t>
      </w:r>
      <w:r w:rsidR="00D56874" w:rsidRPr="002700D6">
        <w:rPr>
          <w:rFonts w:ascii="Times New Roman" w:hAnsi="Times New Roman" w:cs="Times New Roman"/>
          <w:sz w:val="24"/>
          <w:szCs w:val="24"/>
        </w:rPr>
        <w:t xml:space="preserve"> as </w:t>
      </w:r>
      <w:r w:rsidR="004947C5" w:rsidRPr="002700D6">
        <w:rPr>
          <w:rFonts w:ascii="Times New Roman" w:hAnsi="Times New Roman" w:cs="Times New Roman"/>
          <w:sz w:val="24"/>
          <w:szCs w:val="24"/>
        </w:rPr>
        <w:t>the</w:t>
      </w:r>
      <w:r w:rsidR="0087471C" w:rsidRPr="002700D6">
        <w:rPr>
          <w:rFonts w:ascii="Times New Roman" w:hAnsi="Times New Roman" w:cs="Times New Roman"/>
          <w:sz w:val="24"/>
          <w:szCs w:val="24"/>
        </w:rPr>
        <w:t xml:space="preserve"> expression of </w:t>
      </w:r>
      <w:r w:rsidR="00D56874" w:rsidRPr="002700D6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0F3638" w:rsidRPr="002700D6">
        <w:rPr>
          <w:rFonts w:ascii="Times New Roman" w:hAnsi="Times New Roman" w:cs="Times New Roman"/>
          <w:sz w:val="24"/>
          <w:szCs w:val="24"/>
        </w:rPr>
        <w:t>psychic or spiritual states.</w:t>
      </w:r>
    </w:p>
    <w:p w14:paraId="3FB373DE" w14:textId="77777777" w:rsidR="00832D84" w:rsidRPr="002700D6" w:rsidRDefault="00832D84" w:rsidP="002700D6">
      <w:pPr>
        <w:rPr>
          <w:rFonts w:ascii="Times New Roman" w:hAnsi="Times New Roman" w:cs="Times New Roman"/>
          <w:sz w:val="24"/>
          <w:szCs w:val="24"/>
        </w:rPr>
      </w:pPr>
    </w:p>
    <w:p w14:paraId="6270DFA4" w14:textId="77777777" w:rsidR="007923C8" w:rsidRPr="00BB0713" w:rsidRDefault="00D912FF" w:rsidP="002700D6">
      <w:pPr>
        <w:rPr>
          <w:rFonts w:ascii="Times New Roman" w:hAnsi="Times New Roman" w:cs="Times New Roman"/>
          <w:b/>
          <w:sz w:val="24"/>
          <w:szCs w:val="24"/>
        </w:rPr>
      </w:pPr>
      <w:r w:rsidRPr="00BB0713">
        <w:rPr>
          <w:rFonts w:ascii="Times New Roman" w:hAnsi="Times New Roman" w:cs="Times New Roman"/>
          <w:b/>
          <w:sz w:val="24"/>
          <w:szCs w:val="24"/>
        </w:rPr>
        <w:t xml:space="preserve">Laban, </w:t>
      </w:r>
      <w:proofErr w:type="spellStart"/>
      <w:r w:rsidRPr="00BB0713">
        <w:rPr>
          <w:rFonts w:ascii="Times New Roman" w:hAnsi="Times New Roman" w:cs="Times New Roman"/>
          <w:b/>
          <w:sz w:val="24"/>
          <w:szCs w:val="24"/>
        </w:rPr>
        <w:t>Wigman</w:t>
      </w:r>
      <w:proofErr w:type="spellEnd"/>
      <w:r w:rsidR="007A64F1" w:rsidRPr="00BB0713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457AED" w:rsidRPr="00BB07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37280" w:rsidRPr="00BB0713">
        <w:rPr>
          <w:rFonts w:ascii="Times New Roman" w:hAnsi="Times New Roman" w:cs="Times New Roman"/>
          <w:b/>
          <w:i/>
          <w:sz w:val="24"/>
          <w:szCs w:val="24"/>
        </w:rPr>
        <w:t>Ausdruckstanz</w:t>
      </w:r>
      <w:proofErr w:type="spellEnd"/>
    </w:p>
    <w:p w14:paraId="1F40882C" w14:textId="67FCE4BF" w:rsidR="001A76AC" w:rsidRPr="002700D6" w:rsidRDefault="007923C8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lastRenderedPageBreak/>
        <w:t xml:space="preserve">While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Wigman’s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Dalcroze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training</w:t>
      </w:r>
      <w:r w:rsidR="004947C5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B0713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BB0713">
        <w:rPr>
          <w:rFonts w:ascii="Times New Roman" w:hAnsi="Times New Roman" w:cs="Times New Roman"/>
          <w:sz w:val="24"/>
          <w:szCs w:val="24"/>
        </w:rPr>
        <w:t>Hellerau</w:t>
      </w:r>
      <w:proofErr w:type="spellEnd"/>
      <w:r w:rsidR="00BB0713">
        <w:rPr>
          <w:rFonts w:ascii="Times New Roman" w:hAnsi="Times New Roman" w:cs="Times New Roman"/>
          <w:sz w:val="24"/>
          <w:szCs w:val="24"/>
        </w:rPr>
        <w:t xml:space="preserve"> from 1911 to 1913 </w:t>
      </w:r>
      <w:r w:rsidR="004947C5" w:rsidRPr="002700D6">
        <w:rPr>
          <w:rFonts w:ascii="Times New Roman" w:hAnsi="Times New Roman" w:cs="Times New Roman"/>
          <w:sz w:val="24"/>
          <w:szCs w:val="24"/>
        </w:rPr>
        <w:t>introduced her to</w:t>
      </w:r>
      <w:r w:rsidRPr="002700D6">
        <w:rPr>
          <w:rFonts w:ascii="Times New Roman" w:hAnsi="Times New Roman" w:cs="Times New Roman"/>
          <w:sz w:val="24"/>
          <w:szCs w:val="24"/>
        </w:rPr>
        <w:t xml:space="preserve"> early Expressionist </w:t>
      </w:r>
      <w:r w:rsidR="004947C5" w:rsidRPr="002700D6">
        <w:rPr>
          <w:rFonts w:ascii="Times New Roman" w:hAnsi="Times New Roman" w:cs="Times New Roman"/>
          <w:sz w:val="24"/>
          <w:szCs w:val="24"/>
        </w:rPr>
        <w:t>Bridge artists</w:t>
      </w:r>
      <w:r w:rsidR="00BB0713">
        <w:rPr>
          <w:rFonts w:ascii="Times New Roman" w:hAnsi="Times New Roman" w:cs="Times New Roman"/>
          <w:sz w:val="24"/>
          <w:szCs w:val="24"/>
        </w:rPr>
        <w:t xml:space="preserve"> in nearby Dresden</w:t>
      </w:r>
      <w:r w:rsidRPr="002700D6">
        <w:rPr>
          <w:rFonts w:ascii="Times New Roman" w:hAnsi="Times New Roman" w:cs="Times New Roman"/>
          <w:sz w:val="24"/>
          <w:szCs w:val="24"/>
        </w:rPr>
        <w:t>, Laban began teaching dance in 1910 within</w:t>
      </w:r>
      <w:r w:rsidR="0021565C" w:rsidRPr="002700D6">
        <w:rPr>
          <w:rFonts w:ascii="Times New Roman" w:hAnsi="Times New Roman" w:cs="Times New Roman"/>
          <w:sz w:val="24"/>
          <w:szCs w:val="24"/>
        </w:rPr>
        <w:t xml:space="preserve"> the fabled modernist milieu of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Schwabing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in Munich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 during the years of the Blue Rider group</w:t>
      </w:r>
      <w:r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51598E" w:rsidRPr="002700D6">
        <w:rPr>
          <w:rFonts w:ascii="Times New Roman" w:hAnsi="Times New Roman" w:cs="Times New Roman"/>
          <w:sz w:val="24"/>
          <w:szCs w:val="24"/>
        </w:rPr>
        <w:t>A painter himself, Laban admired the innovations of</w:t>
      </w:r>
      <w:r w:rsidRPr="002700D6">
        <w:rPr>
          <w:rFonts w:ascii="Times New Roman" w:hAnsi="Times New Roman" w:cs="Times New Roman"/>
          <w:sz w:val="24"/>
          <w:szCs w:val="24"/>
        </w:rPr>
        <w:t xml:space="preserve"> Kandinsky a</w:t>
      </w:r>
      <w:r w:rsidR="0051598E" w:rsidRPr="002700D6">
        <w:rPr>
          <w:rFonts w:ascii="Times New Roman" w:hAnsi="Times New Roman" w:cs="Times New Roman"/>
          <w:sz w:val="24"/>
          <w:szCs w:val="24"/>
        </w:rPr>
        <w:t>s well</w:t>
      </w:r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CB27C3">
        <w:rPr>
          <w:rFonts w:ascii="Times New Roman" w:hAnsi="Times New Roman" w:cs="Times New Roman"/>
          <w:sz w:val="24"/>
          <w:szCs w:val="24"/>
        </w:rPr>
        <w:t xml:space="preserve">as </w:t>
      </w:r>
      <w:r w:rsidR="00BB0713">
        <w:rPr>
          <w:rFonts w:ascii="Times New Roman" w:hAnsi="Times New Roman" w:cs="Times New Roman"/>
          <w:sz w:val="24"/>
          <w:szCs w:val="24"/>
        </w:rPr>
        <w:t xml:space="preserve">the dancing of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Clotilde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and Alexander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Sakharoff</w:t>
      </w:r>
      <w:proofErr w:type="spellEnd"/>
      <w:r w:rsidR="0051598E" w:rsidRPr="002700D6">
        <w:rPr>
          <w:rFonts w:ascii="Times New Roman" w:hAnsi="Times New Roman" w:cs="Times New Roman"/>
          <w:sz w:val="24"/>
          <w:szCs w:val="24"/>
        </w:rPr>
        <w:t>. From 1913</w:t>
      </w:r>
      <w:r w:rsidR="00CB27C3">
        <w:rPr>
          <w:rFonts w:ascii="Times New Roman" w:hAnsi="Times New Roman" w:cs="Times New Roman"/>
          <w:sz w:val="24"/>
          <w:szCs w:val="24"/>
        </w:rPr>
        <w:t xml:space="preserve"> </w:t>
      </w:r>
      <w:r w:rsidR="004947C5" w:rsidRPr="002700D6">
        <w:rPr>
          <w:rFonts w:ascii="Times New Roman" w:hAnsi="Times New Roman" w:cs="Times New Roman"/>
          <w:sz w:val="24"/>
          <w:szCs w:val="24"/>
        </w:rPr>
        <w:t>to 19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17 </w:t>
      </w:r>
      <w:r w:rsidRPr="002700D6">
        <w:rPr>
          <w:rFonts w:ascii="Times New Roman" w:hAnsi="Times New Roman" w:cs="Times New Roman"/>
          <w:sz w:val="24"/>
          <w:szCs w:val="24"/>
        </w:rPr>
        <w:t xml:space="preserve">Laban </w:t>
      </w:r>
      <w:r w:rsidR="004947C5" w:rsidRPr="002700D6">
        <w:rPr>
          <w:rFonts w:ascii="Times New Roman" w:hAnsi="Times New Roman" w:cs="Times New Roman"/>
          <w:sz w:val="24"/>
          <w:szCs w:val="24"/>
        </w:rPr>
        <w:t>ran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 his school </w:t>
      </w:r>
      <w:r w:rsidR="004947C5" w:rsidRPr="002700D6">
        <w:rPr>
          <w:rFonts w:ascii="Times New Roman" w:hAnsi="Times New Roman" w:cs="Times New Roman"/>
          <w:sz w:val="24"/>
          <w:szCs w:val="24"/>
        </w:rPr>
        <w:t>from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6019DE" w:rsidRPr="002700D6">
        <w:rPr>
          <w:rFonts w:ascii="Times New Roman" w:hAnsi="Times New Roman" w:cs="Times New Roman"/>
          <w:sz w:val="24"/>
          <w:szCs w:val="24"/>
        </w:rPr>
        <w:t xml:space="preserve">the utopian community 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on Monte </w:t>
      </w:r>
      <w:proofErr w:type="spellStart"/>
      <w:r w:rsidR="0051598E" w:rsidRPr="002700D6">
        <w:rPr>
          <w:rFonts w:ascii="Times New Roman" w:hAnsi="Times New Roman" w:cs="Times New Roman"/>
          <w:sz w:val="24"/>
          <w:szCs w:val="24"/>
        </w:rPr>
        <w:t>Verità</w:t>
      </w:r>
      <w:proofErr w:type="spellEnd"/>
      <w:r w:rsidR="0051598E" w:rsidRPr="002700D6">
        <w:rPr>
          <w:rFonts w:ascii="Times New Roman" w:hAnsi="Times New Roman" w:cs="Times New Roman"/>
          <w:sz w:val="24"/>
          <w:szCs w:val="24"/>
        </w:rPr>
        <w:t xml:space="preserve"> near </w:t>
      </w:r>
      <w:proofErr w:type="spellStart"/>
      <w:r w:rsidR="006019DE" w:rsidRPr="002700D6">
        <w:rPr>
          <w:rFonts w:ascii="Times New Roman" w:hAnsi="Times New Roman" w:cs="Times New Roman"/>
          <w:sz w:val="24"/>
          <w:szCs w:val="24"/>
        </w:rPr>
        <w:t>Ascona</w:t>
      </w:r>
      <w:proofErr w:type="spellEnd"/>
      <w:r w:rsidR="0051598E" w:rsidRPr="002700D6">
        <w:rPr>
          <w:rFonts w:ascii="Times New Roman" w:hAnsi="Times New Roman" w:cs="Times New Roman"/>
          <w:sz w:val="24"/>
          <w:szCs w:val="24"/>
        </w:rPr>
        <w:t>,</w:t>
      </w:r>
      <w:r w:rsidR="006019DE" w:rsidRPr="002700D6">
        <w:rPr>
          <w:rFonts w:ascii="Times New Roman" w:hAnsi="Times New Roman" w:cs="Times New Roman"/>
          <w:sz w:val="24"/>
          <w:szCs w:val="24"/>
        </w:rPr>
        <w:t xml:space="preserve"> Switzerland</w:t>
      </w:r>
      <w:r w:rsidR="0051598E" w:rsidRPr="002700D6">
        <w:rPr>
          <w:rFonts w:ascii="Times New Roman" w:hAnsi="Times New Roman" w:cs="Times New Roman"/>
          <w:sz w:val="24"/>
          <w:szCs w:val="24"/>
        </w:rPr>
        <w:t>.</w:t>
      </w:r>
      <w:r w:rsidR="006019DE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7C5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4947C5" w:rsidRPr="002700D6">
        <w:rPr>
          <w:rFonts w:ascii="Times New Roman" w:hAnsi="Times New Roman" w:cs="Times New Roman"/>
          <w:sz w:val="24"/>
          <w:szCs w:val="24"/>
        </w:rPr>
        <w:t xml:space="preserve"> joined him there in 1913 on </w:t>
      </w:r>
      <w:r w:rsidR="00CB27C3">
        <w:rPr>
          <w:rFonts w:ascii="Times New Roman" w:hAnsi="Times New Roman" w:cs="Times New Roman"/>
          <w:sz w:val="24"/>
          <w:szCs w:val="24"/>
        </w:rPr>
        <w:t xml:space="preserve">the painter </w:t>
      </w:r>
      <w:proofErr w:type="spellStart"/>
      <w:r w:rsidR="00CB27C3">
        <w:rPr>
          <w:rFonts w:ascii="Times New Roman" w:hAnsi="Times New Roman" w:cs="Times New Roman"/>
          <w:sz w:val="24"/>
          <w:szCs w:val="24"/>
        </w:rPr>
        <w:t>Nolde’s</w:t>
      </w:r>
      <w:proofErr w:type="spellEnd"/>
      <w:r w:rsidR="004947C5" w:rsidRPr="002700D6">
        <w:rPr>
          <w:rFonts w:ascii="Times New Roman" w:hAnsi="Times New Roman" w:cs="Times New Roman"/>
          <w:sz w:val="24"/>
          <w:szCs w:val="24"/>
        </w:rPr>
        <w:t xml:space="preserve"> recommendation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4947C5" w:rsidRPr="002700D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4947C5" w:rsidRPr="002700D6">
        <w:rPr>
          <w:rFonts w:ascii="Times New Roman" w:hAnsi="Times New Roman" w:cs="Times New Roman"/>
          <w:sz w:val="24"/>
          <w:szCs w:val="24"/>
        </w:rPr>
        <w:t>Ascona</w:t>
      </w:r>
      <w:proofErr w:type="spellEnd"/>
      <w:r w:rsidR="004947C5" w:rsidRPr="002700D6">
        <w:rPr>
          <w:rFonts w:ascii="Times New Roman" w:hAnsi="Times New Roman" w:cs="Times New Roman"/>
          <w:sz w:val="24"/>
          <w:szCs w:val="24"/>
        </w:rPr>
        <w:t xml:space="preserve">, </w:t>
      </w:r>
      <w:r w:rsidR="001A76AC" w:rsidRPr="002700D6">
        <w:rPr>
          <w:rFonts w:ascii="Times New Roman" w:hAnsi="Times New Roman" w:cs="Times New Roman"/>
          <w:sz w:val="24"/>
          <w:szCs w:val="24"/>
        </w:rPr>
        <w:t>Laban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 and his followers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F3FB1" w:rsidRPr="002700D6">
        <w:rPr>
          <w:rFonts w:ascii="Times New Roman" w:hAnsi="Times New Roman" w:cs="Times New Roman"/>
          <w:sz w:val="24"/>
          <w:szCs w:val="24"/>
        </w:rPr>
        <w:t>develop</w:t>
      </w:r>
      <w:r w:rsidR="00130133" w:rsidRPr="002700D6">
        <w:rPr>
          <w:rFonts w:ascii="Times New Roman" w:hAnsi="Times New Roman" w:cs="Times New Roman"/>
          <w:sz w:val="24"/>
          <w:szCs w:val="24"/>
        </w:rPr>
        <w:t>ed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 the theories and </w:t>
      </w:r>
      <w:r w:rsidR="004947C5" w:rsidRPr="002700D6">
        <w:rPr>
          <w:rFonts w:ascii="Times New Roman" w:hAnsi="Times New Roman" w:cs="Times New Roman"/>
          <w:sz w:val="24"/>
          <w:szCs w:val="24"/>
        </w:rPr>
        <w:t xml:space="preserve">eventually the 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notation for a new dance. </w:t>
      </w:r>
      <w:r w:rsidR="0051598E" w:rsidRPr="002700D6">
        <w:rPr>
          <w:rFonts w:ascii="Times New Roman" w:hAnsi="Times New Roman" w:cs="Times New Roman"/>
          <w:sz w:val="24"/>
          <w:szCs w:val="24"/>
        </w:rPr>
        <w:t>Promoting gymnastics, a vegetarian diet</w:t>
      </w:r>
      <w:r w:rsidR="00130133" w:rsidRPr="002700D6">
        <w:rPr>
          <w:rFonts w:ascii="Times New Roman" w:hAnsi="Times New Roman" w:cs="Times New Roman"/>
          <w:sz w:val="24"/>
          <w:szCs w:val="24"/>
        </w:rPr>
        <w:t>, freedom of dress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, and </w:t>
      </w:r>
      <w:r w:rsidR="004947C5" w:rsidRPr="002700D6">
        <w:rPr>
          <w:rFonts w:ascii="Times New Roman" w:hAnsi="Times New Roman" w:cs="Times New Roman"/>
          <w:sz w:val="24"/>
          <w:szCs w:val="24"/>
        </w:rPr>
        <w:t>connectedness to</w:t>
      </w:r>
      <w:r w:rsidR="0051598E" w:rsidRPr="002700D6">
        <w:rPr>
          <w:rFonts w:ascii="Times New Roman" w:hAnsi="Times New Roman" w:cs="Times New Roman"/>
          <w:sz w:val="24"/>
          <w:szCs w:val="24"/>
        </w:rPr>
        <w:t xml:space="preserve"> nature and the cosmos, Laban trained amateur dancers as</w:t>
      </w:r>
      <w:r w:rsidR="00D35F1D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CD332F">
        <w:rPr>
          <w:rFonts w:ascii="Times New Roman" w:hAnsi="Times New Roman" w:cs="Times New Roman"/>
          <w:sz w:val="24"/>
          <w:szCs w:val="24"/>
        </w:rPr>
        <w:t>‘</w:t>
      </w:r>
      <w:r w:rsidR="00D35F1D" w:rsidRPr="002700D6">
        <w:rPr>
          <w:rFonts w:ascii="Times New Roman" w:hAnsi="Times New Roman" w:cs="Times New Roman"/>
          <w:sz w:val="24"/>
          <w:szCs w:val="24"/>
        </w:rPr>
        <w:t>movement choirs</w:t>
      </w:r>
      <w:r w:rsidR="00CD332F">
        <w:rPr>
          <w:rFonts w:ascii="Times New Roman" w:hAnsi="Times New Roman" w:cs="Times New Roman"/>
          <w:sz w:val="24"/>
          <w:szCs w:val="24"/>
        </w:rPr>
        <w:t>’,</w:t>
      </w:r>
      <w:r w:rsidR="00D35F1D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BB0713">
        <w:rPr>
          <w:rFonts w:ascii="Times New Roman" w:hAnsi="Times New Roman" w:cs="Times New Roman"/>
          <w:sz w:val="24"/>
          <w:szCs w:val="24"/>
        </w:rPr>
        <w:t xml:space="preserve">a movement practice designed to create </w:t>
      </w:r>
      <w:r w:rsidR="0051598E" w:rsidRPr="002700D6">
        <w:rPr>
          <w:rFonts w:ascii="Times New Roman" w:hAnsi="Times New Roman" w:cs="Times New Roman"/>
          <w:sz w:val="24"/>
          <w:szCs w:val="24"/>
        </w:rPr>
        <w:t>community ritual</w:t>
      </w:r>
      <w:r w:rsidR="00D37280">
        <w:rPr>
          <w:rFonts w:ascii="Times New Roman" w:hAnsi="Times New Roman" w:cs="Times New Roman"/>
          <w:sz w:val="24"/>
          <w:szCs w:val="24"/>
        </w:rPr>
        <w:t>s</w:t>
      </w:r>
      <w:r w:rsidR="00BB0713">
        <w:rPr>
          <w:rFonts w:ascii="Times New Roman" w:hAnsi="Times New Roman" w:cs="Times New Roman"/>
          <w:sz w:val="24"/>
          <w:szCs w:val="24"/>
        </w:rPr>
        <w:t xml:space="preserve">. Asserting </w:t>
      </w:r>
      <w:r w:rsidR="002F3FB1" w:rsidRPr="002700D6">
        <w:rPr>
          <w:rFonts w:ascii="Times New Roman" w:hAnsi="Times New Roman" w:cs="Times New Roman"/>
          <w:sz w:val="24"/>
          <w:szCs w:val="24"/>
        </w:rPr>
        <w:t>dance’s aut</w:t>
      </w:r>
      <w:r w:rsidR="00BB0713">
        <w:rPr>
          <w:rFonts w:ascii="Times New Roman" w:hAnsi="Times New Roman" w:cs="Times New Roman"/>
          <w:sz w:val="24"/>
          <w:szCs w:val="24"/>
        </w:rPr>
        <w:t>onomy from the other arts and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 its role as the unifier of emotion, intellect, and spirit, Laban and </w:t>
      </w:r>
      <w:proofErr w:type="spellStart"/>
      <w:r w:rsidR="002F3FB1" w:rsidRPr="002700D6">
        <w:rPr>
          <w:rFonts w:ascii="Times New Roman" w:hAnsi="Times New Roman" w:cs="Times New Roman"/>
          <w:sz w:val="24"/>
          <w:szCs w:val="24"/>
        </w:rPr>
        <w:t>Wigman’s</w:t>
      </w:r>
      <w:proofErr w:type="spellEnd"/>
      <w:r w:rsidR="002F3FB1" w:rsidRPr="002700D6">
        <w:rPr>
          <w:rFonts w:ascii="Times New Roman" w:hAnsi="Times New Roman" w:cs="Times New Roman"/>
          <w:sz w:val="24"/>
          <w:szCs w:val="24"/>
        </w:rPr>
        <w:t xml:space="preserve"> dancers often performed in masks</w:t>
      </w:r>
      <w:r w:rsidR="00D35F1D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F3FB1" w:rsidRPr="002700D6">
        <w:rPr>
          <w:rFonts w:ascii="Times New Roman" w:hAnsi="Times New Roman" w:cs="Times New Roman"/>
          <w:sz w:val="24"/>
          <w:szCs w:val="24"/>
        </w:rPr>
        <w:t>to the spare sounds of percussion</w:t>
      </w:r>
      <w:r w:rsidR="00D35F1D" w:rsidRPr="002700D6">
        <w:rPr>
          <w:rFonts w:ascii="Times New Roman" w:hAnsi="Times New Roman" w:cs="Times New Roman"/>
          <w:sz w:val="24"/>
          <w:szCs w:val="24"/>
        </w:rPr>
        <w:t>,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35F1D" w:rsidRPr="002700D6">
        <w:rPr>
          <w:rFonts w:ascii="Times New Roman" w:hAnsi="Times New Roman" w:cs="Times New Roman"/>
          <w:sz w:val="24"/>
          <w:szCs w:val="24"/>
        </w:rPr>
        <w:t>with movement invoking</w:t>
      </w:r>
      <w:r w:rsidR="002F3FB1" w:rsidRPr="002700D6">
        <w:rPr>
          <w:rFonts w:ascii="Times New Roman" w:hAnsi="Times New Roman" w:cs="Times New Roman"/>
          <w:sz w:val="24"/>
          <w:szCs w:val="24"/>
        </w:rPr>
        <w:t xml:space="preserve"> Dionysian associations of the ecstatic and grotesque.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 Like many modernist artists and writers, </w:t>
      </w:r>
      <w:r w:rsidR="00CD332F">
        <w:rPr>
          <w:rFonts w:ascii="Times New Roman" w:hAnsi="Times New Roman" w:cs="Times New Roman"/>
          <w:sz w:val="24"/>
          <w:szCs w:val="24"/>
        </w:rPr>
        <w:t>E</w:t>
      </w:r>
      <w:r w:rsidR="00CD332F" w:rsidRPr="002700D6">
        <w:rPr>
          <w:rFonts w:ascii="Times New Roman" w:hAnsi="Times New Roman" w:cs="Times New Roman"/>
          <w:sz w:val="24"/>
          <w:szCs w:val="24"/>
        </w:rPr>
        <w:t xml:space="preserve">xpressionist </w:t>
      </w:r>
      <w:r w:rsidR="00130133" w:rsidRPr="002700D6">
        <w:rPr>
          <w:rFonts w:ascii="Times New Roman" w:hAnsi="Times New Roman" w:cs="Times New Roman"/>
          <w:sz w:val="24"/>
          <w:szCs w:val="24"/>
        </w:rPr>
        <w:t>dance was</w:t>
      </w:r>
      <w:r w:rsidR="00D35F1D" w:rsidRPr="002700D6">
        <w:rPr>
          <w:rFonts w:ascii="Times New Roman" w:hAnsi="Times New Roman" w:cs="Times New Roman"/>
          <w:sz w:val="24"/>
          <w:szCs w:val="24"/>
        </w:rPr>
        <w:t xml:space="preserve"> greatly</w:t>
      </w:r>
      <w:r w:rsidR="00130133" w:rsidRPr="002700D6">
        <w:rPr>
          <w:rFonts w:ascii="Times New Roman" w:hAnsi="Times New Roman" w:cs="Times New Roman"/>
          <w:sz w:val="24"/>
          <w:szCs w:val="24"/>
        </w:rPr>
        <w:t xml:space="preserve"> influenced by the writing</w:t>
      </w:r>
      <w:r w:rsidR="001A76AC" w:rsidRPr="002700D6">
        <w:rPr>
          <w:rFonts w:ascii="Times New Roman" w:hAnsi="Times New Roman" w:cs="Times New Roman"/>
          <w:sz w:val="24"/>
          <w:szCs w:val="24"/>
        </w:rPr>
        <w:t>s of Friedrich Nietzsche</w:t>
      </w:r>
      <w:r w:rsidR="00130133" w:rsidRPr="002700D6">
        <w:rPr>
          <w:rFonts w:ascii="Times New Roman" w:hAnsi="Times New Roman" w:cs="Times New Roman"/>
          <w:sz w:val="24"/>
          <w:szCs w:val="24"/>
        </w:rPr>
        <w:t xml:space="preserve"> who gave to dance the role of uniting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 man </w:t>
      </w:r>
      <w:r w:rsidR="00130133" w:rsidRPr="002700D6">
        <w:rPr>
          <w:rFonts w:ascii="Times New Roman" w:hAnsi="Times New Roman" w:cs="Times New Roman"/>
          <w:sz w:val="24"/>
          <w:szCs w:val="24"/>
        </w:rPr>
        <w:t>a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nd nature. Nietzsche’s </w:t>
      </w:r>
      <w:r w:rsidR="00130133" w:rsidRPr="002700D6">
        <w:rPr>
          <w:rFonts w:ascii="Times New Roman" w:hAnsi="Times New Roman" w:cs="Times New Roman"/>
          <w:sz w:val="24"/>
          <w:szCs w:val="24"/>
        </w:rPr>
        <w:t>study of Greek tragedy also set up the new dance’s interest in choric movement</w:t>
      </w:r>
      <w:r w:rsidR="00D35F1D" w:rsidRPr="002700D6">
        <w:rPr>
          <w:rFonts w:ascii="Times New Roman" w:hAnsi="Times New Roman" w:cs="Times New Roman"/>
          <w:sz w:val="24"/>
          <w:szCs w:val="24"/>
        </w:rPr>
        <w:t xml:space="preserve"> and</w:t>
      </w:r>
      <w:r w:rsidR="00130133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antiquity </w:t>
      </w:r>
      <w:r w:rsidR="00130133" w:rsidRPr="002700D6">
        <w:rPr>
          <w:rFonts w:ascii="Times New Roman" w:hAnsi="Times New Roman" w:cs="Times New Roman"/>
          <w:sz w:val="24"/>
          <w:szCs w:val="24"/>
        </w:rPr>
        <w:t>a</w:t>
      </w:r>
      <w:r w:rsidR="00D35F1D" w:rsidRPr="002700D6">
        <w:rPr>
          <w:rFonts w:ascii="Times New Roman" w:hAnsi="Times New Roman" w:cs="Times New Roman"/>
          <w:sz w:val="24"/>
          <w:szCs w:val="24"/>
        </w:rPr>
        <w:t>s a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 model for </w:t>
      </w:r>
      <w:r w:rsidR="00130133" w:rsidRPr="002700D6">
        <w:rPr>
          <w:rFonts w:ascii="Times New Roman" w:hAnsi="Times New Roman" w:cs="Times New Roman"/>
          <w:sz w:val="24"/>
          <w:szCs w:val="24"/>
        </w:rPr>
        <w:t>harmony between</w:t>
      </w:r>
      <w:r w:rsidR="001A76AC" w:rsidRPr="002700D6">
        <w:rPr>
          <w:rFonts w:ascii="Times New Roman" w:hAnsi="Times New Roman" w:cs="Times New Roman"/>
          <w:sz w:val="24"/>
          <w:szCs w:val="24"/>
        </w:rPr>
        <w:t xml:space="preserve"> civilization and spiritual life.</w:t>
      </w:r>
    </w:p>
    <w:p w14:paraId="09B4C18D" w14:textId="77777777" w:rsidR="0051598E" w:rsidRPr="002700D6" w:rsidRDefault="0051598E" w:rsidP="002700D6">
      <w:pPr>
        <w:rPr>
          <w:rFonts w:ascii="Times New Roman" w:hAnsi="Times New Roman" w:cs="Times New Roman"/>
          <w:sz w:val="24"/>
          <w:szCs w:val="24"/>
        </w:rPr>
      </w:pPr>
    </w:p>
    <w:p w14:paraId="7671EF39" w14:textId="70B4C3B8" w:rsidR="00005592" w:rsidRPr="002700D6" w:rsidRDefault="002E6A8F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In the years after </w:t>
      </w:r>
      <w:r w:rsidR="00CD332F">
        <w:rPr>
          <w:rFonts w:ascii="Times New Roman" w:hAnsi="Times New Roman" w:cs="Times New Roman"/>
          <w:sz w:val="24"/>
          <w:szCs w:val="24"/>
        </w:rPr>
        <w:t>the First World War</w:t>
      </w:r>
      <w:r w:rsidR="00BB0713">
        <w:rPr>
          <w:rFonts w:ascii="Times New Roman" w:hAnsi="Times New Roman" w:cs="Times New Roman"/>
          <w:sz w:val="24"/>
          <w:szCs w:val="24"/>
        </w:rPr>
        <w:t xml:space="preserve">, </w:t>
      </w:r>
      <w:r w:rsidR="00AA7365" w:rsidRPr="002700D6">
        <w:rPr>
          <w:rFonts w:ascii="Times New Roman" w:hAnsi="Times New Roman" w:cs="Times New Roman"/>
          <w:sz w:val="24"/>
          <w:szCs w:val="24"/>
        </w:rPr>
        <w:t>Laban</w:t>
      </w:r>
      <w:r w:rsidR="00BB0713">
        <w:rPr>
          <w:rFonts w:ascii="Times New Roman" w:hAnsi="Times New Roman" w:cs="Times New Roman"/>
          <w:sz w:val="24"/>
          <w:szCs w:val="24"/>
        </w:rPr>
        <w:t>’s followers</w:t>
      </w:r>
      <w:r w:rsidR="00AA7365" w:rsidRPr="002700D6">
        <w:rPr>
          <w:rFonts w:ascii="Times New Roman" w:hAnsi="Times New Roman" w:cs="Times New Roman"/>
          <w:sz w:val="24"/>
          <w:szCs w:val="24"/>
        </w:rPr>
        <w:t xml:space="preserve"> opened</w:t>
      </w:r>
      <w:r w:rsidRPr="002700D6">
        <w:rPr>
          <w:rFonts w:ascii="Times New Roman" w:hAnsi="Times New Roman" w:cs="Times New Roman"/>
          <w:sz w:val="24"/>
          <w:szCs w:val="24"/>
        </w:rPr>
        <w:t xml:space="preserve"> dozens of schools across Europe</w:t>
      </w:r>
      <w:r w:rsidR="002577B2" w:rsidRPr="002700D6">
        <w:rPr>
          <w:rFonts w:ascii="Times New Roman" w:hAnsi="Times New Roman" w:cs="Times New Roman"/>
          <w:sz w:val="24"/>
          <w:szCs w:val="24"/>
        </w:rPr>
        <w:t>,</w:t>
      </w:r>
      <w:r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84448E" w:rsidRPr="002700D6">
        <w:rPr>
          <w:rFonts w:ascii="Times New Roman" w:hAnsi="Times New Roman" w:cs="Times New Roman"/>
          <w:sz w:val="24"/>
          <w:szCs w:val="24"/>
        </w:rPr>
        <w:t>established</w:t>
      </w:r>
      <w:r w:rsidRPr="002700D6">
        <w:rPr>
          <w:rFonts w:ascii="Times New Roman" w:hAnsi="Times New Roman" w:cs="Times New Roman"/>
          <w:sz w:val="24"/>
          <w:szCs w:val="24"/>
        </w:rPr>
        <w:t xml:space="preserve"> a </w:t>
      </w:r>
      <w:r w:rsidR="00BB0713">
        <w:rPr>
          <w:rFonts w:ascii="Times New Roman" w:hAnsi="Times New Roman" w:cs="Times New Roman"/>
          <w:sz w:val="24"/>
          <w:szCs w:val="24"/>
        </w:rPr>
        <w:t xml:space="preserve">central </w:t>
      </w:r>
      <w:r w:rsidRPr="002700D6">
        <w:rPr>
          <w:rFonts w:ascii="Times New Roman" w:hAnsi="Times New Roman" w:cs="Times New Roman"/>
          <w:sz w:val="24"/>
          <w:szCs w:val="24"/>
        </w:rPr>
        <w:t>school in Dresden</w:t>
      </w:r>
      <w:r w:rsidR="00BB0713">
        <w:rPr>
          <w:rFonts w:ascii="Times New Roman" w:hAnsi="Times New Roman" w:cs="Times New Roman"/>
          <w:sz w:val="24"/>
          <w:szCs w:val="24"/>
        </w:rPr>
        <w:t xml:space="preserve"> and branch schools in other major German cities</w:t>
      </w:r>
      <w:r w:rsidR="002577B2" w:rsidRPr="002700D6">
        <w:rPr>
          <w:rFonts w:ascii="Times New Roman" w:hAnsi="Times New Roman" w:cs="Times New Roman"/>
          <w:sz w:val="24"/>
          <w:szCs w:val="24"/>
        </w:rPr>
        <w:t>. B</w:t>
      </w:r>
      <w:r w:rsidR="0084448E" w:rsidRPr="002700D6">
        <w:rPr>
          <w:rFonts w:ascii="Times New Roman" w:hAnsi="Times New Roman" w:cs="Times New Roman"/>
          <w:sz w:val="24"/>
          <w:szCs w:val="24"/>
        </w:rPr>
        <w:t>oth</w:t>
      </w:r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13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BB0713">
        <w:rPr>
          <w:rFonts w:ascii="Times New Roman" w:hAnsi="Times New Roman" w:cs="Times New Roman"/>
          <w:sz w:val="24"/>
          <w:szCs w:val="24"/>
        </w:rPr>
        <w:t xml:space="preserve"> and Laban </w:t>
      </w:r>
      <w:r w:rsidRPr="002700D6">
        <w:rPr>
          <w:rFonts w:ascii="Times New Roman" w:hAnsi="Times New Roman" w:cs="Times New Roman"/>
          <w:sz w:val="24"/>
          <w:szCs w:val="24"/>
        </w:rPr>
        <w:t>toured extensively</w:t>
      </w:r>
      <w:r w:rsidR="002577B2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5349FA" w:rsidRPr="002700D6">
        <w:rPr>
          <w:rFonts w:ascii="Times New Roman" w:hAnsi="Times New Roman" w:cs="Times New Roman"/>
          <w:sz w:val="24"/>
          <w:szCs w:val="24"/>
        </w:rPr>
        <w:t>and their schools produced many of the most well</w:t>
      </w:r>
      <w:r w:rsidR="00D37280">
        <w:rPr>
          <w:rFonts w:ascii="Times New Roman" w:hAnsi="Times New Roman" w:cs="Times New Roman"/>
          <w:sz w:val="24"/>
          <w:szCs w:val="24"/>
        </w:rPr>
        <w:t>-</w:t>
      </w:r>
      <w:r w:rsidR="005349FA" w:rsidRPr="002700D6">
        <w:rPr>
          <w:rFonts w:ascii="Times New Roman" w:hAnsi="Times New Roman" w:cs="Times New Roman"/>
          <w:sz w:val="24"/>
          <w:szCs w:val="24"/>
        </w:rPr>
        <w:t>known dancers of the interwar period</w:t>
      </w:r>
      <w:r w:rsidR="002577B2" w:rsidRPr="002700D6">
        <w:rPr>
          <w:rFonts w:ascii="Times New Roman" w:hAnsi="Times New Roman" w:cs="Times New Roman"/>
          <w:sz w:val="24"/>
          <w:szCs w:val="24"/>
        </w:rPr>
        <w:t xml:space="preserve">, including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Wigman’s</w:t>
      </w:r>
      <w:proofErr w:type="spellEnd"/>
      <w:r w:rsidR="002577B2" w:rsidRPr="002700D6">
        <w:rPr>
          <w:rFonts w:ascii="Times New Roman" w:hAnsi="Times New Roman" w:cs="Times New Roman"/>
          <w:sz w:val="24"/>
          <w:szCs w:val="24"/>
        </w:rPr>
        <w:t xml:space="preserve"> students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Gret</w:t>
      </w:r>
      <w:proofErr w:type="spellEnd"/>
      <w:r w:rsidR="002577B2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Palucca</w:t>
      </w:r>
      <w:proofErr w:type="spellEnd"/>
      <w:r w:rsidR="002577B2"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Harald</w:t>
      </w:r>
      <w:proofErr w:type="spellEnd"/>
      <w:r w:rsidR="002577B2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Kreutzberg</w:t>
      </w:r>
      <w:proofErr w:type="spellEnd"/>
      <w:r w:rsidR="002577B2" w:rsidRPr="002700D6">
        <w:rPr>
          <w:rFonts w:ascii="Times New Roman" w:hAnsi="Times New Roman" w:cs="Times New Roman"/>
          <w:sz w:val="24"/>
          <w:szCs w:val="24"/>
        </w:rPr>
        <w:t xml:space="preserve"> and the Laban-trained Kurt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Joos</w:t>
      </w:r>
      <w:r w:rsidR="00BB071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C43A42" w:rsidRPr="002700D6">
        <w:rPr>
          <w:rFonts w:ascii="Times New Roman" w:hAnsi="Times New Roman" w:cs="Times New Roman"/>
          <w:sz w:val="24"/>
          <w:szCs w:val="24"/>
        </w:rPr>
        <w:t>Three</w:t>
      </w:r>
      <w:r w:rsidR="0084448E" w:rsidRPr="002700D6">
        <w:rPr>
          <w:rFonts w:ascii="Times New Roman" w:hAnsi="Times New Roman" w:cs="Times New Roman"/>
          <w:sz w:val="24"/>
          <w:szCs w:val="24"/>
        </w:rPr>
        <w:t xml:space="preserve"> Dance Congresses held in Germany </w:t>
      </w:r>
      <w:r w:rsidR="00C43A42" w:rsidRPr="002700D6">
        <w:rPr>
          <w:rFonts w:ascii="Times New Roman" w:hAnsi="Times New Roman" w:cs="Times New Roman"/>
          <w:sz w:val="24"/>
          <w:szCs w:val="24"/>
        </w:rPr>
        <w:t>between 1927 and 1930</w:t>
      </w:r>
      <w:r w:rsidR="0084448E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577B2" w:rsidRPr="002700D6">
        <w:rPr>
          <w:rFonts w:ascii="Times New Roman" w:hAnsi="Times New Roman" w:cs="Times New Roman"/>
          <w:sz w:val="24"/>
          <w:szCs w:val="24"/>
        </w:rPr>
        <w:t>gave</w:t>
      </w:r>
      <w:r w:rsidR="00C43A42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84448E" w:rsidRPr="002700D6">
        <w:rPr>
          <w:rFonts w:ascii="Times New Roman" w:hAnsi="Times New Roman" w:cs="Times New Roman"/>
          <w:sz w:val="24"/>
          <w:szCs w:val="24"/>
        </w:rPr>
        <w:t xml:space="preserve">Laban and </w:t>
      </w:r>
      <w:proofErr w:type="spellStart"/>
      <w:r w:rsidR="0084448E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84448E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C43A42" w:rsidRPr="002700D6">
        <w:rPr>
          <w:rFonts w:ascii="Times New Roman" w:hAnsi="Times New Roman" w:cs="Times New Roman"/>
          <w:sz w:val="24"/>
          <w:szCs w:val="24"/>
        </w:rPr>
        <w:t>a pulpit to promote</w:t>
      </w:r>
      <w:r w:rsidR="0084448E" w:rsidRPr="002700D6">
        <w:rPr>
          <w:rFonts w:ascii="Times New Roman" w:hAnsi="Times New Roman" w:cs="Times New Roman"/>
          <w:sz w:val="24"/>
          <w:szCs w:val="24"/>
        </w:rPr>
        <w:t xml:space="preserve"> the establishment of a German Dance Academy</w:t>
      </w:r>
      <w:r w:rsidR="002577B2" w:rsidRPr="002700D6">
        <w:rPr>
          <w:rFonts w:ascii="Times New Roman" w:hAnsi="Times New Roman" w:cs="Times New Roman"/>
          <w:sz w:val="24"/>
          <w:szCs w:val="24"/>
        </w:rPr>
        <w:t xml:space="preserve">, and allowed </w:t>
      </w:r>
      <w:r w:rsidR="00F600CC">
        <w:rPr>
          <w:rFonts w:ascii="Times New Roman" w:hAnsi="Times New Roman" w:cs="Times New Roman"/>
          <w:sz w:val="24"/>
          <w:szCs w:val="24"/>
        </w:rPr>
        <w:t xml:space="preserve">for wide-ranging discussion on </w:t>
      </w:r>
      <w:r w:rsidR="002577B2" w:rsidRPr="002700D6">
        <w:rPr>
          <w:rFonts w:ascii="Times New Roman" w:hAnsi="Times New Roman" w:cs="Times New Roman"/>
          <w:sz w:val="24"/>
          <w:szCs w:val="24"/>
        </w:rPr>
        <w:t>the new</w:t>
      </w:r>
      <w:r w:rsidR="00F600CC">
        <w:rPr>
          <w:rFonts w:ascii="Times New Roman" w:hAnsi="Times New Roman" w:cs="Times New Roman"/>
          <w:sz w:val="24"/>
          <w:szCs w:val="24"/>
        </w:rPr>
        <w:t xml:space="preserve"> modern dance movement, later known as </w:t>
      </w:r>
      <w:proofErr w:type="spellStart"/>
      <w:r w:rsidR="00D37280" w:rsidRPr="00D37280">
        <w:rPr>
          <w:rFonts w:ascii="Times New Roman" w:hAnsi="Times New Roman" w:cs="Times New Roman"/>
          <w:i/>
          <w:sz w:val="24"/>
          <w:szCs w:val="24"/>
        </w:rPr>
        <w:t>Ausdruckstanz</w:t>
      </w:r>
      <w:proofErr w:type="spellEnd"/>
      <w:r w:rsidR="003A1252">
        <w:rPr>
          <w:rFonts w:ascii="Times New Roman" w:hAnsi="Times New Roman" w:cs="Times New Roman"/>
          <w:sz w:val="24"/>
          <w:szCs w:val="24"/>
        </w:rPr>
        <w:t xml:space="preserve">. The </w:t>
      </w:r>
      <w:r w:rsidR="002577B2" w:rsidRPr="002700D6">
        <w:rPr>
          <w:rFonts w:ascii="Times New Roman" w:hAnsi="Times New Roman" w:cs="Times New Roman"/>
          <w:sz w:val="24"/>
          <w:szCs w:val="24"/>
        </w:rPr>
        <w:t xml:space="preserve">movement </w:t>
      </w:r>
      <w:r w:rsidR="00D37280">
        <w:rPr>
          <w:rFonts w:ascii="Times New Roman" w:hAnsi="Times New Roman" w:cs="Times New Roman"/>
          <w:sz w:val="24"/>
          <w:szCs w:val="24"/>
        </w:rPr>
        <w:t>may be generally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577B2" w:rsidRPr="002700D6">
        <w:rPr>
          <w:rFonts w:ascii="Times New Roman" w:hAnsi="Times New Roman" w:cs="Times New Roman"/>
          <w:sz w:val="24"/>
          <w:szCs w:val="24"/>
        </w:rPr>
        <w:t>conceived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577B2" w:rsidRPr="002700D6">
        <w:rPr>
          <w:rFonts w:ascii="Times New Roman" w:hAnsi="Times New Roman" w:cs="Times New Roman"/>
          <w:sz w:val="24"/>
          <w:szCs w:val="24"/>
        </w:rPr>
        <w:t>as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37280">
        <w:rPr>
          <w:rFonts w:ascii="Times New Roman" w:hAnsi="Times New Roman" w:cs="Times New Roman"/>
          <w:sz w:val="24"/>
          <w:szCs w:val="24"/>
        </w:rPr>
        <w:t>a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proprioceptive or kinesthetic </w:t>
      </w:r>
      <w:r w:rsidR="00D37280">
        <w:rPr>
          <w:rFonts w:ascii="Times New Roman" w:hAnsi="Times New Roman" w:cs="Times New Roman"/>
          <w:sz w:val="24"/>
          <w:szCs w:val="24"/>
        </w:rPr>
        <w:t>experience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37280">
        <w:rPr>
          <w:rFonts w:ascii="Times New Roman" w:hAnsi="Times New Roman" w:cs="Times New Roman"/>
          <w:sz w:val="24"/>
          <w:szCs w:val="24"/>
        </w:rPr>
        <w:t>of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2577B2" w:rsidRPr="002700D6">
        <w:rPr>
          <w:rFonts w:ascii="Times New Roman" w:hAnsi="Times New Roman" w:cs="Times New Roman"/>
          <w:sz w:val="24"/>
          <w:szCs w:val="24"/>
        </w:rPr>
        <w:t>both dancer and viewer, and as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the abstract form of psychological interiority. </w:t>
      </w:r>
      <w:r w:rsidR="002179BE" w:rsidRPr="002700D6">
        <w:rPr>
          <w:rFonts w:ascii="Times New Roman" w:hAnsi="Times New Roman" w:cs="Times New Roman"/>
          <w:sz w:val="24"/>
          <w:szCs w:val="24"/>
        </w:rPr>
        <w:t xml:space="preserve">Laban and </w:t>
      </w:r>
      <w:proofErr w:type="spellStart"/>
      <w:r w:rsidR="002179BE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2179BE" w:rsidRPr="002700D6">
        <w:rPr>
          <w:rFonts w:ascii="Times New Roman" w:hAnsi="Times New Roman" w:cs="Times New Roman"/>
          <w:sz w:val="24"/>
          <w:szCs w:val="24"/>
        </w:rPr>
        <w:t xml:space="preserve"> taught movement based in natural states of t</w:t>
      </w:r>
      <w:r w:rsidR="005349FA" w:rsidRPr="002700D6">
        <w:rPr>
          <w:rFonts w:ascii="Times New Roman" w:hAnsi="Times New Roman" w:cs="Times New Roman"/>
          <w:sz w:val="24"/>
          <w:szCs w:val="24"/>
        </w:rPr>
        <w:t>ension and relaxation, involving</w:t>
      </w:r>
      <w:r w:rsidR="00D37280">
        <w:rPr>
          <w:rFonts w:ascii="Times New Roman" w:hAnsi="Times New Roman" w:cs="Times New Roman"/>
          <w:sz w:val="24"/>
          <w:szCs w:val="24"/>
        </w:rPr>
        <w:t xml:space="preserve"> an</w:t>
      </w:r>
      <w:r w:rsidR="005349FA" w:rsidRPr="002700D6">
        <w:rPr>
          <w:rFonts w:ascii="Times New Roman" w:hAnsi="Times New Roman" w:cs="Times New Roman"/>
          <w:sz w:val="24"/>
          <w:szCs w:val="24"/>
        </w:rPr>
        <w:t xml:space="preserve"> intuiti</w:t>
      </w:r>
      <w:r w:rsidR="00D37280">
        <w:rPr>
          <w:rFonts w:ascii="Times New Roman" w:hAnsi="Times New Roman" w:cs="Times New Roman"/>
          <w:sz w:val="24"/>
          <w:szCs w:val="24"/>
        </w:rPr>
        <w:t xml:space="preserve">ve use </w:t>
      </w:r>
      <w:r w:rsidR="002577B2" w:rsidRPr="002700D6">
        <w:rPr>
          <w:rFonts w:ascii="Times New Roman" w:hAnsi="Times New Roman" w:cs="Times New Roman"/>
          <w:sz w:val="24"/>
          <w:szCs w:val="24"/>
        </w:rPr>
        <w:t>the entire body from head to fingers</w:t>
      </w:r>
      <w:r w:rsidR="009F0550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5349FA" w:rsidRPr="002700D6">
        <w:rPr>
          <w:rFonts w:ascii="Times New Roman" w:hAnsi="Times New Roman" w:cs="Times New Roman"/>
          <w:sz w:val="24"/>
          <w:szCs w:val="24"/>
        </w:rPr>
        <w:t>As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an </w:t>
      </w:r>
      <w:r w:rsidR="00B346F2">
        <w:rPr>
          <w:rFonts w:ascii="Times New Roman" w:hAnsi="Times New Roman" w:cs="Times New Roman"/>
          <w:sz w:val="24"/>
          <w:szCs w:val="24"/>
        </w:rPr>
        <w:t>example of expressionist choreography</w:t>
      </w:r>
      <w:r w:rsidR="002577B2" w:rsidRPr="0027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77B2" w:rsidRPr="002700D6">
        <w:rPr>
          <w:rFonts w:ascii="Times New Roman" w:hAnsi="Times New Roman" w:cs="Times New Roman"/>
          <w:sz w:val="24"/>
          <w:szCs w:val="24"/>
        </w:rPr>
        <w:t>Wig</w:t>
      </w:r>
      <w:r w:rsidR="00D37280">
        <w:rPr>
          <w:rFonts w:ascii="Times New Roman" w:hAnsi="Times New Roman" w:cs="Times New Roman"/>
          <w:sz w:val="24"/>
          <w:szCs w:val="24"/>
        </w:rPr>
        <w:t>man’s</w:t>
      </w:r>
      <w:proofErr w:type="spellEnd"/>
      <w:r w:rsidR="00D37280">
        <w:rPr>
          <w:rFonts w:ascii="Times New Roman" w:hAnsi="Times New Roman" w:cs="Times New Roman"/>
          <w:sz w:val="24"/>
          <w:szCs w:val="24"/>
        </w:rPr>
        <w:t xml:space="preserve"> </w:t>
      </w:r>
      <w:r w:rsidR="00FD67F1">
        <w:rPr>
          <w:rFonts w:ascii="Times New Roman" w:hAnsi="Times New Roman" w:cs="Times New Roman"/>
          <w:sz w:val="24"/>
          <w:szCs w:val="24"/>
        </w:rPr>
        <w:t xml:space="preserve">second version of </w:t>
      </w:r>
      <w:r w:rsidR="00D9593C" w:rsidRPr="00D37280">
        <w:rPr>
          <w:rFonts w:ascii="Times New Roman" w:hAnsi="Times New Roman" w:cs="Times New Roman"/>
          <w:i/>
          <w:sz w:val="24"/>
          <w:szCs w:val="24"/>
        </w:rPr>
        <w:t>Witch</w:t>
      </w:r>
      <w:r w:rsidR="00AF5C71" w:rsidRPr="00D372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7280">
        <w:rPr>
          <w:rFonts w:ascii="Times New Roman" w:hAnsi="Times New Roman" w:cs="Times New Roman"/>
          <w:i/>
          <w:sz w:val="24"/>
          <w:szCs w:val="24"/>
        </w:rPr>
        <w:t>D</w:t>
      </w:r>
      <w:r w:rsidR="00D9593C" w:rsidRPr="00D37280">
        <w:rPr>
          <w:rFonts w:ascii="Times New Roman" w:hAnsi="Times New Roman" w:cs="Times New Roman"/>
          <w:i/>
          <w:sz w:val="24"/>
          <w:szCs w:val="24"/>
        </w:rPr>
        <w:t>ance</w:t>
      </w:r>
      <w:r w:rsidR="00FD67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67F1" w:rsidRPr="00444CAA">
        <w:rPr>
          <w:rFonts w:ascii="Times New Roman" w:hAnsi="Times New Roman" w:cs="Times New Roman"/>
          <w:i/>
          <w:sz w:val="24"/>
          <w:szCs w:val="24"/>
        </w:rPr>
        <w:t>Hexentanz</w:t>
      </w:r>
      <w:proofErr w:type="spellEnd"/>
      <w:r w:rsidR="00FD67F1">
        <w:rPr>
          <w:rFonts w:ascii="Times New Roman" w:hAnsi="Times New Roman" w:cs="Times New Roman"/>
          <w:sz w:val="24"/>
          <w:szCs w:val="24"/>
        </w:rPr>
        <w:t xml:space="preserve">) from 1926, </w:t>
      </w:r>
      <w:r w:rsidR="00D9593C" w:rsidRPr="002700D6">
        <w:rPr>
          <w:rFonts w:ascii="Times New Roman" w:hAnsi="Times New Roman" w:cs="Times New Roman"/>
          <w:sz w:val="24"/>
          <w:szCs w:val="24"/>
        </w:rPr>
        <w:t>filmed in 193</w:t>
      </w:r>
      <w:r w:rsidR="00AF5C71" w:rsidRPr="002700D6">
        <w:rPr>
          <w:rFonts w:ascii="Times New Roman" w:hAnsi="Times New Roman" w:cs="Times New Roman"/>
          <w:sz w:val="24"/>
          <w:szCs w:val="24"/>
        </w:rPr>
        <w:t>0,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shows </w:t>
      </w:r>
      <w:r w:rsidR="00AF5C71" w:rsidRPr="002700D6">
        <w:rPr>
          <w:rFonts w:ascii="Times New Roman" w:hAnsi="Times New Roman" w:cs="Times New Roman"/>
          <w:sz w:val="24"/>
          <w:szCs w:val="24"/>
        </w:rPr>
        <w:t>the dancer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AF5C71" w:rsidRPr="002700D6">
        <w:rPr>
          <w:rFonts w:ascii="Times New Roman" w:hAnsi="Times New Roman" w:cs="Times New Roman"/>
          <w:sz w:val="24"/>
          <w:szCs w:val="24"/>
        </w:rPr>
        <w:t xml:space="preserve">stomping and </w:t>
      </w:r>
      <w:r w:rsidR="00D9593C" w:rsidRPr="002700D6">
        <w:rPr>
          <w:rFonts w:ascii="Times New Roman" w:hAnsi="Times New Roman" w:cs="Times New Roman"/>
          <w:sz w:val="24"/>
          <w:szCs w:val="24"/>
        </w:rPr>
        <w:t>clawing the air with sharp gestures</w:t>
      </w:r>
      <w:r w:rsidR="00AF5C71" w:rsidRPr="002700D6">
        <w:rPr>
          <w:rFonts w:ascii="Times New Roman" w:hAnsi="Times New Roman" w:cs="Times New Roman"/>
          <w:sz w:val="24"/>
          <w:szCs w:val="24"/>
        </w:rPr>
        <w:t>; low and hunched, s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he seems </w:t>
      </w:r>
      <w:r w:rsidR="004479D0" w:rsidRPr="002700D6">
        <w:rPr>
          <w:rFonts w:ascii="Times New Roman" w:hAnsi="Times New Roman" w:cs="Times New Roman"/>
          <w:sz w:val="24"/>
          <w:szCs w:val="24"/>
        </w:rPr>
        <w:t xml:space="preserve">to be following </w:t>
      </w:r>
      <w:r w:rsidR="00AF5C71" w:rsidRPr="002700D6">
        <w:rPr>
          <w:rFonts w:ascii="Times New Roman" w:hAnsi="Times New Roman" w:cs="Times New Roman"/>
          <w:sz w:val="24"/>
          <w:szCs w:val="24"/>
        </w:rPr>
        <w:t xml:space="preserve">possessed </w:t>
      </w:r>
      <w:r w:rsidR="004479D0" w:rsidRPr="002700D6">
        <w:rPr>
          <w:rFonts w:ascii="Times New Roman" w:hAnsi="Times New Roman" w:cs="Times New Roman"/>
          <w:sz w:val="24"/>
          <w:szCs w:val="24"/>
        </w:rPr>
        <w:t xml:space="preserve">inner </w:t>
      </w:r>
      <w:r w:rsidR="00AF5C71" w:rsidRPr="002700D6">
        <w:rPr>
          <w:rFonts w:ascii="Times New Roman" w:hAnsi="Times New Roman" w:cs="Times New Roman"/>
          <w:sz w:val="24"/>
          <w:szCs w:val="24"/>
        </w:rPr>
        <w:t>impulses</w:t>
      </w:r>
      <w:r w:rsidR="00D9593C" w:rsidRPr="002700D6">
        <w:rPr>
          <w:rFonts w:ascii="Times New Roman" w:hAnsi="Times New Roman" w:cs="Times New Roman"/>
          <w:sz w:val="24"/>
          <w:szCs w:val="24"/>
        </w:rPr>
        <w:t>. Her mask and</w:t>
      </w:r>
      <w:r w:rsidR="00D37280">
        <w:rPr>
          <w:rFonts w:ascii="Times New Roman" w:hAnsi="Times New Roman" w:cs="Times New Roman"/>
          <w:sz w:val="24"/>
          <w:szCs w:val="24"/>
        </w:rPr>
        <w:t xml:space="preserve"> tightly woven and patterned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37280">
        <w:rPr>
          <w:rFonts w:ascii="Times New Roman" w:hAnsi="Times New Roman" w:cs="Times New Roman"/>
          <w:sz w:val="24"/>
          <w:szCs w:val="24"/>
        </w:rPr>
        <w:t>robe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4479D0" w:rsidRPr="002700D6">
        <w:rPr>
          <w:rFonts w:ascii="Times New Roman" w:hAnsi="Times New Roman" w:cs="Times New Roman"/>
          <w:sz w:val="24"/>
          <w:szCs w:val="24"/>
        </w:rPr>
        <w:t xml:space="preserve">separate her body </w:t>
      </w:r>
      <w:r w:rsidR="00D37280">
        <w:rPr>
          <w:rFonts w:ascii="Times New Roman" w:hAnsi="Times New Roman" w:cs="Times New Roman"/>
          <w:sz w:val="24"/>
          <w:szCs w:val="24"/>
        </w:rPr>
        <w:t xml:space="preserve">in </w:t>
      </w:r>
      <w:r w:rsidR="00D9593C" w:rsidRPr="002700D6">
        <w:rPr>
          <w:rFonts w:ascii="Times New Roman" w:hAnsi="Times New Roman" w:cs="Times New Roman"/>
          <w:sz w:val="24"/>
          <w:szCs w:val="24"/>
        </w:rPr>
        <w:t>time and space</w:t>
      </w:r>
      <w:r w:rsidR="004479D0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37280">
        <w:rPr>
          <w:rFonts w:ascii="Times New Roman" w:hAnsi="Times New Roman" w:cs="Times New Roman"/>
          <w:sz w:val="24"/>
          <w:szCs w:val="24"/>
        </w:rPr>
        <w:t>to</w:t>
      </w:r>
      <w:r w:rsidR="004479D0" w:rsidRPr="002700D6">
        <w:rPr>
          <w:rFonts w:ascii="Times New Roman" w:hAnsi="Times New Roman" w:cs="Times New Roman"/>
          <w:sz w:val="24"/>
          <w:szCs w:val="24"/>
        </w:rPr>
        <w:t xml:space="preserve"> suggest</w:t>
      </w:r>
      <w:r w:rsidR="00D9593C" w:rsidRPr="002700D6">
        <w:rPr>
          <w:rFonts w:ascii="Times New Roman" w:hAnsi="Times New Roman" w:cs="Times New Roman"/>
          <w:sz w:val="24"/>
          <w:szCs w:val="24"/>
        </w:rPr>
        <w:t xml:space="preserve"> pure physicality and emotion</w:t>
      </w:r>
      <w:r w:rsidR="00AF5C71"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D912FF" w:rsidRPr="002700D6">
        <w:rPr>
          <w:rFonts w:ascii="Times New Roman" w:hAnsi="Times New Roman" w:cs="Times New Roman"/>
          <w:sz w:val="24"/>
          <w:szCs w:val="24"/>
        </w:rPr>
        <w:t xml:space="preserve">Other dancers associated with Expressionism include </w:t>
      </w:r>
      <w:r w:rsidR="00D37280">
        <w:rPr>
          <w:rFonts w:ascii="Times New Roman" w:hAnsi="Times New Roman" w:cs="Times New Roman"/>
          <w:sz w:val="24"/>
          <w:szCs w:val="24"/>
        </w:rPr>
        <w:t xml:space="preserve">the </w:t>
      </w:r>
      <w:r w:rsidR="00D912FF" w:rsidRPr="002700D6">
        <w:rPr>
          <w:rFonts w:ascii="Times New Roman" w:hAnsi="Times New Roman" w:cs="Times New Roman"/>
          <w:sz w:val="24"/>
          <w:szCs w:val="24"/>
        </w:rPr>
        <w:t xml:space="preserve">cabaret performers </w:t>
      </w:r>
      <w:proofErr w:type="spellStart"/>
      <w:r w:rsidR="003726B3" w:rsidRPr="002700D6">
        <w:rPr>
          <w:rFonts w:ascii="Times New Roman" w:hAnsi="Times New Roman" w:cs="Times New Roman"/>
          <w:sz w:val="24"/>
          <w:szCs w:val="24"/>
        </w:rPr>
        <w:t>Valeska</w:t>
      </w:r>
      <w:proofErr w:type="spellEnd"/>
      <w:r w:rsidR="003726B3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6B3" w:rsidRPr="002700D6">
        <w:rPr>
          <w:rFonts w:ascii="Times New Roman" w:hAnsi="Times New Roman" w:cs="Times New Roman"/>
          <w:sz w:val="24"/>
          <w:szCs w:val="24"/>
        </w:rPr>
        <w:t>Gert</w:t>
      </w:r>
      <w:proofErr w:type="spellEnd"/>
      <w:r w:rsidR="003726B3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D912FF" w:rsidRPr="002700D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D912FF" w:rsidRPr="002700D6">
        <w:rPr>
          <w:rFonts w:ascii="Times New Roman" w:hAnsi="Times New Roman" w:cs="Times New Roman"/>
          <w:sz w:val="24"/>
          <w:szCs w:val="24"/>
        </w:rPr>
        <w:t>Ni</w:t>
      </w:r>
      <w:r w:rsidR="003726B3" w:rsidRPr="002700D6">
        <w:rPr>
          <w:rFonts w:ascii="Times New Roman" w:hAnsi="Times New Roman" w:cs="Times New Roman"/>
          <w:sz w:val="24"/>
          <w:szCs w:val="24"/>
        </w:rPr>
        <w:t>ddy</w:t>
      </w:r>
      <w:proofErr w:type="spellEnd"/>
      <w:r w:rsidR="003726B3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6B3" w:rsidRPr="002700D6">
        <w:rPr>
          <w:rFonts w:ascii="Times New Roman" w:hAnsi="Times New Roman" w:cs="Times New Roman"/>
          <w:sz w:val="24"/>
          <w:szCs w:val="24"/>
        </w:rPr>
        <w:t>Impekoven</w:t>
      </w:r>
      <w:proofErr w:type="spellEnd"/>
      <w:r w:rsidR="00BB0713">
        <w:rPr>
          <w:rFonts w:ascii="Times New Roman" w:hAnsi="Times New Roman" w:cs="Times New Roman"/>
          <w:sz w:val="24"/>
          <w:szCs w:val="24"/>
        </w:rPr>
        <w:t xml:space="preserve"> and concert dancers </w:t>
      </w:r>
      <w:proofErr w:type="spellStart"/>
      <w:r w:rsidR="004479D0" w:rsidRPr="002700D6">
        <w:rPr>
          <w:rFonts w:ascii="Times New Roman" w:hAnsi="Times New Roman" w:cs="Times New Roman"/>
          <w:sz w:val="24"/>
          <w:szCs w:val="24"/>
        </w:rPr>
        <w:t>Berthe</w:t>
      </w:r>
      <w:proofErr w:type="spellEnd"/>
      <w:r w:rsidR="004479D0"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9D0" w:rsidRPr="002700D6">
        <w:rPr>
          <w:rFonts w:ascii="Times New Roman" w:hAnsi="Times New Roman" w:cs="Times New Roman"/>
          <w:sz w:val="24"/>
          <w:szCs w:val="24"/>
        </w:rPr>
        <w:t>Trümpy</w:t>
      </w:r>
      <w:proofErr w:type="spellEnd"/>
      <w:r w:rsidR="004479D0" w:rsidRPr="002700D6">
        <w:rPr>
          <w:rFonts w:ascii="Times New Roman" w:hAnsi="Times New Roman" w:cs="Times New Roman"/>
          <w:sz w:val="24"/>
          <w:szCs w:val="24"/>
        </w:rPr>
        <w:t xml:space="preserve"> and Yvonne </w:t>
      </w:r>
      <w:proofErr w:type="spellStart"/>
      <w:r w:rsidR="004479D0" w:rsidRPr="002700D6">
        <w:rPr>
          <w:rFonts w:ascii="Times New Roman" w:hAnsi="Times New Roman" w:cs="Times New Roman"/>
          <w:sz w:val="24"/>
          <w:szCs w:val="24"/>
        </w:rPr>
        <w:t>Georgi</w:t>
      </w:r>
      <w:proofErr w:type="spellEnd"/>
      <w:r w:rsidR="004479D0" w:rsidRPr="002700D6">
        <w:rPr>
          <w:rFonts w:ascii="Times New Roman" w:hAnsi="Times New Roman" w:cs="Times New Roman"/>
          <w:sz w:val="24"/>
          <w:szCs w:val="24"/>
        </w:rPr>
        <w:t>.</w:t>
      </w:r>
    </w:p>
    <w:p w14:paraId="0BF355F8" w14:textId="77777777" w:rsidR="003726B3" w:rsidRPr="002700D6" w:rsidRDefault="003726B3" w:rsidP="002700D6">
      <w:pPr>
        <w:rPr>
          <w:rFonts w:ascii="Times New Roman" w:hAnsi="Times New Roman" w:cs="Times New Roman"/>
          <w:sz w:val="24"/>
          <w:szCs w:val="24"/>
        </w:rPr>
      </w:pPr>
    </w:p>
    <w:p w14:paraId="1135D31A" w14:textId="77777777" w:rsidR="00707D6A" w:rsidRPr="0082353F" w:rsidRDefault="003A63F7" w:rsidP="002700D6">
      <w:pPr>
        <w:rPr>
          <w:rFonts w:ascii="Times New Roman" w:hAnsi="Times New Roman" w:cs="Times New Roman"/>
          <w:b/>
          <w:sz w:val="24"/>
          <w:szCs w:val="24"/>
        </w:rPr>
      </w:pPr>
      <w:r w:rsidRPr="0082353F">
        <w:rPr>
          <w:rFonts w:ascii="Times New Roman" w:hAnsi="Times New Roman" w:cs="Times New Roman"/>
          <w:b/>
          <w:sz w:val="24"/>
          <w:szCs w:val="24"/>
        </w:rPr>
        <w:t>Legacy</w:t>
      </w:r>
      <w:r w:rsidR="002700D6" w:rsidRPr="0082353F">
        <w:rPr>
          <w:rFonts w:ascii="Times New Roman" w:hAnsi="Times New Roman" w:cs="Times New Roman"/>
          <w:b/>
          <w:sz w:val="24"/>
          <w:szCs w:val="24"/>
        </w:rPr>
        <w:t xml:space="preserve"> for Modernism</w:t>
      </w:r>
    </w:p>
    <w:p w14:paraId="6033166C" w14:textId="278B7FD5" w:rsidR="00952789" w:rsidRDefault="00D46522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>Dance expressionism c</w:t>
      </w:r>
      <w:r w:rsidR="004626B2" w:rsidRPr="002700D6">
        <w:rPr>
          <w:rFonts w:ascii="Times New Roman" w:hAnsi="Times New Roman" w:cs="Times New Roman"/>
          <w:sz w:val="24"/>
          <w:szCs w:val="24"/>
        </w:rPr>
        <w:t xml:space="preserve">omplicates </w:t>
      </w:r>
      <w:r w:rsidRPr="002700D6">
        <w:rPr>
          <w:rFonts w:ascii="Times New Roman" w:hAnsi="Times New Roman" w:cs="Times New Roman"/>
          <w:sz w:val="24"/>
          <w:szCs w:val="24"/>
        </w:rPr>
        <w:t xml:space="preserve">the </w:t>
      </w:r>
      <w:r w:rsidR="004479D0" w:rsidRPr="002700D6">
        <w:rPr>
          <w:rFonts w:ascii="Times New Roman" w:hAnsi="Times New Roman" w:cs="Times New Roman"/>
          <w:sz w:val="24"/>
          <w:szCs w:val="24"/>
        </w:rPr>
        <w:t>history</w:t>
      </w:r>
      <w:r w:rsidR="004626B2" w:rsidRPr="002700D6">
        <w:rPr>
          <w:rFonts w:ascii="Times New Roman" w:hAnsi="Times New Roman" w:cs="Times New Roman"/>
          <w:sz w:val="24"/>
          <w:szCs w:val="24"/>
        </w:rPr>
        <w:t xml:space="preserve"> of avant-garde </w:t>
      </w:r>
      <w:r w:rsidRPr="002700D6">
        <w:rPr>
          <w:rFonts w:ascii="Times New Roman" w:hAnsi="Times New Roman" w:cs="Times New Roman"/>
          <w:sz w:val="24"/>
          <w:szCs w:val="24"/>
        </w:rPr>
        <w:t xml:space="preserve">radicalism </w:t>
      </w:r>
      <w:r w:rsidR="00AE0571" w:rsidRPr="002700D6">
        <w:rPr>
          <w:rFonts w:ascii="Times New Roman" w:hAnsi="Times New Roman" w:cs="Times New Roman"/>
          <w:sz w:val="24"/>
          <w:szCs w:val="24"/>
        </w:rPr>
        <w:t>because of</w:t>
      </w:r>
      <w:r w:rsidRPr="002700D6">
        <w:rPr>
          <w:rFonts w:ascii="Times New Roman" w:hAnsi="Times New Roman" w:cs="Times New Roman"/>
          <w:sz w:val="24"/>
          <w:szCs w:val="24"/>
        </w:rPr>
        <w:t xml:space="preserve"> the movement’s </w:t>
      </w:r>
      <w:r w:rsidR="0082353F">
        <w:rPr>
          <w:rFonts w:ascii="Times New Roman" w:hAnsi="Times New Roman" w:cs="Times New Roman"/>
          <w:sz w:val="24"/>
          <w:szCs w:val="24"/>
        </w:rPr>
        <w:t xml:space="preserve">alliance and </w:t>
      </w:r>
      <w:r w:rsidRPr="002700D6">
        <w:rPr>
          <w:rFonts w:ascii="Times New Roman" w:hAnsi="Times New Roman" w:cs="Times New Roman"/>
          <w:sz w:val="24"/>
          <w:szCs w:val="24"/>
        </w:rPr>
        <w:t xml:space="preserve">cooptation by </w:t>
      </w:r>
      <w:r w:rsidR="0082353F">
        <w:rPr>
          <w:rFonts w:ascii="Times New Roman" w:hAnsi="Times New Roman" w:cs="Times New Roman"/>
          <w:sz w:val="24"/>
          <w:szCs w:val="24"/>
        </w:rPr>
        <w:t xml:space="preserve">Hitler’s regime. </w:t>
      </w:r>
      <w:r w:rsidR="00F600CC" w:rsidRPr="002700D6">
        <w:rPr>
          <w:rFonts w:ascii="Times New Roman" w:hAnsi="Times New Roman" w:cs="Times New Roman"/>
          <w:sz w:val="24"/>
          <w:szCs w:val="24"/>
        </w:rPr>
        <w:t>Under the National Socialist state</w:t>
      </w:r>
      <w:r w:rsidR="00952789">
        <w:rPr>
          <w:rFonts w:ascii="Times New Roman" w:hAnsi="Times New Roman" w:cs="Times New Roman"/>
          <w:sz w:val="24"/>
          <w:szCs w:val="24"/>
        </w:rPr>
        <w:t xml:space="preserve"> from 1933 to 1945, </w:t>
      </w:r>
      <w:proofErr w:type="spellStart"/>
      <w:r w:rsidR="00F600CC" w:rsidRPr="00D37280">
        <w:rPr>
          <w:rFonts w:ascii="Times New Roman" w:hAnsi="Times New Roman" w:cs="Times New Roman"/>
          <w:i/>
          <w:sz w:val="24"/>
          <w:szCs w:val="24"/>
        </w:rPr>
        <w:t>Ausdruckstanz</w:t>
      </w:r>
      <w:proofErr w:type="spellEnd"/>
      <w:r w:rsidR="0082353F">
        <w:rPr>
          <w:rFonts w:ascii="Times New Roman" w:hAnsi="Times New Roman" w:cs="Times New Roman"/>
          <w:sz w:val="24"/>
          <w:szCs w:val="24"/>
        </w:rPr>
        <w:t xml:space="preserve"> became </w:t>
      </w:r>
      <w:r w:rsidR="00F600CC" w:rsidRPr="002700D6">
        <w:rPr>
          <w:rFonts w:ascii="Times New Roman" w:hAnsi="Times New Roman" w:cs="Times New Roman"/>
          <w:sz w:val="24"/>
          <w:szCs w:val="24"/>
        </w:rPr>
        <w:t xml:space="preserve">known simply as </w:t>
      </w:r>
      <w:r w:rsidR="00CD332F">
        <w:rPr>
          <w:rFonts w:ascii="Times New Roman" w:hAnsi="Times New Roman" w:cs="Times New Roman"/>
          <w:sz w:val="24"/>
          <w:szCs w:val="24"/>
        </w:rPr>
        <w:t>‘</w:t>
      </w:r>
      <w:r w:rsidR="00F600CC" w:rsidRPr="002700D6">
        <w:rPr>
          <w:rFonts w:ascii="Times New Roman" w:hAnsi="Times New Roman" w:cs="Times New Roman"/>
          <w:sz w:val="24"/>
          <w:szCs w:val="24"/>
        </w:rPr>
        <w:t>German Dance</w:t>
      </w:r>
      <w:r w:rsidR="00CD332F">
        <w:rPr>
          <w:rFonts w:ascii="Times New Roman" w:hAnsi="Times New Roman" w:cs="Times New Roman"/>
          <w:sz w:val="24"/>
          <w:szCs w:val="24"/>
        </w:rPr>
        <w:t>’.</w:t>
      </w:r>
      <w:r w:rsidR="00F600CC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414584" w:rsidRPr="002700D6">
        <w:rPr>
          <w:rFonts w:ascii="Times New Roman" w:hAnsi="Times New Roman" w:cs="Times New Roman"/>
          <w:sz w:val="24"/>
          <w:szCs w:val="24"/>
        </w:rPr>
        <w:t xml:space="preserve">The </w:t>
      </w:r>
      <w:r w:rsidR="00601668" w:rsidRPr="002700D6">
        <w:rPr>
          <w:rFonts w:ascii="Times New Roman" w:hAnsi="Times New Roman" w:cs="Times New Roman"/>
          <w:sz w:val="24"/>
          <w:szCs w:val="24"/>
        </w:rPr>
        <w:t xml:space="preserve">folk </w:t>
      </w:r>
      <w:r w:rsidR="00414584" w:rsidRPr="002700D6">
        <w:rPr>
          <w:rFonts w:ascii="Times New Roman" w:hAnsi="Times New Roman" w:cs="Times New Roman"/>
          <w:sz w:val="24"/>
          <w:szCs w:val="24"/>
        </w:rPr>
        <w:t>aspect of Laban’s movement choirs translated easily to the N</w:t>
      </w:r>
      <w:r w:rsidR="00601668" w:rsidRPr="002700D6">
        <w:rPr>
          <w:rFonts w:ascii="Times New Roman" w:hAnsi="Times New Roman" w:cs="Times New Roman"/>
          <w:sz w:val="24"/>
          <w:szCs w:val="24"/>
        </w:rPr>
        <w:t xml:space="preserve">ational Socialist Party’s </w:t>
      </w:r>
      <w:proofErr w:type="spellStart"/>
      <w:r w:rsidR="00601668" w:rsidRPr="00AB7FC6">
        <w:rPr>
          <w:rFonts w:ascii="Times New Roman" w:hAnsi="Times New Roman" w:cs="Times New Roman"/>
          <w:i/>
          <w:sz w:val="24"/>
          <w:szCs w:val="24"/>
        </w:rPr>
        <w:t>völkisch</w:t>
      </w:r>
      <w:proofErr w:type="spellEnd"/>
      <w:r w:rsidR="00601668" w:rsidRPr="002700D6">
        <w:rPr>
          <w:rFonts w:ascii="Times New Roman" w:hAnsi="Times New Roman" w:cs="Times New Roman"/>
          <w:sz w:val="24"/>
          <w:szCs w:val="24"/>
        </w:rPr>
        <w:t xml:space="preserve"> pretentions,</w:t>
      </w:r>
      <w:r w:rsidR="0082353F">
        <w:rPr>
          <w:rFonts w:ascii="Times New Roman" w:hAnsi="Times New Roman" w:cs="Times New Roman"/>
          <w:sz w:val="24"/>
          <w:szCs w:val="24"/>
        </w:rPr>
        <w:t xml:space="preserve"> and Laban organized a</w:t>
      </w:r>
      <w:r w:rsidR="003A1252">
        <w:rPr>
          <w:rFonts w:ascii="Times New Roman" w:hAnsi="Times New Roman" w:cs="Times New Roman"/>
          <w:sz w:val="24"/>
          <w:szCs w:val="24"/>
        </w:rPr>
        <w:t xml:space="preserve"> festival </w:t>
      </w:r>
      <w:r w:rsidR="0082353F">
        <w:rPr>
          <w:rFonts w:ascii="Times New Roman" w:hAnsi="Times New Roman" w:cs="Times New Roman"/>
          <w:sz w:val="24"/>
          <w:szCs w:val="24"/>
        </w:rPr>
        <w:t xml:space="preserve">of </w:t>
      </w:r>
      <w:r w:rsidR="00CD332F">
        <w:rPr>
          <w:rFonts w:ascii="Times New Roman" w:hAnsi="Times New Roman" w:cs="Times New Roman"/>
          <w:sz w:val="24"/>
          <w:szCs w:val="24"/>
        </w:rPr>
        <w:t>‘</w:t>
      </w:r>
      <w:r w:rsidR="0082353F">
        <w:rPr>
          <w:rFonts w:ascii="Times New Roman" w:hAnsi="Times New Roman" w:cs="Times New Roman"/>
          <w:sz w:val="24"/>
          <w:szCs w:val="24"/>
        </w:rPr>
        <w:t>German dance</w:t>
      </w:r>
      <w:r w:rsidR="00CD332F">
        <w:rPr>
          <w:rFonts w:ascii="Times New Roman" w:hAnsi="Times New Roman" w:cs="Times New Roman"/>
          <w:sz w:val="24"/>
          <w:szCs w:val="24"/>
        </w:rPr>
        <w:t xml:space="preserve">’ </w:t>
      </w:r>
      <w:r w:rsidR="0082353F">
        <w:rPr>
          <w:rFonts w:ascii="Times New Roman" w:hAnsi="Times New Roman" w:cs="Times New Roman"/>
          <w:sz w:val="24"/>
          <w:szCs w:val="24"/>
        </w:rPr>
        <w:t xml:space="preserve">as part of the </w:t>
      </w:r>
      <w:r w:rsidR="00601668" w:rsidRPr="002700D6">
        <w:rPr>
          <w:rFonts w:ascii="Times New Roman" w:hAnsi="Times New Roman" w:cs="Times New Roman"/>
          <w:sz w:val="24"/>
          <w:szCs w:val="24"/>
        </w:rPr>
        <w:t xml:space="preserve">1936 </w:t>
      </w:r>
      <w:r w:rsidR="0082353F">
        <w:rPr>
          <w:rFonts w:ascii="Times New Roman" w:hAnsi="Times New Roman" w:cs="Times New Roman"/>
          <w:sz w:val="24"/>
          <w:szCs w:val="24"/>
        </w:rPr>
        <w:t xml:space="preserve">Berlin </w:t>
      </w:r>
      <w:r w:rsidR="00601668" w:rsidRPr="002700D6">
        <w:rPr>
          <w:rFonts w:ascii="Times New Roman" w:hAnsi="Times New Roman" w:cs="Times New Roman"/>
          <w:sz w:val="24"/>
          <w:szCs w:val="24"/>
        </w:rPr>
        <w:t xml:space="preserve">Olympic </w:t>
      </w:r>
      <w:r w:rsidR="0082353F">
        <w:rPr>
          <w:rFonts w:ascii="Times New Roman" w:hAnsi="Times New Roman" w:cs="Times New Roman"/>
          <w:sz w:val="24"/>
          <w:szCs w:val="24"/>
        </w:rPr>
        <w:t xml:space="preserve">Games: </w:t>
      </w:r>
      <w:proofErr w:type="spellStart"/>
      <w:r w:rsidR="00601668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601668" w:rsidRPr="0027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1668" w:rsidRPr="002700D6">
        <w:rPr>
          <w:rFonts w:ascii="Times New Roman" w:hAnsi="Times New Roman" w:cs="Times New Roman"/>
          <w:sz w:val="24"/>
          <w:szCs w:val="24"/>
        </w:rPr>
        <w:t>Palucca</w:t>
      </w:r>
      <w:proofErr w:type="spellEnd"/>
      <w:r w:rsidR="00601668" w:rsidRPr="002700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01668" w:rsidRPr="002700D6">
        <w:rPr>
          <w:rFonts w:ascii="Times New Roman" w:hAnsi="Times New Roman" w:cs="Times New Roman"/>
          <w:sz w:val="24"/>
          <w:szCs w:val="24"/>
        </w:rPr>
        <w:t>Kreutzberg</w:t>
      </w:r>
      <w:proofErr w:type="spellEnd"/>
      <w:r w:rsidR="00601668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82353F">
        <w:rPr>
          <w:rFonts w:ascii="Times New Roman" w:hAnsi="Times New Roman" w:cs="Times New Roman"/>
          <w:sz w:val="24"/>
          <w:szCs w:val="24"/>
        </w:rPr>
        <w:t xml:space="preserve">all participated. </w:t>
      </w:r>
      <w:r w:rsidR="00952789">
        <w:rPr>
          <w:rFonts w:ascii="Times New Roman" w:hAnsi="Times New Roman" w:cs="Times New Roman"/>
          <w:sz w:val="24"/>
          <w:szCs w:val="24"/>
        </w:rPr>
        <w:t xml:space="preserve">By the end of the regime, however, all these artists had been sidelined, as Nazi cultural politics looked to other forms of dance and movement culture as more effective forms of </w:t>
      </w:r>
      <w:r w:rsidR="00CD332F">
        <w:rPr>
          <w:rFonts w:ascii="Times New Roman" w:hAnsi="Times New Roman" w:cs="Times New Roman"/>
          <w:sz w:val="24"/>
          <w:szCs w:val="24"/>
        </w:rPr>
        <w:t>‘</w:t>
      </w:r>
      <w:r w:rsidR="00952789">
        <w:rPr>
          <w:rFonts w:ascii="Times New Roman" w:hAnsi="Times New Roman" w:cs="Times New Roman"/>
          <w:sz w:val="24"/>
          <w:szCs w:val="24"/>
        </w:rPr>
        <w:t>invisible propaganda</w:t>
      </w:r>
      <w:r w:rsidR="00CD332F">
        <w:rPr>
          <w:rFonts w:ascii="Times New Roman" w:hAnsi="Times New Roman" w:cs="Times New Roman"/>
          <w:sz w:val="24"/>
          <w:szCs w:val="24"/>
        </w:rPr>
        <w:t xml:space="preserve">’ </w:t>
      </w:r>
      <w:r w:rsidR="00952789">
        <w:rPr>
          <w:rFonts w:ascii="Times New Roman" w:hAnsi="Times New Roman" w:cs="Times New Roman"/>
          <w:sz w:val="24"/>
          <w:szCs w:val="24"/>
        </w:rPr>
        <w:t xml:space="preserve">(Goebbels’s term). </w:t>
      </w:r>
    </w:p>
    <w:p w14:paraId="58F05546" w14:textId="4EC0F996" w:rsidR="00D912FF" w:rsidRDefault="00952789" w:rsidP="002700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the 1970s and 1980s, as German visual artists revisited Expressioni</w:t>
      </w:r>
      <w:r w:rsidR="00310CDC">
        <w:rPr>
          <w:rFonts w:ascii="Times New Roman" w:hAnsi="Times New Roman" w:cs="Times New Roman"/>
          <w:sz w:val="24"/>
          <w:szCs w:val="24"/>
        </w:rPr>
        <w:t xml:space="preserve">st painting as a source for </w:t>
      </w:r>
      <w:r>
        <w:rPr>
          <w:rFonts w:ascii="Times New Roman" w:hAnsi="Times New Roman" w:cs="Times New Roman"/>
          <w:sz w:val="24"/>
          <w:szCs w:val="24"/>
        </w:rPr>
        <w:t xml:space="preserve">painterly </w:t>
      </w:r>
      <w:r w:rsidR="00310CDC">
        <w:rPr>
          <w:rFonts w:ascii="Times New Roman" w:hAnsi="Times New Roman" w:cs="Times New Roman"/>
          <w:sz w:val="24"/>
          <w:szCs w:val="24"/>
        </w:rPr>
        <w:t xml:space="preserve">innovation, so too did German choreographers, notably Pina Bausch, revisit the work of her mentor Kurt </w:t>
      </w:r>
      <w:proofErr w:type="spellStart"/>
      <w:r w:rsidR="00310CDC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="00310CDC">
        <w:rPr>
          <w:rFonts w:ascii="Times New Roman" w:hAnsi="Times New Roman" w:cs="Times New Roman"/>
          <w:sz w:val="24"/>
          <w:szCs w:val="24"/>
        </w:rPr>
        <w:t xml:space="preserve"> and his generation of </w:t>
      </w:r>
      <w:proofErr w:type="spellStart"/>
      <w:r w:rsidR="00310CDC" w:rsidRPr="00310CDC">
        <w:rPr>
          <w:rFonts w:ascii="Times New Roman" w:hAnsi="Times New Roman" w:cs="Times New Roman"/>
          <w:i/>
          <w:sz w:val="24"/>
          <w:szCs w:val="24"/>
        </w:rPr>
        <w:t>Ausdruckstanz</w:t>
      </w:r>
      <w:proofErr w:type="spellEnd"/>
      <w:r w:rsidR="00310CDC">
        <w:rPr>
          <w:rFonts w:ascii="Times New Roman" w:hAnsi="Times New Roman" w:cs="Times New Roman"/>
          <w:sz w:val="24"/>
          <w:szCs w:val="24"/>
        </w:rPr>
        <w:t xml:space="preserve"> </w:t>
      </w:r>
      <w:r w:rsidR="00A576D6">
        <w:rPr>
          <w:rFonts w:ascii="Times New Roman" w:hAnsi="Times New Roman" w:cs="Times New Roman"/>
          <w:sz w:val="24"/>
          <w:szCs w:val="24"/>
        </w:rPr>
        <w:t>artists.</w:t>
      </w:r>
      <w:proofErr w:type="gramEnd"/>
      <w:r w:rsidR="00A576D6">
        <w:rPr>
          <w:rFonts w:ascii="Times New Roman" w:hAnsi="Times New Roman" w:cs="Times New Roman"/>
          <w:sz w:val="24"/>
          <w:szCs w:val="24"/>
        </w:rPr>
        <w:t xml:space="preserve"> Working between dance and theatre, Bausch and her cohort gave a new meaning to a term first used by </w:t>
      </w:r>
      <w:proofErr w:type="spellStart"/>
      <w:r w:rsidR="00A576D6">
        <w:rPr>
          <w:rFonts w:ascii="Times New Roman" w:hAnsi="Times New Roman" w:cs="Times New Roman"/>
          <w:sz w:val="24"/>
          <w:szCs w:val="24"/>
        </w:rPr>
        <w:t>Jooss</w:t>
      </w:r>
      <w:proofErr w:type="spellEnd"/>
      <w:r w:rsidR="00A576D6">
        <w:rPr>
          <w:rFonts w:ascii="Times New Roman" w:hAnsi="Times New Roman" w:cs="Times New Roman"/>
          <w:sz w:val="24"/>
          <w:szCs w:val="24"/>
        </w:rPr>
        <w:t xml:space="preserve"> in 1928—</w:t>
      </w:r>
      <w:proofErr w:type="spellStart"/>
      <w:r w:rsidR="00A576D6" w:rsidRPr="00A576D6">
        <w:rPr>
          <w:rFonts w:ascii="Times New Roman" w:hAnsi="Times New Roman" w:cs="Times New Roman"/>
          <w:i/>
          <w:sz w:val="24"/>
          <w:szCs w:val="24"/>
        </w:rPr>
        <w:t>Tanztheater</w:t>
      </w:r>
      <w:proofErr w:type="spellEnd"/>
      <w:r w:rsidR="00A576D6">
        <w:rPr>
          <w:rFonts w:ascii="Times New Roman" w:hAnsi="Times New Roman" w:cs="Times New Roman"/>
          <w:sz w:val="24"/>
          <w:szCs w:val="24"/>
        </w:rPr>
        <w:t xml:space="preserve"> (“dance theatre”). </w:t>
      </w:r>
    </w:p>
    <w:p w14:paraId="5C33D252" w14:textId="77777777" w:rsidR="00A576D6" w:rsidRDefault="00A576D6" w:rsidP="002700D6">
      <w:pPr>
        <w:rPr>
          <w:rFonts w:ascii="Times New Roman" w:hAnsi="Times New Roman" w:cs="Times New Roman"/>
          <w:sz w:val="24"/>
          <w:szCs w:val="24"/>
        </w:rPr>
      </w:pPr>
    </w:p>
    <w:p w14:paraId="4B188408" w14:textId="4F4A752F" w:rsidR="00A576D6" w:rsidRPr="007A0EFB" w:rsidDel="007A0EFB" w:rsidRDefault="00A576D6" w:rsidP="002700D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  <w:rPrChange w:id="10" w:author="doctor" w:date="2014-06-01T12:21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moveFromRangeStart w:id="11" w:author="doctor" w:date="2014-06-01T12:21:00Z" w:name="move389388621"/>
      <w:moveFrom w:id="12" w:author="doctor" w:date="2014-06-01T12:21:00Z">
        <w:r w:rsidRPr="007A0EFB" w:rsidDel="007A0EFB">
          <w:rPr>
            <w:rFonts w:ascii="Times New Roman" w:hAnsi="Times New Roman" w:cs="Times New Roman"/>
            <w:b/>
            <w:color w:val="808080" w:themeColor="background1" w:themeShade="80"/>
            <w:sz w:val="24"/>
            <w:szCs w:val="24"/>
            <w:rPrChange w:id="13" w:author="doctor" w:date="2014-06-01T12:21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>Nell Andrew</w:t>
        </w:r>
      </w:moveFrom>
    </w:p>
    <w:moveFromRangeEnd w:id="11"/>
    <w:p w14:paraId="17044D8D" w14:textId="77777777" w:rsidR="001E7FF8" w:rsidRPr="002700D6" w:rsidRDefault="001E7FF8" w:rsidP="002700D6">
      <w:pPr>
        <w:rPr>
          <w:rFonts w:ascii="Times New Roman" w:hAnsi="Times New Roman" w:cs="Times New Roman"/>
          <w:sz w:val="24"/>
          <w:szCs w:val="24"/>
        </w:rPr>
      </w:pPr>
    </w:p>
    <w:p w14:paraId="1B1FDC03" w14:textId="4759D415" w:rsidR="0090334C" w:rsidRPr="00A576D6" w:rsidRDefault="00A576D6" w:rsidP="002700D6">
      <w:pPr>
        <w:rPr>
          <w:rFonts w:ascii="Times New Roman" w:hAnsi="Times New Roman" w:cs="Times New Roman"/>
          <w:b/>
          <w:sz w:val="24"/>
          <w:szCs w:val="24"/>
        </w:rPr>
      </w:pPr>
      <w:r w:rsidRPr="00A576D6">
        <w:rPr>
          <w:rFonts w:ascii="Times New Roman" w:hAnsi="Times New Roman" w:cs="Times New Roman"/>
          <w:b/>
          <w:sz w:val="24"/>
          <w:szCs w:val="24"/>
        </w:rPr>
        <w:t>References and Further Reading</w:t>
      </w:r>
      <w:r w:rsidR="004D0DDF" w:rsidRPr="00A576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482500" w14:textId="03864671" w:rsidR="00532208" w:rsidRPr="002700D6" w:rsidRDefault="00A576D6" w:rsidP="0027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Howe, D.</w:t>
      </w:r>
      <w:r w:rsidR="00532208" w:rsidRPr="002700D6">
        <w:rPr>
          <w:rFonts w:ascii="Times New Roman" w:hAnsi="Times New Roman" w:cs="Times New Roman"/>
          <w:sz w:val="24"/>
          <w:szCs w:val="24"/>
        </w:rPr>
        <w:t xml:space="preserve"> S. </w:t>
      </w:r>
      <w:r w:rsidR="000A57B0" w:rsidRPr="002700D6">
        <w:rPr>
          <w:rFonts w:ascii="Times New Roman" w:hAnsi="Times New Roman" w:cs="Times New Roman"/>
          <w:sz w:val="24"/>
          <w:szCs w:val="24"/>
        </w:rPr>
        <w:t xml:space="preserve">(1996) </w:t>
      </w:r>
      <w:r w:rsidR="00532208" w:rsidRPr="00A576D6">
        <w:rPr>
          <w:rFonts w:ascii="Times New Roman" w:hAnsi="Times New Roman" w:cs="Times New Roman"/>
          <w:i/>
          <w:sz w:val="24"/>
          <w:szCs w:val="24"/>
        </w:rPr>
        <w:t xml:space="preserve">Individuality </w:t>
      </w:r>
      <w:r w:rsidR="00F15606" w:rsidRPr="00A576D6">
        <w:rPr>
          <w:rFonts w:ascii="Times New Roman" w:hAnsi="Times New Roman" w:cs="Times New Roman"/>
          <w:i/>
          <w:sz w:val="24"/>
          <w:szCs w:val="24"/>
        </w:rPr>
        <w:t>and Expression: The Aesthetic</w:t>
      </w:r>
      <w:r w:rsidR="00532208" w:rsidRPr="00A576D6">
        <w:rPr>
          <w:rFonts w:ascii="Times New Roman" w:hAnsi="Times New Roman" w:cs="Times New Roman"/>
          <w:i/>
          <w:sz w:val="24"/>
          <w:szCs w:val="24"/>
        </w:rPr>
        <w:t>s of the New German Dance, 1908-1936</w:t>
      </w:r>
      <w:r w:rsidR="00532208" w:rsidRPr="002700D6">
        <w:rPr>
          <w:rFonts w:ascii="Times New Roman" w:hAnsi="Times New Roman" w:cs="Times New Roman"/>
          <w:sz w:val="24"/>
          <w:szCs w:val="24"/>
        </w:rPr>
        <w:t xml:space="preserve">. New </w:t>
      </w:r>
      <w:r w:rsidR="000A57B0" w:rsidRPr="002700D6">
        <w:rPr>
          <w:rFonts w:ascii="Times New Roman" w:hAnsi="Times New Roman" w:cs="Times New Roman"/>
          <w:sz w:val="24"/>
          <w:szCs w:val="24"/>
        </w:rPr>
        <w:t>York: Peter Lang Publishing</w:t>
      </w:r>
      <w:r w:rsidR="00532208" w:rsidRPr="002700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C03688" w14:textId="77777777" w:rsidR="0090334C" w:rsidRPr="002700D6" w:rsidRDefault="0090334C" w:rsidP="002700D6">
      <w:pPr>
        <w:rPr>
          <w:rFonts w:ascii="Times New Roman" w:hAnsi="Times New Roman" w:cs="Times New Roman"/>
          <w:sz w:val="24"/>
          <w:szCs w:val="24"/>
        </w:rPr>
      </w:pPr>
    </w:p>
    <w:p w14:paraId="1AF8EED4" w14:textId="69BEA7C7" w:rsidR="00960144" w:rsidRPr="002700D6" w:rsidRDefault="00A576D6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Launay</w:t>
      </w:r>
      <w:proofErr w:type="spellEnd"/>
      <w:r>
        <w:rPr>
          <w:rFonts w:ascii="Times New Roman" w:hAnsi="Times New Roman" w:cs="Times New Roman"/>
          <w:sz w:val="24"/>
          <w:szCs w:val="24"/>
        </w:rPr>
        <w:t>, I</w:t>
      </w:r>
      <w:r w:rsidR="00960144" w:rsidRPr="002700D6">
        <w:rPr>
          <w:rFonts w:ascii="Times New Roman" w:hAnsi="Times New Roman" w:cs="Times New Roman"/>
          <w:sz w:val="24"/>
          <w:szCs w:val="24"/>
        </w:rPr>
        <w:t>.</w:t>
      </w:r>
      <w:r w:rsidR="000A57B0" w:rsidRPr="002700D6">
        <w:rPr>
          <w:rFonts w:ascii="Times New Roman" w:hAnsi="Times New Roman" w:cs="Times New Roman"/>
          <w:sz w:val="24"/>
          <w:szCs w:val="24"/>
        </w:rPr>
        <w:t xml:space="preserve"> (1996)</w:t>
      </w:r>
      <w:r w:rsidR="00960144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960144" w:rsidRPr="00A576D6">
        <w:rPr>
          <w:rFonts w:ascii="Times New Roman" w:hAnsi="Times New Roman" w:cs="Times New Roman"/>
          <w:i/>
          <w:sz w:val="24"/>
          <w:szCs w:val="24"/>
        </w:rPr>
        <w:t xml:space="preserve">À la </w:t>
      </w:r>
      <w:proofErr w:type="spellStart"/>
      <w:r w:rsidR="00960144" w:rsidRPr="00A576D6">
        <w:rPr>
          <w:rFonts w:ascii="Times New Roman" w:hAnsi="Times New Roman" w:cs="Times New Roman"/>
          <w:i/>
          <w:sz w:val="24"/>
          <w:szCs w:val="24"/>
        </w:rPr>
        <w:t>recherche</w:t>
      </w:r>
      <w:proofErr w:type="spellEnd"/>
      <w:r w:rsidR="00960144" w:rsidRPr="00A576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60144" w:rsidRPr="00A576D6">
        <w:rPr>
          <w:rFonts w:ascii="Times New Roman" w:hAnsi="Times New Roman" w:cs="Times New Roman"/>
          <w:i/>
          <w:sz w:val="24"/>
          <w:szCs w:val="24"/>
        </w:rPr>
        <w:t>d’une</w:t>
      </w:r>
      <w:proofErr w:type="spellEnd"/>
      <w:r w:rsidR="00960144" w:rsidRPr="00A576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60144" w:rsidRPr="00A576D6">
        <w:rPr>
          <w:rFonts w:ascii="Times New Roman" w:hAnsi="Times New Roman" w:cs="Times New Roman"/>
          <w:i/>
          <w:sz w:val="24"/>
          <w:szCs w:val="24"/>
        </w:rPr>
        <w:t>danse</w:t>
      </w:r>
      <w:proofErr w:type="spellEnd"/>
      <w:r w:rsidR="00960144" w:rsidRPr="00A576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60144" w:rsidRPr="00A576D6">
        <w:rPr>
          <w:rFonts w:ascii="Times New Roman" w:hAnsi="Times New Roman" w:cs="Times New Roman"/>
          <w:i/>
          <w:sz w:val="24"/>
          <w:szCs w:val="24"/>
        </w:rPr>
        <w:t>moderne</w:t>
      </w:r>
      <w:proofErr w:type="spellEnd"/>
      <w:r w:rsidR="00960144" w:rsidRPr="00A576D6">
        <w:rPr>
          <w:rFonts w:ascii="Times New Roman" w:hAnsi="Times New Roman" w:cs="Times New Roman"/>
          <w:i/>
          <w:sz w:val="24"/>
          <w:szCs w:val="24"/>
        </w:rPr>
        <w:t xml:space="preserve">: Rudolf Laban – Mary </w:t>
      </w:r>
      <w:proofErr w:type="spellStart"/>
      <w:r w:rsidR="00960144" w:rsidRPr="00A576D6">
        <w:rPr>
          <w:rFonts w:ascii="Times New Roman" w:hAnsi="Times New Roman" w:cs="Times New Roman"/>
          <w:i/>
          <w:sz w:val="24"/>
          <w:szCs w:val="24"/>
        </w:rPr>
        <w:t>Wigman</w:t>
      </w:r>
      <w:proofErr w:type="spellEnd"/>
      <w:r w:rsidR="00960144" w:rsidRPr="002700D6">
        <w:rPr>
          <w:rFonts w:ascii="Times New Roman" w:hAnsi="Times New Roman" w:cs="Times New Roman"/>
          <w:sz w:val="24"/>
          <w:szCs w:val="24"/>
        </w:rPr>
        <w:t xml:space="preserve">. Paris: </w:t>
      </w:r>
      <w:proofErr w:type="spellStart"/>
      <w:r w:rsidR="00960144" w:rsidRPr="002700D6">
        <w:rPr>
          <w:rFonts w:ascii="Times New Roman" w:hAnsi="Times New Roman" w:cs="Times New Roman"/>
          <w:sz w:val="24"/>
          <w:szCs w:val="24"/>
        </w:rPr>
        <w:t>Éditions</w:t>
      </w:r>
      <w:proofErr w:type="spellEnd"/>
      <w:r w:rsidR="00960144" w:rsidRPr="002700D6">
        <w:rPr>
          <w:rFonts w:ascii="Times New Roman" w:hAnsi="Times New Roman" w:cs="Times New Roman"/>
          <w:sz w:val="24"/>
          <w:szCs w:val="24"/>
        </w:rPr>
        <w:t xml:space="preserve"> Chiron. </w:t>
      </w:r>
    </w:p>
    <w:p w14:paraId="5AEEF250" w14:textId="77777777" w:rsidR="00960144" w:rsidRPr="002700D6" w:rsidRDefault="00960144" w:rsidP="002700D6">
      <w:pPr>
        <w:rPr>
          <w:rFonts w:ascii="Times New Roman" w:hAnsi="Times New Roman" w:cs="Times New Roman"/>
          <w:sz w:val="24"/>
          <w:szCs w:val="24"/>
        </w:rPr>
      </w:pPr>
    </w:p>
    <w:p w14:paraId="1BD2C2DA" w14:textId="22E9C72E" w:rsidR="002575B5" w:rsidRPr="002700D6" w:rsidRDefault="002575B5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0D6">
        <w:rPr>
          <w:rFonts w:ascii="Times New Roman" w:hAnsi="Times New Roman" w:cs="Times New Roman"/>
          <w:sz w:val="24"/>
          <w:szCs w:val="24"/>
        </w:rPr>
        <w:t>Macel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>, C</w:t>
      </w:r>
      <w:r w:rsidR="00A576D6">
        <w:rPr>
          <w:rFonts w:ascii="Times New Roman" w:hAnsi="Times New Roman" w:cs="Times New Roman"/>
          <w:sz w:val="24"/>
          <w:szCs w:val="24"/>
        </w:rPr>
        <w:t>.</w:t>
      </w:r>
      <w:r w:rsidRPr="002700D6">
        <w:rPr>
          <w:rFonts w:ascii="Times New Roman" w:hAnsi="Times New Roman" w:cs="Times New Roman"/>
          <w:sz w:val="24"/>
          <w:szCs w:val="24"/>
        </w:rPr>
        <w:t xml:space="preserve"> and E</w:t>
      </w:r>
      <w:r w:rsidR="00A576D6">
        <w:rPr>
          <w:rFonts w:ascii="Times New Roman" w:hAnsi="Times New Roman" w:cs="Times New Roman"/>
          <w:sz w:val="24"/>
          <w:szCs w:val="24"/>
        </w:rPr>
        <w:t>.</w:t>
      </w:r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Lavigne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, eds. (2011) </w:t>
      </w:r>
      <w:proofErr w:type="spellStart"/>
      <w:r w:rsidRPr="00A576D6">
        <w:rPr>
          <w:rFonts w:ascii="Times New Roman" w:hAnsi="Times New Roman" w:cs="Times New Roman"/>
          <w:i/>
          <w:sz w:val="24"/>
          <w:szCs w:val="24"/>
        </w:rPr>
        <w:t>Danser</w:t>
      </w:r>
      <w:proofErr w:type="spellEnd"/>
      <w:r w:rsidRPr="00A576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576D6">
        <w:rPr>
          <w:rFonts w:ascii="Times New Roman" w:hAnsi="Times New Roman" w:cs="Times New Roman"/>
          <w:i/>
          <w:sz w:val="24"/>
          <w:szCs w:val="24"/>
        </w:rPr>
        <w:t>sa</w:t>
      </w:r>
      <w:proofErr w:type="spellEnd"/>
      <w:proofErr w:type="gramEnd"/>
      <w:r w:rsidRPr="00A576D6">
        <w:rPr>
          <w:rFonts w:ascii="Times New Roman" w:hAnsi="Times New Roman" w:cs="Times New Roman"/>
          <w:i/>
          <w:sz w:val="24"/>
          <w:szCs w:val="24"/>
        </w:rPr>
        <w:t xml:space="preserve"> vie: Art et </w:t>
      </w:r>
      <w:proofErr w:type="spellStart"/>
      <w:r w:rsidRPr="00A576D6">
        <w:rPr>
          <w:rFonts w:ascii="Times New Roman" w:hAnsi="Times New Roman" w:cs="Times New Roman"/>
          <w:i/>
          <w:sz w:val="24"/>
          <w:szCs w:val="24"/>
        </w:rPr>
        <w:t>danse</w:t>
      </w:r>
      <w:proofErr w:type="spellEnd"/>
      <w:r w:rsidRPr="00A576D6">
        <w:rPr>
          <w:rFonts w:ascii="Times New Roman" w:hAnsi="Times New Roman" w:cs="Times New Roman"/>
          <w:i/>
          <w:sz w:val="24"/>
          <w:szCs w:val="24"/>
        </w:rPr>
        <w:t xml:space="preserve"> de 1900 à </w:t>
      </w:r>
      <w:proofErr w:type="spellStart"/>
      <w:r w:rsidRPr="00A576D6">
        <w:rPr>
          <w:rFonts w:ascii="Times New Roman" w:hAnsi="Times New Roman" w:cs="Times New Roman"/>
          <w:i/>
          <w:sz w:val="24"/>
          <w:szCs w:val="24"/>
        </w:rPr>
        <w:t>nos</w:t>
      </w:r>
      <w:proofErr w:type="spellEnd"/>
      <w:r w:rsidRPr="00A576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6D6">
        <w:rPr>
          <w:rFonts w:ascii="Times New Roman" w:hAnsi="Times New Roman" w:cs="Times New Roman"/>
          <w:i/>
          <w:sz w:val="24"/>
          <w:szCs w:val="24"/>
        </w:rPr>
        <w:t>jours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. Paris: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Éditions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du Centre Pompidou. </w:t>
      </w:r>
    </w:p>
    <w:p w14:paraId="7D8AF8D6" w14:textId="77777777" w:rsidR="00A576D6" w:rsidRDefault="00A576D6" w:rsidP="002700D6">
      <w:pPr>
        <w:rPr>
          <w:rFonts w:ascii="Times New Roman" w:hAnsi="Times New Roman" w:cs="Times New Roman"/>
          <w:sz w:val="24"/>
          <w:szCs w:val="24"/>
        </w:rPr>
      </w:pPr>
    </w:p>
    <w:p w14:paraId="5728F7B9" w14:textId="28D9F91E" w:rsidR="00A576D6" w:rsidRDefault="00532208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>Manning, S</w:t>
      </w:r>
      <w:r w:rsidR="00A576D6">
        <w:rPr>
          <w:rFonts w:ascii="Times New Roman" w:hAnsi="Times New Roman" w:cs="Times New Roman"/>
          <w:sz w:val="24"/>
          <w:szCs w:val="24"/>
        </w:rPr>
        <w:t xml:space="preserve">. </w:t>
      </w:r>
      <w:r w:rsidR="0090334C" w:rsidRPr="002700D6">
        <w:rPr>
          <w:rFonts w:ascii="Times New Roman" w:hAnsi="Times New Roman" w:cs="Times New Roman"/>
          <w:sz w:val="24"/>
          <w:szCs w:val="24"/>
        </w:rPr>
        <w:t>A</w:t>
      </w:r>
      <w:r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0A57B0" w:rsidRPr="002700D6">
        <w:rPr>
          <w:rFonts w:ascii="Times New Roman" w:hAnsi="Times New Roman" w:cs="Times New Roman"/>
          <w:sz w:val="24"/>
          <w:szCs w:val="24"/>
        </w:rPr>
        <w:t>(1993</w:t>
      </w:r>
      <w:r w:rsidR="00A576D6">
        <w:rPr>
          <w:rFonts w:ascii="Times New Roman" w:hAnsi="Times New Roman" w:cs="Times New Roman"/>
          <w:sz w:val="24"/>
          <w:szCs w:val="24"/>
        </w:rPr>
        <w:t>, 2</w:t>
      </w:r>
      <w:r w:rsidR="00A576D6" w:rsidRPr="00A576D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57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576D6">
        <w:rPr>
          <w:rFonts w:ascii="Times New Roman" w:hAnsi="Times New Roman" w:cs="Times New Roman"/>
          <w:sz w:val="24"/>
          <w:szCs w:val="24"/>
        </w:rPr>
        <w:t>ed</w:t>
      </w:r>
      <w:proofErr w:type="spellEnd"/>
      <w:proofErr w:type="gramEnd"/>
      <w:r w:rsidR="00A576D6">
        <w:rPr>
          <w:rFonts w:ascii="Times New Roman" w:hAnsi="Times New Roman" w:cs="Times New Roman"/>
          <w:sz w:val="24"/>
          <w:szCs w:val="24"/>
        </w:rPr>
        <w:t xml:space="preserve"> 2006</w:t>
      </w:r>
      <w:r w:rsidR="000A57B0" w:rsidRPr="002700D6">
        <w:rPr>
          <w:rFonts w:ascii="Times New Roman" w:hAnsi="Times New Roman" w:cs="Times New Roman"/>
          <w:sz w:val="24"/>
          <w:szCs w:val="24"/>
        </w:rPr>
        <w:t xml:space="preserve">) </w:t>
      </w:r>
      <w:r w:rsidRPr="00A576D6">
        <w:rPr>
          <w:rFonts w:ascii="Times New Roman" w:hAnsi="Times New Roman" w:cs="Times New Roman"/>
          <w:i/>
          <w:sz w:val="24"/>
          <w:szCs w:val="24"/>
        </w:rPr>
        <w:t>Ecstasy and the Demon</w:t>
      </w:r>
      <w:r w:rsidR="0090334C" w:rsidRPr="00A576D6">
        <w:rPr>
          <w:rFonts w:ascii="Times New Roman" w:hAnsi="Times New Roman" w:cs="Times New Roman"/>
          <w:i/>
          <w:sz w:val="24"/>
          <w:szCs w:val="24"/>
        </w:rPr>
        <w:t xml:space="preserve">: the Dances of Mary </w:t>
      </w:r>
      <w:proofErr w:type="spellStart"/>
      <w:r w:rsidR="0090334C" w:rsidRPr="00A576D6">
        <w:rPr>
          <w:rFonts w:ascii="Times New Roman" w:hAnsi="Times New Roman" w:cs="Times New Roman"/>
          <w:i/>
          <w:sz w:val="24"/>
          <w:szCs w:val="24"/>
        </w:rPr>
        <w:t>Wigman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. </w:t>
      </w:r>
      <w:r w:rsidR="0090334C" w:rsidRPr="002700D6">
        <w:rPr>
          <w:rFonts w:ascii="Times New Roman" w:hAnsi="Times New Roman" w:cs="Times New Roman"/>
          <w:sz w:val="24"/>
          <w:szCs w:val="24"/>
        </w:rPr>
        <w:t>Berkeley:</w:t>
      </w:r>
      <w:r w:rsidR="00A576D6">
        <w:rPr>
          <w:rFonts w:ascii="Times New Roman" w:hAnsi="Times New Roman" w:cs="Times New Roman"/>
          <w:sz w:val="24"/>
          <w:szCs w:val="24"/>
        </w:rPr>
        <w:t xml:space="preserve"> University of California Press; 2</w:t>
      </w:r>
      <w:r w:rsidR="00A576D6" w:rsidRPr="00A576D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576D6">
        <w:rPr>
          <w:rFonts w:ascii="Times New Roman" w:hAnsi="Times New Roman" w:cs="Times New Roman"/>
          <w:sz w:val="24"/>
          <w:szCs w:val="24"/>
        </w:rPr>
        <w:t xml:space="preserve"> ed. Minneapolis: University of Minnesota Press.</w:t>
      </w:r>
    </w:p>
    <w:p w14:paraId="4479B0BA" w14:textId="59B466B3" w:rsidR="001E363A" w:rsidRPr="002700D6" w:rsidRDefault="00A576D6" w:rsidP="0027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D976E" w14:textId="7FF7B237" w:rsidR="00F1539D" w:rsidRPr="002700D6" w:rsidRDefault="00A576D6" w:rsidP="00270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Preston-Dunlop, V</w:t>
      </w:r>
      <w:r w:rsidR="00F1539D" w:rsidRPr="002700D6">
        <w:rPr>
          <w:rFonts w:ascii="Times New Roman" w:hAnsi="Times New Roman" w:cs="Times New Roman"/>
          <w:sz w:val="24"/>
          <w:szCs w:val="24"/>
        </w:rPr>
        <w:t>.</w:t>
      </w:r>
      <w:r w:rsidR="000A57B0" w:rsidRPr="002700D6">
        <w:rPr>
          <w:rFonts w:ascii="Times New Roman" w:hAnsi="Times New Roman" w:cs="Times New Roman"/>
          <w:sz w:val="24"/>
          <w:szCs w:val="24"/>
        </w:rPr>
        <w:t xml:space="preserve"> (1998)</w:t>
      </w:r>
      <w:r w:rsidR="00F1539D" w:rsidRPr="002700D6">
        <w:rPr>
          <w:rFonts w:ascii="Times New Roman" w:hAnsi="Times New Roman" w:cs="Times New Roman"/>
          <w:sz w:val="24"/>
          <w:szCs w:val="24"/>
        </w:rPr>
        <w:t xml:space="preserve"> </w:t>
      </w:r>
      <w:r w:rsidR="00F1539D" w:rsidRPr="0036499E">
        <w:rPr>
          <w:rFonts w:ascii="Times New Roman" w:hAnsi="Times New Roman" w:cs="Times New Roman"/>
          <w:i/>
          <w:sz w:val="24"/>
          <w:szCs w:val="24"/>
        </w:rPr>
        <w:t>Rudolf Laban: an Extraordinary Life</w:t>
      </w:r>
      <w:r w:rsidR="0036499E">
        <w:rPr>
          <w:rFonts w:ascii="Times New Roman" w:hAnsi="Times New Roman" w:cs="Times New Roman"/>
          <w:sz w:val="24"/>
          <w:szCs w:val="24"/>
        </w:rPr>
        <w:t>. London</w:t>
      </w:r>
      <w:r w:rsidR="000A57B0" w:rsidRPr="002700D6">
        <w:rPr>
          <w:rFonts w:ascii="Times New Roman" w:hAnsi="Times New Roman" w:cs="Times New Roman"/>
          <w:sz w:val="24"/>
          <w:szCs w:val="24"/>
        </w:rPr>
        <w:t>: Dance Books</w:t>
      </w:r>
      <w:r w:rsidR="00416A16" w:rsidRPr="002700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711DA" w14:textId="77777777" w:rsidR="004D0DDF" w:rsidRDefault="004D0DDF" w:rsidP="002700D6">
      <w:pPr>
        <w:rPr>
          <w:rFonts w:ascii="Times New Roman" w:hAnsi="Times New Roman" w:cs="Times New Roman"/>
          <w:sz w:val="24"/>
          <w:szCs w:val="24"/>
        </w:rPr>
      </w:pPr>
    </w:p>
    <w:p w14:paraId="3FA79C07" w14:textId="1B4B3433" w:rsidR="0036499E" w:rsidRPr="0036499E" w:rsidRDefault="0036499E" w:rsidP="002700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Film Documentaries</w:t>
      </w:r>
    </w:p>
    <w:p w14:paraId="31E4CF8F" w14:textId="383E0986" w:rsidR="008803EB" w:rsidRDefault="0036499E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Bergsohn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</w:t>
      </w:r>
      <w:r w:rsidR="008803EB" w:rsidRPr="002700D6">
        <w:rPr>
          <w:rFonts w:ascii="Times New Roman" w:hAnsi="Times New Roman" w:cs="Times New Roman"/>
          <w:sz w:val="24"/>
          <w:szCs w:val="24"/>
        </w:rPr>
        <w:t xml:space="preserve">(2004) </w:t>
      </w:r>
      <w:proofErr w:type="gramStart"/>
      <w:r w:rsidR="008803EB" w:rsidRPr="0036499E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8803EB" w:rsidRPr="0036499E">
        <w:rPr>
          <w:rFonts w:ascii="Times New Roman" w:hAnsi="Times New Roman" w:cs="Times New Roman"/>
          <w:i/>
          <w:sz w:val="24"/>
          <w:szCs w:val="24"/>
        </w:rPr>
        <w:t xml:space="preserve"> Makers of Modern Dance in Germany: Rudolf Laban, Mary </w:t>
      </w:r>
      <w:proofErr w:type="spellStart"/>
      <w:r w:rsidR="008803EB" w:rsidRPr="0036499E">
        <w:rPr>
          <w:rFonts w:ascii="Times New Roman" w:hAnsi="Times New Roman" w:cs="Times New Roman"/>
          <w:i/>
          <w:sz w:val="24"/>
          <w:szCs w:val="24"/>
        </w:rPr>
        <w:t>Wigman</w:t>
      </w:r>
      <w:proofErr w:type="spellEnd"/>
      <w:r w:rsidR="008803EB" w:rsidRPr="0036499E">
        <w:rPr>
          <w:rFonts w:ascii="Times New Roman" w:hAnsi="Times New Roman" w:cs="Times New Roman"/>
          <w:i/>
          <w:sz w:val="24"/>
          <w:szCs w:val="24"/>
        </w:rPr>
        <w:t xml:space="preserve">, Kurt </w:t>
      </w:r>
      <w:proofErr w:type="spellStart"/>
      <w:r w:rsidR="008803EB" w:rsidRPr="0036499E">
        <w:rPr>
          <w:rFonts w:ascii="Times New Roman" w:hAnsi="Times New Roman" w:cs="Times New Roman"/>
          <w:i/>
          <w:sz w:val="24"/>
          <w:szCs w:val="24"/>
        </w:rPr>
        <w:t>Joos</w:t>
      </w:r>
      <w:r w:rsidRPr="0036499E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="008803EB" w:rsidRPr="002700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00323F" w14:textId="77777777" w:rsidR="0036499E" w:rsidRPr="002700D6" w:rsidRDefault="0036499E" w:rsidP="002700D6">
      <w:pPr>
        <w:rPr>
          <w:rFonts w:ascii="Times New Roman" w:hAnsi="Times New Roman" w:cs="Times New Roman"/>
          <w:sz w:val="24"/>
          <w:szCs w:val="24"/>
        </w:rPr>
      </w:pPr>
    </w:p>
    <w:p w14:paraId="31FB6210" w14:textId="25ACE08A" w:rsidR="008803EB" w:rsidRPr="002700D6" w:rsidRDefault="0036499E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A.F. </w:t>
      </w:r>
      <w:r w:rsidR="008803EB" w:rsidRPr="002700D6">
        <w:rPr>
          <w:rFonts w:ascii="Times New Roman" w:hAnsi="Times New Roman" w:cs="Times New Roman"/>
          <w:sz w:val="24"/>
          <w:szCs w:val="24"/>
        </w:rPr>
        <w:t xml:space="preserve">(1991) </w:t>
      </w:r>
      <w:r w:rsidR="008803EB" w:rsidRPr="0036499E">
        <w:rPr>
          <w:rFonts w:ascii="Times New Roman" w:hAnsi="Times New Roman" w:cs="Times New Roman"/>
          <w:i/>
          <w:sz w:val="24"/>
          <w:szCs w:val="24"/>
        </w:rPr>
        <w:t xml:space="preserve">Mary </w:t>
      </w:r>
      <w:proofErr w:type="spellStart"/>
      <w:r w:rsidR="008803EB" w:rsidRPr="0036499E">
        <w:rPr>
          <w:rFonts w:ascii="Times New Roman" w:hAnsi="Times New Roman" w:cs="Times New Roman"/>
          <w:i/>
          <w:sz w:val="24"/>
          <w:szCs w:val="24"/>
        </w:rPr>
        <w:t>Wigman</w:t>
      </w:r>
      <w:proofErr w:type="spellEnd"/>
      <w:r w:rsidR="008803EB" w:rsidRPr="0036499E">
        <w:rPr>
          <w:rFonts w:ascii="Times New Roman" w:hAnsi="Times New Roman" w:cs="Times New Roman"/>
          <w:i/>
          <w:sz w:val="24"/>
          <w:szCs w:val="24"/>
        </w:rPr>
        <w:t xml:space="preserve"> 1886-1973: When the Fire Dances between Two Poles</w:t>
      </w:r>
      <w:r w:rsidR="008803EB" w:rsidRPr="002700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EDD3BC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</w:p>
    <w:p w14:paraId="25E0978F" w14:textId="77777777" w:rsidR="00E363A0" w:rsidRPr="002700D6" w:rsidRDefault="00E363A0" w:rsidP="002700D6">
      <w:pPr>
        <w:rPr>
          <w:rFonts w:ascii="Times New Roman" w:hAnsi="Times New Roman" w:cs="Times New Roman"/>
          <w:sz w:val="24"/>
          <w:szCs w:val="24"/>
        </w:rPr>
      </w:pPr>
    </w:p>
    <w:p w14:paraId="3FF533D8" w14:textId="77777777" w:rsidR="00E363A0" w:rsidRPr="002700D6" w:rsidRDefault="00E363A0" w:rsidP="002700D6">
      <w:pPr>
        <w:rPr>
          <w:rFonts w:ascii="Times New Roman" w:hAnsi="Times New Roman" w:cs="Times New Roman"/>
          <w:sz w:val="24"/>
          <w:szCs w:val="24"/>
        </w:rPr>
      </w:pPr>
    </w:p>
    <w:p w14:paraId="0B40AD5B" w14:textId="40E02E2E" w:rsidR="003A63F7" w:rsidRDefault="0036499E" w:rsidP="002700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Materials</w:t>
      </w:r>
    </w:p>
    <w:p w14:paraId="742EC248" w14:textId="77777777" w:rsidR="0036499E" w:rsidRPr="0036499E" w:rsidRDefault="0036499E" w:rsidP="002700D6">
      <w:pPr>
        <w:rPr>
          <w:rFonts w:ascii="Times New Roman" w:hAnsi="Times New Roman" w:cs="Times New Roman"/>
          <w:b/>
          <w:sz w:val="24"/>
          <w:szCs w:val="24"/>
        </w:rPr>
      </w:pPr>
    </w:p>
    <w:p w14:paraId="4B473454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6499E">
        <w:rPr>
          <w:rFonts w:ascii="Times New Roman" w:hAnsi="Times New Roman" w:cs="Times New Roman"/>
          <w:i/>
          <w:sz w:val="24"/>
          <w:szCs w:val="24"/>
        </w:rPr>
        <w:t>Hexentanz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(Witch dance).</w:t>
      </w:r>
      <w:proofErr w:type="gramEnd"/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0D6">
        <w:rPr>
          <w:rFonts w:ascii="Times New Roman" w:hAnsi="Times New Roman" w:cs="Times New Roman"/>
          <w:sz w:val="24"/>
          <w:szCs w:val="24"/>
        </w:rPr>
        <w:t>Version 2.</w:t>
      </w:r>
      <w:proofErr w:type="gramEnd"/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00D6">
        <w:rPr>
          <w:rFonts w:ascii="Times New Roman" w:hAnsi="Times New Roman" w:cs="Times New Roman"/>
          <w:sz w:val="24"/>
          <w:szCs w:val="24"/>
        </w:rPr>
        <w:t>1926 (video).</w:t>
      </w:r>
      <w:proofErr w:type="gramEnd"/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2700D6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http://www.moma.org/interactives/exhibitions/2012/inventingabstraction/?work=238</w:t>
        </w:r>
      </w:hyperlink>
    </w:p>
    <w:p w14:paraId="05AF642B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</w:p>
    <w:p w14:paraId="34A27D72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Rudolf Laban (video of dancers) </w:t>
      </w:r>
      <w:hyperlink r:id="rId8" w:history="1">
        <w:r w:rsidRPr="002700D6">
          <w:rPr>
            <w:rStyle w:val="Hyperlink"/>
            <w:rFonts w:ascii="Times New Roman" w:hAnsi="Times New Roman" w:cs="Times New Roman"/>
            <w:sz w:val="24"/>
            <w:szCs w:val="24"/>
          </w:rPr>
          <w:t>http://www.moma.org/interactives/exhibitions/2012/inventingabstraction/?work=237</w:t>
        </w:r>
      </w:hyperlink>
    </w:p>
    <w:p w14:paraId="58B33E40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</w:p>
    <w:p w14:paraId="6F681429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0D6">
        <w:rPr>
          <w:rFonts w:ascii="Times New Roman" w:hAnsi="Times New Roman" w:cs="Times New Roman"/>
          <w:sz w:val="24"/>
          <w:szCs w:val="24"/>
        </w:rPr>
        <w:t>Valeska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Gert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2700D6">
          <w:rPr>
            <w:rStyle w:val="Hyperlink"/>
            <w:rFonts w:ascii="Times New Roman" w:hAnsi="Times New Roman" w:cs="Times New Roman"/>
            <w:sz w:val="24"/>
            <w:szCs w:val="24"/>
          </w:rPr>
          <w:t>http://www.movementresearch.org/criticalcorrespondence/blog/?p=4378</w:t>
        </w:r>
      </w:hyperlink>
    </w:p>
    <w:p w14:paraId="06DA4CDA" w14:textId="77777777" w:rsidR="008803EB" w:rsidRPr="002700D6" w:rsidRDefault="008803EB" w:rsidP="002700D6">
      <w:pPr>
        <w:rPr>
          <w:rFonts w:ascii="Times New Roman" w:hAnsi="Times New Roman" w:cs="Times New Roman"/>
          <w:sz w:val="24"/>
          <w:szCs w:val="24"/>
        </w:rPr>
      </w:pPr>
    </w:p>
    <w:p w14:paraId="77E35576" w14:textId="44DFA673" w:rsidR="003A63F7" w:rsidRDefault="003A63F7" w:rsidP="002700D6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Emile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Nolde</w:t>
      </w:r>
      <w:proofErr w:type="spellEnd"/>
      <w:r w:rsidR="0036499E">
        <w:rPr>
          <w:rFonts w:ascii="Times New Roman" w:hAnsi="Times New Roman" w:cs="Times New Roman"/>
          <w:sz w:val="24"/>
          <w:szCs w:val="24"/>
        </w:rPr>
        <w:t xml:space="preserve">, </w:t>
      </w:r>
      <w:r w:rsidRPr="002700D6">
        <w:rPr>
          <w:rFonts w:ascii="Times New Roman" w:hAnsi="Times New Roman" w:cs="Times New Roman"/>
          <w:sz w:val="24"/>
          <w:szCs w:val="24"/>
        </w:rPr>
        <w:t xml:space="preserve">Dance around the Golden Calf, 1910 </w:t>
      </w:r>
      <w:hyperlink r:id="rId10" w:history="1">
        <w:r w:rsidRPr="002700D6">
          <w:rPr>
            <w:rStyle w:val="Hyperlink"/>
            <w:rFonts w:ascii="Times New Roman" w:hAnsi="Times New Roman" w:cs="Times New Roman"/>
            <w:sz w:val="24"/>
            <w:szCs w:val="24"/>
          </w:rPr>
          <w:t>http://www.wikipaintings.org/en/emil-nolde/dance-around-the-golden-calf-1910</w:t>
        </w:r>
      </w:hyperlink>
      <w:r w:rsidR="0036499E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3016D22" w14:textId="77777777" w:rsidR="0036499E" w:rsidRDefault="0036499E" w:rsidP="002700D6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14:paraId="67528893" w14:textId="7909EEE6" w:rsidR="003A63F7" w:rsidRPr="002700D6" w:rsidRDefault="0036499E" w:rsidP="002700D6">
      <w:p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Emil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Nolde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 w:rsidR="003A63F7" w:rsidRPr="002700D6">
        <w:rPr>
          <w:rFonts w:ascii="Times New Roman" w:hAnsi="Times New Roman" w:cs="Times New Roman"/>
          <w:sz w:val="24"/>
          <w:szCs w:val="24"/>
        </w:rPr>
        <w:t xml:space="preserve">Portrait of Mary </w:t>
      </w:r>
      <w:proofErr w:type="spellStart"/>
      <w:r w:rsidR="003A63F7"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="003A63F7" w:rsidRPr="002700D6">
        <w:rPr>
          <w:rFonts w:ascii="Times New Roman" w:hAnsi="Times New Roman" w:cs="Times New Roman"/>
          <w:sz w:val="24"/>
          <w:szCs w:val="24"/>
        </w:rPr>
        <w:t xml:space="preserve">, c.1920 </w:t>
      </w:r>
      <w:r w:rsidRPr="0036499E">
        <w:rPr>
          <w:rFonts w:ascii="Times New Roman" w:hAnsi="Times New Roman" w:cs="Times New Roman"/>
          <w:color w:val="0000FF"/>
          <w:sz w:val="24"/>
          <w:szCs w:val="24"/>
          <w:u w:val="single"/>
        </w:rPr>
        <w:t>http://www.artic.edu/aic/collections/artwork/150820</w:t>
      </w:r>
    </w:p>
    <w:p w14:paraId="644E6137" w14:textId="77777777" w:rsidR="003A63F7" w:rsidRPr="002700D6" w:rsidRDefault="003A63F7" w:rsidP="002700D6">
      <w:pPr>
        <w:rPr>
          <w:rFonts w:ascii="Times New Roman" w:hAnsi="Times New Roman" w:cs="Times New Roman"/>
          <w:sz w:val="24"/>
          <w:szCs w:val="24"/>
        </w:rPr>
      </w:pPr>
    </w:p>
    <w:p w14:paraId="2DF477D0" w14:textId="22A303F5" w:rsidR="003A63F7" w:rsidRPr="002700D6" w:rsidRDefault="003A63F7" w:rsidP="002700D6">
      <w:pPr>
        <w:rPr>
          <w:rFonts w:ascii="Times New Roman" w:hAnsi="Times New Roman" w:cs="Times New Roman"/>
          <w:sz w:val="24"/>
          <w:szCs w:val="24"/>
        </w:rPr>
      </w:pPr>
      <w:r w:rsidRPr="002700D6">
        <w:rPr>
          <w:rFonts w:ascii="Times New Roman" w:hAnsi="Times New Roman" w:cs="Times New Roman"/>
          <w:sz w:val="24"/>
          <w:szCs w:val="24"/>
        </w:rPr>
        <w:t xml:space="preserve">Ernst Ludwig Kirchner,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Totentanz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der Mary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Wigman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, 1926-28 </w:t>
      </w:r>
      <w:hyperlink r:id="rId11" w:history="1">
        <w:r w:rsidR="0036499E" w:rsidRPr="002C3E28">
          <w:rPr>
            <w:rStyle w:val="Hyperlink"/>
            <w:rFonts w:ascii="Times New Roman" w:hAnsi="Times New Roman" w:cs="Times New Roman"/>
            <w:sz w:val="24"/>
            <w:szCs w:val="24"/>
          </w:rPr>
          <w:t>http://commons.wikimedia.org/wiki/File:Ernst_Ludwig_Kirchner,_Totentanz_der_Mary_Wigman,_1926-8.jpg</w:t>
        </w:r>
      </w:hyperlink>
    </w:p>
    <w:p w14:paraId="16A53192" w14:textId="77777777" w:rsidR="003A63F7" w:rsidRPr="002700D6" w:rsidRDefault="003A63F7" w:rsidP="002700D6">
      <w:pPr>
        <w:rPr>
          <w:rFonts w:ascii="Times New Roman" w:hAnsi="Times New Roman" w:cs="Times New Roman"/>
          <w:sz w:val="24"/>
          <w:szCs w:val="24"/>
        </w:rPr>
      </w:pPr>
    </w:p>
    <w:p w14:paraId="5A6B5AB2" w14:textId="77777777" w:rsidR="003A63F7" w:rsidRPr="002700D6" w:rsidRDefault="003A63F7" w:rsidP="0027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0D6">
        <w:rPr>
          <w:rFonts w:ascii="Times New Roman" w:hAnsi="Times New Roman" w:cs="Times New Roman"/>
          <w:sz w:val="24"/>
          <w:szCs w:val="24"/>
        </w:rPr>
        <w:t>Vasily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 xml:space="preserve"> Kandinsky, “Dance Curves: The Dances of </w:t>
      </w:r>
      <w:proofErr w:type="spellStart"/>
      <w:r w:rsidRPr="002700D6">
        <w:rPr>
          <w:rFonts w:ascii="Times New Roman" w:hAnsi="Times New Roman" w:cs="Times New Roman"/>
          <w:sz w:val="24"/>
          <w:szCs w:val="24"/>
        </w:rPr>
        <w:t>Palucca</w:t>
      </w:r>
      <w:proofErr w:type="spellEnd"/>
      <w:r w:rsidRPr="002700D6">
        <w:rPr>
          <w:rFonts w:ascii="Times New Roman" w:hAnsi="Times New Roman" w:cs="Times New Roman"/>
          <w:sz w:val="24"/>
          <w:szCs w:val="24"/>
        </w:rPr>
        <w:t>” 1926</w:t>
      </w:r>
    </w:p>
    <w:p w14:paraId="63834264" w14:textId="77777777" w:rsidR="003A63F7" w:rsidRPr="002700D6" w:rsidRDefault="002B6F5A" w:rsidP="002700D6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A63F7" w:rsidRPr="002700D6">
          <w:rPr>
            <w:rStyle w:val="Hyperlink"/>
            <w:rFonts w:ascii="Times New Roman" w:hAnsi="Times New Roman" w:cs="Times New Roman"/>
            <w:sz w:val="24"/>
            <w:szCs w:val="24"/>
          </w:rPr>
          <w:t>http://germanhistorydocs.ghi-dc.org/sub_image.cfm?image_id=4335</w:t>
        </w:r>
      </w:hyperlink>
    </w:p>
    <w:p w14:paraId="3D96ED77" w14:textId="77777777" w:rsidR="003A63F7" w:rsidRPr="002700D6" w:rsidRDefault="003A63F7" w:rsidP="002700D6">
      <w:pPr>
        <w:rPr>
          <w:rFonts w:ascii="Times New Roman" w:hAnsi="Times New Roman" w:cs="Times New Roman"/>
          <w:sz w:val="24"/>
          <w:szCs w:val="24"/>
        </w:rPr>
      </w:pPr>
    </w:p>
    <w:sectPr w:rsidR="003A63F7" w:rsidRPr="00270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6220D" w14:textId="77777777" w:rsidR="002B6F5A" w:rsidRDefault="002B6F5A" w:rsidP="006A0DD8">
      <w:r>
        <w:separator/>
      </w:r>
    </w:p>
  </w:endnote>
  <w:endnote w:type="continuationSeparator" w:id="0">
    <w:p w14:paraId="6256C52D" w14:textId="77777777" w:rsidR="002B6F5A" w:rsidRDefault="002B6F5A" w:rsidP="006A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E5816" w14:textId="77777777" w:rsidR="002B6F5A" w:rsidRDefault="002B6F5A" w:rsidP="006A0DD8">
      <w:r>
        <w:separator/>
      </w:r>
    </w:p>
  </w:footnote>
  <w:footnote w:type="continuationSeparator" w:id="0">
    <w:p w14:paraId="28D15489" w14:textId="77777777" w:rsidR="002B6F5A" w:rsidRDefault="002B6F5A" w:rsidP="006A0DD8">
      <w:r>
        <w:continuationSeparator/>
      </w:r>
    </w:p>
  </w:footnote>
  <w:footnote w:id="1">
    <w:p w14:paraId="103FC7F4" w14:textId="1E86DFA5" w:rsidR="00CD332F" w:rsidRPr="006A0DD8" w:rsidDel="007A0EFB" w:rsidRDefault="00CD332F">
      <w:pPr>
        <w:pStyle w:val="FootnoteText"/>
        <w:rPr>
          <w:del w:id="5" w:author="doctor" w:date="2014-06-01T12:21:00Z"/>
          <w:rFonts w:ascii="Times New Roman" w:hAnsi="Times New Roman" w:cs="Times New Roman"/>
        </w:rPr>
      </w:pPr>
      <w:del w:id="6" w:author="doctor" w:date="2014-06-01T12:21:00Z">
        <w:r w:rsidDel="007A0EFB">
          <w:rPr>
            <w:rStyle w:val="FootnoteReference"/>
          </w:rPr>
          <w:footnoteRef/>
        </w:r>
        <w:r w:rsidDel="007A0EFB">
          <w:delText xml:space="preserve"> </w:delText>
        </w:r>
        <w:r w:rsidDel="007A0EFB">
          <w:rPr>
            <w:rFonts w:ascii="Times New Roman" w:hAnsi="Times New Roman" w:cs="Times New Roman"/>
          </w:rPr>
          <w:delText xml:space="preserve">Not until the years after the First World War did the term </w:delText>
        </w:r>
        <w:r w:rsidRPr="006A0DD8" w:rsidDel="007A0EFB">
          <w:rPr>
            <w:rFonts w:ascii="Times New Roman" w:hAnsi="Times New Roman" w:cs="Times New Roman"/>
            <w:i/>
          </w:rPr>
          <w:delText>Ausdruckstanz</w:delText>
        </w:r>
        <w:r w:rsidDel="007A0EFB">
          <w:rPr>
            <w:rFonts w:ascii="Times New Roman" w:hAnsi="Times New Roman" w:cs="Times New Roman"/>
          </w:rPr>
          <w:delText xml:space="preserve"> (dance of expression) come into common usage to designate the German modern-dance movement between the two world wars. </w:delText>
        </w:r>
      </w:del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B3"/>
    <w:rsid w:val="00001C00"/>
    <w:rsid w:val="000027DC"/>
    <w:rsid w:val="00005592"/>
    <w:rsid w:val="00050FAB"/>
    <w:rsid w:val="000900B6"/>
    <w:rsid w:val="0009277C"/>
    <w:rsid w:val="00096AB5"/>
    <w:rsid w:val="000A57B0"/>
    <w:rsid w:val="000A7120"/>
    <w:rsid w:val="000D05FE"/>
    <w:rsid w:val="000F3638"/>
    <w:rsid w:val="000F38D5"/>
    <w:rsid w:val="000F57E0"/>
    <w:rsid w:val="0012750B"/>
    <w:rsid w:val="00130133"/>
    <w:rsid w:val="00176701"/>
    <w:rsid w:val="001972D7"/>
    <w:rsid w:val="0019783F"/>
    <w:rsid w:val="001A76AC"/>
    <w:rsid w:val="001E363A"/>
    <w:rsid w:val="001E7FF8"/>
    <w:rsid w:val="0021565C"/>
    <w:rsid w:val="002179BE"/>
    <w:rsid w:val="00231545"/>
    <w:rsid w:val="002575A1"/>
    <w:rsid w:val="002575B5"/>
    <w:rsid w:val="002577B2"/>
    <w:rsid w:val="002700D6"/>
    <w:rsid w:val="00276160"/>
    <w:rsid w:val="00297464"/>
    <w:rsid w:val="0029781F"/>
    <w:rsid w:val="002B6F5A"/>
    <w:rsid w:val="002C5F20"/>
    <w:rsid w:val="002E6A8F"/>
    <w:rsid w:val="002F2DF4"/>
    <w:rsid w:val="002F3FB1"/>
    <w:rsid w:val="00302A24"/>
    <w:rsid w:val="00306CFE"/>
    <w:rsid w:val="00310CDC"/>
    <w:rsid w:val="00315438"/>
    <w:rsid w:val="003249CF"/>
    <w:rsid w:val="00333094"/>
    <w:rsid w:val="00333371"/>
    <w:rsid w:val="0033471F"/>
    <w:rsid w:val="0033534B"/>
    <w:rsid w:val="00344DB8"/>
    <w:rsid w:val="003554FB"/>
    <w:rsid w:val="0036499E"/>
    <w:rsid w:val="003726B3"/>
    <w:rsid w:val="00392E9B"/>
    <w:rsid w:val="00395A79"/>
    <w:rsid w:val="003A1252"/>
    <w:rsid w:val="003A63F7"/>
    <w:rsid w:val="00400D3F"/>
    <w:rsid w:val="00414584"/>
    <w:rsid w:val="00416A16"/>
    <w:rsid w:val="00426573"/>
    <w:rsid w:val="004344FA"/>
    <w:rsid w:val="00435715"/>
    <w:rsid w:val="00441FBE"/>
    <w:rsid w:val="00444CAA"/>
    <w:rsid w:val="004479D0"/>
    <w:rsid w:val="00457AED"/>
    <w:rsid w:val="004626B2"/>
    <w:rsid w:val="004947C5"/>
    <w:rsid w:val="004B43B7"/>
    <w:rsid w:val="004C416B"/>
    <w:rsid w:val="004D0DDF"/>
    <w:rsid w:val="00504472"/>
    <w:rsid w:val="00504B39"/>
    <w:rsid w:val="0051598E"/>
    <w:rsid w:val="00532208"/>
    <w:rsid w:val="005349FA"/>
    <w:rsid w:val="005445C2"/>
    <w:rsid w:val="0055544A"/>
    <w:rsid w:val="005B459E"/>
    <w:rsid w:val="005C6895"/>
    <w:rsid w:val="005D2AF8"/>
    <w:rsid w:val="0060150A"/>
    <w:rsid w:val="00601668"/>
    <w:rsid w:val="006019DE"/>
    <w:rsid w:val="00620188"/>
    <w:rsid w:val="00637CE5"/>
    <w:rsid w:val="00640EF6"/>
    <w:rsid w:val="006536BA"/>
    <w:rsid w:val="00686A90"/>
    <w:rsid w:val="006A0DD8"/>
    <w:rsid w:val="006B5E46"/>
    <w:rsid w:val="006C71F6"/>
    <w:rsid w:val="006F4535"/>
    <w:rsid w:val="00705A65"/>
    <w:rsid w:val="00707D6A"/>
    <w:rsid w:val="00757E2F"/>
    <w:rsid w:val="00763F06"/>
    <w:rsid w:val="00782B0A"/>
    <w:rsid w:val="00787D76"/>
    <w:rsid w:val="007916AB"/>
    <w:rsid w:val="007923C8"/>
    <w:rsid w:val="0079386A"/>
    <w:rsid w:val="007A0EFB"/>
    <w:rsid w:val="007A64F1"/>
    <w:rsid w:val="007C42B5"/>
    <w:rsid w:val="007E6C2D"/>
    <w:rsid w:val="00806D10"/>
    <w:rsid w:val="00814625"/>
    <w:rsid w:val="0082353F"/>
    <w:rsid w:val="00826A28"/>
    <w:rsid w:val="00832D84"/>
    <w:rsid w:val="0084448E"/>
    <w:rsid w:val="00853407"/>
    <w:rsid w:val="0087471C"/>
    <w:rsid w:val="008803EB"/>
    <w:rsid w:val="008813FB"/>
    <w:rsid w:val="008B2871"/>
    <w:rsid w:val="008D4344"/>
    <w:rsid w:val="008E191E"/>
    <w:rsid w:val="0090334C"/>
    <w:rsid w:val="00916BDC"/>
    <w:rsid w:val="00920106"/>
    <w:rsid w:val="00922677"/>
    <w:rsid w:val="00952789"/>
    <w:rsid w:val="00960144"/>
    <w:rsid w:val="009623AB"/>
    <w:rsid w:val="009A3C60"/>
    <w:rsid w:val="009B6686"/>
    <w:rsid w:val="009C7B88"/>
    <w:rsid w:val="009F0550"/>
    <w:rsid w:val="00A172F9"/>
    <w:rsid w:val="00A23CD6"/>
    <w:rsid w:val="00A32A16"/>
    <w:rsid w:val="00A576D6"/>
    <w:rsid w:val="00A631F5"/>
    <w:rsid w:val="00A84583"/>
    <w:rsid w:val="00A95A3B"/>
    <w:rsid w:val="00AA7365"/>
    <w:rsid w:val="00AB7FC6"/>
    <w:rsid w:val="00AE0571"/>
    <w:rsid w:val="00AE49E2"/>
    <w:rsid w:val="00AF0211"/>
    <w:rsid w:val="00AF5C71"/>
    <w:rsid w:val="00B1311E"/>
    <w:rsid w:val="00B346F2"/>
    <w:rsid w:val="00B57F78"/>
    <w:rsid w:val="00B72EEF"/>
    <w:rsid w:val="00B95F92"/>
    <w:rsid w:val="00BA4435"/>
    <w:rsid w:val="00BB0713"/>
    <w:rsid w:val="00BC3A86"/>
    <w:rsid w:val="00BD481F"/>
    <w:rsid w:val="00C252E6"/>
    <w:rsid w:val="00C43A42"/>
    <w:rsid w:val="00C50390"/>
    <w:rsid w:val="00C864A8"/>
    <w:rsid w:val="00C87786"/>
    <w:rsid w:val="00C943EC"/>
    <w:rsid w:val="00CB27C3"/>
    <w:rsid w:val="00CB43B0"/>
    <w:rsid w:val="00CB70E1"/>
    <w:rsid w:val="00CC0096"/>
    <w:rsid w:val="00CD332F"/>
    <w:rsid w:val="00CE13D4"/>
    <w:rsid w:val="00D21517"/>
    <w:rsid w:val="00D35F1D"/>
    <w:rsid w:val="00D37280"/>
    <w:rsid w:val="00D46522"/>
    <w:rsid w:val="00D56874"/>
    <w:rsid w:val="00D601AC"/>
    <w:rsid w:val="00D73E89"/>
    <w:rsid w:val="00D74936"/>
    <w:rsid w:val="00D83932"/>
    <w:rsid w:val="00D90129"/>
    <w:rsid w:val="00D912FF"/>
    <w:rsid w:val="00D9408D"/>
    <w:rsid w:val="00D9593C"/>
    <w:rsid w:val="00E036AF"/>
    <w:rsid w:val="00E25313"/>
    <w:rsid w:val="00E363A0"/>
    <w:rsid w:val="00E45E0C"/>
    <w:rsid w:val="00EB2D53"/>
    <w:rsid w:val="00EE5DF7"/>
    <w:rsid w:val="00F01CA7"/>
    <w:rsid w:val="00F1539D"/>
    <w:rsid w:val="00F15606"/>
    <w:rsid w:val="00F445D2"/>
    <w:rsid w:val="00F600CC"/>
    <w:rsid w:val="00F75660"/>
    <w:rsid w:val="00F84E28"/>
    <w:rsid w:val="00FA1964"/>
    <w:rsid w:val="00FA78D4"/>
    <w:rsid w:val="00FB0134"/>
    <w:rsid w:val="00FB2942"/>
    <w:rsid w:val="00FC17E5"/>
    <w:rsid w:val="00FD67F1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E7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62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05FE"/>
    <w:rPr>
      <w:i/>
      <w:iCs/>
    </w:rPr>
  </w:style>
  <w:style w:type="character" w:customStyle="1" w:styleId="pagetitle">
    <w:name w:val="pagetitle"/>
    <w:basedOn w:val="DefaultParagraphFont"/>
    <w:rsid w:val="00AF0211"/>
  </w:style>
  <w:style w:type="paragraph" w:styleId="FootnoteText">
    <w:name w:val="footnote text"/>
    <w:basedOn w:val="Normal"/>
    <w:link w:val="FootnoteTextChar"/>
    <w:uiPriority w:val="99"/>
    <w:unhideWhenUsed/>
    <w:rsid w:val="006A0DD8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0DD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A0DD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D33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32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3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3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32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62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05FE"/>
    <w:rPr>
      <w:i/>
      <w:iCs/>
    </w:rPr>
  </w:style>
  <w:style w:type="character" w:customStyle="1" w:styleId="pagetitle">
    <w:name w:val="pagetitle"/>
    <w:basedOn w:val="DefaultParagraphFont"/>
    <w:rsid w:val="00AF0211"/>
  </w:style>
  <w:style w:type="paragraph" w:styleId="FootnoteText">
    <w:name w:val="footnote text"/>
    <w:basedOn w:val="Normal"/>
    <w:link w:val="FootnoteTextChar"/>
    <w:uiPriority w:val="99"/>
    <w:unhideWhenUsed/>
    <w:rsid w:val="006A0DD8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0DD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A0DD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D33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32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32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3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3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ma.org/interactives/exhibitions/2012/inventingabstraction/?work=23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ma.org/interactives/exhibitions/2012/inventingabstraction/?work=238" TargetMode="External"/><Relationship Id="rId12" Type="http://schemas.openxmlformats.org/officeDocument/2006/relationships/hyperlink" Target="http://germanhistorydocs.ghi-dc.org/sub_image.cfm?image_id=433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commons.wikimedia.org/wiki/File:Ernst_Ludwig_Kirchner,_Totentanz_der_Mary_Wigman,_1926-8.jp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ikipaintings.org/en/emil-nolde/dance-around-the-golden-calf-19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vementresearch.org/criticalcorrespondence/blog/?p=43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 Andrew</dc:creator>
  <cp:lastModifiedBy>doctor</cp:lastModifiedBy>
  <cp:revision>2</cp:revision>
  <dcterms:created xsi:type="dcterms:W3CDTF">2014-06-01T11:22:00Z</dcterms:created>
  <dcterms:modified xsi:type="dcterms:W3CDTF">2014-06-01T11:22:00Z</dcterms:modified>
</cp:coreProperties>
</file>