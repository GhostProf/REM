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3B99E" w14:textId="2998B192" w:rsidR="00DE7858" w:rsidRPr="003B0742" w:rsidRDefault="009A3E2D" w:rsidP="00576F8C">
      <w:pPr>
        <w:spacing w:after="0"/>
        <w:rPr>
          <w:rFonts w:ascii="Times New Roman" w:hAnsi="Times New Roman" w:cs="Times New Roman"/>
          <w:iCs/>
          <w:sz w:val="24"/>
          <w:szCs w:val="24"/>
          <w:lang w:eastAsia="zh-TW"/>
        </w:rPr>
      </w:pPr>
      <w:r w:rsidRPr="003B0742">
        <w:rPr>
          <w:rFonts w:ascii="Times New Roman" w:hAnsi="Times New Roman" w:cs="Times New Roman"/>
          <w:b/>
          <w:sz w:val="24"/>
          <w:szCs w:val="24"/>
          <w:lang w:eastAsia="zh-TW"/>
        </w:rPr>
        <w:t>Vicki Baum</w:t>
      </w:r>
      <w:r w:rsidRPr="003B0742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BF464D" w:rsidRPr="003B0742">
        <w:rPr>
          <w:rFonts w:ascii="Times New Roman" w:hAnsi="Times New Roman" w:cs="Times New Roman"/>
          <w:sz w:val="24"/>
          <w:szCs w:val="24"/>
          <w:lang w:eastAsia="zh-TW"/>
        </w:rPr>
        <w:t xml:space="preserve">(1888-1960) </w:t>
      </w:r>
      <w:r w:rsidRPr="003B0742">
        <w:rPr>
          <w:rFonts w:ascii="Times New Roman" w:hAnsi="Times New Roman" w:cs="Times New Roman"/>
          <w:sz w:val="24"/>
          <w:szCs w:val="24"/>
          <w:lang w:eastAsia="zh-TW"/>
        </w:rPr>
        <w:t xml:space="preserve">was born </w:t>
      </w:r>
      <w:r w:rsidR="00BF464D" w:rsidRPr="003B0742">
        <w:rPr>
          <w:rFonts w:ascii="Times New Roman" w:hAnsi="Times New Roman" w:cs="Times New Roman"/>
          <w:sz w:val="24"/>
          <w:szCs w:val="24"/>
          <w:lang w:eastAsia="zh-TW"/>
        </w:rPr>
        <w:t>as Hedwig Baum</w:t>
      </w:r>
      <w:r w:rsidR="000D4C79" w:rsidRPr="003B0742">
        <w:rPr>
          <w:rFonts w:ascii="Times New Roman" w:hAnsi="Times New Roman" w:cs="Times New Roman"/>
          <w:sz w:val="24"/>
          <w:szCs w:val="24"/>
          <w:lang w:eastAsia="zh-TW"/>
        </w:rPr>
        <w:t xml:space="preserve"> to a Jewish family</w:t>
      </w:r>
      <w:r w:rsidR="00BF464D" w:rsidRPr="003B0742">
        <w:rPr>
          <w:rFonts w:ascii="Times New Roman" w:hAnsi="Times New Roman" w:cs="Times New Roman"/>
          <w:sz w:val="24"/>
          <w:szCs w:val="24"/>
          <w:lang w:eastAsia="zh-TW"/>
        </w:rPr>
        <w:t xml:space="preserve"> in Vienna</w:t>
      </w:r>
      <w:r w:rsidRPr="003B0742">
        <w:rPr>
          <w:rFonts w:ascii="Times New Roman" w:hAnsi="Times New Roman" w:cs="Times New Roman"/>
          <w:sz w:val="24"/>
          <w:szCs w:val="24"/>
          <w:lang w:eastAsia="zh-TW"/>
        </w:rPr>
        <w:t xml:space="preserve">. </w:t>
      </w:r>
      <w:r w:rsidR="00580086" w:rsidRPr="003B0742">
        <w:rPr>
          <w:rFonts w:ascii="Times New Roman" w:hAnsi="Times New Roman" w:cs="Times New Roman"/>
          <w:sz w:val="24"/>
          <w:szCs w:val="24"/>
        </w:rPr>
        <w:t>Trained</w:t>
      </w:r>
      <w:r w:rsidR="008334E4" w:rsidRPr="003B0742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 as a musician in her youth, </w:t>
      </w:r>
      <w:r w:rsidR="00580086" w:rsidRPr="003B0742">
        <w:rPr>
          <w:rFonts w:ascii="Times New Roman" w:eastAsia="Times New Roman" w:hAnsi="Times New Roman" w:cs="Times New Roman"/>
          <w:sz w:val="24"/>
          <w:szCs w:val="24"/>
          <w:lang w:eastAsia="zh-TW"/>
        </w:rPr>
        <w:t>Baum studied</w:t>
      </w:r>
      <w:r w:rsidR="008334E4" w:rsidRPr="003B0742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 the harp at the Vienna Conservatory and play</w:t>
      </w:r>
      <w:r w:rsidR="00580086" w:rsidRPr="003B0742">
        <w:rPr>
          <w:rFonts w:ascii="Times New Roman" w:eastAsia="Times New Roman" w:hAnsi="Times New Roman" w:cs="Times New Roman"/>
          <w:sz w:val="24"/>
          <w:szCs w:val="24"/>
          <w:lang w:eastAsia="zh-TW"/>
        </w:rPr>
        <w:t>ed</w:t>
      </w:r>
      <w:r w:rsidR="008334E4" w:rsidRPr="003B0742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 in a G</w:t>
      </w:r>
      <w:r w:rsidR="00B42B15" w:rsidRPr="003B0742">
        <w:rPr>
          <w:rFonts w:ascii="Times New Roman" w:eastAsia="Times New Roman" w:hAnsi="Times New Roman" w:cs="Times New Roman"/>
          <w:sz w:val="24"/>
          <w:szCs w:val="24"/>
          <w:lang w:eastAsia="zh-TW"/>
        </w:rPr>
        <w:t>erman orchestra for three years</w:t>
      </w:r>
      <w:r w:rsidR="00775262" w:rsidRPr="003B0742">
        <w:rPr>
          <w:rFonts w:ascii="Times New Roman" w:hAnsi="Times New Roman" w:cs="Times New Roman"/>
          <w:sz w:val="24"/>
          <w:szCs w:val="24"/>
        </w:rPr>
        <w:t>.</w:t>
      </w:r>
      <w:r w:rsidR="00B42B15" w:rsidRPr="003B0742">
        <w:rPr>
          <w:rFonts w:ascii="Times New Roman" w:hAnsi="Times New Roman" w:cs="Times New Roman"/>
          <w:sz w:val="24"/>
          <w:szCs w:val="24"/>
        </w:rPr>
        <w:t xml:space="preserve"> </w:t>
      </w:r>
      <w:r w:rsidR="00580086" w:rsidRPr="003B0742">
        <w:rPr>
          <w:rFonts w:ascii="Times New Roman" w:hAnsi="Times New Roman" w:cs="Times New Roman"/>
          <w:sz w:val="24"/>
          <w:szCs w:val="24"/>
          <w:lang w:eastAsia="zh-TW"/>
        </w:rPr>
        <w:t>She is best known for her novel</w:t>
      </w:r>
      <w:r w:rsidR="007B18F6" w:rsidRPr="003B0742">
        <w:rPr>
          <w:rFonts w:ascii="Times New Roman" w:hAnsi="Times New Roman" w:cs="Times New Roman"/>
          <w:sz w:val="24"/>
          <w:szCs w:val="24"/>
          <w:lang w:eastAsia="zh-TW"/>
        </w:rPr>
        <w:t>s</w:t>
      </w:r>
      <w:r w:rsidR="007B18F6" w:rsidRPr="003B07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8728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7B18F6" w:rsidRPr="003B0742">
        <w:rPr>
          <w:rFonts w:ascii="Times New Roman" w:hAnsi="Times New Roman" w:cs="Times New Roman"/>
          <w:i/>
          <w:iCs/>
          <w:sz w:val="24"/>
          <w:szCs w:val="24"/>
        </w:rPr>
        <w:t xml:space="preserve">tud. </w:t>
      </w:r>
      <w:proofErr w:type="gramStart"/>
      <w:r w:rsidR="007B18F6" w:rsidRPr="003B0742">
        <w:rPr>
          <w:rFonts w:ascii="Times New Roman" w:hAnsi="Times New Roman" w:cs="Times New Roman"/>
          <w:i/>
          <w:iCs/>
          <w:sz w:val="24"/>
          <w:szCs w:val="24"/>
        </w:rPr>
        <w:t>chem</w:t>
      </w:r>
      <w:proofErr w:type="gramEnd"/>
      <w:r w:rsidR="007B18F6" w:rsidRPr="003B0742">
        <w:rPr>
          <w:rFonts w:ascii="Times New Roman" w:hAnsi="Times New Roman" w:cs="Times New Roman"/>
          <w:i/>
          <w:iCs/>
          <w:sz w:val="24"/>
          <w:szCs w:val="24"/>
        </w:rPr>
        <w:t xml:space="preserve">. Helene </w:t>
      </w:r>
      <w:proofErr w:type="spellStart"/>
      <w:r w:rsidR="007B18F6" w:rsidRPr="003B0742">
        <w:rPr>
          <w:rFonts w:ascii="Times New Roman" w:hAnsi="Times New Roman" w:cs="Times New Roman"/>
          <w:i/>
          <w:iCs/>
          <w:sz w:val="24"/>
          <w:szCs w:val="24"/>
        </w:rPr>
        <w:t>Willfüer</w:t>
      </w:r>
      <w:proofErr w:type="spellEnd"/>
      <w:r w:rsidR="007B18F6" w:rsidRPr="003B07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B18F6" w:rsidRPr="003B0742">
        <w:rPr>
          <w:rFonts w:ascii="Times New Roman" w:hAnsi="Times New Roman" w:cs="Times New Roman"/>
          <w:sz w:val="24"/>
          <w:szCs w:val="24"/>
        </w:rPr>
        <w:t>(1928)</w:t>
      </w:r>
      <w:r w:rsidR="00580086" w:rsidRPr="003B0742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7B18F6" w:rsidRPr="003B0742">
        <w:rPr>
          <w:rFonts w:ascii="Times New Roman" w:hAnsi="Times New Roman" w:cs="Times New Roman"/>
          <w:sz w:val="24"/>
          <w:szCs w:val="24"/>
          <w:lang w:eastAsia="zh-TW"/>
        </w:rPr>
        <w:t xml:space="preserve">and </w:t>
      </w:r>
      <w:r w:rsidR="00580086" w:rsidRPr="003B0742">
        <w:rPr>
          <w:rFonts w:ascii="Times New Roman" w:hAnsi="Times New Roman" w:cs="Times New Roman"/>
          <w:i/>
          <w:iCs/>
          <w:sz w:val="24"/>
          <w:szCs w:val="24"/>
          <w:lang w:eastAsia="zh-TW"/>
        </w:rPr>
        <w:t xml:space="preserve">Menschen </w:t>
      </w:r>
      <w:proofErr w:type="spellStart"/>
      <w:r w:rsidR="00580086" w:rsidRPr="003B0742">
        <w:rPr>
          <w:rFonts w:ascii="Times New Roman" w:hAnsi="Times New Roman" w:cs="Times New Roman"/>
          <w:i/>
          <w:iCs/>
          <w:sz w:val="24"/>
          <w:szCs w:val="24"/>
          <w:lang w:eastAsia="zh-TW"/>
        </w:rPr>
        <w:t>im</w:t>
      </w:r>
      <w:proofErr w:type="spellEnd"/>
      <w:r w:rsidR="00580086" w:rsidRPr="003B0742">
        <w:rPr>
          <w:rFonts w:ascii="Times New Roman" w:hAnsi="Times New Roman" w:cs="Times New Roman"/>
          <w:i/>
          <w:iCs/>
          <w:sz w:val="24"/>
          <w:szCs w:val="24"/>
          <w:lang w:eastAsia="zh-TW"/>
        </w:rPr>
        <w:t xml:space="preserve"> Hotel</w:t>
      </w:r>
      <w:r w:rsidR="00580086" w:rsidRPr="003B0742">
        <w:rPr>
          <w:rFonts w:ascii="Times New Roman" w:hAnsi="Times New Roman" w:cs="Times New Roman"/>
          <w:sz w:val="24"/>
          <w:szCs w:val="24"/>
          <w:lang w:eastAsia="zh-TW"/>
        </w:rPr>
        <w:t xml:space="preserve"> (1929)</w:t>
      </w:r>
      <w:r w:rsidR="000D4C79" w:rsidRPr="003B0742">
        <w:rPr>
          <w:rFonts w:ascii="Times New Roman" w:hAnsi="Times New Roman" w:cs="Times New Roman"/>
          <w:sz w:val="24"/>
          <w:szCs w:val="24"/>
          <w:lang w:eastAsia="zh-TW"/>
        </w:rPr>
        <w:t xml:space="preserve">. The English translation of </w:t>
      </w:r>
      <w:r w:rsidR="007B18F6" w:rsidRPr="003B0742">
        <w:rPr>
          <w:rFonts w:ascii="Times New Roman" w:hAnsi="Times New Roman" w:cs="Times New Roman"/>
          <w:sz w:val="24"/>
          <w:szCs w:val="24"/>
          <w:lang w:eastAsia="zh-TW"/>
        </w:rPr>
        <w:t>the latter</w:t>
      </w:r>
      <w:r w:rsidR="00C92F25" w:rsidRPr="003B0742">
        <w:rPr>
          <w:rFonts w:ascii="Times New Roman" w:hAnsi="Times New Roman" w:cs="Times New Roman"/>
          <w:sz w:val="24"/>
          <w:szCs w:val="24"/>
          <w:lang w:eastAsia="zh-TW"/>
        </w:rPr>
        <w:t xml:space="preserve"> as </w:t>
      </w:r>
      <w:r w:rsidR="000D4C79" w:rsidRPr="003B0742">
        <w:rPr>
          <w:rFonts w:ascii="Times New Roman" w:hAnsi="Times New Roman" w:cs="Times New Roman"/>
          <w:sz w:val="24"/>
          <w:szCs w:val="24"/>
          <w:lang w:eastAsia="zh-TW"/>
        </w:rPr>
        <w:t>G</w:t>
      </w:r>
      <w:r w:rsidR="000D4C79" w:rsidRPr="003B0742">
        <w:rPr>
          <w:rFonts w:ascii="Times New Roman" w:hAnsi="Times New Roman" w:cs="Times New Roman"/>
          <w:i/>
          <w:sz w:val="24"/>
          <w:szCs w:val="24"/>
          <w:lang w:eastAsia="zh-TW"/>
        </w:rPr>
        <w:t>rand Hotel</w:t>
      </w:r>
      <w:r w:rsidR="000D4C79" w:rsidRPr="003B0742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7B18F6" w:rsidRPr="003B0742">
        <w:rPr>
          <w:rFonts w:ascii="Times New Roman" w:hAnsi="Times New Roman" w:cs="Times New Roman"/>
          <w:sz w:val="24"/>
          <w:szCs w:val="24"/>
          <w:lang w:eastAsia="zh-TW"/>
        </w:rPr>
        <w:t>(1932)</w:t>
      </w:r>
      <w:r w:rsidR="000D4C79" w:rsidRPr="003B0742">
        <w:rPr>
          <w:rFonts w:ascii="Times New Roman" w:hAnsi="Times New Roman" w:cs="Times New Roman"/>
          <w:sz w:val="24"/>
          <w:szCs w:val="24"/>
        </w:rPr>
        <w:t xml:space="preserve"> </w:t>
      </w:r>
      <w:r w:rsidR="00F83B6C" w:rsidRPr="003B0742">
        <w:rPr>
          <w:rFonts w:ascii="Times New Roman" w:hAnsi="Times New Roman" w:cs="Times New Roman"/>
          <w:sz w:val="24"/>
          <w:szCs w:val="24"/>
          <w:lang w:eastAsia="zh-TW"/>
        </w:rPr>
        <w:t xml:space="preserve">inspired </w:t>
      </w:r>
      <w:r w:rsidR="00580086" w:rsidRPr="003B0742">
        <w:rPr>
          <w:rFonts w:ascii="Times New Roman" w:hAnsi="Times New Roman" w:cs="Times New Roman"/>
          <w:sz w:val="24"/>
          <w:szCs w:val="24"/>
          <w:lang w:eastAsia="zh-TW"/>
        </w:rPr>
        <w:t>the Academy Award winning Hollywood film</w:t>
      </w:r>
      <w:r w:rsidR="000D4C79" w:rsidRPr="003B0742">
        <w:rPr>
          <w:rFonts w:ascii="Times New Roman" w:hAnsi="Times New Roman" w:cs="Times New Roman"/>
          <w:sz w:val="24"/>
          <w:szCs w:val="24"/>
          <w:lang w:eastAsia="zh-TW"/>
        </w:rPr>
        <w:t xml:space="preserve"> of the same name. This Hollywood adaptation, along with the</w:t>
      </w:r>
      <w:r w:rsidR="007B18F6" w:rsidRPr="003B0742">
        <w:rPr>
          <w:rFonts w:ascii="Times New Roman" w:hAnsi="Times New Roman" w:cs="Times New Roman"/>
          <w:sz w:val="24"/>
          <w:szCs w:val="24"/>
          <w:lang w:eastAsia="zh-TW"/>
        </w:rPr>
        <w:t xml:space="preserve"> numerous</w:t>
      </w:r>
      <w:r w:rsidR="000D4C79" w:rsidRPr="003B0742">
        <w:rPr>
          <w:rFonts w:ascii="Times New Roman" w:hAnsi="Times New Roman" w:cs="Times New Roman"/>
          <w:sz w:val="24"/>
          <w:szCs w:val="24"/>
          <w:lang w:eastAsia="zh-TW"/>
        </w:rPr>
        <w:t xml:space="preserve"> translations of </w:t>
      </w:r>
      <w:r w:rsidR="000D4C79" w:rsidRPr="003B0742">
        <w:rPr>
          <w:rFonts w:ascii="Times New Roman" w:hAnsi="Times New Roman" w:cs="Times New Roman"/>
          <w:i/>
          <w:iCs/>
          <w:sz w:val="24"/>
          <w:szCs w:val="24"/>
          <w:lang w:eastAsia="zh-TW"/>
        </w:rPr>
        <w:t xml:space="preserve">Menschen </w:t>
      </w:r>
      <w:proofErr w:type="spellStart"/>
      <w:r w:rsidR="000D4C79" w:rsidRPr="003B0742">
        <w:rPr>
          <w:rFonts w:ascii="Times New Roman" w:hAnsi="Times New Roman" w:cs="Times New Roman"/>
          <w:i/>
          <w:iCs/>
          <w:sz w:val="24"/>
          <w:szCs w:val="24"/>
          <w:lang w:eastAsia="zh-TW"/>
        </w:rPr>
        <w:t>im</w:t>
      </w:r>
      <w:proofErr w:type="spellEnd"/>
      <w:r w:rsidR="000D4C79" w:rsidRPr="003B0742">
        <w:rPr>
          <w:rFonts w:ascii="Times New Roman" w:hAnsi="Times New Roman" w:cs="Times New Roman"/>
          <w:i/>
          <w:iCs/>
          <w:sz w:val="24"/>
          <w:szCs w:val="24"/>
          <w:lang w:eastAsia="zh-TW"/>
        </w:rPr>
        <w:t xml:space="preserve"> Hotel</w:t>
      </w:r>
      <w:r w:rsidR="000D4C79" w:rsidRPr="003B0742">
        <w:rPr>
          <w:rFonts w:ascii="Times New Roman" w:hAnsi="Times New Roman" w:cs="Times New Roman"/>
          <w:iCs/>
          <w:sz w:val="24"/>
          <w:szCs w:val="24"/>
          <w:lang w:eastAsia="zh-TW"/>
        </w:rPr>
        <w:t>, brought Baum international fame.</w:t>
      </w:r>
    </w:p>
    <w:p w14:paraId="7E44B57E" w14:textId="77777777" w:rsidR="007C1444" w:rsidRPr="003B0742" w:rsidRDefault="007C1444" w:rsidP="00576F8C">
      <w:pPr>
        <w:spacing w:after="0"/>
        <w:rPr>
          <w:rFonts w:ascii="Times New Roman" w:hAnsi="Times New Roman" w:cs="Times New Roman"/>
          <w:iCs/>
          <w:sz w:val="24"/>
          <w:szCs w:val="24"/>
          <w:lang w:eastAsia="zh-TW"/>
        </w:rPr>
      </w:pPr>
    </w:p>
    <w:p w14:paraId="2CF38D79" w14:textId="742E188E" w:rsidR="00D04591" w:rsidRPr="003B0742" w:rsidRDefault="00B42B15" w:rsidP="00576F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0742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Baum’s first book, </w:t>
      </w:r>
      <w:proofErr w:type="spellStart"/>
      <w:r w:rsidR="00913F04" w:rsidRPr="003B0742">
        <w:rPr>
          <w:rFonts w:ascii="Times New Roman" w:hAnsi="Times New Roman" w:cs="Times New Roman"/>
          <w:i/>
          <w:iCs/>
          <w:sz w:val="24"/>
          <w:szCs w:val="24"/>
        </w:rPr>
        <w:t>Frühe</w:t>
      </w:r>
      <w:proofErr w:type="spellEnd"/>
      <w:r w:rsidR="00913F04" w:rsidRPr="003B07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13F04" w:rsidRPr="003B0742">
        <w:rPr>
          <w:rFonts w:ascii="Times New Roman" w:hAnsi="Times New Roman" w:cs="Times New Roman"/>
          <w:i/>
          <w:iCs/>
          <w:sz w:val="24"/>
          <w:szCs w:val="24"/>
        </w:rPr>
        <w:t>Schatten</w:t>
      </w:r>
      <w:proofErr w:type="spellEnd"/>
      <w:r w:rsidR="00913F04" w:rsidRPr="003B0742">
        <w:rPr>
          <w:rFonts w:ascii="Times New Roman" w:hAnsi="Times New Roman" w:cs="Times New Roman"/>
          <w:i/>
          <w:sz w:val="24"/>
          <w:szCs w:val="24"/>
        </w:rPr>
        <w:t xml:space="preserve">, das </w:t>
      </w:r>
      <w:proofErr w:type="spellStart"/>
      <w:r w:rsidR="00913F04" w:rsidRPr="003B0742">
        <w:rPr>
          <w:rFonts w:ascii="Times New Roman" w:hAnsi="Times New Roman" w:cs="Times New Roman"/>
          <w:i/>
          <w:sz w:val="24"/>
          <w:szCs w:val="24"/>
        </w:rPr>
        <w:t>Ende</w:t>
      </w:r>
      <w:proofErr w:type="spellEnd"/>
      <w:r w:rsidR="00913F04" w:rsidRPr="003B07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13F04" w:rsidRPr="003B0742">
        <w:rPr>
          <w:rFonts w:ascii="Times New Roman" w:hAnsi="Times New Roman" w:cs="Times New Roman"/>
          <w:i/>
          <w:sz w:val="24"/>
          <w:szCs w:val="24"/>
        </w:rPr>
        <w:t>einer</w:t>
      </w:r>
      <w:proofErr w:type="spellEnd"/>
      <w:r w:rsidR="00913F04" w:rsidRPr="003B07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13F04" w:rsidRPr="003B0742">
        <w:rPr>
          <w:rFonts w:ascii="Times New Roman" w:hAnsi="Times New Roman" w:cs="Times New Roman"/>
          <w:i/>
          <w:sz w:val="24"/>
          <w:szCs w:val="24"/>
        </w:rPr>
        <w:t>Kindheit</w:t>
      </w:r>
      <w:proofErr w:type="spellEnd"/>
      <w:r w:rsidR="00913F04" w:rsidRPr="003B0742">
        <w:rPr>
          <w:rFonts w:ascii="Times New Roman" w:hAnsi="Times New Roman" w:cs="Times New Roman"/>
          <w:sz w:val="24"/>
          <w:szCs w:val="24"/>
        </w:rPr>
        <w:t xml:space="preserve">, </w:t>
      </w:r>
      <w:r w:rsidR="00C92F25" w:rsidRPr="003B0742">
        <w:rPr>
          <w:rFonts w:ascii="Times New Roman" w:eastAsia="Times New Roman" w:hAnsi="Times New Roman" w:cs="Times New Roman"/>
          <w:sz w:val="24"/>
          <w:szCs w:val="24"/>
          <w:lang w:eastAsia="zh-TW"/>
        </w:rPr>
        <w:t>was published in 1914 and re</w:t>
      </w:r>
      <w:r w:rsidR="00B92A2D" w:rsidRPr="003B0742">
        <w:rPr>
          <w:rFonts w:ascii="Times New Roman" w:eastAsia="Times New Roman" w:hAnsi="Times New Roman" w:cs="Times New Roman"/>
          <w:sz w:val="24"/>
          <w:szCs w:val="24"/>
          <w:lang w:eastAsia="zh-TW"/>
        </w:rPr>
        <w:t>-</w:t>
      </w:r>
      <w:r w:rsidR="00C92F25" w:rsidRPr="003B0742">
        <w:rPr>
          <w:rFonts w:ascii="Times New Roman" w:eastAsia="Times New Roman" w:hAnsi="Times New Roman" w:cs="Times New Roman"/>
          <w:sz w:val="24"/>
          <w:szCs w:val="24"/>
          <w:lang w:eastAsia="zh-TW"/>
        </w:rPr>
        <w:t>released in 1919</w:t>
      </w:r>
      <w:r w:rsidRPr="003B0742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. </w:t>
      </w:r>
      <w:r w:rsidR="00F83B6C" w:rsidRPr="003B0742">
        <w:rPr>
          <w:rFonts w:ascii="Times New Roman" w:hAnsi="Times New Roman" w:cs="Times New Roman"/>
          <w:sz w:val="24"/>
          <w:szCs w:val="24"/>
        </w:rPr>
        <w:t>She did not have a major success, however, until she published</w:t>
      </w:r>
      <w:r w:rsidR="007B18F6" w:rsidRPr="003B07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F464D" w:rsidRPr="003B074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7B18F6" w:rsidRPr="003B0742">
        <w:rPr>
          <w:rFonts w:ascii="Times New Roman" w:hAnsi="Times New Roman" w:cs="Times New Roman"/>
          <w:i/>
          <w:iCs/>
          <w:sz w:val="24"/>
          <w:szCs w:val="24"/>
        </w:rPr>
        <w:t xml:space="preserve">tud. </w:t>
      </w:r>
      <w:proofErr w:type="gramStart"/>
      <w:r w:rsidR="007B18F6" w:rsidRPr="003B0742">
        <w:rPr>
          <w:rFonts w:ascii="Times New Roman" w:hAnsi="Times New Roman" w:cs="Times New Roman"/>
          <w:i/>
          <w:iCs/>
          <w:sz w:val="24"/>
          <w:szCs w:val="24"/>
        </w:rPr>
        <w:t>chem</w:t>
      </w:r>
      <w:proofErr w:type="gramEnd"/>
      <w:r w:rsidR="007B18F6" w:rsidRPr="003B0742">
        <w:rPr>
          <w:rFonts w:ascii="Times New Roman" w:hAnsi="Times New Roman" w:cs="Times New Roman"/>
          <w:i/>
          <w:iCs/>
          <w:sz w:val="24"/>
          <w:szCs w:val="24"/>
        </w:rPr>
        <w:t xml:space="preserve">. Helene </w:t>
      </w:r>
      <w:proofErr w:type="spellStart"/>
      <w:r w:rsidR="007B18F6" w:rsidRPr="003B0742">
        <w:rPr>
          <w:rFonts w:ascii="Times New Roman" w:hAnsi="Times New Roman" w:cs="Times New Roman"/>
          <w:i/>
          <w:iCs/>
          <w:sz w:val="24"/>
          <w:szCs w:val="24"/>
        </w:rPr>
        <w:t>Willfüer</w:t>
      </w:r>
      <w:proofErr w:type="spellEnd"/>
      <w:r w:rsidRPr="003B0742">
        <w:rPr>
          <w:rFonts w:ascii="Times New Roman" w:hAnsi="Times New Roman" w:cs="Times New Roman"/>
          <w:sz w:val="24"/>
          <w:szCs w:val="24"/>
        </w:rPr>
        <w:t xml:space="preserve">, which sold over one hundred thousand copies within three years. </w:t>
      </w:r>
      <w:r w:rsidR="00F73480" w:rsidRPr="003B0742">
        <w:rPr>
          <w:rFonts w:ascii="Times New Roman" w:hAnsi="Times New Roman" w:cs="Times New Roman"/>
          <w:sz w:val="24"/>
          <w:szCs w:val="24"/>
        </w:rPr>
        <w:t>This novel</w:t>
      </w:r>
      <w:r w:rsidR="00AF78E6" w:rsidRPr="003B0742">
        <w:rPr>
          <w:rFonts w:ascii="Times New Roman" w:hAnsi="Times New Roman" w:cs="Times New Roman"/>
          <w:sz w:val="24"/>
          <w:szCs w:val="24"/>
        </w:rPr>
        <w:t xml:space="preserve"> deal</w:t>
      </w:r>
      <w:r w:rsidR="0061478A" w:rsidRPr="003B0742">
        <w:rPr>
          <w:rFonts w:ascii="Times New Roman" w:hAnsi="Times New Roman" w:cs="Times New Roman"/>
          <w:sz w:val="24"/>
          <w:szCs w:val="24"/>
        </w:rPr>
        <w:t>t</w:t>
      </w:r>
      <w:r w:rsidR="00AF78E6" w:rsidRPr="003B0742">
        <w:rPr>
          <w:rFonts w:ascii="Times New Roman" w:hAnsi="Times New Roman" w:cs="Times New Roman"/>
          <w:sz w:val="24"/>
          <w:szCs w:val="24"/>
        </w:rPr>
        <w:t xml:space="preserve"> with the </w:t>
      </w:r>
      <w:r w:rsidR="0061478A" w:rsidRPr="003B0742">
        <w:rPr>
          <w:rFonts w:ascii="Times New Roman" w:hAnsi="Times New Roman" w:cs="Times New Roman"/>
          <w:sz w:val="24"/>
          <w:szCs w:val="24"/>
        </w:rPr>
        <w:t>very timely</w:t>
      </w:r>
      <w:r w:rsidRPr="003B0742">
        <w:rPr>
          <w:rFonts w:ascii="Times New Roman" w:hAnsi="Times New Roman" w:cs="Times New Roman"/>
          <w:sz w:val="24"/>
          <w:szCs w:val="24"/>
        </w:rPr>
        <w:t xml:space="preserve"> issue of the “New Woman,” </w:t>
      </w:r>
      <w:r w:rsidR="00AF78E6" w:rsidRPr="003B0742">
        <w:rPr>
          <w:rFonts w:ascii="Times New Roman" w:hAnsi="Times New Roman" w:cs="Times New Roman"/>
          <w:sz w:val="24"/>
          <w:szCs w:val="24"/>
        </w:rPr>
        <w:t>taking as its heroine</w:t>
      </w:r>
      <w:r w:rsidRPr="003B0742">
        <w:rPr>
          <w:rFonts w:ascii="Times New Roman" w:hAnsi="Times New Roman" w:cs="Times New Roman"/>
          <w:sz w:val="24"/>
          <w:szCs w:val="24"/>
        </w:rPr>
        <w:t xml:space="preserve"> a highly educated woman in male-dominated academia a</w:t>
      </w:r>
      <w:r w:rsidR="00AF78E6" w:rsidRPr="003B0742">
        <w:rPr>
          <w:rFonts w:ascii="Times New Roman" w:hAnsi="Times New Roman" w:cs="Times New Roman"/>
          <w:sz w:val="24"/>
          <w:szCs w:val="24"/>
        </w:rPr>
        <w:t xml:space="preserve">nd offering a window into the lifestyle </w:t>
      </w:r>
      <w:r w:rsidRPr="003B0742">
        <w:rPr>
          <w:rFonts w:ascii="Times New Roman" w:hAnsi="Times New Roman" w:cs="Times New Roman"/>
          <w:sz w:val="24"/>
          <w:szCs w:val="24"/>
        </w:rPr>
        <w:t xml:space="preserve">of the </w:t>
      </w:r>
      <w:r w:rsidR="00F73480" w:rsidRPr="003B0742">
        <w:rPr>
          <w:rFonts w:ascii="Times New Roman" w:hAnsi="Times New Roman" w:cs="Times New Roman"/>
          <w:sz w:val="24"/>
          <w:szCs w:val="24"/>
        </w:rPr>
        <w:t>‘</w:t>
      </w:r>
      <w:r w:rsidR="00AF78E6" w:rsidRPr="003B0742">
        <w:rPr>
          <w:rFonts w:ascii="Times New Roman" w:hAnsi="Times New Roman" w:cs="Times New Roman"/>
          <w:sz w:val="24"/>
          <w:szCs w:val="24"/>
        </w:rPr>
        <w:t>modern</w:t>
      </w:r>
      <w:r w:rsidR="00F73480" w:rsidRPr="003B0742">
        <w:rPr>
          <w:rFonts w:ascii="Times New Roman" w:hAnsi="Times New Roman" w:cs="Times New Roman"/>
          <w:sz w:val="24"/>
          <w:szCs w:val="24"/>
        </w:rPr>
        <w:t>’</w:t>
      </w:r>
      <w:r w:rsidR="0061478A" w:rsidRPr="003B0742">
        <w:rPr>
          <w:rFonts w:ascii="Times New Roman" w:hAnsi="Times New Roman" w:cs="Times New Roman"/>
          <w:sz w:val="24"/>
          <w:szCs w:val="24"/>
        </w:rPr>
        <w:t xml:space="preserve"> contemporary</w:t>
      </w:r>
      <w:r w:rsidRPr="003B0742">
        <w:rPr>
          <w:rFonts w:ascii="Times New Roman" w:hAnsi="Times New Roman" w:cs="Times New Roman"/>
          <w:sz w:val="24"/>
          <w:szCs w:val="24"/>
        </w:rPr>
        <w:t xml:space="preserve"> wom</w:t>
      </w:r>
      <w:r w:rsidR="00AF78E6" w:rsidRPr="003B0742">
        <w:rPr>
          <w:rFonts w:ascii="Times New Roman" w:hAnsi="Times New Roman" w:cs="Times New Roman"/>
          <w:sz w:val="24"/>
          <w:szCs w:val="24"/>
        </w:rPr>
        <w:t>an</w:t>
      </w:r>
      <w:r w:rsidRPr="003B0742">
        <w:rPr>
          <w:rFonts w:ascii="Times New Roman" w:hAnsi="Times New Roman" w:cs="Times New Roman"/>
          <w:sz w:val="24"/>
          <w:szCs w:val="24"/>
        </w:rPr>
        <w:t xml:space="preserve"> in the Weimar Republic</w:t>
      </w:r>
      <w:r w:rsidR="007B18F6" w:rsidRPr="003B0742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="008334E4" w:rsidRPr="003B074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While</w:t>
        </w:r>
      </w:hyperlink>
      <w:r w:rsidR="008334E4" w:rsidRPr="003B0742">
        <w:rPr>
          <w:rFonts w:ascii="Times New Roman" w:hAnsi="Times New Roman" w:cs="Times New Roman"/>
          <w:sz w:val="24"/>
          <w:szCs w:val="24"/>
        </w:rPr>
        <w:t xml:space="preserve"> Baum wished to </w:t>
      </w:r>
      <w:r w:rsidR="00580086" w:rsidRPr="003B0742">
        <w:rPr>
          <w:rFonts w:ascii="Times New Roman" w:hAnsi="Times New Roman" w:cs="Times New Roman"/>
          <w:sz w:val="24"/>
          <w:szCs w:val="24"/>
        </w:rPr>
        <w:t xml:space="preserve">write </w:t>
      </w:r>
      <w:r w:rsidR="008334E4" w:rsidRPr="003B0742">
        <w:rPr>
          <w:rFonts w:ascii="Times New Roman" w:hAnsi="Times New Roman" w:cs="Times New Roman"/>
          <w:sz w:val="24"/>
          <w:szCs w:val="24"/>
        </w:rPr>
        <w:t xml:space="preserve">and be recognized for more serious </w:t>
      </w:r>
      <w:r w:rsidR="00580086" w:rsidRPr="003B0742">
        <w:rPr>
          <w:rFonts w:ascii="Times New Roman" w:hAnsi="Times New Roman" w:cs="Times New Roman"/>
          <w:sz w:val="24"/>
          <w:szCs w:val="24"/>
        </w:rPr>
        <w:t>literary work</w:t>
      </w:r>
      <w:r w:rsidR="008334E4" w:rsidRPr="003B0742">
        <w:rPr>
          <w:rFonts w:ascii="Times New Roman" w:hAnsi="Times New Roman" w:cs="Times New Roman"/>
          <w:sz w:val="24"/>
          <w:szCs w:val="24"/>
        </w:rPr>
        <w:t xml:space="preserve">, financial necessity led her to sign an exclusive contract with </w:t>
      </w:r>
      <w:proofErr w:type="spellStart"/>
      <w:r w:rsidR="008334E4" w:rsidRPr="003B0742">
        <w:rPr>
          <w:rFonts w:ascii="Times New Roman" w:hAnsi="Times New Roman" w:cs="Times New Roman"/>
          <w:sz w:val="24"/>
          <w:szCs w:val="24"/>
        </w:rPr>
        <w:t>Ullstein</w:t>
      </w:r>
      <w:proofErr w:type="spellEnd"/>
      <w:r w:rsidR="00F73480" w:rsidRPr="003B0742">
        <w:rPr>
          <w:rFonts w:ascii="Times New Roman" w:hAnsi="Times New Roman" w:cs="Times New Roman"/>
          <w:sz w:val="24"/>
          <w:szCs w:val="24"/>
        </w:rPr>
        <w:t>, where she also worked as an editor from 1920-1931,</w:t>
      </w:r>
      <w:r w:rsidR="008334E4" w:rsidRPr="003B0742">
        <w:rPr>
          <w:rFonts w:ascii="Times New Roman" w:hAnsi="Times New Roman" w:cs="Times New Roman"/>
          <w:sz w:val="24"/>
          <w:szCs w:val="24"/>
        </w:rPr>
        <w:t xml:space="preserve"> and to continue to write the </w:t>
      </w:r>
      <w:r w:rsidR="00C92F25" w:rsidRPr="003B0742">
        <w:rPr>
          <w:rFonts w:ascii="Times New Roman" w:hAnsi="Times New Roman" w:cs="Times New Roman"/>
          <w:sz w:val="24"/>
          <w:szCs w:val="24"/>
        </w:rPr>
        <w:t xml:space="preserve">type </w:t>
      </w:r>
      <w:r w:rsidR="008334E4" w:rsidRPr="003B0742">
        <w:rPr>
          <w:rFonts w:ascii="Times New Roman" w:hAnsi="Times New Roman" w:cs="Times New Roman"/>
          <w:sz w:val="24"/>
          <w:szCs w:val="24"/>
        </w:rPr>
        <w:t xml:space="preserve">of ‘pot boilers’ the press demanded of her. </w:t>
      </w:r>
      <w:r w:rsidR="00D04591" w:rsidRPr="003B0742">
        <w:rPr>
          <w:rFonts w:ascii="Times New Roman" w:hAnsi="Times New Roman" w:cs="Times New Roman"/>
          <w:sz w:val="24"/>
          <w:szCs w:val="24"/>
        </w:rPr>
        <w:t xml:space="preserve">Consequently, </w:t>
      </w:r>
      <w:r w:rsidR="00580086" w:rsidRPr="003B0742">
        <w:rPr>
          <w:rFonts w:ascii="Times New Roman" w:hAnsi="Times New Roman" w:cs="Times New Roman"/>
          <w:sz w:val="24"/>
          <w:szCs w:val="24"/>
        </w:rPr>
        <w:t>her novels were</w:t>
      </w:r>
      <w:r w:rsidR="00F55566" w:rsidRPr="003B0742">
        <w:rPr>
          <w:rFonts w:ascii="Times New Roman" w:hAnsi="Times New Roman" w:cs="Times New Roman"/>
          <w:sz w:val="24"/>
          <w:szCs w:val="24"/>
        </w:rPr>
        <w:t xml:space="preserve"> never taken very seriously </w:t>
      </w:r>
      <w:r w:rsidR="00580086" w:rsidRPr="003B0742">
        <w:rPr>
          <w:rFonts w:ascii="Times New Roman" w:hAnsi="Times New Roman" w:cs="Times New Roman"/>
          <w:sz w:val="24"/>
          <w:szCs w:val="24"/>
        </w:rPr>
        <w:t>by critics</w:t>
      </w:r>
      <w:r w:rsidR="000D4C79" w:rsidRPr="003B0742">
        <w:rPr>
          <w:rFonts w:ascii="Times New Roman" w:hAnsi="Times New Roman" w:cs="Times New Roman"/>
          <w:sz w:val="24"/>
          <w:szCs w:val="24"/>
        </w:rPr>
        <w:t>.</w:t>
      </w:r>
      <w:r w:rsidR="00D04591" w:rsidRPr="003B0742">
        <w:rPr>
          <w:rFonts w:ascii="Times New Roman" w:hAnsi="Times New Roman" w:cs="Times New Roman"/>
          <w:sz w:val="24"/>
          <w:szCs w:val="24"/>
        </w:rPr>
        <w:t xml:space="preserve"> </w:t>
      </w:r>
      <w:r w:rsidR="00AF78E6" w:rsidRPr="003B0742">
        <w:rPr>
          <w:rFonts w:ascii="Times New Roman" w:hAnsi="Times New Roman" w:cs="Times New Roman"/>
          <w:sz w:val="24"/>
          <w:szCs w:val="24"/>
        </w:rPr>
        <w:t xml:space="preserve">Even when </w:t>
      </w:r>
      <w:r w:rsidR="00F73480" w:rsidRPr="003B0742">
        <w:rPr>
          <w:rFonts w:ascii="Times New Roman" w:hAnsi="Times New Roman" w:cs="Times New Roman"/>
          <w:sz w:val="24"/>
          <w:szCs w:val="24"/>
        </w:rPr>
        <w:t>she finally produced what she felt was an important work of literature</w:t>
      </w:r>
      <w:r w:rsidR="007B18F6" w:rsidRPr="003B0742">
        <w:rPr>
          <w:rFonts w:ascii="Times New Roman" w:hAnsi="Times New Roman" w:cs="Times New Roman"/>
          <w:sz w:val="24"/>
          <w:szCs w:val="24"/>
        </w:rPr>
        <w:t>,</w:t>
      </w:r>
      <w:ins w:id="0" w:author="WFU2011" w:date="2012-09-24T12:17:00Z">
        <w:r w:rsidR="004F545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AF78E6" w:rsidRPr="003B0742">
        <w:rPr>
          <w:rFonts w:ascii="Times New Roman" w:hAnsi="Times New Roman" w:cs="Times New Roman"/>
          <w:sz w:val="24"/>
          <w:szCs w:val="24"/>
        </w:rPr>
        <w:t xml:space="preserve">her 1953 book </w:t>
      </w:r>
      <w:r w:rsidR="00AF78E6" w:rsidRPr="003B0742">
        <w:rPr>
          <w:rFonts w:ascii="Times New Roman" w:hAnsi="Times New Roman" w:cs="Times New Roman"/>
          <w:i/>
          <w:sz w:val="24"/>
          <w:szCs w:val="24"/>
        </w:rPr>
        <w:t>The Mustard Seed</w:t>
      </w:r>
      <w:r w:rsidR="007B18F6" w:rsidRPr="003B0742">
        <w:rPr>
          <w:rFonts w:ascii="Times New Roman" w:hAnsi="Times New Roman" w:cs="Times New Roman"/>
          <w:sz w:val="24"/>
          <w:szCs w:val="24"/>
        </w:rPr>
        <w:t>, it was received just as her earlier works had been.</w:t>
      </w:r>
      <w:r w:rsidR="00CB30C9" w:rsidRPr="003B0742">
        <w:rPr>
          <w:rFonts w:ascii="Times New Roman" w:hAnsi="Times New Roman" w:cs="Times New Roman"/>
          <w:sz w:val="24"/>
          <w:szCs w:val="24"/>
        </w:rPr>
        <w:t xml:space="preserve"> Baum </w:t>
      </w:r>
      <w:r w:rsidR="000D4C79" w:rsidRPr="003B0742">
        <w:rPr>
          <w:rFonts w:ascii="Times New Roman" w:hAnsi="Times New Roman" w:cs="Times New Roman"/>
          <w:sz w:val="24"/>
          <w:szCs w:val="24"/>
        </w:rPr>
        <w:t xml:space="preserve">referred to herself for most of her career as </w:t>
      </w:r>
      <w:r w:rsidR="00C92F25" w:rsidRPr="003B0742">
        <w:rPr>
          <w:rFonts w:ascii="Times New Roman" w:hAnsi="Times New Roman" w:cs="Times New Roman"/>
          <w:sz w:val="24"/>
          <w:szCs w:val="24"/>
        </w:rPr>
        <w:t>“</w:t>
      </w:r>
      <w:r w:rsidR="000D4C79" w:rsidRPr="003B0742">
        <w:rPr>
          <w:rFonts w:ascii="Times New Roman" w:hAnsi="Times New Roman" w:cs="Times New Roman"/>
          <w:sz w:val="24"/>
          <w:szCs w:val="24"/>
        </w:rPr>
        <w:t>a first-class writer of the second rank.</w:t>
      </w:r>
      <w:r w:rsidR="00C92F25" w:rsidRPr="003B0742">
        <w:rPr>
          <w:rFonts w:ascii="Times New Roman" w:hAnsi="Times New Roman" w:cs="Times New Roman"/>
          <w:sz w:val="24"/>
          <w:szCs w:val="24"/>
        </w:rPr>
        <w:t>”</w:t>
      </w:r>
    </w:p>
    <w:p w14:paraId="1687279D" w14:textId="61E0F179" w:rsidR="00913F04" w:rsidRPr="003B0742" w:rsidRDefault="0061478A" w:rsidP="003B0742">
      <w:pPr>
        <w:pStyle w:val="NormalWeb"/>
        <w:spacing w:after="0" w:afterAutospacing="0" w:line="276" w:lineRule="auto"/>
      </w:pPr>
      <w:r w:rsidRPr="003B0742">
        <w:t xml:space="preserve">In 1932, </w:t>
      </w:r>
      <w:r w:rsidR="00B92A2D" w:rsidRPr="003B0742">
        <w:t>after spending time in Hollywood working on the film version of</w:t>
      </w:r>
      <w:r w:rsidR="00CB30C9" w:rsidRPr="003B0742">
        <w:t xml:space="preserve"> </w:t>
      </w:r>
      <w:r w:rsidR="00CB30C9" w:rsidRPr="003B0742">
        <w:rPr>
          <w:i/>
        </w:rPr>
        <w:t>Grand Hotel</w:t>
      </w:r>
      <w:r w:rsidRPr="003B0742">
        <w:t xml:space="preserve">, </w:t>
      </w:r>
      <w:r w:rsidR="00A853E5" w:rsidRPr="003B0742">
        <w:t xml:space="preserve">Baum </w:t>
      </w:r>
      <w:proofErr w:type="gramStart"/>
      <w:r w:rsidR="00A853E5" w:rsidRPr="003B0742">
        <w:t>emigrated</w:t>
      </w:r>
      <w:proofErr w:type="gramEnd"/>
      <w:r w:rsidR="00A853E5" w:rsidRPr="003B0742">
        <w:t xml:space="preserve"> to the United States with her family</w:t>
      </w:r>
      <w:r w:rsidRPr="003B0742">
        <w:t>.</w:t>
      </w:r>
      <w:r w:rsidR="00AC47AC" w:rsidRPr="003B0742">
        <w:t xml:space="preserve"> </w:t>
      </w:r>
      <w:r w:rsidR="00C24395" w:rsidRPr="003B0742">
        <w:t xml:space="preserve">This move coincided with </w:t>
      </w:r>
      <w:r w:rsidR="007B18F6" w:rsidRPr="003B0742">
        <w:t xml:space="preserve">the </w:t>
      </w:r>
      <w:r w:rsidR="00AC47AC" w:rsidRPr="003B0742">
        <w:t>g</w:t>
      </w:r>
      <w:r w:rsidR="00C24395" w:rsidRPr="003B0742">
        <w:t>rowing anti-</w:t>
      </w:r>
      <w:r w:rsidR="00580086" w:rsidRPr="003B0742">
        <w:t>S</w:t>
      </w:r>
      <w:r w:rsidR="00C24395" w:rsidRPr="003B0742">
        <w:t>emitism in Germany</w:t>
      </w:r>
      <w:r w:rsidR="006F74B2" w:rsidRPr="003B0742">
        <w:t>, and in</w:t>
      </w:r>
      <w:r w:rsidR="00C24395" w:rsidRPr="003B0742">
        <w:t xml:space="preserve"> 1933 Baum’s </w:t>
      </w:r>
      <w:r w:rsidR="008334E4" w:rsidRPr="003B0742">
        <w:t xml:space="preserve">literary works were banned in the Third Reich. </w:t>
      </w:r>
      <w:r w:rsidR="00AC21CE" w:rsidRPr="003B0742">
        <w:t>She became an American citizen in 1938</w:t>
      </w:r>
      <w:r w:rsidR="00B92A2D" w:rsidRPr="003B0742">
        <w:t>; from</w:t>
      </w:r>
      <w:r w:rsidR="00AF78E6" w:rsidRPr="003B0742">
        <w:t xml:space="preserve"> this point forward, she wrote her works exclusively in English. </w:t>
      </w:r>
      <w:r w:rsidR="00580086" w:rsidRPr="003B0742">
        <w:t xml:space="preserve">Over the course of her career, </w:t>
      </w:r>
      <w:r w:rsidR="00AF78E6" w:rsidRPr="003B0742">
        <w:t>Baum</w:t>
      </w:r>
      <w:r w:rsidR="00580086" w:rsidRPr="003B0742">
        <w:t xml:space="preserve"> wrote more than 50 novels</w:t>
      </w:r>
      <w:r w:rsidR="00AF78E6" w:rsidRPr="003B0742">
        <w:t xml:space="preserve">. At least ten of these </w:t>
      </w:r>
      <w:r w:rsidR="00580086" w:rsidRPr="003B0742">
        <w:t xml:space="preserve">were </w:t>
      </w:r>
      <w:r w:rsidR="00B92A2D" w:rsidRPr="003B0742">
        <w:t>made into Hollywood mo</w:t>
      </w:r>
      <w:r w:rsidR="00576F8C" w:rsidRPr="003B0742">
        <w:t>vies</w:t>
      </w:r>
      <w:r w:rsidR="004F5454">
        <w:t xml:space="preserve">, including </w:t>
      </w:r>
      <w:r w:rsidR="004F5454" w:rsidRPr="00FA7C97">
        <w:rPr>
          <w:i/>
        </w:rPr>
        <w:t>Dance Girl, Dance</w:t>
      </w:r>
      <w:r w:rsidR="004F5454">
        <w:t xml:space="preserve"> (1940</w:t>
      </w:r>
      <w:r w:rsidR="004F5454" w:rsidRPr="00FA7C97">
        <w:rPr>
          <w:i/>
        </w:rPr>
        <w:t>), A Woman’s Secret</w:t>
      </w:r>
      <w:r w:rsidR="004F5454">
        <w:t xml:space="preserve"> (1949) , and the  </w:t>
      </w:r>
      <w:r w:rsidR="004F5454" w:rsidRPr="00FA7C97">
        <w:rPr>
          <w:i/>
        </w:rPr>
        <w:t>Hotel Shanghai</w:t>
      </w:r>
      <w:r w:rsidR="004F5454">
        <w:t xml:space="preserve"> (1997). </w:t>
      </w:r>
      <w:r w:rsidRPr="003B0742">
        <w:t xml:space="preserve">Baum </w:t>
      </w:r>
      <w:r w:rsidR="00AF78E6" w:rsidRPr="003B0742">
        <w:t xml:space="preserve">died of </w:t>
      </w:r>
      <w:hyperlink r:id="rId9" w:tooltip="Leukemia" w:history="1">
        <w:r w:rsidR="00AF78E6" w:rsidRPr="003B0742">
          <w:t>leukemia</w:t>
        </w:r>
      </w:hyperlink>
      <w:r w:rsidRPr="003B0742">
        <w:t xml:space="preserve"> </w:t>
      </w:r>
      <w:r w:rsidR="00B92A2D" w:rsidRPr="003B0742">
        <w:t>in 1960</w:t>
      </w:r>
      <w:r w:rsidR="00576F8C" w:rsidRPr="003B0742">
        <w:t xml:space="preserve">. </w:t>
      </w:r>
      <w:r w:rsidR="00F00C93" w:rsidRPr="003B0742">
        <w:t>Her</w:t>
      </w:r>
      <w:r w:rsidR="00A853E5" w:rsidRPr="003B0742">
        <w:t xml:space="preserve"> memoir </w:t>
      </w:r>
      <w:r w:rsidR="00F00C93" w:rsidRPr="003B0742">
        <w:rPr>
          <w:i/>
          <w:iCs/>
        </w:rPr>
        <w:t>It Was All Quite Differen</w:t>
      </w:r>
      <w:r w:rsidRPr="003B0742">
        <w:rPr>
          <w:i/>
          <w:iCs/>
        </w:rPr>
        <w:t xml:space="preserve">t </w:t>
      </w:r>
      <w:r w:rsidR="00F00C93" w:rsidRPr="003B0742">
        <w:t>was published p</w:t>
      </w:r>
      <w:r w:rsidR="00DE7858" w:rsidRPr="003B0742">
        <w:t xml:space="preserve">osthumously in 1964. </w:t>
      </w:r>
    </w:p>
    <w:p w14:paraId="5A075E8B" w14:textId="77777777" w:rsidR="00913F04" w:rsidRPr="003B0742" w:rsidRDefault="00913F04" w:rsidP="00576F8C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4D523" w14:textId="77777777" w:rsidR="00DE7858" w:rsidRPr="003B0742" w:rsidRDefault="00BF464D" w:rsidP="00576F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B0742">
        <w:rPr>
          <w:rFonts w:ascii="Times New Roman" w:hAnsi="Times New Roman" w:cs="Times New Roman"/>
          <w:b/>
          <w:sz w:val="24"/>
          <w:szCs w:val="24"/>
        </w:rPr>
        <w:t>Key Works</w:t>
      </w:r>
    </w:p>
    <w:p w14:paraId="6391537D" w14:textId="77777777" w:rsidR="00BF464D" w:rsidRPr="003B0742" w:rsidRDefault="00BF464D" w:rsidP="00576F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3CCFF4" w14:textId="77777777" w:rsidR="00BF464D" w:rsidRPr="003B0742" w:rsidRDefault="00BF464D" w:rsidP="00576F8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B0742">
        <w:rPr>
          <w:rFonts w:ascii="Times New Roman" w:hAnsi="Times New Roman" w:cs="Times New Roman"/>
          <w:sz w:val="24"/>
          <w:szCs w:val="24"/>
          <w:u w:val="single"/>
        </w:rPr>
        <w:t>Books</w:t>
      </w:r>
    </w:p>
    <w:p w14:paraId="0D02B2EA" w14:textId="77777777" w:rsidR="00BF464D" w:rsidRPr="003B0742" w:rsidRDefault="00B92A2D" w:rsidP="00576F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0742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="00DF580F" w:rsidRPr="003B0742">
        <w:rPr>
          <w:rFonts w:ascii="Times New Roman" w:hAnsi="Times New Roman" w:cs="Times New Roman"/>
          <w:i/>
          <w:iCs/>
          <w:sz w:val="24"/>
          <w:szCs w:val="24"/>
        </w:rPr>
        <w:t>Frühe</w:t>
      </w:r>
      <w:proofErr w:type="spellEnd"/>
      <w:r w:rsidR="00DF580F" w:rsidRPr="003B07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F580F" w:rsidRPr="003B0742">
        <w:rPr>
          <w:rFonts w:ascii="Times New Roman" w:hAnsi="Times New Roman" w:cs="Times New Roman"/>
          <w:i/>
          <w:iCs/>
          <w:sz w:val="24"/>
          <w:szCs w:val="24"/>
        </w:rPr>
        <w:t>Schatten</w:t>
      </w:r>
      <w:proofErr w:type="spellEnd"/>
      <w:r w:rsidR="00DF580F" w:rsidRPr="003B0742">
        <w:rPr>
          <w:rFonts w:ascii="Times New Roman" w:hAnsi="Times New Roman" w:cs="Times New Roman"/>
          <w:i/>
          <w:sz w:val="24"/>
          <w:szCs w:val="24"/>
        </w:rPr>
        <w:t xml:space="preserve">, das </w:t>
      </w:r>
      <w:proofErr w:type="spellStart"/>
      <w:r w:rsidR="00DF580F" w:rsidRPr="003B0742">
        <w:rPr>
          <w:rFonts w:ascii="Times New Roman" w:hAnsi="Times New Roman" w:cs="Times New Roman"/>
          <w:i/>
          <w:sz w:val="24"/>
          <w:szCs w:val="24"/>
        </w:rPr>
        <w:t>Ende</w:t>
      </w:r>
      <w:proofErr w:type="spellEnd"/>
      <w:r w:rsidR="00DF580F" w:rsidRPr="003B07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F580F" w:rsidRPr="003B0742">
        <w:rPr>
          <w:rFonts w:ascii="Times New Roman" w:hAnsi="Times New Roman" w:cs="Times New Roman"/>
          <w:i/>
          <w:sz w:val="24"/>
          <w:szCs w:val="24"/>
        </w:rPr>
        <w:t>einer</w:t>
      </w:r>
      <w:proofErr w:type="spellEnd"/>
      <w:r w:rsidR="00DF580F" w:rsidRPr="003B07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F580F" w:rsidRPr="003B0742">
        <w:rPr>
          <w:rFonts w:ascii="Times New Roman" w:hAnsi="Times New Roman" w:cs="Times New Roman"/>
          <w:i/>
          <w:sz w:val="24"/>
          <w:szCs w:val="24"/>
        </w:rPr>
        <w:t>Kindheit</w:t>
      </w:r>
      <w:proofErr w:type="spellEnd"/>
      <w:r w:rsidR="00BF464D" w:rsidRPr="003B0742">
        <w:rPr>
          <w:rFonts w:ascii="Times New Roman" w:hAnsi="Times New Roman" w:cs="Times New Roman"/>
          <w:sz w:val="24"/>
          <w:szCs w:val="24"/>
        </w:rPr>
        <w:t xml:space="preserve"> (1914)</w:t>
      </w:r>
    </w:p>
    <w:p w14:paraId="3B96645E" w14:textId="6AD71BC5" w:rsidR="00BF464D" w:rsidRPr="003B0742" w:rsidRDefault="00BF464D" w:rsidP="00BF4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0742">
        <w:rPr>
          <w:rFonts w:ascii="Times New Roman" w:hAnsi="Times New Roman" w:cs="Times New Roman"/>
          <w:iCs/>
          <w:sz w:val="24"/>
          <w:szCs w:val="24"/>
        </w:rPr>
        <w:t>—</w:t>
      </w:r>
      <w:r w:rsidRPr="003B0742">
        <w:rPr>
          <w:rFonts w:ascii="Times New Roman" w:hAnsi="Times New Roman" w:cs="Times New Roman"/>
          <w:i/>
          <w:iCs/>
          <w:sz w:val="24"/>
          <w:szCs w:val="24"/>
        </w:rPr>
        <w:t xml:space="preserve">Stud. </w:t>
      </w:r>
      <w:proofErr w:type="gramStart"/>
      <w:r w:rsidRPr="003B0742">
        <w:rPr>
          <w:rFonts w:ascii="Times New Roman" w:hAnsi="Times New Roman" w:cs="Times New Roman"/>
          <w:i/>
          <w:iCs/>
          <w:sz w:val="24"/>
          <w:szCs w:val="24"/>
        </w:rPr>
        <w:t>chem</w:t>
      </w:r>
      <w:proofErr w:type="gramEnd"/>
      <w:r w:rsidRPr="003B0742">
        <w:rPr>
          <w:rFonts w:ascii="Times New Roman" w:hAnsi="Times New Roman" w:cs="Times New Roman"/>
          <w:i/>
          <w:iCs/>
          <w:sz w:val="24"/>
          <w:szCs w:val="24"/>
        </w:rPr>
        <w:t xml:space="preserve">. Helene </w:t>
      </w:r>
      <w:proofErr w:type="spellStart"/>
      <w:r w:rsidRPr="003B0742">
        <w:rPr>
          <w:rFonts w:ascii="Times New Roman" w:hAnsi="Times New Roman" w:cs="Times New Roman"/>
          <w:i/>
          <w:iCs/>
          <w:sz w:val="24"/>
          <w:szCs w:val="24"/>
        </w:rPr>
        <w:t>Willfüer</w:t>
      </w:r>
      <w:proofErr w:type="spellEnd"/>
      <w:r w:rsidRPr="003B0742">
        <w:rPr>
          <w:rFonts w:ascii="Times New Roman" w:hAnsi="Times New Roman" w:cs="Times New Roman"/>
          <w:sz w:val="24"/>
          <w:szCs w:val="24"/>
        </w:rPr>
        <w:t xml:space="preserve"> (1925, </w:t>
      </w:r>
      <w:r w:rsidRPr="003B0742">
        <w:rPr>
          <w:rFonts w:ascii="Times New Roman" w:hAnsi="Times New Roman" w:cs="Times New Roman"/>
          <w:i/>
          <w:sz w:val="24"/>
          <w:szCs w:val="24"/>
        </w:rPr>
        <w:t xml:space="preserve">Helene </w:t>
      </w:r>
      <w:r w:rsidRPr="003B0742">
        <w:rPr>
          <w:rFonts w:ascii="Times New Roman" w:hAnsi="Times New Roman" w:cs="Times New Roman"/>
          <w:sz w:val="24"/>
          <w:szCs w:val="24"/>
        </w:rPr>
        <w:t>1932)</w:t>
      </w:r>
    </w:p>
    <w:p w14:paraId="13954E2E" w14:textId="77777777" w:rsidR="00BF464D" w:rsidRPr="003B0742" w:rsidRDefault="00BF464D" w:rsidP="00BF464D">
      <w:pPr>
        <w:spacing w:after="0"/>
        <w:rPr>
          <w:rFonts w:ascii="Times New Roman" w:hAnsi="Times New Roman" w:cs="Times New Roman"/>
          <w:iCs/>
          <w:sz w:val="24"/>
          <w:szCs w:val="24"/>
          <w:lang w:eastAsia="zh-TW"/>
        </w:rPr>
      </w:pPr>
      <w:r w:rsidRPr="003B0742">
        <w:rPr>
          <w:rFonts w:ascii="Times New Roman" w:hAnsi="Times New Roman" w:cs="Times New Roman"/>
          <w:sz w:val="24"/>
          <w:szCs w:val="24"/>
        </w:rPr>
        <w:t>—</w:t>
      </w:r>
      <w:r w:rsidRPr="003B0742">
        <w:rPr>
          <w:rFonts w:ascii="Times New Roman" w:hAnsi="Times New Roman" w:cs="Times New Roman"/>
          <w:i/>
          <w:iCs/>
          <w:sz w:val="24"/>
          <w:szCs w:val="24"/>
          <w:lang w:eastAsia="zh-TW"/>
        </w:rPr>
        <w:t xml:space="preserve">Menschen </w:t>
      </w:r>
      <w:proofErr w:type="spellStart"/>
      <w:r w:rsidRPr="003B0742">
        <w:rPr>
          <w:rFonts w:ascii="Times New Roman" w:hAnsi="Times New Roman" w:cs="Times New Roman"/>
          <w:i/>
          <w:iCs/>
          <w:sz w:val="24"/>
          <w:szCs w:val="24"/>
          <w:lang w:eastAsia="zh-TW"/>
        </w:rPr>
        <w:t>im</w:t>
      </w:r>
      <w:proofErr w:type="spellEnd"/>
      <w:r w:rsidRPr="003B0742">
        <w:rPr>
          <w:rFonts w:ascii="Times New Roman" w:hAnsi="Times New Roman" w:cs="Times New Roman"/>
          <w:i/>
          <w:iCs/>
          <w:sz w:val="24"/>
          <w:szCs w:val="24"/>
          <w:lang w:eastAsia="zh-TW"/>
        </w:rPr>
        <w:t xml:space="preserve"> Hotel </w:t>
      </w:r>
      <w:r w:rsidRPr="003B0742">
        <w:rPr>
          <w:rFonts w:ascii="Times New Roman" w:hAnsi="Times New Roman" w:cs="Times New Roman"/>
          <w:iCs/>
          <w:sz w:val="24"/>
          <w:szCs w:val="24"/>
          <w:lang w:eastAsia="zh-TW"/>
        </w:rPr>
        <w:t xml:space="preserve">(1929, </w:t>
      </w:r>
      <w:r w:rsidRPr="003B0742">
        <w:rPr>
          <w:rFonts w:ascii="Times New Roman" w:hAnsi="Times New Roman" w:cs="Times New Roman"/>
          <w:i/>
          <w:iCs/>
          <w:sz w:val="24"/>
          <w:szCs w:val="24"/>
          <w:lang w:eastAsia="zh-TW"/>
        </w:rPr>
        <w:t xml:space="preserve">Grand Hotel </w:t>
      </w:r>
      <w:r w:rsidRPr="003B0742">
        <w:rPr>
          <w:rFonts w:ascii="Times New Roman" w:hAnsi="Times New Roman" w:cs="Times New Roman"/>
          <w:iCs/>
          <w:sz w:val="24"/>
          <w:szCs w:val="24"/>
          <w:lang w:eastAsia="zh-TW"/>
        </w:rPr>
        <w:t>1931)</w:t>
      </w:r>
    </w:p>
    <w:p w14:paraId="61E500FE" w14:textId="643CDE15" w:rsidR="00BF464D" w:rsidRPr="003B0742" w:rsidRDefault="00BF464D" w:rsidP="00BF4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0742">
        <w:rPr>
          <w:rStyle w:val="itempublisher"/>
          <w:rFonts w:ascii="Times New Roman" w:hAnsi="Times New Roman" w:cs="Times New Roman"/>
          <w:sz w:val="24"/>
          <w:szCs w:val="24"/>
        </w:rPr>
        <w:t>—</w:t>
      </w:r>
      <w:r w:rsidRPr="003B0742">
        <w:rPr>
          <w:rStyle w:val="itempublisher"/>
          <w:rFonts w:ascii="Times New Roman" w:hAnsi="Times New Roman" w:cs="Times New Roman"/>
          <w:i/>
          <w:sz w:val="24"/>
          <w:szCs w:val="24"/>
        </w:rPr>
        <w:t>The Mustard Seed</w:t>
      </w:r>
      <w:r w:rsidRPr="003B0742">
        <w:rPr>
          <w:rStyle w:val="itempublisher"/>
          <w:rFonts w:ascii="Times New Roman" w:hAnsi="Times New Roman" w:cs="Times New Roman"/>
          <w:sz w:val="24"/>
          <w:szCs w:val="24"/>
        </w:rPr>
        <w:t>. New York: Dial Press, 1953</w:t>
      </w:r>
    </w:p>
    <w:p w14:paraId="05C33D95" w14:textId="77777777" w:rsidR="00DE7858" w:rsidRPr="003B0742" w:rsidRDefault="00D07EB4" w:rsidP="00576F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0742">
        <w:rPr>
          <w:rFonts w:ascii="Times New Roman" w:hAnsi="Times New Roman" w:cs="Times New Roman"/>
          <w:iCs/>
          <w:sz w:val="24"/>
          <w:szCs w:val="24"/>
          <w:lang w:eastAsia="zh-TW"/>
        </w:rPr>
        <w:t>—</w:t>
      </w:r>
      <w:r w:rsidR="00DE7858" w:rsidRPr="003B0742">
        <w:rPr>
          <w:rFonts w:ascii="Times New Roman" w:hAnsi="Times New Roman" w:cs="Times New Roman"/>
          <w:i/>
          <w:sz w:val="24"/>
          <w:szCs w:val="24"/>
        </w:rPr>
        <w:t xml:space="preserve"> It</w:t>
      </w:r>
      <w:r w:rsidR="00DE7858" w:rsidRPr="003B0742">
        <w:rPr>
          <w:rFonts w:ascii="Times New Roman" w:hAnsi="Times New Roman" w:cs="Times New Roman"/>
          <w:sz w:val="24"/>
          <w:szCs w:val="24"/>
        </w:rPr>
        <w:t xml:space="preserve"> </w:t>
      </w:r>
      <w:r w:rsidR="00DE7858" w:rsidRPr="003B0742">
        <w:rPr>
          <w:rFonts w:ascii="Times New Roman" w:hAnsi="Times New Roman" w:cs="Times New Roman"/>
          <w:i/>
          <w:sz w:val="24"/>
          <w:szCs w:val="24"/>
        </w:rPr>
        <w:t>Was All Quite Different: the Memoirs of Vicki Baum.</w:t>
      </w:r>
      <w:r w:rsidR="00DE7858" w:rsidRPr="003B0742">
        <w:rPr>
          <w:rFonts w:ascii="Times New Roman" w:hAnsi="Times New Roman" w:cs="Times New Roman"/>
          <w:sz w:val="24"/>
          <w:szCs w:val="24"/>
        </w:rPr>
        <w:t xml:space="preserve">  New York, Funk &amp; </w:t>
      </w:r>
      <w:proofErr w:type="spellStart"/>
      <w:r w:rsidR="00DE7858" w:rsidRPr="003B0742">
        <w:rPr>
          <w:rFonts w:ascii="Times New Roman" w:hAnsi="Times New Roman" w:cs="Times New Roman"/>
          <w:sz w:val="24"/>
          <w:szCs w:val="24"/>
        </w:rPr>
        <w:t>Wagnalls</w:t>
      </w:r>
      <w:proofErr w:type="spellEnd"/>
      <w:r w:rsidR="00DE7858" w:rsidRPr="003B0742">
        <w:rPr>
          <w:rFonts w:ascii="Times New Roman" w:hAnsi="Times New Roman" w:cs="Times New Roman"/>
          <w:sz w:val="24"/>
          <w:szCs w:val="24"/>
        </w:rPr>
        <w:t>, 1964.</w:t>
      </w:r>
    </w:p>
    <w:p w14:paraId="2E1E30D5" w14:textId="77777777" w:rsidR="00BF464D" w:rsidRPr="003B0742" w:rsidRDefault="00BF464D" w:rsidP="00576F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41B97" w14:textId="77777777" w:rsidR="00BF464D" w:rsidRPr="003B0742" w:rsidRDefault="00BF464D" w:rsidP="00BF46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42">
        <w:rPr>
          <w:rFonts w:ascii="Times New Roman" w:hAnsi="Times New Roman" w:cs="Times New Roman"/>
          <w:sz w:val="24"/>
          <w:szCs w:val="24"/>
          <w:u w:val="single"/>
        </w:rPr>
        <w:t>Films</w:t>
      </w:r>
    </w:p>
    <w:p w14:paraId="6AE3633E" w14:textId="77777777" w:rsidR="00BF464D" w:rsidRDefault="00BF464D" w:rsidP="00576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42">
        <w:rPr>
          <w:rFonts w:ascii="Times New Roman" w:hAnsi="Times New Roman"/>
        </w:rPr>
        <w:t xml:space="preserve">Grand Hotel </w:t>
      </w:r>
      <w:r w:rsidRPr="003B0742">
        <w:rPr>
          <w:rFonts w:ascii="Times New Roman" w:hAnsi="Times New Roman" w:cs="Times New Roman"/>
          <w:sz w:val="24"/>
          <w:szCs w:val="24"/>
        </w:rPr>
        <w:t>(1932)</w:t>
      </w:r>
    </w:p>
    <w:p w14:paraId="680253A4" w14:textId="272F99F0" w:rsidR="003B0742" w:rsidRPr="003B0742" w:rsidRDefault="003B0742" w:rsidP="00576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Dance Girl, Dance</w:t>
      </w:r>
      <w:r w:rsidR="00284F54">
        <w:rPr>
          <w:rFonts w:ascii="Times New Roman" w:hAnsi="Times New Roman" w:cs="Times New Roman"/>
          <w:sz w:val="24"/>
          <w:szCs w:val="24"/>
        </w:rPr>
        <w:t xml:space="preserve"> (1940)</w:t>
      </w:r>
    </w:p>
    <w:p w14:paraId="584F61BC" w14:textId="683156D0" w:rsidR="00DE7858" w:rsidRPr="00FA7C97" w:rsidRDefault="00284F54" w:rsidP="00576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C97">
        <w:rPr>
          <w:rFonts w:ascii="Times New Roman" w:hAnsi="Times New Roman" w:cs="Times New Roman"/>
          <w:sz w:val="24"/>
          <w:szCs w:val="24"/>
        </w:rPr>
        <w:t>A Woman’s Secret (1949)</w:t>
      </w:r>
    </w:p>
    <w:p w14:paraId="3273F14C" w14:textId="77777777" w:rsidR="00284F54" w:rsidRDefault="00284F54" w:rsidP="00284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Hotel Shanghai (1997)</w:t>
      </w:r>
    </w:p>
    <w:p w14:paraId="4DA27B0C" w14:textId="77777777" w:rsidR="00284F54" w:rsidRDefault="00284F54" w:rsidP="00284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5562A" w14:textId="4EA10683" w:rsidR="00F76F0F" w:rsidRPr="003B0742" w:rsidRDefault="00BF464D" w:rsidP="00576F8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0742">
        <w:rPr>
          <w:rFonts w:ascii="Times New Roman" w:hAnsi="Times New Roman" w:cs="Times New Roman"/>
          <w:sz w:val="24"/>
          <w:szCs w:val="24"/>
          <w:u w:val="single"/>
        </w:rPr>
        <w:t>References and Further Readings</w:t>
      </w:r>
    </w:p>
    <w:p w14:paraId="62A78689" w14:textId="584B28CC" w:rsidR="00C92F25" w:rsidRPr="003B0742" w:rsidRDefault="00FA7C97" w:rsidP="00576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F464D" w:rsidRPr="003B074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King, Lynda J. (1988) </w:t>
        </w:r>
      </w:hyperlink>
      <w:r w:rsidR="0061478A" w:rsidRPr="003B0742">
        <w:rPr>
          <w:rFonts w:ascii="Times New Roman" w:hAnsi="Times New Roman" w:cs="Times New Roman"/>
          <w:i/>
          <w:sz w:val="24"/>
          <w:szCs w:val="24"/>
        </w:rPr>
        <w:t xml:space="preserve">Best-sellers by design: Vicki Baum and the House of </w:t>
      </w:r>
      <w:proofErr w:type="spellStart"/>
      <w:r w:rsidR="0061478A" w:rsidRPr="003B0742">
        <w:rPr>
          <w:rFonts w:ascii="Times New Roman" w:hAnsi="Times New Roman" w:cs="Times New Roman"/>
          <w:i/>
          <w:sz w:val="24"/>
          <w:szCs w:val="24"/>
        </w:rPr>
        <w:t>Ullstein</w:t>
      </w:r>
      <w:proofErr w:type="spellEnd"/>
      <w:r w:rsidR="00BF464D" w:rsidRPr="003B0742">
        <w:rPr>
          <w:rFonts w:ascii="Times New Roman" w:hAnsi="Times New Roman" w:cs="Times New Roman"/>
          <w:sz w:val="24"/>
          <w:szCs w:val="24"/>
        </w:rPr>
        <w:t>,</w:t>
      </w:r>
      <w:r w:rsidR="0061478A" w:rsidRPr="003B0742">
        <w:rPr>
          <w:rFonts w:ascii="Times New Roman" w:hAnsi="Times New Roman" w:cs="Times New Roman"/>
          <w:sz w:val="24"/>
          <w:szCs w:val="24"/>
        </w:rPr>
        <w:t xml:space="preserve"> Detroit: Wayne State University Press</w:t>
      </w:r>
      <w:r w:rsidR="00BF464D" w:rsidRPr="003B0742">
        <w:rPr>
          <w:rFonts w:ascii="Times New Roman" w:hAnsi="Times New Roman" w:cs="Times New Roman"/>
          <w:sz w:val="24"/>
          <w:szCs w:val="24"/>
        </w:rPr>
        <w:t>.</w:t>
      </w:r>
    </w:p>
    <w:p w14:paraId="4FE12A95" w14:textId="77777777" w:rsidR="00C92F25" w:rsidRPr="003B0742" w:rsidRDefault="00C92F25" w:rsidP="00576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8ADE6" w14:textId="77777777" w:rsidR="00576F8C" w:rsidRPr="003B0742" w:rsidRDefault="00576F8C" w:rsidP="00576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040EBF" w14:textId="77777777" w:rsidR="00B92A2D" w:rsidRPr="003B0742" w:rsidRDefault="00B92A2D" w:rsidP="00576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42">
        <w:rPr>
          <w:rFonts w:ascii="Times New Roman" w:hAnsi="Times New Roman" w:cs="Times New Roman"/>
          <w:sz w:val="24"/>
          <w:szCs w:val="24"/>
          <w:u w:val="single"/>
        </w:rPr>
        <w:t>On-line resources</w:t>
      </w:r>
      <w:r w:rsidRPr="003B0742">
        <w:rPr>
          <w:rFonts w:ascii="Times New Roman" w:hAnsi="Times New Roman" w:cs="Times New Roman"/>
          <w:sz w:val="24"/>
          <w:szCs w:val="24"/>
        </w:rPr>
        <w:t>:</w:t>
      </w:r>
    </w:p>
    <w:p w14:paraId="56B68615" w14:textId="77777777" w:rsidR="00B92A2D" w:rsidRPr="003B0742" w:rsidRDefault="00FA7C97" w:rsidP="00576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92A2D" w:rsidRPr="003B074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http://www.imdb.com/title/tt0022958/</w:t>
        </w:r>
      </w:hyperlink>
      <w:r w:rsidR="00B92A2D" w:rsidRPr="003B0742">
        <w:rPr>
          <w:rFonts w:ascii="Times New Roman" w:hAnsi="Times New Roman" w:cs="Times New Roman"/>
          <w:sz w:val="24"/>
          <w:szCs w:val="24"/>
        </w:rPr>
        <w:t xml:space="preserve"> (Grand Hotel trai</w:t>
      </w:r>
      <w:r w:rsidR="00FA73AF" w:rsidRPr="003B0742">
        <w:rPr>
          <w:rFonts w:ascii="Times New Roman" w:hAnsi="Times New Roman" w:cs="Times New Roman"/>
          <w:sz w:val="24"/>
          <w:szCs w:val="24"/>
        </w:rPr>
        <w:t>ler)</w:t>
      </w:r>
    </w:p>
    <w:p w14:paraId="3342C585" w14:textId="77777777" w:rsidR="00CA61AC" w:rsidRPr="003B0742" w:rsidRDefault="00FA7C97" w:rsidP="00576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92A2D" w:rsidRPr="003B074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http://library.albany.edu/speccoll/findaids/ger020.htm</w:t>
        </w:r>
      </w:hyperlink>
      <w:r w:rsidR="00B92A2D" w:rsidRPr="003B0742">
        <w:rPr>
          <w:rFonts w:ascii="Times New Roman" w:hAnsi="Times New Roman" w:cs="Times New Roman"/>
          <w:sz w:val="24"/>
          <w:szCs w:val="24"/>
        </w:rPr>
        <w:t xml:space="preserve"> (Vicki Baum papers)</w:t>
      </w:r>
    </w:p>
    <w:p w14:paraId="23A05CC1" w14:textId="59FBB90F" w:rsidR="00BF464D" w:rsidRDefault="00284F54" w:rsidP="00576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C97">
        <w:rPr>
          <w:rFonts w:ascii="Times New Roman" w:hAnsi="Times New Roman" w:cs="Times New Roman"/>
          <w:sz w:val="24"/>
          <w:szCs w:val="24"/>
        </w:rPr>
        <w:t>http://movies.nytimes.com/movie/review</w:t>
      </w:r>
      <w:proofErr w:type="gramStart"/>
      <w:r w:rsidRPr="00FA7C97">
        <w:rPr>
          <w:rFonts w:ascii="Times New Roman" w:hAnsi="Times New Roman" w:cs="Times New Roman"/>
          <w:sz w:val="24"/>
          <w:szCs w:val="24"/>
        </w:rPr>
        <w:t>?res</w:t>
      </w:r>
      <w:proofErr w:type="gramEnd"/>
      <w:r w:rsidRPr="00FA7C97">
        <w:rPr>
          <w:rFonts w:ascii="Times New Roman" w:hAnsi="Times New Roman" w:cs="Times New Roman"/>
          <w:sz w:val="24"/>
          <w:szCs w:val="24"/>
        </w:rPr>
        <w:t>=9E07E1D7103EE432A25752C1A9669D946193D6CF</w:t>
      </w:r>
    </w:p>
    <w:p w14:paraId="08F08E90" w14:textId="4BF62C3A" w:rsidR="00284F54" w:rsidRDefault="00284F54" w:rsidP="00576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C97">
        <w:rPr>
          <w:rFonts w:ascii="Times New Roman" w:hAnsi="Times New Roman" w:cs="Times New Roman"/>
          <w:sz w:val="24"/>
          <w:szCs w:val="24"/>
        </w:rPr>
        <w:t>http://movies.nytimes.com/movie/review</w:t>
      </w:r>
      <w:proofErr w:type="gramStart"/>
      <w:r w:rsidRPr="00FA7C97">
        <w:rPr>
          <w:rFonts w:ascii="Times New Roman" w:hAnsi="Times New Roman" w:cs="Times New Roman"/>
          <w:sz w:val="24"/>
          <w:szCs w:val="24"/>
        </w:rPr>
        <w:t>?res</w:t>
      </w:r>
      <w:proofErr w:type="gramEnd"/>
      <w:r w:rsidRPr="00FA7C97">
        <w:rPr>
          <w:rFonts w:ascii="Times New Roman" w:hAnsi="Times New Roman" w:cs="Times New Roman"/>
          <w:sz w:val="24"/>
          <w:szCs w:val="24"/>
        </w:rPr>
        <w:t>=9D07E4DF1238E333A25757C0A9609C946294D6CF</w:t>
      </w:r>
    </w:p>
    <w:p w14:paraId="6D575978" w14:textId="77777777" w:rsidR="00284F54" w:rsidRDefault="00284F54" w:rsidP="00576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02FD4" w14:textId="0C7B7907" w:rsidR="00284F54" w:rsidRDefault="00284F54" w:rsidP="00576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Images:</w:t>
      </w:r>
    </w:p>
    <w:p w14:paraId="1A422BF1" w14:textId="28F75748" w:rsidR="00284F54" w:rsidRPr="003B0742" w:rsidRDefault="00284F54" w:rsidP="00576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8F009" w14:textId="5C568F9E" w:rsidR="00576F8C" w:rsidRDefault="00284F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1" w:name="_GoBack"/>
      <w:r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 wp14:anchorId="3E60AFC6" wp14:editId="67B9C20E">
            <wp:extent cx="764540" cy="941070"/>
            <wp:effectExtent l="0" t="0" r="0" b="0"/>
            <wp:docPr id="1" name="Picture 1" descr="D:\Userdata\Pictures\vicki-baum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Pictures\vicki-baum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7FD075E3" w14:textId="77777777" w:rsidR="00284F54" w:rsidRDefault="00284F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478F54" w14:textId="28C67032" w:rsidR="00284F54" w:rsidRPr="003B0742" w:rsidRDefault="00284F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284F54" w:rsidRPr="003B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C09D5" w14:textId="77777777" w:rsidR="00A11899" w:rsidRDefault="00A11899" w:rsidP="00AC21CE">
      <w:pPr>
        <w:spacing w:after="0" w:line="240" w:lineRule="auto"/>
      </w:pPr>
      <w:r>
        <w:separator/>
      </w:r>
    </w:p>
  </w:endnote>
  <w:endnote w:type="continuationSeparator" w:id="0">
    <w:p w14:paraId="058CBAFE" w14:textId="77777777" w:rsidR="00A11899" w:rsidRDefault="00A11899" w:rsidP="00AC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4BE54" w14:textId="77777777" w:rsidR="00A11899" w:rsidRDefault="00A11899" w:rsidP="00AC21CE">
      <w:pPr>
        <w:spacing w:after="0" w:line="240" w:lineRule="auto"/>
      </w:pPr>
      <w:r>
        <w:separator/>
      </w:r>
    </w:p>
  </w:footnote>
  <w:footnote w:type="continuationSeparator" w:id="0">
    <w:p w14:paraId="4BC2DCC4" w14:textId="77777777" w:rsidR="00A11899" w:rsidRDefault="00A11899" w:rsidP="00AC2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E6DB6"/>
    <w:multiLevelType w:val="multilevel"/>
    <w:tmpl w:val="66EC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A10116"/>
    <w:multiLevelType w:val="multilevel"/>
    <w:tmpl w:val="9A6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4E3D6A"/>
    <w:multiLevelType w:val="multilevel"/>
    <w:tmpl w:val="A51E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337A66"/>
    <w:multiLevelType w:val="multilevel"/>
    <w:tmpl w:val="FDA0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B21217"/>
    <w:multiLevelType w:val="multilevel"/>
    <w:tmpl w:val="4CF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33"/>
    <w:rsid w:val="00004BD2"/>
    <w:rsid w:val="000068BE"/>
    <w:rsid w:val="00012298"/>
    <w:rsid w:val="0001332C"/>
    <w:rsid w:val="000262D4"/>
    <w:rsid w:val="00034534"/>
    <w:rsid w:val="000358BD"/>
    <w:rsid w:val="00035DA2"/>
    <w:rsid w:val="00061695"/>
    <w:rsid w:val="00063201"/>
    <w:rsid w:val="00074DC1"/>
    <w:rsid w:val="0008555E"/>
    <w:rsid w:val="00091F04"/>
    <w:rsid w:val="00097BBF"/>
    <w:rsid w:val="000A7816"/>
    <w:rsid w:val="000C163C"/>
    <w:rsid w:val="000D3356"/>
    <w:rsid w:val="000D4C79"/>
    <w:rsid w:val="000D77A1"/>
    <w:rsid w:val="001038BD"/>
    <w:rsid w:val="00106208"/>
    <w:rsid w:val="00107EA0"/>
    <w:rsid w:val="00120356"/>
    <w:rsid w:val="0012146C"/>
    <w:rsid w:val="001250B0"/>
    <w:rsid w:val="00131E74"/>
    <w:rsid w:val="001354F6"/>
    <w:rsid w:val="0016371F"/>
    <w:rsid w:val="00184306"/>
    <w:rsid w:val="001A0925"/>
    <w:rsid w:val="001A7B33"/>
    <w:rsid w:val="001B3273"/>
    <w:rsid w:val="001C4593"/>
    <w:rsid w:val="001E111A"/>
    <w:rsid w:val="001E6EC1"/>
    <w:rsid w:val="001F3292"/>
    <w:rsid w:val="0020125C"/>
    <w:rsid w:val="002020C1"/>
    <w:rsid w:val="00213DDD"/>
    <w:rsid w:val="00215C48"/>
    <w:rsid w:val="002302F3"/>
    <w:rsid w:val="00240AFB"/>
    <w:rsid w:val="002441EE"/>
    <w:rsid w:val="00253D54"/>
    <w:rsid w:val="00255D61"/>
    <w:rsid w:val="002638EE"/>
    <w:rsid w:val="00267597"/>
    <w:rsid w:val="00277E8C"/>
    <w:rsid w:val="00284F54"/>
    <w:rsid w:val="00295D08"/>
    <w:rsid w:val="002A0A34"/>
    <w:rsid w:val="002A2D81"/>
    <w:rsid w:val="002B3312"/>
    <w:rsid w:val="00305916"/>
    <w:rsid w:val="00315FE5"/>
    <w:rsid w:val="00321A23"/>
    <w:rsid w:val="00332AC0"/>
    <w:rsid w:val="00332D3A"/>
    <w:rsid w:val="00344106"/>
    <w:rsid w:val="00350CB4"/>
    <w:rsid w:val="00356EFB"/>
    <w:rsid w:val="00363132"/>
    <w:rsid w:val="003632E4"/>
    <w:rsid w:val="00363999"/>
    <w:rsid w:val="00366720"/>
    <w:rsid w:val="003809A4"/>
    <w:rsid w:val="003931F0"/>
    <w:rsid w:val="0039664F"/>
    <w:rsid w:val="00397D7E"/>
    <w:rsid w:val="003B0742"/>
    <w:rsid w:val="003B6B06"/>
    <w:rsid w:val="003C21A6"/>
    <w:rsid w:val="003C7FB2"/>
    <w:rsid w:val="003D57E8"/>
    <w:rsid w:val="003D5C2C"/>
    <w:rsid w:val="003E6DD4"/>
    <w:rsid w:val="00422C18"/>
    <w:rsid w:val="00430EE0"/>
    <w:rsid w:val="00433CC3"/>
    <w:rsid w:val="0045095D"/>
    <w:rsid w:val="0045449C"/>
    <w:rsid w:val="004612EA"/>
    <w:rsid w:val="0046554A"/>
    <w:rsid w:val="00471225"/>
    <w:rsid w:val="00485F18"/>
    <w:rsid w:val="00491DDD"/>
    <w:rsid w:val="004A07DE"/>
    <w:rsid w:val="004A1CAA"/>
    <w:rsid w:val="004A41B8"/>
    <w:rsid w:val="004A6980"/>
    <w:rsid w:val="004C4271"/>
    <w:rsid w:val="004E2F45"/>
    <w:rsid w:val="004F4875"/>
    <w:rsid w:val="004F5454"/>
    <w:rsid w:val="00501324"/>
    <w:rsid w:val="005026DD"/>
    <w:rsid w:val="00513DC8"/>
    <w:rsid w:val="00537499"/>
    <w:rsid w:val="005408D0"/>
    <w:rsid w:val="0054441B"/>
    <w:rsid w:val="005511A2"/>
    <w:rsid w:val="00562C26"/>
    <w:rsid w:val="00564CD6"/>
    <w:rsid w:val="00566D2D"/>
    <w:rsid w:val="00575258"/>
    <w:rsid w:val="00576F8C"/>
    <w:rsid w:val="00580086"/>
    <w:rsid w:val="005A274A"/>
    <w:rsid w:val="005A4AA0"/>
    <w:rsid w:val="005A5BDB"/>
    <w:rsid w:val="005B7191"/>
    <w:rsid w:val="005C1D86"/>
    <w:rsid w:val="005D3075"/>
    <w:rsid w:val="005D54A9"/>
    <w:rsid w:val="00600BFC"/>
    <w:rsid w:val="0061478A"/>
    <w:rsid w:val="00616CE7"/>
    <w:rsid w:val="00624BCD"/>
    <w:rsid w:val="00651C67"/>
    <w:rsid w:val="0065210F"/>
    <w:rsid w:val="006547C5"/>
    <w:rsid w:val="006602EC"/>
    <w:rsid w:val="00665AE5"/>
    <w:rsid w:val="00671D8A"/>
    <w:rsid w:val="006A2351"/>
    <w:rsid w:val="006A2B37"/>
    <w:rsid w:val="006A3D47"/>
    <w:rsid w:val="006A4369"/>
    <w:rsid w:val="006A6BB2"/>
    <w:rsid w:val="006B0268"/>
    <w:rsid w:val="006B17AD"/>
    <w:rsid w:val="006B2D37"/>
    <w:rsid w:val="006B4E65"/>
    <w:rsid w:val="006B7479"/>
    <w:rsid w:val="006E506F"/>
    <w:rsid w:val="006E7875"/>
    <w:rsid w:val="006F74B2"/>
    <w:rsid w:val="00703010"/>
    <w:rsid w:val="00704287"/>
    <w:rsid w:val="00713919"/>
    <w:rsid w:val="007210BF"/>
    <w:rsid w:val="00754426"/>
    <w:rsid w:val="007544B7"/>
    <w:rsid w:val="0075673B"/>
    <w:rsid w:val="00764C08"/>
    <w:rsid w:val="007723AD"/>
    <w:rsid w:val="00775036"/>
    <w:rsid w:val="00775262"/>
    <w:rsid w:val="0077631D"/>
    <w:rsid w:val="007B18F6"/>
    <w:rsid w:val="007C1444"/>
    <w:rsid w:val="007C1C03"/>
    <w:rsid w:val="007D6D9C"/>
    <w:rsid w:val="007E5867"/>
    <w:rsid w:val="007F1256"/>
    <w:rsid w:val="00810A4D"/>
    <w:rsid w:val="00810EED"/>
    <w:rsid w:val="00813134"/>
    <w:rsid w:val="008131F9"/>
    <w:rsid w:val="00824AF3"/>
    <w:rsid w:val="00827721"/>
    <w:rsid w:val="00830684"/>
    <w:rsid w:val="008334E4"/>
    <w:rsid w:val="00833689"/>
    <w:rsid w:val="0083616C"/>
    <w:rsid w:val="00883644"/>
    <w:rsid w:val="008B1B16"/>
    <w:rsid w:val="008B3678"/>
    <w:rsid w:val="008C4DEE"/>
    <w:rsid w:val="008E398B"/>
    <w:rsid w:val="008E6679"/>
    <w:rsid w:val="00913F04"/>
    <w:rsid w:val="009265A1"/>
    <w:rsid w:val="00940565"/>
    <w:rsid w:val="0094120F"/>
    <w:rsid w:val="009433F1"/>
    <w:rsid w:val="009547AA"/>
    <w:rsid w:val="0096232C"/>
    <w:rsid w:val="00965721"/>
    <w:rsid w:val="00974627"/>
    <w:rsid w:val="00976ECB"/>
    <w:rsid w:val="00987289"/>
    <w:rsid w:val="0099052B"/>
    <w:rsid w:val="00994975"/>
    <w:rsid w:val="009A06F7"/>
    <w:rsid w:val="009A3E2D"/>
    <w:rsid w:val="009C72FC"/>
    <w:rsid w:val="009D5F89"/>
    <w:rsid w:val="009E1821"/>
    <w:rsid w:val="009E4EAD"/>
    <w:rsid w:val="009E60E5"/>
    <w:rsid w:val="009E7105"/>
    <w:rsid w:val="00A01A4C"/>
    <w:rsid w:val="00A11899"/>
    <w:rsid w:val="00A13DF1"/>
    <w:rsid w:val="00A1643E"/>
    <w:rsid w:val="00A171DD"/>
    <w:rsid w:val="00A33532"/>
    <w:rsid w:val="00A65883"/>
    <w:rsid w:val="00A67761"/>
    <w:rsid w:val="00A814D2"/>
    <w:rsid w:val="00A853E5"/>
    <w:rsid w:val="00A87649"/>
    <w:rsid w:val="00A96376"/>
    <w:rsid w:val="00A97967"/>
    <w:rsid w:val="00A97D35"/>
    <w:rsid w:val="00AB5495"/>
    <w:rsid w:val="00AC21CE"/>
    <w:rsid w:val="00AC47AC"/>
    <w:rsid w:val="00AC77C8"/>
    <w:rsid w:val="00AD3817"/>
    <w:rsid w:val="00AF4722"/>
    <w:rsid w:val="00AF78E6"/>
    <w:rsid w:val="00B040B4"/>
    <w:rsid w:val="00B27B60"/>
    <w:rsid w:val="00B4074F"/>
    <w:rsid w:val="00B42B15"/>
    <w:rsid w:val="00B62D2C"/>
    <w:rsid w:val="00B63CD1"/>
    <w:rsid w:val="00B769D5"/>
    <w:rsid w:val="00B803C8"/>
    <w:rsid w:val="00B84634"/>
    <w:rsid w:val="00B858B4"/>
    <w:rsid w:val="00B92A2D"/>
    <w:rsid w:val="00BA639D"/>
    <w:rsid w:val="00BC7A4D"/>
    <w:rsid w:val="00BE1CD1"/>
    <w:rsid w:val="00BF464D"/>
    <w:rsid w:val="00C06B91"/>
    <w:rsid w:val="00C24395"/>
    <w:rsid w:val="00C27896"/>
    <w:rsid w:val="00C404D4"/>
    <w:rsid w:val="00C576B9"/>
    <w:rsid w:val="00C6176C"/>
    <w:rsid w:val="00C70B69"/>
    <w:rsid w:val="00C80001"/>
    <w:rsid w:val="00C81C75"/>
    <w:rsid w:val="00C92F25"/>
    <w:rsid w:val="00CA61AC"/>
    <w:rsid w:val="00CA6C3D"/>
    <w:rsid w:val="00CA7472"/>
    <w:rsid w:val="00CB30C9"/>
    <w:rsid w:val="00CD2DFC"/>
    <w:rsid w:val="00CD5C4D"/>
    <w:rsid w:val="00CF4F7C"/>
    <w:rsid w:val="00D0257B"/>
    <w:rsid w:val="00D04591"/>
    <w:rsid w:val="00D07EB4"/>
    <w:rsid w:val="00D12067"/>
    <w:rsid w:val="00D26EEB"/>
    <w:rsid w:val="00D275BE"/>
    <w:rsid w:val="00D37DBF"/>
    <w:rsid w:val="00D5279F"/>
    <w:rsid w:val="00D608A8"/>
    <w:rsid w:val="00D626F3"/>
    <w:rsid w:val="00D746F0"/>
    <w:rsid w:val="00D7718B"/>
    <w:rsid w:val="00DA6AEE"/>
    <w:rsid w:val="00DB595D"/>
    <w:rsid w:val="00DB77DD"/>
    <w:rsid w:val="00DC0D2C"/>
    <w:rsid w:val="00DD0DCB"/>
    <w:rsid w:val="00DD435B"/>
    <w:rsid w:val="00DE7858"/>
    <w:rsid w:val="00DF580F"/>
    <w:rsid w:val="00DF7FBF"/>
    <w:rsid w:val="00E003D1"/>
    <w:rsid w:val="00E071C7"/>
    <w:rsid w:val="00E46DB2"/>
    <w:rsid w:val="00E53486"/>
    <w:rsid w:val="00E54C1D"/>
    <w:rsid w:val="00E567EE"/>
    <w:rsid w:val="00E75311"/>
    <w:rsid w:val="00E77D05"/>
    <w:rsid w:val="00E849AE"/>
    <w:rsid w:val="00E84A40"/>
    <w:rsid w:val="00E91188"/>
    <w:rsid w:val="00E95C68"/>
    <w:rsid w:val="00EA4A24"/>
    <w:rsid w:val="00EB0FB5"/>
    <w:rsid w:val="00EB30A7"/>
    <w:rsid w:val="00EB3E73"/>
    <w:rsid w:val="00EB4A1B"/>
    <w:rsid w:val="00EC1543"/>
    <w:rsid w:val="00EC7365"/>
    <w:rsid w:val="00ED1D7B"/>
    <w:rsid w:val="00ED5F62"/>
    <w:rsid w:val="00EE23D8"/>
    <w:rsid w:val="00EF620C"/>
    <w:rsid w:val="00F00C93"/>
    <w:rsid w:val="00F07338"/>
    <w:rsid w:val="00F2229E"/>
    <w:rsid w:val="00F26B4F"/>
    <w:rsid w:val="00F274AC"/>
    <w:rsid w:val="00F27656"/>
    <w:rsid w:val="00F50AFE"/>
    <w:rsid w:val="00F55566"/>
    <w:rsid w:val="00F56310"/>
    <w:rsid w:val="00F65135"/>
    <w:rsid w:val="00F71176"/>
    <w:rsid w:val="00F73480"/>
    <w:rsid w:val="00F76F0F"/>
    <w:rsid w:val="00F83B6C"/>
    <w:rsid w:val="00FA0D5A"/>
    <w:rsid w:val="00FA4877"/>
    <w:rsid w:val="00FA73AF"/>
    <w:rsid w:val="00FA76CD"/>
    <w:rsid w:val="00FA7C97"/>
    <w:rsid w:val="00FB2043"/>
    <w:rsid w:val="00FE0E24"/>
    <w:rsid w:val="00FE3CD8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03BE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A7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8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7B33"/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styleId="NormalWeb">
    <w:name w:val="Normal (Web)"/>
    <w:basedOn w:val="Normal"/>
    <w:uiPriority w:val="99"/>
    <w:unhideWhenUsed/>
    <w:rsid w:val="001A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1A7B33"/>
    <w:rPr>
      <w:color w:val="0000FF"/>
      <w:u w:val="single"/>
    </w:rPr>
  </w:style>
  <w:style w:type="character" w:customStyle="1" w:styleId="tocnumber">
    <w:name w:val="tocnumber"/>
    <w:basedOn w:val="DefaultParagraphFont"/>
    <w:rsid w:val="001A7B33"/>
  </w:style>
  <w:style w:type="character" w:customStyle="1" w:styleId="toctext">
    <w:name w:val="toctext"/>
    <w:basedOn w:val="DefaultParagraphFont"/>
    <w:rsid w:val="001A7B33"/>
  </w:style>
  <w:style w:type="character" w:customStyle="1" w:styleId="mw-headline">
    <w:name w:val="mw-headline"/>
    <w:basedOn w:val="DefaultParagraphFont"/>
    <w:rsid w:val="001A7B33"/>
  </w:style>
  <w:style w:type="character" w:customStyle="1" w:styleId="citation">
    <w:name w:val="citation"/>
    <w:basedOn w:val="DefaultParagraphFont"/>
    <w:rsid w:val="001A7B33"/>
  </w:style>
  <w:style w:type="paragraph" w:styleId="Header">
    <w:name w:val="header"/>
    <w:basedOn w:val="Normal"/>
    <w:link w:val="HeaderChar"/>
    <w:uiPriority w:val="99"/>
    <w:unhideWhenUsed/>
    <w:rsid w:val="00AC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1CE"/>
  </w:style>
  <w:style w:type="paragraph" w:styleId="Footer">
    <w:name w:val="footer"/>
    <w:basedOn w:val="Normal"/>
    <w:link w:val="FooterChar"/>
    <w:uiPriority w:val="99"/>
    <w:unhideWhenUsed/>
    <w:rsid w:val="00AC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1CE"/>
  </w:style>
  <w:style w:type="character" w:customStyle="1" w:styleId="Heading1Char">
    <w:name w:val="Heading 1 Char"/>
    <w:basedOn w:val="DefaultParagraphFont"/>
    <w:link w:val="Heading1"/>
    <w:uiPriority w:val="9"/>
    <w:rsid w:val="00AF7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8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itle1">
    <w:name w:val="Subtitle1"/>
    <w:basedOn w:val="DefaultParagraphFont"/>
    <w:rsid w:val="00CD2DFC"/>
  </w:style>
  <w:style w:type="paragraph" w:styleId="BalloonText">
    <w:name w:val="Balloon Text"/>
    <w:basedOn w:val="Normal"/>
    <w:link w:val="BalloonTextChar"/>
    <w:uiPriority w:val="99"/>
    <w:semiHidden/>
    <w:unhideWhenUsed/>
    <w:rsid w:val="0061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8A"/>
    <w:rPr>
      <w:rFonts w:ascii="Tahoma" w:hAnsi="Tahoma" w:cs="Tahoma"/>
      <w:sz w:val="16"/>
      <w:szCs w:val="16"/>
    </w:rPr>
  </w:style>
  <w:style w:type="character" w:customStyle="1" w:styleId="recordtitle">
    <w:name w:val="recordtitle"/>
    <w:basedOn w:val="DefaultParagraphFont"/>
    <w:rsid w:val="0061478A"/>
  </w:style>
  <w:style w:type="paragraph" w:styleId="ListParagraph">
    <w:name w:val="List Paragraph"/>
    <w:basedOn w:val="Normal"/>
    <w:uiPriority w:val="34"/>
    <w:qFormat/>
    <w:rsid w:val="00F76F0F"/>
    <w:pPr>
      <w:ind w:left="720"/>
      <w:contextualSpacing/>
    </w:pPr>
  </w:style>
  <w:style w:type="character" w:customStyle="1" w:styleId="yellowbtnleft">
    <w:name w:val="yellowbtnleft"/>
    <w:basedOn w:val="DefaultParagraphFont"/>
    <w:rsid w:val="002A2D81"/>
  </w:style>
  <w:style w:type="character" w:customStyle="1" w:styleId="yellowbtnright">
    <w:name w:val="yellowbtnright"/>
    <w:basedOn w:val="DefaultParagraphFont"/>
    <w:rsid w:val="002A2D81"/>
  </w:style>
  <w:style w:type="character" w:customStyle="1" w:styleId="horzline">
    <w:name w:val="horzline"/>
    <w:basedOn w:val="DefaultParagraphFont"/>
    <w:rsid w:val="002A2D81"/>
  </w:style>
  <w:style w:type="character" w:customStyle="1" w:styleId="endline">
    <w:name w:val="endline"/>
    <w:basedOn w:val="DefaultParagraphFont"/>
    <w:rsid w:val="002A2D81"/>
  </w:style>
  <w:style w:type="character" w:customStyle="1" w:styleId="fieldbold">
    <w:name w:val="fieldbold"/>
    <w:basedOn w:val="DefaultParagraphFont"/>
    <w:rsid w:val="002A2D81"/>
  </w:style>
  <w:style w:type="character" w:customStyle="1" w:styleId="filterbox">
    <w:name w:val="filterbox"/>
    <w:basedOn w:val="DefaultParagraphFont"/>
    <w:rsid w:val="002A2D81"/>
  </w:style>
  <w:style w:type="character" w:customStyle="1" w:styleId="itempublisher">
    <w:name w:val="itempublisher"/>
    <w:basedOn w:val="DefaultParagraphFont"/>
    <w:rsid w:val="00D07EB4"/>
  </w:style>
  <w:style w:type="character" w:styleId="CommentReference">
    <w:name w:val="annotation reference"/>
    <w:basedOn w:val="DefaultParagraphFont"/>
    <w:uiPriority w:val="99"/>
    <w:semiHidden/>
    <w:unhideWhenUsed/>
    <w:rsid w:val="00BF46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6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6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6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64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72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A7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8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7B33"/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styleId="NormalWeb">
    <w:name w:val="Normal (Web)"/>
    <w:basedOn w:val="Normal"/>
    <w:uiPriority w:val="99"/>
    <w:unhideWhenUsed/>
    <w:rsid w:val="001A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1A7B33"/>
    <w:rPr>
      <w:color w:val="0000FF"/>
      <w:u w:val="single"/>
    </w:rPr>
  </w:style>
  <w:style w:type="character" w:customStyle="1" w:styleId="tocnumber">
    <w:name w:val="tocnumber"/>
    <w:basedOn w:val="DefaultParagraphFont"/>
    <w:rsid w:val="001A7B33"/>
  </w:style>
  <w:style w:type="character" w:customStyle="1" w:styleId="toctext">
    <w:name w:val="toctext"/>
    <w:basedOn w:val="DefaultParagraphFont"/>
    <w:rsid w:val="001A7B33"/>
  </w:style>
  <w:style w:type="character" w:customStyle="1" w:styleId="mw-headline">
    <w:name w:val="mw-headline"/>
    <w:basedOn w:val="DefaultParagraphFont"/>
    <w:rsid w:val="001A7B33"/>
  </w:style>
  <w:style w:type="character" w:customStyle="1" w:styleId="citation">
    <w:name w:val="citation"/>
    <w:basedOn w:val="DefaultParagraphFont"/>
    <w:rsid w:val="001A7B33"/>
  </w:style>
  <w:style w:type="paragraph" w:styleId="Header">
    <w:name w:val="header"/>
    <w:basedOn w:val="Normal"/>
    <w:link w:val="HeaderChar"/>
    <w:uiPriority w:val="99"/>
    <w:unhideWhenUsed/>
    <w:rsid w:val="00AC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1CE"/>
  </w:style>
  <w:style w:type="paragraph" w:styleId="Footer">
    <w:name w:val="footer"/>
    <w:basedOn w:val="Normal"/>
    <w:link w:val="FooterChar"/>
    <w:uiPriority w:val="99"/>
    <w:unhideWhenUsed/>
    <w:rsid w:val="00AC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1CE"/>
  </w:style>
  <w:style w:type="character" w:customStyle="1" w:styleId="Heading1Char">
    <w:name w:val="Heading 1 Char"/>
    <w:basedOn w:val="DefaultParagraphFont"/>
    <w:link w:val="Heading1"/>
    <w:uiPriority w:val="9"/>
    <w:rsid w:val="00AF7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8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itle1">
    <w:name w:val="Subtitle1"/>
    <w:basedOn w:val="DefaultParagraphFont"/>
    <w:rsid w:val="00CD2DFC"/>
  </w:style>
  <w:style w:type="paragraph" w:styleId="BalloonText">
    <w:name w:val="Balloon Text"/>
    <w:basedOn w:val="Normal"/>
    <w:link w:val="BalloonTextChar"/>
    <w:uiPriority w:val="99"/>
    <w:semiHidden/>
    <w:unhideWhenUsed/>
    <w:rsid w:val="0061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8A"/>
    <w:rPr>
      <w:rFonts w:ascii="Tahoma" w:hAnsi="Tahoma" w:cs="Tahoma"/>
      <w:sz w:val="16"/>
      <w:szCs w:val="16"/>
    </w:rPr>
  </w:style>
  <w:style w:type="character" w:customStyle="1" w:styleId="recordtitle">
    <w:name w:val="recordtitle"/>
    <w:basedOn w:val="DefaultParagraphFont"/>
    <w:rsid w:val="0061478A"/>
  </w:style>
  <w:style w:type="paragraph" w:styleId="ListParagraph">
    <w:name w:val="List Paragraph"/>
    <w:basedOn w:val="Normal"/>
    <w:uiPriority w:val="34"/>
    <w:qFormat/>
    <w:rsid w:val="00F76F0F"/>
    <w:pPr>
      <w:ind w:left="720"/>
      <w:contextualSpacing/>
    </w:pPr>
  </w:style>
  <w:style w:type="character" w:customStyle="1" w:styleId="yellowbtnleft">
    <w:name w:val="yellowbtnleft"/>
    <w:basedOn w:val="DefaultParagraphFont"/>
    <w:rsid w:val="002A2D81"/>
  </w:style>
  <w:style w:type="character" w:customStyle="1" w:styleId="yellowbtnright">
    <w:name w:val="yellowbtnright"/>
    <w:basedOn w:val="DefaultParagraphFont"/>
    <w:rsid w:val="002A2D81"/>
  </w:style>
  <w:style w:type="character" w:customStyle="1" w:styleId="horzline">
    <w:name w:val="horzline"/>
    <w:basedOn w:val="DefaultParagraphFont"/>
    <w:rsid w:val="002A2D81"/>
  </w:style>
  <w:style w:type="character" w:customStyle="1" w:styleId="endline">
    <w:name w:val="endline"/>
    <w:basedOn w:val="DefaultParagraphFont"/>
    <w:rsid w:val="002A2D81"/>
  </w:style>
  <w:style w:type="character" w:customStyle="1" w:styleId="fieldbold">
    <w:name w:val="fieldbold"/>
    <w:basedOn w:val="DefaultParagraphFont"/>
    <w:rsid w:val="002A2D81"/>
  </w:style>
  <w:style w:type="character" w:customStyle="1" w:styleId="filterbox">
    <w:name w:val="filterbox"/>
    <w:basedOn w:val="DefaultParagraphFont"/>
    <w:rsid w:val="002A2D81"/>
  </w:style>
  <w:style w:type="character" w:customStyle="1" w:styleId="itempublisher">
    <w:name w:val="itempublisher"/>
    <w:basedOn w:val="DefaultParagraphFont"/>
    <w:rsid w:val="00D07EB4"/>
  </w:style>
  <w:style w:type="character" w:styleId="CommentReference">
    <w:name w:val="annotation reference"/>
    <w:basedOn w:val="DefaultParagraphFont"/>
    <w:uiPriority w:val="99"/>
    <w:semiHidden/>
    <w:unhideWhenUsed/>
    <w:rsid w:val="00BF46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6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6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6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64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72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7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mdb.com/title/tt0022958/" TargetMode="External"/><Relationship Id="rId12" Type="http://schemas.openxmlformats.org/officeDocument/2006/relationships/hyperlink" Target="http://library.albany.edu/speccoll/findaids/ger020.htm" TargetMode="External"/><Relationship Id="rId13" Type="http://schemas.openxmlformats.org/officeDocument/2006/relationships/image" Target="media/image1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ovies.nytimes.com/person/216608/Baum" TargetMode="External"/><Relationship Id="rId9" Type="http://schemas.openxmlformats.org/officeDocument/2006/relationships/hyperlink" Target="http://en.wikipedia.org/wiki/Leukemia" TargetMode="External"/><Relationship Id="rId10" Type="http://schemas.openxmlformats.org/officeDocument/2006/relationships/hyperlink" Target="http://neworbexpress.library.yale.edu/vwebv/holdingsInfo?searchId=1191&amp;recCount=50&amp;recPointer=17&amp;bibId=4352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541</Words>
  <Characters>3087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WFU2011</dc:creator>
  <cp:lastModifiedBy>Tobias Boes</cp:lastModifiedBy>
  <cp:revision>3</cp:revision>
  <cp:lastPrinted>2012-09-24T15:50:00Z</cp:lastPrinted>
  <dcterms:created xsi:type="dcterms:W3CDTF">2012-09-24T16:30:00Z</dcterms:created>
  <dcterms:modified xsi:type="dcterms:W3CDTF">2012-09-25T00:59:00Z</dcterms:modified>
</cp:coreProperties>
</file>