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1BB0C" w14:textId="77777777" w:rsidR="00541B96" w:rsidRPr="00114F90" w:rsidRDefault="00541B96" w:rsidP="00123E14">
      <w:pPr>
        <w:pStyle w:val="Heading1"/>
        <w:bidi w:val="0"/>
        <w:spacing w:line="360" w:lineRule="auto"/>
        <w:rPr>
          <w:rFonts w:asciiTheme="minorHAnsi" w:hAnsiTheme="minorHAnsi"/>
          <w:b/>
          <w:sz w:val="24"/>
          <w:szCs w:val="24"/>
          <w:u w:val="none"/>
        </w:rPr>
      </w:pPr>
      <w:proofErr w:type="spellStart"/>
      <w:r w:rsidRPr="00114F90">
        <w:rPr>
          <w:rFonts w:asciiTheme="minorHAnsi" w:hAnsiTheme="minorHAnsi"/>
          <w:b/>
          <w:sz w:val="24"/>
          <w:szCs w:val="24"/>
          <w:u w:val="none"/>
        </w:rPr>
        <w:t>Yeshurun</w:t>
      </w:r>
      <w:proofErr w:type="spellEnd"/>
      <w:r w:rsidRPr="00114F90">
        <w:rPr>
          <w:rFonts w:asciiTheme="minorHAnsi" w:hAnsiTheme="minorHAnsi"/>
          <w:b/>
          <w:sz w:val="24"/>
          <w:szCs w:val="24"/>
          <w:u w:val="none"/>
        </w:rPr>
        <w:t xml:space="preserve">, </w:t>
      </w:r>
      <w:proofErr w:type="spellStart"/>
      <w:r w:rsidRPr="00114F90">
        <w:rPr>
          <w:rFonts w:asciiTheme="minorHAnsi" w:hAnsiTheme="minorHAnsi"/>
          <w:b/>
          <w:sz w:val="24"/>
          <w:szCs w:val="24"/>
          <w:u w:val="none"/>
        </w:rPr>
        <w:t>Avot</w:t>
      </w:r>
      <w:proofErr w:type="spellEnd"/>
      <w:r w:rsidRPr="00114F90">
        <w:rPr>
          <w:rFonts w:asciiTheme="minorHAnsi" w:hAnsiTheme="minorHAnsi"/>
          <w:b/>
          <w:sz w:val="24"/>
          <w:szCs w:val="24"/>
          <w:u w:val="none"/>
        </w:rPr>
        <w:t xml:space="preserve"> (1904</w:t>
      </w:r>
      <w:r w:rsidR="00B960A1" w:rsidRPr="00114F90">
        <w:rPr>
          <w:rFonts w:asciiTheme="minorHAnsi" w:hAnsiTheme="minorHAnsi"/>
          <w:b/>
          <w:sz w:val="24"/>
          <w:szCs w:val="24"/>
          <w:u w:val="none"/>
        </w:rPr>
        <w:t>–</w:t>
      </w:r>
      <w:r w:rsidRPr="00114F90">
        <w:rPr>
          <w:rFonts w:asciiTheme="minorHAnsi" w:hAnsiTheme="minorHAnsi"/>
          <w:b/>
          <w:sz w:val="24"/>
          <w:szCs w:val="24"/>
          <w:u w:val="none"/>
        </w:rPr>
        <w:t>1992)</w:t>
      </w:r>
    </w:p>
    <w:p w14:paraId="06A1B3EC" w14:textId="2BDBF640" w:rsidR="00541B96" w:rsidRPr="008A6666" w:rsidRDefault="008F064D" w:rsidP="000B0DDF">
      <w:pPr>
        <w:pStyle w:val="Heading1"/>
        <w:bidi w:val="0"/>
        <w:spacing w:line="360" w:lineRule="auto"/>
        <w:rPr>
          <w:rFonts w:asciiTheme="minorHAnsi" w:hAnsiTheme="minorHAnsi"/>
          <w:sz w:val="24"/>
          <w:szCs w:val="24"/>
          <w:u w:val="none"/>
        </w:rPr>
      </w:pPr>
      <w:r w:rsidRPr="008A6666">
        <w:rPr>
          <w:rFonts w:asciiTheme="minorHAnsi" w:hAnsiTheme="minorHAnsi"/>
          <w:sz w:val="24"/>
          <w:szCs w:val="24"/>
          <w:u w:val="none"/>
        </w:rPr>
        <w:t xml:space="preserve">Throughout </w:t>
      </w:r>
      <w:r w:rsidR="00541B96" w:rsidRPr="008A6666">
        <w:rPr>
          <w:rFonts w:asciiTheme="minorHAnsi" w:hAnsiTheme="minorHAnsi"/>
          <w:sz w:val="24"/>
          <w:szCs w:val="24"/>
          <w:u w:val="none"/>
        </w:rPr>
        <w:t xml:space="preserve">his life, </w:t>
      </w:r>
      <w:proofErr w:type="spellStart"/>
      <w:r w:rsidR="00541B96" w:rsidRPr="008A6666">
        <w:rPr>
          <w:rFonts w:asciiTheme="minorHAnsi" w:hAnsiTheme="minorHAnsi"/>
          <w:sz w:val="24"/>
          <w:szCs w:val="24"/>
          <w:u w:val="none"/>
        </w:rPr>
        <w:t>Avot</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Yeshurun</w:t>
      </w:r>
      <w:proofErr w:type="spellEnd"/>
      <w:r w:rsidR="00541B96" w:rsidRPr="008A6666">
        <w:rPr>
          <w:rFonts w:asciiTheme="minorHAnsi" w:hAnsiTheme="minorHAnsi"/>
          <w:sz w:val="24"/>
          <w:szCs w:val="24"/>
          <w:u w:val="none"/>
        </w:rPr>
        <w:t xml:space="preserve"> remained </w:t>
      </w:r>
      <w:r w:rsidR="00C0419C" w:rsidRPr="008A6666">
        <w:rPr>
          <w:rFonts w:asciiTheme="minorHAnsi" w:hAnsiTheme="minorHAnsi"/>
          <w:sz w:val="24"/>
          <w:szCs w:val="24"/>
          <w:u w:val="none"/>
        </w:rPr>
        <w:t xml:space="preserve">split </w:t>
      </w:r>
      <w:r w:rsidR="00541B96" w:rsidRPr="008A6666">
        <w:rPr>
          <w:rFonts w:asciiTheme="minorHAnsi" w:hAnsiTheme="minorHAnsi"/>
          <w:sz w:val="24"/>
          <w:szCs w:val="24"/>
          <w:u w:val="none"/>
        </w:rPr>
        <w:t xml:space="preserve">between two cities: his childhood village </w:t>
      </w:r>
      <w:proofErr w:type="spellStart"/>
      <w:r w:rsidR="00541B96" w:rsidRPr="008A6666">
        <w:rPr>
          <w:rFonts w:asciiTheme="minorHAnsi" w:hAnsiTheme="minorHAnsi"/>
          <w:sz w:val="24"/>
          <w:szCs w:val="24"/>
          <w:u w:val="none"/>
        </w:rPr>
        <w:t>Krasnistav</w:t>
      </w:r>
      <w:proofErr w:type="spellEnd"/>
      <w:r w:rsidR="00541B96" w:rsidRPr="008A6666">
        <w:rPr>
          <w:rFonts w:asciiTheme="minorHAnsi" w:hAnsiTheme="minorHAnsi"/>
          <w:sz w:val="24"/>
          <w:szCs w:val="24"/>
          <w:u w:val="none"/>
        </w:rPr>
        <w:t xml:space="preserve"> and the city </w:t>
      </w:r>
      <w:r w:rsidR="00C0419C" w:rsidRPr="008A6666">
        <w:rPr>
          <w:rFonts w:asciiTheme="minorHAnsi" w:hAnsiTheme="minorHAnsi"/>
          <w:sz w:val="24"/>
          <w:szCs w:val="24"/>
          <w:u w:val="none"/>
        </w:rPr>
        <w:t xml:space="preserve">of </w:t>
      </w:r>
      <w:r w:rsidR="00541B96" w:rsidRPr="008A6666">
        <w:rPr>
          <w:rFonts w:asciiTheme="minorHAnsi" w:hAnsiTheme="minorHAnsi"/>
          <w:sz w:val="24"/>
          <w:szCs w:val="24"/>
          <w:u w:val="none"/>
        </w:rPr>
        <w:t xml:space="preserve">Tel-Aviv, </w:t>
      </w:r>
      <w:r w:rsidR="00C0419C" w:rsidRPr="008A6666">
        <w:rPr>
          <w:rFonts w:asciiTheme="minorHAnsi" w:hAnsiTheme="minorHAnsi"/>
          <w:sz w:val="24"/>
          <w:szCs w:val="24"/>
          <w:u w:val="none"/>
        </w:rPr>
        <w:t>where</w:t>
      </w:r>
      <w:r w:rsidR="00541B96" w:rsidRPr="008A6666">
        <w:rPr>
          <w:rFonts w:asciiTheme="minorHAnsi" w:hAnsiTheme="minorHAnsi"/>
          <w:sz w:val="24"/>
          <w:szCs w:val="24"/>
          <w:u w:val="none"/>
        </w:rPr>
        <w:t xml:space="preserve"> he lived until his death.  Born </w:t>
      </w:r>
      <w:r w:rsidR="00C0419C" w:rsidRPr="008A6666">
        <w:rPr>
          <w:rFonts w:asciiTheme="minorHAnsi" w:hAnsiTheme="minorHAnsi"/>
          <w:sz w:val="24"/>
          <w:szCs w:val="24"/>
          <w:u w:val="none"/>
        </w:rPr>
        <w:t xml:space="preserve">on Yom Kippur, </w:t>
      </w:r>
      <w:r w:rsidR="00541B96" w:rsidRPr="008A6666">
        <w:rPr>
          <w:rFonts w:asciiTheme="minorHAnsi" w:hAnsiTheme="minorHAnsi"/>
          <w:sz w:val="24"/>
          <w:szCs w:val="24"/>
          <w:u w:val="none"/>
        </w:rPr>
        <w:t>1904</w:t>
      </w:r>
      <w:r w:rsidR="000A45E6" w:rsidRPr="008A6666">
        <w:rPr>
          <w:rFonts w:asciiTheme="minorHAnsi" w:hAnsiTheme="minorHAnsi"/>
          <w:sz w:val="24"/>
          <w:szCs w:val="24"/>
          <w:u w:val="none"/>
        </w:rPr>
        <w:t>,</w:t>
      </w:r>
      <w:r w:rsidR="00541B96" w:rsidRPr="008A6666">
        <w:rPr>
          <w:rFonts w:asciiTheme="minorHAnsi" w:hAnsiTheme="minorHAnsi"/>
          <w:sz w:val="24"/>
          <w:szCs w:val="24"/>
          <w:u w:val="none"/>
        </w:rPr>
        <w:t xml:space="preserve"> in </w:t>
      </w:r>
      <w:proofErr w:type="spellStart"/>
      <w:r w:rsidR="00541B96" w:rsidRPr="008A6666">
        <w:rPr>
          <w:rFonts w:asciiTheme="minorHAnsi" w:hAnsiTheme="minorHAnsi"/>
          <w:sz w:val="24"/>
          <w:szCs w:val="24"/>
          <w:u w:val="none"/>
          <w:lang w:val="en-GB" w:eastAsia="pl-PL"/>
        </w:rPr>
        <w:t>Neskhyzh</w:t>
      </w:r>
      <w:proofErr w:type="spellEnd"/>
      <w:r w:rsidR="00541B96" w:rsidRPr="008A6666">
        <w:rPr>
          <w:rFonts w:asciiTheme="minorHAnsi" w:hAnsiTheme="minorHAnsi"/>
          <w:sz w:val="24"/>
          <w:szCs w:val="24"/>
          <w:u w:val="none"/>
        </w:rPr>
        <w:t xml:space="preserve"> in the Ukraine, </w:t>
      </w:r>
      <w:proofErr w:type="spellStart"/>
      <w:r w:rsidR="00C0419C" w:rsidRPr="008A6666">
        <w:rPr>
          <w:rFonts w:asciiTheme="minorHAnsi" w:hAnsiTheme="minorHAnsi"/>
          <w:sz w:val="24"/>
          <w:szCs w:val="24"/>
          <w:u w:val="none"/>
        </w:rPr>
        <w:t>Yechiel</w:t>
      </w:r>
      <w:proofErr w:type="spellEnd"/>
      <w:r w:rsidR="00C0419C" w:rsidRPr="008A6666">
        <w:rPr>
          <w:rFonts w:asciiTheme="minorHAnsi" w:hAnsiTheme="minorHAnsi"/>
          <w:sz w:val="24"/>
          <w:szCs w:val="24"/>
          <w:u w:val="none"/>
        </w:rPr>
        <w:t xml:space="preserve"> </w:t>
      </w:r>
      <w:proofErr w:type="spellStart"/>
      <w:r w:rsidR="00C0419C" w:rsidRPr="008A6666">
        <w:rPr>
          <w:rFonts w:asciiTheme="minorHAnsi" w:hAnsiTheme="minorHAnsi"/>
          <w:sz w:val="24"/>
          <w:szCs w:val="24"/>
          <w:u w:val="none"/>
        </w:rPr>
        <w:t>Perlmutter</w:t>
      </w:r>
      <w:proofErr w:type="spellEnd"/>
      <w:r w:rsidR="00C0419C" w:rsidRPr="008A6666">
        <w:rPr>
          <w:rFonts w:asciiTheme="minorHAnsi" w:hAnsiTheme="minorHAnsi"/>
          <w:sz w:val="24"/>
          <w:szCs w:val="24"/>
          <w:u w:val="none"/>
        </w:rPr>
        <w:t xml:space="preserve"> (his original name) </w:t>
      </w:r>
      <w:r w:rsidR="00541B96" w:rsidRPr="008A6666">
        <w:rPr>
          <w:rFonts w:asciiTheme="minorHAnsi" w:hAnsiTheme="minorHAnsi"/>
          <w:sz w:val="24"/>
          <w:szCs w:val="24"/>
          <w:u w:val="none"/>
        </w:rPr>
        <w:t>grew up in Poland.  At the end of World War I he experienced displacements and exile</w:t>
      </w:r>
      <w:del w:id="0" w:author="Stephen Ross" w:date="2014-03-17T10:47:00Z">
        <w:r w:rsidR="00541B96" w:rsidRPr="008A6666" w:rsidDel="00853664">
          <w:rPr>
            <w:rFonts w:asciiTheme="minorHAnsi" w:hAnsiTheme="minorHAnsi"/>
            <w:sz w:val="24"/>
            <w:szCs w:val="24"/>
            <w:u w:val="none"/>
          </w:rPr>
          <w:delText>s</w:delText>
        </w:r>
      </w:del>
      <w:r w:rsidR="00541B96" w:rsidRPr="008A6666">
        <w:rPr>
          <w:rFonts w:asciiTheme="minorHAnsi" w:hAnsiTheme="minorHAnsi"/>
          <w:sz w:val="24"/>
          <w:szCs w:val="24"/>
          <w:u w:val="none"/>
        </w:rPr>
        <w:t xml:space="preserve">, and by 1925 arrived </w:t>
      </w:r>
      <w:r w:rsidR="00C0419C" w:rsidRPr="008A6666">
        <w:rPr>
          <w:rFonts w:asciiTheme="minorHAnsi" w:hAnsiTheme="minorHAnsi"/>
          <w:sz w:val="24"/>
          <w:szCs w:val="24"/>
          <w:u w:val="none"/>
        </w:rPr>
        <w:t xml:space="preserve">in </w:t>
      </w:r>
      <w:r w:rsidR="00541B96" w:rsidRPr="008A6666">
        <w:rPr>
          <w:rFonts w:asciiTheme="minorHAnsi" w:hAnsiTheme="minorHAnsi"/>
          <w:sz w:val="24"/>
          <w:szCs w:val="24"/>
          <w:u w:val="none"/>
        </w:rPr>
        <w:t xml:space="preserve">what was then Palestine. After World War II, </w:t>
      </w:r>
      <w:r w:rsidR="00C0419C" w:rsidRPr="008A6666">
        <w:rPr>
          <w:rFonts w:asciiTheme="minorHAnsi" w:hAnsiTheme="minorHAnsi"/>
          <w:sz w:val="24"/>
          <w:szCs w:val="24"/>
          <w:u w:val="none"/>
        </w:rPr>
        <w:t xml:space="preserve">he discovered </w:t>
      </w:r>
      <w:r w:rsidR="00541B96" w:rsidRPr="008A6666">
        <w:rPr>
          <w:rFonts w:asciiTheme="minorHAnsi" w:hAnsiTheme="minorHAnsi"/>
          <w:sz w:val="24"/>
          <w:szCs w:val="24"/>
          <w:u w:val="none"/>
        </w:rPr>
        <w:t xml:space="preserve">that his </w:t>
      </w:r>
      <w:r w:rsidR="00C0419C" w:rsidRPr="008A6666">
        <w:rPr>
          <w:rFonts w:asciiTheme="minorHAnsi" w:hAnsiTheme="minorHAnsi"/>
          <w:sz w:val="24"/>
          <w:szCs w:val="24"/>
          <w:u w:val="none"/>
        </w:rPr>
        <w:t xml:space="preserve">whole </w:t>
      </w:r>
      <w:r w:rsidR="00541B96" w:rsidRPr="008A6666">
        <w:rPr>
          <w:rFonts w:asciiTheme="minorHAnsi" w:hAnsiTheme="minorHAnsi"/>
          <w:sz w:val="24"/>
          <w:szCs w:val="24"/>
          <w:u w:val="none"/>
        </w:rPr>
        <w:t>family had been liquidated</w:t>
      </w:r>
      <w:ins w:id="1" w:author="Stephen Ross" w:date="2014-03-17T10:48:00Z">
        <w:r w:rsidR="00487E2A">
          <w:rPr>
            <w:rFonts w:asciiTheme="minorHAnsi" w:hAnsiTheme="minorHAnsi"/>
            <w:sz w:val="24"/>
            <w:szCs w:val="24"/>
            <w:u w:val="none"/>
          </w:rPr>
          <w:t xml:space="preserve"> by the Nazis</w:t>
        </w:r>
      </w:ins>
      <w:r w:rsidR="00541B96" w:rsidRPr="008A6666">
        <w:rPr>
          <w:rFonts w:asciiTheme="minorHAnsi" w:hAnsiTheme="minorHAnsi"/>
          <w:sz w:val="24"/>
          <w:szCs w:val="24"/>
          <w:u w:val="none"/>
        </w:rPr>
        <w:t>,</w:t>
      </w:r>
      <w:r w:rsidR="00C0419C" w:rsidRPr="008A6666">
        <w:rPr>
          <w:rFonts w:asciiTheme="minorHAnsi" w:hAnsiTheme="minorHAnsi"/>
          <w:sz w:val="24"/>
          <w:szCs w:val="24"/>
          <w:u w:val="none"/>
        </w:rPr>
        <w:t xml:space="preserve"> and</w:t>
      </w:r>
      <w:r w:rsidR="00541B96" w:rsidRPr="008A6666">
        <w:rPr>
          <w:rFonts w:asciiTheme="minorHAnsi" w:hAnsiTheme="minorHAnsi"/>
          <w:sz w:val="24"/>
          <w:szCs w:val="24"/>
          <w:u w:val="none"/>
        </w:rPr>
        <w:t xml:space="preserve"> his world collapsed</w:t>
      </w:r>
      <w:ins w:id="2" w:author="Stephen Ross" w:date="2014-03-17T10:48:00Z">
        <w:r w:rsidR="00487E2A">
          <w:rPr>
            <w:rFonts w:asciiTheme="minorHAnsi" w:hAnsiTheme="minorHAnsi"/>
            <w:sz w:val="24"/>
            <w:szCs w:val="24"/>
            <w:u w:val="none"/>
          </w:rPr>
          <w:t>.</w:t>
        </w:r>
      </w:ins>
      <w:del w:id="3" w:author="Stephen Ross" w:date="2014-03-17T10:48:00Z">
        <w:r w:rsidR="00541B96" w:rsidRPr="008A6666" w:rsidDel="00487E2A">
          <w:rPr>
            <w:rFonts w:asciiTheme="minorHAnsi" w:hAnsiTheme="minorHAnsi"/>
            <w:sz w:val="24"/>
            <w:szCs w:val="24"/>
            <w:u w:val="none"/>
          </w:rPr>
          <w:delText>:</w:delText>
        </w:r>
      </w:del>
      <w:r w:rsidR="00541B96" w:rsidRPr="008A6666">
        <w:rPr>
          <w:rFonts w:asciiTheme="minorHAnsi" w:hAnsiTheme="minorHAnsi"/>
          <w:sz w:val="24"/>
          <w:szCs w:val="24"/>
          <w:u w:val="none"/>
        </w:rPr>
        <w:t xml:space="preserve"> "Hebrew literature will set the prayer", he said</w:t>
      </w:r>
      <w:r w:rsidR="00C0419C" w:rsidRPr="008A6666">
        <w:rPr>
          <w:rFonts w:asciiTheme="minorHAnsi" w:hAnsiTheme="minorHAnsi"/>
          <w:sz w:val="24"/>
          <w:szCs w:val="24"/>
          <w:u w:val="none"/>
        </w:rPr>
        <w:t>,</w:t>
      </w:r>
      <w:r w:rsidR="00541B96" w:rsidRPr="008A6666">
        <w:rPr>
          <w:rFonts w:asciiTheme="minorHAnsi" w:hAnsiTheme="minorHAnsi"/>
          <w:sz w:val="24"/>
          <w:szCs w:val="24"/>
          <w:u w:val="none"/>
        </w:rPr>
        <w:t xml:space="preserve"> </w:t>
      </w:r>
      <w:r w:rsidR="00C0419C" w:rsidRPr="008A6666">
        <w:rPr>
          <w:rFonts w:asciiTheme="minorHAnsi" w:hAnsiTheme="minorHAnsi"/>
          <w:sz w:val="24"/>
          <w:szCs w:val="24"/>
          <w:u w:val="none"/>
        </w:rPr>
        <w:t>alluding</w:t>
      </w:r>
      <w:r w:rsidR="00541B96" w:rsidRPr="008A6666">
        <w:rPr>
          <w:rFonts w:asciiTheme="minorHAnsi" w:hAnsiTheme="minorHAnsi"/>
          <w:sz w:val="24"/>
          <w:szCs w:val="24"/>
          <w:u w:val="none"/>
        </w:rPr>
        <w:t xml:space="preserve"> not only to the breakage the Jewish people underwent, but </w:t>
      </w:r>
      <w:r w:rsidR="00C0419C" w:rsidRPr="008A6666">
        <w:rPr>
          <w:rFonts w:asciiTheme="minorHAnsi" w:hAnsiTheme="minorHAnsi"/>
          <w:sz w:val="24"/>
          <w:szCs w:val="24"/>
          <w:u w:val="none"/>
        </w:rPr>
        <w:t xml:space="preserve">to </w:t>
      </w:r>
      <w:r w:rsidR="00541B96" w:rsidRPr="008A6666">
        <w:rPr>
          <w:rFonts w:asciiTheme="minorHAnsi" w:hAnsiTheme="minorHAnsi"/>
          <w:sz w:val="24"/>
          <w:szCs w:val="24"/>
          <w:u w:val="none"/>
        </w:rPr>
        <w:t xml:space="preserve">the disaster </w:t>
      </w:r>
      <w:r w:rsidR="00C0419C" w:rsidRPr="008A6666">
        <w:rPr>
          <w:rFonts w:asciiTheme="minorHAnsi" w:hAnsiTheme="minorHAnsi"/>
          <w:sz w:val="24"/>
          <w:szCs w:val="24"/>
          <w:u w:val="none"/>
        </w:rPr>
        <w:t xml:space="preserve">that </w:t>
      </w:r>
      <w:r w:rsidR="00541B96" w:rsidRPr="008A6666">
        <w:rPr>
          <w:rFonts w:asciiTheme="minorHAnsi" w:hAnsiTheme="minorHAnsi"/>
          <w:sz w:val="24"/>
          <w:szCs w:val="24"/>
          <w:u w:val="none"/>
        </w:rPr>
        <w:t xml:space="preserve">left its mark on the twentieth century and </w:t>
      </w:r>
      <w:r w:rsidR="00C0419C" w:rsidRPr="008A6666">
        <w:rPr>
          <w:rFonts w:asciiTheme="minorHAnsi" w:hAnsiTheme="minorHAnsi"/>
          <w:sz w:val="24"/>
          <w:szCs w:val="24"/>
          <w:u w:val="none"/>
        </w:rPr>
        <w:t xml:space="preserve">threw the </w:t>
      </w:r>
      <w:r w:rsidR="00541B96" w:rsidRPr="008A6666">
        <w:rPr>
          <w:rFonts w:asciiTheme="minorHAnsi" w:hAnsiTheme="minorHAnsi"/>
          <w:sz w:val="24"/>
          <w:szCs w:val="24"/>
          <w:u w:val="none"/>
        </w:rPr>
        <w:t>entire lyrical tradition</w:t>
      </w:r>
      <w:r w:rsidR="00C0419C" w:rsidRPr="008A6666">
        <w:rPr>
          <w:rFonts w:asciiTheme="minorHAnsi" w:hAnsiTheme="minorHAnsi"/>
          <w:sz w:val="24"/>
          <w:szCs w:val="24"/>
          <w:u w:val="none"/>
        </w:rPr>
        <w:t xml:space="preserve"> into question</w:t>
      </w:r>
      <w:r w:rsidR="00541B96" w:rsidRPr="008A6666">
        <w:rPr>
          <w:rFonts w:asciiTheme="minorHAnsi" w:hAnsiTheme="minorHAnsi"/>
          <w:sz w:val="24"/>
          <w:szCs w:val="24"/>
          <w:u w:val="none"/>
        </w:rPr>
        <w:t>.  The story of his name-change (</w:t>
      </w:r>
      <w:r w:rsidR="00C0419C" w:rsidRPr="008A6666">
        <w:rPr>
          <w:rFonts w:asciiTheme="minorHAnsi" w:hAnsiTheme="minorHAnsi"/>
          <w:sz w:val="24"/>
          <w:szCs w:val="24"/>
          <w:u w:val="none"/>
        </w:rPr>
        <w:t xml:space="preserve">in </w:t>
      </w:r>
      <w:r w:rsidR="00541B96" w:rsidRPr="008A6666">
        <w:rPr>
          <w:rFonts w:asciiTheme="minorHAnsi" w:hAnsiTheme="minorHAnsi"/>
          <w:sz w:val="24"/>
          <w:szCs w:val="24"/>
          <w:u w:val="none"/>
        </w:rPr>
        <w:t xml:space="preserve">1948) from </w:t>
      </w:r>
      <w:proofErr w:type="spellStart"/>
      <w:r w:rsidR="00541B96" w:rsidRPr="008A6666">
        <w:rPr>
          <w:rFonts w:asciiTheme="minorHAnsi" w:hAnsiTheme="minorHAnsi"/>
          <w:sz w:val="24"/>
          <w:szCs w:val="24"/>
          <w:u w:val="none"/>
        </w:rPr>
        <w:t>Yechiel</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Perlmutter</w:t>
      </w:r>
      <w:proofErr w:type="spellEnd"/>
      <w:r w:rsidR="00541B96" w:rsidRPr="008A6666">
        <w:rPr>
          <w:rFonts w:asciiTheme="minorHAnsi" w:hAnsiTheme="minorHAnsi"/>
          <w:sz w:val="24"/>
          <w:szCs w:val="24"/>
          <w:u w:val="none"/>
        </w:rPr>
        <w:t xml:space="preserve"> to the Hebrew name </w:t>
      </w:r>
      <w:proofErr w:type="spellStart"/>
      <w:r w:rsidR="00541B96" w:rsidRPr="008A6666">
        <w:rPr>
          <w:rFonts w:asciiTheme="minorHAnsi" w:hAnsiTheme="minorHAnsi"/>
          <w:sz w:val="24"/>
          <w:szCs w:val="24"/>
          <w:u w:val="none"/>
        </w:rPr>
        <w:t>Avot</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Yeshurun</w:t>
      </w:r>
      <w:proofErr w:type="spellEnd"/>
      <w:r w:rsidR="00541B96" w:rsidRPr="008A6666">
        <w:rPr>
          <w:rFonts w:asciiTheme="minorHAnsi" w:hAnsiTheme="minorHAnsi"/>
          <w:sz w:val="24"/>
          <w:szCs w:val="24"/>
          <w:u w:val="none"/>
        </w:rPr>
        <w:t xml:space="preserve"> (literally</w:t>
      </w:r>
      <w:r w:rsidR="00C0419C" w:rsidRPr="008A6666">
        <w:rPr>
          <w:rFonts w:asciiTheme="minorHAnsi" w:hAnsiTheme="minorHAnsi"/>
          <w:sz w:val="24"/>
          <w:szCs w:val="24"/>
          <w:u w:val="none"/>
        </w:rPr>
        <w:t xml:space="preserve">: </w:t>
      </w:r>
      <w:r w:rsidR="00541B96" w:rsidRPr="008A6666">
        <w:rPr>
          <w:rFonts w:asciiTheme="minorHAnsi" w:hAnsiTheme="minorHAnsi"/>
          <w:sz w:val="24"/>
          <w:szCs w:val="24"/>
          <w:u w:val="none"/>
        </w:rPr>
        <w:t xml:space="preserve">"the fathers will see", but </w:t>
      </w:r>
      <w:del w:id="4" w:author="Stephen Ross" w:date="2014-03-17T10:48:00Z">
        <w:r w:rsidR="00541B96" w:rsidRPr="008A6666" w:rsidDel="00487E2A">
          <w:rPr>
            <w:rFonts w:asciiTheme="minorHAnsi" w:hAnsiTheme="minorHAnsi"/>
            <w:sz w:val="24"/>
            <w:szCs w:val="24"/>
            <w:u w:val="none"/>
          </w:rPr>
          <w:delText>the poet</w:delText>
        </w:r>
      </w:del>
      <w:ins w:id="5" w:author="Stephen Ross" w:date="2014-03-17T10:48:00Z">
        <w:r w:rsidR="00487E2A">
          <w:rPr>
            <w:rFonts w:asciiTheme="minorHAnsi" w:hAnsiTheme="minorHAnsi"/>
            <w:sz w:val="24"/>
            <w:szCs w:val="24"/>
            <w:u w:val="none"/>
          </w:rPr>
          <w:t>he</w:t>
        </w:r>
      </w:ins>
      <w:r w:rsidR="00541B96" w:rsidRPr="008A6666">
        <w:rPr>
          <w:rFonts w:asciiTheme="minorHAnsi" w:hAnsiTheme="minorHAnsi"/>
          <w:sz w:val="24"/>
          <w:szCs w:val="24"/>
          <w:u w:val="none"/>
        </w:rPr>
        <w:t xml:space="preserve"> paraphrased it </w:t>
      </w:r>
      <w:r w:rsidR="00C0419C" w:rsidRPr="008A6666">
        <w:rPr>
          <w:rFonts w:asciiTheme="minorHAnsi" w:hAnsiTheme="minorHAnsi"/>
          <w:sz w:val="24"/>
          <w:szCs w:val="24"/>
          <w:u w:val="none"/>
        </w:rPr>
        <w:t xml:space="preserve">as </w:t>
      </w:r>
      <w:r w:rsidR="00541B96" w:rsidRPr="008A6666">
        <w:rPr>
          <w:rFonts w:asciiTheme="minorHAnsi" w:hAnsiTheme="minorHAnsi"/>
          <w:sz w:val="24"/>
          <w:szCs w:val="24"/>
          <w:u w:val="none"/>
        </w:rPr>
        <w:t xml:space="preserve">"For the fathers mirror in us") is re-told in his poetry and prose as a narrative of abandonment and betrayal, </w:t>
      </w:r>
      <w:r w:rsidR="000A45E6" w:rsidRPr="008A6666">
        <w:rPr>
          <w:rFonts w:asciiTheme="minorHAnsi" w:hAnsiTheme="minorHAnsi"/>
          <w:sz w:val="24"/>
          <w:szCs w:val="24"/>
          <w:u w:val="none"/>
        </w:rPr>
        <w:t xml:space="preserve">endowing </w:t>
      </w:r>
      <w:r w:rsidR="00541B96" w:rsidRPr="008A6666">
        <w:rPr>
          <w:rFonts w:asciiTheme="minorHAnsi" w:hAnsiTheme="minorHAnsi"/>
          <w:sz w:val="24"/>
          <w:szCs w:val="24"/>
          <w:u w:val="none"/>
        </w:rPr>
        <w:t xml:space="preserve">him both with </w:t>
      </w:r>
      <w:r w:rsidR="00C0419C" w:rsidRPr="008A6666">
        <w:rPr>
          <w:rFonts w:asciiTheme="minorHAnsi" w:hAnsiTheme="minorHAnsi"/>
          <w:sz w:val="24"/>
          <w:szCs w:val="24"/>
          <w:u w:val="none"/>
        </w:rPr>
        <w:t xml:space="preserve">a </w:t>
      </w:r>
      <w:r w:rsidR="00541B96" w:rsidRPr="008A6666">
        <w:rPr>
          <w:rFonts w:asciiTheme="minorHAnsi" w:hAnsiTheme="minorHAnsi"/>
          <w:sz w:val="24"/>
          <w:szCs w:val="24"/>
          <w:u w:val="none"/>
        </w:rPr>
        <w:t xml:space="preserve">subjectivity </w:t>
      </w:r>
      <w:r w:rsidR="00C0419C" w:rsidRPr="008A6666">
        <w:rPr>
          <w:rFonts w:asciiTheme="minorHAnsi" w:hAnsiTheme="minorHAnsi"/>
          <w:sz w:val="24"/>
          <w:szCs w:val="24"/>
          <w:u w:val="none"/>
        </w:rPr>
        <w:t>that is incomparabl</w:t>
      </w:r>
      <w:r w:rsidR="00DA54F3" w:rsidRPr="008A6666">
        <w:rPr>
          <w:rFonts w:asciiTheme="minorHAnsi" w:hAnsiTheme="minorHAnsi"/>
          <w:sz w:val="24"/>
          <w:szCs w:val="24"/>
          <w:u w:val="none"/>
        </w:rPr>
        <w:t>e</w:t>
      </w:r>
      <w:r w:rsidR="00123E14" w:rsidRPr="008A6666">
        <w:rPr>
          <w:rFonts w:asciiTheme="minorHAnsi" w:hAnsiTheme="minorHAnsi"/>
          <w:sz w:val="24"/>
          <w:szCs w:val="24"/>
          <w:u w:val="none"/>
        </w:rPr>
        <w:t xml:space="preserve"> </w:t>
      </w:r>
      <w:r w:rsidR="00541B96" w:rsidRPr="008A6666">
        <w:rPr>
          <w:rFonts w:asciiTheme="minorHAnsi" w:hAnsiTheme="minorHAnsi"/>
          <w:sz w:val="24"/>
          <w:szCs w:val="24"/>
          <w:u w:val="none"/>
        </w:rPr>
        <w:t xml:space="preserve">in Israeli </w:t>
      </w:r>
      <w:ins w:id="6" w:author="Stephen Ross" w:date="2014-03-17T10:49:00Z">
        <w:r w:rsidR="00487E2A">
          <w:rPr>
            <w:rFonts w:asciiTheme="minorHAnsi" w:hAnsiTheme="minorHAnsi"/>
            <w:sz w:val="24"/>
            <w:szCs w:val="24"/>
            <w:u w:val="none"/>
          </w:rPr>
          <w:t>m</w:t>
        </w:r>
      </w:ins>
      <w:del w:id="7" w:author="Stephen Ross" w:date="2014-03-17T10:49:00Z">
        <w:r w:rsidR="00541B96" w:rsidRPr="008A6666" w:rsidDel="00487E2A">
          <w:rPr>
            <w:rFonts w:asciiTheme="minorHAnsi" w:hAnsiTheme="minorHAnsi"/>
            <w:sz w:val="24"/>
            <w:szCs w:val="24"/>
            <w:u w:val="none"/>
          </w:rPr>
          <w:delText>M</w:delText>
        </w:r>
      </w:del>
      <w:r w:rsidR="00541B96" w:rsidRPr="008A6666">
        <w:rPr>
          <w:rFonts w:asciiTheme="minorHAnsi" w:hAnsiTheme="minorHAnsi"/>
          <w:sz w:val="24"/>
          <w:szCs w:val="24"/>
          <w:u w:val="none"/>
        </w:rPr>
        <w:t xml:space="preserve">odernism and with </w:t>
      </w:r>
      <w:r w:rsidR="00C0419C" w:rsidRPr="008A6666">
        <w:rPr>
          <w:rFonts w:asciiTheme="minorHAnsi" w:hAnsiTheme="minorHAnsi"/>
          <w:sz w:val="24"/>
          <w:szCs w:val="24"/>
          <w:u w:val="none"/>
        </w:rPr>
        <w:t xml:space="preserve">the </w:t>
      </w:r>
      <w:r w:rsidR="00541B96" w:rsidRPr="008A6666">
        <w:rPr>
          <w:rFonts w:asciiTheme="minorHAnsi" w:hAnsiTheme="minorHAnsi"/>
          <w:sz w:val="24"/>
          <w:szCs w:val="24"/>
          <w:u w:val="none"/>
        </w:rPr>
        <w:t xml:space="preserve">authoritative speech </w:t>
      </w:r>
      <w:r w:rsidR="00C0419C" w:rsidRPr="008A6666">
        <w:rPr>
          <w:rFonts w:asciiTheme="minorHAnsi" w:hAnsiTheme="minorHAnsi"/>
          <w:sz w:val="24"/>
          <w:szCs w:val="24"/>
          <w:u w:val="none"/>
        </w:rPr>
        <w:t xml:space="preserve">of </w:t>
      </w:r>
      <w:r w:rsidR="000A45E6" w:rsidRPr="008A6666">
        <w:rPr>
          <w:rFonts w:asciiTheme="minorHAnsi" w:hAnsiTheme="minorHAnsi"/>
          <w:sz w:val="24"/>
          <w:szCs w:val="24"/>
          <w:u w:val="none"/>
        </w:rPr>
        <w:t xml:space="preserve">the </w:t>
      </w:r>
      <w:r w:rsidR="00541B96" w:rsidRPr="008A6666">
        <w:rPr>
          <w:rFonts w:asciiTheme="minorHAnsi" w:hAnsiTheme="minorHAnsi"/>
          <w:sz w:val="24"/>
          <w:szCs w:val="24"/>
          <w:u w:val="none"/>
        </w:rPr>
        <w:t xml:space="preserve">witness. </w:t>
      </w:r>
    </w:p>
    <w:p w14:paraId="0480222E" w14:textId="77777777" w:rsidR="00541B96" w:rsidRPr="008A6666" w:rsidRDefault="00541B96" w:rsidP="00937B20">
      <w:pPr>
        <w:pStyle w:val="Heading1"/>
        <w:bidi w:val="0"/>
        <w:spacing w:line="360" w:lineRule="auto"/>
        <w:ind w:firstLine="720"/>
        <w:rPr>
          <w:rFonts w:asciiTheme="minorHAnsi" w:hAnsiTheme="minorHAnsi"/>
          <w:sz w:val="24"/>
          <w:szCs w:val="24"/>
          <w:u w:val="none"/>
        </w:rPr>
      </w:pPr>
      <w:proofErr w:type="spellStart"/>
      <w:r w:rsidRPr="008A6666">
        <w:rPr>
          <w:rFonts w:asciiTheme="minorHAnsi" w:hAnsiTheme="minorHAnsi"/>
          <w:sz w:val="24"/>
          <w:szCs w:val="24"/>
          <w:u w:val="none"/>
        </w:rPr>
        <w:t>Yeshurun</w:t>
      </w:r>
      <w:proofErr w:type="spellEnd"/>
      <w:r w:rsidRPr="008A6666">
        <w:rPr>
          <w:rFonts w:asciiTheme="minorHAnsi" w:hAnsiTheme="minorHAnsi"/>
          <w:sz w:val="24"/>
          <w:szCs w:val="24"/>
          <w:u w:val="none"/>
        </w:rPr>
        <w:t xml:space="preserve"> forged a personal idiom that embodies the breakage he </w:t>
      </w:r>
      <w:r w:rsidR="00C0419C" w:rsidRPr="008A6666">
        <w:rPr>
          <w:rFonts w:asciiTheme="minorHAnsi" w:hAnsiTheme="minorHAnsi"/>
          <w:sz w:val="24"/>
          <w:szCs w:val="24"/>
          <w:u w:val="none"/>
        </w:rPr>
        <w:t>suffered</w:t>
      </w:r>
      <w:r w:rsidRPr="008A6666">
        <w:rPr>
          <w:rFonts w:asciiTheme="minorHAnsi" w:hAnsiTheme="minorHAnsi"/>
          <w:sz w:val="24"/>
          <w:szCs w:val="24"/>
          <w:u w:val="none"/>
        </w:rPr>
        <w:t xml:space="preserve"> in </w:t>
      </w:r>
      <w:r w:rsidR="00C0419C" w:rsidRPr="008A6666">
        <w:rPr>
          <w:rFonts w:asciiTheme="minorHAnsi" w:hAnsiTheme="minorHAnsi"/>
          <w:sz w:val="24"/>
          <w:szCs w:val="24"/>
          <w:u w:val="none"/>
        </w:rPr>
        <w:t xml:space="preserve">his </w:t>
      </w:r>
      <w:r w:rsidRPr="008A6666">
        <w:rPr>
          <w:rFonts w:asciiTheme="minorHAnsi" w:hAnsiTheme="minorHAnsi"/>
          <w:sz w:val="24"/>
          <w:szCs w:val="24"/>
          <w:u w:val="none"/>
        </w:rPr>
        <w:t>severance from family and home. His writing,</w:t>
      </w:r>
      <w:r w:rsidR="00123E14" w:rsidRPr="008A6666">
        <w:rPr>
          <w:rFonts w:asciiTheme="minorHAnsi" w:hAnsiTheme="minorHAnsi"/>
          <w:sz w:val="24"/>
          <w:szCs w:val="24"/>
          <w:u w:val="none"/>
        </w:rPr>
        <w:t xml:space="preserve"> </w:t>
      </w:r>
      <w:r w:rsidR="00EC6E42" w:rsidRPr="008A6666">
        <w:rPr>
          <w:rFonts w:asciiTheme="minorHAnsi" w:hAnsiTheme="minorHAnsi"/>
          <w:sz w:val="24"/>
          <w:szCs w:val="24"/>
          <w:u w:val="none"/>
        </w:rPr>
        <w:t>molded</w:t>
      </w:r>
      <w:r w:rsidR="00C0419C" w:rsidRPr="008A6666">
        <w:rPr>
          <w:rFonts w:asciiTheme="minorHAnsi" w:hAnsiTheme="minorHAnsi"/>
          <w:sz w:val="24"/>
          <w:szCs w:val="24"/>
          <w:u w:val="none"/>
        </w:rPr>
        <w:t xml:space="preserve"> </w:t>
      </w:r>
      <w:r w:rsidRPr="008A6666">
        <w:rPr>
          <w:rFonts w:asciiTheme="minorHAnsi" w:hAnsiTheme="minorHAnsi"/>
          <w:sz w:val="24"/>
          <w:szCs w:val="24"/>
          <w:u w:val="none"/>
        </w:rPr>
        <w:t>as a "human being" marked by time and history, radically challenged Israeli poetry in its language and themes, in its refusal to participate in the Israeli rejection of the Diaspora and the Yiddish, and in its regard for the plight of the Palestinian other. Contrary to Zionist and Israeli modernist resistance to</w:t>
      </w:r>
      <w:r w:rsidR="00EC6E42" w:rsidRPr="008A6666">
        <w:rPr>
          <w:rFonts w:asciiTheme="minorHAnsi" w:hAnsiTheme="minorHAnsi"/>
          <w:sz w:val="24"/>
          <w:szCs w:val="24"/>
          <w:u w:val="none"/>
        </w:rPr>
        <w:t xml:space="preserve"> fusing</w:t>
      </w:r>
      <w:r w:rsidRPr="008A6666">
        <w:rPr>
          <w:rFonts w:asciiTheme="minorHAnsi" w:hAnsiTheme="minorHAnsi"/>
          <w:sz w:val="24"/>
          <w:szCs w:val="24"/>
          <w:u w:val="none"/>
        </w:rPr>
        <w:t xml:space="preserve"> canonical Hebrew poetry with foreign voices, </w:t>
      </w:r>
      <w:proofErr w:type="spellStart"/>
      <w:r w:rsidRPr="008A6666">
        <w:rPr>
          <w:rFonts w:asciiTheme="minorHAnsi" w:hAnsiTheme="minorHAnsi"/>
          <w:sz w:val="24"/>
          <w:szCs w:val="24"/>
          <w:u w:val="none"/>
        </w:rPr>
        <w:t>Yeshurun</w:t>
      </w:r>
      <w:proofErr w:type="spellEnd"/>
      <w:r w:rsidRPr="008A6666">
        <w:rPr>
          <w:rFonts w:asciiTheme="minorHAnsi" w:hAnsiTheme="minorHAnsi"/>
          <w:sz w:val="24"/>
          <w:szCs w:val="24"/>
          <w:u w:val="none"/>
        </w:rPr>
        <w:t xml:space="preserve"> envisages a symbiotic relationship between Hebrew and Yiddish, one modeled on his mother's tongue. This</w:t>
      </w:r>
      <w:r w:rsidR="000331EF" w:rsidRPr="008A6666">
        <w:rPr>
          <w:rFonts w:asciiTheme="minorHAnsi" w:hAnsiTheme="minorHAnsi"/>
          <w:sz w:val="24"/>
          <w:szCs w:val="24"/>
          <w:u w:val="none"/>
        </w:rPr>
        <w:t>,</w:t>
      </w:r>
      <w:r w:rsidRPr="008A6666">
        <w:rPr>
          <w:rFonts w:asciiTheme="minorHAnsi" w:hAnsiTheme="minorHAnsi"/>
          <w:sz w:val="24"/>
          <w:szCs w:val="24"/>
          <w:u w:val="none"/>
        </w:rPr>
        <w:t xml:space="preserve"> in turn, becomes a model for all </w:t>
      </w:r>
      <w:proofErr w:type="spellStart"/>
      <w:r w:rsidRPr="008A6666">
        <w:rPr>
          <w:rFonts w:asciiTheme="minorHAnsi" w:hAnsiTheme="minorHAnsi"/>
          <w:sz w:val="24"/>
          <w:szCs w:val="24"/>
          <w:u w:val="none"/>
        </w:rPr>
        <w:t>polylingualisms</w:t>
      </w:r>
      <w:proofErr w:type="spellEnd"/>
      <w:r w:rsidRPr="008A6666">
        <w:rPr>
          <w:rFonts w:asciiTheme="minorHAnsi" w:hAnsiTheme="minorHAnsi"/>
          <w:sz w:val="24"/>
          <w:szCs w:val="24"/>
          <w:u w:val="none"/>
        </w:rPr>
        <w:t xml:space="preserve">. </w:t>
      </w:r>
      <w:proofErr w:type="spellStart"/>
      <w:r w:rsidR="005E11B3" w:rsidRPr="008A6666">
        <w:rPr>
          <w:rFonts w:asciiTheme="minorHAnsi" w:hAnsiTheme="minorHAnsi"/>
          <w:sz w:val="24"/>
          <w:szCs w:val="24"/>
          <w:u w:val="none"/>
        </w:rPr>
        <w:t>Yeshurun</w:t>
      </w:r>
      <w:proofErr w:type="spellEnd"/>
      <w:r w:rsidR="005E11B3" w:rsidRPr="008A6666">
        <w:rPr>
          <w:rFonts w:asciiTheme="minorHAnsi" w:hAnsiTheme="minorHAnsi"/>
          <w:sz w:val="24"/>
          <w:szCs w:val="24"/>
          <w:u w:val="none"/>
        </w:rPr>
        <w:t xml:space="preserve"> received belated recognition </w:t>
      </w:r>
      <w:r w:rsidR="00EC6E42" w:rsidRPr="008A6666">
        <w:rPr>
          <w:rFonts w:asciiTheme="minorHAnsi" w:hAnsiTheme="minorHAnsi"/>
          <w:sz w:val="24"/>
          <w:szCs w:val="24"/>
          <w:u w:val="none"/>
        </w:rPr>
        <w:t>when</w:t>
      </w:r>
      <w:r w:rsidR="005E11B3" w:rsidRPr="008A6666">
        <w:rPr>
          <w:rFonts w:asciiTheme="minorHAnsi" w:hAnsiTheme="minorHAnsi"/>
          <w:sz w:val="24"/>
          <w:szCs w:val="24"/>
          <w:u w:val="none"/>
        </w:rPr>
        <w:t>, just before his death,</w:t>
      </w:r>
      <w:r w:rsidR="00EC6E42" w:rsidRPr="008A6666">
        <w:rPr>
          <w:rFonts w:asciiTheme="minorHAnsi" w:hAnsiTheme="minorHAnsi"/>
          <w:sz w:val="24"/>
          <w:szCs w:val="24"/>
          <w:u w:val="none"/>
        </w:rPr>
        <w:t xml:space="preserve"> he was awarded the Israel Prize in 1992.</w:t>
      </w:r>
    </w:p>
    <w:p w14:paraId="42ABF017" w14:textId="77777777" w:rsidR="00541B96" w:rsidRPr="008A6666" w:rsidRDefault="00541B96" w:rsidP="0031372C">
      <w:pPr>
        <w:bidi w:val="0"/>
        <w:rPr>
          <w:rFonts w:asciiTheme="minorHAnsi" w:hAnsiTheme="minorHAnsi"/>
        </w:rPr>
      </w:pPr>
    </w:p>
    <w:p w14:paraId="592670BB" w14:textId="0827A084" w:rsidR="00541B96" w:rsidRPr="008A6666" w:rsidRDefault="00541B96" w:rsidP="000B0DDF">
      <w:pPr>
        <w:pStyle w:val="NoSpacing"/>
        <w:bidi w:val="0"/>
        <w:spacing w:line="360" w:lineRule="auto"/>
        <w:rPr>
          <w:rFonts w:asciiTheme="minorHAnsi" w:hAnsiTheme="minorHAnsi"/>
        </w:rPr>
      </w:pPr>
      <w:del w:id="8" w:author="Stephen Ross" w:date="2014-03-17T10:50:00Z">
        <w:r w:rsidRPr="008A6666" w:rsidDel="00822219">
          <w:rPr>
            <w:rFonts w:asciiTheme="minorHAnsi" w:hAnsiTheme="minorHAnsi"/>
          </w:rPr>
          <w:delText xml:space="preserve">His </w:delText>
        </w:r>
      </w:del>
      <w:proofErr w:type="spellStart"/>
      <w:ins w:id="9" w:author="Stephen Ross" w:date="2014-03-17T10:50:00Z">
        <w:r w:rsidR="00822219">
          <w:rPr>
            <w:rFonts w:asciiTheme="minorHAnsi" w:hAnsiTheme="minorHAnsi"/>
          </w:rPr>
          <w:t>Yeshurun's</w:t>
        </w:r>
        <w:proofErr w:type="spellEnd"/>
        <w:r w:rsidR="00822219" w:rsidRPr="008A6666">
          <w:rPr>
            <w:rFonts w:asciiTheme="minorHAnsi" w:hAnsiTheme="minorHAnsi"/>
          </w:rPr>
          <w:t xml:space="preserve"> </w:t>
        </w:r>
      </w:ins>
      <w:r w:rsidRPr="008A6666">
        <w:rPr>
          <w:rFonts w:asciiTheme="minorHAnsi" w:hAnsiTheme="minorHAnsi"/>
        </w:rPr>
        <w:t xml:space="preserve">first poem was published in </w:t>
      </w:r>
      <w:proofErr w:type="spellStart"/>
      <w:r w:rsidRPr="008A6666">
        <w:rPr>
          <w:rFonts w:asciiTheme="minorHAnsi" w:hAnsiTheme="minorHAnsi"/>
          <w:i/>
          <w:iCs/>
        </w:rPr>
        <w:t>Turim</w:t>
      </w:r>
      <w:proofErr w:type="spellEnd"/>
      <w:r w:rsidRPr="008A6666">
        <w:rPr>
          <w:rFonts w:asciiTheme="minorHAnsi" w:hAnsiTheme="minorHAnsi"/>
        </w:rPr>
        <w:t xml:space="preserve">, a modernist review, edited by </w:t>
      </w:r>
      <w:proofErr w:type="spellStart"/>
      <w:r w:rsidRPr="008A6666">
        <w:rPr>
          <w:rFonts w:asciiTheme="minorHAnsi" w:hAnsiTheme="minorHAnsi"/>
        </w:rPr>
        <w:t>Avraham</w:t>
      </w:r>
      <w:proofErr w:type="spellEnd"/>
      <w:r w:rsidRPr="008A6666">
        <w:rPr>
          <w:rFonts w:asciiTheme="minorHAnsi" w:hAnsiTheme="minorHAnsi"/>
        </w:rPr>
        <w:t xml:space="preserve"> </w:t>
      </w:r>
      <w:proofErr w:type="spellStart"/>
      <w:r w:rsidRPr="008A6666">
        <w:rPr>
          <w:rFonts w:asciiTheme="minorHAnsi" w:hAnsiTheme="minorHAnsi"/>
        </w:rPr>
        <w:t>Shlonsky</w:t>
      </w:r>
      <w:proofErr w:type="spellEnd"/>
      <w:r w:rsidRPr="008A6666">
        <w:rPr>
          <w:rFonts w:asciiTheme="minorHAnsi" w:hAnsiTheme="minorHAnsi"/>
        </w:rPr>
        <w:t xml:space="preserve">, a </w:t>
      </w:r>
      <w:r w:rsidR="005E11B3" w:rsidRPr="008A6666">
        <w:rPr>
          <w:rFonts w:asciiTheme="minorHAnsi" w:hAnsiTheme="minorHAnsi"/>
        </w:rPr>
        <w:t xml:space="preserve">leading </w:t>
      </w:r>
      <w:r w:rsidRPr="008A6666">
        <w:rPr>
          <w:rFonts w:asciiTheme="minorHAnsi" w:hAnsiTheme="minorHAnsi"/>
        </w:rPr>
        <w:t xml:space="preserve">poet of the time. </w:t>
      </w:r>
      <w:proofErr w:type="spellStart"/>
      <w:r w:rsidR="005E11B3" w:rsidRPr="008A6666">
        <w:rPr>
          <w:rFonts w:asciiTheme="minorHAnsi" w:hAnsiTheme="minorHAnsi"/>
        </w:rPr>
        <w:t>Yeshurun's</w:t>
      </w:r>
      <w:proofErr w:type="spellEnd"/>
      <w:r w:rsidR="005E11B3" w:rsidRPr="008A6666">
        <w:rPr>
          <w:rFonts w:asciiTheme="minorHAnsi" w:hAnsiTheme="minorHAnsi"/>
        </w:rPr>
        <w:t xml:space="preserve"> first book, </w:t>
      </w:r>
      <w:r w:rsidRPr="008A6666">
        <w:rPr>
          <w:rFonts w:asciiTheme="minorHAnsi" w:hAnsiTheme="minorHAnsi"/>
          <w:i/>
          <w:iCs/>
        </w:rPr>
        <w:t xml:space="preserve">Al </w:t>
      </w:r>
      <w:proofErr w:type="spellStart"/>
      <w:r w:rsidRPr="008A6666">
        <w:rPr>
          <w:rFonts w:asciiTheme="minorHAnsi" w:hAnsiTheme="minorHAnsi"/>
          <w:i/>
          <w:iCs/>
        </w:rPr>
        <w:t>Khachmot</w:t>
      </w:r>
      <w:proofErr w:type="spellEnd"/>
      <w:r w:rsidRPr="008A6666">
        <w:rPr>
          <w:rFonts w:asciiTheme="minorHAnsi" w:hAnsiTheme="minorHAnsi"/>
          <w:i/>
          <w:iCs/>
        </w:rPr>
        <w:t xml:space="preserve"> </w:t>
      </w:r>
      <w:proofErr w:type="spellStart"/>
      <w:r w:rsidRPr="008A6666">
        <w:rPr>
          <w:rFonts w:asciiTheme="minorHAnsi" w:hAnsiTheme="minorHAnsi"/>
          <w:i/>
          <w:iCs/>
        </w:rPr>
        <w:t>Drachim</w:t>
      </w:r>
      <w:proofErr w:type="spellEnd"/>
      <w:r w:rsidRPr="008A6666">
        <w:rPr>
          <w:rFonts w:asciiTheme="minorHAnsi" w:hAnsiTheme="minorHAnsi"/>
        </w:rPr>
        <w:t xml:space="preserve"> (On the Wisdom of Ways, 1942), depicted </w:t>
      </w:r>
      <w:r w:rsidR="005E11B3" w:rsidRPr="008A6666">
        <w:rPr>
          <w:rFonts w:asciiTheme="minorHAnsi" w:hAnsiTheme="minorHAnsi"/>
        </w:rPr>
        <w:t xml:space="preserve">his </w:t>
      </w:r>
      <w:r w:rsidRPr="008A6666">
        <w:rPr>
          <w:rFonts w:asciiTheme="minorHAnsi" w:hAnsiTheme="minorHAnsi"/>
        </w:rPr>
        <w:t xml:space="preserve">dissonant encounter with </w:t>
      </w:r>
      <w:proofErr w:type="spellStart"/>
      <w:r w:rsidRPr="008A6666">
        <w:rPr>
          <w:rFonts w:asciiTheme="minorHAnsi" w:hAnsiTheme="minorHAnsi"/>
        </w:rPr>
        <w:t>Eretz</w:t>
      </w:r>
      <w:proofErr w:type="spellEnd"/>
      <w:r w:rsidRPr="008A6666">
        <w:rPr>
          <w:rFonts w:asciiTheme="minorHAnsi" w:hAnsiTheme="minorHAnsi"/>
        </w:rPr>
        <w:t xml:space="preserve"> Israel (The Land of Israel). His language</w:t>
      </w:r>
      <w:r w:rsidR="00123E14" w:rsidRPr="008A6666">
        <w:rPr>
          <w:rFonts w:asciiTheme="minorHAnsi" w:hAnsiTheme="minorHAnsi"/>
        </w:rPr>
        <w:t xml:space="preserve"> </w:t>
      </w:r>
      <w:r w:rsidR="005E11B3" w:rsidRPr="008A6666">
        <w:rPr>
          <w:rFonts w:asciiTheme="minorHAnsi" w:hAnsiTheme="minorHAnsi"/>
        </w:rPr>
        <w:t>unravels</w:t>
      </w:r>
      <w:r w:rsidRPr="008A6666">
        <w:rPr>
          <w:rFonts w:asciiTheme="minorHAnsi" w:hAnsiTheme="minorHAnsi"/>
        </w:rPr>
        <w:t xml:space="preserve"> the analogy between the lot of the displaced Jew </w:t>
      </w:r>
      <w:r w:rsidR="000331EF" w:rsidRPr="008A6666">
        <w:rPr>
          <w:rFonts w:asciiTheme="minorHAnsi" w:hAnsiTheme="minorHAnsi"/>
        </w:rPr>
        <w:t xml:space="preserve">and </w:t>
      </w:r>
      <w:r w:rsidRPr="008A6666">
        <w:rPr>
          <w:rFonts w:asciiTheme="minorHAnsi" w:hAnsiTheme="minorHAnsi"/>
        </w:rPr>
        <w:t xml:space="preserve">the one who </w:t>
      </w:r>
      <w:r w:rsidR="000331EF" w:rsidRPr="008A6666">
        <w:rPr>
          <w:rFonts w:asciiTheme="minorHAnsi" w:hAnsiTheme="minorHAnsi"/>
        </w:rPr>
        <w:t xml:space="preserve">is soon to </w:t>
      </w:r>
      <w:r w:rsidRPr="008A6666">
        <w:rPr>
          <w:rFonts w:asciiTheme="minorHAnsi" w:hAnsiTheme="minorHAnsi"/>
        </w:rPr>
        <w:t xml:space="preserve">become the expelled Arab. The </w:t>
      </w:r>
      <w:r w:rsidR="005E11B3" w:rsidRPr="008A6666">
        <w:rPr>
          <w:rFonts w:asciiTheme="minorHAnsi" w:hAnsiTheme="minorHAnsi"/>
        </w:rPr>
        <w:t>troublesome</w:t>
      </w:r>
      <w:r w:rsidRPr="008A6666">
        <w:rPr>
          <w:rFonts w:asciiTheme="minorHAnsi" w:hAnsiTheme="minorHAnsi"/>
        </w:rPr>
        <w:t xml:space="preserve"> issue of identity continues to preoccupy him in his second book, </w:t>
      </w:r>
      <w:proofErr w:type="spellStart"/>
      <w:r w:rsidRPr="008A6666">
        <w:rPr>
          <w:rFonts w:asciiTheme="minorHAnsi" w:hAnsiTheme="minorHAnsi"/>
          <w:i/>
          <w:iCs/>
        </w:rPr>
        <w:t>Re'em</w:t>
      </w:r>
      <w:proofErr w:type="spellEnd"/>
      <w:r w:rsidRPr="008A6666">
        <w:rPr>
          <w:rFonts w:asciiTheme="minorHAnsi" w:hAnsiTheme="minorHAnsi"/>
          <w:b/>
          <w:bCs/>
        </w:rPr>
        <w:t xml:space="preserve"> </w:t>
      </w:r>
      <w:r w:rsidRPr="008A6666">
        <w:rPr>
          <w:rFonts w:asciiTheme="minorHAnsi" w:hAnsiTheme="minorHAnsi"/>
        </w:rPr>
        <w:lastRenderedPageBreak/>
        <w:t>(</w:t>
      </w:r>
      <w:r w:rsidR="00DA54F3" w:rsidRPr="008A6666">
        <w:rPr>
          <w:rFonts w:asciiTheme="minorHAnsi" w:hAnsiTheme="minorHAnsi"/>
        </w:rPr>
        <w:t>See to</w:t>
      </w:r>
      <w:r w:rsidRPr="008A6666">
        <w:rPr>
          <w:rFonts w:asciiTheme="minorHAnsi" w:hAnsiTheme="minorHAnsi"/>
        </w:rPr>
        <w:t xml:space="preserve"> </w:t>
      </w:r>
      <w:r w:rsidR="000331EF" w:rsidRPr="008A6666">
        <w:rPr>
          <w:rFonts w:asciiTheme="minorHAnsi" w:hAnsiTheme="minorHAnsi"/>
        </w:rPr>
        <w:t xml:space="preserve">Them, </w:t>
      </w:r>
      <w:r w:rsidRPr="008A6666">
        <w:rPr>
          <w:rFonts w:asciiTheme="minorHAnsi" w:hAnsiTheme="minorHAnsi"/>
        </w:rPr>
        <w:t xml:space="preserve">1961). </w:t>
      </w:r>
      <w:r w:rsidR="00037E6F" w:rsidRPr="008A6666">
        <w:rPr>
          <w:rFonts w:asciiTheme="minorHAnsi" w:hAnsiTheme="minorHAnsi"/>
        </w:rPr>
        <w:t xml:space="preserve">In </w:t>
      </w:r>
      <w:r w:rsidRPr="008A6666">
        <w:rPr>
          <w:rFonts w:asciiTheme="minorHAnsi" w:hAnsiTheme="minorHAnsi"/>
        </w:rPr>
        <w:t xml:space="preserve">his </w:t>
      </w:r>
      <w:r w:rsidR="005E11B3" w:rsidRPr="008A6666">
        <w:rPr>
          <w:rFonts w:asciiTheme="minorHAnsi" w:hAnsiTheme="minorHAnsi"/>
        </w:rPr>
        <w:t xml:space="preserve">provocative </w:t>
      </w:r>
      <w:r w:rsidRPr="008A6666">
        <w:rPr>
          <w:rFonts w:asciiTheme="minorHAnsi" w:hAnsiTheme="minorHAnsi"/>
        </w:rPr>
        <w:t>"Pesach-al-</w:t>
      </w:r>
      <w:proofErr w:type="spellStart"/>
      <w:r w:rsidRPr="008A6666">
        <w:rPr>
          <w:rFonts w:asciiTheme="minorHAnsi" w:hAnsiTheme="minorHAnsi"/>
        </w:rPr>
        <w:t>Kukhim</w:t>
      </w:r>
      <w:proofErr w:type="spellEnd"/>
      <w:r w:rsidRPr="008A6666">
        <w:rPr>
          <w:rFonts w:asciiTheme="minorHAnsi" w:hAnsiTheme="minorHAnsi"/>
        </w:rPr>
        <w:t>" (Passover on Caves</w:t>
      </w:r>
      <w:r w:rsidR="0031372C" w:rsidRPr="008A6666">
        <w:rPr>
          <w:rFonts w:asciiTheme="minorHAnsi" w:hAnsiTheme="minorHAnsi"/>
        </w:rPr>
        <w:t>,</w:t>
      </w:r>
      <w:r w:rsidRPr="008A6666">
        <w:rPr>
          <w:rFonts w:asciiTheme="minorHAnsi" w:hAnsiTheme="minorHAnsi"/>
        </w:rPr>
        <w:t xml:space="preserve"> 1952) poem whose political radicalism </w:t>
      </w:r>
      <w:r w:rsidR="000331EF" w:rsidRPr="008A6666">
        <w:rPr>
          <w:rFonts w:asciiTheme="minorHAnsi" w:hAnsiTheme="minorHAnsi"/>
        </w:rPr>
        <w:t>prompted</w:t>
      </w:r>
      <w:r w:rsidR="000331EF" w:rsidRPr="008A6666" w:rsidDel="000331EF">
        <w:rPr>
          <w:rFonts w:asciiTheme="minorHAnsi" w:hAnsiTheme="minorHAnsi"/>
        </w:rPr>
        <w:t xml:space="preserve"> </w:t>
      </w:r>
      <w:r w:rsidRPr="008A6666">
        <w:rPr>
          <w:rFonts w:asciiTheme="minorHAnsi" w:hAnsiTheme="minorHAnsi"/>
        </w:rPr>
        <w:t xml:space="preserve">a series of parodies, he </w:t>
      </w:r>
      <w:r w:rsidR="000331EF" w:rsidRPr="008A6666">
        <w:rPr>
          <w:rFonts w:asciiTheme="minorHAnsi" w:hAnsiTheme="minorHAnsi"/>
        </w:rPr>
        <w:t xml:space="preserve">exposes </w:t>
      </w:r>
      <w:r w:rsidRPr="008A6666">
        <w:rPr>
          <w:rFonts w:asciiTheme="minorHAnsi" w:hAnsiTheme="minorHAnsi"/>
        </w:rPr>
        <w:t xml:space="preserve">conflicting attitudes </w:t>
      </w:r>
      <w:r w:rsidR="00037E6F" w:rsidRPr="008A6666">
        <w:rPr>
          <w:rFonts w:asciiTheme="minorHAnsi" w:hAnsiTheme="minorHAnsi"/>
        </w:rPr>
        <w:t xml:space="preserve">to </w:t>
      </w:r>
      <w:r w:rsidRPr="008A6666">
        <w:rPr>
          <w:rFonts w:asciiTheme="minorHAnsi" w:hAnsiTheme="minorHAnsi"/>
        </w:rPr>
        <w:t>the issue of "abandoned property</w:t>
      </w:r>
      <w:r w:rsidR="00037E6F" w:rsidRPr="008A6666">
        <w:rPr>
          <w:rFonts w:asciiTheme="minorHAnsi" w:hAnsiTheme="minorHAnsi"/>
        </w:rPr>
        <w:t>"</w:t>
      </w:r>
      <w:r w:rsidRPr="008A6666">
        <w:rPr>
          <w:rFonts w:asciiTheme="minorHAnsi" w:hAnsiTheme="minorHAnsi"/>
        </w:rPr>
        <w:t xml:space="preserve"> and challenges the notion of one homogenous view of the land. </w:t>
      </w:r>
    </w:p>
    <w:p w14:paraId="32BF8FA0" w14:textId="77777777" w:rsidR="00541B96" w:rsidRPr="008A6666" w:rsidRDefault="00541B96" w:rsidP="0031372C">
      <w:pPr>
        <w:bidi w:val="0"/>
        <w:rPr>
          <w:rFonts w:asciiTheme="minorHAnsi" w:hAnsiTheme="minorHAnsi"/>
        </w:rPr>
      </w:pPr>
    </w:p>
    <w:p w14:paraId="79F5B0DB" w14:textId="53B75AF2" w:rsidR="00541B96" w:rsidRPr="008A6666" w:rsidRDefault="00541B96" w:rsidP="007B02B5">
      <w:pPr>
        <w:bidi w:val="0"/>
        <w:spacing w:line="360" w:lineRule="auto"/>
        <w:rPr>
          <w:rFonts w:asciiTheme="minorHAnsi" w:hAnsiTheme="minorHAnsi"/>
          <w:b/>
          <w:bCs/>
        </w:rPr>
      </w:pPr>
      <w:r w:rsidRPr="008A6666">
        <w:rPr>
          <w:rFonts w:asciiTheme="minorHAnsi" w:hAnsiTheme="minorHAnsi"/>
        </w:rPr>
        <w:t xml:space="preserve">In </w:t>
      </w:r>
      <w:proofErr w:type="spellStart"/>
      <w:r w:rsidRPr="008A6666">
        <w:rPr>
          <w:rFonts w:asciiTheme="minorHAnsi" w:hAnsiTheme="minorHAnsi"/>
          <w:i/>
          <w:iCs/>
        </w:rPr>
        <w:t>Shloshim</w:t>
      </w:r>
      <w:proofErr w:type="spellEnd"/>
      <w:r w:rsidRPr="008A6666">
        <w:rPr>
          <w:rFonts w:asciiTheme="minorHAnsi" w:hAnsiTheme="minorHAnsi"/>
          <w:i/>
          <w:iCs/>
        </w:rPr>
        <w:t xml:space="preserve"> </w:t>
      </w:r>
      <w:proofErr w:type="spellStart"/>
      <w:r w:rsidRPr="008A6666">
        <w:rPr>
          <w:rFonts w:asciiTheme="minorHAnsi" w:hAnsiTheme="minorHAnsi"/>
          <w:i/>
          <w:iCs/>
        </w:rPr>
        <w:t>Amud</w:t>
      </w:r>
      <w:proofErr w:type="spellEnd"/>
      <w:r w:rsidRPr="008A6666">
        <w:rPr>
          <w:rFonts w:asciiTheme="minorHAnsi" w:hAnsiTheme="minorHAnsi"/>
          <w:i/>
          <w:iCs/>
        </w:rPr>
        <w:t xml:space="preserve"> </w:t>
      </w:r>
      <w:proofErr w:type="spellStart"/>
      <w:r w:rsidRPr="008A6666">
        <w:rPr>
          <w:rFonts w:asciiTheme="minorHAnsi" w:hAnsiTheme="minorHAnsi"/>
          <w:i/>
          <w:iCs/>
        </w:rPr>
        <w:t>shel</w:t>
      </w:r>
      <w:proofErr w:type="spellEnd"/>
      <w:r w:rsidRPr="008A6666">
        <w:rPr>
          <w:rFonts w:asciiTheme="minorHAnsi" w:hAnsiTheme="minorHAnsi"/>
          <w:i/>
          <w:iCs/>
        </w:rPr>
        <w:t xml:space="preserve">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xml:space="preserve"> (Thirty Pages of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w:t>
      </w:r>
      <w:r w:rsidR="00037E6F" w:rsidRPr="008A6666">
        <w:rPr>
          <w:rFonts w:asciiTheme="minorHAnsi" w:hAnsiTheme="minorHAnsi"/>
        </w:rPr>
        <w:t xml:space="preserve"> </w:t>
      </w:r>
      <w:r w:rsidRPr="008A6666">
        <w:rPr>
          <w:rFonts w:asciiTheme="minorHAnsi" w:hAnsiTheme="minorHAnsi"/>
        </w:rPr>
        <w:t>1964), (</w:t>
      </w:r>
      <w:ins w:id="10" w:author="Stephen Ross" w:date="2014-03-17T10:51:00Z">
        <w:r w:rsidR="0044532D">
          <w:rPr>
            <w:rFonts w:asciiTheme="minorHAnsi" w:hAnsiTheme="minorHAnsi"/>
          </w:rPr>
          <w:t xml:space="preserve">a </w:t>
        </w:r>
      </w:ins>
      <w:r w:rsidR="00037E6F" w:rsidRPr="008A6666">
        <w:rPr>
          <w:rFonts w:asciiTheme="minorHAnsi" w:hAnsiTheme="minorHAnsi"/>
        </w:rPr>
        <w:t xml:space="preserve">reference to </w:t>
      </w:r>
      <w:r w:rsidRPr="008A6666">
        <w:rPr>
          <w:rFonts w:asciiTheme="minorHAnsi" w:hAnsiTheme="minorHAnsi"/>
        </w:rPr>
        <w:t>the thirty days of Jewish mourning)</w:t>
      </w:r>
      <w:r w:rsidR="00037E6F" w:rsidRPr="008A6666">
        <w:rPr>
          <w:rFonts w:asciiTheme="minorHAnsi" w:hAnsiTheme="minorHAnsi"/>
        </w:rPr>
        <w:t>,</w:t>
      </w:r>
      <w:r w:rsidRPr="008A6666">
        <w:rPr>
          <w:rFonts w:asciiTheme="minorHAnsi" w:hAnsiTheme="minorHAnsi"/>
        </w:rPr>
        <w:t xml:space="preserve"> </w:t>
      </w:r>
      <w:del w:id="11" w:author="Stephen Ross" w:date="2014-03-17T10:51:00Z">
        <w:r w:rsidRPr="008A6666" w:rsidDel="004405E7">
          <w:rPr>
            <w:rFonts w:asciiTheme="minorHAnsi" w:hAnsiTheme="minorHAnsi"/>
          </w:rPr>
          <w:delText xml:space="preserve">he </w:delText>
        </w:r>
      </w:del>
      <w:proofErr w:type="spellStart"/>
      <w:ins w:id="12" w:author="Stephen Ross" w:date="2014-03-17T10:51:00Z">
        <w:r w:rsidR="004405E7">
          <w:rPr>
            <w:rFonts w:asciiTheme="minorHAnsi" w:hAnsiTheme="minorHAnsi"/>
          </w:rPr>
          <w:t>Yeshurun</w:t>
        </w:r>
        <w:proofErr w:type="spellEnd"/>
        <w:r w:rsidR="004405E7" w:rsidRPr="008A6666">
          <w:rPr>
            <w:rFonts w:asciiTheme="minorHAnsi" w:hAnsiTheme="minorHAnsi"/>
          </w:rPr>
          <w:t xml:space="preserve"> </w:t>
        </w:r>
      </w:ins>
      <w:r w:rsidRPr="008A6666">
        <w:rPr>
          <w:rFonts w:asciiTheme="minorHAnsi" w:hAnsiTheme="minorHAnsi"/>
        </w:rPr>
        <w:t xml:space="preserve">translates his relatives' letters from Yiddish into Hebrew. This book represents </w:t>
      </w:r>
      <w:proofErr w:type="spellStart"/>
      <w:r w:rsidRPr="008A6666">
        <w:rPr>
          <w:rFonts w:asciiTheme="minorHAnsi" w:hAnsiTheme="minorHAnsi"/>
        </w:rPr>
        <w:t>Yeshurun's</w:t>
      </w:r>
      <w:proofErr w:type="spellEnd"/>
      <w:r w:rsidRPr="008A6666">
        <w:rPr>
          <w:rFonts w:asciiTheme="minorHAnsi" w:hAnsiTheme="minorHAnsi"/>
        </w:rPr>
        <w:t xml:space="preserve"> first experiment </w:t>
      </w:r>
      <w:r w:rsidR="00037E6F" w:rsidRPr="008A6666">
        <w:rPr>
          <w:rFonts w:asciiTheme="minorHAnsi" w:hAnsiTheme="minorHAnsi"/>
        </w:rPr>
        <w:t xml:space="preserve">in </w:t>
      </w:r>
      <w:r w:rsidRPr="008A6666">
        <w:rPr>
          <w:rFonts w:asciiTheme="minorHAnsi" w:hAnsiTheme="minorHAnsi"/>
        </w:rPr>
        <w:t xml:space="preserve">lending speech to the absent by using </w:t>
      </w:r>
      <w:proofErr w:type="spellStart"/>
      <w:r w:rsidRPr="008A6666">
        <w:rPr>
          <w:rFonts w:asciiTheme="minorHAnsi" w:hAnsiTheme="minorHAnsi"/>
        </w:rPr>
        <w:t>unpoetic</w:t>
      </w:r>
      <w:proofErr w:type="spellEnd"/>
      <w:r w:rsidRPr="008A6666">
        <w:rPr>
          <w:rFonts w:asciiTheme="minorHAnsi" w:hAnsiTheme="minorHAnsi"/>
        </w:rPr>
        <w:t xml:space="preserve"> language, omitted syntax</w:t>
      </w:r>
      <w:r w:rsidR="00037E6F" w:rsidRPr="008A6666">
        <w:rPr>
          <w:rFonts w:asciiTheme="minorHAnsi" w:hAnsiTheme="minorHAnsi"/>
        </w:rPr>
        <w:t>,</w:t>
      </w:r>
      <w:r w:rsidRPr="008A6666">
        <w:rPr>
          <w:rFonts w:asciiTheme="minorHAnsi" w:hAnsiTheme="minorHAnsi"/>
        </w:rPr>
        <w:t xml:space="preserve"> </w:t>
      </w:r>
      <w:r w:rsidR="00037E6F" w:rsidRPr="008A6666">
        <w:rPr>
          <w:rFonts w:asciiTheme="minorHAnsi" w:hAnsiTheme="minorHAnsi"/>
        </w:rPr>
        <w:t xml:space="preserve">jarring </w:t>
      </w:r>
      <w:r w:rsidRPr="008A6666">
        <w:rPr>
          <w:rFonts w:asciiTheme="minorHAnsi" w:hAnsiTheme="minorHAnsi"/>
        </w:rPr>
        <w:t>rhymes</w:t>
      </w:r>
      <w:r w:rsidR="00037E6F" w:rsidRPr="008A6666">
        <w:rPr>
          <w:rFonts w:asciiTheme="minorHAnsi" w:hAnsiTheme="minorHAnsi"/>
        </w:rPr>
        <w:t xml:space="preserve">, and </w:t>
      </w:r>
      <w:del w:id="13" w:author="Stephen Ross" w:date="2014-03-17T10:51:00Z">
        <w:r w:rsidRPr="008A6666" w:rsidDel="004405E7">
          <w:rPr>
            <w:rFonts w:asciiTheme="minorHAnsi" w:hAnsiTheme="minorHAnsi"/>
          </w:rPr>
          <w:delText xml:space="preserve">implanting </w:delText>
        </w:r>
      </w:del>
      <w:r w:rsidRPr="008A6666">
        <w:rPr>
          <w:rFonts w:asciiTheme="minorHAnsi" w:hAnsiTheme="minorHAnsi"/>
        </w:rPr>
        <w:t>alien emphases and mispronunciations. Such de</w:t>
      </w:r>
      <w:r w:rsidR="00037E6F" w:rsidRPr="008A6666">
        <w:rPr>
          <w:rFonts w:asciiTheme="minorHAnsi" w:hAnsiTheme="minorHAnsi"/>
        </w:rPr>
        <w:t>-</w:t>
      </w:r>
      <w:r w:rsidRPr="008A6666">
        <w:rPr>
          <w:rFonts w:asciiTheme="minorHAnsi" w:hAnsiTheme="minorHAnsi"/>
        </w:rPr>
        <w:t>standa</w:t>
      </w:r>
      <w:ins w:id="14" w:author="Stephen Ross" w:date="2014-03-17T10:51:00Z">
        <w:r w:rsidR="004405E7">
          <w:rPr>
            <w:rFonts w:asciiTheme="minorHAnsi" w:hAnsiTheme="minorHAnsi"/>
          </w:rPr>
          <w:t>r</w:t>
        </w:r>
      </w:ins>
      <w:r w:rsidRPr="008A6666">
        <w:rPr>
          <w:rFonts w:asciiTheme="minorHAnsi" w:hAnsiTheme="minorHAnsi"/>
        </w:rPr>
        <w:t xml:space="preserve">dization of Hebrew evolves into an </w:t>
      </w:r>
      <w:r w:rsidR="00037E6F" w:rsidRPr="008A6666">
        <w:rPr>
          <w:rFonts w:asciiTheme="minorHAnsi" w:hAnsiTheme="minorHAnsi"/>
        </w:rPr>
        <w:t>explicit</w:t>
      </w:r>
      <w:r w:rsidRPr="008A6666">
        <w:rPr>
          <w:rFonts w:asciiTheme="minorHAnsi" w:hAnsiTheme="minorHAnsi"/>
        </w:rPr>
        <w:t xml:space="preserve"> dialogical principle in </w:t>
      </w:r>
      <w:proofErr w:type="spellStart"/>
      <w:r w:rsidRPr="008A6666">
        <w:rPr>
          <w:rFonts w:asciiTheme="minorHAnsi" w:hAnsiTheme="minorHAnsi"/>
          <w:i/>
          <w:iCs/>
        </w:rPr>
        <w:t>Hashever</w:t>
      </w:r>
      <w:proofErr w:type="spellEnd"/>
      <w:r w:rsidRPr="008A6666">
        <w:rPr>
          <w:rFonts w:asciiTheme="minorHAnsi" w:hAnsiTheme="minorHAnsi"/>
          <w:i/>
          <w:iCs/>
        </w:rPr>
        <w:t xml:space="preserve"> </w:t>
      </w:r>
      <w:proofErr w:type="spellStart"/>
      <w:r w:rsidRPr="008A6666">
        <w:rPr>
          <w:rFonts w:asciiTheme="minorHAnsi" w:hAnsiTheme="minorHAnsi"/>
          <w:i/>
          <w:iCs/>
        </w:rPr>
        <w:t>Hasuri</w:t>
      </w:r>
      <w:proofErr w:type="spellEnd"/>
      <w:r w:rsidRPr="008A6666">
        <w:rPr>
          <w:rFonts w:asciiTheme="minorHAnsi" w:hAnsiTheme="minorHAnsi"/>
          <w:i/>
          <w:iCs/>
        </w:rPr>
        <w:t xml:space="preserve"> </w:t>
      </w:r>
      <w:proofErr w:type="spellStart"/>
      <w:r w:rsidRPr="008A6666">
        <w:rPr>
          <w:rFonts w:asciiTheme="minorHAnsi" w:hAnsiTheme="minorHAnsi"/>
          <w:i/>
          <w:iCs/>
        </w:rPr>
        <w:t>Afrikani</w:t>
      </w:r>
      <w:proofErr w:type="spellEnd"/>
      <w:r w:rsidRPr="008A6666">
        <w:rPr>
          <w:rFonts w:asciiTheme="minorHAnsi" w:hAnsiTheme="minorHAnsi"/>
        </w:rPr>
        <w:t xml:space="preserve"> (The Syrian African Rift</w:t>
      </w:r>
      <w:r w:rsidR="00037E6F" w:rsidRPr="008A6666">
        <w:rPr>
          <w:rFonts w:asciiTheme="minorHAnsi" w:hAnsiTheme="minorHAnsi"/>
        </w:rPr>
        <w:t>,</w:t>
      </w:r>
      <w:r w:rsidRPr="008A6666">
        <w:rPr>
          <w:rFonts w:asciiTheme="minorHAnsi" w:hAnsiTheme="minorHAnsi"/>
          <w:b/>
          <w:bCs/>
        </w:rPr>
        <w:t xml:space="preserve"> </w:t>
      </w:r>
      <w:r w:rsidRPr="008A6666">
        <w:rPr>
          <w:rFonts w:asciiTheme="minorHAnsi" w:hAnsiTheme="minorHAnsi"/>
        </w:rPr>
        <w:t>1974)</w:t>
      </w:r>
      <w:r w:rsidRPr="008A6666">
        <w:rPr>
          <w:rFonts w:asciiTheme="minorHAnsi" w:hAnsiTheme="minorHAnsi"/>
          <w:b/>
          <w:bCs/>
        </w:rPr>
        <w:t xml:space="preserve"> </w:t>
      </w:r>
      <w:r w:rsidRPr="008A6666">
        <w:rPr>
          <w:rFonts w:asciiTheme="minorHAnsi" w:hAnsiTheme="minorHAnsi"/>
        </w:rPr>
        <w:t xml:space="preserve">and </w:t>
      </w:r>
      <w:proofErr w:type="spellStart"/>
      <w:r w:rsidRPr="008A6666">
        <w:rPr>
          <w:rFonts w:asciiTheme="minorHAnsi" w:hAnsiTheme="minorHAnsi"/>
          <w:i/>
          <w:iCs/>
        </w:rPr>
        <w:t>Kapella</w:t>
      </w:r>
      <w:proofErr w:type="spellEnd"/>
      <w:r w:rsidRPr="008A6666">
        <w:rPr>
          <w:rFonts w:asciiTheme="minorHAnsi" w:hAnsiTheme="minorHAnsi"/>
          <w:i/>
          <w:iCs/>
        </w:rPr>
        <w:t xml:space="preserve"> </w:t>
      </w:r>
      <w:proofErr w:type="spellStart"/>
      <w:r w:rsidRPr="008A6666">
        <w:rPr>
          <w:rFonts w:asciiTheme="minorHAnsi" w:hAnsiTheme="minorHAnsi"/>
          <w:i/>
          <w:iCs/>
        </w:rPr>
        <w:t>Kolot</w:t>
      </w:r>
      <w:proofErr w:type="spellEnd"/>
      <w:r w:rsidRPr="008A6666">
        <w:rPr>
          <w:rFonts w:asciiTheme="minorHAnsi" w:hAnsiTheme="minorHAnsi"/>
        </w:rPr>
        <w:t xml:space="preserve"> (Chapel of Voices</w:t>
      </w:r>
      <w:r w:rsidR="00037E6F" w:rsidRPr="008A6666">
        <w:rPr>
          <w:rFonts w:asciiTheme="minorHAnsi" w:hAnsiTheme="minorHAnsi"/>
        </w:rPr>
        <w:t xml:space="preserve">, </w:t>
      </w:r>
      <w:r w:rsidRPr="008A6666">
        <w:rPr>
          <w:rFonts w:asciiTheme="minorHAnsi" w:hAnsiTheme="minorHAnsi"/>
        </w:rPr>
        <w:t>1978).</w:t>
      </w:r>
      <w:r w:rsidRPr="008A6666">
        <w:rPr>
          <w:rFonts w:asciiTheme="minorHAnsi" w:hAnsiTheme="minorHAnsi"/>
          <w:b/>
          <w:bCs/>
        </w:rPr>
        <w:t xml:space="preserve">  </w:t>
      </w:r>
    </w:p>
    <w:p w14:paraId="618EC98D" w14:textId="77777777" w:rsidR="00541B96" w:rsidRPr="008A6666" w:rsidRDefault="00541B96" w:rsidP="009D2A07">
      <w:pPr>
        <w:bidi w:val="0"/>
        <w:spacing w:line="360" w:lineRule="auto"/>
        <w:rPr>
          <w:rFonts w:asciiTheme="minorHAnsi" w:hAnsiTheme="minorHAnsi"/>
          <w:b/>
          <w:bCs/>
        </w:rPr>
      </w:pPr>
    </w:p>
    <w:p w14:paraId="3DD71A23" w14:textId="77777777" w:rsidR="00541B96" w:rsidRPr="008A6666" w:rsidRDefault="00541B96" w:rsidP="00123E14">
      <w:pPr>
        <w:bidi w:val="0"/>
        <w:spacing w:line="360" w:lineRule="auto"/>
        <w:rPr>
          <w:rFonts w:asciiTheme="minorHAnsi" w:hAnsiTheme="minorHAnsi"/>
        </w:rPr>
      </w:pPr>
      <w:r w:rsidRPr="008A6666">
        <w:rPr>
          <w:rFonts w:asciiTheme="minorHAnsi" w:hAnsiTheme="minorHAnsi"/>
        </w:rPr>
        <w:t>His famous prose passages from this period formulate this concern</w:t>
      </w:r>
      <w:r w:rsidR="00037E6F" w:rsidRPr="008A6666">
        <w:rPr>
          <w:rFonts w:asciiTheme="minorHAnsi" w:hAnsiTheme="minorHAnsi"/>
        </w:rPr>
        <w:t xml:space="preserve"> further</w:t>
      </w:r>
      <w:r w:rsidRPr="008A6666">
        <w:rPr>
          <w:rFonts w:asciiTheme="minorHAnsi" w:hAnsiTheme="minorHAnsi"/>
        </w:rPr>
        <w:t xml:space="preserve">.   By legitimizing the Yiddish speech that "sold hot doughnuts in Warsaw's streets", </w:t>
      </w:r>
      <w:proofErr w:type="spellStart"/>
      <w:r w:rsidRPr="008A6666">
        <w:rPr>
          <w:rFonts w:asciiTheme="minorHAnsi" w:hAnsiTheme="minorHAnsi"/>
        </w:rPr>
        <w:t>Yeshurun</w:t>
      </w:r>
      <w:proofErr w:type="spellEnd"/>
      <w:r w:rsidRPr="008A6666">
        <w:rPr>
          <w:rFonts w:asciiTheme="minorHAnsi" w:hAnsiTheme="minorHAnsi"/>
        </w:rPr>
        <w:t xml:space="preserve"> challenges Hebrew as the central source of imagery and allusions that preserved the continuity of canonical Hebrew poetry throughout its long history and wide geographical dispersal. His unique vowel-less script </w:t>
      </w:r>
      <w:r w:rsidR="00037E6F" w:rsidRPr="008A6666">
        <w:rPr>
          <w:rFonts w:asciiTheme="minorHAnsi" w:hAnsiTheme="minorHAnsi"/>
        </w:rPr>
        <w:t xml:space="preserve">that evolved </w:t>
      </w:r>
      <w:r w:rsidRPr="008A6666">
        <w:rPr>
          <w:rFonts w:asciiTheme="minorHAnsi" w:hAnsiTheme="minorHAnsi"/>
        </w:rPr>
        <w:t xml:space="preserve">in the </w:t>
      </w:r>
      <w:r w:rsidR="00037E6F" w:rsidRPr="008A6666">
        <w:rPr>
          <w:rFonts w:asciiTheme="minorHAnsi" w:hAnsiTheme="minorHAnsi"/>
        </w:rPr>
        <w:t>1980's</w:t>
      </w:r>
      <w:r w:rsidRPr="008A6666">
        <w:rPr>
          <w:rFonts w:asciiTheme="minorHAnsi" w:hAnsiTheme="minorHAnsi"/>
        </w:rPr>
        <w:t xml:space="preserve"> likewise calls attention to the dissonance between Yiddish </w:t>
      </w:r>
      <w:proofErr w:type="spellStart"/>
      <w:r w:rsidRPr="008A6666">
        <w:rPr>
          <w:rFonts w:asciiTheme="minorHAnsi" w:hAnsiTheme="minorHAnsi"/>
        </w:rPr>
        <w:t>vocality</w:t>
      </w:r>
      <w:proofErr w:type="spellEnd"/>
      <w:r w:rsidRPr="008A6666">
        <w:rPr>
          <w:rFonts w:asciiTheme="minorHAnsi" w:hAnsiTheme="minorHAnsi"/>
        </w:rPr>
        <w:t xml:space="preserve"> and Hebrew orthography. In this regard, his style, shaping new ways to echo the lost mother tongue, is akin to Hebrew translations of familiar phrases from sacred texts. </w:t>
      </w:r>
    </w:p>
    <w:p w14:paraId="00128A7C" w14:textId="77777777" w:rsidR="00541B96" w:rsidRPr="008A6666" w:rsidRDefault="00541B96" w:rsidP="00CB0171">
      <w:pPr>
        <w:bidi w:val="0"/>
        <w:spacing w:line="360" w:lineRule="auto"/>
        <w:rPr>
          <w:rFonts w:asciiTheme="minorHAnsi" w:hAnsiTheme="minorHAnsi"/>
        </w:rPr>
      </w:pPr>
    </w:p>
    <w:p w14:paraId="62575B63" w14:textId="77777777" w:rsidR="00541B96" w:rsidRPr="008A6666" w:rsidRDefault="00541B96" w:rsidP="000B0DDF">
      <w:pPr>
        <w:bidi w:val="0"/>
        <w:spacing w:line="360" w:lineRule="auto"/>
        <w:rPr>
          <w:rFonts w:asciiTheme="minorHAnsi" w:hAnsiTheme="minorHAnsi"/>
          <w:strike/>
        </w:rPr>
      </w:pPr>
      <w:r w:rsidRPr="008A6666">
        <w:rPr>
          <w:rFonts w:asciiTheme="minorHAnsi" w:hAnsiTheme="minorHAnsi"/>
        </w:rPr>
        <w:t>In the 1970's and 1980's, along with</w:t>
      </w:r>
      <w:r w:rsidR="00037E6F" w:rsidRPr="008A6666">
        <w:rPr>
          <w:rFonts w:asciiTheme="minorHAnsi" w:hAnsiTheme="minorHAnsi"/>
        </w:rPr>
        <w:t xml:space="preserve"> </w:t>
      </w:r>
      <w:proofErr w:type="spellStart"/>
      <w:r w:rsidRPr="008A6666">
        <w:rPr>
          <w:rFonts w:asciiTheme="minorHAnsi" w:hAnsiTheme="minorHAnsi"/>
        </w:rPr>
        <w:t>Yona</w:t>
      </w:r>
      <w:proofErr w:type="spellEnd"/>
      <w:r w:rsidRPr="008A6666">
        <w:rPr>
          <w:rFonts w:asciiTheme="minorHAnsi" w:hAnsiTheme="minorHAnsi"/>
        </w:rPr>
        <w:t xml:space="preserve"> Wallach, Meir </w:t>
      </w:r>
      <w:proofErr w:type="spellStart"/>
      <w:r w:rsidRPr="008A6666">
        <w:rPr>
          <w:rFonts w:asciiTheme="minorHAnsi" w:hAnsiTheme="minorHAnsi"/>
        </w:rPr>
        <w:t>Wieseltir</w:t>
      </w:r>
      <w:proofErr w:type="spellEnd"/>
      <w:r w:rsidRPr="008A6666">
        <w:rPr>
          <w:rFonts w:asciiTheme="minorHAnsi" w:hAnsiTheme="minorHAnsi"/>
        </w:rPr>
        <w:t xml:space="preserve"> and </w:t>
      </w:r>
      <w:proofErr w:type="spellStart"/>
      <w:r w:rsidRPr="008A6666">
        <w:rPr>
          <w:rFonts w:asciiTheme="minorHAnsi" w:hAnsiTheme="minorHAnsi"/>
        </w:rPr>
        <w:t>Yair</w:t>
      </w:r>
      <w:proofErr w:type="spellEnd"/>
      <w:r w:rsidRPr="008A6666">
        <w:rPr>
          <w:rFonts w:asciiTheme="minorHAnsi" w:hAnsiTheme="minorHAnsi"/>
        </w:rPr>
        <w:t xml:space="preserve"> </w:t>
      </w:r>
      <w:proofErr w:type="spellStart"/>
      <w:r w:rsidRPr="008A6666">
        <w:rPr>
          <w:rFonts w:asciiTheme="minorHAnsi" w:hAnsiTheme="minorHAnsi"/>
        </w:rPr>
        <w:t>Hurvitz</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w:t>
      </w:r>
      <w:r w:rsidR="00037E6F" w:rsidRPr="008A6666">
        <w:rPr>
          <w:rFonts w:asciiTheme="minorHAnsi" w:hAnsiTheme="minorHAnsi"/>
        </w:rPr>
        <w:t xml:space="preserve">published </w:t>
      </w:r>
      <w:r w:rsidRPr="008A6666">
        <w:rPr>
          <w:rFonts w:asciiTheme="minorHAnsi" w:hAnsiTheme="minorHAnsi"/>
        </w:rPr>
        <w:t xml:space="preserve">in the influential quarterly </w:t>
      </w:r>
      <w:proofErr w:type="spellStart"/>
      <w:r w:rsidRPr="008A6666">
        <w:rPr>
          <w:rFonts w:asciiTheme="minorHAnsi" w:hAnsiTheme="minorHAnsi"/>
          <w:i/>
          <w:iCs/>
        </w:rPr>
        <w:t>Siman</w:t>
      </w:r>
      <w:proofErr w:type="spellEnd"/>
      <w:r w:rsidRPr="008A6666">
        <w:rPr>
          <w:rFonts w:asciiTheme="minorHAnsi" w:hAnsiTheme="minorHAnsi"/>
          <w:i/>
          <w:iCs/>
        </w:rPr>
        <w:t xml:space="preserve"> </w:t>
      </w:r>
      <w:proofErr w:type="spellStart"/>
      <w:r w:rsidRPr="008A6666">
        <w:rPr>
          <w:rFonts w:asciiTheme="minorHAnsi" w:hAnsiTheme="minorHAnsi"/>
          <w:i/>
          <w:iCs/>
        </w:rPr>
        <w:t>Kri'a</w:t>
      </w:r>
      <w:proofErr w:type="spellEnd"/>
      <w:r w:rsidRPr="008A6666">
        <w:rPr>
          <w:rFonts w:asciiTheme="minorHAnsi" w:hAnsiTheme="minorHAnsi"/>
        </w:rPr>
        <w:t xml:space="preserve"> (1972), edited by </w:t>
      </w:r>
      <w:proofErr w:type="spellStart"/>
      <w:r w:rsidRPr="008A6666">
        <w:rPr>
          <w:rFonts w:asciiTheme="minorHAnsi" w:hAnsiTheme="minorHAnsi"/>
        </w:rPr>
        <w:t>Menakhem</w:t>
      </w:r>
      <w:proofErr w:type="spellEnd"/>
      <w:r w:rsidRPr="008A6666">
        <w:rPr>
          <w:rFonts w:asciiTheme="minorHAnsi" w:hAnsiTheme="minorHAnsi"/>
        </w:rPr>
        <w:t xml:space="preserve"> Perry. His eccentric, radical ethos and his strength in evolving a language that </w:t>
      </w:r>
      <w:r w:rsidR="007B02B5" w:rsidRPr="008A6666">
        <w:rPr>
          <w:rFonts w:asciiTheme="minorHAnsi" w:hAnsiTheme="minorHAnsi"/>
        </w:rPr>
        <w:t xml:space="preserve">was </w:t>
      </w:r>
      <w:r w:rsidRPr="008A6666">
        <w:rPr>
          <w:rFonts w:asciiTheme="minorHAnsi" w:hAnsiTheme="minorHAnsi"/>
        </w:rPr>
        <w:t xml:space="preserve">not that of the collective  led to his central role within this avant-garde group </w:t>
      </w:r>
      <w:r w:rsidR="00037E6F" w:rsidRPr="008A6666">
        <w:rPr>
          <w:rFonts w:asciiTheme="minorHAnsi" w:hAnsiTheme="minorHAnsi"/>
        </w:rPr>
        <w:t xml:space="preserve">known as </w:t>
      </w:r>
      <w:r w:rsidRPr="008A6666">
        <w:rPr>
          <w:rFonts w:asciiTheme="minorHAnsi" w:hAnsiTheme="minorHAnsi"/>
        </w:rPr>
        <w:t>the Tel-Aviv poets</w:t>
      </w:r>
      <w:r w:rsidR="00037E6F" w:rsidRPr="008A6666">
        <w:rPr>
          <w:rFonts w:asciiTheme="minorHAnsi" w:hAnsiTheme="minorHAnsi"/>
        </w:rPr>
        <w:t>,</w:t>
      </w:r>
      <w:r w:rsidRPr="008A6666">
        <w:rPr>
          <w:rFonts w:asciiTheme="minorHAnsi" w:hAnsiTheme="minorHAnsi"/>
        </w:rPr>
        <w:t xml:space="preserve"> for whom he served as a prototype. Rediscovering the Romantic </w:t>
      </w:r>
      <w:r w:rsidR="00037E6F" w:rsidRPr="008A6666">
        <w:rPr>
          <w:rFonts w:asciiTheme="minorHAnsi" w:hAnsiTheme="minorHAnsi"/>
        </w:rPr>
        <w:t xml:space="preserve">poet </w:t>
      </w:r>
      <w:proofErr w:type="spellStart"/>
      <w:r w:rsidRPr="008A6666">
        <w:rPr>
          <w:rFonts w:asciiTheme="minorHAnsi" w:hAnsiTheme="minorHAnsi"/>
        </w:rPr>
        <w:t>Bialik</w:t>
      </w:r>
      <w:proofErr w:type="spellEnd"/>
      <w:r w:rsidRPr="008A6666">
        <w:rPr>
          <w:rFonts w:asciiTheme="minorHAnsi" w:hAnsiTheme="minorHAnsi"/>
        </w:rPr>
        <w:t xml:space="preserve"> and attracted by his autobiographical poems, these younger poets</w:t>
      </w:r>
      <w:r w:rsidR="00037E6F" w:rsidRPr="008A6666">
        <w:rPr>
          <w:rFonts w:asciiTheme="minorHAnsi" w:hAnsiTheme="minorHAnsi"/>
        </w:rPr>
        <w:t xml:space="preserve"> </w:t>
      </w:r>
      <w:r w:rsidRPr="008A6666">
        <w:rPr>
          <w:rFonts w:asciiTheme="minorHAnsi" w:hAnsiTheme="minorHAnsi"/>
        </w:rPr>
        <w:t xml:space="preserve">were intent on creating, out of their private worlds and in a personal idiom, counter-mythologies to the grand Zionist narrative. </w:t>
      </w:r>
    </w:p>
    <w:p w14:paraId="4C59C27A" w14:textId="77777777" w:rsidR="00541B96" w:rsidRPr="008A6666" w:rsidRDefault="00541B96" w:rsidP="007F71B5">
      <w:pPr>
        <w:bidi w:val="0"/>
        <w:spacing w:line="360" w:lineRule="auto"/>
        <w:rPr>
          <w:rFonts w:asciiTheme="minorHAnsi" w:hAnsiTheme="minorHAnsi"/>
        </w:rPr>
      </w:pPr>
    </w:p>
    <w:p w14:paraId="2A869DCF" w14:textId="09E32E2F" w:rsidR="00541B96" w:rsidRPr="008A6666" w:rsidRDefault="00541B96" w:rsidP="00FC1C07">
      <w:pPr>
        <w:bidi w:val="0"/>
        <w:spacing w:line="360" w:lineRule="auto"/>
        <w:rPr>
          <w:rFonts w:asciiTheme="minorHAnsi" w:hAnsiTheme="minorHAnsi"/>
        </w:rPr>
      </w:pPr>
      <w:proofErr w:type="spellStart"/>
      <w:r w:rsidRPr="008A6666">
        <w:rPr>
          <w:rFonts w:asciiTheme="minorHAnsi" w:hAnsiTheme="minorHAnsi"/>
          <w:i/>
          <w:iCs/>
        </w:rPr>
        <w:lastRenderedPageBreak/>
        <w:t>Hashever</w:t>
      </w:r>
      <w:proofErr w:type="spellEnd"/>
      <w:r w:rsidRPr="008A6666">
        <w:rPr>
          <w:rFonts w:asciiTheme="minorHAnsi" w:hAnsiTheme="minorHAnsi"/>
          <w:i/>
          <w:iCs/>
        </w:rPr>
        <w:t xml:space="preserve"> </w:t>
      </w:r>
      <w:commentRangeStart w:id="15"/>
      <w:proofErr w:type="spellStart"/>
      <w:r w:rsidRPr="008A6666">
        <w:rPr>
          <w:rFonts w:asciiTheme="minorHAnsi" w:hAnsiTheme="minorHAnsi"/>
          <w:i/>
          <w:iCs/>
        </w:rPr>
        <w:t>Hasuri</w:t>
      </w:r>
      <w:proofErr w:type="spellEnd"/>
      <w:r w:rsidRPr="008A6666">
        <w:rPr>
          <w:rFonts w:asciiTheme="minorHAnsi" w:hAnsiTheme="minorHAnsi"/>
          <w:i/>
          <w:iCs/>
        </w:rPr>
        <w:t xml:space="preserve"> </w:t>
      </w:r>
      <w:proofErr w:type="spellStart"/>
      <w:r w:rsidRPr="008A6666">
        <w:rPr>
          <w:rFonts w:asciiTheme="minorHAnsi" w:hAnsiTheme="minorHAnsi"/>
          <w:i/>
          <w:iCs/>
        </w:rPr>
        <w:t>Afrikani</w:t>
      </w:r>
      <w:proofErr w:type="spellEnd"/>
      <w:r w:rsidRPr="008A6666">
        <w:rPr>
          <w:rFonts w:asciiTheme="minorHAnsi" w:hAnsiTheme="minorHAnsi"/>
          <w:i/>
          <w:iCs/>
        </w:rPr>
        <w:t xml:space="preserve"> </w:t>
      </w:r>
      <w:r w:rsidRPr="008A6666">
        <w:rPr>
          <w:rFonts w:asciiTheme="minorHAnsi" w:hAnsiTheme="minorHAnsi"/>
        </w:rPr>
        <w:t>(1974</w:t>
      </w:r>
      <w:commentRangeEnd w:id="15"/>
      <w:r w:rsidR="002807EF">
        <w:rPr>
          <w:rStyle w:val="CommentReference"/>
        </w:rPr>
        <w:commentReference w:id="15"/>
      </w:r>
      <w:r w:rsidRPr="008A6666">
        <w:rPr>
          <w:rFonts w:asciiTheme="minorHAnsi" w:hAnsiTheme="minorHAnsi"/>
        </w:rPr>
        <w:t>)</w:t>
      </w:r>
      <w:r w:rsidR="00037E6F" w:rsidRPr="008A6666">
        <w:rPr>
          <w:rFonts w:asciiTheme="minorHAnsi" w:hAnsiTheme="minorHAnsi"/>
        </w:rPr>
        <w:t>,</w:t>
      </w:r>
      <w:r w:rsidRPr="008A6666">
        <w:rPr>
          <w:rFonts w:asciiTheme="minorHAnsi" w:hAnsiTheme="minorHAnsi"/>
        </w:rPr>
        <w:t xml:space="preserve"> which was written during and shortly after the </w:t>
      </w:r>
      <w:r w:rsidR="00037E6F" w:rsidRPr="008A6666">
        <w:rPr>
          <w:rFonts w:asciiTheme="minorHAnsi" w:hAnsiTheme="minorHAnsi"/>
        </w:rPr>
        <w:t>1973</w:t>
      </w:r>
      <w:ins w:id="16" w:author="Stephen Ross" w:date="2014-03-17T10:53:00Z">
        <w:r w:rsidR="002807EF">
          <w:rPr>
            <w:rFonts w:asciiTheme="minorHAnsi" w:hAnsiTheme="minorHAnsi"/>
          </w:rPr>
          <w:t xml:space="preserve"> </w:t>
        </w:r>
      </w:ins>
      <w:r w:rsidRPr="008A6666">
        <w:rPr>
          <w:rFonts w:asciiTheme="minorHAnsi" w:hAnsiTheme="minorHAnsi"/>
        </w:rPr>
        <w:t>Yom Kippur War</w:t>
      </w:r>
      <w:r w:rsidR="00037E6F" w:rsidRPr="008A6666">
        <w:rPr>
          <w:rFonts w:asciiTheme="minorHAnsi" w:hAnsiTheme="minorHAnsi"/>
        </w:rPr>
        <w:t xml:space="preserve">, </w:t>
      </w:r>
      <w:r w:rsidRPr="008A6666">
        <w:rPr>
          <w:rFonts w:asciiTheme="minorHAnsi" w:hAnsiTheme="minorHAnsi"/>
        </w:rPr>
        <w:t xml:space="preserve">marks a turning point in </w:t>
      </w:r>
      <w:proofErr w:type="spellStart"/>
      <w:r w:rsidRPr="008A6666">
        <w:rPr>
          <w:rFonts w:asciiTheme="minorHAnsi" w:hAnsiTheme="minorHAnsi"/>
        </w:rPr>
        <w:t>Yeshurun's</w:t>
      </w:r>
      <w:proofErr w:type="spellEnd"/>
      <w:r w:rsidRPr="008A6666">
        <w:rPr>
          <w:rFonts w:asciiTheme="minorHAnsi" w:hAnsiTheme="minorHAnsi"/>
        </w:rPr>
        <w:t xml:space="preserve"> poetry and in its reception. Its opening cycle,</w:t>
      </w:r>
      <w:r w:rsidR="00037E6F" w:rsidRPr="008A6666">
        <w:rPr>
          <w:rFonts w:asciiTheme="minorHAnsi" w:hAnsiTheme="minorHAnsi"/>
        </w:rPr>
        <w:t xml:space="preserve"> </w:t>
      </w:r>
      <w:r w:rsidR="00205168" w:rsidRPr="008A6666">
        <w:rPr>
          <w:rFonts w:asciiTheme="minorHAnsi" w:hAnsiTheme="minorHAnsi"/>
        </w:rPr>
        <w:t xml:space="preserve">which </w:t>
      </w:r>
      <w:r w:rsidR="00037E6F" w:rsidRPr="008A6666">
        <w:rPr>
          <w:rFonts w:asciiTheme="minorHAnsi" w:hAnsiTheme="minorHAnsi"/>
        </w:rPr>
        <w:t>expresses</w:t>
      </w:r>
      <w:r w:rsidRPr="008A6666">
        <w:rPr>
          <w:rFonts w:asciiTheme="minorHAnsi" w:hAnsiTheme="minorHAnsi"/>
        </w:rPr>
        <w:t xml:space="preserve"> the shock of unexpected war, </w:t>
      </w:r>
      <w:r w:rsidR="00037E6F" w:rsidRPr="008A6666">
        <w:rPr>
          <w:rFonts w:asciiTheme="minorHAnsi" w:hAnsiTheme="minorHAnsi"/>
        </w:rPr>
        <w:t>responds to</w:t>
      </w:r>
      <w:r w:rsidRPr="008A6666">
        <w:rPr>
          <w:rFonts w:asciiTheme="minorHAnsi" w:hAnsiTheme="minorHAnsi"/>
        </w:rPr>
        <w:t xml:space="preserve"> </w:t>
      </w:r>
      <w:r w:rsidR="00037E6F" w:rsidRPr="008A6666">
        <w:rPr>
          <w:rFonts w:asciiTheme="minorHAnsi" w:hAnsiTheme="minorHAnsi"/>
        </w:rPr>
        <w:t xml:space="preserve">the </w:t>
      </w:r>
      <w:r w:rsidRPr="008A6666">
        <w:rPr>
          <w:rFonts w:asciiTheme="minorHAnsi" w:hAnsiTheme="minorHAnsi"/>
        </w:rPr>
        <w:t xml:space="preserve">cracks </w:t>
      </w:r>
      <w:del w:id="17" w:author="Stephen Ross" w:date="2014-03-17T10:57:00Z">
        <w:r w:rsidRPr="008A6666" w:rsidDel="008D64A1">
          <w:rPr>
            <w:rFonts w:asciiTheme="minorHAnsi" w:hAnsiTheme="minorHAnsi"/>
          </w:rPr>
          <w:delText xml:space="preserve">that </w:delText>
        </w:r>
        <w:r w:rsidR="00037E6F" w:rsidRPr="008A6666" w:rsidDel="008D64A1">
          <w:rPr>
            <w:rFonts w:asciiTheme="minorHAnsi" w:hAnsiTheme="minorHAnsi"/>
          </w:rPr>
          <w:delText xml:space="preserve">had </w:delText>
        </w:r>
        <w:r w:rsidRPr="008A6666" w:rsidDel="008D64A1">
          <w:rPr>
            <w:rFonts w:asciiTheme="minorHAnsi" w:hAnsiTheme="minorHAnsi"/>
          </w:rPr>
          <w:delText>cleaved</w:delText>
        </w:r>
      </w:del>
      <w:ins w:id="18" w:author="Stephen Ross" w:date="2014-03-17T10:57:00Z">
        <w:r w:rsidR="008D64A1">
          <w:rPr>
            <w:rFonts w:asciiTheme="minorHAnsi" w:hAnsiTheme="minorHAnsi"/>
          </w:rPr>
          <w:t>in</w:t>
        </w:r>
      </w:ins>
      <w:r w:rsidRPr="008A6666">
        <w:rPr>
          <w:rFonts w:asciiTheme="minorHAnsi" w:hAnsiTheme="minorHAnsi"/>
        </w:rPr>
        <w:t xml:space="preserve"> the Zionist dream </w:t>
      </w:r>
      <w:r w:rsidR="00205168" w:rsidRPr="008A6666">
        <w:rPr>
          <w:rFonts w:asciiTheme="minorHAnsi" w:hAnsiTheme="minorHAnsi"/>
        </w:rPr>
        <w:t xml:space="preserve">and reveals </w:t>
      </w:r>
      <w:r w:rsidRPr="008A6666">
        <w:rPr>
          <w:rFonts w:asciiTheme="minorHAnsi" w:hAnsiTheme="minorHAnsi"/>
        </w:rPr>
        <w:t xml:space="preserve">the fear of aberration and the </w:t>
      </w:r>
      <w:r w:rsidR="00205168" w:rsidRPr="008A6666">
        <w:rPr>
          <w:rFonts w:asciiTheme="minorHAnsi" w:hAnsiTheme="minorHAnsi"/>
        </w:rPr>
        <w:t xml:space="preserve">distress caused by the Zionist </w:t>
      </w:r>
      <w:r w:rsidRPr="008A6666">
        <w:rPr>
          <w:rFonts w:asciiTheme="minorHAnsi" w:hAnsiTheme="minorHAnsi"/>
        </w:rPr>
        <w:t>repression of</w:t>
      </w:r>
      <w:r w:rsidR="00205168" w:rsidRPr="008A6666">
        <w:rPr>
          <w:rFonts w:asciiTheme="minorHAnsi" w:hAnsiTheme="minorHAnsi"/>
        </w:rPr>
        <w:t xml:space="preserve"> </w:t>
      </w:r>
      <w:r w:rsidRPr="008A6666">
        <w:rPr>
          <w:rFonts w:asciiTheme="minorHAnsi" w:hAnsiTheme="minorHAnsi"/>
        </w:rPr>
        <w:t xml:space="preserve">the </w:t>
      </w:r>
      <w:proofErr w:type="spellStart"/>
      <w:r w:rsidRPr="008A6666">
        <w:rPr>
          <w:rFonts w:asciiTheme="minorHAnsi" w:hAnsiTheme="minorHAnsi"/>
        </w:rPr>
        <w:t>Shoah</w:t>
      </w:r>
      <w:proofErr w:type="spellEnd"/>
      <w:r w:rsidRPr="008A6666">
        <w:rPr>
          <w:rFonts w:asciiTheme="minorHAnsi" w:hAnsiTheme="minorHAnsi"/>
        </w:rPr>
        <w:t xml:space="preserve"> </w:t>
      </w:r>
      <w:r w:rsidR="00205168" w:rsidRPr="008A6666">
        <w:rPr>
          <w:rFonts w:asciiTheme="minorHAnsi" w:hAnsiTheme="minorHAnsi"/>
        </w:rPr>
        <w:t>experience</w:t>
      </w:r>
      <w:r w:rsidRPr="008A6666">
        <w:rPr>
          <w:rFonts w:asciiTheme="minorHAnsi" w:hAnsiTheme="minorHAnsi"/>
        </w:rPr>
        <w:t>,</w:t>
      </w:r>
      <w:ins w:id="19" w:author="Stephen Ross" w:date="2014-03-17T10:57:00Z">
        <w:r w:rsidR="008D64A1">
          <w:rPr>
            <w:rFonts w:asciiTheme="minorHAnsi" w:hAnsiTheme="minorHAnsi"/>
          </w:rPr>
          <w:t xml:space="preserve"> and</w:t>
        </w:r>
      </w:ins>
      <w:r w:rsidR="00205168" w:rsidRPr="008A6666">
        <w:rPr>
          <w:rFonts w:asciiTheme="minorHAnsi" w:hAnsiTheme="minorHAnsi"/>
        </w:rPr>
        <w:t xml:space="preserve"> </w:t>
      </w:r>
      <w:r w:rsidRPr="008A6666">
        <w:rPr>
          <w:rFonts w:asciiTheme="minorHAnsi" w:hAnsiTheme="minorHAnsi"/>
        </w:rPr>
        <w:t xml:space="preserve">manifests a daring poetic historiography.  </w:t>
      </w:r>
      <w:r w:rsidR="00142FB1" w:rsidRPr="008A6666">
        <w:rPr>
          <w:rFonts w:asciiTheme="minorHAnsi" w:hAnsiTheme="minorHAnsi"/>
        </w:rPr>
        <w:t>As he explores</w:t>
      </w:r>
      <w:r w:rsidR="00123E14" w:rsidRPr="008A6666">
        <w:rPr>
          <w:rFonts w:asciiTheme="minorHAnsi" w:hAnsiTheme="minorHAnsi"/>
        </w:rPr>
        <w:t xml:space="preserve"> the Syrian African Rift as</w:t>
      </w:r>
      <w:r w:rsidR="00142FB1" w:rsidRPr="008A6666">
        <w:rPr>
          <w:rFonts w:asciiTheme="minorHAnsi" w:hAnsiTheme="minorHAnsi"/>
        </w:rPr>
        <w:t xml:space="preserve"> a</w:t>
      </w:r>
      <w:r w:rsidRPr="008A6666">
        <w:rPr>
          <w:rFonts w:asciiTheme="minorHAnsi" w:hAnsiTheme="minorHAnsi"/>
        </w:rPr>
        <w:t xml:space="preserve"> geo-political event</w:t>
      </w:r>
      <w:r w:rsidR="007B02B5" w:rsidRPr="008A6666">
        <w:rPr>
          <w:rFonts w:asciiTheme="minorHAnsi" w:hAnsiTheme="minorHAnsi"/>
        </w:rPr>
        <w:t>,</w:t>
      </w:r>
      <w:r w:rsidRPr="008A6666">
        <w:rPr>
          <w:rFonts w:asciiTheme="minorHAnsi" w:hAnsiTheme="minorHAnsi"/>
        </w:rPr>
        <w:t xml:space="preserve"> </w:t>
      </w:r>
      <w:del w:id="20" w:author="Stephen Ross" w:date="2014-03-17T10:57:00Z">
        <w:r w:rsidR="00142FB1" w:rsidRPr="008A6666" w:rsidDel="008D64A1">
          <w:rPr>
            <w:rFonts w:asciiTheme="minorHAnsi" w:hAnsiTheme="minorHAnsi"/>
          </w:rPr>
          <w:delText>his</w:delText>
        </w:r>
        <w:r w:rsidRPr="008A6666" w:rsidDel="008D64A1">
          <w:rPr>
            <w:rFonts w:asciiTheme="minorHAnsi" w:hAnsiTheme="minorHAnsi"/>
          </w:rPr>
          <w:delText xml:space="preserve"> </w:delText>
        </w:r>
      </w:del>
      <w:proofErr w:type="spellStart"/>
      <w:ins w:id="21" w:author="Stephen Ross" w:date="2014-03-17T10:57:00Z">
        <w:r w:rsidR="008D64A1">
          <w:rPr>
            <w:rFonts w:asciiTheme="minorHAnsi" w:hAnsiTheme="minorHAnsi"/>
          </w:rPr>
          <w:t>Yeshurun's</w:t>
        </w:r>
        <w:proofErr w:type="spellEnd"/>
        <w:r w:rsidR="008D64A1" w:rsidRPr="008A6666">
          <w:rPr>
            <w:rFonts w:asciiTheme="minorHAnsi" w:hAnsiTheme="minorHAnsi"/>
          </w:rPr>
          <w:t xml:space="preserve"> </w:t>
        </w:r>
      </w:ins>
      <w:r w:rsidRPr="008A6666">
        <w:rPr>
          <w:rFonts w:asciiTheme="minorHAnsi" w:hAnsiTheme="minorHAnsi"/>
        </w:rPr>
        <w:t>investigation awakens previous traumas</w:t>
      </w:r>
      <w:r w:rsidR="00142FB1" w:rsidRPr="008A6666">
        <w:rPr>
          <w:rFonts w:asciiTheme="minorHAnsi" w:hAnsiTheme="minorHAnsi"/>
        </w:rPr>
        <w:t xml:space="preserve"> that disrupt </w:t>
      </w:r>
      <w:r w:rsidRPr="008A6666">
        <w:rPr>
          <w:rFonts w:asciiTheme="minorHAnsi" w:hAnsiTheme="minorHAnsi"/>
        </w:rPr>
        <w:t>the narrative thread</w:t>
      </w:r>
      <w:r w:rsidR="00142FB1" w:rsidRPr="008A6666">
        <w:rPr>
          <w:rFonts w:asciiTheme="minorHAnsi" w:hAnsiTheme="minorHAnsi"/>
        </w:rPr>
        <w:t>, causing it to</w:t>
      </w:r>
      <w:r w:rsidRPr="008A6666">
        <w:rPr>
          <w:rFonts w:asciiTheme="minorHAnsi" w:hAnsiTheme="minorHAnsi"/>
        </w:rPr>
        <w:t xml:space="preserve"> unfold through displacements in memory rather than through chronological linking.  </w:t>
      </w:r>
      <w:r w:rsidR="007B02B5" w:rsidRPr="008A6666">
        <w:rPr>
          <w:rFonts w:asciiTheme="minorHAnsi" w:hAnsiTheme="minorHAnsi"/>
        </w:rPr>
        <w:t>Examining</w:t>
      </w:r>
      <w:r w:rsidRPr="008A6666">
        <w:rPr>
          <w:rFonts w:asciiTheme="minorHAnsi" w:hAnsiTheme="minorHAnsi"/>
        </w:rPr>
        <w:t xml:space="preserve"> the process by which the poet has become a witness, </w:t>
      </w:r>
      <w:proofErr w:type="spellStart"/>
      <w:r w:rsidR="00142FB1" w:rsidRPr="008A6666">
        <w:rPr>
          <w:rFonts w:asciiTheme="minorHAnsi" w:hAnsiTheme="minorHAnsi"/>
        </w:rPr>
        <w:t>Yeshurun</w:t>
      </w:r>
      <w:proofErr w:type="spellEnd"/>
      <w:r w:rsidR="00142FB1" w:rsidRPr="008A6666">
        <w:rPr>
          <w:rFonts w:asciiTheme="minorHAnsi" w:hAnsiTheme="minorHAnsi"/>
        </w:rPr>
        <w:t xml:space="preserve"> </w:t>
      </w:r>
      <w:r w:rsidRPr="008A6666">
        <w:rPr>
          <w:rFonts w:asciiTheme="minorHAnsi" w:hAnsiTheme="minorHAnsi"/>
        </w:rPr>
        <w:t xml:space="preserve">abruptly </w:t>
      </w:r>
      <w:r w:rsidR="00142FB1" w:rsidRPr="008A6666">
        <w:rPr>
          <w:rFonts w:asciiTheme="minorHAnsi" w:hAnsiTheme="minorHAnsi"/>
        </w:rPr>
        <w:t xml:space="preserve">shifts </w:t>
      </w:r>
      <w:r w:rsidRPr="008A6666">
        <w:rPr>
          <w:rFonts w:asciiTheme="minorHAnsi" w:hAnsiTheme="minorHAnsi"/>
        </w:rPr>
        <w:t xml:space="preserve">from the Jewish Day of </w:t>
      </w:r>
      <w:r w:rsidR="00142FB1" w:rsidRPr="008A6666">
        <w:rPr>
          <w:rFonts w:asciiTheme="minorHAnsi" w:hAnsiTheme="minorHAnsi"/>
        </w:rPr>
        <w:t xml:space="preserve">Atonement </w:t>
      </w:r>
      <w:r w:rsidRPr="008A6666">
        <w:rPr>
          <w:rFonts w:asciiTheme="minorHAnsi" w:hAnsiTheme="minorHAnsi"/>
        </w:rPr>
        <w:t xml:space="preserve">in a Tel-Aviv synagogue to a childhood memory; </w:t>
      </w:r>
      <w:r w:rsidR="00142FB1" w:rsidRPr="008A6666">
        <w:rPr>
          <w:rFonts w:asciiTheme="minorHAnsi" w:hAnsiTheme="minorHAnsi"/>
        </w:rPr>
        <w:t xml:space="preserve">then </w:t>
      </w:r>
      <w:r w:rsidRPr="008A6666">
        <w:rPr>
          <w:rFonts w:asciiTheme="minorHAnsi" w:hAnsiTheme="minorHAnsi"/>
        </w:rPr>
        <w:t xml:space="preserve">to the shattering of the </w:t>
      </w:r>
      <w:proofErr w:type="spellStart"/>
      <w:r w:rsidRPr="007B7EC1">
        <w:rPr>
          <w:rFonts w:asciiTheme="minorHAnsi" w:hAnsiTheme="minorHAnsi"/>
          <w:i/>
          <w:rPrChange w:id="22" w:author="Stephen Ross" w:date="2014-03-17T10:57:00Z">
            <w:rPr>
              <w:rFonts w:asciiTheme="minorHAnsi" w:hAnsiTheme="minorHAnsi"/>
            </w:rPr>
          </w:rPrChange>
        </w:rPr>
        <w:t>statel</w:t>
      </w:r>
      <w:proofErr w:type="spellEnd"/>
      <w:r w:rsidR="00142FB1" w:rsidRPr="008A6666">
        <w:rPr>
          <w:rFonts w:asciiTheme="minorHAnsi" w:hAnsiTheme="minorHAnsi"/>
        </w:rPr>
        <w:t xml:space="preserve">, </w:t>
      </w:r>
      <w:r w:rsidR="00C014A6" w:rsidRPr="008A6666">
        <w:rPr>
          <w:rFonts w:asciiTheme="minorHAnsi" w:hAnsiTheme="minorHAnsi"/>
        </w:rPr>
        <w:t xml:space="preserve">on to </w:t>
      </w:r>
      <w:r w:rsidR="00142FB1" w:rsidRPr="008A6666">
        <w:rPr>
          <w:rFonts w:asciiTheme="minorHAnsi" w:hAnsiTheme="minorHAnsi"/>
        </w:rPr>
        <w:t>a</w:t>
      </w:r>
      <w:r w:rsidRPr="008A6666">
        <w:rPr>
          <w:rFonts w:asciiTheme="minorHAnsi" w:hAnsiTheme="minorHAnsi"/>
        </w:rPr>
        <w:t xml:space="preserve"> fateful event </w:t>
      </w:r>
      <w:r w:rsidR="00C014A6" w:rsidRPr="008A6666">
        <w:rPr>
          <w:rFonts w:asciiTheme="minorHAnsi" w:hAnsiTheme="minorHAnsi"/>
        </w:rPr>
        <w:t xml:space="preserve">on </w:t>
      </w:r>
      <w:r w:rsidRPr="008A6666">
        <w:rPr>
          <w:rFonts w:asciiTheme="minorHAnsi" w:hAnsiTheme="minorHAnsi"/>
        </w:rPr>
        <w:t>the poet's own birthday and from there to the outbreak of the</w:t>
      </w:r>
      <w:r w:rsidR="003A5D28" w:rsidRPr="008A6666">
        <w:rPr>
          <w:rFonts w:asciiTheme="minorHAnsi" w:hAnsiTheme="minorHAnsi"/>
        </w:rPr>
        <w:t xml:space="preserve"> </w:t>
      </w:r>
      <w:r w:rsidRPr="008A6666">
        <w:rPr>
          <w:rFonts w:asciiTheme="minorHAnsi" w:hAnsiTheme="minorHAnsi"/>
        </w:rPr>
        <w:t xml:space="preserve"> </w:t>
      </w:r>
      <w:r w:rsidR="00142FB1" w:rsidRPr="008A6666">
        <w:rPr>
          <w:rFonts w:asciiTheme="minorHAnsi" w:hAnsiTheme="minorHAnsi"/>
        </w:rPr>
        <w:t>Yom Kippu</w:t>
      </w:r>
      <w:r w:rsidR="00EC3B43" w:rsidRPr="008A6666">
        <w:rPr>
          <w:rFonts w:asciiTheme="minorHAnsi" w:hAnsiTheme="minorHAnsi"/>
        </w:rPr>
        <w:t>r</w:t>
      </w:r>
      <w:r w:rsidR="00EC3B43" w:rsidRPr="008A6666">
        <w:rPr>
          <w:rFonts w:asciiTheme="minorHAnsi" w:hAnsiTheme="minorHAnsi"/>
          <w:color w:val="FFFF00"/>
        </w:rPr>
        <w:t xml:space="preserve"> </w:t>
      </w:r>
      <w:proofErr w:type="spellStart"/>
      <w:r w:rsidR="00EC3B43" w:rsidRPr="008A6666">
        <w:rPr>
          <w:rFonts w:asciiTheme="minorHAnsi" w:hAnsiTheme="minorHAnsi"/>
        </w:rPr>
        <w:t>War</w:t>
      </w:r>
      <w:ins w:id="23" w:author="Stephen Ross" w:date="2014-03-17T10:57:00Z">
        <w:r w:rsidR="007B7EC1">
          <w:rPr>
            <w:rFonts w:asciiTheme="minorHAnsi" w:hAnsiTheme="minorHAnsi"/>
          </w:rPr>
          <w:t>.</w:t>
        </w:r>
      </w:ins>
      <w:r w:rsidR="00EC3B43" w:rsidRPr="008A6666">
        <w:rPr>
          <w:rFonts w:asciiTheme="minorHAnsi" w:hAnsiTheme="minorHAnsi"/>
          <w:color w:val="FFFF00"/>
        </w:rPr>
        <w:t>.</w:t>
      </w:r>
      <w:del w:id="24" w:author="Stephen Ross" w:date="2014-03-17T10:58:00Z">
        <w:r w:rsidRPr="008A6666" w:rsidDel="007B7EC1">
          <w:rPr>
            <w:rFonts w:asciiTheme="minorHAnsi" w:hAnsiTheme="minorHAnsi"/>
            <w:color w:val="FFFF00"/>
          </w:rPr>
          <w:delText xml:space="preserve"> </w:delText>
        </w:r>
      </w:del>
      <w:r w:rsidRPr="008A6666">
        <w:rPr>
          <w:rFonts w:asciiTheme="minorHAnsi" w:hAnsiTheme="minorHAnsi"/>
        </w:rPr>
        <w:t>Whatever</w:t>
      </w:r>
      <w:proofErr w:type="spellEnd"/>
      <w:r w:rsidRPr="008A6666">
        <w:rPr>
          <w:rFonts w:asciiTheme="minorHAnsi" w:hAnsiTheme="minorHAnsi"/>
        </w:rPr>
        <w:t xml:space="preserve"> has happened in the past occurs again as a breakage in a new intersection. The unsettling montage </w:t>
      </w:r>
      <w:r w:rsidR="00C014A6" w:rsidRPr="008A6666">
        <w:rPr>
          <w:rFonts w:asciiTheme="minorHAnsi" w:hAnsiTheme="minorHAnsi"/>
        </w:rPr>
        <w:t xml:space="preserve">oscillates </w:t>
      </w:r>
      <w:r w:rsidRPr="008A6666">
        <w:rPr>
          <w:rFonts w:asciiTheme="minorHAnsi" w:hAnsiTheme="minorHAnsi"/>
        </w:rPr>
        <w:t xml:space="preserve">from the historical to the personal perspective, from </w:t>
      </w:r>
      <w:r w:rsidR="00C014A6" w:rsidRPr="008A6666">
        <w:rPr>
          <w:rFonts w:asciiTheme="minorHAnsi" w:hAnsiTheme="minorHAnsi"/>
        </w:rPr>
        <w:t xml:space="preserve">deep </w:t>
      </w:r>
      <w:r w:rsidRPr="008A6666">
        <w:rPr>
          <w:rFonts w:asciiTheme="minorHAnsi" w:hAnsiTheme="minorHAnsi"/>
        </w:rPr>
        <w:t xml:space="preserve">engagement to a clinical </w:t>
      </w:r>
      <w:r w:rsidR="00C014A6" w:rsidRPr="008A6666">
        <w:rPr>
          <w:rFonts w:asciiTheme="minorHAnsi" w:hAnsiTheme="minorHAnsi"/>
        </w:rPr>
        <w:t>perspective</w:t>
      </w:r>
      <w:r w:rsidRPr="008A6666">
        <w:rPr>
          <w:rFonts w:asciiTheme="minorHAnsi" w:hAnsiTheme="minorHAnsi"/>
        </w:rPr>
        <w:t xml:space="preserve">, </w:t>
      </w:r>
      <w:r w:rsidR="00C014A6" w:rsidRPr="008A6666">
        <w:rPr>
          <w:rFonts w:asciiTheme="minorHAnsi" w:hAnsiTheme="minorHAnsi"/>
        </w:rPr>
        <w:t xml:space="preserve">as he </w:t>
      </w:r>
      <w:r w:rsidRPr="008A6666">
        <w:rPr>
          <w:rFonts w:asciiTheme="minorHAnsi" w:hAnsiTheme="minorHAnsi"/>
        </w:rPr>
        <w:t xml:space="preserve">attempts to observe the </w:t>
      </w:r>
      <w:r w:rsidR="00C014A6" w:rsidRPr="008A6666">
        <w:rPr>
          <w:rFonts w:asciiTheme="minorHAnsi" w:hAnsiTheme="minorHAnsi"/>
        </w:rPr>
        <w:t xml:space="preserve">effects </w:t>
      </w:r>
      <w:r w:rsidRPr="008A6666">
        <w:rPr>
          <w:rFonts w:asciiTheme="minorHAnsi" w:hAnsiTheme="minorHAnsi"/>
        </w:rPr>
        <w:t xml:space="preserve">of the breakages </w:t>
      </w:r>
      <w:r w:rsidR="00C014A6" w:rsidRPr="008A6666">
        <w:rPr>
          <w:rFonts w:asciiTheme="minorHAnsi" w:hAnsiTheme="minorHAnsi"/>
        </w:rPr>
        <w:t>from a distance, creating</w:t>
      </w:r>
      <w:r w:rsidRPr="008A6666">
        <w:rPr>
          <w:rFonts w:asciiTheme="minorHAnsi" w:hAnsiTheme="minorHAnsi"/>
        </w:rPr>
        <w:t xml:space="preserve"> a fresh </w:t>
      </w:r>
      <w:r w:rsidR="00C014A6" w:rsidRPr="008A6666">
        <w:rPr>
          <w:rFonts w:asciiTheme="minorHAnsi" w:hAnsiTheme="minorHAnsi"/>
        </w:rPr>
        <w:t xml:space="preserve">if </w:t>
      </w:r>
      <w:r w:rsidR="007B02B5" w:rsidRPr="008A6666">
        <w:rPr>
          <w:rFonts w:asciiTheme="minorHAnsi" w:hAnsiTheme="minorHAnsi"/>
        </w:rPr>
        <w:t>disturbing</w:t>
      </w:r>
      <w:r w:rsidR="00C014A6" w:rsidRPr="008A6666">
        <w:rPr>
          <w:rFonts w:asciiTheme="minorHAnsi" w:hAnsiTheme="minorHAnsi"/>
        </w:rPr>
        <w:t xml:space="preserve"> </w:t>
      </w:r>
      <w:r w:rsidRPr="008A6666">
        <w:rPr>
          <w:rFonts w:asciiTheme="minorHAnsi" w:hAnsiTheme="minorHAnsi"/>
        </w:rPr>
        <w:t xml:space="preserve">perspective on a series of traumas woven into </w:t>
      </w:r>
      <w:r w:rsidR="00C014A6" w:rsidRPr="008A6666">
        <w:rPr>
          <w:rFonts w:asciiTheme="minorHAnsi" w:hAnsiTheme="minorHAnsi"/>
        </w:rPr>
        <w:t xml:space="preserve">collective and personal </w:t>
      </w:r>
      <w:r w:rsidRPr="008A6666">
        <w:rPr>
          <w:rFonts w:asciiTheme="minorHAnsi" w:hAnsiTheme="minorHAnsi"/>
        </w:rPr>
        <w:t>memory.</w:t>
      </w:r>
    </w:p>
    <w:p w14:paraId="0960DFBA" w14:textId="77777777" w:rsidR="00541B96" w:rsidRPr="008A6666" w:rsidRDefault="00541B96">
      <w:pPr>
        <w:bidi w:val="0"/>
        <w:spacing w:line="360" w:lineRule="auto"/>
        <w:rPr>
          <w:rFonts w:asciiTheme="minorHAnsi" w:hAnsiTheme="minorHAnsi"/>
        </w:rPr>
      </w:pPr>
    </w:p>
    <w:p w14:paraId="647387A8" w14:textId="70C53D80" w:rsidR="00541B96" w:rsidRPr="008A6666" w:rsidRDefault="00C014A6" w:rsidP="00123E14">
      <w:pPr>
        <w:bidi w:val="0"/>
        <w:spacing w:line="360" w:lineRule="auto"/>
        <w:rPr>
          <w:rFonts w:asciiTheme="minorHAnsi" w:hAnsiTheme="minorHAnsi"/>
        </w:rPr>
      </w:pPr>
      <w:r w:rsidRPr="008A6666">
        <w:rPr>
          <w:rFonts w:asciiTheme="minorHAnsi" w:hAnsiTheme="minorHAnsi"/>
        </w:rPr>
        <w:t xml:space="preserve">With </w:t>
      </w:r>
      <w:del w:id="25" w:author="Stephen Ross" w:date="2014-03-17T10:58:00Z">
        <w:r w:rsidR="00541B96" w:rsidRPr="008A6666" w:rsidDel="007B7EC1">
          <w:rPr>
            <w:rFonts w:asciiTheme="minorHAnsi" w:hAnsiTheme="minorHAnsi"/>
          </w:rPr>
          <w:delText xml:space="preserve">his </w:delText>
        </w:r>
      </w:del>
      <w:ins w:id="26" w:author="Stephen Ross" w:date="2014-03-17T10:58:00Z">
        <w:r w:rsidR="007B7EC1">
          <w:rPr>
            <w:rFonts w:asciiTheme="minorHAnsi" w:hAnsiTheme="minorHAnsi"/>
          </w:rPr>
          <w:t>Yeshurun's</w:t>
        </w:r>
        <w:bookmarkStart w:id="27" w:name="_GoBack"/>
        <w:bookmarkEnd w:id="27"/>
        <w:r w:rsidR="007B7EC1" w:rsidRPr="008A6666">
          <w:rPr>
            <w:rFonts w:asciiTheme="minorHAnsi" w:hAnsiTheme="minorHAnsi"/>
          </w:rPr>
          <w:t xml:space="preserve"> </w:t>
        </w:r>
      </w:ins>
      <w:r w:rsidR="00541B96" w:rsidRPr="008A6666">
        <w:rPr>
          <w:rFonts w:asciiTheme="minorHAnsi" w:hAnsiTheme="minorHAnsi"/>
        </w:rPr>
        <w:t>last two books (1990, 1992)</w:t>
      </w:r>
      <w:r w:rsidRPr="008A6666">
        <w:rPr>
          <w:rFonts w:asciiTheme="minorHAnsi" w:hAnsiTheme="minorHAnsi"/>
        </w:rPr>
        <w:t>,</w:t>
      </w:r>
      <w:r w:rsidR="00541B96" w:rsidRPr="008A6666">
        <w:rPr>
          <w:rFonts w:asciiTheme="minorHAnsi" w:hAnsiTheme="minorHAnsi"/>
        </w:rPr>
        <w:t xml:space="preserve"> </w:t>
      </w:r>
      <w:r w:rsidRPr="008A6666">
        <w:rPr>
          <w:rFonts w:asciiTheme="minorHAnsi" w:hAnsiTheme="minorHAnsi"/>
        </w:rPr>
        <w:t xml:space="preserve">his 1980's </w:t>
      </w:r>
      <w:r w:rsidR="007F726F" w:rsidRPr="008A6666">
        <w:rPr>
          <w:rFonts w:asciiTheme="minorHAnsi" w:hAnsiTheme="minorHAnsi"/>
        </w:rPr>
        <w:t>avant-garde</w:t>
      </w:r>
      <w:r w:rsidRPr="008A6666">
        <w:rPr>
          <w:rFonts w:asciiTheme="minorHAnsi" w:hAnsiTheme="minorHAnsi"/>
        </w:rPr>
        <w:t xml:space="preserve"> </w:t>
      </w:r>
      <w:r w:rsidR="00541B96" w:rsidRPr="008A6666">
        <w:rPr>
          <w:rFonts w:asciiTheme="minorHAnsi" w:hAnsiTheme="minorHAnsi"/>
        </w:rPr>
        <w:t xml:space="preserve">poetry </w:t>
      </w:r>
      <w:r w:rsidR="00123E14" w:rsidRPr="008A6666">
        <w:rPr>
          <w:rFonts w:asciiTheme="minorHAnsi" w:hAnsiTheme="minorHAnsi"/>
        </w:rPr>
        <w:t>evolves into</w:t>
      </w:r>
      <w:r w:rsidR="00541B96" w:rsidRPr="008A6666">
        <w:rPr>
          <w:rFonts w:asciiTheme="minorHAnsi" w:hAnsiTheme="minorHAnsi"/>
        </w:rPr>
        <w:t xml:space="preserve"> a testament, or what he named "The work of re-</w:t>
      </w:r>
      <w:proofErr w:type="spellStart"/>
      <w:r w:rsidR="00541B96" w:rsidRPr="008A6666">
        <w:rPr>
          <w:rFonts w:asciiTheme="minorHAnsi" w:hAnsiTheme="minorHAnsi"/>
        </w:rPr>
        <w:t>membering</w:t>
      </w:r>
      <w:proofErr w:type="spellEnd"/>
      <w:r w:rsidR="00541B96" w:rsidRPr="008A6666">
        <w:rPr>
          <w:rFonts w:asciiTheme="minorHAnsi" w:hAnsiTheme="minorHAnsi"/>
        </w:rPr>
        <w:t xml:space="preserve">". His last poems on Jesus and Mary, witnessing, </w:t>
      </w:r>
      <w:r w:rsidRPr="008A6666">
        <w:rPr>
          <w:rFonts w:asciiTheme="minorHAnsi" w:hAnsiTheme="minorHAnsi"/>
        </w:rPr>
        <w:t xml:space="preserve">and </w:t>
      </w:r>
      <w:r w:rsidR="00541B96" w:rsidRPr="008A6666">
        <w:rPr>
          <w:rFonts w:asciiTheme="minorHAnsi" w:hAnsiTheme="minorHAnsi"/>
        </w:rPr>
        <w:t xml:space="preserve">the poet's own dying close the cycle of death and birth begun in his 1932 "Ballad  of Mary Magdalene and </w:t>
      </w:r>
      <w:r w:rsidRPr="008A6666">
        <w:rPr>
          <w:rFonts w:asciiTheme="minorHAnsi" w:hAnsiTheme="minorHAnsi"/>
        </w:rPr>
        <w:t xml:space="preserve">Her </w:t>
      </w:r>
      <w:r w:rsidR="00541B96" w:rsidRPr="008A6666">
        <w:rPr>
          <w:rFonts w:asciiTheme="minorHAnsi" w:hAnsiTheme="minorHAnsi"/>
        </w:rPr>
        <w:t>White Son"</w:t>
      </w:r>
      <w:r w:rsidRPr="008A6666">
        <w:rPr>
          <w:rFonts w:asciiTheme="minorHAnsi" w:hAnsiTheme="minorHAnsi"/>
        </w:rPr>
        <w:t xml:space="preserve"> </w:t>
      </w:r>
      <w:r w:rsidR="00541B96" w:rsidRPr="008A6666">
        <w:rPr>
          <w:rFonts w:asciiTheme="minorHAnsi" w:hAnsiTheme="minorHAnsi"/>
        </w:rPr>
        <w:t>(1932).  Here the language of prayer and entombment crystallizes</w:t>
      </w:r>
      <w:r w:rsidRPr="008A6666">
        <w:rPr>
          <w:rFonts w:asciiTheme="minorHAnsi" w:hAnsiTheme="minorHAnsi"/>
        </w:rPr>
        <w:t xml:space="preserve"> into</w:t>
      </w:r>
      <w:r w:rsidR="00541B96" w:rsidRPr="008A6666">
        <w:rPr>
          <w:rFonts w:asciiTheme="minorHAnsi" w:hAnsiTheme="minorHAnsi"/>
        </w:rPr>
        <w:t xml:space="preserve"> warm</w:t>
      </w:r>
      <w:r w:rsidRPr="008A6666">
        <w:rPr>
          <w:rFonts w:asciiTheme="minorHAnsi" w:hAnsiTheme="minorHAnsi"/>
        </w:rPr>
        <w:t>,</w:t>
      </w:r>
      <w:r w:rsidR="00541B96" w:rsidRPr="008A6666">
        <w:rPr>
          <w:rFonts w:asciiTheme="minorHAnsi" w:hAnsiTheme="minorHAnsi"/>
        </w:rPr>
        <w:t xml:space="preserve"> raw speech. The broken musicality is built on translating anew ancient languages through the mother tongue, in a </w:t>
      </w:r>
      <w:r w:rsidR="007F726F" w:rsidRPr="008A6666">
        <w:rPr>
          <w:rFonts w:asciiTheme="minorHAnsi" w:hAnsiTheme="minorHAnsi"/>
        </w:rPr>
        <w:t xml:space="preserve">living </w:t>
      </w:r>
      <w:r w:rsidR="00541B96" w:rsidRPr="008A6666">
        <w:rPr>
          <w:rFonts w:asciiTheme="minorHAnsi" w:hAnsiTheme="minorHAnsi"/>
        </w:rPr>
        <w:t>voice, here and now.</w:t>
      </w:r>
    </w:p>
    <w:p w14:paraId="3F2834DD" w14:textId="77777777" w:rsidR="00541B96" w:rsidRPr="008A6666" w:rsidRDefault="00541B96" w:rsidP="00180B24">
      <w:pPr>
        <w:bidi w:val="0"/>
        <w:rPr>
          <w:rFonts w:asciiTheme="minorHAnsi" w:hAnsiTheme="minorHAnsi"/>
        </w:rPr>
      </w:pPr>
    </w:p>
    <w:p w14:paraId="0480CD4B" w14:textId="77777777" w:rsidR="00541B96" w:rsidRPr="008A6666" w:rsidRDefault="00541B96" w:rsidP="009D2A07">
      <w:pPr>
        <w:bidi w:val="0"/>
        <w:rPr>
          <w:rFonts w:asciiTheme="minorHAnsi" w:hAnsiTheme="minorHAnsi"/>
        </w:rPr>
      </w:pPr>
    </w:p>
    <w:p w14:paraId="5C5062E7" w14:textId="77777777" w:rsidR="00541B96" w:rsidRPr="008A6666" w:rsidRDefault="00541B96" w:rsidP="00123E14">
      <w:pPr>
        <w:bidi w:val="0"/>
        <w:spacing w:line="360" w:lineRule="auto"/>
        <w:rPr>
          <w:rFonts w:asciiTheme="minorHAnsi" w:hAnsiTheme="minorHAnsi"/>
          <w:b/>
          <w:bCs/>
        </w:rPr>
      </w:pPr>
      <w:r w:rsidRPr="008A6666">
        <w:rPr>
          <w:rFonts w:asciiTheme="minorHAnsi" w:hAnsiTheme="minorHAnsi"/>
          <w:b/>
          <w:bCs/>
        </w:rPr>
        <w:t>List of Works</w:t>
      </w:r>
      <w:r w:rsidR="007F726F" w:rsidRPr="008A6666">
        <w:rPr>
          <w:rFonts w:asciiTheme="minorHAnsi" w:hAnsiTheme="minorHAnsi"/>
          <w:b/>
          <w:bCs/>
        </w:rPr>
        <w:t xml:space="preserve"> </w:t>
      </w:r>
    </w:p>
    <w:p w14:paraId="12EF1BA7" w14:textId="7777777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Yeshurun</w:t>
      </w:r>
      <w:proofErr w:type="spellEnd"/>
      <w:r w:rsidRPr="008A6666">
        <w:rPr>
          <w:rFonts w:asciiTheme="minorHAnsi" w:hAnsiTheme="minorHAnsi"/>
        </w:rPr>
        <w:t xml:space="preserve">, </w:t>
      </w:r>
      <w:proofErr w:type="spellStart"/>
      <w:r w:rsidRPr="008A6666">
        <w:rPr>
          <w:rFonts w:asciiTheme="minorHAnsi" w:hAnsiTheme="minorHAnsi"/>
        </w:rPr>
        <w:t>Avot</w:t>
      </w:r>
      <w:proofErr w:type="spellEnd"/>
      <w:r w:rsidRPr="008A6666">
        <w:rPr>
          <w:rFonts w:asciiTheme="minorHAnsi" w:hAnsiTheme="minorHAnsi"/>
        </w:rPr>
        <w:t xml:space="preserve"> (1995</w:t>
      </w:r>
      <w:r w:rsidR="007F726F" w:rsidRPr="008A6666">
        <w:rPr>
          <w:rFonts w:asciiTheme="minorHAnsi" w:hAnsiTheme="minorHAnsi"/>
        </w:rPr>
        <w:t>–</w:t>
      </w:r>
      <w:r w:rsidRPr="008A6666">
        <w:rPr>
          <w:rFonts w:asciiTheme="minorHAnsi" w:hAnsiTheme="minorHAnsi"/>
        </w:rPr>
        <w:t xml:space="preserve">2001). </w:t>
      </w:r>
      <w:proofErr w:type="spellStart"/>
      <w:r w:rsidRPr="008A6666">
        <w:rPr>
          <w:rFonts w:asciiTheme="minorHAnsi" w:hAnsiTheme="minorHAnsi"/>
          <w:i/>
          <w:iCs/>
        </w:rPr>
        <w:t>Kol</w:t>
      </w:r>
      <w:proofErr w:type="spellEnd"/>
      <w:r w:rsidRPr="008A6666">
        <w:rPr>
          <w:rFonts w:asciiTheme="minorHAnsi" w:hAnsiTheme="minorHAnsi"/>
          <w:i/>
          <w:iCs/>
        </w:rPr>
        <w:t xml:space="preserve"> </w:t>
      </w:r>
      <w:proofErr w:type="spellStart"/>
      <w:r w:rsidRPr="008A6666">
        <w:rPr>
          <w:rFonts w:asciiTheme="minorHAnsi" w:hAnsiTheme="minorHAnsi"/>
          <w:i/>
          <w:iCs/>
        </w:rPr>
        <w:t>Shirav</w:t>
      </w:r>
      <w:proofErr w:type="spellEnd"/>
      <w:r w:rsidRPr="008A6666">
        <w:rPr>
          <w:rFonts w:asciiTheme="minorHAnsi" w:hAnsiTheme="minorHAnsi"/>
          <w:i/>
          <w:iCs/>
        </w:rPr>
        <w:t xml:space="preserve"> </w:t>
      </w:r>
      <w:r w:rsidRPr="008A6666">
        <w:rPr>
          <w:rFonts w:asciiTheme="minorHAnsi" w:hAnsiTheme="minorHAnsi"/>
        </w:rPr>
        <w:t xml:space="preserve">I-IV, ed. Benjamin </w:t>
      </w:r>
      <w:proofErr w:type="spellStart"/>
      <w:r w:rsidRPr="008A6666">
        <w:rPr>
          <w:rFonts w:asciiTheme="minorHAnsi" w:hAnsiTheme="minorHAnsi"/>
        </w:rPr>
        <w:t>Harshav</w:t>
      </w:r>
      <w:proofErr w:type="spellEnd"/>
      <w:r w:rsidRPr="008A6666">
        <w:rPr>
          <w:rFonts w:asciiTheme="minorHAnsi" w:hAnsiTheme="minorHAnsi"/>
        </w:rPr>
        <w:t xml:space="preserve">  and </w:t>
      </w:r>
      <w:proofErr w:type="spellStart"/>
      <w:r w:rsidRPr="008A6666">
        <w:rPr>
          <w:rFonts w:asciiTheme="minorHAnsi" w:hAnsiTheme="minorHAnsi"/>
        </w:rPr>
        <w:t>Helit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Tel-Aviv: </w:t>
      </w:r>
      <w:proofErr w:type="spellStart"/>
      <w:r w:rsidRPr="008A6666">
        <w:rPr>
          <w:rFonts w:asciiTheme="minorHAnsi" w:hAnsiTheme="minorHAnsi"/>
        </w:rPr>
        <w:t>Hakibutz</w:t>
      </w:r>
      <w:proofErr w:type="spellEnd"/>
      <w:r w:rsidRPr="008A6666">
        <w:rPr>
          <w:rFonts w:asciiTheme="minorHAnsi" w:hAnsiTheme="minorHAnsi"/>
        </w:rPr>
        <w:t xml:space="preserve"> </w:t>
      </w:r>
      <w:proofErr w:type="spellStart"/>
      <w:r w:rsidRPr="008A6666">
        <w:rPr>
          <w:rFonts w:asciiTheme="minorHAnsi" w:hAnsiTheme="minorHAnsi"/>
        </w:rPr>
        <w:t>Hameuchad</w:t>
      </w:r>
      <w:proofErr w:type="spellEnd"/>
      <w:r w:rsidRPr="008A6666">
        <w:rPr>
          <w:rFonts w:asciiTheme="minorHAnsi" w:hAnsiTheme="minorHAnsi"/>
        </w:rPr>
        <w:t xml:space="preserve">, </w:t>
      </w:r>
      <w:proofErr w:type="spellStart"/>
      <w:r w:rsidRPr="008A6666">
        <w:rPr>
          <w:rFonts w:asciiTheme="minorHAnsi" w:hAnsiTheme="minorHAnsi"/>
        </w:rPr>
        <w:t>Siman</w:t>
      </w:r>
      <w:proofErr w:type="spellEnd"/>
      <w:r w:rsidRPr="008A6666">
        <w:rPr>
          <w:rFonts w:asciiTheme="minorHAnsi" w:hAnsiTheme="minorHAnsi"/>
        </w:rPr>
        <w:t xml:space="preserve"> </w:t>
      </w:r>
      <w:proofErr w:type="spellStart"/>
      <w:r w:rsidRPr="008A6666">
        <w:rPr>
          <w:rFonts w:asciiTheme="minorHAnsi" w:hAnsiTheme="minorHAnsi"/>
        </w:rPr>
        <w:t>Kri'a</w:t>
      </w:r>
      <w:proofErr w:type="spellEnd"/>
      <w:r w:rsidRPr="008A6666">
        <w:rPr>
          <w:rFonts w:asciiTheme="minorHAnsi" w:hAnsiTheme="minorHAnsi"/>
        </w:rPr>
        <w:t>.</w:t>
      </w:r>
    </w:p>
    <w:p w14:paraId="7A048013" w14:textId="77777777" w:rsidR="00123E14"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  (2009). </w:t>
      </w:r>
      <w:proofErr w:type="spellStart"/>
      <w:r w:rsidRPr="008A6666">
        <w:rPr>
          <w:rFonts w:asciiTheme="minorHAnsi" w:hAnsiTheme="minorHAnsi"/>
          <w:i/>
          <w:iCs/>
        </w:rPr>
        <w:t>Milvadata</w:t>
      </w:r>
      <w:proofErr w:type="spellEnd"/>
      <w:r w:rsidRPr="008A6666">
        <w:rPr>
          <w:rFonts w:asciiTheme="minorHAnsi" w:hAnsiTheme="minorHAnsi"/>
          <w:i/>
          <w:iCs/>
        </w:rPr>
        <w:t>: Selection 1991</w:t>
      </w:r>
      <w:r w:rsidR="007F726F" w:rsidRPr="008A6666">
        <w:rPr>
          <w:rFonts w:asciiTheme="minorHAnsi" w:hAnsiTheme="minorHAnsi"/>
          <w:i/>
          <w:iCs/>
        </w:rPr>
        <w:t>–</w:t>
      </w:r>
      <w:r w:rsidRPr="008A6666">
        <w:rPr>
          <w:rFonts w:asciiTheme="minorHAnsi" w:hAnsiTheme="minorHAnsi"/>
          <w:i/>
          <w:iCs/>
        </w:rPr>
        <w:t>1934</w:t>
      </w:r>
      <w:r w:rsidRPr="008A6666">
        <w:rPr>
          <w:rFonts w:asciiTheme="minorHAnsi" w:hAnsiTheme="minorHAnsi"/>
        </w:rPr>
        <w:t xml:space="preserve">, eds. </w:t>
      </w:r>
      <w:proofErr w:type="spellStart"/>
      <w:r w:rsidRPr="008A6666">
        <w:rPr>
          <w:rFonts w:asciiTheme="minorHAnsi" w:hAnsiTheme="minorHAnsi"/>
        </w:rPr>
        <w:t>Helit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w:t>
      </w:r>
      <w:proofErr w:type="spellStart"/>
      <w:r w:rsidRPr="008A6666">
        <w:rPr>
          <w:rFonts w:asciiTheme="minorHAnsi" w:hAnsiTheme="minorHAnsi"/>
        </w:rPr>
        <w:t>Lilach</w:t>
      </w:r>
      <w:proofErr w:type="spellEnd"/>
      <w:r w:rsidRPr="008A6666">
        <w:rPr>
          <w:rFonts w:asciiTheme="minorHAnsi" w:hAnsiTheme="minorHAnsi"/>
        </w:rPr>
        <w:t xml:space="preserve"> </w:t>
      </w:r>
      <w:proofErr w:type="spellStart"/>
      <w:r w:rsidRPr="008A6666">
        <w:rPr>
          <w:rFonts w:asciiTheme="minorHAnsi" w:hAnsiTheme="minorHAnsi"/>
        </w:rPr>
        <w:t>Lachman</w:t>
      </w:r>
      <w:proofErr w:type="spellEnd"/>
      <w:r w:rsidRPr="008A6666">
        <w:rPr>
          <w:rFonts w:asciiTheme="minorHAnsi" w:hAnsiTheme="minorHAnsi"/>
        </w:rPr>
        <w:t>.</w:t>
      </w:r>
      <w:r w:rsidR="00123E14" w:rsidRPr="008A6666">
        <w:rPr>
          <w:rFonts w:asciiTheme="minorHAnsi" w:hAnsiTheme="minorHAnsi"/>
        </w:rPr>
        <w:t xml:space="preserve">  Tel-Aviv: </w:t>
      </w:r>
      <w:proofErr w:type="spellStart"/>
      <w:r w:rsidR="00123E14" w:rsidRPr="008A6666">
        <w:rPr>
          <w:rFonts w:asciiTheme="minorHAnsi" w:hAnsiTheme="minorHAnsi"/>
        </w:rPr>
        <w:t>Hakibutz</w:t>
      </w:r>
      <w:proofErr w:type="spellEnd"/>
      <w:r w:rsidR="00123E14" w:rsidRPr="008A6666">
        <w:rPr>
          <w:rFonts w:asciiTheme="minorHAnsi" w:hAnsiTheme="minorHAnsi"/>
        </w:rPr>
        <w:t xml:space="preserve"> </w:t>
      </w:r>
      <w:proofErr w:type="spellStart"/>
      <w:r w:rsidR="00123E14" w:rsidRPr="008A6666">
        <w:rPr>
          <w:rFonts w:asciiTheme="minorHAnsi" w:hAnsiTheme="minorHAnsi"/>
        </w:rPr>
        <w:t>Hameuchad</w:t>
      </w:r>
      <w:proofErr w:type="spellEnd"/>
      <w:r w:rsidR="00123E14" w:rsidRPr="008A6666">
        <w:rPr>
          <w:rFonts w:asciiTheme="minorHAnsi" w:hAnsiTheme="minorHAnsi"/>
        </w:rPr>
        <w:t xml:space="preserve">, </w:t>
      </w:r>
      <w:proofErr w:type="spellStart"/>
      <w:r w:rsidR="00123E14" w:rsidRPr="008A6666">
        <w:rPr>
          <w:rFonts w:asciiTheme="minorHAnsi" w:hAnsiTheme="minorHAnsi"/>
        </w:rPr>
        <w:t>Siman</w:t>
      </w:r>
      <w:proofErr w:type="spellEnd"/>
      <w:r w:rsidR="00123E14" w:rsidRPr="008A6666">
        <w:rPr>
          <w:rFonts w:asciiTheme="minorHAnsi" w:hAnsiTheme="minorHAnsi"/>
        </w:rPr>
        <w:t xml:space="preserve"> </w:t>
      </w:r>
      <w:proofErr w:type="spellStart"/>
      <w:r w:rsidR="00123E14" w:rsidRPr="008A6666">
        <w:rPr>
          <w:rFonts w:asciiTheme="minorHAnsi" w:hAnsiTheme="minorHAnsi"/>
        </w:rPr>
        <w:t>Kri'a</w:t>
      </w:r>
      <w:proofErr w:type="spellEnd"/>
      <w:r w:rsidR="00123E14" w:rsidRPr="008A6666">
        <w:rPr>
          <w:rFonts w:asciiTheme="minorHAnsi" w:hAnsiTheme="minorHAnsi"/>
        </w:rPr>
        <w:t>.</w:t>
      </w:r>
    </w:p>
    <w:p w14:paraId="19B251C4" w14:textId="77777777" w:rsidR="00541B96" w:rsidRPr="008A6666" w:rsidRDefault="00541B96" w:rsidP="000B0DDF">
      <w:pPr>
        <w:bidi w:val="0"/>
        <w:spacing w:line="360" w:lineRule="auto"/>
        <w:ind w:left="426" w:hanging="426"/>
        <w:rPr>
          <w:rFonts w:asciiTheme="minorHAnsi" w:hAnsiTheme="minorHAnsi"/>
        </w:rPr>
      </w:pPr>
    </w:p>
    <w:p w14:paraId="68F77F3A" w14:textId="77777777" w:rsidR="00541B96" w:rsidRPr="008A6666" w:rsidRDefault="00541B96" w:rsidP="000B0DDF">
      <w:pPr>
        <w:bidi w:val="0"/>
        <w:spacing w:line="360" w:lineRule="auto"/>
        <w:ind w:left="426" w:hanging="426"/>
        <w:rPr>
          <w:rFonts w:asciiTheme="minorHAnsi" w:hAnsiTheme="minorHAnsi"/>
        </w:rPr>
      </w:pPr>
    </w:p>
    <w:p w14:paraId="79D8C8A8" w14:textId="77777777" w:rsidR="00541B96" w:rsidRPr="008A6666" w:rsidRDefault="00541B96" w:rsidP="000B0DDF">
      <w:pPr>
        <w:bidi w:val="0"/>
        <w:spacing w:line="360" w:lineRule="auto"/>
        <w:ind w:left="426" w:hanging="426"/>
        <w:rPr>
          <w:rFonts w:asciiTheme="minorHAnsi" w:hAnsiTheme="minorHAnsi"/>
          <w:b/>
          <w:bCs/>
        </w:rPr>
      </w:pPr>
      <w:r w:rsidRPr="008A6666">
        <w:rPr>
          <w:rFonts w:asciiTheme="minorHAnsi" w:hAnsiTheme="minorHAnsi"/>
          <w:b/>
          <w:bCs/>
        </w:rPr>
        <w:t>References and Further Reading</w:t>
      </w:r>
    </w:p>
    <w:p w14:paraId="0C96C727" w14:textId="77777777" w:rsidR="00541B96" w:rsidRPr="008A6666" w:rsidRDefault="00541B96" w:rsidP="000B0DDF">
      <w:pPr>
        <w:bidi w:val="0"/>
        <w:spacing w:line="360" w:lineRule="auto"/>
        <w:ind w:left="426" w:hanging="426"/>
        <w:rPr>
          <w:rFonts w:asciiTheme="minorHAnsi" w:hAnsiTheme="minorHAnsi"/>
          <w:b/>
          <w:bCs/>
        </w:rPr>
      </w:pPr>
    </w:p>
    <w:p w14:paraId="0F62C8DC"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Gluzman, Michael (2003). "The Return of the Politically Repressed: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Yeshurun's</w:t>
      </w:r>
      <w:proofErr w:type="spellEnd"/>
      <w:r w:rsidRPr="008A6666">
        <w:rPr>
          <w:rFonts w:asciiTheme="minorHAnsi" w:hAnsiTheme="minorHAnsi"/>
        </w:rPr>
        <w:t xml:space="preserve"> </w:t>
      </w:r>
      <w:r w:rsidR="007F726F" w:rsidRPr="008A6666">
        <w:rPr>
          <w:rFonts w:asciiTheme="minorHAnsi" w:hAnsiTheme="minorHAnsi"/>
        </w:rPr>
        <w:t>'</w:t>
      </w:r>
      <w:r w:rsidRPr="008A6666">
        <w:rPr>
          <w:rFonts w:asciiTheme="minorHAnsi" w:hAnsiTheme="minorHAnsi"/>
        </w:rPr>
        <w:t>Passover on Caves</w:t>
      </w:r>
      <w:r w:rsidR="007F726F" w:rsidRPr="008A6666">
        <w:rPr>
          <w:rFonts w:asciiTheme="minorHAnsi" w:hAnsiTheme="minorHAnsi"/>
        </w:rPr>
        <w:t>'</w:t>
      </w:r>
      <w:r w:rsidRPr="008A6666">
        <w:rPr>
          <w:rFonts w:asciiTheme="minorHAnsi" w:hAnsiTheme="minorHAnsi"/>
        </w:rPr>
        <w:t xml:space="preserve">", in </w:t>
      </w:r>
      <w:r w:rsidRPr="008A6666">
        <w:rPr>
          <w:rFonts w:asciiTheme="minorHAnsi" w:hAnsiTheme="minorHAnsi"/>
          <w:i/>
          <w:iCs/>
        </w:rPr>
        <w:t xml:space="preserve">The Politics of Canonicity: Lines </w:t>
      </w:r>
      <w:r w:rsidR="007F726F" w:rsidRPr="008A6666">
        <w:rPr>
          <w:rFonts w:asciiTheme="minorHAnsi" w:hAnsiTheme="minorHAnsi"/>
          <w:i/>
          <w:iCs/>
        </w:rPr>
        <w:t xml:space="preserve">of </w:t>
      </w:r>
      <w:r w:rsidRPr="008A6666">
        <w:rPr>
          <w:rFonts w:asciiTheme="minorHAnsi" w:hAnsiTheme="minorHAnsi"/>
          <w:i/>
          <w:iCs/>
        </w:rPr>
        <w:t xml:space="preserve">Resistance in </w:t>
      </w:r>
      <w:r w:rsidR="007F726F" w:rsidRPr="008A6666">
        <w:rPr>
          <w:rFonts w:asciiTheme="minorHAnsi" w:hAnsiTheme="minorHAnsi"/>
          <w:i/>
          <w:iCs/>
        </w:rPr>
        <w:t xml:space="preserve">Modern </w:t>
      </w:r>
      <w:r w:rsidRPr="008A6666">
        <w:rPr>
          <w:rFonts w:asciiTheme="minorHAnsi" w:hAnsiTheme="minorHAnsi"/>
          <w:i/>
          <w:iCs/>
        </w:rPr>
        <w:t xml:space="preserve">Hebrew Poetry. </w:t>
      </w:r>
      <w:r w:rsidRPr="008A6666">
        <w:rPr>
          <w:rFonts w:asciiTheme="minorHAnsi" w:hAnsiTheme="minorHAnsi"/>
        </w:rPr>
        <w:t>Stanford: Stanford University Press.</w:t>
      </w:r>
    </w:p>
    <w:p w14:paraId="5BC06168" w14:textId="7777777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Lachman</w:t>
      </w:r>
      <w:proofErr w:type="spellEnd"/>
      <w:r w:rsidRPr="008A6666">
        <w:rPr>
          <w:rFonts w:asciiTheme="minorHAnsi" w:hAnsiTheme="minorHAnsi"/>
        </w:rPr>
        <w:t xml:space="preserve">, </w:t>
      </w:r>
      <w:proofErr w:type="spellStart"/>
      <w:r w:rsidRPr="008A6666">
        <w:rPr>
          <w:rFonts w:asciiTheme="minorHAnsi" w:hAnsiTheme="minorHAnsi"/>
        </w:rPr>
        <w:t>Lilach</w:t>
      </w:r>
      <w:proofErr w:type="spellEnd"/>
      <w:r w:rsidR="007F726F" w:rsidRPr="008A6666">
        <w:rPr>
          <w:rFonts w:asciiTheme="minorHAnsi" w:hAnsiTheme="minorHAnsi"/>
        </w:rPr>
        <w:t xml:space="preserve"> </w:t>
      </w:r>
      <w:r w:rsidRPr="008A6666">
        <w:rPr>
          <w:rFonts w:asciiTheme="minorHAnsi" w:hAnsiTheme="minorHAnsi"/>
        </w:rPr>
        <w:t>(2000)</w:t>
      </w:r>
      <w:r w:rsidR="007F726F" w:rsidRPr="008A6666">
        <w:rPr>
          <w:rFonts w:asciiTheme="minorHAnsi" w:hAnsiTheme="minorHAnsi"/>
        </w:rPr>
        <w:t>.</w:t>
      </w:r>
      <w:r w:rsidRPr="008A6666">
        <w:rPr>
          <w:rFonts w:asciiTheme="minorHAnsi" w:hAnsiTheme="minorHAnsi"/>
        </w:rPr>
        <w:t xml:space="preserve"> "'I Manured the Land with </w:t>
      </w:r>
      <w:r w:rsidR="007F726F" w:rsidRPr="008A6666">
        <w:rPr>
          <w:rFonts w:asciiTheme="minorHAnsi" w:hAnsiTheme="minorHAnsi"/>
        </w:rPr>
        <w:t xml:space="preserve">My </w:t>
      </w:r>
      <w:r w:rsidRPr="008A6666">
        <w:rPr>
          <w:rFonts w:asciiTheme="minorHAnsi" w:hAnsiTheme="minorHAnsi"/>
        </w:rPr>
        <w:t>Mother's Letters':</w:t>
      </w:r>
      <w:r w:rsidR="007F726F" w:rsidRPr="008A6666">
        <w:rPr>
          <w:rFonts w:asciiTheme="minorHAnsi" w:hAnsiTheme="minorHAnsi"/>
        </w:rPr>
        <w:t xml:space="preserve">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and the Question of Avant-</w:t>
      </w:r>
      <w:r w:rsidR="007F726F" w:rsidRPr="008A6666">
        <w:rPr>
          <w:rFonts w:asciiTheme="minorHAnsi" w:hAnsiTheme="minorHAnsi"/>
        </w:rPr>
        <w:t>Garde</w:t>
      </w:r>
      <w:r w:rsidRPr="008A6666">
        <w:rPr>
          <w:rFonts w:asciiTheme="minorHAnsi" w:hAnsiTheme="minorHAnsi"/>
        </w:rPr>
        <w:t xml:space="preserve">", </w:t>
      </w:r>
      <w:r w:rsidRPr="008A6666">
        <w:rPr>
          <w:rFonts w:asciiTheme="minorHAnsi" w:hAnsiTheme="minorHAnsi"/>
          <w:i/>
          <w:iCs/>
        </w:rPr>
        <w:t xml:space="preserve">Poetics Today </w:t>
      </w:r>
      <w:r w:rsidRPr="008A6666">
        <w:rPr>
          <w:rFonts w:asciiTheme="minorHAnsi" w:hAnsiTheme="minorHAnsi"/>
        </w:rPr>
        <w:t>21,</w:t>
      </w:r>
      <w:r w:rsidR="007F726F" w:rsidRPr="008A6666">
        <w:rPr>
          <w:rFonts w:asciiTheme="minorHAnsi" w:hAnsiTheme="minorHAnsi"/>
        </w:rPr>
        <w:t xml:space="preserve"> </w:t>
      </w:r>
      <w:r w:rsidRPr="008A6666">
        <w:rPr>
          <w:rFonts w:asciiTheme="minorHAnsi" w:hAnsiTheme="minorHAnsi"/>
        </w:rPr>
        <w:t>1.</w:t>
      </w:r>
    </w:p>
    <w:p w14:paraId="7E65C98A"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ed.  (2011)</w:t>
      </w:r>
      <w:r w:rsidR="007F726F"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How Does </w:t>
      </w:r>
      <w:r w:rsidR="007F726F" w:rsidRPr="008A6666">
        <w:rPr>
          <w:rFonts w:asciiTheme="minorHAnsi" w:hAnsiTheme="minorHAnsi"/>
          <w:i/>
          <w:iCs/>
        </w:rPr>
        <w:t xml:space="preserve">It Read: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Tel-Aviv: Hakibutz Hameuchad.</w:t>
      </w:r>
    </w:p>
    <w:p w14:paraId="21F1AF84"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Oppenheimer, </w:t>
      </w:r>
      <w:proofErr w:type="spellStart"/>
      <w:r w:rsidRPr="008A6666">
        <w:rPr>
          <w:rFonts w:asciiTheme="minorHAnsi" w:hAnsiTheme="minorHAnsi"/>
        </w:rPr>
        <w:t>Yochai</w:t>
      </w:r>
      <w:proofErr w:type="spellEnd"/>
      <w:r w:rsidRPr="008A6666">
        <w:rPr>
          <w:rFonts w:asciiTheme="minorHAnsi" w:hAnsiTheme="minorHAnsi"/>
        </w:rPr>
        <w:t xml:space="preserve"> (1997)</w:t>
      </w:r>
      <w:r w:rsidR="007F726F"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Let Me Speak as I Am: The Poetry of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Tel-Aviv: Hakibutz Hameuchad.</w:t>
      </w:r>
    </w:p>
    <w:p w14:paraId="4FE72282"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Stahl, Neta</w:t>
      </w:r>
      <w:r w:rsidR="007F726F" w:rsidRPr="008A6666">
        <w:rPr>
          <w:rFonts w:asciiTheme="minorHAnsi" w:hAnsiTheme="minorHAnsi"/>
        </w:rPr>
        <w:t xml:space="preserve"> </w:t>
      </w:r>
      <w:r w:rsidR="003C5A3C" w:rsidRPr="008A6666">
        <w:rPr>
          <w:rFonts w:asciiTheme="minorHAnsi" w:hAnsiTheme="minorHAnsi"/>
        </w:rPr>
        <w:t>(2012)</w:t>
      </w:r>
      <w:r w:rsidRPr="008A6666">
        <w:rPr>
          <w:rFonts w:asciiTheme="minorHAnsi" w:hAnsiTheme="minorHAnsi"/>
        </w:rPr>
        <w:t>. "'Why Have You Forsaken Them</w:t>
      </w:r>
      <w:r w:rsidR="007F726F" w:rsidRPr="008A6666">
        <w:rPr>
          <w:rFonts w:asciiTheme="minorHAnsi" w:hAnsiTheme="minorHAnsi"/>
        </w:rPr>
        <w:t xml:space="preserve">?': </w:t>
      </w:r>
      <w:r w:rsidRPr="008A6666">
        <w:rPr>
          <w:rFonts w:asciiTheme="minorHAnsi" w:hAnsiTheme="minorHAnsi"/>
        </w:rPr>
        <w:t xml:space="preserve">Jesus in the Poetry of Avot Yeshurun", in </w:t>
      </w:r>
      <w:r w:rsidRPr="008A6666">
        <w:rPr>
          <w:rFonts w:asciiTheme="minorHAnsi" w:hAnsiTheme="minorHAnsi"/>
          <w:i/>
          <w:iCs/>
        </w:rPr>
        <w:t>Other and Brother: The Figure of Jesus in the 20</w:t>
      </w:r>
      <w:r w:rsidRPr="008A6666">
        <w:rPr>
          <w:rFonts w:asciiTheme="minorHAnsi" w:hAnsiTheme="minorHAnsi"/>
          <w:i/>
          <w:iCs/>
          <w:vertAlign w:val="superscript"/>
        </w:rPr>
        <w:t>th</w:t>
      </w:r>
      <w:r w:rsidRPr="008A6666">
        <w:rPr>
          <w:rFonts w:asciiTheme="minorHAnsi" w:hAnsiTheme="minorHAnsi"/>
          <w:i/>
          <w:iCs/>
        </w:rPr>
        <w:t xml:space="preserve"> Century Jewish Landscape</w:t>
      </w:r>
      <w:r w:rsidR="003C5A3C" w:rsidRPr="008A6666">
        <w:rPr>
          <w:rFonts w:asciiTheme="minorHAnsi" w:hAnsiTheme="minorHAnsi"/>
        </w:rPr>
        <w:t>.</w:t>
      </w:r>
      <w:r w:rsidRPr="008A6666">
        <w:rPr>
          <w:rFonts w:asciiTheme="minorHAnsi" w:hAnsiTheme="minorHAnsi"/>
          <w:i/>
          <w:iCs/>
        </w:rPr>
        <w:t xml:space="preserve"> </w:t>
      </w:r>
      <w:r w:rsidRPr="008A6666">
        <w:rPr>
          <w:rFonts w:asciiTheme="minorHAnsi" w:hAnsiTheme="minorHAnsi"/>
        </w:rPr>
        <w:t xml:space="preserve">New York: Oxford University Press, </w:t>
      </w:r>
      <w:r w:rsidR="00CB0171" w:rsidRPr="008A6666">
        <w:rPr>
          <w:rFonts w:asciiTheme="minorHAnsi" w:hAnsiTheme="minorHAnsi"/>
        </w:rPr>
        <w:t>147–162.</w:t>
      </w:r>
    </w:p>
    <w:p w14:paraId="7123C0F9" w14:textId="7777777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Zoritte</w:t>
      </w:r>
      <w:proofErr w:type="spellEnd"/>
      <w:r w:rsidRPr="008A6666">
        <w:rPr>
          <w:rFonts w:asciiTheme="minorHAnsi" w:hAnsiTheme="minorHAnsi"/>
        </w:rPr>
        <w:t xml:space="preserve">, </w:t>
      </w:r>
      <w:proofErr w:type="spellStart"/>
      <w:r w:rsidRPr="008A6666">
        <w:rPr>
          <w:rFonts w:asciiTheme="minorHAnsi" w:hAnsiTheme="minorHAnsi"/>
        </w:rPr>
        <w:t>Eda</w:t>
      </w:r>
      <w:proofErr w:type="spellEnd"/>
      <w:r w:rsidRPr="008A6666">
        <w:rPr>
          <w:rFonts w:asciiTheme="minorHAnsi" w:hAnsiTheme="minorHAnsi"/>
        </w:rPr>
        <w:t xml:space="preserve"> (1995)</w:t>
      </w:r>
      <w:r w:rsidR="003C5A3C"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The Song of the Noble Savage: A Biography of the Poet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003C5A3C" w:rsidRPr="008A6666">
        <w:rPr>
          <w:rFonts w:asciiTheme="minorHAnsi" w:hAnsiTheme="minorHAnsi"/>
        </w:rPr>
        <w:t>.</w:t>
      </w:r>
      <w:r w:rsidRPr="008A6666">
        <w:rPr>
          <w:rFonts w:asciiTheme="minorHAnsi" w:hAnsiTheme="minorHAnsi"/>
          <w:i/>
          <w:iCs/>
        </w:rPr>
        <w:t xml:space="preserve"> </w:t>
      </w:r>
      <w:r w:rsidRPr="008A6666">
        <w:rPr>
          <w:rFonts w:asciiTheme="minorHAnsi" w:hAnsiTheme="minorHAnsi"/>
        </w:rPr>
        <w:t xml:space="preserve">Tel Aviv: </w:t>
      </w:r>
      <w:proofErr w:type="spellStart"/>
      <w:r w:rsidRPr="008A6666">
        <w:rPr>
          <w:rFonts w:asciiTheme="minorHAnsi" w:hAnsiTheme="minorHAnsi"/>
        </w:rPr>
        <w:t>Hakibutz</w:t>
      </w:r>
      <w:proofErr w:type="spellEnd"/>
      <w:r w:rsidRPr="008A6666">
        <w:rPr>
          <w:rFonts w:asciiTheme="minorHAnsi" w:hAnsiTheme="minorHAnsi"/>
        </w:rPr>
        <w:t xml:space="preserve"> </w:t>
      </w:r>
      <w:proofErr w:type="spellStart"/>
      <w:r w:rsidRPr="008A6666">
        <w:rPr>
          <w:rFonts w:asciiTheme="minorHAnsi" w:hAnsiTheme="minorHAnsi"/>
        </w:rPr>
        <w:t>Hameuchad</w:t>
      </w:r>
      <w:proofErr w:type="spellEnd"/>
      <w:r w:rsidRPr="008A6666">
        <w:rPr>
          <w:rFonts w:asciiTheme="minorHAnsi" w:hAnsiTheme="minorHAnsi"/>
        </w:rPr>
        <w:t>.</w:t>
      </w:r>
    </w:p>
    <w:p w14:paraId="03AEF1F1" w14:textId="77777777" w:rsidR="00541B96" w:rsidRPr="008A6666" w:rsidRDefault="00541B96" w:rsidP="000B0DDF">
      <w:pPr>
        <w:bidi w:val="0"/>
        <w:spacing w:line="360" w:lineRule="auto"/>
        <w:ind w:left="426" w:hanging="426"/>
        <w:rPr>
          <w:rFonts w:asciiTheme="minorHAnsi" w:hAnsiTheme="minorHAnsi"/>
        </w:rPr>
      </w:pPr>
    </w:p>
    <w:p w14:paraId="69846A2A" w14:textId="77777777" w:rsidR="00541B96" w:rsidRPr="008A6666" w:rsidRDefault="00541B96" w:rsidP="000B0DDF">
      <w:pPr>
        <w:bidi w:val="0"/>
        <w:spacing w:line="360" w:lineRule="auto"/>
        <w:ind w:left="426" w:hanging="426"/>
        <w:rPr>
          <w:rFonts w:asciiTheme="minorHAnsi" w:hAnsiTheme="minorHAnsi"/>
          <w:b/>
          <w:bCs/>
        </w:rPr>
      </w:pPr>
      <w:r w:rsidRPr="008A6666">
        <w:rPr>
          <w:rFonts w:asciiTheme="minorHAnsi" w:hAnsiTheme="minorHAnsi"/>
          <w:b/>
          <w:bCs/>
        </w:rPr>
        <w:t>Film</w:t>
      </w:r>
    </w:p>
    <w:p w14:paraId="17E9AF44"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i/>
          <w:iCs/>
        </w:rPr>
        <w:t>Avot Yeshurun</w:t>
      </w:r>
      <w:r w:rsidRPr="008A6666">
        <w:rPr>
          <w:rFonts w:asciiTheme="minorHAnsi" w:hAnsiTheme="minorHAnsi"/>
        </w:rPr>
        <w:t xml:space="preserve"> (1990)</w:t>
      </w:r>
      <w:r w:rsidR="003C5A3C" w:rsidRPr="008A6666">
        <w:rPr>
          <w:rFonts w:asciiTheme="minorHAnsi" w:hAnsiTheme="minorHAnsi"/>
        </w:rPr>
        <w:t>,</w:t>
      </w:r>
      <w:r w:rsidRPr="008A6666">
        <w:rPr>
          <w:rFonts w:asciiTheme="minorHAnsi" w:hAnsiTheme="minorHAnsi"/>
        </w:rPr>
        <w:t xml:space="preserve"> directed by Amir Harel. </w:t>
      </w:r>
      <w:r w:rsidR="00937B20" w:rsidRPr="008A6666">
        <w:fldChar w:fldCharType="begin"/>
      </w:r>
      <w:r w:rsidR="00937B20" w:rsidRPr="008A6666">
        <w:rPr>
          <w:rFonts w:asciiTheme="minorHAnsi" w:hAnsiTheme="minorHAnsi"/>
        </w:rPr>
        <w:instrText xml:space="preserve"> HYPERLINK "http://www.youtube.com/watch?v=nPJIOk4Ad7k" \t "_blank" </w:instrText>
      </w:r>
      <w:r w:rsidR="00937B20" w:rsidRPr="008A6666">
        <w:fldChar w:fldCharType="separate"/>
      </w:r>
      <w:r w:rsidRPr="008A6666">
        <w:rPr>
          <w:rStyle w:val="Hyperlink"/>
          <w:rFonts w:asciiTheme="minorHAnsi" w:hAnsiTheme="minorHAnsi" w:cs="Arial"/>
          <w:color w:val="1155CC"/>
          <w:shd w:val="clear" w:color="auto" w:fill="FFFFFF"/>
        </w:rPr>
        <w:t>http://www.youtube.com/watch?v=nPJIOk4Ad7k</w:t>
      </w:r>
      <w:r w:rsidR="00937B20" w:rsidRPr="008A6666">
        <w:rPr>
          <w:rStyle w:val="Hyperlink"/>
          <w:rFonts w:asciiTheme="minorHAnsi" w:hAnsiTheme="minorHAnsi" w:cs="Arial"/>
          <w:color w:val="1155CC"/>
          <w:shd w:val="clear" w:color="auto" w:fill="FFFFFF"/>
        </w:rPr>
        <w:fldChar w:fldCharType="end"/>
      </w:r>
      <w:r w:rsidRPr="008A6666">
        <w:rPr>
          <w:rStyle w:val="apple-converted-space"/>
          <w:rFonts w:asciiTheme="minorHAnsi" w:hAnsiTheme="minorHAnsi" w:cs="Arial"/>
          <w:color w:val="222222"/>
          <w:shd w:val="clear" w:color="auto" w:fill="FFFFFF"/>
        </w:rPr>
        <w:t> </w:t>
      </w:r>
    </w:p>
    <w:p w14:paraId="7AF58DA7" w14:textId="77777777" w:rsidR="00541B96" w:rsidRPr="008A6666" w:rsidRDefault="00541B96" w:rsidP="000B0DDF">
      <w:pPr>
        <w:bidi w:val="0"/>
        <w:ind w:left="426" w:hanging="426"/>
        <w:rPr>
          <w:rFonts w:asciiTheme="minorHAnsi" w:hAnsiTheme="minorHAnsi"/>
          <w:i/>
          <w:iCs/>
        </w:rPr>
      </w:pPr>
    </w:p>
    <w:p w14:paraId="39484A96" w14:textId="77777777" w:rsidR="00541B96" w:rsidRPr="008A6666" w:rsidRDefault="00541B96" w:rsidP="000B0DDF">
      <w:pPr>
        <w:bidi w:val="0"/>
        <w:ind w:left="426" w:hanging="426"/>
        <w:rPr>
          <w:rFonts w:asciiTheme="minorHAnsi" w:hAnsiTheme="minorHAnsi"/>
        </w:rPr>
      </w:pPr>
    </w:p>
    <w:p w14:paraId="25622D57" w14:textId="77777777" w:rsidR="008A6666" w:rsidRPr="008A6666" w:rsidRDefault="008A6666" w:rsidP="000B0DDF">
      <w:pPr>
        <w:bidi w:val="0"/>
        <w:ind w:left="426" w:hanging="426"/>
        <w:rPr>
          <w:rFonts w:asciiTheme="minorHAnsi" w:hAnsiTheme="minorHAnsi"/>
          <w:rtl/>
        </w:rPr>
      </w:pPr>
      <w:r w:rsidRPr="008A6666">
        <w:rPr>
          <w:rFonts w:asciiTheme="minorHAnsi" w:hAnsiTheme="minorHAnsi"/>
        </w:rPr>
        <w:t xml:space="preserve">Written by </w:t>
      </w:r>
      <w:proofErr w:type="spellStart"/>
      <w:r w:rsidRPr="008A6666">
        <w:rPr>
          <w:rFonts w:asciiTheme="minorHAnsi" w:hAnsiTheme="minorHAnsi"/>
        </w:rPr>
        <w:t>Lilach</w:t>
      </w:r>
      <w:proofErr w:type="spellEnd"/>
      <w:r w:rsidRPr="008A6666">
        <w:rPr>
          <w:rFonts w:asciiTheme="minorHAnsi" w:hAnsiTheme="minorHAnsi"/>
        </w:rPr>
        <w:t xml:space="preserve"> </w:t>
      </w:r>
      <w:proofErr w:type="spellStart"/>
      <w:r w:rsidRPr="008A6666">
        <w:rPr>
          <w:rFonts w:asciiTheme="minorHAnsi" w:hAnsiTheme="minorHAnsi"/>
        </w:rPr>
        <w:t>Lachman</w:t>
      </w:r>
      <w:proofErr w:type="spellEnd"/>
    </w:p>
    <w:sectPr w:rsidR="008A6666" w:rsidRPr="008A6666" w:rsidSect="009407B4">
      <w:pgSz w:w="11906" w:h="16838" w:code="9"/>
      <w:pgMar w:top="1440" w:right="1797" w:bottom="1440" w:left="1797" w:header="720" w:footer="720" w:gutter="0"/>
      <w:cols w:space="720"/>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Stephen Ross" w:date="2014-03-17T10:53:00Z" w:initials="SR">
    <w:p w14:paraId="1C3EE4DC" w14:textId="7903E6A6" w:rsidR="008D64A1" w:rsidRDefault="008D64A1">
      <w:pPr>
        <w:pStyle w:val="CommentText"/>
      </w:pPr>
      <w:r>
        <w:rPr>
          <w:rStyle w:val="CommentReference"/>
        </w:rPr>
        <w:annotationRef/>
      </w:r>
      <w:r>
        <w:rPr>
          <w:rtl/>
        </w:rPr>
        <w:t>can you translate this title as you have the others?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Narkisim">
    <w:charset w:val="B1"/>
    <w:family w:val="auto"/>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DF7"/>
    <w:rsid w:val="00004660"/>
    <w:rsid w:val="00007C0A"/>
    <w:rsid w:val="000159BA"/>
    <w:rsid w:val="00020A76"/>
    <w:rsid w:val="00030581"/>
    <w:rsid w:val="000331EF"/>
    <w:rsid w:val="00037E6F"/>
    <w:rsid w:val="00046E46"/>
    <w:rsid w:val="000716A4"/>
    <w:rsid w:val="0007470C"/>
    <w:rsid w:val="00091520"/>
    <w:rsid w:val="000941F7"/>
    <w:rsid w:val="00095BCA"/>
    <w:rsid w:val="000A45E6"/>
    <w:rsid w:val="000B0DDF"/>
    <w:rsid w:val="000C4B7F"/>
    <w:rsid w:val="000C63B0"/>
    <w:rsid w:val="000C7106"/>
    <w:rsid w:val="000E22D9"/>
    <w:rsid w:val="000E268A"/>
    <w:rsid w:val="000F1028"/>
    <w:rsid w:val="00110F97"/>
    <w:rsid w:val="00114F90"/>
    <w:rsid w:val="00115644"/>
    <w:rsid w:val="00121EE6"/>
    <w:rsid w:val="00123E14"/>
    <w:rsid w:val="00142FB1"/>
    <w:rsid w:val="00160F4D"/>
    <w:rsid w:val="001705E2"/>
    <w:rsid w:val="00174E51"/>
    <w:rsid w:val="00177F28"/>
    <w:rsid w:val="00180B24"/>
    <w:rsid w:val="001A0A99"/>
    <w:rsid w:val="001A0AE9"/>
    <w:rsid w:val="001A1124"/>
    <w:rsid w:val="001A1950"/>
    <w:rsid w:val="001A2BBF"/>
    <w:rsid w:val="001A4B77"/>
    <w:rsid w:val="001A57F0"/>
    <w:rsid w:val="001A6933"/>
    <w:rsid w:val="001B6124"/>
    <w:rsid w:val="001B78D2"/>
    <w:rsid w:val="001C76F0"/>
    <w:rsid w:val="001D7041"/>
    <w:rsid w:val="001E5EDC"/>
    <w:rsid w:val="001F7874"/>
    <w:rsid w:val="002006CF"/>
    <w:rsid w:val="00205168"/>
    <w:rsid w:val="002055EF"/>
    <w:rsid w:val="0021568A"/>
    <w:rsid w:val="0021775C"/>
    <w:rsid w:val="00237DAB"/>
    <w:rsid w:val="00247123"/>
    <w:rsid w:val="00263A79"/>
    <w:rsid w:val="00267FB2"/>
    <w:rsid w:val="00274097"/>
    <w:rsid w:val="00274E28"/>
    <w:rsid w:val="002807EF"/>
    <w:rsid w:val="0028387A"/>
    <w:rsid w:val="00290D97"/>
    <w:rsid w:val="00292A65"/>
    <w:rsid w:val="00294C25"/>
    <w:rsid w:val="00295337"/>
    <w:rsid w:val="00296E04"/>
    <w:rsid w:val="002A057C"/>
    <w:rsid w:val="002C0A13"/>
    <w:rsid w:val="002D1743"/>
    <w:rsid w:val="002D25EC"/>
    <w:rsid w:val="002D6028"/>
    <w:rsid w:val="002F14E6"/>
    <w:rsid w:val="002F569E"/>
    <w:rsid w:val="002F6241"/>
    <w:rsid w:val="00302DB8"/>
    <w:rsid w:val="00313681"/>
    <w:rsid w:val="0031372C"/>
    <w:rsid w:val="00320AF5"/>
    <w:rsid w:val="00322C10"/>
    <w:rsid w:val="00327350"/>
    <w:rsid w:val="00333F04"/>
    <w:rsid w:val="00334338"/>
    <w:rsid w:val="00342694"/>
    <w:rsid w:val="003538CB"/>
    <w:rsid w:val="00355787"/>
    <w:rsid w:val="00356590"/>
    <w:rsid w:val="00357DF8"/>
    <w:rsid w:val="00364266"/>
    <w:rsid w:val="00365A83"/>
    <w:rsid w:val="00371584"/>
    <w:rsid w:val="0037257B"/>
    <w:rsid w:val="00376394"/>
    <w:rsid w:val="003878B3"/>
    <w:rsid w:val="00395578"/>
    <w:rsid w:val="003A2C1E"/>
    <w:rsid w:val="003A3920"/>
    <w:rsid w:val="003A5D28"/>
    <w:rsid w:val="003A74C6"/>
    <w:rsid w:val="003C3C3B"/>
    <w:rsid w:val="003C5A3C"/>
    <w:rsid w:val="003D596B"/>
    <w:rsid w:val="003D673D"/>
    <w:rsid w:val="003E7DF7"/>
    <w:rsid w:val="003F22AF"/>
    <w:rsid w:val="003F2C5A"/>
    <w:rsid w:val="003F73F7"/>
    <w:rsid w:val="00401B82"/>
    <w:rsid w:val="00401CA9"/>
    <w:rsid w:val="00403CBF"/>
    <w:rsid w:val="004061DF"/>
    <w:rsid w:val="00423615"/>
    <w:rsid w:val="004405E7"/>
    <w:rsid w:val="0044393B"/>
    <w:rsid w:val="004443E7"/>
    <w:rsid w:val="0044532D"/>
    <w:rsid w:val="0045642B"/>
    <w:rsid w:val="00456F62"/>
    <w:rsid w:val="004630E3"/>
    <w:rsid w:val="004735EC"/>
    <w:rsid w:val="00477177"/>
    <w:rsid w:val="00486F0B"/>
    <w:rsid w:val="00487ACF"/>
    <w:rsid w:val="00487E2A"/>
    <w:rsid w:val="00495092"/>
    <w:rsid w:val="004A47A5"/>
    <w:rsid w:val="004A59D3"/>
    <w:rsid w:val="004B7BF5"/>
    <w:rsid w:val="004C6539"/>
    <w:rsid w:val="004C6CD8"/>
    <w:rsid w:val="004D6F1D"/>
    <w:rsid w:val="004F12D8"/>
    <w:rsid w:val="004F2A41"/>
    <w:rsid w:val="004F5B2C"/>
    <w:rsid w:val="0050362D"/>
    <w:rsid w:val="00503FE1"/>
    <w:rsid w:val="005112B8"/>
    <w:rsid w:val="005114D1"/>
    <w:rsid w:val="00520DB2"/>
    <w:rsid w:val="0052302A"/>
    <w:rsid w:val="00540F9E"/>
    <w:rsid w:val="00541B96"/>
    <w:rsid w:val="005474FE"/>
    <w:rsid w:val="00551263"/>
    <w:rsid w:val="00561557"/>
    <w:rsid w:val="00562174"/>
    <w:rsid w:val="00564D92"/>
    <w:rsid w:val="00573A43"/>
    <w:rsid w:val="005A73CB"/>
    <w:rsid w:val="005A7D84"/>
    <w:rsid w:val="005B5024"/>
    <w:rsid w:val="005D3E3B"/>
    <w:rsid w:val="005D6AD5"/>
    <w:rsid w:val="005E11B3"/>
    <w:rsid w:val="005F0591"/>
    <w:rsid w:val="005F0DBA"/>
    <w:rsid w:val="005F4464"/>
    <w:rsid w:val="005F7054"/>
    <w:rsid w:val="00605D7F"/>
    <w:rsid w:val="006075A6"/>
    <w:rsid w:val="00611956"/>
    <w:rsid w:val="00621FE0"/>
    <w:rsid w:val="006302E7"/>
    <w:rsid w:val="00636280"/>
    <w:rsid w:val="00643810"/>
    <w:rsid w:val="00643D6A"/>
    <w:rsid w:val="00647E4D"/>
    <w:rsid w:val="0065350D"/>
    <w:rsid w:val="006535D3"/>
    <w:rsid w:val="00654933"/>
    <w:rsid w:val="0067065D"/>
    <w:rsid w:val="00670A56"/>
    <w:rsid w:val="006801A1"/>
    <w:rsid w:val="006845D1"/>
    <w:rsid w:val="00694F24"/>
    <w:rsid w:val="006A13A2"/>
    <w:rsid w:val="006A3D06"/>
    <w:rsid w:val="006A4045"/>
    <w:rsid w:val="006B35DC"/>
    <w:rsid w:val="006C4654"/>
    <w:rsid w:val="006C4C11"/>
    <w:rsid w:val="006C5729"/>
    <w:rsid w:val="006D36C3"/>
    <w:rsid w:val="0070620E"/>
    <w:rsid w:val="0071405C"/>
    <w:rsid w:val="00715685"/>
    <w:rsid w:val="00732859"/>
    <w:rsid w:val="00733E6B"/>
    <w:rsid w:val="007521AE"/>
    <w:rsid w:val="007734DB"/>
    <w:rsid w:val="00777A98"/>
    <w:rsid w:val="00780CF5"/>
    <w:rsid w:val="00797BB4"/>
    <w:rsid w:val="007A3F4D"/>
    <w:rsid w:val="007B02B5"/>
    <w:rsid w:val="007B14F0"/>
    <w:rsid w:val="007B346A"/>
    <w:rsid w:val="007B6326"/>
    <w:rsid w:val="007B7EC1"/>
    <w:rsid w:val="007C3EC1"/>
    <w:rsid w:val="007D11FA"/>
    <w:rsid w:val="007D17D7"/>
    <w:rsid w:val="007D3D0C"/>
    <w:rsid w:val="007D618E"/>
    <w:rsid w:val="007E0797"/>
    <w:rsid w:val="007E5769"/>
    <w:rsid w:val="007E783B"/>
    <w:rsid w:val="007F0014"/>
    <w:rsid w:val="007F10CF"/>
    <w:rsid w:val="007F3283"/>
    <w:rsid w:val="007F4415"/>
    <w:rsid w:val="007F71B5"/>
    <w:rsid w:val="007F726F"/>
    <w:rsid w:val="0080005D"/>
    <w:rsid w:val="00804B26"/>
    <w:rsid w:val="00813630"/>
    <w:rsid w:val="00821FCD"/>
    <w:rsid w:val="00822219"/>
    <w:rsid w:val="00824381"/>
    <w:rsid w:val="00832337"/>
    <w:rsid w:val="00832CD6"/>
    <w:rsid w:val="00840CB2"/>
    <w:rsid w:val="00846988"/>
    <w:rsid w:val="00846BE8"/>
    <w:rsid w:val="00853430"/>
    <w:rsid w:val="00853664"/>
    <w:rsid w:val="00860832"/>
    <w:rsid w:val="008A6666"/>
    <w:rsid w:val="008A6C95"/>
    <w:rsid w:val="008B3587"/>
    <w:rsid w:val="008C6DDE"/>
    <w:rsid w:val="008D64A1"/>
    <w:rsid w:val="008E0678"/>
    <w:rsid w:val="008E2CD3"/>
    <w:rsid w:val="008E4777"/>
    <w:rsid w:val="008F064D"/>
    <w:rsid w:val="008F5A92"/>
    <w:rsid w:val="00906DDD"/>
    <w:rsid w:val="00910A9E"/>
    <w:rsid w:val="0091239F"/>
    <w:rsid w:val="00916EE4"/>
    <w:rsid w:val="00920E9E"/>
    <w:rsid w:val="00926CFF"/>
    <w:rsid w:val="009276D2"/>
    <w:rsid w:val="009321E9"/>
    <w:rsid w:val="00937B20"/>
    <w:rsid w:val="009407B4"/>
    <w:rsid w:val="00953085"/>
    <w:rsid w:val="00965935"/>
    <w:rsid w:val="00966A83"/>
    <w:rsid w:val="00966BF3"/>
    <w:rsid w:val="009700C7"/>
    <w:rsid w:val="00975779"/>
    <w:rsid w:val="00987063"/>
    <w:rsid w:val="009A0D93"/>
    <w:rsid w:val="009A52D5"/>
    <w:rsid w:val="009A7E90"/>
    <w:rsid w:val="009B019E"/>
    <w:rsid w:val="009D2558"/>
    <w:rsid w:val="009D2A07"/>
    <w:rsid w:val="009D6935"/>
    <w:rsid w:val="009E530E"/>
    <w:rsid w:val="009E6CE8"/>
    <w:rsid w:val="009F226F"/>
    <w:rsid w:val="009F6F1F"/>
    <w:rsid w:val="009F74A4"/>
    <w:rsid w:val="00A009DF"/>
    <w:rsid w:val="00A0204B"/>
    <w:rsid w:val="00A039C9"/>
    <w:rsid w:val="00A04BB7"/>
    <w:rsid w:val="00A13C30"/>
    <w:rsid w:val="00A13E8B"/>
    <w:rsid w:val="00A160F2"/>
    <w:rsid w:val="00A22161"/>
    <w:rsid w:val="00A26A75"/>
    <w:rsid w:val="00A30830"/>
    <w:rsid w:val="00A35D6E"/>
    <w:rsid w:val="00A45474"/>
    <w:rsid w:val="00A8185F"/>
    <w:rsid w:val="00A9147B"/>
    <w:rsid w:val="00AA316C"/>
    <w:rsid w:val="00AB0B90"/>
    <w:rsid w:val="00AC746F"/>
    <w:rsid w:val="00AD6E1C"/>
    <w:rsid w:val="00AE16D9"/>
    <w:rsid w:val="00AE194C"/>
    <w:rsid w:val="00AE32AA"/>
    <w:rsid w:val="00AE597A"/>
    <w:rsid w:val="00B00CCD"/>
    <w:rsid w:val="00B07419"/>
    <w:rsid w:val="00B119B0"/>
    <w:rsid w:val="00B20A20"/>
    <w:rsid w:val="00B21EAE"/>
    <w:rsid w:val="00B242AA"/>
    <w:rsid w:val="00B2729A"/>
    <w:rsid w:val="00B302FC"/>
    <w:rsid w:val="00B335EB"/>
    <w:rsid w:val="00B34D7C"/>
    <w:rsid w:val="00B500F3"/>
    <w:rsid w:val="00B6226D"/>
    <w:rsid w:val="00B6583E"/>
    <w:rsid w:val="00B71887"/>
    <w:rsid w:val="00B720A1"/>
    <w:rsid w:val="00B808DB"/>
    <w:rsid w:val="00B938EE"/>
    <w:rsid w:val="00B960A1"/>
    <w:rsid w:val="00BB5B09"/>
    <w:rsid w:val="00BC0207"/>
    <w:rsid w:val="00BC55EF"/>
    <w:rsid w:val="00BC727C"/>
    <w:rsid w:val="00BD4114"/>
    <w:rsid w:val="00BE3CE3"/>
    <w:rsid w:val="00BF227E"/>
    <w:rsid w:val="00BF4209"/>
    <w:rsid w:val="00BF4D1D"/>
    <w:rsid w:val="00C014A6"/>
    <w:rsid w:val="00C02E9D"/>
    <w:rsid w:val="00C0419C"/>
    <w:rsid w:val="00C05EDF"/>
    <w:rsid w:val="00C16354"/>
    <w:rsid w:val="00C205B9"/>
    <w:rsid w:val="00C20DD5"/>
    <w:rsid w:val="00C2111F"/>
    <w:rsid w:val="00C23427"/>
    <w:rsid w:val="00C24859"/>
    <w:rsid w:val="00C31B88"/>
    <w:rsid w:val="00C33863"/>
    <w:rsid w:val="00C400D6"/>
    <w:rsid w:val="00C50A9A"/>
    <w:rsid w:val="00C50EBE"/>
    <w:rsid w:val="00C554A8"/>
    <w:rsid w:val="00C57025"/>
    <w:rsid w:val="00C8185F"/>
    <w:rsid w:val="00C95F17"/>
    <w:rsid w:val="00CA6DE3"/>
    <w:rsid w:val="00CA7720"/>
    <w:rsid w:val="00CA798D"/>
    <w:rsid w:val="00CB0171"/>
    <w:rsid w:val="00CB663D"/>
    <w:rsid w:val="00CE08F1"/>
    <w:rsid w:val="00CF2A78"/>
    <w:rsid w:val="00CF41BB"/>
    <w:rsid w:val="00CF5259"/>
    <w:rsid w:val="00CF78D5"/>
    <w:rsid w:val="00D10517"/>
    <w:rsid w:val="00D256AA"/>
    <w:rsid w:val="00D34D77"/>
    <w:rsid w:val="00D46825"/>
    <w:rsid w:val="00D527F0"/>
    <w:rsid w:val="00D72F0F"/>
    <w:rsid w:val="00D750C0"/>
    <w:rsid w:val="00D7712A"/>
    <w:rsid w:val="00D81272"/>
    <w:rsid w:val="00D9670C"/>
    <w:rsid w:val="00D97657"/>
    <w:rsid w:val="00DA54F3"/>
    <w:rsid w:val="00DB047F"/>
    <w:rsid w:val="00DC2823"/>
    <w:rsid w:val="00DC294F"/>
    <w:rsid w:val="00DC43D3"/>
    <w:rsid w:val="00DC46B8"/>
    <w:rsid w:val="00DC5519"/>
    <w:rsid w:val="00DD591F"/>
    <w:rsid w:val="00DD5BFE"/>
    <w:rsid w:val="00DE5FE6"/>
    <w:rsid w:val="00DF57A1"/>
    <w:rsid w:val="00DF63B7"/>
    <w:rsid w:val="00E03364"/>
    <w:rsid w:val="00E0731B"/>
    <w:rsid w:val="00E10B05"/>
    <w:rsid w:val="00E22012"/>
    <w:rsid w:val="00E23447"/>
    <w:rsid w:val="00E259DC"/>
    <w:rsid w:val="00E362BC"/>
    <w:rsid w:val="00E54F47"/>
    <w:rsid w:val="00E5555A"/>
    <w:rsid w:val="00E647DD"/>
    <w:rsid w:val="00E66A6A"/>
    <w:rsid w:val="00E70DE3"/>
    <w:rsid w:val="00E71170"/>
    <w:rsid w:val="00E7262C"/>
    <w:rsid w:val="00E735C5"/>
    <w:rsid w:val="00E77F34"/>
    <w:rsid w:val="00E831FE"/>
    <w:rsid w:val="00E8687C"/>
    <w:rsid w:val="00E950AB"/>
    <w:rsid w:val="00EA2F8C"/>
    <w:rsid w:val="00EB391E"/>
    <w:rsid w:val="00EC2B8A"/>
    <w:rsid w:val="00EC3B43"/>
    <w:rsid w:val="00EC6E42"/>
    <w:rsid w:val="00EE03C9"/>
    <w:rsid w:val="00EE3155"/>
    <w:rsid w:val="00EE3742"/>
    <w:rsid w:val="00EE5439"/>
    <w:rsid w:val="00EF73CC"/>
    <w:rsid w:val="00F27F2D"/>
    <w:rsid w:val="00F43F7A"/>
    <w:rsid w:val="00F45B6C"/>
    <w:rsid w:val="00F5204E"/>
    <w:rsid w:val="00F6028E"/>
    <w:rsid w:val="00F6435D"/>
    <w:rsid w:val="00F74F6A"/>
    <w:rsid w:val="00F94225"/>
    <w:rsid w:val="00F96DF7"/>
    <w:rsid w:val="00FB4AEB"/>
    <w:rsid w:val="00FC001B"/>
    <w:rsid w:val="00FC1C07"/>
    <w:rsid w:val="00FD3E3A"/>
    <w:rsid w:val="00FD4BFE"/>
    <w:rsid w:val="00FD6FBD"/>
    <w:rsid w:val="00FE3228"/>
    <w:rsid w:val="00FF2815"/>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77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F7"/>
    <w:pPr>
      <w:bidi/>
    </w:pPr>
    <w:rPr>
      <w:sz w:val="24"/>
      <w:szCs w:val="24"/>
      <w:lang w:eastAsia="he-IL"/>
    </w:rPr>
  </w:style>
  <w:style w:type="paragraph" w:styleId="Heading1">
    <w:name w:val="heading 1"/>
    <w:basedOn w:val="Normal"/>
    <w:next w:val="Normal"/>
    <w:link w:val="Heading1Char"/>
    <w:uiPriority w:val="99"/>
    <w:qFormat/>
    <w:rsid w:val="00F96DF7"/>
    <w:pPr>
      <w:keepNext/>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5D6E"/>
    <w:rPr>
      <w:rFonts w:ascii="Cambria" w:hAnsi="Cambria" w:cs="Times New Roman"/>
      <w:b/>
      <w:bCs/>
      <w:kern w:val="32"/>
      <w:sz w:val="32"/>
      <w:szCs w:val="32"/>
      <w:lang w:eastAsia="he-IL" w:bidi="he-IL"/>
    </w:rPr>
  </w:style>
  <w:style w:type="paragraph" w:styleId="BlockText">
    <w:name w:val="Block Text"/>
    <w:basedOn w:val="Normal"/>
    <w:uiPriority w:val="99"/>
    <w:rsid w:val="00777A98"/>
    <w:pPr>
      <w:spacing w:line="360" w:lineRule="auto"/>
      <w:ind w:left="-567" w:right="-567"/>
    </w:pPr>
    <w:rPr>
      <w:rFonts w:cs="Narkisim"/>
      <w:szCs w:val="28"/>
      <w:lang w:eastAsia="en-US"/>
    </w:rPr>
  </w:style>
  <w:style w:type="character" w:styleId="Hyperlink">
    <w:name w:val="Hyperlink"/>
    <w:uiPriority w:val="99"/>
    <w:rsid w:val="002F6241"/>
    <w:rPr>
      <w:rFonts w:cs="Times New Roman"/>
      <w:color w:val="0000FF"/>
      <w:u w:val="single"/>
    </w:rPr>
  </w:style>
  <w:style w:type="character" w:customStyle="1" w:styleId="apple-converted-space">
    <w:name w:val="apple-converted-space"/>
    <w:uiPriority w:val="99"/>
    <w:rsid w:val="002F6241"/>
    <w:rPr>
      <w:rFonts w:cs="Times New Roman"/>
    </w:rPr>
  </w:style>
  <w:style w:type="character" w:styleId="CommentReference">
    <w:name w:val="annotation reference"/>
    <w:uiPriority w:val="99"/>
    <w:semiHidden/>
    <w:rsid w:val="00403CBF"/>
    <w:rPr>
      <w:rFonts w:cs="Times New Roman"/>
      <w:sz w:val="18"/>
      <w:szCs w:val="18"/>
    </w:rPr>
  </w:style>
  <w:style w:type="paragraph" w:styleId="CommentText">
    <w:name w:val="annotation text"/>
    <w:basedOn w:val="Normal"/>
    <w:link w:val="CommentTextChar"/>
    <w:uiPriority w:val="99"/>
    <w:semiHidden/>
    <w:rsid w:val="00403CBF"/>
  </w:style>
  <w:style w:type="character" w:customStyle="1" w:styleId="CommentTextChar">
    <w:name w:val="Comment Text Char"/>
    <w:link w:val="CommentText"/>
    <w:uiPriority w:val="99"/>
    <w:semiHidden/>
    <w:locked/>
    <w:rsid w:val="00403CBF"/>
    <w:rPr>
      <w:rFonts w:cs="Times New Roman"/>
      <w:sz w:val="24"/>
      <w:szCs w:val="24"/>
      <w:lang w:eastAsia="he-IL" w:bidi="he-IL"/>
    </w:rPr>
  </w:style>
  <w:style w:type="paragraph" w:styleId="CommentSubject">
    <w:name w:val="annotation subject"/>
    <w:basedOn w:val="CommentText"/>
    <w:next w:val="CommentText"/>
    <w:link w:val="CommentSubjectChar"/>
    <w:uiPriority w:val="99"/>
    <w:semiHidden/>
    <w:rsid w:val="00403CBF"/>
    <w:rPr>
      <w:b/>
      <w:bCs/>
      <w:sz w:val="20"/>
      <w:szCs w:val="20"/>
    </w:rPr>
  </w:style>
  <w:style w:type="character" w:customStyle="1" w:styleId="CommentSubjectChar">
    <w:name w:val="Comment Subject Char"/>
    <w:link w:val="CommentSubject"/>
    <w:uiPriority w:val="99"/>
    <w:semiHidden/>
    <w:locked/>
    <w:rsid w:val="00403CBF"/>
    <w:rPr>
      <w:rFonts w:cs="Times New Roman"/>
      <w:b/>
      <w:bCs/>
      <w:sz w:val="20"/>
      <w:szCs w:val="20"/>
      <w:lang w:eastAsia="he-IL" w:bidi="he-IL"/>
    </w:rPr>
  </w:style>
  <w:style w:type="paragraph" w:styleId="BalloonText">
    <w:name w:val="Balloon Text"/>
    <w:basedOn w:val="Normal"/>
    <w:link w:val="BalloonTextChar"/>
    <w:uiPriority w:val="99"/>
    <w:semiHidden/>
    <w:rsid w:val="00403CBF"/>
    <w:rPr>
      <w:rFonts w:ascii="Lucida Grande" w:hAnsi="Lucida Grande" w:cs="Lucida Grande"/>
      <w:sz w:val="18"/>
      <w:szCs w:val="18"/>
    </w:rPr>
  </w:style>
  <w:style w:type="character" w:customStyle="1" w:styleId="BalloonTextChar">
    <w:name w:val="Balloon Text Char"/>
    <w:link w:val="BalloonText"/>
    <w:uiPriority w:val="99"/>
    <w:semiHidden/>
    <w:locked/>
    <w:rsid w:val="00403CBF"/>
    <w:rPr>
      <w:rFonts w:ascii="Lucida Grande" w:hAnsi="Lucida Grande" w:cs="Lucida Grande"/>
      <w:sz w:val="18"/>
      <w:szCs w:val="18"/>
      <w:lang w:eastAsia="he-IL" w:bidi="he-IL"/>
    </w:rPr>
  </w:style>
  <w:style w:type="paragraph" w:styleId="NormalWeb">
    <w:name w:val="Normal (Web)"/>
    <w:basedOn w:val="Normal"/>
    <w:uiPriority w:val="99"/>
    <w:rsid w:val="00DF57A1"/>
    <w:pPr>
      <w:bidi w:val="0"/>
      <w:spacing w:before="100" w:beforeAutospacing="1" w:after="100" w:afterAutospacing="1"/>
    </w:pPr>
    <w:rPr>
      <w:lang w:eastAsia="en-US"/>
    </w:rPr>
  </w:style>
  <w:style w:type="character" w:styleId="Emphasis">
    <w:name w:val="Emphasis"/>
    <w:qFormat/>
    <w:locked/>
    <w:rsid w:val="0031372C"/>
    <w:rPr>
      <w:i/>
      <w:iCs/>
    </w:rPr>
  </w:style>
  <w:style w:type="paragraph" w:styleId="NoSpacing">
    <w:name w:val="No Spacing"/>
    <w:uiPriority w:val="1"/>
    <w:qFormat/>
    <w:rsid w:val="0031372C"/>
    <w:pPr>
      <w:bidi/>
    </w:pPr>
    <w:rPr>
      <w:sz w:val="24"/>
      <w:szCs w:val="24"/>
      <w:lang w:eastAsia="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F7"/>
    <w:pPr>
      <w:bidi/>
    </w:pPr>
    <w:rPr>
      <w:sz w:val="24"/>
      <w:szCs w:val="24"/>
      <w:lang w:eastAsia="he-IL"/>
    </w:rPr>
  </w:style>
  <w:style w:type="paragraph" w:styleId="Heading1">
    <w:name w:val="heading 1"/>
    <w:basedOn w:val="Normal"/>
    <w:next w:val="Normal"/>
    <w:link w:val="Heading1Char"/>
    <w:uiPriority w:val="99"/>
    <w:qFormat/>
    <w:rsid w:val="00F96DF7"/>
    <w:pPr>
      <w:keepNext/>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5D6E"/>
    <w:rPr>
      <w:rFonts w:ascii="Cambria" w:hAnsi="Cambria" w:cs="Times New Roman"/>
      <w:b/>
      <w:bCs/>
      <w:kern w:val="32"/>
      <w:sz w:val="32"/>
      <w:szCs w:val="32"/>
      <w:lang w:eastAsia="he-IL" w:bidi="he-IL"/>
    </w:rPr>
  </w:style>
  <w:style w:type="paragraph" w:styleId="BlockText">
    <w:name w:val="Block Text"/>
    <w:basedOn w:val="Normal"/>
    <w:uiPriority w:val="99"/>
    <w:rsid w:val="00777A98"/>
    <w:pPr>
      <w:spacing w:line="360" w:lineRule="auto"/>
      <w:ind w:left="-567" w:right="-567"/>
    </w:pPr>
    <w:rPr>
      <w:rFonts w:cs="Narkisim"/>
      <w:szCs w:val="28"/>
      <w:lang w:eastAsia="en-US"/>
    </w:rPr>
  </w:style>
  <w:style w:type="character" w:styleId="Hyperlink">
    <w:name w:val="Hyperlink"/>
    <w:uiPriority w:val="99"/>
    <w:rsid w:val="002F6241"/>
    <w:rPr>
      <w:rFonts w:cs="Times New Roman"/>
      <w:color w:val="0000FF"/>
      <w:u w:val="single"/>
    </w:rPr>
  </w:style>
  <w:style w:type="character" w:customStyle="1" w:styleId="apple-converted-space">
    <w:name w:val="apple-converted-space"/>
    <w:uiPriority w:val="99"/>
    <w:rsid w:val="002F6241"/>
    <w:rPr>
      <w:rFonts w:cs="Times New Roman"/>
    </w:rPr>
  </w:style>
  <w:style w:type="character" w:styleId="CommentReference">
    <w:name w:val="annotation reference"/>
    <w:uiPriority w:val="99"/>
    <w:semiHidden/>
    <w:rsid w:val="00403CBF"/>
    <w:rPr>
      <w:rFonts w:cs="Times New Roman"/>
      <w:sz w:val="18"/>
      <w:szCs w:val="18"/>
    </w:rPr>
  </w:style>
  <w:style w:type="paragraph" w:styleId="CommentText">
    <w:name w:val="annotation text"/>
    <w:basedOn w:val="Normal"/>
    <w:link w:val="CommentTextChar"/>
    <w:uiPriority w:val="99"/>
    <w:semiHidden/>
    <w:rsid w:val="00403CBF"/>
  </w:style>
  <w:style w:type="character" w:customStyle="1" w:styleId="CommentTextChar">
    <w:name w:val="Comment Text Char"/>
    <w:link w:val="CommentText"/>
    <w:uiPriority w:val="99"/>
    <w:semiHidden/>
    <w:locked/>
    <w:rsid w:val="00403CBF"/>
    <w:rPr>
      <w:rFonts w:cs="Times New Roman"/>
      <w:sz w:val="24"/>
      <w:szCs w:val="24"/>
      <w:lang w:eastAsia="he-IL" w:bidi="he-IL"/>
    </w:rPr>
  </w:style>
  <w:style w:type="paragraph" w:styleId="CommentSubject">
    <w:name w:val="annotation subject"/>
    <w:basedOn w:val="CommentText"/>
    <w:next w:val="CommentText"/>
    <w:link w:val="CommentSubjectChar"/>
    <w:uiPriority w:val="99"/>
    <w:semiHidden/>
    <w:rsid w:val="00403CBF"/>
    <w:rPr>
      <w:b/>
      <w:bCs/>
      <w:sz w:val="20"/>
      <w:szCs w:val="20"/>
    </w:rPr>
  </w:style>
  <w:style w:type="character" w:customStyle="1" w:styleId="CommentSubjectChar">
    <w:name w:val="Comment Subject Char"/>
    <w:link w:val="CommentSubject"/>
    <w:uiPriority w:val="99"/>
    <w:semiHidden/>
    <w:locked/>
    <w:rsid w:val="00403CBF"/>
    <w:rPr>
      <w:rFonts w:cs="Times New Roman"/>
      <w:b/>
      <w:bCs/>
      <w:sz w:val="20"/>
      <w:szCs w:val="20"/>
      <w:lang w:eastAsia="he-IL" w:bidi="he-IL"/>
    </w:rPr>
  </w:style>
  <w:style w:type="paragraph" w:styleId="BalloonText">
    <w:name w:val="Balloon Text"/>
    <w:basedOn w:val="Normal"/>
    <w:link w:val="BalloonTextChar"/>
    <w:uiPriority w:val="99"/>
    <w:semiHidden/>
    <w:rsid w:val="00403CBF"/>
    <w:rPr>
      <w:rFonts w:ascii="Lucida Grande" w:hAnsi="Lucida Grande" w:cs="Lucida Grande"/>
      <w:sz w:val="18"/>
      <w:szCs w:val="18"/>
    </w:rPr>
  </w:style>
  <w:style w:type="character" w:customStyle="1" w:styleId="BalloonTextChar">
    <w:name w:val="Balloon Text Char"/>
    <w:link w:val="BalloonText"/>
    <w:uiPriority w:val="99"/>
    <w:semiHidden/>
    <w:locked/>
    <w:rsid w:val="00403CBF"/>
    <w:rPr>
      <w:rFonts w:ascii="Lucida Grande" w:hAnsi="Lucida Grande" w:cs="Lucida Grande"/>
      <w:sz w:val="18"/>
      <w:szCs w:val="18"/>
      <w:lang w:eastAsia="he-IL" w:bidi="he-IL"/>
    </w:rPr>
  </w:style>
  <w:style w:type="paragraph" w:styleId="NormalWeb">
    <w:name w:val="Normal (Web)"/>
    <w:basedOn w:val="Normal"/>
    <w:uiPriority w:val="99"/>
    <w:rsid w:val="00DF57A1"/>
    <w:pPr>
      <w:bidi w:val="0"/>
      <w:spacing w:before="100" w:beforeAutospacing="1" w:after="100" w:afterAutospacing="1"/>
    </w:pPr>
    <w:rPr>
      <w:lang w:eastAsia="en-US"/>
    </w:rPr>
  </w:style>
  <w:style w:type="character" w:styleId="Emphasis">
    <w:name w:val="Emphasis"/>
    <w:qFormat/>
    <w:locked/>
    <w:rsid w:val="0031372C"/>
    <w:rPr>
      <w:i/>
      <w:iCs/>
    </w:rPr>
  </w:style>
  <w:style w:type="paragraph" w:styleId="NoSpacing">
    <w:name w:val="No Spacing"/>
    <w:uiPriority w:val="1"/>
    <w:qFormat/>
    <w:rsid w:val="0031372C"/>
    <w:pPr>
      <w:bidi/>
    </w:pPr>
    <w:rPr>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675464">
      <w:marLeft w:val="0"/>
      <w:marRight w:val="0"/>
      <w:marTop w:val="0"/>
      <w:marBottom w:val="0"/>
      <w:divBdr>
        <w:top w:val="none" w:sz="0" w:space="0" w:color="auto"/>
        <w:left w:val="none" w:sz="0" w:space="0" w:color="auto"/>
        <w:bottom w:val="none" w:sz="0" w:space="0" w:color="auto"/>
        <w:right w:val="none" w:sz="0" w:space="0" w:color="auto"/>
      </w:divBdr>
      <w:divsChild>
        <w:div w:id="1813675463">
          <w:marLeft w:val="0"/>
          <w:marRight w:val="0"/>
          <w:marTop w:val="30"/>
          <w:marBottom w:val="0"/>
          <w:divBdr>
            <w:top w:val="none" w:sz="0" w:space="0" w:color="auto"/>
            <w:left w:val="none" w:sz="0" w:space="0" w:color="auto"/>
            <w:bottom w:val="none" w:sz="0" w:space="0" w:color="auto"/>
            <w:right w:val="none" w:sz="0" w:space="0" w:color="auto"/>
          </w:divBdr>
          <w:divsChild>
            <w:div w:id="181367546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9BCCA-B586-5A4C-B97B-006510A7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Avot Yeshurun, born in Nashidj , in the Ukraine, has been an exceptional poet in Israel poetry, both in his subjects and in his language</vt:lpstr>
    </vt:vector>
  </TitlesOfParts>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Avot Yeshurun, born in Nashidj , in the Ukraine, has been an exceptional poet in Israel poetry, both in his subjects and in his language</dc:title>
  <dc:creator>Lilach</dc:creator>
  <cp:lastModifiedBy>Stephen Ross</cp:lastModifiedBy>
  <cp:revision>2</cp:revision>
  <dcterms:created xsi:type="dcterms:W3CDTF">2014-03-17T17:58:00Z</dcterms:created>
  <dcterms:modified xsi:type="dcterms:W3CDTF">2014-03-17T17:58:00Z</dcterms:modified>
</cp:coreProperties>
</file>