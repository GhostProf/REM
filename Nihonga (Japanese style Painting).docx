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34F" w:rsidRPr="0034270E" w:rsidRDefault="00227EB7" w:rsidP="0034270E">
      <w:pPr>
        <w:pStyle w:val="NoSpacing"/>
        <w:rPr>
          <w:b/>
          <w:lang w:val="en-SG"/>
        </w:rPr>
      </w:pPr>
      <w:r w:rsidRPr="0034270E">
        <w:rPr>
          <w:rFonts w:eastAsia="Times New Roman" w:cs="Arial"/>
          <w:b/>
          <w:lang w:val="en-SG"/>
        </w:rPr>
        <w:t>Nihonga (Japanese-</w:t>
      </w:r>
      <w:r w:rsidR="00E62789" w:rsidRPr="0034270E">
        <w:rPr>
          <w:rFonts w:eastAsia="Times New Roman" w:cs="Arial"/>
          <w:b/>
          <w:lang w:val="en-SG"/>
        </w:rPr>
        <w:t>s</w:t>
      </w:r>
      <w:r w:rsidRPr="0034270E">
        <w:rPr>
          <w:rFonts w:eastAsia="Times New Roman" w:cs="Arial"/>
          <w:b/>
          <w:lang w:val="en-SG"/>
        </w:rPr>
        <w:t xml:space="preserve">tyle Painting) </w:t>
      </w:r>
      <w:r w:rsidR="00EB57D3" w:rsidRPr="0034270E">
        <w:rPr>
          <w:rFonts w:cs="Times New Roman"/>
        </w:rPr>
        <w:t>(</w:t>
      </w:r>
      <w:r w:rsidR="00EB57D3" w:rsidRPr="0034270E">
        <w:rPr>
          <w:rFonts w:eastAsia="MS Mincho" w:cs="MS Mincho"/>
        </w:rPr>
        <w:t>日本画</w:t>
      </w:r>
      <w:r w:rsidR="00EB57D3" w:rsidRPr="0034270E">
        <w:rPr>
          <w:rFonts w:cs="Times New Roman"/>
        </w:rPr>
        <w:t>)</w:t>
      </w:r>
    </w:p>
    <w:p w:rsidR="00E22DDF" w:rsidRPr="0034270E" w:rsidRDefault="00E22DDF" w:rsidP="0034270E">
      <w:pPr>
        <w:rPr>
          <w:rFonts w:eastAsia="MS Mincho" w:cs="MS Mincho"/>
          <w:bCs/>
          <w:lang w:val="en-US"/>
        </w:rPr>
      </w:pPr>
    </w:p>
    <w:p w:rsidR="0083165C" w:rsidRPr="0034270E" w:rsidRDefault="00E450C5" w:rsidP="0034270E">
      <w:pPr>
        <w:spacing w:line="240" w:lineRule="auto"/>
        <w:rPr>
          <w:rFonts w:cs="Times New Roman"/>
        </w:rPr>
      </w:pPr>
      <w:r w:rsidRPr="0034270E">
        <w:rPr>
          <w:rFonts w:cs="Times New Roman"/>
        </w:rPr>
        <w:t xml:space="preserve">Nihonga refers to </w:t>
      </w:r>
      <w:r w:rsidR="00E62789" w:rsidRPr="0034270E">
        <w:rPr>
          <w:rFonts w:cs="Times New Roman"/>
        </w:rPr>
        <w:t>Japanese-style painting</w:t>
      </w:r>
      <w:r w:rsidRPr="0034270E">
        <w:rPr>
          <w:rFonts w:cs="Times New Roman"/>
        </w:rPr>
        <w:t xml:space="preserve"> that uses mineral pigments and occasionally, ink, together with other organic pigments on silk or paper. It was a </w:t>
      </w:r>
      <w:r w:rsidR="00E62789" w:rsidRPr="0034270E">
        <w:rPr>
          <w:rFonts w:cs="Times New Roman"/>
        </w:rPr>
        <w:t xml:space="preserve">term coined during the Meiji </w:t>
      </w:r>
      <w:r w:rsidR="007158ED" w:rsidRPr="0034270E">
        <w:rPr>
          <w:rFonts w:cs="Times New Roman"/>
        </w:rPr>
        <w:t>Period (</w:t>
      </w:r>
      <w:r w:rsidR="00E62789" w:rsidRPr="0034270E">
        <w:rPr>
          <w:rFonts w:cs="Times New Roman"/>
        </w:rPr>
        <w:t>1868 – 1912)</w:t>
      </w:r>
      <w:r w:rsidRPr="0034270E">
        <w:rPr>
          <w:rFonts w:cs="Times New Roman"/>
        </w:rPr>
        <w:t xml:space="preserve"> to differentiate </w:t>
      </w:r>
      <w:r w:rsidR="007158ED" w:rsidRPr="0034270E">
        <w:rPr>
          <w:rFonts w:cs="Times New Roman"/>
        </w:rPr>
        <w:t>it from</w:t>
      </w:r>
      <w:r w:rsidRPr="0034270E">
        <w:rPr>
          <w:rFonts w:cs="Times New Roman"/>
        </w:rPr>
        <w:t xml:space="preserve"> its counterpart, known as Yôga (</w:t>
      </w:r>
      <w:r w:rsidRPr="0034270E">
        <w:rPr>
          <w:rFonts w:eastAsia="MS Mincho" w:cs="MS Mincho"/>
        </w:rPr>
        <w:t>洋画</w:t>
      </w:r>
      <w:r w:rsidRPr="0034270E">
        <w:rPr>
          <w:rFonts w:cs="Times New Roman"/>
        </w:rPr>
        <w:t xml:space="preserve">) or Western-style paintings. </w:t>
      </w:r>
      <w:r w:rsidR="00024F7E">
        <w:rPr>
          <w:rFonts w:cs="Times New Roman"/>
        </w:rPr>
        <w:t xml:space="preserve">The term </w:t>
      </w:r>
      <w:r w:rsidR="00EB57D3" w:rsidRPr="0034270E">
        <w:rPr>
          <w:rFonts w:cs="Times New Roman"/>
        </w:rPr>
        <w:t>literally trans</w:t>
      </w:r>
      <w:r w:rsidRPr="0034270E">
        <w:rPr>
          <w:rFonts w:cs="Times New Roman"/>
        </w:rPr>
        <w:t xml:space="preserve">lates to </w:t>
      </w:r>
      <w:r w:rsidR="00E3127B" w:rsidRPr="0034270E">
        <w:rPr>
          <w:rFonts w:cs="Times New Roman"/>
        </w:rPr>
        <w:t>“</w:t>
      </w:r>
      <w:r w:rsidR="0083165C" w:rsidRPr="0034270E">
        <w:rPr>
          <w:rFonts w:cs="Times New Roman"/>
        </w:rPr>
        <w:t>pictures of Japan</w:t>
      </w:r>
      <w:r w:rsidR="00E3127B" w:rsidRPr="0034270E">
        <w:rPr>
          <w:rFonts w:cs="Times New Roman"/>
        </w:rPr>
        <w:t>”</w:t>
      </w:r>
      <w:r w:rsidR="00EB57D3" w:rsidRPr="0034270E">
        <w:rPr>
          <w:rFonts w:cs="Times New Roman"/>
        </w:rPr>
        <w:t xml:space="preserve"> but refers to </w:t>
      </w:r>
      <w:r w:rsidRPr="0034270E">
        <w:rPr>
          <w:rFonts w:cs="Times New Roman"/>
        </w:rPr>
        <w:t>a particular style of Japanese</w:t>
      </w:r>
      <w:r w:rsidR="00EB57D3" w:rsidRPr="0034270E">
        <w:rPr>
          <w:rFonts w:cs="Times New Roman"/>
        </w:rPr>
        <w:t xml:space="preserve"> painting </w:t>
      </w:r>
      <w:r w:rsidRPr="0034270E">
        <w:rPr>
          <w:rFonts w:cs="Times New Roman"/>
        </w:rPr>
        <w:t xml:space="preserve">that developed from the Meiji period. </w:t>
      </w:r>
      <w:r w:rsidR="00024F7E" w:rsidRPr="0034270E">
        <w:rPr>
          <w:rFonts w:cs="Times New Roman"/>
        </w:rPr>
        <w:t>Nihonga has gone through many phases of development since the Meiji period</w:t>
      </w:r>
      <w:r w:rsidR="00024F7E">
        <w:rPr>
          <w:rFonts w:cs="Times New Roman"/>
        </w:rPr>
        <w:t xml:space="preserve">. </w:t>
      </w:r>
      <w:r w:rsidR="00024F7E">
        <w:rPr>
          <w:rFonts w:eastAsia="MS Mincho" w:cs="MS Mincho"/>
          <w:bCs/>
          <w:lang w:val="en-US"/>
        </w:rPr>
        <w:t xml:space="preserve">Critics differentiate between the Kyoto and Tokyo schools of Nihonga and in particular, their styles and subject matter but both developments should be taken into consideration concurrently to give a comprehensive account of Nihonga. </w:t>
      </w:r>
      <w:r w:rsidR="00024F7E">
        <w:rPr>
          <w:rFonts w:cs="Times New Roman"/>
        </w:rPr>
        <w:t>Furthermore, b</w:t>
      </w:r>
      <w:r w:rsidRPr="0034270E">
        <w:rPr>
          <w:rFonts w:cs="Times New Roman"/>
        </w:rPr>
        <w:t>ecause Nihonga artists reference the myriad of styles from Japan’s rich pictorial heritage, such as the stylistic traditions from</w:t>
      </w:r>
      <w:r w:rsidR="00E3127B" w:rsidRPr="0034270E">
        <w:rPr>
          <w:rFonts w:cs="Times New Roman"/>
        </w:rPr>
        <w:t xml:space="preserve"> Nanga</w:t>
      </w:r>
      <w:r w:rsidR="002C5153">
        <w:rPr>
          <w:rFonts w:cs="Times New Roman"/>
        </w:rPr>
        <w:t xml:space="preserve"> (</w:t>
      </w:r>
      <w:r w:rsidR="002C5153">
        <w:rPr>
          <w:rFonts w:cs="Times New Roman" w:hint="eastAsia"/>
        </w:rPr>
        <w:t>南画</w:t>
      </w:r>
      <w:r w:rsidR="002C5153">
        <w:rPr>
          <w:rFonts w:cs="Times New Roman"/>
          <w:lang w:val="en-US"/>
        </w:rPr>
        <w:t>)</w:t>
      </w:r>
      <w:r w:rsidR="00E3127B" w:rsidRPr="0034270E">
        <w:rPr>
          <w:rFonts w:cs="Times New Roman"/>
        </w:rPr>
        <w:t>, Rinpa</w:t>
      </w:r>
      <w:r w:rsidR="002C5153">
        <w:rPr>
          <w:rFonts w:cs="Times New Roman"/>
        </w:rPr>
        <w:t xml:space="preserve"> </w:t>
      </w:r>
      <w:r w:rsidR="002C5153">
        <w:rPr>
          <w:rFonts w:cs="Times New Roman"/>
          <w:lang w:val="en-US"/>
        </w:rPr>
        <w:t>(</w:t>
      </w:r>
      <w:r w:rsidR="002C5153">
        <w:rPr>
          <w:rFonts w:cs="Times New Roman" w:hint="eastAsia"/>
          <w:lang w:val="en-US"/>
        </w:rPr>
        <w:t>琳派</w:t>
      </w:r>
      <w:r w:rsidR="002C5153">
        <w:rPr>
          <w:rFonts w:cs="Times New Roman"/>
          <w:lang w:val="en-US"/>
        </w:rPr>
        <w:t>)</w:t>
      </w:r>
      <w:r w:rsidR="00E3127B" w:rsidRPr="0034270E">
        <w:rPr>
          <w:rFonts w:cs="Times New Roman"/>
        </w:rPr>
        <w:t>, Kano</w:t>
      </w:r>
      <w:r w:rsidR="002C5153">
        <w:rPr>
          <w:rFonts w:cs="Times New Roman"/>
        </w:rPr>
        <w:t xml:space="preserve"> (</w:t>
      </w:r>
      <w:r w:rsidR="002C5153">
        <w:rPr>
          <w:rFonts w:cs="Times New Roman" w:hint="eastAsia"/>
        </w:rPr>
        <w:t>狩野派</w:t>
      </w:r>
      <w:r w:rsidR="002C5153">
        <w:rPr>
          <w:rFonts w:cs="Times New Roman"/>
          <w:lang w:val="en-US"/>
        </w:rPr>
        <w:t>)</w:t>
      </w:r>
      <w:r w:rsidR="00E3127B" w:rsidRPr="0034270E">
        <w:rPr>
          <w:rFonts w:cs="Times New Roman"/>
        </w:rPr>
        <w:t xml:space="preserve"> to Murayama-</w:t>
      </w:r>
      <w:r w:rsidRPr="0034270E">
        <w:rPr>
          <w:rFonts w:cs="Times New Roman"/>
        </w:rPr>
        <w:t>Shijio</w:t>
      </w:r>
      <w:r w:rsidR="002C5153">
        <w:rPr>
          <w:rFonts w:cs="Times New Roman"/>
        </w:rPr>
        <w:t>(</w:t>
      </w:r>
      <w:r w:rsidR="00612A34" w:rsidRPr="0034270E">
        <w:rPr>
          <w:rFonts w:eastAsia="MS Mincho" w:cs="MS Mincho"/>
          <w:bCs/>
          <w:lang w:val="en-US"/>
        </w:rPr>
        <w:t>円山四条</w:t>
      </w:r>
      <w:r w:rsidR="002C5153">
        <w:rPr>
          <w:rFonts w:eastAsia="MS Mincho" w:cs="MS Mincho"/>
          <w:bCs/>
          <w:lang w:val="en-US"/>
        </w:rPr>
        <w:t xml:space="preserve">) </w:t>
      </w:r>
      <w:r w:rsidRPr="0034270E">
        <w:rPr>
          <w:rFonts w:cs="Times New Roman"/>
        </w:rPr>
        <w:t xml:space="preserve">schools, it is no wonder that the term is confused </w:t>
      </w:r>
      <w:r w:rsidR="00D73C97" w:rsidRPr="0034270E">
        <w:rPr>
          <w:rFonts w:cs="Times New Roman"/>
        </w:rPr>
        <w:t xml:space="preserve">further </w:t>
      </w:r>
      <w:r w:rsidR="00612A34" w:rsidRPr="0034270E">
        <w:rPr>
          <w:rFonts w:cs="Times New Roman"/>
        </w:rPr>
        <w:t>with</w:t>
      </w:r>
      <w:r w:rsidRPr="0034270E">
        <w:rPr>
          <w:rFonts w:cs="Times New Roman"/>
        </w:rPr>
        <w:t xml:space="preserve"> ot</w:t>
      </w:r>
      <w:r w:rsidR="00E3127B" w:rsidRPr="0034270E">
        <w:rPr>
          <w:rFonts w:cs="Times New Roman"/>
        </w:rPr>
        <w:t xml:space="preserve">her genres within Japanese art- such as Ukiyo-e </w:t>
      </w:r>
      <w:r w:rsidR="002C5153">
        <w:rPr>
          <w:rFonts w:cs="Times New Roman"/>
        </w:rPr>
        <w:t>(</w:t>
      </w:r>
      <w:r w:rsidR="002C5153">
        <w:rPr>
          <w:rFonts w:cs="Times New Roman" w:hint="eastAsia"/>
        </w:rPr>
        <w:t>浮世絵</w:t>
      </w:r>
      <w:r w:rsidR="002C5153">
        <w:rPr>
          <w:rFonts w:cs="Times New Roman"/>
          <w:lang w:val="en-US"/>
        </w:rPr>
        <w:t xml:space="preserve">) </w:t>
      </w:r>
      <w:r w:rsidR="00E3127B" w:rsidRPr="0034270E">
        <w:rPr>
          <w:rFonts w:cs="Times New Roman"/>
        </w:rPr>
        <w:t>or Suibokuga</w:t>
      </w:r>
      <w:r w:rsidR="00024F7E">
        <w:rPr>
          <w:rFonts w:cs="Times New Roman"/>
        </w:rPr>
        <w:t xml:space="preserve"> </w:t>
      </w:r>
      <w:r w:rsidR="002C5153">
        <w:rPr>
          <w:rFonts w:cs="Times New Roman" w:hint="eastAsia"/>
        </w:rPr>
        <w:t>（水墨画</w:t>
      </w:r>
      <w:r w:rsidR="002C5153">
        <w:rPr>
          <w:rFonts w:cs="Times New Roman"/>
          <w:lang w:val="en-US"/>
        </w:rPr>
        <w:t>)</w:t>
      </w:r>
      <w:r w:rsidR="00E3127B" w:rsidRPr="0034270E">
        <w:rPr>
          <w:rFonts w:cs="Times New Roman"/>
        </w:rPr>
        <w:t xml:space="preserve">. Confusion aside, Nihonga remains </w:t>
      </w:r>
      <w:r w:rsidR="00612A34" w:rsidRPr="0034270E">
        <w:rPr>
          <w:rFonts w:cs="Times New Roman"/>
        </w:rPr>
        <w:t>a relatively modern entry</w:t>
      </w:r>
      <w:r w:rsidRPr="0034270E">
        <w:rPr>
          <w:rFonts w:cs="Times New Roman"/>
        </w:rPr>
        <w:t xml:space="preserve"> </w:t>
      </w:r>
      <w:r w:rsidR="002C5153">
        <w:rPr>
          <w:rFonts w:cs="Times New Roman"/>
        </w:rPr>
        <w:t>into</w:t>
      </w:r>
      <w:r w:rsidRPr="0034270E">
        <w:rPr>
          <w:rFonts w:cs="Times New Roman"/>
        </w:rPr>
        <w:t xml:space="preserve"> Japanese pai</w:t>
      </w:r>
      <w:r w:rsidR="00E3127B" w:rsidRPr="0034270E">
        <w:rPr>
          <w:rFonts w:cs="Times New Roman"/>
        </w:rPr>
        <w:t>n</w:t>
      </w:r>
      <w:r w:rsidRPr="0034270E">
        <w:rPr>
          <w:rFonts w:cs="Times New Roman"/>
        </w:rPr>
        <w:t>ting</w:t>
      </w:r>
      <w:r w:rsidR="00D73C97" w:rsidRPr="0034270E">
        <w:rPr>
          <w:rFonts w:cs="Times New Roman"/>
        </w:rPr>
        <w:t xml:space="preserve"> history</w:t>
      </w:r>
      <w:r w:rsidRPr="0034270E">
        <w:rPr>
          <w:rFonts w:cs="Times New Roman"/>
        </w:rPr>
        <w:t>.</w:t>
      </w:r>
      <w:r w:rsidR="00612A34" w:rsidRPr="0034270E">
        <w:rPr>
          <w:rFonts w:cs="Times New Roman"/>
        </w:rPr>
        <w:t xml:space="preserve"> </w:t>
      </w:r>
    </w:p>
    <w:p w:rsidR="00E93762" w:rsidRPr="0034270E" w:rsidRDefault="00612A34" w:rsidP="0034270E">
      <w:pPr>
        <w:spacing w:line="240" w:lineRule="auto"/>
        <w:rPr>
          <w:rFonts w:cs="Times"/>
          <w:color w:val="141413"/>
          <w:lang w:val="en-US"/>
        </w:rPr>
      </w:pPr>
      <w:r w:rsidRPr="0034270E">
        <w:rPr>
          <w:rFonts w:cs="Times New Roman"/>
        </w:rPr>
        <w:t xml:space="preserve">In its early phase, </w:t>
      </w:r>
      <w:r w:rsidR="00FD30BF">
        <w:rPr>
          <w:rFonts w:cs="Times New Roman"/>
        </w:rPr>
        <w:t>Nihonga</w:t>
      </w:r>
      <w:r w:rsidR="00FD30BF" w:rsidRPr="0034270E">
        <w:rPr>
          <w:rFonts w:cs="Times New Roman"/>
        </w:rPr>
        <w:t xml:space="preserve"> </w:t>
      </w:r>
      <w:r w:rsidRPr="0034270E">
        <w:rPr>
          <w:rFonts w:cs="Times New Roman"/>
        </w:rPr>
        <w:t xml:space="preserve">was easily identified by the choice of subject matter in addition to its medium. Artists during this time favoured landscapes, historical scenes and figures, alongside common themes of </w:t>
      </w:r>
      <w:r w:rsidRPr="0034270E">
        <w:rPr>
          <w:rFonts w:cs="Times"/>
          <w:lang w:val="en-US"/>
        </w:rPr>
        <w:t>Kachô-ga (</w:t>
      </w:r>
      <w:r w:rsidRPr="0034270E">
        <w:rPr>
          <w:rFonts w:cs="Times"/>
          <w:lang w:val="en-US"/>
        </w:rPr>
        <w:t>花鳥画</w:t>
      </w:r>
      <w:r w:rsidRPr="0034270E">
        <w:rPr>
          <w:rFonts w:cs="Times"/>
          <w:lang w:val="en-US"/>
        </w:rPr>
        <w:t xml:space="preserve"> Japanese Bird and flower paintings</w:t>
      </w:r>
      <w:r w:rsidR="007158ED" w:rsidRPr="0034270E">
        <w:rPr>
          <w:rFonts w:cs="Times"/>
          <w:lang w:val="en-US"/>
        </w:rPr>
        <w:t xml:space="preserve">) </w:t>
      </w:r>
      <w:r w:rsidR="007158ED" w:rsidRPr="0034270E">
        <w:rPr>
          <w:rFonts w:cs="Times New Roman"/>
        </w:rPr>
        <w:t>and</w:t>
      </w:r>
      <w:r w:rsidRPr="0034270E">
        <w:rPr>
          <w:rFonts w:cs="Times New Roman"/>
        </w:rPr>
        <w:t xml:space="preserve"> </w:t>
      </w:r>
      <w:r w:rsidRPr="0034270E">
        <w:rPr>
          <w:rFonts w:cs="Times"/>
          <w:color w:val="141413"/>
          <w:lang w:val="en-US"/>
        </w:rPr>
        <w:t xml:space="preserve">customs and manners </w:t>
      </w:r>
      <w:r w:rsidR="00D73C97" w:rsidRPr="0034270E">
        <w:rPr>
          <w:rFonts w:cs="Times"/>
          <w:color w:val="141413"/>
          <w:lang w:val="en-US"/>
        </w:rPr>
        <w:t xml:space="preserve">paintings </w:t>
      </w:r>
      <w:r w:rsidRPr="0034270E">
        <w:rPr>
          <w:rFonts w:cs="Times"/>
          <w:color w:val="141413"/>
          <w:lang w:val="en-US"/>
        </w:rPr>
        <w:t>(</w:t>
      </w:r>
      <w:r w:rsidRPr="0034270E">
        <w:rPr>
          <w:rFonts w:cs="Times"/>
          <w:color w:val="141413"/>
          <w:lang w:val="en-US"/>
        </w:rPr>
        <w:t xml:space="preserve">風俗画　</w:t>
      </w:r>
      <w:r w:rsidRPr="0034270E">
        <w:rPr>
          <w:rFonts w:cs="Times"/>
          <w:color w:val="141413"/>
          <w:lang w:val="en-US"/>
        </w:rPr>
        <w:t>fûzoku-ga</w:t>
      </w:r>
      <w:r w:rsidR="00D73C97" w:rsidRPr="0034270E">
        <w:rPr>
          <w:rFonts w:cs="Times"/>
          <w:color w:val="141413"/>
          <w:lang w:val="en-US"/>
        </w:rPr>
        <w:t>). During the Meiji period, Nihonga was given a huge boost by Okakura Tenshin (</w:t>
      </w:r>
      <w:r w:rsidR="00DE37C9" w:rsidRPr="0034270E">
        <w:rPr>
          <w:rFonts w:eastAsia="MS Mincho" w:cs="MS Mincho"/>
          <w:bCs/>
          <w:lang w:val="en-US"/>
        </w:rPr>
        <w:t>岡倉天心</w:t>
      </w:r>
      <w:r w:rsidR="00DE37C9" w:rsidRPr="0034270E">
        <w:rPr>
          <w:rFonts w:eastAsia="MS Mincho" w:cs="MS Mincho"/>
          <w:bCs/>
          <w:lang w:val="en-US"/>
        </w:rPr>
        <w:t>1863- 1913) and Ernest Fenollosa (1853 – 1908) when they were appointed to head the Tokyo School of Fine Arts in 1887. Together, the pair advocated a revivalist movement of traditional Japanese arts in the face of intense Westernisation and ins</w:t>
      </w:r>
      <w:r w:rsidR="00712DAB" w:rsidRPr="0034270E">
        <w:rPr>
          <w:rFonts w:eastAsia="MS Mincho" w:cs="MS Mincho"/>
          <w:bCs/>
          <w:lang w:val="en-US"/>
        </w:rPr>
        <w:t xml:space="preserve">tituted Nihonga </w:t>
      </w:r>
      <w:r w:rsidR="00FD30BF">
        <w:rPr>
          <w:rFonts w:eastAsia="MS Mincho" w:cs="MS Mincho"/>
          <w:bCs/>
          <w:lang w:val="en-US"/>
        </w:rPr>
        <w:t>as</w:t>
      </w:r>
      <w:r w:rsidR="00712DAB" w:rsidRPr="0034270E">
        <w:rPr>
          <w:rFonts w:eastAsia="MS Mincho" w:cs="MS Mincho"/>
          <w:bCs/>
          <w:lang w:val="en-US"/>
        </w:rPr>
        <w:t xml:space="preserve"> the </w:t>
      </w:r>
      <w:r w:rsidR="0083188A" w:rsidRPr="0034270E">
        <w:rPr>
          <w:rFonts w:eastAsia="MS Mincho" w:cs="MS Mincho"/>
          <w:bCs/>
          <w:lang w:val="en-US"/>
        </w:rPr>
        <w:t>main</w:t>
      </w:r>
      <w:r w:rsidR="00712DAB" w:rsidRPr="0034270E">
        <w:rPr>
          <w:rFonts w:eastAsia="MS Mincho" w:cs="MS Mincho"/>
          <w:bCs/>
          <w:lang w:val="en-US"/>
        </w:rPr>
        <w:t xml:space="preserve"> genre of painting taught at the school. Although there were classes on Chinese style painting, the introduction of </w:t>
      </w:r>
      <w:r w:rsidR="00FD30BF">
        <w:rPr>
          <w:rFonts w:eastAsia="MS Mincho" w:cs="MS Mincho"/>
          <w:bCs/>
          <w:lang w:val="en-US"/>
        </w:rPr>
        <w:t>o</w:t>
      </w:r>
      <w:r w:rsidR="00712DAB" w:rsidRPr="0034270E">
        <w:rPr>
          <w:rFonts w:eastAsia="MS Mincho" w:cs="MS Mincho"/>
          <w:bCs/>
          <w:lang w:val="en-US"/>
        </w:rPr>
        <w:t xml:space="preserve">il painting (also commonly referred to as </w:t>
      </w:r>
      <w:r w:rsidR="00021391">
        <w:rPr>
          <w:rFonts w:cs="Times New Roman"/>
        </w:rPr>
        <w:t>Yôga) came</w:t>
      </w:r>
      <w:r w:rsidR="00712DAB" w:rsidRPr="0034270E">
        <w:rPr>
          <w:rFonts w:cs="Times New Roman"/>
        </w:rPr>
        <w:t xml:space="preserve"> much later. Okakura Tenshin was a key figure in the development of Nihonga and he would later set up the </w:t>
      </w:r>
      <w:r w:rsidR="0061234D" w:rsidRPr="0034270E">
        <w:rPr>
          <w:rFonts w:cs="Times New Roman"/>
        </w:rPr>
        <w:t xml:space="preserve">Japan Art Institute, also known as the </w:t>
      </w:r>
      <w:r w:rsidR="00712DAB" w:rsidRPr="0034270E">
        <w:rPr>
          <w:rFonts w:cs="Times New Roman"/>
        </w:rPr>
        <w:t>Nihon Bijutsuin</w:t>
      </w:r>
      <w:r w:rsidR="00FD30BF">
        <w:rPr>
          <w:rFonts w:cs="Times New Roman"/>
        </w:rPr>
        <w:t>(</w:t>
      </w:r>
      <w:r w:rsidR="00712DAB" w:rsidRPr="0034270E">
        <w:rPr>
          <w:rFonts w:eastAsia="MS Mincho" w:cs="MS Mincho"/>
          <w:b/>
          <w:bCs/>
          <w:lang w:val="en-US"/>
        </w:rPr>
        <w:t>日本美術院</w:t>
      </w:r>
      <w:r w:rsidR="00FD30BF">
        <w:rPr>
          <w:rFonts w:eastAsia="MS Mincho" w:cs="MS Mincho"/>
          <w:bCs/>
          <w:lang w:val="en-US"/>
        </w:rPr>
        <w:t xml:space="preserve">) in </w:t>
      </w:r>
      <w:r w:rsidR="00712DAB" w:rsidRPr="0034270E">
        <w:rPr>
          <w:rFonts w:eastAsia="MS Mincho" w:cs="MS Mincho"/>
          <w:bCs/>
          <w:lang w:val="en-US"/>
        </w:rPr>
        <w:t xml:space="preserve">1898 to groom a generation of Nihonga masters. </w:t>
      </w:r>
      <w:r w:rsidR="00712DAB" w:rsidRPr="0034270E">
        <w:rPr>
          <w:rFonts w:cs="Times"/>
          <w:color w:val="141413"/>
          <w:lang w:val="en-US"/>
        </w:rPr>
        <w:t>Hashimoto Gahô (</w:t>
      </w:r>
      <w:r w:rsidR="00712DAB" w:rsidRPr="0034270E">
        <w:rPr>
          <w:rFonts w:cs="Times"/>
          <w:color w:val="141413"/>
          <w:lang w:val="en-US"/>
        </w:rPr>
        <w:t>橋本雅邦</w:t>
      </w:r>
      <w:r w:rsidR="00FD30BF">
        <w:rPr>
          <w:rFonts w:cs="Times"/>
          <w:color w:val="141413"/>
          <w:lang w:val="en-US"/>
        </w:rPr>
        <w:t xml:space="preserve"> </w:t>
      </w:r>
      <w:r w:rsidR="0061234D" w:rsidRPr="0034270E">
        <w:rPr>
          <w:rFonts w:cs="Times"/>
          <w:color w:val="141413"/>
          <w:lang w:val="en-US"/>
        </w:rPr>
        <w:t>1835 -1908</w:t>
      </w:r>
      <w:r w:rsidR="00712DAB" w:rsidRPr="0034270E">
        <w:rPr>
          <w:rFonts w:cs="Times"/>
          <w:color w:val="141413"/>
          <w:lang w:val="en-US"/>
        </w:rPr>
        <w:t>), Yokoyama Taikan (</w:t>
      </w:r>
      <w:r w:rsidR="00712DAB" w:rsidRPr="0034270E">
        <w:rPr>
          <w:rFonts w:cs="Times"/>
          <w:color w:val="141413"/>
          <w:lang w:val="en-US"/>
        </w:rPr>
        <w:t>横山大観</w:t>
      </w:r>
      <w:r w:rsidR="0061234D" w:rsidRPr="0034270E">
        <w:rPr>
          <w:rFonts w:cs="Times"/>
          <w:color w:val="141413"/>
          <w:lang w:val="en-US"/>
        </w:rPr>
        <w:t xml:space="preserve"> 1858 - 1958</w:t>
      </w:r>
      <w:r w:rsidR="00712DAB" w:rsidRPr="0034270E">
        <w:rPr>
          <w:rFonts w:cs="Times"/>
          <w:color w:val="141413"/>
          <w:lang w:val="en-US"/>
        </w:rPr>
        <w:t>), Hishida Shuns</w:t>
      </w:r>
      <w:r w:rsidR="00E93762" w:rsidRPr="0034270E">
        <w:rPr>
          <w:rFonts w:cs="Times"/>
          <w:color w:val="141413"/>
          <w:lang w:val="en-US"/>
        </w:rPr>
        <w:t xml:space="preserve">ô </w:t>
      </w:r>
      <w:r w:rsidR="00712DAB" w:rsidRPr="0034270E">
        <w:rPr>
          <w:rFonts w:cs="Times"/>
          <w:color w:val="141413"/>
          <w:lang w:val="en-US"/>
        </w:rPr>
        <w:t>(</w:t>
      </w:r>
      <w:r w:rsidR="00712DAB" w:rsidRPr="0034270E">
        <w:rPr>
          <w:rFonts w:cs="Times"/>
          <w:color w:val="141413"/>
          <w:lang w:val="en-US"/>
        </w:rPr>
        <w:t>菱田春草</w:t>
      </w:r>
      <w:r w:rsidR="00FD30BF">
        <w:rPr>
          <w:rFonts w:cs="Times"/>
          <w:color w:val="141413"/>
          <w:lang w:val="en-US"/>
        </w:rPr>
        <w:t xml:space="preserve"> </w:t>
      </w:r>
      <w:r w:rsidR="0061234D" w:rsidRPr="0034270E">
        <w:rPr>
          <w:rFonts w:cs="Times"/>
          <w:color w:val="141413"/>
          <w:lang w:val="en-US"/>
        </w:rPr>
        <w:t>1874 - 1911</w:t>
      </w:r>
      <w:r w:rsidR="00712DAB" w:rsidRPr="0034270E">
        <w:rPr>
          <w:rFonts w:cs="Times"/>
          <w:color w:val="141413"/>
          <w:lang w:val="en-US"/>
        </w:rPr>
        <w:t>), and Shimomura Kanzan(</w:t>
      </w:r>
      <w:r w:rsidR="00712DAB" w:rsidRPr="0034270E">
        <w:rPr>
          <w:rFonts w:cs="Times"/>
          <w:color w:val="141413"/>
          <w:lang w:val="en-US"/>
        </w:rPr>
        <w:t>下村観山</w:t>
      </w:r>
      <w:r w:rsidR="00FD30BF">
        <w:rPr>
          <w:rFonts w:cs="Times"/>
          <w:color w:val="141413"/>
          <w:lang w:val="en-US"/>
        </w:rPr>
        <w:t xml:space="preserve"> </w:t>
      </w:r>
      <w:r w:rsidR="0061234D" w:rsidRPr="0034270E">
        <w:rPr>
          <w:rFonts w:cs="Times"/>
          <w:color w:val="141413"/>
          <w:lang w:val="en-US"/>
        </w:rPr>
        <w:t xml:space="preserve">1873 - 1930) were among the notable artists associated with the Nihon Bijutsuin. </w:t>
      </w:r>
    </w:p>
    <w:p w:rsidR="0034270E" w:rsidRPr="00021391" w:rsidRDefault="00EE69C5" w:rsidP="00021391">
      <w:pPr>
        <w:pStyle w:val="NoSpacing"/>
        <w:rPr>
          <w:rFonts w:eastAsia="MS Mincho" w:cs="MS Mincho"/>
          <w:b/>
          <w:bCs/>
          <w:sz w:val="20"/>
          <w:szCs w:val="20"/>
          <w:lang w:val="en-SG"/>
        </w:rPr>
      </w:pPr>
      <w:r w:rsidRPr="0034270E">
        <w:rPr>
          <w:rFonts w:cs="Times"/>
          <w:color w:val="141413"/>
          <w:lang w:val="en-US"/>
        </w:rPr>
        <w:t xml:space="preserve">In 1907, the first national exhibition known as the Bunten was held under the administration and sponsorship of the </w:t>
      </w:r>
      <w:r w:rsidR="0034270E" w:rsidRPr="0034270E">
        <w:rPr>
          <w:rFonts w:cs="Times"/>
          <w:color w:val="141413"/>
          <w:lang w:val="en-US"/>
        </w:rPr>
        <w:t xml:space="preserve">Meiji </w:t>
      </w:r>
      <w:r w:rsidRPr="0034270E">
        <w:rPr>
          <w:rFonts w:cs="Times"/>
          <w:color w:val="141413"/>
          <w:lang w:val="en-US"/>
        </w:rPr>
        <w:t xml:space="preserve">government. The Bunten was modelled after the </w:t>
      </w:r>
      <w:r w:rsidR="0034270E" w:rsidRPr="0034270E">
        <w:rPr>
          <w:rFonts w:cs="Times"/>
          <w:color w:val="141413"/>
          <w:lang w:val="en-US"/>
        </w:rPr>
        <w:t>French art salons and was considered a stepping stone for emerging artist</w:t>
      </w:r>
      <w:r w:rsidR="0015567A">
        <w:rPr>
          <w:rFonts w:cs="Times"/>
          <w:color w:val="141413"/>
          <w:lang w:val="en-US"/>
        </w:rPr>
        <w:t>s</w:t>
      </w:r>
      <w:r w:rsidR="0034270E" w:rsidRPr="0034270E">
        <w:rPr>
          <w:rFonts w:cs="Times"/>
          <w:color w:val="141413"/>
          <w:lang w:val="en-US"/>
        </w:rPr>
        <w:t xml:space="preserve"> to gain fame and reputation. </w:t>
      </w:r>
      <w:r w:rsidR="0015567A">
        <w:rPr>
          <w:rFonts w:cs="Times"/>
          <w:color w:val="141413"/>
          <w:lang w:val="en-US"/>
        </w:rPr>
        <w:t xml:space="preserve">Similar to the </w:t>
      </w:r>
      <w:r w:rsidR="007158ED">
        <w:rPr>
          <w:rFonts w:cs="Times"/>
          <w:color w:val="141413"/>
          <w:lang w:val="en-US"/>
        </w:rPr>
        <w:t>French</w:t>
      </w:r>
      <w:r w:rsidR="0015567A">
        <w:rPr>
          <w:rFonts w:cs="Times"/>
          <w:color w:val="141413"/>
          <w:lang w:val="en-US"/>
        </w:rPr>
        <w:t xml:space="preserve"> salons, the Bunten drew its fair</w:t>
      </w:r>
      <w:del w:id="0" w:author="doctor" w:date="2014-01-07T16:03:00Z">
        <w:r w:rsidR="0015567A" w:rsidDel="003B1F95">
          <w:rPr>
            <w:rFonts w:cs="Times"/>
            <w:color w:val="141413"/>
            <w:lang w:val="en-US"/>
          </w:rPr>
          <w:delText xml:space="preserve"> share of</w:delText>
        </w:r>
      </w:del>
      <w:r w:rsidR="0015567A">
        <w:rPr>
          <w:rFonts w:cs="Times"/>
          <w:color w:val="141413"/>
          <w:lang w:val="en-US"/>
        </w:rPr>
        <w:t xml:space="preserve"> supporters and d</w:t>
      </w:r>
      <w:r w:rsidR="00584494">
        <w:rPr>
          <w:rFonts w:cs="Times"/>
          <w:color w:val="141413"/>
          <w:lang w:val="en-US"/>
        </w:rPr>
        <w:t>e</w:t>
      </w:r>
      <w:r w:rsidR="0015567A">
        <w:rPr>
          <w:rFonts w:cs="Times"/>
          <w:color w:val="141413"/>
          <w:lang w:val="en-US"/>
        </w:rPr>
        <w:t xml:space="preserve">tractors but artists had </w:t>
      </w:r>
      <w:r w:rsidR="002C5153">
        <w:rPr>
          <w:rFonts w:cs="Times"/>
          <w:color w:val="141413"/>
          <w:lang w:val="en-US"/>
        </w:rPr>
        <w:t>the</w:t>
      </w:r>
      <w:r w:rsidR="0015567A">
        <w:rPr>
          <w:rFonts w:cs="Times"/>
          <w:color w:val="141413"/>
          <w:lang w:val="en-US"/>
        </w:rPr>
        <w:t xml:space="preserve"> choice</w:t>
      </w:r>
      <w:r w:rsidR="0034270E" w:rsidRPr="0034270E">
        <w:rPr>
          <w:rFonts w:cs="Times"/>
          <w:color w:val="141413"/>
          <w:lang w:val="en-US"/>
        </w:rPr>
        <w:t xml:space="preserve"> </w:t>
      </w:r>
      <w:r w:rsidR="002C5153">
        <w:rPr>
          <w:rFonts w:cs="Times"/>
          <w:color w:val="141413"/>
          <w:lang w:val="en-US"/>
        </w:rPr>
        <w:t>of</w:t>
      </w:r>
      <w:r w:rsidR="0034270E" w:rsidRPr="0034270E">
        <w:rPr>
          <w:rFonts w:cs="Times"/>
          <w:color w:val="141413"/>
          <w:lang w:val="en-US"/>
        </w:rPr>
        <w:t xml:space="preserve"> exhibit</w:t>
      </w:r>
      <w:r w:rsidR="002C5153">
        <w:rPr>
          <w:rFonts w:cs="Times"/>
          <w:color w:val="141413"/>
          <w:lang w:val="en-US"/>
        </w:rPr>
        <w:t>ing</w:t>
      </w:r>
      <w:r w:rsidR="0034270E" w:rsidRPr="0034270E">
        <w:rPr>
          <w:rFonts w:cs="Times"/>
          <w:color w:val="141413"/>
          <w:lang w:val="en-US"/>
        </w:rPr>
        <w:t xml:space="preserve"> at the Bunt</w:t>
      </w:r>
      <w:r w:rsidR="0034270E">
        <w:rPr>
          <w:rFonts w:cs="Times"/>
          <w:color w:val="141413"/>
          <w:lang w:val="en-US"/>
        </w:rPr>
        <w:t xml:space="preserve">en or at the </w:t>
      </w:r>
      <w:r w:rsidR="00021391">
        <w:rPr>
          <w:rFonts w:cs="Times"/>
          <w:color w:val="141413"/>
          <w:lang w:val="en-US"/>
        </w:rPr>
        <w:t xml:space="preserve">alternative known as the </w:t>
      </w:r>
      <w:r w:rsidR="0034270E" w:rsidRPr="0034270E">
        <w:rPr>
          <w:rFonts w:cs="Times"/>
          <w:color w:val="141413"/>
          <w:lang w:val="en-US"/>
        </w:rPr>
        <w:t>Inten, organised by the Nihon Bijutsuin</w:t>
      </w:r>
      <w:r w:rsidR="0015567A">
        <w:rPr>
          <w:rFonts w:cs="Times"/>
          <w:color w:val="141413"/>
          <w:lang w:val="en-US"/>
        </w:rPr>
        <w:t>, one of the biggest anti-mainstream (or anti-Bunten) group</w:t>
      </w:r>
      <w:r w:rsidR="002C5153">
        <w:rPr>
          <w:rFonts w:cs="Times"/>
          <w:color w:val="141413"/>
          <w:lang w:val="en-US"/>
        </w:rPr>
        <w:t>s</w:t>
      </w:r>
      <w:r w:rsidR="0034270E" w:rsidRPr="0034270E">
        <w:rPr>
          <w:rFonts w:cs="Times"/>
          <w:color w:val="141413"/>
          <w:lang w:val="en-US"/>
        </w:rPr>
        <w:t>. For many years, these two institutions would dominate the Nihonga scene, par</w:t>
      </w:r>
      <w:r w:rsidR="0015567A">
        <w:rPr>
          <w:rFonts w:cs="Times"/>
          <w:color w:val="141413"/>
          <w:lang w:val="en-US"/>
        </w:rPr>
        <w:t xml:space="preserve">ticularly in Tokyo. Although much of Nihonga’s </w:t>
      </w:r>
      <w:r w:rsidR="00584494">
        <w:rPr>
          <w:rFonts w:cs="Times"/>
          <w:color w:val="141413"/>
          <w:lang w:val="en-US"/>
        </w:rPr>
        <w:t xml:space="preserve">published </w:t>
      </w:r>
      <w:r w:rsidR="0015567A">
        <w:rPr>
          <w:rFonts w:cs="Times"/>
          <w:color w:val="141413"/>
          <w:lang w:val="en-US"/>
        </w:rPr>
        <w:t xml:space="preserve">history and development revolves around these </w:t>
      </w:r>
      <w:r w:rsidR="007158ED">
        <w:rPr>
          <w:rFonts w:cs="Times"/>
          <w:color w:val="141413"/>
          <w:lang w:val="en-US"/>
        </w:rPr>
        <w:t>institutions</w:t>
      </w:r>
      <w:r w:rsidR="0015567A">
        <w:rPr>
          <w:rFonts w:cs="Times"/>
          <w:color w:val="141413"/>
          <w:lang w:val="en-US"/>
        </w:rPr>
        <w:t xml:space="preserve"> and groups in the Tokyo area, there’s a saying that goe</w:t>
      </w:r>
      <w:del w:id="1" w:author="doctor" w:date="2014-01-07T16:04:00Z">
        <w:r w:rsidR="0015567A" w:rsidDel="003B1F95">
          <w:rPr>
            <w:rFonts w:cs="Times"/>
            <w:color w:val="141413"/>
            <w:lang w:val="en-US"/>
          </w:rPr>
          <w:delText>s</w:delText>
        </w:r>
      </w:del>
      <w:r w:rsidR="0015567A">
        <w:rPr>
          <w:rFonts w:cs="Times"/>
          <w:color w:val="141413"/>
          <w:lang w:val="en-US"/>
        </w:rPr>
        <w:t>, “</w:t>
      </w:r>
      <w:r w:rsidR="0015567A" w:rsidRPr="0034270E">
        <w:rPr>
          <w:rFonts w:eastAsia="MS Mincho" w:cs="MS Mincho"/>
          <w:bCs/>
          <w:lang w:val="en-US"/>
        </w:rPr>
        <w:t>Taikan in the East and Seihô in the West”</w:t>
      </w:r>
      <w:r w:rsidR="0015567A">
        <w:rPr>
          <w:rFonts w:eastAsia="MS Mincho" w:cs="MS Mincho"/>
          <w:bCs/>
          <w:lang w:val="en-US"/>
        </w:rPr>
        <w:t>. Interests and de</w:t>
      </w:r>
      <w:r w:rsidR="00584494">
        <w:rPr>
          <w:rFonts w:eastAsia="MS Mincho" w:cs="MS Mincho"/>
          <w:bCs/>
          <w:lang w:val="en-US"/>
        </w:rPr>
        <w:t xml:space="preserve">velopments in Nihonga </w:t>
      </w:r>
      <w:r w:rsidR="007158ED">
        <w:rPr>
          <w:rFonts w:eastAsia="MS Mincho" w:cs="MS Mincho"/>
          <w:bCs/>
          <w:lang w:val="en-US"/>
        </w:rPr>
        <w:t>were</w:t>
      </w:r>
      <w:r w:rsidR="00584494">
        <w:rPr>
          <w:rFonts w:eastAsia="MS Mincho" w:cs="MS Mincho"/>
          <w:bCs/>
          <w:lang w:val="en-US"/>
        </w:rPr>
        <w:t xml:space="preserve"> also</w:t>
      </w:r>
      <w:r w:rsidR="0015567A">
        <w:rPr>
          <w:rFonts w:eastAsia="MS Mincho" w:cs="MS Mincho"/>
          <w:bCs/>
          <w:lang w:val="en-US"/>
        </w:rPr>
        <w:t xml:space="preserve"> </w:t>
      </w:r>
      <w:r w:rsidR="0034270E" w:rsidRPr="0034270E">
        <w:rPr>
          <w:rFonts w:cs="Times"/>
          <w:color w:val="141413"/>
          <w:lang w:val="en-US"/>
        </w:rPr>
        <w:t>taking place in Kyoto</w:t>
      </w:r>
      <w:r w:rsidR="0015567A">
        <w:rPr>
          <w:rFonts w:cs="Times"/>
          <w:color w:val="141413"/>
          <w:lang w:val="en-US"/>
        </w:rPr>
        <w:t xml:space="preserve"> and </w:t>
      </w:r>
      <w:r w:rsidR="0015567A">
        <w:rPr>
          <w:rFonts w:eastAsia="MS Mincho" w:cs="MS Mincho"/>
          <w:bCs/>
          <w:lang w:val="en-US"/>
        </w:rPr>
        <w:t xml:space="preserve">Takeuchi </w:t>
      </w:r>
      <w:r w:rsidR="007158ED">
        <w:rPr>
          <w:rFonts w:eastAsia="MS Mincho" w:cs="MS Mincho"/>
          <w:bCs/>
          <w:lang w:val="en-US"/>
        </w:rPr>
        <w:t>Seih</w:t>
      </w:r>
      <w:r w:rsidR="007158ED">
        <w:rPr>
          <w:rFonts w:ascii="Cambria" w:eastAsia="MS Mincho" w:hAnsi="Cambria" w:cs="MS Mincho"/>
          <w:bCs/>
          <w:lang w:val="en-US"/>
        </w:rPr>
        <w:t>ô</w:t>
      </w:r>
      <w:r w:rsidR="007158ED" w:rsidRPr="0015567A">
        <w:rPr>
          <w:rFonts w:ascii="Cambria" w:eastAsia="MS Mincho" w:hAnsi="Cambria" w:cs="MS Mincho"/>
          <w:bCs/>
          <w:lang w:val="en-US"/>
        </w:rPr>
        <w:t xml:space="preserve"> (</w:t>
      </w:r>
      <w:r w:rsidR="0015567A" w:rsidRPr="0015567A">
        <w:rPr>
          <w:rFonts w:eastAsia="MS Mincho" w:cs="MS Mincho" w:hint="eastAsia"/>
          <w:bCs/>
          <w:lang w:val="en-US"/>
        </w:rPr>
        <w:t>竹内栖鳳</w:t>
      </w:r>
      <w:r w:rsidR="0015567A" w:rsidRPr="0015567A">
        <w:rPr>
          <w:rFonts w:eastAsia="MS Mincho" w:cs="MS Mincho"/>
          <w:bCs/>
          <w:lang w:val="en-US"/>
        </w:rPr>
        <w:t>1864- 1942)</w:t>
      </w:r>
      <w:r w:rsidR="0015567A">
        <w:rPr>
          <w:rFonts w:eastAsia="MS Mincho" w:cs="MS Mincho"/>
          <w:b/>
          <w:bCs/>
          <w:lang w:val="en-US"/>
        </w:rPr>
        <w:t>,</w:t>
      </w:r>
      <w:r w:rsidR="00021391">
        <w:rPr>
          <w:rFonts w:eastAsia="MS Mincho" w:cs="MS Mincho"/>
          <w:b/>
          <w:bCs/>
          <w:lang w:val="en-US"/>
        </w:rPr>
        <w:t xml:space="preserve"> </w:t>
      </w:r>
      <w:r w:rsidR="0015567A">
        <w:rPr>
          <w:rFonts w:eastAsia="MS Mincho" w:cs="MS Mincho"/>
          <w:bCs/>
          <w:lang w:val="en-US"/>
        </w:rPr>
        <w:t xml:space="preserve">one of </w:t>
      </w:r>
      <w:r w:rsidR="002C5153">
        <w:rPr>
          <w:rFonts w:eastAsia="MS Mincho" w:cs="MS Mincho"/>
          <w:bCs/>
          <w:lang w:val="en-US"/>
        </w:rPr>
        <w:t xml:space="preserve">Kyoto’s most prolific </w:t>
      </w:r>
      <w:r w:rsidR="007158ED">
        <w:rPr>
          <w:rFonts w:eastAsia="MS Mincho" w:cs="MS Mincho"/>
          <w:bCs/>
          <w:lang w:val="en-US"/>
        </w:rPr>
        <w:t>artists</w:t>
      </w:r>
      <w:r w:rsidR="0015567A">
        <w:rPr>
          <w:rFonts w:eastAsia="MS Mincho" w:cs="MS Mincho"/>
          <w:bCs/>
          <w:lang w:val="en-US"/>
        </w:rPr>
        <w:t xml:space="preserve"> was leading the way and </w:t>
      </w:r>
      <w:r w:rsidR="002C5153">
        <w:rPr>
          <w:rFonts w:eastAsia="MS Mincho" w:cs="MS Mincho"/>
          <w:bCs/>
          <w:lang w:val="en-US"/>
        </w:rPr>
        <w:t>mentoring</w:t>
      </w:r>
      <w:r w:rsidR="0015567A">
        <w:rPr>
          <w:rFonts w:eastAsia="MS Mincho" w:cs="MS Mincho"/>
          <w:bCs/>
          <w:lang w:val="en-US"/>
        </w:rPr>
        <w:t xml:space="preserve"> a generation of Kyoto masters</w:t>
      </w:r>
      <w:r w:rsidR="00584494">
        <w:rPr>
          <w:rFonts w:eastAsia="MS Mincho" w:cs="MS Mincho"/>
          <w:bCs/>
          <w:lang w:val="en-US"/>
        </w:rPr>
        <w:t xml:space="preserve">. </w:t>
      </w:r>
      <w:r w:rsidR="00DB076E">
        <w:rPr>
          <w:rFonts w:eastAsia="MS Mincho" w:cs="MS Mincho"/>
          <w:bCs/>
          <w:lang w:val="en-US"/>
        </w:rPr>
        <w:t xml:space="preserve"> Notable Kyoto Nihonga artists include Uemura Sh</w:t>
      </w:r>
      <w:r w:rsidR="00DB076E">
        <w:rPr>
          <w:rFonts w:ascii="Cambria" w:eastAsia="MS Mincho" w:hAnsi="Cambria" w:cs="MS Mincho"/>
          <w:bCs/>
          <w:lang w:val="en-US"/>
        </w:rPr>
        <w:t>ôe</w:t>
      </w:r>
      <w:r w:rsidR="002C5153">
        <w:rPr>
          <w:rFonts w:ascii="MS Mincho" w:eastAsia="MS Mincho" w:hAnsi="MS Mincho" w:cs="MS Mincho"/>
          <w:bCs/>
          <w:lang w:val="en-US"/>
        </w:rPr>
        <w:t>n (</w:t>
      </w:r>
      <w:r w:rsidR="002C5153">
        <w:rPr>
          <w:rFonts w:ascii="MS Mincho" w:eastAsia="MS Mincho" w:hAnsi="MS Mincho" w:cs="MS Mincho" w:hint="eastAsia"/>
          <w:bCs/>
          <w:lang w:val="en-US"/>
        </w:rPr>
        <w:t>上村松園</w:t>
      </w:r>
      <w:r w:rsidR="00FD30BF">
        <w:rPr>
          <w:rFonts w:ascii="MS Mincho" w:eastAsia="MS Mincho" w:hAnsi="MS Mincho" w:cs="MS Mincho"/>
          <w:bCs/>
          <w:lang w:val="en-US"/>
        </w:rPr>
        <w:t xml:space="preserve"> </w:t>
      </w:r>
      <w:r w:rsidR="002C5153">
        <w:rPr>
          <w:rFonts w:ascii="MS Mincho" w:eastAsia="MS Mincho" w:hAnsi="MS Mincho" w:cs="MS Mincho"/>
          <w:bCs/>
          <w:lang w:val="en-US"/>
        </w:rPr>
        <w:t>1875 – 1949</w:t>
      </w:r>
      <w:r w:rsidR="00FD30BF">
        <w:rPr>
          <w:rFonts w:ascii="MS Mincho" w:eastAsia="MS Mincho" w:hAnsi="MS Mincho" w:cs="MS Mincho"/>
          <w:bCs/>
          <w:lang w:val="en-US"/>
        </w:rPr>
        <w:t>)</w:t>
      </w:r>
      <w:r w:rsidR="00DB076E">
        <w:rPr>
          <w:rFonts w:ascii="Cambria" w:eastAsia="MS Mincho" w:hAnsi="Cambria" w:cs="MS Mincho"/>
          <w:bCs/>
          <w:lang w:val="en-US"/>
        </w:rPr>
        <w:t>, Tsuchida Bakusen</w:t>
      </w:r>
      <w:r w:rsidR="002C5153">
        <w:rPr>
          <w:rFonts w:ascii="Cambria" w:eastAsia="MS Mincho" w:hAnsi="Cambria" w:cs="MS Mincho"/>
          <w:bCs/>
          <w:lang w:val="en-US"/>
        </w:rPr>
        <w:t xml:space="preserve"> </w:t>
      </w:r>
      <w:r w:rsidR="002C5153" w:rsidRPr="002C5153">
        <w:rPr>
          <w:rFonts w:ascii="Cambria" w:eastAsia="MS Mincho" w:hAnsi="Cambria" w:cs="MS Mincho"/>
          <w:bCs/>
          <w:lang w:val="en-US"/>
        </w:rPr>
        <w:t>(</w:t>
      </w:r>
      <w:r w:rsidR="002C5153" w:rsidRPr="002C5153">
        <w:rPr>
          <w:rFonts w:cs="Times" w:hint="eastAsia"/>
          <w:color w:val="141413"/>
          <w:lang w:val="en-US"/>
        </w:rPr>
        <w:t>土田麦僊</w:t>
      </w:r>
      <w:r w:rsidR="00FD30BF">
        <w:rPr>
          <w:rFonts w:cs="Times"/>
          <w:color w:val="141413"/>
          <w:lang w:val="en-US"/>
        </w:rPr>
        <w:t xml:space="preserve"> </w:t>
      </w:r>
      <w:r w:rsidR="002C5153" w:rsidRPr="002C5153">
        <w:rPr>
          <w:rFonts w:eastAsia="MS Mincho" w:cs="MS Mincho"/>
          <w:bCs/>
          <w:lang w:val="en-US"/>
        </w:rPr>
        <w:t>1887 - 1936 )</w:t>
      </w:r>
      <w:r w:rsidR="00DB076E" w:rsidRPr="002C5153">
        <w:rPr>
          <w:rFonts w:ascii="Cambria" w:eastAsia="MS Mincho" w:hAnsi="Cambria" w:cs="MS Mincho"/>
          <w:bCs/>
          <w:lang w:val="en-US"/>
        </w:rPr>
        <w:t>,</w:t>
      </w:r>
      <w:r w:rsidR="00DB076E">
        <w:rPr>
          <w:rFonts w:ascii="Cambria" w:eastAsia="MS Mincho" w:hAnsi="Cambria" w:cs="MS Mincho"/>
          <w:bCs/>
          <w:lang w:val="en-US"/>
        </w:rPr>
        <w:t xml:space="preserve"> and Yamaguchi Kayo</w:t>
      </w:r>
      <w:r w:rsidR="000C43C6">
        <w:rPr>
          <w:rFonts w:ascii="Cambria" w:eastAsia="MS Mincho" w:hAnsi="Cambria" w:cs="MS Mincho"/>
          <w:bCs/>
          <w:lang w:val="en-US"/>
        </w:rPr>
        <w:t xml:space="preserve"> (</w:t>
      </w:r>
      <w:r w:rsidR="000C43C6">
        <w:rPr>
          <w:rFonts w:ascii="MS Mincho" w:eastAsia="MS Mincho" w:hAnsi="MS Mincho" w:cs="MS Mincho" w:hint="eastAsia"/>
          <w:bCs/>
          <w:lang w:val="en-US"/>
        </w:rPr>
        <w:t>山口華楊</w:t>
      </w:r>
      <w:r w:rsidR="000C43C6">
        <w:rPr>
          <w:rFonts w:ascii="MS Mincho" w:eastAsia="MS Mincho" w:hAnsi="MS Mincho" w:cs="MS Mincho"/>
          <w:bCs/>
          <w:lang w:val="en-US"/>
        </w:rPr>
        <w:t xml:space="preserve"> 1889 – 1984)</w:t>
      </w:r>
      <w:r w:rsidR="00DB076E">
        <w:rPr>
          <w:rFonts w:ascii="Cambria" w:eastAsia="MS Mincho" w:hAnsi="Cambria" w:cs="MS Mincho"/>
          <w:bCs/>
          <w:lang w:val="en-US"/>
        </w:rPr>
        <w:t xml:space="preserve">. </w:t>
      </w:r>
    </w:p>
    <w:p w:rsidR="00021391" w:rsidRDefault="00021391" w:rsidP="000C43C6">
      <w:pPr>
        <w:spacing w:line="240" w:lineRule="auto"/>
        <w:rPr>
          <w:rFonts w:cs="Times"/>
          <w:color w:val="141413"/>
          <w:lang w:val="en-US"/>
        </w:rPr>
      </w:pPr>
    </w:p>
    <w:p w:rsidR="0018085B" w:rsidRDefault="0034270E" w:rsidP="000C43C6">
      <w:pPr>
        <w:spacing w:line="240" w:lineRule="auto"/>
        <w:rPr>
          <w:rFonts w:cs="Times"/>
          <w:color w:val="141413"/>
          <w:lang w:val="en-US"/>
        </w:rPr>
      </w:pPr>
      <w:r w:rsidRPr="0034270E">
        <w:rPr>
          <w:rFonts w:cs="Times"/>
          <w:color w:val="141413"/>
          <w:lang w:val="en-US"/>
        </w:rPr>
        <w:lastRenderedPageBreak/>
        <w:t xml:space="preserve">Upon Tenshin’s passing in 1913, the Nihon Bijutsuin was revived by Yokoyama Taikan whose career would be indelibly tied to the association. </w:t>
      </w:r>
      <w:r w:rsidR="007158ED">
        <w:rPr>
          <w:rFonts w:cs="Times"/>
          <w:color w:val="141413"/>
          <w:lang w:val="en-US"/>
        </w:rPr>
        <w:t xml:space="preserve">Under the guidance of  Taikan, the association advocated synthesising Western techniques with Japanese painting. </w:t>
      </w:r>
      <w:r w:rsidR="00584494">
        <w:rPr>
          <w:rFonts w:cs="Times"/>
          <w:color w:val="141413"/>
          <w:lang w:val="en-US"/>
        </w:rPr>
        <w:t xml:space="preserve">Nihonga artists </w:t>
      </w:r>
      <w:r w:rsidR="0018085B">
        <w:rPr>
          <w:rFonts w:cs="Times"/>
          <w:color w:val="141413"/>
          <w:lang w:val="en-US"/>
        </w:rPr>
        <w:t>were encouraged to explore and incorporate</w:t>
      </w:r>
      <w:r w:rsidR="00584494">
        <w:rPr>
          <w:rFonts w:cs="Times"/>
          <w:color w:val="141413"/>
          <w:lang w:val="en-US"/>
        </w:rPr>
        <w:t xml:space="preserve"> </w:t>
      </w:r>
      <w:r w:rsidR="0018085B">
        <w:rPr>
          <w:rFonts w:cs="Times"/>
          <w:color w:val="141413"/>
          <w:lang w:val="en-US"/>
        </w:rPr>
        <w:t>techniques</w:t>
      </w:r>
      <w:r w:rsidR="00584494">
        <w:rPr>
          <w:rFonts w:cs="Times"/>
          <w:color w:val="141413"/>
          <w:lang w:val="en-US"/>
        </w:rPr>
        <w:t xml:space="preserve"> from Western-style painting such as shading and perspective</w:t>
      </w:r>
      <w:r w:rsidR="0018085B">
        <w:rPr>
          <w:rFonts w:cs="Times"/>
          <w:color w:val="141413"/>
          <w:lang w:val="en-US"/>
        </w:rPr>
        <w:t xml:space="preserve">, a radical departure from the </w:t>
      </w:r>
      <w:r w:rsidR="007158ED">
        <w:rPr>
          <w:rFonts w:cs="Times"/>
          <w:color w:val="141413"/>
          <w:lang w:val="en-US"/>
        </w:rPr>
        <w:t>conventionally</w:t>
      </w:r>
      <w:r w:rsidR="00584494">
        <w:rPr>
          <w:rFonts w:cs="Times"/>
          <w:color w:val="141413"/>
          <w:lang w:val="en-US"/>
        </w:rPr>
        <w:t xml:space="preserve"> flat perspectives of Japanese art. </w:t>
      </w:r>
      <w:r w:rsidRPr="0034270E">
        <w:rPr>
          <w:rFonts w:cs="Times"/>
          <w:color w:val="141413"/>
          <w:lang w:val="en-US"/>
        </w:rPr>
        <w:t xml:space="preserve">Taikan and fellow artist, Hishida Shunsô innovated a new style known as </w:t>
      </w:r>
      <w:r w:rsidRPr="0034270E">
        <w:rPr>
          <w:rFonts w:cs="Times"/>
          <w:i/>
          <w:color w:val="141413"/>
          <w:lang w:val="en-US"/>
        </w:rPr>
        <w:t>môrô-tai</w:t>
      </w:r>
      <w:r w:rsidRPr="0034270E">
        <w:rPr>
          <w:rFonts w:cs="Times"/>
          <w:color w:val="141413"/>
          <w:lang w:val="en-US"/>
        </w:rPr>
        <w:t>, or “hazy style”</w:t>
      </w:r>
      <w:r w:rsidR="000C43C6">
        <w:rPr>
          <w:rFonts w:cs="Times"/>
          <w:color w:val="141413"/>
          <w:lang w:val="en-US"/>
        </w:rPr>
        <w:t xml:space="preserve">. </w:t>
      </w:r>
      <w:r w:rsidR="000C43C6" w:rsidRPr="0034270E">
        <w:rPr>
          <w:rFonts w:cs="Times"/>
          <w:color w:val="141413"/>
          <w:lang w:val="en-US"/>
        </w:rPr>
        <w:t xml:space="preserve">This innovation however, failed to garner support </w:t>
      </w:r>
      <w:r w:rsidR="000C43C6">
        <w:rPr>
          <w:rFonts w:cs="Times"/>
          <w:color w:val="141413"/>
          <w:lang w:val="en-US"/>
        </w:rPr>
        <w:t>and instead drew much criticism for downplaying</w:t>
      </w:r>
      <w:r w:rsidRPr="0034270E">
        <w:rPr>
          <w:rFonts w:cs="Times"/>
          <w:color w:val="141413"/>
          <w:lang w:val="en-US"/>
        </w:rPr>
        <w:t xml:space="preserve"> the importance of </w:t>
      </w:r>
      <w:r w:rsidR="00021391">
        <w:rPr>
          <w:rFonts w:cs="Times"/>
          <w:color w:val="141413"/>
          <w:lang w:val="en-US"/>
        </w:rPr>
        <w:t>out</w:t>
      </w:r>
      <w:r w:rsidRPr="0034270E">
        <w:rPr>
          <w:rFonts w:cs="Times"/>
          <w:color w:val="141413"/>
          <w:lang w:val="en-US"/>
        </w:rPr>
        <w:t>line</w:t>
      </w:r>
      <w:r w:rsidR="000C43C6">
        <w:rPr>
          <w:rFonts w:cs="Times"/>
          <w:color w:val="141413"/>
          <w:lang w:val="en-US"/>
        </w:rPr>
        <w:t>s</w:t>
      </w:r>
      <w:r w:rsidRPr="0034270E">
        <w:rPr>
          <w:rFonts w:cs="Times"/>
          <w:color w:val="141413"/>
          <w:lang w:val="en-US"/>
        </w:rPr>
        <w:t xml:space="preserve"> in Nihonga in favour of shading. </w:t>
      </w:r>
      <w:r w:rsidR="0018085B">
        <w:rPr>
          <w:rFonts w:cs="Times"/>
          <w:color w:val="141413"/>
          <w:lang w:val="en-US"/>
        </w:rPr>
        <w:t xml:space="preserve">Nihonga was further </w:t>
      </w:r>
      <w:r w:rsidR="000C43C6">
        <w:rPr>
          <w:rFonts w:cs="Times"/>
          <w:color w:val="141413"/>
          <w:lang w:val="en-US"/>
        </w:rPr>
        <w:t>divided</w:t>
      </w:r>
      <w:r w:rsidR="0018085B">
        <w:rPr>
          <w:rFonts w:cs="Times"/>
          <w:color w:val="141413"/>
          <w:lang w:val="en-US"/>
        </w:rPr>
        <w:t xml:space="preserve"> into old and new school factions where the latter’s innovative styles would come under attack from the conservatives. </w:t>
      </w:r>
    </w:p>
    <w:p w:rsidR="0083165C" w:rsidRDefault="0018085B" w:rsidP="0034270E">
      <w:pPr>
        <w:spacing w:line="240" w:lineRule="auto"/>
        <w:rPr>
          <w:rFonts w:cs="Times"/>
          <w:color w:val="141413"/>
          <w:lang w:val="en-US"/>
        </w:rPr>
      </w:pPr>
      <w:r>
        <w:rPr>
          <w:rFonts w:cs="Times"/>
          <w:color w:val="141413"/>
          <w:lang w:val="en-US"/>
        </w:rPr>
        <w:t xml:space="preserve">Despite </w:t>
      </w:r>
      <w:r w:rsidR="00BF1752">
        <w:rPr>
          <w:rFonts w:cs="Times"/>
          <w:color w:val="141413"/>
          <w:lang w:val="en-US"/>
        </w:rPr>
        <w:t>these factional differences</w:t>
      </w:r>
      <w:r>
        <w:rPr>
          <w:rFonts w:cs="Times"/>
          <w:color w:val="141413"/>
          <w:lang w:val="en-US"/>
        </w:rPr>
        <w:t>, Nihonga would continue to evolve</w:t>
      </w:r>
      <w:r w:rsidR="00B733AF">
        <w:rPr>
          <w:rFonts w:cs="Times"/>
          <w:color w:val="141413"/>
          <w:lang w:val="en-US"/>
        </w:rPr>
        <w:t xml:space="preserve"> in terms of</w:t>
      </w:r>
      <w:r>
        <w:rPr>
          <w:rFonts w:cs="Times"/>
          <w:color w:val="141413"/>
          <w:lang w:val="en-US"/>
        </w:rPr>
        <w:t xml:space="preserve"> </w:t>
      </w:r>
      <w:r w:rsidR="00B733AF">
        <w:rPr>
          <w:rFonts w:cs="Times"/>
          <w:color w:val="141413"/>
          <w:lang w:val="en-US"/>
        </w:rPr>
        <w:t xml:space="preserve">style, formats </w:t>
      </w:r>
      <w:r>
        <w:rPr>
          <w:rFonts w:cs="Times"/>
          <w:color w:val="141413"/>
          <w:lang w:val="en-US"/>
        </w:rPr>
        <w:t xml:space="preserve">and with the painted subject matter. </w:t>
      </w:r>
      <w:r w:rsidR="002D7F39" w:rsidRPr="0034270E">
        <w:rPr>
          <w:rFonts w:cs="Times"/>
          <w:color w:val="141413"/>
          <w:lang w:val="en-US"/>
        </w:rPr>
        <w:t>In the pre-war years, particularly during the Taishô</w:t>
      </w:r>
      <w:r w:rsidR="00EE69C5" w:rsidRPr="0034270E">
        <w:rPr>
          <w:rFonts w:cs="Times"/>
          <w:color w:val="141413"/>
          <w:lang w:val="en-US"/>
        </w:rPr>
        <w:t xml:space="preserve"> period, many smaller groups were formed as a reaction to the Bunten and </w:t>
      </w:r>
      <w:r w:rsidR="00584494">
        <w:rPr>
          <w:rFonts w:cs="Times"/>
          <w:color w:val="141413"/>
          <w:lang w:val="en-US"/>
        </w:rPr>
        <w:t xml:space="preserve">its later </w:t>
      </w:r>
      <w:r w:rsidR="007158ED">
        <w:rPr>
          <w:rFonts w:cs="Times"/>
          <w:color w:val="141413"/>
          <w:lang w:val="en-US"/>
        </w:rPr>
        <w:t>successor</w:t>
      </w:r>
      <w:r w:rsidR="00584494">
        <w:rPr>
          <w:rFonts w:cs="Times"/>
          <w:color w:val="141413"/>
          <w:lang w:val="en-US"/>
        </w:rPr>
        <w:t xml:space="preserve">, the </w:t>
      </w:r>
      <w:r w:rsidR="00EE69C5" w:rsidRPr="0034270E">
        <w:rPr>
          <w:rFonts w:cs="Times"/>
          <w:color w:val="141413"/>
          <w:lang w:val="en-US"/>
        </w:rPr>
        <w:t xml:space="preserve">Teiten. </w:t>
      </w:r>
      <w:r w:rsidR="00B733AF">
        <w:rPr>
          <w:rFonts w:cs="Times"/>
          <w:color w:val="141413"/>
          <w:lang w:val="en-US"/>
        </w:rPr>
        <w:t>During this time,</w:t>
      </w:r>
      <w:r w:rsidR="00BF1752">
        <w:rPr>
          <w:rFonts w:cs="Times"/>
          <w:color w:val="141413"/>
          <w:lang w:val="en-US"/>
        </w:rPr>
        <w:t xml:space="preserve"> </w:t>
      </w:r>
      <w:r w:rsidR="00DB076E">
        <w:rPr>
          <w:rFonts w:cs="Times"/>
          <w:color w:val="141413"/>
          <w:lang w:val="en-US"/>
        </w:rPr>
        <w:t xml:space="preserve">avant-garde trends were observed and artists were extremely liberal in their experimentation, resulting in an interesting </w:t>
      </w:r>
      <w:r w:rsidR="006224D1">
        <w:rPr>
          <w:rFonts w:cs="Times"/>
          <w:color w:val="141413"/>
          <w:lang w:val="en-US"/>
        </w:rPr>
        <w:t xml:space="preserve">output of </w:t>
      </w:r>
      <w:r w:rsidR="000C43C6">
        <w:rPr>
          <w:rFonts w:cs="Times"/>
          <w:color w:val="141413"/>
          <w:lang w:val="en-US"/>
        </w:rPr>
        <w:t>unrestrained</w:t>
      </w:r>
      <w:r w:rsidR="006224D1">
        <w:rPr>
          <w:rFonts w:cs="Times"/>
          <w:color w:val="141413"/>
          <w:lang w:val="en-US"/>
        </w:rPr>
        <w:t xml:space="preserve"> experimentation never seen before</w:t>
      </w:r>
      <w:r w:rsidR="00DB076E">
        <w:rPr>
          <w:rFonts w:cs="Times"/>
          <w:color w:val="141413"/>
          <w:lang w:val="en-US"/>
        </w:rPr>
        <w:t xml:space="preserve"> in Nihonga. </w:t>
      </w:r>
    </w:p>
    <w:p w:rsidR="00B1397F" w:rsidRDefault="006224D1" w:rsidP="0034270E">
      <w:pPr>
        <w:spacing w:line="240" w:lineRule="auto"/>
        <w:rPr>
          <w:rFonts w:cs="Times"/>
          <w:color w:val="141413"/>
          <w:lang w:val="en-US"/>
        </w:rPr>
      </w:pPr>
      <w:r>
        <w:rPr>
          <w:rFonts w:cs="Times"/>
          <w:color w:val="141413"/>
          <w:lang w:val="en-US"/>
        </w:rPr>
        <w:t xml:space="preserve">However, during the war period, Nihonga artists turned to portraying patriotic images such as those of Taikan’s Mt. Fuji paintings, </w:t>
      </w:r>
      <w:r w:rsidR="00FD30BF">
        <w:rPr>
          <w:rFonts w:cs="Times"/>
          <w:color w:val="141413"/>
          <w:lang w:val="en-US"/>
        </w:rPr>
        <w:t xml:space="preserve">and </w:t>
      </w:r>
      <w:r w:rsidR="000C43C6">
        <w:rPr>
          <w:rFonts w:cs="Times"/>
          <w:color w:val="141413"/>
          <w:lang w:val="en-US"/>
        </w:rPr>
        <w:t>romantic</w:t>
      </w:r>
      <w:r w:rsidR="00FD30BF">
        <w:rPr>
          <w:rFonts w:cs="Times"/>
          <w:color w:val="141413"/>
          <w:lang w:val="en-US"/>
        </w:rPr>
        <w:t>i</w:t>
      </w:r>
      <w:r w:rsidR="000C43C6">
        <w:rPr>
          <w:rFonts w:cs="Times"/>
          <w:color w:val="141413"/>
          <w:lang w:val="en-US"/>
        </w:rPr>
        <w:t xml:space="preserve">sed images of Japan’s </w:t>
      </w:r>
      <w:r>
        <w:rPr>
          <w:rFonts w:cs="Times"/>
          <w:color w:val="141413"/>
          <w:lang w:val="en-US"/>
        </w:rPr>
        <w:t>war expansion in Asia and the pacific. These artists did so in order to avoid persecution in the face of intense censorship on the arts, supplies and exhibitions. But when the w</w:t>
      </w:r>
      <w:r w:rsidR="008F79D4">
        <w:rPr>
          <w:rFonts w:cs="Times"/>
          <w:color w:val="141413"/>
          <w:lang w:val="en-US"/>
        </w:rPr>
        <w:t>a</w:t>
      </w:r>
      <w:r>
        <w:rPr>
          <w:rFonts w:cs="Times"/>
          <w:color w:val="141413"/>
          <w:lang w:val="en-US"/>
        </w:rPr>
        <w:t xml:space="preserve">r was over, </w:t>
      </w:r>
      <w:r w:rsidR="000C43C6">
        <w:rPr>
          <w:rFonts w:cs="Times"/>
          <w:color w:val="141413"/>
          <w:lang w:val="en-US"/>
        </w:rPr>
        <w:t>these ultra-nationalistic connections</w:t>
      </w:r>
      <w:r w:rsidR="00B1397F">
        <w:rPr>
          <w:rFonts w:cs="Times"/>
          <w:color w:val="141413"/>
          <w:lang w:val="en-US"/>
        </w:rPr>
        <w:t xml:space="preserve"> slowly </w:t>
      </w:r>
      <w:r w:rsidR="000C43C6">
        <w:rPr>
          <w:rFonts w:cs="Times"/>
          <w:color w:val="141413"/>
          <w:lang w:val="en-US"/>
        </w:rPr>
        <w:t xml:space="preserve">disappeared </w:t>
      </w:r>
      <w:r w:rsidR="00B1397F">
        <w:rPr>
          <w:rFonts w:cs="Times"/>
          <w:color w:val="141413"/>
          <w:lang w:val="en-US"/>
        </w:rPr>
        <w:t xml:space="preserve">and while comparably less experimental than that of the </w:t>
      </w:r>
      <w:r w:rsidR="00B1397F" w:rsidRPr="0034270E">
        <w:rPr>
          <w:rFonts w:cs="Times"/>
          <w:color w:val="141413"/>
          <w:lang w:val="en-US"/>
        </w:rPr>
        <w:t>Taishô</w:t>
      </w:r>
      <w:r w:rsidR="00B1397F">
        <w:rPr>
          <w:rFonts w:cs="Times"/>
          <w:color w:val="141413"/>
          <w:lang w:val="en-US"/>
        </w:rPr>
        <w:t xml:space="preserve"> years, it is said that </w:t>
      </w:r>
      <w:r w:rsidR="000C43C6">
        <w:rPr>
          <w:rFonts w:cs="Times"/>
          <w:color w:val="141413"/>
          <w:lang w:val="en-US"/>
        </w:rPr>
        <w:t>Nihonga</w:t>
      </w:r>
      <w:r w:rsidR="00B1397F">
        <w:rPr>
          <w:rFonts w:cs="Times"/>
          <w:color w:val="141413"/>
          <w:lang w:val="en-US"/>
        </w:rPr>
        <w:t xml:space="preserve"> reached its maturity </w:t>
      </w:r>
      <w:r w:rsidR="00FD30BF">
        <w:rPr>
          <w:rFonts w:cs="Times"/>
          <w:color w:val="141413"/>
          <w:lang w:val="en-US"/>
        </w:rPr>
        <w:t xml:space="preserve">in the </w:t>
      </w:r>
      <w:r w:rsidR="00B1397F">
        <w:rPr>
          <w:rFonts w:cs="Times"/>
          <w:color w:val="141413"/>
          <w:lang w:val="en-US"/>
        </w:rPr>
        <w:t>post-war</w:t>
      </w:r>
      <w:r w:rsidR="00FD30BF">
        <w:rPr>
          <w:rFonts w:cs="Times"/>
          <w:color w:val="141413"/>
          <w:lang w:val="en-US"/>
        </w:rPr>
        <w:t xml:space="preserve"> period</w:t>
      </w:r>
      <w:r w:rsidR="00B1397F">
        <w:rPr>
          <w:rFonts w:cs="Times"/>
          <w:color w:val="141413"/>
          <w:lang w:val="en-US"/>
        </w:rPr>
        <w:t xml:space="preserve">. Contemporary </w:t>
      </w:r>
      <w:r w:rsidR="009C709E">
        <w:rPr>
          <w:rFonts w:cs="Times"/>
          <w:color w:val="141413"/>
          <w:lang w:val="en-US"/>
        </w:rPr>
        <w:t xml:space="preserve">Nihonga </w:t>
      </w:r>
      <w:r w:rsidR="008F79D4">
        <w:rPr>
          <w:rFonts w:cs="Times"/>
          <w:color w:val="141413"/>
          <w:lang w:val="en-US"/>
        </w:rPr>
        <w:t xml:space="preserve">works today are </w:t>
      </w:r>
      <w:r w:rsidR="00B1397F">
        <w:rPr>
          <w:rFonts w:cs="Times"/>
          <w:color w:val="141413"/>
          <w:lang w:val="en-US"/>
        </w:rPr>
        <w:t xml:space="preserve">almost </w:t>
      </w:r>
      <w:r w:rsidR="007158ED">
        <w:rPr>
          <w:rFonts w:cs="Times"/>
          <w:color w:val="141413"/>
          <w:lang w:val="en-US"/>
        </w:rPr>
        <w:t>indistinguishable</w:t>
      </w:r>
      <w:r w:rsidR="00B1397F">
        <w:rPr>
          <w:rFonts w:cs="Times"/>
          <w:color w:val="141413"/>
          <w:lang w:val="en-US"/>
        </w:rPr>
        <w:t xml:space="preserve"> from Western-style painting in te</w:t>
      </w:r>
      <w:r w:rsidR="008F79D4">
        <w:rPr>
          <w:rFonts w:cs="Times"/>
          <w:color w:val="141413"/>
          <w:lang w:val="en-US"/>
        </w:rPr>
        <w:t>rm</w:t>
      </w:r>
      <w:r w:rsidR="000C43C6">
        <w:rPr>
          <w:rFonts w:cs="Times"/>
          <w:color w:val="141413"/>
          <w:lang w:val="en-US"/>
        </w:rPr>
        <w:t>s of style or subject matter. W</w:t>
      </w:r>
      <w:r w:rsidR="008F79D4">
        <w:rPr>
          <w:rFonts w:cs="Times"/>
          <w:color w:val="141413"/>
          <w:lang w:val="en-US"/>
        </w:rPr>
        <w:t>hile artists today delve into mixed media</w:t>
      </w:r>
      <w:r w:rsidR="000C43C6">
        <w:rPr>
          <w:rFonts w:cs="Times"/>
          <w:color w:val="141413"/>
          <w:lang w:val="en-US"/>
        </w:rPr>
        <w:t xml:space="preserve"> and some no longer paint on scrolls or screen dividers</w:t>
      </w:r>
      <w:r w:rsidR="008F79D4">
        <w:rPr>
          <w:rFonts w:cs="Times"/>
          <w:color w:val="141413"/>
          <w:lang w:val="en-US"/>
        </w:rPr>
        <w:t xml:space="preserve">, the single most differentiating factor remains the treatment and adherence to the time-honored medium </w:t>
      </w:r>
      <w:r w:rsidR="000C43C6">
        <w:rPr>
          <w:rFonts w:cs="Times"/>
          <w:color w:val="141413"/>
          <w:lang w:val="en-US"/>
        </w:rPr>
        <w:t>that defines</w:t>
      </w:r>
      <w:r w:rsidR="008F79D4">
        <w:rPr>
          <w:rFonts w:cs="Times"/>
          <w:color w:val="141413"/>
          <w:lang w:val="en-US"/>
        </w:rPr>
        <w:t xml:space="preserve"> Nihonga.</w:t>
      </w:r>
    </w:p>
    <w:p w:rsidR="00475A1C" w:rsidRPr="0034270E" w:rsidDel="003B1F95" w:rsidRDefault="00B1397F" w:rsidP="0034270E">
      <w:pPr>
        <w:rPr>
          <w:del w:id="2" w:author="doctor" w:date="2014-01-07T16:05:00Z"/>
          <w:rFonts w:cs="Times"/>
          <w:lang w:val="en-US"/>
        </w:rPr>
      </w:pPr>
      <w:bookmarkStart w:id="3" w:name="_GoBack"/>
      <w:bookmarkEnd w:id="3"/>
      <w:del w:id="4" w:author="doctor" w:date="2014-01-07T16:05:00Z">
        <w:r w:rsidRPr="0034270E" w:rsidDel="003B1F95">
          <w:rPr>
            <w:rFonts w:cs="Times"/>
            <w:lang w:val="en-US"/>
          </w:rPr>
          <w:delText xml:space="preserve"> </w:delText>
        </w:r>
        <w:r w:rsidR="00E342F2" w:rsidRPr="0034270E" w:rsidDel="003B1F95">
          <w:rPr>
            <w:rFonts w:cs="Times"/>
            <w:lang w:val="en-US"/>
          </w:rPr>
          <w:delText>(</w:delText>
        </w:r>
        <w:r w:rsidR="000C43C6" w:rsidDel="003B1F95">
          <w:rPr>
            <w:rFonts w:cs="Times"/>
            <w:lang w:val="en-US"/>
          </w:rPr>
          <w:delText xml:space="preserve">977 </w:delText>
        </w:r>
        <w:r w:rsidR="00E342F2" w:rsidRPr="0034270E" w:rsidDel="003B1F95">
          <w:rPr>
            <w:rFonts w:cs="Times"/>
            <w:lang w:val="en-US"/>
          </w:rPr>
          <w:delText>words)</w:delText>
        </w:r>
      </w:del>
    </w:p>
    <w:p w:rsidR="006404CC" w:rsidRPr="0034270E" w:rsidRDefault="006404CC" w:rsidP="0034270E">
      <w:pPr>
        <w:rPr>
          <w:rFonts w:eastAsia="Times New Roman" w:cs="Arial"/>
          <w:lang w:val="en-US"/>
        </w:rPr>
      </w:pPr>
    </w:p>
    <w:p w:rsidR="00181DCE" w:rsidRPr="0034270E" w:rsidRDefault="0069334F" w:rsidP="0034270E">
      <w:pPr>
        <w:rPr>
          <w:rFonts w:cs="Times"/>
          <w:b/>
          <w:color w:val="141413"/>
          <w:lang w:val="en-US"/>
        </w:rPr>
      </w:pPr>
      <w:r w:rsidRPr="0034270E">
        <w:rPr>
          <w:rFonts w:cs="Times"/>
          <w:b/>
          <w:color w:val="141413"/>
          <w:lang w:val="en-US"/>
        </w:rPr>
        <w:t>References and Further Reading</w:t>
      </w:r>
    </w:p>
    <w:p w:rsidR="00EA3247" w:rsidRPr="0034270E" w:rsidRDefault="00AB5772" w:rsidP="0034270E">
      <w:r w:rsidRPr="0034270E">
        <w:t xml:space="preserve">Clark, John. (2013). </w:t>
      </w:r>
      <w:r w:rsidRPr="0034270E">
        <w:rPr>
          <w:i/>
        </w:rPr>
        <w:t>Modernities of Japanese Art</w:t>
      </w:r>
      <w:r w:rsidRPr="0034270E">
        <w:t>.  Leiden: Brill.</w:t>
      </w:r>
    </w:p>
    <w:p w:rsidR="000C43C6" w:rsidRPr="00670EE7" w:rsidRDefault="000C43C6" w:rsidP="000C43C6">
      <w:pPr>
        <w:widowControl w:val="0"/>
        <w:autoSpaceDE w:val="0"/>
        <w:autoSpaceDN w:val="0"/>
        <w:adjustRightInd w:val="0"/>
        <w:spacing w:after="0" w:line="240" w:lineRule="auto"/>
        <w:rPr>
          <w:rFonts w:cs="Times"/>
          <w:lang w:val="en-US"/>
        </w:rPr>
      </w:pPr>
      <w:r w:rsidRPr="00670EE7">
        <w:rPr>
          <w:rFonts w:cs="Times"/>
          <w:lang w:val="en-US"/>
        </w:rPr>
        <w:t>Conant, Ellen</w:t>
      </w:r>
      <w:r>
        <w:rPr>
          <w:rFonts w:cs="Times"/>
          <w:lang w:val="en-US"/>
        </w:rPr>
        <w:t>. (1995)</w:t>
      </w:r>
      <w:r w:rsidRPr="00670EE7">
        <w:rPr>
          <w:rFonts w:cs="Times"/>
          <w:lang w:val="en-US"/>
        </w:rPr>
        <w:t> </w:t>
      </w:r>
      <w:r w:rsidRPr="00670EE7">
        <w:rPr>
          <w:rFonts w:cs="Times"/>
          <w:i/>
          <w:lang w:val="en-US"/>
        </w:rPr>
        <w:t>Nihonga, Transcending the Past: Japanese-style Painting 1868 -1968</w:t>
      </w:r>
      <w:r w:rsidRPr="00670EE7">
        <w:rPr>
          <w:rFonts w:cs="Times"/>
          <w:lang w:val="en-US"/>
        </w:rPr>
        <w:t>. </w:t>
      </w:r>
      <w:r>
        <w:rPr>
          <w:rFonts w:cs="Times"/>
          <w:lang w:val="en-US"/>
        </w:rPr>
        <w:t xml:space="preserve">St. Louis: </w:t>
      </w:r>
      <w:r w:rsidRPr="00670EE7">
        <w:rPr>
          <w:rFonts w:cs="Times"/>
          <w:lang w:val="en-US"/>
        </w:rPr>
        <w:t>St. Louis Art Museum</w:t>
      </w:r>
      <w:r>
        <w:rPr>
          <w:rFonts w:cs="Times"/>
          <w:lang w:val="en-US"/>
        </w:rPr>
        <w:t>.</w:t>
      </w:r>
    </w:p>
    <w:p w:rsidR="000C43C6" w:rsidRPr="00670EE7" w:rsidRDefault="000C43C6" w:rsidP="000C43C6">
      <w:pPr>
        <w:widowControl w:val="0"/>
        <w:autoSpaceDE w:val="0"/>
        <w:autoSpaceDN w:val="0"/>
        <w:adjustRightInd w:val="0"/>
        <w:spacing w:after="0" w:line="240" w:lineRule="auto"/>
        <w:rPr>
          <w:rFonts w:cs="Times"/>
          <w:lang w:val="en-US"/>
        </w:rPr>
      </w:pPr>
    </w:p>
    <w:p w:rsidR="000C43C6" w:rsidRDefault="000C43C6" w:rsidP="000C43C6">
      <w:pPr>
        <w:spacing w:after="240"/>
        <w:jc w:val="both"/>
        <w:rPr>
          <w:rFonts w:ascii="Times New Roman" w:hAnsi="Times New Roman" w:cs="Times New Roman"/>
        </w:rPr>
      </w:pPr>
      <w:r w:rsidRPr="009E1E02">
        <w:rPr>
          <w:rFonts w:ascii="Times New Roman" w:eastAsia="Times-Roman" w:hAnsi="Times New Roman" w:cs="Times New Roman"/>
        </w:rPr>
        <w:t xml:space="preserve">Satô, </w:t>
      </w:r>
      <w:r>
        <w:rPr>
          <w:rFonts w:ascii="Times New Roman" w:eastAsia="Times-Roman" w:hAnsi="Times New Roman" w:cs="Times New Roman"/>
        </w:rPr>
        <w:t xml:space="preserve">Dôshin. (1993). </w:t>
      </w:r>
      <w:r w:rsidRPr="009E1E02">
        <w:rPr>
          <w:rFonts w:ascii="Times New Roman" w:eastAsia="Times-Roman" w:hAnsi="Times New Roman" w:cs="Times New Roman"/>
        </w:rPr>
        <w:t>“Nihonga</w:t>
      </w:r>
      <w:r w:rsidR="009C709E">
        <w:rPr>
          <w:rFonts w:ascii="Times New Roman" w:eastAsia="Times-Roman" w:hAnsi="Times New Roman" w:cs="Times New Roman"/>
        </w:rPr>
        <w:t xml:space="preserve"> </w:t>
      </w:r>
      <w:r w:rsidRPr="009E1E02">
        <w:rPr>
          <w:rFonts w:ascii="Times New Roman" w:eastAsia="Times-Roman" w:hAnsi="Times New Roman" w:cs="Times New Roman"/>
        </w:rPr>
        <w:t xml:space="preserve">no tanjô” [The birth of Nihonga] in </w:t>
      </w:r>
      <w:r w:rsidRPr="009E1E02">
        <w:rPr>
          <w:rFonts w:ascii="Times New Roman" w:eastAsia="Times-Roman" w:hAnsi="Times New Roman" w:cs="Times New Roman"/>
          <w:i/>
        </w:rPr>
        <w:t>Nihon no kindai bijutsu [Modern Japanese Art]</w:t>
      </w:r>
      <w:r>
        <w:rPr>
          <w:rFonts w:ascii="Times New Roman" w:eastAsia="Times-Roman" w:hAnsi="Times New Roman" w:cs="Times New Roman"/>
        </w:rPr>
        <w:t xml:space="preserve">. </w:t>
      </w:r>
      <w:r>
        <w:rPr>
          <w:rFonts w:ascii="Times New Roman" w:hAnsi="Times New Roman" w:cs="Times New Roman"/>
        </w:rPr>
        <w:t>Tokyo: Otsukishoten.</w:t>
      </w:r>
    </w:p>
    <w:p w:rsidR="000C43C6" w:rsidRDefault="000C43C6" w:rsidP="000C43C6">
      <w:pPr>
        <w:jc w:val="both"/>
        <w:rPr>
          <w:rFonts w:eastAsia="Times-Roman"/>
          <w:color w:val="1F1F1F"/>
        </w:rPr>
      </w:pPr>
      <w:r>
        <w:rPr>
          <w:rFonts w:eastAsia="Times-Roman"/>
          <w:color w:val="1F1F1F"/>
        </w:rPr>
        <w:t xml:space="preserve">_______________ (2011). </w:t>
      </w:r>
      <w:r w:rsidRPr="00212B1B">
        <w:rPr>
          <w:rFonts w:eastAsia="Times-Roman"/>
          <w:color w:val="1F1F1F"/>
        </w:rPr>
        <w:t xml:space="preserve"> </w:t>
      </w:r>
      <w:r w:rsidRPr="00257FED">
        <w:rPr>
          <w:rFonts w:eastAsia="Times-Roman"/>
          <w:i/>
          <w:color w:val="1F1F1F"/>
        </w:rPr>
        <w:t>Modern Japanese Art and the Mei</w:t>
      </w:r>
      <w:r>
        <w:rPr>
          <w:rFonts w:eastAsia="Times-Roman"/>
          <w:i/>
          <w:color w:val="1F1F1F"/>
        </w:rPr>
        <w:t>ji State: The Politics of Beauty</w:t>
      </w:r>
      <w:r>
        <w:rPr>
          <w:rFonts w:eastAsia="Times-Roman"/>
          <w:color w:val="1F1F1F"/>
        </w:rPr>
        <w:t xml:space="preserve">. </w:t>
      </w:r>
      <w:r w:rsidRPr="00212B1B">
        <w:rPr>
          <w:rFonts w:eastAsia="Times-Roman"/>
          <w:color w:val="1F1F1F"/>
        </w:rPr>
        <w:t>The Getty R</w:t>
      </w:r>
      <w:r>
        <w:rPr>
          <w:rFonts w:eastAsia="Times-Roman"/>
          <w:color w:val="1F1F1F"/>
        </w:rPr>
        <w:t xml:space="preserve">esearch Institute. </w:t>
      </w:r>
    </w:p>
    <w:p w:rsidR="009C709E" w:rsidRPr="00670EE7" w:rsidRDefault="009C709E" w:rsidP="009C709E">
      <w:pPr>
        <w:rPr>
          <w:rFonts w:cs="Times"/>
          <w:color w:val="141413"/>
          <w:lang w:val="en-US"/>
        </w:rPr>
      </w:pPr>
      <w:r w:rsidRPr="00670EE7">
        <w:rPr>
          <w:rFonts w:cs="Times"/>
          <w:lang w:val="en-US"/>
        </w:rPr>
        <w:t>Weston, Victoria.  </w:t>
      </w:r>
      <w:r>
        <w:rPr>
          <w:rFonts w:cs="Times"/>
          <w:lang w:val="en-US"/>
        </w:rPr>
        <w:t xml:space="preserve">(2004) </w:t>
      </w:r>
      <w:r w:rsidRPr="00215E59">
        <w:rPr>
          <w:rFonts w:cs="Times"/>
          <w:i/>
          <w:lang w:val="en-US"/>
        </w:rPr>
        <w:t>Japanese Painting and National Identity</w:t>
      </w:r>
      <w:r w:rsidRPr="00670EE7">
        <w:rPr>
          <w:rFonts w:cs="Times"/>
          <w:lang w:val="en-US"/>
        </w:rPr>
        <w:t xml:space="preserve">, </w:t>
      </w:r>
      <w:r>
        <w:rPr>
          <w:rFonts w:cs="Times"/>
          <w:lang w:val="en-US"/>
        </w:rPr>
        <w:t>Ann Arbor:</w:t>
      </w:r>
      <w:r w:rsidRPr="00670EE7">
        <w:rPr>
          <w:rFonts w:cs="Times"/>
          <w:lang w:val="en-US"/>
        </w:rPr>
        <w:t xml:space="preserve"> The University of Michigan</w:t>
      </w:r>
      <w:r>
        <w:rPr>
          <w:rFonts w:cs="Times"/>
          <w:lang w:val="en-US"/>
        </w:rPr>
        <w:t>.</w:t>
      </w:r>
    </w:p>
    <w:p w:rsidR="009C709E" w:rsidRPr="009C709E" w:rsidRDefault="009C709E" w:rsidP="000C43C6">
      <w:pPr>
        <w:jc w:val="both"/>
        <w:rPr>
          <w:color w:val="1F1F1F"/>
          <w:lang w:val="en-US"/>
        </w:rPr>
      </w:pPr>
    </w:p>
    <w:p w:rsidR="00BD59C9" w:rsidRPr="0034270E" w:rsidRDefault="00BD59C9" w:rsidP="009C709E"/>
    <w:sectPr w:rsidR="00BD59C9" w:rsidRPr="0034270E" w:rsidSect="005A14FA">
      <w:headerReference w:type="default" r:id="rId8"/>
      <w:footerReference w:type="even" r:id="rId9"/>
      <w:footerReference w:type="default" r:id="rId10"/>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848" w:rsidRDefault="00996848" w:rsidP="0069334F">
      <w:pPr>
        <w:spacing w:after="0" w:line="240" w:lineRule="auto"/>
      </w:pPr>
      <w:r>
        <w:separator/>
      </w:r>
    </w:p>
  </w:endnote>
  <w:endnote w:type="continuationSeparator" w:id="0">
    <w:p w:rsidR="00996848" w:rsidRDefault="00996848" w:rsidP="00693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imes-Roman">
    <w:altName w:val="Times"/>
    <w:charset w:val="00"/>
    <w:family w:val="roman"/>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F7E" w:rsidRDefault="0051220B" w:rsidP="00756A32">
    <w:pPr>
      <w:pStyle w:val="Footer"/>
      <w:framePr w:wrap="around" w:vAnchor="text" w:hAnchor="margin" w:xAlign="right" w:y="1"/>
      <w:rPr>
        <w:rStyle w:val="PageNumber"/>
      </w:rPr>
    </w:pPr>
    <w:r>
      <w:rPr>
        <w:rStyle w:val="PageNumber"/>
      </w:rPr>
      <w:fldChar w:fldCharType="begin"/>
    </w:r>
    <w:r w:rsidR="00024F7E">
      <w:rPr>
        <w:rStyle w:val="PageNumber"/>
      </w:rPr>
      <w:instrText xml:space="preserve">PAGE  </w:instrText>
    </w:r>
    <w:r>
      <w:rPr>
        <w:rStyle w:val="PageNumber"/>
      </w:rPr>
      <w:fldChar w:fldCharType="end"/>
    </w:r>
  </w:p>
  <w:p w:rsidR="00024F7E" w:rsidRDefault="00024F7E" w:rsidP="0069334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F7E" w:rsidRDefault="0051220B" w:rsidP="00756A32">
    <w:pPr>
      <w:pStyle w:val="Footer"/>
      <w:framePr w:wrap="around" w:vAnchor="text" w:hAnchor="margin" w:xAlign="right" w:y="1"/>
      <w:rPr>
        <w:rStyle w:val="PageNumber"/>
      </w:rPr>
    </w:pPr>
    <w:r>
      <w:rPr>
        <w:rStyle w:val="PageNumber"/>
      </w:rPr>
      <w:fldChar w:fldCharType="begin"/>
    </w:r>
    <w:r w:rsidR="00024F7E">
      <w:rPr>
        <w:rStyle w:val="PageNumber"/>
      </w:rPr>
      <w:instrText xml:space="preserve">PAGE  </w:instrText>
    </w:r>
    <w:r>
      <w:rPr>
        <w:rStyle w:val="PageNumber"/>
      </w:rPr>
      <w:fldChar w:fldCharType="separate"/>
    </w:r>
    <w:r w:rsidR="00996848">
      <w:rPr>
        <w:rStyle w:val="PageNumber"/>
        <w:noProof/>
      </w:rPr>
      <w:t>1</w:t>
    </w:r>
    <w:r>
      <w:rPr>
        <w:rStyle w:val="PageNumber"/>
      </w:rPr>
      <w:fldChar w:fldCharType="end"/>
    </w:r>
  </w:p>
  <w:p w:rsidR="00024F7E" w:rsidRDefault="00024F7E" w:rsidP="0069334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848" w:rsidRDefault="00996848" w:rsidP="0069334F">
      <w:pPr>
        <w:spacing w:after="0" w:line="240" w:lineRule="auto"/>
      </w:pPr>
      <w:r>
        <w:separator/>
      </w:r>
    </w:p>
  </w:footnote>
  <w:footnote w:type="continuationSeparator" w:id="0">
    <w:p w:rsidR="00996848" w:rsidRDefault="00996848" w:rsidP="006933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F7E" w:rsidRDefault="00024F7E">
    <w:pPr>
      <w:pStyle w:val="Header"/>
    </w:pPr>
    <w:r>
      <w:tab/>
    </w:r>
    <w:r>
      <w:tab/>
      <w:t>Eve Loh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F4851"/>
    <w:multiLevelType w:val="hybridMultilevel"/>
    <w:tmpl w:val="4AA6182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737471FF"/>
    <w:multiLevelType w:val="hybridMultilevel"/>
    <w:tmpl w:val="4AA6182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34F"/>
    <w:rsid w:val="00002798"/>
    <w:rsid w:val="00021391"/>
    <w:rsid w:val="00023469"/>
    <w:rsid w:val="00024F7E"/>
    <w:rsid w:val="000302C0"/>
    <w:rsid w:val="00031526"/>
    <w:rsid w:val="00055C24"/>
    <w:rsid w:val="00074D2A"/>
    <w:rsid w:val="00091E85"/>
    <w:rsid w:val="00093D60"/>
    <w:rsid w:val="000A758F"/>
    <w:rsid w:val="000B144B"/>
    <w:rsid w:val="000C43C6"/>
    <w:rsid w:val="000E5DD6"/>
    <w:rsid w:val="000F2308"/>
    <w:rsid w:val="000F5E06"/>
    <w:rsid w:val="000F6010"/>
    <w:rsid w:val="00144DD1"/>
    <w:rsid w:val="0015567A"/>
    <w:rsid w:val="0015722B"/>
    <w:rsid w:val="00164D03"/>
    <w:rsid w:val="00173AC5"/>
    <w:rsid w:val="0018085B"/>
    <w:rsid w:val="00181DCE"/>
    <w:rsid w:val="00190B0A"/>
    <w:rsid w:val="001A5803"/>
    <w:rsid w:val="001C2F8A"/>
    <w:rsid w:val="001C5006"/>
    <w:rsid w:val="001C5C71"/>
    <w:rsid w:val="001C5EC5"/>
    <w:rsid w:val="001E142F"/>
    <w:rsid w:val="00205469"/>
    <w:rsid w:val="00215E59"/>
    <w:rsid w:val="00227EB7"/>
    <w:rsid w:val="002455D3"/>
    <w:rsid w:val="00260009"/>
    <w:rsid w:val="00261BD9"/>
    <w:rsid w:val="002C5153"/>
    <w:rsid w:val="002D7F39"/>
    <w:rsid w:val="00316BBF"/>
    <w:rsid w:val="00325E13"/>
    <w:rsid w:val="00341818"/>
    <w:rsid w:val="0034270E"/>
    <w:rsid w:val="00345DB2"/>
    <w:rsid w:val="00374F69"/>
    <w:rsid w:val="00375116"/>
    <w:rsid w:val="00384DAF"/>
    <w:rsid w:val="003932AE"/>
    <w:rsid w:val="0039381C"/>
    <w:rsid w:val="003A1578"/>
    <w:rsid w:val="003A7746"/>
    <w:rsid w:val="003B1F95"/>
    <w:rsid w:val="003C361D"/>
    <w:rsid w:val="003E2451"/>
    <w:rsid w:val="003F25F0"/>
    <w:rsid w:val="00406775"/>
    <w:rsid w:val="00415ED4"/>
    <w:rsid w:val="00421C78"/>
    <w:rsid w:val="0046689D"/>
    <w:rsid w:val="00475A1C"/>
    <w:rsid w:val="004A4CBC"/>
    <w:rsid w:val="004B1FB1"/>
    <w:rsid w:val="004C41D1"/>
    <w:rsid w:val="004F64E1"/>
    <w:rsid w:val="00510E7C"/>
    <w:rsid w:val="0051220B"/>
    <w:rsid w:val="00522A8C"/>
    <w:rsid w:val="00522C81"/>
    <w:rsid w:val="00565B8C"/>
    <w:rsid w:val="0058239D"/>
    <w:rsid w:val="00584494"/>
    <w:rsid w:val="00592D8F"/>
    <w:rsid w:val="005946B8"/>
    <w:rsid w:val="005A14FA"/>
    <w:rsid w:val="005E1625"/>
    <w:rsid w:val="005E3A74"/>
    <w:rsid w:val="005E780D"/>
    <w:rsid w:val="0061234D"/>
    <w:rsid w:val="00612729"/>
    <w:rsid w:val="00612A34"/>
    <w:rsid w:val="0061424D"/>
    <w:rsid w:val="006224D1"/>
    <w:rsid w:val="006259B1"/>
    <w:rsid w:val="006404CC"/>
    <w:rsid w:val="0067784C"/>
    <w:rsid w:val="00681165"/>
    <w:rsid w:val="0068543A"/>
    <w:rsid w:val="0069334F"/>
    <w:rsid w:val="00697BB9"/>
    <w:rsid w:val="006A6636"/>
    <w:rsid w:val="006F5626"/>
    <w:rsid w:val="007039D9"/>
    <w:rsid w:val="00712DAB"/>
    <w:rsid w:val="007147D7"/>
    <w:rsid w:val="00715051"/>
    <w:rsid w:val="007158ED"/>
    <w:rsid w:val="00756A32"/>
    <w:rsid w:val="007707BB"/>
    <w:rsid w:val="007A42C7"/>
    <w:rsid w:val="007A52F7"/>
    <w:rsid w:val="007C5DB2"/>
    <w:rsid w:val="007D0F43"/>
    <w:rsid w:val="007D2275"/>
    <w:rsid w:val="007E5950"/>
    <w:rsid w:val="00823D2F"/>
    <w:rsid w:val="0083165C"/>
    <w:rsid w:val="0083188A"/>
    <w:rsid w:val="0085074B"/>
    <w:rsid w:val="00853165"/>
    <w:rsid w:val="00856767"/>
    <w:rsid w:val="0087269A"/>
    <w:rsid w:val="008735BF"/>
    <w:rsid w:val="008C459E"/>
    <w:rsid w:val="008E594B"/>
    <w:rsid w:val="008F79D4"/>
    <w:rsid w:val="00910F04"/>
    <w:rsid w:val="00923553"/>
    <w:rsid w:val="009269E1"/>
    <w:rsid w:val="0095772B"/>
    <w:rsid w:val="00965579"/>
    <w:rsid w:val="00973619"/>
    <w:rsid w:val="00984A09"/>
    <w:rsid w:val="00984E44"/>
    <w:rsid w:val="00995132"/>
    <w:rsid w:val="00996848"/>
    <w:rsid w:val="00997295"/>
    <w:rsid w:val="009A73B8"/>
    <w:rsid w:val="009C709E"/>
    <w:rsid w:val="009F5BC4"/>
    <w:rsid w:val="00A606C5"/>
    <w:rsid w:val="00A625FF"/>
    <w:rsid w:val="00A91F42"/>
    <w:rsid w:val="00AB5772"/>
    <w:rsid w:val="00AD301C"/>
    <w:rsid w:val="00AF5A56"/>
    <w:rsid w:val="00AF7AC4"/>
    <w:rsid w:val="00B00F52"/>
    <w:rsid w:val="00B1397F"/>
    <w:rsid w:val="00B13CA8"/>
    <w:rsid w:val="00B14BA5"/>
    <w:rsid w:val="00B372ED"/>
    <w:rsid w:val="00B569B9"/>
    <w:rsid w:val="00B733AF"/>
    <w:rsid w:val="00BB6C81"/>
    <w:rsid w:val="00BD0A6E"/>
    <w:rsid w:val="00BD59C9"/>
    <w:rsid w:val="00BE5C23"/>
    <w:rsid w:val="00BF1752"/>
    <w:rsid w:val="00C3766D"/>
    <w:rsid w:val="00C42164"/>
    <w:rsid w:val="00C50F22"/>
    <w:rsid w:val="00C57310"/>
    <w:rsid w:val="00CA4231"/>
    <w:rsid w:val="00CF78B5"/>
    <w:rsid w:val="00D249A1"/>
    <w:rsid w:val="00D73C97"/>
    <w:rsid w:val="00D97B26"/>
    <w:rsid w:val="00DA1423"/>
    <w:rsid w:val="00DB076E"/>
    <w:rsid w:val="00DB0EDD"/>
    <w:rsid w:val="00DC7BFE"/>
    <w:rsid w:val="00DE28E8"/>
    <w:rsid w:val="00DE37C9"/>
    <w:rsid w:val="00DE4640"/>
    <w:rsid w:val="00DF629C"/>
    <w:rsid w:val="00E06746"/>
    <w:rsid w:val="00E22DDF"/>
    <w:rsid w:val="00E26DEF"/>
    <w:rsid w:val="00E27C01"/>
    <w:rsid w:val="00E3127B"/>
    <w:rsid w:val="00E31761"/>
    <w:rsid w:val="00E342F2"/>
    <w:rsid w:val="00E376BC"/>
    <w:rsid w:val="00E450C5"/>
    <w:rsid w:val="00E62789"/>
    <w:rsid w:val="00E70FC0"/>
    <w:rsid w:val="00E75E04"/>
    <w:rsid w:val="00E8019C"/>
    <w:rsid w:val="00E84FD3"/>
    <w:rsid w:val="00E93762"/>
    <w:rsid w:val="00EA3247"/>
    <w:rsid w:val="00EA47B8"/>
    <w:rsid w:val="00EA5ACB"/>
    <w:rsid w:val="00EB029D"/>
    <w:rsid w:val="00EB53B1"/>
    <w:rsid w:val="00EB57D3"/>
    <w:rsid w:val="00EC5A00"/>
    <w:rsid w:val="00EE69C5"/>
    <w:rsid w:val="00F535D5"/>
    <w:rsid w:val="00F816A7"/>
    <w:rsid w:val="00F855DF"/>
    <w:rsid w:val="00F96A1E"/>
    <w:rsid w:val="00FA59D7"/>
    <w:rsid w:val="00FC167C"/>
    <w:rsid w:val="00FC6E5D"/>
    <w:rsid w:val="00FD30BF"/>
    <w:rsid w:val="00FD7F22"/>
    <w:rsid w:val="00FE4CD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34F"/>
    <w:pPr>
      <w:spacing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334F"/>
    <w:pPr>
      <w:spacing w:after="0"/>
    </w:pPr>
    <w:rPr>
      <w:sz w:val="22"/>
      <w:szCs w:val="22"/>
      <w:lang w:val="en-GB"/>
    </w:rPr>
  </w:style>
  <w:style w:type="paragraph" w:styleId="Footer">
    <w:name w:val="footer"/>
    <w:basedOn w:val="Normal"/>
    <w:link w:val="FooterChar"/>
    <w:uiPriority w:val="99"/>
    <w:unhideWhenUsed/>
    <w:rsid w:val="006933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69334F"/>
    <w:rPr>
      <w:sz w:val="22"/>
      <w:szCs w:val="22"/>
      <w:lang w:val="en-GB"/>
    </w:rPr>
  </w:style>
  <w:style w:type="character" w:styleId="PageNumber">
    <w:name w:val="page number"/>
    <w:basedOn w:val="DefaultParagraphFont"/>
    <w:uiPriority w:val="99"/>
    <w:semiHidden/>
    <w:unhideWhenUsed/>
    <w:rsid w:val="0069334F"/>
  </w:style>
  <w:style w:type="paragraph" w:styleId="BalloonText">
    <w:name w:val="Balloon Text"/>
    <w:basedOn w:val="Normal"/>
    <w:link w:val="BalloonTextChar"/>
    <w:uiPriority w:val="99"/>
    <w:semiHidden/>
    <w:unhideWhenUsed/>
    <w:rsid w:val="00093D6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93D60"/>
    <w:rPr>
      <w:rFonts w:ascii="Lucida Grande" w:hAnsi="Lucida Grande"/>
      <w:sz w:val="18"/>
      <w:szCs w:val="18"/>
      <w:lang w:val="en-GB"/>
    </w:rPr>
  </w:style>
  <w:style w:type="character" w:styleId="CommentReference">
    <w:name w:val="annotation reference"/>
    <w:basedOn w:val="DefaultParagraphFont"/>
    <w:uiPriority w:val="99"/>
    <w:semiHidden/>
    <w:unhideWhenUsed/>
    <w:rsid w:val="00093D60"/>
    <w:rPr>
      <w:sz w:val="18"/>
      <w:szCs w:val="18"/>
    </w:rPr>
  </w:style>
  <w:style w:type="paragraph" w:styleId="CommentText">
    <w:name w:val="annotation text"/>
    <w:basedOn w:val="Normal"/>
    <w:link w:val="CommentTextChar"/>
    <w:uiPriority w:val="99"/>
    <w:semiHidden/>
    <w:unhideWhenUsed/>
    <w:rsid w:val="00093D60"/>
    <w:pPr>
      <w:spacing w:line="240" w:lineRule="auto"/>
    </w:pPr>
    <w:rPr>
      <w:sz w:val="24"/>
      <w:szCs w:val="24"/>
    </w:rPr>
  </w:style>
  <w:style w:type="character" w:customStyle="1" w:styleId="CommentTextChar">
    <w:name w:val="Comment Text Char"/>
    <w:basedOn w:val="DefaultParagraphFont"/>
    <w:link w:val="CommentText"/>
    <w:uiPriority w:val="99"/>
    <w:semiHidden/>
    <w:rsid w:val="00093D60"/>
    <w:rPr>
      <w:lang w:val="en-GB"/>
    </w:rPr>
  </w:style>
  <w:style w:type="paragraph" w:styleId="CommentSubject">
    <w:name w:val="annotation subject"/>
    <w:basedOn w:val="CommentText"/>
    <w:next w:val="CommentText"/>
    <w:link w:val="CommentSubjectChar"/>
    <w:uiPriority w:val="99"/>
    <w:semiHidden/>
    <w:unhideWhenUsed/>
    <w:rsid w:val="00093D60"/>
    <w:rPr>
      <w:b/>
      <w:bCs/>
      <w:sz w:val="20"/>
      <w:szCs w:val="20"/>
    </w:rPr>
  </w:style>
  <w:style w:type="character" w:customStyle="1" w:styleId="CommentSubjectChar">
    <w:name w:val="Comment Subject Char"/>
    <w:basedOn w:val="CommentTextChar"/>
    <w:link w:val="CommentSubject"/>
    <w:uiPriority w:val="99"/>
    <w:semiHidden/>
    <w:rsid w:val="00093D60"/>
    <w:rPr>
      <w:b/>
      <w:bCs/>
      <w:sz w:val="20"/>
      <w:szCs w:val="20"/>
      <w:lang w:val="en-GB"/>
    </w:rPr>
  </w:style>
  <w:style w:type="paragraph" w:styleId="Header">
    <w:name w:val="header"/>
    <w:basedOn w:val="Normal"/>
    <w:link w:val="HeaderChar"/>
    <w:uiPriority w:val="99"/>
    <w:unhideWhenUsed/>
    <w:rsid w:val="00316BBF"/>
    <w:pPr>
      <w:tabs>
        <w:tab w:val="center" w:pos="4320"/>
        <w:tab w:val="right" w:pos="8640"/>
      </w:tabs>
      <w:spacing w:after="0" w:line="240" w:lineRule="auto"/>
    </w:pPr>
  </w:style>
  <w:style w:type="character" w:customStyle="1" w:styleId="HeaderChar">
    <w:name w:val="Header Char"/>
    <w:basedOn w:val="DefaultParagraphFont"/>
    <w:link w:val="Header"/>
    <w:uiPriority w:val="99"/>
    <w:rsid w:val="00316BBF"/>
    <w:rPr>
      <w:sz w:val="22"/>
      <w:szCs w:val="22"/>
      <w:lang w:val="en-GB"/>
    </w:rPr>
  </w:style>
  <w:style w:type="character" w:customStyle="1" w:styleId="st">
    <w:name w:val="st"/>
    <w:basedOn w:val="DefaultParagraphFont"/>
    <w:rsid w:val="007D2275"/>
  </w:style>
  <w:style w:type="character" w:styleId="Hyperlink">
    <w:name w:val="Hyperlink"/>
    <w:basedOn w:val="DefaultParagraphFont"/>
    <w:uiPriority w:val="99"/>
    <w:unhideWhenUsed/>
    <w:rsid w:val="00AD301C"/>
    <w:rPr>
      <w:color w:val="0000FF" w:themeColor="hyperlink"/>
      <w:u w:val="single"/>
    </w:rPr>
  </w:style>
  <w:style w:type="character" w:customStyle="1" w:styleId="tnihongokanji">
    <w:name w:val="t_nihongo_kanji"/>
    <w:basedOn w:val="DefaultParagraphFont"/>
    <w:rsid w:val="00DC7B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34F"/>
    <w:pPr>
      <w:spacing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334F"/>
    <w:pPr>
      <w:spacing w:after="0"/>
    </w:pPr>
    <w:rPr>
      <w:sz w:val="22"/>
      <w:szCs w:val="22"/>
      <w:lang w:val="en-GB"/>
    </w:rPr>
  </w:style>
  <w:style w:type="paragraph" w:styleId="Footer">
    <w:name w:val="footer"/>
    <w:basedOn w:val="Normal"/>
    <w:link w:val="FooterChar"/>
    <w:uiPriority w:val="99"/>
    <w:unhideWhenUsed/>
    <w:rsid w:val="006933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69334F"/>
    <w:rPr>
      <w:sz w:val="22"/>
      <w:szCs w:val="22"/>
      <w:lang w:val="en-GB"/>
    </w:rPr>
  </w:style>
  <w:style w:type="character" w:styleId="PageNumber">
    <w:name w:val="page number"/>
    <w:basedOn w:val="DefaultParagraphFont"/>
    <w:uiPriority w:val="99"/>
    <w:semiHidden/>
    <w:unhideWhenUsed/>
    <w:rsid w:val="0069334F"/>
  </w:style>
  <w:style w:type="paragraph" w:styleId="BalloonText">
    <w:name w:val="Balloon Text"/>
    <w:basedOn w:val="Normal"/>
    <w:link w:val="BalloonTextChar"/>
    <w:uiPriority w:val="99"/>
    <w:semiHidden/>
    <w:unhideWhenUsed/>
    <w:rsid w:val="00093D6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93D60"/>
    <w:rPr>
      <w:rFonts w:ascii="Lucida Grande" w:hAnsi="Lucida Grande"/>
      <w:sz w:val="18"/>
      <w:szCs w:val="18"/>
      <w:lang w:val="en-GB"/>
    </w:rPr>
  </w:style>
  <w:style w:type="character" w:styleId="CommentReference">
    <w:name w:val="annotation reference"/>
    <w:basedOn w:val="DefaultParagraphFont"/>
    <w:uiPriority w:val="99"/>
    <w:semiHidden/>
    <w:unhideWhenUsed/>
    <w:rsid w:val="00093D60"/>
    <w:rPr>
      <w:sz w:val="18"/>
      <w:szCs w:val="18"/>
    </w:rPr>
  </w:style>
  <w:style w:type="paragraph" w:styleId="CommentText">
    <w:name w:val="annotation text"/>
    <w:basedOn w:val="Normal"/>
    <w:link w:val="CommentTextChar"/>
    <w:uiPriority w:val="99"/>
    <w:semiHidden/>
    <w:unhideWhenUsed/>
    <w:rsid w:val="00093D60"/>
    <w:pPr>
      <w:spacing w:line="240" w:lineRule="auto"/>
    </w:pPr>
    <w:rPr>
      <w:sz w:val="24"/>
      <w:szCs w:val="24"/>
    </w:rPr>
  </w:style>
  <w:style w:type="character" w:customStyle="1" w:styleId="CommentTextChar">
    <w:name w:val="Comment Text Char"/>
    <w:basedOn w:val="DefaultParagraphFont"/>
    <w:link w:val="CommentText"/>
    <w:uiPriority w:val="99"/>
    <w:semiHidden/>
    <w:rsid w:val="00093D60"/>
    <w:rPr>
      <w:lang w:val="en-GB"/>
    </w:rPr>
  </w:style>
  <w:style w:type="paragraph" w:styleId="CommentSubject">
    <w:name w:val="annotation subject"/>
    <w:basedOn w:val="CommentText"/>
    <w:next w:val="CommentText"/>
    <w:link w:val="CommentSubjectChar"/>
    <w:uiPriority w:val="99"/>
    <w:semiHidden/>
    <w:unhideWhenUsed/>
    <w:rsid w:val="00093D60"/>
    <w:rPr>
      <w:b/>
      <w:bCs/>
      <w:sz w:val="20"/>
      <w:szCs w:val="20"/>
    </w:rPr>
  </w:style>
  <w:style w:type="character" w:customStyle="1" w:styleId="CommentSubjectChar">
    <w:name w:val="Comment Subject Char"/>
    <w:basedOn w:val="CommentTextChar"/>
    <w:link w:val="CommentSubject"/>
    <w:uiPriority w:val="99"/>
    <w:semiHidden/>
    <w:rsid w:val="00093D60"/>
    <w:rPr>
      <w:b/>
      <w:bCs/>
      <w:sz w:val="20"/>
      <w:szCs w:val="20"/>
      <w:lang w:val="en-GB"/>
    </w:rPr>
  </w:style>
  <w:style w:type="paragraph" w:styleId="Header">
    <w:name w:val="header"/>
    <w:basedOn w:val="Normal"/>
    <w:link w:val="HeaderChar"/>
    <w:uiPriority w:val="99"/>
    <w:unhideWhenUsed/>
    <w:rsid w:val="00316BBF"/>
    <w:pPr>
      <w:tabs>
        <w:tab w:val="center" w:pos="4320"/>
        <w:tab w:val="right" w:pos="8640"/>
      </w:tabs>
      <w:spacing w:after="0" w:line="240" w:lineRule="auto"/>
    </w:pPr>
  </w:style>
  <w:style w:type="character" w:customStyle="1" w:styleId="HeaderChar">
    <w:name w:val="Header Char"/>
    <w:basedOn w:val="DefaultParagraphFont"/>
    <w:link w:val="Header"/>
    <w:uiPriority w:val="99"/>
    <w:rsid w:val="00316BBF"/>
    <w:rPr>
      <w:sz w:val="22"/>
      <w:szCs w:val="22"/>
      <w:lang w:val="en-GB"/>
    </w:rPr>
  </w:style>
  <w:style w:type="character" w:customStyle="1" w:styleId="st">
    <w:name w:val="st"/>
    <w:basedOn w:val="DefaultParagraphFont"/>
    <w:rsid w:val="007D2275"/>
  </w:style>
  <w:style w:type="character" w:styleId="Hyperlink">
    <w:name w:val="Hyperlink"/>
    <w:basedOn w:val="DefaultParagraphFont"/>
    <w:uiPriority w:val="99"/>
    <w:unhideWhenUsed/>
    <w:rsid w:val="00AD301C"/>
    <w:rPr>
      <w:color w:val="0000FF" w:themeColor="hyperlink"/>
      <w:u w:val="single"/>
    </w:rPr>
  </w:style>
  <w:style w:type="character" w:customStyle="1" w:styleId="tnihongokanji">
    <w:name w:val="t_nihongo_kanji"/>
    <w:basedOn w:val="DefaultParagraphFont"/>
    <w:rsid w:val="00DC7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O</Company>
  <LinksUpToDate>false</LinksUpToDate>
  <CharactersWithSpaces>6557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c:creator>
  <cp:lastModifiedBy>doctor</cp:lastModifiedBy>
  <cp:revision>2</cp:revision>
  <dcterms:created xsi:type="dcterms:W3CDTF">2014-01-07T16:07:00Z</dcterms:created>
  <dcterms:modified xsi:type="dcterms:W3CDTF">2014-01-07T16:07:00Z</dcterms:modified>
</cp:coreProperties>
</file>