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5123B" w:rsidRDefault="0025123B" w:rsidP="00AE44F3">
      <w:pPr>
        <w:rPr>
          <w:ins w:id="0" w:author="Stephen Ross" w:date="2012-08-02T14:23:00Z"/>
          <w:rFonts w:ascii="Times New Roman" w:hAnsi="Times New Roman" w:cs="Times New Roman"/>
        </w:rPr>
      </w:pPr>
      <w:ins w:id="1" w:author="Stephen Ross" w:date="2012-08-02T14:23:00Z">
        <w:r>
          <w:rPr>
            <w:rFonts w:ascii="Times New Roman" w:hAnsi="Times New Roman" w:cs="Times New Roman"/>
          </w:rPr>
          <w:t xml:space="preserve">PASTERNAK, </w:t>
        </w:r>
      </w:ins>
      <w:commentRangeStart w:id="2"/>
      <w:r w:rsidR="00AE44F3">
        <w:rPr>
          <w:rFonts w:ascii="Times New Roman" w:hAnsi="Times New Roman" w:cs="Times New Roman"/>
        </w:rPr>
        <w:t xml:space="preserve">Boris </w:t>
      </w:r>
      <w:del w:id="3" w:author="Stephen Ross" w:date="2012-08-02T14:23:00Z">
        <w:r w:rsidR="00AE44F3" w:rsidDel="0025123B">
          <w:rPr>
            <w:rFonts w:ascii="Times New Roman" w:hAnsi="Times New Roman" w:cs="Times New Roman"/>
          </w:rPr>
          <w:delText xml:space="preserve">Pasternak </w:delText>
        </w:r>
      </w:del>
      <w:r w:rsidR="00AE44F3">
        <w:rPr>
          <w:rFonts w:ascii="Times New Roman" w:hAnsi="Times New Roman" w:cs="Times New Roman"/>
        </w:rPr>
        <w:t>(1890-1960</w:t>
      </w:r>
      <w:commentRangeEnd w:id="2"/>
      <w:r>
        <w:rPr>
          <w:rStyle w:val="CommentReference"/>
          <w:vanish/>
        </w:rPr>
        <w:commentReference w:id="2"/>
      </w:r>
      <w:r w:rsidR="00AE44F3">
        <w:rPr>
          <w:rFonts w:ascii="Times New Roman" w:hAnsi="Times New Roman" w:cs="Times New Roman"/>
        </w:rPr>
        <w:t>)</w:t>
      </w:r>
      <w:del w:id="4" w:author="Stephen Ross" w:date="2012-08-02T14:23:00Z">
        <w:r w:rsidR="00AE44F3" w:rsidDel="0025123B">
          <w:rPr>
            <w:rFonts w:ascii="Times New Roman" w:hAnsi="Times New Roman" w:cs="Times New Roman"/>
          </w:rPr>
          <w:delText xml:space="preserve"> is a m</w:delText>
        </w:r>
      </w:del>
    </w:p>
    <w:p w:rsidR="00AE44F3" w:rsidRDefault="0025123B" w:rsidP="00AE44F3">
      <w:pPr>
        <w:numPr>
          <w:ins w:id="5" w:author="Stephen Ross" w:date="2012-08-02T14:23:00Z"/>
        </w:numPr>
        <w:rPr>
          <w:rFonts w:ascii="Times New Roman" w:hAnsi="Times New Roman" w:cs="Times New Roman"/>
        </w:rPr>
      </w:pPr>
      <w:ins w:id="6" w:author="Stephen Ross" w:date="2012-08-02T14:23:00Z">
        <w:r>
          <w:rPr>
            <w:rFonts w:ascii="Times New Roman" w:hAnsi="Times New Roman" w:cs="Times New Roman"/>
          </w:rPr>
          <w:t>M</w:t>
        </w:r>
      </w:ins>
      <w:r w:rsidR="00AE44F3">
        <w:rPr>
          <w:rFonts w:ascii="Times New Roman" w:hAnsi="Times New Roman" w:cs="Times New Roman"/>
        </w:rPr>
        <w:t>ajor Russian poet and writer</w:t>
      </w:r>
      <w:ins w:id="7" w:author="Stephen Ross" w:date="2012-08-02T14:26:00Z">
        <w:r>
          <w:rPr>
            <w:rFonts w:ascii="Times New Roman" w:hAnsi="Times New Roman" w:cs="Times New Roman"/>
          </w:rPr>
          <w:t>.</w:t>
        </w:r>
      </w:ins>
      <w:r w:rsidR="00AE44F3">
        <w:rPr>
          <w:rFonts w:ascii="Times New Roman" w:hAnsi="Times New Roman" w:cs="Times New Roman"/>
        </w:rPr>
        <w:t xml:space="preserve"> </w:t>
      </w:r>
      <w:del w:id="8" w:author="Stephen Ross" w:date="2012-08-02T14:26:00Z">
        <w:r w:rsidR="00AE44F3" w:rsidDel="0025123B">
          <w:rPr>
            <w:rFonts w:ascii="Times New Roman" w:hAnsi="Times New Roman" w:cs="Times New Roman"/>
          </w:rPr>
          <w:delText xml:space="preserve">who was launched into international fame following the Nobel Prize scandal of 1958, when </w:delText>
        </w:r>
      </w:del>
      <w:del w:id="9" w:author="Stephen Ross" w:date="2012-08-02T14:24:00Z">
        <w:r w:rsidR="00AE44F3" w:rsidDel="0025123B">
          <w:rPr>
            <w:rFonts w:ascii="Times New Roman" w:hAnsi="Times New Roman" w:cs="Times New Roman"/>
          </w:rPr>
          <w:delText xml:space="preserve">he was </w:delText>
        </w:r>
      </w:del>
      <w:del w:id="10" w:author="Stephen Ross" w:date="2012-08-02T14:26:00Z">
        <w:r w:rsidR="00AE44F3" w:rsidDel="0025123B">
          <w:rPr>
            <w:rFonts w:ascii="Times New Roman" w:hAnsi="Times New Roman" w:cs="Times New Roman"/>
          </w:rPr>
          <w:delText xml:space="preserve">forced </w:delText>
        </w:r>
      </w:del>
      <w:del w:id="11" w:author="Stephen Ross" w:date="2012-08-02T14:24:00Z">
        <w:r w:rsidR="00AE44F3" w:rsidDel="0025123B">
          <w:rPr>
            <w:rFonts w:ascii="Times New Roman" w:hAnsi="Times New Roman" w:cs="Times New Roman"/>
          </w:rPr>
          <w:delText>by</w:delText>
        </w:r>
      </w:del>
      <w:del w:id="12" w:author="Stephen Ross" w:date="2012-08-02T14:26:00Z">
        <w:r w:rsidR="00AE44F3" w:rsidDel="0025123B">
          <w:rPr>
            <w:rFonts w:ascii="Times New Roman" w:hAnsi="Times New Roman" w:cs="Times New Roman"/>
          </w:rPr>
          <w:delText xml:space="preserve"> </w:delText>
        </w:r>
      </w:del>
      <w:del w:id="13" w:author="Stephen Ross" w:date="2012-08-02T14:24:00Z">
        <w:r w:rsidR="00AE44F3" w:rsidDel="0025123B">
          <w:rPr>
            <w:rFonts w:ascii="Times New Roman" w:hAnsi="Times New Roman" w:cs="Times New Roman"/>
          </w:rPr>
          <w:delText xml:space="preserve">Soviet authorities </w:delText>
        </w:r>
      </w:del>
      <w:del w:id="14" w:author="Stephen Ross" w:date="2012-08-02T14:23:00Z">
        <w:r w:rsidR="00AE44F3" w:rsidDel="0025123B">
          <w:rPr>
            <w:rFonts w:ascii="Times New Roman" w:hAnsi="Times New Roman" w:cs="Times New Roman"/>
          </w:rPr>
          <w:delText xml:space="preserve">into </w:delText>
        </w:r>
      </w:del>
      <w:del w:id="15" w:author="Stephen Ross" w:date="2012-08-02T14:26:00Z">
        <w:r w:rsidR="00AE44F3" w:rsidDel="0025123B">
          <w:rPr>
            <w:rFonts w:ascii="Times New Roman" w:hAnsi="Times New Roman" w:cs="Times New Roman"/>
          </w:rPr>
          <w:delText>refus</w:delText>
        </w:r>
      </w:del>
      <w:del w:id="16" w:author="Stephen Ross" w:date="2012-08-02T14:23:00Z">
        <w:r w:rsidR="00AE44F3" w:rsidDel="0025123B">
          <w:rPr>
            <w:rFonts w:ascii="Times New Roman" w:hAnsi="Times New Roman" w:cs="Times New Roman"/>
          </w:rPr>
          <w:delText>ing</w:delText>
        </w:r>
      </w:del>
      <w:del w:id="17" w:author="Stephen Ross" w:date="2012-08-02T14:26:00Z">
        <w:r w:rsidR="00AE44F3" w:rsidDel="0025123B">
          <w:rPr>
            <w:rFonts w:ascii="Times New Roman" w:hAnsi="Times New Roman" w:cs="Times New Roman"/>
          </w:rPr>
          <w:delText xml:space="preserve"> the prize. </w:delText>
        </w:r>
      </w:del>
      <w:r w:rsidR="00B04B89">
        <w:rPr>
          <w:rFonts w:ascii="Times New Roman" w:hAnsi="Times New Roman" w:cs="Times New Roman"/>
        </w:rPr>
        <w:t>Pasternak was recognized as a leading, original poetic talent w</w:t>
      </w:r>
      <w:r w:rsidR="00AE44F3">
        <w:rPr>
          <w:rFonts w:ascii="Times New Roman" w:hAnsi="Times New Roman" w:cs="Times New Roman"/>
        </w:rPr>
        <w:t xml:space="preserve">ith the collection </w:t>
      </w:r>
      <w:r w:rsidR="00AE44F3">
        <w:rPr>
          <w:rFonts w:ascii="Times New Roman" w:hAnsi="Times New Roman" w:cs="Times New Roman"/>
          <w:i/>
        </w:rPr>
        <w:t xml:space="preserve">My Sister Life </w:t>
      </w:r>
      <w:r w:rsidR="00AE44F3">
        <w:rPr>
          <w:rFonts w:ascii="Times New Roman" w:hAnsi="Times New Roman" w:cs="Times New Roman"/>
        </w:rPr>
        <w:t>(written 1917, publishe</w:t>
      </w:r>
      <w:r w:rsidR="00191C9C">
        <w:rPr>
          <w:rFonts w:ascii="Times New Roman" w:hAnsi="Times New Roman" w:cs="Times New Roman"/>
        </w:rPr>
        <w:t>d 1922)</w:t>
      </w:r>
      <w:r w:rsidR="00AE44F3">
        <w:rPr>
          <w:rFonts w:ascii="Times New Roman" w:hAnsi="Times New Roman" w:cs="Times New Roman"/>
        </w:rPr>
        <w:t xml:space="preserve">. </w:t>
      </w:r>
      <w:r w:rsidR="00AE44F3">
        <w:rPr>
          <w:rFonts w:ascii="Times New Roman" w:hAnsi="Times New Roman" w:cs="Times New Roman"/>
          <w:i/>
        </w:rPr>
        <w:t xml:space="preserve">My Sister Life </w:t>
      </w:r>
      <w:r w:rsidR="00AE44F3">
        <w:rPr>
          <w:rFonts w:ascii="Times New Roman" w:hAnsi="Times New Roman" w:cs="Times New Roman"/>
        </w:rPr>
        <w:t xml:space="preserve">is a celebration of the fecundity of nature, of love, artistic creation and the thrilling experience of revolutionary change. Beginning in the late 1920s Pasternak felt increasingly </w:t>
      </w:r>
      <w:del w:id="18" w:author="Stephen Ross" w:date="2012-08-02T14:25:00Z">
        <w:r w:rsidR="00AE44F3" w:rsidDel="0025123B">
          <w:rPr>
            <w:rFonts w:ascii="Times New Roman" w:hAnsi="Times New Roman" w:cs="Times New Roman"/>
          </w:rPr>
          <w:delText xml:space="preserve">isolated and </w:delText>
        </w:r>
      </w:del>
      <w:r w:rsidR="00AE44F3">
        <w:rPr>
          <w:rFonts w:ascii="Times New Roman" w:hAnsi="Times New Roman" w:cs="Times New Roman"/>
        </w:rPr>
        <w:t>out of step with Soviet literary culture</w:t>
      </w:r>
      <w:ins w:id="19" w:author="Stephen Ross" w:date="2012-08-02T14:25:00Z">
        <w:r>
          <w:rPr>
            <w:rFonts w:ascii="Times New Roman" w:hAnsi="Times New Roman" w:cs="Times New Roman"/>
          </w:rPr>
          <w:t xml:space="preserve">. </w:t>
        </w:r>
      </w:ins>
      <w:del w:id="20" w:author="Stephen Ross" w:date="2012-08-02T14:25:00Z">
        <w:r w:rsidR="00AE44F3" w:rsidDel="0025123B">
          <w:rPr>
            <w:rFonts w:ascii="Times New Roman" w:hAnsi="Times New Roman" w:cs="Times New Roman"/>
          </w:rPr>
          <w:delText xml:space="preserve"> and a</w:delText>
        </w:r>
      </w:del>
      <w:ins w:id="21" w:author="Stephen Ross" w:date="2012-08-02T14:25:00Z">
        <w:r>
          <w:rPr>
            <w:rFonts w:ascii="Times New Roman" w:hAnsi="Times New Roman" w:cs="Times New Roman"/>
          </w:rPr>
          <w:t>A</w:t>
        </w:r>
      </w:ins>
      <w:r w:rsidR="00AE44F3">
        <w:rPr>
          <w:rFonts w:ascii="Times New Roman" w:hAnsi="Times New Roman" w:cs="Times New Roman"/>
        </w:rPr>
        <w:t xml:space="preserve">fter 1934 he focused his talents </w:t>
      </w:r>
      <w:del w:id="22" w:author="Stephen Ross" w:date="2012-08-02T14:25:00Z">
        <w:r w:rsidR="00AE44F3" w:rsidDel="0025123B">
          <w:rPr>
            <w:rFonts w:ascii="Times New Roman" w:hAnsi="Times New Roman" w:cs="Times New Roman"/>
          </w:rPr>
          <w:delText xml:space="preserve">increasingly </w:delText>
        </w:r>
      </w:del>
      <w:r w:rsidR="00AE44F3">
        <w:rPr>
          <w:rFonts w:ascii="Times New Roman" w:hAnsi="Times New Roman" w:cs="Times New Roman"/>
        </w:rPr>
        <w:t xml:space="preserve">on literary translation, producing some of the finest translations of Shakespeare into Russian. In 1956 Pasternak completed </w:t>
      </w:r>
      <w:del w:id="23" w:author="Stephen Ross" w:date="2012-08-02T14:25:00Z">
        <w:r w:rsidR="00AE44F3" w:rsidDel="0025123B">
          <w:rPr>
            <w:rFonts w:ascii="Times New Roman" w:hAnsi="Times New Roman" w:cs="Times New Roman"/>
          </w:rPr>
          <w:delText xml:space="preserve">his novel </w:delText>
        </w:r>
      </w:del>
      <w:r w:rsidR="00AE44F3">
        <w:rPr>
          <w:rFonts w:ascii="Times New Roman" w:hAnsi="Times New Roman" w:cs="Times New Roman"/>
          <w:i/>
        </w:rPr>
        <w:t>Doctor Zhivago</w:t>
      </w:r>
      <w:r w:rsidR="00AE44F3">
        <w:rPr>
          <w:rFonts w:ascii="Times New Roman" w:hAnsi="Times New Roman" w:cs="Times New Roman"/>
        </w:rPr>
        <w:t xml:space="preserve">, his long dreamed-of </w:t>
      </w:r>
      <w:del w:id="24" w:author="Stephen Ross" w:date="2012-08-02T14:25:00Z">
        <w:r w:rsidR="00AE44F3" w:rsidDel="0025123B">
          <w:rPr>
            <w:rFonts w:ascii="Times New Roman" w:hAnsi="Times New Roman" w:cs="Times New Roman"/>
          </w:rPr>
          <w:delText xml:space="preserve">prose </w:delText>
        </w:r>
      </w:del>
      <w:ins w:id="25" w:author="Stephen Ross" w:date="2012-08-02T14:25:00Z">
        <w:r>
          <w:rPr>
            <w:rFonts w:ascii="Times New Roman" w:hAnsi="Times New Roman" w:cs="Times New Roman"/>
          </w:rPr>
          <w:t>novel</w:t>
        </w:r>
        <w:r>
          <w:rPr>
            <w:rFonts w:ascii="Times New Roman" w:hAnsi="Times New Roman" w:cs="Times New Roman"/>
          </w:rPr>
          <w:t xml:space="preserve"> </w:t>
        </w:r>
      </w:ins>
      <w:r w:rsidR="00AE44F3">
        <w:rPr>
          <w:rFonts w:ascii="Times New Roman" w:hAnsi="Times New Roman" w:cs="Times New Roman"/>
        </w:rPr>
        <w:t>about an individual hero cau</w:t>
      </w:r>
      <w:r w:rsidR="00B04B89">
        <w:rPr>
          <w:rFonts w:ascii="Times New Roman" w:hAnsi="Times New Roman" w:cs="Times New Roman"/>
        </w:rPr>
        <w:t>ght up in revolutionary Russia</w:t>
      </w:r>
      <w:r w:rsidR="00AE44F3">
        <w:rPr>
          <w:rFonts w:ascii="Times New Roman" w:hAnsi="Times New Roman" w:cs="Times New Roman"/>
        </w:rPr>
        <w:t>. Pasternak was awarded the Nobel Prize for Literature in 1958. An internation</w:t>
      </w:r>
      <w:r w:rsidR="00191C9C">
        <w:rPr>
          <w:rFonts w:ascii="Times New Roman" w:hAnsi="Times New Roman" w:cs="Times New Roman"/>
        </w:rPr>
        <w:t>al scandal flared after he</w:t>
      </w:r>
      <w:r w:rsidR="00AE44F3">
        <w:rPr>
          <w:rFonts w:ascii="Times New Roman" w:hAnsi="Times New Roman" w:cs="Times New Roman"/>
        </w:rPr>
        <w:t xml:space="preserve"> at first accepted the distinction and then </w:t>
      </w:r>
      <w:ins w:id="26" w:author="Stephen Ross" w:date="2012-08-02T14:26:00Z">
        <w:r>
          <w:rPr>
            <w:rFonts w:ascii="Times New Roman" w:hAnsi="Times New Roman" w:cs="Times New Roman"/>
          </w:rPr>
          <w:t xml:space="preserve">was pressured by Soviet authorities to </w:t>
        </w:r>
      </w:ins>
      <w:r w:rsidR="00AE44F3">
        <w:rPr>
          <w:rFonts w:ascii="Times New Roman" w:hAnsi="Times New Roman" w:cs="Times New Roman"/>
        </w:rPr>
        <w:t>refuse</w:t>
      </w:r>
      <w:del w:id="27" w:author="Stephen Ross" w:date="2012-08-02T14:26:00Z">
        <w:r w:rsidR="00AE44F3" w:rsidDel="0025123B">
          <w:rPr>
            <w:rFonts w:ascii="Times New Roman" w:hAnsi="Times New Roman" w:cs="Times New Roman"/>
          </w:rPr>
          <w:delText>d</w:delText>
        </w:r>
      </w:del>
      <w:r w:rsidR="00B04B89">
        <w:rPr>
          <w:rFonts w:ascii="Times New Roman" w:hAnsi="Times New Roman" w:cs="Times New Roman"/>
        </w:rPr>
        <w:t xml:space="preserve"> it</w:t>
      </w:r>
      <w:r w:rsidR="00191C9C">
        <w:rPr>
          <w:rFonts w:ascii="Times New Roman" w:hAnsi="Times New Roman" w:cs="Times New Roman"/>
        </w:rPr>
        <w:t xml:space="preserve"> with the words “Considering the meaning this award has been given in the society to which I belong, I must reject this undeserved prize which has been presented to me</w:t>
      </w:r>
      <w:r w:rsidR="00B04B89">
        <w:rPr>
          <w:rFonts w:ascii="Times New Roman" w:hAnsi="Times New Roman" w:cs="Times New Roman"/>
        </w:rPr>
        <w:t>.</w:t>
      </w:r>
      <w:r w:rsidR="00191C9C">
        <w:rPr>
          <w:rFonts w:ascii="Times New Roman" w:hAnsi="Times New Roman" w:cs="Times New Roman"/>
        </w:rPr>
        <w:t>”</w:t>
      </w:r>
      <w:r w:rsidR="00B04B89">
        <w:rPr>
          <w:rFonts w:ascii="Times New Roman" w:hAnsi="Times New Roman" w:cs="Times New Roman"/>
        </w:rPr>
        <w:t xml:space="preserve"> </w:t>
      </w:r>
      <w:r w:rsidR="00191C9C">
        <w:rPr>
          <w:rFonts w:ascii="Times New Roman" w:hAnsi="Times New Roman" w:cs="Times New Roman"/>
          <w:i/>
        </w:rPr>
        <w:t xml:space="preserve">Doctor Zhivago </w:t>
      </w:r>
      <w:r w:rsidR="00191C9C">
        <w:rPr>
          <w:rFonts w:ascii="Times New Roman" w:hAnsi="Times New Roman" w:cs="Times New Roman"/>
        </w:rPr>
        <w:t>was adapted as a major motion picture by director David Lean in 1965, and again by Giacomo Campiotti in 2002.</w:t>
      </w:r>
    </w:p>
    <w:p w:rsidR="00AE44F3" w:rsidDel="0025123B" w:rsidRDefault="00AE44F3" w:rsidP="00AE44F3">
      <w:pPr>
        <w:rPr>
          <w:del w:id="28" w:author="Stephen Ross" w:date="2012-08-02T14:26:00Z"/>
          <w:rFonts w:ascii="Times New Roman" w:hAnsi="Times New Roman" w:cs="Times New Roman"/>
        </w:rPr>
      </w:pPr>
    </w:p>
    <w:p w:rsidR="00AE44F3" w:rsidRDefault="00AE44F3">
      <w:pPr>
        <w:rPr>
          <w:rFonts w:ascii="Times New Roman" w:hAnsi="Times New Roman" w:cs="Times New Roman"/>
        </w:rPr>
      </w:pPr>
    </w:p>
    <w:p w:rsidR="00261D84" w:rsidDel="0025123B" w:rsidRDefault="00081959">
      <w:pPr>
        <w:rPr>
          <w:del w:id="29" w:author="Stephen Ross" w:date="2012-08-02T14:26:00Z"/>
          <w:rFonts w:ascii="Times New Roman" w:hAnsi="Times New Roman" w:cs="Times New Roman"/>
        </w:rPr>
      </w:pPr>
      <w:del w:id="30" w:author="Stephen Ross" w:date="2012-08-02T14:26:00Z">
        <w:r w:rsidDel="0025123B">
          <w:rPr>
            <w:rFonts w:ascii="Times New Roman" w:hAnsi="Times New Roman" w:cs="Times New Roman"/>
          </w:rPr>
          <w:delText xml:space="preserve">Boris Pasternak (1890-1960) is </w:delText>
        </w:r>
        <w:r w:rsidR="006937DC" w:rsidDel="0025123B">
          <w:rPr>
            <w:rFonts w:ascii="Times New Roman" w:hAnsi="Times New Roman" w:cs="Times New Roman"/>
          </w:rPr>
          <w:delText xml:space="preserve">a major Russian poet and writer who was launched into international fame following the Nobel Prize scandal of 1958, when he was forced by Soviet authorities into refusing the prize. </w:delText>
        </w:r>
      </w:del>
    </w:p>
    <w:p w:rsidR="00435004" w:rsidRDefault="00A30FC2">
      <w:pPr>
        <w:rPr>
          <w:rFonts w:ascii="Times New Roman" w:hAnsi="Times New Roman" w:cs="Times New Roman"/>
        </w:rPr>
      </w:pPr>
      <w:r>
        <w:rPr>
          <w:rFonts w:ascii="Times New Roman" w:hAnsi="Times New Roman" w:cs="Times New Roman"/>
          <w:noProof/>
        </w:rPr>
        <w:pict>
          <v:shapetype id="_x0000_t202" coordsize="21600,21600" o:spt="202" path="m0,0l0,21600,21600,21600,21600,0xe">
            <v:stroke joinstyle="miter"/>
            <v:path gradientshapeok="t" o:connecttype="rect"/>
          </v:shapetype>
          <v:shape id="Text Box 8" o:spid="_x0000_s1026" type="#_x0000_t202" style="position:absolute;margin-left:342pt;margin-top:120.6pt;width:10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tBhs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" filled="f" stroked="f">
            <v:textbox>
              <w:txbxContent>
                <w:p w:rsidR="00287A01" w:rsidRPr="0031124F" w:rsidRDefault="00287A01">
                  <w:pPr>
                    <w:rPr>
                      <w:rFonts w:ascii="Times New Roman" w:hAnsi="Times New Roman" w:cs="Times New Roman"/>
                      <w:b/>
                      <w:sz w:val="16"/>
                      <w:szCs w:val="16"/>
                    </w:rPr>
                  </w:pPr>
                  <w:r>
                    <w:rPr>
                      <w:rFonts w:ascii="Times New Roman" w:hAnsi="Times New Roman" w:cs="Times New Roman"/>
                      <w:b/>
                      <w:sz w:val="16"/>
                      <w:szCs w:val="16"/>
                    </w:rPr>
                    <w:t xml:space="preserve">Pasternak in </w:t>
                  </w:r>
                  <w:r w:rsidRPr="0031124F">
                    <w:rPr>
                      <w:rFonts w:ascii="Times New Roman" w:hAnsi="Times New Roman" w:cs="Times New Roman"/>
                      <w:b/>
                      <w:sz w:val="16"/>
                      <w:szCs w:val="16"/>
                    </w:rPr>
                    <w:t>his</w:t>
                  </w:r>
                  <w:r>
                    <w:rPr>
                      <w:rFonts w:ascii="Times New Roman" w:hAnsi="Times New Roman" w:cs="Times New Roman"/>
                      <w:b/>
                      <w:sz w:val="16"/>
                      <w:szCs w:val="16"/>
                    </w:rPr>
                    <w:t xml:space="preserve"> </w:t>
                  </w:r>
                  <w:r w:rsidRPr="0031124F">
                    <w:rPr>
                      <w:rFonts w:ascii="Times New Roman" w:hAnsi="Times New Roman" w:cs="Times New Roman"/>
                      <w:b/>
                      <w:sz w:val="16"/>
                      <w:szCs w:val="16"/>
                    </w:rPr>
                    <w:t>twenties</w:t>
                  </w:r>
                </w:p>
              </w:txbxContent>
            </v:textbox>
            <w10:wrap type="square"/>
          </v:shape>
        </w:pict>
      </w:r>
      <w:r w:rsidR="006937DC">
        <w:rPr>
          <w:rFonts w:ascii="Times New Roman" w:hAnsi="Times New Roman" w:cs="Times New Roman"/>
        </w:rPr>
        <w:t xml:space="preserve">Pasternak was born into a talented intelligentsia family in Moscow, the </w:t>
      </w:r>
      <w:r w:rsidR="0027340D">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4363720</wp:posOffset>
            </wp:positionH>
            <wp:positionV relativeFrom="paragraph">
              <wp:posOffset>3175</wp:posOffset>
            </wp:positionV>
            <wp:extent cx="906780" cy="1437005"/>
            <wp:effectExtent l="0" t="0" r="7620" b="10795"/>
            <wp:wrapSquare wrapText="bothSides"/>
            <wp:docPr id="5" name="Picture 5" descr="Macintosh HD:Users:meganswift:Desktop:tumblr_l39f7gf2F71qalfpv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ganswift:Desktop:tumblr_l39f7gf2F71qalfpvo1_500.jp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06780" cy="1437005"/>
                    </a:xfrm>
                    <a:prstGeom prst="rect">
                      <a:avLst/>
                    </a:prstGeom>
                    <a:noFill/>
                    <a:ln>
                      <a:noFill/>
                    </a:ln>
                  </pic:spPr>
                </pic:pic>
              </a:graphicData>
            </a:graphic>
          </wp:anchor>
        </w:drawing>
      </w:r>
      <w:r w:rsidR="006937DC">
        <w:rPr>
          <w:rFonts w:ascii="Times New Roman" w:hAnsi="Times New Roman" w:cs="Times New Roman"/>
        </w:rPr>
        <w:t>son of a distinguished artist (Leonid Pasternak) and gi</w:t>
      </w:r>
      <w:r w:rsidR="0031124F">
        <w:rPr>
          <w:rFonts w:ascii="Times New Roman" w:hAnsi="Times New Roman" w:cs="Times New Roman"/>
        </w:rPr>
        <w:t>fted pianist (Rozaliya Kaufman</w:t>
      </w:r>
      <w:r w:rsidR="006937DC">
        <w:rPr>
          <w:rFonts w:ascii="Times New Roman" w:hAnsi="Times New Roman" w:cs="Times New Roman"/>
        </w:rPr>
        <w:t>).</w:t>
      </w:r>
      <w:r w:rsidR="003747E5">
        <w:rPr>
          <w:rFonts w:ascii="Times New Roman" w:hAnsi="Times New Roman" w:cs="Times New Roman"/>
        </w:rPr>
        <w:t xml:space="preserve"> The great writer Lev Tolstoy and extravagant Symbolist composer Alexander Scriabin, among other leading artistic figures, were frequent visitors to the family apartment. Pasternak himself was gifted in multiple artistic spheres and </w:t>
      </w:r>
      <w:r w:rsidR="00AE44F3">
        <w:rPr>
          <w:rFonts w:ascii="Times New Roman" w:hAnsi="Times New Roman" w:cs="Times New Roman"/>
        </w:rPr>
        <w:t xml:space="preserve">at first </w:t>
      </w:r>
      <w:r w:rsidR="003747E5">
        <w:rPr>
          <w:rFonts w:ascii="Times New Roman" w:hAnsi="Times New Roman" w:cs="Times New Roman"/>
        </w:rPr>
        <w:t>pursued</w:t>
      </w:r>
      <w:r w:rsidR="009463EF">
        <w:rPr>
          <w:rFonts w:ascii="Times New Roman" w:hAnsi="Times New Roman" w:cs="Times New Roman"/>
        </w:rPr>
        <w:t xml:space="preserve"> a career as a concert pianist, </w:t>
      </w:r>
      <w:del w:id="31" w:author="Stephen Ross" w:date="2012-08-02T14:27:00Z">
        <w:r w:rsidR="003747E5" w:rsidDel="0025123B">
          <w:rPr>
            <w:rFonts w:ascii="Times New Roman" w:hAnsi="Times New Roman" w:cs="Times New Roman"/>
          </w:rPr>
          <w:delText>which he discontinued because</w:delText>
        </w:r>
        <w:r w:rsidR="009463EF" w:rsidDel="0025123B">
          <w:rPr>
            <w:rFonts w:ascii="Times New Roman" w:hAnsi="Times New Roman" w:cs="Times New Roman"/>
          </w:rPr>
          <w:delText xml:space="preserve"> he did not have </w:delText>
        </w:r>
        <w:r w:rsidR="0031124F" w:rsidDel="0025123B">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5080</wp:posOffset>
              </wp:positionH>
              <wp:positionV relativeFrom="paragraph">
                <wp:posOffset>1222375</wp:posOffset>
              </wp:positionV>
              <wp:extent cx="1345565" cy="1737360"/>
              <wp:effectExtent l="0" t="0" r="635" b="0"/>
              <wp:wrapSquare wrapText="bothSides"/>
              <wp:docPr id="7" name="Picture 7" descr="Macintosh HD:Users:meganswift:Desktop:Pasternak_self_w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ganswift:Desktop:Pasternak_self_wife.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45565" cy="1737360"/>
                      </a:xfrm>
                      <a:prstGeom prst="rect">
                        <a:avLst/>
                      </a:prstGeom>
                      <a:noFill/>
                      <a:ln>
                        <a:noFill/>
                      </a:ln>
                    </pic:spPr>
                  </pic:pic>
                </a:graphicData>
              </a:graphic>
            </wp:anchor>
          </w:drawing>
        </w:r>
        <w:r w:rsidR="009463EF" w:rsidDel="0025123B">
          <w:rPr>
            <w:rFonts w:ascii="Times New Roman" w:hAnsi="Times New Roman" w:cs="Times New Roman"/>
          </w:rPr>
          <w:delText xml:space="preserve">perfect pitch, </w:delText>
        </w:r>
      </w:del>
      <w:r w:rsidR="003747E5">
        <w:rPr>
          <w:rFonts w:ascii="Times New Roman" w:hAnsi="Times New Roman" w:cs="Times New Roman"/>
        </w:rPr>
        <w:t xml:space="preserve">as well as graduate studies in </w:t>
      </w:r>
      <w:r w:rsidR="009463EF">
        <w:rPr>
          <w:rFonts w:ascii="Times New Roman" w:hAnsi="Times New Roman" w:cs="Times New Roman"/>
        </w:rPr>
        <w:t xml:space="preserve">Neo-Kantian philosophy </w:t>
      </w:r>
      <w:r w:rsidR="003747E5">
        <w:rPr>
          <w:rFonts w:ascii="Times New Roman" w:hAnsi="Times New Roman" w:cs="Times New Roman"/>
        </w:rPr>
        <w:t>at the U</w:t>
      </w:r>
      <w:r w:rsidR="009463EF">
        <w:rPr>
          <w:rFonts w:ascii="Times New Roman" w:hAnsi="Times New Roman" w:cs="Times New Roman"/>
        </w:rPr>
        <w:t>niversity of Marburg in Germany</w:t>
      </w:r>
      <w:r w:rsidR="003747E5">
        <w:rPr>
          <w:rFonts w:ascii="Times New Roman" w:hAnsi="Times New Roman" w:cs="Times New Roman"/>
        </w:rPr>
        <w:t>.</w:t>
      </w:r>
    </w:p>
    <w:p w:rsidR="00C24DB7" w:rsidRDefault="00F8507E">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3429000</wp:posOffset>
            </wp:positionH>
            <wp:positionV relativeFrom="paragraph">
              <wp:posOffset>1231265</wp:posOffset>
            </wp:positionV>
            <wp:extent cx="1828800" cy="1330960"/>
            <wp:effectExtent l="25400" t="0" r="0" b="0"/>
            <wp:wrapSquare wrapText="bothSides"/>
            <wp:docPr id="3" name="Picture 3" descr="Macintosh HD:Users:meganswift:Desktop:Mayakovsky_Paster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ganswift:Desktop:Mayakovsky_Pasternak.jp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8800" cy="1330960"/>
                    </a:xfrm>
                    <a:prstGeom prst="rect">
                      <a:avLst/>
                    </a:prstGeom>
                    <a:noFill/>
                    <a:ln>
                      <a:noFill/>
                    </a:ln>
                  </pic:spPr>
                </pic:pic>
              </a:graphicData>
            </a:graphic>
          </wp:anchor>
        </w:drawing>
      </w:r>
      <w:r w:rsidR="00E121D1">
        <w:rPr>
          <w:rFonts w:ascii="Times New Roman" w:hAnsi="Times New Roman" w:cs="Times New Roman"/>
        </w:rPr>
        <w:t xml:space="preserve">In 1914 he launched what would become a tumultuous four and a half decade career in letters with the poetry collection </w:t>
      </w:r>
      <w:r w:rsidR="00E121D1">
        <w:rPr>
          <w:rFonts w:ascii="Times New Roman" w:hAnsi="Times New Roman" w:cs="Times New Roman"/>
          <w:i/>
        </w:rPr>
        <w:t>A Tw</w:t>
      </w:r>
      <w:r w:rsidR="00A30FC2">
        <w:rPr>
          <w:rFonts w:ascii="Times New Roman" w:hAnsi="Times New Roman" w:cs="Times New Roman"/>
          <w:noProof/>
        </w:rPr>
        <w:pict>
          <v:shape id="Text Box 9" o:spid="_x0000_s1027" type="#_x0000_t202" style="position:absolute;margin-left:312pt;margin-top:417.85pt;width:12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T7Dc4CAAAV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" filled="f" stroked="f">
            <v:textbox>
              <w:txbxContent>
                <w:p w:rsidR="003160E9" w:rsidRPr="0031124F" w:rsidRDefault="003160E9" w:rsidP="00AE44F3">
                  <w:pPr>
                    <w:rPr>
                      <w:rFonts w:ascii="Times New Roman" w:hAnsi="Times New Roman" w:cs="Times New Roman"/>
                      <w:b/>
                      <w:sz w:val="16"/>
                      <w:szCs w:val="16"/>
                    </w:rPr>
                  </w:pPr>
                  <w:r w:rsidRPr="0031124F">
                    <w:rPr>
                      <w:rFonts w:ascii="Times New Roman" w:hAnsi="Times New Roman" w:cs="Times New Roman"/>
                      <w:b/>
                      <w:sz w:val="16"/>
                      <w:szCs w:val="16"/>
                    </w:rPr>
                    <w:t>Pasternak’s parents, a</w:t>
                  </w:r>
                  <w:r>
                    <w:rPr>
                      <w:rFonts w:ascii="Times New Roman" w:hAnsi="Times New Roman" w:cs="Times New Roman"/>
                      <w:b/>
                      <w:sz w:val="16"/>
                      <w:szCs w:val="16"/>
                    </w:rPr>
                    <w:t xml:space="preserve"> portrait by Leonid </w:t>
                  </w:r>
                  <w:r w:rsidRPr="0031124F">
                    <w:rPr>
                      <w:rFonts w:ascii="Times New Roman" w:hAnsi="Times New Roman" w:cs="Times New Roman"/>
                      <w:b/>
                      <w:sz w:val="16"/>
                      <w:szCs w:val="16"/>
                    </w:rPr>
                    <w:t>Pasternak</w:t>
                  </w:r>
                </w:p>
              </w:txbxContent>
            </v:textbox>
            <w10:wrap type="square"/>
          </v:shape>
        </w:pict>
      </w:r>
      <w:r w:rsidR="00E121D1">
        <w:rPr>
          <w:rFonts w:ascii="Times New Roman" w:hAnsi="Times New Roman" w:cs="Times New Roman"/>
          <w:i/>
        </w:rPr>
        <w:t>in in Clouds</w:t>
      </w:r>
      <w:r w:rsidR="00E121D1">
        <w:rPr>
          <w:rFonts w:ascii="Times New Roman" w:hAnsi="Times New Roman" w:cs="Times New Roman"/>
        </w:rPr>
        <w:t xml:space="preserve">, </w:t>
      </w:r>
      <w:r w:rsidR="00C26C08">
        <w:rPr>
          <w:rFonts w:ascii="Times New Roman" w:hAnsi="Times New Roman" w:cs="Times New Roman"/>
        </w:rPr>
        <w:t xml:space="preserve">a </w:t>
      </w:r>
      <w:r w:rsidR="00E121D1">
        <w:rPr>
          <w:rFonts w:ascii="Times New Roman" w:hAnsi="Times New Roman" w:cs="Times New Roman"/>
        </w:rPr>
        <w:t xml:space="preserve">book heavily influenced by </w:t>
      </w:r>
      <w:del w:id="32" w:author="Stephen Ross" w:date="2012-08-02T14:27:00Z">
        <w:r w:rsidR="00E121D1" w:rsidDel="0025123B">
          <w:rPr>
            <w:rFonts w:ascii="Times New Roman" w:hAnsi="Times New Roman" w:cs="Times New Roman"/>
          </w:rPr>
          <w:delText xml:space="preserve">then-dominant </w:delText>
        </w:r>
      </w:del>
      <w:r w:rsidR="00E121D1">
        <w:rPr>
          <w:rFonts w:ascii="Times New Roman" w:hAnsi="Times New Roman" w:cs="Times New Roman"/>
        </w:rPr>
        <w:t>Symbolism and its attendant focus on</w:t>
      </w:r>
      <w:r w:rsidR="009463EF">
        <w:rPr>
          <w:rFonts w:ascii="Times New Roman" w:hAnsi="Times New Roman" w:cs="Times New Roman"/>
        </w:rPr>
        <w:t xml:space="preserve"> mysticism and other-worldly </w:t>
      </w:r>
      <w:r w:rsidR="006819B8">
        <w:rPr>
          <w:rFonts w:ascii="Times New Roman" w:hAnsi="Times New Roman" w:cs="Times New Roman"/>
        </w:rPr>
        <w:t xml:space="preserve">phenomena. As a young Symbolist poet he </w:t>
      </w:r>
      <w:del w:id="33" w:author="Stephen Ross" w:date="2012-08-02T14:27:00Z">
        <w:r w:rsidR="006819B8" w:rsidDel="0025123B">
          <w:rPr>
            <w:rFonts w:ascii="Times New Roman" w:hAnsi="Times New Roman" w:cs="Times New Roman"/>
          </w:rPr>
          <w:delText>met and invited</w:delText>
        </w:r>
      </w:del>
      <w:ins w:id="34" w:author="Stephen Ross" w:date="2012-08-02T14:27:00Z">
        <w:r w:rsidR="0025123B">
          <w:rPr>
            <w:rFonts w:ascii="Times New Roman" w:hAnsi="Times New Roman" w:cs="Times New Roman"/>
          </w:rPr>
          <w:t xml:space="preserve">challenged </w:t>
        </w:r>
      </w:ins>
      <w:ins w:id="35" w:author="Stephen Ross" w:date="2012-08-02T14:28:00Z">
        <w:r w:rsidR="0025123B">
          <w:rPr>
            <w:rFonts w:ascii="Times New Roman" w:hAnsi="Times New Roman" w:cs="Times New Roman"/>
          </w:rPr>
          <w:t>the leading Futurist poet Vladimir Mayakovsky</w:t>
        </w:r>
        <w:r w:rsidR="0025123B" w:rsidDel="0025123B">
          <w:rPr>
            <w:rFonts w:ascii="Times New Roman" w:hAnsi="Times New Roman" w:cs="Times New Roman"/>
          </w:rPr>
          <w:t xml:space="preserve"> </w:t>
        </w:r>
      </w:ins>
      <w:del w:id="36" w:author="Stephen Ross" w:date="2012-08-02T14:28:00Z">
        <w:r w:rsidR="006819B8" w:rsidDel="0025123B">
          <w:rPr>
            <w:rFonts w:ascii="Times New Roman" w:hAnsi="Times New Roman" w:cs="Times New Roman"/>
          </w:rPr>
          <w:delText xml:space="preserve"> </w:delText>
        </w:r>
      </w:del>
      <w:r w:rsidR="006819B8">
        <w:rPr>
          <w:rFonts w:ascii="Times New Roman" w:hAnsi="Times New Roman" w:cs="Times New Roman"/>
        </w:rPr>
        <w:t>to a ‘poetic duel</w:t>
      </w:r>
      <w:ins w:id="37" w:author="Stephen Ross" w:date="2012-08-02T14:28:00Z">
        <w:r w:rsidR="0025123B">
          <w:rPr>
            <w:rFonts w:ascii="Times New Roman" w:hAnsi="Times New Roman" w:cs="Times New Roman"/>
          </w:rPr>
          <w:t>.</w:t>
        </w:r>
      </w:ins>
      <w:r w:rsidR="006819B8">
        <w:rPr>
          <w:rFonts w:ascii="Times New Roman" w:hAnsi="Times New Roman" w:cs="Times New Roman"/>
        </w:rPr>
        <w:t>’</w:t>
      </w:r>
      <w:del w:id="38" w:author="Stephen Ross" w:date="2012-08-02T14:28:00Z">
        <w:r w:rsidR="006819B8" w:rsidDel="0025123B">
          <w:rPr>
            <w:rFonts w:ascii="Times New Roman" w:hAnsi="Times New Roman" w:cs="Times New Roman"/>
          </w:rPr>
          <w:delText xml:space="preserve"> the leading Futurist poet Vladimir Mayakovsky</w:delText>
        </w:r>
      </w:del>
      <w:r w:rsidR="006819B8">
        <w:rPr>
          <w:rFonts w:ascii="Times New Roman" w:hAnsi="Times New Roman" w:cs="Times New Roman"/>
        </w:rPr>
        <w:t xml:space="preserve">. During this debate pitting the principles of Symbolism against </w:t>
      </w:r>
      <w:del w:id="39" w:author="Stephen Ross" w:date="2012-08-02T14:28:00Z">
        <w:r w:rsidR="006819B8" w:rsidDel="0025123B">
          <w:rPr>
            <w:rFonts w:ascii="Times New Roman" w:hAnsi="Times New Roman" w:cs="Times New Roman"/>
          </w:rPr>
          <w:delText>the prin</w:delText>
        </w:r>
        <w:r w:rsidR="003160E9" w:rsidDel="0025123B">
          <w:rPr>
            <w:rFonts w:ascii="Times New Roman" w:hAnsi="Times New Roman" w:cs="Times New Roman"/>
          </w:rPr>
          <w:delText>ciples</w:delText>
        </w:r>
      </w:del>
      <w:ins w:id="40" w:author="Stephen Ross" w:date="2012-08-02T14:28:00Z">
        <w:r w:rsidR="0025123B">
          <w:rPr>
            <w:rFonts w:ascii="Times New Roman" w:hAnsi="Times New Roman" w:cs="Times New Roman"/>
          </w:rPr>
          <w:t>those</w:t>
        </w:r>
      </w:ins>
      <w:r w:rsidR="003160E9">
        <w:rPr>
          <w:rFonts w:ascii="Times New Roman" w:hAnsi="Times New Roman" w:cs="Times New Roman"/>
        </w:rPr>
        <w:t xml:space="preserve"> of dynamic, iconoclastic</w:t>
      </w:r>
      <w:r w:rsidR="006819B8">
        <w:rPr>
          <w:rFonts w:ascii="Times New Roman" w:hAnsi="Times New Roman" w:cs="Times New Roman"/>
        </w:rPr>
        <w:t xml:space="preserve"> Futurism, Pasternak was won over by the larger-than-life Mayakovsky, r</w:t>
      </w:r>
      <w:r w:rsidR="00E40E20">
        <w:rPr>
          <w:rFonts w:ascii="Times New Roman" w:hAnsi="Times New Roman" w:cs="Times New Roman"/>
        </w:rPr>
        <w:t xml:space="preserve">esulting in his second, </w:t>
      </w:r>
      <w:r w:rsidR="006819B8">
        <w:rPr>
          <w:rFonts w:ascii="Times New Roman" w:hAnsi="Times New Roman" w:cs="Times New Roman"/>
        </w:rPr>
        <w:t xml:space="preserve">Futurist-influenced poetry collection </w:t>
      </w:r>
      <w:r w:rsidR="006819B8">
        <w:rPr>
          <w:rFonts w:ascii="Times New Roman" w:hAnsi="Times New Roman" w:cs="Times New Roman"/>
          <w:i/>
        </w:rPr>
        <w:t xml:space="preserve">Over the Barriers </w:t>
      </w:r>
      <w:r w:rsidR="006819B8">
        <w:rPr>
          <w:rFonts w:ascii="Times New Roman" w:hAnsi="Times New Roman" w:cs="Times New Roman"/>
        </w:rPr>
        <w:t xml:space="preserve">in 1916. </w:t>
      </w:r>
    </w:p>
    <w:p w:rsidR="00130042" w:rsidRDefault="0025123B">
      <w:pPr>
        <w:rPr>
          <w:rFonts w:ascii="Times New Roman" w:hAnsi="Times New Roman" w:cs="Times New Roman"/>
        </w:rPr>
      </w:pPr>
      <w:r>
        <w:rPr>
          <w:rFonts w:ascii="Times New Roman" w:hAnsi="Times New Roman" w:cs="Times New Roman"/>
          <w:noProof/>
        </w:rPr>
        <w:pict>
          <v:shape id="Text Box 10" o:spid="_x0000_s1029" type="#_x0000_t202" style="position:absolute;margin-left:270pt;margin-top:94.55pt;width:18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" filled="f" stroked="f">
            <v:textbox>
              <w:txbxContent>
                <w:p w:rsidR="00287A01" w:rsidRPr="001D3A10" w:rsidRDefault="00287A01">
                  <w:pPr>
                    <w:rPr>
                      <w:rFonts w:ascii="Times New Roman" w:hAnsi="Times New Roman" w:cs="Times New Roman"/>
                      <w:b/>
                      <w:sz w:val="16"/>
                      <w:szCs w:val="16"/>
                    </w:rPr>
                  </w:pPr>
                  <w:r>
                    <w:rPr>
                      <w:rFonts w:ascii="Times New Roman" w:hAnsi="Times New Roman" w:cs="Times New Roman"/>
                      <w:b/>
                      <w:sz w:val="16"/>
                      <w:szCs w:val="16"/>
                    </w:rPr>
                    <w:t>Pasternak (second from left) and Futurist colleagues including famous director Sergei Eisenstein (third from left) and Vladimir Mayakovsky (third from right)</w:t>
                  </w:r>
                </w:p>
              </w:txbxContent>
            </v:textbox>
            <w10:wrap type="square"/>
          </v:shape>
        </w:pict>
      </w:r>
      <w:r w:rsidR="00A30FC2">
        <w:rPr>
          <w:rFonts w:ascii="Times New Roman" w:hAnsi="Times New Roman" w:cs="Times New Roman"/>
          <w:noProof/>
        </w:rPr>
        <w:pict>
          <v:shape id="Text Box 11" o:spid="_x0000_s1028" type="#_x0000_t202" style="position:absolute;margin-left:0;margin-top:129pt;width:2in;height:9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" filled="f" stroked="f">
            <v:textbox>
              <w:txbxContent>
                <w:p w:rsidR="00287A01" w:rsidRDefault="00287A01">
                  <w:pPr>
                    <w:rPr>
                      <w:rFonts w:ascii="Times New Roman" w:hAnsi="Times New Roman" w:cs="Times New Roman"/>
                      <w:b/>
                      <w:sz w:val="16"/>
                      <w:szCs w:val="16"/>
                    </w:rPr>
                  </w:pPr>
                  <w:r>
                    <w:rPr>
                      <w:rFonts w:ascii="Times New Roman" w:hAnsi="Times New Roman" w:cs="Times New Roman"/>
                      <w:b/>
                      <w:sz w:val="16"/>
                      <w:szCs w:val="16"/>
                    </w:rPr>
                    <w:t>The spongy, bruised earth heaves</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And chokes under the burden</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In the distance you can hear, as in August,</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Midnight ripening in the fields</w:t>
                  </w:r>
                </w:p>
                <w:p w:rsidR="00287A01" w:rsidRDefault="00287A01" w:rsidP="001E333D">
                  <w:pPr>
                    <w:jc w:val="right"/>
                    <w:rPr>
                      <w:rFonts w:ascii="Times New Roman" w:hAnsi="Times New Roman" w:cs="Times New Roman"/>
                      <w:b/>
                      <w:sz w:val="16"/>
                      <w:szCs w:val="16"/>
                    </w:rPr>
                  </w:pPr>
                  <w:r>
                    <w:rPr>
                      <w:rFonts w:ascii="Times New Roman" w:hAnsi="Times New Roman" w:cs="Times New Roman"/>
                      <w:b/>
                      <w:sz w:val="16"/>
                      <w:szCs w:val="16"/>
                    </w:rPr>
                    <w:t xml:space="preserve"> From “The Weeping Orchard”</w:t>
                  </w:r>
                </w:p>
                <w:p w:rsidR="00287A01" w:rsidRPr="001E333D" w:rsidRDefault="00287A01" w:rsidP="001E333D">
                  <w:pPr>
                    <w:jc w:val="right"/>
                    <w:rPr>
                      <w:rFonts w:ascii="Times New Roman" w:hAnsi="Times New Roman" w:cs="Times New Roman"/>
                      <w:b/>
                      <w:sz w:val="16"/>
                      <w:szCs w:val="16"/>
                    </w:rPr>
                  </w:pPr>
                  <w:r>
                    <w:rPr>
                      <w:rFonts w:ascii="Times New Roman" w:hAnsi="Times New Roman" w:cs="Times New Roman"/>
                      <w:b/>
                      <w:sz w:val="16"/>
                      <w:szCs w:val="16"/>
                    </w:rPr>
                    <w:t>translation Mark Rudman with Bohdan Boychuk</w:t>
                  </w:r>
                </w:p>
              </w:txbxContent>
            </v:textbox>
            <w10:wrap type="square"/>
          </v:shape>
        </w:pict>
      </w:r>
      <w:del w:id="41" w:author="Stephen Ross" w:date="2012-08-02T14:28:00Z">
        <w:r w:rsidR="006819B8" w:rsidDel="0025123B">
          <w:rPr>
            <w:rFonts w:ascii="Times New Roman" w:hAnsi="Times New Roman" w:cs="Times New Roman"/>
          </w:rPr>
          <w:delText>It was o</w:delText>
        </w:r>
      </w:del>
      <w:ins w:id="42" w:author="Stephen Ross" w:date="2012-08-02T14:28:00Z">
        <w:r>
          <w:rPr>
            <w:rFonts w:ascii="Times New Roman" w:hAnsi="Times New Roman" w:cs="Times New Roman"/>
          </w:rPr>
          <w:t>O</w:t>
        </w:r>
      </w:ins>
      <w:r w:rsidR="006819B8">
        <w:rPr>
          <w:rFonts w:ascii="Times New Roman" w:hAnsi="Times New Roman" w:cs="Times New Roman"/>
        </w:rPr>
        <w:t xml:space="preserve">nly with the collection </w:t>
      </w:r>
      <w:r w:rsidR="006819B8">
        <w:rPr>
          <w:rFonts w:ascii="Times New Roman" w:hAnsi="Times New Roman" w:cs="Times New Roman"/>
          <w:i/>
        </w:rPr>
        <w:t xml:space="preserve">My Sister Life </w:t>
      </w:r>
      <w:r w:rsidR="006819B8">
        <w:rPr>
          <w:rFonts w:ascii="Times New Roman" w:hAnsi="Times New Roman" w:cs="Times New Roman"/>
        </w:rPr>
        <w:t xml:space="preserve">(written 1917, published 1922 because of the Revolution) </w:t>
      </w:r>
      <w:del w:id="43" w:author="Stephen Ross" w:date="2012-08-02T14:28:00Z">
        <w:r w:rsidR="006819B8" w:rsidDel="0025123B">
          <w:rPr>
            <w:rFonts w:ascii="Times New Roman" w:hAnsi="Times New Roman" w:cs="Times New Roman"/>
          </w:rPr>
          <w:delText xml:space="preserve">that </w:delText>
        </w:r>
      </w:del>
      <w:ins w:id="44" w:author="Stephen Ross" w:date="2012-08-02T14:28:00Z">
        <w:r>
          <w:rPr>
            <w:rFonts w:ascii="Times New Roman" w:hAnsi="Times New Roman" w:cs="Times New Roman"/>
          </w:rPr>
          <w:t>did</w:t>
        </w:r>
        <w:r>
          <w:rPr>
            <w:rFonts w:ascii="Times New Roman" w:hAnsi="Times New Roman" w:cs="Times New Roman"/>
          </w:rPr>
          <w:t xml:space="preserve"> </w:t>
        </w:r>
      </w:ins>
      <w:r w:rsidR="006819B8">
        <w:rPr>
          <w:rFonts w:ascii="Times New Roman" w:hAnsi="Times New Roman" w:cs="Times New Roman"/>
        </w:rPr>
        <w:t xml:space="preserve">Pasternak </w:t>
      </w:r>
      <w:r w:rsidR="00130042">
        <w:rPr>
          <w:rFonts w:ascii="Times New Roman" w:hAnsi="Times New Roman" w:cs="Times New Roman"/>
        </w:rPr>
        <w:t>gr</w:t>
      </w:r>
      <w:ins w:id="45" w:author="Stephen Ross" w:date="2012-08-02T14:28:00Z">
        <w:r>
          <w:rPr>
            <w:rFonts w:ascii="Times New Roman" w:hAnsi="Times New Roman" w:cs="Times New Roman"/>
          </w:rPr>
          <w:t>o</w:t>
        </w:r>
      </w:ins>
      <w:del w:id="46" w:author="Stephen Ross" w:date="2012-08-02T14:28:00Z">
        <w:r w:rsidR="00130042" w:rsidDel="0025123B">
          <w:rPr>
            <w:rFonts w:ascii="Times New Roman" w:hAnsi="Times New Roman" w:cs="Times New Roman"/>
          </w:rPr>
          <w:delText>e</w:delText>
        </w:r>
      </w:del>
      <w:r w:rsidR="00130042">
        <w:rPr>
          <w:rFonts w:ascii="Times New Roman" w:hAnsi="Times New Roman" w:cs="Times New Roman"/>
        </w:rPr>
        <w:t xml:space="preserve">w into his own authentic poetic voice and </w:t>
      </w:r>
      <w:del w:id="47" w:author="Stephen Ross" w:date="2012-08-02T14:29:00Z">
        <w:r w:rsidR="00130042" w:rsidDel="0025123B">
          <w:rPr>
            <w:rFonts w:ascii="Times New Roman" w:hAnsi="Times New Roman" w:cs="Times New Roman"/>
          </w:rPr>
          <w:delText>was recognized</w:delText>
        </w:r>
      </w:del>
      <w:ins w:id="48" w:author="Stephen Ross" w:date="2012-08-02T14:29:00Z">
        <w:r>
          <w:rPr>
            <w:rFonts w:ascii="Times New Roman" w:hAnsi="Times New Roman" w:cs="Times New Roman"/>
          </w:rPr>
          <w:t>gain recognition</w:t>
        </w:r>
      </w:ins>
      <w:r w:rsidR="00130042">
        <w:rPr>
          <w:rFonts w:ascii="Times New Roman" w:hAnsi="Times New Roman" w:cs="Times New Roman"/>
        </w:rPr>
        <w:t xml:space="preserve"> as a</w:t>
      </w:r>
      <w:ins w:id="49" w:author="Stephen Ross" w:date="2012-08-02T14:29:00Z">
        <w:r>
          <w:rPr>
            <w:rFonts w:ascii="Times New Roman" w:hAnsi="Times New Roman" w:cs="Times New Roman"/>
          </w:rPr>
          <w:t>n</w:t>
        </w:r>
      </w:ins>
      <w:del w:id="50" w:author="Stephen Ross" w:date="2012-08-02T14:29:00Z">
        <w:r w:rsidR="00130042" w:rsidDel="0025123B">
          <w:rPr>
            <w:rFonts w:ascii="Times New Roman" w:hAnsi="Times New Roman" w:cs="Times New Roman"/>
          </w:rPr>
          <w:delText xml:space="preserve"> leading,</w:delText>
        </w:r>
      </w:del>
      <w:r w:rsidR="00130042">
        <w:rPr>
          <w:rFonts w:ascii="Times New Roman" w:hAnsi="Times New Roman" w:cs="Times New Roman"/>
        </w:rPr>
        <w:t xml:space="preserve"> original talent.</w:t>
      </w:r>
      <w:r w:rsidR="00C24DB7">
        <w:rPr>
          <w:rFonts w:ascii="Times New Roman" w:hAnsi="Times New Roman" w:cs="Times New Roman"/>
        </w:rPr>
        <w:t xml:space="preserve"> </w:t>
      </w:r>
      <w:r w:rsidR="00130042">
        <w:rPr>
          <w:rFonts w:ascii="Times New Roman" w:hAnsi="Times New Roman" w:cs="Times New Roman"/>
        </w:rPr>
        <w:t xml:space="preserve">Written in the summer between the February and October Revolutions, </w:t>
      </w:r>
      <w:r w:rsidR="00130042">
        <w:rPr>
          <w:rFonts w:ascii="Times New Roman" w:hAnsi="Times New Roman" w:cs="Times New Roman"/>
          <w:i/>
        </w:rPr>
        <w:t xml:space="preserve">My Sister Life </w:t>
      </w:r>
      <w:r w:rsidR="00130042">
        <w:rPr>
          <w:rFonts w:ascii="Times New Roman" w:hAnsi="Times New Roman" w:cs="Times New Roman"/>
        </w:rPr>
        <w:t>is a celebration of the fecundity of na</w:t>
      </w:r>
      <w:r w:rsidR="000F2E45">
        <w:rPr>
          <w:rFonts w:ascii="Times New Roman" w:hAnsi="Times New Roman" w:cs="Times New Roman"/>
        </w:rPr>
        <w:t>ture, of love, artistic creation and the thrilling experience of revolutionary c</w:t>
      </w:r>
      <w:r w:rsidR="005512A4">
        <w:rPr>
          <w:rFonts w:ascii="Times New Roman" w:hAnsi="Times New Roman" w:cs="Times New Roman"/>
        </w:rPr>
        <w:t xml:space="preserve">hange. </w:t>
      </w:r>
      <w:r w:rsidR="000F2E45">
        <w:rPr>
          <w:rFonts w:ascii="Times New Roman" w:hAnsi="Times New Roman" w:cs="Times New Roman"/>
        </w:rPr>
        <w:t xml:space="preserve">The unusual and refreshing poetic images of </w:t>
      </w:r>
      <w:r w:rsidR="000F2E45">
        <w:rPr>
          <w:rFonts w:ascii="Times New Roman" w:hAnsi="Times New Roman" w:cs="Times New Roman"/>
          <w:i/>
        </w:rPr>
        <w:t xml:space="preserve">My Sister Life </w:t>
      </w:r>
      <w:r w:rsidR="00E40E20">
        <w:rPr>
          <w:rFonts w:ascii="Times New Roman" w:hAnsi="Times New Roman" w:cs="Times New Roman"/>
        </w:rPr>
        <w:t xml:space="preserve">stem from what </w:t>
      </w:r>
      <w:r w:rsidR="003F2666">
        <w:rPr>
          <w:rFonts w:ascii="Times New Roman" w:hAnsi="Times New Roman" w:cs="Times New Roman"/>
        </w:rPr>
        <w:t>Miche</w:t>
      </w:r>
      <w:r w:rsidR="00E40E20">
        <w:rPr>
          <w:rFonts w:ascii="Times New Roman" w:hAnsi="Times New Roman" w:cs="Times New Roman"/>
        </w:rPr>
        <w:t xml:space="preserve">l Aucouturier has identified as a turn away from </w:t>
      </w:r>
      <w:r w:rsidR="003410BA">
        <w:rPr>
          <w:rFonts w:ascii="Times New Roman" w:hAnsi="Times New Roman" w:cs="Times New Roman"/>
        </w:rPr>
        <w:t>the usual poetic device of met</w:t>
      </w:r>
      <w:r w:rsidR="00E40E20">
        <w:rPr>
          <w:rFonts w:ascii="Times New Roman" w:hAnsi="Times New Roman" w:cs="Times New Roman"/>
        </w:rPr>
        <w:t>aphor towards metonymy</w:t>
      </w:r>
      <w:del w:id="51" w:author="Stephen Ross" w:date="2012-08-02T14:29:00Z">
        <w:r w:rsidR="00E40E20" w:rsidDel="0025123B">
          <w:rPr>
            <w:rFonts w:ascii="Times New Roman" w:hAnsi="Times New Roman" w:cs="Times New Roman"/>
          </w:rPr>
          <w:delText>, in which objects take on the characteristics of those contiguous to them</w:delText>
        </w:r>
      </w:del>
      <w:r w:rsidR="003410BA">
        <w:rPr>
          <w:rFonts w:ascii="Times New Roman" w:hAnsi="Times New Roman" w:cs="Times New Roman"/>
        </w:rPr>
        <w:t>.</w:t>
      </w:r>
    </w:p>
    <w:p w:rsidR="003F2666" w:rsidRDefault="003F2666">
      <w:pPr>
        <w:rPr>
          <w:rFonts w:ascii="Times New Roman" w:hAnsi="Times New Roman" w:cs="Times New Roman"/>
        </w:rPr>
      </w:pPr>
      <w:r>
        <w:rPr>
          <w:rFonts w:ascii="Times New Roman" w:hAnsi="Times New Roman" w:cs="Times New Roman"/>
        </w:rPr>
        <w:t xml:space="preserve">Pasternak spent the 1920s attempting to capture the Revolution in epic poems like </w:t>
      </w:r>
      <w:r w:rsidR="00936394">
        <w:rPr>
          <w:rFonts w:ascii="Times New Roman" w:hAnsi="Times New Roman" w:cs="Times New Roman"/>
          <w:i/>
        </w:rPr>
        <w:t>High Malady</w:t>
      </w:r>
      <w:r w:rsidR="009429CA">
        <w:rPr>
          <w:rFonts w:ascii="Times New Roman" w:hAnsi="Times New Roman" w:cs="Times New Roman"/>
        </w:rPr>
        <w:t xml:space="preserve"> (1924)</w:t>
      </w:r>
      <w:r w:rsidR="00936394">
        <w:rPr>
          <w:rFonts w:ascii="Times New Roman" w:hAnsi="Times New Roman" w:cs="Times New Roman"/>
          <w:i/>
        </w:rPr>
        <w:t xml:space="preserve">, </w:t>
      </w:r>
      <w:r>
        <w:rPr>
          <w:rFonts w:ascii="Times New Roman" w:hAnsi="Times New Roman" w:cs="Times New Roman"/>
          <w:i/>
        </w:rPr>
        <w:t>Lieutenant Schmidt</w:t>
      </w:r>
      <w:r w:rsidR="009429CA">
        <w:rPr>
          <w:rFonts w:ascii="Times New Roman" w:hAnsi="Times New Roman" w:cs="Times New Roman"/>
          <w:i/>
        </w:rPr>
        <w:t xml:space="preserve"> </w:t>
      </w:r>
      <w:r w:rsidR="009429CA">
        <w:rPr>
          <w:rFonts w:ascii="Times New Roman" w:hAnsi="Times New Roman" w:cs="Times New Roman"/>
        </w:rPr>
        <w:t>(1927)</w:t>
      </w:r>
      <w:r>
        <w:rPr>
          <w:rFonts w:ascii="Times New Roman" w:hAnsi="Times New Roman" w:cs="Times New Roman"/>
          <w:i/>
        </w:rPr>
        <w:t xml:space="preserve">, The Year 1905 </w:t>
      </w:r>
      <w:r w:rsidR="009429CA">
        <w:rPr>
          <w:rFonts w:ascii="Times New Roman" w:hAnsi="Times New Roman" w:cs="Times New Roman"/>
        </w:rPr>
        <w:t xml:space="preserve">(1927) </w:t>
      </w:r>
      <w:r>
        <w:rPr>
          <w:rFonts w:ascii="Times New Roman" w:hAnsi="Times New Roman" w:cs="Times New Roman"/>
        </w:rPr>
        <w:t xml:space="preserve">and </w:t>
      </w:r>
      <w:r>
        <w:rPr>
          <w:rFonts w:ascii="Times New Roman" w:hAnsi="Times New Roman" w:cs="Times New Roman"/>
          <w:i/>
        </w:rPr>
        <w:t>Spektorsky</w:t>
      </w:r>
      <w:r w:rsidR="009429CA">
        <w:rPr>
          <w:rFonts w:ascii="Times New Roman" w:hAnsi="Times New Roman" w:cs="Times New Roman"/>
          <w:i/>
        </w:rPr>
        <w:t xml:space="preserve"> </w:t>
      </w:r>
      <w:r w:rsidR="009429CA">
        <w:rPr>
          <w:rFonts w:ascii="Times New Roman" w:hAnsi="Times New Roman" w:cs="Times New Roman"/>
        </w:rPr>
        <w:t>(1924-31)</w:t>
      </w:r>
      <w:r>
        <w:rPr>
          <w:rFonts w:ascii="Times New Roman" w:hAnsi="Times New Roman" w:cs="Times New Roman"/>
        </w:rPr>
        <w:t>, but he was dissatisfied with these attempts, as</w:t>
      </w:r>
      <w:r w:rsidR="00C24E0F">
        <w:rPr>
          <w:rFonts w:ascii="Times New Roman" w:hAnsi="Times New Roman" w:cs="Times New Roman"/>
        </w:rPr>
        <w:t xml:space="preserve"> well as with his prose efforts</w:t>
      </w:r>
      <w:r>
        <w:rPr>
          <w:rFonts w:ascii="Times New Roman" w:hAnsi="Times New Roman" w:cs="Times New Roman"/>
        </w:rPr>
        <w:t xml:space="preserve"> at the same </w:t>
      </w:r>
      <w:r w:rsidR="00C24E0F">
        <w:rPr>
          <w:rFonts w:ascii="Times New Roman" w:hAnsi="Times New Roman" w:cs="Times New Roman"/>
        </w:rPr>
        <w:t xml:space="preserve">objective. Stories </w:t>
      </w:r>
      <w:del w:id="52" w:author="Stephen Ross" w:date="2012-08-02T14:29:00Z">
        <w:r w:rsidR="00C24E0F" w:rsidDel="0025123B">
          <w:rPr>
            <w:rFonts w:ascii="Times New Roman" w:hAnsi="Times New Roman" w:cs="Times New Roman"/>
          </w:rPr>
          <w:delText xml:space="preserve">like </w:delText>
        </w:r>
      </w:del>
      <w:ins w:id="53" w:author="Stephen Ross" w:date="2012-08-02T14:29:00Z">
        <w:r w:rsidR="0025123B">
          <w:rPr>
            <w:rFonts w:ascii="Times New Roman" w:hAnsi="Times New Roman" w:cs="Times New Roman"/>
          </w:rPr>
          <w:t>such as</w:t>
        </w:r>
        <w:r w:rsidR="0025123B">
          <w:rPr>
            <w:rFonts w:ascii="Times New Roman" w:hAnsi="Times New Roman" w:cs="Times New Roman"/>
          </w:rPr>
          <w:t xml:space="preserve"> </w:t>
        </w:r>
      </w:ins>
      <w:r w:rsidR="00C24E0F">
        <w:rPr>
          <w:rFonts w:ascii="Times New Roman" w:hAnsi="Times New Roman" w:cs="Times New Roman"/>
          <w:i/>
        </w:rPr>
        <w:t xml:space="preserve">The Childhood of Luvers </w:t>
      </w:r>
      <w:r w:rsidR="00C24E0F">
        <w:rPr>
          <w:rFonts w:ascii="Times New Roman" w:hAnsi="Times New Roman" w:cs="Times New Roman"/>
        </w:rPr>
        <w:t xml:space="preserve">(1922) attest to Pasternak’s talent for dazzling lyrical prose, while </w:t>
      </w:r>
      <w:r w:rsidR="00C24E0F">
        <w:rPr>
          <w:rFonts w:ascii="Times New Roman" w:hAnsi="Times New Roman" w:cs="Times New Roman"/>
          <w:i/>
        </w:rPr>
        <w:t xml:space="preserve">The Story </w:t>
      </w:r>
      <w:r w:rsidR="00C24E0F">
        <w:rPr>
          <w:rFonts w:ascii="Times New Roman" w:hAnsi="Times New Roman" w:cs="Times New Roman"/>
        </w:rPr>
        <w:t xml:space="preserve">(1929) marks the beginning of a long endeavor to describe a poetic young man caught up in the maelstrom of the Revolution, an effort that was finally completed with </w:t>
      </w:r>
      <w:del w:id="54" w:author="Stephen Ross" w:date="2012-08-02T14:30:00Z">
        <w:r w:rsidR="00C24E0F" w:rsidDel="0025123B">
          <w:rPr>
            <w:rFonts w:ascii="Times New Roman" w:hAnsi="Times New Roman" w:cs="Times New Roman"/>
          </w:rPr>
          <w:delText xml:space="preserve">the writing of the novel </w:delText>
        </w:r>
      </w:del>
      <w:r w:rsidR="00C24E0F">
        <w:rPr>
          <w:rFonts w:ascii="Times New Roman" w:hAnsi="Times New Roman" w:cs="Times New Roman"/>
          <w:i/>
        </w:rPr>
        <w:t xml:space="preserve">Doctor Zhivago </w:t>
      </w:r>
      <w:del w:id="55" w:author="Stephen Ross" w:date="2012-08-02T14:30:00Z">
        <w:r w:rsidR="00C24E0F" w:rsidDel="0025123B">
          <w:rPr>
            <w:rFonts w:ascii="Times New Roman" w:hAnsi="Times New Roman" w:cs="Times New Roman"/>
          </w:rPr>
          <w:delText xml:space="preserve">some </w:delText>
        </w:r>
      </w:del>
      <w:r w:rsidR="00C24E0F">
        <w:rPr>
          <w:rFonts w:ascii="Times New Roman" w:hAnsi="Times New Roman" w:cs="Times New Roman"/>
        </w:rPr>
        <w:t>thirty years later.</w:t>
      </w:r>
    </w:p>
    <w:p w:rsidR="0025123B" w:rsidRDefault="0025123B">
      <w:pPr>
        <w:numPr>
          <w:ins w:id="56" w:author="Stephen Ross" w:date="2012-08-02T14:30:00Z"/>
        </w:numPr>
        <w:rPr>
          <w:ins w:id="57" w:author="Stephen Ross" w:date="2012-08-02T14:30:00Z"/>
          <w:rFonts w:ascii="Times New Roman" w:hAnsi="Times New Roman" w:cs="Times New Roman"/>
        </w:rPr>
      </w:pPr>
    </w:p>
    <w:p w:rsidR="004F1324" w:rsidRDefault="00361823">
      <w:pPr>
        <w:rPr>
          <w:rFonts w:ascii="Times New Roman" w:hAnsi="Times New Roman" w:cs="Times New Roman"/>
        </w:rPr>
      </w:pPr>
      <w:r>
        <w:rPr>
          <w:rFonts w:ascii="Times New Roman" w:hAnsi="Times New Roman" w:cs="Times New Roman"/>
        </w:rPr>
        <w:t>In 1926 Pasternak became</w:t>
      </w:r>
      <w:r w:rsidR="004F1324">
        <w:rPr>
          <w:rFonts w:ascii="Times New Roman" w:hAnsi="Times New Roman" w:cs="Times New Roman"/>
        </w:rPr>
        <w:t xml:space="preserve"> part of a three-way poetic</w:t>
      </w:r>
      <w:r>
        <w:rPr>
          <w:rFonts w:ascii="Times New Roman" w:hAnsi="Times New Roman" w:cs="Times New Roman"/>
        </w:rPr>
        <w:t xml:space="preserve"> correspondence </w:t>
      </w:r>
      <w:del w:id="58" w:author="Stephen Ross" w:date="2012-08-02T14:30:00Z">
        <w:r w:rsidDel="0025123B">
          <w:rPr>
            <w:rFonts w:ascii="Times New Roman" w:hAnsi="Times New Roman" w:cs="Times New Roman"/>
          </w:rPr>
          <w:delText>between himself,</w:delText>
        </w:r>
      </w:del>
      <w:ins w:id="59" w:author="Stephen Ross" w:date="2012-08-02T14:30:00Z">
        <w:r w:rsidR="0025123B">
          <w:rPr>
            <w:rFonts w:ascii="Times New Roman" w:hAnsi="Times New Roman" w:cs="Times New Roman"/>
          </w:rPr>
          <w:t>with</w:t>
        </w:r>
      </w:ins>
      <w:r>
        <w:rPr>
          <w:rFonts w:ascii="Times New Roman" w:hAnsi="Times New Roman" w:cs="Times New Roman"/>
        </w:rPr>
        <w:t xml:space="preserve"> the émigré poet Marina Tsvetaeva and the </w:t>
      </w:r>
      <w:del w:id="60" w:author="Stephen Ross" w:date="2012-08-02T14:30:00Z">
        <w:r w:rsidDel="0025123B">
          <w:rPr>
            <w:rFonts w:ascii="Times New Roman" w:hAnsi="Times New Roman" w:cs="Times New Roman"/>
          </w:rPr>
          <w:delText xml:space="preserve">internationally renowned </w:delText>
        </w:r>
      </w:del>
      <w:r>
        <w:rPr>
          <w:rFonts w:ascii="Times New Roman" w:hAnsi="Times New Roman" w:cs="Times New Roman"/>
        </w:rPr>
        <w:t xml:space="preserve">Austrian poet Rainer Maria Rilke. The poets shared a worldview that underlined the immortality of art and affirmed the importance of the individual, lyrical poetic point of view, a perspective that was under attack in the increasingly epic and collective-centered world of Soviet culture. In 1927 Pasternak officially resigned from the editorial board of Mayakovsky’s Futurist journal </w:t>
      </w:r>
      <w:r>
        <w:rPr>
          <w:rFonts w:ascii="Times New Roman" w:hAnsi="Times New Roman" w:cs="Times New Roman"/>
          <w:i/>
        </w:rPr>
        <w:t>Novy LEF</w:t>
      </w:r>
      <w:r>
        <w:rPr>
          <w:rFonts w:ascii="Times New Roman" w:hAnsi="Times New Roman" w:cs="Times New Roman"/>
        </w:rPr>
        <w:t xml:space="preserve">, in protest over the group’s new artistic platform to eradicate fictional modes of expression. </w:t>
      </w:r>
      <w:r w:rsidR="004F1324">
        <w:rPr>
          <w:rFonts w:ascii="Times New Roman" w:hAnsi="Times New Roman" w:cs="Times New Roman"/>
        </w:rPr>
        <w:t xml:space="preserve"> </w:t>
      </w:r>
      <w:r w:rsidR="005512A4">
        <w:rPr>
          <w:rFonts w:ascii="Times New Roman" w:hAnsi="Times New Roman" w:cs="Times New Roman"/>
        </w:rPr>
        <w:t xml:space="preserve">Pasternak felt increasingly </w:t>
      </w:r>
      <w:del w:id="61" w:author="Stephen Ross" w:date="2012-08-02T14:31:00Z">
        <w:r w:rsidR="005512A4" w:rsidDel="0025123B">
          <w:rPr>
            <w:rFonts w:ascii="Times New Roman" w:hAnsi="Times New Roman" w:cs="Times New Roman"/>
          </w:rPr>
          <w:delText xml:space="preserve">isolated and </w:delText>
        </w:r>
      </w:del>
      <w:r w:rsidR="005512A4">
        <w:rPr>
          <w:rFonts w:ascii="Times New Roman" w:hAnsi="Times New Roman" w:cs="Times New Roman"/>
        </w:rPr>
        <w:t>out of step with Soviet literary culture and a</w:t>
      </w:r>
      <w:r>
        <w:rPr>
          <w:rFonts w:ascii="Times New Roman" w:hAnsi="Times New Roman" w:cs="Times New Roman"/>
        </w:rPr>
        <w:t xml:space="preserve">fter 1934, </w:t>
      </w:r>
      <w:commentRangeStart w:id="62"/>
      <w:r>
        <w:rPr>
          <w:rFonts w:ascii="Times New Roman" w:hAnsi="Times New Roman" w:cs="Times New Roman"/>
        </w:rPr>
        <w:t>when the Union of Soviet Writers officially adopted socialist realism as the mandatory genre for publishing Russian writers at their first Congr</w:t>
      </w:r>
      <w:r w:rsidR="007C59F1">
        <w:rPr>
          <w:rFonts w:ascii="Times New Roman" w:hAnsi="Times New Roman" w:cs="Times New Roman"/>
        </w:rPr>
        <w:t xml:space="preserve">ess, which Pasternak attended, he focused his talents increasingly on </w:t>
      </w:r>
      <w:r w:rsidR="00936394">
        <w:rPr>
          <w:rFonts w:ascii="Times New Roman" w:hAnsi="Times New Roman" w:cs="Times New Roman"/>
        </w:rPr>
        <w:t xml:space="preserve">literary </w:t>
      </w:r>
      <w:r w:rsidR="007C59F1">
        <w:rPr>
          <w:rFonts w:ascii="Times New Roman" w:hAnsi="Times New Roman" w:cs="Times New Roman"/>
        </w:rPr>
        <w:t>translation, producing some of the finest translations of Shakespeare into Russian.</w:t>
      </w:r>
      <w:commentRangeEnd w:id="62"/>
      <w:r w:rsidR="0025123B">
        <w:rPr>
          <w:rStyle w:val="CommentReference"/>
          <w:vanish/>
        </w:rPr>
        <w:commentReference w:id="62"/>
      </w:r>
      <w:r w:rsidR="007C59F1">
        <w:rPr>
          <w:rFonts w:ascii="Times New Roman" w:hAnsi="Times New Roman" w:cs="Times New Roman"/>
        </w:rPr>
        <w:t xml:space="preserve"> </w:t>
      </w:r>
      <w:del w:id="63" w:author="Stephen Ross" w:date="2012-08-02T14:32:00Z">
        <w:r w:rsidR="00131F9E" w:rsidDel="0025123B">
          <w:rPr>
            <w:rFonts w:ascii="Times New Roman" w:hAnsi="Times New Roman" w:cs="Times New Roman"/>
          </w:rPr>
          <w:delText>In 1934 Pasternak received a personal telephone call from Stalin to inquire about the poetic importance of recently-arrested fellow poet Osip Mandelstam.</w:delText>
        </w:r>
        <w:r w:rsidR="007C59F1" w:rsidDel="0025123B">
          <w:rPr>
            <w:rFonts w:ascii="Times New Roman" w:hAnsi="Times New Roman" w:cs="Times New Roman"/>
          </w:rPr>
          <w:delText xml:space="preserve"> </w:delText>
        </w:r>
      </w:del>
    </w:p>
    <w:p w:rsidR="002D3F01" w:rsidRDefault="00A30FC2" w:rsidP="002D3F01">
      <w:pPr>
        <w:rPr>
          <w:rFonts w:ascii="Times New Roman" w:hAnsi="Times New Roman" w:cs="Times New Roman"/>
        </w:rPr>
      </w:pPr>
      <w:r>
        <w:rPr>
          <w:rFonts w:ascii="Times New Roman" w:hAnsi="Times New Roman" w:cs="Times New Roman"/>
          <w:noProof/>
        </w:rPr>
        <w:pict>
          <v:shape id="Text Box 13" o:spid="_x0000_s1030" type="#_x0000_t202" style="position:absolute;margin-left:270pt;margin-top:265.2pt;width:162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Sbhd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" filled="f" stroked="f">
            <v:textbox>
              <w:txbxContent>
                <w:p w:rsidR="00287A01" w:rsidRDefault="00287A01">
                  <w:pPr>
                    <w:rPr>
                      <w:rFonts w:ascii="Times New Roman" w:hAnsi="Times New Roman" w:cs="Times New Roman"/>
                      <w:b/>
                      <w:sz w:val="16"/>
                      <w:szCs w:val="16"/>
                    </w:rPr>
                  </w:pPr>
                  <w:r>
                    <w:rPr>
                      <w:rFonts w:ascii="Times New Roman" w:hAnsi="Times New Roman" w:cs="Times New Roman"/>
                      <w:b/>
                      <w:sz w:val="16"/>
                      <w:szCs w:val="16"/>
                    </w:rPr>
                    <w:t>Through thousands of binoculars</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The night of darkness stares at me.</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If possible, O Abba, Father,</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Then take this cup away from me.</w:t>
                  </w:r>
                </w:p>
                <w:p w:rsidR="00287A01" w:rsidRDefault="00287A01">
                  <w:pPr>
                    <w:rPr>
                      <w:rFonts w:ascii="Times New Roman" w:hAnsi="Times New Roman" w:cs="Times New Roman"/>
                      <w:b/>
                      <w:sz w:val="16"/>
                      <w:szCs w:val="16"/>
                    </w:rPr>
                  </w:pPr>
                </w:p>
                <w:p w:rsidR="00287A01" w:rsidRDefault="00287A01">
                  <w:pPr>
                    <w:rPr>
                      <w:rFonts w:ascii="Times New Roman" w:hAnsi="Times New Roman" w:cs="Times New Roman"/>
                      <w:b/>
                      <w:sz w:val="16"/>
                      <w:szCs w:val="16"/>
                    </w:rPr>
                  </w:pPr>
                  <w:r>
                    <w:rPr>
                      <w:rFonts w:ascii="Times New Roman" w:hAnsi="Times New Roman" w:cs="Times New Roman"/>
                      <w:b/>
                      <w:sz w:val="16"/>
                      <w:szCs w:val="16"/>
                    </w:rPr>
                    <w:t>I love thy stern design, and I am</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Content to act this role of woe.</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But there’s another play on stage;</w:t>
                  </w:r>
                </w:p>
                <w:p w:rsidR="00287A01" w:rsidRDefault="00287A01">
                  <w:pPr>
                    <w:rPr>
                      <w:rFonts w:ascii="Times New Roman" w:hAnsi="Times New Roman" w:cs="Times New Roman"/>
                      <w:b/>
                      <w:sz w:val="16"/>
                      <w:szCs w:val="16"/>
                    </w:rPr>
                  </w:pPr>
                  <w:r>
                    <w:rPr>
                      <w:rFonts w:ascii="Times New Roman" w:hAnsi="Times New Roman" w:cs="Times New Roman"/>
                      <w:b/>
                      <w:sz w:val="16"/>
                      <w:szCs w:val="16"/>
                    </w:rPr>
                    <w:t>Then spare me now and let me go.</w:t>
                  </w:r>
                </w:p>
                <w:p w:rsidR="00287A01" w:rsidRDefault="00287A01">
                  <w:pPr>
                    <w:rPr>
                      <w:rFonts w:ascii="Times New Roman" w:hAnsi="Times New Roman" w:cs="Times New Roman"/>
                      <w:b/>
                      <w:sz w:val="16"/>
                      <w:szCs w:val="16"/>
                    </w:rPr>
                  </w:pPr>
                </w:p>
                <w:p w:rsidR="00287A01" w:rsidRDefault="00287A01" w:rsidP="00753C5F">
                  <w:pPr>
                    <w:jc w:val="right"/>
                    <w:rPr>
                      <w:rFonts w:ascii="Times New Roman" w:hAnsi="Times New Roman" w:cs="Times New Roman"/>
                      <w:b/>
                      <w:i/>
                      <w:sz w:val="16"/>
                      <w:szCs w:val="16"/>
                    </w:rPr>
                  </w:pPr>
                  <w:r>
                    <w:rPr>
                      <w:rFonts w:ascii="Times New Roman" w:hAnsi="Times New Roman" w:cs="Times New Roman"/>
                      <w:b/>
                      <w:sz w:val="16"/>
                      <w:szCs w:val="16"/>
                    </w:rPr>
                    <w:t xml:space="preserve">From “Hamlet”, one of the poems of </w:t>
                  </w:r>
                  <w:r>
                    <w:rPr>
                      <w:rFonts w:ascii="Times New Roman" w:hAnsi="Times New Roman" w:cs="Times New Roman"/>
                      <w:b/>
                      <w:i/>
                      <w:sz w:val="16"/>
                      <w:szCs w:val="16"/>
                    </w:rPr>
                    <w:t>Doctor Zhivago</w:t>
                  </w:r>
                </w:p>
                <w:p w:rsidR="00287A01" w:rsidRPr="00753C5F" w:rsidRDefault="00287A01" w:rsidP="00753C5F">
                  <w:pPr>
                    <w:jc w:val="right"/>
                    <w:rPr>
                      <w:rFonts w:ascii="Times New Roman" w:hAnsi="Times New Roman" w:cs="Times New Roman"/>
                      <w:b/>
                      <w:sz w:val="16"/>
                      <w:szCs w:val="16"/>
                    </w:rPr>
                  </w:pPr>
                  <w:r>
                    <w:rPr>
                      <w:rFonts w:ascii="Times New Roman" w:hAnsi="Times New Roman" w:cs="Times New Roman"/>
                      <w:b/>
                      <w:sz w:val="16"/>
                      <w:szCs w:val="16"/>
                    </w:rPr>
                    <w:t>Translation Eugene M. Kayden</w:t>
                  </w:r>
                </w:p>
              </w:txbxContent>
            </v:textbox>
            <w10:wrap type="square"/>
          </v:shape>
        </w:pict>
      </w:r>
      <w:r>
        <w:rPr>
          <w:rFonts w:ascii="Times New Roman" w:hAnsi="Times New Roman" w:cs="Times New Roman"/>
          <w:noProof/>
        </w:rPr>
        <w:pict>
          <v:shape id="Text Box 12" o:spid="_x0000_s1031" type="#_x0000_t202" style="position:absolute;margin-left:0;margin-top:175.2pt;width:10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" filled="f" stroked="f">
            <v:textbox>
              <w:txbxContent>
                <w:p w:rsidR="00287A01" w:rsidRPr="004E2406" w:rsidRDefault="00287A01">
                  <w:pPr>
                    <w:rPr>
                      <w:rFonts w:ascii="Times New Roman" w:hAnsi="Times New Roman" w:cs="Times New Roman"/>
                      <w:b/>
                      <w:sz w:val="16"/>
                      <w:szCs w:val="16"/>
                    </w:rPr>
                  </w:pPr>
                  <w:r>
                    <w:rPr>
                      <w:rFonts w:ascii="Times New Roman" w:hAnsi="Times New Roman" w:cs="Times New Roman"/>
                      <w:b/>
                      <w:sz w:val="16"/>
                      <w:szCs w:val="16"/>
                    </w:rPr>
                    <w:t>Pasternak in his sixties</w:t>
                  </w:r>
                </w:p>
              </w:txbxContent>
            </v:textbox>
            <w10:wrap type="square"/>
          </v:shape>
        </w:pict>
      </w:r>
      <w:r w:rsidR="00AB4457">
        <w:rPr>
          <w:rFonts w:ascii="Times New Roman" w:hAnsi="Times New Roman" w:cs="Times New Roman"/>
        </w:rPr>
        <w:t xml:space="preserve">In 1956 Pasternak completed </w:t>
      </w:r>
      <w:del w:id="64" w:author="Stephen Ross" w:date="2012-08-02T14:32:00Z">
        <w:r w:rsidR="00AB4457" w:rsidDel="0025123B">
          <w:rPr>
            <w:rFonts w:ascii="Times New Roman" w:hAnsi="Times New Roman" w:cs="Times New Roman"/>
          </w:rPr>
          <w:delText xml:space="preserve">his novel </w:delText>
        </w:r>
      </w:del>
      <w:r w:rsidR="00AB4457">
        <w:rPr>
          <w:rFonts w:ascii="Times New Roman" w:hAnsi="Times New Roman" w:cs="Times New Roman"/>
          <w:i/>
        </w:rPr>
        <w:t>Doctor Zhivago</w:t>
      </w:r>
      <w:r w:rsidR="00AB4457">
        <w:rPr>
          <w:rFonts w:ascii="Times New Roman" w:hAnsi="Times New Roman" w:cs="Times New Roman"/>
        </w:rPr>
        <w:t xml:space="preserve">, his long dreamed-of </w:t>
      </w:r>
      <w:del w:id="65" w:author="Stephen Ross" w:date="2012-08-02T14:32:00Z">
        <w:r w:rsidR="00AB4457" w:rsidDel="0025123B">
          <w:rPr>
            <w:rFonts w:ascii="Times New Roman" w:hAnsi="Times New Roman" w:cs="Times New Roman"/>
          </w:rPr>
          <w:delText xml:space="preserve">prose </w:delText>
        </w:r>
      </w:del>
      <w:ins w:id="66" w:author="Stephen Ross" w:date="2012-08-02T14:32:00Z">
        <w:r w:rsidR="0025123B">
          <w:rPr>
            <w:rFonts w:ascii="Times New Roman" w:hAnsi="Times New Roman" w:cs="Times New Roman"/>
          </w:rPr>
          <w:t>novel</w:t>
        </w:r>
        <w:r w:rsidR="0025123B">
          <w:rPr>
            <w:rFonts w:ascii="Times New Roman" w:hAnsi="Times New Roman" w:cs="Times New Roman"/>
          </w:rPr>
          <w:t xml:space="preserve"> </w:t>
        </w:r>
      </w:ins>
      <w:r w:rsidR="00AB4457">
        <w:rPr>
          <w:rFonts w:ascii="Times New Roman" w:hAnsi="Times New Roman" w:cs="Times New Roman"/>
        </w:rPr>
        <w:t xml:space="preserve">about </w:t>
      </w:r>
      <w:r w:rsidR="0031124F">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5080</wp:posOffset>
            </wp:positionH>
            <wp:positionV relativeFrom="paragraph">
              <wp:posOffset>170815</wp:posOffset>
            </wp:positionV>
            <wp:extent cx="1366520" cy="2009140"/>
            <wp:effectExtent l="0" t="0" r="5080" b="0"/>
            <wp:wrapSquare wrapText="bothSides"/>
            <wp:docPr id="6" name="Picture 6" descr="Macintosh HD:Users:meganswift:Desktop:boris-paster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ganswift:Desktop:boris-pasternak.jpg"/>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66520" cy="2009140"/>
                    </a:xfrm>
                    <a:prstGeom prst="rect">
                      <a:avLst/>
                    </a:prstGeom>
                    <a:noFill/>
                    <a:ln>
                      <a:noFill/>
                    </a:ln>
                  </pic:spPr>
                </pic:pic>
              </a:graphicData>
            </a:graphic>
          </wp:anchor>
        </w:drawing>
      </w:r>
      <w:r w:rsidR="00AB4457">
        <w:rPr>
          <w:rFonts w:ascii="Times New Roman" w:hAnsi="Times New Roman" w:cs="Times New Roman"/>
        </w:rPr>
        <w:t xml:space="preserve">an individual hero caught up in the </w:t>
      </w:r>
      <w:commentRangeStart w:id="67"/>
      <w:r w:rsidR="00AB4457">
        <w:rPr>
          <w:rFonts w:ascii="Times New Roman" w:hAnsi="Times New Roman" w:cs="Times New Roman"/>
        </w:rPr>
        <w:t>revolution</w:t>
      </w:r>
      <w:commentRangeEnd w:id="67"/>
      <w:r w:rsidR="0025123B">
        <w:rPr>
          <w:rStyle w:val="CommentReference"/>
          <w:vanish/>
        </w:rPr>
        <w:commentReference w:id="67"/>
      </w:r>
      <w:r w:rsidR="00AB4457">
        <w:rPr>
          <w:rFonts w:ascii="Times New Roman" w:hAnsi="Times New Roman" w:cs="Times New Roman"/>
        </w:rPr>
        <w:t>. In the Thaw atmosphere following Nikita Krushchev’s so-called Secret Speech at the 20</w:t>
      </w:r>
      <w:r w:rsidR="00AB4457" w:rsidRPr="00AB4457">
        <w:rPr>
          <w:rFonts w:ascii="Times New Roman" w:hAnsi="Times New Roman" w:cs="Times New Roman"/>
          <w:vertAlign w:val="superscript"/>
        </w:rPr>
        <w:t>th</w:t>
      </w:r>
      <w:r w:rsidR="00AB4457">
        <w:rPr>
          <w:rFonts w:ascii="Times New Roman" w:hAnsi="Times New Roman" w:cs="Times New Roman"/>
        </w:rPr>
        <w:t xml:space="preserve"> Party Congress, in which he denounced Stalinism as a crime against the people, Pasternak was able to hope for the </w:t>
      </w:r>
      <w:r w:rsidR="00680A58">
        <w:rPr>
          <w:rFonts w:ascii="Times New Roman" w:hAnsi="Times New Roman" w:cs="Times New Roman"/>
        </w:rPr>
        <w:t xml:space="preserve">serial </w:t>
      </w:r>
      <w:r w:rsidR="00936394">
        <w:rPr>
          <w:rFonts w:ascii="Times New Roman" w:hAnsi="Times New Roman" w:cs="Times New Roman"/>
        </w:rPr>
        <w:t>publication of his novel</w:t>
      </w:r>
      <w:r w:rsidR="00AB4457">
        <w:rPr>
          <w:rFonts w:ascii="Times New Roman" w:hAnsi="Times New Roman" w:cs="Times New Roman"/>
        </w:rPr>
        <w:t xml:space="preserve">, which contained criticism aimed in particular at the Soviet literary sphere, in </w:t>
      </w:r>
      <w:r w:rsidR="00680A58">
        <w:rPr>
          <w:rFonts w:ascii="Times New Roman" w:hAnsi="Times New Roman" w:cs="Times New Roman"/>
        </w:rPr>
        <w:t>the major</w:t>
      </w:r>
      <w:r w:rsidR="00AB4457">
        <w:rPr>
          <w:rFonts w:ascii="Times New Roman" w:hAnsi="Times New Roman" w:cs="Times New Roman"/>
        </w:rPr>
        <w:t xml:space="preserve"> state journal </w:t>
      </w:r>
      <w:r w:rsidR="00AB4457">
        <w:rPr>
          <w:rFonts w:ascii="Times New Roman" w:hAnsi="Times New Roman" w:cs="Times New Roman"/>
          <w:i/>
        </w:rPr>
        <w:t>Novy mir.</w:t>
      </w:r>
      <w:r w:rsidR="00680A58">
        <w:rPr>
          <w:rFonts w:ascii="Times New Roman" w:hAnsi="Times New Roman" w:cs="Times New Roman"/>
          <w:i/>
        </w:rPr>
        <w:t xml:space="preserve"> </w:t>
      </w:r>
      <w:r w:rsidR="00680A58">
        <w:rPr>
          <w:rFonts w:ascii="Times New Roman" w:hAnsi="Times New Roman" w:cs="Times New Roman"/>
        </w:rPr>
        <w:t>Publication was ultimately blocked at the highest level following a Central Committee decision calling the novel “a heinous calumny of the Revolution and of So</w:t>
      </w:r>
      <w:r w:rsidR="000C68AD">
        <w:rPr>
          <w:rFonts w:ascii="Times New Roman" w:hAnsi="Times New Roman" w:cs="Times New Roman"/>
        </w:rPr>
        <w:t xml:space="preserve">viet life.” Subsequently </w:t>
      </w:r>
      <w:r w:rsidR="000C68AD">
        <w:rPr>
          <w:rFonts w:ascii="Times New Roman" w:hAnsi="Times New Roman" w:cs="Times New Roman"/>
          <w:i/>
        </w:rPr>
        <w:t xml:space="preserve">Doctor Zhivago </w:t>
      </w:r>
      <w:r w:rsidR="000C68AD">
        <w:rPr>
          <w:rFonts w:ascii="Times New Roman" w:hAnsi="Times New Roman" w:cs="Times New Roman"/>
        </w:rPr>
        <w:t xml:space="preserve">became the subject of an international scandal following </w:t>
      </w:r>
      <w:del w:id="68" w:author="Stephen Ross" w:date="2012-08-02T14:33:00Z">
        <w:r w:rsidR="000C68AD" w:rsidDel="0025123B">
          <w:rPr>
            <w:rFonts w:ascii="Times New Roman" w:hAnsi="Times New Roman" w:cs="Times New Roman"/>
          </w:rPr>
          <w:delText xml:space="preserve">the </w:delText>
        </w:r>
      </w:del>
      <w:ins w:id="69" w:author="Stephen Ross" w:date="2012-08-02T14:33:00Z">
        <w:r w:rsidR="0025123B">
          <w:rPr>
            <w:rFonts w:ascii="Times New Roman" w:hAnsi="Times New Roman" w:cs="Times New Roman"/>
          </w:rPr>
          <w:t>its</w:t>
        </w:r>
        <w:r w:rsidR="0025123B">
          <w:rPr>
            <w:rFonts w:ascii="Times New Roman" w:hAnsi="Times New Roman" w:cs="Times New Roman"/>
          </w:rPr>
          <w:t xml:space="preserve"> </w:t>
        </w:r>
      </w:ins>
      <w:r w:rsidR="000C68AD">
        <w:rPr>
          <w:rFonts w:ascii="Times New Roman" w:hAnsi="Times New Roman" w:cs="Times New Roman"/>
        </w:rPr>
        <w:t>publication</w:t>
      </w:r>
      <w:del w:id="70" w:author="Stephen Ross" w:date="2012-08-02T14:33:00Z">
        <w:r w:rsidR="000C68AD" w:rsidDel="0025123B">
          <w:rPr>
            <w:rFonts w:ascii="Times New Roman" w:hAnsi="Times New Roman" w:cs="Times New Roman"/>
          </w:rPr>
          <w:delText xml:space="preserve"> of the novel</w:delText>
        </w:r>
      </w:del>
      <w:r w:rsidR="000C68AD">
        <w:rPr>
          <w:rFonts w:ascii="Times New Roman" w:hAnsi="Times New Roman" w:cs="Times New Roman"/>
        </w:rPr>
        <w:t xml:space="preserve"> by Italian, French and B</w:t>
      </w:r>
      <w:r w:rsidR="00AB0D3C">
        <w:rPr>
          <w:rFonts w:ascii="Times New Roman" w:hAnsi="Times New Roman" w:cs="Times New Roman"/>
        </w:rPr>
        <w:t>ritish publishing houses in 1957 and 1958</w:t>
      </w:r>
      <w:r w:rsidR="000C68AD">
        <w:rPr>
          <w:rFonts w:ascii="Times New Roman" w:hAnsi="Times New Roman" w:cs="Times New Roman"/>
        </w:rPr>
        <w:t xml:space="preserve">, at a time when foreign publication was considered illegal for a piece of Soviet literature deemed unpublishable by state organs. </w:t>
      </w:r>
      <w:r w:rsidR="00936394">
        <w:rPr>
          <w:rFonts w:ascii="Times New Roman" w:hAnsi="Times New Roman" w:cs="Times New Roman"/>
        </w:rPr>
        <w:t xml:space="preserve"> </w:t>
      </w:r>
      <w:r w:rsidR="00ED1EBD">
        <w:rPr>
          <w:rFonts w:ascii="Times New Roman" w:hAnsi="Times New Roman" w:cs="Times New Roman"/>
        </w:rPr>
        <w:t xml:space="preserve">Pasternak was awarded the Nobel Prize </w:t>
      </w:r>
      <w:r w:rsidR="00A73B4F">
        <w:rPr>
          <w:rFonts w:ascii="Times New Roman" w:hAnsi="Times New Roman" w:cs="Times New Roman"/>
        </w:rPr>
        <w:t>for Literature in 1958 over fellow Soviet nominee Mikhail Sholokhov, a socialist realist writer and brother</w:t>
      </w:r>
      <w:r w:rsidR="00936394">
        <w:rPr>
          <w:rFonts w:ascii="Times New Roman" w:hAnsi="Times New Roman" w:cs="Times New Roman"/>
        </w:rPr>
        <w:t xml:space="preserve">-in-law of Krushchev. The international scandal flared when Pasternak at </w:t>
      </w:r>
      <w:r w:rsidR="00AB0D3C">
        <w:rPr>
          <w:rFonts w:ascii="Times New Roman" w:hAnsi="Times New Roman" w:cs="Times New Roman"/>
        </w:rPr>
        <w:t>first acc</w:t>
      </w:r>
      <w:r w:rsidR="00936394">
        <w:rPr>
          <w:rFonts w:ascii="Times New Roman" w:hAnsi="Times New Roman" w:cs="Times New Roman"/>
        </w:rPr>
        <w:t>epted</w:t>
      </w:r>
      <w:r w:rsidR="00AB0D3C">
        <w:rPr>
          <w:rFonts w:ascii="Times New Roman" w:hAnsi="Times New Roman" w:cs="Times New Roman"/>
        </w:rPr>
        <w:t xml:space="preserve"> t</w:t>
      </w:r>
      <w:r w:rsidR="00936394">
        <w:rPr>
          <w:rFonts w:ascii="Times New Roman" w:hAnsi="Times New Roman" w:cs="Times New Roman"/>
        </w:rPr>
        <w:t>he distinction and then refused</w:t>
      </w:r>
      <w:r w:rsidR="00AB0D3C">
        <w:rPr>
          <w:rFonts w:ascii="Times New Roman" w:hAnsi="Times New Roman" w:cs="Times New Roman"/>
        </w:rPr>
        <w:t xml:space="preserve"> it</w:t>
      </w:r>
      <w:ins w:id="71" w:author="Stephen Ross" w:date="2012-08-02T14:33:00Z">
        <w:r w:rsidR="0025123B">
          <w:rPr>
            <w:rFonts w:ascii="Times New Roman" w:hAnsi="Times New Roman" w:cs="Times New Roman"/>
          </w:rPr>
          <w:t>.</w:t>
        </w:r>
      </w:ins>
      <w:r w:rsidR="00AB0D3C">
        <w:rPr>
          <w:rFonts w:ascii="Times New Roman" w:hAnsi="Times New Roman" w:cs="Times New Roman"/>
        </w:rPr>
        <w:t xml:space="preserve"> </w:t>
      </w:r>
      <w:del w:id="72" w:author="Stephen Ross" w:date="2012-08-02T14:33:00Z">
        <w:r w:rsidR="00AB0D3C" w:rsidDel="0025123B">
          <w:rPr>
            <w:rFonts w:ascii="Times New Roman" w:hAnsi="Times New Roman" w:cs="Times New Roman"/>
          </w:rPr>
          <w:delText xml:space="preserve">with the words “Considering the meaning this award has been given in the society to which I belong, I must reject this undeserved prize which has been presented to me. Please do not receive my voluntary rejection with displeasure.”  </w:delText>
        </w:r>
      </w:del>
      <w:r w:rsidR="00AB0D3C">
        <w:rPr>
          <w:rFonts w:ascii="Times New Roman" w:hAnsi="Times New Roman" w:cs="Times New Roman"/>
        </w:rPr>
        <w:t xml:space="preserve">Pasternak </w:t>
      </w:r>
      <w:r w:rsidR="002D3F01">
        <w:rPr>
          <w:rFonts w:ascii="Times New Roman" w:hAnsi="Times New Roman" w:cs="Times New Roman"/>
        </w:rPr>
        <w:t xml:space="preserve">died </w:t>
      </w:r>
      <w:r w:rsidR="00797F75">
        <w:rPr>
          <w:rFonts w:ascii="Times New Roman" w:hAnsi="Times New Roman" w:cs="Times New Roman"/>
        </w:rPr>
        <w:t xml:space="preserve">of lung cancer </w:t>
      </w:r>
      <w:r w:rsidR="002D3F01">
        <w:rPr>
          <w:rFonts w:ascii="Times New Roman" w:hAnsi="Times New Roman" w:cs="Times New Roman"/>
        </w:rPr>
        <w:t xml:space="preserve">in 1960. His oldest son Evgeny accepted the Nobel Prize posthumously on his behalf in 1989. </w:t>
      </w:r>
      <w:r w:rsidR="00E201E9">
        <w:rPr>
          <w:rFonts w:ascii="Times New Roman" w:hAnsi="Times New Roman" w:cs="Times New Roman"/>
          <w:i/>
        </w:rPr>
        <w:t xml:space="preserve">Doctor Zhivago </w:t>
      </w:r>
      <w:r w:rsidR="00E201E9">
        <w:rPr>
          <w:rFonts w:ascii="Times New Roman" w:hAnsi="Times New Roman" w:cs="Times New Roman"/>
        </w:rPr>
        <w:t xml:space="preserve">was adapted as a major motion picture by director David Lean in 1965, and again by Giacomo Campiotti in 2002. </w:t>
      </w:r>
      <w:r w:rsidR="002D3F01">
        <w:rPr>
          <w:rFonts w:ascii="Times New Roman" w:hAnsi="Times New Roman" w:cs="Times New Roman"/>
        </w:rPr>
        <w:t>Along with a handful of poets including Anna Akhmatova, Alexander Blok, Osip Mandelstam and Marina Tsvetaeva, Pasternak</w:t>
      </w:r>
      <w:r w:rsidR="00936394">
        <w:rPr>
          <w:rFonts w:ascii="Times New Roman" w:hAnsi="Times New Roman" w:cs="Times New Roman"/>
        </w:rPr>
        <w:t xml:space="preserve"> is regarded as a leading Russian poet of the twentieth century</w:t>
      </w:r>
      <w:r w:rsidR="002D3F01">
        <w:rPr>
          <w:rFonts w:ascii="Times New Roman" w:hAnsi="Times New Roman" w:cs="Times New Roman"/>
        </w:rPr>
        <w:t xml:space="preserve">. </w:t>
      </w:r>
    </w:p>
    <w:p w:rsidR="007D1452" w:rsidRDefault="007D1452" w:rsidP="002D3F01">
      <w:pPr>
        <w:rPr>
          <w:rFonts w:ascii="Times New Roman" w:hAnsi="Times New Roman" w:cs="Times New Roman"/>
        </w:rPr>
      </w:pPr>
    </w:p>
    <w:p w:rsidR="00233B87" w:rsidRDefault="00A12A3A" w:rsidP="002D3F01">
      <w:pPr>
        <w:rPr>
          <w:rFonts w:ascii="Times New Roman" w:hAnsi="Times New Roman" w:cs="Times New Roman"/>
        </w:rPr>
      </w:pPr>
      <w:r>
        <w:rPr>
          <w:rFonts w:ascii="Times New Roman" w:hAnsi="Times New Roman" w:cs="Times New Roman"/>
        </w:rPr>
        <w:t>References and Further Reading</w:t>
      </w:r>
    </w:p>
    <w:p w:rsidR="00287A01" w:rsidRDefault="00287A01" w:rsidP="002D3F01">
      <w:pPr>
        <w:rPr>
          <w:rFonts w:ascii="Times New Roman" w:hAnsi="Times New Roman" w:cs="Times New Roman"/>
        </w:rPr>
      </w:pPr>
      <w:r>
        <w:rPr>
          <w:rFonts w:ascii="Times New Roman" w:hAnsi="Times New Roman" w:cs="Times New Roman"/>
        </w:rPr>
        <w:t xml:space="preserve">Aucouturier, </w:t>
      </w:r>
      <w:r w:rsidR="00320E09">
        <w:rPr>
          <w:rFonts w:ascii="Times New Roman" w:hAnsi="Times New Roman" w:cs="Times New Roman"/>
        </w:rPr>
        <w:t xml:space="preserve">Michel. (1978) </w:t>
      </w:r>
      <w:r>
        <w:rPr>
          <w:rFonts w:ascii="Times New Roman" w:hAnsi="Times New Roman" w:cs="Times New Roman"/>
        </w:rPr>
        <w:t xml:space="preserve">“The Metonymous Hero or the Beginnings of Pasternak the Novelist” in Victor Erlich, ed. </w:t>
      </w:r>
      <w:r>
        <w:rPr>
          <w:rFonts w:ascii="Times New Roman" w:hAnsi="Times New Roman" w:cs="Times New Roman"/>
          <w:i/>
        </w:rPr>
        <w:t xml:space="preserve">Pasternak, A Collection of Critical Essays. </w:t>
      </w:r>
      <w:r>
        <w:rPr>
          <w:rFonts w:ascii="Times New Roman" w:hAnsi="Times New Roman" w:cs="Times New Roman"/>
        </w:rPr>
        <w:t>Englewood</w:t>
      </w:r>
      <w:r w:rsidR="00320E09">
        <w:rPr>
          <w:rFonts w:ascii="Times New Roman" w:hAnsi="Times New Roman" w:cs="Times New Roman"/>
        </w:rPr>
        <w:t xml:space="preserve"> Cliffs, NJ: Prentice-Hall</w:t>
      </w:r>
      <w:r>
        <w:rPr>
          <w:rFonts w:ascii="Times New Roman" w:hAnsi="Times New Roman" w:cs="Times New Roman"/>
        </w:rPr>
        <w:t>.</w:t>
      </w:r>
    </w:p>
    <w:p w:rsidR="00287A01" w:rsidRDefault="00287A01" w:rsidP="002D3F01">
      <w:pPr>
        <w:rPr>
          <w:rFonts w:ascii="Times New Roman" w:hAnsi="Times New Roman" w:cs="Times New Roman"/>
        </w:rPr>
      </w:pPr>
      <w:r>
        <w:rPr>
          <w:rFonts w:ascii="Times New Roman" w:hAnsi="Times New Roman" w:cs="Times New Roman"/>
        </w:rPr>
        <w:t xml:space="preserve">Here is the essay in which Pasternak’s </w:t>
      </w:r>
      <w:r w:rsidR="00320E09">
        <w:rPr>
          <w:rFonts w:ascii="Times New Roman" w:hAnsi="Times New Roman" w:cs="Times New Roman"/>
        </w:rPr>
        <w:t>mastery of metonymy (see entry</w:t>
      </w:r>
      <w:r>
        <w:rPr>
          <w:rFonts w:ascii="Times New Roman" w:hAnsi="Times New Roman" w:cs="Times New Roman"/>
        </w:rPr>
        <w:t xml:space="preserve"> above) is discussed.</w:t>
      </w:r>
    </w:p>
    <w:p w:rsidR="00320E09" w:rsidRDefault="00320E09" w:rsidP="002D3F01">
      <w:pPr>
        <w:rPr>
          <w:rFonts w:ascii="Times New Roman" w:hAnsi="Times New Roman" w:cs="Times New Roman"/>
        </w:rPr>
      </w:pPr>
    </w:p>
    <w:p w:rsidR="00287A01" w:rsidRDefault="00287A01" w:rsidP="002D3F01">
      <w:pPr>
        <w:rPr>
          <w:rFonts w:ascii="Times New Roman" w:hAnsi="Times New Roman" w:cs="Times New Roman"/>
        </w:rPr>
      </w:pPr>
      <w:r>
        <w:rPr>
          <w:rFonts w:ascii="Times New Roman" w:hAnsi="Times New Roman" w:cs="Times New Roman"/>
        </w:rPr>
        <w:t xml:space="preserve">Barnes, </w:t>
      </w:r>
      <w:r w:rsidR="00320E09">
        <w:rPr>
          <w:rFonts w:ascii="Times New Roman" w:hAnsi="Times New Roman" w:cs="Times New Roman"/>
        </w:rPr>
        <w:t xml:space="preserve">Christopher (1989 and 1998) </w:t>
      </w:r>
      <w:r>
        <w:rPr>
          <w:rFonts w:ascii="Times New Roman" w:hAnsi="Times New Roman" w:cs="Times New Roman"/>
          <w:i/>
        </w:rPr>
        <w:t xml:space="preserve">Boris Pasternak, A Literary Biography v. 1 1890-1928, v. 2 1828-1960. </w:t>
      </w:r>
      <w:r>
        <w:rPr>
          <w:rFonts w:ascii="Times New Roman" w:hAnsi="Times New Roman" w:cs="Times New Roman"/>
        </w:rPr>
        <w:t>Cambridge: Cambridg</w:t>
      </w:r>
      <w:r w:rsidR="00320E09">
        <w:rPr>
          <w:rFonts w:ascii="Times New Roman" w:hAnsi="Times New Roman" w:cs="Times New Roman"/>
        </w:rPr>
        <w:t>e University Press</w:t>
      </w:r>
      <w:r>
        <w:rPr>
          <w:rFonts w:ascii="Times New Roman" w:hAnsi="Times New Roman" w:cs="Times New Roman"/>
        </w:rPr>
        <w:t>.</w:t>
      </w:r>
    </w:p>
    <w:p w:rsidR="00287A01" w:rsidRDefault="00287A01" w:rsidP="002D3F01">
      <w:pPr>
        <w:rPr>
          <w:rFonts w:ascii="Times New Roman" w:hAnsi="Times New Roman" w:cs="Times New Roman"/>
        </w:rPr>
      </w:pPr>
      <w:r>
        <w:rPr>
          <w:rFonts w:ascii="Times New Roman" w:hAnsi="Times New Roman" w:cs="Times New Roman"/>
        </w:rPr>
        <w:t>The definitive biog</w:t>
      </w:r>
      <w:r w:rsidR="00D26445">
        <w:rPr>
          <w:rFonts w:ascii="Times New Roman" w:hAnsi="Times New Roman" w:cs="Times New Roman"/>
        </w:rPr>
        <w:t>raphy</w:t>
      </w:r>
      <w:r w:rsidR="00652A06">
        <w:rPr>
          <w:rFonts w:ascii="Times New Roman" w:hAnsi="Times New Roman" w:cs="Times New Roman"/>
        </w:rPr>
        <w:t xml:space="preserve"> of Pasternak, aptly called a literary biography because of its valuable literary insights, </w:t>
      </w:r>
      <w:r w:rsidR="00D26445">
        <w:rPr>
          <w:rFonts w:ascii="Times New Roman" w:hAnsi="Times New Roman" w:cs="Times New Roman"/>
        </w:rPr>
        <w:t>by a highly-regarded academic</w:t>
      </w:r>
      <w:r>
        <w:rPr>
          <w:rFonts w:ascii="Times New Roman" w:hAnsi="Times New Roman" w:cs="Times New Roman"/>
        </w:rPr>
        <w:t xml:space="preserve"> specialist. Very detailed but highly readable.</w:t>
      </w:r>
    </w:p>
    <w:p w:rsidR="00652A06" w:rsidRPr="00287A01" w:rsidRDefault="00652A06" w:rsidP="002D3F01">
      <w:pPr>
        <w:rPr>
          <w:rFonts w:ascii="Times New Roman" w:hAnsi="Times New Roman" w:cs="Times New Roman"/>
        </w:rPr>
      </w:pPr>
    </w:p>
    <w:p w:rsidR="00A12A3A" w:rsidRDefault="00A12A3A" w:rsidP="002D3F01">
      <w:pPr>
        <w:rPr>
          <w:rFonts w:ascii="Times New Roman" w:hAnsi="Times New Roman" w:cs="Times New Roman"/>
        </w:rPr>
      </w:pPr>
      <w:r>
        <w:rPr>
          <w:rFonts w:ascii="Times New Roman" w:hAnsi="Times New Roman" w:cs="Times New Roman"/>
        </w:rPr>
        <w:t xml:space="preserve">O’Connor, </w:t>
      </w:r>
      <w:r w:rsidR="00652A06">
        <w:rPr>
          <w:rFonts w:ascii="Times New Roman" w:hAnsi="Times New Roman" w:cs="Times New Roman"/>
        </w:rPr>
        <w:t xml:space="preserve">Katherine Tiernan. (1988) </w:t>
      </w:r>
      <w:r>
        <w:rPr>
          <w:rFonts w:ascii="Times New Roman" w:hAnsi="Times New Roman" w:cs="Times New Roman"/>
          <w:i/>
        </w:rPr>
        <w:t xml:space="preserve">Pasternak’s My Sister Life: The Illusion of Narrative. </w:t>
      </w:r>
      <w:r w:rsidR="00652A06">
        <w:rPr>
          <w:rFonts w:ascii="Times New Roman" w:hAnsi="Times New Roman" w:cs="Times New Roman"/>
        </w:rPr>
        <w:t>Ann Arbor, MI: Ardis</w:t>
      </w:r>
      <w:r>
        <w:rPr>
          <w:rFonts w:ascii="Times New Roman" w:hAnsi="Times New Roman" w:cs="Times New Roman"/>
        </w:rPr>
        <w:t>.</w:t>
      </w:r>
    </w:p>
    <w:p w:rsidR="00A12A3A" w:rsidRDefault="00A12A3A" w:rsidP="002D3F01">
      <w:pPr>
        <w:rPr>
          <w:rFonts w:ascii="Times New Roman" w:hAnsi="Times New Roman" w:cs="Times New Roman"/>
        </w:rPr>
      </w:pPr>
      <w:r>
        <w:rPr>
          <w:rFonts w:ascii="Times New Roman" w:hAnsi="Times New Roman" w:cs="Times New Roman"/>
        </w:rPr>
        <w:t>A fa</w:t>
      </w:r>
      <w:r w:rsidR="00287A01">
        <w:rPr>
          <w:rFonts w:ascii="Times New Roman" w:hAnsi="Times New Roman" w:cs="Times New Roman"/>
        </w:rPr>
        <w:t>scinating analysis of Pasternak’s most fam</w:t>
      </w:r>
      <w:r w:rsidR="00D26445">
        <w:rPr>
          <w:rFonts w:ascii="Times New Roman" w:hAnsi="Times New Roman" w:cs="Times New Roman"/>
        </w:rPr>
        <w:t>ous collection of poetry as having a novelistic form</w:t>
      </w:r>
      <w:r w:rsidR="00287A01">
        <w:rPr>
          <w:rFonts w:ascii="Times New Roman" w:hAnsi="Times New Roman" w:cs="Times New Roman"/>
        </w:rPr>
        <w:t>.</w:t>
      </w:r>
    </w:p>
    <w:p w:rsidR="00652A06" w:rsidRDefault="00652A06" w:rsidP="002D3F01">
      <w:pPr>
        <w:rPr>
          <w:rFonts w:ascii="Times New Roman" w:hAnsi="Times New Roman" w:cs="Times New Roman"/>
        </w:rPr>
      </w:pPr>
    </w:p>
    <w:p w:rsidR="00287A01" w:rsidRDefault="00287A01" w:rsidP="002D3F01">
      <w:pPr>
        <w:rPr>
          <w:rFonts w:ascii="Times New Roman" w:hAnsi="Times New Roman" w:cs="Times New Roman"/>
        </w:rPr>
      </w:pPr>
      <w:r>
        <w:rPr>
          <w:rFonts w:ascii="Times New Roman" w:hAnsi="Times New Roman" w:cs="Times New Roman"/>
        </w:rPr>
        <w:t xml:space="preserve">Rudova, </w:t>
      </w:r>
      <w:r w:rsidR="00652A06">
        <w:rPr>
          <w:rFonts w:ascii="Times New Roman" w:hAnsi="Times New Roman" w:cs="Times New Roman"/>
        </w:rPr>
        <w:t xml:space="preserve">Larissa. (1987) </w:t>
      </w:r>
      <w:r>
        <w:rPr>
          <w:rFonts w:ascii="Times New Roman" w:hAnsi="Times New Roman" w:cs="Times New Roman"/>
          <w:i/>
        </w:rPr>
        <w:t xml:space="preserve">Understanding Boris Pasternak. </w:t>
      </w:r>
      <w:r>
        <w:rPr>
          <w:rFonts w:ascii="Times New Roman" w:hAnsi="Times New Roman" w:cs="Times New Roman"/>
        </w:rPr>
        <w:t>Columbia, SC: Universi</w:t>
      </w:r>
      <w:r w:rsidR="00652A06">
        <w:rPr>
          <w:rFonts w:ascii="Times New Roman" w:hAnsi="Times New Roman" w:cs="Times New Roman"/>
        </w:rPr>
        <w:t>ty of South Carolina Press</w:t>
      </w:r>
      <w:r>
        <w:rPr>
          <w:rFonts w:ascii="Times New Roman" w:hAnsi="Times New Roman" w:cs="Times New Roman"/>
        </w:rPr>
        <w:t>.</w:t>
      </w:r>
    </w:p>
    <w:p w:rsidR="00287A01" w:rsidRDefault="00287A01" w:rsidP="002D3F01">
      <w:pPr>
        <w:rPr>
          <w:rFonts w:ascii="Times New Roman" w:hAnsi="Times New Roman" w:cs="Times New Roman"/>
        </w:rPr>
      </w:pPr>
      <w:r>
        <w:rPr>
          <w:rFonts w:ascii="Times New Roman" w:hAnsi="Times New Roman" w:cs="Times New Roman"/>
        </w:rPr>
        <w:t>A good, well-written overview and analysis of Pasternak’s poetry and prose. A great place to start for undergraduates.</w:t>
      </w:r>
    </w:p>
    <w:p w:rsidR="00652A06" w:rsidRPr="00287A01" w:rsidRDefault="00652A06" w:rsidP="002D3F01">
      <w:pPr>
        <w:rPr>
          <w:rFonts w:ascii="Times New Roman" w:hAnsi="Times New Roman" w:cs="Times New Roman"/>
        </w:rPr>
      </w:pPr>
    </w:p>
    <w:p w:rsidR="00A12A3A" w:rsidRDefault="00A12A3A" w:rsidP="002D3F01">
      <w:pPr>
        <w:rPr>
          <w:rFonts w:ascii="Times New Roman" w:hAnsi="Times New Roman" w:cs="Times New Roman"/>
        </w:rPr>
      </w:pPr>
      <w:r>
        <w:rPr>
          <w:rFonts w:ascii="Times New Roman" w:hAnsi="Times New Roman" w:cs="Times New Roman"/>
        </w:rPr>
        <w:t>Tsvetaeva,</w:t>
      </w:r>
      <w:r w:rsidR="00652A06">
        <w:rPr>
          <w:rFonts w:ascii="Times New Roman" w:hAnsi="Times New Roman" w:cs="Times New Roman"/>
        </w:rPr>
        <w:t xml:space="preserve"> Marina</w:t>
      </w:r>
      <w:r>
        <w:rPr>
          <w:rFonts w:ascii="Times New Roman" w:hAnsi="Times New Roman" w:cs="Times New Roman"/>
        </w:rPr>
        <w:t xml:space="preserve"> </w:t>
      </w:r>
      <w:r w:rsidR="00652A06">
        <w:rPr>
          <w:rFonts w:ascii="Times New Roman" w:hAnsi="Times New Roman" w:cs="Times New Roman"/>
        </w:rPr>
        <w:t xml:space="preserve">(trans. 1992) </w:t>
      </w:r>
      <w:r>
        <w:rPr>
          <w:rFonts w:ascii="Times New Roman" w:hAnsi="Times New Roman" w:cs="Times New Roman"/>
        </w:rPr>
        <w:t xml:space="preserve">“A Downpour of Light” in Angela Livingston trans. </w:t>
      </w:r>
      <w:r>
        <w:rPr>
          <w:rFonts w:ascii="Times New Roman" w:hAnsi="Times New Roman" w:cs="Times New Roman"/>
          <w:i/>
        </w:rPr>
        <w:t xml:space="preserve">Art in the Light of Conscience. Eight Essays on Poetry by Marina Tsvetaeva. </w:t>
      </w:r>
      <w:r>
        <w:rPr>
          <w:rFonts w:ascii="Times New Roman" w:hAnsi="Times New Roman" w:cs="Times New Roman"/>
        </w:rPr>
        <w:t>Cambridge, MA</w:t>
      </w:r>
      <w:r w:rsidR="00652A06">
        <w:rPr>
          <w:rFonts w:ascii="Times New Roman" w:hAnsi="Times New Roman" w:cs="Times New Roman"/>
        </w:rPr>
        <w:t>: Harvard University Press</w:t>
      </w:r>
      <w:bookmarkStart w:id="73" w:name="_GoBack"/>
      <w:bookmarkEnd w:id="73"/>
      <w:r>
        <w:rPr>
          <w:rFonts w:ascii="Times New Roman" w:hAnsi="Times New Roman" w:cs="Times New Roman"/>
        </w:rPr>
        <w:t>.</w:t>
      </w:r>
    </w:p>
    <w:p w:rsidR="00A12A3A" w:rsidRPr="00A12A3A" w:rsidRDefault="00A12A3A" w:rsidP="002D3F01">
      <w:pPr>
        <w:rPr>
          <w:rFonts w:ascii="Times New Roman" w:hAnsi="Times New Roman" w:cs="Times New Roman"/>
        </w:rPr>
      </w:pPr>
      <w:r>
        <w:rPr>
          <w:rFonts w:ascii="Times New Roman" w:hAnsi="Times New Roman" w:cs="Times New Roman"/>
        </w:rPr>
        <w:t xml:space="preserve">This essay by Pasternak’s contemporary and fellow poet is one of the most insightful about Pasternak’s poetry. </w:t>
      </w:r>
    </w:p>
    <w:p w:rsidR="00233B87" w:rsidRDefault="00233B87" w:rsidP="002D3F01">
      <w:pPr>
        <w:rPr>
          <w:rFonts w:ascii="Times New Roman" w:hAnsi="Times New Roman" w:cs="Times New Roman"/>
        </w:rPr>
      </w:pPr>
    </w:p>
    <w:p w:rsidR="00233B87" w:rsidRDefault="00233B87" w:rsidP="002D3F01">
      <w:pPr>
        <w:rPr>
          <w:rFonts w:ascii="Times New Roman" w:hAnsi="Times New Roman" w:cs="Times New Roman"/>
        </w:rPr>
      </w:pPr>
    </w:p>
    <w:p w:rsidR="007D1452" w:rsidRDefault="007D1452" w:rsidP="002D3F01">
      <w:pPr>
        <w:rPr>
          <w:rFonts w:ascii="Times New Roman" w:hAnsi="Times New Roman" w:cs="Times New Roman"/>
        </w:rPr>
      </w:pPr>
      <w:r>
        <w:rPr>
          <w:rFonts w:ascii="Times New Roman" w:hAnsi="Times New Roman" w:cs="Times New Roman"/>
        </w:rPr>
        <w:t>Megan Swift</w:t>
      </w:r>
    </w:p>
    <w:p w:rsidR="007D1452" w:rsidRDefault="007D1452" w:rsidP="002D3F01">
      <w:pPr>
        <w:rPr>
          <w:rFonts w:ascii="Times New Roman" w:hAnsi="Times New Roman" w:cs="Times New Roman"/>
        </w:rPr>
      </w:pPr>
      <w:r>
        <w:rPr>
          <w:rFonts w:ascii="Times New Roman" w:hAnsi="Times New Roman" w:cs="Times New Roman"/>
        </w:rPr>
        <w:t>University of Victoria</w:t>
      </w:r>
    </w:p>
    <w:p w:rsidR="00AE44F3" w:rsidRDefault="00AE44F3" w:rsidP="002D3F01">
      <w:pPr>
        <w:rPr>
          <w:rFonts w:ascii="Times New Roman" w:hAnsi="Times New Roman" w:cs="Times New Roman"/>
        </w:rPr>
      </w:pPr>
    </w:p>
    <w:p w:rsidR="00AE44F3" w:rsidRDefault="00AE44F3" w:rsidP="002D3F01">
      <w:pPr>
        <w:rPr>
          <w:rFonts w:ascii="Times New Roman" w:hAnsi="Times New Roman" w:cs="Times New Roman"/>
        </w:rPr>
      </w:pPr>
      <w:r>
        <w:rPr>
          <w:rFonts w:ascii="Times New Roman" w:hAnsi="Times New Roman" w:cs="Times New Roman"/>
        </w:rPr>
        <w:t>Source URLs for images</w:t>
      </w:r>
    </w:p>
    <w:p w:rsidR="00AE44F3" w:rsidRDefault="00AE44F3" w:rsidP="002D3F01">
      <w:pPr>
        <w:rPr>
          <w:rFonts w:ascii="Times New Roman" w:hAnsi="Times New Roman" w:cs="Times New Roman"/>
        </w:rPr>
      </w:pPr>
      <w:r>
        <w:rPr>
          <w:rFonts w:ascii="Times New Roman" w:hAnsi="Times New Roman" w:cs="Times New Roman"/>
        </w:rPr>
        <w:t xml:space="preserve">Figure 1. </w:t>
      </w:r>
      <w:r w:rsidRPr="00AE44F3">
        <w:rPr>
          <w:rFonts w:ascii="Times New Roman" w:hAnsi="Times New Roman" w:cs="Times New Roman"/>
        </w:rPr>
        <w:t>http://theanatomyofmelancholy.tumblr.com/post/648300480/russian-writer-boris-pasternak-died-may-30-1960</w:t>
      </w:r>
    </w:p>
    <w:p w:rsidR="00AE44F3" w:rsidRDefault="00AE44F3" w:rsidP="002D3F01">
      <w:pPr>
        <w:rPr>
          <w:rFonts w:ascii="Times New Roman" w:hAnsi="Times New Roman" w:cs="Times New Roman"/>
        </w:rPr>
      </w:pPr>
      <w:r>
        <w:rPr>
          <w:rFonts w:ascii="Times New Roman" w:hAnsi="Times New Roman" w:cs="Times New Roman"/>
        </w:rPr>
        <w:t xml:space="preserve">Figure 2. </w:t>
      </w:r>
      <w:hyperlink r:id="rId10" w:history="1">
        <w:r w:rsidRPr="003A7C46">
          <w:rPr>
            <w:rStyle w:val="Hyperlink"/>
            <w:rFonts w:ascii="Times New Roman" w:hAnsi="Times New Roman" w:cs="Times New Roman"/>
          </w:rPr>
          <w:t>http://en.wikipedia.org/wiki/Boris_Pasternak</w:t>
        </w:r>
      </w:hyperlink>
    </w:p>
    <w:p w:rsidR="00AE44F3" w:rsidRDefault="00AE44F3" w:rsidP="002D3F01">
      <w:pPr>
        <w:rPr>
          <w:rFonts w:ascii="Times New Roman" w:hAnsi="Times New Roman" w:cs="Times New Roman"/>
        </w:rPr>
      </w:pPr>
      <w:r>
        <w:rPr>
          <w:rFonts w:ascii="Times New Roman" w:hAnsi="Times New Roman" w:cs="Times New Roman"/>
        </w:rPr>
        <w:t xml:space="preserve">Figure 3. </w:t>
      </w:r>
      <w:hyperlink r:id="rId11" w:history="1">
        <w:r w:rsidRPr="003A7C46">
          <w:rPr>
            <w:rStyle w:val="Hyperlink"/>
            <w:rFonts w:ascii="Times New Roman" w:hAnsi="Times New Roman" w:cs="Times New Roman"/>
          </w:rPr>
          <w:t>http://en.wikipedia.org/wiki/Boris_Pasternak</w:t>
        </w:r>
      </w:hyperlink>
    </w:p>
    <w:p w:rsidR="00AE44F3" w:rsidRDefault="00AE44F3" w:rsidP="002D3F01">
      <w:pPr>
        <w:rPr>
          <w:rFonts w:ascii="Times New Roman" w:hAnsi="Times New Roman" w:cs="Times New Roman"/>
        </w:rPr>
      </w:pPr>
      <w:r>
        <w:rPr>
          <w:rFonts w:ascii="Times New Roman" w:hAnsi="Times New Roman" w:cs="Times New Roman"/>
        </w:rPr>
        <w:t xml:space="preserve">Figure 4. </w:t>
      </w:r>
      <w:r w:rsidRPr="00AE44F3">
        <w:rPr>
          <w:rFonts w:ascii="Times New Roman" w:hAnsi="Times New Roman" w:cs="Times New Roman"/>
        </w:rPr>
        <w:t>http://02varvara.wordpress.com/2009/01/page/2/</w:t>
      </w:r>
    </w:p>
    <w:p w:rsidR="00C24E0F" w:rsidRPr="000C68AD" w:rsidRDefault="00AB0D3C">
      <w:pPr>
        <w:rPr>
          <w:rFonts w:ascii="Times New Roman" w:hAnsi="Times New Roman" w:cs="Times New Roman"/>
        </w:rPr>
      </w:pPr>
      <w:r>
        <w:rPr>
          <w:rFonts w:ascii="Times New Roman" w:hAnsi="Times New Roman" w:cs="Times New Roman"/>
        </w:rPr>
        <w:t xml:space="preserve"> </w:t>
      </w:r>
      <w:r w:rsidR="00ED1EBD">
        <w:rPr>
          <w:rFonts w:ascii="Times New Roman" w:hAnsi="Times New Roman" w:cs="Times New Roman"/>
        </w:rPr>
        <w:t xml:space="preserve"> </w:t>
      </w:r>
    </w:p>
    <w:sectPr w:rsidR="00C24E0F" w:rsidRPr="000C68AD" w:rsidSect="00435004">
      <w:pgSz w:w="12240" w:h="15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tephen Ross" w:date="2012-08-02T14:24:00Z" w:initials="SR">
    <w:p w:rsidR="0025123B" w:rsidRDefault="0025123B">
      <w:pPr>
        <w:pStyle w:val="CommentText"/>
      </w:pPr>
      <w:r>
        <w:rPr>
          <w:rStyle w:val="CommentReference"/>
        </w:rPr>
        <w:annotationRef/>
      </w:r>
      <w:r>
        <w:t>As with Mandelstam, do you want to put the Cyrilic here and indicate original Russian titles for books, with English translation titles in parentheses?</w:t>
      </w:r>
    </w:p>
  </w:comment>
  <w:comment w:id="62" w:author="Stephen Ross" w:date="2012-08-02T14:31:00Z" w:initials="SR">
    <w:p w:rsidR="0025123B" w:rsidRDefault="0025123B">
      <w:pPr>
        <w:pStyle w:val="CommentText"/>
      </w:pPr>
      <w:r>
        <w:rPr>
          <w:rStyle w:val="CommentReference"/>
        </w:rPr>
        <w:annotationRef/>
      </w:r>
      <w:r>
        <w:t>This is wordy – can you pare it down to make it more concise?</w:t>
      </w:r>
    </w:p>
  </w:comment>
  <w:comment w:id="67" w:author="Stephen Ross" w:date="2012-08-02T14:32:00Z" w:initials="SR">
    <w:p w:rsidR="0025123B" w:rsidRDefault="0025123B">
      <w:pPr>
        <w:pStyle w:val="CommentText"/>
      </w:pPr>
      <w:r>
        <w:rPr>
          <w:rStyle w:val="CommentReference"/>
        </w:rPr>
        <w:annotationRef/>
      </w:r>
      <w:r>
        <w:t>capitalize revolution?</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4050205040509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081959"/>
    <w:rsid w:val="00081959"/>
    <w:rsid w:val="000C68AD"/>
    <w:rsid w:val="000F2E45"/>
    <w:rsid w:val="00130042"/>
    <w:rsid w:val="00131F9E"/>
    <w:rsid w:val="00191C9C"/>
    <w:rsid w:val="001D3A10"/>
    <w:rsid w:val="001E333D"/>
    <w:rsid w:val="00233B87"/>
    <w:rsid w:val="0025123B"/>
    <w:rsid w:val="00261D84"/>
    <w:rsid w:val="0027340D"/>
    <w:rsid w:val="00287A01"/>
    <w:rsid w:val="002D3F01"/>
    <w:rsid w:val="002E73FB"/>
    <w:rsid w:val="0031124F"/>
    <w:rsid w:val="003160E9"/>
    <w:rsid w:val="00320E09"/>
    <w:rsid w:val="003410BA"/>
    <w:rsid w:val="00361823"/>
    <w:rsid w:val="003747E5"/>
    <w:rsid w:val="003F2666"/>
    <w:rsid w:val="00435004"/>
    <w:rsid w:val="004E2406"/>
    <w:rsid w:val="004F1324"/>
    <w:rsid w:val="005512A4"/>
    <w:rsid w:val="00652A06"/>
    <w:rsid w:val="00680A58"/>
    <w:rsid w:val="006819B8"/>
    <w:rsid w:val="006937DC"/>
    <w:rsid w:val="00753C5F"/>
    <w:rsid w:val="00797F75"/>
    <w:rsid w:val="007C59F1"/>
    <w:rsid w:val="007D1452"/>
    <w:rsid w:val="00936394"/>
    <w:rsid w:val="009429CA"/>
    <w:rsid w:val="009463EF"/>
    <w:rsid w:val="00A12A3A"/>
    <w:rsid w:val="00A30FC2"/>
    <w:rsid w:val="00A73B4F"/>
    <w:rsid w:val="00AB0D3C"/>
    <w:rsid w:val="00AB4457"/>
    <w:rsid w:val="00AE44F3"/>
    <w:rsid w:val="00B04B89"/>
    <w:rsid w:val="00C24DB7"/>
    <w:rsid w:val="00C24E0F"/>
    <w:rsid w:val="00C26C08"/>
    <w:rsid w:val="00D26445"/>
    <w:rsid w:val="00E121D1"/>
    <w:rsid w:val="00E201E9"/>
    <w:rsid w:val="00E40E20"/>
    <w:rsid w:val="00ED1EBD"/>
    <w:rsid w:val="00F8507E"/>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F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73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40D"/>
    <w:rPr>
      <w:rFonts w:ascii="Lucida Grande" w:hAnsi="Lucida Grande" w:cs="Lucida Grande"/>
      <w:sz w:val="18"/>
      <w:szCs w:val="18"/>
    </w:rPr>
  </w:style>
  <w:style w:type="character" w:styleId="Hyperlink">
    <w:name w:val="Hyperlink"/>
    <w:basedOn w:val="DefaultParagraphFont"/>
    <w:uiPriority w:val="99"/>
    <w:unhideWhenUsed/>
    <w:rsid w:val="00AE44F3"/>
    <w:rPr>
      <w:color w:val="0000FF" w:themeColor="hyperlink"/>
      <w:u w:val="single"/>
    </w:rPr>
  </w:style>
  <w:style w:type="character" w:styleId="CommentReference">
    <w:name w:val="annotation reference"/>
    <w:basedOn w:val="DefaultParagraphFont"/>
    <w:uiPriority w:val="99"/>
    <w:semiHidden/>
    <w:unhideWhenUsed/>
    <w:rsid w:val="0025123B"/>
    <w:rPr>
      <w:sz w:val="18"/>
      <w:szCs w:val="18"/>
    </w:rPr>
  </w:style>
  <w:style w:type="paragraph" w:styleId="CommentText">
    <w:name w:val="annotation text"/>
    <w:basedOn w:val="Normal"/>
    <w:link w:val="CommentTextChar"/>
    <w:uiPriority w:val="99"/>
    <w:semiHidden/>
    <w:unhideWhenUsed/>
    <w:rsid w:val="0025123B"/>
  </w:style>
  <w:style w:type="character" w:customStyle="1" w:styleId="CommentTextChar">
    <w:name w:val="Comment Text Char"/>
    <w:basedOn w:val="DefaultParagraphFont"/>
    <w:link w:val="CommentText"/>
    <w:uiPriority w:val="99"/>
    <w:semiHidden/>
    <w:rsid w:val="0025123B"/>
  </w:style>
  <w:style w:type="paragraph" w:styleId="CommentSubject">
    <w:name w:val="annotation subject"/>
    <w:basedOn w:val="CommentText"/>
    <w:next w:val="CommentText"/>
    <w:link w:val="CommentSubjectChar"/>
    <w:uiPriority w:val="99"/>
    <w:semiHidden/>
    <w:unhideWhenUsed/>
    <w:rsid w:val="0025123B"/>
    <w:rPr>
      <w:b/>
      <w:bCs/>
      <w:sz w:val="20"/>
      <w:szCs w:val="20"/>
    </w:rPr>
  </w:style>
  <w:style w:type="character" w:customStyle="1" w:styleId="CommentSubjectChar">
    <w:name w:val="Comment Subject Char"/>
    <w:basedOn w:val="CommentTextChar"/>
    <w:link w:val="CommentSubject"/>
    <w:uiPriority w:val="99"/>
    <w:semiHidden/>
    <w:rsid w:val="002512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40D"/>
    <w:rPr>
      <w:rFonts w:ascii="Lucida Grande" w:hAnsi="Lucida Grande" w:cs="Lucida Grande"/>
      <w:sz w:val="18"/>
      <w:szCs w:val="18"/>
    </w:rPr>
  </w:style>
  <w:style w:type="character" w:styleId="Hyperlink">
    <w:name w:val="Hyperlink"/>
    <w:basedOn w:val="DefaultParagraphFont"/>
    <w:uiPriority w:val="99"/>
    <w:unhideWhenUsed/>
    <w:rsid w:val="00AE44F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Boris_Pasternak"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en.wikipedia.org/wiki/Boris_Paster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EDE14-7B2D-4B4C-A415-19946937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1335</Words>
  <Characters>7610</Characters>
  <Application>Microsoft Macintosh Word</Application>
  <DocSecurity>0</DocSecurity>
  <Lines>63</Lines>
  <Paragraphs>15</Paragraphs>
  <ScaleCrop>false</ScaleCrop>
  <Company>UVic</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Swift</dc:creator>
  <cp:keywords/>
  <dc:description/>
  <cp:lastModifiedBy>Stephen Ross</cp:lastModifiedBy>
  <cp:revision>2</cp:revision>
  <dcterms:created xsi:type="dcterms:W3CDTF">2012-08-02T21:34:00Z</dcterms:created>
  <dcterms:modified xsi:type="dcterms:W3CDTF">2012-08-02T21:34:00Z</dcterms:modified>
</cp:coreProperties>
</file>