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05AEED" w14:textId="77777777" w:rsidR="003830E3" w:rsidRPr="00E47A89" w:rsidRDefault="00D35396">
      <w:pPr>
        <w:rPr>
          <w:ins w:id="0" w:author="Office 2004 Test Drive User" w:date="2014-04-27T12:28:00Z"/>
          <w:rFonts w:cs="Helvetica"/>
          <w:bCs/>
        </w:rPr>
      </w:pPr>
      <w:proofErr w:type="spellStart"/>
      <w:ins w:id="1" w:author="Edward Blaise Ziter" w:date="2014-05-09T09:11:00Z">
        <w:r w:rsidRPr="00F10A3B">
          <w:rPr>
            <w:rFonts w:cs="Cambria"/>
            <w:b/>
            <w:bCs/>
            <w:color w:val="1A1A1A"/>
          </w:rPr>
          <w:t>Maghut</w:t>
        </w:r>
        <w:proofErr w:type="spellEnd"/>
        <w:r>
          <w:rPr>
            <w:rStyle w:val="CommentReference"/>
            <w:rFonts w:cs="Arial"/>
            <w:vanish/>
          </w:rPr>
          <w:commentReference w:id="2"/>
        </w:r>
        <w:r>
          <w:rPr>
            <w:rFonts w:cs="Cambria"/>
            <w:b/>
            <w:bCs/>
            <w:color w:val="1A1A1A"/>
          </w:rPr>
          <w:t xml:space="preserve">, </w:t>
        </w:r>
      </w:ins>
      <w:commentRangeStart w:id="3"/>
      <w:r w:rsidR="003830E3" w:rsidRPr="00F10A3B">
        <w:rPr>
          <w:rFonts w:cs="Cambria"/>
          <w:b/>
          <w:bCs/>
          <w:color w:val="1A1A1A"/>
        </w:rPr>
        <w:t>Muhammad</w:t>
      </w:r>
      <w:del w:id="4" w:author="Edward Blaise Ziter" w:date="2014-05-09T09:11:00Z">
        <w:r w:rsidR="003830E3" w:rsidRPr="00F10A3B" w:rsidDel="00D35396">
          <w:rPr>
            <w:rFonts w:cs="Cambria"/>
            <w:b/>
            <w:bCs/>
            <w:color w:val="1A1A1A"/>
          </w:rPr>
          <w:delText xml:space="preserve"> al-Maghut</w:delText>
        </w:r>
        <w:commentRangeEnd w:id="3"/>
        <w:r w:rsidR="003830E3" w:rsidDel="00D35396">
          <w:rPr>
            <w:rStyle w:val="CommentReference"/>
            <w:rFonts w:cs="Arial"/>
            <w:vanish/>
          </w:rPr>
          <w:commentReference w:id="3"/>
        </w:r>
      </w:del>
      <w:r w:rsidR="003830E3" w:rsidRPr="00F10A3B">
        <w:rPr>
          <w:rFonts w:cs="Cambria"/>
          <w:bCs/>
          <w:color w:val="1A1A1A"/>
        </w:rPr>
        <w:t xml:space="preserve"> (1934-2006)</w:t>
      </w:r>
      <w:r w:rsidR="003830E3">
        <w:rPr>
          <w:rFonts w:cs="Cambria"/>
          <w:bCs/>
          <w:color w:val="1A1A1A"/>
        </w:rPr>
        <w:t>,</w:t>
      </w:r>
      <w:bookmarkStart w:id="5" w:name="_GoBack"/>
      <w:bookmarkEnd w:id="5"/>
      <w:r w:rsidR="003830E3" w:rsidRPr="00F10A3B">
        <w:rPr>
          <w:rFonts w:cs="Cambria"/>
          <w:bCs/>
          <w:color w:val="1A1A1A"/>
        </w:rPr>
        <w:t xml:space="preserve"> </w:t>
      </w:r>
      <w:r w:rsidR="003830E3">
        <w:rPr>
          <w:rFonts w:cs="Cambria"/>
          <w:bCs/>
          <w:color w:val="1A1A1A"/>
        </w:rPr>
        <w:t xml:space="preserve">a Syrian poet born in </w:t>
      </w:r>
      <w:proofErr w:type="spellStart"/>
      <w:r w:rsidR="003830E3">
        <w:rPr>
          <w:rFonts w:cs="Cambria"/>
          <w:bCs/>
          <w:color w:val="1A1A1A"/>
        </w:rPr>
        <w:t>Salamiya</w:t>
      </w:r>
      <w:proofErr w:type="spellEnd"/>
      <w:r w:rsidR="003830E3">
        <w:rPr>
          <w:rFonts w:cs="Cambria"/>
          <w:bCs/>
          <w:color w:val="1A1A1A"/>
        </w:rPr>
        <w:t xml:space="preserve">, </w:t>
      </w:r>
      <w:r w:rsidR="003830E3" w:rsidRPr="00F10A3B">
        <w:rPr>
          <w:rFonts w:cs="Cambria"/>
          <w:bCs/>
          <w:color w:val="1A1A1A"/>
        </w:rPr>
        <w:t xml:space="preserve">is widely credited with introducing </w:t>
      </w:r>
      <w:proofErr w:type="gramStart"/>
      <w:r w:rsidR="003830E3" w:rsidRPr="00F10A3B">
        <w:rPr>
          <w:rFonts w:cs="Cambria"/>
          <w:bCs/>
          <w:color w:val="1A1A1A"/>
        </w:rPr>
        <w:t>free-verse</w:t>
      </w:r>
      <w:proofErr w:type="gramEnd"/>
      <w:r w:rsidR="003830E3" w:rsidRPr="00F10A3B">
        <w:rPr>
          <w:rFonts w:cs="Cambria"/>
          <w:bCs/>
          <w:color w:val="1A1A1A"/>
        </w:rPr>
        <w:t xml:space="preserve"> into Arab poetry. He published his first collection, </w:t>
      </w:r>
      <w:proofErr w:type="spellStart"/>
      <w:ins w:id="6" w:author="Edward Ziter" w:date="2014-05-08T18:31:00Z">
        <w:r w:rsidR="00E47A89">
          <w:rPr>
            <w:rFonts w:cs="Cambria"/>
            <w:bCs/>
            <w:color w:val="1A1A1A"/>
          </w:rPr>
          <w:t>h</w:t>
        </w:r>
        <w:r w:rsidR="00197549">
          <w:rPr>
            <w:rFonts w:cs="Cambria"/>
            <w:bCs/>
            <w:color w:val="1A1A1A"/>
          </w:rPr>
          <w:t>uzn</w:t>
        </w:r>
        <w:proofErr w:type="spellEnd"/>
        <w:r w:rsidR="00197549">
          <w:rPr>
            <w:rFonts w:cs="Cambria"/>
            <w:bCs/>
            <w:color w:val="1A1A1A"/>
          </w:rPr>
          <w:t xml:space="preserve"> fi </w:t>
        </w:r>
        <w:proofErr w:type="spellStart"/>
        <w:r w:rsidR="00197549">
          <w:rPr>
            <w:rFonts w:cs="Cambria"/>
            <w:bCs/>
            <w:color w:val="1A1A1A"/>
          </w:rPr>
          <w:t>daw</w:t>
        </w:r>
        <w:proofErr w:type="spellEnd"/>
        <w:r w:rsidR="00197549">
          <w:rPr>
            <w:rFonts w:cs="Cambria"/>
            <w:bCs/>
            <w:color w:val="1A1A1A"/>
          </w:rPr>
          <w:t>’ al-</w:t>
        </w:r>
        <w:proofErr w:type="spellStart"/>
        <w:r w:rsidR="00197549">
          <w:rPr>
            <w:rFonts w:cs="Cambria"/>
            <w:bCs/>
            <w:color w:val="1A1A1A"/>
          </w:rPr>
          <w:t>qamar</w:t>
        </w:r>
        <w:proofErr w:type="spellEnd"/>
        <w:r w:rsidR="00197549">
          <w:rPr>
            <w:rFonts w:cs="Cambria"/>
            <w:bCs/>
            <w:color w:val="1A1A1A"/>
          </w:rPr>
          <w:t xml:space="preserve"> (</w:t>
        </w:r>
      </w:ins>
      <w:commentRangeStart w:id="7"/>
      <w:r w:rsidR="003830E3" w:rsidRPr="00F10A3B">
        <w:rPr>
          <w:rFonts w:cs="Cambria"/>
          <w:bCs/>
          <w:i/>
          <w:color w:val="1A1A1A"/>
        </w:rPr>
        <w:t>Sorrow in Moonlight</w:t>
      </w:r>
      <w:commentRangeEnd w:id="7"/>
      <w:r w:rsidR="003830E3">
        <w:rPr>
          <w:rStyle w:val="CommentReference"/>
          <w:rFonts w:cs="Arial"/>
          <w:vanish/>
        </w:rPr>
        <w:commentReference w:id="7"/>
      </w:r>
      <w:ins w:id="8" w:author="Edward Ziter" w:date="2014-05-08T18:31:00Z">
        <w:r w:rsidR="00197549">
          <w:rPr>
            <w:rFonts w:cs="Cambria"/>
            <w:bCs/>
            <w:color w:val="1A1A1A"/>
          </w:rPr>
          <w:t>)</w:t>
        </w:r>
      </w:ins>
      <w:r w:rsidR="003830E3" w:rsidRPr="00F10A3B">
        <w:rPr>
          <w:rFonts w:cs="Cambria"/>
          <w:bCs/>
          <w:color w:val="1A1A1A"/>
        </w:rPr>
        <w:t xml:space="preserve">, in 1959, which was followed by several other collections, most famously </w:t>
      </w:r>
      <w:ins w:id="9" w:author="Edward Ziter" w:date="2014-05-08T18:38:00Z">
        <w:r w:rsidR="00E47A89">
          <w:rPr>
            <w:rFonts w:cs="Cambria"/>
            <w:bCs/>
            <w:color w:val="1A1A1A"/>
          </w:rPr>
          <w:t>al-</w:t>
        </w:r>
        <w:proofErr w:type="spellStart"/>
        <w:r w:rsidR="00E47A89">
          <w:rPr>
            <w:rFonts w:cs="Cambria"/>
            <w:bCs/>
            <w:color w:val="1A1A1A"/>
          </w:rPr>
          <w:t>farah</w:t>
        </w:r>
        <w:proofErr w:type="spellEnd"/>
        <w:r w:rsidR="00E47A89">
          <w:rPr>
            <w:rFonts w:cs="Cambria"/>
            <w:bCs/>
            <w:color w:val="1A1A1A"/>
          </w:rPr>
          <w:t xml:space="preserve"> </w:t>
        </w:r>
        <w:proofErr w:type="spellStart"/>
        <w:r w:rsidR="00E47A89">
          <w:rPr>
            <w:rFonts w:cs="Cambria"/>
            <w:bCs/>
            <w:color w:val="1A1A1A"/>
          </w:rPr>
          <w:t>laysa</w:t>
        </w:r>
        <w:proofErr w:type="spellEnd"/>
        <w:r w:rsidR="00E47A89">
          <w:rPr>
            <w:rFonts w:cs="Cambria"/>
            <w:bCs/>
            <w:color w:val="1A1A1A"/>
          </w:rPr>
          <w:t xml:space="preserve"> </w:t>
        </w:r>
        <w:proofErr w:type="spellStart"/>
        <w:r w:rsidR="00E47A89">
          <w:rPr>
            <w:rFonts w:cs="Cambria"/>
            <w:bCs/>
            <w:color w:val="1A1A1A"/>
          </w:rPr>
          <w:t>mihnati</w:t>
        </w:r>
      </w:ins>
      <w:proofErr w:type="spellEnd"/>
      <w:ins w:id="10" w:author="Edward Ziter" w:date="2014-05-08T18:39:00Z">
        <w:r w:rsidR="00E47A89">
          <w:rPr>
            <w:rFonts w:cs="Cambria"/>
            <w:bCs/>
            <w:color w:val="1A1A1A"/>
          </w:rPr>
          <w:t xml:space="preserve"> </w:t>
        </w:r>
      </w:ins>
      <w:r w:rsidR="003830E3" w:rsidRPr="00F10A3B">
        <w:rPr>
          <w:rFonts w:cs="Cambria"/>
          <w:bCs/>
          <w:i/>
          <w:color w:val="1A1A1A"/>
        </w:rPr>
        <w:t>Happiness is not my Profession</w:t>
      </w:r>
      <w:r w:rsidR="003830E3" w:rsidRPr="00F10A3B">
        <w:rPr>
          <w:rFonts w:cs="Cambria"/>
          <w:bCs/>
          <w:color w:val="1A1A1A"/>
        </w:rPr>
        <w:t xml:space="preserve"> (1970). His poetry received numerous awards, such as the 2004 </w:t>
      </w:r>
      <w:r w:rsidR="003830E3" w:rsidRPr="00F10A3B">
        <w:rPr>
          <w:rFonts w:cs="Helvetica"/>
          <w:bCs/>
        </w:rPr>
        <w:t xml:space="preserve">Sultan Bin Ali Al </w:t>
      </w:r>
      <w:proofErr w:type="spellStart"/>
      <w:r w:rsidR="003830E3" w:rsidRPr="00F10A3B">
        <w:rPr>
          <w:rFonts w:cs="Helvetica"/>
          <w:bCs/>
        </w:rPr>
        <w:t>Owais</w:t>
      </w:r>
      <w:proofErr w:type="spellEnd"/>
      <w:r w:rsidR="003830E3" w:rsidRPr="00F10A3B">
        <w:rPr>
          <w:rFonts w:cs="Helvetica"/>
          <w:bCs/>
        </w:rPr>
        <w:t xml:space="preserve"> Cultural Award. </w:t>
      </w:r>
      <w:r w:rsidR="003830E3">
        <w:rPr>
          <w:rFonts w:cs="Helvetica"/>
          <w:bCs/>
        </w:rPr>
        <w:t>He</w:t>
      </w:r>
      <w:r w:rsidR="003830E3" w:rsidRPr="00F10A3B">
        <w:rPr>
          <w:rFonts w:cs="Helvetica"/>
          <w:bCs/>
        </w:rPr>
        <w:t xml:space="preserve"> is probably best known for his theatre and film collaborations with </w:t>
      </w:r>
      <w:proofErr w:type="spellStart"/>
      <w:r w:rsidR="003830E3" w:rsidRPr="00F10A3B">
        <w:rPr>
          <w:rFonts w:cs="Helvetica"/>
          <w:bCs/>
        </w:rPr>
        <w:t>Du</w:t>
      </w:r>
      <w:r w:rsidR="003830E3">
        <w:rPr>
          <w:rFonts w:cs="Helvetica"/>
          <w:bCs/>
        </w:rPr>
        <w:t>r</w:t>
      </w:r>
      <w:r w:rsidR="003830E3" w:rsidRPr="00F10A3B">
        <w:rPr>
          <w:rFonts w:cs="Helvetica"/>
          <w:bCs/>
        </w:rPr>
        <w:t>aid</w:t>
      </w:r>
      <w:proofErr w:type="spellEnd"/>
      <w:r w:rsidR="003830E3" w:rsidRPr="00F10A3B">
        <w:rPr>
          <w:rFonts w:cs="Helvetica"/>
          <w:bCs/>
        </w:rPr>
        <w:t xml:space="preserve"> </w:t>
      </w:r>
      <w:proofErr w:type="spellStart"/>
      <w:r w:rsidR="003830E3" w:rsidRPr="00F10A3B">
        <w:rPr>
          <w:rFonts w:cs="Helvetica"/>
          <w:bCs/>
        </w:rPr>
        <w:t>Laham</w:t>
      </w:r>
      <w:proofErr w:type="spellEnd"/>
      <w:r w:rsidR="003830E3" w:rsidRPr="00F10A3B">
        <w:rPr>
          <w:rFonts w:cs="Helvetica"/>
          <w:bCs/>
        </w:rPr>
        <w:t xml:space="preserve">. </w:t>
      </w:r>
      <w:r w:rsidR="003830E3">
        <w:rPr>
          <w:rFonts w:cs="Helvetica"/>
          <w:bCs/>
        </w:rPr>
        <w:t xml:space="preserve">Adapting a character that </w:t>
      </w:r>
      <w:proofErr w:type="spellStart"/>
      <w:r w:rsidR="003830E3">
        <w:rPr>
          <w:rFonts w:cs="Helvetica"/>
          <w:bCs/>
        </w:rPr>
        <w:t>Laham</w:t>
      </w:r>
      <w:proofErr w:type="spellEnd"/>
      <w:r w:rsidR="003830E3">
        <w:rPr>
          <w:rFonts w:cs="Helvetica"/>
          <w:bCs/>
        </w:rPr>
        <w:t xml:space="preserve"> had created for the television program, </w:t>
      </w:r>
      <w:proofErr w:type="spellStart"/>
      <w:ins w:id="11" w:author="Edward Ziter" w:date="2014-05-08T18:40:00Z">
        <w:r w:rsidR="00E47A89">
          <w:rPr>
            <w:rFonts w:cs="Helvetica"/>
            <w:bCs/>
          </w:rPr>
          <w:t>makalab</w:t>
        </w:r>
        <w:proofErr w:type="spellEnd"/>
        <w:r w:rsidR="00E47A89">
          <w:rPr>
            <w:rFonts w:cs="Helvetica"/>
            <w:bCs/>
          </w:rPr>
          <w:t xml:space="preserve"> </w:t>
        </w:r>
        <w:proofErr w:type="spellStart"/>
        <w:r w:rsidR="00E47A89">
          <w:rPr>
            <w:rFonts w:cs="Helvetica"/>
            <w:bCs/>
          </w:rPr>
          <w:t>ghawar</w:t>
        </w:r>
        <w:proofErr w:type="spellEnd"/>
        <w:r w:rsidR="00E47A89">
          <w:rPr>
            <w:rFonts w:cs="Helvetica"/>
            <w:bCs/>
          </w:rPr>
          <w:t xml:space="preserve"> (</w:t>
        </w:r>
      </w:ins>
      <w:proofErr w:type="spellStart"/>
      <w:r w:rsidR="003830E3" w:rsidRPr="004632DA">
        <w:rPr>
          <w:rFonts w:cs="Helvetica"/>
          <w:bCs/>
          <w:i/>
        </w:rPr>
        <w:t>Ghawar’s</w:t>
      </w:r>
      <w:proofErr w:type="spellEnd"/>
      <w:r w:rsidR="003830E3" w:rsidRPr="004632DA">
        <w:rPr>
          <w:rFonts w:cs="Helvetica"/>
          <w:bCs/>
          <w:i/>
        </w:rPr>
        <w:t xml:space="preserve"> Pranks</w:t>
      </w:r>
      <w:ins w:id="12" w:author="Edward Ziter" w:date="2014-05-08T18:41:00Z">
        <w:r w:rsidR="00E47A89">
          <w:rPr>
            <w:rFonts w:cs="Helvetica"/>
            <w:bCs/>
          </w:rPr>
          <w:t>)</w:t>
        </w:r>
      </w:ins>
      <w:r w:rsidR="003830E3">
        <w:rPr>
          <w:rFonts w:cs="Helvetica"/>
          <w:bCs/>
        </w:rPr>
        <w:t xml:space="preserve">, </w:t>
      </w:r>
      <w:proofErr w:type="spellStart"/>
      <w:r w:rsidR="003830E3">
        <w:rPr>
          <w:rFonts w:cs="Helvetica"/>
          <w:bCs/>
        </w:rPr>
        <w:t>Maghut</w:t>
      </w:r>
      <w:proofErr w:type="spellEnd"/>
      <w:r w:rsidR="003830E3">
        <w:rPr>
          <w:rFonts w:cs="Helvetica"/>
          <w:bCs/>
        </w:rPr>
        <w:t xml:space="preserve"> transformed the resilient but maligned clown into a potent figure of political critique. The first of these plays, </w:t>
      </w:r>
      <w:proofErr w:type="spellStart"/>
      <w:ins w:id="13" w:author="Edward Ziter" w:date="2014-05-08T21:32:00Z">
        <w:r w:rsidR="00DF1305">
          <w:rPr>
            <w:rFonts w:cs="Helvetica"/>
            <w:bCs/>
          </w:rPr>
          <w:t>day’at</w:t>
        </w:r>
        <w:proofErr w:type="spellEnd"/>
        <w:r w:rsidR="00DF1305">
          <w:rPr>
            <w:rFonts w:cs="Helvetica"/>
            <w:bCs/>
          </w:rPr>
          <w:t xml:space="preserve"> </w:t>
        </w:r>
        <w:proofErr w:type="spellStart"/>
        <w:r w:rsidR="00DF1305">
          <w:rPr>
            <w:rFonts w:cs="Helvetica"/>
            <w:bCs/>
          </w:rPr>
          <w:t>tishrin</w:t>
        </w:r>
        <w:proofErr w:type="spellEnd"/>
        <w:r w:rsidR="00DF1305">
          <w:rPr>
            <w:rFonts w:cs="Helvetica"/>
            <w:bCs/>
          </w:rPr>
          <w:t xml:space="preserve"> (</w:t>
        </w:r>
      </w:ins>
      <w:r w:rsidR="003830E3" w:rsidRPr="00383949">
        <w:rPr>
          <w:rFonts w:cs="Helvetica"/>
          <w:bCs/>
          <w:i/>
        </w:rPr>
        <w:t>October Village</w:t>
      </w:r>
      <w:r w:rsidR="003830E3">
        <w:rPr>
          <w:rFonts w:cs="Helvetica"/>
          <w:bCs/>
        </w:rPr>
        <w:t xml:space="preserve"> (1974)</w:t>
      </w:r>
      <w:ins w:id="14" w:author="Edward Ziter" w:date="2014-05-08T21:33:00Z">
        <w:r w:rsidR="00DF1305">
          <w:rPr>
            <w:rFonts w:cs="Helvetica"/>
            <w:bCs/>
          </w:rPr>
          <w:t>)</w:t>
        </w:r>
      </w:ins>
      <w:r w:rsidR="003830E3">
        <w:rPr>
          <w:rFonts w:cs="Helvetica"/>
          <w:bCs/>
        </w:rPr>
        <w:t xml:space="preserve">, described the Arab-Israeli conflict, by depicting a small Arab village rocked by successive coups and political violence while the people lament the loss of a vineyard taken by thieves. Three more theatre collaborations followed before </w:t>
      </w:r>
      <w:proofErr w:type="spellStart"/>
      <w:r w:rsidR="003830E3">
        <w:rPr>
          <w:rFonts w:cs="Helvetica"/>
          <w:bCs/>
        </w:rPr>
        <w:t>Maghut</w:t>
      </w:r>
      <w:proofErr w:type="spellEnd"/>
      <w:r w:rsidR="003830E3">
        <w:rPr>
          <w:rFonts w:cs="Helvetica"/>
          <w:bCs/>
        </w:rPr>
        <w:t xml:space="preserve"> authored two screenplays for </w:t>
      </w:r>
      <w:proofErr w:type="spellStart"/>
      <w:r w:rsidR="003830E3">
        <w:rPr>
          <w:rFonts w:cs="Helvetica"/>
          <w:bCs/>
        </w:rPr>
        <w:t>Laham</w:t>
      </w:r>
      <w:proofErr w:type="spellEnd"/>
      <w:r w:rsidR="003830E3">
        <w:rPr>
          <w:rFonts w:cs="Helvetica"/>
          <w:bCs/>
        </w:rPr>
        <w:t>—</w:t>
      </w:r>
      <w:ins w:id="15" w:author="Edward Ziter" w:date="2014-05-08T21:33:00Z">
        <w:r w:rsidR="00DF1305">
          <w:rPr>
            <w:rFonts w:cs="Helvetica"/>
            <w:bCs/>
          </w:rPr>
          <w:t>al-</w:t>
        </w:r>
        <w:proofErr w:type="spellStart"/>
        <w:r w:rsidR="00DF1305">
          <w:rPr>
            <w:rFonts w:cs="Helvetica"/>
            <w:bCs/>
          </w:rPr>
          <w:t>hudud</w:t>
        </w:r>
        <w:proofErr w:type="spellEnd"/>
        <w:r w:rsidR="00DF1305">
          <w:rPr>
            <w:rFonts w:cs="Helvetica"/>
            <w:bCs/>
          </w:rPr>
          <w:t xml:space="preserve"> (</w:t>
        </w:r>
      </w:ins>
      <w:r w:rsidR="003830E3" w:rsidRPr="008B4809">
        <w:rPr>
          <w:rFonts w:cs="Helvetica"/>
          <w:bCs/>
          <w:i/>
        </w:rPr>
        <w:t>The Border</w:t>
      </w:r>
      <w:r w:rsidR="003830E3">
        <w:rPr>
          <w:rFonts w:cs="Helvetica"/>
          <w:bCs/>
        </w:rPr>
        <w:t xml:space="preserve"> (1984)</w:t>
      </w:r>
      <w:ins w:id="16" w:author="Edward Ziter" w:date="2014-05-08T21:34:00Z">
        <w:r w:rsidR="00DF1305">
          <w:rPr>
            <w:rFonts w:cs="Helvetica"/>
            <w:bCs/>
          </w:rPr>
          <w:t>)</w:t>
        </w:r>
      </w:ins>
      <w:r w:rsidR="003830E3">
        <w:rPr>
          <w:rFonts w:cs="Helvetica"/>
          <w:bCs/>
        </w:rPr>
        <w:t xml:space="preserve"> and </w:t>
      </w:r>
      <w:ins w:id="17" w:author="Edward Ziter" w:date="2014-05-08T21:34:00Z">
        <w:r w:rsidR="00DF1305">
          <w:rPr>
            <w:rFonts w:cs="Helvetica"/>
            <w:bCs/>
          </w:rPr>
          <w:t>al-</w:t>
        </w:r>
        <w:proofErr w:type="spellStart"/>
        <w:r w:rsidR="00DF1305">
          <w:rPr>
            <w:rFonts w:cs="Helvetica"/>
            <w:bCs/>
          </w:rPr>
          <w:t>taqrir</w:t>
        </w:r>
        <w:proofErr w:type="spellEnd"/>
        <w:r w:rsidR="00DF1305">
          <w:rPr>
            <w:rFonts w:cs="Helvetica"/>
            <w:bCs/>
          </w:rPr>
          <w:t xml:space="preserve"> (</w:t>
        </w:r>
      </w:ins>
      <w:r w:rsidR="003830E3" w:rsidRPr="008B4809">
        <w:rPr>
          <w:rFonts w:cs="Helvetica"/>
          <w:bCs/>
          <w:i/>
        </w:rPr>
        <w:t>The Report</w:t>
      </w:r>
      <w:r w:rsidR="003830E3">
        <w:rPr>
          <w:rFonts w:cs="Helvetica"/>
          <w:bCs/>
        </w:rPr>
        <w:t xml:space="preserve"> (1987)</w:t>
      </w:r>
      <w:ins w:id="18" w:author="Edward Ziter" w:date="2014-05-08T21:34:00Z">
        <w:r w:rsidR="00DF1305">
          <w:rPr>
            <w:rFonts w:cs="Helvetica"/>
            <w:bCs/>
          </w:rPr>
          <w:t>)</w:t>
        </w:r>
      </w:ins>
      <w:r w:rsidR="003830E3">
        <w:rPr>
          <w:rFonts w:cs="Helvetica"/>
          <w:bCs/>
        </w:rPr>
        <w:t xml:space="preserve">. </w:t>
      </w:r>
      <w:proofErr w:type="spellStart"/>
      <w:r w:rsidR="003830E3">
        <w:rPr>
          <w:rFonts w:cs="Helvetica"/>
          <w:bCs/>
        </w:rPr>
        <w:t>Maghut</w:t>
      </w:r>
      <w:proofErr w:type="spellEnd"/>
      <w:r w:rsidR="003830E3">
        <w:rPr>
          <w:rFonts w:cs="Helvetica"/>
          <w:bCs/>
        </w:rPr>
        <w:t xml:space="preserve"> was also a prominent essayist. In the collection,</w:t>
      </w:r>
      <w:ins w:id="19" w:author="Edward Ziter" w:date="2014-05-08T21:36:00Z">
        <w:r w:rsidR="004562F3">
          <w:rPr>
            <w:rFonts w:cs="Helvetica"/>
            <w:bCs/>
          </w:rPr>
          <w:t xml:space="preserve"> </w:t>
        </w:r>
        <w:proofErr w:type="spellStart"/>
        <w:r w:rsidR="004562F3">
          <w:rPr>
            <w:rFonts w:cs="Helvetica"/>
            <w:bCs/>
          </w:rPr>
          <w:t>sa’akhun</w:t>
        </w:r>
      </w:ins>
      <w:proofErr w:type="spellEnd"/>
      <w:ins w:id="20" w:author="Edward Ziter" w:date="2014-05-08T21:37:00Z">
        <w:r w:rsidR="004562F3">
          <w:rPr>
            <w:rFonts w:cs="Helvetica"/>
            <w:bCs/>
          </w:rPr>
          <w:t xml:space="preserve"> </w:t>
        </w:r>
        <w:proofErr w:type="spellStart"/>
        <w:r w:rsidR="004562F3">
          <w:rPr>
            <w:rFonts w:cs="Helvetica"/>
            <w:bCs/>
          </w:rPr>
          <w:t>watani</w:t>
        </w:r>
      </w:ins>
      <w:proofErr w:type="spellEnd"/>
      <w:r w:rsidR="003830E3">
        <w:rPr>
          <w:rFonts w:cs="Helvetica"/>
          <w:bCs/>
        </w:rPr>
        <w:t xml:space="preserve"> </w:t>
      </w:r>
      <w:ins w:id="21" w:author="Edward Ziter" w:date="2014-05-08T21:37:00Z">
        <w:r w:rsidR="004562F3">
          <w:rPr>
            <w:rFonts w:cs="Helvetica"/>
            <w:bCs/>
          </w:rPr>
          <w:t>(</w:t>
        </w:r>
      </w:ins>
      <w:r w:rsidR="003830E3" w:rsidRPr="008B4809">
        <w:rPr>
          <w:rFonts w:cs="Helvetica"/>
          <w:bCs/>
          <w:i/>
        </w:rPr>
        <w:t xml:space="preserve">I Will Betray my Homeland </w:t>
      </w:r>
      <w:r w:rsidR="003830E3">
        <w:rPr>
          <w:rFonts w:cs="Helvetica"/>
          <w:bCs/>
        </w:rPr>
        <w:t>(1987)</w:t>
      </w:r>
      <w:ins w:id="22" w:author="Edward Ziter" w:date="2014-05-08T21:37:00Z">
        <w:r w:rsidR="004562F3">
          <w:rPr>
            <w:rFonts w:cs="Helvetica"/>
            <w:bCs/>
          </w:rPr>
          <w:t>)</w:t>
        </w:r>
      </w:ins>
      <w:r w:rsidR="003830E3">
        <w:rPr>
          <w:rFonts w:cs="Helvetica"/>
          <w:bCs/>
        </w:rPr>
        <w:t xml:space="preserve">, </w:t>
      </w:r>
      <w:proofErr w:type="spellStart"/>
      <w:r w:rsidR="003830E3" w:rsidRPr="00F10A3B">
        <w:t>Maghut</w:t>
      </w:r>
      <w:proofErr w:type="spellEnd"/>
      <w:r w:rsidR="003830E3" w:rsidRPr="00F10A3B">
        <w:t xml:space="preserve"> cultivated the persona of a writer of offens</w:t>
      </w:r>
      <w:r w:rsidR="003830E3">
        <w:t xml:space="preserve">ive opinions and raw appetites. </w:t>
      </w:r>
      <w:commentRangeStart w:id="23"/>
      <w:r w:rsidR="003830E3">
        <w:t>However his commitment to Arab nationalism underlay the satire in all of his works.</w:t>
      </w:r>
      <w:commentRangeEnd w:id="23"/>
      <w:ins w:id="24" w:author="Office 2004 Test Drive User" w:date="2014-04-27T12:36:00Z">
        <w:r w:rsidR="003830E3">
          <w:rPr>
            <w:rStyle w:val="CommentReference"/>
            <w:rFonts w:cs="Arial"/>
            <w:vanish/>
          </w:rPr>
          <w:commentReference w:id="23"/>
        </w:r>
      </w:ins>
      <w:ins w:id="25" w:author="Edward Ziter" w:date="2014-05-08T21:39:00Z">
        <w:r w:rsidR="004562F3">
          <w:t xml:space="preserve"> </w:t>
        </w:r>
        <w:proofErr w:type="spellStart"/>
        <w:r w:rsidR="004562F3">
          <w:t>Maghut’s</w:t>
        </w:r>
        <w:proofErr w:type="spellEnd"/>
        <w:r w:rsidR="004562F3">
          <w:t xml:space="preserve"> formal experimentations and the </w:t>
        </w:r>
      </w:ins>
      <w:ins w:id="26" w:author="Edward Ziter" w:date="2014-05-08T21:41:00Z">
        <w:r w:rsidR="004562F3">
          <w:t xml:space="preserve">cutting irony </w:t>
        </w:r>
      </w:ins>
      <w:ins w:id="27" w:author="Edward Blaise Ziter" w:date="2014-05-09T09:12:00Z">
        <w:r>
          <w:t xml:space="preserve">he </w:t>
        </w:r>
      </w:ins>
      <w:ins w:id="28" w:author="Edward Ziter" w:date="2014-05-08T21:41:00Z">
        <w:r w:rsidR="004562F3">
          <w:t>infused in</w:t>
        </w:r>
      </w:ins>
      <w:ins w:id="29" w:author="Edward Blaise Ziter" w:date="2014-05-09T09:12:00Z">
        <w:r>
          <w:t>to his</w:t>
        </w:r>
      </w:ins>
      <w:ins w:id="30" w:author="Edward Ziter" w:date="2014-05-08T21:41:00Z">
        <w:del w:id="31" w:author="Edward Blaise Ziter" w:date="2014-05-09T09:12:00Z">
          <w:r w:rsidR="004562F3" w:rsidDel="00D35396">
            <w:delText xml:space="preserve"> this</w:delText>
          </w:r>
        </w:del>
        <w:r w:rsidR="004562F3">
          <w:t xml:space="preserve"> nationalism mark him as prominent voice of Arab modernism.</w:t>
        </w:r>
      </w:ins>
    </w:p>
    <w:p w14:paraId="131496B6" w14:textId="77777777" w:rsidR="003830E3" w:rsidRDefault="003830E3">
      <w:pPr>
        <w:numPr>
          <w:ins w:id="32" w:author="Office 2004 Test Drive User" w:date="2014-04-27T12:28:00Z"/>
        </w:numPr>
        <w:rPr>
          <w:ins w:id="33" w:author="Office 2004 Test Drive User" w:date="2014-04-27T12:28:00Z"/>
        </w:rPr>
      </w:pPr>
    </w:p>
    <w:p w14:paraId="17E68B14" w14:textId="77777777" w:rsidR="003830E3" w:rsidRDefault="003830E3">
      <w:pPr>
        <w:numPr>
          <w:ins w:id="34" w:author="Office 2004 Test Drive User" w:date="2014-04-27T12:28:00Z"/>
        </w:numPr>
        <w:rPr>
          <w:ins w:id="35" w:author="Edward Blaise Ziter" w:date="2014-05-09T09:13:00Z"/>
        </w:rPr>
      </w:pPr>
      <w:ins w:id="36" w:author="Office 2004 Test Drive User" w:date="2014-04-27T12:28:00Z">
        <w:r>
          <w:t>List of Works</w:t>
        </w:r>
      </w:ins>
      <w:r>
        <w:rPr>
          <w:rStyle w:val="CommentReference"/>
          <w:rFonts w:cs="Arial"/>
          <w:vanish/>
        </w:rPr>
        <w:commentReference w:id="37"/>
      </w:r>
    </w:p>
    <w:p w14:paraId="02723245" w14:textId="77777777" w:rsidR="00D35396" w:rsidRDefault="00D35396">
      <w:pPr>
        <w:numPr>
          <w:ins w:id="38" w:author="Office 2004 Test Drive User" w:date="2014-04-27T12:28:00Z"/>
        </w:numPr>
        <w:rPr>
          <w:ins w:id="39" w:author="Edward Blaise Ziter" w:date="2014-05-09T09:13:00Z"/>
          <w:rFonts w:cs="Cambria"/>
          <w:bCs/>
          <w:color w:val="1A1A1A"/>
        </w:rPr>
      </w:pPr>
      <w:proofErr w:type="spellStart"/>
      <w:proofErr w:type="gramStart"/>
      <w:ins w:id="40" w:author="Edward Blaise Ziter" w:date="2014-05-09T09:13:00Z">
        <w:r>
          <w:rPr>
            <w:rFonts w:cs="Cambria"/>
            <w:bCs/>
            <w:color w:val="1A1A1A"/>
          </w:rPr>
          <w:t>huzn</w:t>
        </w:r>
        <w:proofErr w:type="spellEnd"/>
        <w:proofErr w:type="gramEnd"/>
        <w:r>
          <w:rPr>
            <w:rFonts w:cs="Cambria"/>
            <w:bCs/>
            <w:color w:val="1A1A1A"/>
          </w:rPr>
          <w:t xml:space="preserve"> fi </w:t>
        </w:r>
        <w:proofErr w:type="spellStart"/>
        <w:r>
          <w:rPr>
            <w:rFonts w:cs="Cambria"/>
            <w:bCs/>
            <w:color w:val="1A1A1A"/>
          </w:rPr>
          <w:t>daw</w:t>
        </w:r>
        <w:proofErr w:type="spellEnd"/>
        <w:r>
          <w:rPr>
            <w:rFonts w:cs="Cambria"/>
            <w:bCs/>
            <w:color w:val="1A1A1A"/>
          </w:rPr>
          <w:t>’ al-</w:t>
        </w:r>
        <w:proofErr w:type="spellStart"/>
        <w:r>
          <w:rPr>
            <w:rFonts w:cs="Cambria"/>
            <w:bCs/>
            <w:color w:val="1A1A1A"/>
          </w:rPr>
          <w:t>qamar</w:t>
        </w:r>
        <w:proofErr w:type="spellEnd"/>
        <w:r>
          <w:rPr>
            <w:rFonts w:cs="Cambria"/>
            <w:bCs/>
            <w:color w:val="1A1A1A"/>
          </w:rPr>
          <w:t xml:space="preserve"> (</w:t>
        </w:r>
        <w:commentRangeStart w:id="41"/>
        <w:r w:rsidRPr="00F10A3B">
          <w:rPr>
            <w:rFonts w:cs="Cambria"/>
            <w:bCs/>
            <w:i/>
            <w:color w:val="1A1A1A"/>
          </w:rPr>
          <w:t>Sorrow in Moonlight</w:t>
        </w:r>
        <w:commentRangeEnd w:id="41"/>
        <w:r>
          <w:rPr>
            <w:rStyle w:val="CommentReference"/>
            <w:rFonts w:cs="Arial"/>
            <w:vanish/>
          </w:rPr>
          <w:commentReference w:id="41"/>
        </w:r>
        <w:r>
          <w:rPr>
            <w:rFonts w:cs="Cambria"/>
            <w:bCs/>
            <w:color w:val="1A1A1A"/>
          </w:rPr>
          <w:t xml:space="preserve"> 1959)</w:t>
        </w:r>
      </w:ins>
    </w:p>
    <w:p w14:paraId="71FF36CA" w14:textId="77777777" w:rsidR="00D35396" w:rsidRDefault="00D35396">
      <w:pPr>
        <w:numPr>
          <w:ins w:id="42" w:author="Office 2004 Test Drive User" w:date="2014-04-27T12:28:00Z"/>
        </w:numPr>
        <w:rPr>
          <w:ins w:id="43" w:author="Edward Blaise Ziter" w:date="2014-05-09T09:23:00Z"/>
        </w:rPr>
      </w:pPr>
      <w:proofErr w:type="spellStart"/>
      <w:proofErr w:type="gramStart"/>
      <w:ins w:id="44" w:author="Edward Blaise Ziter" w:date="2014-05-09T09:21:00Z">
        <w:r>
          <w:t>ghurfah</w:t>
        </w:r>
        <w:proofErr w:type="spellEnd"/>
        <w:proofErr w:type="gramEnd"/>
        <w:r>
          <w:t xml:space="preserve"> bi-</w:t>
        </w:r>
        <w:proofErr w:type="spellStart"/>
        <w:r>
          <w:t>malayin</w:t>
        </w:r>
        <w:proofErr w:type="spellEnd"/>
        <w:r>
          <w:t xml:space="preserve"> al-</w:t>
        </w:r>
        <w:proofErr w:type="spellStart"/>
        <w:r>
          <w:t>judran</w:t>
        </w:r>
        <w:proofErr w:type="spellEnd"/>
        <w:r>
          <w:t xml:space="preserve"> </w:t>
        </w:r>
      </w:ins>
      <w:ins w:id="45" w:author="Edward Blaise Ziter" w:date="2014-05-09T09:19:00Z">
        <w:r>
          <w:t>(A Room with a Million Walls, 1960)</w:t>
        </w:r>
      </w:ins>
    </w:p>
    <w:p w14:paraId="66E5C64A" w14:textId="77777777" w:rsidR="00D35396" w:rsidRDefault="00D35396">
      <w:pPr>
        <w:numPr>
          <w:ins w:id="46" w:author="Office 2004 Test Drive User" w:date="2014-04-27T12:28:00Z"/>
        </w:numPr>
        <w:rPr>
          <w:ins w:id="47" w:author="Edward Blaise Ziter" w:date="2014-05-09T09:22:00Z"/>
        </w:rPr>
      </w:pPr>
      <w:proofErr w:type="gramStart"/>
      <w:ins w:id="48" w:author="Edward Blaise Ziter" w:date="2014-05-09T09:25:00Z">
        <w:r>
          <w:t>al</w:t>
        </w:r>
        <w:proofErr w:type="gramEnd"/>
        <w:r>
          <w:t>-‘</w:t>
        </w:r>
        <w:proofErr w:type="spellStart"/>
        <w:r>
          <w:t>usfur</w:t>
        </w:r>
        <w:proofErr w:type="spellEnd"/>
        <w:r>
          <w:t xml:space="preserve"> al-</w:t>
        </w:r>
        <w:proofErr w:type="spellStart"/>
        <w:r>
          <w:t>ahdab</w:t>
        </w:r>
        <w:proofErr w:type="spellEnd"/>
        <w:r>
          <w:t xml:space="preserve">: </w:t>
        </w:r>
        <w:proofErr w:type="spellStart"/>
        <w:r>
          <w:t>masrahiyah</w:t>
        </w:r>
        <w:proofErr w:type="spellEnd"/>
        <w:r>
          <w:t xml:space="preserve"> (</w:t>
        </w:r>
        <w:r w:rsidRPr="00D35396">
          <w:rPr>
            <w:i/>
            <w:rPrChange w:id="49" w:author="Edward Blaise Ziter" w:date="2014-05-09T09:26:00Z">
              <w:rPr/>
            </w:rPrChange>
          </w:rPr>
          <w:t>The Hunchbacked Sparrow: A Play, 1967</w:t>
        </w:r>
        <w:r>
          <w:t>)</w:t>
        </w:r>
      </w:ins>
    </w:p>
    <w:p w14:paraId="17F4ECD0" w14:textId="77777777" w:rsidR="00D35396" w:rsidRDefault="00D35396" w:rsidP="00D35396">
      <w:pPr>
        <w:rPr>
          <w:ins w:id="50" w:author="Edward Blaise Ziter" w:date="2014-05-09T09:23:00Z"/>
          <w:rFonts w:cs="Cambria"/>
          <w:bCs/>
          <w:color w:val="1A1A1A"/>
        </w:rPr>
      </w:pPr>
      <w:proofErr w:type="gramStart"/>
      <w:ins w:id="51" w:author="Edward Blaise Ziter" w:date="2014-05-09T09:22:00Z">
        <w:r>
          <w:rPr>
            <w:rFonts w:cs="Cambria"/>
            <w:bCs/>
            <w:color w:val="1A1A1A"/>
          </w:rPr>
          <w:t>al</w:t>
        </w:r>
        <w:proofErr w:type="gramEnd"/>
        <w:r>
          <w:rPr>
            <w:rFonts w:cs="Cambria"/>
            <w:bCs/>
            <w:color w:val="1A1A1A"/>
          </w:rPr>
          <w:t>-</w:t>
        </w:r>
        <w:proofErr w:type="spellStart"/>
        <w:r>
          <w:rPr>
            <w:rFonts w:cs="Cambria"/>
            <w:bCs/>
            <w:color w:val="1A1A1A"/>
          </w:rPr>
          <w:t>farah</w:t>
        </w:r>
        <w:proofErr w:type="spellEnd"/>
        <w:r>
          <w:rPr>
            <w:rFonts w:cs="Cambria"/>
            <w:bCs/>
            <w:color w:val="1A1A1A"/>
          </w:rPr>
          <w:t xml:space="preserve"> </w:t>
        </w:r>
        <w:proofErr w:type="spellStart"/>
        <w:r>
          <w:rPr>
            <w:rFonts w:cs="Cambria"/>
            <w:bCs/>
            <w:color w:val="1A1A1A"/>
          </w:rPr>
          <w:t>laysa</w:t>
        </w:r>
        <w:proofErr w:type="spellEnd"/>
        <w:r>
          <w:rPr>
            <w:rFonts w:cs="Cambria"/>
            <w:bCs/>
            <w:color w:val="1A1A1A"/>
          </w:rPr>
          <w:t xml:space="preserve"> </w:t>
        </w:r>
        <w:proofErr w:type="spellStart"/>
        <w:r>
          <w:rPr>
            <w:rFonts w:cs="Cambria"/>
            <w:bCs/>
            <w:color w:val="1A1A1A"/>
          </w:rPr>
          <w:t>mihnati</w:t>
        </w:r>
        <w:proofErr w:type="spellEnd"/>
        <w:r>
          <w:rPr>
            <w:rFonts w:cs="Cambria"/>
            <w:bCs/>
            <w:color w:val="1A1A1A"/>
          </w:rPr>
          <w:t xml:space="preserve"> (</w:t>
        </w:r>
        <w:r w:rsidRPr="00F10A3B">
          <w:rPr>
            <w:rFonts w:cs="Cambria"/>
            <w:bCs/>
            <w:i/>
            <w:color w:val="1A1A1A"/>
          </w:rPr>
          <w:t>Happiness is not my Profession</w:t>
        </w:r>
        <w:r>
          <w:rPr>
            <w:rFonts w:cs="Cambria"/>
            <w:bCs/>
            <w:color w:val="1A1A1A"/>
          </w:rPr>
          <w:t xml:space="preserve"> </w:t>
        </w:r>
        <w:r w:rsidRPr="00F10A3B">
          <w:rPr>
            <w:rFonts w:cs="Cambria"/>
            <w:bCs/>
            <w:color w:val="1A1A1A"/>
          </w:rPr>
          <w:t>1970)</w:t>
        </w:r>
      </w:ins>
    </w:p>
    <w:p w14:paraId="2A2D9891" w14:textId="77777777" w:rsidR="00D35396" w:rsidRDefault="00D35396" w:rsidP="00D35396">
      <w:pPr>
        <w:rPr>
          <w:ins w:id="52" w:author="Edward Blaise Ziter" w:date="2014-05-09T09:23:00Z"/>
          <w:rFonts w:cs="Cambria"/>
          <w:bCs/>
          <w:color w:val="1A1A1A"/>
        </w:rPr>
      </w:pPr>
      <w:proofErr w:type="gramStart"/>
      <w:ins w:id="53" w:author="Edward Blaise Ziter" w:date="2014-05-09T09:23:00Z">
        <w:r>
          <w:rPr>
            <w:rFonts w:cs="Cambria"/>
            <w:bCs/>
            <w:color w:val="1A1A1A"/>
          </w:rPr>
          <w:t>al</w:t>
        </w:r>
        <w:proofErr w:type="gramEnd"/>
        <w:r>
          <w:rPr>
            <w:rFonts w:cs="Cambria"/>
            <w:bCs/>
            <w:color w:val="1A1A1A"/>
          </w:rPr>
          <w:t>-</w:t>
        </w:r>
        <w:proofErr w:type="spellStart"/>
        <w:r>
          <w:rPr>
            <w:rFonts w:cs="Cambria"/>
            <w:bCs/>
            <w:color w:val="1A1A1A"/>
          </w:rPr>
          <w:t>muharrij</w:t>
        </w:r>
        <w:proofErr w:type="spellEnd"/>
        <w:r>
          <w:rPr>
            <w:rFonts w:cs="Cambria"/>
            <w:bCs/>
            <w:color w:val="1A1A1A"/>
          </w:rPr>
          <w:t xml:space="preserve">: </w:t>
        </w:r>
        <w:proofErr w:type="spellStart"/>
        <w:r>
          <w:rPr>
            <w:rFonts w:cs="Cambria"/>
            <w:bCs/>
            <w:color w:val="1A1A1A"/>
          </w:rPr>
          <w:t>masrahiyah</w:t>
        </w:r>
        <w:proofErr w:type="spellEnd"/>
        <w:r>
          <w:rPr>
            <w:rFonts w:cs="Cambria"/>
            <w:bCs/>
            <w:color w:val="1A1A1A"/>
          </w:rPr>
          <w:t xml:space="preserve"> fi </w:t>
        </w:r>
        <w:proofErr w:type="spellStart"/>
        <w:r>
          <w:rPr>
            <w:rFonts w:cs="Cambria"/>
            <w:bCs/>
            <w:color w:val="1A1A1A"/>
          </w:rPr>
          <w:t>thalathat</w:t>
        </w:r>
        <w:proofErr w:type="spellEnd"/>
        <w:r>
          <w:rPr>
            <w:rFonts w:cs="Cambria"/>
            <w:bCs/>
            <w:color w:val="1A1A1A"/>
          </w:rPr>
          <w:t xml:space="preserve"> </w:t>
        </w:r>
        <w:proofErr w:type="spellStart"/>
        <w:r>
          <w:rPr>
            <w:rFonts w:cs="Cambria"/>
            <w:bCs/>
            <w:color w:val="1A1A1A"/>
          </w:rPr>
          <w:t>fusul</w:t>
        </w:r>
        <w:proofErr w:type="spellEnd"/>
        <w:r>
          <w:rPr>
            <w:rFonts w:cs="Cambria"/>
            <w:bCs/>
            <w:color w:val="1A1A1A"/>
          </w:rPr>
          <w:t xml:space="preserve"> (</w:t>
        </w:r>
        <w:r w:rsidRPr="00D35396">
          <w:rPr>
            <w:rFonts w:cs="Cambria"/>
            <w:bCs/>
            <w:i/>
            <w:color w:val="1A1A1A"/>
            <w:rPrChange w:id="54" w:author="Edward Blaise Ziter" w:date="2014-05-09T09:26:00Z">
              <w:rPr>
                <w:rFonts w:cs="Cambria"/>
                <w:bCs/>
                <w:color w:val="1A1A1A"/>
              </w:rPr>
            </w:rPrChange>
          </w:rPr>
          <w:t>The Jester: A Play in Three Acts, 1973</w:t>
        </w:r>
        <w:r>
          <w:rPr>
            <w:rFonts w:cs="Cambria"/>
            <w:bCs/>
            <w:color w:val="1A1A1A"/>
          </w:rPr>
          <w:t>)</w:t>
        </w:r>
      </w:ins>
    </w:p>
    <w:p w14:paraId="3242C493" w14:textId="77777777" w:rsidR="00D35396" w:rsidRDefault="00D35396" w:rsidP="00D35396">
      <w:pPr>
        <w:rPr>
          <w:ins w:id="55" w:author="Edward Blaise Ziter" w:date="2014-05-09T09:22:00Z"/>
          <w:rFonts w:cs="Cambria"/>
          <w:bCs/>
          <w:color w:val="1A1A1A"/>
        </w:rPr>
      </w:pPr>
      <w:proofErr w:type="spellStart"/>
      <w:proofErr w:type="gramStart"/>
      <w:ins w:id="56" w:author="Edward Blaise Ziter" w:date="2014-05-09T09:26:00Z">
        <w:r>
          <w:rPr>
            <w:rFonts w:cs="Helvetica"/>
            <w:bCs/>
          </w:rPr>
          <w:t>sa’akhun</w:t>
        </w:r>
        <w:proofErr w:type="spellEnd"/>
        <w:proofErr w:type="gramEnd"/>
        <w:r>
          <w:rPr>
            <w:rFonts w:cs="Helvetica"/>
            <w:bCs/>
          </w:rPr>
          <w:t xml:space="preserve"> </w:t>
        </w:r>
        <w:proofErr w:type="spellStart"/>
        <w:r>
          <w:rPr>
            <w:rFonts w:cs="Helvetica"/>
            <w:bCs/>
          </w:rPr>
          <w:t>watani</w:t>
        </w:r>
        <w:proofErr w:type="spellEnd"/>
        <w:r>
          <w:rPr>
            <w:rFonts w:cs="Helvetica"/>
            <w:bCs/>
          </w:rPr>
          <w:t xml:space="preserve"> (I Will Betray my Homeland, 1987)</w:t>
        </w:r>
      </w:ins>
    </w:p>
    <w:p w14:paraId="647524AF" w14:textId="77777777" w:rsidR="00D35396" w:rsidDel="00D35396" w:rsidRDefault="00D35396">
      <w:pPr>
        <w:numPr>
          <w:ins w:id="57" w:author="Office 2004 Test Drive User" w:date="2014-04-27T12:28:00Z"/>
        </w:numPr>
        <w:rPr>
          <w:ins w:id="58" w:author="Office 2004 Test Drive User" w:date="2014-04-27T12:32:00Z"/>
          <w:del w:id="59" w:author="Edward Blaise Ziter" w:date="2014-05-09T09:22:00Z"/>
        </w:rPr>
      </w:pPr>
    </w:p>
    <w:p w14:paraId="7D0D3559" w14:textId="77777777" w:rsidR="003830E3" w:rsidRDefault="003830E3">
      <w:pPr>
        <w:numPr>
          <w:ins w:id="60" w:author="Office 2004 Test Drive User" w:date="2014-04-27T12:28:00Z"/>
        </w:numPr>
        <w:rPr>
          <w:ins w:id="61" w:author="Office 2004 Test Drive User" w:date="2014-04-27T12:32:00Z"/>
        </w:rPr>
      </w:pPr>
    </w:p>
    <w:p w14:paraId="7EC4871F" w14:textId="77777777" w:rsidR="003830E3" w:rsidRDefault="003830E3">
      <w:pPr>
        <w:numPr>
          <w:ins w:id="62" w:author="Office 2004 Test Drive User" w:date="2014-04-27T12:28:00Z"/>
        </w:numPr>
        <w:rPr>
          <w:ins w:id="63" w:author="Edward Blaise Ziter" w:date="2014-05-09T09:34:00Z"/>
        </w:rPr>
      </w:pPr>
      <w:ins w:id="64" w:author="Office 2004 Test Drive User" w:date="2014-04-27T12:32:00Z">
        <w:r>
          <w:t>References and Further Reading</w:t>
        </w:r>
      </w:ins>
      <w:r>
        <w:rPr>
          <w:rStyle w:val="CommentReference"/>
          <w:rFonts w:cs="Arial"/>
          <w:vanish/>
        </w:rPr>
        <w:commentReference w:id="65"/>
      </w:r>
    </w:p>
    <w:p w14:paraId="4F73D361" w14:textId="6D95BB69" w:rsidR="00AD41F3" w:rsidRDefault="00AD41F3">
      <w:pPr>
        <w:numPr>
          <w:ins w:id="66" w:author="Office 2004 Test Drive User" w:date="2014-04-27T12:28:00Z"/>
        </w:numPr>
        <w:rPr>
          <w:ins w:id="67" w:author="Office 2004 Test Drive User" w:date="2014-04-27T12:33:00Z"/>
        </w:rPr>
      </w:pPr>
      <w:proofErr w:type="spellStart"/>
      <w:ins w:id="68" w:author="Edward Blaise Ziter" w:date="2014-05-09T09:34:00Z">
        <w:r>
          <w:t>Asfour</w:t>
        </w:r>
        <w:proofErr w:type="spellEnd"/>
        <w:r>
          <w:t>, John “Adonis and Muhammad al-</w:t>
        </w:r>
        <w:proofErr w:type="spellStart"/>
        <w:r>
          <w:t>Maghut</w:t>
        </w:r>
        <w:proofErr w:type="spellEnd"/>
        <w:r>
          <w:t xml:space="preserve">: Two Voices in a Burning Land” </w:t>
        </w:r>
        <w:r w:rsidRPr="00AD41F3">
          <w:rPr>
            <w:i/>
            <w:rPrChange w:id="69" w:author="Edward Blaise Ziter" w:date="2014-05-09T09:35:00Z">
              <w:rPr/>
            </w:rPrChange>
          </w:rPr>
          <w:t>Journal of Arabic Literature</w:t>
        </w:r>
        <w:r>
          <w:t xml:space="preserve"> 20.1(1989) 20-30.</w:t>
        </w:r>
      </w:ins>
    </w:p>
    <w:p w14:paraId="5480B0C3" w14:textId="3629A567" w:rsidR="003830E3" w:rsidRDefault="00AD41F3">
      <w:pPr>
        <w:numPr>
          <w:ins w:id="70" w:author="Office 2004 Test Drive User" w:date="2014-04-27T12:28:00Z"/>
        </w:numPr>
        <w:rPr>
          <w:ins w:id="71" w:author="Edward Blaise Ziter" w:date="2014-05-09T09:35:00Z"/>
        </w:rPr>
      </w:pPr>
      <w:ins w:id="72" w:author="Edward Blaise Ziter" w:date="2014-05-09T09:38:00Z">
        <w:r>
          <w:t xml:space="preserve">Adam, </w:t>
        </w:r>
        <w:proofErr w:type="spellStart"/>
        <w:r>
          <w:t>Luayy</w:t>
        </w:r>
        <w:proofErr w:type="spellEnd"/>
        <w:r>
          <w:t xml:space="preserve"> </w:t>
        </w:r>
        <w:proofErr w:type="spellStart"/>
        <w:proofErr w:type="gramStart"/>
        <w:r>
          <w:t>muhammad</w:t>
        </w:r>
        <w:proofErr w:type="spellEnd"/>
        <w:proofErr w:type="gramEnd"/>
        <w:r>
          <w:t xml:space="preserve"> al-</w:t>
        </w:r>
        <w:proofErr w:type="spellStart"/>
        <w:r>
          <w:t>maghut</w:t>
        </w:r>
        <w:proofErr w:type="spellEnd"/>
        <w:r>
          <w:t xml:space="preserve">: </w:t>
        </w:r>
        <w:proofErr w:type="spellStart"/>
        <w:r>
          <w:t>watan</w:t>
        </w:r>
        <w:proofErr w:type="spellEnd"/>
        <w:r>
          <w:t xml:space="preserve"> fi </w:t>
        </w:r>
        <w:proofErr w:type="spellStart"/>
        <w:r>
          <w:t>watan</w:t>
        </w:r>
      </w:ins>
      <w:proofErr w:type="spellEnd"/>
      <w:ins w:id="73" w:author="Edward Blaise Ziter" w:date="2014-05-09T09:39:00Z">
        <w:r>
          <w:t xml:space="preserve"> (Muhammad al-</w:t>
        </w:r>
        <w:proofErr w:type="spellStart"/>
        <w:r>
          <w:t>Maghut</w:t>
        </w:r>
        <w:proofErr w:type="spellEnd"/>
        <w:r>
          <w:t xml:space="preserve">: </w:t>
        </w:r>
      </w:ins>
      <w:ins w:id="74" w:author="Edward Blaise Ziter" w:date="2014-05-09T09:48:00Z">
        <w:r w:rsidR="0004510A">
          <w:t xml:space="preserve">A </w:t>
        </w:r>
      </w:ins>
      <w:ins w:id="75" w:author="Edward Blaise Ziter" w:date="2014-05-09T09:42:00Z">
        <w:r w:rsidR="0004510A">
          <w:t xml:space="preserve">Country in a Country). </w:t>
        </w:r>
      </w:ins>
      <w:ins w:id="76" w:author="Edward Blaise Ziter" w:date="2014-05-09T09:38:00Z">
        <w:r>
          <w:t xml:space="preserve">Damascus: </w:t>
        </w:r>
        <w:proofErr w:type="spellStart"/>
        <w:r>
          <w:t>dar</w:t>
        </w:r>
        <w:proofErr w:type="spellEnd"/>
        <w:r>
          <w:t xml:space="preserve"> al-</w:t>
        </w:r>
        <w:proofErr w:type="spellStart"/>
        <w:r>
          <w:t>mada</w:t>
        </w:r>
        <w:proofErr w:type="spellEnd"/>
        <w:r>
          <w:t xml:space="preserve"> </w:t>
        </w:r>
        <w:proofErr w:type="spellStart"/>
        <w:r>
          <w:t>lil-thaqafah</w:t>
        </w:r>
        <w:proofErr w:type="spellEnd"/>
        <w:r>
          <w:t xml:space="preserve"> </w:t>
        </w:r>
        <w:proofErr w:type="spellStart"/>
        <w:proofErr w:type="gramStart"/>
        <w:r>
          <w:t>wa</w:t>
        </w:r>
        <w:proofErr w:type="spellEnd"/>
        <w:proofErr w:type="gramEnd"/>
        <w:r>
          <w:t xml:space="preserve"> al </w:t>
        </w:r>
        <w:proofErr w:type="spellStart"/>
        <w:r>
          <w:t>nashr</w:t>
        </w:r>
        <w:proofErr w:type="spellEnd"/>
        <w:r>
          <w:t>, 2001.</w:t>
        </w:r>
      </w:ins>
    </w:p>
    <w:p w14:paraId="4EF8165B" w14:textId="77777777" w:rsidR="00AD41F3" w:rsidRDefault="00AD41F3">
      <w:pPr>
        <w:numPr>
          <w:ins w:id="77" w:author="Office 2004 Test Drive User" w:date="2014-04-27T12:28:00Z"/>
        </w:numPr>
        <w:rPr>
          <w:ins w:id="78" w:author="Office 2004 Test Drive User" w:date="2014-04-27T12:33:00Z"/>
        </w:rPr>
      </w:pPr>
    </w:p>
    <w:p w14:paraId="680A1675" w14:textId="77777777" w:rsidR="003830E3" w:rsidRDefault="003830E3">
      <w:pPr>
        <w:numPr>
          <w:ins w:id="79" w:author="Office 2004 Test Drive User" w:date="2014-04-27T12:28:00Z"/>
        </w:numPr>
        <w:rPr>
          <w:ins w:id="80" w:author="Office 2004 Test Drive User" w:date="2014-04-27T12:46:00Z"/>
        </w:rPr>
      </w:pPr>
      <w:proofErr w:type="spellStart"/>
      <w:ins w:id="81" w:author="Office 2004 Test Drive User" w:date="2014-04-27T12:33:00Z">
        <w:r>
          <w:t>Paratextual</w:t>
        </w:r>
        <w:proofErr w:type="spellEnd"/>
        <w:r>
          <w:t xml:space="preserve"> material</w:t>
        </w:r>
      </w:ins>
      <w:r>
        <w:rPr>
          <w:rStyle w:val="CommentReference"/>
          <w:rFonts w:cs="Arial"/>
          <w:vanish/>
        </w:rPr>
        <w:commentReference w:id="82"/>
      </w:r>
    </w:p>
    <w:p w14:paraId="660C7CBD" w14:textId="77777777" w:rsidR="003830E3" w:rsidRDefault="003830E3">
      <w:pPr>
        <w:numPr>
          <w:ins w:id="83" w:author="Office 2004 Test Drive User" w:date="2014-04-27T12:28:00Z"/>
        </w:numPr>
        <w:rPr>
          <w:ins w:id="84" w:author="Edward Blaise Ziter" w:date="2014-05-09T09:50:00Z"/>
        </w:rPr>
      </w:pPr>
    </w:p>
    <w:p w14:paraId="76BB2B7E" w14:textId="70B7D27E" w:rsidR="0004510A" w:rsidRDefault="0004510A">
      <w:pPr>
        <w:numPr>
          <w:ins w:id="85" w:author="Office 2004 Test Drive User" w:date="2014-04-27T12:28:00Z"/>
        </w:numPr>
        <w:rPr>
          <w:ins w:id="86" w:author="Edward Blaise Ziter" w:date="2014-05-09T09:50:00Z"/>
        </w:rPr>
      </w:pPr>
      <w:ins w:id="87" w:author="Edward Blaise Ziter" w:date="2014-05-09T09:50:00Z">
        <w:r>
          <w:rPr>
            <w:rFonts w:eastAsia="Times New Roman" w:cs="Times New Roman"/>
            <w:noProof/>
            <w:rPrChange w:id="88">
              <w:rPr>
                <w:noProof/>
              </w:rPr>
            </w:rPrChange>
          </w:rPr>
          <w:lastRenderedPageBreak/>
          <w:drawing>
            <wp:inline distT="0" distB="0" distL="0" distR="0" wp14:anchorId="738E29E2" wp14:editId="1D195AA9">
              <wp:extent cx="4876800" cy="5732145"/>
              <wp:effectExtent l="0" t="0" r="0" b="8255"/>
              <wp:docPr id="3" name="Picture 3" descr="ttp://upload.wikimedia.org/wikipedia/ar/0/00/Mohammad_Al_Maghout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 descr="ttp://upload.wikimedia.org/wikipedia/ar/0/00/Mohammad_Al_Maghout.jpg"/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876800" cy="57321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05808121" w14:textId="77777777" w:rsidR="0004510A" w:rsidRDefault="0004510A">
      <w:pPr>
        <w:numPr>
          <w:ins w:id="89" w:author="Office 2004 Test Drive User" w:date="2014-04-27T12:28:00Z"/>
        </w:numPr>
        <w:rPr>
          <w:ins w:id="90" w:author="Office 2004 Test Drive User" w:date="2014-04-27T12:46:00Z"/>
        </w:rPr>
      </w:pPr>
    </w:p>
    <w:p w14:paraId="57132874" w14:textId="28342F88" w:rsidR="0004510A" w:rsidRDefault="0004510A">
      <w:pPr>
        <w:numPr>
          <w:ins w:id="91" w:author="Office 2004 Test Drive User" w:date="2014-04-27T12:28:00Z"/>
        </w:numPr>
        <w:rPr>
          <w:ins w:id="92" w:author="Edward Blaise Ziter" w:date="2014-05-09T09:50:00Z"/>
        </w:rPr>
      </w:pPr>
      <w:ins w:id="93" w:author="Edward Blaise Ziter" w:date="2014-05-09T09:50:00Z">
        <w:r>
          <w:t>(Image from Wikipedia</w:t>
        </w:r>
        <w:r w:rsidR="00F22264">
          <w:t>, Arabic)</w:t>
        </w:r>
      </w:ins>
    </w:p>
    <w:p w14:paraId="1503CD93" w14:textId="77777777" w:rsidR="0004510A" w:rsidRDefault="0004510A">
      <w:pPr>
        <w:numPr>
          <w:ins w:id="94" w:author="Office 2004 Test Drive User" w:date="2014-04-27T12:28:00Z"/>
        </w:numPr>
        <w:rPr>
          <w:ins w:id="95" w:author="Edward Blaise Ziter" w:date="2014-05-09T09:50:00Z"/>
        </w:rPr>
      </w:pPr>
    </w:p>
    <w:p w14:paraId="081A50A1" w14:textId="77777777" w:rsidR="003830E3" w:rsidRDefault="003830E3">
      <w:pPr>
        <w:numPr>
          <w:ins w:id="96" w:author="Office 2004 Test Drive User" w:date="2014-04-27T12:28:00Z"/>
        </w:numPr>
        <w:rPr>
          <w:ins w:id="97" w:author="Edward Blaise Ziter" w:date="2014-05-09T09:50:00Z"/>
        </w:rPr>
      </w:pPr>
      <w:ins w:id="98" w:author="Office 2004 Test Drive User" w:date="2014-04-27T12:46:00Z">
        <w:r>
          <w:t>Name of contributor</w:t>
        </w:r>
      </w:ins>
    </w:p>
    <w:p w14:paraId="75102C26" w14:textId="087AB368" w:rsidR="00F22264" w:rsidRPr="008B4809" w:rsidRDefault="00F22264">
      <w:pPr>
        <w:numPr>
          <w:ins w:id="99" w:author="Office 2004 Test Drive User" w:date="2014-04-27T12:28:00Z"/>
        </w:numPr>
      </w:pPr>
      <w:ins w:id="100" w:author="Edward Blaise Ziter" w:date="2014-05-09T09:50:00Z">
        <w:r>
          <w:t>Edward Ziter</w:t>
        </w:r>
      </w:ins>
    </w:p>
    <w:sectPr w:rsidR="00F22264" w:rsidRPr="008B4809" w:rsidSect="00A77B4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2" w:author="Office 2004 Test Drive User" w:date="2014-05-09T09:11:00Z" w:initials="OU">
    <w:p w14:paraId="7493EE87" w14:textId="77777777" w:rsidR="0004510A" w:rsidRDefault="0004510A" w:rsidP="00D35396">
      <w:pPr>
        <w:pStyle w:val="CommentText"/>
      </w:pPr>
      <w:r>
        <w:rPr>
          <w:rStyle w:val="CommentReference"/>
          <w:rFonts w:cs="Arial"/>
        </w:rPr>
        <w:annotationRef/>
      </w:r>
      <w:proofErr w:type="gramStart"/>
      <w:r>
        <w:t>reverse</w:t>
      </w:r>
      <w:proofErr w:type="gramEnd"/>
      <w:r>
        <w:t xml:space="preserve"> name: last name first</w:t>
      </w:r>
    </w:p>
  </w:comment>
  <w:comment w:id="3" w:author="Office 2004 Test Drive User" w:date="2014-04-27T12:45:00Z" w:initials="OU">
    <w:p w14:paraId="6A329A2A" w14:textId="77777777" w:rsidR="0004510A" w:rsidRDefault="0004510A">
      <w:pPr>
        <w:pStyle w:val="CommentText"/>
      </w:pPr>
      <w:r>
        <w:rPr>
          <w:rStyle w:val="CommentReference"/>
          <w:rFonts w:cs="Arial"/>
        </w:rPr>
        <w:annotationRef/>
      </w:r>
      <w:proofErr w:type="gramStart"/>
      <w:r>
        <w:t>reverse</w:t>
      </w:r>
      <w:proofErr w:type="gramEnd"/>
      <w:r>
        <w:t xml:space="preserve"> name: last name first</w:t>
      </w:r>
    </w:p>
  </w:comment>
  <w:comment w:id="7" w:author="Office 2004 Test Drive User" w:date="2014-04-27T12:45:00Z" w:initials="OU">
    <w:p w14:paraId="32513778" w14:textId="77777777" w:rsidR="0004510A" w:rsidRDefault="0004510A">
      <w:pPr>
        <w:pStyle w:val="CommentText"/>
      </w:pPr>
      <w:r>
        <w:rPr>
          <w:rStyle w:val="CommentReference"/>
          <w:rFonts w:cs="Arial"/>
        </w:rPr>
        <w:annotationRef/>
      </w:r>
      <w:r>
        <w:t xml:space="preserve">Give all titles in original language first, then in English translation in parentheses. </w:t>
      </w:r>
    </w:p>
  </w:comment>
  <w:comment w:id="23" w:author="Office 2004 Test Drive User" w:date="2014-04-27T12:45:00Z" w:initials="OU">
    <w:p w14:paraId="70C9B3E2" w14:textId="77777777" w:rsidR="0004510A" w:rsidRDefault="0004510A">
      <w:pPr>
        <w:pStyle w:val="CommentText"/>
      </w:pPr>
      <w:r>
        <w:rPr>
          <w:rStyle w:val="CommentReference"/>
          <w:rFonts w:cs="Arial"/>
        </w:rPr>
        <w:annotationRef/>
      </w:r>
      <w:r>
        <w:t xml:space="preserve">Would it be appropriate to add a sentence suggesting </w:t>
      </w:r>
      <w:proofErr w:type="gramStart"/>
      <w:r>
        <w:t>that  both</w:t>
      </w:r>
      <w:proofErr w:type="gramEnd"/>
      <w:r>
        <w:t xml:space="preserve"> his formal experimentation with free verse and the nationalist politics informing his writing constitute contributions to literary modernism?</w:t>
      </w:r>
    </w:p>
  </w:comment>
  <w:comment w:id="37" w:author="Office 2004 Test Drive User" w:date="2014-04-27T12:45:00Z" w:initials="OU">
    <w:p w14:paraId="0506D546" w14:textId="77777777" w:rsidR="0004510A" w:rsidRDefault="0004510A">
      <w:pPr>
        <w:pStyle w:val="CommentText"/>
      </w:pPr>
      <w:r>
        <w:rPr>
          <w:rStyle w:val="CommentReference"/>
          <w:rFonts w:cs="Arial"/>
        </w:rPr>
        <w:annotationRef/>
      </w:r>
      <w:r>
        <w:t>Give a selective list of chief works, including both titles in original language and titles published in English translation.</w:t>
      </w:r>
    </w:p>
  </w:comment>
  <w:comment w:id="41" w:author="Office 2004 Test Drive User" w:date="2014-05-09T09:13:00Z" w:initials="OU">
    <w:p w14:paraId="72308EC1" w14:textId="77777777" w:rsidR="0004510A" w:rsidRDefault="0004510A" w:rsidP="00D35396">
      <w:pPr>
        <w:pStyle w:val="CommentText"/>
      </w:pPr>
      <w:r>
        <w:rPr>
          <w:rStyle w:val="CommentReference"/>
          <w:rFonts w:cs="Arial"/>
        </w:rPr>
        <w:annotationRef/>
      </w:r>
      <w:r>
        <w:t xml:space="preserve">Give all titles in original language first, then in English translation in parentheses. </w:t>
      </w:r>
    </w:p>
  </w:comment>
  <w:comment w:id="65" w:author="Office 2004 Test Drive User" w:date="2014-04-27T12:45:00Z" w:initials="OU">
    <w:p w14:paraId="4BE18862" w14:textId="77777777" w:rsidR="0004510A" w:rsidRDefault="0004510A">
      <w:pPr>
        <w:pStyle w:val="CommentText"/>
      </w:pPr>
      <w:r>
        <w:rPr>
          <w:rStyle w:val="CommentReference"/>
          <w:rFonts w:cs="Arial"/>
        </w:rPr>
        <w:annotationRef/>
      </w:r>
      <w:r>
        <w:t>This can be brief, but there should be some suggestions here.</w:t>
      </w:r>
    </w:p>
  </w:comment>
  <w:comment w:id="82" w:author="Office 2004 Test Drive User" w:date="2014-04-27T12:45:00Z" w:initials="OU">
    <w:p w14:paraId="263A04A0" w14:textId="77777777" w:rsidR="0004510A" w:rsidRDefault="0004510A">
      <w:pPr>
        <w:pStyle w:val="CommentText"/>
      </w:pPr>
      <w:r>
        <w:rPr>
          <w:rStyle w:val="CommentReference"/>
          <w:rFonts w:cs="Arial"/>
        </w:rPr>
        <w:annotationRef/>
      </w:r>
      <w:r>
        <w:t>Please supply an image, and details concerning the source of the image—copyright holder if possible, otherwise the publication/online location, etc., where the image was found.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3000AEF" w:usb1="5000A1FF" w:usb2="00000000" w:usb3="00000000" w:csb0="000001B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trackRevisions/>
  <w:defaultTabStop w:val="720"/>
  <w:doNotHyphenateCaps/>
  <w:characterSpacingControl w:val="doNotCompress"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3A87"/>
    <w:rsid w:val="00026C44"/>
    <w:rsid w:val="0004510A"/>
    <w:rsid w:val="00197549"/>
    <w:rsid w:val="001F2DA5"/>
    <w:rsid w:val="0025035C"/>
    <w:rsid w:val="003830E3"/>
    <w:rsid w:val="00383949"/>
    <w:rsid w:val="003876FE"/>
    <w:rsid w:val="003B1069"/>
    <w:rsid w:val="003E1CD9"/>
    <w:rsid w:val="004562F3"/>
    <w:rsid w:val="004632DA"/>
    <w:rsid w:val="004A40C6"/>
    <w:rsid w:val="004D6657"/>
    <w:rsid w:val="0051607A"/>
    <w:rsid w:val="00550151"/>
    <w:rsid w:val="006E6CCE"/>
    <w:rsid w:val="00715D55"/>
    <w:rsid w:val="007F726C"/>
    <w:rsid w:val="008B4809"/>
    <w:rsid w:val="00A7030B"/>
    <w:rsid w:val="00A77B41"/>
    <w:rsid w:val="00AD41F3"/>
    <w:rsid w:val="00AE1D96"/>
    <w:rsid w:val="00BD6B37"/>
    <w:rsid w:val="00D35396"/>
    <w:rsid w:val="00DA5F8C"/>
    <w:rsid w:val="00DF1305"/>
    <w:rsid w:val="00E17188"/>
    <w:rsid w:val="00E47A89"/>
    <w:rsid w:val="00F10A3B"/>
    <w:rsid w:val="00F22264"/>
    <w:rsid w:val="00F33A8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2626EB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ＭＳ 明朝" w:hAnsi="Cambria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nhideWhenUsed="0"/>
    <w:lsdException w:name="caption" w:uiPriority="35" w:qFormat="1"/>
    <w:lsdException w:name="annotation reference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annotation subject" w:unhideWhenUsed="0"/>
    <w:lsdException w:name="Balloon Text" w:unhideWhenUsed="0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6CC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rsid w:val="007F726C"/>
    <w:rPr>
      <w:rFonts w:cs="Times New Roman"/>
      <w:sz w:val="18"/>
    </w:rPr>
  </w:style>
  <w:style w:type="paragraph" w:styleId="CommentText">
    <w:name w:val="annotation text"/>
    <w:basedOn w:val="Normal"/>
    <w:link w:val="CommentTextChar"/>
    <w:uiPriority w:val="99"/>
    <w:semiHidden/>
    <w:rsid w:val="007F726C"/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cs="Times New Roman"/>
      <w:sz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7F726C"/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rFonts w:cs="Times New Roman"/>
      <w:b/>
      <w:bCs/>
      <w:sz w:val="24"/>
    </w:rPr>
  </w:style>
  <w:style w:type="paragraph" w:styleId="BalloonText">
    <w:name w:val="Balloon Text"/>
    <w:basedOn w:val="Normal"/>
    <w:link w:val="BalloonTextChar"/>
    <w:uiPriority w:val="99"/>
    <w:semiHidden/>
    <w:rsid w:val="007F726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Lucida Grande" w:hAnsi="Lucida Grande" w:cs="Times New Roman"/>
      <w:sz w:val="18"/>
    </w:rPr>
  </w:style>
  <w:style w:type="character" w:styleId="Hyperlink">
    <w:name w:val="Hyperlink"/>
    <w:basedOn w:val="DefaultParagraphFont"/>
    <w:uiPriority w:val="99"/>
    <w:semiHidden/>
    <w:unhideWhenUsed/>
    <w:rsid w:val="00D3539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ＭＳ 明朝" w:hAnsi="Cambria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nhideWhenUsed="0"/>
    <w:lsdException w:name="caption" w:uiPriority="35" w:qFormat="1"/>
    <w:lsdException w:name="annotation reference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annotation subject" w:unhideWhenUsed="0"/>
    <w:lsdException w:name="Balloon Text" w:unhideWhenUsed="0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6CC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rsid w:val="007F726C"/>
    <w:rPr>
      <w:rFonts w:cs="Times New Roman"/>
      <w:sz w:val="18"/>
    </w:rPr>
  </w:style>
  <w:style w:type="paragraph" w:styleId="CommentText">
    <w:name w:val="annotation text"/>
    <w:basedOn w:val="Normal"/>
    <w:link w:val="CommentTextChar"/>
    <w:uiPriority w:val="99"/>
    <w:semiHidden/>
    <w:rsid w:val="007F726C"/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cs="Times New Roman"/>
      <w:sz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7F726C"/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rFonts w:cs="Times New Roman"/>
      <w:b/>
      <w:bCs/>
      <w:sz w:val="24"/>
    </w:rPr>
  </w:style>
  <w:style w:type="paragraph" w:styleId="BalloonText">
    <w:name w:val="Balloon Text"/>
    <w:basedOn w:val="Normal"/>
    <w:link w:val="BalloonTextChar"/>
    <w:uiPriority w:val="99"/>
    <w:semiHidden/>
    <w:rsid w:val="007F726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Lucida Grande" w:hAnsi="Lucida Grande" w:cs="Times New Roman"/>
      <w:sz w:val="18"/>
    </w:rPr>
  </w:style>
  <w:style w:type="character" w:styleId="Hyperlink">
    <w:name w:val="Hyperlink"/>
    <w:basedOn w:val="DefaultParagraphFont"/>
    <w:uiPriority w:val="99"/>
    <w:semiHidden/>
    <w:unhideWhenUsed/>
    <w:rsid w:val="00D3539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270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RelyOnCSS/>
  <w:doNotSaveAsSingleFile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omments" Target="comments.xml"/><Relationship Id="rId6" Type="http://schemas.openxmlformats.org/officeDocument/2006/relationships/image" Target="media/image1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351</Words>
  <Characters>2001</Characters>
  <Application>Microsoft Macintosh Word</Application>
  <DocSecurity>0</DocSecurity>
  <Lines>16</Lines>
  <Paragraphs>4</Paragraphs>
  <ScaleCrop>false</ScaleCrop>
  <Company>Microsoft</Company>
  <LinksUpToDate>false</LinksUpToDate>
  <CharactersWithSpaces>2348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Muhammad al-Maghut (1934-2006), a Syrian poet born in Salamiya, is widely credited with introducing free-verse into Arab poetry</dc:title>
  <dc:subject/>
  <dc:creator>Ted Ziter</dc:creator>
  <cp:keywords/>
  <cp:lastModifiedBy>Edward Blaise Ziter</cp:lastModifiedBy>
  <cp:revision>2</cp:revision>
  <dcterms:created xsi:type="dcterms:W3CDTF">2014-05-09T16:47:00Z</dcterms:created>
  <dcterms:modified xsi:type="dcterms:W3CDTF">2014-05-09T16:47:00Z</dcterms:modified>
</cp:coreProperties>
</file>