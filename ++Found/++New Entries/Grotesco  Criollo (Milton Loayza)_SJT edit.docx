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08F46" w14:textId="79C16E3A" w:rsidR="00FB21B5" w:rsidRPr="00087E0B" w:rsidRDefault="00FB21B5">
      <w:pPr>
        <w:rPr>
          <w:ins w:id="0" w:author="Sarah J. Townsend" w:date="2014-04-26T17:05:00Z"/>
          <w:b/>
        </w:rPr>
      </w:pPr>
      <w:ins w:id="1" w:author="Sarah J. Townsend" w:date="2014-04-26T17:05:00Z">
        <w:r w:rsidRPr="00087E0B">
          <w:rPr>
            <w:b/>
          </w:rPr>
          <w:t>GROTESCO CRIOLLO</w:t>
        </w:r>
      </w:ins>
    </w:p>
    <w:p w14:paraId="03554840" w14:textId="77777777" w:rsidR="00FB21B5" w:rsidRDefault="00FB21B5">
      <w:pPr>
        <w:rPr>
          <w:ins w:id="2" w:author="Sarah J. Townsend" w:date="2014-04-26T17:05:00Z"/>
        </w:rPr>
      </w:pPr>
    </w:p>
    <w:p w14:paraId="1AD60F69" w14:textId="4527363B" w:rsidR="0046338F" w:rsidRDefault="00D25AC2">
      <w:ins w:id="3" w:author="Sarah J. Townsend" w:date="2014-04-23T20:27:00Z">
        <w:r>
          <w:t xml:space="preserve">The </w:t>
        </w:r>
        <w:proofErr w:type="spellStart"/>
        <w:r>
          <w:rPr>
            <w:i/>
          </w:rPr>
          <w:t>g</w:t>
        </w:r>
      </w:ins>
      <w:r w:rsidR="00D222EF" w:rsidRPr="0090747B">
        <w:rPr>
          <w:i/>
        </w:rPr>
        <w:t>rotesco</w:t>
      </w:r>
      <w:proofErr w:type="spellEnd"/>
      <w:r w:rsidR="00D222EF" w:rsidRPr="0090747B">
        <w:rPr>
          <w:i/>
        </w:rPr>
        <w:t xml:space="preserve"> </w:t>
      </w:r>
      <w:proofErr w:type="spellStart"/>
      <w:r w:rsidR="00D222EF" w:rsidRPr="0090747B">
        <w:rPr>
          <w:i/>
        </w:rPr>
        <w:t>criollo</w:t>
      </w:r>
      <w:proofErr w:type="spellEnd"/>
      <w:r w:rsidR="00D222EF">
        <w:t xml:space="preserve"> was a gen</w:t>
      </w:r>
      <w:r w:rsidR="00602B75">
        <w:t xml:space="preserve">re belonging to the </w:t>
      </w:r>
      <w:r w:rsidR="00D222EF">
        <w:t xml:space="preserve">commercialized theatre of Buenos Aires </w:t>
      </w:r>
      <w:r w:rsidR="00B42503">
        <w:t>in the 1920s and 30s. T</w:t>
      </w:r>
      <w:r w:rsidR="00D222EF">
        <w:t xml:space="preserve">he </w:t>
      </w:r>
      <w:r w:rsidR="005E6203">
        <w:t xml:space="preserve">influence of </w:t>
      </w:r>
      <w:r w:rsidR="0046338F">
        <w:t xml:space="preserve">the </w:t>
      </w:r>
      <w:r w:rsidR="00D222EF">
        <w:t xml:space="preserve">Italian </w:t>
      </w:r>
      <w:proofErr w:type="spellStart"/>
      <w:r w:rsidR="00D222EF">
        <w:t>grotte</w:t>
      </w:r>
      <w:r w:rsidR="00417C19">
        <w:t>sco</w:t>
      </w:r>
      <w:proofErr w:type="spellEnd"/>
      <w:r w:rsidR="00417C19">
        <w:t xml:space="preserve"> of </w:t>
      </w:r>
      <w:ins w:id="4" w:author="Sarah J. Townsend" w:date="2014-04-23T11:23:00Z">
        <w:r w:rsidR="00460219">
          <w:t xml:space="preserve">Luigi </w:t>
        </w:r>
      </w:ins>
      <w:r w:rsidR="00417C19">
        <w:t xml:space="preserve">Pirandello </w:t>
      </w:r>
      <w:r w:rsidR="00D222EF">
        <w:t xml:space="preserve">is </w:t>
      </w:r>
      <w:r w:rsidR="005E6203">
        <w:t>evident in the way characters are conceived as</w:t>
      </w:r>
      <w:r w:rsidR="0070522B">
        <w:t xml:space="preserve"> living with a false image of themselves</w:t>
      </w:r>
      <w:r w:rsidR="008C08B3">
        <w:t>.</w:t>
      </w:r>
      <w:r w:rsidR="005247A0">
        <w:t xml:space="preserve"> </w:t>
      </w:r>
      <w:r w:rsidR="007865F1">
        <w:t>In</w:t>
      </w:r>
      <w:r w:rsidR="008C08B3">
        <w:t xml:space="preserve"> </w:t>
      </w:r>
      <w:ins w:id="5" w:author="Sarah J. Townsend" w:date="2014-04-23T20:26:00Z">
        <w:r>
          <w:t xml:space="preserve">the </w:t>
        </w:r>
      </w:ins>
      <w:proofErr w:type="spellStart"/>
      <w:r w:rsidR="008C08B3">
        <w:t>grotesco</w:t>
      </w:r>
      <w:proofErr w:type="spellEnd"/>
      <w:r w:rsidR="008C08B3">
        <w:t xml:space="preserve"> </w:t>
      </w:r>
      <w:proofErr w:type="spellStart"/>
      <w:r w:rsidR="008C08B3">
        <w:t>cri</w:t>
      </w:r>
      <w:r w:rsidR="0070522B">
        <w:t>ollo</w:t>
      </w:r>
      <w:proofErr w:type="spellEnd"/>
      <w:r w:rsidR="0070522B">
        <w:t xml:space="preserve"> the false image or mask</w:t>
      </w:r>
      <w:r w:rsidR="00602B75">
        <w:t xml:space="preserve"> is revealed when</w:t>
      </w:r>
      <w:r w:rsidR="008C08B3">
        <w:t xml:space="preserve"> </w:t>
      </w:r>
      <w:r w:rsidR="0070522B">
        <w:t xml:space="preserve">a character fails in </w:t>
      </w:r>
      <w:ins w:id="6" w:author="Sarah J. Townsend" w:date="2014-04-23T11:24:00Z">
        <w:r w:rsidR="00460219">
          <w:t>his or her</w:t>
        </w:r>
      </w:ins>
      <w:r w:rsidR="00FC6E19">
        <w:t xml:space="preserve"> attempt </w:t>
      </w:r>
      <w:r w:rsidR="0070522B">
        <w:t>to fit i</w:t>
      </w:r>
      <w:ins w:id="7" w:author="Sarah J. Townsend" w:date="2014-04-26T17:05:00Z">
        <w:r w:rsidR="00751FB0">
          <w:t>n</w:t>
        </w:r>
      </w:ins>
      <w:r w:rsidR="0070522B">
        <w:t xml:space="preserve"> with</w:t>
      </w:r>
      <w:r w:rsidR="008C08B3">
        <w:t xml:space="preserve"> r</w:t>
      </w:r>
      <w:r w:rsidR="00FC6E19">
        <w:t>eality</w:t>
      </w:r>
      <w:r w:rsidR="00D41834">
        <w:t xml:space="preserve">. </w:t>
      </w:r>
      <w:r w:rsidR="00187368">
        <w:t>Armando</w:t>
      </w:r>
      <w:r w:rsidR="00D41834">
        <w:t xml:space="preserve"> </w:t>
      </w:r>
      <w:proofErr w:type="spellStart"/>
      <w:r w:rsidR="00D41834" w:rsidRPr="00D41834">
        <w:t>Discépolo</w:t>
      </w:r>
      <w:proofErr w:type="spellEnd"/>
      <w:r w:rsidR="00187368">
        <w:t xml:space="preserve"> is considered the creator of the genre</w:t>
      </w:r>
      <w:r w:rsidR="007865F1">
        <w:t xml:space="preserve">. Other authors of </w:t>
      </w:r>
      <w:proofErr w:type="spellStart"/>
      <w:r w:rsidR="007865F1">
        <w:t>grotescos</w:t>
      </w:r>
      <w:proofErr w:type="spellEnd"/>
      <w:r w:rsidR="007865F1">
        <w:t xml:space="preserve"> </w:t>
      </w:r>
      <w:ins w:id="8" w:author="Sarah J. Townsend" w:date="2014-04-23T11:23:00Z">
        <w:r w:rsidR="00460219">
          <w:t>include</w:t>
        </w:r>
      </w:ins>
      <w:r w:rsidR="007865F1">
        <w:t xml:space="preserve"> </w:t>
      </w:r>
      <w:r w:rsidR="00187368">
        <w:t xml:space="preserve">Francisco </w:t>
      </w:r>
      <w:proofErr w:type="spellStart"/>
      <w:r w:rsidR="00187368">
        <w:t>Defillipis</w:t>
      </w:r>
      <w:proofErr w:type="spellEnd"/>
      <w:r w:rsidR="00187368">
        <w:t xml:space="preserve"> </w:t>
      </w:r>
      <w:proofErr w:type="spellStart"/>
      <w:r w:rsidR="00187368">
        <w:t>N</w:t>
      </w:r>
      <w:bookmarkStart w:id="9" w:name="_GoBack"/>
      <w:bookmarkEnd w:id="9"/>
      <w:r w:rsidR="00187368">
        <w:t>ovoa</w:t>
      </w:r>
      <w:proofErr w:type="spellEnd"/>
      <w:r w:rsidR="00187368">
        <w:t xml:space="preserve"> and Juan Carlos </w:t>
      </w:r>
      <w:proofErr w:type="spellStart"/>
      <w:r w:rsidR="00187368">
        <w:t>Ghiano</w:t>
      </w:r>
      <w:proofErr w:type="spellEnd"/>
      <w:r w:rsidR="00187368">
        <w:t>. The new genre was</w:t>
      </w:r>
      <w:r w:rsidR="0082200E">
        <w:t xml:space="preserve"> a </w:t>
      </w:r>
      <w:r w:rsidR="00D222EF">
        <w:t>conscious reworking</w:t>
      </w:r>
      <w:r w:rsidR="00187368">
        <w:t xml:space="preserve"> of the </w:t>
      </w:r>
      <w:proofErr w:type="spellStart"/>
      <w:r w:rsidR="00187368">
        <w:t>sainete</w:t>
      </w:r>
      <w:proofErr w:type="spellEnd"/>
      <w:r w:rsidR="00187368">
        <w:t xml:space="preserve"> </w:t>
      </w:r>
      <w:proofErr w:type="spellStart"/>
      <w:r w:rsidR="00187368">
        <w:t>criollo</w:t>
      </w:r>
      <w:proofErr w:type="spellEnd"/>
      <w:r w:rsidR="00187368">
        <w:t>,</w:t>
      </w:r>
      <w:r w:rsidR="00D222EF">
        <w:t xml:space="preserve"> popular</w:t>
      </w:r>
      <w:r w:rsidR="00042CE4">
        <w:t xml:space="preserve"> in the Rio de la Plata</w:t>
      </w:r>
      <w:r w:rsidR="007041FD">
        <w:t xml:space="preserve"> region</w:t>
      </w:r>
      <w:r w:rsidR="00417C19">
        <w:t xml:space="preserve"> at the beginning of the </w:t>
      </w:r>
      <w:ins w:id="10" w:author="Sarah J. Townsend" w:date="2014-04-23T11:24:00Z">
        <w:r w:rsidR="00460219">
          <w:t>t</w:t>
        </w:r>
      </w:ins>
      <w:r w:rsidR="00417C19">
        <w:t xml:space="preserve">wentieth </w:t>
      </w:r>
      <w:ins w:id="11" w:author="Sarah J. Townsend" w:date="2014-04-23T11:24:00Z">
        <w:r w:rsidR="00460219">
          <w:t>c</w:t>
        </w:r>
      </w:ins>
      <w:r w:rsidR="00417C19">
        <w:t>entury</w:t>
      </w:r>
      <w:r w:rsidR="00C32022">
        <w:t xml:space="preserve">. The </w:t>
      </w:r>
      <w:proofErr w:type="spellStart"/>
      <w:r w:rsidR="00C32022">
        <w:t>sainete</w:t>
      </w:r>
      <w:r w:rsidR="006A169D">
        <w:t>s</w:t>
      </w:r>
      <w:proofErr w:type="spellEnd"/>
      <w:r w:rsidR="006A169D">
        <w:t xml:space="preserve"> were </w:t>
      </w:r>
      <w:r w:rsidR="00B42503">
        <w:t>comic and mel</w:t>
      </w:r>
      <w:r w:rsidR="007865F1">
        <w:t xml:space="preserve">odramatic representations featuring the </w:t>
      </w:r>
      <w:r w:rsidR="00B42503">
        <w:t>urban immigrant</w:t>
      </w:r>
      <w:r w:rsidR="003657B2">
        <w:t>s</w:t>
      </w:r>
      <w:r w:rsidR="00C32022">
        <w:t xml:space="preserve"> </w:t>
      </w:r>
      <w:r w:rsidR="007865F1">
        <w:t>who crowded</w:t>
      </w:r>
      <w:r w:rsidR="006A169D">
        <w:t xml:space="preserve"> the patios </w:t>
      </w:r>
      <w:r w:rsidR="00C47D4E">
        <w:t>of</w:t>
      </w:r>
      <w:r w:rsidR="00C32022">
        <w:t xml:space="preserve"> tenement buildings.</w:t>
      </w:r>
      <w:r w:rsidR="00350F62">
        <w:t xml:space="preserve"> </w:t>
      </w:r>
      <w:r w:rsidR="00C32022">
        <w:t>T</w:t>
      </w:r>
      <w:r w:rsidR="00983B76">
        <w:t xml:space="preserve">he </w:t>
      </w:r>
      <w:proofErr w:type="spellStart"/>
      <w:r w:rsidR="00704DE7">
        <w:t>grotesco</w:t>
      </w:r>
      <w:proofErr w:type="spellEnd"/>
      <w:r w:rsidR="00704DE7">
        <w:t xml:space="preserve"> </w:t>
      </w:r>
      <w:r w:rsidR="00187368">
        <w:t>genre</w:t>
      </w:r>
      <w:r w:rsidR="00D222EF">
        <w:t xml:space="preserve"> </w:t>
      </w:r>
      <w:ins w:id="12" w:author="Sarah J. Townsend" w:date="2014-06-04T16:08:00Z">
        <w:r w:rsidR="007730FC">
          <w:t>transferred</w:t>
        </w:r>
      </w:ins>
      <w:r w:rsidR="00C32022">
        <w:t xml:space="preserve"> the </w:t>
      </w:r>
      <w:ins w:id="13" w:author="Sarah J. Townsend" w:date="2014-04-26T17:06:00Z">
        <w:r w:rsidR="00751FB0">
          <w:t xml:space="preserve">dramatic </w:t>
        </w:r>
      </w:ins>
      <w:r w:rsidR="00C32022">
        <w:t>action</w:t>
      </w:r>
      <w:r w:rsidR="00D222EF">
        <w:t xml:space="preserve"> to the interior</w:t>
      </w:r>
      <w:r w:rsidR="00393F44">
        <w:t xml:space="preserve"> of the</w:t>
      </w:r>
      <w:r w:rsidR="00983B76">
        <w:t xml:space="preserve"> </w:t>
      </w:r>
      <w:r w:rsidR="003657B2">
        <w:t xml:space="preserve">Italian immigrant’s </w:t>
      </w:r>
      <w:r w:rsidR="00983B76">
        <w:t>household.</w:t>
      </w:r>
      <w:r w:rsidR="00D222EF">
        <w:t xml:space="preserve"> </w:t>
      </w:r>
      <w:r w:rsidR="00CF73D8">
        <w:t xml:space="preserve">It typically mixed the comic and the tragic </w:t>
      </w:r>
      <w:r w:rsidR="001355D6">
        <w:t xml:space="preserve">in </w:t>
      </w:r>
      <w:r w:rsidR="00CF73D8">
        <w:t>a familial</w:t>
      </w:r>
      <w:r w:rsidR="001355D6">
        <w:t xml:space="preserve"> conflict involving </w:t>
      </w:r>
      <w:ins w:id="14" w:author="Sarah J. Townsend" w:date="2014-04-26T17:07:00Z">
        <w:r w:rsidR="00A01184">
          <w:t xml:space="preserve">failed </w:t>
        </w:r>
      </w:ins>
      <w:r w:rsidR="00FC6E19">
        <w:t>expectation</w:t>
      </w:r>
      <w:r w:rsidR="00C47D4E">
        <w:t>s</w:t>
      </w:r>
      <w:r w:rsidR="008C08B3">
        <w:t xml:space="preserve"> of </w:t>
      </w:r>
      <w:r w:rsidR="00FC6E19">
        <w:t>success</w:t>
      </w:r>
      <w:r w:rsidR="009F21C8">
        <w:t xml:space="preserve"> in </w:t>
      </w:r>
      <w:r w:rsidR="008C08B3">
        <w:t>modern life</w:t>
      </w:r>
      <w:r w:rsidR="00B42503">
        <w:t xml:space="preserve">. </w:t>
      </w:r>
      <w:proofErr w:type="spellStart"/>
      <w:r w:rsidR="00D41834" w:rsidRPr="00D41834">
        <w:t>Discépolo</w:t>
      </w:r>
      <w:r w:rsidR="001355D6">
        <w:t>’s</w:t>
      </w:r>
      <w:proofErr w:type="spellEnd"/>
      <w:r w:rsidR="0046338F">
        <w:t xml:space="preserve"> </w:t>
      </w:r>
      <w:r w:rsidR="001355D6">
        <w:t xml:space="preserve">plays </w:t>
      </w:r>
      <w:hyperlink r:id="rId5" w:history="1">
        <w:r w:rsidR="0046338F" w:rsidRPr="00B14B14">
          <w:rPr>
            <w:rStyle w:val="Hyperlink"/>
            <w:i/>
          </w:rPr>
          <w:t>Ma</w:t>
        </w:r>
        <w:r w:rsidR="00B14B14" w:rsidRPr="00B14B14">
          <w:rPr>
            <w:rStyle w:val="Hyperlink"/>
            <w:i/>
          </w:rPr>
          <w:t>teo</w:t>
        </w:r>
      </w:hyperlink>
      <w:r w:rsidR="00796843">
        <w:t xml:space="preserve"> (1923</w:t>
      </w:r>
      <w:r w:rsidR="008F6909">
        <w:t>)</w:t>
      </w:r>
      <w:r w:rsidR="00B14B14">
        <w:rPr>
          <w:i/>
        </w:rPr>
        <w:t xml:space="preserve"> </w:t>
      </w:r>
      <w:r w:rsidR="0046338F">
        <w:t xml:space="preserve">and </w:t>
      </w:r>
      <w:hyperlink r:id="rId6" w:history="1">
        <w:proofErr w:type="spellStart"/>
        <w:r w:rsidR="003D498F" w:rsidRPr="00A72487">
          <w:rPr>
            <w:rStyle w:val="Hyperlink"/>
            <w:rFonts w:eastAsia="Helvetica"/>
            <w:i/>
          </w:rPr>
          <w:t>Stéfano</w:t>
        </w:r>
        <w:proofErr w:type="spellEnd"/>
      </w:hyperlink>
      <w:r w:rsidR="008F6909">
        <w:t xml:space="preserve"> (1928)</w:t>
      </w:r>
      <w:r w:rsidR="001355D6">
        <w:t xml:space="preserve"> are most representative of the genre, which</w:t>
      </w:r>
      <w:r w:rsidR="00D5749C">
        <w:t xml:space="preserve"> </w:t>
      </w:r>
      <w:r w:rsidR="00D93986">
        <w:t xml:space="preserve">has </w:t>
      </w:r>
      <w:r w:rsidR="00D5749C">
        <w:t>influenced</w:t>
      </w:r>
      <w:r w:rsidR="007041FD">
        <w:t xml:space="preserve"> A</w:t>
      </w:r>
      <w:r w:rsidR="00D93986">
        <w:t>rgentine theatre through the years, from</w:t>
      </w:r>
      <w:r w:rsidR="0090747B">
        <w:t xml:space="preserve"> </w:t>
      </w:r>
      <w:r w:rsidR="00D5749C">
        <w:t>avant-</w:t>
      </w:r>
      <w:r w:rsidR="003F358F">
        <w:t>gar</w:t>
      </w:r>
      <w:r w:rsidR="002C39DC">
        <w:t>de author</w:t>
      </w:r>
      <w:r w:rsidR="00024C3C">
        <w:t xml:space="preserve"> Roberto </w:t>
      </w:r>
      <w:proofErr w:type="spellStart"/>
      <w:r w:rsidR="00024C3C">
        <w:t>Arlt</w:t>
      </w:r>
      <w:proofErr w:type="spellEnd"/>
      <w:r w:rsidR="003F358F">
        <w:t xml:space="preserve"> </w:t>
      </w:r>
      <w:r w:rsidR="00D93986">
        <w:t xml:space="preserve">to </w:t>
      </w:r>
      <w:ins w:id="15" w:author="Sarah J. Townsend" w:date="2014-04-26T17:08:00Z">
        <w:r w:rsidR="00625E12">
          <w:t>more recent</w:t>
        </w:r>
      </w:ins>
      <w:r w:rsidR="003F358F">
        <w:t xml:space="preserve"> pla</w:t>
      </w:r>
      <w:r w:rsidR="00D93986">
        <w:t>ywri</w:t>
      </w:r>
      <w:r w:rsidR="009F21C8">
        <w:t>ghts</w:t>
      </w:r>
      <w:r w:rsidR="002C39DC">
        <w:t xml:space="preserve"> </w:t>
      </w:r>
      <w:ins w:id="16" w:author="Sarah J. Townsend" w:date="2014-04-23T11:25:00Z">
        <w:r w:rsidR="00460219">
          <w:t xml:space="preserve">such as </w:t>
        </w:r>
      </w:ins>
      <w:r w:rsidR="00D93986">
        <w:t xml:space="preserve">Roberto </w:t>
      </w:r>
      <w:proofErr w:type="spellStart"/>
      <w:r w:rsidR="00D93986">
        <w:t>Cossa</w:t>
      </w:r>
      <w:proofErr w:type="spellEnd"/>
      <w:r w:rsidR="00417C19">
        <w:t xml:space="preserve"> and Griselda Gambaro. </w:t>
      </w:r>
    </w:p>
    <w:p w14:paraId="2119EE89" w14:textId="77777777" w:rsidR="00C47D4E" w:rsidRDefault="00CE54F9" w:rsidP="000A0518">
      <w:r>
        <w:rPr>
          <w:rStyle w:val="Strong"/>
          <w:rFonts w:eastAsia="Times New Roman"/>
        </w:rPr>
        <w:t xml:space="preserve"> </w:t>
      </w:r>
    </w:p>
    <w:p w14:paraId="40902183" w14:textId="55787503" w:rsidR="00460219" w:rsidRDefault="00393F44" w:rsidP="000A0518">
      <w:pPr>
        <w:rPr>
          <w:ins w:id="17" w:author="Sarah J. Townsend" w:date="2014-04-23T11:26:00Z"/>
        </w:rPr>
      </w:pPr>
      <w:r>
        <w:t>At a time when Argentina cou</w:t>
      </w:r>
      <w:r w:rsidR="00B96B72">
        <w:t xml:space="preserve">ld boast enormous </w:t>
      </w:r>
      <w:ins w:id="18" w:author="Sarah J. Townsend" w:date="2014-04-23T11:27:00Z">
        <w:r w:rsidR="00FC1652">
          <w:t xml:space="preserve">economic </w:t>
        </w:r>
      </w:ins>
      <w:r w:rsidR="00B96B72">
        <w:t xml:space="preserve">success </w:t>
      </w:r>
      <w:ins w:id="19" w:author="Sarah J. Townsend" w:date="2014-04-23T11:27:00Z">
        <w:r w:rsidR="00FC1652">
          <w:t>due to</w:t>
        </w:r>
      </w:ins>
      <w:r w:rsidR="00B96B72">
        <w:t xml:space="preserve"> its</w:t>
      </w:r>
      <w:r>
        <w:t xml:space="preserve"> participation in global markets, </w:t>
      </w:r>
      <w:r w:rsidR="0090747B">
        <w:t xml:space="preserve">Buenos Aires </w:t>
      </w:r>
      <w:r w:rsidR="00FC6E19">
        <w:t>was a city where poorer immigrants struggled</w:t>
      </w:r>
      <w:r w:rsidR="00014E06">
        <w:t xml:space="preserve"> to reap the rewards offere</w:t>
      </w:r>
      <w:r w:rsidR="00FC6E19">
        <w:t>d by capitalist enterprise. These conditions</w:t>
      </w:r>
      <w:r w:rsidR="00014E06">
        <w:t xml:space="preserve"> created</w:t>
      </w:r>
      <w:r>
        <w:t xml:space="preserve"> an urgent political need to </w:t>
      </w:r>
      <w:ins w:id="20" w:author="Sarah J. Townsend" w:date="2014-04-23T11:27:00Z">
        <w:r w:rsidR="00FC1652">
          <w:t>develop</w:t>
        </w:r>
      </w:ins>
      <w:r>
        <w:t xml:space="preserve"> consen</w:t>
      </w:r>
      <w:r w:rsidR="00BB47A1">
        <w:t>sus and create confidence in a national</w:t>
      </w:r>
      <w:r>
        <w:t xml:space="preserve"> modernity. </w:t>
      </w:r>
      <w:r w:rsidR="00BB47A1">
        <w:t>This call was answered by the rise of democra</w:t>
      </w:r>
      <w:r w:rsidR="00726730">
        <w:t>tic populism with the presidenc</w:t>
      </w:r>
      <w:ins w:id="21" w:author="Sarah J. Townsend" w:date="2014-04-23T11:28:00Z">
        <w:r w:rsidR="00FC1652">
          <w:t>y</w:t>
        </w:r>
      </w:ins>
      <w:r w:rsidR="00BB47A1">
        <w:t xml:space="preserve"> of </w:t>
      </w:r>
      <w:proofErr w:type="spellStart"/>
      <w:r w:rsidR="00BB47A1">
        <w:t>Hyp</w:t>
      </w:r>
      <w:ins w:id="22" w:author="Sarah J. Townsend" w:date="2014-04-23T11:28:00Z">
        <w:r w:rsidR="00FC1652">
          <w:t>ó</w:t>
        </w:r>
      </w:ins>
      <w:r w:rsidR="00BB47A1">
        <w:t>lito</w:t>
      </w:r>
      <w:proofErr w:type="spellEnd"/>
      <w:r w:rsidR="00BB47A1">
        <w:t xml:space="preserve"> </w:t>
      </w:r>
      <w:proofErr w:type="spellStart"/>
      <w:r w:rsidR="00BB47A1">
        <w:t>Irigoyen</w:t>
      </w:r>
      <w:proofErr w:type="spellEnd"/>
      <w:r w:rsidR="0074233F">
        <w:t xml:space="preserve">. </w:t>
      </w:r>
      <w:ins w:id="23" w:author="Sarah J. Townsend" w:date="2014-04-23T11:28:00Z">
        <w:r w:rsidR="00FC1652">
          <w:t>The c</w:t>
        </w:r>
      </w:ins>
      <w:r w:rsidR="0074233F">
        <w:t>ontradictions of the</w:t>
      </w:r>
      <w:r w:rsidR="00704DE7">
        <w:t xml:space="preserve"> regime became</w:t>
      </w:r>
      <w:r w:rsidR="00417C19">
        <w:t xml:space="preserve"> evident in </w:t>
      </w:r>
      <w:r w:rsidR="00726730">
        <w:t xml:space="preserve">the </w:t>
      </w:r>
      <w:r w:rsidR="0074233F">
        <w:t>viole</w:t>
      </w:r>
      <w:r w:rsidR="00417C19">
        <w:t xml:space="preserve">nt repression of </w:t>
      </w:r>
      <w:ins w:id="24" w:author="Sarah J. Townsend" w:date="2014-04-26T17:08:00Z">
        <w:r w:rsidR="00730D89">
          <w:t xml:space="preserve">the </w:t>
        </w:r>
      </w:ins>
      <w:r w:rsidR="00417C19">
        <w:t xml:space="preserve">labor movement </w:t>
      </w:r>
      <w:r w:rsidR="00726730">
        <w:t xml:space="preserve">during the </w:t>
      </w:r>
      <w:proofErr w:type="spellStart"/>
      <w:r w:rsidR="0070522B">
        <w:rPr>
          <w:i/>
        </w:rPr>
        <w:t>semana</w:t>
      </w:r>
      <w:proofErr w:type="spellEnd"/>
      <w:r w:rsidR="0070522B">
        <w:rPr>
          <w:i/>
        </w:rPr>
        <w:t xml:space="preserve"> </w:t>
      </w:r>
      <w:proofErr w:type="spellStart"/>
      <w:r w:rsidR="0070522B">
        <w:rPr>
          <w:i/>
        </w:rPr>
        <w:t>trá</w:t>
      </w:r>
      <w:r w:rsidR="00726730" w:rsidRPr="00FC6E19">
        <w:rPr>
          <w:i/>
        </w:rPr>
        <w:t>gica</w:t>
      </w:r>
      <w:proofErr w:type="spellEnd"/>
      <w:r w:rsidR="0090747B">
        <w:t xml:space="preserve"> [tragic week]</w:t>
      </w:r>
      <w:r w:rsidR="00726730">
        <w:t xml:space="preserve"> of January</w:t>
      </w:r>
      <w:r w:rsidR="00417C19">
        <w:t xml:space="preserve"> 1919</w:t>
      </w:r>
      <w:r w:rsidR="00D5749C">
        <w:t xml:space="preserve"> </w:t>
      </w:r>
      <w:r w:rsidR="0074233F">
        <w:t xml:space="preserve">and the reactionary </w:t>
      </w:r>
      <w:r w:rsidR="00D5749C">
        <w:t xml:space="preserve">coup </w:t>
      </w:r>
      <w:ins w:id="25" w:author="Sarah J. Townsend" w:date="2014-04-26T17:09:00Z">
        <w:r w:rsidR="00730D89">
          <w:t xml:space="preserve">led </w:t>
        </w:r>
      </w:ins>
      <w:r w:rsidR="00D5749C">
        <w:t xml:space="preserve">by </w:t>
      </w:r>
      <w:r w:rsidR="00726730">
        <w:t>General Jos</w:t>
      </w:r>
      <w:ins w:id="26" w:author="Sarah J. Townsend" w:date="2014-04-26T17:09:00Z">
        <w:r w:rsidR="00730D89">
          <w:t>é</w:t>
        </w:r>
      </w:ins>
      <w:r w:rsidR="00726730">
        <w:t xml:space="preserve"> Felix </w:t>
      </w:r>
      <w:proofErr w:type="spellStart"/>
      <w:r w:rsidR="00D5749C">
        <w:t>Uriburu</w:t>
      </w:r>
      <w:proofErr w:type="spellEnd"/>
      <w:r w:rsidR="00D5749C">
        <w:t xml:space="preserve"> </w:t>
      </w:r>
      <w:r w:rsidR="0074233F">
        <w:t>in 1930</w:t>
      </w:r>
      <w:ins w:id="27" w:author="Sarah J. Townsend" w:date="2014-04-26T17:09:00Z">
        <w:r w:rsidR="00730D89">
          <w:t>,</w:t>
        </w:r>
      </w:ins>
      <w:r w:rsidR="0074233F">
        <w:t xml:space="preserve"> </w:t>
      </w:r>
      <w:ins w:id="28" w:author="Sarah J. Townsend" w:date="2014-04-23T11:28:00Z">
        <w:r w:rsidR="00FC1652">
          <w:t>following</w:t>
        </w:r>
      </w:ins>
      <w:r w:rsidR="00D5749C">
        <w:t xml:space="preserve"> the crash of global markets in 1929</w:t>
      </w:r>
      <w:r w:rsidR="00BB47A1">
        <w:t xml:space="preserve">. </w:t>
      </w:r>
      <w:ins w:id="29" w:author="Sarah J. Townsend" w:date="2014-04-23T20:27:00Z">
        <w:r w:rsidR="00D25AC2">
          <w:t xml:space="preserve">The </w:t>
        </w:r>
        <w:proofErr w:type="spellStart"/>
        <w:r w:rsidR="00D25AC2">
          <w:t>g</w:t>
        </w:r>
      </w:ins>
      <w:r>
        <w:t>rotesco</w:t>
      </w:r>
      <w:proofErr w:type="spellEnd"/>
      <w:r>
        <w:t xml:space="preserve"> </w:t>
      </w:r>
      <w:proofErr w:type="spellStart"/>
      <w:r>
        <w:t>criollo</w:t>
      </w:r>
      <w:proofErr w:type="spellEnd"/>
      <w:r>
        <w:t xml:space="preserve"> reflected these anxieties</w:t>
      </w:r>
      <w:r w:rsidR="0090747B">
        <w:t xml:space="preserve">, </w:t>
      </w:r>
      <w:r w:rsidR="00D93986">
        <w:t>tensions</w:t>
      </w:r>
      <w:r w:rsidR="00FC6E19">
        <w:t>,</w:t>
      </w:r>
      <w:r w:rsidR="0090747B">
        <w:t xml:space="preserve"> and fragmentation</w:t>
      </w:r>
      <w:r>
        <w:t xml:space="preserve"> by staging the </w:t>
      </w:r>
      <w:ins w:id="30" w:author="Sarah J. Townsend" w:date="2014-04-23T20:27:00Z">
        <w:r w:rsidR="00D25AC2">
          <w:t xml:space="preserve">all </w:t>
        </w:r>
      </w:ins>
      <w:r>
        <w:t xml:space="preserve">too apparent failure of </w:t>
      </w:r>
      <w:r w:rsidR="00B96B72">
        <w:t>a generation of lower</w:t>
      </w:r>
      <w:ins w:id="31" w:author="Sarah J. Townsend" w:date="2014-04-23T11:29:00Z">
        <w:r w:rsidR="00FC1652">
          <w:t>-</w:t>
        </w:r>
      </w:ins>
      <w:r w:rsidR="00B96B72">
        <w:t>class immigrants to fulfill their Ameri</w:t>
      </w:r>
      <w:r w:rsidR="003657B2">
        <w:t xml:space="preserve">can dream. </w:t>
      </w:r>
      <w:proofErr w:type="spellStart"/>
      <w:r w:rsidR="002E0B50">
        <w:t>Grotescos</w:t>
      </w:r>
      <w:proofErr w:type="spellEnd"/>
      <w:r w:rsidR="0061782B">
        <w:t xml:space="preserve"> were presented in the same large commercial theatres </w:t>
      </w:r>
      <w:ins w:id="32" w:author="Sarah J. Townsend" w:date="2014-04-23T11:29:00Z">
        <w:r w:rsidR="00FC1652">
          <w:t>as</w:t>
        </w:r>
      </w:ins>
      <w:r w:rsidR="0061782B">
        <w:t xml:space="preserve"> </w:t>
      </w:r>
      <w:proofErr w:type="spellStart"/>
      <w:r w:rsidR="0061782B">
        <w:t>sainetes</w:t>
      </w:r>
      <w:proofErr w:type="spellEnd"/>
      <w:r w:rsidR="0061782B">
        <w:t xml:space="preserve">, </w:t>
      </w:r>
      <w:r w:rsidR="00BB74D1">
        <w:t xml:space="preserve">but the </w:t>
      </w:r>
      <w:r w:rsidR="002E0B50">
        <w:t xml:space="preserve">plays’ </w:t>
      </w:r>
      <w:r w:rsidR="00BB74D1">
        <w:t>int</w:t>
      </w:r>
      <w:r w:rsidR="0033297F">
        <w:t>erior settings allowed for</w:t>
      </w:r>
      <w:r w:rsidR="0061782B">
        <w:t xml:space="preserve"> a more r</w:t>
      </w:r>
      <w:r w:rsidR="00BB74D1">
        <w:t>eflexive and critical dramatic representation</w:t>
      </w:r>
      <w:r w:rsidR="0061782B">
        <w:t xml:space="preserve">. </w:t>
      </w:r>
      <w:r w:rsidR="003657B2">
        <w:t>A process</w:t>
      </w:r>
      <w:r w:rsidR="00B96B72">
        <w:t xml:space="preserve"> of trial and error is </w:t>
      </w:r>
      <w:r w:rsidR="002E0B50">
        <w:t>shown in</w:t>
      </w:r>
      <w:r w:rsidR="00B96B72">
        <w:t xml:space="preserve"> plot</w:t>
      </w:r>
      <w:r w:rsidR="00007721">
        <w:t>s where</w:t>
      </w:r>
      <w:r w:rsidR="0010781B">
        <w:t xml:space="preserve"> the family struggles to </w:t>
      </w:r>
      <w:r w:rsidR="00B96B72">
        <w:t xml:space="preserve">achieve the </w:t>
      </w:r>
      <w:ins w:id="33" w:author="Sarah J. Townsend" w:date="2014-04-26T17:10:00Z">
        <w:r w:rsidR="00730D89">
          <w:t xml:space="preserve">skills </w:t>
        </w:r>
      </w:ins>
      <w:r w:rsidR="00B96B72">
        <w:t>ne</w:t>
      </w:r>
      <w:ins w:id="34" w:author="Sarah J. Townsend" w:date="2014-04-26T17:10:00Z">
        <w:r w:rsidR="00730D89">
          <w:t>eded</w:t>
        </w:r>
      </w:ins>
      <w:r w:rsidR="007041FD">
        <w:t xml:space="preserve"> to succeed in the</w:t>
      </w:r>
      <w:r w:rsidR="00B96B72">
        <w:t xml:space="preserve"> mod</w:t>
      </w:r>
      <w:r w:rsidR="007041FD">
        <w:t>ern city</w:t>
      </w:r>
      <w:r w:rsidR="00B96B72">
        <w:t>.</w:t>
      </w:r>
      <w:r w:rsidR="00007721">
        <w:t xml:space="preserve"> </w:t>
      </w:r>
      <w:r w:rsidR="0074233F">
        <w:t>The acting style borrowed gestural</w:t>
      </w:r>
      <w:r w:rsidR="00726730">
        <w:t>, physical</w:t>
      </w:r>
      <w:r w:rsidR="002E0B50">
        <w:t>,</w:t>
      </w:r>
      <w:r w:rsidR="00CF73D8">
        <w:t xml:space="preserve"> and speaking</w:t>
      </w:r>
      <w:r w:rsidR="0074233F">
        <w:t xml:space="preserve"> techniques </w:t>
      </w:r>
      <w:ins w:id="35" w:author="Sarah J. Townsend" w:date="2014-04-23T20:23:00Z">
        <w:r w:rsidR="00D25AC2">
          <w:t>from</w:t>
        </w:r>
      </w:ins>
      <w:r w:rsidR="0074233F">
        <w:t xml:space="preserve"> the comic </w:t>
      </w:r>
      <w:proofErr w:type="spellStart"/>
      <w:r w:rsidR="0074233F">
        <w:t>sainete</w:t>
      </w:r>
      <w:proofErr w:type="spellEnd"/>
      <w:r w:rsidR="0074233F">
        <w:t xml:space="preserve"> and transformed t</w:t>
      </w:r>
      <w:r w:rsidR="00007721">
        <w:t>he</w:t>
      </w:r>
      <w:r w:rsidR="002E0B50">
        <w:t>m for stronger tragicomic effect and depth of character</w:t>
      </w:r>
      <w:r w:rsidR="00BB74D1">
        <w:t xml:space="preserve">. </w:t>
      </w:r>
      <w:r w:rsidR="00E57F82">
        <w:t xml:space="preserve">Characteristics of the genre include financial failure and </w:t>
      </w:r>
      <w:ins w:id="36" w:author="Sarah J. Townsend" w:date="2014-04-23T20:22:00Z">
        <w:r w:rsidR="00D25AC2">
          <w:t>the</w:t>
        </w:r>
      </w:ins>
      <w:ins w:id="37" w:author="Trial User" w:date="2014-04-24T12:43:00Z">
        <w:r w:rsidR="009B0753">
          <w:t xml:space="preserve"> stubbornness of</w:t>
        </w:r>
      </w:ins>
      <w:r w:rsidR="00E57F82">
        <w:t xml:space="preserve"> the protagonist, </w:t>
      </w:r>
      <w:r w:rsidR="00FC6E19">
        <w:t xml:space="preserve">a </w:t>
      </w:r>
      <w:r w:rsidR="00E57F82">
        <w:t>moral dilemma presented by</w:t>
      </w:r>
      <w:r w:rsidR="00B41824">
        <w:t xml:space="preserve"> the pressures of urban life</w:t>
      </w:r>
      <w:r w:rsidR="00CF73D8">
        <w:t>, and animal-like behavior</w:t>
      </w:r>
      <w:r w:rsidR="00E57F82">
        <w:t xml:space="preserve">. </w:t>
      </w:r>
      <w:r w:rsidR="00BB74D1">
        <w:t>A</w:t>
      </w:r>
      <w:r w:rsidR="0074233F">
        <w:t xml:space="preserve"> </w:t>
      </w:r>
      <w:r w:rsidR="0046338F">
        <w:t>lack of</w:t>
      </w:r>
      <w:r w:rsidR="003657B2">
        <w:t xml:space="preserve"> </w:t>
      </w:r>
      <w:r w:rsidR="00CF73D8">
        <w:t>flow in communication</w:t>
      </w:r>
      <w:r w:rsidR="00D5749C">
        <w:t xml:space="preserve"> and action</w:t>
      </w:r>
      <w:r w:rsidR="00CF73D8">
        <w:t xml:space="preserve"> increases the characters’</w:t>
      </w:r>
      <w:r w:rsidR="0010781B">
        <w:t xml:space="preserve"> </w:t>
      </w:r>
      <w:r w:rsidR="00CF73D8">
        <w:t>self-consciousness</w:t>
      </w:r>
      <w:r w:rsidR="0010781B">
        <w:t xml:space="preserve"> </w:t>
      </w:r>
      <w:r w:rsidR="00CF73D8">
        <w:t>while they are</w:t>
      </w:r>
      <w:r w:rsidR="0046338F">
        <w:t xml:space="preserve"> mocked and put to the test against a reality that is r</w:t>
      </w:r>
      <w:r w:rsidR="00D5749C">
        <w:t>evealed as alienating and unjust</w:t>
      </w:r>
      <w:r w:rsidR="0046338F">
        <w:t>.</w:t>
      </w:r>
      <w:r w:rsidR="0010781B">
        <w:t xml:space="preserve"> </w:t>
      </w:r>
    </w:p>
    <w:p w14:paraId="013FBF4D" w14:textId="77777777" w:rsidR="00460219" w:rsidRDefault="00460219" w:rsidP="000A0518">
      <w:pPr>
        <w:rPr>
          <w:ins w:id="38" w:author="Sarah J. Townsend" w:date="2014-04-23T11:26:00Z"/>
        </w:rPr>
      </w:pPr>
    </w:p>
    <w:p w14:paraId="7AE0CADE" w14:textId="73E2DC47" w:rsidR="002626F8" w:rsidRDefault="00CF73D8" w:rsidP="000A0518">
      <w:r>
        <w:t>This tension between the individual and his</w:t>
      </w:r>
      <w:r w:rsidR="0061782B">
        <w:t xml:space="preserve"> environment</w:t>
      </w:r>
      <w:r w:rsidR="00685D5A">
        <w:t xml:space="preserve"> as well as the disintegration of language as </w:t>
      </w:r>
      <w:ins w:id="39" w:author="Sarah J. Townsend" w:date="2014-04-23T11:31:00Z">
        <w:r w:rsidR="00537117">
          <w:t xml:space="preserve">a </w:t>
        </w:r>
      </w:ins>
      <w:r w:rsidR="00685D5A">
        <w:t>reliable form</w:t>
      </w:r>
      <w:r w:rsidR="007041FD">
        <w:t xml:space="preserve"> of communication</w:t>
      </w:r>
      <w:r w:rsidR="00685D5A">
        <w:t xml:space="preserve"> </w:t>
      </w:r>
      <w:r w:rsidR="0061782B">
        <w:t>can be related to the Europe</w:t>
      </w:r>
      <w:r w:rsidR="007865F1">
        <w:t xml:space="preserve">an theatre of the absurd, </w:t>
      </w:r>
      <w:ins w:id="40" w:author="Sarah J. Townsend" w:date="2014-04-23T11:32:00Z">
        <w:r w:rsidR="00537117">
          <w:t xml:space="preserve">which developed </w:t>
        </w:r>
      </w:ins>
      <w:r w:rsidR="007865F1">
        <w:t>thirty</w:t>
      </w:r>
      <w:r w:rsidR="0061782B">
        <w:t xml:space="preserve"> years later. </w:t>
      </w:r>
      <w:r w:rsidR="00446F5F">
        <w:t xml:space="preserve">The mask of the </w:t>
      </w:r>
      <w:proofErr w:type="spellStart"/>
      <w:r w:rsidR="00446F5F">
        <w:t>grotesco</w:t>
      </w:r>
      <w:proofErr w:type="spellEnd"/>
      <w:r w:rsidR="00446F5F">
        <w:t xml:space="preserve"> character, </w:t>
      </w:r>
      <w:ins w:id="41" w:author="Sarah J. Townsend" w:date="2014-04-26T17:11:00Z">
        <w:r w:rsidR="00730D89">
          <w:t>indicative of</w:t>
        </w:r>
      </w:ins>
      <w:r w:rsidR="009F21C8">
        <w:t xml:space="preserve"> </w:t>
      </w:r>
      <w:ins w:id="42" w:author="Sarah J. Townsend" w:date="2014-04-26T17:12:00Z">
        <w:r w:rsidR="00730D89">
          <w:t>the</w:t>
        </w:r>
      </w:ins>
      <w:r w:rsidR="002C39DC">
        <w:t xml:space="preserve"> spiritual emptiness</w:t>
      </w:r>
      <w:r w:rsidR="00446F5F">
        <w:t xml:space="preserve"> </w:t>
      </w:r>
      <w:r w:rsidR="009F21C8">
        <w:t xml:space="preserve">of </w:t>
      </w:r>
      <w:ins w:id="43" w:author="Sarah J. Townsend" w:date="2014-04-26T17:12:00Z">
        <w:r w:rsidR="00730D89">
          <w:t xml:space="preserve">modern </w:t>
        </w:r>
      </w:ins>
      <w:r w:rsidR="009F21C8">
        <w:t>society</w:t>
      </w:r>
      <w:r w:rsidR="00446F5F">
        <w:t xml:space="preserve">, </w:t>
      </w:r>
      <w:ins w:id="44" w:author="Sarah J. Townsend" w:date="2014-04-23T20:25:00Z">
        <w:r w:rsidR="00D25AC2">
          <w:t xml:space="preserve">also </w:t>
        </w:r>
      </w:ins>
      <w:r w:rsidR="00446F5F">
        <w:t>has an affinity wit</w:t>
      </w:r>
      <w:r w:rsidR="009F21C8">
        <w:t xml:space="preserve">h European expressionism. </w:t>
      </w:r>
      <w:ins w:id="45" w:author="Sarah J. Townsend" w:date="2014-04-26T17:12:00Z">
        <w:r w:rsidR="00730D89">
          <w:t xml:space="preserve">The </w:t>
        </w:r>
        <w:proofErr w:type="spellStart"/>
        <w:r w:rsidR="00730D89">
          <w:t>g</w:t>
        </w:r>
      </w:ins>
      <w:r w:rsidR="003657B2">
        <w:t>rotesco</w:t>
      </w:r>
      <w:proofErr w:type="spellEnd"/>
      <w:r w:rsidR="003657B2">
        <w:t xml:space="preserve"> </w:t>
      </w:r>
      <w:proofErr w:type="spellStart"/>
      <w:r w:rsidR="003657B2">
        <w:t>criollo’s</w:t>
      </w:r>
      <w:proofErr w:type="spellEnd"/>
      <w:r w:rsidR="003657B2">
        <w:t xml:space="preserve"> emphasis</w:t>
      </w:r>
      <w:r w:rsidR="002E0B50">
        <w:t xml:space="preserve"> on</w:t>
      </w:r>
      <w:r w:rsidR="00D97D9E">
        <w:t xml:space="preserve"> confusion and doubt</w:t>
      </w:r>
      <w:r w:rsidR="009F21C8">
        <w:t xml:space="preserve"> commented on</w:t>
      </w:r>
      <w:r w:rsidR="0090747B">
        <w:t xml:space="preserve"> </w:t>
      </w:r>
      <w:r w:rsidR="00933F9C">
        <w:t>a developing</w:t>
      </w:r>
      <w:r w:rsidR="006A169D">
        <w:t xml:space="preserve"> </w:t>
      </w:r>
      <w:r w:rsidR="0090747B">
        <w:t>A</w:t>
      </w:r>
      <w:r w:rsidR="003657B2">
        <w:t>rgentine identity</w:t>
      </w:r>
      <w:r w:rsidR="0090747B">
        <w:t xml:space="preserve"> and the</w:t>
      </w:r>
      <w:r w:rsidR="006A169D">
        <w:t xml:space="preserve"> </w:t>
      </w:r>
      <w:r>
        <w:t>illusory dreams</w:t>
      </w:r>
      <w:r w:rsidR="0090747B">
        <w:t xml:space="preserve"> of</w:t>
      </w:r>
      <w:r w:rsidR="003657B2">
        <w:t xml:space="preserve"> modernity</w:t>
      </w:r>
      <w:r w:rsidR="009F21C8">
        <w:t>. Moreover, since</w:t>
      </w:r>
      <w:r w:rsidR="00BB74D1">
        <w:t xml:space="preserve"> the </w:t>
      </w:r>
      <w:r w:rsidR="00BB74D1">
        <w:lastRenderedPageBreak/>
        <w:t>elder</w:t>
      </w:r>
      <w:ins w:id="46" w:author="Sarah J. Townsend" w:date="2014-04-23T20:25:00Z">
        <w:r w:rsidR="00D25AC2">
          <w:t xml:space="preserve"> characters’</w:t>
        </w:r>
      </w:ins>
      <w:r w:rsidR="00BB74D1">
        <w:t xml:space="preserve"> failure</w:t>
      </w:r>
      <w:ins w:id="47" w:author="Sarah J. Townsend" w:date="2014-04-23T20:25:00Z">
        <w:r w:rsidR="00D25AC2">
          <w:t>s</w:t>
        </w:r>
      </w:ins>
      <w:r w:rsidR="00BB74D1">
        <w:t xml:space="preserve"> remain part of </w:t>
      </w:r>
      <w:ins w:id="48" w:author="Sarah J. Townsend" w:date="2014-04-23T20:26:00Z">
        <w:r w:rsidR="00D25AC2">
          <w:t>the</w:t>
        </w:r>
      </w:ins>
      <w:r w:rsidR="00BB74D1">
        <w:t xml:space="preserve"> </w:t>
      </w:r>
      <w:r w:rsidR="00BB47A1">
        <w:t>family</w:t>
      </w:r>
      <w:r w:rsidR="009F21C8">
        <w:t xml:space="preserve"> drama,</w:t>
      </w:r>
      <w:r w:rsidR="00BB74D1">
        <w:t xml:space="preserve"> the </w:t>
      </w:r>
      <w:proofErr w:type="spellStart"/>
      <w:r w:rsidR="009F21C8">
        <w:t>grotesco</w:t>
      </w:r>
      <w:proofErr w:type="spellEnd"/>
      <w:r w:rsidR="009F21C8">
        <w:t xml:space="preserve"> plot does not reach closure but suggests the continuation of a ritual </w:t>
      </w:r>
      <w:r w:rsidR="00726730">
        <w:t>of trial, error, and survival</w:t>
      </w:r>
      <w:r w:rsidR="00BB74D1">
        <w:t>.</w:t>
      </w:r>
      <w:r w:rsidR="0090747B">
        <w:t xml:space="preserve"> In this sen</w:t>
      </w:r>
      <w:r w:rsidR="001355D6">
        <w:t>se,</w:t>
      </w:r>
      <w:r w:rsidR="002C39DC">
        <w:t xml:space="preserve"> the modernism</w:t>
      </w:r>
      <w:r w:rsidR="0090747B">
        <w:t xml:space="preserve"> o</w:t>
      </w:r>
      <w:r w:rsidR="002C39DC">
        <w:t xml:space="preserve">f </w:t>
      </w:r>
      <w:proofErr w:type="spellStart"/>
      <w:r w:rsidR="002C39DC">
        <w:t>grotesco</w:t>
      </w:r>
      <w:proofErr w:type="spellEnd"/>
      <w:r w:rsidR="002C39DC">
        <w:t xml:space="preserve"> </w:t>
      </w:r>
      <w:proofErr w:type="spellStart"/>
      <w:r w:rsidR="002C39DC">
        <w:t>criollo</w:t>
      </w:r>
      <w:proofErr w:type="spellEnd"/>
      <w:r w:rsidR="002C39DC">
        <w:t xml:space="preserve"> is reflected</w:t>
      </w:r>
      <w:r w:rsidR="0090747B">
        <w:t xml:space="preserve"> in both its critical stan</w:t>
      </w:r>
      <w:r w:rsidR="00685D5A">
        <w:t>ce and its view towards the future</w:t>
      </w:r>
      <w:r w:rsidR="000A0518">
        <w:t xml:space="preserve">. </w:t>
      </w:r>
      <w:r w:rsidR="00C47D4E">
        <w:t xml:space="preserve">Later </w:t>
      </w:r>
      <w:r w:rsidR="00704DE7">
        <w:t xml:space="preserve">Argentine plays </w:t>
      </w:r>
      <w:r w:rsidR="00C47D4E">
        <w:t>such as</w:t>
      </w:r>
      <w:r w:rsidR="00704DE7">
        <w:t xml:space="preserve"> </w:t>
      </w:r>
      <w:hyperlink r:id="rId7" w:history="1">
        <w:r w:rsidR="00C76983" w:rsidRPr="00C76983">
          <w:rPr>
            <w:rStyle w:val="Hyperlink"/>
            <w:i/>
          </w:rPr>
          <w:t xml:space="preserve">La </w:t>
        </w:r>
        <w:proofErr w:type="spellStart"/>
        <w:r w:rsidR="00C76983" w:rsidRPr="00C76983">
          <w:rPr>
            <w:rStyle w:val="Hyperlink"/>
            <w:i/>
          </w:rPr>
          <w:t>nona</w:t>
        </w:r>
        <w:proofErr w:type="spellEnd"/>
      </w:hyperlink>
      <w:r w:rsidR="00C76983">
        <w:rPr>
          <w:i/>
        </w:rPr>
        <w:t xml:space="preserve"> </w:t>
      </w:r>
      <w:r w:rsidR="008F6909">
        <w:t>[</w:t>
      </w:r>
      <w:r w:rsidR="00933F9C">
        <w:t xml:space="preserve">The </w:t>
      </w:r>
      <w:r w:rsidR="00C76983">
        <w:t>Grandma</w:t>
      </w:r>
      <w:r w:rsidR="00933F9C">
        <w:t xml:space="preserve">] </w:t>
      </w:r>
      <w:r w:rsidR="00B0645C">
        <w:t xml:space="preserve">(1978) </w:t>
      </w:r>
      <w:r w:rsidR="00704DE7">
        <w:t>by</w:t>
      </w:r>
      <w:r w:rsidR="00C32022">
        <w:t xml:space="preserve"> Roberto </w:t>
      </w:r>
      <w:proofErr w:type="spellStart"/>
      <w:r w:rsidR="00C32022">
        <w:t>Cossa</w:t>
      </w:r>
      <w:proofErr w:type="spellEnd"/>
      <w:r w:rsidR="008F6909">
        <w:t xml:space="preserve"> </w:t>
      </w:r>
      <w:r w:rsidR="00704DE7">
        <w:t>have</w:t>
      </w:r>
      <w:r w:rsidR="007941D4">
        <w:t xml:space="preserve"> elements of the </w:t>
      </w:r>
      <w:proofErr w:type="spellStart"/>
      <w:r w:rsidR="007941D4">
        <w:t>grotesco</w:t>
      </w:r>
      <w:proofErr w:type="spellEnd"/>
      <w:r w:rsidR="00704DE7">
        <w:t xml:space="preserve"> that</w:t>
      </w:r>
      <w:r w:rsidR="00D1371B">
        <w:t xml:space="preserve"> fulfill </w:t>
      </w:r>
      <w:r w:rsidR="00B41824">
        <w:t>s</w:t>
      </w:r>
      <w:r w:rsidR="00BF701A">
        <w:t>atirical and farcical intent</w:t>
      </w:r>
      <w:r w:rsidR="00FC780B">
        <w:t>s</w:t>
      </w:r>
      <w:r w:rsidR="00B51015">
        <w:t xml:space="preserve">. </w:t>
      </w:r>
      <w:r w:rsidR="00DB3F1C" w:rsidRPr="00087E0B">
        <w:t>Griselda Gamb</w:t>
      </w:r>
      <w:ins w:id="49" w:author="Sarah J. Townsend" w:date="2014-04-26T17:24:00Z">
        <w:r w:rsidR="00DF2C09">
          <w:t>aro</w:t>
        </w:r>
      </w:ins>
      <w:r w:rsidR="00DB3F1C">
        <w:t xml:space="preserve">’s </w:t>
      </w:r>
      <w:r w:rsidR="00704DE7">
        <w:t>plays</w:t>
      </w:r>
      <w:r w:rsidR="00D1371B">
        <w:t xml:space="preserve"> experimen</w:t>
      </w:r>
      <w:r w:rsidR="00933F9C">
        <w:t>t</w:t>
      </w:r>
      <w:r w:rsidR="00D1371B">
        <w:t xml:space="preserve"> with</w:t>
      </w:r>
      <w:r w:rsidR="00B51015">
        <w:t xml:space="preserve"> </w:t>
      </w:r>
      <w:commentRangeStart w:id="50"/>
      <w:r w:rsidR="00A72487">
        <w:fldChar w:fldCharType="begin"/>
      </w:r>
      <w:r w:rsidR="00A72487">
        <w:instrText>HYPERLINK "http://www.angloargentinesociety.org.uk/wp-content/uploads/2011/09/SIAMESE-POSTER-1.jpg"</w:instrText>
      </w:r>
      <w:r w:rsidR="00A72487">
        <w:fldChar w:fldCharType="separate"/>
      </w:r>
      <w:proofErr w:type="spellStart"/>
      <w:r w:rsidR="00B51015" w:rsidRPr="00A72487">
        <w:rPr>
          <w:rStyle w:val="Hyperlink"/>
        </w:rPr>
        <w:t>grotesco</w:t>
      </w:r>
      <w:proofErr w:type="spellEnd"/>
      <w:r w:rsidR="00B51015" w:rsidRPr="00A72487">
        <w:rPr>
          <w:rStyle w:val="Hyperlink"/>
        </w:rPr>
        <w:t xml:space="preserve"> mask</w:t>
      </w:r>
      <w:r w:rsidR="00D1371B" w:rsidRPr="00A72487">
        <w:rPr>
          <w:rStyle w:val="Hyperlink"/>
        </w:rPr>
        <w:t>s</w:t>
      </w:r>
      <w:r w:rsidR="00A72487">
        <w:fldChar w:fldCharType="end"/>
      </w:r>
      <w:commentRangeEnd w:id="50"/>
      <w:r w:rsidR="00A72487">
        <w:rPr>
          <w:rStyle w:val="CommentReference"/>
        </w:rPr>
        <w:commentReference w:id="50"/>
      </w:r>
      <w:r w:rsidR="00471629">
        <w:t xml:space="preserve"> to show how violent authority and its victims can be complicit with </w:t>
      </w:r>
      <w:ins w:id="51" w:author="Sarah J. Townsend" w:date="2014-04-26T17:13:00Z">
        <w:r w:rsidR="000A4D09">
          <w:t>one</w:t>
        </w:r>
      </w:ins>
      <w:r w:rsidR="00471629">
        <w:t xml:space="preserve"> other</w:t>
      </w:r>
      <w:r w:rsidR="00D0051A">
        <w:t xml:space="preserve">. </w:t>
      </w:r>
      <w:ins w:id="52" w:author="Sarah J. Townsend" w:date="2014-04-26T17:13:00Z">
        <w:r w:rsidR="000A4D09">
          <w:t xml:space="preserve">The </w:t>
        </w:r>
        <w:proofErr w:type="spellStart"/>
        <w:r w:rsidR="000A4D09">
          <w:t>g</w:t>
        </w:r>
      </w:ins>
      <w:r w:rsidR="0023032B">
        <w:t>rotesco</w:t>
      </w:r>
      <w:proofErr w:type="spellEnd"/>
      <w:r w:rsidR="0023032B">
        <w:t xml:space="preserve"> </w:t>
      </w:r>
      <w:proofErr w:type="spellStart"/>
      <w:r w:rsidR="0023032B">
        <w:t>criollo</w:t>
      </w:r>
      <w:proofErr w:type="spellEnd"/>
      <w:r w:rsidR="0023032B">
        <w:t xml:space="preserve"> continues to be a</w:t>
      </w:r>
      <w:r w:rsidR="00B41824">
        <w:t>n important</w:t>
      </w:r>
      <w:r w:rsidR="0023032B">
        <w:t xml:space="preserve"> </w:t>
      </w:r>
      <w:ins w:id="53" w:author="Sarah J. Townsend" w:date="2014-04-26T17:13:00Z">
        <w:r w:rsidR="00A873EF">
          <w:t xml:space="preserve">point of </w:t>
        </w:r>
      </w:ins>
      <w:r w:rsidR="0023032B">
        <w:t xml:space="preserve">reference in Argentine theatrical practice today. </w:t>
      </w:r>
      <w:r w:rsidR="00D0051A">
        <w:t xml:space="preserve"> </w:t>
      </w:r>
      <w:r w:rsidR="00B51015">
        <w:t xml:space="preserve">   </w:t>
      </w:r>
    </w:p>
    <w:p w14:paraId="1CD3A355" w14:textId="77777777" w:rsidR="00933F9C" w:rsidRDefault="00933F9C" w:rsidP="000A0518">
      <w:pPr>
        <w:rPr>
          <w:ins w:id="54" w:author="Sarah J. Townsend" w:date="2014-04-26T17:13:00Z"/>
        </w:rPr>
      </w:pPr>
    </w:p>
    <w:p w14:paraId="5FAE608D" w14:textId="77777777" w:rsidR="009B26A9" w:rsidRDefault="009B26A9" w:rsidP="000A0518"/>
    <w:p w14:paraId="7E2DB0F1" w14:textId="77777777" w:rsidR="00D66303" w:rsidRPr="00087E0B" w:rsidRDefault="00D66303" w:rsidP="000A0518">
      <w:pPr>
        <w:rPr>
          <w:b/>
        </w:rPr>
      </w:pPr>
      <w:r w:rsidRPr="00087E0B">
        <w:rPr>
          <w:b/>
        </w:rPr>
        <w:t>References and further reading</w:t>
      </w:r>
    </w:p>
    <w:p w14:paraId="39EA0F2D" w14:textId="77777777" w:rsidR="002626F8" w:rsidRDefault="001355D6" w:rsidP="000A0518">
      <w:r>
        <w:t xml:space="preserve"> </w:t>
      </w:r>
    </w:p>
    <w:p w14:paraId="55B16A66" w14:textId="16D0A099" w:rsidR="009B0753" w:rsidRDefault="002626F8" w:rsidP="000A0518">
      <w:pPr>
        <w:rPr>
          <w:ins w:id="55" w:author="Trial User" w:date="2014-04-24T12:46:00Z"/>
          <w:rFonts w:eastAsia="Times New Roman"/>
        </w:rPr>
      </w:pPr>
      <w:proofErr w:type="gramStart"/>
      <w:r w:rsidRPr="00D66303">
        <w:rPr>
          <w:rFonts w:eastAsia="Times New Roman"/>
        </w:rPr>
        <w:t>Kaiser-Lenoir, C</w:t>
      </w:r>
      <w:ins w:id="56" w:author="Sarah J. Townsend" w:date="2014-06-04T16:10:00Z">
        <w:r w:rsidR="00EA2DF3">
          <w:rPr>
            <w:rFonts w:eastAsia="Times New Roman"/>
          </w:rPr>
          <w:t>laudia</w:t>
        </w:r>
      </w:ins>
      <w:r w:rsidRPr="00D66303">
        <w:rPr>
          <w:rFonts w:eastAsia="Times New Roman"/>
        </w:rPr>
        <w:t>.</w:t>
      </w:r>
      <w:proofErr w:type="gramEnd"/>
      <w:r w:rsidRPr="00D66303">
        <w:rPr>
          <w:rFonts w:eastAsia="Times New Roman"/>
        </w:rPr>
        <w:t xml:space="preserve"> (1977) </w:t>
      </w:r>
      <w:r w:rsidRPr="00D66303">
        <w:rPr>
          <w:rFonts w:eastAsia="Times New Roman"/>
          <w:i/>
          <w:iCs/>
        </w:rPr>
        <w:t xml:space="preserve">El </w:t>
      </w:r>
      <w:proofErr w:type="spellStart"/>
      <w:r w:rsidRPr="00D66303">
        <w:rPr>
          <w:rFonts w:eastAsia="Times New Roman"/>
          <w:i/>
          <w:iCs/>
        </w:rPr>
        <w:t>grotesco</w:t>
      </w:r>
      <w:proofErr w:type="spellEnd"/>
      <w:r w:rsidRPr="00D66303">
        <w:rPr>
          <w:rFonts w:eastAsia="Times New Roman"/>
          <w:i/>
          <w:iCs/>
        </w:rPr>
        <w:t xml:space="preserve"> </w:t>
      </w:r>
      <w:proofErr w:type="spellStart"/>
      <w:r w:rsidRPr="00D66303">
        <w:rPr>
          <w:rFonts w:eastAsia="Times New Roman"/>
          <w:i/>
          <w:iCs/>
        </w:rPr>
        <w:t>criollo</w:t>
      </w:r>
      <w:proofErr w:type="spellEnd"/>
      <w:r w:rsidRPr="00D66303">
        <w:rPr>
          <w:rFonts w:eastAsia="Times New Roman"/>
          <w:i/>
          <w:iCs/>
        </w:rPr>
        <w:t xml:space="preserve">: </w:t>
      </w:r>
      <w:proofErr w:type="spellStart"/>
      <w:r w:rsidRPr="00D66303">
        <w:rPr>
          <w:rFonts w:eastAsia="Times New Roman"/>
          <w:i/>
          <w:iCs/>
        </w:rPr>
        <w:t>Estilo</w:t>
      </w:r>
      <w:proofErr w:type="spellEnd"/>
      <w:r w:rsidRPr="00D66303">
        <w:rPr>
          <w:rFonts w:eastAsia="Times New Roman"/>
          <w:i/>
          <w:iCs/>
        </w:rPr>
        <w:t xml:space="preserve"> </w:t>
      </w:r>
      <w:proofErr w:type="spellStart"/>
      <w:r w:rsidRPr="00D66303">
        <w:rPr>
          <w:rFonts w:eastAsia="Times New Roman"/>
          <w:i/>
          <w:iCs/>
        </w:rPr>
        <w:t>teatral</w:t>
      </w:r>
      <w:proofErr w:type="spellEnd"/>
      <w:r w:rsidRPr="00D66303">
        <w:rPr>
          <w:rFonts w:eastAsia="Times New Roman"/>
          <w:i/>
          <w:iCs/>
        </w:rPr>
        <w:t xml:space="preserve"> de </w:t>
      </w:r>
      <w:proofErr w:type="spellStart"/>
      <w:r w:rsidRPr="00D66303">
        <w:rPr>
          <w:rFonts w:eastAsia="Times New Roman"/>
          <w:i/>
          <w:iCs/>
        </w:rPr>
        <w:t>una</w:t>
      </w:r>
      <w:proofErr w:type="spellEnd"/>
      <w:r w:rsidRPr="00D66303">
        <w:rPr>
          <w:rFonts w:eastAsia="Times New Roman"/>
          <w:i/>
          <w:iCs/>
        </w:rPr>
        <w:t xml:space="preserve"> </w:t>
      </w:r>
      <w:proofErr w:type="spellStart"/>
      <w:ins w:id="57" w:author="Sarah J. Townsend" w:date="2014-04-26T17:21:00Z">
        <w:r w:rsidR="006E56A7">
          <w:rPr>
            <w:rFonts w:eastAsia="Times New Roman"/>
            <w:i/>
            <w:iCs/>
          </w:rPr>
          <w:t>é</w:t>
        </w:r>
      </w:ins>
      <w:r w:rsidRPr="00D66303">
        <w:rPr>
          <w:rFonts w:eastAsia="Times New Roman"/>
          <w:i/>
          <w:iCs/>
        </w:rPr>
        <w:t>poca</w:t>
      </w:r>
      <w:proofErr w:type="spellEnd"/>
      <w:ins w:id="58" w:author="Sarah J. Townsend" w:date="2014-04-26T17:21:00Z">
        <w:r w:rsidR="006E56A7">
          <w:rPr>
            <w:rFonts w:eastAsia="Times New Roman"/>
          </w:rPr>
          <w:t>,</w:t>
        </w:r>
      </w:ins>
      <w:r w:rsidRPr="00D66303">
        <w:rPr>
          <w:rFonts w:eastAsia="Times New Roman"/>
        </w:rPr>
        <w:t xml:space="preserve"> La Habana: Casa de </w:t>
      </w:r>
      <w:proofErr w:type="spellStart"/>
      <w:r w:rsidRPr="00D66303">
        <w:rPr>
          <w:rFonts w:eastAsia="Times New Roman"/>
        </w:rPr>
        <w:t>las</w:t>
      </w:r>
      <w:proofErr w:type="spellEnd"/>
      <w:r w:rsidRPr="00D66303">
        <w:rPr>
          <w:rFonts w:eastAsia="Times New Roman"/>
        </w:rPr>
        <w:t xml:space="preserve"> </w:t>
      </w:r>
      <w:proofErr w:type="spellStart"/>
      <w:r w:rsidRPr="00D66303">
        <w:rPr>
          <w:rFonts w:eastAsia="Times New Roman"/>
        </w:rPr>
        <w:t>Am</w:t>
      </w:r>
      <w:ins w:id="59" w:author="Sarah J. Townsend" w:date="2014-04-26T17:18:00Z">
        <w:r w:rsidR="00CD1EF2">
          <w:rPr>
            <w:rFonts w:eastAsia="Times New Roman"/>
          </w:rPr>
          <w:t>é</w:t>
        </w:r>
      </w:ins>
      <w:r w:rsidRPr="00D66303">
        <w:rPr>
          <w:rFonts w:eastAsia="Times New Roman"/>
        </w:rPr>
        <w:t>ricas</w:t>
      </w:r>
      <w:proofErr w:type="spellEnd"/>
      <w:r w:rsidRPr="00D66303">
        <w:rPr>
          <w:rFonts w:eastAsia="Times New Roman"/>
        </w:rPr>
        <w:t xml:space="preserve">. </w:t>
      </w:r>
    </w:p>
    <w:p w14:paraId="7D323DA4" w14:textId="77777777" w:rsidR="009B0753" w:rsidRDefault="009B0753" w:rsidP="000A0518">
      <w:pPr>
        <w:rPr>
          <w:ins w:id="60" w:author="Trial User" w:date="2014-04-24T12:46:00Z"/>
          <w:rFonts w:eastAsia="Times New Roman"/>
        </w:rPr>
      </w:pPr>
    </w:p>
    <w:p w14:paraId="6355147A" w14:textId="5CADCDDE" w:rsidR="000A0518" w:rsidRDefault="00737259" w:rsidP="000A0518">
      <w:proofErr w:type="spellStart"/>
      <w:ins w:id="61" w:author="Trial User" w:date="2014-04-24T12:56:00Z">
        <w:r>
          <w:rPr>
            <w:rFonts w:eastAsia="Times New Roman"/>
          </w:rPr>
          <w:t>Loayza</w:t>
        </w:r>
        <w:proofErr w:type="spellEnd"/>
        <w:r>
          <w:rPr>
            <w:rFonts w:eastAsia="Times New Roman"/>
          </w:rPr>
          <w:t>, M</w:t>
        </w:r>
      </w:ins>
      <w:ins w:id="62" w:author="Sarah J. Townsend" w:date="2014-06-04T16:11:00Z">
        <w:r w:rsidR="00EA2DF3">
          <w:rPr>
            <w:rFonts w:eastAsia="Times New Roman"/>
          </w:rPr>
          <w:t>ilton</w:t>
        </w:r>
      </w:ins>
      <w:ins w:id="63" w:author="Sarah J. Townsend" w:date="2014-04-26T17:15:00Z">
        <w:r w:rsidR="008105BB">
          <w:rPr>
            <w:rFonts w:eastAsia="Times New Roman"/>
          </w:rPr>
          <w:t>.</w:t>
        </w:r>
      </w:ins>
      <w:ins w:id="64" w:author="Trial User" w:date="2014-04-24T12:56:00Z">
        <w:r>
          <w:rPr>
            <w:rFonts w:eastAsia="Times New Roman"/>
          </w:rPr>
          <w:t xml:space="preserve"> </w:t>
        </w:r>
        <w:proofErr w:type="gramStart"/>
        <w:r>
          <w:rPr>
            <w:rFonts w:eastAsia="Times New Roman"/>
          </w:rPr>
          <w:t>(2009) ‘</w:t>
        </w:r>
      </w:ins>
      <w:ins w:id="65" w:author="Trial User" w:date="2014-04-24T12:57:00Z">
        <w:r>
          <w:rPr>
            <w:rFonts w:eastAsia="Times New Roman"/>
          </w:rPr>
          <w:t xml:space="preserve">David </w:t>
        </w:r>
        <w:proofErr w:type="spellStart"/>
        <w:r>
          <w:rPr>
            <w:rFonts w:eastAsia="Times New Roman"/>
          </w:rPr>
          <w:t>Viñas</w:t>
        </w:r>
      </w:ins>
      <w:ins w:id="66" w:author="Sarah J. Townsend" w:date="2014-04-26T17:04:00Z">
        <w:r w:rsidR="00FB21B5">
          <w:rPr>
            <w:rFonts w:eastAsia="Times New Roman"/>
          </w:rPr>
          <w:t>’</w:t>
        </w:r>
      </w:ins>
      <w:ins w:id="67" w:author="Trial User" w:date="2014-04-24T12:57:00Z">
        <w:r>
          <w:rPr>
            <w:rFonts w:eastAsia="Times New Roman"/>
          </w:rPr>
          <w:t>s</w:t>
        </w:r>
        <w:proofErr w:type="spellEnd"/>
        <w:r>
          <w:rPr>
            <w:rFonts w:eastAsia="Times New Roman"/>
          </w:rPr>
          <w:t xml:space="preserve"> Theory of </w:t>
        </w:r>
        <w:proofErr w:type="spellStart"/>
        <w:r>
          <w:rPr>
            <w:rFonts w:eastAsia="Times New Roman"/>
          </w:rPr>
          <w:t>Grotesco</w:t>
        </w:r>
        <w:proofErr w:type="spellEnd"/>
        <w:r>
          <w:rPr>
            <w:rFonts w:eastAsia="Times New Roman"/>
          </w:rPr>
          <w:t xml:space="preserve"> and the </w:t>
        </w:r>
        <w:proofErr w:type="spellStart"/>
        <w:r>
          <w:rPr>
            <w:rFonts w:eastAsia="Times New Roman"/>
          </w:rPr>
          <w:t>Glocal</w:t>
        </w:r>
        <w:proofErr w:type="spellEnd"/>
        <w:r>
          <w:rPr>
            <w:rFonts w:eastAsia="Times New Roman"/>
          </w:rPr>
          <w:t xml:space="preserve"> Scene of Habitus Production’</w:t>
        </w:r>
      </w:ins>
      <w:ins w:id="68" w:author="Sarah J. Townsend" w:date="2014-04-26T17:21:00Z">
        <w:r w:rsidR="006E56A7">
          <w:rPr>
            <w:rFonts w:eastAsia="Times New Roman"/>
          </w:rPr>
          <w:t>,</w:t>
        </w:r>
      </w:ins>
      <w:ins w:id="69" w:author="Trial User" w:date="2014-04-24T12:57:00Z">
        <w:r>
          <w:rPr>
            <w:rFonts w:eastAsia="Times New Roman"/>
          </w:rPr>
          <w:t xml:space="preserve"> </w:t>
        </w:r>
        <w:r w:rsidRPr="00087E0B">
          <w:rPr>
            <w:rFonts w:eastAsia="Times New Roman"/>
            <w:i/>
          </w:rPr>
          <w:t>Journal of Dramatic Theory and Criticism</w:t>
        </w:r>
        <w:r>
          <w:rPr>
            <w:rFonts w:eastAsia="Times New Roman"/>
          </w:rPr>
          <w:t xml:space="preserve"> </w:t>
        </w:r>
      </w:ins>
      <w:ins w:id="70" w:author="Trial User" w:date="2014-04-24T13:00:00Z">
        <w:r>
          <w:rPr>
            <w:rFonts w:eastAsia="Times New Roman"/>
          </w:rPr>
          <w:t>23(2)</w:t>
        </w:r>
      </w:ins>
      <w:ins w:id="71" w:author="Sarah J. Townsend" w:date="2014-04-26T17:21:00Z">
        <w:r w:rsidR="006E56A7">
          <w:rPr>
            <w:rFonts w:eastAsia="Times New Roman"/>
          </w:rPr>
          <w:t>:</w:t>
        </w:r>
      </w:ins>
      <w:ins w:id="72" w:author="Trial User" w:date="2014-04-24T13:02:00Z">
        <w:r>
          <w:rPr>
            <w:rFonts w:eastAsia="Times New Roman"/>
          </w:rPr>
          <w:t xml:space="preserve"> 111</w:t>
        </w:r>
      </w:ins>
      <w:ins w:id="73" w:author="Sarah J. Townsend" w:date="2014-04-26T17:21:00Z">
        <w:r w:rsidR="006E56A7">
          <w:rPr>
            <w:rFonts w:eastAsia="Times New Roman"/>
          </w:rPr>
          <w:t>–</w:t>
        </w:r>
      </w:ins>
      <w:ins w:id="74" w:author="Trial User" w:date="2014-04-24T13:02:00Z">
        <w:r>
          <w:rPr>
            <w:rFonts w:eastAsia="Times New Roman"/>
          </w:rPr>
          <w:t>30.</w:t>
        </w:r>
      </w:ins>
      <w:proofErr w:type="gramEnd"/>
      <w:r w:rsidR="002626F8" w:rsidRPr="00D66303">
        <w:rPr>
          <w:rFonts w:eastAsia="Times New Roman"/>
        </w:rPr>
        <w:br/>
      </w:r>
      <w:r w:rsidR="002626F8">
        <w:rPr>
          <w:rFonts w:eastAsia="Times New Roman"/>
        </w:rPr>
        <w:br/>
      </w:r>
      <w:proofErr w:type="spellStart"/>
      <w:r w:rsidR="002626F8">
        <w:rPr>
          <w:rFonts w:eastAsia="Times New Roman"/>
        </w:rPr>
        <w:t>Pellettieri</w:t>
      </w:r>
      <w:proofErr w:type="spellEnd"/>
      <w:r w:rsidR="002626F8">
        <w:rPr>
          <w:rFonts w:eastAsia="Times New Roman"/>
        </w:rPr>
        <w:t>, O</w:t>
      </w:r>
      <w:ins w:id="75" w:author="Sarah J. Townsend" w:date="2014-06-04T16:09:00Z">
        <w:r w:rsidR="00EA2DF3">
          <w:rPr>
            <w:rFonts w:eastAsia="Times New Roman"/>
          </w:rPr>
          <w:t>svaldo</w:t>
        </w:r>
      </w:ins>
      <w:r w:rsidR="002626F8">
        <w:rPr>
          <w:rFonts w:eastAsia="Times New Roman"/>
        </w:rPr>
        <w:t xml:space="preserve">. (2008) </w:t>
      </w:r>
      <w:r w:rsidR="002626F8">
        <w:rPr>
          <w:rFonts w:eastAsia="Times New Roman"/>
          <w:i/>
          <w:iCs/>
        </w:rPr>
        <w:t xml:space="preserve">El </w:t>
      </w:r>
      <w:proofErr w:type="spellStart"/>
      <w:r w:rsidR="002626F8">
        <w:rPr>
          <w:rFonts w:eastAsia="Times New Roman"/>
          <w:i/>
          <w:iCs/>
        </w:rPr>
        <w:t>sainete</w:t>
      </w:r>
      <w:proofErr w:type="spellEnd"/>
      <w:r w:rsidR="002626F8">
        <w:rPr>
          <w:rFonts w:eastAsia="Times New Roman"/>
          <w:i/>
          <w:iCs/>
        </w:rPr>
        <w:t xml:space="preserve"> y el </w:t>
      </w:r>
      <w:proofErr w:type="spellStart"/>
      <w:r w:rsidR="002626F8">
        <w:rPr>
          <w:rFonts w:eastAsia="Times New Roman"/>
          <w:i/>
          <w:iCs/>
        </w:rPr>
        <w:t>grotesco</w:t>
      </w:r>
      <w:proofErr w:type="spellEnd"/>
      <w:r w:rsidR="002626F8">
        <w:rPr>
          <w:rFonts w:eastAsia="Times New Roman"/>
          <w:i/>
          <w:iCs/>
        </w:rPr>
        <w:t xml:space="preserve"> </w:t>
      </w:r>
      <w:proofErr w:type="spellStart"/>
      <w:r w:rsidR="002626F8">
        <w:rPr>
          <w:rFonts w:eastAsia="Times New Roman"/>
          <w:i/>
          <w:iCs/>
        </w:rPr>
        <w:t>criollo</w:t>
      </w:r>
      <w:proofErr w:type="spellEnd"/>
      <w:r w:rsidR="002626F8">
        <w:rPr>
          <w:rFonts w:eastAsia="Times New Roman"/>
          <w:i/>
          <w:iCs/>
        </w:rPr>
        <w:t xml:space="preserve">: Del </w:t>
      </w:r>
      <w:proofErr w:type="spellStart"/>
      <w:r w:rsidR="002626F8">
        <w:rPr>
          <w:rFonts w:eastAsia="Times New Roman"/>
          <w:i/>
          <w:iCs/>
        </w:rPr>
        <w:t>autor</w:t>
      </w:r>
      <w:proofErr w:type="spellEnd"/>
      <w:r w:rsidR="002626F8">
        <w:rPr>
          <w:rFonts w:eastAsia="Times New Roman"/>
          <w:i/>
          <w:iCs/>
        </w:rPr>
        <w:t xml:space="preserve"> al actor</w:t>
      </w:r>
      <w:ins w:id="76" w:author="Sarah J. Townsend" w:date="2014-04-26T17:22:00Z">
        <w:r w:rsidR="006E56A7">
          <w:rPr>
            <w:rFonts w:eastAsia="Times New Roman"/>
          </w:rPr>
          <w:t>,</w:t>
        </w:r>
      </w:ins>
      <w:r w:rsidR="002626F8">
        <w:rPr>
          <w:rFonts w:eastAsia="Times New Roman"/>
        </w:rPr>
        <w:t xml:space="preserve"> Buenos Aires: </w:t>
      </w:r>
      <w:proofErr w:type="spellStart"/>
      <w:r w:rsidR="002626F8">
        <w:rPr>
          <w:rFonts w:eastAsia="Times New Roman"/>
        </w:rPr>
        <w:t>Galerna</w:t>
      </w:r>
      <w:proofErr w:type="spellEnd"/>
      <w:r w:rsidR="002626F8">
        <w:rPr>
          <w:rFonts w:eastAsia="Times New Roman"/>
        </w:rPr>
        <w:t xml:space="preserve">. </w:t>
      </w:r>
      <w:r w:rsidR="00B51015">
        <w:t xml:space="preserve"> </w:t>
      </w:r>
    </w:p>
    <w:p w14:paraId="51FF7212" w14:textId="77777777" w:rsidR="00A559DB" w:rsidRDefault="00A559DB" w:rsidP="00A559DB">
      <w:pPr>
        <w:pStyle w:val="Body1"/>
        <w:rPr>
          <w:rFonts w:eastAsia="Helvetica" w:hAnsi="Helvetica"/>
        </w:rPr>
      </w:pPr>
    </w:p>
    <w:p w14:paraId="4FC81001" w14:textId="6BBC4B90" w:rsidR="00BF701A" w:rsidRDefault="00BF701A" w:rsidP="00A559DB">
      <w:pPr>
        <w:pStyle w:val="Body1"/>
        <w:rPr>
          <w:ins w:id="77" w:author="Trial User" w:date="2014-04-24T13:06:00Z"/>
          <w:rFonts w:eastAsia="Times New Roman"/>
        </w:rPr>
      </w:pPr>
      <w:r>
        <w:rPr>
          <w:rFonts w:eastAsia="Times New Roman"/>
        </w:rPr>
        <w:t>Romano, E</w:t>
      </w:r>
      <w:ins w:id="78" w:author="Sarah J. Townsend" w:date="2014-06-04T16:12:00Z">
        <w:r w:rsidR="00EA2DF3">
          <w:rPr>
            <w:rFonts w:eastAsia="Times New Roman"/>
          </w:rPr>
          <w:t>duardo</w:t>
        </w:r>
      </w:ins>
      <w:r>
        <w:rPr>
          <w:rFonts w:eastAsia="Times New Roman"/>
        </w:rPr>
        <w:t xml:space="preserve">. (1986) </w:t>
      </w:r>
      <w:r w:rsidR="00471629">
        <w:rPr>
          <w:rFonts w:eastAsia="Times New Roman"/>
        </w:rPr>
        <w:t>‘</w:t>
      </w:r>
      <w:proofErr w:type="spellStart"/>
      <w:r>
        <w:rPr>
          <w:rFonts w:eastAsia="Times New Roman"/>
        </w:rPr>
        <w:t>Grotesco</w:t>
      </w:r>
      <w:proofErr w:type="spellEnd"/>
      <w:r>
        <w:rPr>
          <w:rFonts w:eastAsia="Times New Roman"/>
        </w:rPr>
        <w:t xml:space="preserve"> y </w:t>
      </w:r>
      <w:proofErr w:type="spellStart"/>
      <w:r>
        <w:rPr>
          <w:rFonts w:eastAsia="Times New Roman"/>
        </w:rPr>
        <w:t>clases</w:t>
      </w:r>
      <w:proofErr w:type="spellEnd"/>
      <w:r>
        <w:rPr>
          <w:rFonts w:eastAsia="Times New Roman"/>
        </w:rPr>
        <w:t xml:space="preserve"> medias en la </w:t>
      </w:r>
      <w:proofErr w:type="spellStart"/>
      <w:r>
        <w:rPr>
          <w:rFonts w:eastAsia="Times New Roman"/>
        </w:rPr>
        <w:t>escena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argentina</w:t>
      </w:r>
      <w:proofErr w:type="spellEnd"/>
      <w:r w:rsidR="00471629">
        <w:rPr>
          <w:rFonts w:eastAsia="Times New Roman"/>
        </w:rPr>
        <w:t>’</w:t>
      </w:r>
      <w:ins w:id="79" w:author="Sarah J. Townsend" w:date="2014-04-26T17:23:00Z">
        <w:r w:rsidR="006E56A7">
          <w:rPr>
            <w:rFonts w:eastAsia="Times New Roman"/>
          </w:rPr>
          <w:t>,</w:t>
        </w:r>
      </w:ins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  <w:iCs/>
        </w:rPr>
        <w:t>Hispam</w:t>
      </w:r>
      <w:ins w:id="80" w:author="Sarah J. Townsend" w:date="2014-04-26T17:24:00Z">
        <w:r w:rsidR="005474C4">
          <w:rPr>
            <w:rFonts w:eastAsia="Times New Roman"/>
            <w:i/>
            <w:iCs/>
          </w:rPr>
          <w:t>é</w:t>
        </w:r>
      </w:ins>
      <w:r>
        <w:rPr>
          <w:rFonts w:eastAsia="Times New Roman"/>
          <w:i/>
          <w:iCs/>
        </w:rPr>
        <w:t>rica</w:t>
      </w:r>
      <w:proofErr w:type="spellEnd"/>
      <w:r>
        <w:rPr>
          <w:rFonts w:eastAsia="Times New Roman"/>
          <w:i/>
          <w:iCs/>
        </w:rPr>
        <w:t xml:space="preserve">: </w:t>
      </w:r>
      <w:proofErr w:type="spellStart"/>
      <w:r>
        <w:rPr>
          <w:rFonts w:eastAsia="Times New Roman"/>
          <w:i/>
          <w:iCs/>
        </w:rPr>
        <w:t>Revista</w:t>
      </w:r>
      <w:proofErr w:type="spellEnd"/>
      <w:r>
        <w:rPr>
          <w:rFonts w:eastAsia="Times New Roman"/>
          <w:i/>
          <w:iCs/>
        </w:rPr>
        <w:t xml:space="preserve"> </w:t>
      </w:r>
      <w:ins w:id="81" w:author="Sarah J. Townsend" w:date="2014-04-26T17:22:00Z">
        <w:r w:rsidR="006E56A7">
          <w:rPr>
            <w:rFonts w:eastAsia="Times New Roman"/>
            <w:i/>
            <w:iCs/>
          </w:rPr>
          <w:t>d</w:t>
        </w:r>
      </w:ins>
      <w:r>
        <w:rPr>
          <w:rFonts w:eastAsia="Times New Roman"/>
          <w:i/>
          <w:iCs/>
        </w:rPr>
        <w:t xml:space="preserve">e </w:t>
      </w:r>
      <w:proofErr w:type="spellStart"/>
      <w:ins w:id="82" w:author="Sarah J. Townsend" w:date="2014-04-26T17:22:00Z">
        <w:r w:rsidR="006E56A7">
          <w:rPr>
            <w:rFonts w:eastAsia="Times New Roman"/>
            <w:i/>
            <w:iCs/>
          </w:rPr>
          <w:t>l</w:t>
        </w:r>
      </w:ins>
      <w:r>
        <w:rPr>
          <w:rFonts w:eastAsia="Times New Roman"/>
          <w:i/>
          <w:iCs/>
        </w:rPr>
        <w:t>iteratura</w:t>
      </w:r>
      <w:proofErr w:type="spellEnd"/>
      <w:r>
        <w:rPr>
          <w:rFonts w:eastAsia="Times New Roman"/>
        </w:rPr>
        <w:t xml:space="preserve"> </w:t>
      </w:r>
      <w:r w:rsidRPr="00087E0B">
        <w:rPr>
          <w:rFonts w:eastAsia="Times New Roman"/>
          <w:iCs/>
        </w:rPr>
        <w:t>15</w:t>
      </w:r>
      <w:r>
        <w:rPr>
          <w:rFonts w:eastAsia="Times New Roman"/>
        </w:rPr>
        <w:t>(44)</w:t>
      </w:r>
      <w:ins w:id="83" w:author="Sarah J. Townsend" w:date="2014-04-26T17:22:00Z">
        <w:r w:rsidR="006E56A7">
          <w:rPr>
            <w:rFonts w:eastAsia="Times New Roman"/>
          </w:rPr>
          <w:t>:</w:t>
        </w:r>
      </w:ins>
      <w:r>
        <w:rPr>
          <w:rFonts w:eastAsia="Times New Roman"/>
        </w:rPr>
        <w:t xml:space="preserve"> 29</w:t>
      </w:r>
      <w:ins w:id="84" w:author="Sarah J. Townsend" w:date="2014-04-26T17:23:00Z">
        <w:r w:rsidR="006E56A7">
          <w:rPr>
            <w:rFonts w:eastAsia="Times New Roman"/>
          </w:rPr>
          <w:t>–</w:t>
        </w:r>
      </w:ins>
      <w:r>
        <w:rPr>
          <w:rFonts w:eastAsia="Times New Roman"/>
        </w:rPr>
        <w:t>37.</w:t>
      </w:r>
      <w:r w:rsidR="001355D6">
        <w:rPr>
          <w:rFonts w:eastAsia="Times New Roman"/>
        </w:rPr>
        <w:t xml:space="preserve"> </w:t>
      </w:r>
    </w:p>
    <w:p w14:paraId="003AFC11" w14:textId="77777777" w:rsidR="0011690E" w:rsidRDefault="0011690E" w:rsidP="00A559DB">
      <w:pPr>
        <w:pStyle w:val="Body1"/>
        <w:rPr>
          <w:ins w:id="85" w:author="Trial User" w:date="2014-04-24T13:06:00Z"/>
          <w:rFonts w:eastAsia="Times New Roman"/>
        </w:rPr>
      </w:pPr>
    </w:p>
    <w:p w14:paraId="71E4C0DC" w14:textId="77777777" w:rsidR="0011690E" w:rsidRDefault="0011690E" w:rsidP="00A559DB">
      <w:pPr>
        <w:pStyle w:val="Body1"/>
        <w:rPr>
          <w:ins w:id="86" w:author="Sarah J. Townsend" w:date="2014-04-26T17:16:00Z"/>
          <w:rFonts w:eastAsia="Times New Roman"/>
        </w:rPr>
      </w:pPr>
    </w:p>
    <w:p w14:paraId="72845E14" w14:textId="6AEDE93F" w:rsidR="008105BB" w:rsidRPr="00087E0B" w:rsidRDefault="008105BB" w:rsidP="00A559DB">
      <w:pPr>
        <w:pStyle w:val="Body1"/>
        <w:rPr>
          <w:rFonts w:eastAsia="Times New Roman"/>
          <w:b/>
        </w:rPr>
      </w:pPr>
      <w:ins w:id="87" w:author="Sarah J. Townsend" w:date="2014-04-26T17:16:00Z">
        <w:r w:rsidRPr="00087E0B">
          <w:rPr>
            <w:rFonts w:eastAsia="Times New Roman"/>
            <w:b/>
          </w:rPr>
          <w:t xml:space="preserve">Milton </w:t>
        </w:r>
        <w:proofErr w:type="spellStart"/>
        <w:r w:rsidRPr="00087E0B">
          <w:rPr>
            <w:rFonts w:eastAsia="Times New Roman"/>
            <w:b/>
          </w:rPr>
          <w:t>Loayza</w:t>
        </w:r>
        <w:proofErr w:type="spellEnd"/>
        <w:r w:rsidRPr="00087E0B">
          <w:rPr>
            <w:rFonts w:eastAsia="Times New Roman"/>
            <w:b/>
          </w:rPr>
          <w:t xml:space="preserve">, </w:t>
        </w:r>
      </w:ins>
      <w:ins w:id="88" w:author="Sarah J. Townsend" w:date="2014-06-04T16:13:00Z">
        <w:r w:rsidR="00365E3D">
          <w:rPr>
            <w:rFonts w:eastAsia="Times New Roman"/>
            <w:b/>
          </w:rPr>
          <w:t>SUNY</w:t>
        </w:r>
      </w:ins>
      <w:ins w:id="89" w:author="Sarah J. Townsend" w:date="2014-04-26T17:16:00Z">
        <w:r w:rsidRPr="00087E0B">
          <w:rPr>
            <w:rFonts w:eastAsia="Times New Roman"/>
            <w:b/>
          </w:rPr>
          <w:t>-Oswego</w:t>
        </w:r>
      </w:ins>
    </w:p>
    <w:p w14:paraId="491ACCAE" w14:textId="77777777" w:rsidR="001355D6" w:rsidRDefault="001355D6" w:rsidP="00A559DB">
      <w:pPr>
        <w:pStyle w:val="Body1"/>
        <w:rPr>
          <w:rFonts w:eastAsia="Times New Roman"/>
        </w:rPr>
      </w:pPr>
    </w:p>
    <w:p w14:paraId="242B12A5" w14:textId="77777777" w:rsidR="001355D6" w:rsidRDefault="001355D6" w:rsidP="00A559DB">
      <w:pPr>
        <w:pStyle w:val="Body1"/>
        <w:rPr>
          <w:rFonts w:eastAsia="Times New Roman"/>
        </w:rPr>
      </w:pPr>
    </w:p>
    <w:p w14:paraId="2376F8D8" w14:textId="77777777" w:rsidR="00A559DB" w:rsidRDefault="00DB3F1C" w:rsidP="000A0518">
      <w:r>
        <w:t xml:space="preserve"> </w:t>
      </w:r>
    </w:p>
    <w:p w14:paraId="26353316" w14:textId="77777777" w:rsidR="000A0518" w:rsidRDefault="000A0518" w:rsidP="000A0518"/>
    <w:p w14:paraId="6F083309" w14:textId="242BB53B" w:rsidR="00087E0B" w:rsidRPr="00404BB4" w:rsidRDefault="00530149" w:rsidP="00087E0B">
      <w:pPr>
        <w:rPr>
          <w:ins w:id="90" w:author="Sarah J. Townsend" w:date="2014-04-26T17:38:00Z"/>
          <w:b/>
        </w:rPr>
      </w:pPr>
      <w:ins w:id="91" w:author="Sarah J. Townsend" w:date="2014-06-04T16:12:00Z">
        <w:r>
          <w:rPr>
            <w:b/>
          </w:rPr>
          <w:t>IMAGES AND PARATEXTUAL MATERIAL</w:t>
        </w:r>
      </w:ins>
    </w:p>
    <w:p w14:paraId="289ACCEB" w14:textId="77777777" w:rsidR="00087E0B" w:rsidRDefault="00087E0B" w:rsidP="00087E0B">
      <w:pPr>
        <w:rPr>
          <w:ins w:id="92" w:author="Sarah J. Townsend" w:date="2014-04-26T17:38:00Z"/>
          <w:i/>
        </w:rPr>
      </w:pPr>
    </w:p>
    <w:p w14:paraId="608CD0C5" w14:textId="77777777" w:rsidR="00DF49C0" w:rsidRDefault="00DF49C0" w:rsidP="00DF49C0">
      <w:pPr>
        <w:rPr>
          <w:ins w:id="93" w:author="Sarah J. Townsend" w:date="2014-06-04T16:14:00Z"/>
          <w:i/>
        </w:rPr>
      </w:pPr>
      <w:ins w:id="94" w:author="Sarah J. Townsend" w:date="2014-06-04T16:14:00Z">
        <w:r w:rsidRPr="00EE495D">
          <w:rPr>
            <w:i/>
          </w:rPr>
          <w:t>Mateo</w:t>
        </w:r>
      </w:ins>
    </w:p>
    <w:p w14:paraId="1532018A" w14:textId="77777777" w:rsidR="00DF49C0" w:rsidRDefault="00DF49C0" w:rsidP="00DF49C0">
      <w:pPr>
        <w:rPr>
          <w:ins w:id="95" w:author="Sarah J. Townsend" w:date="2014-06-04T16:14:00Z"/>
        </w:rPr>
      </w:pPr>
      <w:proofErr w:type="gramStart"/>
      <w:ins w:id="96" w:author="Sarah J. Townsend" w:date="2014-06-04T16:14:00Z">
        <w:r>
          <w:t>link</w:t>
        </w:r>
        <w:proofErr w:type="gramEnd"/>
        <w:r>
          <w:t xml:space="preserve"> to </w:t>
        </w:r>
        <w:r>
          <w:fldChar w:fldCharType="begin"/>
        </w:r>
        <w:r>
          <w:instrText xml:space="preserve"> HYPERLINK "https://www.youtube.com/watch?v=YYQNJjInjkI" </w:instrText>
        </w:r>
        <w:r>
          <w:fldChar w:fldCharType="separate"/>
        </w:r>
        <w:r w:rsidRPr="0073308F">
          <w:rPr>
            <w:rStyle w:val="Hyperlink"/>
          </w:rPr>
          <w:t>https://www.youtube.com/watch?v=YYQNJjInjkI</w:t>
        </w:r>
        <w:r>
          <w:rPr>
            <w:rStyle w:val="Hyperlink"/>
          </w:rPr>
          <w:fldChar w:fldCharType="end"/>
        </w:r>
      </w:ins>
    </w:p>
    <w:p w14:paraId="3A71DB28" w14:textId="77777777" w:rsidR="00DF49C0" w:rsidRDefault="00DF49C0" w:rsidP="00DF49C0">
      <w:pPr>
        <w:rPr>
          <w:ins w:id="97" w:author="Sarah J. Townsend" w:date="2014-06-04T16:14:00Z"/>
        </w:rPr>
      </w:pPr>
      <w:proofErr w:type="gramStart"/>
      <w:ins w:id="98" w:author="Sarah J. Townsend" w:date="2014-06-04T16:14:00Z">
        <w:r>
          <w:t>first</w:t>
        </w:r>
        <w:proofErr w:type="gramEnd"/>
        <w:r>
          <w:t xml:space="preserve"> part of 1937 movie adaptation by author, featuring original cast actor </w:t>
        </w:r>
        <w:proofErr w:type="spellStart"/>
        <w:r>
          <w:t>Arata</w:t>
        </w:r>
        <w:proofErr w:type="spellEnd"/>
        <w:r>
          <w:t xml:space="preserve"> and brother Enrique Santos </w:t>
        </w:r>
        <w:proofErr w:type="spellStart"/>
        <w:r w:rsidRPr="0072046B">
          <w:rPr>
            <w:rFonts w:eastAsia="Helvetica" w:hAnsi="Helvetica"/>
          </w:rPr>
          <w:t>Discépolo</w:t>
        </w:r>
        <w:proofErr w:type="spellEnd"/>
        <w:r>
          <w:rPr>
            <w:rFonts w:eastAsia="Helvetica" w:hAnsi="Helvetica"/>
          </w:rPr>
          <w:t>.</w:t>
        </w:r>
        <w:r>
          <w:t xml:space="preserve"> </w:t>
        </w:r>
      </w:ins>
    </w:p>
    <w:p w14:paraId="3CF16712" w14:textId="77777777" w:rsidR="00DF49C0" w:rsidRDefault="00DF49C0" w:rsidP="00DF49C0">
      <w:pPr>
        <w:rPr>
          <w:ins w:id="99" w:author="Sarah J. Townsend" w:date="2014-06-04T16:14:00Z"/>
        </w:rPr>
      </w:pPr>
      <w:proofErr w:type="gramStart"/>
      <w:ins w:id="100" w:author="Sarah J. Townsend" w:date="2014-06-04T16:14:00Z">
        <w:r>
          <w:t>Old movie, no copyright.</w:t>
        </w:r>
        <w:proofErr w:type="gramEnd"/>
        <w:r>
          <w:t xml:space="preserve"> </w:t>
        </w:r>
      </w:ins>
    </w:p>
    <w:p w14:paraId="140BF9B4" w14:textId="77777777" w:rsidR="00DF49C0" w:rsidRDefault="00DF49C0" w:rsidP="00DF49C0">
      <w:pPr>
        <w:rPr>
          <w:ins w:id="101" w:author="Sarah J. Townsend" w:date="2014-06-04T16:14:00Z"/>
        </w:rPr>
      </w:pPr>
    </w:p>
    <w:p w14:paraId="2A7731E7" w14:textId="77777777" w:rsidR="00DF49C0" w:rsidRDefault="00DF49C0" w:rsidP="00DF49C0">
      <w:pPr>
        <w:rPr>
          <w:ins w:id="102" w:author="Sarah J. Townsend" w:date="2014-06-04T16:14:00Z"/>
          <w:i/>
        </w:rPr>
      </w:pPr>
      <w:proofErr w:type="spellStart"/>
      <w:ins w:id="103" w:author="Sarah J. Townsend" w:date="2014-06-04T16:14:00Z">
        <w:r w:rsidRPr="0072046B">
          <w:rPr>
            <w:rFonts w:eastAsia="Helvetica"/>
            <w:i/>
          </w:rPr>
          <w:t>Stéfano</w:t>
        </w:r>
        <w:proofErr w:type="spellEnd"/>
        <w:r>
          <w:rPr>
            <w:i/>
          </w:rPr>
          <w:t xml:space="preserve"> </w:t>
        </w:r>
      </w:ins>
    </w:p>
    <w:p w14:paraId="39C237A5" w14:textId="77777777" w:rsidR="00DF49C0" w:rsidRDefault="00DF49C0" w:rsidP="00DF49C0">
      <w:pPr>
        <w:rPr>
          <w:ins w:id="104" w:author="Sarah J. Townsend" w:date="2014-06-04T16:14:00Z"/>
        </w:rPr>
      </w:pPr>
      <w:ins w:id="105" w:author="Sarah J. Townsend" w:date="2014-06-04T16:14:00Z">
        <w:r w:rsidRPr="00EE495D">
          <w:t xml:space="preserve">Link to </w:t>
        </w:r>
        <w:r>
          <w:fldChar w:fldCharType="begin"/>
        </w:r>
        <w:r>
          <w:instrText xml:space="preserve"> HYPERLINK "https://www.youtube.com/watch?v=5b5-qbkyMBE" </w:instrText>
        </w:r>
        <w:r>
          <w:fldChar w:fldCharType="separate"/>
        </w:r>
        <w:r w:rsidRPr="0073308F">
          <w:rPr>
            <w:rStyle w:val="Hyperlink"/>
          </w:rPr>
          <w:t>https://www.youtube.com/watch?v=5b5-qbkyMBE</w:t>
        </w:r>
        <w:r>
          <w:rPr>
            <w:rStyle w:val="Hyperlink"/>
          </w:rPr>
          <w:fldChar w:fldCharType="end"/>
        </w:r>
      </w:ins>
    </w:p>
    <w:p w14:paraId="6ADD8EC7" w14:textId="77777777" w:rsidR="00DF49C0" w:rsidRDefault="00DF49C0" w:rsidP="00DF49C0">
      <w:pPr>
        <w:rPr>
          <w:ins w:id="106" w:author="Sarah J. Townsend" w:date="2014-06-04T16:14:00Z"/>
        </w:rPr>
      </w:pPr>
      <w:ins w:id="107" w:author="Sarah J. Townsend" w:date="2014-06-04T16:14:00Z">
        <w:r>
          <w:t xml:space="preserve">Video shows trail for recent theatrical production and example of acting style  </w:t>
        </w:r>
      </w:ins>
    </w:p>
    <w:p w14:paraId="50BB6054" w14:textId="77777777" w:rsidR="00DF49C0" w:rsidRDefault="00DF49C0" w:rsidP="00DF49C0">
      <w:pPr>
        <w:rPr>
          <w:ins w:id="108" w:author="Sarah J. Townsend" w:date="2014-06-04T16:14:00Z"/>
        </w:rPr>
      </w:pPr>
      <w:ins w:id="109" w:author="Sarah J. Townsend" w:date="2014-06-04T16:14:00Z">
        <w:r>
          <w:t xml:space="preserve">Copyright inquiry: video by tallofilm.com.ar </w:t>
        </w:r>
      </w:ins>
    </w:p>
    <w:p w14:paraId="3F6B500E" w14:textId="77777777" w:rsidR="00DF49C0" w:rsidRDefault="00DF49C0" w:rsidP="00DF49C0">
      <w:pPr>
        <w:rPr>
          <w:ins w:id="110" w:author="Sarah J. Townsend" w:date="2014-06-04T16:14:00Z"/>
        </w:rPr>
      </w:pPr>
    </w:p>
    <w:p w14:paraId="12EB0540" w14:textId="77777777" w:rsidR="00DF49C0" w:rsidRDefault="00DF49C0" w:rsidP="00DF49C0">
      <w:pPr>
        <w:rPr>
          <w:ins w:id="111" w:author="Sarah J. Townsend" w:date="2014-06-04T16:14:00Z"/>
          <w:i/>
        </w:rPr>
      </w:pPr>
      <w:ins w:id="112" w:author="Sarah J. Townsend" w:date="2014-06-04T16:14:00Z">
        <w:r w:rsidRPr="00FA00E2">
          <w:rPr>
            <w:i/>
          </w:rPr>
          <w:t xml:space="preserve">La </w:t>
        </w:r>
        <w:proofErr w:type="spellStart"/>
        <w:r w:rsidRPr="00FA00E2">
          <w:rPr>
            <w:i/>
          </w:rPr>
          <w:t>nona</w:t>
        </w:r>
        <w:proofErr w:type="spellEnd"/>
      </w:ins>
    </w:p>
    <w:p w14:paraId="5D352BC2" w14:textId="77777777" w:rsidR="00DF49C0" w:rsidRDefault="00DF49C0" w:rsidP="00DF49C0">
      <w:pPr>
        <w:rPr>
          <w:ins w:id="113" w:author="Sarah J. Townsend" w:date="2014-06-04T16:14:00Z"/>
        </w:rPr>
      </w:pPr>
      <w:ins w:id="114" w:author="Sarah J. Townsend" w:date="2014-06-04T16:14:00Z">
        <w:r w:rsidRPr="00FA00E2">
          <w:t xml:space="preserve">Link to </w:t>
        </w:r>
        <w:r>
          <w:fldChar w:fldCharType="begin"/>
        </w:r>
        <w:r>
          <w:instrText xml:space="preserve"> HYPERLINK "http://comedianacional.montevideo.gub.uy/node/609" </w:instrText>
        </w:r>
        <w:r>
          <w:fldChar w:fldCharType="separate"/>
        </w:r>
        <w:r w:rsidRPr="0073308F">
          <w:rPr>
            <w:rStyle w:val="Hyperlink"/>
          </w:rPr>
          <w:t>http://comedianacional.montevideo.gub.uy/node/609</w:t>
        </w:r>
        <w:r>
          <w:rPr>
            <w:rStyle w:val="Hyperlink"/>
          </w:rPr>
          <w:fldChar w:fldCharType="end"/>
        </w:r>
      </w:ins>
    </w:p>
    <w:p w14:paraId="5BDCA491" w14:textId="77777777" w:rsidR="00DF49C0" w:rsidRDefault="00DF49C0" w:rsidP="00DF49C0">
      <w:pPr>
        <w:rPr>
          <w:ins w:id="115" w:author="Sarah J. Townsend" w:date="2014-06-04T16:14:00Z"/>
        </w:rPr>
      </w:pPr>
      <w:ins w:id="116" w:author="Sarah J. Townsend" w:date="2014-06-04T16:14:00Z">
        <w:r>
          <w:t xml:space="preserve">Site shows poster and pictures that reflect aesthetic of play. </w:t>
        </w:r>
      </w:ins>
    </w:p>
    <w:p w14:paraId="3AA22884" w14:textId="77777777" w:rsidR="00DF49C0" w:rsidRDefault="00DF49C0" w:rsidP="00DF49C0">
      <w:pPr>
        <w:rPr>
          <w:ins w:id="117" w:author="Sarah J. Townsend" w:date="2014-06-04T16:14:00Z"/>
        </w:rPr>
      </w:pPr>
      <w:proofErr w:type="gramStart"/>
      <w:ins w:id="118" w:author="Sarah J. Townsend" w:date="2014-06-04T16:14:00Z">
        <w:r>
          <w:lastRenderedPageBreak/>
          <w:t>Information of 1982 production in Uruguay and critical reactions to original Buenos Aires production.</w:t>
        </w:r>
        <w:proofErr w:type="gramEnd"/>
        <w:r>
          <w:t xml:space="preserve"> </w:t>
        </w:r>
      </w:ins>
    </w:p>
    <w:p w14:paraId="79F9219F" w14:textId="77777777" w:rsidR="00DF49C0" w:rsidRDefault="00DF49C0" w:rsidP="00DF49C0">
      <w:pPr>
        <w:rPr>
          <w:ins w:id="119" w:author="Sarah J. Townsend" w:date="2014-06-04T16:14:00Z"/>
        </w:rPr>
      </w:pPr>
      <w:ins w:id="120" w:author="Sarah J. Townsend" w:date="2014-06-04T16:14:00Z">
        <w:r>
          <w:t xml:space="preserve">Copyright? </w:t>
        </w:r>
      </w:ins>
    </w:p>
    <w:p w14:paraId="658BD083" w14:textId="77777777" w:rsidR="00DF49C0" w:rsidRDefault="00DF49C0" w:rsidP="00DF49C0">
      <w:pPr>
        <w:rPr>
          <w:ins w:id="121" w:author="Sarah J. Townsend" w:date="2014-06-04T16:14:00Z"/>
        </w:rPr>
      </w:pPr>
    </w:p>
    <w:p w14:paraId="3FCB2641" w14:textId="77777777" w:rsidR="00DF49C0" w:rsidRDefault="00DF49C0" w:rsidP="00DF49C0">
      <w:pPr>
        <w:rPr>
          <w:ins w:id="122" w:author="Sarah J. Townsend" w:date="2014-06-04T16:14:00Z"/>
        </w:rPr>
      </w:pPr>
      <w:ins w:id="123" w:author="Sarah J. Townsend" w:date="2014-06-04T16:14:00Z">
        <w:r>
          <w:t xml:space="preserve">Griselda Gambaro </w:t>
        </w:r>
      </w:ins>
    </w:p>
    <w:p w14:paraId="6F875E55" w14:textId="77777777" w:rsidR="00DF49C0" w:rsidRDefault="00DF49C0" w:rsidP="00DF49C0">
      <w:pPr>
        <w:rPr>
          <w:ins w:id="124" w:author="Sarah J. Townsend" w:date="2014-06-04T16:14:00Z"/>
        </w:rPr>
      </w:pPr>
      <w:ins w:id="125" w:author="Sarah J. Townsend" w:date="2014-06-04T16:14:00Z">
        <w:r>
          <w:t xml:space="preserve">Link to </w:t>
        </w:r>
        <w:r>
          <w:fldChar w:fldCharType="begin"/>
        </w:r>
        <w:r>
          <w:instrText xml:space="preserve"> HYPERLINK "http://www.angloargentinesociety.org.uk/wp-content/uploads/2011/09/SIAMESE-POSTER-1.jpg" </w:instrText>
        </w:r>
        <w:r>
          <w:fldChar w:fldCharType="separate"/>
        </w:r>
        <w:r w:rsidRPr="0073308F">
          <w:rPr>
            <w:rStyle w:val="Hyperlink"/>
          </w:rPr>
          <w:t>http://www.angloargentinesociety.org.uk/wp-content/uploads/2011/09/SIAMESE-POSTER-1.jpg</w:t>
        </w:r>
        <w:r>
          <w:rPr>
            <w:rStyle w:val="Hyperlink"/>
          </w:rPr>
          <w:fldChar w:fldCharType="end"/>
        </w:r>
      </w:ins>
    </w:p>
    <w:p w14:paraId="373AD119" w14:textId="77777777" w:rsidR="00DF49C0" w:rsidRDefault="00DF49C0" w:rsidP="00DF49C0">
      <w:pPr>
        <w:rPr>
          <w:ins w:id="126" w:author="Sarah J. Townsend" w:date="2014-06-04T16:14:00Z"/>
        </w:rPr>
      </w:pPr>
      <w:ins w:id="127" w:author="Sarah J. Townsend" w:date="2014-06-04T16:14:00Z">
        <w:r>
          <w:t xml:space="preserve">Page shows poster for play, that illustrates concept of grotesque mask explained in entry. </w:t>
        </w:r>
      </w:ins>
    </w:p>
    <w:p w14:paraId="66748D69" w14:textId="77777777" w:rsidR="00DF49C0" w:rsidRPr="00FA00E2" w:rsidRDefault="00DF49C0" w:rsidP="00DF49C0">
      <w:pPr>
        <w:rPr>
          <w:ins w:id="128" w:author="Sarah J. Townsend" w:date="2014-06-04T16:14:00Z"/>
        </w:rPr>
      </w:pPr>
      <w:ins w:id="129" w:author="Sarah J. Townsend" w:date="2014-06-04T16:14:00Z">
        <w:r>
          <w:t xml:space="preserve">Copyright: graphic design is used in published translation of play. Trans. Gwen </w:t>
        </w:r>
        <w:proofErr w:type="spellStart"/>
        <w:r>
          <w:t>Mackeith</w:t>
        </w:r>
        <w:proofErr w:type="spellEnd"/>
        <w:r>
          <w:t xml:space="preserve">, </w:t>
        </w:r>
        <w:r w:rsidRPr="00E917DE">
          <w:rPr>
            <w:i/>
          </w:rPr>
          <w:t>Siamese Twins</w:t>
        </w:r>
        <w:r>
          <w:t xml:space="preserve">, </w:t>
        </w:r>
        <w:r>
          <w:rPr>
            <w:rFonts w:eastAsia="Times New Roman"/>
          </w:rPr>
          <w:t xml:space="preserve">Oberon Books (December 7, 2012)  </w:t>
        </w:r>
      </w:ins>
    </w:p>
    <w:p w14:paraId="2061F37A" w14:textId="77777777" w:rsidR="00DF49C0" w:rsidRDefault="00DF49C0" w:rsidP="00DF49C0">
      <w:pPr>
        <w:rPr>
          <w:ins w:id="130" w:author="Sarah J. Townsend" w:date="2014-06-04T16:14:00Z"/>
        </w:rPr>
      </w:pPr>
    </w:p>
    <w:p w14:paraId="28A69C8B" w14:textId="77777777" w:rsidR="00D222EF" w:rsidRDefault="00D222EF" w:rsidP="00DF49C0"/>
    <w:sectPr w:rsidR="00D222EF" w:rsidSect="00922D2D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0" w:author="Sarah J. Townsend" w:date="2014-06-04T16:20:00Z" w:initials="ST">
    <w:p w14:paraId="1EC58E30" w14:textId="45A96FC1" w:rsidR="00A72487" w:rsidRDefault="00A72487">
      <w:pPr>
        <w:pStyle w:val="CommentText"/>
      </w:pPr>
      <w:r>
        <w:rPr>
          <w:rStyle w:val="CommentReference"/>
        </w:rPr>
        <w:annotationRef/>
      </w:r>
      <w:r>
        <w:t xml:space="preserve">For some reason the hyperlink I inserted does not work, but the link (listed below under </w:t>
      </w:r>
      <w:proofErr w:type="spellStart"/>
      <w:r>
        <w:t>paratextual</w:t>
      </w:r>
      <w:proofErr w:type="spellEnd"/>
      <w:r>
        <w:t xml:space="preserve"> material) does work.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revisionView w:markup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2EF"/>
    <w:rsid w:val="00007721"/>
    <w:rsid w:val="00014E06"/>
    <w:rsid w:val="00024C3C"/>
    <w:rsid w:val="00042CE4"/>
    <w:rsid w:val="000775EB"/>
    <w:rsid w:val="00087E0B"/>
    <w:rsid w:val="000A0518"/>
    <w:rsid w:val="000A4D09"/>
    <w:rsid w:val="000F35AA"/>
    <w:rsid w:val="0010781B"/>
    <w:rsid w:val="00111374"/>
    <w:rsid w:val="0011690E"/>
    <w:rsid w:val="001355D6"/>
    <w:rsid w:val="00187368"/>
    <w:rsid w:val="0023032B"/>
    <w:rsid w:val="00234D3E"/>
    <w:rsid w:val="002473FB"/>
    <w:rsid w:val="002626F8"/>
    <w:rsid w:val="002C39DC"/>
    <w:rsid w:val="002D6F5F"/>
    <w:rsid w:val="002E0B50"/>
    <w:rsid w:val="0033297F"/>
    <w:rsid w:val="003444BA"/>
    <w:rsid w:val="00350F62"/>
    <w:rsid w:val="003657B2"/>
    <w:rsid w:val="00365E3D"/>
    <w:rsid w:val="00393F44"/>
    <w:rsid w:val="003D498F"/>
    <w:rsid w:val="003D646E"/>
    <w:rsid w:val="003E3517"/>
    <w:rsid w:val="003F358F"/>
    <w:rsid w:val="00417C19"/>
    <w:rsid w:val="00423387"/>
    <w:rsid w:val="00446F5F"/>
    <w:rsid w:val="00460219"/>
    <w:rsid w:val="0046338F"/>
    <w:rsid w:val="00471629"/>
    <w:rsid w:val="005247A0"/>
    <w:rsid w:val="00530149"/>
    <w:rsid w:val="005326C0"/>
    <w:rsid w:val="00537117"/>
    <w:rsid w:val="005474C4"/>
    <w:rsid w:val="005636A0"/>
    <w:rsid w:val="005E6203"/>
    <w:rsid w:val="005F4F96"/>
    <w:rsid w:val="00602B75"/>
    <w:rsid w:val="0061782B"/>
    <w:rsid w:val="00625970"/>
    <w:rsid w:val="00625E12"/>
    <w:rsid w:val="00685D5A"/>
    <w:rsid w:val="006968DD"/>
    <w:rsid w:val="006A169D"/>
    <w:rsid w:val="006C0A05"/>
    <w:rsid w:val="006E56A7"/>
    <w:rsid w:val="007041FD"/>
    <w:rsid w:val="00704DE7"/>
    <w:rsid w:val="0070522B"/>
    <w:rsid w:val="00726730"/>
    <w:rsid w:val="00730D89"/>
    <w:rsid w:val="00735D78"/>
    <w:rsid w:val="00737259"/>
    <w:rsid w:val="0074233F"/>
    <w:rsid w:val="00751FB0"/>
    <w:rsid w:val="007730FC"/>
    <w:rsid w:val="007865F1"/>
    <w:rsid w:val="007941D4"/>
    <w:rsid w:val="00796843"/>
    <w:rsid w:val="00796CA0"/>
    <w:rsid w:val="007B3802"/>
    <w:rsid w:val="007E6811"/>
    <w:rsid w:val="008105BB"/>
    <w:rsid w:val="0082200E"/>
    <w:rsid w:val="00886857"/>
    <w:rsid w:val="008C08B3"/>
    <w:rsid w:val="008C5FED"/>
    <w:rsid w:val="008E1424"/>
    <w:rsid w:val="008F19EA"/>
    <w:rsid w:val="008F6909"/>
    <w:rsid w:val="0090747B"/>
    <w:rsid w:val="00907D9E"/>
    <w:rsid w:val="00922D2D"/>
    <w:rsid w:val="00933F9C"/>
    <w:rsid w:val="009405B8"/>
    <w:rsid w:val="00983B76"/>
    <w:rsid w:val="009B0753"/>
    <w:rsid w:val="009B26A9"/>
    <w:rsid w:val="009B6719"/>
    <w:rsid w:val="009E652F"/>
    <w:rsid w:val="009F21C8"/>
    <w:rsid w:val="00A01184"/>
    <w:rsid w:val="00A15CEB"/>
    <w:rsid w:val="00A559DB"/>
    <w:rsid w:val="00A72487"/>
    <w:rsid w:val="00A77CAF"/>
    <w:rsid w:val="00A82FDE"/>
    <w:rsid w:val="00A873EF"/>
    <w:rsid w:val="00AB03EF"/>
    <w:rsid w:val="00AF3F14"/>
    <w:rsid w:val="00B0645C"/>
    <w:rsid w:val="00B14B14"/>
    <w:rsid w:val="00B41824"/>
    <w:rsid w:val="00B42503"/>
    <w:rsid w:val="00B45CD5"/>
    <w:rsid w:val="00B51015"/>
    <w:rsid w:val="00B96B72"/>
    <w:rsid w:val="00BB47A1"/>
    <w:rsid w:val="00BB74D1"/>
    <w:rsid w:val="00BF701A"/>
    <w:rsid w:val="00C169D4"/>
    <w:rsid w:val="00C32022"/>
    <w:rsid w:val="00C3760B"/>
    <w:rsid w:val="00C47D4E"/>
    <w:rsid w:val="00C76983"/>
    <w:rsid w:val="00CD1EF2"/>
    <w:rsid w:val="00CE54F9"/>
    <w:rsid w:val="00CF73D8"/>
    <w:rsid w:val="00D0051A"/>
    <w:rsid w:val="00D06D5E"/>
    <w:rsid w:val="00D1371B"/>
    <w:rsid w:val="00D13A26"/>
    <w:rsid w:val="00D222EF"/>
    <w:rsid w:val="00D25AC2"/>
    <w:rsid w:val="00D41834"/>
    <w:rsid w:val="00D43E09"/>
    <w:rsid w:val="00D5749C"/>
    <w:rsid w:val="00D66303"/>
    <w:rsid w:val="00D93986"/>
    <w:rsid w:val="00D96ACA"/>
    <w:rsid w:val="00D97D9E"/>
    <w:rsid w:val="00DB3F1C"/>
    <w:rsid w:val="00DD739E"/>
    <w:rsid w:val="00DF2C09"/>
    <w:rsid w:val="00DF49C0"/>
    <w:rsid w:val="00E272DC"/>
    <w:rsid w:val="00E57B1B"/>
    <w:rsid w:val="00E57F82"/>
    <w:rsid w:val="00E67EF5"/>
    <w:rsid w:val="00E72D1D"/>
    <w:rsid w:val="00EA2DF3"/>
    <w:rsid w:val="00EA6762"/>
    <w:rsid w:val="00FB21B5"/>
    <w:rsid w:val="00FC1652"/>
    <w:rsid w:val="00FC4417"/>
    <w:rsid w:val="00FC6E19"/>
    <w:rsid w:val="00FC7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3B653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7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21"/>
    <w:rPr>
      <w:rFonts w:ascii="Lucida Grande" w:hAnsi="Lucida Grande" w:cs="Lucida Grande"/>
      <w:sz w:val="18"/>
      <w:szCs w:val="18"/>
      <w:lang w:eastAsia="en-US"/>
    </w:rPr>
  </w:style>
  <w:style w:type="character" w:customStyle="1" w:styleId="il">
    <w:name w:val="il"/>
    <w:basedOn w:val="DefaultParagraphFont"/>
    <w:rsid w:val="00D06D5E"/>
  </w:style>
  <w:style w:type="paragraph" w:customStyle="1" w:styleId="Body1">
    <w:name w:val="Body 1"/>
    <w:rsid w:val="00A559DB"/>
    <w:pPr>
      <w:outlineLvl w:val="0"/>
    </w:pPr>
    <w:rPr>
      <w:rFonts w:eastAsia="ヒラギノ角ゴ Pro W3"/>
      <w:color w:val="000000"/>
      <w:sz w:val="24"/>
      <w:lang w:eastAsia="en-US"/>
    </w:rPr>
  </w:style>
  <w:style w:type="character" w:styleId="Strong">
    <w:name w:val="Strong"/>
    <w:basedOn w:val="DefaultParagraphFont"/>
    <w:uiPriority w:val="22"/>
    <w:qFormat/>
    <w:rsid w:val="005F4F96"/>
    <w:rPr>
      <w:b/>
      <w:bCs/>
    </w:rPr>
  </w:style>
  <w:style w:type="character" w:styleId="Hyperlink">
    <w:name w:val="Hyperlink"/>
    <w:basedOn w:val="DefaultParagraphFont"/>
    <w:uiPriority w:val="99"/>
    <w:unhideWhenUsed/>
    <w:rsid w:val="005F4F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B1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326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6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6C0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6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6C0"/>
    <w:rPr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7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21"/>
    <w:rPr>
      <w:rFonts w:ascii="Lucida Grande" w:hAnsi="Lucida Grande" w:cs="Lucida Grande"/>
      <w:sz w:val="18"/>
      <w:szCs w:val="18"/>
      <w:lang w:eastAsia="en-US"/>
    </w:rPr>
  </w:style>
  <w:style w:type="character" w:customStyle="1" w:styleId="il">
    <w:name w:val="il"/>
    <w:basedOn w:val="DefaultParagraphFont"/>
    <w:rsid w:val="00D06D5E"/>
  </w:style>
  <w:style w:type="paragraph" w:customStyle="1" w:styleId="Body1">
    <w:name w:val="Body 1"/>
    <w:rsid w:val="00A559DB"/>
    <w:pPr>
      <w:outlineLvl w:val="0"/>
    </w:pPr>
    <w:rPr>
      <w:rFonts w:eastAsia="ヒラギノ角ゴ Pro W3"/>
      <w:color w:val="000000"/>
      <w:sz w:val="24"/>
      <w:lang w:eastAsia="en-US"/>
    </w:rPr>
  </w:style>
  <w:style w:type="character" w:styleId="Strong">
    <w:name w:val="Strong"/>
    <w:basedOn w:val="DefaultParagraphFont"/>
    <w:uiPriority w:val="22"/>
    <w:qFormat/>
    <w:rsid w:val="005F4F96"/>
    <w:rPr>
      <w:b/>
      <w:bCs/>
    </w:rPr>
  </w:style>
  <w:style w:type="character" w:styleId="Hyperlink">
    <w:name w:val="Hyperlink"/>
    <w:basedOn w:val="DefaultParagraphFont"/>
    <w:uiPriority w:val="99"/>
    <w:unhideWhenUsed/>
    <w:rsid w:val="005F4F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B1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326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6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6C0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6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6C0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YYQNJjInjkI" TargetMode="External"/><Relationship Id="rId6" Type="http://schemas.openxmlformats.org/officeDocument/2006/relationships/hyperlink" Target="https://www.youtube.com/watch?v=5b5-qbkyMBE" TargetMode="External"/><Relationship Id="rId7" Type="http://schemas.openxmlformats.org/officeDocument/2006/relationships/hyperlink" Target="http://comedianacional.montevideo.gub.uy/node/609" TargetMode="Externa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965</Words>
  <Characters>5502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Oswego</Company>
  <LinksUpToDate>false</LinksUpToDate>
  <CharactersWithSpaces>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Trial User</dc:creator>
  <cp:lastModifiedBy>Sarah J. Townsend</cp:lastModifiedBy>
  <cp:revision>3</cp:revision>
  <dcterms:created xsi:type="dcterms:W3CDTF">2014-06-04T20:20:00Z</dcterms:created>
  <dcterms:modified xsi:type="dcterms:W3CDTF">2014-06-04T20:22:00Z</dcterms:modified>
</cp:coreProperties>
</file>