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46F75" w14:textId="77777777" w:rsidR="008B733E" w:rsidRPr="00B5065A" w:rsidRDefault="008B733E" w:rsidP="008B733E">
      <w:pPr>
        <w:pStyle w:val="NormalWeb"/>
        <w:rPr>
          <w:b/>
          <w:lang w:val="en-US"/>
        </w:rPr>
      </w:pPr>
      <w:r w:rsidRPr="008347B5">
        <w:rPr>
          <w:b/>
          <w:lang w:val="en-US"/>
        </w:rPr>
        <w:t>Martínez Sierra, Gregorio (18</w:t>
      </w:r>
      <w:r w:rsidR="0097184F" w:rsidRPr="008347B5">
        <w:rPr>
          <w:b/>
          <w:lang w:val="en-US"/>
        </w:rPr>
        <w:t>81</w:t>
      </w:r>
      <w:r w:rsidRPr="008347B5">
        <w:rPr>
          <w:b/>
          <w:lang w:val="en-US"/>
        </w:rPr>
        <w:t>-19</w:t>
      </w:r>
      <w:r w:rsidR="0097184F" w:rsidRPr="008347B5">
        <w:rPr>
          <w:b/>
          <w:lang w:val="en-US"/>
        </w:rPr>
        <w:t>47</w:t>
      </w:r>
      <w:r w:rsidRPr="008347B5">
        <w:rPr>
          <w:b/>
          <w:lang w:val="en-US"/>
        </w:rPr>
        <w:t>)</w:t>
      </w:r>
      <w:r w:rsidRPr="00B5065A">
        <w:rPr>
          <w:b/>
          <w:lang w:val="en-US"/>
        </w:rPr>
        <w:t xml:space="preserve"> </w:t>
      </w:r>
    </w:p>
    <w:p w14:paraId="20D4BA24" w14:textId="1F677194" w:rsidR="0097184F" w:rsidRPr="00F44E3A" w:rsidRDefault="0097184F" w:rsidP="008B733E">
      <w:pPr>
        <w:pStyle w:val="NormalWeb"/>
        <w:rPr>
          <w:lang w:val="en-US"/>
        </w:rPr>
      </w:pPr>
      <w:r w:rsidRPr="0097184F">
        <w:rPr>
          <w:lang w:val="en-US"/>
        </w:rPr>
        <w:t>Gregorio Mar</w:t>
      </w:r>
      <w:r w:rsidR="008347B5">
        <w:rPr>
          <w:lang w:val="en-US"/>
        </w:rPr>
        <w:t>t</w:t>
      </w:r>
      <w:r w:rsidRPr="0097184F">
        <w:rPr>
          <w:lang w:val="en-US"/>
        </w:rPr>
        <w:t xml:space="preserve">ínez Sierra was a Spanish poet, </w:t>
      </w:r>
      <w:r w:rsidR="00B5065A">
        <w:rPr>
          <w:lang w:val="en-US"/>
        </w:rPr>
        <w:t>playwright</w:t>
      </w:r>
      <w:r w:rsidRPr="0097184F">
        <w:rPr>
          <w:lang w:val="en-US"/>
        </w:rPr>
        <w:t>, and theatr</w:t>
      </w:r>
      <w:r w:rsidR="00B95D84">
        <w:rPr>
          <w:lang w:val="en-US"/>
        </w:rPr>
        <w:t>e</w:t>
      </w:r>
      <w:r w:rsidRPr="0097184F">
        <w:rPr>
          <w:lang w:val="en-US"/>
        </w:rPr>
        <w:t xml:space="preserve"> director who played a key role in the </w:t>
      </w:r>
      <w:r>
        <w:rPr>
          <w:lang w:val="en-US"/>
        </w:rPr>
        <w:t xml:space="preserve">Spanish theatrical </w:t>
      </w:r>
      <w:ins w:id="0" w:author="Sarah J. Townsend" w:date="2014-06-25T19:00:00Z">
        <w:r w:rsidR="00E04B5C">
          <w:rPr>
            <w:lang w:val="en-US"/>
          </w:rPr>
          <w:t>avant-garde</w:t>
        </w:r>
      </w:ins>
      <w:r>
        <w:rPr>
          <w:lang w:val="en-US"/>
        </w:rPr>
        <w:t xml:space="preserve"> </w:t>
      </w:r>
      <w:r w:rsidR="00B95D84">
        <w:rPr>
          <w:lang w:val="en-US"/>
        </w:rPr>
        <w:t xml:space="preserve">and </w:t>
      </w:r>
      <w:ins w:id="1" w:author="Sarah J. Townsend" w:date="2014-06-26T17:23:00Z">
        <w:r w:rsidR="000C6F7E">
          <w:rPr>
            <w:lang w:val="en-US"/>
          </w:rPr>
          <w:t xml:space="preserve">the development of </w:t>
        </w:r>
      </w:ins>
      <w:ins w:id="2" w:author="Sarah J. Townsend" w:date="2014-06-25T19:00:00Z">
        <w:r w:rsidR="00E04B5C">
          <w:rPr>
            <w:lang w:val="en-US"/>
          </w:rPr>
          <w:t>art</w:t>
        </w:r>
      </w:ins>
      <w:r w:rsidR="00B95D84">
        <w:rPr>
          <w:lang w:val="en-US"/>
        </w:rPr>
        <w:t xml:space="preserve"> </w:t>
      </w:r>
      <w:ins w:id="3" w:author="Sarah J. Townsend" w:date="2014-06-25T19:00:00Z">
        <w:r w:rsidR="00E04B5C">
          <w:rPr>
            <w:lang w:val="en-US"/>
          </w:rPr>
          <w:t>theatre</w:t>
        </w:r>
      </w:ins>
      <w:r w:rsidR="00B95D84">
        <w:rPr>
          <w:lang w:val="en-US"/>
        </w:rPr>
        <w:t xml:space="preserve"> </w:t>
      </w:r>
      <w:r>
        <w:rPr>
          <w:lang w:val="en-US"/>
        </w:rPr>
        <w:t xml:space="preserve">during the early twentieth century. </w:t>
      </w:r>
      <w:r w:rsidR="00313DFB">
        <w:rPr>
          <w:lang w:val="en-US"/>
        </w:rPr>
        <w:t xml:space="preserve">He </w:t>
      </w:r>
      <w:r w:rsidR="00AB7C06">
        <w:rPr>
          <w:lang w:val="en-US"/>
        </w:rPr>
        <w:t>operated</w:t>
      </w:r>
      <w:r w:rsidR="00313DFB">
        <w:rPr>
          <w:lang w:val="en-US"/>
        </w:rPr>
        <w:t xml:space="preserve"> the publishing house Renac</w:t>
      </w:r>
      <w:r w:rsidR="00AB7C06">
        <w:rPr>
          <w:lang w:val="en-US"/>
        </w:rPr>
        <w:t>i</w:t>
      </w:r>
      <w:r w:rsidR="00313DFB">
        <w:rPr>
          <w:lang w:val="en-US"/>
        </w:rPr>
        <w:t xml:space="preserve">miento, which was responsible for disseminating </w:t>
      </w:r>
      <w:ins w:id="4" w:author="Sarah J. Townsend" w:date="2014-06-25T19:01:00Z">
        <w:r w:rsidR="00E04B5C">
          <w:rPr>
            <w:lang w:val="en-US"/>
          </w:rPr>
          <w:t>modernist</w:t>
        </w:r>
      </w:ins>
      <w:r w:rsidR="00313DFB">
        <w:rPr>
          <w:lang w:val="en-US"/>
        </w:rPr>
        <w:t xml:space="preserve"> literature and foreign playwrights throughout Spain.</w:t>
      </w:r>
      <w:r w:rsidR="00662A81">
        <w:rPr>
          <w:lang w:val="en-US"/>
        </w:rPr>
        <w:t xml:space="preserve"> He was married to M</w:t>
      </w:r>
      <w:ins w:id="5" w:author="Sarah J. Townsend" w:date="2014-06-25T19:01:00Z">
        <w:r w:rsidR="00E04B5C">
          <w:rPr>
            <w:lang w:val="en-US"/>
          </w:rPr>
          <w:t>aría</w:t>
        </w:r>
      </w:ins>
      <w:r w:rsidR="00662A81">
        <w:rPr>
          <w:lang w:val="en-US"/>
        </w:rPr>
        <w:t xml:space="preserve"> </w:t>
      </w:r>
      <w:ins w:id="6" w:author="Sarah J. Townsend" w:date="2014-06-25T19:01:00Z">
        <w:r w:rsidR="00E04B5C">
          <w:rPr>
            <w:lang w:val="en-US"/>
          </w:rPr>
          <w:t>de</w:t>
        </w:r>
      </w:ins>
      <w:r w:rsidR="00662A81">
        <w:rPr>
          <w:lang w:val="en-US"/>
        </w:rPr>
        <w:t xml:space="preserve"> </w:t>
      </w:r>
      <w:ins w:id="7" w:author="Sarah J. Townsend" w:date="2014-06-25T19:01:00Z">
        <w:r w:rsidR="00E04B5C">
          <w:rPr>
            <w:lang w:val="en-US"/>
          </w:rPr>
          <w:t>la</w:t>
        </w:r>
      </w:ins>
      <w:r w:rsidR="00662A81">
        <w:rPr>
          <w:lang w:val="en-US"/>
        </w:rPr>
        <w:t xml:space="preserve"> O L</w:t>
      </w:r>
      <w:ins w:id="8" w:author="Sarah J. Townsend" w:date="2014-06-25T19:01:00Z">
        <w:r w:rsidR="00E04B5C">
          <w:rPr>
            <w:lang w:val="en-US"/>
          </w:rPr>
          <w:t>ejárraga</w:t>
        </w:r>
      </w:ins>
      <w:r w:rsidR="00AB7C06">
        <w:rPr>
          <w:lang w:val="en-US"/>
        </w:rPr>
        <w:t xml:space="preserve"> [María Martínez Sierra]</w:t>
      </w:r>
      <w:r w:rsidR="00F44E3A">
        <w:rPr>
          <w:i/>
          <w:lang w:val="en-US"/>
        </w:rPr>
        <w:t>,</w:t>
      </w:r>
      <w:r w:rsidR="00F44E3A">
        <w:rPr>
          <w:lang w:val="en-US"/>
        </w:rPr>
        <w:t xml:space="preserve"> who </w:t>
      </w:r>
      <w:ins w:id="9" w:author="Sarah J. Townsend" w:date="2014-06-26T17:23:00Z">
        <w:r w:rsidR="001026D6">
          <w:rPr>
            <w:lang w:val="en-US"/>
          </w:rPr>
          <w:t>was apparently</w:t>
        </w:r>
      </w:ins>
      <w:r w:rsidR="00F44E3A">
        <w:rPr>
          <w:lang w:val="en-US"/>
        </w:rPr>
        <w:t xml:space="preserve"> the true author of much of the literature that bears Gregorio’s name. </w:t>
      </w:r>
    </w:p>
    <w:p w14:paraId="1BF5BA5E" w14:textId="77777777" w:rsidR="008B733E" w:rsidRDefault="0097184F" w:rsidP="008B733E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619D2EDE" wp14:editId="661BE1D3">
            <wp:extent cx="2512695" cy="1892300"/>
            <wp:effectExtent l="19050" t="0" r="1905" b="0"/>
            <wp:docPr id="15" name="Picture 15" descr="http://www.madridteatro.eu/teatr/entrevistas/2008/images/325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adridteatro.eu/teatr/entrevistas/2008/images/325_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B5FF8" w14:textId="77777777" w:rsidR="008B733E" w:rsidRPr="00B5065A" w:rsidRDefault="0097184F" w:rsidP="008B733E">
      <w:pPr>
        <w:pStyle w:val="NormalWeb"/>
        <w:rPr>
          <w:lang w:val="es-ES"/>
        </w:rPr>
      </w:pPr>
      <w:r w:rsidRPr="00B5065A">
        <w:rPr>
          <w:lang w:val="es-ES"/>
        </w:rPr>
        <w:t>Gregorio Martínez Sierra</w:t>
      </w:r>
      <w:r w:rsidR="008B733E" w:rsidRPr="00B5065A">
        <w:rPr>
          <w:lang w:val="es-ES"/>
        </w:rPr>
        <w:t xml:space="preserve"> c.1</w:t>
      </w:r>
      <w:r w:rsidRPr="00B5065A">
        <w:rPr>
          <w:lang w:val="es-ES"/>
        </w:rPr>
        <w:t>910</w:t>
      </w:r>
      <w:r w:rsidR="008B733E" w:rsidRPr="00B5065A">
        <w:rPr>
          <w:lang w:val="es-ES"/>
        </w:rPr>
        <w:t xml:space="preserve"> </w:t>
      </w:r>
    </w:p>
    <w:p w14:paraId="129D934D" w14:textId="77777777" w:rsidR="0097184F" w:rsidRPr="00B5065A" w:rsidRDefault="006C325F" w:rsidP="008B733E">
      <w:pPr>
        <w:pStyle w:val="NormalWeb"/>
        <w:rPr>
          <w:lang w:val="es-ES"/>
        </w:rPr>
      </w:pPr>
      <w:hyperlink r:id="rId9" w:history="1">
        <w:r w:rsidR="0097184F" w:rsidRPr="00B5065A">
          <w:rPr>
            <w:rStyle w:val="Hyperlink"/>
            <w:lang w:val="es-ES"/>
          </w:rPr>
          <w:t>http://www.madridteatro.eu/teatr/entrevistas/2008/images/325_06.jpg</w:t>
        </w:r>
      </w:hyperlink>
    </w:p>
    <w:p w14:paraId="42289B28" w14:textId="57BAF900" w:rsidR="005012CA" w:rsidRDefault="00784B99" w:rsidP="00F04F88">
      <w:pPr>
        <w:pStyle w:val="NormalWeb"/>
      </w:pPr>
      <w:r>
        <w:t xml:space="preserve">Gregorio Martínez Sierra was born in Madrid in 1881. He briefly studied </w:t>
      </w:r>
      <w:ins w:id="10" w:author="Sarah J. Townsend" w:date="2014-06-25T19:02:00Z">
        <w:r w:rsidR="00E04B5C">
          <w:t>l</w:t>
        </w:r>
      </w:ins>
      <w:r>
        <w:t xml:space="preserve">aw </w:t>
      </w:r>
      <w:ins w:id="11" w:author="Sarah J. Townsend" w:date="2014-06-25T19:02:00Z">
        <w:r w:rsidR="00E04B5C">
          <w:t xml:space="preserve">and </w:t>
        </w:r>
      </w:ins>
      <w:r>
        <w:t xml:space="preserve">then </w:t>
      </w:r>
      <w:ins w:id="12" w:author="Sarah J. Townsend" w:date="2014-06-25T19:02:00Z">
        <w:r w:rsidR="00E04B5C">
          <w:t>p</w:t>
        </w:r>
      </w:ins>
      <w:r>
        <w:t xml:space="preserve">hilology before abandoning </w:t>
      </w:r>
      <w:r w:rsidR="002B252F">
        <w:t xml:space="preserve">the university </w:t>
      </w:r>
      <w:r>
        <w:t xml:space="preserve">to dedicate himself to poetry and theatre. </w:t>
      </w:r>
      <w:r w:rsidR="00F04F88">
        <w:t>In 1900 he married María de la O L</w:t>
      </w:r>
      <w:ins w:id="13" w:author="Sarah J. Townsend" w:date="2014-06-25T19:02:00Z">
        <w:r w:rsidR="00E04B5C">
          <w:t>e</w:t>
        </w:r>
      </w:ins>
      <w:ins w:id="14" w:author="Sarah J. Townsend" w:date="2014-06-25T19:03:00Z">
        <w:r w:rsidR="00E04B5C">
          <w:t>járraga</w:t>
        </w:r>
      </w:ins>
      <w:r w:rsidR="0002611B">
        <w:t>, a teacher and writer from Spain’s La Rioja region</w:t>
      </w:r>
      <w:r w:rsidR="00F04F88">
        <w:t xml:space="preserve">. The pair </w:t>
      </w:r>
      <w:r>
        <w:t xml:space="preserve">immediately began to collaborate in the writing and publishing of short novels and plays that </w:t>
      </w:r>
      <w:r w:rsidR="002B252F">
        <w:t xml:space="preserve">today </w:t>
      </w:r>
      <w:r>
        <w:t xml:space="preserve">carry the name </w:t>
      </w:r>
      <w:ins w:id="15" w:author="Sarah J. Townsend" w:date="2014-06-25T19:03:00Z">
        <w:r w:rsidR="00E04B5C">
          <w:t xml:space="preserve">of </w:t>
        </w:r>
      </w:ins>
      <w:r w:rsidR="002B252F">
        <w:t>Gregorio Martínez Sierra.</w:t>
      </w:r>
      <w:r>
        <w:t xml:space="preserve"> </w:t>
      </w:r>
      <w:r w:rsidR="00793426">
        <w:t xml:space="preserve">Recent scholarship as well as </w:t>
      </w:r>
      <w:r>
        <w:t>Lejárraga’s</w:t>
      </w:r>
      <w:r w:rsidR="00793426">
        <w:t xml:space="preserve"> memoirs, </w:t>
      </w:r>
      <w:r w:rsidR="002B252F">
        <w:t xml:space="preserve">however, </w:t>
      </w:r>
      <w:r>
        <w:t xml:space="preserve">have shown that María was in fact the </w:t>
      </w:r>
      <w:r w:rsidR="002B252F">
        <w:t>main</w:t>
      </w:r>
      <w:r>
        <w:t xml:space="preserve"> author of the majority of the literature that bears her husband’s name. </w:t>
      </w:r>
      <w:r w:rsidR="00DF2C0B">
        <w:t>In 1906</w:t>
      </w:r>
      <w:r>
        <w:t xml:space="preserve"> Martínez Sierra </w:t>
      </w:r>
      <w:ins w:id="16" w:author="Sarah J. Townsend" w:date="2014-06-25T19:05:00Z">
        <w:r w:rsidR="00E04B5C">
          <w:t>fell</w:t>
        </w:r>
      </w:ins>
      <w:r>
        <w:t xml:space="preserve"> in love with </w:t>
      </w:r>
      <w:r w:rsidR="00DF2C0B">
        <w:t>a</w:t>
      </w:r>
      <w:r>
        <w:t xml:space="preserve"> young actress</w:t>
      </w:r>
      <w:r w:rsidR="002B252F">
        <w:t xml:space="preserve"> in his theatre</w:t>
      </w:r>
      <w:r w:rsidR="00DF2C0B">
        <w:t xml:space="preserve">, </w:t>
      </w:r>
      <w:r>
        <w:t>Catalina Bárcena</w:t>
      </w:r>
      <w:r w:rsidR="002B252F">
        <w:t>, th</w:t>
      </w:r>
      <w:r w:rsidR="00DF2C0B">
        <w:t xml:space="preserve">ough </w:t>
      </w:r>
      <w:r>
        <w:t xml:space="preserve">both his marriage and literary collaboration with </w:t>
      </w:r>
      <w:r w:rsidR="004026C2">
        <w:t>Lejárraga</w:t>
      </w:r>
      <w:r>
        <w:t xml:space="preserve"> </w:t>
      </w:r>
      <w:r w:rsidR="002B252F">
        <w:t>would continue until Bárcena</w:t>
      </w:r>
      <w:r w:rsidR="004026C2">
        <w:t xml:space="preserve"> </w:t>
      </w:r>
      <w:r w:rsidR="002B252F">
        <w:t>gave</w:t>
      </w:r>
      <w:r>
        <w:t xml:space="preserve"> birth to his daughter</w:t>
      </w:r>
      <w:ins w:id="17" w:author="Sarah J. Townsend" w:date="2014-06-25T23:35:00Z">
        <w:r w:rsidR="00317790">
          <w:t xml:space="preserve"> in 1922</w:t>
        </w:r>
      </w:ins>
      <w:r>
        <w:t xml:space="preserve">. </w:t>
      </w:r>
      <w:r w:rsidR="00FF4572">
        <w:t xml:space="preserve">Despite their separation, </w:t>
      </w:r>
      <w:r>
        <w:t>Lejárraga continue</w:t>
      </w:r>
      <w:r w:rsidR="004026C2">
        <w:t>d</w:t>
      </w:r>
      <w:r>
        <w:t xml:space="preserve"> publishing essays and novels pseudonymously under </w:t>
      </w:r>
      <w:r w:rsidR="004026C2">
        <w:t xml:space="preserve">her </w:t>
      </w:r>
      <w:r w:rsidR="00FF4572">
        <w:t xml:space="preserve">estranged </w:t>
      </w:r>
      <w:r>
        <w:t xml:space="preserve">husband’s name, </w:t>
      </w:r>
      <w:r w:rsidR="00FF4572">
        <w:t>and</w:t>
      </w:r>
      <w:r w:rsidR="00DF2C0B">
        <w:t xml:space="preserve"> curiously no</w:t>
      </w:r>
      <w:r>
        <w:t xml:space="preserve"> new theatrical plays </w:t>
      </w:r>
      <w:r w:rsidR="004026C2">
        <w:t>by “Gregorio Martínez Sierra” would premier after</w:t>
      </w:r>
      <w:r>
        <w:t xml:space="preserve"> 1922. </w:t>
      </w:r>
    </w:p>
    <w:p w14:paraId="2AD5317D" w14:textId="0C9409A1" w:rsidR="00D120E8" w:rsidRDefault="00FF4572" w:rsidP="00F04F88">
      <w:pPr>
        <w:pStyle w:val="NormalWeb"/>
        <w:rPr>
          <w:lang w:val="en-US"/>
        </w:rPr>
      </w:pPr>
      <w:r>
        <w:rPr>
          <w:lang w:val="en-US"/>
        </w:rPr>
        <w:t>G</w:t>
      </w:r>
      <w:r w:rsidR="004026C2">
        <w:rPr>
          <w:lang w:val="en-US"/>
        </w:rPr>
        <w:t xml:space="preserve">reatly influenced by </w:t>
      </w:r>
      <w:ins w:id="18" w:author="Sarah J. Townsend" w:date="2014-06-25T23:39:00Z">
        <w:r w:rsidR="0025769A">
          <w:rPr>
            <w:lang w:val="en-US"/>
          </w:rPr>
          <w:t>m</w:t>
        </w:r>
      </w:ins>
      <w:r w:rsidR="004026C2">
        <w:rPr>
          <w:lang w:val="en-US"/>
        </w:rPr>
        <w:t>oder</w:t>
      </w:r>
      <w:r>
        <w:rPr>
          <w:lang w:val="en-US"/>
        </w:rPr>
        <w:t>nism at the turn of the century, Martínez Sierra began his literary career as a poet.</w:t>
      </w:r>
      <w:r w:rsidR="004026C2">
        <w:rPr>
          <w:lang w:val="en-US"/>
        </w:rPr>
        <w:t xml:space="preserve"> His first book of poetry, </w:t>
      </w:r>
      <w:r w:rsidR="004026C2">
        <w:rPr>
          <w:i/>
          <w:lang w:val="en-US"/>
        </w:rPr>
        <w:t xml:space="preserve">El poema del </w:t>
      </w:r>
      <w:r w:rsidR="004026C2" w:rsidRPr="004026C2">
        <w:rPr>
          <w:i/>
          <w:lang w:val="en-US"/>
        </w:rPr>
        <w:t>trabajo</w:t>
      </w:r>
      <w:r w:rsidR="004026C2">
        <w:rPr>
          <w:lang w:val="en-US"/>
        </w:rPr>
        <w:t xml:space="preserve">, was published in 1898, followed by </w:t>
      </w:r>
      <w:r w:rsidR="004026C2">
        <w:rPr>
          <w:i/>
          <w:lang w:val="en-US"/>
        </w:rPr>
        <w:t>Diálogos fantásticos</w:t>
      </w:r>
      <w:r w:rsidR="002B252F">
        <w:t xml:space="preserve"> </w:t>
      </w:r>
      <w:ins w:id="19" w:author="Sarah J. Townsend" w:date="2014-06-25T19:06:00Z">
        <w:r w:rsidR="00E04B5C">
          <w:t>(</w:t>
        </w:r>
      </w:ins>
      <w:r w:rsidR="002B252F">
        <w:t xml:space="preserve">1899), </w:t>
      </w:r>
      <w:r w:rsidR="004026C2">
        <w:rPr>
          <w:i/>
          <w:lang w:val="en-US"/>
        </w:rPr>
        <w:t>Flores de escarcha</w:t>
      </w:r>
      <w:r w:rsidR="004026C2">
        <w:rPr>
          <w:lang w:val="en-US"/>
        </w:rPr>
        <w:t xml:space="preserve"> (1900)</w:t>
      </w:r>
      <w:r w:rsidR="002B252F">
        <w:rPr>
          <w:lang w:val="en-US"/>
        </w:rPr>
        <w:t xml:space="preserve">, and </w:t>
      </w:r>
      <w:r w:rsidR="002B252F">
        <w:rPr>
          <w:i/>
          <w:lang w:val="en-US"/>
        </w:rPr>
        <w:t>Teatro de ensueño</w:t>
      </w:r>
      <w:r w:rsidR="002B252F">
        <w:rPr>
          <w:lang w:val="en-US"/>
        </w:rPr>
        <w:t xml:space="preserve"> (1905), the latter of which include</w:t>
      </w:r>
      <w:r>
        <w:rPr>
          <w:lang w:val="en-US"/>
        </w:rPr>
        <w:t>s</w:t>
      </w:r>
      <w:r w:rsidR="002B252F">
        <w:rPr>
          <w:lang w:val="en-US"/>
        </w:rPr>
        <w:t xml:space="preserve"> a prologue by </w:t>
      </w:r>
      <w:ins w:id="20" w:author="Sarah J. Townsend" w:date="2014-06-25T19:06:00Z">
        <w:r w:rsidR="00E04B5C">
          <w:rPr>
            <w:lang w:val="en-US"/>
          </w:rPr>
          <w:t xml:space="preserve">the Nicaraguan modernist poet </w:t>
        </w:r>
      </w:ins>
      <w:r w:rsidR="002B252F">
        <w:rPr>
          <w:lang w:val="en-US"/>
        </w:rPr>
        <w:t>Rub</w:t>
      </w:r>
      <w:ins w:id="21" w:author="Sarah J. Townsend" w:date="2014-06-25T19:06:00Z">
        <w:r w:rsidR="00E04B5C">
          <w:rPr>
            <w:lang w:val="en-US"/>
          </w:rPr>
          <w:t>é</w:t>
        </w:r>
      </w:ins>
      <w:r w:rsidR="002B252F">
        <w:rPr>
          <w:lang w:val="en-US"/>
        </w:rPr>
        <w:t>n Darío</w:t>
      </w:r>
      <w:r w:rsidR="004026C2">
        <w:rPr>
          <w:lang w:val="en-US"/>
        </w:rPr>
        <w:t xml:space="preserve">. </w:t>
      </w:r>
      <w:r w:rsidR="002B252F">
        <w:rPr>
          <w:lang w:val="en-US"/>
        </w:rPr>
        <w:t xml:space="preserve">These musical verses reveal a modernist tendency to view melancholy as a source of beauty, creation, and artistic inspiration. </w:t>
      </w:r>
      <w:r w:rsidR="005012CA">
        <w:rPr>
          <w:lang w:val="en-US"/>
        </w:rPr>
        <w:t>Despite the fact that</w:t>
      </w:r>
      <w:r w:rsidR="002B252F">
        <w:rPr>
          <w:lang w:val="en-US"/>
        </w:rPr>
        <w:t xml:space="preserve"> Martínez Sierra first became recognized as a poet, his most important contributions to Spanish literature and the arts </w:t>
      </w:r>
      <w:r w:rsidR="00D120E8">
        <w:rPr>
          <w:lang w:val="en-US"/>
        </w:rPr>
        <w:t>are</w:t>
      </w:r>
      <w:r w:rsidR="002B252F">
        <w:rPr>
          <w:lang w:val="en-US"/>
        </w:rPr>
        <w:t xml:space="preserve"> in the realm</w:t>
      </w:r>
      <w:r w:rsidR="00ED3802">
        <w:rPr>
          <w:lang w:val="en-US"/>
        </w:rPr>
        <w:t>s</w:t>
      </w:r>
      <w:r w:rsidR="002B252F">
        <w:rPr>
          <w:lang w:val="en-US"/>
        </w:rPr>
        <w:t xml:space="preserve"> of</w:t>
      </w:r>
      <w:r w:rsidR="00ED3802">
        <w:rPr>
          <w:lang w:val="en-US"/>
        </w:rPr>
        <w:t xml:space="preserve"> drama and theatre, </w:t>
      </w:r>
      <w:r w:rsidR="002B252F">
        <w:rPr>
          <w:lang w:val="en-US"/>
        </w:rPr>
        <w:t xml:space="preserve">most notably in his </w:t>
      </w:r>
      <w:r w:rsidR="00B95D84">
        <w:rPr>
          <w:lang w:val="en-US"/>
        </w:rPr>
        <w:t>innovative</w:t>
      </w:r>
      <w:r w:rsidR="002B252F">
        <w:rPr>
          <w:lang w:val="en-US"/>
        </w:rPr>
        <w:t xml:space="preserve"> set designs and staging. </w:t>
      </w:r>
      <w:r w:rsidR="005012CA">
        <w:rPr>
          <w:lang w:val="en-US"/>
        </w:rPr>
        <w:t>I</w:t>
      </w:r>
      <w:r w:rsidR="00ED3802">
        <w:rPr>
          <w:lang w:val="en-US"/>
        </w:rPr>
        <w:t>n 1908</w:t>
      </w:r>
      <w:r w:rsidR="00D120E8">
        <w:rPr>
          <w:lang w:val="en-US"/>
        </w:rPr>
        <w:t xml:space="preserve"> his first </w:t>
      </w:r>
      <w:r w:rsidR="00D120E8" w:rsidRPr="00FF4572">
        <w:rPr>
          <w:lang w:val="en-US"/>
        </w:rPr>
        <w:t>comedia</w:t>
      </w:r>
      <w:r>
        <w:rPr>
          <w:lang w:val="en-US"/>
        </w:rPr>
        <w:t xml:space="preserve">, </w:t>
      </w:r>
      <w:r w:rsidR="00D120E8">
        <w:rPr>
          <w:i/>
          <w:lang w:val="en-US"/>
        </w:rPr>
        <w:t>Juventud, divino tesoro</w:t>
      </w:r>
      <w:r>
        <w:rPr>
          <w:lang w:val="en-US"/>
        </w:rPr>
        <w:t xml:space="preserve">, </w:t>
      </w:r>
      <w:r w:rsidR="006B1E1A">
        <w:rPr>
          <w:lang w:val="en-US"/>
        </w:rPr>
        <w:t>premiered</w:t>
      </w:r>
      <w:r w:rsidR="00B95D84">
        <w:rPr>
          <w:lang w:val="en-US"/>
        </w:rPr>
        <w:t xml:space="preserve"> </w:t>
      </w:r>
      <w:r w:rsidR="00D120E8">
        <w:rPr>
          <w:lang w:val="en-US"/>
        </w:rPr>
        <w:t xml:space="preserve">in </w:t>
      </w:r>
      <w:r w:rsidR="00ED3802">
        <w:rPr>
          <w:lang w:val="en-US"/>
        </w:rPr>
        <w:t>Madrid</w:t>
      </w:r>
      <w:r w:rsidR="005012CA">
        <w:rPr>
          <w:lang w:val="en-US"/>
        </w:rPr>
        <w:t>, and he soon dedicated himself exclusively to theatr</w:t>
      </w:r>
      <w:r w:rsidR="00B95D84">
        <w:rPr>
          <w:lang w:val="en-US"/>
        </w:rPr>
        <w:t>e</w:t>
      </w:r>
      <w:r w:rsidR="00ED3802">
        <w:rPr>
          <w:lang w:val="en-US"/>
        </w:rPr>
        <w:t xml:space="preserve">. </w:t>
      </w:r>
      <w:r w:rsidR="00ED3802" w:rsidRPr="00ED3802">
        <w:rPr>
          <w:lang w:val="en-US"/>
        </w:rPr>
        <w:t xml:space="preserve">His most celebrated </w:t>
      </w:r>
      <w:r w:rsidR="00B95D84">
        <w:rPr>
          <w:lang w:val="en-US"/>
        </w:rPr>
        <w:t>play</w:t>
      </w:r>
      <w:r w:rsidR="00ED3802" w:rsidRPr="00ED3802">
        <w:rPr>
          <w:lang w:val="en-US"/>
        </w:rPr>
        <w:t xml:space="preserve">, </w:t>
      </w:r>
      <w:r w:rsidR="00D120E8" w:rsidRPr="00ED3802">
        <w:rPr>
          <w:i/>
          <w:iCs/>
          <w:lang w:val="en-US"/>
        </w:rPr>
        <w:t>Canción de cuna</w:t>
      </w:r>
      <w:r w:rsidR="00ED3802" w:rsidRPr="00ED3802">
        <w:rPr>
          <w:i/>
          <w:iCs/>
          <w:lang w:val="en-US"/>
        </w:rPr>
        <w:t xml:space="preserve"> </w:t>
      </w:r>
      <w:r w:rsidR="00ED3802" w:rsidRPr="00ED3802">
        <w:rPr>
          <w:iCs/>
          <w:lang w:val="en-US"/>
        </w:rPr>
        <w:t>(1911)</w:t>
      </w:r>
      <w:r w:rsidR="00ED3802" w:rsidRPr="00ED3802">
        <w:rPr>
          <w:lang w:val="en-US"/>
        </w:rPr>
        <w:t xml:space="preserve">, </w:t>
      </w:r>
      <w:r w:rsidR="00ED3802">
        <w:rPr>
          <w:lang w:val="en-US"/>
        </w:rPr>
        <w:t xml:space="preserve">was extremely </w:t>
      </w:r>
      <w:r w:rsidR="005012CA">
        <w:rPr>
          <w:lang w:val="en-US"/>
        </w:rPr>
        <w:t>well-received. It was</w:t>
      </w:r>
      <w:r w:rsidR="00B930A8">
        <w:rPr>
          <w:lang w:val="en-US"/>
        </w:rPr>
        <w:t xml:space="preserve"> translated to English, shown across Europe and Spanish America, and </w:t>
      </w:r>
      <w:ins w:id="22" w:author="Sarah J. Townsend" w:date="2014-06-25T23:37:00Z">
        <w:r w:rsidR="00930004">
          <w:rPr>
            <w:lang w:val="en-US"/>
          </w:rPr>
          <w:t>adapted for film</w:t>
        </w:r>
      </w:ins>
      <w:r w:rsidR="00B930A8">
        <w:rPr>
          <w:lang w:val="en-US"/>
        </w:rPr>
        <w:t xml:space="preserve"> in both Spain and Hollywood. While the </w:t>
      </w:r>
      <w:r w:rsidR="005012CA">
        <w:rPr>
          <w:lang w:val="en-US"/>
        </w:rPr>
        <w:t>play</w:t>
      </w:r>
      <w:r w:rsidR="00B930A8">
        <w:rPr>
          <w:lang w:val="en-US"/>
        </w:rPr>
        <w:t xml:space="preserve"> bears his name, </w:t>
      </w:r>
      <w:r w:rsidR="00B930A8">
        <w:lastRenderedPageBreak/>
        <w:t xml:space="preserve">his wife </w:t>
      </w:r>
      <w:r w:rsidR="005012CA">
        <w:t>(</w:t>
      </w:r>
      <w:r w:rsidR="00B930A8">
        <w:t>Lejárraga</w:t>
      </w:r>
      <w:r w:rsidR="005012CA">
        <w:t>)</w:t>
      </w:r>
      <w:r w:rsidR="00B930A8">
        <w:t xml:space="preserve"> has since </w:t>
      </w:r>
      <w:ins w:id="23" w:author="Sarah J. Townsend" w:date="2014-06-25T23:38:00Z">
        <w:r w:rsidR="0025769A">
          <w:t xml:space="preserve">been </w:t>
        </w:r>
      </w:ins>
      <w:r w:rsidR="00B930A8">
        <w:t>credit</w:t>
      </w:r>
      <w:ins w:id="24" w:author="Sarah J. Townsend" w:date="2014-06-25T23:38:00Z">
        <w:r w:rsidR="0025769A">
          <w:t>ed</w:t>
        </w:r>
      </w:ins>
      <w:r w:rsidR="00B930A8">
        <w:t xml:space="preserve"> as the sole playwright.</w:t>
      </w:r>
      <w:r w:rsidR="00B930A8" w:rsidRPr="00ED3802">
        <w:rPr>
          <w:lang w:val="en-US"/>
        </w:rPr>
        <w:t xml:space="preserve"> </w:t>
      </w:r>
      <w:r w:rsidRPr="006B1E1A">
        <w:rPr>
          <w:lang w:val="es-ES"/>
        </w:rPr>
        <w:t>S</w:t>
      </w:r>
      <w:r>
        <w:rPr>
          <w:lang w:val="es-ES"/>
        </w:rPr>
        <w:t>ome of his other plays</w:t>
      </w:r>
      <w:r w:rsidRPr="005012CA">
        <w:rPr>
          <w:lang w:val="es-ES"/>
        </w:rPr>
        <w:t xml:space="preserve"> include </w:t>
      </w:r>
      <w:r w:rsidRPr="005012CA">
        <w:rPr>
          <w:i/>
          <w:iCs/>
          <w:lang w:val="es-ES"/>
        </w:rPr>
        <w:t xml:space="preserve">La sombra del padre </w:t>
      </w:r>
      <w:r w:rsidRPr="005012CA">
        <w:rPr>
          <w:iCs/>
          <w:lang w:val="es-ES"/>
        </w:rPr>
        <w:t>(</w:t>
      </w:r>
      <w:r w:rsidRPr="005012CA">
        <w:rPr>
          <w:lang w:val="es-ES"/>
        </w:rPr>
        <w:t xml:space="preserve">1909), </w:t>
      </w:r>
      <w:r w:rsidRPr="005012CA">
        <w:rPr>
          <w:i/>
          <w:iCs/>
          <w:lang w:val="es-ES"/>
        </w:rPr>
        <w:t>El ama de casa</w:t>
      </w:r>
      <w:r w:rsidRPr="005012CA">
        <w:rPr>
          <w:iCs/>
          <w:lang w:val="es-ES"/>
        </w:rPr>
        <w:t xml:space="preserve"> (1910),</w:t>
      </w:r>
      <w:r w:rsidRPr="005012CA">
        <w:rPr>
          <w:i/>
          <w:iCs/>
          <w:lang w:val="es-ES"/>
        </w:rPr>
        <w:t xml:space="preserve"> Primavera en otoño</w:t>
      </w:r>
      <w:r w:rsidRPr="005012CA">
        <w:rPr>
          <w:lang w:val="es-ES"/>
        </w:rPr>
        <w:t xml:space="preserve"> (1911), </w:t>
      </w:r>
      <w:r w:rsidRPr="005012CA">
        <w:rPr>
          <w:i/>
          <w:iCs/>
          <w:lang w:val="es-ES"/>
        </w:rPr>
        <w:t xml:space="preserve">Madame </w:t>
      </w:r>
      <w:r w:rsidRPr="005012CA">
        <w:rPr>
          <w:i/>
          <w:lang w:val="es-ES"/>
        </w:rPr>
        <w:t>Pepita</w:t>
      </w:r>
      <w:r w:rsidRPr="005012CA">
        <w:rPr>
          <w:lang w:val="es-ES"/>
        </w:rPr>
        <w:t xml:space="preserve"> (1912), </w:t>
      </w:r>
      <w:r w:rsidRPr="005012CA">
        <w:rPr>
          <w:i/>
          <w:iCs/>
          <w:lang w:val="es-ES"/>
        </w:rPr>
        <w:t>Mamá</w:t>
      </w:r>
      <w:r w:rsidRPr="005012CA">
        <w:rPr>
          <w:lang w:val="es-ES"/>
        </w:rPr>
        <w:t xml:space="preserve"> (1913), and </w:t>
      </w:r>
      <w:r w:rsidRPr="005012CA">
        <w:rPr>
          <w:i/>
          <w:iCs/>
          <w:lang w:val="es-ES"/>
        </w:rPr>
        <w:t>El reino de Dios</w:t>
      </w:r>
      <w:r w:rsidRPr="005012CA">
        <w:rPr>
          <w:lang w:val="es-ES"/>
        </w:rPr>
        <w:t xml:space="preserve"> (1916). </w:t>
      </w:r>
      <w:r w:rsidR="005012CA" w:rsidRPr="005012CA">
        <w:rPr>
          <w:lang w:val="en-US"/>
        </w:rPr>
        <w:t>Martínez Sierra also worked closely with established musicians, compos</w:t>
      </w:r>
      <w:r w:rsidR="00B52F34">
        <w:rPr>
          <w:lang w:val="en-US"/>
        </w:rPr>
        <w:t>ing</w:t>
      </w:r>
      <w:r w:rsidR="005012CA" w:rsidRPr="005012CA">
        <w:rPr>
          <w:lang w:val="en-US"/>
        </w:rPr>
        <w:t xml:space="preserve"> </w:t>
      </w:r>
      <w:r w:rsidR="005012CA">
        <w:rPr>
          <w:lang w:val="en-US"/>
        </w:rPr>
        <w:t xml:space="preserve">the </w:t>
      </w:r>
      <w:r w:rsidR="005012CA" w:rsidRPr="005012CA">
        <w:rPr>
          <w:lang w:val="en-US"/>
        </w:rPr>
        <w:t xml:space="preserve">librettos for </w:t>
      </w:r>
      <w:r w:rsidR="006B1E1A">
        <w:rPr>
          <w:lang w:val="en-US"/>
        </w:rPr>
        <w:t xml:space="preserve">productions of </w:t>
      </w:r>
      <w:r w:rsidR="005012CA" w:rsidRPr="005012CA">
        <w:rPr>
          <w:i/>
          <w:lang w:val="en-US"/>
        </w:rPr>
        <w:t>La Tirana</w:t>
      </w:r>
      <w:r w:rsidR="005012CA" w:rsidRPr="005012CA">
        <w:rPr>
          <w:lang w:val="en-US"/>
        </w:rPr>
        <w:t xml:space="preserve"> (1913), </w:t>
      </w:r>
      <w:r w:rsidR="005012CA" w:rsidRPr="005012CA">
        <w:rPr>
          <w:i/>
          <w:lang w:val="en-US"/>
        </w:rPr>
        <w:t>Margot</w:t>
      </w:r>
      <w:r w:rsidR="005012CA" w:rsidRPr="005012CA">
        <w:rPr>
          <w:lang w:val="en-US"/>
        </w:rPr>
        <w:t xml:space="preserve"> (1914), </w:t>
      </w:r>
      <w:r w:rsidR="005012CA" w:rsidRPr="005012CA">
        <w:rPr>
          <w:i/>
          <w:lang w:val="en-US"/>
        </w:rPr>
        <w:t>Las golondrinas</w:t>
      </w:r>
      <w:r w:rsidR="005012CA" w:rsidRPr="005012CA">
        <w:rPr>
          <w:lang w:val="en-US"/>
        </w:rPr>
        <w:t xml:space="preserve"> (1914), </w:t>
      </w:r>
      <w:ins w:id="25" w:author="Sarah J. Townsend" w:date="2014-06-25T19:08:00Z">
        <w:r w:rsidR="003671ED">
          <w:rPr>
            <w:lang w:val="en-US"/>
          </w:rPr>
          <w:t xml:space="preserve">and </w:t>
        </w:r>
      </w:ins>
      <w:r w:rsidR="005012CA" w:rsidRPr="005012CA">
        <w:rPr>
          <w:i/>
          <w:lang w:val="en-US"/>
        </w:rPr>
        <w:t>El amor brujo</w:t>
      </w:r>
      <w:r w:rsidR="005012CA" w:rsidRPr="005012CA">
        <w:rPr>
          <w:lang w:val="en-US"/>
        </w:rPr>
        <w:t xml:space="preserve"> (1915)</w:t>
      </w:r>
      <w:r w:rsidR="005012CA">
        <w:rPr>
          <w:lang w:val="en-US"/>
        </w:rPr>
        <w:t xml:space="preserve">. </w:t>
      </w:r>
      <w:r w:rsidR="002B4810">
        <w:rPr>
          <w:lang w:val="en-US"/>
        </w:rPr>
        <w:t xml:space="preserve">In the realm of publishing, he edited several important </w:t>
      </w:r>
      <w:ins w:id="26" w:author="Sarah J. Townsend" w:date="2014-06-25T23:40:00Z">
        <w:r w:rsidR="0025769A">
          <w:rPr>
            <w:lang w:val="en-US"/>
          </w:rPr>
          <w:t>m</w:t>
        </w:r>
      </w:ins>
      <w:r w:rsidR="002B4810">
        <w:rPr>
          <w:lang w:val="en-US"/>
        </w:rPr>
        <w:t>odernist periodicals in Madrid and</w:t>
      </w:r>
      <w:r w:rsidR="00B95D84">
        <w:rPr>
          <w:lang w:val="en-US"/>
        </w:rPr>
        <w:t xml:space="preserve"> also</w:t>
      </w:r>
      <w:r w:rsidR="002B4810">
        <w:rPr>
          <w:lang w:val="en-US"/>
        </w:rPr>
        <w:t xml:space="preserve"> translated the work of foreign authors </w:t>
      </w:r>
      <w:ins w:id="27" w:author="Sarah J. Townsend" w:date="2014-06-25T23:41:00Z">
        <w:r w:rsidR="00247D84">
          <w:rPr>
            <w:lang w:val="en-US"/>
          </w:rPr>
          <w:t>including</w:t>
        </w:r>
      </w:ins>
      <w:r w:rsidR="002B4810">
        <w:rPr>
          <w:lang w:val="en-US"/>
        </w:rPr>
        <w:t xml:space="preserve"> Shakespeare and Maeterlinck.</w:t>
      </w:r>
      <w:r w:rsidR="006B1E1A">
        <w:rPr>
          <w:lang w:val="en-US"/>
        </w:rPr>
        <w:t xml:space="preserve"> </w:t>
      </w:r>
      <w:r w:rsidR="002B4810">
        <w:rPr>
          <w:lang w:val="en-US"/>
        </w:rPr>
        <w:t>Martínez Sierra</w:t>
      </w:r>
      <w:r w:rsidR="005012CA">
        <w:rPr>
          <w:lang w:val="en-US"/>
        </w:rPr>
        <w:t xml:space="preserve"> is recognized today for his great influence as a publisher with</w:t>
      </w:r>
      <w:r w:rsidR="002B4810">
        <w:rPr>
          <w:lang w:val="en-US"/>
        </w:rPr>
        <w:t>in</w:t>
      </w:r>
      <w:r w:rsidR="005012CA">
        <w:rPr>
          <w:lang w:val="en-US"/>
        </w:rPr>
        <w:t xml:space="preserve"> the Renacimiento publishing house, through which he </w:t>
      </w:r>
      <w:r w:rsidR="006B1E1A">
        <w:rPr>
          <w:lang w:val="en-US"/>
        </w:rPr>
        <w:t>made great efforts to disseminate</w:t>
      </w:r>
      <w:r w:rsidR="005012CA">
        <w:rPr>
          <w:lang w:val="en-US"/>
        </w:rPr>
        <w:t xml:space="preserve"> contemporary Spanish and foreign literature through</w:t>
      </w:r>
      <w:r w:rsidR="006B1E1A">
        <w:rPr>
          <w:lang w:val="en-US"/>
        </w:rPr>
        <w:t>out</w:t>
      </w:r>
      <w:r w:rsidR="005012CA">
        <w:rPr>
          <w:lang w:val="en-US"/>
        </w:rPr>
        <w:t xml:space="preserve"> Spain. </w:t>
      </w:r>
    </w:p>
    <w:p w14:paraId="4FD847B9" w14:textId="4DC59FEF" w:rsidR="00B95D84" w:rsidRDefault="00B930A8" w:rsidP="00B95D84">
      <w:pPr>
        <w:pStyle w:val="NormalWeb"/>
      </w:pPr>
      <w:r>
        <w:rPr>
          <w:lang w:val="en-US"/>
        </w:rPr>
        <w:t xml:space="preserve">Martínez Sierra </w:t>
      </w:r>
      <w:r w:rsidR="006B1E1A">
        <w:rPr>
          <w:lang w:val="en-US"/>
        </w:rPr>
        <w:t>was</w:t>
      </w:r>
      <w:r w:rsidR="002B252F">
        <w:rPr>
          <w:lang w:val="en-US"/>
        </w:rPr>
        <w:t xml:space="preserve"> the director of Madrid’s fir</w:t>
      </w:r>
      <w:r w:rsidR="00D120E8">
        <w:rPr>
          <w:lang w:val="en-US"/>
        </w:rPr>
        <w:t>s</w:t>
      </w:r>
      <w:r w:rsidR="002B252F">
        <w:rPr>
          <w:lang w:val="en-US"/>
        </w:rPr>
        <w:t xml:space="preserve">t Art Theatre, the </w:t>
      </w:r>
      <w:r w:rsidR="006B1E1A">
        <w:rPr>
          <w:i/>
          <w:lang w:val="en-US"/>
        </w:rPr>
        <w:t>Teatro Eslava</w:t>
      </w:r>
      <w:r w:rsidR="006B1E1A">
        <w:rPr>
          <w:lang w:val="en-US"/>
        </w:rPr>
        <w:t>, from 1917 to 1925</w:t>
      </w:r>
      <w:r>
        <w:rPr>
          <w:lang w:val="en-US"/>
        </w:rPr>
        <w:t>. In his</w:t>
      </w:r>
      <w:r w:rsidR="006B1E1A">
        <w:rPr>
          <w:lang w:val="en-US"/>
        </w:rPr>
        <w:t xml:space="preserve"> 1926</w:t>
      </w:r>
      <w:r>
        <w:rPr>
          <w:lang w:val="en-US"/>
        </w:rPr>
        <w:t xml:space="preserve"> book, </w:t>
      </w:r>
      <w:r>
        <w:rPr>
          <w:i/>
          <w:lang w:val="en-US"/>
        </w:rPr>
        <w:t>Un teatro de arte en España</w:t>
      </w:r>
      <w:r>
        <w:rPr>
          <w:lang w:val="en-US"/>
        </w:rPr>
        <w:t xml:space="preserve">, he describes </w:t>
      </w:r>
      <w:r w:rsidR="006B1E1A">
        <w:rPr>
          <w:lang w:val="en-US"/>
        </w:rPr>
        <w:t xml:space="preserve">in great detail </w:t>
      </w:r>
      <w:r w:rsidR="00C56EB0">
        <w:rPr>
          <w:lang w:val="en-US"/>
        </w:rPr>
        <w:t>his work on production and set design</w:t>
      </w:r>
      <w:r w:rsidR="006B1E1A">
        <w:rPr>
          <w:lang w:val="en-US"/>
        </w:rPr>
        <w:t xml:space="preserve"> during this time,</w:t>
      </w:r>
      <w:r w:rsidR="00C56EB0">
        <w:rPr>
          <w:lang w:val="en-US"/>
        </w:rPr>
        <w:t xml:space="preserve"> as well as his concept of Art Theat</w:t>
      </w:r>
      <w:r w:rsidR="00B95D84">
        <w:rPr>
          <w:lang w:val="en-US"/>
        </w:rPr>
        <w:t>re</w:t>
      </w:r>
      <w:r w:rsidR="00C56EB0">
        <w:rPr>
          <w:lang w:val="en-US"/>
        </w:rPr>
        <w:t>, which featured</w:t>
      </w:r>
      <w:r w:rsidR="00C56EB0" w:rsidRPr="00D120E8">
        <w:rPr>
          <w:lang w:val="en-US"/>
        </w:rPr>
        <w:t xml:space="preserve"> a great variety of productions</w:t>
      </w:r>
      <w:r w:rsidR="00C56EB0">
        <w:rPr>
          <w:lang w:val="en-US"/>
        </w:rPr>
        <w:t xml:space="preserve"> that</w:t>
      </w:r>
      <w:r w:rsidR="006B1E1A">
        <w:rPr>
          <w:lang w:val="en-US"/>
        </w:rPr>
        <w:t xml:space="preserve"> </w:t>
      </w:r>
      <w:r w:rsidR="00C56EB0">
        <w:rPr>
          <w:lang w:val="en-US"/>
        </w:rPr>
        <w:t xml:space="preserve">incorporated music and the plastic arts. </w:t>
      </w:r>
      <w:r w:rsidR="006B1E1A">
        <w:rPr>
          <w:lang w:val="en-US"/>
        </w:rPr>
        <w:t>Th</w:t>
      </w:r>
      <w:r w:rsidR="00B52F34">
        <w:rPr>
          <w:lang w:val="en-US"/>
        </w:rPr>
        <w:t>is avant-garde</w:t>
      </w:r>
      <w:r w:rsidR="006B1E1A">
        <w:rPr>
          <w:lang w:val="en-US"/>
        </w:rPr>
        <w:t xml:space="preserve"> fusion of art, music, and theatre</w:t>
      </w:r>
      <w:r w:rsidR="00C56EB0">
        <w:rPr>
          <w:lang w:val="en-US"/>
        </w:rPr>
        <w:t xml:space="preserve"> not only allowed the </w:t>
      </w:r>
      <w:r w:rsidR="006B1E1A">
        <w:rPr>
          <w:lang w:val="en-US"/>
        </w:rPr>
        <w:t>drama</w:t>
      </w:r>
      <w:r w:rsidR="00C56EB0">
        <w:rPr>
          <w:lang w:val="en-US"/>
        </w:rPr>
        <w:t xml:space="preserve"> to go beyond the limits of the written script but </w:t>
      </w:r>
      <w:ins w:id="28" w:author="Sarah J. Townsend" w:date="2014-06-25T19:10:00Z">
        <w:r w:rsidR="003671ED">
          <w:rPr>
            <w:lang w:val="en-US"/>
          </w:rPr>
          <w:t xml:space="preserve">also </w:t>
        </w:r>
      </w:ins>
      <w:r w:rsidR="00C56EB0">
        <w:rPr>
          <w:lang w:val="en-US"/>
        </w:rPr>
        <w:t>invited collaborations with</w:t>
      </w:r>
      <w:r w:rsidR="006B1E1A">
        <w:rPr>
          <w:lang w:val="en-US"/>
        </w:rPr>
        <w:t xml:space="preserve"> contemporary</w:t>
      </w:r>
      <w:r w:rsidR="00C56EB0">
        <w:rPr>
          <w:lang w:val="en-US"/>
        </w:rPr>
        <w:t xml:space="preserve"> painters, musicians, and playwrights, including Ramón María del V</w:t>
      </w:r>
      <w:ins w:id="29" w:author="Sarah J. Townsend" w:date="2014-06-25T19:10:00Z">
        <w:r w:rsidR="003671ED">
          <w:rPr>
            <w:lang w:val="en-US"/>
          </w:rPr>
          <w:t>alle</w:t>
        </w:r>
      </w:ins>
      <w:r w:rsidR="00C56EB0">
        <w:rPr>
          <w:lang w:val="en-US"/>
        </w:rPr>
        <w:t>-I</w:t>
      </w:r>
      <w:ins w:id="30" w:author="Sarah J. Townsend" w:date="2014-06-25T19:10:00Z">
        <w:r w:rsidR="003671ED">
          <w:rPr>
            <w:lang w:val="en-US"/>
          </w:rPr>
          <w:t>nclán</w:t>
        </w:r>
      </w:ins>
      <w:r w:rsidR="00C56EB0">
        <w:rPr>
          <w:lang w:val="en-US"/>
        </w:rPr>
        <w:t xml:space="preserve"> and Federico Garc</w:t>
      </w:r>
      <w:ins w:id="31" w:author="Sarah J. Townsend" w:date="2014-06-25T19:10:00Z">
        <w:r w:rsidR="003671ED">
          <w:rPr>
            <w:lang w:val="en-US"/>
          </w:rPr>
          <w:t>í</w:t>
        </w:r>
      </w:ins>
      <w:r w:rsidR="00C56EB0">
        <w:rPr>
          <w:lang w:val="en-US"/>
        </w:rPr>
        <w:t>a L</w:t>
      </w:r>
      <w:ins w:id="32" w:author="Sarah J. Townsend" w:date="2014-06-25T19:10:00Z">
        <w:r w:rsidR="003671ED">
          <w:rPr>
            <w:lang w:val="en-US"/>
          </w:rPr>
          <w:t>orca</w:t>
        </w:r>
      </w:ins>
      <w:r w:rsidR="006B1E1A">
        <w:rPr>
          <w:lang w:val="en-US"/>
        </w:rPr>
        <w:t xml:space="preserve">. In fact, Martínez Sierra invited Lorca to debut his </w:t>
      </w:r>
      <w:r w:rsidR="00C56EB0">
        <w:rPr>
          <w:lang w:val="en-US"/>
        </w:rPr>
        <w:t xml:space="preserve">first play, </w:t>
      </w:r>
      <w:r w:rsidR="00C56EB0">
        <w:rPr>
          <w:i/>
          <w:lang w:val="en-US"/>
        </w:rPr>
        <w:t>El maleficio de la mariposa</w:t>
      </w:r>
      <w:r w:rsidR="00C56EB0">
        <w:rPr>
          <w:lang w:val="en-US"/>
        </w:rPr>
        <w:t>, at the Eslava in 1920</w:t>
      </w:r>
      <w:r w:rsidR="003154EB">
        <w:rPr>
          <w:lang w:val="en-US"/>
        </w:rPr>
        <w:t>, and th</w:t>
      </w:r>
      <w:r w:rsidR="006B1E1A">
        <w:rPr>
          <w:lang w:val="en-US"/>
        </w:rPr>
        <w:t>e</w:t>
      </w:r>
      <w:r w:rsidR="00C56EB0">
        <w:rPr>
          <w:lang w:val="en-US"/>
        </w:rPr>
        <w:t xml:space="preserve"> </w:t>
      </w:r>
      <w:r w:rsidR="006B1E1A">
        <w:rPr>
          <w:lang w:val="en-US"/>
        </w:rPr>
        <w:t>stage shows and plays</w:t>
      </w:r>
      <w:r w:rsidR="005012CA">
        <w:rPr>
          <w:lang w:val="en-US"/>
        </w:rPr>
        <w:t xml:space="preserve"> at the </w:t>
      </w:r>
      <w:ins w:id="33" w:author="Sarah J. Townsend" w:date="2014-06-25T23:42:00Z">
        <w:r w:rsidR="00C05489">
          <w:rPr>
            <w:lang w:val="en-US"/>
          </w:rPr>
          <w:t>t</w:t>
        </w:r>
      </w:ins>
      <w:r w:rsidR="00C56EB0">
        <w:rPr>
          <w:lang w:val="en-US"/>
        </w:rPr>
        <w:t xml:space="preserve">heatre </w:t>
      </w:r>
      <w:r w:rsidR="00B95D84">
        <w:rPr>
          <w:lang w:val="en-US"/>
        </w:rPr>
        <w:t>were</w:t>
      </w:r>
      <w:r w:rsidR="003154EB">
        <w:rPr>
          <w:lang w:val="en-US"/>
        </w:rPr>
        <w:t xml:space="preserve"> quite</w:t>
      </w:r>
      <w:r w:rsidR="00B95D84">
        <w:rPr>
          <w:lang w:val="en-US"/>
        </w:rPr>
        <w:t xml:space="preserve"> popular with</w:t>
      </w:r>
      <w:r w:rsidR="005012CA">
        <w:rPr>
          <w:lang w:val="en-US"/>
        </w:rPr>
        <w:t xml:space="preserve"> Madrid’s intellectual and literary elite. As director</w:t>
      </w:r>
      <w:r w:rsidR="006B1E1A">
        <w:rPr>
          <w:lang w:val="en-US"/>
        </w:rPr>
        <w:t xml:space="preserve"> of the </w:t>
      </w:r>
      <w:ins w:id="34" w:author="Sarah J. Townsend" w:date="2014-06-25T23:42:00Z">
        <w:r w:rsidR="00C05489">
          <w:rPr>
            <w:lang w:val="en-US"/>
          </w:rPr>
          <w:t>t</w:t>
        </w:r>
      </w:ins>
      <w:r w:rsidR="006B1E1A">
        <w:rPr>
          <w:lang w:val="en-US"/>
        </w:rPr>
        <w:t>heatre</w:t>
      </w:r>
      <w:r w:rsidR="005012CA">
        <w:rPr>
          <w:lang w:val="en-US"/>
        </w:rPr>
        <w:t xml:space="preserve">, Martínez Sierra </w:t>
      </w:r>
      <w:r w:rsidR="00C56EB0">
        <w:rPr>
          <w:lang w:val="en-US"/>
        </w:rPr>
        <w:t xml:space="preserve">featured </w:t>
      </w:r>
      <w:r w:rsidR="005012CA">
        <w:rPr>
          <w:lang w:val="en-US"/>
        </w:rPr>
        <w:t>the work</w:t>
      </w:r>
      <w:r w:rsidR="00C56EB0">
        <w:rPr>
          <w:lang w:val="en-US"/>
        </w:rPr>
        <w:t xml:space="preserve"> of celebrated Spanish dramatists</w:t>
      </w:r>
      <w:ins w:id="35" w:author="Sarah J. Townsend" w:date="2014-06-25T19:11:00Z">
        <w:r w:rsidR="003671ED">
          <w:rPr>
            <w:lang w:val="en-US"/>
          </w:rPr>
          <w:t xml:space="preserve"> while</w:t>
        </w:r>
      </w:ins>
      <w:r w:rsidR="005012CA">
        <w:rPr>
          <w:lang w:val="en-US"/>
        </w:rPr>
        <w:t xml:space="preserve"> </w:t>
      </w:r>
      <w:r w:rsidR="00C56EB0">
        <w:rPr>
          <w:lang w:val="en-US"/>
        </w:rPr>
        <w:t xml:space="preserve">also </w:t>
      </w:r>
      <w:r w:rsidR="006B1E1A">
        <w:rPr>
          <w:lang w:val="en-US"/>
        </w:rPr>
        <w:t>br</w:t>
      </w:r>
      <w:ins w:id="36" w:author="Sarah J. Townsend" w:date="2014-06-25T19:11:00Z">
        <w:r w:rsidR="003671ED">
          <w:rPr>
            <w:lang w:val="en-US"/>
          </w:rPr>
          <w:t>inging</w:t>
        </w:r>
      </w:ins>
      <w:r w:rsidR="00C56EB0">
        <w:rPr>
          <w:lang w:val="en-US"/>
        </w:rPr>
        <w:t xml:space="preserve"> foreign plays by Shakespeare, Henrik Ibsen, and George Bernard Shaw to Spain. Martínez Sierra’s passion for theatre and drama was greatly inspired by the aesthetics of Jacinto B</w:t>
      </w:r>
      <w:ins w:id="37" w:author="Sarah J. Townsend" w:date="2014-06-25T19:11:00Z">
        <w:r w:rsidR="003671ED">
          <w:rPr>
            <w:lang w:val="en-US"/>
          </w:rPr>
          <w:t>enavente</w:t>
        </w:r>
      </w:ins>
      <w:r w:rsidR="00C56EB0">
        <w:rPr>
          <w:lang w:val="en-US"/>
        </w:rPr>
        <w:t xml:space="preserve">, whose </w:t>
      </w:r>
      <w:ins w:id="38" w:author="Sarah J. Townsend" w:date="2014-06-26T18:11:00Z">
        <w:r w:rsidR="00F967AA">
          <w:rPr>
            <w:lang w:val="en-US"/>
          </w:rPr>
          <w:t xml:space="preserve">plays depicted aspects of everyday life and </w:t>
        </w:r>
      </w:ins>
      <w:ins w:id="39" w:author="Sarah J. Townsend" w:date="2014-06-26T18:12:00Z">
        <w:r w:rsidR="00F967AA">
          <w:rPr>
            <w:lang w:val="en-US"/>
          </w:rPr>
          <w:t>‘</w:t>
        </w:r>
      </w:ins>
      <w:ins w:id="40" w:author="Sarah J. Townsend" w:date="2014-06-26T18:11:00Z">
        <w:r w:rsidR="00F967AA">
          <w:rPr>
            <w:lang w:val="en-US"/>
          </w:rPr>
          <w:t>typical</w:t>
        </w:r>
      </w:ins>
      <w:ins w:id="41" w:author="Sarah J. Townsend" w:date="2014-06-26T18:12:00Z">
        <w:r w:rsidR="00F967AA">
          <w:rPr>
            <w:lang w:val="en-US"/>
          </w:rPr>
          <w:t>’</w:t>
        </w:r>
      </w:ins>
      <w:r w:rsidR="00C56EB0">
        <w:rPr>
          <w:lang w:val="en-US"/>
        </w:rPr>
        <w:t xml:space="preserve"> </w:t>
      </w:r>
      <w:ins w:id="42" w:author="Sarah J. Townsend" w:date="2014-06-26T18:12:00Z">
        <w:r w:rsidR="00F967AA">
          <w:rPr>
            <w:lang w:val="en-US"/>
          </w:rPr>
          <w:t xml:space="preserve">customs in </w:t>
        </w:r>
      </w:ins>
      <w:ins w:id="43" w:author="Sarah J. Townsend" w:date="2014-06-26T18:13:00Z">
        <w:r w:rsidR="00F967AA">
          <w:rPr>
            <w:lang w:val="en-US"/>
          </w:rPr>
          <w:t xml:space="preserve">keeping with </w:t>
        </w:r>
      </w:ins>
      <w:ins w:id="44" w:author="Sarah J. Townsend" w:date="2014-06-26T18:12:00Z">
        <w:r w:rsidR="00F967AA">
          <w:rPr>
            <w:lang w:val="en-US"/>
          </w:rPr>
          <w:t xml:space="preserve">the </w:t>
        </w:r>
        <w:r w:rsidR="00F967AA">
          <w:rPr>
            <w:i/>
            <w:lang w:val="en-US"/>
          </w:rPr>
          <w:t xml:space="preserve">costumbrista </w:t>
        </w:r>
      </w:ins>
      <w:ins w:id="45" w:author="Sarah J. Townsend" w:date="2014-06-26T18:13:00Z">
        <w:r w:rsidR="00662297">
          <w:rPr>
            <w:lang w:val="en-US"/>
          </w:rPr>
          <w:t>tradition but</w:t>
        </w:r>
        <w:r w:rsidR="00F967AA">
          <w:rPr>
            <w:lang w:val="en-US"/>
          </w:rPr>
          <w:t xml:space="preserve"> were also seen as ‘modern’ and</w:t>
        </w:r>
      </w:ins>
      <w:ins w:id="46" w:author="Sarah J. Townsend" w:date="2014-06-26T18:12:00Z">
        <w:r w:rsidR="00F967AA">
          <w:rPr>
            <w:i/>
            <w:lang w:val="en-US"/>
          </w:rPr>
          <w:t xml:space="preserve"> </w:t>
        </w:r>
      </w:ins>
      <w:r w:rsidR="00C56EB0">
        <w:rPr>
          <w:lang w:val="en-US"/>
        </w:rPr>
        <w:t xml:space="preserve">contained elements of criticism and analysis, satire and </w:t>
      </w:r>
      <w:r w:rsidR="005012CA">
        <w:rPr>
          <w:lang w:val="en-US"/>
        </w:rPr>
        <w:t>h</w:t>
      </w:r>
      <w:r w:rsidR="00C56EB0">
        <w:rPr>
          <w:lang w:val="en-US"/>
        </w:rPr>
        <w:t xml:space="preserve">umor, and </w:t>
      </w:r>
      <w:r w:rsidR="006B1E1A">
        <w:rPr>
          <w:lang w:val="en-US"/>
        </w:rPr>
        <w:t>the</w:t>
      </w:r>
      <w:r w:rsidR="00C56EB0">
        <w:rPr>
          <w:lang w:val="en-US"/>
        </w:rPr>
        <w:t xml:space="preserve"> predominance of dialogue and aesthetic realism. </w:t>
      </w:r>
      <w:r w:rsidR="006B1E1A">
        <w:rPr>
          <w:lang w:val="en-US"/>
        </w:rPr>
        <w:t>Regarding Martíne</w:t>
      </w:r>
      <w:r w:rsidR="005F4867">
        <w:rPr>
          <w:lang w:val="en-US"/>
        </w:rPr>
        <w:t>z</w:t>
      </w:r>
      <w:r w:rsidR="006B1E1A">
        <w:rPr>
          <w:lang w:val="en-US"/>
        </w:rPr>
        <w:t xml:space="preserve"> Sierra’s theatrical ouevre in general, c</w:t>
      </w:r>
      <w:r w:rsidR="00B95D84">
        <w:rPr>
          <w:lang w:val="en-US"/>
        </w:rPr>
        <w:t>ontemporary criticism has highlighted the groundbreaking way in which idealism and sensitivity come to the fore in the development of the plot, theme, and female characters</w:t>
      </w:r>
      <w:r w:rsidR="006B1E1A">
        <w:rPr>
          <w:lang w:val="en-US"/>
        </w:rPr>
        <w:t xml:space="preserve">, although </w:t>
      </w:r>
      <w:r w:rsidR="00B95D84">
        <w:rPr>
          <w:lang w:val="en-US"/>
        </w:rPr>
        <w:t xml:space="preserve">much of this is now </w:t>
      </w:r>
      <w:r w:rsidR="006B1E1A">
        <w:rPr>
          <w:lang w:val="en-US"/>
        </w:rPr>
        <w:t>attributed</w:t>
      </w:r>
      <w:r w:rsidR="00B95D84">
        <w:rPr>
          <w:lang w:val="en-US"/>
        </w:rPr>
        <w:t xml:space="preserve"> to Lejárraga’s authorship. </w:t>
      </w:r>
    </w:p>
    <w:p w14:paraId="374470B4" w14:textId="2F7D9108" w:rsidR="000B4849" w:rsidRDefault="00F04F88" w:rsidP="008B733E">
      <w:pPr>
        <w:pStyle w:val="NormalWeb"/>
        <w:rPr>
          <w:lang w:val="en-US"/>
        </w:rPr>
      </w:pPr>
      <w:r w:rsidRPr="0047240D">
        <w:rPr>
          <w:lang w:val="en-US"/>
        </w:rPr>
        <w:t xml:space="preserve">In the early 1930s, Martínez Sierra moved to the United States to </w:t>
      </w:r>
      <w:r w:rsidR="00D120E8">
        <w:rPr>
          <w:lang w:val="en-US"/>
        </w:rPr>
        <w:t xml:space="preserve">begin </w:t>
      </w:r>
      <w:r w:rsidRPr="0047240D">
        <w:rPr>
          <w:lang w:val="en-US"/>
        </w:rPr>
        <w:t>direct</w:t>
      </w:r>
      <w:r w:rsidR="00D120E8">
        <w:rPr>
          <w:lang w:val="en-US"/>
        </w:rPr>
        <w:t>ing</w:t>
      </w:r>
      <w:r w:rsidRPr="0047240D">
        <w:rPr>
          <w:lang w:val="en-US"/>
        </w:rPr>
        <w:t xml:space="preserve"> Spanish film in Hollywood. </w:t>
      </w:r>
      <w:r w:rsidR="00D120E8">
        <w:rPr>
          <w:lang w:val="en-US"/>
        </w:rPr>
        <w:t>While enthusiastic about the new possibilities of cinema, he insisted that theatr</w:t>
      </w:r>
      <w:r w:rsidR="00B95D84">
        <w:rPr>
          <w:lang w:val="en-US"/>
        </w:rPr>
        <w:t>e</w:t>
      </w:r>
      <w:r w:rsidR="00D120E8">
        <w:rPr>
          <w:lang w:val="en-US"/>
        </w:rPr>
        <w:t xml:space="preserve"> and film shared little common </w:t>
      </w:r>
      <w:r w:rsidR="003154EB">
        <w:rPr>
          <w:lang w:val="en-US"/>
        </w:rPr>
        <w:t xml:space="preserve">ground </w:t>
      </w:r>
      <w:ins w:id="47" w:author="Sarah J. Townsend" w:date="2014-06-25T19:13:00Z">
        <w:r w:rsidR="0096169A">
          <w:rPr>
            <w:lang w:val="en-US"/>
          </w:rPr>
          <w:t>in terms of</w:t>
        </w:r>
      </w:ins>
      <w:r w:rsidR="00D120E8">
        <w:rPr>
          <w:lang w:val="en-US"/>
        </w:rPr>
        <w:t xml:space="preserve"> production and representation. </w:t>
      </w:r>
      <w:r>
        <w:rPr>
          <w:lang w:val="en-US"/>
        </w:rPr>
        <w:t xml:space="preserve">He returned to </w:t>
      </w:r>
      <w:r w:rsidR="000B4849">
        <w:rPr>
          <w:lang w:val="en-US"/>
        </w:rPr>
        <w:t>S</w:t>
      </w:r>
      <w:r>
        <w:rPr>
          <w:lang w:val="en-US"/>
        </w:rPr>
        <w:t>pain</w:t>
      </w:r>
      <w:r w:rsidR="00D120E8">
        <w:rPr>
          <w:lang w:val="en-US"/>
        </w:rPr>
        <w:t xml:space="preserve"> </w:t>
      </w:r>
      <w:r>
        <w:rPr>
          <w:lang w:val="en-US"/>
        </w:rPr>
        <w:t>in 19</w:t>
      </w:r>
      <w:r w:rsidR="000B4849">
        <w:rPr>
          <w:lang w:val="en-US"/>
        </w:rPr>
        <w:t xml:space="preserve">35, but with the onset of the </w:t>
      </w:r>
      <w:r w:rsidR="00B95D84">
        <w:rPr>
          <w:lang w:val="en-US"/>
        </w:rPr>
        <w:t xml:space="preserve">Spanish </w:t>
      </w:r>
      <w:r w:rsidR="000B4849">
        <w:rPr>
          <w:lang w:val="en-US"/>
        </w:rPr>
        <w:t xml:space="preserve">Civil War </w:t>
      </w:r>
      <w:ins w:id="48" w:author="Sarah J. Townsend" w:date="2014-06-25T19:15:00Z">
        <w:r w:rsidR="00682631">
          <w:rPr>
            <w:lang w:val="en-US"/>
          </w:rPr>
          <w:t>he</w:t>
        </w:r>
      </w:ins>
      <w:r w:rsidR="000B4849">
        <w:rPr>
          <w:lang w:val="en-US"/>
        </w:rPr>
        <w:t xml:space="preserve"> </w:t>
      </w:r>
      <w:r w:rsidR="003154EB">
        <w:rPr>
          <w:lang w:val="en-US"/>
        </w:rPr>
        <w:t>promptly</w:t>
      </w:r>
      <w:r w:rsidR="000B4849">
        <w:rPr>
          <w:lang w:val="en-US"/>
        </w:rPr>
        <w:t xml:space="preserve"> left </w:t>
      </w:r>
      <w:r w:rsidR="00D120E8">
        <w:rPr>
          <w:lang w:val="en-US"/>
        </w:rPr>
        <w:t>the</w:t>
      </w:r>
      <w:r w:rsidR="000B4849">
        <w:rPr>
          <w:lang w:val="en-US"/>
        </w:rPr>
        <w:t xml:space="preserve"> country </w:t>
      </w:r>
      <w:r w:rsidR="003154EB">
        <w:rPr>
          <w:lang w:val="en-US"/>
        </w:rPr>
        <w:t>for</w:t>
      </w:r>
      <w:r w:rsidR="00D120E8">
        <w:rPr>
          <w:lang w:val="en-US"/>
        </w:rPr>
        <w:t xml:space="preserve"> Argentina. In </w:t>
      </w:r>
      <w:r w:rsidR="00465D21">
        <w:rPr>
          <w:lang w:val="en-US"/>
        </w:rPr>
        <w:t>1947</w:t>
      </w:r>
      <w:r w:rsidR="00D120E8">
        <w:rPr>
          <w:lang w:val="en-US"/>
        </w:rPr>
        <w:t xml:space="preserve">, Martínez Sierra finally </w:t>
      </w:r>
      <w:r w:rsidR="000B4849">
        <w:rPr>
          <w:lang w:val="en-US"/>
        </w:rPr>
        <w:t xml:space="preserve">returned to </w:t>
      </w:r>
      <w:r w:rsidR="00465D21">
        <w:rPr>
          <w:lang w:val="en-US"/>
        </w:rPr>
        <w:t xml:space="preserve">Spain </w:t>
      </w:r>
      <w:r w:rsidR="000B4849">
        <w:rPr>
          <w:lang w:val="en-US"/>
        </w:rPr>
        <w:t xml:space="preserve">in </w:t>
      </w:r>
      <w:r w:rsidR="00465D21">
        <w:rPr>
          <w:lang w:val="en-US"/>
        </w:rPr>
        <w:t>poor health</w:t>
      </w:r>
      <w:r w:rsidR="00D120E8">
        <w:rPr>
          <w:lang w:val="en-US"/>
        </w:rPr>
        <w:t xml:space="preserve">, </w:t>
      </w:r>
      <w:r w:rsidR="00465D21">
        <w:rPr>
          <w:lang w:val="en-US"/>
        </w:rPr>
        <w:t>and</w:t>
      </w:r>
      <w:r w:rsidR="00D120E8">
        <w:rPr>
          <w:lang w:val="en-US"/>
        </w:rPr>
        <w:t xml:space="preserve"> he </w:t>
      </w:r>
      <w:r w:rsidR="00465D21">
        <w:rPr>
          <w:lang w:val="en-US"/>
        </w:rPr>
        <w:t xml:space="preserve">died in his native Madrid </w:t>
      </w:r>
      <w:r w:rsidR="000B4849">
        <w:rPr>
          <w:lang w:val="en-US"/>
        </w:rPr>
        <w:t xml:space="preserve">only a few days later. </w:t>
      </w:r>
    </w:p>
    <w:p w14:paraId="57A483D4" w14:textId="53B1EF54" w:rsidR="008B733E" w:rsidRPr="00EA14D3" w:rsidRDefault="008B733E" w:rsidP="008B733E">
      <w:pPr>
        <w:pStyle w:val="NormalWeb"/>
        <w:rPr>
          <w:b/>
        </w:rPr>
      </w:pPr>
      <w:r w:rsidRPr="00EA14D3">
        <w:rPr>
          <w:b/>
        </w:rPr>
        <w:t xml:space="preserve">List of </w:t>
      </w:r>
      <w:ins w:id="49" w:author="Sarah J. Townsend" w:date="2014-06-26T17:30:00Z">
        <w:r w:rsidR="00504CC7">
          <w:rPr>
            <w:b/>
          </w:rPr>
          <w:t>S</w:t>
        </w:r>
      </w:ins>
      <w:r w:rsidR="00396883">
        <w:rPr>
          <w:b/>
        </w:rPr>
        <w:t xml:space="preserve">elect </w:t>
      </w:r>
      <w:ins w:id="50" w:author="Sarah J. Townsend" w:date="2014-06-26T17:30:00Z">
        <w:r w:rsidR="00504CC7">
          <w:rPr>
            <w:b/>
          </w:rPr>
          <w:t>W</w:t>
        </w:r>
      </w:ins>
      <w:r w:rsidRPr="00EA14D3">
        <w:rPr>
          <w:b/>
        </w:rPr>
        <w:t>orks</w:t>
      </w:r>
    </w:p>
    <w:p w14:paraId="283C20A4" w14:textId="77777777" w:rsidR="00FB1C1E" w:rsidRDefault="00FB1C1E" w:rsidP="00FB1C1E">
      <w:pPr>
        <w:pStyle w:val="NoSpacing"/>
        <w:rPr>
          <w:ins w:id="51" w:author="Sarah J. Townsend" w:date="2014-06-26T17:24:00Z"/>
          <w:rStyle w:val="fn"/>
          <w:rFonts w:ascii="Times New Roman" w:hAnsi="Times New Roman"/>
          <w:color w:val="000000"/>
          <w:sz w:val="24"/>
        </w:rPr>
      </w:pPr>
      <w:ins w:id="52" w:author="Sarah J. Townsend" w:date="2014-06-26T17:24:00Z">
        <w:r w:rsidRPr="00793426">
          <w:rPr>
            <w:rStyle w:val="fn"/>
            <w:rFonts w:ascii="Times New Roman" w:hAnsi="Times New Roman"/>
            <w:color w:val="000000"/>
            <w:sz w:val="24"/>
            <w:lang w:val="es-ES"/>
          </w:rPr>
          <w:t xml:space="preserve">Martínez Sierra, Gregorio. </w:t>
        </w:r>
        <w:r w:rsidRPr="004C3038">
          <w:rPr>
            <w:rStyle w:val="fn"/>
            <w:rFonts w:ascii="Times New Roman" w:hAnsi="Times New Roman"/>
            <w:color w:val="000000"/>
            <w:sz w:val="24"/>
            <w:lang w:val="es-ES"/>
          </w:rPr>
          <w:t>(19</w:t>
        </w:r>
        <w:r>
          <w:rPr>
            <w:rStyle w:val="fn"/>
            <w:rFonts w:ascii="Times New Roman" w:hAnsi="Times New Roman"/>
            <w:color w:val="000000"/>
            <w:sz w:val="24"/>
            <w:lang w:val="es-ES"/>
          </w:rPr>
          <w:t>11</w:t>
        </w:r>
        <w:r w:rsidRPr="004C3038">
          <w:rPr>
            <w:rStyle w:val="fn"/>
            <w:rFonts w:ascii="Times New Roman" w:hAnsi="Times New Roman"/>
            <w:color w:val="000000"/>
            <w:sz w:val="24"/>
            <w:lang w:val="es-ES"/>
          </w:rPr>
          <w:t xml:space="preserve">) </w:t>
        </w:r>
        <w:r w:rsidRPr="00F147E0">
          <w:rPr>
            <w:rStyle w:val="fn"/>
            <w:rFonts w:ascii="Times New Roman" w:hAnsi="Times New Roman"/>
            <w:i/>
            <w:color w:val="000000"/>
            <w:sz w:val="24"/>
            <w:lang w:val="es-ES"/>
          </w:rPr>
          <w:t>Teatro de ensueño</w:t>
        </w:r>
        <w:r>
          <w:rPr>
            <w:rStyle w:val="fn"/>
            <w:rFonts w:ascii="Times New Roman" w:hAnsi="Times New Roman"/>
            <w:i/>
            <w:color w:val="000000"/>
            <w:sz w:val="24"/>
            <w:lang w:val="es-ES"/>
          </w:rPr>
          <w:t>: melancólica sinfonía de Ruben Darío</w:t>
        </w:r>
        <w:r w:rsidRPr="00F147E0">
          <w:rPr>
            <w:rStyle w:val="fn"/>
            <w:rFonts w:ascii="Times New Roman" w:hAnsi="Times New Roman"/>
            <w:color w:val="000000"/>
            <w:sz w:val="24"/>
            <w:lang w:val="es-ES"/>
          </w:rPr>
          <w:t xml:space="preserve">, </w:t>
        </w:r>
        <w:r>
          <w:rPr>
            <w:rStyle w:val="fn"/>
            <w:rFonts w:ascii="Times New Roman" w:hAnsi="Times New Roman"/>
            <w:color w:val="000000"/>
            <w:sz w:val="24"/>
            <w:lang w:val="es-ES"/>
          </w:rPr>
          <w:t>Madrid</w:t>
        </w:r>
        <w:r w:rsidRPr="00F147E0">
          <w:rPr>
            <w:rStyle w:val="fn"/>
            <w:rFonts w:ascii="Times New Roman" w:hAnsi="Times New Roman"/>
            <w:color w:val="000000"/>
            <w:sz w:val="24"/>
            <w:lang w:val="es-ES"/>
          </w:rPr>
          <w:t xml:space="preserve">: </w:t>
        </w:r>
        <w:r>
          <w:rPr>
            <w:rStyle w:val="fn"/>
            <w:rFonts w:ascii="Times New Roman" w:hAnsi="Times New Roman"/>
            <w:color w:val="000000"/>
            <w:sz w:val="24"/>
            <w:lang w:val="es-ES"/>
          </w:rPr>
          <w:t>Renacimiento</w:t>
        </w:r>
        <w:r w:rsidRPr="00F147E0">
          <w:rPr>
            <w:rStyle w:val="fn"/>
            <w:rFonts w:ascii="Times New Roman" w:hAnsi="Times New Roman"/>
            <w:color w:val="000000"/>
            <w:sz w:val="24"/>
            <w:lang w:val="es-ES"/>
          </w:rPr>
          <w:t xml:space="preserve">. </w:t>
        </w:r>
        <w:r w:rsidRPr="00793426">
          <w:rPr>
            <w:rStyle w:val="fn"/>
            <w:rFonts w:ascii="Times New Roman" w:hAnsi="Times New Roman"/>
            <w:color w:val="000000"/>
            <w:sz w:val="24"/>
            <w:lang w:val="es-ES"/>
          </w:rPr>
          <w:t xml:space="preserve">University of Toronto Libraries, 2008. </w:t>
        </w:r>
        <w:r>
          <w:fldChar w:fldCharType="begin"/>
        </w:r>
        <w:r>
          <w:instrText xml:space="preserve"> HYPERLINK "https://archive.org/details/teatrodeensueo00martuoft" </w:instrText>
        </w:r>
        <w:r>
          <w:fldChar w:fldCharType="separate"/>
        </w:r>
        <w:r w:rsidRPr="005428FC">
          <w:rPr>
            <w:rStyle w:val="Hyperlink"/>
            <w:rFonts w:ascii="Times New Roman" w:hAnsi="Times New Roman"/>
            <w:sz w:val="24"/>
            <w:lang w:val="en-US"/>
          </w:rPr>
          <w:t>https://archive.org/details/teatrodeensueo00martuoft</w:t>
        </w:r>
        <w:r>
          <w:rPr>
            <w:rStyle w:val="Hyperlink"/>
            <w:rFonts w:ascii="Times New Roman" w:hAnsi="Times New Roman"/>
            <w:sz w:val="24"/>
            <w:lang w:val="en-US"/>
          </w:rPr>
          <w:fldChar w:fldCharType="end"/>
        </w:r>
        <w:r>
          <w:rPr>
            <w:rStyle w:val="fn"/>
            <w:rFonts w:ascii="Times New Roman" w:hAnsi="Times New Roman"/>
            <w:color w:val="000000"/>
            <w:sz w:val="24"/>
            <w:lang w:val="en-US"/>
          </w:rPr>
          <w:t xml:space="preserve">. </w:t>
        </w:r>
      </w:ins>
    </w:p>
    <w:p w14:paraId="4B7A2722" w14:textId="77777777" w:rsidR="00FB1C1E" w:rsidRDefault="00FB1C1E" w:rsidP="00F269E6">
      <w:pPr>
        <w:pStyle w:val="NoSpacing"/>
        <w:rPr>
          <w:ins w:id="53" w:author="Sarah J. Townsend" w:date="2014-06-26T17:24:00Z"/>
          <w:rStyle w:val="fn"/>
          <w:rFonts w:ascii="Times New Roman" w:hAnsi="Times New Roman"/>
          <w:color w:val="000000"/>
          <w:sz w:val="24"/>
          <w:lang w:val="en-US"/>
        </w:rPr>
      </w:pPr>
    </w:p>
    <w:p w14:paraId="5D623F12" w14:textId="72FCCC83" w:rsidR="00F269E6" w:rsidRDefault="00504CC7" w:rsidP="00F269E6">
      <w:pPr>
        <w:pStyle w:val="NoSpacing"/>
        <w:rPr>
          <w:rStyle w:val="fn"/>
          <w:rFonts w:ascii="Times New Roman" w:hAnsi="Times New Roman"/>
          <w:color w:val="000000"/>
          <w:sz w:val="24"/>
        </w:rPr>
      </w:pPr>
      <w:ins w:id="54" w:author="Sarah J. Townsend" w:date="2014-06-26T17:26:00Z">
        <w:r>
          <w:rPr>
            <w:rStyle w:val="fn"/>
            <w:rFonts w:ascii="Times New Roman" w:hAnsi="Times New Roman"/>
            <w:color w:val="000000"/>
            <w:sz w:val="24"/>
            <w:lang w:val="en-US"/>
          </w:rPr>
          <w:t>----------</w:t>
        </w:r>
      </w:ins>
      <w:r w:rsidR="00F269E6" w:rsidRPr="00793426">
        <w:rPr>
          <w:rStyle w:val="fn"/>
          <w:rFonts w:ascii="Times New Roman" w:hAnsi="Times New Roman"/>
          <w:color w:val="000000"/>
          <w:sz w:val="24"/>
          <w:lang w:val="en-US"/>
        </w:rPr>
        <w:t xml:space="preserve"> </w:t>
      </w:r>
      <w:r w:rsidR="00F269E6" w:rsidRPr="002E4ECA">
        <w:rPr>
          <w:rStyle w:val="fn"/>
          <w:rFonts w:ascii="Times New Roman" w:hAnsi="Times New Roman"/>
          <w:color w:val="000000"/>
          <w:sz w:val="24"/>
          <w:lang w:val="es-ES"/>
        </w:rPr>
        <w:t>(19</w:t>
      </w:r>
      <w:r w:rsidR="002E4ECA" w:rsidRPr="002E4ECA">
        <w:rPr>
          <w:rStyle w:val="fn"/>
          <w:rFonts w:ascii="Times New Roman" w:hAnsi="Times New Roman"/>
          <w:color w:val="000000"/>
          <w:sz w:val="24"/>
          <w:lang w:val="es-ES"/>
        </w:rPr>
        <w:t>26</w:t>
      </w:r>
      <w:r w:rsidR="00F269E6" w:rsidRPr="002E4ECA">
        <w:rPr>
          <w:rStyle w:val="fn"/>
          <w:rFonts w:ascii="Times New Roman" w:hAnsi="Times New Roman"/>
          <w:color w:val="000000"/>
          <w:sz w:val="24"/>
          <w:lang w:val="es-ES"/>
        </w:rPr>
        <w:t xml:space="preserve">) </w:t>
      </w:r>
      <w:r w:rsidR="00F269E6" w:rsidRPr="002E4ECA">
        <w:rPr>
          <w:rStyle w:val="fn"/>
          <w:rFonts w:ascii="Times New Roman" w:hAnsi="Times New Roman"/>
          <w:i/>
          <w:color w:val="000000"/>
          <w:sz w:val="24"/>
          <w:lang w:val="es-ES"/>
        </w:rPr>
        <w:t>Juventud, divino tesoro</w:t>
      </w:r>
      <w:r w:rsidR="002E4ECA" w:rsidRPr="002E4ECA">
        <w:rPr>
          <w:rStyle w:val="fn"/>
          <w:rFonts w:ascii="Times New Roman" w:hAnsi="Times New Roman"/>
          <w:i/>
          <w:color w:val="000000"/>
          <w:sz w:val="24"/>
          <w:lang w:val="es-ES"/>
        </w:rPr>
        <w:t>: Comedia en tres actos</w:t>
      </w:r>
      <w:r w:rsidR="00F269E6" w:rsidRPr="002E4ECA">
        <w:rPr>
          <w:rStyle w:val="fn"/>
          <w:rFonts w:ascii="Times New Roman" w:hAnsi="Times New Roman"/>
          <w:color w:val="000000"/>
          <w:sz w:val="24"/>
          <w:lang w:val="es-ES"/>
        </w:rPr>
        <w:t xml:space="preserve">, Madrid: </w:t>
      </w:r>
      <w:r w:rsidR="002E4ECA" w:rsidRPr="002E4ECA">
        <w:rPr>
          <w:rStyle w:val="fn"/>
          <w:rFonts w:ascii="Times New Roman" w:hAnsi="Times New Roman"/>
          <w:color w:val="000000"/>
          <w:sz w:val="24"/>
          <w:lang w:val="es-ES"/>
        </w:rPr>
        <w:t>Pren</w:t>
      </w:r>
      <w:r w:rsidR="00566C5B">
        <w:rPr>
          <w:rStyle w:val="fn"/>
          <w:rFonts w:ascii="Times New Roman" w:hAnsi="Times New Roman"/>
          <w:color w:val="000000"/>
          <w:sz w:val="24"/>
          <w:lang w:val="es-ES"/>
        </w:rPr>
        <w:t>s</w:t>
      </w:r>
      <w:r w:rsidR="002E4ECA" w:rsidRPr="002E4ECA">
        <w:rPr>
          <w:rStyle w:val="fn"/>
          <w:rFonts w:ascii="Times New Roman" w:hAnsi="Times New Roman"/>
          <w:color w:val="000000"/>
          <w:sz w:val="24"/>
          <w:lang w:val="es-ES"/>
        </w:rPr>
        <w:t>a Moderna</w:t>
      </w:r>
      <w:r w:rsidR="00F269E6" w:rsidRPr="00F147E0">
        <w:rPr>
          <w:rStyle w:val="fn"/>
          <w:rFonts w:ascii="Times New Roman" w:hAnsi="Times New Roman"/>
          <w:color w:val="000000"/>
          <w:sz w:val="24"/>
          <w:lang w:val="es-ES"/>
        </w:rPr>
        <w:t xml:space="preserve">. </w:t>
      </w:r>
    </w:p>
    <w:p w14:paraId="1D1A7453" w14:textId="77777777" w:rsidR="00F269E6" w:rsidRDefault="00F269E6" w:rsidP="0097184F">
      <w:pPr>
        <w:pStyle w:val="NoSpacing"/>
        <w:rPr>
          <w:rStyle w:val="fn"/>
          <w:rFonts w:ascii="Times New Roman" w:hAnsi="Times New Roman"/>
          <w:color w:val="000000"/>
          <w:sz w:val="24"/>
        </w:rPr>
      </w:pPr>
    </w:p>
    <w:p w14:paraId="1AED6561" w14:textId="2F93942F" w:rsidR="00C514C3" w:rsidRPr="00C514C3" w:rsidRDefault="00504CC7" w:rsidP="00C514C3">
      <w:pPr>
        <w:pStyle w:val="NoSpacing"/>
        <w:rPr>
          <w:rStyle w:val="fn"/>
          <w:rFonts w:ascii="Times New Roman" w:hAnsi="Times New Roman"/>
          <w:color w:val="000000"/>
          <w:sz w:val="24"/>
          <w:lang w:val="en-US"/>
        </w:rPr>
      </w:pPr>
      <w:ins w:id="55" w:author="Sarah J. Townsend" w:date="2014-06-26T17:26:00Z">
        <w:r>
          <w:rPr>
            <w:rStyle w:val="fn"/>
            <w:rFonts w:ascii="Times New Roman" w:hAnsi="Times New Roman"/>
            <w:color w:val="000000"/>
            <w:sz w:val="24"/>
            <w:lang w:val="es-ES"/>
          </w:rPr>
          <w:t>----------</w:t>
        </w:r>
      </w:ins>
      <w:r w:rsidR="00C514C3" w:rsidRPr="00C514C3">
        <w:rPr>
          <w:rStyle w:val="fn"/>
          <w:rFonts w:ascii="Times New Roman" w:hAnsi="Times New Roman"/>
          <w:color w:val="000000"/>
          <w:sz w:val="24"/>
          <w:lang w:val="es-ES"/>
        </w:rPr>
        <w:t xml:space="preserve"> </w:t>
      </w:r>
      <w:r w:rsidR="00C514C3" w:rsidRPr="004C3038">
        <w:rPr>
          <w:rStyle w:val="fn"/>
          <w:rFonts w:ascii="Times New Roman" w:hAnsi="Times New Roman"/>
          <w:color w:val="000000"/>
          <w:sz w:val="24"/>
          <w:lang w:val="es-ES"/>
        </w:rPr>
        <w:t>(19</w:t>
      </w:r>
      <w:r w:rsidR="00C514C3">
        <w:rPr>
          <w:rStyle w:val="fn"/>
          <w:rFonts w:ascii="Times New Roman" w:hAnsi="Times New Roman"/>
          <w:color w:val="000000"/>
          <w:sz w:val="24"/>
          <w:lang w:val="es-ES"/>
        </w:rPr>
        <w:t>26</w:t>
      </w:r>
      <w:r w:rsidR="00C514C3" w:rsidRPr="004C3038">
        <w:rPr>
          <w:rStyle w:val="fn"/>
          <w:rFonts w:ascii="Times New Roman" w:hAnsi="Times New Roman"/>
          <w:color w:val="000000"/>
          <w:sz w:val="24"/>
          <w:lang w:val="es-ES"/>
        </w:rPr>
        <w:t xml:space="preserve">) </w:t>
      </w:r>
      <w:r w:rsidR="00C514C3">
        <w:rPr>
          <w:rStyle w:val="fn"/>
          <w:rFonts w:ascii="Times New Roman" w:hAnsi="Times New Roman"/>
          <w:i/>
          <w:color w:val="000000"/>
          <w:sz w:val="24"/>
          <w:lang w:val="es-ES"/>
        </w:rPr>
        <w:t>Un t</w:t>
      </w:r>
      <w:r w:rsidR="00C514C3" w:rsidRPr="00F147E0">
        <w:rPr>
          <w:rStyle w:val="fn"/>
          <w:rFonts w:ascii="Times New Roman" w:hAnsi="Times New Roman"/>
          <w:i/>
          <w:color w:val="000000"/>
          <w:sz w:val="24"/>
          <w:lang w:val="es-ES"/>
        </w:rPr>
        <w:t xml:space="preserve">eatro de </w:t>
      </w:r>
      <w:r w:rsidR="00C514C3">
        <w:rPr>
          <w:rStyle w:val="fn"/>
          <w:rFonts w:ascii="Times New Roman" w:hAnsi="Times New Roman"/>
          <w:i/>
          <w:color w:val="000000"/>
          <w:sz w:val="24"/>
          <w:lang w:val="es-ES"/>
        </w:rPr>
        <w:t>arte en España, 1917-1925</w:t>
      </w:r>
      <w:r w:rsidR="00C514C3" w:rsidRPr="00F147E0">
        <w:rPr>
          <w:rStyle w:val="fn"/>
          <w:rFonts w:ascii="Times New Roman" w:hAnsi="Times New Roman"/>
          <w:color w:val="000000"/>
          <w:sz w:val="24"/>
          <w:lang w:val="es-ES"/>
        </w:rPr>
        <w:t xml:space="preserve">, </w:t>
      </w:r>
      <w:r w:rsidR="00C514C3">
        <w:rPr>
          <w:rStyle w:val="fn"/>
          <w:rFonts w:ascii="Times New Roman" w:hAnsi="Times New Roman"/>
          <w:color w:val="000000"/>
          <w:sz w:val="24"/>
          <w:lang w:val="es-ES"/>
        </w:rPr>
        <w:t>Madrid</w:t>
      </w:r>
      <w:r w:rsidR="00C514C3" w:rsidRPr="00F147E0">
        <w:rPr>
          <w:rStyle w:val="fn"/>
          <w:rFonts w:ascii="Times New Roman" w:hAnsi="Times New Roman"/>
          <w:color w:val="000000"/>
          <w:sz w:val="24"/>
          <w:lang w:val="es-ES"/>
        </w:rPr>
        <w:t xml:space="preserve">: </w:t>
      </w:r>
      <w:r w:rsidR="00C514C3">
        <w:rPr>
          <w:rStyle w:val="fn"/>
          <w:rFonts w:ascii="Times New Roman" w:hAnsi="Times New Roman"/>
          <w:color w:val="000000"/>
          <w:sz w:val="24"/>
          <w:lang w:val="es-ES"/>
        </w:rPr>
        <w:t>Tipografia Artística</w:t>
      </w:r>
      <w:r w:rsidR="00C514C3" w:rsidRPr="00F147E0">
        <w:rPr>
          <w:rStyle w:val="fn"/>
          <w:rFonts w:ascii="Times New Roman" w:hAnsi="Times New Roman"/>
          <w:color w:val="000000"/>
          <w:sz w:val="24"/>
          <w:lang w:val="es-ES"/>
        </w:rPr>
        <w:t>.</w:t>
      </w:r>
      <w:r w:rsidR="00C514C3">
        <w:rPr>
          <w:rStyle w:val="fn"/>
          <w:rFonts w:ascii="Times New Roman" w:hAnsi="Times New Roman"/>
          <w:color w:val="000000"/>
          <w:sz w:val="24"/>
          <w:lang w:val="es-ES"/>
        </w:rPr>
        <w:t xml:space="preserve"> </w:t>
      </w:r>
      <w:r w:rsidR="00C514C3">
        <w:rPr>
          <w:rStyle w:val="fn"/>
          <w:rFonts w:ascii="Times New Roman" w:hAnsi="Times New Roman"/>
          <w:i/>
          <w:color w:val="000000"/>
          <w:sz w:val="24"/>
          <w:lang w:val="fr-FR"/>
        </w:rPr>
        <w:t>Gallica: B</w:t>
      </w:r>
      <w:r w:rsidR="00C514C3" w:rsidRPr="00C514C3">
        <w:rPr>
          <w:rStyle w:val="fn"/>
          <w:rFonts w:ascii="Times New Roman" w:hAnsi="Times New Roman"/>
          <w:i/>
          <w:color w:val="000000"/>
          <w:sz w:val="24"/>
          <w:lang w:val="fr-FR"/>
        </w:rPr>
        <w:t>ibliothèque Nationale de France</w:t>
      </w:r>
      <w:r w:rsidR="00C514C3" w:rsidRPr="00C514C3">
        <w:rPr>
          <w:rStyle w:val="fn"/>
          <w:rFonts w:ascii="Times New Roman" w:hAnsi="Times New Roman"/>
          <w:color w:val="000000"/>
          <w:sz w:val="24"/>
          <w:lang w:val="fr-FR"/>
        </w:rPr>
        <w:t>,</w:t>
      </w:r>
      <w:r w:rsidR="00C514C3">
        <w:rPr>
          <w:rStyle w:val="fn"/>
          <w:rFonts w:ascii="Times New Roman" w:hAnsi="Times New Roman"/>
          <w:i/>
          <w:color w:val="000000"/>
          <w:sz w:val="24"/>
          <w:lang w:val="fr-FR"/>
        </w:rPr>
        <w:t xml:space="preserve"> Département Arts du Spectacle</w:t>
      </w:r>
      <w:r w:rsidR="00C514C3" w:rsidRPr="00C514C3">
        <w:rPr>
          <w:rStyle w:val="fn"/>
          <w:rFonts w:ascii="Times New Roman" w:hAnsi="Times New Roman"/>
          <w:color w:val="000000"/>
          <w:sz w:val="24"/>
          <w:lang w:val="fr-FR"/>
        </w:rPr>
        <w:t xml:space="preserve"> </w:t>
      </w:r>
      <w:hyperlink r:id="rId10" w:history="1">
        <w:r w:rsidR="00C514C3" w:rsidRPr="005428FC">
          <w:rPr>
            <w:rStyle w:val="Hyperlink"/>
            <w:rFonts w:ascii="Times New Roman" w:hAnsi="Times New Roman"/>
            <w:sz w:val="24"/>
            <w:lang w:val="fr-FR"/>
          </w:rPr>
          <w:t>http://gallica.bnf.fr/ark:/12148/btv1b52000067k</w:t>
        </w:r>
      </w:hyperlink>
      <w:r w:rsidR="00C514C3">
        <w:rPr>
          <w:rStyle w:val="fn"/>
          <w:rFonts w:ascii="Times New Roman" w:hAnsi="Times New Roman"/>
          <w:color w:val="000000"/>
          <w:sz w:val="24"/>
          <w:lang w:val="fr-FR"/>
        </w:rPr>
        <w:t xml:space="preserve">. </w:t>
      </w:r>
    </w:p>
    <w:p w14:paraId="2056E9D2" w14:textId="77777777" w:rsidR="00C514C3" w:rsidRPr="00C514C3" w:rsidRDefault="00C514C3" w:rsidP="0097184F">
      <w:pPr>
        <w:pStyle w:val="NoSpacing"/>
        <w:rPr>
          <w:rStyle w:val="fn"/>
          <w:rFonts w:ascii="Times New Roman" w:hAnsi="Times New Roman"/>
          <w:color w:val="000000"/>
          <w:sz w:val="24"/>
          <w:lang w:val="en-US"/>
        </w:rPr>
      </w:pPr>
    </w:p>
    <w:p w14:paraId="6FD0CA3E" w14:textId="77777777" w:rsidR="004E1A1A" w:rsidRDefault="004E1A1A" w:rsidP="004E1A1A">
      <w:pPr>
        <w:pStyle w:val="NoSpacing"/>
        <w:rPr>
          <w:rStyle w:val="fn"/>
          <w:rFonts w:ascii="Times New Roman" w:hAnsi="Times New Roman"/>
          <w:color w:val="000000"/>
          <w:sz w:val="24"/>
        </w:rPr>
      </w:pPr>
    </w:p>
    <w:p w14:paraId="3AF6643B" w14:textId="2A9C4B8C" w:rsidR="007D5CD2" w:rsidRDefault="004E1A1A" w:rsidP="007D5CD2">
      <w:pPr>
        <w:pStyle w:val="NoSpacing"/>
        <w:rPr>
          <w:ins w:id="56" w:author="Sarah J. Townsend" w:date="2014-06-26T18:18:00Z"/>
          <w:rStyle w:val="fn"/>
          <w:rFonts w:ascii="Times New Roman" w:hAnsi="Times New Roman"/>
          <w:color w:val="000000"/>
          <w:sz w:val="24"/>
          <w:lang w:val="es-ES"/>
        </w:rPr>
      </w:pPr>
      <w:r w:rsidRPr="004E1A1A">
        <w:rPr>
          <w:rStyle w:val="fn"/>
          <w:rFonts w:ascii="Times New Roman" w:hAnsi="Times New Roman"/>
          <w:color w:val="000000"/>
          <w:sz w:val="24"/>
          <w:lang w:val="es-ES"/>
        </w:rPr>
        <w:t xml:space="preserve">Martínez Sierra, Gregorio </w:t>
      </w:r>
      <w:r w:rsidR="00C1072C">
        <w:rPr>
          <w:rStyle w:val="fn"/>
          <w:rFonts w:ascii="Times New Roman" w:hAnsi="Times New Roman"/>
          <w:color w:val="000000"/>
          <w:sz w:val="24"/>
          <w:lang w:val="es-ES"/>
        </w:rPr>
        <w:t>[</w:t>
      </w:r>
      <w:r w:rsidRPr="004E1A1A">
        <w:rPr>
          <w:rStyle w:val="fn"/>
          <w:rFonts w:ascii="Times New Roman" w:hAnsi="Times New Roman"/>
          <w:color w:val="000000"/>
          <w:sz w:val="24"/>
          <w:lang w:val="es-ES"/>
        </w:rPr>
        <w:t>María Martínez Sierra</w:t>
      </w:r>
      <w:r w:rsidR="00C1072C">
        <w:rPr>
          <w:rStyle w:val="fn"/>
          <w:rFonts w:ascii="Times New Roman" w:hAnsi="Times New Roman"/>
          <w:color w:val="000000"/>
          <w:sz w:val="24"/>
          <w:lang w:val="es-ES"/>
        </w:rPr>
        <w:t>]</w:t>
      </w:r>
      <w:r w:rsidRPr="004E1A1A">
        <w:rPr>
          <w:rStyle w:val="fn"/>
          <w:rFonts w:ascii="Times New Roman" w:hAnsi="Times New Roman"/>
          <w:color w:val="000000"/>
          <w:sz w:val="24"/>
          <w:lang w:val="es-ES"/>
        </w:rPr>
        <w:t xml:space="preserve">. </w:t>
      </w:r>
      <w:ins w:id="57" w:author="Sarah J. Townsend" w:date="2014-06-26T18:18:00Z">
        <w:r w:rsidR="007D5CD2">
          <w:rPr>
            <w:rStyle w:val="fn"/>
            <w:rFonts w:ascii="Times New Roman" w:hAnsi="Times New Roman"/>
            <w:color w:val="000000"/>
            <w:sz w:val="24"/>
            <w:lang w:val="es-ES"/>
          </w:rPr>
          <w:t xml:space="preserve">(1911) </w:t>
        </w:r>
        <w:r w:rsidR="007D5CD2">
          <w:rPr>
            <w:rStyle w:val="fn"/>
            <w:rFonts w:ascii="Times New Roman" w:hAnsi="Times New Roman"/>
            <w:i/>
            <w:color w:val="000000"/>
            <w:sz w:val="24"/>
            <w:lang w:val="es-ES"/>
          </w:rPr>
          <w:t>Canción de cuna; Lirio entre espinas; El ideal</w:t>
        </w:r>
        <w:r w:rsidR="007D5CD2">
          <w:rPr>
            <w:rStyle w:val="fn"/>
            <w:rFonts w:ascii="Times New Roman" w:hAnsi="Times New Roman"/>
            <w:color w:val="000000"/>
            <w:sz w:val="24"/>
            <w:lang w:val="es-ES"/>
          </w:rPr>
          <w:t xml:space="preserve">. Madrid: Biblioteca Renacimiento. </w:t>
        </w:r>
        <w:commentRangeStart w:id="58"/>
        <w:r w:rsidR="007D5CD2">
          <w:rPr>
            <w:rStyle w:val="fn"/>
            <w:rFonts w:ascii="Times New Roman" w:hAnsi="Times New Roman"/>
            <w:color w:val="000000"/>
            <w:sz w:val="24"/>
            <w:lang w:val="es-ES"/>
          </w:rPr>
          <w:t xml:space="preserve">[In English: </w:t>
        </w:r>
        <w:r w:rsidR="007D5CD2">
          <w:rPr>
            <w:rStyle w:val="fn"/>
            <w:rFonts w:ascii="Times New Roman" w:hAnsi="Times New Roman"/>
            <w:color w:val="000000"/>
            <w:sz w:val="24"/>
          </w:rPr>
          <w:t xml:space="preserve">(1922) </w:t>
        </w:r>
        <w:r w:rsidR="007D5CD2">
          <w:rPr>
            <w:rStyle w:val="fn"/>
            <w:rFonts w:ascii="Times New Roman" w:hAnsi="Times New Roman"/>
            <w:i/>
            <w:color w:val="000000"/>
            <w:sz w:val="24"/>
          </w:rPr>
          <w:t>The Cradle Song, and Other Plays</w:t>
        </w:r>
        <w:r w:rsidR="006751BF">
          <w:rPr>
            <w:rStyle w:val="fn"/>
            <w:rFonts w:ascii="Times New Roman" w:hAnsi="Times New Roman"/>
            <w:color w:val="000000"/>
            <w:sz w:val="24"/>
          </w:rPr>
          <w:t>, t</w:t>
        </w:r>
        <w:r w:rsidR="007D5CD2">
          <w:rPr>
            <w:rStyle w:val="fn"/>
            <w:rFonts w:ascii="Times New Roman" w:hAnsi="Times New Roman"/>
            <w:color w:val="000000"/>
            <w:sz w:val="24"/>
          </w:rPr>
          <w:t xml:space="preserve">rans. </w:t>
        </w:r>
        <w:r w:rsidR="007D5CD2" w:rsidRPr="00C1072C">
          <w:rPr>
            <w:rStyle w:val="fn"/>
            <w:rFonts w:ascii="Times New Roman" w:hAnsi="Times New Roman"/>
            <w:color w:val="000000"/>
            <w:sz w:val="24"/>
            <w:lang w:val="en-US"/>
          </w:rPr>
          <w:t>John Garret Underhill</w:t>
        </w:r>
        <w:r w:rsidR="006751BF">
          <w:rPr>
            <w:rStyle w:val="fn"/>
            <w:rFonts w:ascii="Times New Roman" w:hAnsi="Times New Roman"/>
            <w:color w:val="000000"/>
            <w:sz w:val="24"/>
          </w:rPr>
          <w:t xml:space="preserve"> and May Heywood Broun,</w:t>
        </w:r>
        <w:r w:rsidR="007D5CD2">
          <w:rPr>
            <w:rStyle w:val="fn"/>
            <w:rFonts w:ascii="Times New Roman" w:hAnsi="Times New Roman"/>
            <w:color w:val="000000"/>
            <w:sz w:val="24"/>
          </w:rPr>
          <w:t xml:space="preserve"> New York: E.P. Dutton.] </w:t>
        </w:r>
        <w:commentRangeEnd w:id="58"/>
        <w:r w:rsidR="007D5CD2">
          <w:rPr>
            <w:rStyle w:val="CommentReference"/>
          </w:rPr>
          <w:commentReference w:id="58"/>
        </w:r>
      </w:ins>
    </w:p>
    <w:p w14:paraId="62A542E9" w14:textId="77777777" w:rsidR="004E1A1A" w:rsidRDefault="004E1A1A" w:rsidP="0097184F">
      <w:pPr>
        <w:pStyle w:val="NoSpacing"/>
        <w:rPr>
          <w:rStyle w:val="fn"/>
          <w:rFonts w:ascii="Times New Roman" w:hAnsi="Times New Roman"/>
          <w:color w:val="000000"/>
          <w:sz w:val="24"/>
        </w:rPr>
      </w:pPr>
    </w:p>
    <w:p w14:paraId="7904D449" w14:textId="63A46AAE" w:rsidR="008B733E" w:rsidRPr="00793426" w:rsidRDefault="008B733E" w:rsidP="008B73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lang w:val="es-ES"/>
        </w:rPr>
      </w:pPr>
      <w:r w:rsidRPr="00793426">
        <w:rPr>
          <w:rFonts w:ascii="Times New Roman" w:hAnsi="Times New Roman"/>
          <w:b/>
          <w:sz w:val="24"/>
          <w:lang w:val="es-ES"/>
        </w:rPr>
        <w:t xml:space="preserve">References and </w:t>
      </w:r>
      <w:ins w:id="59" w:author="Sarah J. Townsend" w:date="2014-06-26T17:30:00Z">
        <w:r w:rsidR="00504CC7">
          <w:rPr>
            <w:rFonts w:ascii="Times New Roman" w:hAnsi="Times New Roman"/>
            <w:b/>
            <w:sz w:val="24"/>
            <w:lang w:val="es-ES"/>
          </w:rPr>
          <w:t>F</w:t>
        </w:r>
      </w:ins>
      <w:r w:rsidRPr="00793426">
        <w:rPr>
          <w:rFonts w:ascii="Times New Roman" w:hAnsi="Times New Roman"/>
          <w:b/>
          <w:sz w:val="24"/>
          <w:lang w:val="es-ES"/>
        </w:rPr>
        <w:t xml:space="preserve">urther </w:t>
      </w:r>
      <w:ins w:id="60" w:author="Sarah J. Townsend" w:date="2014-06-26T17:30:00Z">
        <w:r w:rsidR="00504CC7">
          <w:rPr>
            <w:rFonts w:ascii="Times New Roman" w:hAnsi="Times New Roman"/>
            <w:b/>
            <w:sz w:val="24"/>
            <w:lang w:val="es-ES"/>
          </w:rPr>
          <w:t>R</w:t>
        </w:r>
      </w:ins>
      <w:r w:rsidRPr="00793426">
        <w:rPr>
          <w:rFonts w:ascii="Times New Roman" w:hAnsi="Times New Roman"/>
          <w:b/>
          <w:sz w:val="24"/>
          <w:lang w:val="es-ES"/>
        </w:rPr>
        <w:t>eading</w:t>
      </w:r>
    </w:p>
    <w:p w14:paraId="4950E716" w14:textId="77777777" w:rsidR="00B85611" w:rsidRPr="00793426" w:rsidRDefault="00B85611" w:rsidP="000D4A77">
      <w:pPr>
        <w:pStyle w:val="NoSpacing"/>
        <w:rPr>
          <w:rStyle w:val="fn"/>
          <w:rFonts w:ascii="Times New Roman" w:hAnsi="Times New Roman"/>
          <w:color w:val="000000"/>
          <w:sz w:val="24"/>
          <w:lang w:val="es-ES"/>
        </w:rPr>
      </w:pPr>
    </w:p>
    <w:p w14:paraId="3FBE067E" w14:textId="44AEA5C7" w:rsidR="000D4A77" w:rsidRDefault="000D4A77" w:rsidP="000D4A77">
      <w:pPr>
        <w:pStyle w:val="NoSpacing"/>
        <w:rPr>
          <w:ins w:id="61" w:author="Sarah J. Townsend" w:date="2014-06-26T17:27:00Z"/>
          <w:rStyle w:val="fn"/>
          <w:rFonts w:ascii="Times New Roman" w:hAnsi="Times New Roman"/>
          <w:color w:val="000000"/>
          <w:sz w:val="24"/>
          <w:lang w:val="en-US"/>
        </w:rPr>
      </w:pPr>
      <w:r w:rsidRPr="00793426">
        <w:rPr>
          <w:rStyle w:val="fn"/>
          <w:rFonts w:ascii="Times New Roman" w:hAnsi="Times New Roman"/>
          <w:color w:val="000000"/>
          <w:sz w:val="24"/>
          <w:lang w:val="es-ES"/>
        </w:rPr>
        <w:t xml:space="preserve">Martínez Sierra, María. </w:t>
      </w:r>
      <w:ins w:id="62" w:author="Sarah J. Townsend" w:date="2014-06-26T17:27:00Z">
        <w:r w:rsidR="00504CC7" w:rsidRPr="002439F7">
          <w:rPr>
            <w:rStyle w:val="fn"/>
            <w:rFonts w:ascii="Times New Roman" w:hAnsi="Times New Roman"/>
            <w:color w:val="000000"/>
            <w:sz w:val="24"/>
            <w:lang w:val="es-ES"/>
          </w:rPr>
          <w:t>(</w:t>
        </w:r>
        <w:r w:rsidR="00504CC7">
          <w:rPr>
            <w:rStyle w:val="fn"/>
            <w:rFonts w:ascii="Times New Roman" w:hAnsi="Times New Roman"/>
            <w:color w:val="000000"/>
            <w:sz w:val="24"/>
            <w:lang w:val="es-ES"/>
          </w:rPr>
          <w:t>1953</w:t>
        </w:r>
        <w:r w:rsidR="00504CC7" w:rsidRPr="002439F7">
          <w:rPr>
            <w:rStyle w:val="fn"/>
            <w:rFonts w:ascii="Times New Roman" w:hAnsi="Times New Roman"/>
            <w:color w:val="000000"/>
            <w:sz w:val="24"/>
            <w:lang w:val="es-ES"/>
          </w:rPr>
          <w:t xml:space="preserve">) </w:t>
        </w:r>
        <w:r w:rsidR="00504CC7" w:rsidRPr="00A11D4E">
          <w:rPr>
            <w:rStyle w:val="fn"/>
            <w:rFonts w:ascii="Times New Roman" w:hAnsi="Times New Roman"/>
            <w:i/>
            <w:color w:val="000000"/>
            <w:sz w:val="24"/>
            <w:lang w:val="es-ES"/>
          </w:rPr>
          <w:t>Gregorio y yo.</w:t>
        </w:r>
        <w:r w:rsidR="00504CC7">
          <w:rPr>
            <w:rStyle w:val="fn"/>
            <w:rFonts w:ascii="Times New Roman" w:hAnsi="Times New Roman"/>
            <w:i/>
            <w:color w:val="000000"/>
            <w:sz w:val="24"/>
            <w:lang w:val="es-ES"/>
          </w:rPr>
          <w:t xml:space="preserve"> </w:t>
        </w:r>
        <w:r w:rsidR="00504CC7" w:rsidRPr="009D1BDA">
          <w:rPr>
            <w:rStyle w:val="fn"/>
            <w:rFonts w:ascii="Times New Roman" w:hAnsi="Times New Roman"/>
            <w:i/>
            <w:color w:val="000000"/>
            <w:sz w:val="24"/>
            <w:lang w:val="en-US"/>
          </w:rPr>
          <w:t>Medio siglo de colaboración</w:t>
        </w:r>
        <w:r w:rsidR="00504CC7">
          <w:rPr>
            <w:rStyle w:val="fn"/>
            <w:rFonts w:ascii="Times New Roman" w:hAnsi="Times New Roman"/>
            <w:color w:val="000000"/>
            <w:sz w:val="24"/>
            <w:lang w:val="en-US"/>
          </w:rPr>
          <w:t>, e</w:t>
        </w:r>
        <w:r w:rsidR="00504CC7" w:rsidRPr="009D1BDA">
          <w:rPr>
            <w:rStyle w:val="fn"/>
            <w:rFonts w:ascii="Times New Roman" w:hAnsi="Times New Roman"/>
            <w:color w:val="000000"/>
            <w:sz w:val="24"/>
            <w:lang w:val="en-US"/>
          </w:rPr>
          <w:t xml:space="preserve">d. </w:t>
        </w:r>
        <w:r w:rsidR="00504CC7">
          <w:rPr>
            <w:rStyle w:val="fn"/>
            <w:rFonts w:ascii="Times New Roman" w:hAnsi="Times New Roman"/>
            <w:color w:val="000000"/>
            <w:sz w:val="24"/>
            <w:lang w:val="en-US"/>
          </w:rPr>
          <w:t>Alda Blanco, Valencia</w:t>
        </w:r>
        <w:r w:rsidR="00504CC7" w:rsidRPr="00BC574C">
          <w:rPr>
            <w:rStyle w:val="fn"/>
            <w:rFonts w:ascii="Times New Roman" w:hAnsi="Times New Roman"/>
            <w:color w:val="000000"/>
            <w:sz w:val="24"/>
            <w:lang w:val="en-US"/>
          </w:rPr>
          <w:t xml:space="preserve">: </w:t>
        </w:r>
        <w:r w:rsidR="00504CC7">
          <w:rPr>
            <w:rStyle w:val="fn"/>
            <w:rFonts w:ascii="Times New Roman" w:hAnsi="Times New Roman"/>
            <w:color w:val="000000"/>
            <w:sz w:val="24"/>
            <w:lang w:val="en-US"/>
          </w:rPr>
          <w:t>Pre-textos</w:t>
        </w:r>
        <w:r w:rsidR="00504CC7" w:rsidRPr="00BC574C">
          <w:rPr>
            <w:rStyle w:val="fn"/>
            <w:rFonts w:ascii="Times New Roman" w:hAnsi="Times New Roman"/>
            <w:color w:val="000000"/>
            <w:sz w:val="24"/>
            <w:lang w:val="en-US"/>
          </w:rPr>
          <w:t xml:space="preserve">. </w:t>
        </w:r>
      </w:ins>
    </w:p>
    <w:p w14:paraId="5F79A67F" w14:textId="77777777" w:rsidR="00504CC7" w:rsidRPr="00BC574C" w:rsidRDefault="00504CC7" w:rsidP="000D4A77">
      <w:pPr>
        <w:pStyle w:val="NoSpacing"/>
        <w:rPr>
          <w:rStyle w:val="fn"/>
          <w:rFonts w:ascii="Times New Roman" w:hAnsi="Times New Roman"/>
          <w:color w:val="000000"/>
          <w:sz w:val="24"/>
          <w:lang w:val="en-US"/>
        </w:rPr>
      </w:pPr>
    </w:p>
    <w:p w14:paraId="780BDEE5" w14:textId="7B1A9E41" w:rsidR="007F1A8A" w:rsidRPr="00504CC7" w:rsidRDefault="007F1A8A" w:rsidP="00504CC7">
      <w:pPr>
        <w:pStyle w:val="NoSpacing"/>
        <w:rPr>
          <w:rFonts w:ascii="Times New Roman" w:hAnsi="Times New Roman"/>
          <w:sz w:val="24"/>
          <w:szCs w:val="24"/>
        </w:rPr>
      </w:pPr>
      <w:r w:rsidRPr="00504CC7">
        <w:rPr>
          <w:rFonts w:ascii="Times New Roman" w:hAnsi="Times New Roman"/>
          <w:sz w:val="24"/>
          <w:szCs w:val="24"/>
        </w:rPr>
        <w:t xml:space="preserve">O’Connor, Patricia W. (1977) </w:t>
      </w:r>
      <w:r w:rsidRPr="00504CC7">
        <w:rPr>
          <w:rFonts w:ascii="Times New Roman" w:hAnsi="Times New Roman"/>
          <w:i/>
          <w:sz w:val="24"/>
          <w:szCs w:val="24"/>
        </w:rPr>
        <w:t>Gregorio and María Martínez Sierra</w:t>
      </w:r>
      <w:r w:rsidRPr="00504CC7">
        <w:rPr>
          <w:rFonts w:ascii="Times New Roman" w:hAnsi="Times New Roman"/>
          <w:sz w:val="24"/>
          <w:szCs w:val="24"/>
        </w:rPr>
        <w:t>, Boston: Twayne Publishers</w:t>
      </w:r>
      <w:ins w:id="63" w:author="Sarah J. Townsend" w:date="2014-06-26T17:28:00Z">
        <w:r w:rsidR="00504CC7">
          <w:rPr>
            <w:rFonts w:ascii="Times New Roman" w:hAnsi="Times New Roman"/>
            <w:sz w:val="24"/>
            <w:szCs w:val="24"/>
          </w:rPr>
          <w:t>.</w:t>
        </w:r>
      </w:ins>
      <w:r w:rsidRPr="00504CC7">
        <w:rPr>
          <w:rFonts w:ascii="Times New Roman" w:hAnsi="Times New Roman"/>
          <w:sz w:val="24"/>
          <w:szCs w:val="24"/>
        </w:rPr>
        <w:t xml:space="preserve"> </w:t>
      </w:r>
    </w:p>
    <w:p w14:paraId="7A72F033" w14:textId="3F20CF70" w:rsidR="006448F9" w:rsidRDefault="00504CC7" w:rsidP="007F1A8A">
      <w:pPr>
        <w:pStyle w:val="NormalWeb"/>
      </w:pPr>
      <w:ins w:id="64" w:author="Sarah J. Townsend" w:date="2014-06-26T17:28:00Z">
        <w:r>
          <w:t>-----------</w:t>
        </w:r>
      </w:ins>
      <w:r w:rsidR="006448F9">
        <w:t xml:space="preserve"> (1966)</w:t>
      </w:r>
      <w:r w:rsidR="006448F9">
        <w:rPr>
          <w:i/>
        </w:rPr>
        <w:t xml:space="preserve"> Women in the Theat</w:t>
      </w:r>
      <w:r w:rsidR="008230C3">
        <w:rPr>
          <w:i/>
        </w:rPr>
        <w:t>re</w:t>
      </w:r>
      <w:r w:rsidR="006448F9">
        <w:rPr>
          <w:i/>
        </w:rPr>
        <w:t xml:space="preserve"> of Gregorio Martínez Sierra</w:t>
      </w:r>
      <w:r w:rsidR="006448F9">
        <w:t xml:space="preserve">, New York: American Press. </w:t>
      </w:r>
    </w:p>
    <w:p w14:paraId="2675BBDB" w14:textId="7AAE358D" w:rsidR="006E15C7" w:rsidRDefault="006E15C7" w:rsidP="006E15C7">
      <w:pPr>
        <w:pStyle w:val="NormalWeb"/>
        <w:rPr>
          <w:lang w:val="en-US"/>
        </w:rPr>
      </w:pPr>
      <w:r w:rsidRPr="006E15C7">
        <w:rPr>
          <w:lang w:val="es-ES"/>
        </w:rPr>
        <w:t xml:space="preserve">Ramón Fernández de Cano, José. </w:t>
      </w:r>
      <w:r>
        <w:rPr>
          <w:lang w:val="es-ES"/>
        </w:rPr>
        <w:t>(20</w:t>
      </w:r>
      <w:r w:rsidR="00101C52">
        <w:rPr>
          <w:lang w:val="es-ES"/>
        </w:rPr>
        <w:t>13</w:t>
      </w:r>
      <w:r>
        <w:rPr>
          <w:lang w:val="es-ES"/>
        </w:rPr>
        <w:t xml:space="preserve">) </w:t>
      </w:r>
      <w:ins w:id="65" w:author="Sarah J. Townsend" w:date="2014-06-26T17:29:00Z">
        <w:r w:rsidR="00504CC7">
          <w:rPr>
            <w:lang w:val="es-ES"/>
          </w:rPr>
          <w:t>‘</w:t>
        </w:r>
      </w:ins>
      <w:r>
        <w:rPr>
          <w:lang w:val="es-ES"/>
        </w:rPr>
        <w:t>Martínez Sierra, Gregorio (1881-1947)</w:t>
      </w:r>
      <w:ins w:id="66" w:author="Sarah J. Townsend" w:date="2014-06-26T17:29:00Z">
        <w:r w:rsidR="00504CC7">
          <w:rPr>
            <w:lang w:val="es-ES"/>
          </w:rPr>
          <w:t>’</w:t>
        </w:r>
      </w:ins>
      <w:r>
        <w:rPr>
          <w:lang w:val="es-ES"/>
        </w:rPr>
        <w:t xml:space="preserve">. </w:t>
      </w:r>
      <w:r w:rsidRPr="006E15C7">
        <w:rPr>
          <w:i/>
          <w:lang w:val="en-US"/>
        </w:rPr>
        <w:t>MCNBiografías</w:t>
      </w:r>
      <w:r w:rsidRPr="006E15C7">
        <w:rPr>
          <w:lang w:val="en-US"/>
        </w:rPr>
        <w:t xml:space="preserve">, </w:t>
      </w:r>
      <w:hyperlink r:id="rId12" w:history="1">
        <w:r w:rsidRPr="006E15C7">
          <w:rPr>
            <w:rStyle w:val="Hyperlink"/>
            <w:lang w:val="en-US"/>
          </w:rPr>
          <w:t>www.mcnbiografias.com</w:t>
        </w:r>
      </w:hyperlink>
      <w:r w:rsidRPr="006E15C7">
        <w:rPr>
          <w:lang w:val="en-US"/>
        </w:rPr>
        <w:t xml:space="preserve">. </w:t>
      </w:r>
    </w:p>
    <w:p w14:paraId="0DB4869F" w14:textId="5F2FA3D6" w:rsidR="00101C52" w:rsidRDefault="00101C52" w:rsidP="006E15C7">
      <w:pPr>
        <w:pStyle w:val="NormalWeb"/>
        <w:rPr>
          <w:ins w:id="67" w:author="Sarah J. Townsend" w:date="2014-06-26T17:30:00Z"/>
          <w:lang w:val="es-ES"/>
        </w:rPr>
      </w:pPr>
      <w:r w:rsidRPr="00101C52">
        <w:rPr>
          <w:lang w:val="es-ES"/>
        </w:rPr>
        <w:t xml:space="preserve">Young, Raymond A. </w:t>
      </w:r>
      <w:r>
        <w:rPr>
          <w:lang w:val="es-ES"/>
        </w:rPr>
        <w:t xml:space="preserve">(1970) </w:t>
      </w:r>
      <w:ins w:id="68" w:author="Sarah J. Townsend" w:date="2014-06-26T17:29:00Z">
        <w:r w:rsidR="00504CC7">
          <w:rPr>
            <w:lang w:val="es-ES"/>
          </w:rPr>
          <w:t>‘</w:t>
        </w:r>
      </w:ins>
      <w:r w:rsidRPr="00101C52">
        <w:rPr>
          <w:lang w:val="es-ES"/>
        </w:rPr>
        <w:t>Benavente, Martínez Sierra y Rubén Darío</w:t>
      </w:r>
      <w:ins w:id="69" w:author="Sarah J. Townsend" w:date="2014-06-26T17:29:00Z">
        <w:r w:rsidR="00504CC7">
          <w:rPr>
            <w:lang w:val="es-ES"/>
          </w:rPr>
          <w:t>’,</w:t>
        </w:r>
      </w:ins>
      <w:r w:rsidRPr="00101C52">
        <w:rPr>
          <w:lang w:val="es-ES"/>
        </w:rPr>
        <w:t xml:space="preserve"> </w:t>
      </w:r>
      <w:r>
        <w:rPr>
          <w:i/>
          <w:lang w:val="es-ES"/>
        </w:rPr>
        <w:t>Actas del Tercer Congreso Internacional de Hispanistas (</w:t>
      </w:r>
      <w:r w:rsidRPr="00101C52">
        <w:rPr>
          <w:i/>
          <w:lang w:val="es-ES"/>
        </w:rPr>
        <w:t>M</w:t>
      </w:r>
      <w:r>
        <w:rPr>
          <w:i/>
          <w:lang w:val="es-ES"/>
        </w:rPr>
        <w:t>é</w:t>
      </w:r>
      <w:r w:rsidRPr="00101C52">
        <w:rPr>
          <w:i/>
          <w:lang w:val="es-ES"/>
        </w:rPr>
        <w:t>xico</w:t>
      </w:r>
      <w:r>
        <w:rPr>
          <w:i/>
          <w:lang w:val="es-ES"/>
        </w:rPr>
        <w:t xml:space="preserve"> D.F.)</w:t>
      </w:r>
      <w:ins w:id="70" w:author="Sarah J. Townsend" w:date="2014-06-26T17:29:00Z">
        <w:r w:rsidR="00504CC7">
          <w:rPr>
            <w:lang w:val="es-ES"/>
          </w:rPr>
          <w:t>, e</w:t>
        </w:r>
      </w:ins>
      <w:r>
        <w:rPr>
          <w:lang w:val="es-ES"/>
        </w:rPr>
        <w:t>d. Carlos H. Magis. Logroño (La Rioja): Fundación Dialnet and Universidad de la Rioja</w:t>
      </w:r>
      <w:ins w:id="71" w:author="Sarah J. Townsend" w:date="2014-06-26T17:29:00Z">
        <w:r w:rsidR="00504CC7">
          <w:rPr>
            <w:lang w:val="es-ES"/>
          </w:rPr>
          <w:t>,</w:t>
        </w:r>
      </w:ins>
      <w:r w:rsidR="00994750">
        <w:rPr>
          <w:lang w:val="es-ES"/>
        </w:rPr>
        <w:t xml:space="preserve"> 935-44</w:t>
      </w:r>
      <w:ins w:id="72" w:author="Sarah J. Townsend" w:date="2014-06-26T17:29:00Z">
        <w:r w:rsidR="00504CC7">
          <w:rPr>
            <w:lang w:val="es-ES"/>
          </w:rPr>
          <w:t>.</w:t>
        </w:r>
      </w:ins>
      <w:r>
        <w:rPr>
          <w:lang w:val="es-ES"/>
        </w:rPr>
        <w:t xml:space="preserve"> </w:t>
      </w:r>
      <w:hyperlink r:id="rId13" w:history="1">
        <w:r w:rsidRPr="00981FBA">
          <w:rPr>
            <w:rStyle w:val="Hyperlink"/>
            <w:lang w:val="es-ES"/>
          </w:rPr>
          <w:t>http://dialnet.unirioja.es/servlet/articulo?codigo=1221766</w:t>
        </w:r>
      </w:hyperlink>
      <w:r>
        <w:rPr>
          <w:lang w:val="es-ES"/>
        </w:rPr>
        <w:t xml:space="preserve">. </w:t>
      </w:r>
    </w:p>
    <w:p w14:paraId="4470F94A" w14:textId="77777777" w:rsidR="00B022DD" w:rsidRDefault="00B022DD" w:rsidP="006E15C7">
      <w:pPr>
        <w:pStyle w:val="NormalWeb"/>
        <w:rPr>
          <w:ins w:id="73" w:author="Sarah J. Townsend" w:date="2014-06-26T17:30:00Z"/>
          <w:lang w:val="es-ES"/>
        </w:rPr>
      </w:pPr>
      <w:bookmarkStart w:id="74" w:name="_GoBack"/>
      <w:bookmarkEnd w:id="74"/>
    </w:p>
    <w:p w14:paraId="3D186619" w14:textId="6C119B3B" w:rsidR="00B022DD" w:rsidRPr="00B022DD" w:rsidRDefault="00B022DD" w:rsidP="006E15C7">
      <w:pPr>
        <w:pStyle w:val="NormalWeb"/>
        <w:rPr>
          <w:b/>
          <w:lang w:val="en-US"/>
        </w:rPr>
      </w:pPr>
      <w:ins w:id="75" w:author="Sarah J. Townsend" w:date="2014-06-26T17:30:00Z">
        <w:r w:rsidRPr="00B022DD">
          <w:rPr>
            <w:b/>
            <w:lang w:val="es-ES"/>
          </w:rPr>
          <w:t>Rebecca Bender, Grinnell College</w:t>
        </w:r>
      </w:ins>
    </w:p>
    <w:sectPr w:rsidR="00B022DD" w:rsidRPr="00B022DD" w:rsidSect="0036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8" w:author="Sarah J. Townsend" w:date="2014-06-26T18:18:00Z" w:initials="ST">
    <w:p w14:paraId="197001AE" w14:textId="77777777" w:rsidR="007D5CD2" w:rsidRDefault="007D5CD2" w:rsidP="007D5CD2">
      <w:pPr>
        <w:pStyle w:val="CommentText"/>
      </w:pPr>
      <w:r>
        <w:rPr>
          <w:rStyle w:val="CommentReference"/>
        </w:rPr>
        <w:annotationRef/>
      </w:r>
      <w:r>
        <w:t>NOT SURE HOW TO INCORPORATE TRANSLATIONS INTO THE LIST OF WORKS….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3BFE13" w14:textId="77777777" w:rsidR="00FB1C1E" w:rsidRDefault="00FB1C1E" w:rsidP="005B35DA">
      <w:pPr>
        <w:spacing w:after="0" w:line="240" w:lineRule="auto"/>
      </w:pPr>
      <w:r>
        <w:separator/>
      </w:r>
    </w:p>
  </w:endnote>
  <w:endnote w:type="continuationSeparator" w:id="0">
    <w:p w14:paraId="45316AF9" w14:textId="77777777" w:rsidR="00FB1C1E" w:rsidRDefault="00FB1C1E" w:rsidP="005B3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B33A10" w14:textId="77777777" w:rsidR="00FB1C1E" w:rsidRDefault="00FB1C1E" w:rsidP="005B35DA">
      <w:pPr>
        <w:spacing w:after="0" w:line="240" w:lineRule="auto"/>
      </w:pPr>
      <w:r>
        <w:separator/>
      </w:r>
    </w:p>
  </w:footnote>
  <w:footnote w:type="continuationSeparator" w:id="0">
    <w:p w14:paraId="5CD0CE22" w14:textId="77777777" w:rsidR="00FB1C1E" w:rsidRDefault="00FB1C1E" w:rsidP="005B3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2261F"/>
    <w:multiLevelType w:val="multilevel"/>
    <w:tmpl w:val="505C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3E"/>
    <w:rsid w:val="00013B0C"/>
    <w:rsid w:val="0002611B"/>
    <w:rsid w:val="000353A2"/>
    <w:rsid w:val="000608DD"/>
    <w:rsid w:val="000750F7"/>
    <w:rsid w:val="000B4849"/>
    <w:rsid w:val="000C6F7E"/>
    <w:rsid w:val="000D4A77"/>
    <w:rsid w:val="000E1B3C"/>
    <w:rsid w:val="00101C52"/>
    <w:rsid w:val="001026D6"/>
    <w:rsid w:val="00134CDE"/>
    <w:rsid w:val="00191323"/>
    <w:rsid w:val="001B4AB1"/>
    <w:rsid w:val="001F35DC"/>
    <w:rsid w:val="00232D2E"/>
    <w:rsid w:val="00235C9B"/>
    <w:rsid w:val="00247D84"/>
    <w:rsid w:val="002500FD"/>
    <w:rsid w:val="0025229E"/>
    <w:rsid w:val="0025769A"/>
    <w:rsid w:val="002826AB"/>
    <w:rsid w:val="0028422D"/>
    <w:rsid w:val="002A2A0F"/>
    <w:rsid w:val="002B252F"/>
    <w:rsid w:val="002B4810"/>
    <w:rsid w:val="002E4ECA"/>
    <w:rsid w:val="00313DFB"/>
    <w:rsid w:val="003154EB"/>
    <w:rsid w:val="00317790"/>
    <w:rsid w:val="00360A7C"/>
    <w:rsid w:val="003671ED"/>
    <w:rsid w:val="00396883"/>
    <w:rsid w:val="003F6E99"/>
    <w:rsid w:val="004026C2"/>
    <w:rsid w:val="00426213"/>
    <w:rsid w:val="00465D21"/>
    <w:rsid w:val="0047240D"/>
    <w:rsid w:val="004A3633"/>
    <w:rsid w:val="004C3038"/>
    <w:rsid w:val="004E1A1A"/>
    <w:rsid w:val="004E1F84"/>
    <w:rsid w:val="004E63B3"/>
    <w:rsid w:val="005012CA"/>
    <w:rsid w:val="00504CC7"/>
    <w:rsid w:val="00523E9D"/>
    <w:rsid w:val="00566C5B"/>
    <w:rsid w:val="005B35DA"/>
    <w:rsid w:val="005C2CB1"/>
    <w:rsid w:val="005F4867"/>
    <w:rsid w:val="006448F9"/>
    <w:rsid w:val="00662297"/>
    <w:rsid w:val="00662A81"/>
    <w:rsid w:val="006646B0"/>
    <w:rsid w:val="006751BF"/>
    <w:rsid w:val="00682631"/>
    <w:rsid w:val="006B1E1A"/>
    <w:rsid w:val="006C325F"/>
    <w:rsid w:val="006E15C7"/>
    <w:rsid w:val="0071312B"/>
    <w:rsid w:val="00713F7C"/>
    <w:rsid w:val="007552D8"/>
    <w:rsid w:val="00784B99"/>
    <w:rsid w:val="00793426"/>
    <w:rsid w:val="007A090C"/>
    <w:rsid w:val="007D2743"/>
    <w:rsid w:val="007D5CD2"/>
    <w:rsid w:val="007D6E36"/>
    <w:rsid w:val="007F1A8A"/>
    <w:rsid w:val="008230C3"/>
    <w:rsid w:val="008267AB"/>
    <w:rsid w:val="008347B5"/>
    <w:rsid w:val="00884F67"/>
    <w:rsid w:val="00886840"/>
    <w:rsid w:val="008B733E"/>
    <w:rsid w:val="008F3D8F"/>
    <w:rsid w:val="00915DCB"/>
    <w:rsid w:val="00930004"/>
    <w:rsid w:val="0093564F"/>
    <w:rsid w:val="0096169A"/>
    <w:rsid w:val="0097184F"/>
    <w:rsid w:val="009840A2"/>
    <w:rsid w:val="00994750"/>
    <w:rsid w:val="009977DD"/>
    <w:rsid w:val="009B05F8"/>
    <w:rsid w:val="009C5659"/>
    <w:rsid w:val="009C75B7"/>
    <w:rsid w:val="00AB7C06"/>
    <w:rsid w:val="00B022DD"/>
    <w:rsid w:val="00B16CC7"/>
    <w:rsid w:val="00B2029D"/>
    <w:rsid w:val="00B22F6C"/>
    <w:rsid w:val="00B5065A"/>
    <w:rsid w:val="00B52F34"/>
    <w:rsid w:val="00B64494"/>
    <w:rsid w:val="00B85611"/>
    <w:rsid w:val="00B930A8"/>
    <w:rsid w:val="00B95D84"/>
    <w:rsid w:val="00BB3A8F"/>
    <w:rsid w:val="00BB65D8"/>
    <w:rsid w:val="00C05489"/>
    <w:rsid w:val="00C1072C"/>
    <w:rsid w:val="00C26238"/>
    <w:rsid w:val="00C514C3"/>
    <w:rsid w:val="00C56EB0"/>
    <w:rsid w:val="00C80BD6"/>
    <w:rsid w:val="00CB61AC"/>
    <w:rsid w:val="00D120E8"/>
    <w:rsid w:val="00D666F8"/>
    <w:rsid w:val="00D678F5"/>
    <w:rsid w:val="00D711FD"/>
    <w:rsid w:val="00DF2C0B"/>
    <w:rsid w:val="00E04B5C"/>
    <w:rsid w:val="00E7350B"/>
    <w:rsid w:val="00E94B58"/>
    <w:rsid w:val="00ED3802"/>
    <w:rsid w:val="00ED45B0"/>
    <w:rsid w:val="00EE0A7C"/>
    <w:rsid w:val="00F04F88"/>
    <w:rsid w:val="00F05CF7"/>
    <w:rsid w:val="00F147E0"/>
    <w:rsid w:val="00F269E6"/>
    <w:rsid w:val="00F44E3A"/>
    <w:rsid w:val="00F936FF"/>
    <w:rsid w:val="00F967AA"/>
    <w:rsid w:val="00FB1C1E"/>
    <w:rsid w:val="00FF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70A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33E"/>
    <w:pPr>
      <w:spacing w:after="200" w:line="276" w:lineRule="auto"/>
    </w:pPr>
    <w:rPr>
      <w:rFonts w:ascii="Calibri" w:eastAsia="Calibri" w:hAnsi="Calibri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7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A09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8B73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99"/>
    <w:qFormat/>
    <w:rsid w:val="008B733E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sid w:val="008B733E"/>
    <w:rPr>
      <w:rFonts w:cs="Times New Roman"/>
      <w:color w:val="0000FF"/>
      <w:u w:val="single"/>
    </w:rPr>
  </w:style>
  <w:style w:type="character" w:customStyle="1" w:styleId="book">
    <w:name w:val="book"/>
    <w:basedOn w:val="DefaultParagraphFont"/>
    <w:uiPriority w:val="99"/>
    <w:rsid w:val="008B733E"/>
    <w:rPr>
      <w:rFonts w:cs="Times New Roman"/>
    </w:rPr>
  </w:style>
  <w:style w:type="character" w:customStyle="1" w:styleId="fn">
    <w:name w:val="fn"/>
    <w:basedOn w:val="DefaultParagraphFont"/>
    <w:uiPriority w:val="99"/>
    <w:rsid w:val="008B733E"/>
    <w:rPr>
      <w:rFonts w:cs="Times New Roman"/>
    </w:rPr>
  </w:style>
  <w:style w:type="paragraph" w:styleId="NoSpacing">
    <w:name w:val="No Spacing"/>
    <w:uiPriority w:val="99"/>
    <w:qFormat/>
    <w:rsid w:val="008B733E"/>
    <w:rPr>
      <w:rFonts w:ascii="Calibri" w:eastAsia="Calibri" w:hAnsi="Calibr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33E"/>
    <w:rPr>
      <w:rFonts w:ascii="Tahoma" w:eastAsia="Calibri" w:hAnsi="Tahoma" w:cs="Tahoma"/>
      <w:sz w:val="16"/>
      <w:szCs w:val="16"/>
      <w:lang w:val="en-GB"/>
    </w:rPr>
  </w:style>
  <w:style w:type="character" w:styleId="Emphasis">
    <w:name w:val="Emphasis"/>
    <w:basedOn w:val="DefaultParagraphFont"/>
    <w:uiPriority w:val="20"/>
    <w:qFormat/>
    <w:rsid w:val="00B5065A"/>
    <w:rPr>
      <w:i/>
      <w:iCs/>
    </w:rPr>
  </w:style>
  <w:style w:type="character" w:customStyle="1" w:styleId="title">
    <w:name w:val="title"/>
    <w:basedOn w:val="DefaultParagraphFont"/>
    <w:rsid w:val="00426213"/>
  </w:style>
  <w:style w:type="character" w:customStyle="1" w:styleId="Heading2Char">
    <w:name w:val="Heading 2 Char"/>
    <w:basedOn w:val="DefaultParagraphFont"/>
    <w:link w:val="Heading2"/>
    <w:uiPriority w:val="9"/>
    <w:rsid w:val="007A090C"/>
    <w:rPr>
      <w:rFonts w:eastAsia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107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D6E3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B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5DA"/>
    <w:rPr>
      <w:rFonts w:ascii="Calibri" w:eastAsia="Calibri" w:hAnsi="Calibr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B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35DA"/>
    <w:rPr>
      <w:rFonts w:ascii="Calibri" w:eastAsia="Calibri" w:hAnsi="Calibri"/>
      <w:sz w:val="22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7D5C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5CD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5CD2"/>
    <w:rPr>
      <w:rFonts w:ascii="Calibri" w:eastAsia="Calibri" w:hAnsi="Calibri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33E"/>
    <w:pPr>
      <w:spacing w:after="200" w:line="276" w:lineRule="auto"/>
    </w:pPr>
    <w:rPr>
      <w:rFonts w:ascii="Calibri" w:eastAsia="Calibri" w:hAnsi="Calibri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7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A09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8B73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99"/>
    <w:qFormat/>
    <w:rsid w:val="008B733E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sid w:val="008B733E"/>
    <w:rPr>
      <w:rFonts w:cs="Times New Roman"/>
      <w:color w:val="0000FF"/>
      <w:u w:val="single"/>
    </w:rPr>
  </w:style>
  <w:style w:type="character" w:customStyle="1" w:styleId="book">
    <w:name w:val="book"/>
    <w:basedOn w:val="DefaultParagraphFont"/>
    <w:uiPriority w:val="99"/>
    <w:rsid w:val="008B733E"/>
    <w:rPr>
      <w:rFonts w:cs="Times New Roman"/>
    </w:rPr>
  </w:style>
  <w:style w:type="character" w:customStyle="1" w:styleId="fn">
    <w:name w:val="fn"/>
    <w:basedOn w:val="DefaultParagraphFont"/>
    <w:uiPriority w:val="99"/>
    <w:rsid w:val="008B733E"/>
    <w:rPr>
      <w:rFonts w:cs="Times New Roman"/>
    </w:rPr>
  </w:style>
  <w:style w:type="paragraph" w:styleId="NoSpacing">
    <w:name w:val="No Spacing"/>
    <w:uiPriority w:val="99"/>
    <w:qFormat/>
    <w:rsid w:val="008B733E"/>
    <w:rPr>
      <w:rFonts w:ascii="Calibri" w:eastAsia="Calibri" w:hAnsi="Calibr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33E"/>
    <w:rPr>
      <w:rFonts w:ascii="Tahoma" w:eastAsia="Calibri" w:hAnsi="Tahoma" w:cs="Tahoma"/>
      <w:sz w:val="16"/>
      <w:szCs w:val="16"/>
      <w:lang w:val="en-GB"/>
    </w:rPr>
  </w:style>
  <w:style w:type="character" w:styleId="Emphasis">
    <w:name w:val="Emphasis"/>
    <w:basedOn w:val="DefaultParagraphFont"/>
    <w:uiPriority w:val="20"/>
    <w:qFormat/>
    <w:rsid w:val="00B5065A"/>
    <w:rPr>
      <w:i/>
      <w:iCs/>
    </w:rPr>
  </w:style>
  <w:style w:type="character" w:customStyle="1" w:styleId="title">
    <w:name w:val="title"/>
    <w:basedOn w:val="DefaultParagraphFont"/>
    <w:rsid w:val="00426213"/>
  </w:style>
  <w:style w:type="character" w:customStyle="1" w:styleId="Heading2Char">
    <w:name w:val="Heading 2 Char"/>
    <w:basedOn w:val="DefaultParagraphFont"/>
    <w:link w:val="Heading2"/>
    <w:uiPriority w:val="9"/>
    <w:rsid w:val="007A090C"/>
    <w:rPr>
      <w:rFonts w:eastAsia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107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D6E3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B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5DA"/>
    <w:rPr>
      <w:rFonts w:ascii="Calibri" w:eastAsia="Calibri" w:hAnsi="Calibr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B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35DA"/>
    <w:rPr>
      <w:rFonts w:ascii="Calibri" w:eastAsia="Calibri" w:hAnsi="Calibri"/>
      <w:sz w:val="22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7D5C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5CD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5CD2"/>
    <w:rPr>
      <w:rFonts w:ascii="Calibri" w:eastAsia="Calibri" w:hAnsi="Calibr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hyperlink" Target="http://www.mcnbiografias.com" TargetMode="External"/><Relationship Id="rId13" Type="http://schemas.openxmlformats.org/officeDocument/2006/relationships/hyperlink" Target="http://dialnet.unirioja.es/servlet/articulo?codigo=1221766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madridteatro.eu/teatr/entrevistas/2008/images/325_06.jpg" TargetMode="External"/><Relationship Id="rId10" Type="http://schemas.openxmlformats.org/officeDocument/2006/relationships/hyperlink" Target="http://gallica.bnf.fr/ark:/12148/btv1b52000067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1213</Words>
  <Characters>6593</Characters>
  <Application>Microsoft Macintosh Word</Application>
  <DocSecurity>0</DocSecurity>
  <Lines>140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Sarah J. Townsend</cp:lastModifiedBy>
  <cp:revision>14</cp:revision>
  <cp:lastPrinted>2014-06-24T09:37:00Z</cp:lastPrinted>
  <dcterms:created xsi:type="dcterms:W3CDTF">2014-06-26T03:45:00Z</dcterms:created>
  <dcterms:modified xsi:type="dcterms:W3CDTF">2014-06-26T22:19:00Z</dcterms:modified>
</cp:coreProperties>
</file>