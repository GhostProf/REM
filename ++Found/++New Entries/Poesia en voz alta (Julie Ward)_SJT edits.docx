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CB05C" w14:textId="77777777" w:rsidR="009110E2" w:rsidRPr="0004035F" w:rsidRDefault="009110E2">
      <w:pPr>
        <w:rPr>
          <w:b/>
          <w:bCs/>
          <w:caps/>
        </w:rPr>
      </w:pPr>
      <w:r w:rsidRPr="0004035F">
        <w:rPr>
          <w:b/>
          <w:bCs/>
          <w:caps/>
        </w:rPr>
        <w:t>Poesía en Voz Alta</w:t>
      </w:r>
    </w:p>
    <w:p w14:paraId="563683C0" w14:textId="77777777" w:rsidR="009110E2" w:rsidRDefault="009110E2"/>
    <w:p w14:paraId="04693DC9" w14:textId="4AA3CC60" w:rsidR="00A23D9B" w:rsidRDefault="00DD1A58">
      <w:proofErr w:type="spellStart"/>
      <w:ins w:id="0" w:author="Sarah J. Townsend" w:date="2014-06-04T20:41:00Z">
        <w:r>
          <w:t>Poesía</w:t>
        </w:r>
        <w:proofErr w:type="spellEnd"/>
        <w:r>
          <w:t xml:space="preserve"> en </w:t>
        </w:r>
        <w:proofErr w:type="spellStart"/>
        <w:r>
          <w:t>Voz</w:t>
        </w:r>
        <w:proofErr w:type="spellEnd"/>
        <w:r>
          <w:t xml:space="preserve"> Alta [Poetry Out Loud] was a</w:t>
        </w:r>
      </w:ins>
      <w:ins w:id="1" w:author="Sarah J. Townsend" w:date="2014-06-04T20:42:00Z">
        <w:r w:rsidR="00614102">
          <w:t>n experimental theat</w:t>
        </w:r>
        <w:r w:rsidR="00A04834">
          <w:t xml:space="preserve">er group in existence </w:t>
        </w:r>
        <w:r w:rsidR="00614102">
          <w:t>from 1956 to 196</w:t>
        </w:r>
        <w:r w:rsidR="00A04834">
          <w:t>3 whose</w:t>
        </w:r>
      </w:ins>
      <w:ins w:id="2" w:author="Sarah J. Townsend" w:date="2014-06-04T21:10:00Z">
        <w:r w:rsidR="00A04834">
          <w:t xml:space="preserve"> members included</w:t>
        </w:r>
        <w:r w:rsidR="00EA30B4">
          <w:t xml:space="preserve"> several well-known artists associated with Mexican and international modernism</w:t>
        </w:r>
      </w:ins>
      <w:ins w:id="3" w:author="Sarah J. Townsend" w:date="2014-06-04T21:11:00Z">
        <w:r w:rsidR="00EA30B4">
          <w:t xml:space="preserve">. </w:t>
        </w:r>
      </w:ins>
      <w:r w:rsidR="00297A40">
        <w:t xml:space="preserve">Rather than emphasizing sophisticated costumes and sets, as was popular in Mexican theatre </w:t>
      </w:r>
      <w:ins w:id="4" w:author="Sarah J. Townsend" w:date="2014-06-04T21:00:00Z">
        <w:r w:rsidR="0024704C">
          <w:t>at</w:t>
        </w:r>
      </w:ins>
      <w:r w:rsidR="00297A40">
        <w:t xml:space="preserve"> the time, </w:t>
      </w:r>
      <w:proofErr w:type="spellStart"/>
      <w:r w:rsidR="00297A40">
        <w:t>Poesía</w:t>
      </w:r>
      <w:proofErr w:type="spellEnd"/>
      <w:r w:rsidR="00297A40">
        <w:t xml:space="preserve"> en </w:t>
      </w:r>
      <w:proofErr w:type="spellStart"/>
      <w:r w:rsidR="00297A40">
        <w:t>Voz</w:t>
      </w:r>
      <w:proofErr w:type="spellEnd"/>
      <w:r w:rsidR="00297A40">
        <w:t xml:space="preserve"> Alta attempted to allow the word to co</w:t>
      </w:r>
      <w:r w:rsidR="0004035F">
        <w:t>me through, using simple spaces</w:t>
      </w:r>
      <w:r w:rsidR="00297A40">
        <w:t xml:space="preserve"> and elemental costumes. </w:t>
      </w:r>
      <w:r w:rsidR="006616F2">
        <w:t xml:space="preserve">The members of </w:t>
      </w:r>
      <w:proofErr w:type="spellStart"/>
      <w:r w:rsidR="006616F2">
        <w:t>Poesía</w:t>
      </w:r>
      <w:proofErr w:type="spellEnd"/>
      <w:r w:rsidR="006616F2">
        <w:t xml:space="preserve"> en </w:t>
      </w:r>
      <w:proofErr w:type="spellStart"/>
      <w:r w:rsidR="006616F2">
        <w:t>Voz</w:t>
      </w:r>
      <w:proofErr w:type="spellEnd"/>
      <w:r w:rsidR="006616F2">
        <w:t xml:space="preserve"> Alta eschewed </w:t>
      </w:r>
      <w:ins w:id="5" w:author="Sarah J. Townsend" w:date="2014-06-04T20:29:00Z">
        <w:r w:rsidR="0004035F">
          <w:t xml:space="preserve">the use of </w:t>
        </w:r>
      </w:ins>
      <w:r w:rsidR="006616F2">
        <w:t>everyday language</w:t>
      </w:r>
      <w:ins w:id="6" w:author="Sarah J. Townsend" w:date="2014-06-04T20:30:00Z">
        <w:r w:rsidR="0004035F">
          <w:t xml:space="preserve"> </w:t>
        </w:r>
      </w:ins>
      <w:ins w:id="7" w:author="Sarah J. Townsend" w:date="2014-06-04T20:39:00Z">
        <w:r>
          <w:t xml:space="preserve">that was </w:t>
        </w:r>
      </w:ins>
      <w:ins w:id="8" w:author="Sarah J. Townsend" w:date="2014-06-04T20:30:00Z">
        <w:r w:rsidR="0004035F">
          <w:t>typical of</w:t>
        </w:r>
      </w:ins>
      <w:r w:rsidR="006616F2">
        <w:t xml:space="preserve"> realist theatre</w:t>
      </w:r>
      <w:ins w:id="9" w:author="Sarah J. Townsend" w:date="2014-06-04T20:29:00Z">
        <w:r w:rsidR="0004035F">
          <w:t>.</w:t>
        </w:r>
      </w:ins>
      <w:r w:rsidR="006616F2">
        <w:t xml:space="preserve"> </w:t>
      </w:r>
      <w:r w:rsidR="00297A40">
        <w:t xml:space="preserve">The </w:t>
      </w:r>
      <w:ins w:id="10" w:author="Sarah J. Townsend" w:date="2014-06-04T20:50:00Z">
        <w:r w:rsidR="00D86F94">
          <w:t>format of performances</w:t>
        </w:r>
      </w:ins>
      <w:r w:rsidR="00297A40">
        <w:t xml:space="preserve"> was based on poetry recitals, and </w:t>
      </w:r>
      <w:ins w:id="11" w:author="Sarah J. Townsend" w:date="2014-06-04T20:51:00Z">
        <w:r w:rsidR="00D86F94">
          <w:t xml:space="preserve">the group </w:t>
        </w:r>
      </w:ins>
      <w:r w:rsidR="00297A40">
        <w:t xml:space="preserve">was closely tied to the University Theatre of the National Autonomous University of Mexico. The inaugural session took place in a small theatre, the </w:t>
      </w:r>
      <w:proofErr w:type="spellStart"/>
      <w:r w:rsidR="00297A40">
        <w:t>Trianón</w:t>
      </w:r>
      <w:proofErr w:type="spellEnd"/>
      <w:r w:rsidR="00297A40">
        <w:t xml:space="preserve">, in Mexico City, where </w:t>
      </w:r>
      <w:ins w:id="12" w:author="Sarah J. Townsend" w:date="2014-06-04T20:44:00Z">
        <w:r w:rsidR="00614102">
          <w:t xml:space="preserve">Juan José </w:t>
        </w:r>
      </w:ins>
      <w:proofErr w:type="spellStart"/>
      <w:r w:rsidR="00297A40">
        <w:t>Arreola</w:t>
      </w:r>
      <w:proofErr w:type="spellEnd"/>
      <w:r w:rsidR="00297A40">
        <w:t xml:space="preserve"> </w:t>
      </w:r>
      <w:ins w:id="13" w:author="Sarah J. Townsend" w:date="2014-06-04T20:45:00Z">
        <w:r w:rsidR="00614102">
          <w:t xml:space="preserve">(1918-2001) </w:t>
        </w:r>
      </w:ins>
      <w:r w:rsidR="00297A40">
        <w:t xml:space="preserve">gave </w:t>
      </w:r>
      <w:ins w:id="14" w:author="Sarah J. Townsend" w:date="2014-06-04T20:30:00Z">
        <w:r w:rsidR="00FB7CE0">
          <w:t>the group</w:t>
        </w:r>
      </w:ins>
      <w:r w:rsidR="00297A40">
        <w:t xml:space="preserve"> its name. </w:t>
      </w:r>
      <w:r w:rsidR="006616F2">
        <w:t xml:space="preserve">His original intention, to recite classical Spanish poetry, was rejected by </w:t>
      </w:r>
      <w:ins w:id="15" w:author="Sarah J. Townsend" w:date="2014-06-04T20:45:00Z">
        <w:r w:rsidR="00614102">
          <w:t xml:space="preserve">Octavio </w:t>
        </w:r>
      </w:ins>
      <w:r w:rsidR="006616F2">
        <w:t>Paz</w:t>
      </w:r>
      <w:ins w:id="16" w:author="Sarah J. Townsend" w:date="2014-06-04T20:45:00Z">
        <w:r w:rsidR="00614102">
          <w:t xml:space="preserve"> (1914-1998)</w:t>
        </w:r>
      </w:ins>
      <w:r w:rsidR="006616F2">
        <w:t xml:space="preserve">, who proposed to present experimental plays. Paz wrote his only play, </w:t>
      </w:r>
      <w:r w:rsidR="006D7D66">
        <w:rPr>
          <w:i/>
        </w:rPr>
        <w:t xml:space="preserve">La </w:t>
      </w:r>
      <w:proofErr w:type="spellStart"/>
      <w:r w:rsidR="006D7D66">
        <w:rPr>
          <w:i/>
        </w:rPr>
        <w:t>hija</w:t>
      </w:r>
      <w:proofErr w:type="spellEnd"/>
      <w:r w:rsidR="006D7D66">
        <w:rPr>
          <w:i/>
        </w:rPr>
        <w:t xml:space="preserve"> de </w:t>
      </w:r>
      <w:proofErr w:type="spellStart"/>
      <w:r w:rsidR="006D7D66">
        <w:rPr>
          <w:i/>
        </w:rPr>
        <w:t>Rappaccini</w:t>
      </w:r>
      <w:proofErr w:type="spellEnd"/>
      <w:r w:rsidR="006D7D66">
        <w:rPr>
          <w:i/>
        </w:rPr>
        <w:t xml:space="preserve"> </w:t>
      </w:r>
      <w:r w:rsidR="006D7D66">
        <w:t>(</w:t>
      </w:r>
      <w:proofErr w:type="spellStart"/>
      <w:r w:rsidR="006616F2">
        <w:rPr>
          <w:i/>
        </w:rPr>
        <w:t>Rappaccini’s</w:t>
      </w:r>
      <w:proofErr w:type="spellEnd"/>
      <w:r w:rsidR="006616F2">
        <w:rPr>
          <w:i/>
        </w:rPr>
        <w:t xml:space="preserve"> Daughter</w:t>
      </w:r>
      <w:r w:rsidR="006D7D66">
        <w:t>)</w:t>
      </w:r>
      <w:r w:rsidR="006616F2">
        <w:t xml:space="preserve">, based on Nathaniel Hawthorne’s story, for the company. The group emphasized the ludic elements of theatre that freed its members, mostly artists from other fields, to play with language.  </w:t>
      </w:r>
    </w:p>
    <w:p w14:paraId="5474041C" w14:textId="77777777" w:rsidR="00297A40" w:rsidRDefault="00297A40"/>
    <w:p w14:paraId="39DD90DB" w14:textId="402882F8" w:rsidR="0016078C" w:rsidRDefault="006616F2">
      <w:r>
        <w:t xml:space="preserve">Paz and </w:t>
      </w:r>
      <w:proofErr w:type="spellStart"/>
      <w:r w:rsidR="004920BC">
        <w:t>Arreola</w:t>
      </w:r>
      <w:proofErr w:type="spellEnd"/>
      <w:r w:rsidR="004920BC">
        <w:t xml:space="preserve">, both writers, joined </w:t>
      </w:r>
      <w:ins w:id="17" w:author="Sarah J. Townsend" w:date="2014-06-04T20:48:00Z">
        <w:r w:rsidR="00FE3996">
          <w:t xml:space="preserve">the </w:t>
        </w:r>
      </w:ins>
      <w:r w:rsidR="004920BC">
        <w:t xml:space="preserve">painters </w:t>
      </w:r>
      <w:ins w:id="18" w:author="Sarah J. Townsend" w:date="2014-06-04T20:48:00Z">
        <w:r w:rsidR="00FE3996">
          <w:t xml:space="preserve">Leonora </w:t>
        </w:r>
      </w:ins>
      <w:r w:rsidR="004920BC">
        <w:t xml:space="preserve">Carrington </w:t>
      </w:r>
      <w:ins w:id="19" w:author="Sarah J. Townsend" w:date="2014-06-04T20:48:00Z">
        <w:r w:rsidR="00FE3996">
          <w:t xml:space="preserve">(1917-2011) </w:t>
        </w:r>
      </w:ins>
      <w:r w:rsidR="004920BC">
        <w:t xml:space="preserve">and </w:t>
      </w:r>
      <w:proofErr w:type="spellStart"/>
      <w:ins w:id="20" w:author="Sarah J. Townsend" w:date="2014-06-04T20:48:00Z">
        <w:r w:rsidR="00FE3996">
          <w:t>Héctor</w:t>
        </w:r>
        <w:proofErr w:type="spellEnd"/>
        <w:r w:rsidR="00FE3996">
          <w:t xml:space="preserve"> </w:t>
        </w:r>
      </w:ins>
      <w:r w:rsidR="004920BC">
        <w:t xml:space="preserve">Mendoza </w:t>
      </w:r>
      <w:ins w:id="21" w:author="Sarah J. Townsend" w:date="2014-06-04T20:48:00Z">
        <w:r w:rsidR="00FE3996">
          <w:t xml:space="preserve">(1932-2010) </w:t>
        </w:r>
      </w:ins>
      <w:r w:rsidR="004920BC">
        <w:t xml:space="preserve">to create </w:t>
      </w:r>
      <w:proofErr w:type="spellStart"/>
      <w:r w:rsidR="004920BC">
        <w:t>Poesía</w:t>
      </w:r>
      <w:proofErr w:type="spellEnd"/>
      <w:r w:rsidR="004920BC">
        <w:t xml:space="preserve"> en </w:t>
      </w:r>
      <w:proofErr w:type="spellStart"/>
      <w:r w:rsidR="004920BC">
        <w:t>Voz</w:t>
      </w:r>
      <w:proofErr w:type="spellEnd"/>
      <w:r w:rsidR="004920BC">
        <w:t xml:space="preserve"> Alta in 1956. </w:t>
      </w:r>
      <w:ins w:id="22" w:author="Sarah J. Townsend" w:date="2014-06-04T20:49:00Z">
        <w:r w:rsidR="00CF4B32">
          <w:t xml:space="preserve">Their fellow founding member José Luis </w:t>
        </w:r>
      </w:ins>
      <w:r w:rsidR="004920BC">
        <w:t>Ibáñez</w:t>
      </w:r>
      <w:ins w:id="23" w:author="Sarah J. Townsend" w:date="2014-06-04T20:49:00Z">
        <w:r w:rsidR="00CF4B32">
          <w:t xml:space="preserve"> (1933--)</w:t>
        </w:r>
      </w:ins>
      <w:r w:rsidR="004920BC">
        <w:t xml:space="preserve">, meanwhile, was among the first generation of students to study Dramatic Literature and Theatre at the National Autonomous University of Mexico, part of the </w:t>
      </w:r>
      <w:ins w:id="24" w:author="Sarah J. Townsend" w:date="2014-06-04T20:32:00Z">
        <w:r w:rsidR="009F25C3">
          <w:t>u</w:t>
        </w:r>
      </w:ins>
      <w:r w:rsidR="004920BC">
        <w:t xml:space="preserve">niversity’s push to institutionalize and professionalize the theatre. The group, tied by friendship, began performing Spanish poetry </w:t>
      </w:r>
      <w:ins w:id="25" w:author="Sarah J. Townsend" w:date="2014-06-04T20:53:00Z">
        <w:r w:rsidR="006D09A8">
          <w:t>and also staged</w:t>
        </w:r>
      </w:ins>
      <w:r w:rsidR="004920BC">
        <w:t xml:space="preserve"> Paz’ translations of </w:t>
      </w:r>
      <w:ins w:id="26" w:author="Sarah J. Townsend" w:date="2014-06-04T21:06:00Z">
        <w:r w:rsidR="0024704C">
          <w:t xml:space="preserve">modernist and avant-garde </w:t>
        </w:r>
      </w:ins>
      <w:r w:rsidR="004920BC">
        <w:t xml:space="preserve">French playwrights like Georges </w:t>
      </w:r>
      <w:proofErr w:type="spellStart"/>
      <w:r w:rsidR="004920BC">
        <w:t>Neveux</w:t>
      </w:r>
      <w:proofErr w:type="spellEnd"/>
      <w:r w:rsidR="004920BC">
        <w:t xml:space="preserve">, Jean Tardieu, and </w:t>
      </w:r>
      <w:proofErr w:type="spellStart"/>
      <w:r w:rsidR="004920BC">
        <w:t>Eugène</w:t>
      </w:r>
      <w:proofErr w:type="spellEnd"/>
      <w:r w:rsidR="004920BC">
        <w:t xml:space="preserve"> Ionesco as well as </w:t>
      </w:r>
      <w:ins w:id="27" w:author="Sarah J. Townsend" w:date="2014-06-04T20:53:00Z">
        <w:r w:rsidR="003013AA">
          <w:t>his</w:t>
        </w:r>
      </w:ins>
      <w:r w:rsidR="004920BC">
        <w:t xml:space="preserve"> original adaptation of </w:t>
      </w:r>
      <w:proofErr w:type="spellStart"/>
      <w:r w:rsidR="004920BC">
        <w:rPr>
          <w:i/>
        </w:rPr>
        <w:t>Rappaccini’s</w:t>
      </w:r>
      <w:proofErr w:type="spellEnd"/>
      <w:r w:rsidR="004920BC">
        <w:rPr>
          <w:i/>
        </w:rPr>
        <w:t xml:space="preserve"> Daughter</w:t>
      </w:r>
      <w:r w:rsidR="004920BC">
        <w:t>. The focus was on language and play, and the company rejected the lavish, big-budget productions that were en vogue in Mexico City.</w:t>
      </w:r>
      <w:r w:rsidR="00DF4469">
        <w:t xml:space="preserve"> </w:t>
      </w:r>
      <w:r w:rsidR="0016078C">
        <w:t xml:space="preserve">As </w:t>
      </w:r>
      <w:proofErr w:type="spellStart"/>
      <w:r w:rsidR="0016078C">
        <w:t>Arreola</w:t>
      </w:r>
      <w:proofErr w:type="spellEnd"/>
      <w:r w:rsidR="0016078C">
        <w:t xml:space="preserve"> wrote in the playbill that accompanied the </w:t>
      </w:r>
      <w:ins w:id="28" w:author="Sarah J. Townsend" w:date="2014-06-10T16:38:00Z">
        <w:r w:rsidR="003013AA">
          <w:t>f</w:t>
        </w:r>
      </w:ins>
      <w:r w:rsidR="0016078C">
        <w:t xml:space="preserve">irst </w:t>
      </w:r>
      <w:ins w:id="29" w:author="Sarah J. Townsend" w:date="2014-06-10T16:38:00Z">
        <w:r w:rsidR="003013AA">
          <w:t>p</w:t>
        </w:r>
      </w:ins>
      <w:r w:rsidR="0016078C">
        <w:t xml:space="preserve">rogram in 1956, </w:t>
      </w:r>
    </w:p>
    <w:p w14:paraId="31DD2670" w14:textId="77777777" w:rsidR="0016078C" w:rsidRDefault="0016078C"/>
    <w:p w14:paraId="01CE99F1" w14:textId="755343F0" w:rsidR="006616F2" w:rsidRDefault="0016078C" w:rsidP="0016078C">
      <w:r>
        <w:t>‘[</w:t>
      </w:r>
      <w:proofErr w:type="gramStart"/>
      <w:r>
        <w:t>W]e</w:t>
      </w:r>
      <w:proofErr w:type="gramEnd"/>
      <w:r>
        <w:t xml:space="preserve"> are not doing </w:t>
      </w:r>
      <w:r>
        <w:rPr>
          <w:i/>
        </w:rPr>
        <w:t>theater</w:t>
      </w:r>
      <w:r>
        <w:t xml:space="preserve"> in the more and more anomalous sense of the word. </w:t>
      </w:r>
      <w:proofErr w:type="gramStart"/>
      <w:r>
        <w:t>[.</w:t>
      </w:r>
      <w:proofErr w:type="gramEnd"/>
      <w:r>
        <w:t xml:space="preserve"> . </w:t>
      </w:r>
      <w:ins w:id="30" w:author="Sarah J. Townsend" w:date="2014-06-04T20:33:00Z">
        <w:r w:rsidR="009F25C3">
          <w:t>.</w:t>
        </w:r>
      </w:ins>
      <w:r>
        <w:t>]</w:t>
      </w:r>
      <w:ins w:id="31" w:author="Sarah J. Townsend" w:date="2014-06-04T20:33:00Z">
        <w:r w:rsidR="009F25C3">
          <w:t xml:space="preserve"> W</w:t>
        </w:r>
      </w:ins>
      <w:r>
        <w:t>e lucidly renounce the majority of technical means</w:t>
      </w:r>
      <w:ins w:id="32" w:author="Sarah J. Townsend" w:date="2014-06-04T20:33:00Z">
        <w:r w:rsidR="009F25C3">
          <w:t xml:space="preserve"> that</w:t>
        </w:r>
      </w:ins>
      <w:r>
        <w:t xml:space="preserve"> pervert and complicate the contemporary theater. </w:t>
      </w:r>
      <w:proofErr w:type="gramStart"/>
      <w:r>
        <w:t>[.</w:t>
      </w:r>
      <w:proofErr w:type="gramEnd"/>
      <w:r>
        <w:t xml:space="preserve"> . . ] Together, we will be able to recover the lost spirit of the theater which, in the final analysis, is no more than ancient, recondite, and amusing poetry: poetry out loud.’</w:t>
      </w:r>
      <w:r w:rsidR="00DF4469">
        <w:t xml:space="preserve"> </w:t>
      </w:r>
      <w:r>
        <w:t xml:space="preserve"> (</w:t>
      </w:r>
      <w:proofErr w:type="gramStart"/>
      <w:ins w:id="33" w:author="Sarah J. Townsend" w:date="2014-06-04T20:36:00Z">
        <w:r w:rsidR="00EB2822">
          <w:t>cited</w:t>
        </w:r>
        <w:proofErr w:type="gramEnd"/>
        <w:r w:rsidR="00EB2822">
          <w:t xml:space="preserve"> in </w:t>
        </w:r>
      </w:ins>
      <w:r>
        <w:t>Unger, 1981)</w:t>
      </w:r>
    </w:p>
    <w:p w14:paraId="6DF45803" w14:textId="77777777" w:rsidR="004920BC" w:rsidRDefault="004920BC"/>
    <w:p w14:paraId="51E16466" w14:textId="7C859683" w:rsidR="004920BC" w:rsidRPr="004920BC" w:rsidRDefault="004920BC">
      <w:proofErr w:type="gramStart"/>
      <w:r>
        <w:t>While the first two seasons, or programs (</w:t>
      </w:r>
      <w:ins w:id="34" w:author="Sarah J. Townsend" w:date="2014-06-04T20:54:00Z">
        <w:r w:rsidR="0053597C">
          <w:t xml:space="preserve">both </w:t>
        </w:r>
        <w:r w:rsidR="00922DF2">
          <w:t xml:space="preserve">held in </w:t>
        </w:r>
      </w:ins>
      <w:r>
        <w:t xml:space="preserve">1956) took place in the University-owned Teatro </w:t>
      </w:r>
      <w:proofErr w:type="spellStart"/>
      <w:r>
        <w:t>Caballito</w:t>
      </w:r>
      <w:proofErr w:type="spellEnd"/>
      <w:r>
        <w:t xml:space="preserve">, the third and fourth (1957) took place at the Teatro </w:t>
      </w:r>
      <w:proofErr w:type="spellStart"/>
      <w:r>
        <w:t>Moderno</w:t>
      </w:r>
      <w:proofErr w:type="spellEnd"/>
      <w:r>
        <w:t>.</w:t>
      </w:r>
      <w:proofErr w:type="gramEnd"/>
      <w:r>
        <w:t xml:space="preserve"> The Teatro </w:t>
      </w:r>
      <w:proofErr w:type="spellStart"/>
      <w:r>
        <w:t>Caballito</w:t>
      </w:r>
      <w:proofErr w:type="spellEnd"/>
      <w:r>
        <w:t xml:space="preserve">, a converted stable, only allowed for weekly showings, while the </w:t>
      </w:r>
      <w:proofErr w:type="spellStart"/>
      <w:r>
        <w:t>Moderno</w:t>
      </w:r>
      <w:proofErr w:type="spellEnd"/>
      <w:r>
        <w:t xml:space="preserve"> had daily performances that attracted an audience from beyond the university community. </w:t>
      </w:r>
      <w:r w:rsidR="009F3A6E">
        <w:t xml:space="preserve">While the first two programs were characterized by a strict dedication to poetry, the third and fourth contained plays written for the stage, including three by </w:t>
      </w:r>
      <w:ins w:id="35" w:author="Sarah J. Townsend" w:date="2014-06-04T20:34:00Z">
        <w:r w:rsidR="009F25C3">
          <w:t xml:space="preserve">the Mexican novelist </w:t>
        </w:r>
      </w:ins>
      <w:r w:rsidR="009F3A6E">
        <w:t xml:space="preserve">Elena </w:t>
      </w:r>
      <w:proofErr w:type="spellStart"/>
      <w:r w:rsidR="009F3A6E">
        <w:t>Garro</w:t>
      </w:r>
      <w:proofErr w:type="spellEnd"/>
      <w:r w:rsidR="009F3A6E">
        <w:t xml:space="preserve">. </w:t>
      </w:r>
      <w:r>
        <w:t xml:space="preserve">Before the fifth program (1957-59) Mendoza left the group, and the company found </w:t>
      </w:r>
      <w:proofErr w:type="gramStart"/>
      <w:r>
        <w:t>itself</w:t>
      </w:r>
      <w:proofErr w:type="gramEnd"/>
      <w:r>
        <w:t xml:space="preserve"> </w:t>
      </w:r>
      <w:r>
        <w:lastRenderedPageBreak/>
        <w:t>lacking</w:t>
      </w:r>
      <w:r w:rsidR="006D7D66">
        <w:t xml:space="preserve"> public</w:t>
      </w:r>
      <w:r>
        <w:t xml:space="preserve"> funding. </w:t>
      </w:r>
      <w:r w:rsidR="006D7D66">
        <w:t xml:space="preserve">This moment, between the fourth and fifth programs, represents a break in the trajectory of the company between the first phase, which focused on dramatic montages or collages and </w:t>
      </w:r>
      <w:ins w:id="36" w:author="Sarah J. Townsend" w:date="2014-06-04T20:55:00Z">
        <w:r w:rsidR="0053597C">
          <w:t xml:space="preserve">took </w:t>
        </w:r>
      </w:ins>
      <w:r w:rsidR="006D7D66">
        <w:t xml:space="preserve">an uncompromising, critical stance toward commercial theatre, and the second, which presented singular plays and underwent a serious change in personnel. Indeed, after the fifth program </w:t>
      </w:r>
      <w:ins w:id="37" w:author="Sarah J. Townsend" w:date="2014-06-04T20:55:00Z">
        <w:r w:rsidR="00887B14">
          <w:t xml:space="preserve">Juan </w:t>
        </w:r>
      </w:ins>
      <w:r w:rsidR="006D7D66">
        <w:t xml:space="preserve">Soriano </w:t>
      </w:r>
      <w:ins w:id="38" w:author="Sarah J. Townsend" w:date="2014-06-04T20:56:00Z">
        <w:r w:rsidR="00887B14">
          <w:t xml:space="preserve">(1920-2006) </w:t>
        </w:r>
      </w:ins>
      <w:r w:rsidR="006D7D66">
        <w:t xml:space="preserve">was the only original member of the group left, and </w:t>
      </w:r>
      <w:proofErr w:type="spellStart"/>
      <w:r w:rsidR="006D7D66">
        <w:t>Poesía</w:t>
      </w:r>
      <w:proofErr w:type="spellEnd"/>
      <w:r w:rsidR="006D7D66">
        <w:t xml:space="preserve"> en </w:t>
      </w:r>
      <w:proofErr w:type="spellStart"/>
      <w:r w:rsidR="006D7D66">
        <w:t>Voz</w:t>
      </w:r>
      <w:proofErr w:type="spellEnd"/>
      <w:r w:rsidR="006D7D66">
        <w:t xml:space="preserve"> Alta became a </w:t>
      </w:r>
      <w:proofErr w:type="gramStart"/>
      <w:r w:rsidR="006D7D66">
        <w:t>commercially</w:t>
      </w:r>
      <w:ins w:id="39" w:author="Sarah J. Townsend" w:date="2014-06-10T16:32:00Z">
        <w:r w:rsidR="00474B93">
          <w:t>-</w:t>
        </w:r>
      </w:ins>
      <w:r w:rsidR="006D7D66">
        <w:t>driven</w:t>
      </w:r>
      <w:proofErr w:type="gramEnd"/>
      <w:r w:rsidR="006D7D66">
        <w:t xml:space="preserve"> enterprise dominated by Soriano’s directorial voice</w:t>
      </w:r>
      <w:r w:rsidR="0016078C">
        <w:t xml:space="preserve"> until it folded in 1963. The company itself decided to end its Eighth Program without warning and for reasons that are not clear, </w:t>
      </w:r>
      <w:ins w:id="40" w:author="Sarah J. Townsend" w:date="2014-06-04T20:56:00Z">
        <w:r w:rsidR="00C734A6">
          <w:t xml:space="preserve">though the decision </w:t>
        </w:r>
      </w:ins>
      <w:r w:rsidR="0016078C">
        <w:t xml:space="preserve">may have </w:t>
      </w:r>
      <w:ins w:id="41" w:author="Sarah J. Townsend" w:date="2014-06-04T20:56:00Z">
        <w:r w:rsidR="00C734A6">
          <w:t xml:space="preserve">had </w:t>
        </w:r>
      </w:ins>
      <w:r w:rsidR="0016078C">
        <w:t xml:space="preserve">to do with </w:t>
      </w:r>
      <w:ins w:id="42" w:author="Sarah J. Townsend" w:date="2014-06-04T20:56:00Z">
        <w:r w:rsidR="00C734A6">
          <w:t>waning</w:t>
        </w:r>
      </w:ins>
      <w:r w:rsidR="0016078C">
        <w:t xml:space="preserve"> interest on the part of both actors and audiences</w:t>
      </w:r>
      <w:r w:rsidR="006D7D66">
        <w:t xml:space="preserve">.  </w:t>
      </w:r>
    </w:p>
    <w:p w14:paraId="4ED590D1" w14:textId="77777777" w:rsidR="00297A40" w:rsidRDefault="00297A40">
      <w:pPr>
        <w:rPr>
          <w:ins w:id="43" w:author="Sarah J. Townsend" w:date="2014-06-04T20:47:00Z"/>
        </w:rPr>
      </w:pPr>
    </w:p>
    <w:p w14:paraId="3F90B33E" w14:textId="77777777" w:rsidR="00FE3996" w:rsidRDefault="00FE3996"/>
    <w:p w14:paraId="1BF67833" w14:textId="77777777" w:rsidR="006D7D66" w:rsidRDefault="006D7D66"/>
    <w:p w14:paraId="596E0A87" w14:textId="77777777" w:rsidR="006D7D66" w:rsidRPr="00D276E3" w:rsidRDefault="006D7D66">
      <w:pPr>
        <w:rPr>
          <w:b/>
        </w:rPr>
      </w:pPr>
      <w:r w:rsidRPr="00D276E3">
        <w:rPr>
          <w:b/>
        </w:rPr>
        <w:t>List of works</w:t>
      </w:r>
    </w:p>
    <w:p w14:paraId="6D96BA40" w14:textId="77777777" w:rsidR="006D7D66" w:rsidRDefault="006D7D66"/>
    <w:p w14:paraId="6CC375B1" w14:textId="254405D1" w:rsidR="0016078C" w:rsidRPr="0016078C" w:rsidRDefault="0016078C">
      <w:proofErr w:type="spellStart"/>
      <w:r>
        <w:t>Arreola</w:t>
      </w:r>
      <w:proofErr w:type="spellEnd"/>
      <w:r>
        <w:t xml:space="preserve">, J. J. (1971) </w:t>
      </w:r>
      <w:proofErr w:type="spellStart"/>
      <w:r>
        <w:rPr>
          <w:i/>
        </w:rPr>
        <w:t>Obras</w:t>
      </w:r>
      <w:proofErr w:type="spellEnd"/>
      <w:r>
        <w:rPr>
          <w:i/>
        </w:rPr>
        <w:t xml:space="preserve"> de Juan José </w:t>
      </w:r>
      <w:proofErr w:type="spellStart"/>
      <w:r>
        <w:rPr>
          <w:i/>
        </w:rPr>
        <w:t>Arreola</w:t>
      </w:r>
      <w:proofErr w:type="spellEnd"/>
      <w:r>
        <w:t xml:space="preserve">, Mexico City: Editorial </w:t>
      </w:r>
      <w:proofErr w:type="spellStart"/>
      <w:r>
        <w:t>Joaquín</w:t>
      </w:r>
      <w:proofErr w:type="spellEnd"/>
      <w:r>
        <w:t xml:space="preserve"> </w:t>
      </w:r>
      <w:proofErr w:type="spellStart"/>
      <w:r>
        <w:t>Mortiz</w:t>
      </w:r>
      <w:proofErr w:type="spellEnd"/>
      <w:r>
        <w:t xml:space="preserve">. </w:t>
      </w:r>
    </w:p>
    <w:p w14:paraId="218708EE" w14:textId="77777777" w:rsidR="0016078C" w:rsidRDefault="0016078C"/>
    <w:p w14:paraId="5486C279" w14:textId="700613CC" w:rsidR="009F3A6E" w:rsidRPr="009F3A6E" w:rsidRDefault="009F3A6E">
      <w:proofErr w:type="gramStart"/>
      <w:r>
        <w:t xml:space="preserve">Carrington, L. (1956) ‘La </w:t>
      </w:r>
      <w:proofErr w:type="spellStart"/>
      <w:r>
        <w:t>invención</w:t>
      </w:r>
      <w:proofErr w:type="spellEnd"/>
      <w:r>
        <w:t xml:space="preserve"> del mole’, </w:t>
      </w:r>
      <w:proofErr w:type="spellStart"/>
      <w:r>
        <w:rPr>
          <w:i/>
        </w:rPr>
        <w:t>Revista</w:t>
      </w:r>
      <w:proofErr w:type="spellEnd"/>
      <w:r>
        <w:rPr>
          <w:i/>
        </w:rPr>
        <w:t xml:space="preserve"> Mexicana de </w:t>
      </w:r>
      <w:proofErr w:type="spellStart"/>
      <w:r>
        <w:rPr>
          <w:i/>
        </w:rPr>
        <w:t>Literatura</w:t>
      </w:r>
      <w:proofErr w:type="spellEnd"/>
      <w:r>
        <w:t xml:space="preserve"> 7:33-37.</w:t>
      </w:r>
      <w:proofErr w:type="gramEnd"/>
    </w:p>
    <w:p w14:paraId="50DF70A0" w14:textId="77777777" w:rsidR="009F3A6E" w:rsidRDefault="009F3A6E"/>
    <w:p w14:paraId="343267A1" w14:textId="67B7E15D" w:rsidR="009F3A6E" w:rsidRPr="009F3A6E" w:rsidRDefault="009F3A6E">
      <w:proofErr w:type="spellStart"/>
      <w:proofErr w:type="gramStart"/>
      <w:r>
        <w:t>Garro</w:t>
      </w:r>
      <w:proofErr w:type="spellEnd"/>
      <w:r>
        <w:t>, E. (1958).</w:t>
      </w:r>
      <w:proofErr w:type="gramEnd"/>
      <w:r>
        <w:t xml:space="preserve"> </w:t>
      </w:r>
      <w:r>
        <w:rPr>
          <w:i/>
        </w:rPr>
        <w:t xml:space="preserve">Un </w:t>
      </w:r>
      <w:proofErr w:type="spellStart"/>
      <w:r>
        <w:rPr>
          <w:i/>
        </w:rPr>
        <w:t>hogar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sólido</w:t>
      </w:r>
      <w:proofErr w:type="spellEnd"/>
      <w:r>
        <w:t xml:space="preserve">, </w:t>
      </w:r>
      <w:proofErr w:type="spellStart"/>
      <w:r>
        <w:t>Xalapa</w:t>
      </w:r>
      <w:proofErr w:type="spellEnd"/>
      <w:r>
        <w:t xml:space="preserve">: Universidad </w:t>
      </w:r>
      <w:proofErr w:type="spellStart"/>
      <w:r>
        <w:t>Veracruzana</w:t>
      </w:r>
      <w:proofErr w:type="spellEnd"/>
      <w:r>
        <w:t>.</w:t>
      </w:r>
    </w:p>
    <w:p w14:paraId="0CBE6255" w14:textId="77777777" w:rsidR="009F3A6E" w:rsidRDefault="009F3A6E"/>
    <w:p w14:paraId="4A7427F4" w14:textId="77777777" w:rsidR="006D7D66" w:rsidRDefault="006D7D66">
      <w:pPr>
        <w:rPr>
          <w:ins w:id="44" w:author="Sarah J. Townsend" w:date="2014-06-10T16:33:00Z"/>
        </w:rPr>
      </w:pPr>
      <w:r>
        <w:t xml:space="preserve">Paz, O. (1990) </w:t>
      </w:r>
      <w:r>
        <w:rPr>
          <w:i/>
        </w:rPr>
        <w:t xml:space="preserve">La </w:t>
      </w:r>
      <w:proofErr w:type="spellStart"/>
      <w:r>
        <w:rPr>
          <w:i/>
        </w:rPr>
        <w:t>hija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Rappaccini</w:t>
      </w:r>
      <w:proofErr w:type="spellEnd"/>
      <w:r>
        <w:t xml:space="preserve">, Mexico City: </w:t>
      </w:r>
      <w:proofErr w:type="spellStart"/>
      <w:r>
        <w:t>Ediciones</w:t>
      </w:r>
      <w:proofErr w:type="spellEnd"/>
      <w:r>
        <w:t xml:space="preserve"> Era. </w:t>
      </w:r>
    </w:p>
    <w:p w14:paraId="4B15DEF4" w14:textId="77777777" w:rsidR="00474B93" w:rsidRDefault="00474B93">
      <w:pPr>
        <w:rPr>
          <w:ins w:id="45" w:author="Sarah J. Townsend" w:date="2014-06-10T16:33:00Z"/>
        </w:rPr>
      </w:pPr>
    </w:p>
    <w:p w14:paraId="100932D4" w14:textId="77777777" w:rsidR="00474B93" w:rsidRDefault="00474B93">
      <w:pPr>
        <w:rPr>
          <w:ins w:id="46" w:author="Sarah J. Townsend" w:date="2014-06-10T16:33:00Z"/>
        </w:rPr>
      </w:pPr>
    </w:p>
    <w:p w14:paraId="45A0B1C5" w14:textId="77777777" w:rsidR="00474B93" w:rsidRPr="00F5091A" w:rsidRDefault="00474B93" w:rsidP="00474B93">
      <w:pPr>
        <w:rPr>
          <w:ins w:id="47" w:author="Sarah J. Townsend" w:date="2014-06-10T16:33:00Z"/>
          <w:b/>
          <w:lang w:val="en-GB"/>
        </w:rPr>
      </w:pPr>
      <w:ins w:id="48" w:author="Sarah J. Townsend" w:date="2014-06-10T16:33:00Z">
        <w:r w:rsidRPr="00F5091A">
          <w:rPr>
            <w:b/>
            <w:lang w:val="en-GB"/>
          </w:rPr>
          <w:t>References and further reading</w:t>
        </w:r>
      </w:ins>
    </w:p>
    <w:p w14:paraId="40D0AC68" w14:textId="77777777" w:rsidR="00474B93" w:rsidRDefault="00474B93" w:rsidP="00474B93">
      <w:pPr>
        <w:rPr>
          <w:ins w:id="49" w:author="Sarah J. Townsend" w:date="2014-06-10T16:33:00Z"/>
        </w:rPr>
      </w:pPr>
    </w:p>
    <w:p w14:paraId="2072E375" w14:textId="77777777" w:rsidR="00474B93" w:rsidRPr="00DF4469" w:rsidRDefault="00474B93" w:rsidP="00474B93">
      <w:pPr>
        <w:rPr>
          <w:ins w:id="50" w:author="Sarah J. Townsend" w:date="2014-06-10T16:33:00Z"/>
        </w:rPr>
      </w:pPr>
      <w:proofErr w:type="spellStart"/>
      <w:ins w:id="51" w:author="Sarah J. Townsend" w:date="2014-06-10T16:33:00Z">
        <w:r>
          <w:t>Gurrola</w:t>
        </w:r>
        <w:proofErr w:type="spellEnd"/>
        <w:r>
          <w:t>, J. J. (1988) ‘</w:t>
        </w:r>
        <w:proofErr w:type="spellStart"/>
        <w:r w:rsidRPr="00DF4469">
          <w:rPr>
            <w:bCs/>
          </w:rPr>
          <w:t>Prólogo</w:t>
        </w:r>
        <w:proofErr w:type="spellEnd"/>
        <w:r w:rsidRPr="00DF4469">
          <w:rPr>
            <w:bCs/>
          </w:rPr>
          <w:t xml:space="preserve"> a la </w:t>
        </w:r>
        <w:proofErr w:type="spellStart"/>
        <w:r w:rsidRPr="00DF4469">
          <w:rPr>
            <w:bCs/>
          </w:rPr>
          <w:t>edición</w:t>
        </w:r>
        <w:proofErr w:type="spellEnd"/>
        <w:r w:rsidRPr="00DF4469">
          <w:rPr>
            <w:bCs/>
          </w:rPr>
          <w:t xml:space="preserve"> en </w:t>
        </w:r>
        <w:proofErr w:type="spellStart"/>
        <w:r w:rsidRPr="00DF4469">
          <w:rPr>
            <w:bCs/>
          </w:rPr>
          <w:t>español</w:t>
        </w:r>
        <w:proofErr w:type="spellEnd"/>
        <w:r>
          <w:rPr>
            <w:bCs/>
          </w:rPr>
          <w:t xml:space="preserve">’, </w:t>
        </w:r>
        <w:r>
          <w:rPr>
            <w:bCs/>
            <w:i/>
          </w:rPr>
          <w:t xml:space="preserve">El </w:t>
        </w:r>
        <w:proofErr w:type="spellStart"/>
        <w:r>
          <w:rPr>
            <w:bCs/>
            <w:i/>
          </w:rPr>
          <w:t>teatro</w:t>
        </w:r>
        <w:proofErr w:type="spellEnd"/>
        <w:r>
          <w:rPr>
            <w:bCs/>
            <w:i/>
          </w:rPr>
          <w:t xml:space="preserve"> </w:t>
        </w:r>
        <w:proofErr w:type="spellStart"/>
        <w:r>
          <w:rPr>
            <w:bCs/>
            <w:i/>
          </w:rPr>
          <w:t>ambientalista</w:t>
        </w:r>
        <w:proofErr w:type="spellEnd"/>
        <w:r>
          <w:rPr>
            <w:bCs/>
            <w:i/>
          </w:rPr>
          <w:t xml:space="preserve"> </w:t>
        </w:r>
        <w:r>
          <w:rPr>
            <w:bCs/>
          </w:rPr>
          <w:t xml:space="preserve">(pp. 1-9), Mexico City: </w:t>
        </w:r>
        <w:proofErr w:type="spellStart"/>
        <w:r>
          <w:rPr>
            <w:bCs/>
          </w:rPr>
          <w:t>Arbol</w:t>
        </w:r>
        <w:proofErr w:type="spellEnd"/>
        <w:r>
          <w:rPr>
            <w:bCs/>
          </w:rPr>
          <w:t xml:space="preserve">. </w:t>
        </w:r>
      </w:ins>
    </w:p>
    <w:p w14:paraId="728CB287" w14:textId="77777777" w:rsidR="00474B93" w:rsidRPr="00DF4469" w:rsidRDefault="00474B93" w:rsidP="00474B93">
      <w:pPr>
        <w:rPr>
          <w:ins w:id="52" w:author="Sarah J. Townsend" w:date="2014-06-10T16:33:00Z"/>
        </w:rPr>
      </w:pPr>
    </w:p>
    <w:p w14:paraId="1AA9D9A2" w14:textId="77777777" w:rsidR="00474B93" w:rsidRDefault="00474B93" w:rsidP="00474B93">
      <w:pPr>
        <w:rPr>
          <w:ins w:id="53" w:author="Sarah J. Townsend" w:date="2014-06-10T16:33:00Z"/>
        </w:rPr>
      </w:pPr>
      <w:ins w:id="54" w:author="Sarah J. Townsend" w:date="2014-06-10T16:33:00Z">
        <w:r>
          <w:t xml:space="preserve">Unger, R. (1981) </w:t>
        </w:r>
        <w:proofErr w:type="spellStart"/>
        <w:r>
          <w:rPr>
            <w:i/>
          </w:rPr>
          <w:t>Poesía</w:t>
        </w:r>
        <w:proofErr w:type="spellEnd"/>
        <w:r>
          <w:rPr>
            <w:i/>
          </w:rPr>
          <w:t xml:space="preserve"> en </w:t>
        </w:r>
        <w:proofErr w:type="spellStart"/>
        <w:r>
          <w:rPr>
            <w:i/>
          </w:rPr>
          <w:t>Voz</w:t>
        </w:r>
        <w:proofErr w:type="spellEnd"/>
        <w:r>
          <w:rPr>
            <w:i/>
          </w:rPr>
          <w:t xml:space="preserve"> Alta in the Theater of Mexico</w:t>
        </w:r>
        <w:r>
          <w:t>, Columbia: U of Missouri P.</w:t>
        </w:r>
      </w:ins>
    </w:p>
    <w:p w14:paraId="4BEFB287" w14:textId="77777777" w:rsidR="00474B93" w:rsidRDefault="00474B93">
      <w:pPr>
        <w:rPr>
          <w:ins w:id="55" w:author="Sarah J. Townsend" w:date="2014-06-10T16:33:00Z"/>
        </w:rPr>
      </w:pPr>
    </w:p>
    <w:p w14:paraId="799ED24F" w14:textId="77777777" w:rsidR="00474B93" w:rsidRDefault="00474B93">
      <w:pPr>
        <w:rPr>
          <w:ins w:id="56" w:author="Sarah J. Townsend" w:date="2014-06-10T16:33:00Z"/>
        </w:rPr>
      </w:pPr>
    </w:p>
    <w:p w14:paraId="5CF71882" w14:textId="0E741E27" w:rsidR="00474B93" w:rsidRPr="00474B93" w:rsidRDefault="00474B93">
      <w:pPr>
        <w:rPr>
          <w:b/>
        </w:rPr>
      </w:pPr>
      <w:ins w:id="57" w:author="Sarah J. Townsend" w:date="2014-06-10T16:33:00Z">
        <w:r w:rsidRPr="00474B93">
          <w:rPr>
            <w:b/>
          </w:rPr>
          <w:t>Julie Ward, University of Oklahoma</w:t>
        </w:r>
      </w:ins>
      <w:bookmarkStart w:id="58" w:name="_GoBack"/>
      <w:bookmarkEnd w:id="58"/>
    </w:p>
    <w:sectPr w:rsidR="00474B93" w:rsidRPr="00474B93" w:rsidSect="00A23D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40"/>
    <w:rsid w:val="0004035F"/>
    <w:rsid w:val="00101D6E"/>
    <w:rsid w:val="0016078C"/>
    <w:rsid w:val="00211B1B"/>
    <w:rsid w:val="0024704C"/>
    <w:rsid w:val="00297A40"/>
    <w:rsid w:val="003013AA"/>
    <w:rsid w:val="00325883"/>
    <w:rsid w:val="00366AE4"/>
    <w:rsid w:val="003C1D7D"/>
    <w:rsid w:val="00474B93"/>
    <w:rsid w:val="00484E4D"/>
    <w:rsid w:val="004920BC"/>
    <w:rsid w:val="0053597C"/>
    <w:rsid w:val="00614102"/>
    <w:rsid w:val="00614940"/>
    <w:rsid w:val="006616F2"/>
    <w:rsid w:val="006D09A8"/>
    <w:rsid w:val="006D7D66"/>
    <w:rsid w:val="00887B14"/>
    <w:rsid w:val="008B0F80"/>
    <w:rsid w:val="009110E2"/>
    <w:rsid w:val="00922DF2"/>
    <w:rsid w:val="009F25C3"/>
    <w:rsid w:val="009F3A6E"/>
    <w:rsid w:val="00A04834"/>
    <w:rsid w:val="00A23D9B"/>
    <w:rsid w:val="00B44C57"/>
    <w:rsid w:val="00B82036"/>
    <w:rsid w:val="00C734A6"/>
    <w:rsid w:val="00CF4B32"/>
    <w:rsid w:val="00D12361"/>
    <w:rsid w:val="00D276E3"/>
    <w:rsid w:val="00D86F94"/>
    <w:rsid w:val="00DD1A58"/>
    <w:rsid w:val="00DF4469"/>
    <w:rsid w:val="00E649B0"/>
    <w:rsid w:val="00EA30B4"/>
    <w:rsid w:val="00EB2822"/>
    <w:rsid w:val="00F5091A"/>
    <w:rsid w:val="00FB7CE0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257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76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6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6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6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6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6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E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76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6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6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6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6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6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E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688</Words>
  <Characters>3927</Characters>
  <Application>Microsoft Macintosh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Sarah J. Townsend</cp:lastModifiedBy>
  <cp:revision>2</cp:revision>
  <dcterms:created xsi:type="dcterms:W3CDTF">2014-06-10T20:40:00Z</dcterms:created>
  <dcterms:modified xsi:type="dcterms:W3CDTF">2014-06-10T20:40:00Z</dcterms:modified>
</cp:coreProperties>
</file>