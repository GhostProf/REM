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67E0B" w14:textId="7FD52783" w:rsidR="004B3F9B" w:rsidRDefault="009754E7" w:rsidP="00175B27">
      <w:pPr>
        <w:ind w:left="720" w:firstLine="720"/>
        <w:contextualSpacing/>
        <w:rPr>
          <w:rFonts w:ascii="Times New Roman" w:hAnsi="Times New Roman"/>
        </w:rPr>
      </w:pPr>
      <w:r w:rsidRPr="002F0CA2">
        <w:rPr>
          <w:rFonts w:ascii="Times New Roman" w:hAnsi="Times New Roman"/>
        </w:rPr>
        <w:t xml:space="preserve">For </w:t>
      </w:r>
      <w:r w:rsidRPr="002F0CA2">
        <w:rPr>
          <w:rFonts w:ascii="Times New Roman" w:hAnsi="Times New Roman"/>
          <w:i/>
        </w:rPr>
        <w:t>The Modernist World</w:t>
      </w:r>
      <w:r w:rsidRPr="002F0CA2">
        <w:rPr>
          <w:rFonts w:ascii="Times New Roman" w:hAnsi="Times New Roman"/>
        </w:rPr>
        <w:t>, Editors, Allana C. Lin</w:t>
      </w:r>
      <w:r w:rsidR="0056563B">
        <w:rPr>
          <w:rFonts w:ascii="Times New Roman" w:hAnsi="Times New Roman"/>
        </w:rPr>
        <w:t>d</w:t>
      </w:r>
      <w:r w:rsidRPr="002F0CA2">
        <w:rPr>
          <w:rFonts w:ascii="Times New Roman" w:hAnsi="Times New Roman"/>
        </w:rPr>
        <w:t>gren and Stephen Ross</w:t>
      </w:r>
      <w:r w:rsidR="00FC77DD" w:rsidRPr="002F0CA2">
        <w:rPr>
          <w:rFonts w:ascii="Times New Roman" w:hAnsi="Times New Roman"/>
        </w:rPr>
        <w:t xml:space="preserve"> </w:t>
      </w:r>
    </w:p>
    <w:p w14:paraId="6386A19D" w14:textId="2D02F3B0" w:rsidR="009754E7" w:rsidRDefault="004B3F9B" w:rsidP="004B3F9B">
      <w:pPr>
        <w:ind w:left="1440"/>
        <w:contextualSpacing/>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FC77DD" w:rsidRPr="002F0CA2">
        <w:rPr>
          <w:rFonts w:ascii="Times New Roman" w:hAnsi="Times New Roman"/>
        </w:rPr>
        <w:t>(Forthcoming, Routledge)</w:t>
      </w:r>
    </w:p>
    <w:p w14:paraId="654B70E4" w14:textId="77777777" w:rsidR="004B3F9B" w:rsidRPr="002F0CA2" w:rsidRDefault="004B3F9B" w:rsidP="004B3F9B">
      <w:pPr>
        <w:ind w:left="1440"/>
        <w:contextualSpacing/>
        <w:rPr>
          <w:rFonts w:ascii="Times New Roman" w:hAnsi="Times New Roman"/>
        </w:rPr>
      </w:pPr>
    </w:p>
    <w:p w14:paraId="08A66FFD" w14:textId="77777777" w:rsidR="009754E7" w:rsidRPr="002F0CA2" w:rsidRDefault="009754E7" w:rsidP="00DF211D">
      <w:pPr>
        <w:ind w:left="2880" w:firstLine="720"/>
        <w:contextualSpacing/>
        <w:rPr>
          <w:rFonts w:ascii="Times New Roman" w:hAnsi="Times New Roman"/>
        </w:rPr>
      </w:pPr>
      <w:r w:rsidRPr="002F0CA2">
        <w:rPr>
          <w:rFonts w:ascii="Times New Roman" w:hAnsi="Times New Roman"/>
        </w:rPr>
        <w:t>Dance in South Asia</w:t>
      </w:r>
    </w:p>
    <w:p w14:paraId="7422E405" w14:textId="51B0AF6A" w:rsidR="009754E7" w:rsidRPr="002F0CA2" w:rsidRDefault="007B4650" w:rsidP="007B4650">
      <w:pPr>
        <w:ind w:left="3600"/>
        <w:contextualSpacing/>
        <w:rPr>
          <w:rFonts w:ascii="Times New Roman" w:hAnsi="Times New Roman"/>
        </w:rPr>
      </w:pPr>
      <w:r w:rsidRPr="002F0CA2">
        <w:rPr>
          <w:rFonts w:ascii="Times New Roman" w:hAnsi="Times New Roman"/>
        </w:rPr>
        <w:t xml:space="preserve">    </w:t>
      </w:r>
      <w:proofErr w:type="spellStart"/>
      <w:r w:rsidR="009754E7" w:rsidRPr="002F0CA2">
        <w:rPr>
          <w:rFonts w:ascii="Times New Roman" w:hAnsi="Times New Roman"/>
        </w:rPr>
        <w:t>Ketu</w:t>
      </w:r>
      <w:proofErr w:type="spellEnd"/>
      <w:r w:rsidR="009754E7" w:rsidRPr="002F0CA2">
        <w:rPr>
          <w:rFonts w:ascii="Times New Roman" w:hAnsi="Times New Roman"/>
        </w:rPr>
        <w:t xml:space="preserve"> H. </w:t>
      </w:r>
      <w:proofErr w:type="spellStart"/>
      <w:r w:rsidR="009754E7" w:rsidRPr="002F0CA2">
        <w:rPr>
          <w:rFonts w:ascii="Times New Roman" w:hAnsi="Times New Roman"/>
        </w:rPr>
        <w:t>Katrak</w:t>
      </w:r>
      <w:proofErr w:type="spellEnd"/>
    </w:p>
    <w:p w14:paraId="79928CF9" w14:textId="02465E69" w:rsidR="009754E7" w:rsidRPr="002F0CA2" w:rsidRDefault="007B4650" w:rsidP="007B4650">
      <w:pPr>
        <w:ind w:left="2880"/>
        <w:contextualSpacing/>
        <w:rPr>
          <w:rFonts w:ascii="Times New Roman" w:hAnsi="Times New Roman"/>
        </w:rPr>
      </w:pPr>
      <w:r w:rsidRPr="002F0CA2">
        <w:rPr>
          <w:rFonts w:ascii="Times New Roman" w:hAnsi="Times New Roman"/>
        </w:rPr>
        <w:t xml:space="preserve">       </w:t>
      </w:r>
      <w:r w:rsidR="009754E7" w:rsidRPr="002F0CA2">
        <w:rPr>
          <w:rFonts w:ascii="Times New Roman" w:hAnsi="Times New Roman"/>
        </w:rPr>
        <w:t>University of California, Irvine</w:t>
      </w:r>
      <w:r w:rsidR="0019296D" w:rsidRPr="002F0CA2">
        <w:rPr>
          <w:rFonts w:ascii="Times New Roman" w:hAnsi="Times New Roman"/>
        </w:rPr>
        <w:tab/>
      </w:r>
    </w:p>
    <w:p w14:paraId="32B4CED2" w14:textId="77777777" w:rsidR="00175B27" w:rsidRDefault="00175B27" w:rsidP="00FC77DD">
      <w:pPr>
        <w:ind w:left="2160"/>
        <w:contextualSpacing/>
        <w:rPr>
          <w:rFonts w:ascii="Times New Roman" w:hAnsi="Times New Roman"/>
        </w:rPr>
      </w:pPr>
    </w:p>
    <w:p w14:paraId="2E280E13" w14:textId="4DCAC20B" w:rsidR="007B4650" w:rsidRPr="002F0CA2" w:rsidRDefault="001D0F7F" w:rsidP="00FC77DD">
      <w:pPr>
        <w:ind w:left="2160"/>
        <w:contextualSpacing/>
        <w:rPr>
          <w:rFonts w:ascii="Times New Roman" w:hAnsi="Times New Roman"/>
        </w:rPr>
      </w:pPr>
      <w:r w:rsidRPr="002F0CA2">
        <w:rPr>
          <w:rFonts w:ascii="Times New Roman" w:hAnsi="Times New Roman"/>
        </w:rPr>
        <w:t>Our Contemporary dance</w:t>
      </w:r>
      <w:r w:rsidR="00FC77DD" w:rsidRPr="002F0CA2">
        <w:rPr>
          <w:rFonts w:ascii="Times New Roman" w:hAnsi="Times New Roman"/>
        </w:rPr>
        <w:t xml:space="preserve"> </w:t>
      </w:r>
      <w:r w:rsidR="007972C7">
        <w:rPr>
          <w:rFonts w:ascii="Times New Roman" w:hAnsi="Times New Roman"/>
        </w:rPr>
        <w:t>in India has to evolve and</w:t>
      </w:r>
      <w:r w:rsidR="00FC77DD" w:rsidRPr="002F0CA2">
        <w:rPr>
          <w:rFonts w:ascii="Times New Roman" w:hAnsi="Times New Roman"/>
        </w:rPr>
        <w:t xml:space="preserve"> be Indian Contemporary.</w:t>
      </w:r>
    </w:p>
    <w:p w14:paraId="33DBCD18" w14:textId="3B23F2B0" w:rsidR="001D0F7F" w:rsidRPr="002F0CA2" w:rsidRDefault="001D0F7F" w:rsidP="00FC77DD">
      <w:pPr>
        <w:ind w:left="2160"/>
        <w:contextualSpacing/>
        <w:rPr>
          <w:rFonts w:ascii="Times New Roman" w:hAnsi="Times New Roman"/>
        </w:rPr>
      </w:pPr>
      <w:r w:rsidRPr="002F0CA2">
        <w:rPr>
          <w:rFonts w:ascii="Times New Roman" w:hAnsi="Times New Roman"/>
        </w:rPr>
        <w:tab/>
      </w:r>
      <w:r w:rsidRPr="002F0CA2">
        <w:rPr>
          <w:rFonts w:ascii="Times New Roman" w:hAnsi="Times New Roman"/>
        </w:rPr>
        <w:tab/>
      </w:r>
      <w:r w:rsidRPr="002F0CA2">
        <w:rPr>
          <w:rFonts w:ascii="Times New Roman" w:hAnsi="Times New Roman"/>
        </w:rPr>
        <w:tab/>
      </w:r>
      <w:proofErr w:type="spellStart"/>
      <w:r w:rsidRPr="002F0CA2">
        <w:rPr>
          <w:rFonts w:ascii="Times New Roman" w:hAnsi="Times New Roman"/>
        </w:rPr>
        <w:t>Astad</w:t>
      </w:r>
      <w:proofErr w:type="spellEnd"/>
      <w:r w:rsidRPr="002F0CA2">
        <w:rPr>
          <w:rFonts w:ascii="Times New Roman" w:hAnsi="Times New Roman"/>
        </w:rPr>
        <w:t xml:space="preserve"> </w:t>
      </w:r>
      <w:proofErr w:type="spellStart"/>
      <w:r w:rsidRPr="002F0CA2">
        <w:rPr>
          <w:rFonts w:ascii="Times New Roman" w:hAnsi="Times New Roman"/>
        </w:rPr>
        <w:t>Deboo</w:t>
      </w:r>
      <w:proofErr w:type="spellEnd"/>
      <w:r w:rsidR="007972C7">
        <w:rPr>
          <w:rStyle w:val="EndnoteReference"/>
          <w:rFonts w:ascii="Times New Roman" w:hAnsi="Times New Roman"/>
        </w:rPr>
        <w:endnoteReference w:id="1"/>
      </w:r>
    </w:p>
    <w:p w14:paraId="1A36BF62" w14:textId="77777777" w:rsidR="004B3F9B" w:rsidRDefault="004B3F9B" w:rsidP="006B3108">
      <w:pPr>
        <w:spacing w:line="480" w:lineRule="auto"/>
        <w:ind w:left="2160"/>
        <w:contextualSpacing/>
        <w:rPr>
          <w:rFonts w:ascii="Times New Roman" w:hAnsi="Times New Roman"/>
        </w:rPr>
      </w:pPr>
    </w:p>
    <w:p w14:paraId="72E08FDA" w14:textId="109B6E6D" w:rsidR="00DF211D" w:rsidRPr="002F0CA2" w:rsidRDefault="00AA4202" w:rsidP="006B3108">
      <w:pPr>
        <w:spacing w:line="480" w:lineRule="auto"/>
        <w:ind w:left="2160"/>
        <w:contextualSpacing/>
        <w:rPr>
          <w:rFonts w:ascii="Times New Roman" w:hAnsi="Times New Roman"/>
        </w:rPr>
      </w:pPr>
      <w:r w:rsidRPr="002F0CA2">
        <w:rPr>
          <w:rFonts w:ascii="Times New Roman" w:hAnsi="Times New Roman"/>
        </w:rPr>
        <w:t xml:space="preserve">The number </w:t>
      </w:r>
      <w:r w:rsidR="003B027E" w:rsidRPr="002F0CA2">
        <w:rPr>
          <w:rFonts w:ascii="Times New Roman" w:hAnsi="Times New Roman"/>
        </w:rPr>
        <w:t>one problem of modern social sci</w:t>
      </w:r>
      <w:r w:rsidRPr="002F0CA2">
        <w:rPr>
          <w:rFonts w:ascii="Times New Roman" w:hAnsi="Times New Roman"/>
        </w:rPr>
        <w:t>ence</w:t>
      </w:r>
      <w:r w:rsidR="003B027E" w:rsidRPr="002F0CA2">
        <w:rPr>
          <w:rFonts w:ascii="Times New Roman" w:hAnsi="Times New Roman"/>
        </w:rPr>
        <w:t xml:space="preserve"> has been modernity itself. By </w:t>
      </w:r>
      <w:r w:rsidR="003B027E" w:rsidRPr="00392221">
        <w:rPr>
          <w:rFonts w:ascii="Times New Roman" w:hAnsi="Times New Roman"/>
          <w:i/>
        </w:rPr>
        <w:t>m</w:t>
      </w:r>
      <w:r w:rsidRPr="00392221">
        <w:rPr>
          <w:rFonts w:ascii="Times New Roman" w:hAnsi="Times New Roman"/>
          <w:i/>
        </w:rPr>
        <w:t>odernity</w:t>
      </w:r>
      <w:r w:rsidRPr="002F0CA2">
        <w:rPr>
          <w:rFonts w:ascii="Times New Roman" w:hAnsi="Times New Roman"/>
        </w:rPr>
        <w:t xml:space="preserve"> I mean that historically unprecedented amalgam of new practices and institutional forms (science, technology, industrial production, urbanization), of new ways of living (individualism, secularization, instrumental rationality), and of new forms of malaise (alienation, meaninglessness, a se</w:t>
      </w:r>
      <w:r w:rsidR="006B3108" w:rsidRPr="002F0CA2">
        <w:rPr>
          <w:rFonts w:ascii="Times New Roman" w:hAnsi="Times New Roman"/>
        </w:rPr>
        <w:t>n</w:t>
      </w:r>
      <w:r w:rsidRPr="002F0CA2">
        <w:rPr>
          <w:rFonts w:ascii="Times New Roman" w:hAnsi="Times New Roman"/>
        </w:rPr>
        <w:t>se of impending social dissolution).</w:t>
      </w:r>
    </w:p>
    <w:p w14:paraId="4BCEB1D7" w14:textId="77777777" w:rsidR="00145543" w:rsidRDefault="00AA4202" w:rsidP="00145543">
      <w:pPr>
        <w:spacing w:line="480" w:lineRule="auto"/>
        <w:contextualSpacing/>
        <w:rPr>
          <w:rFonts w:ascii="Times New Roman" w:hAnsi="Times New Roman"/>
        </w:rPr>
      </w:pPr>
      <w:r w:rsidRPr="002F0CA2">
        <w:rPr>
          <w:rFonts w:ascii="Times New Roman" w:hAnsi="Times New Roman"/>
        </w:rPr>
        <w:tab/>
      </w:r>
      <w:r w:rsidRPr="002F0CA2">
        <w:rPr>
          <w:rFonts w:ascii="Times New Roman" w:hAnsi="Times New Roman"/>
        </w:rPr>
        <w:tab/>
      </w:r>
      <w:r w:rsidR="006B3108" w:rsidRPr="002F0CA2">
        <w:rPr>
          <w:rFonts w:ascii="Times New Roman" w:hAnsi="Times New Roman"/>
        </w:rPr>
        <w:tab/>
      </w:r>
      <w:r w:rsidR="006B3108" w:rsidRPr="002F0CA2">
        <w:rPr>
          <w:rFonts w:ascii="Times New Roman" w:hAnsi="Times New Roman"/>
        </w:rPr>
        <w:tab/>
      </w:r>
      <w:r w:rsidRPr="002F0CA2">
        <w:rPr>
          <w:rFonts w:ascii="Times New Roman" w:hAnsi="Times New Roman"/>
        </w:rPr>
        <w:t>Charles Ta</w:t>
      </w:r>
      <w:r w:rsidR="003B027E" w:rsidRPr="002F0CA2">
        <w:rPr>
          <w:rFonts w:ascii="Times New Roman" w:hAnsi="Times New Roman"/>
        </w:rPr>
        <w:t>ylor, “Modern Social Imaginarie</w:t>
      </w:r>
      <w:r w:rsidR="006B3108" w:rsidRPr="002F0CA2">
        <w:rPr>
          <w:rFonts w:ascii="Times New Roman" w:hAnsi="Times New Roman"/>
        </w:rPr>
        <w:t>s</w:t>
      </w:r>
      <w:r w:rsidR="003B027E" w:rsidRPr="002F0CA2">
        <w:rPr>
          <w:rFonts w:ascii="Times New Roman" w:hAnsi="Times New Roman"/>
        </w:rPr>
        <w:t>”</w:t>
      </w:r>
      <w:r w:rsidR="00D9416E">
        <w:rPr>
          <w:rStyle w:val="EndnoteReference"/>
          <w:rFonts w:ascii="Times New Roman" w:hAnsi="Times New Roman"/>
        </w:rPr>
        <w:endnoteReference w:id="2"/>
      </w:r>
    </w:p>
    <w:p w14:paraId="45ADCCB9" w14:textId="60741192" w:rsidR="00145543" w:rsidRDefault="006401DD" w:rsidP="00145543">
      <w:pPr>
        <w:spacing w:line="480" w:lineRule="auto"/>
        <w:ind w:firstLine="720"/>
        <w:contextualSpacing/>
        <w:rPr>
          <w:rFonts w:ascii="Times New Roman" w:hAnsi="Times New Roman"/>
        </w:rPr>
      </w:pPr>
      <w:commentRangeStart w:id="0"/>
      <w:del w:id="1" w:author="Stephen Ross" w:date="2013-10-24T15:53:00Z">
        <w:r w:rsidDel="00B477B6">
          <w:rPr>
            <w:rFonts w:ascii="Times New Roman" w:hAnsi="Times New Roman"/>
          </w:rPr>
          <w:delText>The m</w:delText>
        </w:r>
        <w:r w:rsidR="00AA4202" w:rsidRPr="002F0CA2" w:rsidDel="00B477B6">
          <w:rPr>
            <w:rFonts w:ascii="Times New Roman" w:hAnsi="Times New Roman"/>
          </w:rPr>
          <w:delText>odern</w:delText>
        </w:r>
      </w:del>
      <w:ins w:id="2" w:author="Stephen Ross" w:date="2013-10-24T15:53:00Z">
        <w:r w:rsidR="00B477B6">
          <w:rPr>
            <w:rFonts w:ascii="Times New Roman" w:hAnsi="Times New Roman"/>
          </w:rPr>
          <w:t>Modernization</w:t>
        </w:r>
      </w:ins>
      <w:r w:rsidR="00AA4202" w:rsidRPr="002F0CA2">
        <w:rPr>
          <w:rFonts w:ascii="Times New Roman" w:hAnsi="Times New Roman"/>
        </w:rPr>
        <w:t xml:space="preserve"> </w:t>
      </w:r>
      <w:commentRangeEnd w:id="0"/>
      <w:r w:rsidR="00B477B6">
        <w:rPr>
          <w:rStyle w:val="CommentReference"/>
          <w:rFonts w:ascii="Times" w:eastAsia="Times" w:hAnsi="Times"/>
        </w:rPr>
        <w:commentReference w:id="0"/>
      </w:r>
      <w:r>
        <w:rPr>
          <w:rFonts w:ascii="Times New Roman" w:hAnsi="Times New Roman"/>
        </w:rPr>
        <w:t xml:space="preserve">involves transformation of </w:t>
      </w:r>
      <w:r w:rsidR="00AA4202" w:rsidRPr="002F0CA2">
        <w:rPr>
          <w:rFonts w:ascii="Times New Roman" w:hAnsi="Times New Roman"/>
        </w:rPr>
        <w:t>an entire way of life</w:t>
      </w:r>
      <w:r>
        <w:rPr>
          <w:rFonts w:ascii="Times New Roman" w:hAnsi="Times New Roman"/>
        </w:rPr>
        <w:t xml:space="preserve">, </w:t>
      </w:r>
      <w:r w:rsidR="00AA4202" w:rsidRPr="002F0CA2">
        <w:rPr>
          <w:rFonts w:ascii="Times New Roman" w:hAnsi="Times New Roman"/>
        </w:rPr>
        <w:t xml:space="preserve">with </w:t>
      </w:r>
      <w:r>
        <w:rPr>
          <w:rFonts w:ascii="Times New Roman" w:hAnsi="Times New Roman"/>
        </w:rPr>
        <w:t xml:space="preserve">or without a population’s </w:t>
      </w:r>
      <w:r w:rsidR="00AA4202" w:rsidRPr="002F0CA2">
        <w:rPr>
          <w:rFonts w:ascii="Times New Roman" w:hAnsi="Times New Roman"/>
        </w:rPr>
        <w:t xml:space="preserve">consent. </w:t>
      </w:r>
      <w:r w:rsidR="00145543">
        <w:rPr>
          <w:rFonts w:ascii="Times New Roman" w:hAnsi="Times New Roman"/>
        </w:rPr>
        <w:t>As Charles Taylor notes above</w:t>
      </w:r>
      <w:r w:rsidR="00E24C8E" w:rsidRPr="002F0CA2">
        <w:rPr>
          <w:rFonts w:ascii="Times New Roman" w:hAnsi="Times New Roman"/>
        </w:rPr>
        <w:t xml:space="preserve">, </w:t>
      </w:r>
      <w:commentRangeStart w:id="3"/>
      <w:r w:rsidR="00E24C8E" w:rsidRPr="002F0CA2">
        <w:rPr>
          <w:rFonts w:ascii="Times New Roman" w:hAnsi="Times New Roman"/>
        </w:rPr>
        <w:t xml:space="preserve">modernism </w:t>
      </w:r>
      <w:commentRangeEnd w:id="3"/>
      <w:r w:rsidR="0044190D">
        <w:rPr>
          <w:rStyle w:val="CommentReference"/>
          <w:rFonts w:ascii="Times" w:eastAsia="Times" w:hAnsi="Times"/>
        </w:rPr>
        <w:commentReference w:id="3"/>
      </w:r>
      <w:r w:rsidR="00E24C8E" w:rsidRPr="002F0CA2">
        <w:rPr>
          <w:rFonts w:ascii="Times New Roman" w:hAnsi="Times New Roman"/>
        </w:rPr>
        <w:t xml:space="preserve">involves new forms of social living that emphasize the individual versus community, </w:t>
      </w:r>
      <w:del w:id="4" w:author="Stephen Ross" w:date="2013-10-24T15:52:00Z">
        <w:r w:rsidR="00E24C8E" w:rsidRPr="002F0CA2" w:rsidDel="001E3C99">
          <w:rPr>
            <w:rFonts w:ascii="Times New Roman" w:hAnsi="Times New Roman"/>
          </w:rPr>
          <w:delText>that introduce innovative communication via technologies</w:delText>
        </w:r>
      </w:del>
      <w:ins w:id="5" w:author="Stephen Ross" w:date="2013-10-24T15:52:00Z">
        <w:r w:rsidR="001E3C99">
          <w:rPr>
            <w:rFonts w:ascii="Times New Roman" w:hAnsi="Times New Roman"/>
          </w:rPr>
          <w:t>new communications technologies</w:t>
        </w:r>
      </w:ins>
      <w:r w:rsidR="00E24C8E" w:rsidRPr="002F0CA2">
        <w:rPr>
          <w:rFonts w:ascii="Times New Roman" w:hAnsi="Times New Roman"/>
        </w:rPr>
        <w:t>, and new</w:t>
      </w:r>
      <w:r>
        <w:rPr>
          <w:rFonts w:ascii="Times New Roman" w:hAnsi="Times New Roman"/>
        </w:rPr>
        <w:t xml:space="preserve"> modes of </w:t>
      </w:r>
      <w:del w:id="6" w:author="Stephen Ross" w:date="2013-10-24T15:52:00Z">
        <w:r w:rsidDel="001E3C99">
          <w:rPr>
            <w:rFonts w:ascii="Times New Roman" w:hAnsi="Times New Roman"/>
          </w:rPr>
          <w:delText xml:space="preserve">organizing </w:delText>
        </w:r>
      </w:del>
      <w:ins w:id="7" w:author="Stephen Ross" w:date="2013-10-24T15:52:00Z">
        <w:r w:rsidR="00B477B6">
          <w:rPr>
            <w:rFonts w:ascii="Times New Roman" w:hAnsi="Times New Roman"/>
          </w:rPr>
          <w:t>social and economic organization.</w:t>
        </w:r>
      </w:ins>
      <w:del w:id="8" w:author="Stephen Ross" w:date="2013-10-24T15:52:00Z">
        <w:r w:rsidDel="00B477B6">
          <w:rPr>
            <w:rFonts w:ascii="Times New Roman" w:hAnsi="Times New Roman"/>
          </w:rPr>
          <w:delText>people via</w:delText>
        </w:r>
        <w:r w:rsidR="00E24C8E" w:rsidRPr="002F0CA2" w:rsidDel="00B477B6">
          <w:rPr>
            <w:rFonts w:ascii="Times New Roman" w:hAnsi="Times New Roman"/>
          </w:rPr>
          <w:delText xml:space="preserve"> </w:delText>
        </w:r>
        <w:r w:rsidR="00145543" w:rsidDel="00B477B6">
          <w:rPr>
            <w:rFonts w:ascii="Times New Roman" w:hAnsi="Times New Roman"/>
          </w:rPr>
          <w:delText>urbanization, industri</w:delText>
        </w:r>
        <w:r w:rsidR="00A77A1E" w:rsidDel="00B477B6">
          <w:rPr>
            <w:rFonts w:ascii="Times New Roman" w:hAnsi="Times New Roman"/>
          </w:rPr>
          <w:delText>alization among other changes</w:delText>
        </w:r>
      </w:del>
      <w:r w:rsidR="00A77A1E">
        <w:rPr>
          <w:rFonts w:ascii="Times New Roman" w:hAnsi="Times New Roman"/>
        </w:rPr>
        <w:t xml:space="preserve">. Such </w:t>
      </w:r>
      <w:del w:id="9" w:author="Stephen Ross" w:date="2013-10-24T15:52:00Z">
        <w:r w:rsidR="00A77A1E" w:rsidDel="00B477B6">
          <w:rPr>
            <w:rFonts w:ascii="Times New Roman" w:hAnsi="Times New Roman"/>
          </w:rPr>
          <w:delText>new ways</w:delText>
        </w:r>
      </w:del>
      <w:ins w:id="10" w:author="Stephen Ross" w:date="2013-10-24T15:52:00Z">
        <w:r w:rsidR="00B477B6">
          <w:rPr>
            <w:rFonts w:ascii="Times New Roman" w:hAnsi="Times New Roman"/>
          </w:rPr>
          <w:t>dramatic ch</w:t>
        </w:r>
      </w:ins>
      <w:ins w:id="11" w:author="Editorial Comments" w:date="2013-11-11T19:49:00Z">
        <w:r w:rsidR="0056563B">
          <w:rPr>
            <w:rFonts w:ascii="Times New Roman" w:hAnsi="Times New Roman"/>
          </w:rPr>
          <w:t>a</w:t>
        </w:r>
      </w:ins>
      <w:ins w:id="12" w:author="Stephen Ross" w:date="2013-10-24T15:52:00Z">
        <w:r w:rsidR="00B477B6">
          <w:rPr>
            <w:rFonts w:ascii="Times New Roman" w:hAnsi="Times New Roman"/>
          </w:rPr>
          <w:t>nges</w:t>
        </w:r>
      </w:ins>
      <w:r w:rsidR="00A77A1E">
        <w:rPr>
          <w:rFonts w:ascii="Times New Roman" w:hAnsi="Times New Roman"/>
        </w:rPr>
        <w:t xml:space="preserve"> profoundly affect</w:t>
      </w:r>
      <w:ins w:id="13" w:author="Stephen Ross" w:date="2013-10-24T15:53:00Z">
        <w:r w:rsidR="00B477B6">
          <w:rPr>
            <w:rFonts w:ascii="Times New Roman" w:hAnsi="Times New Roman"/>
          </w:rPr>
          <w:t>ed</w:t>
        </w:r>
      </w:ins>
      <w:r w:rsidR="00A77A1E">
        <w:rPr>
          <w:rFonts w:ascii="Times New Roman" w:hAnsi="Times New Roman"/>
        </w:rPr>
        <w:t xml:space="preserve"> the arts</w:t>
      </w:r>
      <w:r w:rsidR="00145543">
        <w:rPr>
          <w:rFonts w:ascii="Times New Roman" w:hAnsi="Times New Roman"/>
        </w:rPr>
        <w:t>. However, a</w:t>
      </w:r>
      <w:r w:rsidR="00AA4202" w:rsidRPr="002F0CA2">
        <w:rPr>
          <w:rFonts w:ascii="Times New Roman" w:hAnsi="Times New Roman"/>
        </w:rPr>
        <w:t xml:space="preserve">s Taylor </w:t>
      </w:r>
      <w:r w:rsidR="00145543">
        <w:rPr>
          <w:rFonts w:ascii="Times New Roman" w:hAnsi="Times New Roman"/>
        </w:rPr>
        <w:t>adds</w:t>
      </w:r>
      <w:r w:rsidR="00AA4202" w:rsidRPr="002F0CA2">
        <w:rPr>
          <w:rFonts w:ascii="Times New Roman" w:hAnsi="Times New Roman"/>
        </w:rPr>
        <w:t xml:space="preserve">, </w:t>
      </w:r>
      <w:del w:id="14" w:author="Editorial Comments" w:date="2013-11-11T19:49:00Z">
        <w:r w:rsidR="00AA4202" w:rsidRPr="002F0CA2" w:rsidDel="0056563B">
          <w:rPr>
            <w:rFonts w:ascii="Times New Roman" w:hAnsi="Times New Roman"/>
          </w:rPr>
          <w:delText>“</w:delText>
        </w:r>
      </w:del>
      <w:ins w:id="15" w:author="Editorial Comments" w:date="2013-11-11T19:49:00Z">
        <w:r w:rsidR="0056563B">
          <w:rPr>
            <w:rFonts w:ascii="Times New Roman" w:hAnsi="Times New Roman"/>
          </w:rPr>
          <w:t>‘</w:t>
        </w:r>
      </w:ins>
      <w:r w:rsidR="00AA4202" w:rsidRPr="002F0CA2">
        <w:rPr>
          <w:rFonts w:ascii="Times New Roman" w:hAnsi="Times New Roman"/>
        </w:rPr>
        <w:t xml:space="preserve">we need to speak of </w:t>
      </w:r>
      <w:r w:rsidR="00AA4202" w:rsidRPr="00392221">
        <w:rPr>
          <w:rFonts w:ascii="Times New Roman" w:hAnsi="Times New Roman"/>
          <w:i/>
        </w:rPr>
        <w:t>multiple</w:t>
      </w:r>
      <w:r w:rsidR="00AA4202" w:rsidRPr="002F0CA2">
        <w:rPr>
          <w:rFonts w:ascii="Times New Roman" w:hAnsi="Times New Roman"/>
        </w:rPr>
        <w:t xml:space="preserve"> </w:t>
      </w:r>
      <w:proofErr w:type="spellStart"/>
      <w:r w:rsidR="00AA4202" w:rsidRPr="002F0CA2">
        <w:rPr>
          <w:rFonts w:ascii="Times New Roman" w:hAnsi="Times New Roman"/>
        </w:rPr>
        <w:t>modernities</w:t>
      </w:r>
      <w:proofErr w:type="spellEnd"/>
      <w:r w:rsidR="00AA4202" w:rsidRPr="002F0CA2">
        <w:rPr>
          <w:rFonts w:ascii="Times New Roman" w:hAnsi="Times New Roman"/>
        </w:rPr>
        <w:t>, the plural reflecting the fact that non-Western cultures have modernized in their own ways and cannot be properly understood if we try to grasp them in a general theory that was originally designed with the Western case in mind</w:t>
      </w:r>
      <w:del w:id="16" w:author="Editorial Comments" w:date="2013-11-11T19:49:00Z">
        <w:r w:rsidR="00AA4202" w:rsidRPr="002F0CA2" w:rsidDel="0056563B">
          <w:rPr>
            <w:rFonts w:ascii="Times New Roman" w:hAnsi="Times New Roman"/>
          </w:rPr>
          <w:delText xml:space="preserve">” </w:delText>
        </w:r>
      </w:del>
      <w:ins w:id="17" w:author="Editorial Comments" w:date="2013-11-11T19:49:00Z">
        <w:r w:rsidR="0056563B">
          <w:rPr>
            <w:rFonts w:ascii="Times New Roman" w:hAnsi="Times New Roman"/>
          </w:rPr>
          <w:t>’</w:t>
        </w:r>
        <w:r w:rsidR="0056563B" w:rsidRPr="002F0CA2">
          <w:rPr>
            <w:rFonts w:ascii="Times New Roman" w:hAnsi="Times New Roman"/>
          </w:rPr>
          <w:t xml:space="preserve"> </w:t>
        </w:r>
      </w:ins>
      <w:r w:rsidR="00AA4202" w:rsidRPr="002F0CA2">
        <w:rPr>
          <w:rFonts w:ascii="Times New Roman" w:hAnsi="Times New Roman"/>
        </w:rPr>
        <w:t>(</w:t>
      </w:r>
      <w:r w:rsidR="00392221">
        <w:rPr>
          <w:rFonts w:ascii="Times New Roman" w:hAnsi="Times New Roman"/>
        </w:rPr>
        <w:t xml:space="preserve">original </w:t>
      </w:r>
      <w:r w:rsidR="00392221">
        <w:rPr>
          <w:rFonts w:ascii="Times New Roman" w:hAnsi="Times New Roman"/>
        </w:rPr>
        <w:lastRenderedPageBreak/>
        <w:t xml:space="preserve">emphasis, </w:t>
      </w:r>
      <w:r w:rsidR="00AA4202" w:rsidRPr="002F0CA2">
        <w:rPr>
          <w:rFonts w:ascii="Times New Roman" w:hAnsi="Times New Roman"/>
        </w:rPr>
        <w:t>91).</w:t>
      </w:r>
      <w:r w:rsidR="00F939D7" w:rsidRPr="002F0CA2">
        <w:rPr>
          <w:rFonts w:ascii="Times New Roman" w:hAnsi="Times New Roman"/>
        </w:rPr>
        <w:t xml:space="preserve"> </w:t>
      </w:r>
      <w:r w:rsidR="00DD276A">
        <w:rPr>
          <w:rFonts w:ascii="Times New Roman" w:hAnsi="Times New Roman"/>
        </w:rPr>
        <w:t xml:space="preserve">Such </w:t>
      </w:r>
      <w:del w:id="18" w:author="Editorial Comments" w:date="2013-11-11T19:50:00Z">
        <w:r w:rsidR="00DD276A" w:rsidDel="0056563B">
          <w:rPr>
            <w:rFonts w:ascii="Times New Roman" w:hAnsi="Times New Roman"/>
          </w:rPr>
          <w:delText>“</w:delText>
        </w:r>
      </w:del>
      <w:ins w:id="19" w:author="Editorial Comments" w:date="2013-11-11T19:50:00Z">
        <w:r w:rsidR="0056563B">
          <w:rPr>
            <w:rFonts w:ascii="Times New Roman" w:hAnsi="Times New Roman"/>
          </w:rPr>
          <w:t>‘</w:t>
        </w:r>
      </w:ins>
      <w:r w:rsidR="00DD276A">
        <w:rPr>
          <w:rFonts w:ascii="Times New Roman" w:hAnsi="Times New Roman"/>
        </w:rPr>
        <w:t xml:space="preserve">multiple </w:t>
      </w:r>
      <w:proofErr w:type="spellStart"/>
      <w:r w:rsidR="00DD276A">
        <w:rPr>
          <w:rFonts w:ascii="Times New Roman" w:hAnsi="Times New Roman"/>
        </w:rPr>
        <w:t>modernities</w:t>
      </w:r>
      <w:proofErr w:type="spellEnd"/>
      <w:del w:id="20" w:author="Editorial Comments" w:date="2013-11-11T19:50:00Z">
        <w:r w:rsidR="00DD276A" w:rsidDel="0056563B">
          <w:rPr>
            <w:rFonts w:ascii="Times New Roman" w:hAnsi="Times New Roman"/>
          </w:rPr>
          <w:delText xml:space="preserve">” </w:delText>
        </w:r>
      </w:del>
      <w:ins w:id="21" w:author="Editorial Comments" w:date="2013-11-11T19:50:00Z">
        <w:r w:rsidR="0056563B">
          <w:rPr>
            <w:rFonts w:ascii="Times New Roman" w:hAnsi="Times New Roman"/>
          </w:rPr>
          <w:t xml:space="preserve">’ </w:t>
        </w:r>
      </w:ins>
      <w:r w:rsidR="00DD276A">
        <w:rPr>
          <w:rFonts w:ascii="Times New Roman" w:hAnsi="Times New Roman"/>
        </w:rPr>
        <w:t>a</w:t>
      </w:r>
      <w:r w:rsidR="00145543">
        <w:rPr>
          <w:rFonts w:ascii="Times New Roman" w:hAnsi="Times New Roman"/>
        </w:rPr>
        <w:t>re significant in analyzing</w:t>
      </w:r>
      <w:r w:rsidR="00B56CB7">
        <w:rPr>
          <w:rFonts w:ascii="Times New Roman" w:hAnsi="Times New Roman"/>
        </w:rPr>
        <w:t xml:space="preserve"> dance in South </w:t>
      </w:r>
      <w:commentRangeStart w:id="22"/>
      <w:r w:rsidR="00B56CB7">
        <w:rPr>
          <w:rFonts w:ascii="Times New Roman" w:hAnsi="Times New Roman"/>
        </w:rPr>
        <w:t>Asia</w:t>
      </w:r>
      <w:commentRangeEnd w:id="22"/>
      <w:r w:rsidR="0056563B">
        <w:rPr>
          <w:rStyle w:val="CommentReference"/>
          <w:rFonts w:ascii="Times" w:eastAsia="Times" w:hAnsi="Times"/>
        </w:rPr>
        <w:commentReference w:id="22"/>
      </w:r>
      <w:r w:rsidR="00B56CB7">
        <w:rPr>
          <w:rFonts w:ascii="Times New Roman" w:hAnsi="Times New Roman"/>
        </w:rPr>
        <w:t xml:space="preserve">. </w:t>
      </w:r>
    </w:p>
    <w:p w14:paraId="455F51E2" w14:textId="32BE492F" w:rsidR="00DD276A" w:rsidRDefault="007B4650" w:rsidP="00145543">
      <w:pPr>
        <w:spacing w:line="480" w:lineRule="auto"/>
        <w:ind w:firstLine="720"/>
        <w:contextualSpacing/>
        <w:rPr>
          <w:rFonts w:ascii="Times New Roman" w:hAnsi="Times New Roman"/>
        </w:rPr>
      </w:pPr>
      <w:r w:rsidRPr="002F0CA2">
        <w:rPr>
          <w:rFonts w:ascii="Times New Roman" w:hAnsi="Times New Roman"/>
        </w:rPr>
        <w:t xml:space="preserve">In this essay, I redefine the parameters of modernism as relevant </w:t>
      </w:r>
      <w:r w:rsidR="00B56CB7">
        <w:rPr>
          <w:rFonts w:ascii="Times New Roman" w:hAnsi="Times New Roman"/>
        </w:rPr>
        <w:t xml:space="preserve">for dance in South Asia, </w:t>
      </w:r>
      <w:r w:rsidR="00DD276A">
        <w:rPr>
          <w:rFonts w:ascii="Times New Roman" w:hAnsi="Times New Roman"/>
        </w:rPr>
        <w:t xml:space="preserve">influenced </w:t>
      </w:r>
      <w:r w:rsidR="002B28FC">
        <w:rPr>
          <w:rFonts w:ascii="Times New Roman" w:hAnsi="Times New Roman"/>
        </w:rPr>
        <w:t xml:space="preserve">increasingly </w:t>
      </w:r>
      <w:r w:rsidR="00DD276A">
        <w:rPr>
          <w:rFonts w:ascii="Times New Roman" w:hAnsi="Times New Roman"/>
        </w:rPr>
        <w:t xml:space="preserve">by transnational </w:t>
      </w:r>
      <w:r w:rsidR="00145543">
        <w:rPr>
          <w:rFonts w:ascii="Times New Roman" w:hAnsi="Times New Roman"/>
        </w:rPr>
        <w:t xml:space="preserve">travel and </w:t>
      </w:r>
      <w:r w:rsidR="00B56CB7">
        <w:rPr>
          <w:rFonts w:ascii="Times New Roman" w:hAnsi="Times New Roman"/>
        </w:rPr>
        <w:t xml:space="preserve">creative </w:t>
      </w:r>
      <w:r w:rsidR="00145543">
        <w:rPr>
          <w:rFonts w:ascii="Times New Roman" w:hAnsi="Times New Roman"/>
        </w:rPr>
        <w:t xml:space="preserve">collaborations across geographic and artistic </w:t>
      </w:r>
      <w:r w:rsidR="00DD276A">
        <w:rPr>
          <w:rFonts w:ascii="Times New Roman" w:hAnsi="Times New Roman"/>
        </w:rPr>
        <w:t>borders. Moder</w:t>
      </w:r>
      <w:r w:rsidR="00B56CB7">
        <w:rPr>
          <w:rFonts w:ascii="Times New Roman" w:hAnsi="Times New Roman"/>
        </w:rPr>
        <w:t xml:space="preserve">n initiatives in dance </w:t>
      </w:r>
      <w:r w:rsidR="00DD276A">
        <w:rPr>
          <w:rFonts w:ascii="Times New Roman" w:hAnsi="Times New Roman"/>
        </w:rPr>
        <w:t xml:space="preserve">make changes </w:t>
      </w:r>
      <w:r w:rsidR="00145543">
        <w:rPr>
          <w:rFonts w:ascii="Times New Roman" w:hAnsi="Times New Roman"/>
        </w:rPr>
        <w:t xml:space="preserve">1) </w:t>
      </w:r>
      <w:r w:rsidR="00DD276A">
        <w:rPr>
          <w:rFonts w:ascii="Times New Roman" w:hAnsi="Times New Roman"/>
        </w:rPr>
        <w:t xml:space="preserve">in the </w:t>
      </w:r>
      <w:r w:rsidR="00DD276A" w:rsidRPr="001A70B7">
        <w:rPr>
          <w:rFonts w:ascii="Times New Roman" w:hAnsi="Times New Roman"/>
          <w:rPrChange w:id="23" w:author="Stephen Ross" w:date="2013-10-24T16:00:00Z">
            <w:rPr>
              <w:rFonts w:ascii="Times New Roman" w:hAnsi="Times New Roman"/>
              <w:u w:val="single"/>
            </w:rPr>
          </w:rPrChange>
        </w:rPr>
        <w:t>form of a dance style</w:t>
      </w:r>
      <w:r w:rsidR="00DD276A">
        <w:rPr>
          <w:rFonts w:ascii="Times New Roman" w:hAnsi="Times New Roman"/>
        </w:rPr>
        <w:t xml:space="preserve"> (such as </w:t>
      </w:r>
      <w:r w:rsidR="00000F5D">
        <w:rPr>
          <w:rFonts w:ascii="Times New Roman" w:hAnsi="Times New Roman"/>
        </w:rPr>
        <w:t xml:space="preserve">the Indian classical style of </w:t>
      </w:r>
      <w:proofErr w:type="spellStart"/>
      <w:r w:rsidR="00DD276A">
        <w:rPr>
          <w:rFonts w:ascii="Times New Roman" w:hAnsi="Times New Roman"/>
        </w:rPr>
        <w:t>bharatanatyam</w:t>
      </w:r>
      <w:proofErr w:type="spellEnd"/>
      <w:ins w:id="24" w:author="Editorial Comments" w:date="2013-11-11T19:55:00Z">
        <w:r w:rsidR="0056563B">
          <w:rPr>
            <w:rFonts w:ascii="Times New Roman" w:hAnsi="Times New Roman"/>
          </w:rPr>
          <w:t>, which was</w:t>
        </w:r>
      </w:ins>
      <w:r w:rsidR="00DD276A">
        <w:rPr>
          <w:rFonts w:ascii="Times New Roman" w:hAnsi="Times New Roman"/>
        </w:rPr>
        <w:t xml:space="preserve"> transformed by i</w:t>
      </w:r>
      <w:r w:rsidR="00000F5D">
        <w:rPr>
          <w:rFonts w:ascii="Times New Roman" w:hAnsi="Times New Roman"/>
        </w:rPr>
        <w:t xml:space="preserve">ncluding </w:t>
      </w:r>
      <w:r w:rsidR="00DD276A">
        <w:rPr>
          <w:rFonts w:ascii="Times New Roman" w:hAnsi="Times New Roman"/>
        </w:rPr>
        <w:t xml:space="preserve">modern dance movements); </w:t>
      </w:r>
      <w:del w:id="25" w:author="Stephen Ross" w:date="2013-10-24T16:00:00Z">
        <w:r w:rsidR="00DD276A" w:rsidDel="001A70B7">
          <w:rPr>
            <w:rFonts w:ascii="Times New Roman" w:hAnsi="Times New Roman"/>
          </w:rPr>
          <w:delText xml:space="preserve">or </w:delText>
        </w:r>
      </w:del>
      <w:r w:rsidR="00B56CB7">
        <w:rPr>
          <w:rFonts w:ascii="Times New Roman" w:hAnsi="Times New Roman"/>
        </w:rPr>
        <w:t xml:space="preserve">2) </w:t>
      </w:r>
      <w:r w:rsidR="00DD276A">
        <w:rPr>
          <w:rFonts w:ascii="Times New Roman" w:hAnsi="Times New Roman"/>
        </w:rPr>
        <w:t xml:space="preserve">in collaging two </w:t>
      </w:r>
      <w:r w:rsidR="00145543">
        <w:rPr>
          <w:rFonts w:ascii="Times New Roman" w:hAnsi="Times New Roman"/>
        </w:rPr>
        <w:t>or more dance styles together (s</w:t>
      </w:r>
      <w:r w:rsidR="00DD276A">
        <w:rPr>
          <w:rFonts w:ascii="Times New Roman" w:hAnsi="Times New Roman"/>
        </w:rPr>
        <w:t xml:space="preserve">uch as </w:t>
      </w:r>
      <w:proofErr w:type="spellStart"/>
      <w:r w:rsidR="00DD276A">
        <w:rPr>
          <w:rFonts w:ascii="Times New Roman" w:hAnsi="Times New Roman"/>
        </w:rPr>
        <w:t>kathak</w:t>
      </w:r>
      <w:proofErr w:type="spellEnd"/>
      <w:r w:rsidR="00DD276A">
        <w:rPr>
          <w:rFonts w:ascii="Times New Roman" w:hAnsi="Times New Roman"/>
        </w:rPr>
        <w:t xml:space="preserve">, modern dance, </w:t>
      </w:r>
      <w:r w:rsidR="00145543">
        <w:rPr>
          <w:rFonts w:ascii="Times New Roman" w:hAnsi="Times New Roman"/>
        </w:rPr>
        <w:t>and</w:t>
      </w:r>
      <w:r w:rsidR="00B56CB7">
        <w:rPr>
          <w:rFonts w:ascii="Times New Roman" w:hAnsi="Times New Roman"/>
        </w:rPr>
        <w:t xml:space="preserve"> </w:t>
      </w:r>
      <w:proofErr w:type="spellStart"/>
      <w:r w:rsidR="00B56CB7">
        <w:rPr>
          <w:rFonts w:ascii="Times New Roman" w:hAnsi="Times New Roman"/>
        </w:rPr>
        <w:t>odissi</w:t>
      </w:r>
      <w:proofErr w:type="spellEnd"/>
      <w:r w:rsidR="00B56CB7">
        <w:rPr>
          <w:rFonts w:ascii="Times New Roman" w:hAnsi="Times New Roman"/>
        </w:rPr>
        <w:t xml:space="preserve">); </w:t>
      </w:r>
      <w:del w:id="26" w:author="Stephen Ross" w:date="2013-10-24T16:00:00Z">
        <w:r w:rsidR="00B56CB7" w:rsidDel="001A70B7">
          <w:rPr>
            <w:rFonts w:ascii="Times New Roman" w:hAnsi="Times New Roman"/>
          </w:rPr>
          <w:delText xml:space="preserve">or </w:delText>
        </w:r>
      </w:del>
      <w:r w:rsidR="00B56CB7">
        <w:rPr>
          <w:rFonts w:ascii="Times New Roman" w:hAnsi="Times New Roman"/>
        </w:rPr>
        <w:t>3</w:t>
      </w:r>
      <w:r w:rsidR="00145543">
        <w:rPr>
          <w:rFonts w:ascii="Times New Roman" w:hAnsi="Times New Roman"/>
        </w:rPr>
        <w:t xml:space="preserve">) in choreographing </w:t>
      </w:r>
      <w:r w:rsidR="00145543" w:rsidRPr="001A70B7">
        <w:rPr>
          <w:rFonts w:ascii="Times New Roman" w:hAnsi="Times New Roman"/>
          <w:rPrChange w:id="27" w:author="Stephen Ross" w:date="2013-10-24T16:00:00Z">
            <w:rPr>
              <w:rFonts w:ascii="Times New Roman" w:hAnsi="Times New Roman"/>
              <w:u w:val="single"/>
            </w:rPr>
          </w:rPrChange>
        </w:rPr>
        <w:t>new themes</w:t>
      </w:r>
      <w:r w:rsidR="00145543">
        <w:rPr>
          <w:rFonts w:ascii="Times New Roman" w:hAnsi="Times New Roman"/>
        </w:rPr>
        <w:t xml:space="preserve"> from current social issues such as gender and ethnic identity, poverty, and the environment</w:t>
      </w:r>
      <w:r w:rsidR="00116858">
        <w:rPr>
          <w:rFonts w:ascii="Times New Roman" w:hAnsi="Times New Roman"/>
        </w:rPr>
        <w:t xml:space="preserve">; or 4) in </w:t>
      </w:r>
      <w:r w:rsidR="00116858" w:rsidRPr="001A70B7">
        <w:rPr>
          <w:rFonts w:ascii="Times New Roman" w:hAnsi="Times New Roman"/>
          <w:rPrChange w:id="28" w:author="Stephen Ross" w:date="2013-10-24T16:00:00Z">
            <w:rPr>
              <w:rFonts w:ascii="Times New Roman" w:hAnsi="Times New Roman"/>
              <w:b/>
            </w:rPr>
          </w:rPrChange>
        </w:rPr>
        <w:t>using voice</w:t>
      </w:r>
      <w:r w:rsidR="00116858">
        <w:rPr>
          <w:rFonts w:ascii="Times New Roman" w:hAnsi="Times New Roman"/>
        </w:rPr>
        <w:t xml:space="preserve">, </w:t>
      </w:r>
      <w:r w:rsidR="00950AFB">
        <w:rPr>
          <w:rFonts w:ascii="Times New Roman" w:hAnsi="Times New Roman"/>
        </w:rPr>
        <w:t xml:space="preserve">silence, </w:t>
      </w:r>
      <w:r w:rsidR="00116858">
        <w:rPr>
          <w:rFonts w:ascii="Times New Roman" w:hAnsi="Times New Roman"/>
        </w:rPr>
        <w:t>story-telling, and theatre techniques with movement</w:t>
      </w:r>
      <w:r w:rsidR="00514407">
        <w:rPr>
          <w:rFonts w:ascii="Times New Roman" w:hAnsi="Times New Roman"/>
        </w:rPr>
        <w:t xml:space="preserve"> creating hybrid dance </w:t>
      </w:r>
      <w:r w:rsidR="00514407" w:rsidRPr="001A70B7">
        <w:rPr>
          <w:rFonts w:ascii="Times New Roman" w:hAnsi="Times New Roman"/>
          <w:i/>
          <w:rPrChange w:id="29" w:author="Stephen Ross" w:date="2013-10-24T16:00:00Z">
            <w:rPr>
              <w:rFonts w:ascii="Times New Roman" w:hAnsi="Times New Roman"/>
            </w:rPr>
          </w:rPrChange>
        </w:rPr>
        <w:t>cum</w:t>
      </w:r>
      <w:r w:rsidR="00514407">
        <w:rPr>
          <w:rFonts w:ascii="Times New Roman" w:hAnsi="Times New Roman"/>
        </w:rPr>
        <w:t xml:space="preserve"> theat</w:t>
      </w:r>
      <w:del w:id="30" w:author="Editorial Comments" w:date="2013-11-11T19:56:00Z">
        <w:r w:rsidR="00514407" w:rsidDel="0056563B">
          <w:rPr>
            <w:rFonts w:ascii="Times New Roman" w:hAnsi="Times New Roman"/>
          </w:rPr>
          <w:delText>e</w:delText>
        </w:r>
      </w:del>
      <w:r w:rsidR="00514407">
        <w:rPr>
          <w:rFonts w:ascii="Times New Roman" w:hAnsi="Times New Roman"/>
        </w:rPr>
        <w:t>r</w:t>
      </w:r>
      <w:ins w:id="31" w:author="Editorial Comments" w:date="2013-11-11T19:56:00Z">
        <w:r w:rsidR="0056563B">
          <w:rPr>
            <w:rFonts w:ascii="Times New Roman" w:hAnsi="Times New Roman"/>
          </w:rPr>
          <w:t>e</w:t>
        </w:r>
      </w:ins>
      <w:r w:rsidR="00514407">
        <w:rPr>
          <w:rFonts w:ascii="Times New Roman" w:hAnsi="Times New Roman"/>
        </w:rPr>
        <w:t xml:space="preserve"> works</w:t>
      </w:r>
      <w:r w:rsidR="00145543">
        <w:rPr>
          <w:rFonts w:ascii="Times New Roman" w:hAnsi="Times New Roman"/>
        </w:rPr>
        <w:t>.</w:t>
      </w:r>
    </w:p>
    <w:p w14:paraId="3E8DA2B5" w14:textId="130B6263" w:rsidR="00DD276A" w:rsidRDefault="00000F5D" w:rsidP="00B56CB7">
      <w:pPr>
        <w:spacing w:line="480" w:lineRule="auto"/>
        <w:ind w:firstLine="720"/>
        <w:contextualSpacing/>
        <w:rPr>
          <w:rFonts w:ascii="Times New Roman" w:hAnsi="Times New Roman"/>
        </w:rPr>
      </w:pPr>
      <w:r>
        <w:rPr>
          <w:rFonts w:ascii="Times New Roman" w:hAnsi="Times New Roman"/>
        </w:rPr>
        <w:t xml:space="preserve">A </w:t>
      </w:r>
      <w:r w:rsidR="00145543">
        <w:rPr>
          <w:rFonts w:ascii="Times New Roman" w:hAnsi="Times New Roman"/>
        </w:rPr>
        <w:t>chronological</w:t>
      </w:r>
      <w:r w:rsidR="003E082E">
        <w:rPr>
          <w:rFonts w:ascii="Times New Roman" w:hAnsi="Times New Roman"/>
        </w:rPr>
        <w:t xml:space="preserve"> trajectory</w:t>
      </w:r>
      <w:r w:rsidR="00B56CB7">
        <w:rPr>
          <w:rFonts w:ascii="Times New Roman" w:hAnsi="Times New Roman"/>
        </w:rPr>
        <w:t xml:space="preserve"> for analyzing dance in South Asia</w:t>
      </w:r>
      <w:r w:rsidR="003E082E">
        <w:rPr>
          <w:rFonts w:ascii="Times New Roman" w:hAnsi="Times New Roman"/>
        </w:rPr>
        <w:t xml:space="preserve"> is useful:</w:t>
      </w:r>
      <w:r w:rsidR="00145543">
        <w:rPr>
          <w:rFonts w:ascii="Times New Roman" w:hAnsi="Times New Roman"/>
        </w:rPr>
        <w:t xml:space="preserve"> t</w:t>
      </w:r>
      <w:r w:rsidR="00DD276A">
        <w:rPr>
          <w:rFonts w:ascii="Times New Roman" w:hAnsi="Times New Roman"/>
        </w:rPr>
        <w:t xml:space="preserve">he </w:t>
      </w:r>
      <w:del w:id="32" w:author="Editorial Comments" w:date="2013-11-11T19:56:00Z">
        <w:r w:rsidR="00DD276A" w:rsidDel="0056563B">
          <w:rPr>
            <w:rFonts w:ascii="Times New Roman" w:hAnsi="Times New Roman"/>
          </w:rPr>
          <w:delText>“</w:delText>
        </w:r>
      </w:del>
      <w:ins w:id="33" w:author="Editorial Comments" w:date="2013-11-11T19:56:00Z">
        <w:r w:rsidR="0056563B">
          <w:rPr>
            <w:rFonts w:ascii="Times New Roman" w:hAnsi="Times New Roman"/>
          </w:rPr>
          <w:t>‘</w:t>
        </w:r>
      </w:ins>
      <w:r w:rsidR="00DD276A">
        <w:rPr>
          <w:rFonts w:ascii="Times New Roman" w:hAnsi="Times New Roman"/>
        </w:rPr>
        <w:t>modern</w:t>
      </w:r>
      <w:del w:id="34" w:author="Editorial Comments" w:date="2013-11-11T19:56:00Z">
        <w:r w:rsidR="00DD276A" w:rsidDel="0056563B">
          <w:rPr>
            <w:rFonts w:ascii="Times New Roman" w:hAnsi="Times New Roman"/>
          </w:rPr>
          <w:delText xml:space="preserve">” </w:delText>
        </w:r>
      </w:del>
      <w:ins w:id="35" w:author="Editorial Comments" w:date="2013-11-11T19:56:00Z">
        <w:r w:rsidR="0056563B">
          <w:rPr>
            <w:rFonts w:ascii="Times New Roman" w:hAnsi="Times New Roman"/>
          </w:rPr>
          <w:t xml:space="preserve">’ </w:t>
        </w:r>
      </w:ins>
      <w:r w:rsidR="00145543">
        <w:rPr>
          <w:rFonts w:ascii="Times New Roman" w:hAnsi="Times New Roman"/>
        </w:rPr>
        <w:t xml:space="preserve">generally spans </w:t>
      </w:r>
      <w:r w:rsidR="00DD276A">
        <w:rPr>
          <w:rFonts w:ascii="Times New Roman" w:hAnsi="Times New Roman"/>
        </w:rPr>
        <w:t xml:space="preserve">the period from early </w:t>
      </w:r>
      <w:del w:id="36" w:author="Stephen Ross" w:date="2013-10-24T16:00:00Z">
        <w:r w:rsidR="00DD276A" w:rsidDel="001A70B7">
          <w:rPr>
            <w:rFonts w:ascii="Times New Roman" w:hAnsi="Times New Roman"/>
          </w:rPr>
          <w:delText>20</w:delText>
        </w:r>
        <w:r w:rsidR="00DD276A" w:rsidRPr="00DD276A" w:rsidDel="001A70B7">
          <w:rPr>
            <w:rFonts w:ascii="Times New Roman" w:hAnsi="Times New Roman"/>
            <w:vertAlign w:val="superscript"/>
          </w:rPr>
          <w:delText>th</w:delText>
        </w:r>
        <w:r w:rsidR="00145543" w:rsidDel="001A70B7">
          <w:rPr>
            <w:rFonts w:ascii="Times New Roman" w:hAnsi="Times New Roman"/>
          </w:rPr>
          <w:delText xml:space="preserve"> </w:delText>
        </w:r>
      </w:del>
      <w:ins w:id="37" w:author="Stephen Ross" w:date="2013-10-24T16:00:00Z">
        <w:r w:rsidR="001A70B7">
          <w:rPr>
            <w:rFonts w:ascii="Times New Roman" w:hAnsi="Times New Roman"/>
          </w:rPr>
          <w:t xml:space="preserve">twentieth </w:t>
        </w:r>
      </w:ins>
      <w:r w:rsidR="00145543">
        <w:rPr>
          <w:rFonts w:ascii="Times New Roman" w:hAnsi="Times New Roman"/>
        </w:rPr>
        <w:t xml:space="preserve">century </w:t>
      </w:r>
      <w:r w:rsidR="002B28FC">
        <w:rPr>
          <w:rFonts w:ascii="Times New Roman" w:hAnsi="Times New Roman"/>
        </w:rPr>
        <w:t xml:space="preserve">(revival of classical Indian dance styles) </w:t>
      </w:r>
      <w:r w:rsidR="00145543">
        <w:rPr>
          <w:rFonts w:ascii="Times New Roman" w:hAnsi="Times New Roman"/>
        </w:rPr>
        <w:t>until the</w:t>
      </w:r>
      <w:r w:rsidR="002B28FC">
        <w:rPr>
          <w:rFonts w:ascii="Times New Roman" w:hAnsi="Times New Roman"/>
        </w:rPr>
        <w:t xml:space="preserve"> 1960</w:t>
      </w:r>
      <w:del w:id="38" w:author="Stephen Ross" w:date="2013-10-24T16:00:00Z">
        <w:r w:rsidR="002B28FC" w:rsidDel="001A70B7">
          <w:rPr>
            <w:rFonts w:ascii="Times New Roman" w:hAnsi="Times New Roman"/>
          </w:rPr>
          <w:delText>’</w:delText>
        </w:r>
      </w:del>
      <w:r w:rsidR="002B28FC">
        <w:rPr>
          <w:rFonts w:ascii="Times New Roman" w:hAnsi="Times New Roman"/>
        </w:rPr>
        <w:t>s</w:t>
      </w:r>
      <w:ins w:id="39" w:author="Editorial Comments" w:date="2013-11-11T19:56:00Z">
        <w:r w:rsidR="0056563B">
          <w:rPr>
            <w:rFonts w:ascii="Times New Roman" w:hAnsi="Times New Roman"/>
          </w:rPr>
          <w:t xml:space="preserve"> and 19</w:t>
        </w:r>
      </w:ins>
      <w:del w:id="40" w:author="Editorial Comments" w:date="2013-11-11T19:56:00Z">
        <w:r w:rsidR="002B28FC" w:rsidDel="0056563B">
          <w:rPr>
            <w:rFonts w:ascii="Times New Roman" w:hAnsi="Times New Roman"/>
          </w:rPr>
          <w:delText>-</w:delText>
        </w:r>
      </w:del>
      <w:r w:rsidR="002B28FC">
        <w:rPr>
          <w:rFonts w:ascii="Times New Roman" w:hAnsi="Times New Roman"/>
        </w:rPr>
        <w:t xml:space="preserve">70s. </w:t>
      </w:r>
      <w:r w:rsidR="00145543">
        <w:rPr>
          <w:rFonts w:ascii="Times New Roman" w:hAnsi="Times New Roman"/>
        </w:rPr>
        <w:t xml:space="preserve">Next, the </w:t>
      </w:r>
      <w:del w:id="41" w:author="Editorial Comments" w:date="2013-11-11T19:56:00Z">
        <w:r w:rsidR="00145543" w:rsidDel="0056563B">
          <w:rPr>
            <w:rFonts w:ascii="Times New Roman" w:hAnsi="Times New Roman"/>
          </w:rPr>
          <w:delText>“</w:delText>
        </w:r>
      </w:del>
      <w:ins w:id="42" w:author="Editorial Comments" w:date="2013-11-11T19:56:00Z">
        <w:r w:rsidR="0056563B">
          <w:rPr>
            <w:rFonts w:ascii="Times New Roman" w:hAnsi="Times New Roman"/>
          </w:rPr>
          <w:t>‘</w:t>
        </w:r>
      </w:ins>
      <w:r w:rsidR="00145543">
        <w:rPr>
          <w:rFonts w:ascii="Times New Roman" w:hAnsi="Times New Roman"/>
        </w:rPr>
        <w:t>contemp</w:t>
      </w:r>
      <w:r w:rsidR="00DD276A">
        <w:rPr>
          <w:rFonts w:ascii="Times New Roman" w:hAnsi="Times New Roman"/>
        </w:rPr>
        <w:t>or</w:t>
      </w:r>
      <w:r w:rsidR="00145543">
        <w:rPr>
          <w:rFonts w:ascii="Times New Roman" w:hAnsi="Times New Roman"/>
        </w:rPr>
        <w:t>a</w:t>
      </w:r>
      <w:r w:rsidR="00DD276A">
        <w:rPr>
          <w:rFonts w:ascii="Times New Roman" w:hAnsi="Times New Roman"/>
        </w:rPr>
        <w:t>ry</w:t>
      </w:r>
      <w:del w:id="43" w:author="Editorial Comments" w:date="2013-11-11T19:56:00Z">
        <w:r w:rsidR="00DD276A" w:rsidDel="0056563B">
          <w:rPr>
            <w:rFonts w:ascii="Times New Roman" w:hAnsi="Times New Roman"/>
          </w:rPr>
          <w:delText xml:space="preserve">” </w:delText>
        </w:r>
      </w:del>
      <w:ins w:id="44" w:author="Editorial Comments" w:date="2013-11-11T19:56:00Z">
        <w:r w:rsidR="0056563B">
          <w:rPr>
            <w:rFonts w:ascii="Times New Roman" w:hAnsi="Times New Roman"/>
          </w:rPr>
          <w:t xml:space="preserve">’ </w:t>
        </w:r>
      </w:ins>
      <w:r w:rsidR="00145543">
        <w:rPr>
          <w:rFonts w:ascii="Times New Roman" w:hAnsi="Times New Roman"/>
        </w:rPr>
        <w:t xml:space="preserve">period </w:t>
      </w:r>
      <w:r w:rsidR="00DD276A">
        <w:rPr>
          <w:rFonts w:ascii="Times New Roman" w:hAnsi="Times New Roman"/>
        </w:rPr>
        <w:t xml:space="preserve">in the arts </w:t>
      </w:r>
      <w:r w:rsidR="00145543">
        <w:rPr>
          <w:rFonts w:ascii="Times New Roman" w:hAnsi="Times New Roman"/>
        </w:rPr>
        <w:t xml:space="preserve">extends </w:t>
      </w:r>
      <w:r w:rsidR="00DD276A">
        <w:rPr>
          <w:rFonts w:ascii="Times New Roman" w:hAnsi="Times New Roman"/>
        </w:rPr>
        <w:t>common</w:t>
      </w:r>
      <w:r w:rsidR="00145543">
        <w:rPr>
          <w:rFonts w:ascii="Times New Roman" w:hAnsi="Times New Roman"/>
        </w:rPr>
        <w:t>ly from the 1980s</w:t>
      </w:r>
      <w:r w:rsidR="00DD276A">
        <w:rPr>
          <w:rFonts w:ascii="Times New Roman" w:hAnsi="Times New Roman"/>
        </w:rPr>
        <w:t xml:space="preserve"> </w:t>
      </w:r>
      <w:r>
        <w:rPr>
          <w:rFonts w:ascii="Times New Roman" w:hAnsi="Times New Roman"/>
        </w:rPr>
        <w:t>with globalization and tech</w:t>
      </w:r>
      <w:r w:rsidR="00145543">
        <w:rPr>
          <w:rFonts w:ascii="Times New Roman" w:hAnsi="Times New Roman"/>
        </w:rPr>
        <w:t>nological advances</w:t>
      </w:r>
      <w:r w:rsidR="00DD276A">
        <w:rPr>
          <w:rFonts w:ascii="Times New Roman" w:hAnsi="Times New Roman"/>
        </w:rPr>
        <w:t xml:space="preserve">. </w:t>
      </w:r>
      <w:r>
        <w:rPr>
          <w:rFonts w:ascii="Times New Roman" w:hAnsi="Times New Roman"/>
        </w:rPr>
        <w:t xml:space="preserve">Moving </w:t>
      </w:r>
      <w:r w:rsidR="00DD276A">
        <w:rPr>
          <w:rFonts w:ascii="Times New Roman" w:hAnsi="Times New Roman"/>
        </w:rPr>
        <w:t xml:space="preserve">into the </w:t>
      </w:r>
      <w:del w:id="45" w:author="Stephen Ross" w:date="2013-10-24T16:00:00Z">
        <w:r w:rsidR="00DD276A" w:rsidDel="001A70B7">
          <w:rPr>
            <w:rFonts w:ascii="Times New Roman" w:hAnsi="Times New Roman"/>
          </w:rPr>
          <w:delText>21</w:delText>
        </w:r>
        <w:r w:rsidR="00DD276A" w:rsidRPr="00DD276A" w:rsidDel="001A70B7">
          <w:rPr>
            <w:rFonts w:ascii="Times New Roman" w:hAnsi="Times New Roman"/>
            <w:vertAlign w:val="superscript"/>
          </w:rPr>
          <w:delText>st</w:delText>
        </w:r>
        <w:r w:rsidR="00DD276A" w:rsidDel="001A70B7">
          <w:rPr>
            <w:rFonts w:ascii="Times New Roman" w:hAnsi="Times New Roman"/>
          </w:rPr>
          <w:delText xml:space="preserve"> </w:delText>
        </w:r>
      </w:del>
      <w:ins w:id="46" w:author="Stephen Ross" w:date="2013-10-24T16:00:00Z">
        <w:r w:rsidR="001A70B7">
          <w:rPr>
            <w:rFonts w:ascii="Times New Roman" w:hAnsi="Times New Roman"/>
          </w:rPr>
          <w:t xml:space="preserve">twenty-first </w:t>
        </w:r>
      </w:ins>
      <w:r w:rsidR="00DD276A">
        <w:rPr>
          <w:rFonts w:ascii="Times New Roman" w:hAnsi="Times New Roman"/>
        </w:rPr>
        <w:t>cent</w:t>
      </w:r>
      <w:r w:rsidR="00145543">
        <w:rPr>
          <w:rFonts w:ascii="Times New Roman" w:hAnsi="Times New Roman"/>
        </w:rPr>
        <w:t>ury,</w:t>
      </w:r>
      <w:r w:rsidR="00DD276A">
        <w:rPr>
          <w:rFonts w:ascii="Times New Roman" w:hAnsi="Times New Roman"/>
        </w:rPr>
        <w:t xml:space="preserve"> artistic practices from pre-modern, modern, and contemporary times continue along with growing use of </w:t>
      </w:r>
      <w:r w:rsidR="00145543">
        <w:rPr>
          <w:rFonts w:ascii="Times New Roman" w:hAnsi="Times New Roman"/>
        </w:rPr>
        <w:t xml:space="preserve">computer </w:t>
      </w:r>
      <w:r w:rsidR="00B56CB7">
        <w:rPr>
          <w:rFonts w:ascii="Times New Roman" w:hAnsi="Times New Roman"/>
        </w:rPr>
        <w:t xml:space="preserve">technology, innovative lighting, theatre and </w:t>
      </w:r>
      <w:r w:rsidR="00DD276A">
        <w:rPr>
          <w:rFonts w:ascii="Times New Roman" w:hAnsi="Times New Roman"/>
        </w:rPr>
        <w:t xml:space="preserve">multimedia tools. </w:t>
      </w:r>
      <w:r>
        <w:rPr>
          <w:rFonts w:ascii="Times New Roman" w:hAnsi="Times New Roman"/>
        </w:rPr>
        <w:t xml:space="preserve">Modern dance in South Asia is a palimpsest of old and new, traditional and contemporary reflecting </w:t>
      </w:r>
      <w:r w:rsidR="00DD276A">
        <w:rPr>
          <w:rFonts w:ascii="Times New Roman" w:hAnsi="Times New Roman"/>
        </w:rPr>
        <w:t>Booker Prize</w:t>
      </w:r>
      <w:ins w:id="47" w:author="Stephen Ross" w:date="2013-10-24T16:00:00Z">
        <w:r w:rsidR="001A70B7">
          <w:rPr>
            <w:rFonts w:ascii="Times New Roman" w:hAnsi="Times New Roman"/>
          </w:rPr>
          <w:t>-</w:t>
        </w:r>
      </w:ins>
      <w:del w:id="48" w:author="Stephen Ross" w:date="2013-10-24T16:00:00Z">
        <w:r w:rsidR="00DD276A" w:rsidDel="001A70B7">
          <w:rPr>
            <w:rFonts w:ascii="Times New Roman" w:hAnsi="Times New Roman"/>
          </w:rPr>
          <w:delText xml:space="preserve"> </w:delText>
        </w:r>
      </w:del>
      <w:r w:rsidR="00DD276A">
        <w:rPr>
          <w:rFonts w:ascii="Times New Roman" w:hAnsi="Times New Roman"/>
        </w:rPr>
        <w:t xml:space="preserve">winning </w:t>
      </w:r>
      <w:proofErr w:type="spellStart"/>
      <w:r w:rsidR="00DD276A">
        <w:rPr>
          <w:rFonts w:ascii="Times New Roman" w:hAnsi="Times New Roman"/>
        </w:rPr>
        <w:t>Arundhati</w:t>
      </w:r>
      <w:proofErr w:type="spellEnd"/>
      <w:r w:rsidR="00DD276A">
        <w:rPr>
          <w:rFonts w:ascii="Times New Roman" w:hAnsi="Times New Roman"/>
        </w:rPr>
        <w:t xml:space="preserve"> Roy’s words, </w:t>
      </w:r>
      <w:del w:id="49" w:author="Editorial Comments" w:date="2013-11-11T19:57:00Z">
        <w:r w:rsidR="00DD276A" w:rsidDel="0056563B">
          <w:rPr>
            <w:rFonts w:ascii="Times New Roman" w:hAnsi="Times New Roman"/>
          </w:rPr>
          <w:delText>“</w:delText>
        </w:r>
      </w:del>
      <w:ins w:id="50" w:author="Editorial Comments" w:date="2013-11-11T19:57:00Z">
        <w:r w:rsidR="0056563B">
          <w:rPr>
            <w:rFonts w:ascii="Times New Roman" w:hAnsi="Times New Roman"/>
          </w:rPr>
          <w:t>‘</w:t>
        </w:r>
      </w:ins>
      <w:r w:rsidR="00DD276A">
        <w:rPr>
          <w:rFonts w:ascii="Times New Roman" w:hAnsi="Times New Roman"/>
        </w:rPr>
        <w:t>India lives in several cent</w:t>
      </w:r>
      <w:r>
        <w:rPr>
          <w:rFonts w:ascii="Times New Roman" w:hAnsi="Times New Roman"/>
        </w:rPr>
        <w:t xml:space="preserve">uries at </w:t>
      </w:r>
      <w:commentRangeStart w:id="51"/>
      <w:r>
        <w:rPr>
          <w:rFonts w:ascii="Times New Roman" w:hAnsi="Times New Roman"/>
        </w:rPr>
        <w:t>once</w:t>
      </w:r>
      <w:ins w:id="52" w:author="Editorial Comments" w:date="2013-11-11T19:57:00Z">
        <w:r w:rsidR="0056563B">
          <w:rPr>
            <w:rFonts w:ascii="Times New Roman" w:hAnsi="Times New Roman"/>
          </w:rPr>
          <w:t>’</w:t>
        </w:r>
      </w:ins>
      <w:r>
        <w:rPr>
          <w:rFonts w:ascii="Times New Roman" w:hAnsi="Times New Roman"/>
        </w:rPr>
        <w:t>.</w:t>
      </w:r>
      <w:del w:id="53" w:author="Editorial Comments" w:date="2013-11-11T19:57:00Z">
        <w:r w:rsidDel="0056563B">
          <w:rPr>
            <w:rFonts w:ascii="Times New Roman" w:hAnsi="Times New Roman"/>
          </w:rPr>
          <w:delText>”</w:delText>
        </w:r>
      </w:del>
      <w:commentRangeEnd w:id="51"/>
      <w:r w:rsidR="00E904E8">
        <w:rPr>
          <w:rStyle w:val="CommentReference"/>
          <w:rFonts w:ascii="Times" w:eastAsia="Times" w:hAnsi="Times"/>
        </w:rPr>
        <w:commentReference w:id="51"/>
      </w:r>
    </w:p>
    <w:p w14:paraId="78D06018" w14:textId="42DF7244" w:rsidR="007B4650" w:rsidRPr="002F0CA2" w:rsidRDefault="00B56CB7" w:rsidP="007B4650">
      <w:pPr>
        <w:spacing w:line="480" w:lineRule="auto"/>
        <w:ind w:firstLine="720"/>
        <w:contextualSpacing/>
        <w:rPr>
          <w:rFonts w:ascii="Times New Roman" w:hAnsi="Times New Roman"/>
        </w:rPr>
      </w:pPr>
      <w:r>
        <w:rPr>
          <w:rFonts w:ascii="Times New Roman" w:hAnsi="Times New Roman"/>
        </w:rPr>
        <w:t>In the geopolitical territory named S</w:t>
      </w:r>
      <w:r w:rsidR="007B4650" w:rsidRPr="002F0CA2">
        <w:rPr>
          <w:rFonts w:ascii="Times New Roman" w:hAnsi="Times New Roman"/>
        </w:rPr>
        <w:t>outh Asia</w:t>
      </w:r>
      <w:r w:rsidR="002B28FC">
        <w:rPr>
          <w:rFonts w:ascii="Times New Roman" w:hAnsi="Times New Roman"/>
        </w:rPr>
        <w:t xml:space="preserve"> (</w:t>
      </w:r>
      <w:r w:rsidRPr="002F0CA2">
        <w:rPr>
          <w:rFonts w:ascii="Times New Roman" w:hAnsi="Times New Roman"/>
        </w:rPr>
        <w:t xml:space="preserve">demarcated by super-powers vying for political allegiances after </w:t>
      </w:r>
      <w:del w:id="54" w:author="Editorial Comments" w:date="2013-11-11T19:57:00Z">
        <w:r w:rsidRPr="002F0CA2" w:rsidDel="0056563B">
          <w:rPr>
            <w:rFonts w:ascii="Times New Roman" w:hAnsi="Times New Roman"/>
          </w:rPr>
          <w:delText>World War II</w:delText>
        </w:r>
      </w:del>
      <w:ins w:id="55" w:author="Editorial Comments" w:date="2013-11-11T19:57:00Z">
        <w:r w:rsidR="0056563B">
          <w:rPr>
            <w:rFonts w:ascii="Times New Roman" w:hAnsi="Times New Roman"/>
          </w:rPr>
          <w:t>the Second World War</w:t>
        </w:r>
      </w:ins>
      <w:r w:rsidR="002B28FC">
        <w:rPr>
          <w:rFonts w:ascii="Times New Roman" w:hAnsi="Times New Roman"/>
        </w:rPr>
        <w:t>)</w:t>
      </w:r>
      <w:r>
        <w:rPr>
          <w:rFonts w:ascii="Times New Roman" w:hAnsi="Times New Roman"/>
        </w:rPr>
        <w:t>,</w:t>
      </w:r>
      <w:r w:rsidR="007B4650" w:rsidRPr="002F0CA2">
        <w:rPr>
          <w:rFonts w:ascii="Times New Roman" w:hAnsi="Times New Roman"/>
        </w:rPr>
        <w:t xml:space="preserve"> </w:t>
      </w:r>
      <w:r w:rsidR="003E082E">
        <w:rPr>
          <w:rFonts w:ascii="Times New Roman" w:hAnsi="Times New Roman"/>
        </w:rPr>
        <w:t>India</w:t>
      </w:r>
      <w:r>
        <w:rPr>
          <w:rFonts w:ascii="Times New Roman" w:hAnsi="Times New Roman"/>
        </w:rPr>
        <w:t xml:space="preserve"> occupies</w:t>
      </w:r>
      <w:r w:rsidR="003E082E">
        <w:rPr>
          <w:rFonts w:ascii="Times New Roman" w:hAnsi="Times New Roman"/>
        </w:rPr>
        <w:t xml:space="preserve"> the largest</w:t>
      </w:r>
      <w:r>
        <w:rPr>
          <w:rFonts w:ascii="Times New Roman" w:hAnsi="Times New Roman"/>
        </w:rPr>
        <w:t xml:space="preserve"> </w:t>
      </w:r>
      <w:r w:rsidR="003E082E">
        <w:rPr>
          <w:rFonts w:ascii="Times New Roman" w:hAnsi="Times New Roman"/>
        </w:rPr>
        <w:t>lan</w:t>
      </w:r>
      <w:r>
        <w:rPr>
          <w:rFonts w:ascii="Times New Roman" w:hAnsi="Times New Roman"/>
        </w:rPr>
        <w:t xml:space="preserve">dmass along with </w:t>
      </w:r>
      <w:r w:rsidR="007B4650" w:rsidRPr="002F0CA2">
        <w:rPr>
          <w:rFonts w:ascii="Times New Roman" w:hAnsi="Times New Roman"/>
        </w:rPr>
        <w:t>Pakistan, Bangladesh</w:t>
      </w:r>
      <w:r w:rsidR="002B28FC">
        <w:rPr>
          <w:rFonts w:ascii="Times New Roman" w:hAnsi="Times New Roman"/>
        </w:rPr>
        <w:t xml:space="preserve"> (formerly East Pakistan)</w:t>
      </w:r>
      <w:r w:rsidR="007B4650" w:rsidRPr="002F0CA2">
        <w:rPr>
          <w:rFonts w:ascii="Times New Roman" w:hAnsi="Times New Roman"/>
        </w:rPr>
        <w:t>, S</w:t>
      </w:r>
      <w:r w:rsidR="003E082E">
        <w:rPr>
          <w:rFonts w:ascii="Times New Roman" w:hAnsi="Times New Roman"/>
        </w:rPr>
        <w:t>ri</w:t>
      </w:r>
      <w:r>
        <w:rPr>
          <w:rFonts w:ascii="Times New Roman" w:hAnsi="Times New Roman"/>
        </w:rPr>
        <w:t xml:space="preserve"> Lanka</w:t>
      </w:r>
      <w:r w:rsidR="002B28FC">
        <w:rPr>
          <w:rFonts w:ascii="Times New Roman" w:hAnsi="Times New Roman"/>
        </w:rPr>
        <w:t xml:space="preserve"> (formerly Ceylon)</w:t>
      </w:r>
      <w:r>
        <w:rPr>
          <w:rFonts w:ascii="Times New Roman" w:hAnsi="Times New Roman"/>
        </w:rPr>
        <w:t>, Nepal, and Bhutan. Since</w:t>
      </w:r>
      <w:r w:rsidR="003E082E">
        <w:rPr>
          <w:rFonts w:ascii="Times New Roman" w:hAnsi="Times New Roman"/>
        </w:rPr>
        <w:t xml:space="preserve"> </w:t>
      </w:r>
      <w:ins w:id="56" w:author="Editorial Comments" w:date="2013-11-11T19:58:00Z">
        <w:r w:rsidR="0056563B">
          <w:rPr>
            <w:rFonts w:ascii="Times New Roman" w:hAnsi="Times New Roman"/>
          </w:rPr>
          <w:t xml:space="preserve">the </w:t>
        </w:r>
      </w:ins>
      <w:r w:rsidR="003E082E">
        <w:rPr>
          <w:rFonts w:ascii="Times New Roman" w:hAnsi="Times New Roman"/>
        </w:rPr>
        <w:t>modernizing of dance is more prevalent in India than in other South As</w:t>
      </w:r>
      <w:r w:rsidR="00D44055">
        <w:rPr>
          <w:rFonts w:ascii="Times New Roman" w:hAnsi="Times New Roman"/>
        </w:rPr>
        <w:t>ian nations, I will discuss Indian dance</w:t>
      </w:r>
      <w:r w:rsidR="00000F5D">
        <w:rPr>
          <w:rFonts w:ascii="Times New Roman" w:hAnsi="Times New Roman"/>
        </w:rPr>
        <w:t xml:space="preserve"> more extensively</w:t>
      </w:r>
      <w:ins w:id="57" w:author="Editorial Comments" w:date="2013-11-11T19:58:00Z">
        <w:r w:rsidR="001B7000">
          <w:rPr>
            <w:rFonts w:ascii="Times New Roman" w:hAnsi="Times New Roman"/>
          </w:rPr>
          <w:t>,</w:t>
        </w:r>
      </w:ins>
      <w:r w:rsidR="00000F5D">
        <w:rPr>
          <w:rFonts w:ascii="Times New Roman" w:hAnsi="Times New Roman"/>
        </w:rPr>
        <w:t xml:space="preserve"> although the </w:t>
      </w:r>
      <w:r w:rsidR="003E082E">
        <w:rPr>
          <w:rFonts w:ascii="Times New Roman" w:hAnsi="Times New Roman"/>
        </w:rPr>
        <w:t>pre-</w:t>
      </w:r>
      <w:r w:rsidR="00B75ECC">
        <w:rPr>
          <w:rFonts w:ascii="Times New Roman" w:hAnsi="Times New Roman"/>
        </w:rPr>
        <w:t>modern period</w:t>
      </w:r>
      <w:r w:rsidR="00000F5D">
        <w:rPr>
          <w:rFonts w:ascii="Times New Roman" w:hAnsi="Times New Roman"/>
        </w:rPr>
        <w:t>,</w:t>
      </w:r>
      <w:r w:rsidR="003E082E">
        <w:rPr>
          <w:rFonts w:ascii="Times New Roman" w:hAnsi="Times New Roman"/>
        </w:rPr>
        <w:t xml:space="preserve"> prior to the nearly 200-year</w:t>
      </w:r>
      <w:ins w:id="58" w:author="Editorial Comments" w:date="2013-11-11T19:58:00Z">
        <w:r w:rsidR="001B7000">
          <w:rPr>
            <w:rFonts w:ascii="Times New Roman" w:hAnsi="Times New Roman"/>
          </w:rPr>
          <w:t>s of</w:t>
        </w:r>
      </w:ins>
      <w:r w:rsidR="003E082E">
        <w:rPr>
          <w:rFonts w:ascii="Times New Roman" w:hAnsi="Times New Roman"/>
        </w:rPr>
        <w:t xml:space="preserve"> British colonization </w:t>
      </w:r>
      <w:r w:rsidR="00D44055">
        <w:rPr>
          <w:rFonts w:ascii="Times New Roman" w:hAnsi="Times New Roman"/>
        </w:rPr>
        <w:t xml:space="preserve">(ending </w:t>
      </w:r>
      <w:r w:rsidR="003E082E">
        <w:rPr>
          <w:rFonts w:ascii="Times New Roman" w:hAnsi="Times New Roman"/>
        </w:rPr>
        <w:t>in 1947</w:t>
      </w:r>
      <w:r w:rsidR="00D44055">
        <w:rPr>
          <w:rFonts w:ascii="Times New Roman" w:hAnsi="Times New Roman"/>
        </w:rPr>
        <w:t>)</w:t>
      </w:r>
      <w:r w:rsidR="003E082E">
        <w:rPr>
          <w:rFonts w:ascii="Times New Roman" w:hAnsi="Times New Roman"/>
        </w:rPr>
        <w:t xml:space="preserve"> encompasses</w:t>
      </w:r>
      <w:r w:rsidR="00000F5D">
        <w:rPr>
          <w:rFonts w:ascii="Times New Roman" w:hAnsi="Times New Roman"/>
        </w:rPr>
        <w:t xml:space="preserve"> all of</w:t>
      </w:r>
      <w:r w:rsidR="003E082E">
        <w:rPr>
          <w:rFonts w:ascii="Times New Roman" w:hAnsi="Times New Roman"/>
        </w:rPr>
        <w:t xml:space="preserve"> South Asia. </w:t>
      </w:r>
      <w:r w:rsidR="00E14E9D">
        <w:rPr>
          <w:rFonts w:ascii="Times New Roman" w:hAnsi="Times New Roman"/>
        </w:rPr>
        <w:t>I</w:t>
      </w:r>
      <w:r w:rsidR="002B28FC">
        <w:rPr>
          <w:rFonts w:ascii="Times New Roman" w:hAnsi="Times New Roman"/>
        </w:rPr>
        <w:t>n postcolonial times, i</w:t>
      </w:r>
      <w:r w:rsidR="007B4650" w:rsidRPr="002F0CA2">
        <w:rPr>
          <w:rFonts w:ascii="Times New Roman" w:hAnsi="Times New Roman"/>
        </w:rPr>
        <w:t xml:space="preserve">ndependent nations </w:t>
      </w:r>
      <w:r w:rsidR="002B28FC">
        <w:rPr>
          <w:rFonts w:ascii="Times New Roman" w:hAnsi="Times New Roman"/>
        </w:rPr>
        <w:t>plan</w:t>
      </w:r>
      <w:r w:rsidR="00D44055">
        <w:rPr>
          <w:rFonts w:ascii="Times New Roman" w:hAnsi="Times New Roman"/>
        </w:rPr>
        <w:t xml:space="preserve"> </w:t>
      </w:r>
      <w:r w:rsidR="007B4650" w:rsidRPr="002F0CA2">
        <w:rPr>
          <w:rFonts w:ascii="Times New Roman" w:hAnsi="Times New Roman"/>
        </w:rPr>
        <w:t>future development and m</w:t>
      </w:r>
      <w:r w:rsidR="003E082E">
        <w:rPr>
          <w:rFonts w:ascii="Times New Roman" w:hAnsi="Times New Roman"/>
        </w:rPr>
        <w:t>odernization on their own terms though</w:t>
      </w:r>
      <w:del w:id="59" w:author="Stephen Ross" w:date="2013-10-24T16:01:00Z">
        <w:r w:rsidR="00D44055" w:rsidDel="00E904E8">
          <w:rPr>
            <w:rFonts w:ascii="Times New Roman" w:hAnsi="Times New Roman"/>
          </w:rPr>
          <w:delText xml:space="preserve"> sadly,</w:delText>
        </w:r>
      </w:del>
      <w:r w:rsidR="003E082E">
        <w:rPr>
          <w:rFonts w:ascii="Times New Roman" w:hAnsi="Times New Roman"/>
        </w:rPr>
        <w:t xml:space="preserve"> neo-colonial dependence on the West continues even today.</w:t>
      </w:r>
      <w:r w:rsidR="007B4650" w:rsidRPr="002F0CA2">
        <w:rPr>
          <w:rFonts w:ascii="Times New Roman" w:hAnsi="Times New Roman"/>
        </w:rPr>
        <w:t xml:space="preserve"> </w:t>
      </w:r>
    </w:p>
    <w:p w14:paraId="5AFE5BCA" w14:textId="0908D3D6" w:rsidR="00F939D7" w:rsidRPr="002F0CA2" w:rsidRDefault="003E082E" w:rsidP="002B28FC">
      <w:pPr>
        <w:spacing w:line="480" w:lineRule="auto"/>
        <w:ind w:firstLine="720"/>
        <w:contextualSpacing/>
        <w:rPr>
          <w:rFonts w:ascii="Times New Roman" w:hAnsi="Times New Roman"/>
        </w:rPr>
      </w:pPr>
      <w:r>
        <w:rPr>
          <w:rFonts w:ascii="Times New Roman" w:hAnsi="Times New Roman"/>
        </w:rPr>
        <w:t xml:space="preserve">In analyzing </w:t>
      </w:r>
      <w:r w:rsidR="006350EC" w:rsidRPr="002F0CA2">
        <w:rPr>
          <w:rFonts w:ascii="Times New Roman" w:hAnsi="Times New Roman"/>
        </w:rPr>
        <w:t>when modernism began in South Asia, what traditions it rejected or incorporated</w:t>
      </w:r>
      <w:del w:id="60" w:author="Editorial Comments" w:date="2013-11-11T20:17:00Z">
        <w:r w:rsidR="006350EC" w:rsidRPr="002F0CA2" w:rsidDel="00A96341">
          <w:rPr>
            <w:rFonts w:ascii="Times New Roman" w:hAnsi="Times New Roman"/>
          </w:rPr>
          <w:delText xml:space="preserve"> </w:delText>
        </w:r>
      </w:del>
      <w:ins w:id="61" w:author="Editorial Comments" w:date="2013-11-11T20:17:00Z">
        <w:r w:rsidR="00A96341">
          <w:rPr>
            <w:rFonts w:ascii="Times New Roman" w:hAnsi="Times New Roman"/>
          </w:rPr>
          <w:t xml:space="preserve">, it is necessary to remember that </w:t>
        </w:r>
      </w:ins>
      <w:ins w:id="62" w:author="Editorial Comments" w:date="2013-11-11T20:18:00Z">
        <w:r w:rsidR="00A96341">
          <w:rPr>
            <w:rFonts w:ascii="Times New Roman" w:hAnsi="Times New Roman"/>
          </w:rPr>
          <w:t xml:space="preserve">there was more than one period of </w:t>
        </w:r>
      </w:ins>
      <w:ins w:id="63" w:author="Editorial Comments" w:date="2013-11-11T20:17:00Z">
        <w:r w:rsidR="00A96341">
          <w:rPr>
            <w:rFonts w:ascii="Times New Roman" w:hAnsi="Times New Roman"/>
          </w:rPr>
          <w:t>modernization</w:t>
        </w:r>
      </w:ins>
      <w:ins w:id="64" w:author="Editorial Comments" w:date="2013-11-11T20:18:00Z">
        <w:r w:rsidR="00A96341">
          <w:rPr>
            <w:rFonts w:ascii="Times New Roman" w:hAnsi="Times New Roman"/>
          </w:rPr>
          <w:t xml:space="preserve"> in the region</w:t>
        </w:r>
      </w:ins>
      <w:del w:id="65" w:author="Editorial Comments" w:date="2013-11-11T20:17:00Z">
        <w:r w:rsidR="006350EC" w:rsidRPr="002F0CA2" w:rsidDel="00A96341">
          <w:rPr>
            <w:rFonts w:ascii="Times New Roman" w:hAnsi="Times New Roman"/>
          </w:rPr>
          <w:delText xml:space="preserve">into its own versions of modernity, I first take a historical look at pre-modern </w:delText>
        </w:r>
        <w:r w:rsidR="000A195B" w:rsidDel="00A96341">
          <w:rPr>
            <w:rFonts w:ascii="Times New Roman" w:hAnsi="Times New Roman"/>
          </w:rPr>
          <w:delText xml:space="preserve">(pre-colonial) </w:delText>
        </w:r>
        <w:r w:rsidR="006350EC" w:rsidRPr="002F0CA2" w:rsidDel="00A96341">
          <w:rPr>
            <w:rFonts w:ascii="Times New Roman" w:hAnsi="Times New Roman"/>
          </w:rPr>
          <w:delText>South Asia</w:delText>
        </w:r>
        <w:r w:rsidR="00D44055" w:rsidDel="00A96341">
          <w:rPr>
            <w:rFonts w:ascii="Times New Roman" w:hAnsi="Times New Roman"/>
          </w:rPr>
          <w:delText xml:space="preserve"> that dates </w:delText>
        </w:r>
        <w:r w:rsidR="00F939D7" w:rsidRPr="002F0CA2" w:rsidDel="00A96341">
          <w:rPr>
            <w:rFonts w:ascii="Times New Roman" w:hAnsi="Times New Roman"/>
          </w:rPr>
          <w:delText>back into ancient times</w:delText>
        </w:r>
      </w:del>
      <w:r w:rsidR="00F939D7" w:rsidRPr="002F0CA2">
        <w:rPr>
          <w:rFonts w:ascii="Times New Roman" w:hAnsi="Times New Roman"/>
        </w:rPr>
        <w:t>. The production of different genres of art—visual, architectural, coin inscriptions, ancient Sanskrit drama, folk dance—unfolded</w:t>
      </w:r>
      <w:r w:rsidR="003F572B" w:rsidRPr="002F0CA2">
        <w:rPr>
          <w:rFonts w:ascii="Times New Roman" w:hAnsi="Times New Roman"/>
        </w:rPr>
        <w:t xml:space="preserve"> at their own pace without outside interventions</w:t>
      </w:r>
      <w:r w:rsidR="00F939D7" w:rsidRPr="002F0CA2">
        <w:rPr>
          <w:rFonts w:ascii="Times New Roman" w:hAnsi="Times New Roman"/>
        </w:rPr>
        <w:t xml:space="preserve">. </w:t>
      </w:r>
      <w:r w:rsidR="00D44055">
        <w:rPr>
          <w:rFonts w:ascii="Times New Roman" w:hAnsi="Times New Roman"/>
        </w:rPr>
        <w:t>M</w:t>
      </w:r>
      <w:r w:rsidR="00F939D7" w:rsidRPr="002F0CA2">
        <w:rPr>
          <w:rFonts w:ascii="Times New Roman" w:hAnsi="Times New Roman"/>
        </w:rPr>
        <w:t xml:space="preserve">odernization as </w:t>
      </w:r>
      <w:r w:rsidR="00097B2C" w:rsidRPr="002F0CA2">
        <w:rPr>
          <w:rFonts w:ascii="Times New Roman" w:hAnsi="Times New Roman"/>
        </w:rPr>
        <w:t xml:space="preserve">understood </w:t>
      </w:r>
      <w:r w:rsidR="00F939D7" w:rsidRPr="002F0CA2">
        <w:rPr>
          <w:rFonts w:ascii="Times New Roman" w:hAnsi="Times New Roman"/>
        </w:rPr>
        <w:t xml:space="preserve">today </w:t>
      </w:r>
      <w:r w:rsidR="00000F5D">
        <w:rPr>
          <w:rFonts w:ascii="Times New Roman" w:hAnsi="Times New Roman"/>
        </w:rPr>
        <w:t xml:space="preserve">(industrialization, new </w:t>
      </w:r>
      <w:r w:rsidR="003F572B" w:rsidRPr="002F0CA2">
        <w:rPr>
          <w:rFonts w:ascii="Times New Roman" w:hAnsi="Times New Roman"/>
        </w:rPr>
        <w:t>communication</w:t>
      </w:r>
      <w:r w:rsidR="00000F5D">
        <w:rPr>
          <w:rFonts w:ascii="Times New Roman" w:hAnsi="Times New Roman"/>
        </w:rPr>
        <w:t xml:space="preserve"> methods</w:t>
      </w:r>
      <w:r w:rsidR="003F572B" w:rsidRPr="002F0CA2">
        <w:rPr>
          <w:rFonts w:ascii="Times New Roman" w:hAnsi="Times New Roman"/>
        </w:rPr>
        <w:t>)</w:t>
      </w:r>
      <w:ins w:id="66" w:author="Editorial Comments" w:date="2013-11-11T20:18:00Z">
        <w:r w:rsidR="000D3EB9">
          <w:rPr>
            <w:rFonts w:ascii="Times New Roman" w:hAnsi="Times New Roman"/>
          </w:rPr>
          <w:t>, however,</w:t>
        </w:r>
      </w:ins>
      <w:r w:rsidR="003F572B" w:rsidRPr="002F0CA2">
        <w:rPr>
          <w:rFonts w:ascii="Times New Roman" w:hAnsi="Times New Roman"/>
        </w:rPr>
        <w:t xml:space="preserve"> </w:t>
      </w:r>
      <w:r w:rsidR="00D44055">
        <w:rPr>
          <w:rFonts w:ascii="Times New Roman" w:hAnsi="Times New Roman"/>
        </w:rPr>
        <w:t>was introduced and imposed by British colonizers</w:t>
      </w:r>
      <w:r w:rsidR="00000F5D">
        <w:rPr>
          <w:rFonts w:ascii="Times New Roman" w:hAnsi="Times New Roman"/>
        </w:rPr>
        <w:t>; o</w:t>
      </w:r>
      <w:r w:rsidR="002B28FC">
        <w:rPr>
          <w:rFonts w:ascii="Times New Roman" w:hAnsi="Times New Roman"/>
        </w:rPr>
        <w:t>nce</w:t>
      </w:r>
      <w:r w:rsidR="002B28FC" w:rsidRPr="002F0CA2">
        <w:rPr>
          <w:rFonts w:ascii="Times New Roman" w:hAnsi="Times New Roman"/>
        </w:rPr>
        <w:t xml:space="preserve"> colonization</w:t>
      </w:r>
      <w:r w:rsidR="002B28FC">
        <w:rPr>
          <w:rFonts w:ascii="Times New Roman" w:hAnsi="Times New Roman"/>
        </w:rPr>
        <w:t xml:space="preserve"> took root, p</w:t>
      </w:r>
      <w:r w:rsidR="00000F5D">
        <w:rPr>
          <w:rFonts w:ascii="Times New Roman" w:hAnsi="Times New Roman"/>
        </w:rPr>
        <w:t>re-modern S</w:t>
      </w:r>
      <w:r w:rsidR="002B28FC">
        <w:rPr>
          <w:rFonts w:ascii="Times New Roman" w:hAnsi="Times New Roman"/>
        </w:rPr>
        <w:t xml:space="preserve">outh Asian societies could not </w:t>
      </w:r>
      <w:r w:rsidR="002B28FC" w:rsidRPr="002F0CA2">
        <w:rPr>
          <w:rFonts w:ascii="Times New Roman" w:hAnsi="Times New Roman"/>
        </w:rPr>
        <w:t>evolv</w:t>
      </w:r>
      <w:r w:rsidR="002B28FC">
        <w:rPr>
          <w:rFonts w:ascii="Times New Roman" w:hAnsi="Times New Roman"/>
        </w:rPr>
        <w:t xml:space="preserve">e over time </w:t>
      </w:r>
      <w:r w:rsidR="002B28FC" w:rsidRPr="002F0CA2">
        <w:rPr>
          <w:rFonts w:ascii="Times New Roman" w:hAnsi="Times New Roman"/>
        </w:rPr>
        <w:t xml:space="preserve">and arrive at alternative </w:t>
      </w:r>
      <w:proofErr w:type="spellStart"/>
      <w:r w:rsidR="002B28FC" w:rsidRPr="002F0CA2">
        <w:rPr>
          <w:rFonts w:ascii="Times New Roman" w:hAnsi="Times New Roman"/>
        </w:rPr>
        <w:t>modernities</w:t>
      </w:r>
      <w:proofErr w:type="spellEnd"/>
      <w:r w:rsidR="002B28FC" w:rsidRPr="002F0CA2">
        <w:rPr>
          <w:rFonts w:ascii="Times New Roman" w:hAnsi="Times New Roman"/>
        </w:rPr>
        <w:t xml:space="preserve"> </w:t>
      </w:r>
      <w:r w:rsidR="002B28FC">
        <w:rPr>
          <w:rFonts w:ascii="Times New Roman" w:hAnsi="Times New Roman"/>
        </w:rPr>
        <w:t xml:space="preserve">best suited to their cultures. </w:t>
      </w:r>
      <w:r w:rsidR="00000F5D">
        <w:rPr>
          <w:rFonts w:ascii="Times New Roman" w:hAnsi="Times New Roman"/>
        </w:rPr>
        <w:t xml:space="preserve">Additionally, </w:t>
      </w:r>
      <w:r w:rsidR="00F939D7" w:rsidRPr="002F0CA2">
        <w:rPr>
          <w:rFonts w:ascii="Times New Roman" w:hAnsi="Times New Roman"/>
        </w:rPr>
        <w:t xml:space="preserve">British </w:t>
      </w:r>
      <w:del w:id="67" w:author="Editorial Comments" w:date="2013-11-11T19:59:00Z">
        <w:r w:rsidR="00F939D7" w:rsidRPr="002F0CA2" w:rsidDel="001B7000">
          <w:rPr>
            <w:rFonts w:ascii="Times New Roman" w:hAnsi="Times New Roman"/>
          </w:rPr>
          <w:delText xml:space="preserve">superior </w:delText>
        </w:r>
      </w:del>
      <w:r w:rsidR="00F939D7" w:rsidRPr="002F0CA2">
        <w:rPr>
          <w:rFonts w:ascii="Times New Roman" w:hAnsi="Times New Roman"/>
        </w:rPr>
        <w:t>attitu</w:t>
      </w:r>
      <w:r w:rsidR="00CE77CA" w:rsidRPr="002F0CA2">
        <w:rPr>
          <w:rFonts w:ascii="Times New Roman" w:hAnsi="Times New Roman"/>
        </w:rPr>
        <w:t xml:space="preserve">des </w:t>
      </w:r>
      <w:ins w:id="68" w:author="Editorial Comments" w:date="2013-11-11T19:59:00Z">
        <w:r w:rsidR="001B7000">
          <w:rPr>
            <w:rFonts w:ascii="Times New Roman" w:hAnsi="Times New Roman"/>
          </w:rPr>
          <w:t xml:space="preserve">of superiority </w:t>
        </w:r>
      </w:ins>
      <w:r w:rsidR="00CE77CA" w:rsidRPr="002F0CA2">
        <w:rPr>
          <w:rFonts w:ascii="Times New Roman" w:hAnsi="Times New Roman"/>
        </w:rPr>
        <w:t xml:space="preserve">denigrated local </w:t>
      </w:r>
      <w:r w:rsidR="00F939D7" w:rsidRPr="002F0CA2">
        <w:rPr>
          <w:rFonts w:ascii="Times New Roman" w:hAnsi="Times New Roman"/>
        </w:rPr>
        <w:t>customs</w:t>
      </w:r>
      <w:r w:rsidR="00CE77CA" w:rsidRPr="002F0CA2">
        <w:rPr>
          <w:rFonts w:ascii="Times New Roman" w:hAnsi="Times New Roman"/>
        </w:rPr>
        <w:t xml:space="preserve"> as backward</w:t>
      </w:r>
      <w:ins w:id="69" w:author="Stephen Ross" w:date="2013-10-24T16:01:00Z">
        <w:r w:rsidR="00E904E8">
          <w:rPr>
            <w:rFonts w:ascii="Times New Roman" w:hAnsi="Times New Roman"/>
          </w:rPr>
          <w:t>,</w:t>
        </w:r>
      </w:ins>
      <w:r w:rsidR="00D44055">
        <w:rPr>
          <w:rFonts w:ascii="Times New Roman" w:hAnsi="Times New Roman"/>
        </w:rPr>
        <w:t xml:space="preserve"> leading to ironic</w:t>
      </w:r>
      <w:r w:rsidR="00F939D7" w:rsidRPr="002F0CA2">
        <w:rPr>
          <w:rFonts w:ascii="Times New Roman" w:hAnsi="Times New Roman"/>
        </w:rPr>
        <w:t xml:space="preserve"> pressures </w:t>
      </w:r>
      <w:r w:rsidR="00D44055">
        <w:rPr>
          <w:rFonts w:ascii="Times New Roman" w:hAnsi="Times New Roman"/>
        </w:rPr>
        <w:t xml:space="preserve">on local people </w:t>
      </w:r>
      <w:r w:rsidR="00CE77CA" w:rsidRPr="002F0CA2">
        <w:rPr>
          <w:rFonts w:ascii="Times New Roman" w:hAnsi="Times New Roman"/>
        </w:rPr>
        <w:t xml:space="preserve">in the </w:t>
      </w:r>
      <w:del w:id="70" w:author="Stephen Ross" w:date="2013-10-24T16:01:00Z">
        <w:r w:rsidR="00CE77CA" w:rsidRPr="002F0CA2" w:rsidDel="00E904E8">
          <w:rPr>
            <w:rFonts w:ascii="Times New Roman" w:hAnsi="Times New Roman"/>
          </w:rPr>
          <w:delText>19</w:delText>
        </w:r>
        <w:r w:rsidR="00CE77CA" w:rsidRPr="002F0CA2" w:rsidDel="00E904E8">
          <w:rPr>
            <w:rFonts w:ascii="Times New Roman" w:hAnsi="Times New Roman"/>
            <w:vertAlign w:val="superscript"/>
          </w:rPr>
          <w:delText>th</w:delText>
        </w:r>
        <w:r w:rsidR="00D44055" w:rsidDel="00E904E8">
          <w:rPr>
            <w:rFonts w:ascii="Times New Roman" w:hAnsi="Times New Roman"/>
          </w:rPr>
          <w:delText xml:space="preserve"> </w:delText>
        </w:r>
      </w:del>
      <w:ins w:id="71" w:author="Stephen Ross" w:date="2013-10-24T16:01:00Z">
        <w:r w:rsidR="00E904E8">
          <w:rPr>
            <w:rFonts w:ascii="Times New Roman" w:hAnsi="Times New Roman"/>
          </w:rPr>
          <w:t xml:space="preserve">nineteenth </w:t>
        </w:r>
      </w:ins>
      <w:r w:rsidR="00D44055">
        <w:rPr>
          <w:rFonts w:ascii="Times New Roman" w:hAnsi="Times New Roman"/>
        </w:rPr>
        <w:t>century to prove that their indigenous</w:t>
      </w:r>
      <w:r w:rsidR="00F939D7" w:rsidRPr="002F0CA2">
        <w:rPr>
          <w:rFonts w:ascii="Times New Roman" w:hAnsi="Times New Roman"/>
        </w:rPr>
        <w:t xml:space="preserve"> traditions, such as classical Indian dance were also </w:t>
      </w:r>
      <w:del w:id="72" w:author="Editorial Comments" w:date="2013-11-11T20:00:00Z">
        <w:r w:rsidR="00F939D7" w:rsidRPr="002F0CA2" w:rsidDel="001B7000">
          <w:rPr>
            <w:rFonts w:ascii="Times New Roman" w:hAnsi="Times New Roman"/>
          </w:rPr>
          <w:delText>“</w:delText>
        </w:r>
      </w:del>
      <w:ins w:id="73" w:author="Editorial Comments" w:date="2013-11-11T20:00:00Z">
        <w:r w:rsidR="001B7000">
          <w:rPr>
            <w:rFonts w:ascii="Times New Roman" w:hAnsi="Times New Roman"/>
          </w:rPr>
          <w:t>‘</w:t>
        </w:r>
      </w:ins>
      <w:r w:rsidR="00F939D7" w:rsidRPr="002F0CA2">
        <w:rPr>
          <w:rFonts w:ascii="Times New Roman" w:hAnsi="Times New Roman"/>
        </w:rPr>
        <w:t>modern</w:t>
      </w:r>
      <w:del w:id="74" w:author="Editorial Comments" w:date="2013-11-11T20:00:00Z">
        <w:r w:rsidR="00F939D7" w:rsidRPr="002F0CA2" w:rsidDel="001B7000">
          <w:rPr>
            <w:rFonts w:ascii="Times New Roman" w:hAnsi="Times New Roman"/>
          </w:rPr>
          <w:delText xml:space="preserve">” </w:delText>
        </w:r>
      </w:del>
      <w:ins w:id="75" w:author="Editorial Comments" w:date="2013-11-11T20:00: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a</w:t>
      </w:r>
      <w:ins w:id="76" w:author="Editorial Comments" w:date="2013-11-11T20:00:00Z">
        <w:r w:rsidR="001B7000">
          <w:rPr>
            <w:rFonts w:ascii="Times New Roman" w:hAnsi="Times New Roman"/>
          </w:rPr>
          <w:t xml:space="preserve">s in terms defined and </w:t>
        </w:r>
      </w:ins>
      <w:del w:id="77" w:author="Editorial Comments" w:date="2013-11-11T20:00:00Z">
        <w:r w:rsidR="00F939D7" w:rsidRPr="002F0CA2" w:rsidDel="001B7000">
          <w:rPr>
            <w:rFonts w:ascii="Times New Roman" w:hAnsi="Times New Roman"/>
          </w:rPr>
          <w:delText xml:space="preserve">s </w:delText>
        </w:r>
      </w:del>
      <w:r w:rsidR="00F939D7" w:rsidRPr="002F0CA2">
        <w:rPr>
          <w:rFonts w:ascii="Times New Roman" w:hAnsi="Times New Roman"/>
        </w:rPr>
        <w:t>understood by westerners</w:t>
      </w:r>
      <w:r w:rsidR="002B28FC">
        <w:rPr>
          <w:rFonts w:ascii="Times New Roman" w:hAnsi="Times New Roman"/>
        </w:rPr>
        <w:t>.</w:t>
      </w:r>
    </w:p>
    <w:p w14:paraId="6B1442E6" w14:textId="7C48607B" w:rsidR="00F939D7" w:rsidRPr="002F0CA2" w:rsidDel="00A06C41" w:rsidRDefault="00C233C8">
      <w:pPr>
        <w:spacing w:line="480" w:lineRule="auto"/>
        <w:ind w:firstLine="720"/>
        <w:contextualSpacing/>
        <w:rPr>
          <w:del w:id="78" w:author="Stephen Ross" w:date="2013-10-24T16:03:00Z"/>
          <w:rFonts w:ascii="Times New Roman" w:hAnsi="Times New Roman"/>
        </w:rPr>
      </w:pPr>
      <w:r w:rsidRPr="002F0CA2">
        <w:rPr>
          <w:rFonts w:ascii="Times New Roman" w:hAnsi="Times New Roman"/>
        </w:rPr>
        <w:t>Further,</w:t>
      </w:r>
      <w:r w:rsidR="00F939D7" w:rsidRPr="002F0CA2">
        <w:rPr>
          <w:rFonts w:ascii="Times New Roman" w:hAnsi="Times New Roman"/>
        </w:rPr>
        <w:t xml:space="preserve"> </w:t>
      </w:r>
      <w:ins w:id="79" w:author="Stephen Ross" w:date="2013-10-24T16:01:00Z">
        <w:r w:rsidR="00E904E8">
          <w:rPr>
            <w:rFonts w:ascii="Times New Roman" w:hAnsi="Times New Roman"/>
          </w:rPr>
          <w:t xml:space="preserve">the </w:t>
        </w:r>
      </w:ins>
      <w:r w:rsidR="00F939D7" w:rsidRPr="00E14E9D">
        <w:rPr>
          <w:rFonts w:ascii="Times New Roman" w:hAnsi="Times New Roman"/>
        </w:rPr>
        <w:t xml:space="preserve">British </w:t>
      </w:r>
      <w:r w:rsidRPr="00E14E9D">
        <w:rPr>
          <w:rFonts w:ascii="Times New Roman" w:hAnsi="Times New Roman"/>
        </w:rPr>
        <w:t xml:space="preserve">modernized South Asia </w:t>
      </w:r>
      <w:r w:rsidR="00F939D7" w:rsidRPr="00E14E9D">
        <w:rPr>
          <w:rFonts w:ascii="Times New Roman" w:hAnsi="Times New Roman"/>
        </w:rPr>
        <w:t xml:space="preserve">selectively and for the benefit of </w:t>
      </w:r>
      <w:ins w:id="80" w:author="Editorial Comments" w:date="2013-11-11T20:01:00Z">
        <w:r w:rsidR="001B7000">
          <w:rPr>
            <w:rFonts w:ascii="Times New Roman" w:hAnsi="Times New Roman"/>
          </w:rPr>
          <w:t xml:space="preserve">the </w:t>
        </w:r>
      </w:ins>
      <w:r w:rsidR="00F939D7" w:rsidRPr="00E14E9D">
        <w:rPr>
          <w:rFonts w:ascii="Times New Roman" w:hAnsi="Times New Roman"/>
        </w:rPr>
        <w:t>colonial administration.</w:t>
      </w:r>
      <w:r w:rsidR="00F939D7" w:rsidRPr="002F0CA2">
        <w:rPr>
          <w:rFonts w:ascii="Times New Roman" w:hAnsi="Times New Roman"/>
        </w:rPr>
        <w:t xml:space="preserve"> At times, the results were beneficial</w:t>
      </w:r>
      <w:ins w:id="81" w:author="Stephen Ross" w:date="2013-10-24T16:01:00Z">
        <w:r w:rsidR="00E904E8">
          <w:rPr>
            <w:rFonts w:ascii="Times New Roman" w:hAnsi="Times New Roman"/>
          </w:rPr>
          <w:t>;</w:t>
        </w:r>
      </w:ins>
      <w:del w:id="82" w:author="Stephen Ross" w:date="2013-10-24T16:01:00Z">
        <w:r w:rsidR="00F939D7" w:rsidRPr="002F0CA2" w:rsidDel="00E904E8">
          <w:rPr>
            <w:rFonts w:ascii="Times New Roman" w:hAnsi="Times New Roman"/>
          </w:rPr>
          <w:delText>,</w:delText>
        </w:r>
      </w:del>
      <w:r w:rsidR="00F939D7" w:rsidRPr="002F0CA2">
        <w:rPr>
          <w:rFonts w:ascii="Times New Roman" w:hAnsi="Times New Roman"/>
        </w:rPr>
        <w:t xml:space="preserve"> at others, destructive or somewhere in between.</w:t>
      </w:r>
      <w:ins w:id="83" w:author="Stephen Ross" w:date="2013-10-24T16:10:00Z">
        <w:r w:rsidR="00C27A8D">
          <w:rPr>
            <w:rFonts w:ascii="Times New Roman" w:hAnsi="Times New Roman"/>
          </w:rPr>
          <w:t xml:space="preserve"> The English school system, as imposed on India under Macaulay in the 1850s</w:t>
        </w:r>
      </w:ins>
      <w:ins w:id="84" w:author="Stephen Ross" w:date="2013-10-24T16:11:00Z">
        <w:r w:rsidR="006B3DF8">
          <w:rPr>
            <w:rFonts w:ascii="Times New Roman" w:hAnsi="Times New Roman"/>
          </w:rPr>
          <w:t xml:space="preserve"> had as its primary stated objective production of native </w:t>
        </w:r>
        <w:proofErr w:type="spellStart"/>
        <w:r w:rsidR="006B3DF8">
          <w:rPr>
            <w:rFonts w:ascii="Times New Roman" w:hAnsi="Times New Roman"/>
          </w:rPr>
          <w:t>funcationaries</w:t>
        </w:r>
        <w:proofErr w:type="spellEnd"/>
        <w:r w:rsidR="006B3DF8">
          <w:rPr>
            <w:rFonts w:ascii="Times New Roman" w:hAnsi="Times New Roman"/>
          </w:rPr>
          <w:t xml:space="preserve"> to carry out the colonialist administration, but simultaneously created an educated class who could – and eventually did </w:t>
        </w:r>
      </w:ins>
      <w:ins w:id="85" w:author="Stephen Ross" w:date="2013-10-24T16:12:00Z">
        <w:r w:rsidR="006B3DF8">
          <w:rPr>
            <w:rFonts w:ascii="Times New Roman" w:hAnsi="Times New Roman"/>
          </w:rPr>
          <w:t>–</w:t>
        </w:r>
      </w:ins>
      <w:ins w:id="86" w:author="Stephen Ross" w:date="2013-10-24T16:11:00Z">
        <w:r w:rsidR="006B3DF8">
          <w:rPr>
            <w:rFonts w:ascii="Times New Roman" w:hAnsi="Times New Roman"/>
          </w:rPr>
          <w:t xml:space="preserve"> put </w:t>
        </w:r>
      </w:ins>
      <w:ins w:id="87" w:author="Stephen Ross" w:date="2013-10-24T16:12:00Z">
        <w:r w:rsidR="006B3DF8">
          <w:rPr>
            <w:rFonts w:ascii="Times New Roman" w:hAnsi="Times New Roman"/>
          </w:rPr>
          <w:t xml:space="preserve">their knowledge to use in overthrowing British rule. </w:t>
        </w:r>
      </w:ins>
      <w:del w:id="88" w:author="Stephen Ross" w:date="2013-10-24T16:12:00Z">
        <w:r w:rsidR="00F939D7" w:rsidRPr="002F0CA2" w:rsidDel="006B3DF8">
          <w:rPr>
            <w:rFonts w:ascii="Times New Roman" w:hAnsi="Times New Roman"/>
          </w:rPr>
          <w:delText xml:space="preserve"> </w:delText>
        </w:r>
      </w:del>
      <w:del w:id="89" w:author="Stephen Ross" w:date="2013-10-24T16:01:00Z">
        <w:r w:rsidR="00FA7471" w:rsidDel="00E904E8">
          <w:rPr>
            <w:rFonts w:ascii="Times New Roman" w:hAnsi="Times New Roman"/>
          </w:rPr>
          <w:delText xml:space="preserve">Similar to </w:delText>
        </w:r>
      </w:del>
      <w:del w:id="90" w:author="Stephen Ross" w:date="2013-10-24T16:12:00Z">
        <w:r w:rsidR="00F939D7" w:rsidRPr="002F0CA2" w:rsidDel="006B3DF8">
          <w:rPr>
            <w:rFonts w:ascii="Times New Roman" w:hAnsi="Times New Roman"/>
          </w:rPr>
          <w:delText>colonial(ist) edu</w:delText>
        </w:r>
        <w:r w:rsidR="00000F5D" w:rsidDel="006B3DF8">
          <w:rPr>
            <w:rFonts w:ascii="Times New Roman" w:hAnsi="Times New Roman"/>
          </w:rPr>
          <w:delText xml:space="preserve">cational system </w:delText>
        </w:r>
      </w:del>
      <w:del w:id="91" w:author="Stephen Ross" w:date="2013-10-24T16:01:00Z">
        <w:r w:rsidR="00000F5D" w:rsidDel="00E904E8">
          <w:rPr>
            <w:rFonts w:ascii="Times New Roman" w:hAnsi="Times New Roman"/>
          </w:rPr>
          <w:delText>imposing</w:delText>
        </w:r>
        <w:r w:rsidR="00FA7471" w:rsidDel="00E904E8">
          <w:rPr>
            <w:rFonts w:ascii="Times New Roman" w:hAnsi="Times New Roman"/>
          </w:rPr>
          <w:delText xml:space="preserve"> </w:delText>
        </w:r>
      </w:del>
      <w:del w:id="92" w:author="Stephen Ross" w:date="2013-10-24T16:12:00Z">
        <w:r w:rsidR="00FA7471" w:rsidDel="006B3DF8">
          <w:rPr>
            <w:rFonts w:ascii="Times New Roman" w:hAnsi="Times New Roman"/>
          </w:rPr>
          <w:delText>English</w:delText>
        </w:r>
        <w:r w:rsidR="00F939D7" w:rsidRPr="002F0CA2" w:rsidDel="006B3DF8">
          <w:rPr>
            <w:rFonts w:ascii="Times New Roman" w:hAnsi="Times New Roman"/>
          </w:rPr>
          <w:delText xml:space="preserve"> on people with different languages, modernization too was a double-edged sword. For instance, </w:delText>
        </w:r>
      </w:del>
      <w:r w:rsidR="00F939D7" w:rsidRPr="002F0CA2">
        <w:rPr>
          <w:rFonts w:ascii="Times New Roman" w:hAnsi="Times New Roman"/>
        </w:rPr>
        <w:t>Br</w:t>
      </w:r>
      <w:r w:rsidR="00612964" w:rsidRPr="002F0CA2">
        <w:rPr>
          <w:rFonts w:ascii="Times New Roman" w:hAnsi="Times New Roman"/>
        </w:rPr>
        <w:t>itish</w:t>
      </w:r>
      <w:ins w:id="93" w:author="Stephen Ross" w:date="2013-10-24T16:03:00Z">
        <w:r w:rsidR="00A06C41">
          <w:rPr>
            <w:rFonts w:ascii="Times New Roman" w:hAnsi="Times New Roman"/>
          </w:rPr>
          <w:t>-</w:t>
        </w:r>
      </w:ins>
      <w:del w:id="94" w:author="Stephen Ross" w:date="2013-10-24T16:03:00Z">
        <w:r w:rsidR="00612964" w:rsidRPr="002F0CA2" w:rsidDel="00A06C41">
          <w:rPr>
            <w:rFonts w:ascii="Times New Roman" w:hAnsi="Times New Roman"/>
          </w:rPr>
          <w:delText xml:space="preserve"> </w:delText>
        </w:r>
      </w:del>
      <w:r w:rsidR="00612964" w:rsidRPr="002F0CA2">
        <w:rPr>
          <w:rFonts w:ascii="Times New Roman" w:hAnsi="Times New Roman"/>
        </w:rPr>
        <w:t>built railways</w:t>
      </w:r>
      <w:del w:id="95" w:author="Stephen Ross" w:date="2013-10-24T16:12:00Z">
        <w:r w:rsidR="00612964" w:rsidRPr="002F0CA2" w:rsidDel="006B3DF8">
          <w:rPr>
            <w:rFonts w:ascii="Times New Roman" w:hAnsi="Times New Roman"/>
          </w:rPr>
          <w:delText xml:space="preserve"> in India</w:delText>
        </w:r>
      </w:del>
      <w:r w:rsidR="00F939D7" w:rsidRPr="002F0CA2">
        <w:rPr>
          <w:rFonts w:ascii="Times New Roman" w:hAnsi="Times New Roman"/>
        </w:rPr>
        <w:t xml:space="preserve"> </w:t>
      </w:r>
      <w:ins w:id="96" w:author="Stephen Ross" w:date="2013-10-24T16:02:00Z">
        <w:r w:rsidR="00D95BD0" w:rsidRPr="002F0CA2">
          <w:rPr>
            <w:rFonts w:ascii="Times New Roman" w:hAnsi="Times New Roman"/>
          </w:rPr>
          <w:t xml:space="preserve">both </w:t>
        </w:r>
      </w:ins>
      <w:r w:rsidR="00F939D7" w:rsidRPr="002F0CA2">
        <w:rPr>
          <w:rFonts w:ascii="Times New Roman" w:hAnsi="Times New Roman"/>
        </w:rPr>
        <w:t>facilitate</w:t>
      </w:r>
      <w:r w:rsidR="00612964" w:rsidRPr="002F0CA2">
        <w:rPr>
          <w:rFonts w:ascii="Times New Roman" w:hAnsi="Times New Roman"/>
        </w:rPr>
        <w:t xml:space="preserve">d </w:t>
      </w:r>
      <w:del w:id="97" w:author="Stephen Ross" w:date="2013-10-24T16:02:00Z">
        <w:r w:rsidR="00612964" w:rsidRPr="002F0CA2" w:rsidDel="00D95BD0">
          <w:rPr>
            <w:rFonts w:ascii="Times New Roman" w:hAnsi="Times New Roman"/>
          </w:rPr>
          <w:delText>both</w:delText>
        </w:r>
        <w:r w:rsidR="00F939D7" w:rsidRPr="002F0CA2" w:rsidDel="00D95BD0">
          <w:rPr>
            <w:rFonts w:ascii="Times New Roman" w:hAnsi="Times New Roman"/>
          </w:rPr>
          <w:delText xml:space="preserve"> </w:delText>
        </w:r>
      </w:del>
      <w:r w:rsidR="00F939D7" w:rsidRPr="002F0CA2">
        <w:rPr>
          <w:rFonts w:ascii="Times New Roman" w:hAnsi="Times New Roman"/>
        </w:rPr>
        <w:t xml:space="preserve">colonial administration </w:t>
      </w:r>
      <w:r w:rsidR="00612964" w:rsidRPr="002F0CA2">
        <w:rPr>
          <w:rFonts w:ascii="Times New Roman" w:hAnsi="Times New Roman"/>
        </w:rPr>
        <w:t xml:space="preserve">and </w:t>
      </w:r>
      <w:r w:rsidR="00F939D7" w:rsidRPr="002F0CA2">
        <w:rPr>
          <w:rFonts w:ascii="Times New Roman" w:hAnsi="Times New Roman"/>
        </w:rPr>
        <w:t>benefitted local people</w:t>
      </w:r>
      <w:ins w:id="98" w:author="Stephen Ross" w:date="2013-10-24T16:12:00Z">
        <w:r w:rsidR="006B3DF8">
          <w:rPr>
            <w:rFonts w:ascii="Times New Roman" w:hAnsi="Times New Roman"/>
          </w:rPr>
          <w:t xml:space="preserve"> by expediting </w:t>
        </w:r>
        <w:r w:rsidR="003B65AB">
          <w:rPr>
            <w:rFonts w:ascii="Times New Roman" w:hAnsi="Times New Roman"/>
          </w:rPr>
          <w:t>transport of people and goods.</w:t>
        </w:r>
      </w:ins>
      <w:del w:id="99" w:author="Stephen Ross" w:date="2013-10-24T16:12:00Z">
        <w:r w:rsidR="00F939D7" w:rsidRPr="002F0CA2" w:rsidDel="006B3DF8">
          <w:rPr>
            <w:rFonts w:ascii="Times New Roman" w:hAnsi="Times New Roman"/>
          </w:rPr>
          <w:delText>.</w:delText>
        </w:r>
      </w:del>
      <w:r w:rsidR="00F939D7" w:rsidRPr="002F0CA2">
        <w:rPr>
          <w:rFonts w:ascii="Times New Roman" w:hAnsi="Times New Roman"/>
        </w:rPr>
        <w:t xml:space="preserve"> </w:t>
      </w:r>
      <w:ins w:id="100" w:author="Stephen Ross" w:date="2013-10-24T16:13:00Z">
        <w:r w:rsidR="003B65AB">
          <w:rPr>
            <w:rFonts w:ascii="Times New Roman" w:hAnsi="Times New Roman"/>
          </w:rPr>
          <w:t xml:space="preserve">Conversely, the introduction of cheap </w:t>
        </w:r>
      </w:ins>
      <w:del w:id="101" w:author="Stephen Ross" w:date="2013-10-24T16:13:00Z">
        <w:r w:rsidR="00000F5D" w:rsidDel="003B65AB">
          <w:rPr>
            <w:rFonts w:ascii="Times New Roman" w:hAnsi="Times New Roman"/>
          </w:rPr>
          <w:delText xml:space="preserve">However, </w:delText>
        </w:r>
        <w:r w:rsidR="00F939D7" w:rsidRPr="002F0CA2" w:rsidDel="003B65AB">
          <w:rPr>
            <w:rFonts w:ascii="Times New Roman" w:hAnsi="Times New Roman"/>
          </w:rPr>
          <w:delText xml:space="preserve">when they dumped </w:delText>
        </w:r>
      </w:del>
      <w:r w:rsidR="00F939D7" w:rsidRPr="002F0CA2">
        <w:rPr>
          <w:rFonts w:ascii="Times New Roman" w:hAnsi="Times New Roman"/>
        </w:rPr>
        <w:t xml:space="preserve">factory-made clothing </w:t>
      </w:r>
      <w:ins w:id="102" w:author="Stephen Ross" w:date="2013-10-24T16:13:00Z">
        <w:r w:rsidR="003B65AB">
          <w:rPr>
            <w:rFonts w:ascii="Times New Roman" w:hAnsi="Times New Roman"/>
          </w:rPr>
          <w:t xml:space="preserve">from England into the Indian market </w:t>
        </w:r>
      </w:ins>
      <w:del w:id="103" w:author="Stephen Ross" w:date="2013-10-24T16:13:00Z">
        <w:r w:rsidR="00F939D7" w:rsidRPr="002F0CA2" w:rsidDel="00A2608E">
          <w:rPr>
            <w:rFonts w:ascii="Times New Roman" w:hAnsi="Times New Roman"/>
          </w:rPr>
          <w:delText>made by British</w:delText>
        </w:r>
        <w:r w:rsidR="00FA7471" w:rsidDel="00A2608E">
          <w:rPr>
            <w:rFonts w:ascii="Times New Roman" w:hAnsi="Times New Roman"/>
          </w:rPr>
          <w:delText xml:space="preserve"> industries</w:delText>
        </w:r>
        <w:r w:rsidR="00F939D7" w:rsidRPr="002F0CA2" w:rsidDel="00A2608E">
          <w:rPr>
            <w:rFonts w:ascii="Times New Roman" w:hAnsi="Times New Roman"/>
          </w:rPr>
          <w:delText xml:space="preserve"> on Indians to purchase, </w:delText>
        </w:r>
        <w:r w:rsidR="00000F5D" w:rsidDel="00A2608E">
          <w:rPr>
            <w:rFonts w:ascii="Times New Roman" w:hAnsi="Times New Roman"/>
          </w:rPr>
          <w:delText xml:space="preserve">colonizers </w:delText>
        </w:r>
      </w:del>
      <w:r w:rsidR="00000F5D">
        <w:rPr>
          <w:rFonts w:ascii="Times New Roman" w:hAnsi="Times New Roman"/>
        </w:rPr>
        <w:t>destroyed</w:t>
      </w:r>
      <w:r w:rsidR="00F939D7" w:rsidRPr="002F0CA2">
        <w:rPr>
          <w:rFonts w:ascii="Times New Roman" w:hAnsi="Times New Roman"/>
        </w:rPr>
        <w:t xml:space="preserve"> local </w:t>
      </w:r>
      <w:proofErr w:type="spellStart"/>
      <w:r w:rsidR="00F939D7" w:rsidRPr="002F0CA2">
        <w:rPr>
          <w:rFonts w:ascii="Times New Roman" w:hAnsi="Times New Roman"/>
          <w:i/>
        </w:rPr>
        <w:t>swadeshi</w:t>
      </w:r>
      <w:proofErr w:type="spellEnd"/>
      <w:r w:rsidR="00F939D7" w:rsidRPr="002F0CA2">
        <w:rPr>
          <w:rFonts w:ascii="Times New Roman" w:hAnsi="Times New Roman"/>
        </w:rPr>
        <w:t xml:space="preserve"> (hand-wov</w:t>
      </w:r>
      <w:r w:rsidR="00FA7471">
        <w:rPr>
          <w:rFonts w:ascii="Times New Roman" w:hAnsi="Times New Roman"/>
        </w:rPr>
        <w:t>en, indigenous cloth) endeavors</w:t>
      </w:r>
      <w:r w:rsidR="00F939D7" w:rsidRPr="002F0CA2">
        <w:rPr>
          <w:rFonts w:ascii="Times New Roman" w:hAnsi="Times New Roman"/>
        </w:rPr>
        <w:t>.</w:t>
      </w:r>
      <w:ins w:id="104" w:author="Stephen Ross" w:date="2013-10-24T16:16:00Z">
        <w:r w:rsidR="00323E3D">
          <w:rPr>
            <w:rFonts w:ascii="Times New Roman" w:hAnsi="Times New Roman"/>
          </w:rPr>
          <w:t xml:space="preserve"> </w:t>
        </w:r>
      </w:ins>
      <w:ins w:id="105" w:author="Stephen Ross" w:date="2013-10-24T16:19:00Z">
        <w:r w:rsidR="00D218ED">
          <w:rPr>
            <w:rFonts w:ascii="Times New Roman" w:hAnsi="Times New Roman"/>
          </w:rPr>
          <w:t xml:space="preserve">Such modernizing moves also played havoc with long-standing traditions, customs, and rituals, at once destabilizing many aspects of Indian society and leaving some horrible </w:t>
        </w:r>
      </w:ins>
      <w:ins w:id="106" w:author="Stephen Ross" w:date="2013-10-24T16:20:00Z">
        <w:r w:rsidR="003A15E7">
          <w:rPr>
            <w:rFonts w:ascii="Times New Roman" w:hAnsi="Times New Roman"/>
          </w:rPr>
          <w:t xml:space="preserve">practices in place. For example, </w:t>
        </w:r>
      </w:ins>
      <w:moveToRangeStart w:id="107" w:author="Stephen Ross" w:date="2013-10-24T16:20:00Z" w:name="move244250956"/>
      <w:moveTo w:id="108" w:author="Stephen Ross" w:date="2013-10-24T16:20:00Z">
        <w:del w:id="109" w:author="Stephen Ross" w:date="2013-10-24T16:20:00Z">
          <w:r w:rsidR="003A15E7" w:rsidRPr="002F0CA2" w:rsidDel="003A15E7">
            <w:rPr>
              <w:rFonts w:ascii="Times New Roman" w:hAnsi="Times New Roman"/>
            </w:rPr>
            <w:delText xml:space="preserve">It is </w:delText>
          </w:r>
          <w:r w:rsidR="003A15E7" w:rsidDel="003A15E7">
            <w:rPr>
              <w:rFonts w:ascii="Times New Roman" w:hAnsi="Times New Roman"/>
            </w:rPr>
            <w:delText xml:space="preserve">noteworthy that </w:delText>
          </w:r>
        </w:del>
      </w:moveTo>
      <w:ins w:id="110" w:author="Stephen Ross" w:date="2013-10-24T16:20:00Z">
        <w:r w:rsidR="003A15E7">
          <w:rPr>
            <w:rFonts w:ascii="Times New Roman" w:hAnsi="Times New Roman"/>
          </w:rPr>
          <w:t xml:space="preserve">the </w:t>
        </w:r>
      </w:ins>
      <w:moveTo w:id="111" w:author="Stephen Ross" w:date="2013-10-24T16:20:00Z">
        <w:del w:id="112" w:author="Stephen Ross" w:date="2013-10-24T16:20:00Z">
          <w:r w:rsidR="003A15E7" w:rsidDel="003A15E7">
            <w:rPr>
              <w:rFonts w:ascii="Times New Roman" w:hAnsi="Times New Roman"/>
            </w:rPr>
            <w:delText>colonizers</w:delText>
          </w:r>
        </w:del>
      </w:moveTo>
      <w:ins w:id="113" w:author="Stephen Ross" w:date="2013-10-24T16:20:00Z">
        <w:r w:rsidR="003A15E7">
          <w:rPr>
            <w:rFonts w:ascii="Times New Roman" w:hAnsi="Times New Roman"/>
          </w:rPr>
          <w:t>British</w:t>
        </w:r>
      </w:ins>
      <w:moveTo w:id="114" w:author="Stephen Ross" w:date="2013-10-24T16:20:00Z">
        <w:r w:rsidR="003A15E7">
          <w:rPr>
            <w:rFonts w:ascii="Times New Roman" w:hAnsi="Times New Roman"/>
          </w:rPr>
          <w:t xml:space="preserve"> </w:t>
        </w:r>
        <w:r w:rsidR="003A15E7" w:rsidRPr="002F0CA2">
          <w:rPr>
            <w:rFonts w:ascii="Times New Roman" w:hAnsi="Times New Roman"/>
          </w:rPr>
          <w:t xml:space="preserve">did not challenge </w:t>
        </w:r>
        <w:r w:rsidR="003A15E7">
          <w:rPr>
            <w:rFonts w:ascii="Times New Roman" w:hAnsi="Times New Roman"/>
          </w:rPr>
          <w:t xml:space="preserve">such </w:t>
        </w:r>
        <w:r w:rsidR="003A15E7" w:rsidRPr="002F0CA2">
          <w:rPr>
            <w:rFonts w:ascii="Times New Roman" w:hAnsi="Times New Roman"/>
          </w:rPr>
          <w:t xml:space="preserve">traditions as </w:t>
        </w:r>
        <w:r w:rsidR="003A15E7" w:rsidRPr="002F0CA2">
          <w:rPr>
            <w:rFonts w:ascii="Times New Roman" w:hAnsi="Times New Roman"/>
            <w:i/>
          </w:rPr>
          <w:t xml:space="preserve">sati </w:t>
        </w:r>
        <w:r w:rsidR="003A15E7" w:rsidRPr="002F0CA2">
          <w:rPr>
            <w:rFonts w:ascii="Times New Roman" w:hAnsi="Times New Roman"/>
          </w:rPr>
          <w:t xml:space="preserve">(widow-immolation) </w:t>
        </w:r>
        <w:r w:rsidR="003A15E7">
          <w:rPr>
            <w:rFonts w:ascii="Times New Roman" w:hAnsi="Times New Roman"/>
          </w:rPr>
          <w:t xml:space="preserve">in deference to </w:t>
        </w:r>
        <w:r w:rsidR="003A15E7" w:rsidRPr="002F0CA2">
          <w:rPr>
            <w:rFonts w:ascii="Times New Roman" w:hAnsi="Times New Roman"/>
          </w:rPr>
          <w:t>Brahmin</w:t>
        </w:r>
        <w:r w:rsidR="003A15E7">
          <w:rPr>
            <w:rFonts w:ascii="Times New Roman" w:hAnsi="Times New Roman"/>
          </w:rPr>
          <w:t>s, and in fact</w:t>
        </w:r>
        <w:r w:rsidR="003A15E7" w:rsidRPr="002F0CA2">
          <w:rPr>
            <w:rFonts w:ascii="Times New Roman" w:hAnsi="Times New Roman"/>
          </w:rPr>
          <w:t xml:space="preserve"> took many years to pass legislation banning </w:t>
        </w:r>
        <w:r w:rsidR="003A15E7" w:rsidRPr="000029D8">
          <w:rPr>
            <w:rFonts w:ascii="Times New Roman" w:hAnsi="Times New Roman"/>
            <w:i/>
          </w:rPr>
          <w:t>sati</w:t>
        </w:r>
      </w:moveTo>
      <w:ins w:id="115" w:author="Stephen Ross" w:date="2013-10-24T16:20:00Z">
        <w:r w:rsidR="003A15E7">
          <w:rPr>
            <w:rFonts w:ascii="Times New Roman" w:hAnsi="Times New Roman"/>
          </w:rPr>
          <w:t xml:space="preserve">, though they were quick to outlaw </w:t>
        </w:r>
      </w:ins>
      <w:ins w:id="116" w:author="Stephen Ross" w:date="2013-10-24T16:21:00Z">
        <w:r w:rsidR="003A15E7">
          <w:rPr>
            <w:rFonts w:ascii="Times New Roman" w:hAnsi="Times New Roman"/>
          </w:rPr>
          <w:t>other</w:t>
        </w:r>
      </w:ins>
      <w:ins w:id="117" w:author="Stephen Ross" w:date="2013-10-24T16:20:00Z">
        <w:r w:rsidR="003A15E7">
          <w:rPr>
            <w:rFonts w:ascii="Times New Roman" w:hAnsi="Times New Roman"/>
          </w:rPr>
          <w:t xml:space="preserve"> </w:t>
        </w:r>
      </w:ins>
      <w:ins w:id="118" w:author="Stephen Ross" w:date="2013-10-24T16:21:00Z">
        <w:r w:rsidR="003A15E7">
          <w:rPr>
            <w:rFonts w:ascii="Times New Roman" w:hAnsi="Times New Roman"/>
          </w:rPr>
          <w:t xml:space="preserve">practices that interfered with economic and political modernization. </w:t>
        </w:r>
      </w:ins>
      <w:moveTo w:id="119" w:author="Stephen Ross" w:date="2013-10-24T16:20:00Z">
        <w:del w:id="120" w:author="Stephen Ross" w:date="2013-10-24T16:20:00Z">
          <w:r w:rsidR="003A15E7" w:rsidDel="003A15E7">
            <w:rPr>
              <w:rFonts w:ascii="Times New Roman" w:hAnsi="Times New Roman"/>
            </w:rPr>
            <w:delText>.</w:delText>
          </w:r>
        </w:del>
      </w:moveTo>
      <w:moveToRangeEnd w:id="107"/>
      <w:ins w:id="121" w:author="Stephen Ross" w:date="2013-10-24T16:14:00Z">
        <w:r w:rsidR="00A2608E">
          <w:rPr>
            <w:rFonts w:ascii="Times New Roman" w:hAnsi="Times New Roman"/>
          </w:rPr>
          <w:t xml:space="preserve">The </w:t>
        </w:r>
      </w:ins>
      <w:ins w:id="122" w:author="Stephen Ross" w:date="2013-10-24T16:21:00Z">
        <w:r w:rsidR="00B429E8">
          <w:rPr>
            <w:rFonts w:ascii="Times New Roman" w:hAnsi="Times New Roman"/>
          </w:rPr>
          <w:t xml:space="preserve">resulting </w:t>
        </w:r>
      </w:ins>
      <w:ins w:id="123" w:author="Stephen Ross" w:date="2013-10-24T16:14:00Z">
        <w:r w:rsidR="00A2608E">
          <w:rPr>
            <w:rFonts w:ascii="Times New Roman" w:hAnsi="Times New Roman"/>
          </w:rPr>
          <w:t xml:space="preserve">unevenness of </w:t>
        </w:r>
      </w:ins>
      <w:ins w:id="124" w:author="Stephen Ross" w:date="2013-10-24T16:21:00Z">
        <w:r w:rsidR="00B429E8">
          <w:rPr>
            <w:rFonts w:ascii="Times New Roman" w:hAnsi="Times New Roman"/>
          </w:rPr>
          <w:t xml:space="preserve">British </w:t>
        </w:r>
      </w:ins>
      <w:ins w:id="125" w:author="Stephen Ross" w:date="2013-10-24T16:14:00Z">
        <w:r w:rsidR="00A2608E">
          <w:rPr>
            <w:rFonts w:ascii="Times New Roman" w:hAnsi="Times New Roman"/>
          </w:rPr>
          <w:t>modernization</w:t>
        </w:r>
      </w:ins>
      <w:ins w:id="126" w:author="Stephen Ross" w:date="2013-10-24T16:21:00Z">
        <w:r w:rsidR="00B429E8">
          <w:rPr>
            <w:rFonts w:ascii="Times New Roman" w:hAnsi="Times New Roman"/>
          </w:rPr>
          <w:t xml:space="preserve"> in India</w:t>
        </w:r>
      </w:ins>
      <w:ins w:id="127" w:author="Stephen Ross" w:date="2013-10-24T16:14:00Z">
        <w:r w:rsidR="00A2608E">
          <w:rPr>
            <w:rFonts w:ascii="Times New Roman" w:hAnsi="Times New Roman"/>
          </w:rPr>
          <w:t xml:space="preserve"> – at times beneficial, at times detrimental, and at times both at once </w:t>
        </w:r>
        <w:r w:rsidR="008015A5">
          <w:rPr>
            <w:rFonts w:ascii="Times New Roman" w:hAnsi="Times New Roman"/>
          </w:rPr>
          <w:t>–</w:t>
        </w:r>
        <w:r w:rsidR="00A2608E">
          <w:rPr>
            <w:rFonts w:ascii="Times New Roman" w:hAnsi="Times New Roman"/>
          </w:rPr>
          <w:t xml:space="preserve"> </w:t>
        </w:r>
        <w:r w:rsidR="008015A5">
          <w:rPr>
            <w:rFonts w:ascii="Times New Roman" w:hAnsi="Times New Roman"/>
          </w:rPr>
          <w:t xml:space="preserve">was all too often viewed </w:t>
        </w:r>
      </w:ins>
      <w:ins w:id="128" w:author="Stephen Ross" w:date="2013-10-24T16:15:00Z">
        <w:r w:rsidR="008015A5">
          <w:rPr>
            <w:rFonts w:ascii="Times New Roman" w:hAnsi="Times New Roman"/>
          </w:rPr>
          <w:t xml:space="preserve">by the colonizers </w:t>
        </w:r>
      </w:ins>
      <w:ins w:id="129" w:author="Stephen Ross" w:date="2013-10-24T16:14:00Z">
        <w:r w:rsidR="008015A5">
          <w:rPr>
            <w:rFonts w:ascii="Times New Roman" w:hAnsi="Times New Roman"/>
          </w:rPr>
          <w:t>as an unmitigated</w:t>
        </w:r>
      </w:ins>
      <w:ins w:id="130" w:author="Stephen Ross" w:date="2013-10-24T16:15:00Z">
        <w:r w:rsidR="008015A5">
          <w:rPr>
            <w:rFonts w:ascii="Times New Roman" w:hAnsi="Times New Roman"/>
          </w:rPr>
          <w:t xml:space="preserve"> good</w:t>
        </w:r>
      </w:ins>
      <w:ins w:id="131" w:author="Stephen Ross" w:date="2013-10-24T16:22:00Z">
        <w:r w:rsidR="00B429E8">
          <w:rPr>
            <w:rFonts w:ascii="Times New Roman" w:hAnsi="Times New Roman"/>
          </w:rPr>
          <w:t xml:space="preserve"> despite its profoundly selective</w:t>
        </w:r>
        <w:r w:rsidR="00896783">
          <w:rPr>
            <w:rFonts w:ascii="Times New Roman" w:hAnsi="Times New Roman"/>
          </w:rPr>
          <w:t xml:space="preserve"> and self-serving implementation</w:t>
        </w:r>
      </w:ins>
      <w:ins w:id="132" w:author="Stephen Ross" w:date="2013-10-24T16:15:00Z">
        <w:r w:rsidR="008015A5">
          <w:rPr>
            <w:rFonts w:ascii="Times New Roman" w:hAnsi="Times New Roman"/>
          </w:rPr>
          <w:t xml:space="preserve">. </w:t>
        </w:r>
      </w:ins>
      <w:del w:id="133" w:author="Stephen Ross" w:date="2013-10-24T16:21:00Z">
        <w:r w:rsidR="00F939D7" w:rsidRPr="002F0CA2" w:rsidDel="00B429E8">
          <w:rPr>
            <w:rFonts w:ascii="Times New Roman" w:hAnsi="Times New Roman"/>
          </w:rPr>
          <w:delText xml:space="preserve"> </w:delText>
        </w:r>
      </w:del>
    </w:p>
    <w:p w14:paraId="4C3E169A" w14:textId="6B713F12" w:rsidR="00F939D7" w:rsidRPr="002F0CA2" w:rsidRDefault="00F939D7" w:rsidP="00B429E8">
      <w:pPr>
        <w:spacing w:line="480" w:lineRule="auto"/>
        <w:ind w:firstLine="720"/>
        <w:contextualSpacing/>
        <w:rPr>
          <w:rFonts w:ascii="Times New Roman" w:hAnsi="Times New Roman"/>
        </w:rPr>
      </w:pPr>
      <w:del w:id="134" w:author="Stephen Ross" w:date="2013-10-24T16:03:00Z">
        <w:r w:rsidRPr="002F0CA2" w:rsidDel="00A06C41">
          <w:rPr>
            <w:rFonts w:ascii="Times New Roman" w:hAnsi="Times New Roman"/>
          </w:rPr>
          <w:delText>M</w:delText>
        </w:r>
      </w:del>
      <w:del w:id="135" w:author="Stephen Ross" w:date="2013-10-24T16:07:00Z">
        <w:r w:rsidRPr="002F0CA2" w:rsidDel="00FE375D">
          <w:rPr>
            <w:rFonts w:ascii="Times New Roman" w:hAnsi="Times New Roman"/>
          </w:rPr>
          <w:delText xml:space="preserve">odernization was </w:delText>
        </w:r>
        <w:r w:rsidR="006733FA" w:rsidRPr="002F0CA2" w:rsidDel="00FE375D">
          <w:rPr>
            <w:rFonts w:ascii="Times New Roman" w:hAnsi="Times New Roman"/>
          </w:rPr>
          <w:delText xml:space="preserve">equated with progress </w:delText>
        </w:r>
        <w:r w:rsidRPr="002F0CA2" w:rsidDel="00FE375D">
          <w:rPr>
            <w:rFonts w:ascii="Times New Roman" w:hAnsi="Times New Roman"/>
          </w:rPr>
          <w:delText>from pre-modern backwardness that included following traditions, customs, and religious rituals</w:delText>
        </w:r>
        <w:r w:rsidR="006733FA" w:rsidRPr="002F0CA2" w:rsidDel="00FE375D">
          <w:rPr>
            <w:rFonts w:ascii="Times New Roman" w:hAnsi="Times New Roman"/>
          </w:rPr>
          <w:delText xml:space="preserve"> </w:delText>
        </w:r>
      </w:del>
      <w:del w:id="136" w:author="Stephen Ross" w:date="2013-10-24T16:05:00Z">
        <w:r w:rsidR="006733FA" w:rsidRPr="002F0CA2" w:rsidDel="003E5D95">
          <w:rPr>
            <w:rFonts w:ascii="Times New Roman" w:hAnsi="Times New Roman"/>
          </w:rPr>
          <w:delText xml:space="preserve">to positive, </w:delText>
        </w:r>
        <w:r w:rsidRPr="002F0CA2" w:rsidDel="003E5D95">
          <w:rPr>
            <w:rFonts w:ascii="Times New Roman" w:hAnsi="Times New Roman"/>
          </w:rPr>
          <w:delText xml:space="preserve">unilateral development </w:delText>
        </w:r>
      </w:del>
      <w:del w:id="137" w:author="Stephen Ross" w:date="2013-10-24T16:07:00Z">
        <w:r w:rsidRPr="002F0CA2" w:rsidDel="00FE375D">
          <w:rPr>
            <w:rFonts w:ascii="Times New Roman" w:hAnsi="Times New Roman"/>
          </w:rPr>
          <w:delText>without any nuanced recognition of the pros and cons of such “development.”</w:delText>
        </w:r>
      </w:del>
      <w:del w:id="138" w:author="Stephen Ross" w:date="2013-10-24T16:21:00Z">
        <w:r w:rsidRPr="002F0CA2" w:rsidDel="00B429E8">
          <w:rPr>
            <w:rFonts w:ascii="Times New Roman" w:hAnsi="Times New Roman"/>
          </w:rPr>
          <w:delText xml:space="preserve"> I do not romanticize </w:delText>
        </w:r>
        <w:r w:rsidR="000029D8" w:rsidDel="00B429E8">
          <w:rPr>
            <w:rFonts w:ascii="Times New Roman" w:hAnsi="Times New Roman"/>
          </w:rPr>
          <w:delText xml:space="preserve">or </w:delText>
        </w:r>
        <w:r w:rsidRPr="002F0CA2" w:rsidDel="00B429E8">
          <w:rPr>
            <w:rFonts w:ascii="Times New Roman" w:hAnsi="Times New Roman"/>
          </w:rPr>
          <w:delText>validate all traditions</w:delText>
        </w:r>
        <w:r w:rsidR="000029D8" w:rsidDel="00B429E8">
          <w:rPr>
            <w:rFonts w:ascii="Times New Roman" w:hAnsi="Times New Roman"/>
          </w:rPr>
          <w:delText xml:space="preserve"> especially </w:delText>
        </w:r>
        <w:r w:rsidR="00E14E9D" w:rsidDel="00B429E8">
          <w:rPr>
            <w:rFonts w:ascii="Times New Roman" w:hAnsi="Times New Roman"/>
          </w:rPr>
          <w:delText xml:space="preserve">those detrimental to </w:delText>
        </w:r>
        <w:r w:rsidRPr="002F0CA2" w:rsidDel="00B429E8">
          <w:rPr>
            <w:rFonts w:ascii="Times New Roman" w:hAnsi="Times New Roman"/>
          </w:rPr>
          <w:delText xml:space="preserve">women. </w:delText>
        </w:r>
      </w:del>
      <w:moveFromRangeStart w:id="139" w:author="Stephen Ross" w:date="2013-10-24T16:20:00Z" w:name="move244250956"/>
      <w:moveFrom w:id="140" w:author="Stephen Ross" w:date="2013-10-24T16:20:00Z">
        <w:r w:rsidRPr="002F0CA2" w:rsidDel="003A15E7">
          <w:rPr>
            <w:rFonts w:ascii="Times New Roman" w:hAnsi="Times New Roman"/>
          </w:rPr>
          <w:t xml:space="preserve">It is </w:t>
        </w:r>
        <w:r w:rsidR="000029D8" w:rsidDel="003A15E7">
          <w:rPr>
            <w:rFonts w:ascii="Times New Roman" w:hAnsi="Times New Roman"/>
          </w:rPr>
          <w:t xml:space="preserve">noteworthy </w:t>
        </w:r>
        <w:r w:rsidR="00FA6448" w:rsidDel="003A15E7">
          <w:rPr>
            <w:rFonts w:ascii="Times New Roman" w:hAnsi="Times New Roman"/>
          </w:rPr>
          <w:t xml:space="preserve">that colonizers </w:t>
        </w:r>
        <w:r w:rsidRPr="002F0CA2" w:rsidDel="003A15E7">
          <w:rPr>
            <w:rFonts w:ascii="Times New Roman" w:hAnsi="Times New Roman"/>
          </w:rPr>
          <w:t xml:space="preserve">did not challenge </w:t>
        </w:r>
        <w:r w:rsidR="00E14E9D" w:rsidDel="003A15E7">
          <w:rPr>
            <w:rFonts w:ascii="Times New Roman" w:hAnsi="Times New Roman"/>
          </w:rPr>
          <w:t xml:space="preserve">such </w:t>
        </w:r>
        <w:r w:rsidRPr="002F0CA2" w:rsidDel="003A15E7">
          <w:rPr>
            <w:rFonts w:ascii="Times New Roman" w:hAnsi="Times New Roman"/>
          </w:rPr>
          <w:t xml:space="preserve">traditions as </w:t>
        </w:r>
        <w:r w:rsidRPr="002F0CA2" w:rsidDel="003A15E7">
          <w:rPr>
            <w:rFonts w:ascii="Times New Roman" w:hAnsi="Times New Roman"/>
            <w:i/>
          </w:rPr>
          <w:t xml:space="preserve">sati </w:t>
        </w:r>
        <w:r w:rsidRPr="002F0CA2" w:rsidDel="003A15E7">
          <w:rPr>
            <w:rFonts w:ascii="Times New Roman" w:hAnsi="Times New Roman"/>
          </w:rPr>
          <w:t xml:space="preserve">(widow-immolation) </w:t>
        </w:r>
        <w:r w:rsidR="000029D8" w:rsidDel="003A15E7">
          <w:rPr>
            <w:rFonts w:ascii="Times New Roman" w:hAnsi="Times New Roman"/>
          </w:rPr>
          <w:t xml:space="preserve">in deference to </w:t>
        </w:r>
        <w:r w:rsidRPr="002F0CA2" w:rsidDel="003A15E7">
          <w:rPr>
            <w:rFonts w:ascii="Times New Roman" w:hAnsi="Times New Roman"/>
          </w:rPr>
          <w:t>Brahmin</w:t>
        </w:r>
        <w:r w:rsidR="00FA7471" w:rsidDel="003A15E7">
          <w:rPr>
            <w:rFonts w:ascii="Times New Roman" w:hAnsi="Times New Roman"/>
          </w:rPr>
          <w:t>s, and in fact</w:t>
        </w:r>
        <w:r w:rsidRPr="002F0CA2" w:rsidDel="003A15E7">
          <w:rPr>
            <w:rFonts w:ascii="Times New Roman" w:hAnsi="Times New Roman"/>
          </w:rPr>
          <w:t xml:space="preserve"> took many years to pass legislation banning </w:t>
        </w:r>
        <w:r w:rsidR="000029D8" w:rsidRPr="000029D8" w:rsidDel="003A15E7">
          <w:rPr>
            <w:rFonts w:ascii="Times New Roman" w:hAnsi="Times New Roman"/>
            <w:i/>
          </w:rPr>
          <w:t>sati</w:t>
        </w:r>
        <w:r w:rsidR="000029D8" w:rsidDel="003A15E7">
          <w:rPr>
            <w:rFonts w:ascii="Times New Roman" w:hAnsi="Times New Roman"/>
          </w:rPr>
          <w:t>.</w:t>
        </w:r>
      </w:moveFrom>
      <w:moveFromRangeEnd w:id="139"/>
    </w:p>
    <w:p w14:paraId="04F5E26C" w14:textId="1D37B91C" w:rsidR="00F939D7" w:rsidRPr="002F0CA2" w:rsidDel="001E5248" w:rsidRDefault="00F939D7" w:rsidP="00F939D7">
      <w:pPr>
        <w:spacing w:line="480" w:lineRule="auto"/>
        <w:contextualSpacing/>
        <w:rPr>
          <w:rFonts w:ascii="Times New Roman" w:hAnsi="Times New Roman"/>
        </w:rPr>
      </w:pPr>
      <w:r w:rsidRPr="002F0CA2">
        <w:rPr>
          <w:rFonts w:ascii="Times New Roman" w:hAnsi="Times New Roman"/>
        </w:rPr>
        <w:tab/>
        <w:t xml:space="preserve">In the performing arts, </w:t>
      </w:r>
      <w:ins w:id="141" w:author="Editorial Comments" w:date="2013-11-11T20:02:00Z">
        <w:r w:rsidR="001B7000">
          <w:rPr>
            <w:rFonts w:ascii="Times New Roman" w:hAnsi="Times New Roman"/>
          </w:rPr>
          <w:t xml:space="preserve">the </w:t>
        </w:r>
      </w:ins>
      <w:r w:rsidR="000029D8">
        <w:rPr>
          <w:rFonts w:ascii="Times New Roman" w:hAnsi="Times New Roman"/>
        </w:rPr>
        <w:t xml:space="preserve">British </w:t>
      </w:r>
      <w:r w:rsidR="006733FA" w:rsidRPr="002F0CA2">
        <w:rPr>
          <w:rFonts w:ascii="Times New Roman" w:hAnsi="Times New Roman"/>
        </w:rPr>
        <w:t>stigmatized</w:t>
      </w:r>
      <w:r w:rsidRPr="002F0CA2">
        <w:rPr>
          <w:rFonts w:ascii="Times New Roman" w:hAnsi="Times New Roman"/>
        </w:rPr>
        <w:t xml:space="preserve"> the tradition of </w:t>
      </w:r>
      <w:proofErr w:type="spellStart"/>
      <w:r w:rsidRPr="002F0CA2">
        <w:rPr>
          <w:rFonts w:ascii="Times New Roman" w:hAnsi="Times New Roman"/>
          <w:i/>
        </w:rPr>
        <w:t>devadasis</w:t>
      </w:r>
      <w:proofErr w:type="spellEnd"/>
      <w:r w:rsidRPr="002F0CA2">
        <w:rPr>
          <w:rFonts w:ascii="Times New Roman" w:hAnsi="Times New Roman"/>
        </w:rPr>
        <w:t xml:space="preserve"> (servants of god) who danced within the temple and who were </w:t>
      </w:r>
      <w:del w:id="142" w:author="Editorial Comments" w:date="2013-11-11T20:02:00Z">
        <w:r w:rsidRPr="002F0CA2" w:rsidDel="001B7000">
          <w:rPr>
            <w:rFonts w:ascii="Times New Roman" w:hAnsi="Times New Roman"/>
          </w:rPr>
          <w:delText>“</w:delText>
        </w:r>
      </w:del>
      <w:ins w:id="143" w:author="Editorial Comments" w:date="2013-11-11T20:02:00Z">
        <w:r w:rsidR="001B7000">
          <w:rPr>
            <w:rFonts w:ascii="Times New Roman" w:hAnsi="Times New Roman"/>
          </w:rPr>
          <w:t>‘</w:t>
        </w:r>
      </w:ins>
      <w:r w:rsidRPr="002F0CA2">
        <w:rPr>
          <w:rFonts w:ascii="Times New Roman" w:hAnsi="Times New Roman"/>
        </w:rPr>
        <w:t>married to the temple deity</w:t>
      </w:r>
      <w:ins w:id="144" w:author="Editorial Comments" w:date="2013-11-11T20:02:00Z">
        <w:r w:rsidR="001B7000">
          <w:rPr>
            <w:rFonts w:ascii="Times New Roman" w:hAnsi="Times New Roman"/>
          </w:rPr>
          <w:t>’</w:t>
        </w:r>
      </w:ins>
      <w:r w:rsidRPr="002F0CA2">
        <w:rPr>
          <w:rFonts w:ascii="Times New Roman" w:hAnsi="Times New Roman"/>
        </w:rPr>
        <w:t>.</w:t>
      </w:r>
      <w:del w:id="145" w:author="Editorial Comments" w:date="2013-11-11T20:02:00Z">
        <w:r w:rsidRPr="002F0CA2" w:rsidDel="001B7000">
          <w:rPr>
            <w:rFonts w:ascii="Times New Roman" w:hAnsi="Times New Roman"/>
          </w:rPr>
          <w:delText>”</w:delText>
        </w:r>
      </w:del>
      <w:r w:rsidRPr="002F0CA2">
        <w:rPr>
          <w:rFonts w:ascii="Times New Roman" w:hAnsi="Times New Roman"/>
        </w:rPr>
        <w:t xml:space="preserve"> </w:t>
      </w:r>
      <w:proofErr w:type="spellStart"/>
      <w:r w:rsidRPr="002F0CA2">
        <w:rPr>
          <w:rFonts w:ascii="Times New Roman" w:hAnsi="Times New Roman"/>
          <w:i/>
        </w:rPr>
        <w:t>Devadasis</w:t>
      </w:r>
      <w:proofErr w:type="spellEnd"/>
      <w:r w:rsidRPr="002F0CA2">
        <w:rPr>
          <w:rFonts w:ascii="Times New Roman" w:hAnsi="Times New Roman"/>
          <w:i/>
        </w:rPr>
        <w:t xml:space="preserve"> </w:t>
      </w:r>
      <w:r w:rsidRPr="002F0CA2">
        <w:rPr>
          <w:rFonts w:ascii="Times New Roman" w:hAnsi="Times New Roman"/>
        </w:rPr>
        <w:t>in Southern India</w:t>
      </w:r>
      <w:r w:rsidR="006733FA" w:rsidRPr="002F0CA2">
        <w:rPr>
          <w:rFonts w:ascii="Times New Roman" w:hAnsi="Times New Roman"/>
        </w:rPr>
        <w:t xml:space="preserve"> (whose </w:t>
      </w:r>
      <w:proofErr w:type="spellStart"/>
      <w:r w:rsidR="006733FA" w:rsidRPr="000029D8">
        <w:rPr>
          <w:rFonts w:ascii="Times New Roman" w:hAnsi="Times New Roman"/>
          <w:i/>
        </w:rPr>
        <w:t>sadir</w:t>
      </w:r>
      <w:proofErr w:type="spellEnd"/>
      <w:r w:rsidR="00FA6448">
        <w:rPr>
          <w:rFonts w:ascii="Times New Roman" w:hAnsi="Times New Roman"/>
        </w:rPr>
        <w:t xml:space="preserve"> dance became</w:t>
      </w:r>
      <w:r w:rsidR="000029D8">
        <w:rPr>
          <w:rFonts w:ascii="Times New Roman" w:hAnsi="Times New Roman"/>
        </w:rPr>
        <w:t xml:space="preserve"> </w:t>
      </w:r>
      <w:proofErr w:type="spellStart"/>
      <w:r w:rsidR="000029D8">
        <w:rPr>
          <w:rFonts w:ascii="Times New Roman" w:hAnsi="Times New Roman"/>
        </w:rPr>
        <w:t>bharatanatyam</w:t>
      </w:r>
      <w:proofErr w:type="spellEnd"/>
      <w:r w:rsidR="006733FA" w:rsidRPr="002F0CA2">
        <w:rPr>
          <w:rFonts w:ascii="Times New Roman" w:hAnsi="Times New Roman"/>
        </w:rPr>
        <w:t>)</w:t>
      </w:r>
      <w:r w:rsidRPr="002F0CA2">
        <w:rPr>
          <w:rFonts w:ascii="Times New Roman" w:hAnsi="Times New Roman"/>
        </w:rPr>
        <w:t xml:space="preserve">, as </w:t>
      </w:r>
      <w:proofErr w:type="spellStart"/>
      <w:r w:rsidRPr="002F0CA2">
        <w:rPr>
          <w:rFonts w:ascii="Times New Roman" w:hAnsi="Times New Roman"/>
          <w:i/>
        </w:rPr>
        <w:t>tawaifs</w:t>
      </w:r>
      <w:proofErr w:type="spellEnd"/>
      <w:r w:rsidRPr="002F0CA2">
        <w:rPr>
          <w:rFonts w:ascii="Times New Roman" w:hAnsi="Times New Roman"/>
        </w:rPr>
        <w:t xml:space="preserve"> (cour</w:t>
      </w:r>
      <w:r w:rsidR="006733FA" w:rsidRPr="002F0CA2">
        <w:rPr>
          <w:rFonts w:ascii="Times New Roman" w:hAnsi="Times New Roman"/>
        </w:rPr>
        <w:t xml:space="preserve">tesans) in North India </w:t>
      </w:r>
      <w:r w:rsidR="00BF70C2" w:rsidRPr="002F0CA2">
        <w:rPr>
          <w:rFonts w:ascii="Times New Roman" w:hAnsi="Times New Roman"/>
        </w:rPr>
        <w:t xml:space="preserve">(whose </w:t>
      </w:r>
      <w:proofErr w:type="spellStart"/>
      <w:r w:rsidR="00BF70C2" w:rsidRPr="000029D8">
        <w:rPr>
          <w:rFonts w:ascii="Times New Roman" w:hAnsi="Times New Roman"/>
          <w:i/>
        </w:rPr>
        <w:t>nautch</w:t>
      </w:r>
      <w:proofErr w:type="spellEnd"/>
      <w:r w:rsidR="000029D8">
        <w:rPr>
          <w:rFonts w:ascii="Times New Roman" w:hAnsi="Times New Roman"/>
        </w:rPr>
        <w:t xml:space="preserve"> dance was revived as </w:t>
      </w:r>
      <w:proofErr w:type="spellStart"/>
      <w:r w:rsidR="000029D8">
        <w:rPr>
          <w:rFonts w:ascii="Times New Roman" w:hAnsi="Times New Roman"/>
        </w:rPr>
        <w:t>kathak</w:t>
      </w:r>
      <w:proofErr w:type="spellEnd"/>
      <w:r w:rsidR="00BF70C2" w:rsidRPr="002F0CA2">
        <w:rPr>
          <w:rFonts w:ascii="Times New Roman" w:hAnsi="Times New Roman"/>
        </w:rPr>
        <w:t xml:space="preserve">) </w:t>
      </w:r>
      <w:r w:rsidR="006733FA" w:rsidRPr="002F0CA2">
        <w:rPr>
          <w:rFonts w:ascii="Times New Roman" w:hAnsi="Times New Roman"/>
        </w:rPr>
        <w:t xml:space="preserve">preserved </w:t>
      </w:r>
      <w:r w:rsidRPr="002F0CA2">
        <w:rPr>
          <w:rFonts w:ascii="Times New Roman" w:hAnsi="Times New Roman"/>
        </w:rPr>
        <w:t>dance and music traditions.</w:t>
      </w:r>
      <w:r w:rsidR="00BF70C2" w:rsidRPr="002F0CA2">
        <w:rPr>
          <w:rStyle w:val="EndnoteReference"/>
          <w:rFonts w:ascii="Times New Roman" w:hAnsi="Times New Roman"/>
        </w:rPr>
        <w:endnoteReference w:id="3"/>
      </w:r>
      <w:r w:rsidRPr="002F0CA2">
        <w:rPr>
          <w:rFonts w:ascii="Times New Roman" w:hAnsi="Times New Roman"/>
        </w:rPr>
        <w:t xml:space="preserve"> Wealthy patrons who also expected sexual services supported the</w:t>
      </w:r>
      <w:r w:rsidR="00BF70C2" w:rsidRPr="002F0CA2">
        <w:rPr>
          <w:rFonts w:ascii="Times New Roman" w:hAnsi="Times New Roman"/>
        </w:rPr>
        <w:t xml:space="preserve">se </w:t>
      </w:r>
      <w:r w:rsidR="000029D8">
        <w:rPr>
          <w:rFonts w:ascii="Times New Roman" w:hAnsi="Times New Roman"/>
        </w:rPr>
        <w:t xml:space="preserve">art </w:t>
      </w:r>
      <w:r w:rsidR="00BF70C2" w:rsidRPr="002F0CA2">
        <w:rPr>
          <w:rFonts w:ascii="Times New Roman" w:hAnsi="Times New Roman"/>
        </w:rPr>
        <w:t>connoisseurs.</w:t>
      </w:r>
      <w:r w:rsidRPr="002F0CA2">
        <w:rPr>
          <w:rFonts w:ascii="Times New Roman" w:hAnsi="Times New Roman"/>
        </w:rPr>
        <w:t xml:space="preserve"> </w:t>
      </w:r>
      <w:r w:rsidR="00FF4935">
        <w:rPr>
          <w:rFonts w:ascii="Times New Roman" w:hAnsi="Times New Roman"/>
        </w:rPr>
        <w:t>T</w:t>
      </w:r>
      <w:r w:rsidRPr="002F0CA2">
        <w:rPr>
          <w:rFonts w:ascii="Times New Roman" w:hAnsi="Times New Roman"/>
        </w:rPr>
        <w:t xml:space="preserve">he contested histories of reviving </w:t>
      </w:r>
      <w:proofErr w:type="spellStart"/>
      <w:r w:rsidRPr="002F0CA2">
        <w:rPr>
          <w:rFonts w:ascii="Times New Roman" w:hAnsi="Times New Roman"/>
        </w:rPr>
        <w:t>bharatanatyam</w:t>
      </w:r>
      <w:proofErr w:type="spellEnd"/>
      <w:r w:rsidRPr="002F0CA2">
        <w:rPr>
          <w:rFonts w:ascii="Times New Roman" w:hAnsi="Times New Roman"/>
        </w:rPr>
        <w:t xml:space="preserve"> and </w:t>
      </w:r>
      <w:proofErr w:type="spellStart"/>
      <w:r w:rsidRPr="002F0CA2">
        <w:rPr>
          <w:rFonts w:ascii="Times New Roman" w:hAnsi="Times New Roman"/>
        </w:rPr>
        <w:t>kathak</w:t>
      </w:r>
      <w:proofErr w:type="spellEnd"/>
      <w:r w:rsidRPr="002F0CA2">
        <w:rPr>
          <w:rFonts w:ascii="Times New Roman" w:hAnsi="Times New Roman"/>
        </w:rPr>
        <w:t xml:space="preserve"> </w:t>
      </w:r>
      <w:r w:rsidR="00FF4935">
        <w:rPr>
          <w:rFonts w:ascii="Times New Roman" w:hAnsi="Times New Roman"/>
        </w:rPr>
        <w:t>are significant since these classical styles inspire modernizing</w:t>
      </w:r>
      <w:r w:rsidRPr="002F0CA2">
        <w:rPr>
          <w:rFonts w:ascii="Times New Roman" w:hAnsi="Times New Roman"/>
        </w:rPr>
        <w:t xml:space="preserve"> idioms </w:t>
      </w:r>
      <w:r w:rsidR="00FF4935">
        <w:rPr>
          <w:rFonts w:ascii="Times New Roman" w:hAnsi="Times New Roman"/>
        </w:rPr>
        <w:t xml:space="preserve">unfolding </w:t>
      </w:r>
      <w:r w:rsidRPr="002F0CA2">
        <w:rPr>
          <w:rFonts w:ascii="Times New Roman" w:hAnsi="Times New Roman"/>
        </w:rPr>
        <w:t xml:space="preserve">at the intersection of classical and modern, old and new. </w:t>
      </w:r>
    </w:p>
    <w:p w14:paraId="67FBFFDB" w14:textId="1C2AE802" w:rsidR="00F939D7" w:rsidRPr="002F0CA2" w:rsidRDefault="00E44BBC" w:rsidP="00F939D7">
      <w:pPr>
        <w:spacing w:line="480" w:lineRule="auto"/>
        <w:ind w:firstLine="720"/>
        <w:rPr>
          <w:rFonts w:ascii="Times New Roman" w:hAnsi="Times New Roman"/>
        </w:rPr>
      </w:pPr>
      <w:r>
        <w:rPr>
          <w:rFonts w:ascii="Times New Roman" w:hAnsi="Times New Roman"/>
        </w:rPr>
        <w:t>Social reformers</w:t>
      </w:r>
      <w:r w:rsidR="00F939D7" w:rsidRPr="002F0CA2">
        <w:rPr>
          <w:rFonts w:ascii="Times New Roman" w:hAnsi="Times New Roman"/>
        </w:rPr>
        <w:t xml:space="preserve"> counter</w:t>
      </w:r>
      <w:r>
        <w:rPr>
          <w:rFonts w:ascii="Times New Roman" w:hAnsi="Times New Roman"/>
        </w:rPr>
        <w:t>ed colonizers’ ignorance by demonstrating</w:t>
      </w:r>
      <w:r w:rsidR="00F939D7" w:rsidRPr="002F0CA2">
        <w:rPr>
          <w:rFonts w:ascii="Times New Roman" w:hAnsi="Times New Roman"/>
        </w:rPr>
        <w:t xml:space="preserve"> a </w:t>
      </w:r>
      <w:r w:rsidR="00F939D7" w:rsidRPr="00E14E9D">
        <w:rPr>
          <w:rFonts w:ascii="Times New Roman" w:hAnsi="Times New Roman"/>
        </w:rPr>
        <w:t xml:space="preserve">different form of Indian modernity rooted in ancient, even timeless Indian culture distinct from </w:t>
      </w:r>
      <w:del w:id="146" w:author="Editorial Comments" w:date="2013-11-11T20:04:00Z">
        <w:r w:rsidR="00F939D7" w:rsidRPr="00E14E9D" w:rsidDel="001B7000">
          <w:rPr>
            <w:rFonts w:ascii="Times New Roman" w:hAnsi="Times New Roman"/>
          </w:rPr>
          <w:delText xml:space="preserve">western </w:delText>
        </w:r>
      </w:del>
      <w:ins w:id="147" w:author="Editorial Comments" w:date="2013-11-11T20:04:00Z">
        <w:r w:rsidR="001B7000">
          <w:rPr>
            <w:rFonts w:ascii="Times New Roman" w:hAnsi="Times New Roman"/>
          </w:rPr>
          <w:t>W</w:t>
        </w:r>
        <w:r w:rsidR="001B7000" w:rsidRPr="00E14E9D">
          <w:rPr>
            <w:rFonts w:ascii="Times New Roman" w:hAnsi="Times New Roman"/>
          </w:rPr>
          <w:t xml:space="preserve">estern </w:t>
        </w:r>
      </w:ins>
      <w:r w:rsidR="00F939D7" w:rsidRPr="00E14E9D">
        <w:rPr>
          <w:rFonts w:ascii="Times New Roman" w:hAnsi="Times New Roman"/>
        </w:rPr>
        <w:t xml:space="preserve">modernity. </w:t>
      </w:r>
      <w:r w:rsidR="00F939D7" w:rsidRPr="002F0CA2">
        <w:rPr>
          <w:rFonts w:ascii="Times New Roman" w:hAnsi="Times New Roman"/>
        </w:rPr>
        <w:t xml:space="preserve">This endeavor to invent, even </w:t>
      </w:r>
      <w:del w:id="148" w:author="Editorial Comments" w:date="2013-11-11T20:04:00Z">
        <w:r w:rsidR="00F939D7" w:rsidRPr="002F0CA2" w:rsidDel="001B7000">
          <w:rPr>
            <w:rFonts w:ascii="Times New Roman" w:hAnsi="Times New Roman"/>
          </w:rPr>
          <w:delText>“</w:delText>
        </w:r>
      </w:del>
      <w:ins w:id="149" w:author="Editorial Comments" w:date="2013-11-11T20:04:00Z">
        <w:r w:rsidR="001B7000">
          <w:rPr>
            <w:rFonts w:ascii="Times New Roman" w:hAnsi="Times New Roman"/>
          </w:rPr>
          <w:t>‘</w:t>
        </w:r>
      </w:ins>
      <w:r w:rsidR="00F939D7" w:rsidRPr="002F0CA2">
        <w:rPr>
          <w:rFonts w:ascii="Times New Roman" w:hAnsi="Times New Roman"/>
        </w:rPr>
        <w:t>culturally engineer</w:t>
      </w:r>
      <w:del w:id="150" w:author="Editorial Comments" w:date="2013-11-11T20:04:00Z">
        <w:r w:rsidR="00F939D7" w:rsidRPr="002F0CA2" w:rsidDel="001B7000">
          <w:rPr>
            <w:rFonts w:ascii="Times New Roman" w:hAnsi="Times New Roman"/>
          </w:rPr>
          <w:delText xml:space="preserve">” </w:delText>
        </w:r>
      </w:del>
      <w:ins w:id="151" w:author="Editorial Comments" w:date="2013-11-11T20:04: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 xml:space="preserve">an Indian past within which classical Indian dance belonged was a complex process undertaken </w:t>
      </w:r>
      <w:r w:rsidR="00E14E9D">
        <w:rPr>
          <w:rFonts w:ascii="Times New Roman" w:hAnsi="Times New Roman"/>
        </w:rPr>
        <w:t xml:space="preserve">by </w:t>
      </w:r>
      <w:r w:rsidR="00F939D7" w:rsidRPr="002F0CA2">
        <w:rPr>
          <w:rFonts w:ascii="Times New Roman" w:hAnsi="Times New Roman"/>
        </w:rPr>
        <w:t xml:space="preserve">Brahmins and educated elites; effectively, they marginalized </w:t>
      </w:r>
      <w:proofErr w:type="spellStart"/>
      <w:r w:rsidR="00F939D7" w:rsidRPr="002F0CA2">
        <w:rPr>
          <w:rFonts w:ascii="Times New Roman" w:hAnsi="Times New Roman"/>
          <w:i/>
        </w:rPr>
        <w:t>sadir</w:t>
      </w:r>
      <w:r w:rsidR="00F939D7" w:rsidRPr="002F0CA2">
        <w:rPr>
          <w:rFonts w:ascii="Times New Roman" w:hAnsi="Times New Roman"/>
        </w:rPr>
        <w:t>’s</w:t>
      </w:r>
      <w:proofErr w:type="spellEnd"/>
      <w:r w:rsidR="00F939D7" w:rsidRPr="002F0CA2">
        <w:rPr>
          <w:rFonts w:ascii="Times New Roman" w:hAnsi="Times New Roman"/>
        </w:rPr>
        <w:t xml:space="preserve"> actual community of practitioners.</w:t>
      </w:r>
      <w:r w:rsidR="00F939D7" w:rsidRPr="002F0CA2">
        <w:rPr>
          <w:rStyle w:val="EndnoteReference"/>
          <w:rFonts w:ascii="Times New Roman" w:hAnsi="Times New Roman"/>
        </w:rPr>
        <w:endnoteReference w:id="4"/>
      </w:r>
      <w:r w:rsidR="00F939D7" w:rsidRPr="002F0CA2">
        <w:rPr>
          <w:rFonts w:ascii="Times New Roman" w:hAnsi="Times New Roman"/>
        </w:rPr>
        <w:t xml:space="preserve"> </w:t>
      </w:r>
      <w:del w:id="152" w:author="Editorial Comments" w:date="2013-11-11T20:04:00Z">
        <w:r w:rsidR="00F939D7" w:rsidRPr="002F0CA2" w:rsidDel="001B7000">
          <w:rPr>
            <w:rFonts w:ascii="Times New Roman" w:hAnsi="Times New Roman"/>
          </w:rPr>
          <w:delText>“</w:delText>
        </w:r>
      </w:del>
      <w:ins w:id="153" w:author="Editorial Comments" w:date="2013-11-11T20:04:00Z">
        <w:r w:rsidR="001B7000">
          <w:rPr>
            <w:rFonts w:ascii="Times New Roman" w:hAnsi="Times New Roman"/>
          </w:rPr>
          <w:t>‘</w:t>
        </w:r>
      </w:ins>
      <w:r w:rsidR="00F939D7" w:rsidRPr="00E14E9D">
        <w:rPr>
          <w:rFonts w:ascii="Times New Roman" w:hAnsi="Times New Roman"/>
        </w:rPr>
        <w:t>The genealogy of the classical in modernity</w:t>
      </w:r>
      <w:r w:rsidR="00F939D7" w:rsidRPr="002F0CA2">
        <w:rPr>
          <w:rFonts w:ascii="Times New Roman" w:hAnsi="Times New Roman"/>
        </w:rPr>
        <w:t xml:space="preserve"> and its location in the spiritualized inner realm of the indigenous</w:t>
      </w:r>
      <w:ins w:id="154" w:author="Editorial Comments" w:date="2013-11-11T20:04:00Z">
        <w:r w:rsidR="001B7000">
          <w:rPr>
            <w:rFonts w:ascii="Times New Roman" w:hAnsi="Times New Roman"/>
          </w:rPr>
          <w:t>’</w:t>
        </w:r>
      </w:ins>
      <w:r w:rsidR="00F939D7" w:rsidRPr="002F0CA2">
        <w:rPr>
          <w:rFonts w:ascii="Times New Roman" w:hAnsi="Times New Roman"/>
        </w:rPr>
        <w:t>,</w:t>
      </w:r>
      <w:del w:id="155" w:author="Editorial Comments" w:date="2013-11-11T20:04:00Z">
        <w:r w:rsidR="00F939D7" w:rsidRPr="002F0CA2" w:rsidDel="001B7000">
          <w:rPr>
            <w:rFonts w:ascii="Times New Roman" w:hAnsi="Times New Roman"/>
          </w:rPr>
          <w:delText>”</w:delText>
        </w:r>
      </w:del>
      <w:r w:rsidR="00F939D7" w:rsidRPr="002F0CA2">
        <w:rPr>
          <w:rFonts w:ascii="Times New Roman" w:hAnsi="Times New Roman"/>
        </w:rPr>
        <w:t xml:space="preserve"> remark Indira </w:t>
      </w:r>
      <w:proofErr w:type="spellStart"/>
      <w:r w:rsidR="00F939D7" w:rsidRPr="002F0CA2">
        <w:rPr>
          <w:rFonts w:ascii="Times New Roman" w:hAnsi="Times New Roman"/>
        </w:rPr>
        <w:t>Viswanathan</w:t>
      </w:r>
      <w:proofErr w:type="spellEnd"/>
      <w:r w:rsidR="00F939D7" w:rsidRPr="002F0CA2">
        <w:rPr>
          <w:rFonts w:ascii="Times New Roman" w:hAnsi="Times New Roman"/>
        </w:rPr>
        <w:t xml:space="preserve"> </w:t>
      </w:r>
      <w:proofErr w:type="spellStart"/>
      <w:r w:rsidR="00F939D7" w:rsidRPr="002F0CA2">
        <w:rPr>
          <w:rFonts w:ascii="Times New Roman" w:hAnsi="Times New Roman"/>
        </w:rPr>
        <w:t>Petereson</w:t>
      </w:r>
      <w:proofErr w:type="spellEnd"/>
      <w:r w:rsidR="00F939D7" w:rsidRPr="002F0CA2">
        <w:rPr>
          <w:rFonts w:ascii="Times New Roman" w:hAnsi="Times New Roman"/>
        </w:rPr>
        <w:t xml:space="preserve"> and </w:t>
      </w:r>
      <w:proofErr w:type="spellStart"/>
      <w:r w:rsidR="00F939D7" w:rsidRPr="002F0CA2">
        <w:rPr>
          <w:rFonts w:ascii="Times New Roman" w:hAnsi="Times New Roman"/>
        </w:rPr>
        <w:t>Davesh</w:t>
      </w:r>
      <w:proofErr w:type="spellEnd"/>
      <w:r w:rsidR="00F939D7" w:rsidRPr="002F0CA2">
        <w:rPr>
          <w:rFonts w:ascii="Times New Roman" w:hAnsi="Times New Roman"/>
        </w:rPr>
        <w:t xml:space="preserve"> </w:t>
      </w:r>
      <w:proofErr w:type="spellStart"/>
      <w:r w:rsidR="00F939D7" w:rsidRPr="002F0CA2">
        <w:rPr>
          <w:rFonts w:ascii="Times New Roman" w:hAnsi="Times New Roman"/>
        </w:rPr>
        <w:t>Soneji</w:t>
      </w:r>
      <w:proofErr w:type="spellEnd"/>
      <w:r w:rsidR="00F939D7" w:rsidRPr="002F0CA2">
        <w:rPr>
          <w:rFonts w:ascii="Times New Roman" w:hAnsi="Times New Roman"/>
        </w:rPr>
        <w:t xml:space="preserve"> in an excellent revisionary history </w:t>
      </w:r>
      <w:del w:id="156" w:author="Editorial Comments" w:date="2013-11-11T20:04:00Z">
        <w:r w:rsidR="00F939D7" w:rsidRPr="002F0CA2" w:rsidDel="001B7000">
          <w:rPr>
            <w:rFonts w:ascii="Times New Roman" w:hAnsi="Times New Roman"/>
          </w:rPr>
          <w:delText>“</w:delText>
        </w:r>
      </w:del>
      <w:ins w:id="157" w:author="Editorial Comments" w:date="2013-11-11T20:04:00Z">
        <w:r w:rsidR="001B7000">
          <w:rPr>
            <w:rFonts w:ascii="Times New Roman" w:hAnsi="Times New Roman"/>
          </w:rPr>
          <w:t>‘</w:t>
        </w:r>
      </w:ins>
      <w:r w:rsidR="00F939D7" w:rsidRPr="002F0CA2">
        <w:rPr>
          <w:rFonts w:ascii="Times New Roman" w:hAnsi="Times New Roman"/>
        </w:rPr>
        <w:t>suggest why upper-caste elites and middle-class nationalists became the chief engineers of the classicization of indigenous dance and music in both northern and southern India</w:t>
      </w:r>
      <w:del w:id="158" w:author="Editorial Comments" w:date="2013-11-11T20:04:00Z">
        <w:r w:rsidR="00F939D7" w:rsidRPr="002F0CA2" w:rsidDel="001B7000">
          <w:rPr>
            <w:rFonts w:ascii="Times New Roman" w:hAnsi="Times New Roman"/>
          </w:rPr>
          <w:delText xml:space="preserve">” </w:delText>
        </w:r>
      </w:del>
      <w:ins w:id="159" w:author="Editorial Comments" w:date="2013-11-11T20:04: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thereby proving its unique modernity to the colonists.</w:t>
      </w:r>
      <w:r w:rsidR="00F939D7" w:rsidRPr="002F0CA2">
        <w:rPr>
          <w:rStyle w:val="EndnoteReference"/>
          <w:rFonts w:ascii="Times New Roman" w:hAnsi="Times New Roman"/>
        </w:rPr>
        <w:endnoteReference w:id="5"/>
      </w:r>
      <w:r w:rsidR="00F939D7" w:rsidRPr="002F0CA2">
        <w:rPr>
          <w:rFonts w:ascii="Times New Roman" w:hAnsi="Times New Roman"/>
        </w:rPr>
        <w:t xml:space="preserve"> </w:t>
      </w:r>
    </w:p>
    <w:p w14:paraId="4A15A03D" w14:textId="1CC67B53" w:rsidR="002A3035" w:rsidRDefault="00F939D7" w:rsidP="002A3035">
      <w:pPr>
        <w:spacing w:line="480" w:lineRule="auto"/>
        <w:ind w:firstLine="720"/>
        <w:rPr>
          <w:rFonts w:ascii="Times New Roman" w:hAnsi="Times New Roman"/>
        </w:rPr>
      </w:pPr>
      <w:r w:rsidRPr="002F0CA2">
        <w:rPr>
          <w:rFonts w:ascii="Times New Roman" w:hAnsi="Times New Roman"/>
        </w:rPr>
        <w:t xml:space="preserve">One key player in </w:t>
      </w:r>
      <w:proofErr w:type="spellStart"/>
      <w:r w:rsidRPr="002F0CA2">
        <w:rPr>
          <w:rFonts w:ascii="Times New Roman" w:hAnsi="Times New Roman"/>
        </w:rPr>
        <w:t>bharatanatyam’s</w:t>
      </w:r>
      <w:proofErr w:type="spellEnd"/>
      <w:r w:rsidRPr="002F0CA2">
        <w:rPr>
          <w:rFonts w:ascii="Times New Roman" w:hAnsi="Times New Roman"/>
        </w:rPr>
        <w:t xml:space="preserve"> revival was </w:t>
      </w:r>
      <w:proofErr w:type="spellStart"/>
      <w:r w:rsidRPr="002F0CA2">
        <w:rPr>
          <w:rFonts w:ascii="Times New Roman" w:hAnsi="Times New Roman"/>
        </w:rPr>
        <w:t>Rukmini</w:t>
      </w:r>
      <w:proofErr w:type="spellEnd"/>
      <w:r w:rsidRPr="002F0CA2">
        <w:rPr>
          <w:rFonts w:ascii="Times New Roman" w:hAnsi="Times New Roman"/>
        </w:rPr>
        <w:t xml:space="preserve"> Devi </w:t>
      </w:r>
      <w:proofErr w:type="spellStart"/>
      <w:r w:rsidRPr="002F0CA2">
        <w:rPr>
          <w:rFonts w:ascii="Times New Roman" w:hAnsi="Times New Roman"/>
        </w:rPr>
        <w:t>Arundale</w:t>
      </w:r>
      <w:proofErr w:type="spellEnd"/>
      <w:r w:rsidRPr="002F0CA2">
        <w:rPr>
          <w:rFonts w:ascii="Times New Roman" w:hAnsi="Times New Roman"/>
        </w:rPr>
        <w:t xml:space="preserve"> who institutionalized </w:t>
      </w:r>
      <w:proofErr w:type="spellStart"/>
      <w:r w:rsidRPr="002F0CA2">
        <w:rPr>
          <w:rFonts w:ascii="Times New Roman" w:hAnsi="Times New Roman"/>
        </w:rPr>
        <w:t>bharatanatyam</w:t>
      </w:r>
      <w:proofErr w:type="spellEnd"/>
      <w:r w:rsidRPr="002F0CA2">
        <w:rPr>
          <w:rFonts w:ascii="Times New Roman" w:hAnsi="Times New Roman"/>
        </w:rPr>
        <w:t xml:space="preserve"> with her establishment of </w:t>
      </w:r>
      <w:proofErr w:type="spellStart"/>
      <w:r w:rsidRPr="002F0CA2">
        <w:rPr>
          <w:rFonts w:ascii="Times New Roman" w:hAnsi="Times New Roman"/>
        </w:rPr>
        <w:t>Kalakshe</w:t>
      </w:r>
      <w:r w:rsidR="00FA7471">
        <w:rPr>
          <w:rFonts w:ascii="Times New Roman" w:hAnsi="Times New Roman"/>
        </w:rPr>
        <w:t>tra</w:t>
      </w:r>
      <w:proofErr w:type="spellEnd"/>
      <w:r w:rsidR="00FA7471">
        <w:rPr>
          <w:rFonts w:ascii="Times New Roman" w:hAnsi="Times New Roman"/>
        </w:rPr>
        <w:t xml:space="preserve"> Dance Academy in 1936</w:t>
      </w:r>
      <w:r w:rsidRPr="002F0CA2">
        <w:rPr>
          <w:rFonts w:ascii="Times New Roman" w:hAnsi="Times New Roman"/>
        </w:rPr>
        <w:t>.</w:t>
      </w:r>
      <w:r w:rsidRPr="002F0CA2">
        <w:rPr>
          <w:rStyle w:val="EndnoteReference"/>
          <w:rFonts w:ascii="Times New Roman" w:hAnsi="Times New Roman"/>
        </w:rPr>
        <w:endnoteReference w:id="6"/>
      </w:r>
      <w:r w:rsidRPr="002F0CA2">
        <w:rPr>
          <w:rFonts w:ascii="Times New Roman" w:hAnsi="Times New Roman"/>
        </w:rPr>
        <w:t xml:space="preserve"> Born into the Brahmin caste, she broke tradition at si</w:t>
      </w:r>
      <w:r w:rsidR="00FA7471">
        <w:rPr>
          <w:rFonts w:ascii="Times New Roman" w:hAnsi="Times New Roman"/>
        </w:rPr>
        <w:t xml:space="preserve">xteen to marry George </w:t>
      </w:r>
      <w:proofErr w:type="spellStart"/>
      <w:r w:rsidR="00FA7471">
        <w:rPr>
          <w:rFonts w:ascii="Times New Roman" w:hAnsi="Times New Roman"/>
        </w:rPr>
        <w:t>Arundale</w:t>
      </w:r>
      <w:proofErr w:type="spellEnd"/>
      <w:r w:rsidR="00FA7471">
        <w:rPr>
          <w:rFonts w:ascii="Times New Roman" w:hAnsi="Times New Roman"/>
        </w:rPr>
        <w:t xml:space="preserve"> of</w:t>
      </w:r>
      <w:r w:rsidRPr="002F0CA2">
        <w:rPr>
          <w:rFonts w:ascii="Times New Roman" w:hAnsi="Times New Roman"/>
        </w:rPr>
        <w:t xml:space="preserve"> The Theosophical Society in Madras. This marriage enabled Devi to travel </w:t>
      </w:r>
      <w:r w:rsidR="00E14E9D">
        <w:rPr>
          <w:rFonts w:ascii="Times New Roman" w:hAnsi="Times New Roman"/>
        </w:rPr>
        <w:t xml:space="preserve">extensively and view </w:t>
      </w:r>
      <w:r w:rsidR="00E44BBC">
        <w:rPr>
          <w:rFonts w:ascii="Times New Roman" w:hAnsi="Times New Roman"/>
        </w:rPr>
        <w:t xml:space="preserve">different </w:t>
      </w:r>
      <w:r w:rsidRPr="002F0CA2">
        <w:rPr>
          <w:rFonts w:ascii="Times New Roman" w:hAnsi="Times New Roman"/>
        </w:rPr>
        <w:t xml:space="preserve">artistic traditions. </w:t>
      </w:r>
      <w:ins w:id="160" w:author="Editorial Comments" w:date="2013-11-11T20:06:00Z">
        <w:r w:rsidR="001B7000">
          <w:rPr>
            <w:rFonts w:ascii="Times New Roman" w:hAnsi="Times New Roman"/>
          </w:rPr>
          <w:t xml:space="preserve">The famed Russian ballerina </w:t>
        </w:r>
      </w:ins>
      <w:r w:rsidRPr="002F0CA2">
        <w:rPr>
          <w:rFonts w:ascii="Times New Roman" w:hAnsi="Times New Roman"/>
        </w:rPr>
        <w:t xml:space="preserve">Anna </w:t>
      </w:r>
      <w:proofErr w:type="spellStart"/>
      <w:r w:rsidRPr="002F0CA2">
        <w:rPr>
          <w:rFonts w:ascii="Times New Roman" w:hAnsi="Times New Roman"/>
        </w:rPr>
        <w:t>Pavlova</w:t>
      </w:r>
      <w:proofErr w:type="spellEnd"/>
      <w:r w:rsidRPr="002F0CA2">
        <w:rPr>
          <w:rFonts w:ascii="Times New Roman" w:hAnsi="Times New Roman"/>
        </w:rPr>
        <w:t xml:space="preserve"> i</w:t>
      </w:r>
      <w:r w:rsidR="00E44BBC">
        <w:rPr>
          <w:rFonts w:ascii="Times New Roman" w:hAnsi="Times New Roman"/>
        </w:rPr>
        <w:t>nspired her to study ballet;</w:t>
      </w:r>
      <w:r w:rsidRPr="002F0CA2">
        <w:rPr>
          <w:rFonts w:ascii="Times New Roman" w:hAnsi="Times New Roman"/>
        </w:rPr>
        <w:t xml:space="preserve"> </w:t>
      </w:r>
      <w:proofErr w:type="spellStart"/>
      <w:r w:rsidRPr="002F0CA2">
        <w:rPr>
          <w:rFonts w:ascii="Times New Roman" w:hAnsi="Times New Roman"/>
        </w:rPr>
        <w:t>Pavlova</w:t>
      </w:r>
      <w:proofErr w:type="spellEnd"/>
      <w:r w:rsidRPr="002F0CA2">
        <w:rPr>
          <w:rFonts w:ascii="Times New Roman" w:hAnsi="Times New Roman"/>
        </w:rPr>
        <w:t xml:space="preserve"> was also instrumental in persuading Devi to explore her o</w:t>
      </w:r>
      <w:r w:rsidR="00E44BBC">
        <w:rPr>
          <w:rFonts w:ascii="Times New Roman" w:hAnsi="Times New Roman"/>
        </w:rPr>
        <w:t xml:space="preserve">wn Indian dance traditions </w:t>
      </w:r>
      <w:ins w:id="161" w:author="Editorial Comments" w:date="2013-11-11T20:07:00Z">
        <w:r w:rsidR="001B7000">
          <w:rPr>
            <w:rFonts w:ascii="Times New Roman" w:hAnsi="Times New Roman"/>
          </w:rPr>
          <w:t xml:space="preserve">– encouragement </w:t>
        </w:r>
      </w:ins>
      <w:r w:rsidR="00E44BBC">
        <w:rPr>
          <w:rFonts w:ascii="Times New Roman" w:hAnsi="Times New Roman"/>
        </w:rPr>
        <w:t>that</w:t>
      </w:r>
      <w:r w:rsidRPr="002F0CA2">
        <w:rPr>
          <w:rFonts w:ascii="Times New Roman" w:hAnsi="Times New Roman"/>
        </w:rPr>
        <w:t xml:space="preserve"> led Devi to study </w:t>
      </w:r>
      <w:proofErr w:type="spellStart"/>
      <w:r w:rsidRPr="002F0CA2">
        <w:rPr>
          <w:rFonts w:ascii="Times New Roman" w:hAnsi="Times New Roman"/>
          <w:i/>
        </w:rPr>
        <w:t>sadir</w:t>
      </w:r>
      <w:proofErr w:type="spellEnd"/>
      <w:r w:rsidRPr="002F0CA2">
        <w:rPr>
          <w:rFonts w:ascii="Times New Roman" w:hAnsi="Times New Roman"/>
        </w:rPr>
        <w:t xml:space="preserve"> with </w:t>
      </w:r>
      <w:proofErr w:type="spellStart"/>
      <w:r w:rsidR="00E44BBC" w:rsidRPr="00E44BBC">
        <w:rPr>
          <w:rFonts w:ascii="Times New Roman" w:hAnsi="Times New Roman"/>
          <w:i/>
        </w:rPr>
        <w:t>devadasi</w:t>
      </w:r>
      <w:proofErr w:type="spellEnd"/>
      <w:r w:rsidR="00E44BBC">
        <w:rPr>
          <w:rFonts w:ascii="Times New Roman" w:hAnsi="Times New Roman"/>
        </w:rPr>
        <w:t xml:space="preserve"> </w:t>
      </w:r>
      <w:proofErr w:type="spellStart"/>
      <w:r w:rsidR="00E44BBC">
        <w:rPr>
          <w:rFonts w:ascii="Times New Roman" w:hAnsi="Times New Roman"/>
        </w:rPr>
        <w:t>Mylapore</w:t>
      </w:r>
      <w:proofErr w:type="spellEnd"/>
      <w:r w:rsidR="00E44BBC">
        <w:rPr>
          <w:rFonts w:ascii="Times New Roman" w:hAnsi="Times New Roman"/>
        </w:rPr>
        <w:t xml:space="preserve"> </w:t>
      </w:r>
      <w:proofErr w:type="spellStart"/>
      <w:r w:rsidRPr="002F0CA2">
        <w:rPr>
          <w:rFonts w:ascii="Times New Roman" w:hAnsi="Times New Roman"/>
        </w:rPr>
        <w:t>Gowri</w:t>
      </w:r>
      <w:proofErr w:type="spellEnd"/>
      <w:r w:rsidRPr="002F0CA2">
        <w:rPr>
          <w:rFonts w:ascii="Times New Roman" w:hAnsi="Times New Roman"/>
        </w:rPr>
        <w:t xml:space="preserve"> </w:t>
      </w:r>
      <w:proofErr w:type="spellStart"/>
      <w:r w:rsidRPr="002F0CA2">
        <w:rPr>
          <w:rFonts w:ascii="Times New Roman" w:hAnsi="Times New Roman"/>
        </w:rPr>
        <w:t>Amma</w:t>
      </w:r>
      <w:proofErr w:type="spellEnd"/>
      <w:r w:rsidRPr="002F0CA2">
        <w:rPr>
          <w:rFonts w:ascii="Times New Roman" w:hAnsi="Times New Roman"/>
        </w:rPr>
        <w:t xml:space="preserve"> and to </w:t>
      </w:r>
      <w:r w:rsidR="00E44BBC">
        <w:rPr>
          <w:rFonts w:ascii="Times New Roman" w:hAnsi="Times New Roman"/>
        </w:rPr>
        <w:t xml:space="preserve">be </w:t>
      </w:r>
      <w:r w:rsidRPr="002F0CA2">
        <w:rPr>
          <w:rFonts w:ascii="Times New Roman" w:hAnsi="Times New Roman"/>
        </w:rPr>
        <w:t>involve</w:t>
      </w:r>
      <w:r w:rsidR="00E44BBC">
        <w:rPr>
          <w:rFonts w:ascii="Times New Roman" w:hAnsi="Times New Roman"/>
        </w:rPr>
        <w:t>d</w:t>
      </w:r>
      <w:r w:rsidRPr="002F0CA2">
        <w:rPr>
          <w:rFonts w:ascii="Times New Roman" w:hAnsi="Times New Roman"/>
        </w:rPr>
        <w:t xml:space="preserve"> in its </w:t>
      </w:r>
      <w:del w:id="162" w:author="Editorial Comments" w:date="2013-11-11T20:07:00Z">
        <w:r w:rsidRPr="002F0CA2" w:rsidDel="001B7000">
          <w:rPr>
            <w:rFonts w:ascii="Times New Roman" w:hAnsi="Times New Roman"/>
          </w:rPr>
          <w:delText>“</w:delText>
        </w:r>
      </w:del>
      <w:ins w:id="163" w:author="Editorial Comments" w:date="2013-11-11T20:07:00Z">
        <w:r w:rsidR="001B7000">
          <w:rPr>
            <w:rFonts w:ascii="Times New Roman" w:hAnsi="Times New Roman"/>
          </w:rPr>
          <w:t>‘</w:t>
        </w:r>
      </w:ins>
      <w:r w:rsidRPr="002F0CA2">
        <w:rPr>
          <w:rFonts w:ascii="Times New Roman" w:hAnsi="Times New Roman"/>
        </w:rPr>
        <w:t>revival</w:t>
      </w:r>
      <w:ins w:id="164" w:author="Editorial Comments" w:date="2013-11-11T20:07:00Z">
        <w:r w:rsidR="001B7000">
          <w:rPr>
            <w:rFonts w:ascii="Times New Roman" w:hAnsi="Times New Roman"/>
          </w:rPr>
          <w:t>’</w:t>
        </w:r>
      </w:ins>
      <w:r w:rsidRPr="002F0CA2">
        <w:rPr>
          <w:rFonts w:ascii="Times New Roman" w:hAnsi="Times New Roman"/>
        </w:rPr>
        <w:t>.</w:t>
      </w:r>
      <w:del w:id="165" w:author="Editorial Comments" w:date="2013-11-11T20:07:00Z">
        <w:r w:rsidRPr="002F0CA2" w:rsidDel="001B7000">
          <w:rPr>
            <w:rFonts w:ascii="Times New Roman" w:hAnsi="Times New Roman"/>
          </w:rPr>
          <w:delText>”</w:delText>
        </w:r>
      </w:del>
      <w:r w:rsidRPr="002F0CA2">
        <w:rPr>
          <w:rFonts w:ascii="Times New Roman" w:hAnsi="Times New Roman"/>
        </w:rPr>
        <w:t xml:space="preserve"> </w:t>
      </w:r>
    </w:p>
    <w:p w14:paraId="4C81FE12" w14:textId="689732BB" w:rsidR="002A3035" w:rsidRDefault="002A3035" w:rsidP="002A3035">
      <w:pPr>
        <w:spacing w:line="480" w:lineRule="auto"/>
        <w:ind w:firstLine="720"/>
        <w:rPr>
          <w:rFonts w:ascii="Times New Roman" w:hAnsi="Times New Roman"/>
        </w:rPr>
      </w:pPr>
      <w:r>
        <w:rPr>
          <w:rFonts w:ascii="Times New Roman" w:hAnsi="Times New Roman"/>
        </w:rPr>
        <w:t xml:space="preserve">Although Devi asserted </w:t>
      </w:r>
      <w:proofErr w:type="spellStart"/>
      <w:r>
        <w:rPr>
          <w:rFonts w:ascii="Times New Roman" w:hAnsi="Times New Roman"/>
        </w:rPr>
        <w:t>bharatanatyam’s</w:t>
      </w:r>
      <w:proofErr w:type="spellEnd"/>
      <w:r>
        <w:rPr>
          <w:rFonts w:ascii="Times New Roman" w:hAnsi="Times New Roman"/>
        </w:rPr>
        <w:t xml:space="preserve"> traditionalist base, she modernized </w:t>
      </w:r>
      <w:del w:id="166" w:author="Editorial Comments" w:date="2013-11-11T20:07:00Z">
        <w:r w:rsidDel="001B7000">
          <w:rPr>
            <w:rFonts w:ascii="Times New Roman" w:hAnsi="Times New Roman"/>
          </w:rPr>
          <w:delText xml:space="preserve">the </w:delText>
        </w:r>
      </w:del>
      <w:r>
        <w:rPr>
          <w:rFonts w:ascii="Times New Roman" w:hAnsi="Times New Roman"/>
        </w:rPr>
        <w:t xml:space="preserve">dance presentation via modern stagecraft and lighting </w:t>
      </w:r>
      <w:r w:rsidRPr="002F0CA2">
        <w:rPr>
          <w:rFonts w:ascii="Times New Roman" w:hAnsi="Times New Roman"/>
        </w:rPr>
        <w:t xml:space="preserve">that rendered the dance theatrical. </w:t>
      </w:r>
      <w:r>
        <w:rPr>
          <w:rFonts w:ascii="Times New Roman" w:hAnsi="Times New Roman"/>
        </w:rPr>
        <w:t>Simultaneously, in asserting</w:t>
      </w:r>
      <w:r w:rsidR="00E44BBC" w:rsidRPr="002F0CA2">
        <w:rPr>
          <w:rFonts w:ascii="Times New Roman" w:hAnsi="Times New Roman"/>
        </w:rPr>
        <w:t xml:space="preserve"> the spirit</w:t>
      </w:r>
      <w:r w:rsidR="00E44BBC">
        <w:rPr>
          <w:rFonts w:ascii="Times New Roman" w:hAnsi="Times New Roman"/>
        </w:rPr>
        <w:t>ual over the sensual</w:t>
      </w:r>
      <w:r>
        <w:rPr>
          <w:rFonts w:ascii="Times New Roman" w:hAnsi="Times New Roman"/>
        </w:rPr>
        <w:t xml:space="preserve"> in </w:t>
      </w:r>
      <w:proofErr w:type="spellStart"/>
      <w:r>
        <w:rPr>
          <w:rFonts w:ascii="Times New Roman" w:hAnsi="Times New Roman"/>
        </w:rPr>
        <w:t>bharatanatyam</w:t>
      </w:r>
      <w:proofErr w:type="spellEnd"/>
      <w:r>
        <w:rPr>
          <w:rFonts w:ascii="Times New Roman" w:hAnsi="Times New Roman"/>
        </w:rPr>
        <w:t>, Devi</w:t>
      </w:r>
      <w:r w:rsidR="00E44BBC">
        <w:rPr>
          <w:rFonts w:ascii="Times New Roman" w:hAnsi="Times New Roman"/>
        </w:rPr>
        <w:t xml:space="preserve"> </w:t>
      </w:r>
      <w:r>
        <w:rPr>
          <w:rFonts w:ascii="Times New Roman" w:hAnsi="Times New Roman"/>
        </w:rPr>
        <w:t xml:space="preserve">worked </w:t>
      </w:r>
      <w:r w:rsidR="00E44BBC" w:rsidRPr="002F0CA2">
        <w:rPr>
          <w:rFonts w:ascii="Times New Roman" w:hAnsi="Times New Roman"/>
        </w:rPr>
        <w:t xml:space="preserve">against modernizing the style; rather, she valorized tradition, </w:t>
      </w:r>
      <w:r w:rsidR="00FA7471">
        <w:rPr>
          <w:rFonts w:ascii="Times New Roman" w:hAnsi="Times New Roman"/>
        </w:rPr>
        <w:t xml:space="preserve">and claimed to </w:t>
      </w:r>
      <w:del w:id="167" w:author="Editorial Comments" w:date="2013-11-11T20:07:00Z">
        <w:r w:rsidR="00FA7471" w:rsidDel="001B7000">
          <w:rPr>
            <w:rFonts w:ascii="Times New Roman" w:hAnsi="Times New Roman"/>
          </w:rPr>
          <w:delText>“</w:delText>
        </w:r>
      </w:del>
      <w:ins w:id="168" w:author="Editorial Comments" w:date="2013-11-11T20:07:00Z">
        <w:r w:rsidR="001B7000">
          <w:rPr>
            <w:rFonts w:ascii="Times New Roman" w:hAnsi="Times New Roman"/>
          </w:rPr>
          <w:t>‘</w:t>
        </w:r>
      </w:ins>
      <w:r w:rsidR="00FA7471">
        <w:rPr>
          <w:rFonts w:ascii="Times New Roman" w:hAnsi="Times New Roman"/>
        </w:rPr>
        <w:t>purify</w:t>
      </w:r>
      <w:del w:id="169" w:author="Editorial Comments" w:date="2013-11-11T20:07:00Z">
        <w:r w:rsidR="00F939D7" w:rsidRPr="002F0CA2" w:rsidDel="001B7000">
          <w:rPr>
            <w:rFonts w:ascii="Times New Roman" w:hAnsi="Times New Roman"/>
          </w:rPr>
          <w:delText xml:space="preserve">” </w:delText>
        </w:r>
      </w:del>
      <w:ins w:id="170" w:author="Editorial Comments" w:date="2013-11-11T20:07:00Z">
        <w:r w:rsidR="001B7000">
          <w:rPr>
            <w:rFonts w:ascii="Times New Roman" w:hAnsi="Times New Roman"/>
          </w:rPr>
          <w:t>’</w:t>
        </w:r>
        <w:r w:rsidR="001B7000" w:rsidRPr="002F0CA2">
          <w:rPr>
            <w:rFonts w:ascii="Times New Roman" w:hAnsi="Times New Roman"/>
          </w:rPr>
          <w:t xml:space="preserve"> </w:t>
        </w:r>
      </w:ins>
      <w:proofErr w:type="spellStart"/>
      <w:r w:rsidR="00F939D7" w:rsidRPr="00E44BBC">
        <w:rPr>
          <w:rFonts w:ascii="Times New Roman" w:hAnsi="Times New Roman"/>
          <w:i/>
        </w:rPr>
        <w:t>sadir</w:t>
      </w:r>
      <w:proofErr w:type="spellEnd"/>
      <w:r w:rsidR="00F939D7" w:rsidRPr="002F0CA2">
        <w:rPr>
          <w:rFonts w:ascii="Times New Roman" w:hAnsi="Times New Roman"/>
        </w:rPr>
        <w:t>, replaci</w:t>
      </w:r>
      <w:r w:rsidR="00FA7471">
        <w:rPr>
          <w:rFonts w:ascii="Times New Roman" w:hAnsi="Times New Roman"/>
        </w:rPr>
        <w:t>ng sensuality with religiosity. This</w:t>
      </w:r>
      <w:r w:rsidR="00F939D7" w:rsidRPr="002F0CA2">
        <w:rPr>
          <w:rFonts w:ascii="Times New Roman" w:hAnsi="Times New Roman"/>
        </w:rPr>
        <w:t xml:space="preserve"> </w:t>
      </w:r>
      <w:r w:rsidR="00FA6448">
        <w:rPr>
          <w:rFonts w:ascii="Times New Roman" w:hAnsi="Times New Roman"/>
        </w:rPr>
        <w:t>approach dismissed</w:t>
      </w:r>
      <w:r w:rsidR="00F939D7" w:rsidRPr="002F0CA2">
        <w:rPr>
          <w:rFonts w:ascii="Times New Roman" w:hAnsi="Times New Roman"/>
        </w:rPr>
        <w:t xml:space="preserve"> </w:t>
      </w:r>
      <w:proofErr w:type="spellStart"/>
      <w:r w:rsidR="00F939D7" w:rsidRPr="002F0CA2">
        <w:rPr>
          <w:rFonts w:ascii="Times New Roman" w:hAnsi="Times New Roman"/>
          <w:i/>
        </w:rPr>
        <w:t>devadasi</w:t>
      </w:r>
      <w:proofErr w:type="spellEnd"/>
      <w:r w:rsidR="00F939D7" w:rsidRPr="002F0CA2">
        <w:rPr>
          <w:rFonts w:ascii="Times New Roman" w:hAnsi="Times New Roman"/>
        </w:rPr>
        <w:t xml:space="preserve"> practice that embraced the sensual, sexual and spiritual as integr</w:t>
      </w:r>
      <w:r w:rsidR="00E44BBC">
        <w:rPr>
          <w:rFonts w:ascii="Times New Roman" w:hAnsi="Times New Roman"/>
        </w:rPr>
        <w:t>ally related.</w:t>
      </w:r>
      <w:r w:rsidR="00FA7471">
        <w:rPr>
          <w:rFonts w:ascii="Times New Roman" w:hAnsi="Times New Roman"/>
        </w:rPr>
        <w:t xml:space="preserve"> T</w:t>
      </w:r>
      <w:r w:rsidR="00F939D7" w:rsidRPr="002F0CA2">
        <w:rPr>
          <w:rFonts w:ascii="Times New Roman" w:hAnsi="Times New Roman"/>
        </w:rPr>
        <w:t xml:space="preserve">he legendary </w:t>
      </w:r>
      <w:proofErr w:type="spellStart"/>
      <w:r w:rsidR="00E44BBC" w:rsidRPr="00E44BBC">
        <w:rPr>
          <w:rFonts w:ascii="Times New Roman" w:hAnsi="Times New Roman"/>
          <w:i/>
        </w:rPr>
        <w:t>devadasi</w:t>
      </w:r>
      <w:proofErr w:type="spellEnd"/>
      <w:r>
        <w:rPr>
          <w:rFonts w:ascii="Times New Roman" w:hAnsi="Times New Roman"/>
        </w:rPr>
        <w:t>,</w:t>
      </w:r>
      <w:r w:rsidR="00F939D7" w:rsidRPr="002F0CA2">
        <w:rPr>
          <w:rFonts w:ascii="Times New Roman" w:hAnsi="Times New Roman"/>
        </w:rPr>
        <w:t xml:space="preserve"> T. </w:t>
      </w:r>
      <w:proofErr w:type="spellStart"/>
      <w:r w:rsidR="00F939D7" w:rsidRPr="002F0CA2">
        <w:rPr>
          <w:rFonts w:ascii="Times New Roman" w:hAnsi="Times New Roman"/>
        </w:rPr>
        <w:t>Balasaraswati</w:t>
      </w:r>
      <w:proofErr w:type="spellEnd"/>
      <w:r w:rsidR="00F939D7" w:rsidRPr="002F0CA2">
        <w:rPr>
          <w:rFonts w:ascii="Times New Roman" w:hAnsi="Times New Roman"/>
        </w:rPr>
        <w:t xml:space="preserve"> </w:t>
      </w:r>
      <w:r w:rsidR="00FA7471">
        <w:rPr>
          <w:rFonts w:ascii="Times New Roman" w:hAnsi="Times New Roman"/>
        </w:rPr>
        <w:t xml:space="preserve">strongly objected to </w:t>
      </w:r>
      <w:r w:rsidR="00E44BBC">
        <w:rPr>
          <w:rFonts w:ascii="Times New Roman" w:hAnsi="Times New Roman"/>
        </w:rPr>
        <w:t>Devi’s</w:t>
      </w:r>
      <w:r w:rsidR="00F939D7" w:rsidRPr="002F0CA2">
        <w:rPr>
          <w:rFonts w:ascii="Times New Roman" w:hAnsi="Times New Roman"/>
        </w:rPr>
        <w:t xml:space="preserve"> </w:t>
      </w:r>
      <w:del w:id="171" w:author="Editorial Comments" w:date="2013-11-11T20:08:00Z">
        <w:r w:rsidR="00F939D7" w:rsidRPr="002F0CA2" w:rsidDel="001B7000">
          <w:rPr>
            <w:rFonts w:ascii="Times New Roman" w:hAnsi="Times New Roman"/>
          </w:rPr>
          <w:delText>“</w:delText>
        </w:r>
      </w:del>
      <w:ins w:id="172" w:author="Editorial Comments" w:date="2013-11-11T20:08:00Z">
        <w:r w:rsidR="001B7000">
          <w:rPr>
            <w:rFonts w:ascii="Times New Roman" w:hAnsi="Times New Roman"/>
          </w:rPr>
          <w:t>‘</w:t>
        </w:r>
      </w:ins>
      <w:proofErr w:type="spellStart"/>
      <w:r w:rsidR="00F939D7" w:rsidRPr="002F0CA2">
        <w:rPr>
          <w:rFonts w:ascii="Times New Roman" w:hAnsi="Times New Roman"/>
        </w:rPr>
        <w:t>Brahminized</w:t>
      </w:r>
      <w:proofErr w:type="spellEnd"/>
      <w:del w:id="173" w:author="Editorial Comments" w:date="2013-11-11T20:08:00Z">
        <w:r w:rsidR="00F939D7" w:rsidRPr="002F0CA2" w:rsidDel="001B7000">
          <w:rPr>
            <w:rFonts w:ascii="Times New Roman" w:hAnsi="Times New Roman"/>
          </w:rPr>
          <w:delText xml:space="preserve">” </w:delText>
        </w:r>
      </w:del>
      <w:ins w:id="174" w:author="Editorial Comments" w:date="2013-11-11T20:08:00Z">
        <w:r w:rsidR="001B7000">
          <w:rPr>
            <w:rFonts w:ascii="Times New Roman" w:hAnsi="Times New Roman"/>
          </w:rPr>
          <w:t>’</w:t>
        </w:r>
        <w:r w:rsidR="001B7000" w:rsidRPr="002F0CA2">
          <w:rPr>
            <w:rFonts w:ascii="Times New Roman" w:hAnsi="Times New Roman"/>
          </w:rPr>
          <w:t xml:space="preserve"> </w:t>
        </w:r>
      </w:ins>
      <w:r w:rsidR="00F939D7" w:rsidRPr="002F0CA2">
        <w:rPr>
          <w:rFonts w:ascii="Times New Roman" w:hAnsi="Times New Roman"/>
        </w:rPr>
        <w:t>dance</w:t>
      </w:r>
      <w:r w:rsidR="00FA7471">
        <w:rPr>
          <w:rFonts w:ascii="Times New Roman" w:hAnsi="Times New Roman"/>
        </w:rPr>
        <w:t xml:space="preserve">, describing it as </w:t>
      </w:r>
      <w:del w:id="175" w:author="Editorial Comments" w:date="2013-11-11T20:08:00Z">
        <w:r w:rsidR="00FA7471" w:rsidDel="001B7000">
          <w:rPr>
            <w:rFonts w:ascii="Times New Roman" w:hAnsi="Times New Roman"/>
          </w:rPr>
          <w:delText>“</w:delText>
        </w:r>
      </w:del>
      <w:ins w:id="176" w:author="Editorial Comments" w:date="2013-11-11T20:08:00Z">
        <w:r w:rsidR="001B7000">
          <w:rPr>
            <w:rFonts w:ascii="Times New Roman" w:hAnsi="Times New Roman"/>
          </w:rPr>
          <w:t>‘</w:t>
        </w:r>
      </w:ins>
      <w:r w:rsidR="00FA7471">
        <w:rPr>
          <w:rFonts w:ascii="Times New Roman" w:hAnsi="Times New Roman"/>
        </w:rPr>
        <w:t>vulgar</w:t>
      </w:r>
      <w:ins w:id="177" w:author="Editorial Comments" w:date="2013-11-11T20:08:00Z">
        <w:r w:rsidR="001B7000">
          <w:rPr>
            <w:rFonts w:ascii="Times New Roman" w:hAnsi="Times New Roman"/>
          </w:rPr>
          <w:t>’</w:t>
        </w:r>
      </w:ins>
      <w:r w:rsidR="00FA7471">
        <w:rPr>
          <w:rFonts w:ascii="Times New Roman" w:hAnsi="Times New Roman"/>
        </w:rPr>
        <w:t>.</w:t>
      </w:r>
      <w:del w:id="178" w:author="Editorial Comments" w:date="2013-11-11T20:08:00Z">
        <w:r w:rsidR="00FA7471" w:rsidDel="001B7000">
          <w:rPr>
            <w:rFonts w:ascii="Times New Roman" w:hAnsi="Times New Roman"/>
          </w:rPr>
          <w:delText>”</w:delText>
        </w:r>
      </w:del>
      <w:r w:rsidR="00F939D7" w:rsidRPr="002F0CA2">
        <w:rPr>
          <w:rStyle w:val="EndnoteReference"/>
          <w:rFonts w:ascii="Times New Roman" w:hAnsi="Times New Roman"/>
        </w:rPr>
        <w:endnoteReference w:id="7"/>
      </w:r>
      <w:r>
        <w:rPr>
          <w:rFonts w:ascii="Times New Roman" w:hAnsi="Times New Roman"/>
        </w:rPr>
        <w:t xml:space="preserve"> </w:t>
      </w:r>
      <w:r w:rsidRPr="002F0CA2">
        <w:rPr>
          <w:rFonts w:ascii="Times New Roman" w:hAnsi="Times New Roman"/>
        </w:rPr>
        <w:t xml:space="preserve">Nationalist </w:t>
      </w:r>
      <w:proofErr w:type="spellStart"/>
      <w:r w:rsidRPr="002F0CA2">
        <w:rPr>
          <w:rFonts w:ascii="Times New Roman" w:hAnsi="Times New Roman"/>
        </w:rPr>
        <w:t>fervo</w:t>
      </w:r>
      <w:ins w:id="179" w:author="Editorial Comments" w:date="2013-11-11T20:08:00Z">
        <w:r w:rsidR="001B7000">
          <w:rPr>
            <w:rFonts w:ascii="Times New Roman" w:hAnsi="Times New Roman"/>
          </w:rPr>
          <w:t>u</w:t>
        </w:r>
      </w:ins>
      <w:r w:rsidRPr="002F0CA2">
        <w:rPr>
          <w:rFonts w:ascii="Times New Roman" w:hAnsi="Times New Roman"/>
        </w:rPr>
        <w:t>r</w:t>
      </w:r>
      <w:proofErr w:type="spellEnd"/>
      <w:r w:rsidRPr="002F0CA2">
        <w:rPr>
          <w:rFonts w:ascii="Times New Roman" w:hAnsi="Times New Roman"/>
        </w:rPr>
        <w:t xml:space="preserve"> influenced Devi and the Theosophical Society’s role in reviving the dance with </w:t>
      </w:r>
      <w:del w:id="180" w:author="Editorial Comments" w:date="2013-11-11T20:08:00Z">
        <w:r w:rsidRPr="002F0CA2" w:rsidDel="00A96341">
          <w:rPr>
            <w:rFonts w:ascii="Times New Roman" w:hAnsi="Times New Roman"/>
          </w:rPr>
          <w:delText>“</w:delText>
        </w:r>
      </w:del>
      <w:ins w:id="181" w:author="Editorial Comments" w:date="2013-11-11T20:08:00Z">
        <w:r w:rsidR="00A96341">
          <w:rPr>
            <w:rFonts w:ascii="Times New Roman" w:hAnsi="Times New Roman"/>
          </w:rPr>
          <w:t>‘</w:t>
        </w:r>
      </w:ins>
      <w:r w:rsidRPr="002F0CA2">
        <w:rPr>
          <w:rFonts w:ascii="Times New Roman" w:hAnsi="Times New Roman"/>
        </w:rPr>
        <w:t>almost religious idealization</w:t>
      </w:r>
      <w:del w:id="182" w:author="Editorial Comments" w:date="2013-11-11T20:08:00Z">
        <w:r w:rsidRPr="002F0CA2" w:rsidDel="00A96341">
          <w:rPr>
            <w:rFonts w:ascii="Times New Roman" w:hAnsi="Times New Roman"/>
          </w:rPr>
          <w:delText xml:space="preserve">“ </w:delText>
        </w:r>
      </w:del>
      <w:ins w:id="183" w:author="Editorial Comments" w:date="2013-11-11T20:08:00Z">
        <w:r w:rsidR="00A96341">
          <w:rPr>
            <w:rFonts w:ascii="Times New Roman" w:hAnsi="Times New Roman"/>
          </w:rPr>
          <w:t>’</w:t>
        </w:r>
        <w:r w:rsidR="00A96341" w:rsidRPr="002F0CA2">
          <w:rPr>
            <w:rFonts w:ascii="Times New Roman" w:hAnsi="Times New Roman"/>
          </w:rPr>
          <w:t xml:space="preserve"> </w:t>
        </w:r>
      </w:ins>
      <w:r w:rsidRPr="002F0CA2">
        <w:rPr>
          <w:rFonts w:ascii="Times New Roman" w:hAnsi="Times New Roman"/>
        </w:rPr>
        <w:t xml:space="preserve">that was itself, </w:t>
      </w:r>
      <w:del w:id="184" w:author="Editorial Comments" w:date="2013-11-11T20:08:00Z">
        <w:r w:rsidRPr="002F0CA2" w:rsidDel="00A96341">
          <w:rPr>
            <w:rFonts w:ascii="Times New Roman" w:hAnsi="Times New Roman"/>
          </w:rPr>
          <w:delText xml:space="preserve">writes </w:delText>
        </w:r>
      </w:del>
      <w:ins w:id="185" w:author="Editorial Comments" w:date="2013-11-11T20:08:00Z">
        <w:r w:rsidR="00A96341">
          <w:rPr>
            <w:rFonts w:ascii="Times New Roman" w:hAnsi="Times New Roman"/>
          </w:rPr>
          <w:t>according to</w:t>
        </w:r>
        <w:r w:rsidR="00A96341" w:rsidRPr="002F0CA2">
          <w:rPr>
            <w:rFonts w:ascii="Times New Roman" w:hAnsi="Times New Roman"/>
          </w:rPr>
          <w:t xml:space="preserve"> </w:t>
        </w:r>
      </w:ins>
      <w:proofErr w:type="spellStart"/>
      <w:r w:rsidRPr="002F0CA2">
        <w:rPr>
          <w:rFonts w:ascii="Times New Roman" w:hAnsi="Times New Roman"/>
        </w:rPr>
        <w:t>Amit</w:t>
      </w:r>
      <w:proofErr w:type="spellEnd"/>
      <w:r w:rsidRPr="002F0CA2">
        <w:rPr>
          <w:rFonts w:ascii="Times New Roman" w:hAnsi="Times New Roman"/>
        </w:rPr>
        <w:t xml:space="preserve"> </w:t>
      </w:r>
      <w:proofErr w:type="spellStart"/>
      <w:r w:rsidRPr="002F0CA2">
        <w:rPr>
          <w:rFonts w:ascii="Times New Roman" w:hAnsi="Times New Roman"/>
        </w:rPr>
        <w:t>Srinivasan</w:t>
      </w:r>
      <w:proofErr w:type="spellEnd"/>
      <w:r w:rsidRPr="002F0CA2">
        <w:rPr>
          <w:rFonts w:ascii="Times New Roman" w:hAnsi="Times New Roman"/>
        </w:rPr>
        <w:t xml:space="preserve">, </w:t>
      </w:r>
      <w:del w:id="186" w:author="Editorial Comments" w:date="2013-11-11T20:08:00Z">
        <w:r w:rsidRPr="002F0CA2" w:rsidDel="00A96341">
          <w:rPr>
            <w:rFonts w:ascii="Times New Roman" w:hAnsi="Times New Roman"/>
          </w:rPr>
          <w:delText>“</w:delText>
        </w:r>
      </w:del>
      <w:ins w:id="187" w:author="Editorial Comments" w:date="2013-11-11T20:08:00Z">
        <w:r w:rsidR="00A96341">
          <w:rPr>
            <w:rFonts w:ascii="Times New Roman" w:hAnsi="Times New Roman"/>
          </w:rPr>
          <w:t>‘</w:t>
        </w:r>
      </w:ins>
      <w:r w:rsidRPr="002F0CA2">
        <w:rPr>
          <w:rFonts w:ascii="Times New Roman" w:hAnsi="Times New Roman"/>
        </w:rPr>
        <w:t>an effect of westernization</w:t>
      </w:r>
      <w:ins w:id="188" w:author="Editorial Comments" w:date="2013-11-11T20:08:00Z">
        <w:r w:rsidR="00A96341">
          <w:rPr>
            <w:rFonts w:ascii="Times New Roman" w:hAnsi="Times New Roman"/>
          </w:rPr>
          <w:t>’</w:t>
        </w:r>
      </w:ins>
      <w:r w:rsidRPr="002F0CA2">
        <w:rPr>
          <w:rFonts w:ascii="Times New Roman" w:hAnsi="Times New Roman"/>
        </w:rPr>
        <w:t>.</w:t>
      </w:r>
      <w:del w:id="189" w:author="Editorial Comments" w:date="2013-11-11T20:08:00Z">
        <w:r w:rsidRPr="002F0CA2" w:rsidDel="00A96341">
          <w:rPr>
            <w:rFonts w:ascii="Times New Roman" w:hAnsi="Times New Roman"/>
          </w:rPr>
          <w:delText>”</w:delText>
        </w:r>
      </w:del>
      <w:r w:rsidRPr="002F0CA2">
        <w:rPr>
          <w:rStyle w:val="EndnoteReference"/>
          <w:rFonts w:ascii="Times New Roman" w:hAnsi="Times New Roman"/>
        </w:rPr>
        <w:endnoteReference w:id="8"/>
      </w:r>
    </w:p>
    <w:p w14:paraId="14B81C82" w14:textId="3494CDB8" w:rsidR="00F939D7" w:rsidRPr="002F0CA2" w:rsidRDefault="00A96341" w:rsidP="006C0A40">
      <w:pPr>
        <w:spacing w:line="480" w:lineRule="auto"/>
        <w:ind w:firstLine="720"/>
        <w:rPr>
          <w:rFonts w:ascii="Times New Roman" w:hAnsi="Times New Roman"/>
        </w:rPr>
      </w:pPr>
      <w:ins w:id="190" w:author="Editorial Comments" w:date="2013-11-11T20:09:00Z">
        <w:r>
          <w:rPr>
            <w:rFonts w:ascii="Times New Roman" w:hAnsi="Times New Roman"/>
          </w:rPr>
          <w:t>In the 1920s and 1930s, t</w:t>
        </w:r>
      </w:ins>
      <w:del w:id="191" w:author="Editorial Comments" w:date="2013-11-11T20:09:00Z">
        <w:r w:rsidR="00FA7471" w:rsidDel="00A96341">
          <w:rPr>
            <w:rFonts w:ascii="Times New Roman" w:hAnsi="Times New Roman"/>
          </w:rPr>
          <w:delText>T</w:delText>
        </w:r>
      </w:del>
      <w:r w:rsidR="002A3035">
        <w:rPr>
          <w:rFonts w:ascii="Times New Roman" w:hAnsi="Times New Roman"/>
        </w:rPr>
        <w:t xml:space="preserve">he American dancer, </w:t>
      </w:r>
      <w:r w:rsidR="00F939D7" w:rsidRPr="002F0CA2">
        <w:rPr>
          <w:rFonts w:ascii="Times New Roman" w:hAnsi="Times New Roman"/>
        </w:rPr>
        <w:t>Ruth St. Denis</w:t>
      </w:r>
      <w:r w:rsidR="00FA7471">
        <w:rPr>
          <w:rFonts w:ascii="Times New Roman" w:hAnsi="Times New Roman"/>
        </w:rPr>
        <w:t xml:space="preserve">, </w:t>
      </w:r>
      <w:del w:id="192" w:author="Editorial Comments" w:date="2013-11-11T20:09:00Z">
        <w:r w:rsidR="00FA7471" w:rsidDel="00A96341">
          <w:rPr>
            <w:rFonts w:ascii="Times New Roman" w:hAnsi="Times New Roman"/>
          </w:rPr>
          <w:delText>in the 1920s-30s</w:delText>
        </w:r>
        <w:r w:rsidR="00F939D7" w:rsidRPr="002F0CA2" w:rsidDel="00A96341">
          <w:rPr>
            <w:rFonts w:ascii="Times New Roman" w:hAnsi="Times New Roman"/>
          </w:rPr>
          <w:delText xml:space="preserve"> </w:delText>
        </w:r>
      </w:del>
      <w:r w:rsidR="00FA7471">
        <w:rPr>
          <w:rFonts w:ascii="Times New Roman" w:hAnsi="Times New Roman"/>
        </w:rPr>
        <w:t>inspired</w:t>
      </w:r>
      <w:r w:rsidR="006C0A40" w:rsidRPr="002F0CA2">
        <w:rPr>
          <w:rFonts w:ascii="Times New Roman" w:hAnsi="Times New Roman"/>
        </w:rPr>
        <w:t xml:space="preserve"> </w:t>
      </w:r>
      <w:r w:rsidR="006C0A40">
        <w:rPr>
          <w:rFonts w:ascii="Times New Roman" w:hAnsi="Times New Roman"/>
        </w:rPr>
        <w:t xml:space="preserve">the reformer </w:t>
      </w:r>
      <w:r w:rsidR="006C0A40" w:rsidRPr="002F0CA2">
        <w:rPr>
          <w:rFonts w:ascii="Times New Roman" w:hAnsi="Times New Roman"/>
        </w:rPr>
        <w:t xml:space="preserve">Madame </w:t>
      </w:r>
      <w:proofErr w:type="spellStart"/>
      <w:r w:rsidR="006C0A40" w:rsidRPr="002F0CA2">
        <w:rPr>
          <w:rFonts w:ascii="Times New Roman" w:hAnsi="Times New Roman"/>
        </w:rPr>
        <w:t>Menaka</w:t>
      </w:r>
      <w:proofErr w:type="spellEnd"/>
      <w:r w:rsidR="00E14E9D">
        <w:rPr>
          <w:rFonts w:ascii="Times New Roman" w:hAnsi="Times New Roman"/>
        </w:rPr>
        <w:t xml:space="preserve"> </w:t>
      </w:r>
      <w:r w:rsidR="006C0A40">
        <w:rPr>
          <w:rFonts w:ascii="Times New Roman" w:hAnsi="Times New Roman"/>
        </w:rPr>
        <w:t>to transform</w:t>
      </w:r>
      <w:r w:rsidR="00FA7471">
        <w:rPr>
          <w:rFonts w:ascii="Times New Roman" w:hAnsi="Times New Roman"/>
        </w:rPr>
        <w:t xml:space="preserve"> the North Indian dance style,</w:t>
      </w:r>
      <w:r w:rsidR="006C0A40">
        <w:rPr>
          <w:rFonts w:ascii="Times New Roman" w:hAnsi="Times New Roman"/>
        </w:rPr>
        <w:t xml:space="preserve"> </w:t>
      </w:r>
      <w:proofErr w:type="spellStart"/>
      <w:r w:rsidR="006C0A40" w:rsidRPr="002A3035">
        <w:rPr>
          <w:rFonts w:ascii="Times New Roman" w:hAnsi="Times New Roman"/>
          <w:i/>
        </w:rPr>
        <w:t>nautch</w:t>
      </w:r>
      <w:proofErr w:type="spellEnd"/>
      <w:ins w:id="193" w:author="Editorial Comments" w:date="2013-11-11T20:09:00Z">
        <w:r>
          <w:rPr>
            <w:rFonts w:ascii="Times New Roman" w:hAnsi="Times New Roman"/>
          </w:rPr>
          <w:t>,</w:t>
        </w:r>
      </w:ins>
      <w:r w:rsidR="006C0A40">
        <w:rPr>
          <w:rFonts w:ascii="Times New Roman" w:hAnsi="Times New Roman"/>
        </w:rPr>
        <w:t xml:space="preserve"> </w:t>
      </w:r>
      <w:del w:id="194" w:author="Editorial Comments" w:date="2013-11-11T20:09:00Z">
        <w:r w:rsidR="006C0A40" w:rsidDel="00A96341">
          <w:rPr>
            <w:rFonts w:ascii="Times New Roman" w:hAnsi="Times New Roman"/>
          </w:rPr>
          <w:delText xml:space="preserve">that </w:delText>
        </w:r>
      </w:del>
      <w:ins w:id="195" w:author="Editorial Comments" w:date="2013-11-11T20:09:00Z">
        <w:r>
          <w:rPr>
            <w:rFonts w:ascii="Times New Roman" w:hAnsi="Times New Roman"/>
          </w:rPr>
          <w:t xml:space="preserve">which </w:t>
        </w:r>
      </w:ins>
      <w:r w:rsidR="006C0A40">
        <w:rPr>
          <w:rFonts w:ascii="Times New Roman" w:hAnsi="Times New Roman"/>
        </w:rPr>
        <w:t xml:space="preserve">had fallen into disrepute </w:t>
      </w:r>
      <w:r w:rsidR="006C0A40" w:rsidRPr="002F0CA2">
        <w:rPr>
          <w:rFonts w:ascii="Times New Roman" w:hAnsi="Times New Roman"/>
        </w:rPr>
        <w:t xml:space="preserve">into </w:t>
      </w:r>
      <w:del w:id="196" w:author="Editorial Comments" w:date="2013-11-11T20:09:00Z">
        <w:r w:rsidR="006C0A40" w:rsidRPr="002F0CA2" w:rsidDel="00A96341">
          <w:rPr>
            <w:rFonts w:ascii="Times New Roman" w:hAnsi="Times New Roman"/>
          </w:rPr>
          <w:delText>“</w:delText>
        </w:r>
      </w:del>
      <w:ins w:id="197" w:author="Editorial Comments" w:date="2013-11-11T20:09:00Z">
        <w:r>
          <w:rPr>
            <w:rFonts w:ascii="Times New Roman" w:hAnsi="Times New Roman"/>
          </w:rPr>
          <w:t>‘</w:t>
        </w:r>
      </w:ins>
      <w:r w:rsidR="006C0A40">
        <w:rPr>
          <w:rFonts w:ascii="Times New Roman" w:hAnsi="Times New Roman"/>
        </w:rPr>
        <w:t>a modern aesthetic expression</w:t>
      </w:r>
      <w:del w:id="198" w:author="Editorial Comments" w:date="2013-11-11T20:09:00Z">
        <w:r w:rsidR="006C0A40" w:rsidDel="00A96341">
          <w:rPr>
            <w:rFonts w:ascii="Times New Roman" w:hAnsi="Times New Roman"/>
          </w:rPr>
          <w:delText xml:space="preserve">” </w:delText>
        </w:r>
      </w:del>
      <w:ins w:id="199" w:author="Editorial Comments" w:date="2013-11-11T20:09:00Z">
        <w:r>
          <w:rPr>
            <w:rFonts w:ascii="Times New Roman" w:hAnsi="Times New Roman"/>
          </w:rPr>
          <w:t xml:space="preserve">’ </w:t>
        </w:r>
      </w:ins>
      <w:ins w:id="200" w:author="Editorial Comments" w:date="2013-11-11T20:10:00Z">
        <w:r>
          <w:rPr>
            <w:rFonts w:ascii="Times New Roman" w:hAnsi="Times New Roman"/>
          </w:rPr>
          <w:t xml:space="preserve">known as </w:t>
        </w:r>
      </w:ins>
      <w:del w:id="201" w:author="Editorial Comments" w:date="2013-11-11T20:09:00Z">
        <w:r w:rsidR="006C0A40" w:rsidRPr="002F0CA2" w:rsidDel="00A96341">
          <w:rPr>
            <w:rFonts w:ascii="Times New Roman" w:hAnsi="Times New Roman"/>
          </w:rPr>
          <w:delText xml:space="preserve">namely into </w:delText>
        </w:r>
      </w:del>
      <w:proofErr w:type="spellStart"/>
      <w:r w:rsidR="006C0A40" w:rsidRPr="002F0CA2">
        <w:rPr>
          <w:rFonts w:ascii="Times New Roman" w:hAnsi="Times New Roman"/>
        </w:rPr>
        <w:t>kathak</w:t>
      </w:r>
      <w:proofErr w:type="spellEnd"/>
      <w:r w:rsidR="006C0A40">
        <w:rPr>
          <w:rFonts w:ascii="Times New Roman" w:hAnsi="Times New Roman"/>
        </w:rPr>
        <w:t xml:space="preserve">. </w:t>
      </w:r>
      <w:r w:rsidR="006C0A40" w:rsidRPr="002F0CA2">
        <w:rPr>
          <w:rFonts w:ascii="Times New Roman" w:hAnsi="Times New Roman"/>
        </w:rPr>
        <w:t xml:space="preserve">Like Devi, </w:t>
      </w:r>
      <w:proofErr w:type="spellStart"/>
      <w:r w:rsidR="006C0A40" w:rsidRPr="002F0CA2">
        <w:rPr>
          <w:rFonts w:ascii="Times New Roman" w:hAnsi="Times New Roman"/>
        </w:rPr>
        <w:t>Menaka</w:t>
      </w:r>
      <w:proofErr w:type="spellEnd"/>
      <w:r w:rsidR="006C0A40" w:rsidRPr="002F0CA2">
        <w:rPr>
          <w:rFonts w:ascii="Times New Roman" w:hAnsi="Times New Roman"/>
        </w:rPr>
        <w:t xml:space="preserve"> also introduced modern stagecraft and created new dance-dramas relying on Hindu myths.</w:t>
      </w:r>
      <w:r w:rsidR="006C0A40">
        <w:rPr>
          <w:rFonts w:ascii="Times New Roman" w:hAnsi="Times New Roman"/>
        </w:rPr>
        <w:t xml:space="preserve"> </w:t>
      </w:r>
      <w:proofErr w:type="spellStart"/>
      <w:r w:rsidR="006C0A40">
        <w:rPr>
          <w:rFonts w:ascii="Times New Roman" w:hAnsi="Times New Roman"/>
        </w:rPr>
        <w:t>Uttara</w:t>
      </w:r>
      <w:proofErr w:type="spellEnd"/>
      <w:r w:rsidR="006C0A40">
        <w:rPr>
          <w:rFonts w:ascii="Times New Roman" w:hAnsi="Times New Roman"/>
        </w:rPr>
        <w:t xml:space="preserve"> </w:t>
      </w:r>
      <w:proofErr w:type="spellStart"/>
      <w:r w:rsidR="00F939D7" w:rsidRPr="002F0CA2">
        <w:rPr>
          <w:rFonts w:ascii="Times New Roman" w:hAnsi="Times New Roman"/>
        </w:rPr>
        <w:t>Coorlawala</w:t>
      </w:r>
      <w:proofErr w:type="spellEnd"/>
      <w:r w:rsidR="00F939D7" w:rsidRPr="002F0CA2">
        <w:rPr>
          <w:rFonts w:ascii="Times New Roman" w:hAnsi="Times New Roman"/>
        </w:rPr>
        <w:t xml:space="preserve"> notes that St. Denis’</w:t>
      </w:r>
      <w:ins w:id="202" w:author="Editorial Comments" w:date="2013-11-11T20:13:00Z">
        <w:r>
          <w:rPr>
            <w:rFonts w:ascii="Times New Roman" w:hAnsi="Times New Roman"/>
          </w:rPr>
          <w:t>s</w:t>
        </w:r>
      </w:ins>
      <w:r w:rsidR="00F939D7" w:rsidRPr="002F0CA2">
        <w:rPr>
          <w:rFonts w:ascii="Times New Roman" w:hAnsi="Times New Roman"/>
        </w:rPr>
        <w:t xml:space="preserve"> initial inquiries </w:t>
      </w:r>
      <w:r w:rsidR="006C0A40">
        <w:rPr>
          <w:rFonts w:ascii="Times New Roman" w:hAnsi="Times New Roman"/>
        </w:rPr>
        <w:t xml:space="preserve">about </w:t>
      </w:r>
      <w:proofErr w:type="spellStart"/>
      <w:r w:rsidR="006C0A40" w:rsidRPr="006C0A40">
        <w:rPr>
          <w:rFonts w:ascii="Times New Roman" w:hAnsi="Times New Roman"/>
          <w:i/>
        </w:rPr>
        <w:t>nautch</w:t>
      </w:r>
      <w:proofErr w:type="spellEnd"/>
      <w:r w:rsidR="006C0A40">
        <w:rPr>
          <w:rFonts w:ascii="Times New Roman" w:hAnsi="Times New Roman"/>
        </w:rPr>
        <w:t xml:space="preserve"> dancers </w:t>
      </w:r>
      <w:r w:rsidR="00F939D7" w:rsidRPr="002F0CA2">
        <w:rPr>
          <w:rFonts w:ascii="Times New Roman" w:hAnsi="Times New Roman"/>
        </w:rPr>
        <w:t xml:space="preserve">were met by </w:t>
      </w:r>
      <w:del w:id="203" w:author="Editorial Comments" w:date="2013-11-11T20:13:00Z">
        <w:r w:rsidR="00F939D7" w:rsidRPr="002F0CA2" w:rsidDel="00A96341">
          <w:rPr>
            <w:rFonts w:ascii="Times New Roman" w:hAnsi="Times New Roman"/>
          </w:rPr>
          <w:delText>“</w:delText>
        </w:r>
      </w:del>
      <w:ins w:id="204" w:author="Editorial Comments" w:date="2013-11-11T20:13:00Z">
        <w:r>
          <w:rPr>
            <w:rFonts w:ascii="Times New Roman" w:hAnsi="Times New Roman"/>
          </w:rPr>
          <w:t>‘</w:t>
        </w:r>
      </w:ins>
      <w:r w:rsidR="00F939D7" w:rsidRPr="002F0CA2">
        <w:rPr>
          <w:rFonts w:ascii="Times New Roman" w:hAnsi="Times New Roman"/>
        </w:rPr>
        <w:t>silence</w:t>
      </w:r>
      <w:del w:id="205" w:author="Editorial Comments" w:date="2013-11-11T20:13:00Z">
        <w:r w:rsidR="00F939D7" w:rsidRPr="002F0CA2" w:rsidDel="00A96341">
          <w:rPr>
            <w:rFonts w:ascii="Times New Roman" w:hAnsi="Times New Roman"/>
          </w:rPr>
          <w:delText xml:space="preserve">” </w:delText>
        </w:r>
      </w:del>
      <w:ins w:id="206" w:author="Editorial Comments" w:date="2013-11-11T20:13:00Z">
        <w:r>
          <w:rPr>
            <w:rFonts w:ascii="Times New Roman" w:hAnsi="Times New Roman"/>
          </w:rPr>
          <w:t>’</w:t>
        </w:r>
        <w:r w:rsidRPr="002F0CA2">
          <w:rPr>
            <w:rFonts w:ascii="Times New Roman" w:hAnsi="Times New Roman"/>
          </w:rPr>
          <w:t xml:space="preserve"> </w:t>
        </w:r>
      </w:ins>
      <w:r w:rsidR="00F939D7" w:rsidRPr="002F0CA2">
        <w:rPr>
          <w:rFonts w:ascii="Times New Roman" w:hAnsi="Times New Roman"/>
        </w:rPr>
        <w:t xml:space="preserve">and </w:t>
      </w:r>
      <w:del w:id="207" w:author="Editorial Comments" w:date="2013-11-11T20:13:00Z">
        <w:r w:rsidR="00F939D7" w:rsidRPr="002F0CA2" w:rsidDel="00A96341">
          <w:rPr>
            <w:rFonts w:ascii="Times New Roman" w:hAnsi="Times New Roman"/>
          </w:rPr>
          <w:delText>“</w:delText>
        </w:r>
      </w:del>
      <w:ins w:id="208" w:author="Editorial Comments" w:date="2013-11-11T20:13:00Z">
        <w:r>
          <w:rPr>
            <w:rFonts w:ascii="Times New Roman" w:hAnsi="Times New Roman"/>
          </w:rPr>
          <w:t>‘</w:t>
        </w:r>
      </w:ins>
      <w:r w:rsidR="00F939D7" w:rsidRPr="002F0CA2">
        <w:rPr>
          <w:rFonts w:ascii="Times New Roman" w:hAnsi="Times New Roman"/>
        </w:rPr>
        <w:t>embarrassment</w:t>
      </w:r>
      <w:del w:id="209" w:author="Editorial Comments" w:date="2013-11-11T20:13:00Z">
        <w:r w:rsidR="00F939D7" w:rsidRPr="002F0CA2" w:rsidDel="00A96341">
          <w:rPr>
            <w:rFonts w:ascii="Times New Roman" w:hAnsi="Times New Roman"/>
          </w:rPr>
          <w:delText xml:space="preserve">” </w:delText>
        </w:r>
      </w:del>
      <w:ins w:id="210" w:author="Editorial Comments" w:date="2013-11-11T20:13:00Z">
        <w:r>
          <w:rPr>
            <w:rFonts w:ascii="Times New Roman" w:hAnsi="Times New Roman"/>
          </w:rPr>
          <w:t>’</w:t>
        </w:r>
        <w:r w:rsidRPr="002F0CA2">
          <w:rPr>
            <w:rFonts w:ascii="Times New Roman" w:hAnsi="Times New Roman"/>
          </w:rPr>
          <w:t xml:space="preserve"> </w:t>
        </w:r>
      </w:ins>
      <w:r w:rsidR="00F939D7" w:rsidRPr="002F0CA2">
        <w:rPr>
          <w:rFonts w:ascii="Times New Roman" w:hAnsi="Times New Roman"/>
        </w:rPr>
        <w:t xml:space="preserve">since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was already considered debased. </w:t>
      </w:r>
      <w:r w:rsidR="00E14E9D">
        <w:rPr>
          <w:rFonts w:ascii="Times New Roman" w:hAnsi="Times New Roman"/>
        </w:rPr>
        <w:t xml:space="preserve">Nonetheless, she met </w:t>
      </w:r>
      <w:proofErr w:type="spellStart"/>
      <w:r w:rsidR="00E14E9D">
        <w:rPr>
          <w:rFonts w:ascii="Times New Roman" w:hAnsi="Times New Roman"/>
        </w:rPr>
        <w:t>Bachwa</w:t>
      </w:r>
      <w:proofErr w:type="spellEnd"/>
      <w:r w:rsidR="00E14E9D">
        <w:rPr>
          <w:rFonts w:ascii="Times New Roman" w:hAnsi="Times New Roman"/>
        </w:rPr>
        <w:t xml:space="preserve"> Jan, </w:t>
      </w:r>
      <w:r w:rsidR="00F939D7" w:rsidRPr="002F0CA2">
        <w:rPr>
          <w:rFonts w:ascii="Times New Roman" w:hAnsi="Times New Roman"/>
        </w:rPr>
        <w:t xml:space="preserve">a famous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dancer. The rest is history as St. Denis and Ted Shawn created many dances with the </w:t>
      </w:r>
      <w:proofErr w:type="spellStart"/>
      <w:r w:rsidR="00F939D7" w:rsidRPr="002F0CA2">
        <w:rPr>
          <w:rFonts w:ascii="Times New Roman" w:hAnsi="Times New Roman"/>
        </w:rPr>
        <w:t>Denishawn</w:t>
      </w:r>
      <w:proofErr w:type="spellEnd"/>
      <w:r w:rsidR="00F939D7" w:rsidRPr="002F0CA2">
        <w:rPr>
          <w:rFonts w:ascii="Times New Roman" w:hAnsi="Times New Roman"/>
        </w:rPr>
        <w:t xml:space="preserve"> Company such as </w:t>
      </w:r>
      <w:proofErr w:type="spellStart"/>
      <w:r w:rsidR="00F939D7" w:rsidRPr="002F0CA2">
        <w:rPr>
          <w:rFonts w:ascii="Times New Roman" w:hAnsi="Times New Roman"/>
          <w:i/>
        </w:rPr>
        <w:t>Nautch</w:t>
      </w:r>
      <w:proofErr w:type="spellEnd"/>
      <w:r w:rsidR="00F939D7" w:rsidRPr="002F0CA2">
        <w:rPr>
          <w:rFonts w:ascii="Times New Roman" w:hAnsi="Times New Roman"/>
          <w:i/>
        </w:rPr>
        <w:t xml:space="preserve"> Dancer</w:t>
      </w:r>
      <w:r w:rsidR="00F939D7" w:rsidRPr="002F0CA2">
        <w:rPr>
          <w:rFonts w:ascii="Times New Roman" w:hAnsi="Times New Roman"/>
        </w:rPr>
        <w:t xml:space="preserve">, and </w:t>
      </w:r>
      <w:proofErr w:type="spellStart"/>
      <w:r w:rsidR="00F939D7" w:rsidRPr="002F0CA2">
        <w:rPr>
          <w:rFonts w:ascii="Times New Roman" w:hAnsi="Times New Roman"/>
          <w:i/>
        </w:rPr>
        <w:t>Radha</w:t>
      </w:r>
      <w:proofErr w:type="spellEnd"/>
      <w:r w:rsidR="00F939D7" w:rsidRPr="002F0CA2">
        <w:rPr>
          <w:rFonts w:ascii="Times New Roman" w:hAnsi="Times New Roman"/>
        </w:rPr>
        <w:t xml:space="preserve"> (1905).</w:t>
      </w:r>
      <w:r w:rsidR="00F939D7" w:rsidRPr="002F0CA2">
        <w:rPr>
          <w:rStyle w:val="EndnoteReference"/>
          <w:rFonts w:ascii="Times New Roman" w:hAnsi="Times New Roman"/>
        </w:rPr>
        <w:endnoteReference w:id="9"/>
      </w:r>
      <w:r w:rsidR="00F939D7" w:rsidRPr="002F0CA2">
        <w:rPr>
          <w:rFonts w:ascii="Times New Roman" w:hAnsi="Times New Roman"/>
        </w:rPr>
        <w:t xml:space="preserve"> </w:t>
      </w:r>
    </w:p>
    <w:p w14:paraId="7C761829" w14:textId="7338D113" w:rsidR="00973B19" w:rsidRDefault="006C0A40" w:rsidP="00973B19">
      <w:pPr>
        <w:spacing w:line="480" w:lineRule="auto"/>
        <w:ind w:firstLine="720"/>
        <w:contextualSpacing/>
        <w:rPr>
          <w:rFonts w:ascii="Times New Roman" w:hAnsi="Times New Roman"/>
        </w:rPr>
      </w:pPr>
      <w:r>
        <w:rPr>
          <w:rFonts w:ascii="Times New Roman" w:hAnsi="Times New Roman"/>
        </w:rPr>
        <w:t xml:space="preserve">As the sun was setting on the British Empire, India and Pakistan were divided </w:t>
      </w:r>
      <w:r w:rsidR="006821BC">
        <w:rPr>
          <w:rFonts w:ascii="Times New Roman" w:hAnsi="Times New Roman"/>
        </w:rPr>
        <w:t>into two natio</w:t>
      </w:r>
      <w:r w:rsidR="002703C7">
        <w:rPr>
          <w:rFonts w:ascii="Times New Roman" w:hAnsi="Times New Roman"/>
        </w:rPr>
        <w:t xml:space="preserve">ns in </w:t>
      </w:r>
      <w:del w:id="211" w:author="Editorial Comments" w:date="2013-11-11T20:19:00Z">
        <w:r w:rsidR="002703C7" w:rsidDel="000D3EB9">
          <w:rPr>
            <w:rFonts w:ascii="Times New Roman" w:hAnsi="Times New Roman"/>
          </w:rPr>
          <w:delText xml:space="preserve">a </w:delText>
        </w:r>
      </w:del>
      <w:ins w:id="212" w:author="Editorial Comments" w:date="2013-11-11T20:19:00Z">
        <w:r w:rsidR="000D3EB9">
          <w:rPr>
            <w:rFonts w:ascii="Times New Roman" w:hAnsi="Times New Roman"/>
          </w:rPr>
          <w:t xml:space="preserve">the </w:t>
        </w:r>
      </w:ins>
      <w:r w:rsidR="002703C7">
        <w:rPr>
          <w:rFonts w:ascii="Times New Roman" w:hAnsi="Times New Roman"/>
        </w:rPr>
        <w:t>bloody 1947 Partition. T</w:t>
      </w:r>
      <w:r w:rsidR="006821BC">
        <w:rPr>
          <w:rFonts w:ascii="Times New Roman" w:hAnsi="Times New Roman"/>
        </w:rPr>
        <w:t>he</w:t>
      </w:r>
      <w:r w:rsidR="002703C7">
        <w:rPr>
          <w:rFonts w:ascii="Times New Roman" w:hAnsi="Times New Roman"/>
        </w:rPr>
        <w:t xml:space="preserve"> </w:t>
      </w:r>
      <w:del w:id="213" w:author="Editorial Comments" w:date="2013-11-11T20:19:00Z">
        <w:r w:rsidR="002703C7" w:rsidDel="000D3EB9">
          <w:rPr>
            <w:rFonts w:ascii="Times New Roman" w:hAnsi="Times New Roman"/>
          </w:rPr>
          <w:delText xml:space="preserve">British </w:delText>
        </w:r>
      </w:del>
      <w:ins w:id="214" w:author="Editorial Comments" w:date="2013-11-11T20:19:00Z">
        <w:r w:rsidR="000D3EB9">
          <w:rPr>
            <w:rFonts w:ascii="Times New Roman" w:hAnsi="Times New Roman"/>
          </w:rPr>
          <w:t>British-</w:t>
        </w:r>
      </w:ins>
      <w:r w:rsidR="002703C7">
        <w:rPr>
          <w:rFonts w:ascii="Times New Roman" w:hAnsi="Times New Roman"/>
        </w:rPr>
        <w:t>drawn</w:t>
      </w:r>
      <w:r w:rsidR="006821BC">
        <w:rPr>
          <w:rFonts w:ascii="Times New Roman" w:hAnsi="Times New Roman"/>
        </w:rPr>
        <w:t xml:space="preserve"> </w:t>
      </w:r>
      <w:r>
        <w:rPr>
          <w:rFonts w:ascii="Times New Roman" w:hAnsi="Times New Roman"/>
        </w:rPr>
        <w:t>national boundaries</w:t>
      </w:r>
      <w:del w:id="215" w:author="Editorial Comments" w:date="2013-11-11T20:19:00Z">
        <w:r w:rsidR="002703C7" w:rsidDel="000D3EB9">
          <w:rPr>
            <w:rFonts w:ascii="Times New Roman" w:hAnsi="Times New Roman"/>
          </w:rPr>
          <w:delText>,</w:delText>
        </w:r>
        <w:r w:rsidDel="000D3EB9">
          <w:rPr>
            <w:rFonts w:ascii="Times New Roman" w:hAnsi="Times New Roman"/>
          </w:rPr>
          <w:delText xml:space="preserve"> </w:delText>
        </w:r>
      </w:del>
      <w:ins w:id="216" w:author="Editorial Comments" w:date="2013-11-11T20:19:00Z">
        <w:r w:rsidR="000D3EB9">
          <w:rPr>
            <w:rFonts w:ascii="Times New Roman" w:hAnsi="Times New Roman"/>
          </w:rPr>
          <w:t xml:space="preserve"> </w:t>
        </w:r>
      </w:ins>
      <w:ins w:id="217" w:author="Editorial Comments" w:date="2013-11-11T20:20:00Z">
        <w:r w:rsidR="000D3EB9">
          <w:rPr>
            <w:rFonts w:ascii="Times New Roman" w:hAnsi="Times New Roman"/>
          </w:rPr>
          <w:t>–</w:t>
        </w:r>
      </w:ins>
      <w:ins w:id="218" w:author="Editorial Comments" w:date="2013-11-11T20:19:00Z">
        <w:r w:rsidR="000D3EB9">
          <w:rPr>
            <w:rFonts w:ascii="Times New Roman" w:hAnsi="Times New Roman"/>
          </w:rPr>
          <w:t xml:space="preserve"> create</w:t>
        </w:r>
      </w:ins>
      <w:ins w:id="219" w:author="Editorial Comments" w:date="2013-11-11T20:20:00Z">
        <w:r w:rsidR="000D3EB9">
          <w:rPr>
            <w:rFonts w:ascii="Times New Roman" w:hAnsi="Times New Roman"/>
          </w:rPr>
          <w:t xml:space="preserve">d </w:t>
        </w:r>
      </w:ins>
      <w:r>
        <w:rPr>
          <w:rFonts w:ascii="Times New Roman" w:hAnsi="Times New Roman"/>
        </w:rPr>
        <w:t xml:space="preserve">without </w:t>
      </w:r>
      <w:r w:rsidR="007B4650" w:rsidRPr="002F0CA2">
        <w:rPr>
          <w:rFonts w:ascii="Times New Roman" w:hAnsi="Times New Roman"/>
        </w:rPr>
        <w:t xml:space="preserve">regard for </w:t>
      </w:r>
      <w:r>
        <w:rPr>
          <w:rFonts w:ascii="Times New Roman" w:hAnsi="Times New Roman"/>
        </w:rPr>
        <w:t xml:space="preserve">separating </w:t>
      </w:r>
      <w:r w:rsidR="007B4650" w:rsidRPr="002F0CA2">
        <w:rPr>
          <w:rFonts w:ascii="Times New Roman" w:hAnsi="Times New Roman"/>
        </w:rPr>
        <w:t>peoples of the same ethnic</w:t>
      </w:r>
      <w:r w:rsidR="002703C7">
        <w:rPr>
          <w:rFonts w:ascii="Times New Roman" w:hAnsi="Times New Roman"/>
        </w:rPr>
        <w:t>ity, language, and religion</w:t>
      </w:r>
      <w:del w:id="220" w:author="Editorial Comments" w:date="2013-11-11T20:20:00Z">
        <w:r w:rsidR="002703C7" w:rsidDel="000D3EB9">
          <w:rPr>
            <w:rFonts w:ascii="Times New Roman" w:hAnsi="Times New Roman"/>
          </w:rPr>
          <w:delText xml:space="preserve">, </w:delText>
        </w:r>
      </w:del>
      <w:ins w:id="221" w:author="Editorial Comments" w:date="2013-11-11T20:20:00Z">
        <w:r w:rsidR="000D3EB9">
          <w:rPr>
            <w:rFonts w:ascii="Times New Roman" w:hAnsi="Times New Roman"/>
          </w:rPr>
          <w:t xml:space="preserve"> – </w:t>
        </w:r>
      </w:ins>
      <w:r w:rsidR="002703C7">
        <w:rPr>
          <w:rFonts w:ascii="Times New Roman" w:hAnsi="Times New Roman"/>
        </w:rPr>
        <w:t>continue</w:t>
      </w:r>
      <w:r w:rsidR="006821BC">
        <w:rPr>
          <w:rFonts w:ascii="Times New Roman" w:hAnsi="Times New Roman"/>
        </w:rPr>
        <w:t xml:space="preserve"> to be problematic even today</w:t>
      </w:r>
      <w:r>
        <w:rPr>
          <w:rFonts w:ascii="Times New Roman" w:hAnsi="Times New Roman"/>
        </w:rPr>
        <w:t>.</w:t>
      </w:r>
      <w:r w:rsidR="007B4650" w:rsidRPr="002F0CA2">
        <w:rPr>
          <w:rFonts w:ascii="Times New Roman" w:hAnsi="Times New Roman"/>
        </w:rPr>
        <w:t xml:space="preserve"> Since independence, India and Pakistan have fought two wars, and to this day, each rival, now with nuclear weapons</w:t>
      </w:r>
      <w:ins w:id="222" w:author="Editorial Comments" w:date="2013-11-11T20:20:00Z">
        <w:r w:rsidR="000D3EB9">
          <w:rPr>
            <w:rFonts w:ascii="Times New Roman" w:hAnsi="Times New Roman"/>
          </w:rPr>
          <w:t>,</w:t>
        </w:r>
      </w:ins>
      <w:r w:rsidR="007B4650" w:rsidRPr="002F0CA2">
        <w:rPr>
          <w:rFonts w:ascii="Times New Roman" w:hAnsi="Times New Roman"/>
        </w:rPr>
        <w:t xml:space="preserve"> views the other with suspicion. </w:t>
      </w:r>
      <w:r w:rsidR="009F24FE">
        <w:rPr>
          <w:rFonts w:ascii="Times New Roman" w:hAnsi="Times New Roman"/>
        </w:rPr>
        <w:t>It is a sad reality that the arts are no</w:t>
      </w:r>
      <w:r w:rsidR="006821BC">
        <w:rPr>
          <w:rFonts w:ascii="Times New Roman" w:hAnsi="Times New Roman"/>
        </w:rPr>
        <w:t>t encouraged though they persis</w:t>
      </w:r>
      <w:r w:rsidR="009F24FE">
        <w:rPr>
          <w:rFonts w:ascii="Times New Roman" w:hAnsi="Times New Roman"/>
        </w:rPr>
        <w:t xml:space="preserve">t in the margins in the Muslim state of Pakistan. </w:t>
      </w:r>
      <w:r w:rsidR="006821BC">
        <w:rPr>
          <w:rFonts w:ascii="Times New Roman" w:hAnsi="Times New Roman"/>
        </w:rPr>
        <w:t xml:space="preserve">Political </w:t>
      </w:r>
      <w:r w:rsidR="009F24FE">
        <w:rPr>
          <w:rFonts w:ascii="Times New Roman" w:hAnsi="Times New Roman"/>
        </w:rPr>
        <w:t xml:space="preserve">suspicion </w:t>
      </w:r>
      <w:r w:rsidR="006821BC">
        <w:rPr>
          <w:rFonts w:ascii="Times New Roman" w:hAnsi="Times New Roman"/>
        </w:rPr>
        <w:t xml:space="preserve">accompanies </w:t>
      </w:r>
      <w:r w:rsidR="009F24FE">
        <w:rPr>
          <w:rFonts w:ascii="Times New Roman" w:hAnsi="Times New Roman"/>
        </w:rPr>
        <w:t>anathema to Indian dance styles—</w:t>
      </w:r>
      <w:proofErr w:type="spellStart"/>
      <w:r w:rsidR="009F24FE">
        <w:rPr>
          <w:rFonts w:ascii="Times New Roman" w:hAnsi="Times New Roman"/>
        </w:rPr>
        <w:t>bharatanatyam</w:t>
      </w:r>
      <w:proofErr w:type="spellEnd"/>
      <w:r w:rsidR="009F24FE">
        <w:rPr>
          <w:rFonts w:ascii="Times New Roman" w:hAnsi="Times New Roman"/>
        </w:rPr>
        <w:t xml:space="preserve"> is </w:t>
      </w:r>
      <w:r w:rsidR="006821BC">
        <w:rPr>
          <w:rFonts w:ascii="Times New Roman" w:hAnsi="Times New Roman"/>
        </w:rPr>
        <w:t xml:space="preserve">shunned </w:t>
      </w:r>
      <w:r w:rsidR="009F24FE">
        <w:rPr>
          <w:rFonts w:ascii="Times New Roman" w:hAnsi="Times New Roman"/>
        </w:rPr>
        <w:t xml:space="preserve">since it translates as </w:t>
      </w:r>
      <w:del w:id="223" w:author="Editorial Comments" w:date="2013-11-11T20:21:00Z">
        <w:r w:rsidR="009F24FE" w:rsidDel="000D3EB9">
          <w:rPr>
            <w:rFonts w:ascii="Times New Roman" w:hAnsi="Times New Roman"/>
          </w:rPr>
          <w:delText>“</w:delText>
        </w:r>
      </w:del>
      <w:ins w:id="224" w:author="Editorial Comments" w:date="2013-11-11T20:21:00Z">
        <w:r w:rsidR="000D3EB9">
          <w:rPr>
            <w:rFonts w:ascii="Times New Roman" w:hAnsi="Times New Roman"/>
          </w:rPr>
          <w:t>‘</w:t>
        </w:r>
      </w:ins>
      <w:r w:rsidR="009F24FE">
        <w:rPr>
          <w:rFonts w:ascii="Times New Roman" w:hAnsi="Times New Roman"/>
        </w:rPr>
        <w:t>dance of India</w:t>
      </w:r>
      <w:del w:id="225" w:author="Editorial Comments" w:date="2013-11-11T20:21:00Z">
        <w:r w:rsidR="009F24FE" w:rsidDel="000D3EB9">
          <w:rPr>
            <w:rFonts w:ascii="Times New Roman" w:hAnsi="Times New Roman"/>
          </w:rPr>
          <w:delText xml:space="preserve">”, </w:delText>
        </w:r>
      </w:del>
      <w:ins w:id="226" w:author="Editorial Comments" w:date="2013-11-11T20:21:00Z">
        <w:r w:rsidR="000D3EB9">
          <w:rPr>
            <w:rFonts w:ascii="Times New Roman" w:hAnsi="Times New Roman"/>
          </w:rPr>
          <w:t xml:space="preserve">’, </w:t>
        </w:r>
      </w:ins>
      <w:r w:rsidR="009F24FE">
        <w:rPr>
          <w:rFonts w:ascii="Times New Roman" w:hAnsi="Times New Roman"/>
        </w:rPr>
        <w:t xml:space="preserve">and is associated with Hinduism, a rival to Islamic Pakistan. </w:t>
      </w:r>
      <w:r w:rsidR="00973B19">
        <w:rPr>
          <w:rFonts w:ascii="Times New Roman" w:hAnsi="Times New Roman"/>
        </w:rPr>
        <w:t xml:space="preserve">However, classical Indian dances influence its </w:t>
      </w:r>
      <w:proofErr w:type="spellStart"/>
      <w:r w:rsidR="00973B19">
        <w:rPr>
          <w:rFonts w:ascii="Times New Roman" w:hAnsi="Times New Roman"/>
        </w:rPr>
        <w:t>neighbo</w:t>
      </w:r>
      <w:ins w:id="227" w:author="Editorial Comments" w:date="2013-11-11T20:21:00Z">
        <w:r w:rsidR="000D3EB9">
          <w:rPr>
            <w:rFonts w:ascii="Times New Roman" w:hAnsi="Times New Roman"/>
          </w:rPr>
          <w:t>u</w:t>
        </w:r>
      </w:ins>
      <w:r w:rsidR="00973B19">
        <w:rPr>
          <w:rFonts w:ascii="Times New Roman" w:hAnsi="Times New Roman"/>
        </w:rPr>
        <w:t>rs</w:t>
      </w:r>
      <w:proofErr w:type="spellEnd"/>
      <w:r w:rsidR="00973B19">
        <w:rPr>
          <w:rFonts w:ascii="Times New Roman" w:hAnsi="Times New Roman"/>
        </w:rPr>
        <w:t xml:space="preserve"> to the East, in Bangladesh and to the Sout</w:t>
      </w:r>
      <w:r w:rsidR="00B65C30">
        <w:rPr>
          <w:rFonts w:ascii="Times New Roman" w:hAnsi="Times New Roman"/>
        </w:rPr>
        <w:t>h in Sri Lanka.</w:t>
      </w:r>
    </w:p>
    <w:p w14:paraId="718A567E" w14:textId="65B9B10C" w:rsidR="00973B19" w:rsidRDefault="00973B19" w:rsidP="00973B19">
      <w:pPr>
        <w:spacing w:line="480" w:lineRule="auto"/>
        <w:ind w:firstLine="720"/>
        <w:contextualSpacing/>
        <w:rPr>
          <w:ins w:id="228" w:author="Editorial Comments" w:date="2013-11-11T20:32:00Z"/>
          <w:rFonts w:ascii="Times New Roman" w:hAnsi="Times New Roman"/>
        </w:rPr>
      </w:pPr>
      <w:r>
        <w:rPr>
          <w:rFonts w:ascii="Times New Roman" w:hAnsi="Times New Roman"/>
        </w:rPr>
        <w:t xml:space="preserve">To de-center the dominance of India in any discussion of South Asia, I </w:t>
      </w:r>
      <w:ins w:id="229" w:author="Editorial Comments" w:date="2013-11-11T20:21:00Z">
        <w:r w:rsidR="000D3EB9">
          <w:rPr>
            <w:rFonts w:ascii="Times New Roman" w:hAnsi="Times New Roman"/>
          </w:rPr>
          <w:t xml:space="preserve">will </w:t>
        </w:r>
      </w:ins>
      <w:r>
        <w:rPr>
          <w:rFonts w:ascii="Times New Roman" w:hAnsi="Times New Roman"/>
        </w:rPr>
        <w:t>discuss dance in Pakistan, Bangladesh, and Sri L</w:t>
      </w:r>
      <w:r w:rsidR="00FA6448">
        <w:rPr>
          <w:rFonts w:ascii="Times New Roman" w:hAnsi="Times New Roman"/>
        </w:rPr>
        <w:t>anka</w:t>
      </w:r>
      <w:r w:rsidR="00B65C30">
        <w:rPr>
          <w:rFonts w:ascii="Times New Roman" w:hAnsi="Times New Roman"/>
        </w:rPr>
        <w:t>, before returning to</w:t>
      </w:r>
      <w:r>
        <w:rPr>
          <w:rFonts w:ascii="Times New Roman" w:hAnsi="Times New Roman"/>
        </w:rPr>
        <w:t xml:space="preserve"> India.</w:t>
      </w:r>
      <w:r w:rsidR="00B65C30">
        <w:rPr>
          <w:rFonts w:ascii="Times New Roman" w:hAnsi="Times New Roman"/>
        </w:rPr>
        <w:t xml:space="preserve"> The </w:t>
      </w:r>
      <w:r w:rsidRPr="002F0CA2">
        <w:rPr>
          <w:rFonts w:ascii="Times New Roman" w:hAnsi="Times New Roman"/>
        </w:rPr>
        <w:t>climate for dance in public</w:t>
      </w:r>
      <w:r>
        <w:rPr>
          <w:rFonts w:ascii="Times New Roman" w:hAnsi="Times New Roman"/>
        </w:rPr>
        <w:t xml:space="preserve"> in </w:t>
      </w:r>
      <w:r w:rsidRPr="000D3EB9">
        <w:rPr>
          <w:rFonts w:ascii="Times New Roman" w:hAnsi="Times New Roman"/>
        </w:rPr>
        <w:t>Pakistan’s</w:t>
      </w:r>
      <w:r>
        <w:rPr>
          <w:rFonts w:ascii="Times New Roman" w:hAnsi="Times New Roman"/>
        </w:rPr>
        <w:t xml:space="preserve"> Islamic State</w:t>
      </w:r>
      <w:r w:rsidRPr="002F0CA2">
        <w:rPr>
          <w:rFonts w:ascii="Times New Roman" w:hAnsi="Times New Roman"/>
        </w:rPr>
        <w:t xml:space="preserve"> is restricted. </w:t>
      </w:r>
      <w:r>
        <w:rPr>
          <w:rFonts w:ascii="Times New Roman" w:hAnsi="Times New Roman"/>
        </w:rPr>
        <w:t>Since 1947, Pakistan’s mostly military governments follow conservative</w:t>
      </w:r>
      <w:r w:rsidRPr="002F0CA2">
        <w:rPr>
          <w:rFonts w:ascii="Times New Roman" w:hAnsi="Times New Roman"/>
        </w:rPr>
        <w:t xml:space="preserve">, </w:t>
      </w:r>
      <w:r>
        <w:rPr>
          <w:rFonts w:ascii="Times New Roman" w:hAnsi="Times New Roman"/>
        </w:rPr>
        <w:t xml:space="preserve">even </w:t>
      </w:r>
      <w:r w:rsidRPr="002F0CA2">
        <w:rPr>
          <w:rFonts w:ascii="Times New Roman" w:hAnsi="Times New Roman"/>
        </w:rPr>
        <w:t>fundamentalist interpretation</w:t>
      </w:r>
      <w:r>
        <w:rPr>
          <w:rFonts w:ascii="Times New Roman" w:hAnsi="Times New Roman"/>
        </w:rPr>
        <w:t>s</w:t>
      </w:r>
      <w:r w:rsidRPr="002F0CA2">
        <w:rPr>
          <w:rFonts w:ascii="Times New Roman" w:hAnsi="Times New Roman"/>
        </w:rPr>
        <w:t xml:space="preserve"> of Islam</w:t>
      </w:r>
      <w:r>
        <w:rPr>
          <w:rFonts w:ascii="Times New Roman" w:hAnsi="Times New Roman"/>
        </w:rPr>
        <w:t xml:space="preserve"> that do not foster dance or creative </w:t>
      </w:r>
      <w:commentRangeStart w:id="230"/>
      <w:r>
        <w:rPr>
          <w:rFonts w:ascii="Times New Roman" w:hAnsi="Times New Roman"/>
        </w:rPr>
        <w:t>experimentation</w:t>
      </w:r>
      <w:commentRangeEnd w:id="230"/>
      <w:r w:rsidR="000B6386">
        <w:rPr>
          <w:rStyle w:val="CommentReference"/>
          <w:rFonts w:ascii="Times" w:eastAsia="Times" w:hAnsi="Times"/>
        </w:rPr>
        <w:commentReference w:id="230"/>
      </w:r>
      <w:r>
        <w:rPr>
          <w:rFonts w:ascii="Times New Roman" w:hAnsi="Times New Roman"/>
        </w:rPr>
        <w:t xml:space="preserve">. </w:t>
      </w:r>
    </w:p>
    <w:p w14:paraId="63251350" w14:textId="58F6AF92" w:rsidR="00973B19" w:rsidRPr="002F0CA2" w:rsidRDefault="00973B19" w:rsidP="00973B19">
      <w:pPr>
        <w:spacing w:line="480" w:lineRule="auto"/>
        <w:ind w:firstLine="720"/>
        <w:rPr>
          <w:rFonts w:ascii="Times New Roman" w:hAnsi="Times New Roman"/>
        </w:rPr>
      </w:pPr>
      <w:r w:rsidRPr="002F0CA2">
        <w:rPr>
          <w:rFonts w:ascii="Times New Roman" w:hAnsi="Times New Roman"/>
        </w:rPr>
        <w:t xml:space="preserve">Prior to Partition, prominent dancer, </w:t>
      </w:r>
      <w:proofErr w:type="spellStart"/>
      <w:r w:rsidRPr="002F0CA2">
        <w:rPr>
          <w:rFonts w:ascii="Times New Roman" w:hAnsi="Times New Roman"/>
        </w:rPr>
        <w:t>Indu</w:t>
      </w:r>
      <w:proofErr w:type="spellEnd"/>
      <w:r w:rsidRPr="002F0CA2">
        <w:rPr>
          <w:rFonts w:ascii="Times New Roman" w:hAnsi="Times New Roman"/>
        </w:rPr>
        <w:t xml:space="preserve"> </w:t>
      </w:r>
      <w:proofErr w:type="spellStart"/>
      <w:r w:rsidRPr="002F0CA2">
        <w:rPr>
          <w:rFonts w:ascii="Times New Roman" w:hAnsi="Times New Roman"/>
        </w:rPr>
        <w:t>Mitha</w:t>
      </w:r>
      <w:proofErr w:type="spellEnd"/>
      <w:r w:rsidRPr="002F0CA2">
        <w:rPr>
          <w:rFonts w:ascii="Times New Roman" w:hAnsi="Times New Roman"/>
        </w:rPr>
        <w:t xml:space="preserve"> </w:t>
      </w:r>
      <w:del w:id="231" w:author="Editorial Comments" w:date="2013-11-11T20:22:00Z">
        <w:r w:rsidRPr="002F0CA2" w:rsidDel="000D3EB9">
          <w:rPr>
            <w:rFonts w:ascii="Times New Roman" w:hAnsi="Times New Roman"/>
          </w:rPr>
          <w:delText xml:space="preserve">(b.1929) </w:delText>
        </w:r>
      </w:del>
      <w:r w:rsidRPr="002F0CA2">
        <w:rPr>
          <w:rFonts w:ascii="Times New Roman" w:hAnsi="Times New Roman"/>
        </w:rPr>
        <w:t xml:space="preserve">trained in the </w:t>
      </w:r>
      <w:proofErr w:type="spellStart"/>
      <w:r w:rsidRPr="002F0CA2">
        <w:rPr>
          <w:rFonts w:ascii="Times New Roman" w:hAnsi="Times New Roman"/>
        </w:rPr>
        <w:t>Uday</w:t>
      </w:r>
      <w:proofErr w:type="spellEnd"/>
      <w:r w:rsidRPr="002F0CA2">
        <w:rPr>
          <w:rFonts w:ascii="Times New Roman" w:hAnsi="Times New Roman"/>
        </w:rPr>
        <w:t xml:space="preserve"> Shankar </w:t>
      </w:r>
      <w:r w:rsidR="00FA6448">
        <w:rPr>
          <w:rFonts w:ascii="Times New Roman" w:hAnsi="Times New Roman"/>
        </w:rPr>
        <w:t xml:space="preserve">(discussed below) </w:t>
      </w:r>
      <w:r w:rsidRPr="002F0CA2">
        <w:rPr>
          <w:rFonts w:ascii="Times New Roman" w:hAnsi="Times New Roman"/>
        </w:rPr>
        <w:t xml:space="preserve">style by </w:t>
      </w:r>
      <w:proofErr w:type="spellStart"/>
      <w:r w:rsidRPr="002F0CA2">
        <w:rPr>
          <w:rFonts w:ascii="Times New Roman" w:hAnsi="Times New Roman"/>
        </w:rPr>
        <w:t>Zohra</w:t>
      </w:r>
      <w:proofErr w:type="spellEnd"/>
      <w:r w:rsidRPr="002F0CA2">
        <w:rPr>
          <w:rFonts w:ascii="Times New Roman" w:hAnsi="Times New Roman"/>
        </w:rPr>
        <w:t xml:space="preserve"> and </w:t>
      </w:r>
      <w:proofErr w:type="spellStart"/>
      <w:r w:rsidRPr="002F0CA2">
        <w:rPr>
          <w:rFonts w:ascii="Times New Roman" w:hAnsi="Times New Roman"/>
        </w:rPr>
        <w:t>Kameshwan</w:t>
      </w:r>
      <w:proofErr w:type="spellEnd"/>
      <w:r w:rsidRPr="002F0CA2">
        <w:rPr>
          <w:rFonts w:ascii="Times New Roman" w:hAnsi="Times New Roman"/>
        </w:rPr>
        <w:t xml:space="preserve"> </w:t>
      </w:r>
      <w:proofErr w:type="spellStart"/>
      <w:r w:rsidRPr="002F0CA2">
        <w:rPr>
          <w:rFonts w:ascii="Times New Roman" w:hAnsi="Times New Roman"/>
        </w:rPr>
        <w:t>Sehgal</w:t>
      </w:r>
      <w:proofErr w:type="spellEnd"/>
      <w:r w:rsidRPr="002F0CA2">
        <w:rPr>
          <w:rFonts w:ascii="Times New Roman" w:hAnsi="Times New Roman"/>
        </w:rPr>
        <w:t xml:space="preserve"> in Lahore. </w:t>
      </w:r>
      <w:commentRangeStart w:id="232"/>
      <w:r w:rsidRPr="002F0CA2">
        <w:rPr>
          <w:rFonts w:ascii="Times New Roman" w:hAnsi="Times New Roman"/>
        </w:rPr>
        <w:t>Later</w:t>
      </w:r>
      <w:commentRangeEnd w:id="232"/>
      <w:r w:rsidR="000D3EB9">
        <w:rPr>
          <w:rStyle w:val="CommentReference"/>
          <w:rFonts w:ascii="Times" w:eastAsia="Times" w:hAnsi="Times"/>
        </w:rPr>
        <w:commentReference w:id="232"/>
      </w:r>
      <w:r w:rsidRPr="002F0CA2">
        <w:rPr>
          <w:rFonts w:ascii="Times New Roman" w:hAnsi="Times New Roman"/>
        </w:rPr>
        <w:t xml:space="preserve">, </w:t>
      </w:r>
      <w:proofErr w:type="spellStart"/>
      <w:r w:rsidRPr="002F0CA2">
        <w:rPr>
          <w:rFonts w:ascii="Times New Roman" w:hAnsi="Times New Roman"/>
        </w:rPr>
        <w:t>Mitha</w:t>
      </w:r>
      <w:proofErr w:type="spellEnd"/>
      <w:r w:rsidRPr="002F0CA2">
        <w:rPr>
          <w:rFonts w:ascii="Times New Roman" w:hAnsi="Times New Roman"/>
        </w:rPr>
        <w:t xml:space="preserve"> visited India to study </w:t>
      </w:r>
      <w:proofErr w:type="spellStart"/>
      <w:r w:rsidRPr="002F0CA2">
        <w:rPr>
          <w:rFonts w:ascii="Times New Roman" w:hAnsi="Times New Roman"/>
        </w:rPr>
        <w:t>bharatanatyam</w:t>
      </w:r>
      <w:proofErr w:type="spellEnd"/>
      <w:r w:rsidRPr="002F0CA2">
        <w:rPr>
          <w:rFonts w:ascii="Times New Roman" w:hAnsi="Times New Roman"/>
        </w:rPr>
        <w:t xml:space="preserve"> in Delhi and Chennai with </w:t>
      </w:r>
      <w:proofErr w:type="spellStart"/>
      <w:r w:rsidRPr="002F0CA2">
        <w:rPr>
          <w:rFonts w:ascii="Times New Roman" w:hAnsi="Times New Roman"/>
        </w:rPr>
        <w:t>Lalita</w:t>
      </w:r>
      <w:proofErr w:type="spellEnd"/>
      <w:r w:rsidRPr="002F0CA2">
        <w:rPr>
          <w:rFonts w:ascii="Times New Roman" w:hAnsi="Times New Roman"/>
        </w:rPr>
        <w:t xml:space="preserve"> </w:t>
      </w:r>
      <w:proofErr w:type="spellStart"/>
      <w:r w:rsidRPr="002F0CA2">
        <w:rPr>
          <w:rFonts w:ascii="Times New Roman" w:hAnsi="Times New Roman"/>
        </w:rPr>
        <w:t>Shashtri</w:t>
      </w:r>
      <w:proofErr w:type="spellEnd"/>
      <w:r w:rsidRPr="002F0CA2">
        <w:rPr>
          <w:rFonts w:ascii="Times New Roman" w:hAnsi="Times New Roman"/>
        </w:rPr>
        <w:t xml:space="preserve">. After </w:t>
      </w:r>
      <w:ins w:id="233" w:author="Editorial Comments" w:date="2013-11-11T20:22:00Z">
        <w:r w:rsidR="000D3EB9">
          <w:rPr>
            <w:rFonts w:ascii="Times New Roman" w:hAnsi="Times New Roman"/>
          </w:rPr>
          <w:t xml:space="preserve">her </w:t>
        </w:r>
      </w:ins>
      <w:r w:rsidRPr="002F0CA2">
        <w:rPr>
          <w:rFonts w:ascii="Times New Roman" w:hAnsi="Times New Roman"/>
        </w:rPr>
        <w:t>marriage</w:t>
      </w:r>
      <w:ins w:id="234" w:author="Editorial Comments" w:date="2013-11-11T20:22:00Z">
        <w:r w:rsidR="000D3EB9">
          <w:rPr>
            <w:rFonts w:ascii="Times New Roman" w:hAnsi="Times New Roman"/>
          </w:rPr>
          <w:t xml:space="preserve"> in [DATE?]</w:t>
        </w:r>
      </w:ins>
      <w:r w:rsidRPr="002F0CA2">
        <w:rPr>
          <w:rFonts w:ascii="Times New Roman" w:hAnsi="Times New Roman"/>
        </w:rPr>
        <w:t xml:space="preserve">, </w:t>
      </w:r>
      <w:del w:id="235" w:author="Editorial Comments" w:date="2013-11-11T20:22:00Z">
        <w:r w:rsidDel="000D3EB9">
          <w:rPr>
            <w:rFonts w:ascii="Times New Roman" w:hAnsi="Times New Roman"/>
          </w:rPr>
          <w:delText xml:space="preserve">when </w:delText>
        </w:r>
      </w:del>
      <w:proofErr w:type="spellStart"/>
      <w:r w:rsidRPr="002F0CA2">
        <w:rPr>
          <w:rFonts w:ascii="Times New Roman" w:hAnsi="Times New Roman"/>
        </w:rPr>
        <w:t>Mitha</w:t>
      </w:r>
      <w:proofErr w:type="spellEnd"/>
      <w:r w:rsidRPr="002F0CA2">
        <w:rPr>
          <w:rFonts w:ascii="Times New Roman" w:hAnsi="Times New Roman"/>
        </w:rPr>
        <w:t xml:space="preserve"> </w:t>
      </w:r>
      <w:r>
        <w:rPr>
          <w:rFonts w:ascii="Times New Roman" w:hAnsi="Times New Roman"/>
        </w:rPr>
        <w:t>returned to Pakistan</w:t>
      </w:r>
      <w:ins w:id="236" w:author="Editorial Comments" w:date="2013-11-11T20:23:00Z">
        <w:r w:rsidR="000D3EB9">
          <w:rPr>
            <w:rFonts w:ascii="Times New Roman" w:hAnsi="Times New Roman"/>
          </w:rPr>
          <w:t xml:space="preserve"> and </w:t>
        </w:r>
      </w:ins>
      <w:del w:id="237" w:author="Editorial Comments" w:date="2013-11-11T20:23:00Z">
        <w:r w:rsidDel="000D3EB9">
          <w:rPr>
            <w:rFonts w:ascii="Times New Roman" w:hAnsi="Times New Roman"/>
          </w:rPr>
          <w:delText xml:space="preserve">, she </w:delText>
        </w:r>
      </w:del>
      <w:r>
        <w:rPr>
          <w:rFonts w:ascii="Times New Roman" w:hAnsi="Times New Roman"/>
        </w:rPr>
        <w:t>c</w:t>
      </w:r>
      <w:r w:rsidRPr="002F0CA2">
        <w:rPr>
          <w:rFonts w:ascii="Times New Roman" w:hAnsi="Times New Roman"/>
        </w:rPr>
        <w:t xml:space="preserve">ontinued </w:t>
      </w:r>
      <w:ins w:id="238" w:author="Editorial Comments" w:date="2013-11-11T20:23:00Z">
        <w:r w:rsidR="000D3EB9">
          <w:rPr>
            <w:rFonts w:ascii="Times New Roman" w:hAnsi="Times New Roman"/>
          </w:rPr>
          <w:t xml:space="preserve">to </w:t>
        </w:r>
      </w:ins>
      <w:r w:rsidRPr="002F0CA2">
        <w:rPr>
          <w:rFonts w:ascii="Times New Roman" w:hAnsi="Times New Roman"/>
        </w:rPr>
        <w:t>teach</w:t>
      </w:r>
      <w:del w:id="239" w:author="Editorial Comments" w:date="2013-11-11T20:23:00Z">
        <w:r w:rsidRPr="002F0CA2" w:rsidDel="000D3EB9">
          <w:rPr>
            <w:rFonts w:ascii="Times New Roman" w:hAnsi="Times New Roman"/>
          </w:rPr>
          <w:delText>ing</w:delText>
        </w:r>
      </w:del>
      <w:r w:rsidRPr="002F0CA2">
        <w:rPr>
          <w:rFonts w:ascii="Times New Roman" w:hAnsi="Times New Roman"/>
        </w:rPr>
        <w:t xml:space="preserve"> </w:t>
      </w:r>
      <w:proofErr w:type="spellStart"/>
      <w:r w:rsidRPr="002F0CA2">
        <w:rPr>
          <w:rFonts w:ascii="Times New Roman" w:hAnsi="Times New Roman"/>
        </w:rPr>
        <w:t>bharatanatyam</w:t>
      </w:r>
      <w:proofErr w:type="spellEnd"/>
      <w:r w:rsidRPr="002F0CA2">
        <w:rPr>
          <w:rFonts w:ascii="Times New Roman" w:hAnsi="Times New Roman"/>
        </w:rPr>
        <w:t xml:space="preserve"> even during General Zia’s repressive regime when dance performances were relegat</w:t>
      </w:r>
      <w:r>
        <w:rPr>
          <w:rFonts w:ascii="Times New Roman" w:hAnsi="Times New Roman"/>
        </w:rPr>
        <w:t xml:space="preserve">ed to private homes. </w:t>
      </w:r>
      <w:proofErr w:type="spellStart"/>
      <w:r>
        <w:rPr>
          <w:rFonts w:ascii="Times New Roman" w:hAnsi="Times New Roman"/>
        </w:rPr>
        <w:t>Mitha</w:t>
      </w:r>
      <w:proofErr w:type="spellEnd"/>
      <w:r>
        <w:rPr>
          <w:rFonts w:ascii="Times New Roman" w:hAnsi="Times New Roman"/>
        </w:rPr>
        <w:t xml:space="preserve"> </w:t>
      </w:r>
      <w:r w:rsidRPr="002F0CA2">
        <w:rPr>
          <w:rFonts w:ascii="Times New Roman" w:hAnsi="Times New Roman"/>
        </w:rPr>
        <w:t xml:space="preserve">adapted her signature </w:t>
      </w:r>
      <w:proofErr w:type="spellStart"/>
      <w:r w:rsidRPr="002F0CA2">
        <w:rPr>
          <w:rFonts w:ascii="Times New Roman" w:hAnsi="Times New Roman"/>
        </w:rPr>
        <w:t>bharatanatyam</w:t>
      </w:r>
      <w:proofErr w:type="spellEnd"/>
      <w:r w:rsidRPr="002F0CA2">
        <w:rPr>
          <w:rFonts w:ascii="Times New Roman" w:hAnsi="Times New Roman"/>
        </w:rPr>
        <w:t xml:space="preserve"> style to include Urdu songs attuned to Pakistani cultural identity. This entailed an innovative blending of Hindu and Muslim affects</w:t>
      </w:r>
      <w:r>
        <w:rPr>
          <w:rFonts w:ascii="Times New Roman" w:hAnsi="Times New Roman"/>
        </w:rPr>
        <w:t xml:space="preserve">, and though the Urdu songs add different themes to </w:t>
      </w:r>
      <w:proofErr w:type="spellStart"/>
      <w:r>
        <w:rPr>
          <w:rFonts w:ascii="Times New Roman" w:hAnsi="Times New Roman"/>
        </w:rPr>
        <w:t>bharatnatyam</w:t>
      </w:r>
      <w:proofErr w:type="spellEnd"/>
      <w:r>
        <w:rPr>
          <w:rFonts w:ascii="Times New Roman" w:hAnsi="Times New Roman"/>
        </w:rPr>
        <w:t>, there is no distinct modernizing of the form</w:t>
      </w:r>
      <w:r w:rsidRPr="002F0CA2">
        <w:rPr>
          <w:rFonts w:ascii="Times New Roman" w:hAnsi="Times New Roman"/>
        </w:rPr>
        <w:t xml:space="preserve">. </w:t>
      </w:r>
      <w:r w:rsidR="00B75ECC">
        <w:rPr>
          <w:rFonts w:ascii="Times New Roman" w:hAnsi="Times New Roman"/>
        </w:rPr>
        <w:t>Modern influences come</w:t>
      </w:r>
      <w:r>
        <w:rPr>
          <w:rFonts w:ascii="Times New Roman" w:hAnsi="Times New Roman"/>
        </w:rPr>
        <w:t xml:space="preserve"> from Pakistanis who have moved abroad such as </w:t>
      </w:r>
      <w:proofErr w:type="spellStart"/>
      <w:r w:rsidRPr="002F0CA2">
        <w:rPr>
          <w:rFonts w:ascii="Times New Roman" w:hAnsi="Times New Roman"/>
        </w:rPr>
        <w:t>Mitha’s</w:t>
      </w:r>
      <w:proofErr w:type="spellEnd"/>
      <w:r w:rsidRPr="002F0CA2">
        <w:rPr>
          <w:rFonts w:ascii="Times New Roman" w:hAnsi="Times New Roman"/>
        </w:rPr>
        <w:t xml:space="preserve"> daught</w:t>
      </w:r>
      <w:r>
        <w:rPr>
          <w:rFonts w:ascii="Times New Roman" w:hAnsi="Times New Roman"/>
        </w:rPr>
        <w:t xml:space="preserve">er and disciple, </w:t>
      </w:r>
      <w:proofErr w:type="spellStart"/>
      <w:r>
        <w:rPr>
          <w:rFonts w:ascii="Times New Roman" w:hAnsi="Times New Roman"/>
        </w:rPr>
        <w:t>Tehreema</w:t>
      </w:r>
      <w:proofErr w:type="spellEnd"/>
      <w:r>
        <w:rPr>
          <w:rFonts w:ascii="Times New Roman" w:hAnsi="Times New Roman"/>
        </w:rPr>
        <w:t xml:space="preserve"> </w:t>
      </w:r>
      <w:proofErr w:type="spellStart"/>
      <w:r>
        <w:rPr>
          <w:rFonts w:ascii="Times New Roman" w:hAnsi="Times New Roman"/>
        </w:rPr>
        <w:t>Mitha</w:t>
      </w:r>
      <w:proofErr w:type="spellEnd"/>
      <w:ins w:id="240" w:author="Editorial Comments" w:date="2013-11-11T20:23:00Z">
        <w:r w:rsidR="000D3EB9">
          <w:rPr>
            <w:rFonts w:ascii="Times New Roman" w:hAnsi="Times New Roman"/>
          </w:rPr>
          <w:t>,</w:t>
        </w:r>
      </w:ins>
      <w:r>
        <w:rPr>
          <w:rFonts w:ascii="Times New Roman" w:hAnsi="Times New Roman"/>
        </w:rPr>
        <w:t xml:space="preserve"> who moved</w:t>
      </w:r>
      <w:r w:rsidRPr="002F0CA2">
        <w:rPr>
          <w:rFonts w:ascii="Times New Roman" w:hAnsi="Times New Roman"/>
        </w:rPr>
        <w:t xml:space="preserve"> in 1997 to the US</w:t>
      </w:r>
      <w:r>
        <w:rPr>
          <w:rFonts w:ascii="Times New Roman" w:hAnsi="Times New Roman"/>
        </w:rPr>
        <w:t>. She formed</w:t>
      </w:r>
      <w:r w:rsidRPr="002F0CA2">
        <w:rPr>
          <w:rFonts w:ascii="Times New Roman" w:hAnsi="Times New Roman"/>
        </w:rPr>
        <w:t xml:space="preserve"> </w:t>
      </w:r>
      <w:proofErr w:type="spellStart"/>
      <w:r w:rsidRPr="002F0CA2">
        <w:rPr>
          <w:rFonts w:ascii="Times New Roman" w:hAnsi="Times New Roman"/>
        </w:rPr>
        <w:t>Tehreema</w:t>
      </w:r>
      <w:proofErr w:type="spellEnd"/>
      <w:r w:rsidRPr="002F0CA2">
        <w:rPr>
          <w:rFonts w:ascii="Times New Roman" w:hAnsi="Times New Roman"/>
        </w:rPr>
        <w:t xml:space="preserve"> </w:t>
      </w:r>
      <w:proofErr w:type="spellStart"/>
      <w:r w:rsidRPr="002F0CA2">
        <w:rPr>
          <w:rFonts w:ascii="Times New Roman" w:hAnsi="Times New Roman"/>
        </w:rPr>
        <w:t>Aabvaan</w:t>
      </w:r>
      <w:proofErr w:type="spellEnd"/>
      <w:r w:rsidRPr="002F0CA2">
        <w:rPr>
          <w:rFonts w:ascii="Times New Roman" w:hAnsi="Times New Roman"/>
        </w:rPr>
        <w:t xml:space="preserve"> Dance Productions Company in Maryland where she now </w:t>
      </w:r>
      <w:commentRangeStart w:id="241"/>
      <w:r w:rsidRPr="002F0CA2">
        <w:rPr>
          <w:rFonts w:ascii="Times New Roman" w:hAnsi="Times New Roman"/>
        </w:rPr>
        <w:t>lives</w:t>
      </w:r>
      <w:commentRangeEnd w:id="241"/>
      <w:r w:rsidR="000D3EB9">
        <w:rPr>
          <w:rStyle w:val="CommentReference"/>
          <w:rFonts w:ascii="Times" w:eastAsia="Times" w:hAnsi="Times"/>
        </w:rPr>
        <w:commentReference w:id="241"/>
      </w:r>
      <w:r w:rsidRPr="002F0CA2">
        <w:rPr>
          <w:rFonts w:ascii="Times New Roman" w:hAnsi="Times New Roman"/>
        </w:rPr>
        <w:t xml:space="preserve">. </w:t>
      </w:r>
      <w:del w:id="242" w:author="Editorial Comments" w:date="2013-11-11T20:23:00Z">
        <w:r w:rsidRPr="002F0CA2" w:rsidDel="000D3EB9">
          <w:rPr>
            <w:rFonts w:ascii="Times New Roman" w:hAnsi="Times New Roman"/>
          </w:rPr>
          <w:delText xml:space="preserve">“To perform </w:delText>
        </w:r>
        <w:r w:rsidR="00CA7112" w:rsidDel="000D3EB9">
          <w:rPr>
            <w:rFonts w:ascii="Times New Roman" w:hAnsi="Times New Roman"/>
          </w:rPr>
          <w:delText>in Pakistan” remarks Tehreema, “</w:delText>
        </w:r>
        <w:r w:rsidRPr="002F0CA2" w:rsidDel="000D3EB9">
          <w:rPr>
            <w:rFonts w:ascii="Times New Roman" w:hAnsi="Times New Roman"/>
          </w:rPr>
          <w:delText>you need an NOC (No-Objection Certificate), which is a difficult process. It all depends on which [helpful] police superintendent you know, etc. How</w:delText>
        </w:r>
        <w:r w:rsidR="00CA7112" w:rsidDel="000D3EB9">
          <w:rPr>
            <w:rFonts w:ascii="Times New Roman" w:hAnsi="Times New Roman"/>
          </w:rPr>
          <w:delText xml:space="preserve"> often can you go through this?”</w:delText>
        </w:r>
        <w:r w:rsidR="00DE0B61" w:rsidDel="000D3EB9">
          <w:rPr>
            <w:rFonts w:ascii="Times New Roman" w:hAnsi="Times New Roman"/>
          </w:rPr>
          <w:delText xml:space="preserve"> (</w:delText>
        </w:r>
        <w:r w:rsidR="0056563B" w:rsidDel="000D3EB9">
          <w:fldChar w:fldCharType="begin"/>
        </w:r>
        <w:r w:rsidR="0056563B" w:rsidDel="000D3EB9">
          <w:delInstrText xml:space="preserve"> HYPERLINK "http://www.tmdancecompany.org" </w:delInstrText>
        </w:r>
        <w:r w:rsidR="0056563B" w:rsidDel="000D3EB9">
          <w:fldChar w:fldCharType="separate"/>
        </w:r>
        <w:r w:rsidR="00DE0B61" w:rsidRPr="00A10055" w:rsidDel="000D3EB9">
          <w:rPr>
            <w:rStyle w:val="Hyperlink"/>
            <w:rFonts w:ascii="Times" w:hAnsi="Times"/>
            <w:sz w:val="20"/>
            <w:szCs w:val="20"/>
          </w:rPr>
          <w:delText>www.tmdancecompany.org</w:delText>
        </w:r>
        <w:r w:rsidR="0056563B" w:rsidDel="000D3EB9">
          <w:rPr>
            <w:rStyle w:val="Hyperlink"/>
            <w:rFonts w:ascii="Times" w:hAnsi="Times"/>
            <w:sz w:val="20"/>
            <w:szCs w:val="20"/>
          </w:rPr>
          <w:fldChar w:fldCharType="end"/>
        </w:r>
        <w:r w:rsidR="00DE0B61" w:rsidDel="000D3EB9">
          <w:rPr>
            <w:rStyle w:val="Hyperlink"/>
            <w:rFonts w:ascii="Times" w:hAnsi="Times"/>
            <w:sz w:val="20"/>
            <w:szCs w:val="20"/>
          </w:rPr>
          <w:delText>)</w:delText>
        </w:r>
        <w:r w:rsidRPr="002F0CA2" w:rsidDel="000D3EB9">
          <w:rPr>
            <w:rFonts w:ascii="Times New Roman" w:hAnsi="Times New Roman"/>
          </w:rPr>
          <w:delText xml:space="preserve"> </w:delText>
        </w:r>
      </w:del>
    </w:p>
    <w:p w14:paraId="026782C0" w14:textId="4EAE97C6" w:rsidR="00B65C30" w:rsidRPr="0075031B" w:rsidRDefault="0075031B" w:rsidP="00B65C30">
      <w:pPr>
        <w:spacing w:line="480" w:lineRule="auto"/>
        <w:ind w:firstLine="720"/>
        <w:rPr>
          <w:rFonts w:ascii="Times New Roman" w:hAnsi="Times New Roman"/>
          <w:strike/>
          <w:rPrChange w:id="243" w:author="Stephen Ross" w:date="2013-11-13T11:47:00Z">
            <w:rPr>
              <w:rFonts w:ascii="Times New Roman" w:hAnsi="Times New Roman"/>
            </w:rPr>
          </w:rPrChange>
        </w:rPr>
      </w:pPr>
      <w:ins w:id="244" w:author="Stephen Ross" w:date="2013-11-13T11:46:00Z">
        <w:r w:rsidRPr="0075031B">
          <w:rPr>
            <w:rFonts w:ascii="Times New Roman" w:hAnsi="Times New Roman"/>
            <w:strike/>
            <w:rPrChange w:id="245" w:author="Stephen Ross" w:date="2013-11-13T11:47:00Z">
              <w:rPr>
                <w:rFonts w:ascii="Times New Roman" w:hAnsi="Times New Roman"/>
              </w:rPr>
            </w:rPrChange>
          </w:rPr>
          <w:t>[[start proposed cut]]</w:t>
        </w:r>
      </w:ins>
      <w:commentRangeStart w:id="246"/>
      <w:r w:rsidR="00973B19" w:rsidRPr="0075031B">
        <w:rPr>
          <w:rFonts w:ascii="Times New Roman" w:hAnsi="Times New Roman"/>
          <w:strike/>
          <w:rPrChange w:id="247" w:author="Stephen Ross" w:date="2013-11-13T11:47:00Z">
            <w:rPr>
              <w:rFonts w:ascii="Times New Roman" w:hAnsi="Times New Roman"/>
            </w:rPr>
          </w:rPrChange>
        </w:rPr>
        <w:t xml:space="preserve">Like her mother, </w:t>
      </w:r>
      <w:proofErr w:type="spellStart"/>
      <w:r w:rsidR="00973B19" w:rsidRPr="0075031B">
        <w:rPr>
          <w:rFonts w:ascii="Times New Roman" w:hAnsi="Times New Roman"/>
          <w:strike/>
          <w:rPrChange w:id="248" w:author="Stephen Ross" w:date="2013-11-13T11:47:00Z">
            <w:rPr>
              <w:rFonts w:ascii="Times New Roman" w:hAnsi="Times New Roman"/>
            </w:rPr>
          </w:rPrChange>
        </w:rPr>
        <w:t>Tehreema</w:t>
      </w:r>
      <w:proofErr w:type="spellEnd"/>
      <w:r w:rsidR="00973B19" w:rsidRPr="0075031B">
        <w:rPr>
          <w:rFonts w:ascii="Times New Roman" w:hAnsi="Times New Roman"/>
          <w:strike/>
          <w:rPrChange w:id="249" w:author="Stephen Ross" w:date="2013-11-13T11:47:00Z">
            <w:rPr>
              <w:rFonts w:ascii="Times New Roman" w:hAnsi="Times New Roman"/>
            </w:rPr>
          </w:rPrChange>
        </w:rPr>
        <w:t xml:space="preserve"> combines </w:t>
      </w:r>
      <w:proofErr w:type="spellStart"/>
      <w:r w:rsidR="00973B19" w:rsidRPr="0075031B">
        <w:rPr>
          <w:rFonts w:ascii="Times New Roman" w:hAnsi="Times New Roman"/>
          <w:strike/>
          <w:rPrChange w:id="250" w:author="Stephen Ross" w:date="2013-11-13T11:47:00Z">
            <w:rPr>
              <w:rFonts w:ascii="Times New Roman" w:hAnsi="Times New Roman"/>
            </w:rPr>
          </w:rPrChange>
        </w:rPr>
        <w:t>bharatanatyam</w:t>
      </w:r>
      <w:proofErr w:type="spellEnd"/>
      <w:r w:rsidR="00973B19" w:rsidRPr="0075031B">
        <w:rPr>
          <w:rFonts w:ascii="Times New Roman" w:hAnsi="Times New Roman"/>
          <w:strike/>
          <w:rPrChange w:id="251" w:author="Stephen Ross" w:date="2013-11-13T11:47:00Z">
            <w:rPr>
              <w:rFonts w:ascii="Times New Roman" w:hAnsi="Times New Roman"/>
            </w:rPr>
          </w:rPrChange>
        </w:rPr>
        <w:t xml:space="preserve"> with inventive uses of North Indian music, folk instruments, along with guitar, saxophone, and piano for contemporary work. </w:t>
      </w:r>
      <w:proofErr w:type="spellStart"/>
      <w:r w:rsidR="00973B19" w:rsidRPr="0075031B">
        <w:rPr>
          <w:rFonts w:ascii="Times New Roman" w:hAnsi="Times New Roman"/>
          <w:strike/>
          <w:rPrChange w:id="252" w:author="Stephen Ross" w:date="2013-11-13T11:47:00Z">
            <w:rPr>
              <w:rFonts w:ascii="Times New Roman" w:hAnsi="Times New Roman"/>
            </w:rPr>
          </w:rPrChange>
        </w:rPr>
        <w:t>Tehreema’s</w:t>
      </w:r>
      <w:proofErr w:type="spellEnd"/>
      <w:r w:rsidR="00973B19" w:rsidRPr="0075031B">
        <w:rPr>
          <w:rFonts w:ascii="Times New Roman" w:hAnsi="Times New Roman"/>
          <w:strike/>
          <w:rPrChange w:id="253" w:author="Stephen Ross" w:date="2013-11-13T11:47:00Z">
            <w:rPr>
              <w:rFonts w:ascii="Times New Roman" w:hAnsi="Times New Roman"/>
            </w:rPr>
          </w:rPrChange>
        </w:rPr>
        <w:t xml:space="preserve"> choreographic explorations move away from Hindu mythology to themes from science, philosophy, literature, everyday struggles of modern life, and gender issues. </w:t>
      </w:r>
      <w:proofErr w:type="spellStart"/>
      <w:r w:rsidR="00973B19" w:rsidRPr="0075031B">
        <w:rPr>
          <w:rFonts w:ascii="Times New Roman" w:hAnsi="Times New Roman"/>
          <w:strike/>
          <w:rPrChange w:id="254" w:author="Stephen Ross" w:date="2013-11-13T11:47:00Z">
            <w:rPr>
              <w:rFonts w:ascii="Times New Roman" w:hAnsi="Times New Roman"/>
            </w:rPr>
          </w:rPrChange>
        </w:rPr>
        <w:t>Tehreema</w:t>
      </w:r>
      <w:proofErr w:type="spellEnd"/>
      <w:r w:rsidR="00973B19" w:rsidRPr="0075031B">
        <w:rPr>
          <w:rFonts w:ascii="Times New Roman" w:hAnsi="Times New Roman"/>
          <w:strike/>
          <w:rPrChange w:id="255" w:author="Stephen Ross" w:date="2013-11-13T11:47:00Z">
            <w:rPr>
              <w:rFonts w:ascii="Times New Roman" w:hAnsi="Times New Roman"/>
            </w:rPr>
          </w:rPrChange>
        </w:rPr>
        <w:t xml:space="preserve"> remarks, “My work is not fusion. It is what we are today; now, I refuse to be tidily slotted and labeled as ‘Ethnic’, ‘Oriental’, or ‘Traditional’ . . . We are part of a dynamic, ever changing World Culture in which, if we do not lose our roots and sense of self, we can discover so much more</w:t>
      </w:r>
      <w:r w:rsidR="0004784B" w:rsidRPr="0075031B">
        <w:rPr>
          <w:rFonts w:ascii="Times New Roman" w:hAnsi="Times New Roman"/>
          <w:strike/>
          <w:rPrChange w:id="256" w:author="Stephen Ross" w:date="2013-11-13T11:47:00Z">
            <w:rPr>
              <w:rFonts w:ascii="Times New Roman" w:hAnsi="Times New Roman"/>
            </w:rPr>
          </w:rPrChange>
        </w:rPr>
        <w:t>.” (</w:t>
      </w:r>
      <w:r w:rsidR="0004784B" w:rsidRPr="0075031B">
        <w:rPr>
          <w:rFonts w:ascii="Times" w:hAnsi="Times"/>
          <w:strike/>
          <w:sz w:val="20"/>
          <w:szCs w:val="20"/>
          <w:rPrChange w:id="257" w:author="Stephen Ross" w:date="2013-11-13T11:47:00Z">
            <w:rPr>
              <w:rFonts w:ascii="Times" w:hAnsi="Times"/>
              <w:sz w:val="20"/>
              <w:szCs w:val="20"/>
            </w:rPr>
          </w:rPrChange>
        </w:rPr>
        <w:t>http://www.jazbah.org/tehreemam.php)</w:t>
      </w:r>
      <w:r w:rsidR="00973B19" w:rsidRPr="0075031B">
        <w:rPr>
          <w:rFonts w:ascii="Times New Roman" w:hAnsi="Times New Roman"/>
          <w:strike/>
          <w:rPrChange w:id="258" w:author="Stephen Ross" w:date="2013-11-13T11:47:00Z">
            <w:rPr>
              <w:rFonts w:ascii="Times New Roman" w:hAnsi="Times New Roman"/>
            </w:rPr>
          </w:rPrChange>
        </w:rPr>
        <w:t xml:space="preserve"> </w:t>
      </w:r>
    </w:p>
    <w:p w14:paraId="07A61263" w14:textId="3ECFA628" w:rsidR="00973B19" w:rsidRPr="0075031B" w:rsidRDefault="00973B19" w:rsidP="00B65C30">
      <w:pPr>
        <w:spacing w:line="480" w:lineRule="auto"/>
        <w:ind w:firstLine="720"/>
        <w:rPr>
          <w:rFonts w:ascii="Times New Roman" w:hAnsi="Times New Roman"/>
          <w:strike/>
          <w:rPrChange w:id="259" w:author="Stephen Ross" w:date="2013-11-13T11:47:00Z">
            <w:rPr>
              <w:rFonts w:ascii="Times New Roman" w:hAnsi="Times New Roman"/>
            </w:rPr>
          </w:rPrChange>
        </w:rPr>
      </w:pPr>
      <w:r w:rsidRPr="0075031B">
        <w:rPr>
          <w:rFonts w:ascii="Times New Roman" w:hAnsi="Times New Roman"/>
          <w:strike/>
          <w:rPrChange w:id="260" w:author="Stephen Ross" w:date="2013-11-13T11:47:00Z">
            <w:rPr>
              <w:rFonts w:ascii="Times New Roman" w:hAnsi="Times New Roman"/>
            </w:rPr>
          </w:rPrChange>
        </w:rPr>
        <w:t xml:space="preserve">The first National </w:t>
      </w:r>
      <w:r w:rsidR="00FA6448" w:rsidRPr="0075031B">
        <w:rPr>
          <w:rFonts w:ascii="Times New Roman" w:hAnsi="Times New Roman"/>
          <w:strike/>
          <w:rPrChange w:id="261" w:author="Stephen Ross" w:date="2013-11-13T11:47:00Z">
            <w:rPr>
              <w:rFonts w:ascii="Times New Roman" w:hAnsi="Times New Roman"/>
            </w:rPr>
          </w:rPrChange>
        </w:rPr>
        <w:t xml:space="preserve">Dance </w:t>
      </w:r>
      <w:r w:rsidRPr="0075031B">
        <w:rPr>
          <w:rFonts w:ascii="Times New Roman" w:hAnsi="Times New Roman"/>
          <w:strike/>
          <w:rPrChange w:id="262" w:author="Stephen Ross" w:date="2013-11-13T11:47:00Z">
            <w:rPr>
              <w:rFonts w:ascii="Times New Roman" w:hAnsi="Times New Roman"/>
            </w:rPr>
          </w:rPrChange>
        </w:rPr>
        <w:t>Festival in Pakistan (1995), a landmark event, showcased three artists who had lived and studied abroad--</w:t>
      </w:r>
      <w:proofErr w:type="spellStart"/>
      <w:r w:rsidRPr="0075031B">
        <w:rPr>
          <w:rFonts w:ascii="Times New Roman" w:hAnsi="Times New Roman"/>
          <w:strike/>
          <w:rPrChange w:id="263" w:author="Stephen Ross" w:date="2013-11-13T11:47:00Z">
            <w:rPr>
              <w:rFonts w:ascii="Times New Roman" w:hAnsi="Times New Roman"/>
            </w:rPr>
          </w:rPrChange>
        </w:rPr>
        <w:t>Tehreema</w:t>
      </w:r>
      <w:proofErr w:type="spellEnd"/>
      <w:r w:rsidRPr="0075031B">
        <w:rPr>
          <w:rFonts w:ascii="Times New Roman" w:hAnsi="Times New Roman"/>
          <w:strike/>
          <w:rPrChange w:id="264" w:author="Stephen Ross" w:date="2013-11-13T11:47:00Z">
            <w:rPr>
              <w:rFonts w:ascii="Times New Roman" w:hAnsi="Times New Roman"/>
            </w:rPr>
          </w:rPrChange>
        </w:rPr>
        <w:t xml:space="preserve"> </w:t>
      </w:r>
      <w:proofErr w:type="spellStart"/>
      <w:r w:rsidRPr="0075031B">
        <w:rPr>
          <w:rFonts w:ascii="Times New Roman" w:hAnsi="Times New Roman"/>
          <w:strike/>
          <w:rPrChange w:id="265" w:author="Stephen Ross" w:date="2013-11-13T11:47:00Z">
            <w:rPr>
              <w:rFonts w:ascii="Times New Roman" w:hAnsi="Times New Roman"/>
            </w:rPr>
          </w:rPrChange>
        </w:rPr>
        <w:t>Mitha</w:t>
      </w:r>
      <w:proofErr w:type="spellEnd"/>
      <w:r w:rsidRPr="0075031B">
        <w:rPr>
          <w:rFonts w:ascii="Times New Roman" w:hAnsi="Times New Roman"/>
          <w:strike/>
          <w:rPrChange w:id="266" w:author="Stephen Ross" w:date="2013-11-13T11:47:00Z">
            <w:rPr>
              <w:rFonts w:ascii="Times New Roman" w:hAnsi="Times New Roman"/>
            </w:rPr>
          </w:rPrChange>
        </w:rPr>
        <w:t xml:space="preserve">, </w:t>
      </w:r>
      <w:proofErr w:type="spellStart"/>
      <w:r w:rsidRPr="0075031B">
        <w:rPr>
          <w:rFonts w:ascii="Times New Roman" w:hAnsi="Times New Roman"/>
          <w:strike/>
          <w:rPrChange w:id="267" w:author="Stephen Ross" w:date="2013-11-13T11:47:00Z">
            <w:rPr>
              <w:rFonts w:ascii="Times New Roman" w:hAnsi="Times New Roman"/>
            </w:rPr>
          </w:rPrChange>
        </w:rPr>
        <w:t>Sheema</w:t>
      </w:r>
      <w:proofErr w:type="spellEnd"/>
      <w:r w:rsidRPr="0075031B">
        <w:rPr>
          <w:rFonts w:ascii="Times New Roman" w:hAnsi="Times New Roman"/>
          <w:strike/>
          <w:rPrChange w:id="268" w:author="Stephen Ross" w:date="2013-11-13T11:47:00Z">
            <w:rPr>
              <w:rFonts w:ascii="Times New Roman" w:hAnsi="Times New Roman"/>
            </w:rPr>
          </w:rPrChange>
        </w:rPr>
        <w:t xml:space="preserve"> </w:t>
      </w:r>
      <w:proofErr w:type="spellStart"/>
      <w:r w:rsidRPr="0075031B">
        <w:rPr>
          <w:rFonts w:ascii="Times New Roman" w:hAnsi="Times New Roman"/>
          <w:strike/>
          <w:rPrChange w:id="269" w:author="Stephen Ross" w:date="2013-11-13T11:47:00Z">
            <w:rPr>
              <w:rFonts w:ascii="Times New Roman" w:hAnsi="Times New Roman"/>
            </w:rPr>
          </w:rPrChange>
        </w:rPr>
        <w:t>Kirmani</w:t>
      </w:r>
      <w:proofErr w:type="spellEnd"/>
      <w:r w:rsidRPr="0075031B">
        <w:rPr>
          <w:rFonts w:ascii="Times New Roman" w:hAnsi="Times New Roman"/>
          <w:strike/>
          <w:rPrChange w:id="270" w:author="Stephen Ross" w:date="2013-11-13T11:47:00Z">
            <w:rPr>
              <w:rFonts w:ascii="Times New Roman" w:hAnsi="Times New Roman"/>
            </w:rPr>
          </w:rPrChange>
        </w:rPr>
        <w:t xml:space="preserve"> (</w:t>
      </w:r>
      <w:proofErr w:type="spellStart"/>
      <w:r w:rsidRPr="0075031B">
        <w:rPr>
          <w:rFonts w:ascii="Times New Roman" w:hAnsi="Times New Roman"/>
          <w:strike/>
          <w:rPrChange w:id="271" w:author="Stephen Ross" w:date="2013-11-13T11:47:00Z">
            <w:rPr>
              <w:rFonts w:ascii="Times New Roman" w:hAnsi="Times New Roman"/>
            </w:rPr>
          </w:rPrChange>
        </w:rPr>
        <w:t>odissi</w:t>
      </w:r>
      <w:proofErr w:type="spellEnd"/>
      <w:r w:rsidRPr="0075031B">
        <w:rPr>
          <w:rFonts w:ascii="Times New Roman" w:hAnsi="Times New Roman"/>
          <w:strike/>
          <w:rPrChange w:id="272" w:author="Stephen Ross" w:date="2013-11-13T11:47:00Z">
            <w:rPr>
              <w:rFonts w:ascii="Times New Roman" w:hAnsi="Times New Roman"/>
            </w:rPr>
          </w:rPrChange>
        </w:rPr>
        <w:t xml:space="preserve">) and </w:t>
      </w:r>
      <w:proofErr w:type="spellStart"/>
      <w:r w:rsidRPr="0075031B">
        <w:rPr>
          <w:rFonts w:ascii="Times New Roman" w:hAnsi="Times New Roman"/>
          <w:strike/>
          <w:rPrChange w:id="273" w:author="Stephen Ross" w:date="2013-11-13T11:47:00Z">
            <w:rPr>
              <w:rFonts w:ascii="Times New Roman" w:hAnsi="Times New Roman"/>
            </w:rPr>
          </w:rPrChange>
        </w:rPr>
        <w:t>Nighat</w:t>
      </w:r>
      <w:proofErr w:type="spellEnd"/>
      <w:r w:rsidRPr="0075031B">
        <w:rPr>
          <w:rFonts w:ascii="Times New Roman" w:hAnsi="Times New Roman"/>
          <w:strike/>
          <w:rPrChange w:id="274" w:author="Stephen Ross" w:date="2013-11-13T11:47:00Z">
            <w:rPr>
              <w:rFonts w:ascii="Times New Roman" w:hAnsi="Times New Roman"/>
            </w:rPr>
          </w:rPrChange>
        </w:rPr>
        <w:t xml:space="preserve"> </w:t>
      </w:r>
      <w:proofErr w:type="spellStart"/>
      <w:r w:rsidRPr="0075031B">
        <w:rPr>
          <w:rFonts w:ascii="Times New Roman" w:hAnsi="Times New Roman"/>
          <w:strike/>
          <w:rPrChange w:id="275" w:author="Stephen Ross" w:date="2013-11-13T11:47:00Z">
            <w:rPr>
              <w:rFonts w:ascii="Times New Roman" w:hAnsi="Times New Roman"/>
            </w:rPr>
          </w:rPrChange>
        </w:rPr>
        <w:t>Choudhry</w:t>
      </w:r>
      <w:proofErr w:type="spellEnd"/>
      <w:r w:rsidRPr="0075031B">
        <w:rPr>
          <w:rFonts w:ascii="Times New Roman" w:hAnsi="Times New Roman"/>
          <w:strike/>
          <w:rPrChange w:id="276" w:author="Stephen Ross" w:date="2013-11-13T11:47:00Z">
            <w:rPr>
              <w:rFonts w:ascii="Times New Roman" w:hAnsi="Times New Roman"/>
            </w:rPr>
          </w:rPrChange>
        </w:rPr>
        <w:t xml:space="preserve"> (</w:t>
      </w:r>
      <w:proofErr w:type="spellStart"/>
      <w:r w:rsidRPr="0075031B">
        <w:rPr>
          <w:rFonts w:ascii="Times New Roman" w:hAnsi="Times New Roman"/>
          <w:strike/>
          <w:rPrChange w:id="277" w:author="Stephen Ross" w:date="2013-11-13T11:47:00Z">
            <w:rPr>
              <w:rFonts w:ascii="Times New Roman" w:hAnsi="Times New Roman"/>
            </w:rPr>
          </w:rPrChange>
        </w:rPr>
        <w:t>kathak</w:t>
      </w:r>
      <w:proofErr w:type="spellEnd"/>
      <w:r w:rsidRPr="0075031B">
        <w:rPr>
          <w:rFonts w:ascii="Times New Roman" w:hAnsi="Times New Roman"/>
          <w:strike/>
          <w:rPrChange w:id="278" w:author="Stephen Ross" w:date="2013-11-13T11:47:00Z">
            <w:rPr>
              <w:rFonts w:ascii="Times New Roman" w:hAnsi="Times New Roman"/>
            </w:rPr>
          </w:rPrChange>
        </w:rPr>
        <w:t xml:space="preserve">). They presented innovative choreography and modern themes of gender and identity based on poems by </w:t>
      </w:r>
      <w:proofErr w:type="spellStart"/>
      <w:r w:rsidRPr="0075031B">
        <w:rPr>
          <w:rFonts w:ascii="Times New Roman" w:hAnsi="Times New Roman"/>
          <w:strike/>
          <w:rPrChange w:id="279" w:author="Stephen Ross" w:date="2013-11-13T11:47:00Z">
            <w:rPr>
              <w:rFonts w:ascii="Times New Roman" w:hAnsi="Times New Roman"/>
            </w:rPr>
          </w:rPrChange>
        </w:rPr>
        <w:t>Faiz</w:t>
      </w:r>
      <w:proofErr w:type="spellEnd"/>
      <w:r w:rsidRPr="0075031B">
        <w:rPr>
          <w:rFonts w:ascii="Times New Roman" w:hAnsi="Times New Roman"/>
          <w:strike/>
          <w:rPrChange w:id="280" w:author="Stephen Ross" w:date="2013-11-13T11:47:00Z">
            <w:rPr>
              <w:rFonts w:ascii="Times New Roman" w:hAnsi="Times New Roman"/>
            </w:rPr>
          </w:rPrChange>
        </w:rPr>
        <w:t xml:space="preserve"> Ahmad </w:t>
      </w:r>
      <w:proofErr w:type="spellStart"/>
      <w:r w:rsidRPr="0075031B">
        <w:rPr>
          <w:rFonts w:ascii="Times New Roman" w:hAnsi="Times New Roman"/>
          <w:strike/>
          <w:rPrChange w:id="281" w:author="Stephen Ross" w:date="2013-11-13T11:47:00Z">
            <w:rPr>
              <w:rFonts w:ascii="Times New Roman" w:hAnsi="Times New Roman"/>
            </w:rPr>
          </w:rPrChange>
        </w:rPr>
        <w:t>Faiz</w:t>
      </w:r>
      <w:proofErr w:type="spellEnd"/>
      <w:r w:rsidRPr="0075031B">
        <w:rPr>
          <w:rFonts w:ascii="Times New Roman" w:hAnsi="Times New Roman"/>
          <w:strike/>
          <w:rPrChange w:id="282" w:author="Stephen Ross" w:date="2013-11-13T11:47:00Z">
            <w:rPr>
              <w:rFonts w:ascii="Times New Roman" w:hAnsi="Times New Roman"/>
            </w:rPr>
          </w:rPrChange>
        </w:rPr>
        <w:t xml:space="preserve">, by Sufi saints, Rumi, </w:t>
      </w:r>
      <w:proofErr w:type="spellStart"/>
      <w:r w:rsidRPr="0075031B">
        <w:rPr>
          <w:rFonts w:ascii="Times New Roman" w:hAnsi="Times New Roman"/>
          <w:strike/>
          <w:rPrChange w:id="283" w:author="Stephen Ross" w:date="2013-11-13T11:47:00Z">
            <w:rPr>
              <w:rFonts w:ascii="Times New Roman" w:hAnsi="Times New Roman"/>
            </w:rPr>
          </w:rPrChange>
        </w:rPr>
        <w:t>Bulleh</w:t>
      </w:r>
      <w:proofErr w:type="spellEnd"/>
      <w:r w:rsidRPr="0075031B">
        <w:rPr>
          <w:rFonts w:ascii="Times New Roman" w:hAnsi="Times New Roman"/>
          <w:strike/>
          <w:rPrChange w:id="284" w:author="Stephen Ross" w:date="2013-11-13T11:47:00Z">
            <w:rPr>
              <w:rFonts w:ascii="Times New Roman" w:hAnsi="Times New Roman"/>
            </w:rPr>
          </w:rPrChange>
        </w:rPr>
        <w:t xml:space="preserve"> Shah, by feminist </w:t>
      </w:r>
      <w:proofErr w:type="spellStart"/>
      <w:r w:rsidRPr="0075031B">
        <w:rPr>
          <w:rFonts w:ascii="Times New Roman" w:hAnsi="Times New Roman"/>
          <w:strike/>
          <w:rPrChange w:id="285" w:author="Stephen Ross" w:date="2013-11-13T11:47:00Z">
            <w:rPr>
              <w:rFonts w:ascii="Times New Roman" w:hAnsi="Times New Roman"/>
            </w:rPr>
          </w:rPrChange>
        </w:rPr>
        <w:t>Ismat</w:t>
      </w:r>
      <w:proofErr w:type="spellEnd"/>
      <w:r w:rsidRPr="0075031B">
        <w:rPr>
          <w:rFonts w:ascii="Times New Roman" w:hAnsi="Times New Roman"/>
          <w:strike/>
          <w:rPrChange w:id="286" w:author="Stephen Ross" w:date="2013-11-13T11:47:00Z">
            <w:rPr>
              <w:rFonts w:ascii="Times New Roman" w:hAnsi="Times New Roman"/>
            </w:rPr>
          </w:rPrChange>
        </w:rPr>
        <w:t xml:space="preserve"> </w:t>
      </w:r>
      <w:proofErr w:type="spellStart"/>
      <w:r w:rsidRPr="0075031B">
        <w:rPr>
          <w:rFonts w:ascii="Times New Roman" w:hAnsi="Times New Roman"/>
          <w:strike/>
          <w:rPrChange w:id="287" w:author="Stephen Ross" w:date="2013-11-13T11:47:00Z">
            <w:rPr>
              <w:rFonts w:ascii="Times New Roman" w:hAnsi="Times New Roman"/>
            </w:rPr>
          </w:rPrChange>
        </w:rPr>
        <w:t>Chugtai</w:t>
      </w:r>
      <w:proofErr w:type="spellEnd"/>
      <w:r w:rsidRPr="0075031B">
        <w:rPr>
          <w:rFonts w:ascii="Times New Roman" w:hAnsi="Times New Roman"/>
          <w:strike/>
          <w:rPrChange w:id="288" w:author="Stephen Ross" w:date="2013-11-13T11:47:00Z">
            <w:rPr>
              <w:rFonts w:ascii="Times New Roman" w:hAnsi="Times New Roman"/>
            </w:rPr>
          </w:rPrChange>
        </w:rPr>
        <w:t>. Such imaginative work is promising</w:t>
      </w:r>
      <w:r w:rsidR="00FA6448" w:rsidRPr="0075031B">
        <w:rPr>
          <w:rFonts w:ascii="Times New Roman" w:hAnsi="Times New Roman"/>
          <w:strike/>
          <w:rPrChange w:id="289" w:author="Stephen Ross" w:date="2013-11-13T11:47:00Z">
            <w:rPr>
              <w:rFonts w:ascii="Times New Roman" w:hAnsi="Times New Roman"/>
            </w:rPr>
          </w:rPrChange>
        </w:rPr>
        <w:t xml:space="preserve"> for the development of dance</w:t>
      </w:r>
      <w:r w:rsidRPr="0075031B">
        <w:rPr>
          <w:rFonts w:ascii="Times New Roman" w:hAnsi="Times New Roman"/>
          <w:strike/>
          <w:rPrChange w:id="290" w:author="Stephen Ross" w:date="2013-11-13T11:47:00Z">
            <w:rPr>
              <w:rFonts w:ascii="Times New Roman" w:hAnsi="Times New Roman"/>
            </w:rPr>
          </w:rPrChange>
        </w:rPr>
        <w:t xml:space="preserve"> </w:t>
      </w:r>
      <w:r w:rsidR="00B75ECC" w:rsidRPr="0075031B">
        <w:rPr>
          <w:rFonts w:ascii="Times New Roman" w:hAnsi="Times New Roman"/>
          <w:strike/>
          <w:rPrChange w:id="291" w:author="Stephen Ross" w:date="2013-11-13T11:47:00Z">
            <w:rPr>
              <w:rFonts w:ascii="Times New Roman" w:hAnsi="Times New Roman"/>
            </w:rPr>
          </w:rPrChange>
        </w:rPr>
        <w:t>by diaspora Pakista</w:t>
      </w:r>
      <w:r w:rsidR="00FA6448" w:rsidRPr="0075031B">
        <w:rPr>
          <w:rFonts w:ascii="Times New Roman" w:hAnsi="Times New Roman"/>
          <w:strike/>
          <w:rPrChange w:id="292" w:author="Stephen Ross" w:date="2013-11-13T11:47:00Z">
            <w:rPr>
              <w:rFonts w:ascii="Times New Roman" w:hAnsi="Times New Roman"/>
            </w:rPr>
          </w:rPrChange>
        </w:rPr>
        <w:t>nis who, if politically feasible, may bring their new works to their homeland.</w:t>
      </w:r>
    </w:p>
    <w:commentRangeEnd w:id="246"/>
    <w:p w14:paraId="091C0D00" w14:textId="3FAC9AB0" w:rsidR="00973B19" w:rsidRPr="0075031B" w:rsidRDefault="000D3EB9" w:rsidP="00973B19">
      <w:pPr>
        <w:spacing w:line="480" w:lineRule="auto"/>
        <w:ind w:firstLine="720"/>
        <w:rPr>
          <w:rFonts w:ascii="Times New Roman" w:hAnsi="Times New Roman"/>
          <w:strike/>
          <w:rPrChange w:id="293" w:author="Stephen Ross" w:date="2013-11-13T11:47:00Z">
            <w:rPr>
              <w:rFonts w:ascii="Times New Roman" w:hAnsi="Times New Roman"/>
            </w:rPr>
          </w:rPrChange>
        </w:rPr>
      </w:pPr>
      <w:r w:rsidRPr="0075031B">
        <w:rPr>
          <w:rStyle w:val="CommentReference"/>
          <w:rFonts w:ascii="Times" w:eastAsia="Times" w:hAnsi="Times"/>
          <w:strike/>
          <w:rPrChange w:id="294" w:author="Stephen Ross" w:date="2013-11-13T11:47:00Z">
            <w:rPr>
              <w:rStyle w:val="CommentReference"/>
              <w:rFonts w:ascii="Times" w:eastAsia="Times" w:hAnsi="Times"/>
            </w:rPr>
          </w:rPrChange>
        </w:rPr>
        <w:commentReference w:id="246"/>
      </w:r>
      <w:commentRangeStart w:id="295"/>
      <w:r w:rsidR="00973B19" w:rsidRPr="0075031B">
        <w:rPr>
          <w:rFonts w:ascii="Times New Roman" w:hAnsi="Times New Roman"/>
          <w:strike/>
          <w:rPrChange w:id="296" w:author="Stephen Ross" w:date="2013-11-13T11:47:00Z">
            <w:rPr>
              <w:rFonts w:ascii="Times New Roman" w:hAnsi="Times New Roman"/>
            </w:rPr>
          </w:rPrChange>
        </w:rPr>
        <w:t>East Pakistan became independent Bangladesh in 1971</w:t>
      </w:r>
      <w:ins w:id="297" w:author="Editorial Comments" w:date="2013-11-11T20:26:00Z">
        <w:r w:rsidRPr="0075031B">
          <w:rPr>
            <w:rFonts w:ascii="Times New Roman" w:hAnsi="Times New Roman"/>
            <w:strike/>
            <w:rPrChange w:id="298" w:author="Stephen Ross" w:date="2013-11-13T11:47:00Z">
              <w:rPr>
                <w:rFonts w:ascii="Times New Roman" w:hAnsi="Times New Roman"/>
              </w:rPr>
            </w:rPrChange>
          </w:rPr>
          <w:t xml:space="preserve">. </w:t>
        </w:r>
      </w:ins>
      <w:del w:id="299" w:author="Editorial Comments" w:date="2013-11-11T20:26:00Z">
        <w:r w:rsidR="00973B19" w:rsidRPr="0075031B" w:rsidDel="000D3EB9">
          <w:rPr>
            <w:rFonts w:ascii="Times New Roman" w:hAnsi="Times New Roman"/>
            <w:strike/>
            <w:rPrChange w:id="300" w:author="Stephen Ross" w:date="2013-11-13T11:47:00Z">
              <w:rPr>
                <w:rFonts w:ascii="Times New Roman" w:hAnsi="Times New Roman"/>
              </w:rPr>
            </w:rPrChange>
          </w:rPr>
          <w:delText>. Bangladesh, a</w:delText>
        </w:r>
      </w:del>
      <w:ins w:id="301" w:author="Editorial Comments" w:date="2013-11-11T20:26:00Z">
        <w:r w:rsidRPr="0075031B">
          <w:rPr>
            <w:rFonts w:ascii="Times New Roman" w:hAnsi="Times New Roman"/>
            <w:strike/>
            <w:rPrChange w:id="302" w:author="Stephen Ross" w:date="2013-11-13T11:47:00Z">
              <w:rPr>
                <w:rFonts w:ascii="Times New Roman" w:hAnsi="Times New Roman"/>
              </w:rPr>
            </w:rPrChange>
          </w:rPr>
          <w:t>A</w:t>
        </w:r>
      </w:ins>
      <w:r w:rsidR="00973B19" w:rsidRPr="0075031B">
        <w:rPr>
          <w:rFonts w:ascii="Times New Roman" w:hAnsi="Times New Roman"/>
          <w:strike/>
          <w:rPrChange w:id="303" w:author="Stephen Ross" w:date="2013-11-13T11:47:00Z">
            <w:rPr>
              <w:rFonts w:ascii="Times New Roman" w:hAnsi="Times New Roman"/>
            </w:rPr>
          </w:rPrChange>
        </w:rPr>
        <w:t xml:space="preserve">lthough predominantly Muslim, </w:t>
      </w:r>
      <w:ins w:id="304" w:author="Editorial Comments" w:date="2013-11-11T20:26:00Z">
        <w:r w:rsidRPr="0075031B">
          <w:rPr>
            <w:rFonts w:ascii="Times New Roman" w:hAnsi="Times New Roman"/>
            <w:strike/>
            <w:rPrChange w:id="305" w:author="Stephen Ross" w:date="2013-11-13T11:47:00Z">
              <w:rPr>
                <w:rFonts w:ascii="Times New Roman" w:hAnsi="Times New Roman"/>
              </w:rPr>
            </w:rPrChange>
          </w:rPr>
          <w:t xml:space="preserve">Bangladesh </w:t>
        </w:r>
      </w:ins>
      <w:r w:rsidR="00973B19" w:rsidRPr="0075031B">
        <w:rPr>
          <w:rFonts w:ascii="Times New Roman" w:hAnsi="Times New Roman"/>
          <w:strike/>
          <w:rPrChange w:id="306" w:author="Stephen Ross" w:date="2013-11-13T11:47:00Z">
            <w:rPr>
              <w:rFonts w:ascii="Times New Roman" w:hAnsi="Times New Roman"/>
            </w:rPr>
          </w:rPrChange>
        </w:rPr>
        <w:t>borders the majority Hindu Indian state of West Bengal and the two share the Bengali language and a love for Nobel Laureate Rabindranath Tagore’s dance dramas and music. In 2012, in celebration of Tagore’s 150</w:t>
      </w:r>
      <w:r w:rsidR="00973B19" w:rsidRPr="0075031B">
        <w:rPr>
          <w:rFonts w:ascii="Times New Roman" w:hAnsi="Times New Roman"/>
          <w:strike/>
          <w:vertAlign w:val="superscript"/>
          <w:rPrChange w:id="307" w:author="Stephen Ross" w:date="2013-11-13T11:47:00Z">
            <w:rPr>
              <w:rFonts w:ascii="Times New Roman" w:hAnsi="Times New Roman"/>
              <w:vertAlign w:val="superscript"/>
            </w:rPr>
          </w:rPrChange>
        </w:rPr>
        <w:t>th</w:t>
      </w:r>
      <w:r w:rsidR="00973B19" w:rsidRPr="0075031B">
        <w:rPr>
          <w:rFonts w:ascii="Times New Roman" w:hAnsi="Times New Roman"/>
          <w:strike/>
          <w:rPrChange w:id="308" w:author="Stephen Ross" w:date="2013-11-13T11:47:00Z">
            <w:rPr>
              <w:rFonts w:ascii="Times New Roman" w:hAnsi="Times New Roman"/>
            </w:rPr>
          </w:rPrChange>
        </w:rPr>
        <w:t xml:space="preserve"> birth centenary, the Bangladeshi </w:t>
      </w:r>
      <w:proofErr w:type="spellStart"/>
      <w:r w:rsidR="00973B19" w:rsidRPr="0075031B">
        <w:rPr>
          <w:rFonts w:ascii="Times New Roman" w:hAnsi="Times New Roman"/>
          <w:strike/>
          <w:rPrChange w:id="309" w:author="Stephen Ross" w:date="2013-11-13T11:47:00Z">
            <w:rPr>
              <w:rFonts w:ascii="Times New Roman" w:hAnsi="Times New Roman"/>
            </w:rPr>
          </w:rPrChange>
        </w:rPr>
        <w:t>Shadhona</w:t>
      </w:r>
      <w:proofErr w:type="spellEnd"/>
      <w:r w:rsidR="00973B19" w:rsidRPr="0075031B">
        <w:rPr>
          <w:rFonts w:ascii="Times New Roman" w:hAnsi="Times New Roman"/>
          <w:strike/>
          <w:rPrChange w:id="310" w:author="Stephen Ross" w:date="2013-11-13T11:47:00Z">
            <w:rPr>
              <w:rFonts w:ascii="Times New Roman" w:hAnsi="Times New Roman"/>
            </w:rPr>
          </w:rPrChange>
        </w:rPr>
        <w:t xml:space="preserve"> Company adapted Tagore’s </w:t>
      </w:r>
      <w:proofErr w:type="spellStart"/>
      <w:r w:rsidR="00973B19" w:rsidRPr="0075031B">
        <w:rPr>
          <w:rFonts w:ascii="Times New Roman" w:hAnsi="Times New Roman"/>
          <w:i/>
          <w:strike/>
          <w:rPrChange w:id="311" w:author="Stephen Ross" w:date="2013-11-13T11:47:00Z">
            <w:rPr>
              <w:rFonts w:ascii="Times New Roman" w:hAnsi="Times New Roman"/>
              <w:i/>
            </w:rPr>
          </w:rPrChange>
        </w:rPr>
        <w:t>Tasher</w:t>
      </w:r>
      <w:proofErr w:type="spellEnd"/>
      <w:r w:rsidR="00973B19" w:rsidRPr="0075031B">
        <w:rPr>
          <w:rFonts w:ascii="Times New Roman" w:hAnsi="Times New Roman"/>
          <w:i/>
          <w:strike/>
          <w:rPrChange w:id="312" w:author="Stephen Ross" w:date="2013-11-13T11:47:00Z">
            <w:rPr>
              <w:rFonts w:ascii="Times New Roman" w:hAnsi="Times New Roman"/>
              <w:i/>
            </w:rPr>
          </w:rPrChange>
        </w:rPr>
        <w:t xml:space="preserve"> </w:t>
      </w:r>
      <w:proofErr w:type="spellStart"/>
      <w:r w:rsidR="00973B19" w:rsidRPr="0075031B">
        <w:rPr>
          <w:rFonts w:ascii="Times New Roman" w:hAnsi="Times New Roman"/>
          <w:i/>
          <w:strike/>
          <w:rPrChange w:id="313" w:author="Stephen Ross" w:date="2013-11-13T11:47:00Z">
            <w:rPr>
              <w:rFonts w:ascii="Times New Roman" w:hAnsi="Times New Roman"/>
              <w:i/>
            </w:rPr>
          </w:rPrChange>
        </w:rPr>
        <w:t>Desh</w:t>
      </w:r>
      <w:proofErr w:type="spellEnd"/>
      <w:r w:rsidR="00973B19" w:rsidRPr="0075031B">
        <w:rPr>
          <w:rFonts w:ascii="Times New Roman" w:hAnsi="Times New Roman"/>
          <w:strike/>
          <w:rPrChange w:id="314" w:author="Stephen Ross" w:date="2013-11-13T11:47:00Z">
            <w:rPr>
              <w:rFonts w:ascii="Times New Roman" w:hAnsi="Times New Roman"/>
            </w:rPr>
          </w:rPrChange>
        </w:rPr>
        <w:t xml:space="preserve"> using different movement vocabularies—</w:t>
      </w:r>
      <w:r w:rsidR="00FA6448" w:rsidRPr="0075031B">
        <w:rPr>
          <w:rFonts w:ascii="Times New Roman" w:hAnsi="Times New Roman"/>
          <w:strike/>
          <w:rPrChange w:id="315" w:author="Stephen Ross" w:date="2013-11-13T11:47:00Z">
            <w:rPr>
              <w:rFonts w:ascii="Times New Roman" w:hAnsi="Times New Roman"/>
            </w:rPr>
          </w:rPrChange>
        </w:rPr>
        <w:t>Indian classical dance style of Manipuri</w:t>
      </w:r>
      <w:r w:rsidR="00973B19" w:rsidRPr="0075031B">
        <w:rPr>
          <w:rFonts w:ascii="Times New Roman" w:hAnsi="Times New Roman"/>
          <w:strike/>
          <w:rPrChange w:id="316" w:author="Stephen Ross" w:date="2013-11-13T11:47:00Z">
            <w:rPr>
              <w:rFonts w:ascii="Times New Roman" w:hAnsi="Times New Roman"/>
            </w:rPr>
          </w:rPrChange>
        </w:rPr>
        <w:t xml:space="preserve">, </w:t>
      </w:r>
      <w:proofErr w:type="spellStart"/>
      <w:r w:rsidR="00973B19" w:rsidRPr="0075031B">
        <w:rPr>
          <w:rFonts w:ascii="Times New Roman" w:hAnsi="Times New Roman"/>
          <w:strike/>
          <w:rPrChange w:id="317" w:author="Stephen Ross" w:date="2013-11-13T11:47:00Z">
            <w:rPr>
              <w:rFonts w:ascii="Times New Roman" w:hAnsi="Times New Roman"/>
            </w:rPr>
          </w:rPrChange>
        </w:rPr>
        <w:t>Purulia</w:t>
      </w:r>
      <w:proofErr w:type="spellEnd"/>
      <w:r w:rsidR="00973B19" w:rsidRPr="0075031B">
        <w:rPr>
          <w:rFonts w:ascii="Times New Roman" w:hAnsi="Times New Roman"/>
          <w:strike/>
          <w:rPrChange w:id="318" w:author="Stephen Ross" w:date="2013-11-13T11:47:00Z">
            <w:rPr>
              <w:rFonts w:ascii="Times New Roman" w:hAnsi="Times New Roman"/>
            </w:rPr>
          </w:rPrChange>
        </w:rPr>
        <w:t xml:space="preserve"> </w:t>
      </w:r>
      <w:proofErr w:type="spellStart"/>
      <w:r w:rsidR="00973B19" w:rsidRPr="0075031B">
        <w:rPr>
          <w:rFonts w:ascii="Times New Roman" w:hAnsi="Times New Roman"/>
          <w:i/>
          <w:strike/>
          <w:rPrChange w:id="319" w:author="Stephen Ross" w:date="2013-11-13T11:47:00Z">
            <w:rPr>
              <w:rFonts w:ascii="Times New Roman" w:hAnsi="Times New Roman"/>
              <w:i/>
            </w:rPr>
          </w:rPrChange>
        </w:rPr>
        <w:t>chhau</w:t>
      </w:r>
      <w:proofErr w:type="spellEnd"/>
      <w:r w:rsidR="00973B19" w:rsidRPr="0075031B">
        <w:rPr>
          <w:rFonts w:ascii="Times New Roman" w:hAnsi="Times New Roman"/>
          <w:strike/>
          <w:rPrChange w:id="320" w:author="Stephen Ross" w:date="2013-11-13T11:47:00Z">
            <w:rPr>
              <w:rFonts w:ascii="Times New Roman" w:hAnsi="Times New Roman"/>
            </w:rPr>
          </w:rPrChange>
        </w:rPr>
        <w:t xml:space="preserve"> (West Bengal’s martial arts with huge masks and actors playing gods, demons, animals), and contemporary movements. This innovative venture was a transnational collaboration between Bangladeshi dancer </w:t>
      </w:r>
      <w:proofErr w:type="spellStart"/>
      <w:r w:rsidR="00973B19" w:rsidRPr="0075031B">
        <w:rPr>
          <w:rFonts w:ascii="Times New Roman" w:hAnsi="Times New Roman"/>
          <w:strike/>
          <w:rPrChange w:id="321" w:author="Stephen Ross" w:date="2013-11-13T11:47:00Z">
            <w:rPr>
              <w:rFonts w:ascii="Times New Roman" w:hAnsi="Times New Roman"/>
            </w:rPr>
          </w:rPrChange>
        </w:rPr>
        <w:t>Warda</w:t>
      </w:r>
      <w:proofErr w:type="spellEnd"/>
      <w:r w:rsidR="00973B19" w:rsidRPr="0075031B">
        <w:rPr>
          <w:rFonts w:ascii="Times New Roman" w:hAnsi="Times New Roman"/>
          <w:strike/>
          <w:rPrChange w:id="322" w:author="Stephen Ross" w:date="2013-11-13T11:47:00Z">
            <w:rPr>
              <w:rFonts w:ascii="Times New Roman" w:hAnsi="Times New Roman"/>
            </w:rPr>
          </w:rPrChange>
        </w:rPr>
        <w:t xml:space="preserve"> </w:t>
      </w:r>
      <w:proofErr w:type="spellStart"/>
      <w:r w:rsidR="00973B19" w:rsidRPr="0075031B">
        <w:rPr>
          <w:rFonts w:ascii="Times New Roman" w:hAnsi="Times New Roman"/>
          <w:strike/>
          <w:rPrChange w:id="323" w:author="Stephen Ross" w:date="2013-11-13T11:47:00Z">
            <w:rPr>
              <w:rFonts w:ascii="Times New Roman" w:hAnsi="Times New Roman"/>
            </w:rPr>
          </w:rPrChange>
        </w:rPr>
        <w:t>Rihab</w:t>
      </w:r>
      <w:proofErr w:type="spellEnd"/>
      <w:r w:rsidR="00973B19" w:rsidRPr="0075031B">
        <w:rPr>
          <w:rFonts w:ascii="Times New Roman" w:hAnsi="Times New Roman"/>
          <w:strike/>
          <w:rPrChange w:id="324" w:author="Stephen Ross" w:date="2013-11-13T11:47:00Z">
            <w:rPr>
              <w:rFonts w:ascii="Times New Roman" w:hAnsi="Times New Roman"/>
            </w:rPr>
          </w:rPrChange>
        </w:rPr>
        <w:t xml:space="preserve">, specializing in Manipuri, and UK’s Rachel </w:t>
      </w:r>
      <w:proofErr w:type="spellStart"/>
      <w:r w:rsidR="00973B19" w:rsidRPr="0075031B">
        <w:rPr>
          <w:rFonts w:ascii="Times New Roman" w:hAnsi="Times New Roman"/>
          <w:strike/>
          <w:rPrChange w:id="325" w:author="Stephen Ross" w:date="2013-11-13T11:47:00Z">
            <w:rPr>
              <w:rFonts w:ascii="Times New Roman" w:hAnsi="Times New Roman"/>
            </w:rPr>
          </w:rPrChange>
        </w:rPr>
        <w:t>Krische</w:t>
      </w:r>
      <w:proofErr w:type="spellEnd"/>
      <w:r w:rsidR="00973B19" w:rsidRPr="0075031B">
        <w:rPr>
          <w:rFonts w:ascii="Times New Roman" w:hAnsi="Times New Roman"/>
          <w:strike/>
          <w:rPrChange w:id="326" w:author="Stephen Ross" w:date="2013-11-13T11:47:00Z">
            <w:rPr>
              <w:rFonts w:ascii="Times New Roman" w:hAnsi="Times New Roman"/>
            </w:rPr>
          </w:rPrChange>
        </w:rPr>
        <w:t xml:space="preserve">. </w:t>
      </w:r>
    </w:p>
    <w:p w14:paraId="142B72D9" w14:textId="3B9FB6E2" w:rsidR="00973B19" w:rsidRPr="0075031B" w:rsidRDefault="00973B19" w:rsidP="00973B19">
      <w:pPr>
        <w:spacing w:line="480" w:lineRule="auto"/>
        <w:ind w:firstLine="720"/>
        <w:rPr>
          <w:rFonts w:ascii="Times New Roman" w:hAnsi="Times New Roman"/>
          <w:strike/>
          <w:rPrChange w:id="327" w:author="Stephen Ross" w:date="2013-11-13T11:47:00Z">
            <w:rPr>
              <w:rFonts w:ascii="Times New Roman" w:hAnsi="Times New Roman"/>
            </w:rPr>
          </w:rPrChange>
        </w:rPr>
      </w:pPr>
      <w:r w:rsidRPr="0075031B">
        <w:rPr>
          <w:rFonts w:ascii="Times New Roman" w:hAnsi="Times New Roman"/>
          <w:strike/>
          <w:rPrChange w:id="328" w:author="Stephen Ross" w:date="2013-11-13T11:47:00Z">
            <w:rPr>
              <w:rFonts w:ascii="Times New Roman" w:hAnsi="Times New Roman"/>
            </w:rPr>
          </w:rPrChange>
        </w:rPr>
        <w:t xml:space="preserve">In general, folk and tribal dances such as </w:t>
      </w:r>
      <w:proofErr w:type="spellStart"/>
      <w:r w:rsidRPr="0075031B">
        <w:rPr>
          <w:rFonts w:ascii="Times New Roman" w:hAnsi="Times New Roman"/>
          <w:i/>
          <w:strike/>
          <w:rPrChange w:id="329" w:author="Stephen Ross" w:date="2013-11-13T11:47:00Z">
            <w:rPr>
              <w:rFonts w:ascii="Times New Roman" w:hAnsi="Times New Roman"/>
              <w:i/>
            </w:rPr>
          </w:rPrChange>
        </w:rPr>
        <w:t>santal</w:t>
      </w:r>
      <w:proofErr w:type="spellEnd"/>
      <w:r w:rsidRPr="0075031B">
        <w:rPr>
          <w:rFonts w:ascii="Times New Roman" w:hAnsi="Times New Roman"/>
          <w:strike/>
          <w:rPrChange w:id="330" w:author="Stephen Ross" w:date="2013-11-13T11:47:00Z">
            <w:rPr>
              <w:rFonts w:ascii="Times New Roman" w:hAnsi="Times New Roman"/>
            </w:rPr>
          </w:rPrChange>
        </w:rPr>
        <w:t xml:space="preserve">, </w:t>
      </w:r>
      <w:proofErr w:type="spellStart"/>
      <w:r w:rsidRPr="0075031B">
        <w:rPr>
          <w:rFonts w:ascii="Times New Roman" w:hAnsi="Times New Roman"/>
          <w:i/>
          <w:strike/>
          <w:rPrChange w:id="331" w:author="Stephen Ross" w:date="2013-11-13T11:47:00Z">
            <w:rPr>
              <w:rFonts w:ascii="Times New Roman" w:hAnsi="Times New Roman"/>
              <w:i/>
            </w:rPr>
          </w:rPrChange>
        </w:rPr>
        <w:t>chhokra</w:t>
      </w:r>
      <w:proofErr w:type="spellEnd"/>
      <w:r w:rsidRPr="0075031B">
        <w:rPr>
          <w:rFonts w:ascii="Times New Roman" w:hAnsi="Times New Roman"/>
          <w:i/>
          <w:strike/>
          <w:rPrChange w:id="332" w:author="Stephen Ross" w:date="2013-11-13T11:47:00Z">
            <w:rPr>
              <w:rFonts w:ascii="Times New Roman" w:hAnsi="Times New Roman"/>
              <w:i/>
            </w:rPr>
          </w:rPrChange>
        </w:rPr>
        <w:t xml:space="preserve"> </w:t>
      </w:r>
      <w:r w:rsidRPr="0075031B">
        <w:rPr>
          <w:rFonts w:ascii="Times New Roman" w:hAnsi="Times New Roman"/>
          <w:strike/>
          <w:rPrChange w:id="333" w:author="Stephen Ross" w:date="2013-11-13T11:47:00Z">
            <w:rPr>
              <w:rFonts w:ascii="Times New Roman" w:hAnsi="Times New Roman"/>
            </w:rPr>
          </w:rPrChange>
        </w:rPr>
        <w:t xml:space="preserve">(where boys play female roles), </w:t>
      </w:r>
      <w:proofErr w:type="spellStart"/>
      <w:r w:rsidRPr="0075031B">
        <w:rPr>
          <w:rFonts w:ascii="Times New Roman" w:hAnsi="Times New Roman"/>
          <w:i/>
          <w:strike/>
          <w:rPrChange w:id="334" w:author="Stephen Ross" w:date="2013-11-13T11:47:00Z">
            <w:rPr>
              <w:rFonts w:ascii="Times New Roman" w:hAnsi="Times New Roman"/>
              <w:i/>
            </w:rPr>
          </w:rPrChange>
        </w:rPr>
        <w:t>lathi</w:t>
      </w:r>
      <w:proofErr w:type="spellEnd"/>
      <w:r w:rsidRPr="0075031B">
        <w:rPr>
          <w:rFonts w:ascii="Times New Roman" w:hAnsi="Times New Roman"/>
          <w:strike/>
          <w:rPrChange w:id="335" w:author="Stephen Ross" w:date="2013-11-13T11:47:00Z">
            <w:rPr>
              <w:rFonts w:ascii="Times New Roman" w:hAnsi="Times New Roman"/>
            </w:rPr>
          </w:rPrChange>
        </w:rPr>
        <w:t xml:space="preserve"> (performed by youth carrying daggers and cymbals during Muharram, the Muslim holy month), </w:t>
      </w:r>
      <w:proofErr w:type="spellStart"/>
      <w:r w:rsidRPr="0075031B">
        <w:rPr>
          <w:rFonts w:ascii="Times New Roman" w:hAnsi="Times New Roman"/>
          <w:i/>
          <w:strike/>
          <w:rPrChange w:id="336" w:author="Stephen Ross" w:date="2013-11-13T11:47:00Z">
            <w:rPr>
              <w:rFonts w:ascii="Times New Roman" w:hAnsi="Times New Roman"/>
              <w:i/>
            </w:rPr>
          </w:rPrChange>
        </w:rPr>
        <w:t>ghatu</w:t>
      </w:r>
      <w:proofErr w:type="spellEnd"/>
      <w:r w:rsidRPr="0075031B">
        <w:rPr>
          <w:rFonts w:ascii="Times New Roman" w:hAnsi="Times New Roman"/>
          <w:strike/>
          <w:rPrChange w:id="337" w:author="Stephen Ross" w:date="2013-11-13T11:47:00Z">
            <w:rPr>
              <w:rFonts w:ascii="Times New Roman" w:hAnsi="Times New Roman"/>
            </w:rPr>
          </w:rPrChange>
        </w:rPr>
        <w:t xml:space="preserve"> dance, and Kali dance, along with Manipuri</w:t>
      </w:r>
      <w:r w:rsidR="00BB06A9" w:rsidRPr="0075031B">
        <w:rPr>
          <w:rFonts w:ascii="Times New Roman" w:hAnsi="Times New Roman"/>
          <w:strike/>
          <w:rPrChange w:id="338" w:author="Stephen Ross" w:date="2013-11-13T11:47:00Z">
            <w:rPr>
              <w:rFonts w:ascii="Times New Roman" w:hAnsi="Times New Roman"/>
            </w:rPr>
          </w:rPrChange>
        </w:rPr>
        <w:t xml:space="preserve">, </w:t>
      </w:r>
      <w:r w:rsidRPr="0075031B">
        <w:rPr>
          <w:rFonts w:ascii="Times New Roman" w:hAnsi="Times New Roman"/>
          <w:strike/>
          <w:rPrChange w:id="339" w:author="Stephen Ross" w:date="2013-11-13T11:47:00Z">
            <w:rPr>
              <w:rFonts w:ascii="Times New Roman" w:hAnsi="Times New Roman"/>
            </w:rPr>
          </w:rPrChange>
        </w:rPr>
        <w:t>and Middle Eastern dance</w:t>
      </w:r>
      <w:r w:rsidR="00B75ECC" w:rsidRPr="0075031B">
        <w:rPr>
          <w:rFonts w:ascii="Times New Roman" w:hAnsi="Times New Roman"/>
          <w:strike/>
          <w:rPrChange w:id="340" w:author="Stephen Ross" w:date="2013-11-13T11:47:00Z">
            <w:rPr>
              <w:rFonts w:ascii="Times New Roman" w:hAnsi="Times New Roman"/>
            </w:rPr>
          </w:rPrChange>
        </w:rPr>
        <w:t xml:space="preserve"> influence dance in Bangladesh</w:t>
      </w:r>
      <w:r w:rsidRPr="0075031B">
        <w:rPr>
          <w:rFonts w:ascii="Times New Roman" w:hAnsi="Times New Roman"/>
          <w:strike/>
          <w:rPrChange w:id="341" w:author="Stephen Ross" w:date="2013-11-13T11:47:00Z">
            <w:rPr>
              <w:rFonts w:ascii="Times New Roman" w:hAnsi="Times New Roman"/>
            </w:rPr>
          </w:rPrChange>
        </w:rPr>
        <w:t>.</w:t>
      </w:r>
    </w:p>
    <w:p w14:paraId="61E1AAFF" w14:textId="186A769D" w:rsidR="00973B19" w:rsidRPr="0075031B" w:rsidRDefault="00B65C30" w:rsidP="00973B19">
      <w:pPr>
        <w:spacing w:line="480" w:lineRule="auto"/>
        <w:ind w:firstLine="720"/>
        <w:rPr>
          <w:rFonts w:ascii="Times New Roman" w:hAnsi="Times New Roman"/>
          <w:strike/>
          <w:rPrChange w:id="342" w:author="Stephen Ross" w:date="2013-11-13T11:47:00Z">
            <w:rPr>
              <w:rFonts w:ascii="Times New Roman" w:hAnsi="Times New Roman"/>
            </w:rPr>
          </w:rPrChange>
        </w:rPr>
      </w:pPr>
      <w:r w:rsidRPr="0075031B">
        <w:rPr>
          <w:rFonts w:ascii="Times New Roman" w:hAnsi="Times New Roman"/>
          <w:strike/>
          <w:rPrChange w:id="343" w:author="Stephen Ross" w:date="2013-11-13T11:47:00Z">
            <w:rPr>
              <w:rFonts w:ascii="Times New Roman" w:hAnsi="Times New Roman"/>
            </w:rPr>
          </w:rPrChange>
        </w:rPr>
        <w:t>In Sri Lanka, modernizing dance includes the use of traditional</w:t>
      </w:r>
      <w:r w:rsidR="00973B19" w:rsidRPr="0075031B">
        <w:rPr>
          <w:rFonts w:ascii="Times New Roman" w:hAnsi="Times New Roman"/>
          <w:strike/>
          <w:rPrChange w:id="344" w:author="Stephen Ross" w:date="2013-11-13T11:47:00Z">
            <w:rPr>
              <w:rFonts w:ascii="Times New Roman" w:hAnsi="Times New Roman"/>
            </w:rPr>
          </w:rPrChange>
        </w:rPr>
        <w:t xml:space="preserve"> and western contemporary styles. </w:t>
      </w:r>
      <w:proofErr w:type="spellStart"/>
      <w:r w:rsidR="00973B19" w:rsidRPr="0075031B">
        <w:rPr>
          <w:rFonts w:ascii="Times New Roman" w:hAnsi="Times New Roman"/>
          <w:strike/>
          <w:rPrChange w:id="345" w:author="Stephen Ross" w:date="2013-11-13T11:47:00Z">
            <w:rPr>
              <w:rFonts w:ascii="Times New Roman" w:hAnsi="Times New Roman"/>
            </w:rPr>
          </w:rPrChange>
        </w:rPr>
        <w:t>naTANDA</w:t>
      </w:r>
      <w:proofErr w:type="spellEnd"/>
      <w:r w:rsidR="00973B19" w:rsidRPr="0075031B">
        <w:rPr>
          <w:rFonts w:ascii="Times New Roman" w:hAnsi="Times New Roman"/>
          <w:strike/>
          <w:rPrChange w:id="346" w:author="Stephen Ross" w:date="2013-11-13T11:47:00Z">
            <w:rPr>
              <w:rFonts w:ascii="Times New Roman" w:hAnsi="Times New Roman"/>
            </w:rPr>
          </w:rPrChange>
        </w:rPr>
        <w:t xml:space="preserve">, Sri Lanka’s first contemporary dance company blends traditional </w:t>
      </w:r>
      <w:proofErr w:type="spellStart"/>
      <w:r w:rsidR="00973B19" w:rsidRPr="0075031B">
        <w:rPr>
          <w:rFonts w:ascii="Times New Roman" w:hAnsi="Times New Roman"/>
          <w:strike/>
          <w:rPrChange w:id="347" w:author="Stephen Ross" w:date="2013-11-13T11:47:00Z">
            <w:rPr>
              <w:rFonts w:ascii="Times New Roman" w:hAnsi="Times New Roman"/>
            </w:rPr>
          </w:rPrChange>
        </w:rPr>
        <w:t>Kandyan</w:t>
      </w:r>
      <w:proofErr w:type="spellEnd"/>
      <w:r w:rsidR="00973B19" w:rsidRPr="0075031B">
        <w:rPr>
          <w:rFonts w:ascii="Times New Roman" w:hAnsi="Times New Roman"/>
          <w:strike/>
          <w:rPrChange w:id="348" w:author="Stephen Ross" w:date="2013-11-13T11:47:00Z">
            <w:rPr>
              <w:rFonts w:ascii="Times New Roman" w:hAnsi="Times New Roman"/>
            </w:rPr>
          </w:rPrChange>
        </w:rPr>
        <w:t xml:space="preserve"> dance with ballet, yoga, and </w:t>
      </w:r>
      <w:proofErr w:type="spellStart"/>
      <w:r w:rsidR="00973B19" w:rsidRPr="0075031B">
        <w:rPr>
          <w:rFonts w:ascii="Times New Roman" w:hAnsi="Times New Roman"/>
          <w:strike/>
          <w:rPrChange w:id="349" w:author="Stephen Ross" w:date="2013-11-13T11:47:00Z">
            <w:rPr>
              <w:rFonts w:ascii="Times New Roman" w:hAnsi="Times New Roman"/>
            </w:rPr>
          </w:rPrChange>
        </w:rPr>
        <w:t>bharatanatyam</w:t>
      </w:r>
      <w:proofErr w:type="spellEnd"/>
      <w:r w:rsidR="00973B19" w:rsidRPr="0075031B">
        <w:rPr>
          <w:rFonts w:ascii="Times New Roman" w:hAnsi="Times New Roman"/>
          <w:strike/>
          <w:rPrChange w:id="350" w:author="Stephen Ross" w:date="2013-11-13T11:47:00Z">
            <w:rPr>
              <w:rFonts w:ascii="Times New Roman" w:hAnsi="Times New Roman"/>
            </w:rPr>
          </w:rPrChange>
        </w:rPr>
        <w:t xml:space="preserve"> in its signature style creating contemporary Sri Lankan dance theatre. </w:t>
      </w:r>
      <w:proofErr w:type="spellStart"/>
      <w:r w:rsidR="00973B19" w:rsidRPr="0075031B">
        <w:rPr>
          <w:rFonts w:ascii="Times New Roman" w:hAnsi="Times New Roman"/>
          <w:strike/>
          <w:rPrChange w:id="351" w:author="Stephen Ross" w:date="2013-11-13T11:47:00Z">
            <w:rPr>
              <w:rFonts w:ascii="Times New Roman" w:hAnsi="Times New Roman"/>
            </w:rPr>
          </w:rPrChange>
        </w:rPr>
        <w:t>Chitrasena</w:t>
      </w:r>
      <w:proofErr w:type="spellEnd"/>
      <w:r w:rsidR="00973B19" w:rsidRPr="0075031B">
        <w:rPr>
          <w:rFonts w:ascii="Times New Roman" w:hAnsi="Times New Roman"/>
          <w:strike/>
          <w:rPrChange w:id="352" w:author="Stephen Ross" w:date="2013-11-13T11:47:00Z">
            <w:rPr>
              <w:rFonts w:ascii="Times New Roman" w:hAnsi="Times New Roman"/>
            </w:rPr>
          </w:rPrChange>
        </w:rPr>
        <w:t xml:space="preserve"> Dance Company (sin</w:t>
      </w:r>
      <w:r w:rsidRPr="0075031B">
        <w:rPr>
          <w:rFonts w:ascii="Times New Roman" w:hAnsi="Times New Roman"/>
          <w:strike/>
          <w:rPrChange w:id="353" w:author="Stephen Ross" w:date="2013-11-13T11:47:00Z">
            <w:rPr>
              <w:rFonts w:ascii="Times New Roman" w:hAnsi="Times New Roman"/>
            </w:rPr>
          </w:rPrChange>
        </w:rPr>
        <w:t>ce 1940</w:t>
      </w:r>
      <w:r w:rsidR="00973B19" w:rsidRPr="0075031B">
        <w:rPr>
          <w:rFonts w:ascii="Times New Roman" w:hAnsi="Times New Roman"/>
          <w:strike/>
          <w:rPrChange w:id="354" w:author="Stephen Ross" w:date="2013-11-13T11:47:00Z">
            <w:rPr>
              <w:rFonts w:ascii="Times New Roman" w:hAnsi="Times New Roman"/>
            </w:rPr>
          </w:rPrChange>
        </w:rPr>
        <w:t>), Sri Lanka’s oldest, pioneering dance company experiment</w:t>
      </w:r>
      <w:r w:rsidRPr="0075031B">
        <w:rPr>
          <w:rFonts w:ascii="Times New Roman" w:hAnsi="Times New Roman"/>
          <w:strike/>
          <w:rPrChange w:id="355" w:author="Stephen Ross" w:date="2013-11-13T11:47:00Z">
            <w:rPr>
              <w:rFonts w:ascii="Times New Roman" w:hAnsi="Times New Roman"/>
            </w:rPr>
          </w:rPrChange>
        </w:rPr>
        <w:t>s with movement vocabularies while preserving</w:t>
      </w:r>
      <w:r w:rsidR="00973B19" w:rsidRPr="0075031B">
        <w:rPr>
          <w:rFonts w:ascii="Times New Roman" w:hAnsi="Times New Roman"/>
          <w:strike/>
          <w:rPrChange w:id="356" w:author="Stephen Ross" w:date="2013-11-13T11:47:00Z">
            <w:rPr>
              <w:rFonts w:ascii="Times New Roman" w:hAnsi="Times New Roman"/>
            </w:rPr>
          </w:rPrChange>
        </w:rPr>
        <w:t xml:space="preserve"> traditional dance forms. </w:t>
      </w:r>
      <w:r w:rsidRPr="0075031B">
        <w:rPr>
          <w:rFonts w:ascii="Times New Roman" w:hAnsi="Times New Roman"/>
          <w:strike/>
          <w:rPrChange w:id="357" w:author="Stephen Ross" w:date="2013-11-13T11:47:00Z">
            <w:rPr>
              <w:rFonts w:ascii="Times New Roman" w:hAnsi="Times New Roman"/>
            </w:rPr>
          </w:rPrChange>
        </w:rPr>
        <w:t xml:space="preserve">Mohan </w:t>
      </w:r>
      <w:proofErr w:type="spellStart"/>
      <w:r w:rsidRPr="0075031B">
        <w:rPr>
          <w:rFonts w:ascii="Times New Roman" w:hAnsi="Times New Roman"/>
          <w:strike/>
          <w:rPrChange w:id="358" w:author="Stephen Ross" w:date="2013-11-13T11:47:00Z">
            <w:rPr>
              <w:rFonts w:ascii="Times New Roman" w:hAnsi="Times New Roman"/>
            </w:rPr>
          </w:rPrChange>
        </w:rPr>
        <w:t>Sudusinghe’s</w:t>
      </w:r>
      <w:proofErr w:type="spellEnd"/>
      <w:r w:rsidRPr="0075031B">
        <w:rPr>
          <w:rFonts w:ascii="Times New Roman" w:hAnsi="Times New Roman"/>
          <w:strike/>
          <w:rPrChange w:id="359" w:author="Stephen Ross" w:date="2013-11-13T11:47:00Z">
            <w:rPr>
              <w:rFonts w:ascii="Times New Roman" w:hAnsi="Times New Roman"/>
            </w:rPr>
          </w:rPrChange>
        </w:rPr>
        <w:t xml:space="preserve"> </w:t>
      </w:r>
      <w:proofErr w:type="spellStart"/>
      <w:r w:rsidR="00973B19" w:rsidRPr="0075031B">
        <w:rPr>
          <w:rFonts w:ascii="Times New Roman" w:hAnsi="Times New Roman"/>
          <w:strike/>
          <w:rPrChange w:id="360" w:author="Stephen Ross" w:date="2013-11-13T11:47:00Z">
            <w:rPr>
              <w:rFonts w:ascii="Times New Roman" w:hAnsi="Times New Roman"/>
            </w:rPr>
          </w:rPrChange>
        </w:rPr>
        <w:t>Meranga</w:t>
      </w:r>
      <w:proofErr w:type="spellEnd"/>
      <w:r w:rsidR="00973B19" w:rsidRPr="0075031B">
        <w:rPr>
          <w:rFonts w:ascii="Times New Roman" w:hAnsi="Times New Roman"/>
          <w:strike/>
          <w:rPrChange w:id="361" w:author="Stephen Ross" w:date="2013-11-13T11:47:00Z">
            <w:rPr>
              <w:rFonts w:ascii="Times New Roman" w:hAnsi="Times New Roman"/>
            </w:rPr>
          </w:rPrChange>
        </w:rPr>
        <w:t xml:space="preserve"> Dancing Company explores new avenues in modern dance and along with traditional forms creates contemporary works. </w:t>
      </w:r>
      <w:proofErr w:type="spellStart"/>
      <w:r w:rsidR="00973B19" w:rsidRPr="0075031B">
        <w:rPr>
          <w:rFonts w:ascii="Times New Roman" w:hAnsi="Times New Roman"/>
          <w:strike/>
          <w:rPrChange w:id="362" w:author="Stephen Ross" w:date="2013-11-13T11:47:00Z">
            <w:rPr>
              <w:rFonts w:ascii="Times New Roman" w:hAnsi="Times New Roman"/>
            </w:rPr>
          </w:rPrChange>
        </w:rPr>
        <w:t>Venuri</w:t>
      </w:r>
      <w:proofErr w:type="spellEnd"/>
      <w:r w:rsidR="00973B19" w:rsidRPr="0075031B">
        <w:rPr>
          <w:rFonts w:ascii="Times New Roman" w:hAnsi="Times New Roman"/>
          <w:strike/>
          <w:rPrChange w:id="363" w:author="Stephen Ross" w:date="2013-11-13T11:47:00Z">
            <w:rPr>
              <w:rFonts w:ascii="Times New Roman" w:hAnsi="Times New Roman"/>
            </w:rPr>
          </w:rPrChange>
        </w:rPr>
        <w:t xml:space="preserve"> </w:t>
      </w:r>
      <w:proofErr w:type="spellStart"/>
      <w:r w:rsidR="00973B19" w:rsidRPr="0075031B">
        <w:rPr>
          <w:rFonts w:ascii="Times New Roman" w:hAnsi="Times New Roman"/>
          <w:strike/>
          <w:rPrChange w:id="364" w:author="Stephen Ross" w:date="2013-11-13T11:47:00Z">
            <w:rPr>
              <w:rFonts w:ascii="Times New Roman" w:hAnsi="Times New Roman"/>
            </w:rPr>
          </w:rPrChange>
        </w:rPr>
        <w:t>Perera</w:t>
      </w:r>
      <w:proofErr w:type="spellEnd"/>
      <w:r w:rsidR="00973B19" w:rsidRPr="0075031B">
        <w:rPr>
          <w:rFonts w:ascii="Times New Roman" w:hAnsi="Times New Roman"/>
          <w:strike/>
          <w:rPrChange w:id="365" w:author="Stephen Ross" w:date="2013-11-13T11:47:00Z">
            <w:rPr>
              <w:rFonts w:ascii="Times New Roman" w:hAnsi="Times New Roman"/>
            </w:rPr>
          </w:rPrChange>
        </w:rPr>
        <w:t xml:space="preserve">, a member of </w:t>
      </w:r>
      <w:proofErr w:type="spellStart"/>
      <w:r w:rsidR="00973B19" w:rsidRPr="0075031B">
        <w:rPr>
          <w:rFonts w:ascii="Times New Roman" w:hAnsi="Times New Roman"/>
          <w:strike/>
          <w:rPrChange w:id="366" w:author="Stephen Ross" w:date="2013-11-13T11:47:00Z">
            <w:rPr>
              <w:rFonts w:ascii="Times New Roman" w:hAnsi="Times New Roman"/>
            </w:rPr>
          </w:rPrChange>
        </w:rPr>
        <w:t>Chitrasena</w:t>
      </w:r>
      <w:proofErr w:type="spellEnd"/>
      <w:r w:rsidR="00973B19" w:rsidRPr="0075031B">
        <w:rPr>
          <w:rFonts w:ascii="Times New Roman" w:hAnsi="Times New Roman"/>
          <w:strike/>
          <w:rPrChange w:id="367" w:author="Stephen Ross" w:date="2013-11-13T11:47:00Z">
            <w:rPr>
              <w:rFonts w:ascii="Times New Roman" w:hAnsi="Times New Roman"/>
            </w:rPr>
          </w:rPrChange>
        </w:rPr>
        <w:t xml:space="preserve"> </w:t>
      </w:r>
      <w:proofErr w:type="spellStart"/>
      <w:r w:rsidR="00973B19" w:rsidRPr="0075031B">
        <w:rPr>
          <w:rFonts w:ascii="Times New Roman" w:hAnsi="Times New Roman"/>
          <w:strike/>
          <w:rPrChange w:id="368" w:author="Stephen Ross" w:date="2013-11-13T11:47:00Z">
            <w:rPr>
              <w:rFonts w:ascii="Times New Roman" w:hAnsi="Times New Roman"/>
            </w:rPr>
          </w:rPrChange>
        </w:rPr>
        <w:t>Vajira</w:t>
      </w:r>
      <w:proofErr w:type="spellEnd"/>
      <w:r w:rsidR="00973B19" w:rsidRPr="0075031B">
        <w:rPr>
          <w:rFonts w:ascii="Times New Roman" w:hAnsi="Times New Roman"/>
          <w:strike/>
          <w:rPrChange w:id="369" w:author="Stephen Ross" w:date="2013-11-13T11:47:00Z">
            <w:rPr>
              <w:rFonts w:ascii="Times New Roman" w:hAnsi="Times New Roman"/>
            </w:rPr>
          </w:rPrChange>
        </w:rPr>
        <w:t xml:space="preserve"> Dance Ensemble, a choreographer-dancer and psychologist collaborates in various dance/theatre/multimedia projects in Sri Lanka, UK, Japan, Spain, and Cambodia.</w:t>
      </w:r>
    </w:p>
    <w:p w14:paraId="2969F35F" w14:textId="77777777" w:rsidR="00973B19" w:rsidRPr="0075031B" w:rsidRDefault="00973B19" w:rsidP="00973B19">
      <w:pPr>
        <w:spacing w:line="480" w:lineRule="auto"/>
        <w:ind w:firstLine="720"/>
        <w:rPr>
          <w:rFonts w:ascii="Times New Roman" w:hAnsi="Times New Roman"/>
          <w:strike/>
          <w:rPrChange w:id="370" w:author="Stephen Ross" w:date="2013-11-13T11:47:00Z">
            <w:rPr>
              <w:rFonts w:ascii="Times New Roman" w:hAnsi="Times New Roman"/>
            </w:rPr>
          </w:rPrChange>
        </w:rPr>
      </w:pPr>
      <w:proofErr w:type="spellStart"/>
      <w:r w:rsidRPr="0075031B">
        <w:rPr>
          <w:rFonts w:ascii="Times New Roman" w:hAnsi="Times New Roman"/>
          <w:strike/>
          <w:rPrChange w:id="371" w:author="Stephen Ross" w:date="2013-11-13T11:47:00Z">
            <w:rPr>
              <w:rFonts w:ascii="Times New Roman" w:hAnsi="Times New Roman"/>
            </w:rPr>
          </w:rPrChange>
        </w:rPr>
        <w:t>Nilan</w:t>
      </w:r>
      <w:proofErr w:type="spellEnd"/>
      <w:r w:rsidRPr="0075031B">
        <w:rPr>
          <w:rFonts w:ascii="Times New Roman" w:hAnsi="Times New Roman"/>
          <w:strike/>
          <w:rPrChange w:id="372" w:author="Stephen Ross" w:date="2013-11-13T11:47:00Z">
            <w:rPr>
              <w:rFonts w:ascii="Times New Roman" w:hAnsi="Times New Roman"/>
            </w:rPr>
          </w:rPrChange>
        </w:rPr>
        <w:t xml:space="preserve"> </w:t>
      </w:r>
      <w:proofErr w:type="spellStart"/>
      <w:r w:rsidRPr="0075031B">
        <w:rPr>
          <w:rFonts w:ascii="Times New Roman" w:hAnsi="Times New Roman"/>
          <w:strike/>
          <w:rPrChange w:id="373" w:author="Stephen Ross" w:date="2013-11-13T11:47:00Z">
            <w:rPr>
              <w:rFonts w:ascii="Times New Roman" w:hAnsi="Times New Roman"/>
            </w:rPr>
          </w:rPrChange>
        </w:rPr>
        <w:t>Maligaspe</w:t>
      </w:r>
      <w:proofErr w:type="spellEnd"/>
      <w:r w:rsidRPr="0075031B">
        <w:rPr>
          <w:rFonts w:ascii="Times New Roman" w:hAnsi="Times New Roman"/>
          <w:strike/>
          <w:rPrChange w:id="374" w:author="Stephen Ross" w:date="2013-11-13T11:47:00Z">
            <w:rPr>
              <w:rFonts w:ascii="Times New Roman" w:hAnsi="Times New Roman"/>
            </w:rPr>
          </w:rPrChange>
        </w:rPr>
        <w:t xml:space="preserve"> of </w:t>
      </w:r>
      <w:proofErr w:type="spellStart"/>
      <w:r w:rsidRPr="0075031B">
        <w:rPr>
          <w:rFonts w:ascii="Times New Roman" w:hAnsi="Times New Roman"/>
          <w:strike/>
          <w:rPrChange w:id="375" w:author="Stephen Ross" w:date="2013-11-13T11:47:00Z">
            <w:rPr>
              <w:rFonts w:ascii="Times New Roman" w:hAnsi="Times New Roman"/>
            </w:rPr>
          </w:rPrChange>
        </w:rPr>
        <w:t>Arpegio</w:t>
      </w:r>
      <w:proofErr w:type="spellEnd"/>
      <w:r w:rsidRPr="0075031B">
        <w:rPr>
          <w:rFonts w:ascii="Times New Roman" w:hAnsi="Times New Roman"/>
          <w:strike/>
          <w:rPrChange w:id="376" w:author="Stephen Ross" w:date="2013-11-13T11:47:00Z">
            <w:rPr>
              <w:rFonts w:ascii="Times New Roman" w:hAnsi="Times New Roman"/>
            </w:rPr>
          </w:rPrChange>
        </w:rPr>
        <w:t xml:space="preserve"> Creative Dancing Academy teaches creative dance, ballet, and modern dance to underprivileged children. </w:t>
      </w:r>
      <w:proofErr w:type="spellStart"/>
      <w:r w:rsidRPr="0075031B">
        <w:rPr>
          <w:rFonts w:ascii="Times New Roman" w:hAnsi="Times New Roman"/>
          <w:strike/>
          <w:rPrChange w:id="377" w:author="Stephen Ross" w:date="2013-11-13T11:47:00Z">
            <w:rPr>
              <w:rFonts w:ascii="Times New Roman" w:hAnsi="Times New Roman"/>
            </w:rPr>
          </w:rPrChange>
        </w:rPr>
        <w:t>Maligaspe</w:t>
      </w:r>
      <w:proofErr w:type="spellEnd"/>
      <w:r w:rsidRPr="0075031B">
        <w:rPr>
          <w:rFonts w:ascii="Times New Roman" w:hAnsi="Times New Roman"/>
          <w:strike/>
          <w:rPrChange w:id="378" w:author="Stephen Ross" w:date="2013-11-13T11:47:00Z">
            <w:rPr>
              <w:rFonts w:ascii="Times New Roman" w:hAnsi="Times New Roman"/>
            </w:rPr>
          </w:rPrChange>
        </w:rPr>
        <w:t xml:space="preserve"> has produced ‘Black White and Red’, a ballet, and ‘Solace in Stone’ a dance-theatre piece (2010). Currently, he is creating a dance theatre based on </w:t>
      </w:r>
      <w:proofErr w:type="spellStart"/>
      <w:r w:rsidRPr="0075031B">
        <w:rPr>
          <w:rFonts w:ascii="Times New Roman" w:hAnsi="Times New Roman"/>
          <w:strike/>
          <w:rPrChange w:id="379" w:author="Stephen Ross" w:date="2013-11-13T11:47:00Z">
            <w:rPr>
              <w:rFonts w:ascii="Times New Roman" w:hAnsi="Times New Roman"/>
            </w:rPr>
          </w:rPrChange>
        </w:rPr>
        <w:t>Aime</w:t>
      </w:r>
      <w:proofErr w:type="spellEnd"/>
      <w:r w:rsidRPr="0075031B">
        <w:rPr>
          <w:rFonts w:ascii="Times New Roman" w:hAnsi="Times New Roman"/>
          <w:strike/>
          <w:rPrChange w:id="380" w:author="Stephen Ross" w:date="2013-11-13T11:47:00Z">
            <w:rPr>
              <w:rFonts w:ascii="Times New Roman" w:hAnsi="Times New Roman"/>
            </w:rPr>
          </w:rPrChange>
        </w:rPr>
        <w:t xml:space="preserve"> </w:t>
      </w:r>
      <w:proofErr w:type="spellStart"/>
      <w:r w:rsidRPr="0075031B">
        <w:rPr>
          <w:rFonts w:ascii="Times New Roman" w:hAnsi="Times New Roman"/>
          <w:strike/>
          <w:rPrChange w:id="381" w:author="Stephen Ross" w:date="2013-11-13T11:47:00Z">
            <w:rPr>
              <w:rFonts w:ascii="Times New Roman" w:hAnsi="Times New Roman"/>
            </w:rPr>
          </w:rPrChange>
        </w:rPr>
        <w:t>Cesaire’s</w:t>
      </w:r>
      <w:proofErr w:type="spellEnd"/>
      <w:r w:rsidRPr="0075031B">
        <w:rPr>
          <w:rFonts w:ascii="Times New Roman" w:hAnsi="Times New Roman"/>
          <w:strike/>
          <w:rPrChange w:id="382" w:author="Stephen Ross" w:date="2013-11-13T11:47:00Z">
            <w:rPr>
              <w:rFonts w:ascii="Times New Roman" w:hAnsi="Times New Roman"/>
            </w:rPr>
          </w:rPrChange>
        </w:rPr>
        <w:t xml:space="preserve"> </w:t>
      </w:r>
      <w:r w:rsidRPr="0075031B">
        <w:rPr>
          <w:rFonts w:ascii="Times New Roman" w:hAnsi="Times New Roman"/>
          <w:i/>
          <w:strike/>
          <w:rPrChange w:id="383" w:author="Stephen Ross" w:date="2013-11-13T11:47:00Z">
            <w:rPr>
              <w:rFonts w:ascii="Times New Roman" w:hAnsi="Times New Roman"/>
              <w:i/>
            </w:rPr>
          </w:rPrChange>
        </w:rPr>
        <w:t>Tempest</w:t>
      </w:r>
      <w:r w:rsidRPr="0075031B">
        <w:rPr>
          <w:rFonts w:ascii="Times New Roman" w:hAnsi="Times New Roman"/>
          <w:strike/>
          <w:rPrChange w:id="384" w:author="Stephen Ross" w:date="2013-11-13T11:47:00Z">
            <w:rPr>
              <w:rFonts w:ascii="Times New Roman" w:hAnsi="Times New Roman"/>
            </w:rPr>
          </w:rPrChange>
        </w:rPr>
        <w:t xml:space="preserve">. </w:t>
      </w:r>
    </w:p>
    <w:commentRangeEnd w:id="295"/>
    <w:p w14:paraId="5CF6A874" w14:textId="1B31E9C4" w:rsidR="007E5F9C" w:rsidRPr="0075031B" w:rsidRDefault="00A633D0" w:rsidP="001460BD">
      <w:pPr>
        <w:spacing w:line="480" w:lineRule="auto"/>
        <w:ind w:firstLine="720"/>
        <w:rPr>
          <w:rFonts w:ascii="Times New Roman" w:hAnsi="Times New Roman"/>
          <w:strike/>
          <w:rPrChange w:id="385" w:author="Stephen Ross" w:date="2013-11-13T11:47:00Z">
            <w:rPr>
              <w:rFonts w:ascii="Times New Roman" w:hAnsi="Times New Roman"/>
            </w:rPr>
          </w:rPrChange>
        </w:rPr>
      </w:pPr>
      <w:r w:rsidRPr="0075031B">
        <w:rPr>
          <w:rStyle w:val="CommentReference"/>
          <w:rFonts w:ascii="Times" w:eastAsia="Times" w:hAnsi="Times"/>
          <w:strike/>
          <w:rPrChange w:id="386" w:author="Stephen Ross" w:date="2013-11-13T11:47:00Z">
            <w:rPr>
              <w:rStyle w:val="CommentReference"/>
              <w:rFonts w:ascii="Times" w:eastAsia="Times" w:hAnsi="Times"/>
            </w:rPr>
          </w:rPrChange>
        </w:rPr>
        <w:commentReference w:id="295"/>
      </w:r>
      <w:r w:rsidR="00C75BC0" w:rsidRPr="0075031B">
        <w:rPr>
          <w:rFonts w:ascii="Times New Roman" w:hAnsi="Times New Roman"/>
          <w:strike/>
          <w:rPrChange w:id="387" w:author="Stephen Ross" w:date="2013-11-13T11:47:00Z">
            <w:rPr>
              <w:rFonts w:ascii="Times New Roman" w:hAnsi="Times New Roman"/>
            </w:rPr>
          </w:rPrChange>
        </w:rPr>
        <w:t>I return now to</w:t>
      </w:r>
      <w:r w:rsidR="00C75BC0" w:rsidRPr="0075031B">
        <w:rPr>
          <w:rFonts w:ascii="Times New Roman" w:hAnsi="Times New Roman"/>
          <w:b/>
          <w:strike/>
          <w:rPrChange w:id="388" w:author="Stephen Ross" w:date="2013-11-13T11:47:00Z">
            <w:rPr>
              <w:rFonts w:ascii="Times New Roman" w:hAnsi="Times New Roman"/>
              <w:b/>
            </w:rPr>
          </w:rPrChange>
        </w:rPr>
        <w:t xml:space="preserve"> </w:t>
      </w:r>
      <w:r w:rsidR="00B46437" w:rsidRPr="0075031B">
        <w:rPr>
          <w:rFonts w:ascii="Times New Roman" w:hAnsi="Times New Roman"/>
          <w:strike/>
          <w:rPrChange w:id="389" w:author="Stephen Ross" w:date="2013-11-13T11:47:00Z">
            <w:rPr>
              <w:rFonts w:ascii="Times New Roman" w:hAnsi="Times New Roman"/>
            </w:rPr>
          </w:rPrChange>
        </w:rPr>
        <w:t>India’s</w:t>
      </w:r>
      <w:r w:rsidR="004044DD" w:rsidRPr="0075031B">
        <w:rPr>
          <w:rFonts w:ascii="Times New Roman" w:hAnsi="Times New Roman"/>
          <w:strike/>
          <w:rPrChange w:id="390" w:author="Stephen Ross" w:date="2013-11-13T11:47:00Z">
            <w:rPr>
              <w:rFonts w:ascii="Times New Roman" w:hAnsi="Times New Roman"/>
            </w:rPr>
          </w:rPrChange>
        </w:rPr>
        <w:t xml:space="preserve"> rich </w:t>
      </w:r>
      <w:r w:rsidR="00922FCB" w:rsidRPr="0075031B">
        <w:rPr>
          <w:rFonts w:ascii="Times New Roman" w:hAnsi="Times New Roman"/>
          <w:strike/>
          <w:rPrChange w:id="391" w:author="Stephen Ross" w:date="2013-11-13T11:47:00Z">
            <w:rPr>
              <w:rFonts w:ascii="Times New Roman" w:hAnsi="Times New Roman"/>
            </w:rPr>
          </w:rPrChange>
        </w:rPr>
        <w:t xml:space="preserve">and long </w:t>
      </w:r>
      <w:r w:rsidR="004044DD" w:rsidRPr="0075031B">
        <w:rPr>
          <w:rFonts w:ascii="Times New Roman" w:hAnsi="Times New Roman"/>
          <w:strike/>
          <w:rPrChange w:id="392" w:author="Stephen Ross" w:date="2013-11-13T11:47:00Z">
            <w:rPr>
              <w:rFonts w:ascii="Times New Roman" w:hAnsi="Times New Roman"/>
            </w:rPr>
          </w:rPrChange>
        </w:rPr>
        <w:t>tradition of classical dance styles</w:t>
      </w:r>
      <w:r w:rsidR="00922FCB" w:rsidRPr="0075031B">
        <w:rPr>
          <w:rFonts w:ascii="Times New Roman" w:hAnsi="Times New Roman"/>
          <w:strike/>
          <w:rPrChange w:id="393" w:author="Stephen Ross" w:date="2013-11-13T11:47:00Z">
            <w:rPr>
              <w:rFonts w:ascii="Times New Roman" w:hAnsi="Times New Roman"/>
            </w:rPr>
          </w:rPrChange>
        </w:rPr>
        <w:t xml:space="preserve"> and theatre</w:t>
      </w:r>
      <w:r w:rsidR="00C75BC0" w:rsidRPr="0075031B">
        <w:rPr>
          <w:rFonts w:ascii="Times New Roman" w:hAnsi="Times New Roman"/>
          <w:strike/>
          <w:rPrChange w:id="394" w:author="Stephen Ross" w:date="2013-11-13T11:47:00Z">
            <w:rPr>
              <w:rFonts w:ascii="Times New Roman" w:hAnsi="Times New Roman"/>
            </w:rPr>
          </w:rPrChange>
        </w:rPr>
        <w:t xml:space="preserve"> that</w:t>
      </w:r>
      <w:r w:rsidR="004044DD" w:rsidRPr="0075031B">
        <w:rPr>
          <w:rFonts w:ascii="Times New Roman" w:hAnsi="Times New Roman"/>
          <w:strike/>
          <w:rPrChange w:id="395" w:author="Stephen Ross" w:date="2013-11-13T11:47:00Z">
            <w:rPr>
              <w:rFonts w:ascii="Times New Roman" w:hAnsi="Times New Roman"/>
            </w:rPr>
          </w:rPrChange>
        </w:rPr>
        <w:t xml:space="preserve"> </w:t>
      </w:r>
      <w:r w:rsidR="00922FCB" w:rsidRPr="0075031B">
        <w:rPr>
          <w:rFonts w:ascii="Times New Roman" w:hAnsi="Times New Roman"/>
          <w:strike/>
          <w:rPrChange w:id="396" w:author="Stephen Ross" w:date="2013-11-13T11:47:00Z">
            <w:rPr>
              <w:rFonts w:ascii="Times New Roman" w:hAnsi="Times New Roman"/>
            </w:rPr>
          </w:rPrChange>
        </w:rPr>
        <w:t>remain</w:t>
      </w:r>
      <w:r w:rsidR="00B46437" w:rsidRPr="0075031B">
        <w:rPr>
          <w:rFonts w:ascii="Times New Roman" w:hAnsi="Times New Roman"/>
          <w:strike/>
          <w:rPrChange w:id="397" w:author="Stephen Ross" w:date="2013-11-13T11:47:00Z">
            <w:rPr>
              <w:rFonts w:ascii="Times New Roman" w:hAnsi="Times New Roman"/>
            </w:rPr>
          </w:rPrChange>
        </w:rPr>
        <w:t xml:space="preserve"> significant in modernizing dance</w:t>
      </w:r>
      <w:r w:rsidR="00922FCB" w:rsidRPr="0075031B">
        <w:rPr>
          <w:rFonts w:ascii="Times New Roman" w:hAnsi="Times New Roman"/>
          <w:strike/>
          <w:rPrChange w:id="398" w:author="Stephen Ross" w:date="2013-11-13T11:47:00Z">
            <w:rPr>
              <w:rFonts w:ascii="Times New Roman" w:hAnsi="Times New Roman"/>
            </w:rPr>
          </w:rPrChange>
        </w:rPr>
        <w:t xml:space="preserve"> forms. </w:t>
      </w:r>
      <w:r w:rsidR="001460BD" w:rsidRPr="0075031B">
        <w:rPr>
          <w:rFonts w:ascii="Times New Roman" w:hAnsi="Times New Roman"/>
          <w:strike/>
          <w:rPrChange w:id="399" w:author="Stephen Ross" w:date="2013-11-13T11:47:00Z">
            <w:rPr>
              <w:rFonts w:ascii="Times New Roman" w:hAnsi="Times New Roman"/>
            </w:rPr>
          </w:rPrChange>
        </w:rPr>
        <w:t xml:space="preserve">There are eight recognized Indian classical dance styles that figure overtly or subtly in dynamic Contemporary Indian Dance, most prominently since the 1980s, influenced by </w:t>
      </w:r>
      <w:r w:rsidR="006821BC" w:rsidRPr="0075031B">
        <w:rPr>
          <w:rFonts w:ascii="Times New Roman" w:hAnsi="Times New Roman"/>
          <w:strike/>
          <w:rPrChange w:id="400" w:author="Stephen Ross" w:date="2013-11-13T11:47:00Z">
            <w:rPr>
              <w:rFonts w:ascii="Times New Roman" w:hAnsi="Times New Roman"/>
            </w:rPr>
          </w:rPrChange>
        </w:rPr>
        <w:t xml:space="preserve">the opening </w:t>
      </w:r>
      <w:r w:rsidR="00B65C30" w:rsidRPr="0075031B">
        <w:rPr>
          <w:rFonts w:ascii="Times New Roman" w:hAnsi="Times New Roman"/>
          <w:strike/>
          <w:rPrChange w:id="401" w:author="Stephen Ross" w:date="2013-11-13T11:47:00Z">
            <w:rPr>
              <w:rFonts w:ascii="Times New Roman" w:hAnsi="Times New Roman"/>
            </w:rPr>
          </w:rPrChange>
        </w:rPr>
        <w:t>to global cultures</w:t>
      </w:r>
      <w:r w:rsidR="006821BC" w:rsidRPr="0075031B">
        <w:rPr>
          <w:rFonts w:ascii="Times New Roman" w:hAnsi="Times New Roman"/>
          <w:strike/>
          <w:rPrChange w:id="402" w:author="Stephen Ross" w:date="2013-11-13T11:47:00Z">
            <w:rPr>
              <w:rFonts w:ascii="Times New Roman" w:hAnsi="Times New Roman"/>
            </w:rPr>
          </w:rPrChange>
        </w:rPr>
        <w:t>, the web</w:t>
      </w:r>
      <w:r w:rsidR="00B46437" w:rsidRPr="0075031B">
        <w:rPr>
          <w:rFonts w:ascii="Times New Roman" w:hAnsi="Times New Roman"/>
          <w:strike/>
          <w:rPrChange w:id="403" w:author="Stephen Ross" w:date="2013-11-13T11:47:00Z">
            <w:rPr>
              <w:rFonts w:ascii="Times New Roman" w:hAnsi="Times New Roman"/>
            </w:rPr>
          </w:rPrChange>
        </w:rPr>
        <w:t xml:space="preserve"> </w:t>
      </w:r>
      <w:r w:rsidR="001460BD" w:rsidRPr="0075031B">
        <w:rPr>
          <w:rFonts w:ascii="Times New Roman" w:hAnsi="Times New Roman"/>
          <w:strike/>
          <w:rPrChange w:id="404" w:author="Stephen Ross" w:date="2013-11-13T11:47:00Z">
            <w:rPr>
              <w:rFonts w:ascii="Times New Roman" w:hAnsi="Times New Roman"/>
            </w:rPr>
          </w:rPrChange>
        </w:rPr>
        <w:t xml:space="preserve">and </w:t>
      </w:r>
      <w:r w:rsidR="00C75BC0" w:rsidRPr="0075031B">
        <w:rPr>
          <w:rFonts w:ascii="Times New Roman" w:hAnsi="Times New Roman"/>
          <w:strike/>
          <w:rPrChange w:id="405" w:author="Stephen Ross" w:date="2013-11-13T11:47:00Z">
            <w:rPr>
              <w:rFonts w:ascii="Times New Roman" w:hAnsi="Times New Roman"/>
            </w:rPr>
          </w:rPrChange>
        </w:rPr>
        <w:t xml:space="preserve">transnational </w:t>
      </w:r>
      <w:r w:rsidR="001460BD" w:rsidRPr="0075031B">
        <w:rPr>
          <w:rFonts w:ascii="Times New Roman" w:hAnsi="Times New Roman"/>
          <w:strike/>
          <w:rPrChange w:id="406" w:author="Stephen Ross" w:date="2013-11-13T11:47:00Z">
            <w:rPr>
              <w:rFonts w:ascii="Times New Roman" w:hAnsi="Times New Roman"/>
            </w:rPr>
          </w:rPrChange>
        </w:rPr>
        <w:t>travel.</w:t>
      </w:r>
      <w:r w:rsidR="001460BD" w:rsidRPr="0075031B">
        <w:rPr>
          <w:rStyle w:val="EndnoteReference"/>
          <w:rFonts w:ascii="Times New Roman" w:hAnsi="Times New Roman"/>
          <w:strike/>
          <w:rPrChange w:id="407" w:author="Stephen Ross" w:date="2013-11-13T11:47:00Z">
            <w:rPr>
              <w:rStyle w:val="EndnoteReference"/>
              <w:rFonts w:ascii="Times New Roman" w:hAnsi="Times New Roman"/>
            </w:rPr>
          </w:rPrChange>
        </w:rPr>
        <w:endnoteReference w:id="10"/>
      </w:r>
      <w:r w:rsidR="001460BD" w:rsidRPr="0075031B">
        <w:rPr>
          <w:rFonts w:ascii="Times New Roman" w:hAnsi="Times New Roman"/>
          <w:strike/>
          <w:rPrChange w:id="408" w:author="Stephen Ross" w:date="2013-11-13T11:47:00Z">
            <w:rPr>
              <w:rFonts w:ascii="Times New Roman" w:hAnsi="Times New Roman"/>
            </w:rPr>
          </w:rPrChange>
        </w:rPr>
        <w:t xml:space="preserve"> </w:t>
      </w:r>
      <w:proofErr w:type="spellStart"/>
      <w:r w:rsidR="00B65C30" w:rsidRPr="0075031B">
        <w:rPr>
          <w:rFonts w:ascii="Times New Roman" w:hAnsi="Times New Roman"/>
          <w:strike/>
          <w:rPrChange w:id="409" w:author="Stephen Ross" w:date="2013-11-13T11:47:00Z">
            <w:rPr>
              <w:rFonts w:ascii="Times New Roman" w:hAnsi="Times New Roman"/>
            </w:rPr>
          </w:rPrChange>
        </w:rPr>
        <w:t>Bharatanatyam</w:t>
      </w:r>
      <w:proofErr w:type="spellEnd"/>
      <w:r w:rsidR="00B65C30" w:rsidRPr="0075031B">
        <w:rPr>
          <w:rFonts w:ascii="Times New Roman" w:hAnsi="Times New Roman"/>
          <w:strike/>
          <w:rPrChange w:id="410" w:author="Stephen Ross" w:date="2013-11-13T11:47:00Z">
            <w:rPr>
              <w:rFonts w:ascii="Times New Roman" w:hAnsi="Times New Roman"/>
            </w:rPr>
          </w:rPrChange>
        </w:rPr>
        <w:t xml:space="preserve"> and </w:t>
      </w:r>
      <w:proofErr w:type="spellStart"/>
      <w:r w:rsidR="00B65C30" w:rsidRPr="0075031B">
        <w:rPr>
          <w:rFonts w:ascii="Times New Roman" w:hAnsi="Times New Roman"/>
          <w:strike/>
          <w:rPrChange w:id="411" w:author="Stephen Ross" w:date="2013-11-13T11:47:00Z">
            <w:rPr>
              <w:rFonts w:ascii="Times New Roman" w:hAnsi="Times New Roman"/>
            </w:rPr>
          </w:rPrChange>
        </w:rPr>
        <w:t>kathak</w:t>
      </w:r>
      <w:proofErr w:type="spellEnd"/>
      <w:r w:rsidR="00B65C30" w:rsidRPr="0075031B">
        <w:rPr>
          <w:rFonts w:ascii="Times New Roman" w:hAnsi="Times New Roman"/>
          <w:strike/>
          <w:rPrChange w:id="412" w:author="Stephen Ross" w:date="2013-11-13T11:47:00Z">
            <w:rPr>
              <w:rFonts w:ascii="Times New Roman" w:hAnsi="Times New Roman"/>
            </w:rPr>
          </w:rPrChange>
        </w:rPr>
        <w:t>, most commonly innovated, are integral to</w:t>
      </w:r>
      <w:r w:rsidR="00922FCB" w:rsidRPr="0075031B">
        <w:rPr>
          <w:rFonts w:ascii="Times New Roman" w:hAnsi="Times New Roman"/>
          <w:strike/>
          <w:rPrChange w:id="413" w:author="Stephen Ross" w:date="2013-11-13T11:47:00Z">
            <w:rPr>
              <w:rFonts w:ascii="Times New Roman" w:hAnsi="Times New Roman"/>
            </w:rPr>
          </w:rPrChange>
        </w:rPr>
        <w:t xml:space="preserve"> transformative journey</w:t>
      </w:r>
      <w:r w:rsidR="00B65C30" w:rsidRPr="0075031B">
        <w:rPr>
          <w:rFonts w:ascii="Times New Roman" w:hAnsi="Times New Roman"/>
          <w:strike/>
          <w:rPrChange w:id="414" w:author="Stephen Ross" w:date="2013-11-13T11:47:00Z">
            <w:rPr>
              <w:rFonts w:ascii="Times New Roman" w:hAnsi="Times New Roman"/>
            </w:rPr>
          </w:rPrChange>
        </w:rPr>
        <w:t>s</w:t>
      </w:r>
      <w:r w:rsidR="00922FCB" w:rsidRPr="0075031B">
        <w:rPr>
          <w:rFonts w:ascii="Times New Roman" w:hAnsi="Times New Roman"/>
          <w:strike/>
          <w:rPrChange w:id="415" w:author="Stephen Ross" w:date="2013-11-13T11:47:00Z">
            <w:rPr>
              <w:rFonts w:ascii="Times New Roman" w:hAnsi="Times New Roman"/>
            </w:rPr>
          </w:rPrChange>
        </w:rPr>
        <w:t xml:space="preserve"> for</w:t>
      </w:r>
      <w:r w:rsidR="004044DD" w:rsidRPr="0075031B">
        <w:rPr>
          <w:rFonts w:ascii="Times New Roman" w:hAnsi="Times New Roman"/>
          <w:strike/>
          <w:rPrChange w:id="416" w:author="Stephen Ross" w:date="2013-11-13T11:47:00Z">
            <w:rPr>
              <w:rFonts w:ascii="Times New Roman" w:hAnsi="Times New Roman"/>
            </w:rPr>
          </w:rPrChange>
        </w:rPr>
        <w:t xml:space="preserve"> performing artists</w:t>
      </w:r>
      <w:r w:rsidR="009F24FE" w:rsidRPr="0075031B">
        <w:rPr>
          <w:rFonts w:ascii="Times New Roman" w:hAnsi="Times New Roman"/>
          <w:strike/>
          <w:rPrChange w:id="417" w:author="Stephen Ross" w:date="2013-11-13T11:47:00Z">
            <w:rPr>
              <w:rFonts w:ascii="Times New Roman" w:hAnsi="Times New Roman"/>
            </w:rPr>
          </w:rPrChange>
        </w:rPr>
        <w:t xml:space="preserve"> along with modern dance (use of the floor), abstract dance (non-narrative content), martial arts, theatre techniques, and multimedia in new, multi-layered choreography.</w:t>
      </w:r>
      <w:r w:rsidR="009F24FE" w:rsidRPr="0075031B">
        <w:rPr>
          <w:rStyle w:val="EndnoteReference"/>
          <w:rFonts w:ascii="Times New Roman" w:hAnsi="Times New Roman"/>
          <w:strike/>
          <w:rPrChange w:id="418" w:author="Stephen Ross" w:date="2013-11-13T11:47:00Z">
            <w:rPr>
              <w:rStyle w:val="EndnoteReference"/>
              <w:rFonts w:ascii="Times New Roman" w:hAnsi="Times New Roman"/>
            </w:rPr>
          </w:rPrChange>
        </w:rPr>
        <w:endnoteReference w:id="11"/>
      </w:r>
      <w:r w:rsidR="009F24FE" w:rsidRPr="0075031B">
        <w:rPr>
          <w:rFonts w:ascii="Times New Roman" w:hAnsi="Times New Roman"/>
          <w:strike/>
          <w:rPrChange w:id="419" w:author="Stephen Ross" w:date="2013-11-13T11:47:00Z">
            <w:rPr>
              <w:rFonts w:ascii="Times New Roman" w:hAnsi="Times New Roman"/>
            </w:rPr>
          </w:rPrChange>
        </w:rPr>
        <w:t xml:space="preserve"> </w:t>
      </w:r>
    </w:p>
    <w:p w14:paraId="3AD70A92" w14:textId="288FC7FC" w:rsidR="00F85F66" w:rsidRPr="0075031B" w:rsidRDefault="009F24FE" w:rsidP="00DF211D">
      <w:pPr>
        <w:spacing w:line="480" w:lineRule="auto"/>
        <w:ind w:firstLine="720"/>
        <w:contextualSpacing/>
        <w:rPr>
          <w:rFonts w:ascii="Times New Roman" w:hAnsi="Times New Roman"/>
          <w:strike/>
          <w:rPrChange w:id="420" w:author="Stephen Ross" w:date="2013-11-13T11:47:00Z">
            <w:rPr>
              <w:rFonts w:ascii="Times New Roman" w:hAnsi="Times New Roman"/>
            </w:rPr>
          </w:rPrChange>
        </w:rPr>
      </w:pPr>
      <w:r w:rsidRPr="0075031B">
        <w:rPr>
          <w:rFonts w:ascii="Times New Roman" w:hAnsi="Times New Roman"/>
          <w:strike/>
          <w:rPrChange w:id="421" w:author="Stephen Ross" w:date="2013-11-13T11:47:00Z">
            <w:rPr>
              <w:rFonts w:ascii="Times New Roman" w:hAnsi="Times New Roman"/>
            </w:rPr>
          </w:rPrChange>
        </w:rPr>
        <w:t>Curiously, t</w:t>
      </w:r>
      <w:r w:rsidR="007E5F9C" w:rsidRPr="0075031B">
        <w:rPr>
          <w:rFonts w:ascii="Times New Roman" w:hAnsi="Times New Roman"/>
          <w:strike/>
          <w:rPrChange w:id="422" w:author="Stephen Ross" w:date="2013-11-13T11:47:00Z">
            <w:rPr>
              <w:rFonts w:ascii="Times New Roman" w:hAnsi="Times New Roman"/>
            </w:rPr>
          </w:rPrChange>
        </w:rPr>
        <w:t>he key characteristic of modernism</w:t>
      </w:r>
      <w:r w:rsidR="00B65C30" w:rsidRPr="0075031B">
        <w:rPr>
          <w:rFonts w:ascii="Times New Roman" w:hAnsi="Times New Roman"/>
          <w:strike/>
          <w:rPrChange w:id="423" w:author="Stephen Ross" w:date="2013-11-13T11:47:00Z">
            <w:rPr>
              <w:rFonts w:ascii="Times New Roman" w:hAnsi="Times New Roman"/>
            </w:rPr>
          </w:rPrChange>
        </w:rPr>
        <w:t xml:space="preserve"> in Indian dance today, even with </w:t>
      </w:r>
      <w:r w:rsidR="007E5F9C" w:rsidRPr="0075031B">
        <w:rPr>
          <w:rFonts w:ascii="Times New Roman" w:hAnsi="Times New Roman"/>
          <w:strike/>
          <w:rPrChange w:id="424" w:author="Stephen Ross" w:date="2013-11-13T11:47:00Z">
            <w:rPr>
              <w:rFonts w:ascii="Times New Roman" w:hAnsi="Times New Roman"/>
            </w:rPr>
          </w:rPrChange>
        </w:rPr>
        <w:t>borrow</w:t>
      </w:r>
      <w:r w:rsidR="00B65C30" w:rsidRPr="0075031B">
        <w:rPr>
          <w:rFonts w:ascii="Times New Roman" w:hAnsi="Times New Roman"/>
          <w:strike/>
          <w:rPrChange w:id="425" w:author="Stephen Ross" w:date="2013-11-13T11:47:00Z">
            <w:rPr>
              <w:rFonts w:ascii="Times New Roman" w:hAnsi="Times New Roman"/>
            </w:rPr>
          </w:rPrChange>
        </w:rPr>
        <w:t>ing</w:t>
      </w:r>
      <w:r w:rsidR="007E5F9C" w:rsidRPr="0075031B">
        <w:rPr>
          <w:rFonts w:ascii="Times New Roman" w:hAnsi="Times New Roman"/>
          <w:strike/>
          <w:rPrChange w:id="426" w:author="Stephen Ross" w:date="2013-11-13T11:47:00Z">
            <w:rPr>
              <w:rFonts w:ascii="Times New Roman" w:hAnsi="Times New Roman"/>
            </w:rPr>
          </w:rPrChange>
        </w:rPr>
        <w:t xml:space="preserve"> from western modern dance, is its persistent </w:t>
      </w:r>
      <w:proofErr w:type="spellStart"/>
      <w:r w:rsidR="007E5F9C" w:rsidRPr="0075031B">
        <w:rPr>
          <w:rFonts w:ascii="Times New Roman" w:hAnsi="Times New Roman"/>
          <w:strike/>
          <w:u w:val="single"/>
          <w:rPrChange w:id="427" w:author="Stephen Ross" w:date="2013-11-13T11:47:00Z">
            <w:rPr>
              <w:rFonts w:ascii="Times New Roman" w:hAnsi="Times New Roman"/>
              <w:u w:val="single"/>
            </w:rPr>
          </w:rPrChange>
        </w:rPr>
        <w:t>Indianness</w:t>
      </w:r>
      <w:proofErr w:type="spellEnd"/>
      <w:del w:id="428" w:author="Editorial Comments" w:date="2013-11-11T20:35:00Z">
        <w:r w:rsidRPr="0075031B" w:rsidDel="00A633D0">
          <w:rPr>
            <w:rFonts w:ascii="Times New Roman" w:hAnsi="Times New Roman"/>
            <w:strike/>
            <w:rPrChange w:id="429" w:author="Stephen Ross" w:date="2013-11-13T11:47:00Z">
              <w:rPr>
                <w:rFonts w:ascii="Times New Roman" w:hAnsi="Times New Roman"/>
              </w:rPr>
            </w:rPrChange>
          </w:rPr>
          <w:delText>--</w:delText>
        </w:r>
      </w:del>
      <w:ins w:id="430" w:author="Editorial Comments" w:date="2013-11-11T20:35:00Z">
        <w:r w:rsidR="00A633D0" w:rsidRPr="0075031B">
          <w:rPr>
            <w:rFonts w:ascii="Times New Roman" w:hAnsi="Times New Roman"/>
            <w:strike/>
            <w:rPrChange w:id="431" w:author="Stephen Ross" w:date="2013-11-13T11:47:00Z">
              <w:rPr>
                <w:rFonts w:ascii="Times New Roman" w:hAnsi="Times New Roman"/>
              </w:rPr>
            </w:rPrChange>
          </w:rPr>
          <w:t>—</w:t>
        </w:r>
      </w:ins>
      <w:r w:rsidR="00B46437" w:rsidRPr="0075031B">
        <w:rPr>
          <w:rFonts w:ascii="Times New Roman" w:hAnsi="Times New Roman"/>
          <w:strike/>
          <w:rPrChange w:id="432" w:author="Stephen Ross" w:date="2013-11-13T11:47:00Z">
            <w:rPr>
              <w:rFonts w:ascii="Times New Roman" w:hAnsi="Times New Roman"/>
            </w:rPr>
          </w:rPrChange>
        </w:rPr>
        <w:t>not</w:t>
      </w:r>
      <w:r w:rsidR="007E5F9C" w:rsidRPr="0075031B">
        <w:rPr>
          <w:rFonts w:ascii="Times New Roman" w:hAnsi="Times New Roman"/>
          <w:strike/>
          <w:rPrChange w:id="433" w:author="Stephen Ross" w:date="2013-11-13T11:47:00Z">
            <w:rPr>
              <w:rFonts w:ascii="Times New Roman" w:hAnsi="Times New Roman"/>
            </w:rPr>
          </w:rPrChange>
        </w:rPr>
        <w:t xml:space="preserve"> </w:t>
      </w:r>
      <w:r w:rsidRPr="0075031B">
        <w:rPr>
          <w:rFonts w:ascii="Times New Roman" w:hAnsi="Times New Roman"/>
          <w:strike/>
          <w:rPrChange w:id="434" w:author="Stephen Ross" w:date="2013-11-13T11:47:00Z">
            <w:rPr>
              <w:rFonts w:ascii="Times New Roman" w:hAnsi="Times New Roman"/>
            </w:rPr>
          </w:rPrChange>
        </w:rPr>
        <w:t>a</w:t>
      </w:r>
      <w:r w:rsidR="006821BC" w:rsidRPr="0075031B">
        <w:rPr>
          <w:rFonts w:ascii="Times New Roman" w:hAnsi="Times New Roman"/>
          <w:strike/>
          <w:rPrChange w:id="435" w:author="Stephen Ross" w:date="2013-11-13T11:47:00Z">
            <w:rPr>
              <w:rFonts w:ascii="Times New Roman" w:hAnsi="Times New Roman"/>
            </w:rPr>
          </w:rPrChange>
        </w:rPr>
        <w:t>s</w:t>
      </w:r>
      <w:r w:rsidRPr="0075031B">
        <w:rPr>
          <w:rFonts w:ascii="Times New Roman" w:hAnsi="Times New Roman"/>
          <w:strike/>
          <w:rPrChange w:id="436" w:author="Stephen Ross" w:date="2013-11-13T11:47:00Z">
            <w:rPr>
              <w:rFonts w:ascii="Times New Roman" w:hAnsi="Times New Roman"/>
            </w:rPr>
          </w:rPrChange>
        </w:rPr>
        <w:t xml:space="preserve"> narrow or monolithic, but</w:t>
      </w:r>
      <w:r w:rsidR="007E5F9C" w:rsidRPr="0075031B">
        <w:rPr>
          <w:rFonts w:ascii="Times New Roman" w:hAnsi="Times New Roman"/>
          <w:strike/>
          <w:rPrChange w:id="437" w:author="Stephen Ross" w:date="2013-11-13T11:47:00Z">
            <w:rPr>
              <w:rFonts w:ascii="Times New Roman" w:hAnsi="Times New Roman"/>
            </w:rPr>
          </w:rPrChange>
        </w:rPr>
        <w:t xml:space="preserve"> </w:t>
      </w:r>
      <w:r w:rsidRPr="0075031B">
        <w:rPr>
          <w:rFonts w:ascii="Times New Roman" w:hAnsi="Times New Roman"/>
          <w:strike/>
          <w:rPrChange w:id="438" w:author="Stephen Ross" w:date="2013-11-13T11:47:00Z">
            <w:rPr>
              <w:rFonts w:ascii="Times New Roman" w:hAnsi="Times New Roman"/>
            </w:rPr>
          </w:rPrChange>
        </w:rPr>
        <w:t xml:space="preserve">multifaceted, varied </w:t>
      </w:r>
      <w:r w:rsidR="007E5F9C" w:rsidRPr="0075031B">
        <w:rPr>
          <w:rFonts w:ascii="Times New Roman" w:hAnsi="Times New Roman"/>
          <w:strike/>
          <w:rPrChange w:id="439" w:author="Stephen Ross" w:date="2013-11-13T11:47:00Z">
            <w:rPr>
              <w:rFonts w:ascii="Times New Roman" w:hAnsi="Times New Roman"/>
            </w:rPr>
          </w:rPrChange>
        </w:rPr>
        <w:t>regional</w:t>
      </w:r>
      <w:r w:rsidRPr="0075031B">
        <w:rPr>
          <w:rFonts w:ascii="Times New Roman" w:hAnsi="Times New Roman"/>
          <w:strike/>
          <w:rPrChange w:id="440" w:author="Stephen Ross" w:date="2013-11-13T11:47:00Z">
            <w:rPr>
              <w:rFonts w:ascii="Times New Roman" w:hAnsi="Times New Roman"/>
            </w:rPr>
          </w:rPrChange>
        </w:rPr>
        <w:t xml:space="preserve">ly, with </w:t>
      </w:r>
      <w:r w:rsidR="007E5F9C" w:rsidRPr="0075031B">
        <w:rPr>
          <w:rFonts w:ascii="Times New Roman" w:hAnsi="Times New Roman"/>
          <w:strike/>
          <w:rPrChange w:id="441" w:author="Stephen Ross" w:date="2013-11-13T11:47:00Z">
            <w:rPr>
              <w:rFonts w:ascii="Times New Roman" w:hAnsi="Times New Roman"/>
            </w:rPr>
          </w:rPrChange>
        </w:rPr>
        <w:t>different languages, musical</w:t>
      </w:r>
      <w:r w:rsidRPr="0075031B">
        <w:rPr>
          <w:rFonts w:ascii="Times New Roman" w:hAnsi="Times New Roman"/>
          <w:strike/>
          <w:rPrChange w:id="442" w:author="Stephen Ross" w:date="2013-11-13T11:47:00Z">
            <w:rPr>
              <w:rFonts w:ascii="Times New Roman" w:hAnsi="Times New Roman"/>
            </w:rPr>
          </w:rPrChange>
        </w:rPr>
        <w:t>, folk, and martial arts</w:t>
      </w:r>
      <w:r w:rsidR="007E5F9C" w:rsidRPr="0075031B">
        <w:rPr>
          <w:rFonts w:ascii="Times New Roman" w:hAnsi="Times New Roman"/>
          <w:strike/>
          <w:rPrChange w:id="443" w:author="Stephen Ross" w:date="2013-11-13T11:47:00Z">
            <w:rPr>
              <w:rFonts w:ascii="Times New Roman" w:hAnsi="Times New Roman"/>
            </w:rPr>
          </w:rPrChange>
        </w:rPr>
        <w:t xml:space="preserve"> traditions</w:t>
      </w:r>
      <w:r w:rsidR="00922FCB" w:rsidRPr="0075031B">
        <w:rPr>
          <w:rFonts w:ascii="Times New Roman" w:hAnsi="Times New Roman"/>
          <w:strike/>
          <w:rPrChange w:id="444" w:author="Stephen Ross" w:date="2013-11-13T11:47:00Z">
            <w:rPr>
              <w:rFonts w:ascii="Times New Roman" w:hAnsi="Times New Roman"/>
            </w:rPr>
          </w:rPrChange>
        </w:rPr>
        <w:t xml:space="preserve">. </w:t>
      </w:r>
      <w:r w:rsidRPr="0075031B">
        <w:rPr>
          <w:rFonts w:ascii="Times New Roman" w:hAnsi="Times New Roman"/>
          <w:strike/>
          <w:rPrChange w:id="445" w:author="Stephen Ross" w:date="2013-11-13T11:47:00Z">
            <w:rPr>
              <w:rFonts w:ascii="Times New Roman" w:hAnsi="Times New Roman"/>
            </w:rPr>
          </w:rPrChange>
        </w:rPr>
        <w:t xml:space="preserve">This </w:t>
      </w:r>
      <w:r w:rsidR="00922FCB" w:rsidRPr="0075031B">
        <w:rPr>
          <w:rFonts w:ascii="Times New Roman" w:hAnsi="Times New Roman"/>
          <w:strike/>
          <w:rPrChange w:id="446" w:author="Stephen Ross" w:date="2013-11-13T11:47:00Z">
            <w:rPr>
              <w:rFonts w:ascii="Times New Roman" w:hAnsi="Times New Roman"/>
            </w:rPr>
          </w:rPrChange>
        </w:rPr>
        <w:t>persistent</w:t>
      </w:r>
      <w:r w:rsidR="007E5F9C" w:rsidRPr="0075031B">
        <w:rPr>
          <w:rFonts w:ascii="Times New Roman" w:hAnsi="Times New Roman"/>
          <w:strike/>
          <w:rPrChange w:id="447" w:author="Stephen Ross" w:date="2013-11-13T11:47:00Z">
            <w:rPr>
              <w:rFonts w:ascii="Times New Roman" w:hAnsi="Times New Roman"/>
            </w:rPr>
          </w:rPrChange>
        </w:rPr>
        <w:t xml:space="preserve"> </w:t>
      </w:r>
      <w:proofErr w:type="spellStart"/>
      <w:r w:rsidRPr="0075031B">
        <w:rPr>
          <w:rFonts w:ascii="Times New Roman" w:hAnsi="Times New Roman"/>
          <w:strike/>
          <w:rPrChange w:id="448" w:author="Stephen Ross" w:date="2013-11-13T11:47:00Z">
            <w:rPr>
              <w:rFonts w:ascii="Times New Roman" w:hAnsi="Times New Roman"/>
            </w:rPr>
          </w:rPrChange>
        </w:rPr>
        <w:t>Indianness</w:t>
      </w:r>
      <w:proofErr w:type="spellEnd"/>
      <w:r w:rsidRPr="0075031B">
        <w:rPr>
          <w:rFonts w:ascii="Times New Roman" w:hAnsi="Times New Roman"/>
          <w:strike/>
          <w:rPrChange w:id="449" w:author="Stephen Ross" w:date="2013-11-13T11:47:00Z">
            <w:rPr>
              <w:rFonts w:ascii="Times New Roman" w:hAnsi="Times New Roman"/>
            </w:rPr>
          </w:rPrChange>
        </w:rPr>
        <w:t xml:space="preserve"> </w:t>
      </w:r>
      <w:r w:rsidR="006821BC" w:rsidRPr="0075031B">
        <w:rPr>
          <w:rFonts w:ascii="Times New Roman" w:hAnsi="Times New Roman"/>
          <w:strike/>
          <w:rPrChange w:id="450" w:author="Stephen Ross" w:date="2013-11-13T11:47:00Z">
            <w:rPr>
              <w:rFonts w:ascii="Times New Roman" w:hAnsi="Times New Roman"/>
            </w:rPr>
          </w:rPrChange>
        </w:rPr>
        <w:t xml:space="preserve">is </w:t>
      </w:r>
      <w:r w:rsidRPr="0075031B">
        <w:rPr>
          <w:rFonts w:ascii="Times New Roman" w:hAnsi="Times New Roman"/>
          <w:strike/>
          <w:rPrChange w:id="451" w:author="Stephen Ross" w:date="2013-11-13T11:47:00Z">
            <w:rPr>
              <w:rFonts w:ascii="Times New Roman" w:hAnsi="Times New Roman"/>
            </w:rPr>
          </w:rPrChange>
        </w:rPr>
        <w:t xml:space="preserve">visible in </w:t>
      </w:r>
      <w:del w:id="452" w:author="Editorial Comments" w:date="2013-11-11T20:35:00Z">
        <w:r w:rsidRPr="0075031B" w:rsidDel="00A633D0">
          <w:rPr>
            <w:rFonts w:ascii="Times New Roman" w:hAnsi="Times New Roman"/>
            <w:strike/>
            <w:rPrChange w:id="453" w:author="Stephen Ross" w:date="2013-11-13T11:47:00Z">
              <w:rPr>
                <w:rFonts w:ascii="Times New Roman" w:hAnsi="Times New Roman"/>
              </w:rPr>
            </w:rPrChange>
          </w:rPr>
          <w:delText xml:space="preserve">Contemporary </w:delText>
        </w:r>
      </w:del>
      <w:ins w:id="454" w:author="Editorial Comments" w:date="2013-11-11T20:35:00Z">
        <w:r w:rsidR="00A633D0" w:rsidRPr="0075031B">
          <w:rPr>
            <w:rFonts w:ascii="Times New Roman" w:hAnsi="Times New Roman"/>
            <w:strike/>
            <w:rPrChange w:id="455" w:author="Stephen Ross" w:date="2013-11-13T11:47:00Z">
              <w:rPr>
                <w:rFonts w:ascii="Times New Roman" w:hAnsi="Times New Roman"/>
              </w:rPr>
            </w:rPrChange>
          </w:rPr>
          <w:t xml:space="preserve">contemporary </w:t>
        </w:r>
      </w:ins>
      <w:r w:rsidRPr="0075031B">
        <w:rPr>
          <w:rFonts w:ascii="Times New Roman" w:hAnsi="Times New Roman"/>
          <w:strike/>
          <w:rPrChange w:id="456" w:author="Stephen Ross" w:date="2013-11-13T11:47:00Z">
            <w:rPr>
              <w:rFonts w:ascii="Times New Roman" w:hAnsi="Times New Roman"/>
            </w:rPr>
          </w:rPrChange>
        </w:rPr>
        <w:t xml:space="preserve">Indian dancers’ </w:t>
      </w:r>
      <w:r w:rsidR="007E5F9C" w:rsidRPr="0075031B">
        <w:rPr>
          <w:rFonts w:ascii="Times New Roman" w:hAnsi="Times New Roman"/>
          <w:strike/>
          <w:rPrChange w:id="457" w:author="Stephen Ross" w:date="2013-11-13T11:47:00Z">
            <w:rPr>
              <w:rFonts w:ascii="Times New Roman" w:hAnsi="Times New Roman"/>
            </w:rPr>
          </w:rPrChange>
        </w:rPr>
        <w:t xml:space="preserve">costuming, or </w:t>
      </w:r>
      <w:r w:rsidRPr="0075031B">
        <w:rPr>
          <w:rFonts w:ascii="Times New Roman" w:hAnsi="Times New Roman"/>
          <w:strike/>
          <w:rPrChange w:id="458" w:author="Stephen Ross" w:date="2013-11-13T11:47:00Z">
            <w:rPr>
              <w:rFonts w:ascii="Times New Roman" w:hAnsi="Times New Roman"/>
            </w:rPr>
          </w:rPrChange>
        </w:rPr>
        <w:t xml:space="preserve">aurally in </w:t>
      </w:r>
      <w:r w:rsidR="007E5F9C" w:rsidRPr="0075031B">
        <w:rPr>
          <w:rFonts w:ascii="Times New Roman" w:hAnsi="Times New Roman"/>
          <w:strike/>
          <w:rPrChange w:id="459" w:author="Stephen Ross" w:date="2013-11-13T11:47:00Z">
            <w:rPr>
              <w:rFonts w:ascii="Times New Roman" w:hAnsi="Times New Roman"/>
            </w:rPr>
          </w:rPrChange>
        </w:rPr>
        <w:t xml:space="preserve">Indian </w:t>
      </w:r>
      <w:r w:rsidR="006821BC" w:rsidRPr="0075031B">
        <w:rPr>
          <w:rFonts w:ascii="Times New Roman" w:hAnsi="Times New Roman"/>
          <w:strike/>
          <w:rPrChange w:id="460" w:author="Stephen Ross" w:date="2013-11-13T11:47:00Z">
            <w:rPr>
              <w:rFonts w:ascii="Times New Roman" w:hAnsi="Times New Roman"/>
            </w:rPr>
          </w:rPrChange>
        </w:rPr>
        <w:t>music</w:t>
      </w:r>
      <w:r w:rsidR="007E5F9C" w:rsidRPr="0075031B">
        <w:rPr>
          <w:rFonts w:ascii="Times New Roman" w:hAnsi="Times New Roman"/>
          <w:strike/>
          <w:rPrChange w:id="461" w:author="Stephen Ross" w:date="2013-11-13T11:47:00Z">
            <w:rPr>
              <w:rFonts w:ascii="Times New Roman" w:hAnsi="Times New Roman"/>
            </w:rPr>
          </w:rPrChange>
        </w:rPr>
        <w:t xml:space="preserve">, or </w:t>
      </w:r>
      <w:r w:rsidRPr="0075031B">
        <w:rPr>
          <w:rFonts w:ascii="Times New Roman" w:hAnsi="Times New Roman"/>
          <w:strike/>
          <w:rPrChange w:id="462" w:author="Stephen Ross" w:date="2013-11-13T11:47:00Z">
            <w:rPr>
              <w:rFonts w:ascii="Times New Roman" w:hAnsi="Times New Roman"/>
            </w:rPr>
          </w:rPrChange>
        </w:rPr>
        <w:t xml:space="preserve">in </w:t>
      </w:r>
      <w:r w:rsidR="006821BC" w:rsidRPr="0075031B">
        <w:rPr>
          <w:rFonts w:ascii="Times New Roman" w:hAnsi="Times New Roman"/>
          <w:strike/>
          <w:rPrChange w:id="463" w:author="Stephen Ross" w:date="2013-11-13T11:47:00Z">
            <w:rPr>
              <w:rFonts w:ascii="Times New Roman" w:hAnsi="Times New Roman"/>
            </w:rPr>
          </w:rPrChange>
        </w:rPr>
        <w:t>affect and</w:t>
      </w:r>
      <w:r w:rsidR="007E5F9C" w:rsidRPr="0075031B">
        <w:rPr>
          <w:rFonts w:ascii="Times New Roman" w:hAnsi="Times New Roman"/>
          <w:strike/>
          <w:rPrChange w:id="464" w:author="Stephen Ross" w:date="2013-11-13T11:47:00Z">
            <w:rPr>
              <w:rFonts w:ascii="Times New Roman" w:hAnsi="Times New Roman"/>
            </w:rPr>
          </w:rPrChange>
        </w:rPr>
        <w:t xml:space="preserve"> expression of </w:t>
      </w:r>
      <w:proofErr w:type="spellStart"/>
      <w:r w:rsidR="007E5F9C" w:rsidRPr="0075031B">
        <w:rPr>
          <w:rFonts w:ascii="Times New Roman" w:hAnsi="Times New Roman"/>
          <w:i/>
          <w:strike/>
          <w:rPrChange w:id="465" w:author="Stephen Ross" w:date="2013-11-13T11:47:00Z">
            <w:rPr>
              <w:rFonts w:ascii="Times New Roman" w:hAnsi="Times New Roman"/>
              <w:i/>
            </w:rPr>
          </w:rPrChange>
        </w:rPr>
        <w:t>rasa</w:t>
      </w:r>
      <w:r w:rsidR="006821BC" w:rsidRPr="0075031B">
        <w:rPr>
          <w:rFonts w:ascii="Times New Roman" w:hAnsi="Times New Roman"/>
          <w:i/>
          <w:strike/>
          <w:rPrChange w:id="466" w:author="Stephen Ross" w:date="2013-11-13T11:47:00Z">
            <w:rPr>
              <w:rFonts w:ascii="Times New Roman" w:hAnsi="Times New Roman"/>
              <w:i/>
            </w:rPr>
          </w:rPrChange>
        </w:rPr>
        <w:t>s</w:t>
      </w:r>
      <w:proofErr w:type="spellEnd"/>
      <w:r w:rsidR="007E5F9C" w:rsidRPr="0075031B">
        <w:rPr>
          <w:rFonts w:ascii="Times New Roman" w:hAnsi="Times New Roman"/>
          <w:strike/>
          <w:rPrChange w:id="467" w:author="Stephen Ross" w:date="2013-11-13T11:47:00Z">
            <w:rPr>
              <w:rFonts w:ascii="Times New Roman" w:hAnsi="Times New Roman"/>
            </w:rPr>
          </w:rPrChange>
        </w:rPr>
        <w:t xml:space="preserve"> </w:t>
      </w:r>
      <w:r w:rsidRPr="0075031B">
        <w:rPr>
          <w:rFonts w:ascii="Times New Roman" w:hAnsi="Times New Roman"/>
          <w:strike/>
          <w:rPrChange w:id="468" w:author="Stephen Ross" w:date="2013-11-13T11:47:00Z">
            <w:rPr>
              <w:rFonts w:ascii="Times New Roman" w:hAnsi="Times New Roman"/>
            </w:rPr>
          </w:rPrChange>
        </w:rPr>
        <w:t>(</w:t>
      </w:r>
      <w:r w:rsidR="007E5F9C" w:rsidRPr="0075031B">
        <w:rPr>
          <w:rFonts w:ascii="Times New Roman" w:hAnsi="Times New Roman"/>
          <w:strike/>
          <w:rPrChange w:id="469" w:author="Stephen Ross" w:date="2013-11-13T11:47:00Z">
            <w:rPr>
              <w:rFonts w:ascii="Times New Roman" w:hAnsi="Times New Roman"/>
            </w:rPr>
          </w:rPrChange>
        </w:rPr>
        <w:t xml:space="preserve">emotion </w:t>
      </w:r>
      <w:r w:rsidRPr="0075031B">
        <w:rPr>
          <w:rFonts w:ascii="Times New Roman" w:hAnsi="Times New Roman"/>
          <w:strike/>
          <w:rPrChange w:id="470" w:author="Stephen Ross" w:date="2013-11-13T11:47:00Z">
            <w:rPr>
              <w:rFonts w:ascii="Times New Roman" w:hAnsi="Times New Roman"/>
            </w:rPr>
          </w:rPrChange>
        </w:rPr>
        <w:t>and taste—aesthetic and gastronomic)</w:t>
      </w:r>
      <w:r w:rsidR="00922FCB" w:rsidRPr="0075031B">
        <w:rPr>
          <w:rFonts w:ascii="Times New Roman" w:hAnsi="Times New Roman"/>
          <w:strike/>
          <w:rPrChange w:id="471" w:author="Stephen Ross" w:date="2013-11-13T11:47:00Z">
            <w:rPr>
              <w:rFonts w:ascii="Times New Roman" w:hAnsi="Times New Roman"/>
            </w:rPr>
          </w:rPrChange>
        </w:rPr>
        <w:t xml:space="preserve">. The </w:t>
      </w:r>
      <w:proofErr w:type="spellStart"/>
      <w:r w:rsidR="00922FCB" w:rsidRPr="0075031B">
        <w:rPr>
          <w:rFonts w:ascii="Times New Roman" w:hAnsi="Times New Roman"/>
          <w:i/>
          <w:strike/>
          <w:rPrChange w:id="472" w:author="Stephen Ross" w:date="2013-11-13T11:47:00Z">
            <w:rPr>
              <w:rFonts w:ascii="Times New Roman" w:hAnsi="Times New Roman"/>
              <w:i/>
            </w:rPr>
          </w:rPrChange>
        </w:rPr>
        <w:t>navarasas</w:t>
      </w:r>
      <w:proofErr w:type="spellEnd"/>
      <w:r w:rsidR="00922FCB" w:rsidRPr="0075031B">
        <w:rPr>
          <w:rFonts w:ascii="Times New Roman" w:hAnsi="Times New Roman"/>
          <w:strike/>
          <w:rPrChange w:id="473" w:author="Stephen Ross" w:date="2013-11-13T11:47:00Z">
            <w:rPr>
              <w:rFonts w:ascii="Times New Roman" w:hAnsi="Times New Roman"/>
            </w:rPr>
          </w:rPrChange>
        </w:rPr>
        <w:t xml:space="preserve"> (nine primary emotions</w:t>
      </w:r>
      <w:r w:rsidR="00116724" w:rsidRPr="0075031B">
        <w:rPr>
          <w:rFonts w:ascii="Times New Roman" w:hAnsi="Times New Roman"/>
          <w:strike/>
          <w:rPrChange w:id="474" w:author="Stephen Ross" w:date="2013-11-13T11:47:00Z">
            <w:rPr>
              <w:rFonts w:ascii="Times New Roman" w:hAnsi="Times New Roman"/>
            </w:rPr>
          </w:rPrChange>
        </w:rPr>
        <w:t xml:space="preserve"> such as love, anger, fear, disgust, compassion, valor, laughter, sorrow, and peace</w:t>
      </w:r>
      <w:r w:rsidR="00C75BC0" w:rsidRPr="0075031B">
        <w:rPr>
          <w:rFonts w:ascii="Times New Roman" w:hAnsi="Times New Roman"/>
          <w:strike/>
          <w:rPrChange w:id="475" w:author="Stephen Ross" w:date="2013-11-13T11:47:00Z">
            <w:rPr>
              <w:rFonts w:ascii="Times New Roman" w:hAnsi="Times New Roman"/>
            </w:rPr>
          </w:rPrChange>
        </w:rPr>
        <w:t xml:space="preserve">) are </w:t>
      </w:r>
      <w:r w:rsidR="00922FCB" w:rsidRPr="0075031B">
        <w:rPr>
          <w:rFonts w:ascii="Times New Roman" w:hAnsi="Times New Roman"/>
          <w:strike/>
          <w:rPrChange w:id="476" w:author="Stephen Ross" w:date="2013-11-13T11:47:00Z">
            <w:rPr>
              <w:rFonts w:ascii="Times New Roman" w:hAnsi="Times New Roman"/>
            </w:rPr>
          </w:rPrChange>
        </w:rPr>
        <w:t xml:space="preserve">discussed in the ancient Indian treatise of drama, dance, and dramaturgy, </w:t>
      </w:r>
      <w:r w:rsidR="00922FCB" w:rsidRPr="0075031B">
        <w:rPr>
          <w:rFonts w:ascii="Times New Roman" w:hAnsi="Times New Roman"/>
          <w:i/>
          <w:strike/>
          <w:rPrChange w:id="477" w:author="Stephen Ross" w:date="2013-11-13T11:47:00Z">
            <w:rPr>
              <w:rFonts w:ascii="Times New Roman" w:hAnsi="Times New Roman"/>
              <w:i/>
            </w:rPr>
          </w:rPrChange>
        </w:rPr>
        <w:t xml:space="preserve">The </w:t>
      </w:r>
      <w:proofErr w:type="spellStart"/>
      <w:r w:rsidR="00922FCB" w:rsidRPr="0075031B">
        <w:rPr>
          <w:rFonts w:ascii="Times New Roman" w:hAnsi="Times New Roman"/>
          <w:i/>
          <w:strike/>
          <w:rPrChange w:id="478" w:author="Stephen Ross" w:date="2013-11-13T11:47:00Z">
            <w:rPr>
              <w:rFonts w:ascii="Times New Roman" w:hAnsi="Times New Roman"/>
              <w:i/>
            </w:rPr>
          </w:rPrChange>
        </w:rPr>
        <w:t>Natyasastra</w:t>
      </w:r>
      <w:proofErr w:type="spellEnd"/>
      <w:r w:rsidR="00922FCB" w:rsidRPr="0075031B">
        <w:rPr>
          <w:rFonts w:ascii="Times New Roman" w:hAnsi="Times New Roman"/>
          <w:strike/>
          <w:rPrChange w:id="479" w:author="Stephen Ross" w:date="2013-11-13T11:47:00Z">
            <w:rPr>
              <w:rFonts w:ascii="Times New Roman" w:hAnsi="Times New Roman"/>
            </w:rPr>
          </w:rPrChange>
        </w:rPr>
        <w:t xml:space="preserve"> (anywhere from the 2</w:t>
      </w:r>
      <w:r w:rsidR="00922FCB" w:rsidRPr="0075031B">
        <w:rPr>
          <w:rFonts w:ascii="Times New Roman" w:hAnsi="Times New Roman"/>
          <w:strike/>
          <w:vertAlign w:val="superscript"/>
          <w:rPrChange w:id="480" w:author="Stephen Ross" w:date="2013-11-13T11:47:00Z">
            <w:rPr>
              <w:rFonts w:ascii="Times New Roman" w:hAnsi="Times New Roman"/>
              <w:vertAlign w:val="superscript"/>
            </w:rPr>
          </w:rPrChange>
        </w:rPr>
        <w:t>nd</w:t>
      </w:r>
      <w:r w:rsidR="00922FCB" w:rsidRPr="0075031B">
        <w:rPr>
          <w:rFonts w:ascii="Times New Roman" w:hAnsi="Times New Roman"/>
          <w:strike/>
          <w:rPrChange w:id="481" w:author="Stephen Ross" w:date="2013-11-13T11:47:00Z">
            <w:rPr>
              <w:rFonts w:ascii="Times New Roman" w:hAnsi="Times New Roman"/>
            </w:rPr>
          </w:rPrChange>
        </w:rPr>
        <w:t xml:space="preserve"> to the 5</w:t>
      </w:r>
      <w:r w:rsidR="00922FCB" w:rsidRPr="0075031B">
        <w:rPr>
          <w:rFonts w:ascii="Times New Roman" w:hAnsi="Times New Roman"/>
          <w:strike/>
          <w:vertAlign w:val="superscript"/>
          <w:rPrChange w:id="482" w:author="Stephen Ross" w:date="2013-11-13T11:47:00Z">
            <w:rPr>
              <w:rFonts w:ascii="Times New Roman" w:hAnsi="Times New Roman"/>
              <w:vertAlign w:val="superscript"/>
            </w:rPr>
          </w:rPrChange>
        </w:rPr>
        <w:t>th</w:t>
      </w:r>
      <w:r w:rsidR="00922FCB" w:rsidRPr="0075031B">
        <w:rPr>
          <w:rFonts w:ascii="Times New Roman" w:hAnsi="Times New Roman"/>
          <w:strike/>
          <w:rPrChange w:id="483" w:author="Stephen Ross" w:date="2013-11-13T11:47:00Z">
            <w:rPr>
              <w:rFonts w:ascii="Times New Roman" w:hAnsi="Times New Roman"/>
            </w:rPr>
          </w:rPrChange>
        </w:rPr>
        <w:t xml:space="preserve"> century BCE). </w:t>
      </w:r>
      <w:r w:rsidRPr="0075031B">
        <w:rPr>
          <w:rFonts w:ascii="Times New Roman" w:hAnsi="Times New Roman"/>
          <w:strike/>
          <w:rPrChange w:id="484" w:author="Stephen Ross" w:date="2013-11-13T11:47:00Z">
            <w:rPr>
              <w:rFonts w:ascii="Times New Roman" w:hAnsi="Times New Roman"/>
            </w:rPr>
          </w:rPrChange>
        </w:rPr>
        <w:t xml:space="preserve">The </w:t>
      </w:r>
      <w:r w:rsidR="00922FCB" w:rsidRPr="0075031B">
        <w:rPr>
          <w:rFonts w:ascii="Times New Roman" w:hAnsi="Times New Roman"/>
          <w:strike/>
          <w:rPrChange w:id="485" w:author="Stephen Ross" w:date="2013-11-13T11:47:00Z">
            <w:rPr>
              <w:rFonts w:ascii="Times New Roman" w:hAnsi="Times New Roman"/>
            </w:rPr>
          </w:rPrChange>
        </w:rPr>
        <w:t>depict</w:t>
      </w:r>
      <w:r w:rsidRPr="0075031B">
        <w:rPr>
          <w:rFonts w:ascii="Times New Roman" w:hAnsi="Times New Roman"/>
          <w:strike/>
          <w:rPrChange w:id="486" w:author="Stephen Ross" w:date="2013-11-13T11:47:00Z">
            <w:rPr>
              <w:rFonts w:ascii="Times New Roman" w:hAnsi="Times New Roman"/>
            </w:rPr>
          </w:rPrChange>
        </w:rPr>
        <w:t>ion of</w:t>
      </w:r>
      <w:r w:rsidR="00922FCB" w:rsidRPr="0075031B">
        <w:rPr>
          <w:rFonts w:ascii="Times New Roman" w:hAnsi="Times New Roman"/>
          <w:strike/>
          <w:rPrChange w:id="487" w:author="Stephen Ross" w:date="2013-11-13T11:47:00Z">
            <w:rPr>
              <w:rFonts w:ascii="Times New Roman" w:hAnsi="Times New Roman"/>
            </w:rPr>
          </w:rPrChange>
        </w:rPr>
        <w:t xml:space="preserve"> </w:t>
      </w:r>
      <w:proofErr w:type="spellStart"/>
      <w:r w:rsidR="00922FCB" w:rsidRPr="0075031B">
        <w:rPr>
          <w:rFonts w:ascii="Times New Roman" w:hAnsi="Times New Roman"/>
          <w:i/>
          <w:strike/>
          <w:rPrChange w:id="488" w:author="Stephen Ross" w:date="2013-11-13T11:47:00Z">
            <w:rPr>
              <w:rFonts w:ascii="Times New Roman" w:hAnsi="Times New Roman"/>
              <w:i/>
            </w:rPr>
          </w:rPrChange>
        </w:rPr>
        <w:t>rasas</w:t>
      </w:r>
      <w:proofErr w:type="spellEnd"/>
      <w:r w:rsidR="00922FCB" w:rsidRPr="0075031B">
        <w:rPr>
          <w:rFonts w:ascii="Times New Roman" w:hAnsi="Times New Roman"/>
          <w:strike/>
          <w:rPrChange w:id="489" w:author="Stephen Ross" w:date="2013-11-13T11:47:00Z">
            <w:rPr>
              <w:rFonts w:ascii="Times New Roman" w:hAnsi="Times New Roman"/>
            </w:rPr>
          </w:rPrChange>
        </w:rPr>
        <w:t xml:space="preserve"> </w:t>
      </w:r>
      <w:r w:rsidR="00C75BC0" w:rsidRPr="0075031B">
        <w:rPr>
          <w:rFonts w:ascii="Times New Roman" w:hAnsi="Times New Roman"/>
          <w:strike/>
          <w:rPrChange w:id="490" w:author="Stephen Ross" w:date="2013-11-13T11:47:00Z">
            <w:rPr>
              <w:rFonts w:ascii="Times New Roman" w:hAnsi="Times New Roman"/>
            </w:rPr>
          </w:rPrChange>
        </w:rPr>
        <w:t xml:space="preserve">prominent </w:t>
      </w:r>
      <w:r w:rsidR="00922FCB" w:rsidRPr="0075031B">
        <w:rPr>
          <w:rFonts w:ascii="Times New Roman" w:hAnsi="Times New Roman"/>
          <w:strike/>
          <w:rPrChange w:id="491" w:author="Stephen Ross" w:date="2013-11-13T11:47:00Z">
            <w:rPr>
              <w:rFonts w:ascii="Times New Roman" w:hAnsi="Times New Roman"/>
            </w:rPr>
          </w:rPrChange>
        </w:rPr>
        <w:t xml:space="preserve">in classical dance </w:t>
      </w:r>
      <w:r w:rsidR="006821BC" w:rsidRPr="0075031B">
        <w:rPr>
          <w:rFonts w:ascii="Times New Roman" w:hAnsi="Times New Roman"/>
          <w:strike/>
          <w:rPrChange w:id="492" w:author="Stephen Ross" w:date="2013-11-13T11:47:00Z">
            <w:rPr>
              <w:rFonts w:ascii="Times New Roman" w:hAnsi="Times New Roman"/>
            </w:rPr>
          </w:rPrChange>
        </w:rPr>
        <w:t xml:space="preserve">is also </w:t>
      </w:r>
      <w:r w:rsidR="00C75BC0" w:rsidRPr="0075031B">
        <w:rPr>
          <w:rFonts w:ascii="Times New Roman" w:hAnsi="Times New Roman"/>
          <w:strike/>
          <w:rPrChange w:id="493" w:author="Stephen Ross" w:date="2013-11-13T11:47:00Z">
            <w:rPr>
              <w:rFonts w:ascii="Times New Roman" w:hAnsi="Times New Roman"/>
            </w:rPr>
          </w:rPrChange>
        </w:rPr>
        <w:t xml:space="preserve">found </w:t>
      </w:r>
      <w:r w:rsidR="006821BC" w:rsidRPr="0075031B">
        <w:rPr>
          <w:rFonts w:ascii="Times New Roman" w:hAnsi="Times New Roman"/>
          <w:strike/>
          <w:rPrChange w:id="494" w:author="Stephen Ross" w:date="2013-11-13T11:47:00Z">
            <w:rPr>
              <w:rFonts w:ascii="Times New Roman" w:hAnsi="Times New Roman"/>
            </w:rPr>
          </w:rPrChange>
        </w:rPr>
        <w:t>in</w:t>
      </w:r>
      <w:r w:rsidR="00922FCB" w:rsidRPr="0075031B">
        <w:rPr>
          <w:rFonts w:ascii="Times New Roman" w:hAnsi="Times New Roman"/>
          <w:strike/>
          <w:rPrChange w:id="495" w:author="Stephen Ross" w:date="2013-11-13T11:47:00Z">
            <w:rPr>
              <w:rFonts w:ascii="Times New Roman" w:hAnsi="Times New Roman"/>
            </w:rPr>
          </w:rPrChange>
        </w:rPr>
        <w:t xml:space="preserve"> contemporary Indian dance. Hence, </w:t>
      </w:r>
      <w:r w:rsidR="007E5F9C" w:rsidRPr="0075031B">
        <w:rPr>
          <w:rFonts w:ascii="Times New Roman" w:hAnsi="Times New Roman"/>
          <w:strike/>
          <w:rPrChange w:id="496" w:author="Stephen Ross" w:date="2013-11-13T11:47:00Z">
            <w:rPr>
              <w:rFonts w:ascii="Times New Roman" w:hAnsi="Times New Roman"/>
            </w:rPr>
          </w:rPrChange>
        </w:rPr>
        <w:t xml:space="preserve">even as </w:t>
      </w:r>
      <w:r w:rsidR="0008420A" w:rsidRPr="0075031B">
        <w:rPr>
          <w:rFonts w:ascii="Times New Roman" w:hAnsi="Times New Roman"/>
          <w:strike/>
          <w:rPrChange w:id="497" w:author="Stephen Ross" w:date="2013-11-13T11:47:00Z">
            <w:rPr>
              <w:rFonts w:ascii="Times New Roman" w:hAnsi="Times New Roman"/>
            </w:rPr>
          </w:rPrChange>
        </w:rPr>
        <w:t>a</w:t>
      </w:r>
      <w:r w:rsidR="00B65C30" w:rsidRPr="0075031B">
        <w:rPr>
          <w:rFonts w:ascii="Times New Roman" w:hAnsi="Times New Roman"/>
          <w:strike/>
          <w:rPrChange w:id="498" w:author="Stephen Ross" w:date="2013-11-13T11:47:00Z">
            <w:rPr>
              <w:rFonts w:ascii="Times New Roman" w:hAnsi="Times New Roman"/>
            </w:rPr>
          </w:rPrChange>
        </w:rPr>
        <w:t>n Indian</w:t>
      </w:r>
      <w:r w:rsidR="0008420A" w:rsidRPr="0075031B">
        <w:rPr>
          <w:rFonts w:ascii="Times New Roman" w:hAnsi="Times New Roman"/>
          <w:strike/>
          <w:rPrChange w:id="499" w:author="Stephen Ross" w:date="2013-11-13T11:47:00Z">
            <w:rPr>
              <w:rFonts w:ascii="Times New Roman" w:hAnsi="Times New Roman"/>
            </w:rPr>
          </w:rPrChange>
        </w:rPr>
        <w:t xml:space="preserve"> dancer </w:t>
      </w:r>
      <w:r w:rsidR="006821BC" w:rsidRPr="0075031B">
        <w:rPr>
          <w:rFonts w:ascii="Times New Roman" w:hAnsi="Times New Roman"/>
          <w:strike/>
          <w:rPrChange w:id="500" w:author="Stephen Ross" w:date="2013-11-13T11:47:00Z">
            <w:rPr>
              <w:rFonts w:ascii="Times New Roman" w:hAnsi="Times New Roman"/>
            </w:rPr>
          </w:rPrChange>
        </w:rPr>
        <w:t xml:space="preserve">uses </w:t>
      </w:r>
      <w:r w:rsidR="00C75BC0" w:rsidRPr="0075031B">
        <w:rPr>
          <w:rFonts w:ascii="Times New Roman" w:hAnsi="Times New Roman"/>
          <w:strike/>
          <w:rPrChange w:id="501" w:author="Stephen Ross" w:date="2013-11-13T11:47:00Z">
            <w:rPr>
              <w:rFonts w:ascii="Times New Roman" w:hAnsi="Times New Roman"/>
            </w:rPr>
          </w:rPrChange>
        </w:rPr>
        <w:t xml:space="preserve">certain </w:t>
      </w:r>
      <w:r w:rsidR="007E5F9C" w:rsidRPr="0075031B">
        <w:rPr>
          <w:rFonts w:ascii="Times New Roman" w:hAnsi="Times New Roman"/>
          <w:strike/>
          <w:rPrChange w:id="502" w:author="Stephen Ross" w:date="2013-11-13T11:47:00Z">
            <w:rPr>
              <w:rFonts w:ascii="Times New Roman" w:hAnsi="Times New Roman"/>
            </w:rPr>
          </w:rPrChange>
        </w:rPr>
        <w:t xml:space="preserve">modern dance </w:t>
      </w:r>
      <w:r w:rsidR="00C75BC0" w:rsidRPr="0075031B">
        <w:rPr>
          <w:rFonts w:ascii="Times New Roman" w:hAnsi="Times New Roman"/>
          <w:strike/>
          <w:rPrChange w:id="503" w:author="Stephen Ross" w:date="2013-11-13T11:47:00Z">
            <w:rPr>
              <w:rFonts w:ascii="Times New Roman" w:hAnsi="Times New Roman"/>
            </w:rPr>
          </w:rPrChange>
        </w:rPr>
        <w:t>techniques such as the floor, abstract movement without narrative</w:t>
      </w:r>
      <w:r w:rsidR="007E5F9C" w:rsidRPr="0075031B">
        <w:rPr>
          <w:rFonts w:ascii="Times New Roman" w:hAnsi="Times New Roman"/>
          <w:strike/>
          <w:rPrChange w:id="504" w:author="Stephen Ross" w:date="2013-11-13T11:47:00Z">
            <w:rPr>
              <w:rFonts w:ascii="Times New Roman" w:hAnsi="Times New Roman"/>
            </w:rPr>
          </w:rPrChange>
        </w:rPr>
        <w:t xml:space="preserve">—the </w:t>
      </w:r>
      <w:r w:rsidR="0008420A" w:rsidRPr="0075031B">
        <w:rPr>
          <w:rFonts w:ascii="Times New Roman" w:hAnsi="Times New Roman"/>
          <w:strike/>
          <w:rPrChange w:id="505" w:author="Stephen Ross" w:date="2013-11-13T11:47:00Z">
            <w:rPr>
              <w:rFonts w:ascii="Times New Roman" w:hAnsi="Times New Roman"/>
            </w:rPr>
          </w:rPrChange>
        </w:rPr>
        <w:t xml:space="preserve">distinctive flavor </w:t>
      </w:r>
      <w:r w:rsidR="006821BC" w:rsidRPr="0075031B">
        <w:rPr>
          <w:rFonts w:ascii="Times New Roman" w:hAnsi="Times New Roman"/>
          <w:strike/>
          <w:rPrChange w:id="506" w:author="Stephen Ross" w:date="2013-11-13T11:47:00Z">
            <w:rPr>
              <w:rFonts w:ascii="Times New Roman" w:hAnsi="Times New Roman"/>
            </w:rPr>
          </w:rPrChange>
        </w:rPr>
        <w:t xml:space="preserve">comes across as Indian or South Asian </w:t>
      </w:r>
      <w:r w:rsidR="00B65C30" w:rsidRPr="0075031B">
        <w:rPr>
          <w:rFonts w:ascii="Times New Roman" w:hAnsi="Times New Roman"/>
          <w:strike/>
          <w:rPrChange w:id="507" w:author="Stephen Ross" w:date="2013-11-13T11:47:00Z">
            <w:rPr>
              <w:rFonts w:ascii="Times New Roman" w:hAnsi="Times New Roman"/>
            </w:rPr>
          </w:rPrChange>
        </w:rPr>
        <w:t xml:space="preserve">especially </w:t>
      </w:r>
      <w:r w:rsidR="006821BC" w:rsidRPr="0075031B">
        <w:rPr>
          <w:rFonts w:ascii="Times New Roman" w:hAnsi="Times New Roman"/>
          <w:strike/>
          <w:rPrChange w:id="508" w:author="Stephen Ross" w:date="2013-11-13T11:47:00Z">
            <w:rPr>
              <w:rFonts w:ascii="Times New Roman" w:hAnsi="Times New Roman"/>
            </w:rPr>
          </w:rPrChange>
        </w:rPr>
        <w:t xml:space="preserve">when </w:t>
      </w:r>
      <w:r w:rsidR="00922FCB" w:rsidRPr="0075031B">
        <w:rPr>
          <w:rFonts w:ascii="Times New Roman" w:hAnsi="Times New Roman"/>
          <w:strike/>
          <w:rPrChange w:id="509" w:author="Stephen Ross" w:date="2013-11-13T11:47:00Z">
            <w:rPr>
              <w:rFonts w:ascii="Times New Roman" w:hAnsi="Times New Roman"/>
            </w:rPr>
          </w:rPrChange>
        </w:rPr>
        <w:t xml:space="preserve">abstract movement </w:t>
      </w:r>
      <w:r w:rsidR="006821BC" w:rsidRPr="0075031B">
        <w:rPr>
          <w:rFonts w:ascii="Times New Roman" w:hAnsi="Times New Roman"/>
          <w:strike/>
          <w:rPrChange w:id="510" w:author="Stephen Ross" w:date="2013-11-13T11:47:00Z">
            <w:rPr>
              <w:rFonts w:ascii="Times New Roman" w:hAnsi="Times New Roman"/>
            </w:rPr>
          </w:rPrChange>
        </w:rPr>
        <w:t xml:space="preserve">is </w:t>
      </w:r>
      <w:r w:rsidR="00922FCB" w:rsidRPr="0075031B">
        <w:rPr>
          <w:rFonts w:ascii="Times New Roman" w:hAnsi="Times New Roman"/>
          <w:strike/>
          <w:rPrChange w:id="511" w:author="Stephen Ross" w:date="2013-11-13T11:47:00Z">
            <w:rPr>
              <w:rFonts w:ascii="Times New Roman" w:hAnsi="Times New Roman"/>
            </w:rPr>
          </w:rPrChange>
        </w:rPr>
        <w:t xml:space="preserve">expressed </w:t>
      </w:r>
      <w:r w:rsidR="006821BC" w:rsidRPr="0075031B">
        <w:rPr>
          <w:rFonts w:ascii="Times New Roman" w:hAnsi="Times New Roman"/>
          <w:strike/>
          <w:rPrChange w:id="512" w:author="Stephen Ross" w:date="2013-11-13T11:47:00Z">
            <w:rPr>
              <w:rFonts w:ascii="Times New Roman" w:hAnsi="Times New Roman"/>
            </w:rPr>
          </w:rPrChange>
        </w:rPr>
        <w:t xml:space="preserve">uniquely </w:t>
      </w:r>
      <w:r w:rsidR="00922FCB" w:rsidRPr="0075031B">
        <w:rPr>
          <w:rFonts w:ascii="Times New Roman" w:hAnsi="Times New Roman"/>
          <w:strike/>
          <w:rPrChange w:id="513" w:author="Stephen Ross" w:date="2013-11-13T11:47:00Z">
            <w:rPr>
              <w:rFonts w:ascii="Times New Roman" w:hAnsi="Times New Roman"/>
            </w:rPr>
          </w:rPrChange>
        </w:rPr>
        <w:t xml:space="preserve">with </w:t>
      </w:r>
      <w:r w:rsidR="00922FCB" w:rsidRPr="0075031B">
        <w:rPr>
          <w:rFonts w:ascii="Times New Roman" w:hAnsi="Times New Roman"/>
          <w:i/>
          <w:strike/>
          <w:rPrChange w:id="514" w:author="Stephen Ross" w:date="2013-11-13T11:47:00Z">
            <w:rPr>
              <w:rFonts w:ascii="Times New Roman" w:hAnsi="Times New Roman"/>
              <w:i/>
            </w:rPr>
          </w:rPrChange>
        </w:rPr>
        <w:t>rasa</w:t>
      </w:r>
      <w:r w:rsidR="007E5F9C" w:rsidRPr="0075031B">
        <w:rPr>
          <w:rFonts w:ascii="Times New Roman" w:hAnsi="Times New Roman"/>
          <w:strike/>
          <w:rPrChange w:id="515" w:author="Stephen Ross" w:date="2013-11-13T11:47:00Z">
            <w:rPr>
              <w:rFonts w:ascii="Times New Roman" w:hAnsi="Times New Roman"/>
            </w:rPr>
          </w:rPrChange>
        </w:rPr>
        <w:t xml:space="preserve">. </w:t>
      </w:r>
    </w:p>
    <w:p w14:paraId="51691E57" w14:textId="24D94BAF" w:rsidR="00BC00AB" w:rsidRPr="0075031B" w:rsidRDefault="00995EE0" w:rsidP="00995EE0">
      <w:pPr>
        <w:spacing w:line="480" w:lineRule="auto"/>
        <w:contextualSpacing/>
        <w:rPr>
          <w:rFonts w:ascii="Times New Roman" w:hAnsi="Times New Roman"/>
          <w:strike/>
          <w:u w:val="single"/>
          <w:rPrChange w:id="516" w:author="Stephen Ross" w:date="2013-11-13T11:47:00Z">
            <w:rPr>
              <w:rFonts w:ascii="Times New Roman" w:hAnsi="Times New Roman"/>
              <w:u w:val="single"/>
            </w:rPr>
          </w:rPrChange>
        </w:rPr>
      </w:pPr>
      <w:commentRangeStart w:id="517"/>
      <w:r w:rsidRPr="0075031B">
        <w:rPr>
          <w:rFonts w:ascii="Times New Roman" w:hAnsi="Times New Roman"/>
          <w:strike/>
          <w:u w:val="single"/>
          <w:rPrChange w:id="518" w:author="Stephen Ross" w:date="2013-11-13T11:47:00Z">
            <w:rPr>
              <w:rFonts w:ascii="Times New Roman" w:hAnsi="Times New Roman"/>
              <w:u w:val="single"/>
            </w:rPr>
          </w:rPrChange>
        </w:rPr>
        <w:t xml:space="preserve">Pioneer </w:t>
      </w:r>
      <w:proofErr w:type="spellStart"/>
      <w:r w:rsidRPr="0075031B">
        <w:rPr>
          <w:rFonts w:ascii="Times New Roman" w:hAnsi="Times New Roman"/>
          <w:strike/>
          <w:u w:val="single"/>
          <w:rPrChange w:id="519" w:author="Stephen Ross" w:date="2013-11-13T11:47:00Z">
            <w:rPr>
              <w:rFonts w:ascii="Times New Roman" w:hAnsi="Times New Roman"/>
              <w:u w:val="single"/>
            </w:rPr>
          </w:rPrChange>
        </w:rPr>
        <w:t>Astad</w:t>
      </w:r>
      <w:proofErr w:type="spellEnd"/>
      <w:r w:rsidRPr="0075031B">
        <w:rPr>
          <w:rFonts w:ascii="Times New Roman" w:hAnsi="Times New Roman"/>
          <w:strike/>
          <w:u w:val="single"/>
          <w:rPrChange w:id="520" w:author="Stephen Ross" w:date="2013-11-13T11:47:00Z">
            <w:rPr>
              <w:rFonts w:ascii="Times New Roman" w:hAnsi="Times New Roman"/>
              <w:u w:val="single"/>
            </w:rPr>
          </w:rPrChange>
        </w:rPr>
        <w:t xml:space="preserve"> </w:t>
      </w:r>
      <w:proofErr w:type="spellStart"/>
      <w:r w:rsidRPr="0075031B">
        <w:rPr>
          <w:rFonts w:ascii="Times New Roman" w:hAnsi="Times New Roman"/>
          <w:strike/>
          <w:u w:val="single"/>
          <w:rPrChange w:id="521" w:author="Stephen Ross" w:date="2013-11-13T11:47:00Z">
            <w:rPr>
              <w:rFonts w:ascii="Times New Roman" w:hAnsi="Times New Roman"/>
              <w:u w:val="single"/>
            </w:rPr>
          </w:rPrChange>
        </w:rPr>
        <w:t>Deboo</w:t>
      </w:r>
      <w:proofErr w:type="spellEnd"/>
      <w:r w:rsidR="00BC00AB" w:rsidRPr="0075031B">
        <w:rPr>
          <w:rFonts w:ascii="Times New Roman" w:hAnsi="Times New Roman"/>
          <w:strike/>
          <w:u w:val="single"/>
          <w:rPrChange w:id="522" w:author="Stephen Ross" w:date="2013-11-13T11:47:00Z">
            <w:rPr>
              <w:rFonts w:ascii="Times New Roman" w:hAnsi="Times New Roman"/>
              <w:u w:val="single"/>
            </w:rPr>
          </w:rPrChange>
        </w:rPr>
        <w:t xml:space="preserve"> </w:t>
      </w:r>
    </w:p>
    <w:p w14:paraId="11D14413" w14:textId="5A54D82F" w:rsidR="00995EE0" w:rsidRPr="0075031B" w:rsidRDefault="00862DFA" w:rsidP="00995EE0">
      <w:pPr>
        <w:spacing w:line="480" w:lineRule="auto"/>
        <w:ind w:firstLine="720"/>
        <w:rPr>
          <w:rFonts w:ascii="Times New Roman" w:hAnsi="Times New Roman"/>
          <w:strike/>
          <w:rPrChange w:id="523" w:author="Stephen Ross" w:date="2013-11-13T11:47:00Z">
            <w:rPr>
              <w:rFonts w:ascii="Times New Roman" w:hAnsi="Times New Roman"/>
            </w:rPr>
          </w:rPrChange>
        </w:rPr>
      </w:pPr>
      <w:r w:rsidRPr="0075031B">
        <w:rPr>
          <w:rFonts w:ascii="Times New Roman" w:hAnsi="Times New Roman"/>
          <w:strike/>
          <w:rPrChange w:id="524" w:author="Stephen Ross" w:date="2013-11-13T11:47:00Z">
            <w:rPr>
              <w:rFonts w:ascii="Times New Roman" w:hAnsi="Times New Roman"/>
            </w:rPr>
          </w:rPrChange>
        </w:rPr>
        <w:t>This technique</w:t>
      </w:r>
      <w:r w:rsidR="00F85F66" w:rsidRPr="0075031B">
        <w:rPr>
          <w:rFonts w:ascii="Times New Roman" w:hAnsi="Times New Roman"/>
          <w:strike/>
          <w:rPrChange w:id="525" w:author="Stephen Ross" w:date="2013-11-13T11:47:00Z">
            <w:rPr>
              <w:rFonts w:ascii="Times New Roman" w:hAnsi="Times New Roman"/>
            </w:rPr>
          </w:rPrChange>
        </w:rPr>
        <w:t xml:space="preserve"> of using abstract movement with emotion rather than the </w:t>
      </w:r>
      <w:r w:rsidRPr="0075031B">
        <w:rPr>
          <w:rFonts w:ascii="Times New Roman" w:hAnsi="Times New Roman"/>
          <w:strike/>
          <w:rPrChange w:id="526" w:author="Stephen Ross" w:date="2013-11-13T11:47:00Z">
            <w:rPr>
              <w:rFonts w:ascii="Times New Roman" w:hAnsi="Times New Roman"/>
            </w:rPr>
          </w:rPrChange>
        </w:rPr>
        <w:t xml:space="preserve">impassive face common in </w:t>
      </w:r>
      <w:r w:rsidR="00F85F66" w:rsidRPr="0075031B">
        <w:rPr>
          <w:rFonts w:ascii="Times New Roman" w:hAnsi="Times New Roman"/>
          <w:strike/>
          <w:rPrChange w:id="527" w:author="Stephen Ross" w:date="2013-11-13T11:47:00Z">
            <w:rPr>
              <w:rFonts w:ascii="Times New Roman" w:hAnsi="Times New Roman"/>
            </w:rPr>
          </w:rPrChange>
        </w:rPr>
        <w:t>modern dance is realized beautifully in</w:t>
      </w:r>
      <w:r w:rsidRPr="0075031B">
        <w:rPr>
          <w:rFonts w:ascii="Times New Roman" w:hAnsi="Times New Roman"/>
          <w:strike/>
          <w:rPrChange w:id="528" w:author="Stephen Ross" w:date="2013-11-13T11:47:00Z">
            <w:rPr>
              <w:rFonts w:ascii="Times New Roman" w:hAnsi="Times New Roman"/>
            </w:rPr>
          </w:rPrChange>
        </w:rPr>
        <w:t xml:space="preserve"> Mumbai-based </w:t>
      </w:r>
      <w:proofErr w:type="spellStart"/>
      <w:r w:rsidR="00922FCB" w:rsidRPr="0075031B">
        <w:rPr>
          <w:rFonts w:ascii="Times New Roman" w:hAnsi="Times New Roman"/>
          <w:strike/>
          <w:rPrChange w:id="529" w:author="Stephen Ross" w:date="2013-11-13T11:47:00Z">
            <w:rPr>
              <w:rFonts w:ascii="Times New Roman" w:hAnsi="Times New Roman"/>
            </w:rPr>
          </w:rPrChange>
        </w:rPr>
        <w:t>As</w:t>
      </w:r>
      <w:r w:rsidR="00F85F66" w:rsidRPr="0075031B">
        <w:rPr>
          <w:rFonts w:ascii="Times New Roman" w:hAnsi="Times New Roman"/>
          <w:strike/>
          <w:rPrChange w:id="530" w:author="Stephen Ross" w:date="2013-11-13T11:47:00Z">
            <w:rPr>
              <w:rFonts w:ascii="Times New Roman" w:hAnsi="Times New Roman"/>
            </w:rPr>
          </w:rPrChange>
        </w:rPr>
        <w:t>tad</w:t>
      </w:r>
      <w:proofErr w:type="spellEnd"/>
      <w:r w:rsidR="00F85F66" w:rsidRPr="0075031B">
        <w:rPr>
          <w:rFonts w:ascii="Times New Roman" w:hAnsi="Times New Roman"/>
          <w:strike/>
          <w:rPrChange w:id="531" w:author="Stephen Ross" w:date="2013-11-13T11:47:00Z">
            <w:rPr>
              <w:rFonts w:ascii="Times New Roman" w:hAnsi="Times New Roman"/>
            </w:rPr>
          </w:rPrChange>
        </w:rPr>
        <w:t xml:space="preserve"> </w:t>
      </w:r>
      <w:proofErr w:type="spellStart"/>
      <w:r w:rsidR="00F85F66" w:rsidRPr="0075031B">
        <w:rPr>
          <w:rFonts w:ascii="Times New Roman" w:hAnsi="Times New Roman"/>
          <w:strike/>
          <w:rPrChange w:id="532" w:author="Stephen Ross" w:date="2013-11-13T11:47:00Z">
            <w:rPr>
              <w:rFonts w:ascii="Times New Roman" w:hAnsi="Times New Roman"/>
            </w:rPr>
          </w:rPrChange>
        </w:rPr>
        <w:t>Debo</w:t>
      </w:r>
      <w:r w:rsidR="00995EE0" w:rsidRPr="0075031B">
        <w:rPr>
          <w:rFonts w:ascii="Times New Roman" w:hAnsi="Times New Roman"/>
          <w:strike/>
          <w:rPrChange w:id="533" w:author="Stephen Ross" w:date="2013-11-13T11:47:00Z">
            <w:rPr>
              <w:rFonts w:ascii="Times New Roman" w:hAnsi="Times New Roman"/>
            </w:rPr>
          </w:rPrChange>
        </w:rPr>
        <w:t>o</w:t>
      </w:r>
      <w:r w:rsidRPr="0075031B">
        <w:rPr>
          <w:rFonts w:ascii="Times New Roman" w:hAnsi="Times New Roman"/>
          <w:strike/>
          <w:rPrChange w:id="534" w:author="Stephen Ross" w:date="2013-11-13T11:47:00Z">
            <w:rPr>
              <w:rFonts w:ascii="Times New Roman" w:hAnsi="Times New Roman"/>
            </w:rPr>
          </w:rPrChange>
        </w:rPr>
        <w:t>’s</w:t>
      </w:r>
      <w:proofErr w:type="spellEnd"/>
      <w:r w:rsidRPr="0075031B">
        <w:rPr>
          <w:rFonts w:ascii="Times New Roman" w:hAnsi="Times New Roman"/>
          <w:strike/>
          <w:rPrChange w:id="535" w:author="Stephen Ross" w:date="2013-11-13T11:47:00Z">
            <w:rPr>
              <w:rFonts w:ascii="Times New Roman" w:hAnsi="Times New Roman"/>
            </w:rPr>
          </w:rPrChange>
        </w:rPr>
        <w:t xml:space="preserve"> choreography spanning</w:t>
      </w:r>
      <w:r w:rsidR="00995EE0" w:rsidRPr="0075031B">
        <w:rPr>
          <w:rFonts w:ascii="Times New Roman" w:hAnsi="Times New Roman"/>
          <w:strike/>
          <w:rPrChange w:id="536" w:author="Stephen Ross" w:date="2013-11-13T11:47:00Z">
            <w:rPr>
              <w:rFonts w:ascii="Times New Roman" w:hAnsi="Times New Roman"/>
            </w:rPr>
          </w:rPrChange>
        </w:rPr>
        <w:t xml:space="preserve"> 40 years</w:t>
      </w:r>
      <w:r w:rsidR="00F85F66" w:rsidRPr="0075031B">
        <w:rPr>
          <w:rFonts w:ascii="Times New Roman" w:hAnsi="Times New Roman"/>
          <w:strike/>
          <w:rPrChange w:id="537" w:author="Stephen Ross" w:date="2013-11-13T11:47:00Z">
            <w:rPr>
              <w:rFonts w:ascii="Times New Roman" w:hAnsi="Times New Roman"/>
            </w:rPr>
          </w:rPrChange>
        </w:rPr>
        <w:t xml:space="preserve">. </w:t>
      </w:r>
      <w:r w:rsidR="00B65C30" w:rsidRPr="0075031B">
        <w:rPr>
          <w:rFonts w:ascii="Times New Roman" w:hAnsi="Times New Roman"/>
          <w:strike/>
          <w:rPrChange w:id="538" w:author="Stephen Ross" w:date="2013-11-13T11:47:00Z">
            <w:rPr>
              <w:rFonts w:ascii="Times New Roman" w:hAnsi="Times New Roman"/>
            </w:rPr>
          </w:rPrChange>
        </w:rPr>
        <w:t xml:space="preserve">As quoted in the epigraph, </w:t>
      </w:r>
      <w:proofErr w:type="spellStart"/>
      <w:r w:rsidR="003474CC" w:rsidRPr="0075031B">
        <w:rPr>
          <w:rFonts w:ascii="Times New Roman" w:hAnsi="Times New Roman"/>
          <w:strike/>
          <w:rPrChange w:id="539" w:author="Stephen Ross" w:date="2013-11-13T11:47:00Z">
            <w:rPr>
              <w:rFonts w:ascii="Times New Roman" w:hAnsi="Times New Roman"/>
            </w:rPr>
          </w:rPrChange>
        </w:rPr>
        <w:t>Deboo</w:t>
      </w:r>
      <w:proofErr w:type="spellEnd"/>
      <w:r w:rsidR="003474CC" w:rsidRPr="0075031B">
        <w:rPr>
          <w:rFonts w:ascii="Times New Roman" w:hAnsi="Times New Roman"/>
          <w:strike/>
          <w:rPrChange w:id="540" w:author="Stephen Ross" w:date="2013-11-13T11:47:00Z">
            <w:rPr>
              <w:rFonts w:ascii="Times New Roman" w:hAnsi="Times New Roman"/>
            </w:rPr>
          </w:rPrChange>
        </w:rPr>
        <w:t xml:space="preserve"> enjoins </w:t>
      </w:r>
      <w:r w:rsidR="00995EE0" w:rsidRPr="0075031B">
        <w:rPr>
          <w:rFonts w:ascii="Times New Roman" w:hAnsi="Times New Roman"/>
          <w:strike/>
          <w:rPrChange w:id="541" w:author="Stephen Ross" w:date="2013-11-13T11:47:00Z">
            <w:rPr>
              <w:rFonts w:ascii="Times New Roman" w:hAnsi="Times New Roman"/>
            </w:rPr>
          </w:rPrChange>
        </w:rPr>
        <w:t>contemporary Indian dancers</w:t>
      </w:r>
      <w:r w:rsidR="003474CC" w:rsidRPr="0075031B">
        <w:rPr>
          <w:rFonts w:ascii="Times New Roman" w:hAnsi="Times New Roman"/>
          <w:strike/>
          <w:rPrChange w:id="542" w:author="Stephen Ross" w:date="2013-11-13T11:47:00Z">
            <w:rPr>
              <w:rFonts w:ascii="Times New Roman" w:hAnsi="Times New Roman"/>
            </w:rPr>
          </w:rPrChange>
        </w:rPr>
        <w:t xml:space="preserve"> to be “</w:t>
      </w:r>
      <w:r w:rsidR="00995EE0" w:rsidRPr="0075031B">
        <w:rPr>
          <w:rFonts w:ascii="Times New Roman" w:hAnsi="Times New Roman"/>
          <w:strike/>
          <w:rPrChange w:id="543" w:author="Stephen Ross" w:date="2013-11-13T11:47:00Z">
            <w:rPr>
              <w:rFonts w:ascii="Times New Roman" w:hAnsi="Times New Roman"/>
            </w:rPr>
          </w:rPrChange>
        </w:rPr>
        <w:t>Indian contemporary</w:t>
      </w:r>
      <w:r w:rsidR="003474CC" w:rsidRPr="0075031B">
        <w:rPr>
          <w:rFonts w:ascii="Times New Roman" w:hAnsi="Times New Roman"/>
          <w:strike/>
          <w:rPrChange w:id="544" w:author="Stephen Ross" w:date="2013-11-13T11:47:00Z">
            <w:rPr>
              <w:rFonts w:ascii="Times New Roman" w:hAnsi="Times New Roman"/>
            </w:rPr>
          </w:rPrChange>
        </w:rPr>
        <w:t xml:space="preserve">”, </w:t>
      </w:r>
      <w:r w:rsidR="00995EE0" w:rsidRPr="0075031B">
        <w:rPr>
          <w:rFonts w:ascii="Times New Roman" w:hAnsi="Times New Roman"/>
          <w:strike/>
          <w:rPrChange w:id="545" w:author="Stephen Ross" w:date="2013-11-13T11:47:00Z">
            <w:rPr>
              <w:rFonts w:ascii="Times New Roman" w:hAnsi="Times New Roman"/>
            </w:rPr>
          </w:rPrChange>
        </w:rPr>
        <w:t xml:space="preserve">not simply imitate the west. “Indian contemporary” idioms evolve from India’s </w:t>
      </w:r>
      <w:r w:rsidR="003474CC" w:rsidRPr="0075031B">
        <w:rPr>
          <w:rFonts w:ascii="Times New Roman" w:hAnsi="Times New Roman"/>
          <w:strike/>
          <w:rPrChange w:id="546" w:author="Stephen Ross" w:date="2013-11-13T11:47:00Z">
            <w:rPr>
              <w:rFonts w:ascii="Times New Roman" w:hAnsi="Times New Roman"/>
            </w:rPr>
          </w:rPrChange>
        </w:rPr>
        <w:t xml:space="preserve">classical and folk dance, gesture language, martial arts </w:t>
      </w:r>
      <w:r w:rsidR="00995EE0" w:rsidRPr="0075031B">
        <w:rPr>
          <w:rFonts w:ascii="Times New Roman" w:hAnsi="Times New Roman"/>
          <w:strike/>
          <w:rPrChange w:id="547" w:author="Stephen Ross" w:date="2013-11-13T11:47:00Z">
            <w:rPr>
              <w:rFonts w:ascii="Times New Roman" w:hAnsi="Times New Roman"/>
            </w:rPr>
          </w:rPrChange>
        </w:rPr>
        <w:t>along with openness to intercultural and cross-disciplinary in</w:t>
      </w:r>
      <w:r w:rsidR="00931ED0" w:rsidRPr="0075031B">
        <w:rPr>
          <w:rFonts w:ascii="Times New Roman" w:hAnsi="Times New Roman"/>
          <w:strike/>
          <w:rPrChange w:id="548" w:author="Stephen Ross" w:date="2013-11-13T11:47:00Z">
            <w:rPr>
              <w:rFonts w:ascii="Times New Roman" w:hAnsi="Times New Roman"/>
            </w:rPr>
          </w:rPrChange>
        </w:rPr>
        <w:t>teractions in today’s shrinking</w:t>
      </w:r>
      <w:r w:rsidR="00995EE0" w:rsidRPr="0075031B">
        <w:rPr>
          <w:rFonts w:ascii="Times New Roman" w:hAnsi="Times New Roman"/>
          <w:strike/>
          <w:rPrChange w:id="549" w:author="Stephen Ross" w:date="2013-11-13T11:47:00Z">
            <w:rPr>
              <w:rFonts w:ascii="Times New Roman" w:hAnsi="Times New Roman"/>
            </w:rPr>
          </w:rPrChange>
        </w:rPr>
        <w:t xml:space="preserve"> world. </w:t>
      </w:r>
    </w:p>
    <w:p w14:paraId="6F80AFCC" w14:textId="199223C2" w:rsidR="003474CC" w:rsidRPr="0075031B" w:rsidRDefault="00995EE0" w:rsidP="003474CC">
      <w:pPr>
        <w:spacing w:line="480" w:lineRule="auto"/>
        <w:ind w:firstLine="720"/>
        <w:rPr>
          <w:rFonts w:ascii="Times New Roman" w:hAnsi="Times New Roman"/>
          <w:strike/>
          <w:rPrChange w:id="550" w:author="Stephen Ross" w:date="2013-11-13T11:47:00Z">
            <w:rPr>
              <w:rFonts w:ascii="Times New Roman" w:hAnsi="Times New Roman"/>
            </w:rPr>
          </w:rPrChange>
        </w:rPr>
      </w:pPr>
      <w:proofErr w:type="spellStart"/>
      <w:r w:rsidRPr="0075031B">
        <w:rPr>
          <w:rFonts w:ascii="Times New Roman" w:hAnsi="Times New Roman"/>
          <w:strike/>
          <w:rPrChange w:id="551" w:author="Stephen Ross" w:date="2013-11-13T11:47:00Z">
            <w:rPr>
              <w:rFonts w:ascii="Times New Roman" w:hAnsi="Times New Roman"/>
            </w:rPr>
          </w:rPrChange>
        </w:rPr>
        <w:t>Deboo’s</w:t>
      </w:r>
      <w:proofErr w:type="spellEnd"/>
      <w:r w:rsidRPr="0075031B">
        <w:rPr>
          <w:rFonts w:ascii="Times New Roman" w:hAnsi="Times New Roman"/>
          <w:strike/>
          <w:rPrChange w:id="552" w:author="Stephen Ross" w:date="2013-11-13T11:47:00Z">
            <w:rPr>
              <w:rFonts w:ascii="Times New Roman" w:hAnsi="Times New Roman"/>
            </w:rPr>
          </w:rPrChange>
        </w:rPr>
        <w:t xml:space="preserve"> name is synonymous with Contemporary Indian Dance, a style that he pioneered at a time when innovations were not welcomed. </w:t>
      </w:r>
      <w:r w:rsidR="00EB7637" w:rsidRPr="0075031B">
        <w:rPr>
          <w:rFonts w:ascii="Times New Roman" w:hAnsi="Times New Roman"/>
          <w:strike/>
          <w:rPrChange w:id="553" w:author="Stephen Ross" w:date="2013-11-13T11:47:00Z">
            <w:rPr>
              <w:rFonts w:ascii="Times New Roman" w:hAnsi="Times New Roman"/>
            </w:rPr>
          </w:rPrChange>
        </w:rPr>
        <w:t>In the 1970s-80s, hi</w:t>
      </w:r>
      <w:r w:rsidRPr="0075031B">
        <w:rPr>
          <w:rFonts w:ascii="Times New Roman" w:hAnsi="Times New Roman"/>
          <w:strike/>
          <w:rPrChange w:id="554" w:author="Stephen Ross" w:date="2013-11-13T11:47:00Z">
            <w:rPr>
              <w:rFonts w:ascii="Times New Roman" w:hAnsi="Times New Roman"/>
            </w:rPr>
          </w:rPrChange>
        </w:rPr>
        <w:t>s work was not accepted by Indians who saw it as “too western” and by westerners who judged it as “not Indian enough.” By the 1990s, audiences in India and beyond grew receptive to new Indian dance idioms part</w:t>
      </w:r>
      <w:r w:rsidR="008A4D59" w:rsidRPr="0075031B">
        <w:rPr>
          <w:rFonts w:ascii="Times New Roman" w:hAnsi="Times New Roman"/>
          <w:strike/>
          <w:rPrChange w:id="555" w:author="Stephen Ross" w:date="2013-11-13T11:47:00Z">
            <w:rPr>
              <w:rFonts w:ascii="Times New Roman" w:hAnsi="Times New Roman"/>
            </w:rPr>
          </w:rPrChange>
        </w:rPr>
        <w:t xml:space="preserve">ly influenced by </w:t>
      </w:r>
      <w:r w:rsidR="00931ED0" w:rsidRPr="0075031B">
        <w:rPr>
          <w:rFonts w:ascii="Times New Roman" w:hAnsi="Times New Roman"/>
          <w:strike/>
          <w:rPrChange w:id="556" w:author="Stephen Ross" w:date="2013-11-13T11:47:00Z">
            <w:rPr>
              <w:rFonts w:ascii="Times New Roman" w:hAnsi="Times New Roman"/>
            </w:rPr>
          </w:rPrChange>
        </w:rPr>
        <w:t xml:space="preserve">information on </w:t>
      </w:r>
      <w:r w:rsidR="008A4D59" w:rsidRPr="0075031B">
        <w:rPr>
          <w:rFonts w:ascii="Times New Roman" w:hAnsi="Times New Roman"/>
          <w:strike/>
          <w:rPrChange w:id="557" w:author="Stephen Ross" w:date="2013-11-13T11:47:00Z">
            <w:rPr>
              <w:rFonts w:ascii="Times New Roman" w:hAnsi="Times New Roman"/>
            </w:rPr>
          </w:rPrChange>
        </w:rPr>
        <w:t>the web</w:t>
      </w:r>
      <w:r w:rsidRPr="0075031B">
        <w:rPr>
          <w:rFonts w:ascii="Times New Roman" w:hAnsi="Times New Roman"/>
          <w:strike/>
          <w:rPrChange w:id="558" w:author="Stephen Ross" w:date="2013-11-13T11:47:00Z">
            <w:rPr>
              <w:rFonts w:ascii="Times New Roman" w:hAnsi="Times New Roman"/>
            </w:rPr>
          </w:rPrChange>
        </w:rPr>
        <w:t xml:space="preserve">. </w:t>
      </w:r>
      <w:proofErr w:type="spellStart"/>
      <w:r w:rsidR="00EB7637" w:rsidRPr="0075031B">
        <w:rPr>
          <w:rFonts w:ascii="Times New Roman" w:hAnsi="Times New Roman"/>
          <w:strike/>
          <w:rPrChange w:id="559" w:author="Stephen Ross" w:date="2013-11-13T11:47:00Z">
            <w:rPr>
              <w:rFonts w:ascii="Times New Roman" w:hAnsi="Times New Roman"/>
            </w:rPr>
          </w:rPrChange>
        </w:rPr>
        <w:t>Deboo</w:t>
      </w:r>
      <w:proofErr w:type="spellEnd"/>
      <w:r w:rsidR="00EB7637" w:rsidRPr="0075031B">
        <w:rPr>
          <w:rFonts w:ascii="Times New Roman" w:hAnsi="Times New Roman"/>
          <w:strike/>
          <w:rPrChange w:id="560" w:author="Stephen Ross" w:date="2013-11-13T11:47:00Z">
            <w:rPr>
              <w:rFonts w:ascii="Times New Roman" w:hAnsi="Times New Roman"/>
            </w:rPr>
          </w:rPrChange>
        </w:rPr>
        <w:t xml:space="preserve"> </w:t>
      </w:r>
      <w:r w:rsidR="00931ED0" w:rsidRPr="0075031B">
        <w:rPr>
          <w:rFonts w:ascii="Times New Roman" w:hAnsi="Times New Roman"/>
          <w:strike/>
          <w:rPrChange w:id="561" w:author="Stephen Ross" w:date="2013-11-13T11:47:00Z">
            <w:rPr>
              <w:rFonts w:ascii="Times New Roman" w:hAnsi="Times New Roman"/>
            </w:rPr>
          </w:rPrChange>
        </w:rPr>
        <w:t xml:space="preserve">was recognized </w:t>
      </w:r>
      <w:r w:rsidR="00EB7637" w:rsidRPr="0075031B">
        <w:rPr>
          <w:rFonts w:ascii="Times New Roman" w:hAnsi="Times New Roman"/>
          <w:strike/>
          <w:rPrChange w:id="562" w:author="Stephen Ross" w:date="2013-11-13T11:47:00Z">
            <w:rPr>
              <w:rFonts w:ascii="Times New Roman" w:hAnsi="Times New Roman"/>
            </w:rPr>
          </w:rPrChange>
        </w:rPr>
        <w:t xml:space="preserve">as a pioneer </w:t>
      </w:r>
      <w:r w:rsidR="003474CC" w:rsidRPr="0075031B">
        <w:rPr>
          <w:rFonts w:ascii="Times New Roman" w:hAnsi="Times New Roman"/>
          <w:strike/>
          <w:rPrChange w:id="563" w:author="Stephen Ross" w:date="2013-11-13T11:47:00Z">
            <w:rPr>
              <w:rFonts w:ascii="Times New Roman" w:hAnsi="Times New Roman"/>
            </w:rPr>
          </w:rPrChange>
        </w:rPr>
        <w:t xml:space="preserve">in Contemporary Indian Dance </w:t>
      </w:r>
      <w:r w:rsidR="00931ED0" w:rsidRPr="0075031B">
        <w:rPr>
          <w:rFonts w:ascii="Times New Roman" w:hAnsi="Times New Roman"/>
          <w:strike/>
          <w:rPrChange w:id="564" w:author="Stephen Ross" w:date="2013-11-13T11:47:00Z">
            <w:rPr>
              <w:rFonts w:ascii="Times New Roman" w:hAnsi="Times New Roman"/>
            </w:rPr>
          </w:rPrChange>
        </w:rPr>
        <w:t xml:space="preserve">by the Indian government—in 2007, he received </w:t>
      </w:r>
      <w:r w:rsidR="00EB7637" w:rsidRPr="0075031B">
        <w:rPr>
          <w:rFonts w:ascii="Times New Roman" w:hAnsi="Times New Roman"/>
          <w:strike/>
          <w:rPrChange w:id="565" w:author="Stephen Ross" w:date="2013-11-13T11:47:00Z">
            <w:rPr>
              <w:rFonts w:ascii="Times New Roman" w:hAnsi="Times New Roman"/>
            </w:rPr>
          </w:rPrChange>
        </w:rPr>
        <w:t xml:space="preserve">the Padma </w:t>
      </w:r>
      <w:proofErr w:type="spellStart"/>
      <w:r w:rsidR="00EB7637" w:rsidRPr="0075031B">
        <w:rPr>
          <w:rFonts w:ascii="Times New Roman" w:hAnsi="Times New Roman"/>
          <w:strike/>
          <w:rPrChange w:id="566" w:author="Stephen Ross" w:date="2013-11-13T11:47:00Z">
            <w:rPr>
              <w:rFonts w:ascii="Times New Roman" w:hAnsi="Times New Roman"/>
            </w:rPr>
          </w:rPrChange>
        </w:rPr>
        <w:t>Shri</w:t>
      </w:r>
      <w:proofErr w:type="spellEnd"/>
      <w:r w:rsidR="00EB7637" w:rsidRPr="0075031B">
        <w:rPr>
          <w:rFonts w:ascii="Times New Roman" w:hAnsi="Times New Roman"/>
          <w:strike/>
          <w:rPrChange w:id="567" w:author="Stephen Ross" w:date="2013-11-13T11:47:00Z">
            <w:rPr>
              <w:rFonts w:ascii="Times New Roman" w:hAnsi="Times New Roman"/>
            </w:rPr>
          </w:rPrChange>
        </w:rPr>
        <w:t xml:space="preserve">, </w:t>
      </w:r>
      <w:r w:rsidR="00931ED0" w:rsidRPr="0075031B">
        <w:rPr>
          <w:rFonts w:ascii="Times New Roman" w:hAnsi="Times New Roman"/>
          <w:strike/>
          <w:rPrChange w:id="568" w:author="Stephen Ross" w:date="2013-11-13T11:47:00Z">
            <w:rPr>
              <w:rFonts w:ascii="Times New Roman" w:hAnsi="Times New Roman"/>
            </w:rPr>
          </w:rPrChange>
        </w:rPr>
        <w:t>a high</w:t>
      </w:r>
      <w:r w:rsidR="00EB7637" w:rsidRPr="0075031B">
        <w:rPr>
          <w:rFonts w:ascii="Times New Roman" w:hAnsi="Times New Roman"/>
          <w:strike/>
          <w:rPrChange w:id="569" w:author="Stephen Ross" w:date="2013-11-13T11:47:00Z">
            <w:rPr>
              <w:rFonts w:ascii="Times New Roman" w:hAnsi="Times New Roman"/>
            </w:rPr>
          </w:rPrChange>
        </w:rPr>
        <w:t xml:space="preserve"> </w:t>
      </w:r>
      <w:r w:rsidR="003474CC" w:rsidRPr="0075031B">
        <w:rPr>
          <w:rFonts w:ascii="Times New Roman" w:hAnsi="Times New Roman"/>
          <w:strike/>
          <w:rPrChange w:id="570" w:author="Stephen Ross" w:date="2013-11-13T11:47:00Z">
            <w:rPr>
              <w:rFonts w:ascii="Times New Roman" w:hAnsi="Times New Roman"/>
            </w:rPr>
          </w:rPrChange>
        </w:rPr>
        <w:t xml:space="preserve">artistic </w:t>
      </w:r>
      <w:r w:rsidR="00931ED0" w:rsidRPr="0075031B">
        <w:rPr>
          <w:rFonts w:ascii="Times New Roman" w:hAnsi="Times New Roman"/>
          <w:strike/>
          <w:rPrChange w:id="571" w:author="Stephen Ross" w:date="2013-11-13T11:47:00Z">
            <w:rPr>
              <w:rFonts w:ascii="Times New Roman" w:hAnsi="Times New Roman"/>
            </w:rPr>
          </w:rPrChange>
        </w:rPr>
        <w:t>recognition</w:t>
      </w:r>
      <w:r w:rsidR="00EB7637" w:rsidRPr="0075031B">
        <w:rPr>
          <w:rFonts w:ascii="Times New Roman" w:hAnsi="Times New Roman"/>
          <w:strike/>
          <w:rPrChange w:id="572" w:author="Stephen Ross" w:date="2013-11-13T11:47:00Z">
            <w:rPr>
              <w:rFonts w:ascii="Times New Roman" w:hAnsi="Times New Roman"/>
            </w:rPr>
          </w:rPrChange>
        </w:rPr>
        <w:t>.</w:t>
      </w:r>
      <w:r w:rsidR="003474CC" w:rsidRPr="0075031B">
        <w:rPr>
          <w:rFonts w:ascii="Times New Roman" w:hAnsi="Times New Roman"/>
          <w:strike/>
          <w:rPrChange w:id="573" w:author="Stephen Ross" w:date="2013-11-13T11:47:00Z">
            <w:rPr>
              <w:rFonts w:ascii="Times New Roman" w:hAnsi="Times New Roman"/>
            </w:rPr>
          </w:rPrChange>
        </w:rPr>
        <w:t xml:space="preserve"> </w:t>
      </w:r>
      <w:proofErr w:type="spellStart"/>
      <w:r w:rsidR="003474CC" w:rsidRPr="0075031B">
        <w:rPr>
          <w:rFonts w:ascii="Times New Roman" w:hAnsi="Times New Roman"/>
          <w:strike/>
          <w:rPrChange w:id="574" w:author="Stephen Ross" w:date="2013-11-13T11:47:00Z">
            <w:rPr>
              <w:rFonts w:ascii="Times New Roman" w:hAnsi="Times New Roman"/>
            </w:rPr>
          </w:rPrChange>
        </w:rPr>
        <w:t>Deboo</w:t>
      </w:r>
      <w:proofErr w:type="spellEnd"/>
      <w:r w:rsidR="003474CC" w:rsidRPr="0075031B">
        <w:rPr>
          <w:rFonts w:ascii="Times New Roman" w:hAnsi="Times New Roman"/>
          <w:strike/>
          <w:rPrChange w:id="575" w:author="Stephen Ross" w:date="2013-11-13T11:47:00Z">
            <w:rPr>
              <w:rFonts w:ascii="Times New Roman" w:hAnsi="Times New Roman"/>
            </w:rPr>
          </w:rPrChange>
        </w:rPr>
        <w:t xml:space="preserve"> has performed in over 60 countries includes solo, group and collaborative choreography with performing artists (the late </w:t>
      </w:r>
      <w:proofErr w:type="spellStart"/>
      <w:r w:rsidR="003474CC" w:rsidRPr="0075031B">
        <w:rPr>
          <w:rFonts w:ascii="Times New Roman" w:hAnsi="Times New Roman"/>
          <w:strike/>
          <w:rPrChange w:id="576" w:author="Stephen Ross" w:date="2013-11-13T11:47:00Z">
            <w:rPr>
              <w:rFonts w:ascii="Times New Roman" w:hAnsi="Times New Roman"/>
            </w:rPr>
          </w:rPrChange>
        </w:rPr>
        <w:t>Pina</w:t>
      </w:r>
      <w:proofErr w:type="spellEnd"/>
      <w:r w:rsidR="003474CC" w:rsidRPr="0075031B">
        <w:rPr>
          <w:rFonts w:ascii="Times New Roman" w:hAnsi="Times New Roman"/>
          <w:strike/>
          <w:rPrChange w:id="577" w:author="Stephen Ross" w:date="2013-11-13T11:47:00Z">
            <w:rPr>
              <w:rFonts w:ascii="Times New Roman" w:hAnsi="Times New Roman"/>
            </w:rPr>
          </w:rPrChange>
        </w:rPr>
        <w:t xml:space="preserve"> Bausch, Pink Floyd), with musicians (</w:t>
      </w:r>
      <w:proofErr w:type="spellStart"/>
      <w:r w:rsidR="003474CC" w:rsidRPr="0075031B">
        <w:rPr>
          <w:rFonts w:ascii="Times New Roman" w:hAnsi="Times New Roman"/>
          <w:strike/>
          <w:rPrChange w:id="578" w:author="Stephen Ross" w:date="2013-11-13T11:47:00Z">
            <w:rPr>
              <w:rFonts w:ascii="Times New Roman" w:hAnsi="Times New Roman"/>
            </w:rPr>
          </w:rPrChange>
        </w:rPr>
        <w:t>Gundecha</w:t>
      </w:r>
      <w:proofErr w:type="spellEnd"/>
      <w:r w:rsidR="003474CC" w:rsidRPr="0075031B">
        <w:rPr>
          <w:rFonts w:ascii="Times New Roman" w:hAnsi="Times New Roman"/>
          <w:strike/>
          <w:rPrChange w:id="579" w:author="Stephen Ross" w:date="2013-11-13T11:47:00Z">
            <w:rPr>
              <w:rFonts w:ascii="Times New Roman" w:hAnsi="Times New Roman"/>
            </w:rPr>
          </w:rPrChange>
        </w:rPr>
        <w:t xml:space="preserve"> brothers), martial artists (</w:t>
      </w:r>
      <w:proofErr w:type="spellStart"/>
      <w:r w:rsidR="003474CC" w:rsidRPr="0075031B">
        <w:rPr>
          <w:rFonts w:ascii="Times New Roman" w:hAnsi="Times New Roman"/>
          <w:i/>
          <w:strike/>
          <w:rPrChange w:id="580" w:author="Stephen Ross" w:date="2013-11-13T11:47:00Z">
            <w:rPr>
              <w:rFonts w:ascii="Times New Roman" w:hAnsi="Times New Roman"/>
              <w:i/>
            </w:rPr>
          </w:rPrChange>
        </w:rPr>
        <w:t>thang</w:t>
      </w:r>
      <w:proofErr w:type="spellEnd"/>
      <w:r w:rsidR="003474CC" w:rsidRPr="0075031B">
        <w:rPr>
          <w:rFonts w:ascii="Times New Roman" w:hAnsi="Times New Roman"/>
          <w:i/>
          <w:strike/>
          <w:rPrChange w:id="581" w:author="Stephen Ross" w:date="2013-11-13T11:47:00Z">
            <w:rPr>
              <w:rFonts w:ascii="Times New Roman" w:hAnsi="Times New Roman"/>
              <w:i/>
            </w:rPr>
          </w:rPrChange>
        </w:rPr>
        <w:t>-ta</w:t>
      </w:r>
      <w:r w:rsidR="003474CC" w:rsidRPr="0075031B">
        <w:rPr>
          <w:rFonts w:ascii="Times New Roman" w:hAnsi="Times New Roman"/>
          <w:strike/>
          <w:rPrChange w:id="582" w:author="Stephen Ross" w:date="2013-11-13T11:47:00Z">
            <w:rPr>
              <w:rFonts w:ascii="Times New Roman" w:hAnsi="Times New Roman"/>
            </w:rPr>
          </w:rPrChange>
        </w:rPr>
        <w:t xml:space="preserve"> of Manipur), and puppeteers (</w:t>
      </w:r>
      <w:proofErr w:type="spellStart"/>
      <w:r w:rsidR="003474CC" w:rsidRPr="0075031B">
        <w:rPr>
          <w:rFonts w:ascii="Times New Roman" w:hAnsi="Times New Roman"/>
          <w:strike/>
          <w:rPrChange w:id="583" w:author="Stephen Ross" w:date="2013-11-13T11:47:00Z">
            <w:rPr>
              <w:rFonts w:ascii="Times New Roman" w:hAnsi="Times New Roman"/>
            </w:rPr>
          </w:rPrChange>
        </w:rPr>
        <w:t>Dadi</w:t>
      </w:r>
      <w:proofErr w:type="spellEnd"/>
      <w:r w:rsidR="003474CC" w:rsidRPr="0075031B">
        <w:rPr>
          <w:rFonts w:ascii="Times New Roman" w:hAnsi="Times New Roman"/>
          <w:strike/>
          <w:rPrChange w:id="584" w:author="Stephen Ross" w:date="2013-11-13T11:47:00Z">
            <w:rPr>
              <w:rFonts w:ascii="Times New Roman" w:hAnsi="Times New Roman"/>
            </w:rPr>
          </w:rPrChange>
        </w:rPr>
        <w:t xml:space="preserve"> </w:t>
      </w:r>
      <w:proofErr w:type="spellStart"/>
      <w:r w:rsidR="003474CC" w:rsidRPr="0075031B">
        <w:rPr>
          <w:rFonts w:ascii="Times New Roman" w:hAnsi="Times New Roman"/>
          <w:strike/>
          <w:rPrChange w:id="585" w:author="Stephen Ross" w:date="2013-11-13T11:47:00Z">
            <w:rPr>
              <w:rFonts w:ascii="Times New Roman" w:hAnsi="Times New Roman"/>
            </w:rPr>
          </w:rPrChange>
        </w:rPr>
        <w:t>Pudamjee</w:t>
      </w:r>
      <w:proofErr w:type="spellEnd"/>
      <w:r w:rsidR="003474CC" w:rsidRPr="0075031B">
        <w:rPr>
          <w:rFonts w:ascii="Times New Roman" w:hAnsi="Times New Roman"/>
          <w:strike/>
          <w:rPrChange w:id="586" w:author="Stephen Ross" w:date="2013-11-13T11:47:00Z">
            <w:rPr>
              <w:rFonts w:ascii="Times New Roman" w:hAnsi="Times New Roman"/>
            </w:rPr>
          </w:rPrChange>
        </w:rPr>
        <w:t xml:space="preserve">). </w:t>
      </w:r>
    </w:p>
    <w:p w14:paraId="254FF790" w14:textId="2EF7DA73" w:rsidR="00995EE0" w:rsidRPr="0075031B" w:rsidRDefault="00995EE0" w:rsidP="003474CC">
      <w:pPr>
        <w:spacing w:line="480" w:lineRule="auto"/>
        <w:ind w:firstLine="720"/>
        <w:rPr>
          <w:rFonts w:ascii="Times New Roman" w:hAnsi="Times New Roman"/>
          <w:strike/>
          <w:rPrChange w:id="587" w:author="Stephen Ross" w:date="2013-11-13T11:47:00Z">
            <w:rPr>
              <w:rFonts w:ascii="Times New Roman" w:hAnsi="Times New Roman"/>
            </w:rPr>
          </w:rPrChange>
        </w:rPr>
      </w:pPr>
      <w:proofErr w:type="spellStart"/>
      <w:r w:rsidRPr="0075031B">
        <w:rPr>
          <w:rFonts w:ascii="Times New Roman" w:hAnsi="Times New Roman"/>
          <w:strike/>
          <w:rPrChange w:id="588" w:author="Stephen Ross" w:date="2013-11-13T11:47:00Z">
            <w:rPr>
              <w:rFonts w:ascii="Times New Roman" w:hAnsi="Times New Roman"/>
            </w:rPr>
          </w:rPrChange>
        </w:rPr>
        <w:t>Deboo’s</w:t>
      </w:r>
      <w:proofErr w:type="spellEnd"/>
      <w:r w:rsidRPr="0075031B">
        <w:rPr>
          <w:rFonts w:ascii="Times New Roman" w:hAnsi="Times New Roman"/>
          <w:strike/>
          <w:rPrChange w:id="589" w:author="Stephen Ross" w:date="2013-11-13T11:47:00Z">
            <w:rPr>
              <w:rFonts w:ascii="Times New Roman" w:hAnsi="Times New Roman"/>
            </w:rPr>
          </w:rPrChange>
        </w:rPr>
        <w:t xml:space="preserve"> dynamic dance career </w:t>
      </w:r>
      <w:r w:rsidR="003474CC" w:rsidRPr="0075031B">
        <w:rPr>
          <w:rFonts w:ascii="Times New Roman" w:hAnsi="Times New Roman"/>
          <w:strike/>
          <w:rPrChange w:id="590" w:author="Stephen Ross" w:date="2013-11-13T11:47:00Z">
            <w:rPr>
              <w:rFonts w:ascii="Times New Roman" w:hAnsi="Times New Roman"/>
            </w:rPr>
          </w:rPrChange>
        </w:rPr>
        <w:t xml:space="preserve">demonstrates openness to different movement vocabularies worldwide along with his base in </w:t>
      </w:r>
      <w:proofErr w:type="spellStart"/>
      <w:r w:rsidR="003474CC" w:rsidRPr="0075031B">
        <w:rPr>
          <w:rFonts w:ascii="Times New Roman" w:hAnsi="Times New Roman"/>
          <w:strike/>
          <w:rPrChange w:id="591" w:author="Stephen Ross" w:date="2013-11-13T11:47:00Z">
            <w:rPr>
              <w:rFonts w:ascii="Times New Roman" w:hAnsi="Times New Roman"/>
            </w:rPr>
          </w:rPrChange>
        </w:rPr>
        <w:t>kathak</w:t>
      </w:r>
      <w:proofErr w:type="spellEnd"/>
      <w:r w:rsidR="003474CC" w:rsidRPr="0075031B">
        <w:rPr>
          <w:rFonts w:ascii="Times New Roman" w:hAnsi="Times New Roman"/>
          <w:strike/>
          <w:rPrChange w:id="592" w:author="Stephen Ross" w:date="2013-11-13T11:47:00Z">
            <w:rPr>
              <w:rFonts w:ascii="Times New Roman" w:hAnsi="Times New Roman"/>
            </w:rPr>
          </w:rPrChange>
        </w:rPr>
        <w:t xml:space="preserve"> studied with Guru </w:t>
      </w:r>
      <w:proofErr w:type="spellStart"/>
      <w:r w:rsidR="003474CC" w:rsidRPr="0075031B">
        <w:rPr>
          <w:rFonts w:ascii="Times New Roman" w:hAnsi="Times New Roman"/>
          <w:strike/>
          <w:rPrChange w:id="593" w:author="Stephen Ross" w:date="2013-11-13T11:47:00Z">
            <w:rPr>
              <w:rFonts w:ascii="Times New Roman" w:hAnsi="Times New Roman"/>
            </w:rPr>
          </w:rPrChange>
        </w:rPr>
        <w:t>Prahlad</w:t>
      </w:r>
      <w:proofErr w:type="spellEnd"/>
      <w:r w:rsidR="003474CC" w:rsidRPr="0075031B">
        <w:rPr>
          <w:rFonts w:ascii="Times New Roman" w:hAnsi="Times New Roman"/>
          <w:strike/>
          <w:rPrChange w:id="594" w:author="Stephen Ross" w:date="2013-11-13T11:47:00Z">
            <w:rPr>
              <w:rFonts w:ascii="Times New Roman" w:hAnsi="Times New Roman"/>
            </w:rPr>
          </w:rPrChange>
        </w:rPr>
        <w:t xml:space="preserve"> Das fr</w:t>
      </w:r>
      <w:r w:rsidR="00B75ECC" w:rsidRPr="0075031B">
        <w:rPr>
          <w:rFonts w:ascii="Times New Roman" w:hAnsi="Times New Roman"/>
          <w:strike/>
          <w:rPrChange w:id="595" w:author="Stephen Ross" w:date="2013-11-13T11:47:00Z">
            <w:rPr>
              <w:rFonts w:ascii="Times New Roman" w:hAnsi="Times New Roman"/>
            </w:rPr>
          </w:rPrChange>
        </w:rPr>
        <w:t xml:space="preserve">om a young age (later studying </w:t>
      </w:r>
      <w:proofErr w:type="spellStart"/>
      <w:r w:rsidR="00B75ECC" w:rsidRPr="0075031B">
        <w:rPr>
          <w:rFonts w:ascii="Times New Roman" w:hAnsi="Times New Roman"/>
          <w:strike/>
          <w:rPrChange w:id="596" w:author="Stephen Ross" w:date="2013-11-13T11:47:00Z">
            <w:rPr>
              <w:rFonts w:ascii="Times New Roman" w:hAnsi="Times New Roman"/>
            </w:rPr>
          </w:rPrChange>
        </w:rPr>
        <w:t>k</w:t>
      </w:r>
      <w:r w:rsidR="003474CC" w:rsidRPr="0075031B">
        <w:rPr>
          <w:rFonts w:ascii="Times New Roman" w:hAnsi="Times New Roman"/>
          <w:strike/>
          <w:rPrChange w:id="597" w:author="Stephen Ross" w:date="2013-11-13T11:47:00Z">
            <w:rPr>
              <w:rFonts w:ascii="Times New Roman" w:hAnsi="Times New Roman"/>
            </w:rPr>
          </w:rPrChange>
        </w:rPr>
        <w:t>athakali</w:t>
      </w:r>
      <w:proofErr w:type="spellEnd"/>
      <w:r w:rsidR="00B75ECC" w:rsidRPr="0075031B">
        <w:rPr>
          <w:rFonts w:ascii="Times New Roman" w:hAnsi="Times New Roman"/>
          <w:strike/>
          <w:rPrChange w:id="598" w:author="Stephen Ross" w:date="2013-11-13T11:47:00Z">
            <w:rPr>
              <w:rFonts w:ascii="Times New Roman" w:hAnsi="Times New Roman"/>
            </w:rPr>
          </w:rPrChange>
        </w:rPr>
        <w:t xml:space="preserve"> with Guru E.K. </w:t>
      </w:r>
      <w:proofErr w:type="spellStart"/>
      <w:r w:rsidR="00B75ECC" w:rsidRPr="0075031B">
        <w:rPr>
          <w:rFonts w:ascii="Times New Roman" w:hAnsi="Times New Roman"/>
          <w:strike/>
          <w:rPrChange w:id="599" w:author="Stephen Ross" w:date="2013-11-13T11:47:00Z">
            <w:rPr>
              <w:rFonts w:ascii="Times New Roman" w:hAnsi="Times New Roman"/>
            </w:rPr>
          </w:rPrChange>
        </w:rPr>
        <w:t>Pannicker</w:t>
      </w:r>
      <w:proofErr w:type="spellEnd"/>
      <w:r w:rsidR="00B75ECC" w:rsidRPr="0075031B">
        <w:rPr>
          <w:rFonts w:ascii="Times New Roman" w:hAnsi="Times New Roman"/>
          <w:strike/>
          <w:rPrChange w:id="600" w:author="Stephen Ross" w:date="2013-11-13T11:47:00Z">
            <w:rPr>
              <w:rFonts w:ascii="Times New Roman" w:hAnsi="Times New Roman"/>
            </w:rPr>
          </w:rPrChange>
        </w:rPr>
        <w:t xml:space="preserve">) </w:t>
      </w:r>
      <w:proofErr w:type="spellStart"/>
      <w:r w:rsidR="00B75ECC" w:rsidRPr="0075031B">
        <w:rPr>
          <w:rFonts w:ascii="Times New Roman" w:hAnsi="Times New Roman"/>
          <w:strike/>
          <w:rPrChange w:id="601" w:author="Stephen Ross" w:date="2013-11-13T11:47:00Z">
            <w:rPr>
              <w:rFonts w:ascii="Times New Roman" w:hAnsi="Times New Roman"/>
            </w:rPr>
          </w:rPrChange>
        </w:rPr>
        <w:t>Deboo</w:t>
      </w:r>
      <w:proofErr w:type="spellEnd"/>
      <w:r w:rsidR="003474CC" w:rsidRPr="0075031B">
        <w:rPr>
          <w:rFonts w:ascii="Times New Roman" w:hAnsi="Times New Roman"/>
          <w:strike/>
          <w:rPrChange w:id="602" w:author="Stephen Ross" w:date="2013-11-13T11:47:00Z">
            <w:rPr>
              <w:rFonts w:ascii="Times New Roman" w:hAnsi="Times New Roman"/>
            </w:rPr>
          </w:rPrChange>
        </w:rPr>
        <w:t xml:space="preserve"> trave</w:t>
      </w:r>
      <w:ins w:id="603" w:author="Editorial Comments" w:date="2013-11-11T20:36:00Z">
        <w:r w:rsidR="00A633D0" w:rsidRPr="0075031B">
          <w:rPr>
            <w:rFonts w:ascii="Times New Roman" w:hAnsi="Times New Roman"/>
            <w:strike/>
            <w:rPrChange w:id="604" w:author="Stephen Ross" w:date="2013-11-13T11:47:00Z">
              <w:rPr>
                <w:rFonts w:ascii="Times New Roman" w:hAnsi="Times New Roman"/>
              </w:rPr>
            </w:rPrChange>
          </w:rPr>
          <w:t>l</w:t>
        </w:r>
      </w:ins>
      <w:r w:rsidR="003474CC" w:rsidRPr="0075031B">
        <w:rPr>
          <w:rFonts w:ascii="Times New Roman" w:hAnsi="Times New Roman"/>
          <w:strike/>
          <w:rPrChange w:id="605" w:author="Stephen Ross" w:date="2013-11-13T11:47:00Z">
            <w:rPr>
              <w:rFonts w:ascii="Times New Roman" w:hAnsi="Times New Roman"/>
            </w:rPr>
          </w:rPrChange>
        </w:rPr>
        <w:t>led to US, Europe, Southeast Asia and Japan observing and learning different dance vocabularies. “My style has evolved from energetic</w:t>
      </w:r>
      <w:r w:rsidR="00B75ECC" w:rsidRPr="0075031B">
        <w:rPr>
          <w:rFonts w:ascii="Times New Roman" w:hAnsi="Times New Roman"/>
          <w:strike/>
          <w:rPrChange w:id="606" w:author="Stephen Ross" w:date="2013-11-13T11:47:00Z">
            <w:rPr>
              <w:rFonts w:ascii="Times New Roman" w:hAnsi="Times New Roman"/>
            </w:rPr>
          </w:rPrChange>
        </w:rPr>
        <w:t xml:space="preserve"> and entertaining” remarks </w:t>
      </w:r>
      <w:proofErr w:type="spellStart"/>
      <w:r w:rsidR="00B75ECC" w:rsidRPr="0075031B">
        <w:rPr>
          <w:rFonts w:ascii="Times New Roman" w:hAnsi="Times New Roman"/>
          <w:strike/>
          <w:rPrChange w:id="607" w:author="Stephen Ross" w:date="2013-11-13T11:47:00Z">
            <w:rPr>
              <w:rFonts w:ascii="Times New Roman" w:hAnsi="Times New Roman"/>
            </w:rPr>
          </w:rPrChange>
        </w:rPr>
        <w:t>Deboo</w:t>
      </w:r>
      <w:proofErr w:type="spellEnd"/>
      <w:r w:rsidR="003474CC" w:rsidRPr="0075031B">
        <w:rPr>
          <w:rFonts w:ascii="Times New Roman" w:hAnsi="Times New Roman"/>
          <w:strike/>
          <w:rPrChange w:id="608" w:author="Stephen Ross" w:date="2013-11-13T11:47:00Z">
            <w:rPr>
              <w:rFonts w:ascii="Times New Roman" w:hAnsi="Times New Roman"/>
            </w:rPr>
          </w:rPrChange>
        </w:rPr>
        <w:t xml:space="preserve">, “to minimalist and introspective, from the narrative to the abstract.” His stunning signature style is characterized by intense concentration and technical virtuosity along with a distinctively Indian aesthetic of evoking </w:t>
      </w:r>
      <w:r w:rsidR="003474CC" w:rsidRPr="0075031B">
        <w:rPr>
          <w:rFonts w:ascii="Times New Roman" w:hAnsi="Times New Roman"/>
          <w:i/>
          <w:strike/>
          <w:rPrChange w:id="609" w:author="Stephen Ross" w:date="2013-11-13T11:47:00Z">
            <w:rPr>
              <w:rFonts w:ascii="Times New Roman" w:hAnsi="Times New Roman"/>
              <w:i/>
            </w:rPr>
          </w:rPrChange>
        </w:rPr>
        <w:t xml:space="preserve">rasa. </w:t>
      </w:r>
      <w:proofErr w:type="spellStart"/>
      <w:r w:rsidRPr="0075031B">
        <w:rPr>
          <w:rFonts w:ascii="Times New Roman" w:hAnsi="Times New Roman"/>
          <w:strike/>
          <w:rPrChange w:id="610" w:author="Stephen Ross" w:date="2013-11-13T11:47:00Z">
            <w:rPr>
              <w:rFonts w:ascii="Times New Roman" w:hAnsi="Times New Roman"/>
            </w:rPr>
          </w:rPrChange>
        </w:rPr>
        <w:t>Deboo</w:t>
      </w:r>
      <w:proofErr w:type="spellEnd"/>
      <w:r w:rsidRPr="0075031B">
        <w:rPr>
          <w:rFonts w:ascii="Times New Roman" w:hAnsi="Times New Roman"/>
          <w:strike/>
          <w:rPrChange w:id="611" w:author="Stephen Ross" w:date="2013-11-13T11:47:00Z">
            <w:rPr>
              <w:rFonts w:ascii="Times New Roman" w:hAnsi="Times New Roman"/>
            </w:rPr>
          </w:rPrChange>
        </w:rPr>
        <w:t xml:space="preserve"> describes his style as “contemporary in vocabulary and traditional in restraints.” </w:t>
      </w:r>
    </w:p>
    <w:p w14:paraId="07D926D5" w14:textId="1873F84C" w:rsidR="00995EE0" w:rsidRPr="0075031B" w:rsidRDefault="00995EE0" w:rsidP="00995EE0">
      <w:pPr>
        <w:spacing w:line="480" w:lineRule="auto"/>
        <w:ind w:firstLine="720"/>
        <w:rPr>
          <w:rFonts w:ascii="Times New Roman" w:hAnsi="Times New Roman"/>
          <w:strike/>
          <w:rPrChange w:id="612" w:author="Stephen Ross" w:date="2013-11-13T11:47:00Z">
            <w:rPr>
              <w:rFonts w:ascii="Times New Roman" w:hAnsi="Times New Roman"/>
            </w:rPr>
          </w:rPrChange>
        </w:rPr>
      </w:pPr>
      <w:proofErr w:type="spellStart"/>
      <w:r w:rsidRPr="0075031B">
        <w:rPr>
          <w:rFonts w:ascii="Times New Roman" w:hAnsi="Times New Roman"/>
          <w:strike/>
          <w:rPrChange w:id="613" w:author="Stephen Ross" w:date="2013-11-13T11:47:00Z">
            <w:rPr>
              <w:rFonts w:ascii="Times New Roman" w:hAnsi="Times New Roman"/>
            </w:rPr>
          </w:rPrChange>
        </w:rPr>
        <w:t>Deboo</w:t>
      </w:r>
      <w:r w:rsidR="00CA799B" w:rsidRPr="0075031B">
        <w:rPr>
          <w:rFonts w:ascii="Times New Roman" w:hAnsi="Times New Roman"/>
          <w:strike/>
          <w:rPrChange w:id="614" w:author="Stephen Ross" w:date="2013-11-13T11:47:00Z">
            <w:rPr>
              <w:rFonts w:ascii="Times New Roman" w:hAnsi="Times New Roman"/>
            </w:rPr>
          </w:rPrChange>
        </w:rPr>
        <w:t>’s</w:t>
      </w:r>
      <w:proofErr w:type="spellEnd"/>
      <w:r w:rsidR="00CA799B" w:rsidRPr="0075031B">
        <w:rPr>
          <w:rFonts w:ascii="Times New Roman" w:hAnsi="Times New Roman"/>
          <w:strike/>
          <w:rPrChange w:id="615" w:author="Stephen Ross" w:date="2013-11-13T11:47:00Z">
            <w:rPr>
              <w:rFonts w:ascii="Times New Roman" w:hAnsi="Times New Roman"/>
            </w:rPr>
          </w:rPrChange>
        </w:rPr>
        <w:t xml:space="preserve"> contributions in modernizing Indian dance include</w:t>
      </w:r>
      <w:r w:rsidR="003474CC" w:rsidRPr="0075031B">
        <w:rPr>
          <w:rFonts w:ascii="Times New Roman" w:hAnsi="Times New Roman"/>
          <w:strike/>
          <w:rPrChange w:id="616" w:author="Stephen Ross" w:date="2013-11-13T11:47:00Z">
            <w:rPr>
              <w:rFonts w:ascii="Times New Roman" w:hAnsi="Times New Roman"/>
            </w:rPr>
          </w:rPrChange>
        </w:rPr>
        <w:t xml:space="preserve"> collaborative </w:t>
      </w:r>
      <w:r w:rsidR="00CA799B" w:rsidRPr="0075031B">
        <w:rPr>
          <w:rFonts w:ascii="Times New Roman" w:hAnsi="Times New Roman"/>
          <w:strike/>
          <w:rPrChange w:id="617" w:author="Stephen Ross" w:date="2013-11-13T11:47:00Z">
            <w:rPr>
              <w:rFonts w:ascii="Times New Roman" w:hAnsi="Times New Roman"/>
            </w:rPr>
          </w:rPrChange>
        </w:rPr>
        <w:t xml:space="preserve">initiatives such as with </w:t>
      </w:r>
      <w:r w:rsidR="003474CC" w:rsidRPr="0075031B">
        <w:rPr>
          <w:rFonts w:ascii="Times New Roman" w:hAnsi="Times New Roman"/>
          <w:strike/>
          <w:rPrChange w:id="618" w:author="Stephen Ross" w:date="2013-11-13T11:47:00Z">
            <w:rPr>
              <w:rFonts w:ascii="Times New Roman" w:hAnsi="Times New Roman"/>
            </w:rPr>
          </w:rPrChange>
        </w:rPr>
        <w:t>Manipuri martial artists,</w:t>
      </w:r>
      <w:r w:rsidR="00CA799B" w:rsidRPr="0075031B">
        <w:rPr>
          <w:rFonts w:ascii="Times New Roman" w:hAnsi="Times New Roman"/>
          <w:strike/>
          <w:rPrChange w:id="619" w:author="Stephen Ross" w:date="2013-11-13T11:47:00Z">
            <w:rPr>
              <w:rFonts w:ascii="Times New Roman" w:hAnsi="Times New Roman"/>
            </w:rPr>
          </w:rPrChange>
        </w:rPr>
        <w:t xml:space="preserve"> i.e.</w:t>
      </w:r>
      <w:r w:rsidR="003474CC" w:rsidRPr="0075031B">
        <w:rPr>
          <w:rFonts w:ascii="Times New Roman" w:hAnsi="Times New Roman"/>
          <w:strike/>
          <w:rPrChange w:id="620" w:author="Stephen Ross" w:date="2013-11-13T11:47:00Z">
            <w:rPr>
              <w:rFonts w:ascii="Times New Roman" w:hAnsi="Times New Roman"/>
            </w:rPr>
          </w:rPrChange>
        </w:rPr>
        <w:t xml:space="preserve"> </w:t>
      </w:r>
      <w:proofErr w:type="spellStart"/>
      <w:r w:rsidR="003474CC" w:rsidRPr="0075031B">
        <w:rPr>
          <w:rFonts w:ascii="Times New Roman" w:hAnsi="Times New Roman"/>
          <w:i/>
          <w:strike/>
          <w:rPrChange w:id="621" w:author="Stephen Ross" w:date="2013-11-13T11:47:00Z">
            <w:rPr>
              <w:rFonts w:ascii="Times New Roman" w:hAnsi="Times New Roman"/>
              <w:i/>
            </w:rPr>
          </w:rPrChange>
        </w:rPr>
        <w:t>thang</w:t>
      </w:r>
      <w:proofErr w:type="spellEnd"/>
      <w:r w:rsidR="003474CC" w:rsidRPr="0075031B">
        <w:rPr>
          <w:rFonts w:ascii="Times New Roman" w:hAnsi="Times New Roman"/>
          <w:i/>
          <w:strike/>
          <w:rPrChange w:id="622" w:author="Stephen Ross" w:date="2013-11-13T11:47:00Z">
            <w:rPr>
              <w:rFonts w:ascii="Times New Roman" w:hAnsi="Times New Roman"/>
              <w:i/>
            </w:rPr>
          </w:rPrChange>
        </w:rPr>
        <w:t>-ta</w:t>
      </w:r>
      <w:r w:rsidR="003474CC" w:rsidRPr="0075031B">
        <w:rPr>
          <w:rFonts w:ascii="Times New Roman" w:hAnsi="Times New Roman"/>
          <w:strike/>
          <w:rPrChange w:id="623" w:author="Stephen Ross" w:date="2013-11-13T11:47:00Z">
            <w:rPr>
              <w:rFonts w:ascii="Times New Roman" w:hAnsi="Times New Roman"/>
            </w:rPr>
          </w:rPrChange>
        </w:rPr>
        <w:t xml:space="preserve">, and </w:t>
      </w:r>
      <w:r w:rsidR="00CA799B" w:rsidRPr="0075031B">
        <w:rPr>
          <w:rFonts w:ascii="Times New Roman" w:hAnsi="Times New Roman"/>
          <w:strike/>
          <w:rPrChange w:id="624" w:author="Stephen Ross" w:date="2013-11-13T11:47:00Z">
            <w:rPr>
              <w:rFonts w:ascii="Times New Roman" w:hAnsi="Times New Roman"/>
            </w:rPr>
          </w:rPrChange>
        </w:rPr>
        <w:t xml:space="preserve">with </w:t>
      </w:r>
      <w:r w:rsidR="003474CC" w:rsidRPr="0075031B">
        <w:rPr>
          <w:rFonts w:ascii="Times New Roman" w:hAnsi="Times New Roman"/>
          <w:strike/>
          <w:rPrChange w:id="625" w:author="Stephen Ross" w:date="2013-11-13T11:47:00Z">
            <w:rPr>
              <w:rFonts w:ascii="Times New Roman" w:hAnsi="Times New Roman"/>
            </w:rPr>
          </w:rPrChange>
        </w:rPr>
        <w:t xml:space="preserve">drum dancers, </w:t>
      </w:r>
      <w:proofErr w:type="spellStart"/>
      <w:r w:rsidR="003474CC" w:rsidRPr="0075031B">
        <w:rPr>
          <w:rFonts w:ascii="Times New Roman" w:hAnsi="Times New Roman"/>
          <w:i/>
          <w:strike/>
          <w:rPrChange w:id="626" w:author="Stephen Ross" w:date="2013-11-13T11:47:00Z">
            <w:rPr>
              <w:rFonts w:ascii="Times New Roman" w:hAnsi="Times New Roman"/>
              <w:i/>
            </w:rPr>
          </w:rPrChange>
        </w:rPr>
        <w:t>pung</w:t>
      </w:r>
      <w:proofErr w:type="spellEnd"/>
      <w:r w:rsidR="003474CC" w:rsidRPr="0075031B">
        <w:rPr>
          <w:rFonts w:ascii="Times New Roman" w:hAnsi="Times New Roman"/>
          <w:i/>
          <w:strike/>
          <w:rPrChange w:id="627" w:author="Stephen Ross" w:date="2013-11-13T11:47:00Z">
            <w:rPr>
              <w:rFonts w:ascii="Times New Roman" w:hAnsi="Times New Roman"/>
              <w:i/>
            </w:rPr>
          </w:rPrChange>
        </w:rPr>
        <w:t xml:space="preserve"> </w:t>
      </w:r>
      <w:proofErr w:type="spellStart"/>
      <w:r w:rsidR="003474CC" w:rsidRPr="0075031B">
        <w:rPr>
          <w:rFonts w:ascii="Times New Roman" w:hAnsi="Times New Roman"/>
          <w:i/>
          <w:strike/>
          <w:rPrChange w:id="628" w:author="Stephen Ross" w:date="2013-11-13T11:47:00Z">
            <w:rPr>
              <w:rFonts w:ascii="Times New Roman" w:hAnsi="Times New Roman"/>
              <w:i/>
            </w:rPr>
          </w:rPrChange>
        </w:rPr>
        <w:t>cholam</w:t>
      </w:r>
      <w:proofErr w:type="spellEnd"/>
      <w:r w:rsidR="00CA799B" w:rsidRPr="0075031B">
        <w:rPr>
          <w:rFonts w:ascii="Times New Roman" w:hAnsi="Times New Roman"/>
          <w:strike/>
          <w:rPrChange w:id="629" w:author="Stephen Ross" w:date="2013-11-13T11:47:00Z">
            <w:rPr>
              <w:rFonts w:ascii="Times New Roman" w:hAnsi="Times New Roman"/>
            </w:rPr>
          </w:rPrChange>
        </w:rPr>
        <w:t xml:space="preserve">. He observes them, </w:t>
      </w:r>
      <w:r w:rsidR="00B75ECC" w:rsidRPr="0075031B">
        <w:rPr>
          <w:rFonts w:ascii="Times New Roman" w:hAnsi="Times New Roman"/>
          <w:strike/>
          <w:rPrChange w:id="630" w:author="Stephen Ross" w:date="2013-11-13T11:47:00Z">
            <w:rPr>
              <w:rFonts w:ascii="Times New Roman" w:hAnsi="Times New Roman"/>
            </w:rPr>
          </w:rPrChange>
        </w:rPr>
        <w:t>and then</w:t>
      </w:r>
      <w:r w:rsidR="00CA799B" w:rsidRPr="0075031B">
        <w:rPr>
          <w:rFonts w:ascii="Times New Roman" w:hAnsi="Times New Roman"/>
          <w:strike/>
          <w:rPrChange w:id="631" w:author="Stephen Ross" w:date="2013-11-13T11:47:00Z">
            <w:rPr>
              <w:rFonts w:ascii="Times New Roman" w:hAnsi="Times New Roman"/>
            </w:rPr>
          </w:rPrChange>
        </w:rPr>
        <w:t xml:space="preserve"> integrates</w:t>
      </w:r>
      <w:r w:rsidR="003474CC" w:rsidRPr="0075031B">
        <w:rPr>
          <w:rFonts w:ascii="Times New Roman" w:hAnsi="Times New Roman"/>
          <w:strike/>
          <w:rPrChange w:id="632" w:author="Stephen Ross" w:date="2013-11-13T11:47:00Z">
            <w:rPr>
              <w:rFonts w:ascii="Times New Roman" w:hAnsi="Times New Roman"/>
            </w:rPr>
          </w:rPrChange>
        </w:rPr>
        <w:t xml:space="preserve"> his own signature movement</w:t>
      </w:r>
      <w:r w:rsidR="0048587F" w:rsidRPr="0075031B">
        <w:rPr>
          <w:rFonts w:ascii="Times New Roman" w:hAnsi="Times New Roman"/>
          <w:strike/>
          <w:rPrChange w:id="633" w:author="Stephen Ross" w:date="2013-11-13T11:47:00Z">
            <w:rPr>
              <w:rFonts w:ascii="Times New Roman" w:hAnsi="Times New Roman"/>
            </w:rPr>
          </w:rPrChange>
        </w:rPr>
        <w:t>s from modern dance, emphasizing</w:t>
      </w:r>
      <w:r w:rsidR="003474CC" w:rsidRPr="0075031B">
        <w:rPr>
          <w:rFonts w:ascii="Times New Roman" w:hAnsi="Times New Roman"/>
          <w:strike/>
          <w:rPrChange w:id="634" w:author="Stephen Ross" w:date="2013-11-13T11:47:00Z">
            <w:rPr>
              <w:rFonts w:ascii="Times New Roman" w:hAnsi="Times New Roman"/>
            </w:rPr>
          </w:rPrChange>
        </w:rPr>
        <w:t xml:space="preserve"> the body </w:t>
      </w:r>
      <w:r w:rsidR="0048587F" w:rsidRPr="0075031B">
        <w:rPr>
          <w:rFonts w:ascii="Times New Roman" w:hAnsi="Times New Roman"/>
          <w:strike/>
          <w:rPrChange w:id="635" w:author="Stephen Ross" w:date="2013-11-13T11:47:00Z">
            <w:rPr>
              <w:rFonts w:ascii="Times New Roman" w:hAnsi="Times New Roman"/>
            </w:rPr>
          </w:rPrChange>
        </w:rPr>
        <w:t xml:space="preserve">along with expressive </w:t>
      </w:r>
      <w:r w:rsidR="0048587F" w:rsidRPr="0075031B">
        <w:rPr>
          <w:rFonts w:ascii="Times New Roman" w:hAnsi="Times New Roman"/>
          <w:i/>
          <w:strike/>
          <w:rPrChange w:id="636" w:author="Stephen Ross" w:date="2013-11-13T11:47:00Z">
            <w:rPr>
              <w:rFonts w:ascii="Times New Roman" w:hAnsi="Times New Roman"/>
              <w:i/>
            </w:rPr>
          </w:rPrChange>
        </w:rPr>
        <w:t>rasa</w:t>
      </w:r>
      <w:r w:rsidR="0048587F" w:rsidRPr="0075031B">
        <w:rPr>
          <w:rFonts w:ascii="Times New Roman" w:hAnsi="Times New Roman"/>
          <w:strike/>
          <w:rPrChange w:id="637" w:author="Stephen Ross" w:date="2013-11-13T11:47:00Z">
            <w:rPr>
              <w:rFonts w:ascii="Times New Roman" w:hAnsi="Times New Roman"/>
            </w:rPr>
          </w:rPrChange>
        </w:rPr>
        <w:t>. With Manipur</w:t>
      </w:r>
      <w:r w:rsidR="00CA799B" w:rsidRPr="0075031B">
        <w:rPr>
          <w:rFonts w:ascii="Times New Roman" w:hAnsi="Times New Roman"/>
          <w:strike/>
          <w:rPrChange w:id="638" w:author="Stephen Ross" w:date="2013-11-13T11:47:00Z">
            <w:rPr>
              <w:rFonts w:ascii="Times New Roman" w:hAnsi="Times New Roman"/>
            </w:rPr>
          </w:rPrChange>
        </w:rPr>
        <w:t>i</w:t>
      </w:r>
      <w:r w:rsidR="0048587F" w:rsidRPr="0075031B">
        <w:rPr>
          <w:rFonts w:ascii="Times New Roman" w:hAnsi="Times New Roman"/>
          <w:strike/>
          <w:rPrChange w:id="639" w:author="Stephen Ross" w:date="2013-11-13T11:47:00Z">
            <w:rPr>
              <w:rFonts w:ascii="Times New Roman" w:hAnsi="Times New Roman"/>
            </w:rPr>
          </w:rPrChange>
        </w:rPr>
        <w:t xml:space="preserve"> artists, </w:t>
      </w:r>
      <w:proofErr w:type="spellStart"/>
      <w:r w:rsidR="0048587F" w:rsidRPr="0075031B">
        <w:rPr>
          <w:rFonts w:ascii="Times New Roman" w:hAnsi="Times New Roman"/>
          <w:strike/>
          <w:rPrChange w:id="640" w:author="Stephen Ross" w:date="2013-11-13T11:47:00Z">
            <w:rPr>
              <w:rFonts w:ascii="Times New Roman" w:hAnsi="Times New Roman"/>
            </w:rPr>
          </w:rPrChange>
        </w:rPr>
        <w:t>Deboo</w:t>
      </w:r>
      <w:proofErr w:type="spellEnd"/>
      <w:r w:rsidR="0048587F" w:rsidRPr="0075031B">
        <w:rPr>
          <w:rFonts w:ascii="Times New Roman" w:hAnsi="Times New Roman"/>
          <w:strike/>
          <w:rPrChange w:id="641" w:author="Stephen Ross" w:date="2013-11-13T11:47:00Z">
            <w:rPr>
              <w:rFonts w:ascii="Times New Roman" w:hAnsi="Times New Roman"/>
            </w:rPr>
          </w:rPrChange>
        </w:rPr>
        <w:t xml:space="preserve"> c</w:t>
      </w:r>
      <w:r w:rsidRPr="0075031B">
        <w:rPr>
          <w:rFonts w:ascii="Times New Roman" w:hAnsi="Times New Roman"/>
          <w:strike/>
          <w:rPrChange w:id="642" w:author="Stephen Ross" w:date="2013-11-13T11:47:00Z">
            <w:rPr>
              <w:rFonts w:ascii="Times New Roman" w:hAnsi="Times New Roman"/>
            </w:rPr>
          </w:rPrChange>
        </w:rPr>
        <w:t xml:space="preserve">reated </w:t>
      </w:r>
      <w:r w:rsidRPr="0075031B">
        <w:rPr>
          <w:rFonts w:ascii="Times New Roman" w:hAnsi="Times New Roman"/>
          <w:i/>
          <w:strike/>
          <w:rPrChange w:id="643" w:author="Stephen Ross" w:date="2013-11-13T11:47:00Z">
            <w:rPr>
              <w:rFonts w:ascii="Times New Roman" w:hAnsi="Times New Roman"/>
              <w:i/>
            </w:rPr>
          </w:rPrChange>
        </w:rPr>
        <w:t>Rhythm Divine</w:t>
      </w:r>
      <w:r w:rsidRPr="0075031B">
        <w:rPr>
          <w:rFonts w:ascii="Times New Roman" w:hAnsi="Times New Roman"/>
          <w:strike/>
          <w:rPrChange w:id="644" w:author="Stephen Ross" w:date="2013-11-13T11:47:00Z">
            <w:rPr>
              <w:rFonts w:ascii="Times New Roman" w:hAnsi="Times New Roman"/>
            </w:rPr>
          </w:rPrChange>
        </w:rPr>
        <w:t>.</w:t>
      </w:r>
      <w:r w:rsidR="008A4D59" w:rsidRPr="0075031B">
        <w:rPr>
          <w:rFonts w:ascii="Times New Roman" w:hAnsi="Times New Roman"/>
          <w:strike/>
          <w:rPrChange w:id="645" w:author="Stephen Ross" w:date="2013-11-13T11:47:00Z">
            <w:rPr>
              <w:rFonts w:ascii="Times New Roman" w:hAnsi="Times New Roman"/>
            </w:rPr>
          </w:rPrChange>
        </w:rPr>
        <w:t xml:space="preserve"> </w:t>
      </w:r>
      <w:r w:rsidR="00CA799B" w:rsidRPr="0075031B">
        <w:rPr>
          <w:rFonts w:ascii="Times New Roman" w:hAnsi="Times New Roman"/>
          <w:strike/>
          <w:rPrChange w:id="646" w:author="Stephen Ross" w:date="2013-11-13T11:47:00Z">
            <w:rPr>
              <w:rFonts w:ascii="Times New Roman" w:hAnsi="Times New Roman"/>
            </w:rPr>
          </w:rPrChange>
        </w:rPr>
        <w:t xml:space="preserve">Another noteworthy collaboration is </w:t>
      </w:r>
      <w:proofErr w:type="spellStart"/>
      <w:r w:rsidR="00CA799B" w:rsidRPr="0075031B">
        <w:rPr>
          <w:rFonts w:ascii="Times New Roman" w:hAnsi="Times New Roman"/>
          <w:strike/>
          <w:rPrChange w:id="647" w:author="Stephen Ross" w:date="2013-11-13T11:47:00Z">
            <w:rPr>
              <w:rFonts w:ascii="Times New Roman" w:hAnsi="Times New Roman"/>
            </w:rPr>
          </w:rPrChange>
        </w:rPr>
        <w:t>Deboo’s</w:t>
      </w:r>
      <w:proofErr w:type="spellEnd"/>
      <w:r w:rsidRPr="0075031B">
        <w:rPr>
          <w:rFonts w:ascii="Times New Roman" w:hAnsi="Times New Roman"/>
          <w:strike/>
          <w:rPrChange w:id="648" w:author="Stephen Ross" w:date="2013-11-13T11:47:00Z">
            <w:rPr>
              <w:rFonts w:ascii="Times New Roman" w:hAnsi="Times New Roman"/>
            </w:rPr>
          </w:rPrChange>
        </w:rPr>
        <w:t xml:space="preserve"> </w:t>
      </w:r>
      <w:r w:rsidR="008A4D59" w:rsidRPr="0075031B">
        <w:rPr>
          <w:rFonts w:ascii="Times New Roman" w:hAnsi="Times New Roman"/>
          <w:strike/>
          <w:rPrChange w:id="649" w:author="Stephen Ross" w:date="2013-11-13T11:47:00Z">
            <w:rPr>
              <w:rFonts w:ascii="Times New Roman" w:hAnsi="Times New Roman"/>
            </w:rPr>
          </w:rPrChange>
        </w:rPr>
        <w:t>nearly 20</w:t>
      </w:r>
      <w:r w:rsidR="00B75ECC" w:rsidRPr="0075031B">
        <w:rPr>
          <w:rFonts w:ascii="Times New Roman" w:hAnsi="Times New Roman"/>
          <w:strike/>
          <w:rPrChange w:id="650" w:author="Stephen Ross" w:date="2013-11-13T11:47:00Z">
            <w:rPr>
              <w:rFonts w:ascii="Times New Roman" w:hAnsi="Times New Roman"/>
            </w:rPr>
          </w:rPrChange>
        </w:rPr>
        <w:t>-</w:t>
      </w:r>
      <w:r w:rsidR="008A4D59" w:rsidRPr="0075031B">
        <w:rPr>
          <w:rFonts w:ascii="Times New Roman" w:hAnsi="Times New Roman"/>
          <w:strike/>
          <w:rPrChange w:id="651" w:author="Stephen Ross" w:date="2013-11-13T11:47:00Z">
            <w:rPr>
              <w:rFonts w:ascii="Times New Roman" w:hAnsi="Times New Roman"/>
            </w:rPr>
          </w:rPrChange>
        </w:rPr>
        <w:t xml:space="preserve"> year creative choreography </w:t>
      </w:r>
      <w:r w:rsidRPr="0075031B">
        <w:rPr>
          <w:rFonts w:ascii="Times New Roman" w:hAnsi="Times New Roman"/>
          <w:strike/>
          <w:rPrChange w:id="652" w:author="Stephen Ross" w:date="2013-11-13T11:47:00Z">
            <w:rPr>
              <w:rFonts w:ascii="Times New Roman" w:hAnsi="Times New Roman"/>
            </w:rPr>
          </w:rPrChange>
        </w:rPr>
        <w:t>with the deaf—first with The Action Players (</w:t>
      </w:r>
      <w:r w:rsidRPr="0075031B">
        <w:rPr>
          <w:rFonts w:ascii="Times New Roman" w:hAnsi="Times New Roman"/>
          <w:i/>
          <w:strike/>
          <w:rPrChange w:id="653" w:author="Stephen Ross" w:date="2013-11-13T11:47:00Z">
            <w:rPr>
              <w:rFonts w:ascii="Times New Roman" w:hAnsi="Times New Roman"/>
              <w:i/>
            </w:rPr>
          </w:rPrChange>
        </w:rPr>
        <w:t>Dancing Dolphins</w:t>
      </w:r>
      <w:r w:rsidRPr="0075031B">
        <w:rPr>
          <w:rFonts w:ascii="Times New Roman" w:hAnsi="Times New Roman"/>
          <w:strike/>
          <w:rPrChange w:id="654" w:author="Stephen Ross" w:date="2013-11-13T11:47:00Z">
            <w:rPr>
              <w:rFonts w:ascii="Times New Roman" w:hAnsi="Times New Roman"/>
            </w:rPr>
          </w:rPrChange>
        </w:rPr>
        <w:t>) in K</w:t>
      </w:r>
      <w:r w:rsidR="00CA799B" w:rsidRPr="0075031B">
        <w:rPr>
          <w:rFonts w:ascii="Times New Roman" w:hAnsi="Times New Roman"/>
          <w:strike/>
          <w:rPrChange w:id="655" w:author="Stephen Ross" w:date="2013-11-13T11:47:00Z">
            <w:rPr>
              <w:rFonts w:ascii="Times New Roman" w:hAnsi="Times New Roman"/>
            </w:rPr>
          </w:rPrChange>
        </w:rPr>
        <w:t>olkata, then in Chennai with</w:t>
      </w:r>
      <w:r w:rsidRPr="0075031B">
        <w:rPr>
          <w:rFonts w:ascii="Times New Roman" w:hAnsi="Times New Roman"/>
          <w:strike/>
          <w:rPrChange w:id="656" w:author="Stephen Ross" w:date="2013-11-13T11:47:00Z">
            <w:rPr>
              <w:rFonts w:ascii="Times New Roman" w:hAnsi="Times New Roman"/>
            </w:rPr>
          </w:rPrChange>
        </w:rPr>
        <w:t xml:space="preserve"> Clarke School for the Deaf (</w:t>
      </w:r>
      <w:proofErr w:type="spellStart"/>
      <w:r w:rsidRPr="0075031B">
        <w:rPr>
          <w:rFonts w:ascii="Times New Roman" w:hAnsi="Times New Roman"/>
          <w:i/>
          <w:strike/>
          <w:rPrChange w:id="657" w:author="Stephen Ross" w:date="2013-11-13T11:47:00Z">
            <w:rPr>
              <w:rFonts w:ascii="Times New Roman" w:hAnsi="Times New Roman"/>
              <w:i/>
            </w:rPr>
          </w:rPrChange>
        </w:rPr>
        <w:t>ContraPosition</w:t>
      </w:r>
      <w:proofErr w:type="spellEnd"/>
      <w:r w:rsidRPr="0075031B">
        <w:rPr>
          <w:rFonts w:ascii="Times New Roman" w:hAnsi="Times New Roman"/>
          <w:strike/>
          <w:rPrChange w:id="658" w:author="Stephen Ross" w:date="2013-11-13T11:47:00Z">
            <w:rPr>
              <w:rFonts w:ascii="Times New Roman" w:hAnsi="Times New Roman"/>
            </w:rPr>
          </w:rPrChange>
        </w:rPr>
        <w:t>)</w:t>
      </w:r>
      <w:r w:rsidRPr="0075031B">
        <w:rPr>
          <w:rFonts w:ascii="Times New Roman" w:hAnsi="Times New Roman"/>
          <w:i/>
          <w:strike/>
          <w:rPrChange w:id="659" w:author="Stephen Ross" w:date="2013-11-13T11:47:00Z">
            <w:rPr>
              <w:rFonts w:ascii="Times New Roman" w:hAnsi="Times New Roman"/>
              <w:i/>
            </w:rPr>
          </w:rPrChange>
        </w:rPr>
        <w:t xml:space="preserve">. </w:t>
      </w:r>
      <w:proofErr w:type="spellStart"/>
      <w:r w:rsidRPr="0075031B">
        <w:rPr>
          <w:rFonts w:ascii="Times New Roman" w:hAnsi="Times New Roman"/>
          <w:i/>
          <w:strike/>
          <w:rPrChange w:id="660" w:author="Stephen Ross" w:date="2013-11-13T11:47:00Z">
            <w:rPr>
              <w:rFonts w:ascii="Times New Roman" w:hAnsi="Times New Roman"/>
              <w:i/>
            </w:rPr>
          </w:rPrChange>
        </w:rPr>
        <w:t>ContraPosition</w:t>
      </w:r>
      <w:proofErr w:type="spellEnd"/>
      <w:r w:rsidR="00BB0EC2" w:rsidRPr="0075031B">
        <w:rPr>
          <w:rFonts w:ascii="Times New Roman" w:hAnsi="Times New Roman"/>
          <w:strike/>
          <w:rPrChange w:id="661" w:author="Stephen Ross" w:date="2013-11-13T11:47:00Z">
            <w:rPr>
              <w:rFonts w:ascii="Times New Roman" w:hAnsi="Times New Roman"/>
            </w:rPr>
          </w:rPrChange>
        </w:rPr>
        <w:t xml:space="preserve">, that </w:t>
      </w:r>
      <w:r w:rsidRPr="0075031B">
        <w:rPr>
          <w:rFonts w:ascii="Times New Roman" w:hAnsi="Times New Roman"/>
          <w:strike/>
          <w:rPrChange w:id="662" w:author="Stephen Ross" w:date="2013-11-13T11:47:00Z">
            <w:rPr>
              <w:rFonts w:ascii="Times New Roman" w:hAnsi="Times New Roman"/>
            </w:rPr>
          </w:rPrChange>
        </w:rPr>
        <w:t>opened the International Deaf Olympics (Melbourne, Australia, 2005</w:t>
      </w:r>
      <w:r w:rsidR="00BB0EC2" w:rsidRPr="0075031B">
        <w:rPr>
          <w:rFonts w:ascii="Times New Roman" w:hAnsi="Times New Roman"/>
          <w:strike/>
          <w:rPrChange w:id="663" w:author="Stephen Ross" w:date="2013-11-13T11:47:00Z">
            <w:rPr>
              <w:rFonts w:ascii="Times New Roman" w:hAnsi="Times New Roman"/>
            </w:rPr>
          </w:rPrChange>
        </w:rPr>
        <w:t xml:space="preserve">), uses modern dance movements along with a modernized depiction of the </w:t>
      </w:r>
      <w:proofErr w:type="spellStart"/>
      <w:r w:rsidR="00BB0EC2" w:rsidRPr="0075031B">
        <w:rPr>
          <w:rFonts w:ascii="Times New Roman" w:hAnsi="Times New Roman"/>
          <w:i/>
          <w:strike/>
          <w:rPrChange w:id="664" w:author="Stephen Ross" w:date="2013-11-13T11:47:00Z">
            <w:rPr>
              <w:rFonts w:ascii="Times New Roman" w:hAnsi="Times New Roman"/>
              <w:i/>
            </w:rPr>
          </w:rPrChange>
        </w:rPr>
        <w:t>rasas</w:t>
      </w:r>
      <w:proofErr w:type="spellEnd"/>
      <w:r w:rsidR="00BB0EC2" w:rsidRPr="0075031B">
        <w:rPr>
          <w:rFonts w:ascii="Times New Roman" w:hAnsi="Times New Roman"/>
          <w:strike/>
          <w:rPrChange w:id="665" w:author="Stephen Ross" w:date="2013-11-13T11:47:00Z">
            <w:rPr>
              <w:rFonts w:ascii="Times New Roman" w:hAnsi="Times New Roman"/>
            </w:rPr>
          </w:rPrChange>
        </w:rPr>
        <w:t xml:space="preserve"> (emotions of fear, disgust, compassion).</w:t>
      </w:r>
      <w:r w:rsidRPr="0075031B">
        <w:rPr>
          <w:rFonts w:ascii="Times New Roman" w:hAnsi="Times New Roman"/>
          <w:strike/>
          <w:rPrChange w:id="666" w:author="Stephen Ross" w:date="2013-11-13T11:47:00Z">
            <w:rPr>
              <w:rFonts w:ascii="Times New Roman" w:hAnsi="Times New Roman"/>
            </w:rPr>
          </w:rPrChange>
        </w:rPr>
        <w:t xml:space="preserve"> Since 2004, </w:t>
      </w:r>
      <w:proofErr w:type="spellStart"/>
      <w:r w:rsidRPr="0075031B">
        <w:rPr>
          <w:rFonts w:ascii="Times New Roman" w:hAnsi="Times New Roman"/>
          <w:strike/>
          <w:rPrChange w:id="667" w:author="Stephen Ross" w:date="2013-11-13T11:47:00Z">
            <w:rPr>
              <w:rFonts w:ascii="Times New Roman" w:hAnsi="Times New Roman"/>
            </w:rPr>
          </w:rPrChange>
        </w:rPr>
        <w:t>Deboo</w:t>
      </w:r>
      <w:proofErr w:type="spellEnd"/>
      <w:r w:rsidRPr="0075031B">
        <w:rPr>
          <w:rFonts w:ascii="Times New Roman" w:hAnsi="Times New Roman"/>
          <w:strike/>
          <w:rPrChange w:id="668" w:author="Stephen Ross" w:date="2013-11-13T11:47:00Z">
            <w:rPr>
              <w:rFonts w:ascii="Times New Roman" w:hAnsi="Times New Roman"/>
            </w:rPr>
          </w:rPrChange>
        </w:rPr>
        <w:t xml:space="preserve"> has led </w:t>
      </w:r>
      <w:proofErr w:type="spellStart"/>
      <w:r w:rsidRPr="0075031B">
        <w:rPr>
          <w:rFonts w:ascii="Times New Roman" w:hAnsi="Times New Roman"/>
          <w:i/>
          <w:strike/>
          <w:rPrChange w:id="669" w:author="Stephen Ross" w:date="2013-11-13T11:47:00Z">
            <w:rPr>
              <w:rFonts w:ascii="Times New Roman" w:hAnsi="Times New Roman"/>
              <w:i/>
            </w:rPr>
          </w:rPrChange>
        </w:rPr>
        <w:t>ContraPositions</w:t>
      </w:r>
      <w:proofErr w:type="spellEnd"/>
      <w:r w:rsidRPr="0075031B">
        <w:rPr>
          <w:rFonts w:ascii="Times New Roman" w:hAnsi="Times New Roman"/>
          <w:strike/>
          <w:rPrChange w:id="670" w:author="Stephen Ross" w:date="2013-11-13T11:47:00Z">
            <w:rPr>
              <w:rFonts w:ascii="Times New Roman" w:hAnsi="Times New Roman"/>
            </w:rPr>
          </w:rPrChange>
        </w:rPr>
        <w:t xml:space="preserve"> in 75 shows across India, Southeast Asia, Europe and Australia. </w:t>
      </w:r>
    </w:p>
    <w:p w14:paraId="5C6CB28A" w14:textId="241FEA8D" w:rsidR="00070DCC" w:rsidRPr="002F0CA2" w:rsidRDefault="00BB0EC2" w:rsidP="00070DCC">
      <w:pPr>
        <w:spacing w:line="480" w:lineRule="auto"/>
        <w:ind w:firstLine="720"/>
        <w:rPr>
          <w:rFonts w:ascii="Times New Roman" w:hAnsi="Times New Roman"/>
        </w:rPr>
      </w:pPr>
      <w:proofErr w:type="spellStart"/>
      <w:r w:rsidRPr="0075031B">
        <w:rPr>
          <w:rFonts w:ascii="Times New Roman" w:hAnsi="Times New Roman"/>
          <w:strike/>
          <w:rPrChange w:id="671" w:author="Stephen Ross" w:date="2013-11-13T11:47:00Z">
            <w:rPr>
              <w:rFonts w:ascii="Times New Roman" w:hAnsi="Times New Roman"/>
            </w:rPr>
          </w:rPrChange>
        </w:rPr>
        <w:t>Deboo</w:t>
      </w:r>
      <w:r w:rsidR="00995EE0" w:rsidRPr="0075031B">
        <w:rPr>
          <w:rFonts w:ascii="Times New Roman" w:hAnsi="Times New Roman"/>
          <w:strike/>
          <w:rPrChange w:id="672" w:author="Stephen Ross" w:date="2013-11-13T11:47:00Z">
            <w:rPr>
              <w:rFonts w:ascii="Times New Roman" w:hAnsi="Times New Roman"/>
            </w:rPr>
          </w:rPrChange>
        </w:rPr>
        <w:t>’s</w:t>
      </w:r>
      <w:proofErr w:type="spellEnd"/>
      <w:r w:rsidR="00995EE0" w:rsidRPr="0075031B">
        <w:rPr>
          <w:rFonts w:ascii="Times New Roman" w:hAnsi="Times New Roman"/>
          <w:strike/>
          <w:rPrChange w:id="673" w:author="Stephen Ross" w:date="2013-11-13T11:47:00Z">
            <w:rPr>
              <w:rFonts w:ascii="Times New Roman" w:hAnsi="Times New Roman"/>
            </w:rPr>
          </w:rPrChange>
        </w:rPr>
        <w:t xml:space="preserve"> deep humanity </w:t>
      </w:r>
      <w:r w:rsidR="00CA799B" w:rsidRPr="0075031B">
        <w:rPr>
          <w:rFonts w:ascii="Times New Roman" w:hAnsi="Times New Roman"/>
          <w:strike/>
          <w:rPrChange w:id="674" w:author="Stephen Ross" w:date="2013-11-13T11:47:00Z">
            <w:rPr>
              <w:rFonts w:ascii="Times New Roman" w:hAnsi="Times New Roman"/>
            </w:rPr>
          </w:rPrChange>
        </w:rPr>
        <w:t xml:space="preserve">informs </w:t>
      </w:r>
      <w:r w:rsidR="00995EE0" w:rsidRPr="0075031B">
        <w:rPr>
          <w:rFonts w:ascii="Times New Roman" w:hAnsi="Times New Roman"/>
          <w:strike/>
          <w:rPrChange w:id="675" w:author="Stephen Ross" w:date="2013-11-13T11:47:00Z">
            <w:rPr>
              <w:rFonts w:ascii="Times New Roman" w:hAnsi="Times New Roman"/>
            </w:rPr>
          </w:rPrChange>
        </w:rPr>
        <w:t xml:space="preserve">his evocative work, </w:t>
      </w:r>
      <w:r w:rsidR="00995EE0" w:rsidRPr="0075031B">
        <w:rPr>
          <w:rFonts w:ascii="Times New Roman" w:hAnsi="Times New Roman"/>
          <w:i/>
          <w:strike/>
          <w:rPrChange w:id="676" w:author="Stephen Ross" w:date="2013-11-13T11:47:00Z">
            <w:rPr>
              <w:rFonts w:ascii="Times New Roman" w:hAnsi="Times New Roman"/>
              <w:i/>
            </w:rPr>
          </w:rPrChange>
        </w:rPr>
        <w:t>Breaking Boundaries</w:t>
      </w:r>
      <w:r w:rsidR="00995EE0" w:rsidRPr="0075031B">
        <w:rPr>
          <w:rFonts w:ascii="Times New Roman" w:hAnsi="Times New Roman"/>
          <w:strike/>
          <w:rPrChange w:id="677" w:author="Stephen Ross" w:date="2013-11-13T11:47:00Z">
            <w:rPr>
              <w:rFonts w:ascii="Times New Roman" w:hAnsi="Times New Roman"/>
            </w:rPr>
          </w:rPrChange>
        </w:rPr>
        <w:t xml:space="preserve">, with street children of Salaam </w:t>
      </w:r>
      <w:proofErr w:type="spellStart"/>
      <w:r w:rsidR="00995EE0" w:rsidRPr="0075031B">
        <w:rPr>
          <w:rFonts w:ascii="Times New Roman" w:hAnsi="Times New Roman"/>
          <w:strike/>
          <w:rPrChange w:id="678" w:author="Stephen Ross" w:date="2013-11-13T11:47:00Z">
            <w:rPr>
              <w:rFonts w:ascii="Times New Roman" w:hAnsi="Times New Roman"/>
            </w:rPr>
          </w:rPrChange>
        </w:rPr>
        <w:t>Baalak</w:t>
      </w:r>
      <w:proofErr w:type="spellEnd"/>
      <w:r w:rsidR="00995EE0" w:rsidRPr="0075031B">
        <w:rPr>
          <w:rFonts w:ascii="Times New Roman" w:hAnsi="Times New Roman"/>
          <w:strike/>
          <w:rPrChange w:id="679" w:author="Stephen Ross" w:date="2013-11-13T11:47:00Z">
            <w:rPr>
              <w:rFonts w:ascii="Times New Roman" w:hAnsi="Times New Roman"/>
            </w:rPr>
          </w:rPrChange>
        </w:rPr>
        <w:t xml:space="preserve"> Trust (established by filmmaker Mira Nair after </w:t>
      </w:r>
      <w:r w:rsidR="00995EE0" w:rsidRPr="0075031B">
        <w:rPr>
          <w:rFonts w:ascii="Times New Roman" w:hAnsi="Times New Roman"/>
          <w:i/>
          <w:strike/>
          <w:rPrChange w:id="680" w:author="Stephen Ross" w:date="2013-11-13T11:47:00Z">
            <w:rPr>
              <w:rFonts w:ascii="Times New Roman" w:hAnsi="Times New Roman"/>
              <w:i/>
            </w:rPr>
          </w:rPrChange>
        </w:rPr>
        <w:t xml:space="preserve">Salaam Bombay’s </w:t>
      </w:r>
      <w:r w:rsidR="00995EE0" w:rsidRPr="0075031B">
        <w:rPr>
          <w:rFonts w:ascii="Times New Roman" w:hAnsi="Times New Roman"/>
          <w:strike/>
          <w:rPrChange w:id="681" w:author="Stephen Ross" w:date="2013-11-13T11:47:00Z">
            <w:rPr>
              <w:rFonts w:ascii="Times New Roman" w:hAnsi="Times New Roman"/>
            </w:rPr>
          </w:rPrChange>
        </w:rPr>
        <w:t xml:space="preserve">success). As in </w:t>
      </w:r>
      <w:proofErr w:type="spellStart"/>
      <w:r w:rsidR="00995EE0" w:rsidRPr="0075031B">
        <w:rPr>
          <w:rFonts w:ascii="Times New Roman" w:hAnsi="Times New Roman"/>
          <w:strike/>
          <w:rPrChange w:id="682" w:author="Stephen Ross" w:date="2013-11-13T11:47:00Z">
            <w:rPr>
              <w:rFonts w:ascii="Times New Roman" w:hAnsi="Times New Roman"/>
            </w:rPr>
          </w:rPrChange>
        </w:rPr>
        <w:t>Deboo’s</w:t>
      </w:r>
      <w:proofErr w:type="spellEnd"/>
      <w:r w:rsidR="00995EE0" w:rsidRPr="0075031B">
        <w:rPr>
          <w:rFonts w:ascii="Times New Roman" w:hAnsi="Times New Roman"/>
          <w:strike/>
          <w:rPrChange w:id="683" w:author="Stephen Ross" w:date="2013-11-13T11:47:00Z">
            <w:rPr>
              <w:rFonts w:ascii="Times New Roman" w:hAnsi="Times New Roman"/>
            </w:rPr>
          </w:rPrChange>
        </w:rPr>
        <w:t xml:space="preserve"> work with the deaf, he challenges these youth (some coming from violent pasts) to achieve </w:t>
      </w:r>
      <w:r w:rsidR="008A4D59" w:rsidRPr="0075031B">
        <w:rPr>
          <w:rFonts w:ascii="Times New Roman" w:hAnsi="Times New Roman"/>
          <w:strike/>
          <w:rPrChange w:id="684" w:author="Stephen Ross" w:date="2013-11-13T11:47:00Z">
            <w:rPr>
              <w:rFonts w:ascii="Times New Roman" w:hAnsi="Times New Roman"/>
            </w:rPr>
          </w:rPrChange>
        </w:rPr>
        <w:t>his</w:t>
      </w:r>
      <w:r w:rsidR="00995EE0" w:rsidRPr="0075031B">
        <w:rPr>
          <w:rFonts w:ascii="Times New Roman" w:hAnsi="Times New Roman"/>
          <w:strike/>
          <w:rPrChange w:id="685" w:author="Stephen Ross" w:date="2013-11-13T11:47:00Z">
            <w:rPr>
              <w:rFonts w:ascii="Times New Roman" w:hAnsi="Times New Roman"/>
            </w:rPr>
          </w:rPrChange>
        </w:rPr>
        <w:t xml:space="preserve"> signature meditative and minimalist style. </w:t>
      </w:r>
      <w:r w:rsidR="008A4D59" w:rsidRPr="0075031B">
        <w:rPr>
          <w:rFonts w:ascii="Times New Roman" w:hAnsi="Times New Roman"/>
          <w:strike/>
          <w:rPrChange w:id="686" w:author="Stephen Ross" w:date="2013-11-13T11:47:00Z">
            <w:rPr>
              <w:rFonts w:ascii="Times New Roman" w:hAnsi="Times New Roman"/>
            </w:rPr>
          </w:rPrChange>
        </w:rPr>
        <w:t>He uses modern dance in emphasizing</w:t>
      </w:r>
      <w:r w:rsidRPr="0075031B">
        <w:rPr>
          <w:rFonts w:ascii="Times New Roman" w:hAnsi="Times New Roman"/>
          <w:strike/>
          <w:rPrChange w:id="687" w:author="Stephen Ross" w:date="2013-11-13T11:47:00Z">
            <w:rPr>
              <w:rFonts w:ascii="Times New Roman" w:hAnsi="Times New Roman"/>
            </w:rPr>
          </w:rPrChange>
        </w:rPr>
        <w:t xml:space="preserve"> the dancers’ bo</w:t>
      </w:r>
      <w:r w:rsidR="001D0F7F" w:rsidRPr="0075031B">
        <w:rPr>
          <w:rFonts w:ascii="Times New Roman" w:hAnsi="Times New Roman"/>
          <w:strike/>
          <w:rPrChange w:id="688" w:author="Stephen Ross" w:date="2013-11-13T11:47:00Z">
            <w:rPr>
              <w:rFonts w:ascii="Times New Roman" w:hAnsi="Times New Roman"/>
            </w:rPr>
          </w:rPrChange>
        </w:rPr>
        <w:t xml:space="preserve">dies </w:t>
      </w:r>
      <w:r w:rsidRPr="0075031B">
        <w:rPr>
          <w:rFonts w:ascii="Times New Roman" w:hAnsi="Times New Roman"/>
          <w:strike/>
          <w:rPrChange w:id="689" w:author="Stephen Ross" w:date="2013-11-13T11:47:00Z">
            <w:rPr>
              <w:rFonts w:ascii="Times New Roman" w:hAnsi="Times New Roman"/>
            </w:rPr>
          </w:rPrChange>
        </w:rPr>
        <w:t>in difficult balancing poses</w:t>
      </w:r>
      <w:r w:rsidR="001D0F7F" w:rsidRPr="0075031B">
        <w:rPr>
          <w:rFonts w:ascii="Times New Roman" w:hAnsi="Times New Roman"/>
          <w:strike/>
          <w:rPrChange w:id="690" w:author="Stephen Ross" w:date="2013-11-13T11:47:00Z">
            <w:rPr>
              <w:rFonts w:ascii="Times New Roman" w:hAnsi="Times New Roman"/>
            </w:rPr>
          </w:rPrChange>
        </w:rPr>
        <w:t xml:space="preserve">, and in </w:t>
      </w:r>
      <w:r w:rsidR="00F85F66" w:rsidRPr="0075031B">
        <w:rPr>
          <w:rFonts w:ascii="Times New Roman" w:hAnsi="Times New Roman"/>
          <w:strike/>
          <w:rPrChange w:id="691" w:author="Stephen Ross" w:date="2013-11-13T11:47:00Z">
            <w:rPr>
              <w:rFonts w:ascii="Times New Roman" w:hAnsi="Times New Roman"/>
            </w:rPr>
          </w:rPrChange>
        </w:rPr>
        <w:t xml:space="preserve">creating geometrical </w:t>
      </w:r>
      <w:r w:rsidR="00155373" w:rsidRPr="0075031B">
        <w:rPr>
          <w:rFonts w:ascii="Times New Roman" w:hAnsi="Times New Roman"/>
          <w:strike/>
          <w:rPrChange w:id="692" w:author="Stephen Ross" w:date="2013-11-13T11:47:00Z">
            <w:rPr>
              <w:rFonts w:ascii="Times New Roman" w:hAnsi="Times New Roman"/>
            </w:rPr>
          </w:rPrChange>
        </w:rPr>
        <w:t xml:space="preserve">patterns. </w:t>
      </w:r>
      <w:r w:rsidR="00EB7637" w:rsidRPr="0075031B">
        <w:rPr>
          <w:rFonts w:ascii="Times New Roman" w:hAnsi="Times New Roman"/>
          <w:strike/>
          <w:rPrChange w:id="693" w:author="Stephen Ross" w:date="2013-11-13T11:47:00Z">
            <w:rPr>
              <w:rFonts w:ascii="Times New Roman" w:hAnsi="Times New Roman"/>
            </w:rPr>
          </w:rPrChange>
        </w:rPr>
        <w:t>The youth, only aware of Bollywood style dancing,</w:t>
      </w:r>
      <w:r w:rsidR="00155373" w:rsidRPr="0075031B">
        <w:rPr>
          <w:rFonts w:ascii="Times New Roman" w:hAnsi="Times New Roman"/>
          <w:strike/>
          <w:rPrChange w:id="694" w:author="Stephen Ross" w:date="2013-11-13T11:47:00Z">
            <w:rPr>
              <w:rFonts w:ascii="Times New Roman" w:hAnsi="Times New Roman"/>
            </w:rPr>
          </w:rPrChange>
        </w:rPr>
        <w:t xml:space="preserve"> were </w:t>
      </w:r>
      <w:bookmarkStart w:id="695" w:name="_GoBack"/>
      <w:bookmarkEnd w:id="695"/>
      <w:r w:rsidR="00155373" w:rsidRPr="0075031B">
        <w:rPr>
          <w:rFonts w:ascii="Times New Roman" w:hAnsi="Times New Roman"/>
          <w:strike/>
          <w:rPrChange w:id="696" w:author="Stephen Ross" w:date="2013-11-13T11:47:00Z">
            <w:rPr>
              <w:rFonts w:ascii="Times New Roman" w:hAnsi="Times New Roman"/>
            </w:rPr>
          </w:rPrChange>
        </w:rPr>
        <w:t>amazed to discover that even silence is potent in performance and that holding poses, lifting other bodies, and working with unfamiliar music—</w:t>
      </w:r>
      <w:proofErr w:type="spellStart"/>
      <w:r w:rsidR="00155373" w:rsidRPr="0075031B">
        <w:rPr>
          <w:rFonts w:ascii="Times New Roman" w:hAnsi="Times New Roman"/>
          <w:strike/>
          <w:rPrChange w:id="697" w:author="Stephen Ross" w:date="2013-11-13T11:47:00Z">
            <w:rPr>
              <w:rFonts w:ascii="Times New Roman" w:hAnsi="Times New Roman"/>
            </w:rPr>
          </w:rPrChange>
        </w:rPr>
        <w:t>Deboo’s</w:t>
      </w:r>
      <w:proofErr w:type="spellEnd"/>
      <w:r w:rsidR="00155373" w:rsidRPr="0075031B">
        <w:rPr>
          <w:rFonts w:ascii="Times New Roman" w:hAnsi="Times New Roman"/>
          <w:strike/>
          <w:rPrChange w:id="698" w:author="Stephen Ross" w:date="2013-11-13T11:47:00Z">
            <w:rPr>
              <w:rFonts w:ascii="Times New Roman" w:hAnsi="Times New Roman"/>
            </w:rPr>
          </w:rPrChange>
        </w:rPr>
        <w:t xml:space="preserve"> musical soundscapes bring together classical piano, opera, and other global sounds</w:t>
      </w:r>
      <w:r w:rsidR="001D0F7F" w:rsidRPr="0075031B">
        <w:rPr>
          <w:rFonts w:ascii="Times New Roman" w:hAnsi="Times New Roman"/>
          <w:strike/>
          <w:rPrChange w:id="699" w:author="Stephen Ross" w:date="2013-11-13T11:47:00Z">
            <w:rPr>
              <w:rFonts w:ascii="Times New Roman" w:hAnsi="Times New Roman"/>
            </w:rPr>
          </w:rPrChange>
        </w:rPr>
        <w:t>—are part of Indian dance</w:t>
      </w:r>
      <w:r w:rsidR="001D0F7F" w:rsidRPr="002F0CA2">
        <w:rPr>
          <w:rFonts w:ascii="Times New Roman" w:hAnsi="Times New Roman"/>
        </w:rPr>
        <w:t xml:space="preserve"> today</w:t>
      </w:r>
      <w:r w:rsidR="00155373" w:rsidRPr="002F0CA2">
        <w:rPr>
          <w:rFonts w:ascii="Times New Roman" w:hAnsi="Times New Roman"/>
        </w:rPr>
        <w:t>.</w:t>
      </w:r>
      <w:ins w:id="700" w:author="Stephen Ross" w:date="2013-11-13T11:45:00Z">
        <w:r w:rsidR="00610D80">
          <w:rPr>
            <w:rFonts w:ascii="Times New Roman" w:hAnsi="Times New Roman"/>
          </w:rPr>
          <w:t xml:space="preserve"> [[end proposed cut]]</w:t>
        </w:r>
      </w:ins>
    </w:p>
    <w:commentRangeEnd w:id="517"/>
    <w:p w14:paraId="411F95B6" w14:textId="4A14BB4B" w:rsidR="00070DCC" w:rsidRPr="002F0CA2" w:rsidRDefault="00A633D0" w:rsidP="00E45896">
      <w:pPr>
        <w:spacing w:line="480" w:lineRule="auto"/>
        <w:ind w:firstLine="720"/>
        <w:rPr>
          <w:rFonts w:ascii="Times New Roman" w:hAnsi="Times New Roman"/>
        </w:rPr>
      </w:pPr>
      <w:r>
        <w:rPr>
          <w:rStyle w:val="CommentReference"/>
          <w:rFonts w:ascii="Times" w:eastAsia="Times" w:hAnsi="Times"/>
        </w:rPr>
        <w:commentReference w:id="517"/>
      </w:r>
      <w:r w:rsidR="00EB7637">
        <w:rPr>
          <w:rFonts w:ascii="Times New Roman" w:hAnsi="Times New Roman"/>
        </w:rPr>
        <w:t xml:space="preserve">Before </w:t>
      </w:r>
      <w:proofErr w:type="spellStart"/>
      <w:r w:rsidR="00155373" w:rsidRPr="002F0CA2">
        <w:rPr>
          <w:rFonts w:ascii="Times New Roman" w:hAnsi="Times New Roman"/>
        </w:rPr>
        <w:t>Deboo</w:t>
      </w:r>
      <w:r w:rsidR="00EB7637">
        <w:rPr>
          <w:rFonts w:ascii="Times New Roman" w:hAnsi="Times New Roman"/>
        </w:rPr>
        <w:t>’s</w:t>
      </w:r>
      <w:proofErr w:type="spellEnd"/>
      <w:r w:rsidR="00155373" w:rsidRPr="002F0CA2">
        <w:rPr>
          <w:rFonts w:ascii="Times New Roman" w:hAnsi="Times New Roman"/>
        </w:rPr>
        <w:t xml:space="preserve"> </w:t>
      </w:r>
      <w:r w:rsidR="00B40974">
        <w:rPr>
          <w:rFonts w:ascii="Times New Roman" w:hAnsi="Times New Roman"/>
        </w:rPr>
        <w:t>post-</w:t>
      </w:r>
      <w:r w:rsidR="00155373" w:rsidRPr="002F0CA2">
        <w:rPr>
          <w:rFonts w:ascii="Times New Roman" w:hAnsi="Times New Roman"/>
        </w:rPr>
        <w:t xml:space="preserve">1980s </w:t>
      </w:r>
      <w:r w:rsidR="00B40974">
        <w:rPr>
          <w:rFonts w:ascii="Times New Roman" w:hAnsi="Times New Roman"/>
        </w:rPr>
        <w:t xml:space="preserve">creative work using modern dance with Indian dance </w:t>
      </w:r>
      <w:r w:rsidR="00B40974" w:rsidRPr="008A4D59">
        <w:rPr>
          <w:rFonts w:ascii="Times New Roman" w:hAnsi="Times New Roman"/>
          <w:i/>
        </w:rPr>
        <w:t>mudras</w:t>
      </w:r>
      <w:r w:rsidR="00B40974">
        <w:rPr>
          <w:rFonts w:ascii="Times New Roman" w:hAnsi="Times New Roman"/>
        </w:rPr>
        <w:t xml:space="preserve"> (hand-gestures)</w:t>
      </w:r>
      <w:r w:rsidR="00364260">
        <w:rPr>
          <w:rFonts w:ascii="Times New Roman" w:hAnsi="Times New Roman"/>
        </w:rPr>
        <w:t>,</w:t>
      </w:r>
      <w:r w:rsidR="00B40974">
        <w:rPr>
          <w:rFonts w:ascii="Times New Roman" w:hAnsi="Times New Roman"/>
        </w:rPr>
        <w:t xml:space="preserve"> affect, and </w:t>
      </w:r>
      <w:r w:rsidR="00B40974" w:rsidRPr="00E97B37">
        <w:rPr>
          <w:rFonts w:ascii="Times New Roman" w:hAnsi="Times New Roman"/>
          <w:i/>
        </w:rPr>
        <w:t>rasa</w:t>
      </w:r>
      <w:r w:rsidR="00B40974">
        <w:rPr>
          <w:rFonts w:ascii="Times New Roman" w:hAnsi="Times New Roman"/>
        </w:rPr>
        <w:t xml:space="preserve">, </w:t>
      </w:r>
      <w:r w:rsidR="00070DCC" w:rsidRPr="002F0CA2">
        <w:rPr>
          <w:rFonts w:ascii="Times New Roman" w:hAnsi="Times New Roman"/>
        </w:rPr>
        <w:t>artist</w:t>
      </w:r>
      <w:r w:rsidR="00155373" w:rsidRPr="002F0CA2">
        <w:rPr>
          <w:rFonts w:ascii="Times New Roman" w:hAnsi="Times New Roman"/>
        </w:rPr>
        <w:t xml:space="preserve"> </w:t>
      </w:r>
      <w:proofErr w:type="spellStart"/>
      <w:r w:rsidR="00155373" w:rsidRPr="000B6386">
        <w:rPr>
          <w:rFonts w:ascii="Times New Roman" w:hAnsi="Times New Roman"/>
          <w:rPrChange w:id="701" w:author="Editorial Comments" w:date="2013-11-11T20:40:00Z">
            <w:rPr>
              <w:rFonts w:ascii="Times New Roman" w:hAnsi="Times New Roman"/>
              <w:b/>
            </w:rPr>
          </w:rPrChange>
        </w:rPr>
        <w:t>Uday</w:t>
      </w:r>
      <w:proofErr w:type="spellEnd"/>
      <w:r w:rsidR="00155373" w:rsidRPr="000B6386">
        <w:rPr>
          <w:rFonts w:ascii="Times New Roman" w:hAnsi="Times New Roman"/>
          <w:rPrChange w:id="702" w:author="Editorial Comments" w:date="2013-11-11T20:40:00Z">
            <w:rPr>
              <w:rFonts w:ascii="Times New Roman" w:hAnsi="Times New Roman"/>
              <w:b/>
            </w:rPr>
          </w:rPrChange>
        </w:rPr>
        <w:t xml:space="preserve"> Shankar</w:t>
      </w:r>
      <w:r w:rsidR="00155373" w:rsidRPr="002F0CA2">
        <w:rPr>
          <w:rFonts w:ascii="Times New Roman" w:hAnsi="Times New Roman"/>
        </w:rPr>
        <w:t xml:space="preserve"> </w:t>
      </w:r>
      <w:r w:rsidR="00070DCC" w:rsidRPr="002F0CA2">
        <w:rPr>
          <w:rFonts w:ascii="Times New Roman" w:hAnsi="Times New Roman"/>
        </w:rPr>
        <w:t>(</w:t>
      </w:r>
      <w:r w:rsidR="008A4D59">
        <w:rPr>
          <w:rFonts w:ascii="Times New Roman" w:hAnsi="Times New Roman"/>
        </w:rPr>
        <w:t xml:space="preserve">1900-1977) </w:t>
      </w:r>
      <w:r w:rsidR="00B40974">
        <w:rPr>
          <w:rFonts w:ascii="Times New Roman" w:hAnsi="Times New Roman"/>
        </w:rPr>
        <w:t xml:space="preserve">in early </w:t>
      </w:r>
      <w:del w:id="703" w:author="Editorial Comments" w:date="2013-11-11T20:40:00Z">
        <w:r w:rsidR="00B40974" w:rsidDel="000B6386">
          <w:rPr>
            <w:rFonts w:ascii="Times New Roman" w:hAnsi="Times New Roman"/>
          </w:rPr>
          <w:delText>20</w:delText>
        </w:r>
        <w:r w:rsidR="00B40974" w:rsidRPr="00B40974" w:rsidDel="000B6386">
          <w:rPr>
            <w:rFonts w:ascii="Times New Roman" w:hAnsi="Times New Roman"/>
            <w:vertAlign w:val="superscript"/>
          </w:rPr>
          <w:delText>th</w:delText>
        </w:r>
        <w:r w:rsidR="00B40974" w:rsidDel="000B6386">
          <w:rPr>
            <w:rFonts w:ascii="Times New Roman" w:hAnsi="Times New Roman"/>
          </w:rPr>
          <w:delText xml:space="preserve"> </w:delText>
        </w:r>
      </w:del>
      <w:ins w:id="704" w:author="Editorial Comments" w:date="2013-11-11T20:40:00Z">
        <w:r w:rsidR="000B6386">
          <w:rPr>
            <w:rFonts w:ascii="Times New Roman" w:hAnsi="Times New Roman"/>
          </w:rPr>
          <w:t xml:space="preserve">twentieth </w:t>
        </w:r>
      </w:ins>
      <w:r w:rsidR="00B40974">
        <w:rPr>
          <w:rFonts w:ascii="Times New Roman" w:hAnsi="Times New Roman"/>
        </w:rPr>
        <w:t>century is</w:t>
      </w:r>
      <w:r w:rsidR="00155373" w:rsidRPr="002F0CA2">
        <w:rPr>
          <w:rFonts w:ascii="Times New Roman" w:hAnsi="Times New Roman"/>
        </w:rPr>
        <w:t xml:space="preserve"> regarded as a pioneer of what was then called </w:t>
      </w:r>
      <w:del w:id="705" w:author="Editorial Comments" w:date="2013-11-11T20:40:00Z">
        <w:r w:rsidR="00155373" w:rsidRPr="002F0CA2" w:rsidDel="000B6386">
          <w:rPr>
            <w:rFonts w:ascii="Times New Roman" w:hAnsi="Times New Roman"/>
          </w:rPr>
          <w:delText>“</w:delText>
        </w:r>
      </w:del>
      <w:ins w:id="706" w:author="Editorial Comments" w:date="2013-11-11T20:40:00Z">
        <w:r w:rsidR="000B6386">
          <w:rPr>
            <w:rFonts w:ascii="Times New Roman" w:hAnsi="Times New Roman"/>
          </w:rPr>
          <w:t>‘</w:t>
        </w:r>
      </w:ins>
      <w:r w:rsidR="00155373" w:rsidRPr="002F0CA2">
        <w:rPr>
          <w:rFonts w:ascii="Times New Roman" w:hAnsi="Times New Roman"/>
        </w:rPr>
        <w:t>Modern Indian Dance</w:t>
      </w:r>
      <w:ins w:id="707" w:author="Editorial Comments" w:date="2013-11-11T20:48:00Z">
        <w:r w:rsidR="000B6386">
          <w:rPr>
            <w:rFonts w:ascii="Times New Roman" w:hAnsi="Times New Roman"/>
          </w:rPr>
          <w:t>’</w:t>
        </w:r>
      </w:ins>
      <w:r w:rsidR="00155373" w:rsidRPr="002F0CA2">
        <w:rPr>
          <w:rFonts w:ascii="Times New Roman" w:hAnsi="Times New Roman"/>
        </w:rPr>
        <w:t>.</w:t>
      </w:r>
      <w:del w:id="708" w:author="Editorial Comments" w:date="2013-11-11T20:48:00Z">
        <w:r w:rsidR="00155373" w:rsidRPr="002F0CA2" w:rsidDel="000B6386">
          <w:rPr>
            <w:rFonts w:ascii="Times New Roman" w:hAnsi="Times New Roman"/>
          </w:rPr>
          <w:delText>”</w:delText>
        </w:r>
      </w:del>
      <w:r w:rsidR="00155373" w:rsidRPr="002F0CA2">
        <w:rPr>
          <w:rFonts w:ascii="Times New Roman" w:hAnsi="Times New Roman"/>
        </w:rPr>
        <w:t xml:space="preserve"> </w:t>
      </w:r>
      <w:r w:rsidR="00070DCC" w:rsidRPr="002F0CA2">
        <w:rPr>
          <w:rFonts w:ascii="Times New Roman" w:hAnsi="Times New Roman"/>
        </w:rPr>
        <w:t>Shankar</w:t>
      </w:r>
      <w:r w:rsidR="00E45896">
        <w:rPr>
          <w:rFonts w:ascii="Times New Roman" w:hAnsi="Times New Roman"/>
        </w:rPr>
        <w:t xml:space="preserve"> </w:t>
      </w:r>
      <w:r w:rsidR="00070DCC" w:rsidRPr="002F0CA2">
        <w:rPr>
          <w:rFonts w:ascii="Times New Roman" w:hAnsi="Times New Roman"/>
        </w:rPr>
        <w:t xml:space="preserve">is credited with being the first to bring Indian classical dance to the West. Shankar’s </w:t>
      </w:r>
      <w:del w:id="709" w:author="Editorial Comments" w:date="2013-11-11T20:48:00Z">
        <w:r w:rsidR="00070DCC" w:rsidRPr="002F0CA2" w:rsidDel="000B6386">
          <w:rPr>
            <w:rFonts w:ascii="Times New Roman" w:hAnsi="Times New Roman"/>
          </w:rPr>
          <w:delText>“</w:delText>
        </w:r>
      </w:del>
      <w:ins w:id="710" w:author="Editorial Comments" w:date="2013-11-11T20:48:00Z">
        <w:r w:rsidR="000B6386">
          <w:rPr>
            <w:rFonts w:ascii="Times New Roman" w:hAnsi="Times New Roman"/>
          </w:rPr>
          <w:t>‘</w:t>
        </w:r>
      </w:ins>
      <w:r w:rsidR="00070DCC" w:rsidRPr="002F0CA2">
        <w:rPr>
          <w:rFonts w:ascii="Times New Roman" w:hAnsi="Times New Roman"/>
        </w:rPr>
        <w:t>Creative Dance</w:t>
      </w:r>
      <w:del w:id="711" w:author="Editorial Comments" w:date="2013-11-11T20:48:00Z">
        <w:r w:rsidR="00070DCC" w:rsidRPr="002F0CA2" w:rsidDel="000B6386">
          <w:rPr>
            <w:rFonts w:ascii="Times New Roman" w:hAnsi="Times New Roman"/>
          </w:rPr>
          <w:delText xml:space="preserve">” </w:delText>
        </w:r>
      </w:del>
      <w:ins w:id="712" w:author="Editorial Comments" w:date="2013-11-11T20:48:00Z">
        <w:r w:rsidR="000B6386">
          <w:rPr>
            <w:rFonts w:ascii="Times New Roman" w:hAnsi="Times New Roman"/>
          </w:rPr>
          <w:t>’</w:t>
        </w:r>
        <w:r w:rsidR="000B6386" w:rsidRPr="002F0CA2">
          <w:rPr>
            <w:rFonts w:ascii="Times New Roman" w:hAnsi="Times New Roman"/>
          </w:rPr>
          <w:t xml:space="preserve"> </w:t>
        </w:r>
      </w:ins>
      <w:r w:rsidR="00070DCC" w:rsidRPr="002F0CA2">
        <w:rPr>
          <w:rFonts w:ascii="Times New Roman" w:hAnsi="Times New Roman"/>
        </w:rPr>
        <w:t xml:space="preserve">combined Indian dance with new movements and story telling, searching for a dance language that would communicate </w:t>
      </w:r>
      <w:proofErr w:type="spellStart"/>
      <w:r w:rsidR="00070DCC" w:rsidRPr="002F0CA2">
        <w:rPr>
          <w:rFonts w:ascii="Times New Roman" w:hAnsi="Times New Roman"/>
        </w:rPr>
        <w:t>Indianness</w:t>
      </w:r>
      <w:proofErr w:type="spellEnd"/>
      <w:r w:rsidR="00070DCC" w:rsidRPr="002F0CA2">
        <w:rPr>
          <w:rFonts w:ascii="Times New Roman" w:hAnsi="Times New Roman"/>
        </w:rPr>
        <w:t xml:space="preserve"> to varied audiences.</w:t>
      </w:r>
      <w:r w:rsidR="00070DCC" w:rsidRPr="002F0CA2">
        <w:rPr>
          <w:rStyle w:val="EndnoteReference"/>
          <w:rFonts w:ascii="Times New Roman" w:hAnsi="Times New Roman"/>
        </w:rPr>
        <w:endnoteReference w:id="12"/>
      </w:r>
      <w:r w:rsidR="00070DCC" w:rsidRPr="002F0CA2">
        <w:rPr>
          <w:rFonts w:ascii="Times New Roman" w:hAnsi="Times New Roman"/>
        </w:rPr>
        <w:t xml:space="preserve"> Recent scholars, challenging earlier dismissal of such efforts as </w:t>
      </w:r>
      <w:del w:id="713" w:author="Editorial Comments" w:date="2013-11-11T20:48:00Z">
        <w:r w:rsidR="00070DCC" w:rsidRPr="002F0CA2" w:rsidDel="000B6386">
          <w:rPr>
            <w:rFonts w:ascii="Times New Roman" w:hAnsi="Times New Roman"/>
          </w:rPr>
          <w:delText>“</w:delText>
        </w:r>
      </w:del>
      <w:ins w:id="714" w:author="Editorial Comments" w:date="2013-11-11T20:48:00Z">
        <w:r w:rsidR="000B6386">
          <w:rPr>
            <w:rFonts w:ascii="Times New Roman" w:hAnsi="Times New Roman"/>
          </w:rPr>
          <w:t>‘</w:t>
        </w:r>
      </w:ins>
      <w:del w:id="715" w:author="Editorial Comments" w:date="2013-11-11T20:48:00Z">
        <w:r w:rsidR="00070DCC" w:rsidRPr="002F0CA2" w:rsidDel="000B6386">
          <w:rPr>
            <w:rFonts w:ascii="Times New Roman" w:hAnsi="Times New Roman"/>
          </w:rPr>
          <w:delText>Orientalist</w:delText>
        </w:r>
      </w:del>
      <w:ins w:id="716" w:author="Editorial Comments" w:date="2013-11-11T20:48:00Z">
        <w:r w:rsidR="000B6386">
          <w:rPr>
            <w:rFonts w:ascii="Times New Roman" w:hAnsi="Times New Roman"/>
          </w:rPr>
          <w:t>o</w:t>
        </w:r>
        <w:r w:rsidR="000B6386" w:rsidRPr="002F0CA2">
          <w:rPr>
            <w:rFonts w:ascii="Times New Roman" w:hAnsi="Times New Roman"/>
          </w:rPr>
          <w:t>rientalist</w:t>
        </w:r>
        <w:r w:rsidR="000B6386">
          <w:rPr>
            <w:rFonts w:ascii="Times New Roman" w:hAnsi="Times New Roman"/>
          </w:rPr>
          <w:t>’</w:t>
        </w:r>
      </w:ins>
      <w:r w:rsidR="00070DCC" w:rsidRPr="002F0CA2">
        <w:rPr>
          <w:rFonts w:ascii="Times New Roman" w:hAnsi="Times New Roman"/>
        </w:rPr>
        <w:t>,</w:t>
      </w:r>
      <w:del w:id="717" w:author="Editorial Comments" w:date="2013-11-11T20:48:00Z">
        <w:r w:rsidR="00070DCC" w:rsidRPr="002F0CA2" w:rsidDel="000B6386">
          <w:rPr>
            <w:rFonts w:ascii="Times New Roman" w:hAnsi="Times New Roman"/>
          </w:rPr>
          <w:delText>”</w:delText>
        </w:r>
      </w:del>
      <w:r w:rsidR="00070DCC" w:rsidRPr="002F0CA2">
        <w:rPr>
          <w:rFonts w:ascii="Times New Roman" w:hAnsi="Times New Roman"/>
        </w:rPr>
        <w:t xml:space="preserve"> </w:t>
      </w:r>
      <w:ins w:id="718" w:author="Editorial Comments" w:date="2013-11-11T20:48:00Z">
        <w:r w:rsidR="00FF1D00">
          <w:rPr>
            <w:rFonts w:ascii="Times New Roman" w:hAnsi="Times New Roman"/>
          </w:rPr>
          <w:t xml:space="preserve">have </w:t>
        </w:r>
      </w:ins>
      <w:r w:rsidR="00070DCC" w:rsidRPr="002F0CA2">
        <w:rPr>
          <w:rFonts w:ascii="Times New Roman" w:hAnsi="Times New Roman"/>
        </w:rPr>
        <w:t>reassess</w:t>
      </w:r>
      <w:ins w:id="719" w:author="Editorial Comments" w:date="2013-11-11T20:48:00Z">
        <w:r w:rsidR="00FF1D00">
          <w:rPr>
            <w:rFonts w:ascii="Times New Roman" w:hAnsi="Times New Roman"/>
          </w:rPr>
          <w:t>ed</w:t>
        </w:r>
      </w:ins>
      <w:r w:rsidR="00070DCC" w:rsidRPr="002F0CA2">
        <w:rPr>
          <w:rFonts w:ascii="Times New Roman" w:hAnsi="Times New Roman"/>
        </w:rPr>
        <w:t xml:space="preserve"> Shankar’s co</w:t>
      </w:r>
      <w:r w:rsidR="00E97B37">
        <w:rPr>
          <w:rFonts w:ascii="Times New Roman" w:hAnsi="Times New Roman"/>
        </w:rPr>
        <w:t>ntributions; scholar Joan Erdman calls him</w:t>
      </w:r>
      <w:r w:rsidR="00070DCC" w:rsidRPr="002F0CA2">
        <w:rPr>
          <w:rFonts w:ascii="Times New Roman" w:hAnsi="Times New Roman"/>
        </w:rPr>
        <w:t xml:space="preserve"> </w:t>
      </w:r>
      <w:del w:id="720" w:author="Editorial Comments" w:date="2013-11-11T20:49:00Z">
        <w:r w:rsidR="00070DCC" w:rsidRPr="002F0CA2" w:rsidDel="00FF1D00">
          <w:rPr>
            <w:rFonts w:ascii="Times New Roman" w:hAnsi="Times New Roman"/>
          </w:rPr>
          <w:delText>“</w:delText>
        </w:r>
      </w:del>
      <w:ins w:id="721" w:author="Editorial Comments" w:date="2013-11-11T20:49:00Z">
        <w:r w:rsidR="00FF1D00">
          <w:rPr>
            <w:rFonts w:ascii="Times New Roman" w:hAnsi="Times New Roman"/>
          </w:rPr>
          <w:t>‘</w:t>
        </w:r>
      </w:ins>
      <w:r w:rsidR="00070DCC" w:rsidRPr="002F0CA2">
        <w:rPr>
          <w:rFonts w:ascii="Times New Roman" w:hAnsi="Times New Roman"/>
        </w:rPr>
        <w:t xml:space="preserve">India’s first modern dancer. </w:t>
      </w:r>
      <w:r w:rsidR="00E97B37">
        <w:rPr>
          <w:rFonts w:ascii="Times New Roman" w:hAnsi="Times New Roman"/>
        </w:rPr>
        <w:t xml:space="preserve">[Further] </w:t>
      </w:r>
      <w:r w:rsidR="00070DCC" w:rsidRPr="002F0CA2">
        <w:rPr>
          <w:rFonts w:ascii="Times New Roman" w:hAnsi="Times New Roman"/>
        </w:rPr>
        <w:t>Shankar’s translations for the West become both a success in their own time and a significant reference for contemporary attempts in modern and ethnic dance production</w:t>
      </w:r>
      <w:del w:id="722" w:author="Editorial Comments" w:date="2013-11-11T20:49:00Z">
        <w:r w:rsidR="00070DCC" w:rsidRPr="002F0CA2" w:rsidDel="00FF1D00">
          <w:rPr>
            <w:rFonts w:ascii="Times New Roman" w:hAnsi="Times New Roman"/>
          </w:rPr>
          <w:delText xml:space="preserve">” </w:delText>
        </w:r>
      </w:del>
      <w:ins w:id="723" w:author="Editorial Comments" w:date="2013-11-11T20:49:00Z">
        <w:r w:rsidR="00FF1D00">
          <w:rPr>
            <w:rFonts w:ascii="Times New Roman" w:hAnsi="Times New Roman"/>
          </w:rPr>
          <w:t>’</w:t>
        </w:r>
        <w:r w:rsidR="00FF1D00" w:rsidRPr="002F0CA2">
          <w:rPr>
            <w:rFonts w:ascii="Times New Roman" w:hAnsi="Times New Roman"/>
          </w:rPr>
          <w:t xml:space="preserve"> </w:t>
        </w:r>
      </w:ins>
      <w:r w:rsidR="00070DCC" w:rsidRPr="002F0CA2">
        <w:rPr>
          <w:rFonts w:ascii="Times New Roman" w:hAnsi="Times New Roman"/>
        </w:rPr>
        <w:t>(84).</w:t>
      </w:r>
      <w:r w:rsidR="00E97B37" w:rsidRPr="002F0CA2">
        <w:rPr>
          <w:rStyle w:val="EndnoteReference"/>
          <w:rFonts w:ascii="Times New Roman" w:hAnsi="Times New Roman"/>
        </w:rPr>
        <w:endnoteReference w:id="13"/>
      </w:r>
    </w:p>
    <w:p w14:paraId="4DAAB06A" w14:textId="1FF25D72" w:rsidR="00E10099" w:rsidRPr="002F0CA2" w:rsidRDefault="00E45896" w:rsidP="009E0CF7">
      <w:pPr>
        <w:spacing w:line="480" w:lineRule="auto"/>
        <w:ind w:firstLine="720"/>
        <w:rPr>
          <w:rFonts w:ascii="Times New Roman" w:hAnsi="Times New Roman"/>
        </w:rPr>
      </w:pPr>
      <w:r>
        <w:rPr>
          <w:rFonts w:ascii="Times New Roman" w:hAnsi="Times New Roman"/>
        </w:rPr>
        <w:t xml:space="preserve">Once again, </w:t>
      </w:r>
      <w:proofErr w:type="spellStart"/>
      <w:r>
        <w:rPr>
          <w:rFonts w:ascii="Times New Roman" w:hAnsi="Times New Roman"/>
        </w:rPr>
        <w:t>Pavlova</w:t>
      </w:r>
      <w:proofErr w:type="spellEnd"/>
      <w:r>
        <w:rPr>
          <w:rFonts w:ascii="Times New Roman" w:hAnsi="Times New Roman"/>
        </w:rPr>
        <w:t xml:space="preserve"> enter</w:t>
      </w:r>
      <w:r w:rsidR="008A4D59">
        <w:rPr>
          <w:rFonts w:ascii="Times New Roman" w:hAnsi="Times New Roman"/>
        </w:rPr>
        <w:t>s</w:t>
      </w:r>
      <w:r w:rsidR="00364260">
        <w:rPr>
          <w:rFonts w:ascii="Times New Roman" w:hAnsi="Times New Roman"/>
        </w:rPr>
        <w:t xml:space="preserve"> Indian dance history</w:t>
      </w:r>
      <w:del w:id="724" w:author="Editorial Comments" w:date="2013-11-11T20:49:00Z">
        <w:r w:rsidDel="00FF1D00">
          <w:rPr>
            <w:rFonts w:ascii="Times New Roman" w:hAnsi="Times New Roman"/>
          </w:rPr>
          <w:delText>--</w:delText>
        </w:r>
      </w:del>
      <w:ins w:id="725" w:author="Editorial Comments" w:date="2013-11-11T20:49:00Z">
        <w:r w:rsidR="00FF1D00">
          <w:rPr>
            <w:rFonts w:ascii="Times New Roman" w:hAnsi="Times New Roman"/>
          </w:rPr>
          <w:t>—</w:t>
        </w:r>
      </w:ins>
      <w:r>
        <w:rPr>
          <w:rFonts w:ascii="Times New Roman" w:hAnsi="Times New Roman"/>
        </w:rPr>
        <w:t>S</w:t>
      </w:r>
      <w:r w:rsidR="00070DCC" w:rsidRPr="002F0CA2">
        <w:rPr>
          <w:rFonts w:ascii="Times New Roman" w:hAnsi="Times New Roman"/>
        </w:rPr>
        <w:t xml:space="preserve">hankar toured with </w:t>
      </w:r>
      <w:r>
        <w:rPr>
          <w:rFonts w:ascii="Times New Roman" w:hAnsi="Times New Roman"/>
        </w:rPr>
        <w:t xml:space="preserve">her </w:t>
      </w:r>
      <w:r w:rsidR="00070DCC" w:rsidRPr="002F0CA2">
        <w:rPr>
          <w:rFonts w:ascii="Times New Roman" w:hAnsi="Times New Roman"/>
        </w:rPr>
        <w:t xml:space="preserve">and choreographed two pieces, though </w:t>
      </w:r>
      <w:r>
        <w:rPr>
          <w:rFonts w:ascii="Times New Roman" w:hAnsi="Times New Roman"/>
        </w:rPr>
        <w:t xml:space="preserve">he </w:t>
      </w:r>
      <w:r w:rsidR="00070DCC" w:rsidRPr="002F0CA2">
        <w:rPr>
          <w:rFonts w:ascii="Times New Roman" w:hAnsi="Times New Roman"/>
        </w:rPr>
        <w:t xml:space="preserve">received no recognition from local reviews. </w:t>
      </w:r>
      <w:proofErr w:type="spellStart"/>
      <w:r w:rsidR="00070DCC" w:rsidRPr="002F0CA2">
        <w:rPr>
          <w:rFonts w:ascii="Times New Roman" w:hAnsi="Times New Roman"/>
        </w:rPr>
        <w:t>Pavlova</w:t>
      </w:r>
      <w:proofErr w:type="spellEnd"/>
      <w:r w:rsidR="00070DCC" w:rsidRPr="002F0CA2">
        <w:rPr>
          <w:rFonts w:ascii="Times New Roman" w:hAnsi="Times New Roman"/>
        </w:rPr>
        <w:t xml:space="preserve"> advised him </w:t>
      </w:r>
      <w:r w:rsidR="00364260">
        <w:rPr>
          <w:rFonts w:ascii="Times New Roman" w:hAnsi="Times New Roman"/>
        </w:rPr>
        <w:t xml:space="preserve">(as she advised Devi) </w:t>
      </w:r>
      <w:r w:rsidR="00070DCC" w:rsidRPr="002F0CA2">
        <w:rPr>
          <w:rFonts w:ascii="Times New Roman" w:hAnsi="Times New Roman"/>
        </w:rPr>
        <w:t>to return to India and explore his own tradi</w:t>
      </w:r>
      <w:r>
        <w:rPr>
          <w:rFonts w:ascii="Times New Roman" w:hAnsi="Times New Roman"/>
        </w:rPr>
        <w:t>tions. Shankar</w:t>
      </w:r>
      <w:r w:rsidR="00364260">
        <w:rPr>
          <w:rFonts w:ascii="Times New Roman" w:hAnsi="Times New Roman"/>
        </w:rPr>
        <w:t xml:space="preserve"> did so in 1938</w:t>
      </w:r>
      <w:r w:rsidR="00070DCC" w:rsidRPr="002F0CA2">
        <w:rPr>
          <w:rFonts w:ascii="Times New Roman" w:hAnsi="Times New Roman"/>
        </w:rPr>
        <w:t xml:space="preserve">, establishing his Culture Center in </w:t>
      </w:r>
      <w:proofErr w:type="spellStart"/>
      <w:r w:rsidR="00070DCC" w:rsidRPr="002F0CA2">
        <w:rPr>
          <w:rFonts w:ascii="Times New Roman" w:hAnsi="Times New Roman"/>
        </w:rPr>
        <w:t>Almora</w:t>
      </w:r>
      <w:proofErr w:type="spellEnd"/>
      <w:r w:rsidR="00070DCC" w:rsidRPr="002F0CA2">
        <w:rPr>
          <w:rFonts w:ascii="Times New Roman" w:hAnsi="Times New Roman"/>
        </w:rPr>
        <w:t xml:space="preserve">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r w:rsidR="00070DCC" w:rsidRPr="002F0CA2">
        <w:rPr>
          <w:rFonts w:ascii="Times New Roman" w:hAnsi="Times New Roman"/>
          <w:i/>
        </w:rPr>
        <w:t>Labour and Machinery</w:t>
      </w:r>
      <w:r>
        <w:rPr>
          <w:rFonts w:ascii="Times New Roman" w:hAnsi="Times New Roman"/>
        </w:rPr>
        <w:t xml:space="preserve"> </w:t>
      </w:r>
      <w:r w:rsidR="00070DCC" w:rsidRPr="002F0CA2">
        <w:rPr>
          <w:rFonts w:ascii="Times New Roman" w:hAnsi="Times New Roman"/>
        </w:rPr>
        <w:t xml:space="preserve">critiquing the increasing mechanization of </w:t>
      </w:r>
      <w:r>
        <w:rPr>
          <w:rFonts w:ascii="Times New Roman" w:hAnsi="Times New Roman"/>
        </w:rPr>
        <w:t>life. Such choreography about current themes is</w:t>
      </w:r>
      <w:r w:rsidR="00070DCC" w:rsidRPr="002F0CA2">
        <w:rPr>
          <w:rFonts w:ascii="Times New Roman" w:hAnsi="Times New Roman"/>
        </w:rPr>
        <w:t xml:space="preserve"> </w:t>
      </w:r>
      <w:r>
        <w:rPr>
          <w:rFonts w:ascii="Times New Roman" w:hAnsi="Times New Roman"/>
        </w:rPr>
        <w:t xml:space="preserve">a mode used </w:t>
      </w:r>
      <w:r w:rsidR="00070DCC" w:rsidRPr="002F0CA2">
        <w:rPr>
          <w:rFonts w:ascii="Times New Roman" w:hAnsi="Times New Roman"/>
        </w:rPr>
        <w:t xml:space="preserve">by Contemporary </w:t>
      </w:r>
      <w:r>
        <w:rPr>
          <w:rFonts w:ascii="Times New Roman" w:hAnsi="Times New Roman"/>
        </w:rPr>
        <w:t xml:space="preserve">South Asian </w:t>
      </w:r>
      <w:r w:rsidR="00070DCC" w:rsidRPr="002F0CA2">
        <w:rPr>
          <w:rFonts w:ascii="Times New Roman" w:hAnsi="Times New Roman"/>
        </w:rPr>
        <w:t>artists.</w:t>
      </w:r>
    </w:p>
    <w:p w14:paraId="01924E0C" w14:textId="685D7C7C" w:rsidR="00E45896" w:rsidRDefault="008A4D59" w:rsidP="009E0CF7">
      <w:pPr>
        <w:spacing w:line="480" w:lineRule="auto"/>
        <w:ind w:firstLine="720"/>
        <w:rPr>
          <w:rFonts w:ascii="Times New Roman" w:hAnsi="Times New Roman"/>
        </w:rPr>
      </w:pPr>
      <w:r>
        <w:rPr>
          <w:rFonts w:ascii="Times New Roman" w:hAnsi="Times New Roman"/>
        </w:rPr>
        <w:t>Another icon in</w:t>
      </w:r>
      <w:r w:rsidR="00155373" w:rsidRPr="002F0CA2">
        <w:rPr>
          <w:rFonts w:ascii="Times New Roman" w:hAnsi="Times New Roman"/>
        </w:rPr>
        <w:t xml:space="preserve"> </w:t>
      </w:r>
      <w:r w:rsidR="00E45896" w:rsidRPr="00E45896">
        <w:rPr>
          <w:rFonts w:ascii="Times New Roman" w:hAnsi="Times New Roman"/>
        </w:rPr>
        <w:t>innovating</w:t>
      </w:r>
      <w:r w:rsidR="00155373" w:rsidRPr="00E45896">
        <w:rPr>
          <w:rFonts w:ascii="Times New Roman" w:hAnsi="Times New Roman"/>
        </w:rPr>
        <w:t xml:space="preserve"> Indian dance is </w:t>
      </w:r>
      <w:r w:rsidR="00E45896" w:rsidRPr="00E45896">
        <w:rPr>
          <w:rFonts w:ascii="Times New Roman" w:hAnsi="Times New Roman"/>
        </w:rPr>
        <w:t xml:space="preserve">the wholly original artist </w:t>
      </w:r>
      <w:proofErr w:type="spellStart"/>
      <w:r w:rsidR="00155373" w:rsidRPr="00FF1D00">
        <w:rPr>
          <w:rFonts w:ascii="Times New Roman" w:hAnsi="Times New Roman"/>
          <w:rPrChange w:id="726" w:author="Editorial Comments" w:date="2013-11-11T20:49:00Z">
            <w:rPr>
              <w:rFonts w:ascii="Times New Roman" w:hAnsi="Times New Roman"/>
              <w:b/>
            </w:rPr>
          </w:rPrChange>
        </w:rPr>
        <w:t>Chand</w:t>
      </w:r>
      <w:r w:rsidR="00E10099" w:rsidRPr="00FF1D00">
        <w:rPr>
          <w:rFonts w:ascii="Times New Roman" w:hAnsi="Times New Roman"/>
          <w:rPrChange w:id="727" w:author="Editorial Comments" w:date="2013-11-11T20:49:00Z">
            <w:rPr>
              <w:rFonts w:ascii="Times New Roman" w:hAnsi="Times New Roman"/>
              <w:b/>
            </w:rPr>
          </w:rPrChange>
        </w:rPr>
        <w:t>ralekha</w:t>
      </w:r>
      <w:proofErr w:type="spellEnd"/>
      <w:r w:rsidR="00E10099" w:rsidRPr="002F0CA2">
        <w:rPr>
          <w:rFonts w:ascii="Times New Roman" w:hAnsi="Times New Roman"/>
        </w:rPr>
        <w:t xml:space="preserve"> (al</w:t>
      </w:r>
      <w:r w:rsidR="00E45896">
        <w:rPr>
          <w:rFonts w:ascii="Times New Roman" w:hAnsi="Times New Roman"/>
        </w:rPr>
        <w:t xml:space="preserve">so known as Chandra, 1928-2006). Chandra used abstract movement (less common in the 1970s than today) to evoke </w:t>
      </w:r>
      <w:r w:rsidR="00E45896" w:rsidRPr="008A4D59">
        <w:rPr>
          <w:rFonts w:ascii="Times New Roman" w:hAnsi="Times New Roman"/>
          <w:i/>
        </w:rPr>
        <w:t>rasa</w:t>
      </w:r>
      <w:r w:rsidR="00E45896">
        <w:rPr>
          <w:rFonts w:ascii="Times New Roman" w:hAnsi="Times New Roman"/>
        </w:rPr>
        <w:t>, demonstrating that emot</w:t>
      </w:r>
      <w:r>
        <w:rPr>
          <w:rFonts w:ascii="Times New Roman" w:hAnsi="Times New Roman"/>
        </w:rPr>
        <w:t xml:space="preserve">ional responses were </w:t>
      </w:r>
      <w:r w:rsidRPr="00FF1D00">
        <w:rPr>
          <w:rFonts w:ascii="Times New Roman" w:hAnsi="Times New Roman"/>
          <w:i/>
          <w:rPrChange w:id="728" w:author="Editorial Comments" w:date="2013-11-11T20:49:00Z">
            <w:rPr>
              <w:rFonts w:ascii="Times New Roman" w:hAnsi="Times New Roman"/>
              <w:u w:val="single"/>
            </w:rPr>
          </w:rPrChange>
        </w:rPr>
        <w:t>not</w:t>
      </w:r>
      <w:r>
        <w:rPr>
          <w:rFonts w:ascii="Times New Roman" w:hAnsi="Times New Roman"/>
        </w:rPr>
        <w:t xml:space="preserve"> confin</w:t>
      </w:r>
      <w:r w:rsidR="00364260">
        <w:rPr>
          <w:rFonts w:ascii="Times New Roman" w:hAnsi="Times New Roman"/>
        </w:rPr>
        <w:t xml:space="preserve">ed to narrative dance—this is her core legacy </w:t>
      </w:r>
      <w:r w:rsidR="00E45896">
        <w:rPr>
          <w:rFonts w:ascii="Times New Roman" w:hAnsi="Times New Roman"/>
        </w:rPr>
        <w:t xml:space="preserve">for future Indian dancers. Chandra trained initially in </w:t>
      </w:r>
      <w:proofErr w:type="spellStart"/>
      <w:r w:rsidR="00E45896">
        <w:rPr>
          <w:rFonts w:ascii="Times New Roman" w:hAnsi="Times New Roman"/>
        </w:rPr>
        <w:t>bharatanatyam</w:t>
      </w:r>
      <w:proofErr w:type="spellEnd"/>
      <w:r w:rsidR="00E45896">
        <w:rPr>
          <w:rFonts w:ascii="Times New Roman" w:hAnsi="Times New Roman"/>
        </w:rPr>
        <w:t xml:space="preserve">, </w:t>
      </w:r>
      <w:r>
        <w:rPr>
          <w:rFonts w:ascii="Times New Roman" w:hAnsi="Times New Roman"/>
        </w:rPr>
        <w:t xml:space="preserve">but </w:t>
      </w:r>
      <w:r w:rsidR="00E45896">
        <w:rPr>
          <w:rFonts w:ascii="Times New Roman" w:hAnsi="Times New Roman"/>
        </w:rPr>
        <w:t xml:space="preserve">rejected its superficial religiosity, over-ornamentation, and reliance on epic stories and myths. </w:t>
      </w:r>
    </w:p>
    <w:p w14:paraId="3AA3B2DD" w14:textId="19200A8F" w:rsidR="00A96107" w:rsidRDefault="00E45896" w:rsidP="00A96107">
      <w:pPr>
        <w:spacing w:line="480" w:lineRule="auto"/>
        <w:ind w:firstLine="720"/>
        <w:rPr>
          <w:rFonts w:ascii="Times New Roman" w:hAnsi="Times New Roman"/>
        </w:rPr>
      </w:pPr>
      <w:r>
        <w:rPr>
          <w:rFonts w:ascii="Times New Roman" w:hAnsi="Times New Roman"/>
        </w:rPr>
        <w:t>Although</w:t>
      </w:r>
      <w:ins w:id="729" w:author="Editorial Comments" w:date="2013-11-11T20:50:00Z">
        <w:r w:rsidR="00FF1D00">
          <w:rPr>
            <w:rFonts w:ascii="Times New Roman" w:hAnsi="Times New Roman"/>
          </w:rPr>
          <w:t>,</w:t>
        </w:r>
      </w:ins>
      <w:r>
        <w:rPr>
          <w:rFonts w:ascii="Times New Roman" w:hAnsi="Times New Roman"/>
        </w:rPr>
        <w:t xml:space="preserve"> </w:t>
      </w:r>
      <w:r w:rsidR="00A96107">
        <w:rPr>
          <w:rFonts w:ascii="Times New Roman" w:hAnsi="Times New Roman"/>
        </w:rPr>
        <w:t xml:space="preserve">like modern dancers, </w:t>
      </w:r>
      <w:r>
        <w:rPr>
          <w:rFonts w:ascii="Times New Roman" w:hAnsi="Times New Roman"/>
        </w:rPr>
        <w:t>Chandra embra</w:t>
      </w:r>
      <w:r w:rsidR="008A4D59">
        <w:rPr>
          <w:rFonts w:ascii="Times New Roman" w:hAnsi="Times New Roman"/>
        </w:rPr>
        <w:t xml:space="preserve">ced </w:t>
      </w:r>
      <w:r w:rsidR="00A96107">
        <w:rPr>
          <w:rFonts w:ascii="Times New Roman" w:hAnsi="Times New Roman"/>
        </w:rPr>
        <w:t xml:space="preserve">the human body, </w:t>
      </w:r>
      <w:r w:rsidR="00A96107" w:rsidRPr="002F0CA2">
        <w:rPr>
          <w:rFonts w:ascii="Times New Roman" w:hAnsi="Times New Roman"/>
        </w:rPr>
        <w:t xml:space="preserve">the central role of the spine, male and female energies in </w:t>
      </w:r>
      <w:r w:rsidR="00A96107">
        <w:rPr>
          <w:rFonts w:ascii="Times New Roman" w:hAnsi="Times New Roman"/>
        </w:rPr>
        <w:t>her</w:t>
      </w:r>
      <w:r w:rsidR="00A96107" w:rsidRPr="002F0CA2">
        <w:rPr>
          <w:rFonts w:ascii="Times New Roman" w:hAnsi="Times New Roman"/>
        </w:rPr>
        <w:t xml:space="preserve"> various works beginning with </w:t>
      </w:r>
      <w:proofErr w:type="spellStart"/>
      <w:r w:rsidR="00A96107" w:rsidRPr="002F0CA2">
        <w:rPr>
          <w:rFonts w:ascii="Times New Roman" w:hAnsi="Times New Roman"/>
          <w:i/>
        </w:rPr>
        <w:t>Angika</w:t>
      </w:r>
      <w:proofErr w:type="spellEnd"/>
      <w:r w:rsidR="00A96107" w:rsidRPr="002F0CA2">
        <w:rPr>
          <w:rFonts w:ascii="Times New Roman" w:hAnsi="Times New Roman"/>
        </w:rPr>
        <w:t xml:space="preserve"> and ending with </w:t>
      </w:r>
      <w:proofErr w:type="spellStart"/>
      <w:r w:rsidR="00A96107" w:rsidRPr="002F0CA2">
        <w:rPr>
          <w:rFonts w:ascii="Times New Roman" w:hAnsi="Times New Roman"/>
          <w:i/>
        </w:rPr>
        <w:t>Sharira</w:t>
      </w:r>
      <w:proofErr w:type="spellEnd"/>
      <w:r w:rsidR="00A96107" w:rsidRPr="002F0CA2">
        <w:rPr>
          <w:rFonts w:ascii="Times New Roman" w:hAnsi="Times New Roman"/>
          <w:i/>
        </w:rPr>
        <w:t xml:space="preserve"> </w:t>
      </w:r>
      <w:r w:rsidR="00A96107">
        <w:rPr>
          <w:rFonts w:ascii="Times New Roman" w:hAnsi="Times New Roman"/>
        </w:rPr>
        <w:t>(both translate as the body)</w:t>
      </w:r>
      <w:r>
        <w:rPr>
          <w:rFonts w:ascii="Times New Roman" w:hAnsi="Times New Roman"/>
        </w:rPr>
        <w:t xml:space="preserve">, </w:t>
      </w:r>
      <w:r w:rsidR="00A96107" w:rsidRPr="002F0CA2">
        <w:rPr>
          <w:rFonts w:ascii="Times New Roman" w:hAnsi="Times New Roman"/>
        </w:rPr>
        <w:t xml:space="preserve">her vision was grounded firmly in </w:t>
      </w:r>
      <w:proofErr w:type="spellStart"/>
      <w:r w:rsidR="00A96107" w:rsidRPr="002F0CA2">
        <w:rPr>
          <w:rFonts w:ascii="Times New Roman" w:hAnsi="Times New Roman"/>
        </w:rPr>
        <w:t>Rustom</w:t>
      </w:r>
      <w:proofErr w:type="spellEnd"/>
      <w:r w:rsidR="00A96107" w:rsidRPr="002F0CA2">
        <w:rPr>
          <w:rFonts w:ascii="Times New Roman" w:hAnsi="Times New Roman"/>
        </w:rPr>
        <w:t xml:space="preserve"> </w:t>
      </w:r>
      <w:proofErr w:type="spellStart"/>
      <w:r w:rsidR="00A96107" w:rsidRPr="002F0CA2">
        <w:rPr>
          <w:rFonts w:ascii="Times New Roman" w:hAnsi="Times New Roman"/>
        </w:rPr>
        <w:t>Bharucha’s</w:t>
      </w:r>
      <w:proofErr w:type="spellEnd"/>
      <w:r w:rsidR="00A96107" w:rsidRPr="002F0CA2">
        <w:rPr>
          <w:rFonts w:ascii="Times New Roman" w:hAnsi="Times New Roman"/>
        </w:rPr>
        <w:t xml:space="preserve"> words, in </w:t>
      </w:r>
      <w:del w:id="730" w:author="Editorial Comments" w:date="2013-11-11T20:50:00Z">
        <w:r w:rsidR="00A96107" w:rsidRPr="002F0CA2" w:rsidDel="00FF1D00">
          <w:rPr>
            <w:rFonts w:ascii="Times New Roman" w:hAnsi="Times New Roman"/>
          </w:rPr>
          <w:delText>“</w:delText>
        </w:r>
      </w:del>
      <w:ins w:id="731" w:author="Editorial Comments" w:date="2013-11-11T20:50:00Z">
        <w:r w:rsidR="00FF1D00">
          <w:rPr>
            <w:rFonts w:ascii="Times New Roman" w:hAnsi="Times New Roman"/>
          </w:rPr>
          <w:t>‘</w:t>
        </w:r>
      </w:ins>
      <w:r w:rsidR="00A96107" w:rsidRPr="002F0CA2">
        <w:rPr>
          <w:rFonts w:ascii="Times New Roman" w:hAnsi="Times New Roman"/>
        </w:rPr>
        <w:t>the Indian psychophysical tradition</w:t>
      </w:r>
      <w:del w:id="732" w:author="Editorial Comments" w:date="2013-11-11T20:50:00Z">
        <w:r w:rsidR="00A96107" w:rsidRPr="002F0CA2" w:rsidDel="00FF1D00">
          <w:rPr>
            <w:rFonts w:ascii="Times New Roman" w:hAnsi="Times New Roman"/>
          </w:rPr>
          <w:delText xml:space="preserve">” </w:delText>
        </w:r>
      </w:del>
      <w:ins w:id="733" w:author="Editorial Comments" w:date="2013-11-11T20:50:00Z">
        <w:r w:rsidR="00FF1D00">
          <w:rPr>
            <w:rFonts w:ascii="Times New Roman" w:hAnsi="Times New Roman"/>
          </w:rPr>
          <w:t>’</w:t>
        </w:r>
        <w:r w:rsidR="00FF1D00" w:rsidRPr="002F0CA2">
          <w:rPr>
            <w:rFonts w:ascii="Times New Roman" w:hAnsi="Times New Roman"/>
          </w:rPr>
          <w:t xml:space="preserve"> </w:t>
        </w:r>
      </w:ins>
      <w:r w:rsidR="00A96107" w:rsidRPr="002F0CA2">
        <w:rPr>
          <w:rFonts w:ascii="Times New Roman" w:hAnsi="Times New Roman"/>
        </w:rPr>
        <w:t xml:space="preserve">including martial arts such as Kerala’s </w:t>
      </w:r>
      <w:proofErr w:type="spellStart"/>
      <w:r w:rsidR="00A96107" w:rsidRPr="002F0CA2">
        <w:rPr>
          <w:rFonts w:ascii="Times New Roman" w:hAnsi="Times New Roman"/>
          <w:i/>
        </w:rPr>
        <w:t>kalaripayattu</w:t>
      </w:r>
      <w:proofErr w:type="spellEnd"/>
      <w:r w:rsidR="00A96107" w:rsidRPr="002F0CA2">
        <w:rPr>
          <w:rFonts w:ascii="Times New Roman" w:hAnsi="Times New Roman"/>
        </w:rPr>
        <w:t>.</w:t>
      </w:r>
      <w:r w:rsidR="00A96107" w:rsidRPr="002F0CA2">
        <w:rPr>
          <w:rStyle w:val="EndnoteReference"/>
          <w:rFonts w:ascii="Times New Roman" w:hAnsi="Times New Roman"/>
        </w:rPr>
        <w:endnoteReference w:id="14"/>
      </w:r>
      <w:r w:rsidR="00A96107">
        <w:rPr>
          <w:rFonts w:ascii="Times New Roman" w:hAnsi="Times New Roman"/>
        </w:rPr>
        <w:t xml:space="preserve"> </w:t>
      </w:r>
      <w:r w:rsidR="002415F2" w:rsidRPr="002F0CA2">
        <w:rPr>
          <w:rFonts w:ascii="Times New Roman" w:hAnsi="Times New Roman"/>
        </w:rPr>
        <w:t xml:space="preserve">Chandra never claimed that she was doing anything new or modern. She was a risk-taker and gives new meaning to truly working on the edge. </w:t>
      </w:r>
    </w:p>
    <w:p w14:paraId="343CC3AC" w14:textId="0CA3113D" w:rsidR="008C7E28" w:rsidRPr="002F0CA2" w:rsidRDefault="00A96107" w:rsidP="00A96107">
      <w:pPr>
        <w:spacing w:line="480" w:lineRule="auto"/>
        <w:ind w:firstLine="720"/>
        <w:rPr>
          <w:rFonts w:ascii="Times New Roman" w:hAnsi="Times New Roman"/>
        </w:rPr>
      </w:pPr>
      <w:r>
        <w:rPr>
          <w:rFonts w:ascii="Times New Roman" w:hAnsi="Times New Roman"/>
        </w:rPr>
        <w:t>I recognize Chandra</w:t>
      </w:r>
      <w:r w:rsidR="00C24A47">
        <w:rPr>
          <w:rFonts w:ascii="Times New Roman" w:hAnsi="Times New Roman"/>
        </w:rPr>
        <w:t>’s lasting legacy</w:t>
      </w:r>
      <w:r w:rsidR="002415F2" w:rsidRPr="002F0CA2">
        <w:rPr>
          <w:rFonts w:ascii="Times New Roman" w:hAnsi="Times New Roman"/>
        </w:rPr>
        <w:t xml:space="preserve"> as a pi</w:t>
      </w:r>
      <w:r w:rsidR="00070DCC" w:rsidRPr="002F0CA2">
        <w:rPr>
          <w:rFonts w:ascii="Times New Roman" w:hAnsi="Times New Roman"/>
        </w:rPr>
        <w:t>one</w:t>
      </w:r>
      <w:r w:rsidR="002415F2" w:rsidRPr="002F0CA2">
        <w:rPr>
          <w:rFonts w:ascii="Times New Roman" w:hAnsi="Times New Roman"/>
        </w:rPr>
        <w:t xml:space="preserve">ering foremother for artists </w:t>
      </w:r>
      <w:r w:rsidR="00C24A47">
        <w:rPr>
          <w:rFonts w:ascii="Times New Roman" w:hAnsi="Times New Roman"/>
        </w:rPr>
        <w:t xml:space="preserve">in India and the diaspora </w:t>
      </w:r>
      <w:r>
        <w:rPr>
          <w:rFonts w:ascii="Times New Roman" w:hAnsi="Times New Roman"/>
        </w:rPr>
        <w:t xml:space="preserve">using </w:t>
      </w:r>
      <w:r w:rsidR="002415F2" w:rsidRPr="002F0CA2">
        <w:rPr>
          <w:rFonts w:ascii="Times New Roman" w:hAnsi="Times New Roman"/>
        </w:rPr>
        <w:t xml:space="preserve">abstract movement with </w:t>
      </w:r>
      <w:r w:rsidR="002415F2" w:rsidRPr="00A96107">
        <w:rPr>
          <w:rFonts w:ascii="Times New Roman" w:hAnsi="Times New Roman"/>
          <w:i/>
        </w:rPr>
        <w:t>rasa</w:t>
      </w:r>
      <w:r w:rsidR="00C24A47">
        <w:rPr>
          <w:rFonts w:ascii="Times New Roman" w:hAnsi="Times New Roman"/>
        </w:rPr>
        <w:t>—reverberating</w:t>
      </w:r>
      <w:r w:rsidR="002415F2" w:rsidRPr="002F0CA2">
        <w:rPr>
          <w:rFonts w:ascii="Times New Roman" w:hAnsi="Times New Roman"/>
        </w:rPr>
        <w:t xml:space="preserve"> in </w:t>
      </w:r>
      <w:proofErr w:type="spellStart"/>
      <w:r w:rsidR="002415F2" w:rsidRPr="002F0CA2">
        <w:rPr>
          <w:rFonts w:ascii="Times New Roman" w:hAnsi="Times New Roman"/>
        </w:rPr>
        <w:t>Deboo</w:t>
      </w:r>
      <w:r w:rsidR="00E10099" w:rsidRPr="002F0CA2">
        <w:rPr>
          <w:rFonts w:ascii="Times New Roman" w:hAnsi="Times New Roman"/>
        </w:rPr>
        <w:t>’s</w:t>
      </w:r>
      <w:proofErr w:type="spellEnd"/>
      <w:r w:rsidR="00C24A47">
        <w:rPr>
          <w:rFonts w:ascii="Times New Roman" w:hAnsi="Times New Roman"/>
        </w:rPr>
        <w:t xml:space="preserve"> and Chennai-based Anita </w:t>
      </w:r>
      <w:proofErr w:type="spellStart"/>
      <w:r w:rsidR="00C24A47">
        <w:rPr>
          <w:rFonts w:ascii="Times New Roman" w:hAnsi="Times New Roman"/>
        </w:rPr>
        <w:t>Ratnam’s</w:t>
      </w:r>
      <w:proofErr w:type="spellEnd"/>
      <w:r w:rsidR="00E10099" w:rsidRPr="002F0CA2">
        <w:rPr>
          <w:rFonts w:ascii="Times New Roman" w:hAnsi="Times New Roman"/>
        </w:rPr>
        <w:t xml:space="preserve"> choreography, </w:t>
      </w:r>
      <w:r w:rsidR="00C24A47">
        <w:rPr>
          <w:rFonts w:ascii="Times New Roman" w:hAnsi="Times New Roman"/>
        </w:rPr>
        <w:t xml:space="preserve">in </w:t>
      </w:r>
      <w:r w:rsidR="002415F2" w:rsidRPr="002F0CA2">
        <w:rPr>
          <w:rFonts w:ascii="Times New Roman" w:hAnsi="Times New Roman"/>
        </w:rPr>
        <w:t xml:space="preserve">Toronto-based </w:t>
      </w:r>
      <w:proofErr w:type="spellStart"/>
      <w:r w:rsidR="002415F2" w:rsidRPr="002F0CA2">
        <w:rPr>
          <w:rFonts w:ascii="Times New Roman" w:hAnsi="Times New Roman"/>
        </w:rPr>
        <w:t>Hari</w:t>
      </w:r>
      <w:proofErr w:type="spellEnd"/>
      <w:r w:rsidR="002415F2" w:rsidRPr="002F0CA2">
        <w:rPr>
          <w:rFonts w:ascii="Times New Roman" w:hAnsi="Times New Roman"/>
        </w:rPr>
        <w:t xml:space="preserve"> Kri</w:t>
      </w:r>
      <w:r w:rsidR="00E10099" w:rsidRPr="002F0CA2">
        <w:rPr>
          <w:rFonts w:ascii="Times New Roman" w:hAnsi="Times New Roman"/>
        </w:rPr>
        <w:t xml:space="preserve">shnan, trained in </w:t>
      </w:r>
      <w:proofErr w:type="spellStart"/>
      <w:r w:rsidR="00E10099" w:rsidRPr="002F0CA2">
        <w:rPr>
          <w:rFonts w:ascii="Times New Roman" w:hAnsi="Times New Roman"/>
        </w:rPr>
        <w:t>bharatanatyam</w:t>
      </w:r>
      <w:proofErr w:type="spellEnd"/>
      <w:r w:rsidR="00E10099" w:rsidRPr="002F0CA2">
        <w:rPr>
          <w:rFonts w:ascii="Times New Roman" w:hAnsi="Times New Roman"/>
        </w:rPr>
        <w:t xml:space="preserve">, </w:t>
      </w:r>
      <w:r w:rsidR="002415F2" w:rsidRPr="002F0CA2">
        <w:rPr>
          <w:rFonts w:ascii="Times New Roman" w:hAnsi="Times New Roman"/>
        </w:rPr>
        <w:t xml:space="preserve">Artistic Director of a multi-ethnic dance company entitled </w:t>
      </w:r>
      <w:proofErr w:type="spellStart"/>
      <w:r w:rsidR="002415F2" w:rsidRPr="002F0CA2">
        <w:rPr>
          <w:rFonts w:ascii="Times New Roman" w:hAnsi="Times New Roman"/>
        </w:rPr>
        <w:t>InDance</w:t>
      </w:r>
      <w:proofErr w:type="spellEnd"/>
      <w:r w:rsidR="002415F2" w:rsidRPr="002F0CA2">
        <w:rPr>
          <w:rFonts w:ascii="Times New Roman" w:hAnsi="Times New Roman"/>
        </w:rPr>
        <w:t xml:space="preserve">. Krishnan’s vibrantly hybrid work seamlessly </w:t>
      </w:r>
      <w:r w:rsidR="00E10099" w:rsidRPr="002F0CA2">
        <w:rPr>
          <w:rFonts w:ascii="Times New Roman" w:hAnsi="Times New Roman"/>
        </w:rPr>
        <w:t xml:space="preserve">integrates </w:t>
      </w:r>
      <w:proofErr w:type="spellStart"/>
      <w:r w:rsidR="00364260">
        <w:rPr>
          <w:rFonts w:ascii="Times New Roman" w:hAnsi="Times New Roman"/>
        </w:rPr>
        <w:t>bharatanatyam</w:t>
      </w:r>
      <w:proofErr w:type="spellEnd"/>
      <w:r w:rsidR="00364260">
        <w:rPr>
          <w:rFonts w:ascii="Times New Roman" w:hAnsi="Times New Roman"/>
        </w:rPr>
        <w:t xml:space="preserve">, </w:t>
      </w:r>
      <w:r w:rsidR="002415F2" w:rsidRPr="002F0CA2">
        <w:rPr>
          <w:rFonts w:ascii="Times New Roman" w:hAnsi="Times New Roman"/>
        </w:rPr>
        <w:t>modern dance</w:t>
      </w:r>
      <w:r w:rsidR="00364260">
        <w:rPr>
          <w:rFonts w:ascii="Times New Roman" w:hAnsi="Times New Roman"/>
        </w:rPr>
        <w:t xml:space="preserve">, and </w:t>
      </w:r>
      <w:r w:rsidR="002415F2" w:rsidRPr="002F0CA2">
        <w:rPr>
          <w:rFonts w:ascii="Times New Roman" w:hAnsi="Times New Roman"/>
        </w:rPr>
        <w:t xml:space="preserve">post-modern </w:t>
      </w:r>
      <w:r w:rsidR="00E10099" w:rsidRPr="002F0CA2">
        <w:rPr>
          <w:rFonts w:ascii="Times New Roman" w:hAnsi="Times New Roman"/>
        </w:rPr>
        <w:t>breaks in the choreographic pro</w:t>
      </w:r>
      <w:r w:rsidR="002415F2" w:rsidRPr="002F0CA2">
        <w:rPr>
          <w:rFonts w:ascii="Times New Roman" w:hAnsi="Times New Roman"/>
        </w:rPr>
        <w:t xml:space="preserve">gression. </w:t>
      </w:r>
      <w:r w:rsidR="00E10099" w:rsidRPr="002F0CA2">
        <w:rPr>
          <w:rFonts w:ascii="Times New Roman" w:hAnsi="Times New Roman"/>
        </w:rPr>
        <w:t>Krishnan</w:t>
      </w:r>
      <w:r w:rsidR="009E4DB6">
        <w:rPr>
          <w:rFonts w:ascii="Times New Roman" w:hAnsi="Times New Roman"/>
        </w:rPr>
        <w:t xml:space="preserve"> and Anita </w:t>
      </w:r>
      <w:proofErr w:type="spellStart"/>
      <w:r w:rsidR="009E4DB6">
        <w:rPr>
          <w:rFonts w:ascii="Times New Roman" w:hAnsi="Times New Roman"/>
        </w:rPr>
        <w:t>Ratnm</w:t>
      </w:r>
      <w:proofErr w:type="spellEnd"/>
      <w:r w:rsidR="009E4DB6">
        <w:rPr>
          <w:rFonts w:ascii="Times New Roman" w:hAnsi="Times New Roman"/>
        </w:rPr>
        <w:t xml:space="preserve"> work transnationally between Chennai and Toronto, both deploying modern dance with </w:t>
      </w:r>
      <w:r w:rsidR="009E4DB6" w:rsidRPr="00364260">
        <w:rPr>
          <w:rFonts w:ascii="Times New Roman" w:hAnsi="Times New Roman"/>
          <w:i/>
        </w:rPr>
        <w:t>rasa</w:t>
      </w:r>
      <w:r w:rsidR="009E4DB6">
        <w:rPr>
          <w:rFonts w:ascii="Times New Roman" w:hAnsi="Times New Roman"/>
        </w:rPr>
        <w:t xml:space="preserve">, and transforming </w:t>
      </w:r>
      <w:proofErr w:type="spellStart"/>
      <w:r w:rsidR="009E4DB6">
        <w:rPr>
          <w:rFonts w:ascii="Times New Roman" w:hAnsi="Times New Roman"/>
        </w:rPr>
        <w:t>bharatanatyam</w:t>
      </w:r>
      <w:proofErr w:type="spellEnd"/>
      <w:r w:rsidR="009E4DB6">
        <w:rPr>
          <w:rFonts w:ascii="Times New Roman" w:hAnsi="Times New Roman"/>
        </w:rPr>
        <w:t xml:space="preserve"> from within, as well as re-interpreting India</w:t>
      </w:r>
      <w:r w:rsidR="00E10099" w:rsidRPr="002F0CA2">
        <w:rPr>
          <w:rFonts w:ascii="Times New Roman" w:hAnsi="Times New Roman"/>
        </w:rPr>
        <w:t>’s</w:t>
      </w:r>
      <w:r w:rsidR="009E4DB6">
        <w:rPr>
          <w:rFonts w:ascii="Times New Roman" w:hAnsi="Times New Roman"/>
        </w:rPr>
        <w:t xml:space="preserve"> epic</w:t>
      </w:r>
      <w:r w:rsidR="00364260">
        <w:rPr>
          <w:rFonts w:ascii="Times New Roman" w:hAnsi="Times New Roman"/>
        </w:rPr>
        <w:t xml:space="preserve"> figures and</w:t>
      </w:r>
      <w:r w:rsidR="009E4DB6">
        <w:rPr>
          <w:rFonts w:ascii="Times New Roman" w:hAnsi="Times New Roman"/>
        </w:rPr>
        <w:t xml:space="preserve"> stories in contemporary choreography. </w:t>
      </w:r>
      <w:proofErr w:type="spellStart"/>
      <w:r w:rsidR="009E4DB6">
        <w:rPr>
          <w:rFonts w:ascii="Times New Roman" w:hAnsi="Times New Roman"/>
        </w:rPr>
        <w:t>Ratnam’s</w:t>
      </w:r>
      <w:proofErr w:type="spellEnd"/>
      <w:r w:rsidR="009E4DB6">
        <w:rPr>
          <w:rFonts w:ascii="Times New Roman" w:hAnsi="Times New Roman"/>
        </w:rPr>
        <w:t xml:space="preserve"> </w:t>
      </w:r>
      <w:r w:rsidR="009E4DB6" w:rsidRPr="009E4DB6">
        <w:rPr>
          <w:rFonts w:ascii="Times New Roman" w:hAnsi="Times New Roman"/>
          <w:i/>
        </w:rPr>
        <w:t xml:space="preserve">A Million </w:t>
      </w:r>
      <w:proofErr w:type="spellStart"/>
      <w:r w:rsidR="009E4DB6" w:rsidRPr="009E4DB6">
        <w:rPr>
          <w:rFonts w:ascii="Times New Roman" w:hAnsi="Times New Roman"/>
          <w:i/>
        </w:rPr>
        <w:t>Sita</w:t>
      </w:r>
      <w:proofErr w:type="spellEnd"/>
      <w:r w:rsidR="009E4DB6" w:rsidRPr="009E4DB6">
        <w:rPr>
          <w:rFonts w:ascii="Times New Roman" w:hAnsi="Times New Roman"/>
          <w:i/>
        </w:rPr>
        <w:t>-s</w:t>
      </w:r>
      <w:r w:rsidR="009E4DB6">
        <w:rPr>
          <w:rFonts w:ascii="Times New Roman" w:hAnsi="Times New Roman"/>
        </w:rPr>
        <w:t>, and Krishnan’s</w:t>
      </w:r>
      <w:r w:rsidR="00E10099" w:rsidRPr="002F0CA2">
        <w:rPr>
          <w:rFonts w:ascii="Times New Roman" w:hAnsi="Times New Roman"/>
        </w:rPr>
        <w:t xml:space="preserve"> </w:t>
      </w:r>
      <w:r w:rsidR="002415F2" w:rsidRPr="002F0CA2">
        <w:rPr>
          <w:rFonts w:ascii="Times New Roman" w:hAnsi="Times New Roman"/>
          <w:i/>
        </w:rPr>
        <w:t>Owning Shadows</w:t>
      </w:r>
      <w:r w:rsidR="009E4DB6">
        <w:rPr>
          <w:rFonts w:ascii="Times New Roman" w:hAnsi="Times New Roman"/>
        </w:rPr>
        <w:t xml:space="preserve"> delve </w:t>
      </w:r>
      <w:r w:rsidR="00E10099" w:rsidRPr="002F0CA2">
        <w:rPr>
          <w:rFonts w:ascii="Times New Roman" w:hAnsi="Times New Roman"/>
        </w:rPr>
        <w:t xml:space="preserve">via abstract movement </w:t>
      </w:r>
      <w:r w:rsidR="002415F2" w:rsidRPr="002F0CA2">
        <w:rPr>
          <w:rFonts w:ascii="Times New Roman" w:hAnsi="Times New Roman"/>
        </w:rPr>
        <w:t xml:space="preserve">into human </w:t>
      </w:r>
      <w:r w:rsidR="009E4DB6">
        <w:rPr>
          <w:rFonts w:ascii="Times New Roman" w:hAnsi="Times New Roman"/>
        </w:rPr>
        <w:t>emotions of love, l</w:t>
      </w:r>
      <w:r w:rsidR="00B82C99">
        <w:rPr>
          <w:rFonts w:ascii="Times New Roman" w:hAnsi="Times New Roman"/>
        </w:rPr>
        <w:t>ust and greed</w:t>
      </w:r>
      <w:r w:rsidR="002415F2" w:rsidRPr="002F0CA2">
        <w:rPr>
          <w:rFonts w:ascii="Times New Roman" w:hAnsi="Times New Roman"/>
        </w:rPr>
        <w:t>.</w:t>
      </w:r>
      <w:r w:rsidR="00CE6FF1" w:rsidRPr="002F0CA2">
        <w:rPr>
          <w:rFonts w:ascii="Times New Roman" w:hAnsi="Times New Roman"/>
        </w:rPr>
        <w:t xml:space="preserve"> </w:t>
      </w:r>
    </w:p>
    <w:p w14:paraId="1DF0A760" w14:textId="42DAF774" w:rsidR="00FB6C91" w:rsidRPr="002F0CA2" w:rsidRDefault="00CE6FF1" w:rsidP="009E0CF7">
      <w:pPr>
        <w:spacing w:line="480" w:lineRule="auto"/>
        <w:ind w:firstLine="720"/>
        <w:rPr>
          <w:rFonts w:ascii="Times New Roman" w:hAnsi="Times New Roman"/>
        </w:rPr>
      </w:pPr>
      <w:r w:rsidRPr="002F0CA2">
        <w:rPr>
          <w:rFonts w:ascii="Times New Roman" w:hAnsi="Times New Roman"/>
        </w:rPr>
        <w:t>Chandra’s legacy is</w:t>
      </w:r>
      <w:r w:rsidR="00E10099" w:rsidRPr="002F0CA2">
        <w:rPr>
          <w:rFonts w:ascii="Times New Roman" w:hAnsi="Times New Roman"/>
        </w:rPr>
        <w:t xml:space="preserve"> also alive</w:t>
      </w:r>
      <w:r w:rsidR="009E0CF7" w:rsidRPr="002F0CA2">
        <w:rPr>
          <w:rFonts w:ascii="Times New Roman" w:hAnsi="Times New Roman"/>
        </w:rPr>
        <w:t xml:space="preserve"> in </w:t>
      </w:r>
      <w:r w:rsidR="00E10099" w:rsidRPr="002F0CA2">
        <w:rPr>
          <w:rFonts w:ascii="Times New Roman" w:hAnsi="Times New Roman"/>
        </w:rPr>
        <w:t xml:space="preserve">Los Angeles-based </w:t>
      </w:r>
      <w:proofErr w:type="spellStart"/>
      <w:r w:rsidRPr="002F0CA2">
        <w:rPr>
          <w:rFonts w:ascii="Times New Roman" w:hAnsi="Times New Roman"/>
        </w:rPr>
        <w:t>Shyamala</w:t>
      </w:r>
      <w:proofErr w:type="spellEnd"/>
      <w:r w:rsidRPr="002F0CA2">
        <w:rPr>
          <w:rFonts w:ascii="Times New Roman" w:hAnsi="Times New Roman"/>
        </w:rPr>
        <w:t xml:space="preserve"> </w:t>
      </w:r>
      <w:proofErr w:type="spellStart"/>
      <w:r w:rsidRPr="002F0CA2">
        <w:rPr>
          <w:rFonts w:ascii="Times New Roman" w:hAnsi="Times New Roman"/>
        </w:rPr>
        <w:t>Moorty</w:t>
      </w:r>
      <w:proofErr w:type="spellEnd"/>
      <w:r w:rsidRPr="002F0CA2">
        <w:rPr>
          <w:rFonts w:ascii="Times New Roman" w:hAnsi="Times New Roman"/>
        </w:rPr>
        <w:t xml:space="preserve"> </w:t>
      </w:r>
      <w:r w:rsidR="00E10099" w:rsidRPr="002F0CA2">
        <w:rPr>
          <w:rFonts w:ascii="Times New Roman" w:hAnsi="Times New Roman"/>
        </w:rPr>
        <w:t xml:space="preserve">who </w:t>
      </w:r>
      <w:r w:rsidRPr="002F0CA2">
        <w:rPr>
          <w:rFonts w:ascii="Times New Roman" w:hAnsi="Times New Roman"/>
        </w:rPr>
        <w:t xml:space="preserve">works with The Post </w:t>
      </w:r>
      <w:proofErr w:type="spellStart"/>
      <w:r w:rsidRPr="002F0CA2">
        <w:rPr>
          <w:rFonts w:ascii="Times New Roman" w:hAnsi="Times New Roman"/>
        </w:rPr>
        <w:t>Natyam</w:t>
      </w:r>
      <w:proofErr w:type="spellEnd"/>
      <w:r w:rsidRPr="002F0CA2">
        <w:rPr>
          <w:rFonts w:ascii="Times New Roman" w:hAnsi="Times New Roman"/>
        </w:rPr>
        <w:t xml:space="preserve"> Collectiv</w:t>
      </w:r>
      <w:r w:rsidR="009E0CF7" w:rsidRPr="002F0CA2">
        <w:rPr>
          <w:rFonts w:ascii="Times New Roman" w:hAnsi="Times New Roman"/>
        </w:rPr>
        <w:t>e (</w:t>
      </w:r>
      <w:r w:rsidR="00364260">
        <w:rPr>
          <w:rFonts w:ascii="Times New Roman" w:hAnsi="Times New Roman"/>
        </w:rPr>
        <w:t xml:space="preserve">with members in Los Angeles, </w:t>
      </w:r>
      <w:r w:rsidR="008C7E28" w:rsidRPr="002F0CA2">
        <w:rPr>
          <w:rFonts w:ascii="Times New Roman" w:hAnsi="Times New Roman"/>
        </w:rPr>
        <w:t xml:space="preserve">Kansas, and Germany) who </w:t>
      </w:r>
      <w:r w:rsidR="00B75ECC" w:rsidRPr="002F0CA2">
        <w:rPr>
          <w:rFonts w:ascii="Times New Roman" w:hAnsi="Times New Roman"/>
        </w:rPr>
        <w:t>creates</w:t>
      </w:r>
      <w:r w:rsidR="008C7E28" w:rsidRPr="002F0CA2">
        <w:rPr>
          <w:rFonts w:ascii="Times New Roman" w:hAnsi="Times New Roman"/>
        </w:rPr>
        <w:t xml:space="preserve"> ‘long-distance choreography’ via the internet.</w:t>
      </w:r>
      <w:r w:rsidR="008C7E28" w:rsidRPr="002F0CA2">
        <w:rPr>
          <w:rStyle w:val="EndnoteReference"/>
          <w:rFonts w:ascii="Times New Roman" w:hAnsi="Times New Roman"/>
        </w:rPr>
        <w:endnoteReference w:id="15"/>
      </w:r>
      <w:r w:rsidR="008C7E28" w:rsidRPr="002F0CA2">
        <w:rPr>
          <w:rFonts w:ascii="Times New Roman" w:hAnsi="Times New Roman"/>
        </w:rPr>
        <w:t xml:space="preserve"> </w:t>
      </w:r>
      <w:proofErr w:type="spellStart"/>
      <w:r w:rsidRPr="002F0CA2">
        <w:rPr>
          <w:rFonts w:ascii="Times New Roman" w:hAnsi="Times New Roman"/>
        </w:rPr>
        <w:t>Moorty’s</w:t>
      </w:r>
      <w:proofErr w:type="spellEnd"/>
      <w:r w:rsidRPr="002F0CA2">
        <w:rPr>
          <w:rFonts w:ascii="Times New Roman" w:hAnsi="Times New Roman"/>
        </w:rPr>
        <w:t xml:space="preserve"> </w:t>
      </w:r>
      <w:r w:rsidR="00E10099" w:rsidRPr="002F0CA2">
        <w:rPr>
          <w:rFonts w:ascii="Times New Roman" w:hAnsi="Times New Roman"/>
        </w:rPr>
        <w:t xml:space="preserve">solo </w:t>
      </w:r>
      <w:r w:rsidR="00061AE3">
        <w:rPr>
          <w:rFonts w:ascii="Times New Roman" w:hAnsi="Times New Roman"/>
        </w:rPr>
        <w:t xml:space="preserve">entitled </w:t>
      </w:r>
      <w:r w:rsidRPr="002F0CA2">
        <w:rPr>
          <w:rFonts w:ascii="Times New Roman" w:hAnsi="Times New Roman"/>
          <w:i/>
        </w:rPr>
        <w:t>Sensit</w:t>
      </w:r>
      <w:r w:rsidR="00E10099" w:rsidRPr="002F0CA2">
        <w:rPr>
          <w:rFonts w:ascii="Times New Roman" w:hAnsi="Times New Roman"/>
          <w:i/>
        </w:rPr>
        <w:t>i</w:t>
      </w:r>
      <w:r w:rsidRPr="002F0CA2">
        <w:rPr>
          <w:rFonts w:ascii="Times New Roman" w:hAnsi="Times New Roman"/>
          <w:i/>
        </w:rPr>
        <w:t>ze</w:t>
      </w:r>
      <w:r w:rsidR="00061AE3">
        <w:rPr>
          <w:rFonts w:ascii="Times New Roman" w:hAnsi="Times New Roman"/>
        </w:rPr>
        <w:t xml:space="preserve">, </w:t>
      </w:r>
      <w:r w:rsidRPr="002F0CA2">
        <w:rPr>
          <w:rFonts w:ascii="Times New Roman" w:hAnsi="Times New Roman"/>
        </w:rPr>
        <w:t xml:space="preserve">represents female desire and pleasure via movement and </w:t>
      </w:r>
      <w:r w:rsidRPr="00B82C99">
        <w:rPr>
          <w:rFonts w:ascii="Times New Roman" w:hAnsi="Times New Roman"/>
          <w:i/>
        </w:rPr>
        <w:t>mudras</w:t>
      </w:r>
      <w:r w:rsidRPr="002F0CA2">
        <w:rPr>
          <w:rFonts w:ascii="Times New Roman" w:hAnsi="Times New Roman"/>
        </w:rPr>
        <w:t xml:space="preserve"> (from </w:t>
      </w:r>
      <w:r w:rsidR="00B82C99">
        <w:rPr>
          <w:rFonts w:ascii="Times New Roman" w:hAnsi="Times New Roman"/>
        </w:rPr>
        <w:t xml:space="preserve">classical </w:t>
      </w:r>
      <w:proofErr w:type="spellStart"/>
      <w:r w:rsidR="00B82C99">
        <w:rPr>
          <w:rFonts w:ascii="Times New Roman" w:hAnsi="Times New Roman"/>
        </w:rPr>
        <w:t>bharatanatyam</w:t>
      </w:r>
      <w:proofErr w:type="spellEnd"/>
      <w:r w:rsidR="00B82C99">
        <w:rPr>
          <w:rFonts w:ascii="Times New Roman" w:hAnsi="Times New Roman"/>
        </w:rPr>
        <w:t xml:space="preserve">) </w:t>
      </w:r>
      <w:r w:rsidRPr="002F0CA2">
        <w:rPr>
          <w:rFonts w:ascii="Times New Roman" w:hAnsi="Times New Roman"/>
        </w:rPr>
        <w:t xml:space="preserve">reminiscent of Chandra’s </w:t>
      </w:r>
      <w:r w:rsidR="00B82C99">
        <w:rPr>
          <w:rFonts w:ascii="Times New Roman" w:hAnsi="Times New Roman"/>
        </w:rPr>
        <w:t xml:space="preserve">use of </w:t>
      </w:r>
      <w:r w:rsidR="00E10099" w:rsidRPr="002F0CA2">
        <w:rPr>
          <w:rFonts w:ascii="Times New Roman" w:hAnsi="Times New Roman"/>
        </w:rPr>
        <w:t xml:space="preserve">abstract movement infused with </w:t>
      </w:r>
      <w:r w:rsidR="00E10099" w:rsidRPr="002F0CA2">
        <w:rPr>
          <w:rFonts w:ascii="Times New Roman" w:hAnsi="Times New Roman"/>
          <w:i/>
        </w:rPr>
        <w:t>rasa</w:t>
      </w:r>
      <w:r w:rsidRPr="002F0CA2">
        <w:rPr>
          <w:rFonts w:ascii="Times New Roman" w:hAnsi="Times New Roman"/>
        </w:rPr>
        <w:t xml:space="preserve">. Among </w:t>
      </w:r>
      <w:r w:rsidR="00FB6C91" w:rsidRPr="002F0CA2">
        <w:rPr>
          <w:rFonts w:ascii="Times New Roman" w:hAnsi="Times New Roman"/>
        </w:rPr>
        <w:t xml:space="preserve">other </w:t>
      </w:r>
      <w:r w:rsidR="00B82C99">
        <w:rPr>
          <w:rFonts w:ascii="Times New Roman" w:hAnsi="Times New Roman"/>
        </w:rPr>
        <w:t xml:space="preserve">Indian descent </w:t>
      </w:r>
      <w:r w:rsidRPr="002F0CA2">
        <w:rPr>
          <w:rFonts w:ascii="Times New Roman" w:hAnsi="Times New Roman"/>
        </w:rPr>
        <w:t>diaspora artists</w:t>
      </w:r>
      <w:r w:rsidR="00B82C99">
        <w:rPr>
          <w:rFonts w:ascii="Times New Roman" w:hAnsi="Times New Roman"/>
        </w:rPr>
        <w:t xml:space="preserve">, </w:t>
      </w:r>
      <w:r w:rsidR="00FB6C91" w:rsidRPr="002F0CA2">
        <w:rPr>
          <w:rFonts w:ascii="Times New Roman" w:hAnsi="Times New Roman"/>
        </w:rPr>
        <w:t>Los</w:t>
      </w:r>
      <w:r w:rsidR="00B82C99">
        <w:rPr>
          <w:rFonts w:ascii="Times New Roman" w:hAnsi="Times New Roman"/>
        </w:rPr>
        <w:t xml:space="preserve"> Angeles based </w:t>
      </w:r>
      <w:proofErr w:type="spellStart"/>
      <w:r w:rsidR="00B82C99">
        <w:rPr>
          <w:rFonts w:ascii="Times New Roman" w:hAnsi="Times New Roman"/>
        </w:rPr>
        <w:t>Sheetal</w:t>
      </w:r>
      <w:proofErr w:type="spellEnd"/>
      <w:r w:rsidR="00B82C99">
        <w:rPr>
          <w:rFonts w:ascii="Times New Roman" w:hAnsi="Times New Roman"/>
        </w:rPr>
        <w:t xml:space="preserve"> Gandhi, and</w:t>
      </w:r>
      <w:r w:rsidR="00FB6C91" w:rsidRPr="002F0CA2">
        <w:rPr>
          <w:rFonts w:ascii="Times New Roman" w:hAnsi="Times New Roman"/>
        </w:rPr>
        <w:t xml:space="preserve"> New York based </w:t>
      </w:r>
      <w:proofErr w:type="spellStart"/>
      <w:r w:rsidR="00FB6C91" w:rsidRPr="002F0CA2">
        <w:rPr>
          <w:rFonts w:ascii="Times New Roman" w:hAnsi="Times New Roman"/>
        </w:rPr>
        <w:t>Parijat</w:t>
      </w:r>
      <w:proofErr w:type="spellEnd"/>
      <w:r w:rsidR="00FB6C91" w:rsidRPr="002F0CA2">
        <w:rPr>
          <w:rFonts w:ascii="Times New Roman" w:hAnsi="Times New Roman"/>
        </w:rPr>
        <w:t xml:space="preserve"> Desai</w:t>
      </w:r>
      <w:r w:rsidR="00B82C99">
        <w:rPr>
          <w:rFonts w:ascii="Times New Roman" w:hAnsi="Times New Roman"/>
        </w:rPr>
        <w:t xml:space="preserve"> embrace</w:t>
      </w:r>
      <w:r w:rsidRPr="002F0CA2">
        <w:rPr>
          <w:rFonts w:ascii="Times New Roman" w:hAnsi="Times New Roman"/>
        </w:rPr>
        <w:t xml:space="preserve"> a vibrant post-modernity that breaks down the body lines even further than</w:t>
      </w:r>
      <w:r w:rsidR="00B82C99">
        <w:rPr>
          <w:rFonts w:ascii="Times New Roman" w:hAnsi="Times New Roman"/>
        </w:rPr>
        <w:t xml:space="preserve"> in modern dance; their jagged choreography works</w:t>
      </w:r>
      <w:r w:rsidRPr="002F0CA2">
        <w:rPr>
          <w:rFonts w:ascii="Times New Roman" w:hAnsi="Times New Roman"/>
        </w:rPr>
        <w:t xml:space="preserve"> agai</w:t>
      </w:r>
      <w:r w:rsidR="00B82C99">
        <w:rPr>
          <w:rFonts w:ascii="Times New Roman" w:hAnsi="Times New Roman"/>
        </w:rPr>
        <w:t>nst linear meaning-making</w:t>
      </w:r>
      <w:r w:rsidRPr="002F0CA2">
        <w:rPr>
          <w:rFonts w:ascii="Times New Roman" w:hAnsi="Times New Roman"/>
        </w:rPr>
        <w:t>.</w:t>
      </w:r>
    </w:p>
    <w:p w14:paraId="621FF44A" w14:textId="26E86208" w:rsidR="00FB6C91" w:rsidRPr="002F0CA2" w:rsidRDefault="00FB6C91" w:rsidP="009E0CF7">
      <w:pPr>
        <w:spacing w:line="480" w:lineRule="auto"/>
        <w:ind w:firstLine="720"/>
        <w:rPr>
          <w:rFonts w:ascii="Times New Roman" w:hAnsi="Times New Roman"/>
        </w:rPr>
      </w:pPr>
      <w:r w:rsidRPr="002F0CA2">
        <w:rPr>
          <w:rFonts w:ascii="Times New Roman" w:hAnsi="Times New Roman"/>
        </w:rPr>
        <w:t>Movement-based groups that encourage innovative modern work along with national and international collaboration, workshops and mentoring young artists</w:t>
      </w:r>
      <w:r w:rsidR="00C53E4D">
        <w:rPr>
          <w:rFonts w:ascii="Times New Roman" w:hAnsi="Times New Roman"/>
        </w:rPr>
        <w:t xml:space="preserve"> in India</w:t>
      </w:r>
      <w:r w:rsidRPr="002F0CA2">
        <w:rPr>
          <w:rFonts w:ascii="Times New Roman" w:hAnsi="Times New Roman"/>
        </w:rPr>
        <w:t xml:space="preserve"> include New-Delhi-based </w:t>
      </w:r>
      <w:proofErr w:type="spellStart"/>
      <w:r w:rsidRPr="002F0CA2">
        <w:rPr>
          <w:rFonts w:ascii="Times New Roman" w:hAnsi="Times New Roman"/>
        </w:rPr>
        <w:t>Gati</w:t>
      </w:r>
      <w:proofErr w:type="spellEnd"/>
      <w:r w:rsidRPr="002F0CA2">
        <w:rPr>
          <w:rFonts w:ascii="Times New Roman" w:hAnsi="Times New Roman"/>
        </w:rPr>
        <w:t xml:space="preserve"> Dance Forum (</w:t>
      </w:r>
      <w:hyperlink r:id="rId9" w:history="1">
        <w:r w:rsidRPr="002F0CA2">
          <w:rPr>
            <w:rStyle w:val="Hyperlink"/>
            <w:rFonts w:ascii="Times New Roman" w:hAnsi="Times New Roman"/>
          </w:rPr>
          <w:t>www.gatidance.come</w:t>
        </w:r>
      </w:hyperlink>
      <w:r w:rsidR="009E0CF7" w:rsidRPr="002F0CA2">
        <w:rPr>
          <w:rFonts w:ascii="Times New Roman" w:hAnsi="Times New Roman"/>
        </w:rPr>
        <w:t xml:space="preserve">) since </w:t>
      </w:r>
      <w:r w:rsidRPr="002F0CA2">
        <w:rPr>
          <w:rFonts w:ascii="Times New Roman" w:hAnsi="Times New Roman"/>
        </w:rPr>
        <w:t>2007; Bang</w:t>
      </w:r>
      <w:r w:rsidR="009E0CF7" w:rsidRPr="002F0CA2">
        <w:rPr>
          <w:rFonts w:ascii="Times New Roman" w:hAnsi="Times New Roman"/>
        </w:rPr>
        <w:t>a</w:t>
      </w:r>
      <w:r w:rsidRPr="002F0CA2">
        <w:rPr>
          <w:rFonts w:ascii="Times New Roman" w:hAnsi="Times New Roman"/>
        </w:rPr>
        <w:t xml:space="preserve">lore-based </w:t>
      </w:r>
      <w:del w:id="734" w:author="Editorial Comments" w:date="2013-11-11T20:51:00Z">
        <w:r w:rsidRPr="002F0CA2" w:rsidDel="00FF1D00">
          <w:rPr>
            <w:rFonts w:ascii="Times New Roman" w:hAnsi="Times New Roman"/>
          </w:rPr>
          <w:delText>“</w:delText>
        </w:r>
      </w:del>
      <w:ins w:id="735" w:author="Editorial Comments" w:date="2013-11-11T20:51:00Z">
        <w:r w:rsidR="00FF1D00">
          <w:rPr>
            <w:rFonts w:ascii="Times New Roman" w:hAnsi="Times New Roman"/>
          </w:rPr>
          <w:t>‘</w:t>
        </w:r>
      </w:ins>
      <w:proofErr w:type="spellStart"/>
      <w:r w:rsidRPr="002F0CA2">
        <w:rPr>
          <w:rFonts w:ascii="Times New Roman" w:hAnsi="Times New Roman"/>
        </w:rPr>
        <w:t>Attakalari</w:t>
      </w:r>
      <w:proofErr w:type="spellEnd"/>
      <w:r w:rsidRPr="002F0CA2">
        <w:rPr>
          <w:rFonts w:ascii="Times New Roman" w:hAnsi="Times New Roman"/>
        </w:rPr>
        <w:t>: Center for Movement Arts</w:t>
      </w:r>
      <w:del w:id="736" w:author="Editorial Comments" w:date="2013-11-11T20:51:00Z">
        <w:r w:rsidRPr="002F0CA2" w:rsidDel="00FF1D00">
          <w:rPr>
            <w:rFonts w:ascii="Times New Roman" w:hAnsi="Times New Roman"/>
          </w:rPr>
          <w:delText xml:space="preserve">” </w:delText>
        </w:r>
      </w:del>
      <w:ins w:id="737" w:author="Editorial Comments" w:date="2013-11-11T20:51:00Z">
        <w:r w:rsidR="00FF1D00">
          <w:rPr>
            <w:rFonts w:ascii="Times New Roman" w:hAnsi="Times New Roman"/>
          </w:rPr>
          <w:t>’</w:t>
        </w:r>
        <w:r w:rsidR="00FF1D00" w:rsidRPr="002F0CA2">
          <w:rPr>
            <w:rFonts w:ascii="Times New Roman" w:hAnsi="Times New Roman"/>
          </w:rPr>
          <w:t xml:space="preserve"> </w:t>
        </w:r>
      </w:ins>
      <w:r w:rsidRPr="002F0CA2">
        <w:rPr>
          <w:rFonts w:ascii="Times New Roman" w:hAnsi="Times New Roman"/>
        </w:rPr>
        <w:t xml:space="preserve">(since 1992) that also offers a Diploma in Movement Arts and Mixed Media (www.attakalari.org). </w:t>
      </w:r>
      <w:proofErr w:type="spellStart"/>
      <w:r w:rsidRPr="002F0CA2">
        <w:rPr>
          <w:rFonts w:ascii="Times New Roman" w:hAnsi="Times New Roman"/>
        </w:rPr>
        <w:t>Gati</w:t>
      </w:r>
      <w:proofErr w:type="spellEnd"/>
      <w:r w:rsidRPr="002F0CA2">
        <w:rPr>
          <w:rFonts w:ascii="Times New Roman" w:hAnsi="Times New Roman"/>
        </w:rPr>
        <w:t xml:space="preserve"> </w:t>
      </w:r>
      <w:del w:id="738" w:author="Editorial Comments" w:date="2013-11-11T20:51:00Z">
        <w:r w:rsidRPr="002F0CA2" w:rsidDel="00FF1D00">
          <w:rPr>
            <w:rFonts w:ascii="Times New Roman" w:hAnsi="Times New Roman"/>
          </w:rPr>
          <w:delText>“</w:delText>
        </w:r>
      </w:del>
      <w:ins w:id="739" w:author="Editorial Comments" w:date="2013-11-11T20:51:00Z">
        <w:r w:rsidR="00FF1D00">
          <w:rPr>
            <w:rFonts w:ascii="Times New Roman" w:hAnsi="Times New Roman"/>
          </w:rPr>
          <w:t>‘</w:t>
        </w:r>
      </w:ins>
      <w:r w:rsidRPr="002F0CA2">
        <w:rPr>
          <w:rFonts w:ascii="Times New Roman" w:hAnsi="Times New Roman"/>
        </w:rPr>
        <w:t>focus(</w:t>
      </w:r>
      <w:proofErr w:type="spellStart"/>
      <w:r w:rsidRPr="002F0CA2">
        <w:rPr>
          <w:rFonts w:ascii="Times New Roman" w:hAnsi="Times New Roman"/>
        </w:rPr>
        <w:t>es</w:t>
      </w:r>
      <w:proofErr w:type="spellEnd"/>
      <w:r w:rsidRPr="002F0CA2">
        <w:rPr>
          <w:rFonts w:ascii="Times New Roman" w:hAnsi="Times New Roman"/>
        </w:rPr>
        <w:t>) on the evolution of new languages through innovation and experimentation in the context of existing dance practices in India</w:t>
      </w:r>
      <w:ins w:id="740" w:author="Editorial Comments" w:date="2013-11-11T20:51:00Z">
        <w:r w:rsidR="00FF1D00">
          <w:rPr>
            <w:rFonts w:ascii="Times New Roman" w:hAnsi="Times New Roman"/>
          </w:rPr>
          <w:t>’</w:t>
        </w:r>
      </w:ins>
      <w:del w:id="741" w:author="Editorial Comments" w:date="2013-11-11T20:51:00Z">
        <w:r w:rsidRPr="002F0CA2" w:rsidDel="00FF1D00">
          <w:rPr>
            <w:rFonts w:ascii="Times New Roman" w:hAnsi="Times New Roman"/>
          </w:rPr>
          <w:delText>.</w:delText>
        </w:r>
      </w:del>
      <w:r w:rsidRPr="002F0CA2">
        <w:rPr>
          <w:rFonts w:ascii="Times New Roman" w:hAnsi="Times New Roman"/>
        </w:rPr>
        <w:t xml:space="preserve">” </w:t>
      </w:r>
    </w:p>
    <w:p w14:paraId="58CF63AA" w14:textId="2DC4A735" w:rsidR="00FB6C91" w:rsidRPr="002F0CA2" w:rsidRDefault="00CE6FF1" w:rsidP="009E0CF7">
      <w:pPr>
        <w:spacing w:line="480" w:lineRule="auto"/>
        <w:ind w:firstLine="720"/>
        <w:rPr>
          <w:rFonts w:ascii="Times New Roman" w:hAnsi="Times New Roman"/>
        </w:rPr>
      </w:pPr>
      <w:r w:rsidRPr="002F0CA2">
        <w:rPr>
          <w:rFonts w:ascii="Times New Roman" w:hAnsi="Times New Roman"/>
        </w:rPr>
        <w:t xml:space="preserve">Among other performing artists using elements of modern dance in their work in India are </w:t>
      </w:r>
      <w:proofErr w:type="spellStart"/>
      <w:r w:rsidR="00FB6C91" w:rsidRPr="002F0CA2">
        <w:rPr>
          <w:rFonts w:ascii="Times New Roman" w:hAnsi="Times New Roman"/>
        </w:rPr>
        <w:t>Madhu</w:t>
      </w:r>
      <w:proofErr w:type="spellEnd"/>
      <w:r w:rsidR="00FB6C91" w:rsidRPr="002F0CA2">
        <w:rPr>
          <w:rFonts w:ascii="Times New Roman" w:hAnsi="Times New Roman"/>
        </w:rPr>
        <w:t xml:space="preserve"> </w:t>
      </w:r>
      <w:proofErr w:type="spellStart"/>
      <w:r w:rsidR="00FB6C91" w:rsidRPr="002F0CA2">
        <w:rPr>
          <w:rFonts w:ascii="Times New Roman" w:hAnsi="Times New Roman"/>
        </w:rPr>
        <w:t>Nataraj</w:t>
      </w:r>
      <w:proofErr w:type="spellEnd"/>
      <w:r w:rsidR="00FB6C91" w:rsidRPr="002F0CA2">
        <w:rPr>
          <w:rFonts w:ascii="Times New Roman" w:hAnsi="Times New Roman"/>
        </w:rPr>
        <w:t xml:space="preserve">, trained in </w:t>
      </w:r>
      <w:proofErr w:type="spellStart"/>
      <w:r w:rsidR="00FB6C91" w:rsidRPr="002F0CA2">
        <w:rPr>
          <w:rFonts w:ascii="Times New Roman" w:hAnsi="Times New Roman"/>
        </w:rPr>
        <w:t>kathak</w:t>
      </w:r>
      <w:proofErr w:type="spellEnd"/>
      <w:r w:rsidR="00FB6C91" w:rsidRPr="002F0CA2">
        <w:rPr>
          <w:rFonts w:ascii="Times New Roman" w:hAnsi="Times New Roman"/>
        </w:rPr>
        <w:t xml:space="preserve"> by her mother Maya </w:t>
      </w:r>
      <w:proofErr w:type="spellStart"/>
      <w:r w:rsidR="00FB6C91" w:rsidRPr="002F0CA2">
        <w:rPr>
          <w:rFonts w:ascii="Times New Roman" w:hAnsi="Times New Roman"/>
        </w:rPr>
        <w:t>Rao</w:t>
      </w:r>
      <w:proofErr w:type="spellEnd"/>
      <w:r w:rsidR="00FB6C91" w:rsidRPr="002F0CA2">
        <w:rPr>
          <w:rFonts w:ascii="Times New Roman" w:hAnsi="Times New Roman"/>
        </w:rPr>
        <w:t xml:space="preserve"> (www.natyamaya.in) and in Contemporary Dance in New York, is Artistic Director of Bangalore-based </w:t>
      </w:r>
      <w:proofErr w:type="spellStart"/>
      <w:r w:rsidR="00FB6C91" w:rsidRPr="002F0CA2">
        <w:rPr>
          <w:rFonts w:ascii="Times New Roman" w:hAnsi="Times New Roman"/>
        </w:rPr>
        <w:t>Natya</w:t>
      </w:r>
      <w:proofErr w:type="spellEnd"/>
      <w:r w:rsidR="00FB6C91" w:rsidRPr="002F0CA2">
        <w:rPr>
          <w:rFonts w:ascii="Times New Roman" w:hAnsi="Times New Roman"/>
        </w:rPr>
        <w:t xml:space="preserve"> STEM (Space, Time, Energy, Movement) Dance </w:t>
      </w:r>
      <w:proofErr w:type="spellStart"/>
      <w:r w:rsidR="00FB6C91" w:rsidRPr="002F0CA2">
        <w:rPr>
          <w:rFonts w:ascii="Times New Roman" w:hAnsi="Times New Roman"/>
        </w:rPr>
        <w:t>Kampni</w:t>
      </w:r>
      <w:proofErr w:type="spellEnd"/>
      <w:r w:rsidR="00FB6C91" w:rsidRPr="002F0CA2">
        <w:rPr>
          <w:rFonts w:ascii="Times New Roman" w:hAnsi="Times New Roman"/>
        </w:rPr>
        <w:t xml:space="preserve"> (since 1995) recognized as one of India’s leading contemporary dance companies that showcases how “tradition and modernity co-exist” (</w:t>
      </w:r>
      <w:hyperlink r:id="rId10" w:history="1">
        <w:r w:rsidR="00FB6C91" w:rsidRPr="002F0CA2">
          <w:rPr>
            <w:rStyle w:val="Hyperlink"/>
            <w:rFonts w:ascii="Times New Roman" w:hAnsi="Times New Roman"/>
          </w:rPr>
          <w:t>www.stemdancekampni.in</w:t>
        </w:r>
      </w:hyperlink>
      <w:r w:rsidR="00FB6C91" w:rsidRPr="002F0CA2">
        <w:rPr>
          <w:rFonts w:ascii="Times New Roman" w:hAnsi="Times New Roman"/>
        </w:rPr>
        <w:t>).</w:t>
      </w:r>
      <w:r w:rsidR="008C7E28" w:rsidRPr="002F0CA2">
        <w:rPr>
          <w:rFonts w:ascii="Times New Roman" w:hAnsi="Times New Roman"/>
        </w:rPr>
        <w:t xml:space="preserve"> Chennai-based </w:t>
      </w:r>
      <w:proofErr w:type="spellStart"/>
      <w:r w:rsidRPr="002F0CA2">
        <w:rPr>
          <w:rFonts w:ascii="Times New Roman" w:hAnsi="Times New Roman"/>
        </w:rPr>
        <w:t>Padmini</w:t>
      </w:r>
      <w:proofErr w:type="spellEnd"/>
      <w:r w:rsidRPr="002F0CA2">
        <w:rPr>
          <w:rFonts w:ascii="Times New Roman" w:hAnsi="Times New Roman"/>
        </w:rPr>
        <w:t xml:space="preserve"> </w:t>
      </w:r>
      <w:proofErr w:type="spellStart"/>
      <w:r w:rsidRPr="002F0CA2">
        <w:rPr>
          <w:rFonts w:ascii="Times New Roman" w:hAnsi="Times New Roman"/>
        </w:rPr>
        <w:t>Chettur</w:t>
      </w:r>
      <w:proofErr w:type="spellEnd"/>
      <w:r w:rsidRPr="002F0CA2">
        <w:rPr>
          <w:rFonts w:ascii="Times New Roman" w:hAnsi="Times New Roman"/>
        </w:rPr>
        <w:t xml:space="preserve"> </w:t>
      </w:r>
      <w:r w:rsidR="00FB6C91" w:rsidRPr="002F0CA2">
        <w:rPr>
          <w:rFonts w:ascii="Times New Roman" w:hAnsi="Times New Roman"/>
        </w:rPr>
        <w:t xml:space="preserve">trained in </w:t>
      </w:r>
      <w:proofErr w:type="spellStart"/>
      <w:r w:rsidR="00FB6C91" w:rsidRPr="002F0CA2">
        <w:rPr>
          <w:rFonts w:ascii="Times New Roman" w:hAnsi="Times New Roman"/>
        </w:rPr>
        <w:t>bharatanatyam</w:t>
      </w:r>
      <w:proofErr w:type="spellEnd"/>
      <w:r w:rsidR="00FB6C91" w:rsidRPr="002F0CA2">
        <w:rPr>
          <w:rFonts w:ascii="Times New Roman" w:hAnsi="Times New Roman"/>
        </w:rPr>
        <w:t xml:space="preserve"> danced from 19</w:t>
      </w:r>
      <w:r w:rsidR="00A96107">
        <w:rPr>
          <w:rFonts w:ascii="Times New Roman" w:hAnsi="Times New Roman"/>
        </w:rPr>
        <w:t xml:space="preserve">91-2001 in </w:t>
      </w:r>
      <w:proofErr w:type="spellStart"/>
      <w:r w:rsidR="00A96107">
        <w:rPr>
          <w:rFonts w:ascii="Times New Roman" w:hAnsi="Times New Roman"/>
        </w:rPr>
        <w:t>Chandralekha’s</w:t>
      </w:r>
      <w:proofErr w:type="spellEnd"/>
      <w:r w:rsidR="00A96107">
        <w:rPr>
          <w:rFonts w:ascii="Times New Roman" w:hAnsi="Times New Roman"/>
        </w:rPr>
        <w:t xml:space="preserve"> works</w:t>
      </w:r>
      <w:r w:rsidR="00FB6C91" w:rsidRPr="002F0CA2">
        <w:rPr>
          <w:rFonts w:ascii="Times New Roman" w:hAnsi="Times New Roman"/>
        </w:rPr>
        <w:t xml:space="preserve"> then formed her own company creating works with impeccable bodily rigor and virtuosity. </w:t>
      </w:r>
      <w:proofErr w:type="spellStart"/>
      <w:r w:rsidR="00FB6C91" w:rsidRPr="002F0CA2">
        <w:rPr>
          <w:rFonts w:ascii="Times New Roman" w:hAnsi="Times New Roman"/>
        </w:rPr>
        <w:t>Chettur</w:t>
      </w:r>
      <w:proofErr w:type="spellEnd"/>
      <w:r w:rsidR="00C53E4D">
        <w:rPr>
          <w:rFonts w:ascii="Times New Roman" w:hAnsi="Times New Roman"/>
        </w:rPr>
        <w:t xml:space="preserve">, different from Chandra, or </w:t>
      </w:r>
      <w:proofErr w:type="spellStart"/>
      <w:r w:rsidR="00C53E4D">
        <w:rPr>
          <w:rFonts w:ascii="Times New Roman" w:hAnsi="Times New Roman"/>
        </w:rPr>
        <w:t>Ratnam</w:t>
      </w:r>
      <w:proofErr w:type="spellEnd"/>
      <w:r w:rsidR="00C53E4D">
        <w:rPr>
          <w:rFonts w:ascii="Times New Roman" w:hAnsi="Times New Roman"/>
        </w:rPr>
        <w:t xml:space="preserve"> elects to wear modern dance’s black leotards and tights and not evoke any Indian affect in her presentation. </w:t>
      </w:r>
      <w:r w:rsidR="00FB6C91" w:rsidRPr="002F0CA2">
        <w:rPr>
          <w:rFonts w:ascii="Times New Roman" w:hAnsi="Times New Roman"/>
        </w:rPr>
        <w:t>(</w:t>
      </w:r>
      <w:hyperlink r:id="rId11" w:history="1">
        <w:r w:rsidR="00FB6C91" w:rsidRPr="002F0CA2">
          <w:rPr>
            <w:rStyle w:val="Hyperlink"/>
            <w:rFonts w:ascii="Times New Roman" w:hAnsi="Times New Roman"/>
          </w:rPr>
          <w:t>www.padminichettur.com</w:t>
        </w:r>
      </w:hyperlink>
      <w:r w:rsidR="00FB6C91" w:rsidRPr="002F0CA2">
        <w:rPr>
          <w:rFonts w:ascii="Times New Roman" w:hAnsi="Times New Roman"/>
        </w:rPr>
        <w:t xml:space="preserve">). </w:t>
      </w:r>
    </w:p>
    <w:p w14:paraId="27684D0C" w14:textId="1E5F8F65" w:rsidR="00FB6C91" w:rsidRPr="002F0CA2" w:rsidRDefault="00FB6C91" w:rsidP="0030641A">
      <w:pPr>
        <w:spacing w:line="480" w:lineRule="auto"/>
        <w:ind w:firstLine="720"/>
        <w:rPr>
          <w:rFonts w:ascii="Times New Roman" w:hAnsi="Times New Roman"/>
        </w:rPr>
      </w:pPr>
      <w:r w:rsidRPr="002F0CA2">
        <w:rPr>
          <w:rFonts w:ascii="Times New Roman" w:hAnsi="Times New Roman"/>
        </w:rPr>
        <w:t>Thus far, I h</w:t>
      </w:r>
      <w:r w:rsidR="004F7741" w:rsidRPr="002F0CA2">
        <w:rPr>
          <w:rFonts w:ascii="Times New Roman" w:hAnsi="Times New Roman"/>
        </w:rPr>
        <w:t xml:space="preserve">ave analyzed modern dance </w:t>
      </w:r>
      <w:r w:rsidR="00EC55BE">
        <w:rPr>
          <w:rFonts w:ascii="Times New Roman" w:hAnsi="Times New Roman"/>
        </w:rPr>
        <w:t xml:space="preserve">techniques influencing the </w:t>
      </w:r>
      <w:r w:rsidR="00EC55BE" w:rsidRPr="00FF1D00">
        <w:rPr>
          <w:rFonts w:ascii="Times New Roman" w:hAnsi="Times New Roman"/>
          <w:i/>
          <w:rPrChange w:id="742" w:author="Editorial Comments" w:date="2013-11-11T20:51:00Z">
            <w:rPr>
              <w:rFonts w:ascii="Times New Roman" w:hAnsi="Times New Roman"/>
              <w:b/>
            </w:rPr>
          </w:rPrChange>
        </w:rPr>
        <w:t>form</w:t>
      </w:r>
      <w:r w:rsidR="00EC55BE">
        <w:rPr>
          <w:rFonts w:ascii="Times New Roman" w:hAnsi="Times New Roman"/>
        </w:rPr>
        <w:t xml:space="preserve"> of </w:t>
      </w:r>
      <w:r w:rsidR="00E75A8D">
        <w:rPr>
          <w:rFonts w:ascii="Times New Roman" w:hAnsi="Times New Roman"/>
        </w:rPr>
        <w:t>I</w:t>
      </w:r>
      <w:r w:rsidR="004F7741" w:rsidRPr="002F0CA2">
        <w:rPr>
          <w:rFonts w:ascii="Times New Roman" w:hAnsi="Times New Roman"/>
        </w:rPr>
        <w:t xml:space="preserve">ndian dance. </w:t>
      </w:r>
      <w:r w:rsidRPr="002F0CA2">
        <w:rPr>
          <w:rFonts w:ascii="Times New Roman" w:hAnsi="Times New Roman"/>
        </w:rPr>
        <w:t xml:space="preserve">Modernity is as importantly expressed via </w:t>
      </w:r>
      <w:r w:rsidR="00061AE3">
        <w:rPr>
          <w:rFonts w:ascii="Times New Roman" w:hAnsi="Times New Roman"/>
        </w:rPr>
        <w:t xml:space="preserve">dance and theatre representations of </w:t>
      </w:r>
      <w:r w:rsidR="00A96107" w:rsidRPr="00FF1D00">
        <w:rPr>
          <w:rFonts w:ascii="Times New Roman" w:hAnsi="Times New Roman"/>
          <w:i/>
          <w:rPrChange w:id="743" w:author="Editorial Comments" w:date="2013-11-11T20:51:00Z">
            <w:rPr>
              <w:rFonts w:ascii="Times New Roman" w:hAnsi="Times New Roman"/>
              <w:b/>
            </w:rPr>
          </w:rPrChange>
        </w:rPr>
        <w:t>modern themes</w:t>
      </w:r>
      <w:r w:rsidRPr="002F0CA2">
        <w:rPr>
          <w:rFonts w:ascii="Times New Roman" w:hAnsi="Times New Roman"/>
        </w:rPr>
        <w:t xml:space="preserve"> concerning women and the poor </w:t>
      </w:r>
      <w:r w:rsidR="00A96107">
        <w:rPr>
          <w:rFonts w:ascii="Times New Roman" w:hAnsi="Times New Roman"/>
        </w:rPr>
        <w:t xml:space="preserve">by Ahmedabad-based </w:t>
      </w:r>
      <w:proofErr w:type="spellStart"/>
      <w:r w:rsidRPr="002F0CA2">
        <w:rPr>
          <w:rFonts w:ascii="Times New Roman" w:hAnsi="Times New Roman"/>
        </w:rPr>
        <w:t>Mal</w:t>
      </w:r>
      <w:r w:rsidR="00F7402E">
        <w:rPr>
          <w:rFonts w:ascii="Times New Roman" w:hAnsi="Times New Roman"/>
        </w:rPr>
        <w:t>lika</w:t>
      </w:r>
      <w:proofErr w:type="spellEnd"/>
      <w:r w:rsidR="00F7402E">
        <w:rPr>
          <w:rFonts w:ascii="Times New Roman" w:hAnsi="Times New Roman"/>
        </w:rPr>
        <w:t xml:space="preserve"> Sarabhai (1954--</w:t>
      </w:r>
      <w:r w:rsidRPr="002F0CA2">
        <w:rPr>
          <w:rFonts w:ascii="Times New Roman" w:hAnsi="Times New Roman"/>
        </w:rPr>
        <w:t xml:space="preserve">) </w:t>
      </w:r>
      <w:proofErr w:type="spellStart"/>
      <w:r w:rsidR="00A96107">
        <w:rPr>
          <w:rFonts w:ascii="Times New Roman" w:hAnsi="Times New Roman"/>
        </w:rPr>
        <w:t>bharatanatyam</w:t>
      </w:r>
      <w:proofErr w:type="spellEnd"/>
      <w:r w:rsidR="00E27F09">
        <w:rPr>
          <w:rFonts w:ascii="Times New Roman" w:hAnsi="Times New Roman"/>
        </w:rPr>
        <w:t xml:space="preserve"> trained</w:t>
      </w:r>
      <w:r w:rsidR="00A96107">
        <w:rPr>
          <w:rFonts w:ascii="Times New Roman" w:hAnsi="Times New Roman"/>
        </w:rPr>
        <w:t xml:space="preserve"> </w:t>
      </w:r>
      <w:r w:rsidRPr="002F0CA2">
        <w:rPr>
          <w:rFonts w:ascii="Times New Roman" w:hAnsi="Times New Roman"/>
        </w:rPr>
        <w:t xml:space="preserve">by </w:t>
      </w:r>
      <w:r w:rsidR="00061AE3">
        <w:rPr>
          <w:rFonts w:ascii="Times New Roman" w:hAnsi="Times New Roman"/>
        </w:rPr>
        <w:t xml:space="preserve">her mother, </w:t>
      </w:r>
      <w:proofErr w:type="spellStart"/>
      <w:r w:rsidR="00061AE3">
        <w:rPr>
          <w:rFonts w:ascii="Times New Roman" w:hAnsi="Times New Roman"/>
        </w:rPr>
        <w:t>Mrinalini</w:t>
      </w:r>
      <w:proofErr w:type="spellEnd"/>
      <w:r w:rsidR="00061AE3">
        <w:rPr>
          <w:rFonts w:ascii="Times New Roman" w:hAnsi="Times New Roman"/>
        </w:rPr>
        <w:t xml:space="preserve"> Sarabhai. Sarabhai </w:t>
      </w:r>
      <w:r w:rsidR="00061AE3" w:rsidRPr="002F0CA2">
        <w:rPr>
          <w:rFonts w:ascii="Times New Roman" w:hAnsi="Times New Roman"/>
        </w:rPr>
        <w:t>create</w:t>
      </w:r>
      <w:r w:rsidR="0030641A">
        <w:rPr>
          <w:rFonts w:ascii="Times New Roman" w:hAnsi="Times New Roman"/>
        </w:rPr>
        <w:t>s</w:t>
      </w:r>
      <w:r w:rsidR="00061AE3" w:rsidRPr="002F0CA2">
        <w:rPr>
          <w:rFonts w:ascii="Times New Roman" w:hAnsi="Times New Roman"/>
        </w:rPr>
        <w:t xml:space="preserve"> modern, feminist works </w:t>
      </w:r>
      <w:r w:rsidR="00E27F09">
        <w:rPr>
          <w:rFonts w:ascii="Times New Roman" w:hAnsi="Times New Roman"/>
        </w:rPr>
        <w:t xml:space="preserve">against </w:t>
      </w:r>
      <w:r w:rsidR="00061AE3" w:rsidRPr="002F0CA2">
        <w:rPr>
          <w:rFonts w:ascii="Times New Roman" w:hAnsi="Times New Roman"/>
        </w:rPr>
        <w:t>gender discriminations</w:t>
      </w:r>
      <w:r w:rsidR="0030641A">
        <w:rPr>
          <w:rFonts w:ascii="Times New Roman" w:hAnsi="Times New Roman"/>
        </w:rPr>
        <w:t xml:space="preserve"> </w:t>
      </w:r>
      <w:r w:rsidR="00E27F09">
        <w:rPr>
          <w:rFonts w:ascii="Times New Roman" w:hAnsi="Times New Roman"/>
        </w:rPr>
        <w:t xml:space="preserve">(as was done by her mother earlier in critiquing dowry related deaths in dance) </w:t>
      </w:r>
      <w:r w:rsidR="0030641A">
        <w:rPr>
          <w:rFonts w:ascii="Times New Roman" w:hAnsi="Times New Roman"/>
        </w:rPr>
        <w:t xml:space="preserve">by drawing upon </w:t>
      </w:r>
      <w:r w:rsidR="00061AE3">
        <w:rPr>
          <w:rFonts w:ascii="Times New Roman" w:hAnsi="Times New Roman"/>
        </w:rPr>
        <w:t xml:space="preserve">female icons </w:t>
      </w:r>
      <w:proofErr w:type="spellStart"/>
      <w:r w:rsidRPr="002F0CA2">
        <w:rPr>
          <w:rFonts w:ascii="Times New Roman" w:hAnsi="Times New Roman"/>
        </w:rPr>
        <w:t>Sita</w:t>
      </w:r>
      <w:proofErr w:type="spellEnd"/>
      <w:r w:rsidRPr="002F0CA2">
        <w:rPr>
          <w:rFonts w:ascii="Times New Roman" w:hAnsi="Times New Roman"/>
        </w:rPr>
        <w:t xml:space="preserve"> (from </w:t>
      </w:r>
      <w:r w:rsidRPr="002F0CA2">
        <w:rPr>
          <w:rFonts w:ascii="Times New Roman" w:hAnsi="Times New Roman"/>
          <w:i/>
        </w:rPr>
        <w:t>The Ramayana</w:t>
      </w:r>
      <w:r w:rsidRPr="002F0CA2">
        <w:rPr>
          <w:rFonts w:ascii="Times New Roman" w:hAnsi="Times New Roman"/>
        </w:rPr>
        <w:t xml:space="preserve">) and </w:t>
      </w:r>
      <w:proofErr w:type="spellStart"/>
      <w:r w:rsidRPr="002F0CA2">
        <w:rPr>
          <w:rFonts w:ascii="Times New Roman" w:hAnsi="Times New Roman"/>
        </w:rPr>
        <w:t>Draupadi</w:t>
      </w:r>
      <w:proofErr w:type="spellEnd"/>
      <w:r w:rsidRPr="002F0CA2">
        <w:rPr>
          <w:rFonts w:ascii="Times New Roman" w:hAnsi="Times New Roman"/>
        </w:rPr>
        <w:t xml:space="preserve"> (Sarabhai played </w:t>
      </w:r>
      <w:proofErr w:type="spellStart"/>
      <w:r w:rsidRPr="002F0CA2">
        <w:rPr>
          <w:rFonts w:ascii="Times New Roman" w:hAnsi="Times New Roman"/>
        </w:rPr>
        <w:t>Draupadi</w:t>
      </w:r>
      <w:proofErr w:type="spellEnd"/>
      <w:r w:rsidRPr="002F0CA2">
        <w:rPr>
          <w:rFonts w:ascii="Times New Roman" w:hAnsi="Times New Roman"/>
        </w:rPr>
        <w:t xml:space="preserve"> in Peter Brooks’ </w:t>
      </w:r>
      <w:r w:rsidRPr="002F0CA2">
        <w:rPr>
          <w:rFonts w:ascii="Times New Roman" w:hAnsi="Times New Roman"/>
          <w:i/>
        </w:rPr>
        <w:t>Mahabharata</w:t>
      </w:r>
      <w:r w:rsidR="0030641A">
        <w:rPr>
          <w:rFonts w:ascii="Times New Roman" w:hAnsi="Times New Roman"/>
        </w:rPr>
        <w:t>)</w:t>
      </w:r>
      <w:r w:rsidRPr="002F0CA2">
        <w:rPr>
          <w:rFonts w:ascii="Times New Roman" w:hAnsi="Times New Roman"/>
        </w:rPr>
        <w:t xml:space="preserve">. </w:t>
      </w:r>
      <w:r w:rsidR="0030641A">
        <w:rPr>
          <w:rFonts w:ascii="Times New Roman" w:hAnsi="Times New Roman"/>
        </w:rPr>
        <w:t>H</w:t>
      </w:r>
      <w:r w:rsidR="00061AE3" w:rsidRPr="002F0CA2">
        <w:rPr>
          <w:rFonts w:ascii="Times New Roman" w:hAnsi="Times New Roman"/>
        </w:rPr>
        <w:t xml:space="preserve">er one-woman dance-theater work, </w:t>
      </w:r>
      <w:proofErr w:type="spellStart"/>
      <w:r w:rsidR="00061AE3" w:rsidRPr="002F0CA2">
        <w:rPr>
          <w:rFonts w:ascii="Times New Roman" w:hAnsi="Times New Roman"/>
          <w:i/>
        </w:rPr>
        <w:t>Sita’s</w:t>
      </w:r>
      <w:proofErr w:type="spellEnd"/>
      <w:r w:rsidR="00061AE3" w:rsidRPr="002F0CA2">
        <w:rPr>
          <w:rFonts w:ascii="Times New Roman" w:hAnsi="Times New Roman"/>
          <w:i/>
        </w:rPr>
        <w:t xml:space="preserve"> Daughters</w:t>
      </w:r>
      <w:r w:rsidR="0030641A">
        <w:rPr>
          <w:rFonts w:ascii="Times New Roman" w:hAnsi="Times New Roman"/>
        </w:rPr>
        <w:t xml:space="preserve"> (with over 500 shows)</w:t>
      </w:r>
      <w:r w:rsidR="00061AE3" w:rsidRPr="002F0CA2">
        <w:rPr>
          <w:rFonts w:ascii="Times New Roman" w:hAnsi="Times New Roman"/>
        </w:rPr>
        <w:t xml:space="preserve"> valorizes women who questi</w:t>
      </w:r>
      <w:r w:rsidR="0030641A">
        <w:rPr>
          <w:rFonts w:ascii="Times New Roman" w:hAnsi="Times New Roman"/>
        </w:rPr>
        <w:t>on rather than acquiesce to</w:t>
      </w:r>
      <w:r w:rsidR="00061AE3" w:rsidRPr="002F0CA2">
        <w:rPr>
          <w:rFonts w:ascii="Times New Roman" w:hAnsi="Times New Roman"/>
        </w:rPr>
        <w:t xml:space="preserve"> males in their lives. </w:t>
      </w:r>
    </w:p>
    <w:p w14:paraId="4C16EA2A" w14:textId="0D079519" w:rsidR="00C24A47" w:rsidRDefault="00FB6C91" w:rsidP="004F7741">
      <w:pPr>
        <w:spacing w:line="480" w:lineRule="auto"/>
        <w:ind w:firstLine="720"/>
        <w:rPr>
          <w:rFonts w:ascii="Times New Roman" w:hAnsi="Times New Roman"/>
        </w:rPr>
      </w:pPr>
      <w:r w:rsidRPr="002F0CA2">
        <w:rPr>
          <w:rFonts w:ascii="Times New Roman" w:hAnsi="Times New Roman"/>
        </w:rPr>
        <w:t xml:space="preserve">Anita </w:t>
      </w:r>
      <w:proofErr w:type="spellStart"/>
      <w:r w:rsidRPr="002F0CA2">
        <w:rPr>
          <w:rFonts w:ascii="Times New Roman" w:hAnsi="Times New Roman"/>
        </w:rPr>
        <w:t>Ratnam</w:t>
      </w:r>
      <w:proofErr w:type="spellEnd"/>
      <w:r w:rsidRPr="002F0CA2">
        <w:rPr>
          <w:rFonts w:ascii="Times New Roman" w:hAnsi="Times New Roman"/>
        </w:rPr>
        <w:t xml:space="preserve"> (</w:t>
      </w:r>
      <w:hyperlink r:id="rId12" w:history="1">
        <w:r w:rsidRPr="002F0CA2">
          <w:rPr>
            <w:rStyle w:val="Hyperlink"/>
            <w:rFonts w:ascii="Times New Roman" w:hAnsi="Times New Roman"/>
          </w:rPr>
          <w:t>www.arangham.com</w:t>
        </w:r>
      </w:hyperlink>
      <w:r w:rsidR="005D3146" w:rsidRPr="002F0CA2">
        <w:rPr>
          <w:rFonts w:ascii="Times New Roman" w:hAnsi="Times New Roman"/>
        </w:rPr>
        <w:t xml:space="preserve">), founder/Director of </w:t>
      </w:r>
      <w:proofErr w:type="spellStart"/>
      <w:r w:rsidR="005D3146" w:rsidRPr="002F0CA2">
        <w:rPr>
          <w:rFonts w:ascii="Times New Roman" w:hAnsi="Times New Roman"/>
        </w:rPr>
        <w:t>Arangham</w:t>
      </w:r>
      <w:proofErr w:type="spellEnd"/>
      <w:r w:rsidR="005D3146" w:rsidRPr="002F0CA2">
        <w:rPr>
          <w:rFonts w:ascii="Times New Roman" w:hAnsi="Times New Roman"/>
        </w:rPr>
        <w:t xml:space="preserve"> Trust</w:t>
      </w:r>
      <w:r w:rsidR="00477F62" w:rsidRPr="002F0CA2">
        <w:rPr>
          <w:rFonts w:ascii="Times New Roman" w:hAnsi="Times New Roman"/>
        </w:rPr>
        <w:t xml:space="preserve"> and Dance Company (since 1992), </w:t>
      </w:r>
      <w:r w:rsidRPr="002F0CA2">
        <w:rPr>
          <w:rFonts w:ascii="Times New Roman" w:hAnsi="Times New Roman"/>
        </w:rPr>
        <w:t xml:space="preserve">described as a </w:t>
      </w:r>
      <w:del w:id="744" w:author="Editorial Comments" w:date="2013-11-11T20:51:00Z">
        <w:r w:rsidRPr="002F0CA2" w:rsidDel="00FF1D00">
          <w:rPr>
            <w:rFonts w:ascii="Times New Roman" w:hAnsi="Times New Roman"/>
          </w:rPr>
          <w:delText>“</w:delText>
        </w:r>
      </w:del>
      <w:ins w:id="745" w:author="Editorial Comments" w:date="2013-11-11T20:51:00Z">
        <w:r w:rsidR="00FF1D00">
          <w:rPr>
            <w:rFonts w:ascii="Times New Roman" w:hAnsi="Times New Roman"/>
          </w:rPr>
          <w:t>‘</w:t>
        </w:r>
      </w:ins>
      <w:r w:rsidRPr="002F0CA2">
        <w:rPr>
          <w:rFonts w:ascii="Times New Roman" w:hAnsi="Times New Roman"/>
        </w:rPr>
        <w:t>contemporary classicist</w:t>
      </w:r>
      <w:del w:id="746" w:author="Editorial Comments" w:date="2013-11-11T20:51:00Z">
        <w:r w:rsidRPr="002F0CA2" w:rsidDel="00FF1D00">
          <w:rPr>
            <w:rFonts w:ascii="Times New Roman" w:hAnsi="Times New Roman"/>
          </w:rPr>
          <w:delText xml:space="preserve">” </w:delText>
        </w:r>
      </w:del>
      <w:ins w:id="747" w:author="Editorial Comments" w:date="2013-11-11T20:51:00Z">
        <w:r w:rsidR="00FF1D00">
          <w:rPr>
            <w:rFonts w:ascii="Times New Roman" w:hAnsi="Times New Roman"/>
          </w:rPr>
          <w:t>’</w:t>
        </w:r>
        <w:r w:rsidR="00FF1D00" w:rsidRPr="002F0CA2">
          <w:rPr>
            <w:rFonts w:ascii="Times New Roman" w:hAnsi="Times New Roman"/>
          </w:rPr>
          <w:t xml:space="preserve"> </w:t>
        </w:r>
      </w:ins>
      <w:r w:rsidRPr="002F0CA2">
        <w:rPr>
          <w:rFonts w:ascii="Times New Roman" w:hAnsi="Times New Roman"/>
        </w:rPr>
        <w:t>retains</w:t>
      </w:r>
      <w:r w:rsidR="00C24A47">
        <w:rPr>
          <w:rFonts w:ascii="Times New Roman" w:hAnsi="Times New Roman"/>
        </w:rPr>
        <w:t xml:space="preserve">, like </w:t>
      </w:r>
      <w:proofErr w:type="spellStart"/>
      <w:r w:rsidR="00C24A47">
        <w:rPr>
          <w:rFonts w:ascii="Times New Roman" w:hAnsi="Times New Roman"/>
        </w:rPr>
        <w:t>Chand</w:t>
      </w:r>
      <w:r w:rsidR="00F7402E">
        <w:rPr>
          <w:rFonts w:ascii="Times New Roman" w:hAnsi="Times New Roman"/>
        </w:rPr>
        <w:t>ralekha</w:t>
      </w:r>
      <w:proofErr w:type="spellEnd"/>
      <w:r w:rsidR="00F7402E">
        <w:rPr>
          <w:rFonts w:ascii="Times New Roman" w:hAnsi="Times New Roman"/>
        </w:rPr>
        <w:t>,</w:t>
      </w:r>
      <w:r w:rsidRPr="002F0CA2">
        <w:rPr>
          <w:rFonts w:ascii="Times New Roman" w:hAnsi="Times New Roman"/>
        </w:rPr>
        <w:t xml:space="preserve"> an Indian aesthetic affect </w:t>
      </w:r>
      <w:r w:rsidR="00F7402E">
        <w:rPr>
          <w:rFonts w:ascii="Times New Roman" w:hAnsi="Times New Roman"/>
        </w:rPr>
        <w:t xml:space="preserve">in her choreography </w:t>
      </w:r>
      <w:r w:rsidRPr="002F0CA2">
        <w:rPr>
          <w:rFonts w:ascii="Times New Roman" w:hAnsi="Times New Roman"/>
        </w:rPr>
        <w:t xml:space="preserve">along with </w:t>
      </w:r>
      <w:r w:rsidR="00F7402E">
        <w:rPr>
          <w:rFonts w:ascii="Times New Roman" w:hAnsi="Times New Roman"/>
        </w:rPr>
        <w:t>modern dance movements</w:t>
      </w:r>
      <w:r w:rsidRPr="002F0CA2">
        <w:rPr>
          <w:rFonts w:ascii="Times New Roman" w:hAnsi="Times New Roman"/>
        </w:rPr>
        <w:t xml:space="preserve">. </w:t>
      </w:r>
      <w:proofErr w:type="spellStart"/>
      <w:r w:rsidR="005D3146" w:rsidRPr="002F0CA2">
        <w:rPr>
          <w:rFonts w:ascii="Times New Roman" w:hAnsi="Times New Roman"/>
        </w:rPr>
        <w:t>Ratnam</w:t>
      </w:r>
      <w:r w:rsidR="007B2D49">
        <w:rPr>
          <w:rFonts w:ascii="Times New Roman" w:hAnsi="Times New Roman"/>
        </w:rPr>
        <w:t>’s</w:t>
      </w:r>
      <w:proofErr w:type="spellEnd"/>
      <w:r w:rsidR="007B2D49">
        <w:rPr>
          <w:rFonts w:ascii="Times New Roman" w:hAnsi="Times New Roman"/>
        </w:rPr>
        <w:t xml:space="preserve"> </w:t>
      </w:r>
      <w:r w:rsidR="00F7402E">
        <w:rPr>
          <w:rFonts w:ascii="Times New Roman" w:hAnsi="Times New Roman"/>
        </w:rPr>
        <w:t xml:space="preserve">wholly modern take on traditional </w:t>
      </w:r>
      <w:r w:rsidRPr="002F0CA2">
        <w:rPr>
          <w:rFonts w:ascii="Times New Roman" w:hAnsi="Times New Roman"/>
        </w:rPr>
        <w:t xml:space="preserve">goddess traditions and </w:t>
      </w:r>
      <w:del w:id="748" w:author="Editorial Comments" w:date="2013-11-11T20:51:00Z">
        <w:r w:rsidRPr="002F0CA2" w:rsidDel="00FF1D00">
          <w:rPr>
            <w:rFonts w:ascii="Times New Roman" w:hAnsi="Times New Roman"/>
          </w:rPr>
          <w:delText>“</w:delText>
        </w:r>
      </w:del>
      <w:ins w:id="749" w:author="Editorial Comments" w:date="2013-11-11T20:51:00Z">
        <w:r w:rsidR="00FF1D00">
          <w:rPr>
            <w:rFonts w:ascii="Times New Roman" w:hAnsi="Times New Roman"/>
          </w:rPr>
          <w:t>‘</w:t>
        </w:r>
      </w:ins>
      <w:r w:rsidRPr="002F0CA2">
        <w:rPr>
          <w:rFonts w:ascii="Times New Roman" w:hAnsi="Times New Roman"/>
        </w:rPr>
        <w:t>parallel mythologies</w:t>
      </w:r>
      <w:del w:id="750" w:author="Editorial Comments" w:date="2013-11-11T20:51:00Z">
        <w:r w:rsidRPr="002F0CA2" w:rsidDel="00FF1D00">
          <w:rPr>
            <w:rFonts w:ascii="Times New Roman" w:hAnsi="Times New Roman"/>
          </w:rPr>
          <w:delText xml:space="preserve">” </w:delText>
        </w:r>
      </w:del>
      <w:ins w:id="751" w:author="Editorial Comments" w:date="2013-11-11T20:51:00Z">
        <w:r w:rsidR="00FF1D00">
          <w:rPr>
            <w:rFonts w:ascii="Times New Roman" w:hAnsi="Times New Roman"/>
          </w:rPr>
          <w:t>’</w:t>
        </w:r>
        <w:r w:rsidR="00FF1D00" w:rsidRPr="002F0CA2">
          <w:rPr>
            <w:rFonts w:ascii="Times New Roman" w:hAnsi="Times New Roman"/>
          </w:rPr>
          <w:t xml:space="preserve"> </w:t>
        </w:r>
      </w:ins>
      <w:r w:rsidRPr="002F0CA2">
        <w:rPr>
          <w:rFonts w:ascii="Times New Roman" w:hAnsi="Times New Roman"/>
        </w:rPr>
        <w:t xml:space="preserve">from India, Tibet, China, and Egypt </w:t>
      </w:r>
      <w:r w:rsidR="00F7402E">
        <w:rPr>
          <w:rFonts w:ascii="Times New Roman" w:hAnsi="Times New Roman"/>
        </w:rPr>
        <w:t xml:space="preserve">lies behind her </w:t>
      </w:r>
      <w:r w:rsidRPr="002F0CA2">
        <w:rPr>
          <w:rFonts w:ascii="Times New Roman" w:hAnsi="Times New Roman"/>
        </w:rPr>
        <w:t>non-linear, non-narrative choreography that uses abstract movement</w:t>
      </w:r>
      <w:r w:rsidR="00F7402E">
        <w:rPr>
          <w:rFonts w:ascii="Times New Roman" w:hAnsi="Times New Roman"/>
        </w:rPr>
        <w:t xml:space="preserve"> with </w:t>
      </w:r>
      <w:r w:rsidR="00F7402E" w:rsidRPr="00F7402E">
        <w:rPr>
          <w:rFonts w:ascii="Times New Roman" w:hAnsi="Times New Roman"/>
          <w:i/>
        </w:rPr>
        <w:t>rasa</w:t>
      </w:r>
      <w:r w:rsidR="00477F62" w:rsidRPr="002F0CA2">
        <w:rPr>
          <w:rFonts w:ascii="Times New Roman" w:hAnsi="Times New Roman"/>
        </w:rPr>
        <w:t xml:space="preserve"> in works such as </w:t>
      </w:r>
      <w:r w:rsidR="00477F62" w:rsidRPr="002F0CA2">
        <w:rPr>
          <w:rFonts w:ascii="Times New Roman" w:hAnsi="Times New Roman"/>
          <w:i/>
        </w:rPr>
        <w:t>7 graces</w:t>
      </w:r>
      <w:r w:rsidR="00477F62" w:rsidRPr="002F0CA2">
        <w:rPr>
          <w:rFonts w:ascii="Times New Roman" w:hAnsi="Times New Roman"/>
        </w:rPr>
        <w:t xml:space="preserve"> (that abstracts from the qualities</w:t>
      </w:r>
      <w:r w:rsidR="009C605F">
        <w:rPr>
          <w:rFonts w:ascii="Times New Roman" w:hAnsi="Times New Roman"/>
        </w:rPr>
        <w:t xml:space="preserve"> </w:t>
      </w:r>
      <w:r w:rsidR="00477F62" w:rsidRPr="002F0CA2">
        <w:rPr>
          <w:rFonts w:ascii="Times New Roman" w:hAnsi="Times New Roman"/>
        </w:rPr>
        <w:t>of the Tibetan goddess Tara), among other works</w:t>
      </w:r>
      <w:r w:rsidRPr="002F0CA2">
        <w:rPr>
          <w:rFonts w:ascii="Times New Roman" w:hAnsi="Times New Roman"/>
        </w:rPr>
        <w:t xml:space="preserve">. </w:t>
      </w:r>
    </w:p>
    <w:p w14:paraId="1151245F" w14:textId="612B4D5F" w:rsidR="006136B3" w:rsidRPr="002F0CA2" w:rsidRDefault="00C24A47" w:rsidP="004F7741">
      <w:pPr>
        <w:spacing w:line="480" w:lineRule="auto"/>
        <w:ind w:firstLine="720"/>
        <w:rPr>
          <w:rFonts w:ascii="Times New Roman" w:hAnsi="Times New Roman"/>
        </w:rPr>
      </w:pPr>
      <w:proofErr w:type="spellStart"/>
      <w:r>
        <w:rPr>
          <w:rFonts w:ascii="Times New Roman" w:hAnsi="Times New Roman"/>
        </w:rPr>
        <w:t>Ratnam</w:t>
      </w:r>
      <w:proofErr w:type="spellEnd"/>
      <w:r>
        <w:rPr>
          <w:rFonts w:ascii="Times New Roman" w:hAnsi="Times New Roman"/>
        </w:rPr>
        <w:t xml:space="preserve"> created a key modern tool that has become indispensable for anyone interested in Indian dance worldwide—a </w:t>
      </w:r>
      <w:r w:rsidR="00FB6C91" w:rsidRPr="002F0CA2">
        <w:rPr>
          <w:rFonts w:ascii="Times New Roman" w:hAnsi="Times New Roman"/>
        </w:rPr>
        <w:t xml:space="preserve">web portal for Indian dance, </w:t>
      </w:r>
      <w:hyperlink r:id="rId13" w:history="1">
        <w:r w:rsidR="00FB6C91" w:rsidRPr="002F0CA2">
          <w:rPr>
            <w:rStyle w:val="Hyperlink"/>
            <w:rFonts w:ascii="Times New Roman" w:hAnsi="Times New Roman"/>
          </w:rPr>
          <w:t>www.narthaki.com</w:t>
        </w:r>
      </w:hyperlink>
      <w:r w:rsidR="00FB6C91" w:rsidRPr="002F0CA2">
        <w:rPr>
          <w:rFonts w:ascii="Times New Roman" w:hAnsi="Times New Roman"/>
        </w:rPr>
        <w:t xml:space="preserve"> (since April 2000)</w:t>
      </w:r>
      <w:r>
        <w:rPr>
          <w:rFonts w:ascii="Times New Roman" w:hAnsi="Times New Roman"/>
        </w:rPr>
        <w:t xml:space="preserve"> that includes reviews, interviews, announcements, and interactive segments. </w:t>
      </w:r>
      <w:proofErr w:type="spellStart"/>
      <w:r>
        <w:rPr>
          <w:rFonts w:ascii="Times New Roman" w:hAnsi="Times New Roman"/>
        </w:rPr>
        <w:t>Ratnam</w:t>
      </w:r>
      <w:proofErr w:type="spellEnd"/>
      <w:r w:rsidR="00FB6C91" w:rsidRPr="002F0CA2">
        <w:rPr>
          <w:rFonts w:ascii="Times New Roman" w:hAnsi="Times New Roman"/>
        </w:rPr>
        <w:t xml:space="preserve"> is renowned </w:t>
      </w:r>
      <w:r w:rsidRPr="002F0CA2">
        <w:rPr>
          <w:rFonts w:ascii="Times New Roman" w:hAnsi="Times New Roman"/>
        </w:rPr>
        <w:t>as a visionary curator of cutting-edge Indian performing arts events</w:t>
      </w:r>
      <w:r>
        <w:rPr>
          <w:rFonts w:ascii="Times New Roman" w:hAnsi="Times New Roman"/>
        </w:rPr>
        <w:t xml:space="preserve">, and </w:t>
      </w:r>
      <w:r w:rsidR="00FB6C91" w:rsidRPr="002F0CA2">
        <w:rPr>
          <w:rFonts w:ascii="Times New Roman" w:hAnsi="Times New Roman"/>
        </w:rPr>
        <w:t xml:space="preserve">for her pioneering </w:t>
      </w:r>
      <w:r>
        <w:rPr>
          <w:rFonts w:ascii="Times New Roman" w:hAnsi="Times New Roman"/>
        </w:rPr>
        <w:t>co-production of</w:t>
      </w:r>
      <w:r w:rsidR="00FB6C91" w:rsidRPr="002F0CA2">
        <w:rPr>
          <w:rFonts w:ascii="Times New Roman" w:hAnsi="Times New Roman"/>
        </w:rPr>
        <w:t xml:space="preserve"> </w:t>
      </w:r>
      <w:r>
        <w:rPr>
          <w:rFonts w:ascii="Times New Roman" w:hAnsi="Times New Roman"/>
        </w:rPr>
        <w:t>“</w:t>
      </w:r>
      <w:r w:rsidR="00FB6C91" w:rsidRPr="002F0CA2">
        <w:rPr>
          <w:rFonts w:ascii="Times New Roman" w:hAnsi="Times New Roman"/>
        </w:rPr>
        <w:t>The Other Festival</w:t>
      </w:r>
      <w:r>
        <w:rPr>
          <w:rFonts w:ascii="Times New Roman" w:hAnsi="Times New Roman"/>
        </w:rPr>
        <w:t>”, 1998-2006</w:t>
      </w:r>
      <w:r w:rsidR="00FB6C91" w:rsidRPr="002F0CA2">
        <w:rPr>
          <w:rFonts w:ascii="Times New Roman" w:hAnsi="Times New Roman"/>
        </w:rPr>
        <w:t xml:space="preserve"> (</w:t>
      </w:r>
      <w:hyperlink r:id="rId14" w:history="1">
        <w:r w:rsidR="00FB6C91" w:rsidRPr="002F0CA2">
          <w:rPr>
            <w:rStyle w:val="Hyperlink"/>
            <w:rFonts w:ascii="Times New Roman" w:hAnsi="Times New Roman"/>
          </w:rPr>
          <w:t>www.theotherfestival</w:t>
        </w:r>
      </w:hyperlink>
      <w:r w:rsidR="00B75ECC">
        <w:rPr>
          <w:rFonts w:ascii="Times New Roman" w:hAnsi="Times New Roman"/>
        </w:rPr>
        <w:t>.</w:t>
      </w:r>
      <w:r w:rsidR="00FB6C91" w:rsidRPr="002F0CA2">
        <w:rPr>
          <w:rFonts w:ascii="Times New Roman" w:hAnsi="Times New Roman"/>
        </w:rPr>
        <w:t xml:space="preserve">com) </w:t>
      </w:r>
      <w:r w:rsidR="00F7402E">
        <w:rPr>
          <w:rFonts w:ascii="Times New Roman" w:hAnsi="Times New Roman"/>
        </w:rPr>
        <w:t>that provided a p</w:t>
      </w:r>
      <w:r>
        <w:rPr>
          <w:rFonts w:ascii="Times New Roman" w:hAnsi="Times New Roman"/>
        </w:rPr>
        <w:t>latform for experimental dance.</w:t>
      </w:r>
    </w:p>
    <w:p w14:paraId="4A0CC52A" w14:textId="4D2D1B5D" w:rsidR="00823C8A" w:rsidRPr="002F0CA2" w:rsidRDefault="006136B3" w:rsidP="00477F62">
      <w:pPr>
        <w:spacing w:line="480" w:lineRule="auto"/>
        <w:ind w:firstLine="720"/>
        <w:rPr>
          <w:rFonts w:ascii="Times New Roman" w:hAnsi="Times New Roman"/>
          <w:b/>
        </w:rPr>
      </w:pPr>
      <w:r w:rsidRPr="00FF1D00">
        <w:rPr>
          <w:rFonts w:ascii="Times New Roman" w:hAnsi="Times New Roman"/>
          <w:rPrChange w:id="752" w:author="Editorial Comments" w:date="2013-11-11T20:52:00Z">
            <w:rPr>
              <w:rFonts w:ascii="Times New Roman" w:hAnsi="Times New Roman"/>
              <w:b/>
            </w:rPr>
          </w:rPrChange>
        </w:rPr>
        <w:t>British-Indian artists</w:t>
      </w:r>
      <w:r w:rsidR="00C24A47">
        <w:rPr>
          <w:rFonts w:ascii="Times New Roman" w:hAnsi="Times New Roman"/>
        </w:rPr>
        <w:t xml:space="preserve"> who use modern and contemporary </w:t>
      </w:r>
      <w:r w:rsidRPr="002F0CA2">
        <w:rPr>
          <w:rFonts w:ascii="Times New Roman" w:hAnsi="Times New Roman"/>
        </w:rPr>
        <w:t>dance most skillfully</w:t>
      </w:r>
      <w:r w:rsidR="00C24A47">
        <w:rPr>
          <w:rFonts w:ascii="Times New Roman" w:hAnsi="Times New Roman"/>
        </w:rPr>
        <w:t xml:space="preserve"> in their choreography include</w:t>
      </w:r>
      <w:r w:rsidRPr="002F0CA2">
        <w:rPr>
          <w:rFonts w:ascii="Times New Roman" w:hAnsi="Times New Roman"/>
        </w:rPr>
        <w:t xml:space="preserve"> </w:t>
      </w:r>
      <w:proofErr w:type="spellStart"/>
      <w:r w:rsidRPr="002F0CA2">
        <w:rPr>
          <w:rFonts w:ascii="Times New Roman" w:hAnsi="Times New Roman"/>
        </w:rPr>
        <w:t>bharatanatyam</w:t>
      </w:r>
      <w:proofErr w:type="spellEnd"/>
      <w:r w:rsidRPr="002F0CA2">
        <w:rPr>
          <w:rFonts w:ascii="Times New Roman" w:hAnsi="Times New Roman"/>
        </w:rPr>
        <w:t xml:space="preserve">-trained </w:t>
      </w:r>
      <w:proofErr w:type="spellStart"/>
      <w:r w:rsidRPr="002F0CA2">
        <w:rPr>
          <w:rFonts w:ascii="Times New Roman" w:hAnsi="Times New Roman"/>
        </w:rPr>
        <w:t>Shobana</w:t>
      </w:r>
      <w:proofErr w:type="spellEnd"/>
      <w:r w:rsidRPr="002F0CA2">
        <w:rPr>
          <w:rFonts w:ascii="Times New Roman" w:hAnsi="Times New Roman"/>
        </w:rPr>
        <w:t xml:space="preserve"> </w:t>
      </w:r>
      <w:proofErr w:type="spellStart"/>
      <w:r w:rsidRPr="002F0CA2">
        <w:rPr>
          <w:rFonts w:ascii="Times New Roman" w:hAnsi="Times New Roman"/>
        </w:rPr>
        <w:t>Jeyasingh</w:t>
      </w:r>
      <w:proofErr w:type="spellEnd"/>
      <w:r w:rsidRPr="002F0CA2">
        <w:rPr>
          <w:rFonts w:ascii="Times New Roman" w:hAnsi="Times New Roman"/>
        </w:rPr>
        <w:t xml:space="preserve">, and </w:t>
      </w:r>
      <w:r w:rsidRPr="00FF1D00">
        <w:rPr>
          <w:rFonts w:ascii="Times New Roman" w:hAnsi="Times New Roman"/>
          <w:rPrChange w:id="753" w:author="Editorial Comments" w:date="2013-11-11T20:52:00Z">
            <w:rPr>
              <w:rFonts w:ascii="Times New Roman" w:hAnsi="Times New Roman"/>
              <w:b/>
            </w:rPr>
          </w:rPrChange>
        </w:rPr>
        <w:t>British-Bangladeshi</w:t>
      </w:r>
      <w:r w:rsidRPr="002F0CA2">
        <w:rPr>
          <w:rFonts w:ascii="Times New Roman" w:hAnsi="Times New Roman"/>
        </w:rPr>
        <w:t xml:space="preserve"> </w:t>
      </w:r>
      <w:proofErr w:type="spellStart"/>
      <w:r w:rsidRPr="002F0CA2">
        <w:rPr>
          <w:rFonts w:ascii="Times New Roman" w:hAnsi="Times New Roman"/>
        </w:rPr>
        <w:t>Akram</w:t>
      </w:r>
      <w:proofErr w:type="spellEnd"/>
      <w:r w:rsidRPr="002F0CA2">
        <w:rPr>
          <w:rFonts w:ascii="Times New Roman" w:hAnsi="Times New Roman"/>
        </w:rPr>
        <w:t xml:space="preserve"> Khan </w:t>
      </w:r>
      <w:r w:rsidR="00C24A47">
        <w:rPr>
          <w:rFonts w:ascii="Times New Roman" w:hAnsi="Times New Roman"/>
        </w:rPr>
        <w:t xml:space="preserve">trained in </w:t>
      </w:r>
      <w:proofErr w:type="spellStart"/>
      <w:r w:rsidRPr="002F0CA2">
        <w:rPr>
          <w:rFonts w:ascii="Times New Roman" w:hAnsi="Times New Roman"/>
        </w:rPr>
        <w:t>kathak</w:t>
      </w:r>
      <w:proofErr w:type="spellEnd"/>
      <w:r w:rsidRPr="002F0CA2">
        <w:rPr>
          <w:rFonts w:ascii="Times New Roman" w:hAnsi="Times New Roman"/>
        </w:rPr>
        <w:t xml:space="preserve"> and contemporary dance. </w:t>
      </w:r>
      <w:r w:rsidR="009C605F">
        <w:rPr>
          <w:rFonts w:ascii="Times New Roman" w:hAnsi="Times New Roman"/>
        </w:rPr>
        <w:t>R</w:t>
      </w:r>
      <w:r w:rsidR="00C24A47">
        <w:rPr>
          <w:rFonts w:ascii="Times New Roman" w:hAnsi="Times New Roman"/>
        </w:rPr>
        <w:t>ecently, Khan returned to his parents’</w:t>
      </w:r>
      <w:r w:rsidR="009C605F">
        <w:rPr>
          <w:rFonts w:ascii="Times New Roman" w:hAnsi="Times New Roman"/>
        </w:rPr>
        <w:t xml:space="preserve"> home in Bangla</w:t>
      </w:r>
      <w:r w:rsidR="00C24A47">
        <w:rPr>
          <w:rFonts w:ascii="Times New Roman" w:hAnsi="Times New Roman"/>
        </w:rPr>
        <w:t xml:space="preserve">desh with </w:t>
      </w:r>
      <w:proofErr w:type="spellStart"/>
      <w:r w:rsidR="00C24A47" w:rsidRPr="00C24A47">
        <w:rPr>
          <w:rFonts w:ascii="Times New Roman" w:hAnsi="Times New Roman"/>
          <w:i/>
        </w:rPr>
        <w:t>Desh</w:t>
      </w:r>
      <w:proofErr w:type="spellEnd"/>
      <w:r w:rsidR="00C24A47">
        <w:rPr>
          <w:rFonts w:ascii="Times New Roman" w:hAnsi="Times New Roman"/>
        </w:rPr>
        <w:t xml:space="preserve"> (homeland), a work that evokes immigrant dilemmas of cultural identity and belonging</w:t>
      </w:r>
      <w:r w:rsidRPr="002F0CA2">
        <w:rPr>
          <w:rFonts w:ascii="Times New Roman" w:hAnsi="Times New Roman"/>
        </w:rPr>
        <w:t xml:space="preserve">. </w:t>
      </w:r>
      <w:r w:rsidR="00DE0B61">
        <w:rPr>
          <w:rFonts w:ascii="Times New Roman" w:hAnsi="Times New Roman"/>
        </w:rPr>
        <w:t>(</w:t>
      </w:r>
      <w:hyperlink r:id="rId15" w:history="1">
        <w:r w:rsidR="00DE0B61" w:rsidRPr="00DE0B61">
          <w:rPr>
            <w:rStyle w:val="Hyperlink"/>
            <w:rFonts w:ascii="Times New Roman" w:hAnsi="Times New Roman"/>
          </w:rPr>
          <w:t>www.shobanajeyasingh.co.uk</w:t>
        </w:r>
      </w:hyperlink>
      <w:r w:rsidR="00DE0B61" w:rsidRPr="00A10055">
        <w:t xml:space="preserve"> </w:t>
      </w:r>
      <w:r w:rsidR="00DE0B61" w:rsidRPr="00DE0B61">
        <w:rPr>
          <w:rFonts w:ascii="Times New Roman" w:hAnsi="Times New Roman"/>
        </w:rPr>
        <w:t>and www.akramkhancompany.net</w:t>
      </w:r>
      <w:r w:rsidR="00DE0B61">
        <w:rPr>
          <w:rFonts w:ascii="Times New Roman" w:hAnsi="Times New Roman"/>
        </w:rPr>
        <w:t>)</w:t>
      </w:r>
    </w:p>
    <w:p w14:paraId="481A37A4" w14:textId="4240FA9C" w:rsidR="005E2FE9" w:rsidRPr="002F0CA2" w:rsidRDefault="005254D1" w:rsidP="00477F62">
      <w:pPr>
        <w:spacing w:line="480" w:lineRule="auto"/>
        <w:ind w:firstLine="720"/>
        <w:rPr>
          <w:rFonts w:ascii="Times New Roman" w:hAnsi="Times New Roman"/>
        </w:rPr>
      </w:pPr>
      <w:r w:rsidRPr="002F0CA2">
        <w:rPr>
          <w:rFonts w:ascii="Times New Roman" w:hAnsi="Times New Roman"/>
        </w:rPr>
        <w:t>In conclusion, t</w:t>
      </w:r>
      <w:r w:rsidR="00E27F09">
        <w:rPr>
          <w:rFonts w:ascii="Times New Roman" w:hAnsi="Times New Roman"/>
        </w:rPr>
        <w:t>he legacy of distinctive South Asian modern</w:t>
      </w:r>
      <w:r w:rsidRPr="002F0CA2">
        <w:rPr>
          <w:rFonts w:ascii="Times New Roman" w:hAnsi="Times New Roman"/>
        </w:rPr>
        <w:t xml:space="preserve"> </w:t>
      </w:r>
      <w:r w:rsidR="00E27F09">
        <w:rPr>
          <w:rFonts w:ascii="Times New Roman" w:hAnsi="Times New Roman"/>
        </w:rPr>
        <w:t xml:space="preserve">dance </w:t>
      </w:r>
      <w:r w:rsidR="000964FE">
        <w:rPr>
          <w:rFonts w:ascii="Times New Roman" w:hAnsi="Times New Roman"/>
        </w:rPr>
        <w:t>continues to evol</w:t>
      </w:r>
      <w:r w:rsidR="0030641A">
        <w:rPr>
          <w:rFonts w:ascii="Times New Roman" w:hAnsi="Times New Roman"/>
        </w:rPr>
        <w:t>ve</w:t>
      </w:r>
      <w:r w:rsidRPr="002F0CA2">
        <w:rPr>
          <w:rFonts w:ascii="Times New Roman" w:hAnsi="Times New Roman"/>
        </w:rPr>
        <w:t>.</w:t>
      </w:r>
      <w:r w:rsidR="000964FE">
        <w:rPr>
          <w:rFonts w:ascii="Times New Roman" w:hAnsi="Times New Roman"/>
        </w:rPr>
        <w:t xml:space="preserve"> Today, artists </w:t>
      </w:r>
      <w:r w:rsidR="00FF33D2">
        <w:rPr>
          <w:rFonts w:ascii="Times New Roman" w:hAnsi="Times New Roman"/>
        </w:rPr>
        <w:t xml:space="preserve">create choreography </w:t>
      </w:r>
      <w:r w:rsidR="000964FE">
        <w:rPr>
          <w:rFonts w:ascii="Times New Roman" w:hAnsi="Times New Roman"/>
        </w:rPr>
        <w:t>regionally and</w:t>
      </w:r>
      <w:r w:rsidR="00FF33D2">
        <w:rPr>
          <w:rFonts w:ascii="Times New Roman" w:hAnsi="Times New Roman"/>
        </w:rPr>
        <w:t xml:space="preserve"> transnationally</w:t>
      </w:r>
      <w:r w:rsidR="000964FE">
        <w:rPr>
          <w:rFonts w:ascii="Times New Roman" w:hAnsi="Times New Roman"/>
        </w:rPr>
        <w:t xml:space="preserve"> </w:t>
      </w:r>
      <w:r w:rsidR="00FF33D2">
        <w:rPr>
          <w:rFonts w:ascii="Times New Roman" w:hAnsi="Times New Roman"/>
        </w:rPr>
        <w:t>reinventing their</w:t>
      </w:r>
      <w:r w:rsidR="000964FE">
        <w:rPr>
          <w:rFonts w:ascii="Times New Roman" w:hAnsi="Times New Roman"/>
        </w:rPr>
        <w:t xml:space="preserve"> rich dance traditions</w:t>
      </w:r>
      <w:r w:rsidR="00FF33D2">
        <w:rPr>
          <w:rFonts w:ascii="Times New Roman" w:hAnsi="Times New Roman"/>
        </w:rPr>
        <w:t xml:space="preserve"> along with openness to global dance influences</w:t>
      </w:r>
      <w:r w:rsidR="000964FE">
        <w:rPr>
          <w:rFonts w:ascii="Times New Roman" w:hAnsi="Times New Roman"/>
        </w:rPr>
        <w:t xml:space="preserve"> </w:t>
      </w:r>
      <w:r w:rsidR="00FF33D2">
        <w:rPr>
          <w:rFonts w:ascii="Times New Roman" w:hAnsi="Times New Roman"/>
        </w:rPr>
        <w:t xml:space="preserve">in </w:t>
      </w:r>
      <w:r w:rsidR="000964FE">
        <w:rPr>
          <w:rFonts w:ascii="Times New Roman" w:hAnsi="Times New Roman"/>
        </w:rPr>
        <w:t>vibrant new work.</w:t>
      </w:r>
      <w:r w:rsidRPr="002F0CA2">
        <w:rPr>
          <w:rFonts w:ascii="Times New Roman" w:hAnsi="Times New Roman"/>
        </w:rPr>
        <w:t xml:space="preserve"> </w:t>
      </w:r>
    </w:p>
    <w:sectPr w:rsidR="005E2FE9" w:rsidRPr="002F0CA2" w:rsidSect="004C57F2">
      <w:headerReference w:type="even" r:id="rId16"/>
      <w:headerReference w:type="default" r:id="rId17"/>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oss" w:date="2013-10-24T15:54:00Z" w:initials="SR">
    <w:p w14:paraId="12D3BABB" w14:textId="3626BCB7" w:rsidR="00610D80" w:rsidRDefault="00610D80">
      <w:pPr>
        <w:pStyle w:val="CommentText"/>
      </w:pPr>
      <w:r>
        <w:rPr>
          <w:rStyle w:val="CommentReference"/>
        </w:rPr>
        <w:annotationRef/>
      </w:r>
      <w:r>
        <w:t xml:space="preserve">The modern is another difficult term like modernity and modernism (see just below). Most often, modernization is take as the process of making modern, so I’ve substituted that here. </w:t>
      </w:r>
    </w:p>
  </w:comment>
  <w:comment w:id="3" w:author="Stephen Ross" w:date="2013-10-24T15:52:00Z" w:initials="SR">
    <w:p w14:paraId="37EF43DC" w14:textId="7EA3F4CD" w:rsidR="00610D80" w:rsidRDefault="00610D80">
      <w:pPr>
        <w:pStyle w:val="CommentText"/>
      </w:pPr>
      <w:r>
        <w:t xml:space="preserve">Taylor is referring to modernity, above, not modernism. Can you clarify the relationship, please, since it is not transparent or obvious across disciplines. </w:t>
      </w:r>
      <w:r>
        <w:rPr>
          <w:rStyle w:val="CommentReference"/>
        </w:rPr>
        <w:annotationRef/>
      </w:r>
      <w:r>
        <w:rPr>
          <w:rFonts w:ascii="Times New Roman" w:hAnsi="Times New Roman"/>
          <w:vanish/>
        </w:rPr>
        <w:t>the individual versus community;ween them, since it is not transparent or clear across disciplines? for revisions rather than th</w:t>
      </w:r>
    </w:p>
  </w:comment>
  <w:comment w:id="22" w:author="Editorial Comments" w:date="2013-11-11T19:50:00Z" w:initials="EC">
    <w:p w14:paraId="5FD2E93A" w14:textId="6E702B90" w:rsidR="00610D80" w:rsidRDefault="00610D80">
      <w:pPr>
        <w:pStyle w:val="CommentText"/>
      </w:pPr>
      <w:r>
        <w:rPr>
          <w:rStyle w:val="CommentReference"/>
        </w:rPr>
        <w:annotationRef/>
      </w:r>
      <w:r>
        <w:t>Great quotation!</w:t>
      </w:r>
    </w:p>
  </w:comment>
  <w:comment w:id="51" w:author="Stephen Ross" w:date="2013-10-24T16:01:00Z" w:initials="SR">
    <w:p w14:paraId="5E7984CF" w14:textId="1045E30F" w:rsidR="00610D80" w:rsidRDefault="00610D80">
      <w:pPr>
        <w:pStyle w:val="CommentText"/>
      </w:pPr>
      <w:r>
        <w:rPr>
          <w:rStyle w:val="CommentReference"/>
        </w:rPr>
        <w:annotationRef/>
      </w:r>
      <w:r>
        <w:t>Source?</w:t>
      </w:r>
    </w:p>
  </w:comment>
  <w:comment w:id="230" w:author="Editorial Comments" w:date="2013-11-13T11:44:00Z" w:initials="EC">
    <w:p w14:paraId="30CAA098" w14:textId="705F9EF5" w:rsidR="00610D80" w:rsidRPr="002F0CA2" w:rsidRDefault="00610D80" w:rsidP="000B6386">
      <w:pPr>
        <w:spacing w:line="480" w:lineRule="auto"/>
        <w:contextualSpacing/>
        <w:rPr>
          <w:rFonts w:ascii="Times New Roman" w:hAnsi="Times New Roman"/>
        </w:rPr>
      </w:pPr>
      <w:r>
        <w:rPr>
          <w:rStyle w:val="CommentReference"/>
        </w:rPr>
        <w:annotationRef/>
      </w:r>
      <w:r>
        <w:rPr>
          <w:rFonts w:ascii="Times New Roman" w:hAnsi="Times New Roman"/>
        </w:rPr>
        <w:t xml:space="preserve">Since the article is well over the word count, we would like to delete the material here and just below about contemporary artists and pick up the article at the excellent discussion about </w:t>
      </w:r>
      <w:proofErr w:type="spellStart"/>
      <w:r>
        <w:rPr>
          <w:rFonts w:ascii="Times New Roman" w:hAnsi="Times New Roman"/>
        </w:rPr>
        <w:t>Uday</w:t>
      </w:r>
      <w:proofErr w:type="spellEnd"/>
      <w:r>
        <w:rPr>
          <w:rFonts w:ascii="Times New Roman" w:hAnsi="Times New Roman"/>
        </w:rPr>
        <w:t xml:space="preserve"> Shankar.</w:t>
      </w:r>
    </w:p>
    <w:p w14:paraId="6C0AA70A" w14:textId="6FB726C9" w:rsidR="00610D80" w:rsidRDefault="00610D80">
      <w:pPr>
        <w:pStyle w:val="CommentText"/>
      </w:pPr>
    </w:p>
  </w:comment>
  <w:comment w:id="232" w:author="Editorial Comments" w:date="2013-11-11T20:22:00Z" w:initials="EC">
    <w:p w14:paraId="25D38B8A" w14:textId="04A02176" w:rsidR="00610D80" w:rsidRDefault="00610D80">
      <w:pPr>
        <w:pStyle w:val="CommentText"/>
      </w:pPr>
      <w:r>
        <w:rPr>
          <w:rStyle w:val="CommentReference"/>
        </w:rPr>
        <w:annotationRef/>
      </w:r>
      <w:r>
        <w:t>When? Which decades?</w:t>
      </w:r>
    </w:p>
  </w:comment>
  <w:comment w:id="241" w:author="Editorial Comments" w:date="2013-11-11T20:47:00Z" w:initials="EC">
    <w:p w14:paraId="0ABA5D2B" w14:textId="4FB79C42" w:rsidR="00610D80" w:rsidRDefault="00610D80">
      <w:pPr>
        <w:pStyle w:val="CommentText"/>
      </w:pPr>
      <w:r>
        <w:rPr>
          <w:rStyle w:val="CommentReference"/>
        </w:rPr>
        <w:annotationRef/>
      </w:r>
      <w:r>
        <w:t>The article is a long, so we need to find sections/sentences to trim.</w:t>
      </w:r>
    </w:p>
  </w:comment>
  <w:comment w:id="246" w:author="Editorial Comments" w:date="2013-11-11T20:26:00Z" w:initials="EC">
    <w:p w14:paraId="6DBC7298" w14:textId="7D899BD6" w:rsidR="00610D80" w:rsidRDefault="00610D80">
      <w:pPr>
        <w:pStyle w:val="CommentText"/>
      </w:pPr>
      <w:r>
        <w:rPr>
          <w:rStyle w:val="CommentReference"/>
        </w:rPr>
        <w:annotationRef/>
      </w:r>
      <w:r>
        <w:t>Please articulate the connection to modernism more explicitly.</w:t>
      </w:r>
    </w:p>
  </w:comment>
  <w:comment w:id="295" w:author="Editorial Comments" w:date="2013-11-11T20:34:00Z" w:initials="EC">
    <w:p w14:paraId="17BC3118" w14:textId="0F517A13" w:rsidR="00610D80" w:rsidRDefault="00610D80">
      <w:pPr>
        <w:pStyle w:val="CommentText"/>
      </w:pPr>
      <w:r>
        <w:rPr>
          <w:rStyle w:val="CommentReference"/>
        </w:rPr>
        <w:annotationRef/>
      </w:r>
      <w:r>
        <w:t>Please articulate the connection to modernism more explicitly.</w:t>
      </w:r>
    </w:p>
  </w:comment>
  <w:comment w:id="517" w:author="Editorial Comments" w:date="2013-11-11T20:40:00Z" w:initials="EC">
    <w:p w14:paraId="758447B0" w14:textId="64F7330D" w:rsidR="00610D80" w:rsidRDefault="00610D80">
      <w:pPr>
        <w:pStyle w:val="CommentText"/>
      </w:pPr>
      <w:r>
        <w:rPr>
          <w:rStyle w:val="CommentReference"/>
        </w:rPr>
        <w:annotationRef/>
      </w:r>
      <w:proofErr w:type="spellStart"/>
      <w:r>
        <w:t>Deboo’s</w:t>
      </w:r>
      <w:proofErr w:type="spellEnd"/>
      <w:r>
        <w:t xml:space="preserve"> work sound more contemporary than modernist.  Since the article is too long, can we cut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AF4" w14:textId="77777777" w:rsidR="00610D80" w:rsidRDefault="00610D80" w:rsidP="0019296D">
      <w:pPr>
        <w:spacing w:after="0"/>
      </w:pPr>
      <w:r>
        <w:separator/>
      </w:r>
    </w:p>
  </w:endnote>
  <w:endnote w:type="continuationSeparator" w:id="0">
    <w:p w14:paraId="4E6033FC" w14:textId="77777777" w:rsidR="00610D80" w:rsidRDefault="00610D80" w:rsidP="0019296D">
      <w:pPr>
        <w:spacing w:after="0"/>
      </w:pPr>
      <w:r>
        <w:continuationSeparator/>
      </w:r>
    </w:p>
  </w:endnote>
  <w:endnote w:id="1">
    <w:p w14:paraId="6D22141D" w14:textId="2CE77FF2" w:rsidR="00610D80" w:rsidRPr="007972C7" w:rsidRDefault="00610D80" w:rsidP="00DE0B61">
      <w:pPr>
        <w:pStyle w:val="EndnoteText"/>
        <w:spacing w:line="480" w:lineRule="auto"/>
        <w:rPr>
          <w:lang w:val="en-US"/>
        </w:rPr>
      </w:pPr>
      <w:r>
        <w:rPr>
          <w:rStyle w:val="EndnoteReference"/>
        </w:rPr>
        <w:endnoteRef/>
      </w:r>
      <w:r>
        <w:t xml:space="preserve"> </w:t>
      </w:r>
      <w:r>
        <w:rPr>
          <w:lang w:val="en-US"/>
        </w:rPr>
        <w:t>“</w:t>
      </w:r>
      <w:proofErr w:type="spellStart"/>
      <w:r>
        <w:rPr>
          <w:lang w:val="en-US"/>
        </w:rPr>
        <w:t>Astad</w:t>
      </w:r>
      <w:proofErr w:type="spellEnd"/>
      <w:r>
        <w:rPr>
          <w:lang w:val="en-US"/>
        </w:rPr>
        <w:t xml:space="preserve"> </w:t>
      </w:r>
      <w:proofErr w:type="spellStart"/>
      <w:r>
        <w:rPr>
          <w:lang w:val="en-US"/>
        </w:rPr>
        <w:t>Deboo</w:t>
      </w:r>
      <w:proofErr w:type="spellEnd"/>
      <w:r>
        <w:rPr>
          <w:lang w:val="en-US"/>
        </w:rPr>
        <w:t xml:space="preserve"> in conversation” at the </w:t>
      </w:r>
      <w:proofErr w:type="spellStart"/>
      <w:r>
        <w:rPr>
          <w:lang w:val="en-US"/>
        </w:rPr>
        <w:t>Ananya</w:t>
      </w:r>
      <w:proofErr w:type="spellEnd"/>
      <w:r>
        <w:rPr>
          <w:lang w:val="en-US"/>
        </w:rPr>
        <w:t xml:space="preserve"> Seminar in New Delhi, 7 October 2009</w:t>
      </w:r>
    </w:p>
  </w:endnote>
  <w:endnote w:id="2">
    <w:p w14:paraId="70FCEA39" w14:textId="0D358853" w:rsidR="00610D80" w:rsidRPr="00D9416E" w:rsidRDefault="00610D80" w:rsidP="00DE0B61">
      <w:pPr>
        <w:pStyle w:val="EndnoteText"/>
        <w:spacing w:line="480" w:lineRule="auto"/>
        <w:rPr>
          <w:lang w:val="en-US"/>
        </w:rPr>
      </w:pPr>
      <w:r>
        <w:rPr>
          <w:rStyle w:val="EndnoteReference"/>
        </w:rPr>
        <w:endnoteRef/>
      </w:r>
      <w:r>
        <w:t xml:space="preserve"> </w:t>
      </w:r>
      <w:r>
        <w:rPr>
          <w:lang w:val="en-US"/>
        </w:rPr>
        <w:t xml:space="preserve">Charles Taylor, “Modern Social Imaginaries”, </w:t>
      </w:r>
      <w:r w:rsidRPr="00D9416E">
        <w:rPr>
          <w:i/>
          <w:lang w:val="en-US"/>
        </w:rPr>
        <w:t>Public Culture</w:t>
      </w:r>
      <w:r>
        <w:rPr>
          <w:lang w:val="en-US"/>
        </w:rPr>
        <w:t xml:space="preserve"> 14:1 (Winter 2002), 91-124. Quotation on p. 91. See also, </w:t>
      </w:r>
      <w:proofErr w:type="spellStart"/>
      <w:r>
        <w:rPr>
          <w:lang w:val="en-US"/>
        </w:rPr>
        <w:t>Dilip</w:t>
      </w:r>
      <w:proofErr w:type="spellEnd"/>
      <w:r>
        <w:rPr>
          <w:lang w:val="en-US"/>
        </w:rPr>
        <w:t xml:space="preserve"> P. </w:t>
      </w:r>
      <w:proofErr w:type="spellStart"/>
      <w:r>
        <w:rPr>
          <w:lang w:val="en-US"/>
        </w:rPr>
        <w:t>Gaonkar</w:t>
      </w:r>
      <w:proofErr w:type="spellEnd"/>
      <w:r>
        <w:rPr>
          <w:lang w:val="en-US"/>
        </w:rPr>
        <w:t xml:space="preserve">, ed. </w:t>
      </w:r>
      <w:r w:rsidRPr="00392221">
        <w:rPr>
          <w:i/>
          <w:lang w:val="en-US"/>
        </w:rPr>
        <w:t xml:space="preserve">Alternative </w:t>
      </w:r>
      <w:proofErr w:type="spellStart"/>
      <w:r w:rsidRPr="00392221">
        <w:rPr>
          <w:i/>
          <w:lang w:val="en-US"/>
        </w:rPr>
        <w:t>Modernities</w:t>
      </w:r>
      <w:proofErr w:type="spellEnd"/>
      <w:r>
        <w:rPr>
          <w:lang w:val="en-US"/>
        </w:rPr>
        <w:t xml:space="preserve"> (Durham, NC: Duke University Press, 2001).</w:t>
      </w:r>
    </w:p>
  </w:endnote>
  <w:endnote w:id="3">
    <w:p w14:paraId="0645BFE2" w14:textId="77777777" w:rsidR="00610D80" w:rsidRPr="00A10055" w:rsidRDefault="00610D80" w:rsidP="00BF70C2">
      <w:pPr>
        <w:pStyle w:val="EndnoteText"/>
        <w:spacing w:line="480" w:lineRule="auto"/>
      </w:pPr>
      <w:r w:rsidRPr="00A10055">
        <w:rPr>
          <w:rStyle w:val="EndnoteReference"/>
        </w:rPr>
        <w:endnoteRef/>
      </w:r>
      <w:r w:rsidRPr="00A10055">
        <w:t xml:space="preserve"> See useful reconstructions of kathak history in Sunil Kothari, </w:t>
      </w:r>
      <w:r w:rsidRPr="00A10055">
        <w:rPr>
          <w:i/>
        </w:rPr>
        <w:t>Kathak:Indian Classical Dance Art</w:t>
      </w:r>
      <w:r w:rsidRPr="00A10055">
        <w:t xml:space="preserve"> (New Delhi: Abhinav Publciations, 1989), and Pallabi Chakravorty, </w:t>
      </w:r>
      <w:r w:rsidRPr="00A10055">
        <w:rPr>
          <w:i/>
        </w:rPr>
        <w:t>Bells of Change: Kathak Dance, Women and Modernity in India</w:t>
      </w:r>
      <w:r w:rsidRPr="00A10055">
        <w:t xml:space="preserve"> (Calcutta, London, New York: Seagull Books, 2008).</w:t>
      </w:r>
    </w:p>
  </w:endnote>
  <w:endnote w:id="4">
    <w:p w14:paraId="4A4292E0" w14:textId="77777777" w:rsidR="00610D80" w:rsidRPr="00A10055" w:rsidDel="00B829B5" w:rsidRDefault="00610D80" w:rsidP="00F939D7">
      <w:pPr>
        <w:pStyle w:val="EndnoteText"/>
        <w:spacing w:line="480" w:lineRule="auto"/>
      </w:pPr>
      <w:r w:rsidRPr="00A10055" w:rsidDel="00B829B5">
        <w:rPr>
          <w:rStyle w:val="EndnoteReference"/>
        </w:rPr>
        <w:endnoteRef/>
      </w:r>
      <w:r w:rsidRPr="00A10055" w:rsidDel="00B829B5">
        <w:t xml:space="preserve"> See also, Uttara Asha Coorlawala, “The Birth of Bharatanatyam and the Sanskritized Body”, in </w:t>
      </w:r>
      <w:r w:rsidRPr="00A10055" w:rsidDel="00B829B5">
        <w:rPr>
          <w:i/>
        </w:rPr>
        <w:t>The Body in Dance: Modes of Inquiry</w:t>
      </w:r>
      <w:r w:rsidRPr="00A10055" w:rsidDel="00B829B5">
        <w:t xml:space="preserve">, Conference Proceedings, The Congress of Research on Dance, 1996; Matthew Allen, “Rewriting the Script of South Indian Dance”, </w:t>
      </w:r>
      <w:r w:rsidRPr="00A10055" w:rsidDel="00B829B5">
        <w:rPr>
          <w:i/>
        </w:rPr>
        <w:t>Tulane Drama Review</w:t>
      </w:r>
      <w:r w:rsidRPr="00A10055" w:rsidDel="00B829B5">
        <w:t xml:space="preserve">, 41:3 (1997), 63-100; Janet O’Shea, </w:t>
      </w:r>
      <w:r w:rsidRPr="00A10055" w:rsidDel="00B829B5">
        <w:rPr>
          <w:i/>
        </w:rPr>
        <w:t>At Home in the World: Bharatanatyam on the Global Stage</w:t>
      </w:r>
      <w:r w:rsidRPr="00A10055" w:rsidDel="00B829B5">
        <w:t xml:space="preserve"> (Middletown, CT: Wesleyan University Press, 2007); Janet O’Shea, “Traditional Indian Dance and the Making of Interpretive Communities”, </w:t>
      </w:r>
      <w:r w:rsidRPr="00A10055" w:rsidDel="00B829B5">
        <w:rPr>
          <w:i/>
        </w:rPr>
        <w:t>Asian Theatre Journal</w:t>
      </w:r>
      <w:r w:rsidRPr="00A10055" w:rsidDel="00B829B5">
        <w:t xml:space="preserve"> 15: 1 (1998), 45-63. Other scholars on this “revival” history are noted in the course of the chapter.</w:t>
      </w:r>
    </w:p>
  </w:endnote>
  <w:endnote w:id="5">
    <w:p w14:paraId="7709695F" w14:textId="77777777" w:rsidR="00610D80" w:rsidRPr="00A10055" w:rsidRDefault="00610D80" w:rsidP="00F939D7">
      <w:pPr>
        <w:pStyle w:val="EndnoteText"/>
        <w:spacing w:line="480" w:lineRule="auto"/>
      </w:pPr>
      <w:r w:rsidRPr="00A10055">
        <w:rPr>
          <w:rStyle w:val="EndnoteReference"/>
        </w:rPr>
        <w:endnoteRef/>
      </w:r>
      <w:r w:rsidRPr="00A10055">
        <w:t xml:space="preserve"> Indira Viswanathan Peterson and Davesh Soneji, eds., </w:t>
      </w:r>
      <w:r w:rsidRPr="00A10055">
        <w:rPr>
          <w:i/>
        </w:rPr>
        <w:t>Performing Pasts: Reinventing the Arts in Modern South Asia</w:t>
      </w:r>
      <w:r w:rsidRPr="00A10055">
        <w:t xml:space="preserve"> 9New Delhi: Oxford University Press, 2008), 6. Hereafter, citations from this text are indicated by </w:t>
      </w:r>
      <w:r w:rsidRPr="00A10055">
        <w:rPr>
          <w:i/>
        </w:rPr>
        <w:t>Performing Pasts.</w:t>
      </w:r>
    </w:p>
  </w:endnote>
  <w:endnote w:id="6">
    <w:p w14:paraId="3F1C6516" w14:textId="2223D962" w:rsidR="00610D80" w:rsidRPr="00A10055" w:rsidRDefault="00610D80" w:rsidP="00F939D7">
      <w:pPr>
        <w:pStyle w:val="EndnoteText"/>
        <w:spacing w:line="480" w:lineRule="auto"/>
      </w:pPr>
      <w:r w:rsidRPr="00A10055">
        <w:rPr>
          <w:rStyle w:val="EndnoteReference"/>
        </w:rPr>
        <w:endnoteRef/>
      </w:r>
      <w:r w:rsidRPr="00A10055">
        <w:t xml:space="preserve"> See Avanthi Meduri, ed. </w:t>
      </w:r>
      <w:r w:rsidRPr="00A10055">
        <w:rPr>
          <w:i/>
        </w:rPr>
        <w:t>Rukmini Devi Arundale (1940-1986): A Visionary Architect of Indian Culture and the Performing Arts</w:t>
      </w:r>
      <w:r w:rsidRPr="00A10055">
        <w:t xml:space="preserve"> (Delhi: Motilal Banarasidass Publishers, 2005)</w:t>
      </w:r>
      <w:r>
        <w:t>;</w:t>
      </w:r>
      <w:r w:rsidRPr="00A10055">
        <w:t xml:space="preserve"> Leela Samson, </w:t>
      </w:r>
      <w:r w:rsidRPr="00A10055">
        <w:rPr>
          <w:i/>
        </w:rPr>
        <w:t>Rukmini Devi</w:t>
      </w:r>
      <w:r w:rsidRPr="00A10055">
        <w:t xml:space="preserve"> (Biography), (Viking India, 2010).</w:t>
      </w:r>
    </w:p>
  </w:endnote>
  <w:endnote w:id="7">
    <w:p w14:paraId="342AFDA3" w14:textId="77777777" w:rsidR="00610D80" w:rsidRPr="00A10055" w:rsidRDefault="00610D80" w:rsidP="00F939D7">
      <w:pPr>
        <w:pStyle w:val="EndnoteText"/>
        <w:spacing w:line="480" w:lineRule="auto"/>
      </w:pPr>
      <w:r w:rsidRPr="00A10055">
        <w:rPr>
          <w:rStyle w:val="EndnoteReference"/>
        </w:rPr>
        <w:endnoteRef/>
      </w:r>
      <w:r w:rsidRPr="00A10055">
        <w:t xml:space="preserve"> T. Balasaraswati, “The Art of Bharatanatyam”, </w:t>
      </w:r>
      <w:r w:rsidRPr="00A10055">
        <w:rPr>
          <w:i/>
        </w:rPr>
        <w:t>Sruti</w:t>
      </w:r>
      <w:r w:rsidRPr="00A10055">
        <w:t>, 50 (1988), 37-40</w:t>
      </w:r>
    </w:p>
  </w:endnote>
  <w:endnote w:id="8">
    <w:p w14:paraId="2475F8A2" w14:textId="77777777" w:rsidR="00610D80" w:rsidRPr="00A10055" w:rsidRDefault="00610D80" w:rsidP="002A3035">
      <w:pPr>
        <w:pStyle w:val="EndnoteText"/>
        <w:spacing w:line="480" w:lineRule="auto"/>
      </w:pPr>
      <w:r w:rsidRPr="00A10055">
        <w:rPr>
          <w:rStyle w:val="EndnoteReference"/>
        </w:rPr>
        <w:endnoteRef/>
      </w:r>
      <w:r w:rsidRPr="00A10055">
        <w:t xml:space="preserve"> Amrit Srinivasan, “Reform and Revival: The Devadasi and her Dance”, </w:t>
      </w:r>
      <w:r w:rsidRPr="00A10055">
        <w:rPr>
          <w:i/>
        </w:rPr>
        <w:t>Economic and Political Weekly</w:t>
      </w:r>
      <w:r w:rsidRPr="00A10055">
        <w:t>, 20:44 (November 2, 1985), 1869-1876.</w:t>
      </w:r>
    </w:p>
  </w:endnote>
  <w:endnote w:id="9">
    <w:p w14:paraId="767691B4" w14:textId="7074C8D3" w:rsidR="00610D80" w:rsidRPr="00A10055" w:rsidRDefault="00610D80" w:rsidP="00F939D7">
      <w:pPr>
        <w:pStyle w:val="EndnoteText"/>
        <w:spacing w:line="480" w:lineRule="auto"/>
      </w:pPr>
      <w:r w:rsidRPr="00A10055">
        <w:rPr>
          <w:rStyle w:val="EndnoteReference"/>
        </w:rPr>
        <w:endnoteRef/>
      </w:r>
      <w:r w:rsidRPr="00A10055">
        <w:t xml:space="preserve"> See Uttara Asha Coorlawala, “Ruth St. Denis and India’s Dance Renaissance,” </w:t>
      </w:r>
      <w:r w:rsidRPr="00A10055">
        <w:rPr>
          <w:i/>
        </w:rPr>
        <w:t>Dance Chronicle</w:t>
      </w:r>
      <w:r w:rsidRPr="00A10055">
        <w:t xml:space="preserve"> 15:2 (1992), 23-52; Jane Desmond, “Dancing Out the Difference: Cultural Imperialism and Ruth St. Denis’s ‘Radha’ of 1906”, </w:t>
      </w:r>
      <w:r w:rsidRPr="00A10055">
        <w:rPr>
          <w:i/>
        </w:rPr>
        <w:t>Signs</w:t>
      </w:r>
      <w:r w:rsidRPr="00A10055">
        <w:t xml:space="preserve"> 17:1 (Autumn 1991), 28</w:t>
      </w:r>
      <w:r>
        <w:t>-49. See also Priya Srinivasan</w:t>
      </w:r>
      <w:r w:rsidRPr="00A10055">
        <w:t xml:space="preserve">, </w:t>
      </w:r>
      <w:r w:rsidRPr="00A10055">
        <w:rPr>
          <w:i/>
        </w:rPr>
        <w:t>Sweating Saris: Indian Dance as Transnational Labor in the US</w:t>
      </w:r>
      <w:r w:rsidRPr="00A10055">
        <w:t xml:space="preserve"> (Philadelphi</w:t>
      </w:r>
      <w:r>
        <w:t>a: Temple University Press, 2011</w:t>
      </w:r>
      <w:r w:rsidRPr="00A10055">
        <w:t xml:space="preserve">); and “The Bodies Beneath the Smoke or What’s Behind the Cigarette Poster: Unearthing Kinesthetic Connections in American Dance History”, </w:t>
      </w:r>
      <w:r w:rsidRPr="00A10055">
        <w:rPr>
          <w:i/>
        </w:rPr>
        <w:t>Discourses in Dance</w:t>
      </w:r>
      <w:r w:rsidRPr="00A10055">
        <w:t xml:space="preserve"> 4:1 (2007), 7-48. </w:t>
      </w:r>
    </w:p>
  </w:endnote>
  <w:endnote w:id="10">
    <w:p w14:paraId="05D37E72" w14:textId="53C301A7" w:rsidR="00610D80" w:rsidRPr="00A10055" w:rsidRDefault="00610D80" w:rsidP="00DE0B61">
      <w:pPr>
        <w:pStyle w:val="EndnoteText"/>
        <w:spacing w:line="480" w:lineRule="auto"/>
        <w:ind w:left="461" w:hanging="461"/>
      </w:pPr>
      <w:r w:rsidRPr="00A10055">
        <w:rPr>
          <w:rStyle w:val="EndnoteReference"/>
        </w:rPr>
        <w:endnoteRef/>
      </w:r>
      <w:r w:rsidRPr="00A10055">
        <w:t xml:space="preserve"> The eight classical dance styles recognized by the Indian Government’s m</w:t>
      </w:r>
      <w:r>
        <w:t xml:space="preserve">ajor arts organization, Sangeet </w:t>
      </w:r>
      <w:r w:rsidRPr="00A10055">
        <w:t>Natak Akademi are: Bharatanatym, Kathakali, Kuchipudi, Mohiniattam (from Southern India), Kathak (from the North), Odissi, Manipuri, Sattriya (from the East)</w:t>
      </w:r>
    </w:p>
  </w:endnote>
  <w:endnote w:id="11">
    <w:p w14:paraId="658A65DE" w14:textId="77777777" w:rsidR="00610D80" w:rsidRPr="00A10055" w:rsidRDefault="00610D80" w:rsidP="00DE0B61">
      <w:pPr>
        <w:pStyle w:val="EndnoteText"/>
        <w:spacing w:line="480" w:lineRule="auto"/>
        <w:ind w:left="461" w:hanging="461"/>
        <w:contextualSpacing/>
      </w:pPr>
      <w:r w:rsidRPr="00A10055">
        <w:rPr>
          <w:rStyle w:val="EndnoteReference"/>
        </w:rPr>
        <w:endnoteRef/>
      </w:r>
      <w:r w:rsidRPr="00A10055">
        <w:t xml:space="preserve"> See Janet O’Shea, </w:t>
      </w:r>
      <w:r w:rsidRPr="00A10055">
        <w:rPr>
          <w:i/>
        </w:rPr>
        <w:t>At Home in the World: Bharata Natyam on the Global Stage</w:t>
      </w:r>
      <w:r w:rsidRPr="00A10055">
        <w:t xml:space="preserve"> (Middletown, CT: Wesleyan University Press, 2007), and Ketu H. Katrak, </w:t>
      </w:r>
      <w:r w:rsidRPr="00A10055">
        <w:rPr>
          <w:i/>
        </w:rPr>
        <w:t>Contemporary Indian Dance: New Creative Choreography in India and the Diaspora</w:t>
      </w:r>
      <w:r w:rsidRPr="00A10055">
        <w:t xml:space="preserve"> (Basingstoke, UK: Palgrave Macmillan, 2011)</w:t>
      </w:r>
    </w:p>
  </w:endnote>
  <w:endnote w:id="12">
    <w:p w14:paraId="5ECC4686" w14:textId="3296F333" w:rsidR="00610D80" w:rsidRPr="00A10055" w:rsidRDefault="00610D80" w:rsidP="00DE0B61">
      <w:pPr>
        <w:pStyle w:val="EndnoteText"/>
        <w:spacing w:line="480" w:lineRule="auto"/>
        <w:ind w:left="461" w:hanging="461"/>
        <w:contextualSpacing/>
      </w:pPr>
      <w:r w:rsidRPr="00A10055">
        <w:rPr>
          <w:rStyle w:val="EndnoteReference"/>
        </w:rPr>
        <w:endnoteRef/>
      </w:r>
      <w:r w:rsidRPr="00A10055">
        <w:t xml:space="preserve"> See Urmimala Sarkar Munsi, “ Boundaries and Beyond: Problems of Nomenclature in Indian Dance History”, in</w:t>
      </w:r>
      <w:r w:rsidRPr="00A10055">
        <w:rPr>
          <w:i/>
        </w:rPr>
        <w:t xml:space="preserve"> Dance Transcending Borders</w:t>
      </w:r>
      <w:r w:rsidRPr="00A10055">
        <w:t>, ed. Sarkar Munsi, Urmimala  (New Delhi: Tulika Books, 2008, 78-98.</w:t>
      </w:r>
    </w:p>
  </w:endnote>
  <w:endnote w:id="13">
    <w:p w14:paraId="33C47A9A" w14:textId="77777777" w:rsidR="00610D80" w:rsidRPr="00A10055" w:rsidRDefault="00610D80" w:rsidP="00DE0B61">
      <w:pPr>
        <w:pStyle w:val="EndnoteText"/>
        <w:spacing w:line="480" w:lineRule="auto"/>
        <w:contextualSpacing/>
      </w:pPr>
      <w:r w:rsidRPr="00A10055">
        <w:rPr>
          <w:rStyle w:val="EndnoteReference"/>
        </w:rPr>
        <w:endnoteRef/>
      </w:r>
      <w:r w:rsidRPr="00A10055">
        <w:t xml:space="preserve"> Joan Erdman, “Performance as Translation: Uday Shanka in the West” TDR: The Drama Review (1987), 31:1, 64-88; See also, Urmimala Sarkar Munsi’s essay in </w:t>
      </w:r>
      <w:r w:rsidRPr="00A10055">
        <w:rPr>
          <w:i/>
        </w:rPr>
        <w:t>Dance Transcending Borders</w:t>
      </w:r>
      <w:r w:rsidRPr="00A10055">
        <w:t>, ed. Munsi, U.S. (New Delhi: Tulika Books, 2008, 78-98.</w:t>
      </w:r>
    </w:p>
  </w:endnote>
  <w:endnote w:id="14">
    <w:p w14:paraId="3200A7DF" w14:textId="77777777" w:rsidR="00610D80" w:rsidRPr="00A10055" w:rsidRDefault="00610D80" w:rsidP="00DE0B61">
      <w:pPr>
        <w:pStyle w:val="EndnoteText"/>
        <w:spacing w:line="480" w:lineRule="auto"/>
        <w:contextualSpacing/>
      </w:pPr>
      <w:r w:rsidRPr="00A10055">
        <w:rPr>
          <w:rStyle w:val="EndnoteReference"/>
        </w:rPr>
        <w:endnoteRef/>
      </w:r>
      <w:r w:rsidRPr="00A10055">
        <w:t xml:space="preserve"> Rustom Bharucha, </w:t>
      </w:r>
      <w:r w:rsidRPr="00A10055">
        <w:rPr>
          <w:i/>
        </w:rPr>
        <w:t>Chandralekha: Woman/Dance/Resistance</w:t>
      </w:r>
      <w:r w:rsidRPr="00A10055">
        <w:t xml:space="preserve"> (New Delhi: Harper Collins, 1995)</w:t>
      </w:r>
    </w:p>
  </w:endnote>
  <w:endnote w:id="15">
    <w:p w14:paraId="3E6F9E5C" w14:textId="77777777" w:rsidR="00610D80" w:rsidRPr="00A10055" w:rsidRDefault="00610D80" w:rsidP="00DE0B61">
      <w:pPr>
        <w:pStyle w:val="EndnoteText"/>
        <w:spacing w:line="480" w:lineRule="auto"/>
      </w:pPr>
      <w:r w:rsidRPr="00A10055">
        <w:rPr>
          <w:rStyle w:val="EndnoteReference"/>
        </w:rPr>
        <w:endnoteRef/>
      </w:r>
      <w:r w:rsidRPr="00A10055">
        <w:t xml:space="preserve"> See Ketu H. Katrak, </w:t>
      </w:r>
      <w:r w:rsidRPr="00A10055">
        <w:rPr>
          <w:i/>
        </w:rPr>
        <w:t>Contemporary Indian Dance: New Creative Choreography in India and the Diaspora</w:t>
      </w:r>
      <w:r w:rsidRPr="00A10055">
        <w:t xml:space="preserve"> (Basingstoke: Palgrave Macmillan, 2011). See especially Chapters 5 &amp;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31A6C" w14:textId="77777777" w:rsidR="00610D80" w:rsidRDefault="00610D80" w:rsidP="0019296D">
      <w:pPr>
        <w:spacing w:after="0"/>
      </w:pPr>
      <w:r>
        <w:separator/>
      </w:r>
    </w:p>
  </w:footnote>
  <w:footnote w:type="continuationSeparator" w:id="0">
    <w:p w14:paraId="3D6043CB" w14:textId="77777777" w:rsidR="00610D80" w:rsidRDefault="00610D80" w:rsidP="0019296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BE875" w14:textId="77777777" w:rsidR="00610D80" w:rsidRDefault="00610D80"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73FA" w14:textId="77777777" w:rsidR="00610D80" w:rsidRDefault="00610D80" w:rsidP="004C57F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5A29" w14:textId="77777777" w:rsidR="00610D80" w:rsidRDefault="00610D80"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31B">
      <w:rPr>
        <w:rStyle w:val="PageNumber"/>
        <w:noProof/>
      </w:rPr>
      <w:t>18</w:t>
    </w:r>
    <w:r>
      <w:rPr>
        <w:rStyle w:val="PageNumber"/>
      </w:rPr>
      <w:fldChar w:fldCharType="end"/>
    </w:r>
  </w:p>
  <w:p w14:paraId="10294E73" w14:textId="77777777" w:rsidR="00610D80" w:rsidRDefault="00610D80" w:rsidP="004C57F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6D"/>
    <w:rsid w:val="00000F5D"/>
    <w:rsid w:val="000029D8"/>
    <w:rsid w:val="00021616"/>
    <w:rsid w:val="00027FFE"/>
    <w:rsid w:val="000442F7"/>
    <w:rsid w:val="0004784B"/>
    <w:rsid w:val="00061AE3"/>
    <w:rsid w:val="00070DCC"/>
    <w:rsid w:val="000805CB"/>
    <w:rsid w:val="0008420A"/>
    <w:rsid w:val="000964FE"/>
    <w:rsid w:val="00097B2C"/>
    <w:rsid w:val="000A195B"/>
    <w:rsid w:val="000B1B8F"/>
    <w:rsid w:val="000B2647"/>
    <w:rsid w:val="000B6386"/>
    <w:rsid w:val="000C2AEA"/>
    <w:rsid w:val="000D3EB9"/>
    <w:rsid w:val="000E0217"/>
    <w:rsid w:val="000E4D19"/>
    <w:rsid w:val="00116724"/>
    <w:rsid w:val="00116858"/>
    <w:rsid w:val="00116BA1"/>
    <w:rsid w:val="00123FA0"/>
    <w:rsid w:val="00137BB0"/>
    <w:rsid w:val="00145543"/>
    <w:rsid w:val="001460BD"/>
    <w:rsid w:val="00155373"/>
    <w:rsid w:val="00175B27"/>
    <w:rsid w:val="0019296D"/>
    <w:rsid w:val="001A70B7"/>
    <w:rsid w:val="001B7000"/>
    <w:rsid w:val="001D0F7F"/>
    <w:rsid w:val="001E1887"/>
    <w:rsid w:val="001E3C99"/>
    <w:rsid w:val="00207A04"/>
    <w:rsid w:val="002348DE"/>
    <w:rsid w:val="002415F2"/>
    <w:rsid w:val="00241A8D"/>
    <w:rsid w:val="00251C2E"/>
    <w:rsid w:val="00253E3E"/>
    <w:rsid w:val="002623AB"/>
    <w:rsid w:val="002703C7"/>
    <w:rsid w:val="00297A4E"/>
    <w:rsid w:val="002A0023"/>
    <w:rsid w:val="002A3035"/>
    <w:rsid w:val="002B28FC"/>
    <w:rsid w:val="002B7F31"/>
    <w:rsid w:val="002D7D69"/>
    <w:rsid w:val="002E232C"/>
    <w:rsid w:val="002F0CA2"/>
    <w:rsid w:val="0030641A"/>
    <w:rsid w:val="00323E3D"/>
    <w:rsid w:val="00325690"/>
    <w:rsid w:val="003474CC"/>
    <w:rsid w:val="00364260"/>
    <w:rsid w:val="00364A01"/>
    <w:rsid w:val="0036539D"/>
    <w:rsid w:val="00382BDC"/>
    <w:rsid w:val="0038622C"/>
    <w:rsid w:val="00392221"/>
    <w:rsid w:val="003A15E7"/>
    <w:rsid w:val="003A5732"/>
    <w:rsid w:val="003B027E"/>
    <w:rsid w:val="003B480A"/>
    <w:rsid w:val="003B65AB"/>
    <w:rsid w:val="003D1B46"/>
    <w:rsid w:val="003E082E"/>
    <w:rsid w:val="003E5D95"/>
    <w:rsid w:val="003F572B"/>
    <w:rsid w:val="004044DD"/>
    <w:rsid w:val="0042550C"/>
    <w:rsid w:val="00431ADA"/>
    <w:rsid w:val="0044190D"/>
    <w:rsid w:val="0044616C"/>
    <w:rsid w:val="00462CFD"/>
    <w:rsid w:val="00465732"/>
    <w:rsid w:val="00466C6F"/>
    <w:rsid w:val="004671F1"/>
    <w:rsid w:val="00477F62"/>
    <w:rsid w:val="0048587F"/>
    <w:rsid w:val="004B3F9B"/>
    <w:rsid w:val="004C4041"/>
    <w:rsid w:val="004C56F0"/>
    <w:rsid w:val="004C57F2"/>
    <w:rsid w:val="004D63B8"/>
    <w:rsid w:val="004E2B67"/>
    <w:rsid w:val="004F7741"/>
    <w:rsid w:val="00514407"/>
    <w:rsid w:val="005254D1"/>
    <w:rsid w:val="0053179F"/>
    <w:rsid w:val="0056563B"/>
    <w:rsid w:val="005664B6"/>
    <w:rsid w:val="0058037A"/>
    <w:rsid w:val="005D3146"/>
    <w:rsid w:val="005E2FE9"/>
    <w:rsid w:val="005F409F"/>
    <w:rsid w:val="005F45D8"/>
    <w:rsid w:val="00610D80"/>
    <w:rsid w:val="00612964"/>
    <w:rsid w:val="006136B3"/>
    <w:rsid w:val="006350EC"/>
    <w:rsid w:val="006401DD"/>
    <w:rsid w:val="006409B7"/>
    <w:rsid w:val="00646610"/>
    <w:rsid w:val="006733FA"/>
    <w:rsid w:val="006821BC"/>
    <w:rsid w:val="006856F5"/>
    <w:rsid w:val="006A0AC2"/>
    <w:rsid w:val="006B3108"/>
    <w:rsid w:val="006B3DF8"/>
    <w:rsid w:val="006B6ED4"/>
    <w:rsid w:val="006C0A40"/>
    <w:rsid w:val="006E02F1"/>
    <w:rsid w:val="006F0A10"/>
    <w:rsid w:val="00702B60"/>
    <w:rsid w:val="00725BD8"/>
    <w:rsid w:val="00746AF4"/>
    <w:rsid w:val="0075031B"/>
    <w:rsid w:val="007518C7"/>
    <w:rsid w:val="00780F0E"/>
    <w:rsid w:val="007811B7"/>
    <w:rsid w:val="007972C7"/>
    <w:rsid w:val="007B2D49"/>
    <w:rsid w:val="007B4650"/>
    <w:rsid w:val="007D1E0D"/>
    <w:rsid w:val="007E5F9C"/>
    <w:rsid w:val="008015A5"/>
    <w:rsid w:val="0081534E"/>
    <w:rsid w:val="00823C8A"/>
    <w:rsid w:val="00827674"/>
    <w:rsid w:val="008477D5"/>
    <w:rsid w:val="00850921"/>
    <w:rsid w:val="008530C4"/>
    <w:rsid w:val="00862DFA"/>
    <w:rsid w:val="00867876"/>
    <w:rsid w:val="00896783"/>
    <w:rsid w:val="008A4D59"/>
    <w:rsid w:val="008A5897"/>
    <w:rsid w:val="008C04A4"/>
    <w:rsid w:val="008C7E28"/>
    <w:rsid w:val="008D01ED"/>
    <w:rsid w:val="008E3488"/>
    <w:rsid w:val="009027C7"/>
    <w:rsid w:val="00922FCB"/>
    <w:rsid w:val="00923CD1"/>
    <w:rsid w:val="00930625"/>
    <w:rsid w:val="00931ED0"/>
    <w:rsid w:val="009371B0"/>
    <w:rsid w:val="00950AFB"/>
    <w:rsid w:val="00973B19"/>
    <w:rsid w:val="009754E7"/>
    <w:rsid w:val="00975C29"/>
    <w:rsid w:val="00987BD5"/>
    <w:rsid w:val="00992CA9"/>
    <w:rsid w:val="00995EE0"/>
    <w:rsid w:val="009B4D78"/>
    <w:rsid w:val="009C605F"/>
    <w:rsid w:val="009E0CF7"/>
    <w:rsid w:val="009E20D2"/>
    <w:rsid w:val="009E4DB6"/>
    <w:rsid w:val="009F24FE"/>
    <w:rsid w:val="00A06C41"/>
    <w:rsid w:val="00A10055"/>
    <w:rsid w:val="00A2608E"/>
    <w:rsid w:val="00A339C0"/>
    <w:rsid w:val="00A40484"/>
    <w:rsid w:val="00A550F3"/>
    <w:rsid w:val="00A6144F"/>
    <w:rsid w:val="00A633D0"/>
    <w:rsid w:val="00A72D0C"/>
    <w:rsid w:val="00A77A1E"/>
    <w:rsid w:val="00A96107"/>
    <w:rsid w:val="00A96341"/>
    <w:rsid w:val="00AA4202"/>
    <w:rsid w:val="00AE3445"/>
    <w:rsid w:val="00AF4728"/>
    <w:rsid w:val="00AF5481"/>
    <w:rsid w:val="00B21391"/>
    <w:rsid w:val="00B40974"/>
    <w:rsid w:val="00B429E8"/>
    <w:rsid w:val="00B46437"/>
    <w:rsid w:val="00B477B6"/>
    <w:rsid w:val="00B56CB7"/>
    <w:rsid w:val="00B65C30"/>
    <w:rsid w:val="00B65E44"/>
    <w:rsid w:val="00B75ECC"/>
    <w:rsid w:val="00B82C99"/>
    <w:rsid w:val="00BB06A9"/>
    <w:rsid w:val="00BB0EC2"/>
    <w:rsid w:val="00BB34F7"/>
    <w:rsid w:val="00BB71BB"/>
    <w:rsid w:val="00BC00AB"/>
    <w:rsid w:val="00BC0DD2"/>
    <w:rsid w:val="00BC301C"/>
    <w:rsid w:val="00BF0440"/>
    <w:rsid w:val="00BF40F4"/>
    <w:rsid w:val="00BF70C2"/>
    <w:rsid w:val="00C05982"/>
    <w:rsid w:val="00C12753"/>
    <w:rsid w:val="00C233C8"/>
    <w:rsid w:val="00C24A47"/>
    <w:rsid w:val="00C24E99"/>
    <w:rsid w:val="00C277EE"/>
    <w:rsid w:val="00C27A8D"/>
    <w:rsid w:val="00C373DA"/>
    <w:rsid w:val="00C445C7"/>
    <w:rsid w:val="00C53E4D"/>
    <w:rsid w:val="00C66AB4"/>
    <w:rsid w:val="00C75BC0"/>
    <w:rsid w:val="00C83F53"/>
    <w:rsid w:val="00CA7112"/>
    <w:rsid w:val="00CA799B"/>
    <w:rsid w:val="00CE3CE2"/>
    <w:rsid w:val="00CE6FF1"/>
    <w:rsid w:val="00CE77CA"/>
    <w:rsid w:val="00D218ED"/>
    <w:rsid w:val="00D343F9"/>
    <w:rsid w:val="00D44055"/>
    <w:rsid w:val="00D44D87"/>
    <w:rsid w:val="00D54C60"/>
    <w:rsid w:val="00D64966"/>
    <w:rsid w:val="00D93ECA"/>
    <w:rsid w:val="00D9416E"/>
    <w:rsid w:val="00D95BD0"/>
    <w:rsid w:val="00D96F65"/>
    <w:rsid w:val="00DA7614"/>
    <w:rsid w:val="00DB3F5D"/>
    <w:rsid w:val="00DC47FE"/>
    <w:rsid w:val="00DC7983"/>
    <w:rsid w:val="00DD276A"/>
    <w:rsid w:val="00DE0B61"/>
    <w:rsid w:val="00DE7762"/>
    <w:rsid w:val="00DF211D"/>
    <w:rsid w:val="00E10099"/>
    <w:rsid w:val="00E10BC5"/>
    <w:rsid w:val="00E131C5"/>
    <w:rsid w:val="00E14E9D"/>
    <w:rsid w:val="00E24C8E"/>
    <w:rsid w:val="00E27F09"/>
    <w:rsid w:val="00E323D1"/>
    <w:rsid w:val="00E326C1"/>
    <w:rsid w:val="00E406EB"/>
    <w:rsid w:val="00E44BBC"/>
    <w:rsid w:val="00E45896"/>
    <w:rsid w:val="00E75A8D"/>
    <w:rsid w:val="00E904E8"/>
    <w:rsid w:val="00E97B37"/>
    <w:rsid w:val="00EB7637"/>
    <w:rsid w:val="00EC1FA0"/>
    <w:rsid w:val="00EC55BE"/>
    <w:rsid w:val="00F23642"/>
    <w:rsid w:val="00F358AA"/>
    <w:rsid w:val="00F40DBD"/>
    <w:rsid w:val="00F53066"/>
    <w:rsid w:val="00F7001B"/>
    <w:rsid w:val="00F717B2"/>
    <w:rsid w:val="00F7402E"/>
    <w:rsid w:val="00F85F66"/>
    <w:rsid w:val="00F939D7"/>
    <w:rsid w:val="00F96DB2"/>
    <w:rsid w:val="00FA58FE"/>
    <w:rsid w:val="00FA6448"/>
    <w:rsid w:val="00FA7471"/>
    <w:rsid w:val="00FB6C91"/>
    <w:rsid w:val="00FC77DD"/>
    <w:rsid w:val="00FE375D"/>
    <w:rsid w:val="00FF1D00"/>
    <w:rsid w:val="00FF33D2"/>
    <w:rsid w:val="00FF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0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dminichettur.com" TargetMode="External"/><Relationship Id="rId12" Type="http://schemas.openxmlformats.org/officeDocument/2006/relationships/hyperlink" Target="http://www.arangham.com" TargetMode="External"/><Relationship Id="rId13" Type="http://schemas.openxmlformats.org/officeDocument/2006/relationships/hyperlink" Target="http://www.narthaki.com" TargetMode="External"/><Relationship Id="rId14" Type="http://schemas.openxmlformats.org/officeDocument/2006/relationships/hyperlink" Target="http://www.theotherfestival" TargetMode="External"/><Relationship Id="rId15" Type="http://schemas.openxmlformats.org/officeDocument/2006/relationships/hyperlink" Target="http://www.shobanajeyasingh.co.uk"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gatidance.come" TargetMode="External"/><Relationship Id="rId10" Type="http://schemas.openxmlformats.org/officeDocument/2006/relationships/hyperlink" Target="http://www.stemdancekampn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5DD4EC-6D6F-834C-8BE5-5FDA5F8A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4653</Words>
  <Characters>26524</Characters>
  <Application>Microsoft Macintosh Word</Application>
  <DocSecurity>0</DocSecurity>
  <Lines>221</Lines>
  <Paragraphs>62</Paragraphs>
  <ScaleCrop>false</ScaleCrop>
  <Company>University of California, Irvine</Company>
  <LinksUpToDate>false</LinksUpToDate>
  <CharactersWithSpaces>31115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 Katrak</dc:creator>
  <cp:keywords/>
  <dc:description/>
  <cp:lastModifiedBy>Stephen Ross</cp:lastModifiedBy>
  <cp:revision>4</cp:revision>
  <dcterms:created xsi:type="dcterms:W3CDTF">2013-11-12T03:48:00Z</dcterms:created>
  <dcterms:modified xsi:type="dcterms:W3CDTF">2013-11-13T19:47:00Z</dcterms:modified>
</cp:coreProperties>
</file>