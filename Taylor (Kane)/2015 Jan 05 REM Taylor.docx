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55D2FA5" w14:textId="0ED4FDD5" w:rsidR="00386ABB" w:rsidRPr="00CF7B03" w:rsidRDefault="001357A8">
      <w:pPr>
        <w:rPr>
          <w:rFonts w:ascii="Times New Roman" w:hAnsi="Times New Roman" w:cs="Times New Roman"/>
          <w:b/>
          <w:sz w:val="24"/>
          <w:szCs w:val="24"/>
          <w:lang w:val="en-GB"/>
        </w:rPr>
      </w:pPr>
      <w:r w:rsidRPr="00CF7B03">
        <w:rPr>
          <w:rFonts w:ascii="Times New Roman" w:hAnsi="Times New Roman" w:cs="Times New Roman"/>
          <w:b/>
          <w:sz w:val="24"/>
          <w:szCs w:val="24"/>
          <w:lang w:val="en-GB"/>
        </w:rPr>
        <w:t>Taylor, Paul (b.</w:t>
      </w:r>
      <w:r w:rsidR="00C65677" w:rsidRPr="00CF7B03">
        <w:rPr>
          <w:rFonts w:ascii="Times New Roman" w:hAnsi="Times New Roman" w:cs="Times New Roman"/>
          <w:b/>
          <w:sz w:val="24"/>
          <w:szCs w:val="24"/>
          <w:lang w:val="en-GB"/>
        </w:rPr>
        <w:t xml:space="preserve"> July 29, 1930, Edgewood</w:t>
      </w:r>
      <w:r w:rsidRPr="00CF7B03">
        <w:rPr>
          <w:rFonts w:ascii="Times New Roman" w:hAnsi="Times New Roman" w:cs="Times New Roman"/>
          <w:b/>
          <w:sz w:val="24"/>
          <w:szCs w:val="24"/>
          <w:lang w:val="en-GB"/>
        </w:rPr>
        <w:t>, Pennsylvania</w:t>
      </w:r>
      <w:r w:rsidR="00CB2BED">
        <w:rPr>
          <w:rFonts w:ascii="Times New Roman" w:hAnsi="Times New Roman" w:cs="Times New Roman"/>
          <w:b/>
          <w:sz w:val="24"/>
          <w:szCs w:val="24"/>
          <w:lang w:val="en-GB"/>
        </w:rPr>
        <w:t xml:space="preserve"> –</w:t>
      </w:r>
      <w:r w:rsidRPr="00CF7B03">
        <w:rPr>
          <w:rFonts w:ascii="Times New Roman" w:hAnsi="Times New Roman" w:cs="Times New Roman"/>
          <w:b/>
          <w:sz w:val="24"/>
          <w:szCs w:val="24"/>
          <w:lang w:val="en-GB"/>
        </w:rPr>
        <w:t>)</w:t>
      </w:r>
    </w:p>
    <w:p w14:paraId="62F99026" w14:textId="77777777" w:rsidR="00934BC2" w:rsidRPr="002755F7" w:rsidRDefault="00934BC2" w:rsidP="009E16A4">
      <w:pPr>
        <w:spacing w:after="0" w:line="240" w:lineRule="auto"/>
        <w:rPr>
          <w:rFonts w:ascii="Times New Roman" w:hAnsi="Times New Roman" w:cs="Times New Roman"/>
          <w:b/>
          <w:sz w:val="24"/>
          <w:szCs w:val="24"/>
          <w:lang w:val="en-GB"/>
        </w:rPr>
      </w:pPr>
      <w:r w:rsidRPr="002755F7">
        <w:rPr>
          <w:rFonts w:ascii="Times New Roman" w:hAnsi="Times New Roman" w:cs="Times New Roman"/>
          <w:b/>
          <w:sz w:val="24"/>
          <w:szCs w:val="24"/>
          <w:lang w:val="en-GB"/>
        </w:rPr>
        <w:t>Summary</w:t>
      </w:r>
    </w:p>
    <w:p w14:paraId="1C213CED" w14:textId="54B82FDC" w:rsidR="009E16A4" w:rsidRDefault="00934BC2" w:rsidP="009E16A4">
      <w:pPr>
        <w:spacing w:after="0" w:line="240" w:lineRule="auto"/>
        <w:rPr>
          <w:ins w:id="0" w:author="Susan Manning" w:date="2014-09-29T10:31:00Z"/>
          <w:rFonts w:ascii="Times New Roman" w:hAnsi="Times New Roman" w:cs="Times New Roman"/>
          <w:sz w:val="24"/>
          <w:szCs w:val="24"/>
          <w:lang w:val="en-GB"/>
        </w:rPr>
      </w:pPr>
      <w:r w:rsidRPr="002755F7">
        <w:rPr>
          <w:rFonts w:ascii="Times New Roman" w:hAnsi="Times New Roman" w:cs="Times New Roman"/>
          <w:sz w:val="24"/>
          <w:szCs w:val="24"/>
          <w:lang w:val="en-GB"/>
        </w:rPr>
        <w:t>American choreographer</w:t>
      </w:r>
      <w:r>
        <w:rPr>
          <w:rFonts w:ascii="Times New Roman" w:hAnsi="Times New Roman" w:cs="Times New Roman"/>
          <w:sz w:val="24"/>
          <w:szCs w:val="24"/>
          <w:lang w:val="en-GB"/>
        </w:rPr>
        <w:t xml:space="preserve"> </w:t>
      </w:r>
      <w:r w:rsidR="00BC55AD">
        <w:rPr>
          <w:rFonts w:ascii="Times New Roman" w:hAnsi="Times New Roman" w:cs="Times New Roman"/>
          <w:sz w:val="24"/>
          <w:szCs w:val="24"/>
          <w:lang w:val="en-GB"/>
        </w:rPr>
        <w:t>Paul Taylo</w:t>
      </w:r>
      <w:r w:rsidR="00560522">
        <w:rPr>
          <w:rFonts w:ascii="Times New Roman" w:hAnsi="Times New Roman" w:cs="Times New Roman"/>
          <w:sz w:val="24"/>
          <w:szCs w:val="24"/>
          <w:lang w:val="en-GB"/>
        </w:rPr>
        <w:t xml:space="preserve">r has made </w:t>
      </w:r>
      <w:r w:rsidR="00BE1CE4">
        <w:rPr>
          <w:rFonts w:ascii="Times New Roman" w:hAnsi="Times New Roman" w:cs="Times New Roman"/>
          <w:sz w:val="24"/>
          <w:szCs w:val="24"/>
          <w:lang w:val="en-GB"/>
        </w:rPr>
        <w:t xml:space="preserve">important contributions to </w:t>
      </w:r>
      <w:r w:rsidR="00560522">
        <w:rPr>
          <w:rFonts w:ascii="Times New Roman" w:hAnsi="Times New Roman" w:cs="Times New Roman"/>
          <w:sz w:val="24"/>
          <w:szCs w:val="24"/>
          <w:lang w:val="en-GB"/>
        </w:rPr>
        <w:t>dance modernism and postmodernism.</w:t>
      </w:r>
      <w:r w:rsidR="002755F7">
        <w:rPr>
          <w:rFonts w:ascii="Times New Roman" w:hAnsi="Times New Roman" w:cs="Times New Roman"/>
          <w:sz w:val="24"/>
          <w:szCs w:val="24"/>
          <w:lang w:val="en-GB"/>
        </w:rPr>
        <w:t xml:space="preserve"> </w:t>
      </w:r>
      <w:r w:rsidR="00560522">
        <w:rPr>
          <w:rFonts w:ascii="Times New Roman" w:hAnsi="Times New Roman" w:cs="Times New Roman"/>
          <w:sz w:val="24"/>
          <w:szCs w:val="24"/>
          <w:lang w:val="en-GB"/>
        </w:rPr>
        <w:t xml:space="preserve">His </w:t>
      </w:r>
      <w:r w:rsidR="005E06B7">
        <w:rPr>
          <w:rFonts w:ascii="Times New Roman" w:hAnsi="Times New Roman" w:cs="Times New Roman"/>
          <w:sz w:val="24"/>
          <w:szCs w:val="24"/>
          <w:lang w:val="en-GB"/>
        </w:rPr>
        <w:t>early choreography</w:t>
      </w:r>
      <w:r w:rsidR="007D2706">
        <w:rPr>
          <w:rFonts w:ascii="Times New Roman" w:hAnsi="Times New Roman" w:cs="Times New Roman"/>
          <w:sz w:val="24"/>
          <w:szCs w:val="24"/>
          <w:lang w:val="en-GB"/>
        </w:rPr>
        <w:t xml:space="preserve"> aligned</w:t>
      </w:r>
      <w:r w:rsidR="007B647D">
        <w:rPr>
          <w:rFonts w:ascii="Times New Roman" w:hAnsi="Times New Roman" w:cs="Times New Roman"/>
          <w:sz w:val="24"/>
          <w:szCs w:val="24"/>
          <w:lang w:val="en-GB"/>
        </w:rPr>
        <w:t xml:space="preserve"> him</w:t>
      </w:r>
      <w:r w:rsidR="007D2706">
        <w:rPr>
          <w:rFonts w:ascii="Times New Roman" w:hAnsi="Times New Roman" w:cs="Times New Roman"/>
          <w:sz w:val="24"/>
          <w:szCs w:val="24"/>
          <w:lang w:val="en-GB"/>
        </w:rPr>
        <w:t xml:space="preserve"> </w:t>
      </w:r>
      <w:r w:rsidR="00525962">
        <w:rPr>
          <w:rFonts w:ascii="Times New Roman" w:hAnsi="Times New Roman" w:cs="Times New Roman"/>
          <w:sz w:val="24"/>
          <w:szCs w:val="24"/>
          <w:lang w:val="en-GB"/>
        </w:rPr>
        <w:t>ideologically</w:t>
      </w:r>
      <w:r w:rsidR="007D2706">
        <w:rPr>
          <w:rFonts w:ascii="Times New Roman" w:hAnsi="Times New Roman" w:cs="Times New Roman"/>
          <w:sz w:val="24"/>
          <w:szCs w:val="24"/>
          <w:lang w:val="en-GB"/>
        </w:rPr>
        <w:t xml:space="preserve"> with</w:t>
      </w:r>
      <w:r w:rsidR="00525962">
        <w:rPr>
          <w:rFonts w:ascii="Times New Roman" w:hAnsi="Times New Roman" w:cs="Times New Roman"/>
          <w:sz w:val="24"/>
          <w:szCs w:val="24"/>
          <w:lang w:val="en-GB"/>
        </w:rPr>
        <w:t xml:space="preserve"> New York’s avant-garde</w:t>
      </w:r>
      <w:r w:rsidR="002755F7">
        <w:rPr>
          <w:rFonts w:ascii="Times New Roman" w:hAnsi="Times New Roman" w:cs="Times New Roman"/>
          <w:sz w:val="24"/>
          <w:szCs w:val="24"/>
          <w:lang w:val="en-GB"/>
        </w:rPr>
        <w:t>,</w:t>
      </w:r>
      <w:r w:rsidR="00525962">
        <w:rPr>
          <w:rFonts w:ascii="Times New Roman" w:hAnsi="Times New Roman" w:cs="Times New Roman"/>
          <w:sz w:val="24"/>
          <w:szCs w:val="24"/>
          <w:lang w:val="en-GB"/>
        </w:rPr>
        <w:t xml:space="preserve"> most particularly with visual artist Robert Rauschenberg wh</w:t>
      </w:r>
      <w:r w:rsidR="005E06B7">
        <w:rPr>
          <w:rFonts w:ascii="Times New Roman" w:hAnsi="Times New Roman" w:cs="Times New Roman"/>
          <w:sz w:val="24"/>
          <w:szCs w:val="24"/>
          <w:lang w:val="en-GB"/>
        </w:rPr>
        <w:t>o designed all but one of</w:t>
      </w:r>
      <w:r w:rsidR="00560522">
        <w:rPr>
          <w:rFonts w:ascii="Times New Roman" w:hAnsi="Times New Roman" w:cs="Times New Roman"/>
          <w:sz w:val="24"/>
          <w:szCs w:val="24"/>
          <w:lang w:val="en-GB"/>
        </w:rPr>
        <w:t xml:space="preserve"> Taylor’</w:t>
      </w:r>
      <w:r w:rsidR="007D2706">
        <w:rPr>
          <w:rFonts w:ascii="Times New Roman" w:hAnsi="Times New Roman" w:cs="Times New Roman"/>
          <w:sz w:val="24"/>
          <w:szCs w:val="24"/>
          <w:lang w:val="en-GB"/>
        </w:rPr>
        <w:t xml:space="preserve">s </w:t>
      </w:r>
      <w:r w:rsidR="00BC55AD">
        <w:rPr>
          <w:rFonts w:ascii="Times New Roman" w:hAnsi="Times New Roman" w:cs="Times New Roman"/>
          <w:sz w:val="24"/>
          <w:szCs w:val="24"/>
          <w:lang w:val="en-GB"/>
        </w:rPr>
        <w:t>dances</w:t>
      </w:r>
      <w:r w:rsidR="00525962">
        <w:rPr>
          <w:rFonts w:ascii="Times New Roman" w:hAnsi="Times New Roman" w:cs="Times New Roman"/>
          <w:sz w:val="24"/>
          <w:szCs w:val="24"/>
          <w:lang w:val="en-GB"/>
        </w:rPr>
        <w:t xml:space="preserve"> through the 1950s</w:t>
      </w:r>
      <w:r w:rsidR="005E06B7">
        <w:rPr>
          <w:rFonts w:ascii="Times New Roman" w:hAnsi="Times New Roman" w:cs="Times New Roman"/>
          <w:sz w:val="24"/>
          <w:szCs w:val="24"/>
          <w:lang w:val="en-GB"/>
        </w:rPr>
        <w:t xml:space="preserve">. </w:t>
      </w:r>
      <w:r w:rsidR="00BE1CE4">
        <w:rPr>
          <w:rFonts w:ascii="Times New Roman" w:hAnsi="Times New Roman" w:cs="Times New Roman"/>
          <w:sz w:val="24"/>
          <w:szCs w:val="24"/>
          <w:lang w:val="en-GB"/>
        </w:rPr>
        <w:t xml:space="preserve">The </w:t>
      </w:r>
      <w:r w:rsidR="00D70027">
        <w:rPr>
          <w:rFonts w:ascii="Times New Roman" w:hAnsi="Times New Roman" w:cs="Times New Roman"/>
          <w:sz w:val="24"/>
          <w:szCs w:val="24"/>
          <w:lang w:val="en-GB"/>
        </w:rPr>
        <w:t>work was</w:t>
      </w:r>
      <w:r w:rsidR="00F17651">
        <w:rPr>
          <w:rFonts w:ascii="Times New Roman" w:hAnsi="Times New Roman" w:cs="Times New Roman"/>
          <w:sz w:val="24"/>
          <w:szCs w:val="24"/>
          <w:lang w:val="en-GB"/>
        </w:rPr>
        <w:t xml:space="preserve"> </w:t>
      </w:r>
      <w:r w:rsidR="002755F7">
        <w:rPr>
          <w:rFonts w:ascii="Times New Roman" w:hAnsi="Times New Roman" w:cs="Times New Roman"/>
          <w:sz w:val="24"/>
          <w:szCs w:val="24"/>
          <w:lang w:val="en-GB"/>
        </w:rPr>
        <w:t>‘</w:t>
      </w:r>
      <w:r w:rsidR="007D2706">
        <w:rPr>
          <w:rFonts w:ascii="Times New Roman" w:hAnsi="Times New Roman" w:cs="Times New Roman"/>
          <w:sz w:val="24"/>
          <w:szCs w:val="24"/>
          <w:lang w:val="en-GB"/>
        </w:rPr>
        <w:t>objectivist</w:t>
      </w:r>
      <w:r w:rsidR="002755F7">
        <w:rPr>
          <w:rFonts w:ascii="Times New Roman" w:hAnsi="Times New Roman" w:cs="Times New Roman"/>
          <w:sz w:val="24"/>
          <w:szCs w:val="24"/>
          <w:lang w:val="en-GB"/>
        </w:rPr>
        <w:t>’</w:t>
      </w:r>
      <w:r w:rsidR="00CA184D">
        <w:rPr>
          <w:rFonts w:ascii="Times New Roman" w:hAnsi="Times New Roman" w:cs="Times New Roman"/>
          <w:sz w:val="24"/>
          <w:szCs w:val="24"/>
          <w:lang w:val="en-GB"/>
        </w:rPr>
        <w:t xml:space="preserve"> in that it privileged action</w:t>
      </w:r>
      <w:r w:rsidR="007D2706">
        <w:rPr>
          <w:rFonts w:ascii="Times New Roman" w:hAnsi="Times New Roman" w:cs="Times New Roman"/>
          <w:sz w:val="24"/>
          <w:szCs w:val="24"/>
          <w:lang w:val="en-GB"/>
        </w:rPr>
        <w:t xml:space="preserve"> over emotion</w:t>
      </w:r>
      <w:r w:rsidR="005E06B7">
        <w:rPr>
          <w:rFonts w:ascii="Times New Roman" w:hAnsi="Times New Roman" w:cs="Times New Roman"/>
          <w:sz w:val="24"/>
          <w:szCs w:val="24"/>
          <w:lang w:val="en-GB"/>
        </w:rPr>
        <w:t xml:space="preserve"> and </w:t>
      </w:r>
      <w:r w:rsidR="00D70027">
        <w:rPr>
          <w:rFonts w:ascii="Times New Roman" w:hAnsi="Times New Roman" w:cs="Times New Roman"/>
          <w:sz w:val="24"/>
          <w:szCs w:val="24"/>
          <w:lang w:val="en-GB"/>
        </w:rPr>
        <w:t>it</w:t>
      </w:r>
      <w:r w:rsidR="00904448">
        <w:rPr>
          <w:rFonts w:ascii="Times New Roman" w:hAnsi="Times New Roman" w:cs="Times New Roman"/>
          <w:sz w:val="24"/>
          <w:szCs w:val="24"/>
          <w:lang w:val="en-GB"/>
        </w:rPr>
        <w:t xml:space="preserve"> </w:t>
      </w:r>
      <w:r w:rsidR="00F17651">
        <w:rPr>
          <w:rFonts w:ascii="Times New Roman" w:hAnsi="Times New Roman" w:cs="Times New Roman"/>
          <w:sz w:val="24"/>
          <w:szCs w:val="24"/>
          <w:lang w:val="en-GB"/>
        </w:rPr>
        <w:t>presaged the more radical deconstructions of the Judson Church choreographers by almost a decade.</w:t>
      </w:r>
      <w:r w:rsidR="00E21E3C">
        <w:rPr>
          <w:rFonts w:ascii="Times New Roman" w:hAnsi="Times New Roman" w:cs="Times New Roman"/>
          <w:sz w:val="24"/>
          <w:szCs w:val="24"/>
          <w:lang w:val="en-GB"/>
        </w:rPr>
        <w:t xml:space="preserve"> </w:t>
      </w:r>
      <w:r w:rsidR="007D2706">
        <w:rPr>
          <w:rFonts w:ascii="Times New Roman" w:hAnsi="Times New Roman" w:cs="Times New Roman"/>
          <w:sz w:val="24"/>
          <w:szCs w:val="24"/>
          <w:lang w:val="en-GB"/>
        </w:rPr>
        <w:t>T</w:t>
      </w:r>
      <w:r w:rsidR="00D70027">
        <w:rPr>
          <w:rFonts w:ascii="Times New Roman" w:hAnsi="Times New Roman" w:cs="Times New Roman"/>
          <w:sz w:val="24"/>
          <w:szCs w:val="24"/>
          <w:lang w:val="en-GB"/>
        </w:rPr>
        <w:t xml:space="preserve">hough some of </w:t>
      </w:r>
      <w:r w:rsidR="00564A58">
        <w:rPr>
          <w:rFonts w:ascii="Times New Roman" w:hAnsi="Times New Roman" w:cs="Times New Roman"/>
          <w:sz w:val="24"/>
          <w:szCs w:val="24"/>
          <w:lang w:val="en-GB"/>
        </w:rPr>
        <w:t xml:space="preserve">his subsequent </w:t>
      </w:r>
      <w:r w:rsidR="00D70027">
        <w:rPr>
          <w:rFonts w:ascii="Times New Roman" w:hAnsi="Times New Roman" w:cs="Times New Roman"/>
          <w:sz w:val="24"/>
          <w:szCs w:val="24"/>
          <w:lang w:val="en-GB"/>
        </w:rPr>
        <w:t>choreography</w:t>
      </w:r>
      <w:r w:rsidR="00564A58">
        <w:rPr>
          <w:rFonts w:ascii="Times New Roman" w:hAnsi="Times New Roman" w:cs="Times New Roman"/>
          <w:sz w:val="24"/>
          <w:szCs w:val="24"/>
          <w:lang w:val="en-GB"/>
        </w:rPr>
        <w:t xml:space="preserve"> </w:t>
      </w:r>
      <w:r w:rsidR="007F7568">
        <w:rPr>
          <w:rFonts w:ascii="Times New Roman" w:hAnsi="Times New Roman" w:cs="Times New Roman"/>
          <w:sz w:val="24"/>
          <w:szCs w:val="24"/>
          <w:lang w:val="en-GB"/>
        </w:rPr>
        <w:t xml:space="preserve">used </w:t>
      </w:r>
      <w:r w:rsidR="00937CFF">
        <w:rPr>
          <w:rFonts w:ascii="Times New Roman" w:hAnsi="Times New Roman" w:cs="Times New Roman"/>
          <w:sz w:val="24"/>
          <w:szCs w:val="24"/>
          <w:lang w:val="en-GB"/>
        </w:rPr>
        <w:t xml:space="preserve">more traditional modes of </w:t>
      </w:r>
      <w:r w:rsidR="00D70027">
        <w:rPr>
          <w:rFonts w:ascii="Times New Roman" w:hAnsi="Times New Roman" w:cs="Times New Roman"/>
          <w:sz w:val="24"/>
          <w:szCs w:val="24"/>
          <w:lang w:val="en-GB"/>
        </w:rPr>
        <w:t>repr</w:t>
      </w:r>
      <w:r w:rsidR="00937CFF">
        <w:rPr>
          <w:rFonts w:ascii="Times New Roman" w:hAnsi="Times New Roman" w:cs="Times New Roman"/>
          <w:sz w:val="24"/>
          <w:szCs w:val="24"/>
          <w:lang w:val="en-GB"/>
        </w:rPr>
        <w:t>esentation</w:t>
      </w:r>
      <w:r w:rsidR="00D70027">
        <w:rPr>
          <w:rFonts w:ascii="Times New Roman" w:hAnsi="Times New Roman" w:cs="Times New Roman"/>
          <w:sz w:val="24"/>
          <w:szCs w:val="24"/>
          <w:lang w:val="en-GB"/>
        </w:rPr>
        <w:t xml:space="preserve">, </w:t>
      </w:r>
      <w:r w:rsidR="00564A58">
        <w:rPr>
          <w:rFonts w:ascii="Times New Roman" w:hAnsi="Times New Roman" w:cs="Times New Roman"/>
          <w:sz w:val="24"/>
          <w:szCs w:val="24"/>
          <w:lang w:val="en-GB"/>
        </w:rPr>
        <w:t xml:space="preserve">the </w:t>
      </w:r>
      <w:r w:rsidR="00B70F61">
        <w:rPr>
          <w:rFonts w:ascii="Times New Roman" w:hAnsi="Times New Roman" w:cs="Times New Roman"/>
          <w:sz w:val="24"/>
          <w:szCs w:val="24"/>
          <w:lang w:val="en-GB"/>
        </w:rPr>
        <w:t xml:space="preserve">majority of </w:t>
      </w:r>
      <w:r w:rsidR="007D2706">
        <w:rPr>
          <w:rFonts w:ascii="Times New Roman" w:hAnsi="Times New Roman" w:cs="Times New Roman"/>
          <w:sz w:val="24"/>
          <w:szCs w:val="24"/>
          <w:lang w:val="en-GB"/>
        </w:rPr>
        <w:t>Taylor’</w:t>
      </w:r>
      <w:r w:rsidR="00564A58">
        <w:rPr>
          <w:rFonts w:ascii="Times New Roman" w:hAnsi="Times New Roman" w:cs="Times New Roman"/>
          <w:sz w:val="24"/>
          <w:szCs w:val="24"/>
          <w:lang w:val="en-GB"/>
        </w:rPr>
        <w:t xml:space="preserve">s </w:t>
      </w:r>
      <w:proofErr w:type="gramStart"/>
      <w:r w:rsidR="00564A58">
        <w:rPr>
          <w:rFonts w:ascii="Times New Roman" w:hAnsi="Times New Roman" w:cs="Times New Roman"/>
          <w:sz w:val="24"/>
          <w:szCs w:val="24"/>
          <w:lang w:val="en-GB"/>
        </w:rPr>
        <w:t>dance-making</w:t>
      </w:r>
      <w:proofErr w:type="gramEnd"/>
      <w:r w:rsidR="00564A58">
        <w:rPr>
          <w:rFonts w:ascii="Times New Roman" w:hAnsi="Times New Roman" w:cs="Times New Roman"/>
          <w:sz w:val="24"/>
          <w:szCs w:val="24"/>
          <w:lang w:val="en-GB"/>
        </w:rPr>
        <w:t xml:space="preserve"> has been</w:t>
      </w:r>
      <w:r w:rsidR="000E06F4">
        <w:rPr>
          <w:rFonts w:ascii="Times New Roman" w:hAnsi="Times New Roman" w:cs="Times New Roman"/>
          <w:sz w:val="24"/>
          <w:szCs w:val="24"/>
          <w:lang w:val="en-GB"/>
        </w:rPr>
        <w:t xml:space="preserve"> essentially non-narrative</w:t>
      </w:r>
      <w:r w:rsidR="007D2706">
        <w:rPr>
          <w:rFonts w:ascii="Times New Roman" w:hAnsi="Times New Roman" w:cs="Times New Roman"/>
          <w:sz w:val="24"/>
          <w:szCs w:val="24"/>
          <w:lang w:val="en-GB"/>
        </w:rPr>
        <w:t>.  He</w:t>
      </w:r>
      <w:r w:rsidR="00AF1025">
        <w:rPr>
          <w:rFonts w:ascii="Times New Roman" w:hAnsi="Times New Roman" w:cs="Times New Roman"/>
          <w:sz w:val="24"/>
          <w:szCs w:val="24"/>
          <w:lang w:val="en-GB"/>
        </w:rPr>
        <w:t xml:space="preserve"> has created over 1</w:t>
      </w:r>
      <w:r w:rsidR="0054167B">
        <w:rPr>
          <w:rFonts w:ascii="Times New Roman" w:hAnsi="Times New Roman" w:cs="Times New Roman"/>
          <w:sz w:val="24"/>
          <w:szCs w:val="24"/>
          <w:lang w:val="en-GB"/>
        </w:rPr>
        <w:t>4</w:t>
      </w:r>
      <w:r w:rsidR="00AF1025">
        <w:rPr>
          <w:rFonts w:ascii="Times New Roman" w:hAnsi="Times New Roman" w:cs="Times New Roman"/>
          <w:sz w:val="24"/>
          <w:szCs w:val="24"/>
          <w:lang w:val="en-GB"/>
        </w:rPr>
        <w:t>0 work</w:t>
      </w:r>
      <w:r w:rsidR="00BE1CE4">
        <w:rPr>
          <w:rFonts w:ascii="Times New Roman" w:hAnsi="Times New Roman" w:cs="Times New Roman"/>
          <w:sz w:val="24"/>
          <w:szCs w:val="24"/>
          <w:lang w:val="en-GB"/>
        </w:rPr>
        <w:t xml:space="preserve">s </w:t>
      </w:r>
      <w:r w:rsidR="00AF1025">
        <w:rPr>
          <w:rFonts w:ascii="Times New Roman" w:hAnsi="Times New Roman" w:cs="Times New Roman"/>
          <w:sz w:val="24"/>
          <w:szCs w:val="24"/>
          <w:lang w:val="en-GB"/>
        </w:rPr>
        <w:t>across six decades</w:t>
      </w:r>
      <w:r w:rsidR="0068532B">
        <w:rPr>
          <w:rFonts w:ascii="Times New Roman" w:hAnsi="Times New Roman" w:cs="Times New Roman"/>
          <w:sz w:val="24"/>
          <w:szCs w:val="24"/>
          <w:lang w:val="en-GB"/>
        </w:rPr>
        <w:t>,</w:t>
      </w:r>
      <w:r w:rsidR="00AF1025">
        <w:rPr>
          <w:rFonts w:ascii="Times New Roman" w:hAnsi="Times New Roman" w:cs="Times New Roman"/>
          <w:sz w:val="24"/>
          <w:szCs w:val="24"/>
          <w:lang w:val="en-GB"/>
        </w:rPr>
        <w:t xml:space="preserve"> </w:t>
      </w:r>
      <w:r w:rsidR="00BE1CE4">
        <w:rPr>
          <w:rFonts w:ascii="Times New Roman" w:hAnsi="Times New Roman" w:cs="Times New Roman"/>
          <w:sz w:val="24"/>
          <w:szCs w:val="24"/>
          <w:lang w:val="en-GB"/>
        </w:rPr>
        <w:t>and h</w:t>
      </w:r>
      <w:r w:rsidR="00B70F61">
        <w:rPr>
          <w:rFonts w:ascii="Times New Roman" w:hAnsi="Times New Roman" w:cs="Times New Roman"/>
          <w:sz w:val="24"/>
          <w:szCs w:val="24"/>
          <w:lang w:val="en-GB"/>
        </w:rPr>
        <w:t>i</w:t>
      </w:r>
      <w:r w:rsidR="00564A58">
        <w:rPr>
          <w:rFonts w:ascii="Times New Roman" w:hAnsi="Times New Roman" w:cs="Times New Roman"/>
          <w:sz w:val="24"/>
          <w:szCs w:val="24"/>
          <w:lang w:val="en-GB"/>
        </w:rPr>
        <w:t xml:space="preserve">s </w:t>
      </w:r>
      <w:r w:rsidR="00E21E3C">
        <w:rPr>
          <w:rFonts w:ascii="Times New Roman" w:hAnsi="Times New Roman" w:cs="Times New Roman"/>
          <w:sz w:val="24"/>
          <w:szCs w:val="24"/>
          <w:lang w:val="en-GB"/>
        </w:rPr>
        <w:t>large active repertory</w:t>
      </w:r>
      <w:r w:rsidR="00B70F61">
        <w:rPr>
          <w:rFonts w:ascii="Times New Roman" w:hAnsi="Times New Roman" w:cs="Times New Roman"/>
          <w:sz w:val="24"/>
          <w:szCs w:val="24"/>
          <w:lang w:val="en-GB"/>
        </w:rPr>
        <w:t xml:space="preserve"> </w:t>
      </w:r>
      <w:r w:rsidR="00E21E3C">
        <w:rPr>
          <w:rFonts w:ascii="Times New Roman" w:hAnsi="Times New Roman" w:cs="Times New Roman"/>
          <w:sz w:val="24"/>
          <w:szCs w:val="24"/>
          <w:lang w:val="en-GB"/>
        </w:rPr>
        <w:t xml:space="preserve">is a </w:t>
      </w:r>
      <w:r w:rsidR="00E7448A">
        <w:rPr>
          <w:rFonts w:ascii="Times New Roman" w:hAnsi="Times New Roman" w:cs="Times New Roman"/>
          <w:sz w:val="24"/>
          <w:szCs w:val="24"/>
          <w:lang w:val="en-GB"/>
        </w:rPr>
        <w:t xml:space="preserve">rich </w:t>
      </w:r>
      <w:r w:rsidR="00526DD0">
        <w:rPr>
          <w:rFonts w:ascii="Times New Roman" w:hAnsi="Times New Roman" w:cs="Times New Roman"/>
          <w:sz w:val="24"/>
          <w:szCs w:val="24"/>
          <w:lang w:val="en-GB"/>
        </w:rPr>
        <w:t>source for rethinking</w:t>
      </w:r>
      <w:r w:rsidR="00E21E3C">
        <w:rPr>
          <w:rFonts w:ascii="Times New Roman" w:hAnsi="Times New Roman" w:cs="Times New Roman"/>
          <w:sz w:val="24"/>
          <w:szCs w:val="24"/>
          <w:lang w:val="en-GB"/>
        </w:rPr>
        <w:t xml:space="preserve"> definitions of </w:t>
      </w:r>
      <w:commentRangeStart w:id="1"/>
      <w:r w:rsidR="00E21E3C">
        <w:rPr>
          <w:rFonts w:ascii="Times New Roman" w:hAnsi="Times New Roman" w:cs="Times New Roman"/>
          <w:sz w:val="24"/>
          <w:szCs w:val="24"/>
          <w:lang w:val="en-GB"/>
        </w:rPr>
        <w:t>dance ‘isms’</w:t>
      </w:r>
      <w:commentRangeEnd w:id="1"/>
      <w:r>
        <w:rPr>
          <w:rStyle w:val="CommentReference"/>
          <w:vanish/>
        </w:rPr>
        <w:commentReference w:id="1"/>
      </w:r>
      <w:r w:rsidR="00E21E3C">
        <w:rPr>
          <w:rFonts w:ascii="Times New Roman" w:hAnsi="Times New Roman" w:cs="Times New Roman"/>
          <w:sz w:val="24"/>
          <w:szCs w:val="24"/>
          <w:lang w:val="en-GB"/>
        </w:rPr>
        <w:t>.</w:t>
      </w:r>
      <w:r w:rsidR="00AF1025">
        <w:rPr>
          <w:rFonts w:ascii="Times New Roman" w:hAnsi="Times New Roman" w:cs="Times New Roman"/>
          <w:sz w:val="24"/>
          <w:szCs w:val="24"/>
          <w:lang w:val="en-GB"/>
        </w:rPr>
        <w:t xml:space="preserve"> </w:t>
      </w:r>
    </w:p>
    <w:p w14:paraId="422B2045" w14:textId="77777777" w:rsidR="002755F7" w:rsidRDefault="002755F7" w:rsidP="009E16A4">
      <w:pPr>
        <w:spacing w:after="0" w:line="240" w:lineRule="auto"/>
        <w:rPr>
          <w:rFonts w:ascii="Times New Roman" w:hAnsi="Times New Roman" w:cs="Times New Roman"/>
          <w:sz w:val="24"/>
          <w:szCs w:val="24"/>
          <w:lang w:val="en-GB"/>
        </w:rPr>
      </w:pPr>
    </w:p>
    <w:p w14:paraId="0B81DE8C" w14:textId="064A4932" w:rsidR="00E21E3C" w:rsidRPr="00934BC2" w:rsidRDefault="00E21E3C" w:rsidP="009E16A4">
      <w:pPr>
        <w:spacing w:after="0" w:line="240" w:lineRule="auto"/>
        <w:rPr>
          <w:rFonts w:ascii="Times New Roman" w:hAnsi="Times New Roman" w:cs="Times New Roman"/>
          <w:b/>
          <w:sz w:val="24"/>
          <w:szCs w:val="24"/>
          <w:lang w:val="en-GB"/>
        </w:rPr>
      </w:pPr>
      <w:r w:rsidRPr="00934BC2">
        <w:rPr>
          <w:rFonts w:ascii="Times New Roman" w:hAnsi="Times New Roman" w:cs="Times New Roman"/>
          <w:b/>
          <w:sz w:val="24"/>
          <w:szCs w:val="24"/>
          <w:lang w:val="en-GB"/>
        </w:rPr>
        <w:t>Training</w:t>
      </w:r>
      <w:r w:rsidR="00BB5999">
        <w:rPr>
          <w:rFonts w:ascii="Times New Roman" w:hAnsi="Times New Roman" w:cs="Times New Roman"/>
          <w:b/>
          <w:sz w:val="24"/>
          <w:szCs w:val="24"/>
          <w:lang w:val="en-GB"/>
        </w:rPr>
        <w:t xml:space="preserve"> and </w:t>
      </w:r>
      <w:r w:rsidR="00CB2BED">
        <w:rPr>
          <w:rFonts w:ascii="Times New Roman" w:hAnsi="Times New Roman" w:cs="Times New Roman"/>
          <w:b/>
          <w:sz w:val="24"/>
          <w:szCs w:val="24"/>
          <w:lang w:val="en-GB"/>
        </w:rPr>
        <w:t>E</w:t>
      </w:r>
      <w:r w:rsidR="00BB5999">
        <w:rPr>
          <w:rFonts w:ascii="Times New Roman" w:hAnsi="Times New Roman" w:cs="Times New Roman"/>
          <w:b/>
          <w:sz w:val="24"/>
          <w:szCs w:val="24"/>
          <w:lang w:val="en-GB"/>
        </w:rPr>
        <w:t xml:space="preserve">arly </w:t>
      </w:r>
      <w:r w:rsidR="00CB2BED">
        <w:rPr>
          <w:rFonts w:ascii="Times New Roman" w:hAnsi="Times New Roman" w:cs="Times New Roman"/>
          <w:b/>
          <w:sz w:val="24"/>
          <w:szCs w:val="24"/>
          <w:lang w:val="en-GB"/>
        </w:rPr>
        <w:t>C</w:t>
      </w:r>
      <w:r w:rsidR="00BB5999">
        <w:rPr>
          <w:rFonts w:ascii="Times New Roman" w:hAnsi="Times New Roman" w:cs="Times New Roman"/>
          <w:b/>
          <w:sz w:val="24"/>
          <w:szCs w:val="24"/>
          <w:lang w:val="en-GB"/>
        </w:rPr>
        <w:t>areer</w:t>
      </w:r>
    </w:p>
    <w:p w14:paraId="55DEA2A4" w14:textId="523EF552" w:rsidR="00BB5999" w:rsidRDefault="003E01CC" w:rsidP="009E16A4">
      <w:pPr>
        <w:spacing w:after="0" w:line="240" w:lineRule="auto"/>
        <w:rPr>
          <w:rFonts w:ascii="Times New Roman" w:hAnsi="Times New Roman" w:cs="Times New Roman"/>
          <w:sz w:val="24"/>
          <w:szCs w:val="24"/>
          <w:lang w:val="en-GB"/>
        </w:rPr>
      </w:pPr>
      <w:r>
        <w:rPr>
          <w:rFonts w:ascii="Times New Roman" w:hAnsi="Times New Roman" w:cs="Times New Roman"/>
          <w:sz w:val="24"/>
          <w:szCs w:val="24"/>
          <w:lang w:val="en-GB"/>
        </w:rPr>
        <w:t>Taylor came to dance late</w:t>
      </w:r>
      <w:r w:rsidR="00934BC2">
        <w:rPr>
          <w:rFonts w:ascii="Times New Roman" w:hAnsi="Times New Roman" w:cs="Times New Roman"/>
          <w:sz w:val="24"/>
          <w:szCs w:val="24"/>
          <w:lang w:val="en-GB"/>
        </w:rPr>
        <w:t xml:space="preserve"> in life</w:t>
      </w:r>
      <w:r>
        <w:rPr>
          <w:rFonts w:ascii="Times New Roman" w:hAnsi="Times New Roman" w:cs="Times New Roman"/>
          <w:sz w:val="24"/>
          <w:szCs w:val="24"/>
          <w:lang w:val="en-GB"/>
        </w:rPr>
        <w:t>, while studying</w:t>
      </w:r>
      <w:r w:rsidR="00E21E3C">
        <w:rPr>
          <w:rFonts w:ascii="Times New Roman" w:hAnsi="Times New Roman" w:cs="Times New Roman"/>
          <w:sz w:val="24"/>
          <w:szCs w:val="24"/>
          <w:lang w:val="en-GB"/>
        </w:rPr>
        <w:t xml:space="preserve"> </w:t>
      </w:r>
      <w:r w:rsidR="00BC5736">
        <w:rPr>
          <w:rFonts w:ascii="Times New Roman" w:hAnsi="Times New Roman" w:cs="Times New Roman"/>
          <w:sz w:val="24"/>
          <w:szCs w:val="24"/>
          <w:lang w:val="en-GB"/>
        </w:rPr>
        <w:t>p</w:t>
      </w:r>
      <w:r w:rsidR="00E21E3C">
        <w:rPr>
          <w:rFonts w:ascii="Times New Roman" w:hAnsi="Times New Roman" w:cs="Times New Roman"/>
          <w:sz w:val="24"/>
          <w:szCs w:val="24"/>
          <w:lang w:val="en-GB"/>
        </w:rPr>
        <w:t>ainting at Syracuse University (1949-1952).  He crea</w:t>
      </w:r>
      <w:r w:rsidR="00E7448A">
        <w:rPr>
          <w:rFonts w:ascii="Times New Roman" w:hAnsi="Times New Roman" w:cs="Times New Roman"/>
          <w:sz w:val="24"/>
          <w:szCs w:val="24"/>
          <w:lang w:val="en-GB"/>
        </w:rPr>
        <w:t xml:space="preserve">ted his first choreography, </w:t>
      </w:r>
      <w:r w:rsidR="00E7448A" w:rsidRPr="00E7448A">
        <w:rPr>
          <w:rFonts w:ascii="Times New Roman" w:hAnsi="Times New Roman" w:cs="Times New Roman"/>
          <w:i/>
          <w:sz w:val="24"/>
          <w:szCs w:val="24"/>
          <w:lang w:val="en-GB"/>
        </w:rPr>
        <w:t>Hobo Ballet</w:t>
      </w:r>
      <w:r w:rsidR="00E7448A">
        <w:rPr>
          <w:rFonts w:ascii="Times New Roman" w:hAnsi="Times New Roman" w:cs="Times New Roman"/>
          <w:sz w:val="24"/>
          <w:szCs w:val="24"/>
          <w:lang w:val="en-GB"/>
        </w:rPr>
        <w:t xml:space="preserve">, for the </w:t>
      </w:r>
      <w:r w:rsidR="005D3BDD">
        <w:rPr>
          <w:rFonts w:ascii="Times New Roman" w:hAnsi="Times New Roman" w:cs="Times New Roman"/>
          <w:sz w:val="24"/>
          <w:szCs w:val="24"/>
          <w:lang w:val="en-GB"/>
        </w:rPr>
        <w:t xml:space="preserve">university’s </w:t>
      </w:r>
      <w:r w:rsidR="00BB5999">
        <w:rPr>
          <w:rFonts w:ascii="Times New Roman" w:hAnsi="Times New Roman" w:cs="Times New Roman"/>
          <w:sz w:val="24"/>
          <w:szCs w:val="24"/>
          <w:lang w:val="en-GB"/>
        </w:rPr>
        <w:t>m</w:t>
      </w:r>
      <w:r w:rsidR="00E7448A">
        <w:rPr>
          <w:rFonts w:ascii="Times New Roman" w:hAnsi="Times New Roman" w:cs="Times New Roman"/>
          <w:sz w:val="24"/>
          <w:szCs w:val="24"/>
          <w:lang w:val="en-GB"/>
        </w:rPr>
        <w:t xml:space="preserve">odern </w:t>
      </w:r>
      <w:r w:rsidR="00BB5999">
        <w:rPr>
          <w:rFonts w:ascii="Times New Roman" w:hAnsi="Times New Roman" w:cs="Times New Roman"/>
          <w:sz w:val="24"/>
          <w:szCs w:val="24"/>
          <w:lang w:val="en-GB"/>
        </w:rPr>
        <w:t>d</w:t>
      </w:r>
      <w:r w:rsidR="00E7448A">
        <w:rPr>
          <w:rFonts w:ascii="Times New Roman" w:hAnsi="Times New Roman" w:cs="Times New Roman"/>
          <w:sz w:val="24"/>
          <w:szCs w:val="24"/>
          <w:lang w:val="en-GB"/>
        </w:rPr>
        <w:t>ance club</w:t>
      </w:r>
      <w:r w:rsidR="005D3BDD">
        <w:rPr>
          <w:rFonts w:ascii="Times New Roman" w:hAnsi="Times New Roman" w:cs="Times New Roman"/>
          <w:sz w:val="24"/>
          <w:szCs w:val="24"/>
          <w:lang w:val="en-GB"/>
        </w:rPr>
        <w:t xml:space="preserve"> before he had begun formal dance training. </w:t>
      </w:r>
      <w:r w:rsidR="008A1502">
        <w:rPr>
          <w:rFonts w:ascii="Times New Roman" w:hAnsi="Times New Roman" w:cs="Times New Roman"/>
          <w:sz w:val="24"/>
          <w:szCs w:val="24"/>
          <w:lang w:val="en-GB"/>
        </w:rPr>
        <w:t xml:space="preserve">He was </w:t>
      </w:r>
      <w:r w:rsidR="005E06B7">
        <w:rPr>
          <w:rFonts w:ascii="Times New Roman" w:hAnsi="Times New Roman" w:cs="Times New Roman"/>
          <w:sz w:val="24"/>
          <w:szCs w:val="24"/>
          <w:lang w:val="en-GB"/>
        </w:rPr>
        <w:t>also a member of the Syracuse sw</w:t>
      </w:r>
      <w:r w:rsidR="00AF1025">
        <w:rPr>
          <w:rFonts w:ascii="Times New Roman" w:hAnsi="Times New Roman" w:cs="Times New Roman"/>
          <w:sz w:val="24"/>
          <w:szCs w:val="24"/>
          <w:lang w:val="en-GB"/>
        </w:rPr>
        <w:t>im team and</w:t>
      </w:r>
      <w:r w:rsidR="005E06B7">
        <w:rPr>
          <w:rFonts w:ascii="Times New Roman" w:hAnsi="Times New Roman" w:cs="Times New Roman"/>
          <w:sz w:val="24"/>
          <w:szCs w:val="24"/>
          <w:lang w:val="en-GB"/>
        </w:rPr>
        <w:t xml:space="preserve"> </w:t>
      </w:r>
      <w:r w:rsidR="00AF1025">
        <w:rPr>
          <w:rFonts w:ascii="Times New Roman" w:hAnsi="Times New Roman" w:cs="Times New Roman"/>
          <w:sz w:val="24"/>
          <w:szCs w:val="24"/>
          <w:lang w:val="en-GB"/>
        </w:rPr>
        <w:t>t</w:t>
      </w:r>
      <w:r w:rsidR="005E06B7">
        <w:rPr>
          <w:rFonts w:ascii="Times New Roman" w:hAnsi="Times New Roman" w:cs="Times New Roman"/>
          <w:sz w:val="24"/>
          <w:szCs w:val="24"/>
          <w:lang w:val="en-GB"/>
        </w:rPr>
        <w:t>his</w:t>
      </w:r>
      <w:r w:rsidR="00AF1025">
        <w:rPr>
          <w:rFonts w:ascii="Times New Roman" w:hAnsi="Times New Roman" w:cs="Times New Roman"/>
          <w:sz w:val="24"/>
          <w:szCs w:val="24"/>
          <w:lang w:val="en-GB"/>
        </w:rPr>
        <w:t xml:space="preserve"> elite athleticism </w:t>
      </w:r>
      <w:r w:rsidR="008A1502">
        <w:rPr>
          <w:rFonts w:ascii="Times New Roman" w:hAnsi="Times New Roman" w:cs="Times New Roman"/>
          <w:sz w:val="24"/>
          <w:szCs w:val="24"/>
          <w:lang w:val="en-GB"/>
        </w:rPr>
        <w:t>would s</w:t>
      </w:r>
      <w:r w:rsidR="005E06B7">
        <w:rPr>
          <w:rFonts w:ascii="Times New Roman" w:hAnsi="Times New Roman" w:cs="Times New Roman"/>
          <w:sz w:val="24"/>
          <w:szCs w:val="24"/>
          <w:lang w:val="en-GB"/>
        </w:rPr>
        <w:t>ubsequently characterize both Taylor’</w:t>
      </w:r>
      <w:r w:rsidR="008A1502">
        <w:rPr>
          <w:rFonts w:ascii="Times New Roman" w:hAnsi="Times New Roman" w:cs="Times New Roman"/>
          <w:sz w:val="24"/>
          <w:szCs w:val="24"/>
          <w:lang w:val="en-GB"/>
        </w:rPr>
        <w:t xml:space="preserve">s dancing and choreographic style. </w:t>
      </w:r>
      <w:r w:rsidR="005D3BDD">
        <w:rPr>
          <w:rFonts w:ascii="Times New Roman" w:hAnsi="Times New Roman" w:cs="Times New Roman"/>
          <w:sz w:val="24"/>
          <w:szCs w:val="24"/>
          <w:lang w:val="en-GB"/>
        </w:rPr>
        <w:t>He transferred to the Ju</w:t>
      </w:r>
      <w:r>
        <w:rPr>
          <w:rFonts w:ascii="Times New Roman" w:hAnsi="Times New Roman" w:cs="Times New Roman"/>
          <w:sz w:val="24"/>
          <w:szCs w:val="24"/>
          <w:lang w:val="en-GB"/>
        </w:rPr>
        <w:t xml:space="preserve">illiard School in New York </w:t>
      </w:r>
      <w:r w:rsidR="005D3BDD">
        <w:rPr>
          <w:rFonts w:ascii="Times New Roman" w:hAnsi="Times New Roman" w:cs="Times New Roman"/>
          <w:sz w:val="24"/>
          <w:szCs w:val="24"/>
          <w:lang w:val="en-GB"/>
        </w:rPr>
        <w:t>at th</w:t>
      </w:r>
      <w:r w:rsidR="008A1502">
        <w:rPr>
          <w:rFonts w:ascii="Times New Roman" w:hAnsi="Times New Roman" w:cs="Times New Roman"/>
          <w:sz w:val="24"/>
          <w:szCs w:val="24"/>
          <w:lang w:val="en-GB"/>
        </w:rPr>
        <w:t xml:space="preserve">e end of his junior year and </w:t>
      </w:r>
      <w:r w:rsidR="005D3BDD">
        <w:rPr>
          <w:rFonts w:ascii="Times New Roman" w:hAnsi="Times New Roman" w:cs="Times New Roman"/>
          <w:sz w:val="24"/>
          <w:szCs w:val="24"/>
          <w:lang w:val="en-GB"/>
        </w:rPr>
        <w:t>soon befriended several of the Black Moun</w:t>
      </w:r>
      <w:r w:rsidR="005E06B7">
        <w:rPr>
          <w:rFonts w:ascii="Times New Roman" w:hAnsi="Times New Roman" w:cs="Times New Roman"/>
          <w:sz w:val="24"/>
          <w:szCs w:val="24"/>
          <w:lang w:val="en-GB"/>
        </w:rPr>
        <w:t xml:space="preserve">tain College artists, including </w:t>
      </w:r>
      <w:r w:rsidR="005D3BDD">
        <w:rPr>
          <w:rFonts w:ascii="Times New Roman" w:hAnsi="Times New Roman" w:cs="Times New Roman"/>
          <w:sz w:val="24"/>
          <w:szCs w:val="24"/>
          <w:lang w:val="en-GB"/>
        </w:rPr>
        <w:t>Ra</w:t>
      </w:r>
      <w:r w:rsidR="008A1502">
        <w:rPr>
          <w:rFonts w:ascii="Times New Roman" w:hAnsi="Times New Roman" w:cs="Times New Roman"/>
          <w:sz w:val="24"/>
          <w:szCs w:val="24"/>
          <w:lang w:val="en-GB"/>
        </w:rPr>
        <w:t>uschenberg and Jasper Johns.  Taylor’s</w:t>
      </w:r>
      <w:r w:rsidR="005D3BDD">
        <w:rPr>
          <w:rFonts w:ascii="Times New Roman" w:hAnsi="Times New Roman" w:cs="Times New Roman"/>
          <w:sz w:val="24"/>
          <w:szCs w:val="24"/>
          <w:lang w:val="en-GB"/>
        </w:rPr>
        <w:t xml:space="preserve"> main teachers at Juilliard were </w:t>
      </w:r>
      <w:r w:rsidR="00BC5736">
        <w:rPr>
          <w:rFonts w:ascii="Times New Roman" w:hAnsi="Times New Roman" w:cs="Times New Roman"/>
          <w:sz w:val="24"/>
          <w:szCs w:val="24"/>
          <w:lang w:val="en-GB"/>
        </w:rPr>
        <w:t xml:space="preserve">Margaret </w:t>
      </w:r>
      <w:proofErr w:type="spellStart"/>
      <w:r w:rsidR="00BC5736">
        <w:rPr>
          <w:rFonts w:ascii="Times New Roman" w:hAnsi="Times New Roman" w:cs="Times New Roman"/>
          <w:sz w:val="24"/>
          <w:szCs w:val="24"/>
          <w:lang w:val="en-GB"/>
        </w:rPr>
        <w:t>Craske</w:t>
      </w:r>
      <w:proofErr w:type="spellEnd"/>
      <w:r w:rsidR="00BC5736">
        <w:rPr>
          <w:rFonts w:ascii="Times New Roman" w:hAnsi="Times New Roman" w:cs="Times New Roman"/>
          <w:sz w:val="24"/>
          <w:szCs w:val="24"/>
          <w:lang w:val="en-GB"/>
        </w:rPr>
        <w:t>,</w:t>
      </w:r>
      <w:r w:rsidR="007B647D">
        <w:rPr>
          <w:rFonts w:ascii="Times New Roman" w:hAnsi="Times New Roman" w:cs="Times New Roman"/>
          <w:sz w:val="24"/>
          <w:szCs w:val="24"/>
          <w:lang w:val="en-GB"/>
        </w:rPr>
        <w:t xml:space="preserve"> </w:t>
      </w:r>
      <w:r w:rsidR="005D3BDD">
        <w:rPr>
          <w:rFonts w:ascii="Times New Roman" w:hAnsi="Times New Roman" w:cs="Times New Roman"/>
          <w:sz w:val="24"/>
          <w:szCs w:val="24"/>
          <w:lang w:val="en-GB"/>
        </w:rPr>
        <w:t>Louis Horst, Doris Hump</w:t>
      </w:r>
      <w:r w:rsidR="008A1502">
        <w:rPr>
          <w:rFonts w:ascii="Times New Roman" w:hAnsi="Times New Roman" w:cs="Times New Roman"/>
          <w:sz w:val="24"/>
          <w:szCs w:val="24"/>
          <w:lang w:val="en-GB"/>
        </w:rPr>
        <w:t>hrey and Antony Tudor, and he</w:t>
      </w:r>
      <w:r w:rsidR="005D3BDD">
        <w:rPr>
          <w:rFonts w:ascii="Times New Roman" w:hAnsi="Times New Roman" w:cs="Times New Roman"/>
          <w:sz w:val="24"/>
          <w:szCs w:val="24"/>
          <w:lang w:val="en-GB"/>
        </w:rPr>
        <w:t xml:space="preserve"> took additional ballet classes with </w:t>
      </w:r>
      <w:proofErr w:type="spellStart"/>
      <w:r w:rsidR="007B647D">
        <w:rPr>
          <w:rFonts w:ascii="Times New Roman" w:hAnsi="Times New Roman" w:cs="Times New Roman"/>
          <w:sz w:val="24"/>
          <w:szCs w:val="24"/>
          <w:lang w:val="en-GB"/>
        </w:rPr>
        <w:t>Craske</w:t>
      </w:r>
      <w:proofErr w:type="spellEnd"/>
      <w:r w:rsidR="007B647D">
        <w:rPr>
          <w:rFonts w:ascii="Times New Roman" w:hAnsi="Times New Roman" w:cs="Times New Roman"/>
          <w:sz w:val="24"/>
          <w:szCs w:val="24"/>
          <w:lang w:val="en-GB"/>
        </w:rPr>
        <w:t xml:space="preserve"> and Tudor</w:t>
      </w:r>
      <w:r w:rsidR="005D3BDD">
        <w:rPr>
          <w:rFonts w:ascii="Times New Roman" w:hAnsi="Times New Roman" w:cs="Times New Roman"/>
          <w:sz w:val="24"/>
          <w:szCs w:val="24"/>
          <w:lang w:val="en-GB"/>
        </w:rPr>
        <w:t xml:space="preserve"> at the Metropolitan Opera House.  </w:t>
      </w:r>
    </w:p>
    <w:p w14:paraId="2E029D44" w14:textId="77777777" w:rsidR="00BB5999" w:rsidRDefault="00BB5999" w:rsidP="009E16A4">
      <w:pPr>
        <w:spacing w:after="0" w:line="240" w:lineRule="auto"/>
        <w:rPr>
          <w:rFonts w:ascii="Times New Roman" w:hAnsi="Times New Roman" w:cs="Times New Roman"/>
          <w:sz w:val="24"/>
          <w:szCs w:val="24"/>
          <w:lang w:val="en-GB"/>
        </w:rPr>
      </w:pPr>
    </w:p>
    <w:p w14:paraId="10434E6B" w14:textId="4886E0FB" w:rsidR="00E21E3C" w:rsidRDefault="00BB5999" w:rsidP="009E16A4">
      <w:pPr>
        <w:spacing w:after="0" w:line="24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Taylor </w:t>
      </w:r>
      <w:r w:rsidR="005D3BDD">
        <w:rPr>
          <w:rFonts w:ascii="Times New Roman" w:hAnsi="Times New Roman" w:cs="Times New Roman"/>
          <w:sz w:val="24"/>
          <w:szCs w:val="24"/>
          <w:lang w:val="en-GB"/>
        </w:rPr>
        <w:t xml:space="preserve">became a founding member of the </w:t>
      </w:r>
      <w:proofErr w:type="spellStart"/>
      <w:r w:rsidR="005D3BDD">
        <w:rPr>
          <w:rFonts w:ascii="Times New Roman" w:hAnsi="Times New Roman" w:cs="Times New Roman"/>
          <w:sz w:val="24"/>
          <w:szCs w:val="24"/>
          <w:lang w:val="en-GB"/>
        </w:rPr>
        <w:t>Merce</w:t>
      </w:r>
      <w:proofErr w:type="spellEnd"/>
      <w:r w:rsidR="005D3BDD">
        <w:rPr>
          <w:rFonts w:ascii="Times New Roman" w:hAnsi="Times New Roman" w:cs="Times New Roman"/>
          <w:sz w:val="24"/>
          <w:szCs w:val="24"/>
          <w:lang w:val="en-GB"/>
        </w:rPr>
        <w:t xml:space="preserve"> Cunning</w:t>
      </w:r>
      <w:r w:rsidR="00BE1CE4">
        <w:rPr>
          <w:rFonts w:ascii="Times New Roman" w:hAnsi="Times New Roman" w:cs="Times New Roman"/>
          <w:sz w:val="24"/>
          <w:szCs w:val="24"/>
          <w:lang w:val="en-GB"/>
        </w:rPr>
        <w:t>ham Dance Company in 1953 but</w:t>
      </w:r>
      <w:r w:rsidR="007B647D">
        <w:rPr>
          <w:rFonts w:ascii="Times New Roman" w:hAnsi="Times New Roman" w:cs="Times New Roman"/>
          <w:sz w:val="24"/>
          <w:szCs w:val="24"/>
          <w:lang w:val="en-GB"/>
        </w:rPr>
        <w:t xml:space="preserve"> left the following</w:t>
      </w:r>
      <w:r w:rsidR="005D3BDD">
        <w:rPr>
          <w:rFonts w:ascii="Times New Roman" w:hAnsi="Times New Roman" w:cs="Times New Roman"/>
          <w:sz w:val="24"/>
          <w:szCs w:val="24"/>
          <w:lang w:val="en-GB"/>
        </w:rPr>
        <w:t xml:space="preserve"> year to pursue his own choreography.</w:t>
      </w:r>
      <w:r w:rsidR="008A1502">
        <w:rPr>
          <w:rFonts w:ascii="Times New Roman" w:hAnsi="Times New Roman" w:cs="Times New Roman"/>
          <w:sz w:val="24"/>
          <w:szCs w:val="24"/>
          <w:lang w:val="en-GB"/>
        </w:rPr>
        <w:t xml:space="preserve"> His first professional work, </w:t>
      </w:r>
      <w:r w:rsidR="008A1502" w:rsidRPr="005E06B7">
        <w:rPr>
          <w:rFonts w:ascii="Times New Roman" w:hAnsi="Times New Roman" w:cs="Times New Roman"/>
          <w:i/>
          <w:sz w:val="24"/>
          <w:szCs w:val="24"/>
          <w:lang w:val="en-GB"/>
        </w:rPr>
        <w:t>Jack and the Beanstalk</w:t>
      </w:r>
      <w:r w:rsidR="008A1502">
        <w:rPr>
          <w:rFonts w:ascii="Times New Roman" w:hAnsi="Times New Roman" w:cs="Times New Roman"/>
          <w:sz w:val="24"/>
          <w:szCs w:val="24"/>
          <w:lang w:val="en-GB"/>
        </w:rPr>
        <w:t>, was performed at the Henry Street Playhouse</w:t>
      </w:r>
      <w:r w:rsidR="005E06B7">
        <w:rPr>
          <w:rFonts w:ascii="Times New Roman" w:hAnsi="Times New Roman" w:cs="Times New Roman"/>
          <w:sz w:val="24"/>
          <w:szCs w:val="24"/>
          <w:lang w:val="en-GB"/>
        </w:rPr>
        <w:t xml:space="preserve"> on May 30, 1954, which is also the date from which the Paul Taylor Dance Co</w:t>
      </w:r>
      <w:r w:rsidR="00F31BFD">
        <w:rPr>
          <w:rFonts w:ascii="Times New Roman" w:hAnsi="Times New Roman" w:cs="Times New Roman"/>
          <w:sz w:val="24"/>
          <w:szCs w:val="24"/>
          <w:lang w:val="en-GB"/>
        </w:rPr>
        <w:t>mpany takes its starting-point. By the early</w:t>
      </w:r>
      <w:r>
        <w:rPr>
          <w:rFonts w:ascii="Times New Roman" w:hAnsi="Times New Roman" w:cs="Times New Roman"/>
          <w:sz w:val="24"/>
          <w:szCs w:val="24"/>
          <w:lang w:val="en-GB"/>
        </w:rPr>
        <w:t xml:space="preserve"> </w:t>
      </w:r>
      <w:r w:rsidR="00F31BFD">
        <w:rPr>
          <w:rFonts w:ascii="Times New Roman" w:hAnsi="Times New Roman" w:cs="Times New Roman"/>
          <w:sz w:val="24"/>
          <w:szCs w:val="24"/>
          <w:lang w:val="en-GB"/>
        </w:rPr>
        <w:t xml:space="preserve">1960s, he had created more than thirty dances </w:t>
      </w:r>
      <w:r w:rsidR="00AF1025">
        <w:rPr>
          <w:rFonts w:ascii="Times New Roman" w:hAnsi="Times New Roman" w:cs="Times New Roman"/>
          <w:sz w:val="24"/>
          <w:szCs w:val="24"/>
          <w:lang w:val="en-GB"/>
        </w:rPr>
        <w:t>and</w:t>
      </w:r>
      <w:r w:rsidR="007B647D">
        <w:rPr>
          <w:rFonts w:ascii="Times New Roman" w:hAnsi="Times New Roman" w:cs="Times New Roman"/>
          <w:sz w:val="24"/>
          <w:szCs w:val="24"/>
          <w:lang w:val="en-GB"/>
        </w:rPr>
        <w:t xml:space="preserve"> his company was touring extensively in the United States and</w:t>
      </w:r>
      <w:r w:rsidR="00AF1025">
        <w:rPr>
          <w:rFonts w:ascii="Times New Roman" w:hAnsi="Times New Roman" w:cs="Times New Roman"/>
          <w:sz w:val="24"/>
          <w:szCs w:val="24"/>
          <w:lang w:val="en-GB"/>
        </w:rPr>
        <w:t xml:space="preserve"> Europe.</w:t>
      </w:r>
      <w:r w:rsidR="007F7568">
        <w:rPr>
          <w:rFonts w:ascii="Times New Roman" w:hAnsi="Times New Roman" w:cs="Times New Roman"/>
          <w:sz w:val="24"/>
          <w:szCs w:val="24"/>
          <w:lang w:val="en-GB"/>
        </w:rPr>
        <w:t xml:space="preserve"> H</w:t>
      </w:r>
      <w:r w:rsidR="00BE1CE4">
        <w:rPr>
          <w:rFonts w:ascii="Times New Roman" w:hAnsi="Times New Roman" w:cs="Times New Roman"/>
          <w:sz w:val="24"/>
          <w:szCs w:val="24"/>
          <w:lang w:val="en-GB"/>
        </w:rPr>
        <w:t xml:space="preserve">is musical choices ranged from </w:t>
      </w:r>
      <w:r>
        <w:rPr>
          <w:rFonts w:ascii="Times New Roman" w:hAnsi="Times New Roman" w:cs="Times New Roman"/>
          <w:sz w:val="24"/>
          <w:szCs w:val="24"/>
          <w:lang w:val="en-GB"/>
        </w:rPr>
        <w:t>eighteenth</w:t>
      </w:r>
      <w:r w:rsidR="00BE1CE4">
        <w:rPr>
          <w:rFonts w:ascii="Times New Roman" w:hAnsi="Times New Roman" w:cs="Times New Roman"/>
          <w:sz w:val="24"/>
          <w:szCs w:val="24"/>
          <w:lang w:val="en-GB"/>
        </w:rPr>
        <w:t>-century Baroque scores to contemporary commissions by Morton Feldman, John Herbert</w:t>
      </w:r>
      <w:r w:rsidR="007F7568">
        <w:rPr>
          <w:rFonts w:ascii="Times New Roman" w:hAnsi="Times New Roman" w:cs="Times New Roman"/>
          <w:sz w:val="24"/>
          <w:szCs w:val="24"/>
          <w:lang w:val="en-GB"/>
        </w:rPr>
        <w:t xml:space="preserve"> McDowell</w:t>
      </w:r>
      <w:r w:rsidR="00CB2BED">
        <w:rPr>
          <w:rFonts w:ascii="Times New Roman" w:hAnsi="Times New Roman" w:cs="Times New Roman"/>
          <w:sz w:val="24"/>
          <w:szCs w:val="24"/>
          <w:lang w:val="en-GB"/>
        </w:rPr>
        <w:t>,</w:t>
      </w:r>
      <w:r w:rsidR="007F7568">
        <w:rPr>
          <w:rFonts w:ascii="Times New Roman" w:hAnsi="Times New Roman" w:cs="Times New Roman"/>
          <w:sz w:val="24"/>
          <w:szCs w:val="24"/>
          <w:lang w:val="en-GB"/>
        </w:rPr>
        <w:t xml:space="preserve"> and Clarence Jackson</w:t>
      </w:r>
      <w:r>
        <w:rPr>
          <w:rFonts w:ascii="Times New Roman" w:hAnsi="Times New Roman" w:cs="Times New Roman"/>
          <w:sz w:val="24"/>
          <w:szCs w:val="24"/>
          <w:lang w:val="en-GB"/>
        </w:rPr>
        <w:t xml:space="preserve">; </w:t>
      </w:r>
      <w:r w:rsidR="007F7568">
        <w:rPr>
          <w:rFonts w:ascii="Times New Roman" w:hAnsi="Times New Roman" w:cs="Times New Roman"/>
          <w:sz w:val="24"/>
          <w:szCs w:val="24"/>
          <w:lang w:val="en-GB"/>
        </w:rPr>
        <w:t xml:space="preserve">his designers included the visual artists Alex Katz, Ellsworth Kelly, John Rawlings and </w:t>
      </w:r>
      <w:proofErr w:type="spellStart"/>
      <w:r w:rsidR="007F7568">
        <w:rPr>
          <w:rFonts w:ascii="Times New Roman" w:hAnsi="Times New Roman" w:cs="Times New Roman"/>
          <w:sz w:val="24"/>
          <w:szCs w:val="24"/>
          <w:lang w:val="en-GB"/>
        </w:rPr>
        <w:t>Rouben</w:t>
      </w:r>
      <w:proofErr w:type="spellEnd"/>
      <w:r w:rsidR="007F7568">
        <w:rPr>
          <w:rFonts w:ascii="Times New Roman" w:hAnsi="Times New Roman" w:cs="Times New Roman"/>
          <w:sz w:val="24"/>
          <w:szCs w:val="24"/>
          <w:lang w:val="en-GB"/>
        </w:rPr>
        <w:t xml:space="preserve"> </w:t>
      </w:r>
      <w:proofErr w:type="spellStart"/>
      <w:r w:rsidR="007F7568">
        <w:rPr>
          <w:rFonts w:ascii="Times New Roman" w:hAnsi="Times New Roman" w:cs="Times New Roman"/>
          <w:sz w:val="24"/>
          <w:szCs w:val="24"/>
          <w:lang w:val="en-GB"/>
        </w:rPr>
        <w:t>Ter-Artunian</w:t>
      </w:r>
      <w:proofErr w:type="spellEnd"/>
      <w:r w:rsidR="007F7568">
        <w:rPr>
          <w:rFonts w:ascii="Times New Roman" w:hAnsi="Times New Roman" w:cs="Times New Roman"/>
          <w:sz w:val="24"/>
          <w:szCs w:val="24"/>
          <w:lang w:val="en-GB"/>
        </w:rPr>
        <w:t xml:space="preserve">. </w:t>
      </w:r>
      <w:r w:rsidR="005E06B7">
        <w:rPr>
          <w:rFonts w:ascii="Times New Roman" w:hAnsi="Times New Roman" w:cs="Times New Roman"/>
          <w:sz w:val="24"/>
          <w:szCs w:val="24"/>
          <w:lang w:val="en-GB"/>
        </w:rPr>
        <w:t xml:space="preserve">During the same period, Taylor performed as a soloist with the Martha Graham Dance Company (1955-1962) and with the New York City Ballet in George Balanchine’s </w:t>
      </w:r>
      <w:r w:rsidR="005E06B7" w:rsidRPr="005E06B7">
        <w:rPr>
          <w:rFonts w:ascii="Times New Roman" w:hAnsi="Times New Roman" w:cs="Times New Roman"/>
          <w:i/>
          <w:sz w:val="24"/>
          <w:szCs w:val="24"/>
          <w:lang w:val="en-GB"/>
        </w:rPr>
        <w:t>Episodes</w:t>
      </w:r>
      <w:r w:rsidR="005E06B7">
        <w:rPr>
          <w:rFonts w:ascii="Times New Roman" w:hAnsi="Times New Roman" w:cs="Times New Roman"/>
          <w:sz w:val="24"/>
          <w:szCs w:val="24"/>
          <w:lang w:val="en-GB"/>
        </w:rPr>
        <w:t xml:space="preserve"> (1959).</w:t>
      </w:r>
      <w:r w:rsidR="00BE1CE4">
        <w:rPr>
          <w:rFonts w:ascii="Times New Roman" w:hAnsi="Times New Roman" w:cs="Times New Roman"/>
          <w:sz w:val="24"/>
          <w:szCs w:val="24"/>
          <w:lang w:val="en-GB"/>
        </w:rPr>
        <w:t xml:space="preserve"> The success of </w:t>
      </w:r>
      <w:r w:rsidR="00BE1CE4" w:rsidRPr="00AF1025">
        <w:rPr>
          <w:rFonts w:ascii="Times New Roman" w:hAnsi="Times New Roman" w:cs="Times New Roman"/>
          <w:i/>
          <w:sz w:val="24"/>
          <w:szCs w:val="24"/>
          <w:lang w:val="en-GB"/>
        </w:rPr>
        <w:t>Aureol</w:t>
      </w:r>
      <w:r w:rsidR="00BE1CE4">
        <w:rPr>
          <w:rFonts w:ascii="Times New Roman" w:hAnsi="Times New Roman" w:cs="Times New Roman"/>
          <w:sz w:val="24"/>
          <w:szCs w:val="24"/>
          <w:lang w:val="en-GB"/>
        </w:rPr>
        <w:t>e at the 1962 American Dance Festival persuaded him to form a year-round company and to focus exclusively on his own choreography.</w:t>
      </w:r>
    </w:p>
    <w:p w14:paraId="01242323" w14:textId="77777777" w:rsidR="00D376A4" w:rsidRDefault="00D376A4" w:rsidP="009E16A4">
      <w:pPr>
        <w:spacing w:after="0" w:line="240" w:lineRule="auto"/>
        <w:rPr>
          <w:rFonts w:ascii="Times New Roman" w:hAnsi="Times New Roman" w:cs="Times New Roman"/>
          <w:sz w:val="24"/>
          <w:szCs w:val="24"/>
          <w:lang w:val="en-GB"/>
        </w:rPr>
      </w:pPr>
    </w:p>
    <w:p w14:paraId="62649508" w14:textId="46C14B20" w:rsidR="00F31BFD" w:rsidRPr="00934BC2" w:rsidRDefault="00F31BFD" w:rsidP="009E16A4">
      <w:pPr>
        <w:spacing w:after="0" w:line="240" w:lineRule="auto"/>
        <w:rPr>
          <w:rFonts w:ascii="Times New Roman" w:hAnsi="Times New Roman" w:cs="Times New Roman"/>
          <w:b/>
          <w:sz w:val="24"/>
          <w:szCs w:val="24"/>
          <w:lang w:val="en-GB"/>
        </w:rPr>
      </w:pPr>
      <w:r w:rsidRPr="00934BC2">
        <w:rPr>
          <w:rFonts w:ascii="Times New Roman" w:hAnsi="Times New Roman" w:cs="Times New Roman"/>
          <w:b/>
          <w:sz w:val="24"/>
          <w:szCs w:val="24"/>
          <w:lang w:val="en-GB"/>
        </w:rPr>
        <w:t xml:space="preserve">Major contributions to the </w:t>
      </w:r>
      <w:r w:rsidR="00CB2BED">
        <w:rPr>
          <w:rFonts w:ascii="Times New Roman" w:hAnsi="Times New Roman" w:cs="Times New Roman"/>
          <w:b/>
          <w:sz w:val="24"/>
          <w:szCs w:val="24"/>
          <w:lang w:val="en-GB"/>
        </w:rPr>
        <w:t>F</w:t>
      </w:r>
      <w:r w:rsidR="00CB2BED" w:rsidRPr="00934BC2">
        <w:rPr>
          <w:rFonts w:ascii="Times New Roman" w:hAnsi="Times New Roman" w:cs="Times New Roman"/>
          <w:b/>
          <w:sz w:val="24"/>
          <w:szCs w:val="24"/>
          <w:lang w:val="en-GB"/>
        </w:rPr>
        <w:t xml:space="preserve">ield </w:t>
      </w:r>
      <w:r w:rsidRPr="00934BC2">
        <w:rPr>
          <w:rFonts w:ascii="Times New Roman" w:hAnsi="Times New Roman" w:cs="Times New Roman"/>
          <w:b/>
          <w:sz w:val="24"/>
          <w:szCs w:val="24"/>
          <w:lang w:val="en-GB"/>
        </w:rPr>
        <w:t xml:space="preserve">and to </w:t>
      </w:r>
      <w:r w:rsidR="00CB2BED">
        <w:rPr>
          <w:rFonts w:ascii="Times New Roman" w:hAnsi="Times New Roman" w:cs="Times New Roman"/>
          <w:b/>
          <w:sz w:val="24"/>
          <w:szCs w:val="24"/>
          <w:lang w:val="en-GB"/>
        </w:rPr>
        <w:t>M</w:t>
      </w:r>
      <w:r w:rsidR="00CB2BED" w:rsidRPr="00934BC2">
        <w:rPr>
          <w:rFonts w:ascii="Times New Roman" w:hAnsi="Times New Roman" w:cs="Times New Roman"/>
          <w:b/>
          <w:sz w:val="24"/>
          <w:szCs w:val="24"/>
          <w:lang w:val="en-GB"/>
        </w:rPr>
        <w:t>odernism</w:t>
      </w:r>
    </w:p>
    <w:p w14:paraId="47B65143" w14:textId="3043B482" w:rsidR="00F31BFD" w:rsidRDefault="007B647D" w:rsidP="009E16A4">
      <w:pPr>
        <w:spacing w:after="0" w:line="240" w:lineRule="auto"/>
        <w:rPr>
          <w:rFonts w:ascii="Times New Roman" w:hAnsi="Times New Roman" w:cs="Times New Roman"/>
          <w:sz w:val="24"/>
          <w:szCs w:val="24"/>
          <w:lang w:val="en-GB"/>
        </w:rPr>
      </w:pPr>
      <w:r>
        <w:rPr>
          <w:rFonts w:ascii="Times New Roman" w:hAnsi="Times New Roman" w:cs="Times New Roman"/>
          <w:sz w:val="24"/>
          <w:szCs w:val="24"/>
          <w:lang w:val="en-GB"/>
        </w:rPr>
        <w:t>Taylor sought to distance h</w:t>
      </w:r>
      <w:r w:rsidR="007F7568">
        <w:rPr>
          <w:rFonts w:ascii="Times New Roman" w:hAnsi="Times New Roman" w:cs="Times New Roman"/>
          <w:sz w:val="24"/>
          <w:szCs w:val="24"/>
          <w:lang w:val="en-GB"/>
        </w:rPr>
        <w:t xml:space="preserve">imself stylistically from </w:t>
      </w:r>
      <w:r w:rsidR="00BA2CFA">
        <w:rPr>
          <w:rFonts w:ascii="Times New Roman" w:hAnsi="Times New Roman" w:cs="Times New Roman"/>
          <w:sz w:val="24"/>
          <w:szCs w:val="24"/>
          <w:lang w:val="en-GB"/>
        </w:rPr>
        <w:t xml:space="preserve">Martha </w:t>
      </w:r>
      <w:r w:rsidR="007F7568">
        <w:rPr>
          <w:rFonts w:ascii="Times New Roman" w:hAnsi="Times New Roman" w:cs="Times New Roman"/>
          <w:sz w:val="24"/>
          <w:szCs w:val="24"/>
          <w:lang w:val="en-GB"/>
        </w:rPr>
        <w:t>Graham, most particularly from the</w:t>
      </w:r>
      <w:r>
        <w:rPr>
          <w:rFonts w:ascii="Times New Roman" w:hAnsi="Times New Roman" w:cs="Times New Roman"/>
          <w:sz w:val="24"/>
          <w:szCs w:val="24"/>
          <w:lang w:val="en-GB"/>
        </w:rPr>
        <w:t xml:space="preserve"> expressivity of her mid-century choreography</w:t>
      </w:r>
      <w:r w:rsidR="007F7568">
        <w:rPr>
          <w:rFonts w:ascii="Times New Roman" w:hAnsi="Times New Roman" w:cs="Times New Roman"/>
          <w:sz w:val="24"/>
          <w:szCs w:val="24"/>
          <w:lang w:val="en-GB"/>
        </w:rPr>
        <w:t>. H</w:t>
      </w:r>
      <w:r>
        <w:rPr>
          <w:rFonts w:ascii="Times New Roman" w:hAnsi="Times New Roman" w:cs="Times New Roman"/>
          <w:sz w:val="24"/>
          <w:szCs w:val="24"/>
          <w:lang w:val="en-GB"/>
        </w:rPr>
        <w:t xml:space="preserve">is </w:t>
      </w:r>
      <w:r w:rsidR="00642CDC">
        <w:rPr>
          <w:rFonts w:ascii="Times New Roman" w:hAnsi="Times New Roman" w:cs="Times New Roman"/>
          <w:sz w:val="24"/>
          <w:szCs w:val="24"/>
          <w:lang w:val="en-GB"/>
        </w:rPr>
        <w:t xml:space="preserve">early work </w:t>
      </w:r>
      <w:r w:rsidR="00D376A4">
        <w:rPr>
          <w:rFonts w:ascii="Times New Roman" w:hAnsi="Times New Roman" w:cs="Times New Roman"/>
          <w:sz w:val="24"/>
          <w:szCs w:val="24"/>
          <w:lang w:val="en-GB"/>
        </w:rPr>
        <w:t xml:space="preserve">challenged audience expectations through </w:t>
      </w:r>
      <w:r w:rsidR="00923740">
        <w:rPr>
          <w:rFonts w:ascii="Times New Roman" w:hAnsi="Times New Roman" w:cs="Times New Roman"/>
          <w:sz w:val="24"/>
          <w:szCs w:val="24"/>
          <w:lang w:val="en-GB"/>
        </w:rPr>
        <w:t xml:space="preserve">its </w:t>
      </w:r>
      <w:r w:rsidR="00360BEF">
        <w:rPr>
          <w:rFonts w:ascii="Times New Roman" w:hAnsi="Times New Roman" w:cs="Times New Roman"/>
          <w:sz w:val="24"/>
          <w:szCs w:val="24"/>
          <w:lang w:val="en-GB"/>
        </w:rPr>
        <w:t>‘</w:t>
      </w:r>
      <w:r w:rsidR="00D376A4">
        <w:rPr>
          <w:rFonts w:ascii="Times New Roman" w:hAnsi="Times New Roman" w:cs="Times New Roman"/>
          <w:sz w:val="24"/>
          <w:szCs w:val="24"/>
          <w:lang w:val="en-GB"/>
        </w:rPr>
        <w:t>aesthetic</w:t>
      </w:r>
      <w:r w:rsidR="007F7568">
        <w:rPr>
          <w:rFonts w:ascii="Times New Roman" w:hAnsi="Times New Roman" w:cs="Times New Roman"/>
          <w:sz w:val="24"/>
          <w:szCs w:val="24"/>
          <w:lang w:val="en-GB"/>
        </w:rPr>
        <w:t>s</w:t>
      </w:r>
      <w:r w:rsidR="00D376A4">
        <w:rPr>
          <w:rFonts w:ascii="Times New Roman" w:hAnsi="Times New Roman" w:cs="Times New Roman"/>
          <w:sz w:val="24"/>
          <w:szCs w:val="24"/>
          <w:lang w:val="en-GB"/>
        </w:rPr>
        <w:t xml:space="preserve"> of indifference</w:t>
      </w:r>
      <w:r w:rsidR="00360BEF">
        <w:rPr>
          <w:rFonts w:ascii="Times New Roman" w:hAnsi="Times New Roman" w:cs="Times New Roman"/>
          <w:sz w:val="24"/>
          <w:szCs w:val="24"/>
          <w:lang w:val="en-GB"/>
        </w:rPr>
        <w:t>’</w:t>
      </w:r>
      <w:r w:rsidR="00763101">
        <w:rPr>
          <w:rStyle w:val="EndnoteReference"/>
          <w:rFonts w:cs="Times New Roman"/>
          <w:lang w:val="en-GB"/>
        </w:rPr>
        <w:endnoteReference w:id="1"/>
      </w:r>
      <w:r w:rsidR="00923740">
        <w:rPr>
          <w:rFonts w:ascii="Times New Roman" w:hAnsi="Times New Roman" w:cs="Times New Roman"/>
          <w:sz w:val="24"/>
          <w:szCs w:val="24"/>
          <w:lang w:val="en-GB"/>
        </w:rPr>
        <w:t xml:space="preserve"> and</w:t>
      </w:r>
      <w:r w:rsidR="000E06F4">
        <w:rPr>
          <w:rFonts w:ascii="Times New Roman" w:hAnsi="Times New Roman" w:cs="Times New Roman"/>
          <w:sz w:val="24"/>
          <w:szCs w:val="24"/>
          <w:lang w:val="en-GB"/>
        </w:rPr>
        <w:t xml:space="preserve"> </w:t>
      </w:r>
      <w:r w:rsidR="00391B32">
        <w:rPr>
          <w:rFonts w:ascii="Times New Roman" w:hAnsi="Times New Roman" w:cs="Times New Roman"/>
          <w:sz w:val="24"/>
          <w:szCs w:val="24"/>
          <w:lang w:val="en-GB"/>
        </w:rPr>
        <w:t xml:space="preserve">the dancers’ </w:t>
      </w:r>
      <w:r w:rsidR="00360BEF">
        <w:rPr>
          <w:rFonts w:ascii="Times New Roman" w:hAnsi="Times New Roman" w:cs="Times New Roman"/>
          <w:sz w:val="24"/>
          <w:szCs w:val="24"/>
          <w:lang w:val="en-GB"/>
        </w:rPr>
        <w:t>‘</w:t>
      </w:r>
      <w:r w:rsidR="00391B32">
        <w:rPr>
          <w:rFonts w:ascii="Times New Roman" w:hAnsi="Times New Roman" w:cs="Times New Roman"/>
          <w:sz w:val="24"/>
          <w:szCs w:val="24"/>
          <w:lang w:val="en-GB"/>
        </w:rPr>
        <w:t>relative lack of interaction</w:t>
      </w:r>
      <w:r w:rsidR="00360BEF">
        <w:rPr>
          <w:rFonts w:ascii="Times New Roman" w:hAnsi="Times New Roman" w:cs="Times New Roman"/>
          <w:sz w:val="24"/>
          <w:szCs w:val="24"/>
          <w:lang w:val="en-GB"/>
        </w:rPr>
        <w:t>’.</w:t>
      </w:r>
      <w:r w:rsidR="00360BEF">
        <w:rPr>
          <w:rStyle w:val="EndnoteReference"/>
          <w:rFonts w:cs="Times New Roman"/>
          <w:lang w:val="en-GB"/>
        </w:rPr>
        <w:endnoteReference w:id="2"/>
      </w:r>
      <w:r w:rsidR="0098359F">
        <w:rPr>
          <w:rFonts w:ascii="Times New Roman" w:hAnsi="Times New Roman" w:cs="Times New Roman"/>
          <w:sz w:val="24"/>
          <w:szCs w:val="24"/>
          <w:lang w:val="en-GB"/>
        </w:rPr>
        <w:t xml:space="preserve"> </w:t>
      </w:r>
      <w:r w:rsidR="00F31BFD">
        <w:rPr>
          <w:rFonts w:ascii="Times New Roman" w:hAnsi="Times New Roman" w:cs="Times New Roman"/>
          <w:sz w:val="24"/>
          <w:szCs w:val="24"/>
          <w:lang w:val="en-GB"/>
        </w:rPr>
        <w:t>A</w:t>
      </w:r>
      <w:r w:rsidR="00B23730">
        <w:rPr>
          <w:rFonts w:ascii="Times New Roman" w:hAnsi="Times New Roman" w:cs="Times New Roman"/>
          <w:sz w:val="24"/>
          <w:szCs w:val="24"/>
          <w:lang w:val="en-GB"/>
        </w:rPr>
        <w:t xml:space="preserve"> pivotal concert was</w:t>
      </w:r>
      <w:r w:rsidR="00F31BFD">
        <w:rPr>
          <w:rFonts w:ascii="Times New Roman" w:hAnsi="Times New Roman" w:cs="Times New Roman"/>
          <w:sz w:val="24"/>
          <w:szCs w:val="24"/>
          <w:lang w:val="en-GB"/>
        </w:rPr>
        <w:t xml:space="preserve"> </w:t>
      </w:r>
      <w:r w:rsidR="00F31BFD" w:rsidRPr="00161A08">
        <w:rPr>
          <w:rFonts w:ascii="Times New Roman" w:hAnsi="Times New Roman" w:cs="Times New Roman"/>
          <w:i/>
          <w:sz w:val="24"/>
          <w:szCs w:val="24"/>
          <w:lang w:val="en-GB"/>
        </w:rPr>
        <w:t>Seven New Dances</w:t>
      </w:r>
      <w:r w:rsidR="00D376A4">
        <w:rPr>
          <w:rFonts w:ascii="Times New Roman" w:hAnsi="Times New Roman" w:cs="Times New Roman"/>
          <w:sz w:val="24"/>
          <w:szCs w:val="24"/>
          <w:lang w:val="en-GB"/>
        </w:rPr>
        <w:t xml:space="preserve"> (1957)</w:t>
      </w:r>
      <w:r w:rsidR="0098359F">
        <w:rPr>
          <w:rFonts w:ascii="Times New Roman" w:hAnsi="Times New Roman" w:cs="Times New Roman"/>
          <w:sz w:val="24"/>
          <w:szCs w:val="24"/>
          <w:lang w:val="en-GB"/>
        </w:rPr>
        <w:t xml:space="preserve">, </w:t>
      </w:r>
      <w:r w:rsidR="00343049">
        <w:rPr>
          <w:rFonts w:ascii="Times New Roman" w:hAnsi="Times New Roman" w:cs="Times New Roman"/>
          <w:sz w:val="24"/>
          <w:szCs w:val="24"/>
          <w:lang w:val="en-GB"/>
        </w:rPr>
        <w:t>compris</w:t>
      </w:r>
      <w:r w:rsidR="0098359F">
        <w:rPr>
          <w:rFonts w:ascii="Times New Roman" w:hAnsi="Times New Roman" w:cs="Times New Roman"/>
          <w:sz w:val="24"/>
          <w:szCs w:val="24"/>
          <w:lang w:val="en-GB"/>
        </w:rPr>
        <w:t>ing</w:t>
      </w:r>
      <w:r w:rsidR="00F33677">
        <w:rPr>
          <w:rFonts w:ascii="Times New Roman" w:hAnsi="Times New Roman" w:cs="Times New Roman"/>
          <w:sz w:val="24"/>
          <w:szCs w:val="24"/>
          <w:lang w:val="en-GB"/>
        </w:rPr>
        <w:t xml:space="preserve"> solos, duets and trios</w:t>
      </w:r>
      <w:r w:rsidR="00343049">
        <w:rPr>
          <w:rFonts w:ascii="Times New Roman" w:hAnsi="Times New Roman" w:cs="Times New Roman"/>
          <w:sz w:val="24"/>
          <w:szCs w:val="24"/>
          <w:lang w:val="en-GB"/>
        </w:rPr>
        <w:t xml:space="preserve"> </w:t>
      </w:r>
      <w:r w:rsidR="0098359F">
        <w:rPr>
          <w:rFonts w:ascii="Times New Roman" w:hAnsi="Times New Roman" w:cs="Times New Roman"/>
          <w:sz w:val="24"/>
          <w:szCs w:val="24"/>
          <w:lang w:val="en-GB"/>
        </w:rPr>
        <w:t>choreographed by Taylor for himself and four women</w:t>
      </w:r>
      <w:r w:rsidR="00656BC2">
        <w:rPr>
          <w:rFonts w:ascii="Times New Roman" w:hAnsi="Times New Roman" w:cs="Times New Roman"/>
          <w:sz w:val="24"/>
          <w:szCs w:val="24"/>
          <w:lang w:val="en-GB"/>
        </w:rPr>
        <w:t>.</w:t>
      </w:r>
      <w:r w:rsidR="00343049">
        <w:rPr>
          <w:rFonts w:ascii="Times New Roman" w:hAnsi="Times New Roman" w:cs="Times New Roman"/>
          <w:sz w:val="24"/>
          <w:szCs w:val="24"/>
          <w:lang w:val="en-GB"/>
        </w:rPr>
        <w:t xml:space="preserve"> In these</w:t>
      </w:r>
      <w:r w:rsidR="0098359F">
        <w:rPr>
          <w:rFonts w:ascii="Times New Roman" w:hAnsi="Times New Roman" w:cs="Times New Roman"/>
          <w:sz w:val="24"/>
          <w:szCs w:val="24"/>
          <w:lang w:val="en-GB"/>
        </w:rPr>
        <w:t xml:space="preserve"> seven dances, he explored </w:t>
      </w:r>
      <w:r w:rsidR="00343049">
        <w:rPr>
          <w:rFonts w:ascii="Times New Roman" w:hAnsi="Times New Roman" w:cs="Times New Roman"/>
          <w:sz w:val="24"/>
          <w:szCs w:val="24"/>
          <w:lang w:val="en-GB"/>
        </w:rPr>
        <w:t>different categories of posture and gesture</w:t>
      </w:r>
      <w:r w:rsidR="002057D0">
        <w:rPr>
          <w:rFonts w:ascii="Times New Roman" w:hAnsi="Times New Roman" w:cs="Times New Roman"/>
          <w:sz w:val="24"/>
          <w:szCs w:val="24"/>
          <w:lang w:val="en-GB"/>
        </w:rPr>
        <w:t>, j</w:t>
      </w:r>
      <w:r w:rsidR="00D575E4">
        <w:rPr>
          <w:rFonts w:ascii="Times New Roman" w:hAnsi="Times New Roman" w:cs="Times New Roman"/>
          <w:sz w:val="24"/>
          <w:szCs w:val="24"/>
          <w:lang w:val="en-GB"/>
        </w:rPr>
        <w:t>uxtaposed with s</w:t>
      </w:r>
      <w:r w:rsidR="00343049">
        <w:rPr>
          <w:rFonts w:ascii="Times New Roman" w:hAnsi="Times New Roman" w:cs="Times New Roman"/>
          <w:sz w:val="24"/>
          <w:szCs w:val="24"/>
          <w:lang w:val="en-GB"/>
        </w:rPr>
        <w:t>tillness in order to discover</w:t>
      </w:r>
      <w:r w:rsidR="00D575E4">
        <w:rPr>
          <w:rFonts w:ascii="Times New Roman" w:hAnsi="Times New Roman" w:cs="Times New Roman"/>
          <w:sz w:val="24"/>
          <w:szCs w:val="24"/>
          <w:lang w:val="en-GB"/>
        </w:rPr>
        <w:t xml:space="preserve"> his </w:t>
      </w:r>
      <w:r w:rsidR="00923740">
        <w:rPr>
          <w:rFonts w:ascii="Times New Roman" w:hAnsi="Times New Roman" w:cs="Times New Roman"/>
          <w:sz w:val="24"/>
          <w:szCs w:val="24"/>
          <w:lang w:val="en-GB"/>
        </w:rPr>
        <w:t>ABC</w:t>
      </w:r>
      <w:r w:rsidR="000E06F4">
        <w:rPr>
          <w:rFonts w:ascii="Times New Roman" w:hAnsi="Times New Roman" w:cs="Times New Roman"/>
          <w:sz w:val="24"/>
          <w:szCs w:val="24"/>
          <w:lang w:val="en-GB"/>
        </w:rPr>
        <w:t>s of choreography</w:t>
      </w:r>
      <w:r w:rsidR="00D575E4">
        <w:rPr>
          <w:rFonts w:ascii="Times New Roman" w:hAnsi="Times New Roman" w:cs="Times New Roman"/>
          <w:sz w:val="24"/>
          <w:szCs w:val="24"/>
          <w:lang w:val="en-GB"/>
        </w:rPr>
        <w:t>.</w:t>
      </w:r>
      <w:r w:rsidR="00656BC2">
        <w:rPr>
          <w:rStyle w:val="EndnoteReference"/>
          <w:rFonts w:cs="Times New Roman"/>
          <w:lang w:val="en-GB"/>
        </w:rPr>
        <w:endnoteReference w:id="3"/>
      </w:r>
    </w:p>
    <w:p w14:paraId="38585839" w14:textId="77777777" w:rsidR="009E16A4" w:rsidRDefault="009E16A4" w:rsidP="009E16A4">
      <w:pPr>
        <w:spacing w:after="0" w:line="240" w:lineRule="auto"/>
        <w:rPr>
          <w:rFonts w:ascii="Times New Roman" w:hAnsi="Times New Roman" w:cs="Times New Roman"/>
          <w:sz w:val="24"/>
          <w:szCs w:val="24"/>
          <w:lang w:val="en-GB"/>
        </w:rPr>
      </w:pPr>
    </w:p>
    <w:p w14:paraId="303D573A" w14:textId="27CBF239" w:rsidR="009E16A4" w:rsidRDefault="007B647D" w:rsidP="009E16A4">
      <w:pPr>
        <w:spacing w:after="0" w:line="240" w:lineRule="auto"/>
        <w:rPr>
          <w:rFonts w:ascii="Times New Roman" w:hAnsi="Times New Roman" w:cs="Times New Roman"/>
          <w:sz w:val="24"/>
          <w:szCs w:val="24"/>
          <w:lang w:val="en-GB"/>
        </w:rPr>
      </w:pPr>
      <w:r>
        <w:rPr>
          <w:rFonts w:ascii="Times New Roman" w:hAnsi="Times New Roman" w:cs="Times New Roman"/>
          <w:sz w:val="24"/>
          <w:szCs w:val="24"/>
          <w:lang w:val="en-GB"/>
        </w:rPr>
        <w:lastRenderedPageBreak/>
        <w:t>Subsequent works incorporated ‘scribbles’</w:t>
      </w:r>
      <w:r w:rsidR="00B23730">
        <w:rPr>
          <w:rFonts w:ascii="Times New Roman" w:hAnsi="Times New Roman" w:cs="Times New Roman"/>
          <w:sz w:val="24"/>
          <w:szCs w:val="24"/>
          <w:lang w:val="en-GB"/>
        </w:rPr>
        <w:t>, which Tayl</w:t>
      </w:r>
      <w:r w:rsidR="004C68F5">
        <w:rPr>
          <w:rFonts w:ascii="Times New Roman" w:hAnsi="Times New Roman" w:cs="Times New Roman"/>
          <w:sz w:val="24"/>
          <w:szCs w:val="24"/>
          <w:lang w:val="en-GB"/>
        </w:rPr>
        <w:t>or compare</w:t>
      </w:r>
      <w:r w:rsidR="0003558E">
        <w:rPr>
          <w:rFonts w:ascii="Times New Roman" w:hAnsi="Times New Roman" w:cs="Times New Roman"/>
          <w:sz w:val="24"/>
          <w:szCs w:val="24"/>
          <w:lang w:val="en-GB"/>
        </w:rPr>
        <w:t>d</w:t>
      </w:r>
      <w:r w:rsidR="004C68F5">
        <w:rPr>
          <w:rFonts w:ascii="Times New Roman" w:hAnsi="Times New Roman" w:cs="Times New Roman"/>
          <w:sz w:val="24"/>
          <w:szCs w:val="24"/>
          <w:lang w:val="en-GB"/>
        </w:rPr>
        <w:t xml:space="preserve"> to action painting: </w:t>
      </w:r>
      <w:r w:rsidR="002057D0">
        <w:rPr>
          <w:rFonts w:ascii="Times New Roman" w:hAnsi="Times New Roman" w:cs="Times New Roman"/>
          <w:sz w:val="24"/>
          <w:szCs w:val="24"/>
          <w:lang w:val="en-GB"/>
        </w:rPr>
        <w:t>‘</w:t>
      </w:r>
      <w:r w:rsidR="00B23730">
        <w:rPr>
          <w:rFonts w:ascii="Times New Roman" w:hAnsi="Times New Roman" w:cs="Times New Roman"/>
          <w:sz w:val="24"/>
          <w:szCs w:val="24"/>
          <w:lang w:val="en-GB"/>
        </w:rPr>
        <w:t>The idea is to see action rather than shape or line</w:t>
      </w:r>
      <w:r w:rsidR="002057D0">
        <w:rPr>
          <w:rFonts w:ascii="Times New Roman" w:hAnsi="Times New Roman" w:cs="Times New Roman"/>
          <w:sz w:val="24"/>
          <w:szCs w:val="24"/>
          <w:lang w:val="en-GB"/>
        </w:rPr>
        <w:t>’</w:t>
      </w:r>
      <w:r w:rsidR="00D575E4">
        <w:rPr>
          <w:rFonts w:ascii="Times New Roman" w:hAnsi="Times New Roman" w:cs="Times New Roman"/>
          <w:sz w:val="24"/>
          <w:szCs w:val="24"/>
          <w:lang w:val="en-GB"/>
        </w:rPr>
        <w:t>.</w:t>
      </w:r>
      <w:r w:rsidR="002057D0">
        <w:rPr>
          <w:rStyle w:val="EndnoteReference"/>
          <w:rFonts w:cs="Times New Roman"/>
          <w:lang w:val="en-GB"/>
        </w:rPr>
        <w:endnoteReference w:id="4"/>
      </w:r>
      <w:r w:rsidR="00B23730">
        <w:rPr>
          <w:rFonts w:ascii="Times New Roman" w:hAnsi="Times New Roman" w:cs="Times New Roman"/>
          <w:sz w:val="24"/>
          <w:szCs w:val="24"/>
          <w:lang w:val="en-GB"/>
        </w:rPr>
        <w:t xml:space="preserve"> </w:t>
      </w:r>
      <w:r w:rsidR="00526DD0">
        <w:rPr>
          <w:rFonts w:ascii="Times New Roman" w:hAnsi="Times New Roman" w:cs="Times New Roman"/>
          <w:sz w:val="24"/>
          <w:szCs w:val="24"/>
          <w:lang w:val="en-GB"/>
        </w:rPr>
        <w:t>By the early</w:t>
      </w:r>
      <w:r w:rsidR="00DB4D7E">
        <w:rPr>
          <w:rFonts w:ascii="Times New Roman" w:hAnsi="Times New Roman" w:cs="Times New Roman"/>
          <w:sz w:val="24"/>
          <w:szCs w:val="24"/>
          <w:lang w:val="en-GB"/>
        </w:rPr>
        <w:t xml:space="preserve"> </w:t>
      </w:r>
      <w:r w:rsidR="00526DD0">
        <w:rPr>
          <w:rFonts w:ascii="Times New Roman" w:hAnsi="Times New Roman" w:cs="Times New Roman"/>
          <w:sz w:val="24"/>
          <w:szCs w:val="24"/>
          <w:lang w:val="en-GB"/>
        </w:rPr>
        <w:t xml:space="preserve">1960s, </w:t>
      </w:r>
      <w:r w:rsidR="00D575E4">
        <w:rPr>
          <w:rFonts w:ascii="Times New Roman" w:hAnsi="Times New Roman" w:cs="Times New Roman"/>
          <w:sz w:val="24"/>
          <w:szCs w:val="24"/>
          <w:lang w:val="en-GB"/>
        </w:rPr>
        <w:t>his</w:t>
      </w:r>
      <w:r w:rsidR="00A82566">
        <w:rPr>
          <w:rFonts w:ascii="Times New Roman" w:hAnsi="Times New Roman" w:cs="Times New Roman"/>
          <w:sz w:val="24"/>
          <w:szCs w:val="24"/>
          <w:lang w:val="en-GB"/>
        </w:rPr>
        <w:t xml:space="preserve"> body-led</w:t>
      </w:r>
      <w:r w:rsidR="00D575E4">
        <w:rPr>
          <w:rFonts w:ascii="Times New Roman" w:hAnsi="Times New Roman" w:cs="Times New Roman"/>
          <w:sz w:val="24"/>
          <w:szCs w:val="24"/>
          <w:lang w:val="en-GB"/>
        </w:rPr>
        <w:t xml:space="preserve"> scribbling had developed into </w:t>
      </w:r>
      <w:r w:rsidR="00A82566">
        <w:rPr>
          <w:rFonts w:ascii="Times New Roman" w:hAnsi="Times New Roman" w:cs="Times New Roman"/>
          <w:sz w:val="24"/>
          <w:szCs w:val="24"/>
          <w:lang w:val="en-GB"/>
        </w:rPr>
        <w:t xml:space="preserve">long, </w:t>
      </w:r>
      <w:r w:rsidR="00B23730">
        <w:rPr>
          <w:rFonts w:ascii="Times New Roman" w:hAnsi="Times New Roman" w:cs="Times New Roman"/>
          <w:sz w:val="24"/>
          <w:szCs w:val="24"/>
          <w:lang w:val="en-GB"/>
        </w:rPr>
        <w:t xml:space="preserve">seamless </w:t>
      </w:r>
      <w:r w:rsidR="00343049">
        <w:rPr>
          <w:rFonts w:ascii="Times New Roman" w:hAnsi="Times New Roman" w:cs="Times New Roman"/>
          <w:sz w:val="24"/>
          <w:szCs w:val="24"/>
          <w:lang w:val="en-GB"/>
        </w:rPr>
        <w:t>trave</w:t>
      </w:r>
      <w:r w:rsidR="00862FFD">
        <w:rPr>
          <w:rFonts w:ascii="Times New Roman" w:hAnsi="Times New Roman" w:cs="Times New Roman"/>
          <w:sz w:val="24"/>
          <w:szCs w:val="24"/>
          <w:lang w:val="en-GB"/>
        </w:rPr>
        <w:t>l</w:t>
      </w:r>
      <w:r w:rsidR="00343049">
        <w:rPr>
          <w:rFonts w:ascii="Times New Roman" w:hAnsi="Times New Roman" w:cs="Times New Roman"/>
          <w:sz w:val="24"/>
          <w:szCs w:val="24"/>
          <w:lang w:val="en-GB"/>
        </w:rPr>
        <w:t>ling sequences</w:t>
      </w:r>
      <w:r w:rsidR="00597443">
        <w:rPr>
          <w:rFonts w:ascii="Times New Roman" w:hAnsi="Times New Roman" w:cs="Times New Roman"/>
          <w:sz w:val="24"/>
          <w:szCs w:val="24"/>
          <w:lang w:val="en-GB"/>
        </w:rPr>
        <w:t>, often at incredibly fast speeds</w:t>
      </w:r>
      <w:r w:rsidR="00A82566">
        <w:rPr>
          <w:rFonts w:ascii="Times New Roman" w:hAnsi="Times New Roman" w:cs="Times New Roman"/>
          <w:sz w:val="24"/>
          <w:szCs w:val="24"/>
          <w:lang w:val="en-GB"/>
        </w:rPr>
        <w:t>.</w:t>
      </w:r>
      <w:r w:rsidR="00D575E4">
        <w:rPr>
          <w:rFonts w:ascii="Times New Roman" w:hAnsi="Times New Roman" w:cs="Times New Roman"/>
          <w:sz w:val="24"/>
          <w:szCs w:val="24"/>
          <w:lang w:val="en-GB"/>
        </w:rPr>
        <w:t xml:space="preserve"> </w:t>
      </w:r>
      <w:r w:rsidR="00D575E4" w:rsidRPr="00D575E4">
        <w:rPr>
          <w:rFonts w:ascii="Times New Roman" w:hAnsi="Times New Roman" w:cs="Times New Roman"/>
          <w:i/>
          <w:sz w:val="24"/>
          <w:szCs w:val="24"/>
          <w:lang w:val="en-GB"/>
        </w:rPr>
        <w:t>Junction</w:t>
      </w:r>
      <w:r w:rsidR="00D575E4">
        <w:rPr>
          <w:rFonts w:ascii="Times New Roman" w:hAnsi="Times New Roman" w:cs="Times New Roman"/>
          <w:sz w:val="24"/>
          <w:szCs w:val="24"/>
          <w:lang w:val="en-GB"/>
        </w:rPr>
        <w:t xml:space="preserve"> (1961) </w:t>
      </w:r>
      <w:r w:rsidR="00343049">
        <w:rPr>
          <w:rFonts w:ascii="Times New Roman" w:hAnsi="Times New Roman" w:cs="Times New Roman"/>
          <w:sz w:val="24"/>
          <w:szCs w:val="24"/>
          <w:lang w:val="en-GB"/>
        </w:rPr>
        <w:t>contain</w:t>
      </w:r>
      <w:r w:rsidR="00A82566">
        <w:rPr>
          <w:rFonts w:ascii="Times New Roman" w:hAnsi="Times New Roman" w:cs="Times New Roman"/>
          <w:sz w:val="24"/>
          <w:szCs w:val="24"/>
          <w:lang w:val="en-GB"/>
        </w:rPr>
        <w:t xml:space="preserve">s some of Taylor’s most </w:t>
      </w:r>
      <w:r w:rsidR="00343049">
        <w:rPr>
          <w:rFonts w:ascii="Times New Roman" w:hAnsi="Times New Roman" w:cs="Times New Roman"/>
          <w:sz w:val="24"/>
          <w:szCs w:val="24"/>
          <w:lang w:val="en-GB"/>
        </w:rPr>
        <w:t>extended and legible</w:t>
      </w:r>
      <w:r w:rsidR="00A82566">
        <w:rPr>
          <w:rFonts w:ascii="Times New Roman" w:hAnsi="Times New Roman" w:cs="Times New Roman"/>
          <w:sz w:val="24"/>
          <w:szCs w:val="24"/>
          <w:lang w:val="en-GB"/>
        </w:rPr>
        <w:t xml:space="preserve"> scribbles</w:t>
      </w:r>
      <w:r w:rsidR="00047690">
        <w:rPr>
          <w:rFonts w:ascii="Times New Roman" w:hAnsi="Times New Roman" w:cs="Times New Roman"/>
          <w:sz w:val="24"/>
          <w:szCs w:val="24"/>
          <w:lang w:val="en-GB"/>
        </w:rPr>
        <w:t>,</w:t>
      </w:r>
      <w:r w:rsidR="00A82566">
        <w:rPr>
          <w:rFonts w:ascii="Times New Roman" w:hAnsi="Times New Roman" w:cs="Times New Roman"/>
          <w:sz w:val="24"/>
          <w:szCs w:val="24"/>
          <w:lang w:val="en-GB"/>
        </w:rPr>
        <w:t xml:space="preserve"> while</w:t>
      </w:r>
      <w:r w:rsidR="00D575E4">
        <w:rPr>
          <w:rFonts w:ascii="Times New Roman" w:hAnsi="Times New Roman" w:cs="Times New Roman"/>
          <w:sz w:val="24"/>
          <w:szCs w:val="24"/>
          <w:lang w:val="en-GB"/>
        </w:rPr>
        <w:t xml:space="preserve"> </w:t>
      </w:r>
      <w:r w:rsidR="00D575E4" w:rsidRPr="00D575E4">
        <w:rPr>
          <w:rFonts w:ascii="Times New Roman" w:hAnsi="Times New Roman" w:cs="Times New Roman"/>
          <w:i/>
          <w:sz w:val="24"/>
          <w:szCs w:val="24"/>
          <w:lang w:val="en-GB"/>
        </w:rPr>
        <w:t>Aureole</w:t>
      </w:r>
      <w:r w:rsidR="00862FFD">
        <w:rPr>
          <w:rFonts w:ascii="Times New Roman" w:hAnsi="Times New Roman" w:cs="Times New Roman"/>
          <w:sz w:val="24"/>
          <w:szCs w:val="24"/>
          <w:lang w:val="en-GB"/>
        </w:rPr>
        <w:t xml:space="preserve"> </w:t>
      </w:r>
      <w:r w:rsidR="00047690">
        <w:rPr>
          <w:rFonts w:ascii="Times New Roman" w:hAnsi="Times New Roman" w:cs="Times New Roman"/>
          <w:sz w:val="24"/>
          <w:szCs w:val="24"/>
          <w:lang w:val="en-GB"/>
        </w:rPr>
        <w:t xml:space="preserve">(1962) </w:t>
      </w:r>
      <w:r w:rsidR="00862FFD">
        <w:rPr>
          <w:rFonts w:ascii="Times New Roman" w:hAnsi="Times New Roman" w:cs="Times New Roman"/>
          <w:sz w:val="24"/>
          <w:szCs w:val="24"/>
          <w:lang w:val="en-GB"/>
        </w:rPr>
        <w:t>alternate</w:t>
      </w:r>
      <w:r w:rsidR="00BC5736">
        <w:rPr>
          <w:rFonts w:ascii="Times New Roman" w:hAnsi="Times New Roman" w:cs="Times New Roman"/>
          <w:sz w:val="24"/>
          <w:szCs w:val="24"/>
          <w:lang w:val="en-GB"/>
        </w:rPr>
        <w:t>s</w:t>
      </w:r>
      <w:r w:rsidR="00862FFD">
        <w:rPr>
          <w:rFonts w:ascii="Times New Roman" w:hAnsi="Times New Roman" w:cs="Times New Roman"/>
          <w:sz w:val="24"/>
          <w:szCs w:val="24"/>
          <w:lang w:val="en-GB"/>
        </w:rPr>
        <w:t xml:space="preserve"> between sweeping, space-devouring travelling and</w:t>
      </w:r>
      <w:r w:rsidR="001445A7">
        <w:rPr>
          <w:rFonts w:ascii="Times New Roman" w:hAnsi="Times New Roman" w:cs="Times New Roman"/>
          <w:sz w:val="24"/>
          <w:szCs w:val="24"/>
          <w:lang w:val="en-GB"/>
        </w:rPr>
        <w:t xml:space="preserve"> slow</w:t>
      </w:r>
      <w:r w:rsidR="00862FFD">
        <w:rPr>
          <w:rFonts w:ascii="Times New Roman" w:hAnsi="Times New Roman" w:cs="Times New Roman"/>
          <w:sz w:val="24"/>
          <w:szCs w:val="24"/>
          <w:lang w:val="en-GB"/>
        </w:rPr>
        <w:t xml:space="preserve">, sculptural movements in place. </w:t>
      </w:r>
      <w:r w:rsidR="00597443">
        <w:rPr>
          <w:rFonts w:ascii="Times New Roman" w:hAnsi="Times New Roman" w:cs="Times New Roman"/>
          <w:sz w:val="24"/>
          <w:szCs w:val="24"/>
          <w:lang w:val="en-GB"/>
        </w:rPr>
        <w:t xml:space="preserve">At its premiere, </w:t>
      </w:r>
      <w:r w:rsidR="00D256CB" w:rsidRPr="00D256CB">
        <w:rPr>
          <w:rFonts w:ascii="Times New Roman" w:hAnsi="Times New Roman" w:cs="Times New Roman"/>
          <w:i/>
          <w:sz w:val="24"/>
          <w:szCs w:val="24"/>
          <w:lang w:val="en-GB"/>
        </w:rPr>
        <w:t>Aureole</w:t>
      </w:r>
      <w:r w:rsidR="00DB4D7E">
        <w:rPr>
          <w:rFonts w:ascii="Times New Roman" w:hAnsi="Times New Roman" w:cs="Times New Roman"/>
          <w:i/>
          <w:sz w:val="24"/>
          <w:szCs w:val="24"/>
          <w:lang w:val="en-GB"/>
        </w:rPr>
        <w:t xml:space="preserve"> </w:t>
      </w:r>
      <w:r w:rsidR="00876997">
        <w:rPr>
          <w:rFonts w:ascii="Times New Roman" w:hAnsi="Times New Roman" w:cs="Times New Roman"/>
          <w:sz w:val="24"/>
          <w:szCs w:val="24"/>
          <w:lang w:val="en-GB"/>
        </w:rPr>
        <w:t xml:space="preserve">was described </w:t>
      </w:r>
      <w:r w:rsidR="00CA184D">
        <w:rPr>
          <w:rFonts w:ascii="Times New Roman" w:hAnsi="Times New Roman" w:cs="Times New Roman"/>
          <w:sz w:val="24"/>
          <w:szCs w:val="24"/>
          <w:lang w:val="en-GB"/>
        </w:rPr>
        <w:t xml:space="preserve">as a </w:t>
      </w:r>
      <w:r w:rsidR="00BC5736">
        <w:rPr>
          <w:rFonts w:ascii="Times New Roman" w:hAnsi="Times New Roman" w:cs="Times New Roman"/>
          <w:sz w:val="24"/>
          <w:szCs w:val="24"/>
          <w:lang w:val="en-GB"/>
        </w:rPr>
        <w:t>‘</w:t>
      </w:r>
      <w:r w:rsidR="00CA184D">
        <w:rPr>
          <w:rFonts w:ascii="Times New Roman" w:hAnsi="Times New Roman" w:cs="Times New Roman"/>
          <w:sz w:val="24"/>
          <w:szCs w:val="24"/>
          <w:lang w:val="en-GB"/>
        </w:rPr>
        <w:t>white ballet</w:t>
      </w:r>
      <w:r w:rsidR="00BC5736">
        <w:rPr>
          <w:rFonts w:ascii="Times New Roman" w:hAnsi="Times New Roman" w:cs="Times New Roman"/>
          <w:sz w:val="24"/>
          <w:szCs w:val="24"/>
          <w:lang w:val="en-GB"/>
        </w:rPr>
        <w:t>’</w:t>
      </w:r>
      <w:r w:rsidR="001961D7">
        <w:rPr>
          <w:rFonts w:ascii="Times New Roman" w:hAnsi="Times New Roman" w:cs="Times New Roman"/>
          <w:sz w:val="24"/>
          <w:szCs w:val="24"/>
          <w:lang w:val="en-GB"/>
        </w:rPr>
        <w:t xml:space="preserve"> </w:t>
      </w:r>
      <w:r w:rsidR="009E34DF">
        <w:rPr>
          <w:rFonts w:ascii="Times New Roman" w:hAnsi="Times New Roman" w:cs="Times New Roman"/>
          <w:sz w:val="24"/>
          <w:szCs w:val="24"/>
          <w:lang w:val="en-GB"/>
        </w:rPr>
        <w:t>because of its</w:t>
      </w:r>
      <w:r w:rsidR="001961D7">
        <w:rPr>
          <w:rFonts w:ascii="Times New Roman" w:hAnsi="Times New Roman" w:cs="Times New Roman"/>
          <w:sz w:val="24"/>
          <w:szCs w:val="24"/>
          <w:lang w:val="en-GB"/>
        </w:rPr>
        <w:t xml:space="preserve"> </w:t>
      </w:r>
      <w:r w:rsidR="00597443">
        <w:rPr>
          <w:rFonts w:ascii="Times New Roman" w:hAnsi="Times New Roman" w:cs="Times New Roman"/>
          <w:sz w:val="24"/>
          <w:szCs w:val="24"/>
          <w:lang w:val="en-GB"/>
        </w:rPr>
        <w:t>focus on dancing</w:t>
      </w:r>
      <w:r w:rsidR="00323A9C">
        <w:rPr>
          <w:rFonts w:ascii="Times New Roman" w:hAnsi="Times New Roman" w:cs="Times New Roman"/>
          <w:sz w:val="24"/>
          <w:szCs w:val="24"/>
          <w:lang w:val="en-GB"/>
        </w:rPr>
        <w:t xml:space="preserve"> and simple design</w:t>
      </w:r>
      <w:r w:rsidR="00346F47">
        <w:rPr>
          <w:rFonts w:ascii="Times New Roman" w:hAnsi="Times New Roman" w:cs="Times New Roman"/>
          <w:sz w:val="24"/>
          <w:szCs w:val="24"/>
          <w:lang w:val="en-GB"/>
        </w:rPr>
        <w:t xml:space="preserve"> elements.</w:t>
      </w:r>
      <w:r w:rsidR="003C4875">
        <w:rPr>
          <w:rStyle w:val="EndnoteReference"/>
          <w:rFonts w:cs="Times New Roman"/>
          <w:lang w:val="en-GB"/>
        </w:rPr>
        <w:endnoteReference w:id="5"/>
      </w:r>
      <w:r w:rsidR="00346F47">
        <w:rPr>
          <w:rFonts w:ascii="Times New Roman" w:hAnsi="Times New Roman" w:cs="Times New Roman"/>
          <w:sz w:val="24"/>
          <w:szCs w:val="24"/>
          <w:lang w:val="en-GB"/>
        </w:rPr>
        <w:t xml:space="preserve"> The timing of </w:t>
      </w:r>
      <w:r w:rsidR="00346F47" w:rsidRPr="00D256CB">
        <w:rPr>
          <w:rFonts w:ascii="Times New Roman" w:hAnsi="Times New Roman" w:cs="Times New Roman"/>
          <w:i/>
          <w:sz w:val="24"/>
          <w:szCs w:val="24"/>
          <w:lang w:val="en-GB"/>
        </w:rPr>
        <w:t>Aureole</w:t>
      </w:r>
      <w:r w:rsidR="00346F47">
        <w:rPr>
          <w:rFonts w:ascii="Times New Roman" w:hAnsi="Times New Roman" w:cs="Times New Roman"/>
          <w:sz w:val="24"/>
          <w:szCs w:val="24"/>
          <w:lang w:val="en-GB"/>
        </w:rPr>
        <w:t>’s premiere</w:t>
      </w:r>
      <w:r w:rsidR="0068532B">
        <w:rPr>
          <w:rFonts w:ascii="Times New Roman" w:hAnsi="Times New Roman" w:cs="Times New Roman"/>
          <w:sz w:val="24"/>
          <w:szCs w:val="24"/>
          <w:lang w:val="en-GB"/>
        </w:rPr>
        <w:t xml:space="preserve">—five </w:t>
      </w:r>
      <w:r w:rsidR="00346F47">
        <w:rPr>
          <w:rFonts w:ascii="Times New Roman" w:hAnsi="Times New Roman" w:cs="Times New Roman"/>
          <w:sz w:val="24"/>
          <w:szCs w:val="24"/>
          <w:lang w:val="en-GB"/>
        </w:rPr>
        <w:t>months after Taylor’s farewell performances in Graham’</w:t>
      </w:r>
      <w:r w:rsidR="001961D7">
        <w:rPr>
          <w:rFonts w:ascii="Times New Roman" w:hAnsi="Times New Roman" w:cs="Times New Roman"/>
          <w:sz w:val="24"/>
          <w:szCs w:val="24"/>
          <w:lang w:val="en-GB"/>
        </w:rPr>
        <w:t>s mythological opu</w:t>
      </w:r>
      <w:r w:rsidR="00346F47">
        <w:rPr>
          <w:rFonts w:ascii="Times New Roman" w:hAnsi="Times New Roman" w:cs="Times New Roman"/>
          <w:sz w:val="24"/>
          <w:szCs w:val="24"/>
          <w:lang w:val="en-GB"/>
        </w:rPr>
        <w:t xml:space="preserve">s, </w:t>
      </w:r>
      <w:r w:rsidR="00346F47" w:rsidRPr="00CA184D">
        <w:rPr>
          <w:rFonts w:ascii="Times New Roman" w:hAnsi="Times New Roman" w:cs="Times New Roman"/>
          <w:i/>
          <w:sz w:val="24"/>
          <w:szCs w:val="24"/>
          <w:lang w:val="en-GB"/>
        </w:rPr>
        <w:t>Phaedra</w:t>
      </w:r>
      <w:r w:rsidR="00A76A2A">
        <w:rPr>
          <w:rFonts w:ascii="Times New Roman" w:hAnsi="Times New Roman" w:cs="Times New Roman"/>
          <w:sz w:val="24"/>
          <w:szCs w:val="24"/>
          <w:lang w:val="en-GB"/>
        </w:rPr>
        <w:t>, and a month</w:t>
      </w:r>
      <w:r w:rsidR="00346F47">
        <w:rPr>
          <w:rFonts w:ascii="Times New Roman" w:hAnsi="Times New Roman" w:cs="Times New Roman"/>
          <w:sz w:val="24"/>
          <w:szCs w:val="24"/>
          <w:lang w:val="en-GB"/>
        </w:rPr>
        <w:t xml:space="preserve"> following the debut of Judson </w:t>
      </w:r>
      <w:r w:rsidR="0068532B">
        <w:rPr>
          <w:rFonts w:ascii="Times New Roman" w:hAnsi="Times New Roman" w:cs="Times New Roman"/>
          <w:sz w:val="24"/>
          <w:szCs w:val="24"/>
          <w:lang w:val="en-GB"/>
        </w:rPr>
        <w:t xml:space="preserve">Dance </w:t>
      </w:r>
      <w:proofErr w:type="spellStart"/>
      <w:r w:rsidR="0068532B">
        <w:rPr>
          <w:rFonts w:ascii="Times New Roman" w:hAnsi="Times New Roman" w:cs="Times New Roman"/>
          <w:sz w:val="24"/>
          <w:szCs w:val="24"/>
          <w:lang w:val="en-GB"/>
        </w:rPr>
        <w:t>Theat</w:t>
      </w:r>
      <w:r w:rsidR="000F186C">
        <w:rPr>
          <w:rFonts w:ascii="Times New Roman" w:hAnsi="Times New Roman" w:cs="Times New Roman"/>
          <w:sz w:val="24"/>
          <w:szCs w:val="24"/>
          <w:lang w:val="en-GB"/>
        </w:rPr>
        <w:t>er</w:t>
      </w:r>
      <w:proofErr w:type="spellEnd"/>
      <w:r w:rsidR="0068532B">
        <w:rPr>
          <w:rFonts w:ascii="Times New Roman" w:hAnsi="Times New Roman" w:cs="Times New Roman"/>
          <w:sz w:val="24"/>
          <w:szCs w:val="24"/>
          <w:lang w:val="en-GB"/>
        </w:rPr>
        <w:t xml:space="preserve">—is </w:t>
      </w:r>
      <w:r w:rsidR="00346F47">
        <w:rPr>
          <w:rFonts w:ascii="Times New Roman" w:hAnsi="Times New Roman" w:cs="Times New Roman"/>
          <w:sz w:val="24"/>
          <w:szCs w:val="24"/>
          <w:lang w:val="en-GB"/>
        </w:rPr>
        <w:t>also significant</w:t>
      </w:r>
      <w:r w:rsidR="00876997">
        <w:rPr>
          <w:rFonts w:ascii="Times New Roman" w:hAnsi="Times New Roman" w:cs="Times New Roman"/>
          <w:sz w:val="24"/>
          <w:szCs w:val="24"/>
          <w:lang w:val="en-GB"/>
        </w:rPr>
        <w:t xml:space="preserve"> </w:t>
      </w:r>
      <w:r w:rsidR="00346F47">
        <w:rPr>
          <w:rFonts w:ascii="Times New Roman" w:hAnsi="Times New Roman" w:cs="Times New Roman"/>
          <w:sz w:val="24"/>
          <w:szCs w:val="24"/>
          <w:lang w:val="en-GB"/>
        </w:rPr>
        <w:t xml:space="preserve">because it </w:t>
      </w:r>
      <w:r w:rsidR="001961D7">
        <w:rPr>
          <w:rFonts w:ascii="Times New Roman" w:hAnsi="Times New Roman" w:cs="Times New Roman"/>
          <w:sz w:val="24"/>
          <w:szCs w:val="24"/>
          <w:lang w:val="en-GB"/>
        </w:rPr>
        <w:t xml:space="preserve">disrupts </w:t>
      </w:r>
      <w:r w:rsidR="00876997">
        <w:rPr>
          <w:rFonts w:ascii="Times New Roman" w:hAnsi="Times New Roman" w:cs="Times New Roman"/>
          <w:sz w:val="24"/>
          <w:szCs w:val="24"/>
          <w:lang w:val="en-GB"/>
        </w:rPr>
        <w:t xml:space="preserve">the </w:t>
      </w:r>
      <w:r w:rsidR="000F186C">
        <w:rPr>
          <w:rFonts w:ascii="Times New Roman" w:hAnsi="Times New Roman" w:cs="Times New Roman"/>
          <w:sz w:val="24"/>
          <w:szCs w:val="24"/>
          <w:lang w:val="en-GB"/>
        </w:rPr>
        <w:t xml:space="preserve">standard </w:t>
      </w:r>
      <w:r w:rsidR="00CB24BF">
        <w:rPr>
          <w:rFonts w:ascii="Times New Roman" w:hAnsi="Times New Roman" w:cs="Times New Roman"/>
          <w:sz w:val="24"/>
          <w:szCs w:val="24"/>
          <w:lang w:val="en-GB"/>
        </w:rPr>
        <w:t xml:space="preserve">narrative of </w:t>
      </w:r>
      <w:r w:rsidR="001961D7">
        <w:rPr>
          <w:rFonts w:ascii="Times New Roman" w:hAnsi="Times New Roman" w:cs="Times New Roman"/>
          <w:sz w:val="24"/>
          <w:szCs w:val="24"/>
          <w:lang w:val="en-GB"/>
        </w:rPr>
        <w:t>American</w:t>
      </w:r>
      <w:r w:rsidR="00876997">
        <w:rPr>
          <w:rFonts w:ascii="Times New Roman" w:hAnsi="Times New Roman" w:cs="Times New Roman"/>
          <w:sz w:val="24"/>
          <w:szCs w:val="24"/>
          <w:lang w:val="en-GB"/>
        </w:rPr>
        <w:t xml:space="preserve"> modern </w:t>
      </w:r>
      <w:r w:rsidR="001961D7">
        <w:rPr>
          <w:rFonts w:ascii="Times New Roman" w:hAnsi="Times New Roman" w:cs="Times New Roman"/>
          <w:sz w:val="24"/>
          <w:szCs w:val="24"/>
          <w:lang w:val="en-GB"/>
        </w:rPr>
        <w:t xml:space="preserve">and postmodern </w:t>
      </w:r>
      <w:r w:rsidR="00A82566">
        <w:rPr>
          <w:rFonts w:ascii="Times New Roman" w:hAnsi="Times New Roman" w:cs="Times New Roman"/>
          <w:sz w:val="24"/>
          <w:szCs w:val="24"/>
          <w:lang w:val="en-GB"/>
        </w:rPr>
        <w:t>dance</w:t>
      </w:r>
      <w:r w:rsidR="009E16A4">
        <w:rPr>
          <w:rFonts w:ascii="Times New Roman" w:hAnsi="Times New Roman" w:cs="Times New Roman"/>
          <w:sz w:val="24"/>
          <w:szCs w:val="24"/>
          <w:lang w:val="en-GB"/>
        </w:rPr>
        <w:t>.</w:t>
      </w:r>
      <w:r w:rsidR="000F186C">
        <w:rPr>
          <w:rFonts w:ascii="Times New Roman" w:hAnsi="Times New Roman" w:cs="Times New Roman"/>
          <w:sz w:val="24"/>
          <w:szCs w:val="24"/>
          <w:lang w:val="en-GB"/>
        </w:rPr>
        <w:t xml:space="preserve"> In that narrative, Judson Dance </w:t>
      </w:r>
      <w:proofErr w:type="spellStart"/>
      <w:r w:rsidR="000F186C">
        <w:rPr>
          <w:rFonts w:ascii="Times New Roman" w:hAnsi="Times New Roman" w:cs="Times New Roman"/>
          <w:sz w:val="24"/>
          <w:szCs w:val="24"/>
          <w:lang w:val="en-GB"/>
        </w:rPr>
        <w:t>Theater</w:t>
      </w:r>
      <w:proofErr w:type="spellEnd"/>
      <w:r w:rsidR="000F186C">
        <w:rPr>
          <w:rFonts w:ascii="Times New Roman" w:hAnsi="Times New Roman" w:cs="Times New Roman"/>
          <w:sz w:val="24"/>
          <w:szCs w:val="24"/>
          <w:lang w:val="en-GB"/>
        </w:rPr>
        <w:t xml:space="preserve"> represents a sharp break between modern and postmodern dance. But Taylor’s career reveals a more complex narrative of the overlap and coexistence of modern and postmodern dance, even within the work of a single choreographer. </w:t>
      </w:r>
    </w:p>
    <w:p w14:paraId="3C4821B7" w14:textId="77777777" w:rsidR="00346F47" w:rsidRDefault="00A76A2A" w:rsidP="009E16A4">
      <w:pPr>
        <w:spacing w:after="0" w:line="24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 </w:t>
      </w:r>
      <w:r w:rsidR="00363E20">
        <w:rPr>
          <w:rFonts w:ascii="Times New Roman" w:hAnsi="Times New Roman" w:cs="Times New Roman"/>
          <w:sz w:val="24"/>
          <w:szCs w:val="24"/>
          <w:lang w:val="en-GB"/>
        </w:rPr>
        <w:t xml:space="preserve"> </w:t>
      </w:r>
    </w:p>
    <w:p w14:paraId="3642348F" w14:textId="765CA710" w:rsidR="009C7927" w:rsidRDefault="000F186C" w:rsidP="006C3F8B">
      <w:pPr>
        <w:spacing w:after="0" w:line="24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The development of </w:t>
      </w:r>
      <w:r w:rsidR="00363E20">
        <w:rPr>
          <w:rFonts w:ascii="Times New Roman" w:hAnsi="Times New Roman" w:cs="Times New Roman"/>
          <w:sz w:val="24"/>
          <w:szCs w:val="24"/>
          <w:lang w:val="en-GB"/>
        </w:rPr>
        <w:t>Taylor’s</w:t>
      </w:r>
      <w:r w:rsidR="009E34DF">
        <w:rPr>
          <w:rFonts w:ascii="Times New Roman" w:hAnsi="Times New Roman" w:cs="Times New Roman"/>
          <w:sz w:val="24"/>
          <w:szCs w:val="24"/>
          <w:lang w:val="en-GB"/>
        </w:rPr>
        <w:t xml:space="preserve"> aesthetic</w:t>
      </w:r>
      <w:r w:rsidR="009E16A4">
        <w:rPr>
          <w:rFonts w:ascii="Times New Roman" w:hAnsi="Times New Roman" w:cs="Times New Roman"/>
          <w:sz w:val="24"/>
          <w:szCs w:val="24"/>
          <w:lang w:val="en-GB"/>
        </w:rPr>
        <w:t xml:space="preserve"> </w:t>
      </w:r>
      <w:r>
        <w:rPr>
          <w:rFonts w:ascii="Times New Roman" w:hAnsi="Times New Roman" w:cs="Times New Roman"/>
          <w:sz w:val="24"/>
          <w:szCs w:val="24"/>
          <w:lang w:val="en-GB"/>
        </w:rPr>
        <w:t xml:space="preserve">and career can be divided into </w:t>
      </w:r>
      <w:r w:rsidR="00363E20">
        <w:rPr>
          <w:rFonts w:ascii="Times New Roman" w:hAnsi="Times New Roman" w:cs="Times New Roman"/>
          <w:sz w:val="24"/>
          <w:szCs w:val="24"/>
          <w:lang w:val="en-GB"/>
        </w:rPr>
        <w:t>four</w:t>
      </w:r>
      <w:r w:rsidR="009E34DF">
        <w:rPr>
          <w:rFonts w:ascii="Times New Roman" w:hAnsi="Times New Roman" w:cs="Times New Roman"/>
          <w:sz w:val="24"/>
          <w:szCs w:val="24"/>
          <w:lang w:val="en-GB"/>
        </w:rPr>
        <w:t xml:space="preserve"> different phases</w:t>
      </w:r>
      <w:r>
        <w:rPr>
          <w:rFonts w:ascii="Times New Roman" w:hAnsi="Times New Roman" w:cs="Times New Roman"/>
          <w:sz w:val="24"/>
          <w:szCs w:val="24"/>
          <w:lang w:val="en-GB"/>
        </w:rPr>
        <w:t xml:space="preserve"> or periods</w:t>
      </w:r>
      <w:r w:rsidR="009E34DF">
        <w:rPr>
          <w:rFonts w:ascii="Times New Roman" w:hAnsi="Times New Roman" w:cs="Times New Roman"/>
          <w:sz w:val="24"/>
          <w:szCs w:val="24"/>
          <w:lang w:val="en-GB"/>
        </w:rPr>
        <w:t xml:space="preserve">. </w:t>
      </w:r>
      <w:r>
        <w:rPr>
          <w:rFonts w:ascii="Times New Roman" w:hAnsi="Times New Roman" w:cs="Times New Roman"/>
          <w:sz w:val="24"/>
          <w:szCs w:val="24"/>
          <w:lang w:val="en-GB"/>
        </w:rPr>
        <w:t>In his first period during the 1950s, t</w:t>
      </w:r>
      <w:r w:rsidR="009E34DF">
        <w:rPr>
          <w:rFonts w:ascii="Times New Roman" w:hAnsi="Times New Roman" w:cs="Times New Roman"/>
          <w:sz w:val="24"/>
          <w:szCs w:val="24"/>
          <w:lang w:val="en-GB"/>
        </w:rPr>
        <w:t>he pluralit</w:t>
      </w:r>
      <w:r w:rsidR="004D0490">
        <w:rPr>
          <w:rFonts w:ascii="Times New Roman" w:hAnsi="Times New Roman" w:cs="Times New Roman"/>
          <w:sz w:val="24"/>
          <w:szCs w:val="24"/>
          <w:lang w:val="en-GB"/>
        </w:rPr>
        <w:t xml:space="preserve">y of his </w:t>
      </w:r>
      <w:r w:rsidR="00E66F34">
        <w:rPr>
          <w:rFonts w:ascii="Times New Roman" w:hAnsi="Times New Roman" w:cs="Times New Roman"/>
          <w:sz w:val="24"/>
          <w:szCs w:val="24"/>
          <w:lang w:val="en-GB"/>
        </w:rPr>
        <w:t>work</w:t>
      </w:r>
      <w:r w:rsidR="004D0490">
        <w:rPr>
          <w:rFonts w:ascii="Times New Roman" w:hAnsi="Times New Roman" w:cs="Times New Roman"/>
          <w:sz w:val="24"/>
          <w:szCs w:val="24"/>
          <w:lang w:val="en-GB"/>
        </w:rPr>
        <w:t xml:space="preserve"> </w:t>
      </w:r>
      <w:r w:rsidR="009E34DF">
        <w:rPr>
          <w:rFonts w:ascii="Times New Roman" w:hAnsi="Times New Roman" w:cs="Times New Roman"/>
          <w:sz w:val="24"/>
          <w:szCs w:val="24"/>
          <w:lang w:val="en-GB"/>
        </w:rPr>
        <w:t xml:space="preserve">derived from the peripatetic nature </w:t>
      </w:r>
      <w:r w:rsidR="00E66F34">
        <w:rPr>
          <w:rFonts w:ascii="Times New Roman" w:hAnsi="Times New Roman" w:cs="Times New Roman"/>
          <w:sz w:val="24"/>
          <w:szCs w:val="24"/>
          <w:lang w:val="en-GB"/>
        </w:rPr>
        <w:t>of his experiences</w:t>
      </w:r>
      <w:r w:rsidR="004D0490">
        <w:rPr>
          <w:rFonts w:ascii="Times New Roman" w:hAnsi="Times New Roman" w:cs="Times New Roman"/>
          <w:sz w:val="24"/>
          <w:szCs w:val="24"/>
          <w:lang w:val="en-GB"/>
        </w:rPr>
        <w:t xml:space="preserve"> as a young danc</w:t>
      </w:r>
      <w:r w:rsidR="009E34DF">
        <w:rPr>
          <w:rFonts w:ascii="Times New Roman" w:hAnsi="Times New Roman" w:cs="Times New Roman"/>
          <w:sz w:val="24"/>
          <w:szCs w:val="24"/>
          <w:lang w:val="en-GB"/>
        </w:rPr>
        <w:t>er-choreographer</w:t>
      </w:r>
      <w:r w:rsidR="006C3F8B">
        <w:rPr>
          <w:rFonts w:ascii="Times New Roman" w:hAnsi="Times New Roman" w:cs="Times New Roman"/>
          <w:sz w:val="24"/>
          <w:szCs w:val="24"/>
          <w:lang w:val="en-GB"/>
        </w:rPr>
        <w:t xml:space="preserve"> and</w:t>
      </w:r>
      <w:r w:rsidR="00F92969">
        <w:rPr>
          <w:rFonts w:ascii="Times New Roman" w:hAnsi="Times New Roman" w:cs="Times New Roman"/>
          <w:sz w:val="24"/>
          <w:szCs w:val="24"/>
          <w:lang w:val="en-GB"/>
        </w:rPr>
        <w:t xml:space="preserve"> </w:t>
      </w:r>
      <w:r w:rsidR="00E66F34">
        <w:rPr>
          <w:rFonts w:ascii="Times New Roman" w:hAnsi="Times New Roman" w:cs="Times New Roman"/>
          <w:sz w:val="24"/>
          <w:szCs w:val="24"/>
          <w:lang w:val="en-GB"/>
        </w:rPr>
        <w:t xml:space="preserve">from </w:t>
      </w:r>
      <w:r w:rsidR="00F92969">
        <w:rPr>
          <w:rFonts w:ascii="Times New Roman" w:hAnsi="Times New Roman" w:cs="Times New Roman"/>
          <w:sz w:val="24"/>
          <w:szCs w:val="24"/>
          <w:lang w:val="en-GB"/>
        </w:rPr>
        <w:t>his search for</w:t>
      </w:r>
      <w:r w:rsidR="006C3F8B">
        <w:rPr>
          <w:rFonts w:ascii="Times New Roman" w:hAnsi="Times New Roman" w:cs="Times New Roman"/>
          <w:sz w:val="24"/>
          <w:szCs w:val="24"/>
          <w:lang w:val="en-GB"/>
        </w:rPr>
        <w:t xml:space="preserve"> a distinct signature style</w:t>
      </w:r>
      <w:r w:rsidR="009E34DF">
        <w:rPr>
          <w:rFonts w:ascii="Times New Roman" w:hAnsi="Times New Roman" w:cs="Times New Roman"/>
          <w:sz w:val="24"/>
          <w:szCs w:val="24"/>
          <w:lang w:val="en-GB"/>
        </w:rPr>
        <w:t>. In contrast,</w:t>
      </w:r>
      <w:r w:rsidR="00F92969">
        <w:rPr>
          <w:rFonts w:ascii="Times New Roman" w:hAnsi="Times New Roman" w:cs="Times New Roman"/>
          <w:sz w:val="24"/>
          <w:szCs w:val="24"/>
          <w:lang w:val="en-GB"/>
        </w:rPr>
        <w:t xml:space="preserve"> the establ</w:t>
      </w:r>
      <w:r w:rsidR="004D0490">
        <w:rPr>
          <w:rFonts w:ascii="Times New Roman" w:hAnsi="Times New Roman" w:cs="Times New Roman"/>
          <w:sz w:val="24"/>
          <w:szCs w:val="24"/>
          <w:lang w:val="en-GB"/>
        </w:rPr>
        <w:t xml:space="preserve">ishment of a full-time company in 1962 </w:t>
      </w:r>
      <w:r w:rsidR="00F92969">
        <w:rPr>
          <w:rFonts w:ascii="Times New Roman" w:hAnsi="Times New Roman" w:cs="Times New Roman"/>
          <w:sz w:val="24"/>
          <w:szCs w:val="24"/>
          <w:lang w:val="en-GB"/>
        </w:rPr>
        <w:t>opened up new choreographic possibilities</w:t>
      </w:r>
      <w:r w:rsidR="00E66F34">
        <w:rPr>
          <w:rFonts w:ascii="Times New Roman" w:hAnsi="Times New Roman" w:cs="Times New Roman"/>
          <w:sz w:val="24"/>
          <w:szCs w:val="24"/>
          <w:lang w:val="en-GB"/>
        </w:rPr>
        <w:t xml:space="preserve"> and permanencies. </w:t>
      </w:r>
      <w:r>
        <w:rPr>
          <w:rFonts w:ascii="Times New Roman" w:hAnsi="Times New Roman" w:cs="Times New Roman"/>
          <w:sz w:val="24"/>
          <w:szCs w:val="24"/>
          <w:lang w:val="en-GB"/>
        </w:rPr>
        <w:t xml:space="preserve">In his second period from 1962 to 1974, </w:t>
      </w:r>
      <w:r w:rsidR="001445A7">
        <w:rPr>
          <w:rFonts w:ascii="Times New Roman" w:hAnsi="Times New Roman" w:cs="Times New Roman"/>
          <w:sz w:val="24"/>
          <w:szCs w:val="24"/>
          <w:lang w:val="en-GB"/>
        </w:rPr>
        <w:t>hi</w:t>
      </w:r>
      <w:r w:rsidR="00526DD0">
        <w:rPr>
          <w:rFonts w:ascii="Times New Roman" w:hAnsi="Times New Roman" w:cs="Times New Roman"/>
          <w:sz w:val="24"/>
          <w:szCs w:val="24"/>
          <w:lang w:val="en-GB"/>
        </w:rPr>
        <w:t>s dances increased in</w:t>
      </w:r>
      <w:r w:rsidR="004D0490">
        <w:rPr>
          <w:rFonts w:ascii="Times New Roman" w:hAnsi="Times New Roman" w:cs="Times New Roman"/>
          <w:sz w:val="24"/>
          <w:szCs w:val="24"/>
          <w:lang w:val="en-GB"/>
        </w:rPr>
        <w:t xml:space="preserve"> scale</w:t>
      </w:r>
      <w:r w:rsidR="00526DD0">
        <w:rPr>
          <w:rFonts w:ascii="Times New Roman" w:hAnsi="Times New Roman" w:cs="Times New Roman"/>
          <w:sz w:val="24"/>
          <w:szCs w:val="24"/>
          <w:lang w:val="en-GB"/>
        </w:rPr>
        <w:t>, complexity</w:t>
      </w:r>
      <w:r w:rsidR="004D0490">
        <w:rPr>
          <w:rFonts w:ascii="Times New Roman" w:hAnsi="Times New Roman" w:cs="Times New Roman"/>
          <w:sz w:val="24"/>
          <w:szCs w:val="24"/>
          <w:lang w:val="en-GB"/>
        </w:rPr>
        <w:t xml:space="preserve"> and theatricality</w:t>
      </w:r>
      <w:r w:rsidR="00BC5736">
        <w:rPr>
          <w:rFonts w:ascii="Times New Roman" w:hAnsi="Times New Roman" w:cs="Times New Roman"/>
          <w:sz w:val="24"/>
          <w:szCs w:val="24"/>
          <w:lang w:val="en-GB"/>
        </w:rPr>
        <w:t xml:space="preserve">, </w:t>
      </w:r>
      <w:r w:rsidR="009C7927">
        <w:rPr>
          <w:rFonts w:ascii="Times New Roman" w:hAnsi="Times New Roman" w:cs="Times New Roman"/>
          <w:sz w:val="24"/>
          <w:szCs w:val="24"/>
          <w:lang w:val="en-GB"/>
        </w:rPr>
        <w:t xml:space="preserve">and </w:t>
      </w:r>
      <w:r w:rsidR="00BC5736">
        <w:rPr>
          <w:rFonts w:ascii="Times New Roman" w:hAnsi="Times New Roman" w:cs="Times New Roman"/>
          <w:sz w:val="24"/>
          <w:szCs w:val="24"/>
          <w:lang w:val="en-GB"/>
        </w:rPr>
        <w:t xml:space="preserve">included </w:t>
      </w:r>
      <w:r w:rsidR="00E66F34">
        <w:rPr>
          <w:rFonts w:ascii="Times New Roman" w:hAnsi="Times New Roman" w:cs="Times New Roman"/>
          <w:sz w:val="24"/>
          <w:szCs w:val="24"/>
          <w:lang w:val="en-GB"/>
        </w:rPr>
        <w:t xml:space="preserve">the hour-long </w:t>
      </w:r>
      <w:r w:rsidR="00E66F34" w:rsidRPr="00E66C5A">
        <w:rPr>
          <w:rFonts w:ascii="Times New Roman" w:hAnsi="Times New Roman" w:cs="Times New Roman"/>
          <w:i/>
          <w:sz w:val="24"/>
          <w:szCs w:val="24"/>
          <w:lang w:val="en-GB"/>
        </w:rPr>
        <w:t>Orbs</w:t>
      </w:r>
      <w:r w:rsidR="00E66F34">
        <w:rPr>
          <w:rFonts w:ascii="Times New Roman" w:hAnsi="Times New Roman" w:cs="Times New Roman"/>
          <w:sz w:val="24"/>
          <w:szCs w:val="24"/>
          <w:lang w:val="en-GB"/>
        </w:rPr>
        <w:t xml:space="preserve"> (1966) to Beethoven’</w:t>
      </w:r>
      <w:r w:rsidR="00E66C5A">
        <w:rPr>
          <w:rFonts w:ascii="Times New Roman" w:hAnsi="Times New Roman" w:cs="Times New Roman"/>
          <w:sz w:val="24"/>
          <w:szCs w:val="24"/>
          <w:lang w:val="en-GB"/>
        </w:rPr>
        <w:t>s last string</w:t>
      </w:r>
      <w:r w:rsidR="00E66F34">
        <w:rPr>
          <w:rFonts w:ascii="Times New Roman" w:hAnsi="Times New Roman" w:cs="Times New Roman"/>
          <w:sz w:val="24"/>
          <w:szCs w:val="24"/>
          <w:lang w:val="en-GB"/>
        </w:rPr>
        <w:t xml:space="preserve"> quartets and </w:t>
      </w:r>
      <w:r w:rsidR="00E66C5A">
        <w:rPr>
          <w:rFonts w:ascii="Times New Roman" w:hAnsi="Times New Roman" w:cs="Times New Roman"/>
          <w:sz w:val="24"/>
          <w:szCs w:val="24"/>
          <w:lang w:val="en-GB"/>
        </w:rPr>
        <w:t xml:space="preserve">his first evening-length work, </w:t>
      </w:r>
      <w:r w:rsidR="00E66C5A" w:rsidRPr="00E66C5A">
        <w:rPr>
          <w:rFonts w:ascii="Times New Roman" w:hAnsi="Times New Roman" w:cs="Times New Roman"/>
          <w:i/>
          <w:sz w:val="24"/>
          <w:szCs w:val="24"/>
          <w:lang w:val="en-GB"/>
        </w:rPr>
        <w:t>American Genesis</w:t>
      </w:r>
      <w:r w:rsidR="00E66C5A">
        <w:rPr>
          <w:rFonts w:ascii="Times New Roman" w:hAnsi="Times New Roman" w:cs="Times New Roman"/>
          <w:sz w:val="24"/>
          <w:szCs w:val="24"/>
          <w:lang w:val="en-GB"/>
        </w:rPr>
        <w:t xml:space="preserve"> (1973)</w:t>
      </w:r>
      <w:r w:rsidR="004D0490">
        <w:rPr>
          <w:rFonts w:ascii="Times New Roman" w:hAnsi="Times New Roman" w:cs="Times New Roman"/>
          <w:sz w:val="24"/>
          <w:szCs w:val="24"/>
          <w:lang w:val="en-GB"/>
        </w:rPr>
        <w:t xml:space="preserve">.  </w:t>
      </w:r>
      <w:r w:rsidR="00B23B37">
        <w:rPr>
          <w:rFonts w:ascii="Times New Roman" w:hAnsi="Times New Roman" w:cs="Times New Roman"/>
          <w:sz w:val="24"/>
          <w:szCs w:val="24"/>
          <w:lang w:val="en-GB"/>
        </w:rPr>
        <w:t>Taylor’</w:t>
      </w:r>
      <w:r w:rsidR="004D0490">
        <w:rPr>
          <w:rFonts w:ascii="Times New Roman" w:hAnsi="Times New Roman" w:cs="Times New Roman"/>
          <w:sz w:val="24"/>
          <w:szCs w:val="24"/>
          <w:lang w:val="en-GB"/>
        </w:rPr>
        <w:t>s retirement from performing i</w:t>
      </w:r>
      <w:r w:rsidR="001F6466">
        <w:rPr>
          <w:rFonts w:ascii="Times New Roman" w:hAnsi="Times New Roman" w:cs="Times New Roman"/>
          <w:sz w:val="24"/>
          <w:szCs w:val="24"/>
          <w:lang w:val="en-GB"/>
        </w:rPr>
        <w:t>n 1974 initiated new choreographic processes</w:t>
      </w:r>
      <w:r w:rsidR="0043203C">
        <w:rPr>
          <w:rFonts w:ascii="Times New Roman" w:hAnsi="Times New Roman" w:cs="Times New Roman"/>
          <w:sz w:val="24"/>
          <w:szCs w:val="24"/>
          <w:lang w:val="en-GB"/>
        </w:rPr>
        <w:t xml:space="preserve"> and a new company identity</w:t>
      </w:r>
      <w:r w:rsidR="0048272D">
        <w:rPr>
          <w:rFonts w:ascii="Times New Roman" w:hAnsi="Times New Roman" w:cs="Times New Roman"/>
          <w:sz w:val="24"/>
          <w:szCs w:val="24"/>
          <w:lang w:val="en-GB"/>
        </w:rPr>
        <w:t>—his third period</w:t>
      </w:r>
      <w:r w:rsidR="004D0490">
        <w:rPr>
          <w:rFonts w:ascii="Times New Roman" w:hAnsi="Times New Roman" w:cs="Times New Roman"/>
          <w:sz w:val="24"/>
          <w:szCs w:val="24"/>
          <w:lang w:val="en-GB"/>
        </w:rPr>
        <w:t>.</w:t>
      </w:r>
      <w:r w:rsidR="00B23B37">
        <w:rPr>
          <w:rFonts w:ascii="Times New Roman" w:hAnsi="Times New Roman" w:cs="Times New Roman"/>
          <w:sz w:val="24"/>
          <w:szCs w:val="24"/>
          <w:lang w:val="en-GB"/>
        </w:rPr>
        <w:t xml:space="preserve"> From this point on, he</w:t>
      </w:r>
      <w:r w:rsidR="0043203C">
        <w:rPr>
          <w:rFonts w:ascii="Times New Roman" w:hAnsi="Times New Roman" w:cs="Times New Roman"/>
          <w:sz w:val="24"/>
          <w:szCs w:val="24"/>
          <w:lang w:val="en-GB"/>
        </w:rPr>
        <w:t xml:space="preserve"> </w:t>
      </w:r>
      <w:r w:rsidR="0048272D">
        <w:rPr>
          <w:rFonts w:ascii="Times New Roman" w:hAnsi="Times New Roman" w:cs="Times New Roman"/>
          <w:sz w:val="24"/>
          <w:szCs w:val="24"/>
          <w:lang w:val="en-GB"/>
        </w:rPr>
        <w:t xml:space="preserve">accompanied the company on </w:t>
      </w:r>
      <w:r w:rsidR="0043203C">
        <w:rPr>
          <w:rFonts w:ascii="Times New Roman" w:hAnsi="Times New Roman" w:cs="Times New Roman"/>
          <w:sz w:val="24"/>
          <w:szCs w:val="24"/>
          <w:lang w:val="en-GB"/>
        </w:rPr>
        <w:t>tour only occasionally, spend</w:t>
      </w:r>
      <w:r w:rsidR="004E1DCD">
        <w:rPr>
          <w:rFonts w:ascii="Times New Roman" w:hAnsi="Times New Roman" w:cs="Times New Roman"/>
          <w:sz w:val="24"/>
          <w:szCs w:val="24"/>
          <w:lang w:val="en-GB"/>
        </w:rPr>
        <w:t>ing long periods at home</w:t>
      </w:r>
      <w:r w:rsidR="0043203C">
        <w:rPr>
          <w:rFonts w:ascii="Times New Roman" w:hAnsi="Times New Roman" w:cs="Times New Roman"/>
          <w:sz w:val="24"/>
          <w:szCs w:val="24"/>
          <w:lang w:val="en-GB"/>
        </w:rPr>
        <w:t xml:space="preserve"> listening to music and envisioning his next new work. </w:t>
      </w:r>
      <w:r w:rsidR="0048272D">
        <w:rPr>
          <w:rFonts w:ascii="Times New Roman" w:hAnsi="Times New Roman" w:cs="Times New Roman"/>
          <w:sz w:val="24"/>
          <w:szCs w:val="24"/>
          <w:lang w:val="en-GB"/>
        </w:rPr>
        <w:t>Thus h</w:t>
      </w:r>
      <w:r w:rsidR="0043203C">
        <w:rPr>
          <w:rFonts w:ascii="Times New Roman" w:hAnsi="Times New Roman" w:cs="Times New Roman"/>
          <w:sz w:val="24"/>
          <w:szCs w:val="24"/>
          <w:lang w:val="en-GB"/>
        </w:rPr>
        <w:t xml:space="preserve">e became </w:t>
      </w:r>
      <w:r w:rsidR="00C00103">
        <w:rPr>
          <w:rFonts w:ascii="Times New Roman" w:hAnsi="Times New Roman" w:cs="Times New Roman"/>
          <w:sz w:val="24"/>
          <w:szCs w:val="24"/>
          <w:lang w:val="en-GB"/>
        </w:rPr>
        <w:t xml:space="preserve">distanced </w:t>
      </w:r>
      <w:r w:rsidR="00526DD0">
        <w:rPr>
          <w:rFonts w:ascii="Times New Roman" w:hAnsi="Times New Roman" w:cs="Times New Roman"/>
          <w:sz w:val="24"/>
          <w:szCs w:val="24"/>
          <w:lang w:val="en-GB"/>
        </w:rPr>
        <w:t>from his dancers</w:t>
      </w:r>
      <w:r w:rsidR="0048272D">
        <w:rPr>
          <w:rFonts w:ascii="Times New Roman" w:hAnsi="Times New Roman" w:cs="Times New Roman"/>
          <w:sz w:val="24"/>
          <w:szCs w:val="24"/>
          <w:lang w:val="en-GB"/>
        </w:rPr>
        <w:t xml:space="preserve">, both geographically and generationally, as he watched </w:t>
      </w:r>
      <w:r w:rsidR="001C6B44">
        <w:rPr>
          <w:rFonts w:ascii="Times New Roman" w:hAnsi="Times New Roman" w:cs="Times New Roman"/>
          <w:sz w:val="24"/>
          <w:szCs w:val="24"/>
          <w:lang w:val="en-GB"/>
        </w:rPr>
        <w:t>his choreography</w:t>
      </w:r>
      <w:r w:rsidR="0043203C">
        <w:rPr>
          <w:rFonts w:ascii="Times New Roman" w:hAnsi="Times New Roman" w:cs="Times New Roman"/>
          <w:sz w:val="24"/>
          <w:szCs w:val="24"/>
          <w:lang w:val="en-GB"/>
        </w:rPr>
        <w:t xml:space="preserve"> evolve</w:t>
      </w:r>
      <w:r w:rsidR="00C00103">
        <w:rPr>
          <w:rFonts w:ascii="Times New Roman" w:hAnsi="Times New Roman" w:cs="Times New Roman"/>
          <w:sz w:val="24"/>
          <w:szCs w:val="24"/>
          <w:lang w:val="en-GB"/>
        </w:rPr>
        <w:t xml:space="preserve">, from the outside, as it were, from his perspective </w:t>
      </w:r>
      <w:r w:rsidR="001C6B44">
        <w:rPr>
          <w:rFonts w:ascii="Times New Roman" w:hAnsi="Times New Roman" w:cs="Times New Roman"/>
          <w:sz w:val="24"/>
          <w:szCs w:val="24"/>
          <w:lang w:val="en-GB"/>
        </w:rPr>
        <w:t>as an audience membe</w:t>
      </w:r>
      <w:r w:rsidR="003F08DB">
        <w:rPr>
          <w:rFonts w:ascii="Times New Roman" w:hAnsi="Times New Roman" w:cs="Times New Roman"/>
          <w:sz w:val="24"/>
          <w:szCs w:val="24"/>
          <w:lang w:val="en-GB"/>
        </w:rPr>
        <w:t>r at performances</w:t>
      </w:r>
      <w:r w:rsidR="00C00103">
        <w:rPr>
          <w:rFonts w:ascii="Times New Roman" w:hAnsi="Times New Roman" w:cs="Times New Roman"/>
          <w:sz w:val="24"/>
          <w:szCs w:val="24"/>
          <w:lang w:val="en-GB"/>
        </w:rPr>
        <w:t xml:space="preserve">. </w:t>
      </w:r>
      <w:r w:rsidR="003F08DB" w:rsidRPr="001C6B44">
        <w:rPr>
          <w:rFonts w:ascii="Times New Roman" w:hAnsi="Times New Roman" w:cs="Times New Roman"/>
          <w:i/>
          <w:sz w:val="24"/>
          <w:szCs w:val="24"/>
          <w:lang w:val="en-GB"/>
        </w:rPr>
        <w:t xml:space="preserve">Esplanade </w:t>
      </w:r>
      <w:r w:rsidR="003F08DB">
        <w:rPr>
          <w:rFonts w:ascii="Times New Roman" w:hAnsi="Times New Roman" w:cs="Times New Roman"/>
          <w:sz w:val="24"/>
          <w:szCs w:val="24"/>
          <w:lang w:val="en-GB"/>
        </w:rPr>
        <w:t>(1975) established this</w:t>
      </w:r>
      <w:r w:rsidR="001C6B44">
        <w:rPr>
          <w:rFonts w:ascii="Times New Roman" w:hAnsi="Times New Roman" w:cs="Times New Roman"/>
          <w:sz w:val="24"/>
          <w:szCs w:val="24"/>
          <w:lang w:val="en-GB"/>
        </w:rPr>
        <w:t xml:space="preserve"> new choreographe</w:t>
      </w:r>
      <w:r w:rsidR="003F08DB">
        <w:rPr>
          <w:rFonts w:ascii="Times New Roman" w:hAnsi="Times New Roman" w:cs="Times New Roman"/>
          <w:sz w:val="24"/>
          <w:szCs w:val="24"/>
          <w:lang w:val="en-GB"/>
        </w:rPr>
        <w:t>r-company relationship. It was created over s</w:t>
      </w:r>
      <w:r w:rsidR="00E35D19">
        <w:rPr>
          <w:rFonts w:ascii="Times New Roman" w:hAnsi="Times New Roman" w:cs="Times New Roman"/>
          <w:sz w:val="24"/>
          <w:szCs w:val="24"/>
          <w:lang w:val="en-GB"/>
        </w:rPr>
        <w:t xml:space="preserve">everal weeks during which Taylor directed his </w:t>
      </w:r>
      <w:r w:rsidR="003F08DB">
        <w:rPr>
          <w:rFonts w:ascii="Times New Roman" w:hAnsi="Times New Roman" w:cs="Times New Roman"/>
          <w:sz w:val="24"/>
          <w:szCs w:val="24"/>
          <w:lang w:val="en-GB"/>
        </w:rPr>
        <w:t xml:space="preserve">dancers in </w:t>
      </w:r>
      <w:r w:rsidR="00552444">
        <w:rPr>
          <w:rFonts w:ascii="Times New Roman" w:hAnsi="Times New Roman" w:cs="Times New Roman"/>
          <w:sz w:val="24"/>
          <w:szCs w:val="24"/>
          <w:lang w:val="en-GB"/>
        </w:rPr>
        <w:t xml:space="preserve">various </w:t>
      </w:r>
      <w:r w:rsidR="00B23B37">
        <w:rPr>
          <w:rFonts w:ascii="Times New Roman" w:hAnsi="Times New Roman" w:cs="Times New Roman"/>
          <w:sz w:val="24"/>
          <w:szCs w:val="24"/>
          <w:lang w:val="en-GB"/>
        </w:rPr>
        <w:t>movement experiment</w:t>
      </w:r>
      <w:r w:rsidR="003F08DB">
        <w:rPr>
          <w:rFonts w:ascii="Times New Roman" w:hAnsi="Times New Roman" w:cs="Times New Roman"/>
          <w:sz w:val="24"/>
          <w:szCs w:val="24"/>
          <w:lang w:val="en-GB"/>
        </w:rPr>
        <w:t>s based upon walking, running, falling and sliding</w:t>
      </w:r>
      <w:r w:rsidR="009C7927">
        <w:rPr>
          <w:rFonts w:ascii="Times New Roman" w:hAnsi="Times New Roman" w:cs="Times New Roman"/>
          <w:sz w:val="24"/>
          <w:szCs w:val="24"/>
          <w:lang w:val="en-GB"/>
        </w:rPr>
        <w:t>, and these were eventually set to sections of</w:t>
      </w:r>
      <w:r w:rsidR="009C7927" w:rsidRPr="009C7927">
        <w:rPr>
          <w:rFonts w:ascii="Times New Roman" w:hAnsi="Times New Roman" w:cs="Times New Roman"/>
          <w:sz w:val="24"/>
          <w:szCs w:val="24"/>
          <w:lang w:val="en-GB"/>
        </w:rPr>
        <w:t xml:space="preserve"> </w:t>
      </w:r>
      <w:r w:rsidR="009C7927">
        <w:rPr>
          <w:rFonts w:ascii="Times New Roman" w:hAnsi="Times New Roman" w:cs="Times New Roman"/>
          <w:sz w:val="24"/>
          <w:szCs w:val="24"/>
          <w:lang w:val="en-GB"/>
        </w:rPr>
        <w:t>J.S. Bach’s ‘</w:t>
      </w:r>
      <w:r w:rsidR="009C7927" w:rsidRPr="0076494F">
        <w:rPr>
          <w:rFonts w:ascii="Times New Roman" w:hAnsi="Times New Roman"/>
          <w:spacing w:val="-3"/>
          <w:sz w:val="24"/>
        </w:rPr>
        <w:t>Violin Concerto #2 in E major' and `Double Concerto in D minor</w:t>
      </w:r>
      <w:r w:rsidR="009C7927">
        <w:rPr>
          <w:rFonts w:ascii="Times New Roman" w:hAnsi="Times New Roman"/>
          <w:spacing w:val="-3"/>
        </w:rPr>
        <w:t>'</w:t>
      </w:r>
      <w:r w:rsidR="003F08DB">
        <w:rPr>
          <w:rFonts w:ascii="Times New Roman" w:hAnsi="Times New Roman" w:cs="Times New Roman"/>
          <w:sz w:val="24"/>
          <w:szCs w:val="24"/>
          <w:lang w:val="en-GB"/>
        </w:rPr>
        <w:t>.</w:t>
      </w:r>
      <w:r w:rsidR="009C7927">
        <w:rPr>
          <w:rFonts w:ascii="Times New Roman" w:hAnsi="Times New Roman" w:cs="Times New Roman"/>
          <w:sz w:val="24"/>
          <w:szCs w:val="24"/>
          <w:lang w:val="en-GB"/>
        </w:rPr>
        <w:t xml:space="preserve"> </w:t>
      </w:r>
      <w:r w:rsidR="00E35D19">
        <w:rPr>
          <w:rFonts w:ascii="Times New Roman" w:hAnsi="Times New Roman" w:cs="Times New Roman"/>
          <w:sz w:val="24"/>
          <w:szCs w:val="24"/>
          <w:lang w:val="en-GB"/>
        </w:rPr>
        <w:t xml:space="preserve">In its pedestrianism, </w:t>
      </w:r>
      <w:r w:rsidR="00E35D19" w:rsidRPr="00E35D19">
        <w:rPr>
          <w:rFonts w:ascii="Times New Roman" w:hAnsi="Times New Roman" w:cs="Times New Roman"/>
          <w:i/>
          <w:sz w:val="24"/>
          <w:szCs w:val="24"/>
          <w:lang w:val="en-GB"/>
        </w:rPr>
        <w:t>Esplanade</w:t>
      </w:r>
      <w:r w:rsidR="008111D1">
        <w:rPr>
          <w:rFonts w:ascii="Times New Roman" w:hAnsi="Times New Roman" w:cs="Times New Roman"/>
          <w:sz w:val="24"/>
          <w:szCs w:val="24"/>
          <w:lang w:val="en-GB"/>
        </w:rPr>
        <w:t xml:space="preserve"> recalls</w:t>
      </w:r>
      <w:r w:rsidR="00E35D19">
        <w:rPr>
          <w:rFonts w:ascii="Times New Roman" w:hAnsi="Times New Roman" w:cs="Times New Roman"/>
          <w:sz w:val="24"/>
          <w:szCs w:val="24"/>
          <w:lang w:val="en-GB"/>
        </w:rPr>
        <w:t xml:space="preserve"> </w:t>
      </w:r>
      <w:r w:rsidR="00E35D19" w:rsidRPr="00E35D19">
        <w:rPr>
          <w:rFonts w:ascii="Times New Roman" w:hAnsi="Times New Roman" w:cs="Times New Roman"/>
          <w:i/>
          <w:sz w:val="24"/>
          <w:szCs w:val="24"/>
          <w:lang w:val="en-GB"/>
        </w:rPr>
        <w:t>Seven New Dances</w:t>
      </w:r>
      <w:r w:rsidR="00C00103">
        <w:rPr>
          <w:rFonts w:ascii="Times New Roman" w:hAnsi="Times New Roman" w:cs="Times New Roman"/>
          <w:sz w:val="24"/>
          <w:szCs w:val="24"/>
          <w:lang w:val="en-GB"/>
        </w:rPr>
        <w:t xml:space="preserve">—and Judson Dance </w:t>
      </w:r>
      <w:proofErr w:type="spellStart"/>
      <w:r w:rsidR="00C00103">
        <w:rPr>
          <w:rFonts w:ascii="Times New Roman" w:hAnsi="Times New Roman" w:cs="Times New Roman"/>
          <w:sz w:val="24"/>
          <w:szCs w:val="24"/>
          <w:lang w:val="en-GB"/>
        </w:rPr>
        <w:t>Theater</w:t>
      </w:r>
      <w:proofErr w:type="spellEnd"/>
      <w:r w:rsidR="00C00103">
        <w:rPr>
          <w:rFonts w:ascii="Times New Roman" w:hAnsi="Times New Roman" w:cs="Times New Roman"/>
          <w:sz w:val="24"/>
          <w:szCs w:val="24"/>
          <w:lang w:val="en-GB"/>
        </w:rPr>
        <w:t xml:space="preserve">—but </w:t>
      </w:r>
      <w:r w:rsidR="00483ABE">
        <w:rPr>
          <w:rFonts w:ascii="Times New Roman" w:hAnsi="Times New Roman" w:cs="Times New Roman"/>
          <w:sz w:val="24"/>
          <w:szCs w:val="24"/>
          <w:lang w:val="en-GB"/>
        </w:rPr>
        <w:t xml:space="preserve">the overarching structure is </w:t>
      </w:r>
      <w:proofErr w:type="gramStart"/>
      <w:r w:rsidR="009C7927">
        <w:rPr>
          <w:rFonts w:ascii="Times New Roman" w:hAnsi="Times New Roman" w:cs="Times New Roman"/>
          <w:sz w:val="24"/>
          <w:szCs w:val="24"/>
          <w:lang w:val="en-GB"/>
        </w:rPr>
        <w:t>musically-</w:t>
      </w:r>
      <w:r w:rsidR="00483ABE">
        <w:rPr>
          <w:rFonts w:ascii="Times New Roman" w:hAnsi="Times New Roman" w:cs="Times New Roman"/>
          <w:sz w:val="24"/>
          <w:szCs w:val="24"/>
          <w:lang w:val="en-GB"/>
        </w:rPr>
        <w:t>inspired</w:t>
      </w:r>
      <w:proofErr w:type="gramEnd"/>
      <w:r w:rsidR="009C7927">
        <w:rPr>
          <w:rFonts w:ascii="Times New Roman" w:hAnsi="Times New Roman" w:cs="Times New Roman"/>
          <w:sz w:val="24"/>
          <w:szCs w:val="24"/>
          <w:lang w:val="en-GB"/>
        </w:rPr>
        <w:t xml:space="preserve"> </w:t>
      </w:r>
      <w:r w:rsidR="001445A7">
        <w:rPr>
          <w:rFonts w:ascii="Times New Roman" w:hAnsi="Times New Roman" w:cs="Times New Roman"/>
          <w:sz w:val="24"/>
          <w:szCs w:val="24"/>
          <w:lang w:val="en-GB"/>
        </w:rPr>
        <w:t>and t</w:t>
      </w:r>
      <w:r w:rsidR="008111D1">
        <w:rPr>
          <w:rFonts w:ascii="Times New Roman" w:hAnsi="Times New Roman" w:cs="Times New Roman"/>
          <w:sz w:val="24"/>
          <w:szCs w:val="24"/>
          <w:lang w:val="en-GB"/>
        </w:rPr>
        <w:t xml:space="preserve">he performance </w:t>
      </w:r>
      <w:r w:rsidR="00BC5736">
        <w:rPr>
          <w:rFonts w:ascii="Times New Roman" w:hAnsi="Times New Roman" w:cs="Times New Roman"/>
          <w:sz w:val="24"/>
          <w:szCs w:val="24"/>
          <w:lang w:val="en-GB"/>
        </w:rPr>
        <w:t>demands are</w:t>
      </w:r>
      <w:r w:rsidR="008111D1">
        <w:rPr>
          <w:rFonts w:ascii="Times New Roman" w:hAnsi="Times New Roman" w:cs="Times New Roman"/>
          <w:sz w:val="24"/>
          <w:szCs w:val="24"/>
          <w:lang w:val="en-GB"/>
        </w:rPr>
        <w:t xml:space="preserve"> virtuosic</w:t>
      </w:r>
      <w:r w:rsidR="001445A7">
        <w:rPr>
          <w:rFonts w:ascii="Times New Roman" w:hAnsi="Times New Roman" w:cs="Times New Roman"/>
          <w:sz w:val="24"/>
          <w:szCs w:val="24"/>
          <w:lang w:val="en-GB"/>
        </w:rPr>
        <w:t>.</w:t>
      </w:r>
    </w:p>
    <w:p w14:paraId="24E72BF1" w14:textId="77777777" w:rsidR="009C7927" w:rsidRDefault="009C7927" w:rsidP="006C3F8B">
      <w:pPr>
        <w:spacing w:after="0" w:line="240" w:lineRule="auto"/>
        <w:rPr>
          <w:rFonts w:ascii="Times New Roman" w:hAnsi="Times New Roman" w:cs="Times New Roman"/>
          <w:sz w:val="24"/>
          <w:szCs w:val="24"/>
          <w:lang w:val="en-GB"/>
        </w:rPr>
      </w:pPr>
    </w:p>
    <w:p w14:paraId="538D75CC" w14:textId="3AB2090F" w:rsidR="007E45DC" w:rsidRDefault="000042DB" w:rsidP="006C3F8B">
      <w:pPr>
        <w:spacing w:after="0" w:line="240" w:lineRule="auto"/>
        <w:rPr>
          <w:rFonts w:ascii="Times New Roman" w:hAnsi="Times New Roman" w:cs="Times New Roman"/>
          <w:sz w:val="24"/>
          <w:szCs w:val="24"/>
          <w:lang w:val="en-GB"/>
        </w:rPr>
      </w:pPr>
      <w:r>
        <w:rPr>
          <w:rFonts w:ascii="Times New Roman" w:hAnsi="Times New Roman" w:cs="Times New Roman"/>
          <w:sz w:val="24"/>
          <w:szCs w:val="24"/>
          <w:lang w:val="en-GB"/>
        </w:rPr>
        <w:t>By the early</w:t>
      </w:r>
      <w:r w:rsidR="00C00103">
        <w:rPr>
          <w:rFonts w:ascii="Times New Roman" w:hAnsi="Times New Roman" w:cs="Times New Roman"/>
          <w:sz w:val="24"/>
          <w:szCs w:val="24"/>
          <w:lang w:val="en-GB"/>
        </w:rPr>
        <w:t xml:space="preserve"> </w:t>
      </w:r>
      <w:r w:rsidR="00B23B37">
        <w:rPr>
          <w:rFonts w:ascii="Times New Roman" w:hAnsi="Times New Roman" w:cs="Times New Roman"/>
          <w:sz w:val="24"/>
          <w:szCs w:val="24"/>
          <w:lang w:val="en-GB"/>
        </w:rPr>
        <w:t>1990s, a new musical interest</w:t>
      </w:r>
      <w:r w:rsidR="00C00103">
        <w:rPr>
          <w:rFonts w:ascii="Times New Roman" w:hAnsi="Times New Roman" w:cs="Times New Roman"/>
          <w:sz w:val="24"/>
          <w:szCs w:val="24"/>
          <w:lang w:val="en-GB"/>
        </w:rPr>
        <w:t xml:space="preserve">—popular </w:t>
      </w:r>
      <w:r w:rsidR="00B23B37">
        <w:rPr>
          <w:rFonts w:ascii="Times New Roman" w:hAnsi="Times New Roman" w:cs="Times New Roman"/>
          <w:sz w:val="24"/>
          <w:szCs w:val="24"/>
          <w:lang w:val="en-GB"/>
        </w:rPr>
        <w:t xml:space="preserve">songs from different </w:t>
      </w:r>
      <w:r w:rsidR="00483ABE">
        <w:rPr>
          <w:rFonts w:ascii="Times New Roman" w:hAnsi="Times New Roman" w:cs="Times New Roman"/>
          <w:sz w:val="24"/>
          <w:szCs w:val="24"/>
          <w:lang w:val="en-GB"/>
        </w:rPr>
        <w:t>time periods</w:t>
      </w:r>
      <w:r w:rsidR="00C00103">
        <w:rPr>
          <w:rFonts w:ascii="Times New Roman" w:hAnsi="Times New Roman" w:cs="Times New Roman"/>
          <w:sz w:val="24"/>
          <w:szCs w:val="24"/>
          <w:lang w:val="en-GB"/>
        </w:rPr>
        <w:t xml:space="preserve">—resulted </w:t>
      </w:r>
      <w:r>
        <w:rPr>
          <w:rFonts w:ascii="Times New Roman" w:hAnsi="Times New Roman" w:cs="Times New Roman"/>
          <w:sz w:val="24"/>
          <w:szCs w:val="24"/>
          <w:lang w:val="en-GB"/>
        </w:rPr>
        <w:t>in a series of works structured in suite form</w:t>
      </w:r>
      <w:r w:rsidR="00C00103">
        <w:rPr>
          <w:rFonts w:ascii="Times New Roman" w:hAnsi="Times New Roman" w:cs="Times New Roman"/>
          <w:sz w:val="24"/>
          <w:szCs w:val="24"/>
          <w:lang w:val="en-GB"/>
        </w:rPr>
        <w:t>, which became characteristic of his fourth period</w:t>
      </w:r>
      <w:r>
        <w:rPr>
          <w:rFonts w:ascii="Times New Roman" w:hAnsi="Times New Roman" w:cs="Times New Roman"/>
          <w:sz w:val="24"/>
          <w:szCs w:val="24"/>
          <w:lang w:val="en-GB"/>
        </w:rPr>
        <w:t xml:space="preserve">.  </w:t>
      </w:r>
      <w:r w:rsidRPr="000042DB">
        <w:rPr>
          <w:rFonts w:ascii="Times New Roman" w:hAnsi="Times New Roman" w:cs="Times New Roman"/>
          <w:i/>
          <w:sz w:val="24"/>
          <w:szCs w:val="24"/>
          <w:lang w:val="en-GB"/>
        </w:rPr>
        <w:t>Company B</w:t>
      </w:r>
      <w:r>
        <w:rPr>
          <w:rFonts w:ascii="Times New Roman" w:hAnsi="Times New Roman" w:cs="Times New Roman"/>
          <w:sz w:val="24"/>
          <w:szCs w:val="24"/>
          <w:lang w:val="en-GB"/>
        </w:rPr>
        <w:t xml:space="preserve"> (1991), </w:t>
      </w:r>
      <w:r w:rsidR="007F5A8E">
        <w:rPr>
          <w:rFonts w:ascii="Times New Roman" w:hAnsi="Times New Roman" w:cs="Times New Roman"/>
          <w:sz w:val="24"/>
          <w:szCs w:val="24"/>
          <w:lang w:val="en-GB"/>
        </w:rPr>
        <w:t>created for the Houston Ballet t</w:t>
      </w:r>
      <w:r>
        <w:rPr>
          <w:rFonts w:ascii="Times New Roman" w:hAnsi="Times New Roman" w:cs="Times New Roman"/>
          <w:sz w:val="24"/>
          <w:szCs w:val="24"/>
          <w:lang w:val="en-GB"/>
        </w:rPr>
        <w:t>o</w:t>
      </w:r>
      <w:r w:rsidR="000339C8">
        <w:rPr>
          <w:rFonts w:ascii="Times New Roman" w:hAnsi="Times New Roman" w:cs="Times New Roman"/>
          <w:sz w:val="24"/>
          <w:szCs w:val="24"/>
          <w:lang w:val="en-GB"/>
        </w:rPr>
        <w:t xml:space="preserve"> </w:t>
      </w:r>
      <w:r w:rsidR="00C00103">
        <w:rPr>
          <w:rFonts w:ascii="Times New Roman" w:hAnsi="Times New Roman" w:cs="Times New Roman"/>
          <w:sz w:val="24"/>
          <w:szCs w:val="24"/>
          <w:lang w:val="en-GB"/>
        </w:rPr>
        <w:t xml:space="preserve">Andrews Sisters songs from the </w:t>
      </w:r>
      <w:r w:rsidR="000339C8">
        <w:rPr>
          <w:rFonts w:ascii="Times New Roman" w:hAnsi="Times New Roman" w:cs="Times New Roman"/>
          <w:sz w:val="24"/>
          <w:szCs w:val="24"/>
          <w:lang w:val="en-GB"/>
        </w:rPr>
        <w:t>1940s</w:t>
      </w:r>
      <w:r w:rsidR="00C00103">
        <w:rPr>
          <w:rFonts w:ascii="Times New Roman" w:hAnsi="Times New Roman" w:cs="Times New Roman"/>
          <w:sz w:val="24"/>
          <w:szCs w:val="24"/>
          <w:lang w:val="en-GB"/>
        </w:rPr>
        <w:t xml:space="preserve">, </w:t>
      </w:r>
      <w:r w:rsidR="001F6466">
        <w:rPr>
          <w:rFonts w:ascii="Times New Roman" w:hAnsi="Times New Roman" w:cs="Times New Roman"/>
          <w:sz w:val="24"/>
          <w:szCs w:val="24"/>
          <w:lang w:val="en-GB"/>
        </w:rPr>
        <w:t>began</w:t>
      </w:r>
      <w:r>
        <w:rPr>
          <w:rFonts w:ascii="Times New Roman" w:hAnsi="Times New Roman" w:cs="Times New Roman"/>
          <w:sz w:val="24"/>
          <w:szCs w:val="24"/>
          <w:lang w:val="en-GB"/>
        </w:rPr>
        <w:t xml:space="preserve"> this new </w:t>
      </w:r>
      <w:r w:rsidR="00C00103">
        <w:rPr>
          <w:rFonts w:ascii="Times New Roman" w:hAnsi="Times New Roman" w:cs="Times New Roman"/>
          <w:sz w:val="24"/>
          <w:szCs w:val="24"/>
          <w:lang w:val="en-GB"/>
        </w:rPr>
        <w:t xml:space="preserve">artistic phase. </w:t>
      </w:r>
      <w:r w:rsidR="00C00103" w:rsidRPr="00CB2BED">
        <w:rPr>
          <w:rFonts w:ascii="Times New Roman" w:hAnsi="Times New Roman" w:cs="Times New Roman"/>
          <w:i/>
          <w:sz w:val="24"/>
          <w:szCs w:val="24"/>
          <w:lang w:val="en-GB"/>
        </w:rPr>
        <w:t>Company B</w:t>
      </w:r>
      <w:r w:rsidR="00C00103">
        <w:rPr>
          <w:rFonts w:ascii="Times New Roman" w:hAnsi="Times New Roman" w:cs="Times New Roman"/>
          <w:sz w:val="24"/>
          <w:szCs w:val="24"/>
          <w:lang w:val="en-GB"/>
        </w:rPr>
        <w:t xml:space="preserve"> </w:t>
      </w:r>
      <w:r w:rsidR="007E45DC">
        <w:rPr>
          <w:rFonts w:ascii="Times New Roman" w:hAnsi="Times New Roman" w:cs="Times New Roman"/>
          <w:sz w:val="24"/>
          <w:szCs w:val="24"/>
          <w:lang w:val="en-GB"/>
        </w:rPr>
        <w:t>also</w:t>
      </w:r>
      <w:r w:rsidR="001F6466">
        <w:rPr>
          <w:rFonts w:ascii="Times New Roman" w:hAnsi="Times New Roman" w:cs="Times New Roman"/>
          <w:sz w:val="24"/>
          <w:szCs w:val="24"/>
          <w:lang w:val="en-GB"/>
        </w:rPr>
        <w:t xml:space="preserve"> started</w:t>
      </w:r>
      <w:r w:rsidR="007E45DC">
        <w:rPr>
          <w:rFonts w:ascii="Times New Roman" w:hAnsi="Times New Roman" w:cs="Times New Roman"/>
          <w:sz w:val="24"/>
          <w:szCs w:val="24"/>
          <w:lang w:val="en-GB"/>
        </w:rPr>
        <w:t xml:space="preserve"> a</w:t>
      </w:r>
      <w:r>
        <w:rPr>
          <w:rFonts w:ascii="Times New Roman" w:hAnsi="Times New Roman" w:cs="Times New Roman"/>
          <w:sz w:val="24"/>
          <w:szCs w:val="24"/>
          <w:lang w:val="en-GB"/>
        </w:rPr>
        <w:t xml:space="preserve"> trend</w:t>
      </w:r>
      <w:r w:rsidR="007E45DC">
        <w:rPr>
          <w:rFonts w:ascii="Times New Roman" w:hAnsi="Times New Roman" w:cs="Times New Roman"/>
          <w:sz w:val="24"/>
          <w:szCs w:val="24"/>
          <w:lang w:val="en-GB"/>
        </w:rPr>
        <w:t xml:space="preserve"> of classical ballet companies </w:t>
      </w:r>
      <w:r w:rsidR="00BC5736">
        <w:rPr>
          <w:rFonts w:ascii="Times New Roman" w:hAnsi="Times New Roman" w:cs="Times New Roman"/>
          <w:sz w:val="24"/>
          <w:szCs w:val="24"/>
          <w:lang w:val="en-GB"/>
        </w:rPr>
        <w:t>commission</w:t>
      </w:r>
      <w:r w:rsidR="007F5A8E">
        <w:rPr>
          <w:rFonts w:ascii="Times New Roman" w:hAnsi="Times New Roman" w:cs="Times New Roman"/>
          <w:sz w:val="24"/>
          <w:szCs w:val="24"/>
          <w:lang w:val="en-GB"/>
        </w:rPr>
        <w:t>ing</w:t>
      </w:r>
      <w:r w:rsidR="007E45DC">
        <w:rPr>
          <w:rFonts w:ascii="Times New Roman" w:hAnsi="Times New Roman" w:cs="Times New Roman"/>
          <w:sz w:val="24"/>
          <w:szCs w:val="24"/>
          <w:lang w:val="en-GB"/>
        </w:rPr>
        <w:t xml:space="preserve"> new</w:t>
      </w:r>
      <w:r w:rsidR="00BC5736">
        <w:rPr>
          <w:rFonts w:ascii="Times New Roman" w:hAnsi="Times New Roman" w:cs="Times New Roman"/>
          <w:sz w:val="24"/>
          <w:szCs w:val="24"/>
          <w:lang w:val="en-GB"/>
        </w:rPr>
        <w:t xml:space="preserve"> works from</w:t>
      </w:r>
      <w:r w:rsidR="007E45DC">
        <w:rPr>
          <w:rFonts w:ascii="Times New Roman" w:hAnsi="Times New Roman" w:cs="Times New Roman"/>
          <w:sz w:val="24"/>
          <w:szCs w:val="24"/>
          <w:lang w:val="en-GB"/>
        </w:rPr>
        <w:t xml:space="preserve"> Taylor, for example, </w:t>
      </w:r>
      <w:r w:rsidR="007E45DC" w:rsidRPr="007E45DC">
        <w:rPr>
          <w:rFonts w:ascii="Times New Roman" w:hAnsi="Times New Roman" w:cs="Times New Roman"/>
          <w:i/>
          <w:sz w:val="24"/>
          <w:szCs w:val="24"/>
          <w:lang w:val="en-GB"/>
        </w:rPr>
        <w:t>Black Tuesday</w:t>
      </w:r>
      <w:r w:rsidR="007E45DC">
        <w:rPr>
          <w:rFonts w:ascii="Times New Roman" w:hAnsi="Times New Roman" w:cs="Times New Roman"/>
          <w:sz w:val="24"/>
          <w:szCs w:val="24"/>
          <w:lang w:val="en-GB"/>
        </w:rPr>
        <w:t xml:space="preserve"> (2001) </w:t>
      </w:r>
      <w:r w:rsidR="00BC5736">
        <w:rPr>
          <w:rFonts w:ascii="Times New Roman" w:hAnsi="Times New Roman" w:cs="Times New Roman"/>
          <w:sz w:val="24"/>
          <w:szCs w:val="24"/>
          <w:lang w:val="en-GB"/>
        </w:rPr>
        <w:t>for</w:t>
      </w:r>
      <w:r w:rsidR="007E45DC">
        <w:rPr>
          <w:rFonts w:ascii="Times New Roman" w:hAnsi="Times New Roman" w:cs="Times New Roman"/>
          <w:sz w:val="24"/>
          <w:szCs w:val="24"/>
          <w:lang w:val="en-GB"/>
        </w:rPr>
        <w:t xml:space="preserve"> American Ballet Theatre</w:t>
      </w:r>
      <w:r w:rsidR="00060558">
        <w:rPr>
          <w:rFonts w:ascii="Times New Roman" w:hAnsi="Times New Roman" w:cs="Times New Roman"/>
          <w:sz w:val="24"/>
          <w:szCs w:val="24"/>
          <w:lang w:val="en-GB"/>
        </w:rPr>
        <w:t xml:space="preserve">, </w:t>
      </w:r>
      <w:r w:rsidR="007E45DC" w:rsidRPr="007E45DC">
        <w:rPr>
          <w:rFonts w:ascii="Times New Roman" w:hAnsi="Times New Roman" w:cs="Times New Roman"/>
          <w:i/>
          <w:sz w:val="24"/>
          <w:szCs w:val="24"/>
          <w:lang w:val="en-GB"/>
        </w:rPr>
        <w:t>In the Beginning</w:t>
      </w:r>
      <w:r w:rsidR="007F5A8E">
        <w:rPr>
          <w:rFonts w:ascii="Times New Roman" w:hAnsi="Times New Roman" w:cs="Times New Roman"/>
          <w:sz w:val="24"/>
          <w:szCs w:val="24"/>
          <w:lang w:val="en-GB"/>
        </w:rPr>
        <w:t xml:space="preserve"> (2003) for</w:t>
      </w:r>
      <w:r w:rsidR="007E45DC">
        <w:rPr>
          <w:rFonts w:ascii="Times New Roman" w:hAnsi="Times New Roman" w:cs="Times New Roman"/>
          <w:sz w:val="24"/>
          <w:szCs w:val="24"/>
          <w:lang w:val="en-GB"/>
        </w:rPr>
        <w:t xml:space="preserve"> Houston Ballet, </w:t>
      </w:r>
      <w:r w:rsidR="007E45DC" w:rsidRPr="007E45DC">
        <w:rPr>
          <w:rFonts w:ascii="Times New Roman" w:hAnsi="Times New Roman" w:cs="Times New Roman"/>
          <w:i/>
          <w:sz w:val="24"/>
          <w:szCs w:val="24"/>
          <w:lang w:val="en-GB"/>
        </w:rPr>
        <w:t>Spring Rounds</w:t>
      </w:r>
      <w:r w:rsidR="007E45DC">
        <w:rPr>
          <w:rFonts w:ascii="Times New Roman" w:hAnsi="Times New Roman" w:cs="Times New Roman"/>
          <w:sz w:val="24"/>
          <w:szCs w:val="24"/>
          <w:lang w:val="en-GB"/>
        </w:rPr>
        <w:t xml:space="preserve"> (2006) and </w:t>
      </w:r>
      <w:r w:rsidR="007E45DC" w:rsidRPr="007E45DC">
        <w:rPr>
          <w:rFonts w:ascii="Times New Roman" w:hAnsi="Times New Roman" w:cs="Times New Roman"/>
          <w:i/>
          <w:sz w:val="24"/>
          <w:szCs w:val="24"/>
          <w:lang w:val="en-GB"/>
        </w:rPr>
        <w:t>Changes</w:t>
      </w:r>
      <w:r w:rsidR="007E45DC">
        <w:rPr>
          <w:rFonts w:ascii="Times New Roman" w:hAnsi="Times New Roman" w:cs="Times New Roman"/>
          <w:sz w:val="24"/>
          <w:szCs w:val="24"/>
          <w:lang w:val="en-GB"/>
        </w:rPr>
        <w:t xml:space="preserve"> (2008) </w:t>
      </w:r>
      <w:r w:rsidR="0003558E">
        <w:rPr>
          <w:rFonts w:ascii="Times New Roman" w:hAnsi="Times New Roman" w:cs="Times New Roman"/>
          <w:sz w:val="24"/>
          <w:szCs w:val="24"/>
          <w:lang w:val="en-GB"/>
        </w:rPr>
        <w:t xml:space="preserve">for </w:t>
      </w:r>
      <w:r w:rsidR="007E45DC">
        <w:rPr>
          <w:rFonts w:ascii="Times New Roman" w:hAnsi="Times New Roman" w:cs="Times New Roman"/>
          <w:sz w:val="24"/>
          <w:szCs w:val="24"/>
          <w:lang w:val="en-GB"/>
        </w:rPr>
        <w:t>the San Francisco Ballet.</w:t>
      </w:r>
      <w:r w:rsidR="00BC5736">
        <w:rPr>
          <w:rFonts w:ascii="Times New Roman" w:hAnsi="Times New Roman" w:cs="Times New Roman"/>
          <w:sz w:val="24"/>
          <w:szCs w:val="24"/>
          <w:lang w:val="en-GB"/>
        </w:rPr>
        <w:t xml:space="preserve">  </w:t>
      </w:r>
      <w:r w:rsidR="00BC5736" w:rsidRPr="00BC5736">
        <w:rPr>
          <w:rFonts w:ascii="Times New Roman" w:hAnsi="Times New Roman" w:cs="Times New Roman"/>
          <w:i/>
          <w:sz w:val="24"/>
          <w:szCs w:val="24"/>
          <w:lang w:val="en-GB"/>
        </w:rPr>
        <w:t>Black Tuesday</w:t>
      </w:r>
      <w:r w:rsidR="00BC5736">
        <w:rPr>
          <w:rFonts w:ascii="Times New Roman" w:hAnsi="Times New Roman" w:cs="Times New Roman"/>
          <w:sz w:val="24"/>
          <w:szCs w:val="24"/>
          <w:lang w:val="en-GB"/>
        </w:rPr>
        <w:t xml:space="preserve"> and </w:t>
      </w:r>
      <w:r w:rsidR="00BC5736" w:rsidRPr="00BC5736">
        <w:rPr>
          <w:rFonts w:ascii="Times New Roman" w:hAnsi="Times New Roman" w:cs="Times New Roman"/>
          <w:i/>
          <w:sz w:val="24"/>
          <w:szCs w:val="24"/>
          <w:lang w:val="en-GB"/>
        </w:rPr>
        <w:t>Changes</w:t>
      </w:r>
      <w:r w:rsidR="00BC5736">
        <w:rPr>
          <w:rFonts w:ascii="Times New Roman" w:hAnsi="Times New Roman" w:cs="Times New Roman"/>
          <w:sz w:val="24"/>
          <w:szCs w:val="24"/>
          <w:lang w:val="en-GB"/>
        </w:rPr>
        <w:t xml:space="preserve"> are in suite form, respectively to songs from the Depression era and the Mamas and Papas</w:t>
      </w:r>
      <w:r w:rsidR="00C00103">
        <w:rPr>
          <w:rFonts w:ascii="Times New Roman" w:hAnsi="Times New Roman" w:cs="Times New Roman"/>
          <w:sz w:val="24"/>
          <w:szCs w:val="24"/>
          <w:lang w:val="en-GB"/>
        </w:rPr>
        <w:t>,</w:t>
      </w:r>
      <w:r w:rsidR="00060558">
        <w:rPr>
          <w:rFonts w:ascii="Times New Roman" w:hAnsi="Times New Roman" w:cs="Times New Roman"/>
          <w:sz w:val="24"/>
          <w:szCs w:val="24"/>
          <w:lang w:val="en-GB"/>
        </w:rPr>
        <w:t xml:space="preserve"> but neither is</w:t>
      </w:r>
      <w:r w:rsidR="00BC5736">
        <w:rPr>
          <w:rFonts w:ascii="Times New Roman" w:hAnsi="Times New Roman" w:cs="Times New Roman"/>
          <w:sz w:val="24"/>
          <w:szCs w:val="24"/>
          <w:lang w:val="en-GB"/>
        </w:rPr>
        <w:t xml:space="preserve"> a story ballet </w:t>
      </w:r>
      <w:r w:rsidR="00BD485D">
        <w:rPr>
          <w:rFonts w:ascii="Times New Roman" w:hAnsi="Times New Roman" w:cs="Times New Roman"/>
          <w:sz w:val="24"/>
          <w:szCs w:val="24"/>
          <w:lang w:val="en-GB"/>
        </w:rPr>
        <w:t>reflecting</w:t>
      </w:r>
      <w:r w:rsidR="00BC5736">
        <w:rPr>
          <w:rFonts w:ascii="Times New Roman" w:hAnsi="Times New Roman" w:cs="Times New Roman"/>
          <w:sz w:val="24"/>
          <w:szCs w:val="24"/>
          <w:lang w:val="en-GB"/>
        </w:rPr>
        <w:t xml:space="preserve"> </w:t>
      </w:r>
      <w:r w:rsidR="00BD485D">
        <w:rPr>
          <w:rFonts w:ascii="Times New Roman" w:hAnsi="Times New Roman" w:cs="Times New Roman"/>
          <w:sz w:val="24"/>
          <w:szCs w:val="24"/>
          <w:lang w:val="en-GB"/>
        </w:rPr>
        <w:t>the situations suggested by the songs</w:t>
      </w:r>
      <w:r w:rsidR="00BC5736">
        <w:rPr>
          <w:rFonts w:ascii="Times New Roman" w:hAnsi="Times New Roman" w:cs="Times New Roman"/>
          <w:sz w:val="24"/>
          <w:szCs w:val="24"/>
          <w:lang w:val="en-GB"/>
        </w:rPr>
        <w:t>.  Instead, both works appeal to classically</w:t>
      </w:r>
      <w:r w:rsidR="00CB2BED">
        <w:rPr>
          <w:rFonts w:ascii="Times New Roman" w:hAnsi="Times New Roman" w:cs="Times New Roman"/>
          <w:sz w:val="24"/>
          <w:szCs w:val="24"/>
          <w:lang w:val="en-GB"/>
        </w:rPr>
        <w:t xml:space="preserve"> </w:t>
      </w:r>
      <w:r w:rsidR="00BC5736">
        <w:rPr>
          <w:rFonts w:ascii="Times New Roman" w:hAnsi="Times New Roman" w:cs="Times New Roman"/>
          <w:sz w:val="24"/>
          <w:szCs w:val="24"/>
          <w:lang w:val="en-GB"/>
        </w:rPr>
        <w:t>trained dancers because of their technical rigour and intricate rhythmic structures rather than mimesis</w:t>
      </w:r>
      <w:r w:rsidR="002579C6">
        <w:rPr>
          <w:rFonts w:ascii="Times New Roman" w:hAnsi="Times New Roman" w:cs="Times New Roman"/>
          <w:sz w:val="24"/>
          <w:szCs w:val="24"/>
          <w:lang w:val="en-GB"/>
        </w:rPr>
        <w:t>.</w:t>
      </w:r>
    </w:p>
    <w:p w14:paraId="74ECE441" w14:textId="77777777" w:rsidR="002579C6" w:rsidRDefault="002579C6" w:rsidP="006C3F8B">
      <w:pPr>
        <w:spacing w:after="0" w:line="240" w:lineRule="auto"/>
        <w:rPr>
          <w:rFonts w:ascii="Times New Roman" w:hAnsi="Times New Roman" w:cs="Times New Roman"/>
          <w:sz w:val="24"/>
          <w:szCs w:val="24"/>
          <w:lang w:val="en-GB"/>
        </w:rPr>
      </w:pPr>
    </w:p>
    <w:p w14:paraId="3EFD86F4" w14:textId="5A4CCEB5" w:rsidR="002579C6" w:rsidRDefault="00B23B37" w:rsidP="006C3F8B">
      <w:pPr>
        <w:spacing w:after="0" w:line="240" w:lineRule="auto"/>
        <w:rPr>
          <w:rFonts w:ascii="Times New Roman" w:hAnsi="Times New Roman" w:cs="Times New Roman"/>
          <w:sz w:val="24"/>
          <w:szCs w:val="24"/>
          <w:lang w:val="en-GB"/>
        </w:rPr>
      </w:pPr>
      <w:r>
        <w:rPr>
          <w:rFonts w:ascii="Times New Roman" w:hAnsi="Times New Roman" w:cs="Times New Roman"/>
          <w:sz w:val="24"/>
          <w:szCs w:val="24"/>
          <w:lang w:val="en-GB"/>
        </w:rPr>
        <w:lastRenderedPageBreak/>
        <w:t>Not all of Taylor’s choreography fits easily within an objectivist frame.  Several work</w:t>
      </w:r>
      <w:r w:rsidR="00C00103">
        <w:rPr>
          <w:rFonts w:ascii="Times New Roman" w:hAnsi="Times New Roman" w:cs="Times New Roman"/>
          <w:sz w:val="24"/>
          <w:szCs w:val="24"/>
          <w:lang w:val="en-GB"/>
        </w:rPr>
        <w:t>s—</w:t>
      </w:r>
      <w:proofErr w:type="gramStart"/>
      <w:r w:rsidR="00C00103">
        <w:rPr>
          <w:rFonts w:ascii="Times New Roman" w:hAnsi="Times New Roman" w:cs="Times New Roman"/>
          <w:sz w:val="24"/>
          <w:szCs w:val="24"/>
          <w:lang w:val="en-GB"/>
        </w:rPr>
        <w:t xml:space="preserve">most </w:t>
      </w:r>
      <w:r w:rsidR="007E45DC">
        <w:rPr>
          <w:rFonts w:ascii="Times New Roman" w:hAnsi="Times New Roman" w:cs="Times New Roman"/>
          <w:sz w:val="24"/>
          <w:szCs w:val="24"/>
          <w:lang w:val="en-GB"/>
        </w:rPr>
        <w:t xml:space="preserve"> notably</w:t>
      </w:r>
      <w:proofErr w:type="gramEnd"/>
      <w:r>
        <w:rPr>
          <w:rFonts w:ascii="Times New Roman" w:hAnsi="Times New Roman" w:cs="Times New Roman"/>
          <w:sz w:val="24"/>
          <w:szCs w:val="24"/>
          <w:lang w:val="en-GB"/>
        </w:rPr>
        <w:t xml:space="preserve"> </w:t>
      </w:r>
      <w:r w:rsidRPr="00B23B37">
        <w:rPr>
          <w:rFonts w:ascii="Times New Roman" w:hAnsi="Times New Roman" w:cs="Times New Roman"/>
          <w:i/>
          <w:sz w:val="24"/>
          <w:szCs w:val="24"/>
          <w:lang w:val="en-GB"/>
        </w:rPr>
        <w:t>Big Bertha</w:t>
      </w:r>
      <w:r>
        <w:rPr>
          <w:rFonts w:ascii="Times New Roman" w:hAnsi="Times New Roman" w:cs="Times New Roman"/>
          <w:sz w:val="24"/>
          <w:szCs w:val="24"/>
          <w:lang w:val="en-GB"/>
        </w:rPr>
        <w:t xml:space="preserve"> (1970), </w:t>
      </w:r>
      <w:r w:rsidRPr="00B23B37">
        <w:rPr>
          <w:rFonts w:ascii="Times New Roman" w:hAnsi="Times New Roman" w:cs="Times New Roman"/>
          <w:i/>
          <w:sz w:val="24"/>
          <w:szCs w:val="24"/>
          <w:lang w:val="en-GB"/>
        </w:rPr>
        <w:t xml:space="preserve">Le </w:t>
      </w:r>
      <w:proofErr w:type="spellStart"/>
      <w:r w:rsidRPr="00B23B37">
        <w:rPr>
          <w:rFonts w:ascii="Times New Roman" w:hAnsi="Times New Roman" w:cs="Times New Roman"/>
          <w:i/>
          <w:sz w:val="24"/>
          <w:szCs w:val="24"/>
          <w:lang w:val="en-GB"/>
        </w:rPr>
        <w:t>Sacre</w:t>
      </w:r>
      <w:proofErr w:type="spellEnd"/>
      <w:r w:rsidRPr="00B23B37">
        <w:rPr>
          <w:rFonts w:ascii="Times New Roman" w:hAnsi="Times New Roman" w:cs="Times New Roman"/>
          <w:i/>
          <w:sz w:val="24"/>
          <w:szCs w:val="24"/>
          <w:lang w:val="en-GB"/>
        </w:rPr>
        <w:t xml:space="preserve"> du </w:t>
      </w:r>
      <w:proofErr w:type="spellStart"/>
      <w:r w:rsidRPr="00B23B37">
        <w:rPr>
          <w:rFonts w:ascii="Times New Roman" w:hAnsi="Times New Roman" w:cs="Times New Roman"/>
          <w:i/>
          <w:sz w:val="24"/>
          <w:szCs w:val="24"/>
          <w:lang w:val="en-GB"/>
        </w:rPr>
        <w:t>Printemps</w:t>
      </w:r>
      <w:proofErr w:type="spellEnd"/>
      <w:r w:rsidRPr="00CB2BED">
        <w:rPr>
          <w:rFonts w:ascii="Times New Roman" w:hAnsi="Times New Roman" w:cs="Times New Roman"/>
          <w:sz w:val="24"/>
          <w:szCs w:val="24"/>
          <w:lang w:val="en-GB"/>
        </w:rPr>
        <w:t xml:space="preserve"> </w:t>
      </w:r>
      <w:r w:rsidR="00CB2BED" w:rsidRPr="00CB2BED">
        <w:rPr>
          <w:rFonts w:ascii="Times New Roman" w:hAnsi="Times New Roman" w:cs="Times New Roman"/>
          <w:sz w:val="24"/>
          <w:szCs w:val="24"/>
          <w:lang w:val="en-GB"/>
        </w:rPr>
        <w:t>(</w:t>
      </w:r>
      <w:r w:rsidRPr="00B23B37">
        <w:rPr>
          <w:rFonts w:ascii="Times New Roman" w:hAnsi="Times New Roman" w:cs="Times New Roman"/>
          <w:i/>
          <w:sz w:val="24"/>
          <w:szCs w:val="24"/>
          <w:lang w:val="en-GB"/>
        </w:rPr>
        <w:t>The Rehearsal</w:t>
      </w:r>
      <w:r w:rsidR="00CB2BED">
        <w:rPr>
          <w:rFonts w:ascii="Times New Roman" w:hAnsi="Times New Roman" w:cs="Times New Roman"/>
          <w:i/>
          <w:sz w:val="24"/>
          <w:szCs w:val="24"/>
          <w:lang w:val="en-GB"/>
        </w:rPr>
        <w:t xml:space="preserve">, </w:t>
      </w:r>
      <w:r>
        <w:rPr>
          <w:rFonts w:ascii="Times New Roman" w:hAnsi="Times New Roman" w:cs="Times New Roman"/>
          <w:sz w:val="24"/>
          <w:szCs w:val="24"/>
          <w:lang w:val="en-GB"/>
        </w:rPr>
        <w:t xml:space="preserve">1980), </w:t>
      </w:r>
      <w:r w:rsidRPr="00B23B37">
        <w:rPr>
          <w:rFonts w:ascii="Times New Roman" w:hAnsi="Times New Roman" w:cs="Times New Roman"/>
          <w:i/>
          <w:sz w:val="24"/>
          <w:szCs w:val="24"/>
          <w:lang w:val="en-GB"/>
        </w:rPr>
        <w:t>Speaking in Tongues</w:t>
      </w:r>
      <w:r>
        <w:rPr>
          <w:rFonts w:ascii="Times New Roman" w:hAnsi="Times New Roman" w:cs="Times New Roman"/>
          <w:sz w:val="24"/>
          <w:szCs w:val="24"/>
          <w:lang w:val="en-GB"/>
        </w:rPr>
        <w:t xml:space="preserve"> (1988)</w:t>
      </w:r>
      <w:r w:rsidR="00C00103">
        <w:rPr>
          <w:rFonts w:ascii="Times New Roman" w:hAnsi="Times New Roman" w:cs="Times New Roman"/>
          <w:sz w:val="24"/>
          <w:szCs w:val="24"/>
          <w:lang w:val="en-GB"/>
        </w:rPr>
        <w:t>,</w:t>
      </w:r>
      <w:r>
        <w:rPr>
          <w:rFonts w:ascii="Times New Roman" w:hAnsi="Times New Roman" w:cs="Times New Roman"/>
          <w:sz w:val="24"/>
          <w:szCs w:val="24"/>
          <w:lang w:val="en-GB"/>
        </w:rPr>
        <w:t xml:space="preserve"> and </w:t>
      </w:r>
      <w:r w:rsidRPr="00B23B37">
        <w:rPr>
          <w:rFonts w:ascii="Times New Roman" w:hAnsi="Times New Roman" w:cs="Times New Roman"/>
          <w:i/>
          <w:sz w:val="24"/>
          <w:szCs w:val="24"/>
          <w:lang w:val="en-GB"/>
        </w:rPr>
        <w:t xml:space="preserve">De </w:t>
      </w:r>
      <w:proofErr w:type="spellStart"/>
      <w:r w:rsidRPr="00B23B37">
        <w:rPr>
          <w:rFonts w:ascii="Times New Roman" w:hAnsi="Times New Roman" w:cs="Times New Roman"/>
          <w:i/>
          <w:sz w:val="24"/>
          <w:szCs w:val="24"/>
          <w:lang w:val="en-GB"/>
        </w:rPr>
        <w:t>Suenos</w:t>
      </w:r>
      <w:proofErr w:type="spellEnd"/>
      <w:r>
        <w:rPr>
          <w:rFonts w:ascii="Times New Roman" w:hAnsi="Times New Roman" w:cs="Times New Roman"/>
          <w:sz w:val="24"/>
          <w:szCs w:val="24"/>
          <w:lang w:val="en-GB"/>
        </w:rPr>
        <w:t xml:space="preserve"> (2007)</w:t>
      </w:r>
      <w:r w:rsidR="00C00103">
        <w:rPr>
          <w:rFonts w:ascii="Times New Roman" w:hAnsi="Times New Roman" w:cs="Times New Roman"/>
          <w:sz w:val="24"/>
          <w:szCs w:val="24"/>
          <w:lang w:val="en-GB"/>
        </w:rPr>
        <w:t xml:space="preserve">—feature </w:t>
      </w:r>
      <w:r w:rsidR="00715CB5">
        <w:rPr>
          <w:rFonts w:ascii="Times New Roman" w:hAnsi="Times New Roman" w:cs="Times New Roman"/>
          <w:sz w:val="24"/>
          <w:szCs w:val="24"/>
          <w:lang w:val="en-GB"/>
        </w:rPr>
        <w:t xml:space="preserve">clearly-identifiable characters </w:t>
      </w:r>
      <w:r w:rsidR="00EE5AF1">
        <w:rPr>
          <w:rFonts w:ascii="Times New Roman" w:hAnsi="Times New Roman" w:cs="Times New Roman"/>
          <w:sz w:val="24"/>
          <w:szCs w:val="24"/>
          <w:lang w:val="en-GB"/>
        </w:rPr>
        <w:t>and themes</w:t>
      </w:r>
      <w:r w:rsidR="00C00103">
        <w:rPr>
          <w:rFonts w:ascii="Times New Roman" w:hAnsi="Times New Roman" w:cs="Times New Roman"/>
          <w:sz w:val="24"/>
          <w:szCs w:val="24"/>
          <w:lang w:val="en-GB"/>
        </w:rPr>
        <w:t>,</w:t>
      </w:r>
      <w:r w:rsidR="00EE5AF1">
        <w:rPr>
          <w:rFonts w:ascii="Times New Roman" w:hAnsi="Times New Roman" w:cs="Times New Roman"/>
          <w:sz w:val="24"/>
          <w:szCs w:val="24"/>
          <w:lang w:val="en-GB"/>
        </w:rPr>
        <w:t xml:space="preserve"> while other</w:t>
      </w:r>
      <w:r w:rsidR="00C00103">
        <w:rPr>
          <w:rFonts w:ascii="Times New Roman" w:hAnsi="Times New Roman" w:cs="Times New Roman"/>
          <w:sz w:val="24"/>
          <w:szCs w:val="24"/>
          <w:lang w:val="en-GB"/>
        </w:rPr>
        <w:t xml:space="preserve"> works—such </w:t>
      </w:r>
      <w:r w:rsidR="00715CB5">
        <w:rPr>
          <w:rFonts w:ascii="Times New Roman" w:hAnsi="Times New Roman" w:cs="Times New Roman"/>
          <w:sz w:val="24"/>
          <w:szCs w:val="24"/>
          <w:lang w:val="en-GB"/>
        </w:rPr>
        <w:t>as</w:t>
      </w:r>
      <w:r w:rsidR="00A81BCF">
        <w:rPr>
          <w:rFonts w:ascii="Times New Roman" w:hAnsi="Times New Roman" w:cs="Times New Roman"/>
          <w:sz w:val="24"/>
          <w:szCs w:val="24"/>
          <w:lang w:val="en-GB"/>
        </w:rPr>
        <w:t xml:space="preserve"> </w:t>
      </w:r>
      <w:r w:rsidR="00A81BCF" w:rsidRPr="00A81BCF">
        <w:rPr>
          <w:rFonts w:ascii="Times New Roman" w:hAnsi="Times New Roman" w:cs="Times New Roman"/>
          <w:i/>
          <w:sz w:val="24"/>
          <w:szCs w:val="24"/>
          <w:lang w:val="en-GB"/>
        </w:rPr>
        <w:t>Private Domain</w:t>
      </w:r>
      <w:r w:rsidR="00A81BCF">
        <w:rPr>
          <w:rFonts w:ascii="Times New Roman" w:hAnsi="Times New Roman" w:cs="Times New Roman"/>
          <w:sz w:val="24"/>
          <w:szCs w:val="24"/>
          <w:lang w:val="en-GB"/>
        </w:rPr>
        <w:t xml:space="preserve"> (1969)</w:t>
      </w:r>
      <w:r w:rsidR="00C00103">
        <w:rPr>
          <w:rFonts w:ascii="Times New Roman" w:hAnsi="Times New Roman" w:cs="Times New Roman"/>
          <w:sz w:val="24"/>
          <w:szCs w:val="24"/>
          <w:lang w:val="en-GB"/>
        </w:rPr>
        <w:t xml:space="preserve">, </w:t>
      </w:r>
      <w:r w:rsidR="00C00103" w:rsidRPr="00A81BCF">
        <w:rPr>
          <w:rFonts w:ascii="Times New Roman" w:hAnsi="Times New Roman" w:cs="Times New Roman"/>
          <w:i/>
          <w:sz w:val="24"/>
          <w:szCs w:val="24"/>
          <w:lang w:val="en-GB"/>
        </w:rPr>
        <w:t>Churchyard</w:t>
      </w:r>
      <w:r w:rsidR="00C00103">
        <w:rPr>
          <w:rFonts w:ascii="Times New Roman" w:hAnsi="Times New Roman" w:cs="Times New Roman"/>
          <w:sz w:val="24"/>
          <w:szCs w:val="24"/>
          <w:lang w:val="en-GB"/>
        </w:rPr>
        <w:t xml:space="preserve"> (1969), </w:t>
      </w:r>
      <w:r w:rsidRPr="00715CB5">
        <w:rPr>
          <w:rFonts w:ascii="Times New Roman" w:hAnsi="Times New Roman" w:cs="Times New Roman"/>
          <w:i/>
          <w:sz w:val="24"/>
          <w:szCs w:val="24"/>
          <w:lang w:val="en-GB"/>
        </w:rPr>
        <w:t>Last Look</w:t>
      </w:r>
      <w:r>
        <w:rPr>
          <w:rFonts w:ascii="Times New Roman" w:hAnsi="Times New Roman" w:cs="Times New Roman"/>
          <w:sz w:val="24"/>
          <w:szCs w:val="24"/>
          <w:lang w:val="en-GB"/>
        </w:rPr>
        <w:t xml:space="preserve"> (1985)</w:t>
      </w:r>
      <w:r w:rsidR="00C00103">
        <w:rPr>
          <w:rFonts w:ascii="Times New Roman" w:hAnsi="Times New Roman" w:cs="Times New Roman"/>
          <w:sz w:val="24"/>
          <w:szCs w:val="24"/>
          <w:lang w:val="en-GB"/>
        </w:rPr>
        <w:t>,</w:t>
      </w:r>
      <w:r w:rsidR="00715CB5">
        <w:rPr>
          <w:rFonts w:ascii="Times New Roman" w:hAnsi="Times New Roman" w:cs="Times New Roman"/>
          <w:sz w:val="24"/>
          <w:szCs w:val="24"/>
          <w:lang w:val="en-GB"/>
        </w:rPr>
        <w:t xml:space="preserve"> and</w:t>
      </w:r>
      <w:r w:rsidR="00A81BCF">
        <w:rPr>
          <w:rFonts w:ascii="Times New Roman" w:hAnsi="Times New Roman" w:cs="Times New Roman"/>
          <w:sz w:val="24"/>
          <w:szCs w:val="24"/>
          <w:lang w:val="en-GB"/>
        </w:rPr>
        <w:t xml:space="preserve"> </w:t>
      </w:r>
      <w:r w:rsidRPr="00715CB5">
        <w:rPr>
          <w:rFonts w:ascii="Times New Roman" w:hAnsi="Times New Roman" w:cs="Times New Roman"/>
          <w:i/>
          <w:sz w:val="24"/>
          <w:szCs w:val="24"/>
          <w:lang w:val="en-GB"/>
        </w:rPr>
        <w:t>The Word</w:t>
      </w:r>
      <w:r>
        <w:rPr>
          <w:rFonts w:ascii="Times New Roman" w:hAnsi="Times New Roman" w:cs="Times New Roman"/>
          <w:sz w:val="24"/>
          <w:szCs w:val="24"/>
          <w:lang w:val="en-GB"/>
        </w:rPr>
        <w:t xml:space="preserve"> (1998)</w:t>
      </w:r>
      <w:r w:rsidR="00C00103">
        <w:rPr>
          <w:rFonts w:ascii="Times New Roman" w:hAnsi="Times New Roman" w:cs="Times New Roman"/>
          <w:sz w:val="24"/>
          <w:szCs w:val="24"/>
          <w:lang w:val="en-GB"/>
        </w:rPr>
        <w:t xml:space="preserve">—offer </w:t>
      </w:r>
      <w:r w:rsidR="00715CB5">
        <w:rPr>
          <w:rFonts w:ascii="Times New Roman" w:hAnsi="Times New Roman" w:cs="Times New Roman"/>
          <w:sz w:val="24"/>
          <w:szCs w:val="24"/>
          <w:lang w:val="en-GB"/>
        </w:rPr>
        <w:t>ominous reflections on</w:t>
      </w:r>
      <w:r w:rsidR="00EE5AF1">
        <w:rPr>
          <w:rFonts w:ascii="Times New Roman" w:hAnsi="Times New Roman" w:cs="Times New Roman"/>
          <w:sz w:val="24"/>
          <w:szCs w:val="24"/>
          <w:lang w:val="en-GB"/>
        </w:rPr>
        <w:t xml:space="preserve"> </w:t>
      </w:r>
      <w:r w:rsidR="00715CB5">
        <w:rPr>
          <w:rFonts w:ascii="Times New Roman" w:hAnsi="Times New Roman" w:cs="Times New Roman"/>
          <w:sz w:val="24"/>
          <w:szCs w:val="24"/>
          <w:lang w:val="en-GB"/>
        </w:rPr>
        <w:t>social and religious dystopias.</w:t>
      </w:r>
    </w:p>
    <w:p w14:paraId="1F2F0381" w14:textId="77777777" w:rsidR="002E60E9" w:rsidRDefault="002E60E9" w:rsidP="006C3F8B">
      <w:pPr>
        <w:spacing w:after="0" w:line="240" w:lineRule="auto"/>
        <w:rPr>
          <w:rFonts w:ascii="Times New Roman" w:hAnsi="Times New Roman" w:cs="Times New Roman"/>
          <w:sz w:val="24"/>
          <w:szCs w:val="24"/>
          <w:lang w:val="en-GB"/>
        </w:rPr>
      </w:pPr>
    </w:p>
    <w:p w14:paraId="69A61C91" w14:textId="77777777" w:rsidR="00A81BCF" w:rsidRPr="0076494F" w:rsidRDefault="00FC087B" w:rsidP="006C3F8B">
      <w:pPr>
        <w:spacing w:after="0" w:line="240" w:lineRule="auto"/>
        <w:rPr>
          <w:rFonts w:ascii="Times New Roman" w:hAnsi="Times New Roman" w:cs="Times New Roman"/>
          <w:b/>
          <w:sz w:val="24"/>
          <w:szCs w:val="24"/>
          <w:lang w:val="en-GB"/>
        </w:rPr>
      </w:pPr>
      <w:r w:rsidRPr="0076494F">
        <w:rPr>
          <w:rFonts w:ascii="Times New Roman" w:hAnsi="Times New Roman" w:cs="Times New Roman"/>
          <w:b/>
          <w:sz w:val="24"/>
          <w:szCs w:val="24"/>
          <w:lang w:val="en-GB"/>
        </w:rPr>
        <w:t>Legacy</w:t>
      </w:r>
    </w:p>
    <w:p w14:paraId="4657955E" w14:textId="7573F7E0" w:rsidR="00804780" w:rsidRDefault="00EE5AF1" w:rsidP="006C3F8B">
      <w:pPr>
        <w:spacing w:after="0" w:line="240" w:lineRule="auto"/>
        <w:rPr>
          <w:rFonts w:ascii="Times New Roman" w:hAnsi="Times New Roman" w:cs="Times New Roman"/>
          <w:sz w:val="24"/>
          <w:szCs w:val="24"/>
          <w:lang w:val="en-GB"/>
        </w:rPr>
      </w:pPr>
      <w:r>
        <w:rPr>
          <w:rFonts w:ascii="Times New Roman" w:hAnsi="Times New Roman" w:cs="Times New Roman"/>
          <w:sz w:val="24"/>
          <w:szCs w:val="24"/>
          <w:lang w:val="en-GB"/>
        </w:rPr>
        <w:t>Taylor’s large active repertory is</w:t>
      </w:r>
      <w:r w:rsidR="001F6466">
        <w:rPr>
          <w:rFonts w:ascii="Times New Roman" w:hAnsi="Times New Roman" w:cs="Times New Roman"/>
          <w:sz w:val="24"/>
          <w:szCs w:val="24"/>
          <w:lang w:val="en-GB"/>
        </w:rPr>
        <w:t xml:space="preserve"> </w:t>
      </w:r>
      <w:r w:rsidR="00C00103">
        <w:rPr>
          <w:rFonts w:ascii="Times New Roman" w:hAnsi="Times New Roman" w:cs="Times New Roman"/>
          <w:sz w:val="24"/>
          <w:szCs w:val="24"/>
          <w:lang w:val="en-GB"/>
        </w:rPr>
        <w:t xml:space="preserve">central to his legacy. Since 1993, a second smaller company, Taylor 2, has amplified the reach of </w:t>
      </w:r>
      <w:r w:rsidR="003B2701">
        <w:rPr>
          <w:rFonts w:ascii="Times New Roman" w:hAnsi="Times New Roman" w:cs="Times New Roman"/>
          <w:sz w:val="24"/>
          <w:szCs w:val="24"/>
          <w:lang w:val="en-GB"/>
        </w:rPr>
        <w:t xml:space="preserve">national and international </w:t>
      </w:r>
      <w:r w:rsidR="00804780">
        <w:rPr>
          <w:rFonts w:ascii="Times New Roman" w:hAnsi="Times New Roman" w:cs="Times New Roman"/>
          <w:sz w:val="24"/>
          <w:szCs w:val="24"/>
          <w:lang w:val="en-GB"/>
        </w:rPr>
        <w:t xml:space="preserve">touring by </w:t>
      </w:r>
      <w:r w:rsidR="00C00103">
        <w:rPr>
          <w:rFonts w:ascii="Times New Roman" w:hAnsi="Times New Roman" w:cs="Times New Roman"/>
          <w:sz w:val="24"/>
          <w:szCs w:val="24"/>
          <w:lang w:val="en-GB"/>
        </w:rPr>
        <w:t>t</w:t>
      </w:r>
      <w:r w:rsidR="00FC087B">
        <w:rPr>
          <w:rFonts w:ascii="Times New Roman" w:hAnsi="Times New Roman" w:cs="Times New Roman"/>
          <w:sz w:val="24"/>
          <w:szCs w:val="24"/>
          <w:lang w:val="en-GB"/>
        </w:rPr>
        <w:t>he Paul Taylor Dance Company</w:t>
      </w:r>
      <w:r w:rsidR="00C00103">
        <w:rPr>
          <w:rFonts w:ascii="Times New Roman" w:hAnsi="Times New Roman" w:cs="Times New Roman"/>
          <w:sz w:val="24"/>
          <w:szCs w:val="24"/>
          <w:lang w:val="en-GB"/>
        </w:rPr>
        <w:t xml:space="preserve">. </w:t>
      </w:r>
      <w:r w:rsidR="003B2701">
        <w:rPr>
          <w:rFonts w:ascii="Times New Roman" w:hAnsi="Times New Roman" w:cs="Times New Roman"/>
          <w:sz w:val="24"/>
          <w:szCs w:val="24"/>
          <w:lang w:val="en-GB"/>
        </w:rPr>
        <w:t xml:space="preserve">Former company members teach Taylor’s style and repertoire at the school affiliated with his company in New York, </w:t>
      </w:r>
      <w:r w:rsidR="0035263D">
        <w:rPr>
          <w:rFonts w:ascii="Times New Roman" w:hAnsi="Times New Roman" w:cs="Times New Roman"/>
          <w:sz w:val="24"/>
          <w:szCs w:val="24"/>
          <w:lang w:val="en-GB"/>
        </w:rPr>
        <w:t xml:space="preserve">thereby fostering a deeper understanding of his </w:t>
      </w:r>
      <w:commentRangeStart w:id="2"/>
      <w:r w:rsidR="0035263D">
        <w:rPr>
          <w:rFonts w:ascii="Times New Roman" w:hAnsi="Times New Roman" w:cs="Times New Roman"/>
          <w:sz w:val="24"/>
          <w:szCs w:val="24"/>
          <w:lang w:val="en-GB"/>
        </w:rPr>
        <w:t xml:space="preserve">signature style </w:t>
      </w:r>
      <w:commentRangeEnd w:id="2"/>
      <w:r w:rsidR="0076494F">
        <w:rPr>
          <w:rStyle w:val="CommentReference"/>
          <w:vanish/>
        </w:rPr>
        <w:commentReference w:id="2"/>
      </w:r>
      <w:r w:rsidR="0035263D">
        <w:rPr>
          <w:rFonts w:ascii="Times New Roman" w:hAnsi="Times New Roman" w:cs="Times New Roman"/>
          <w:sz w:val="24"/>
          <w:szCs w:val="24"/>
          <w:lang w:val="en-GB"/>
        </w:rPr>
        <w:t xml:space="preserve">and </w:t>
      </w:r>
      <w:r w:rsidR="003B2701">
        <w:rPr>
          <w:rFonts w:ascii="Times New Roman" w:hAnsi="Times New Roman" w:cs="Times New Roman"/>
          <w:sz w:val="24"/>
          <w:szCs w:val="24"/>
          <w:lang w:val="en-GB"/>
        </w:rPr>
        <w:t xml:space="preserve">disseminating it more widely. </w:t>
      </w:r>
      <w:proofErr w:type="gramStart"/>
      <w:r w:rsidR="003B2701">
        <w:rPr>
          <w:rFonts w:ascii="Times New Roman" w:hAnsi="Times New Roman" w:cs="Times New Roman"/>
          <w:sz w:val="24"/>
          <w:szCs w:val="24"/>
          <w:lang w:val="en-GB"/>
        </w:rPr>
        <w:t xml:space="preserve">Taylor’s </w:t>
      </w:r>
      <w:r w:rsidR="0003558E">
        <w:rPr>
          <w:rFonts w:ascii="Times New Roman" w:hAnsi="Times New Roman" w:cs="Times New Roman"/>
          <w:sz w:val="24"/>
          <w:szCs w:val="24"/>
          <w:lang w:val="en-GB"/>
        </w:rPr>
        <w:t xml:space="preserve">most notable </w:t>
      </w:r>
      <w:r w:rsidR="003B2701">
        <w:rPr>
          <w:rFonts w:ascii="Times New Roman" w:hAnsi="Times New Roman" w:cs="Times New Roman"/>
          <w:sz w:val="24"/>
          <w:szCs w:val="24"/>
          <w:lang w:val="en-GB"/>
        </w:rPr>
        <w:t>works</w:t>
      </w:r>
      <w:r w:rsidR="004271D5">
        <w:rPr>
          <w:rFonts w:ascii="Times New Roman" w:hAnsi="Times New Roman" w:cs="Times New Roman"/>
          <w:sz w:val="24"/>
          <w:szCs w:val="24"/>
          <w:lang w:val="en-GB"/>
        </w:rPr>
        <w:t xml:space="preserve">, such as </w:t>
      </w:r>
      <w:r w:rsidR="0003558E" w:rsidRPr="00003AAB">
        <w:rPr>
          <w:rFonts w:ascii="Times New Roman" w:hAnsi="Times New Roman" w:cs="Times New Roman"/>
          <w:i/>
          <w:sz w:val="24"/>
          <w:szCs w:val="24"/>
          <w:lang w:val="en-GB"/>
        </w:rPr>
        <w:t>Aureole</w:t>
      </w:r>
      <w:r w:rsidR="0003558E">
        <w:rPr>
          <w:rFonts w:ascii="Times New Roman" w:hAnsi="Times New Roman" w:cs="Times New Roman"/>
          <w:sz w:val="24"/>
          <w:szCs w:val="24"/>
          <w:lang w:val="en-GB"/>
        </w:rPr>
        <w:t xml:space="preserve">, </w:t>
      </w:r>
      <w:r w:rsidR="003B2701">
        <w:rPr>
          <w:rFonts w:ascii="Times New Roman" w:hAnsi="Times New Roman" w:cs="Times New Roman"/>
          <w:sz w:val="24"/>
          <w:szCs w:val="24"/>
          <w:lang w:val="en-GB"/>
        </w:rPr>
        <w:t>are also performed by other dance companies</w:t>
      </w:r>
      <w:proofErr w:type="gramEnd"/>
      <w:r w:rsidR="003B2701">
        <w:rPr>
          <w:rFonts w:ascii="Times New Roman" w:hAnsi="Times New Roman" w:cs="Times New Roman"/>
          <w:sz w:val="24"/>
          <w:szCs w:val="24"/>
          <w:lang w:val="en-GB"/>
        </w:rPr>
        <w:t xml:space="preserve">. </w:t>
      </w:r>
    </w:p>
    <w:p w14:paraId="03E9B830" w14:textId="77777777" w:rsidR="00804780" w:rsidRDefault="00804780" w:rsidP="006C3F8B">
      <w:pPr>
        <w:spacing w:after="0" w:line="240" w:lineRule="auto"/>
        <w:rPr>
          <w:rFonts w:ascii="Times New Roman" w:hAnsi="Times New Roman" w:cs="Times New Roman"/>
          <w:sz w:val="24"/>
          <w:szCs w:val="24"/>
          <w:lang w:val="en-GB"/>
        </w:rPr>
      </w:pPr>
    </w:p>
    <w:p w14:paraId="24A2C310" w14:textId="708EEE15" w:rsidR="00F42678" w:rsidRDefault="00804780" w:rsidP="006C3F8B">
      <w:pPr>
        <w:spacing w:after="0" w:line="240" w:lineRule="auto"/>
        <w:rPr>
          <w:rFonts w:ascii="Times New Roman" w:hAnsi="Times New Roman" w:cs="Times New Roman"/>
          <w:sz w:val="24"/>
          <w:szCs w:val="24"/>
          <w:lang w:val="en-GB"/>
        </w:rPr>
      </w:pPr>
      <w:r>
        <w:rPr>
          <w:rFonts w:ascii="Times New Roman" w:hAnsi="Times New Roman" w:cs="Times New Roman"/>
          <w:sz w:val="24"/>
          <w:szCs w:val="24"/>
          <w:lang w:val="en-GB"/>
        </w:rPr>
        <w:t>In 2014, the company announced a new initiative to mark the company’s sixtieth anniversary, broadening ‘its mission to include past masterworks of modern dance and works of contemporary choreographers in addition to [Taylor’s] oeuvre’.</w:t>
      </w:r>
      <w:r>
        <w:rPr>
          <w:rStyle w:val="EndnoteReference"/>
          <w:rFonts w:cs="Times New Roman"/>
          <w:lang w:val="en-GB"/>
        </w:rPr>
        <w:endnoteReference w:id="6"/>
      </w:r>
      <w:r w:rsidDel="003B2701">
        <w:rPr>
          <w:rFonts w:ascii="Times New Roman" w:hAnsi="Times New Roman" w:cs="Times New Roman"/>
          <w:sz w:val="24"/>
          <w:szCs w:val="24"/>
          <w:lang w:val="en-GB"/>
        </w:rPr>
        <w:t xml:space="preserve"> </w:t>
      </w:r>
      <w:r>
        <w:rPr>
          <w:rFonts w:ascii="Times New Roman" w:hAnsi="Times New Roman" w:cs="Times New Roman"/>
          <w:sz w:val="24"/>
          <w:szCs w:val="24"/>
          <w:lang w:val="en-GB"/>
        </w:rPr>
        <w:t xml:space="preserve">Taylor’s studio has been reimagined as a centre for modern dance, and the inaugural season of Paul Taylor’s American Modern Dance in 2015 presented two new works by the choreographer, along with works from his repertoire, in addition to the Limon Dance Company performing Doris Humphrey’s </w:t>
      </w:r>
      <w:r w:rsidRPr="00003AAB">
        <w:rPr>
          <w:rFonts w:ascii="Times New Roman" w:hAnsi="Times New Roman" w:cs="Times New Roman"/>
          <w:i/>
          <w:sz w:val="24"/>
          <w:szCs w:val="24"/>
          <w:lang w:val="en-GB"/>
        </w:rPr>
        <w:t>Passacaglia and Fug</w:t>
      </w:r>
      <w:r>
        <w:rPr>
          <w:rFonts w:ascii="Times New Roman" w:hAnsi="Times New Roman" w:cs="Times New Roman"/>
          <w:i/>
          <w:sz w:val="24"/>
          <w:szCs w:val="24"/>
          <w:lang w:val="en-GB"/>
        </w:rPr>
        <w:t>u</w:t>
      </w:r>
      <w:r w:rsidRPr="00003AAB">
        <w:rPr>
          <w:rFonts w:ascii="Times New Roman" w:hAnsi="Times New Roman" w:cs="Times New Roman"/>
          <w:i/>
          <w:sz w:val="24"/>
          <w:szCs w:val="24"/>
          <w:lang w:val="en-GB"/>
        </w:rPr>
        <w:t>e in C Minor</w:t>
      </w:r>
      <w:r>
        <w:rPr>
          <w:rFonts w:ascii="Times New Roman" w:hAnsi="Times New Roman" w:cs="Times New Roman"/>
          <w:sz w:val="24"/>
          <w:szCs w:val="24"/>
          <w:lang w:val="en-GB"/>
        </w:rPr>
        <w:t xml:space="preserve"> (1938) and </w:t>
      </w:r>
      <w:proofErr w:type="spellStart"/>
      <w:r>
        <w:rPr>
          <w:rFonts w:ascii="Times New Roman" w:hAnsi="Times New Roman" w:cs="Times New Roman"/>
          <w:sz w:val="24"/>
          <w:szCs w:val="24"/>
          <w:lang w:val="en-GB"/>
        </w:rPr>
        <w:t>Shen</w:t>
      </w:r>
      <w:proofErr w:type="spellEnd"/>
      <w:r>
        <w:rPr>
          <w:rFonts w:ascii="Times New Roman" w:hAnsi="Times New Roman" w:cs="Times New Roman"/>
          <w:sz w:val="24"/>
          <w:szCs w:val="24"/>
          <w:lang w:val="en-GB"/>
        </w:rPr>
        <w:t xml:space="preserve"> Wei Dance Arts performing </w:t>
      </w:r>
      <w:proofErr w:type="spellStart"/>
      <w:r>
        <w:rPr>
          <w:rFonts w:ascii="Times New Roman" w:hAnsi="Times New Roman" w:cs="Times New Roman"/>
          <w:sz w:val="24"/>
          <w:szCs w:val="24"/>
          <w:lang w:val="en-GB"/>
        </w:rPr>
        <w:t>Shen’s</w:t>
      </w:r>
      <w:proofErr w:type="spellEnd"/>
      <w:r>
        <w:rPr>
          <w:rFonts w:ascii="Times New Roman" w:hAnsi="Times New Roman" w:cs="Times New Roman"/>
          <w:sz w:val="24"/>
          <w:szCs w:val="24"/>
          <w:lang w:val="en-GB"/>
        </w:rPr>
        <w:t xml:space="preserve"> </w:t>
      </w:r>
      <w:r w:rsidRPr="00003AAB">
        <w:rPr>
          <w:rFonts w:ascii="Times New Roman" w:hAnsi="Times New Roman" w:cs="Times New Roman"/>
          <w:i/>
          <w:sz w:val="24"/>
          <w:szCs w:val="24"/>
          <w:lang w:val="en-GB"/>
        </w:rPr>
        <w:t>Rite of</w:t>
      </w:r>
      <w:r>
        <w:rPr>
          <w:rFonts w:ascii="Times New Roman" w:hAnsi="Times New Roman" w:cs="Times New Roman"/>
          <w:sz w:val="24"/>
          <w:szCs w:val="24"/>
          <w:lang w:val="en-GB"/>
        </w:rPr>
        <w:t xml:space="preserve"> </w:t>
      </w:r>
      <w:r w:rsidRPr="00003AAB">
        <w:rPr>
          <w:rFonts w:ascii="Times New Roman" w:hAnsi="Times New Roman" w:cs="Times New Roman"/>
          <w:i/>
          <w:sz w:val="24"/>
          <w:szCs w:val="24"/>
          <w:lang w:val="en-GB"/>
        </w:rPr>
        <w:t>Spring</w:t>
      </w:r>
      <w:r>
        <w:rPr>
          <w:rFonts w:ascii="Times New Roman" w:hAnsi="Times New Roman" w:cs="Times New Roman"/>
          <w:sz w:val="24"/>
          <w:szCs w:val="24"/>
          <w:lang w:val="en-GB"/>
        </w:rPr>
        <w:t xml:space="preserve"> (2003). </w:t>
      </w:r>
    </w:p>
    <w:p w14:paraId="1322153B" w14:textId="77777777" w:rsidR="00F42678" w:rsidRDefault="00F42678" w:rsidP="006C3F8B">
      <w:pPr>
        <w:spacing w:after="0" w:line="240" w:lineRule="auto"/>
        <w:rPr>
          <w:rFonts w:ascii="Times New Roman" w:hAnsi="Times New Roman" w:cs="Times New Roman"/>
          <w:sz w:val="24"/>
          <w:szCs w:val="24"/>
          <w:lang w:val="en-GB"/>
        </w:rPr>
      </w:pPr>
    </w:p>
    <w:p w14:paraId="1D9538CD" w14:textId="0CD7FAAB" w:rsidR="00DB6CAD" w:rsidRDefault="00F42678" w:rsidP="00DB6CAD">
      <w:pPr>
        <w:spacing w:after="0" w:line="240" w:lineRule="auto"/>
        <w:rPr>
          <w:rFonts w:ascii="Times New Roman" w:hAnsi="Times New Roman" w:cs="Times New Roman"/>
          <w:sz w:val="24"/>
          <w:szCs w:val="24"/>
          <w:lang w:val="en-GB"/>
        </w:rPr>
      </w:pPr>
      <w:r>
        <w:rPr>
          <w:rFonts w:ascii="Times New Roman" w:hAnsi="Times New Roman" w:cs="Times New Roman"/>
          <w:sz w:val="24"/>
          <w:szCs w:val="24"/>
          <w:lang w:val="en-GB"/>
        </w:rPr>
        <w:t>Although Taylor’</w:t>
      </w:r>
      <w:r w:rsidR="0035263D">
        <w:rPr>
          <w:rFonts w:ascii="Times New Roman" w:hAnsi="Times New Roman" w:cs="Times New Roman"/>
          <w:sz w:val="24"/>
          <w:szCs w:val="24"/>
          <w:lang w:val="en-GB"/>
        </w:rPr>
        <w:t xml:space="preserve">s </w:t>
      </w:r>
      <w:r w:rsidR="00CB548D">
        <w:rPr>
          <w:rFonts w:ascii="Times New Roman" w:hAnsi="Times New Roman" w:cs="Times New Roman"/>
          <w:sz w:val="24"/>
          <w:szCs w:val="24"/>
          <w:lang w:val="en-GB"/>
        </w:rPr>
        <w:t>aesthetic</w:t>
      </w:r>
      <w:r w:rsidR="002E0391">
        <w:rPr>
          <w:rFonts w:ascii="Times New Roman" w:hAnsi="Times New Roman" w:cs="Times New Roman"/>
          <w:sz w:val="24"/>
          <w:szCs w:val="24"/>
          <w:lang w:val="en-GB"/>
        </w:rPr>
        <w:t xml:space="preserve"> is predominantly </w:t>
      </w:r>
      <w:r w:rsidR="002C5714">
        <w:rPr>
          <w:rFonts w:ascii="Times New Roman" w:hAnsi="Times New Roman" w:cs="Times New Roman"/>
          <w:sz w:val="24"/>
          <w:szCs w:val="24"/>
          <w:lang w:val="en-GB"/>
        </w:rPr>
        <w:t>formalist</w:t>
      </w:r>
      <w:r w:rsidR="00130874">
        <w:rPr>
          <w:rFonts w:ascii="Times New Roman" w:hAnsi="Times New Roman" w:cs="Times New Roman"/>
          <w:sz w:val="24"/>
          <w:szCs w:val="24"/>
          <w:lang w:val="en-GB"/>
        </w:rPr>
        <w:t xml:space="preserve"> because of its </w:t>
      </w:r>
      <w:r w:rsidR="002C5714">
        <w:rPr>
          <w:rFonts w:ascii="Times New Roman" w:hAnsi="Times New Roman" w:cs="Times New Roman"/>
          <w:sz w:val="24"/>
          <w:szCs w:val="24"/>
          <w:lang w:val="en-GB"/>
        </w:rPr>
        <w:t>privileging</w:t>
      </w:r>
      <w:r w:rsidR="00130874">
        <w:rPr>
          <w:rFonts w:ascii="Times New Roman" w:hAnsi="Times New Roman" w:cs="Times New Roman"/>
          <w:sz w:val="24"/>
          <w:szCs w:val="24"/>
          <w:lang w:val="en-GB"/>
        </w:rPr>
        <w:t xml:space="preserve"> of movement</w:t>
      </w:r>
      <w:r w:rsidR="002C5714">
        <w:rPr>
          <w:rFonts w:ascii="Times New Roman" w:hAnsi="Times New Roman" w:cs="Times New Roman"/>
          <w:sz w:val="24"/>
          <w:szCs w:val="24"/>
          <w:lang w:val="en-GB"/>
        </w:rPr>
        <w:t xml:space="preserve"> over other choreographic concerns</w:t>
      </w:r>
      <w:r w:rsidR="00130874">
        <w:rPr>
          <w:rFonts w:ascii="Times New Roman" w:hAnsi="Times New Roman" w:cs="Times New Roman"/>
          <w:sz w:val="24"/>
          <w:szCs w:val="24"/>
          <w:lang w:val="en-GB"/>
        </w:rPr>
        <w:t xml:space="preserve">, the stylistic paradoxes </w:t>
      </w:r>
      <w:r w:rsidR="002C5714">
        <w:rPr>
          <w:rFonts w:ascii="Times New Roman" w:hAnsi="Times New Roman" w:cs="Times New Roman"/>
          <w:sz w:val="24"/>
          <w:szCs w:val="24"/>
          <w:lang w:val="en-GB"/>
        </w:rPr>
        <w:t xml:space="preserve">in certain </w:t>
      </w:r>
      <w:r w:rsidR="00DB6CAD">
        <w:rPr>
          <w:rFonts w:ascii="Times New Roman" w:hAnsi="Times New Roman" w:cs="Times New Roman"/>
          <w:sz w:val="24"/>
          <w:szCs w:val="24"/>
          <w:lang w:val="en-GB"/>
        </w:rPr>
        <w:t>work</w:t>
      </w:r>
      <w:r w:rsidR="00130874">
        <w:rPr>
          <w:rFonts w:ascii="Times New Roman" w:hAnsi="Times New Roman" w:cs="Times New Roman"/>
          <w:sz w:val="24"/>
          <w:szCs w:val="24"/>
          <w:lang w:val="en-GB"/>
        </w:rPr>
        <w:t>s</w:t>
      </w:r>
      <w:r w:rsidR="00DB6CAD">
        <w:rPr>
          <w:rFonts w:ascii="Times New Roman" w:hAnsi="Times New Roman" w:cs="Times New Roman"/>
          <w:sz w:val="24"/>
          <w:szCs w:val="24"/>
          <w:lang w:val="en-GB"/>
        </w:rPr>
        <w:t xml:space="preserve"> demonstrate how difficult and undesirable it is to pigeon-hole any choreographer. P</w:t>
      </w:r>
      <w:r w:rsidR="00804780">
        <w:rPr>
          <w:rFonts w:ascii="Times New Roman" w:hAnsi="Times New Roman" w:cs="Times New Roman"/>
          <w:sz w:val="24"/>
          <w:szCs w:val="24"/>
          <w:lang w:val="en-GB"/>
        </w:rPr>
        <w:t xml:space="preserve">erhaps </w:t>
      </w:r>
      <w:r w:rsidR="00DB6CAD">
        <w:rPr>
          <w:rFonts w:ascii="Times New Roman" w:hAnsi="Times New Roman" w:cs="Times New Roman"/>
          <w:sz w:val="24"/>
          <w:szCs w:val="24"/>
          <w:lang w:val="en-GB"/>
        </w:rPr>
        <w:t xml:space="preserve">Taylor’s greatest legacy is in demonstrating, through sixty years of </w:t>
      </w:r>
      <w:proofErr w:type="gramStart"/>
      <w:r w:rsidR="00DB6CAD">
        <w:rPr>
          <w:rFonts w:ascii="Times New Roman" w:hAnsi="Times New Roman" w:cs="Times New Roman"/>
          <w:sz w:val="24"/>
          <w:szCs w:val="24"/>
          <w:lang w:val="en-GB"/>
        </w:rPr>
        <w:t>dance-making</w:t>
      </w:r>
      <w:proofErr w:type="gramEnd"/>
      <w:r w:rsidR="00DB6CAD">
        <w:rPr>
          <w:rFonts w:ascii="Times New Roman" w:hAnsi="Times New Roman" w:cs="Times New Roman"/>
          <w:sz w:val="24"/>
          <w:szCs w:val="24"/>
          <w:lang w:val="en-GB"/>
        </w:rPr>
        <w:t>, that different versions of modernism are at play, both philosophically and historically.</w:t>
      </w:r>
    </w:p>
    <w:p w14:paraId="48B60207" w14:textId="77777777" w:rsidR="002755F7" w:rsidRDefault="002755F7" w:rsidP="006C3F8B">
      <w:pPr>
        <w:spacing w:after="0" w:line="240" w:lineRule="auto"/>
        <w:rPr>
          <w:rFonts w:ascii="Times New Roman" w:hAnsi="Times New Roman" w:cs="Times New Roman"/>
          <w:sz w:val="24"/>
          <w:szCs w:val="24"/>
          <w:lang w:val="en-GB"/>
        </w:rPr>
      </w:pPr>
    </w:p>
    <w:p w14:paraId="2C8569E2" w14:textId="77777777" w:rsidR="00360BEF" w:rsidRPr="0076494F" w:rsidRDefault="00360BEF" w:rsidP="00360BEF">
      <w:pPr>
        <w:ind w:left="720" w:hanging="720"/>
        <w:rPr>
          <w:rFonts w:ascii="Times New Roman" w:hAnsi="Times New Roman" w:cs="Times New Roman"/>
          <w:b/>
          <w:sz w:val="24"/>
          <w:szCs w:val="24"/>
          <w:lang w:val="en-GB"/>
        </w:rPr>
      </w:pPr>
      <w:r w:rsidRPr="0076494F">
        <w:rPr>
          <w:rFonts w:ascii="Times New Roman" w:hAnsi="Times New Roman" w:cs="Times New Roman"/>
          <w:b/>
          <w:sz w:val="24"/>
          <w:szCs w:val="24"/>
          <w:lang w:val="en-GB"/>
        </w:rPr>
        <w:t>Angela Kane</w:t>
      </w:r>
    </w:p>
    <w:p w14:paraId="0978A5E5" w14:textId="77777777" w:rsidR="002755F7" w:rsidRDefault="002755F7" w:rsidP="006C3F8B">
      <w:pPr>
        <w:spacing w:after="0" w:line="240" w:lineRule="auto"/>
        <w:rPr>
          <w:rFonts w:ascii="Times New Roman" w:hAnsi="Times New Roman" w:cs="Times New Roman"/>
          <w:sz w:val="24"/>
          <w:szCs w:val="24"/>
          <w:lang w:val="en-GB"/>
        </w:rPr>
      </w:pPr>
    </w:p>
    <w:p w14:paraId="7480E7CD" w14:textId="1BF6BD38" w:rsidR="003E01CC" w:rsidRPr="003E01CC" w:rsidRDefault="003B2701" w:rsidP="00003AAB">
      <w:pPr>
        <w:spacing w:after="0" w:line="240" w:lineRule="auto"/>
        <w:rPr>
          <w:rFonts w:ascii="Times New Roman" w:hAnsi="Times New Roman" w:cs="Times New Roman"/>
          <w:b/>
          <w:sz w:val="24"/>
          <w:szCs w:val="24"/>
          <w:lang w:val="en-GB"/>
        </w:rPr>
      </w:pPr>
      <w:r>
        <w:rPr>
          <w:rFonts w:ascii="Times New Roman" w:hAnsi="Times New Roman" w:cs="Times New Roman"/>
          <w:b/>
          <w:sz w:val="24"/>
          <w:szCs w:val="24"/>
          <w:lang w:val="en-GB"/>
        </w:rPr>
        <w:t xml:space="preserve">Selected </w:t>
      </w:r>
      <w:r w:rsidR="00003AAB">
        <w:rPr>
          <w:rFonts w:ascii="Times New Roman" w:hAnsi="Times New Roman" w:cs="Times New Roman"/>
          <w:b/>
          <w:sz w:val="24"/>
          <w:szCs w:val="24"/>
          <w:lang w:val="en-GB"/>
        </w:rPr>
        <w:t>W</w:t>
      </w:r>
      <w:r w:rsidR="003E01CC" w:rsidRPr="003E01CC">
        <w:rPr>
          <w:rFonts w:ascii="Times New Roman" w:hAnsi="Times New Roman" w:cs="Times New Roman"/>
          <w:b/>
          <w:sz w:val="24"/>
          <w:szCs w:val="24"/>
          <w:lang w:val="en-GB"/>
        </w:rPr>
        <w:t>orks</w:t>
      </w:r>
    </w:p>
    <w:p w14:paraId="1049AAB9" w14:textId="77777777" w:rsidR="00BE1CE4" w:rsidRPr="00BE1CE4" w:rsidRDefault="00BE1CE4" w:rsidP="00003AAB">
      <w:pPr>
        <w:spacing w:after="0" w:line="240" w:lineRule="auto"/>
        <w:rPr>
          <w:rFonts w:ascii="Times New Roman" w:hAnsi="Times New Roman" w:cs="Times New Roman"/>
          <w:sz w:val="24"/>
          <w:szCs w:val="24"/>
          <w:lang w:val="en-GB"/>
        </w:rPr>
      </w:pPr>
      <w:r>
        <w:rPr>
          <w:rFonts w:ascii="Times New Roman" w:hAnsi="Times New Roman" w:cs="Times New Roman"/>
          <w:i/>
          <w:sz w:val="24"/>
          <w:szCs w:val="24"/>
          <w:lang w:val="en-GB"/>
        </w:rPr>
        <w:t>Jack and the Beanstalk</w:t>
      </w:r>
      <w:r>
        <w:rPr>
          <w:rFonts w:ascii="Times New Roman" w:hAnsi="Times New Roman" w:cs="Times New Roman"/>
          <w:sz w:val="24"/>
          <w:szCs w:val="24"/>
          <w:lang w:val="en-GB"/>
        </w:rPr>
        <w:t xml:space="preserve"> (1954)</w:t>
      </w:r>
    </w:p>
    <w:p w14:paraId="7527296F" w14:textId="77777777" w:rsidR="00BE1CE4" w:rsidRPr="00BE1CE4" w:rsidRDefault="001954D0" w:rsidP="00003AAB">
      <w:pPr>
        <w:spacing w:after="0" w:line="240" w:lineRule="auto"/>
        <w:rPr>
          <w:rFonts w:ascii="Times New Roman" w:hAnsi="Times New Roman" w:cs="Times New Roman"/>
          <w:sz w:val="24"/>
          <w:szCs w:val="24"/>
          <w:lang w:val="en-GB"/>
        </w:rPr>
      </w:pPr>
      <w:r>
        <w:rPr>
          <w:rFonts w:ascii="Times New Roman" w:hAnsi="Times New Roman" w:cs="Times New Roman"/>
          <w:i/>
          <w:sz w:val="24"/>
          <w:szCs w:val="24"/>
          <w:lang w:val="en-GB"/>
        </w:rPr>
        <w:t>3</w:t>
      </w:r>
      <w:r w:rsidR="00BE1CE4">
        <w:rPr>
          <w:rFonts w:ascii="Times New Roman" w:hAnsi="Times New Roman" w:cs="Times New Roman"/>
          <w:i/>
          <w:sz w:val="24"/>
          <w:szCs w:val="24"/>
          <w:lang w:val="en-GB"/>
        </w:rPr>
        <w:t xml:space="preserve"> Epitaphs</w:t>
      </w:r>
      <w:r w:rsidR="00BE1CE4">
        <w:rPr>
          <w:rFonts w:ascii="Times New Roman" w:hAnsi="Times New Roman" w:cs="Times New Roman"/>
          <w:sz w:val="24"/>
          <w:szCs w:val="24"/>
          <w:lang w:val="en-GB"/>
        </w:rPr>
        <w:t xml:space="preserve"> (1956)</w:t>
      </w:r>
    </w:p>
    <w:p w14:paraId="7A6D8A4C" w14:textId="77777777" w:rsidR="003E01CC" w:rsidRDefault="00B70F61" w:rsidP="00003AAB">
      <w:pPr>
        <w:spacing w:after="0" w:line="240" w:lineRule="auto"/>
        <w:rPr>
          <w:rFonts w:ascii="Times New Roman" w:hAnsi="Times New Roman" w:cs="Times New Roman"/>
          <w:sz w:val="24"/>
          <w:szCs w:val="24"/>
          <w:lang w:val="en-GB"/>
        </w:rPr>
      </w:pPr>
      <w:r w:rsidRPr="00402F75">
        <w:rPr>
          <w:rFonts w:ascii="Times New Roman" w:hAnsi="Times New Roman" w:cs="Times New Roman"/>
          <w:i/>
          <w:sz w:val="24"/>
          <w:szCs w:val="24"/>
          <w:lang w:val="en-GB"/>
        </w:rPr>
        <w:t>Seven New Dances</w:t>
      </w:r>
      <w:r>
        <w:rPr>
          <w:rFonts w:ascii="Times New Roman" w:hAnsi="Times New Roman" w:cs="Times New Roman"/>
          <w:sz w:val="24"/>
          <w:szCs w:val="24"/>
          <w:lang w:val="en-GB"/>
        </w:rPr>
        <w:t xml:space="preserve"> (1957)</w:t>
      </w:r>
    </w:p>
    <w:p w14:paraId="575F72EE" w14:textId="77777777" w:rsidR="00BE1CE4" w:rsidRDefault="00BE1CE4" w:rsidP="00003AAB">
      <w:pPr>
        <w:spacing w:after="0" w:line="240" w:lineRule="auto"/>
        <w:rPr>
          <w:rFonts w:ascii="Times New Roman" w:hAnsi="Times New Roman" w:cs="Times New Roman"/>
          <w:sz w:val="24"/>
          <w:szCs w:val="24"/>
          <w:lang w:val="en-GB"/>
        </w:rPr>
      </w:pPr>
      <w:r w:rsidRPr="00BE1CE4">
        <w:rPr>
          <w:rFonts w:ascii="Times New Roman" w:hAnsi="Times New Roman" w:cs="Times New Roman"/>
          <w:i/>
          <w:sz w:val="24"/>
          <w:szCs w:val="24"/>
          <w:lang w:val="en-GB"/>
        </w:rPr>
        <w:t xml:space="preserve">Fibres </w:t>
      </w:r>
      <w:r>
        <w:rPr>
          <w:rFonts w:ascii="Times New Roman" w:hAnsi="Times New Roman" w:cs="Times New Roman"/>
          <w:sz w:val="24"/>
          <w:szCs w:val="24"/>
          <w:lang w:val="en-GB"/>
        </w:rPr>
        <w:t>(1961)</w:t>
      </w:r>
    </w:p>
    <w:p w14:paraId="03C8EEE7" w14:textId="77777777" w:rsidR="00BE1CE4" w:rsidRDefault="00BE1CE4" w:rsidP="00402F75">
      <w:pPr>
        <w:spacing w:after="0" w:line="240" w:lineRule="auto"/>
        <w:rPr>
          <w:rFonts w:ascii="Times New Roman" w:hAnsi="Times New Roman" w:cs="Times New Roman"/>
          <w:sz w:val="24"/>
          <w:szCs w:val="24"/>
          <w:lang w:val="en-GB"/>
        </w:rPr>
      </w:pPr>
      <w:r w:rsidRPr="00BE1CE4">
        <w:rPr>
          <w:rFonts w:ascii="Times New Roman" w:hAnsi="Times New Roman" w:cs="Times New Roman"/>
          <w:i/>
          <w:sz w:val="24"/>
          <w:szCs w:val="24"/>
          <w:lang w:val="en-GB"/>
        </w:rPr>
        <w:t>Insects and Heroes</w:t>
      </w:r>
      <w:r>
        <w:rPr>
          <w:rFonts w:ascii="Times New Roman" w:hAnsi="Times New Roman" w:cs="Times New Roman"/>
          <w:sz w:val="24"/>
          <w:szCs w:val="24"/>
          <w:lang w:val="en-GB"/>
        </w:rPr>
        <w:t xml:space="preserve"> (1961)</w:t>
      </w:r>
    </w:p>
    <w:p w14:paraId="4E81D09C" w14:textId="77777777" w:rsidR="00B70F61" w:rsidRDefault="00B70F61" w:rsidP="00402F75">
      <w:pPr>
        <w:spacing w:after="0" w:line="240" w:lineRule="auto"/>
        <w:rPr>
          <w:rFonts w:ascii="Times New Roman" w:hAnsi="Times New Roman" w:cs="Times New Roman"/>
          <w:sz w:val="24"/>
          <w:szCs w:val="24"/>
          <w:lang w:val="en-GB"/>
        </w:rPr>
      </w:pPr>
      <w:r w:rsidRPr="00402F75">
        <w:rPr>
          <w:rFonts w:ascii="Times New Roman" w:hAnsi="Times New Roman" w:cs="Times New Roman"/>
          <w:i/>
          <w:sz w:val="24"/>
          <w:szCs w:val="24"/>
          <w:lang w:val="en-GB"/>
        </w:rPr>
        <w:t>Junction</w:t>
      </w:r>
      <w:r w:rsidR="00BE1CE4">
        <w:rPr>
          <w:rFonts w:ascii="Times New Roman" w:hAnsi="Times New Roman" w:cs="Times New Roman"/>
          <w:sz w:val="24"/>
          <w:szCs w:val="24"/>
          <w:lang w:val="en-GB"/>
        </w:rPr>
        <w:t xml:space="preserve"> (1961</w:t>
      </w:r>
      <w:r>
        <w:rPr>
          <w:rFonts w:ascii="Times New Roman" w:hAnsi="Times New Roman" w:cs="Times New Roman"/>
          <w:sz w:val="24"/>
          <w:szCs w:val="24"/>
          <w:lang w:val="en-GB"/>
        </w:rPr>
        <w:t>)</w:t>
      </w:r>
    </w:p>
    <w:p w14:paraId="652CCF74" w14:textId="77777777" w:rsidR="00B70F61" w:rsidRDefault="00B70F61" w:rsidP="00402F75">
      <w:pPr>
        <w:spacing w:after="0" w:line="240" w:lineRule="auto"/>
        <w:rPr>
          <w:rFonts w:ascii="Times New Roman" w:hAnsi="Times New Roman" w:cs="Times New Roman"/>
          <w:sz w:val="24"/>
          <w:szCs w:val="24"/>
          <w:lang w:val="en-GB"/>
        </w:rPr>
      </w:pPr>
      <w:r w:rsidRPr="00402F75">
        <w:rPr>
          <w:rFonts w:ascii="Times New Roman" w:hAnsi="Times New Roman" w:cs="Times New Roman"/>
          <w:i/>
          <w:sz w:val="24"/>
          <w:szCs w:val="24"/>
          <w:lang w:val="en-GB"/>
        </w:rPr>
        <w:t>Aureole</w:t>
      </w:r>
      <w:r>
        <w:rPr>
          <w:rFonts w:ascii="Times New Roman" w:hAnsi="Times New Roman" w:cs="Times New Roman"/>
          <w:sz w:val="24"/>
          <w:szCs w:val="24"/>
          <w:lang w:val="en-GB"/>
        </w:rPr>
        <w:t xml:space="preserve"> (1962)</w:t>
      </w:r>
    </w:p>
    <w:p w14:paraId="031F8CBB" w14:textId="77777777" w:rsidR="00B70F61" w:rsidRDefault="00B70F61" w:rsidP="00402F75">
      <w:pPr>
        <w:spacing w:after="0" w:line="240" w:lineRule="auto"/>
        <w:rPr>
          <w:rFonts w:ascii="Times New Roman" w:hAnsi="Times New Roman" w:cs="Times New Roman"/>
          <w:sz w:val="24"/>
          <w:szCs w:val="24"/>
          <w:lang w:val="en-GB"/>
        </w:rPr>
      </w:pPr>
      <w:proofErr w:type="spellStart"/>
      <w:r w:rsidRPr="00402F75">
        <w:rPr>
          <w:rFonts w:ascii="Times New Roman" w:hAnsi="Times New Roman" w:cs="Times New Roman"/>
          <w:i/>
          <w:sz w:val="24"/>
          <w:szCs w:val="24"/>
          <w:lang w:val="en-GB"/>
        </w:rPr>
        <w:t>Scudorama</w:t>
      </w:r>
      <w:proofErr w:type="spellEnd"/>
      <w:r w:rsidRPr="00402F75">
        <w:rPr>
          <w:rFonts w:ascii="Times New Roman" w:hAnsi="Times New Roman" w:cs="Times New Roman"/>
          <w:i/>
          <w:sz w:val="24"/>
          <w:szCs w:val="24"/>
          <w:lang w:val="en-GB"/>
        </w:rPr>
        <w:t xml:space="preserve"> </w:t>
      </w:r>
      <w:r>
        <w:rPr>
          <w:rFonts w:ascii="Times New Roman" w:hAnsi="Times New Roman" w:cs="Times New Roman"/>
          <w:sz w:val="24"/>
          <w:szCs w:val="24"/>
          <w:lang w:val="en-GB"/>
        </w:rPr>
        <w:t>(1963)</w:t>
      </w:r>
    </w:p>
    <w:p w14:paraId="6C669183" w14:textId="77777777" w:rsidR="00B70F61" w:rsidRDefault="00B70F61" w:rsidP="00402F75">
      <w:pPr>
        <w:spacing w:after="0" w:line="240" w:lineRule="auto"/>
        <w:rPr>
          <w:rFonts w:ascii="Times New Roman" w:hAnsi="Times New Roman" w:cs="Times New Roman"/>
          <w:sz w:val="24"/>
          <w:szCs w:val="24"/>
          <w:lang w:val="en-GB"/>
        </w:rPr>
      </w:pPr>
      <w:r w:rsidRPr="00402F75">
        <w:rPr>
          <w:rFonts w:ascii="Times New Roman" w:hAnsi="Times New Roman" w:cs="Times New Roman"/>
          <w:i/>
          <w:sz w:val="24"/>
          <w:szCs w:val="24"/>
          <w:lang w:val="en-GB"/>
        </w:rPr>
        <w:t xml:space="preserve">From Sea to Shining Sea </w:t>
      </w:r>
      <w:r>
        <w:rPr>
          <w:rFonts w:ascii="Times New Roman" w:hAnsi="Times New Roman" w:cs="Times New Roman"/>
          <w:sz w:val="24"/>
          <w:szCs w:val="24"/>
          <w:lang w:val="en-GB"/>
        </w:rPr>
        <w:t>(1965)</w:t>
      </w:r>
    </w:p>
    <w:p w14:paraId="35E9358B" w14:textId="77777777" w:rsidR="00B70F61" w:rsidRDefault="00B70F61" w:rsidP="00402F75">
      <w:pPr>
        <w:spacing w:after="0" w:line="240" w:lineRule="auto"/>
        <w:rPr>
          <w:rFonts w:ascii="Times New Roman" w:hAnsi="Times New Roman" w:cs="Times New Roman"/>
          <w:sz w:val="24"/>
          <w:szCs w:val="24"/>
          <w:lang w:val="en-GB"/>
        </w:rPr>
      </w:pPr>
      <w:r w:rsidRPr="00402F75">
        <w:rPr>
          <w:rFonts w:ascii="Times New Roman" w:hAnsi="Times New Roman" w:cs="Times New Roman"/>
          <w:i/>
          <w:sz w:val="24"/>
          <w:szCs w:val="24"/>
          <w:lang w:val="en-GB"/>
        </w:rPr>
        <w:t>Orbs</w:t>
      </w:r>
      <w:r>
        <w:rPr>
          <w:rFonts w:ascii="Times New Roman" w:hAnsi="Times New Roman" w:cs="Times New Roman"/>
          <w:sz w:val="24"/>
          <w:szCs w:val="24"/>
          <w:lang w:val="en-GB"/>
        </w:rPr>
        <w:t xml:space="preserve"> (1966)</w:t>
      </w:r>
    </w:p>
    <w:p w14:paraId="5D8DF4C6" w14:textId="186EAB2C" w:rsidR="00804780" w:rsidRPr="00003AAB" w:rsidRDefault="00804780" w:rsidP="00402F75">
      <w:pPr>
        <w:spacing w:after="0" w:line="240" w:lineRule="auto"/>
        <w:rPr>
          <w:rFonts w:ascii="Times New Roman" w:hAnsi="Times New Roman" w:cs="Times New Roman"/>
          <w:sz w:val="24"/>
          <w:szCs w:val="24"/>
          <w:lang w:val="en-GB"/>
        </w:rPr>
      </w:pPr>
      <w:r>
        <w:rPr>
          <w:rFonts w:ascii="Times New Roman" w:hAnsi="Times New Roman" w:cs="Times New Roman"/>
          <w:i/>
          <w:sz w:val="24"/>
          <w:szCs w:val="24"/>
          <w:lang w:val="en-GB"/>
        </w:rPr>
        <w:t xml:space="preserve">Churchyard </w:t>
      </w:r>
      <w:r>
        <w:rPr>
          <w:rFonts w:ascii="Times New Roman" w:hAnsi="Times New Roman" w:cs="Times New Roman"/>
          <w:sz w:val="24"/>
          <w:szCs w:val="24"/>
          <w:lang w:val="en-GB"/>
        </w:rPr>
        <w:t>(1969)</w:t>
      </w:r>
    </w:p>
    <w:p w14:paraId="4EB7F614" w14:textId="77777777" w:rsidR="00B70F61" w:rsidRDefault="00B70F61" w:rsidP="00402F75">
      <w:pPr>
        <w:spacing w:after="0" w:line="240" w:lineRule="auto"/>
        <w:rPr>
          <w:rFonts w:ascii="Times New Roman" w:hAnsi="Times New Roman" w:cs="Times New Roman"/>
          <w:sz w:val="24"/>
          <w:szCs w:val="24"/>
          <w:lang w:val="en-GB"/>
        </w:rPr>
      </w:pPr>
      <w:r w:rsidRPr="00402F75">
        <w:rPr>
          <w:rFonts w:ascii="Times New Roman" w:hAnsi="Times New Roman" w:cs="Times New Roman"/>
          <w:i/>
          <w:sz w:val="24"/>
          <w:szCs w:val="24"/>
          <w:lang w:val="en-GB"/>
        </w:rPr>
        <w:t>Big Bertha</w:t>
      </w:r>
      <w:r>
        <w:rPr>
          <w:rFonts w:ascii="Times New Roman" w:hAnsi="Times New Roman" w:cs="Times New Roman"/>
          <w:sz w:val="24"/>
          <w:szCs w:val="24"/>
          <w:lang w:val="en-GB"/>
        </w:rPr>
        <w:t xml:space="preserve"> (1970)</w:t>
      </w:r>
    </w:p>
    <w:p w14:paraId="02683C47" w14:textId="77777777" w:rsidR="00B70F61" w:rsidRDefault="00B70F61" w:rsidP="00402F75">
      <w:pPr>
        <w:spacing w:after="0" w:line="240" w:lineRule="auto"/>
        <w:rPr>
          <w:rFonts w:ascii="Times New Roman" w:hAnsi="Times New Roman" w:cs="Times New Roman"/>
          <w:sz w:val="24"/>
          <w:szCs w:val="24"/>
          <w:lang w:val="en-GB"/>
        </w:rPr>
      </w:pPr>
      <w:r w:rsidRPr="00402F75">
        <w:rPr>
          <w:rFonts w:ascii="Times New Roman" w:hAnsi="Times New Roman" w:cs="Times New Roman"/>
          <w:i/>
          <w:sz w:val="24"/>
          <w:szCs w:val="24"/>
          <w:lang w:val="en-GB"/>
        </w:rPr>
        <w:t>American Genesis</w:t>
      </w:r>
      <w:r>
        <w:rPr>
          <w:rFonts w:ascii="Times New Roman" w:hAnsi="Times New Roman" w:cs="Times New Roman"/>
          <w:sz w:val="24"/>
          <w:szCs w:val="24"/>
          <w:lang w:val="en-GB"/>
        </w:rPr>
        <w:t xml:space="preserve"> (1973)</w:t>
      </w:r>
    </w:p>
    <w:p w14:paraId="73DD2F8E" w14:textId="77777777" w:rsidR="00B70F61" w:rsidRDefault="00B70F61" w:rsidP="00402F75">
      <w:pPr>
        <w:spacing w:after="0" w:line="240" w:lineRule="auto"/>
        <w:rPr>
          <w:rFonts w:ascii="Times New Roman" w:hAnsi="Times New Roman" w:cs="Times New Roman"/>
          <w:sz w:val="24"/>
          <w:szCs w:val="24"/>
          <w:lang w:val="en-GB"/>
        </w:rPr>
      </w:pPr>
      <w:r w:rsidRPr="00402F75">
        <w:rPr>
          <w:rFonts w:ascii="Times New Roman" w:hAnsi="Times New Roman" w:cs="Times New Roman"/>
          <w:i/>
          <w:sz w:val="24"/>
          <w:szCs w:val="24"/>
          <w:lang w:val="en-GB"/>
        </w:rPr>
        <w:t>Esplanade</w:t>
      </w:r>
      <w:r>
        <w:rPr>
          <w:rFonts w:ascii="Times New Roman" w:hAnsi="Times New Roman" w:cs="Times New Roman"/>
          <w:sz w:val="24"/>
          <w:szCs w:val="24"/>
          <w:lang w:val="en-GB"/>
        </w:rPr>
        <w:t xml:space="preserve"> (1975)</w:t>
      </w:r>
    </w:p>
    <w:p w14:paraId="07764A89" w14:textId="77777777" w:rsidR="00B70F61" w:rsidRDefault="00B70F61" w:rsidP="00402F75">
      <w:pPr>
        <w:spacing w:after="0" w:line="240" w:lineRule="auto"/>
        <w:rPr>
          <w:rFonts w:ascii="Times New Roman" w:hAnsi="Times New Roman" w:cs="Times New Roman"/>
          <w:sz w:val="24"/>
          <w:szCs w:val="24"/>
          <w:lang w:val="en-GB"/>
        </w:rPr>
      </w:pPr>
      <w:r w:rsidRPr="00402F75">
        <w:rPr>
          <w:rFonts w:ascii="Times New Roman" w:hAnsi="Times New Roman" w:cs="Times New Roman"/>
          <w:i/>
          <w:sz w:val="24"/>
          <w:szCs w:val="24"/>
          <w:lang w:val="en-GB"/>
        </w:rPr>
        <w:t>Airs</w:t>
      </w:r>
      <w:r>
        <w:rPr>
          <w:rFonts w:ascii="Times New Roman" w:hAnsi="Times New Roman" w:cs="Times New Roman"/>
          <w:sz w:val="24"/>
          <w:szCs w:val="24"/>
          <w:lang w:val="en-GB"/>
        </w:rPr>
        <w:t xml:space="preserve"> (1978)</w:t>
      </w:r>
    </w:p>
    <w:p w14:paraId="60161C32" w14:textId="77777777" w:rsidR="00B70F61" w:rsidRDefault="00B70F61" w:rsidP="00402F75">
      <w:pPr>
        <w:spacing w:after="0" w:line="240" w:lineRule="auto"/>
        <w:rPr>
          <w:rFonts w:ascii="Times New Roman" w:hAnsi="Times New Roman" w:cs="Times New Roman"/>
          <w:sz w:val="24"/>
          <w:szCs w:val="24"/>
          <w:lang w:val="en-GB"/>
        </w:rPr>
      </w:pPr>
      <w:r w:rsidRPr="00402F75">
        <w:rPr>
          <w:rFonts w:ascii="Times New Roman" w:hAnsi="Times New Roman" w:cs="Times New Roman"/>
          <w:i/>
          <w:sz w:val="24"/>
          <w:szCs w:val="24"/>
          <w:lang w:val="en-GB"/>
        </w:rPr>
        <w:t xml:space="preserve">Le </w:t>
      </w:r>
      <w:proofErr w:type="spellStart"/>
      <w:r w:rsidRPr="00402F75">
        <w:rPr>
          <w:rFonts w:ascii="Times New Roman" w:hAnsi="Times New Roman" w:cs="Times New Roman"/>
          <w:i/>
          <w:sz w:val="24"/>
          <w:szCs w:val="24"/>
          <w:lang w:val="en-GB"/>
        </w:rPr>
        <w:t>Sacre</w:t>
      </w:r>
      <w:proofErr w:type="spellEnd"/>
      <w:r w:rsidRPr="00402F75">
        <w:rPr>
          <w:rFonts w:ascii="Times New Roman" w:hAnsi="Times New Roman" w:cs="Times New Roman"/>
          <w:i/>
          <w:sz w:val="24"/>
          <w:szCs w:val="24"/>
          <w:lang w:val="en-GB"/>
        </w:rPr>
        <w:t xml:space="preserve"> du </w:t>
      </w:r>
      <w:proofErr w:type="spellStart"/>
      <w:r w:rsidRPr="00402F75">
        <w:rPr>
          <w:rFonts w:ascii="Times New Roman" w:hAnsi="Times New Roman" w:cs="Times New Roman"/>
          <w:i/>
          <w:sz w:val="24"/>
          <w:szCs w:val="24"/>
          <w:lang w:val="en-GB"/>
        </w:rPr>
        <w:t>Printemps</w:t>
      </w:r>
      <w:proofErr w:type="spellEnd"/>
      <w:r w:rsidRPr="00402F75">
        <w:rPr>
          <w:rFonts w:ascii="Times New Roman" w:hAnsi="Times New Roman" w:cs="Times New Roman"/>
          <w:i/>
          <w:sz w:val="24"/>
          <w:szCs w:val="24"/>
          <w:lang w:val="en-GB"/>
        </w:rPr>
        <w:t xml:space="preserve"> (The Rehearsal)</w:t>
      </w:r>
      <w:r>
        <w:rPr>
          <w:rFonts w:ascii="Times New Roman" w:hAnsi="Times New Roman" w:cs="Times New Roman"/>
          <w:sz w:val="24"/>
          <w:szCs w:val="24"/>
          <w:lang w:val="en-GB"/>
        </w:rPr>
        <w:t xml:space="preserve"> (1980)</w:t>
      </w:r>
    </w:p>
    <w:p w14:paraId="4B448D5E" w14:textId="77777777" w:rsidR="00B70F61" w:rsidRDefault="00B70F61" w:rsidP="00402F75">
      <w:pPr>
        <w:spacing w:after="0" w:line="240" w:lineRule="auto"/>
        <w:rPr>
          <w:rFonts w:ascii="Times New Roman" w:hAnsi="Times New Roman" w:cs="Times New Roman"/>
          <w:sz w:val="24"/>
          <w:szCs w:val="24"/>
          <w:lang w:val="en-GB"/>
        </w:rPr>
      </w:pPr>
      <w:r w:rsidRPr="00402F75">
        <w:rPr>
          <w:rFonts w:ascii="Times New Roman" w:hAnsi="Times New Roman" w:cs="Times New Roman"/>
          <w:i/>
          <w:sz w:val="24"/>
          <w:szCs w:val="24"/>
          <w:lang w:val="en-GB"/>
        </w:rPr>
        <w:t>Arden Court</w:t>
      </w:r>
      <w:r>
        <w:rPr>
          <w:rFonts w:ascii="Times New Roman" w:hAnsi="Times New Roman" w:cs="Times New Roman"/>
          <w:sz w:val="24"/>
          <w:szCs w:val="24"/>
          <w:lang w:val="en-GB"/>
        </w:rPr>
        <w:t xml:space="preserve"> (1981)</w:t>
      </w:r>
    </w:p>
    <w:p w14:paraId="1FF03BDF" w14:textId="77777777" w:rsidR="00B70F61" w:rsidRDefault="00B70F61" w:rsidP="00402F75">
      <w:pPr>
        <w:spacing w:after="0" w:line="240" w:lineRule="auto"/>
        <w:rPr>
          <w:rFonts w:ascii="Times New Roman" w:hAnsi="Times New Roman" w:cs="Times New Roman"/>
          <w:sz w:val="24"/>
          <w:szCs w:val="24"/>
          <w:lang w:val="en-GB"/>
        </w:rPr>
      </w:pPr>
      <w:r w:rsidRPr="00402F75">
        <w:rPr>
          <w:rFonts w:ascii="Times New Roman" w:hAnsi="Times New Roman" w:cs="Times New Roman"/>
          <w:i/>
          <w:sz w:val="24"/>
          <w:szCs w:val="24"/>
          <w:lang w:val="en-GB"/>
        </w:rPr>
        <w:t>Roses</w:t>
      </w:r>
      <w:r>
        <w:rPr>
          <w:rFonts w:ascii="Times New Roman" w:hAnsi="Times New Roman" w:cs="Times New Roman"/>
          <w:sz w:val="24"/>
          <w:szCs w:val="24"/>
          <w:lang w:val="en-GB"/>
        </w:rPr>
        <w:t xml:space="preserve"> (1985)</w:t>
      </w:r>
    </w:p>
    <w:p w14:paraId="5E35A2FE" w14:textId="77777777" w:rsidR="00B70F61" w:rsidRDefault="00B70F61" w:rsidP="00402F75">
      <w:pPr>
        <w:spacing w:after="0" w:line="240" w:lineRule="auto"/>
        <w:rPr>
          <w:rFonts w:ascii="Times New Roman" w:hAnsi="Times New Roman" w:cs="Times New Roman"/>
          <w:sz w:val="24"/>
          <w:szCs w:val="24"/>
          <w:lang w:val="en-GB"/>
        </w:rPr>
      </w:pPr>
      <w:r w:rsidRPr="00402F75">
        <w:rPr>
          <w:rFonts w:ascii="Times New Roman" w:hAnsi="Times New Roman" w:cs="Times New Roman"/>
          <w:i/>
          <w:sz w:val="24"/>
          <w:szCs w:val="24"/>
          <w:lang w:val="en-GB"/>
        </w:rPr>
        <w:t>Last Look</w:t>
      </w:r>
      <w:r>
        <w:rPr>
          <w:rFonts w:ascii="Times New Roman" w:hAnsi="Times New Roman" w:cs="Times New Roman"/>
          <w:sz w:val="24"/>
          <w:szCs w:val="24"/>
          <w:lang w:val="en-GB"/>
        </w:rPr>
        <w:t xml:space="preserve"> (1985)</w:t>
      </w:r>
    </w:p>
    <w:p w14:paraId="4ABAC0F7" w14:textId="77777777" w:rsidR="00B70F61" w:rsidRDefault="00B70F61" w:rsidP="00402F75">
      <w:pPr>
        <w:spacing w:after="0" w:line="240" w:lineRule="auto"/>
        <w:rPr>
          <w:rFonts w:ascii="Times New Roman" w:hAnsi="Times New Roman" w:cs="Times New Roman"/>
          <w:sz w:val="24"/>
          <w:szCs w:val="24"/>
          <w:lang w:val="en-GB"/>
        </w:rPr>
      </w:pPr>
      <w:r w:rsidRPr="00402F75">
        <w:rPr>
          <w:rFonts w:ascii="Times New Roman" w:hAnsi="Times New Roman" w:cs="Times New Roman"/>
          <w:i/>
          <w:sz w:val="24"/>
          <w:szCs w:val="24"/>
          <w:lang w:val="en-GB"/>
        </w:rPr>
        <w:t>Musical Offering</w:t>
      </w:r>
      <w:r>
        <w:rPr>
          <w:rFonts w:ascii="Times New Roman" w:hAnsi="Times New Roman" w:cs="Times New Roman"/>
          <w:sz w:val="24"/>
          <w:szCs w:val="24"/>
          <w:lang w:val="en-GB"/>
        </w:rPr>
        <w:t xml:space="preserve"> (1986)</w:t>
      </w:r>
    </w:p>
    <w:p w14:paraId="7989A3A3" w14:textId="77777777" w:rsidR="00B70F61" w:rsidRDefault="00B70F61" w:rsidP="00402F75">
      <w:pPr>
        <w:spacing w:after="0" w:line="240" w:lineRule="auto"/>
        <w:rPr>
          <w:rFonts w:ascii="Times New Roman" w:hAnsi="Times New Roman" w:cs="Times New Roman"/>
          <w:sz w:val="24"/>
          <w:szCs w:val="24"/>
          <w:lang w:val="en-GB"/>
        </w:rPr>
      </w:pPr>
      <w:proofErr w:type="spellStart"/>
      <w:r w:rsidRPr="00402F75">
        <w:rPr>
          <w:rFonts w:ascii="Times New Roman" w:hAnsi="Times New Roman" w:cs="Times New Roman"/>
          <w:i/>
          <w:sz w:val="24"/>
          <w:szCs w:val="24"/>
          <w:lang w:val="en-GB"/>
        </w:rPr>
        <w:t>Brandenburgs</w:t>
      </w:r>
      <w:proofErr w:type="spellEnd"/>
      <w:r>
        <w:rPr>
          <w:rFonts w:ascii="Times New Roman" w:hAnsi="Times New Roman" w:cs="Times New Roman"/>
          <w:sz w:val="24"/>
          <w:szCs w:val="24"/>
          <w:lang w:val="en-GB"/>
        </w:rPr>
        <w:t xml:space="preserve"> (1988)</w:t>
      </w:r>
    </w:p>
    <w:p w14:paraId="3057913D" w14:textId="77777777" w:rsidR="00B70F61" w:rsidRDefault="00B70F61" w:rsidP="00402F75">
      <w:pPr>
        <w:spacing w:after="0" w:line="240" w:lineRule="auto"/>
        <w:rPr>
          <w:rFonts w:ascii="Times New Roman" w:hAnsi="Times New Roman" w:cs="Times New Roman"/>
          <w:sz w:val="24"/>
          <w:szCs w:val="24"/>
          <w:lang w:val="en-GB"/>
        </w:rPr>
      </w:pPr>
      <w:r w:rsidRPr="00402F75">
        <w:rPr>
          <w:rFonts w:ascii="Times New Roman" w:hAnsi="Times New Roman" w:cs="Times New Roman"/>
          <w:i/>
          <w:sz w:val="24"/>
          <w:szCs w:val="24"/>
          <w:lang w:val="en-GB"/>
        </w:rPr>
        <w:t>Speaking in Tongues</w:t>
      </w:r>
      <w:r>
        <w:rPr>
          <w:rFonts w:ascii="Times New Roman" w:hAnsi="Times New Roman" w:cs="Times New Roman"/>
          <w:sz w:val="24"/>
          <w:szCs w:val="24"/>
          <w:lang w:val="en-GB"/>
        </w:rPr>
        <w:t xml:space="preserve"> (1988)</w:t>
      </w:r>
    </w:p>
    <w:p w14:paraId="2A6B8FBA" w14:textId="77777777" w:rsidR="00B70F61" w:rsidRDefault="00B70F61" w:rsidP="00402F75">
      <w:pPr>
        <w:spacing w:after="0" w:line="240" w:lineRule="auto"/>
        <w:rPr>
          <w:rFonts w:ascii="Times New Roman" w:hAnsi="Times New Roman" w:cs="Times New Roman"/>
          <w:sz w:val="24"/>
          <w:szCs w:val="24"/>
          <w:lang w:val="en-GB"/>
        </w:rPr>
      </w:pPr>
      <w:r w:rsidRPr="00402F75">
        <w:rPr>
          <w:rFonts w:ascii="Times New Roman" w:hAnsi="Times New Roman" w:cs="Times New Roman"/>
          <w:i/>
          <w:sz w:val="24"/>
          <w:szCs w:val="24"/>
          <w:lang w:val="en-GB"/>
        </w:rPr>
        <w:t>Company B</w:t>
      </w:r>
      <w:r>
        <w:rPr>
          <w:rFonts w:ascii="Times New Roman" w:hAnsi="Times New Roman" w:cs="Times New Roman"/>
          <w:sz w:val="24"/>
          <w:szCs w:val="24"/>
          <w:lang w:val="en-GB"/>
        </w:rPr>
        <w:t xml:space="preserve"> (1991)</w:t>
      </w:r>
    </w:p>
    <w:p w14:paraId="7B759FBE" w14:textId="77777777" w:rsidR="00B70F61" w:rsidRDefault="00B70F61" w:rsidP="00402F75">
      <w:pPr>
        <w:spacing w:after="0" w:line="240" w:lineRule="auto"/>
        <w:rPr>
          <w:rFonts w:ascii="Times New Roman" w:hAnsi="Times New Roman" w:cs="Times New Roman"/>
          <w:sz w:val="24"/>
          <w:szCs w:val="24"/>
          <w:lang w:val="en-GB"/>
        </w:rPr>
      </w:pPr>
      <w:r w:rsidRPr="00402F75">
        <w:rPr>
          <w:rFonts w:ascii="Times New Roman" w:hAnsi="Times New Roman" w:cs="Times New Roman"/>
          <w:i/>
          <w:sz w:val="24"/>
          <w:szCs w:val="24"/>
          <w:lang w:val="en-GB"/>
        </w:rPr>
        <w:t>Spindrift</w:t>
      </w:r>
      <w:r>
        <w:rPr>
          <w:rFonts w:ascii="Times New Roman" w:hAnsi="Times New Roman" w:cs="Times New Roman"/>
          <w:sz w:val="24"/>
          <w:szCs w:val="24"/>
          <w:lang w:val="en-GB"/>
        </w:rPr>
        <w:t xml:space="preserve"> (1993)</w:t>
      </w:r>
    </w:p>
    <w:p w14:paraId="6A7E3FAC" w14:textId="77777777" w:rsidR="00B70F61" w:rsidRDefault="00B70F61" w:rsidP="00402F75">
      <w:pPr>
        <w:spacing w:after="0" w:line="240" w:lineRule="auto"/>
        <w:rPr>
          <w:rFonts w:ascii="Times New Roman" w:hAnsi="Times New Roman" w:cs="Times New Roman"/>
          <w:sz w:val="24"/>
          <w:szCs w:val="24"/>
          <w:lang w:val="en-GB"/>
        </w:rPr>
      </w:pPr>
      <w:r w:rsidRPr="00402F75">
        <w:rPr>
          <w:rFonts w:ascii="Times New Roman" w:hAnsi="Times New Roman" w:cs="Times New Roman"/>
          <w:i/>
          <w:sz w:val="24"/>
          <w:szCs w:val="24"/>
          <w:lang w:val="en-GB"/>
        </w:rPr>
        <w:t>Eventide</w:t>
      </w:r>
      <w:r>
        <w:rPr>
          <w:rFonts w:ascii="Times New Roman" w:hAnsi="Times New Roman" w:cs="Times New Roman"/>
          <w:sz w:val="24"/>
          <w:szCs w:val="24"/>
          <w:lang w:val="en-GB"/>
        </w:rPr>
        <w:t xml:space="preserve"> (1997)</w:t>
      </w:r>
    </w:p>
    <w:p w14:paraId="085D88DF" w14:textId="77777777" w:rsidR="00B70F61" w:rsidRDefault="00B70F61" w:rsidP="00402F75">
      <w:pPr>
        <w:spacing w:after="0" w:line="240" w:lineRule="auto"/>
        <w:rPr>
          <w:rFonts w:ascii="Times New Roman" w:hAnsi="Times New Roman" w:cs="Times New Roman"/>
          <w:sz w:val="24"/>
          <w:szCs w:val="24"/>
          <w:lang w:val="en-GB"/>
        </w:rPr>
      </w:pPr>
      <w:proofErr w:type="spellStart"/>
      <w:r w:rsidRPr="00402F75">
        <w:rPr>
          <w:rFonts w:ascii="Times New Roman" w:hAnsi="Times New Roman" w:cs="Times New Roman"/>
          <w:i/>
          <w:sz w:val="24"/>
          <w:szCs w:val="24"/>
          <w:lang w:val="en-GB"/>
        </w:rPr>
        <w:t>Piazzolla</w:t>
      </w:r>
      <w:proofErr w:type="spellEnd"/>
      <w:r w:rsidRPr="00402F75">
        <w:rPr>
          <w:rFonts w:ascii="Times New Roman" w:hAnsi="Times New Roman" w:cs="Times New Roman"/>
          <w:i/>
          <w:sz w:val="24"/>
          <w:szCs w:val="24"/>
          <w:lang w:val="en-GB"/>
        </w:rPr>
        <w:t xml:space="preserve"> Caldera</w:t>
      </w:r>
      <w:r>
        <w:rPr>
          <w:rFonts w:ascii="Times New Roman" w:hAnsi="Times New Roman" w:cs="Times New Roman"/>
          <w:sz w:val="24"/>
          <w:szCs w:val="24"/>
          <w:lang w:val="en-GB"/>
        </w:rPr>
        <w:t xml:space="preserve"> (1997)</w:t>
      </w:r>
    </w:p>
    <w:p w14:paraId="07588F42" w14:textId="77777777" w:rsidR="00B70F61" w:rsidRDefault="00B70F61" w:rsidP="00402F75">
      <w:pPr>
        <w:spacing w:after="0" w:line="240" w:lineRule="auto"/>
        <w:rPr>
          <w:rFonts w:ascii="Times New Roman" w:hAnsi="Times New Roman" w:cs="Times New Roman"/>
          <w:sz w:val="24"/>
          <w:szCs w:val="24"/>
          <w:lang w:val="en-GB"/>
        </w:rPr>
      </w:pPr>
      <w:r w:rsidRPr="00402F75">
        <w:rPr>
          <w:rFonts w:ascii="Times New Roman" w:hAnsi="Times New Roman" w:cs="Times New Roman"/>
          <w:i/>
          <w:sz w:val="24"/>
          <w:szCs w:val="24"/>
          <w:lang w:val="en-GB"/>
        </w:rPr>
        <w:t>The Word</w:t>
      </w:r>
      <w:r>
        <w:rPr>
          <w:rFonts w:ascii="Times New Roman" w:hAnsi="Times New Roman" w:cs="Times New Roman"/>
          <w:sz w:val="24"/>
          <w:szCs w:val="24"/>
          <w:lang w:val="en-GB"/>
        </w:rPr>
        <w:t xml:space="preserve"> (1998)</w:t>
      </w:r>
    </w:p>
    <w:p w14:paraId="6B7C8BF3" w14:textId="77777777" w:rsidR="00B70F61" w:rsidRDefault="00B70F61" w:rsidP="00402F75">
      <w:pPr>
        <w:spacing w:after="0" w:line="240" w:lineRule="auto"/>
        <w:rPr>
          <w:rFonts w:ascii="Times New Roman" w:hAnsi="Times New Roman" w:cs="Times New Roman"/>
          <w:sz w:val="24"/>
          <w:szCs w:val="24"/>
          <w:lang w:val="en-GB"/>
        </w:rPr>
      </w:pPr>
      <w:r w:rsidRPr="00402F75">
        <w:rPr>
          <w:rFonts w:ascii="Times New Roman" w:hAnsi="Times New Roman" w:cs="Times New Roman"/>
          <w:i/>
          <w:sz w:val="24"/>
          <w:szCs w:val="24"/>
          <w:lang w:val="en-GB"/>
        </w:rPr>
        <w:t>Black Tuesday</w:t>
      </w:r>
      <w:r w:rsidR="009A6306">
        <w:rPr>
          <w:rFonts w:ascii="Times New Roman" w:hAnsi="Times New Roman" w:cs="Times New Roman"/>
          <w:sz w:val="24"/>
          <w:szCs w:val="24"/>
          <w:lang w:val="en-GB"/>
        </w:rPr>
        <w:t xml:space="preserve"> (2001</w:t>
      </w:r>
      <w:r>
        <w:rPr>
          <w:rFonts w:ascii="Times New Roman" w:hAnsi="Times New Roman" w:cs="Times New Roman"/>
          <w:sz w:val="24"/>
          <w:szCs w:val="24"/>
          <w:lang w:val="en-GB"/>
        </w:rPr>
        <w:t>)</w:t>
      </w:r>
    </w:p>
    <w:p w14:paraId="2411D33A" w14:textId="77777777" w:rsidR="00B70F61" w:rsidRDefault="00B70F61" w:rsidP="00402F75">
      <w:pPr>
        <w:spacing w:after="0" w:line="240" w:lineRule="auto"/>
        <w:rPr>
          <w:rFonts w:ascii="Times New Roman" w:hAnsi="Times New Roman" w:cs="Times New Roman"/>
          <w:sz w:val="24"/>
          <w:szCs w:val="24"/>
          <w:lang w:val="en-GB"/>
        </w:rPr>
      </w:pPr>
      <w:r w:rsidRPr="00402F75">
        <w:rPr>
          <w:rFonts w:ascii="Times New Roman" w:hAnsi="Times New Roman" w:cs="Times New Roman"/>
          <w:i/>
          <w:sz w:val="24"/>
          <w:szCs w:val="24"/>
          <w:lang w:val="en-GB"/>
        </w:rPr>
        <w:t xml:space="preserve">Promethean Fire </w:t>
      </w:r>
      <w:r>
        <w:rPr>
          <w:rFonts w:ascii="Times New Roman" w:hAnsi="Times New Roman" w:cs="Times New Roman"/>
          <w:sz w:val="24"/>
          <w:szCs w:val="24"/>
          <w:lang w:val="en-GB"/>
        </w:rPr>
        <w:t>(2002)</w:t>
      </w:r>
    </w:p>
    <w:p w14:paraId="5AE12BEA" w14:textId="77777777" w:rsidR="00EE5AF1" w:rsidRDefault="00EE5AF1" w:rsidP="00402F75">
      <w:pPr>
        <w:spacing w:after="0" w:line="240" w:lineRule="auto"/>
        <w:rPr>
          <w:rFonts w:ascii="Times New Roman" w:hAnsi="Times New Roman" w:cs="Times New Roman"/>
          <w:sz w:val="24"/>
          <w:szCs w:val="24"/>
          <w:lang w:val="en-GB"/>
        </w:rPr>
      </w:pPr>
      <w:r w:rsidRPr="00B23B37">
        <w:rPr>
          <w:rFonts w:ascii="Times New Roman" w:hAnsi="Times New Roman" w:cs="Times New Roman"/>
          <w:i/>
          <w:sz w:val="24"/>
          <w:szCs w:val="24"/>
          <w:lang w:val="en-GB"/>
        </w:rPr>
        <w:t xml:space="preserve">De </w:t>
      </w:r>
      <w:proofErr w:type="spellStart"/>
      <w:r w:rsidRPr="00B23B37">
        <w:rPr>
          <w:rFonts w:ascii="Times New Roman" w:hAnsi="Times New Roman" w:cs="Times New Roman"/>
          <w:i/>
          <w:sz w:val="24"/>
          <w:szCs w:val="24"/>
          <w:lang w:val="en-GB"/>
        </w:rPr>
        <w:t>Suenos</w:t>
      </w:r>
      <w:proofErr w:type="spellEnd"/>
      <w:r>
        <w:rPr>
          <w:rFonts w:ascii="Times New Roman" w:hAnsi="Times New Roman" w:cs="Times New Roman"/>
          <w:sz w:val="24"/>
          <w:szCs w:val="24"/>
          <w:lang w:val="en-GB"/>
        </w:rPr>
        <w:t xml:space="preserve"> (2007)</w:t>
      </w:r>
    </w:p>
    <w:p w14:paraId="0B5E93AA" w14:textId="77777777" w:rsidR="00B70F61" w:rsidRDefault="00B70F61" w:rsidP="00402F75">
      <w:pPr>
        <w:spacing w:after="0" w:line="240" w:lineRule="auto"/>
        <w:rPr>
          <w:rFonts w:ascii="Times New Roman" w:hAnsi="Times New Roman" w:cs="Times New Roman"/>
          <w:sz w:val="24"/>
          <w:szCs w:val="24"/>
          <w:lang w:val="en-GB"/>
        </w:rPr>
      </w:pPr>
      <w:r w:rsidRPr="00402F75">
        <w:rPr>
          <w:rFonts w:ascii="Times New Roman" w:hAnsi="Times New Roman" w:cs="Times New Roman"/>
          <w:i/>
          <w:sz w:val="24"/>
          <w:szCs w:val="24"/>
          <w:lang w:val="en-GB"/>
        </w:rPr>
        <w:t>Beloved Renegade</w:t>
      </w:r>
      <w:r w:rsidR="009A6306">
        <w:rPr>
          <w:rFonts w:ascii="Times New Roman" w:hAnsi="Times New Roman" w:cs="Times New Roman"/>
          <w:sz w:val="24"/>
          <w:szCs w:val="24"/>
          <w:lang w:val="en-GB"/>
        </w:rPr>
        <w:t xml:space="preserve"> (2008</w:t>
      </w:r>
      <w:r>
        <w:rPr>
          <w:rFonts w:ascii="Times New Roman" w:hAnsi="Times New Roman" w:cs="Times New Roman"/>
          <w:sz w:val="24"/>
          <w:szCs w:val="24"/>
          <w:lang w:val="en-GB"/>
        </w:rPr>
        <w:t>)</w:t>
      </w:r>
    </w:p>
    <w:p w14:paraId="4653AA90" w14:textId="77777777" w:rsidR="009A6306" w:rsidRDefault="009A6306" w:rsidP="00402F75">
      <w:pPr>
        <w:spacing w:after="0" w:line="240" w:lineRule="auto"/>
        <w:rPr>
          <w:rFonts w:ascii="Times New Roman" w:hAnsi="Times New Roman" w:cs="Times New Roman"/>
          <w:sz w:val="24"/>
          <w:szCs w:val="24"/>
          <w:lang w:val="en-GB"/>
        </w:rPr>
      </w:pPr>
      <w:r w:rsidRPr="009A6306">
        <w:rPr>
          <w:rFonts w:ascii="Times New Roman" w:hAnsi="Times New Roman" w:cs="Times New Roman"/>
          <w:i/>
          <w:sz w:val="24"/>
          <w:szCs w:val="24"/>
          <w:lang w:val="en-GB"/>
        </w:rPr>
        <w:t>Also Playing</w:t>
      </w:r>
      <w:r>
        <w:rPr>
          <w:rFonts w:ascii="Times New Roman" w:hAnsi="Times New Roman" w:cs="Times New Roman"/>
          <w:sz w:val="24"/>
          <w:szCs w:val="24"/>
          <w:lang w:val="en-GB"/>
        </w:rPr>
        <w:t xml:space="preserve"> (2009)</w:t>
      </w:r>
    </w:p>
    <w:p w14:paraId="12C32CEF" w14:textId="77777777" w:rsidR="00B70F61" w:rsidRDefault="00B70F61" w:rsidP="00402F75">
      <w:pPr>
        <w:spacing w:after="0" w:line="240" w:lineRule="auto"/>
        <w:rPr>
          <w:rFonts w:ascii="Times New Roman" w:hAnsi="Times New Roman" w:cs="Times New Roman"/>
          <w:sz w:val="24"/>
          <w:szCs w:val="24"/>
          <w:lang w:val="en-GB"/>
        </w:rPr>
      </w:pPr>
      <w:r w:rsidRPr="00402F75">
        <w:rPr>
          <w:rFonts w:ascii="Times New Roman" w:hAnsi="Times New Roman" w:cs="Times New Roman"/>
          <w:i/>
          <w:sz w:val="24"/>
          <w:szCs w:val="24"/>
          <w:lang w:val="en-GB"/>
        </w:rPr>
        <w:t>To Make Crops Grow</w:t>
      </w:r>
      <w:r>
        <w:rPr>
          <w:rFonts w:ascii="Times New Roman" w:hAnsi="Times New Roman" w:cs="Times New Roman"/>
          <w:sz w:val="24"/>
          <w:szCs w:val="24"/>
          <w:lang w:val="en-GB"/>
        </w:rPr>
        <w:t xml:space="preserve"> (2012)</w:t>
      </w:r>
    </w:p>
    <w:p w14:paraId="3547E915" w14:textId="454C4F37" w:rsidR="003258A0" w:rsidRPr="00003AAB" w:rsidRDefault="00804780" w:rsidP="00003AAB">
      <w:pPr>
        <w:spacing w:line="240" w:lineRule="auto"/>
        <w:rPr>
          <w:rFonts w:ascii="Times New Roman" w:hAnsi="Times New Roman" w:cs="Times New Roman"/>
          <w:sz w:val="24"/>
          <w:szCs w:val="24"/>
          <w:lang w:val="en-GB"/>
        </w:rPr>
      </w:pPr>
      <w:r>
        <w:rPr>
          <w:rFonts w:ascii="Times New Roman" w:hAnsi="Times New Roman" w:cs="Times New Roman"/>
          <w:i/>
          <w:sz w:val="24"/>
          <w:szCs w:val="24"/>
          <w:lang w:val="en-GB"/>
        </w:rPr>
        <w:t xml:space="preserve">Sea Lark </w:t>
      </w:r>
      <w:r>
        <w:rPr>
          <w:rFonts w:ascii="Times New Roman" w:hAnsi="Times New Roman" w:cs="Times New Roman"/>
          <w:sz w:val="24"/>
          <w:szCs w:val="24"/>
          <w:lang w:val="en-GB"/>
        </w:rPr>
        <w:t>(2014)</w:t>
      </w:r>
    </w:p>
    <w:p w14:paraId="443ABEA2" w14:textId="77777777" w:rsidR="00A64770" w:rsidRDefault="00A64770" w:rsidP="00003AAB">
      <w:pPr>
        <w:spacing w:line="240" w:lineRule="auto"/>
        <w:rPr>
          <w:rFonts w:ascii="Times New Roman" w:hAnsi="Times New Roman" w:cs="Times New Roman"/>
          <w:b/>
          <w:sz w:val="24"/>
          <w:szCs w:val="24"/>
          <w:lang w:val="en-GB"/>
        </w:rPr>
      </w:pPr>
    </w:p>
    <w:p w14:paraId="61C2CF51" w14:textId="07F5D904" w:rsidR="009D1752" w:rsidRPr="009D1752" w:rsidRDefault="009D1752" w:rsidP="00003AAB">
      <w:pPr>
        <w:spacing w:after="0" w:line="240" w:lineRule="auto"/>
        <w:rPr>
          <w:rFonts w:ascii="Times New Roman" w:hAnsi="Times New Roman" w:cs="Times New Roman"/>
          <w:b/>
          <w:sz w:val="24"/>
          <w:szCs w:val="24"/>
          <w:lang w:val="en-GB"/>
        </w:rPr>
      </w:pPr>
      <w:r>
        <w:rPr>
          <w:rFonts w:ascii="Times New Roman" w:hAnsi="Times New Roman" w:cs="Times New Roman"/>
          <w:b/>
          <w:sz w:val="24"/>
          <w:szCs w:val="24"/>
          <w:lang w:val="en-GB"/>
        </w:rPr>
        <w:t>Artist’s Writings</w:t>
      </w:r>
    </w:p>
    <w:p w14:paraId="25291861" w14:textId="77777777" w:rsidR="00003AAB" w:rsidRDefault="00A94491" w:rsidP="00157CA8">
      <w:pPr>
        <w:spacing w:after="0" w:line="240" w:lineRule="auto"/>
        <w:ind w:left="567" w:hanging="567"/>
        <w:rPr>
          <w:rFonts w:ascii="Times New Roman" w:hAnsi="Times New Roman" w:cs="Times New Roman"/>
          <w:sz w:val="24"/>
          <w:szCs w:val="24"/>
          <w:lang w:val="en-GB"/>
        </w:rPr>
      </w:pPr>
      <w:r>
        <w:rPr>
          <w:rFonts w:ascii="Times New Roman" w:hAnsi="Times New Roman" w:cs="Times New Roman"/>
          <w:sz w:val="24"/>
          <w:szCs w:val="24"/>
          <w:lang w:val="en-GB"/>
        </w:rPr>
        <w:t xml:space="preserve">Taylor, P. (1966) ‘Down with Choreography’. In </w:t>
      </w:r>
      <w:r w:rsidRPr="00003AAB">
        <w:rPr>
          <w:rFonts w:ascii="Times New Roman" w:hAnsi="Times New Roman" w:cs="Times New Roman"/>
          <w:i/>
          <w:sz w:val="24"/>
          <w:szCs w:val="24"/>
          <w:lang w:val="en-GB"/>
        </w:rPr>
        <w:t>The Modern Dance: Seven Statements of</w:t>
      </w:r>
      <w:r>
        <w:rPr>
          <w:rFonts w:ascii="Times New Roman" w:hAnsi="Times New Roman" w:cs="Times New Roman"/>
          <w:sz w:val="24"/>
          <w:szCs w:val="24"/>
          <w:lang w:val="en-GB"/>
        </w:rPr>
        <w:t xml:space="preserve"> </w:t>
      </w:r>
      <w:r w:rsidRPr="00003AAB">
        <w:rPr>
          <w:rFonts w:ascii="Times New Roman" w:hAnsi="Times New Roman" w:cs="Times New Roman"/>
          <w:i/>
          <w:sz w:val="24"/>
          <w:szCs w:val="24"/>
          <w:lang w:val="en-GB"/>
        </w:rPr>
        <w:t>Belief</w:t>
      </w:r>
      <w:r>
        <w:rPr>
          <w:rFonts w:ascii="Times New Roman" w:hAnsi="Times New Roman" w:cs="Times New Roman"/>
          <w:sz w:val="24"/>
          <w:szCs w:val="24"/>
          <w:lang w:val="en-GB"/>
        </w:rPr>
        <w:t>, ed. S.J. Cohen. Middletown CT: Wesleyan University Press, 90-102.</w:t>
      </w:r>
    </w:p>
    <w:p w14:paraId="5B128EB0" w14:textId="34990307" w:rsidR="00A94491" w:rsidRDefault="00A94491" w:rsidP="00003AAB">
      <w:pPr>
        <w:spacing w:after="0" w:line="24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 </w:t>
      </w:r>
    </w:p>
    <w:p w14:paraId="1223D54A" w14:textId="2D764943" w:rsidR="00204751" w:rsidRDefault="00204751" w:rsidP="00204751">
      <w:pPr>
        <w:spacing w:line="240" w:lineRule="auto"/>
        <w:ind w:left="720" w:hanging="720"/>
        <w:rPr>
          <w:rFonts w:ascii="Times New Roman" w:hAnsi="Times New Roman" w:cs="Times New Roman"/>
          <w:sz w:val="24"/>
          <w:szCs w:val="24"/>
          <w:lang w:val="en-GB"/>
        </w:rPr>
      </w:pPr>
      <w:r>
        <w:rPr>
          <w:rFonts w:ascii="Times New Roman" w:hAnsi="Times New Roman" w:cs="Times New Roman"/>
          <w:sz w:val="24"/>
          <w:szCs w:val="24"/>
          <w:lang w:val="en-GB"/>
        </w:rPr>
        <w:t>Taylor, P</w:t>
      </w:r>
      <w:r w:rsidR="001E0B9B">
        <w:rPr>
          <w:rFonts w:ascii="Times New Roman" w:hAnsi="Times New Roman" w:cs="Times New Roman"/>
          <w:sz w:val="24"/>
          <w:szCs w:val="24"/>
          <w:lang w:val="en-GB"/>
        </w:rPr>
        <w:t>.</w:t>
      </w:r>
      <w:r>
        <w:rPr>
          <w:rFonts w:ascii="Times New Roman" w:hAnsi="Times New Roman" w:cs="Times New Roman"/>
          <w:sz w:val="24"/>
          <w:szCs w:val="24"/>
          <w:lang w:val="en-GB"/>
        </w:rPr>
        <w:t xml:space="preserve"> (1987) </w:t>
      </w:r>
      <w:r w:rsidRPr="00402F75">
        <w:rPr>
          <w:rFonts w:ascii="Times New Roman" w:hAnsi="Times New Roman" w:cs="Times New Roman"/>
          <w:i/>
          <w:sz w:val="24"/>
          <w:szCs w:val="24"/>
          <w:lang w:val="en-GB"/>
        </w:rPr>
        <w:t>Private Domain</w:t>
      </w:r>
      <w:r>
        <w:rPr>
          <w:rFonts w:ascii="Times New Roman" w:hAnsi="Times New Roman" w:cs="Times New Roman"/>
          <w:sz w:val="24"/>
          <w:szCs w:val="24"/>
          <w:lang w:val="en-GB"/>
        </w:rPr>
        <w:t xml:space="preserve">, </w:t>
      </w:r>
      <w:proofErr w:type="gramStart"/>
      <w:r>
        <w:rPr>
          <w:rFonts w:ascii="Times New Roman" w:hAnsi="Times New Roman" w:cs="Times New Roman"/>
          <w:sz w:val="24"/>
          <w:szCs w:val="24"/>
          <w:lang w:val="en-GB"/>
        </w:rPr>
        <w:t>New</w:t>
      </w:r>
      <w:proofErr w:type="gramEnd"/>
      <w:r>
        <w:rPr>
          <w:rFonts w:ascii="Times New Roman" w:hAnsi="Times New Roman" w:cs="Times New Roman"/>
          <w:sz w:val="24"/>
          <w:szCs w:val="24"/>
          <w:lang w:val="en-GB"/>
        </w:rPr>
        <w:t xml:space="preserve"> York: Alfred A. Knopf.</w:t>
      </w:r>
    </w:p>
    <w:p w14:paraId="64506ED7" w14:textId="2999E28C" w:rsidR="001E0B9B" w:rsidRDefault="001E0B9B" w:rsidP="00204751">
      <w:pPr>
        <w:spacing w:line="240" w:lineRule="auto"/>
        <w:ind w:left="720" w:hanging="720"/>
        <w:rPr>
          <w:rFonts w:ascii="Times New Roman" w:hAnsi="Times New Roman" w:cs="Times New Roman"/>
          <w:sz w:val="24"/>
          <w:szCs w:val="24"/>
          <w:lang w:val="en-GB"/>
        </w:rPr>
      </w:pPr>
      <w:r>
        <w:rPr>
          <w:rFonts w:ascii="Times New Roman" w:hAnsi="Times New Roman" w:cs="Times New Roman"/>
          <w:sz w:val="24"/>
          <w:szCs w:val="24"/>
          <w:lang w:val="en-GB"/>
        </w:rPr>
        <w:t xml:space="preserve">Taylor, P. (2013) </w:t>
      </w:r>
      <w:r w:rsidRPr="00003AAB">
        <w:rPr>
          <w:rFonts w:ascii="Times New Roman" w:hAnsi="Times New Roman" w:cs="Times New Roman"/>
          <w:i/>
          <w:sz w:val="24"/>
          <w:szCs w:val="24"/>
          <w:lang w:val="en-GB"/>
        </w:rPr>
        <w:t>Facts and Fancies</w:t>
      </w:r>
      <w:r>
        <w:rPr>
          <w:rFonts w:ascii="Times New Roman" w:hAnsi="Times New Roman" w:cs="Times New Roman"/>
          <w:sz w:val="24"/>
          <w:szCs w:val="24"/>
          <w:lang w:val="en-GB"/>
        </w:rPr>
        <w:t xml:space="preserve">, </w:t>
      </w:r>
      <w:r w:rsidR="00A94491">
        <w:rPr>
          <w:rFonts w:ascii="Times New Roman" w:hAnsi="Times New Roman" w:cs="Times New Roman"/>
          <w:sz w:val="24"/>
          <w:szCs w:val="24"/>
          <w:lang w:val="en-GB"/>
        </w:rPr>
        <w:t xml:space="preserve">Harrison NY: Delphinium Books. </w:t>
      </w:r>
    </w:p>
    <w:p w14:paraId="5627BB08" w14:textId="77777777" w:rsidR="00A64770" w:rsidRDefault="00A64770" w:rsidP="00003AAB">
      <w:pPr>
        <w:spacing w:line="240" w:lineRule="auto"/>
        <w:rPr>
          <w:rFonts w:ascii="Times New Roman" w:hAnsi="Times New Roman" w:cs="Times New Roman"/>
          <w:b/>
          <w:sz w:val="24"/>
          <w:szCs w:val="24"/>
          <w:lang w:val="en-GB"/>
        </w:rPr>
      </w:pPr>
    </w:p>
    <w:p w14:paraId="55E75D32" w14:textId="52D61458" w:rsidR="003E01CC" w:rsidRPr="003E01CC" w:rsidRDefault="0076494F" w:rsidP="00003AAB">
      <w:pPr>
        <w:spacing w:after="0" w:line="240" w:lineRule="auto"/>
        <w:rPr>
          <w:rFonts w:ascii="Times New Roman" w:hAnsi="Times New Roman" w:cs="Times New Roman"/>
          <w:b/>
          <w:sz w:val="24"/>
          <w:szCs w:val="24"/>
          <w:lang w:val="en-GB"/>
        </w:rPr>
      </w:pPr>
      <w:r>
        <w:rPr>
          <w:rFonts w:ascii="Times New Roman" w:hAnsi="Times New Roman" w:cs="Times New Roman"/>
          <w:b/>
          <w:sz w:val="24"/>
          <w:szCs w:val="24"/>
          <w:lang w:val="en-GB"/>
        </w:rPr>
        <w:t>References and Further Reading</w:t>
      </w:r>
    </w:p>
    <w:p w14:paraId="5764FEFF" w14:textId="5FDA482A" w:rsidR="0074619F" w:rsidRDefault="0074619F" w:rsidP="00157CA8">
      <w:pPr>
        <w:spacing w:after="0" w:line="240" w:lineRule="auto"/>
        <w:ind w:left="567" w:hanging="567"/>
        <w:rPr>
          <w:rFonts w:ascii="Times New Roman" w:hAnsi="Times New Roman" w:cs="Times New Roman"/>
          <w:sz w:val="24"/>
          <w:szCs w:val="24"/>
          <w:lang w:val="en-GB"/>
        </w:rPr>
      </w:pPr>
      <w:r>
        <w:rPr>
          <w:rFonts w:ascii="Times New Roman" w:hAnsi="Times New Roman" w:cs="Times New Roman"/>
          <w:sz w:val="24"/>
          <w:szCs w:val="24"/>
          <w:lang w:val="en-GB"/>
        </w:rPr>
        <w:t xml:space="preserve">Coulter, T. (2014) ‘Paul Taylor’s Meticulous Musicality: A </w:t>
      </w:r>
      <w:proofErr w:type="spellStart"/>
      <w:r>
        <w:rPr>
          <w:rFonts w:ascii="Times New Roman" w:hAnsi="Times New Roman" w:cs="Times New Roman"/>
          <w:sz w:val="24"/>
          <w:szCs w:val="24"/>
          <w:lang w:val="en-GB"/>
        </w:rPr>
        <w:t>Choreomusical</w:t>
      </w:r>
      <w:proofErr w:type="spellEnd"/>
      <w:r>
        <w:rPr>
          <w:rFonts w:ascii="Times New Roman" w:hAnsi="Times New Roman" w:cs="Times New Roman"/>
          <w:sz w:val="24"/>
          <w:szCs w:val="24"/>
          <w:lang w:val="en-GB"/>
        </w:rPr>
        <w:t xml:space="preserve"> Investigation’, </w:t>
      </w:r>
      <w:r w:rsidRPr="00003AAB">
        <w:rPr>
          <w:rFonts w:ascii="Times New Roman" w:hAnsi="Times New Roman" w:cs="Times New Roman"/>
          <w:i/>
          <w:sz w:val="24"/>
          <w:szCs w:val="24"/>
          <w:lang w:val="en-GB"/>
        </w:rPr>
        <w:t>Dance Chronicle</w:t>
      </w:r>
      <w:r>
        <w:rPr>
          <w:rFonts w:ascii="Times New Roman" w:hAnsi="Times New Roman" w:cs="Times New Roman"/>
          <w:sz w:val="24"/>
          <w:szCs w:val="24"/>
          <w:lang w:val="en-GB"/>
        </w:rPr>
        <w:t xml:space="preserve"> 37 (1): 63-84.</w:t>
      </w:r>
    </w:p>
    <w:p w14:paraId="191DD1E8" w14:textId="77777777" w:rsidR="00157CA8" w:rsidRDefault="00157CA8" w:rsidP="00157CA8">
      <w:pPr>
        <w:spacing w:after="0" w:line="240" w:lineRule="auto"/>
        <w:rPr>
          <w:rFonts w:ascii="Times New Roman" w:hAnsi="Times New Roman" w:cs="Times New Roman"/>
          <w:sz w:val="24"/>
          <w:szCs w:val="24"/>
          <w:lang w:val="en-GB"/>
        </w:rPr>
      </w:pPr>
    </w:p>
    <w:p w14:paraId="03C9256B" w14:textId="7210CFE4" w:rsidR="00402F75" w:rsidRDefault="00402F75" w:rsidP="00003AAB">
      <w:pPr>
        <w:spacing w:line="240" w:lineRule="auto"/>
        <w:ind w:left="720" w:hanging="720"/>
        <w:rPr>
          <w:rFonts w:ascii="Times New Roman" w:hAnsi="Times New Roman" w:cs="Times New Roman"/>
          <w:sz w:val="24"/>
          <w:szCs w:val="24"/>
          <w:lang w:val="en-GB"/>
        </w:rPr>
      </w:pPr>
      <w:proofErr w:type="spellStart"/>
      <w:r>
        <w:rPr>
          <w:rFonts w:ascii="Times New Roman" w:hAnsi="Times New Roman" w:cs="Times New Roman"/>
          <w:sz w:val="24"/>
          <w:szCs w:val="24"/>
          <w:lang w:val="en-GB"/>
        </w:rPr>
        <w:t>Franko</w:t>
      </w:r>
      <w:proofErr w:type="spellEnd"/>
      <w:r>
        <w:rPr>
          <w:rFonts w:ascii="Times New Roman" w:hAnsi="Times New Roman" w:cs="Times New Roman"/>
          <w:sz w:val="24"/>
          <w:szCs w:val="24"/>
          <w:lang w:val="en-GB"/>
        </w:rPr>
        <w:t>, M</w:t>
      </w:r>
      <w:r w:rsidR="00A94491">
        <w:rPr>
          <w:rFonts w:ascii="Times New Roman" w:hAnsi="Times New Roman" w:cs="Times New Roman"/>
          <w:sz w:val="24"/>
          <w:szCs w:val="24"/>
          <w:lang w:val="en-GB"/>
        </w:rPr>
        <w:t>.</w:t>
      </w:r>
      <w:r>
        <w:rPr>
          <w:rFonts w:ascii="Times New Roman" w:hAnsi="Times New Roman" w:cs="Times New Roman"/>
          <w:sz w:val="24"/>
          <w:szCs w:val="24"/>
          <w:lang w:val="en-GB"/>
        </w:rPr>
        <w:t xml:space="preserve"> (1995) </w:t>
      </w:r>
      <w:r w:rsidRPr="00402F75">
        <w:rPr>
          <w:rFonts w:ascii="Times New Roman" w:hAnsi="Times New Roman" w:cs="Times New Roman"/>
          <w:i/>
          <w:sz w:val="24"/>
          <w:szCs w:val="24"/>
          <w:lang w:val="en-GB"/>
        </w:rPr>
        <w:t>Dancing Modernism/Performing Politics</w:t>
      </w:r>
      <w:r>
        <w:rPr>
          <w:rFonts w:ascii="Times New Roman" w:hAnsi="Times New Roman" w:cs="Times New Roman"/>
          <w:sz w:val="24"/>
          <w:szCs w:val="24"/>
          <w:lang w:val="en-GB"/>
        </w:rPr>
        <w:t>, Bloomington and Indianapolis: Indiana University Press</w:t>
      </w:r>
      <w:r w:rsidR="00B57B0E">
        <w:rPr>
          <w:rFonts w:ascii="Times New Roman" w:hAnsi="Times New Roman" w:cs="Times New Roman"/>
          <w:sz w:val="24"/>
          <w:szCs w:val="24"/>
          <w:lang w:val="en-GB"/>
        </w:rPr>
        <w:t xml:space="preserve">. </w:t>
      </w:r>
    </w:p>
    <w:p w14:paraId="56AD1DE9" w14:textId="6402B160" w:rsidR="00402F75" w:rsidRDefault="00402F75" w:rsidP="00003AAB">
      <w:pPr>
        <w:spacing w:line="240" w:lineRule="auto"/>
        <w:ind w:left="720" w:hanging="720"/>
        <w:rPr>
          <w:rFonts w:ascii="Times New Roman" w:hAnsi="Times New Roman" w:cs="Times New Roman"/>
          <w:sz w:val="24"/>
          <w:szCs w:val="24"/>
          <w:lang w:val="en-GB"/>
        </w:rPr>
      </w:pPr>
      <w:proofErr w:type="gramStart"/>
      <w:r>
        <w:rPr>
          <w:rFonts w:ascii="Times New Roman" w:hAnsi="Times New Roman" w:cs="Times New Roman"/>
          <w:sz w:val="24"/>
          <w:szCs w:val="24"/>
          <w:lang w:val="en-GB"/>
        </w:rPr>
        <w:t>Kane, A</w:t>
      </w:r>
      <w:r w:rsidR="00A94491">
        <w:rPr>
          <w:rFonts w:ascii="Times New Roman" w:hAnsi="Times New Roman" w:cs="Times New Roman"/>
          <w:sz w:val="24"/>
          <w:szCs w:val="24"/>
          <w:lang w:val="en-GB"/>
        </w:rPr>
        <w:t xml:space="preserve">. (1996) ‘A Catalogue of Works Choreographed by Paul Taylor,’ </w:t>
      </w:r>
      <w:r w:rsidR="00A94491" w:rsidRPr="00003AAB">
        <w:rPr>
          <w:rFonts w:ascii="Times New Roman" w:hAnsi="Times New Roman" w:cs="Times New Roman"/>
          <w:i/>
          <w:sz w:val="24"/>
          <w:szCs w:val="24"/>
          <w:lang w:val="en-GB"/>
        </w:rPr>
        <w:t>Dance Research</w:t>
      </w:r>
      <w:r w:rsidR="00A94491">
        <w:rPr>
          <w:rFonts w:ascii="Times New Roman" w:hAnsi="Times New Roman" w:cs="Times New Roman"/>
          <w:sz w:val="24"/>
          <w:szCs w:val="24"/>
          <w:lang w:val="en-GB"/>
        </w:rPr>
        <w:t xml:space="preserve"> 14 (2): 3-75.</w:t>
      </w:r>
      <w:proofErr w:type="gramEnd"/>
    </w:p>
    <w:p w14:paraId="4A615BA5" w14:textId="34FDF1E7" w:rsidR="00402F75" w:rsidRDefault="00B23F9B" w:rsidP="00003AAB">
      <w:pPr>
        <w:spacing w:line="240" w:lineRule="auto"/>
        <w:ind w:left="720" w:hanging="720"/>
        <w:rPr>
          <w:rFonts w:ascii="Times New Roman" w:hAnsi="Times New Roman" w:cs="Times New Roman"/>
          <w:sz w:val="24"/>
          <w:szCs w:val="24"/>
          <w:lang w:val="en-GB"/>
        </w:rPr>
      </w:pPr>
      <w:r>
        <w:rPr>
          <w:rFonts w:ascii="Times New Roman" w:hAnsi="Times New Roman" w:cs="Times New Roman"/>
          <w:sz w:val="24"/>
          <w:szCs w:val="24"/>
          <w:lang w:val="en-GB"/>
        </w:rPr>
        <w:t>Kane, A</w:t>
      </w:r>
      <w:r w:rsidR="00DE7FA8">
        <w:rPr>
          <w:rFonts w:ascii="Times New Roman" w:hAnsi="Times New Roman" w:cs="Times New Roman"/>
          <w:sz w:val="24"/>
          <w:szCs w:val="24"/>
          <w:lang w:val="en-GB"/>
        </w:rPr>
        <w:t xml:space="preserve">. </w:t>
      </w:r>
      <w:r>
        <w:rPr>
          <w:rFonts w:ascii="Times New Roman" w:hAnsi="Times New Roman" w:cs="Times New Roman"/>
          <w:sz w:val="24"/>
          <w:szCs w:val="24"/>
          <w:lang w:val="en-GB"/>
        </w:rPr>
        <w:t>(1998</w:t>
      </w:r>
      <w:r w:rsidR="00402F75">
        <w:rPr>
          <w:rFonts w:ascii="Times New Roman" w:hAnsi="Times New Roman" w:cs="Times New Roman"/>
          <w:sz w:val="24"/>
          <w:szCs w:val="24"/>
          <w:lang w:val="en-GB"/>
        </w:rPr>
        <w:t xml:space="preserve">) ‘Paul Taylor’, </w:t>
      </w:r>
      <w:r>
        <w:rPr>
          <w:rFonts w:ascii="Times New Roman" w:hAnsi="Times New Roman" w:cs="Times New Roman"/>
          <w:sz w:val="24"/>
          <w:szCs w:val="24"/>
          <w:lang w:val="en-GB"/>
        </w:rPr>
        <w:t xml:space="preserve">in </w:t>
      </w:r>
      <w:r w:rsidR="00DE7FA8">
        <w:rPr>
          <w:rFonts w:ascii="Times New Roman" w:hAnsi="Times New Roman" w:cs="Times New Roman"/>
          <w:sz w:val="24"/>
          <w:szCs w:val="24"/>
          <w:lang w:val="en-GB"/>
        </w:rPr>
        <w:t xml:space="preserve">volume 6, </w:t>
      </w:r>
      <w:r w:rsidR="00402F75" w:rsidRPr="00402F75">
        <w:rPr>
          <w:rFonts w:ascii="Times New Roman" w:hAnsi="Times New Roman" w:cs="Times New Roman"/>
          <w:i/>
          <w:sz w:val="24"/>
          <w:szCs w:val="24"/>
          <w:lang w:val="en-GB"/>
        </w:rPr>
        <w:t xml:space="preserve">International </w:t>
      </w:r>
      <w:proofErr w:type="spellStart"/>
      <w:r w:rsidR="00402F75" w:rsidRPr="00402F75">
        <w:rPr>
          <w:rFonts w:ascii="Times New Roman" w:hAnsi="Times New Roman" w:cs="Times New Roman"/>
          <w:i/>
          <w:sz w:val="24"/>
          <w:szCs w:val="24"/>
          <w:lang w:val="en-GB"/>
        </w:rPr>
        <w:t>Encyclopedia</w:t>
      </w:r>
      <w:proofErr w:type="spellEnd"/>
      <w:r w:rsidR="00402F75" w:rsidRPr="00402F75">
        <w:rPr>
          <w:rFonts w:ascii="Times New Roman" w:hAnsi="Times New Roman" w:cs="Times New Roman"/>
          <w:i/>
          <w:sz w:val="24"/>
          <w:szCs w:val="24"/>
          <w:lang w:val="en-GB"/>
        </w:rPr>
        <w:t xml:space="preserve"> of Dance</w:t>
      </w:r>
      <w:r>
        <w:rPr>
          <w:rFonts w:ascii="Times New Roman" w:hAnsi="Times New Roman" w:cs="Times New Roman"/>
          <w:sz w:val="24"/>
          <w:szCs w:val="24"/>
          <w:lang w:val="en-GB"/>
        </w:rPr>
        <w:t xml:space="preserve">, </w:t>
      </w:r>
      <w:r w:rsidR="00DE7FA8">
        <w:rPr>
          <w:rFonts w:ascii="Times New Roman" w:hAnsi="Times New Roman" w:cs="Times New Roman"/>
          <w:sz w:val="24"/>
          <w:szCs w:val="24"/>
          <w:lang w:val="en-GB"/>
        </w:rPr>
        <w:t xml:space="preserve">ed. S.J. Cohen, </w:t>
      </w:r>
      <w:r>
        <w:rPr>
          <w:rFonts w:ascii="Times New Roman" w:hAnsi="Times New Roman" w:cs="Times New Roman"/>
          <w:sz w:val="24"/>
          <w:szCs w:val="24"/>
          <w:lang w:val="en-GB"/>
        </w:rPr>
        <w:t>New York: Oxford University Press,</w:t>
      </w:r>
      <w:r w:rsidR="000D6754">
        <w:rPr>
          <w:rFonts w:ascii="Times New Roman" w:hAnsi="Times New Roman" w:cs="Times New Roman"/>
          <w:sz w:val="24"/>
          <w:szCs w:val="24"/>
          <w:lang w:val="en-GB"/>
        </w:rPr>
        <w:t xml:space="preserve"> </w:t>
      </w:r>
      <w:r>
        <w:rPr>
          <w:rFonts w:ascii="Times New Roman" w:hAnsi="Times New Roman" w:cs="Times New Roman"/>
          <w:sz w:val="24"/>
          <w:szCs w:val="24"/>
          <w:lang w:val="en-GB"/>
        </w:rPr>
        <w:t>107-114.</w:t>
      </w:r>
    </w:p>
    <w:p w14:paraId="25D19612" w14:textId="5AFB36E2" w:rsidR="003258A0" w:rsidRDefault="00402F75" w:rsidP="00003AAB">
      <w:pPr>
        <w:spacing w:line="240" w:lineRule="auto"/>
        <w:ind w:left="720" w:hanging="720"/>
        <w:rPr>
          <w:rFonts w:ascii="Times New Roman" w:hAnsi="Times New Roman" w:cs="Times New Roman"/>
          <w:sz w:val="24"/>
          <w:szCs w:val="24"/>
          <w:lang w:val="en-GB"/>
        </w:rPr>
      </w:pPr>
      <w:proofErr w:type="spellStart"/>
      <w:r>
        <w:rPr>
          <w:rFonts w:ascii="Times New Roman" w:hAnsi="Times New Roman" w:cs="Times New Roman"/>
          <w:sz w:val="24"/>
          <w:szCs w:val="24"/>
          <w:lang w:val="en-GB"/>
        </w:rPr>
        <w:t>Kow</w:t>
      </w:r>
      <w:r w:rsidR="00204751">
        <w:rPr>
          <w:rFonts w:ascii="Times New Roman" w:hAnsi="Times New Roman" w:cs="Times New Roman"/>
          <w:sz w:val="24"/>
          <w:szCs w:val="24"/>
          <w:lang w:val="en-GB"/>
        </w:rPr>
        <w:t>al</w:t>
      </w:r>
      <w:proofErr w:type="spellEnd"/>
      <w:r>
        <w:rPr>
          <w:rFonts w:ascii="Times New Roman" w:hAnsi="Times New Roman" w:cs="Times New Roman"/>
          <w:sz w:val="24"/>
          <w:szCs w:val="24"/>
          <w:lang w:val="en-GB"/>
        </w:rPr>
        <w:t>, R</w:t>
      </w:r>
      <w:r w:rsidR="00A94491">
        <w:rPr>
          <w:rFonts w:ascii="Times New Roman" w:hAnsi="Times New Roman" w:cs="Times New Roman"/>
          <w:sz w:val="24"/>
          <w:szCs w:val="24"/>
          <w:lang w:val="en-GB"/>
        </w:rPr>
        <w:t>.</w:t>
      </w:r>
      <w:r w:rsidR="00B23F9B">
        <w:rPr>
          <w:rFonts w:ascii="Times New Roman" w:hAnsi="Times New Roman" w:cs="Times New Roman"/>
          <w:sz w:val="24"/>
          <w:szCs w:val="24"/>
          <w:lang w:val="en-GB"/>
        </w:rPr>
        <w:t xml:space="preserve"> J.</w:t>
      </w:r>
      <w:r>
        <w:rPr>
          <w:rFonts w:ascii="Times New Roman" w:hAnsi="Times New Roman" w:cs="Times New Roman"/>
          <w:sz w:val="24"/>
          <w:szCs w:val="24"/>
          <w:lang w:val="en-GB"/>
        </w:rPr>
        <w:t xml:space="preserve"> (20</w:t>
      </w:r>
      <w:r w:rsidR="00B57B0E">
        <w:rPr>
          <w:rFonts w:ascii="Times New Roman" w:hAnsi="Times New Roman" w:cs="Times New Roman"/>
          <w:sz w:val="24"/>
          <w:szCs w:val="24"/>
          <w:lang w:val="en-GB"/>
        </w:rPr>
        <w:t>1</w:t>
      </w:r>
      <w:r>
        <w:rPr>
          <w:rFonts w:ascii="Times New Roman" w:hAnsi="Times New Roman" w:cs="Times New Roman"/>
          <w:sz w:val="24"/>
          <w:szCs w:val="24"/>
          <w:lang w:val="en-GB"/>
        </w:rPr>
        <w:t xml:space="preserve">0) </w:t>
      </w:r>
      <w:r w:rsidR="00B57B0E">
        <w:rPr>
          <w:rFonts w:ascii="Times New Roman" w:hAnsi="Times New Roman" w:cs="Times New Roman"/>
          <w:i/>
          <w:sz w:val="24"/>
          <w:szCs w:val="24"/>
          <w:lang w:val="en-GB"/>
        </w:rPr>
        <w:t>How T</w:t>
      </w:r>
      <w:r w:rsidRPr="00402F75">
        <w:rPr>
          <w:rFonts w:ascii="Times New Roman" w:hAnsi="Times New Roman" w:cs="Times New Roman"/>
          <w:i/>
          <w:sz w:val="24"/>
          <w:szCs w:val="24"/>
          <w:lang w:val="en-GB"/>
        </w:rPr>
        <w:t>o Do Things With Dance</w:t>
      </w:r>
      <w:r w:rsidR="00B57B0E">
        <w:rPr>
          <w:rFonts w:ascii="Times New Roman" w:hAnsi="Times New Roman" w:cs="Times New Roman"/>
          <w:i/>
          <w:sz w:val="24"/>
          <w:szCs w:val="24"/>
          <w:lang w:val="en-GB"/>
        </w:rPr>
        <w:t xml:space="preserve">: Performing Change in </w:t>
      </w:r>
      <w:proofErr w:type="spellStart"/>
      <w:r w:rsidR="00B57B0E">
        <w:rPr>
          <w:rFonts w:ascii="Times New Roman" w:hAnsi="Times New Roman" w:cs="Times New Roman"/>
          <w:i/>
          <w:sz w:val="24"/>
          <w:szCs w:val="24"/>
          <w:lang w:val="en-GB"/>
        </w:rPr>
        <w:t>Postwar</w:t>
      </w:r>
      <w:proofErr w:type="spellEnd"/>
      <w:r w:rsidR="00B57B0E">
        <w:rPr>
          <w:rFonts w:ascii="Times New Roman" w:hAnsi="Times New Roman" w:cs="Times New Roman"/>
          <w:i/>
          <w:sz w:val="24"/>
          <w:szCs w:val="24"/>
          <w:lang w:val="en-GB"/>
        </w:rPr>
        <w:t xml:space="preserve"> America</w:t>
      </w:r>
      <w:r w:rsidR="00B57B0E">
        <w:rPr>
          <w:rFonts w:ascii="Times New Roman" w:hAnsi="Times New Roman" w:cs="Times New Roman"/>
          <w:sz w:val="24"/>
          <w:szCs w:val="24"/>
          <w:lang w:val="en-GB"/>
        </w:rPr>
        <w:t>, Middletown</w:t>
      </w:r>
      <w:r w:rsidR="00A94491">
        <w:rPr>
          <w:rFonts w:ascii="Times New Roman" w:hAnsi="Times New Roman" w:cs="Times New Roman"/>
          <w:sz w:val="24"/>
          <w:szCs w:val="24"/>
          <w:lang w:val="en-GB"/>
        </w:rPr>
        <w:t xml:space="preserve"> CT: </w:t>
      </w:r>
      <w:r w:rsidR="00B57B0E">
        <w:rPr>
          <w:rFonts w:ascii="Times New Roman" w:hAnsi="Times New Roman" w:cs="Times New Roman"/>
          <w:sz w:val="24"/>
          <w:szCs w:val="24"/>
          <w:lang w:val="en-GB"/>
        </w:rPr>
        <w:t>Wesleyan University Press.</w:t>
      </w:r>
    </w:p>
    <w:p w14:paraId="1405A747" w14:textId="2BC1E9CD" w:rsidR="00B70F61" w:rsidRDefault="003258A0" w:rsidP="00003AAB">
      <w:pPr>
        <w:spacing w:line="240" w:lineRule="auto"/>
        <w:ind w:left="720" w:hanging="720"/>
        <w:rPr>
          <w:rFonts w:ascii="Times New Roman" w:hAnsi="Times New Roman" w:cs="Times New Roman"/>
          <w:sz w:val="24"/>
          <w:szCs w:val="24"/>
          <w:lang w:val="en-GB"/>
        </w:rPr>
      </w:pPr>
      <w:r>
        <w:rPr>
          <w:rFonts w:ascii="Times New Roman" w:hAnsi="Times New Roman" w:cs="Times New Roman"/>
          <w:sz w:val="24"/>
          <w:szCs w:val="24"/>
          <w:lang w:val="en-GB"/>
        </w:rPr>
        <w:t xml:space="preserve">Siegel, M. ‘Visible Secrets: Style Analysis and Dance Literacy’, in </w:t>
      </w:r>
      <w:r w:rsidRPr="00003AAB">
        <w:rPr>
          <w:rFonts w:ascii="Times New Roman" w:hAnsi="Times New Roman" w:cs="Times New Roman"/>
          <w:i/>
          <w:sz w:val="24"/>
          <w:szCs w:val="24"/>
          <w:lang w:val="en-GB"/>
        </w:rPr>
        <w:t>Moving Words: Re-writing</w:t>
      </w:r>
      <w:r>
        <w:rPr>
          <w:rFonts w:ascii="Times New Roman" w:hAnsi="Times New Roman" w:cs="Times New Roman"/>
          <w:sz w:val="24"/>
          <w:szCs w:val="24"/>
          <w:lang w:val="en-GB"/>
        </w:rPr>
        <w:t xml:space="preserve"> </w:t>
      </w:r>
      <w:r w:rsidRPr="00003AAB">
        <w:rPr>
          <w:rFonts w:ascii="Times New Roman" w:hAnsi="Times New Roman" w:cs="Times New Roman"/>
          <w:i/>
          <w:sz w:val="24"/>
          <w:szCs w:val="24"/>
          <w:lang w:val="en-GB"/>
        </w:rPr>
        <w:t>Dance</w:t>
      </w:r>
      <w:r>
        <w:rPr>
          <w:rFonts w:ascii="Times New Roman" w:hAnsi="Times New Roman" w:cs="Times New Roman"/>
          <w:sz w:val="24"/>
          <w:szCs w:val="24"/>
          <w:lang w:val="en-GB"/>
        </w:rPr>
        <w:t xml:space="preserve">, ed. G. Morris, London and New York: </w:t>
      </w:r>
      <w:proofErr w:type="spellStart"/>
      <w:r>
        <w:rPr>
          <w:rFonts w:ascii="Times New Roman" w:hAnsi="Times New Roman" w:cs="Times New Roman"/>
          <w:sz w:val="24"/>
          <w:szCs w:val="24"/>
          <w:lang w:val="en-GB"/>
        </w:rPr>
        <w:t>Routledge</w:t>
      </w:r>
      <w:proofErr w:type="spellEnd"/>
      <w:r>
        <w:rPr>
          <w:rFonts w:ascii="Times New Roman" w:hAnsi="Times New Roman" w:cs="Times New Roman"/>
          <w:sz w:val="24"/>
          <w:szCs w:val="24"/>
          <w:lang w:val="en-GB"/>
        </w:rPr>
        <w:t>, 29-42.</w:t>
      </w:r>
    </w:p>
    <w:p w14:paraId="4D3F032A" w14:textId="77777777" w:rsidR="00A64770" w:rsidRDefault="00A64770" w:rsidP="00003AAB">
      <w:pPr>
        <w:spacing w:line="240" w:lineRule="auto"/>
        <w:ind w:left="720" w:hanging="720"/>
        <w:rPr>
          <w:rFonts w:ascii="Times New Roman" w:hAnsi="Times New Roman" w:cs="Times New Roman"/>
          <w:sz w:val="24"/>
          <w:szCs w:val="24"/>
          <w:lang w:val="en-GB"/>
        </w:rPr>
      </w:pPr>
    </w:p>
    <w:p w14:paraId="481F261E" w14:textId="68CC4591" w:rsidR="00EC6A39" w:rsidRPr="001D59B7" w:rsidRDefault="009D1752" w:rsidP="006B0C7E">
      <w:pPr>
        <w:spacing w:after="0" w:line="240" w:lineRule="auto"/>
        <w:ind w:left="720" w:hanging="720"/>
        <w:rPr>
          <w:rFonts w:ascii="Times New Roman" w:hAnsi="Times New Roman" w:cs="Times New Roman"/>
          <w:b/>
          <w:sz w:val="24"/>
          <w:szCs w:val="24"/>
          <w:lang w:val="en-GB"/>
        </w:rPr>
      </w:pPr>
      <w:r>
        <w:rPr>
          <w:rFonts w:ascii="Times New Roman" w:hAnsi="Times New Roman" w:cs="Times New Roman"/>
          <w:b/>
          <w:sz w:val="24"/>
          <w:szCs w:val="24"/>
          <w:lang w:val="en-GB"/>
        </w:rPr>
        <w:t xml:space="preserve">Film Documentation </w:t>
      </w:r>
    </w:p>
    <w:p w14:paraId="5BA18E19" w14:textId="77777777" w:rsidR="006B0C7E" w:rsidRDefault="00A64770" w:rsidP="006B0C7E">
      <w:pPr>
        <w:spacing w:after="0" w:line="240" w:lineRule="auto"/>
        <w:ind w:left="720" w:hanging="720"/>
        <w:rPr>
          <w:rFonts w:ascii="Times New Roman" w:hAnsi="Times New Roman" w:cs="Times New Roman"/>
          <w:sz w:val="24"/>
          <w:szCs w:val="24"/>
          <w:lang w:val="en-GB"/>
        </w:rPr>
      </w:pPr>
      <w:r>
        <w:rPr>
          <w:rFonts w:ascii="Times New Roman" w:hAnsi="Times New Roman" w:cs="Times New Roman"/>
          <w:sz w:val="24"/>
          <w:szCs w:val="24"/>
          <w:lang w:val="en-GB"/>
        </w:rPr>
        <w:t xml:space="preserve">Diamond, M. (1991) </w:t>
      </w:r>
      <w:r w:rsidRPr="001D59B7">
        <w:rPr>
          <w:rFonts w:ascii="Times New Roman" w:hAnsi="Times New Roman" w:cs="Times New Roman"/>
          <w:i/>
          <w:sz w:val="24"/>
          <w:szCs w:val="24"/>
          <w:lang w:val="en-GB"/>
        </w:rPr>
        <w:t>Speaking in Tongues</w:t>
      </w:r>
      <w:r>
        <w:rPr>
          <w:rFonts w:ascii="Times New Roman" w:hAnsi="Times New Roman" w:cs="Times New Roman"/>
          <w:sz w:val="24"/>
          <w:szCs w:val="24"/>
          <w:lang w:val="en-GB"/>
        </w:rPr>
        <w:t>, Public Broadcasting Company: Dance in America.</w:t>
      </w:r>
    </w:p>
    <w:p w14:paraId="0E3F783A" w14:textId="5FD53DAE" w:rsidR="00A64770" w:rsidRDefault="00A64770" w:rsidP="006B0C7E">
      <w:pPr>
        <w:spacing w:after="0" w:line="240" w:lineRule="auto"/>
        <w:ind w:left="720" w:hanging="720"/>
        <w:rPr>
          <w:rFonts w:ascii="Times New Roman" w:hAnsi="Times New Roman" w:cs="Times New Roman"/>
          <w:sz w:val="24"/>
          <w:szCs w:val="24"/>
          <w:lang w:val="en-GB"/>
        </w:rPr>
      </w:pPr>
      <w:r>
        <w:rPr>
          <w:rFonts w:ascii="Times New Roman" w:hAnsi="Times New Roman" w:cs="Times New Roman"/>
          <w:sz w:val="24"/>
          <w:szCs w:val="24"/>
          <w:lang w:val="en-GB"/>
        </w:rPr>
        <w:t xml:space="preserve"> </w:t>
      </w:r>
    </w:p>
    <w:p w14:paraId="110E635F" w14:textId="77777777" w:rsidR="00A64770" w:rsidRDefault="00A64770" w:rsidP="00A64770">
      <w:pPr>
        <w:spacing w:line="240" w:lineRule="auto"/>
        <w:ind w:left="720" w:hanging="720"/>
        <w:rPr>
          <w:rFonts w:ascii="Times New Roman" w:hAnsi="Times New Roman" w:cs="Times New Roman"/>
          <w:sz w:val="24"/>
          <w:szCs w:val="24"/>
          <w:lang w:val="en-GB"/>
        </w:rPr>
      </w:pPr>
      <w:r>
        <w:rPr>
          <w:rFonts w:ascii="Times New Roman" w:hAnsi="Times New Roman" w:cs="Times New Roman"/>
          <w:sz w:val="24"/>
          <w:szCs w:val="24"/>
          <w:lang w:val="en-GB"/>
        </w:rPr>
        <w:t xml:space="preserve">Diamond, M. (1996) </w:t>
      </w:r>
      <w:r w:rsidRPr="001D59B7">
        <w:rPr>
          <w:rFonts w:ascii="Times New Roman" w:hAnsi="Times New Roman" w:cs="Times New Roman"/>
          <w:i/>
          <w:sz w:val="24"/>
          <w:szCs w:val="24"/>
          <w:lang w:val="en-GB"/>
        </w:rPr>
        <w:t>The Wrecker’s Ball – Three Dances by Paul Taylor</w:t>
      </w:r>
      <w:r>
        <w:rPr>
          <w:rFonts w:ascii="Times New Roman" w:hAnsi="Times New Roman" w:cs="Times New Roman"/>
          <w:sz w:val="24"/>
          <w:szCs w:val="24"/>
          <w:lang w:val="en-GB"/>
        </w:rPr>
        <w:t xml:space="preserve">, Public Broadcasting Company: Dance in America. This is a reworked, decade-by-decade presentation of </w:t>
      </w:r>
      <w:r w:rsidRPr="000339C8">
        <w:rPr>
          <w:rFonts w:ascii="Times New Roman" w:hAnsi="Times New Roman" w:cs="Times New Roman"/>
          <w:i/>
          <w:sz w:val="24"/>
          <w:szCs w:val="24"/>
          <w:lang w:val="en-GB"/>
        </w:rPr>
        <w:t>Company B</w:t>
      </w:r>
      <w:r>
        <w:rPr>
          <w:rFonts w:ascii="Times New Roman" w:hAnsi="Times New Roman" w:cs="Times New Roman"/>
          <w:sz w:val="24"/>
          <w:szCs w:val="24"/>
          <w:lang w:val="en-GB"/>
        </w:rPr>
        <w:t xml:space="preserve">, </w:t>
      </w:r>
      <w:r w:rsidRPr="000339C8">
        <w:rPr>
          <w:rFonts w:ascii="Times New Roman" w:hAnsi="Times New Roman" w:cs="Times New Roman"/>
          <w:i/>
          <w:sz w:val="24"/>
          <w:szCs w:val="24"/>
          <w:lang w:val="en-GB"/>
        </w:rPr>
        <w:t>Funny Papers</w:t>
      </w:r>
      <w:r>
        <w:rPr>
          <w:rFonts w:ascii="Times New Roman" w:hAnsi="Times New Roman" w:cs="Times New Roman"/>
          <w:sz w:val="24"/>
          <w:szCs w:val="24"/>
          <w:lang w:val="en-GB"/>
        </w:rPr>
        <w:t xml:space="preserve"> and </w:t>
      </w:r>
      <w:r w:rsidRPr="000339C8">
        <w:rPr>
          <w:rFonts w:ascii="Times New Roman" w:hAnsi="Times New Roman" w:cs="Times New Roman"/>
          <w:i/>
          <w:sz w:val="24"/>
          <w:szCs w:val="24"/>
          <w:lang w:val="en-GB"/>
        </w:rPr>
        <w:t>Field of Grass</w:t>
      </w:r>
      <w:r>
        <w:rPr>
          <w:rFonts w:ascii="Times New Roman" w:hAnsi="Times New Roman" w:cs="Times New Roman"/>
          <w:sz w:val="24"/>
          <w:szCs w:val="24"/>
          <w:lang w:val="en-GB"/>
        </w:rPr>
        <w:t>.</w:t>
      </w:r>
    </w:p>
    <w:p w14:paraId="6E06369F" w14:textId="167AB08E" w:rsidR="00EC6A39" w:rsidRDefault="00EC6A39" w:rsidP="00003AAB">
      <w:pPr>
        <w:spacing w:line="240" w:lineRule="auto"/>
        <w:ind w:left="720" w:hanging="720"/>
        <w:rPr>
          <w:rFonts w:ascii="Times New Roman" w:hAnsi="Times New Roman" w:cs="Times New Roman"/>
          <w:sz w:val="24"/>
          <w:szCs w:val="24"/>
          <w:lang w:val="en-GB"/>
        </w:rPr>
      </w:pPr>
      <w:r>
        <w:rPr>
          <w:rFonts w:ascii="Times New Roman" w:hAnsi="Times New Roman" w:cs="Times New Roman"/>
          <w:sz w:val="24"/>
          <w:szCs w:val="24"/>
          <w:lang w:val="en-GB"/>
        </w:rPr>
        <w:t>Diamond, M</w:t>
      </w:r>
      <w:proofErr w:type="gramStart"/>
      <w:r w:rsidR="0074619F">
        <w:rPr>
          <w:rFonts w:ascii="Times New Roman" w:hAnsi="Times New Roman" w:cs="Times New Roman"/>
          <w:sz w:val="24"/>
          <w:szCs w:val="24"/>
          <w:lang w:val="en-GB"/>
        </w:rPr>
        <w:t>.</w:t>
      </w:r>
      <w:r>
        <w:rPr>
          <w:rFonts w:ascii="Times New Roman" w:hAnsi="Times New Roman" w:cs="Times New Roman"/>
          <w:sz w:val="24"/>
          <w:szCs w:val="24"/>
          <w:lang w:val="en-GB"/>
        </w:rPr>
        <w:t>(</w:t>
      </w:r>
      <w:proofErr w:type="gramEnd"/>
      <w:r>
        <w:rPr>
          <w:rFonts w:ascii="Times New Roman" w:hAnsi="Times New Roman" w:cs="Times New Roman"/>
          <w:sz w:val="24"/>
          <w:szCs w:val="24"/>
          <w:lang w:val="en-GB"/>
        </w:rPr>
        <w:t xml:space="preserve">1998) </w:t>
      </w:r>
      <w:proofErr w:type="spellStart"/>
      <w:r w:rsidRPr="001D59B7">
        <w:rPr>
          <w:rFonts w:ascii="Times New Roman" w:hAnsi="Times New Roman" w:cs="Times New Roman"/>
          <w:i/>
          <w:sz w:val="24"/>
          <w:szCs w:val="24"/>
          <w:lang w:val="en-GB"/>
        </w:rPr>
        <w:t>Dancemaker</w:t>
      </w:r>
      <w:proofErr w:type="spellEnd"/>
      <w:r>
        <w:rPr>
          <w:rFonts w:ascii="Times New Roman" w:hAnsi="Times New Roman" w:cs="Times New Roman"/>
          <w:sz w:val="24"/>
          <w:szCs w:val="24"/>
          <w:lang w:val="en-GB"/>
        </w:rPr>
        <w:t xml:space="preserve">, New York: The Four Oaks Foundation Inc. </w:t>
      </w:r>
    </w:p>
    <w:p w14:paraId="07F69B3C" w14:textId="595891B5" w:rsidR="00724A8C" w:rsidRDefault="00A64770" w:rsidP="00003AAB">
      <w:pPr>
        <w:spacing w:line="240" w:lineRule="auto"/>
        <w:ind w:left="720" w:hanging="720"/>
        <w:rPr>
          <w:rFonts w:ascii="Times New Roman" w:hAnsi="Times New Roman" w:cs="Times New Roman"/>
          <w:b/>
          <w:sz w:val="24"/>
          <w:szCs w:val="24"/>
          <w:lang w:val="en-GB"/>
        </w:rPr>
      </w:pPr>
      <w:r>
        <w:rPr>
          <w:rFonts w:ascii="Times New Roman" w:hAnsi="Times New Roman" w:cs="Times New Roman"/>
          <w:sz w:val="24"/>
          <w:szCs w:val="24"/>
          <w:lang w:val="en-GB"/>
        </w:rPr>
        <w:t xml:space="preserve">Horn, D. (2012) Paul Taylor Dance Company in Paris, Public Broadcasting Company: Great Performances. Features </w:t>
      </w:r>
      <w:proofErr w:type="spellStart"/>
      <w:r w:rsidRPr="00003AAB">
        <w:rPr>
          <w:rFonts w:ascii="Times New Roman" w:hAnsi="Times New Roman" w:cs="Times New Roman"/>
          <w:i/>
          <w:sz w:val="24"/>
          <w:szCs w:val="24"/>
          <w:lang w:val="en-GB"/>
        </w:rPr>
        <w:t>Brandenburgs</w:t>
      </w:r>
      <w:proofErr w:type="spellEnd"/>
      <w:r>
        <w:rPr>
          <w:rFonts w:ascii="Times New Roman" w:hAnsi="Times New Roman" w:cs="Times New Roman"/>
          <w:sz w:val="24"/>
          <w:szCs w:val="24"/>
          <w:lang w:val="en-GB"/>
        </w:rPr>
        <w:t xml:space="preserve"> (1988) and </w:t>
      </w:r>
      <w:r w:rsidRPr="00003AAB">
        <w:rPr>
          <w:rFonts w:ascii="Times New Roman" w:hAnsi="Times New Roman" w:cs="Times New Roman"/>
          <w:i/>
          <w:sz w:val="24"/>
          <w:szCs w:val="24"/>
          <w:lang w:val="en-GB"/>
        </w:rPr>
        <w:t>Beloved Renegade</w:t>
      </w:r>
      <w:r>
        <w:rPr>
          <w:rFonts w:ascii="Times New Roman" w:hAnsi="Times New Roman" w:cs="Times New Roman"/>
          <w:sz w:val="24"/>
          <w:szCs w:val="24"/>
          <w:lang w:val="en-GB"/>
        </w:rPr>
        <w:t xml:space="preserve"> (2008). </w:t>
      </w:r>
    </w:p>
    <w:p w14:paraId="26459311" w14:textId="77777777" w:rsidR="00A64770" w:rsidRDefault="00A64770" w:rsidP="00003AAB">
      <w:pPr>
        <w:spacing w:line="240" w:lineRule="auto"/>
        <w:rPr>
          <w:rFonts w:ascii="Times New Roman" w:hAnsi="Times New Roman" w:cs="Times New Roman"/>
          <w:b/>
          <w:sz w:val="24"/>
          <w:szCs w:val="24"/>
          <w:lang w:val="en-GB"/>
        </w:rPr>
      </w:pPr>
    </w:p>
    <w:p w14:paraId="4F8ED018" w14:textId="1529B7D4" w:rsidR="004C68F5" w:rsidRDefault="0003558E" w:rsidP="006B0C7E">
      <w:pPr>
        <w:spacing w:after="0" w:line="240" w:lineRule="auto"/>
        <w:rPr>
          <w:rFonts w:ascii="Times New Roman" w:hAnsi="Times New Roman" w:cs="Times New Roman"/>
          <w:b/>
          <w:sz w:val="24"/>
          <w:szCs w:val="24"/>
          <w:lang w:val="en-GB"/>
        </w:rPr>
      </w:pPr>
      <w:proofErr w:type="spellStart"/>
      <w:r>
        <w:rPr>
          <w:rFonts w:ascii="Times New Roman" w:hAnsi="Times New Roman" w:cs="Times New Roman"/>
          <w:b/>
          <w:sz w:val="24"/>
          <w:szCs w:val="24"/>
          <w:lang w:val="en-GB"/>
        </w:rPr>
        <w:t>Paratextual</w:t>
      </w:r>
      <w:proofErr w:type="spellEnd"/>
      <w:r>
        <w:rPr>
          <w:rFonts w:ascii="Times New Roman" w:hAnsi="Times New Roman" w:cs="Times New Roman"/>
          <w:b/>
          <w:sz w:val="24"/>
          <w:szCs w:val="24"/>
          <w:lang w:val="en-GB"/>
        </w:rPr>
        <w:t xml:space="preserve"> illustrations</w:t>
      </w:r>
      <w:r w:rsidR="003258A0">
        <w:rPr>
          <w:rFonts w:ascii="Times New Roman" w:hAnsi="Times New Roman" w:cs="Times New Roman"/>
          <w:b/>
          <w:sz w:val="24"/>
          <w:szCs w:val="24"/>
          <w:lang w:val="en-GB"/>
        </w:rPr>
        <w:t xml:space="preserve"> </w:t>
      </w:r>
    </w:p>
    <w:p w14:paraId="7E5BFB36" w14:textId="04BE60D3" w:rsidR="00367EC0" w:rsidRPr="00003AAB" w:rsidRDefault="00367EC0" w:rsidP="006B0C7E">
      <w:pPr>
        <w:spacing w:after="0" w:line="24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Paul Taylor in </w:t>
      </w:r>
      <w:r w:rsidRPr="00003AAB">
        <w:rPr>
          <w:rFonts w:ascii="Times New Roman" w:hAnsi="Times New Roman" w:cs="Times New Roman"/>
          <w:i/>
          <w:sz w:val="24"/>
          <w:szCs w:val="24"/>
          <w:lang w:val="en-GB"/>
        </w:rPr>
        <w:t>Aureole</w:t>
      </w:r>
      <w:r>
        <w:rPr>
          <w:rFonts w:ascii="Times New Roman" w:hAnsi="Times New Roman" w:cs="Times New Roman"/>
          <w:sz w:val="24"/>
          <w:szCs w:val="24"/>
          <w:lang w:val="en-GB"/>
        </w:rPr>
        <w:t xml:space="preserve"> (1962</w:t>
      </w:r>
      <w:proofErr w:type="gramStart"/>
      <w:r>
        <w:rPr>
          <w:rFonts w:ascii="Times New Roman" w:hAnsi="Times New Roman" w:cs="Times New Roman"/>
          <w:sz w:val="24"/>
          <w:szCs w:val="24"/>
          <w:lang w:val="en-GB"/>
        </w:rPr>
        <w:t>)    Photo</w:t>
      </w:r>
      <w:proofErr w:type="gramEnd"/>
      <w:r>
        <w:rPr>
          <w:rFonts w:ascii="Times New Roman" w:hAnsi="Times New Roman" w:cs="Times New Roman"/>
          <w:sz w:val="24"/>
          <w:szCs w:val="24"/>
          <w:lang w:val="en-GB"/>
        </w:rPr>
        <w:t>: Jack Mitchell</w:t>
      </w:r>
    </w:p>
    <w:p w14:paraId="6017AAB0" w14:textId="51831E6E" w:rsidR="00367EC0" w:rsidRPr="00003AAB" w:rsidRDefault="00367EC0" w:rsidP="00003AAB">
      <w:pPr>
        <w:spacing w:line="240" w:lineRule="auto"/>
        <w:rPr>
          <w:rFonts w:ascii="Times New Roman" w:hAnsi="Times New Roman" w:cs="Times New Roman"/>
          <w:sz w:val="24"/>
          <w:szCs w:val="24"/>
          <w:lang w:val="en-GB"/>
        </w:rPr>
      </w:pPr>
      <w:hyperlink r:id="rId9" w:history="1">
        <w:r w:rsidRPr="00003AAB">
          <w:rPr>
            <w:rStyle w:val="Hyperlink"/>
            <w:rFonts w:ascii="Times New Roman" w:hAnsi="Times New Roman" w:cs="Times New Roman"/>
            <w:sz w:val="24"/>
            <w:szCs w:val="24"/>
            <w:lang w:val="en-GB"/>
          </w:rPr>
          <w:t>http://www.artsjournal.com/dancebeat/wp-content/uploads/2012/03/ptslide_last.jpg</w:t>
        </w:r>
      </w:hyperlink>
    </w:p>
    <w:p w14:paraId="6237FEFA" w14:textId="77777777" w:rsidR="00724A8C" w:rsidRDefault="00724A8C" w:rsidP="00003AAB">
      <w:pPr>
        <w:spacing w:line="240" w:lineRule="auto"/>
        <w:rPr>
          <w:rFonts w:ascii="Times New Roman" w:hAnsi="Times New Roman" w:cs="Times New Roman"/>
          <w:sz w:val="24"/>
          <w:szCs w:val="24"/>
          <w:lang w:val="en-GB"/>
        </w:rPr>
      </w:pPr>
    </w:p>
    <w:p w14:paraId="0D044E1B" w14:textId="3C55CC00" w:rsidR="00724A8C" w:rsidRDefault="00724A8C" w:rsidP="00003AAB">
      <w:p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Paul Taylor Dance Company </w:t>
      </w:r>
      <w:r w:rsidRPr="00003AAB">
        <w:rPr>
          <w:rFonts w:ascii="Times New Roman" w:hAnsi="Times New Roman" w:cs="Times New Roman"/>
          <w:i/>
          <w:sz w:val="24"/>
          <w:szCs w:val="24"/>
          <w:lang w:val="en-GB"/>
        </w:rPr>
        <w:t>in Esplanade</w:t>
      </w:r>
      <w:r>
        <w:rPr>
          <w:rFonts w:ascii="Times New Roman" w:hAnsi="Times New Roman" w:cs="Times New Roman"/>
          <w:sz w:val="24"/>
          <w:szCs w:val="24"/>
          <w:lang w:val="en-GB"/>
        </w:rPr>
        <w:t xml:space="preserve"> (1975</w:t>
      </w:r>
      <w:proofErr w:type="gramStart"/>
      <w:r>
        <w:rPr>
          <w:rFonts w:ascii="Times New Roman" w:hAnsi="Times New Roman" w:cs="Times New Roman"/>
          <w:sz w:val="24"/>
          <w:szCs w:val="24"/>
          <w:lang w:val="en-GB"/>
        </w:rPr>
        <w:t xml:space="preserve">)   </w:t>
      </w:r>
      <w:r w:rsidR="00443CDD">
        <w:rPr>
          <w:rFonts w:ascii="Times New Roman" w:hAnsi="Times New Roman" w:cs="Times New Roman"/>
          <w:sz w:val="24"/>
          <w:szCs w:val="24"/>
          <w:lang w:val="en-GB"/>
        </w:rPr>
        <w:t>P</w:t>
      </w:r>
      <w:bookmarkStart w:id="3" w:name="_GoBack"/>
      <w:bookmarkEnd w:id="3"/>
      <w:r>
        <w:rPr>
          <w:rFonts w:ascii="Times New Roman" w:hAnsi="Times New Roman" w:cs="Times New Roman"/>
          <w:sz w:val="24"/>
          <w:szCs w:val="24"/>
          <w:lang w:val="en-GB"/>
        </w:rPr>
        <w:t>hoto</w:t>
      </w:r>
      <w:proofErr w:type="gramEnd"/>
      <w:r>
        <w:rPr>
          <w:rFonts w:ascii="Times New Roman" w:hAnsi="Times New Roman" w:cs="Times New Roman"/>
          <w:sz w:val="24"/>
          <w:szCs w:val="24"/>
          <w:lang w:val="en-GB"/>
        </w:rPr>
        <w:t>: Paul B. Goode</w:t>
      </w:r>
    </w:p>
    <w:p w14:paraId="193D9D1B" w14:textId="038E8155" w:rsidR="00724A8C" w:rsidRDefault="00724A8C" w:rsidP="00003AAB">
      <w:pPr>
        <w:spacing w:line="240" w:lineRule="auto"/>
        <w:rPr>
          <w:rFonts w:ascii="Times New Roman" w:hAnsi="Times New Roman" w:cs="Times New Roman"/>
          <w:sz w:val="24"/>
          <w:szCs w:val="24"/>
          <w:lang w:val="en-GB"/>
        </w:rPr>
      </w:pPr>
      <w:hyperlink r:id="rId10" w:history="1">
        <w:r w:rsidRPr="00030694">
          <w:rPr>
            <w:rStyle w:val="Hyperlink"/>
            <w:rFonts w:ascii="Times New Roman" w:hAnsi="Times New Roman" w:cs="Times New Roman"/>
            <w:sz w:val="24"/>
            <w:szCs w:val="24"/>
            <w:lang w:val="en-GB"/>
          </w:rPr>
          <w:t>http://paulbgoode.com/journal/wp-content/uploads/2013/10/Taylor_3813_blog.jpg</w:t>
        </w:r>
      </w:hyperlink>
    </w:p>
    <w:p w14:paraId="3EE58746" w14:textId="77777777" w:rsidR="00724A8C" w:rsidRDefault="00724A8C" w:rsidP="00003AAB">
      <w:pPr>
        <w:spacing w:line="240" w:lineRule="auto"/>
        <w:rPr>
          <w:rFonts w:ascii="Times New Roman" w:hAnsi="Times New Roman" w:cs="Times New Roman"/>
          <w:sz w:val="24"/>
          <w:szCs w:val="24"/>
          <w:lang w:val="en-GB"/>
        </w:rPr>
      </w:pPr>
    </w:p>
    <w:p w14:paraId="4B3D375C" w14:textId="366DF393" w:rsidR="00A3499D" w:rsidRPr="00003AAB" w:rsidRDefault="00A3499D" w:rsidP="00003AAB">
      <w:p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Paul Taylor Dance Company in </w:t>
      </w:r>
      <w:r>
        <w:rPr>
          <w:rFonts w:ascii="Times New Roman" w:hAnsi="Times New Roman" w:cs="Times New Roman"/>
          <w:i/>
          <w:sz w:val="24"/>
          <w:szCs w:val="24"/>
          <w:lang w:val="en-GB"/>
        </w:rPr>
        <w:t xml:space="preserve">Company B </w:t>
      </w:r>
      <w:r>
        <w:rPr>
          <w:rFonts w:ascii="Times New Roman" w:hAnsi="Times New Roman" w:cs="Times New Roman"/>
          <w:sz w:val="24"/>
          <w:szCs w:val="24"/>
          <w:lang w:val="en-GB"/>
        </w:rPr>
        <w:t>(1991</w:t>
      </w:r>
      <w:proofErr w:type="gramStart"/>
      <w:r>
        <w:rPr>
          <w:rFonts w:ascii="Times New Roman" w:hAnsi="Times New Roman" w:cs="Times New Roman"/>
          <w:sz w:val="24"/>
          <w:szCs w:val="24"/>
          <w:lang w:val="en-GB"/>
        </w:rPr>
        <w:t>)    Photo</w:t>
      </w:r>
      <w:proofErr w:type="gramEnd"/>
      <w:r>
        <w:rPr>
          <w:rFonts w:ascii="Times New Roman" w:hAnsi="Times New Roman" w:cs="Times New Roman"/>
          <w:sz w:val="24"/>
          <w:szCs w:val="24"/>
          <w:lang w:val="en-GB"/>
        </w:rPr>
        <w:t xml:space="preserve">: Andrea </w:t>
      </w:r>
      <w:proofErr w:type="spellStart"/>
      <w:r>
        <w:rPr>
          <w:rFonts w:ascii="Times New Roman" w:hAnsi="Times New Roman" w:cs="Times New Roman"/>
          <w:sz w:val="24"/>
          <w:szCs w:val="24"/>
          <w:lang w:val="en-GB"/>
        </w:rPr>
        <w:t>Mohin</w:t>
      </w:r>
      <w:proofErr w:type="spellEnd"/>
    </w:p>
    <w:p w14:paraId="06819C2B" w14:textId="1F580BAD" w:rsidR="00A3499D" w:rsidRPr="00003AAB" w:rsidRDefault="00A3499D" w:rsidP="00003AAB">
      <w:pPr>
        <w:spacing w:line="240" w:lineRule="auto"/>
        <w:rPr>
          <w:rFonts w:ascii="Times New Roman" w:hAnsi="Times New Roman" w:cs="Times New Roman"/>
          <w:sz w:val="24"/>
          <w:szCs w:val="24"/>
          <w:lang w:val="en-GB"/>
        </w:rPr>
      </w:pPr>
      <w:hyperlink r:id="rId11" w:history="1">
        <w:r w:rsidRPr="00003AAB">
          <w:rPr>
            <w:rStyle w:val="Hyperlink"/>
            <w:rFonts w:ascii="Times New Roman" w:hAnsi="Times New Roman" w:cs="Times New Roman"/>
            <w:sz w:val="24"/>
            <w:szCs w:val="24"/>
            <w:lang w:val="en-GB"/>
          </w:rPr>
          <w:t>http://graphics8.nytimes.com/images/2010/06/11/arts/11brahmsspan-1/11brahmsspan-1-articleLarge.jpg</w:t>
        </w:r>
      </w:hyperlink>
    </w:p>
    <w:p w14:paraId="34D207E1" w14:textId="35DAB9DA" w:rsidR="004C68F5" w:rsidRPr="0076494F" w:rsidRDefault="004C68F5" w:rsidP="00003AAB">
      <w:pPr>
        <w:spacing w:line="240" w:lineRule="auto"/>
        <w:ind w:left="720" w:hanging="720"/>
        <w:rPr>
          <w:rFonts w:ascii="Times New Roman" w:hAnsi="Times New Roman" w:cs="Times New Roman"/>
          <w:b/>
          <w:sz w:val="24"/>
          <w:szCs w:val="24"/>
          <w:lang w:val="en-GB"/>
        </w:rPr>
      </w:pPr>
    </w:p>
    <w:sectPr w:rsidR="004C68F5" w:rsidRPr="0076494F" w:rsidSect="003E01CC">
      <w:footerReference w:type="default" r:id="rId12"/>
      <w:endnotePr>
        <w:numFmt w:val="decimal"/>
      </w:endnotePr>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Lizzie Leopold" w:date="2014-01-06T17:27:00Z" w:initials="LL">
    <w:p w14:paraId="78851070" w14:textId="77777777" w:rsidR="00003AAB" w:rsidRDefault="00003AAB">
      <w:pPr>
        <w:pStyle w:val="CommentText"/>
      </w:pPr>
      <w:r>
        <w:rPr>
          <w:rStyle w:val="CommentReference"/>
        </w:rPr>
        <w:annotationRef/>
      </w:r>
      <w:r>
        <w:t>Clarify dance-</w:t>
      </w:r>
      <w:proofErr w:type="spellStart"/>
      <w:r>
        <w:t>sims</w:t>
      </w:r>
      <w:proofErr w:type="spellEnd"/>
    </w:p>
  </w:comment>
  <w:comment w:id="2" w:author="Lizzie Leopold" w:date="2014-01-07T10:08:00Z" w:initials="LL">
    <w:p w14:paraId="7A893267" w14:textId="77777777" w:rsidR="00003AAB" w:rsidRDefault="00003AAB">
      <w:pPr>
        <w:pStyle w:val="CommentText"/>
      </w:pPr>
      <w:r>
        <w:rPr>
          <w:rStyle w:val="CommentReference"/>
        </w:rPr>
        <w:annotationRef/>
      </w:r>
      <w:r>
        <w:t>Could benefit from a movement description of his ‘signature style’ earlier in the essay.</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E9D4D74" w14:textId="77777777" w:rsidR="00003AAB" w:rsidRDefault="00003AAB" w:rsidP="001357A8">
      <w:pPr>
        <w:spacing w:after="0" w:line="240" w:lineRule="auto"/>
      </w:pPr>
      <w:r>
        <w:separator/>
      </w:r>
    </w:p>
  </w:endnote>
  <w:endnote w:type="continuationSeparator" w:id="0">
    <w:p w14:paraId="52135E4B" w14:textId="77777777" w:rsidR="00003AAB" w:rsidRDefault="00003AAB" w:rsidP="001357A8">
      <w:pPr>
        <w:spacing w:after="0" w:line="240" w:lineRule="auto"/>
      </w:pPr>
      <w:r>
        <w:continuationSeparator/>
      </w:r>
    </w:p>
  </w:endnote>
  <w:endnote w:id="1">
    <w:p w14:paraId="2DB795E6" w14:textId="7CC73B31" w:rsidR="00003AAB" w:rsidRDefault="00003AAB">
      <w:pPr>
        <w:pStyle w:val="EndnoteText"/>
      </w:pPr>
      <w:r>
        <w:rPr>
          <w:rStyle w:val="EndnoteReference"/>
        </w:rPr>
        <w:endnoteRef/>
      </w:r>
      <w:r>
        <w:t xml:space="preserve">  M. </w:t>
      </w:r>
      <w:proofErr w:type="spellStart"/>
      <w:r>
        <w:t>Franko</w:t>
      </w:r>
      <w:proofErr w:type="spellEnd"/>
      <w:r>
        <w:t xml:space="preserve"> (1995) </w:t>
      </w:r>
      <w:r w:rsidRPr="00003AAB">
        <w:rPr>
          <w:i/>
        </w:rPr>
        <w:t>Dancing Modernism/Performing Politics</w:t>
      </w:r>
      <w:r>
        <w:t>, 81.</w:t>
      </w:r>
    </w:p>
  </w:endnote>
  <w:endnote w:id="2">
    <w:p w14:paraId="052781D8" w14:textId="61AAD790" w:rsidR="00003AAB" w:rsidRDefault="00003AAB">
      <w:pPr>
        <w:pStyle w:val="EndnoteText"/>
      </w:pPr>
      <w:r>
        <w:rPr>
          <w:rStyle w:val="EndnoteReference"/>
        </w:rPr>
        <w:endnoteRef/>
      </w:r>
      <w:r>
        <w:t xml:space="preserve">  R. </w:t>
      </w:r>
      <w:proofErr w:type="spellStart"/>
      <w:r>
        <w:t>Kowal</w:t>
      </w:r>
      <w:proofErr w:type="spellEnd"/>
      <w:r>
        <w:t xml:space="preserve"> (2010) </w:t>
      </w:r>
      <w:r w:rsidRPr="00003AAB">
        <w:rPr>
          <w:i/>
        </w:rPr>
        <w:t>How to do Things with Dance: Performing Change in Postwar America</w:t>
      </w:r>
      <w:r>
        <w:t>, 176.</w:t>
      </w:r>
    </w:p>
  </w:endnote>
  <w:endnote w:id="3">
    <w:p w14:paraId="7D96C085" w14:textId="6DA4B128" w:rsidR="00003AAB" w:rsidRDefault="00003AAB">
      <w:pPr>
        <w:pStyle w:val="EndnoteText"/>
      </w:pPr>
      <w:r>
        <w:rPr>
          <w:rStyle w:val="EndnoteReference"/>
        </w:rPr>
        <w:endnoteRef/>
      </w:r>
      <w:r>
        <w:t xml:space="preserve">  </w:t>
      </w:r>
      <w:proofErr w:type="gramStart"/>
      <w:r>
        <w:t xml:space="preserve">P. Taylor (1987) </w:t>
      </w:r>
      <w:r w:rsidRPr="00003AAB">
        <w:rPr>
          <w:i/>
        </w:rPr>
        <w:t>Private Domain</w:t>
      </w:r>
      <w:r>
        <w:t>, 76-78.</w:t>
      </w:r>
      <w:proofErr w:type="gramEnd"/>
    </w:p>
  </w:endnote>
  <w:endnote w:id="4">
    <w:p w14:paraId="74394AB7" w14:textId="08F1C7B9" w:rsidR="00003AAB" w:rsidRPr="00692FDF" w:rsidRDefault="00003AAB">
      <w:pPr>
        <w:pStyle w:val="EndnoteText"/>
      </w:pPr>
      <w:r>
        <w:rPr>
          <w:rStyle w:val="EndnoteReference"/>
        </w:rPr>
        <w:endnoteRef/>
      </w:r>
      <w:r>
        <w:t xml:space="preserve"> </w:t>
      </w:r>
      <w:proofErr w:type="spellStart"/>
      <w:r>
        <w:t>Qtd</w:t>
      </w:r>
      <w:proofErr w:type="spellEnd"/>
      <w:r>
        <w:t xml:space="preserve">. in S.J. Cohen (1966) </w:t>
      </w:r>
      <w:r w:rsidRPr="00003AAB">
        <w:rPr>
          <w:i/>
        </w:rPr>
        <w:t>The Modern Dance: Seven Statements of Be</w:t>
      </w:r>
      <w:r>
        <w:rPr>
          <w:i/>
        </w:rPr>
        <w:t xml:space="preserve">lief, </w:t>
      </w:r>
      <w:r>
        <w:t>99.</w:t>
      </w:r>
    </w:p>
  </w:endnote>
  <w:endnote w:id="5">
    <w:p w14:paraId="4FBA7240" w14:textId="7242330E" w:rsidR="00003AAB" w:rsidRDefault="00003AAB">
      <w:pPr>
        <w:pStyle w:val="EndnoteText"/>
      </w:pPr>
      <w:r>
        <w:rPr>
          <w:rStyle w:val="EndnoteReference"/>
        </w:rPr>
        <w:endnoteRef/>
      </w:r>
      <w:r>
        <w:t xml:space="preserve">  A. Hughes (1962) ‘Dance: Debut of </w:t>
      </w:r>
      <w:r w:rsidRPr="00003AAB">
        <w:rPr>
          <w:i/>
        </w:rPr>
        <w:t>Aureole</w:t>
      </w:r>
      <w:r>
        <w:t xml:space="preserve">, a Modern “White Ballet”, </w:t>
      </w:r>
      <w:r w:rsidRPr="00003AAB">
        <w:rPr>
          <w:i/>
        </w:rPr>
        <w:t>New York Times</w:t>
      </w:r>
      <w:r>
        <w:t xml:space="preserve">, August </w:t>
      </w:r>
    </w:p>
  </w:endnote>
  <w:endnote w:id="6">
    <w:p w14:paraId="59872001" w14:textId="26546863" w:rsidR="00003AAB" w:rsidRDefault="00003AAB">
      <w:pPr>
        <w:pStyle w:val="EndnoteText"/>
      </w:pPr>
      <w:r>
        <w:rPr>
          <w:rStyle w:val="EndnoteReference"/>
        </w:rPr>
        <w:endnoteRef/>
      </w:r>
      <w:r>
        <w:t xml:space="preserve">  M. Cooper (2014) ‘Legacy in Mind, Taylor Plans a Center for Modern Dance, </w:t>
      </w:r>
      <w:r w:rsidRPr="00003AAB">
        <w:rPr>
          <w:i/>
        </w:rPr>
        <w:t>New York Times</w:t>
      </w:r>
      <w:r>
        <w:t xml:space="preserve">, February 9.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Tahoma">
    <w:panose1 w:val="020B0604030504040204"/>
    <w:charset w:val="00"/>
    <w:family w:val="auto"/>
    <w:pitch w:val="variable"/>
    <w:sig w:usb0="E1002AFF" w:usb1="C000605B" w:usb2="00000029" w:usb3="00000000" w:csb0="000101F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29695712"/>
      <w:docPartObj>
        <w:docPartGallery w:val="Page Numbers (Bottom of Page)"/>
        <w:docPartUnique/>
      </w:docPartObj>
    </w:sdtPr>
    <w:sdtEndPr>
      <w:rPr>
        <w:noProof/>
      </w:rPr>
    </w:sdtEndPr>
    <w:sdtContent>
      <w:p w14:paraId="654E2CBE" w14:textId="77777777" w:rsidR="00003AAB" w:rsidRDefault="00003AAB">
        <w:pPr>
          <w:pStyle w:val="Footer"/>
          <w:jc w:val="right"/>
        </w:pPr>
        <w:r>
          <w:fldChar w:fldCharType="begin"/>
        </w:r>
        <w:r>
          <w:instrText xml:space="preserve"> PAGE   \* MERGEFORMAT </w:instrText>
        </w:r>
        <w:r>
          <w:fldChar w:fldCharType="separate"/>
        </w:r>
        <w:r w:rsidR="00443CDD">
          <w:rPr>
            <w:noProof/>
          </w:rPr>
          <w:t>5</w:t>
        </w:r>
        <w:r>
          <w:rPr>
            <w:noProof/>
          </w:rPr>
          <w:fldChar w:fldCharType="end"/>
        </w:r>
      </w:p>
    </w:sdtContent>
  </w:sdt>
  <w:p w14:paraId="0317504A" w14:textId="77777777" w:rsidR="00003AAB" w:rsidRDefault="00003AAB">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B5B1D8E" w14:textId="77777777" w:rsidR="00003AAB" w:rsidRDefault="00003AAB" w:rsidP="001357A8">
      <w:pPr>
        <w:spacing w:after="0" w:line="240" w:lineRule="auto"/>
      </w:pPr>
      <w:r>
        <w:separator/>
      </w:r>
    </w:p>
  </w:footnote>
  <w:footnote w:type="continuationSeparator" w:id="0">
    <w:p w14:paraId="3D8EF8FA" w14:textId="77777777" w:rsidR="00003AAB" w:rsidRDefault="00003AAB" w:rsidP="001357A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57A8"/>
    <w:rsid w:val="00003AAB"/>
    <w:rsid w:val="000042DB"/>
    <w:rsid w:val="00007869"/>
    <w:rsid w:val="000339C8"/>
    <w:rsid w:val="0003558E"/>
    <w:rsid w:val="00047690"/>
    <w:rsid w:val="00060558"/>
    <w:rsid w:val="000653EA"/>
    <w:rsid w:val="0007178F"/>
    <w:rsid w:val="0007588B"/>
    <w:rsid w:val="000955F2"/>
    <w:rsid w:val="000D6754"/>
    <w:rsid w:val="000E06F4"/>
    <w:rsid w:val="000F186C"/>
    <w:rsid w:val="000F5F90"/>
    <w:rsid w:val="00112EEB"/>
    <w:rsid w:val="001143D1"/>
    <w:rsid w:val="00130874"/>
    <w:rsid w:val="001357A8"/>
    <w:rsid w:val="001445A7"/>
    <w:rsid w:val="00157CA8"/>
    <w:rsid w:val="00161A08"/>
    <w:rsid w:val="00163E5C"/>
    <w:rsid w:val="00182837"/>
    <w:rsid w:val="001954D0"/>
    <w:rsid w:val="001961D7"/>
    <w:rsid w:val="001C4E67"/>
    <w:rsid w:val="001C6B44"/>
    <w:rsid w:val="001D59B7"/>
    <w:rsid w:val="001E0B9B"/>
    <w:rsid w:val="001F6466"/>
    <w:rsid w:val="002036B1"/>
    <w:rsid w:val="00204751"/>
    <w:rsid w:val="002057D0"/>
    <w:rsid w:val="002579C6"/>
    <w:rsid w:val="002637CE"/>
    <w:rsid w:val="002755F7"/>
    <w:rsid w:val="002966A6"/>
    <w:rsid w:val="002A1D08"/>
    <w:rsid w:val="002C5714"/>
    <w:rsid w:val="002D0BDC"/>
    <w:rsid w:val="002E0391"/>
    <w:rsid w:val="002E0511"/>
    <w:rsid w:val="002E60E9"/>
    <w:rsid w:val="00323A9C"/>
    <w:rsid w:val="003258A0"/>
    <w:rsid w:val="00343049"/>
    <w:rsid w:val="00346F47"/>
    <w:rsid w:val="003520E1"/>
    <w:rsid w:val="0035263D"/>
    <w:rsid w:val="00360BEF"/>
    <w:rsid w:val="00363E20"/>
    <w:rsid w:val="00367EC0"/>
    <w:rsid w:val="00386ABB"/>
    <w:rsid w:val="00391B32"/>
    <w:rsid w:val="003B2701"/>
    <w:rsid w:val="003C4875"/>
    <w:rsid w:val="003E01CC"/>
    <w:rsid w:val="003F08DB"/>
    <w:rsid w:val="003F295E"/>
    <w:rsid w:val="00402F75"/>
    <w:rsid w:val="004271D5"/>
    <w:rsid w:val="0043203C"/>
    <w:rsid w:val="00443CDD"/>
    <w:rsid w:val="0048272D"/>
    <w:rsid w:val="00483ABE"/>
    <w:rsid w:val="00491711"/>
    <w:rsid w:val="004A0866"/>
    <w:rsid w:val="004C616F"/>
    <w:rsid w:val="004C68F5"/>
    <w:rsid w:val="004D0490"/>
    <w:rsid w:val="004E1DCD"/>
    <w:rsid w:val="00525962"/>
    <w:rsid w:val="00526DD0"/>
    <w:rsid w:val="0054167B"/>
    <w:rsid w:val="005458B7"/>
    <w:rsid w:val="00552444"/>
    <w:rsid w:val="00560522"/>
    <w:rsid w:val="00564A58"/>
    <w:rsid w:val="00582270"/>
    <w:rsid w:val="00597443"/>
    <w:rsid w:val="005A59AA"/>
    <w:rsid w:val="005B3486"/>
    <w:rsid w:val="005D3BDD"/>
    <w:rsid w:val="005E06B7"/>
    <w:rsid w:val="0061670D"/>
    <w:rsid w:val="00642CDC"/>
    <w:rsid w:val="00656BC2"/>
    <w:rsid w:val="0068532B"/>
    <w:rsid w:val="00692FDF"/>
    <w:rsid w:val="006B0C7E"/>
    <w:rsid w:val="006C3F8B"/>
    <w:rsid w:val="006F7E2F"/>
    <w:rsid w:val="00715CB5"/>
    <w:rsid w:val="00724A8C"/>
    <w:rsid w:val="0074619F"/>
    <w:rsid w:val="00763101"/>
    <w:rsid w:val="0076494F"/>
    <w:rsid w:val="00777DD5"/>
    <w:rsid w:val="007A74E6"/>
    <w:rsid w:val="007B48F9"/>
    <w:rsid w:val="007B647D"/>
    <w:rsid w:val="007D2706"/>
    <w:rsid w:val="007E45DC"/>
    <w:rsid w:val="007F5A8E"/>
    <w:rsid w:val="007F7568"/>
    <w:rsid w:val="00804780"/>
    <w:rsid w:val="00805D97"/>
    <w:rsid w:val="008111D1"/>
    <w:rsid w:val="008230F0"/>
    <w:rsid w:val="00862FFD"/>
    <w:rsid w:val="00876997"/>
    <w:rsid w:val="008A1502"/>
    <w:rsid w:val="008D34E8"/>
    <w:rsid w:val="008D41FB"/>
    <w:rsid w:val="00904448"/>
    <w:rsid w:val="00923740"/>
    <w:rsid w:val="00923FE9"/>
    <w:rsid w:val="00934BC2"/>
    <w:rsid w:val="00937CFF"/>
    <w:rsid w:val="00951E98"/>
    <w:rsid w:val="0098359F"/>
    <w:rsid w:val="00986346"/>
    <w:rsid w:val="009A33A8"/>
    <w:rsid w:val="009A6306"/>
    <w:rsid w:val="009B388D"/>
    <w:rsid w:val="009C784A"/>
    <w:rsid w:val="009C7927"/>
    <w:rsid w:val="009D1752"/>
    <w:rsid w:val="009E16A4"/>
    <w:rsid w:val="009E34DF"/>
    <w:rsid w:val="009F0D17"/>
    <w:rsid w:val="00A31128"/>
    <w:rsid w:val="00A3499D"/>
    <w:rsid w:val="00A64770"/>
    <w:rsid w:val="00A67065"/>
    <w:rsid w:val="00A6748F"/>
    <w:rsid w:val="00A76A2A"/>
    <w:rsid w:val="00A81B9D"/>
    <w:rsid w:val="00A81BCF"/>
    <w:rsid w:val="00A82566"/>
    <w:rsid w:val="00A94491"/>
    <w:rsid w:val="00AF1025"/>
    <w:rsid w:val="00B23730"/>
    <w:rsid w:val="00B23B37"/>
    <w:rsid w:val="00B23F9B"/>
    <w:rsid w:val="00B52FDF"/>
    <w:rsid w:val="00B57B0E"/>
    <w:rsid w:val="00B649EC"/>
    <w:rsid w:val="00B70F61"/>
    <w:rsid w:val="00BA2CFA"/>
    <w:rsid w:val="00BB5999"/>
    <w:rsid w:val="00BC55AD"/>
    <w:rsid w:val="00BC5736"/>
    <w:rsid w:val="00BD2608"/>
    <w:rsid w:val="00BD485D"/>
    <w:rsid w:val="00BE1CE4"/>
    <w:rsid w:val="00BE3F8D"/>
    <w:rsid w:val="00C00103"/>
    <w:rsid w:val="00C345B6"/>
    <w:rsid w:val="00C36753"/>
    <w:rsid w:val="00C65677"/>
    <w:rsid w:val="00C75932"/>
    <w:rsid w:val="00C87B1C"/>
    <w:rsid w:val="00CA184D"/>
    <w:rsid w:val="00CB24BF"/>
    <w:rsid w:val="00CB2BED"/>
    <w:rsid w:val="00CB548D"/>
    <w:rsid w:val="00CD601A"/>
    <w:rsid w:val="00CF7AE2"/>
    <w:rsid w:val="00CF7B03"/>
    <w:rsid w:val="00D256CB"/>
    <w:rsid w:val="00D346F4"/>
    <w:rsid w:val="00D376A4"/>
    <w:rsid w:val="00D53844"/>
    <w:rsid w:val="00D575E4"/>
    <w:rsid w:val="00D70027"/>
    <w:rsid w:val="00D913B1"/>
    <w:rsid w:val="00DB4D7E"/>
    <w:rsid w:val="00DB6CAD"/>
    <w:rsid w:val="00DE7FA8"/>
    <w:rsid w:val="00E21E3C"/>
    <w:rsid w:val="00E23A51"/>
    <w:rsid w:val="00E31DEF"/>
    <w:rsid w:val="00E35D19"/>
    <w:rsid w:val="00E66C5A"/>
    <w:rsid w:val="00E66F34"/>
    <w:rsid w:val="00E7448A"/>
    <w:rsid w:val="00E86A42"/>
    <w:rsid w:val="00EB458A"/>
    <w:rsid w:val="00EC6A39"/>
    <w:rsid w:val="00EE5AF1"/>
    <w:rsid w:val="00EF64D3"/>
    <w:rsid w:val="00F13B58"/>
    <w:rsid w:val="00F17651"/>
    <w:rsid w:val="00F31BFD"/>
    <w:rsid w:val="00F33677"/>
    <w:rsid w:val="00F42678"/>
    <w:rsid w:val="00F576CA"/>
    <w:rsid w:val="00F720C6"/>
    <w:rsid w:val="00F92969"/>
    <w:rsid w:val="00FC087B"/>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A9910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endnote reference" w:uiPriority="0"/>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Body Text Indent 2" w:uiPriority="0"/>
    <w:lsdException w:name="Block Tex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357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57A8"/>
  </w:style>
  <w:style w:type="paragraph" w:styleId="Footer">
    <w:name w:val="footer"/>
    <w:basedOn w:val="Normal"/>
    <w:link w:val="FooterChar"/>
    <w:uiPriority w:val="99"/>
    <w:unhideWhenUsed/>
    <w:rsid w:val="001357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57A8"/>
  </w:style>
  <w:style w:type="paragraph" w:styleId="BalloonText">
    <w:name w:val="Balloon Text"/>
    <w:basedOn w:val="Normal"/>
    <w:link w:val="BalloonTextChar"/>
    <w:uiPriority w:val="99"/>
    <w:semiHidden/>
    <w:unhideWhenUsed/>
    <w:rsid w:val="00CF7B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7B03"/>
    <w:rPr>
      <w:rFonts w:ascii="Tahoma" w:hAnsi="Tahoma" w:cs="Tahoma"/>
      <w:sz w:val="16"/>
      <w:szCs w:val="16"/>
    </w:rPr>
  </w:style>
  <w:style w:type="paragraph" w:styleId="EndnoteText">
    <w:name w:val="endnote text"/>
    <w:basedOn w:val="Normal"/>
    <w:link w:val="EndnoteTextChar"/>
    <w:autoRedefine/>
    <w:semiHidden/>
    <w:rsid w:val="00EB458A"/>
    <w:pPr>
      <w:widowControl w:val="0"/>
      <w:tabs>
        <w:tab w:val="left" w:pos="-720"/>
        <w:tab w:val="left" w:pos="0"/>
      </w:tabs>
      <w:suppressAutoHyphens/>
      <w:spacing w:after="0" w:line="480" w:lineRule="auto"/>
      <w:ind w:left="720" w:hanging="720"/>
    </w:pPr>
    <w:rPr>
      <w:rFonts w:ascii="Times New Roman" w:eastAsia="Times New Roman" w:hAnsi="Times New Roman" w:cs="Times New Roman"/>
      <w:spacing w:val="-3"/>
      <w:sz w:val="24"/>
      <w:szCs w:val="24"/>
      <w:lang w:eastAsia="en-GB"/>
    </w:rPr>
  </w:style>
  <w:style w:type="character" w:customStyle="1" w:styleId="EndnoteTextChar">
    <w:name w:val="Endnote Text Char"/>
    <w:basedOn w:val="DefaultParagraphFont"/>
    <w:link w:val="EndnoteText"/>
    <w:semiHidden/>
    <w:rsid w:val="00EB458A"/>
    <w:rPr>
      <w:rFonts w:ascii="Times New Roman" w:eastAsia="Times New Roman" w:hAnsi="Times New Roman" w:cs="Times New Roman"/>
      <w:spacing w:val="-3"/>
      <w:sz w:val="24"/>
      <w:szCs w:val="24"/>
      <w:lang w:eastAsia="en-GB"/>
    </w:rPr>
  </w:style>
  <w:style w:type="character" w:styleId="EndnoteReference">
    <w:name w:val="endnote reference"/>
    <w:basedOn w:val="DefaultParagraphFont"/>
    <w:semiHidden/>
    <w:rsid w:val="00EB458A"/>
    <w:rPr>
      <w:rFonts w:ascii="Times New Roman" w:hAnsi="Times New Roman"/>
      <w:sz w:val="24"/>
      <w:szCs w:val="20"/>
      <w:vertAlign w:val="superscript"/>
    </w:rPr>
  </w:style>
  <w:style w:type="paragraph" w:styleId="BlockText">
    <w:name w:val="Block Text"/>
    <w:basedOn w:val="Normal"/>
    <w:rsid w:val="00161A08"/>
    <w:pPr>
      <w:widowControl w:val="0"/>
      <w:tabs>
        <w:tab w:val="left" w:pos="-720"/>
      </w:tabs>
      <w:suppressAutoHyphens/>
      <w:spacing w:after="0" w:line="240" w:lineRule="auto"/>
      <w:ind w:left="720" w:right="720"/>
      <w:jc w:val="both"/>
    </w:pPr>
    <w:rPr>
      <w:rFonts w:ascii="Times New Roman" w:eastAsia="Times New Roman" w:hAnsi="Times New Roman" w:cs="Times New Roman"/>
      <w:spacing w:val="-2"/>
      <w:sz w:val="20"/>
      <w:szCs w:val="20"/>
      <w:lang w:eastAsia="en-GB"/>
    </w:rPr>
  </w:style>
  <w:style w:type="paragraph" w:styleId="BodyText2">
    <w:name w:val="Body Text 2"/>
    <w:basedOn w:val="Normal"/>
    <w:link w:val="BodyText2Char"/>
    <w:rsid w:val="00161A08"/>
    <w:pPr>
      <w:widowControl w:val="0"/>
      <w:spacing w:after="120" w:line="480" w:lineRule="auto"/>
    </w:pPr>
    <w:rPr>
      <w:rFonts w:ascii="Courier New" w:eastAsia="Times New Roman" w:hAnsi="Courier New" w:cs="Courier New"/>
      <w:sz w:val="24"/>
      <w:szCs w:val="24"/>
      <w:lang w:eastAsia="en-GB"/>
    </w:rPr>
  </w:style>
  <w:style w:type="character" w:customStyle="1" w:styleId="BodyText2Char">
    <w:name w:val="Body Text 2 Char"/>
    <w:basedOn w:val="DefaultParagraphFont"/>
    <w:link w:val="BodyText2"/>
    <w:rsid w:val="00161A08"/>
    <w:rPr>
      <w:rFonts w:ascii="Courier New" w:eastAsia="Times New Roman" w:hAnsi="Courier New" w:cs="Courier New"/>
      <w:sz w:val="24"/>
      <w:szCs w:val="24"/>
      <w:lang w:eastAsia="en-GB"/>
    </w:rPr>
  </w:style>
  <w:style w:type="paragraph" w:styleId="BodyTextIndent2">
    <w:name w:val="Body Text Indent 2"/>
    <w:basedOn w:val="Normal"/>
    <w:link w:val="BodyTextIndent2Char"/>
    <w:rsid w:val="00161A08"/>
    <w:pPr>
      <w:widowControl w:val="0"/>
      <w:spacing w:after="120" w:line="480" w:lineRule="auto"/>
      <w:ind w:left="283"/>
    </w:pPr>
    <w:rPr>
      <w:rFonts w:ascii="Courier New" w:eastAsia="Times New Roman" w:hAnsi="Courier New" w:cs="Courier New"/>
      <w:sz w:val="24"/>
      <w:szCs w:val="24"/>
      <w:lang w:eastAsia="en-GB"/>
    </w:rPr>
  </w:style>
  <w:style w:type="character" w:customStyle="1" w:styleId="BodyTextIndent2Char">
    <w:name w:val="Body Text Indent 2 Char"/>
    <w:basedOn w:val="DefaultParagraphFont"/>
    <w:link w:val="BodyTextIndent2"/>
    <w:rsid w:val="00161A08"/>
    <w:rPr>
      <w:rFonts w:ascii="Courier New" w:eastAsia="Times New Roman" w:hAnsi="Courier New" w:cs="Courier New"/>
      <w:sz w:val="24"/>
      <w:szCs w:val="24"/>
      <w:lang w:eastAsia="en-GB"/>
    </w:rPr>
  </w:style>
  <w:style w:type="paragraph" w:styleId="FootnoteText">
    <w:name w:val="footnote text"/>
    <w:basedOn w:val="Normal"/>
    <w:link w:val="FootnoteTextChar"/>
    <w:uiPriority w:val="99"/>
    <w:unhideWhenUsed/>
    <w:rsid w:val="0061670D"/>
    <w:pPr>
      <w:spacing w:after="0" w:line="240" w:lineRule="auto"/>
    </w:pPr>
    <w:rPr>
      <w:sz w:val="20"/>
      <w:szCs w:val="20"/>
    </w:rPr>
  </w:style>
  <w:style w:type="character" w:customStyle="1" w:styleId="FootnoteTextChar">
    <w:name w:val="Footnote Text Char"/>
    <w:basedOn w:val="DefaultParagraphFont"/>
    <w:link w:val="FootnoteText"/>
    <w:uiPriority w:val="99"/>
    <w:rsid w:val="0061670D"/>
    <w:rPr>
      <w:sz w:val="20"/>
      <w:szCs w:val="20"/>
    </w:rPr>
  </w:style>
  <w:style w:type="character" w:styleId="FootnoteReference">
    <w:name w:val="footnote reference"/>
    <w:basedOn w:val="DefaultParagraphFont"/>
    <w:uiPriority w:val="99"/>
    <w:semiHidden/>
    <w:unhideWhenUsed/>
    <w:rsid w:val="0061670D"/>
    <w:rPr>
      <w:vertAlign w:val="superscript"/>
    </w:rPr>
  </w:style>
  <w:style w:type="character" w:styleId="CommentReference">
    <w:name w:val="annotation reference"/>
    <w:basedOn w:val="DefaultParagraphFont"/>
    <w:uiPriority w:val="99"/>
    <w:semiHidden/>
    <w:unhideWhenUsed/>
    <w:rsid w:val="00934BC2"/>
    <w:rPr>
      <w:sz w:val="18"/>
      <w:szCs w:val="18"/>
    </w:rPr>
  </w:style>
  <w:style w:type="paragraph" w:styleId="CommentText">
    <w:name w:val="annotation text"/>
    <w:basedOn w:val="Normal"/>
    <w:link w:val="CommentTextChar"/>
    <w:uiPriority w:val="99"/>
    <w:semiHidden/>
    <w:unhideWhenUsed/>
    <w:rsid w:val="00934BC2"/>
    <w:pPr>
      <w:spacing w:line="240" w:lineRule="auto"/>
    </w:pPr>
    <w:rPr>
      <w:sz w:val="24"/>
      <w:szCs w:val="24"/>
    </w:rPr>
  </w:style>
  <w:style w:type="character" w:customStyle="1" w:styleId="CommentTextChar">
    <w:name w:val="Comment Text Char"/>
    <w:basedOn w:val="DefaultParagraphFont"/>
    <w:link w:val="CommentText"/>
    <w:uiPriority w:val="99"/>
    <w:semiHidden/>
    <w:rsid w:val="00934BC2"/>
    <w:rPr>
      <w:sz w:val="24"/>
      <w:szCs w:val="24"/>
    </w:rPr>
  </w:style>
  <w:style w:type="paragraph" w:styleId="CommentSubject">
    <w:name w:val="annotation subject"/>
    <w:basedOn w:val="CommentText"/>
    <w:next w:val="CommentText"/>
    <w:link w:val="CommentSubjectChar"/>
    <w:uiPriority w:val="99"/>
    <w:semiHidden/>
    <w:unhideWhenUsed/>
    <w:rsid w:val="00934BC2"/>
    <w:rPr>
      <w:b/>
      <w:bCs/>
      <w:sz w:val="20"/>
      <w:szCs w:val="20"/>
    </w:rPr>
  </w:style>
  <w:style w:type="character" w:customStyle="1" w:styleId="CommentSubjectChar">
    <w:name w:val="Comment Subject Char"/>
    <w:basedOn w:val="CommentTextChar"/>
    <w:link w:val="CommentSubject"/>
    <w:uiPriority w:val="99"/>
    <w:semiHidden/>
    <w:rsid w:val="00934BC2"/>
    <w:rPr>
      <w:b/>
      <w:bCs/>
      <w:sz w:val="20"/>
      <w:szCs w:val="20"/>
    </w:rPr>
  </w:style>
  <w:style w:type="character" w:styleId="Hyperlink">
    <w:name w:val="Hyperlink"/>
    <w:basedOn w:val="DefaultParagraphFont"/>
    <w:uiPriority w:val="99"/>
    <w:unhideWhenUsed/>
    <w:rsid w:val="00367EC0"/>
    <w:rPr>
      <w:color w:val="0000FF" w:themeColor="hyperlink"/>
      <w:u w:val="single"/>
    </w:rPr>
  </w:style>
  <w:style w:type="character" w:styleId="FollowedHyperlink">
    <w:name w:val="FollowedHyperlink"/>
    <w:basedOn w:val="DefaultParagraphFont"/>
    <w:uiPriority w:val="99"/>
    <w:semiHidden/>
    <w:unhideWhenUsed/>
    <w:rsid w:val="007A74E6"/>
    <w:rPr>
      <w:color w:val="800080" w:themeColor="followedHyperlink"/>
      <w:u w:val="single"/>
    </w:rPr>
  </w:style>
  <w:style w:type="paragraph" w:styleId="Revision">
    <w:name w:val="Revision"/>
    <w:hidden/>
    <w:uiPriority w:val="99"/>
    <w:semiHidden/>
    <w:rsid w:val="00CB2BED"/>
    <w:pPr>
      <w:spacing w:after="0" w:line="240" w:lineRule="auto"/>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endnote reference" w:uiPriority="0"/>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Body Text Indent 2" w:uiPriority="0"/>
    <w:lsdException w:name="Block Tex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357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57A8"/>
  </w:style>
  <w:style w:type="paragraph" w:styleId="Footer">
    <w:name w:val="footer"/>
    <w:basedOn w:val="Normal"/>
    <w:link w:val="FooterChar"/>
    <w:uiPriority w:val="99"/>
    <w:unhideWhenUsed/>
    <w:rsid w:val="001357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57A8"/>
  </w:style>
  <w:style w:type="paragraph" w:styleId="BalloonText">
    <w:name w:val="Balloon Text"/>
    <w:basedOn w:val="Normal"/>
    <w:link w:val="BalloonTextChar"/>
    <w:uiPriority w:val="99"/>
    <w:semiHidden/>
    <w:unhideWhenUsed/>
    <w:rsid w:val="00CF7B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7B03"/>
    <w:rPr>
      <w:rFonts w:ascii="Tahoma" w:hAnsi="Tahoma" w:cs="Tahoma"/>
      <w:sz w:val="16"/>
      <w:szCs w:val="16"/>
    </w:rPr>
  </w:style>
  <w:style w:type="paragraph" w:styleId="EndnoteText">
    <w:name w:val="endnote text"/>
    <w:basedOn w:val="Normal"/>
    <w:link w:val="EndnoteTextChar"/>
    <w:autoRedefine/>
    <w:semiHidden/>
    <w:rsid w:val="00EB458A"/>
    <w:pPr>
      <w:widowControl w:val="0"/>
      <w:tabs>
        <w:tab w:val="left" w:pos="-720"/>
        <w:tab w:val="left" w:pos="0"/>
      </w:tabs>
      <w:suppressAutoHyphens/>
      <w:spacing w:after="0" w:line="480" w:lineRule="auto"/>
      <w:ind w:left="720" w:hanging="720"/>
    </w:pPr>
    <w:rPr>
      <w:rFonts w:ascii="Times New Roman" w:eastAsia="Times New Roman" w:hAnsi="Times New Roman" w:cs="Times New Roman"/>
      <w:spacing w:val="-3"/>
      <w:sz w:val="24"/>
      <w:szCs w:val="24"/>
      <w:lang w:eastAsia="en-GB"/>
    </w:rPr>
  </w:style>
  <w:style w:type="character" w:customStyle="1" w:styleId="EndnoteTextChar">
    <w:name w:val="Endnote Text Char"/>
    <w:basedOn w:val="DefaultParagraphFont"/>
    <w:link w:val="EndnoteText"/>
    <w:semiHidden/>
    <w:rsid w:val="00EB458A"/>
    <w:rPr>
      <w:rFonts w:ascii="Times New Roman" w:eastAsia="Times New Roman" w:hAnsi="Times New Roman" w:cs="Times New Roman"/>
      <w:spacing w:val="-3"/>
      <w:sz w:val="24"/>
      <w:szCs w:val="24"/>
      <w:lang w:eastAsia="en-GB"/>
    </w:rPr>
  </w:style>
  <w:style w:type="character" w:styleId="EndnoteReference">
    <w:name w:val="endnote reference"/>
    <w:basedOn w:val="DefaultParagraphFont"/>
    <w:semiHidden/>
    <w:rsid w:val="00EB458A"/>
    <w:rPr>
      <w:rFonts w:ascii="Times New Roman" w:hAnsi="Times New Roman"/>
      <w:sz w:val="24"/>
      <w:szCs w:val="20"/>
      <w:vertAlign w:val="superscript"/>
    </w:rPr>
  </w:style>
  <w:style w:type="paragraph" w:styleId="BlockText">
    <w:name w:val="Block Text"/>
    <w:basedOn w:val="Normal"/>
    <w:rsid w:val="00161A08"/>
    <w:pPr>
      <w:widowControl w:val="0"/>
      <w:tabs>
        <w:tab w:val="left" w:pos="-720"/>
      </w:tabs>
      <w:suppressAutoHyphens/>
      <w:spacing w:after="0" w:line="240" w:lineRule="auto"/>
      <w:ind w:left="720" w:right="720"/>
      <w:jc w:val="both"/>
    </w:pPr>
    <w:rPr>
      <w:rFonts w:ascii="Times New Roman" w:eastAsia="Times New Roman" w:hAnsi="Times New Roman" w:cs="Times New Roman"/>
      <w:spacing w:val="-2"/>
      <w:sz w:val="20"/>
      <w:szCs w:val="20"/>
      <w:lang w:eastAsia="en-GB"/>
    </w:rPr>
  </w:style>
  <w:style w:type="paragraph" w:styleId="BodyText2">
    <w:name w:val="Body Text 2"/>
    <w:basedOn w:val="Normal"/>
    <w:link w:val="BodyText2Char"/>
    <w:rsid w:val="00161A08"/>
    <w:pPr>
      <w:widowControl w:val="0"/>
      <w:spacing w:after="120" w:line="480" w:lineRule="auto"/>
    </w:pPr>
    <w:rPr>
      <w:rFonts w:ascii="Courier New" w:eastAsia="Times New Roman" w:hAnsi="Courier New" w:cs="Courier New"/>
      <w:sz w:val="24"/>
      <w:szCs w:val="24"/>
      <w:lang w:eastAsia="en-GB"/>
    </w:rPr>
  </w:style>
  <w:style w:type="character" w:customStyle="1" w:styleId="BodyText2Char">
    <w:name w:val="Body Text 2 Char"/>
    <w:basedOn w:val="DefaultParagraphFont"/>
    <w:link w:val="BodyText2"/>
    <w:rsid w:val="00161A08"/>
    <w:rPr>
      <w:rFonts w:ascii="Courier New" w:eastAsia="Times New Roman" w:hAnsi="Courier New" w:cs="Courier New"/>
      <w:sz w:val="24"/>
      <w:szCs w:val="24"/>
      <w:lang w:eastAsia="en-GB"/>
    </w:rPr>
  </w:style>
  <w:style w:type="paragraph" w:styleId="BodyTextIndent2">
    <w:name w:val="Body Text Indent 2"/>
    <w:basedOn w:val="Normal"/>
    <w:link w:val="BodyTextIndent2Char"/>
    <w:rsid w:val="00161A08"/>
    <w:pPr>
      <w:widowControl w:val="0"/>
      <w:spacing w:after="120" w:line="480" w:lineRule="auto"/>
      <w:ind w:left="283"/>
    </w:pPr>
    <w:rPr>
      <w:rFonts w:ascii="Courier New" w:eastAsia="Times New Roman" w:hAnsi="Courier New" w:cs="Courier New"/>
      <w:sz w:val="24"/>
      <w:szCs w:val="24"/>
      <w:lang w:eastAsia="en-GB"/>
    </w:rPr>
  </w:style>
  <w:style w:type="character" w:customStyle="1" w:styleId="BodyTextIndent2Char">
    <w:name w:val="Body Text Indent 2 Char"/>
    <w:basedOn w:val="DefaultParagraphFont"/>
    <w:link w:val="BodyTextIndent2"/>
    <w:rsid w:val="00161A08"/>
    <w:rPr>
      <w:rFonts w:ascii="Courier New" w:eastAsia="Times New Roman" w:hAnsi="Courier New" w:cs="Courier New"/>
      <w:sz w:val="24"/>
      <w:szCs w:val="24"/>
      <w:lang w:eastAsia="en-GB"/>
    </w:rPr>
  </w:style>
  <w:style w:type="paragraph" w:styleId="FootnoteText">
    <w:name w:val="footnote text"/>
    <w:basedOn w:val="Normal"/>
    <w:link w:val="FootnoteTextChar"/>
    <w:uiPriority w:val="99"/>
    <w:unhideWhenUsed/>
    <w:rsid w:val="0061670D"/>
    <w:pPr>
      <w:spacing w:after="0" w:line="240" w:lineRule="auto"/>
    </w:pPr>
    <w:rPr>
      <w:sz w:val="20"/>
      <w:szCs w:val="20"/>
    </w:rPr>
  </w:style>
  <w:style w:type="character" w:customStyle="1" w:styleId="FootnoteTextChar">
    <w:name w:val="Footnote Text Char"/>
    <w:basedOn w:val="DefaultParagraphFont"/>
    <w:link w:val="FootnoteText"/>
    <w:uiPriority w:val="99"/>
    <w:rsid w:val="0061670D"/>
    <w:rPr>
      <w:sz w:val="20"/>
      <w:szCs w:val="20"/>
    </w:rPr>
  </w:style>
  <w:style w:type="character" w:styleId="FootnoteReference">
    <w:name w:val="footnote reference"/>
    <w:basedOn w:val="DefaultParagraphFont"/>
    <w:uiPriority w:val="99"/>
    <w:semiHidden/>
    <w:unhideWhenUsed/>
    <w:rsid w:val="0061670D"/>
    <w:rPr>
      <w:vertAlign w:val="superscript"/>
    </w:rPr>
  </w:style>
  <w:style w:type="character" w:styleId="CommentReference">
    <w:name w:val="annotation reference"/>
    <w:basedOn w:val="DefaultParagraphFont"/>
    <w:uiPriority w:val="99"/>
    <w:semiHidden/>
    <w:unhideWhenUsed/>
    <w:rsid w:val="00934BC2"/>
    <w:rPr>
      <w:sz w:val="18"/>
      <w:szCs w:val="18"/>
    </w:rPr>
  </w:style>
  <w:style w:type="paragraph" w:styleId="CommentText">
    <w:name w:val="annotation text"/>
    <w:basedOn w:val="Normal"/>
    <w:link w:val="CommentTextChar"/>
    <w:uiPriority w:val="99"/>
    <w:semiHidden/>
    <w:unhideWhenUsed/>
    <w:rsid w:val="00934BC2"/>
    <w:pPr>
      <w:spacing w:line="240" w:lineRule="auto"/>
    </w:pPr>
    <w:rPr>
      <w:sz w:val="24"/>
      <w:szCs w:val="24"/>
    </w:rPr>
  </w:style>
  <w:style w:type="character" w:customStyle="1" w:styleId="CommentTextChar">
    <w:name w:val="Comment Text Char"/>
    <w:basedOn w:val="DefaultParagraphFont"/>
    <w:link w:val="CommentText"/>
    <w:uiPriority w:val="99"/>
    <w:semiHidden/>
    <w:rsid w:val="00934BC2"/>
    <w:rPr>
      <w:sz w:val="24"/>
      <w:szCs w:val="24"/>
    </w:rPr>
  </w:style>
  <w:style w:type="paragraph" w:styleId="CommentSubject">
    <w:name w:val="annotation subject"/>
    <w:basedOn w:val="CommentText"/>
    <w:next w:val="CommentText"/>
    <w:link w:val="CommentSubjectChar"/>
    <w:uiPriority w:val="99"/>
    <w:semiHidden/>
    <w:unhideWhenUsed/>
    <w:rsid w:val="00934BC2"/>
    <w:rPr>
      <w:b/>
      <w:bCs/>
      <w:sz w:val="20"/>
      <w:szCs w:val="20"/>
    </w:rPr>
  </w:style>
  <w:style w:type="character" w:customStyle="1" w:styleId="CommentSubjectChar">
    <w:name w:val="Comment Subject Char"/>
    <w:basedOn w:val="CommentTextChar"/>
    <w:link w:val="CommentSubject"/>
    <w:uiPriority w:val="99"/>
    <w:semiHidden/>
    <w:rsid w:val="00934BC2"/>
    <w:rPr>
      <w:b/>
      <w:bCs/>
      <w:sz w:val="20"/>
      <w:szCs w:val="20"/>
    </w:rPr>
  </w:style>
  <w:style w:type="character" w:styleId="Hyperlink">
    <w:name w:val="Hyperlink"/>
    <w:basedOn w:val="DefaultParagraphFont"/>
    <w:uiPriority w:val="99"/>
    <w:unhideWhenUsed/>
    <w:rsid w:val="00367EC0"/>
    <w:rPr>
      <w:color w:val="0000FF" w:themeColor="hyperlink"/>
      <w:u w:val="single"/>
    </w:rPr>
  </w:style>
  <w:style w:type="character" w:styleId="FollowedHyperlink">
    <w:name w:val="FollowedHyperlink"/>
    <w:basedOn w:val="DefaultParagraphFont"/>
    <w:uiPriority w:val="99"/>
    <w:semiHidden/>
    <w:unhideWhenUsed/>
    <w:rsid w:val="007A74E6"/>
    <w:rPr>
      <w:color w:val="800080" w:themeColor="followedHyperlink"/>
      <w:u w:val="single"/>
    </w:rPr>
  </w:style>
  <w:style w:type="paragraph" w:styleId="Revision">
    <w:name w:val="Revision"/>
    <w:hidden/>
    <w:uiPriority w:val="99"/>
    <w:semiHidden/>
    <w:rsid w:val="00CB2BE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4145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graphics8.nytimes.com/images/2010/06/11/arts/11brahmsspan-1/11brahmsspan-1-articleLarge.jpg" TargetMode="Externa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openxmlformats.org/officeDocument/2006/relationships/hyperlink" Target="http://www.artsjournal.com/dancebeat/wp-content/uploads/2012/03/ptslide_last.jpg" TargetMode="External"/><Relationship Id="rId10" Type="http://schemas.openxmlformats.org/officeDocument/2006/relationships/hyperlink" Target="http://paulbgoode.com/journal/wp-content/uploads/2013/10/Taylor_3813_blog.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CC9B470C-2C40-6348-A7A6-5E231E3A61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5</Pages>
  <Words>1884</Words>
  <Characters>10406</Characters>
  <Application>Microsoft Macintosh Word</Application>
  <DocSecurity>0</DocSecurity>
  <Lines>162</Lines>
  <Paragraphs>28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12262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Angela Kane</dc:creator>
  <cp:lastModifiedBy>Editorial Comments</cp:lastModifiedBy>
  <cp:revision>6</cp:revision>
  <cp:lastPrinted>2014-12-29T18:48:00Z</cp:lastPrinted>
  <dcterms:created xsi:type="dcterms:W3CDTF">2015-01-04T20:19:00Z</dcterms:created>
  <dcterms:modified xsi:type="dcterms:W3CDTF">2015-01-04T20:38:00Z</dcterms:modified>
</cp:coreProperties>
</file>