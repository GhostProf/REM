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60E18" w14:textId="2AB76425" w:rsidR="009A04F5" w:rsidRPr="00A1116E" w:rsidRDefault="009A04F5" w:rsidP="009A04F5">
      <w:pPr>
        <w:spacing w:after="0"/>
        <w:rPr>
          <w:rFonts w:ascii="Times New Roman" w:hAnsi="Times New Roman"/>
          <w:color w:val="808080" w:themeColor="background1" w:themeShade="80"/>
          <w:rPrChange w:id="0" w:author="doctor" w:date="2014-10-19T15:53:00Z">
            <w:rPr>
              <w:rFonts w:ascii="Times New Roman" w:hAnsi="Times New Roman"/>
            </w:rPr>
          </w:rPrChange>
        </w:rPr>
      </w:pPr>
      <w:bookmarkStart w:id="1" w:name="_GoBack"/>
      <w:r w:rsidRPr="00A1116E">
        <w:rPr>
          <w:rFonts w:ascii="Times New Roman" w:hAnsi="Times New Roman"/>
          <w:color w:val="808080" w:themeColor="background1" w:themeShade="80"/>
          <w:rPrChange w:id="2" w:author="doctor" w:date="2014-10-19T15:53:00Z">
            <w:rPr>
              <w:rFonts w:ascii="Times New Roman" w:hAnsi="Times New Roman"/>
            </w:rPr>
          </w:rPrChange>
        </w:rPr>
        <w:t>Stephen Sheehi</w:t>
      </w:r>
    </w:p>
    <w:bookmarkEnd w:id="1"/>
    <w:p w14:paraId="5889A679" w14:textId="77777777" w:rsidR="009A04F5" w:rsidRDefault="009A04F5" w:rsidP="009A04F5">
      <w:pPr>
        <w:spacing w:after="0"/>
        <w:rPr>
          <w:rFonts w:ascii="Times New Roman" w:hAnsi="Times New Roman"/>
        </w:rPr>
      </w:pPr>
    </w:p>
    <w:p w14:paraId="33C4514A" w14:textId="2557FDA8" w:rsidR="009A04F5" w:rsidRPr="00273482" w:rsidRDefault="000272D9" w:rsidP="009A04F5">
      <w:pPr>
        <w:spacing w:after="0"/>
        <w:jc w:val="right"/>
        <w:rPr>
          <w:rFonts w:ascii="Times New Roman" w:hAnsi="Times New Roman"/>
        </w:rPr>
      </w:pPr>
      <w:r w:rsidRPr="00273482">
        <w:rPr>
          <w:rFonts w:ascii="Times New Roman" w:hAnsi="Times New Roman"/>
        </w:rPr>
        <w:t>1</w:t>
      </w:r>
      <w:r>
        <w:rPr>
          <w:rFonts w:ascii="Times New Roman" w:hAnsi="Times New Roman"/>
        </w:rPr>
        <w:t>809</w:t>
      </w:r>
      <w:r w:rsidRPr="00273482">
        <w:rPr>
          <w:rFonts w:ascii="Times New Roman" w:hAnsi="Times New Roman"/>
        </w:rPr>
        <w:t xml:space="preserve"> </w:t>
      </w:r>
      <w:r w:rsidR="00273482" w:rsidRPr="00273482">
        <w:rPr>
          <w:rFonts w:ascii="Times New Roman" w:hAnsi="Times New Roman"/>
        </w:rPr>
        <w:t>words</w:t>
      </w:r>
    </w:p>
    <w:p w14:paraId="7D0636C6" w14:textId="3973537D" w:rsidR="00C7179A" w:rsidRPr="009A04F5" w:rsidRDefault="006944D9" w:rsidP="009A04F5">
      <w:pPr>
        <w:spacing w:after="0"/>
        <w:rPr>
          <w:rFonts w:ascii="Times New Roman" w:hAnsi="Times New Roman"/>
          <w:b/>
        </w:rPr>
      </w:pPr>
      <w:r w:rsidRPr="009A04F5">
        <w:rPr>
          <w:rFonts w:ascii="Times New Roman" w:hAnsi="Times New Roman"/>
          <w:b/>
        </w:rPr>
        <w:t>Early Arab Photography</w:t>
      </w:r>
    </w:p>
    <w:p w14:paraId="5F15E7DD" w14:textId="18584F47" w:rsidR="006944D9" w:rsidRPr="005A74DB" w:rsidRDefault="006944D9" w:rsidP="009A04F5">
      <w:pPr>
        <w:spacing w:after="0"/>
        <w:rPr>
          <w:rFonts w:ascii="Times New Roman" w:hAnsi="Times New Roman"/>
          <w:b/>
        </w:rPr>
      </w:pPr>
    </w:p>
    <w:p w14:paraId="797A72B6" w14:textId="0C2858FF" w:rsidR="006944D9" w:rsidRPr="005A74DB" w:rsidDel="004E222D" w:rsidRDefault="00DE0D4D" w:rsidP="009A04F5">
      <w:pPr>
        <w:spacing w:after="0"/>
        <w:rPr>
          <w:del w:id="3" w:author="doctor" w:date="2014-04-21T12:18:00Z"/>
          <w:rFonts w:ascii="Times New Roman" w:hAnsi="Times New Roman"/>
          <w:b/>
        </w:rPr>
      </w:pPr>
      <w:del w:id="4" w:author="doctor" w:date="2014-04-21T12:18:00Z">
        <w:r w:rsidRPr="005A74DB" w:rsidDel="004E222D">
          <w:rPr>
            <w:rFonts w:ascii="Times New Roman" w:hAnsi="Times New Roman"/>
            <w:b/>
          </w:rPr>
          <w:delText>200-words thumbnail</w:delText>
        </w:r>
      </w:del>
    </w:p>
    <w:p w14:paraId="4E215A68" w14:textId="53892906" w:rsidR="0032153F" w:rsidRDefault="00CA3B3D" w:rsidP="00273482">
      <w:pPr>
        <w:spacing w:after="0"/>
        <w:rPr>
          <w:rFonts w:ascii="Times New Roman" w:hAnsi="Times New Roman"/>
        </w:rPr>
      </w:pPr>
      <w:r w:rsidRPr="00CF4D30">
        <w:rPr>
          <w:rFonts w:ascii="Times New Roman" w:hAnsi="Times New Roman"/>
        </w:rPr>
        <w:t xml:space="preserve">The history of </w:t>
      </w:r>
      <w:r w:rsidR="00657993" w:rsidRPr="00CF4D30">
        <w:rPr>
          <w:rFonts w:ascii="Times New Roman" w:hAnsi="Times New Roman"/>
        </w:rPr>
        <w:t xml:space="preserve">Arab modernism, in all of its variations, </w:t>
      </w:r>
      <w:r w:rsidRPr="00CF4D30">
        <w:rPr>
          <w:rFonts w:ascii="Times New Roman" w:hAnsi="Times New Roman"/>
        </w:rPr>
        <w:t xml:space="preserve">is intertwined with </w:t>
      </w:r>
      <w:r w:rsidR="00F94F37" w:rsidRPr="00CF4D30">
        <w:rPr>
          <w:rFonts w:ascii="Times New Roman" w:hAnsi="Times New Roman"/>
        </w:rPr>
        <w:t>its</w:t>
      </w:r>
      <w:r w:rsidRPr="00CF4D30">
        <w:rPr>
          <w:rFonts w:ascii="Times New Roman" w:hAnsi="Times New Roman"/>
        </w:rPr>
        <w:t xml:space="preserve"> history of photography. </w:t>
      </w:r>
      <w:r w:rsidR="0032153F">
        <w:rPr>
          <w:rFonts w:ascii="Times New Roman" w:hAnsi="Times New Roman"/>
        </w:rPr>
        <w:t xml:space="preserve">Likewise, the history of photography in the Arab world interlinked within the </w:t>
      </w:r>
      <w:r w:rsidR="00A33788">
        <w:rPr>
          <w:rFonts w:ascii="Times New Roman" w:hAnsi="Times New Roman"/>
        </w:rPr>
        <w:t>tectonic</w:t>
      </w:r>
      <w:r w:rsidR="0032153F">
        <w:rPr>
          <w:rFonts w:ascii="Times New Roman" w:hAnsi="Times New Roman"/>
        </w:rPr>
        <w:t xml:space="preserve"> shifts in political economy, governance, and cultural formations that were underway during the 19</w:t>
      </w:r>
      <w:r w:rsidR="0032153F" w:rsidRPr="00DA6804">
        <w:rPr>
          <w:rFonts w:ascii="Times New Roman" w:hAnsi="Times New Roman"/>
          <w:vertAlign w:val="superscript"/>
        </w:rPr>
        <w:t>th</w:t>
      </w:r>
      <w:r w:rsidR="00DA6804">
        <w:rPr>
          <w:rFonts w:ascii="Times New Roman" w:hAnsi="Times New Roman"/>
        </w:rPr>
        <w:t xml:space="preserve"> century. Just as new forms thought and literature arose to negotiate these shifts, photography in the Ottoman Arab world quickly was assimilated into all strata of society, from the personal cartomania to the active </w:t>
      </w:r>
      <w:r w:rsidR="00DA6804" w:rsidRPr="00DE0D4D">
        <w:rPr>
          <w:rFonts w:ascii="Times New Roman" w:hAnsi="Times New Roman"/>
        </w:rPr>
        <w:t>use of photographic landscape and portraiture by the Imperial, provincial, and local governments.</w:t>
      </w:r>
      <w:r w:rsidR="00DE0D4D" w:rsidRPr="00DE0D4D">
        <w:rPr>
          <w:rFonts w:ascii="Times New Roman" w:hAnsi="Times New Roman"/>
        </w:rPr>
        <w:t xml:space="preserve"> (</w:t>
      </w:r>
      <w:r w:rsidR="00DE0D4D" w:rsidRPr="00DE0D4D">
        <w:rPr>
          <w:rFonts w:ascii="Times New Roman" w:hAnsi="Times New Roman"/>
          <w:lang w:val="en-US"/>
        </w:rPr>
        <w:t xml:space="preserve">The term “cartomania” refers to the global craze for the carte de visite as coined by </w:t>
      </w:r>
      <w:r w:rsidR="007137A2">
        <w:rPr>
          <w:rFonts w:ascii="Times New Roman" w:hAnsi="Times New Roman"/>
        </w:rPr>
        <w:t>Gernsheim</w:t>
      </w:r>
      <w:r w:rsidR="00DE0D4D" w:rsidRPr="00DE0D4D">
        <w:rPr>
          <w:rFonts w:ascii="Times New Roman" w:hAnsi="Times New Roman"/>
        </w:rPr>
        <w:t>).</w:t>
      </w:r>
      <w:r w:rsidR="00A33788" w:rsidRPr="00DE0D4D">
        <w:rPr>
          <w:rFonts w:ascii="Times New Roman" w:hAnsi="Times New Roman"/>
        </w:rPr>
        <w:t xml:space="preserve"> </w:t>
      </w:r>
      <w:r w:rsidR="00DA6804" w:rsidRPr="00B328FB">
        <w:rPr>
          <w:rFonts w:ascii="Times New Roman" w:hAnsi="Times New Roman"/>
        </w:rPr>
        <w:t>While overshadowed and silenced by the hegemony of Orientalist photography and expatriate</w:t>
      </w:r>
      <w:r w:rsidR="00DA6804">
        <w:rPr>
          <w:rFonts w:ascii="Times New Roman" w:hAnsi="Times New Roman"/>
        </w:rPr>
        <w:t xml:space="preserve"> travelling and resident photographers, the Arab modernism owes its </w:t>
      </w:r>
      <w:r w:rsidR="00A33788">
        <w:rPr>
          <w:rFonts w:ascii="Times New Roman" w:hAnsi="Times New Roman"/>
        </w:rPr>
        <w:t>aesthetic</w:t>
      </w:r>
      <w:r w:rsidR="00DA6804">
        <w:rPr>
          <w:rFonts w:ascii="Times New Roman" w:hAnsi="Times New Roman"/>
        </w:rPr>
        <w:t xml:space="preserve"> and epistemological origins to native Ottoman photographers</w:t>
      </w:r>
      <w:r w:rsidR="00A33788">
        <w:rPr>
          <w:rFonts w:ascii="Times New Roman" w:hAnsi="Times New Roman"/>
        </w:rPr>
        <w:t>, such as Abdullah Frères, Pascal and Jean Sébah, Jurji Sabunji (G. Saboungi), Kova Frères, Garabed and Johannes Krikorian, Khalil Raad and many others,</w:t>
      </w:r>
      <w:r w:rsidR="00DA6804">
        <w:rPr>
          <w:rFonts w:ascii="Times New Roman" w:hAnsi="Times New Roman"/>
        </w:rPr>
        <w:t xml:space="preserve"> as to its putative experience with Western modalities of art, philosophy and the </w:t>
      </w:r>
      <w:r w:rsidR="00DA6804" w:rsidRPr="00DA6804">
        <w:rPr>
          <w:rFonts w:ascii="Times New Roman" w:hAnsi="Times New Roman"/>
          <w:i/>
        </w:rPr>
        <w:t>belles lettres</w:t>
      </w:r>
      <w:r w:rsidR="00DA6804">
        <w:rPr>
          <w:rFonts w:ascii="Times New Roman" w:hAnsi="Times New Roman"/>
        </w:rPr>
        <w:t xml:space="preserve">. </w:t>
      </w:r>
    </w:p>
    <w:p w14:paraId="493BB1F4" w14:textId="77777777" w:rsidR="0032153F" w:rsidRDefault="0032153F" w:rsidP="00273482">
      <w:pPr>
        <w:spacing w:after="0"/>
        <w:rPr>
          <w:rFonts w:ascii="Times New Roman" w:hAnsi="Times New Roman"/>
        </w:rPr>
      </w:pPr>
    </w:p>
    <w:p w14:paraId="35618BB1" w14:textId="05E05C02" w:rsidR="00DE0D4D" w:rsidRPr="005A74DB" w:rsidDel="004E222D" w:rsidRDefault="00DE0D4D" w:rsidP="00273482">
      <w:pPr>
        <w:spacing w:after="0"/>
        <w:rPr>
          <w:del w:id="5" w:author="doctor" w:date="2014-04-21T12:19:00Z"/>
          <w:rFonts w:ascii="Times New Roman" w:hAnsi="Times New Roman"/>
          <w:b/>
        </w:rPr>
      </w:pPr>
      <w:del w:id="6" w:author="doctor" w:date="2014-04-21T12:19:00Z">
        <w:r w:rsidRPr="005A74DB" w:rsidDel="004E222D">
          <w:rPr>
            <w:rFonts w:ascii="Times New Roman" w:hAnsi="Times New Roman"/>
            <w:b/>
          </w:rPr>
          <w:delText>Entry</w:delText>
        </w:r>
      </w:del>
    </w:p>
    <w:p w14:paraId="798C0B3E" w14:textId="709618A0" w:rsidR="00CE60A5" w:rsidRPr="00DA6804" w:rsidRDefault="00CA3B3D" w:rsidP="00273482">
      <w:pPr>
        <w:spacing w:after="0"/>
        <w:rPr>
          <w:rFonts w:ascii="Times New Roman" w:hAnsi="Times New Roman"/>
        </w:rPr>
      </w:pPr>
      <w:r w:rsidRPr="00CF4D30">
        <w:rPr>
          <w:rFonts w:ascii="Times New Roman" w:hAnsi="Times New Roman"/>
        </w:rPr>
        <w:t>Shortly after</w:t>
      </w:r>
      <w:r w:rsidR="00C7179A" w:rsidRPr="00CF4D30">
        <w:rPr>
          <w:rFonts w:ascii="Times New Roman" w:hAnsi="Times New Roman"/>
        </w:rPr>
        <w:t xml:space="preserve"> Francois Arago’s announcement to the Académie des Sciences</w:t>
      </w:r>
      <w:r w:rsidR="00D9413F" w:rsidRPr="00CF4D30">
        <w:rPr>
          <w:rFonts w:ascii="Times New Roman" w:hAnsi="Times New Roman"/>
        </w:rPr>
        <w:t>,</w:t>
      </w:r>
      <w:r w:rsidR="00CC2C71" w:rsidRPr="00CF4D30">
        <w:rPr>
          <w:rFonts w:ascii="Times New Roman" w:hAnsi="Times New Roman"/>
        </w:rPr>
        <w:t xml:space="preserve"> </w:t>
      </w:r>
      <w:r w:rsidR="00131A7F" w:rsidRPr="00CF4D30">
        <w:rPr>
          <w:rFonts w:ascii="Times New Roman" w:hAnsi="Times New Roman"/>
        </w:rPr>
        <w:t xml:space="preserve">European photographers from Noël Paymal Lerebours and Henri Le Secq to </w:t>
      </w:r>
      <w:r w:rsidR="0045071E" w:rsidRPr="00CF4D30">
        <w:rPr>
          <w:rFonts w:ascii="Times New Roman" w:hAnsi="Times New Roman"/>
        </w:rPr>
        <w:t>Auguste Salzmann</w:t>
      </w:r>
      <w:r w:rsidR="00131A7F" w:rsidRPr="00CF4D30">
        <w:rPr>
          <w:rFonts w:ascii="Times New Roman" w:hAnsi="Times New Roman"/>
        </w:rPr>
        <w:t xml:space="preserve"> an</w:t>
      </w:r>
      <w:r w:rsidR="0045071E" w:rsidRPr="00CF4D30">
        <w:rPr>
          <w:rFonts w:ascii="Times New Roman" w:hAnsi="Times New Roman"/>
        </w:rPr>
        <w:t xml:space="preserve">d Maxime Du Camp </w:t>
      </w:r>
      <w:r w:rsidR="00CE60A5" w:rsidRPr="00CF4D30">
        <w:rPr>
          <w:rFonts w:ascii="Times New Roman" w:hAnsi="Times New Roman"/>
        </w:rPr>
        <w:t xml:space="preserve">photographed and published albums of Egypt and the “Holy Land.” </w:t>
      </w:r>
      <w:r w:rsidR="008F2B80" w:rsidRPr="00CF4D30">
        <w:rPr>
          <w:rFonts w:ascii="Times New Roman" w:hAnsi="Times New Roman"/>
        </w:rPr>
        <w:t xml:space="preserve">Over the next half a century, names such as </w:t>
      </w:r>
      <w:r w:rsidR="00356BB2" w:rsidRPr="00CF4D30">
        <w:rPr>
          <w:rFonts w:ascii="Times New Roman" w:hAnsi="Times New Roman"/>
        </w:rPr>
        <w:t xml:space="preserve">Abdullah Frères, </w:t>
      </w:r>
      <w:r w:rsidR="00A04247" w:rsidRPr="0032153F">
        <w:rPr>
          <w:rFonts w:ascii="Times New Roman" w:hAnsi="Times New Roman"/>
        </w:rPr>
        <w:t xml:space="preserve">Sébah, </w:t>
      </w:r>
      <w:r w:rsidR="00595DC5" w:rsidRPr="0032153F">
        <w:rPr>
          <w:rFonts w:ascii="Times New Roman" w:hAnsi="Times New Roman"/>
        </w:rPr>
        <w:t>Sébah</w:t>
      </w:r>
      <w:r w:rsidR="0075216A" w:rsidRPr="0032153F">
        <w:rPr>
          <w:rFonts w:ascii="Times New Roman" w:hAnsi="Times New Roman"/>
        </w:rPr>
        <w:t xml:space="preserve"> et Joaillier, </w:t>
      </w:r>
      <w:r w:rsidR="008F2B80" w:rsidRPr="00DA6804">
        <w:rPr>
          <w:rFonts w:ascii="Times New Roman" w:hAnsi="Times New Roman"/>
        </w:rPr>
        <w:t xml:space="preserve">Bonfils, Beato, </w:t>
      </w:r>
      <w:r w:rsidR="00595DC5" w:rsidRPr="00DA6804">
        <w:rPr>
          <w:rFonts w:ascii="Times New Roman" w:hAnsi="Times New Roman"/>
        </w:rPr>
        <w:t xml:space="preserve">Frith, </w:t>
      </w:r>
      <w:r w:rsidR="008F2B80" w:rsidRPr="00DA6804">
        <w:rPr>
          <w:rFonts w:ascii="Times New Roman" w:hAnsi="Times New Roman"/>
        </w:rPr>
        <w:t xml:space="preserve">Arnoux, Lehnert and Landrock </w:t>
      </w:r>
      <w:r w:rsidR="00925537" w:rsidRPr="00DA6804">
        <w:rPr>
          <w:rFonts w:ascii="Times New Roman" w:hAnsi="Times New Roman"/>
        </w:rPr>
        <w:t xml:space="preserve">and countless others </w:t>
      </w:r>
      <w:r w:rsidR="008F2B80" w:rsidRPr="00DA6804">
        <w:rPr>
          <w:rFonts w:ascii="Times New Roman" w:hAnsi="Times New Roman"/>
        </w:rPr>
        <w:t>produce</w:t>
      </w:r>
      <w:r w:rsidR="00925537" w:rsidRPr="00DA6804">
        <w:rPr>
          <w:rFonts w:ascii="Times New Roman" w:hAnsi="Times New Roman"/>
        </w:rPr>
        <w:t>d</w:t>
      </w:r>
      <w:r w:rsidR="008F2B80" w:rsidRPr="00DA6804">
        <w:rPr>
          <w:rFonts w:ascii="Times New Roman" w:hAnsi="Times New Roman"/>
        </w:rPr>
        <w:t xml:space="preserve"> tens of thousands of </w:t>
      </w:r>
      <w:r w:rsidR="00925537" w:rsidRPr="00DA6804">
        <w:rPr>
          <w:rFonts w:ascii="Times New Roman" w:hAnsi="Times New Roman"/>
        </w:rPr>
        <w:t>images of the Arab “Orient.”</w:t>
      </w:r>
    </w:p>
    <w:p w14:paraId="778701AA" w14:textId="77777777" w:rsidR="00273482" w:rsidRPr="00DA6804" w:rsidRDefault="00273482" w:rsidP="00273482">
      <w:pPr>
        <w:spacing w:after="0"/>
        <w:rPr>
          <w:rFonts w:ascii="Times New Roman" w:hAnsi="Times New Roman"/>
        </w:rPr>
      </w:pPr>
    </w:p>
    <w:p w14:paraId="43F84569" w14:textId="3CA195B9" w:rsidR="000A4F1D" w:rsidRPr="00A33788" w:rsidRDefault="00A04247" w:rsidP="00273482">
      <w:pPr>
        <w:spacing w:after="0"/>
        <w:rPr>
          <w:rFonts w:ascii="Times New Roman" w:hAnsi="Times New Roman"/>
        </w:rPr>
      </w:pPr>
      <w:r w:rsidRPr="00DA6804">
        <w:rPr>
          <w:rFonts w:ascii="Times New Roman" w:hAnsi="Times New Roman"/>
        </w:rPr>
        <w:t>At the same time as Basili Kargopoulos,</w:t>
      </w:r>
      <w:r w:rsidRPr="00CF4D30">
        <w:rPr>
          <w:rFonts w:ascii="Times New Roman" w:hAnsi="Times New Roman"/>
        </w:rPr>
        <w:t xml:space="preserve"> Abdullah Frères and Pascal </w:t>
      </w:r>
      <w:r w:rsidR="00D13E75" w:rsidRPr="00CF4D30">
        <w:rPr>
          <w:rFonts w:ascii="Times New Roman" w:hAnsi="Times New Roman"/>
        </w:rPr>
        <w:t>Sébah</w:t>
      </w:r>
      <w:r w:rsidRPr="00CF4D30">
        <w:rPr>
          <w:rFonts w:ascii="Times New Roman" w:hAnsi="Times New Roman"/>
        </w:rPr>
        <w:t xml:space="preserve"> were open</w:t>
      </w:r>
      <w:r w:rsidR="00D13E75" w:rsidRPr="00CF4D30">
        <w:rPr>
          <w:rFonts w:ascii="Times New Roman" w:hAnsi="Times New Roman"/>
        </w:rPr>
        <w:t>ing</w:t>
      </w:r>
      <w:r w:rsidRPr="00CF4D30">
        <w:rPr>
          <w:rFonts w:ascii="Times New Roman" w:hAnsi="Times New Roman"/>
        </w:rPr>
        <w:t xml:space="preserve"> studios in Istanbul</w:t>
      </w:r>
      <w:r w:rsidR="00F2506F" w:rsidRPr="0032153F">
        <w:rPr>
          <w:rFonts w:ascii="Times New Roman" w:hAnsi="Times New Roman"/>
        </w:rPr>
        <w:t xml:space="preserve"> and</w:t>
      </w:r>
      <w:r w:rsidR="00D13E75" w:rsidRPr="0032153F">
        <w:rPr>
          <w:rFonts w:ascii="Times New Roman" w:hAnsi="Times New Roman"/>
        </w:rPr>
        <w:t xml:space="preserve"> producing portraits of </w:t>
      </w:r>
      <w:r w:rsidRPr="0032153F">
        <w:rPr>
          <w:rFonts w:ascii="Times New Roman" w:hAnsi="Times New Roman"/>
        </w:rPr>
        <w:t>the Sultan and his administration, a</w:t>
      </w:r>
      <w:r w:rsidR="00062A1B" w:rsidRPr="0032153F">
        <w:rPr>
          <w:rFonts w:ascii="Times New Roman" w:hAnsi="Times New Roman"/>
        </w:rPr>
        <w:t xml:space="preserve"> number of Europeans, such as</w:t>
      </w:r>
      <w:r w:rsidR="00F63F58" w:rsidRPr="00DA6804">
        <w:rPr>
          <w:rFonts w:ascii="Times New Roman" w:hAnsi="Times New Roman"/>
        </w:rPr>
        <w:t xml:space="preserve"> Ta</w:t>
      </w:r>
      <w:r w:rsidR="00D864BC" w:rsidRPr="00DA6804">
        <w:rPr>
          <w:rFonts w:ascii="Times New Roman" w:hAnsi="Times New Roman"/>
        </w:rPr>
        <w:t>n</w:t>
      </w:r>
      <w:r w:rsidR="00F63F58" w:rsidRPr="00DA6804">
        <w:rPr>
          <w:rFonts w:ascii="Times New Roman" w:hAnsi="Times New Roman"/>
        </w:rPr>
        <w:t>cr</w:t>
      </w:r>
      <w:r w:rsidR="00D864BC" w:rsidRPr="00DA6804">
        <w:rPr>
          <w:rFonts w:ascii="Times New Roman" w:hAnsi="Times New Roman"/>
        </w:rPr>
        <w:t>è</w:t>
      </w:r>
      <w:r w:rsidR="00F63F58" w:rsidRPr="00DA6804">
        <w:rPr>
          <w:rFonts w:ascii="Times New Roman" w:hAnsi="Times New Roman"/>
        </w:rPr>
        <w:t>de Dumas</w:t>
      </w:r>
      <w:r w:rsidR="00925537" w:rsidRPr="00DA6804">
        <w:rPr>
          <w:rFonts w:ascii="Times New Roman" w:hAnsi="Times New Roman"/>
        </w:rPr>
        <w:t xml:space="preserve"> and</w:t>
      </w:r>
      <w:r w:rsidR="00F63F58" w:rsidRPr="00DA6804">
        <w:rPr>
          <w:rFonts w:ascii="Times New Roman" w:hAnsi="Times New Roman"/>
        </w:rPr>
        <w:t xml:space="preserve"> Felix Bonfils </w:t>
      </w:r>
      <w:r w:rsidR="00925537" w:rsidRPr="00DA6804">
        <w:rPr>
          <w:rFonts w:ascii="Times New Roman" w:hAnsi="Times New Roman"/>
        </w:rPr>
        <w:t xml:space="preserve">in Beirut </w:t>
      </w:r>
      <w:r w:rsidR="00F63F58" w:rsidRPr="00DA6804">
        <w:rPr>
          <w:rFonts w:ascii="Times New Roman" w:hAnsi="Times New Roman"/>
        </w:rPr>
        <w:t>and</w:t>
      </w:r>
      <w:r w:rsidR="00062A1B" w:rsidRPr="00DA6804">
        <w:rPr>
          <w:rFonts w:ascii="Times New Roman" w:hAnsi="Times New Roman"/>
        </w:rPr>
        <w:t xml:space="preserve"> Gustave Le Gray</w:t>
      </w:r>
      <w:r w:rsidR="00925537" w:rsidRPr="00DA6804">
        <w:rPr>
          <w:rFonts w:ascii="Times New Roman" w:hAnsi="Times New Roman"/>
        </w:rPr>
        <w:t xml:space="preserve"> </w:t>
      </w:r>
      <w:r w:rsidR="00D13E75" w:rsidRPr="00DA6804">
        <w:rPr>
          <w:rFonts w:ascii="Times New Roman" w:hAnsi="Times New Roman"/>
        </w:rPr>
        <w:t xml:space="preserve">and Sébah </w:t>
      </w:r>
      <w:r w:rsidR="00925537" w:rsidRPr="00DA6804">
        <w:rPr>
          <w:rFonts w:ascii="Times New Roman" w:hAnsi="Times New Roman"/>
        </w:rPr>
        <w:t>in Cairo</w:t>
      </w:r>
      <w:r w:rsidR="0043711A" w:rsidRPr="00DA6804">
        <w:rPr>
          <w:rFonts w:ascii="Times New Roman" w:hAnsi="Times New Roman"/>
        </w:rPr>
        <w:t>, were among the first to open studios in the Arab p</w:t>
      </w:r>
      <w:r w:rsidR="00F94F37" w:rsidRPr="00DA6804">
        <w:rPr>
          <w:rFonts w:ascii="Times New Roman" w:hAnsi="Times New Roman"/>
        </w:rPr>
        <w:t>rovinces of the Ottoman Empire</w:t>
      </w:r>
      <w:r w:rsidR="000A4F1D" w:rsidRPr="00DA6804">
        <w:rPr>
          <w:rFonts w:ascii="Times New Roman" w:hAnsi="Times New Roman"/>
        </w:rPr>
        <w:t>,</w:t>
      </w:r>
      <w:r w:rsidR="0043711A" w:rsidRPr="00A33788">
        <w:rPr>
          <w:rFonts w:ascii="Times New Roman" w:hAnsi="Times New Roman"/>
        </w:rPr>
        <w:t xml:space="preserve"> catering </w:t>
      </w:r>
      <w:r w:rsidR="00F94F37" w:rsidRPr="00A33788">
        <w:rPr>
          <w:rFonts w:ascii="Times New Roman" w:hAnsi="Times New Roman"/>
        </w:rPr>
        <w:t xml:space="preserve">to </w:t>
      </w:r>
      <w:r w:rsidR="0043711A" w:rsidRPr="00A33788">
        <w:rPr>
          <w:rFonts w:ascii="Times New Roman" w:hAnsi="Times New Roman"/>
        </w:rPr>
        <w:t>the European market.</w:t>
      </w:r>
      <w:r w:rsidR="00087097" w:rsidRPr="00A33788">
        <w:rPr>
          <w:rFonts w:ascii="Times New Roman" w:hAnsi="Times New Roman"/>
        </w:rPr>
        <w:t xml:space="preserve"> </w:t>
      </w:r>
    </w:p>
    <w:p w14:paraId="1157C6B4" w14:textId="77777777" w:rsidR="00273482" w:rsidRPr="0070703E" w:rsidRDefault="00273482" w:rsidP="00273482">
      <w:pPr>
        <w:spacing w:after="0"/>
        <w:rPr>
          <w:rFonts w:ascii="Times New Roman" w:hAnsi="Times New Roman"/>
        </w:rPr>
      </w:pPr>
    </w:p>
    <w:p w14:paraId="4C1A7793" w14:textId="58CC272E" w:rsidR="009152D8" w:rsidRPr="00CF4D30" w:rsidRDefault="00AD6F59" w:rsidP="00273482">
      <w:pPr>
        <w:spacing w:after="0"/>
        <w:rPr>
          <w:rFonts w:ascii="Times New Roman" w:hAnsi="Times New Roman"/>
        </w:rPr>
      </w:pPr>
      <w:r w:rsidRPr="00C5487D">
        <w:rPr>
          <w:rFonts w:ascii="Times New Roman" w:hAnsi="Times New Roman"/>
        </w:rPr>
        <w:t>In 1867, Félix Bonfils opened his photographic studio in Beirut. The Bonfils embo</w:t>
      </w:r>
      <w:r w:rsidR="007C5B6A" w:rsidRPr="00CF4D30">
        <w:rPr>
          <w:rFonts w:ascii="Times New Roman" w:hAnsi="Times New Roman"/>
        </w:rPr>
        <w:t xml:space="preserve">ssment would become emblematic for </w:t>
      </w:r>
      <w:r w:rsidRPr="00CF4D30">
        <w:rPr>
          <w:rFonts w:ascii="Times New Roman" w:hAnsi="Times New Roman"/>
        </w:rPr>
        <w:t>photogra</w:t>
      </w:r>
      <w:r w:rsidR="00174870" w:rsidRPr="00CF4D30">
        <w:rPr>
          <w:rFonts w:ascii="Times New Roman" w:hAnsi="Times New Roman"/>
        </w:rPr>
        <w:t>ph</w:t>
      </w:r>
      <w:r w:rsidRPr="00CF4D30">
        <w:rPr>
          <w:rFonts w:ascii="Times New Roman" w:hAnsi="Times New Roman"/>
        </w:rPr>
        <w:t xml:space="preserve">y of the Middle East during the Ottoman Empire. After Félix’s death in 1885, his wife Marie-Lydie and </w:t>
      </w:r>
      <w:r w:rsidR="0064727F" w:rsidRPr="00CF4D30">
        <w:rPr>
          <w:rFonts w:ascii="Times New Roman" w:hAnsi="Times New Roman"/>
        </w:rPr>
        <w:t xml:space="preserve">son </w:t>
      </w:r>
      <w:r w:rsidRPr="00CF4D30">
        <w:rPr>
          <w:rFonts w:ascii="Times New Roman" w:hAnsi="Times New Roman"/>
        </w:rPr>
        <w:t xml:space="preserve">Adrien took over the studio. </w:t>
      </w:r>
      <w:r w:rsidR="007C5B6A" w:rsidRPr="00CF4D30">
        <w:rPr>
          <w:rFonts w:ascii="Times New Roman" w:hAnsi="Times New Roman"/>
        </w:rPr>
        <w:t>The</w:t>
      </w:r>
      <w:r w:rsidR="0064727F" w:rsidRPr="00CF4D30">
        <w:rPr>
          <w:rFonts w:ascii="Times New Roman" w:hAnsi="Times New Roman"/>
        </w:rPr>
        <w:t xml:space="preserve"> sheer ubiquity</w:t>
      </w:r>
      <w:r w:rsidRPr="00CF4D30">
        <w:rPr>
          <w:rFonts w:ascii="Times New Roman" w:hAnsi="Times New Roman"/>
        </w:rPr>
        <w:t xml:space="preserve"> of the Bonfils’ </w:t>
      </w:r>
      <w:r w:rsidR="00501542" w:rsidRPr="00CF4D30">
        <w:rPr>
          <w:rFonts w:ascii="Times New Roman" w:hAnsi="Times New Roman"/>
        </w:rPr>
        <w:t xml:space="preserve">production could not have been achieved without the untold </w:t>
      </w:r>
      <w:r w:rsidR="00644D19" w:rsidRPr="00CF4D30">
        <w:rPr>
          <w:rFonts w:ascii="Times New Roman" w:hAnsi="Times New Roman"/>
        </w:rPr>
        <w:t>anonymous</w:t>
      </w:r>
      <w:r w:rsidR="00510FAA" w:rsidRPr="00CF4D30">
        <w:rPr>
          <w:rFonts w:ascii="Times New Roman" w:hAnsi="Times New Roman"/>
        </w:rPr>
        <w:t xml:space="preserve"> local photographers</w:t>
      </w:r>
      <w:r w:rsidR="009152D8" w:rsidRPr="00CF4D30">
        <w:rPr>
          <w:rFonts w:ascii="Times New Roman" w:hAnsi="Times New Roman"/>
        </w:rPr>
        <w:t xml:space="preserve"> they employed</w:t>
      </w:r>
      <w:r w:rsidR="00510FAA" w:rsidRPr="00CF4D30">
        <w:rPr>
          <w:rFonts w:ascii="Times New Roman" w:hAnsi="Times New Roman"/>
        </w:rPr>
        <w:t xml:space="preserve">. </w:t>
      </w:r>
      <w:r w:rsidR="00501542" w:rsidRPr="00CF4D30">
        <w:rPr>
          <w:rFonts w:ascii="Times New Roman" w:hAnsi="Times New Roman"/>
        </w:rPr>
        <w:t>Not coincidentally</w:t>
      </w:r>
      <w:r w:rsidR="009152D8" w:rsidRPr="00CF4D30">
        <w:rPr>
          <w:rFonts w:ascii="Times New Roman" w:hAnsi="Times New Roman"/>
        </w:rPr>
        <w:t xml:space="preserve">, the Bonfils studio was </w:t>
      </w:r>
      <w:r w:rsidR="00510FAA" w:rsidRPr="00CF4D30">
        <w:rPr>
          <w:rFonts w:ascii="Times New Roman" w:hAnsi="Times New Roman"/>
        </w:rPr>
        <w:t>bought by Abraham Guiragossian</w:t>
      </w:r>
      <w:r w:rsidR="00644D19" w:rsidRPr="00CF4D30">
        <w:rPr>
          <w:rFonts w:ascii="Times New Roman" w:hAnsi="Times New Roman"/>
        </w:rPr>
        <w:t>, a Beiruti Armenian apprentice</w:t>
      </w:r>
      <w:r w:rsidR="00501542" w:rsidRPr="00CF4D30">
        <w:rPr>
          <w:rFonts w:ascii="Times New Roman" w:hAnsi="Times New Roman"/>
        </w:rPr>
        <w:t xml:space="preserve"> and partner</w:t>
      </w:r>
      <w:r w:rsidR="00644D19" w:rsidRPr="00CF4D30">
        <w:rPr>
          <w:rFonts w:ascii="Times New Roman" w:hAnsi="Times New Roman"/>
        </w:rPr>
        <w:t>.</w:t>
      </w:r>
      <w:r w:rsidR="00B61C47" w:rsidRPr="00CF4D30">
        <w:rPr>
          <w:rFonts w:ascii="Times New Roman" w:hAnsi="Times New Roman"/>
        </w:rPr>
        <w:t xml:space="preserve"> </w:t>
      </w:r>
      <w:r w:rsidR="00501542" w:rsidRPr="00CF4D30">
        <w:rPr>
          <w:rFonts w:ascii="Times New Roman" w:hAnsi="Times New Roman"/>
        </w:rPr>
        <w:t xml:space="preserve"> </w:t>
      </w:r>
      <w:r w:rsidR="00B14729" w:rsidRPr="00CF4D30">
        <w:rPr>
          <w:rFonts w:ascii="Times New Roman" w:hAnsi="Times New Roman"/>
        </w:rPr>
        <w:t xml:space="preserve"> </w:t>
      </w:r>
    </w:p>
    <w:p w14:paraId="6F6EA940" w14:textId="77777777" w:rsidR="00273482" w:rsidRPr="00CF4D30" w:rsidRDefault="00273482" w:rsidP="00273482">
      <w:pPr>
        <w:spacing w:after="0"/>
        <w:rPr>
          <w:rFonts w:ascii="Times New Roman" w:hAnsi="Times New Roman"/>
        </w:rPr>
      </w:pPr>
    </w:p>
    <w:p w14:paraId="5ED664CE" w14:textId="67708AE2" w:rsidR="00C3585D" w:rsidRPr="00A33788" w:rsidRDefault="00BA3945" w:rsidP="00273482">
      <w:pPr>
        <w:spacing w:after="0"/>
        <w:rPr>
          <w:rFonts w:ascii="Times New Roman" w:hAnsi="Times New Roman"/>
        </w:rPr>
      </w:pPr>
      <w:r w:rsidRPr="00CF4D30">
        <w:rPr>
          <w:rFonts w:ascii="Times New Roman" w:hAnsi="Times New Roman"/>
        </w:rPr>
        <w:t>The interaction between Europeans, Americans, Arabs and Armenians was a common feature to early indigenous photography in the region.</w:t>
      </w:r>
      <w:r w:rsidR="00DB16FF" w:rsidRPr="00CF4D30">
        <w:rPr>
          <w:rFonts w:ascii="Times New Roman" w:hAnsi="Times New Roman"/>
        </w:rPr>
        <w:t xml:space="preserve"> </w:t>
      </w:r>
      <w:r w:rsidR="00C3585D" w:rsidRPr="00CF4D30">
        <w:rPr>
          <w:rFonts w:ascii="Times New Roman" w:hAnsi="Times New Roman"/>
        </w:rPr>
        <w:t xml:space="preserve">The Jesuits established photography ateliers </w:t>
      </w:r>
      <w:r w:rsidRPr="00CF4D30">
        <w:rPr>
          <w:rFonts w:ascii="Times New Roman" w:hAnsi="Times New Roman"/>
        </w:rPr>
        <w:t>in Lebanon</w:t>
      </w:r>
      <w:r w:rsidR="00C3585D" w:rsidRPr="00CF4D30">
        <w:rPr>
          <w:rFonts w:ascii="Times New Roman" w:hAnsi="Times New Roman"/>
        </w:rPr>
        <w:t xml:space="preserve"> integrating them into their schools’ curriculum as early as the</w:t>
      </w:r>
      <w:r w:rsidR="00DB16FF" w:rsidRPr="00CF4D30">
        <w:rPr>
          <w:rFonts w:ascii="Times New Roman" w:hAnsi="Times New Roman"/>
        </w:rPr>
        <w:t xml:space="preserve"> 1880s.</w:t>
      </w:r>
      <w:r w:rsidR="00DE0D4D">
        <w:rPr>
          <w:rFonts w:ascii="Times New Roman" w:hAnsi="Times New Roman"/>
        </w:rPr>
        <w:t xml:space="preserve"> </w:t>
      </w:r>
      <w:r w:rsidR="00C3585D" w:rsidRPr="00DE0D4D">
        <w:rPr>
          <w:rFonts w:ascii="Times New Roman" w:hAnsi="Times New Roman"/>
        </w:rPr>
        <w:t>In</w:t>
      </w:r>
      <w:r w:rsidR="00C3585D" w:rsidRPr="0032153F">
        <w:rPr>
          <w:rFonts w:ascii="Times New Roman" w:hAnsi="Times New Roman"/>
        </w:rPr>
        <w:t xml:space="preserve"> </w:t>
      </w:r>
      <w:r w:rsidR="00DB16FF" w:rsidRPr="0032153F">
        <w:rPr>
          <w:rFonts w:ascii="Times New Roman" w:hAnsi="Times New Roman"/>
        </w:rPr>
        <w:t xml:space="preserve">1898 </w:t>
      </w:r>
      <w:r w:rsidR="00C3585D" w:rsidRPr="0032153F">
        <w:rPr>
          <w:rFonts w:ascii="Times New Roman" w:hAnsi="Times New Roman"/>
        </w:rPr>
        <w:t xml:space="preserve">Jerusalem, Elijah Meyers, an Indian-born Jewish convert to Protestantism, started the American Colony photography department. He trained Lors </w:t>
      </w:r>
      <w:r w:rsidR="00C3585D" w:rsidRPr="0032153F">
        <w:rPr>
          <w:rFonts w:ascii="Times New Roman" w:hAnsi="Times New Roman"/>
        </w:rPr>
        <w:lastRenderedPageBreak/>
        <w:t>“Lewis” Larsson, Eric Matson and the Palestinian Fareed Naseef. Larsson eventually took ov</w:t>
      </w:r>
      <w:r w:rsidR="00C3585D" w:rsidRPr="00DA6804">
        <w:rPr>
          <w:rFonts w:ascii="Times New Roman" w:hAnsi="Times New Roman"/>
        </w:rPr>
        <w:t>e</w:t>
      </w:r>
      <w:r w:rsidR="00DB16FF" w:rsidRPr="00DA6804">
        <w:rPr>
          <w:rFonts w:ascii="Times New Roman" w:hAnsi="Times New Roman"/>
        </w:rPr>
        <w:t xml:space="preserve">r the Photographic Department. </w:t>
      </w:r>
      <w:r w:rsidR="00C3585D" w:rsidRPr="00DA6804">
        <w:rPr>
          <w:rFonts w:ascii="Times New Roman" w:hAnsi="Times New Roman"/>
        </w:rPr>
        <w:t>He was assisted by loca</w:t>
      </w:r>
      <w:r w:rsidR="00DB16FF" w:rsidRPr="00DA6804">
        <w:rPr>
          <w:rFonts w:ascii="Times New Roman" w:hAnsi="Times New Roman"/>
        </w:rPr>
        <w:t xml:space="preserve">l Palestinians like Naseef, </w:t>
      </w:r>
      <w:r w:rsidR="00C3585D" w:rsidRPr="00DA6804">
        <w:rPr>
          <w:rFonts w:ascii="Times New Roman" w:hAnsi="Times New Roman"/>
        </w:rPr>
        <w:t xml:space="preserve">Jamil and Najib Albina.  Larsson, Matson and the Albina brothers are responsible for the American Colony’s most widely </w:t>
      </w:r>
      <w:r w:rsidR="00DB16FF" w:rsidRPr="00DA6804">
        <w:rPr>
          <w:rFonts w:ascii="Times New Roman" w:hAnsi="Times New Roman"/>
        </w:rPr>
        <w:t>known images including photographs of</w:t>
      </w:r>
      <w:r w:rsidR="00C3585D" w:rsidRPr="00DA6804">
        <w:rPr>
          <w:rFonts w:ascii="Times New Roman" w:hAnsi="Times New Roman"/>
        </w:rPr>
        <w:t xml:space="preserve"> current affairs during World War </w:t>
      </w:r>
      <w:r w:rsidR="00786864" w:rsidRPr="00DA6804">
        <w:rPr>
          <w:rFonts w:ascii="Times New Roman" w:hAnsi="Times New Roman"/>
        </w:rPr>
        <w:t>I</w:t>
      </w:r>
      <w:r w:rsidR="00C3585D" w:rsidRPr="00DA6804">
        <w:rPr>
          <w:rFonts w:ascii="Times New Roman" w:hAnsi="Times New Roman"/>
        </w:rPr>
        <w:t>, the demise of the Ottoman Empire, the establishment of the British mandate and the colonization o</w:t>
      </w:r>
      <w:r w:rsidR="00F04960" w:rsidRPr="00A33788">
        <w:rPr>
          <w:rFonts w:ascii="Times New Roman" w:hAnsi="Times New Roman"/>
        </w:rPr>
        <w:t>f Palestine by European Zionist</w:t>
      </w:r>
      <w:r w:rsidR="00C3585D" w:rsidRPr="00A33788">
        <w:rPr>
          <w:rFonts w:ascii="Times New Roman" w:hAnsi="Times New Roman"/>
        </w:rPr>
        <w:t xml:space="preserve"> settlers. </w:t>
      </w:r>
    </w:p>
    <w:p w14:paraId="728F989B" w14:textId="77777777" w:rsidR="00273482" w:rsidRPr="0070703E" w:rsidRDefault="00273482" w:rsidP="00273482">
      <w:pPr>
        <w:spacing w:after="0"/>
        <w:rPr>
          <w:rFonts w:ascii="Times New Roman" w:hAnsi="Times New Roman"/>
        </w:rPr>
      </w:pPr>
    </w:p>
    <w:p w14:paraId="41F3D2F7" w14:textId="0B3662C4" w:rsidR="00DD54A7" w:rsidRPr="00CF4D30" w:rsidRDefault="006D5255" w:rsidP="00273482">
      <w:pPr>
        <w:spacing w:after="0"/>
        <w:rPr>
          <w:rFonts w:ascii="Times New Roman" w:hAnsi="Times New Roman"/>
        </w:rPr>
      </w:pPr>
      <w:r w:rsidRPr="00C5487D">
        <w:rPr>
          <w:rFonts w:ascii="Times New Roman" w:hAnsi="Times New Roman"/>
        </w:rPr>
        <w:t>The role of anonymous</w:t>
      </w:r>
      <w:r w:rsidR="00D27985" w:rsidRPr="00CF4D30">
        <w:rPr>
          <w:rFonts w:ascii="Times New Roman" w:hAnsi="Times New Roman"/>
        </w:rPr>
        <w:t xml:space="preserve"> </w:t>
      </w:r>
      <w:r w:rsidR="00501542" w:rsidRPr="00CF4D30">
        <w:rPr>
          <w:rFonts w:ascii="Times New Roman" w:hAnsi="Times New Roman"/>
        </w:rPr>
        <w:t>native</w:t>
      </w:r>
      <w:r w:rsidRPr="00CF4D30">
        <w:rPr>
          <w:rFonts w:ascii="Times New Roman" w:hAnsi="Times New Roman"/>
        </w:rPr>
        <w:t xml:space="preserve"> assistants employed in </w:t>
      </w:r>
      <w:r w:rsidR="00D27985" w:rsidRPr="00CF4D30">
        <w:rPr>
          <w:rFonts w:ascii="Times New Roman" w:hAnsi="Times New Roman"/>
        </w:rPr>
        <w:t>expatriate studios</w:t>
      </w:r>
      <w:r w:rsidRPr="00CF4D30">
        <w:rPr>
          <w:rFonts w:ascii="Times New Roman" w:hAnsi="Times New Roman"/>
        </w:rPr>
        <w:t xml:space="preserve"> aside</w:t>
      </w:r>
      <w:r w:rsidR="000003E4" w:rsidRPr="00CF4D30">
        <w:rPr>
          <w:rFonts w:ascii="Times New Roman" w:hAnsi="Times New Roman"/>
        </w:rPr>
        <w:t>,</w:t>
      </w:r>
      <w:r w:rsidR="00D27985" w:rsidRPr="00CF4D30">
        <w:rPr>
          <w:rFonts w:ascii="Times New Roman" w:hAnsi="Times New Roman"/>
        </w:rPr>
        <w:t xml:space="preserve"> </w:t>
      </w:r>
      <w:r w:rsidR="000003E4" w:rsidRPr="00CF4D30">
        <w:rPr>
          <w:rFonts w:ascii="Times New Roman" w:hAnsi="Times New Roman"/>
        </w:rPr>
        <w:t>indigenous</w:t>
      </w:r>
      <w:r w:rsidR="00BD6BEF" w:rsidRPr="00CF4D30">
        <w:rPr>
          <w:rFonts w:ascii="Times New Roman" w:hAnsi="Times New Roman"/>
        </w:rPr>
        <w:t xml:space="preserve"> photography in the Arab world can be traced to the activity of independent Armenian and Arab photographers </w:t>
      </w:r>
      <w:r w:rsidRPr="00CF4D30">
        <w:rPr>
          <w:rFonts w:ascii="Times New Roman" w:hAnsi="Times New Roman"/>
        </w:rPr>
        <w:t xml:space="preserve">during </w:t>
      </w:r>
      <w:r w:rsidR="00BD6BEF" w:rsidRPr="00CF4D30">
        <w:rPr>
          <w:rFonts w:ascii="Times New Roman" w:hAnsi="Times New Roman"/>
        </w:rPr>
        <w:t>the Ottoman era.</w:t>
      </w:r>
      <w:r w:rsidR="000003E4" w:rsidRPr="00CF4D30">
        <w:rPr>
          <w:rFonts w:ascii="Times New Roman" w:hAnsi="Times New Roman"/>
        </w:rPr>
        <w:t xml:space="preserve"> </w:t>
      </w:r>
      <w:r w:rsidR="002D74DD" w:rsidRPr="00CF4D30">
        <w:rPr>
          <w:rFonts w:ascii="Times New Roman" w:hAnsi="Times New Roman"/>
        </w:rPr>
        <w:t xml:space="preserve">The first Arab photographer to </w:t>
      </w:r>
      <w:r w:rsidR="009C0A1D" w:rsidRPr="00CF4D30">
        <w:rPr>
          <w:rFonts w:ascii="Times New Roman" w:hAnsi="Times New Roman"/>
        </w:rPr>
        <w:t>open a studio was Jurji Sabunji (</w:t>
      </w:r>
      <w:r w:rsidR="00F04960" w:rsidRPr="00CF4D30">
        <w:rPr>
          <w:rFonts w:ascii="Times New Roman" w:hAnsi="Times New Roman"/>
        </w:rPr>
        <w:t xml:space="preserve">i.e., </w:t>
      </w:r>
      <w:r w:rsidR="002A01D9" w:rsidRPr="00CF4D30">
        <w:rPr>
          <w:rFonts w:ascii="Times New Roman" w:hAnsi="Times New Roman"/>
        </w:rPr>
        <w:t xml:space="preserve">George Saboungi, </w:t>
      </w:r>
      <w:r w:rsidR="009C0A1D" w:rsidRPr="00CF4D30">
        <w:rPr>
          <w:rFonts w:ascii="Times New Roman" w:hAnsi="Times New Roman"/>
        </w:rPr>
        <w:t>1840-1927)</w:t>
      </w:r>
      <w:r w:rsidR="00F04960" w:rsidRPr="00CF4D30">
        <w:rPr>
          <w:rFonts w:ascii="Times New Roman" w:hAnsi="Times New Roman"/>
        </w:rPr>
        <w:t xml:space="preserve"> </w:t>
      </w:r>
      <w:r w:rsidR="00C611A1" w:rsidRPr="00CF4D30">
        <w:rPr>
          <w:rFonts w:ascii="Times New Roman" w:hAnsi="Times New Roman"/>
        </w:rPr>
        <w:t xml:space="preserve">in 1863 Beirut. </w:t>
      </w:r>
      <w:r w:rsidR="00C7179A" w:rsidRPr="00CF4D30">
        <w:rPr>
          <w:rFonts w:ascii="Times New Roman" w:hAnsi="Times New Roman"/>
        </w:rPr>
        <w:t>Sabunji was born in Mardi</w:t>
      </w:r>
      <w:r w:rsidR="002D74DD" w:rsidRPr="00CF4D30">
        <w:rPr>
          <w:rFonts w:ascii="Times New Roman" w:hAnsi="Times New Roman"/>
        </w:rPr>
        <w:t>n to</w:t>
      </w:r>
      <w:r w:rsidRPr="00CF4D30">
        <w:rPr>
          <w:rFonts w:ascii="Times New Roman" w:hAnsi="Times New Roman"/>
        </w:rPr>
        <w:t xml:space="preserve"> an Arabi</w:t>
      </w:r>
      <w:ins w:id="7" w:author="doctor" w:date="2014-04-21T12:21:00Z">
        <w:r w:rsidR="004E222D">
          <w:rPr>
            <w:rFonts w:ascii="Times New Roman" w:hAnsi="Times New Roman"/>
          </w:rPr>
          <w:t>s</w:t>
        </w:r>
      </w:ins>
      <w:del w:id="8" w:author="doctor" w:date="2014-04-21T12:21:00Z">
        <w:r w:rsidRPr="00CF4D30" w:rsidDel="004E222D">
          <w:rPr>
            <w:rFonts w:ascii="Times New Roman" w:hAnsi="Times New Roman"/>
          </w:rPr>
          <w:delText>z</w:delText>
        </w:r>
      </w:del>
      <w:r w:rsidRPr="00CF4D30">
        <w:rPr>
          <w:rFonts w:ascii="Times New Roman" w:hAnsi="Times New Roman"/>
        </w:rPr>
        <w:t xml:space="preserve">ed Assyrian family; </w:t>
      </w:r>
      <w:r w:rsidR="00C7179A" w:rsidRPr="00CF4D30">
        <w:rPr>
          <w:rFonts w:ascii="Times New Roman" w:hAnsi="Times New Roman"/>
        </w:rPr>
        <w:t xml:space="preserve">the brother of the famous Louis Sabunji, who taught him photography upon returning from </w:t>
      </w:r>
      <w:r w:rsidR="002D74DD" w:rsidRPr="00CF4D30">
        <w:rPr>
          <w:rFonts w:ascii="Times New Roman" w:hAnsi="Times New Roman"/>
        </w:rPr>
        <w:t xml:space="preserve">the latter’s </w:t>
      </w:r>
      <w:r w:rsidR="00C7179A" w:rsidRPr="00CF4D30">
        <w:rPr>
          <w:rFonts w:ascii="Times New Roman" w:hAnsi="Times New Roman"/>
        </w:rPr>
        <w:t xml:space="preserve">religious studies in Rome. </w:t>
      </w:r>
      <w:r w:rsidR="00C611A1" w:rsidRPr="00CF4D30">
        <w:rPr>
          <w:rFonts w:ascii="Times New Roman" w:hAnsi="Times New Roman"/>
        </w:rPr>
        <w:t xml:space="preserve">He produced </w:t>
      </w:r>
      <w:r w:rsidR="00625CB5" w:rsidRPr="00CF4D30">
        <w:rPr>
          <w:rFonts w:ascii="Times New Roman" w:hAnsi="Times New Roman"/>
        </w:rPr>
        <w:t>not only</w:t>
      </w:r>
      <w:r w:rsidR="00C7179A" w:rsidRPr="00CF4D30">
        <w:rPr>
          <w:rFonts w:ascii="Times New Roman" w:hAnsi="Times New Roman"/>
        </w:rPr>
        <w:t xml:space="preserve"> landscap</w:t>
      </w:r>
      <w:r w:rsidRPr="00CF4D30">
        <w:rPr>
          <w:rFonts w:ascii="Times New Roman" w:hAnsi="Times New Roman"/>
        </w:rPr>
        <w:t>es and cityscapes</w:t>
      </w:r>
      <w:r w:rsidR="00A56122" w:rsidRPr="00CF4D30">
        <w:rPr>
          <w:rFonts w:ascii="Times New Roman" w:hAnsi="Times New Roman"/>
        </w:rPr>
        <w:t>,</w:t>
      </w:r>
      <w:r w:rsidRPr="00CF4D30">
        <w:rPr>
          <w:rFonts w:ascii="Times New Roman" w:hAnsi="Times New Roman"/>
        </w:rPr>
        <w:t xml:space="preserve"> which are f</w:t>
      </w:r>
      <w:r w:rsidR="00973104" w:rsidRPr="00CF4D30">
        <w:rPr>
          <w:rFonts w:ascii="Times New Roman" w:hAnsi="Times New Roman"/>
        </w:rPr>
        <w:t>ound in numerous Ottoman and European albums</w:t>
      </w:r>
      <w:r w:rsidR="00A56122" w:rsidRPr="00CF4D30">
        <w:rPr>
          <w:rFonts w:ascii="Times New Roman" w:hAnsi="Times New Roman"/>
        </w:rPr>
        <w:t>,</w:t>
      </w:r>
      <w:r w:rsidR="0016231A" w:rsidRPr="00CF4D30">
        <w:rPr>
          <w:rFonts w:ascii="Times New Roman" w:hAnsi="Times New Roman"/>
        </w:rPr>
        <w:t xml:space="preserve"> but he is </w:t>
      </w:r>
      <w:r w:rsidR="001B5152" w:rsidRPr="00CF4D30">
        <w:rPr>
          <w:rFonts w:ascii="Times New Roman" w:hAnsi="Times New Roman"/>
        </w:rPr>
        <w:t xml:space="preserve">also </w:t>
      </w:r>
      <w:r w:rsidR="00C7179A" w:rsidRPr="00CF4D30">
        <w:rPr>
          <w:rFonts w:ascii="Times New Roman" w:hAnsi="Times New Roman"/>
        </w:rPr>
        <w:t>portrait</w:t>
      </w:r>
      <w:r w:rsidR="001B5152" w:rsidRPr="00CF4D30">
        <w:rPr>
          <w:rFonts w:ascii="Times New Roman" w:hAnsi="Times New Roman"/>
        </w:rPr>
        <w:t>s</w:t>
      </w:r>
      <w:r w:rsidR="00625CB5" w:rsidRPr="00CF4D30">
        <w:rPr>
          <w:rFonts w:ascii="Times New Roman" w:hAnsi="Times New Roman"/>
        </w:rPr>
        <w:t xml:space="preserve"> of</w:t>
      </w:r>
      <w:r w:rsidR="00C7179A" w:rsidRPr="00CF4D30">
        <w:rPr>
          <w:rFonts w:ascii="Times New Roman" w:hAnsi="Times New Roman"/>
        </w:rPr>
        <w:t xml:space="preserve"> the political, </w:t>
      </w:r>
      <w:r w:rsidR="00625CB5" w:rsidRPr="00CF4D30">
        <w:rPr>
          <w:rFonts w:ascii="Times New Roman" w:hAnsi="Times New Roman"/>
        </w:rPr>
        <w:t>economic and intellectual elites, bourgeoisie and aspirant classes</w:t>
      </w:r>
      <w:r w:rsidR="00C7179A" w:rsidRPr="00CF4D30">
        <w:rPr>
          <w:rFonts w:ascii="Times New Roman" w:hAnsi="Times New Roman"/>
        </w:rPr>
        <w:t xml:space="preserve"> of </w:t>
      </w:r>
      <w:r w:rsidR="00625CB5" w:rsidRPr="00CF4D30">
        <w:rPr>
          <w:rFonts w:ascii="Times New Roman" w:hAnsi="Times New Roman"/>
        </w:rPr>
        <w:t xml:space="preserve">Greater Syria and Egypt.  </w:t>
      </w:r>
    </w:p>
    <w:p w14:paraId="09DE6A92" w14:textId="77777777" w:rsidR="00273482" w:rsidRPr="00CF4D30" w:rsidRDefault="00273482" w:rsidP="00273482">
      <w:pPr>
        <w:spacing w:after="0"/>
        <w:rPr>
          <w:rFonts w:ascii="Times New Roman" w:hAnsi="Times New Roman"/>
        </w:rPr>
      </w:pPr>
    </w:p>
    <w:p w14:paraId="31B6F5F3" w14:textId="777A8FC1" w:rsidR="00D04499" w:rsidRPr="00CF4D30" w:rsidRDefault="0016231A" w:rsidP="00273482">
      <w:pPr>
        <w:spacing w:after="0"/>
        <w:rPr>
          <w:rFonts w:ascii="Times New Roman" w:hAnsi="Times New Roman"/>
        </w:rPr>
      </w:pPr>
      <w:r w:rsidRPr="00CF4D30">
        <w:rPr>
          <w:rFonts w:ascii="Times New Roman" w:hAnsi="Times New Roman"/>
        </w:rPr>
        <w:t xml:space="preserve">Sabunji’s peers in Beirut were </w:t>
      </w:r>
      <w:r w:rsidR="00DD54A7" w:rsidRPr="00CF4D30">
        <w:rPr>
          <w:rFonts w:ascii="Times New Roman" w:hAnsi="Times New Roman"/>
        </w:rPr>
        <w:t>Iskand</w:t>
      </w:r>
      <w:r w:rsidR="00EF28B2">
        <w:rPr>
          <w:rFonts w:ascii="Times New Roman" w:hAnsi="Times New Roman"/>
        </w:rPr>
        <w:t>a</w:t>
      </w:r>
      <w:r w:rsidR="00DD54A7" w:rsidRPr="00CF4D30">
        <w:rPr>
          <w:rFonts w:ascii="Times New Roman" w:hAnsi="Times New Roman"/>
        </w:rPr>
        <w:t xml:space="preserve">r (d. 1911) and </w:t>
      </w:r>
      <w:r w:rsidR="00E252E7" w:rsidRPr="00CF4D30">
        <w:rPr>
          <w:rFonts w:ascii="Times New Roman" w:hAnsi="Times New Roman"/>
        </w:rPr>
        <w:t>Joseph (circa d. 1904) Khorshid</w:t>
      </w:r>
      <w:r w:rsidR="00DD54A7" w:rsidRPr="00CF4D30">
        <w:rPr>
          <w:rFonts w:ascii="Times New Roman" w:hAnsi="Times New Roman"/>
        </w:rPr>
        <w:t>, otherwise known as the Kova</w:t>
      </w:r>
      <w:r w:rsidR="00EF28B2">
        <w:rPr>
          <w:rFonts w:ascii="Times New Roman" w:hAnsi="Times New Roman"/>
        </w:rPr>
        <w:t xml:space="preserve"> Brothers</w:t>
      </w:r>
      <w:r w:rsidR="003A1AA9" w:rsidRPr="00CF4D30">
        <w:rPr>
          <w:rFonts w:ascii="Times New Roman" w:hAnsi="Times New Roman"/>
        </w:rPr>
        <w:t>.</w:t>
      </w:r>
      <w:r w:rsidR="002A7C20" w:rsidRPr="00CF4D30">
        <w:rPr>
          <w:rFonts w:ascii="Times New Roman" w:hAnsi="Times New Roman"/>
        </w:rPr>
        <w:t xml:space="preserve"> </w:t>
      </w:r>
      <w:r w:rsidR="00DD54A7" w:rsidRPr="00CF4D30">
        <w:rPr>
          <w:rFonts w:ascii="Times New Roman" w:hAnsi="Times New Roman"/>
        </w:rPr>
        <w:t>“Famed in the craft of photography and skill in painting (</w:t>
      </w:r>
      <w:r w:rsidR="00DD54A7" w:rsidRPr="00CF4D30">
        <w:rPr>
          <w:rFonts w:ascii="Times New Roman" w:hAnsi="Times New Roman"/>
          <w:i/>
        </w:rPr>
        <w:t>taswir</w:t>
      </w:r>
      <w:r w:rsidR="00DD54A7" w:rsidRPr="00CF4D30">
        <w:rPr>
          <w:rFonts w:ascii="Times New Roman" w:hAnsi="Times New Roman"/>
        </w:rPr>
        <w:t xml:space="preserve">),” </w:t>
      </w:r>
      <w:r w:rsidR="002A7C20" w:rsidRPr="00CF4D30">
        <w:rPr>
          <w:rFonts w:ascii="Times New Roman" w:hAnsi="Times New Roman"/>
        </w:rPr>
        <w:t xml:space="preserve">as one journal exclaimed, </w:t>
      </w:r>
      <w:r w:rsidR="00DD54A7" w:rsidRPr="00CF4D30">
        <w:rPr>
          <w:rFonts w:ascii="Times New Roman" w:hAnsi="Times New Roman"/>
        </w:rPr>
        <w:t>the Kovas won ribbons at the Vienna World’s Exhibition in 1873 and the International Centennial Exhibition in Philadelphia in 1876 for their images of</w:t>
      </w:r>
      <w:r w:rsidR="00D04499" w:rsidRPr="00CF4D30">
        <w:rPr>
          <w:rFonts w:ascii="Times New Roman" w:hAnsi="Times New Roman"/>
        </w:rPr>
        <w:t xml:space="preserve"> Syrian landmarks and costumes.</w:t>
      </w:r>
      <w:r w:rsidR="00F3433D">
        <w:rPr>
          <w:rFonts w:ascii="Times New Roman" w:hAnsi="Times New Roman"/>
        </w:rPr>
        <w:t xml:space="preserve"> </w:t>
      </w:r>
    </w:p>
    <w:p w14:paraId="34AB2B0C" w14:textId="77777777" w:rsidR="00273482" w:rsidRPr="0032153F" w:rsidRDefault="00273482" w:rsidP="00273482">
      <w:pPr>
        <w:spacing w:after="0"/>
        <w:rPr>
          <w:rFonts w:ascii="Times New Roman" w:hAnsi="Times New Roman"/>
        </w:rPr>
      </w:pPr>
    </w:p>
    <w:p w14:paraId="58F32AAF" w14:textId="5E809CB5" w:rsidR="00351E8C" w:rsidRPr="00CF4D30" w:rsidRDefault="00C7179A" w:rsidP="00273482">
      <w:pPr>
        <w:spacing w:after="0"/>
        <w:rPr>
          <w:rFonts w:ascii="Times New Roman" w:hAnsi="Times New Roman"/>
        </w:rPr>
      </w:pPr>
      <w:r w:rsidRPr="00DA6804">
        <w:rPr>
          <w:rFonts w:ascii="Times New Roman" w:hAnsi="Times New Roman"/>
        </w:rPr>
        <w:t xml:space="preserve">The </w:t>
      </w:r>
      <w:r w:rsidR="001B3264" w:rsidRPr="00DA6804">
        <w:rPr>
          <w:rFonts w:ascii="Times New Roman" w:hAnsi="Times New Roman"/>
        </w:rPr>
        <w:t xml:space="preserve">prestige of Sabunji’s </w:t>
      </w:r>
      <w:r w:rsidR="002A7C20" w:rsidRPr="00DA6804">
        <w:rPr>
          <w:rFonts w:ascii="Times New Roman" w:hAnsi="Times New Roman"/>
        </w:rPr>
        <w:t>and Kovas portraiture and landscapes arise</w:t>
      </w:r>
      <w:r w:rsidR="00D04499" w:rsidRPr="00DA6804">
        <w:rPr>
          <w:rFonts w:ascii="Times New Roman" w:hAnsi="Times New Roman"/>
        </w:rPr>
        <w:t>s</w:t>
      </w:r>
      <w:r w:rsidR="002A7C20" w:rsidRPr="00DA6804">
        <w:rPr>
          <w:rFonts w:ascii="Times New Roman" w:hAnsi="Times New Roman"/>
        </w:rPr>
        <w:t xml:space="preserve"> out of</w:t>
      </w:r>
      <w:r w:rsidR="001B3264" w:rsidRPr="00DA6804">
        <w:rPr>
          <w:rFonts w:ascii="Times New Roman" w:hAnsi="Times New Roman"/>
        </w:rPr>
        <w:t xml:space="preserve"> a particular Ottoman context, </w:t>
      </w:r>
      <w:r w:rsidR="0079359E" w:rsidRPr="00DA6804">
        <w:rPr>
          <w:rFonts w:ascii="Times New Roman" w:hAnsi="Times New Roman"/>
        </w:rPr>
        <w:t>where photographers of Istanbul, most notably the ethnic Greek Vasili</w:t>
      </w:r>
      <w:r w:rsidR="00E252E7" w:rsidRPr="00DA6804">
        <w:rPr>
          <w:rFonts w:ascii="Times New Roman" w:hAnsi="Times New Roman"/>
        </w:rPr>
        <w:t xml:space="preserve"> Kargopoulo (1826-1886) </w:t>
      </w:r>
      <w:r w:rsidR="002A01D9" w:rsidRPr="00DA6804">
        <w:rPr>
          <w:rFonts w:ascii="Times New Roman" w:hAnsi="Times New Roman"/>
        </w:rPr>
        <w:t xml:space="preserve">and the </w:t>
      </w:r>
      <w:r w:rsidR="00F05652" w:rsidRPr="00DA6804">
        <w:rPr>
          <w:rFonts w:ascii="Times New Roman" w:hAnsi="Times New Roman"/>
        </w:rPr>
        <w:t>Abdullah</w:t>
      </w:r>
      <w:r w:rsidR="0079359E" w:rsidRPr="00DA6804">
        <w:rPr>
          <w:rFonts w:ascii="Times New Roman" w:hAnsi="Times New Roman"/>
        </w:rPr>
        <w:t xml:space="preserve"> </w:t>
      </w:r>
      <w:r w:rsidR="004D16F5" w:rsidRPr="00A33788">
        <w:rPr>
          <w:rFonts w:ascii="Times New Roman" w:hAnsi="Times New Roman"/>
        </w:rPr>
        <w:t>Frères</w:t>
      </w:r>
      <w:r w:rsidR="00E252E7" w:rsidRPr="00A33788">
        <w:rPr>
          <w:rFonts w:ascii="Times New Roman" w:hAnsi="Times New Roman"/>
        </w:rPr>
        <w:t>,</w:t>
      </w:r>
      <w:r w:rsidR="004330A5" w:rsidRPr="00A33788">
        <w:rPr>
          <w:rFonts w:ascii="Times New Roman" w:hAnsi="Times New Roman"/>
        </w:rPr>
        <w:t xml:space="preserve"> raised photography to the highest levels of prestige</w:t>
      </w:r>
      <w:r w:rsidR="0079359E" w:rsidRPr="0070703E">
        <w:rPr>
          <w:rFonts w:ascii="Times New Roman" w:hAnsi="Times New Roman"/>
        </w:rPr>
        <w:t xml:space="preserve">. </w:t>
      </w:r>
      <w:r w:rsidR="001F3B19" w:rsidRPr="000272D9">
        <w:rPr>
          <w:rFonts w:ascii="Times New Roman" w:hAnsi="Times New Roman"/>
        </w:rPr>
        <w:t xml:space="preserve">The </w:t>
      </w:r>
      <w:r w:rsidR="00F05652" w:rsidRPr="000272D9">
        <w:rPr>
          <w:rFonts w:ascii="Times New Roman" w:hAnsi="Times New Roman"/>
        </w:rPr>
        <w:t>Abdullah</w:t>
      </w:r>
      <w:r w:rsidRPr="00C5487D">
        <w:rPr>
          <w:rFonts w:ascii="Times New Roman" w:hAnsi="Times New Roman"/>
        </w:rPr>
        <w:t xml:space="preserve"> Frères were </w:t>
      </w:r>
      <w:r w:rsidR="001F3B19" w:rsidRPr="00CF4D30">
        <w:rPr>
          <w:rFonts w:ascii="Times New Roman" w:hAnsi="Times New Roman"/>
        </w:rPr>
        <w:t xml:space="preserve">three Armenian brothers, </w:t>
      </w:r>
      <w:r w:rsidR="004D16F5" w:rsidRPr="00CF4D30">
        <w:rPr>
          <w:rFonts w:ascii="Times New Roman" w:hAnsi="Times New Roman"/>
        </w:rPr>
        <w:t xml:space="preserve">Vichen </w:t>
      </w:r>
      <w:r w:rsidR="001F3B19" w:rsidRPr="00CF4D30">
        <w:rPr>
          <w:rFonts w:ascii="Times New Roman" w:hAnsi="Times New Roman"/>
          <w:lang w:val="en-US"/>
        </w:rPr>
        <w:t>(d. 1902), Hovsep (d. 1900), and Kevork (d. 1918)</w:t>
      </w:r>
      <w:r w:rsidR="002A01D9" w:rsidRPr="00CF4D30">
        <w:rPr>
          <w:rFonts w:ascii="Times New Roman" w:hAnsi="Times New Roman"/>
          <w:lang w:val="en-US"/>
        </w:rPr>
        <w:t xml:space="preserve">. </w:t>
      </w:r>
      <w:r w:rsidR="008B011C" w:rsidRPr="00CF4D30">
        <w:rPr>
          <w:rFonts w:ascii="Times New Roman" w:hAnsi="Times New Roman"/>
          <w:lang w:val="en-US"/>
        </w:rPr>
        <w:t>Kevork</w:t>
      </w:r>
      <w:r w:rsidR="001F3B19" w:rsidRPr="00CF4D30">
        <w:rPr>
          <w:rFonts w:ascii="Times New Roman" w:hAnsi="Times New Roman"/>
        </w:rPr>
        <w:t xml:space="preserve"> studied miniature painting at the Armenian Catholic seminary Murad Rafaelian in Venice</w:t>
      </w:r>
      <w:r w:rsidR="008B011C" w:rsidRPr="00CF4D30">
        <w:rPr>
          <w:rFonts w:ascii="Times New Roman" w:hAnsi="Times New Roman"/>
        </w:rPr>
        <w:t xml:space="preserve"> while Vichen apprenticed under the German chemist photographer Rabach. </w:t>
      </w:r>
      <w:r w:rsidR="001E2C46" w:rsidRPr="00CF4D30">
        <w:rPr>
          <w:rFonts w:ascii="Times New Roman" w:hAnsi="Times New Roman"/>
        </w:rPr>
        <w:t>After buying Rabach’s studio</w:t>
      </w:r>
      <w:r w:rsidR="00256B42" w:rsidRPr="00CF4D30">
        <w:rPr>
          <w:rFonts w:ascii="Times New Roman" w:hAnsi="Times New Roman"/>
        </w:rPr>
        <w:t xml:space="preserve"> in Istanbul, the</w:t>
      </w:r>
      <w:r w:rsidR="001B5152" w:rsidRPr="00CF4D30">
        <w:rPr>
          <w:rFonts w:ascii="Times New Roman" w:hAnsi="Times New Roman"/>
        </w:rPr>
        <w:t xml:space="preserve"> three brothers</w:t>
      </w:r>
      <w:r w:rsidRPr="00CF4D30">
        <w:rPr>
          <w:rFonts w:ascii="Times New Roman" w:hAnsi="Times New Roman"/>
        </w:rPr>
        <w:t xml:space="preserve"> became court photographers to </w:t>
      </w:r>
      <w:r w:rsidR="006A7A53" w:rsidRPr="00CF4D30">
        <w:rPr>
          <w:rFonts w:ascii="Times New Roman" w:hAnsi="Times New Roman"/>
        </w:rPr>
        <w:t xml:space="preserve">the Sultan`Abd al-`Aziz, </w:t>
      </w:r>
      <w:r w:rsidR="00256B42" w:rsidRPr="00CF4D30">
        <w:rPr>
          <w:rFonts w:ascii="Times New Roman" w:hAnsi="Times New Roman"/>
        </w:rPr>
        <w:t>replacing Kargopoulo</w:t>
      </w:r>
      <w:r w:rsidR="006A7A53" w:rsidRPr="00CF4D30">
        <w:rPr>
          <w:rFonts w:ascii="Times New Roman" w:hAnsi="Times New Roman"/>
        </w:rPr>
        <w:t xml:space="preserve"> </w:t>
      </w:r>
      <w:r w:rsidR="00D5138B" w:rsidRPr="00CF4D30">
        <w:rPr>
          <w:rFonts w:ascii="Times New Roman" w:hAnsi="Times New Roman"/>
        </w:rPr>
        <w:t>after the death of</w:t>
      </w:r>
      <w:r w:rsidR="006A7A53" w:rsidRPr="00CF4D30">
        <w:rPr>
          <w:rFonts w:ascii="Times New Roman" w:hAnsi="Times New Roman"/>
        </w:rPr>
        <w:t xml:space="preserve"> Sultan Abd al-Majid. </w:t>
      </w:r>
      <w:r w:rsidR="00D5138B" w:rsidRPr="00CF4D30">
        <w:rPr>
          <w:rFonts w:ascii="Times New Roman" w:hAnsi="Times New Roman"/>
        </w:rPr>
        <w:t>The Sultan commission</w:t>
      </w:r>
      <w:r w:rsidR="00351E8C" w:rsidRPr="00CF4D30">
        <w:rPr>
          <w:rFonts w:ascii="Times New Roman" w:hAnsi="Times New Roman"/>
        </w:rPr>
        <w:t>ed</w:t>
      </w:r>
      <w:r w:rsidR="00D5138B" w:rsidRPr="00CF4D30">
        <w:rPr>
          <w:rFonts w:ascii="Times New Roman" w:hAnsi="Times New Roman"/>
        </w:rPr>
        <w:t xml:space="preserve"> them to take cityscapes and </w:t>
      </w:r>
      <w:r w:rsidR="0099471A" w:rsidRPr="00CF4D30">
        <w:rPr>
          <w:rFonts w:ascii="Times New Roman" w:hAnsi="Times New Roman"/>
        </w:rPr>
        <w:t>genre images</w:t>
      </w:r>
      <w:r w:rsidR="00D5138B" w:rsidRPr="00CF4D30">
        <w:rPr>
          <w:rFonts w:ascii="Times New Roman" w:hAnsi="Times New Roman"/>
        </w:rPr>
        <w:t xml:space="preserve"> for the Ottoman Pavilion at the Paris Exposition Universelle of 1867, under the theme </w:t>
      </w:r>
      <w:r w:rsidR="000035D5" w:rsidRPr="00CF4D30">
        <w:rPr>
          <w:rFonts w:ascii="Times New Roman" w:hAnsi="Times New Roman"/>
        </w:rPr>
        <w:t>“L</w:t>
      </w:r>
      <w:r w:rsidR="0099471A" w:rsidRPr="00CF4D30">
        <w:rPr>
          <w:rFonts w:ascii="Times New Roman" w:hAnsi="Times New Roman"/>
        </w:rPr>
        <w:t>ife of Istanbul</w:t>
      </w:r>
      <w:r w:rsidR="000035D5" w:rsidRPr="00CF4D30">
        <w:rPr>
          <w:rFonts w:ascii="Times New Roman" w:hAnsi="Times New Roman"/>
        </w:rPr>
        <w:t>.</w:t>
      </w:r>
      <w:r w:rsidR="00D5138B" w:rsidRPr="00CF4D30">
        <w:rPr>
          <w:rFonts w:ascii="Times New Roman" w:hAnsi="Times New Roman"/>
        </w:rPr>
        <w:t>”</w:t>
      </w:r>
      <w:r w:rsidR="004E6D41" w:rsidRPr="00CF4D30">
        <w:rPr>
          <w:rFonts w:ascii="Times New Roman" w:hAnsi="Times New Roman"/>
        </w:rPr>
        <w:t xml:space="preserve"> </w:t>
      </w:r>
    </w:p>
    <w:p w14:paraId="259F3431" w14:textId="77777777" w:rsidR="00273482" w:rsidRPr="00CF4D30" w:rsidRDefault="00273482" w:rsidP="00273482">
      <w:pPr>
        <w:spacing w:after="0"/>
        <w:rPr>
          <w:rFonts w:ascii="Times New Roman" w:hAnsi="Times New Roman"/>
        </w:rPr>
      </w:pPr>
    </w:p>
    <w:p w14:paraId="2FC3EC09" w14:textId="69D7C3C5" w:rsidR="00796A71" w:rsidRPr="00CF4D30" w:rsidRDefault="00D5138B" w:rsidP="00273482">
      <w:pPr>
        <w:spacing w:after="0"/>
        <w:rPr>
          <w:rFonts w:ascii="Times New Roman" w:hAnsi="Times New Roman"/>
        </w:rPr>
      </w:pPr>
      <w:r w:rsidRPr="00CF4D30">
        <w:rPr>
          <w:rFonts w:ascii="Times New Roman" w:hAnsi="Times New Roman"/>
        </w:rPr>
        <w:t xml:space="preserve">The </w:t>
      </w:r>
      <w:r w:rsidR="00F05652" w:rsidRPr="00CF4D30">
        <w:rPr>
          <w:rFonts w:ascii="Times New Roman" w:hAnsi="Times New Roman"/>
        </w:rPr>
        <w:t>Abdullah</w:t>
      </w:r>
      <w:r w:rsidR="00653ACC" w:rsidRPr="00CF4D30">
        <w:rPr>
          <w:rFonts w:ascii="Times New Roman" w:hAnsi="Times New Roman"/>
        </w:rPr>
        <w:t xml:space="preserve"> </w:t>
      </w:r>
      <w:r w:rsidR="004D16F5" w:rsidRPr="00CF4D30">
        <w:rPr>
          <w:rFonts w:ascii="Times New Roman" w:hAnsi="Times New Roman"/>
        </w:rPr>
        <w:t>Frères</w:t>
      </w:r>
      <w:r w:rsidR="00A17A6B" w:rsidRPr="00CF4D30">
        <w:rPr>
          <w:rFonts w:ascii="Times New Roman" w:hAnsi="Times New Roman"/>
        </w:rPr>
        <w:t xml:space="preserve"> </w:t>
      </w:r>
      <w:r w:rsidR="00351E8C" w:rsidRPr="00CF4D30">
        <w:rPr>
          <w:rFonts w:ascii="Times New Roman" w:hAnsi="Times New Roman"/>
        </w:rPr>
        <w:t>were</w:t>
      </w:r>
      <w:r w:rsidR="00653ACC" w:rsidRPr="00CF4D30">
        <w:rPr>
          <w:rFonts w:ascii="Times New Roman" w:hAnsi="Times New Roman"/>
        </w:rPr>
        <w:t xml:space="preserve"> the most </w:t>
      </w:r>
      <w:r w:rsidR="0002627E" w:rsidRPr="00CF4D30">
        <w:rPr>
          <w:rFonts w:ascii="Times New Roman" w:hAnsi="Times New Roman"/>
        </w:rPr>
        <w:t>celebrated</w:t>
      </w:r>
      <w:r w:rsidR="00653ACC" w:rsidRPr="00CF4D30">
        <w:rPr>
          <w:rFonts w:ascii="Times New Roman" w:hAnsi="Times New Roman"/>
        </w:rPr>
        <w:t xml:space="preserve"> photographers of their age. In addition to numerous catalogues and albums for international</w:t>
      </w:r>
      <w:r w:rsidR="00E2406E" w:rsidRPr="00CF4D30">
        <w:rPr>
          <w:rFonts w:ascii="Times New Roman" w:hAnsi="Times New Roman"/>
        </w:rPr>
        <w:t>, domestic</w:t>
      </w:r>
      <w:r w:rsidR="00653ACC" w:rsidRPr="00CF4D30">
        <w:rPr>
          <w:rFonts w:ascii="Times New Roman" w:hAnsi="Times New Roman"/>
        </w:rPr>
        <w:t xml:space="preserve"> and royal consumption, the</w:t>
      </w:r>
      <w:r w:rsidR="00312A4D" w:rsidRPr="00CF4D30">
        <w:rPr>
          <w:rFonts w:ascii="Times New Roman" w:hAnsi="Times New Roman"/>
        </w:rPr>
        <w:t xml:space="preserve">ir </w:t>
      </w:r>
      <w:r w:rsidR="00B767FE" w:rsidRPr="00CF4D30">
        <w:rPr>
          <w:rFonts w:ascii="Times New Roman" w:hAnsi="Times New Roman"/>
          <w:i/>
        </w:rPr>
        <w:t>cartes de visite</w:t>
      </w:r>
      <w:r w:rsidR="00B767FE" w:rsidRPr="00CF4D30">
        <w:rPr>
          <w:rFonts w:ascii="Times New Roman" w:hAnsi="Times New Roman"/>
        </w:rPr>
        <w:t xml:space="preserve"> </w:t>
      </w:r>
      <w:r w:rsidR="00E2406E" w:rsidRPr="00CF4D30">
        <w:rPr>
          <w:rFonts w:ascii="Times New Roman" w:hAnsi="Times New Roman"/>
        </w:rPr>
        <w:t xml:space="preserve">and portraits </w:t>
      </w:r>
      <w:r w:rsidR="00B767FE" w:rsidRPr="00CF4D30">
        <w:rPr>
          <w:rFonts w:ascii="Times New Roman" w:hAnsi="Times New Roman"/>
        </w:rPr>
        <w:t>were</w:t>
      </w:r>
      <w:r w:rsidR="00E2406E" w:rsidRPr="00CF4D30">
        <w:rPr>
          <w:rFonts w:ascii="Times New Roman" w:hAnsi="Times New Roman"/>
        </w:rPr>
        <w:t xml:space="preserve"> in high demand</w:t>
      </w:r>
      <w:r w:rsidR="00312A4D" w:rsidRPr="00CF4D30">
        <w:rPr>
          <w:rFonts w:ascii="Times New Roman" w:hAnsi="Times New Roman"/>
        </w:rPr>
        <w:t xml:space="preserve">. </w:t>
      </w:r>
      <w:r w:rsidR="00FA6DFD" w:rsidRPr="00CF4D30">
        <w:rPr>
          <w:rFonts w:ascii="Times New Roman" w:hAnsi="Times New Roman"/>
        </w:rPr>
        <w:t xml:space="preserve">Prince Edward, </w:t>
      </w:r>
      <w:r w:rsidR="00A5265B" w:rsidRPr="00CF4D30">
        <w:rPr>
          <w:rFonts w:ascii="Times New Roman" w:hAnsi="Times New Roman"/>
        </w:rPr>
        <w:t>the German Empress</w:t>
      </w:r>
      <w:r w:rsidR="009E7B57" w:rsidRPr="00CF4D30">
        <w:rPr>
          <w:rFonts w:ascii="Times New Roman" w:hAnsi="Times New Roman"/>
        </w:rPr>
        <w:t xml:space="preserve"> Augusta, </w:t>
      </w:r>
      <w:r w:rsidR="00312A4D" w:rsidRPr="00CF4D30">
        <w:rPr>
          <w:rFonts w:ascii="Times New Roman" w:hAnsi="Times New Roman"/>
        </w:rPr>
        <w:t xml:space="preserve">French Empress Eugenie </w:t>
      </w:r>
      <w:r w:rsidR="009E7B57" w:rsidRPr="00CF4D30">
        <w:rPr>
          <w:rFonts w:ascii="Times New Roman" w:hAnsi="Times New Roman"/>
        </w:rPr>
        <w:t xml:space="preserve">and Mark Twain </w:t>
      </w:r>
      <w:r w:rsidR="00312A4D" w:rsidRPr="00CF4D30">
        <w:rPr>
          <w:rFonts w:ascii="Times New Roman" w:hAnsi="Times New Roman"/>
        </w:rPr>
        <w:t>were</w:t>
      </w:r>
      <w:r w:rsidR="00A5265B" w:rsidRPr="00CF4D30">
        <w:rPr>
          <w:rFonts w:ascii="Times New Roman" w:hAnsi="Times New Roman"/>
        </w:rPr>
        <w:t xml:space="preserve"> their most famous foreign sitters.</w:t>
      </w:r>
      <w:r w:rsidR="00073B88" w:rsidRPr="00CF4D30">
        <w:rPr>
          <w:rFonts w:ascii="Times New Roman" w:hAnsi="Times New Roman"/>
        </w:rPr>
        <w:t xml:space="preserve"> </w:t>
      </w:r>
      <w:r w:rsidR="00DD355B" w:rsidRPr="00CF4D30">
        <w:rPr>
          <w:rFonts w:ascii="Times New Roman" w:hAnsi="Times New Roman"/>
        </w:rPr>
        <w:t>The</w:t>
      </w:r>
      <w:r w:rsidR="00534283" w:rsidRPr="00CF4D30">
        <w:rPr>
          <w:rFonts w:ascii="Times New Roman" w:hAnsi="Times New Roman"/>
        </w:rPr>
        <w:t>y</w:t>
      </w:r>
      <w:r w:rsidR="00A5265B" w:rsidRPr="00CF4D30">
        <w:rPr>
          <w:rFonts w:ascii="Times New Roman" w:hAnsi="Times New Roman"/>
        </w:rPr>
        <w:t xml:space="preserve"> opened a successfu</w:t>
      </w:r>
      <w:r w:rsidR="00605C52" w:rsidRPr="00CF4D30">
        <w:rPr>
          <w:rFonts w:ascii="Times New Roman" w:hAnsi="Times New Roman"/>
        </w:rPr>
        <w:t xml:space="preserve">l studio in Cairo after taking the </w:t>
      </w:r>
      <w:r w:rsidR="00A5265B" w:rsidRPr="00CF4D30">
        <w:rPr>
          <w:rFonts w:ascii="Times New Roman" w:hAnsi="Times New Roman"/>
        </w:rPr>
        <w:t>portrait</w:t>
      </w:r>
      <w:r w:rsidR="00127035" w:rsidRPr="00CF4D30">
        <w:rPr>
          <w:rFonts w:ascii="Times New Roman" w:hAnsi="Times New Roman"/>
        </w:rPr>
        <w:t xml:space="preserve"> </w:t>
      </w:r>
      <w:r w:rsidR="00605C52" w:rsidRPr="00CF4D30">
        <w:rPr>
          <w:rFonts w:ascii="Times New Roman" w:hAnsi="Times New Roman"/>
        </w:rPr>
        <w:t>of the Khedive Tawfiq</w:t>
      </w:r>
      <w:r w:rsidR="00EB6A9C" w:rsidRPr="00CF4D30">
        <w:rPr>
          <w:rFonts w:ascii="Times New Roman" w:hAnsi="Times New Roman"/>
        </w:rPr>
        <w:t xml:space="preserve"> and his family</w:t>
      </w:r>
      <w:r w:rsidR="00796A71" w:rsidRPr="00CF4D30">
        <w:rPr>
          <w:rFonts w:ascii="Times New Roman" w:hAnsi="Times New Roman"/>
        </w:rPr>
        <w:t>. For much of their career, their work was protected by the Sultan’s decree, which undoubtedly only enhanced a portraiture studio that photograph</w:t>
      </w:r>
      <w:r w:rsidR="00534283" w:rsidRPr="00CF4D30">
        <w:rPr>
          <w:rFonts w:ascii="Times New Roman" w:hAnsi="Times New Roman"/>
        </w:rPr>
        <w:t>ed</w:t>
      </w:r>
      <w:r w:rsidR="00796A71" w:rsidRPr="00CF4D30">
        <w:rPr>
          <w:rFonts w:ascii="Times New Roman" w:hAnsi="Times New Roman"/>
        </w:rPr>
        <w:t xml:space="preserve"> Istanbul’s elite, bureaucracy and new bourgeoisie.</w:t>
      </w:r>
    </w:p>
    <w:p w14:paraId="4D95A3BC" w14:textId="77777777" w:rsidR="00273482" w:rsidRPr="00CF4D30" w:rsidRDefault="00273482" w:rsidP="009A04F5">
      <w:pPr>
        <w:spacing w:after="0"/>
        <w:rPr>
          <w:rFonts w:ascii="Times New Roman" w:hAnsi="Times New Roman"/>
        </w:rPr>
      </w:pPr>
    </w:p>
    <w:p w14:paraId="63E77959" w14:textId="56DA9B92" w:rsidR="00F61D52" w:rsidRPr="00CF4D30" w:rsidRDefault="00796A71" w:rsidP="009A04F5">
      <w:pPr>
        <w:spacing w:after="0"/>
        <w:rPr>
          <w:rFonts w:ascii="Times New Roman" w:hAnsi="Times New Roman"/>
        </w:rPr>
      </w:pPr>
      <w:r w:rsidRPr="00CF4D30">
        <w:rPr>
          <w:rFonts w:ascii="Times New Roman" w:hAnsi="Times New Roman"/>
        </w:rPr>
        <w:t>The only photographer to rival the Abdu</w:t>
      </w:r>
      <w:r w:rsidR="003E5925" w:rsidRPr="00CF4D30">
        <w:rPr>
          <w:rFonts w:ascii="Times New Roman" w:hAnsi="Times New Roman"/>
        </w:rPr>
        <w:t>llah Frè</w:t>
      </w:r>
      <w:r w:rsidRPr="00CF4D30">
        <w:rPr>
          <w:rFonts w:ascii="Times New Roman" w:hAnsi="Times New Roman"/>
        </w:rPr>
        <w:t>res was Pascal</w:t>
      </w:r>
      <w:r w:rsidR="00127035" w:rsidRPr="00CF4D30">
        <w:rPr>
          <w:rFonts w:ascii="Times New Roman" w:hAnsi="Times New Roman"/>
        </w:rPr>
        <w:t xml:space="preserve"> </w:t>
      </w:r>
      <w:r w:rsidR="00E81E0F" w:rsidRPr="00CF4D30">
        <w:rPr>
          <w:rFonts w:ascii="Times New Roman" w:hAnsi="Times New Roman"/>
        </w:rPr>
        <w:t>Sébah</w:t>
      </w:r>
      <w:r w:rsidR="00C7179A" w:rsidRPr="00CF4D30">
        <w:rPr>
          <w:rFonts w:ascii="Times New Roman" w:hAnsi="Times New Roman"/>
        </w:rPr>
        <w:t xml:space="preserve">, </w:t>
      </w:r>
      <w:r w:rsidR="00B767FE" w:rsidRPr="00CF4D30">
        <w:rPr>
          <w:rFonts w:ascii="Times New Roman" w:hAnsi="Times New Roman"/>
        </w:rPr>
        <w:t xml:space="preserve">whose </w:t>
      </w:r>
      <w:r w:rsidR="00C7179A" w:rsidRPr="00CF4D30">
        <w:rPr>
          <w:rFonts w:ascii="Times New Roman" w:hAnsi="Times New Roman"/>
        </w:rPr>
        <w:t xml:space="preserve">earliest </w:t>
      </w:r>
      <w:r w:rsidR="00534283" w:rsidRPr="00CF4D30">
        <w:rPr>
          <w:rFonts w:ascii="Times New Roman" w:hAnsi="Times New Roman"/>
        </w:rPr>
        <w:t xml:space="preserve">studio El Chark </w:t>
      </w:r>
      <w:r w:rsidR="00B767FE" w:rsidRPr="00CF4D30">
        <w:rPr>
          <w:rFonts w:ascii="Times New Roman" w:hAnsi="Times New Roman"/>
        </w:rPr>
        <w:t>was established in Istanbul’s fashionable Pera in 1857</w:t>
      </w:r>
      <w:r w:rsidR="00354690" w:rsidRPr="00CF4D30">
        <w:rPr>
          <w:rFonts w:ascii="Times New Roman" w:hAnsi="Times New Roman"/>
        </w:rPr>
        <w:t>,</w:t>
      </w:r>
      <w:r w:rsidR="00B767FE" w:rsidRPr="00CF4D30">
        <w:rPr>
          <w:rFonts w:ascii="Times New Roman" w:hAnsi="Times New Roman"/>
        </w:rPr>
        <w:t xml:space="preserve"> predating</w:t>
      </w:r>
      <w:r w:rsidR="00A00E74" w:rsidRPr="00CF4D30">
        <w:rPr>
          <w:rFonts w:ascii="Times New Roman" w:hAnsi="Times New Roman"/>
        </w:rPr>
        <w:t xml:space="preserve"> the </w:t>
      </w:r>
      <w:r w:rsidR="00F05652" w:rsidRPr="00CF4D30">
        <w:rPr>
          <w:rFonts w:ascii="Times New Roman" w:hAnsi="Times New Roman"/>
        </w:rPr>
        <w:t>Abdullah</w:t>
      </w:r>
      <w:r w:rsidR="00A00E74" w:rsidRPr="00CF4D30">
        <w:rPr>
          <w:rFonts w:ascii="Times New Roman" w:hAnsi="Times New Roman"/>
        </w:rPr>
        <w:t>’s own studio</w:t>
      </w:r>
      <w:r w:rsidR="00B767FE" w:rsidRPr="00CF4D30">
        <w:rPr>
          <w:rFonts w:ascii="Times New Roman" w:hAnsi="Times New Roman"/>
        </w:rPr>
        <w:t xml:space="preserve">. </w:t>
      </w:r>
      <w:r w:rsidR="00E81E0F" w:rsidRPr="00CF4D30">
        <w:rPr>
          <w:rFonts w:ascii="Times New Roman" w:hAnsi="Times New Roman"/>
        </w:rPr>
        <w:t>Sébah</w:t>
      </w:r>
      <w:r w:rsidR="00C7179A" w:rsidRPr="00CF4D30">
        <w:rPr>
          <w:rFonts w:ascii="Times New Roman" w:hAnsi="Times New Roman"/>
        </w:rPr>
        <w:t xml:space="preserve"> </w:t>
      </w:r>
      <w:r w:rsidR="00B767FE" w:rsidRPr="00CF4D30">
        <w:rPr>
          <w:rFonts w:ascii="Times New Roman" w:hAnsi="Times New Roman"/>
        </w:rPr>
        <w:t xml:space="preserve">is particularly known for </w:t>
      </w:r>
      <w:r w:rsidR="00C7179A" w:rsidRPr="00CF4D30">
        <w:rPr>
          <w:rFonts w:ascii="Times New Roman" w:hAnsi="Times New Roman"/>
        </w:rPr>
        <w:t xml:space="preserve">landscapes </w:t>
      </w:r>
      <w:r w:rsidR="00B767FE" w:rsidRPr="00CF4D30">
        <w:rPr>
          <w:rFonts w:ascii="Times New Roman" w:hAnsi="Times New Roman"/>
        </w:rPr>
        <w:t>and genre types</w:t>
      </w:r>
      <w:r w:rsidR="00C7179A" w:rsidRPr="00CF4D30">
        <w:rPr>
          <w:rFonts w:ascii="Times New Roman" w:hAnsi="Times New Roman"/>
        </w:rPr>
        <w:t>. He partnered with several expatriate photographers including Béchard. After his death, his son Jean or Johannes (</w:t>
      </w:r>
      <w:r w:rsidR="005A420B" w:rsidRPr="00CF4D30">
        <w:rPr>
          <w:rFonts w:ascii="Times New Roman" w:hAnsi="Times New Roman"/>
        </w:rPr>
        <w:t>i.e.,</w:t>
      </w:r>
      <w:r w:rsidR="00C7179A" w:rsidRPr="00CF4D30">
        <w:rPr>
          <w:rFonts w:ascii="Times New Roman" w:hAnsi="Times New Roman"/>
        </w:rPr>
        <w:t xml:space="preserve"> J. Pascal </w:t>
      </w:r>
      <w:r w:rsidR="00E81E0F" w:rsidRPr="00CF4D30">
        <w:rPr>
          <w:rFonts w:ascii="Times New Roman" w:hAnsi="Times New Roman"/>
        </w:rPr>
        <w:t>Sébah</w:t>
      </w:r>
      <w:r w:rsidR="00C7179A" w:rsidRPr="00CF4D30">
        <w:rPr>
          <w:rFonts w:ascii="Times New Roman" w:hAnsi="Times New Roman"/>
        </w:rPr>
        <w:t xml:space="preserve">) </w:t>
      </w:r>
      <w:r w:rsidR="00354690" w:rsidRPr="00CF4D30">
        <w:rPr>
          <w:rFonts w:ascii="Times New Roman" w:hAnsi="Times New Roman"/>
        </w:rPr>
        <w:t>used the caché</w:t>
      </w:r>
      <w:r w:rsidR="00C7179A" w:rsidRPr="00CF4D30">
        <w:rPr>
          <w:rFonts w:ascii="Times New Roman" w:hAnsi="Times New Roman"/>
        </w:rPr>
        <w:t xml:space="preserve"> of his father’s name to partner with Policarpe Joaillier, establishing the famous and successful </w:t>
      </w:r>
      <w:r w:rsidR="00E81E0F" w:rsidRPr="00CF4D30">
        <w:rPr>
          <w:rFonts w:ascii="Times New Roman" w:hAnsi="Times New Roman"/>
        </w:rPr>
        <w:t>Sébah</w:t>
      </w:r>
      <w:r w:rsidR="00C7179A" w:rsidRPr="00CF4D30">
        <w:rPr>
          <w:rFonts w:ascii="Times New Roman" w:hAnsi="Times New Roman"/>
        </w:rPr>
        <w:t xml:space="preserve"> et Joaillier trademark</w:t>
      </w:r>
      <w:r w:rsidR="00C20B3E" w:rsidRPr="00CF4D30">
        <w:rPr>
          <w:rFonts w:ascii="Times New Roman" w:hAnsi="Times New Roman"/>
        </w:rPr>
        <w:t>, who in turn purchased the Abd</w:t>
      </w:r>
      <w:r w:rsidR="006C24CD" w:rsidRPr="00CF4D30">
        <w:rPr>
          <w:rFonts w:ascii="Times New Roman" w:hAnsi="Times New Roman"/>
        </w:rPr>
        <w:t>u</w:t>
      </w:r>
      <w:r w:rsidR="00C20B3E" w:rsidRPr="00CF4D30">
        <w:rPr>
          <w:rFonts w:ascii="Times New Roman" w:hAnsi="Times New Roman"/>
        </w:rPr>
        <w:t>llah Frères collection upon their retirement</w:t>
      </w:r>
      <w:r w:rsidR="00C7179A" w:rsidRPr="00CF4D30">
        <w:rPr>
          <w:rFonts w:ascii="Times New Roman" w:hAnsi="Times New Roman"/>
        </w:rPr>
        <w:t>.</w:t>
      </w:r>
      <w:r w:rsidR="00C20B3E" w:rsidRPr="00CF4D30">
        <w:rPr>
          <w:rFonts w:ascii="Times New Roman" w:hAnsi="Times New Roman"/>
        </w:rPr>
        <w:t xml:space="preserve"> </w:t>
      </w:r>
      <w:r w:rsidR="00E81E0F" w:rsidRPr="00CF4D30">
        <w:rPr>
          <w:rFonts w:ascii="Times New Roman" w:hAnsi="Times New Roman"/>
        </w:rPr>
        <w:t>Sébah</w:t>
      </w:r>
      <w:r w:rsidR="00C7179A" w:rsidRPr="00CF4D30">
        <w:rPr>
          <w:rFonts w:ascii="Times New Roman" w:hAnsi="Times New Roman"/>
        </w:rPr>
        <w:t xml:space="preserve">, like the </w:t>
      </w:r>
      <w:r w:rsidR="00F05652" w:rsidRPr="00CF4D30">
        <w:rPr>
          <w:rFonts w:ascii="Times New Roman" w:hAnsi="Times New Roman"/>
        </w:rPr>
        <w:t>Abdullah</w:t>
      </w:r>
      <w:r w:rsidR="00C7179A" w:rsidRPr="00CF4D30">
        <w:rPr>
          <w:rFonts w:ascii="Times New Roman" w:hAnsi="Times New Roman"/>
        </w:rPr>
        <w:t xml:space="preserve"> Frères, opened a branch in Cairo and won an award at the Vienna</w:t>
      </w:r>
      <w:r w:rsidR="0070533F" w:rsidRPr="00CF4D30">
        <w:rPr>
          <w:rFonts w:ascii="Times New Roman" w:hAnsi="Times New Roman"/>
        </w:rPr>
        <w:t xml:space="preserve"> Exhibition in 1873.  P</w:t>
      </w:r>
      <w:r w:rsidR="00C7179A" w:rsidRPr="00CF4D30">
        <w:rPr>
          <w:rFonts w:ascii="Times New Roman" w:hAnsi="Times New Roman"/>
        </w:rPr>
        <w:t xml:space="preserve">erhaps </w:t>
      </w:r>
      <w:r w:rsidR="005C326B" w:rsidRPr="00CF4D30">
        <w:rPr>
          <w:rFonts w:ascii="Times New Roman" w:hAnsi="Times New Roman"/>
        </w:rPr>
        <w:t xml:space="preserve">most </w:t>
      </w:r>
      <w:r w:rsidR="00C7179A" w:rsidRPr="00CF4D30">
        <w:rPr>
          <w:rFonts w:ascii="Times New Roman" w:hAnsi="Times New Roman"/>
        </w:rPr>
        <w:t xml:space="preserve">demonstrative of </w:t>
      </w:r>
      <w:r w:rsidR="005A420B" w:rsidRPr="00CF4D30">
        <w:rPr>
          <w:rFonts w:ascii="Times New Roman" w:hAnsi="Times New Roman"/>
        </w:rPr>
        <w:t>Sébah’s</w:t>
      </w:r>
      <w:r w:rsidR="00C7179A" w:rsidRPr="00CF4D30">
        <w:rPr>
          <w:rFonts w:ascii="Times New Roman" w:hAnsi="Times New Roman"/>
        </w:rPr>
        <w:t xml:space="preserve"> oeuvre are his character types illustrated </w:t>
      </w:r>
      <w:r w:rsidR="005A420B" w:rsidRPr="00CF4D30">
        <w:rPr>
          <w:rFonts w:ascii="Times New Roman" w:hAnsi="Times New Roman"/>
        </w:rPr>
        <w:t>by</w:t>
      </w:r>
      <w:r w:rsidR="0070533F" w:rsidRPr="00CF4D30">
        <w:rPr>
          <w:rFonts w:ascii="Times New Roman" w:hAnsi="Times New Roman"/>
        </w:rPr>
        <w:t xml:space="preserve"> </w:t>
      </w:r>
      <w:r w:rsidR="00C7179A" w:rsidRPr="00CF4D30">
        <w:rPr>
          <w:rFonts w:ascii="Times New Roman" w:hAnsi="Times New Roman"/>
        </w:rPr>
        <w:t xml:space="preserve">Osman Hamdi’s </w:t>
      </w:r>
      <w:r w:rsidR="00C7179A" w:rsidRPr="00CF4D30">
        <w:rPr>
          <w:rFonts w:ascii="Times New Roman" w:hAnsi="Times New Roman"/>
          <w:i/>
        </w:rPr>
        <w:t>Les Costumes Populaires de al Turquie</w:t>
      </w:r>
      <w:r w:rsidR="004C151A" w:rsidRPr="00CF4D30">
        <w:rPr>
          <w:rFonts w:ascii="Times New Roman" w:hAnsi="Times New Roman"/>
        </w:rPr>
        <w:t>,</w:t>
      </w:r>
      <w:r w:rsidR="00C7179A" w:rsidRPr="00CF4D30">
        <w:rPr>
          <w:rFonts w:ascii="Times New Roman" w:hAnsi="Times New Roman"/>
        </w:rPr>
        <w:t xml:space="preserve"> a book commissioned by the Sultan.</w:t>
      </w:r>
      <w:r w:rsidR="004C151A" w:rsidRPr="00CF4D30">
        <w:rPr>
          <w:rFonts w:ascii="Times New Roman" w:hAnsi="Times New Roman"/>
        </w:rPr>
        <w:t xml:space="preserve"> </w:t>
      </w:r>
    </w:p>
    <w:p w14:paraId="00B74F93" w14:textId="77777777" w:rsidR="00273482" w:rsidRPr="00CF4D30" w:rsidRDefault="00273482" w:rsidP="00273482">
      <w:pPr>
        <w:spacing w:after="0"/>
        <w:rPr>
          <w:rFonts w:ascii="Times New Roman" w:hAnsi="Times New Roman"/>
        </w:rPr>
      </w:pPr>
    </w:p>
    <w:p w14:paraId="7FF34618" w14:textId="50B3EA69" w:rsidR="003A0CB5" w:rsidRPr="0032153F" w:rsidRDefault="00D769C8" w:rsidP="00273482">
      <w:pPr>
        <w:spacing w:after="0"/>
        <w:rPr>
          <w:rFonts w:ascii="Times New Roman" w:hAnsi="Times New Roman"/>
        </w:rPr>
      </w:pPr>
      <w:r w:rsidRPr="00CF4D30">
        <w:rPr>
          <w:rFonts w:ascii="Times New Roman" w:hAnsi="Times New Roman"/>
        </w:rPr>
        <w:t>T</w:t>
      </w:r>
      <w:r w:rsidR="003A0CB5" w:rsidRPr="00CF4D30">
        <w:rPr>
          <w:rFonts w:ascii="Times New Roman" w:hAnsi="Times New Roman"/>
        </w:rPr>
        <w:t>he number of 19</w:t>
      </w:r>
      <w:r w:rsidR="003A0CB5" w:rsidRPr="00CF4D30">
        <w:rPr>
          <w:rFonts w:ascii="Times New Roman" w:hAnsi="Times New Roman"/>
          <w:vertAlign w:val="superscript"/>
        </w:rPr>
        <w:t>th</w:t>
      </w:r>
      <w:r w:rsidR="003A0CB5" w:rsidRPr="00CF4D30">
        <w:rPr>
          <w:rFonts w:ascii="Times New Roman" w:hAnsi="Times New Roman"/>
        </w:rPr>
        <w:t xml:space="preserve"> and early 20</w:t>
      </w:r>
      <w:r w:rsidR="003A0CB5" w:rsidRPr="00CF4D30">
        <w:rPr>
          <w:rFonts w:ascii="Times New Roman" w:hAnsi="Times New Roman"/>
          <w:vertAlign w:val="superscript"/>
        </w:rPr>
        <w:t>th</w:t>
      </w:r>
      <w:r w:rsidR="003A0CB5" w:rsidRPr="00CF4D30">
        <w:rPr>
          <w:rFonts w:ascii="Times New Roman" w:hAnsi="Times New Roman"/>
        </w:rPr>
        <w:t xml:space="preserve"> century, indigenous-owned studios</w:t>
      </w:r>
      <w:r w:rsidR="005C326B" w:rsidRPr="00CF4D30">
        <w:rPr>
          <w:rFonts w:ascii="Times New Roman" w:hAnsi="Times New Roman"/>
        </w:rPr>
        <w:t xml:space="preserve"> and native photographers</w:t>
      </w:r>
      <w:r w:rsidR="003A0CB5" w:rsidRPr="00CF4D30">
        <w:rPr>
          <w:rFonts w:ascii="Times New Roman" w:hAnsi="Times New Roman"/>
        </w:rPr>
        <w:t xml:space="preserve"> in the Ottoman Arab pr</w:t>
      </w:r>
      <w:r w:rsidR="00760F08" w:rsidRPr="00CF4D30">
        <w:rPr>
          <w:rFonts w:ascii="Times New Roman" w:hAnsi="Times New Roman"/>
        </w:rPr>
        <w:t>ovinces—</w:t>
      </w:r>
      <w:r w:rsidR="003A0CB5" w:rsidRPr="00CF4D30">
        <w:rPr>
          <w:rFonts w:ascii="Times New Roman" w:hAnsi="Times New Roman"/>
        </w:rPr>
        <w:t>from Suleiman Hakim’s studio established in 1870s Damascus to Karimah ‘Abbud</w:t>
      </w:r>
      <w:r w:rsidR="00760F08" w:rsidRPr="00CF4D30">
        <w:rPr>
          <w:rFonts w:ascii="Times New Roman" w:hAnsi="Times New Roman"/>
        </w:rPr>
        <w:t>’s</w:t>
      </w:r>
      <w:r w:rsidR="003A0CB5" w:rsidRPr="00CF4D30">
        <w:rPr>
          <w:rFonts w:ascii="Times New Roman" w:hAnsi="Times New Roman"/>
        </w:rPr>
        <w:t>, possibly the first studio owned by an Arab woman, in Palestine—</w:t>
      </w:r>
      <w:r w:rsidR="00E2406E" w:rsidRPr="00CF4D30">
        <w:rPr>
          <w:rFonts w:ascii="Times New Roman" w:hAnsi="Times New Roman"/>
        </w:rPr>
        <w:t xml:space="preserve">is </w:t>
      </w:r>
      <w:r w:rsidR="00457672" w:rsidRPr="00CF4D30">
        <w:rPr>
          <w:rFonts w:ascii="Times New Roman" w:hAnsi="Times New Roman"/>
        </w:rPr>
        <w:t xml:space="preserve">largely </w:t>
      </w:r>
      <w:r w:rsidR="002E7D40" w:rsidRPr="00CF4D30">
        <w:rPr>
          <w:rFonts w:ascii="Times New Roman" w:hAnsi="Times New Roman"/>
        </w:rPr>
        <w:t>unknown.</w:t>
      </w:r>
      <w:r w:rsidR="007137A2">
        <w:rPr>
          <w:rFonts w:ascii="Times New Roman" w:hAnsi="Times New Roman"/>
        </w:rPr>
        <w:t xml:space="preserve"> </w:t>
      </w:r>
      <w:r w:rsidR="00760F08" w:rsidRPr="0032153F">
        <w:rPr>
          <w:rFonts w:ascii="Times New Roman" w:hAnsi="Times New Roman"/>
        </w:rPr>
        <w:t>Indeed</w:t>
      </w:r>
      <w:r w:rsidR="00E2406E" w:rsidRPr="0032153F">
        <w:rPr>
          <w:rFonts w:ascii="Times New Roman" w:hAnsi="Times New Roman"/>
        </w:rPr>
        <w:t>, e</w:t>
      </w:r>
      <w:r w:rsidR="002E7D40" w:rsidRPr="0032153F">
        <w:rPr>
          <w:rFonts w:ascii="Times New Roman" w:hAnsi="Times New Roman"/>
        </w:rPr>
        <w:t>ven before the introducti</w:t>
      </w:r>
      <w:r w:rsidR="002E7D40" w:rsidRPr="00DA6804">
        <w:rPr>
          <w:rFonts w:ascii="Times New Roman" w:hAnsi="Times New Roman"/>
        </w:rPr>
        <w:t>on of the Kodak into the Ottoman Empire in the late 1880s</w:t>
      </w:r>
      <w:r w:rsidR="00760F08" w:rsidRPr="00DA6804">
        <w:rPr>
          <w:rFonts w:ascii="Times New Roman" w:hAnsi="Times New Roman"/>
        </w:rPr>
        <w:t xml:space="preserve">, </w:t>
      </w:r>
      <w:r w:rsidR="002E7D40" w:rsidRPr="00DA6804">
        <w:rPr>
          <w:rFonts w:ascii="Times New Roman" w:hAnsi="Times New Roman"/>
        </w:rPr>
        <w:t>a</w:t>
      </w:r>
      <w:r w:rsidR="003A0CB5" w:rsidRPr="00DA6804">
        <w:rPr>
          <w:rFonts w:ascii="Times New Roman" w:hAnsi="Times New Roman"/>
        </w:rPr>
        <w:t xml:space="preserve"> myriad of amateur photographers</w:t>
      </w:r>
      <w:r w:rsidR="002E7D40" w:rsidRPr="00DA6804">
        <w:rPr>
          <w:rFonts w:ascii="Times New Roman" w:hAnsi="Times New Roman"/>
        </w:rPr>
        <w:t xml:space="preserve"> existed in the Arab world, many of whom used their hobby for official purposes, like </w:t>
      </w:r>
      <w:r w:rsidR="008325D6" w:rsidRPr="00DA6804">
        <w:rPr>
          <w:rFonts w:ascii="Times New Roman" w:hAnsi="Times New Roman"/>
        </w:rPr>
        <w:t>Muha</w:t>
      </w:r>
      <w:r w:rsidR="005C326B" w:rsidRPr="00DA6804">
        <w:rPr>
          <w:rFonts w:ascii="Times New Roman" w:hAnsi="Times New Roman"/>
        </w:rPr>
        <w:t>m</w:t>
      </w:r>
      <w:r w:rsidR="008325D6" w:rsidRPr="00A33788">
        <w:rPr>
          <w:rFonts w:ascii="Times New Roman" w:hAnsi="Times New Roman"/>
        </w:rPr>
        <w:t>mad Sadiq Bey’s</w:t>
      </w:r>
      <w:r w:rsidR="000C7553" w:rsidRPr="00A33788">
        <w:rPr>
          <w:rFonts w:ascii="Times New Roman" w:hAnsi="Times New Roman"/>
        </w:rPr>
        <w:t xml:space="preserve"> (1822-1902)</w:t>
      </w:r>
      <w:r w:rsidR="00C75029" w:rsidRPr="00A33788">
        <w:rPr>
          <w:rFonts w:ascii="Times New Roman" w:hAnsi="Times New Roman"/>
        </w:rPr>
        <w:t xml:space="preserve"> </w:t>
      </w:r>
      <w:r w:rsidR="00760F08" w:rsidRPr="00A33788">
        <w:rPr>
          <w:rFonts w:ascii="Times New Roman" w:hAnsi="Times New Roman"/>
        </w:rPr>
        <w:t xml:space="preserve">photographs </w:t>
      </w:r>
      <w:r w:rsidR="008325D6" w:rsidRPr="00A33788">
        <w:rPr>
          <w:rFonts w:ascii="Times New Roman" w:hAnsi="Times New Roman"/>
        </w:rPr>
        <w:t>of Mecca in 1861</w:t>
      </w:r>
      <w:r w:rsidR="00C75029" w:rsidRPr="00A33788">
        <w:rPr>
          <w:rFonts w:ascii="Times New Roman" w:hAnsi="Times New Roman"/>
        </w:rPr>
        <w:t>, Ibrahim Rif’at Pasha and</w:t>
      </w:r>
      <w:r w:rsidR="008325D6" w:rsidRPr="000272D9">
        <w:rPr>
          <w:rFonts w:ascii="Times New Roman" w:hAnsi="Times New Roman"/>
        </w:rPr>
        <w:t xml:space="preserve"> </w:t>
      </w:r>
      <w:r w:rsidR="002E7D40" w:rsidRPr="000272D9">
        <w:rPr>
          <w:rFonts w:ascii="Times New Roman" w:hAnsi="Times New Roman"/>
        </w:rPr>
        <w:t>Muhammad ‘Ali Effendi Sa’udi</w:t>
      </w:r>
      <w:r w:rsidR="00760F08" w:rsidRPr="00C5487D">
        <w:rPr>
          <w:rFonts w:ascii="Times New Roman" w:hAnsi="Times New Roman"/>
        </w:rPr>
        <w:t>’s</w:t>
      </w:r>
      <w:r w:rsidR="008325D6" w:rsidRPr="00CF4D30">
        <w:rPr>
          <w:rFonts w:ascii="Times New Roman" w:hAnsi="Times New Roman"/>
        </w:rPr>
        <w:t xml:space="preserve"> (1865-1955)</w:t>
      </w:r>
      <w:r w:rsidR="002E7D40" w:rsidRPr="00CF4D30">
        <w:rPr>
          <w:rFonts w:ascii="Times New Roman" w:hAnsi="Times New Roman"/>
        </w:rPr>
        <w:t xml:space="preserve"> </w:t>
      </w:r>
      <w:r w:rsidR="008325D6" w:rsidRPr="00CF4D30">
        <w:rPr>
          <w:rFonts w:ascii="Times New Roman" w:hAnsi="Times New Roman"/>
        </w:rPr>
        <w:t>documenting</w:t>
      </w:r>
      <w:r w:rsidR="002E7D40" w:rsidRPr="00CF4D30">
        <w:rPr>
          <w:rFonts w:ascii="Times New Roman" w:hAnsi="Times New Roman"/>
        </w:rPr>
        <w:t xml:space="preserve"> of the Khedive’s</w:t>
      </w:r>
      <w:r w:rsidR="002E7D40" w:rsidRPr="00CF4D30">
        <w:rPr>
          <w:rFonts w:ascii="Times New Roman" w:hAnsi="Times New Roman"/>
          <w:i/>
        </w:rPr>
        <w:t xml:space="preserve"> mahmal</w:t>
      </w:r>
      <w:r w:rsidR="002E7D40" w:rsidRPr="00CF4D30">
        <w:rPr>
          <w:rFonts w:ascii="Times New Roman" w:hAnsi="Times New Roman"/>
        </w:rPr>
        <w:t xml:space="preserve"> to Mecca </w:t>
      </w:r>
      <w:r w:rsidR="008325D6" w:rsidRPr="00CF4D30">
        <w:rPr>
          <w:rFonts w:ascii="Times New Roman" w:hAnsi="Times New Roman"/>
        </w:rPr>
        <w:t>in 1904 and 1908.</w:t>
      </w:r>
    </w:p>
    <w:p w14:paraId="13745993" w14:textId="77777777" w:rsidR="00273482" w:rsidRPr="00DA6804" w:rsidRDefault="00273482" w:rsidP="00273482">
      <w:pPr>
        <w:spacing w:after="0"/>
        <w:rPr>
          <w:rFonts w:ascii="Times New Roman" w:hAnsi="Times New Roman"/>
        </w:rPr>
      </w:pPr>
    </w:p>
    <w:p w14:paraId="50AE4B65" w14:textId="3762C563" w:rsidR="002A4517" w:rsidRPr="000272D9" w:rsidRDefault="009A2866" w:rsidP="00273482">
      <w:pPr>
        <w:spacing w:after="0"/>
        <w:rPr>
          <w:rFonts w:ascii="Times New Roman" w:hAnsi="Times New Roman"/>
        </w:rPr>
      </w:pPr>
      <w:r w:rsidRPr="00DA6804">
        <w:rPr>
          <w:rFonts w:ascii="Times New Roman" w:hAnsi="Times New Roman"/>
        </w:rPr>
        <w:t xml:space="preserve">The contribution of </w:t>
      </w:r>
      <w:r w:rsidR="00D422A1" w:rsidRPr="00DA6804">
        <w:rPr>
          <w:rFonts w:ascii="Times New Roman" w:hAnsi="Times New Roman"/>
        </w:rPr>
        <w:t>Armenians</w:t>
      </w:r>
      <w:r w:rsidRPr="00DA6804">
        <w:rPr>
          <w:rFonts w:ascii="Times New Roman" w:hAnsi="Times New Roman"/>
        </w:rPr>
        <w:t xml:space="preserve"> to the development of “Arab photography” cannot be understated</w:t>
      </w:r>
      <w:r w:rsidR="00D0794F" w:rsidRPr="00DA6804">
        <w:rPr>
          <w:rFonts w:ascii="Times New Roman" w:hAnsi="Times New Roman"/>
        </w:rPr>
        <w:t xml:space="preserve">. </w:t>
      </w:r>
      <w:r w:rsidR="005C326B" w:rsidRPr="00DA6804">
        <w:rPr>
          <w:rFonts w:ascii="Times New Roman" w:hAnsi="Times New Roman"/>
        </w:rPr>
        <w:t>Apart from the influx of Armenians a</w:t>
      </w:r>
      <w:r w:rsidR="00D422A1" w:rsidRPr="00DA6804">
        <w:rPr>
          <w:rFonts w:ascii="Times New Roman" w:hAnsi="Times New Roman"/>
        </w:rPr>
        <w:t>fter t</w:t>
      </w:r>
      <w:r w:rsidR="00862AFE" w:rsidRPr="00A33788">
        <w:rPr>
          <w:rFonts w:ascii="Times New Roman" w:hAnsi="Times New Roman"/>
        </w:rPr>
        <w:t>he Hamidian massacres of 1894-1896</w:t>
      </w:r>
      <w:r w:rsidR="00D422A1" w:rsidRPr="00A33788">
        <w:rPr>
          <w:rFonts w:ascii="Times New Roman" w:hAnsi="Times New Roman"/>
        </w:rPr>
        <w:t xml:space="preserve"> and the massive influx of refugees after the Armenian Genocide</w:t>
      </w:r>
      <w:r w:rsidR="009B40A9" w:rsidRPr="00A33788">
        <w:rPr>
          <w:rFonts w:ascii="Times New Roman" w:hAnsi="Times New Roman"/>
        </w:rPr>
        <w:t xml:space="preserve"> (1915-1916)</w:t>
      </w:r>
      <w:r w:rsidR="005B242A" w:rsidRPr="00A33788">
        <w:rPr>
          <w:rFonts w:ascii="Times New Roman" w:hAnsi="Times New Roman"/>
        </w:rPr>
        <w:t xml:space="preserve">, </w:t>
      </w:r>
      <w:r w:rsidR="005C326B" w:rsidRPr="00A33788">
        <w:rPr>
          <w:rFonts w:ascii="Times New Roman" w:hAnsi="Times New Roman"/>
        </w:rPr>
        <w:t>small Armenian commu</w:t>
      </w:r>
      <w:r w:rsidR="005C326B" w:rsidRPr="0070703E">
        <w:rPr>
          <w:rFonts w:ascii="Times New Roman" w:hAnsi="Times New Roman"/>
        </w:rPr>
        <w:t xml:space="preserve">nities existed in Greater Syria and Egypt for centuries. </w:t>
      </w:r>
    </w:p>
    <w:p w14:paraId="719D2575" w14:textId="77777777" w:rsidR="00273482" w:rsidRPr="00C5487D" w:rsidRDefault="00273482" w:rsidP="00273482">
      <w:pPr>
        <w:spacing w:after="0"/>
        <w:rPr>
          <w:rFonts w:ascii="Times New Roman" w:hAnsi="Times New Roman"/>
        </w:rPr>
      </w:pPr>
    </w:p>
    <w:p w14:paraId="36DA726E" w14:textId="29109B10" w:rsidR="00D422A1" w:rsidRPr="00DA6804" w:rsidRDefault="00D422A1" w:rsidP="00273482">
      <w:pPr>
        <w:spacing w:after="0"/>
        <w:rPr>
          <w:rFonts w:ascii="Times New Roman" w:hAnsi="Times New Roman"/>
        </w:rPr>
      </w:pPr>
      <w:r w:rsidRPr="00CF4D30">
        <w:rPr>
          <w:rFonts w:ascii="Times New Roman" w:hAnsi="Times New Roman"/>
        </w:rPr>
        <w:t xml:space="preserve">Yassayi Garebedian (1825-1885), the Armenian Patriarch of Jerusalem, is thought to be one of the first non-European importers and teachers of </w:t>
      </w:r>
      <w:r w:rsidR="001B5152" w:rsidRPr="00CF4D30">
        <w:rPr>
          <w:rFonts w:ascii="Times New Roman" w:hAnsi="Times New Roman"/>
        </w:rPr>
        <w:t xml:space="preserve">photography </w:t>
      </w:r>
      <w:r w:rsidRPr="00CF4D30">
        <w:rPr>
          <w:rFonts w:ascii="Times New Roman" w:hAnsi="Times New Roman"/>
        </w:rPr>
        <w:t xml:space="preserve">into Palestine. Learning the craft in Istanbul, he opened an atelier </w:t>
      </w:r>
      <w:r w:rsidR="005B242A" w:rsidRPr="00CF4D30">
        <w:rPr>
          <w:rFonts w:ascii="Times New Roman" w:hAnsi="Times New Roman"/>
        </w:rPr>
        <w:t xml:space="preserve">within the Armenian monastery. </w:t>
      </w:r>
      <w:r w:rsidRPr="00CF4D30">
        <w:rPr>
          <w:rFonts w:ascii="Times New Roman" w:hAnsi="Times New Roman"/>
        </w:rPr>
        <w:t xml:space="preserve">Apart from his own oeuvre, his atelier is responsible for training a number of photographers, most prominently Garabed </w:t>
      </w:r>
      <w:r w:rsidR="00AE0CE5" w:rsidRPr="00CF4D30">
        <w:rPr>
          <w:rFonts w:ascii="Times New Roman" w:hAnsi="Times New Roman"/>
        </w:rPr>
        <w:t>Krikorian (1847-1920).</w:t>
      </w:r>
      <w:r w:rsidR="00AE0CE5" w:rsidRPr="0032153F">
        <w:rPr>
          <w:rFonts w:ascii="Times New Roman" w:hAnsi="Times New Roman"/>
        </w:rPr>
        <w:t xml:space="preserve"> K</w:t>
      </w:r>
      <w:r w:rsidR="006C24CD" w:rsidRPr="0032153F">
        <w:rPr>
          <w:rFonts w:ascii="Times New Roman" w:hAnsi="Times New Roman"/>
        </w:rPr>
        <w:t>ri</w:t>
      </w:r>
      <w:r w:rsidR="00AE0CE5" w:rsidRPr="0032153F">
        <w:rPr>
          <w:rFonts w:ascii="Times New Roman" w:hAnsi="Times New Roman"/>
        </w:rPr>
        <w:t>koria</w:t>
      </w:r>
      <w:r w:rsidR="005B242A" w:rsidRPr="00DA6804">
        <w:rPr>
          <w:rFonts w:ascii="Times New Roman" w:hAnsi="Times New Roman"/>
        </w:rPr>
        <w:t>n</w:t>
      </w:r>
      <w:r w:rsidR="00AE0CE5" w:rsidRPr="00DA6804">
        <w:rPr>
          <w:rFonts w:ascii="Times New Roman" w:hAnsi="Times New Roman"/>
        </w:rPr>
        <w:t xml:space="preserve"> opened the most successful studio in Palestine and trained</w:t>
      </w:r>
      <w:r w:rsidRPr="00DA6804">
        <w:rPr>
          <w:rFonts w:ascii="Times New Roman" w:hAnsi="Times New Roman"/>
        </w:rPr>
        <w:t xml:space="preserve"> s</w:t>
      </w:r>
      <w:r w:rsidR="00AE0CE5" w:rsidRPr="00DA6804">
        <w:rPr>
          <w:rFonts w:ascii="Times New Roman" w:hAnsi="Times New Roman"/>
        </w:rPr>
        <w:t xml:space="preserve">on Hovaness and </w:t>
      </w:r>
      <w:r w:rsidRPr="00DA6804">
        <w:rPr>
          <w:rFonts w:ascii="Times New Roman" w:hAnsi="Times New Roman"/>
        </w:rPr>
        <w:t xml:space="preserve">Khalil Raad (1854-1957), </w:t>
      </w:r>
      <w:r w:rsidR="00AE0CE5" w:rsidRPr="00DA6804">
        <w:rPr>
          <w:rFonts w:ascii="Times New Roman" w:hAnsi="Times New Roman"/>
        </w:rPr>
        <w:t>a Lebanese immigrant, as his apprentice. Raad would eventually open a studio across Jaffa Street in Jerusalem. These two ateliers, like those in Cairo,</w:t>
      </w:r>
      <w:r w:rsidRPr="00DA6804">
        <w:rPr>
          <w:rFonts w:ascii="Times New Roman" w:hAnsi="Times New Roman"/>
        </w:rPr>
        <w:t xml:space="preserve"> accommodated two discrete markets. On the one hand, Krikorian and Raad were the preeminent photographers of the newly emerging Palestinian middle class.</w:t>
      </w:r>
      <w:r w:rsidR="00B328FB">
        <w:rPr>
          <w:rFonts w:ascii="Times New Roman" w:hAnsi="Times New Roman"/>
        </w:rPr>
        <w:t xml:space="preserve"> </w:t>
      </w:r>
      <w:r w:rsidRPr="0032153F">
        <w:rPr>
          <w:rFonts w:ascii="Times New Roman" w:hAnsi="Times New Roman"/>
        </w:rPr>
        <w:t>On the other, like the American Colony and Maison Bonfils, they too catered</w:t>
      </w:r>
      <w:r w:rsidR="00AE0CE5" w:rsidRPr="00DA6804">
        <w:rPr>
          <w:rFonts w:ascii="Times New Roman" w:hAnsi="Times New Roman"/>
        </w:rPr>
        <w:t xml:space="preserve"> </w:t>
      </w:r>
      <w:r w:rsidR="005B242A" w:rsidRPr="00DA6804">
        <w:rPr>
          <w:rFonts w:ascii="Times New Roman" w:hAnsi="Times New Roman"/>
        </w:rPr>
        <w:t xml:space="preserve">to </w:t>
      </w:r>
      <w:r w:rsidR="00AE0CE5" w:rsidRPr="00DA6804">
        <w:rPr>
          <w:rFonts w:ascii="Times New Roman" w:hAnsi="Times New Roman"/>
        </w:rPr>
        <w:t xml:space="preserve">Holy Land </w:t>
      </w:r>
      <w:r w:rsidRPr="00DA6804">
        <w:rPr>
          <w:rFonts w:ascii="Times New Roman" w:hAnsi="Times New Roman"/>
        </w:rPr>
        <w:t xml:space="preserve">tourists. </w:t>
      </w:r>
    </w:p>
    <w:p w14:paraId="4DAE7E3B" w14:textId="77777777" w:rsidR="00273482" w:rsidRPr="00DA6804" w:rsidRDefault="00273482" w:rsidP="009A04F5">
      <w:pPr>
        <w:spacing w:after="0"/>
        <w:rPr>
          <w:rFonts w:ascii="Times New Roman" w:hAnsi="Times New Roman"/>
        </w:rPr>
      </w:pPr>
    </w:p>
    <w:p w14:paraId="465743A1" w14:textId="34B2E2AB" w:rsidR="00F61D52" w:rsidRPr="00DA6804" w:rsidRDefault="002A4517" w:rsidP="009A04F5">
      <w:pPr>
        <w:spacing w:after="0"/>
        <w:rPr>
          <w:rFonts w:ascii="Times New Roman" w:hAnsi="Times New Roman"/>
        </w:rPr>
      </w:pPr>
      <w:r w:rsidRPr="00DA6804">
        <w:rPr>
          <w:rFonts w:ascii="Times New Roman" w:hAnsi="Times New Roman"/>
        </w:rPr>
        <w:t>The Sarrafian Brothers, however, owned perhaps the most prolific studio in the Greater Syria</w:t>
      </w:r>
      <w:r w:rsidR="000035D5" w:rsidRPr="00DA6804">
        <w:rPr>
          <w:rFonts w:ascii="Times New Roman" w:hAnsi="Times New Roman"/>
        </w:rPr>
        <w:t>. Protestant converts from Diyarbakir, the three brothers opened a studio in Beirut’s Bab Idriss in 1895 only to close in 1975. At their peak, the studio produced one fourth of all postcards in Lebanon.</w:t>
      </w:r>
    </w:p>
    <w:p w14:paraId="3A2D7B8B" w14:textId="77777777" w:rsidR="00273482" w:rsidRPr="00A33788" w:rsidRDefault="00273482" w:rsidP="00273482">
      <w:pPr>
        <w:spacing w:after="0"/>
        <w:rPr>
          <w:rFonts w:ascii="Times New Roman" w:hAnsi="Times New Roman"/>
        </w:rPr>
      </w:pPr>
    </w:p>
    <w:p w14:paraId="6DDF388D" w14:textId="3684A158" w:rsidR="00C7179A" w:rsidRPr="00CF4D30" w:rsidRDefault="00184603" w:rsidP="00273482">
      <w:pPr>
        <w:spacing w:after="0"/>
        <w:rPr>
          <w:rFonts w:ascii="Times New Roman" w:hAnsi="Times New Roman"/>
        </w:rPr>
      </w:pPr>
      <w:r w:rsidRPr="00A33788">
        <w:rPr>
          <w:rFonts w:ascii="Times New Roman" w:hAnsi="Times New Roman"/>
        </w:rPr>
        <w:t xml:space="preserve">The development of portrait, genre and landscape photography in the Arab world was formalistic </w:t>
      </w:r>
      <w:r w:rsidR="00BF2426" w:rsidRPr="0070703E">
        <w:rPr>
          <w:rFonts w:ascii="Times New Roman" w:hAnsi="Times New Roman"/>
        </w:rPr>
        <w:t xml:space="preserve">with its roots in the </w:t>
      </w:r>
      <w:r w:rsidR="00E502B6" w:rsidRPr="000272D9">
        <w:rPr>
          <w:rFonts w:ascii="Times New Roman" w:hAnsi="Times New Roman"/>
        </w:rPr>
        <w:t xml:space="preserve">commercial market and </w:t>
      </w:r>
      <w:r w:rsidR="00303FE7" w:rsidRPr="000272D9">
        <w:rPr>
          <w:rFonts w:ascii="Times New Roman" w:hAnsi="Times New Roman"/>
        </w:rPr>
        <w:t>the objectivism of the age</w:t>
      </w:r>
      <w:r w:rsidR="003D7D60" w:rsidRPr="00C5487D">
        <w:rPr>
          <w:rFonts w:ascii="Times New Roman" w:hAnsi="Times New Roman"/>
        </w:rPr>
        <w:t xml:space="preserve">. </w:t>
      </w:r>
      <w:r w:rsidR="00303FE7" w:rsidRPr="00C5487D">
        <w:rPr>
          <w:rFonts w:ascii="Times New Roman" w:hAnsi="Times New Roman"/>
        </w:rPr>
        <w:t xml:space="preserve">However, </w:t>
      </w:r>
      <w:r w:rsidR="003D7D60" w:rsidRPr="00CF4D30">
        <w:rPr>
          <w:rFonts w:ascii="Times New Roman" w:hAnsi="Times New Roman"/>
        </w:rPr>
        <w:t xml:space="preserve">pictorial </w:t>
      </w:r>
      <w:r w:rsidR="00303FE7" w:rsidRPr="00CF4D30">
        <w:rPr>
          <w:rFonts w:ascii="Times New Roman" w:hAnsi="Times New Roman"/>
        </w:rPr>
        <w:t xml:space="preserve">and modernist </w:t>
      </w:r>
      <w:r w:rsidR="003D7D60" w:rsidRPr="00CF4D30">
        <w:rPr>
          <w:rFonts w:ascii="Times New Roman" w:hAnsi="Times New Roman"/>
        </w:rPr>
        <w:t>tradition</w:t>
      </w:r>
      <w:r w:rsidR="00303FE7" w:rsidRPr="00CF4D30">
        <w:rPr>
          <w:rFonts w:ascii="Times New Roman" w:hAnsi="Times New Roman"/>
        </w:rPr>
        <w:t xml:space="preserve">s are likely to be rooted </w:t>
      </w:r>
      <w:r w:rsidR="003903A5" w:rsidRPr="00CF4D30">
        <w:rPr>
          <w:rFonts w:ascii="Times New Roman" w:hAnsi="Times New Roman"/>
        </w:rPr>
        <w:t>in the deve</w:t>
      </w:r>
      <w:r w:rsidR="00303FE7" w:rsidRPr="00CF4D30">
        <w:rPr>
          <w:rFonts w:ascii="Times New Roman" w:hAnsi="Times New Roman"/>
        </w:rPr>
        <w:t xml:space="preserve">lopment of this very commercial, portrait </w:t>
      </w:r>
      <w:r w:rsidR="003903A5" w:rsidRPr="00CF4D30">
        <w:rPr>
          <w:rFonts w:ascii="Times New Roman" w:hAnsi="Times New Roman"/>
        </w:rPr>
        <w:t xml:space="preserve">and genre photography. For example, </w:t>
      </w:r>
      <w:r w:rsidR="00C7179A" w:rsidRPr="00CF4D30">
        <w:rPr>
          <w:rFonts w:ascii="Times New Roman" w:hAnsi="Times New Roman"/>
        </w:rPr>
        <w:t>enigmatic G. Légékian</w:t>
      </w:r>
      <w:r w:rsidR="004B57EF" w:rsidRPr="00CF4D30">
        <w:rPr>
          <w:rFonts w:ascii="Times New Roman" w:hAnsi="Times New Roman"/>
        </w:rPr>
        <w:t>, relocating</w:t>
      </w:r>
      <w:r w:rsidR="00C7179A" w:rsidRPr="00CF4D30">
        <w:rPr>
          <w:rFonts w:ascii="Times New Roman" w:hAnsi="Times New Roman"/>
        </w:rPr>
        <w:t xml:space="preserve"> to Cairo from Istanbul in 1880</w:t>
      </w:r>
      <w:r w:rsidR="004B57EF" w:rsidRPr="00CF4D30">
        <w:rPr>
          <w:rFonts w:ascii="Times New Roman" w:hAnsi="Times New Roman"/>
        </w:rPr>
        <w:t xml:space="preserve"> and claiming to be</w:t>
      </w:r>
      <w:r w:rsidR="00C7179A" w:rsidRPr="00CF4D30">
        <w:rPr>
          <w:rFonts w:ascii="Times New Roman" w:hAnsi="Times New Roman"/>
        </w:rPr>
        <w:t xml:space="preserve"> “Photographer to the British Army,” </w:t>
      </w:r>
      <w:r w:rsidR="004B57EF" w:rsidRPr="00CF4D30">
        <w:rPr>
          <w:rFonts w:ascii="Times New Roman" w:hAnsi="Times New Roman"/>
        </w:rPr>
        <w:t>names his photographs</w:t>
      </w:r>
      <w:r w:rsidR="00C7179A" w:rsidRPr="00CF4D30">
        <w:rPr>
          <w:rFonts w:ascii="Times New Roman" w:hAnsi="Times New Roman"/>
        </w:rPr>
        <w:t xml:space="preserve"> as </w:t>
      </w:r>
      <w:r w:rsidR="00C7179A" w:rsidRPr="00CF4D30">
        <w:rPr>
          <w:rFonts w:ascii="Times New Roman" w:hAnsi="Times New Roman"/>
          <w:i/>
        </w:rPr>
        <w:t>photographie artistique</w:t>
      </w:r>
      <w:r w:rsidR="00C7179A" w:rsidRPr="00CF4D30">
        <w:rPr>
          <w:rFonts w:ascii="Times New Roman" w:hAnsi="Times New Roman"/>
        </w:rPr>
        <w:t>.</w:t>
      </w:r>
      <w:r w:rsidR="00462A3D" w:rsidRPr="00CF4D30">
        <w:rPr>
          <w:rFonts w:ascii="Times New Roman" w:hAnsi="Times New Roman"/>
        </w:rPr>
        <w:t xml:space="preserve"> </w:t>
      </w:r>
      <w:r w:rsidR="00C7179A" w:rsidRPr="00CF4D30">
        <w:rPr>
          <w:rFonts w:ascii="Times New Roman" w:hAnsi="Times New Roman"/>
        </w:rPr>
        <w:t xml:space="preserve">In other words, he may have been the first non-European photographer in the Middle Eastern to have consciously aestheticized his photographs. </w:t>
      </w:r>
      <w:r w:rsidR="00417A7F" w:rsidRPr="00CF4D30">
        <w:rPr>
          <w:rFonts w:ascii="Times New Roman" w:hAnsi="Times New Roman"/>
        </w:rPr>
        <w:t xml:space="preserve"> </w:t>
      </w:r>
    </w:p>
    <w:p w14:paraId="7DE962BA" w14:textId="77777777" w:rsidR="00273482" w:rsidRPr="00CF4D30" w:rsidRDefault="00273482" w:rsidP="00273482">
      <w:pPr>
        <w:tabs>
          <w:tab w:val="left" w:pos="1813"/>
        </w:tabs>
        <w:spacing w:after="0"/>
        <w:rPr>
          <w:rFonts w:ascii="Times New Roman" w:hAnsi="Times New Roman"/>
        </w:rPr>
      </w:pPr>
    </w:p>
    <w:p w14:paraId="7433D5DB" w14:textId="712A50DF" w:rsidR="00BF1BD9" w:rsidRPr="00CF4D30" w:rsidRDefault="00417A7F" w:rsidP="00273482">
      <w:pPr>
        <w:tabs>
          <w:tab w:val="left" w:pos="1813"/>
        </w:tabs>
        <w:spacing w:after="0"/>
        <w:rPr>
          <w:rFonts w:ascii="Times New Roman" w:hAnsi="Times New Roman"/>
        </w:rPr>
      </w:pPr>
      <w:r w:rsidRPr="00CF4D30">
        <w:rPr>
          <w:rFonts w:ascii="Times New Roman" w:hAnsi="Times New Roman"/>
        </w:rPr>
        <w:t xml:space="preserve">With the change in printing technology and the explosion of the illustrated magazine in the 1930s, </w:t>
      </w:r>
      <w:r w:rsidR="00BF1BD9" w:rsidRPr="00CF4D30">
        <w:rPr>
          <w:rFonts w:ascii="Times New Roman" w:hAnsi="Times New Roman"/>
        </w:rPr>
        <w:t xml:space="preserve">Armenian Egyptians such as </w:t>
      </w:r>
      <w:r w:rsidRPr="00CF4D30">
        <w:rPr>
          <w:rFonts w:ascii="Times New Roman" w:hAnsi="Times New Roman"/>
        </w:rPr>
        <w:t>Alban (Aram Alban</w:t>
      </w:r>
      <w:r w:rsidR="00270924" w:rsidRPr="00CF4D30">
        <w:rPr>
          <w:rFonts w:ascii="Times New Roman" w:hAnsi="Times New Roman"/>
        </w:rPr>
        <w:t>, 1883-1961</w:t>
      </w:r>
      <w:r w:rsidRPr="00CF4D30">
        <w:rPr>
          <w:rFonts w:ascii="Times New Roman" w:hAnsi="Times New Roman"/>
        </w:rPr>
        <w:t>)</w:t>
      </w:r>
      <w:r w:rsidR="00270924" w:rsidRPr="00CF4D30">
        <w:rPr>
          <w:rFonts w:ascii="Times New Roman" w:hAnsi="Times New Roman"/>
        </w:rPr>
        <w:t xml:space="preserve">, Armand (Armanak Arzrouni, 1901-1963), </w:t>
      </w:r>
      <w:r w:rsidR="00BF1BD9" w:rsidRPr="00CF4D30">
        <w:rPr>
          <w:rFonts w:ascii="Times New Roman" w:hAnsi="Times New Roman"/>
        </w:rPr>
        <w:t>and Van Leo (Leo Boyadjian</w:t>
      </w:r>
      <w:r w:rsidR="00270924" w:rsidRPr="00CF4D30">
        <w:rPr>
          <w:rFonts w:ascii="Times New Roman" w:hAnsi="Times New Roman"/>
        </w:rPr>
        <w:t>, 1921-2002</w:t>
      </w:r>
      <w:r w:rsidR="00BF1BD9" w:rsidRPr="00CF4D30">
        <w:rPr>
          <w:rFonts w:ascii="Times New Roman" w:hAnsi="Times New Roman"/>
        </w:rPr>
        <w:t xml:space="preserve">) </w:t>
      </w:r>
      <w:r w:rsidR="0084139E" w:rsidRPr="00CF4D30">
        <w:rPr>
          <w:rFonts w:ascii="Times New Roman" w:hAnsi="Times New Roman"/>
        </w:rPr>
        <w:t>produced</w:t>
      </w:r>
      <w:r w:rsidR="00BF1BD9" w:rsidRPr="00CF4D30">
        <w:rPr>
          <w:rFonts w:ascii="Times New Roman" w:hAnsi="Times New Roman"/>
        </w:rPr>
        <w:t xml:space="preserve"> highly-crafted artistic and stylized</w:t>
      </w:r>
      <w:r w:rsidR="005E3B3C" w:rsidRPr="00CF4D30">
        <w:rPr>
          <w:rFonts w:ascii="Times New Roman" w:hAnsi="Times New Roman"/>
        </w:rPr>
        <w:t>, even modernist in the case of Van Leo,</w:t>
      </w:r>
      <w:r w:rsidR="00BF1BD9" w:rsidRPr="00CF4D30">
        <w:rPr>
          <w:rFonts w:ascii="Times New Roman" w:hAnsi="Times New Roman"/>
        </w:rPr>
        <w:t xml:space="preserve"> portraits for the Egyptian elite and new film and entertainment industry.</w:t>
      </w:r>
    </w:p>
    <w:p w14:paraId="03A01A43" w14:textId="77777777" w:rsidR="00BF1BD9" w:rsidRPr="0067721E" w:rsidRDefault="00BF1BD9" w:rsidP="009A04F5">
      <w:pPr>
        <w:spacing w:after="0"/>
        <w:ind w:firstLine="720"/>
        <w:rPr>
          <w:rFonts w:ascii="Times New Roman" w:hAnsi="Times New Roman"/>
        </w:rPr>
      </w:pPr>
    </w:p>
    <w:p w14:paraId="56028133" w14:textId="77777777" w:rsidR="0067721E" w:rsidRPr="0067721E" w:rsidRDefault="0067721E" w:rsidP="009A04F5">
      <w:pPr>
        <w:spacing w:after="0"/>
        <w:ind w:firstLine="720"/>
        <w:rPr>
          <w:rFonts w:ascii="Times New Roman" w:hAnsi="Times New Roman"/>
        </w:rPr>
      </w:pPr>
    </w:p>
    <w:p w14:paraId="39235B84" w14:textId="77777777" w:rsidR="0067721E" w:rsidRPr="0067721E" w:rsidRDefault="0067721E" w:rsidP="009A04F5">
      <w:pPr>
        <w:spacing w:after="0"/>
        <w:ind w:firstLine="720"/>
        <w:rPr>
          <w:rFonts w:ascii="Times New Roman" w:hAnsi="Times New Roman"/>
        </w:rPr>
      </w:pPr>
    </w:p>
    <w:p w14:paraId="1C7AB690" w14:textId="77777777" w:rsidR="0067721E" w:rsidRPr="0067721E" w:rsidRDefault="0067721E" w:rsidP="009A04F5">
      <w:pPr>
        <w:spacing w:after="0"/>
        <w:ind w:firstLine="720"/>
        <w:rPr>
          <w:rFonts w:ascii="Times New Roman" w:hAnsi="Times New Roman"/>
        </w:rPr>
      </w:pPr>
    </w:p>
    <w:p w14:paraId="225E90C8" w14:textId="0F0E7EBA" w:rsidR="0067721E" w:rsidRPr="00CF4D30" w:rsidRDefault="00E44892" w:rsidP="00F3433D">
      <w:pPr>
        <w:spacing w:after="120"/>
        <w:rPr>
          <w:rFonts w:ascii="Times New Roman" w:hAnsi="Times New Roman"/>
        </w:rPr>
      </w:pPr>
      <w:r w:rsidRPr="0067721E">
        <w:rPr>
          <w:rFonts w:ascii="Times New Roman" w:hAnsi="Times New Roman"/>
        </w:rPr>
        <w:t>References and further reading</w:t>
      </w:r>
    </w:p>
    <w:p w14:paraId="157F85DF" w14:textId="183CB6B3" w:rsidR="00F3433D" w:rsidRDefault="00F3433D" w:rsidP="00F3433D">
      <w:pPr>
        <w:pStyle w:val="EndnoteText"/>
        <w:rPr>
          <w:rFonts w:ascii="Times New Roman" w:hAnsi="Times New Roman"/>
        </w:rPr>
      </w:pPr>
      <w:r w:rsidRPr="00B328FB">
        <w:rPr>
          <w:rFonts w:ascii="Times New Roman" w:hAnsi="Times New Roman"/>
        </w:rPr>
        <w:t xml:space="preserve">“Al-Fotographiyya al-suriyya” (Syrian Photography), </w:t>
      </w:r>
      <w:r w:rsidRPr="00B328FB">
        <w:rPr>
          <w:rFonts w:ascii="Times New Roman" w:hAnsi="Times New Roman"/>
          <w:i/>
        </w:rPr>
        <w:t>al-Muqtataf</w:t>
      </w:r>
      <w:r w:rsidRPr="00B328FB">
        <w:rPr>
          <w:rFonts w:ascii="Times New Roman" w:hAnsi="Times New Roman"/>
        </w:rPr>
        <w:t>, vol. 1, 1876-77; 685.</w:t>
      </w:r>
    </w:p>
    <w:p w14:paraId="1890406B" w14:textId="77777777" w:rsidR="00F3433D" w:rsidRDefault="00F3433D" w:rsidP="00F3433D">
      <w:pPr>
        <w:pStyle w:val="EndnoteText"/>
        <w:rPr>
          <w:rFonts w:ascii="Times New Roman" w:eastAsiaTheme="minorEastAsia" w:hAnsi="Times New Roman"/>
          <w:noProof w:val="0"/>
          <w:lang w:val="en-US"/>
        </w:rPr>
      </w:pPr>
    </w:p>
    <w:p w14:paraId="3B110F99" w14:textId="77777777" w:rsidR="00F3433D" w:rsidRPr="00B328FB" w:rsidRDefault="00F3433D" w:rsidP="00F3433D">
      <w:pPr>
        <w:pStyle w:val="EndnoteText"/>
        <w:rPr>
          <w:rFonts w:ascii="Times New Roman" w:hAnsi="Times New Roman"/>
          <w:lang w:val="en-US"/>
        </w:rPr>
      </w:pPr>
      <w:r w:rsidRPr="00B328FB">
        <w:rPr>
          <w:rFonts w:ascii="Times New Roman" w:eastAsiaTheme="minorEastAsia" w:hAnsi="Times New Roman"/>
          <w:noProof w:val="0"/>
          <w:lang w:val="en-US"/>
        </w:rPr>
        <w:t>Alfred Wieczorek, Michael Tellenbeck, and Claude W. Sui, editors</w:t>
      </w:r>
      <w:r>
        <w:rPr>
          <w:rFonts w:ascii="Times New Roman" w:eastAsiaTheme="minorEastAsia" w:hAnsi="Times New Roman"/>
          <w:noProof w:val="0"/>
          <w:lang w:val="en-US"/>
        </w:rPr>
        <w:t xml:space="preserve"> (2008)</w:t>
      </w:r>
      <w:r w:rsidRPr="00B328FB">
        <w:rPr>
          <w:rFonts w:ascii="Times New Roman" w:eastAsiaTheme="minorEastAsia" w:hAnsi="Times New Roman"/>
          <w:i/>
          <w:noProof w:val="0"/>
          <w:lang w:val="en-US"/>
        </w:rPr>
        <w:t xml:space="preserve"> To the Holy Lands: Pilgrimage Centres from Mecca and Medina to Jerusalem</w:t>
      </w:r>
      <w:r>
        <w:rPr>
          <w:rFonts w:ascii="Times New Roman" w:eastAsiaTheme="minorEastAsia" w:hAnsi="Times New Roman"/>
          <w:i/>
          <w:noProof w:val="0"/>
          <w:lang w:val="en-US"/>
        </w:rPr>
        <w:t xml:space="preserve">, </w:t>
      </w:r>
      <w:r w:rsidRPr="00B328FB">
        <w:rPr>
          <w:rFonts w:ascii="Times New Roman" w:eastAsiaTheme="minorEastAsia" w:hAnsi="Times New Roman"/>
          <w:noProof w:val="0"/>
          <w:lang w:val="en-US"/>
        </w:rPr>
        <w:t>Mannhei</w:t>
      </w:r>
      <w:r>
        <w:rPr>
          <w:rFonts w:ascii="Times New Roman" w:eastAsiaTheme="minorEastAsia" w:hAnsi="Times New Roman"/>
          <w:noProof w:val="0"/>
          <w:lang w:val="en-US"/>
        </w:rPr>
        <w:t>m: Reiss-Engelhorn Museum</w:t>
      </w:r>
      <w:r w:rsidRPr="00B328FB">
        <w:rPr>
          <w:rFonts w:ascii="Times New Roman" w:eastAsiaTheme="minorEastAsia" w:hAnsi="Times New Roman"/>
          <w:noProof w:val="0"/>
          <w:lang w:val="en-US"/>
        </w:rPr>
        <w:t>.</w:t>
      </w:r>
    </w:p>
    <w:p w14:paraId="6C39BC07" w14:textId="77777777" w:rsidR="00F3433D" w:rsidRDefault="00F3433D" w:rsidP="00F3433D">
      <w:pPr>
        <w:pStyle w:val="EndnoteText"/>
        <w:rPr>
          <w:rFonts w:ascii="Times New Roman" w:hAnsi="Times New Roman"/>
        </w:rPr>
      </w:pPr>
    </w:p>
    <w:p w14:paraId="0CE96A90" w14:textId="77777777" w:rsidR="00F3433D" w:rsidRDefault="0067721E" w:rsidP="00F3433D">
      <w:pPr>
        <w:spacing w:after="120"/>
        <w:rPr>
          <w:rFonts w:ascii="Times New Roman" w:hAnsi="Times New Roman"/>
        </w:rPr>
      </w:pPr>
      <w:r w:rsidRPr="00CF4D30">
        <w:rPr>
          <w:rFonts w:ascii="Times New Roman" w:hAnsi="Times New Roman"/>
        </w:rPr>
        <w:t xml:space="preserve">al-Hajj, B. (el-Hage, B.) </w:t>
      </w:r>
      <w:r w:rsidR="00CF4D30">
        <w:rPr>
          <w:rFonts w:ascii="Times New Roman" w:hAnsi="Times New Roman"/>
        </w:rPr>
        <w:t xml:space="preserve"> (2007) </w:t>
      </w:r>
      <w:r w:rsidRPr="00CF4D30">
        <w:rPr>
          <w:rFonts w:ascii="Times New Roman" w:hAnsi="Times New Roman"/>
          <w:i/>
        </w:rPr>
        <w:t>L'orient des Photographes Armeniennes</w:t>
      </w:r>
      <w:r w:rsidR="00CF4D30">
        <w:rPr>
          <w:rFonts w:ascii="Times New Roman" w:hAnsi="Times New Roman"/>
        </w:rPr>
        <w:t>. Paris:</w:t>
      </w:r>
      <w:r w:rsidR="00CF4D30" w:rsidRPr="00CF4D30">
        <w:rPr>
          <w:rFonts w:ascii="Times New Roman" w:hAnsi="Times New Roman"/>
        </w:rPr>
        <w:t xml:space="preserve"> </w:t>
      </w:r>
      <w:r w:rsidR="00CF4D30">
        <w:rPr>
          <w:rFonts w:ascii="Times New Roman" w:hAnsi="Times New Roman"/>
        </w:rPr>
        <w:t>Editions Cercle D'Art.</w:t>
      </w:r>
    </w:p>
    <w:p w14:paraId="373E17FF" w14:textId="77777777" w:rsidR="00F3433D" w:rsidRDefault="00F3433D" w:rsidP="00F3433D">
      <w:pPr>
        <w:spacing w:after="120"/>
        <w:rPr>
          <w:rFonts w:ascii="Times New Roman" w:hAnsi="Times New Roman"/>
        </w:rPr>
      </w:pPr>
      <w:r w:rsidRPr="00CF4D30">
        <w:rPr>
          <w:rFonts w:ascii="Times New Roman" w:hAnsi="Times New Roman"/>
        </w:rPr>
        <w:t>Fani, M</w:t>
      </w:r>
      <w:r>
        <w:rPr>
          <w:rFonts w:ascii="Times New Roman" w:hAnsi="Times New Roman"/>
        </w:rPr>
        <w:t>ichel</w:t>
      </w:r>
      <w:r w:rsidRPr="00CF4D30">
        <w:rPr>
          <w:rFonts w:ascii="Times New Roman" w:hAnsi="Times New Roman"/>
        </w:rPr>
        <w:t>.</w:t>
      </w:r>
      <w:r>
        <w:rPr>
          <w:rFonts w:ascii="Times New Roman" w:hAnsi="Times New Roman"/>
        </w:rPr>
        <w:t xml:space="preserve"> (2005)</w:t>
      </w:r>
      <w:r w:rsidRPr="00CF4D30">
        <w:rPr>
          <w:rFonts w:ascii="Times New Roman" w:hAnsi="Times New Roman"/>
        </w:rPr>
        <w:t xml:space="preserve"> </w:t>
      </w:r>
      <w:r w:rsidRPr="00CF4D30">
        <w:rPr>
          <w:rFonts w:ascii="Times New Roman" w:hAnsi="Times New Roman"/>
          <w:i/>
        </w:rPr>
        <w:t>Une Histoire de la photographie au Liban 1840-1944</w:t>
      </w:r>
      <w:r w:rsidRPr="00CF4D30">
        <w:rPr>
          <w:rFonts w:ascii="Times New Roman" w:hAnsi="Times New Roman"/>
        </w:rPr>
        <w:t>. B</w:t>
      </w:r>
      <w:r w:rsidRPr="0067721E">
        <w:rPr>
          <w:rFonts w:ascii="Times New Roman" w:hAnsi="Times New Roman"/>
        </w:rPr>
        <w:t>eirut: Editions de l'escalie</w:t>
      </w:r>
      <w:r>
        <w:rPr>
          <w:rFonts w:ascii="Times New Roman" w:hAnsi="Times New Roman"/>
        </w:rPr>
        <w:t>r.</w:t>
      </w:r>
    </w:p>
    <w:p w14:paraId="1E8396CD" w14:textId="3C5C73ED" w:rsidR="0067721E" w:rsidRPr="00F3433D" w:rsidRDefault="00F3433D" w:rsidP="00F3433D">
      <w:pPr>
        <w:rPr>
          <w:rFonts w:ascii="Times New Roman" w:hAnsi="Times New Roman"/>
          <w:color w:val="000000"/>
        </w:rPr>
      </w:pPr>
      <w:r>
        <w:rPr>
          <w:rFonts w:ascii="Times New Roman" w:hAnsi="Times New Roman"/>
        </w:rPr>
        <w:t>Gernsheim, Helmut (1986)</w:t>
      </w:r>
      <w:r w:rsidRPr="00B328FB">
        <w:rPr>
          <w:rFonts w:ascii="Times New Roman" w:hAnsi="Times New Roman"/>
        </w:rPr>
        <w:t xml:space="preserve"> </w:t>
      </w:r>
      <w:r w:rsidRPr="00B328FB">
        <w:rPr>
          <w:rFonts w:ascii="Times New Roman" w:hAnsi="Times New Roman"/>
          <w:i/>
        </w:rPr>
        <w:t>A Concise History of Photography</w:t>
      </w:r>
      <w:r>
        <w:rPr>
          <w:rFonts w:ascii="Times New Roman" w:hAnsi="Times New Roman"/>
        </w:rPr>
        <w:t xml:space="preserve">, </w:t>
      </w:r>
      <w:r w:rsidRPr="00B328FB">
        <w:rPr>
          <w:rFonts w:ascii="Times New Roman" w:hAnsi="Times New Roman"/>
        </w:rPr>
        <w:t>Mineola, NY: Dover.</w:t>
      </w:r>
    </w:p>
    <w:p w14:paraId="1EDCC027" w14:textId="15C44D12" w:rsidR="00F3433D" w:rsidRDefault="00F3433D" w:rsidP="00F3433D">
      <w:pPr>
        <w:spacing w:after="120"/>
        <w:rPr>
          <w:rFonts w:ascii="Times New Roman" w:hAnsi="Times New Roman"/>
        </w:rPr>
      </w:pPr>
      <w:r>
        <w:rPr>
          <w:rFonts w:ascii="Times New Roman" w:hAnsi="Times New Roman"/>
        </w:rPr>
        <w:t>Mrowat, Ahmed (2007)</w:t>
      </w:r>
      <w:r w:rsidRPr="00B328FB">
        <w:rPr>
          <w:rFonts w:ascii="Times New Roman" w:hAnsi="Times New Roman"/>
        </w:rPr>
        <w:t xml:space="preserve"> “Karimeh Abbud: Early Woman Photographer (1896-1955)” in </w:t>
      </w:r>
      <w:r w:rsidRPr="00B328FB">
        <w:rPr>
          <w:rFonts w:ascii="Times New Roman" w:hAnsi="Times New Roman"/>
          <w:i/>
        </w:rPr>
        <w:t>Jerusalem Quarterly</w:t>
      </w:r>
      <w:r w:rsidRPr="00B328FB">
        <w:rPr>
          <w:rFonts w:ascii="Times New Roman" w:hAnsi="Times New Roman"/>
        </w:rPr>
        <w:t>, 31 (Summer)</w:t>
      </w:r>
    </w:p>
    <w:p w14:paraId="679021A2" w14:textId="5546E28E" w:rsidR="0021179B" w:rsidRDefault="0021179B" w:rsidP="00F3433D">
      <w:pPr>
        <w:spacing w:after="120"/>
        <w:rPr>
          <w:rFonts w:ascii="Times New Roman" w:hAnsi="Times New Roman"/>
        </w:rPr>
      </w:pPr>
      <w:r>
        <w:rPr>
          <w:rFonts w:ascii="Times New Roman" w:hAnsi="Times New Roman"/>
        </w:rPr>
        <w:t>Nassar, Issam (2011)</w:t>
      </w:r>
      <w:r w:rsidRPr="00B328FB">
        <w:rPr>
          <w:rFonts w:ascii="Times New Roman" w:hAnsi="Times New Roman"/>
        </w:rPr>
        <w:t xml:space="preserve"> “Early Local Photography in Palestine: The Legacy of Karimeh Abbud” in </w:t>
      </w:r>
      <w:r w:rsidRPr="00B328FB">
        <w:rPr>
          <w:rFonts w:ascii="Times New Roman" w:hAnsi="Times New Roman"/>
          <w:i/>
        </w:rPr>
        <w:t>Jerusalem Quarterly</w:t>
      </w:r>
      <w:r>
        <w:rPr>
          <w:rFonts w:ascii="Times New Roman" w:hAnsi="Times New Roman"/>
        </w:rPr>
        <w:t>, 46 (Summer)</w:t>
      </w:r>
      <w:r w:rsidR="0095675F">
        <w:rPr>
          <w:rFonts w:ascii="Times New Roman" w:hAnsi="Times New Roman"/>
        </w:rPr>
        <w:t>; 23-31.</w:t>
      </w:r>
    </w:p>
    <w:p w14:paraId="34811E04" w14:textId="6913EC48" w:rsidR="0021179B" w:rsidRPr="00CF4D30" w:rsidRDefault="0067721E" w:rsidP="00F3433D">
      <w:pPr>
        <w:spacing w:after="120"/>
        <w:rPr>
          <w:rFonts w:ascii="Times New Roman" w:hAnsi="Times New Roman"/>
        </w:rPr>
      </w:pPr>
      <w:r w:rsidRPr="00CF4D30">
        <w:rPr>
          <w:rFonts w:ascii="Times New Roman" w:hAnsi="Times New Roman"/>
        </w:rPr>
        <w:t>Nassar, I</w:t>
      </w:r>
      <w:r w:rsidR="00F3433D">
        <w:rPr>
          <w:rFonts w:ascii="Times New Roman" w:hAnsi="Times New Roman"/>
        </w:rPr>
        <w:t>ssam</w:t>
      </w:r>
      <w:r w:rsidRPr="00CF4D30">
        <w:rPr>
          <w:rFonts w:ascii="Times New Roman" w:hAnsi="Times New Roman"/>
        </w:rPr>
        <w:t xml:space="preserve">. </w:t>
      </w:r>
      <w:r w:rsidR="00CF4D30">
        <w:rPr>
          <w:rFonts w:ascii="Times New Roman" w:hAnsi="Times New Roman"/>
        </w:rPr>
        <w:t xml:space="preserve"> (2006) </w:t>
      </w:r>
      <w:r w:rsidRPr="00CF4D30">
        <w:rPr>
          <w:rFonts w:ascii="Times New Roman" w:hAnsi="Times New Roman"/>
        </w:rPr>
        <w:t xml:space="preserve">“Familial Snapshots: Representing Palestine in the Work of the First Local Photographers,” </w:t>
      </w:r>
      <w:r w:rsidRPr="00CF4D30">
        <w:rPr>
          <w:rFonts w:ascii="Times New Roman" w:hAnsi="Times New Roman"/>
          <w:i/>
        </w:rPr>
        <w:t>History &amp; Memory</w:t>
      </w:r>
      <w:r w:rsidR="00CF4D30">
        <w:rPr>
          <w:rFonts w:ascii="Times New Roman" w:hAnsi="Times New Roman"/>
        </w:rPr>
        <w:t xml:space="preserve"> 18, no. 2; 139-155.</w:t>
      </w:r>
    </w:p>
    <w:p w14:paraId="3635B1FB" w14:textId="1B6E4219" w:rsidR="0067721E" w:rsidRPr="00CF4D30" w:rsidRDefault="00CF4D30" w:rsidP="00F3433D">
      <w:pPr>
        <w:spacing w:after="120"/>
        <w:rPr>
          <w:rFonts w:ascii="Times New Roman" w:hAnsi="Times New Roman"/>
          <w:color w:val="000000"/>
        </w:rPr>
      </w:pPr>
      <w:r>
        <w:rPr>
          <w:rFonts w:ascii="Times New Roman" w:hAnsi="Times New Roman"/>
          <w:color w:val="000000"/>
        </w:rPr>
        <w:t>Özendes, E. (1987)</w:t>
      </w:r>
      <w:r w:rsidR="0067721E" w:rsidRPr="00CF4D30">
        <w:rPr>
          <w:rFonts w:ascii="Times New Roman" w:hAnsi="Times New Roman"/>
          <w:color w:val="000000"/>
        </w:rPr>
        <w:t xml:space="preserve"> </w:t>
      </w:r>
      <w:r w:rsidR="0067721E" w:rsidRPr="00CF4D30">
        <w:rPr>
          <w:rFonts w:ascii="Times New Roman" w:hAnsi="Times New Roman"/>
          <w:i/>
          <w:color w:val="000000"/>
        </w:rPr>
        <w:t>Photography in the Ottoman Empire, 1839-1919</w:t>
      </w:r>
      <w:r>
        <w:rPr>
          <w:rFonts w:ascii="Times New Roman" w:hAnsi="Times New Roman"/>
          <w:color w:val="000000"/>
        </w:rPr>
        <w:t xml:space="preserve">. </w:t>
      </w:r>
      <w:r w:rsidR="0067721E" w:rsidRPr="00CF4D30">
        <w:rPr>
          <w:rFonts w:ascii="Times New Roman" w:hAnsi="Times New Roman"/>
          <w:color w:val="000000"/>
        </w:rPr>
        <w:t xml:space="preserve">Istanbul: Haset </w:t>
      </w:r>
      <w:r w:rsidRPr="00CF4D30">
        <w:rPr>
          <w:rFonts w:ascii="Times New Roman" w:hAnsi="Times New Roman"/>
          <w:color w:val="000000"/>
        </w:rPr>
        <w:t>Kitabevi.</w:t>
      </w:r>
    </w:p>
    <w:p w14:paraId="464EE5CB" w14:textId="72B72C39" w:rsidR="0067721E" w:rsidRPr="00CF4D30" w:rsidRDefault="0067721E" w:rsidP="00F3433D">
      <w:pPr>
        <w:spacing w:after="120"/>
        <w:rPr>
          <w:rFonts w:ascii="Times New Roman" w:hAnsi="Times New Roman"/>
          <w:color w:val="000000"/>
        </w:rPr>
      </w:pPr>
      <w:r w:rsidRPr="00CF4D30">
        <w:rPr>
          <w:rFonts w:ascii="Times New Roman" w:hAnsi="Times New Roman"/>
          <w:color w:val="000000"/>
        </w:rPr>
        <w:t xml:space="preserve">Perez, N. </w:t>
      </w:r>
      <w:r w:rsidR="00CF4D30">
        <w:rPr>
          <w:rFonts w:ascii="Times New Roman" w:hAnsi="Times New Roman"/>
          <w:color w:val="000000"/>
        </w:rPr>
        <w:t xml:space="preserve">(1988) </w:t>
      </w:r>
      <w:r w:rsidRPr="00CF4D30">
        <w:rPr>
          <w:rFonts w:ascii="Times New Roman" w:hAnsi="Times New Roman"/>
          <w:i/>
          <w:color w:val="000000"/>
        </w:rPr>
        <w:t>Focus East: Early Photography in the Near East (1839-1885</w:t>
      </w:r>
      <w:r w:rsidR="00CF4D30">
        <w:rPr>
          <w:rFonts w:ascii="Times New Roman" w:hAnsi="Times New Roman"/>
          <w:i/>
          <w:color w:val="000000"/>
        </w:rPr>
        <w:t xml:space="preserve">), </w:t>
      </w:r>
      <w:r w:rsidRPr="00CF4D30">
        <w:rPr>
          <w:rFonts w:ascii="Times New Roman" w:hAnsi="Times New Roman"/>
          <w:color w:val="000000"/>
        </w:rPr>
        <w:t xml:space="preserve">New </w:t>
      </w:r>
      <w:r w:rsidR="00CF4D30">
        <w:rPr>
          <w:rFonts w:ascii="Times New Roman" w:hAnsi="Times New Roman"/>
          <w:color w:val="000000"/>
        </w:rPr>
        <w:t>York:  Abrams.</w:t>
      </w:r>
    </w:p>
    <w:p w14:paraId="224F1D7B" w14:textId="34241949" w:rsidR="003E3D50" w:rsidRPr="008E0E0B" w:rsidRDefault="0067721E" w:rsidP="00E92E34">
      <w:pPr>
        <w:spacing w:after="120"/>
        <w:rPr>
          <w:rFonts w:ascii="Times New Roman" w:hAnsi="Times New Roman"/>
        </w:rPr>
      </w:pPr>
      <w:r w:rsidRPr="00CF4D30">
        <w:rPr>
          <w:rFonts w:ascii="Times New Roman" w:hAnsi="Times New Roman"/>
          <w:color w:val="000000"/>
        </w:rPr>
        <w:t>Sheehi, S.</w:t>
      </w:r>
      <w:r w:rsidR="00CF4D30">
        <w:rPr>
          <w:rFonts w:ascii="Times New Roman" w:hAnsi="Times New Roman"/>
          <w:color w:val="000000"/>
        </w:rPr>
        <w:t xml:space="preserve"> (2007)</w:t>
      </w:r>
      <w:r w:rsidRPr="00CF4D30">
        <w:rPr>
          <w:rFonts w:ascii="Times New Roman" w:hAnsi="Times New Roman"/>
          <w:color w:val="000000"/>
        </w:rPr>
        <w:t xml:space="preserve"> “A Social History of Early Arab Photography or A </w:t>
      </w:r>
      <w:r w:rsidR="00CF4D30" w:rsidRPr="00CF4D30">
        <w:rPr>
          <w:rFonts w:ascii="Times New Roman" w:hAnsi="Times New Roman"/>
          <w:color w:val="000000"/>
        </w:rPr>
        <w:t>Prolegomenon</w:t>
      </w:r>
      <w:r w:rsidRPr="00CF4D30">
        <w:rPr>
          <w:rFonts w:ascii="Times New Roman" w:hAnsi="Times New Roman"/>
          <w:color w:val="000000"/>
        </w:rPr>
        <w:t xml:space="preserve"> to an </w:t>
      </w:r>
      <w:r w:rsidR="00CF4D30" w:rsidRPr="00CF4D30">
        <w:rPr>
          <w:rFonts w:ascii="Times New Roman" w:hAnsi="Times New Roman"/>
          <w:color w:val="000000"/>
        </w:rPr>
        <w:t>Archaeology</w:t>
      </w:r>
      <w:r w:rsidRPr="00CF4D30">
        <w:rPr>
          <w:rFonts w:ascii="Times New Roman" w:hAnsi="Times New Roman"/>
          <w:color w:val="000000"/>
        </w:rPr>
        <w:t xml:space="preserve"> of the Lebanese Imago,” in </w:t>
      </w:r>
      <w:r w:rsidRPr="00CF4D30">
        <w:rPr>
          <w:rFonts w:ascii="Times New Roman" w:hAnsi="Times New Roman"/>
          <w:i/>
          <w:color w:val="000000"/>
        </w:rPr>
        <w:t>International Journal for Middle East Studies,</w:t>
      </w:r>
      <w:r w:rsidRPr="00CF4D30">
        <w:rPr>
          <w:rFonts w:ascii="Times New Roman" w:hAnsi="Times New Roman"/>
          <w:color w:val="000000"/>
        </w:rPr>
        <w:t xml:space="preserve"> </w:t>
      </w:r>
      <w:r w:rsidRPr="00B328FB">
        <w:rPr>
          <w:rFonts w:ascii="Times New Roman" w:hAnsi="Times New Roman"/>
          <w:color w:val="000000"/>
        </w:rPr>
        <w:t>39:2; 177-208.</w:t>
      </w:r>
    </w:p>
    <w:p w14:paraId="1D48B319" w14:textId="1DFEF00C" w:rsidR="002F0CC5" w:rsidRDefault="002F0CC5" w:rsidP="009A04F5">
      <w:pPr>
        <w:spacing w:after="0"/>
        <w:rPr>
          <w:rFonts w:ascii="Times New Roman" w:hAnsi="Times New Roman"/>
        </w:rPr>
      </w:pPr>
    </w:p>
    <w:p w14:paraId="76067507" w14:textId="77777777" w:rsidR="005A74DB" w:rsidRDefault="005A74DB" w:rsidP="009A04F5">
      <w:pPr>
        <w:spacing w:after="0"/>
        <w:rPr>
          <w:rFonts w:ascii="Times New Roman" w:hAnsi="Times New Roman"/>
        </w:rPr>
      </w:pPr>
    </w:p>
    <w:p w14:paraId="70C48F64" w14:textId="735ED460" w:rsidR="005A74DB" w:rsidRPr="005A74DB" w:rsidRDefault="005A74DB" w:rsidP="009A04F5">
      <w:pPr>
        <w:spacing w:after="0"/>
        <w:rPr>
          <w:rFonts w:ascii="Times New Roman" w:hAnsi="Times New Roman"/>
          <w:b/>
        </w:rPr>
      </w:pPr>
      <w:r w:rsidRPr="005A74DB">
        <w:rPr>
          <w:rFonts w:ascii="Times New Roman" w:hAnsi="Times New Roman"/>
          <w:b/>
        </w:rPr>
        <w:t>Image:</w:t>
      </w:r>
    </w:p>
    <w:p w14:paraId="3FBDE74A" w14:textId="1806668E" w:rsidR="005A74DB" w:rsidRDefault="005A74DB" w:rsidP="009A04F5">
      <w:pPr>
        <w:spacing w:after="0"/>
        <w:rPr>
          <w:ins w:id="9" w:author="doctor" w:date="2014-04-21T12:16:00Z"/>
          <w:rFonts w:ascii="Times New Roman" w:eastAsiaTheme="minorEastAsia" w:hAnsi="Times New Roman"/>
          <w:lang w:val="en-US" w:eastAsia="en-US"/>
        </w:rPr>
      </w:pPr>
      <w:r w:rsidRPr="005A74DB">
        <w:rPr>
          <w:rFonts w:ascii="Times New Roman" w:eastAsiaTheme="minorEastAsia" w:hAnsi="Times New Roman"/>
          <w:lang w:val="en-US" w:eastAsia="en-US"/>
        </w:rPr>
        <w:t>G. Krikorian, “Doctor and Author Tawfiq Kan’an,” Jersualem (1905-1920); John D. Whiting Collection, Library of Congress.</w:t>
      </w:r>
    </w:p>
    <w:p w14:paraId="55ED0802" w14:textId="5554221E" w:rsidR="004E222D" w:rsidRDefault="004E222D" w:rsidP="009A04F5">
      <w:pPr>
        <w:spacing w:after="0"/>
        <w:rPr>
          <w:ins w:id="10" w:author="doctor" w:date="2014-04-21T12:16:00Z"/>
          <w:rFonts w:ascii="Times New Roman" w:eastAsiaTheme="minorEastAsia" w:hAnsi="Times New Roman"/>
          <w:lang w:val="en-US" w:eastAsia="en-US"/>
        </w:rPr>
      </w:pPr>
      <w:ins w:id="11" w:author="doctor" w:date="2014-04-21T12:16:00Z">
        <w:r>
          <w:rPr>
            <w:rFonts w:ascii="Times New Roman" w:eastAsiaTheme="minorEastAsia" w:hAnsi="Times New Roman"/>
            <w:lang w:val="en-US" w:eastAsia="en-US"/>
          </w:rPr>
          <w:fldChar w:fldCharType="begin"/>
        </w:r>
        <w:r>
          <w:rPr>
            <w:rFonts w:ascii="Times New Roman" w:eastAsiaTheme="minorEastAsia" w:hAnsi="Times New Roman"/>
            <w:lang w:val="en-US" w:eastAsia="en-US"/>
          </w:rPr>
          <w:instrText xml:space="preserve"> HYPERLINK "</w:instrText>
        </w:r>
        <w:r w:rsidRPr="004E222D">
          <w:rPr>
            <w:rFonts w:ascii="Times New Roman" w:eastAsiaTheme="minorEastAsia" w:hAnsi="Times New Roman"/>
            <w:lang w:val="en-US" w:eastAsia="en-US"/>
          </w:rPr>
          <w:instrText>http://www.loc.gov/pictures/item/2007675292/resourc</w:instrText>
        </w:r>
        <w:r>
          <w:rPr>
            <w:rFonts w:ascii="Times New Roman" w:eastAsiaTheme="minorEastAsia" w:hAnsi="Times New Roman"/>
            <w:lang w:val="en-US" w:eastAsia="en-US"/>
          </w:rPr>
          <w:instrText xml:space="preserve">e" </w:instrText>
        </w:r>
        <w:r>
          <w:rPr>
            <w:rFonts w:ascii="Times New Roman" w:eastAsiaTheme="minorEastAsia" w:hAnsi="Times New Roman"/>
            <w:lang w:val="en-US" w:eastAsia="en-US"/>
          </w:rPr>
          <w:fldChar w:fldCharType="separate"/>
        </w:r>
        <w:r w:rsidRPr="00FE3B84">
          <w:rPr>
            <w:rStyle w:val="Hyperlink"/>
            <w:rFonts w:ascii="Times New Roman" w:eastAsiaTheme="minorEastAsia" w:hAnsi="Times New Roman"/>
            <w:lang w:val="en-US" w:eastAsia="en-US"/>
          </w:rPr>
          <w:t>http://www.loc.gov/pictures/item/2007675292/resource</w:t>
        </w:r>
        <w:r>
          <w:rPr>
            <w:rFonts w:ascii="Times New Roman" w:eastAsiaTheme="minorEastAsia" w:hAnsi="Times New Roman"/>
            <w:lang w:val="en-US" w:eastAsia="en-US"/>
          </w:rPr>
          <w:fldChar w:fldCharType="end"/>
        </w:r>
      </w:ins>
    </w:p>
    <w:p w14:paraId="73CBAA0E" w14:textId="77777777" w:rsidR="004E222D" w:rsidRDefault="004E222D" w:rsidP="009A04F5">
      <w:pPr>
        <w:spacing w:after="0"/>
        <w:rPr>
          <w:ins w:id="12" w:author="doctor" w:date="2014-04-21T12:16:00Z"/>
          <w:rFonts w:ascii="Times New Roman" w:eastAsiaTheme="minorEastAsia" w:hAnsi="Times New Roman"/>
          <w:lang w:val="en-US" w:eastAsia="en-US"/>
        </w:rPr>
      </w:pPr>
    </w:p>
    <w:p w14:paraId="17ADBAC2" w14:textId="5AB39C9D" w:rsidR="004E222D" w:rsidRDefault="004E222D" w:rsidP="009A04F5">
      <w:pPr>
        <w:spacing w:after="0"/>
        <w:rPr>
          <w:ins w:id="13" w:author="doctor" w:date="2014-04-21T12:16:00Z"/>
          <w:rFonts w:ascii="Times New Roman" w:eastAsiaTheme="minorEastAsia" w:hAnsi="Times New Roman"/>
          <w:lang w:val="en-US" w:eastAsia="en-US"/>
        </w:rPr>
      </w:pPr>
      <w:ins w:id="14" w:author="doctor" w:date="2014-04-21T12:16:00Z">
        <w:r>
          <w:rPr>
            <w:rFonts w:ascii="Times New Roman" w:eastAsiaTheme="minorEastAsia" w:hAnsi="Times New Roman"/>
            <w:noProof/>
            <w:lang w:eastAsia="en-GB"/>
          </w:rPr>
          <w:drawing>
            <wp:inline distT="0" distB="0" distL="0" distR="0" wp14:anchorId="14A130F8" wp14:editId="378C1BC9">
              <wp:extent cx="2984400" cy="4471200"/>
              <wp:effectExtent l="0" t="0" r="6985" b="5715"/>
              <wp:docPr id="1" name="Picture 1" descr="C:\Users\doctor\AppData\Local\Temp\REM_Sheehi_Dr.TawfiqKenan-LO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tor\AppData\Local\Temp\REM_Sheehi_Dr.TawfiqKenan-LO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400" cy="4471200"/>
                      </a:xfrm>
                      <a:prstGeom prst="rect">
                        <a:avLst/>
                      </a:prstGeom>
                      <a:noFill/>
                      <a:ln>
                        <a:noFill/>
                      </a:ln>
                    </pic:spPr>
                  </pic:pic>
                </a:graphicData>
              </a:graphic>
            </wp:inline>
          </w:drawing>
        </w:r>
      </w:ins>
    </w:p>
    <w:p w14:paraId="60DB3E2C" w14:textId="77777777" w:rsidR="004E222D" w:rsidRPr="005A74DB" w:rsidRDefault="004E222D" w:rsidP="009A04F5">
      <w:pPr>
        <w:spacing w:after="0"/>
        <w:rPr>
          <w:rFonts w:ascii="Times New Roman" w:hAnsi="Times New Roman"/>
        </w:rPr>
      </w:pPr>
    </w:p>
    <w:sectPr w:rsidR="004E222D" w:rsidRPr="005A74DB" w:rsidSect="002F0CC5">
      <w:headerReference w:type="even" r:id="rId8"/>
      <w:headerReference w:type="default" r:id="rId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D94FE" w14:textId="77777777" w:rsidR="00264E52" w:rsidRDefault="00264E52" w:rsidP="00C7179A">
      <w:pPr>
        <w:spacing w:after="0"/>
      </w:pPr>
      <w:r>
        <w:separator/>
      </w:r>
    </w:p>
  </w:endnote>
  <w:endnote w:type="continuationSeparator" w:id="0">
    <w:p w14:paraId="61C75823" w14:textId="77777777" w:rsidR="00264E52" w:rsidRDefault="00264E52" w:rsidP="00C71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GaramondPro-Italic">
    <w:altName w:val="Cambria"/>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24520" w14:textId="77777777" w:rsidR="00264E52" w:rsidRDefault="00264E52" w:rsidP="00C7179A">
      <w:pPr>
        <w:spacing w:after="0"/>
      </w:pPr>
      <w:r>
        <w:separator/>
      </w:r>
    </w:p>
  </w:footnote>
  <w:footnote w:type="continuationSeparator" w:id="0">
    <w:p w14:paraId="789A0E78" w14:textId="77777777" w:rsidR="00264E52" w:rsidRDefault="00264E52" w:rsidP="00C717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C9489" w14:textId="77777777" w:rsidR="007137A2" w:rsidRDefault="007137A2" w:rsidP="00356B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E11A66" w14:textId="77777777" w:rsidR="007137A2" w:rsidRDefault="007137A2" w:rsidP="00231EE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B0684" w14:textId="77777777" w:rsidR="007137A2" w:rsidRDefault="007137A2" w:rsidP="00356B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4E52">
      <w:rPr>
        <w:rStyle w:val="PageNumber"/>
        <w:noProof/>
      </w:rPr>
      <w:t>1</w:t>
    </w:r>
    <w:r>
      <w:rPr>
        <w:rStyle w:val="PageNumber"/>
      </w:rPr>
      <w:fldChar w:fldCharType="end"/>
    </w:r>
  </w:p>
  <w:p w14:paraId="3AE2BD41" w14:textId="77777777" w:rsidR="007137A2" w:rsidRDefault="007137A2" w:rsidP="00FD371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9A"/>
    <w:rsid w:val="000003E4"/>
    <w:rsid w:val="00000767"/>
    <w:rsid w:val="00001EF3"/>
    <w:rsid w:val="000023E4"/>
    <w:rsid w:val="000035D5"/>
    <w:rsid w:val="00005DF9"/>
    <w:rsid w:val="000111E1"/>
    <w:rsid w:val="0002627E"/>
    <w:rsid w:val="000272D9"/>
    <w:rsid w:val="0003114F"/>
    <w:rsid w:val="00053137"/>
    <w:rsid w:val="00056FF2"/>
    <w:rsid w:val="00062A1B"/>
    <w:rsid w:val="00065B9B"/>
    <w:rsid w:val="00072553"/>
    <w:rsid w:val="00072FE4"/>
    <w:rsid w:val="00073B88"/>
    <w:rsid w:val="00074784"/>
    <w:rsid w:val="000845A1"/>
    <w:rsid w:val="00087097"/>
    <w:rsid w:val="000A4F1D"/>
    <w:rsid w:val="000A56CD"/>
    <w:rsid w:val="000B4149"/>
    <w:rsid w:val="000B5612"/>
    <w:rsid w:val="000C7553"/>
    <w:rsid w:val="000D08DA"/>
    <w:rsid w:val="000D7868"/>
    <w:rsid w:val="001159BC"/>
    <w:rsid w:val="00127035"/>
    <w:rsid w:val="00131A7F"/>
    <w:rsid w:val="0013596E"/>
    <w:rsid w:val="0016231A"/>
    <w:rsid w:val="00162BCE"/>
    <w:rsid w:val="00174870"/>
    <w:rsid w:val="00176229"/>
    <w:rsid w:val="00184603"/>
    <w:rsid w:val="00187A0D"/>
    <w:rsid w:val="001B142E"/>
    <w:rsid w:val="001B3264"/>
    <w:rsid w:val="001B5152"/>
    <w:rsid w:val="001E09EA"/>
    <w:rsid w:val="001E2C46"/>
    <w:rsid w:val="001E6C1C"/>
    <w:rsid w:val="001F14F4"/>
    <w:rsid w:val="001F3B19"/>
    <w:rsid w:val="00200664"/>
    <w:rsid w:val="002071E9"/>
    <w:rsid w:val="0021179B"/>
    <w:rsid w:val="002141D6"/>
    <w:rsid w:val="002219DC"/>
    <w:rsid w:val="002240FF"/>
    <w:rsid w:val="00231EE6"/>
    <w:rsid w:val="002351CA"/>
    <w:rsid w:val="00236FB5"/>
    <w:rsid w:val="0024076A"/>
    <w:rsid w:val="00256B42"/>
    <w:rsid w:val="00261CDB"/>
    <w:rsid w:val="00264E52"/>
    <w:rsid w:val="00267934"/>
    <w:rsid w:val="00270924"/>
    <w:rsid w:val="00271C60"/>
    <w:rsid w:val="00273482"/>
    <w:rsid w:val="002916C5"/>
    <w:rsid w:val="002A01D9"/>
    <w:rsid w:val="002A4517"/>
    <w:rsid w:val="002A4E29"/>
    <w:rsid w:val="002A7C20"/>
    <w:rsid w:val="002B11CF"/>
    <w:rsid w:val="002C689E"/>
    <w:rsid w:val="002D5CEB"/>
    <w:rsid w:val="002D74DD"/>
    <w:rsid w:val="002D7544"/>
    <w:rsid w:val="002D7B8B"/>
    <w:rsid w:val="002E6062"/>
    <w:rsid w:val="002E7D40"/>
    <w:rsid w:val="002F0CC5"/>
    <w:rsid w:val="002F3CD8"/>
    <w:rsid w:val="00303FE7"/>
    <w:rsid w:val="00312A4D"/>
    <w:rsid w:val="00313EBC"/>
    <w:rsid w:val="0032153F"/>
    <w:rsid w:val="00333538"/>
    <w:rsid w:val="00351E8C"/>
    <w:rsid w:val="00354690"/>
    <w:rsid w:val="00356BB2"/>
    <w:rsid w:val="0036457B"/>
    <w:rsid w:val="003729BD"/>
    <w:rsid w:val="0038583A"/>
    <w:rsid w:val="003903A5"/>
    <w:rsid w:val="003903EF"/>
    <w:rsid w:val="0039181A"/>
    <w:rsid w:val="00391D25"/>
    <w:rsid w:val="00392A6B"/>
    <w:rsid w:val="003A0CB5"/>
    <w:rsid w:val="003A1AA9"/>
    <w:rsid w:val="003B1E5C"/>
    <w:rsid w:val="003C3BA8"/>
    <w:rsid w:val="003C635D"/>
    <w:rsid w:val="003D7D60"/>
    <w:rsid w:val="003E1C33"/>
    <w:rsid w:val="003E3D50"/>
    <w:rsid w:val="003E5925"/>
    <w:rsid w:val="003E5AED"/>
    <w:rsid w:val="00406377"/>
    <w:rsid w:val="00417A7F"/>
    <w:rsid w:val="004330A5"/>
    <w:rsid w:val="0043704B"/>
    <w:rsid w:val="0043711A"/>
    <w:rsid w:val="0045071E"/>
    <w:rsid w:val="00457672"/>
    <w:rsid w:val="00462A3D"/>
    <w:rsid w:val="004636A1"/>
    <w:rsid w:val="00471DC3"/>
    <w:rsid w:val="00481491"/>
    <w:rsid w:val="00487505"/>
    <w:rsid w:val="00494C3D"/>
    <w:rsid w:val="004B57EF"/>
    <w:rsid w:val="004C151A"/>
    <w:rsid w:val="004C62C8"/>
    <w:rsid w:val="004D16F5"/>
    <w:rsid w:val="004E222D"/>
    <w:rsid w:val="004E6D41"/>
    <w:rsid w:val="004E7FF8"/>
    <w:rsid w:val="00501542"/>
    <w:rsid w:val="00505803"/>
    <w:rsid w:val="00510FAA"/>
    <w:rsid w:val="00534283"/>
    <w:rsid w:val="00537D09"/>
    <w:rsid w:val="00566F18"/>
    <w:rsid w:val="00567C93"/>
    <w:rsid w:val="00585A26"/>
    <w:rsid w:val="00591130"/>
    <w:rsid w:val="00595DC5"/>
    <w:rsid w:val="005A0E37"/>
    <w:rsid w:val="005A420B"/>
    <w:rsid w:val="005A74DB"/>
    <w:rsid w:val="005B242A"/>
    <w:rsid w:val="005C326B"/>
    <w:rsid w:val="005D04B4"/>
    <w:rsid w:val="005D6417"/>
    <w:rsid w:val="005E3B3C"/>
    <w:rsid w:val="005E511C"/>
    <w:rsid w:val="0060239E"/>
    <w:rsid w:val="00603642"/>
    <w:rsid w:val="00605C52"/>
    <w:rsid w:val="00611366"/>
    <w:rsid w:val="00625CB5"/>
    <w:rsid w:val="00644D19"/>
    <w:rsid w:val="0064727F"/>
    <w:rsid w:val="00650623"/>
    <w:rsid w:val="00653ACC"/>
    <w:rsid w:val="00657993"/>
    <w:rsid w:val="00665623"/>
    <w:rsid w:val="00665F60"/>
    <w:rsid w:val="0067257B"/>
    <w:rsid w:val="0067721E"/>
    <w:rsid w:val="006944D9"/>
    <w:rsid w:val="006A7A53"/>
    <w:rsid w:val="006C24CD"/>
    <w:rsid w:val="006C7288"/>
    <w:rsid w:val="006D4B2D"/>
    <w:rsid w:val="006D5255"/>
    <w:rsid w:val="006D6D8C"/>
    <w:rsid w:val="006F161A"/>
    <w:rsid w:val="00702BBB"/>
    <w:rsid w:val="0070533F"/>
    <w:rsid w:val="00705DB4"/>
    <w:rsid w:val="0070703E"/>
    <w:rsid w:val="007101EF"/>
    <w:rsid w:val="007137A2"/>
    <w:rsid w:val="00717F7A"/>
    <w:rsid w:val="00725BD4"/>
    <w:rsid w:val="00734926"/>
    <w:rsid w:val="0075216A"/>
    <w:rsid w:val="00760F08"/>
    <w:rsid w:val="00777085"/>
    <w:rsid w:val="00786864"/>
    <w:rsid w:val="0079306E"/>
    <w:rsid w:val="0079359E"/>
    <w:rsid w:val="00793F92"/>
    <w:rsid w:val="00796A71"/>
    <w:rsid w:val="007A5966"/>
    <w:rsid w:val="007B3EF4"/>
    <w:rsid w:val="007C267D"/>
    <w:rsid w:val="007C5B6A"/>
    <w:rsid w:val="007E7709"/>
    <w:rsid w:val="007F0D09"/>
    <w:rsid w:val="007F6F53"/>
    <w:rsid w:val="00812528"/>
    <w:rsid w:val="00815F00"/>
    <w:rsid w:val="00826567"/>
    <w:rsid w:val="0083069C"/>
    <w:rsid w:val="008325D6"/>
    <w:rsid w:val="008350B2"/>
    <w:rsid w:val="0084139E"/>
    <w:rsid w:val="00847C11"/>
    <w:rsid w:val="00854FB0"/>
    <w:rsid w:val="00855827"/>
    <w:rsid w:val="00862AFE"/>
    <w:rsid w:val="00867F41"/>
    <w:rsid w:val="00876BCE"/>
    <w:rsid w:val="00893620"/>
    <w:rsid w:val="008A7BAE"/>
    <w:rsid w:val="008A7FED"/>
    <w:rsid w:val="008B011C"/>
    <w:rsid w:val="008B21E9"/>
    <w:rsid w:val="008B6619"/>
    <w:rsid w:val="008B6B10"/>
    <w:rsid w:val="008D266E"/>
    <w:rsid w:val="008D2BC7"/>
    <w:rsid w:val="008D5E05"/>
    <w:rsid w:val="008E0E0B"/>
    <w:rsid w:val="008E758D"/>
    <w:rsid w:val="008F2B80"/>
    <w:rsid w:val="008F7E6E"/>
    <w:rsid w:val="00903595"/>
    <w:rsid w:val="009152D8"/>
    <w:rsid w:val="00925537"/>
    <w:rsid w:val="00941B65"/>
    <w:rsid w:val="00944DB0"/>
    <w:rsid w:val="0095675F"/>
    <w:rsid w:val="00956FE8"/>
    <w:rsid w:val="00973104"/>
    <w:rsid w:val="00986B0D"/>
    <w:rsid w:val="00992CDF"/>
    <w:rsid w:val="0099471A"/>
    <w:rsid w:val="009A04F5"/>
    <w:rsid w:val="009A2866"/>
    <w:rsid w:val="009B40A9"/>
    <w:rsid w:val="009C0A1D"/>
    <w:rsid w:val="009E7620"/>
    <w:rsid w:val="009E7B57"/>
    <w:rsid w:val="00A00E74"/>
    <w:rsid w:val="00A04247"/>
    <w:rsid w:val="00A1116E"/>
    <w:rsid w:val="00A17A6B"/>
    <w:rsid w:val="00A336A9"/>
    <w:rsid w:val="00A33788"/>
    <w:rsid w:val="00A354A6"/>
    <w:rsid w:val="00A5265B"/>
    <w:rsid w:val="00A56122"/>
    <w:rsid w:val="00A56982"/>
    <w:rsid w:val="00A679C8"/>
    <w:rsid w:val="00AC3A87"/>
    <w:rsid w:val="00AC4606"/>
    <w:rsid w:val="00AD6F59"/>
    <w:rsid w:val="00AE0CE5"/>
    <w:rsid w:val="00B022CA"/>
    <w:rsid w:val="00B02E80"/>
    <w:rsid w:val="00B14729"/>
    <w:rsid w:val="00B328FB"/>
    <w:rsid w:val="00B53EDD"/>
    <w:rsid w:val="00B61C47"/>
    <w:rsid w:val="00B70C59"/>
    <w:rsid w:val="00B71A60"/>
    <w:rsid w:val="00B767FE"/>
    <w:rsid w:val="00B85545"/>
    <w:rsid w:val="00B9279E"/>
    <w:rsid w:val="00BA3945"/>
    <w:rsid w:val="00BA7412"/>
    <w:rsid w:val="00BB2AC3"/>
    <w:rsid w:val="00BD6BEF"/>
    <w:rsid w:val="00BD70B4"/>
    <w:rsid w:val="00BF1BD9"/>
    <w:rsid w:val="00BF2426"/>
    <w:rsid w:val="00C05FDD"/>
    <w:rsid w:val="00C13066"/>
    <w:rsid w:val="00C16A7F"/>
    <w:rsid w:val="00C17509"/>
    <w:rsid w:val="00C176D0"/>
    <w:rsid w:val="00C20B3E"/>
    <w:rsid w:val="00C21EFE"/>
    <w:rsid w:val="00C3585D"/>
    <w:rsid w:val="00C365DC"/>
    <w:rsid w:val="00C406FA"/>
    <w:rsid w:val="00C41AA0"/>
    <w:rsid w:val="00C5487D"/>
    <w:rsid w:val="00C56451"/>
    <w:rsid w:val="00C611A1"/>
    <w:rsid w:val="00C64BE1"/>
    <w:rsid w:val="00C7179A"/>
    <w:rsid w:val="00C73E7B"/>
    <w:rsid w:val="00C75029"/>
    <w:rsid w:val="00C90835"/>
    <w:rsid w:val="00CA3B3D"/>
    <w:rsid w:val="00CC2C71"/>
    <w:rsid w:val="00CC6E0A"/>
    <w:rsid w:val="00CD17D5"/>
    <w:rsid w:val="00CE2943"/>
    <w:rsid w:val="00CE60A5"/>
    <w:rsid w:val="00CF4D30"/>
    <w:rsid w:val="00D04499"/>
    <w:rsid w:val="00D06193"/>
    <w:rsid w:val="00D0794F"/>
    <w:rsid w:val="00D12C93"/>
    <w:rsid w:val="00D13E75"/>
    <w:rsid w:val="00D27985"/>
    <w:rsid w:val="00D422A1"/>
    <w:rsid w:val="00D501CE"/>
    <w:rsid w:val="00D5138B"/>
    <w:rsid w:val="00D55CB8"/>
    <w:rsid w:val="00D64E0F"/>
    <w:rsid w:val="00D7028C"/>
    <w:rsid w:val="00D76880"/>
    <w:rsid w:val="00D769C8"/>
    <w:rsid w:val="00D864BC"/>
    <w:rsid w:val="00D9413F"/>
    <w:rsid w:val="00D94F3E"/>
    <w:rsid w:val="00DA6804"/>
    <w:rsid w:val="00DA7ABA"/>
    <w:rsid w:val="00DB16FF"/>
    <w:rsid w:val="00DB6CFA"/>
    <w:rsid w:val="00DD355B"/>
    <w:rsid w:val="00DD54A7"/>
    <w:rsid w:val="00DE0D4D"/>
    <w:rsid w:val="00DE1574"/>
    <w:rsid w:val="00DE7E24"/>
    <w:rsid w:val="00E2406E"/>
    <w:rsid w:val="00E252E7"/>
    <w:rsid w:val="00E37E9C"/>
    <w:rsid w:val="00E44892"/>
    <w:rsid w:val="00E44E98"/>
    <w:rsid w:val="00E45B49"/>
    <w:rsid w:val="00E502B6"/>
    <w:rsid w:val="00E65997"/>
    <w:rsid w:val="00E67AD0"/>
    <w:rsid w:val="00E81E0F"/>
    <w:rsid w:val="00E90A2F"/>
    <w:rsid w:val="00E92E34"/>
    <w:rsid w:val="00EB6A9C"/>
    <w:rsid w:val="00EB6FB1"/>
    <w:rsid w:val="00EC0C36"/>
    <w:rsid w:val="00EC18B2"/>
    <w:rsid w:val="00EF0D52"/>
    <w:rsid w:val="00EF28B2"/>
    <w:rsid w:val="00F04960"/>
    <w:rsid w:val="00F05652"/>
    <w:rsid w:val="00F11B7C"/>
    <w:rsid w:val="00F2506F"/>
    <w:rsid w:val="00F3433D"/>
    <w:rsid w:val="00F52F4D"/>
    <w:rsid w:val="00F54D0D"/>
    <w:rsid w:val="00F5701C"/>
    <w:rsid w:val="00F61D52"/>
    <w:rsid w:val="00F63F58"/>
    <w:rsid w:val="00F87D12"/>
    <w:rsid w:val="00F94F37"/>
    <w:rsid w:val="00F955D6"/>
    <w:rsid w:val="00FA6DFD"/>
    <w:rsid w:val="00FC42CF"/>
    <w:rsid w:val="00FD31E1"/>
    <w:rsid w:val="00FD371F"/>
    <w:rsid w:val="00FE1EE0"/>
    <w:rsid w:val="00FE2EA4"/>
    <w:rsid w:val="00FF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12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9A"/>
    <w:pPr>
      <w:spacing w:after="200"/>
    </w:pPr>
    <w:rPr>
      <w:rFonts w:ascii="Cambria" w:eastAsia="Times New Roman" w:hAnsi="Cambria" w:cs="Times New Roman"/>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179A"/>
    <w:pPr>
      <w:spacing w:after="0"/>
    </w:pPr>
  </w:style>
  <w:style w:type="character" w:customStyle="1" w:styleId="FootnoteTextChar">
    <w:name w:val="Footnote Text Char"/>
    <w:basedOn w:val="DefaultParagraphFont"/>
    <w:link w:val="FootnoteText"/>
    <w:uiPriority w:val="99"/>
    <w:rsid w:val="00C7179A"/>
    <w:rPr>
      <w:rFonts w:ascii="Cambria" w:eastAsia="Times New Roman" w:hAnsi="Cambria" w:cs="Times New Roman"/>
      <w:lang w:val="en-GB" w:eastAsia="ja-JP"/>
    </w:rPr>
  </w:style>
  <w:style w:type="character" w:styleId="FootnoteReference">
    <w:name w:val="footnote reference"/>
    <w:uiPriority w:val="99"/>
    <w:unhideWhenUsed/>
    <w:rsid w:val="00C7179A"/>
    <w:rPr>
      <w:vertAlign w:val="superscript"/>
    </w:rPr>
  </w:style>
  <w:style w:type="character" w:customStyle="1" w:styleId="PHOTOCAPTIONSbrown82">
    <w:name w:val="PHOTO CAPTIONS (brown 82%)"/>
    <w:rsid w:val="00C7179A"/>
    <w:rPr>
      <w:rFonts w:ascii="AGaramondPro-Italic" w:hAnsi="AGaramondPro-Italic" w:cs="AGaramondPro-Italic"/>
      <w:i/>
      <w:iCs/>
      <w:color w:val="3E2117"/>
      <w:sz w:val="20"/>
      <w:szCs w:val="20"/>
    </w:rPr>
  </w:style>
  <w:style w:type="paragraph" w:styleId="Header">
    <w:name w:val="header"/>
    <w:basedOn w:val="Normal"/>
    <w:link w:val="HeaderChar"/>
    <w:uiPriority w:val="99"/>
    <w:unhideWhenUsed/>
    <w:rsid w:val="00A336A9"/>
    <w:pPr>
      <w:tabs>
        <w:tab w:val="center" w:pos="4320"/>
        <w:tab w:val="right" w:pos="8640"/>
      </w:tabs>
      <w:spacing w:after="0"/>
    </w:pPr>
  </w:style>
  <w:style w:type="character" w:customStyle="1" w:styleId="HeaderChar">
    <w:name w:val="Header Char"/>
    <w:basedOn w:val="DefaultParagraphFont"/>
    <w:link w:val="Header"/>
    <w:uiPriority w:val="99"/>
    <w:rsid w:val="00A336A9"/>
    <w:rPr>
      <w:rFonts w:ascii="Cambria" w:eastAsia="Times New Roman" w:hAnsi="Cambria" w:cs="Times New Roman"/>
      <w:lang w:val="en-GB" w:eastAsia="ja-JP"/>
    </w:rPr>
  </w:style>
  <w:style w:type="paragraph" w:styleId="Footer">
    <w:name w:val="footer"/>
    <w:basedOn w:val="Normal"/>
    <w:link w:val="FooterChar"/>
    <w:uiPriority w:val="99"/>
    <w:unhideWhenUsed/>
    <w:rsid w:val="00A336A9"/>
    <w:pPr>
      <w:tabs>
        <w:tab w:val="center" w:pos="4320"/>
        <w:tab w:val="right" w:pos="8640"/>
      </w:tabs>
      <w:spacing w:after="0"/>
    </w:pPr>
  </w:style>
  <w:style w:type="character" w:customStyle="1" w:styleId="FooterChar">
    <w:name w:val="Footer Char"/>
    <w:basedOn w:val="DefaultParagraphFont"/>
    <w:link w:val="Footer"/>
    <w:uiPriority w:val="99"/>
    <w:rsid w:val="00A336A9"/>
    <w:rPr>
      <w:rFonts w:ascii="Cambria" w:eastAsia="Times New Roman" w:hAnsi="Cambria" w:cs="Times New Roman"/>
      <w:lang w:val="en-GB" w:eastAsia="ja-JP"/>
    </w:rPr>
  </w:style>
  <w:style w:type="paragraph" w:customStyle="1" w:styleId="clear">
    <w:name w:val="clear"/>
    <w:basedOn w:val="Normal"/>
    <w:rsid w:val="00481491"/>
  </w:style>
  <w:style w:type="paragraph" w:styleId="BalloonText">
    <w:name w:val="Balloon Text"/>
    <w:basedOn w:val="Normal"/>
    <w:link w:val="BalloonTextChar"/>
    <w:uiPriority w:val="99"/>
    <w:semiHidden/>
    <w:unhideWhenUsed/>
    <w:rsid w:val="009C0A1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A1D"/>
    <w:rPr>
      <w:rFonts w:ascii="Lucida Grande" w:eastAsia="Times New Roman" w:hAnsi="Lucida Grande" w:cs="Lucida Grande"/>
      <w:sz w:val="18"/>
      <w:szCs w:val="18"/>
      <w:lang w:val="en-GB" w:eastAsia="ja-JP"/>
    </w:rPr>
  </w:style>
  <w:style w:type="character" w:styleId="CommentReference">
    <w:name w:val="annotation reference"/>
    <w:basedOn w:val="DefaultParagraphFont"/>
    <w:uiPriority w:val="99"/>
    <w:semiHidden/>
    <w:unhideWhenUsed/>
    <w:rsid w:val="0079306E"/>
    <w:rPr>
      <w:sz w:val="18"/>
      <w:szCs w:val="18"/>
    </w:rPr>
  </w:style>
  <w:style w:type="paragraph" w:styleId="CommentText">
    <w:name w:val="annotation text"/>
    <w:basedOn w:val="Normal"/>
    <w:link w:val="CommentTextChar"/>
    <w:uiPriority w:val="99"/>
    <w:semiHidden/>
    <w:unhideWhenUsed/>
    <w:rsid w:val="0079306E"/>
  </w:style>
  <w:style w:type="character" w:customStyle="1" w:styleId="CommentTextChar">
    <w:name w:val="Comment Text Char"/>
    <w:basedOn w:val="DefaultParagraphFont"/>
    <w:link w:val="CommentText"/>
    <w:uiPriority w:val="99"/>
    <w:semiHidden/>
    <w:rsid w:val="0079306E"/>
    <w:rPr>
      <w:rFonts w:ascii="Cambria" w:eastAsia="Times New Roman" w:hAnsi="Cambria" w:cs="Times New Roman"/>
      <w:lang w:val="en-GB" w:eastAsia="ja-JP"/>
    </w:rPr>
  </w:style>
  <w:style w:type="paragraph" w:styleId="CommentSubject">
    <w:name w:val="annotation subject"/>
    <w:basedOn w:val="CommentText"/>
    <w:next w:val="CommentText"/>
    <w:link w:val="CommentSubjectChar"/>
    <w:uiPriority w:val="99"/>
    <w:semiHidden/>
    <w:unhideWhenUsed/>
    <w:rsid w:val="0079306E"/>
    <w:rPr>
      <w:b/>
      <w:bCs/>
      <w:sz w:val="20"/>
      <w:szCs w:val="20"/>
    </w:rPr>
  </w:style>
  <w:style w:type="character" w:customStyle="1" w:styleId="CommentSubjectChar">
    <w:name w:val="Comment Subject Char"/>
    <w:basedOn w:val="CommentTextChar"/>
    <w:link w:val="CommentSubject"/>
    <w:uiPriority w:val="99"/>
    <w:semiHidden/>
    <w:rsid w:val="0079306E"/>
    <w:rPr>
      <w:rFonts w:ascii="Cambria" w:eastAsia="Times New Roman" w:hAnsi="Cambria" w:cs="Times New Roman"/>
      <w:b/>
      <w:bCs/>
      <w:sz w:val="20"/>
      <w:szCs w:val="20"/>
      <w:lang w:val="en-GB" w:eastAsia="ja-JP"/>
    </w:rPr>
  </w:style>
  <w:style w:type="character" w:styleId="PageNumber">
    <w:name w:val="page number"/>
    <w:basedOn w:val="DefaultParagraphFont"/>
    <w:uiPriority w:val="99"/>
    <w:semiHidden/>
    <w:unhideWhenUsed/>
    <w:rsid w:val="00FD371F"/>
  </w:style>
  <w:style w:type="paragraph" w:styleId="EndnoteText">
    <w:name w:val="endnote text"/>
    <w:basedOn w:val="Normal"/>
    <w:link w:val="EndnoteTextChar"/>
    <w:uiPriority w:val="99"/>
    <w:unhideWhenUsed/>
    <w:rsid w:val="002219DC"/>
    <w:pPr>
      <w:spacing w:after="0"/>
    </w:pPr>
    <w:rPr>
      <w:rFonts w:ascii="Times" w:eastAsia="Times" w:hAnsi="Times"/>
      <w:noProof/>
      <w:lang w:eastAsia="en-US"/>
    </w:rPr>
  </w:style>
  <w:style w:type="character" w:customStyle="1" w:styleId="EndnoteTextChar">
    <w:name w:val="Endnote Text Char"/>
    <w:basedOn w:val="DefaultParagraphFont"/>
    <w:link w:val="EndnoteText"/>
    <w:uiPriority w:val="99"/>
    <w:rsid w:val="002219DC"/>
    <w:rPr>
      <w:rFonts w:ascii="Times" w:eastAsia="Times" w:hAnsi="Times" w:cs="Times New Roman"/>
      <w:noProof/>
      <w:lang w:val="en-GB"/>
    </w:rPr>
  </w:style>
  <w:style w:type="character" w:styleId="EndnoteReference">
    <w:name w:val="endnote reference"/>
    <w:uiPriority w:val="99"/>
    <w:unhideWhenUsed/>
    <w:rsid w:val="002219DC"/>
    <w:rPr>
      <w:vertAlign w:val="superscript"/>
    </w:rPr>
  </w:style>
  <w:style w:type="character" w:customStyle="1" w:styleId="publishedyear">
    <w:name w:val="publishedyear"/>
    <w:basedOn w:val="DefaultParagraphFont"/>
    <w:rsid w:val="0067721E"/>
  </w:style>
  <w:style w:type="character" w:styleId="Hyperlink">
    <w:name w:val="Hyperlink"/>
    <w:basedOn w:val="DefaultParagraphFont"/>
    <w:uiPriority w:val="99"/>
    <w:unhideWhenUsed/>
    <w:rsid w:val="004E22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9A"/>
    <w:pPr>
      <w:spacing w:after="200"/>
    </w:pPr>
    <w:rPr>
      <w:rFonts w:ascii="Cambria" w:eastAsia="Times New Roman" w:hAnsi="Cambria" w:cs="Times New Roman"/>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179A"/>
    <w:pPr>
      <w:spacing w:after="0"/>
    </w:pPr>
  </w:style>
  <w:style w:type="character" w:customStyle="1" w:styleId="FootnoteTextChar">
    <w:name w:val="Footnote Text Char"/>
    <w:basedOn w:val="DefaultParagraphFont"/>
    <w:link w:val="FootnoteText"/>
    <w:uiPriority w:val="99"/>
    <w:rsid w:val="00C7179A"/>
    <w:rPr>
      <w:rFonts w:ascii="Cambria" w:eastAsia="Times New Roman" w:hAnsi="Cambria" w:cs="Times New Roman"/>
      <w:lang w:val="en-GB" w:eastAsia="ja-JP"/>
    </w:rPr>
  </w:style>
  <w:style w:type="character" w:styleId="FootnoteReference">
    <w:name w:val="footnote reference"/>
    <w:uiPriority w:val="99"/>
    <w:unhideWhenUsed/>
    <w:rsid w:val="00C7179A"/>
    <w:rPr>
      <w:vertAlign w:val="superscript"/>
    </w:rPr>
  </w:style>
  <w:style w:type="character" w:customStyle="1" w:styleId="PHOTOCAPTIONSbrown82">
    <w:name w:val="PHOTO CAPTIONS (brown 82%)"/>
    <w:rsid w:val="00C7179A"/>
    <w:rPr>
      <w:rFonts w:ascii="AGaramondPro-Italic" w:hAnsi="AGaramondPro-Italic" w:cs="AGaramondPro-Italic"/>
      <w:i/>
      <w:iCs/>
      <w:color w:val="3E2117"/>
      <w:sz w:val="20"/>
      <w:szCs w:val="20"/>
    </w:rPr>
  </w:style>
  <w:style w:type="paragraph" w:styleId="Header">
    <w:name w:val="header"/>
    <w:basedOn w:val="Normal"/>
    <w:link w:val="HeaderChar"/>
    <w:uiPriority w:val="99"/>
    <w:unhideWhenUsed/>
    <w:rsid w:val="00A336A9"/>
    <w:pPr>
      <w:tabs>
        <w:tab w:val="center" w:pos="4320"/>
        <w:tab w:val="right" w:pos="8640"/>
      </w:tabs>
      <w:spacing w:after="0"/>
    </w:pPr>
  </w:style>
  <w:style w:type="character" w:customStyle="1" w:styleId="HeaderChar">
    <w:name w:val="Header Char"/>
    <w:basedOn w:val="DefaultParagraphFont"/>
    <w:link w:val="Header"/>
    <w:uiPriority w:val="99"/>
    <w:rsid w:val="00A336A9"/>
    <w:rPr>
      <w:rFonts w:ascii="Cambria" w:eastAsia="Times New Roman" w:hAnsi="Cambria" w:cs="Times New Roman"/>
      <w:lang w:val="en-GB" w:eastAsia="ja-JP"/>
    </w:rPr>
  </w:style>
  <w:style w:type="paragraph" w:styleId="Footer">
    <w:name w:val="footer"/>
    <w:basedOn w:val="Normal"/>
    <w:link w:val="FooterChar"/>
    <w:uiPriority w:val="99"/>
    <w:unhideWhenUsed/>
    <w:rsid w:val="00A336A9"/>
    <w:pPr>
      <w:tabs>
        <w:tab w:val="center" w:pos="4320"/>
        <w:tab w:val="right" w:pos="8640"/>
      </w:tabs>
      <w:spacing w:after="0"/>
    </w:pPr>
  </w:style>
  <w:style w:type="character" w:customStyle="1" w:styleId="FooterChar">
    <w:name w:val="Footer Char"/>
    <w:basedOn w:val="DefaultParagraphFont"/>
    <w:link w:val="Footer"/>
    <w:uiPriority w:val="99"/>
    <w:rsid w:val="00A336A9"/>
    <w:rPr>
      <w:rFonts w:ascii="Cambria" w:eastAsia="Times New Roman" w:hAnsi="Cambria" w:cs="Times New Roman"/>
      <w:lang w:val="en-GB" w:eastAsia="ja-JP"/>
    </w:rPr>
  </w:style>
  <w:style w:type="paragraph" w:customStyle="1" w:styleId="clear">
    <w:name w:val="clear"/>
    <w:basedOn w:val="Normal"/>
    <w:rsid w:val="00481491"/>
  </w:style>
  <w:style w:type="paragraph" w:styleId="BalloonText">
    <w:name w:val="Balloon Text"/>
    <w:basedOn w:val="Normal"/>
    <w:link w:val="BalloonTextChar"/>
    <w:uiPriority w:val="99"/>
    <w:semiHidden/>
    <w:unhideWhenUsed/>
    <w:rsid w:val="009C0A1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A1D"/>
    <w:rPr>
      <w:rFonts w:ascii="Lucida Grande" w:eastAsia="Times New Roman" w:hAnsi="Lucida Grande" w:cs="Lucida Grande"/>
      <w:sz w:val="18"/>
      <w:szCs w:val="18"/>
      <w:lang w:val="en-GB" w:eastAsia="ja-JP"/>
    </w:rPr>
  </w:style>
  <w:style w:type="character" w:styleId="CommentReference">
    <w:name w:val="annotation reference"/>
    <w:basedOn w:val="DefaultParagraphFont"/>
    <w:uiPriority w:val="99"/>
    <w:semiHidden/>
    <w:unhideWhenUsed/>
    <w:rsid w:val="0079306E"/>
    <w:rPr>
      <w:sz w:val="18"/>
      <w:szCs w:val="18"/>
    </w:rPr>
  </w:style>
  <w:style w:type="paragraph" w:styleId="CommentText">
    <w:name w:val="annotation text"/>
    <w:basedOn w:val="Normal"/>
    <w:link w:val="CommentTextChar"/>
    <w:uiPriority w:val="99"/>
    <w:semiHidden/>
    <w:unhideWhenUsed/>
    <w:rsid w:val="0079306E"/>
  </w:style>
  <w:style w:type="character" w:customStyle="1" w:styleId="CommentTextChar">
    <w:name w:val="Comment Text Char"/>
    <w:basedOn w:val="DefaultParagraphFont"/>
    <w:link w:val="CommentText"/>
    <w:uiPriority w:val="99"/>
    <w:semiHidden/>
    <w:rsid w:val="0079306E"/>
    <w:rPr>
      <w:rFonts w:ascii="Cambria" w:eastAsia="Times New Roman" w:hAnsi="Cambria" w:cs="Times New Roman"/>
      <w:lang w:val="en-GB" w:eastAsia="ja-JP"/>
    </w:rPr>
  </w:style>
  <w:style w:type="paragraph" w:styleId="CommentSubject">
    <w:name w:val="annotation subject"/>
    <w:basedOn w:val="CommentText"/>
    <w:next w:val="CommentText"/>
    <w:link w:val="CommentSubjectChar"/>
    <w:uiPriority w:val="99"/>
    <w:semiHidden/>
    <w:unhideWhenUsed/>
    <w:rsid w:val="0079306E"/>
    <w:rPr>
      <w:b/>
      <w:bCs/>
      <w:sz w:val="20"/>
      <w:szCs w:val="20"/>
    </w:rPr>
  </w:style>
  <w:style w:type="character" w:customStyle="1" w:styleId="CommentSubjectChar">
    <w:name w:val="Comment Subject Char"/>
    <w:basedOn w:val="CommentTextChar"/>
    <w:link w:val="CommentSubject"/>
    <w:uiPriority w:val="99"/>
    <w:semiHidden/>
    <w:rsid w:val="0079306E"/>
    <w:rPr>
      <w:rFonts w:ascii="Cambria" w:eastAsia="Times New Roman" w:hAnsi="Cambria" w:cs="Times New Roman"/>
      <w:b/>
      <w:bCs/>
      <w:sz w:val="20"/>
      <w:szCs w:val="20"/>
      <w:lang w:val="en-GB" w:eastAsia="ja-JP"/>
    </w:rPr>
  </w:style>
  <w:style w:type="character" w:styleId="PageNumber">
    <w:name w:val="page number"/>
    <w:basedOn w:val="DefaultParagraphFont"/>
    <w:uiPriority w:val="99"/>
    <w:semiHidden/>
    <w:unhideWhenUsed/>
    <w:rsid w:val="00FD371F"/>
  </w:style>
  <w:style w:type="paragraph" w:styleId="EndnoteText">
    <w:name w:val="endnote text"/>
    <w:basedOn w:val="Normal"/>
    <w:link w:val="EndnoteTextChar"/>
    <w:uiPriority w:val="99"/>
    <w:unhideWhenUsed/>
    <w:rsid w:val="002219DC"/>
    <w:pPr>
      <w:spacing w:after="0"/>
    </w:pPr>
    <w:rPr>
      <w:rFonts w:ascii="Times" w:eastAsia="Times" w:hAnsi="Times"/>
      <w:noProof/>
      <w:lang w:eastAsia="en-US"/>
    </w:rPr>
  </w:style>
  <w:style w:type="character" w:customStyle="1" w:styleId="EndnoteTextChar">
    <w:name w:val="Endnote Text Char"/>
    <w:basedOn w:val="DefaultParagraphFont"/>
    <w:link w:val="EndnoteText"/>
    <w:uiPriority w:val="99"/>
    <w:rsid w:val="002219DC"/>
    <w:rPr>
      <w:rFonts w:ascii="Times" w:eastAsia="Times" w:hAnsi="Times" w:cs="Times New Roman"/>
      <w:noProof/>
      <w:lang w:val="en-GB"/>
    </w:rPr>
  </w:style>
  <w:style w:type="character" w:styleId="EndnoteReference">
    <w:name w:val="endnote reference"/>
    <w:uiPriority w:val="99"/>
    <w:unhideWhenUsed/>
    <w:rsid w:val="002219DC"/>
    <w:rPr>
      <w:vertAlign w:val="superscript"/>
    </w:rPr>
  </w:style>
  <w:style w:type="character" w:customStyle="1" w:styleId="publishedyear">
    <w:name w:val="publishedyear"/>
    <w:basedOn w:val="DefaultParagraphFont"/>
    <w:rsid w:val="0067721E"/>
  </w:style>
  <w:style w:type="character" w:styleId="Hyperlink">
    <w:name w:val="Hyperlink"/>
    <w:basedOn w:val="DefaultParagraphFont"/>
    <w:uiPriority w:val="99"/>
    <w:unhideWhenUsed/>
    <w:rsid w:val="004E22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Sheehi</dc:creator>
  <cp:lastModifiedBy>doctor</cp:lastModifiedBy>
  <cp:revision>2</cp:revision>
  <dcterms:created xsi:type="dcterms:W3CDTF">2014-10-19T14:54:00Z</dcterms:created>
  <dcterms:modified xsi:type="dcterms:W3CDTF">2014-10-19T14:54:00Z</dcterms:modified>
</cp:coreProperties>
</file>