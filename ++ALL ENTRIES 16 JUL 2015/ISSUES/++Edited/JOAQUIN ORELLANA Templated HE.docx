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438CF2" w14:textId="77777777" w:rsidTr="00922950">
        <w:tc>
          <w:tcPr>
            <w:tcW w:w="491" w:type="dxa"/>
            <w:vMerge w:val="restart"/>
            <w:shd w:val="clear" w:color="auto" w:fill="A6A6A6" w:themeFill="background1" w:themeFillShade="A6"/>
            <w:textDirection w:val="btLr"/>
          </w:tcPr>
          <w:p w14:paraId="4C30481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C71F893E50BE843A8AC6CCB70883D08"/>
            </w:placeholder>
            <w:showingPlcHdr/>
            <w:dropDownList>
              <w:listItem w:displayText="Dr." w:value="Dr."/>
              <w:listItem w:displayText="Prof." w:value="Prof."/>
            </w:dropDownList>
          </w:sdtPr>
          <w:sdtContent>
            <w:tc>
              <w:tcPr>
                <w:tcW w:w="1259" w:type="dxa"/>
              </w:tcPr>
              <w:p w14:paraId="734A9F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09EBC36029514BBE748DA44839DFF5"/>
            </w:placeholder>
            <w:text/>
          </w:sdtPr>
          <w:sdtContent>
            <w:tc>
              <w:tcPr>
                <w:tcW w:w="2073" w:type="dxa"/>
              </w:tcPr>
              <w:p w14:paraId="10D5E917" w14:textId="77777777" w:rsidR="00B574C9" w:rsidRDefault="005302F5" w:rsidP="005302F5">
                <w:r w:rsidRPr="005302F5">
                  <w:t>Laura</w:t>
                </w:r>
              </w:p>
            </w:tc>
          </w:sdtContent>
        </w:sdt>
        <w:sdt>
          <w:sdtPr>
            <w:alias w:val="Middle name"/>
            <w:tag w:val="authorMiddleName"/>
            <w:id w:val="-2076034781"/>
            <w:placeholder>
              <w:docPart w:val="971537C4146A4E4F90694EB76B43E4BB"/>
            </w:placeholder>
            <w:showingPlcHdr/>
            <w:text/>
          </w:sdtPr>
          <w:sdtContent>
            <w:tc>
              <w:tcPr>
                <w:tcW w:w="2551" w:type="dxa"/>
              </w:tcPr>
              <w:p w14:paraId="795BC6EF" w14:textId="77777777" w:rsidR="00B574C9" w:rsidRDefault="00B574C9" w:rsidP="00922950">
                <w:r>
                  <w:rPr>
                    <w:rStyle w:val="PlaceholderText"/>
                  </w:rPr>
                  <w:t>[Middle name]</w:t>
                </w:r>
              </w:p>
            </w:tc>
          </w:sdtContent>
        </w:sdt>
        <w:sdt>
          <w:sdtPr>
            <w:alias w:val="Last name"/>
            <w:tag w:val="authorLastName"/>
            <w:id w:val="-1088529830"/>
            <w:placeholder>
              <w:docPart w:val="E7BAEE20E6D5E846A7C815C7CFB00F59"/>
            </w:placeholder>
            <w:text/>
          </w:sdtPr>
          <w:sdtContent>
            <w:tc>
              <w:tcPr>
                <w:tcW w:w="2642" w:type="dxa"/>
              </w:tcPr>
              <w:p w14:paraId="50EBA5C6" w14:textId="77777777" w:rsidR="00B574C9" w:rsidRDefault="005302F5" w:rsidP="005302F5">
                <w:r>
                  <w:t>Novoa</w:t>
                </w:r>
              </w:p>
            </w:tc>
          </w:sdtContent>
        </w:sdt>
      </w:tr>
      <w:tr w:rsidR="00B574C9" w14:paraId="63E9F135" w14:textId="77777777" w:rsidTr="001A6A06">
        <w:trPr>
          <w:trHeight w:val="986"/>
        </w:trPr>
        <w:tc>
          <w:tcPr>
            <w:tcW w:w="491" w:type="dxa"/>
            <w:vMerge/>
            <w:shd w:val="clear" w:color="auto" w:fill="A6A6A6" w:themeFill="background1" w:themeFillShade="A6"/>
          </w:tcPr>
          <w:p w14:paraId="69830EF5" w14:textId="77777777" w:rsidR="00B574C9" w:rsidRPr="001A6A06" w:rsidRDefault="00B574C9" w:rsidP="00CF1542">
            <w:pPr>
              <w:jc w:val="center"/>
              <w:rPr>
                <w:b/>
                <w:color w:val="FFFFFF" w:themeColor="background1"/>
              </w:rPr>
            </w:pPr>
          </w:p>
        </w:tc>
        <w:sdt>
          <w:sdtPr>
            <w:alias w:val="Biography"/>
            <w:tag w:val="authorBiography"/>
            <w:id w:val="938807824"/>
            <w:placeholder>
              <w:docPart w:val="6A8600F016AB1E4EB69AD59115579BF2"/>
            </w:placeholder>
            <w:showingPlcHdr/>
          </w:sdtPr>
          <w:sdtContent>
            <w:tc>
              <w:tcPr>
                <w:tcW w:w="8525" w:type="dxa"/>
                <w:gridSpan w:val="4"/>
              </w:tcPr>
              <w:p w14:paraId="63E1AE55" w14:textId="77777777" w:rsidR="00B574C9" w:rsidRDefault="00B574C9" w:rsidP="00922950">
                <w:r>
                  <w:rPr>
                    <w:rStyle w:val="PlaceholderText"/>
                  </w:rPr>
                  <w:t>[Enter your biography]</w:t>
                </w:r>
              </w:p>
            </w:tc>
          </w:sdtContent>
        </w:sdt>
      </w:tr>
      <w:tr w:rsidR="00B574C9" w14:paraId="13828DF2" w14:textId="77777777" w:rsidTr="001A6A06">
        <w:trPr>
          <w:trHeight w:val="986"/>
        </w:trPr>
        <w:tc>
          <w:tcPr>
            <w:tcW w:w="491" w:type="dxa"/>
            <w:vMerge/>
            <w:shd w:val="clear" w:color="auto" w:fill="A6A6A6" w:themeFill="background1" w:themeFillShade="A6"/>
          </w:tcPr>
          <w:p w14:paraId="20D76189" w14:textId="77777777" w:rsidR="00B574C9" w:rsidRPr="001A6A06" w:rsidRDefault="00B574C9" w:rsidP="00CF1542">
            <w:pPr>
              <w:jc w:val="center"/>
              <w:rPr>
                <w:b/>
                <w:color w:val="FFFFFF" w:themeColor="background1"/>
              </w:rPr>
            </w:pPr>
          </w:p>
        </w:tc>
        <w:sdt>
          <w:sdtPr>
            <w:alias w:val="Affiliation"/>
            <w:tag w:val="affiliation"/>
            <w:id w:val="2012937915"/>
            <w:placeholder>
              <w:docPart w:val="55A1B98E1484A94AAC88030B3E2DD755"/>
            </w:placeholder>
            <w:showingPlcHdr/>
            <w:text/>
          </w:sdtPr>
          <w:sdtContent>
            <w:tc>
              <w:tcPr>
                <w:tcW w:w="8525" w:type="dxa"/>
                <w:gridSpan w:val="4"/>
              </w:tcPr>
              <w:p w14:paraId="01C5921A" w14:textId="77777777" w:rsidR="00B574C9" w:rsidRDefault="00B574C9" w:rsidP="00B574C9">
                <w:r>
                  <w:rPr>
                    <w:rStyle w:val="PlaceholderText"/>
                  </w:rPr>
                  <w:t>[Enter the institution with which you are affiliated]</w:t>
                </w:r>
              </w:p>
            </w:tc>
          </w:sdtContent>
        </w:sdt>
      </w:tr>
    </w:tbl>
    <w:p w14:paraId="128C2D9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8189BC" w14:textId="77777777" w:rsidTr="00244BB0">
        <w:tc>
          <w:tcPr>
            <w:tcW w:w="9016" w:type="dxa"/>
            <w:shd w:val="clear" w:color="auto" w:fill="A6A6A6" w:themeFill="background1" w:themeFillShade="A6"/>
            <w:tcMar>
              <w:top w:w="113" w:type="dxa"/>
              <w:bottom w:w="113" w:type="dxa"/>
            </w:tcMar>
          </w:tcPr>
          <w:p w14:paraId="26BEF9C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0519EF" w14:textId="77777777" w:rsidTr="003F0D73">
        <w:sdt>
          <w:sdtPr>
            <w:rPr>
              <w:b/>
            </w:rPr>
            <w:alias w:val="Article headword"/>
            <w:tag w:val="articleHeadword"/>
            <w:id w:val="-361440020"/>
            <w:placeholder>
              <w:docPart w:val="E2ED2C64418F414ABF83F117B24D4FC2"/>
            </w:placeholder>
            <w:text/>
          </w:sdtPr>
          <w:sdtContent>
            <w:tc>
              <w:tcPr>
                <w:tcW w:w="9016" w:type="dxa"/>
                <w:tcMar>
                  <w:top w:w="113" w:type="dxa"/>
                  <w:bottom w:w="113" w:type="dxa"/>
                </w:tcMar>
              </w:tcPr>
              <w:p w14:paraId="0F8DB27D" w14:textId="006BA1C5" w:rsidR="003F0D73" w:rsidRPr="00FB589A" w:rsidRDefault="005E0C44" w:rsidP="003F0D73">
                <w:pPr>
                  <w:rPr>
                    <w:b/>
                  </w:rPr>
                </w:pPr>
                <w:r>
                  <w:rPr>
                    <w:b/>
                  </w:rPr>
                  <w:t>Orellana, Joaquín (1937--</w:t>
                </w:r>
                <w:r w:rsidR="005302F5" w:rsidRPr="005302F5">
                  <w:rPr>
                    <w:b/>
                    <w:lang w:val="en-US" w:eastAsia="es-ES"/>
                  </w:rPr>
                  <w:t>)</w:t>
                </w:r>
              </w:p>
            </w:tc>
          </w:sdtContent>
        </w:sdt>
      </w:tr>
      <w:tr w:rsidR="00464699" w14:paraId="3F6B7893" w14:textId="77777777" w:rsidTr="005302F5">
        <w:sdt>
          <w:sdtPr>
            <w:alias w:val="Variant headwords"/>
            <w:tag w:val="variantHeadwords"/>
            <w:id w:val="173464402"/>
            <w:placeholder>
              <w:docPart w:val="59A5FD6683E877438F6272203E3EDC88"/>
            </w:placeholder>
            <w:showingPlcHdr/>
          </w:sdtPr>
          <w:sdtContent>
            <w:tc>
              <w:tcPr>
                <w:tcW w:w="9016" w:type="dxa"/>
                <w:tcMar>
                  <w:top w:w="113" w:type="dxa"/>
                  <w:bottom w:w="113" w:type="dxa"/>
                </w:tcMar>
              </w:tcPr>
              <w:p w14:paraId="40C0CC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2CBC30" w14:textId="77777777" w:rsidTr="003F0D73">
        <w:sdt>
          <w:sdtPr>
            <w:alias w:val="Abstract"/>
            <w:tag w:val="abstract"/>
            <w:id w:val="-635871867"/>
            <w:placeholder>
              <w:docPart w:val="10475D1213F75F4EB1211C1491B09676"/>
            </w:placeholder>
            <w:showingPlcHdr/>
          </w:sdtPr>
          <w:sdtContent>
            <w:tc>
              <w:tcPr>
                <w:tcW w:w="9016" w:type="dxa"/>
                <w:tcMar>
                  <w:top w:w="113" w:type="dxa"/>
                  <w:bottom w:w="113" w:type="dxa"/>
                </w:tcMar>
              </w:tcPr>
              <w:p w14:paraId="18FD72E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8EE217B" w14:textId="77777777" w:rsidTr="003F0D73">
        <w:sdt>
          <w:sdtPr>
            <w:alias w:val="Article text"/>
            <w:tag w:val="articleText"/>
            <w:id w:val="634067588"/>
            <w:placeholder>
              <w:docPart w:val="FB59C0D5B2AB4247A2C1EACFDF5A7825"/>
            </w:placeholder>
          </w:sdtPr>
          <w:sdtContent>
            <w:tc>
              <w:tcPr>
                <w:tcW w:w="9016" w:type="dxa"/>
                <w:tcMar>
                  <w:top w:w="113" w:type="dxa"/>
                  <w:bottom w:w="113" w:type="dxa"/>
                </w:tcMar>
              </w:tcPr>
              <w:p w14:paraId="253C5BD9" w14:textId="6F5D4957" w:rsidR="005302F5" w:rsidRDefault="005302F5" w:rsidP="005302F5">
                <w:r w:rsidRPr="005302F5">
                  <w:t>Joaquín Orellana</w:t>
                </w:r>
                <w:r w:rsidRPr="00903CCD">
                  <w:t xml:space="preserve"> was the creator of a new </w:t>
                </w:r>
                <w:r w:rsidRPr="00903CCD">
                  <w:rPr>
                    <w:i/>
                  </w:rPr>
                  <w:t>lutheria</w:t>
                </w:r>
                <w:r w:rsidRPr="00903CCD">
                  <w:t xml:space="preserve"> called </w:t>
                </w:r>
                <w:r w:rsidRPr="00903CCD">
                  <w:rPr>
                    <w:i/>
                  </w:rPr>
                  <w:t>útiles</w:t>
                </w:r>
                <w:r w:rsidRPr="00903CCD">
                  <w:t xml:space="preserve"> </w:t>
                </w:r>
                <w:r w:rsidRPr="00903CCD">
                  <w:rPr>
                    <w:i/>
                  </w:rPr>
                  <w:t>sonoros</w:t>
                </w:r>
                <w:r w:rsidRPr="00903CCD">
                  <w:t xml:space="preserve"> [sound tools], </w:t>
                </w:r>
                <w:r w:rsidR="00172C71">
                  <w:t xml:space="preserve">which were </w:t>
                </w:r>
                <w:r w:rsidRPr="00903CCD">
                  <w:t>used in combination with other tradi</w:t>
                </w:r>
                <w:bookmarkStart w:id="0" w:name="_GoBack"/>
                <w:bookmarkEnd w:id="0"/>
                <w:r w:rsidRPr="00903CCD">
                  <w:t xml:space="preserve">tional instruments in his </w:t>
                </w:r>
                <w:r w:rsidR="00172C71">
                  <w:t xml:space="preserve">pieces </w:t>
                </w:r>
                <w:r>
                  <w:t>‘</w:t>
                </w:r>
                <w:r w:rsidRPr="005302F5">
                  <w:t>Cantata dialéctica</w:t>
                </w:r>
                <w:r>
                  <w:t>’ (1974), ‘</w:t>
                </w:r>
                <w:r w:rsidRPr="005302F5">
                  <w:t xml:space="preserve">Primitiva </w:t>
                </w:r>
                <w:r w:rsidRPr="009D250B">
                  <w:t>grande’ (1975), and ‘Híbrido a presión’ (1982)</w:t>
                </w:r>
                <w:r w:rsidR="00172C71" w:rsidRPr="009D250B">
                  <w:t>, among others</w:t>
                </w:r>
                <w:r w:rsidRPr="009D250B">
                  <w:t xml:space="preserve">. </w:t>
                </w:r>
                <w:r w:rsidR="005E0C44" w:rsidRPr="009D250B">
                  <w:t>Taking up the marimba as a symbol of the Guatemalan sonorous landscape, he has sought to expand the traditional timbric universe and, at the same time, to connect it to the social, political, and material realities of his country.</w:t>
                </w:r>
              </w:p>
              <w:p w14:paraId="179C6894" w14:textId="77777777" w:rsidR="005302F5" w:rsidRPr="00903CCD" w:rsidRDefault="005302F5" w:rsidP="005302F5"/>
              <w:p w14:paraId="6664B9F3" w14:textId="7C820F42" w:rsidR="005302F5" w:rsidRDefault="00172C71" w:rsidP="005302F5">
                <w:r w:rsidRPr="005302F5">
                  <w:t>Orellana</w:t>
                </w:r>
                <w:r>
                  <w:t xml:space="preserve">’s </w:t>
                </w:r>
                <w:r w:rsidR="005302F5" w:rsidRPr="00903CCD">
                  <w:t>work, which comprises traditional compositions for orchestra as well as electroac</w:t>
                </w:r>
                <w:r w:rsidR="005302F5">
                  <w:t>o</w:t>
                </w:r>
                <w:r w:rsidR="005302F5" w:rsidRPr="00903CCD">
                  <w:t>ustic ones, is permeated by the preoccupation of attempting to integrate and give expression to the latent social tensions of the Latin</w:t>
                </w:r>
                <w:r w:rsidR="005302F5">
                  <w:t xml:space="preserve"> American scene. </w:t>
                </w:r>
                <w:r w:rsidR="005302F5" w:rsidRPr="00903CCD">
                  <w:t>One of the pri</w:t>
                </w:r>
                <w:r w:rsidR="005302F5">
                  <w:t>nciples on which his ‘ideological music’</w:t>
                </w:r>
                <w:r w:rsidR="00A97432">
                  <w:t xml:space="preserve"> </w:t>
                </w:r>
                <w:r w:rsidR="005302F5" w:rsidRPr="00903CCD">
                  <w:t xml:space="preserve">is based, </w:t>
                </w:r>
                <w:commentRangeStart w:id="1"/>
                <w:r w:rsidR="005302F5" w:rsidRPr="00903CCD">
                  <w:t xml:space="preserve">according to Graciela Paraskevaídis, </w:t>
                </w:r>
                <w:r w:rsidR="003A7EAB">
                  <w:t xml:space="preserve">is </w:t>
                </w:r>
                <w:r w:rsidR="00A97432">
                  <w:t>the use of</w:t>
                </w:r>
                <w:r w:rsidR="005E0C44">
                  <w:t xml:space="preserve"> crude</w:t>
                </w:r>
                <w:r w:rsidR="00A97432">
                  <w:t xml:space="preserve"> recordings taken </w:t>
                </w:r>
                <w:r w:rsidR="00AF1CCB">
                  <w:t>directly</w:t>
                </w:r>
                <w:r w:rsidR="00A97432">
                  <w:t xml:space="preserve"> </w:t>
                </w:r>
                <w:r w:rsidR="005302F5" w:rsidRPr="00903CCD">
                  <w:t xml:space="preserve">from </w:t>
                </w:r>
                <w:r w:rsidR="005E0C44">
                  <w:t xml:space="preserve">the Guatemalan sonorous reality, </w:t>
                </w:r>
                <w:r w:rsidR="005302F5" w:rsidRPr="00903CCD">
                  <w:t>to which he then applies co</w:t>
                </w:r>
                <w:r w:rsidR="005E0C44">
                  <w:t>mposing procedures associated with</w:t>
                </w:r>
                <w:r w:rsidR="005302F5" w:rsidRPr="00903CCD">
                  <w:t xml:space="preserve"> concre</w:t>
                </w:r>
                <w:r w:rsidR="003A7EAB">
                  <w:t xml:space="preserve">te music. </w:t>
                </w:r>
                <w:commentRangeEnd w:id="1"/>
                <w:r w:rsidR="005E0C44">
                  <w:rPr>
                    <w:rStyle w:val="CommentReference"/>
                  </w:rPr>
                  <w:commentReference w:id="1"/>
                </w:r>
                <w:r w:rsidR="005302F5" w:rsidRPr="00903CCD">
                  <w:t xml:space="preserve">In this, </w:t>
                </w:r>
                <w:r w:rsidR="003A7EAB">
                  <w:t>‘</w:t>
                </w:r>
                <w:r w:rsidR="005302F5" w:rsidRPr="003A7EAB">
                  <w:t>Humanofonía I</w:t>
                </w:r>
                <w:r w:rsidR="00AF1CCB">
                  <w:t>’</w:t>
                </w:r>
                <w:r w:rsidR="005302F5" w:rsidRPr="00903CCD">
                  <w:rPr>
                    <w:b/>
                  </w:rPr>
                  <w:t xml:space="preserve"> </w:t>
                </w:r>
                <w:r w:rsidR="005302F5" w:rsidRPr="00903CCD">
                  <w:t xml:space="preserve">(1971) and </w:t>
                </w:r>
                <w:r w:rsidR="003A7EAB">
                  <w:t>‘</w:t>
                </w:r>
                <w:r w:rsidR="005302F5" w:rsidRPr="003A7EAB">
                  <w:t>Humanofonía II</w:t>
                </w:r>
                <w:r w:rsidR="003A7EAB">
                  <w:rPr>
                    <w:b/>
                  </w:rPr>
                  <w:t xml:space="preserve">‘ </w:t>
                </w:r>
                <w:r w:rsidR="005302F5" w:rsidRPr="00903CCD">
                  <w:t>(1972) are emblematic.</w:t>
                </w:r>
              </w:p>
              <w:p w14:paraId="413E845B" w14:textId="77777777" w:rsidR="003A7EAB" w:rsidRPr="00903CCD" w:rsidRDefault="003A7EAB" w:rsidP="005302F5"/>
              <w:p w14:paraId="1668722D" w14:textId="666E6CB8" w:rsidR="003A7EAB" w:rsidRDefault="005302F5" w:rsidP="005302F5">
                <w:r w:rsidRPr="00903CCD">
                  <w:t xml:space="preserve">Orellana was born in Guatemala and pursued musical studies at the National Conservatory with Augusto Ardenois, José Castañeda, </w:t>
                </w:r>
                <w:r w:rsidR="003A7EAB">
                  <w:t xml:space="preserve">and </w:t>
                </w:r>
                <w:r w:rsidR="00B1424F">
                  <w:t xml:space="preserve">Franz Ippisch in </w:t>
                </w:r>
                <w:r w:rsidRPr="00903CCD">
                  <w:t>composition</w:t>
                </w:r>
                <w:r w:rsidR="00B1424F">
                  <w:t>,</w:t>
                </w:r>
                <w:r w:rsidRPr="00903CCD">
                  <w:t xml:space="preserve"> and </w:t>
                </w:r>
                <w:r w:rsidR="003A7EAB" w:rsidRPr="00903CCD">
                  <w:t xml:space="preserve">with Carlos Ciudad Real </w:t>
                </w:r>
                <w:r w:rsidRPr="00903CCD">
                  <w:t xml:space="preserve">in violin. In an initial stage </w:t>
                </w:r>
                <w:r w:rsidR="003A7EAB">
                  <w:t>which — according to Dieter Lehnhoff —</w:t>
                </w:r>
                <w:r w:rsidR="009D250B">
                  <w:t xml:space="preserve"> stretched</w:t>
                </w:r>
                <w:r w:rsidR="00AF1CCB">
                  <w:t xml:space="preserve"> from 1957 to 1967, Orellana</w:t>
                </w:r>
                <w:r w:rsidRPr="00903CCD">
                  <w:t xml:space="preserve"> composed fifteen work</w:t>
                </w:r>
                <w:r w:rsidR="003A7EAB">
                  <w:t>s, two of which received prizes:</w:t>
                </w:r>
                <w:r w:rsidRPr="00903CCD">
                  <w:t xml:space="preserve"> </w:t>
                </w:r>
                <w:r w:rsidR="003A7EAB">
                  <w:t>‘</w:t>
                </w:r>
                <w:r w:rsidRPr="003A7EAB">
                  <w:t>El Jardín Encantado</w:t>
                </w:r>
                <w:r w:rsidR="003A7EAB">
                  <w:t>’</w:t>
                </w:r>
                <w:r w:rsidRPr="00903CCD">
                  <w:rPr>
                    <w:b/>
                  </w:rPr>
                  <w:t xml:space="preserve"> </w:t>
                </w:r>
                <w:r w:rsidR="003A7EAB">
                  <w:t>[‘The Enchanted Garden’]</w:t>
                </w:r>
                <w:r w:rsidRPr="00903CCD">
                  <w:t xml:space="preserve"> </w:t>
                </w:r>
                <w:r w:rsidR="003A7EAB">
                  <w:t>(</w:t>
                </w:r>
                <w:r w:rsidRPr="00903CCD">
                  <w:t xml:space="preserve">1958) and </w:t>
                </w:r>
                <w:r w:rsidR="003A7EAB">
                  <w:t>‘</w:t>
                </w:r>
                <w:r w:rsidRPr="003A7EAB">
                  <w:t>Un extraño personaje</w:t>
                </w:r>
                <w:r w:rsidR="003A7EAB">
                  <w:t>’</w:t>
                </w:r>
                <w:r w:rsidRPr="00903CCD">
                  <w:rPr>
                    <w:b/>
                  </w:rPr>
                  <w:t xml:space="preserve"> </w:t>
                </w:r>
                <w:r w:rsidR="003A7EAB">
                  <w:t>[</w:t>
                </w:r>
                <w:r w:rsidRPr="00903CCD">
                  <w:t>A Bizarre Charac</w:t>
                </w:r>
                <w:r w:rsidR="003A7EAB">
                  <w:t>ter]</w:t>
                </w:r>
                <w:r w:rsidRPr="00903CCD">
                  <w:t xml:space="preserve"> </w:t>
                </w:r>
                <w:r w:rsidR="003A7EAB">
                  <w:t>(</w:t>
                </w:r>
                <w:r w:rsidRPr="00903CCD">
                  <w:t xml:space="preserve">1964).          </w:t>
                </w:r>
              </w:p>
              <w:p w14:paraId="3FF0D707" w14:textId="77777777" w:rsidR="005302F5" w:rsidRPr="00903CCD" w:rsidRDefault="005302F5" w:rsidP="005302F5">
                <w:r w:rsidRPr="00903CCD">
                  <w:t xml:space="preserve">                                          </w:t>
                </w:r>
              </w:p>
              <w:p w14:paraId="1576079B" w14:textId="50C71B6B" w:rsidR="005302F5" w:rsidRDefault="005302F5" w:rsidP="005302F5">
                <w:r w:rsidRPr="00903CCD">
                  <w:rPr>
                    <w:lang w:val="es-ES"/>
                  </w:rPr>
                  <w:t xml:space="preserve">With his piece </w:t>
                </w:r>
                <w:r w:rsidR="003A7EAB">
                  <w:rPr>
                    <w:lang w:val="es-ES"/>
                  </w:rPr>
                  <w:t>‘</w:t>
                </w:r>
                <w:r w:rsidRPr="003A7EAB">
                  <w:rPr>
                    <w:lang w:val="es-ES"/>
                  </w:rPr>
                  <w:t xml:space="preserve">Contrastes. </w:t>
                </w:r>
                <w:r w:rsidRPr="003A7EAB">
                  <w:t>Tema y Variaciones para orquesta y cinta magnética</w:t>
                </w:r>
                <w:r w:rsidR="003A7EAB">
                  <w:t>,’</w:t>
                </w:r>
                <w:r w:rsidRPr="00903CCD">
                  <w:t xml:space="preserve"> he obtained a grant to study in Buenos Aires between 1967 and 1969 at the Centro Latinoamericano de Altos Estudios Musicales</w:t>
                </w:r>
                <w:r w:rsidR="00AF1CCB">
                  <w:t>,</w:t>
                </w:r>
                <w:r w:rsidRPr="00903CCD">
                  <w:t xml:space="preserve"> dependant on the Instituto Di Tella</w:t>
                </w:r>
                <w:r w:rsidR="00AF1CCB">
                  <w:t>,</w:t>
                </w:r>
                <w:r w:rsidRPr="00903CCD">
                  <w:t xml:space="preserve"> a stint which would prove definitive </w:t>
                </w:r>
                <w:r w:rsidR="00B1424F">
                  <w:t xml:space="preserve">for the growth of </w:t>
                </w:r>
                <w:r w:rsidRPr="00903CCD">
                  <w:t>his musical aestheti</w:t>
                </w:r>
                <w:r w:rsidR="00A75A9B">
                  <w:t xml:space="preserve">cs and thought. </w:t>
                </w:r>
                <w:r w:rsidRPr="00903CCD">
                  <w:t>The</w:t>
                </w:r>
                <w:r w:rsidR="00B1424F">
                  <w:t>re he came into contact with</w:t>
                </w:r>
                <w:r w:rsidRPr="00903CCD">
                  <w:t xml:space="preserve"> avant-garde languages and aesthetic</w:t>
                </w:r>
                <w:r w:rsidR="00B1424F">
                  <w:t xml:space="preserve">s — especially </w:t>
                </w:r>
                <w:r w:rsidRPr="00903CCD">
                  <w:t>electronic music</w:t>
                </w:r>
                <w:r w:rsidR="00B1424F">
                  <w:t xml:space="preserve"> — </w:t>
                </w:r>
                <w:r w:rsidRPr="00903CCD">
                  <w:t>under the</w:t>
                </w:r>
                <w:r w:rsidR="00A75A9B">
                  <w:t xml:space="preserve"> guidance of Francisco Kröpfl. </w:t>
                </w:r>
                <w:r w:rsidRPr="00903CCD">
                  <w:t>In this period</w:t>
                </w:r>
                <w:r w:rsidR="00A75A9B">
                  <w:t>,</w:t>
                </w:r>
                <w:r w:rsidRPr="00903CCD">
                  <w:t xml:space="preserve"> he composed his first electronic piece</w:t>
                </w:r>
                <w:r w:rsidR="00A75A9B">
                  <w:t>,</w:t>
                </w:r>
                <w:r w:rsidRPr="00903CCD">
                  <w:t xml:space="preserve"> </w:t>
                </w:r>
                <w:r w:rsidR="00A75A9B">
                  <w:t>‘</w:t>
                </w:r>
                <w:r w:rsidRPr="00A75A9B">
                  <w:t>Metéora</w:t>
                </w:r>
                <w:r w:rsidR="00A75A9B">
                  <w:t>’</w:t>
                </w:r>
                <w:r w:rsidRPr="00903CCD">
                  <w:t xml:space="preserve"> (1968)</w:t>
                </w:r>
                <w:r w:rsidR="00AF1CCB">
                  <w:t>,</w:t>
                </w:r>
                <w:r w:rsidRPr="00903CCD">
                  <w:t xml:space="preserve"> and the </w:t>
                </w:r>
                <w:r w:rsidR="00A75A9B">
                  <w:t>‘</w:t>
                </w:r>
                <w:r w:rsidRPr="00A75A9B">
                  <w:t>Quartette N</w:t>
                </w:r>
                <w:r w:rsidR="00A75A9B">
                  <w:t xml:space="preserve">o. </w:t>
                </w:r>
                <w:r w:rsidRPr="00A75A9B">
                  <w:t xml:space="preserve">2 </w:t>
                </w:r>
                <w:r w:rsidR="00B1424F">
                  <w:t>‘</w:t>
                </w:r>
                <w:r w:rsidRPr="00A75A9B">
                  <w:t>Frater Ignotus</w:t>
                </w:r>
                <w:r w:rsidR="00B1424F">
                  <w:t>’</w:t>
                </w:r>
                <w:r w:rsidR="00A75A9B">
                  <w:t>’</w:t>
                </w:r>
                <w:r w:rsidRPr="00903CCD">
                  <w:t xml:space="preserve"> for two violins, viola</w:t>
                </w:r>
                <w:r w:rsidR="00A75A9B">
                  <w:t>,</w:t>
                </w:r>
                <w:r w:rsidRPr="00903CCD">
                  <w:t xml:space="preserve"> and violoncello.</w:t>
                </w:r>
              </w:p>
              <w:p w14:paraId="4B7793CE" w14:textId="77777777" w:rsidR="00A75A9B" w:rsidRPr="00903CCD" w:rsidRDefault="00A75A9B" w:rsidP="005302F5"/>
              <w:p w14:paraId="6C0E7389" w14:textId="30E2BEFE" w:rsidR="005302F5" w:rsidRDefault="005302F5" w:rsidP="005302F5">
                <w:r w:rsidRPr="00903CCD">
                  <w:t xml:space="preserve">Once </w:t>
                </w:r>
                <w:r w:rsidR="00B1424F">
                  <w:t>he returned to</w:t>
                </w:r>
                <w:r w:rsidRPr="00903CCD">
                  <w:t xml:space="preserve"> Guatemala, where the material and technical means afforded by an elec</w:t>
                </w:r>
                <w:r w:rsidR="009D250B">
                  <w:t>troacoustic music laboratory were</w:t>
                </w:r>
                <w:r w:rsidRPr="00903CCD">
                  <w:t xml:space="preserve"> not available, </w:t>
                </w:r>
                <w:r w:rsidR="00AF1CCB">
                  <w:t>Orellana</w:t>
                </w:r>
                <w:r w:rsidRPr="00903CCD">
                  <w:t xml:space="preserve"> produced his first </w:t>
                </w:r>
                <w:r w:rsidR="00A75A9B">
                  <w:t>‘</w:t>
                </w:r>
                <w:r w:rsidRPr="00A75A9B">
                  <w:t>Humanofonía</w:t>
                </w:r>
                <w:r w:rsidR="00A75A9B">
                  <w:t>’</w:t>
                </w:r>
                <w:r w:rsidRPr="00903CCD">
                  <w:rPr>
                    <w:b/>
                  </w:rPr>
                  <w:t xml:space="preserve"> </w:t>
                </w:r>
                <w:r w:rsidRPr="00903CCD">
                  <w:t xml:space="preserve">(1971) in a small studio in the city </w:t>
                </w:r>
                <w:r w:rsidR="00AF1CCB">
                  <w:t>using</w:t>
                </w:r>
                <w:r w:rsidRPr="00903CCD">
                  <w:t xml:space="preserve"> microphonic sources of </w:t>
                </w:r>
                <w:r w:rsidR="00AF1CCB">
                  <w:t xml:space="preserve">the </w:t>
                </w:r>
                <w:r w:rsidRPr="00903CCD">
                  <w:t>urban sounds in his daily sonorous landscape (</w:t>
                </w:r>
                <w:r w:rsidR="00A75A9B">
                  <w:t xml:space="preserve">such as </w:t>
                </w:r>
                <w:r w:rsidRPr="00903CCD">
                  <w:t xml:space="preserve">turbulent crowd sounds, </w:t>
                </w:r>
                <w:r w:rsidRPr="00A75A9B">
                  <w:t>protests</w:t>
                </w:r>
                <w:r w:rsidRPr="00903CCD">
                  <w:t xml:space="preserve">, meetings, </w:t>
                </w:r>
                <w:r w:rsidR="00A75A9B" w:rsidRPr="00903CCD">
                  <w:t>phonemes</w:t>
                </w:r>
                <w:r w:rsidRPr="00903CCD">
                  <w:t xml:space="preserve"> of indigenous languages, etc.) with the</w:t>
                </w:r>
                <w:r w:rsidRPr="00903CCD">
                  <w:rPr>
                    <w:i/>
                  </w:rPr>
                  <w:t xml:space="preserve"> </w:t>
                </w:r>
                <w:r w:rsidRPr="00903CCD">
                  <w:t xml:space="preserve">purpose of projecting </w:t>
                </w:r>
                <w:r w:rsidR="00A75A9B">
                  <w:t xml:space="preserve">a certain social circumstance. </w:t>
                </w:r>
                <w:r w:rsidRPr="00903CCD">
                  <w:t xml:space="preserve">In this </w:t>
                </w:r>
                <w:r w:rsidRPr="00903CCD">
                  <w:lastRenderedPageBreak/>
                  <w:t>context he</w:t>
                </w:r>
                <w:r>
                  <w:t xml:space="preserve"> </w:t>
                </w:r>
                <w:r w:rsidRPr="00903CCD">
                  <w:t xml:space="preserve">created the </w:t>
                </w:r>
                <w:r w:rsidRPr="00903CCD">
                  <w:rPr>
                    <w:i/>
                  </w:rPr>
                  <w:t>utilería sonora</w:t>
                </w:r>
                <w:r w:rsidR="00A75A9B">
                  <w:t xml:space="preserve"> [</w:t>
                </w:r>
                <w:r w:rsidR="00A75A9B" w:rsidRPr="00734E0D">
                  <w:rPr>
                    <w:i/>
                  </w:rPr>
                  <w:t>sound tools</w:t>
                </w:r>
                <w:r w:rsidR="00A75A9B">
                  <w:t>]</w:t>
                </w:r>
                <w:r w:rsidRPr="00903CCD">
                  <w:t xml:space="preserve"> derived from the marimba, an indigenous instrument constantly present in Guatemalan sound</w:t>
                </w:r>
                <w:r w:rsidR="00734E0D">
                  <w:t>scape</w:t>
                </w:r>
                <w:r w:rsidRPr="00903CCD">
                  <w:t>.</w:t>
                </w:r>
              </w:p>
              <w:p w14:paraId="7F9F87B6" w14:textId="77777777" w:rsidR="00A75A9B" w:rsidRPr="00903CCD" w:rsidRDefault="00A75A9B" w:rsidP="005302F5"/>
              <w:p w14:paraId="5BA28488" w14:textId="0B36692F" w:rsidR="008859F0" w:rsidRDefault="00A75A9B" w:rsidP="005302F5">
                <w:r w:rsidRPr="00903CCD">
                  <w:t>Orellana</w:t>
                </w:r>
                <w:r>
                  <w:t>’s</w:t>
                </w:r>
                <w:r w:rsidR="005302F5" w:rsidRPr="00903CCD">
                  <w:t xml:space="preserve"> </w:t>
                </w:r>
                <w:r w:rsidR="001A071D">
                  <w:t>‘S</w:t>
                </w:r>
                <w:r w:rsidR="005302F5" w:rsidRPr="00A75A9B">
                  <w:t>onarimba</w:t>
                </w:r>
                <w:r>
                  <w:t>’</w:t>
                </w:r>
                <w:r w:rsidR="005302F5" w:rsidRPr="00903CCD">
                  <w:t xml:space="preserve"> b</w:t>
                </w:r>
                <w:r>
                  <w:t xml:space="preserve">ecame the first of a series </w:t>
                </w:r>
                <w:commentRangeStart w:id="2"/>
                <w:r>
                  <w:t>of ‘tools</w:t>
                </w:r>
                <w:r w:rsidR="009D250B">
                  <w:t>,</w:t>
                </w:r>
                <w:r>
                  <w:t>’</w:t>
                </w:r>
                <w:r w:rsidR="009D250B">
                  <w:t xml:space="preserve"> </w:t>
                </w:r>
                <w:commentRangeEnd w:id="2"/>
                <w:r w:rsidR="009D250B">
                  <w:rPr>
                    <w:rStyle w:val="CommentReference"/>
                  </w:rPr>
                  <w:commentReference w:id="2"/>
                </w:r>
                <w:r w:rsidR="009D250B">
                  <w:t>including the Tecoclac (1977), Circumar (1984), and Frobui (1997</w:t>
                </w:r>
                <w:r w:rsidR="00734E0D">
                  <w:t xml:space="preserve">); </w:t>
                </w:r>
                <w:r w:rsidR="001A071D">
                  <w:t>its name derived</w:t>
                </w:r>
                <w:r w:rsidR="005302F5" w:rsidRPr="00903CCD">
                  <w:t xml:space="preserve"> from the fusion of the names of two instruments: the </w:t>
                </w:r>
                <w:r w:rsidR="005302F5" w:rsidRPr="00903CCD">
                  <w:rPr>
                    <w:i/>
                  </w:rPr>
                  <w:t xml:space="preserve">sonaja </w:t>
                </w:r>
                <w:r w:rsidR="005302F5" w:rsidRPr="00903CCD">
                  <w:t xml:space="preserve">[rattle] and the </w:t>
                </w:r>
                <w:r w:rsidR="005302F5" w:rsidRPr="00903CCD">
                  <w:rPr>
                    <w:i/>
                  </w:rPr>
                  <w:t>marimba</w:t>
                </w:r>
                <w:r w:rsidR="00B06153">
                  <w:t xml:space="preserve">. </w:t>
                </w:r>
                <w:r w:rsidR="005302F5" w:rsidRPr="00903CCD">
                  <w:t>Later on</w:t>
                </w:r>
                <w:r w:rsidR="00B06153">
                  <w:t>,</w:t>
                </w:r>
                <w:r w:rsidR="005302F5" w:rsidRPr="00903CCD">
                  <w:t xml:space="preserve"> Orellana incorporated the sounds of other materials </w:t>
                </w:r>
                <w:r w:rsidR="00B06153">
                  <w:t>in</w:t>
                </w:r>
                <w:r w:rsidR="005302F5" w:rsidRPr="00903CCD">
                  <w:t>to his tools, such as wood, metal</w:t>
                </w:r>
                <w:r w:rsidR="00B06153">
                  <w:t>,</w:t>
                </w:r>
                <w:r w:rsidR="00734E0D">
                  <w:t xml:space="preserve"> and</w:t>
                </w:r>
                <w:r w:rsidR="005302F5" w:rsidRPr="00903CCD">
                  <w:t xml:space="preserve"> plastic. His declared purpose was to take the marimba to another </w:t>
                </w:r>
                <w:r w:rsidR="00734E0D">
                  <w:t>sonorous dimension</w:t>
                </w:r>
                <w:r w:rsidR="005302F5" w:rsidRPr="00903CCD">
                  <w:t xml:space="preserve">, creating a kind of </w:t>
                </w:r>
                <w:r w:rsidR="005302F5" w:rsidRPr="00903CCD">
                  <w:rPr>
                    <w:i/>
                  </w:rPr>
                  <w:t>marimba fant</w:t>
                </w:r>
                <w:r w:rsidR="005302F5">
                  <w:rPr>
                    <w:i/>
                  </w:rPr>
                  <w:t>á</w:t>
                </w:r>
                <w:r w:rsidR="005302F5" w:rsidRPr="00903CCD">
                  <w:rPr>
                    <w:i/>
                  </w:rPr>
                  <w:t>stica</w:t>
                </w:r>
                <w:r w:rsidR="00B06153">
                  <w:t xml:space="preserve">. </w:t>
                </w:r>
                <w:r w:rsidR="00734E0D">
                  <w:t>His</w:t>
                </w:r>
                <w:r w:rsidR="005302F5" w:rsidRPr="00903CCD">
                  <w:t xml:space="preserve"> </w:t>
                </w:r>
                <w:r w:rsidR="00734E0D">
                  <w:t>work with the marimba</w:t>
                </w:r>
                <w:r w:rsidR="005302F5" w:rsidRPr="00903CCD">
                  <w:t xml:space="preserve"> </w:t>
                </w:r>
                <w:r w:rsidR="00734E0D">
                  <w:t>inspired</w:t>
                </w:r>
                <w:r w:rsidR="005302F5" w:rsidRPr="00903CCD">
                  <w:t xml:space="preserve"> him to compose </w:t>
                </w:r>
                <w:r w:rsidR="00B06153">
                  <w:t>‘</w:t>
                </w:r>
                <w:r w:rsidR="005302F5" w:rsidRPr="00B06153">
                  <w:t>Evocación profunda de una marimba</w:t>
                </w:r>
                <w:r w:rsidR="00B06153">
                  <w:t>’</w:t>
                </w:r>
                <w:r w:rsidR="005302F5" w:rsidRPr="00903CCD">
                  <w:rPr>
                    <w:b/>
                  </w:rPr>
                  <w:t xml:space="preserve"> </w:t>
                </w:r>
                <w:r w:rsidR="005302F5" w:rsidRPr="00903CCD">
                  <w:t xml:space="preserve">(1984) for marimba, mixed choir, five </w:t>
                </w:r>
                <w:r w:rsidR="00B06153">
                  <w:t>dolce flutes, reciter</w:t>
                </w:r>
                <w:r w:rsidR="008859F0">
                  <w:t>,</w:t>
                </w:r>
                <w:r w:rsidR="005302F5" w:rsidRPr="00903CCD">
                  <w:t xml:space="preserve"> and magnetic tape</w:t>
                </w:r>
                <w:r w:rsidR="001A071D">
                  <w:t>,</w:t>
                </w:r>
                <w:r w:rsidR="005302F5" w:rsidRPr="00903CCD">
                  <w:t xml:space="preserve"> and </w:t>
                </w:r>
                <w:r w:rsidR="008859F0">
                  <w:t>‘</w:t>
                </w:r>
                <w:r w:rsidR="005302F5" w:rsidRPr="008859F0">
                  <w:t>Ramajes de una marimba imaginaria</w:t>
                </w:r>
                <w:r w:rsidR="008859F0">
                  <w:t>’</w:t>
                </w:r>
                <w:r w:rsidR="005302F5" w:rsidRPr="00903CCD">
                  <w:rPr>
                    <w:b/>
                  </w:rPr>
                  <w:t xml:space="preserve"> </w:t>
                </w:r>
                <w:r w:rsidR="008859F0">
                  <w:t>[</w:t>
                </w:r>
                <w:r w:rsidR="005302F5" w:rsidRPr="00903CCD">
                  <w:t>Branches of an imaginary mar</w:t>
                </w:r>
                <w:r w:rsidR="008859F0">
                  <w:t>imba]</w:t>
                </w:r>
                <w:r w:rsidR="005302F5" w:rsidRPr="00903CCD">
                  <w:t xml:space="preserve"> (1990).  </w:t>
                </w:r>
              </w:p>
              <w:p w14:paraId="017351C0" w14:textId="04C34055" w:rsidR="005302F5" w:rsidRPr="00903CCD" w:rsidRDefault="005302F5" w:rsidP="005302F5">
                <w:pPr>
                  <w:rPr>
                    <w:i/>
                  </w:rPr>
                </w:pPr>
                <w:r w:rsidRPr="00903CCD">
                  <w:rPr>
                    <w:i/>
                  </w:rPr>
                  <w:t xml:space="preserve"> </w:t>
                </w:r>
              </w:p>
              <w:p w14:paraId="4013D358" w14:textId="68D4C7F5" w:rsidR="005302F5" w:rsidRPr="00903CCD" w:rsidRDefault="005302F5" w:rsidP="005302F5">
                <w:r w:rsidRPr="00903CCD">
                  <w:t xml:space="preserve">During the </w:t>
                </w:r>
                <w:r w:rsidR="001A071D">
                  <w:t>1970s</w:t>
                </w:r>
                <w:r w:rsidR="008859F0">
                  <w:t>,</w:t>
                </w:r>
                <w:r w:rsidRPr="00903CCD">
                  <w:t xml:space="preserve"> </w:t>
                </w:r>
                <w:r w:rsidR="008859F0" w:rsidRPr="00903CCD">
                  <w:t>Orellana</w:t>
                </w:r>
                <w:r w:rsidR="008859F0">
                  <w:t xml:space="preserve"> </w:t>
                </w:r>
                <w:r w:rsidRPr="00903CCD">
                  <w:t xml:space="preserve">continued to defend his aesthetic in such works as </w:t>
                </w:r>
                <w:r w:rsidR="008859F0">
                  <w:t>‘</w:t>
                </w:r>
                <w:r w:rsidRPr="008859F0">
                  <w:t>Cantata dialectica</w:t>
                </w:r>
                <w:r w:rsidR="008859F0">
                  <w:t>’</w:t>
                </w:r>
                <w:r w:rsidRPr="00903CCD">
                  <w:rPr>
                    <w:b/>
                  </w:rPr>
                  <w:t xml:space="preserve"> </w:t>
                </w:r>
                <w:r w:rsidRPr="00903CCD">
                  <w:t>(1974) for symphonic orchestra, mixed choir,</w:t>
                </w:r>
                <w:r w:rsidR="008859F0">
                  <w:t xml:space="preserve"> and</w:t>
                </w:r>
                <w:r w:rsidRPr="00903CCD">
                  <w:t xml:space="preserve"> sonorous tools, as he did with his electroacoustic works </w:t>
                </w:r>
                <w:r w:rsidR="008859F0">
                  <w:t>‘</w:t>
                </w:r>
                <w:r w:rsidRPr="008859F0">
                  <w:t>Primitiva I</w:t>
                </w:r>
                <w:r w:rsidR="008859F0">
                  <w:t>’</w:t>
                </w:r>
                <w:r w:rsidRPr="008859F0">
                  <w:t xml:space="preserve"> </w:t>
                </w:r>
                <w:r w:rsidRPr="00903CCD">
                  <w:t>(1973),</w:t>
                </w:r>
                <w:r w:rsidRPr="00903CCD">
                  <w:rPr>
                    <w:b/>
                  </w:rPr>
                  <w:t xml:space="preserve"> </w:t>
                </w:r>
                <w:r w:rsidR="008859F0">
                  <w:rPr>
                    <w:b/>
                  </w:rPr>
                  <w:t>‘</w:t>
                </w:r>
                <w:r w:rsidRPr="008859F0">
                  <w:t>Asediado asediante</w:t>
                </w:r>
                <w:r w:rsidR="008859F0">
                  <w:t>’</w:t>
                </w:r>
                <w:r w:rsidRPr="00903CCD">
                  <w:rPr>
                    <w:b/>
                  </w:rPr>
                  <w:t xml:space="preserve"> </w:t>
                </w:r>
                <w:r w:rsidR="008859F0">
                  <w:t>[‘Pursued P</w:t>
                </w:r>
                <w:r w:rsidRPr="00903CCD">
                  <w:t>ursuer</w:t>
                </w:r>
                <w:r w:rsidR="008859F0">
                  <w:t>’]</w:t>
                </w:r>
                <w:r w:rsidRPr="00903CCD">
                  <w:t xml:space="preserve"> </w:t>
                </w:r>
                <w:r w:rsidR="008859F0">
                  <w:t>(</w:t>
                </w:r>
                <w:r w:rsidRPr="00903CCD">
                  <w:t xml:space="preserve">1975), </w:t>
                </w:r>
                <w:r w:rsidR="008859F0">
                  <w:t>‘</w:t>
                </w:r>
                <w:r w:rsidRPr="008859F0">
                  <w:t>Rupestre en el futuro</w:t>
                </w:r>
                <w:r w:rsidR="008859F0">
                  <w:t>’</w:t>
                </w:r>
                <w:r w:rsidRPr="00903CCD">
                  <w:rPr>
                    <w:b/>
                  </w:rPr>
                  <w:t xml:space="preserve"> </w:t>
                </w:r>
                <w:r w:rsidR="008859F0">
                  <w:t>[‘</w:t>
                </w:r>
                <w:r w:rsidRPr="00903CCD">
                  <w:t>Rupestral in the future</w:t>
                </w:r>
                <w:r w:rsidR="008859F0">
                  <w:t>’]</w:t>
                </w:r>
                <w:r w:rsidRPr="00903CCD">
                  <w:t xml:space="preserve"> </w:t>
                </w:r>
                <w:r w:rsidR="008859F0">
                  <w:t>(</w:t>
                </w:r>
                <w:r w:rsidRPr="00903CCD">
                  <w:t>1979)</w:t>
                </w:r>
                <w:r>
                  <w:t xml:space="preserve">, </w:t>
                </w:r>
                <w:r w:rsidR="008859F0">
                  <w:t>al</w:t>
                </w:r>
                <w:r w:rsidRPr="00903CCD">
                  <w:t xml:space="preserve">though in a more indirect way, nearing scenic works with </w:t>
                </w:r>
                <w:r w:rsidR="008859F0">
                  <w:t>‘</w:t>
                </w:r>
                <w:r w:rsidRPr="008859F0">
                  <w:t>Tzulumanachí</w:t>
                </w:r>
                <w:r w:rsidR="008859F0">
                  <w:t>’</w:t>
                </w:r>
                <w:r w:rsidRPr="00903CCD">
                  <w:rPr>
                    <w:b/>
                  </w:rPr>
                  <w:t xml:space="preserve"> </w:t>
                </w:r>
                <w:r w:rsidRPr="00903CCD">
                  <w:t xml:space="preserve">(1979) and </w:t>
                </w:r>
                <w:r w:rsidR="008859F0">
                  <w:t>‘</w:t>
                </w:r>
                <w:r w:rsidRPr="008859F0">
                  <w:t>Santanadasatán</w:t>
                </w:r>
                <w:r w:rsidR="008859F0">
                  <w:t>’</w:t>
                </w:r>
                <w:r w:rsidRPr="00903CCD">
                  <w:rPr>
                    <w:b/>
                  </w:rPr>
                  <w:t xml:space="preserve"> </w:t>
                </w:r>
                <w:r w:rsidR="008859F0">
                  <w:t xml:space="preserve">(1981). </w:t>
                </w:r>
                <w:commentRangeStart w:id="3"/>
                <w:r w:rsidRPr="00903CCD">
                  <w:t xml:space="preserve">His activities combined composition with teaching and </w:t>
                </w:r>
                <w:commentRangeStart w:id="4"/>
                <w:r w:rsidRPr="00903CCD">
                  <w:t>divulgation</w:t>
                </w:r>
                <w:commentRangeEnd w:id="4"/>
                <w:r w:rsidR="00734E0D">
                  <w:rPr>
                    <w:rStyle w:val="CommentReference"/>
                  </w:rPr>
                  <w:commentReference w:id="4"/>
                </w:r>
                <w:r w:rsidR="002A7C9D">
                  <w:t>,</w:t>
                </w:r>
                <w:r w:rsidRPr="00903CCD">
                  <w:t xml:space="preserve"> </w:t>
                </w:r>
                <w:r w:rsidR="002A7C9D">
                  <w:t xml:space="preserve">which formed the foundation of the Grupo de Experimentación Musical in 1974 and, between 199 and 1982, the organisation of experimental music workshops. </w:t>
                </w:r>
                <w:r w:rsidRPr="00903CCD">
                  <w:t xml:space="preserve"> </w:t>
                </w:r>
                <w:commentRangeEnd w:id="3"/>
                <w:r w:rsidR="002A7C9D">
                  <w:rPr>
                    <w:rStyle w:val="CommentReference"/>
                  </w:rPr>
                  <w:commentReference w:id="3"/>
                </w:r>
              </w:p>
              <w:p w14:paraId="09E987CB" w14:textId="77777777" w:rsidR="00671A2E" w:rsidRDefault="00671A2E" w:rsidP="005302F5"/>
              <w:p w14:paraId="5DF35052" w14:textId="24D301F3" w:rsidR="00D94A58" w:rsidRDefault="005302F5" w:rsidP="005302F5">
                <w:r w:rsidRPr="00903CCD">
                  <w:t>His international projection took off when he taught courses in Contemporary Latin</w:t>
                </w:r>
                <w:r w:rsidR="00671A2E">
                  <w:t xml:space="preserve"> A</w:t>
                </w:r>
                <w:r w:rsidRPr="00903CCD">
                  <w:t xml:space="preserve">merican Music in Uruguay and </w:t>
                </w:r>
                <w:r w:rsidR="00671A2E">
                  <w:t xml:space="preserve">Brazil. </w:t>
                </w:r>
                <w:r w:rsidRPr="00903CCD">
                  <w:t xml:space="preserve">It was here that </w:t>
                </w:r>
                <w:r w:rsidR="009607A6">
                  <w:t xml:space="preserve">Orellana’s music and ideas </w:t>
                </w:r>
                <w:r w:rsidRPr="00903CCD">
                  <w:t>became</w:t>
                </w:r>
                <w:r w:rsidR="00EA63E8">
                  <w:t>,</w:t>
                </w:r>
                <w:r w:rsidRPr="00903CCD">
                  <w:t xml:space="preserve"> for a whole generation of young composers</w:t>
                </w:r>
                <w:r w:rsidR="00EA63E8">
                  <w:t>,</w:t>
                </w:r>
                <w:r w:rsidRPr="00903CCD">
                  <w:t xml:space="preserve"> a possible configuration with which to articulate an </w:t>
                </w:r>
                <w:r w:rsidR="009607A6">
                  <w:t>avant-garde</w:t>
                </w:r>
                <w:r w:rsidR="00EA63E8">
                  <w:t xml:space="preserve"> language with</w:t>
                </w:r>
                <w:r w:rsidRPr="00903CCD">
                  <w:t xml:space="preserve"> </w:t>
                </w:r>
                <w:r w:rsidR="00EA63E8">
                  <w:t xml:space="preserve">a </w:t>
                </w:r>
                <w:r w:rsidRPr="00903CCD">
                  <w:t>Latin</w:t>
                </w:r>
                <w:r w:rsidR="009607A6">
                  <w:t xml:space="preserve">-American-aimed content </w:t>
                </w:r>
                <w:commentRangeStart w:id="5"/>
                <w:r w:rsidR="009607A6">
                  <w:t>‘</w:t>
                </w:r>
                <w:r w:rsidRPr="00903CCD">
                  <w:t>sensitize</w:t>
                </w:r>
                <w:r w:rsidR="009607A6">
                  <w:t>d with its acoustic environment’</w:t>
                </w:r>
                <w:r w:rsidRPr="00903CCD">
                  <w:t>.</w:t>
                </w:r>
                <w:commentRangeEnd w:id="5"/>
                <w:r w:rsidR="009607A6">
                  <w:rPr>
                    <w:rStyle w:val="CommentReference"/>
                  </w:rPr>
                  <w:commentReference w:id="5"/>
                </w:r>
                <w:r w:rsidR="00D94A58">
                  <w:t xml:space="preserve"> </w:t>
                </w:r>
              </w:p>
              <w:p w14:paraId="44CBF693" w14:textId="77777777" w:rsidR="00D94A58" w:rsidRDefault="00D94A58" w:rsidP="005302F5"/>
              <w:p w14:paraId="2835E256" w14:textId="7752D2B2" w:rsidR="005302F5" w:rsidRDefault="005302F5" w:rsidP="005302F5">
                <w:r w:rsidRPr="00903CCD">
                  <w:t xml:space="preserve">During the </w:t>
                </w:r>
                <w:r w:rsidR="00265FCE">
                  <w:t>1980s</w:t>
                </w:r>
                <w:r w:rsidRPr="00903CCD">
                  <w:t>, Orellana</w:t>
                </w:r>
                <w:r w:rsidR="002A7C9D">
                  <w:t xml:space="preserve"> made an even greater effort</w:t>
                </w:r>
                <w:r w:rsidRPr="00903CCD">
                  <w:t xml:space="preserve"> to give expression to Guatem</w:t>
                </w:r>
                <w:r w:rsidR="00D94A58">
                  <w:t>alan reality through his music.</w:t>
                </w:r>
                <w:r w:rsidRPr="00903CCD">
                  <w:t xml:space="preserve"> Ideological content manifests itself even more strongly in</w:t>
                </w:r>
                <w:r w:rsidR="002A7C9D">
                  <w:t xml:space="preserve"> Orellana’s electroacoustic composition,</w:t>
                </w:r>
                <w:r w:rsidRPr="00903CCD">
                  <w:t xml:space="preserve"> </w:t>
                </w:r>
                <w:r w:rsidR="00D94A58">
                  <w:t>‘</w:t>
                </w:r>
                <w:r w:rsidRPr="00D94A58">
                  <w:t>Imposible a la X (imágenes de una historia en redondo)</w:t>
                </w:r>
                <w:r w:rsidR="00D94A58">
                  <w:t>’</w:t>
                </w:r>
                <w:r w:rsidRPr="00903CCD">
                  <w:rPr>
                    <w:b/>
                  </w:rPr>
                  <w:t xml:space="preserve"> </w:t>
                </w:r>
                <w:r w:rsidR="004A44EA">
                  <w:t>[‘Impossible to the Nth Degree (Images of a Tale in the Round)’]</w:t>
                </w:r>
                <w:r w:rsidRPr="00903CCD">
                  <w:t xml:space="preserve"> (1980</w:t>
                </w:r>
                <w:commentRangeStart w:id="6"/>
                <w:r w:rsidRPr="00903CCD">
                  <w:t>)</w:t>
                </w:r>
                <w:r w:rsidR="002A7C9D">
                  <w:t xml:space="preserve">. </w:t>
                </w:r>
                <w:r w:rsidR="002A7C9D" w:rsidRPr="006975AA">
                  <w:t>In this piece, h</w:t>
                </w:r>
                <w:r w:rsidR="006975AA" w:rsidRPr="006975AA">
                  <w:t>e returns to the crude images depicting</w:t>
                </w:r>
                <w:r w:rsidR="002A7C9D" w:rsidRPr="006975AA">
                  <w:t xml:space="preserve"> the conditions of repression and misery that he had previously engaged in 'Homofonías' as well as Émulo Lipolidón in 'La Tumba de Gran Leguna' (2001) (which was based on the work of Miguel Angel de Asturias), and 'Socratávica' (1998-99) for mixed choir, sonorous tools, and marimba; 'Socratávica' was dedicated to the memory of the victims of Rio Negro 1982.</w:t>
                </w:r>
                <w:commentRangeEnd w:id="6"/>
                <w:r w:rsidR="002A7C9D" w:rsidRPr="006975AA">
                  <w:rPr>
                    <w:rStyle w:val="CommentReference"/>
                  </w:rPr>
                  <w:commentReference w:id="6"/>
                </w:r>
                <w:r w:rsidR="002A7C9D">
                  <w:rPr>
                    <w:b/>
                  </w:rPr>
                  <w:t xml:space="preserve"> </w:t>
                </w:r>
                <w:del w:id="7" w:author="Laura Dosky" w:date="2014-11-24T10:09:00Z">
                  <w:r w:rsidRPr="00903CCD" w:rsidDel="002A7C9D">
                    <w:delText xml:space="preserve"> , that, continuing what had been started in </w:delText>
                  </w:r>
                  <w:r w:rsidR="0010570E" w:rsidDel="002A7C9D">
                    <w:delText>‘</w:delText>
                  </w:r>
                  <w:r w:rsidRPr="0010570E" w:rsidDel="002A7C9D">
                    <w:delText>Homofonías</w:delText>
                  </w:r>
                  <w:r w:rsidR="004A44EA" w:rsidDel="002A7C9D">
                    <w:delText>,</w:delText>
                  </w:r>
                  <w:r w:rsidR="0010570E" w:rsidDel="002A7C9D">
                    <w:delText>’</w:delText>
                  </w:r>
                  <w:r w:rsidRPr="00903CCD" w:rsidDel="002A7C9D">
                    <w:delText xml:space="preserve"> </w:delText>
                  </w:r>
                  <w:r w:rsidR="0010570E" w:rsidDel="002A7C9D">
                    <w:delText xml:space="preserve">once more </w:delText>
                  </w:r>
                  <w:r w:rsidRPr="00903CCD" w:rsidDel="002A7C9D">
                    <w:delText xml:space="preserve">picks up the crude picture of the conditions of repression and misery, as of Émulo Lipolidón in </w:delText>
                  </w:r>
                  <w:r w:rsidR="0010570E" w:rsidDel="002A7C9D">
                    <w:delText>‘</w:delText>
                  </w:r>
                  <w:r w:rsidRPr="0010570E" w:rsidDel="002A7C9D">
                    <w:delText>La Tumba de Gran Lengua</w:delText>
                  </w:r>
                  <w:r w:rsidR="0010570E" w:rsidDel="002A7C9D">
                    <w:delText>’</w:delText>
                  </w:r>
                  <w:r w:rsidRPr="00903CCD" w:rsidDel="002A7C9D">
                    <w:rPr>
                      <w:b/>
                    </w:rPr>
                    <w:delText xml:space="preserve"> </w:delText>
                  </w:r>
                  <w:r w:rsidRPr="00903CCD" w:rsidDel="002A7C9D">
                    <w:delText>(2001)</w:delText>
                  </w:r>
                  <w:r w:rsidR="004A44EA" w:rsidDel="002A7C9D">
                    <w:delText>,</w:delText>
                  </w:r>
                  <w:r w:rsidRPr="00903CCD" w:rsidDel="002A7C9D">
                    <w:delText xml:space="preserve"> based on the work of Miguel Angel de Asturias, </w:delText>
                  </w:r>
                  <w:r w:rsidR="0010570E" w:rsidDel="002A7C9D">
                    <w:delText>‘</w:delText>
                  </w:r>
                  <w:r w:rsidRPr="0010570E" w:rsidDel="002A7C9D">
                    <w:delText>Socratávica</w:delText>
                  </w:r>
                  <w:r w:rsidR="0010570E" w:rsidDel="002A7C9D">
                    <w:delText>’ (1998–</w:delText>
                  </w:r>
                  <w:r w:rsidRPr="00903CCD" w:rsidDel="002A7C9D">
                    <w:delText>1999) for mixed choir, sonorous tools</w:delText>
                  </w:r>
                  <w:r w:rsidR="0010570E" w:rsidDel="002A7C9D">
                    <w:delText>,</w:delText>
                  </w:r>
                  <w:r w:rsidRPr="00903CCD" w:rsidDel="002A7C9D">
                    <w:delText xml:space="preserve"> and marimba, dedicated to the memory of the victims </w:delText>
                  </w:r>
                  <w:r w:rsidR="0010570E" w:rsidDel="002A7C9D">
                    <w:delText>of Rio Negro 1982, ‘Tanajunarin’ [‘</w:delText>
                  </w:r>
                  <w:r w:rsidRPr="00903CCD" w:rsidDel="002A7C9D">
                    <w:delText>R</w:delText>
                  </w:r>
                  <w:r w:rsidR="0010570E" w:rsidDel="002A7C9D">
                    <w:delText>ituales de Origen’]</w:delText>
                  </w:r>
                  <w:r w:rsidRPr="00903CCD" w:rsidDel="002A7C9D">
                    <w:delText xml:space="preserve"> of </w:delText>
                  </w:r>
                  <w:r w:rsidR="0010570E" w:rsidDel="002A7C9D">
                    <w:delText>‘</w:delText>
                  </w:r>
                  <w:r w:rsidRPr="0010570E" w:rsidDel="002A7C9D">
                    <w:delText>La Profecía</w:delText>
                  </w:r>
                  <w:r w:rsidR="0010570E" w:rsidDel="002A7C9D">
                    <w:delText>’</w:delText>
                  </w:r>
                  <w:r w:rsidRPr="00903CCD" w:rsidDel="002A7C9D">
                    <w:rPr>
                      <w:b/>
                    </w:rPr>
                    <w:delText xml:space="preserve"> </w:delText>
                  </w:r>
                  <w:r w:rsidRPr="00903CCD" w:rsidDel="002A7C9D">
                    <w:delText xml:space="preserve">(1990) </w:delText>
                  </w:r>
                  <w:r w:rsidRPr="0010570E" w:rsidDel="002A7C9D">
                    <w:delText xml:space="preserve">and </w:delText>
                  </w:r>
                  <w:r w:rsidR="0010570E" w:rsidDel="002A7C9D">
                    <w:delText>‘</w:delText>
                  </w:r>
                  <w:r w:rsidRPr="0010570E" w:rsidDel="002A7C9D">
                    <w:delText>Balada de la migrante muerta en el camino</w:delText>
                  </w:r>
                  <w:r w:rsidR="0010570E" w:rsidDel="002A7C9D">
                    <w:delText>’</w:delText>
                  </w:r>
                  <w:r w:rsidRPr="00903CCD" w:rsidDel="002A7C9D">
                    <w:rPr>
                      <w:b/>
                    </w:rPr>
                    <w:delText xml:space="preserve"> </w:delText>
                  </w:r>
                  <w:r w:rsidR="0010570E" w:rsidDel="002A7C9D">
                    <w:delText xml:space="preserve">(2007). </w:delText>
                  </w:r>
                </w:del>
                <w:r w:rsidR="00312C19">
                  <w:t>Similarly,</w:t>
                </w:r>
                <w:r w:rsidRPr="00903CCD">
                  <w:t xml:space="preserve"> in the </w:t>
                </w:r>
                <w:r w:rsidR="00470340">
                  <w:t>‘</w:t>
                </w:r>
                <w:r w:rsidRPr="00903CCD">
                  <w:t>Canto de Justina</w:t>
                </w:r>
                <w:r w:rsidR="00470340">
                  <w:t>’</w:t>
                </w:r>
                <w:r w:rsidR="004A44EA">
                  <w:t xml:space="preserve"> [</w:t>
                </w:r>
                <w:r w:rsidR="00470340">
                  <w:t>‘</w:t>
                </w:r>
                <w:r w:rsidRPr="00903CCD">
                  <w:t>Song of Justina</w:t>
                </w:r>
                <w:r w:rsidR="00470340">
                  <w:t>’</w:t>
                </w:r>
                <w:r w:rsidR="004A44EA">
                  <w:t>]</w:t>
                </w:r>
                <w:r w:rsidRPr="00903CCD">
                  <w:t xml:space="preserve"> in </w:t>
                </w:r>
                <w:r w:rsidR="00470340">
                  <w:t>‘</w:t>
                </w:r>
                <w:r w:rsidRPr="00470340">
                  <w:t>Los Cerros de Ilóm</w:t>
                </w:r>
                <w:r w:rsidR="00470340">
                  <w:t>’</w:t>
                </w:r>
                <w:r w:rsidRPr="00903CCD">
                  <w:rPr>
                    <w:b/>
                  </w:rPr>
                  <w:t xml:space="preserve"> </w:t>
                </w:r>
                <w:r w:rsidR="00312C19">
                  <w:t xml:space="preserve">(1992) — which was </w:t>
                </w:r>
                <w:r w:rsidRPr="00903CCD">
                  <w:t>censored during the go</w:t>
                </w:r>
                <w:r w:rsidR="00312C19">
                  <w:t>vernment of Jorge Serrano Elías —</w:t>
                </w:r>
                <w:r w:rsidRPr="00903CCD">
                  <w:t xml:space="preserve"> the protagonist </w:t>
                </w:r>
                <w:r>
                  <w:t xml:space="preserve">is a revolutionary romantic, a </w:t>
                </w:r>
                <w:r w:rsidR="006975AA">
                  <w:t>young native Indian girl and</w:t>
                </w:r>
                <w:r w:rsidRPr="00903CCD">
                  <w:t xml:space="preserve"> a mythological character</w:t>
                </w:r>
                <w:r w:rsidR="004A44EA">
                  <w:t xml:space="preserve"> who is</w:t>
                </w:r>
                <w:r w:rsidRPr="00903CCD">
                  <w:t xml:space="preserve"> abused by the au</w:t>
                </w:r>
                <w:r w:rsidR="00312C19">
                  <w:t>thority of a ‘mystical police officer’</w:t>
                </w:r>
                <w:r w:rsidR="004A44EA">
                  <w:t>:</w:t>
                </w:r>
                <w:r w:rsidRPr="00903CCD">
                  <w:t xml:space="preserve"> a colonel</w:t>
                </w:r>
                <w:r w:rsidR="00312C19">
                  <w:t xml:space="preserve">, and his henchmen. </w:t>
                </w:r>
                <w:r w:rsidRPr="00903CCD">
                  <w:t>In this work</w:t>
                </w:r>
                <w:r w:rsidR="00986A52">
                  <w:t>,</w:t>
                </w:r>
                <w:r w:rsidRPr="00903CCD">
                  <w:t xml:space="preserve"> the composer attempted to integrate, as he did in others, the reality of the natives’ world by working with </w:t>
                </w:r>
                <w:r w:rsidR="00312C19" w:rsidRPr="00903CCD">
                  <w:t>phonemes</w:t>
                </w:r>
                <w:r w:rsidR="00312C19">
                  <w:t>,</w:t>
                </w:r>
                <w:r w:rsidRPr="00903CCD">
                  <w:t xml:space="preserve"> </w:t>
                </w:r>
                <w:r w:rsidR="00312C19">
                  <w:t>intending to</w:t>
                </w:r>
                <w:r w:rsidRPr="00903CCD">
                  <w:t xml:space="preserve"> emulate Indian tongue.</w:t>
                </w:r>
                <w:r w:rsidR="004A7480">
                  <w:t xml:space="preserve"> </w:t>
                </w:r>
                <w:r w:rsidR="00312C19">
                  <w:t>‘</w:t>
                </w:r>
                <w:r w:rsidRPr="00312C19">
                  <w:t>El violin valsante de Huisderio Armadel</w:t>
                </w:r>
                <w:r w:rsidR="00312C19">
                  <w:t>’</w:t>
                </w:r>
                <w:r w:rsidRPr="00903CCD">
                  <w:rPr>
                    <w:b/>
                  </w:rPr>
                  <w:t xml:space="preserve"> </w:t>
                </w:r>
                <w:r w:rsidRPr="00903CCD">
                  <w:t xml:space="preserve">(1984), autobiographical in character, attempts to show the tension between the sonorous expression of the social conflict and </w:t>
                </w:r>
                <w:r w:rsidR="00B30CCE">
                  <w:t>its rejection by the so-called ‘cultured’ sectors by using traditional instruments:</w:t>
                </w:r>
                <w:r w:rsidRPr="00903CCD">
                  <w:t xml:space="preserve"> a violin and a piano.</w:t>
                </w:r>
                <w:r w:rsidR="004A7480">
                  <w:t xml:space="preserve"> </w:t>
                </w:r>
                <w:r w:rsidRPr="00903CCD">
                  <w:t xml:space="preserve">In </w:t>
                </w:r>
                <w:r w:rsidR="004A7480">
                  <w:t>Orellana’s</w:t>
                </w:r>
                <w:r w:rsidRPr="00903CCD">
                  <w:t xml:space="preserve"> </w:t>
                </w:r>
                <w:r w:rsidR="00B30CCE" w:rsidRPr="00903CCD">
                  <w:t>catalogue</w:t>
                </w:r>
                <w:r w:rsidR="00B30CCE">
                  <w:t>,</w:t>
                </w:r>
                <w:r w:rsidRPr="00903CCD">
                  <w:t xml:space="preserve"> atonal language melds with tonal</w:t>
                </w:r>
                <w:r w:rsidR="00CE0075">
                  <w:t>,</w:t>
                </w:r>
                <w:r w:rsidRPr="00903CCD">
                  <w:t xml:space="preserve"> as w</w:t>
                </w:r>
                <w:r w:rsidR="00B30CCE">
                  <w:t>ell as with the incursion of al</w:t>
                </w:r>
                <w:r w:rsidRPr="00903CCD">
                  <w:t>eatory systems.</w:t>
                </w:r>
              </w:p>
              <w:p w14:paraId="49FE8667" w14:textId="77777777" w:rsidR="00B30CCE" w:rsidRPr="00903CCD" w:rsidRDefault="00B30CCE" w:rsidP="005302F5"/>
              <w:p w14:paraId="3638C34D" w14:textId="72CBACAB" w:rsidR="005302F5" w:rsidRPr="00903CCD" w:rsidRDefault="005302F5" w:rsidP="005302F5">
                <w:r w:rsidRPr="00903CCD">
                  <w:t>Orellana’s contribution to</w:t>
                </w:r>
                <w:r w:rsidR="00B30CCE">
                  <w:t xml:space="preserve"> the modernis</w:t>
                </w:r>
                <w:r w:rsidRPr="00903CCD">
                  <w:t>ation of the Guatemalan artistic scene has been amply acknowledged</w:t>
                </w:r>
                <w:r w:rsidR="00B30CCE">
                  <w:t>,</w:t>
                </w:r>
                <w:r w:rsidRPr="00903CCD">
                  <w:t xml:space="preserve"> as have been his </w:t>
                </w:r>
                <w:r w:rsidR="00B30CCE" w:rsidRPr="00903CCD">
                  <w:t>endeavours</w:t>
                </w:r>
                <w:r w:rsidRPr="00903CCD">
                  <w:t xml:space="preserve"> to integrate</w:t>
                </w:r>
                <w:r w:rsidR="00EA27BF">
                  <w:t xml:space="preserve"> the silenced voices associated with many of</w:t>
                </w:r>
                <w:r w:rsidR="00EA27BF" w:rsidRPr="00903CCD">
                  <w:t xml:space="preserve"> the</w:t>
                </w:r>
                <w:r w:rsidR="00EA27BF">
                  <w:t xml:space="preserve"> social</w:t>
                </w:r>
                <w:r w:rsidR="00EA27BF" w:rsidRPr="00903CCD">
                  <w:t xml:space="preserve"> </w:t>
                </w:r>
                <w:r w:rsidR="00EA27BF">
                  <w:t>realities that exist in his country</w:t>
                </w:r>
                <w:r w:rsidRPr="00903CCD">
                  <w:t xml:space="preserve"> in</w:t>
                </w:r>
                <w:r w:rsidR="002A6E83">
                  <w:t>to</w:t>
                </w:r>
                <w:r w:rsidRPr="00903CCD">
                  <w:t xml:space="preserve"> </w:t>
                </w:r>
                <w:r w:rsidR="00EA27BF">
                  <w:t>his music</w:t>
                </w:r>
                <w:r w:rsidR="00B30CCE">
                  <w:t xml:space="preserve">. </w:t>
                </w:r>
                <w:r w:rsidR="00EA27BF">
                  <w:t>He has detailed his reflections in</w:t>
                </w:r>
                <w:r w:rsidRPr="00903CCD">
                  <w:t xml:space="preserve"> essays</w:t>
                </w:r>
                <w:r w:rsidR="00EA27BF">
                  <w:t>:</w:t>
                </w:r>
                <w:r w:rsidRPr="00903CCD">
                  <w:t xml:space="preserve"> </w:t>
                </w:r>
                <w:r w:rsidR="00EA27BF">
                  <w:t>‘</w:t>
                </w:r>
                <w:r w:rsidRPr="00B30CCE">
                  <w:t>Hacia un lenguaje propio de Latinoamérica en la música actual</w:t>
                </w:r>
                <w:r w:rsidR="00B30CCE" w:rsidRPr="00B30CCE">
                  <w:t>’</w:t>
                </w:r>
                <w:r w:rsidRPr="00903CCD">
                  <w:rPr>
                    <w:b/>
                  </w:rPr>
                  <w:t xml:space="preserve"> </w:t>
                </w:r>
                <w:r w:rsidR="00B30CCE">
                  <w:t>[‘Towards a Language of its Own in Present Day M</w:t>
                </w:r>
                <w:r w:rsidRPr="00903CCD">
                  <w:t>usic in Latin America</w:t>
                </w:r>
                <w:r w:rsidR="00B30CCE">
                  <w:t>’]</w:t>
                </w:r>
                <w:r w:rsidRPr="00903CCD">
                  <w:t xml:space="preserve"> (1977), </w:t>
                </w:r>
                <w:r w:rsidR="00B30CCE">
                  <w:t>‘</w:t>
                </w:r>
                <w:r w:rsidRPr="00B30CCE">
                  <w:t>Recuento de una Labor</w:t>
                </w:r>
                <w:r w:rsidR="00B30CCE">
                  <w:t>’</w:t>
                </w:r>
                <w:r w:rsidRPr="00903CCD">
                  <w:rPr>
                    <w:b/>
                  </w:rPr>
                  <w:t xml:space="preserve"> </w:t>
                </w:r>
                <w:r w:rsidR="00B30CCE">
                  <w:t>[‘Diary of a L</w:t>
                </w:r>
                <w:r w:rsidRPr="00903CCD">
                  <w:t>abo</w:t>
                </w:r>
                <w:r w:rsidR="00B30CCE">
                  <w:t>ur’]</w:t>
                </w:r>
                <w:r w:rsidRPr="00903CCD">
                  <w:t xml:space="preserve"> (1982), </w:t>
                </w:r>
                <w:r w:rsidR="00B30CCE">
                  <w:t>‘</w:t>
                </w:r>
                <w:r w:rsidRPr="00B30CCE">
                  <w:t>Algunos aspectos sobre la noción de paisaje sonoro.  Sensibilización al entorno</w:t>
                </w:r>
                <w:r w:rsidR="00B30CCE">
                  <w:t xml:space="preserve"> </w:t>
                </w:r>
                <w:r w:rsidR="00B30CCE">
                  <w:lastRenderedPageBreak/>
                  <w:t>acústico’</w:t>
                </w:r>
                <w:r w:rsidRPr="00903CCD">
                  <w:rPr>
                    <w:b/>
                  </w:rPr>
                  <w:t xml:space="preserve"> </w:t>
                </w:r>
                <w:r w:rsidR="00B30CCE">
                  <w:t>[‘Some Aspects on the Idea of a Sonorous Landscape: Sensitivity to the Acoustic Environment</w:t>
                </w:r>
                <w:r w:rsidR="002A6E83">
                  <w:t>’</w:t>
                </w:r>
                <w:r w:rsidR="00B30CCE">
                  <w:t>]</w:t>
                </w:r>
                <w:r w:rsidRPr="00903CCD">
                  <w:t xml:space="preserve"> (1983).</w:t>
                </w:r>
              </w:p>
              <w:p w14:paraId="22129E6F" w14:textId="77777777" w:rsidR="002A6E83" w:rsidRDefault="002A6E83" w:rsidP="005302F5"/>
              <w:p w14:paraId="3AA93472" w14:textId="1DE85A7D" w:rsidR="005302F5" w:rsidRPr="00903CCD" w:rsidRDefault="00B30CCE" w:rsidP="005302F5">
                <w:r>
                  <w:t>Orellana</w:t>
                </w:r>
                <w:r w:rsidR="005302F5" w:rsidRPr="00903CCD">
                  <w:t xml:space="preserve"> presently lives in Guatemala where he continues </w:t>
                </w:r>
                <w:r w:rsidR="00EA27BF">
                  <w:t>to compose and teach.</w:t>
                </w:r>
                <w:r w:rsidR="005302F5" w:rsidRPr="00903CCD">
                  <w:t xml:space="preserve"> </w:t>
                </w:r>
              </w:p>
              <w:p w14:paraId="50D7038D" w14:textId="77777777" w:rsidR="00F76209" w:rsidRDefault="00F76209" w:rsidP="005302F5"/>
              <w:p w14:paraId="6DE100ED" w14:textId="0605DA26" w:rsidR="00F76209" w:rsidRDefault="00F76209" w:rsidP="00F76209">
                <w:pPr>
                  <w:pStyle w:val="Heading1"/>
                  <w:outlineLvl w:val="0"/>
                  <w:rPr>
                    <w:lang w:val="es-ES"/>
                  </w:rPr>
                </w:pPr>
                <w:r>
                  <w:rPr>
                    <w:lang w:val="es-ES"/>
                  </w:rPr>
                  <w:t>Multimedia</w:t>
                </w:r>
                <w:r w:rsidR="00F85154">
                  <w:rPr>
                    <w:lang w:val="es-ES"/>
                  </w:rPr>
                  <w:t>:</w:t>
                </w:r>
              </w:p>
              <w:p w14:paraId="5A642F6C" w14:textId="77777777" w:rsidR="00F76209" w:rsidRPr="00CC6047" w:rsidRDefault="005E0C44" w:rsidP="00F76209">
                <w:pPr>
                  <w:rPr>
                    <w:lang w:val="es-ES"/>
                  </w:rPr>
                </w:pPr>
                <w:hyperlink r:id="rId10" w:history="1">
                  <w:r w:rsidR="00F76209" w:rsidRPr="00CC6047">
                    <w:rPr>
                      <w:rStyle w:val="Hyperlink"/>
                      <w:lang w:val="es-ES"/>
                    </w:rPr>
                    <w:t>http://joaquinorellana.org/</w:t>
                  </w:r>
                </w:hyperlink>
              </w:p>
              <w:p w14:paraId="4F521345" w14:textId="77777777" w:rsidR="00F76209" w:rsidRDefault="00F76209" w:rsidP="00F76209">
                <w:pPr>
                  <w:rPr>
                    <w:b/>
                    <w:bCs/>
                    <w:szCs w:val="28"/>
                    <w:lang w:val="es-ES"/>
                  </w:rPr>
                </w:pPr>
              </w:p>
              <w:p w14:paraId="6B806E98" w14:textId="298EA66B" w:rsidR="00F76209" w:rsidRPr="00F76209" w:rsidRDefault="00F76209" w:rsidP="00F76209">
                <w:pPr>
                  <w:pStyle w:val="Heading1"/>
                  <w:outlineLvl w:val="0"/>
                  <w:rPr>
                    <w:lang w:val="es-ES"/>
                  </w:rPr>
                </w:pPr>
                <w:r>
                  <w:rPr>
                    <w:lang w:val="es-ES"/>
                  </w:rPr>
                  <w:t>Discography</w:t>
                </w:r>
                <w:r w:rsidR="00F85154">
                  <w:rPr>
                    <w:lang w:val="es-ES"/>
                  </w:rPr>
                  <w:t>:</w:t>
                </w:r>
              </w:p>
              <w:p w14:paraId="212472DB" w14:textId="49B7C3CA" w:rsidR="00F76209" w:rsidRPr="00CC6047" w:rsidRDefault="008745D0" w:rsidP="008745D0">
                <w:pPr>
                  <w:rPr>
                    <w:szCs w:val="28"/>
                    <w:lang w:val="es-ES"/>
                  </w:rPr>
                </w:pPr>
                <w:r w:rsidRPr="00CC6047">
                  <w:rPr>
                    <w:szCs w:val="28"/>
                    <w:lang w:val="es-ES"/>
                  </w:rPr>
                  <w:t>Orellana</w:t>
                </w:r>
                <w:r>
                  <w:rPr>
                    <w:i/>
                    <w:szCs w:val="28"/>
                    <w:lang w:val="es-ES"/>
                  </w:rPr>
                  <w:t xml:space="preserve">, </w:t>
                </w:r>
                <w:r>
                  <w:rPr>
                    <w:szCs w:val="28"/>
                    <w:lang w:val="es-ES"/>
                  </w:rPr>
                  <w:t xml:space="preserve">Joaquín. </w:t>
                </w:r>
                <w:r w:rsidR="00F76209" w:rsidRPr="008745D0">
                  <w:rPr>
                    <w:i/>
                    <w:szCs w:val="28"/>
                    <w:lang w:val="es-ES"/>
                  </w:rPr>
                  <w:t>Hojas de Álbum</w:t>
                </w:r>
                <w:r>
                  <w:rPr>
                    <w:szCs w:val="28"/>
                    <w:lang w:val="es-ES"/>
                  </w:rPr>
                  <w:t>.</w:t>
                </w:r>
                <w:r w:rsidR="00F76209" w:rsidRPr="00CC6047">
                  <w:rPr>
                    <w:szCs w:val="28"/>
                    <w:lang w:val="es-ES"/>
                  </w:rPr>
                  <w:t xml:space="preserve"> Obras par violín y piano. Fondo regional de pequeños proyectos.</w:t>
                </w:r>
              </w:p>
              <w:p w14:paraId="0E56FA34" w14:textId="77777777" w:rsidR="00F76209" w:rsidRPr="00CC6047" w:rsidRDefault="00F76209" w:rsidP="008745D0">
                <w:pPr>
                  <w:rPr>
                    <w:szCs w:val="28"/>
                    <w:lang w:val="es-ES"/>
                  </w:rPr>
                </w:pPr>
              </w:p>
              <w:p w14:paraId="39C94AAC" w14:textId="165AA64F" w:rsidR="00F76209" w:rsidRDefault="008745D0" w:rsidP="008745D0">
                <w:pPr>
                  <w:rPr>
                    <w:bCs/>
                    <w:szCs w:val="28"/>
                    <w:lang w:val="es-ES"/>
                  </w:rPr>
                </w:pPr>
                <w:r>
                  <w:rPr>
                    <w:bCs/>
                    <w:szCs w:val="28"/>
                    <w:lang w:val="es-ES"/>
                  </w:rPr>
                  <w:t xml:space="preserve">---. </w:t>
                </w:r>
                <w:r w:rsidR="00F76209" w:rsidRPr="008745D0">
                  <w:rPr>
                    <w:bCs/>
                    <w:i/>
                    <w:szCs w:val="28"/>
                    <w:lang w:val="es-ES"/>
                  </w:rPr>
                  <w:t>Humanofonía</w:t>
                </w:r>
                <w:r>
                  <w:rPr>
                    <w:bCs/>
                    <w:szCs w:val="28"/>
                    <w:lang w:val="es-ES"/>
                  </w:rPr>
                  <w:t>.</w:t>
                </w:r>
                <w:r w:rsidR="00F76209">
                  <w:rPr>
                    <w:bCs/>
                    <w:szCs w:val="28"/>
                    <w:lang w:val="es-ES"/>
                  </w:rPr>
                  <w:t xml:space="preserve"> </w:t>
                </w:r>
                <w:r>
                  <w:rPr>
                    <w:bCs/>
                    <w:szCs w:val="28"/>
                    <w:lang w:val="es-ES"/>
                  </w:rPr>
                  <w:t xml:space="preserve"> I</w:t>
                </w:r>
                <w:r w:rsidR="00F76209" w:rsidRPr="004D61DE">
                  <w:rPr>
                    <w:bCs/>
                    <w:szCs w:val="28"/>
                    <w:lang w:val="es-ES"/>
                  </w:rPr>
                  <w:t xml:space="preserve">ncluida en </w:t>
                </w:r>
                <w:r>
                  <w:rPr>
                    <w:bCs/>
                    <w:szCs w:val="28"/>
                    <w:lang w:val="es-ES"/>
                  </w:rPr>
                  <w:t>el disco No. 2 de la Colección ‘Música Nueva Latinoamericana,’</w:t>
                </w:r>
                <w:r w:rsidR="00F76209">
                  <w:rPr>
                    <w:bCs/>
                    <w:szCs w:val="28"/>
                    <w:lang w:val="es-ES"/>
                  </w:rPr>
                  <w:t xml:space="preserve"> </w:t>
                </w:r>
                <w:r w:rsidR="00F76209" w:rsidRPr="004D61DE">
                  <w:rPr>
                    <w:bCs/>
                    <w:szCs w:val="28"/>
                    <w:lang w:val="es-ES"/>
                  </w:rPr>
                  <w:t xml:space="preserve"> </w:t>
                </w:r>
                <w:r w:rsidR="00F76209">
                  <w:rPr>
                    <w:bCs/>
                    <w:szCs w:val="28"/>
                    <w:lang w:val="es-ES"/>
                  </w:rPr>
                  <w:t>Uruguay, 1976.</w:t>
                </w:r>
              </w:p>
              <w:p w14:paraId="7A4281A5" w14:textId="77777777" w:rsidR="00F76209" w:rsidRDefault="00F76209" w:rsidP="008745D0">
                <w:pPr>
                  <w:rPr>
                    <w:bCs/>
                    <w:szCs w:val="28"/>
                    <w:lang w:val="es-ES"/>
                  </w:rPr>
                </w:pPr>
              </w:p>
              <w:p w14:paraId="64749CFC" w14:textId="038394CB" w:rsidR="00F76209" w:rsidRDefault="00BF0C48" w:rsidP="008745D0">
                <w:pPr>
                  <w:rPr>
                    <w:bCs/>
                    <w:szCs w:val="28"/>
                    <w:lang w:val="es-ES"/>
                  </w:rPr>
                </w:pPr>
                <w:r>
                  <w:rPr>
                    <w:bCs/>
                    <w:i/>
                    <w:szCs w:val="28"/>
                    <w:lang w:val="es-ES"/>
                  </w:rPr>
                  <w:t xml:space="preserve">---. </w:t>
                </w:r>
                <w:r w:rsidR="00F76209" w:rsidRPr="00BF0C48">
                  <w:rPr>
                    <w:bCs/>
                    <w:i/>
                    <w:szCs w:val="28"/>
                    <w:lang w:val="es-ES"/>
                  </w:rPr>
                  <w:t>Ramajes de una marimba imaginaria</w:t>
                </w:r>
                <w:r w:rsidR="00F76209">
                  <w:rPr>
                    <w:bCs/>
                    <w:szCs w:val="28"/>
                    <w:lang w:val="es-ES"/>
                  </w:rPr>
                  <w:t xml:space="preserve">, incluida en  </w:t>
                </w:r>
                <w:r>
                  <w:rPr>
                    <w:bCs/>
                    <w:szCs w:val="28"/>
                    <w:lang w:val="es-ES"/>
                  </w:rPr>
                  <w:t>‘</w:t>
                </w:r>
                <w:r w:rsidR="00F76209" w:rsidRPr="004D61DE">
                  <w:rPr>
                    <w:bCs/>
                    <w:szCs w:val="28"/>
                    <w:lang w:val="es-ES"/>
                  </w:rPr>
                  <w:t>Hacia una música contemporá</w:t>
                </w:r>
                <w:r>
                  <w:rPr>
                    <w:bCs/>
                    <w:szCs w:val="28"/>
                    <w:lang w:val="es-ES"/>
                  </w:rPr>
                  <w:t>nea latinoamericana,’</w:t>
                </w:r>
                <w:r w:rsidR="00F76209">
                  <w:rPr>
                    <w:bCs/>
                    <w:szCs w:val="28"/>
                    <w:lang w:val="es-ES"/>
                  </w:rPr>
                  <w:t xml:space="preserve"> </w:t>
                </w:r>
                <w:r>
                  <w:rPr>
                    <w:bCs/>
                    <w:szCs w:val="28"/>
                    <w:lang w:val="es-ES"/>
                  </w:rPr>
                  <w:t xml:space="preserve">Costa Rica, </w:t>
                </w:r>
                <w:r w:rsidR="00F76209" w:rsidRPr="004D61DE">
                  <w:rPr>
                    <w:bCs/>
                    <w:szCs w:val="28"/>
                    <w:lang w:val="es-ES"/>
                  </w:rPr>
                  <w:t xml:space="preserve">2003. </w:t>
                </w:r>
              </w:p>
              <w:p w14:paraId="084DBA3B" w14:textId="77777777" w:rsidR="003F0D73" w:rsidRDefault="003F0D73" w:rsidP="005302F5"/>
            </w:tc>
          </w:sdtContent>
        </w:sdt>
      </w:tr>
      <w:tr w:rsidR="003235A7" w14:paraId="32A3F085" w14:textId="77777777" w:rsidTr="003235A7">
        <w:tc>
          <w:tcPr>
            <w:tcW w:w="9016" w:type="dxa"/>
          </w:tcPr>
          <w:p w14:paraId="16BD036E" w14:textId="6C395545" w:rsidR="00B555CE" w:rsidRDefault="003235A7" w:rsidP="008A5B87">
            <w:r w:rsidRPr="0015114C">
              <w:rPr>
                <w:u w:val="single"/>
              </w:rPr>
              <w:lastRenderedPageBreak/>
              <w:t>Further reading</w:t>
            </w:r>
            <w:r>
              <w:t>:</w:t>
            </w:r>
          </w:p>
          <w:sdt>
            <w:sdtPr>
              <w:alias w:val="Further reading"/>
              <w:tag w:val="furtherReading"/>
              <w:id w:val="-1516217107"/>
              <w:placeholder>
                <w:docPart w:val="D4BAA925055F3C449A1FB53DEF58D7C2"/>
              </w:placeholder>
            </w:sdtPr>
            <w:sdtContent>
              <w:p w14:paraId="6E892EC0" w14:textId="301E2135" w:rsidR="00B555CE" w:rsidRDefault="005E0C44" w:rsidP="00B555CE">
                <w:sdt>
                  <w:sdtPr>
                    <w:id w:val="245154339"/>
                    <w:citation/>
                  </w:sdtPr>
                  <w:sdtContent>
                    <w:r w:rsidR="00F85154">
                      <w:fldChar w:fldCharType="begin"/>
                    </w:r>
                    <w:r w:rsidR="00F85154">
                      <w:rPr>
                        <w:lang w:val="en-US"/>
                      </w:rPr>
                      <w:instrText xml:space="preserve"> CITATION Ber07 \l 1033 </w:instrText>
                    </w:r>
                    <w:r w:rsidR="00F85154">
                      <w:fldChar w:fldCharType="separate"/>
                    </w:r>
                    <w:r w:rsidR="00F85154">
                      <w:rPr>
                        <w:noProof/>
                        <w:lang w:val="en-US"/>
                      </w:rPr>
                      <w:t xml:space="preserve"> </w:t>
                    </w:r>
                    <w:r w:rsidR="00F85154" w:rsidRPr="00F85154">
                      <w:rPr>
                        <w:noProof/>
                        <w:lang w:val="en-US"/>
                      </w:rPr>
                      <w:t>(Berganza)</w:t>
                    </w:r>
                    <w:r w:rsidR="00F85154">
                      <w:fldChar w:fldCharType="end"/>
                    </w:r>
                  </w:sdtContent>
                </w:sdt>
              </w:p>
              <w:p w14:paraId="0DA92404" w14:textId="29E1FD1C" w:rsidR="00B555CE" w:rsidRDefault="00B555CE" w:rsidP="00B555CE"/>
              <w:p w14:paraId="542ED7F8" w14:textId="5DB7D1A5" w:rsidR="00B555CE" w:rsidRDefault="005E0C44" w:rsidP="00B555CE">
                <w:sdt>
                  <w:sdtPr>
                    <w:id w:val="-1310702340"/>
                    <w:citation/>
                  </w:sdtPr>
                  <w:sdtContent>
                    <w:r w:rsidR="00F85154">
                      <w:fldChar w:fldCharType="begin"/>
                    </w:r>
                    <w:r w:rsidR="00F85154">
                      <w:rPr>
                        <w:lang w:val="en-US"/>
                      </w:rPr>
                      <w:instrText xml:space="preserve"> CITATION DeG \l 1033 </w:instrText>
                    </w:r>
                    <w:r w:rsidR="00F85154">
                      <w:fldChar w:fldCharType="separate"/>
                    </w:r>
                    <w:r w:rsidR="00F85154" w:rsidRPr="00F85154">
                      <w:rPr>
                        <w:noProof/>
                        <w:lang w:val="en-US"/>
                      </w:rPr>
                      <w:t>(De Gandarias)</w:t>
                    </w:r>
                    <w:r w:rsidR="00F85154">
                      <w:fldChar w:fldCharType="end"/>
                    </w:r>
                  </w:sdtContent>
                </w:sdt>
              </w:p>
              <w:p w14:paraId="176680E5" w14:textId="3EB4C4B0" w:rsidR="00A549E2" w:rsidRDefault="00A549E2" w:rsidP="00B555CE"/>
              <w:p w14:paraId="0B55C445" w14:textId="37EA7A37" w:rsidR="00A549E2" w:rsidRDefault="005E0C44" w:rsidP="00B555CE">
                <w:sdt>
                  <w:sdtPr>
                    <w:id w:val="-585759900"/>
                    <w:citation/>
                  </w:sdtPr>
                  <w:sdtContent>
                    <w:r w:rsidR="00F85154">
                      <w:fldChar w:fldCharType="begin"/>
                    </w:r>
                    <w:r w:rsidR="00F85154">
                      <w:rPr>
                        <w:lang w:val="en-US"/>
                      </w:rPr>
                      <w:instrText xml:space="preserve"> CITATION Leh00 \l 1033 </w:instrText>
                    </w:r>
                    <w:r w:rsidR="00F85154">
                      <w:fldChar w:fldCharType="separate"/>
                    </w:r>
                    <w:r w:rsidR="00F85154" w:rsidRPr="00F85154">
                      <w:rPr>
                        <w:noProof/>
                        <w:lang w:val="en-US"/>
                      </w:rPr>
                      <w:t>(Lehnhoff)</w:t>
                    </w:r>
                    <w:r w:rsidR="00F85154">
                      <w:fldChar w:fldCharType="end"/>
                    </w:r>
                  </w:sdtContent>
                </w:sdt>
              </w:p>
              <w:p w14:paraId="300F0670" w14:textId="3848E201" w:rsidR="00786A4D" w:rsidRDefault="00786A4D" w:rsidP="00B555CE"/>
              <w:p w14:paraId="5EF40F6F" w14:textId="43387488" w:rsidR="00786A4D" w:rsidRDefault="005E0C44" w:rsidP="00B555CE">
                <w:sdt>
                  <w:sdtPr>
                    <w:id w:val="-731931603"/>
                    <w:citation/>
                  </w:sdtPr>
                  <w:sdtContent>
                    <w:r w:rsidR="00F85154">
                      <w:fldChar w:fldCharType="begin"/>
                    </w:r>
                    <w:r w:rsidR="00F85154">
                      <w:rPr>
                        <w:lang w:val="en-US"/>
                      </w:rPr>
                      <w:instrText xml:space="preserve">CITATION Amo01 \l 1033 </w:instrText>
                    </w:r>
                    <w:r w:rsidR="00F85154">
                      <w:fldChar w:fldCharType="separate"/>
                    </w:r>
                    <w:r w:rsidR="00F85154" w:rsidRPr="00F85154">
                      <w:rPr>
                        <w:noProof/>
                        <w:lang w:val="en-US"/>
                      </w:rPr>
                      <w:t>(Orellana, Amor a la marimba de Guatemala)</w:t>
                    </w:r>
                    <w:r w:rsidR="00F85154">
                      <w:fldChar w:fldCharType="end"/>
                    </w:r>
                  </w:sdtContent>
                </w:sdt>
              </w:p>
              <w:p w14:paraId="49EBB2CD" w14:textId="36E8EA68" w:rsidR="0095482E" w:rsidRDefault="0095482E" w:rsidP="00B555CE"/>
              <w:p w14:paraId="35E8F93E" w14:textId="5F13249E" w:rsidR="00C3646B" w:rsidRDefault="005E0C44" w:rsidP="00B555CE">
                <w:sdt>
                  <w:sdtPr>
                    <w:id w:val="-757595353"/>
                    <w:citation/>
                  </w:sdtPr>
                  <w:sdtContent>
                    <w:r w:rsidR="00F85154">
                      <w:fldChar w:fldCharType="begin"/>
                    </w:r>
                    <w:r w:rsidR="00F85154">
                      <w:rPr>
                        <w:lang w:val="en-US"/>
                      </w:rPr>
                      <w:instrText xml:space="preserve">CITATION Elv07 \l 1033 </w:instrText>
                    </w:r>
                    <w:r w:rsidR="00F85154">
                      <w:fldChar w:fldCharType="separate"/>
                    </w:r>
                    <w:r w:rsidR="00F85154" w:rsidRPr="00F85154">
                      <w:rPr>
                        <w:noProof/>
                        <w:lang w:val="en-US"/>
                      </w:rPr>
                      <w:t>(Orellana, El violín valsante de Huis Armadle)</w:t>
                    </w:r>
                    <w:r w:rsidR="00F85154">
                      <w:fldChar w:fldCharType="end"/>
                    </w:r>
                  </w:sdtContent>
                </w:sdt>
              </w:p>
              <w:p w14:paraId="55D9BAFB" w14:textId="77777777" w:rsidR="00C3646B" w:rsidRDefault="00C3646B" w:rsidP="00B555CE"/>
              <w:p w14:paraId="33650889" w14:textId="45E5FE40" w:rsidR="00AE0D27" w:rsidRDefault="005E0C44" w:rsidP="00B555CE">
                <w:sdt>
                  <w:sdtPr>
                    <w:id w:val="-1488010687"/>
                    <w:citation/>
                  </w:sdtPr>
                  <w:sdtContent>
                    <w:r w:rsidR="00F85154">
                      <w:fldChar w:fldCharType="begin"/>
                    </w:r>
                    <w:r w:rsidR="00F85154">
                      <w:rPr>
                        <w:lang w:val="en-US"/>
                      </w:rPr>
                      <w:instrText xml:space="preserve">CITATION Hac95 \l 1033 </w:instrText>
                    </w:r>
                    <w:r w:rsidR="00F85154">
                      <w:fldChar w:fldCharType="separate"/>
                    </w:r>
                    <w:r w:rsidR="00F85154" w:rsidRPr="00F85154">
                      <w:rPr>
                        <w:noProof/>
                        <w:lang w:val="en-US"/>
                      </w:rPr>
                      <w:t>(Orellana, Hacia un lenguaje propio de Latinoamérica en música actual)</w:t>
                    </w:r>
                    <w:r w:rsidR="00F85154">
                      <w:fldChar w:fldCharType="end"/>
                    </w:r>
                  </w:sdtContent>
                </w:sdt>
              </w:p>
              <w:p w14:paraId="5224EF8B" w14:textId="77777777" w:rsidR="00AE0D27" w:rsidRDefault="00AE0D27" w:rsidP="00B555CE"/>
              <w:p w14:paraId="39BD0DF8" w14:textId="20757452" w:rsidR="00AE0D27" w:rsidRDefault="005E0C44" w:rsidP="00B555CE">
                <w:sdt>
                  <w:sdtPr>
                    <w:id w:val="-231936300"/>
                    <w:citation/>
                  </w:sdtPr>
                  <w:sdtContent>
                    <w:r w:rsidR="00F85154">
                      <w:fldChar w:fldCharType="begin"/>
                    </w:r>
                    <w:r w:rsidR="00F85154">
                      <w:rPr>
                        <w:lang w:val="en-US"/>
                      </w:rPr>
                      <w:instrText xml:space="preserve">CITATION Ore82 \l 1033 </w:instrText>
                    </w:r>
                    <w:r w:rsidR="00F85154">
                      <w:fldChar w:fldCharType="separate"/>
                    </w:r>
                    <w:r w:rsidR="00F85154" w:rsidRPr="00F85154">
                      <w:rPr>
                        <w:noProof/>
                        <w:lang w:val="en-US"/>
                      </w:rPr>
                      <w:t>(Orellana, Recuento de una labor)</w:t>
                    </w:r>
                    <w:r w:rsidR="00F85154">
                      <w:fldChar w:fldCharType="end"/>
                    </w:r>
                  </w:sdtContent>
                </w:sdt>
              </w:p>
              <w:p w14:paraId="056B3C44" w14:textId="77777777" w:rsidR="00AE0D27" w:rsidRDefault="00AE0D27" w:rsidP="00B555CE"/>
              <w:p w14:paraId="3ABD4976" w14:textId="2A3B180D" w:rsidR="00976840" w:rsidRDefault="005E0C44" w:rsidP="00B555CE">
                <w:sdt>
                  <w:sdtPr>
                    <w:id w:val="-1601091176"/>
                    <w:citation/>
                  </w:sdtPr>
                  <w:sdtContent>
                    <w:r w:rsidR="00F85154">
                      <w:fldChar w:fldCharType="begin"/>
                    </w:r>
                    <w:r w:rsidR="00F85154">
                      <w:rPr>
                        <w:lang w:val="en-US"/>
                      </w:rPr>
                      <w:instrText xml:space="preserve"> CITATION Ore98 \l 1033 </w:instrText>
                    </w:r>
                    <w:r w:rsidR="00F85154">
                      <w:fldChar w:fldCharType="separate"/>
                    </w:r>
                    <w:r w:rsidR="00F85154" w:rsidRPr="00F85154">
                      <w:rPr>
                        <w:noProof/>
                        <w:lang w:val="en-US"/>
                      </w:rPr>
                      <w:t>(Orellana and Cofiño, Sinfonía delirante)</w:t>
                    </w:r>
                    <w:r w:rsidR="00F85154">
                      <w:fldChar w:fldCharType="end"/>
                    </w:r>
                  </w:sdtContent>
                </w:sdt>
              </w:p>
              <w:p w14:paraId="4EE4CD9A" w14:textId="77777777" w:rsidR="00976840" w:rsidRDefault="00976840" w:rsidP="00B555CE"/>
              <w:p w14:paraId="5E651154" w14:textId="77777777" w:rsidR="00AA4B13" w:rsidRDefault="005E0C44" w:rsidP="00B555CE">
                <w:sdt>
                  <w:sdtPr>
                    <w:id w:val="-641891886"/>
                    <w:citation/>
                  </w:sdtPr>
                  <w:sdtContent>
                    <w:r w:rsidR="00976840">
                      <w:fldChar w:fldCharType="begin"/>
                    </w:r>
                    <w:r w:rsidR="00976840">
                      <w:rPr>
                        <w:lang w:val="en-US"/>
                      </w:rPr>
                      <w:instrText xml:space="preserve"> CITATION Par \l 1033 </w:instrText>
                    </w:r>
                    <w:r w:rsidR="00976840">
                      <w:fldChar w:fldCharType="separate"/>
                    </w:r>
                    <w:r w:rsidR="00976840" w:rsidRPr="00976840">
                      <w:rPr>
                        <w:noProof/>
                        <w:lang w:val="en-US"/>
                      </w:rPr>
                      <w:t>(Paraskevaídis)</w:t>
                    </w:r>
                    <w:r w:rsidR="00976840">
                      <w:fldChar w:fldCharType="end"/>
                    </w:r>
                  </w:sdtContent>
                </w:sdt>
              </w:p>
              <w:p w14:paraId="26E4BAF2" w14:textId="77777777" w:rsidR="00AA4B13" w:rsidRDefault="00AA4B13" w:rsidP="00B555CE"/>
              <w:p w14:paraId="6DF23A97" w14:textId="77777777" w:rsidR="00354B31" w:rsidRDefault="005E0C44" w:rsidP="00B555CE">
                <w:sdt>
                  <w:sdtPr>
                    <w:id w:val="297731482"/>
                    <w:citation/>
                  </w:sdtPr>
                  <w:sdtContent>
                    <w:r w:rsidR="00AA4B13">
                      <w:fldChar w:fldCharType="begin"/>
                    </w:r>
                    <w:r w:rsidR="00AA4B13">
                      <w:rPr>
                        <w:lang w:val="en-US"/>
                      </w:rPr>
                      <w:instrText xml:space="preserve"> CITATION Pri10 \l 1033 </w:instrText>
                    </w:r>
                    <w:r w:rsidR="00AA4B13">
                      <w:fldChar w:fldCharType="separate"/>
                    </w:r>
                    <w:r w:rsidR="00AA4B13" w:rsidRPr="00AA4B13">
                      <w:rPr>
                        <w:noProof/>
                        <w:lang w:val="en-US"/>
                      </w:rPr>
                      <w:t>(Privado Catalán)</w:t>
                    </w:r>
                    <w:r w:rsidR="00AA4B13">
                      <w:fldChar w:fldCharType="end"/>
                    </w:r>
                  </w:sdtContent>
                </w:sdt>
              </w:p>
              <w:p w14:paraId="2E723D93" w14:textId="77777777" w:rsidR="00354B31" w:rsidRDefault="00354B31" w:rsidP="00B555CE"/>
              <w:p w14:paraId="29BF8026" w14:textId="1478C84E" w:rsidR="003235A7" w:rsidRDefault="005E0C44" w:rsidP="00B555CE">
                <w:sdt>
                  <w:sdtPr>
                    <w:id w:val="-61644616"/>
                    <w:citation/>
                  </w:sdtPr>
                  <w:sdtContent>
                    <w:r w:rsidR="00354B31">
                      <w:fldChar w:fldCharType="begin"/>
                    </w:r>
                    <w:r w:rsidR="00354B31">
                      <w:rPr>
                        <w:lang w:val="en-US"/>
                      </w:rPr>
                      <w:instrText xml:space="preserve"> CITATION Rol04 \l 1033 </w:instrText>
                    </w:r>
                    <w:r w:rsidR="00354B31">
                      <w:fldChar w:fldCharType="separate"/>
                    </w:r>
                    <w:r w:rsidR="00354B31" w:rsidRPr="00354B31">
                      <w:rPr>
                        <w:noProof/>
                        <w:lang w:val="en-US"/>
                      </w:rPr>
                      <w:t>(Roldan)</w:t>
                    </w:r>
                    <w:r w:rsidR="00354B31">
                      <w:fldChar w:fldCharType="end"/>
                    </w:r>
                  </w:sdtContent>
                </w:sdt>
              </w:p>
            </w:sdtContent>
          </w:sdt>
        </w:tc>
      </w:tr>
    </w:tbl>
    <w:p w14:paraId="564EF96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4-11-24T09:41:00Z" w:initials="LD">
    <w:p w14:paraId="22354C77" w14:textId="18D1B349" w:rsidR="009D250B" w:rsidRDefault="009D250B">
      <w:pPr>
        <w:pStyle w:val="CommentText"/>
      </w:pPr>
      <w:r>
        <w:rPr>
          <w:rStyle w:val="CommentReference"/>
        </w:rPr>
        <w:annotationRef/>
      </w:r>
      <w:r>
        <w:t>Can you include a citation that will point the reader towards Graciela Paraskevaídis’ statement?</w:t>
      </w:r>
    </w:p>
  </w:comment>
  <w:comment w:id="2" w:author="Laura Dosky" w:date="2014-11-24T10:22:00Z" w:initials="LD">
    <w:p w14:paraId="528B2828" w14:textId="3E9A3ED7" w:rsidR="009D250B" w:rsidRDefault="009D250B">
      <w:pPr>
        <w:pStyle w:val="CommentText"/>
      </w:pPr>
      <w:r>
        <w:rPr>
          <w:rStyle w:val="CommentReference"/>
        </w:rPr>
        <w:annotationRef/>
      </w:r>
      <w:r>
        <w:t xml:space="preserve">Can you very briefly explain what these ‘tools’ are? Are they instruments of some sort? </w:t>
      </w:r>
    </w:p>
  </w:comment>
  <w:comment w:id="4" w:author="Laura Dosky" w:date="2014-11-24T10:00:00Z" w:initials="LD">
    <w:p w14:paraId="422CD73A" w14:textId="1BF33E64" w:rsidR="009D250B" w:rsidRDefault="009D250B">
      <w:pPr>
        <w:pStyle w:val="CommentText"/>
      </w:pPr>
      <w:r>
        <w:rPr>
          <w:rStyle w:val="CommentReference"/>
        </w:rPr>
        <w:annotationRef/>
      </w:r>
      <w:r>
        <w:t>What does this mean?</w:t>
      </w:r>
    </w:p>
  </w:comment>
  <w:comment w:id="3" w:author="Laura Dosky" w:date="2014-11-24T10:05:00Z" w:initials="LD">
    <w:p w14:paraId="032363EE" w14:textId="5F991251" w:rsidR="009D250B" w:rsidRDefault="009D250B">
      <w:pPr>
        <w:pStyle w:val="CommentText"/>
      </w:pPr>
      <w:r>
        <w:rPr>
          <w:rStyle w:val="CommentReference"/>
        </w:rPr>
        <w:annotationRef/>
      </w:r>
      <w:r>
        <w:t>Can you take a close look at this sentence to ensure that we have retained your intended meaning after editing?</w:t>
      </w:r>
    </w:p>
  </w:comment>
  <w:comment w:id="5" w:author="Hayley Evans" w:date="2014-11-24T10:05:00Z" w:initials="HE">
    <w:p w14:paraId="1430F2BD" w14:textId="223F8E88" w:rsidR="009D250B" w:rsidRPr="002A7C9D" w:rsidRDefault="009D250B">
      <w:pPr>
        <w:pStyle w:val="CommentText"/>
      </w:pPr>
      <w:r>
        <w:rPr>
          <w:rStyle w:val="CommentReference"/>
        </w:rPr>
        <w:annotationRef/>
      </w:r>
      <w:r>
        <w:t>A citation is needed here, with the source and page number.</w:t>
      </w:r>
    </w:p>
  </w:comment>
  <w:comment w:id="6" w:author="Laura Dosky" w:date="2014-11-24T10:12:00Z" w:initials="LD">
    <w:p w14:paraId="68D22D8A" w14:textId="350157E7" w:rsidR="009D250B" w:rsidRDefault="009D250B">
      <w:pPr>
        <w:pStyle w:val="CommentText"/>
      </w:pPr>
      <w:r>
        <w:rPr>
          <w:rStyle w:val="CommentReference"/>
        </w:rPr>
        <w:annotationRef/>
      </w:r>
      <w:r>
        <w:t>Can you examine this section to ensure I have retained your intended meaning? There is a part at the end of the sentence that I was not able to work in. Can you add it back in as you revise this section? This is the missing information: “…Rio Negro 1982, ‘Tanajunarin’ [Rituales de Origen’] of ‘La Profecía’ (1990) and ‘Balada de la migrante muerta en el camino’ (2007).”</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95C61" w14:textId="77777777" w:rsidR="009D250B" w:rsidRDefault="009D250B" w:rsidP="007A0D55">
      <w:pPr>
        <w:spacing w:after="0" w:line="240" w:lineRule="auto"/>
      </w:pPr>
      <w:r>
        <w:separator/>
      </w:r>
    </w:p>
  </w:endnote>
  <w:endnote w:type="continuationSeparator" w:id="0">
    <w:p w14:paraId="4755D44A" w14:textId="77777777" w:rsidR="009D250B" w:rsidRDefault="009D25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A0A7D4" w14:textId="77777777" w:rsidR="009D250B" w:rsidRDefault="009D250B" w:rsidP="007A0D55">
      <w:pPr>
        <w:spacing w:after="0" w:line="240" w:lineRule="auto"/>
      </w:pPr>
      <w:r>
        <w:separator/>
      </w:r>
    </w:p>
  </w:footnote>
  <w:footnote w:type="continuationSeparator" w:id="0">
    <w:p w14:paraId="64AF8372" w14:textId="77777777" w:rsidR="009D250B" w:rsidRDefault="009D25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3CF87" w14:textId="77777777" w:rsidR="009D250B" w:rsidRDefault="009D250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64D35AE" w14:textId="77777777" w:rsidR="009D250B" w:rsidRDefault="009D25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4A5"/>
    <w:rsid w:val="00027DB2"/>
    <w:rsid w:val="00032559"/>
    <w:rsid w:val="00052040"/>
    <w:rsid w:val="000B25AE"/>
    <w:rsid w:val="000B55AB"/>
    <w:rsid w:val="000D24DC"/>
    <w:rsid w:val="000D5253"/>
    <w:rsid w:val="00101B2E"/>
    <w:rsid w:val="0010570E"/>
    <w:rsid w:val="00116FA0"/>
    <w:rsid w:val="00136CA0"/>
    <w:rsid w:val="0015114C"/>
    <w:rsid w:val="00172C71"/>
    <w:rsid w:val="001A071D"/>
    <w:rsid w:val="001A21F3"/>
    <w:rsid w:val="001A2537"/>
    <w:rsid w:val="001A6A06"/>
    <w:rsid w:val="00210C03"/>
    <w:rsid w:val="002162E2"/>
    <w:rsid w:val="00225C5A"/>
    <w:rsid w:val="00230B10"/>
    <w:rsid w:val="00234353"/>
    <w:rsid w:val="00244BB0"/>
    <w:rsid w:val="00265FCE"/>
    <w:rsid w:val="002A0A0D"/>
    <w:rsid w:val="002A6E83"/>
    <w:rsid w:val="002A7C9D"/>
    <w:rsid w:val="002B0B37"/>
    <w:rsid w:val="0030662D"/>
    <w:rsid w:val="00312C19"/>
    <w:rsid w:val="003235A7"/>
    <w:rsid w:val="00354B31"/>
    <w:rsid w:val="003677B6"/>
    <w:rsid w:val="003A7EAB"/>
    <w:rsid w:val="003D3579"/>
    <w:rsid w:val="003E2795"/>
    <w:rsid w:val="003F0D73"/>
    <w:rsid w:val="00462DBE"/>
    <w:rsid w:val="00464699"/>
    <w:rsid w:val="00470340"/>
    <w:rsid w:val="00483379"/>
    <w:rsid w:val="00487BC5"/>
    <w:rsid w:val="00496888"/>
    <w:rsid w:val="004A44EA"/>
    <w:rsid w:val="004A7476"/>
    <w:rsid w:val="004A7480"/>
    <w:rsid w:val="004E5896"/>
    <w:rsid w:val="00513EE6"/>
    <w:rsid w:val="005302F5"/>
    <w:rsid w:val="00534F8F"/>
    <w:rsid w:val="00590035"/>
    <w:rsid w:val="005B177E"/>
    <w:rsid w:val="005B3921"/>
    <w:rsid w:val="005E0C44"/>
    <w:rsid w:val="005F26D7"/>
    <w:rsid w:val="005F5450"/>
    <w:rsid w:val="00632F31"/>
    <w:rsid w:val="00671A2E"/>
    <w:rsid w:val="0069479D"/>
    <w:rsid w:val="006975AA"/>
    <w:rsid w:val="006B3217"/>
    <w:rsid w:val="006D0412"/>
    <w:rsid w:val="006D247D"/>
    <w:rsid w:val="00734E0D"/>
    <w:rsid w:val="007411B9"/>
    <w:rsid w:val="0074452D"/>
    <w:rsid w:val="00780D95"/>
    <w:rsid w:val="00780DC7"/>
    <w:rsid w:val="00786A4D"/>
    <w:rsid w:val="007A0D55"/>
    <w:rsid w:val="007B3377"/>
    <w:rsid w:val="007E5F44"/>
    <w:rsid w:val="00821DE3"/>
    <w:rsid w:val="00846CE1"/>
    <w:rsid w:val="008745D0"/>
    <w:rsid w:val="008859F0"/>
    <w:rsid w:val="008A5B87"/>
    <w:rsid w:val="00922950"/>
    <w:rsid w:val="0095482E"/>
    <w:rsid w:val="009607A6"/>
    <w:rsid w:val="00976840"/>
    <w:rsid w:val="00986A52"/>
    <w:rsid w:val="009A3C49"/>
    <w:rsid w:val="009A7264"/>
    <w:rsid w:val="009B185E"/>
    <w:rsid w:val="009D1606"/>
    <w:rsid w:val="009D250B"/>
    <w:rsid w:val="009E18A1"/>
    <w:rsid w:val="009E73D7"/>
    <w:rsid w:val="00A27D2C"/>
    <w:rsid w:val="00A549E2"/>
    <w:rsid w:val="00A75A9B"/>
    <w:rsid w:val="00A75C96"/>
    <w:rsid w:val="00A76FD9"/>
    <w:rsid w:val="00A97432"/>
    <w:rsid w:val="00AA4B13"/>
    <w:rsid w:val="00AB436D"/>
    <w:rsid w:val="00AD2F24"/>
    <w:rsid w:val="00AD4844"/>
    <w:rsid w:val="00AE0D27"/>
    <w:rsid w:val="00AF1CCB"/>
    <w:rsid w:val="00B06153"/>
    <w:rsid w:val="00B1424F"/>
    <w:rsid w:val="00B219AE"/>
    <w:rsid w:val="00B30CCE"/>
    <w:rsid w:val="00B33145"/>
    <w:rsid w:val="00B555CE"/>
    <w:rsid w:val="00B574C9"/>
    <w:rsid w:val="00BC39C9"/>
    <w:rsid w:val="00BE5BF7"/>
    <w:rsid w:val="00BF0C48"/>
    <w:rsid w:val="00BF40E1"/>
    <w:rsid w:val="00C124A5"/>
    <w:rsid w:val="00C27FAB"/>
    <w:rsid w:val="00C358D4"/>
    <w:rsid w:val="00C3646B"/>
    <w:rsid w:val="00C6296B"/>
    <w:rsid w:val="00CC586D"/>
    <w:rsid w:val="00CE0075"/>
    <w:rsid w:val="00CF1542"/>
    <w:rsid w:val="00CF3EC5"/>
    <w:rsid w:val="00D6468F"/>
    <w:rsid w:val="00D656DA"/>
    <w:rsid w:val="00D83300"/>
    <w:rsid w:val="00D94A58"/>
    <w:rsid w:val="00D94BF9"/>
    <w:rsid w:val="00DC6B48"/>
    <w:rsid w:val="00DF01B0"/>
    <w:rsid w:val="00E85A05"/>
    <w:rsid w:val="00E95829"/>
    <w:rsid w:val="00EA27BF"/>
    <w:rsid w:val="00EA606C"/>
    <w:rsid w:val="00EA63E8"/>
    <w:rsid w:val="00EB0C8C"/>
    <w:rsid w:val="00EB51FD"/>
    <w:rsid w:val="00EB77DB"/>
    <w:rsid w:val="00ED139F"/>
    <w:rsid w:val="00EF74F7"/>
    <w:rsid w:val="00F36937"/>
    <w:rsid w:val="00F60F53"/>
    <w:rsid w:val="00F76209"/>
    <w:rsid w:val="00F8515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EB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24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4A5"/>
    <w:rPr>
      <w:rFonts w:ascii="Lucida Grande" w:hAnsi="Lucida Grande" w:cs="Lucida Grande"/>
      <w:sz w:val="18"/>
      <w:szCs w:val="18"/>
    </w:rPr>
  </w:style>
  <w:style w:type="character" w:styleId="CommentReference">
    <w:name w:val="annotation reference"/>
    <w:basedOn w:val="DefaultParagraphFont"/>
    <w:uiPriority w:val="99"/>
    <w:semiHidden/>
    <w:rsid w:val="000D5253"/>
    <w:rPr>
      <w:sz w:val="18"/>
      <w:szCs w:val="18"/>
    </w:rPr>
  </w:style>
  <w:style w:type="paragraph" w:styleId="CommentText">
    <w:name w:val="annotation text"/>
    <w:basedOn w:val="Normal"/>
    <w:link w:val="CommentTextChar"/>
    <w:uiPriority w:val="99"/>
    <w:semiHidden/>
    <w:rsid w:val="000D5253"/>
    <w:pPr>
      <w:spacing w:line="240" w:lineRule="auto"/>
    </w:pPr>
    <w:rPr>
      <w:sz w:val="24"/>
      <w:szCs w:val="24"/>
    </w:rPr>
  </w:style>
  <w:style w:type="character" w:customStyle="1" w:styleId="CommentTextChar">
    <w:name w:val="Comment Text Char"/>
    <w:basedOn w:val="DefaultParagraphFont"/>
    <w:link w:val="CommentText"/>
    <w:uiPriority w:val="99"/>
    <w:semiHidden/>
    <w:rsid w:val="000D5253"/>
    <w:rPr>
      <w:sz w:val="24"/>
      <w:szCs w:val="24"/>
    </w:rPr>
  </w:style>
  <w:style w:type="paragraph" w:styleId="CommentSubject">
    <w:name w:val="annotation subject"/>
    <w:basedOn w:val="CommentText"/>
    <w:next w:val="CommentText"/>
    <w:link w:val="CommentSubjectChar"/>
    <w:uiPriority w:val="99"/>
    <w:semiHidden/>
    <w:rsid w:val="000D5253"/>
    <w:rPr>
      <w:b/>
      <w:bCs/>
      <w:sz w:val="20"/>
      <w:szCs w:val="20"/>
    </w:rPr>
  </w:style>
  <w:style w:type="character" w:customStyle="1" w:styleId="CommentSubjectChar">
    <w:name w:val="Comment Subject Char"/>
    <w:basedOn w:val="CommentTextChar"/>
    <w:link w:val="CommentSubject"/>
    <w:uiPriority w:val="99"/>
    <w:semiHidden/>
    <w:rsid w:val="000D5253"/>
    <w:rPr>
      <w:b/>
      <w:bCs/>
      <w:sz w:val="20"/>
      <w:szCs w:val="20"/>
    </w:rPr>
  </w:style>
  <w:style w:type="character" w:styleId="Hyperlink">
    <w:name w:val="Hyperlink"/>
    <w:rsid w:val="00F76209"/>
    <w:rPr>
      <w:color w:val="0000FF"/>
      <w:u w:val="single"/>
    </w:rPr>
  </w:style>
  <w:style w:type="paragraph" w:styleId="Revision">
    <w:name w:val="Revision"/>
    <w:hidden/>
    <w:uiPriority w:val="99"/>
    <w:semiHidden/>
    <w:rsid w:val="009A3C4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24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4A5"/>
    <w:rPr>
      <w:rFonts w:ascii="Lucida Grande" w:hAnsi="Lucida Grande" w:cs="Lucida Grande"/>
      <w:sz w:val="18"/>
      <w:szCs w:val="18"/>
    </w:rPr>
  </w:style>
  <w:style w:type="character" w:styleId="CommentReference">
    <w:name w:val="annotation reference"/>
    <w:basedOn w:val="DefaultParagraphFont"/>
    <w:uiPriority w:val="99"/>
    <w:semiHidden/>
    <w:rsid w:val="000D5253"/>
    <w:rPr>
      <w:sz w:val="18"/>
      <w:szCs w:val="18"/>
    </w:rPr>
  </w:style>
  <w:style w:type="paragraph" w:styleId="CommentText">
    <w:name w:val="annotation text"/>
    <w:basedOn w:val="Normal"/>
    <w:link w:val="CommentTextChar"/>
    <w:uiPriority w:val="99"/>
    <w:semiHidden/>
    <w:rsid w:val="000D5253"/>
    <w:pPr>
      <w:spacing w:line="240" w:lineRule="auto"/>
    </w:pPr>
    <w:rPr>
      <w:sz w:val="24"/>
      <w:szCs w:val="24"/>
    </w:rPr>
  </w:style>
  <w:style w:type="character" w:customStyle="1" w:styleId="CommentTextChar">
    <w:name w:val="Comment Text Char"/>
    <w:basedOn w:val="DefaultParagraphFont"/>
    <w:link w:val="CommentText"/>
    <w:uiPriority w:val="99"/>
    <w:semiHidden/>
    <w:rsid w:val="000D5253"/>
    <w:rPr>
      <w:sz w:val="24"/>
      <w:szCs w:val="24"/>
    </w:rPr>
  </w:style>
  <w:style w:type="paragraph" w:styleId="CommentSubject">
    <w:name w:val="annotation subject"/>
    <w:basedOn w:val="CommentText"/>
    <w:next w:val="CommentText"/>
    <w:link w:val="CommentSubjectChar"/>
    <w:uiPriority w:val="99"/>
    <w:semiHidden/>
    <w:rsid w:val="000D5253"/>
    <w:rPr>
      <w:b/>
      <w:bCs/>
      <w:sz w:val="20"/>
      <w:szCs w:val="20"/>
    </w:rPr>
  </w:style>
  <w:style w:type="character" w:customStyle="1" w:styleId="CommentSubjectChar">
    <w:name w:val="Comment Subject Char"/>
    <w:basedOn w:val="CommentTextChar"/>
    <w:link w:val="CommentSubject"/>
    <w:uiPriority w:val="99"/>
    <w:semiHidden/>
    <w:rsid w:val="000D5253"/>
    <w:rPr>
      <w:b/>
      <w:bCs/>
      <w:sz w:val="20"/>
      <w:szCs w:val="20"/>
    </w:rPr>
  </w:style>
  <w:style w:type="character" w:styleId="Hyperlink">
    <w:name w:val="Hyperlink"/>
    <w:rsid w:val="00F76209"/>
    <w:rPr>
      <w:color w:val="0000FF"/>
      <w:u w:val="single"/>
    </w:rPr>
  </w:style>
  <w:style w:type="paragraph" w:styleId="Revision">
    <w:name w:val="Revision"/>
    <w:hidden/>
    <w:uiPriority w:val="99"/>
    <w:semiHidden/>
    <w:rsid w:val="009A3C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joaquinorellan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71F893E50BE843A8AC6CCB70883D08"/>
        <w:category>
          <w:name w:val="General"/>
          <w:gallery w:val="placeholder"/>
        </w:category>
        <w:types>
          <w:type w:val="bbPlcHdr"/>
        </w:types>
        <w:behaviors>
          <w:behavior w:val="content"/>
        </w:behaviors>
        <w:guid w:val="{727F3DD3-FA2E-5341-B3C7-28DD553402C0}"/>
      </w:docPartPr>
      <w:docPartBody>
        <w:p w:rsidR="0093468F" w:rsidRDefault="0093468F">
          <w:pPr>
            <w:pStyle w:val="0C71F893E50BE843A8AC6CCB70883D08"/>
          </w:pPr>
          <w:r w:rsidRPr="00CC586D">
            <w:rPr>
              <w:rStyle w:val="PlaceholderText"/>
              <w:b/>
              <w:color w:val="FFFFFF" w:themeColor="background1"/>
            </w:rPr>
            <w:t>[Salutation]</w:t>
          </w:r>
        </w:p>
      </w:docPartBody>
    </w:docPart>
    <w:docPart>
      <w:docPartPr>
        <w:name w:val="3E09EBC36029514BBE748DA44839DFF5"/>
        <w:category>
          <w:name w:val="General"/>
          <w:gallery w:val="placeholder"/>
        </w:category>
        <w:types>
          <w:type w:val="bbPlcHdr"/>
        </w:types>
        <w:behaviors>
          <w:behavior w:val="content"/>
        </w:behaviors>
        <w:guid w:val="{92BBEC07-9CD7-BD49-9187-9ACC284CD503}"/>
      </w:docPartPr>
      <w:docPartBody>
        <w:p w:rsidR="0093468F" w:rsidRDefault="0093468F">
          <w:pPr>
            <w:pStyle w:val="3E09EBC36029514BBE748DA44839DFF5"/>
          </w:pPr>
          <w:r>
            <w:rPr>
              <w:rStyle w:val="PlaceholderText"/>
            </w:rPr>
            <w:t>[First name]</w:t>
          </w:r>
        </w:p>
      </w:docPartBody>
    </w:docPart>
    <w:docPart>
      <w:docPartPr>
        <w:name w:val="971537C4146A4E4F90694EB76B43E4BB"/>
        <w:category>
          <w:name w:val="General"/>
          <w:gallery w:val="placeholder"/>
        </w:category>
        <w:types>
          <w:type w:val="bbPlcHdr"/>
        </w:types>
        <w:behaviors>
          <w:behavior w:val="content"/>
        </w:behaviors>
        <w:guid w:val="{E7BF0D08-ADCC-0344-889D-F273F6045A50}"/>
      </w:docPartPr>
      <w:docPartBody>
        <w:p w:rsidR="0093468F" w:rsidRDefault="0093468F">
          <w:pPr>
            <w:pStyle w:val="971537C4146A4E4F90694EB76B43E4BB"/>
          </w:pPr>
          <w:r>
            <w:rPr>
              <w:rStyle w:val="PlaceholderText"/>
            </w:rPr>
            <w:t>[Middle name]</w:t>
          </w:r>
        </w:p>
      </w:docPartBody>
    </w:docPart>
    <w:docPart>
      <w:docPartPr>
        <w:name w:val="E7BAEE20E6D5E846A7C815C7CFB00F59"/>
        <w:category>
          <w:name w:val="General"/>
          <w:gallery w:val="placeholder"/>
        </w:category>
        <w:types>
          <w:type w:val="bbPlcHdr"/>
        </w:types>
        <w:behaviors>
          <w:behavior w:val="content"/>
        </w:behaviors>
        <w:guid w:val="{0BE1DE77-37FC-0A48-9D7A-2441EEE752E2}"/>
      </w:docPartPr>
      <w:docPartBody>
        <w:p w:rsidR="0093468F" w:rsidRDefault="0093468F">
          <w:pPr>
            <w:pStyle w:val="E7BAEE20E6D5E846A7C815C7CFB00F59"/>
          </w:pPr>
          <w:r>
            <w:rPr>
              <w:rStyle w:val="PlaceholderText"/>
            </w:rPr>
            <w:t>[Last name]</w:t>
          </w:r>
        </w:p>
      </w:docPartBody>
    </w:docPart>
    <w:docPart>
      <w:docPartPr>
        <w:name w:val="6A8600F016AB1E4EB69AD59115579BF2"/>
        <w:category>
          <w:name w:val="General"/>
          <w:gallery w:val="placeholder"/>
        </w:category>
        <w:types>
          <w:type w:val="bbPlcHdr"/>
        </w:types>
        <w:behaviors>
          <w:behavior w:val="content"/>
        </w:behaviors>
        <w:guid w:val="{C0209C47-E018-0540-80DF-4C0B5A0A9345}"/>
      </w:docPartPr>
      <w:docPartBody>
        <w:p w:rsidR="0093468F" w:rsidRDefault="0093468F">
          <w:pPr>
            <w:pStyle w:val="6A8600F016AB1E4EB69AD59115579BF2"/>
          </w:pPr>
          <w:r>
            <w:rPr>
              <w:rStyle w:val="PlaceholderText"/>
            </w:rPr>
            <w:t>[Enter your biography]</w:t>
          </w:r>
        </w:p>
      </w:docPartBody>
    </w:docPart>
    <w:docPart>
      <w:docPartPr>
        <w:name w:val="55A1B98E1484A94AAC88030B3E2DD755"/>
        <w:category>
          <w:name w:val="General"/>
          <w:gallery w:val="placeholder"/>
        </w:category>
        <w:types>
          <w:type w:val="bbPlcHdr"/>
        </w:types>
        <w:behaviors>
          <w:behavior w:val="content"/>
        </w:behaviors>
        <w:guid w:val="{2BC13FDC-069D-2340-A55A-87269B7903E5}"/>
      </w:docPartPr>
      <w:docPartBody>
        <w:p w:rsidR="0093468F" w:rsidRDefault="0093468F">
          <w:pPr>
            <w:pStyle w:val="55A1B98E1484A94AAC88030B3E2DD755"/>
          </w:pPr>
          <w:r>
            <w:rPr>
              <w:rStyle w:val="PlaceholderText"/>
            </w:rPr>
            <w:t>[Enter the institution with which you are affiliated]</w:t>
          </w:r>
        </w:p>
      </w:docPartBody>
    </w:docPart>
    <w:docPart>
      <w:docPartPr>
        <w:name w:val="E2ED2C64418F414ABF83F117B24D4FC2"/>
        <w:category>
          <w:name w:val="General"/>
          <w:gallery w:val="placeholder"/>
        </w:category>
        <w:types>
          <w:type w:val="bbPlcHdr"/>
        </w:types>
        <w:behaviors>
          <w:behavior w:val="content"/>
        </w:behaviors>
        <w:guid w:val="{D2CE7209-56B2-B048-84D0-C35F82D088B6}"/>
      </w:docPartPr>
      <w:docPartBody>
        <w:p w:rsidR="0093468F" w:rsidRDefault="0093468F">
          <w:pPr>
            <w:pStyle w:val="E2ED2C64418F414ABF83F117B24D4FC2"/>
          </w:pPr>
          <w:r w:rsidRPr="00EF74F7">
            <w:rPr>
              <w:b/>
              <w:color w:val="808080" w:themeColor="background1" w:themeShade="80"/>
            </w:rPr>
            <w:t>[Enter the headword for your article]</w:t>
          </w:r>
        </w:p>
      </w:docPartBody>
    </w:docPart>
    <w:docPart>
      <w:docPartPr>
        <w:name w:val="59A5FD6683E877438F6272203E3EDC88"/>
        <w:category>
          <w:name w:val="General"/>
          <w:gallery w:val="placeholder"/>
        </w:category>
        <w:types>
          <w:type w:val="bbPlcHdr"/>
        </w:types>
        <w:behaviors>
          <w:behavior w:val="content"/>
        </w:behaviors>
        <w:guid w:val="{44CCA1E0-81C9-C14A-AB40-AACD2C65B2EC}"/>
      </w:docPartPr>
      <w:docPartBody>
        <w:p w:rsidR="0093468F" w:rsidRDefault="0093468F">
          <w:pPr>
            <w:pStyle w:val="59A5FD6683E877438F6272203E3EDC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475D1213F75F4EB1211C1491B09676"/>
        <w:category>
          <w:name w:val="General"/>
          <w:gallery w:val="placeholder"/>
        </w:category>
        <w:types>
          <w:type w:val="bbPlcHdr"/>
        </w:types>
        <w:behaviors>
          <w:behavior w:val="content"/>
        </w:behaviors>
        <w:guid w:val="{56C9425E-29BC-EE42-B331-A712F59C0035}"/>
      </w:docPartPr>
      <w:docPartBody>
        <w:p w:rsidR="0093468F" w:rsidRDefault="0093468F">
          <w:pPr>
            <w:pStyle w:val="10475D1213F75F4EB1211C1491B096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59C0D5B2AB4247A2C1EACFDF5A7825"/>
        <w:category>
          <w:name w:val="General"/>
          <w:gallery w:val="placeholder"/>
        </w:category>
        <w:types>
          <w:type w:val="bbPlcHdr"/>
        </w:types>
        <w:behaviors>
          <w:behavior w:val="content"/>
        </w:behaviors>
        <w:guid w:val="{4A73EEE6-DB4A-0D46-974E-EDF36AE3ED5C}"/>
      </w:docPartPr>
      <w:docPartBody>
        <w:p w:rsidR="0093468F" w:rsidRDefault="0093468F">
          <w:pPr>
            <w:pStyle w:val="FB59C0D5B2AB4247A2C1EACFDF5A78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4BAA925055F3C449A1FB53DEF58D7C2"/>
        <w:category>
          <w:name w:val="General"/>
          <w:gallery w:val="placeholder"/>
        </w:category>
        <w:types>
          <w:type w:val="bbPlcHdr"/>
        </w:types>
        <w:behaviors>
          <w:behavior w:val="content"/>
        </w:behaviors>
        <w:guid w:val="{12740541-0E75-424A-9F76-EB9489F50702}"/>
      </w:docPartPr>
      <w:docPartBody>
        <w:p w:rsidR="0093468F" w:rsidRDefault="0093468F">
          <w:pPr>
            <w:pStyle w:val="D4BAA925055F3C449A1FB53DEF58D7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8F"/>
    <w:rsid w:val="002E34EB"/>
    <w:rsid w:val="0090515B"/>
    <w:rsid w:val="0093468F"/>
    <w:rsid w:val="009F5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71F893E50BE843A8AC6CCB70883D08">
    <w:name w:val="0C71F893E50BE843A8AC6CCB70883D08"/>
  </w:style>
  <w:style w:type="paragraph" w:customStyle="1" w:styleId="3E09EBC36029514BBE748DA44839DFF5">
    <w:name w:val="3E09EBC36029514BBE748DA44839DFF5"/>
  </w:style>
  <w:style w:type="paragraph" w:customStyle="1" w:styleId="971537C4146A4E4F90694EB76B43E4BB">
    <w:name w:val="971537C4146A4E4F90694EB76B43E4BB"/>
  </w:style>
  <w:style w:type="paragraph" w:customStyle="1" w:styleId="E7BAEE20E6D5E846A7C815C7CFB00F59">
    <w:name w:val="E7BAEE20E6D5E846A7C815C7CFB00F59"/>
  </w:style>
  <w:style w:type="paragraph" w:customStyle="1" w:styleId="6A8600F016AB1E4EB69AD59115579BF2">
    <w:name w:val="6A8600F016AB1E4EB69AD59115579BF2"/>
  </w:style>
  <w:style w:type="paragraph" w:customStyle="1" w:styleId="55A1B98E1484A94AAC88030B3E2DD755">
    <w:name w:val="55A1B98E1484A94AAC88030B3E2DD755"/>
  </w:style>
  <w:style w:type="paragraph" w:customStyle="1" w:styleId="E2ED2C64418F414ABF83F117B24D4FC2">
    <w:name w:val="E2ED2C64418F414ABF83F117B24D4FC2"/>
  </w:style>
  <w:style w:type="paragraph" w:customStyle="1" w:styleId="59A5FD6683E877438F6272203E3EDC88">
    <w:name w:val="59A5FD6683E877438F6272203E3EDC88"/>
  </w:style>
  <w:style w:type="paragraph" w:customStyle="1" w:styleId="10475D1213F75F4EB1211C1491B09676">
    <w:name w:val="10475D1213F75F4EB1211C1491B09676"/>
  </w:style>
  <w:style w:type="paragraph" w:customStyle="1" w:styleId="FB59C0D5B2AB4247A2C1EACFDF5A7825">
    <w:name w:val="FB59C0D5B2AB4247A2C1EACFDF5A7825"/>
  </w:style>
  <w:style w:type="paragraph" w:customStyle="1" w:styleId="D4BAA925055F3C449A1FB53DEF58D7C2">
    <w:name w:val="D4BAA925055F3C449A1FB53DEF58D7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71F893E50BE843A8AC6CCB70883D08">
    <w:name w:val="0C71F893E50BE843A8AC6CCB70883D08"/>
  </w:style>
  <w:style w:type="paragraph" w:customStyle="1" w:styleId="3E09EBC36029514BBE748DA44839DFF5">
    <w:name w:val="3E09EBC36029514BBE748DA44839DFF5"/>
  </w:style>
  <w:style w:type="paragraph" w:customStyle="1" w:styleId="971537C4146A4E4F90694EB76B43E4BB">
    <w:name w:val="971537C4146A4E4F90694EB76B43E4BB"/>
  </w:style>
  <w:style w:type="paragraph" w:customStyle="1" w:styleId="E7BAEE20E6D5E846A7C815C7CFB00F59">
    <w:name w:val="E7BAEE20E6D5E846A7C815C7CFB00F59"/>
  </w:style>
  <w:style w:type="paragraph" w:customStyle="1" w:styleId="6A8600F016AB1E4EB69AD59115579BF2">
    <w:name w:val="6A8600F016AB1E4EB69AD59115579BF2"/>
  </w:style>
  <w:style w:type="paragraph" w:customStyle="1" w:styleId="55A1B98E1484A94AAC88030B3E2DD755">
    <w:name w:val="55A1B98E1484A94AAC88030B3E2DD755"/>
  </w:style>
  <w:style w:type="paragraph" w:customStyle="1" w:styleId="E2ED2C64418F414ABF83F117B24D4FC2">
    <w:name w:val="E2ED2C64418F414ABF83F117B24D4FC2"/>
  </w:style>
  <w:style w:type="paragraph" w:customStyle="1" w:styleId="59A5FD6683E877438F6272203E3EDC88">
    <w:name w:val="59A5FD6683E877438F6272203E3EDC88"/>
  </w:style>
  <w:style w:type="paragraph" w:customStyle="1" w:styleId="10475D1213F75F4EB1211C1491B09676">
    <w:name w:val="10475D1213F75F4EB1211C1491B09676"/>
  </w:style>
  <w:style w:type="paragraph" w:customStyle="1" w:styleId="FB59C0D5B2AB4247A2C1EACFDF5A7825">
    <w:name w:val="FB59C0D5B2AB4247A2C1EACFDF5A7825"/>
  </w:style>
  <w:style w:type="paragraph" w:customStyle="1" w:styleId="D4BAA925055F3C449A1FB53DEF58D7C2">
    <w:name w:val="D4BAA925055F3C449A1FB53DEF58D7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Ore82</b:Tag>
    <b:SourceType>Book</b:SourceType>
    <b:Guid>{DC56159B-9C12-4F4A-B5D5-02264D13BFF6}</b:Guid>
    <b:Title>Recuento de una labor</b:Title>
    <b:Year>1982</b:Year>
    <b:Author>
      <b:Author>
        <b:NameList>
          <b:Person>
            <b:Last>Orellana</b:Last>
            <b:First>Joaquín</b:First>
          </b:Person>
        </b:NameList>
      </b:Author>
    </b:Author>
    <b:City>Guatemala</b:City>
    <b:Publisher>Editorial José Pineda Ibarra</b:Publisher>
    <b:RefOrder>7</b:RefOrder>
  </b:Source>
  <b:Source>
    <b:Tag>Elv07</b:Tag>
    <b:SourceType>Book</b:SourceType>
    <b:Guid>{D0C5E552-ACF5-2546-9571-69829D927A24}</b:Guid>
    <b:Title>El violín valsante de Huis Armadle</b:Title>
    <b:City>Guatemala</b:City>
    <b:Publisher>Editorial Cultura</b:Publisher>
    <b:Year>2007</b:Year>
    <b:Author>
      <b:Author>
        <b:NameList>
          <b:Person>
            <b:Last>Orellana</b:Last>
            <b:First>Joaquín</b:First>
          </b:Person>
        </b:NameList>
      </b:Author>
    </b:Author>
    <b:RefOrder>5</b:RefOrder>
  </b:Source>
  <b:Source>
    <b:Tag>Hac95</b:Tag>
    <b:SourceType>JournalArticle</b:SourceType>
    <b:Guid>{3DC178DA-4D89-6847-B353-409BE06DF49F}</b:Guid>
    <b:Title>Hacia un lenguaje propio de Latinoamérica en música actual</b:Title>
    <b:Year>1995</b:Year>
    <b:Volume>16</b:Volume>
    <b:Pages>69-85</b:Pages>
    <b:JournalName>Revista Cultura de Guatemala</b:JournalName>
    <b:Issue>4</b:Issue>
    <b:Author>
      <b:Author>
        <b:NameList>
          <b:Person>
            <b:Last>Orellana</b:Last>
            <b:First>Joaquín</b:First>
          </b:Person>
        </b:NameList>
      </b:Author>
    </b:Author>
    <b:RefOrder>6</b:RefOrder>
  </b:Source>
  <b:Source>
    <b:Tag>Amo01</b:Tag>
    <b:SourceType>ArticleInAPeriodical</b:SourceType>
    <b:Guid>{64E70E2C-1450-6741-BDFC-78FD41721CCE}</b:Guid>
    <b:Title>Amor a la marimba de Guatemala</b:Title>
    <b:JournalName>Anuario Musical 2001</b:JournalName>
    <b:Year>2001</b:Year>
    <b:Author>
      <b:Author>
        <b:NameList>
          <b:Person>
            <b:Last>Orellana</b:Last>
            <b:First>Joaquín</b:First>
          </b:Person>
        </b:NameList>
      </b:Author>
    </b:Author>
    <b:PeriodicalTitle>Anuario Musical 2001, Cultura de Guatemala</b:PeriodicalTitle>
    <b:Publisher>Instituto de Musicología, Universidad Rafael Landívar</b:Publisher>
    <b:City>Guatemala</b:City>
    <b:Month>September-December</b:Month>
    <b:Volume>4</b:Volume>
    <b:Edition>Segunda Época: Año XXII</b:Edition>
    <b:RefOrder>4</b:RefOrder>
  </b:Source>
  <b:Source>
    <b:Tag>Ore98</b:Tag>
    <b:SourceType>Book</b:SourceType>
    <b:Guid>{CF44CA5F-C608-A343-949A-86C7B01F8318}</b:Guid>
    <b:Author>
      <b:Author>
        <b:NameList>
          <b:Person>
            <b:Last>Orellana</b:Last>
            <b:First>Joaquín</b:First>
          </b:Person>
          <b:Person>
            <b:Last>Cofiño</b:Last>
            <b:First>Ana</b:First>
            <b:Middle>María</b:Middle>
          </b:Person>
        </b:NameList>
      </b:Author>
    </b:Author>
    <b:Title>Sinfonía delirante</b:Title>
    <b:Publisher>Museo Nacional de Arte Moderno</b:Publisher>
    <b:City>Guatemala</b:City>
    <b:Year>1998</b:Year>
    <b:RefOrder>8</b:RefOrder>
  </b:Source>
  <b:Source>
    <b:Tag>Ber07</b:Tag>
    <b:SourceType>Book</b:SourceType>
    <b:Guid>{C7E2B050-D4F1-F646-8986-FEE747C7C889}</b:Guid>
    <b:Author>
      <b:Author>
        <b:NameList>
          <b:Person>
            <b:Last>Berganza</b:Last>
            <b:First>Gustavo</b:First>
          </b:Person>
        </b:NameList>
      </b:Author>
    </b:Author>
    <b:Title>Joaquín Orellana conversa con Gustavo Berganza</b:Title>
    <b:City>Ciudad de Guatemala</b:City>
    <b:Publisher>Colección Pensamiento editorial Cultural de España</b:Publisher>
    <b:Year>2007</b:Year>
    <b:RefOrder>1</b:RefOrder>
  </b:Source>
  <b:Source>
    <b:Tag>DeG</b:Tag>
    <b:SourceType>DocumentFromInternetSite</b:SourceType>
    <b:Guid>{F9200A82-8B15-0540-9ABD-844C6CFE3A77}</b:Guid>
    <b:Author>
      <b:Author>
        <b:NameList>
          <b:Person>
            <b:Last>De Gandarias</b:Last>
            <b:First>Igor</b:First>
          </b:Person>
        </b:NameList>
      </b:Author>
    </b:Author>
    <b:Title>La música electroacústica en Guatemala,</b:Title>
    <b:InternetSiteTitle>Latinoamérica Música</b:InternetSiteTitle>
    <b:URL>http://www.latinoamerica-musica.net/pdf/sitio-gandarias-elac3,final.pdf </b:URL>
    <b:RefOrder>2</b:RefOrder>
  </b:Source>
  <b:Source>
    <b:Tag>Leh00</b:Tag>
    <b:SourceType>BookSection</b:SourceType>
    <b:Guid>{9F3381BA-7F16-8E4D-8C08-F0284B2C67CF}</b:Guid>
    <b:Author>
      <b:Author>
        <b:NameList>
          <b:Person>
            <b:Last>Lehnhoff</b:Last>
            <b:First>Dieter</b:First>
          </b:Person>
        </b:NameList>
      </b:Author>
      <b:Editor>
        <b:NameList>
          <b:Person>
            <b:Last>Rodicio</b:Last>
            <b:First>Emilio</b:First>
            <b:Middle>Casares</b:Middle>
          </b:Person>
        </b:NameList>
      </b:Editor>
    </b:Author>
    <b:Title>Orellana, Joaquín</b:Title>
    <b:Year>1999-2000</b:Year>
    <b:BookTitle>Diccionario de la Música Española e Hispanoamericana</b:BookTitle>
    <b:City>Madrid</b:City>
    <b:Publisher>Sociedad General de Autores y Editores</b:Publisher>
    <b:RefOrder>3</b:RefOrder>
  </b:Source>
  <b:Source>
    <b:Tag>Par</b:Tag>
    <b:SourceType>DocumentFromInternetSite</b:SourceType>
    <b:Guid>{7AC652A1-3B89-F64B-9C49-4C462D0CB4D6}</b:Guid>
    <b:Author>
      <b:Author>
        <b:NameList>
          <b:Person>
            <b:Last>Paraskevaídis</b:Last>
            <b:First>Graciela</b:First>
          </b:Person>
        </b:NameList>
      </b:Author>
    </b:Author>
    <b:Title>Graciela Paraskevaídis, Magma</b:Title>
    <b:InternetSiteTitle>Las venas sonoras de América Latina</b:InternetSiteTitle>
    <b:URL>http://www.gp-magma.net/pdf/txt_e/sitio-AL-Francia.pdf</b:URL>
    <b:RefOrder>9</b:RefOrder>
  </b:Source>
  <b:Source>
    <b:Tag>Pri10</b:Tag>
    <b:SourceType>Book</b:SourceType>
    <b:Guid>{15F21C11-2BBA-AC46-896C-D920E6D133E5}</b:Guid>
    <b:Title>Lo social en las fibras de la música de Joaquín Orellana</b:Title>
    <b:Year>2010</b:Year>
    <b:Author>
      <b:Author>
        <b:NameList>
          <b:Person>
            <b:Last>Privado Catalán</b:Last>
            <b:First>María</b:First>
            <b:Middle>Alejandra</b:Middle>
          </b:Person>
        </b:NameList>
      </b:Author>
    </b:Author>
    <b:City>Guatemala</b:City>
    <b:Publisher>Editorial Cultura</b:Publisher>
    <b:RefOrder>10</b:RefOrder>
  </b:Source>
  <b:Source>
    <b:Tag>Rol04</b:Tag>
    <b:SourceType>ArticleInAPeriodical</b:SourceType>
    <b:Guid>{84CF73FC-1276-834E-96C1-D229EC00D89F}</b:Guid>
    <b:Author>
      <b:Author>
        <b:NameList>
          <b:Person>
            <b:Last>Roldan</b:Last>
            <b:First>Ingrid</b:First>
          </b:Person>
        </b:NameList>
      </b:Author>
      <b:Interviewee>
        <b:NameList>
          <b:Person>
            <b:Last>Orellana</b:Last>
            <b:First>Joaquín</b:First>
          </b:Person>
        </b:NameList>
      </b:Interviewee>
      <b:Interviewer>
        <b:NameList>
          <b:Person>
            <b:Last>Roldan</b:Last>
            <b:First>Ingrid</b:First>
          </b:Person>
        </b:NameList>
      </b:Interviewer>
    </b:Author>
    <b:Title>Orellana y su marimba fantástica [Entrevista a Joaquín Orellana]</b:Title>
    <b:City>Guatemala</b:City>
    <b:Publisher>Prensa Libre</b:Publisher>
    <b:Year>2004</b:Year>
    <b:PeriodicalTitle>revista D</b:PeriodicalTitle>
    <b:Issue>19</b:Issue>
    <b:RefOrder>11</b:RefOrder>
  </b:Source>
</b:Sources>
</file>

<file path=customXml/itemProps1.xml><?xml version="1.0" encoding="utf-8"?>
<ds:datastoreItem xmlns:ds="http://schemas.openxmlformats.org/officeDocument/2006/customXml" ds:itemID="{92054D3E-1358-2948-A508-03719B96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57</TotalTime>
  <Pages>3</Pages>
  <Words>1330</Words>
  <Characters>7583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7</cp:revision>
  <dcterms:created xsi:type="dcterms:W3CDTF">2014-11-23T21:29:00Z</dcterms:created>
  <dcterms:modified xsi:type="dcterms:W3CDTF">2014-11-24T15:27:00Z</dcterms:modified>
</cp:coreProperties>
</file>