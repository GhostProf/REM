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1AD99" w14:textId="77777777" w:rsidR="001F05B3" w:rsidRDefault="001F05B3" w:rsidP="00841B87">
      <w:moveFromRangeStart w:id="0" w:author="Danielle Child" w:date="2014-05-28T21:20:00Z" w:name="move262931332"/>
      <w:moveFrom w:id="1" w:author="Danielle Child" w:date="2014-05-28T21:20:00Z">
        <w:r w:rsidDel="00100AD3">
          <w:t>Stephanie Chadwick</w:t>
        </w:r>
      </w:moveFrom>
      <w:moveFromRangeEnd w:id="0"/>
      <w:r>
        <w:tab/>
      </w:r>
      <w:r>
        <w:tab/>
      </w:r>
      <w:r>
        <w:tab/>
      </w:r>
      <w:r>
        <w:tab/>
      </w:r>
      <w:r>
        <w:tab/>
      </w:r>
      <w:r>
        <w:tab/>
      </w:r>
      <w:r>
        <w:tab/>
      </w:r>
      <w:r>
        <w:tab/>
      </w:r>
    </w:p>
    <w:p w14:paraId="4B9DA331" w14:textId="7B62B4AF" w:rsidR="00BD2894" w:rsidRPr="00841B87" w:rsidRDefault="00871B66" w:rsidP="00841B87">
      <w:pPr>
        <w:rPr>
          <w:b/>
        </w:rPr>
      </w:pPr>
      <w:proofErr w:type="spellStart"/>
      <w:ins w:id="2" w:author="doctor" w:date="2014-05-29T19:12:00Z">
        <w:r w:rsidRPr="00841B87">
          <w:rPr>
            <w:b/>
          </w:rPr>
          <w:t>Picabia</w:t>
        </w:r>
        <w:proofErr w:type="spellEnd"/>
        <w:r>
          <w:rPr>
            <w:b/>
          </w:rPr>
          <w:t>,</w:t>
        </w:r>
        <w:bookmarkStart w:id="3" w:name="_GoBack"/>
        <w:bookmarkEnd w:id="3"/>
        <w:r w:rsidRPr="00841B87">
          <w:rPr>
            <w:b/>
          </w:rPr>
          <w:t xml:space="preserve"> </w:t>
        </w:r>
      </w:ins>
      <w:r w:rsidR="001F05B3" w:rsidRPr="00841B87">
        <w:rPr>
          <w:b/>
        </w:rPr>
        <w:t xml:space="preserve">Francis </w:t>
      </w:r>
      <w:del w:id="4" w:author="doctor" w:date="2014-05-29T19:12:00Z">
        <w:r w:rsidR="001F05B3" w:rsidRPr="00841B87" w:rsidDel="00871B66">
          <w:rPr>
            <w:b/>
          </w:rPr>
          <w:delText xml:space="preserve">Picabia </w:delText>
        </w:r>
      </w:del>
      <w:r w:rsidR="001F05B3" w:rsidRPr="00841B87">
        <w:rPr>
          <w:b/>
        </w:rPr>
        <w:t xml:space="preserve">(1879-1953)  </w:t>
      </w:r>
    </w:p>
    <w:p w14:paraId="798A7C1E" w14:textId="77777777" w:rsidR="001D0935" w:rsidRDefault="001D0935" w:rsidP="001D0935">
      <w:pPr>
        <w:spacing w:line="360" w:lineRule="auto"/>
      </w:pPr>
    </w:p>
    <w:p w14:paraId="50C88BA0" w14:textId="77777777" w:rsidR="00BD2894" w:rsidRDefault="00BD2894" w:rsidP="001D0935">
      <w:pPr>
        <w:spacing w:line="360" w:lineRule="auto"/>
        <w:rPr>
          <w:rFonts w:eastAsia="Times New Roman"/>
          <w:color w:val="000000" w:themeColor="text1"/>
        </w:rPr>
      </w:pPr>
      <w:r>
        <w:t xml:space="preserve">A cavalier individualist, Francis Picabia became an internationally renowned avant-garde artist, spearheading Paris and New York Dada with his friend Marcel Duchamp and </w:t>
      </w:r>
      <w:ins w:id="5" w:author="Danielle Child" w:date="2014-05-28T21:20:00Z">
        <w:r w:rsidR="00100AD3">
          <w:t xml:space="preserve">also </w:t>
        </w:r>
      </w:ins>
      <w:r>
        <w:t xml:space="preserve">contributing </w:t>
      </w:r>
      <w:del w:id="6" w:author="Danielle Child" w:date="2014-05-28T21:20:00Z">
        <w:r w:rsidDel="00100AD3">
          <w:delText xml:space="preserve">also </w:delText>
        </w:r>
      </w:del>
      <w:r>
        <w:t xml:space="preserve">to Dada in Zurich and Barcelona. Picabia </w:t>
      </w:r>
      <w:r w:rsidR="001743F3">
        <w:t xml:space="preserve">was a car enthusiast who </w:t>
      </w:r>
      <w:r>
        <w:t xml:space="preserve">embraced modernity, viewing the machine as a form expressive of the modern spirit from which </w:t>
      </w:r>
      <w:r w:rsidR="001743F3">
        <w:t>he drew</w:t>
      </w:r>
      <w:r>
        <w:t xml:space="preserve"> a new and revolutionary artistic idiom. Picabia drew also upon the tenets of the </w:t>
      </w:r>
      <w:proofErr w:type="spellStart"/>
      <w:r>
        <w:t>Puteaux</w:t>
      </w:r>
      <w:proofErr w:type="spellEnd"/>
      <w:r>
        <w:t xml:space="preserve"> Group and</w:t>
      </w:r>
      <w:ins w:id="7" w:author="Danielle Child" w:date="2014-05-28T21:21:00Z">
        <w:r w:rsidR="00E46925">
          <w:t>, upon arriving in New York to exhibit at the Armory Show in 1913,</w:t>
        </w:r>
      </w:ins>
      <w:r>
        <w:t xml:space="preserve"> was lauded as a leading Cubist</w:t>
      </w:r>
      <w:del w:id="8" w:author="Danielle Child" w:date="2014-05-28T21:21:00Z">
        <w:r w:rsidDel="00E46925">
          <w:delText xml:space="preserve"> upon arriving in New York </w:delText>
        </w:r>
        <w:r w:rsidR="001743F3" w:rsidDel="00E46925">
          <w:delText xml:space="preserve">to exhibit </w:delText>
        </w:r>
        <w:r w:rsidR="006E5EFB" w:rsidDel="00E46925">
          <w:delText xml:space="preserve">at the </w:delText>
        </w:r>
        <w:r w:rsidR="001743F3" w:rsidDel="00E46925">
          <w:delText xml:space="preserve">Armory Show </w:delText>
        </w:r>
        <w:r w:rsidDel="00E46925">
          <w:delText>in 1913</w:delText>
        </w:r>
      </w:del>
      <w:r>
        <w:t xml:space="preserve">. He worked for a time in Orphic Cubism, a blend of Cubist, Futurist, and Fauvist themes and techniques to which he added ‘abstracted’ industrial and biomorphic forms. Although he maintained an interest in the figure, Picabia is known primarily for his early dialogue with abstraction and his development of a </w:t>
      </w:r>
      <w:r w:rsidR="001D0935">
        <w:t>quasi-</w:t>
      </w:r>
      <w:r>
        <w:t>machine aesthetic. He looked to industrial diagrams for artistic inspiration and</w:t>
      </w:r>
      <w:ins w:id="9" w:author="Danielle Child" w:date="2014-05-28T21:22:00Z">
        <w:r w:rsidR="00E46925">
          <w:t>,</w:t>
        </w:r>
      </w:ins>
      <w:r>
        <w:t xml:space="preserve"> upon returning to New York in 1915, </w:t>
      </w:r>
      <w:r>
        <w:rPr>
          <w:rFonts w:eastAsia="Times New Roman"/>
          <w:color w:val="000000" w:themeColor="text1"/>
        </w:rPr>
        <w:t xml:space="preserve">during a period of involvement with </w:t>
      </w:r>
      <w:r w:rsidR="006E5EFB">
        <w:rPr>
          <w:rFonts w:eastAsia="Times New Roman"/>
          <w:color w:val="000000" w:themeColor="text1"/>
        </w:rPr>
        <w:t xml:space="preserve">photographer and </w:t>
      </w:r>
      <w:r>
        <w:rPr>
          <w:rFonts w:eastAsia="Times New Roman"/>
          <w:color w:val="000000" w:themeColor="text1"/>
        </w:rPr>
        <w:t>modern arts patron Alfred Stieglitz’s famous 291 Gallery and journal,</w:t>
      </w:r>
      <w:r>
        <w:t xml:space="preserve"> produced the famous </w:t>
      </w:r>
      <w:proofErr w:type="spellStart"/>
      <w:r w:rsidRPr="00572EE1">
        <w:rPr>
          <w:rFonts w:eastAsia="Times New Roman"/>
          <w:i/>
          <w:color w:val="000000" w:themeColor="text1"/>
          <w:rPrChange w:id="10" w:author="Danielle Child" w:date="2014-05-28T21:35:00Z">
            <w:rPr>
              <w:rFonts w:eastAsia="Times New Roman"/>
              <w:color w:val="000000" w:themeColor="text1"/>
            </w:rPr>
          </w:rPrChange>
        </w:rPr>
        <w:t>Mechanomorph</w:t>
      </w:r>
      <w:proofErr w:type="spellEnd"/>
      <w:r>
        <w:rPr>
          <w:rFonts w:eastAsia="Times New Roman"/>
          <w:color w:val="000000" w:themeColor="text1"/>
        </w:rPr>
        <w:t xml:space="preserve"> series. Depicting Stieglitz and his entourage as bizarre, seemingly dysfunctional, industrial forms, </w:t>
      </w:r>
      <w:proofErr w:type="spellStart"/>
      <w:r>
        <w:rPr>
          <w:rFonts w:eastAsia="Times New Roman"/>
          <w:color w:val="000000" w:themeColor="text1"/>
        </w:rPr>
        <w:t>Picabia’s</w:t>
      </w:r>
      <w:proofErr w:type="spellEnd"/>
      <w:r>
        <w:rPr>
          <w:rFonts w:eastAsia="Times New Roman"/>
          <w:color w:val="000000" w:themeColor="text1"/>
        </w:rPr>
        <w:t xml:space="preserve"> </w:t>
      </w:r>
      <w:proofErr w:type="spellStart"/>
      <w:r w:rsidRPr="00572EE1">
        <w:rPr>
          <w:rFonts w:eastAsia="Times New Roman"/>
          <w:i/>
          <w:color w:val="000000" w:themeColor="text1"/>
          <w:rPrChange w:id="11" w:author="Danielle Child" w:date="2014-05-28T21:35:00Z">
            <w:rPr>
              <w:rFonts w:eastAsia="Times New Roman"/>
              <w:color w:val="000000" w:themeColor="text1"/>
            </w:rPr>
          </w:rPrChange>
        </w:rPr>
        <w:t>Mechanomorphs</w:t>
      </w:r>
      <w:proofErr w:type="spellEnd"/>
      <w:r>
        <w:rPr>
          <w:rFonts w:eastAsia="Times New Roman"/>
          <w:color w:val="000000" w:themeColor="text1"/>
        </w:rPr>
        <w:t xml:space="preserve"> shaped the visual vocabulary of New York, and later Paris, Dada. Picabia’s ironic stance in relation to art and culture has prompted scholars to interpret his conflation of human and machine parts </w:t>
      </w:r>
      <w:r w:rsidR="006E5EFB">
        <w:rPr>
          <w:rFonts w:eastAsia="Times New Roman"/>
          <w:color w:val="000000" w:themeColor="text1"/>
        </w:rPr>
        <w:t>as</w:t>
      </w:r>
      <w:r>
        <w:rPr>
          <w:rFonts w:eastAsia="Times New Roman"/>
          <w:color w:val="000000" w:themeColor="text1"/>
        </w:rPr>
        <w:t xml:space="preserve"> also </w:t>
      </w:r>
      <w:r w:rsidR="006E5EFB">
        <w:rPr>
          <w:rFonts w:eastAsia="Times New Roman"/>
          <w:color w:val="000000" w:themeColor="text1"/>
        </w:rPr>
        <w:t xml:space="preserve">playful </w:t>
      </w:r>
      <w:r>
        <w:rPr>
          <w:rFonts w:eastAsia="Times New Roman"/>
          <w:color w:val="000000" w:themeColor="text1"/>
        </w:rPr>
        <w:t>pun</w:t>
      </w:r>
      <w:r w:rsidR="001743F3">
        <w:rPr>
          <w:rFonts w:eastAsia="Times New Roman"/>
          <w:color w:val="000000" w:themeColor="text1"/>
        </w:rPr>
        <w:t>ning</w:t>
      </w:r>
      <w:r>
        <w:rPr>
          <w:rFonts w:eastAsia="Times New Roman"/>
          <w:color w:val="000000" w:themeColor="text1"/>
        </w:rPr>
        <w:t xml:space="preserve"> </w:t>
      </w:r>
      <w:r w:rsidR="006E5EFB">
        <w:rPr>
          <w:rFonts w:eastAsia="Times New Roman"/>
          <w:color w:val="000000" w:themeColor="text1"/>
        </w:rPr>
        <w:t xml:space="preserve">of </w:t>
      </w:r>
      <w:r w:rsidR="001743F3">
        <w:rPr>
          <w:rFonts w:eastAsia="Times New Roman"/>
          <w:color w:val="000000" w:themeColor="text1"/>
        </w:rPr>
        <w:t>morality</w:t>
      </w:r>
      <w:r>
        <w:rPr>
          <w:rFonts w:eastAsia="Times New Roman"/>
          <w:color w:val="000000" w:themeColor="text1"/>
        </w:rPr>
        <w:t>, sexuality, and blind faith in technology.</w:t>
      </w:r>
    </w:p>
    <w:p w14:paraId="38A1555D" w14:textId="77777777" w:rsidR="001D0935" w:rsidRDefault="001D0935" w:rsidP="001D0935">
      <w:pPr>
        <w:spacing w:line="360" w:lineRule="auto"/>
        <w:rPr>
          <w:rFonts w:eastAsia="Times New Roman"/>
          <w:color w:val="000000" w:themeColor="text1"/>
        </w:rPr>
      </w:pPr>
    </w:p>
    <w:p w14:paraId="20549B44" w14:textId="255CA72B" w:rsidR="00BD2894" w:rsidRPr="00156320" w:rsidRDefault="00BD2894" w:rsidP="001D0935">
      <w:pPr>
        <w:spacing w:line="360" w:lineRule="auto"/>
      </w:pPr>
      <w:r>
        <w:rPr>
          <w:rFonts w:eastAsia="Times New Roman"/>
          <w:color w:val="000000" w:themeColor="text1"/>
        </w:rPr>
        <w:t xml:space="preserve">Born in Paris in 1879 to a Spanish aristocrat with Cuban interests and a cultured, bourgeois Frenchwoman, François Marie Martinez (Francis) Picabia enjoyed the freedoms of affluence. From the age of seven, and the untimely death of his mother, Picabia was raised by his father and uncle, a conservator at the </w:t>
      </w:r>
      <w:proofErr w:type="spellStart"/>
      <w:r>
        <w:rPr>
          <w:rFonts w:eastAsia="Times New Roman"/>
          <w:color w:val="000000" w:themeColor="text1"/>
        </w:rPr>
        <w:t>Bibliothèque</w:t>
      </w:r>
      <w:proofErr w:type="spellEnd"/>
      <w:r>
        <w:rPr>
          <w:rFonts w:eastAsia="Times New Roman"/>
          <w:color w:val="000000" w:themeColor="text1"/>
        </w:rPr>
        <w:t xml:space="preserve"> Sainte Geneviève. His grandfather, a prominent photographer who knew Daguerre, was also an important figure in Picabia’s life. With the </w:t>
      </w:r>
      <w:r w:rsidR="0021048F">
        <w:rPr>
          <w:rFonts w:eastAsia="Times New Roman"/>
          <w:color w:val="000000" w:themeColor="text1"/>
        </w:rPr>
        <w:t>aid</w:t>
      </w:r>
      <w:r>
        <w:rPr>
          <w:rFonts w:eastAsia="Times New Roman"/>
          <w:color w:val="000000" w:themeColor="text1"/>
        </w:rPr>
        <w:t xml:space="preserve"> of his family, who hoped he would become an industrial designer, Picabia embarked on an education in drafting at the </w:t>
      </w:r>
      <w:proofErr w:type="spellStart"/>
      <w:r w:rsidRPr="00171489">
        <w:rPr>
          <w:rFonts w:ascii="TradeGothic" w:hAnsi="TradeGothic"/>
          <w:i/>
          <w:sz w:val="23"/>
          <w:szCs w:val="23"/>
        </w:rPr>
        <w:t>École</w:t>
      </w:r>
      <w:proofErr w:type="spellEnd"/>
      <w:r w:rsidRPr="00171489">
        <w:rPr>
          <w:rFonts w:ascii="TradeGothic" w:hAnsi="TradeGothic"/>
          <w:i/>
          <w:sz w:val="23"/>
          <w:szCs w:val="23"/>
        </w:rPr>
        <w:t xml:space="preserve"> des Arts </w:t>
      </w:r>
      <w:proofErr w:type="spellStart"/>
      <w:r w:rsidRPr="00171489">
        <w:rPr>
          <w:rFonts w:ascii="TradeGothic" w:hAnsi="TradeGothic"/>
          <w:i/>
          <w:sz w:val="23"/>
          <w:szCs w:val="23"/>
        </w:rPr>
        <w:t>Décoratifs</w:t>
      </w:r>
      <w:proofErr w:type="spellEnd"/>
      <w:r>
        <w:rPr>
          <w:rFonts w:ascii="TradeGothic" w:hAnsi="TradeGothic"/>
          <w:sz w:val="23"/>
          <w:szCs w:val="23"/>
        </w:rPr>
        <w:t xml:space="preserve">, </w:t>
      </w:r>
      <w:r>
        <w:t>returning subsequently to</w:t>
      </w:r>
      <w:r w:rsidRPr="0001434E">
        <w:t xml:space="preserve"> </w:t>
      </w:r>
      <w:r>
        <w:t>studies in painting and his own independent work</w:t>
      </w:r>
      <w:r w:rsidRPr="0001434E">
        <w:t xml:space="preserve">. </w:t>
      </w:r>
      <w:r>
        <w:t xml:space="preserve">He began exhibiting Impressionist landscapes (c. 1899) and worked through a variety of styles during the first decade of the twentieth century. He </w:t>
      </w:r>
      <w:r>
        <w:lastRenderedPageBreak/>
        <w:t xml:space="preserve">became involved with Duchamp (c. 1910) and the </w:t>
      </w:r>
      <w:proofErr w:type="spellStart"/>
      <w:r w:rsidRPr="00F56C83">
        <w:t>Puteaux</w:t>
      </w:r>
      <w:proofErr w:type="spellEnd"/>
      <w:r w:rsidRPr="00F56C83">
        <w:t xml:space="preserve"> Group of Cubist</w:t>
      </w:r>
      <w:r>
        <w:t>s (1911), working for a time</w:t>
      </w:r>
      <w:r w:rsidRPr="00F56C83">
        <w:t xml:space="preserve"> in </w:t>
      </w:r>
      <w:r>
        <w:t xml:space="preserve">his own blend of </w:t>
      </w:r>
      <w:r w:rsidRPr="00F56C83">
        <w:t>Cubi</w:t>
      </w:r>
      <w:r>
        <w:t>st</w:t>
      </w:r>
      <w:r w:rsidRPr="00F56C83">
        <w:t xml:space="preserve"> and </w:t>
      </w:r>
      <w:r>
        <w:t xml:space="preserve">Fauvist </w:t>
      </w:r>
      <w:r w:rsidR="0021048F">
        <w:t>styles</w:t>
      </w:r>
      <w:r>
        <w:t xml:space="preserve"> combined with b</w:t>
      </w:r>
      <w:r w:rsidRPr="00F56C83">
        <w:t xml:space="preserve">iomorphic </w:t>
      </w:r>
      <w:r>
        <w:t>and machine forms.  In 1912 he helpe</w:t>
      </w:r>
      <w:r w:rsidR="001743F3">
        <w:t>d organize the Section d’Or</w:t>
      </w:r>
      <w:r>
        <w:t>, an exhibition highlighting the work of the Salon Cubists in Paris. Travelling to New York in</w:t>
      </w:r>
      <w:r w:rsidR="0084739E">
        <w:t xml:space="preserve"> </w:t>
      </w:r>
      <w:r>
        <w:t xml:space="preserve">1913 to exhibit in the Armory Show, he met Stieglitz and became fascinated with American culture and technology. Using a war-time mission to obtain supplies in the Americas as a ruse, Picabia returned to New York in 1915, at which time he renewed his involvement with Stieglitz and began work on the </w:t>
      </w:r>
      <w:proofErr w:type="spellStart"/>
      <w:r w:rsidRPr="00572EE1">
        <w:rPr>
          <w:i/>
          <w:rPrChange w:id="12" w:author="Danielle Child" w:date="2014-05-28T21:35:00Z">
            <w:rPr/>
          </w:rPrChange>
        </w:rPr>
        <w:t>Mechanomorphs</w:t>
      </w:r>
      <w:proofErr w:type="spellEnd"/>
      <w:r>
        <w:t xml:space="preserve">. He reunited with Duchamp (also fleeing the war) and the two men became the figureheads of New York Dada.  In 1917 Picabia traveled to Barcelona, where he published his first volume of poetry and the early editions of his journal </w:t>
      </w:r>
      <w:r w:rsidRPr="00572EE1">
        <w:rPr>
          <w:i/>
          <w:rPrChange w:id="13" w:author="Danielle Child" w:date="2014-05-28T21:33:00Z">
            <w:rPr/>
          </w:rPrChange>
        </w:rPr>
        <w:t>391</w:t>
      </w:r>
      <w:r>
        <w:t xml:space="preserve"> (honoring Stieglitz’s 291). Picabia collaborated with Tristan </w:t>
      </w:r>
      <w:proofErr w:type="spellStart"/>
      <w:r>
        <w:t>Tzara</w:t>
      </w:r>
      <w:proofErr w:type="spellEnd"/>
      <w:r>
        <w:t xml:space="preserve"> of Zurich Dada in 1918 and, along with Duchamp and others, helped found Paris Dada in 1919. Rejecting collective dogmatism, Picabia broke with Dada publically in 1921, just as he would break </w:t>
      </w:r>
      <w:r w:rsidR="006E5EFB">
        <w:t xml:space="preserve">his loose affiliation </w:t>
      </w:r>
      <w:r>
        <w:t>with And</w:t>
      </w:r>
      <w:r w:rsidRPr="00572EE1">
        <w:t>r</w:t>
      </w:r>
      <w:ins w:id="14" w:author="Danielle Child" w:date="2014-05-28T21:35:00Z">
        <w:r w:rsidR="00572EE1" w:rsidRPr="00572EE1">
          <w:rPr>
            <w:rPrChange w:id="15" w:author="Danielle Child" w:date="2014-05-28T21:35:00Z">
              <w:rPr>
                <w:b/>
              </w:rPr>
            </w:rPrChange>
          </w:rPr>
          <w:t>é</w:t>
        </w:r>
      </w:ins>
      <w:del w:id="16" w:author="Danielle Child" w:date="2014-05-28T21:34:00Z">
        <w:r w:rsidRPr="00572EE1" w:rsidDel="00572EE1">
          <w:delText>e</w:delText>
        </w:r>
      </w:del>
      <w:r w:rsidRPr="00572EE1">
        <w:t xml:space="preserve"> </w:t>
      </w:r>
      <w:r>
        <w:t xml:space="preserve">Breton’s Surrealism in 1924. During the interwar period, Picabia developed a more abstracted machine vocabulary, </w:t>
      </w:r>
      <w:r w:rsidR="001743F3">
        <w:t xml:space="preserve">working </w:t>
      </w:r>
      <w:r w:rsidR="006E5C4F">
        <w:t>virtually</w:t>
      </w:r>
      <w:r w:rsidR="001743F3">
        <w:t xml:space="preserve"> simultaneously in classical figuration. He subsequently produced</w:t>
      </w:r>
      <w:r>
        <w:t xml:space="preserve"> his </w:t>
      </w:r>
      <w:r w:rsidRPr="00572EE1">
        <w:rPr>
          <w:i/>
          <w:rPrChange w:id="17" w:author="Danielle Child" w:date="2014-05-28T21:36:00Z">
            <w:rPr/>
          </w:rPrChange>
        </w:rPr>
        <w:t>Monster</w:t>
      </w:r>
      <w:r>
        <w:t xml:space="preserve"> and </w:t>
      </w:r>
      <w:r w:rsidRPr="00572EE1">
        <w:rPr>
          <w:i/>
          <w:rPrChange w:id="18" w:author="Danielle Child" w:date="2014-05-28T21:36:00Z">
            <w:rPr/>
          </w:rPrChange>
        </w:rPr>
        <w:t>Transparency</w:t>
      </w:r>
      <w:r>
        <w:t xml:space="preserve"> series, paintings demonstrating his continued </w:t>
      </w:r>
      <w:r w:rsidR="006E5EFB">
        <w:t>figural engagement</w:t>
      </w:r>
      <w:r w:rsidR="001F05B3">
        <w:t xml:space="preserve">, here </w:t>
      </w:r>
      <w:r w:rsidR="001743F3">
        <w:t xml:space="preserve">incorporating </w:t>
      </w:r>
      <w:r>
        <w:t xml:space="preserve">Surrealist elements. Picabia lived periodically in the south of France and during WWII produced paintings there drawn from erotic magazines. </w:t>
      </w:r>
      <w:r w:rsidR="001F05B3">
        <w:t>A staunch nonconformist</w:t>
      </w:r>
      <w:r>
        <w:t xml:space="preserve">, </w:t>
      </w:r>
      <w:r>
        <w:rPr>
          <w:rFonts w:eastAsia="Times New Roman"/>
          <w:color w:val="000000" w:themeColor="text1"/>
        </w:rPr>
        <w:t>Picabia</w:t>
      </w:r>
      <w:r>
        <w:t xml:space="preserve"> </w:t>
      </w:r>
      <w:r w:rsidRPr="00E22E49">
        <w:t>worked in a variety of artistic styles throughou</w:t>
      </w:r>
      <w:r>
        <w:t>t his long and prolific career.</w:t>
      </w:r>
    </w:p>
    <w:p w14:paraId="47160C46" w14:textId="77777777" w:rsidR="00871B66" w:rsidRPr="00871B66" w:rsidRDefault="00871B66" w:rsidP="00871B66">
      <w:pPr>
        <w:jc w:val="center"/>
        <w:rPr>
          <w:ins w:id="19" w:author="doctor" w:date="2014-05-29T19:12:00Z"/>
          <w:rFonts w:ascii="Helvetica" w:hAnsi="Helvetica" w:cs="Helvetica"/>
          <w:noProof/>
          <w:color w:val="333333"/>
          <w:sz w:val="20"/>
          <w:szCs w:val="20"/>
        </w:rPr>
      </w:pPr>
      <w:ins w:id="20" w:author="doctor" w:date="2014-05-29T19:12:00Z">
        <w:r w:rsidRPr="00871B66">
          <w:rPr>
            <w:rFonts w:ascii="Helvetica" w:hAnsi="Helvetica" w:cs="Helvetica"/>
            <w:noProof/>
            <w:color w:val="333333"/>
            <w:sz w:val="20"/>
            <w:szCs w:val="20"/>
            <w:lang w:val="en-GB" w:eastAsia="en-GB"/>
          </w:rPr>
          <w:drawing>
            <wp:inline distT="0" distB="0" distL="0" distR="0" wp14:anchorId="3EBC7056" wp14:editId="5E2E6942">
              <wp:extent cx="3238500" cy="4000500"/>
              <wp:effectExtent l="19050" t="0" r="0" b="0"/>
              <wp:docPr id="1" name="Picture 1" descr="Francis Picabia. I See Again in Memory My Dear Udnie. 1914, possibly begun 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ncis Picabia. I See Again in Memory My Dear Udnie. 1914, possibly begun 1913"/>
                      <pic:cNvPicPr>
                        <a:picLocks noChangeAspect="1" noChangeArrowheads="1"/>
                      </pic:cNvPicPr>
                    </pic:nvPicPr>
                    <pic:blipFill>
                      <a:blip r:embed="rId7" cstate="screen"/>
                      <a:srcRect/>
                      <a:stretch>
                        <a:fillRect/>
                      </a:stretch>
                    </pic:blipFill>
                    <pic:spPr bwMode="auto">
                      <a:xfrm>
                        <a:off x="0" y="0"/>
                        <a:ext cx="3238500" cy="4000500"/>
                      </a:xfrm>
                      <a:prstGeom prst="rect">
                        <a:avLst/>
                      </a:prstGeom>
                      <a:noFill/>
                      <a:ln w="9525">
                        <a:noFill/>
                        <a:miter lim="800000"/>
                        <a:headEnd/>
                        <a:tailEnd/>
                      </a:ln>
                    </pic:spPr>
                  </pic:pic>
                </a:graphicData>
              </a:graphic>
            </wp:inline>
          </w:drawing>
        </w:r>
      </w:ins>
    </w:p>
    <w:p w14:paraId="33E1B2D2" w14:textId="77777777" w:rsidR="00871B66" w:rsidRPr="00871B66" w:rsidRDefault="00871B66" w:rsidP="00871B66">
      <w:pPr>
        <w:spacing w:line="240" w:lineRule="auto"/>
        <w:outlineLvl w:val="2"/>
        <w:rPr>
          <w:ins w:id="21" w:author="doctor" w:date="2014-05-29T19:12:00Z"/>
          <w:rFonts w:eastAsia="Times New Roman"/>
          <w:bCs/>
          <w:iCs/>
          <w:color w:val="auto"/>
        </w:rPr>
      </w:pPr>
      <w:proofErr w:type="gramStart"/>
      <w:ins w:id="22" w:author="doctor" w:date="2014-05-29T19:12:00Z">
        <w:r w:rsidRPr="00871B66">
          <w:rPr>
            <w:rFonts w:eastAsia="Times New Roman"/>
            <w:bCs/>
            <w:iCs/>
            <w:color w:val="auto"/>
          </w:rPr>
          <w:t xml:space="preserve">Francis </w:t>
        </w:r>
        <w:proofErr w:type="spellStart"/>
        <w:r w:rsidRPr="00871B66">
          <w:rPr>
            <w:rFonts w:eastAsia="Times New Roman"/>
            <w:bCs/>
            <w:iCs/>
            <w:color w:val="auto"/>
          </w:rPr>
          <w:t>Picabia</w:t>
        </w:r>
        <w:proofErr w:type="spellEnd"/>
        <w:r w:rsidRPr="00871B66">
          <w:rPr>
            <w:rFonts w:eastAsia="Times New Roman"/>
            <w:bCs/>
            <w:iCs/>
            <w:color w:val="auto"/>
          </w:rPr>
          <w:t xml:space="preserve">, </w:t>
        </w:r>
        <w:r w:rsidRPr="00871B66">
          <w:rPr>
            <w:rFonts w:eastAsia="Times New Roman"/>
            <w:bCs/>
            <w:i/>
            <w:iCs/>
            <w:color w:val="auto"/>
          </w:rPr>
          <w:t xml:space="preserve">I Still See in Memory My Beloved </w:t>
        </w:r>
        <w:proofErr w:type="spellStart"/>
        <w:r w:rsidRPr="00871B66">
          <w:rPr>
            <w:rFonts w:eastAsia="Times New Roman"/>
            <w:bCs/>
            <w:i/>
            <w:iCs/>
            <w:color w:val="auto"/>
          </w:rPr>
          <w:t>Udnie</w:t>
        </w:r>
        <w:proofErr w:type="spellEnd"/>
        <w:r w:rsidRPr="00871B66">
          <w:rPr>
            <w:rFonts w:eastAsia="Times New Roman"/>
            <w:bCs/>
            <w:iCs/>
            <w:color w:val="auto"/>
          </w:rPr>
          <w:t>., 1914 (possibly begun 1913).</w:t>
        </w:r>
        <w:proofErr w:type="gramEnd"/>
        <w:r w:rsidRPr="00871B66">
          <w:rPr>
            <w:rFonts w:eastAsia="Times New Roman"/>
            <w:bCs/>
            <w:iCs/>
            <w:color w:val="auto"/>
          </w:rPr>
          <w:t xml:space="preserve"> </w:t>
        </w:r>
        <w:proofErr w:type="gramStart"/>
        <w:r w:rsidRPr="00871B66">
          <w:rPr>
            <w:rFonts w:eastAsia="Times New Roman"/>
            <w:bCs/>
            <w:iCs/>
            <w:color w:val="auto"/>
          </w:rPr>
          <w:t xml:space="preserve">Oil on canvas, 8' 2 1/2" x 6' 6 1/4" (250.2 x 198.8 cm), </w:t>
        </w:r>
        <w:proofErr w:type="spellStart"/>
        <w:r w:rsidRPr="00871B66">
          <w:rPr>
            <w:rFonts w:eastAsia="Times New Roman"/>
            <w:bCs/>
            <w:iCs/>
            <w:color w:val="auto"/>
          </w:rPr>
          <w:t>MoMA</w:t>
        </w:r>
        <w:proofErr w:type="spellEnd"/>
        <w:r w:rsidRPr="00871B66">
          <w:rPr>
            <w:rFonts w:eastAsia="Times New Roman"/>
            <w:bCs/>
            <w:iCs/>
            <w:color w:val="auto"/>
          </w:rPr>
          <w:t>.</w:t>
        </w:r>
        <w:proofErr w:type="gramEnd"/>
      </w:ins>
    </w:p>
    <w:p w14:paraId="7495F083" w14:textId="77777777" w:rsidR="00871B66" w:rsidRPr="00871B66" w:rsidRDefault="00871B66" w:rsidP="00871B66">
      <w:pPr>
        <w:spacing w:line="240" w:lineRule="auto"/>
        <w:jc w:val="center"/>
        <w:rPr>
          <w:ins w:id="23" w:author="doctor" w:date="2014-05-29T19:12:00Z"/>
          <w:color w:val="auto"/>
        </w:rPr>
      </w:pPr>
    </w:p>
    <w:p w14:paraId="3738C3B5" w14:textId="77777777" w:rsidR="00871B66" w:rsidRPr="00871B66" w:rsidRDefault="00871B66" w:rsidP="00871B66">
      <w:pPr>
        <w:spacing w:line="240" w:lineRule="auto"/>
        <w:jc w:val="center"/>
        <w:rPr>
          <w:ins w:id="24" w:author="doctor" w:date="2014-05-29T19:12:00Z"/>
          <w:color w:val="auto"/>
        </w:rPr>
      </w:pPr>
      <w:ins w:id="25" w:author="doctor" w:date="2014-05-29T19:12:00Z">
        <w:r w:rsidRPr="00871B66">
          <w:fldChar w:fldCharType="begin"/>
        </w:r>
        <w:r w:rsidRPr="00871B66">
          <w:instrText xml:space="preserve"> HYPERLINK "http://www.moma.org/collection/provenance/provenance_object.php?object_id=78348" </w:instrText>
        </w:r>
        <w:r w:rsidRPr="00871B66">
          <w:fldChar w:fldCharType="separate"/>
        </w:r>
        <w:r w:rsidRPr="00871B66">
          <w:rPr>
            <w:color w:val="auto"/>
          </w:rPr>
          <w:t>http://www.moma.org/collection/provenance/provenance_object.php?object_id=78348</w:t>
        </w:r>
        <w:r w:rsidRPr="00871B66">
          <w:rPr>
            <w:color w:val="auto"/>
          </w:rPr>
          <w:fldChar w:fldCharType="end"/>
        </w:r>
      </w:ins>
    </w:p>
    <w:p w14:paraId="17B8C2CF" w14:textId="77777777" w:rsidR="00871B66" w:rsidRPr="00871B66" w:rsidRDefault="00871B66" w:rsidP="00871B66">
      <w:pPr>
        <w:jc w:val="center"/>
        <w:rPr>
          <w:ins w:id="26" w:author="doctor" w:date="2014-05-29T19:12:00Z"/>
        </w:rPr>
      </w:pPr>
      <w:ins w:id="27" w:author="doctor" w:date="2014-05-29T19:12:00Z">
        <w:r w:rsidRPr="00871B66">
          <w:rPr>
            <w:noProof/>
            <w:color w:val="0000FF"/>
            <w:lang w:val="en-GB" w:eastAsia="en-GB"/>
          </w:rPr>
          <w:drawing>
            <wp:inline distT="0" distB="0" distL="0" distR="0" wp14:anchorId="3588F6E6" wp14:editId="62749AF0">
              <wp:extent cx="4048125" cy="5715000"/>
              <wp:effectExtent l="19050" t="0" r="9525" b="0"/>
              <wp:docPr id="2" name="Picture 1" descr="File:291-No1Cover.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291-No1Cover.jpg">
                        <a:hlinkClick r:id="rId8"/>
                      </pic:cNvPr>
                      <pic:cNvPicPr>
                        <a:picLocks noChangeAspect="1" noChangeArrowheads="1"/>
                      </pic:cNvPicPr>
                    </pic:nvPicPr>
                    <pic:blipFill>
                      <a:blip r:embed="rId9" cstate="screen"/>
                      <a:srcRect/>
                      <a:stretch>
                        <a:fillRect/>
                      </a:stretch>
                    </pic:blipFill>
                    <pic:spPr bwMode="auto">
                      <a:xfrm>
                        <a:off x="0" y="0"/>
                        <a:ext cx="4048125" cy="5715000"/>
                      </a:xfrm>
                      <a:prstGeom prst="rect">
                        <a:avLst/>
                      </a:prstGeom>
                      <a:noFill/>
                      <a:ln w="9525">
                        <a:noFill/>
                        <a:miter lim="800000"/>
                        <a:headEnd/>
                        <a:tailEnd/>
                      </a:ln>
                    </pic:spPr>
                  </pic:pic>
                </a:graphicData>
              </a:graphic>
            </wp:inline>
          </w:drawing>
        </w:r>
      </w:ins>
    </w:p>
    <w:p w14:paraId="261640B0" w14:textId="77777777" w:rsidR="00871B66" w:rsidRPr="00871B66" w:rsidRDefault="00871B66" w:rsidP="00871B66">
      <w:pPr>
        <w:spacing w:line="240" w:lineRule="auto"/>
        <w:jc w:val="center"/>
        <w:rPr>
          <w:ins w:id="28" w:author="doctor" w:date="2014-05-29T19:12:00Z"/>
        </w:rPr>
      </w:pPr>
      <w:ins w:id="29" w:author="doctor" w:date="2014-05-29T19:12:00Z">
        <w:r w:rsidRPr="00871B66">
          <w:t xml:space="preserve">Francis </w:t>
        </w:r>
        <w:proofErr w:type="spellStart"/>
        <w:r w:rsidRPr="00871B66">
          <w:t>Picabia</w:t>
        </w:r>
        <w:proofErr w:type="spellEnd"/>
        <w:r w:rsidRPr="00871B66">
          <w:t xml:space="preserve">, </w:t>
        </w:r>
        <w:proofErr w:type="spellStart"/>
        <w:r w:rsidRPr="00871B66">
          <w:rPr>
            <w:i/>
          </w:rPr>
          <w:t>Ici</w:t>
        </w:r>
        <w:proofErr w:type="spellEnd"/>
        <w:r w:rsidRPr="00871B66">
          <w:rPr>
            <w:i/>
          </w:rPr>
          <w:t xml:space="preserve">, </w:t>
        </w:r>
        <w:proofErr w:type="spellStart"/>
        <w:r w:rsidRPr="00871B66">
          <w:rPr>
            <w:i/>
          </w:rPr>
          <w:t>c'est</w:t>
        </w:r>
        <w:proofErr w:type="spellEnd"/>
        <w:r w:rsidRPr="00871B66">
          <w:rPr>
            <w:i/>
          </w:rPr>
          <w:t xml:space="preserve"> </w:t>
        </w:r>
        <w:proofErr w:type="spellStart"/>
        <w:r w:rsidRPr="00871B66">
          <w:rPr>
            <w:i/>
          </w:rPr>
          <w:t>ici</w:t>
        </w:r>
        <w:proofErr w:type="spellEnd"/>
        <w:r w:rsidRPr="00871B66">
          <w:rPr>
            <w:i/>
          </w:rPr>
          <w:t xml:space="preserve"> Stieglitz, </w:t>
        </w:r>
        <w:proofErr w:type="spellStart"/>
        <w:r w:rsidRPr="00871B66">
          <w:rPr>
            <w:i/>
          </w:rPr>
          <w:t>foi</w:t>
        </w:r>
        <w:proofErr w:type="spellEnd"/>
        <w:r w:rsidRPr="00871B66">
          <w:rPr>
            <w:i/>
          </w:rPr>
          <w:t xml:space="preserve"> </w:t>
        </w:r>
        <w:proofErr w:type="gramStart"/>
        <w:r w:rsidRPr="00871B66">
          <w:rPr>
            <w:i/>
          </w:rPr>
          <w:t>et</w:t>
        </w:r>
        <w:proofErr w:type="gramEnd"/>
        <w:r w:rsidRPr="00871B66">
          <w:rPr>
            <w:i/>
          </w:rPr>
          <w:t xml:space="preserve"> amour</w:t>
        </w:r>
        <w:r w:rsidRPr="00871B66">
          <w:t xml:space="preserve">, </w:t>
        </w:r>
        <w:proofErr w:type="spellStart"/>
        <w:r w:rsidRPr="00871B66">
          <w:t>Mechanomorph</w:t>
        </w:r>
        <w:proofErr w:type="spellEnd"/>
        <w:r w:rsidRPr="00871B66">
          <w:t xml:space="preserve">, Cover of 291, No1, 1915, public domain. </w:t>
        </w:r>
      </w:ins>
    </w:p>
    <w:p w14:paraId="68D5484E" w14:textId="77777777" w:rsidR="00BD2894" w:rsidRDefault="00BD2894" w:rsidP="00BD2894">
      <w:pPr>
        <w:shd w:val="clear" w:color="auto" w:fill="FFFFFF"/>
        <w:spacing w:line="240" w:lineRule="auto"/>
        <w:ind w:hanging="720"/>
        <w:rPr>
          <w:rFonts w:eastAsia="Times New Roman"/>
        </w:rPr>
      </w:pPr>
    </w:p>
    <w:p w14:paraId="5943D8E9" w14:textId="77777777" w:rsidR="00836944" w:rsidRDefault="00836944" w:rsidP="00BD2894">
      <w:pPr>
        <w:shd w:val="clear" w:color="auto" w:fill="FFFFFF"/>
        <w:spacing w:line="240" w:lineRule="auto"/>
        <w:ind w:hanging="720"/>
        <w:rPr>
          <w:rFonts w:eastAsia="Times New Roman"/>
        </w:rPr>
      </w:pPr>
    </w:p>
    <w:p w14:paraId="1AE55729" w14:textId="77777777" w:rsidR="00BD2894" w:rsidRDefault="00841B87" w:rsidP="00BD2894">
      <w:pPr>
        <w:shd w:val="clear" w:color="auto" w:fill="FFFFFF"/>
        <w:spacing w:line="240" w:lineRule="auto"/>
        <w:ind w:hanging="720"/>
        <w:rPr>
          <w:rFonts w:eastAsia="Times New Roman"/>
        </w:rPr>
      </w:pPr>
      <w:r>
        <w:rPr>
          <w:rFonts w:eastAsia="Times New Roman"/>
        </w:rPr>
        <w:t>References and further reading</w:t>
      </w:r>
      <w:r w:rsidR="00BD2894">
        <w:rPr>
          <w:rFonts w:eastAsia="Times New Roman"/>
        </w:rPr>
        <w:t>:</w:t>
      </w:r>
    </w:p>
    <w:p w14:paraId="6B4D84AD" w14:textId="77777777" w:rsidR="00BD2894" w:rsidRDefault="00BD2894" w:rsidP="00BD2894">
      <w:pPr>
        <w:shd w:val="clear" w:color="auto" w:fill="FFFFFF"/>
        <w:spacing w:line="240" w:lineRule="auto"/>
        <w:ind w:hanging="720"/>
        <w:rPr>
          <w:rFonts w:eastAsia="Times New Roman"/>
        </w:rPr>
      </w:pPr>
    </w:p>
    <w:p w14:paraId="17E7D750" w14:textId="77777777" w:rsidR="00BD2894" w:rsidRPr="00B2784A" w:rsidRDefault="00BA4702" w:rsidP="00BD2894">
      <w:pPr>
        <w:shd w:val="clear" w:color="auto" w:fill="FFFFFF"/>
        <w:spacing w:line="240" w:lineRule="auto"/>
        <w:ind w:hanging="720"/>
        <w:rPr>
          <w:rFonts w:eastAsia="Times New Roman"/>
        </w:rPr>
      </w:pPr>
      <w:proofErr w:type="spellStart"/>
      <w:r>
        <w:rPr>
          <w:rFonts w:eastAsia="Times New Roman"/>
        </w:rPr>
        <w:t>Antliff</w:t>
      </w:r>
      <w:proofErr w:type="spellEnd"/>
      <w:r>
        <w:rPr>
          <w:rFonts w:eastAsia="Times New Roman"/>
        </w:rPr>
        <w:t>, A</w:t>
      </w:r>
      <w:r w:rsidR="00BD2894" w:rsidRPr="00B2784A">
        <w:rPr>
          <w:rFonts w:eastAsia="Times New Roman"/>
        </w:rPr>
        <w:t>.</w:t>
      </w:r>
      <w:r>
        <w:rPr>
          <w:rFonts w:eastAsia="Times New Roman"/>
        </w:rPr>
        <w:t xml:space="preserve"> (2001)</w:t>
      </w:r>
      <w:r w:rsidR="00BD2894" w:rsidRPr="00B2784A">
        <w:rPr>
          <w:rFonts w:eastAsia="Times New Roman"/>
        </w:rPr>
        <w:t xml:space="preserve"> “Egoist Cyborgs.” In </w:t>
      </w:r>
      <w:r w:rsidR="00BD2894" w:rsidRPr="00B2784A">
        <w:rPr>
          <w:rFonts w:eastAsia="Times New Roman"/>
          <w:i/>
          <w:iCs/>
        </w:rPr>
        <w:t>The Uncanny: Experiments in Cyborg Culture</w:t>
      </w:r>
      <w:r w:rsidR="00BD2894" w:rsidRPr="00B2784A">
        <w:rPr>
          <w:rFonts w:eastAsia="Times New Roman"/>
        </w:rPr>
        <w:t>, ed. Bruce Grenville, 101-113. Vancouver, B</w:t>
      </w:r>
      <w:r>
        <w:rPr>
          <w:rFonts w:eastAsia="Times New Roman"/>
        </w:rPr>
        <w:t>.C.: Vancouver Art Gallery</w:t>
      </w:r>
      <w:r w:rsidR="00BD2894" w:rsidRPr="00B2784A">
        <w:rPr>
          <w:rFonts w:eastAsia="Times New Roman"/>
        </w:rPr>
        <w:t xml:space="preserve">. </w:t>
      </w:r>
    </w:p>
    <w:p w14:paraId="343BD248" w14:textId="77777777" w:rsidR="00BD2894" w:rsidRPr="00B2784A" w:rsidRDefault="00BD2894" w:rsidP="00BD2894">
      <w:pPr>
        <w:shd w:val="clear" w:color="auto" w:fill="FFFFFF"/>
        <w:spacing w:line="240" w:lineRule="auto"/>
        <w:ind w:hanging="720"/>
        <w:rPr>
          <w:rFonts w:eastAsia="Times New Roman"/>
        </w:rPr>
      </w:pPr>
    </w:p>
    <w:p w14:paraId="75FEF32A" w14:textId="77777777" w:rsidR="00BD2894" w:rsidRPr="00B2784A" w:rsidRDefault="00BA4702" w:rsidP="00BD2894">
      <w:pPr>
        <w:spacing w:line="240" w:lineRule="auto"/>
        <w:ind w:hanging="720"/>
      </w:pPr>
      <w:r>
        <w:t>Baker, G (2010)</w:t>
      </w:r>
      <w:r w:rsidR="00BD2894" w:rsidRPr="00B2784A">
        <w:t xml:space="preserve"> </w:t>
      </w:r>
      <w:r w:rsidR="00BD2894" w:rsidRPr="00B2784A">
        <w:rPr>
          <w:i/>
        </w:rPr>
        <w:t>The Artwork caught by the Tail</w:t>
      </w:r>
      <w:r w:rsidR="00BD2894">
        <w:t>. Cambridge, Mass</w:t>
      </w:r>
      <w:r>
        <w:t>: MIT Press</w:t>
      </w:r>
      <w:r w:rsidR="00BD2894" w:rsidRPr="00B2784A">
        <w:t xml:space="preserve">. </w:t>
      </w:r>
    </w:p>
    <w:p w14:paraId="50C37862" w14:textId="77777777" w:rsidR="00BD2894" w:rsidRPr="00B2784A" w:rsidRDefault="00BD2894" w:rsidP="00BA4702">
      <w:pPr>
        <w:spacing w:line="240" w:lineRule="auto"/>
        <w:rPr>
          <w:b/>
        </w:rPr>
      </w:pPr>
    </w:p>
    <w:p w14:paraId="75EE379E" w14:textId="77777777" w:rsidR="00BD2894" w:rsidRPr="00B2784A" w:rsidRDefault="00BA4702" w:rsidP="00BD2894">
      <w:pPr>
        <w:shd w:val="clear" w:color="auto" w:fill="FFFFFF"/>
        <w:spacing w:line="240" w:lineRule="auto"/>
        <w:ind w:hanging="720"/>
        <w:rPr>
          <w:rFonts w:eastAsia="Times New Roman"/>
        </w:rPr>
      </w:pPr>
      <w:proofErr w:type="spellStart"/>
      <w:proofErr w:type="gramStart"/>
      <w:r>
        <w:rPr>
          <w:rFonts w:eastAsia="Times New Roman"/>
        </w:rPr>
        <w:t>Borràs</w:t>
      </w:r>
      <w:proofErr w:type="spellEnd"/>
      <w:r>
        <w:rPr>
          <w:rFonts w:eastAsia="Times New Roman"/>
        </w:rPr>
        <w:t>, M. (1985)</w:t>
      </w:r>
      <w:r w:rsidR="00BD2894" w:rsidRPr="00B2784A">
        <w:rPr>
          <w:rFonts w:eastAsia="Times New Roman"/>
        </w:rPr>
        <w:t xml:space="preserve"> </w:t>
      </w:r>
      <w:r w:rsidR="00BD2894" w:rsidRPr="00B2784A">
        <w:rPr>
          <w:rFonts w:eastAsia="Times New Roman"/>
          <w:i/>
          <w:iCs/>
        </w:rPr>
        <w:t>Picabia</w:t>
      </w:r>
      <w:r>
        <w:rPr>
          <w:rFonts w:eastAsia="Times New Roman"/>
        </w:rPr>
        <w:t>.</w:t>
      </w:r>
      <w:proofErr w:type="gramEnd"/>
      <w:r>
        <w:rPr>
          <w:rFonts w:eastAsia="Times New Roman"/>
        </w:rPr>
        <w:t xml:space="preserve"> New York: Rizzoli</w:t>
      </w:r>
      <w:r w:rsidR="00BD2894" w:rsidRPr="00B2784A">
        <w:rPr>
          <w:rFonts w:eastAsia="Times New Roman"/>
        </w:rPr>
        <w:t xml:space="preserve">. </w:t>
      </w:r>
    </w:p>
    <w:p w14:paraId="4ED89771" w14:textId="77777777" w:rsidR="00BD2894" w:rsidRPr="00B2784A" w:rsidRDefault="00BD2894" w:rsidP="00BD2894">
      <w:pPr>
        <w:shd w:val="clear" w:color="auto" w:fill="FFFFFF"/>
        <w:spacing w:line="240" w:lineRule="auto"/>
        <w:ind w:hanging="720"/>
        <w:rPr>
          <w:rFonts w:eastAsia="Times New Roman"/>
        </w:rPr>
      </w:pPr>
    </w:p>
    <w:p w14:paraId="6636AB61" w14:textId="77777777" w:rsidR="00BD2894" w:rsidRPr="00B2784A" w:rsidRDefault="00BD2894" w:rsidP="00BD2894">
      <w:pPr>
        <w:shd w:val="clear" w:color="auto" w:fill="FFFFFF"/>
        <w:spacing w:line="240" w:lineRule="auto"/>
        <w:ind w:hanging="720"/>
        <w:rPr>
          <w:rFonts w:eastAsia="Times New Roman"/>
        </w:rPr>
      </w:pPr>
      <w:proofErr w:type="spellStart"/>
      <w:proofErr w:type="gramStart"/>
      <w:r w:rsidRPr="00B2784A">
        <w:rPr>
          <w:rFonts w:eastAsia="Times New Roman"/>
        </w:rPr>
        <w:t>Camfield</w:t>
      </w:r>
      <w:proofErr w:type="spellEnd"/>
      <w:r w:rsidR="00BA4702">
        <w:rPr>
          <w:rFonts w:eastAsia="Times New Roman"/>
        </w:rPr>
        <w:t>, W</w:t>
      </w:r>
      <w:r w:rsidRPr="00B2784A">
        <w:rPr>
          <w:rFonts w:eastAsia="Times New Roman"/>
        </w:rPr>
        <w:t>.</w:t>
      </w:r>
      <w:r w:rsidR="00BA4702">
        <w:rPr>
          <w:rFonts w:eastAsia="Times New Roman"/>
        </w:rPr>
        <w:t xml:space="preserve"> (1972)</w:t>
      </w:r>
      <w:r w:rsidRPr="00B2784A">
        <w:rPr>
          <w:rFonts w:eastAsia="Times New Roman"/>
        </w:rPr>
        <w:t xml:space="preserve"> </w:t>
      </w:r>
      <w:r w:rsidRPr="00B2784A">
        <w:rPr>
          <w:rFonts w:eastAsia="Times New Roman"/>
          <w:i/>
          <w:iCs/>
        </w:rPr>
        <w:t>Francis Picabia</w:t>
      </w:r>
      <w:r w:rsidRPr="00B2784A">
        <w:rPr>
          <w:rFonts w:eastAsia="Times New Roman"/>
        </w:rPr>
        <w:t>.</w:t>
      </w:r>
      <w:proofErr w:type="gramEnd"/>
      <w:r w:rsidRPr="00B2784A">
        <w:rPr>
          <w:rFonts w:eastAsia="Times New Roman"/>
        </w:rPr>
        <w:t xml:space="preserve"> New York: So</w:t>
      </w:r>
      <w:r w:rsidR="00BA4702">
        <w:rPr>
          <w:rFonts w:eastAsia="Times New Roman"/>
        </w:rPr>
        <w:t>lomon R. Guggenheim Museum</w:t>
      </w:r>
      <w:r w:rsidRPr="00B2784A">
        <w:rPr>
          <w:rFonts w:eastAsia="Times New Roman"/>
        </w:rPr>
        <w:t xml:space="preserve">. </w:t>
      </w:r>
    </w:p>
    <w:p w14:paraId="5A59A691" w14:textId="77777777" w:rsidR="00BD2894" w:rsidRPr="00B2784A" w:rsidRDefault="00BD2894" w:rsidP="00BD2894">
      <w:pPr>
        <w:shd w:val="clear" w:color="auto" w:fill="FFFFFF"/>
        <w:spacing w:line="240" w:lineRule="auto"/>
        <w:ind w:hanging="720"/>
        <w:rPr>
          <w:rFonts w:eastAsia="Times New Roman"/>
        </w:rPr>
      </w:pPr>
    </w:p>
    <w:p w14:paraId="3C57EBF5" w14:textId="77777777" w:rsidR="00BD2894" w:rsidRPr="00B2784A" w:rsidRDefault="00BA4702" w:rsidP="00BD2894">
      <w:pPr>
        <w:shd w:val="clear" w:color="auto" w:fill="FFFFFF"/>
        <w:spacing w:line="240" w:lineRule="auto"/>
        <w:ind w:hanging="720"/>
        <w:rPr>
          <w:rFonts w:eastAsia="Times New Roman"/>
        </w:rPr>
      </w:pPr>
      <w:proofErr w:type="spellStart"/>
      <w:r w:rsidRPr="00B2784A">
        <w:rPr>
          <w:rFonts w:eastAsia="Times New Roman"/>
        </w:rPr>
        <w:t>Camfield</w:t>
      </w:r>
      <w:proofErr w:type="spellEnd"/>
      <w:r>
        <w:rPr>
          <w:rFonts w:eastAsia="Times New Roman"/>
        </w:rPr>
        <w:t>, W</w:t>
      </w:r>
      <w:r w:rsidRPr="00B2784A">
        <w:rPr>
          <w:rFonts w:eastAsia="Times New Roman"/>
        </w:rPr>
        <w:t>.</w:t>
      </w:r>
      <w:r>
        <w:rPr>
          <w:rFonts w:eastAsia="Times New Roman"/>
        </w:rPr>
        <w:t xml:space="preserve"> (1966)</w:t>
      </w:r>
      <w:r w:rsidR="00BD2894" w:rsidRPr="00B2784A">
        <w:rPr>
          <w:rFonts w:eastAsia="Times New Roman"/>
        </w:rPr>
        <w:t xml:space="preserve"> “The Machinist Style of Francis Picabia.” </w:t>
      </w:r>
      <w:r w:rsidR="00BD2894" w:rsidRPr="00B2784A">
        <w:rPr>
          <w:rFonts w:eastAsia="Times New Roman"/>
          <w:i/>
        </w:rPr>
        <w:t>Art Bulletin</w:t>
      </w:r>
      <w:r>
        <w:rPr>
          <w:rFonts w:eastAsia="Times New Roman"/>
        </w:rPr>
        <w:t xml:space="preserve"> XLVIII</w:t>
      </w:r>
      <w:r w:rsidR="00BD2894" w:rsidRPr="00B2784A">
        <w:rPr>
          <w:rFonts w:eastAsia="Times New Roman"/>
        </w:rPr>
        <w:t>: 309-322.</w:t>
      </w:r>
    </w:p>
    <w:p w14:paraId="1403E355" w14:textId="77777777" w:rsidR="00BD2894" w:rsidRPr="00B2784A" w:rsidRDefault="00BD2894" w:rsidP="00BD2894">
      <w:pPr>
        <w:shd w:val="clear" w:color="auto" w:fill="FFFFFF"/>
        <w:spacing w:line="240" w:lineRule="auto"/>
        <w:ind w:hanging="720"/>
        <w:rPr>
          <w:rFonts w:eastAsia="Times New Roman"/>
        </w:rPr>
      </w:pPr>
    </w:p>
    <w:p w14:paraId="7434F8BC" w14:textId="77777777" w:rsidR="00BD2894" w:rsidRPr="00B2784A" w:rsidRDefault="00BA4702" w:rsidP="00BD2894">
      <w:pPr>
        <w:spacing w:line="240" w:lineRule="auto"/>
        <w:ind w:hanging="720"/>
      </w:pPr>
      <w:r>
        <w:t>Picabia, F. (1913)</w:t>
      </w:r>
      <w:r w:rsidR="00BD2894" w:rsidRPr="00B2784A">
        <w:t xml:space="preserve"> Statement made to the New York Times, 16</w:t>
      </w:r>
      <w:r w:rsidR="00BD2894" w:rsidRPr="00B2784A">
        <w:rPr>
          <w:vertAlign w:val="superscript"/>
        </w:rPr>
        <w:t>th</w:t>
      </w:r>
      <w:r>
        <w:t xml:space="preserve"> February</w:t>
      </w:r>
      <w:r w:rsidR="00BD2894" w:rsidRPr="00B2784A">
        <w:t>: Picabia Art Rebel, Here to Present the New Movement, Section V, p. 9.</w:t>
      </w:r>
    </w:p>
    <w:p w14:paraId="2F3741BA" w14:textId="77777777" w:rsidR="00BD2894" w:rsidRPr="00B2784A" w:rsidRDefault="00BD2894" w:rsidP="00BD2894">
      <w:pPr>
        <w:spacing w:line="240" w:lineRule="auto"/>
        <w:ind w:hanging="720"/>
      </w:pPr>
    </w:p>
    <w:p w14:paraId="75E1591B" w14:textId="77777777" w:rsidR="00BD2894" w:rsidRDefault="00BA4702" w:rsidP="00BD2894">
      <w:pPr>
        <w:spacing w:line="240" w:lineRule="auto"/>
        <w:ind w:hanging="720"/>
      </w:pPr>
      <w:r>
        <w:t>Picabia, F. (1915)</w:t>
      </w:r>
      <w:r w:rsidR="00BD2894" w:rsidRPr="00B2784A">
        <w:t xml:space="preserve"> Statement to the New York Tribune, 24</w:t>
      </w:r>
      <w:r w:rsidR="00BD2894" w:rsidRPr="00B2784A">
        <w:rPr>
          <w:vertAlign w:val="superscript"/>
        </w:rPr>
        <w:t>th</w:t>
      </w:r>
      <w:r>
        <w:t xml:space="preserve"> October</w:t>
      </w:r>
      <w:r w:rsidR="00BD2894" w:rsidRPr="00B2784A">
        <w:t>: French Artists Spur on American Art, Section IV, p. 2.</w:t>
      </w:r>
    </w:p>
    <w:p w14:paraId="61244729" w14:textId="77777777" w:rsidR="00BD2894" w:rsidRDefault="00BD2894" w:rsidP="00BD2894">
      <w:pPr>
        <w:spacing w:line="240" w:lineRule="auto"/>
        <w:ind w:hanging="720"/>
      </w:pPr>
    </w:p>
    <w:p w14:paraId="47CACE87" w14:textId="77777777" w:rsidR="00BD2894" w:rsidRPr="003E201E" w:rsidRDefault="00BA4702" w:rsidP="00BD2894">
      <w:pPr>
        <w:spacing w:line="240" w:lineRule="auto"/>
        <w:ind w:hanging="720"/>
      </w:pPr>
      <w:proofErr w:type="spellStart"/>
      <w:r>
        <w:rPr>
          <w:rFonts w:eastAsia="Times New Roman"/>
        </w:rPr>
        <w:t>Zdenek</w:t>
      </w:r>
      <w:proofErr w:type="spellEnd"/>
      <w:r>
        <w:rPr>
          <w:rFonts w:eastAsia="Times New Roman"/>
        </w:rPr>
        <w:t xml:space="preserve"> F</w:t>
      </w:r>
      <w:r w:rsidR="00BD2894" w:rsidRPr="003E201E">
        <w:rPr>
          <w:rFonts w:eastAsia="Times New Roman"/>
        </w:rPr>
        <w:t xml:space="preserve">. </w:t>
      </w:r>
      <w:r>
        <w:rPr>
          <w:rFonts w:eastAsia="Times New Roman"/>
        </w:rPr>
        <w:t xml:space="preserve">(1998) </w:t>
      </w:r>
      <w:r w:rsidR="00BD2894" w:rsidRPr="003E201E">
        <w:rPr>
          <w:rFonts w:eastAsia="Times New Roman"/>
          <w:i/>
          <w:iCs/>
        </w:rPr>
        <w:t>Francis Picabia: The Late Works 1933-1953</w:t>
      </w:r>
      <w:r>
        <w:rPr>
          <w:rFonts w:eastAsia="Times New Roman"/>
        </w:rPr>
        <w:t xml:space="preserve">. </w:t>
      </w:r>
      <w:proofErr w:type="spellStart"/>
      <w:r>
        <w:rPr>
          <w:rFonts w:eastAsia="Times New Roman"/>
        </w:rPr>
        <w:t>Ostfildern-Ruit</w:t>
      </w:r>
      <w:proofErr w:type="spellEnd"/>
      <w:r>
        <w:rPr>
          <w:rFonts w:eastAsia="Times New Roman"/>
        </w:rPr>
        <w:t xml:space="preserve">: </w:t>
      </w:r>
      <w:proofErr w:type="spellStart"/>
      <w:r>
        <w:rPr>
          <w:rFonts w:eastAsia="Times New Roman"/>
        </w:rPr>
        <w:t>Hatje</w:t>
      </w:r>
      <w:proofErr w:type="spellEnd"/>
      <w:r w:rsidR="00BD2894" w:rsidRPr="003E201E">
        <w:rPr>
          <w:rFonts w:eastAsia="Times New Roman"/>
        </w:rPr>
        <w:t xml:space="preserve">. </w:t>
      </w:r>
    </w:p>
    <w:p w14:paraId="4A61FAB1" w14:textId="77777777" w:rsidR="00BD2894" w:rsidRDefault="00BD2894" w:rsidP="00BD2894">
      <w:pPr>
        <w:spacing w:line="240" w:lineRule="auto"/>
        <w:ind w:hanging="720"/>
      </w:pPr>
    </w:p>
    <w:p w14:paraId="2BDB367D" w14:textId="77777777" w:rsidR="00BD2894" w:rsidRDefault="00BD2894" w:rsidP="00BD2894">
      <w:pPr>
        <w:spacing w:line="240" w:lineRule="auto"/>
        <w:ind w:hanging="720"/>
      </w:pPr>
    </w:p>
    <w:p w14:paraId="13C61941" w14:textId="77777777" w:rsidR="00BD5045" w:rsidRDefault="00BD5045" w:rsidP="00BD2894">
      <w:pPr>
        <w:spacing w:line="240" w:lineRule="auto"/>
        <w:ind w:hanging="720"/>
      </w:pPr>
    </w:p>
    <w:p w14:paraId="31C37CCD" w14:textId="77777777" w:rsidR="00BD2894" w:rsidRDefault="00841B87" w:rsidP="00BD2894">
      <w:pPr>
        <w:spacing w:line="240" w:lineRule="auto"/>
        <w:ind w:hanging="720"/>
      </w:pPr>
      <w:r>
        <w:t>Suggested Images</w:t>
      </w:r>
      <w:r w:rsidR="00BD2894">
        <w:t>:</w:t>
      </w:r>
    </w:p>
    <w:p w14:paraId="33978211" w14:textId="77777777" w:rsidR="00BD2894" w:rsidRDefault="00BD2894" w:rsidP="00BD2894">
      <w:pPr>
        <w:spacing w:line="240" w:lineRule="auto"/>
        <w:ind w:hanging="720"/>
      </w:pPr>
    </w:p>
    <w:p w14:paraId="5665857D" w14:textId="77777777" w:rsidR="00BD2894" w:rsidRPr="007F04B1" w:rsidRDefault="00BD2894" w:rsidP="00BD2894">
      <w:pPr>
        <w:spacing w:line="240" w:lineRule="auto"/>
        <w:outlineLvl w:val="3"/>
        <w:rPr>
          <w:rFonts w:eastAsia="Times New Roman"/>
          <w:color w:val="000000" w:themeColor="text1"/>
        </w:rPr>
      </w:pPr>
      <w:r w:rsidRPr="007F04B1">
        <w:rPr>
          <w:rFonts w:eastAsia="Times New Roman"/>
          <w:bCs/>
          <w:i/>
          <w:iCs/>
          <w:color w:val="000000" w:themeColor="text1"/>
        </w:rPr>
        <w:t xml:space="preserve">I See Again in Memory My Dear </w:t>
      </w:r>
      <w:proofErr w:type="spellStart"/>
      <w:r w:rsidRPr="007F04B1">
        <w:rPr>
          <w:rFonts w:eastAsia="Times New Roman"/>
          <w:bCs/>
          <w:i/>
          <w:iCs/>
          <w:color w:val="000000" w:themeColor="text1"/>
        </w:rPr>
        <w:t>Udnie</w:t>
      </w:r>
      <w:proofErr w:type="spellEnd"/>
      <w:r>
        <w:rPr>
          <w:rFonts w:eastAsia="Times New Roman"/>
          <w:bCs/>
          <w:color w:val="000000" w:themeColor="text1"/>
        </w:rPr>
        <w:t xml:space="preserve">, </w:t>
      </w:r>
      <w:r w:rsidRPr="007F04B1">
        <w:rPr>
          <w:rFonts w:eastAsia="Times New Roman"/>
          <w:color w:val="000000" w:themeColor="text1"/>
        </w:rPr>
        <w:t>1914 (possibly begun 1913), oil on canvas, 8' 2 1/2" x 6' 6 1/4" (250.2 x 198.8 cm)</w:t>
      </w:r>
      <w:r w:rsidR="00BD5045">
        <w:rPr>
          <w:rFonts w:eastAsia="Times New Roman"/>
          <w:color w:val="000000" w:themeColor="text1"/>
        </w:rPr>
        <w:t xml:space="preserve">, </w:t>
      </w:r>
      <w:proofErr w:type="spellStart"/>
      <w:r w:rsidR="00BD5045">
        <w:rPr>
          <w:rFonts w:eastAsia="Times New Roman"/>
          <w:color w:val="000000" w:themeColor="text1"/>
        </w:rPr>
        <w:t>MoMA</w:t>
      </w:r>
      <w:proofErr w:type="spellEnd"/>
      <w:r w:rsidR="00BD5045">
        <w:rPr>
          <w:rFonts w:eastAsia="Times New Roman"/>
          <w:color w:val="000000" w:themeColor="text1"/>
        </w:rPr>
        <w:t>, New York.</w:t>
      </w:r>
    </w:p>
    <w:p w14:paraId="0FBEF8E9" w14:textId="77777777" w:rsidR="00BD2894" w:rsidRDefault="00BD2894" w:rsidP="00BD2894">
      <w:pPr>
        <w:spacing w:line="240" w:lineRule="auto"/>
      </w:pPr>
    </w:p>
    <w:p w14:paraId="2C5FB6B9" w14:textId="77777777" w:rsidR="00BD2894" w:rsidRPr="00225CCC" w:rsidRDefault="00224A7E" w:rsidP="00BD5045">
      <w:pPr>
        <w:spacing w:line="240" w:lineRule="auto"/>
        <w:ind w:left="720"/>
        <w:rPr>
          <w:color w:val="000000" w:themeColor="text1"/>
        </w:rPr>
      </w:pPr>
      <w:hyperlink r:id="rId10" w:history="1">
        <w:r w:rsidR="00BD2894" w:rsidRPr="00225CCC">
          <w:rPr>
            <w:rStyle w:val="Hyperlink"/>
            <w:color w:val="000000" w:themeColor="text1"/>
            <w:u w:val="none"/>
          </w:rPr>
          <w:t>http://www.moma.org/collection/provenance/provenance_object.php?object_id=78348</w:t>
        </w:r>
      </w:hyperlink>
    </w:p>
    <w:p w14:paraId="6EF193E5" w14:textId="77777777" w:rsidR="00BD2894" w:rsidRDefault="00BD2894" w:rsidP="00BD2894">
      <w:pPr>
        <w:spacing w:line="240" w:lineRule="auto"/>
      </w:pPr>
    </w:p>
    <w:p w14:paraId="44C3BD57" w14:textId="77777777" w:rsidR="00BD2894" w:rsidRDefault="00BD2894" w:rsidP="00BD2894">
      <w:pPr>
        <w:spacing w:line="240" w:lineRule="auto"/>
      </w:pPr>
    </w:p>
    <w:p w14:paraId="244383E8" w14:textId="77777777" w:rsidR="00BD2894" w:rsidRPr="00B2784A" w:rsidRDefault="00BD2894" w:rsidP="00BD2894">
      <w:pPr>
        <w:spacing w:line="240" w:lineRule="auto"/>
      </w:pPr>
    </w:p>
    <w:p w14:paraId="4D2811D4" w14:textId="77777777" w:rsidR="00836944" w:rsidRPr="003E7470" w:rsidRDefault="00836944" w:rsidP="00836944">
      <w:pPr>
        <w:spacing w:line="240" w:lineRule="auto"/>
        <w:jc w:val="center"/>
      </w:pPr>
      <w:r>
        <w:t xml:space="preserve">Francis </w:t>
      </w:r>
      <w:proofErr w:type="spellStart"/>
      <w:r>
        <w:t>Picabia</w:t>
      </w:r>
      <w:proofErr w:type="spellEnd"/>
      <w:r>
        <w:t xml:space="preserve">, </w:t>
      </w:r>
      <w:proofErr w:type="spellStart"/>
      <w:r w:rsidRPr="003E7470">
        <w:rPr>
          <w:i/>
        </w:rPr>
        <w:t>Ici</w:t>
      </w:r>
      <w:proofErr w:type="spellEnd"/>
      <w:r w:rsidRPr="003E7470">
        <w:rPr>
          <w:i/>
        </w:rPr>
        <w:t xml:space="preserve">, </w:t>
      </w:r>
      <w:proofErr w:type="spellStart"/>
      <w:r w:rsidRPr="003E7470">
        <w:rPr>
          <w:i/>
        </w:rPr>
        <w:t>c'est</w:t>
      </w:r>
      <w:proofErr w:type="spellEnd"/>
      <w:r w:rsidRPr="003E7470">
        <w:rPr>
          <w:i/>
        </w:rPr>
        <w:t xml:space="preserve"> </w:t>
      </w:r>
      <w:proofErr w:type="spellStart"/>
      <w:r w:rsidRPr="003E7470">
        <w:rPr>
          <w:i/>
        </w:rPr>
        <w:t>ici</w:t>
      </w:r>
      <w:proofErr w:type="spellEnd"/>
      <w:r w:rsidRPr="003E7470">
        <w:rPr>
          <w:i/>
        </w:rPr>
        <w:t xml:space="preserve"> Stieglitz, </w:t>
      </w:r>
      <w:proofErr w:type="spellStart"/>
      <w:r w:rsidRPr="003E7470">
        <w:rPr>
          <w:i/>
        </w:rPr>
        <w:t>foi</w:t>
      </w:r>
      <w:proofErr w:type="spellEnd"/>
      <w:r w:rsidRPr="003E7470">
        <w:rPr>
          <w:i/>
        </w:rPr>
        <w:t xml:space="preserve"> </w:t>
      </w:r>
      <w:proofErr w:type="gramStart"/>
      <w:r w:rsidRPr="003E7470">
        <w:rPr>
          <w:i/>
        </w:rPr>
        <w:t>et</w:t>
      </w:r>
      <w:proofErr w:type="gramEnd"/>
      <w:r w:rsidRPr="003E7470">
        <w:rPr>
          <w:i/>
        </w:rPr>
        <w:t xml:space="preserve"> amour</w:t>
      </w:r>
      <w:r>
        <w:t xml:space="preserve">, </w:t>
      </w:r>
      <w:proofErr w:type="spellStart"/>
      <w:r>
        <w:t>Mechanomorph</w:t>
      </w:r>
      <w:proofErr w:type="spellEnd"/>
      <w:r>
        <w:t xml:space="preserve">, Cover of 291, No1, 1915, public domain. </w:t>
      </w:r>
    </w:p>
    <w:p w14:paraId="1540D4D9" w14:textId="77777777" w:rsidR="00BD2894" w:rsidRDefault="00BD2894"/>
    <w:sectPr w:rsidR="00BD2894" w:rsidSect="00B7706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B02F9" w14:textId="77777777" w:rsidR="00224A7E" w:rsidRDefault="00224A7E" w:rsidP="00100AD3">
      <w:pPr>
        <w:spacing w:line="240" w:lineRule="auto"/>
      </w:pPr>
      <w:r>
        <w:separator/>
      </w:r>
    </w:p>
  </w:endnote>
  <w:endnote w:type="continuationSeparator" w:id="0">
    <w:p w14:paraId="4001C2DF" w14:textId="77777777" w:rsidR="00224A7E" w:rsidRDefault="00224A7E" w:rsidP="00100A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TradeGothic">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8C6D6" w14:textId="77777777" w:rsidR="00224A7E" w:rsidRDefault="00224A7E" w:rsidP="00100AD3">
      <w:pPr>
        <w:spacing w:line="240" w:lineRule="auto"/>
      </w:pPr>
      <w:r>
        <w:separator/>
      </w:r>
    </w:p>
  </w:footnote>
  <w:footnote w:type="continuationSeparator" w:id="0">
    <w:p w14:paraId="1CECA294" w14:textId="77777777" w:rsidR="00224A7E" w:rsidRDefault="00224A7E" w:rsidP="00100A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D8277" w14:textId="77777777" w:rsidR="00100AD3" w:rsidRDefault="00100AD3">
    <w:pPr>
      <w:pStyle w:val="Header"/>
    </w:pPr>
    <w:moveToRangeStart w:id="30" w:author="Danielle Child" w:date="2014-05-28T21:20:00Z" w:name="move262931332"/>
    <w:moveTo w:id="31" w:author="Danielle Child" w:date="2014-05-28T21:20:00Z">
      <w:r>
        <w:t>Stephanie Chadwick</w:t>
      </w:r>
    </w:moveTo>
    <w:moveToRangeEnd w:id="3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894"/>
    <w:rsid w:val="00003D64"/>
    <w:rsid w:val="00014CD8"/>
    <w:rsid w:val="0001531A"/>
    <w:rsid w:val="000257AD"/>
    <w:rsid w:val="00027C9C"/>
    <w:rsid w:val="000344A2"/>
    <w:rsid w:val="00040474"/>
    <w:rsid w:val="000417B1"/>
    <w:rsid w:val="00046674"/>
    <w:rsid w:val="0005062E"/>
    <w:rsid w:val="00056548"/>
    <w:rsid w:val="000611A2"/>
    <w:rsid w:val="000673BC"/>
    <w:rsid w:val="000756B5"/>
    <w:rsid w:val="00082308"/>
    <w:rsid w:val="00087B18"/>
    <w:rsid w:val="000900E1"/>
    <w:rsid w:val="00091778"/>
    <w:rsid w:val="00095AC0"/>
    <w:rsid w:val="00095B42"/>
    <w:rsid w:val="000A72F5"/>
    <w:rsid w:val="000B605D"/>
    <w:rsid w:val="000C276F"/>
    <w:rsid w:val="000C3879"/>
    <w:rsid w:val="000C5A36"/>
    <w:rsid w:val="000C6E2F"/>
    <w:rsid w:val="000D3618"/>
    <w:rsid w:val="000D6AE0"/>
    <w:rsid w:val="000E011D"/>
    <w:rsid w:val="000E045C"/>
    <w:rsid w:val="000E41BB"/>
    <w:rsid w:val="000F0020"/>
    <w:rsid w:val="000F2503"/>
    <w:rsid w:val="000F3A81"/>
    <w:rsid w:val="000F5775"/>
    <w:rsid w:val="00100AD3"/>
    <w:rsid w:val="001013BE"/>
    <w:rsid w:val="00101A9A"/>
    <w:rsid w:val="001061FC"/>
    <w:rsid w:val="00113903"/>
    <w:rsid w:val="001212CA"/>
    <w:rsid w:val="00121620"/>
    <w:rsid w:val="00125D66"/>
    <w:rsid w:val="00131D0C"/>
    <w:rsid w:val="00141715"/>
    <w:rsid w:val="00147627"/>
    <w:rsid w:val="00150BAA"/>
    <w:rsid w:val="00160743"/>
    <w:rsid w:val="001646AD"/>
    <w:rsid w:val="00167E82"/>
    <w:rsid w:val="001723A5"/>
    <w:rsid w:val="001743F3"/>
    <w:rsid w:val="00183B15"/>
    <w:rsid w:val="00190F1D"/>
    <w:rsid w:val="001B052A"/>
    <w:rsid w:val="001D0935"/>
    <w:rsid w:val="001D1ABE"/>
    <w:rsid w:val="001D4080"/>
    <w:rsid w:val="001E021D"/>
    <w:rsid w:val="001E6451"/>
    <w:rsid w:val="001F05B3"/>
    <w:rsid w:val="001F40DD"/>
    <w:rsid w:val="001F7A7A"/>
    <w:rsid w:val="00201EAD"/>
    <w:rsid w:val="0020261E"/>
    <w:rsid w:val="00206DD6"/>
    <w:rsid w:val="0021048F"/>
    <w:rsid w:val="00212C95"/>
    <w:rsid w:val="00215235"/>
    <w:rsid w:val="00223815"/>
    <w:rsid w:val="00224A7E"/>
    <w:rsid w:val="00225CCC"/>
    <w:rsid w:val="002379D4"/>
    <w:rsid w:val="0026053B"/>
    <w:rsid w:val="00266B6C"/>
    <w:rsid w:val="0027058F"/>
    <w:rsid w:val="00277883"/>
    <w:rsid w:val="00283E9E"/>
    <w:rsid w:val="002922AD"/>
    <w:rsid w:val="002956A4"/>
    <w:rsid w:val="002956C4"/>
    <w:rsid w:val="0029772C"/>
    <w:rsid w:val="002B6AA7"/>
    <w:rsid w:val="002C169D"/>
    <w:rsid w:val="002C520D"/>
    <w:rsid w:val="002D0A9D"/>
    <w:rsid w:val="002D18F8"/>
    <w:rsid w:val="002D4428"/>
    <w:rsid w:val="0030049E"/>
    <w:rsid w:val="003014C2"/>
    <w:rsid w:val="00313D06"/>
    <w:rsid w:val="003151AE"/>
    <w:rsid w:val="0032273F"/>
    <w:rsid w:val="00323793"/>
    <w:rsid w:val="00351574"/>
    <w:rsid w:val="00360581"/>
    <w:rsid w:val="00361861"/>
    <w:rsid w:val="003643B4"/>
    <w:rsid w:val="003667F0"/>
    <w:rsid w:val="00366E49"/>
    <w:rsid w:val="0037341C"/>
    <w:rsid w:val="003820D3"/>
    <w:rsid w:val="0038491C"/>
    <w:rsid w:val="003852C2"/>
    <w:rsid w:val="0038562F"/>
    <w:rsid w:val="00390456"/>
    <w:rsid w:val="003915A0"/>
    <w:rsid w:val="003A06BA"/>
    <w:rsid w:val="003A2183"/>
    <w:rsid w:val="003B4606"/>
    <w:rsid w:val="003B47DC"/>
    <w:rsid w:val="003B493A"/>
    <w:rsid w:val="003C4B64"/>
    <w:rsid w:val="003D1997"/>
    <w:rsid w:val="003D2EB4"/>
    <w:rsid w:val="003D4377"/>
    <w:rsid w:val="003D4F0D"/>
    <w:rsid w:val="004072E5"/>
    <w:rsid w:val="0041142A"/>
    <w:rsid w:val="00416194"/>
    <w:rsid w:val="00416E14"/>
    <w:rsid w:val="00422B9B"/>
    <w:rsid w:val="00424E27"/>
    <w:rsid w:val="00430F0B"/>
    <w:rsid w:val="00435DF5"/>
    <w:rsid w:val="00440DF7"/>
    <w:rsid w:val="00443F83"/>
    <w:rsid w:val="0045305D"/>
    <w:rsid w:val="00453338"/>
    <w:rsid w:val="004551B4"/>
    <w:rsid w:val="00461404"/>
    <w:rsid w:val="00461BD8"/>
    <w:rsid w:val="00467E9A"/>
    <w:rsid w:val="004756A9"/>
    <w:rsid w:val="00485529"/>
    <w:rsid w:val="004879B1"/>
    <w:rsid w:val="00490027"/>
    <w:rsid w:val="004939F9"/>
    <w:rsid w:val="00496904"/>
    <w:rsid w:val="004979A0"/>
    <w:rsid w:val="004A049B"/>
    <w:rsid w:val="004A0575"/>
    <w:rsid w:val="004A07F4"/>
    <w:rsid w:val="004A4E8D"/>
    <w:rsid w:val="004B1953"/>
    <w:rsid w:val="004B3972"/>
    <w:rsid w:val="004C5EC5"/>
    <w:rsid w:val="004D0A2C"/>
    <w:rsid w:val="004E189F"/>
    <w:rsid w:val="004E4DE7"/>
    <w:rsid w:val="004F4B09"/>
    <w:rsid w:val="004F4E14"/>
    <w:rsid w:val="004F5F5D"/>
    <w:rsid w:val="004F68A8"/>
    <w:rsid w:val="0050739C"/>
    <w:rsid w:val="00512EA4"/>
    <w:rsid w:val="00513030"/>
    <w:rsid w:val="005175FB"/>
    <w:rsid w:val="00542B2E"/>
    <w:rsid w:val="00552040"/>
    <w:rsid w:val="00561832"/>
    <w:rsid w:val="005646C1"/>
    <w:rsid w:val="005725B5"/>
    <w:rsid w:val="00572C7B"/>
    <w:rsid w:val="00572EE1"/>
    <w:rsid w:val="005733CC"/>
    <w:rsid w:val="00584B4E"/>
    <w:rsid w:val="005901C5"/>
    <w:rsid w:val="00596606"/>
    <w:rsid w:val="005A009F"/>
    <w:rsid w:val="005A2C36"/>
    <w:rsid w:val="005B0443"/>
    <w:rsid w:val="005B2881"/>
    <w:rsid w:val="005B4F78"/>
    <w:rsid w:val="005C12BE"/>
    <w:rsid w:val="005C5AFD"/>
    <w:rsid w:val="005C740E"/>
    <w:rsid w:val="005D0396"/>
    <w:rsid w:val="005D216A"/>
    <w:rsid w:val="005D6C6A"/>
    <w:rsid w:val="005E0097"/>
    <w:rsid w:val="005E5663"/>
    <w:rsid w:val="005E5B1E"/>
    <w:rsid w:val="005E5EB4"/>
    <w:rsid w:val="005E66ED"/>
    <w:rsid w:val="005F5244"/>
    <w:rsid w:val="005F59C8"/>
    <w:rsid w:val="0061605E"/>
    <w:rsid w:val="00617676"/>
    <w:rsid w:val="00620A50"/>
    <w:rsid w:val="00622302"/>
    <w:rsid w:val="00626927"/>
    <w:rsid w:val="00630B3B"/>
    <w:rsid w:val="0063190A"/>
    <w:rsid w:val="006370DF"/>
    <w:rsid w:val="006479CA"/>
    <w:rsid w:val="00647E30"/>
    <w:rsid w:val="00651CA7"/>
    <w:rsid w:val="00663597"/>
    <w:rsid w:val="00667802"/>
    <w:rsid w:val="00682AFF"/>
    <w:rsid w:val="006842E0"/>
    <w:rsid w:val="006858FA"/>
    <w:rsid w:val="006940A5"/>
    <w:rsid w:val="006B3E71"/>
    <w:rsid w:val="006C0A20"/>
    <w:rsid w:val="006C433C"/>
    <w:rsid w:val="006C687A"/>
    <w:rsid w:val="006E52A0"/>
    <w:rsid w:val="006E5C4F"/>
    <w:rsid w:val="006E5EFB"/>
    <w:rsid w:val="00704A6C"/>
    <w:rsid w:val="00706CAB"/>
    <w:rsid w:val="00710B24"/>
    <w:rsid w:val="00710E2A"/>
    <w:rsid w:val="00716F92"/>
    <w:rsid w:val="00717446"/>
    <w:rsid w:val="00720C5F"/>
    <w:rsid w:val="007314FB"/>
    <w:rsid w:val="00740C07"/>
    <w:rsid w:val="00742F60"/>
    <w:rsid w:val="00747E28"/>
    <w:rsid w:val="00753FCB"/>
    <w:rsid w:val="0075616F"/>
    <w:rsid w:val="007577E7"/>
    <w:rsid w:val="00757AF3"/>
    <w:rsid w:val="00761842"/>
    <w:rsid w:val="00767568"/>
    <w:rsid w:val="007746DB"/>
    <w:rsid w:val="00780925"/>
    <w:rsid w:val="00792838"/>
    <w:rsid w:val="007A0F7D"/>
    <w:rsid w:val="007A1CF3"/>
    <w:rsid w:val="007A596C"/>
    <w:rsid w:val="007C1056"/>
    <w:rsid w:val="007C447E"/>
    <w:rsid w:val="007C6FA8"/>
    <w:rsid w:val="007D2B0B"/>
    <w:rsid w:val="007D595A"/>
    <w:rsid w:val="007D7B02"/>
    <w:rsid w:val="007E00D9"/>
    <w:rsid w:val="007F1F62"/>
    <w:rsid w:val="007F4393"/>
    <w:rsid w:val="008005BB"/>
    <w:rsid w:val="00802B07"/>
    <w:rsid w:val="008343A6"/>
    <w:rsid w:val="00834D7B"/>
    <w:rsid w:val="00836944"/>
    <w:rsid w:val="00840628"/>
    <w:rsid w:val="00841B87"/>
    <w:rsid w:val="0084254A"/>
    <w:rsid w:val="00847328"/>
    <w:rsid w:val="0084739E"/>
    <w:rsid w:val="0084793E"/>
    <w:rsid w:val="0085269D"/>
    <w:rsid w:val="00853F43"/>
    <w:rsid w:val="008547B2"/>
    <w:rsid w:val="008663E4"/>
    <w:rsid w:val="008668A8"/>
    <w:rsid w:val="00871B66"/>
    <w:rsid w:val="00872D8B"/>
    <w:rsid w:val="00875992"/>
    <w:rsid w:val="00875F4A"/>
    <w:rsid w:val="00877D5E"/>
    <w:rsid w:val="008818F4"/>
    <w:rsid w:val="008849F1"/>
    <w:rsid w:val="00884C94"/>
    <w:rsid w:val="00885FA2"/>
    <w:rsid w:val="00886F56"/>
    <w:rsid w:val="008964C1"/>
    <w:rsid w:val="008A2E2E"/>
    <w:rsid w:val="008A5464"/>
    <w:rsid w:val="008B0C4C"/>
    <w:rsid w:val="008B7177"/>
    <w:rsid w:val="008C0C50"/>
    <w:rsid w:val="008D1AF1"/>
    <w:rsid w:val="008D2484"/>
    <w:rsid w:val="008D3E55"/>
    <w:rsid w:val="008F5120"/>
    <w:rsid w:val="00904BF7"/>
    <w:rsid w:val="00917CBC"/>
    <w:rsid w:val="0092183F"/>
    <w:rsid w:val="00921B0C"/>
    <w:rsid w:val="00922CC4"/>
    <w:rsid w:val="00931AC3"/>
    <w:rsid w:val="00946B31"/>
    <w:rsid w:val="00950250"/>
    <w:rsid w:val="00957D6F"/>
    <w:rsid w:val="009714C2"/>
    <w:rsid w:val="009715EA"/>
    <w:rsid w:val="00986A0E"/>
    <w:rsid w:val="0099272E"/>
    <w:rsid w:val="00997323"/>
    <w:rsid w:val="009A3D6D"/>
    <w:rsid w:val="009A6965"/>
    <w:rsid w:val="009B118D"/>
    <w:rsid w:val="009C6933"/>
    <w:rsid w:val="009D5601"/>
    <w:rsid w:val="009F19C2"/>
    <w:rsid w:val="009F3AEF"/>
    <w:rsid w:val="009F5FDA"/>
    <w:rsid w:val="00A00B5B"/>
    <w:rsid w:val="00A0426A"/>
    <w:rsid w:val="00A04930"/>
    <w:rsid w:val="00A05873"/>
    <w:rsid w:val="00A0768E"/>
    <w:rsid w:val="00A2161D"/>
    <w:rsid w:val="00A23430"/>
    <w:rsid w:val="00A273E7"/>
    <w:rsid w:val="00A36AAC"/>
    <w:rsid w:val="00A36C1F"/>
    <w:rsid w:val="00A46028"/>
    <w:rsid w:val="00A5325F"/>
    <w:rsid w:val="00A7252B"/>
    <w:rsid w:val="00AA580A"/>
    <w:rsid w:val="00AB6E30"/>
    <w:rsid w:val="00AB70AF"/>
    <w:rsid w:val="00AC2D90"/>
    <w:rsid w:val="00AD6966"/>
    <w:rsid w:val="00AD7624"/>
    <w:rsid w:val="00AE4F96"/>
    <w:rsid w:val="00AF1514"/>
    <w:rsid w:val="00AF4402"/>
    <w:rsid w:val="00B0383B"/>
    <w:rsid w:val="00B05A0E"/>
    <w:rsid w:val="00B0688C"/>
    <w:rsid w:val="00B118C0"/>
    <w:rsid w:val="00B1512F"/>
    <w:rsid w:val="00B2719A"/>
    <w:rsid w:val="00B300A2"/>
    <w:rsid w:val="00B472E9"/>
    <w:rsid w:val="00B614ED"/>
    <w:rsid w:val="00B654E8"/>
    <w:rsid w:val="00B708F9"/>
    <w:rsid w:val="00B70CA3"/>
    <w:rsid w:val="00B7706D"/>
    <w:rsid w:val="00B80A14"/>
    <w:rsid w:val="00B92EE2"/>
    <w:rsid w:val="00B94F39"/>
    <w:rsid w:val="00B958C1"/>
    <w:rsid w:val="00BA3A86"/>
    <w:rsid w:val="00BA4702"/>
    <w:rsid w:val="00BB178F"/>
    <w:rsid w:val="00BC347E"/>
    <w:rsid w:val="00BC3620"/>
    <w:rsid w:val="00BD2365"/>
    <w:rsid w:val="00BD2894"/>
    <w:rsid w:val="00BD41F2"/>
    <w:rsid w:val="00BD5045"/>
    <w:rsid w:val="00BF0DD3"/>
    <w:rsid w:val="00C43088"/>
    <w:rsid w:val="00C4513B"/>
    <w:rsid w:val="00C83277"/>
    <w:rsid w:val="00C860E4"/>
    <w:rsid w:val="00C93829"/>
    <w:rsid w:val="00C974C1"/>
    <w:rsid w:val="00CA0768"/>
    <w:rsid w:val="00CA5E6E"/>
    <w:rsid w:val="00CB2D27"/>
    <w:rsid w:val="00CC0215"/>
    <w:rsid w:val="00CD18F4"/>
    <w:rsid w:val="00CD6C0C"/>
    <w:rsid w:val="00CE07E9"/>
    <w:rsid w:val="00CE3676"/>
    <w:rsid w:val="00CE5953"/>
    <w:rsid w:val="00CE7C50"/>
    <w:rsid w:val="00CF2947"/>
    <w:rsid w:val="00D021D9"/>
    <w:rsid w:val="00D02D64"/>
    <w:rsid w:val="00D10D6C"/>
    <w:rsid w:val="00D22237"/>
    <w:rsid w:val="00D25C90"/>
    <w:rsid w:val="00D33323"/>
    <w:rsid w:val="00D37392"/>
    <w:rsid w:val="00D47F6D"/>
    <w:rsid w:val="00D527DF"/>
    <w:rsid w:val="00D63CC4"/>
    <w:rsid w:val="00D67E65"/>
    <w:rsid w:val="00D81CA8"/>
    <w:rsid w:val="00D86D0E"/>
    <w:rsid w:val="00D902F4"/>
    <w:rsid w:val="00D942A3"/>
    <w:rsid w:val="00D942BE"/>
    <w:rsid w:val="00DA39EE"/>
    <w:rsid w:val="00DD6F48"/>
    <w:rsid w:val="00DE4371"/>
    <w:rsid w:val="00DE4BDD"/>
    <w:rsid w:val="00DE7089"/>
    <w:rsid w:val="00DF0D0B"/>
    <w:rsid w:val="00E116C0"/>
    <w:rsid w:val="00E134BF"/>
    <w:rsid w:val="00E25CB1"/>
    <w:rsid w:val="00E303A7"/>
    <w:rsid w:val="00E33098"/>
    <w:rsid w:val="00E4639A"/>
    <w:rsid w:val="00E46925"/>
    <w:rsid w:val="00E53288"/>
    <w:rsid w:val="00E5653B"/>
    <w:rsid w:val="00E72AA2"/>
    <w:rsid w:val="00E85AB9"/>
    <w:rsid w:val="00EA4D2D"/>
    <w:rsid w:val="00EB30BE"/>
    <w:rsid w:val="00EB5C92"/>
    <w:rsid w:val="00EB6B1C"/>
    <w:rsid w:val="00EC0412"/>
    <w:rsid w:val="00EC2B68"/>
    <w:rsid w:val="00EC523A"/>
    <w:rsid w:val="00ED66BA"/>
    <w:rsid w:val="00ED7D40"/>
    <w:rsid w:val="00EE0536"/>
    <w:rsid w:val="00EE088C"/>
    <w:rsid w:val="00EE3668"/>
    <w:rsid w:val="00EE75CE"/>
    <w:rsid w:val="00F059A5"/>
    <w:rsid w:val="00F11987"/>
    <w:rsid w:val="00F124AD"/>
    <w:rsid w:val="00F12618"/>
    <w:rsid w:val="00F30600"/>
    <w:rsid w:val="00F37E19"/>
    <w:rsid w:val="00F449D3"/>
    <w:rsid w:val="00F51D17"/>
    <w:rsid w:val="00F52F13"/>
    <w:rsid w:val="00F5581F"/>
    <w:rsid w:val="00F57C19"/>
    <w:rsid w:val="00F63131"/>
    <w:rsid w:val="00F849D9"/>
    <w:rsid w:val="00F9699A"/>
    <w:rsid w:val="00FA2CCC"/>
    <w:rsid w:val="00FA4A19"/>
    <w:rsid w:val="00FB3F87"/>
    <w:rsid w:val="00FC14BF"/>
    <w:rsid w:val="00FC370E"/>
    <w:rsid w:val="00FC6F0D"/>
    <w:rsid w:val="00FD7BAF"/>
    <w:rsid w:val="00FF0DE2"/>
    <w:rsid w:val="00FF2DF1"/>
    <w:rsid w:val="00FF3B8F"/>
    <w:rsid w:val="00FF4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3D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0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894"/>
    <w:rPr>
      <w:color w:val="0000FF"/>
      <w:u w:val="single"/>
    </w:rPr>
  </w:style>
  <w:style w:type="paragraph" w:styleId="BalloonText">
    <w:name w:val="Balloon Text"/>
    <w:basedOn w:val="Normal"/>
    <w:link w:val="BalloonTextChar"/>
    <w:uiPriority w:val="99"/>
    <w:semiHidden/>
    <w:unhideWhenUsed/>
    <w:rsid w:val="00100AD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00AD3"/>
    <w:rPr>
      <w:rFonts w:ascii="Lucida Grande" w:hAnsi="Lucida Grande"/>
      <w:sz w:val="18"/>
      <w:szCs w:val="18"/>
    </w:rPr>
  </w:style>
  <w:style w:type="paragraph" w:styleId="Header">
    <w:name w:val="header"/>
    <w:basedOn w:val="Normal"/>
    <w:link w:val="HeaderChar"/>
    <w:uiPriority w:val="99"/>
    <w:unhideWhenUsed/>
    <w:rsid w:val="00100AD3"/>
    <w:pPr>
      <w:tabs>
        <w:tab w:val="center" w:pos="4320"/>
        <w:tab w:val="right" w:pos="8640"/>
      </w:tabs>
      <w:spacing w:line="240" w:lineRule="auto"/>
    </w:pPr>
  </w:style>
  <w:style w:type="character" w:customStyle="1" w:styleId="HeaderChar">
    <w:name w:val="Header Char"/>
    <w:basedOn w:val="DefaultParagraphFont"/>
    <w:link w:val="Header"/>
    <w:uiPriority w:val="99"/>
    <w:rsid w:val="00100AD3"/>
  </w:style>
  <w:style w:type="paragraph" w:styleId="Footer">
    <w:name w:val="footer"/>
    <w:basedOn w:val="Normal"/>
    <w:link w:val="FooterChar"/>
    <w:uiPriority w:val="99"/>
    <w:unhideWhenUsed/>
    <w:rsid w:val="00100AD3"/>
    <w:pPr>
      <w:tabs>
        <w:tab w:val="center" w:pos="4320"/>
        <w:tab w:val="right" w:pos="8640"/>
      </w:tabs>
      <w:spacing w:line="240" w:lineRule="auto"/>
    </w:pPr>
  </w:style>
  <w:style w:type="character" w:customStyle="1" w:styleId="FooterChar">
    <w:name w:val="Footer Char"/>
    <w:basedOn w:val="DefaultParagraphFont"/>
    <w:link w:val="Footer"/>
    <w:uiPriority w:val="99"/>
    <w:rsid w:val="00100A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0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894"/>
    <w:rPr>
      <w:color w:val="0000FF"/>
      <w:u w:val="single"/>
    </w:rPr>
  </w:style>
  <w:style w:type="paragraph" w:styleId="BalloonText">
    <w:name w:val="Balloon Text"/>
    <w:basedOn w:val="Normal"/>
    <w:link w:val="BalloonTextChar"/>
    <w:uiPriority w:val="99"/>
    <w:semiHidden/>
    <w:unhideWhenUsed/>
    <w:rsid w:val="00100AD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00AD3"/>
    <w:rPr>
      <w:rFonts w:ascii="Lucida Grande" w:hAnsi="Lucida Grande"/>
      <w:sz w:val="18"/>
      <w:szCs w:val="18"/>
    </w:rPr>
  </w:style>
  <w:style w:type="paragraph" w:styleId="Header">
    <w:name w:val="header"/>
    <w:basedOn w:val="Normal"/>
    <w:link w:val="HeaderChar"/>
    <w:uiPriority w:val="99"/>
    <w:unhideWhenUsed/>
    <w:rsid w:val="00100AD3"/>
    <w:pPr>
      <w:tabs>
        <w:tab w:val="center" w:pos="4320"/>
        <w:tab w:val="right" w:pos="8640"/>
      </w:tabs>
      <w:spacing w:line="240" w:lineRule="auto"/>
    </w:pPr>
  </w:style>
  <w:style w:type="character" w:customStyle="1" w:styleId="HeaderChar">
    <w:name w:val="Header Char"/>
    <w:basedOn w:val="DefaultParagraphFont"/>
    <w:link w:val="Header"/>
    <w:uiPriority w:val="99"/>
    <w:rsid w:val="00100AD3"/>
  </w:style>
  <w:style w:type="paragraph" w:styleId="Footer">
    <w:name w:val="footer"/>
    <w:basedOn w:val="Normal"/>
    <w:link w:val="FooterChar"/>
    <w:uiPriority w:val="99"/>
    <w:unhideWhenUsed/>
    <w:rsid w:val="00100AD3"/>
    <w:pPr>
      <w:tabs>
        <w:tab w:val="center" w:pos="4320"/>
        <w:tab w:val="right" w:pos="8640"/>
      </w:tabs>
      <w:spacing w:line="240" w:lineRule="auto"/>
    </w:pPr>
  </w:style>
  <w:style w:type="character" w:customStyle="1" w:styleId="FooterChar">
    <w:name w:val="Footer Char"/>
    <w:basedOn w:val="DefaultParagraphFont"/>
    <w:link w:val="Footer"/>
    <w:uiPriority w:val="99"/>
    <w:rsid w:val="00100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e/ee/291-No1Cover.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moma.org/collection/provenance/provenance_object.php?object_id=78348"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Purple</dc:creator>
  <cp:lastModifiedBy>doctor</cp:lastModifiedBy>
  <cp:revision>2</cp:revision>
  <cp:lastPrinted>2014-05-24T23:50:00Z</cp:lastPrinted>
  <dcterms:created xsi:type="dcterms:W3CDTF">2014-05-29T18:15:00Z</dcterms:created>
  <dcterms:modified xsi:type="dcterms:W3CDTF">2014-05-29T18:15:00Z</dcterms:modified>
</cp:coreProperties>
</file>