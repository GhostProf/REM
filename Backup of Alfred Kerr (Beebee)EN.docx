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4D69B" w14:textId="77777777" w:rsidR="000604E6" w:rsidRDefault="00E95383">
      <w:pPr>
        <w:rPr>
          <w:rFonts w:ascii="Times New Roman" w:hAnsi="Times New Roman" w:cs="Times New Roman"/>
          <w:sz w:val="24"/>
          <w:szCs w:val="24"/>
        </w:rPr>
      </w:pPr>
      <w:r w:rsidRPr="00D777E5">
        <w:rPr>
          <w:rFonts w:ascii="Times New Roman" w:hAnsi="Times New Roman" w:cs="Times New Roman"/>
          <w:sz w:val="24"/>
          <w:szCs w:val="24"/>
        </w:rPr>
        <w:t xml:space="preserve">Alfred Kerr </w:t>
      </w:r>
      <w:r w:rsidR="000604E6">
        <w:rPr>
          <w:rFonts w:ascii="Times New Roman" w:hAnsi="Times New Roman" w:cs="Times New Roman"/>
          <w:sz w:val="24"/>
          <w:szCs w:val="24"/>
        </w:rPr>
        <w:t>(1867</w:t>
      </w:r>
      <w:ins w:id="0" w:author="Elizabeth Northup" w:date="2013-09-20T14:37:00Z">
        <w:r w:rsidR="00545EBB">
          <w:rPr>
            <w:rFonts w:ascii="Times New Roman" w:hAnsi="Times New Roman" w:cs="Times New Roman"/>
            <w:sz w:val="24"/>
            <w:szCs w:val="24"/>
          </w:rPr>
          <w:t>–</w:t>
        </w:r>
      </w:ins>
      <w:del w:id="1" w:author="Elizabeth Northup" w:date="2013-09-20T14:37:00Z">
        <w:r w:rsidR="000604E6" w:rsidDel="00545EBB">
          <w:rPr>
            <w:rFonts w:ascii="Times New Roman" w:hAnsi="Times New Roman" w:cs="Times New Roman"/>
            <w:sz w:val="24"/>
            <w:szCs w:val="24"/>
          </w:rPr>
          <w:delText>-</w:delText>
        </w:r>
      </w:del>
      <w:r w:rsidR="000604E6">
        <w:rPr>
          <w:rFonts w:ascii="Times New Roman" w:hAnsi="Times New Roman" w:cs="Times New Roman"/>
          <w:sz w:val="24"/>
          <w:szCs w:val="24"/>
        </w:rPr>
        <w:t>1948)</w:t>
      </w:r>
    </w:p>
    <w:p w14:paraId="60D9A93C" w14:textId="583A51A5" w:rsidR="0066579D" w:rsidRPr="00D777E5" w:rsidRDefault="000604E6">
      <w:pPr>
        <w:rPr>
          <w:rFonts w:ascii="Times New Roman" w:hAnsi="Times New Roman" w:cs="Times New Roman"/>
          <w:sz w:val="24"/>
          <w:szCs w:val="24"/>
        </w:rPr>
      </w:pPr>
      <w:r>
        <w:rPr>
          <w:rFonts w:ascii="Times New Roman" w:hAnsi="Times New Roman" w:cs="Times New Roman"/>
          <w:sz w:val="24"/>
          <w:szCs w:val="24"/>
        </w:rPr>
        <w:t>B</w:t>
      </w:r>
      <w:r w:rsidR="00E95383" w:rsidRPr="00D777E5">
        <w:rPr>
          <w:rFonts w:ascii="Times New Roman" w:hAnsi="Times New Roman" w:cs="Times New Roman"/>
          <w:sz w:val="24"/>
          <w:szCs w:val="24"/>
        </w:rPr>
        <w:t>orn Alfred Kempner</w:t>
      </w:r>
      <w:r>
        <w:rPr>
          <w:rFonts w:ascii="Times New Roman" w:hAnsi="Times New Roman" w:cs="Times New Roman"/>
          <w:sz w:val="24"/>
          <w:szCs w:val="24"/>
        </w:rPr>
        <w:t>, Alfred Kerr</w:t>
      </w:r>
      <w:r w:rsidR="00E95383" w:rsidRPr="00D777E5">
        <w:rPr>
          <w:rFonts w:ascii="Times New Roman" w:hAnsi="Times New Roman" w:cs="Times New Roman"/>
          <w:sz w:val="24"/>
          <w:szCs w:val="24"/>
        </w:rPr>
        <w:t xml:space="preserve"> is remembered as one of Germany’s most important theat</w:t>
      </w:r>
      <w:del w:id="2" w:author="Elizabeth Northup" w:date="2013-09-20T14:56:00Z">
        <w:r w:rsidR="00E95383" w:rsidRPr="00D777E5" w:rsidDel="003B3227">
          <w:rPr>
            <w:rFonts w:ascii="Times New Roman" w:hAnsi="Times New Roman" w:cs="Times New Roman"/>
            <w:sz w:val="24"/>
            <w:szCs w:val="24"/>
          </w:rPr>
          <w:delText>e</w:delText>
        </w:r>
      </w:del>
      <w:r w:rsidR="00E95383" w:rsidRPr="00D777E5">
        <w:rPr>
          <w:rFonts w:ascii="Times New Roman" w:hAnsi="Times New Roman" w:cs="Times New Roman"/>
          <w:sz w:val="24"/>
          <w:szCs w:val="24"/>
        </w:rPr>
        <w:t>r</w:t>
      </w:r>
      <w:ins w:id="3" w:author="Elizabeth Northup" w:date="2013-09-20T14:56:00Z">
        <w:r w:rsidR="003B3227">
          <w:rPr>
            <w:rFonts w:ascii="Times New Roman" w:hAnsi="Times New Roman" w:cs="Times New Roman"/>
            <w:sz w:val="24"/>
            <w:szCs w:val="24"/>
          </w:rPr>
          <w:t>e</w:t>
        </w:r>
      </w:ins>
      <w:r w:rsidR="00E95383" w:rsidRPr="00D777E5">
        <w:rPr>
          <w:rFonts w:ascii="Times New Roman" w:hAnsi="Times New Roman" w:cs="Times New Roman"/>
          <w:sz w:val="24"/>
          <w:szCs w:val="24"/>
        </w:rPr>
        <w:t xml:space="preserve"> and </w:t>
      </w:r>
      <w:r w:rsidR="006164DE" w:rsidRPr="00D777E5">
        <w:rPr>
          <w:rFonts w:ascii="Times New Roman" w:hAnsi="Times New Roman" w:cs="Times New Roman"/>
          <w:sz w:val="24"/>
          <w:szCs w:val="24"/>
        </w:rPr>
        <w:t xml:space="preserve">film </w:t>
      </w:r>
      <w:r w:rsidR="00E95383" w:rsidRPr="00D777E5">
        <w:rPr>
          <w:rFonts w:ascii="Times New Roman" w:hAnsi="Times New Roman" w:cs="Times New Roman"/>
          <w:sz w:val="24"/>
          <w:szCs w:val="24"/>
        </w:rPr>
        <w:t>critics</w:t>
      </w:r>
      <w:del w:id="4" w:author="Elizabeth Northup" w:date="2013-10-07T15:56:00Z">
        <w:r w:rsidR="00E95383" w:rsidRPr="00D777E5" w:rsidDel="00B550FA">
          <w:rPr>
            <w:rFonts w:ascii="Times New Roman" w:hAnsi="Times New Roman" w:cs="Times New Roman"/>
            <w:sz w:val="24"/>
            <w:szCs w:val="24"/>
          </w:rPr>
          <w:delText>,</w:delText>
        </w:r>
      </w:del>
      <w:r w:rsidR="00E95383" w:rsidRPr="00D777E5">
        <w:rPr>
          <w:rFonts w:ascii="Times New Roman" w:hAnsi="Times New Roman" w:cs="Times New Roman"/>
          <w:sz w:val="24"/>
          <w:szCs w:val="24"/>
        </w:rPr>
        <w:t xml:space="preserve"> and </w:t>
      </w:r>
      <w:r w:rsidR="00EC1077" w:rsidRPr="00D777E5">
        <w:rPr>
          <w:rFonts w:ascii="Times New Roman" w:hAnsi="Times New Roman" w:cs="Times New Roman"/>
          <w:sz w:val="24"/>
          <w:szCs w:val="24"/>
        </w:rPr>
        <w:t xml:space="preserve">as </w:t>
      </w:r>
      <w:r w:rsidR="002875C5" w:rsidRPr="00D777E5">
        <w:rPr>
          <w:rFonts w:ascii="Times New Roman" w:hAnsi="Times New Roman" w:cs="Times New Roman"/>
          <w:sz w:val="24"/>
          <w:szCs w:val="24"/>
        </w:rPr>
        <w:t>a writer with literary ambitions</w:t>
      </w:r>
      <w:r w:rsidR="00EC1077" w:rsidRPr="00D777E5">
        <w:rPr>
          <w:rFonts w:ascii="Times New Roman" w:hAnsi="Times New Roman" w:cs="Times New Roman"/>
          <w:sz w:val="24"/>
          <w:szCs w:val="24"/>
        </w:rPr>
        <w:t xml:space="preserve"> who</w:t>
      </w:r>
      <w:r w:rsidR="00E95383" w:rsidRPr="00D777E5">
        <w:rPr>
          <w:rFonts w:ascii="Times New Roman" w:hAnsi="Times New Roman" w:cs="Times New Roman"/>
          <w:sz w:val="24"/>
          <w:szCs w:val="24"/>
        </w:rPr>
        <w:t xml:space="preserve"> worked </w:t>
      </w:r>
      <w:r w:rsidR="006B3D09" w:rsidRPr="00D777E5">
        <w:rPr>
          <w:rFonts w:ascii="Times New Roman" w:hAnsi="Times New Roman" w:cs="Times New Roman"/>
          <w:sz w:val="24"/>
          <w:szCs w:val="24"/>
        </w:rPr>
        <w:t xml:space="preserve">tirelessly </w:t>
      </w:r>
      <w:r w:rsidR="00E95383" w:rsidRPr="00D777E5">
        <w:rPr>
          <w:rFonts w:ascii="Times New Roman" w:hAnsi="Times New Roman" w:cs="Times New Roman"/>
          <w:sz w:val="24"/>
          <w:szCs w:val="24"/>
        </w:rPr>
        <w:t xml:space="preserve">to establish criticism as </w:t>
      </w:r>
      <w:r w:rsidR="00F43545" w:rsidRPr="00D777E5">
        <w:rPr>
          <w:rFonts w:ascii="Times New Roman" w:hAnsi="Times New Roman" w:cs="Times New Roman"/>
          <w:sz w:val="24"/>
          <w:szCs w:val="24"/>
        </w:rPr>
        <w:t>its</w:t>
      </w:r>
      <w:r w:rsidR="002875C5" w:rsidRPr="00D777E5">
        <w:rPr>
          <w:rFonts w:ascii="Times New Roman" w:hAnsi="Times New Roman" w:cs="Times New Roman"/>
          <w:sz w:val="24"/>
          <w:szCs w:val="24"/>
        </w:rPr>
        <w:t xml:space="preserve"> own </w:t>
      </w:r>
      <w:r w:rsidR="00F43545" w:rsidRPr="00D777E5">
        <w:rPr>
          <w:rFonts w:ascii="Times New Roman" w:hAnsi="Times New Roman" w:cs="Times New Roman"/>
          <w:sz w:val="24"/>
          <w:szCs w:val="24"/>
        </w:rPr>
        <w:t>genre</w:t>
      </w:r>
      <w:r w:rsidR="001303C3" w:rsidRPr="00D777E5">
        <w:rPr>
          <w:rFonts w:ascii="Times New Roman" w:hAnsi="Times New Roman" w:cs="Times New Roman"/>
          <w:sz w:val="24"/>
          <w:szCs w:val="24"/>
        </w:rPr>
        <w:t xml:space="preserve">; in particular, his </w:t>
      </w:r>
      <w:r w:rsidR="00B53603">
        <w:rPr>
          <w:rFonts w:ascii="Times New Roman" w:hAnsi="Times New Roman" w:cs="Times New Roman"/>
          <w:sz w:val="24"/>
          <w:szCs w:val="24"/>
        </w:rPr>
        <w:t>voluminous writing on</w:t>
      </w:r>
      <w:r w:rsidR="001303C3" w:rsidRPr="00D777E5">
        <w:rPr>
          <w:rFonts w:ascii="Times New Roman" w:hAnsi="Times New Roman" w:cs="Times New Roman"/>
          <w:sz w:val="24"/>
          <w:szCs w:val="24"/>
        </w:rPr>
        <w:t xml:space="preserve"> playwriting</w:t>
      </w:r>
      <w:r w:rsidR="006165AF" w:rsidRPr="00D777E5">
        <w:rPr>
          <w:rFonts w:ascii="Times New Roman" w:hAnsi="Times New Roman" w:cs="Times New Roman"/>
          <w:sz w:val="24"/>
          <w:szCs w:val="24"/>
        </w:rPr>
        <w:t>, stagecraft</w:t>
      </w:r>
      <w:r w:rsidR="00B53603">
        <w:rPr>
          <w:rFonts w:ascii="Times New Roman" w:hAnsi="Times New Roman" w:cs="Times New Roman"/>
          <w:sz w:val="24"/>
          <w:szCs w:val="24"/>
        </w:rPr>
        <w:t>,</w:t>
      </w:r>
      <w:r w:rsidR="001303C3" w:rsidRPr="00D777E5">
        <w:rPr>
          <w:rFonts w:ascii="Times New Roman" w:hAnsi="Times New Roman" w:cs="Times New Roman"/>
          <w:sz w:val="24"/>
          <w:szCs w:val="24"/>
        </w:rPr>
        <w:t xml:space="preserve"> and performance demonstrate</w:t>
      </w:r>
      <w:r>
        <w:rPr>
          <w:rFonts w:ascii="Times New Roman" w:hAnsi="Times New Roman" w:cs="Times New Roman"/>
          <w:sz w:val="24"/>
          <w:szCs w:val="24"/>
        </w:rPr>
        <w:t>s</w:t>
      </w:r>
      <w:r w:rsidR="001303C3" w:rsidRPr="00D777E5">
        <w:rPr>
          <w:rFonts w:ascii="Times New Roman" w:hAnsi="Times New Roman" w:cs="Times New Roman"/>
          <w:sz w:val="24"/>
          <w:szCs w:val="24"/>
        </w:rPr>
        <w:t xml:space="preserve"> the crucial role of the critic in co-constructing theat</w:t>
      </w:r>
      <w:del w:id="5" w:author="Elizabeth Northup" w:date="2013-09-20T14:59:00Z">
        <w:r w:rsidR="001303C3" w:rsidRPr="00D777E5" w:rsidDel="003B3227">
          <w:rPr>
            <w:rFonts w:ascii="Times New Roman" w:hAnsi="Times New Roman" w:cs="Times New Roman"/>
            <w:sz w:val="24"/>
            <w:szCs w:val="24"/>
          </w:rPr>
          <w:delText>e</w:delText>
        </w:r>
      </w:del>
      <w:r w:rsidR="001303C3" w:rsidRPr="00D777E5">
        <w:rPr>
          <w:rFonts w:ascii="Times New Roman" w:hAnsi="Times New Roman" w:cs="Times New Roman"/>
          <w:sz w:val="24"/>
          <w:szCs w:val="24"/>
        </w:rPr>
        <w:t>r</w:t>
      </w:r>
      <w:ins w:id="6" w:author="Elizabeth Northup" w:date="2013-09-20T14:59:00Z">
        <w:r w:rsidR="003B3227">
          <w:rPr>
            <w:rFonts w:ascii="Times New Roman" w:hAnsi="Times New Roman" w:cs="Times New Roman"/>
            <w:sz w:val="24"/>
            <w:szCs w:val="24"/>
          </w:rPr>
          <w:t>e</w:t>
        </w:r>
      </w:ins>
      <w:r w:rsidR="001303C3" w:rsidRPr="00D777E5">
        <w:rPr>
          <w:rFonts w:ascii="Times New Roman" w:hAnsi="Times New Roman" w:cs="Times New Roman"/>
          <w:sz w:val="24"/>
          <w:szCs w:val="24"/>
        </w:rPr>
        <w:t xml:space="preserve"> as a </w:t>
      </w:r>
      <w:r w:rsidR="006165AF" w:rsidRPr="00D777E5">
        <w:rPr>
          <w:rFonts w:ascii="Times New Roman" w:hAnsi="Times New Roman" w:cs="Times New Roman"/>
          <w:sz w:val="24"/>
          <w:szCs w:val="24"/>
        </w:rPr>
        <w:t>social medium</w:t>
      </w:r>
      <w:r w:rsidR="00E95383" w:rsidRPr="00D777E5">
        <w:rPr>
          <w:rFonts w:ascii="Times New Roman" w:hAnsi="Times New Roman" w:cs="Times New Roman"/>
          <w:sz w:val="24"/>
          <w:szCs w:val="24"/>
        </w:rPr>
        <w:t>. His importance lies in his support for progressive tendencies in literature</w:t>
      </w:r>
      <w:r w:rsidR="00974B7F" w:rsidRPr="00D777E5">
        <w:rPr>
          <w:rFonts w:ascii="Times New Roman" w:hAnsi="Times New Roman" w:cs="Times New Roman"/>
          <w:sz w:val="24"/>
          <w:szCs w:val="24"/>
        </w:rPr>
        <w:t xml:space="preserve">, </w:t>
      </w:r>
      <w:r w:rsidR="007B39E2" w:rsidRPr="00D777E5">
        <w:rPr>
          <w:rFonts w:ascii="Times New Roman" w:hAnsi="Times New Roman" w:cs="Times New Roman"/>
          <w:sz w:val="24"/>
          <w:szCs w:val="24"/>
        </w:rPr>
        <w:t xml:space="preserve">in </w:t>
      </w:r>
      <w:r w:rsidR="00974B7F" w:rsidRPr="00D777E5">
        <w:rPr>
          <w:rFonts w:ascii="Times New Roman" w:hAnsi="Times New Roman" w:cs="Times New Roman"/>
          <w:sz w:val="24"/>
          <w:szCs w:val="24"/>
        </w:rPr>
        <w:t xml:space="preserve">his </w:t>
      </w:r>
      <w:r w:rsidR="002875C5" w:rsidRPr="00D777E5">
        <w:rPr>
          <w:rFonts w:ascii="Times New Roman" w:hAnsi="Times New Roman" w:cs="Times New Roman"/>
          <w:sz w:val="24"/>
          <w:szCs w:val="24"/>
        </w:rPr>
        <w:t xml:space="preserve">championing of </w:t>
      </w:r>
      <w:r w:rsidR="004B7DD5" w:rsidRPr="00D777E5">
        <w:rPr>
          <w:rFonts w:ascii="Times New Roman" w:hAnsi="Times New Roman" w:cs="Times New Roman"/>
          <w:sz w:val="24"/>
          <w:szCs w:val="24"/>
        </w:rPr>
        <w:t>innovative dramatist</w:t>
      </w:r>
      <w:r w:rsidR="00974B7F" w:rsidRPr="00D777E5">
        <w:rPr>
          <w:rFonts w:ascii="Times New Roman" w:hAnsi="Times New Roman" w:cs="Times New Roman"/>
          <w:sz w:val="24"/>
          <w:szCs w:val="24"/>
        </w:rPr>
        <w:t>s whose work</w:t>
      </w:r>
      <w:ins w:id="7" w:author="Elizabeth Northup" w:date="2013-09-20T15:00:00Z">
        <w:r w:rsidR="003B3227">
          <w:rPr>
            <w:rFonts w:ascii="Times New Roman" w:hAnsi="Times New Roman" w:cs="Times New Roman"/>
            <w:sz w:val="24"/>
            <w:szCs w:val="24"/>
          </w:rPr>
          <w:t>s were</w:t>
        </w:r>
      </w:ins>
      <w:del w:id="8" w:author="Elizabeth Northup" w:date="2013-09-20T15:00:00Z">
        <w:r w:rsidR="00974B7F" w:rsidRPr="00D777E5" w:rsidDel="003B3227">
          <w:rPr>
            <w:rFonts w:ascii="Times New Roman" w:hAnsi="Times New Roman" w:cs="Times New Roman"/>
            <w:sz w:val="24"/>
            <w:szCs w:val="24"/>
          </w:rPr>
          <w:delText xml:space="preserve"> was</w:delText>
        </w:r>
      </w:del>
      <w:r w:rsidR="00974B7F" w:rsidRPr="00D777E5">
        <w:rPr>
          <w:rFonts w:ascii="Times New Roman" w:hAnsi="Times New Roman" w:cs="Times New Roman"/>
          <w:sz w:val="24"/>
          <w:szCs w:val="24"/>
        </w:rPr>
        <w:t xml:space="preserve"> remembered by posterity (</w:t>
      </w:r>
      <w:ins w:id="9" w:author="Elizabeth Northup" w:date="2013-09-20T15:00:00Z">
        <w:r w:rsidR="003B3227">
          <w:rPr>
            <w:rFonts w:ascii="Times New Roman" w:hAnsi="Times New Roman" w:cs="Times New Roman"/>
            <w:sz w:val="24"/>
            <w:szCs w:val="24"/>
          </w:rPr>
          <w:t>for example,</w:t>
        </w:r>
      </w:ins>
      <w:del w:id="10" w:author="Elizabeth Northup" w:date="2013-09-20T15:00:00Z">
        <w:r w:rsidR="00974B7F" w:rsidRPr="00D777E5" w:rsidDel="003B3227">
          <w:rPr>
            <w:rFonts w:ascii="Times New Roman" w:hAnsi="Times New Roman" w:cs="Times New Roman"/>
            <w:sz w:val="24"/>
            <w:szCs w:val="24"/>
          </w:rPr>
          <w:delText>e.g.,</w:delText>
        </w:r>
      </w:del>
      <w:r w:rsidR="00974B7F" w:rsidRPr="00D777E5">
        <w:rPr>
          <w:rFonts w:ascii="Times New Roman" w:hAnsi="Times New Roman" w:cs="Times New Roman"/>
          <w:sz w:val="24"/>
          <w:szCs w:val="24"/>
        </w:rPr>
        <w:t xml:space="preserve"> </w:t>
      </w:r>
      <w:proofErr w:type="spellStart"/>
      <w:r w:rsidR="000D143D" w:rsidRPr="00D777E5">
        <w:rPr>
          <w:rFonts w:ascii="Times New Roman" w:hAnsi="Times New Roman" w:cs="Times New Roman"/>
          <w:sz w:val="24"/>
          <w:szCs w:val="24"/>
        </w:rPr>
        <w:t>Henrik</w:t>
      </w:r>
      <w:proofErr w:type="spellEnd"/>
      <w:r w:rsidR="000D143D" w:rsidRPr="00D777E5">
        <w:rPr>
          <w:rFonts w:ascii="Times New Roman" w:hAnsi="Times New Roman" w:cs="Times New Roman"/>
          <w:sz w:val="24"/>
          <w:szCs w:val="24"/>
        </w:rPr>
        <w:t xml:space="preserve"> Ibsen,</w:t>
      </w:r>
      <w:r w:rsidR="004A1D9B" w:rsidRPr="00D777E5">
        <w:rPr>
          <w:rFonts w:ascii="Times New Roman" w:hAnsi="Times New Roman" w:cs="Times New Roman"/>
          <w:sz w:val="24"/>
          <w:szCs w:val="24"/>
        </w:rPr>
        <w:t xml:space="preserve"> </w:t>
      </w:r>
      <w:proofErr w:type="spellStart"/>
      <w:r w:rsidR="00974B7F" w:rsidRPr="00D777E5">
        <w:rPr>
          <w:rFonts w:ascii="Times New Roman" w:hAnsi="Times New Roman" w:cs="Times New Roman"/>
          <w:sz w:val="24"/>
          <w:szCs w:val="24"/>
        </w:rPr>
        <w:t>Gerhart</w:t>
      </w:r>
      <w:proofErr w:type="spellEnd"/>
      <w:r w:rsidR="00974B7F" w:rsidRPr="00D777E5">
        <w:rPr>
          <w:rFonts w:ascii="Times New Roman" w:hAnsi="Times New Roman" w:cs="Times New Roman"/>
          <w:sz w:val="24"/>
          <w:szCs w:val="24"/>
        </w:rPr>
        <w:t xml:space="preserve"> Hauptmann</w:t>
      </w:r>
      <w:r w:rsidR="004B7DD5" w:rsidRPr="00D777E5">
        <w:rPr>
          <w:rFonts w:ascii="Times New Roman" w:hAnsi="Times New Roman" w:cs="Times New Roman"/>
          <w:sz w:val="24"/>
          <w:szCs w:val="24"/>
        </w:rPr>
        <w:t>, Arthur Schnitzler</w:t>
      </w:r>
      <w:r w:rsidR="000D143D" w:rsidRPr="00D777E5">
        <w:rPr>
          <w:rFonts w:ascii="Times New Roman" w:hAnsi="Times New Roman" w:cs="Times New Roman"/>
          <w:sz w:val="24"/>
          <w:szCs w:val="24"/>
        </w:rPr>
        <w:t>,</w:t>
      </w:r>
      <w:ins w:id="11" w:author="Elizabeth Northup" w:date="2013-09-20T15:01:00Z">
        <w:r w:rsidR="003B3227">
          <w:rPr>
            <w:rFonts w:ascii="Times New Roman" w:hAnsi="Times New Roman" w:cs="Times New Roman"/>
            <w:sz w:val="24"/>
            <w:szCs w:val="24"/>
          </w:rPr>
          <w:t xml:space="preserve"> and</w:t>
        </w:r>
      </w:ins>
      <w:r w:rsidR="000D143D" w:rsidRPr="00D777E5">
        <w:rPr>
          <w:rFonts w:ascii="Times New Roman" w:hAnsi="Times New Roman" w:cs="Times New Roman"/>
          <w:sz w:val="24"/>
          <w:szCs w:val="24"/>
        </w:rPr>
        <w:t xml:space="preserve"> Frank </w:t>
      </w:r>
      <w:proofErr w:type="spellStart"/>
      <w:r w:rsidR="000D143D" w:rsidRPr="00D777E5">
        <w:rPr>
          <w:rFonts w:ascii="Times New Roman" w:hAnsi="Times New Roman" w:cs="Times New Roman"/>
          <w:sz w:val="24"/>
          <w:szCs w:val="24"/>
        </w:rPr>
        <w:t>Wedekind</w:t>
      </w:r>
      <w:proofErr w:type="spellEnd"/>
      <w:r w:rsidR="00974B7F" w:rsidRPr="00D777E5">
        <w:rPr>
          <w:rFonts w:ascii="Times New Roman" w:hAnsi="Times New Roman" w:cs="Times New Roman"/>
          <w:sz w:val="24"/>
          <w:szCs w:val="24"/>
        </w:rPr>
        <w:t xml:space="preserve">), and </w:t>
      </w:r>
      <w:r w:rsidR="007B39E2" w:rsidRPr="00D777E5">
        <w:rPr>
          <w:rFonts w:ascii="Times New Roman" w:hAnsi="Times New Roman" w:cs="Times New Roman"/>
          <w:sz w:val="24"/>
          <w:szCs w:val="24"/>
        </w:rPr>
        <w:t xml:space="preserve">in </w:t>
      </w:r>
      <w:r w:rsidR="00974B7F" w:rsidRPr="00D777E5">
        <w:rPr>
          <w:rFonts w:ascii="Times New Roman" w:hAnsi="Times New Roman" w:cs="Times New Roman"/>
          <w:sz w:val="24"/>
          <w:szCs w:val="24"/>
        </w:rPr>
        <w:t>the highly polished and witty style of his writing</w:t>
      </w:r>
      <w:r w:rsidR="002875C5" w:rsidRPr="00D777E5">
        <w:rPr>
          <w:rFonts w:ascii="Times New Roman" w:hAnsi="Times New Roman" w:cs="Times New Roman"/>
          <w:sz w:val="24"/>
          <w:szCs w:val="24"/>
        </w:rPr>
        <w:t xml:space="preserve"> that make</w:t>
      </w:r>
      <w:r w:rsidR="00C059DD" w:rsidRPr="00D777E5">
        <w:rPr>
          <w:rFonts w:ascii="Times New Roman" w:hAnsi="Times New Roman" w:cs="Times New Roman"/>
          <w:sz w:val="24"/>
          <w:szCs w:val="24"/>
        </w:rPr>
        <w:t>s</w:t>
      </w:r>
      <w:r w:rsidR="002875C5" w:rsidRPr="00D777E5">
        <w:rPr>
          <w:rFonts w:ascii="Times New Roman" w:hAnsi="Times New Roman" w:cs="Times New Roman"/>
          <w:sz w:val="24"/>
          <w:szCs w:val="24"/>
        </w:rPr>
        <w:t xml:space="preserve"> </w:t>
      </w:r>
      <w:r w:rsidR="002875C5" w:rsidRPr="00B550FA">
        <w:rPr>
          <w:rFonts w:ascii="Times New Roman" w:hAnsi="Times New Roman" w:cs="Times New Roman"/>
          <w:sz w:val="24"/>
          <w:szCs w:val="24"/>
        </w:rPr>
        <w:t>his critiques more memorable than m</w:t>
      </w:r>
      <w:r w:rsidR="00B06E12" w:rsidRPr="00B550FA">
        <w:rPr>
          <w:rFonts w:ascii="Times New Roman" w:hAnsi="Times New Roman" w:cs="Times New Roman"/>
          <w:sz w:val="24"/>
          <w:szCs w:val="24"/>
        </w:rPr>
        <w:t>any of the plays he wrote</w:t>
      </w:r>
      <w:r w:rsidR="002875C5" w:rsidRPr="00B550FA">
        <w:rPr>
          <w:rFonts w:ascii="Times New Roman" w:hAnsi="Times New Roman" w:cs="Times New Roman"/>
          <w:sz w:val="24"/>
          <w:szCs w:val="24"/>
        </w:rPr>
        <w:t xml:space="preserve"> about</w:t>
      </w:r>
      <w:r w:rsidR="00974B7F" w:rsidRPr="00B550FA">
        <w:rPr>
          <w:rFonts w:ascii="Times New Roman" w:hAnsi="Times New Roman" w:cs="Times New Roman"/>
          <w:sz w:val="24"/>
          <w:szCs w:val="24"/>
        </w:rPr>
        <w:t>.</w:t>
      </w:r>
      <w:r w:rsidR="00E72404" w:rsidRPr="00D777E5">
        <w:rPr>
          <w:rFonts w:ascii="Times New Roman" w:hAnsi="Times New Roman" w:cs="Times New Roman"/>
          <w:sz w:val="24"/>
          <w:szCs w:val="24"/>
        </w:rPr>
        <w:t xml:space="preserve"> </w:t>
      </w:r>
      <w:bookmarkStart w:id="12" w:name="_GoBack"/>
      <w:bookmarkEnd w:id="12"/>
      <w:r w:rsidR="00E72404" w:rsidRPr="00B550FA">
        <w:rPr>
          <w:rFonts w:ascii="Times New Roman" w:hAnsi="Times New Roman" w:cs="Times New Roman"/>
          <w:sz w:val="24"/>
          <w:szCs w:val="24"/>
        </w:rPr>
        <w:t>Kerr’s influence was strongest in the period</w:t>
      </w:r>
      <w:ins w:id="13" w:author="Elizabeth Northup" w:date="2013-09-20T15:02:00Z">
        <w:r w:rsidR="00D442C0" w:rsidRPr="00B550FA">
          <w:rPr>
            <w:rFonts w:ascii="Times New Roman" w:hAnsi="Times New Roman" w:cs="Times New Roman"/>
            <w:sz w:val="24"/>
            <w:szCs w:val="24"/>
          </w:rPr>
          <w:t xml:space="preserve"> of</w:t>
        </w:r>
      </w:ins>
      <w:r w:rsidR="00E72404" w:rsidRPr="00B550FA">
        <w:rPr>
          <w:rFonts w:ascii="Times New Roman" w:hAnsi="Times New Roman" w:cs="Times New Roman"/>
          <w:sz w:val="24"/>
          <w:szCs w:val="24"/>
        </w:rPr>
        <w:t xml:space="preserve"> 1</w:t>
      </w:r>
      <w:r w:rsidR="001303C3" w:rsidRPr="00B550FA">
        <w:rPr>
          <w:rFonts w:ascii="Times New Roman" w:hAnsi="Times New Roman" w:cs="Times New Roman"/>
          <w:sz w:val="24"/>
          <w:szCs w:val="24"/>
        </w:rPr>
        <w:t>895</w:t>
      </w:r>
      <w:r w:rsidR="00E72404" w:rsidRPr="00B550FA">
        <w:rPr>
          <w:rFonts w:ascii="Times New Roman" w:hAnsi="Times New Roman" w:cs="Times New Roman"/>
          <w:sz w:val="24"/>
          <w:szCs w:val="24"/>
        </w:rPr>
        <w:t xml:space="preserve"> to the end of World War I, though he continued to write into the Weimar and Nazi periods.</w:t>
      </w:r>
      <w:r w:rsidR="00C059DD" w:rsidRPr="00D777E5">
        <w:rPr>
          <w:rFonts w:ascii="Times New Roman" w:hAnsi="Times New Roman" w:cs="Times New Roman"/>
          <w:sz w:val="24"/>
          <w:szCs w:val="24"/>
        </w:rPr>
        <w:t xml:space="preserve"> </w:t>
      </w:r>
      <w:r w:rsidR="001303C3" w:rsidRPr="00D777E5">
        <w:rPr>
          <w:rFonts w:ascii="Times New Roman" w:hAnsi="Times New Roman" w:cs="Times New Roman"/>
          <w:sz w:val="24"/>
          <w:szCs w:val="24"/>
        </w:rPr>
        <w:t xml:space="preserve">His </w:t>
      </w:r>
      <w:proofErr w:type="spellStart"/>
      <w:r w:rsidR="001303C3" w:rsidRPr="00D777E5">
        <w:rPr>
          <w:rFonts w:ascii="Times New Roman" w:hAnsi="Times New Roman" w:cs="Times New Roman"/>
          <w:i/>
          <w:sz w:val="24"/>
          <w:szCs w:val="24"/>
        </w:rPr>
        <w:t>Gesammelte</w:t>
      </w:r>
      <w:proofErr w:type="spellEnd"/>
      <w:r w:rsidR="001303C3" w:rsidRPr="00D777E5">
        <w:rPr>
          <w:rFonts w:ascii="Times New Roman" w:hAnsi="Times New Roman" w:cs="Times New Roman"/>
          <w:i/>
          <w:sz w:val="24"/>
          <w:szCs w:val="24"/>
        </w:rPr>
        <w:t xml:space="preserve"> </w:t>
      </w:r>
      <w:proofErr w:type="spellStart"/>
      <w:r w:rsidR="001303C3" w:rsidRPr="00D777E5">
        <w:rPr>
          <w:rFonts w:ascii="Times New Roman" w:hAnsi="Times New Roman" w:cs="Times New Roman"/>
          <w:i/>
          <w:sz w:val="24"/>
          <w:szCs w:val="24"/>
        </w:rPr>
        <w:t>Schriften</w:t>
      </w:r>
      <w:proofErr w:type="spellEnd"/>
      <w:r w:rsidR="001303C3" w:rsidRPr="00D777E5">
        <w:rPr>
          <w:rFonts w:ascii="Times New Roman" w:hAnsi="Times New Roman" w:cs="Times New Roman"/>
          <w:sz w:val="24"/>
          <w:szCs w:val="24"/>
        </w:rPr>
        <w:t xml:space="preserve"> (</w:t>
      </w:r>
      <w:ins w:id="14" w:author="Elizabeth Northup" w:date="2013-09-20T15:12:00Z">
        <w:r w:rsidR="00D442C0">
          <w:rPr>
            <w:rFonts w:ascii="Times New Roman" w:hAnsi="Times New Roman" w:cs="Times New Roman"/>
            <w:i/>
            <w:sz w:val="24"/>
            <w:szCs w:val="24"/>
          </w:rPr>
          <w:t>c</w:t>
        </w:r>
      </w:ins>
      <w:del w:id="15" w:author="Elizabeth Northup" w:date="2013-09-20T15:12:00Z">
        <w:r w:rsidR="001303C3" w:rsidRPr="000604E6" w:rsidDel="00D442C0">
          <w:rPr>
            <w:rFonts w:ascii="Times New Roman" w:hAnsi="Times New Roman" w:cs="Times New Roman"/>
            <w:i/>
            <w:sz w:val="24"/>
            <w:szCs w:val="24"/>
          </w:rPr>
          <w:delText>C</w:delText>
        </w:r>
      </w:del>
      <w:r w:rsidR="001303C3" w:rsidRPr="000604E6">
        <w:rPr>
          <w:rFonts w:ascii="Times New Roman" w:hAnsi="Times New Roman" w:cs="Times New Roman"/>
          <w:i/>
          <w:sz w:val="24"/>
          <w:szCs w:val="24"/>
        </w:rPr>
        <w:t xml:space="preserve">ollected </w:t>
      </w:r>
      <w:ins w:id="16" w:author="Elizabeth Northup" w:date="2013-09-20T15:12:00Z">
        <w:r w:rsidR="00D442C0">
          <w:rPr>
            <w:rFonts w:ascii="Times New Roman" w:hAnsi="Times New Roman" w:cs="Times New Roman"/>
            <w:i/>
            <w:sz w:val="24"/>
            <w:szCs w:val="24"/>
          </w:rPr>
          <w:t>w</w:t>
        </w:r>
      </w:ins>
      <w:del w:id="17" w:author="Elizabeth Northup" w:date="2013-09-20T15:12:00Z">
        <w:r w:rsidR="001303C3" w:rsidRPr="000604E6" w:rsidDel="00D442C0">
          <w:rPr>
            <w:rFonts w:ascii="Times New Roman" w:hAnsi="Times New Roman" w:cs="Times New Roman"/>
            <w:i/>
            <w:sz w:val="24"/>
            <w:szCs w:val="24"/>
          </w:rPr>
          <w:delText>W</w:delText>
        </w:r>
      </w:del>
      <w:r w:rsidR="001303C3" w:rsidRPr="000604E6">
        <w:rPr>
          <w:rFonts w:ascii="Times New Roman" w:hAnsi="Times New Roman" w:cs="Times New Roman"/>
          <w:i/>
          <w:sz w:val="24"/>
          <w:szCs w:val="24"/>
        </w:rPr>
        <w:t>orks</w:t>
      </w:r>
      <w:r w:rsidR="001303C3" w:rsidRPr="00D777E5">
        <w:rPr>
          <w:rFonts w:ascii="Times New Roman" w:hAnsi="Times New Roman" w:cs="Times New Roman"/>
          <w:sz w:val="24"/>
          <w:szCs w:val="24"/>
        </w:rPr>
        <w:t xml:space="preserve">) </w:t>
      </w:r>
      <w:proofErr w:type="gramStart"/>
      <w:r w:rsidR="001303C3" w:rsidRPr="00D777E5">
        <w:rPr>
          <w:rFonts w:ascii="Times New Roman" w:hAnsi="Times New Roman" w:cs="Times New Roman"/>
          <w:sz w:val="24"/>
          <w:szCs w:val="24"/>
        </w:rPr>
        <w:t>were</w:t>
      </w:r>
      <w:proofErr w:type="gramEnd"/>
      <w:r w:rsidR="001303C3" w:rsidRPr="00D777E5">
        <w:rPr>
          <w:rFonts w:ascii="Times New Roman" w:hAnsi="Times New Roman" w:cs="Times New Roman"/>
          <w:sz w:val="24"/>
          <w:szCs w:val="24"/>
        </w:rPr>
        <w:t xml:space="preserve"> published between 1917 and 1920. The first </w:t>
      </w:r>
      <w:r w:rsidR="0013289E" w:rsidRPr="00D777E5">
        <w:rPr>
          <w:rFonts w:ascii="Times New Roman" w:hAnsi="Times New Roman" w:cs="Times New Roman"/>
          <w:sz w:val="24"/>
          <w:szCs w:val="24"/>
        </w:rPr>
        <w:t xml:space="preserve">five </w:t>
      </w:r>
      <w:r w:rsidR="001303C3" w:rsidRPr="00D777E5">
        <w:rPr>
          <w:rFonts w:ascii="Times New Roman" w:hAnsi="Times New Roman" w:cs="Times New Roman"/>
          <w:sz w:val="24"/>
          <w:szCs w:val="24"/>
        </w:rPr>
        <w:t>volume</w:t>
      </w:r>
      <w:r w:rsidR="0013289E" w:rsidRPr="00D777E5">
        <w:rPr>
          <w:rFonts w:ascii="Times New Roman" w:hAnsi="Times New Roman" w:cs="Times New Roman"/>
          <w:sz w:val="24"/>
          <w:szCs w:val="24"/>
        </w:rPr>
        <w:t>s</w:t>
      </w:r>
      <w:r w:rsidR="001303C3" w:rsidRPr="00D777E5">
        <w:rPr>
          <w:rFonts w:ascii="Times New Roman" w:hAnsi="Times New Roman" w:cs="Times New Roman"/>
          <w:sz w:val="24"/>
          <w:szCs w:val="24"/>
        </w:rPr>
        <w:t xml:space="preserve">, </w:t>
      </w:r>
      <w:r w:rsidR="001303C3" w:rsidRPr="00D777E5">
        <w:rPr>
          <w:rFonts w:ascii="Times New Roman" w:hAnsi="Times New Roman" w:cs="Times New Roman"/>
          <w:i/>
          <w:sz w:val="24"/>
          <w:szCs w:val="24"/>
        </w:rPr>
        <w:t xml:space="preserve">Die Welt </w:t>
      </w:r>
      <w:proofErr w:type="spellStart"/>
      <w:r w:rsidR="001303C3" w:rsidRPr="00D777E5">
        <w:rPr>
          <w:rFonts w:ascii="Times New Roman" w:hAnsi="Times New Roman" w:cs="Times New Roman"/>
          <w:i/>
          <w:sz w:val="24"/>
          <w:szCs w:val="24"/>
        </w:rPr>
        <w:t>im</w:t>
      </w:r>
      <w:proofErr w:type="spellEnd"/>
      <w:r w:rsidR="001303C3" w:rsidRPr="00D777E5">
        <w:rPr>
          <w:rFonts w:ascii="Times New Roman" w:hAnsi="Times New Roman" w:cs="Times New Roman"/>
          <w:i/>
          <w:sz w:val="24"/>
          <w:szCs w:val="24"/>
        </w:rPr>
        <w:t xml:space="preserve"> Drama</w:t>
      </w:r>
      <w:r w:rsidR="001303C3" w:rsidRPr="00D777E5">
        <w:rPr>
          <w:rFonts w:ascii="Times New Roman" w:hAnsi="Times New Roman" w:cs="Times New Roman"/>
          <w:sz w:val="24"/>
          <w:szCs w:val="24"/>
        </w:rPr>
        <w:t xml:space="preserve"> (</w:t>
      </w:r>
      <w:r w:rsidR="001303C3" w:rsidRPr="000604E6">
        <w:rPr>
          <w:rFonts w:ascii="Times New Roman" w:hAnsi="Times New Roman" w:cs="Times New Roman"/>
          <w:i/>
          <w:sz w:val="24"/>
          <w:szCs w:val="24"/>
        </w:rPr>
        <w:t>The World in Drama</w:t>
      </w:r>
      <w:r w:rsidR="001303C3" w:rsidRPr="00D777E5">
        <w:rPr>
          <w:rFonts w:ascii="Times New Roman" w:hAnsi="Times New Roman" w:cs="Times New Roman"/>
          <w:sz w:val="24"/>
          <w:szCs w:val="24"/>
        </w:rPr>
        <w:t>) bring</w:t>
      </w:r>
      <w:del w:id="18" w:author="Elizabeth Northup" w:date="2013-09-20T15:13:00Z">
        <w:r w:rsidR="001303C3" w:rsidRPr="00D777E5" w:rsidDel="003B0D64">
          <w:rPr>
            <w:rFonts w:ascii="Times New Roman" w:hAnsi="Times New Roman" w:cs="Times New Roman"/>
            <w:sz w:val="24"/>
            <w:szCs w:val="24"/>
          </w:rPr>
          <w:delText>s</w:delText>
        </w:r>
      </w:del>
      <w:r w:rsidR="001303C3" w:rsidRPr="00D777E5">
        <w:rPr>
          <w:rFonts w:ascii="Times New Roman" w:hAnsi="Times New Roman" w:cs="Times New Roman"/>
          <w:sz w:val="24"/>
          <w:szCs w:val="24"/>
        </w:rPr>
        <w:t xml:space="preserve"> together in book format </w:t>
      </w:r>
      <w:r w:rsidR="000D143D" w:rsidRPr="00D777E5">
        <w:rPr>
          <w:rFonts w:ascii="Times New Roman" w:hAnsi="Times New Roman" w:cs="Times New Roman"/>
          <w:sz w:val="24"/>
          <w:szCs w:val="24"/>
        </w:rPr>
        <w:t>Kerr’s</w:t>
      </w:r>
      <w:r w:rsidR="001303C3" w:rsidRPr="00D777E5">
        <w:rPr>
          <w:rFonts w:ascii="Times New Roman" w:hAnsi="Times New Roman" w:cs="Times New Roman"/>
          <w:sz w:val="24"/>
          <w:szCs w:val="24"/>
        </w:rPr>
        <w:t xml:space="preserve"> numerous </w:t>
      </w:r>
      <w:r w:rsidR="000D143D" w:rsidRPr="00D777E5">
        <w:rPr>
          <w:rFonts w:ascii="Times New Roman" w:hAnsi="Times New Roman" w:cs="Times New Roman"/>
          <w:sz w:val="24"/>
          <w:szCs w:val="24"/>
        </w:rPr>
        <w:t>theat</w:t>
      </w:r>
      <w:ins w:id="19" w:author="Elizabeth Northup" w:date="2013-09-20T15:13:00Z">
        <w:r w:rsidR="003B0D64">
          <w:rPr>
            <w:rFonts w:ascii="Times New Roman" w:hAnsi="Times New Roman" w:cs="Times New Roman"/>
            <w:sz w:val="24"/>
            <w:szCs w:val="24"/>
          </w:rPr>
          <w:t>re</w:t>
        </w:r>
      </w:ins>
      <w:del w:id="20" w:author="Elizabeth Northup" w:date="2013-09-20T15:13:00Z">
        <w:r w:rsidR="000D143D" w:rsidRPr="00D777E5" w:rsidDel="003B0D64">
          <w:rPr>
            <w:rFonts w:ascii="Times New Roman" w:hAnsi="Times New Roman" w:cs="Times New Roman"/>
            <w:sz w:val="24"/>
            <w:szCs w:val="24"/>
          </w:rPr>
          <w:delText>er</w:delText>
        </w:r>
      </w:del>
      <w:r w:rsidR="000D143D" w:rsidRPr="00D777E5">
        <w:rPr>
          <w:rFonts w:ascii="Times New Roman" w:hAnsi="Times New Roman" w:cs="Times New Roman"/>
          <w:sz w:val="24"/>
          <w:szCs w:val="24"/>
        </w:rPr>
        <w:t xml:space="preserve"> reviews of the previous twenty-five years. </w:t>
      </w:r>
      <w:proofErr w:type="gramStart"/>
      <w:r w:rsidR="00C059DD" w:rsidRPr="00D777E5">
        <w:rPr>
          <w:rFonts w:ascii="Times New Roman" w:hAnsi="Times New Roman" w:cs="Times New Roman"/>
          <w:sz w:val="24"/>
          <w:szCs w:val="24"/>
        </w:rPr>
        <w:t>Kerr’s books were burned by the Nazis</w:t>
      </w:r>
      <w:proofErr w:type="gramEnd"/>
      <w:r w:rsidR="00C059DD" w:rsidRPr="00D777E5">
        <w:rPr>
          <w:rFonts w:ascii="Times New Roman" w:hAnsi="Times New Roman" w:cs="Times New Roman"/>
          <w:sz w:val="24"/>
          <w:szCs w:val="24"/>
        </w:rPr>
        <w:t xml:space="preserve">, and he was forced to spend most of the 30s and 40s abroad, </w:t>
      </w:r>
      <w:r w:rsidR="00B53603">
        <w:rPr>
          <w:rFonts w:ascii="Times New Roman" w:hAnsi="Times New Roman" w:cs="Times New Roman"/>
          <w:sz w:val="24"/>
          <w:szCs w:val="24"/>
        </w:rPr>
        <w:t xml:space="preserve">taking British citizenship and </w:t>
      </w:r>
      <w:r w:rsidR="00C059DD" w:rsidRPr="00D777E5">
        <w:rPr>
          <w:rFonts w:ascii="Times New Roman" w:hAnsi="Times New Roman" w:cs="Times New Roman"/>
          <w:sz w:val="24"/>
          <w:szCs w:val="24"/>
        </w:rPr>
        <w:t>r</w:t>
      </w:r>
      <w:r w:rsidR="0013289E" w:rsidRPr="00D777E5">
        <w:rPr>
          <w:rFonts w:ascii="Times New Roman" w:hAnsi="Times New Roman" w:cs="Times New Roman"/>
          <w:sz w:val="24"/>
          <w:szCs w:val="24"/>
        </w:rPr>
        <w:t>eturning to Germany only shortly before his death</w:t>
      </w:r>
      <w:r w:rsidR="00C059DD" w:rsidRPr="00D777E5">
        <w:rPr>
          <w:rFonts w:ascii="Times New Roman" w:hAnsi="Times New Roman" w:cs="Times New Roman"/>
          <w:sz w:val="24"/>
          <w:szCs w:val="24"/>
        </w:rPr>
        <w:t>.</w:t>
      </w:r>
      <w:r w:rsidR="004B7DD5" w:rsidRPr="00D777E5">
        <w:rPr>
          <w:rFonts w:ascii="Times New Roman" w:hAnsi="Times New Roman" w:cs="Times New Roman"/>
          <w:sz w:val="24"/>
          <w:szCs w:val="24"/>
        </w:rPr>
        <w:t xml:space="preserve"> In addition to criticism, Kerr also wrote poetry, memoirs, and travel narratives.</w:t>
      </w:r>
    </w:p>
    <w:p w14:paraId="193E5417" w14:textId="77777777" w:rsidR="004F1912" w:rsidRPr="00D777E5" w:rsidRDefault="004F1912">
      <w:pPr>
        <w:rPr>
          <w:rFonts w:ascii="Times New Roman" w:hAnsi="Times New Roman" w:cs="Times New Roman"/>
          <w:sz w:val="24"/>
          <w:szCs w:val="24"/>
        </w:rPr>
      </w:pPr>
    </w:p>
    <w:p w14:paraId="072CC269" w14:textId="77777777" w:rsidR="006164DE" w:rsidRPr="00D777E5" w:rsidRDefault="006164DE">
      <w:pPr>
        <w:rPr>
          <w:rFonts w:ascii="Times New Roman" w:hAnsi="Times New Roman" w:cs="Times New Roman"/>
          <w:sz w:val="24"/>
          <w:szCs w:val="24"/>
        </w:rPr>
      </w:pPr>
      <w:r w:rsidRPr="00D777E5">
        <w:rPr>
          <w:rFonts w:ascii="Times New Roman" w:hAnsi="Times New Roman" w:cs="Times New Roman"/>
          <w:sz w:val="24"/>
          <w:szCs w:val="24"/>
        </w:rPr>
        <w:t>Key Critical Works:</w:t>
      </w:r>
    </w:p>
    <w:p w14:paraId="5B2AF7A1" w14:textId="77777777" w:rsidR="00E76B54" w:rsidRPr="00D777E5" w:rsidRDefault="006164DE" w:rsidP="00A10CD6">
      <w:pPr>
        <w:ind w:left="360"/>
        <w:rPr>
          <w:rFonts w:ascii="Times New Roman" w:hAnsi="Times New Roman" w:cs="Times New Roman"/>
          <w:sz w:val="24"/>
          <w:szCs w:val="24"/>
        </w:rPr>
      </w:pPr>
      <w:r w:rsidRPr="00D777E5">
        <w:rPr>
          <w:rFonts w:ascii="Times New Roman" w:hAnsi="Times New Roman" w:cs="Times New Roman"/>
          <w:sz w:val="24"/>
          <w:szCs w:val="24"/>
        </w:rPr>
        <w:t>Berman, R</w:t>
      </w:r>
      <w:ins w:id="21" w:author="Elizabeth Northup" w:date="2013-09-28T14:49:00Z">
        <w:r w:rsidR="00776B9D">
          <w:rPr>
            <w:rFonts w:ascii="Times New Roman" w:hAnsi="Times New Roman" w:cs="Times New Roman"/>
            <w:sz w:val="24"/>
            <w:szCs w:val="24"/>
          </w:rPr>
          <w:t>.</w:t>
        </w:r>
      </w:ins>
      <w:del w:id="22" w:author="Elizabeth Northup" w:date="2013-09-28T14:49:00Z">
        <w:r w:rsidRPr="00D777E5" w:rsidDel="00776B9D">
          <w:rPr>
            <w:rFonts w:ascii="Times New Roman" w:hAnsi="Times New Roman" w:cs="Times New Roman"/>
            <w:sz w:val="24"/>
            <w:szCs w:val="24"/>
          </w:rPr>
          <w:delText>ussell</w:delText>
        </w:r>
      </w:del>
      <w:r w:rsidR="00A10CD6" w:rsidRPr="00D777E5">
        <w:rPr>
          <w:rFonts w:ascii="Times New Roman" w:hAnsi="Times New Roman" w:cs="Times New Roman"/>
          <w:sz w:val="24"/>
          <w:szCs w:val="24"/>
        </w:rPr>
        <w:t xml:space="preserve"> A</w:t>
      </w:r>
      <w:r w:rsidRPr="00D777E5">
        <w:rPr>
          <w:rFonts w:ascii="Times New Roman" w:hAnsi="Times New Roman" w:cs="Times New Roman"/>
          <w:sz w:val="24"/>
          <w:szCs w:val="24"/>
        </w:rPr>
        <w:t>.</w:t>
      </w:r>
      <w:ins w:id="23" w:author="Elizabeth Northup" w:date="2013-09-28T14:49:00Z">
        <w:r w:rsidR="00776B9D">
          <w:rPr>
            <w:rFonts w:ascii="Times New Roman" w:hAnsi="Times New Roman" w:cs="Times New Roman"/>
            <w:sz w:val="24"/>
            <w:szCs w:val="24"/>
          </w:rPr>
          <w:t xml:space="preserve"> (1980)</w:t>
        </w:r>
      </w:ins>
      <w:r w:rsidRPr="00D777E5">
        <w:rPr>
          <w:rFonts w:ascii="Times New Roman" w:hAnsi="Times New Roman" w:cs="Times New Roman"/>
          <w:sz w:val="24"/>
          <w:szCs w:val="24"/>
        </w:rPr>
        <w:t xml:space="preserve"> </w:t>
      </w:r>
      <w:ins w:id="24" w:author="Elizabeth Northup" w:date="2013-09-28T14:50:00Z">
        <w:r w:rsidR="00776B9D">
          <w:rPr>
            <w:rFonts w:ascii="Times New Roman" w:hAnsi="Times New Roman" w:cs="Times New Roman"/>
            <w:sz w:val="24"/>
            <w:szCs w:val="24"/>
          </w:rPr>
          <w:t>‘</w:t>
        </w:r>
      </w:ins>
      <w:del w:id="25" w:author="Elizabeth Northup" w:date="2013-09-28T14:49:00Z">
        <w:r w:rsidRPr="00D777E5" w:rsidDel="00776B9D">
          <w:rPr>
            <w:rFonts w:ascii="Times New Roman" w:hAnsi="Times New Roman" w:cs="Times New Roman"/>
            <w:sz w:val="24"/>
            <w:szCs w:val="24"/>
          </w:rPr>
          <w:delText>“</w:delText>
        </w:r>
      </w:del>
      <w:r w:rsidRPr="00D777E5">
        <w:rPr>
          <w:rFonts w:ascii="Times New Roman" w:hAnsi="Times New Roman" w:cs="Times New Roman"/>
          <w:sz w:val="24"/>
          <w:szCs w:val="24"/>
        </w:rPr>
        <w:t>The Critical Model of Alfred Kerr.</w:t>
      </w:r>
      <w:ins w:id="26" w:author="Elizabeth Northup" w:date="2013-09-28T14:50:00Z">
        <w:r w:rsidR="00776B9D">
          <w:rPr>
            <w:rFonts w:ascii="Times New Roman" w:hAnsi="Times New Roman" w:cs="Times New Roman"/>
            <w:sz w:val="24"/>
            <w:szCs w:val="24"/>
          </w:rPr>
          <w:t>’</w:t>
        </w:r>
      </w:ins>
      <w:del w:id="27" w:author="Elizabeth Northup" w:date="2013-09-28T14:50:00Z">
        <w:r w:rsidRPr="00D777E5" w:rsidDel="00776B9D">
          <w:rPr>
            <w:rFonts w:ascii="Times New Roman" w:hAnsi="Times New Roman" w:cs="Times New Roman"/>
            <w:sz w:val="24"/>
            <w:szCs w:val="24"/>
          </w:rPr>
          <w:delText>”</w:delText>
        </w:r>
      </w:del>
      <w:r w:rsidR="00715F9C" w:rsidRPr="00D777E5">
        <w:rPr>
          <w:rFonts w:ascii="Times New Roman" w:hAnsi="Times New Roman" w:cs="Times New Roman"/>
          <w:sz w:val="24"/>
          <w:szCs w:val="24"/>
        </w:rPr>
        <w:t xml:space="preserve"> </w:t>
      </w:r>
      <w:r w:rsidRPr="00D777E5">
        <w:rPr>
          <w:rFonts w:ascii="Times New Roman" w:hAnsi="Times New Roman" w:cs="Times New Roman"/>
          <w:i/>
          <w:sz w:val="24"/>
          <w:szCs w:val="24"/>
        </w:rPr>
        <w:t>Selecta: Journal of the Pacific Northwest Council on Foreign Languages</w:t>
      </w:r>
      <w:r w:rsidR="00B53603">
        <w:rPr>
          <w:rFonts w:ascii="Times New Roman" w:hAnsi="Times New Roman" w:cs="Times New Roman"/>
          <w:sz w:val="24"/>
          <w:szCs w:val="24"/>
        </w:rPr>
        <w:t xml:space="preserve">, </w:t>
      </w:r>
      <w:del w:id="28" w:author="Elizabeth Northup" w:date="2013-09-28T14:52:00Z">
        <w:r w:rsidR="00B53603" w:rsidDel="00293FEE">
          <w:rPr>
            <w:rFonts w:ascii="Times New Roman" w:hAnsi="Times New Roman" w:cs="Times New Roman"/>
            <w:sz w:val="24"/>
            <w:szCs w:val="24"/>
          </w:rPr>
          <w:delText>V</w:delText>
        </w:r>
      </w:del>
      <w:del w:id="29" w:author="Elizabeth Northup" w:date="2013-09-28T14:58:00Z">
        <w:r w:rsidR="00B53603" w:rsidDel="00293FEE">
          <w:rPr>
            <w:rFonts w:ascii="Times New Roman" w:hAnsi="Times New Roman" w:cs="Times New Roman"/>
            <w:sz w:val="24"/>
            <w:szCs w:val="24"/>
          </w:rPr>
          <w:delText>ol</w:delText>
        </w:r>
      </w:del>
      <w:del w:id="30" w:author="Elizabeth Northup" w:date="2013-09-28T14:51:00Z">
        <w:r w:rsidR="00B53603" w:rsidDel="00293FEE">
          <w:rPr>
            <w:rFonts w:ascii="Times New Roman" w:hAnsi="Times New Roman" w:cs="Times New Roman"/>
            <w:sz w:val="24"/>
            <w:szCs w:val="24"/>
          </w:rPr>
          <w:delText>.</w:delText>
        </w:r>
      </w:del>
      <w:del w:id="31" w:author="Elizabeth Northup" w:date="2013-09-28T14:58:00Z">
        <w:r w:rsidR="00E76B54" w:rsidRPr="00D777E5" w:rsidDel="00293FEE">
          <w:rPr>
            <w:rFonts w:ascii="Times New Roman" w:hAnsi="Times New Roman" w:cs="Times New Roman"/>
            <w:sz w:val="24"/>
            <w:szCs w:val="24"/>
          </w:rPr>
          <w:delText xml:space="preserve"> </w:delText>
        </w:r>
      </w:del>
      <w:r w:rsidR="00A10CD6" w:rsidRPr="00D777E5">
        <w:rPr>
          <w:rFonts w:ascii="Times New Roman" w:hAnsi="Times New Roman" w:cs="Times New Roman"/>
          <w:sz w:val="24"/>
          <w:szCs w:val="24"/>
        </w:rPr>
        <w:t>1</w:t>
      </w:r>
      <w:del w:id="32" w:author="Elizabeth Northup" w:date="2013-09-28T14:52:00Z">
        <w:r w:rsidR="00A10CD6" w:rsidRPr="00D777E5" w:rsidDel="00293FEE">
          <w:rPr>
            <w:rFonts w:ascii="Times New Roman" w:hAnsi="Times New Roman" w:cs="Times New Roman"/>
            <w:sz w:val="24"/>
            <w:szCs w:val="24"/>
          </w:rPr>
          <w:delText xml:space="preserve"> (1980</w:delText>
        </w:r>
        <w:r w:rsidR="00B06E12" w:rsidRPr="00D777E5" w:rsidDel="00293FEE">
          <w:rPr>
            <w:rFonts w:ascii="Times New Roman" w:hAnsi="Times New Roman" w:cs="Times New Roman"/>
            <w:sz w:val="24"/>
            <w:szCs w:val="24"/>
          </w:rPr>
          <w:delText>)</w:delText>
        </w:r>
      </w:del>
      <w:r w:rsidR="00A10CD6" w:rsidRPr="00D777E5">
        <w:rPr>
          <w:rFonts w:ascii="Times New Roman" w:hAnsi="Times New Roman" w:cs="Times New Roman"/>
          <w:sz w:val="24"/>
          <w:szCs w:val="24"/>
        </w:rPr>
        <w:t>:</w:t>
      </w:r>
      <w:r w:rsidRPr="00D777E5">
        <w:rPr>
          <w:rFonts w:ascii="Times New Roman" w:hAnsi="Times New Roman" w:cs="Times New Roman"/>
          <w:sz w:val="24"/>
          <w:szCs w:val="24"/>
        </w:rPr>
        <w:t xml:space="preserve"> 41</w:t>
      </w:r>
      <w:ins w:id="33" w:author="Elizabeth Northup" w:date="2013-09-28T14:52:00Z">
        <w:r w:rsidR="00293FEE">
          <w:rPr>
            <w:rFonts w:ascii="Times New Roman" w:hAnsi="Times New Roman" w:cs="Times New Roman"/>
            <w:sz w:val="24"/>
            <w:szCs w:val="24"/>
          </w:rPr>
          <w:softHyphen/>
          <w:t>–</w:t>
        </w:r>
      </w:ins>
      <w:del w:id="34" w:author="Elizabeth Northup" w:date="2013-09-28T14:52:00Z">
        <w:r w:rsidRPr="00D777E5" w:rsidDel="00293FEE">
          <w:rPr>
            <w:rFonts w:ascii="Times New Roman" w:hAnsi="Times New Roman" w:cs="Times New Roman"/>
            <w:sz w:val="24"/>
            <w:szCs w:val="24"/>
          </w:rPr>
          <w:delText>-</w:delText>
        </w:r>
      </w:del>
      <w:r w:rsidRPr="00D777E5">
        <w:rPr>
          <w:rFonts w:ascii="Times New Roman" w:hAnsi="Times New Roman" w:cs="Times New Roman"/>
          <w:sz w:val="24"/>
          <w:szCs w:val="24"/>
        </w:rPr>
        <w:t>44.</w:t>
      </w:r>
      <w:r w:rsidR="000D143D" w:rsidRPr="00D777E5">
        <w:rPr>
          <w:rFonts w:ascii="Times New Roman" w:hAnsi="Times New Roman" w:cs="Times New Roman"/>
          <w:sz w:val="24"/>
          <w:szCs w:val="24"/>
        </w:rPr>
        <w:t xml:space="preserve"> </w:t>
      </w:r>
      <w:del w:id="35" w:author="Elizabeth Northup" w:date="2013-09-28T14:07:00Z">
        <w:r w:rsidR="000D143D" w:rsidRPr="00D777E5" w:rsidDel="00D80740">
          <w:rPr>
            <w:rFonts w:ascii="Times New Roman" w:hAnsi="Times New Roman" w:cs="Times New Roman"/>
            <w:sz w:val="24"/>
            <w:szCs w:val="24"/>
          </w:rPr>
          <w:delText>A brief introduction to the principles behind Kerr’s criticism.</w:delText>
        </w:r>
      </w:del>
    </w:p>
    <w:p w14:paraId="1A6AD241" w14:textId="77777777" w:rsidR="00D80740" w:rsidRDefault="00293FEE" w:rsidP="00A10CD6">
      <w:pPr>
        <w:ind w:left="360"/>
        <w:rPr>
          <w:ins w:id="36" w:author="Elizabeth Northup" w:date="2013-09-28T14:07:00Z"/>
          <w:rFonts w:ascii="Times New Roman" w:hAnsi="Times New Roman" w:cs="Times New Roman"/>
          <w:sz w:val="24"/>
          <w:szCs w:val="24"/>
        </w:rPr>
      </w:pPr>
      <w:ins w:id="37" w:author="Elizabeth Northup" w:date="2013-09-28T14:53:00Z">
        <w:r>
          <w:rPr>
            <w:rFonts w:ascii="Times New Roman" w:hAnsi="Times New Roman" w:cs="Times New Roman"/>
            <w:sz w:val="24"/>
            <w:szCs w:val="24"/>
          </w:rPr>
          <w:t>------</w:t>
        </w:r>
      </w:ins>
      <w:del w:id="38" w:author="Elizabeth Northup" w:date="2013-09-28T14:53:00Z">
        <w:r w:rsidR="00E76B54" w:rsidRPr="00D777E5" w:rsidDel="00293FEE">
          <w:rPr>
            <w:rFonts w:ascii="Times New Roman" w:hAnsi="Times New Roman" w:cs="Times New Roman"/>
            <w:sz w:val="24"/>
            <w:szCs w:val="24"/>
          </w:rPr>
          <w:delText xml:space="preserve">Berman, </w:delText>
        </w:r>
        <w:r w:rsidR="00A10CD6" w:rsidRPr="00D777E5" w:rsidDel="00293FEE">
          <w:rPr>
            <w:rFonts w:ascii="Times New Roman" w:hAnsi="Times New Roman" w:cs="Times New Roman"/>
            <w:sz w:val="24"/>
            <w:szCs w:val="24"/>
          </w:rPr>
          <w:delText>R</w:delText>
        </w:r>
      </w:del>
      <w:del w:id="39" w:author="Elizabeth Northup" w:date="2013-09-28T14:52:00Z">
        <w:r w:rsidR="00A10CD6" w:rsidRPr="00D777E5" w:rsidDel="00293FEE">
          <w:rPr>
            <w:rFonts w:ascii="Times New Roman" w:hAnsi="Times New Roman" w:cs="Times New Roman"/>
            <w:sz w:val="24"/>
            <w:szCs w:val="24"/>
          </w:rPr>
          <w:delText>ussell</w:delText>
        </w:r>
      </w:del>
      <w:del w:id="40" w:author="Elizabeth Northup" w:date="2013-09-28T14:53:00Z">
        <w:r w:rsidR="00A10CD6" w:rsidRPr="00D777E5" w:rsidDel="00293FEE">
          <w:rPr>
            <w:rFonts w:ascii="Times New Roman" w:hAnsi="Times New Roman" w:cs="Times New Roman"/>
            <w:sz w:val="24"/>
            <w:szCs w:val="24"/>
          </w:rPr>
          <w:delText xml:space="preserve"> A.</w:delText>
        </w:r>
        <w:r w:rsidR="00E76B54" w:rsidRPr="00D777E5" w:rsidDel="00293FEE">
          <w:rPr>
            <w:rFonts w:ascii="Times New Roman" w:hAnsi="Times New Roman" w:cs="Times New Roman"/>
            <w:sz w:val="24"/>
            <w:szCs w:val="24"/>
          </w:rPr>
          <w:delText> </w:delText>
        </w:r>
      </w:del>
      <w:ins w:id="41" w:author="Elizabeth Northup" w:date="2013-09-28T14:56:00Z">
        <w:r>
          <w:rPr>
            <w:rFonts w:ascii="Times New Roman" w:hAnsi="Times New Roman" w:cs="Times New Roman"/>
            <w:sz w:val="24"/>
            <w:szCs w:val="24"/>
          </w:rPr>
          <w:t>‘</w:t>
        </w:r>
      </w:ins>
      <w:del w:id="42" w:author="Elizabeth Northup" w:date="2013-09-28T14:56:00Z">
        <w:r w:rsidR="000D143D" w:rsidRPr="00D777E5" w:rsidDel="00293FEE">
          <w:rPr>
            <w:rFonts w:ascii="Times New Roman" w:hAnsi="Times New Roman" w:cs="Times New Roman"/>
            <w:sz w:val="24"/>
            <w:szCs w:val="24"/>
          </w:rPr>
          <w:delText>“</w:delText>
        </w:r>
      </w:del>
      <w:r w:rsidR="00E76B54" w:rsidRPr="00D777E5">
        <w:rPr>
          <w:rFonts w:ascii="Times New Roman" w:hAnsi="Times New Roman" w:cs="Times New Roman"/>
          <w:sz w:val="24"/>
          <w:szCs w:val="24"/>
        </w:rPr>
        <w:t>Literary Criticism from Empire to Dictatorship, 1870</w:t>
      </w:r>
      <w:ins w:id="43" w:author="Elizabeth Northup" w:date="2013-09-28T14:56:00Z">
        <w:r>
          <w:rPr>
            <w:rFonts w:ascii="Times New Roman" w:hAnsi="Times New Roman" w:cs="Times New Roman"/>
            <w:sz w:val="24"/>
            <w:szCs w:val="24"/>
          </w:rPr>
          <w:softHyphen/>
          <w:t>–</w:t>
        </w:r>
      </w:ins>
      <w:del w:id="44" w:author="Elizabeth Northup" w:date="2013-09-28T14:56:00Z">
        <w:r w:rsidR="00E76B54" w:rsidRPr="00D777E5" w:rsidDel="00293FEE">
          <w:rPr>
            <w:rFonts w:ascii="Times New Roman" w:hAnsi="Times New Roman" w:cs="Times New Roman"/>
            <w:sz w:val="24"/>
            <w:szCs w:val="24"/>
          </w:rPr>
          <w:delText>-</w:delText>
        </w:r>
      </w:del>
      <w:r w:rsidR="00E76B54" w:rsidRPr="00D777E5">
        <w:rPr>
          <w:rFonts w:ascii="Times New Roman" w:hAnsi="Times New Roman" w:cs="Times New Roman"/>
          <w:sz w:val="24"/>
          <w:szCs w:val="24"/>
        </w:rPr>
        <w:t>1933</w:t>
      </w:r>
      <w:r w:rsidR="00A10CD6" w:rsidRPr="00D777E5">
        <w:rPr>
          <w:rFonts w:ascii="Times New Roman" w:hAnsi="Times New Roman" w:cs="Times New Roman"/>
          <w:sz w:val="24"/>
          <w:szCs w:val="24"/>
        </w:rPr>
        <w:t>.</w:t>
      </w:r>
      <w:ins w:id="45" w:author="Elizabeth Northup" w:date="2013-09-28T14:56:00Z">
        <w:r>
          <w:rPr>
            <w:rFonts w:ascii="Times New Roman" w:hAnsi="Times New Roman" w:cs="Times New Roman"/>
            <w:sz w:val="24"/>
            <w:szCs w:val="24"/>
          </w:rPr>
          <w:t>’</w:t>
        </w:r>
      </w:ins>
      <w:del w:id="46" w:author="Elizabeth Northup" w:date="2013-09-28T14:56:00Z">
        <w:r w:rsidR="000D143D" w:rsidRPr="00D777E5" w:rsidDel="00293FEE">
          <w:rPr>
            <w:rFonts w:ascii="Times New Roman" w:hAnsi="Times New Roman" w:cs="Times New Roman"/>
            <w:sz w:val="24"/>
            <w:szCs w:val="24"/>
          </w:rPr>
          <w:delText>”</w:delText>
        </w:r>
      </w:del>
      <w:r w:rsidR="000D143D" w:rsidRPr="00D777E5">
        <w:rPr>
          <w:rFonts w:ascii="Times New Roman" w:hAnsi="Times New Roman" w:cs="Times New Roman"/>
          <w:sz w:val="24"/>
          <w:szCs w:val="24"/>
        </w:rPr>
        <w:t xml:space="preserve"> In</w:t>
      </w:r>
      <w:ins w:id="47" w:author="Elizabeth Northup" w:date="2013-09-28T14:56:00Z">
        <w:r>
          <w:rPr>
            <w:rFonts w:ascii="Times New Roman" w:hAnsi="Times New Roman" w:cs="Times New Roman"/>
            <w:sz w:val="24"/>
            <w:szCs w:val="24"/>
          </w:rPr>
          <w:t>:</w:t>
        </w:r>
      </w:ins>
      <w:r w:rsidR="00A10CD6" w:rsidRPr="00D777E5">
        <w:rPr>
          <w:rFonts w:ascii="Times New Roman" w:hAnsi="Times New Roman" w:cs="Times New Roman"/>
          <w:sz w:val="24"/>
          <w:szCs w:val="24"/>
        </w:rPr>
        <w:t xml:space="preserve"> </w:t>
      </w:r>
      <w:r w:rsidR="00A10CD6" w:rsidRPr="00D777E5">
        <w:rPr>
          <w:rFonts w:ascii="Times New Roman" w:hAnsi="Times New Roman" w:cs="Times New Roman"/>
          <w:i/>
          <w:sz w:val="24"/>
          <w:szCs w:val="24"/>
        </w:rPr>
        <w:t>A History of German Literary Criticism, 1730</w:t>
      </w:r>
      <w:ins w:id="48" w:author="Elizabeth Northup" w:date="2013-09-28T14:56:00Z">
        <w:r>
          <w:rPr>
            <w:rFonts w:ascii="Times New Roman" w:hAnsi="Times New Roman" w:cs="Times New Roman"/>
            <w:i/>
            <w:sz w:val="24"/>
            <w:szCs w:val="24"/>
          </w:rPr>
          <w:softHyphen/>
          <w:t>–</w:t>
        </w:r>
      </w:ins>
      <w:del w:id="49" w:author="Elizabeth Northup" w:date="2013-09-28T14:56:00Z">
        <w:r w:rsidR="00A10CD6" w:rsidRPr="00D777E5" w:rsidDel="00293FEE">
          <w:rPr>
            <w:rFonts w:ascii="Times New Roman" w:hAnsi="Times New Roman" w:cs="Times New Roman"/>
            <w:i/>
            <w:sz w:val="24"/>
            <w:szCs w:val="24"/>
          </w:rPr>
          <w:delText>-</w:delText>
        </w:r>
      </w:del>
      <w:r w:rsidR="00A10CD6" w:rsidRPr="00D777E5">
        <w:rPr>
          <w:rFonts w:ascii="Times New Roman" w:hAnsi="Times New Roman" w:cs="Times New Roman"/>
          <w:i/>
          <w:sz w:val="24"/>
          <w:szCs w:val="24"/>
        </w:rPr>
        <w:t>1980</w:t>
      </w:r>
      <w:r w:rsidR="00A10CD6" w:rsidRPr="00D777E5">
        <w:rPr>
          <w:rFonts w:ascii="Times New Roman" w:hAnsi="Times New Roman" w:cs="Times New Roman"/>
          <w:sz w:val="24"/>
          <w:szCs w:val="24"/>
        </w:rPr>
        <w:t xml:space="preserve">. </w:t>
      </w:r>
    </w:p>
    <w:p w14:paraId="0F10B745" w14:textId="77777777" w:rsidR="000D143D" w:rsidRPr="00D777E5" w:rsidDel="00D80740" w:rsidRDefault="000D143D" w:rsidP="00A10CD6">
      <w:pPr>
        <w:ind w:left="360"/>
        <w:rPr>
          <w:del w:id="50" w:author="Elizabeth Northup" w:date="2013-09-28T14:07:00Z"/>
          <w:rFonts w:ascii="Times New Roman" w:hAnsi="Times New Roman" w:cs="Times New Roman"/>
          <w:sz w:val="24"/>
          <w:szCs w:val="24"/>
        </w:rPr>
      </w:pPr>
      <w:del w:id="51" w:author="Elizabeth Northup" w:date="2013-09-28T14:07:00Z">
        <w:r w:rsidRPr="00D777E5" w:rsidDel="00D80740">
          <w:rPr>
            <w:rFonts w:ascii="Times New Roman" w:hAnsi="Times New Roman" w:cs="Times New Roman"/>
            <w:sz w:val="24"/>
            <w:szCs w:val="24"/>
          </w:rPr>
          <w:delText>Kerr’s role within the system of criticism in the period.</w:delText>
        </w:r>
      </w:del>
    </w:p>
    <w:p w14:paraId="0F5399A0" w14:textId="77777777" w:rsidR="006164DE" w:rsidRPr="00D777E5" w:rsidRDefault="00715F9C" w:rsidP="00A10CD6">
      <w:pPr>
        <w:ind w:left="360"/>
        <w:rPr>
          <w:rFonts w:ascii="Times New Roman" w:hAnsi="Times New Roman" w:cs="Times New Roman"/>
          <w:sz w:val="24"/>
          <w:szCs w:val="24"/>
        </w:rPr>
      </w:pPr>
      <w:r w:rsidRPr="00D777E5">
        <w:rPr>
          <w:rFonts w:ascii="Times New Roman" w:hAnsi="Times New Roman" w:cs="Times New Roman"/>
          <w:sz w:val="24"/>
          <w:szCs w:val="24"/>
        </w:rPr>
        <w:t>Carr, G</w:t>
      </w:r>
      <w:ins w:id="52" w:author="Elizabeth Northup" w:date="2013-09-28T14:57:00Z">
        <w:r w:rsidR="00293FEE">
          <w:rPr>
            <w:rFonts w:ascii="Times New Roman" w:hAnsi="Times New Roman" w:cs="Times New Roman"/>
            <w:sz w:val="24"/>
            <w:szCs w:val="24"/>
          </w:rPr>
          <w:t>.</w:t>
        </w:r>
      </w:ins>
      <w:del w:id="53" w:author="Elizabeth Northup" w:date="2013-09-28T14:57:00Z">
        <w:r w:rsidRPr="00D777E5" w:rsidDel="00293FEE">
          <w:rPr>
            <w:rFonts w:ascii="Times New Roman" w:hAnsi="Times New Roman" w:cs="Times New Roman"/>
            <w:sz w:val="24"/>
            <w:szCs w:val="24"/>
          </w:rPr>
          <w:delText>ilbert</w:delText>
        </w:r>
      </w:del>
      <w:r w:rsidRPr="00D777E5">
        <w:rPr>
          <w:rFonts w:ascii="Times New Roman" w:hAnsi="Times New Roman" w:cs="Times New Roman"/>
          <w:sz w:val="24"/>
          <w:szCs w:val="24"/>
        </w:rPr>
        <w:t xml:space="preserve"> J. </w:t>
      </w:r>
      <w:del w:id="54" w:author="Elizabeth Northup" w:date="2013-09-28T14:57:00Z">
        <w:r w:rsidRPr="00D777E5" w:rsidDel="00293FEE">
          <w:rPr>
            <w:rFonts w:ascii="Times New Roman" w:hAnsi="Times New Roman" w:cs="Times New Roman"/>
            <w:sz w:val="24"/>
            <w:szCs w:val="24"/>
          </w:rPr>
          <w:delText>“</w:delText>
        </w:r>
      </w:del>
      <w:r w:rsidRPr="00D777E5">
        <w:rPr>
          <w:rFonts w:ascii="Times New Roman" w:hAnsi="Times New Roman" w:cs="Times New Roman"/>
          <w:sz w:val="24"/>
          <w:szCs w:val="24"/>
        </w:rPr>
        <w:t>'</w:t>
      </w:r>
      <w:ins w:id="55" w:author="Elizabeth Northup" w:date="2013-09-28T14:57:00Z">
        <w:r w:rsidR="00293FEE">
          <w:rPr>
            <w:rFonts w:ascii="Times New Roman" w:hAnsi="Times New Roman" w:cs="Times New Roman"/>
            <w:sz w:val="24"/>
            <w:szCs w:val="24"/>
          </w:rPr>
          <w:t>“</w:t>
        </w:r>
      </w:ins>
      <w:r w:rsidRPr="00D777E5">
        <w:rPr>
          <w:rFonts w:ascii="Times New Roman" w:hAnsi="Times New Roman" w:cs="Times New Roman"/>
          <w:sz w:val="24"/>
          <w:szCs w:val="24"/>
        </w:rPr>
        <w:t>Organic</w:t>
      </w:r>
      <w:ins w:id="56" w:author="Elizabeth Northup" w:date="2013-09-28T14:57:00Z">
        <w:r w:rsidR="00293FEE">
          <w:rPr>
            <w:rFonts w:ascii="Times New Roman" w:hAnsi="Times New Roman" w:cs="Times New Roman"/>
            <w:sz w:val="24"/>
            <w:szCs w:val="24"/>
          </w:rPr>
          <w:t>”</w:t>
        </w:r>
      </w:ins>
      <w:del w:id="57" w:author="Elizabeth Northup" w:date="2013-09-28T14:57:00Z">
        <w:r w:rsidRPr="00D777E5" w:rsidDel="00293FEE">
          <w:rPr>
            <w:rFonts w:ascii="Times New Roman" w:hAnsi="Times New Roman" w:cs="Times New Roman"/>
            <w:sz w:val="24"/>
            <w:szCs w:val="24"/>
          </w:rPr>
          <w:delText>'</w:delText>
        </w:r>
      </w:del>
      <w:r w:rsidRPr="00D777E5">
        <w:rPr>
          <w:rFonts w:ascii="Times New Roman" w:hAnsi="Times New Roman" w:cs="Times New Roman"/>
          <w:sz w:val="24"/>
          <w:szCs w:val="24"/>
        </w:rPr>
        <w:t xml:space="preserve"> Contradictions in Alfred Kerr's Theatre Criticism</w:t>
      </w:r>
      <w:r w:rsidR="00E76B54" w:rsidRPr="00D777E5">
        <w:rPr>
          <w:rFonts w:ascii="Times New Roman" w:hAnsi="Times New Roman" w:cs="Times New Roman"/>
          <w:sz w:val="24"/>
          <w:szCs w:val="24"/>
        </w:rPr>
        <w:t>.</w:t>
      </w:r>
      <w:ins w:id="58" w:author="Elizabeth Northup" w:date="2013-09-28T14:57:00Z">
        <w:r w:rsidR="00293FEE">
          <w:rPr>
            <w:rFonts w:ascii="Times New Roman" w:hAnsi="Times New Roman" w:cs="Times New Roman"/>
            <w:sz w:val="24"/>
            <w:szCs w:val="24"/>
          </w:rPr>
          <w:t>’</w:t>
        </w:r>
      </w:ins>
      <w:del w:id="59" w:author="Elizabeth Northup" w:date="2013-09-28T14:57:00Z">
        <w:r w:rsidR="00E76B54" w:rsidRPr="00D777E5" w:rsidDel="00293FEE">
          <w:rPr>
            <w:rFonts w:ascii="Times New Roman" w:hAnsi="Times New Roman" w:cs="Times New Roman"/>
            <w:sz w:val="24"/>
            <w:szCs w:val="24"/>
          </w:rPr>
          <w:delText>”</w:delText>
        </w:r>
      </w:del>
      <w:r w:rsidR="00A10CD6" w:rsidRPr="00D777E5">
        <w:rPr>
          <w:rFonts w:ascii="Times New Roman" w:hAnsi="Times New Roman" w:cs="Times New Roman"/>
          <w:sz w:val="24"/>
          <w:szCs w:val="24"/>
        </w:rPr>
        <w:t xml:space="preserve"> </w:t>
      </w:r>
      <w:proofErr w:type="gramStart"/>
      <w:r w:rsidRPr="00D777E5">
        <w:rPr>
          <w:rFonts w:ascii="Times New Roman" w:hAnsi="Times New Roman" w:cs="Times New Roman"/>
          <w:i/>
          <w:sz w:val="24"/>
          <w:szCs w:val="24"/>
        </w:rPr>
        <w:t>Oxford German Studies</w:t>
      </w:r>
      <w:ins w:id="60" w:author="Elizabeth Northup" w:date="2013-09-28T14:57:00Z">
        <w:r w:rsidR="00293FEE">
          <w:rPr>
            <w:rFonts w:ascii="Times New Roman" w:hAnsi="Times New Roman" w:cs="Times New Roman"/>
            <w:i/>
            <w:sz w:val="24"/>
            <w:szCs w:val="24"/>
          </w:rPr>
          <w:t>,</w:t>
        </w:r>
      </w:ins>
      <w:r w:rsidR="00B06E12" w:rsidRPr="00D777E5">
        <w:rPr>
          <w:rFonts w:ascii="Times New Roman" w:hAnsi="Times New Roman" w:cs="Times New Roman"/>
          <w:sz w:val="24"/>
          <w:szCs w:val="24"/>
        </w:rPr>
        <w:t xml:space="preserve"> </w:t>
      </w:r>
      <w:del w:id="61" w:author="Elizabeth Northup" w:date="2013-09-28T14:57:00Z">
        <w:r w:rsidR="000D143D" w:rsidRPr="00D777E5" w:rsidDel="00293FEE">
          <w:rPr>
            <w:rFonts w:ascii="Times New Roman" w:hAnsi="Times New Roman" w:cs="Times New Roman"/>
            <w:sz w:val="24"/>
            <w:szCs w:val="24"/>
          </w:rPr>
          <w:delText xml:space="preserve">Vol. </w:delText>
        </w:r>
      </w:del>
      <w:r w:rsidR="000D143D" w:rsidRPr="00D777E5">
        <w:rPr>
          <w:rFonts w:ascii="Times New Roman" w:hAnsi="Times New Roman" w:cs="Times New Roman"/>
          <w:sz w:val="24"/>
          <w:szCs w:val="24"/>
        </w:rPr>
        <w:t>14</w:t>
      </w:r>
      <w:del w:id="62" w:author="Elizabeth Northup" w:date="2013-09-28T14:57:00Z">
        <w:r w:rsidRPr="00D777E5" w:rsidDel="00293FEE">
          <w:rPr>
            <w:rFonts w:ascii="Times New Roman" w:hAnsi="Times New Roman" w:cs="Times New Roman"/>
            <w:sz w:val="24"/>
            <w:szCs w:val="24"/>
          </w:rPr>
          <w:delText xml:space="preserve"> </w:delText>
        </w:r>
        <w:r w:rsidR="000D143D" w:rsidRPr="00D777E5" w:rsidDel="00293FEE">
          <w:rPr>
            <w:rFonts w:ascii="Times New Roman" w:hAnsi="Times New Roman" w:cs="Times New Roman"/>
            <w:sz w:val="24"/>
            <w:szCs w:val="24"/>
          </w:rPr>
          <w:delText>(1983)</w:delText>
        </w:r>
      </w:del>
      <w:r w:rsidR="000D143D" w:rsidRPr="00D777E5">
        <w:rPr>
          <w:rFonts w:ascii="Times New Roman" w:hAnsi="Times New Roman" w:cs="Times New Roman"/>
          <w:sz w:val="24"/>
          <w:szCs w:val="24"/>
        </w:rPr>
        <w:t>:</w:t>
      </w:r>
      <w:r w:rsidRPr="00D777E5">
        <w:rPr>
          <w:rFonts w:ascii="Times New Roman" w:hAnsi="Times New Roman" w:cs="Times New Roman"/>
          <w:sz w:val="24"/>
          <w:szCs w:val="24"/>
        </w:rPr>
        <w:t xml:space="preserve"> 111</w:t>
      </w:r>
      <w:ins w:id="63" w:author="Elizabeth Northup" w:date="2013-09-28T14:58:00Z">
        <w:r w:rsidR="00293FEE">
          <w:rPr>
            <w:rFonts w:ascii="Times New Roman" w:hAnsi="Times New Roman" w:cs="Times New Roman"/>
            <w:sz w:val="24"/>
            <w:szCs w:val="24"/>
          </w:rPr>
          <w:softHyphen/>
          <w:t>–</w:t>
        </w:r>
      </w:ins>
      <w:del w:id="64" w:author="Elizabeth Northup" w:date="2013-09-28T14:58:00Z">
        <w:r w:rsidRPr="00D777E5" w:rsidDel="00293FEE">
          <w:rPr>
            <w:rFonts w:ascii="Times New Roman" w:hAnsi="Times New Roman" w:cs="Times New Roman"/>
            <w:sz w:val="24"/>
            <w:szCs w:val="24"/>
          </w:rPr>
          <w:delText>-</w:delText>
        </w:r>
      </w:del>
      <w:r w:rsidRPr="00D777E5">
        <w:rPr>
          <w:rFonts w:ascii="Times New Roman" w:hAnsi="Times New Roman" w:cs="Times New Roman"/>
          <w:sz w:val="24"/>
          <w:szCs w:val="24"/>
        </w:rPr>
        <w:t>124.</w:t>
      </w:r>
      <w:proofErr w:type="gramEnd"/>
      <w:r w:rsidR="0013289E" w:rsidRPr="00D777E5">
        <w:rPr>
          <w:rFonts w:ascii="Times New Roman" w:hAnsi="Times New Roman" w:cs="Times New Roman"/>
          <w:sz w:val="24"/>
          <w:szCs w:val="24"/>
        </w:rPr>
        <w:t xml:space="preserve"> </w:t>
      </w:r>
      <w:del w:id="65" w:author="Elizabeth Northup" w:date="2013-09-28T14:49:00Z">
        <w:r w:rsidR="0013289E" w:rsidRPr="00D777E5" w:rsidDel="00776B9D">
          <w:rPr>
            <w:rFonts w:ascii="Times New Roman" w:hAnsi="Times New Roman" w:cs="Times New Roman"/>
            <w:sz w:val="24"/>
            <w:szCs w:val="24"/>
          </w:rPr>
          <w:delText>Shows how Kerr emphasized both organic ideas</w:delText>
        </w:r>
        <w:r w:rsidR="00D777E5" w:rsidRPr="00D777E5" w:rsidDel="00776B9D">
          <w:rPr>
            <w:rFonts w:ascii="Times New Roman" w:hAnsi="Times New Roman" w:cs="Times New Roman"/>
            <w:sz w:val="24"/>
            <w:szCs w:val="24"/>
          </w:rPr>
          <w:delText xml:space="preserve"> of expression</w:delText>
        </w:r>
        <w:r w:rsidR="0013289E" w:rsidRPr="00D777E5" w:rsidDel="00776B9D">
          <w:rPr>
            <w:rFonts w:ascii="Times New Roman" w:hAnsi="Times New Roman" w:cs="Times New Roman"/>
            <w:sz w:val="24"/>
            <w:szCs w:val="24"/>
          </w:rPr>
          <w:delText xml:space="preserve">, and </w:delText>
        </w:r>
        <w:r w:rsidR="00D777E5" w:rsidRPr="00D777E5" w:rsidDel="00776B9D">
          <w:rPr>
            <w:rFonts w:ascii="Times New Roman" w:hAnsi="Times New Roman" w:cs="Times New Roman"/>
            <w:sz w:val="24"/>
            <w:szCs w:val="24"/>
          </w:rPr>
          <w:delText xml:space="preserve">rule-based </w:delText>
        </w:r>
        <w:r w:rsidR="0013289E" w:rsidRPr="00D777E5" w:rsidDel="00776B9D">
          <w:rPr>
            <w:rFonts w:ascii="Times New Roman" w:hAnsi="Times New Roman" w:cs="Times New Roman"/>
            <w:sz w:val="24"/>
            <w:szCs w:val="24"/>
          </w:rPr>
          <w:delText>structural demands in his theat</w:delText>
        </w:r>
      </w:del>
      <w:del w:id="66" w:author="Elizabeth Northup" w:date="2013-09-20T15:14:00Z">
        <w:r w:rsidR="0013289E" w:rsidRPr="00D777E5" w:rsidDel="003B0D64">
          <w:rPr>
            <w:rFonts w:ascii="Times New Roman" w:hAnsi="Times New Roman" w:cs="Times New Roman"/>
            <w:sz w:val="24"/>
            <w:szCs w:val="24"/>
          </w:rPr>
          <w:delText>er</w:delText>
        </w:r>
      </w:del>
      <w:del w:id="67" w:author="Elizabeth Northup" w:date="2013-09-28T14:49:00Z">
        <w:r w:rsidR="0013289E" w:rsidRPr="00D777E5" w:rsidDel="00776B9D">
          <w:rPr>
            <w:rFonts w:ascii="Times New Roman" w:hAnsi="Times New Roman" w:cs="Times New Roman"/>
            <w:sz w:val="24"/>
            <w:szCs w:val="24"/>
          </w:rPr>
          <w:delText xml:space="preserve"> criticism. The other contradiction is between the freedom of critical expression and the actual institutional constraints on critical practice.</w:delText>
        </w:r>
      </w:del>
    </w:p>
    <w:p w14:paraId="15395483" w14:textId="77777777" w:rsidR="00FF2449" w:rsidRDefault="006164DE" w:rsidP="00715F9C">
      <w:pPr>
        <w:spacing w:before="100" w:beforeAutospacing="1" w:after="100" w:afterAutospacing="1" w:line="240" w:lineRule="auto"/>
        <w:ind w:left="360"/>
        <w:rPr>
          <w:ins w:id="68" w:author="Elizabeth Northup" w:date="2013-09-28T15:03:00Z"/>
          <w:rFonts w:ascii="Times New Roman" w:eastAsia="Times New Roman" w:hAnsi="Times New Roman" w:cs="Times New Roman"/>
          <w:sz w:val="24"/>
          <w:szCs w:val="24"/>
        </w:rPr>
      </w:pPr>
      <w:proofErr w:type="gramStart"/>
      <w:r w:rsidRPr="00D777E5">
        <w:rPr>
          <w:rFonts w:ascii="Times New Roman" w:eastAsia="Times New Roman" w:hAnsi="Times New Roman" w:cs="Times New Roman"/>
          <w:sz w:val="24"/>
          <w:szCs w:val="24"/>
        </w:rPr>
        <w:t>Knight, E</w:t>
      </w:r>
      <w:ins w:id="69" w:author="Elizabeth Northup" w:date="2013-09-28T14:58:00Z">
        <w:r w:rsidR="00293FEE">
          <w:rPr>
            <w:rFonts w:ascii="Times New Roman" w:eastAsia="Times New Roman" w:hAnsi="Times New Roman" w:cs="Times New Roman"/>
            <w:sz w:val="24"/>
            <w:szCs w:val="24"/>
          </w:rPr>
          <w:t>.</w:t>
        </w:r>
      </w:ins>
      <w:proofErr w:type="gramEnd"/>
      <w:del w:id="70" w:author="Elizabeth Northup" w:date="2013-09-28T14:58:00Z">
        <w:r w:rsidRPr="00D777E5" w:rsidDel="00293FEE">
          <w:rPr>
            <w:rFonts w:ascii="Times New Roman" w:eastAsia="Times New Roman" w:hAnsi="Times New Roman" w:cs="Times New Roman"/>
            <w:sz w:val="24"/>
            <w:szCs w:val="24"/>
          </w:rPr>
          <w:delText>lizabeth</w:delText>
        </w:r>
      </w:del>
      <w:r w:rsidRPr="00D777E5">
        <w:rPr>
          <w:rFonts w:ascii="Times New Roman" w:eastAsia="Times New Roman" w:hAnsi="Times New Roman" w:cs="Times New Roman"/>
          <w:sz w:val="24"/>
          <w:szCs w:val="24"/>
        </w:rPr>
        <w:t xml:space="preserve"> </w:t>
      </w:r>
      <w:commentRangeStart w:id="71"/>
      <w:r w:rsidR="00715F9C" w:rsidRPr="00D777E5">
        <w:rPr>
          <w:rFonts w:ascii="Times New Roman" w:eastAsia="Times New Roman" w:hAnsi="Times New Roman" w:cs="Times New Roman"/>
          <w:sz w:val="24"/>
          <w:szCs w:val="24"/>
        </w:rPr>
        <w:t>R</w:t>
      </w:r>
      <w:commentRangeEnd w:id="71"/>
      <w:r w:rsidR="00293FEE">
        <w:rPr>
          <w:rStyle w:val="CommentReference"/>
        </w:rPr>
        <w:commentReference w:id="71"/>
      </w:r>
      <w:r w:rsidR="00715F9C" w:rsidRPr="00D777E5">
        <w:rPr>
          <w:rFonts w:ascii="Times New Roman" w:eastAsia="Times New Roman" w:hAnsi="Times New Roman" w:cs="Times New Roman"/>
          <w:sz w:val="24"/>
          <w:szCs w:val="24"/>
        </w:rPr>
        <w:t xml:space="preserve">. </w:t>
      </w:r>
      <w:del w:id="72" w:author="Elizabeth Northup" w:date="2013-09-28T14:58:00Z">
        <w:r w:rsidR="00715F9C" w:rsidRPr="00FF2449" w:rsidDel="00293FEE">
          <w:rPr>
            <w:rFonts w:ascii="Times New Roman" w:eastAsia="Times New Roman" w:hAnsi="Times New Roman" w:cs="Times New Roman"/>
            <w:i/>
            <w:sz w:val="24"/>
            <w:szCs w:val="24"/>
            <w:rPrChange w:id="73" w:author="Elizabeth Northup" w:date="2013-09-28T15:02:00Z">
              <w:rPr>
                <w:rFonts w:ascii="Times New Roman" w:eastAsia="Times New Roman" w:hAnsi="Times New Roman" w:cs="Times New Roman"/>
                <w:sz w:val="24"/>
                <w:szCs w:val="24"/>
              </w:rPr>
            </w:rPrChange>
          </w:rPr>
          <w:delText>“</w:delText>
        </w:r>
      </w:del>
      <w:r w:rsidRPr="00FF2449">
        <w:rPr>
          <w:rFonts w:ascii="Times New Roman" w:eastAsia="Times New Roman" w:hAnsi="Times New Roman" w:cs="Times New Roman"/>
          <w:i/>
          <w:sz w:val="24"/>
          <w:szCs w:val="24"/>
          <w:rPrChange w:id="74" w:author="Elizabeth Northup" w:date="2013-09-28T15:02:00Z">
            <w:rPr>
              <w:rFonts w:ascii="Times New Roman" w:eastAsia="Times New Roman" w:hAnsi="Times New Roman" w:cs="Times New Roman"/>
              <w:sz w:val="24"/>
              <w:szCs w:val="24"/>
            </w:rPr>
          </w:rPrChange>
        </w:rPr>
        <w:t xml:space="preserve">Alfred Kerr: A Critic of the </w:t>
      </w:r>
      <w:commentRangeStart w:id="75"/>
      <w:r w:rsidRPr="00FF2449">
        <w:rPr>
          <w:rFonts w:ascii="Times New Roman" w:eastAsia="Times New Roman" w:hAnsi="Times New Roman" w:cs="Times New Roman"/>
          <w:i/>
          <w:sz w:val="24"/>
          <w:szCs w:val="24"/>
          <w:rPrChange w:id="76" w:author="Elizabeth Northup" w:date="2013-09-28T15:02:00Z">
            <w:rPr>
              <w:rFonts w:ascii="Times New Roman" w:eastAsia="Times New Roman" w:hAnsi="Times New Roman" w:cs="Times New Roman"/>
              <w:sz w:val="24"/>
              <w:szCs w:val="24"/>
            </w:rPr>
          </w:rPrChange>
        </w:rPr>
        <w:t>Drama</w:t>
      </w:r>
      <w:commentRangeEnd w:id="75"/>
      <w:r w:rsidR="00FF2449">
        <w:rPr>
          <w:rStyle w:val="CommentReference"/>
        </w:rPr>
        <w:commentReference w:id="75"/>
      </w:r>
      <w:r w:rsidR="00715F9C" w:rsidRPr="00D777E5">
        <w:rPr>
          <w:rFonts w:ascii="Times New Roman" w:eastAsia="Times New Roman" w:hAnsi="Times New Roman" w:cs="Times New Roman"/>
          <w:sz w:val="24"/>
          <w:szCs w:val="24"/>
        </w:rPr>
        <w:t>.</w:t>
      </w:r>
      <w:del w:id="77" w:author="Elizabeth Northup" w:date="2013-09-28T14:58:00Z">
        <w:r w:rsidR="00715F9C" w:rsidRPr="00D777E5" w:rsidDel="00293FEE">
          <w:rPr>
            <w:rFonts w:ascii="Times New Roman" w:eastAsia="Times New Roman" w:hAnsi="Times New Roman" w:cs="Times New Roman"/>
            <w:sz w:val="24"/>
            <w:szCs w:val="24"/>
          </w:rPr>
          <w:delText>”</w:delText>
        </w:r>
      </w:del>
      <w:r w:rsidR="00715F9C" w:rsidRPr="00D777E5">
        <w:rPr>
          <w:rFonts w:ascii="Times New Roman" w:eastAsia="Times New Roman" w:hAnsi="Times New Roman" w:cs="Times New Roman"/>
          <w:sz w:val="24"/>
          <w:szCs w:val="24"/>
        </w:rPr>
        <w:t xml:space="preserve"> </w:t>
      </w:r>
    </w:p>
    <w:p w14:paraId="536BE0B5" w14:textId="77777777" w:rsidR="006164DE" w:rsidRPr="00D777E5" w:rsidDel="00FF2449" w:rsidRDefault="0013289E" w:rsidP="00715F9C">
      <w:pPr>
        <w:spacing w:before="100" w:beforeAutospacing="1" w:after="100" w:afterAutospacing="1" w:line="240" w:lineRule="auto"/>
        <w:ind w:left="360"/>
        <w:rPr>
          <w:del w:id="78" w:author="Elizabeth Northup" w:date="2013-09-28T15:02:00Z"/>
          <w:rFonts w:ascii="Times New Roman" w:eastAsia="Times New Roman" w:hAnsi="Times New Roman" w:cs="Times New Roman"/>
          <w:sz w:val="24"/>
          <w:szCs w:val="24"/>
        </w:rPr>
      </w:pPr>
      <w:del w:id="79" w:author="Elizabeth Northup" w:date="2013-09-28T15:02:00Z">
        <w:r w:rsidRPr="00D777E5" w:rsidDel="00FF2449">
          <w:rPr>
            <w:rFonts w:ascii="Times New Roman" w:eastAsia="Times New Roman" w:hAnsi="Times New Roman" w:cs="Times New Roman"/>
            <w:sz w:val="24"/>
            <w:szCs w:val="24"/>
          </w:rPr>
          <w:delText>The only dissertation in English devoted entirely to Kerr’s drama criticism.</w:delText>
        </w:r>
      </w:del>
    </w:p>
    <w:p w14:paraId="6C9865A7" w14:textId="6EFF90AE" w:rsidR="00715F9C" w:rsidRPr="00D777E5" w:rsidRDefault="00715F9C" w:rsidP="00715F9C">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D777E5">
        <w:rPr>
          <w:rFonts w:ascii="Times New Roman" w:eastAsia="Times New Roman" w:hAnsi="Times New Roman" w:cs="Times New Roman"/>
          <w:sz w:val="24"/>
          <w:szCs w:val="24"/>
        </w:rPr>
        <w:t>Loram</w:t>
      </w:r>
      <w:proofErr w:type="spellEnd"/>
      <w:r w:rsidRPr="00D777E5">
        <w:rPr>
          <w:rFonts w:ascii="Times New Roman" w:eastAsia="Times New Roman" w:hAnsi="Times New Roman" w:cs="Times New Roman"/>
          <w:sz w:val="24"/>
          <w:szCs w:val="24"/>
        </w:rPr>
        <w:t>, Ian C.</w:t>
      </w:r>
      <w:ins w:id="80" w:author="Elizabeth Northup" w:date="2013-09-29T18:41:00Z">
        <w:r w:rsidR="00EA60DD">
          <w:rPr>
            <w:rFonts w:ascii="Times New Roman" w:eastAsia="Times New Roman" w:hAnsi="Times New Roman" w:cs="Times New Roman"/>
            <w:sz w:val="24"/>
            <w:szCs w:val="24"/>
          </w:rPr>
          <w:t xml:space="preserve"> (1965)</w:t>
        </w:r>
      </w:ins>
      <w:r w:rsidRPr="00D777E5">
        <w:rPr>
          <w:rFonts w:ascii="Times New Roman" w:eastAsia="Times New Roman" w:hAnsi="Times New Roman" w:cs="Times New Roman"/>
          <w:sz w:val="24"/>
          <w:szCs w:val="24"/>
        </w:rPr>
        <w:t xml:space="preserve"> </w:t>
      </w:r>
      <w:ins w:id="81" w:author="Elizabeth Northup" w:date="2013-09-29T18:40:00Z">
        <w:r w:rsidR="006F3D56">
          <w:rPr>
            <w:rFonts w:ascii="Times New Roman" w:eastAsia="Times New Roman" w:hAnsi="Times New Roman" w:cs="Times New Roman"/>
            <w:sz w:val="24"/>
            <w:szCs w:val="24"/>
          </w:rPr>
          <w:t>‘</w:t>
        </w:r>
      </w:ins>
      <w:del w:id="82" w:author="Elizabeth Northup" w:date="2013-09-29T18:40:00Z">
        <w:r w:rsidRPr="00D777E5" w:rsidDel="006F3D56">
          <w:rPr>
            <w:rFonts w:ascii="Times New Roman" w:eastAsia="Times New Roman" w:hAnsi="Times New Roman" w:cs="Times New Roman"/>
            <w:sz w:val="24"/>
            <w:szCs w:val="24"/>
          </w:rPr>
          <w:delText>“</w:delText>
        </w:r>
      </w:del>
      <w:r w:rsidRPr="00D777E5">
        <w:rPr>
          <w:rFonts w:ascii="Times New Roman" w:eastAsia="Times New Roman" w:hAnsi="Times New Roman" w:cs="Times New Roman"/>
          <w:sz w:val="24"/>
          <w:szCs w:val="24"/>
        </w:rPr>
        <w:t>Alfred Kerr's America.</w:t>
      </w:r>
      <w:ins w:id="83" w:author="Elizabeth Northup" w:date="2013-09-29T18:41:00Z">
        <w:r w:rsidR="00EA60DD">
          <w:rPr>
            <w:rFonts w:ascii="Times New Roman" w:eastAsia="Times New Roman" w:hAnsi="Times New Roman" w:cs="Times New Roman"/>
            <w:sz w:val="24"/>
            <w:szCs w:val="24"/>
          </w:rPr>
          <w:t>’</w:t>
        </w:r>
      </w:ins>
      <w:del w:id="84" w:author="Elizabeth Northup" w:date="2013-09-29T18:40:00Z">
        <w:r w:rsidRPr="00D777E5" w:rsidDel="006F3D56">
          <w:rPr>
            <w:rFonts w:ascii="Times New Roman" w:eastAsia="Times New Roman" w:hAnsi="Times New Roman" w:cs="Times New Roman"/>
            <w:sz w:val="24"/>
            <w:szCs w:val="24"/>
          </w:rPr>
          <w:delText>”</w:delText>
        </w:r>
      </w:del>
      <w:r w:rsidRPr="00D777E5">
        <w:rPr>
          <w:rFonts w:ascii="Times New Roman" w:eastAsia="Times New Roman" w:hAnsi="Times New Roman" w:cs="Times New Roman"/>
          <w:sz w:val="24"/>
          <w:szCs w:val="24"/>
        </w:rPr>
        <w:t xml:space="preserve"> </w:t>
      </w:r>
      <w:proofErr w:type="gramStart"/>
      <w:r w:rsidRPr="00D777E5">
        <w:rPr>
          <w:rFonts w:ascii="Times New Roman" w:eastAsia="Times New Roman" w:hAnsi="Times New Roman" w:cs="Times New Roman"/>
          <w:i/>
          <w:sz w:val="24"/>
          <w:szCs w:val="24"/>
        </w:rPr>
        <w:t>German Quarterly</w:t>
      </w:r>
      <w:del w:id="85" w:author="Elizabeth Northup" w:date="2013-09-29T18:43:00Z">
        <w:r w:rsidRPr="00D777E5" w:rsidDel="00EA60DD">
          <w:rPr>
            <w:rFonts w:ascii="Times New Roman" w:eastAsia="Times New Roman" w:hAnsi="Times New Roman" w:cs="Times New Roman"/>
            <w:sz w:val="24"/>
            <w:szCs w:val="24"/>
          </w:rPr>
          <w:delText>,</w:delText>
        </w:r>
      </w:del>
      <w:r w:rsidRPr="00D777E5">
        <w:rPr>
          <w:rFonts w:ascii="Times New Roman" w:eastAsia="Times New Roman" w:hAnsi="Times New Roman" w:cs="Times New Roman"/>
          <w:sz w:val="24"/>
          <w:szCs w:val="24"/>
        </w:rPr>
        <w:t xml:space="preserve"> </w:t>
      </w:r>
      <w:del w:id="86" w:author="Elizabeth Northup" w:date="2013-09-29T18:41:00Z">
        <w:r w:rsidRPr="00D777E5" w:rsidDel="00EA60DD">
          <w:rPr>
            <w:rFonts w:ascii="Times New Roman" w:eastAsia="Times New Roman" w:hAnsi="Times New Roman" w:cs="Times New Roman"/>
            <w:sz w:val="24"/>
            <w:szCs w:val="24"/>
          </w:rPr>
          <w:delText>(</w:delText>
        </w:r>
      </w:del>
      <w:r w:rsidRPr="00D777E5">
        <w:rPr>
          <w:rFonts w:ascii="Times New Roman" w:eastAsia="Times New Roman" w:hAnsi="Times New Roman" w:cs="Times New Roman"/>
          <w:sz w:val="24"/>
          <w:szCs w:val="24"/>
        </w:rPr>
        <w:t>38</w:t>
      </w:r>
      <w:ins w:id="87" w:author="Elizabeth Northup" w:date="2013-09-29T18:41:00Z">
        <w:r w:rsidR="00EA60DD">
          <w:rPr>
            <w:rFonts w:ascii="Times New Roman" w:eastAsia="Times New Roman" w:hAnsi="Times New Roman" w:cs="Times New Roman"/>
            <w:sz w:val="24"/>
            <w:szCs w:val="24"/>
          </w:rPr>
          <w:t xml:space="preserve"> </w:t>
        </w:r>
      </w:ins>
      <w:del w:id="88" w:author="Elizabeth Northup" w:date="2013-09-29T18:41:00Z">
        <w:r w:rsidRPr="00D777E5" w:rsidDel="00EA60DD">
          <w:rPr>
            <w:rFonts w:ascii="Times New Roman" w:eastAsia="Times New Roman" w:hAnsi="Times New Roman" w:cs="Times New Roman"/>
            <w:sz w:val="24"/>
            <w:szCs w:val="24"/>
          </w:rPr>
          <w:delText>:</w:delText>
        </w:r>
      </w:del>
      <w:ins w:id="89" w:author="Elizabeth Northup" w:date="2013-09-29T18:41:00Z">
        <w:r w:rsidR="00EA60DD">
          <w:rPr>
            <w:rFonts w:ascii="Times New Roman" w:eastAsia="Times New Roman" w:hAnsi="Times New Roman" w:cs="Times New Roman"/>
            <w:sz w:val="24"/>
            <w:szCs w:val="24"/>
          </w:rPr>
          <w:t>(</w:t>
        </w:r>
      </w:ins>
      <w:r w:rsidRPr="00D777E5">
        <w:rPr>
          <w:rFonts w:ascii="Times New Roman" w:eastAsia="Times New Roman" w:hAnsi="Times New Roman" w:cs="Times New Roman"/>
          <w:sz w:val="24"/>
          <w:szCs w:val="24"/>
        </w:rPr>
        <w:t>2)</w:t>
      </w:r>
      <w:ins w:id="90" w:author="Elizabeth Northup" w:date="2013-09-29T18:41:00Z">
        <w:r w:rsidR="00EA60DD">
          <w:rPr>
            <w:rFonts w:ascii="Times New Roman" w:eastAsia="Times New Roman" w:hAnsi="Times New Roman" w:cs="Times New Roman"/>
            <w:sz w:val="24"/>
            <w:szCs w:val="24"/>
          </w:rPr>
          <w:t>:</w:t>
        </w:r>
      </w:ins>
      <w:ins w:id="91" w:author="Elizabeth Northup" w:date="2013-09-29T18:42:00Z">
        <w:r w:rsidR="00EA60DD">
          <w:rPr>
            <w:rFonts w:ascii="Times New Roman" w:eastAsia="Times New Roman" w:hAnsi="Times New Roman" w:cs="Times New Roman"/>
            <w:sz w:val="24"/>
            <w:szCs w:val="24"/>
          </w:rPr>
          <w:t xml:space="preserve"> </w:t>
        </w:r>
      </w:ins>
      <w:del w:id="92" w:author="Elizabeth Northup" w:date="2013-09-29T18:41:00Z">
        <w:r w:rsidRPr="00D777E5" w:rsidDel="00EA60DD">
          <w:rPr>
            <w:rFonts w:ascii="Times New Roman" w:eastAsia="Times New Roman" w:hAnsi="Times New Roman" w:cs="Times New Roman"/>
            <w:sz w:val="24"/>
            <w:szCs w:val="24"/>
          </w:rPr>
          <w:delText xml:space="preserve">, 1965 Mar, </w:delText>
        </w:r>
      </w:del>
      <w:r w:rsidRPr="00D777E5">
        <w:rPr>
          <w:rFonts w:ascii="Times New Roman" w:eastAsia="Times New Roman" w:hAnsi="Times New Roman" w:cs="Times New Roman"/>
          <w:sz w:val="24"/>
          <w:szCs w:val="24"/>
        </w:rPr>
        <w:t>164</w:t>
      </w:r>
      <w:ins w:id="93" w:author="Elizabeth Northup" w:date="2013-09-29T18:41:00Z">
        <w:r w:rsidR="00EA60DD">
          <w:rPr>
            <w:rFonts w:ascii="Times New Roman" w:eastAsia="Times New Roman" w:hAnsi="Times New Roman" w:cs="Times New Roman"/>
            <w:sz w:val="24"/>
            <w:szCs w:val="24"/>
          </w:rPr>
          <w:softHyphen/>
          <w:t>–</w:t>
        </w:r>
      </w:ins>
      <w:del w:id="94" w:author="Elizabeth Northup" w:date="2013-09-29T18:41:00Z">
        <w:r w:rsidRPr="00D777E5" w:rsidDel="00EA60DD">
          <w:rPr>
            <w:rFonts w:ascii="Times New Roman" w:eastAsia="Times New Roman" w:hAnsi="Times New Roman" w:cs="Times New Roman"/>
            <w:sz w:val="24"/>
            <w:szCs w:val="24"/>
          </w:rPr>
          <w:delText>-</w:delText>
        </w:r>
      </w:del>
      <w:r w:rsidRPr="00D777E5">
        <w:rPr>
          <w:rFonts w:ascii="Times New Roman" w:eastAsia="Times New Roman" w:hAnsi="Times New Roman" w:cs="Times New Roman"/>
          <w:sz w:val="24"/>
          <w:szCs w:val="24"/>
        </w:rPr>
        <w:t>71.</w:t>
      </w:r>
      <w:proofErr w:type="gramEnd"/>
      <w:r w:rsidR="00B53603">
        <w:rPr>
          <w:rFonts w:ascii="Times New Roman" w:eastAsia="Times New Roman" w:hAnsi="Times New Roman" w:cs="Times New Roman"/>
          <w:sz w:val="24"/>
          <w:szCs w:val="24"/>
        </w:rPr>
        <w:t xml:space="preserve"> </w:t>
      </w:r>
      <w:del w:id="95" w:author="Elizabeth Northup" w:date="2013-09-28T14:49:00Z">
        <w:r w:rsidR="00B53603" w:rsidDel="00776B9D">
          <w:rPr>
            <w:rFonts w:ascii="Times New Roman" w:eastAsia="Times New Roman" w:hAnsi="Times New Roman" w:cs="Times New Roman"/>
            <w:sz w:val="24"/>
            <w:szCs w:val="24"/>
          </w:rPr>
          <w:delText>Cites selections from Kerr’s travel memoirs in the U</w:delText>
        </w:r>
      </w:del>
      <w:del w:id="96" w:author="Elizabeth Northup" w:date="2013-09-20T15:17:00Z">
        <w:r w:rsidR="00B53603" w:rsidDel="003B0D64">
          <w:rPr>
            <w:rFonts w:ascii="Times New Roman" w:eastAsia="Times New Roman" w:hAnsi="Times New Roman" w:cs="Times New Roman"/>
            <w:sz w:val="24"/>
            <w:szCs w:val="24"/>
          </w:rPr>
          <w:delText>S</w:delText>
        </w:r>
      </w:del>
      <w:del w:id="97" w:author="Elizabeth Northup" w:date="2013-09-28T14:49:00Z">
        <w:r w:rsidR="00B53603" w:rsidDel="00776B9D">
          <w:rPr>
            <w:rFonts w:ascii="Times New Roman" w:eastAsia="Times New Roman" w:hAnsi="Times New Roman" w:cs="Times New Roman"/>
            <w:sz w:val="24"/>
            <w:szCs w:val="24"/>
          </w:rPr>
          <w:delText>. Kerr’s impression of the US was mostly positive.</w:delText>
        </w:r>
      </w:del>
    </w:p>
    <w:p w14:paraId="2D80B912" w14:textId="59275256" w:rsidR="00776B9D" w:rsidRDefault="000D143D" w:rsidP="00B53603">
      <w:pPr>
        <w:spacing w:before="100" w:beforeAutospacing="1" w:after="100" w:afterAutospacing="1" w:line="240" w:lineRule="auto"/>
        <w:ind w:left="360"/>
        <w:rPr>
          <w:ins w:id="98" w:author="Elizabeth Northup" w:date="2013-09-28T14:49:00Z"/>
          <w:rFonts w:ascii="Times New Roman" w:eastAsia="Times New Roman" w:hAnsi="Times New Roman" w:cs="Times New Roman"/>
          <w:sz w:val="24"/>
          <w:szCs w:val="24"/>
        </w:rPr>
      </w:pPr>
      <w:proofErr w:type="spellStart"/>
      <w:r w:rsidRPr="00D777E5">
        <w:rPr>
          <w:rFonts w:ascii="Times New Roman" w:eastAsia="Times New Roman" w:hAnsi="Times New Roman" w:cs="Times New Roman"/>
          <w:sz w:val="24"/>
          <w:szCs w:val="24"/>
        </w:rPr>
        <w:t>Santini</w:t>
      </w:r>
      <w:proofErr w:type="spellEnd"/>
      <w:r w:rsidRPr="00D777E5">
        <w:rPr>
          <w:rFonts w:ascii="Times New Roman" w:eastAsia="Times New Roman" w:hAnsi="Times New Roman" w:cs="Times New Roman"/>
          <w:sz w:val="24"/>
          <w:szCs w:val="24"/>
        </w:rPr>
        <w:t xml:space="preserve">, </w:t>
      </w:r>
      <w:r w:rsidR="006164DE" w:rsidRPr="00D777E5">
        <w:rPr>
          <w:rFonts w:ascii="Times New Roman" w:eastAsia="Times New Roman" w:hAnsi="Times New Roman" w:cs="Times New Roman"/>
          <w:sz w:val="24"/>
          <w:szCs w:val="24"/>
        </w:rPr>
        <w:t>D</w:t>
      </w:r>
      <w:del w:id="99" w:author="Elizabeth Northup" w:date="2013-09-29T18:42:00Z">
        <w:r w:rsidR="006164DE" w:rsidRPr="00D777E5" w:rsidDel="00EA60DD">
          <w:rPr>
            <w:rFonts w:ascii="Times New Roman" w:eastAsia="Times New Roman" w:hAnsi="Times New Roman" w:cs="Times New Roman"/>
            <w:sz w:val="24"/>
            <w:szCs w:val="24"/>
          </w:rPr>
          <w:delText>aria</w:delText>
        </w:r>
      </w:del>
      <w:r w:rsidRPr="00D777E5">
        <w:rPr>
          <w:rFonts w:ascii="Times New Roman" w:eastAsia="Times New Roman" w:hAnsi="Times New Roman" w:cs="Times New Roman"/>
          <w:sz w:val="24"/>
          <w:szCs w:val="24"/>
        </w:rPr>
        <w:t>.</w:t>
      </w:r>
      <w:ins w:id="100" w:author="Elizabeth Northup" w:date="2013-09-29T18:42:00Z">
        <w:r w:rsidR="00EA60DD">
          <w:rPr>
            <w:rFonts w:ascii="Times New Roman" w:eastAsia="Times New Roman" w:hAnsi="Times New Roman" w:cs="Times New Roman"/>
            <w:sz w:val="24"/>
            <w:szCs w:val="24"/>
          </w:rPr>
          <w:t xml:space="preserve"> (2012)</w:t>
        </w:r>
      </w:ins>
      <w:r w:rsidR="006164DE" w:rsidRPr="00D777E5">
        <w:rPr>
          <w:rFonts w:ascii="Times New Roman" w:eastAsia="Times New Roman" w:hAnsi="Times New Roman" w:cs="Times New Roman"/>
          <w:sz w:val="24"/>
          <w:szCs w:val="24"/>
        </w:rPr>
        <w:t xml:space="preserve"> </w:t>
      </w:r>
      <w:ins w:id="101" w:author="Elizabeth Northup" w:date="2013-09-29T18:42:00Z">
        <w:r w:rsidR="00EA60DD">
          <w:rPr>
            <w:rFonts w:ascii="Times New Roman" w:eastAsia="Times New Roman" w:hAnsi="Times New Roman" w:cs="Times New Roman"/>
            <w:sz w:val="24"/>
            <w:szCs w:val="24"/>
          </w:rPr>
          <w:t>‘</w:t>
        </w:r>
      </w:ins>
      <w:del w:id="102" w:author="Elizabeth Northup" w:date="2013-09-29T18:42:00Z">
        <w:r w:rsidRPr="00D777E5" w:rsidDel="00EA60DD">
          <w:rPr>
            <w:rFonts w:ascii="Times New Roman" w:eastAsia="Times New Roman" w:hAnsi="Times New Roman" w:cs="Times New Roman"/>
            <w:sz w:val="24"/>
            <w:szCs w:val="24"/>
          </w:rPr>
          <w:delText>“</w:delText>
        </w:r>
      </w:del>
      <w:r w:rsidR="006164DE" w:rsidRPr="00D777E5">
        <w:rPr>
          <w:rFonts w:ascii="Times New Roman" w:eastAsia="Times New Roman" w:hAnsi="Times New Roman" w:cs="Times New Roman"/>
          <w:sz w:val="24"/>
          <w:szCs w:val="24"/>
        </w:rPr>
        <w:t>Beyond Theatre Criticism: Alfred Kerr’s Autobiographical Exile Journals</w:t>
      </w:r>
      <w:r w:rsidRPr="00D777E5">
        <w:rPr>
          <w:rFonts w:ascii="Times New Roman" w:eastAsia="Times New Roman" w:hAnsi="Times New Roman" w:cs="Times New Roman"/>
          <w:sz w:val="24"/>
          <w:szCs w:val="24"/>
        </w:rPr>
        <w:t>.</w:t>
      </w:r>
      <w:ins w:id="103" w:author="Elizabeth Northup" w:date="2013-09-29T18:42:00Z">
        <w:r w:rsidR="00EA60DD">
          <w:rPr>
            <w:rFonts w:ascii="Times New Roman" w:eastAsia="Times New Roman" w:hAnsi="Times New Roman" w:cs="Times New Roman"/>
            <w:sz w:val="24"/>
            <w:szCs w:val="24"/>
          </w:rPr>
          <w:t>’</w:t>
        </w:r>
      </w:ins>
      <w:del w:id="104" w:author="Elizabeth Northup" w:date="2013-09-29T18:42:00Z">
        <w:r w:rsidRPr="00D777E5" w:rsidDel="00EA60DD">
          <w:rPr>
            <w:rFonts w:ascii="Times New Roman" w:eastAsia="Times New Roman" w:hAnsi="Times New Roman" w:cs="Times New Roman"/>
            <w:sz w:val="24"/>
            <w:szCs w:val="24"/>
          </w:rPr>
          <w:delText>”</w:delText>
        </w:r>
      </w:del>
      <w:r w:rsidRPr="00D777E5">
        <w:rPr>
          <w:rFonts w:ascii="Times New Roman" w:eastAsia="Times New Roman" w:hAnsi="Times New Roman" w:cs="Times New Roman"/>
          <w:sz w:val="24"/>
          <w:szCs w:val="24"/>
        </w:rPr>
        <w:t xml:space="preserve"> </w:t>
      </w:r>
      <w:r w:rsidR="006164DE" w:rsidRPr="00D777E5">
        <w:rPr>
          <w:rFonts w:ascii="Times New Roman" w:eastAsia="Times New Roman" w:hAnsi="Times New Roman" w:cs="Times New Roman"/>
          <w:sz w:val="24"/>
          <w:szCs w:val="24"/>
        </w:rPr>
        <w:t xml:space="preserve"> </w:t>
      </w:r>
      <w:proofErr w:type="gramStart"/>
      <w:r w:rsidR="006164DE" w:rsidRPr="00B53603">
        <w:rPr>
          <w:rFonts w:ascii="Times New Roman" w:eastAsia="Times New Roman" w:hAnsi="Times New Roman" w:cs="Times New Roman"/>
          <w:i/>
          <w:sz w:val="24"/>
          <w:szCs w:val="24"/>
        </w:rPr>
        <w:t>The Modern Language Review</w:t>
      </w:r>
      <w:del w:id="105" w:author="Elizabeth Northup" w:date="2013-09-29T18:43:00Z">
        <w:r w:rsidR="006164DE" w:rsidRPr="00D777E5" w:rsidDel="00EA60DD">
          <w:rPr>
            <w:rFonts w:ascii="Times New Roman" w:eastAsia="Times New Roman" w:hAnsi="Times New Roman" w:cs="Times New Roman"/>
            <w:sz w:val="24"/>
            <w:szCs w:val="24"/>
          </w:rPr>
          <w:delText>,</w:delText>
        </w:r>
      </w:del>
      <w:r w:rsidR="006164DE" w:rsidRPr="00D777E5">
        <w:rPr>
          <w:rFonts w:ascii="Times New Roman" w:eastAsia="Times New Roman" w:hAnsi="Times New Roman" w:cs="Times New Roman"/>
          <w:sz w:val="24"/>
          <w:szCs w:val="24"/>
        </w:rPr>
        <w:t xml:space="preserve"> </w:t>
      </w:r>
      <w:del w:id="106" w:author="Elizabeth Northup" w:date="2013-09-29T18:42:00Z">
        <w:r w:rsidR="006164DE" w:rsidRPr="00D777E5" w:rsidDel="00EA60DD">
          <w:rPr>
            <w:rFonts w:ascii="Times New Roman" w:eastAsia="Times New Roman" w:hAnsi="Times New Roman" w:cs="Times New Roman"/>
            <w:sz w:val="24"/>
            <w:szCs w:val="24"/>
          </w:rPr>
          <w:delText xml:space="preserve">Vol. </w:delText>
        </w:r>
      </w:del>
      <w:r w:rsidR="006164DE" w:rsidRPr="00D777E5">
        <w:rPr>
          <w:rFonts w:ascii="Times New Roman" w:eastAsia="Times New Roman" w:hAnsi="Times New Roman" w:cs="Times New Roman"/>
          <w:sz w:val="24"/>
          <w:szCs w:val="24"/>
        </w:rPr>
        <w:t>107</w:t>
      </w:r>
      <w:ins w:id="107" w:author="Elizabeth Northup" w:date="2013-09-29T18:42:00Z">
        <w:r w:rsidR="00EA60DD">
          <w:rPr>
            <w:rFonts w:ascii="Times New Roman" w:eastAsia="Times New Roman" w:hAnsi="Times New Roman" w:cs="Times New Roman"/>
            <w:sz w:val="24"/>
            <w:szCs w:val="24"/>
          </w:rPr>
          <w:t xml:space="preserve"> </w:t>
        </w:r>
      </w:ins>
      <w:del w:id="108" w:author="Elizabeth Northup" w:date="2013-09-29T18:42:00Z">
        <w:r w:rsidR="006164DE" w:rsidRPr="00D777E5" w:rsidDel="00EA60DD">
          <w:rPr>
            <w:rFonts w:ascii="Times New Roman" w:eastAsia="Times New Roman" w:hAnsi="Times New Roman" w:cs="Times New Roman"/>
            <w:sz w:val="24"/>
            <w:szCs w:val="24"/>
          </w:rPr>
          <w:delText xml:space="preserve">, </w:delText>
        </w:r>
        <w:r w:rsidR="00B53603" w:rsidDel="00EA60DD">
          <w:rPr>
            <w:rFonts w:ascii="Times New Roman" w:eastAsia="Times New Roman" w:hAnsi="Times New Roman" w:cs="Times New Roman"/>
            <w:sz w:val="24"/>
            <w:szCs w:val="24"/>
          </w:rPr>
          <w:delText xml:space="preserve">No. </w:delText>
        </w:r>
      </w:del>
      <w:ins w:id="109" w:author="Elizabeth Northup" w:date="2013-09-29T18:42:00Z">
        <w:r w:rsidR="00EA60DD">
          <w:rPr>
            <w:rFonts w:ascii="Times New Roman" w:eastAsia="Times New Roman" w:hAnsi="Times New Roman" w:cs="Times New Roman"/>
            <w:sz w:val="24"/>
            <w:szCs w:val="24"/>
          </w:rPr>
          <w:t>(</w:t>
        </w:r>
      </w:ins>
      <w:r w:rsidR="00B53603">
        <w:rPr>
          <w:rFonts w:ascii="Times New Roman" w:eastAsia="Times New Roman" w:hAnsi="Times New Roman" w:cs="Times New Roman"/>
          <w:sz w:val="24"/>
          <w:szCs w:val="24"/>
        </w:rPr>
        <w:t>2</w:t>
      </w:r>
      <w:ins w:id="110" w:author="Elizabeth Northup" w:date="2013-09-29T18:42:00Z">
        <w:r w:rsidR="00EA60DD">
          <w:rPr>
            <w:rFonts w:ascii="Times New Roman" w:eastAsia="Times New Roman" w:hAnsi="Times New Roman" w:cs="Times New Roman"/>
            <w:sz w:val="24"/>
            <w:szCs w:val="24"/>
          </w:rPr>
          <w:t>)</w:t>
        </w:r>
      </w:ins>
      <w:del w:id="111" w:author="Elizabeth Northup" w:date="2013-09-29T18:42:00Z">
        <w:r w:rsidR="00B53603" w:rsidDel="00EA60DD">
          <w:rPr>
            <w:rFonts w:ascii="Times New Roman" w:eastAsia="Times New Roman" w:hAnsi="Times New Roman" w:cs="Times New Roman"/>
            <w:sz w:val="24"/>
            <w:szCs w:val="24"/>
          </w:rPr>
          <w:delText xml:space="preserve"> (April 2012)</w:delText>
        </w:r>
      </w:del>
      <w:r w:rsidR="00B53603">
        <w:rPr>
          <w:rFonts w:ascii="Times New Roman" w:eastAsia="Times New Roman" w:hAnsi="Times New Roman" w:cs="Times New Roman"/>
          <w:sz w:val="24"/>
          <w:szCs w:val="24"/>
        </w:rPr>
        <w:t xml:space="preserve">: </w:t>
      </w:r>
      <w:r w:rsidR="00715F9C" w:rsidRPr="00D777E5">
        <w:rPr>
          <w:rFonts w:ascii="Times New Roman" w:eastAsia="Times New Roman" w:hAnsi="Times New Roman" w:cs="Times New Roman"/>
          <w:sz w:val="24"/>
          <w:szCs w:val="24"/>
        </w:rPr>
        <w:t>522</w:t>
      </w:r>
      <w:ins w:id="112" w:author="Elizabeth Northup" w:date="2013-09-29T18:42:00Z">
        <w:r w:rsidR="00EA60DD">
          <w:rPr>
            <w:rFonts w:ascii="Times New Roman" w:eastAsia="Times New Roman" w:hAnsi="Times New Roman" w:cs="Times New Roman"/>
            <w:sz w:val="24"/>
            <w:szCs w:val="24"/>
          </w:rPr>
          <w:softHyphen/>
          <w:t>–</w:t>
        </w:r>
      </w:ins>
      <w:del w:id="113" w:author="Elizabeth Northup" w:date="2013-09-29T18:42:00Z">
        <w:r w:rsidR="00715F9C" w:rsidRPr="00D777E5" w:rsidDel="00EA60DD">
          <w:rPr>
            <w:rFonts w:ascii="Times New Roman" w:eastAsia="Times New Roman" w:hAnsi="Times New Roman" w:cs="Times New Roman"/>
            <w:sz w:val="24"/>
            <w:szCs w:val="24"/>
          </w:rPr>
          <w:delText>-</w:delText>
        </w:r>
      </w:del>
      <w:r w:rsidR="00715F9C" w:rsidRPr="00D777E5">
        <w:rPr>
          <w:rFonts w:ascii="Times New Roman" w:eastAsia="Times New Roman" w:hAnsi="Times New Roman" w:cs="Times New Roman"/>
          <w:sz w:val="24"/>
          <w:szCs w:val="24"/>
        </w:rPr>
        <w:t>539.</w:t>
      </w:r>
      <w:proofErr w:type="gramEnd"/>
      <w:r w:rsidR="00B53603">
        <w:rPr>
          <w:rFonts w:ascii="Times New Roman" w:eastAsia="Times New Roman" w:hAnsi="Times New Roman" w:cs="Times New Roman"/>
          <w:sz w:val="24"/>
          <w:szCs w:val="24"/>
        </w:rPr>
        <w:t xml:space="preserve"> </w:t>
      </w:r>
    </w:p>
    <w:p w14:paraId="3E48B5B1" w14:textId="77777777" w:rsidR="004F1912" w:rsidDel="00776B9D" w:rsidRDefault="00401FD5" w:rsidP="00B53603">
      <w:pPr>
        <w:spacing w:before="100" w:beforeAutospacing="1" w:after="100" w:afterAutospacing="1" w:line="240" w:lineRule="auto"/>
        <w:ind w:left="360"/>
        <w:rPr>
          <w:del w:id="114" w:author="Elizabeth Northup" w:date="2013-09-28T14:49:00Z"/>
          <w:rFonts w:ascii="Times New Roman" w:eastAsia="Times New Roman" w:hAnsi="Times New Roman" w:cs="Times New Roman"/>
          <w:sz w:val="24"/>
          <w:szCs w:val="24"/>
        </w:rPr>
      </w:pPr>
      <w:del w:id="115" w:author="Elizabeth Northup" w:date="2013-09-28T14:49:00Z">
        <w:r w:rsidDel="00776B9D">
          <w:rPr>
            <w:rFonts w:ascii="Times New Roman" w:eastAsia="Times New Roman" w:hAnsi="Times New Roman" w:cs="Times New Roman"/>
            <w:sz w:val="24"/>
            <w:szCs w:val="24"/>
          </w:rPr>
          <w:delText>Deprived of his main object – the German theat</w:delText>
        </w:r>
      </w:del>
      <w:del w:id="116" w:author="Elizabeth Northup" w:date="2013-09-20T15:23:00Z">
        <w:r w:rsidDel="002E3767">
          <w:rPr>
            <w:rFonts w:ascii="Times New Roman" w:eastAsia="Times New Roman" w:hAnsi="Times New Roman" w:cs="Times New Roman"/>
            <w:sz w:val="24"/>
            <w:szCs w:val="24"/>
          </w:rPr>
          <w:delText>e</w:delText>
        </w:r>
      </w:del>
      <w:del w:id="117" w:author="Elizabeth Northup" w:date="2013-09-28T14:49:00Z">
        <w:r w:rsidDel="00776B9D">
          <w:rPr>
            <w:rFonts w:ascii="Times New Roman" w:eastAsia="Times New Roman" w:hAnsi="Times New Roman" w:cs="Times New Roman"/>
            <w:sz w:val="24"/>
            <w:szCs w:val="24"/>
          </w:rPr>
          <w:delText>r – while in exile, Kerr turned more to memoir and diary formats, which have been published gradually through the years following his death. The essential features of this aspect of Kerr’s writing are detailed in this article.</w:delText>
        </w:r>
      </w:del>
    </w:p>
    <w:p w14:paraId="066F0C17" w14:textId="77777777" w:rsidR="000604E6" w:rsidRPr="00B53603" w:rsidRDefault="000604E6" w:rsidP="00B5360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Tom Beebee</w:t>
      </w:r>
    </w:p>
    <w:sectPr w:rsidR="000604E6" w:rsidRPr="00B536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Elizabeth Northup" w:date="2013-09-28T15:00:00Z" w:initials="EN">
    <w:p w14:paraId="6D2F7817" w14:textId="77777777" w:rsidR="006F3D56" w:rsidRDefault="006F3D56">
      <w:pPr>
        <w:pStyle w:val="CommentText"/>
      </w:pPr>
      <w:r>
        <w:rPr>
          <w:rStyle w:val="CommentReference"/>
        </w:rPr>
        <w:annotationRef/>
      </w:r>
      <w:r>
        <w:t>Missing date</w:t>
      </w:r>
    </w:p>
  </w:comment>
  <w:comment w:id="75" w:author="Elizabeth Northup" w:date="2013-09-28T15:02:00Z" w:initials="EN">
    <w:p w14:paraId="511EEADD" w14:textId="77777777" w:rsidR="006F3D56" w:rsidRDefault="006F3D56">
      <w:pPr>
        <w:pStyle w:val="CommentText"/>
      </w:pPr>
      <w:r>
        <w:rPr>
          <w:rStyle w:val="CommentReference"/>
        </w:rPr>
        <w:annotationRef/>
      </w:r>
      <w:r>
        <w:t xml:space="preserve">Missing type of thesis and academic institution.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D0C21"/>
    <w:multiLevelType w:val="hybridMultilevel"/>
    <w:tmpl w:val="EBAC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738C0"/>
    <w:multiLevelType w:val="multilevel"/>
    <w:tmpl w:val="CD3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83"/>
    <w:rsid w:val="000604E6"/>
    <w:rsid w:val="000D143D"/>
    <w:rsid w:val="001303C3"/>
    <w:rsid w:val="0013289E"/>
    <w:rsid w:val="002230C4"/>
    <w:rsid w:val="002875C5"/>
    <w:rsid w:val="00293FEE"/>
    <w:rsid w:val="002E3767"/>
    <w:rsid w:val="003B0D64"/>
    <w:rsid w:val="003B3227"/>
    <w:rsid w:val="00401FD5"/>
    <w:rsid w:val="004A1B7A"/>
    <w:rsid w:val="004A1D9B"/>
    <w:rsid w:val="004B7DD5"/>
    <w:rsid w:val="004F1912"/>
    <w:rsid w:val="00545EBB"/>
    <w:rsid w:val="006164DE"/>
    <w:rsid w:val="006165AF"/>
    <w:rsid w:val="0066579D"/>
    <w:rsid w:val="006B3D09"/>
    <w:rsid w:val="006F3D56"/>
    <w:rsid w:val="00715F9C"/>
    <w:rsid w:val="00776B9D"/>
    <w:rsid w:val="007B39E2"/>
    <w:rsid w:val="00802965"/>
    <w:rsid w:val="00974B7F"/>
    <w:rsid w:val="00A10CD6"/>
    <w:rsid w:val="00AB4855"/>
    <w:rsid w:val="00B06E12"/>
    <w:rsid w:val="00B53603"/>
    <w:rsid w:val="00B550FA"/>
    <w:rsid w:val="00B6218C"/>
    <w:rsid w:val="00C059DD"/>
    <w:rsid w:val="00D442C0"/>
    <w:rsid w:val="00D777E5"/>
    <w:rsid w:val="00D80740"/>
    <w:rsid w:val="00E077B7"/>
    <w:rsid w:val="00E72404"/>
    <w:rsid w:val="00E76B54"/>
    <w:rsid w:val="00E95383"/>
    <w:rsid w:val="00EA60DD"/>
    <w:rsid w:val="00EC1077"/>
    <w:rsid w:val="00F43545"/>
    <w:rsid w:val="00FF2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C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DE"/>
    <w:pPr>
      <w:ind w:left="720"/>
      <w:contextualSpacing/>
    </w:pPr>
  </w:style>
  <w:style w:type="paragraph" w:styleId="BalloonText">
    <w:name w:val="Balloon Text"/>
    <w:basedOn w:val="Normal"/>
    <w:link w:val="BalloonTextChar"/>
    <w:uiPriority w:val="99"/>
    <w:semiHidden/>
    <w:unhideWhenUsed/>
    <w:rsid w:val="00D807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740"/>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3FEE"/>
    <w:rPr>
      <w:sz w:val="18"/>
      <w:szCs w:val="18"/>
    </w:rPr>
  </w:style>
  <w:style w:type="paragraph" w:styleId="CommentText">
    <w:name w:val="annotation text"/>
    <w:basedOn w:val="Normal"/>
    <w:link w:val="CommentTextChar"/>
    <w:uiPriority w:val="99"/>
    <w:semiHidden/>
    <w:unhideWhenUsed/>
    <w:rsid w:val="00293FEE"/>
    <w:pPr>
      <w:spacing w:line="240" w:lineRule="auto"/>
    </w:pPr>
    <w:rPr>
      <w:sz w:val="24"/>
      <w:szCs w:val="24"/>
    </w:rPr>
  </w:style>
  <w:style w:type="character" w:customStyle="1" w:styleId="CommentTextChar">
    <w:name w:val="Comment Text Char"/>
    <w:basedOn w:val="DefaultParagraphFont"/>
    <w:link w:val="CommentText"/>
    <w:uiPriority w:val="99"/>
    <w:semiHidden/>
    <w:rsid w:val="00293FEE"/>
    <w:rPr>
      <w:sz w:val="24"/>
      <w:szCs w:val="24"/>
    </w:rPr>
  </w:style>
  <w:style w:type="paragraph" w:styleId="CommentSubject">
    <w:name w:val="annotation subject"/>
    <w:basedOn w:val="CommentText"/>
    <w:next w:val="CommentText"/>
    <w:link w:val="CommentSubjectChar"/>
    <w:uiPriority w:val="99"/>
    <w:semiHidden/>
    <w:unhideWhenUsed/>
    <w:rsid w:val="00293FEE"/>
    <w:rPr>
      <w:b/>
      <w:bCs/>
      <w:sz w:val="20"/>
      <w:szCs w:val="20"/>
    </w:rPr>
  </w:style>
  <w:style w:type="character" w:customStyle="1" w:styleId="CommentSubjectChar">
    <w:name w:val="Comment Subject Char"/>
    <w:basedOn w:val="CommentTextChar"/>
    <w:link w:val="CommentSubject"/>
    <w:uiPriority w:val="99"/>
    <w:semiHidden/>
    <w:rsid w:val="00293FEE"/>
    <w:rPr>
      <w:b/>
      <w:bCs/>
      <w:sz w:val="20"/>
      <w:szCs w:val="20"/>
    </w:rPr>
  </w:style>
  <w:style w:type="paragraph" w:styleId="Revision">
    <w:name w:val="Revision"/>
    <w:hidden/>
    <w:uiPriority w:val="99"/>
    <w:semiHidden/>
    <w:rsid w:val="00B550F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DE"/>
    <w:pPr>
      <w:ind w:left="720"/>
      <w:contextualSpacing/>
    </w:pPr>
  </w:style>
  <w:style w:type="paragraph" w:styleId="BalloonText">
    <w:name w:val="Balloon Text"/>
    <w:basedOn w:val="Normal"/>
    <w:link w:val="BalloonTextChar"/>
    <w:uiPriority w:val="99"/>
    <w:semiHidden/>
    <w:unhideWhenUsed/>
    <w:rsid w:val="00D807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740"/>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3FEE"/>
    <w:rPr>
      <w:sz w:val="18"/>
      <w:szCs w:val="18"/>
    </w:rPr>
  </w:style>
  <w:style w:type="paragraph" w:styleId="CommentText">
    <w:name w:val="annotation text"/>
    <w:basedOn w:val="Normal"/>
    <w:link w:val="CommentTextChar"/>
    <w:uiPriority w:val="99"/>
    <w:semiHidden/>
    <w:unhideWhenUsed/>
    <w:rsid w:val="00293FEE"/>
    <w:pPr>
      <w:spacing w:line="240" w:lineRule="auto"/>
    </w:pPr>
    <w:rPr>
      <w:sz w:val="24"/>
      <w:szCs w:val="24"/>
    </w:rPr>
  </w:style>
  <w:style w:type="character" w:customStyle="1" w:styleId="CommentTextChar">
    <w:name w:val="Comment Text Char"/>
    <w:basedOn w:val="DefaultParagraphFont"/>
    <w:link w:val="CommentText"/>
    <w:uiPriority w:val="99"/>
    <w:semiHidden/>
    <w:rsid w:val="00293FEE"/>
    <w:rPr>
      <w:sz w:val="24"/>
      <w:szCs w:val="24"/>
    </w:rPr>
  </w:style>
  <w:style w:type="paragraph" w:styleId="CommentSubject">
    <w:name w:val="annotation subject"/>
    <w:basedOn w:val="CommentText"/>
    <w:next w:val="CommentText"/>
    <w:link w:val="CommentSubjectChar"/>
    <w:uiPriority w:val="99"/>
    <w:semiHidden/>
    <w:unhideWhenUsed/>
    <w:rsid w:val="00293FEE"/>
    <w:rPr>
      <w:b/>
      <w:bCs/>
      <w:sz w:val="20"/>
      <w:szCs w:val="20"/>
    </w:rPr>
  </w:style>
  <w:style w:type="character" w:customStyle="1" w:styleId="CommentSubjectChar">
    <w:name w:val="Comment Subject Char"/>
    <w:basedOn w:val="CommentTextChar"/>
    <w:link w:val="CommentSubject"/>
    <w:uiPriority w:val="99"/>
    <w:semiHidden/>
    <w:rsid w:val="00293FEE"/>
    <w:rPr>
      <w:b/>
      <w:bCs/>
      <w:sz w:val="20"/>
      <w:szCs w:val="20"/>
    </w:rPr>
  </w:style>
  <w:style w:type="paragraph" w:styleId="Revision">
    <w:name w:val="Revision"/>
    <w:hidden/>
    <w:uiPriority w:val="99"/>
    <w:semiHidden/>
    <w:rsid w:val="00B55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171343">
      <w:bodyDiv w:val="1"/>
      <w:marLeft w:val="0"/>
      <w:marRight w:val="0"/>
      <w:marTop w:val="0"/>
      <w:marBottom w:val="0"/>
      <w:divBdr>
        <w:top w:val="none" w:sz="0" w:space="0" w:color="auto"/>
        <w:left w:val="none" w:sz="0" w:space="0" w:color="auto"/>
        <w:bottom w:val="none" w:sz="0" w:space="0" w:color="auto"/>
        <w:right w:val="none" w:sz="0" w:space="0" w:color="auto"/>
      </w:divBdr>
      <w:divsChild>
        <w:div w:id="187807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462</Words>
  <Characters>2637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Beebee</dc:creator>
  <cp:lastModifiedBy>Elizabeth Northup</cp:lastModifiedBy>
  <cp:revision>5</cp:revision>
  <dcterms:created xsi:type="dcterms:W3CDTF">2013-09-20T22:23:00Z</dcterms:created>
  <dcterms:modified xsi:type="dcterms:W3CDTF">2013-10-07T23:04:00Z</dcterms:modified>
</cp:coreProperties>
</file>