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F41" w:rsidRPr="005B0AFE" w:rsidRDefault="001F3919">
      <w:pPr>
        <w:rPr>
          <w:b/>
        </w:rPr>
      </w:pPr>
      <w:r w:rsidRPr="005B0AFE">
        <w:rPr>
          <w:b/>
        </w:rPr>
        <w:t xml:space="preserve">Australian </w:t>
      </w:r>
      <w:proofErr w:type="spellStart"/>
      <w:r w:rsidRPr="005B0AFE">
        <w:rPr>
          <w:b/>
        </w:rPr>
        <w:t>Tonalism</w:t>
      </w:r>
      <w:proofErr w:type="spellEnd"/>
    </w:p>
    <w:p w:rsidR="003F17CC" w:rsidRDefault="003F17CC"/>
    <w:p w:rsidR="005B08C5" w:rsidRDefault="003F17CC">
      <w:proofErr w:type="spellStart"/>
      <w:r>
        <w:t>Tonalism</w:t>
      </w:r>
      <w:proofErr w:type="spellEnd"/>
      <w:r>
        <w:t xml:space="preserve"> is an often under</w:t>
      </w:r>
      <w:r w:rsidR="003E43A4">
        <w:t>-</w:t>
      </w:r>
      <w:r>
        <w:t xml:space="preserve">appreciated aspect of Australian </w:t>
      </w:r>
      <w:r w:rsidR="00A23F1F">
        <w:t>painting</w:t>
      </w:r>
      <w:r w:rsidR="003C7F48">
        <w:t xml:space="preserve">, which developed from the </w:t>
      </w:r>
      <w:proofErr w:type="spellStart"/>
      <w:r w:rsidR="003C7F48">
        <w:t>mid 1910s</w:t>
      </w:r>
      <w:proofErr w:type="spellEnd"/>
      <w:r w:rsidR="003C7F48">
        <w:t xml:space="preserve"> to the 1950s</w:t>
      </w:r>
      <w:r>
        <w:t xml:space="preserve">. </w:t>
      </w:r>
      <w:r w:rsidR="003E43A4">
        <w:t>A technique pioneered by Max Meldrum (1875-1955) it is different to the use of tone developed by artists such as Leonard da Vinci (1452-1519) and Johannes Vermeer (1632-1675). Traditionally, European artists worked from dark to light, building up the painted surface to model form and create realistic effects</w:t>
      </w:r>
      <w:r w:rsidR="003B2934">
        <w:t xml:space="preserve"> as</w:t>
      </w:r>
      <w:r w:rsidR="003E43A4">
        <w:t xml:space="preserve"> part of the will to produce illusionistic forms and space on a two-dimensional painted surface</w:t>
      </w:r>
      <w:ins w:id="0" w:author="doctor" w:date="2014-02-22T15:43:00Z">
        <w:r w:rsidR="00E312CD">
          <w:t>.  This process</w:t>
        </w:r>
      </w:ins>
      <w:del w:id="1" w:author="doctor" w:date="2014-02-22T15:43:00Z">
        <w:r w:rsidR="00A23F1F" w:rsidDel="00E312CD">
          <w:delText>, and</w:delText>
        </w:r>
      </w:del>
      <w:r w:rsidR="00A23F1F">
        <w:t xml:space="preserve"> is based on closely observed preliminary sketches</w:t>
      </w:r>
      <w:r w:rsidR="003E43A4">
        <w:t>. In Australia, the technique developed by Meldrum</w:t>
      </w:r>
      <w:r w:rsidR="00A23F1F">
        <w:t xml:space="preserve"> involved the blocking in of tonal impressions</w:t>
      </w:r>
      <w:r w:rsidR="00A65DB7">
        <w:t xml:space="preserve"> with no under-drawing</w:t>
      </w:r>
      <w:r w:rsidR="00D402A6">
        <w:t xml:space="preserve"> or outlines</w:t>
      </w:r>
      <w:r w:rsidR="00A23F1F">
        <w:t>. Students would first place their easel very close to their subject then were encouraged to step at least twent</w:t>
      </w:r>
      <w:r w:rsidR="00A65DB7">
        <w:t>y feet or six met</w:t>
      </w:r>
      <w:r w:rsidR="003C7F48">
        <w:t>er</w:t>
      </w:r>
      <w:r w:rsidR="00A65DB7">
        <w:t>s back and</w:t>
      </w:r>
      <w:r w:rsidR="00A23F1F">
        <w:t xml:space="preserve"> observe the sub</w:t>
      </w:r>
      <w:r w:rsidR="00D402A6">
        <w:t>ject by half closing their eyes (or sometimes using sunglasses).</w:t>
      </w:r>
      <w:r w:rsidR="00A23F1F">
        <w:t xml:space="preserve"> As one of Meldrum’s students, artist A.M.E.</w:t>
      </w:r>
      <w:r w:rsidR="003C7F48">
        <w:t xml:space="preserve"> </w:t>
      </w:r>
      <w:r w:rsidR="00A23F1F">
        <w:t>Bale said, they had to seek ‘the setting down of optical impressions in their due order of precedence – the strongest contrast, the darkest dark, the lightest light – whatever “pulls the eye”</w:t>
      </w:r>
      <w:r w:rsidR="00D402A6">
        <w:t xml:space="preserve"> and claims the attention first</w:t>
      </w:r>
      <w:r w:rsidR="00A23F1F">
        <w:t>.’</w:t>
      </w:r>
      <w:r w:rsidR="00A65DB7">
        <w:t xml:space="preserve"> The result was often soft focus effects that created a moody or misty atmosphere.</w:t>
      </w:r>
    </w:p>
    <w:p w:rsidR="00D402A6" w:rsidRDefault="00D402A6"/>
    <w:p w:rsidR="00D402A6" w:rsidRDefault="00D402A6"/>
    <w:p w:rsidR="005B08C5" w:rsidRDefault="008E373F" w:rsidP="00E14E6D">
      <w:pPr>
        <w:tabs>
          <w:tab w:val="left" w:pos="142"/>
        </w:tabs>
      </w:pPr>
      <w:r w:rsidRPr="008E373F">
        <w:rPr>
          <w:noProof/>
          <w:lang w:val="en-GB" w:eastAsia="en-GB"/>
        </w:rPr>
        <w:drawing>
          <wp:inline distT="0" distB="0" distL="0" distR="0">
            <wp:extent cx="2046052" cy="2860040"/>
            <wp:effectExtent l="0" t="0" r="11430" b="10160"/>
            <wp:docPr id="1" name="Picture 1" descr="Macintosh HD:private:var:folders:zm:txs1741s7n108n18mhyrwly5ylbq44:T:TemporaryItems:meldrum_three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zm:txs1741s7n108n18mhyrwly5ylbq44:T:TemporaryItems:meldrum_threetre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245" cy="286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48" w:rsidRDefault="008E373F" w:rsidP="003C7F48">
      <w:r>
        <w:t xml:space="preserve">Max Meldrum, The Three Trees, </w:t>
      </w:r>
      <w:r w:rsidR="00D6637E">
        <w:t>c.</w:t>
      </w:r>
      <w:r>
        <w:t>1917</w:t>
      </w:r>
      <w:r w:rsidR="003C7F48">
        <w:t xml:space="preserve">. (Max Meldrum, </w:t>
      </w:r>
      <w:r w:rsidR="003C7F48" w:rsidRPr="005A47F7">
        <w:rPr>
          <w:i/>
        </w:rPr>
        <w:t>The Three Trees</w:t>
      </w:r>
      <w:r w:rsidR="003C7F48">
        <w:t>, c.1917</w:t>
      </w:r>
    </w:p>
    <w:p w:rsidR="003C7F48" w:rsidRDefault="003C7F48" w:rsidP="003C7F48">
      <w:r>
        <w:t>Private Collection – therefore, best to access via Tracey Lock-Weir, curator at Art Gallery of South Australia. Copyright is owned by the estate of the artist.</w:t>
      </w:r>
    </w:p>
    <w:p w:rsidR="003C7F48" w:rsidRPr="004713BC" w:rsidRDefault="003C7F48" w:rsidP="003C7F48">
      <w:pPr>
        <w:rPr>
          <w:rFonts w:eastAsia="Times New Roman" w:cs="Times New Roman"/>
          <w:color w:val="000000" w:themeColor="text1"/>
          <w:lang w:val="en-AU" w:eastAsia="en-US"/>
        </w:rPr>
      </w:pPr>
      <w:r>
        <w:t xml:space="preserve">- an alternative to this could be </w:t>
      </w:r>
      <w:r w:rsidRPr="005A47F7">
        <w:rPr>
          <w:rFonts w:eastAsia="Times New Roman" w:cs="Arial"/>
          <w:i/>
          <w:color w:val="000000" w:themeColor="text1"/>
          <w:lang w:val="en-AU" w:eastAsia="en-US"/>
        </w:rPr>
        <w:t>Shadows, landscape with trees </w:t>
      </w:r>
      <w:r w:rsidRPr="004713BC">
        <w:rPr>
          <w:rFonts w:eastAsia="Times New Roman" w:cs="Arial"/>
          <w:color w:val="000000" w:themeColor="text1"/>
          <w:lang w:val="en-AU" w:eastAsia="en-US"/>
        </w:rPr>
        <w:t>c.1925 from the National Gallery of Australia collection, thoug</w:t>
      </w:r>
      <w:r>
        <w:rPr>
          <w:rFonts w:eastAsia="Times New Roman" w:cs="Arial"/>
          <w:color w:val="000000" w:themeColor="text1"/>
          <w:lang w:val="en-AU" w:eastAsia="en-US"/>
        </w:rPr>
        <w:t>h the 1917 work would be better)</w:t>
      </w:r>
    </w:p>
    <w:p w:rsidR="008E373F" w:rsidRDefault="008E373F" w:rsidP="00E14E6D">
      <w:pPr>
        <w:tabs>
          <w:tab w:val="left" w:pos="142"/>
        </w:tabs>
      </w:pPr>
    </w:p>
    <w:p w:rsidR="008E373F" w:rsidRDefault="008E373F" w:rsidP="00E14E6D">
      <w:pPr>
        <w:tabs>
          <w:tab w:val="left" w:pos="142"/>
        </w:tabs>
      </w:pPr>
    </w:p>
    <w:p w:rsidR="00E14E6D" w:rsidRDefault="00A65DB7" w:rsidP="00E14E6D">
      <w:pPr>
        <w:tabs>
          <w:tab w:val="left" w:pos="142"/>
        </w:tabs>
      </w:pPr>
      <w:r>
        <w:t xml:space="preserve">Charged with using only five tones, Meldrum’s intention was to </w:t>
      </w:r>
      <w:r w:rsidR="00387AAC">
        <w:t>construct</w:t>
      </w:r>
      <w:r>
        <w:t xml:space="preserve"> </w:t>
      </w:r>
      <w:r w:rsidR="003C7F48">
        <w:t>‘</w:t>
      </w:r>
      <w:r>
        <w:t>spatial depth</w:t>
      </w:r>
      <w:r w:rsidR="003C7F48">
        <w:t>’:</w:t>
      </w:r>
      <w:r>
        <w:t xml:space="preserve"> a spontaneously produced perception of nature</w:t>
      </w:r>
      <w:r w:rsidR="003C7F48">
        <w:t>,</w:t>
      </w:r>
      <w:r>
        <w:t xml:space="preserve"> </w:t>
      </w:r>
      <w:r w:rsidR="003C7F48">
        <w:t xml:space="preserve">but </w:t>
      </w:r>
      <w:r>
        <w:t xml:space="preserve">one </w:t>
      </w:r>
      <w:r w:rsidR="003B2934">
        <w:t>needing</w:t>
      </w:r>
      <w:r>
        <w:t xml:space="preserve"> time for the viewer to take in. </w:t>
      </w:r>
      <w:r w:rsidR="00FC3CD2">
        <w:t xml:space="preserve">Meldrum considered </w:t>
      </w:r>
      <w:r w:rsidR="003C7F48">
        <w:t xml:space="preserve">his tonal method </w:t>
      </w:r>
      <w:r w:rsidR="00FC3CD2">
        <w:t>a ‘pure science’,</w:t>
      </w:r>
      <w:r w:rsidR="003B2934">
        <w:t xml:space="preserve"> producing </w:t>
      </w:r>
      <w:r w:rsidR="00FC3CD2">
        <w:t xml:space="preserve">an exact </w:t>
      </w:r>
      <w:r w:rsidR="005B08C5">
        <w:t>effect</w:t>
      </w:r>
      <w:r w:rsidR="00FC3CD2">
        <w:t xml:space="preserve"> of nature</w:t>
      </w:r>
      <w:r w:rsidR="005B08C5">
        <w:t xml:space="preserve">, </w:t>
      </w:r>
      <w:r w:rsidR="00FC3CD2">
        <w:t xml:space="preserve">and </w:t>
      </w:r>
      <w:r w:rsidR="003C7F48">
        <w:t xml:space="preserve">believed </w:t>
      </w:r>
      <w:r w:rsidR="00FC3CD2">
        <w:t xml:space="preserve">that anyone could learn to paint using </w:t>
      </w:r>
      <w:r w:rsidR="003C7F48">
        <w:t>this approach</w:t>
      </w:r>
      <w:r w:rsidR="00FC3CD2">
        <w:t>.</w:t>
      </w:r>
      <w:r w:rsidR="00D402A6">
        <w:t xml:space="preserve"> </w:t>
      </w:r>
      <w:r w:rsidR="009D45DD">
        <w:t>Meldrum</w:t>
      </w:r>
      <w:r w:rsidR="00D402A6">
        <w:t xml:space="preserve"> established his own school in Melbourne in 1917</w:t>
      </w:r>
      <w:r w:rsidR="009D45DD">
        <w:t xml:space="preserve"> </w:t>
      </w:r>
      <w:r w:rsidR="00237F46">
        <w:lastRenderedPageBreak/>
        <w:t xml:space="preserve">and his students included Clarice Beckett, Hayward Veal, Percy </w:t>
      </w:r>
      <w:proofErr w:type="spellStart"/>
      <w:r w:rsidR="00237F46">
        <w:t>Leason</w:t>
      </w:r>
      <w:proofErr w:type="spellEnd"/>
      <w:r w:rsidR="00237F46">
        <w:t xml:space="preserve">, </w:t>
      </w:r>
      <w:proofErr w:type="gramStart"/>
      <w:r w:rsidR="00237F46">
        <w:t>Colin</w:t>
      </w:r>
      <w:proofErr w:type="gramEnd"/>
      <w:r w:rsidR="00237F46">
        <w:t xml:space="preserve"> </w:t>
      </w:r>
      <w:proofErr w:type="spellStart"/>
      <w:r w:rsidR="00237F46">
        <w:t>Colahan</w:t>
      </w:r>
      <w:proofErr w:type="spellEnd"/>
      <w:r w:rsidR="003B2934">
        <w:t>. H</w:t>
      </w:r>
      <w:r w:rsidR="00237F46">
        <w:t xml:space="preserve">is influence also extended to artists such as William Frater, </w:t>
      </w:r>
      <w:r w:rsidR="000A7F6F">
        <w:t xml:space="preserve">Arnold Shore, Roy de </w:t>
      </w:r>
      <w:proofErr w:type="spellStart"/>
      <w:r w:rsidR="000A7F6F">
        <w:t>Maistre</w:t>
      </w:r>
      <w:proofErr w:type="spellEnd"/>
      <w:r w:rsidR="000A7F6F">
        <w:t>, Roland Wakelin and Lloyd Rees.</w:t>
      </w:r>
      <w:r w:rsidR="00E14E6D">
        <w:t xml:space="preserve"> </w:t>
      </w:r>
      <w:r w:rsidR="004C5A74">
        <w:t xml:space="preserve">His own use of the technique can be seen in </w:t>
      </w:r>
      <w:r w:rsidR="003519D0" w:rsidRPr="003519D0">
        <w:rPr>
          <w:i/>
        </w:rPr>
        <w:t>The Three Trees</w:t>
      </w:r>
      <w:r w:rsidR="004C5A74">
        <w:t xml:space="preserve">, c. 1917, though it must be said that his achievement was exceeded by many of his own students, such as Clarice Beckett and Colin </w:t>
      </w:r>
      <w:proofErr w:type="spellStart"/>
      <w:r w:rsidR="004C5A74">
        <w:t>Colahan</w:t>
      </w:r>
      <w:proofErr w:type="spellEnd"/>
      <w:r w:rsidR="004C5A74">
        <w:t xml:space="preserve">. Even </w:t>
      </w:r>
      <w:r w:rsidR="00E14E6D">
        <w:t xml:space="preserve">Wakelin and de </w:t>
      </w:r>
      <w:proofErr w:type="spellStart"/>
      <w:r w:rsidR="00E14E6D">
        <w:t>Maistre</w:t>
      </w:r>
      <w:proofErr w:type="spellEnd"/>
      <w:r w:rsidR="00E14E6D">
        <w:t xml:space="preserve">, for instance, moved away from their own explorations with </w:t>
      </w:r>
      <w:proofErr w:type="spellStart"/>
      <w:r w:rsidR="00E14E6D">
        <w:t>colour</w:t>
      </w:r>
      <w:proofErr w:type="spellEnd"/>
      <w:r w:rsidR="00E14E6D">
        <w:t xml:space="preserve"> theory to experiment with Meldrum’s tonal method. </w:t>
      </w:r>
    </w:p>
    <w:p w:rsidR="00237F46" w:rsidRDefault="00237F46" w:rsidP="00E14E6D">
      <w:pPr>
        <w:tabs>
          <w:tab w:val="left" w:pos="142"/>
        </w:tabs>
      </w:pPr>
    </w:p>
    <w:p w:rsidR="00237F46" w:rsidRDefault="00237F46" w:rsidP="00E14E6D">
      <w:pPr>
        <w:tabs>
          <w:tab w:val="left" w:pos="142"/>
        </w:tabs>
      </w:pPr>
      <w:r>
        <w:rPr>
          <w:noProof/>
          <w:lang w:val="en-GB" w:eastAsia="en-GB"/>
        </w:rPr>
        <w:drawing>
          <wp:inline distT="0" distB="0" distL="0" distR="0">
            <wp:extent cx="1995456" cy="2337012"/>
            <wp:effectExtent l="0" t="0" r="11430" b="0"/>
            <wp:docPr id="3" name="Picture 3" descr="Macintosh HD:private:var:folders:zm:txs1741s7n108n18mhyrwly5ylbq44:T:TemporaryItems:beckett_hawthorneteagard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zm:txs1741s7n108n18mhyrwly5ylbq44:T:TemporaryItems:beckett_hawthorneteagarden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6" cy="233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F46" w:rsidRDefault="00237F46" w:rsidP="00E14E6D">
      <w:pPr>
        <w:tabs>
          <w:tab w:val="left" w:pos="142"/>
        </w:tabs>
      </w:pPr>
      <w:r>
        <w:t>Clarice Beckett, Hawthorn Tea Gardens, c. 1936</w:t>
      </w:r>
    </w:p>
    <w:p w:rsidR="00237F46" w:rsidRDefault="00237F46" w:rsidP="00E14E6D">
      <w:pPr>
        <w:tabs>
          <w:tab w:val="left" w:pos="142"/>
        </w:tabs>
      </w:pPr>
    </w:p>
    <w:p w:rsidR="00A163BC" w:rsidRDefault="00E14E6D" w:rsidP="00A163BC">
      <w:pPr>
        <w:tabs>
          <w:tab w:val="left" w:pos="142"/>
        </w:tabs>
      </w:pPr>
      <w:r>
        <w:t>In 1919, Meldrum’s students held an exhibition at the Melbourne Athenaeum Gallery</w:t>
      </w:r>
      <w:r w:rsidR="003B2934">
        <w:t>, which controversially divided the opinions of the</w:t>
      </w:r>
      <w:r>
        <w:t xml:space="preserve"> </w:t>
      </w:r>
      <w:bookmarkStart w:id="2" w:name="_GoBack"/>
      <w:bookmarkEnd w:id="2"/>
      <w:del w:id="3" w:author="doctor" w:date="2014-02-22T15:44:00Z">
        <w:r w:rsidDel="00E312CD">
          <w:delText xml:space="preserve"> </w:delText>
        </w:r>
      </w:del>
      <w:r>
        <w:t xml:space="preserve">art community. By the early 1920s his followers became known as </w:t>
      </w:r>
      <w:r w:rsidR="004C5A74">
        <w:t>‘</w:t>
      </w:r>
      <w:proofErr w:type="spellStart"/>
      <w:r>
        <w:t>Meldrumites</w:t>
      </w:r>
      <w:proofErr w:type="spellEnd"/>
      <w:r w:rsidR="004C5A74">
        <w:t>’</w:t>
      </w:r>
      <w:r>
        <w:t xml:space="preserve">. Meldrum himself was rigorous in advancing his method through lectures (for example, </w:t>
      </w:r>
      <w:r w:rsidR="003519D0" w:rsidRPr="003519D0">
        <w:rPr>
          <w:i/>
        </w:rPr>
        <w:t>The Invariable Truths of Depictive Art,</w:t>
      </w:r>
      <w:r>
        <w:t xml:space="preserve"> 1917) and books (</w:t>
      </w:r>
      <w:r w:rsidR="003519D0" w:rsidRPr="003519D0">
        <w:rPr>
          <w:i/>
        </w:rPr>
        <w:t>Max Meldrum:</w:t>
      </w:r>
      <w:r w:rsidR="00862885">
        <w:rPr>
          <w:i/>
        </w:rPr>
        <w:t xml:space="preserve"> H</w:t>
      </w:r>
      <w:r w:rsidR="003519D0" w:rsidRPr="003519D0">
        <w:rPr>
          <w:i/>
        </w:rPr>
        <w:t>is art and his views</w:t>
      </w:r>
      <w:r>
        <w:t xml:space="preserve">, 1917, and </w:t>
      </w:r>
      <w:r w:rsidR="003519D0" w:rsidRPr="003519D0">
        <w:rPr>
          <w:i/>
        </w:rPr>
        <w:t>The Science of Appearances</w:t>
      </w:r>
      <w:r>
        <w:t>, 1950).</w:t>
      </w:r>
      <w:r w:rsidR="00A163BC">
        <w:t xml:space="preserve"> In subsequent years Meldrum was largely dismissed as a conservative anti-modernist</w:t>
      </w:r>
      <w:r w:rsidR="003B2934">
        <w:t>.</w:t>
      </w:r>
      <w:r w:rsidR="00A163BC">
        <w:t xml:space="preserve"> </w:t>
      </w:r>
      <w:r w:rsidR="003B2934">
        <w:t>However some have</w:t>
      </w:r>
      <w:r w:rsidR="00A163BC">
        <w:t xml:space="preserve"> argued that, while Meldrum himself remained fairly conservative, his method did open up a generation of Australian artists to the potential of modernism.</w:t>
      </w:r>
      <w:r w:rsidR="004C5A74">
        <w:t xml:space="preserve"> Certainly he was a rare creature in Australian art having developed and taught his own unique theory of painting.</w:t>
      </w:r>
    </w:p>
    <w:p w:rsidR="004D3F41" w:rsidRDefault="004D3F41" w:rsidP="00E14E6D">
      <w:pPr>
        <w:tabs>
          <w:tab w:val="left" w:pos="142"/>
        </w:tabs>
      </w:pPr>
    </w:p>
    <w:p w:rsidR="00CC3B3F" w:rsidRDefault="00CC3B3F" w:rsidP="004D3F41"/>
    <w:p w:rsidR="004D3F41" w:rsidRDefault="004D3F41" w:rsidP="004D3F41"/>
    <w:p w:rsidR="004D3F41" w:rsidRPr="00CC3B3F" w:rsidRDefault="00CC3B3F" w:rsidP="004D3F41">
      <w:pPr>
        <w:rPr>
          <w:b/>
        </w:rPr>
      </w:pPr>
      <w:r w:rsidRPr="00CC3B3F">
        <w:rPr>
          <w:b/>
        </w:rPr>
        <w:t>References and Further Reading:</w:t>
      </w:r>
    </w:p>
    <w:p w:rsidR="00FC3CD2" w:rsidRDefault="00FC3CD2" w:rsidP="004D3F41"/>
    <w:p w:rsidR="004D3F41" w:rsidRDefault="00862885" w:rsidP="00862885">
      <w:proofErr w:type="spellStart"/>
      <w:r>
        <w:t>Colahan</w:t>
      </w:r>
      <w:proofErr w:type="spellEnd"/>
      <w:r>
        <w:t xml:space="preserve">, Colin, ed. (1919) </w:t>
      </w:r>
      <w:r w:rsidR="003519D0" w:rsidRPr="003519D0">
        <w:rPr>
          <w:i/>
        </w:rPr>
        <w:t>Max Meldrum: His Art and His Views</w:t>
      </w:r>
      <w:r>
        <w:t xml:space="preserve">, Melbourne: </w:t>
      </w:r>
      <w:proofErr w:type="spellStart"/>
      <w:r>
        <w:t>McCubbin</w:t>
      </w:r>
      <w:proofErr w:type="spellEnd"/>
      <w:r>
        <w:t>.</w:t>
      </w:r>
      <w:r w:rsidR="004D3F41">
        <w:t xml:space="preserve"> </w:t>
      </w:r>
      <w:r>
        <w:t xml:space="preserve"> (I</w:t>
      </w:r>
      <w:r w:rsidR="004D3F41">
        <w:t xml:space="preserve">ncludes his 1917 lecture </w:t>
      </w:r>
      <w:r>
        <w:t>‘</w:t>
      </w:r>
      <w:r w:rsidR="004D3F41">
        <w:t>The Invariable Truths of Depictive Art</w:t>
      </w:r>
      <w:r w:rsidR="00FC3CD2">
        <w:t>’</w:t>
      </w:r>
      <w:r>
        <w:t>)</w:t>
      </w:r>
    </w:p>
    <w:p w:rsidR="00862885" w:rsidRDefault="00862885" w:rsidP="00862885"/>
    <w:p w:rsidR="00862885" w:rsidRDefault="00862885" w:rsidP="00862885">
      <w:r>
        <w:t xml:space="preserve">Lock-Weir, Tracey, (2008) </w:t>
      </w:r>
      <w:r w:rsidR="003519D0" w:rsidRPr="003519D0">
        <w:rPr>
          <w:i/>
          <w:u w:val="single"/>
        </w:rPr>
        <w:t xml:space="preserve">Misty Moderns: Australian </w:t>
      </w:r>
      <w:proofErr w:type="spellStart"/>
      <w:r w:rsidR="003519D0" w:rsidRPr="003519D0">
        <w:rPr>
          <w:i/>
          <w:u w:val="single"/>
        </w:rPr>
        <w:t>Tonalists</w:t>
      </w:r>
      <w:proofErr w:type="spellEnd"/>
      <w:r w:rsidR="003519D0" w:rsidRPr="003519D0">
        <w:rPr>
          <w:i/>
          <w:u w:val="single"/>
        </w:rPr>
        <w:t xml:space="preserve"> 1915-1950</w:t>
      </w:r>
      <w:r w:rsidR="003519D0" w:rsidRPr="003519D0">
        <w:rPr>
          <w:i/>
        </w:rPr>
        <w:t xml:space="preserve">, </w:t>
      </w:r>
      <w:r>
        <w:t>exhibition catalogue, Art Gallery of South Australia.</w:t>
      </w:r>
    </w:p>
    <w:p w:rsidR="00C825D2" w:rsidRDefault="00C825D2"/>
    <w:p w:rsidR="004D3F41" w:rsidRDefault="004D3F41" w:rsidP="004D3F41"/>
    <w:p w:rsidR="004D3F41" w:rsidRDefault="004713BC" w:rsidP="004D3F41">
      <w:r>
        <w:t>Meldrum, Max</w:t>
      </w:r>
      <w:r w:rsidR="00862885">
        <w:t>.</w:t>
      </w:r>
      <w:r>
        <w:t xml:space="preserve"> </w:t>
      </w:r>
      <w:r w:rsidR="00862885">
        <w:t xml:space="preserve">(2008, 1950) </w:t>
      </w:r>
      <w:r w:rsidR="003519D0" w:rsidRPr="003519D0">
        <w:rPr>
          <w:i/>
        </w:rPr>
        <w:t>Meldrum: The Science of Appearances</w:t>
      </w:r>
      <w:r w:rsidR="00862885">
        <w:t xml:space="preserve">, </w:t>
      </w:r>
      <w:r>
        <w:t xml:space="preserve">Ames, Kenyon R (re-arranged and edited), </w:t>
      </w:r>
      <w:proofErr w:type="gramStart"/>
      <w:r w:rsidR="00862885">
        <w:t>Frankston</w:t>
      </w:r>
      <w:proofErr w:type="gramEnd"/>
      <w:r w:rsidR="00862885">
        <w:t xml:space="preserve"> South: </w:t>
      </w:r>
      <w:r>
        <w:t>Cinemascope Productions.</w:t>
      </w:r>
    </w:p>
    <w:p w:rsidR="004D3F41" w:rsidRDefault="004D3F41" w:rsidP="004D3F41"/>
    <w:p w:rsidR="004713BC" w:rsidRPr="004713BC" w:rsidRDefault="00862885" w:rsidP="004713BC">
      <w:pPr>
        <w:rPr>
          <w:rFonts w:ascii="Cambria" w:eastAsia="Times New Roman" w:hAnsi="Cambria" w:cs="Times New Roman"/>
          <w:color w:val="000000" w:themeColor="text1"/>
          <w:lang w:val="en-AU" w:eastAsia="en-US"/>
        </w:rPr>
      </w:pPr>
      <w:proofErr w:type="gramStart"/>
      <w:r w:rsidRPr="004713BC">
        <w:rPr>
          <w:rFonts w:ascii="Cambria" w:eastAsia="Times New Roman" w:hAnsi="Cambria" w:cs="Arial"/>
          <w:color w:val="000000" w:themeColor="text1"/>
          <w:lang w:val="en-AU" w:eastAsia="en-US"/>
        </w:rPr>
        <w:t xml:space="preserve">Perry </w:t>
      </w:r>
      <w:r>
        <w:rPr>
          <w:rFonts w:ascii="Cambria" w:eastAsia="Times New Roman" w:hAnsi="Cambria" w:cs="Arial"/>
          <w:color w:val="000000" w:themeColor="text1"/>
          <w:lang w:val="en-AU" w:eastAsia="en-US"/>
        </w:rPr>
        <w:t>,</w:t>
      </w:r>
      <w:proofErr w:type="gramEnd"/>
      <w:r>
        <w:rPr>
          <w:rFonts w:ascii="Cambria" w:eastAsia="Times New Roman" w:hAnsi="Cambria" w:cs="Arial"/>
          <w:color w:val="000000" w:themeColor="text1"/>
          <w:lang w:val="en-AU" w:eastAsia="en-US"/>
        </w:rPr>
        <w:t xml:space="preserve"> </w:t>
      </w:r>
      <w:r w:rsidR="004713BC" w:rsidRPr="004713BC">
        <w:rPr>
          <w:rFonts w:ascii="Cambria" w:eastAsia="Times New Roman" w:hAnsi="Cambria" w:cs="Arial"/>
          <w:color w:val="000000" w:themeColor="text1"/>
          <w:lang w:val="en-AU" w:eastAsia="en-US"/>
        </w:rPr>
        <w:t xml:space="preserve">Peter &amp; </w:t>
      </w:r>
      <w:r w:rsidRPr="004713BC">
        <w:rPr>
          <w:rFonts w:ascii="Cambria" w:eastAsia="Times New Roman" w:hAnsi="Cambria" w:cs="Arial"/>
          <w:color w:val="000000" w:themeColor="text1"/>
          <w:lang w:val="en-AU" w:eastAsia="en-US"/>
        </w:rPr>
        <w:t>Perry</w:t>
      </w:r>
      <w:r>
        <w:rPr>
          <w:rFonts w:ascii="Cambria" w:eastAsia="Times New Roman" w:hAnsi="Cambria" w:cs="Arial"/>
          <w:color w:val="000000" w:themeColor="text1"/>
          <w:lang w:val="en-AU" w:eastAsia="en-US"/>
        </w:rPr>
        <w:t xml:space="preserve">, </w:t>
      </w:r>
      <w:r w:rsidR="004713BC" w:rsidRPr="004713BC">
        <w:rPr>
          <w:rFonts w:ascii="Cambria" w:eastAsia="Times New Roman" w:hAnsi="Cambria" w:cs="Arial"/>
          <w:color w:val="000000" w:themeColor="text1"/>
          <w:lang w:val="en-AU" w:eastAsia="en-US"/>
        </w:rPr>
        <w:t>John</w:t>
      </w:r>
      <w:r>
        <w:rPr>
          <w:rFonts w:ascii="Cambria" w:eastAsia="Times New Roman" w:hAnsi="Cambria" w:cs="Arial"/>
          <w:color w:val="000000" w:themeColor="text1"/>
          <w:lang w:val="en-AU" w:eastAsia="en-US"/>
        </w:rPr>
        <w:t xml:space="preserve">. (1996) </w:t>
      </w:r>
      <w:r w:rsidR="003519D0" w:rsidRPr="003519D0">
        <w:rPr>
          <w:rFonts w:ascii="Cambria" w:eastAsia="Times New Roman" w:hAnsi="Cambria" w:cs="Arial"/>
          <w:i/>
          <w:color w:val="000000" w:themeColor="text1"/>
          <w:lang w:val="en-AU" w:eastAsia="en-US"/>
        </w:rPr>
        <w:t>Max Meldrum and associates: their art, lives and influences</w:t>
      </w:r>
      <w:r w:rsidR="004713BC" w:rsidRPr="004713BC">
        <w:rPr>
          <w:rFonts w:ascii="Cambria" w:eastAsia="Times New Roman" w:hAnsi="Cambria" w:cs="Arial"/>
          <w:color w:val="000000" w:themeColor="text1"/>
          <w:lang w:val="en-AU" w:eastAsia="en-US"/>
        </w:rPr>
        <w:t>, Victoria: Castlemaine Art Gallery and Historical Museum</w:t>
      </w:r>
      <w:r>
        <w:rPr>
          <w:rFonts w:ascii="Cambria" w:eastAsia="Times New Roman" w:hAnsi="Cambria" w:cs="Arial"/>
          <w:color w:val="000000" w:themeColor="text1"/>
          <w:lang w:val="en-AU" w:eastAsia="en-US"/>
        </w:rPr>
        <w:t>.</w:t>
      </w:r>
    </w:p>
    <w:p w:rsidR="004D3F41" w:rsidRPr="004713BC" w:rsidRDefault="004D3F41" w:rsidP="004D3F41">
      <w:pPr>
        <w:rPr>
          <w:rFonts w:ascii="Cambria" w:hAnsi="Cambria"/>
        </w:rPr>
      </w:pPr>
    </w:p>
    <w:p w:rsidR="004D3F41" w:rsidRDefault="004D3F41" w:rsidP="004D3F41"/>
    <w:p w:rsidR="00510D21" w:rsidRDefault="00510D21" w:rsidP="00510D21"/>
    <w:p w:rsidR="00237F46" w:rsidRPr="00510D21" w:rsidRDefault="00237F46" w:rsidP="00237F46">
      <w:pPr>
        <w:rPr>
          <w:b/>
        </w:rPr>
      </w:pPr>
    </w:p>
    <w:sectPr w:rsidR="00237F46" w:rsidRPr="00510D21" w:rsidSect="003F17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515" w:rsidRDefault="00C67515" w:rsidP="00A23F1F">
      <w:r>
        <w:separator/>
      </w:r>
    </w:p>
  </w:endnote>
  <w:endnote w:type="continuationSeparator" w:id="0">
    <w:p w:rsidR="00C67515" w:rsidRDefault="00C67515" w:rsidP="00A2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3B8" w:rsidRDefault="00F363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3B8" w:rsidRDefault="00F363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3B8" w:rsidRDefault="00F363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515" w:rsidRDefault="00C67515" w:rsidP="00A23F1F">
      <w:r>
        <w:separator/>
      </w:r>
    </w:p>
  </w:footnote>
  <w:footnote w:type="continuationSeparator" w:id="0">
    <w:p w:rsidR="00C67515" w:rsidRDefault="00C67515" w:rsidP="00A23F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3B8" w:rsidRDefault="00F363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885" w:rsidRDefault="00862885">
    <w:pPr>
      <w:pStyle w:val="Header"/>
    </w:pPr>
    <w:r>
      <w:t xml:space="preserve">Angela </w:t>
    </w:r>
    <w:proofErr w:type="spellStart"/>
    <w:r>
      <w:t>Philp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3B8" w:rsidRDefault="00F363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67174"/>
    <w:multiLevelType w:val="hybridMultilevel"/>
    <w:tmpl w:val="1C401BBE"/>
    <w:lvl w:ilvl="0" w:tplc="A59E2560">
      <w:start w:val="198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revisionView w:markup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919"/>
    <w:rsid w:val="000A7F6F"/>
    <w:rsid w:val="001A1B77"/>
    <w:rsid w:val="001F3919"/>
    <w:rsid w:val="00237F46"/>
    <w:rsid w:val="003519D0"/>
    <w:rsid w:val="00371554"/>
    <w:rsid w:val="00387AAC"/>
    <w:rsid w:val="003B2934"/>
    <w:rsid w:val="003C7F48"/>
    <w:rsid w:val="003E43A4"/>
    <w:rsid w:val="003F17CC"/>
    <w:rsid w:val="004713BC"/>
    <w:rsid w:val="004C5A74"/>
    <w:rsid w:val="004D3F41"/>
    <w:rsid w:val="00510D21"/>
    <w:rsid w:val="005A47F7"/>
    <w:rsid w:val="005B08C5"/>
    <w:rsid w:val="005B0AFE"/>
    <w:rsid w:val="00705DC3"/>
    <w:rsid w:val="00862885"/>
    <w:rsid w:val="008E373F"/>
    <w:rsid w:val="009D45DD"/>
    <w:rsid w:val="00A163BC"/>
    <w:rsid w:val="00A23F1F"/>
    <w:rsid w:val="00A65DB7"/>
    <w:rsid w:val="00B25611"/>
    <w:rsid w:val="00C67515"/>
    <w:rsid w:val="00C825D2"/>
    <w:rsid w:val="00CC3B3F"/>
    <w:rsid w:val="00D402A6"/>
    <w:rsid w:val="00D6637E"/>
    <w:rsid w:val="00D86EED"/>
    <w:rsid w:val="00E14E6D"/>
    <w:rsid w:val="00E312CD"/>
    <w:rsid w:val="00F363B8"/>
    <w:rsid w:val="00FC3CD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8E37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53557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F4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23F1F"/>
  </w:style>
  <w:style w:type="character" w:customStyle="1" w:styleId="FootnoteTextChar">
    <w:name w:val="Footnote Text Char"/>
    <w:basedOn w:val="DefaultParagraphFont"/>
    <w:link w:val="FootnoteText"/>
    <w:uiPriority w:val="99"/>
    <w:rsid w:val="00A23F1F"/>
  </w:style>
  <w:style w:type="character" w:styleId="FootnoteReference">
    <w:name w:val="footnote reference"/>
    <w:basedOn w:val="DefaultParagraphFont"/>
    <w:uiPriority w:val="99"/>
    <w:unhideWhenUsed/>
    <w:rsid w:val="00A23F1F"/>
    <w:rPr>
      <w:vertAlign w:val="superscript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8E373F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713BC"/>
  </w:style>
  <w:style w:type="paragraph" w:styleId="Header">
    <w:name w:val="header"/>
    <w:basedOn w:val="Normal"/>
    <w:link w:val="HeaderChar"/>
    <w:uiPriority w:val="99"/>
    <w:semiHidden/>
    <w:unhideWhenUsed/>
    <w:rsid w:val="003C7F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7F48"/>
  </w:style>
  <w:style w:type="paragraph" w:styleId="Footer">
    <w:name w:val="footer"/>
    <w:basedOn w:val="Normal"/>
    <w:link w:val="FooterChar"/>
    <w:uiPriority w:val="99"/>
    <w:semiHidden/>
    <w:unhideWhenUsed/>
    <w:rsid w:val="003C7F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8E37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53557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F4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23F1F"/>
  </w:style>
  <w:style w:type="character" w:customStyle="1" w:styleId="FootnoteTextChar">
    <w:name w:val="Footnote Text Char"/>
    <w:basedOn w:val="DefaultParagraphFont"/>
    <w:link w:val="FootnoteText"/>
    <w:uiPriority w:val="99"/>
    <w:rsid w:val="00A23F1F"/>
  </w:style>
  <w:style w:type="character" w:styleId="FootnoteReference">
    <w:name w:val="footnote reference"/>
    <w:basedOn w:val="DefaultParagraphFont"/>
    <w:uiPriority w:val="99"/>
    <w:unhideWhenUsed/>
    <w:rsid w:val="00A23F1F"/>
    <w:rPr>
      <w:vertAlign w:val="superscript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8E373F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4713BC"/>
  </w:style>
  <w:style w:type="paragraph" w:styleId="Header">
    <w:name w:val="header"/>
    <w:basedOn w:val="Normal"/>
    <w:link w:val="HeaderChar"/>
    <w:uiPriority w:val="99"/>
    <w:semiHidden/>
    <w:unhideWhenUsed/>
    <w:rsid w:val="003C7F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7F48"/>
  </w:style>
  <w:style w:type="paragraph" w:styleId="Footer">
    <w:name w:val="footer"/>
    <w:basedOn w:val="Normal"/>
    <w:link w:val="FooterChar"/>
    <w:uiPriority w:val="99"/>
    <w:semiHidden/>
    <w:unhideWhenUsed/>
    <w:rsid w:val="003C7F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Philp</dc:creator>
  <cp:lastModifiedBy>doctor</cp:lastModifiedBy>
  <cp:revision>2</cp:revision>
  <cp:lastPrinted>2014-02-02T05:50:00Z</cp:lastPrinted>
  <dcterms:created xsi:type="dcterms:W3CDTF">2014-02-22T15:45:00Z</dcterms:created>
  <dcterms:modified xsi:type="dcterms:W3CDTF">2014-02-22T15:45:00Z</dcterms:modified>
</cp:coreProperties>
</file>