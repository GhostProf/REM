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608E7" w14:textId="77777777" w:rsidR="00A27798" w:rsidRPr="00BA69F3" w:rsidRDefault="004C7869">
      <w:pPr>
        <w:rPr>
          <w:rFonts w:ascii="Times New Roman" w:hAnsi="Times New Roman" w:cs="Times New Roman"/>
          <w:b/>
          <w:sz w:val="36"/>
          <w:szCs w:val="36"/>
        </w:rPr>
      </w:pPr>
      <w:r w:rsidRPr="00BA69F3">
        <w:rPr>
          <w:rFonts w:ascii="Times New Roman" w:hAnsi="Times New Roman" w:cs="Times New Roman"/>
          <w:b/>
          <w:sz w:val="36"/>
          <w:szCs w:val="36"/>
        </w:rPr>
        <w:t>Cernuda</w:t>
      </w:r>
      <w:r w:rsidR="00BA69F3">
        <w:rPr>
          <w:rFonts w:ascii="Times New Roman" w:hAnsi="Times New Roman" w:cs="Times New Roman"/>
          <w:b/>
          <w:sz w:val="36"/>
          <w:szCs w:val="36"/>
        </w:rPr>
        <w:t>,</w:t>
      </w:r>
      <w:r w:rsidRPr="00BA69F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A69F3" w:rsidRPr="00BA69F3">
        <w:rPr>
          <w:rFonts w:ascii="Times New Roman" w:hAnsi="Times New Roman" w:cs="Times New Roman"/>
          <w:b/>
          <w:sz w:val="36"/>
          <w:szCs w:val="36"/>
        </w:rPr>
        <w:t xml:space="preserve">Luis </w:t>
      </w:r>
      <w:r w:rsidR="00B04D85" w:rsidRPr="00BA69F3">
        <w:rPr>
          <w:rFonts w:ascii="Times New Roman" w:hAnsi="Times New Roman" w:cs="Times New Roman"/>
          <w:b/>
          <w:sz w:val="36"/>
          <w:szCs w:val="36"/>
        </w:rPr>
        <w:t>(1902-1963)</w:t>
      </w:r>
      <w:r w:rsidR="002D64D1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</w:t>
      </w:r>
    </w:p>
    <w:p w14:paraId="4FF06F44" w14:textId="77777777" w:rsidR="00E86CC9" w:rsidRPr="0055267E" w:rsidRDefault="00E86CC9">
      <w:pPr>
        <w:rPr>
          <w:rFonts w:ascii="Times New Roman" w:hAnsi="Times New Roman" w:cs="Times New Roman"/>
        </w:rPr>
      </w:pPr>
    </w:p>
    <w:p w14:paraId="3CD65825" w14:textId="3F8E14FA" w:rsidR="00E431D7" w:rsidRDefault="00B04D85" w:rsidP="00E431D7">
      <w:pPr>
        <w:rPr>
          <w:rFonts w:ascii="Times New Roman" w:hAnsi="Times New Roman" w:cs="Times New Roman"/>
        </w:rPr>
      </w:pPr>
      <w:r w:rsidRPr="0055267E">
        <w:rPr>
          <w:rFonts w:ascii="Times New Roman" w:hAnsi="Times New Roman" w:cs="Times New Roman"/>
        </w:rPr>
        <w:t xml:space="preserve">Luis Cernuda was </w:t>
      </w:r>
      <w:r w:rsidR="00713E50" w:rsidRPr="0055267E">
        <w:rPr>
          <w:rFonts w:ascii="Times New Roman" w:hAnsi="Times New Roman" w:cs="Times New Roman"/>
        </w:rPr>
        <w:t>one of the most talented poets of twentieth-century Spain</w:t>
      </w:r>
      <w:r w:rsidR="00D36AD4">
        <w:rPr>
          <w:rFonts w:ascii="Times New Roman" w:hAnsi="Times New Roman" w:cs="Times New Roman"/>
        </w:rPr>
        <w:t>. He belonged to the</w:t>
      </w:r>
      <w:r w:rsidR="00713E50">
        <w:rPr>
          <w:rFonts w:ascii="Times New Roman" w:hAnsi="Times New Roman" w:cs="Times New Roman"/>
        </w:rPr>
        <w:t xml:space="preserve"> literary group GENERACIÓN DEL </w:t>
      </w:r>
      <w:r w:rsidR="00713E50" w:rsidRPr="0055267E">
        <w:rPr>
          <w:rFonts w:ascii="Times New Roman" w:hAnsi="Times New Roman" w:cs="Times New Roman"/>
        </w:rPr>
        <w:t>27</w:t>
      </w:r>
      <w:r w:rsidR="00713E50">
        <w:rPr>
          <w:rFonts w:ascii="Times New Roman" w:hAnsi="Times New Roman" w:cs="Times New Roman"/>
        </w:rPr>
        <w:t>, but unlike his contemporaries, FEDERICO GARCÍA LORCA, RAFAEL ALBERTI, JOR</w:t>
      </w:r>
      <w:r w:rsidR="00BB751F">
        <w:rPr>
          <w:rFonts w:ascii="Times New Roman" w:hAnsi="Times New Roman" w:cs="Times New Roman"/>
        </w:rPr>
        <w:t>GE GUILLÉN, VICENTE ALEIXANDRE</w:t>
      </w:r>
      <w:r w:rsidR="00D36AD4">
        <w:rPr>
          <w:rFonts w:ascii="Times New Roman" w:hAnsi="Times New Roman" w:cs="Times New Roman"/>
        </w:rPr>
        <w:t xml:space="preserve">, </w:t>
      </w:r>
      <w:r w:rsidR="00713E50">
        <w:rPr>
          <w:rFonts w:ascii="Times New Roman" w:hAnsi="Times New Roman" w:cs="Times New Roman"/>
        </w:rPr>
        <w:t>and PEDRO SALINAS,</w:t>
      </w:r>
      <w:r w:rsidR="0009149C">
        <w:rPr>
          <w:rFonts w:ascii="Times New Roman" w:hAnsi="Times New Roman" w:cs="Times New Roman"/>
        </w:rPr>
        <w:t xml:space="preserve"> </w:t>
      </w:r>
      <w:r w:rsidR="00713E50">
        <w:rPr>
          <w:rFonts w:ascii="Times New Roman" w:hAnsi="Times New Roman" w:cs="Times New Roman"/>
        </w:rPr>
        <w:t xml:space="preserve">did not receive recognition until after </w:t>
      </w:r>
      <w:r w:rsidR="00713E50" w:rsidRPr="0055267E">
        <w:rPr>
          <w:rFonts w:ascii="Times New Roman" w:hAnsi="Times New Roman" w:cs="Times New Roman"/>
        </w:rPr>
        <w:t>his death.</w:t>
      </w:r>
      <w:r w:rsidR="00713E50">
        <w:rPr>
          <w:rFonts w:ascii="Times New Roman" w:hAnsi="Times New Roman" w:cs="Times New Roman"/>
        </w:rPr>
        <w:t xml:space="preserve"> </w:t>
      </w:r>
      <w:proofErr w:type="spellStart"/>
      <w:r w:rsidR="00AA6DC0">
        <w:rPr>
          <w:rFonts w:ascii="Times New Roman" w:hAnsi="Times New Roman" w:cs="Times New Roman"/>
        </w:rPr>
        <w:t>Cernuda</w:t>
      </w:r>
      <w:r w:rsidR="00D36AD4">
        <w:rPr>
          <w:rFonts w:ascii="Times New Roman" w:hAnsi="Times New Roman" w:cs="Times New Roman"/>
        </w:rPr>
        <w:t>’s</w:t>
      </w:r>
      <w:proofErr w:type="spellEnd"/>
      <w:r w:rsidR="00D36AD4">
        <w:rPr>
          <w:rFonts w:ascii="Times New Roman" w:hAnsi="Times New Roman" w:cs="Times New Roman"/>
        </w:rPr>
        <w:t xml:space="preserve"> complete</w:t>
      </w:r>
      <w:r w:rsidR="003455D3">
        <w:rPr>
          <w:rFonts w:ascii="Times New Roman" w:hAnsi="Times New Roman" w:cs="Times New Roman"/>
        </w:rPr>
        <w:t xml:space="preserve"> poems, </w:t>
      </w:r>
      <w:r w:rsidR="00AA6DC0" w:rsidRPr="00AA6DC0">
        <w:rPr>
          <w:rFonts w:ascii="Times New Roman" w:hAnsi="Times New Roman" w:cs="Times New Roman"/>
          <w:i/>
          <w:lang w:val="es-ES_tradnl"/>
        </w:rPr>
        <w:t>La realidad y el deseo</w:t>
      </w:r>
      <w:r w:rsidR="00AA6DC0" w:rsidRPr="00AA6DC0">
        <w:rPr>
          <w:rFonts w:ascii="Times New Roman" w:hAnsi="Times New Roman" w:cs="Times New Roman"/>
        </w:rPr>
        <w:t xml:space="preserve"> [</w:t>
      </w:r>
      <w:r w:rsidR="00AA6DC0" w:rsidRPr="00AA6DC0">
        <w:rPr>
          <w:rFonts w:ascii="Times New Roman" w:hAnsi="Times New Roman" w:cs="Times New Roman"/>
          <w:i/>
        </w:rPr>
        <w:t>Reality and Desire</w:t>
      </w:r>
      <w:r w:rsidR="00AA6DC0" w:rsidRPr="00AA6DC0">
        <w:rPr>
          <w:rFonts w:ascii="Times New Roman" w:hAnsi="Times New Roman" w:cs="Times New Roman"/>
        </w:rPr>
        <w:t>]</w:t>
      </w:r>
      <w:r w:rsidR="00AA6DC0">
        <w:rPr>
          <w:rFonts w:ascii="Times New Roman" w:hAnsi="Times New Roman" w:cs="Times New Roman"/>
        </w:rPr>
        <w:t>, published in 1936 and expanded in 19</w:t>
      </w:r>
      <w:r w:rsidR="003455D3">
        <w:rPr>
          <w:rFonts w:ascii="Times New Roman" w:hAnsi="Times New Roman" w:cs="Times New Roman"/>
        </w:rPr>
        <w:t xml:space="preserve">58 and 1964, constitutes, according to critic Derek Harris, a poetic autobiography </w:t>
      </w:r>
      <w:r w:rsidR="00D36AD4">
        <w:rPr>
          <w:rFonts w:ascii="Times New Roman" w:hAnsi="Times New Roman" w:cs="Times New Roman"/>
        </w:rPr>
        <w:t xml:space="preserve">that </w:t>
      </w:r>
      <w:r w:rsidR="003455D3">
        <w:rPr>
          <w:rFonts w:ascii="Times New Roman" w:hAnsi="Times New Roman" w:cs="Times New Roman"/>
        </w:rPr>
        <w:t>expresses</w:t>
      </w:r>
      <w:r w:rsidR="00AA6DC0">
        <w:rPr>
          <w:rFonts w:ascii="Times New Roman" w:hAnsi="Times New Roman" w:cs="Times New Roman"/>
        </w:rPr>
        <w:t xml:space="preserve"> </w:t>
      </w:r>
      <w:r w:rsidR="00D36AD4">
        <w:rPr>
          <w:rFonts w:ascii="Times New Roman" w:hAnsi="Times New Roman" w:cs="Times New Roman"/>
        </w:rPr>
        <w:t>the conflict between the poet’s</w:t>
      </w:r>
      <w:r w:rsidR="003455D3">
        <w:rPr>
          <w:rFonts w:ascii="Times New Roman" w:hAnsi="Times New Roman" w:cs="Times New Roman"/>
        </w:rPr>
        <w:t xml:space="preserve"> perso</w:t>
      </w:r>
      <w:r w:rsidR="00D36AD4">
        <w:rPr>
          <w:rFonts w:ascii="Times New Roman" w:hAnsi="Times New Roman" w:cs="Times New Roman"/>
        </w:rPr>
        <w:t>nal aspirations and desires and</w:t>
      </w:r>
      <w:r w:rsidR="003455D3">
        <w:rPr>
          <w:rFonts w:ascii="Times New Roman" w:hAnsi="Times New Roman" w:cs="Times New Roman"/>
        </w:rPr>
        <w:t xml:space="preserve"> objective reality. </w:t>
      </w:r>
      <w:del w:id="0" w:author="Eric R. Hayot" w:date="2012-08-06T15:21:00Z">
        <w:r w:rsidR="00D36AD4" w:rsidDel="00A703B0">
          <w:rPr>
            <w:rFonts w:ascii="Times New Roman" w:hAnsi="Times New Roman" w:cs="Times New Roman"/>
          </w:rPr>
          <w:delText xml:space="preserve">Different factors contributed to </w:delText>
        </w:r>
        <w:r w:rsidR="005216F9" w:rsidDel="00A703B0">
          <w:rPr>
            <w:rFonts w:ascii="Times New Roman" w:hAnsi="Times New Roman" w:cs="Times New Roman"/>
          </w:rPr>
          <w:delText>Cernuda</w:delText>
        </w:r>
        <w:r w:rsidR="00D36AD4" w:rsidDel="00A703B0">
          <w:rPr>
            <w:rFonts w:ascii="Times New Roman" w:hAnsi="Times New Roman" w:cs="Times New Roman"/>
          </w:rPr>
          <w:delText xml:space="preserve">’s position between reality and desire and his incessant search for an unattainable ideal through verse. </w:delText>
        </w:r>
      </w:del>
      <w:proofErr w:type="spellStart"/>
      <w:r w:rsidR="00D36AD4">
        <w:rPr>
          <w:rFonts w:ascii="Times New Roman" w:hAnsi="Times New Roman" w:cs="Times New Roman"/>
        </w:rPr>
        <w:t>Cernuda</w:t>
      </w:r>
      <w:proofErr w:type="spellEnd"/>
      <w:r w:rsidR="00D36AD4">
        <w:rPr>
          <w:rFonts w:ascii="Times New Roman" w:hAnsi="Times New Roman" w:cs="Times New Roman"/>
        </w:rPr>
        <w:t xml:space="preserve"> was solitary and melancholic in character and felt the inhibitions and controls imposed by society especially keenly because of his </w:t>
      </w:r>
      <w:r w:rsidR="0009149C">
        <w:rPr>
          <w:rFonts w:ascii="Times New Roman" w:hAnsi="Times New Roman" w:cs="Times New Roman"/>
        </w:rPr>
        <w:t xml:space="preserve">openly </w:t>
      </w:r>
      <w:r w:rsidR="00D36AD4">
        <w:rPr>
          <w:rFonts w:ascii="Times New Roman" w:hAnsi="Times New Roman" w:cs="Times New Roman"/>
        </w:rPr>
        <w:t xml:space="preserve">homosexual inclinations. Alienated from Spain, </w:t>
      </w:r>
      <w:proofErr w:type="spellStart"/>
      <w:r w:rsidR="00D36AD4">
        <w:rPr>
          <w:rFonts w:ascii="Times New Roman" w:hAnsi="Times New Roman" w:cs="Times New Roman"/>
        </w:rPr>
        <w:t>Cernuda</w:t>
      </w:r>
      <w:proofErr w:type="spellEnd"/>
      <w:r w:rsidR="00D36AD4">
        <w:rPr>
          <w:rFonts w:ascii="Times New Roman" w:hAnsi="Times New Roman" w:cs="Times New Roman"/>
        </w:rPr>
        <w:t xml:space="preserve"> went into exile in 1938 and would never return to his country. </w:t>
      </w:r>
      <w:proofErr w:type="spellStart"/>
      <w:r w:rsidR="00D36AD4">
        <w:rPr>
          <w:rFonts w:ascii="Times New Roman" w:hAnsi="Times New Roman" w:cs="Times New Roman"/>
        </w:rPr>
        <w:t>Cernuda’s</w:t>
      </w:r>
      <w:proofErr w:type="spellEnd"/>
      <w:r w:rsidR="00D36AD4">
        <w:rPr>
          <w:rFonts w:ascii="Times New Roman" w:hAnsi="Times New Roman" w:cs="Times New Roman"/>
        </w:rPr>
        <w:t xml:space="preserve"> most successful poems were written under</w:t>
      </w:r>
      <w:r w:rsidR="0009149C">
        <w:rPr>
          <w:rFonts w:ascii="Times New Roman" w:hAnsi="Times New Roman" w:cs="Times New Roman"/>
        </w:rPr>
        <w:t xml:space="preserve"> the spell of French SURREALISM</w:t>
      </w:r>
      <w:r w:rsidR="00D36AD4">
        <w:rPr>
          <w:rFonts w:ascii="Times New Roman" w:hAnsi="Times New Roman" w:cs="Times New Roman"/>
        </w:rPr>
        <w:t xml:space="preserve"> and his poetry in general owed more</w:t>
      </w:r>
      <w:r w:rsidR="00E431D7">
        <w:rPr>
          <w:rFonts w:ascii="Times New Roman" w:hAnsi="Times New Roman" w:cs="Times New Roman"/>
        </w:rPr>
        <w:t xml:space="preserve"> to European and American a</w:t>
      </w:r>
      <w:r w:rsidR="00CE1F70">
        <w:rPr>
          <w:rFonts w:ascii="Times New Roman" w:hAnsi="Times New Roman" w:cs="Times New Roman"/>
        </w:rPr>
        <w:t>uthors (Hölderlin, Nerval</w:t>
      </w:r>
      <w:r w:rsidR="00E431D7">
        <w:rPr>
          <w:rFonts w:ascii="Times New Roman" w:hAnsi="Times New Roman" w:cs="Times New Roman"/>
        </w:rPr>
        <w:t>, Wordswort</w:t>
      </w:r>
      <w:r w:rsidR="0094150F">
        <w:rPr>
          <w:rFonts w:ascii="Times New Roman" w:hAnsi="Times New Roman" w:cs="Times New Roman"/>
        </w:rPr>
        <w:t>h, T.S Eliot, Yeats) tha</w:t>
      </w:r>
      <w:r w:rsidR="0009149C">
        <w:rPr>
          <w:rFonts w:ascii="Times New Roman" w:hAnsi="Times New Roman" w:cs="Times New Roman"/>
        </w:rPr>
        <w:t>n to the</w:t>
      </w:r>
      <w:r w:rsidR="0094150F">
        <w:rPr>
          <w:rFonts w:ascii="Times New Roman" w:hAnsi="Times New Roman" w:cs="Times New Roman"/>
        </w:rPr>
        <w:t xml:space="preserve"> folkloric tradition</w:t>
      </w:r>
      <w:r w:rsidR="0009149C">
        <w:rPr>
          <w:rFonts w:ascii="Times New Roman" w:hAnsi="Times New Roman" w:cs="Times New Roman"/>
        </w:rPr>
        <w:t>s of his native Andalusia</w:t>
      </w:r>
      <w:r w:rsidR="0094150F">
        <w:rPr>
          <w:rFonts w:ascii="Times New Roman" w:hAnsi="Times New Roman" w:cs="Times New Roman"/>
        </w:rPr>
        <w:t xml:space="preserve">. </w:t>
      </w:r>
      <w:commentRangeStart w:id="1"/>
      <w:r w:rsidR="0009149C">
        <w:rPr>
          <w:rFonts w:ascii="Times New Roman" w:hAnsi="Times New Roman" w:cs="Times New Roman"/>
        </w:rPr>
        <w:t xml:space="preserve">Consequently, many consider </w:t>
      </w:r>
      <w:proofErr w:type="spellStart"/>
      <w:r w:rsidR="00D36AD4">
        <w:rPr>
          <w:rFonts w:ascii="Times New Roman" w:hAnsi="Times New Roman" w:cs="Times New Roman"/>
        </w:rPr>
        <w:t>Cernuda</w:t>
      </w:r>
      <w:proofErr w:type="spellEnd"/>
      <w:r w:rsidR="00D36AD4">
        <w:rPr>
          <w:rFonts w:ascii="Times New Roman" w:hAnsi="Times New Roman" w:cs="Times New Roman"/>
        </w:rPr>
        <w:t xml:space="preserve"> the least Spanish of Spanish poets.</w:t>
      </w:r>
      <w:commentRangeEnd w:id="1"/>
      <w:r w:rsidR="00A703B0">
        <w:rPr>
          <w:rStyle w:val="CommentReference"/>
        </w:rPr>
        <w:commentReference w:id="1"/>
      </w:r>
    </w:p>
    <w:p w14:paraId="06004FF2" w14:textId="77777777" w:rsidR="003A3B35" w:rsidRPr="0055267E" w:rsidRDefault="003A3B35">
      <w:pPr>
        <w:rPr>
          <w:rFonts w:ascii="Times New Roman" w:hAnsi="Times New Roman" w:cs="Times New Roman"/>
        </w:rPr>
      </w:pPr>
    </w:p>
    <w:p w14:paraId="5507BBD9" w14:textId="75E05A4C" w:rsidR="008C200E" w:rsidRDefault="00D36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Born in Seville, </w:t>
      </w:r>
      <w:proofErr w:type="spellStart"/>
      <w:r>
        <w:rPr>
          <w:rFonts w:ascii="Times New Roman" w:hAnsi="Times New Roman" w:cs="Times New Roman"/>
        </w:rPr>
        <w:t>Cernuda</w:t>
      </w:r>
      <w:proofErr w:type="spellEnd"/>
      <w:r w:rsidR="003635AE" w:rsidRPr="0055267E">
        <w:rPr>
          <w:rFonts w:ascii="Times New Roman" w:hAnsi="Times New Roman" w:cs="Times New Roman"/>
        </w:rPr>
        <w:t xml:space="preserve"> studied law and literature at its univer</w:t>
      </w:r>
      <w:r>
        <w:rPr>
          <w:rFonts w:ascii="Times New Roman" w:hAnsi="Times New Roman" w:cs="Times New Roman"/>
        </w:rPr>
        <w:t>sity</w:t>
      </w:r>
      <w:ins w:id="2" w:author="Eric R. Hayot" w:date="2012-08-06T15:21:00Z">
        <w:r w:rsidR="00A703B0">
          <w:rPr>
            <w:rFonts w:ascii="Times New Roman" w:hAnsi="Times New Roman" w:cs="Times New Roman"/>
          </w:rPr>
          <w:t>. There</w:t>
        </w:r>
      </w:ins>
      <w:del w:id="3" w:author="Eric R. Hayot" w:date="2012-08-06T15:21:00Z">
        <w:r w:rsidDel="00A703B0">
          <w:rPr>
            <w:rFonts w:ascii="Times New Roman" w:hAnsi="Times New Roman" w:cs="Times New Roman"/>
          </w:rPr>
          <w:delText xml:space="preserve"> where</w:delText>
        </w:r>
      </w:del>
      <w:r>
        <w:rPr>
          <w:rFonts w:ascii="Times New Roman" w:hAnsi="Times New Roman" w:cs="Times New Roman"/>
        </w:rPr>
        <w:t xml:space="preserve"> he met Pedro Salinas</w:t>
      </w:r>
      <w:r w:rsidR="003635AE" w:rsidRPr="0055267E">
        <w:rPr>
          <w:rFonts w:ascii="Times New Roman" w:hAnsi="Times New Roman" w:cs="Times New Roman"/>
        </w:rPr>
        <w:t xml:space="preserve"> who became his mentor and encouraged him to pursue writing. In 1927 he published his first book of poems, </w:t>
      </w:r>
      <w:r w:rsidR="00E92101" w:rsidRPr="0055267E">
        <w:rPr>
          <w:rFonts w:ascii="Times New Roman" w:hAnsi="Times New Roman" w:cs="Times New Roman"/>
          <w:i/>
          <w:lang w:val="es-ES_tradnl"/>
        </w:rPr>
        <w:t>Perfil del aire</w:t>
      </w:r>
      <w:r w:rsidR="00E92101" w:rsidRPr="0055267E">
        <w:rPr>
          <w:rFonts w:ascii="Times New Roman" w:hAnsi="Times New Roman" w:cs="Times New Roman"/>
          <w:i/>
        </w:rPr>
        <w:t xml:space="preserve"> </w:t>
      </w:r>
      <w:r w:rsidR="00E92101" w:rsidRPr="0055267E">
        <w:rPr>
          <w:rFonts w:ascii="Times New Roman" w:hAnsi="Times New Roman" w:cs="Times New Roman"/>
        </w:rPr>
        <w:t>[</w:t>
      </w:r>
      <w:r w:rsidR="00E544CF" w:rsidRPr="0055267E">
        <w:rPr>
          <w:rFonts w:ascii="Times New Roman" w:hAnsi="Times New Roman" w:cs="Times New Roman"/>
          <w:i/>
        </w:rPr>
        <w:t>The Air in Profile</w:t>
      </w:r>
      <w:r w:rsidR="009C3CE0" w:rsidRPr="0055267E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—a</w:t>
      </w:r>
      <w:r w:rsidR="0094150F">
        <w:rPr>
          <w:rFonts w:ascii="Times New Roman" w:hAnsi="Times New Roman" w:cs="Times New Roman"/>
        </w:rPr>
        <w:t xml:space="preserve"> vaguely symbolist </w:t>
      </w:r>
      <w:r w:rsidR="00E544CF" w:rsidRPr="0055267E">
        <w:rPr>
          <w:rFonts w:ascii="Times New Roman" w:hAnsi="Times New Roman" w:cs="Times New Roman"/>
        </w:rPr>
        <w:t>wo</w:t>
      </w:r>
      <w:r w:rsidR="00BA69F3">
        <w:rPr>
          <w:rFonts w:ascii="Times New Roman" w:hAnsi="Times New Roman" w:cs="Times New Roman"/>
        </w:rPr>
        <w:t>rk in the manner of JORGE GUILLÉN</w:t>
      </w:r>
      <w:r w:rsidR="00E544CF" w:rsidRPr="0055267E">
        <w:rPr>
          <w:rFonts w:ascii="Times New Roman" w:hAnsi="Times New Roman" w:cs="Times New Roman"/>
        </w:rPr>
        <w:t>’s verse</w:t>
      </w:r>
      <w:r w:rsidR="0094150F">
        <w:rPr>
          <w:rFonts w:ascii="Times New Roman" w:hAnsi="Times New Roman" w:cs="Times New Roman"/>
        </w:rPr>
        <w:t xml:space="preserve"> and Juan Ramón Jiménez’s “</w:t>
      </w:r>
      <w:r w:rsidR="0094150F" w:rsidRPr="008C200E">
        <w:rPr>
          <w:rFonts w:ascii="Times New Roman" w:hAnsi="Times New Roman" w:cs="Times New Roman"/>
          <w:lang w:val="es-ES_tradnl"/>
        </w:rPr>
        <w:t>poesía pura</w:t>
      </w:r>
      <w:r w:rsidR="0094150F">
        <w:rPr>
          <w:rFonts w:ascii="Times New Roman" w:hAnsi="Times New Roman" w:cs="Times New Roman"/>
        </w:rPr>
        <w:t>” [pure poetry]</w:t>
      </w:r>
      <w:r w:rsidR="008C200E">
        <w:rPr>
          <w:rFonts w:ascii="Times New Roman" w:hAnsi="Times New Roman" w:cs="Times New Roman"/>
        </w:rPr>
        <w:t xml:space="preserve">. </w:t>
      </w:r>
    </w:p>
    <w:p w14:paraId="24BE51DE" w14:textId="77777777" w:rsidR="008C200E" w:rsidRDefault="008C200E">
      <w:pPr>
        <w:rPr>
          <w:rFonts w:ascii="Times New Roman" w:hAnsi="Times New Roman" w:cs="Times New Roman"/>
        </w:rPr>
      </w:pPr>
    </w:p>
    <w:p w14:paraId="345789EA" w14:textId="70029930" w:rsidR="00CA03FE" w:rsidRPr="004942B1" w:rsidRDefault="008C2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CA03FE">
        <w:rPr>
          <w:rFonts w:ascii="Times New Roman" w:hAnsi="Times New Roman" w:cs="Times New Roman"/>
        </w:rPr>
        <w:t xml:space="preserve">September </w:t>
      </w:r>
      <w:r w:rsidR="00D36AD4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1928</w:t>
      </w:r>
      <w:r w:rsidR="00E544CF" w:rsidRPr="0055267E">
        <w:rPr>
          <w:rFonts w:ascii="Times New Roman" w:hAnsi="Times New Roman" w:cs="Times New Roman"/>
        </w:rPr>
        <w:t xml:space="preserve"> he left Seville for Madrid</w:t>
      </w:r>
      <w:r w:rsidR="00CA03FE">
        <w:rPr>
          <w:rFonts w:ascii="Times New Roman" w:hAnsi="Times New Roman" w:cs="Times New Roman"/>
        </w:rPr>
        <w:t xml:space="preserve"> and </w:t>
      </w:r>
      <w:r w:rsidR="00D36AD4">
        <w:rPr>
          <w:rFonts w:ascii="Times New Roman" w:hAnsi="Times New Roman" w:cs="Times New Roman"/>
        </w:rPr>
        <w:t>travelled to France a few months later</w:t>
      </w:r>
      <w:r w:rsidR="009415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where he discovered SURREALISM</w:t>
      </w:r>
      <w:r w:rsidR="00D36AD4">
        <w:rPr>
          <w:rFonts w:ascii="Times New Roman" w:hAnsi="Times New Roman" w:cs="Times New Roman"/>
        </w:rPr>
        <w:t>, the strongest influence on</w:t>
      </w:r>
      <w:r w:rsidR="00E544CF" w:rsidRPr="0055267E">
        <w:rPr>
          <w:rFonts w:ascii="Times New Roman" w:hAnsi="Times New Roman" w:cs="Times New Roman"/>
        </w:rPr>
        <w:t xml:space="preserve"> </w:t>
      </w:r>
      <w:r w:rsidR="00CA03FE">
        <w:rPr>
          <w:rFonts w:ascii="Times New Roman" w:hAnsi="Times New Roman" w:cs="Times New Roman"/>
        </w:rPr>
        <w:t xml:space="preserve">his next two poetry collections, </w:t>
      </w:r>
      <w:r w:rsidR="00E92101" w:rsidRPr="0055267E">
        <w:rPr>
          <w:rFonts w:ascii="Times New Roman" w:hAnsi="Times New Roman" w:cs="Times New Roman"/>
          <w:i/>
          <w:lang w:val="es-ES_tradnl"/>
        </w:rPr>
        <w:t>Un río, un amor</w:t>
      </w:r>
      <w:r w:rsidR="00E92101">
        <w:rPr>
          <w:rFonts w:ascii="Times New Roman" w:hAnsi="Times New Roman" w:cs="Times New Roman"/>
          <w:i/>
          <w:lang w:val="es-ES_tradnl"/>
        </w:rPr>
        <w:t xml:space="preserve"> </w:t>
      </w:r>
      <w:r w:rsidR="00E92101">
        <w:rPr>
          <w:rFonts w:ascii="Times New Roman" w:hAnsi="Times New Roman" w:cs="Times New Roman"/>
          <w:lang w:val="es-ES_tradnl"/>
        </w:rPr>
        <w:t>[</w:t>
      </w:r>
      <w:r w:rsidR="00E544CF" w:rsidRPr="0055267E">
        <w:rPr>
          <w:rFonts w:ascii="Times New Roman" w:hAnsi="Times New Roman" w:cs="Times New Roman"/>
          <w:i/>
        </w:rPr>
        <w:t>A River, A Love</w:t>
      </w:r>
      <w:r w:rsidR="0094150F" w:rsidRPr="0094150F">
        <w:rPr>
          <w:rFonts w:ascii="Times New Roman" w:hAnsi="Times New Roman" w:cs="Times New Roman"/>
        </w:rPr>
        <w:t>]</w:t>
      </w:r>
      <w:r w:rsidR="00E544CF" w:rsidRPr="0055267E">
        <w:rPr>
          <w:rFonts w:ascii="Times New Roman" w:hAnsi="Times New Roman" w:cs="Times New Roman"/>
        </w:rPr>
        <w:t xml:space="preserve"> (</w:t>
      </w:r>
      <w:r w:rsidR="0094150F">
        <w:rPr>
          <w:rFonts w:ascii="Times New Roman" w:hAnsi="Times New Roman" w:cs="Times New Roman"/>
        </w:rPr>
        <w:t>1929)</w:t>
      </w:r>
      <w:r w:rsidR="009C3CE0" w:rsidRPr="0055267E">
        <w:rPr>
          <w:rFonts w:ascii="Times New Roman" w:hAnsi="Times New Roman" w:cs="Times New Roman"/>
        </w:rPr>
        <w:t xml:space="preserve"> and </w:t>
      </w:r>
      <w:r w:rsidR="00E92101" w:rsidRPr="0055267E">
        <w:rPr>
          <w:rFonts w:ascii="Times New Roman" w:hAnsi="Times New Roman" w:cs="Times New Roman"/>
          <w:i/>
          <w:lang w:val="es-ES_tradnl"/>
        </w:rPr>
        <w:t>Los placeres prohibidos</w:t>
      </w:r>
      <w:r w:rsidR="00E92101" w:rsidRPr="0055267E">
        <w:rPr>
          <w:rFonts w:ascii="Times New Roman" w:hAnsi="Times New Roman" w:cs="Times New Roman"/>
        </w:rPr>
        <w:t xml:space="preserve"> </w:t>
      </w:r>
      <w:r w:rsidR="009C3CE0" w:rsidRPr="0055267E">
        <w:rPr>
          <w:rFonts w:ascii="Times New Roman" w:hAnsi="Times New Roman" w:cs="Times New Roman"/>
        </w:rPr>
        <w:t>[</w:t>
      </w:r>
      <w:r w:rsidR="00E92101" w:rsidRPr="0055267E">
        <w:rPr>
          <w:rFonts w:ascii="Times New Roman" w:hAnsi="Times New Roman" w:cs="Times New Roman"/>
          <w:i/>
        </w:rPr>
        <w:t>Forbidden Pleasures</w:t>
      </w:r>
      <w:r w:rsidR="009C3CE0" w:rsidRPr="0055267E">
        <w:rPr>
          <w:rFonts w:ascii="Times New Roman" w:hAnsi="Times New Roman" w:cs="Times New Roman"/>
        </w:rPr>
        <w:t>]</w:t>
      </w:r>
      <w:r w:rsidR="0094150F" w:rsidRPr="0094150F">
        <w:rPr>
          <w:rFonts w:ascii="Times New Roman" w:hAnsi="Times New Roman" w:cs="Times New Roman"/>
        </w:rPr>
        <w:t xml:space="preserve"> </w:t>
      </w:r>
      <w:r w:rsidR="0094150F" w:rsidRPr="0055267E">
        <w:rPr>
          <w:rFonts w:ascii="Times New Roman" w:hAnsi="Times New Roman" w:cs="Times New Roman"/>
        </w:rPr>
        <w:t>(1931)</w:t>
      </w:r>
      <w:r w:rsidR="009C3CE0" w:rsidRPr="0055267E">
        <w:rPr>
          <w:rFonts w:ascii="Times New Roman" w:hAnsi="Times New Roman" w:cs="Times New Roman"/>
        </w:rPr>
        <w:t xml:space="preserve">. </w:t>
      </w:r>
      <w:r w:rsidR="005856BB">
        <w:rPr>
          <w:rFonts w:ascii="Times New Roman" w:hAnsi="Times New Roman" w:cs="Times New Roman"/>
        </w:rPr>
        <w:t xml:space="preserve">Surrealism provided Cernuda with the means to insert his </w:t>
      </w:r>
      <w:r w:rsidR="0009149C">
        <w:rPr>
          <w:rFonts w:ascii="Times New Roman" w:hAnsi="Times New Roman" w:cs="Times New Roman"/>
        </w:rPr>
        <w:t xml:space="preserve">personal </w:t>
      </w:r>
      <w:r w:rsidR="005856BB">
        <w:rPr>
          <w:rFonts w:ascii="Times New Roman" w:hAnsi="Times New Roman" w:cs="Times New Roman"/>
        </w:rPr>
        <w:t xml:space="preserve">rebellion </w:t>
      </w:r>
      <w:r w:rsidR="0009149C">
        <w:rPr>
          <w:rFonts w:ascii="Times New Roman" w:hAnsi="Times New Roman" w:cs="Times New Roman"/>
        </w:rPr>
        <w:t>into a more general</w:t>
      </w:r>
      <w:r w:rsidR="005856BB">
        <w:rPr>
          <w:rFonts w:ascii="Times New Roman" w:hAnsi="Times New Roman" w:cs="Times New Roman"/>
        </w:rPr>
        <w:t xml:space="preserve"> </w:t>
      </w:r>
      <w:r w:rsidR="00D36AD4">
        <w:rPr>
          <w:rFonts w:ascii="Times New Roman" w:hAnsi="Times New Roman" w:cs="Times New Roman"/>
        </w:rPr>
        <w:t xml:space="preserve">strategy of </w:t>
      </w:r>
      <w:r w:rsidR="005856BB">
        <w:rPr>
          <w:rFonts w:ascii="Times New Roman" w:hAnsi="Times New Roman" w:cs="Times New Roman"/>
        </w:rPr>
        <w:t xml:space="preserve">subversion. </w:t>
      </w:r>
      <w:r w:rsidR="004942B1">
        <w:rPr>
          <w:rFonts w:ascii="Times New Roman" w:hAnsi="Times New Roman" w:cs="Times New Roman"/>
        </w:rPr>
        <w:t xml:space="preserve">In spite of its title, </w:t>
      </w:r>
      <w:r w:rsidR="005856BB" w:rsidRPr="005856BB">
        <w:rPr>
          <w:rFonts w:ascii="Times New Roman" w:hAnsi="Times New Roman" w:cs="Times New Roman"/>
          <w:i/>
        </w:rPr>
        <w:t xml:space="preserve">A </w:t>
      </w:r>
      <w:del w:id="4" w:author="Eric R. Hayot" w:date="2012-08-06T15:22:00Z">
        <w:r w:rsidR="005856BB" w:rsidRPr="005856BB" w:rsidDel="00A703B0">
          <w:rPr>
            <w:rFonts w:ascii="Times New Roman" w:hAnsi="Times New Roman" w:cs="Times New Roman"/>
            <w:i/>
          </w:rPr>
          <w:delText>r</w:delText>
        </w:r>
      </w:del>
      <w:ins w:id="5" w:author="Eric R. Hayot" w:date="2012-08-06T15:22:00Z">
        <w:r w:rsidR="00A703B0">
          <w:rPr>
            <w:rFonts w:ascii="Times New Roman" w:hAnsi="Times New Roman" w:cs="Times New Roman"/>
            <w:i/>
          </w:rPr>
          <w:t>R</w:t>
        </w:r>
      </w:ins>
      <w:r w:rsidR="005856BB" w:rsidRPr="005856BB">
        <w:rPr>
          <w:rFonts w:ascii="Times New Roman" w:hAnsi="Times New Roman" w:cs="Times New Roman"/>
          <w:i/>
        </w:rPr>
        <w:t>iver, A Love</w:t>
      </w:r>
      <w:r w:rsidR="005856BB">
        <w:rPr>
          <w:rFonts w:ascii="Times New Roman" w:hAnsi="Times New Roman" w:cs="Times New Roman"/>
        </w:rPr>
        <w:t xml:space="preserve"> is</w:t>
      </w:r>
      <w:r w:rsidR="004942B1">
        <w:rPr>
          <w:rFonts w:ascii="Times New Roman" w:hAnsi="Times New Roman" w:cs="Times New Roman"/>
        </w:rPr>
        <w:t xml:space="preserve"> not about love</w:t>
      </w:r>
      <w:r w:rsidR="00D36AD4">
        <w:rPr>
          <w:rFonts w:ascii="Times New Roman" w:hAnsi="Times New Roman" w:cs="Times New Roman"/>
        </w:rPr>
        <w:t>,</w:t>
      </w:r>
      <w:r w:rsidR="004942B1">
        <w:rPr>
          <w:rFonts w:ascii="Times New Roman" w:hAnsi="Times New Roman" w:cs="Times New Roman"/>
        </w:rPr>
        <w:t xml:space="preserve"> but</w:t>
      </w:r>
      <w:r w:rsidR="0009149C">
        <w:rPr>
          <w:rFonts w:ascii="Times New Roman" w:hAnsi="Times New Roman" w:cs="Times New Roman"/>
        </w:rPr>
        <w:t xml:space="preserve"> reflects</w:t>
      </w:r>
      <w:r w:rsidR="005856BB">
        <w:rPr>
          <w:rFonts w:ascii="Times New Roman" w:hAnsi="Times New Roman" w:cs="Times New Roman"/>
        </w:rPr>
        <w:t xml:space="preserve"> on th</w:t>
      </w:r>
      <w:r w:rsidR="0009149C">
        <w:rPr>
          <w:rFonts w:ascii="Times New Roman" w:hAnsi="Times New Roman" w:cs="Times New Roman"/>
        </w:rPr>
        <w:t>e absurdity of the world and expresses the</w:t>
      </w:r>
      <w:r w:rsidR="005856BB">
        <w:rPr>
          <w:rFonts w:ascii="Times New Roman" w:hAnsi="Times New Roman" w:cs="Times New Roman"/>
        </w:rPr>
        <w:t xml:space="preserve"> longing for </w:t>
      </w:r>
      <w:r w:rsidR="004942B1">
        <w:rPr>
          <w:rFonts w:ascii="Times New Roman" w:hAnsi="Times New Roman" w:cs="Times New Roman"/>
        </w:rPr>
        <w:t xml:space="preserve">a lost paradise. </w:t>
      </w:r>
      <w:r w:rsidR="00D36AD4">
        <w:rPr>
          <w:rFonts w:ascii="Times New Roman" w:hAnsi="Times New Roman" w:cs="Times New Roman"/>
        </w:rPr>
        <w:t xml:space="preserve">In contrast, </w:t>
      </w:r>
      <w:r w:rsidR="004942B1" w:rsidRPr="0055267E">
        <w:rPr>
          <w:rFonts w:ascii="Times New Roman" w:hAnsi="Times New Roman" w:cs="Times New Roman"/>
          <w:i/>
        </w:rPr>
        <w:t>Forbidden Pleasures</w:t>
      </w:r>
      <w:ins w:id="6" w:author="Eric R. Hayot" w:date="2012-08-06T15:22:00Z">
        <w:r w:rsidR="00A703B0">
          <w:rPr>
            <w:rFonts w:ascii="Times New Roman" w:hAnsi="Times New Roman" w:cs="Times New Roman"/>
            <w:i/>
          </w:rPr>
          <w:t>,</w:t>
        </w:r>
      </w:ins>
      <w:r w:rsidR="004942B1">
        <w:rPr>
          <w:rFonts w:ascii="Times New Roman" w:hAnsi="Times New Roman" w:cs="Times New Roman"/>
          <w:i/>
        </w:rPr>
        <w:t xml:space="preserve"> </w:t>
      </w:r>
      <w:r w:rsidR="00D36AD4">
        <w:rPr>
          <w:rFonts w:ascii="Times New Roman" w:hAnsi="Times New Roman" w:cs="Times New Roman"/>
        </w:rPr>
        <w:t>a vindication of homoerotic love</w:t>
      </w:r>
      <w:r w:rsidR="0009149C">
        <w:rPr>
          <w:rFonts w:ascii="Times New Roman" w:hAnsi="Times New Roman" w:cs="Times New Roman"/>
        </w:rPr>
        <w:t>,</w:t>
      </w:r>
      <w:r w:rsidR="00D36AD4">
        <w:rPr>
          <w:rFonts w:ascii="Times New Roman" w:hAnsi="Times New Roman" w:cs="Times New Roman"/>
        </w:rPr>
        <w:t xml:space="preserve"> espouses an aggressively</w:t>
      </w:r>
      <w:r w:rsidR="00DB48E6">
        <w:rPr>
          <w:rFonts w:ascii="Times New Roman" w:hAnsi="Times New Roman" w:cs="Times New Roman"/>
        </w:rPr>
        <w:t xml:space="preserve"> erotic</w:t>
      </w:r>
      <w:r w:rsidR="00D36AD4">
        <w:rPr>
          <w:rFonts w:ascii="Times New Roman" w:hAnsi="Times New Roman" w:cs="Times New Roman"/>
        </w:rPr>
        <w:t xml:space="preserve"> tone</w:t>
      </w:r>
      <w:r w:rsidR="00DB48E6">
        <w:rPr>
          <w:rFonts w:ascii="Times New Roman" w:hAnsi="Times New Roman" w:cs="Times New Roman"/>
        </w:rPr>
        <w:t>.</w:t>
      </w:r>
    </w:p>
    <w:p w14:paraId="1D52AECD" w14:textId="77777777" w:rsidR="00CA03FE" w:rsidRDefault="00CA03FE">
      <w:pPr>
        <w:rPr>
          <w:rFonts w:ascii="Times New Roman" w:hAnsi="Times New Roman" w:cs="Times New Roman"/>
        </w:rPr>
      </w:pPr>
    </w:p>
    <w:p w14:paraId="0808AB51" w14:textId="2EBBB99B" w:rsidR="003635AE" w:rsidRPr="0055267E" w:rsidRDefault="00091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1934, </w:t>
      </w:r>
      <w:proofErr w:type="spellStart"/>
      <w:r>
        <w:rPr>
          <w:rFonts w:ascii="Times New Roman" w:hAnsi="Times New Roman" w:cs="Times New Roman"/>
        </w:rPr>
        <w:t>Cernuda</w:t>
      </w:r>
      <w:proofErr w:type="spellEnd"/>
      <w:r>
        <w:rPr>
          <w:rFonts w:ascii="Times New Roman" w:hAnsi="Times New Roman" w:cs="Times New Roman"/>
        </w:rPr>
        <w:t xml:space="preserve"> published</w:t>
      </w:r>
      <w:r w:rsidR="0094150F">
        <w:rPr>
          <w:rFonts w:ascii="Times New Roman" w:hAnsi="Times New Roman" w:cs="Times New Roman"/>
        </w:rPr>
        <w:t xml:space="preserve"> </w:t>
      </w:r>
      <w:r w:rsidR="0094150F" w:rsidRPr="00CA03FE">
        <w:rPr>
          <w:rFonts w:ascii="Times New Roman" w:hAnsi="Times New Roman" w:cs="Times New Roman"/>
          <w:i/>
          <w:lang w:val="es-ES_tradnl"/>
        </w:rPr>
        <w:t>Donde habite el olvido</w:t>
      </w:r>
      <w:r w:rsidR="0094150F" w:rsidRPr="00CA03FE">
        <w:rPr>
          <w:rFonts w:ascii="Times New Roman" w:hAnsi="Times New Roman" w:cs="Times New Roman"/>
          <w:lang w:val="es-ES_tradnl"/>
        </w:rPr>
        <w:t xml:space="preserve"> </w:t>
      </w:r>
      <w:r w:rsidR="0094150F" w:rsidRPr="0055267E">
        <w:rPr>
          <w:rFonts w:ascii="Times New Roman" w:hAnsi="Times New Roman" w:cs="Times New Roman"/>
        </w:rPr>
        <w:t>[</w:t>
      </w:r>
      <w:r w:rsidR="0094150F" w:rsidRPr="0055267E">
        <w:rPr>
          <w:rFonts w:ascii="Times New Roman" w:hAnsi="Times New Roman" w:cs="Times New Roman"/>
          <w:i/>
        </w:rPr>
        <w:t>Where Forgetfulness Dwells</w:t>
      </w:r>
      <w:r w:rsidR="0094150F" w:rsidRPr="0055267E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 w:rsidR="0094150F">
        <w:rPr>
          <w:rFonts w:ascii="Times New Roman" w:hAnsi="Times New Roman" w:cs="Times New Roman"/>
        </w:rPr>
        <w:t>in which he downplayed avant-</w:t>
      </w:r>
      <w:r w:rsidR="008C200E">
        <w:rPr>
          <w:rFonts w:ascii="Times New Roman" w:hAnsi="Times New Roman" w:cs="Times New Roman"/>
        </w:rPr>
        <w:t xml:space="preserve">garde techniques and </w:t>
      </w:r>
      <w:r>
        <w:rPr>
          <w:rFonts w:ascii="Times New Roman" w:hAnsi="Times New Roman" w:cs="Times New Roman"/>
        </w:rPr>
        <w:t>began to dialogue with</w:t>
      </w:r>
      <w:r w:rsidR="008C200E">
        <w:rPr>
          <w:rFonts w:ascii="Times New Roman" w:hAnsi="Times New Roman" w:cs="Times New Roman"/>
        </w:rPr>
        <w:t xml:space="preserve"> Romantic poet Gustavo Adolfo </w:t>
      </w:r>
      <w:proofErr w:type="spellStart"/>
      <w:r w:rsidR="008C200E">
        <w:rPr>
          <w:rFonts w:ascii="Times New Roman" w:hAnsi="Times New Roman" w:cs="Times New Roman"/>
        </w:rPr>
        <w:t>Bécquer</w:t>
      </w:r>
      <w:proofErr w:type="spellEnd"/>
      <w:r w:rsidR="009C3CE0" w:rsidRPr="0055267E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Cernuda’s</w:t>
      </w:r>
      <w:proofErr w:type="spellEnd"/>
      <w:r>
        <w:rPr>
          <w:rFonts w:ascii="Times New Roman" w:hAnsi="Times New Roman" w:cs="Times New Roman"/>
        </w:rPr>
        <w:t xml:space="preserve"> next volume, </w:t>
      </w:r>
      <w:r w:rsidRPr="00CA03FE">
        <w:rPr>
          <w:rFonts w:ascii="Times New Roman" w:hAnsi="Times New Roman" w:cs="Times New Roman"/>
          <w:i/>
          <w:lang w:val="es-ES_tradnl"/>
        </w:rPr>
        <w:t>Invocaciones</w:t>
      </w:r>
      <w:r>
        <w:rPr>
          <w:rFonts w:ascii="Times New Roman" w:hAnsi="Times New Roman" w:cs="Times New Roman"/>
        </w:rPr>
        <w:t xml:space="preserve"> [</w:t>
      </w:r>
      <w:r w:rsidRPr="00CA03FE">
        <w:rPr>
          <w:rFonts w:ascii="Times New Roman" w:hAnsi="Times New Roman" w:cs="Times New Roman"/>
          <w:i/>
        </w:rPr>
        <w:t>Invocations</w:t>
      </w:r>
      <w:r>
        <w:rPr>
          <w:rFonts w:ascii="Times New Roman" w:hAnsi="Times New Roman" w:cs="Times New Roman"/>
        </w:rPr>
        <w:t xml:space="preserve">] (1935) continued to explore Romanticism, inspired by the romantic stance of sublime loneliness in </w:t>
      </w:r>
      <w:proofErr w:type="spellStart"/>
      <w:r>
        <w:rPr>
          <w:rFonts w:ascii="Times New Roman" w:hAnsi="Times New Roman" w:cs="Times New Roman"/>
        </w:rPr>
        <w:t>Hölderlin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Nerval</w:t>
      </w:r>
      <w:proofErr w:type="spellEnd"/>
      <w:r>
        <w:rPr>
          <w:rFonts w:ascii="Times New Roman" w:hAnsi="Times New Roman" w:cs="Times New Roman"/>
        </w:rPr>
        <w:t xml:space="preserve">. </w:t>
      </w:r>
      <w:r w:rsidR="009C3CE0" w:rsidRPr="0055267E">
        <w:rPr>
          <w:rFonts w:ascii="Times New Roman" w:hAnsi="Times New Roman" w:cs="Times New Roman"/>
        </w:rPr>
        <w:t xml:space="preserve">Shortly after the outbreak of the </w:t>
      </w:r>
      <w:r w:rsidR="008C200E">
        <w:rPr>
          <w:rFonts w:ascii="Times New Roman" w:hAnsi="Times New Roman" w:cs="Times New Roman"/>
        </w:rPr>
        <w:t xml:space="preserve">Spanish </w:t>
      </w:r>
      <w:r w:rsidR="009C3CE0" w:rsidRPr="0055267E">
        <w:rPr>
          <w:rFonts w:ascii="Times New Roman" w:hAnsi="Times New Roman" w:cs="Times New Roman"/>
        </w:rPr>
        <w:t>Civil War</w:t>
      </w:r>
      <w:r w:rsidR="00E92101">
        <w:rPr>
          <w:rFonts w:ascii="Times New Roman" w:hAnsi="Times New Roman" w:cs="Times New Roman"/>
        </w:rPr>
        <w:t>,</w:t>
      </w:r>
      <w:r w:rsidR="009C3CE0" w:rsidRPr="0055267E">
        <w:rPr>
          <w:rFonts w:ascii="Times New Roman" w:hAnsi="Times New Roman" w:cs="Times New Roman"/>
        </w:rPr>
        <w:t xml:space="preserve"> Cernuda</w:t>
      </w:r>
      <w:r>
        <w:rPr>
          <w:rFonts w:ascii="Times New Roman" w:hAnsi="Times New Roman" w:cs="Times New Roman"/>
        </w:rPr>
        <w:t xml:space="preserve">, who had been a supporter of the </w:t>
      </w:r>
      <w:r w:rsidR="009C3CE0" w:rsidRPr="0055267E">
        <w:rPr>
          <w:rFonts w:ascii="Times New Roman" w:hAnsi="Times New Roman" w:cs="Times New Roman"/>
        </w:rPr>
        <w:t>Republican</w:t>
      </w:r>
      <w:r>
        <w:rPr>
          <w:rFonts w:ascii="Times New Roman" w:hAnsi="Times New Roman" w:cs="Times New Roman"/>
        </w:rPr>
        <w:t>s</w:t>
      </w:r>
      <w:r w:rsidR="009C3CE0" w:rsidRPr="0055267E">
        <w:rPr>
          <w:rFonts w:ascii="Times New Roman" w:hAnsi="Times New Roman" w:cs="Times New Roman"/>
        </w:rPr>
        <w:t>, went into exile</w:t>
      </w:r>
      <w:r w:rsidR="008C200E">
        <w:rPr>
          <w:rFonts w:ascii="Times New Roman" w:hAnsi="Times New Roman" w:cs="Times New Roman"/>
        </w:rPr>
        <w:t xml:space="preserve"> in </w:t>
      </w:r>
      <w:r w:rsidR="00E92101">
        <w:rPr>
          <w:rFonts w:ascii="Times New Roman" w:hAnsi="Times New Roman" w:cs="Times New Roman"/>
        </w:rPr>
        <w:t>1938</w:t>
      </w:r>
      <w:r>
        <w:rPr>
          <w:rFonts w:ascii="Times New Roman" w:hAnsi="Times New Roman" w:cs="Times New Roman"/>
        </w:rPr>
        <w:t>. During his nine-year stay as a teacher</w:t>
      </w:r>
      <w:r w:rsidR="008C2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England and Scotland</w:t>
      </w:r>
      <w:r w:rsidR="005856BB">
        <w:rPr>
          <w:rFonts w:ascii="Times New Roman" w:hAnsi="Times New Roman" w:cs="Times New Roman"/>
        </w:rPr>
        <w:t xml:space="preserve"> he wrote </w:t>
      </w:r>
      <w:r w:rsidR="005856BB" w:rsidRPr="005856BB">
        <w:rPr>
          <w:rFonts w:ascii="Times New Roman" w:hAnsi="Times New Roman" w:cs="Times New Roman"/>
          <w:i/>
        </w:rPr>
        <w:t xml:space="preserve">Las </w:t>
      </w:r>
      <w:proofErr w:type="spellStart"/>
      <w:r w:rsidR="005856BB" w:rsidRPr="005856BB">
        <w:rPr>
          <w:rFonts w:ascii="Times New Roman" w:hAnsi="Times New Roman" w:cs="Times New Roman"/>
          <w:i/>
        </w:rPr>
        <w:t>nubes</w:t>
      </w:r>
      <w:proofErr w:type="spellEnd"/>
      <w:r w:rsidR="005856BB" w:rsidRPr="005856BB">
        <w:rPr>
          <w:rFonts w:ascii="Times New Roman" w:hAnsi="Times New Roman" w:cs="Times New Roman"/>
          <w:i/>
        </w:rPr>
        <w:t xml:space="preserve"> </w:t>
      </w:r>
      <w:r w:rsidR="005856BB">
        <w:rPr>
          <w:rFonts w:ascii="Times New Roman" w:hAnsi="Times New Roman" w:cs="Times New Roman"/>
        </w:rPr>
        <w:t>[</w:t>
      </w:r>
      <w:r w:rsidR="005856BB" w:rsidRPr="005856BB">
        <w:rPr>
          <w:rFonts w:ascii="Times New Roman" w:hAnsi="Times New Roman" w:cs="Times New Roman"/>
          <w:i/>
        </w:rPr>
        <w:t>Clouds</w:t>
      </w:r>
      <w:r w:rsidR="005856BB">
        <w:rPr>
          <w:rFonts w:ascii="Times New Roman" w:hAnsi="Times New Roman" w:cs="Times New Roman"/>
        </w:rPr>
        <w:t xml:space="preserve">] </w:t>
      </w:r>
      <w:r w:rsidR="005856BB" w:rsidRPr="00972ECD">
        <w:rPr>
          <w:rFonts w:ascii="Times New Roman" w:hAnsi="Times New Roman" w:cs="Times New Roman"/>
        </w:rPr>
        <w:t>(19</w:t>
      </w:r>
      <w:r w:rsidR="00972ECD" w:rsidRPr="00972ECD">
        <w:rPr>
          <w:rFonts w:ascii="Times New Roman" w:hAnsi="Times New Roman" w:cs="Times New Roman"/>
        </w:rPr>
        <w:t>40</w:t>
      </w:r>
      <w:r w:rsidR="005856BB" w:rsidRPr="00972ECD">
        <w:rPr>
          <w:rFonts w:ascii="Times New Roman" w:hAnsi="Times New Roman" w:cs="Times New Roman"/>
        </w:rPr>
        <w:t>)</w:t>
      </w:r>
      <w:r w:rsidRPr="00972ECD">
        <w:rPr>
          <w:rFonts w:ascii="Times New Roman" w:hAnsi="Times New Roman" w:cs="Times New Roman"/>
        </w:rPr>
        <w:t>,</w:t>
      </w:r>
      <w:r w:rsidR="005856BB">
        <w:rPr>
          <w:rFonts w:ascii="Times New Roman" w:hAnsi="Times New Roman" w:cs="Times New Roman"/>
        </w:rPr>
        <w:t xml:space="preserve"> expression of </w:t>
      </w:r>
      <w:r>
        <w:rPr>
          <w:rFonts w:ascii="Times New Roman" w:hAnsi="Times New Roman" w:cs="Times New Roman"/>
        </w:rPr>
        <w:t xml:space="preserve">his exilic </w:t>
      </w:r>
      <w:r w:rsidR="005856BB">
        <w:rPr>
          <w:rFonts w:ascii="Times New Roman" w:hAnsi="Times New Roman" w:cs="Times New Roman"/>
        </w:rPr>
        <w:t>despair. I</w:t>
      </w:r>
      <w:r w:rsidR="008C200E">
        <w:rPr>
          <w:rFonts w:ascii="Times New Roman" w:hAnsi="Times New Roman" w:cs="Times New Roman"/>
        </w:rPr>
        <w:t xml:space="preserve">n </w:t>
      </w:r>
      <w:r w:rsidR="00092DF7">
        <w:rPr>
          <w:rFonts w:ascii="Times New Roman" w:hAnsi="Times New Roman" w:cs="Times New Roman"/>
        </w:rPr>
        <w:t xml:space="preserve">1947 he </w:t>
      </w:r>
      <w:r w:rsidR="008C200E" w:rsidRPr="008C200E">
        <w:rPr>
          <w:rFonts w:ascii="Times New Roman" w:hAnsi="Times New Roman" w:cs="Times New Roman"/>
          <w:lang w:val="en-GB"/>
        </w:rPr>
        <w:t>immigrated</w:t>
      </w:r>
      <w:r w:rsidR="00E92101" w:rsidRPr="008C200E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</w:rPr>
        <w:t>to the United States and</w:t>
      </w:r>
      <w:r w:rsidR="00E7536A">
        <w:rPr>
          <w:rFonts w:ascii="Times New Roman" w:hAnsi="Times New Roman" w:cs="Times New Roman"/>
        </w:rPr>
        <w:t xml:space="preserve"> settled</w:t>
      </w:r>
      <w:r w:rsidR="00DB48E6">
        <w:rPr>
          <w:rFonts w:ascii="Times New Roman" w:hAnsi="Times New Roman" w:cs="Times New Roman"/>
        </w:rPr>
        <w:t xml:space="preserve"> in Mexico</w:t>
      </w:r>
      <w:r w:rsidRPr="000914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five years later</w:t>
      </w:r>
      <w:r w:rsidR="00E7536A">
        <w:rPr>
          <w:rFonts w:ascii="Times New Roman" w:hAnsi="Times New Roman" w:cs="Times New Roman"/>
        </w:rPr>
        <w:t xml:space="preserve">. </w:t>
      </w:r>
      <w:r w:rsidR="003A3B35">
        <w:rPr>
          <w:rFonts w:ascii="Times New Roman" w:hAnsi="Times New Roman" w:cs="Times New Roman"/>
        </w:rPr>
        <w:t xml:space="preserve">He died </w:t>
      </w:r>
      <w:del w:id="7" w:author="Eric R. Hayot" w:date="2012-08-06T15:22:00Z">
        <w:r w:rsidR="003A3B35" w:rsidDel="00A703B0">
          <w:rPr>
            <w:rFonts w:ascii="Times New Roman" w:hAnsi="Times New Roman" w:cs="Times New Roman"/>
          </w:rPr>
          <w:delText xml:space="preserve">suddenly </w:delText>
        </w:r>
      </w:del>
      <w:r w:rsidR="003A3B35">
        <w:rPr>
          <w:rFonts w:ascii="Times New Roman" w:hAnsi="Times New Roman" w:cs="Times New Roman"/>
        </w:rPr>
        <w:t xml:space="preserve">of a </w:t>
      </w:r>
      <w:bookmarkStart w:id="8" w:name="_GoBack"/>
      <w:bookmarkEnd w:id="8"/>
      <w:r w:rsidR="003A3B35">
        <w:rPr>
          <w:rFonts w:ascii="Times New Roman" w:hAnsi="Times New Roman" w:cs="Times New Roman"/>
        </w:rPr>
        <w:t xml:space="preserve">heart attack in </w:t>
      </w:r>
      <w:r w:rsidR="008C200E">
        <w:rPr>
          <w:rFonts w:ascii="Times New Roman" w:hAnsi="Times New Roman" w:cs="Times New Roman"/>
        </w:rPr>
        <w:t>Mexico City in</w:t>
      </w:r>
      <w:r w:rsidR="003A3B35">
        <w:rPr>
          <w:rFonts w:ascii="Times New Roman" w:hAnsi="Times New Roman" w:cs="Times New Roman"/>
        </w:rPr>
        <w:t xml:space="preserve">1963. </w:t>
      </w:r>
      <w:r w:rsidR="00E7536A">
        <w:rPr>
          <w:rFonts w:ascii="Times New Roman" w:hAnsi="Times New Roman" w:cs="Times New Roman"/>
        </w:rPr>
        <w:t xml:space="preserve">  </w:t>
      </w:r>
      <w:r w:rsidR="009C3CE0" w:rsidRPr="0055267E">
        <w:rPr>
          <w:rFonts w:ascii="Times New Roman" w:hAnsi="Times New Roman" w:cs="Times New Roman"/>
        </w:rPr>
        <w:t xml:space="preserve"> </w:t>
      </w:r>
      <w:r w:rsidR="00E544CF" w:rsidRPr="0055267E">
        <w:rPr>
          <w:rFonts w:ascii="Times New Roman" w:hAnsi="Times New Roman" w:cs="Times New Roman"/>
        </w:rPr>
        <w:t xml:space="preserve">  </w:t>
      </w:r>
      <w:r w:rsidR="003635AE" w:rsidRPr="0055267E">
        <w:rPr>
          <w:rFonts w:ascii="Times New Roman" w:hAnsi="Times New Roman" w:cs="Times New Roman"/>
        </w:rPr>
        <w:t xml:space="preserve"> </w:t>
      </w:r>
    </w:p>
    <w:p w14:paraId="4FA108C8" w14:textId="77777777" w:rsidR="00B04D85" w:rsidRPr="0055267E" w:rsidRDefault="00B04D85">
      <w:pPr>
        <w:rPr>
          <w:rFonts w:ascii="Times New Roman" w:hAnsi="Times New Roman" w:cs="Times New Roman"/>
        </w:rPr>
      </w:pPr>
    </w:p>
    <w:p w14:paraId="24D3E2EA" w14:textId="77777777" w:rsidR="00972ECD" w:rsidRDefault="00972ECD">
      <w:pPr>
        <w:rPr>
          <w:rFonts w:ascii="Times New Roman" w:hAnsi="Times New Roman" w:cs="Times New Roman"/>
        </w:rPr>
      </w:pPr>
    </w:p>
    <w:p w14:paraId="43E17032" w14:textId="7FE68036" w:rsidR="00972ECD" w:rsidRPr="00972ECD" w:rsidRDefault="00972ECD">
      <w:pPr>
        <w:rPr>
          <w:rFonts w:ascii="Times New Roman" w:hAnsi="Times New Roman" w:cs="Times New Roman"/>
          <w:lang w:val="es-ES_tradnl"/>
        </w:rPr>
      </w:pPr>
      <w:r w:rsidRPr="00972ECD">
        <w:rPr>
          <w:rFonts w:ascii="Times New Roman" w:hAnsi="Times New Roman" w:cs="Times New Roman"/>
          <w:lang w:val="es-ES_tradnl"/>
        </w:rPr>
        <w:t xml:space="preserve">Cernuda, L. (1993) </w:t>
      </w:r>
      <w:r w:rsidRPr="00972ECD">
        <w:rPr>
          <w:rFonts w:ascii="Times New Roman" w:hAnsi="Times New Roman" w:cs="Times New Roman"/>
          <w:i/>
          <w:lang w:val="es-ES_tradnl"/>
        </w:rPr>
        <w:t>Poesía Completa</w:t>
      </w:r>
      <w:r w:rsidRPr="00972ECD">
        <w:rPr>
          <w:rFonts w:ascii="Times New Roman" w:hAnsi="Times New Roman" w:cs="Times New Roman"/>
          <w:lang w:val="es-ES_tradnl"/>
        </w:rPr>
        <w:t xml:space="preserve">. Vol. 1. Madrid: </w:t>
      </w:r>
      <w:proofErr w:type="spellStart"/>
      <w:r w:rsidRPr="00972ECD">
        <w:rPr>
          <w:rFonts w:ascii="Times New Roman" w:hAnsi="Times New Roman" w:cs="Times New Roman"/>
          <w:lang w:val="es-ES_tradnl"/>
        </w:rPr>
        <w:t>Siruela</w:t>
      </w:r>
      <w:proofErr w:type="spellEnd"/>
      <w:r w:rsidRPr="00972ECD">
        <w:rPr>
          <w:rFonts w:ascii="Times New Roman" w:hAnsi="Times New Roman" w:cs="Times New Roman"/>
          <w:lang w:val="es-ES_tradnl"/>
        </w:rPr>
        <w:t xml:space="preserve">. </w:t>
      </w:r>
    </w:p>
    <w:p w14:paraId="58AE96CE" w14:textId="77777777" w:rsidR="00972ECD" w:rsidRDefault="00972ECD">
      <w:pPr>
        <w:rPr>
          <w:rFonts w:ascii="Times New Roman" w:hAnsi="Times New Roman" w:cs="Times New Roman"/>
        </w:rPr>
      </w:pPr>
    </w:p>
    <w:p w14:paraId="64F27448" w14:textId="6FB4E6DF" w:rsidR="006A5D59" w:rsidRDefault="006A5D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Paratextual</w:t>
      </w:r>
      <w:proofErr w:type="spellEnd"/>
      <w:r>
        <w:rPr>
          <w:rFonts w:ascii="Times New Roman" w:hAnsi="Times New Roman" w:cs="Times New Roman"/>
        </w:rPr>
        <w:t xml:space="preserve"> Materials:</w:t>
      </w:r>
    </w:p>
    <w:p w14:paraId="0A09FE3D" w14:textId="77777777" w:rsidR="00972ECD" w:rsidRPr="0055267E" w:rsidRDefault="00972ECD">
      <w:pPr>
        <w:rPr>
          <w:rFonts w:ascii="Times New Roman" w:hAnsi="Times New Roman" w:cs="Times New Roman"/>
        </w:rPr>
      </w:pPr>
    </w:p>
    <w:p w14:paraId="4463E225" w14:textId="58573688" w:rsidR="003C6D28" w:rsidRPr="0055267E" w:rsidRDefault="00A703B0">
      <w:pPr>
        <w:rPr>
          <w:rFonts w:ascii="Times New Roman" w:hAnsi="Times New Roman" w:cs="Times New Roman"/>
        </w:rPr>
      </w:pPr>
      <w:hyperlink r:id="rId6" w:history="1">
        <w:r w:rsidR="00E86CC9" w:rsidRPr="0055267E">
          <w:rPr>
            <w:rStyle w:val="Hyperlink"/>
            <w:rFonts w:ascii="Times New Roman" w:hAnsi="Times New Roman" w:cs="Times New Roman"/>
          </w:rPr>
          <w:t>www.cernuda.org</w:t>
        </w:r>
      </w:hyperlink>
      <w:r w:rsidR="00E86CC9" w:rsidRPr="0055267E">
        <w:rPr>
          <w:rFonts w:ascii="Times New Roman" w:hAnsi="Times New Roman" w:cs="Times New Roman"/>
        </w:rPr>
        <w:t xml:space="preserve">: </w:t>
      </w:r>
      <w:r w:rsidR="0009149C">
        <w:rPr>
          <w:rFonts w:ascii="Times New Roman" w:hAnsi="Times New Roman" w:cs="Times New Roman"/>
        </w:rPr>
        <w:t xml:space="preserve">a </w:t>
      </w:r>
      <w:r w:rsidR="00E86CC9" w:rsidRPr="0055267E">
        <w:rPr>
          <w:rFonts w:ascii="Times New Roman" w:hAnsi="Times New Roman" w:cs="Times New Roman"/>
        </w:rPr>
        <w:t xml:space="preserve">website created by the </w:t>
      </w:r>
      <w:proofErr w:type="spellStart"/>
      <w:r w:rsidR="00E86CC9" w:rsidRPr="0055267E">
        <w:rPr>
          <w:rFonts w:ascii="Times New Roman" w:hAnsi="Times New Roman" w:cs="Times New Roman"/>
        </w:rPr>
        <w:t>Residencia</w:t>
      </w:r>
      <w:proofErr w:type="spellEnd"/>
      <w:r w:rsidR="00E86CC9" w:rsidRPr="0055267E">
        <w:rPr>
          <w:rFonts w:ascii="Times New Roman" w:hAnsi="Times New Roman" w:cs="Times New Roman"/>
        </w:rPr>
        <w:t xml:space="preserve"> de </w:t>
      </w:r>
      <w:proofErr w:type="spellStart"/>
      <w:r w:rsidR="00E86CC9" w:rsidRPr="0055267E">
        <w:rPr>
          <w:rFonts w:ascii="Times New Roman" w:hAnsi="Times New Roman" w:cs="Times New Roman"/>
        </w:rPr>
        <w:t>Estudiantes</w:t>
      </w:r>
      <w:proofErr w:type="spellEnd"/>
      <w:r w:rsidR="00E86CC9" w:rsidRPr="0055267E">
        <w:rPr>
          <w:rFonts w:ascii="Times New Roman" w:hAnsi="Times New Roman" w:cs="Times New Roman"/>
        </w:rPr>
        <w:t>. It features a bio</w:t>
      </w:r>
      <w:r w:rsidR="00D64918">
        <w:rPr>
          <w:rFonts w:ascii="Times New Roman" w:hAnsi="Times New Roman" w:cs="Times New Roman"/>
        </w:rPr>
        <w:t xml:space="preserve">graphy of the poet, </w:t>
      </w:r>
      <w:r w:rsidR="00D64918" w:rsidRPr="0055267E">
        <w:rPr>
          <w:rFonts w:ascii="Times New Roman" w:hAnsi="Times New Roman" w:cs="Times New Roman"/>
        </w:rPr>
        <w:t>photographs</w:t>
      </w:r>
      <w:r w:rsidR="003C6D28" w:rsidRPr="0055267E">
        <w:rPr>
          <w:rFonts w:ascii="Times New Roman" w:hAnsi="Times New Roman" w:cs="Times New Roman"/>
        </w:rPr>
        <w:t xml:space="preserve">, </w:t>
      </w:r>
      <w:r w:rsidR="00972ECD">
        <w:rPr>
          <w:rFonts w:ascii="Times New Roman" w:hAnsi="Times New Roman" w:cs="Times New Roman"/>
        </w:rPr>
        <w:t xml:space="preserve">and </w:t>
      </w:r>
      <w:r w:rsidR="003C6D28" w:rsidRPr="0055267E">
        <w:rPr>
          <w:rFonts w:ascii="Times New Roman" w:hAnsi="Times New Roman" w:cs="Times New Roman"/>
        </w:rPr>
        <w:t>voice recordings</w:t>
      </w:r>
      <w:r w:rsidR="007345BC">
        <w:rPr>
          <w:rFonts w:ascii="Times New Roman" w:hAnsi="Times New Roman" w:cs="Times New Roman"/>
        </w:rPr>
        <w:t xml:space="preserve"> of </w:t>
      </w:r>
      <w:r w:rsidR="00972ECD">
        <w:rPr>
          <w:rFonts w:ascii="Times New Roman" w:hAnsi="Times New Roman" w:cs="Times New Roman"/>
        </w:rPr>
        <w:t xml:space="preserve">the </w:t>
      </w:r>
      <w:r w:rsidR="007345BC">
        <w:rPr>
          <w:rFonts w:ascii="Times New Roman" w:hAnsi="Times New Roman" w:cs="Times New Roman"/>
        </w:rPr>
        <w:t>poems</w:t>
      </w:r>
      <w:r w:rsidR="00972ECD">
        <w:rPr>
          <w:rFonts w:ascii="Times New Roman" w:hAnsi="Times New Roman" w:cs="Times New Roman"/>
        </w:rPr>
        <w:t>.</w:t>
      </w:r>
      <w:r w:rsidR="009628C0">
        <w:rPr>
          <w:rFonts w:ascii="Times New Roman" w:hAnsi="Times New Roman" w:cs="Times New Roman"/>
        </w:rPr>
        <w:t xml:space="preserve"> </w:t>
      </w:r>
      <w:r w:rsidR="0009149C">
        <w:rPr>
          <w:rFonts w:ascii="Times New Roman" w:hAnsi="Times New Roman" w:cs="Times New Roman"/>
        </w:rPr>
        <w:t>(available in Spanish and English)</w:t>
      </w:r>
    </w:p>
    <w:p w14:paraId="46E7862C" w14:textId="77777777" w:rsidR="007345BC" w:rsidRDefault="007345BC">
      <w:pPr>
        <w:rPr>
          <w:rFonts w:ascii="Times New Roman" w:hAnsi="Times New Roman" w:cs="Times New Roman"/>
        </w:rPr>
      </w:pPr>
    </w:p>
    <w:p w14:paraId="3C6B1C23" w14:textId="77777777" w:rsidR="00972ECD" w:rsidRDefault="00972ECD">
      <w:pPr>
        <w:rPr>
          <w:rFonts w:ascii="Times New Roman" w:hAnsi="Times New Roman" w:cs="Times New Roman"/>
        </w:rPr>
      </w:pPr>
    </w:p>
    <w:p w14:paraId="3B1332EE" w14:textId="77777777" w:rsidR="007345BC" w:rsidRDefault="006A5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</w:t>
      </w:r>
      <w:r w:rsidR="00D64918">
        <w:rPr>
          <w:rFonts w:ascii="Times New Roman" w:hAnsi="Times New Roman" w:cs="Times New Roman"/>
        </w:rPr>
        <w:t xml:space="preserve">Recommended </w:t>
      </w:r>
      <w:r>
        <w:rPr>
          <w:rFonts w:ascii="Times New Roman" w:hAnsi="Times New Roman" w:cs="Times New Roman"/>
        </w:rPr>
        <w:t>Works:</w:t>
      </w:r>
    </w:p>
    <w:p w14:paraId="301A0F0E" w14:textId="77777777" w:rsidR="00972ECD" w:rsidRDefault="00972ECD">
      <w:pPr>
        <w:rPr>
          <w:rFonts w:ascii="Times New Roman" w:hAnsi="Times New Roman" w:cs="Times New Roman"/>
        </w:rPr>
      </w:pPr>
    </w:p>
    <w:p w14:paraId="0BE7CAAA" w14:textId="77777777" w:rsidR="007345BC" w:rsidRDefault="00734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Harris, D. (1992) </w:t>
      </w:r>
      <w:r w:rsidRPr="007345BC">
        <w:rPr>
          <w:rFonts w:ascii="Times New Roman" w:hAnsi="Times New Roman" w:cs="Times New Roman"/>
          <w:i/>
          <w:lang w:val="es-ES_tradnl"/>
        </w:rPr>
        <w:t>La poesía de Luis Cernuda</w:t>
      </w:r>
      <w:r>
        <w:rPr>
          <w:rFonts w:ascii="Times New Roman" w:hAnsi="Times New Roman" w:cs="Times New Roman"/>
        </w:rPr>
        <w:t>, Granada: Universidad de Granada.</w:t>
      </w:r>
    </w:p>
    <w:p w14:paraId="5656966D" w14:textId="77777777" w:rsidR="006A5D59" w:rsidRPr="006A5D59" w:rsidRDefault="006A5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Paz, O. (1965) </w:t>
      </w:r>
      <w:r w:rsidRPr="006A5D59">
        <w:rPr>
          <w:rFonts w:ascii="Times New Roman" w:hAnsi="Times New Roman" w:cs="Times New Roman"/>
          <w:i/>
          <w:lang w:val="es-ES_tradnl"/>
        </w:rPr>
        <w:t>Cuadrivio. Darío, López Velarde, Pessoa, Cernuda</w:t>
      </w:r>
      <w:r>
        <w:rPr>
          <w:rFonts w:ascii="Times New Roman" w:hAnsi="Times New Roman" w:cs="Times New Roman"/>
          <w:lang w:val="es-ES_tradnl"/>
        </w:rPr>
        <w:t xml:space="preserve">, México City: Joaquín </w:t>
      </w:r>
      <w:proofErr w:type="spellStart"/>
      <w:r>
        <w:rPr>
          <w:rFonts w:ascii="Times New Roman" w:hAnsi="Times New Roman" w:cs="Times New Roman"/>
          <w:lang w:val="es-ES_tradnl"/>
        </w:rPr>
        <w:t>Mortiz</w:t>
      </w:r>
      <w:proofErr w:type="spellEnd"/>
    </w:p>
    <w:p w14:paraId="52D5B60D" w14:textId="77777777" w:rsidR="003C6D28" w:rsidRPr="0055267E" w:rsidRDefault="00734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Silver, P. (1996) </w:t>
      </w:r>
      <w:r w:rsidRPr="007345BC">
        <w:rPr>
          <w:rFonts w:ascii="Times New Roman" w:hAnsi="Times New Roman" w:cs="Times New Roman"/>
          <w:i/>
          <w:lang w:val="es-ES_tradnl"/>
        </w:rPr>
        <w:t>Luis Cernuda el poeta en su leyenda</w:t>
      </w:r>
      <w:r>
        <w:rPr>
          <w:rFonts w:ascii="Times New Roman" w:hAnsi="Times New Roman" w:cs="Times New Roman"/>
        </w:rPr>
        <w:t>, Madrid: Castalia.</w:t>
      </w:r>
    </w:p>
    <w:p w14:paraId="6BB6047C" w14:textId="77777777" w:rsidR="00E86CC9" w:rsidRPr="0055267E" w:rsidRDefault="00E86CC9">
      <w:pPr>
        <w:rPr>
          <w:rFonts w:ascii="Times New Roman" w:hAnsi="Times New Roman" w:cs="Times New Roman"/>
        </w:rPr>
      </w:pPr>
    </w:p>
    <w:p w14:paraId="40D6FB3D" w14:textId="77777777" w:rsidR="00E86CC9" w:rsidRPr="0055267E" w:rsidRDefault="00E86CC9">
      <w:pPr>
        <w:rPr>
          <w:rFonts w:ascii="Times New Roman" w:hAnsi="Times New Roman" w:cs="Times New Roman"/>
        </w:rPr>
      </w:pPr>
    </w:p>
    <w:p w14:paraId="7607A5BF" w14:textId="77777777" w:rsidR="00E92101" w:rsidRDefault="00E92101" w:rsidP="00E92101">
      <w:pPr>
        <w:pBdr>
          <w:bottom w:val="single" w:sz="6" w:space="1" w:color="auto"/>
        </w:pBdr>
        <w:rPr>
          <w:b/>
        </w:rPr>
      </w:pPr>
    </w:p>
    <w:p w14:paraId="1E6E929D" w14:textId="77777777" w:rsidR="00E92101" w:rsidRDefault="00E92101" w:rsidP="00E92101">
      <w:pPr>
        <w:pBdr>
          <w:bottom w:val="single" w:sz="6" w:space="1" w:color="auto"/>
        </w:pBdr>
        <w:rPr>
          <w:b/>
        </w:rPr>
      </w:pPr>
      <w:r w:rsidRPr="00931510">
        <w:rPr>
          <w:b/>
        </w:rPr>
        <w:t>Timeline</w:t>
      </w:r>
      <w:r>
        <w:rPr>
          <w:b/>
        </w:rPr>
        <w:t xml:space="preserve"> of Life</w:t>
      </w:r>
    </w:p>
    <w:p w14:paraId="12FB5F30" w14:textId="77777777" w:rsidR="00E92101" w:rsidRPr="0006396E" w:rsidRDefault="00E92101" w:rsidP="00E92101">
      <w:pPr>
        <w:pBdr>
          <w:bottom w:val="single" w:sz="6" w:space="1" w:color="auto"/>
        </w:pBdr>
        <w:rPr>
          <w:b/>
          <w:sz w:val="18"/>
        </w:rPr>
      </w:pPr>
      <w:r>
        <w:rPr>
          <w:b/>
          <w:sz w:val="18"/>
        </w:rPr>
        <w:t xml:space="preserve">1882 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    1928-9</w:t>
      </w:r>
      <w:r>
        <w:rPr>
          <w:b/>
          <w:sz w:val="18"/>
        </w:rPr>
        <w:tab/>
      </w:r>
      <w:r>
        <w:rPr>
          <w:b/>
          <w:sz w:val="18"/>
        </w:rPr>
        <w:tab/>
        <w:t>1938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</w:r>
      <w:r>
        <w:rPr>
          <w:b/>
          <w:sz w:val="18"/>
        </w:rPr>
        <w:tab/>
        <w:t>1947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1952   </w:t>
      </w:r>
      <w:r>
        <w:rPr>
          <w:b/>
          <w:sz w:val="18"/>
        </w:rPr>
        <w:tab/>
        <w:t xml:space="preserve">                      1963</w:t>
      </w:r>
    </w:p>
    <w:p w14:paraId="507F7939" w14:textId="77777777" w:rsidR="00E92101" w:rsidRPr="00201F1F" w:rsidRDefault="00E92101" w:rsidP="00E92101">
      <w:pPr>
        <w:rPr>
          <w:sz w:val="18"/>
        </w:rPr>
      </w:pPr>
      <w:r w:rsidRPr="00201F1F">
        <w:rPr>
          <w:sz w:val="18"/>
        </w:rPr>
        <w:t xml:space="preserve">   |</w:t>
      </w:r>
      <w:r w:rsidRPr="00201F1F">
        <w:rPr>
          <w:sz w:val="18"/>
        </w:rPr>
        <w:tab/>
        <w:t xml:space="preserve">    </w:t>
      </w:r>
      <w:r w:rsidRPr="00201F1F">
        <w:rPr>
          <w:sz w:val="18"/>
        </w:rPr>
        <w:tab/>
        <w:t xml:space="preserve">            |</w:t>
      </w:r>
      <w:r w:rsidRPr="00201F1F">
        <w:rPr>
          <w:sz w:val="18"/>
        </w:rPr>
        <w:tab/>
        <w:t xml:space="preserve">             </w:t>
      </w:r>
      <w:r w:rsidRPr="00201F1F">
        <w:rPr>
          <w:sz w:val="18"/>
        </w:rPr>
        <w:tab/>
        <w:t xml:space="preserve"> </w:t>
      </w:r>
      <w:r w:rsidRPr="00201F1F">
        <w:rPr>
          <w:sz w:val="18"/>
        </w:rPr>
        <w:tab/>
        <w:t xml:space="preserve">    |</w:t>
      </w:r>
      <w:r w:rsidRPr="00201F1F">
        <w:rPr>
          <w:sz w:val="18"/>
        </w:rPr>
        <w:tab/>
        <w:t xml:space="preserve">       </w:t>
      </w:r>
      <w:r w:rsidRPr="00201F1F">
        <w:rPr>
          <w:sz w:val="18"/>
        </w:rPr>
        <w:tab/>
      </w:r>
      <w:r w:rsidRPr="00201F1F">
        <w:rPr>
          <w:sz w:val="18"/>
        </w:rPr>
        <w:tab/>
        <w:t xml:space="preserve">    |</w:t>
      </w:r>
      <w:r w:rsidRPr="00201F1F">
        <w:rPr>
          <w:sz w:val="18"/>
        </w:rPr>
        <w:tab/>
        <w:t xml:space="preserve">              </w:t>
      </w:r>
      <w:r w:rsidRPr="00201F1F">
        <w:rPr>
          <w:sz w:val="18"/>
        </w:rPr>
        <w:tab/>
        <w:t xml:space="preserve">                      |</w:t>
      </w:r>
      <w:r w:rsidRPr="00201F1F">
        <w:rPr>
          <w:sz w:val="18"/>
        </w:rPr>
        <w:tab/>
        <w:t xml:space="preserve">                           |</w:t>
      </w:r>
    </w:p>
    <w:p w14:paraId="455A4FCE" w14:textId="77777777" w:rsidR="00E92101" w:rsidRDefault="00E92101" w:rsidP="00E92101">
      <w:pPr>
        <w:rPr>
          <w:rFonts w:ascii="Times New Roman" w:hAnsi="Times New Roman" w:cs="Times New Roman"/>
          <w:sz w:val="18"/>
        </w:rPr>
      </w:pPr>
      <w:r w:rsidRPr="002D64D1">
        <w:rPr>
          <w:rFonts w:ascii="Times New Roman" w:hAnsi="Times New Roman" w:cs="Times New Roman"/>
          <w:sz w:val="18"/>
        </w:rPr>
        <w:t xml:space="preserve">born                  </w:t>
      </w:r>
      <w:r w:rsidR="009628C0">
        <w:rPr>
          <w:rFonts w:ascii="Times New Roman" w:hAnsi="Times New Roman" w:cs="Times New Roman"/>
          <w:sz w:val="18"/>
        </w:rPr>
        <w:t xml:space="preserve">  Teaches in France </w:t>
      </w:r>
      <w:r w:rsidR="009628C0">
        <w:rPr>
          <w:rFonts w:ascii="Times New Roman" w:hAnsi="Times New Roman" w:cs="Times New Roman"/>
          <w:sz w:val="18"/>
        </w:rPr>
        <w:tab/>
        <w:t xml:space="preserve">     Exile in</w:t>
      </w:r>
      <w:r w:rsidRPr="002D64D1">
        <w:rPr>
          <w:rFonts w:ascii="Times New Roman" w:hAnsi="Times New Roman" w:cs="Times New Roman"/>
          <w:sz w:val="18"/>
        </w:rPr>
        <w:t xml:space="preserve"> England</w:t>
      </w:r>
      <w:r w:rsidRPr="002D64D1">
        <w:rPr>
          <w:rFonts w:ascii="Times New Roman" w:hAnsi="Times New Roman" w:cs="Times New Roman"/>
          <w:sz w:val="18"/>
        </w:rPr>
        <w:tab/>
        <w:t xml:space="preserve">      </w:t>
      </w:r>
      <w:r w:rsidR="009628C0">
        <w:rPr>
          <w:rFonts w:ascii="Times New Roman" w:hAnsi="Times New Roman" w:cs="Times New Roman"/>
          <w:sz w:val="18"/>
        </w:rPr>
        <w:tab/>
        <w:t xml:space="preserve">         </w:t>
      </w:r>
      <w:r w:rsidRPr="002D64D1">
        <w:rPr>
          <w:rFonts w:ascii="Times New Roman" w:hAnsi="Times New Roman" w:cs="Times New Roman"/>
          <w:sz w:val="18"/>
        </w:rPr>
        <w:t>Moves to</w:t>
      </w:r>
      <w:r w:rsidR="009628C0">
        <w:rPr>
          <w:rFonts w:ascii="Times New Roman" w:hAnsi="Times New Roman" w:cs="Times New Roman"/>
          <w:sz w:val="18"/>
        </w:rPr>
        <w:t xml:space="preserve"> U.S</w:t>
      </w:r>
      <w:r w:rsidR="009628C0">
        <w:rPr>
          <w:rFonts w:ascii="Times New Roman" w:hAnsi="Times New Roman" w:cs="Times New Roman"/>
          <w:sz w:val="18"/>
        </w:rPr>
        <w:tab/>
        <w:t xml:space="preserve">                           </w:t>
      </w:r>
      <w:r w:rsidRPr="002D64D1">
        <w:rPr>
          <w:rFonts w:ascii="Times New Roman" w:hAnsi="Times New Roman" w:cs="Times New Roman"/>
          <w:sz w:val="18"/>
        </w:rPr>
        <w:t xml:space="preserve">Settles in Mexico </w:t>
      </w:r>
      <w:r>
        <w:rPr>
          <w:rFonts w:ascii="Times New Roman" w:hAnsi="Times New Roman" w:cs="Times New Roman"/>
          <w:sz w:val="18"/>
        </w:rPr>
        <w:t xml:space="preserve">          dies of a               </w:t>
      </w:r>
      <w:r w:rsidRPr="002D64D1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</w:t>
      </w:r>
    </w:p>
    <w:p w14:paraId="34B47258" w14:textId="77777777" w:rsidR="00E92101" w:rsidRPr="002D64D1" w:rsidRDefault="00E92101" w:rsidP="00E92101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Pr="002D64D1">
        <w:rPr>
          <w:rFonts w:ascii="Times New Roman" w:hAnsi="Times New Roman" w:cs="Times New Roman"/>
          <w:sz w:val="18"/>
        </w:rPr>
        <w:t>heart attack</w:t>
      </w:r>
    </w:p>
    <w:p w14:paraId="09937203" w14:textId="77777777" w:rsidR="00E92101" w:rsidRPr="002D64D1" w:rsidRDefault="00E92101" w:rsidP="00E92101">
      <w:pPr>
        <w:rPr>
          <w:rFonts w:ascii="Times New Roman" w:hAnsi="Times New Roman" w:cs="Times New Roman"/>
        </w:rPr>
      </w:pPr>
      <w:r w:rsidRPr="002D64D1">
        <w:rPr>
          <w:rFonts w:ascii="Times New Roman" w:hAnsi="Times New Roman" w:cs="Times New Roman"/>
          <w:b/>
          <w:sz w:val="18"/>
        </w:rPr>
        <w:tab/>
      </w:r>
      <w:r w:rsidRPr="002D64D1">
        <w:rPr>
          <w:rFonts w:ascii="Times New Roman" w:hAnsi="Times New Roman" w:cs="Times New Roman"/>
          <w:b/>
          <w:sz w:val="18"/>
        </w:rPr>
        <w:tab/>
      </w:r>
      <w:r w:rsidRPr="002D64D1">
        <w:rPr>
          <w:rFonts w:ascii="Times New Roman" w:hAnsi="Times New Roman" w:cs="Times New Roman"/>
          <w:b/>
          <w:sz w:val="18"/>
        </w:rPr>
        <w:tab/>
      </w:r>
      <w:r w:rsidRPr="002D64D1">
        <w:rPr>
          <w:rFonts w:ascii="Times New Roman" w:hAnsi="Times New Roman" w:cs="Times New Roman"/>
          <w:b/>
          <w:sz w:val="18"/>
        </w:rPr>
        <w:tab/>
      </w:r>
      <w:r w:rsidRPr="002D64D1">
        <w:rPr>
          <w:rFonts w:ascii="Times New Roman" w:hAnsi="Times New Roman" w:cs="Times New Roman"/>
          <w:b/>
          <w:sz w:val="18"/>
        </w:rPr>
        <w:tab/>
      </w:r>
      <w:r w:rsidRPr="002D64D1">
        <w:rPr>
          <w:rFonts w:ascii="Times New Roman" w:hAnsi="Times New Roman" w:cs="Times New Roman"/>
          <w:b/>
          <w:sz w:val="18"/>
        </w:rPr>
        <w:tab/>
      </w:r>
      <w:r w:rsidRPr="002D64D1">
        <w:rPr>
          <w:rFonts w:ascii="Times New Roman" w:hAnsi="Times New Roman" w:cs="Times New Roman"/>
          <w:b/>
          <w:sz w:val="18"/>
        </w:rPr>
        <w:tab/>
      </w:r>
      <w:r w:rsidRPr="002D64D1">
        <w:rPr>
          <w:rFonts w:ascii="Times New Roman" w:hAnsi="Times New Roman" w:cs="Times New Roman"/>
          <w:b/>
          <w:sz w:val="18"/>
        </w:rPr>
        <w:tab/>
      </w:r>
      <w:r w:rsidRPr="002D64D1">
        <w:rPr>
          <w:rFonts w:ascii="Times New Roman" w:hAnsi="Times New Roman" w:cs="Times New Roman"/>
          <w:b/>
          <w:sz w:val="18"/>
        </w:rPr>
        <w:tab/>
      </w:r>
      <w:r w:rsidRPr="002D64D1">
        <w:rPr>
          <w:rFonts w:ascii="Times New Roman" w:hAnsi="Times New Roman" w:cs="Times New Roman"/>
          <w:b/>
          <w:sz w:val="18"/>
        </w:rPr>
        <w:tab/>
      </w:r>
      <w:r w:rsidRPr="002D64D1">
        <w:rPr>
          <w:rFonts w:ascii="Times New Roman" w:hAnsi="Times New Roman" w:cs="Times New Roman"/>
          <w:sz w:val="18"/>
        </w:rPr>
        <w:t xml:space="preserve">         </w:t>
      </w:r>
    </w:p>
    <w:p w14:paraId="7889A0F9" w14:textId="77777777" w:rsidR="00E92101" w:rsidRDefault="00E92101" w:rsidP="00E92101">
      <w:pPr>
        <w:jc w:val="both"/>
        <w:rPr>
          <w:b/>
        </w:rPr>
      </w:pPr>
    </w:p>
    <w:p w14:paraId="52F16006" w14:textId="77777777" w:rsidR="00E92101" w:rsidRDefault="00E92101" w:rsidP="00E92101">
      <w:pPr>
        <w:jc w:val="both"/>
        <w:rPr>
          <w:b/>
        </w:rPr>
      </w:pPr>
      <w:r>
        <w:rPr>
          <w:b/>
        </w:rPr>
        <w:t>Timeline of Works Published During Lifetime</w:t>
      </w:r>
    </w:p>
    <w:p w14:paraId="10FDB1DB" w14:textId="77777777" w:rsidR="00E92101" w:rsidRDefault="00E92101" w:rsidP="00E92101">
      <w:pPr>
        <w:pBdr>
          <w:bottom w:val="single" w:sz="6" w:space="1" w:color="auto"/>
        </w:pBdr>
        <w:rPr>
          <w:b/>
          <w:sz w:val="18"/>
        </w:rPr>
      </w:pPr>
      <w:r>
        <w:rPr>
          <w:b/>
          <w:sz w:val="18"/>
        </w:rPr>
        <w:t xml:space="preserve">1927  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   1929  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1931  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             </w:t>
      </w:r>
      <w:r>
        <w:rPr>
          <w:b/>
          <w:sz w:val="18"/>
        </w:rPr>
        <w:tab/>
        <w:t xml:space="preserve">                           1934  </w:t>
      </w:r>
      <w:r>
        <w:rPr>
          <w:b/>
          <w:sz w:val="18"/>
        </w:rPr>
        <w:tab/>
        <w:t xml:space="preserve">       </w:t>
      </w:r>
      <w:r>
        <w:rPr>
          <w:b/>
          <w:sz w:val="18"/>
        </w:rPr>
        <w:tab/>
        <w:t xml:space="preserve">                        1936           </w:t>
      </w:r>
    </w:p>
    <w:p w14:paraId="6F9CD2B5" w14:textId="77777777" w:rsidR="00E92101" w:rsidRPr="0006396E" w:rsidRDefault="00E92101" w:rsidP="00E92101">
      <w:pPr>
        <w:rPr>
          <w:sz w:val="18"/>
        </w:rPr>
      </w:pPr>
      <w:r>
        <w:rPr>
          <w:sz w:val="18"/>
        </w:rPr>
        <w:t xml:space="preserve">   </w:t>
      </w:r>
      <w:r w:rsidRPr="0006396E">
        <w:rPr>
          <w:sz w:val="18"/>
        </w:rPr>
        <w:t>|</w:t>
      </w:r>
      <w:r w:rsidRPr="0006396E">
        <w:rPr>
          <w:sz w:val="18"/>
        </w:rPr>
        <w:tab/>
        <w:t xml:space="preserve">    </w:t>
      </w:r>
      <w:r>
        <w:rPr>
          <w:sz w:val="18"/>
        </w:rPr>
        <w:tab/>
        <w:t xml:space="preserve">  </w:t>
      </w:r>
      <w:r w:rsidRPr="0006396E">
        <w:rPr>
          <w:sz w:val="18"/>
        </w:rPr>
        <w:t xml:space="preserve"> </w:t>
      </w:r>
      <w:r>
        <w:rPr>
          <w:sz w:val="18"/>
        </w:rPr>
        <w:t xml:space="preserve">       </w:t>
      </w:r>
      <w:r w:rsidRPr="0006396E">
        <w:rPr>
          <w:sz w:val="18"/>
        </w:rPr>
        <w:t>|</w:t>
      </w:r>
      <w:r>
        <w:rPr>
          <w:sz w:val="18"/>
        </w:rPr>
        <w:tab/>
        <w:t xml:space="preserve">    </w:t>
      </w:r>
      <w:r w:rsidRPr="0006396E">
        <w:rPr>
          <w:sz w:val="18"/>
        </w:rPr>
        <w:t xml:space="preserve">   </w:t>
      </w:r>
      <w:r>
        <w:rPr>
          <w:sz w:val="18"/>
        </w:rPr>
        <w:t xml:space="preserve">     </w:t>
      </w:r>
      <w:r w:rsidRPr="0006396E"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  <w:t xml:space="preserve">    </w:t>
      </w:r>
      <w:r w:rsidRPr="0006396E">
        <w:rPr>
          <w:sz w:val="18"/>
        </w:rPr>
        <w:t>|</w:t>
      </w:r>
      <w:r w:rsidRPr="0006396E">
        <w:rPr>
          <w:sz w:val="18"/>
        </w:rPr>
        <w:tab/>
      </w:r>
      <w:r>
        <w:rPr>
          <w:sz w:val="18"/>
        </w:rPr>
        <w:t xml:space="preserve">       </w:t>
      </w:r>
      <w:r>
        <w:rPr>
          <w:sz w:val="18"/>
        </w:rPr>
        <w:tab/>
        <w:t xml:space="preserve">           </w:t>
      </w:r>
      <w:r>
        <w:rPr>
          <w:sz w:val="18"/>
        </w:rPr>
        <w:tab/>
        <w:t xml:space="preserve">                                |</w:t>
      </w:r>
      <w:r w:rsidRPr="0006396E">
        <w:rPr>
          <w:sz w:val="18"/>
        </w:rPr>
        <w:tab/>
      </w:r>
      <w:r>
        <w:rPr>
          <w:sz w:val="18"/>
        </w:rPr>
        <w:t xml:space="preserve">                        </w:t>
      </w:r>
      <w:r>
        <w:rPr>
          <w:sz w:val="18"/>
        </w:rPr>
        <w:tab/>
      </w:r>
      <w:r>
        <w:rPr>
          <w:sz w:val="18"/>
        </w:rPr>
        <w:tab/>
        <w:t xml:space="preserve">           |</w:t>
      </w:r>
    </w:p>
    <w:p w14:paraId="6E4C53C6" w14:textId="77777777" w:rsidR="00E92101" w:rsidRPr="00D61B60" w:rsidRDefault="00E92101" w:rsidP="00E92101">
      <w:pPr>
        <w:rPr>
          <w:rFonts w:ascii="Times New Roman" w:hAnsi="Times New Roman" w:cs="Times New Roman"/>
          <w:i/>
          <w:sz w:val="18"/>
          <w:lang w:val="es-ES_tradnl"/>
        </w:rPr>
      </w:pPr>
      <w:r w:rsidRPr="00D61B60">
        <w:rPr>
          <w:rFonts w:ascii="Times New Roman" w:hAnsi="Times New Roman" w:cs="Times New Roman"/>
          <w:i/>
          <w:sz w:val="18"/>
          <w:lang w:val="es-ES_tradnl"/>
        </w:rPr>
        <w:t xml:space="preserve">Perfil del aire     </w:t>
      </w:r>
      <w:r>
        <w:rPr>
          <w:rFonts w:ascii="Times New Roman" w:hAnsi="Times New Roman" w:cs="Times New Roman"/>
          <w:i/>
          <w:sz w:val="18"/>
          <w:lang w:val="es-ES_tradnl"/>
        </w:rPr>
        <w:t xml:space="preserve">     </w:t>
      </w:r>
      <w:r w:rsidRPr="00D61B60">
        <w:rPr>
          <w:rFonts w:ascii="Times New Roman" w:hAnsi="Times New Roman" w:cs="Times New Roman"/>
          <w:i/>
          <w:sz w:val="18"/>
          <w:lang w:val="es-ES_tradnl"/>
        </w:rPr>
        <w:t xml:space="preserve">  </w:t>
      </w:r>
      <w:r>
        <w:rPr>
          <w:rFonts w:ascii="Times New Roman" w:hAnsi="Times New Roman" w:cs="Times New Roman"/>
          <w:i/>
          <w:sz w:val="18"/>
          <w:lang w:val="es-ES_tradnl"/>
        </w:rPr>
        <w:t xml:space="preserve">    </w:t>
      </w:r>
      <w:r w:rsidRPr="00D61B60">
        <w:rPr>
          <w:rFonts w:ascii="Times New Roman" w:hAnsi="Times New Roman" w:cs="Times New Roman"/>
          <w:i/>
          <w:sz w:val="18"/>
          <w:lang w:val="es-ES_tradnl"/>
        </w:rPr>
        <w:t xml:space="preserve">Un río, un amor </w:t>
      </w:r>
      <w:r>
        <w:rPr>
          <w:rFonts w:ascii="Times New Roman" w:hAnsi="Times New Roman" w:cs="Times New Roman"/>
          <w:i/>
          <w:sz w:val="18"/>
          <w:lang w:val="es-ES_tradnl"/>
        </w:rPr>
        <w:t xml:space="preserve">         </w:t>
      </w:r>
      <w:r w:rsidRPr="00D61B60">
        <w:rPr>
          <w:rFonts w:ascii="Times New Roman" w:hAnsi="Times New Roman" w:cs="Times New Roman"/>
          <w:i/>
          <w:sz w:val="18"/>
          <w:lang w:val="es-ES_tradnl"/>
        </w:rPr>
        <w:t xml:space="preserve"> Los placer</w:t>
      </w:r>
      <w:r>
        <w:rPr>
          <w:rFonts w:ascii="Times New Roman" w:hAnsi="Times New Roman" w:cs="Times New Roman"/>
          <w:i/>
          <w:sz w:val="18"/>
          <w:lang w:val="es-ES_tradnl"/>
        </w:rPr>
        <w:t>e</w:t>
      </w:r>
      <w:r w:rsidRPr="00D61B60">
        <w:rPr>
          <w:rFonts w:ascii="Times New Roman" w:hAnsi="Times New Roman" w:cs="Times New Roman"/>
          <w:i/>
          <w:sz w:val="18"/>
          <w:lang w:val="es-ES_tradnl"/>
        </w:rPr>
        <w:t>s prohibidos</w:t>
      </w:r>
      <w:r>
        <w:rPr>
          <w:rFonts w:ascii="Times New Roman" w:hAnsi="Times New Roman" w:cs="Times New Roman"/>
          <w:i/>
          <w:sz w:val="18"/>
          <w:lang w:val="es-ES_tradnl"/>
        </w:rPr>
        <w:t xml:space="preserve">                </w:t>
      </w:r>
      <w:r w:rsidRPr="00D61B60">
        <w:rPr>
          <w:rFonts w:ascii="Times New Roman" w:hAnsi="Times New Roman" w:cs="Times New Roman"/>
          <w:i/>
          <w:sz w:val="18"/>
          <w:lang w:val="es-ES_tradnl"/>
        </w:rPr>
        <w:t xml:space="preserve">Donde habite el olvido      </w:t>
      </w:r>
      <w:r>
        <w:rPr>
          <w:rFonts w:ascii="Times New Roman" w:hAnsi="Times New Roman" w:cs="Times New Roman"/>
          <w:i/>
          <w:sz w:val="18"/>
          <w:lang w:val="es-ES_tradnl"/>
        </w:rPr>
        <w:t xml:space="preserve">                 </w:t>
      </w:r>
      <w:r w:rsidRPr="00D61B60">
        <w:rPr>
          <w:rFonts w:ascii="Times New Roman" w:hAnsi="Times New Roman" w:cs="Times New Roman"/>
          <w:i/>
          <w:sz w:val="18"/>
          <w:lang w:val="es-ES_tradnl"/>
        </w:rPr>
        <w:t xml:space="preserve">La realidad y </w:t>
      </w:r>
      <w:r>
        <w:rPr>
          <w:rFonts w:ascii="Times New Roman" w:hAnsi="Times New Roman" w:cs="Times New Roman"/>
          <w:i/>
          <w:sz w:val="18"/>
          <w:lang w:val="es-ES_tradnl"/>
        </w:rPr>
        <w:t>l</w:t>
      </w:r>
      <w:r w:rsidRPr="00D61B60">
        <w:rPr>
          <w:rFonts w:ascii="Times New Roman" w:hAnsi="Times New Roman" w:cs="Times New Roman"/>
          <w:i/>
          <w:sz w:val="18"/>
          <w:lang w:val="es-ES_tradnl"/>
        </w:rPr>
        <w:t xml:space="preserve">e deseo </w:t>
      </w:r>
    </w:p>
    <w:p w14:paraId="0136D409" w14:textId="77777777" w:rsidR="00E92101" w:rsidRDefault="00E92101" w:rsidP="00E92101">
      <w:pPr>
        <w:rPr>
          <w:rFonts w:ascii="Times New Roman" w:hAnsi="Times New Roman" w:cs="Times New Roman"/>
          <w:i/>
          <w:sz w:val="18"/>
          <w:szCs w:val="18"/>
        </w:rPr>
      </w:pPr>
      <w:r w:rsidRPr="00D61B60">
        <w:rPr>
          <w:rFonts w:ascii="Times New Roman" w:hAnsi="Times New Roman" w:cs="Times New Roman"/>
          <w:sz w:val="18"/>
          <w:szCs w:val="18"/>
        </w:rPr>
        <w:t>[</w:t>
      </w:r>
      <w:r w:rsidRPr="00D61B60">
        <w:rPr>
          <w:rFonts w:ascii="Times New Roman" w:hAnsi="Times New Roman" w:cs="Times New Roman"/>
          <w:i/>
          <w:sz w:val="18"/>
          <w:szCs w:val="18"/>
        </w:rPr>
        <w:t>The air in Profile</w:t>
      </w:r>
      <w:r w:rsidRPr="00D61B60">
        <w:rPr>
          <w:rFonts w:ascii="Times New Roman" w:hAnsi="Times New Roman" w:cs="Times New Roman"/>
          <w:sz w:val="18"/>
          <w:szCs w:val="18"/>
        </w:rPr>
        <w:t>]</w:t>
      </w:r>
      <w:r w:rsidRPr="00D61B60">
        <w:rPr>
          <w:rFonts w:ascii="Times New Roman" w:hAnsi="Times New Roman" w:cs="Times New Roman"/>
          <w:i/>
          <w:sz w:val="18"/>
          <w:szCs w:val="18"/>
        </w:rPr>
        <w:t xml:space="preserve">   </w:t>
      </w:r>
      <w:r>
        <w:rPr>
          <w:rFonts w:ascii="Times New Roman" w:hAnsi="Times New Roman" w:cs="Times New Roman"/>
          <w:i/>
          <w:sz w:val="18"/>
          <w:szCs w:val="18"/>
        </w:rPr>
        <w:t xml:space="preserve">   </w:t>
      </w:r>
      <w:r w:rsidRPr="00D61B60">
        <w:rPr>
          <w:rFonts w:ascii="Times New Roman" w:hAnsi="Times New Roman" w:cs="Times New Roman"/>
          <w:i/>
          <w:sz w:val="18"/>
          <w:szCs w:val="18"/>
        </w:rPr>
        <w:t xml:space="preserve">  </w:t>
      </w:r>
      <w:r w:rsidRPr="00D61B60">
        <w:rPr>
          <w:rFonts w:ascii="Times New Roman" w:hAnsi="Times New Roman" w:cs="Times New Roman"/>
          <w:sz w:val="18"/>
          <w:szCs w:val="18"/>
        </w:rPr>
        <w:t>[</w:t>
      </w:r>
      <w:r w:rsidRPr="00D61B60">
        <w:rPr>
          <w:rFonts w:ascii="Times New Roman" w:hAnsi="Times New Roman" w:cs="Times New Roman"/>
          <w:i/>
          <w:sz w:val="18"/>
          <w:szCs w:val="18"/>
        </w:rPr>
        <w:t>A River, A Love</w:t>
      </w:r>
      <w:r w:rsidRPr="00D61B60">
        <w:rPr>
          <w:rFonts w:ascii="Times New Roman" w:hAnsi="Times New Roman" w:cs="Times New Roman"/>
          <w:sz w:val="18"/>
          <w:szCs w:val="18"/>
        </w:rPr>
        <w:t>]</w:t>
      </w:r>
      <w:r w:rsidRPr="00D61B60">
        <w:rPr>
          <w:rFonts w:ascii="Times New Roman" w:hAnsi="Times New Roman" w:cs="Times New Roman"/>
          <w:i/>
          <w:sz w:val="18"/>
          <w:szCs w:val="18"/>
        </w:rPr>
        <w:t xml:space="preserve">   </w:t>
      </w:r>
      <w:r>
        <w:rPr>
          <w:rFonts w:ascii="Times New Roman" w:hAnsi="Times New Roman" w:cs="Times New Roman"/>
          <w:i/>
          <w:sz w:val="18"/>
          <w:szCs w:val="18"/>
        </w:rPr>
        <w:t xml:space="preserve">    </w:t>
      </w:r>
      <w:r w:rsidRPr="00D61B60">
        <w:rPr>
          <w:rFonts w:ascii="Times New Roman" w:hAnsi="Times New Roman" w:cs="Times New Roman"/>
          <w:i/>
          <w:sz w:val="18"/>
          <w:szCs w:val="18"/>
        </w:rPr>
        <w:t xml:space="preserve">   </w:t>
      </w:r>
      <w:r w:rsidRPr="00D61B60">
        <w:rPr>
          <w:rFonts w:ascii="Times New Roman" w:hAnsi="Times New Roman" w:cs="Times New Roman"/>
          <w:sz w:val="18"/>
          <w:szCs w:val="18"/>
        </w:rPr>
        <w:t>[</w:t>
      </w:r>
      <w:r w:rsidRPr="00D61B60">
        <w:rPr>
          <w:rFonts w:ascii="Times New Roman" w:hAnsi="Times New Roman" w:cs="Times New Roman"/>
          <w:i/>
          <w:sz w:val="18"/>
          <w:szCs w:val="18"/>
        </w:rPr>
        <w:t>Forbidden Pleasures</w:t>
      </w:r>
      <w:r w:rsidRPr="00D61B60">
        <w:rPr>
          <w:rFonts w:ascii="Times New Roman" w:hAnsi="Times New Roman" w:cs="Times New Roman"/>
          <w:sz w:val="18"/>
          <w:szCs w:val="18"/>
        </w:rPr>
        <w:t>]</w:t>
      </w:r>
      <w:r w:rsidRPr="00D61B60">
        <w:rPr>
          <w:rFonts w:ascii="Times New Roman" w:hAnsi="Times New Roman" w:cs="Times New Roman"/>
          <w:i/>
          <w:sz w:val="18"/>
          <w:szCs w:val="18"/>
        </w:rPr>
        <w:t xml:space="preserve">      </w:t>
      </w:r>
      <w:r>
        <w:rPr>
          <w:rFonts w:ascii="Times New Roman" w:hAnsi="Times New Roman" w:cs="Times New Roman"/>
          <w:i/>
          <w:sz w:val="18"/>
          <w:szCs w:val="18"/>
        </w:rPr>
        <w:t xml:space="preserve">   </w:t>
      </w:r>
      <w:r w:rsidRPr="00D61B60">
        <w:rPr>
          <w:rFonts w:ascii="Times New Roman" w:hAnsi="Times New Roman" w:cs="Times New Roman"/>
          <w:i/>
          <w:sz w:val="18"/>
          <w:szCs w:val="18"/>
        </w:rPr>
        <w:t xml:space="preserve">   Where Forgetfulness Dwells</w:t>
      </w:r>
      <w:r w:rsidRPr="00D61B60">
        <w:rPr>
          <w:rFonts w:ascii="Times New Roman" w:hAnsi="Times New Roman" w:cs="Times New Roman"/>
          <w:sz w:val="18"/>
          <w:szCs w:val="18"/>
        </w:rPr>
        <w:t>]</w:t>
      </w:r>
      <w:r w:rsidRPr="00D61B60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 xml:space="preserve">                   </w:t>
      </w:r>
      <w:r w:rsidRPr="00D61B60">
        <w:rPr>
          <w:rFonts w:ascii="Times New Roman" w:hAnsi="Times New Roman" w:cs="Times New Roman"/>
          <w:sz w:val="18"/>
          <w:szCs w:val="18"/>
        </w:rPr>
        <w:t>[</w:t>
      </w:r>
      <w:r w:rsidRPr="00D61B60">
        <w:rPr>
          <w:rFonts w:ascii="Times New Roman" w:hAnsi="Times New Roman" w:cs="Times New Roman"/>
          <w:i/>
          <w:sz w:val="18"/>
          <w:szCs w:val="18"/>
        </w:rPr>
        <w:t>Reality and Desire</w:t>
      </w:r>
      <w:r w:rsidRPr="00D61B60">
        <w:rPr>
          <w:rFonts w:ascii="Times New Roman" w:hAnsi="Times New Roman" w:cs="Times New Roman"/>
          <w:sz w:val="18"/>
          <w:szCs w:val="18"/>
        </w:rPr>
        <w:t xml:space="preserve">] </w:t>
      </w:r>
    </w:p>
    <w:p w14:paraId="2F710F8C" w14:textId="77777777" w:rsidR="00E92101" w:rsidRDefault="00E92101" w:rsidP="00E92101">
      <w:pPr>
        <w:rPr>
          <w:rFonts w:ascii="Times New Roman" w:hAnsi="Times New Roman" w:cs="Times New Roman"/>
          <w:i/>
          <w:sz w:val="18"/>
          <w:szCs w:val="18"/>
        </w:rPr>
      </w:pPr>
    </w:p>
    <w:p w14:paraId="1F6E4322" w14:textId="77777777" w:rsidR="00E92101" w:rsidRPr="00BA69F3" w:rsidRDefault="00E92101" w:rsidP="00E92101">
      <w:pPr>
        <w:rPr>
          <w:rFonts w:ascii="Times New Roman" w:hAnsi="Times New Roman" w:cs="Times New Roman"/>
          <w:i/>
          <w:sz w:val="18"/>
          <w:szCs w:val="18"/>
        </w:rPr>
      </w:pPr>
    </w:p>
    <w:p w14:paraId="64122316" w14:textId="77777777" w:rsidR="00E92101" w:rsidRDefault="00E92101" w:rsidP="00E92101">
      <w:pPr>
        <w:pBdr>
          <w:bottom w:val="single" w:sz="6" w:space="1" w:color="auto"/>
        </w:pBdr>
        <w:rPr>
          <w:b/>
          <w:sz w:val="18"/>
        </w:rPr>
      </w:pPr>
      <w:r>
        <w:rPr>
          <w:b/>
          <w:sz w:val="18"/>
        </w:rPr>
        <w:t xml:space="preserve">1940   </w:t>
      </w:r>
      <w:r>
        <w:rPr>
          <w:b/>
          <w:sz w:val="18"/>
        </w:rPr>
        <w:tab/>
        <w:t xml:space="preserve">              1942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       1947</w:t>
      </w:r>
      <w:r>
        <w:rPr>
          <w:b/>
          <w:sz w:val="18"/>
        </w:rPr>
        <w:tab/>
        <w:t xml:space="preserve">         </w:t>
      </w:r>
      <w:r>
        <w:rPr>
          <w:b/>
          <w:sz w:val="18"/>
        </w:rPr>
        <w:tab/>
        <w:t xml:space="preserve">                1949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              </w:t>
      </w:r>
      <w:r>
        <w:rPr>
          <w:b/>
          <w:sz w:val="18"/>
        </w:rPr>
        <w:tab/>
        <w:t xml:space="preserve">                     1952</w:t>
      </w:r>
    </w:p>
    <w:p w14:paraId="26D9003D" w14:textId="77777777" w:rsidR="00E92101" w:rsidRPr="00281DC1" w:rsidRDefault="00E92101" w:rsidP="00E92101">
      <w:pPr>
        <w:jc w:val="both"/>
        <w:rPr>
          <w:sz w:val="18"/>
        </w:rPr>
      </w:pPr>
      <w:r w:rsidRPr="00281DC1">
        <w:rPr>
          <w:sz w:val="18"/>
        </w:rPr>
        <w:t xml:space="preserve"> </w:t>
      </w:r>
      <w:r>
        <w:rPr>
          <w:sz w:val="18"/>
        </w:rPr>
        <w:t xml:space="preserve">   |</w:t>
      </w:r>
      <w:r>
        <w:rPr>
          <w:sz w:val="18"/>
        </w:rPr>
        <w:tab/>
      </w:r>
      <w:r>
        <w:rPr>
          <w:sz w:val="18"/>
        </w:rPr>
        <w:tab/>
        <w:t>|</w:t>
      </w:r>
      <w:r>
        <w:rPr>
          <w:sz w:val="18"/>
        </w:rPr>
        <w:tab/>
        <w:t xml:space="preserve">                                 |</w:t>
      </w:r>
      <w:r>
        <w:rPr>
          <w:sz w:val="18"/>
        </w:rPr>
        <w:tab/>
        <w:t xml:space="preserve">                              </w:t>
      </w:r>
      <w:r w:rsidRPr="00281DC1">
        <w:rPr>
          <w:sz w:val="18"/>
        </w:rPr>
        <w:t xml:space="preserve">    </w:t>
      </w:r>
      <w:r>
        <w:rPr>
          <w:sz w:val="18"/>
        </w:rPr>
        <w:t xml:space="preserve">                </w:t>
      </w:r>
      <w:r w:rsidRPr="00281DC1">
        <w:rPr>
          <w:sz w:val="18"/>
        </w:rPr>
        <w:t xml:space="preserve">      |</w:t>
      </w:r>
      <w:r w:rsidRPr="00281DC1">
        <w:rPr>
          <w:sz w:val="18"/>
        </w:rPr>
        <w:tab/>
      </w:r>
      <w:r w:rsidRPr="00281DC1">
        <w:rPr>
          <w:sz w:val="18"/>
        </w:rPr>
        <w:tab/>
        <w:t xml:space="preserve"> </w:t>
      </w:r>
      <w:r>
        <w:rPr>
          <w:sz w:val="18"/>
        </w:rPr>
        <w:t xml:space="preserve">                   </w:t>
      </w:r>
      <w:r w:rsidRPr="00281DC1">
        <w:rPr>
          <w:sz w:val="18"/>
        </w:rPr>
        <w:tab/>
        <w:t xml:space="preserve">         |</w:t>
      </w:r>
    </w:p>
    <w:p w14:paraId="6DEADBE8" w14:textId="77777777" w:rsidR="00E92101" w:rsidRPr="00D61B60" w:rsidRDefault="00E92101" w:rsidP="00E92101">
      <w:pPr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D61B60"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Las nubes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           </w:t>
      </w:r>
      <w:proofErr w:type="spellStart"/>
      <w:r w:rsidRPr="00D61B60">
        <w:rPr>
          <w:rFonts w:ascii="Times New Roman" w:hAnsi="Times New Roman" w:cs="Times New Roman"/>
          <w:i/>
          <w:sz w:val="18"/>
          <w:szCs w:val="18"/>
          <w:lang w:val="es-ES_tradnl"/>
        </w:rPr>
        <w:t>Ocnos</w:t>
      </w:r>
      <w:proofErr w:type="spellEnd"/>
      <w:r w:rsidRPr="00D61B60"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  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         </w:t>
      </w:r>
      <w:r w:rsidRPr="00D61B60"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Como quien espera el alba    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        </w:t>
      </w:r>
      <w:r w:rsidRPr="00D61B60"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 Vivir sin estar viviendo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                   </w:t>
      </w:r>
      <w:r w:rsidRPr="00D61B60"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Variaciones sobre tema mexicano        </w:t>
      </w:r>
    </w:p>
    <w:p w14:paraId="66033283" w14:textId="77E95D9B" w:rsidR="00E92101" w:rsidRPr="00BA69F3" w:rsidRDefault="00E92101" w:rsidP="00E92101">
      <w:pPr>
        <w:pBdr>
          <w:bottom w:val="single" w:sz="6" w:space="1" w:color="auto"/>
        </w:pBdr>
        <w:rPr>
          <w:b/>
          <w:sz w:val="18"/>
          <w:szCs w:val="18"/>
        </w:rPr>
      </w:pPr>
      <w:r w:rsidRPr="00BA69F3">
        <w:rPr>
          <w:rFonts w:ascii="Times New Roman" w:hAnsi="Times New Roman" w:cs="Times New Roman"/>
          <w:sz w:val="18"/>
          <w:szCs w:val="18"/>
        </w:rPr>
        <w:t>[</w:t>
      </w:r>
      <w:r w:rsidRPr="00BA69F3">
        <w:rPr>
          <w:rFonts w:ascii="Times New Roman" w:hAnsi="Times New Roman" w:cs="Times New Roman"/>
          <w:i/>
          <w:sz w:val="18"/>
          <w:szCs w:val="18"/>
        </w:rPr>
        <w:t>Cloud</w:t>
      </w:r>
      <w:r w:rsidR="00972ECD">
        <w:rPr>
          <w:rFonts w:ascii="Times New Roman" w:hAnsi="Times New Roman" w:cs="Times New Roman"/>
          <w:i/>
          <w:sz w:val="18"/>
          <w:szCs w:val="18"/>
        </w:rPr>
        <w:t>s</w:t>
      </w:r>
      <w:r w:rsidRPr="00BA69F3">
        <w:rPr>
          <w:rFonts w:ascii="Times New Roman" w:hAnsi="Times New Roman" w:cs="Times New Roman"/>
          <w:sz w:val="18"/>
          <w:szCs w:val="18"/>
        </w:rPr>
        <w:t>]                                            [</w:t>
      </w:r>
      <w:r w:rsidRPr="00BA69F3">
        <w:rPr>
          <w:rFonts w:ascii="Times New Roman" w:hAnsi="Times New Roman" w:cs="Times New Roman"/>
          <w:i/>
          <w:sz w:val="18"/>
          <w:szCs w:val="18"/>
        </w:rPr>
        <w:t>As One Awaiting Dawn</w:t>
      </w:r>
      <w:r w:rsidRPr="00BA69F3">
        <w:rPr>
          <w:rFonts w:ascii="Times New Roman" w:hAnsi="Times New Roman" w:cs="Times New Roman"/>
          <w:sz w:val="18"/>
          <w:szCs w:val="18"/>
        </w:rPr>
        <w:t>]             [</w:t>
      </w:r>
      <w:r w:rsidRPr="00BA69F3">
        <w:rPr>
          <w:rFonts w:ascii="Times New Roman" w:hAnsi="Times New Roman" w:cs="Times New Roman"/>
          <w:i/>
          <w:sz w:val="18"/>
          <w:szCs w:val="18"/>
        </w:rPr>
        <w:t>Living Without Being Alive</w:t>
      </w:r>
      <w:r w:rsidRPr="00BA69F3">
        <w:rPr>
          <w:rFonts w:ascii="Times New Roman" w:hAnsi="Times New Roman" w:cs="Times New Roman"/>
          <w:sz w:val="18"/>
          <w:szCs w:val="18"/>
        </w:rPr>
        <w:t xml:space="preserve">] </w:t>
      </w:r>
      <w:r w:rsidR="00972ECD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BA69F3">
        <w:rPr>
          <w:rFonts w:ascii="Times New Roman" w:hAnsi="Times New Roman" w:cs="Times New Roman"/>
          <w:sz w:val="18"/>
          <w:szCs w:val="18"/>
        </w:rPr>
        <w:t>[</w:t>
      </w:r>
      <w:r w:rsidRPr="00BA69F3">
        <w:rPr>
          <w:rFonts w:ascii="Times New Roman" w:hAnsi="Times New Roman" w:cs="Times New Roman"/>
          <w:i/>
          <w:sz w:val="18"/>
          <w:szCs w:val="18"/>
        </w:rPr>
        <w:t>Variations on a Mexican Theme</w:t>
      </w:r>
      <w:r w:rsidRPr="00BA69F3">
        <w:rPr>
          <w:rFonts w:ascii="Times New Roman" w:hAnsi="Times New Roman" w:cs="Times New Roman"/>
          <w:sz w:val="18"/>
          <w:szCs w:val="18"/>
        </w:rPr>
        <w:t>]</w:t>
      </w:r>
    </w:p>
    <w:p w14:paraId="23B5C6B3" w14:textId="77777777" w:rsidR="00E92101" w:rsidRDefault="00E92101" w:rsidP="00E92101">
      <w:pPr>
        <w:pBdr>
          <w:bottom w:val="single" w:sz="6" w:space="1" w:color="auto"/>
        </w:pBdr>
        <w:rPr>
          <w:b/>
          <w:sz w:val="18"/>
        </w:rPr>
      </w:pPr>
    </w:p>
    <w:p w14:paraId="0F948537" w14:textId="77777777" w:rsidR="00E92101" w:rsidRPr="0006396E" w:rsidRDefault="00E92101" w:rsidP="00E92101">
      <w:pPr>
        <w:pBdr>
          <w:bottom w:val="single" w:sz="6" w:space="1" w:color="auto"/>
        </w:pBdr>
        <w:rPr>
          <w:b/>
          <w:sz w:val="18"/>
        </w:rPr>
      </w:pPr>
      <w:r>
        <w:rPr>
          <w:b/>
          <w:sz w:val="18"/>
        </w:rPr>
        <w:t>1956</w:t>
      </w:r>
      <w:r>
        <w:rPr>
          <w:b/>
          <w:sz w:val="18"/>
        </w:rPr>
        <w:tab/>
        <w:t xml:space="preserve">         </w:t>
      </w:r>
      <w:r>
        <w:rPr>
          <w:b/>
          <w:sz w:val="18"/>
        </w:rPr>
        <w:tab/>
        <w:t xml:space="preserve">      </w:t>
      </w:r>
      <w:r>
        <w:rPr>
          <w:b/>
          <w:sz w:val="18"/>
        </w:rPr>
        <w:tab/>
        <w:t xml:space="preserve">               1958   </w:t>
      </w:r>
    </w:p>
    <w:p w14:paraId="4FC74DB2" w14:textId="77777777" w:rsidR="00E92101" w:rsidRPr="00201F1F" w:rsidRDefault="00E92101" w:rsidP="00E92101">
      <w:pPr>
        <w:jc w:val="both"/>
        <w:rPr>
          <w:sz w:val="18"/>
        </w:rPr>
      </w:pPr>
      <w:r>
        <w:rPr>
          <w:sz w:val="18"/>
        </w:rPr>
        <w:t xml:space="preserve">    |</w:t>
      </w:r>
      <w:r>
        <w:rPr>
          <w:sz w:val="18"/>
        </w:rPr>
        <w:tab/>
      </w:r>
      <w:r>
        <w:rPr>
          <w:sz w:val="18"/>
        </w:rPr>
        <w:tab/>
        <w:t xml:space="preserve">       </w:t>
      </w:r>
      <w:r>
        <w:rPr>
          <w:sz w:val="18"/>
        </w:rPr>
        <w:tab/>
        <w:t xml:space="preserve">                  </w:t>
      </w:r>
      <w:r w:rsidRPr="00201F1F">
        <w:rPr>
          <w:sz w:val="18"/>
        </w:rPr>
        <w:t xml:space="preserve">  |</w:t>
      </w:r>
    </w:p>
    <w:p w14:paraId="2BFC80C7" w14:textId="77777777" w:rsidR="00E92101" w:rsidRDefault="00E92101" w:rsidP="00E92101">
      <w:pPr>
        <w:rPr>
          <w:rFonts w:ascii="Times New Roman" w:hAnsi="Times New Roman" w:cs="Times New Roman"/>
          <w:b/>
          <w:szCs w:val="20"/>
        </w:rPr>
      </w:pPr>
      <w:r w:rsidRPr="00D61B60">
        <w:rPr>
          <w:rFonts w:ascii="Times New Roman" w:hAnsi="Times New Roman" w:cs="Times New Roman"/>
          <w:i/>
          <w:sz w:val="18"/>
          <w:szCs w:val="18"/>
          <w:lang w:val="es-ES_tradnl"/>
        </w:rPr>
        <w:t>Con las horas contadas         Desolación de la quimera</w:t>
      </w:r>
    </w:p>
    <w:p w14:paraId="10E52757" w14:textId="77777777" w:rsidR="00E92101" w:rsidRPr="00BA69F3" w:rsidRDefault="00E92101" w:rsidP="00E92101">
      <w:pPr>
        <w:rPr>
          <w:rFonts w:ascii="Times New Roman" w:hAnsi="Times New Roman" w:cs="Times New Roman"/>
          <w:sz w:val="18"/>
          <w:szCs w:val="20"/>
        </w:rPr>
      </w:pPr>
      <w:r w:rsidRPr="00BA69F3">
        <w:rPr>
          <w:rFonts w:ascii="Times New Roman" w:hAnsi="Times New Roman" w:cs="Times New Roman"/>
          <w:sz w:val="18"/>
          <w:szCs w:val="20"/>
        </w:rPr>
        <w:t>[</w:t>
      </w:r>
      <w:r w:rsidRPr="00BA69F3">
        <w:rPr>
          <w:rFonts w:ascii="Times New Roman" w:hAnsi="Times New Roman" w:cs="Times New Roman"/>
          <w:i/>
          <w:sz w:val="18"/>
          <w:szCs w:val="20"/>
        </w:rPr>
        <w:t>Time Meted Out</w:t>
      </w:r>
      <w:r w:rsidRPr="00BA69F3">
        <w:rPr>
          <w:rFonts w:ascii="Times New Roman" w:hAnsi="Times New Roman" w:cs="Times New Roman"/>
          <w:sz w:val="18"/>
          <w:szCs w:val="20"/>
        </w:rPr>
        <w:t>]                 [</w:t>
      </w:r>
      <w:r w:rsidRPr="00BA69F3">
        <w:rPr>
          <w:rFonts w:ascii="Times New Roman" w:hAnsi="Times New Roman" w:cs="Times New Roman"/>
          <w:i/>
          <w:sz w:val="18"/>
          <w:szCs w:val="20"/>
          <w:lang w:val="en-GB"/>
        </w:rPr>
        <w:t>The Chimera’s Despair</w:t>
      </w:r>
      <w:r w:rsidRPr="00BA69F3">
        <w:rPr>
          <w:rFonts w:ascii="Times New Roman" w:hAnsi="Times New Roman" w:cs="Times New Roman"/>
          <w:sz w:val="18"/>
          <w:szCs w:val="20"/>
        </w:rPr>
        <w:t xml:space="preserve">] </w:t>
      </w:r>
    </w:p>
    <w:p w14:paraId="4222EE4D" w14:textId="77777777" w:rsidR="00984AEC" w:rsidRDefault="00984AEC">
      <w:pPr>
        <w:rPr>
          <w:rFonts w:ascii="Garamond" w:hAnsi="Garamond" w:cs="Times New Roman"/>
          <w:b/>
        </w:rPr>
      </w:pPr>
    </w:p>
    <w:p w14:paraId="511CD491" w14:textId="77777777" w:rsidR="00984AEC" w:rsidRDefault="00984AEC">
      <w:pPr>
        <w:rPr>
          <w:rFonts w:ascii="Garamond" w:hAnsi="Garamond" w:cs="Times New Roman"/>
          <w:b/>
        </w:rPr>
      </w:pPr>
    </w:p>
    <w:sectPr w:rsidR="00984AEC" w:rsidSect="00A733B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Eric R. Hayot" w:date="2012-08-06T15:21:00Z" w:initials="ERH">
    <w:p w14:paraId="2AE9D137" w14:textId="55D6D80F" w:rsidR="00A703B0" w:rsidRDefault="00A703B0">
      <w:pPr>
        <w:pStyle w:val="CommentText"/>
      </w:pPr>
      <w:r>
        <w:rPr>
          <w:rStyle w:val="CommentReference"/>
        </w:rPr>
        <w:annotationRef/>
      </w:r>
      <w:r>
        <w:t>Lovely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869"/>
    <w:rsid w:val="0009149C"/>
    <w:rsid w:val="00092DF7"/>
    <w:rsid w:val="0016474F"/>
    <w:rsid w:val="001C08B7"/>
    <w:rsid w:val="001C1A34"/>
    <w:rsid w:val="001D548D"/>
    <w:rsid w:val="001E0A1E"/>
    <w:rsid w:val="00215802"/>
    <w:rsid w:val="002D64D1"/>
    <w:rsid w:val="003455D3"/>
    <w:rsid w:val="003635AE"/>
    <w:rsid w:val="0039049E"/>
    <w:rsid w:val="003A3B35"/>
    <w:rsid w:val="003B7D3F"/>
    <w:rsid w:val="003B7F3F"/>
    <w:rsid w:val="003C6D28"/>
    <w:rsid w:val="00406A43"/>
    <w:rsid w:val="004873EA"/>
    <w:rsid w:val="004942B1"/>
    <w:rsid w:val="004C7869"/>
    <w:rsid w:val="00507B18"/>
    <w:rsid w:val="005216F9"/>
    <w:rsid w:val="00540EBD"/>
    <w:rsid w:val="0055267E"/>
    <w:rsid w:val="005856BB"/>
    <w:rsid w:val="006A5D59"/>
    <w:rsid w:val="006F4A00"/>
    <w:rsid w:val="00713E50"/>
    <w:rsid w:val="007345BC"/>
    <w:rsid w:val="00764256"/>
    <w:rsid w:val="00793CA7"/>
    <w:rsid w:val="007A37F8"/>
    <w:rsid w:val="007D0C11"/>
    <w:rsid w:val="007F6134"/>
    <w:rsid w:val="008919DB"/>
    <w:rsid w:val="008C200E"/>
    <w:rsid w:val="009055A5"/>
    <w:rsid w:val="0094150F"/>
    <w:rsid w:val="009628C0"/>
    <w:rsid w:val="00972ECD"/>
    <w:rsid w:val="00984AEC"/>
    <w:rsid w:val="009C3CE0"/>
    <w:rsid w:val="009E011E"/>
    <w:rsid w:val="00A27798"/>
    <w:rsid w:val="00A703B0"/>
    <w:rsid w:val="00A733BA"/>
    <w:rsid w:val="00AA6DC0"/>
    <w:rsid w:val="00AD5D34"/>
    <w:rsid w:val="00B0210A"/>
    <w:rsid w:val="00B04D85"/>
    <w:rsid w:val="00BA69F3"/>
    <w:rsid w:val="00BB751F"/>
    <w:rsid w:val="00BD0AD1"/>
    <w:rsid w:val="00C75313"/>
    <w:rsid w:val="00CA03FE"/>
    <w:rsid w:val="00CC03AB"/>
    <w:rsid w:val="00CE1F70"/>
    <w:rsid w:val="00D21D95"/>
    <w:rsid w:val="00D36AD4"/>
    <w:rsid w:val="00D61B60"/>
    <w:rsid w:val="00D64918"/>
    <w:rsid w:val="00DB48E6"/>
    <w:rsid w:val="00DF0CDB"/>
    <w:rsid w:val="00E431D7"/>
    <w:rsid w:val="00E544CF"/>
    <w:rsid w:val="00E7536A"/>
    <w:rsid w:val="00E86CC9"/>
    <w:rsid w:val="00E92101"/>
    <w:rsid w:val="00F10B1D"/>
    <w:rsid w:val="00FD54D8"/>
    <w:rsid w:val="00FE0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92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9055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48290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6CC9"/>
    <w:rPr>
      <w:color w:val="0000FF" w:themeColor="hyperlink"/>
      <w:u w:val="single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9055A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69F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703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3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3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3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3B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9055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48290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6CC9"/>
    <w:rPr>
      <w:color w:val="0000FF" w:themeColor="hyperlink"/>
      <w:u w:val="single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9055A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69F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703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3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3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3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3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ernuda.org" TargetMode="Externa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907</Words>
  <Characters>5173</Characters>
  <Application>Microsoft Office Word</Application>
  <DocSecurity>0</DocSecurity>
  <Lines>43</Lines>
  <Paragraphs>12</Paragraphs>
  <ScaleCrop>false</ScaleCrop>
  <Company>Harvard</Company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Itziar Rodriguez de Rivera</dc:creator>
  <cp:keywords/>
  <dc:description/>
  <cp:lastModifiedBy>Eric R. Hayot</cp:lastModifiedBy>
  <cp:revision>5</cp:revision>
  <dcterms:created xsi:type="dcterms:W3CDTF">2012-08-02T02:52:00Z</dcterms:created>
  <dcterms:modified xsi:type="dcterms:W3CDTF">2012-08-06T19:22:00Z</dcterms:modified>
</cp:coreProperties>
</file>