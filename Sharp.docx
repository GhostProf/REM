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47F51" w14:textId="77777777" w:rsidR="00EF3BB8" w:rsidRDefault="00EF3BB8">
      <w:pPr>
        <w:rPr>
          <w:rFonts w:eastAsia="Arial"/>
          <w:b/>
          <w:bCs/>
        </w:rPr>
      </w:pPr>
      <w:r w:rsidRPr="00811A4D">
        <w:rPr>
          <w:rFonts w:eastAsia="Arial"/>
          <w:b/>
          <w:bCs/>
        </w:rPr>
        <w:t xml:space="preserve">Sharp, Cecil James (b. </w:t>
      </w:r>
      <w:r w:rsidR="00811A4D">
        <w:rPr>
          <w:rFonts w:eastAsia="Arial"/>
          <w:b/>
          <w:bCs/>
        </w:rPr>
        <w:t xml:space="preserve">22 </w:t>
      </w:r>
      <w:r w:rsidRPr="00811A4D">
        <w:rPr>
          <w:rFonts w:eastAsia="Arial"/>
          <w:b/>
          <w:bCs/>
        </w:rPr>
        <w:t xml:space="preserve">November 1859, London, </w:t>
      </w:r>
      <w:r w:rsidR="0052125D">
        <w:rPr>
          <w:rFonts w:eastAsia="Arial"/>
          <w:b/>
          <w:bCs/>
        </w:rPr>
        <w:t>England</w:t>
      </w:r>
      <w:r w:rsidRPr="00811A4D">
        <w:rPr>
          <w:rFonts w:eastAsia="Arial"/>
          <w:b/>
          <w:bCs/>
        </w:rPr>
        <w:t xml:space="preserve">; d. </w:t>
      </w:r>
      <w:r w:rsidR="00811A4D">
        <w:rPr>
          <w:rFonts w:eastAsia="Arial"/>
          <w:b/>
          <w:bCs/>
        </w:rPr>
        <w:t xml:space="preserve">23 </w:t>
      </w:r>
      <w:r w:rsidRPr="00811A4D">
        <w:rPr>
          <w:rFonts w:eastAsia="Arial"/>
          <w:b/>
          <w:bCs/>
        </w:rPr>
        <w:t xml:space="preserve">June 1924, London, </w:t>
      </w:r>
      <w:r w:rsidR="0052125D">
        <w:rPr>
          <w:rFonts w:eastAsia="Arial"/>
          <w:b/>
          <w:bCs/>
        </w:rPr>
        <w:t>England</w:t>
      </w:r>
      <w:r w:rsidRPr="00811A4D">
        <w:rPr>
          <w:rFonts w:eastAsia="Arial"/>
          <w:b/>
          <w:bCs/>
        </w:rPr>
        <w:t>)</w:t>
      </w:r>
    </w:p>
    <w:p w14:paraId="62A5274E" w14:textId="77777777" w:rsidR="00811A4D" w:rsidRDefault="00811A4D"/>
    <w:p w14:paraId="74E1D637" w14:textId="77777777" w:rsidR="00811A4D" w:rsidRPr="00811A4D" w:rsidRDefault="00811A4D"/>
    <w:p w14:paraId="5F972032" w14:textId="5C041CC8" w:rsidR="000B58CC" w:rsidRPr="000B58CC" w:rsidRDefault="00811A4D" w:rsidP="00811A4D">
      <w:pPr>
        <w:pBdr>
          <w:bottom w:val="single" w:sz="12" w:space="0" w:color="808080"/>
        </w:pBdr>
        <w:rPr>
          <w:rFonts w:eastAsia="Arial"/>
          <w:b/>
          <w:color w:val="auto"/>
        </w:rPr>
      </w:pPr>
      <w:r w:rsidRPr="000B58CC">
        <w:rPr>
          <w:rFonts w:eastAsia="Arial"/>
          <w:b/>
          <w:color w:val="auto"/>
        </w:rPr>
        <w:t>Summary</w:t>
      </w:r>
    </w:p>
    <w:p w14:paraId="1DDD2589" w14:textId="457D957A" w:rsidR="000B58CC" w:rsidRPr="000B58CC" w:rsidRDefault="00EF3BB8" w:rsidP="000B58CC">
      <w:pPr>
        <w:pBdr>
          <w:bottom w:val="single" w:sz="12" w:space="0" w:color="808080"/>
        </w:pBdr>
        <w:rPr>
          <w:rFonts w:eastAsia="Arial"/>
          <w:b/>
        </w:rPr>
      </w:pPr>
      <w:r w:rsidRPr="00811A4D">
        <w:rPr>
          <w:rFonts w:eastAsia="Arial"/>
        </w:rPr>
        <w:t xml:space="preserve">In the short span of about fifteen years in the early twentieth century, Cecil James Sharp ignited a folk revival in country song and dance in both England and the United States that would shape the revivalist song and dance movements into the twenty-first century.   The most renowned and prolific folk song and dance collector of his day, Sharp also rediscovered, transcribed and notated the several hundred dances of </w:t>
      </w:r>
      <w:r w:rsidR="0093152A" w:rsidRPr="00A06476">
        <w:rPr>
          <w:rFonts w:eastAsia="Arial"/>
          <w:i/>
        </w:rPr>
        <w:t>T</w:t>
      </w:r>
      <w:r w:rsidRPr="00A06476">
        <w:rPr>
          <w:rFonts w:eastAsia="Arial"/>
          <w:i/>
        </w:rPr>
        <w:t xml:space="preserve">he </w:t>
      </w:r>
      <w:r w:rsidR="0093152A" w:rsidRPr="00A06476">
        <w:rPr>
          <w:rFonts w:eastAsia="Arial"/>
          <w:i/>
        </w:rPr>
        <w:t>English</w:t>
      </w:r>
      <w:r w:rsidR="0093152A" w:rsidRPr="00A06476">
        <w:rPr>
          <w:rFonts w:eastAsia="Arial"/>
        </w:rPr>
        <w:t xml:space="preserve"> </w:t>
      </w:r>
      <w:r w:rsidRPr="00A06476">
        <w:rPr>
          <w:rFonts w:eastAsia="Arial"/>
          <w:i/>
        </w:rPr>
        <w:t>Dancing Master</w:t>
      </w:r>
      <w:r w:rsidRPr="00811A4D">
        <w:rPr>
          <w:rFonts w:eastAsia="Arial"/>
        </w:rPr>
        <w:t xml:space="preserve"> published by John </w:t>
      </w:r>
      <w:proofErr w:type="spellStart"/>
      <w:r w:rsidRPr="00811A4D">
        <w:rPr>
          <w:rFonts w:eastAsia="Arial"/>
        </w:rPr>
        <w:t>Playford</w:t>
      </w:r>
      <w:proofErr w:type="spellEnd"/>
      <w:r w:rsidRPr="00811A4D">
        <w:rPr>
          <w:rFonts w:eastAsia="Arial"/>
        </w:rPr>
        <w:t xml:space="preserve"> starting in 1651, a corpus that became the core curriculum of a transatlantic revival in English Country Dance.  Ironically, Sharp mobilized anti-modern folk traditions for a modernist project. Imagining the </w:t>
      </w:r>
      <w:r w:rsidR="006E1F2E">
        <w:rPr>
          <w:rFonts w:eastAsia="Arial"/>
        </w:rPr>
        <w:t>‘</w:t>
      </w:r>
      <w:r w:rsidRPr="00811A4D">
        <w:rPr>
          <w:rFonts w:eastAsia="Arial"/>
        </w:rPr>
        <w:t>folk</w:t>
      </w:r>
      <w:r w:rsidR="006E1F2E">
        <w:rPr>
          <w:rFonts w:eastAsia="Arial"/>
        </w:rPr>
        <w:t>’</w:t>
      </w:r>
      <w:r w:rsidR="00A44F04">
        <w:rPr>
          <w:rFonts w:eastAsia="Arial"/>
        </w:rPr>
        <w:t xml:space="preserve"> </w:t>
      </w:r>
      <w:r w:rsidR="00A44F04" w:rsidRPr="00A06476">
        <w:rPr>
          <w:rFonts w:eastAsia="Arial"/>
        </w:rPr>
        <w:t xml:space="preserve">– </w:t>
      </w:r>
      <w:r w:rsidR="0093152A" w:rsidRPr="00A06476">
        <w:rPr>
          <w:rFonts w:eastAsia="Arial"/>
        </w:rPr>
        <w:t xml:space="preserve">simple rural villagers </w:t>
      </w:r>
      <w:r w:rsidR="00A06476" w:rsidRPr="00A06476">
        <w:rPr>
          <w:rFonts w:eastAsia="Arial"/>
        </w:rPr>
        <w:t>–</w:t>
      </w:r>
      <w:r w:rsidR="0093152A" w:rsidRPr="00A06476">
        <w:rPr>
          <w:rFonts w:eastAsia="Arial"/>
        </w:rPr>
        <w:t xml:space="preserve"> </w:t>
      </w:r>
      <w:r w:rsidRPr="00811A4D">
        <w:rPr>
          <w:rFonts w:eastAsia="Arial"/>
        </w:rPr>
        <w:t xml:space="preserve">as carriers of a pristine, idyllic culture, he celebrated English folk song and dance as </w:t>
      </w:r>
      <w:r w:rsidR="006E1F2E">
        <w:rPr>
          <w:rFonts w:eastAsia="Arial"/>
        </w:rPr>
        <w:t>‘</w:t>
      </w:r>
      <w:r w:rsidRPr="00811A4D">
        <w:rPr>
          <w:rFonts w:eastAsia="Arial"/>
        </w:rPr>
        <w:t>authentic</w:t>
      </w:r>
      <w:r w:rsidR="006E1F2E">
        <w:rPr>
          <w:rFonts w:eastAsia="Arial"/>
        </w:rPr>
        <w:t>’</w:t>
      </w:r>
      <w:r w:rsidR="006E1F2E" w:rsidRPr="00811A4D">
        <w:rPr>
          <w:rFonts w:eastAsia="Arial"/>
        </w:rPr>
        <w:t xml:space="preserve"> </w:t>
      </w:r>
      <w:r w:rsidRPr="00811A4D">
        <w:rPr>
          <w:rFonts w:eastAsia="Arial"/>
        </w:rPr>
        <w:t xml:space="preserve">Englishness, as a way of Anglicizing migrants and immigrants to urban life.  Occasionally </w:t>
      </w:r>
      <w:r w:rsidR="004A1C67">
        <w:rPr>
          <w:rFonts w:eastAsia="Arial"/>
        </w:rPr>
        <w:t>omitting</w:t>
      </w:r>
      <w:r w:rsidRPr="00811A4D">
        <w:rPr>
          <w:rFonts w:eastAsia="Arial"/>
        </w:rPr>
        <w:t xml:space="preserve"> </w:t>
      </w:r>
      <w:proofErr w:type="spellStart"/>
      <w:r w:rsidRPr="00811A4D">
        <w:rPr>
          <w:rFonts w:eastAsia="Arial"/>
        </w:rPr>
        <w:t>behaviour</w:t>
      </w:r>
      <w:proofErr w:type="spellEnd"/>
      <w:r w:rsidRPr="00811A4D">
        <w:rPr>
          <w:rFonts w:eastAsia="Arial"/>
        </w:rPr>
        <w:t xml:space="preserve"> (</w:t>
      </w:r>
      <w:r w:rsidR="00A06476">
        <w:rPr>
          <w:rFonts w:eastAsia="Arial"/>
        </w:rPr>
        <w:t>e</w:t>
      </w:r>
      <w:r w:rsidRPr="00811A4D">
        <w:rPr>
          <w:rFonts w:eastAsia="Arial"/>
        </w:rPr>
        <w:t>.</w:t>
      </w:r>
      <w:r w:rsidR="00A06476">
        <w:rPr>
          <w:rFonts w:eastAsia="Arial"/>
        </w:rPr>
        <w:t>g</w:t>
      </w:r>
      <w:r w:rsidRPr="00811A4D">
        <w:rPr>
          <w:rFonts w:eastAsia="Arial"/>
        </w:rPr>
        <w:t xml:space="preserve">., kissing) or language that challenged his sense of propriety, he took the dances and songs of the </w:t>
      </w:r>
      <w:r w:rsidR="00500357">
        <w:rPr>
          <w:rFonts w:eastAsia="Arial"/>
        </w:rPr>
        <w:t>‘</w:t>
      </w:r>
      <w:r w:rsidRPr="00811A4D">
        <w:rPr>
          <w:rFonts w:eastAsia="Arial"/>
        </w:rPr>
        <w:t>peasantry</w:t>
      </w:r>
      <w:r w:rsidR="00500357">
        <w:rPr>
          <w:rFonts w:eastAsia="Arial"/>
        </w:rPr>
        <w:t xml:space="preserve">’ </w:t>
      </w:r>
      <w:r w:rsidRPr="00811A4D">
        <w:rPr>
          <w:rFonts w:eastAsia="Arial"/>
        </w:rPr>
        <w:t>and reproduced them as a modern middle-class alternative to the popular culture he associated with the music hall.</w:t>
      </w:r>
      <w:r w:rsidR="00500357">
        <w:rPr>
          <w:rFonts w:eastAsia="Arial"/>
          <w:b/>
        </w:rPr>
        <w:br/>
      </w:r>
      <w:r w:rsidR="00500357">
        <w:rPr>
          <w:rFonts w:eastAsia="Arial"/>
          <w:b/>
        </w:rPr>
        <w:br/>
      </w:r>
      <w:r w:rsidR="00811A4D" w:rsidRPr="000B58CC">
        <w:rPr>
          <w:rFonts w:eastAsia="Arial"/>
          <w:b/>
        </w:rPr>
        <w:t>Early Career</w:t>
      </w:r>
      <w:r w:rsidR="000B58CC" w:rsidRPr="000B58CC">
        <w:rPr>
          <w:rFonts w:eastAsia="Arial"/>
        </w:rPr>
        <w:t xml:space="preserve"> </w:t>
      </w:r>
    </w:p>
    <w:p w14:paraId="019CC631" w14:textId="282EFBA0" w:rsidR="000B58CC" w:rsidRDefault="00EF3BB8" w:rsidP="00A03CFC">
      <w:pPr>
        <w:pBdr>
          <w:bottom w:val="single" w:sz="12" w:space="0" w:color="808080"/>
        </w:pBdr>
        <w:rPr>
          <w:rFonts w:eastAsia="Arial"/>
        </w:rPr>
      </w:pPr>
      <w:r w:rsidRPr="00811A4D">
        <w:rPr>
          <w:rFonts w:eastAsia="Arial"/>
        </w:rPr>
        <w:t xml:space="preserve">Sharp, with no formal training in music, led the English revival in folk song and dance in the first two decades of the twentieth century. As an educator (he was principal of the Hampstead Conservatoire of Music), Sharp sought songs to engage and uplift young people. </w:t>
      </w:r>
      <w:r w:rsidR="006E1F2E">
        <w:rPr>
          <w:rFonts w:eastAsia="Arial"/>
        </w:rPr>
        <w:t>I</w:t>
      </w:r>
      <w:r w:rsidRPr="00811A4D">
        <w:rPr>
          <w:rFonts w:eastAsia="Arial"/>
        </w:rPr>
        <w:t xml:space="preserve">n response to the influx of largely rural migrants and immigrants to </w:t>
      </w:r>
      <w:r w:rsidR="00A06476" w:rsidRPr="00811A4D">
        <w:rPr>
          <w:rFonts w:eastAsia="Arial"/>
        </w:rPr>
        <w:t>turn</w:t>
      </w:r>
      <w:r w:rsidR="00A06476">
        <w:rPr>
          <w:rFonts w:eastAsia="Arial"/>
        </w:rPr>
        <w:t>-</w:t>
      </w:r>
      <w:r w:rsidR="00A06476" w:rsidRPr="00811A4D">
        <w:rPr>
          <w:rFonts w:eastAsia="Arial"/>
        </w:rPr>
        <w:t>of</w:t>
      </w:r>
      <w:r w:rsidR="00A06476">
        <w:rPr>
          <w:rFonts w:eastAsia="Arial"/>
        </w:rPr>
        <w:t>-</w:t>
      </w:r>
      <w:r w:rsidR="00A06476" w:rsidRPr="00811A4D">
        <w:rPr>
          <w:rFonts w:eastAsia="Arial"/>
        </w:rPr>
        <w:t>the</w:t>
      </w:r>
      <w:r w:rsidR="00A06476">
        <w:rPr>
          <w:rFonts w:eastAsia="Arial"/>
        </w:rPr>
        <w:t>-</w:t>
      </w:r>
      <w:r w:rsidRPr="00811A4D">
        <w:rPr>
          <w:rFonts w:eastAsia="Arial"/>
        </w:rPr>
        <w:t xml:space="preserve">century cities, Sharp’s teaching </w:t>
      </w:r>
      <w:r w:rsidR="006E1F2E">
        <w:rPr>
          <w:rFonts w:eastAsia="Arial"/>
        </w:rPr>
        <w:t xml:space="preserve">also </w:t>
      </w:r>
      <w:r w:rsidRPr="00811A4D">
        <w:rPr>
          <w:rFonts w:eastAsia="Arial"/>
        </w:rPr>
        <w:t xml:space="preserve">was a nationalist project to inculcate </w:t>
      </w:r>
      <w:r w:rsidR="00B0675E">
        <w:rPr>
          <w:rFonts w:eastAsia="Arial"/>
        </w:rPr>
        <w:t>‘</w:t>
      </w:r>
      <w:r w:rsidRPr="00811A4D">
        <w:rPr>
          <w:rFonts w:eastAsia="Arial"/>
        </w:rPr>
        <w:t>respectful</w:t>
      </w:r>
      <w:r w:rsidR="00B0675E">
        <w:rPr>
          <w:rFonts w:eastAsia="Arial"/>
        </w:rPr>
        <w:t>’</w:t>
      </w:r>
      <w:r w:rsidR="00B0675E" w:rsidRPr="00811A4D">
        <w:rPr>
          <w:rFonts w:eastAsia="Arial"/>
        </w:rPr>
        <w:t xml:space="preserve"> </w:t>
      </w:r>
      <w:r w:rsidRPr="00811A4D">
        <w:rPr>
          <w:rFonts w:eastAsia="Arial"/>
        </w:rPr>
        <w:t>Englishness. To this end, Sharp embraced anti-modern rural folk traditions, which he imagined (incorrectly) as ‘peasant’, but mobilized them to transform immigrants into modern urban subjects.</w:t>
      </w:r>
    </w:p>
    <w:p w14:paraId="766C06B0" w14:textId="77777777" w:rsidR="000B58CC" w:rsidRPr="00811A4D" w:rsidRDefault="000B58CC" w:rsidP="00A03CFC">
      <w:pPr>
        <w:pBdr>
          <w:bottom w:val="single" w:sz="12" w:space="0" w:color="808080"/>
        </w:pBdr>
        <w:rPr>
          <w:rFonts w:eastAsia="Arial"/>
        </w:rPr>
      </w:pPr>
    </w:p>
    <w:p w14:paraId="29497352" w14:textId="6AB88D38" w:rsidR="000B58CC" w:rsidRDefault="00EF3BB8" w:rsidP="00A03CFC">
      <w:pPr>
        <w:pBdr>
          <w:bottom w:val="single" w:sz="12" w:space="0" w:color="808080"/>
        </w:pBdr>
        <w:rPr>
          <w:rFonts w:eastAsia="Arial"/>
          <w:b/>
        </w:rPr>
      </w:pPr>
      <w:r w:rsidRPr="00811A4D">
        <w:rPr>
          <w:rFonts w:eastAsia="Arial"/>
        </w:rPr>
        <w:t xml:space="preserve">Sharp began collecting </w:t>
      </w:r>
      <w:proofErr w:type="spellStart"/>
      <w:r w:rsidRPr="00811A4D">
        <w:rPr>
          <w:rFonts w:eastAsia="Arial"/>
        </w:rPr>
        <w:t>morris</w:t>
      </w:r>
      <w:proofErr w:type="spellEnd"/>
      <w:r w:rsidRPr="00811A4D">
        <w:rPr>
          <w:rFonts w:eastAsia="Arial"/>
        </w:rPr>
        <w:t xml:space="preserve"> dance and traditional dances of the West Country and Midlands, but took a new direction when he discovered the British Library volumes of </w:t>
      </w:r>
      <w:r w:rsidR="0052125D" w:rsidRPr="0052125D">
        <w:rPr>
          <w:rFonts w:eastAsia="Arial"/>
          <w:i/>
        </w:rPr>
        <w:t>The</w:t>
      </w:r>
      <w:r w:rsidR="0052125D" w:rsidRPr="00811A4D">
        <w:rPr>
          <w:rFonts w:eastAsia="Arial"/>
        </w:rPr>
        <w:t xml:space="preserve"> </w:t>
      </w:r>
      <w:r w:rsidRPr="0052125D">
        <w:rPr>
          <w:rFonts w:eastAsia="Arial"/>
          <w:i/>
        </w:rPr>
        <w:t>English Dancing Master</w:t>
      </w:r>
      <w:r w:rsidRPr="00811A4D">
        <w:rPr>
          <w:rFonts w:eastAsia="Arial"/>
        </w:rPr>
        <w:t xml:space="preserve"> published by John </w:t>
      </w:r>
      <w:proofErr w:type="spellStart"/>
      <w:r w:rsidRPr="00811A4D">
        <w:rPr>
          <w:rFonts w:eastAsia="Arial"/>
        </w:rPr>
        <w:t>Playford</w:t>
      </w:r>
      <w:proofErr w:type="spellEnd"/>
      <w:r w:rsidRPr="00811A4D">
        <w:rPr>
          <w:rFonts w:eastAsia="Arial"/>
        </w:rPr>
        <w:t xml:space="preserve"> starting in 1651.  During his career, he also collected nearly 5</w:t>
      </w:r>
      <w:r w:rsidR="0052125D">
        <w:rPr>
          <w:rFonts w:eastAsia="Arial"/>
        </w:rPr>
        <w:t>,</w:t>
      </w:r>
      <w:r w:rsidRPr="00811A4D">
        <w:rPr>
          <w:rFonts w:eastAsia="Arial"/>
        </w:rPr>
        <w:t xml:space="preserve">000 tunes, typically from poor, rural informants who were vastly different from him.  An indefatigable collector, Sharp, who often treated </w:t>
      </w:r>
      <w:r w:rsidR="0052125D" w:rsidRPr="00A03CFC">
        <w:rPr>
          <w:rFonts w:eastAsia="Arial"/>
        </w:rPr>
        <w:t xml:space="preserve">his folk revival </w:t>
      </w:r>
      <w:r w:rsidRPr="00A03CFC">
        <w:rPr>
          <w:rFonts w:eastAsia="Arial"/>
        </w:rPr>
        <w:t>competitors</w:t>
      </w:r>
      <w:r w:rsidRPr="00811A4D">
        <w:rPr>
          <w:rFonts w:eastAsia="Arial"/>
        </w:rPr>
        <w:t xml:space="preserve"> badly, was both inspiring </w:t>
      </w:r>
      <w:r w:rsidR="00A03CFC">
        <w:rPr>
          <w:rFonts w:eastAsia="Arial"/>
        </w:rPr>
        <w:t xml:space="preserve">to </w:t>
      </w:r>
      <w:r w:rsidRPr="00811A4D">
        <w:rPr>
          <w:rFonts w:eastAsia="Arial"/>
        </w:rPr>
        <w:t xml:space="preserve">and notably respectful of his informants.  His achievement as a folk song and dance collector, and as the leader and inspiration for folk dance in both the UK and US, is unparalleled. </w:t>
      </w:r>
    </w:p>
    <w:p w14:paraId="01D9C6AB" w14:textId="77777777" w:rsidR="000B58CC" w:rsidRPr="00811A4D" w:rsidRDefault="000B58CC" w:rsidP="00A03CFC">
      <w:pPr>
        <w:pBdr>
          <w:bottom w:val="single" w:sz="12" w:space="0" w:color="808080"/>
        </w:pBdr>
        <w:rPr>
          <w:rFonts w:eastAsia="Arial"/>
        </w:rPr>
      </w:pPr>
    </w:p>
    <w:p w14:paraId="1AA7323D" w14:textId="2C88388A" w:rsidR="000B58CC" w:rsidRPr="0052125D" w:rsidRDefault="00811A4D" w:rsidP="008D2394">
      <w:pPr>
        <w:pBdr>
          <w:bottom w:val="single" w:sz="12" w:space="0" w:color="808080"/>
        </w:pBdr>
        <w:rPr>
          <w:rFonts w:eastAsia="Arial"/>
          <w:b/>
        </w:rPr>
      </w:pPr>
      <w:r w:rsidRPr="0052125D">
        <w:rPr>
          <w:rFonts w:eastAsia="Arial"/>
          <w:b/>
        </w:rPr>
        <w:t>Contribution to the Field and to Modernism</w:t>
      </w:r>
    </w:p>
    <w:p w14:paraId="23224A52" w14:textId="72DDBF95" w:rsidR="000B58CC" w:rsidRDefault="00EF3BB8" w:rsidP="008D2394">
      <w:pPr>
        <w:pBdr>
          <w:bottom w:val="single" w:sz="12" w:space="0" w:color="808080"/>
        </w:pBdr>
        <w:rPr>
          <w:rFonts w:eastAsia="Arial"/>
          <w:b/>
        </w:rPr>
      </w:pPr>
      <w:r w:rsidRPr="00811A4D">
        <w:rPr>
          <w:rFonts w:eastAsia="Arial"/>
        </w:rPr>
        <w:t>Sharp</w:t>
      </w:r>
      <w:r>
        <w:rPr>
          <w:rFonts w:eastAsia="Arial"/>
        </w:rPr>
        <w:t>’</w:t>
      </w:r>
      <w:r w:rsidRPr="00811A4D">
        <w:rPr>
          <w:rFonts w:eastAsia="Arial"/>
        </w:rPr>
        <w:t xml:space="preserve">s interpretations gave the modern body in folk dance distinct bourgeois class and gender markers. He and his middle-class allies worried about what they saw as moral and physical dangers for young women and men in un-chaperoned popular dance and music halls with vertiginous and intimate tango and ragtime animal dances. Sharp popularized the </w:t>
      </w:r>
      <w:proofErr w:type="spellStart"/>
      <w:r w:rsidRPr="00811A4D">
        <w:rPr>
          <w:rFonts w:eastAsia="Arial"/>
        </w:rPr>
        <w:t>Playford</w:t>
      </w:r>
      <w:proofErr w:type="spellEnd"/>
      <w:r w:rsidRPr="00811A4D">
        <w:rPr>
          <w:rFonts w:eastAsia="Arial"/>
        </w:rPr>
        <w:t xml:space="preserve"> social dances as a </w:t>
      </w:r>
      <w:r>
        <w:rPr>
          <w:rFonts w:eastAsia="Arial"/>
        </w:rPr>
        <w:t>‘</w:t>
      </w:r>
      <w:r w:rsidRPr="00811A4D">
        <w:rPr>
          <w:rFonts w:eastAsia="Arial"/>
        </w:rPr>
        <w:t>respectable</w:t>
      </w:r>
      <w:r>
        <w:rPr>
          <w:rFonts w:eastAsia="Arial"/>
        </w:rPr>
        <w:t>’</w:t>
      </w:r>
      <w:r w:rsidRPr="00811A4D">
        <w:rPr>
          <w:rFonts w:eastAsia="Arial"/>
        </w:rPr>
        <w:t xml:space="preserve"> alternative and authorized their </w:t>
      </w:r>
      <w:r>
        <w:rPr>
          <w:rFonts w:eastAsia="Arial"/>
        </w:rPr>
        <w:t>‘</w:t>
      </w:r>
      <w:r w:rsidRPr="00811A4D">
        <w:rPr>
          <w:rFonts w:eastAsia="Arial"/>
        </w:rPr>
        <w:t>authenticity</w:t>
      </w:r>
      <w:r>
        <w:rPr>
          <w:rFonts w:eastAsia="Arial"/>
        </w:rPr>
        <w:t>’</w:t>
      </w:r>
      <w:r w:rsidRPr="00811A4D">
        <w:rPr>
          <w:rFonts w:eastAsia="Arial"/>
        </w:rPr>
        <w:t xml:space="preserve"> through performances by his demonstration team and the policies he implemented as inaugural director of the English Folk Dance Society and director of the influential Stratford Summer School for folk dance.  In these roles he dismissed his rivals</w:t>
      </w:r>
      <w:r>
        <w:rPr>
          <w:rFonts w:eastAsia="Arial"/>
        </w:rPr>
        <w:t>;</w:t>
      </w:r>
      <w:r w:rsidRPr="00811A4D">
        <w:rPr>
          <w:rFonts w:eastAsia="Arial"/>
        </w:rPr>
        <w:t xml:space="preserve"> in particular</w:t>
      </w:r>
      <w:r>
        <w:rPr>
          <w:rFonts w:eastAsia="Arial"/>
        </w:rPr>
        <w:t>,</w:t>
      </w:r>
      <w:r w:rsidRPr="00811A4D">
        <w:rPr>
          <w:rFonts w:eastAsia="Arial"/>
        </w:rPr>
        <w:t xml:space="preserve"> Sharp ridiculed the </w:t>
      </w:r>
      <w:r w:rsidR="0093152A">
        <w:rPr>
          <w:rFonts w:eastAsia="Arial"/>
        </w:rPr>
        <w:t>verticality and</w:t>
      </w:r>
      <w:r w:rsidRPr="00811A4D">
        <w:rPr>
          <w:rFonts w:eastAsia="Arial"/>
        </w:rPr>
        <w:t xml:space="preserve"> athleticism of </w:t>
      </w:r>
      <w:r w:rsidRPr="008D2394">
        <w:rPr>
          <w:rFonts w:eastAsia="Arial"/>
        </w:rPr>
        <w:t xml:space="preserve">A. </w:t>
      </w:r>
      <w:proofErr w:type="spellStart"/>
      <w:r w:rsidRPr="008D2394">
        <w:rPr>
          <w:rFonts w:eastAsia="Arial"/>
        </w:rPr>
        <w:lastRenderedPageBreak/>
        <w:t>Claud</w:t>
      </w:r>
      <w:proofErr w:type="spellEnd"/>
      <w:r w:rsidRPr="008D2394">
        <w:rPr>
          <w:rFonts w:eastAsia="Arial"/>
        </w:rPr>
        <w:t xml:space="preserve"> Wright</w:t>
      </w:r>
      <w:r w:rsidRPr="00811A4D">
        <w:rPr>
          <w:rFonts w:eastAsia="Arial"/>
        </w:rPr>
        <w:t xml:space="preserve"> and youthful enthusiasm he saw as lack of discipline in Mary </w:t>
      </w:r>
      <w:r w:rsidR="004C1322" w:rsidRPr="00811A4D">
        <w:rPr>
          <w:rFonts w:eastAsia="Arial"/>
        </w:rPr>
        <w:t>Neal</w:t>
      </w:r>
      <w:r w:rsidR="004C1322">
        <w:rPr>
          <w:rFonts w:eastAsia="Arial"/>
        </w:rPr>
        <w:t>’</w:t>
      </w:r>
      <w:r w:rsidR="004C1322" w:rsidRPr="00811A4D">
        <w:rPr>
          <w:rFonts w:eastAsia="Arial"/>
        </w:rPr>
        <w:t xml:space="preserve">s </w:t>
      </w:r>
      <w:r w:rsidRPr="00596C20">
        <w:rPr>
          <w:rFonts w:eastAsia="Arial"/>
          <w:lang w:val="fr-FR"/>
        </w:rPr>
        <w:t>Esp</w:t>
      </w:r>
      <w:r w:rsidR="005802CA">
        <w:rPr>
          <w:rFonts w:eastAsia="Arial"/>
          <w:lang w:val="fr-FR"/>
        </w:rPr>
        <w:t>e</w:t>
      </w:r>
      <w:r w:rsidRPr="00596C20">
        <w:rPr>
          <w:rFonts w:eastAsia="Arial"/>
          <w:lang w:val="fr-FR"/>
        </w:rPr>
        <w:t>rance</w:t>
      </w:r>
      <w:r w:rsidRPr="00811A4D">
        <w:rPr>
          <w:rFonts w:eastAsia="Arial"/>
        </w:rPr>
        <w:t xml:space="preserve"> working-class girls</w:t>
      </w:r>
      <w:r w:rsidR="00C11CAE">
        <w:rPr>
          <w:rFonts w:eastAsia="Arial"/>
        </w:rPr>
        <w:t xml:space="preserve">, </w:t>
      </w:r>
      <w:r w:rsidR="008D2394">
        <w:rPr>
          <w:rFonts w:eastAsia="Arial"/>
        </w:rPr>
        <w:t xml:space="preserve">who were </w:t>
      </w:r>
      <w:r w:rsidR="00C11CAE">
        <w:rPr>
          <w:rFonts w:eastAsia="Arial"/>
        </w:rPr>
        <w:t>young seamstresses in Neal’s St. Pancreas settlement house.</w:t>
      </w:r>
      <w:r w:rsidRPr="00811A4D">
        <w:rPr>
          <w:rFonts w:eastAsia="Arial"/>
        </w:rPr>
        <w:t xml:space="preserve">  In claiming the folk dance mantle, Sharp transmitted instead a more constrained, disciplined body with physical contact limited to </w:t>
      </w:r>
      <w:bookmarkStart w:id="0" w:name="_GoBack"/>
      <w:r w:rsidRPr="00811A4D">
        <w:rPr>
          <w:rFonts w:eastAsia="Arial"/>
        </w:rPr>
        <w:t>hold</w:t>
      </w:r>
      <w:r w:rsidR="008D2394">
        <w:rPr>
          <w:rFonts w:eastAsia="Arial"/>
        </w:rPr>
        <w:t>ing</w:t>
      </w:r>
      <w:bookmarkEnd w:id="0"/>
      <w:r w:rsidR="008D2394">
        <w:rPr>
          <w:rFonts w:eastAsia="Arial"/>
        </w:rPr>
        <w:t xml:space="preserve"> hands</w:t>
      </w:r>
      <w:r w:rsidRPr="00811A4D">
        <w:rPr>
          <w:rFonts w:eastAsia="Arial"/>
        </w:rPr>
        <w:t xml:space="preserve">. </w:t>
      </w:r>
    </w:p>
    <w:p w14:paraId="1B3F16C5" w14:textId="77777777" w:rsidR="000B58CC" w:rsidRPr="00811A4D" w:rsidRDefault="000B58CC" w:rsidP="008D2394">
      <w:pPr>
        <w:pBdr>
          <w:bottom w:val="single" w:sz="12" w:space="0" w:color="808080"/>
        </w:pBdr>
        <w:rPr>
          <w:rFonts w:eastAsia="Arial"/>
        </w:rPr>
      </w:pPr>
    </w:p>
    <w:p w14:paraId="5E594E6B" w14:textId="400BB3BC" w:rsidR="000B58CC" w:rsidRPr="00B91AC7" w:rsidRDefault="006F49D9" w:rsidP="008D2394">
      <w:pPr>
        <w:pBdr>
          <w:bottom w:val="single" w:sz="12" w:space="0" w:color="808080"/>
        </w:pBdr>
        <w:rPr>
          <w:rFonts w:eastAsia="Arial"/>
          <w:b/>
        </w:rPr>
      </w:pPr>
      <w:r w:rsidRPr="00F24656">
        <w:rPr>
          <w:rFonts w:eastAsia="Arial"/>
          <w:b/>
        </w:rPr>
        <w:t>Legacy</w:t>
      </w:r>
    </w:p>
    <w:p w14:paraId="7589F165" w14:textId="0857BD63" w:rsidR="000B58CC" w:rsidRDefault="00EF3BB8" w:rsidP="008D2394">
      <w:pPr>
        <w:pBdr>
          <w:bottom w:val="single" w:sz="12" w:space="0" w:color="808080"/>
        </w:pBdr>
        <w:rPr>
          <w:rFonts w:eastAsia="Arial"/>
        </w:rPr>
      </w:pPr>
      <w:r w:rsidRPr="00811A4D">
        <w:rPr>
          <w:rFonts w:eastAsia="Arial"/>
        </w:rPr>
        <w:t xml:space="preserve">Scholarly debate over the nature of </w:t>
      </w:r>
      <w:r w:rsidR="005F22CE" w:rsidRPr="00811A4D">
        <w:rPr>
          <w:rFonts w:eastAsia="Arial"/>
        </w:rPr>
        <w:t>Sharp</w:t>
      </w:r>
      <w:r w:rsidR="005F22CE">
        <w:rPr>
          <w:rFonts w:eastAsia="Arial"/>
        </w:rPr>
        <w:t>’</w:t>
      </w:r>
      <w:r w:rsidR="005F22CE" w:rsidRPr="00811A4D">
        <w:rPr>
          <w:rFonts w:eastAsia="Arial"/>
        </w:rPr>
        <w:t xml:space="preserve">s </w:t>
      </w:r>
      <w:r w:rsidRPr="00811A4D">
        <w:rPr>
          <w:rFonts w:eastAsia="Arial"/>
        </w:rPr>
        <w:t xml:space="preserve">legacy has </w:t>
      </w:r>
      <w:proofErr w:type="spellStart"/>
      <w:r w:rsidRPr="00811A4D">
        <w:rPr>
          <w:rFonts w:eastAsia="Arial"/>
        </w:rPr>
        <w:t>focu</w:t>
      </w:r>
      <w:r w:rsidR="004E6730">
        <w:rPr>
          <w:rFonts w:eastAsia="Arial"/>
        </w:rPr>
        <w:t>s</w:t>
      </w:r>
      <w:r w:rsidR="008D2394">
        <w:rPr>
          <w:rFonts w:eastAsia="Arial"/>
        </w:rPr>
        <w:t>s</w:t>
      </w:r>
      <w:r w:rsidRPr="00811A4D">
        <w:rPr>
          <w:rFonts w:eastAsia="Arial"/>
        </w:rPr>
        <w:t>ed</w:t>
      </w:r>
      <w:proofErr w:type="spellEnd"/>
      <w:r w:rsidRPr="00811A4D">
        <w:rPr>
          <w:rFonts w:eastAsia="Arial"/>
        </w:rPr>
        <w:t xml:space="preserve"> on the </w:t>
      </w:r>
      <w:r w:rsidR="005F22CE">
        <w:rPr>
          <w:rFonts w:eastAsia="Arial"/>
        </w:rPr>
        <w:t>‘</w:t>
      </w:r>
      <w:r w:rsidR="005F22CE" w:rsidRPr="00811A4D">
        <w:rPr>
          <w:rFonts w:eastAsia="Arial"/>
        </w:rPr>
        <w:t>authenticity</w:t>
      </w:r>
      <w:r w:rsidR="005F22CE">
        <w:rPr>
          <w:rFonts w:eastAsia="Arial"/>
        </w:rPr>
        <w:t>’</w:t>
      </w:r>
      <w:r w:rsidR="005F22CE" w:rsidRPr="00811A4D">
        <w:rPr>
          <w:rFonts w:eastAsia="Arial"/>
        </w:rPr>
        <w:t xml:space="preserve"> </w:t>
      </w:r>
      <w:r w:rsidRPr="00811A4D">
        <w:rPr>
          <w:rFonts w:eastAsia="Arial"/>
        </w:rPr>
        <w:t xml:space="preserve">or </w:t>
      </w:r>
      <w:proofErr w:type="spellStart"/>
      <w:r w:rsidRPr="00811A4D">
        <w:rPr>
          <w:rFonts w:eastAsia="Arial"/>
        </w:rPr>
        <w:t>inventedness</w:t>
      </w:r>
      <w:proofErr w:type="spellEnd"/>
      <w:r w:rsidRPr="00811A4D">
        <w:rPr>
          <w:rFonts w:eastAsia="Arial"/>
        </w:rPr>
        <w:t xml:space="preserve"> animating his transmission of English folk culture.  Until the 1980s</w:t>
      </w:r>
      <w:r w:rsidR="005F22CE">
        <w:rPr>
          <w:rFonts w:eastAsia="Arial"/>
        </w:rPr>
        <w:t>,</w:t>
      </w:r>
      <w:r w:rsidRPr="00811A4D">
        <w:rPr>
          <w:rFonts w:eastAsia="Arial"/>
        </w:rPr>
        <w:t xml:space="preserve"> </w:t>
      </w:r>
      <w:r w:rsidR="005F22CE" w:rsidRPr="00811A4D">
        <w:rPr>
          <w:rFonts w:eastAsia="Arial"/>
        </w:rPr>
        <w:t>Sharp</w:t>
      </w:r>
      <w:r w:rsidR="005F22CE">
        <w:rPr>
          <w:rFonts w:eastAsia="Arial"/>
        </w:rPr>
        <w:t>’</w:t>
      </w:r>
      <w:r w:rsidR="005F22CE" w:rsidRPr="00811A4D">
        <w:rPr>
          <w:rFonts w:eastAsia="Arial"/>
        </w:rPr>
        <w:t xml:space="preserve">s </w:t>
      </w:r>
      <w:r w:rsidRPr="00811A4D">
        <w:rPr>
          <w:rFonts w:eastAsia="Arial"/>
        </w:rPr>
        <w:t xml:space="preserve">devoted followers kept his flame burning bright. </w:t>
      </w:r>
      <w:r w:rsidR="00822F10">
        <w:rPr>
          <w:rFonts w:eastAsia="Arial"/>
        </w:rPr>
        <w:t xml:space="preserve">The </w:t>
      </w:r>
      <w:r w:rsidRPr="00811A4D">
        <w:rPr>
          <w:rFonts w:eastAsia="Arial"/>
        </w:rPr>
        <w:t xml:space="preserve">modern English </w:t>
      </w:r>
      <w:proofErr w:type="gramStart"/>
      <w:r w:rsidRPr="00811A4D">
        <w:rPr>
          <w:rFonts w:eastAsia="Arial"/>
        </w:rPr>
        <w:t>country dance</w:t>
      </w:r>
      <w:proofErr w:type="gramEnd"/>
      <w:r w:rsidRPr="00811A4D">
        <w:rPr>
          <w:rFonts w:eastAsia="Arial"/>
        </w:rPr>
        <w:t xml:space="preserve"> choreographer Pat Shaw </w:t>
      </w:r>
      <w:r w:rsidR="006B5D5C">
        <w:rPr>
          <w:rFonts w:eastAsia="Arial"/>
        </w:rPr>
        <w:t>has</w:t>
      </w:r>
      <w:r w:rsidRPr="00811A4D">
        <w:rPr>
          <w:rFonts w:eastAsia="Arial"/>
        </w:rPr>
        <w:t xml:space="preserve"> </w:t>
      </w:r>
      <w:r w:rsidR="00822F10">
        <w:rPr>
          <w:rFonts w:eastAsia="Arial"/>
        </w:rPr>
        <w:t xml:space="preserve">subsequently </w:t>
      </w:r>
      <w:r w:rsidRPr="00811A4D">
        <w:rPr>
          <w:rFonts w:eastAsia="Arial"/>
        </w:rPr>
        <w:t>challenge</w:t>
      </w:r>
      <w:r w:rsidR="006B5D5C">
        <w:rPr>
          <w:rFonts w:eastAsia="Arial"/>
        </w:rPr>
        <w:t>d</w:t>
      </w:r>
      <w:r w:rsidRPr="00811A4D">
        <w:rPr>
          <w:rFonts w:eastAsia="Arial"/>
        </w:rPr>
        <w:t xml:space="preserve"> </w:t>
      </w:r>
      <w:r w:rsidR="006B5D5C" w:rsidRPr="00811A4D">
        <w:rPr>
          <w:rFonts w:eastAsia="Arial"/>
        </w:rPr>
        <w:t>Sharp</w:t>
      </w:r>
      <w:r w:rsidR="006B5D5C">
        <w:rPr>
          <w:rFonts w:eastAsia="Arial"/>
        </w:rPr>
        <w:t>’</w:t>
      </w:r>
      <w:r w:rsidR="006B5D5C" w:rsidRPr="00811A4D">
        <w:rPr>
          <w:rFonts w:eastAsia="Arial"/>
        </w:rPr>
        <w:t xml:space="preserve">s </w:t>
      </w:r>
      <w:r w:rsidRPr="00811A4D">
        <w:rPr>
          <w:rFonts w:eastAsia="Arial"/>
        </w:rPr>
        <w:t>interpretation</w:t>
      </w:r>
      <w:r w:rsidR="006B5D5C">
        <w:rPr>
          <w:rFonts w:eastAsia="Arial"/>
        </w:rPr>
        <w:t>s</w:t>
      </w:r>
      <w:r w:rsidRPr="00811A4D">
        <w:rPr>
          <w:rFonts w:eastAsia="Arial"/>
        </w:rPr>
        <w:t xml:space="preserve">, and </w:t>
      </w:r>
      <w:r w:rsidR="00C3132B">
        <w:rPr>
          <w:rFonts w:eastAsia="Arial"/>
        </w:rPr>
        <w:t>critiques</w:t>
      </w:r>
      <w:r w:rsidR="006B5D5C">
        <w:rPr>
          <w:rFonts w:eastAsia="Arial"/>
        </w:rPr>
        <w:t xml:space="preserve"> </w:t>
      </w:r>
      <w:r w:rsidRPr="00811A4D">
        <w:rPr>
          <w:rFonts w:eastAsia="Arial"/>
        </w:rPr>
        <w:t xml:space="preserve">by folklorist-anthropologists </w:t>
      </w:r>
      <w:r w:rsidR="00663408">
        <w:rPr>
          <w:rFonts w:eastAsia="Arial"/>
        </w:rPr>
        <w:t xml:space="preserve">have </w:t>
      </w:r>
      <w:r w:rsidR="008D2394">
        <w:rPr>
          <w:rFonts w:eastAsia="Arial"/>
        </w:rPr>
        <w:t>debunked</w:t>
      </w:r>
      <w:r w:rsidR="008D2394" w:rsidRPr="00811A4D">
        <w:rPr>
          <w:rFonts w:eastAsia="Arial"/>
        </w:rPr>
        <w:t xml:space="preserve"> </w:t>
      </w:r>
      <w:r w:rsidRPr="00811A4D">
        <w:rPr>
          <w:rFonts w:eastAsia="Arial"/>
        </w:rPr>
        <w:t xml:space="preserve">Sharp’s </w:t>
      </w:r>
      <w:proofErr w:type="spellStart"/>
      <w:r w:rsidRPr="00811A4D">
        <w:rPr>
          <w:rFonts w:eastAsia="Arial"/>
        </w:rPr>
        <w:t>primitivist</w:t>
      </w:r>
      <w:proofErr w:type="spellEnd"/>
      <w:r w:rsidRPr="00811A4D">
        <w:rPr>
          <w:rFonts w:eastAsia="Arial"/>
        </w:rPr>
        <w:t xml:space="preserve"> construction of the folk.   In this context,</w:t>
      </w:r>
      <w:r w:rsidR="00C11CAE">
        <w:rPr>
          <w:rFonts w:eastAsia="Arial"/>
        </w:rPr>
        <w:t xml:space="preserve"> </w:t>
      </w:r>
      <w:proofErr w:type="spellStart"/>
      <w:r w:rsidR="00C11CAE" w:rsidRPr="008D2394">
        <w:rPr>
          <w:rFonts w:eastAsia="Arial"/>
          <w:i/>
        </w:rPr>
        <w:t>Fakesong</w:t>
      </w:r>
      <w:proofErr w:type="spellEnd"/>
      <w:r w:rsidR="00663408" w:rsidRPr="008D2394">
        <w:rPr>
          <w:rFonts w:eastAsia="Arial"/>
        </w:rPr>
        <w:t>,</w:t>
      </w:r>
      <w:r w:rsidR="00663408">
        <w:rPr>
          <w:rFonts w:eastAsia="Arial"/>
        </w:rPr>
        <w:t xml:space="preserve"> </w:t>
      </w:r>
      <w:r w:rsidRPr="00811A4D">
        <w:rPr>
          <w:rFonts w:eastAsia="Arial"/>
        </w:rPr>
        <w:t xml:space="preserve">David </w:t>
      </w:r>
      <w:proofErr w:type="spellStart"/>
      <w:r w:rsidR="00663408" w:rsidRPr="00811A4D">
        <w:rPr>
          <w:rFonts w:eastAsia="Arial"/>
        </w:rPr>
        <w:t>Harker</w:t>
      </w:r>
      <w:r w:rsidR="00663408">
        <w:rPr>
          <w:rFonts w:eastAsia="Arial"/>
        </w:rPr>
        <w:t>’</w:t>
      </w:r>
      <w:r w:rsidR="00663408" w:rsidRPr="00811A4D">
        <w:rPr>
          <w:rFonts w:eastAsia="Arial"/>
        </w:rPr>
        <w:t>s</w:t>
      </w:r>
      <w:proofErr w:type="spellEnd"/>
      <w:r w:rsidR="00663408" w:rsidRPr="00811A4D">
        <w:rPr>
          <w:rFonts w:eastAsia="Arial"/>
        </w:rPr>
        <w:t xml:space="preserve"> </w:t>
      </w:r>
      <w:r w:rsidR="00663408">
        <w:rPr>
          <w:rFonts w:eastAsia="Arial"/>
        </w:rPr>
        <w:t xml:space="preserve">1985 </w:t>
      </w:r>
      <w:r w:rsidRPr="00811A4D">
        <w:rPr>
          <w:rFonts w:eastAsia="Arial"/>
        </w:rPr>
        <w:t xml:space="preserve">revisionist book placed Sharp and the revivalists in the historical context of industrial modernization, linking collecting practices with the personal selection strategies of the collector and the oral transmitter. Subsequently, Georgina </w:t>
      </w:r>
      <w:proofErr w:type="spellStart"/>
      <w:r w:rsidRPr="00811A4D">
        <w:rPr>
          <w:rFonts w:eastAsia="Arial"/>
        </w:rPr>
        <w:t>Boyes</w:t>
      </w:r>
      <w:proofErr w:type="spellEnd"/>
      <w:r w:rsidRPr="00811A4D">
        <w:rPr>
          <w:rFonts w:eastAsia="Arial"/>
        </w:rPr>
        <w:t xml:space="preserve"> detailed how gender as much as class anxieties animated </w:t>
      </w:r>
      <w:r w:rsidR="00663408" w:rsidRPr="00811A4D">
        <w:rPr>
          <w:rFonts w:eastAsia="Arial"/>
        </w:rPr>
        <w:t>Sharp</w:t>
      </w:r>
      <w:r w:rsidR="00663408">
        <w:rPr>
          <w:rFonts w:eastAsia="Arial"/>
        </w:rPr>
        <w:t>’</w:t>
      </w:r>
      <w:r w:rsidR="00663408" w:rsidRPr="00811A4D">
        <w:rPr>
          <w:rFonts w:eastAsia="Arial"/>
        </w:rPr>
        <w:t xml:space="preserve">s </w:t>
      </w:r>
      <w:r w:rsidRPr="00811A4D">
        <w:rPr>
          <w:rFonts w:eastAsia="Arial"/>
        </w:rPr>
        <w:t xml:space="preserve">behavior and view of the dancing body. In turn, C.L. </w:t>
      </w:r>
      <w:proofErr w:type="spellStart"/>
      <w:r w:rsidRPr="00811A4D">
        <w:rPr>
          <w:rFonts w:eastAsia="Arial"/>
        </w:rPr>
        <w:t>Bearman</w:t>
      </w:r>
      <w:proofErr w:type="spellEnd"/>
      <w:r w:rsidR="00663408">
        <w:rPr>
          <w:rFonts w:eastAsia="Arial"/>
        </w:rPr>
        <w:t>,</w:t>
      </w:r>
      <w:r w:rsidRPr="00811A4D">
        <w:rPr>
          <w:rFonts w:eastAsia="Arial"/>
        </w:rPr>
        <w:t xml:space="preserve"> in </w:t>
      </w:r>
      <w:proofErr w:type="spellStart"/>
      <w:r w:rsidR="008D2394" w:rsidRPr="00811A4D">
        <w:rPr>
          <w:rFonts w:eastAsia="Arial"/>
        </w:rPr>
        <w:t>defen</w:t>
      </w:r>
      <w:r w:rsidR="008D2394">
        <w:rPr>
          <w:rFonts w:eastAsia="Arial"/>
        </w:rPr>
        <w:t>c</w:t>
      </w:r>
      <w:r w:rsidR="008D2394" w:rsidRPr="00811A4D">
        <w:rPr>
          <w:rFonts w:eastAsia="Arial"/>
        </w:rPr>
        <w:t>e</w:t>
      </w:r>
      <w:proofErr w:type="spellEnd"/>
      <w:r w:rsidR="008D2394" w:rsidRPr="00811A4D">
        <w:rPr>
          <w:rFonts w:eastAsia="Arial"/>
        </w:rPr>
        <w:t xml:space="preserve"> </w:t>
      </w:r>
      <w:r w:rsidRPr="00811A4D">
        <w:rPr>
          <w:rFonts w:eastAsia="Arial"/>
        </w:rPr>
        <w:t>of Sharp</w:t>
      </w:r>
      <w:r w:rsidR="00663408">
        <w:rPr>
          <w:rFonts w:eastAsia="Arial"/>
        </w:rPr>
        <w:t>,</w:t>
      </w:r>
      <w:r w:rsidRPr="00811A4D">
        <w:rPr>
          <w:rFonts w:eastAsia="Arial"/>
        </w:rPr>
        <w:t xml:space="preserve"> has derided the revisionists as leftist ideologues.  Downplaying the historical context for the </w:t>
      </w:r>
      <w:r w:rsidR="00663408" w:rsidRPr="00811A4D">
        <w:rPr>
          <w:rFonts w:eastAsia="Arial"/>
        </w:rPr>
        <w:t>revivalists</w:t>
      </w:r>
      <w:r w:rsidR="00663408">
        <w:rPr>
          <w:rFonts w:eastAsia="Arial"/>
        </w:rPr>
        <w:t>’</w:t>
      </w:r>
      <w:r w:rsidR="00663408" w:rsidRPr="00811A4D">
        <w:rPr>
          <w:rFonts w:eastAsia="Arial"/>
        </w:rPr>
        <w:t xml:space="preserve"> </w:t>
      </w:r>
      <w:r w:rsidRPr="00811A4D">
        <w:rPr>
          <w:rFonts w:eastAsia="Arial"/>
        </w:rPr>
        <w:t xml:space="preserve">work, </w:t>
      </w:r>
      <w:r w:rsidR="00663408" w:rsidRPr="00811A4D">
        <w:rPr>
          <w:rFonts w:eastAsia="Arial"/>
        </w:rPr>
        <w:t>Sharp</w:t>
      </w:r>
      <w:r w:rsidR="00663408">
        <w:rPr>
          <w:rFonts w:eastAsia="Arial"/>
        </w:rPr>
        <w:t>’</w:t>
      </w:r>
      <w:r w:rsidR="00663408" w:rsidRPr="00811A4D">
        <w:rPr>
          <w:rFonts w:eastAsia="Arial"/>
        </w:rPr>
        <w:t>s</w:t>
      </w:r>
      <w:r w:rsidRPr="00811A4D">
        <w:rPr>
          <w:rFonts w:eastAsia="Arial"/>
        </w:rPr>
        <w:t xml:space="preserve"> new defenders have detailed the critics’ factual errors and reassert</w:t>
      </w:r>
      <w:r w:rsidR="00663408">
        <w:rPr>
          <w:rFonts w:eastAsia="Arial"/>
        </w:rPr>
        <w:t>ed</w:t>
      </w:r>
      <w:r w:rsidRPr="00811A4D">
        <w:rPr>
          <w:rFonts w:eastAsia="Arial"/>
        </w:rPr>
        <w:t xml:space="preserve"> the authenticity of </w:t>
      </w:r>
      <w:r w:rsidR="00663408" w:rsidRPr="00811A4D">
        <w:rPr>
          <w:rFonts w:eastAsia="Arial"/>
        </w:rPr>
        <w:t>Sharp</w:t>
      </w:r>
      <w:r w:rsidR="00663408">
        <w:rPr>
          <w:rFonts w:eastAsia="Arial"/>
        </w:rPr>
        <w:t>’</w:t>
      </w:r>
      <w:r w:rsidR="00663408" w:rsidRPr="00811A4D">
        <w:rPr>
          <w:rFonts w:eastAsia="Arial"/>
        </w:rPr>
        <w:t>s</w:t>
      </w:r>
      <w:r w:rsidRPr="00811A4D">
        <w:rPr>
          <w:rFonts w:eastAsia="Arial"/>
        </w:rPr>
        <w:t xml:space="preserve"> interviews.  In rebuttal, Vic Gammon </w:t>
      </w:r>
      <w:r w:rsidR="009504CA">
        <w:rPr>
          <w:rFonts w:eastAsia="Arial"/>
        </w:rPr>
        <w:t xml:space="preserve">has </w:t>
      </w:r>
      <w:r w:rsidR="009504CA" w:rsidRPr="00811A4D">
        <w:rPr>
          <w:rFonts w:eastAsia="Arial"/>
        </w:rPr>
        <w:t>assesse</w:t>
      </w:r>
      <w:r w:rsidR="009504CA">
        <w:rPr>
          <w:rFonts w:eastAsia="Arial"/>
        </w:rPr>
        <w:t>d</w:t>
      </w:r>
      <w:r w:rsidR="009504CA" w:rsidRPr="00811A4D">
        <w:rPr>
          <w:rFonts w:eastAsia="Arial"/>
        </w:rPr>
        <w:t xml:space="preserve"> </w:t>
      </w:r>
      <w:r w:rsidR="00663408" w:rsidRPr="00811A4D">
        <w:rPr>
          <w:rFonts w:eastAsia="Arial"/>
        </w:rPr>
        <w:t>Sharp</w:t>
      </w:r>
      <w:r w:rsidR="00663408">
        <w:rPr>
          <w:rFonts w:eastAsia="Arial"/>
        </w:rPr>
        <w:t>’</w:t>
      </w:r>
      <w:r w:rsidR="00663408" w:rsidRPr="00811A4D">
        <w:rPr>
          <w:rFonts w:eastAsia="Arial"/>
        </w:rPr>
        <w:t>s</w:t>
      </w:r>
      <w:r w:rsidRPr="00811A4D">
        <w:rPr>
          <w:rFonts w:eastAsia="Arial"/>
        </w:rPr>
        <w:t xml:space="preserve"> </w:t>
      </w:r>
      <w:r w:rsidR="00663408">
        <w:rPr>
          <w:rFonts w:eastAsia="Arial"/>
        </w:rPr>
        <w:t>‘</w:t>
      </w:r>
      <w:r w:rsidRPr="00811A4D">
        <w:rPr>
          <w:rFonts w:eastAsia="Arial"/>
        </w:rPr>
        <w:t>aesthetic Darwinism</w:t>
      </w:r>
      <w:r w:rsidR="00663408">
        <w:rPr>
          <w:rFonts w:eastAsia="Arial"/>
        </w:rPr>
        <w:t>’</w:t>
      </w:r>
      <w:r w:rsidR="00663408" w:rsidRPr="00811A4D">
        <w:rPr>
          <w:rFonts w:eastAsia="Arial"/>
        </w:rPr>
        <w:t xml:space="preserve"> </w:t>
      </w:r>
      <w:r w:rsidRPr="00811A4D">
        <w:rPr>
          <w:rFonts w:eastAsia="Arial"/>
        </w:rPr>
        <w:t xml:space="preserve">and commitment to </w:t>
      </w:r>
      <w:r w:rsidR="00663408">
        <w:rPr>
          <w:rFonts w:eastAsia="Arial"/>
        </w:rPr>
        <w:t>‘</w:t>
      </w:r>
      <w:r w:rsidRPr="00811A4D">
        <w:rPr>
          <w:rFonts w:eastAsia="Arial"/>
        </w:rPr>
        <w:t>national regeneration</w:t>
      </w:r>
      <w:r w:rsidR="00663408">
        <w:rPr>
          <w:rFonts w:eastAsia="Arial"/>
        </w:rPr>
        <w:t>’</w:t>
      </w:r>
      <w:r w:rsidR="00663408" w:rsidRPr="00811A4D">
        <w:rPr>
          <w:rFonts w:eastAsia="Arial"/>
        </w:rPr>
        <w:t xml:space="preserve"> </w:t>
      </w:r>
      <w:r w:rsidRPr="00811A4D">
        <w:rPr>
          <w:rFonts w:eastAsia="Arial"/>
        </w:rPr>
        <w:t xml:space="preserve">to pinpoint the modern politics of Sharp and the revival he led. </w:t>
      </w:r>
    </w:p>
    <w:p w14:paraId="47FEA614" w14:textId="77777777" w:rsidR="000B58CC" w:rsidRPr="00811A4D" w:rsidRDefault="000B58CC" w:rsidP="008D2394">
      <w:pPr>
        <w:pBdr>
          <w:bottom w:val="single" w:sz="12" w:space="0" w:color="808080"/>
        </w:pBdr>
        <w:rPr>
          <w:rFonts w:eastAsia="Arial"/>
        </w:rPr>
      </w:pPr>
    </w:p>
    <w:p w14:paraId="0F3626CF" w14:textId="158A0695" w:rsidR="000B58CC" w:rsidRDefault="00EF3BB8" w:rsidP="008D2394">
      <w:pPr>
        <w:pBdr>
          <w:bottom w:val="single" w:sz="12" w:space="0" w:color="808080"/>
        </w:pBdr>
        <w:rPr>
          <w:rFonts w:eastAsia="Arial"/>
          <w:b/>
          <w:bCs/>
        </w:rPr>
      </w:pPr>
      <w:r w:rsidRPr="00811A4D">
        <w:rPr>
          <w:rFonts w:eastAsia="Arial"/>
        </w:rPr>
        <w:t xml:space="preserve">A folk dance revival </w:t>
      </w:r>
      <w:r w:rsidR="004E6730">
        <w:rPr>
          <w:rFonts w:eastAsia="Arial"/>
        </w:rPr>
        <w:t xml:space="preserve">in </w:t>
      </w:r>
      <w:r w:rsidRPr="00811A4D">
        <w:rPr>
          <w:rFonts w:eastAsia="Arial"/>
        </w:rPr>
        <w:t>the post-Second World War era spawned a transatlantic appreciation of Sharp</w:t>
      </w:r>
      <w:r w:rsidR="00DC67EF">
        <w:rPr>
          <w:rFonts w:eastAsia="Arial"/>
        </w:rPr>
        <w:t>’s</w:t>
      </w:r>
      <w:r w:rsidRPr="00811A4D">
        <w:rPr>
          <w:rFonts w:eastAsia="Arial"/>
        </w:rPr>
        <w:t xml:space="preserve"> work </w:t>
      </w:r>
      <w:r w:rsidR="008A6943">
        <w:rPr>
          <w:rFonts w:eastAsia="Arial"/>
        </w:rPr>
        <w:t xml:space="preserve">that extended </w:t>
      </w:r>
      <w:r w:rsidRPr="00811A4D">
        <w:rPr>
          <w:rFonts w:eastAsia="Arial"/>
        </w:rPr>
        <w:t>in</w:t>
      </w:r>
      <w:r w:rsidR="008A6943">
        <w:rPr>
          <w:rFonts w:eastAsia="Arial"/>
        </w:rPr>
        <w:t>to</w:t>
      </w:r>
      <w:r w:rsidRPr="00811A4D">
        <w:rPr>
          <w:rFonts w:eastAsia="Arial"/>
        </w:rPr>
        <w:t xml:space="preserve"> the second half of the twentieth century.</w:t>
      </w:r>
      <w:r w:rsidR="008A6943">
        <w:rPr>
          <w:rFonts w:eastAsia="Arial"/>
        </w:rPr>
        <w:t xml:space="preserve"> </w:t>
      </w:r>
      <w:r w:rsidR="008A6943" w:rsidRPr="00811A4D">
        <w:rPr>
          <w:rFonts w:eastAsia="Arial"/>
        </w:rPr>
        <w:t>Vaughan Williams</w:t>
      </w:r>
      <w:r w:rsidR="008A6943">
        <w:rPr>
          <w:rFonts w:eastAsia="Arial"/>
        </w:rPr>
        <w:t>, o</w:t>
      </w:r>
      <w:r w:rsidR="00DC67EF">
        <w:rPr>
          <w:rFonts w:eastAsia="Arial"/>
        </w:rPr>
        <w:t>ne of England’s</w:t>
      </w:r>
      <w:r w:rsidR="00DC67EF" w:rsidRPr="00811A4D">
        <w:rPr>
          <w:rFonts w:eastAsia="Arial"/>
        </w:rPr>
        <w:t xml:space="preserve"> </w:t>
      </w:r>
      <w:r w:rsidRPr="00811A4D">
        <w:rPr>
          <w:rFonts w:eastAsia="Arial"/>
        </w:rPr>
        <w:t>leading composer</w:t>
      </w:r>
      <w:r w:rsidR="00DC67EF">
        <w:rPr>
          <w:rFonts w:eastAsia="Arial"/>
        </w:rPr>
        <w:t>s</w:t>
      </w:r>
      <w:r w:rsidRPr="00811A4D">
        <w:rPr>
          <w:rFonts w:eastAsia="Arial"/>
        </w:rPr>
        <w:t xml:space="preserve"> of the twentieth century</w:t>
      </w:r>
      <w:r w:rsidR="008A6943">
        <w:rPr>
          <w:rFonts w:eastAsia="Arial"/>
        </w:rPr>
        <w:t xml:space="preserve"> </w:t>
      </w:r>
      <w:r w:rsidR="004E6730">
        <w:rPr>
          <w:rFonts w:eastAsia="Arial"/>
        </w:rPr>
        <w:t>(</w:t>
      </w:r>
      <w:r w:rsidR="00DC67EF">
        <w:rPr>
          <w:rFonts w:eastAsia="Arial"/>
        </w:rPr>
        <w:t>and</w:t>
      </w:r>
      <w:r w:rsidR="00DC67EF" w:rsidRPr="00811A4D">
        <w:rPr>
          <w:rFonts w:eastAsia="Arial"/>
        </w:rPr>
        <w:t xml:space="preserve"> </w:t>
      </w:r>
      <w:r w:rsidRPr="00811A4D">
        <w:rPr>
          <w:rFonts w:eastAsia="Arial"/>
        </w:rPr>
        <w:t>Sharp’s friend</w:t>
      </w:r>
      <w:r w:rsidR="004E6730">
        <w:rPr>
          <w:rFonts w:eastAsia="Arial"/>
        </w:rPr>
        <w:t>)</w:t>
      </w:r>
      <w:r w:rsidR="008A6943">
        <w:rPr>
          <w:rFonts w:eastAsia="Arial"/>
        </w:rPr>
        <w:t xml:space="preserve"> collaborated with </w:t>
      </w:r>
      <w:r w:rsidR="00DC67EF" w:rsidRPr="00811A4D">
        <w:rPr>
          <w:rFonts w:eastAsia="Arial"/>
        </w:rPr>
        <w:t>Sharp</w:t>
      </w:r>
      <w:r w:rsidR="00DC67EF">
        <w:rPr>
          <w:rFonts w:eastAsia="Arial"/>
        </w:rPr>
        <w:t>’</w:t>
      </w:r>
      <w:r w:rsidR="00DC67EF" w:rsidRPr="00811A4D">
        <w:rPr>
          <w:rFonts w:eastAsia="Arial"/>
        </w:rPr>
        <w:t xml:space="preserve">s </w:t>
      </w:r>
      <w:r w:rsidRPr="00811A4D">
        <w:rPr>
          <w:rFonts w:eastAsia="Arial"/>
        </w:rPr>
        <w:t xml:space="preserve">demonstration dancer, the composer John Butterworth, </w:t>
      </w:r>
      <w:r w:rsidR="008A6943">
        <w:rPr>
          <w:rFonts w:eastAsia="Arial"/>
        </w:rPr>
        <w:t xml:space="preserve">to </w:t>
      </w:r>
      <w:r w:rsidRPr="00811A4D">
        <w:rPr>
          <w:rFonts w:eastAsia="Arial"/>
        </w:rPr>
        <w:t xml:space="preserve">use the tunes Sharp recovered in their compositions. </w:t>
      </w:r>
      <w:r w:rsidR="00822F10">
        <w:t>The resurgence of interest in folk dance continued to be felt after Sharp’s death in the folk-influenced concert dances of American choreographers such as Ruth St. Denis, Martha Graham, Sophie Maslow, Doris Humphrey and Helen Tamaris.</w:t>
      </w:r>
    </w:p>
    <w:p w14:paraId="2B7B8900" w14:textId="77777777" w:rsidR="000B58CC" w:rsidRDefault="000B58CC" w:rsidP="008D2394">
      <w:pPr>
        <w:pBdr>
          <w:bottom w:val="single" w:sz="12" w:space="0" w:color="808080"/>
        </w:pBdr>
      </w:pPr>
    </w:p>
    <w:p w14:paraId="3D438883" w14:textId="6B2B34EE" w:rsidR="000B58CC" w:rsidRPr="00811A4D" w:rsidRDefault="00EF3BB8" w:rsidP="008D2394">
      <w:pPr>
        <w:pBdr>
          <w:bottom w:val="single" w:sz="12" w:space="0" w:color="808080"/>
        </w:pBdr>
        <w:rPr>
          <w:rFonts w:eastAsia="Arial"/>
          <w:b/>
          <w:bCs/>
        </w:rPr>
      </w:pPr>
      <w:r w:rsidRPr="00811A4D">
        <w:rPr>
          <w:rFonts w:eastAsia="Arial"/>
          <w:b/>
          <w:bCs/>
        </w:rPr>
        <w:t>List of works</w:t>
      </w:r>
    </w:p>
    <w:p w14:paraId="541385FC" w14:textId="739A6E24" w:rsidR="000B58CC" w:rsidRPr="00811A4D" w:rsidRDefault="00EF3BB8" w:rsidP="008D2394">
      <w:pPr>
        <w:pBdr>
          <w:bottom w:val="single" w:sz="12" w:space="0" w:color="808080"/>
        </w:pBdr>
        <w:rPr>
          <w:rFonts w:eastAsia="Arial"/>
          <w:i/>
          <w:iCs/>
        </w:rPr>
      </w:pPr>
      <w:r w:rsidRPr="00811A4D">
        <w:rPr>
          <w:rFonts w:eastAsia="Arial"/>
          <w:i/>
          <w:iCs/>
        </w:rPr>
        <w:t xml:space="preserve">Book of British Song for Home and School </w:t>
      </w:r>
      <w:r w:rsidRPr="00811A4D">
        <w:rPr>
          <w:rFonts w:eastAsia="Arial"/>
        </w:rPr>
        <w:t>(1902)</w:t>
      </w:r>
    </w:p>
    <w:p w14:paraId="4E83A5BA" w14:textId="068059A3" w:rsidR="000B58CC" w:rsidRPr="00811A4D" w:rsidRDefault="00EF3BB8" w:rsidP="008D2394">
      <w:pPr>
        <w:pBdr>
          <w:bottom w:val="single" w:sz="12" w:space="0" w:color="808080"/>
        </w:pBdr>
        <w:rPr>
          <w:rFonts w:eastAsia="Arial"/>
          <w:i/>
          <w:iCs/>
        </w:rPr>
      </w:pPr>
      <w:r w:rsidRPr="00811A4D">
        <w:rPr>
          <w:rFonts w:eastAsia="Arial"/>
          <w:i/>
          <w:iCs/>
        </w:rPr>
        <w:t>Folk Songs from Somerset</w:t>
      </w:r>
      <w:r w:rsidRPr="00811A4D">
        <w:rPr>
          <w:rFonts w:eastAsia="Arial"/>
        </w:rPr>
        <w:t xml:space="preserve">, with C. L. </w:t>
      </w:r>
      <w:proofErr w:type="spellStart"/>
      <w:r w:rsidRPr="00811A4D">
        <w:rPr>
          <w:rFonts w:eastAsia="Arial"/>
        </w:rPr>
        <w:t>Marson</w:t>
      </w:r>
      <w:proofErr w:type="spellEnd"/>
      <w:r w:rsidRPr="00811A4D">
        <w:rPr>
          <w:rFonts w:eastAsia="Arial"/>
        </w:rPr>
        <w:t xml:space="preserve"> (1904-06)</w:t>
      </w:r>
    </w:p>
    <w:p w14:paraId="2B79B02E" w14:textId="04FB6DC1" w:rsidR="000B58CC" w:rsidRPr="00811A4D" w:rsidRDefault="00EF3BB8" w:rsidP="008D2394">
      <w:pPr>
        <w:pBdr>
          <w:bottom w:val="single" w:sz="12" w:space="0" w:color="808080"/>
        </w:pBdr>
        <w:rPr>
          <w:rFonts w:eastAsia="Arial"/>
          <w:i/>
          <w:iCs/>
        </w:rPr>
      </w:pPr>
      <w:r w:rsidRPr="00811A4D">
        <w:rPr>
          <w:rFonts w:eastAsia="Arial"/>
          <w:i/>
          <w:iCs/>
        </w:rPr>
        <w:t xml:space="preserve">English </w:t>
      </w:r>
      <w:proofErr w:type="gramStart"/>
      <w:r w:rsidRPr="00811A4D">
        <w:rPr>
          <w:rFonts w:eastAsia="Arial"/>
          <w:i/>
          <w:iCs/>
        </w:rPr>
        <w:t>Folk-Songs</w:t>
      </w:r>
      <w:proofErr w:type="gramEnd"/>
      <w:r w:rsidRPr="00811A4D">
        <w:rPr>
          <w:rFonts w:eastAsia="Arial"/>
          <w:i/>
          <w:iCs/>
        </w:rPr>
        <w:t xml:space="preserve"> for Schools, </w:t>
      </w:r>
      <w:r w:rsidRPr="00811A4D">
        <w:rPr>
          <w:rFonts w:eastAsia="Arial"/>
        </w:rPr>
        <w:t>with S. Baring-Gould (1905)</w:t>
      </w:r>
    </w:p>
    <w:p w14:paraId="7668A5DB" w14:textId="3CAE26AF" w:rsidR="000B58CC" w:rsidRPr="00811A4D" w:rsidRDefault="00EF3BB8" w:rsidP="008D2394">
      <w:pPr>
        <w:pBdr>
          <w:bottom w:val="single" w:sz="12" w:space="0" w:color="808080"/>
        </w:pBdr>
        <w:rPr>
          <w:rFonts w:eastAsia="Arial"/>
          <w:i/>
          <w:iCs/>
        </w:rPr>
      </w:pPr>
      <w:r w:rsidRPr="00811A4D">
        <w:rPr>
          <w:rFonts w:eastAsia="Arial"/>
          <w:i/>
          <w:iCs/>
        </w:rPr>
        <w:t xml:space="preserve">English Folk-Song: Some Conclusions </w:t>
      </w:r>
      <w:r w:rsidRPr="00811A4D">
        <w:rPr>
          <w:rFonts w:eastAsia="Arial"/>
        </w:rPr>
        <w:t>(1907)</w:t>
      </w:r>
    </w:p>
    <w:p w14:paraId="27AFB7E6" w14:textId="000EC971" w:rsidR="000B58CC" w:rsidRPr="00811A4D" w:rsidRDefault="00EF3BB8" w:rsidP="008D2394">
      <w:pPr>
        <w:pBdr>
          <w:bottom w:val="single" w:sz="12" w:space="0" w:color="808080"/>
        </w:pBdr>
        <w:rPr>
          <w:rFonts w:eastAsia="Arial"/>
          <w:i/>
          <w:iCs/>
        </w:rPr>
      </w:pPr>
      <w:r w:rsidRPr="00811A4D">
        <w:rPr>
          <w:rFonts w:eastAsia="Arial"/>
          <w:i/>
          <w:iCs/>
        </w:rPr>
        <w:t>The Morris Book</w:t>
      </w:r>
      <w:r w:rsidRPr="00811A4D">
        <w:rPr>
          <w:rFonts w:eastAsia="Arial"/>
        </w:rPr>
        <w:t xml:space="preserve">, with H. C. </w:t>
      </w:r>
      <w:proofErr w:type="spellStart"/>
      <w:r w:rsidRPr="00811A4D">
        <w:rPr>
          <w:rFonts w:eastAsia="Arial"/>
        </w:rPr>
        <w:t>MacIlwaine</w:t>
      </w:r>
      <w:proofErr w:type="spellEnd"/>
      <w:r w:rsidRPr="00811A4D">
        <w:rPr>
          <w:rFonts w:eastAsia="Arial"/>
        </w:rPr>
        <w:t xml:space="preserve"> and G. Butterworth, 5 pts. (1907-14)</w:t>
      </w:r>
    </w:p>
    <w:p w14:paraId="1B2EB76B" w14:textId="52529A90" w:rsidR="000B58CC" w:rsidRPr="00811A4D" w:rsidRDefault="00EF3BB8" w:rsidP="008D2394">
      <w:pPr>
        <w:pBdr>
          <w:bottom w:val="single" w:sz="12" w:space="0" w:color="808080"/>
        </w:pBdr>
        <w:rPr>
          <w:rFonts w:eastAsia="Arial"/>
          <w:i/>
          <w:iCs/>
        </w:rPr>
      </w:pPr>
      <w:r w:rsidRPr="00811A4D">
        <w:rPr>
          <w:rFonts w:eastAsia="Arial"/>
          <w:i/>
          <w:iCs/>
        </w:rPr>
        <w:t>The Country Dance Book</w:t>
      </w:r>
      <w:r w:rsidRPr="00811A4D">
        <w:rPr>
          <w:rFonts w:eastAsia="Arial"/>
        </w:rPr>
        <w:t>, 6 pts. (1909-22)</w:t>
      </w:r>
    </w:p>
    <w:p w14:paraId="6A3F3492" w14:textId="46006E17" w:rsidR="000B58CC" w:rsidRPr="00811A4D" w:rsidRDefault="00EF3BB8" w:rsidP="008D2394">
      <w:pPr>
        <w:pBdr>
          <w:bottom w:val="single" w:sz="12" w:space="0" w:color="808080"/>
        </w:pBdr>
        <w:rPr>
          <w:rFonts w:eastAsia="Arial"/>
          <w:i/>
          <w:iCs/>
        </w:rPr>
      </w:pPr>
      <w:proofErr w:type="gramStart"/>
      <w:r w:rsidRPr="00811A4D">
        <w:rPr>
          <w:rFonts w:eastAsia="Arial"/>
          <w:i/>
          <w:iCs/>
        </w:rPr>
        <w:t xml:space="preserve">The Sword Dances of Northern England, </w:t>
      </w:r>
      <w:r w:rsidRPr="00596C20">
        <w:rPr>
          <w:rFonts w:eastAsia="Arial"/>
          <w:iCs/>
        </w:rPr>
        <w:t>3 pts</w:t>
      </w:r>
      <w:r w:rsidRPr="00811A4D">
        <w:rPr>
          <w:rFonts w:eastAsia="Arial"/>
          <w:i/>
          <w:iCs/>
        </w:rPr>
        <w:t>.</w:t>
      </w:r>
      <w:proofErr w:type="gramEnd"/>
      <w:r w:rsidRPr="00811A4D">
        <w:rPr>
          <w:rFonts w:eastAsia="Arial"/>
          <w:i/>
          <w:iCs/>
        </w:rPr>
        <w:t xml:space="preserve"> (</w:t>
      </w:r>
      <w:r w:rsidRPr="00811A4D">
        <w:rPr>
          <w:rFonts w:eastAsia="Arial"/>
        </w:rPr>
        <w:t>1911-13)</w:t>
      </w:r>
    </w:p>
    <w:p w14:paraId="15D0C7CB" w14:textId="198C3F6D" w:rsidR="000B58CC" w:rsidRDefault="00EF3BB8" w:rsidP="008D2394">
      <w:pPr>
        <w:pBdr>
          <w:bottom w:val="single" w:sz="12" w:space="0" w:color="808080"/>
        </w:pBdr>
        <w:rPr>
          <w:rFonts w:eastAsia="Arial"/>
          <w:b/>
          <w:bCs/>
        </w:rPr>
      </w:pPr>
      <w:r w:rsidRPr="00811A4D">
        <w:rPr>
          <w:rFonts w:eastAsia="Arial"/>
          <w:i/>
          <w:iCs/>
        </w:rPr>
        <w:t>English Folk Songs from the Southern Appalachians</w:t>
      </w:r>
      <w:r w:rsidRPr="00811A4D">
        <w:rPr>
          <w:rFonts w:eastAsia="Arial"/>
        </w:rPr>
        <w:t>, 2 vols</w:t>
      </w:r>
      <w:proofErr w:type="gramStart"/>
      <w:r w:rsidRPr="00811A4D">
        <w:rPr>
          <w:rFonts w:eastAsia="Arial"/>
        </w:rPr>
        <w:t>.,</w:t>
      </w:r>
      <w:proofErr w:type="gramEnd"/>
      <w:r w:rsidRPr="00811A4D">
        <w:rPr>
          <w:rFonts w:eastAsia="Arial"/>
        </w:rPr>
        <w:t xml:space="preserve"> with Olive Dame Campbell</w:t>
      </w:r>
      <w:r w:rsidRPr="00811A4D">
        <w:rPr>
          <w:rFonts w:eastAsia="Arial"/>
          <w:i/>
          <w:iCs/>
        </w:rPr>
        <w:t xml:space="preserve"> </w:t>
      </w:r>
      <w:r w:rsidRPr="00811A4D">
        <w:rPr>
          <w:rFonts w:eastAsia="Arial"/>
        </w:rPr>
        <w:t>(1917)</w:t>
      </w:r>
    </w:p>
    <w:p w14:paraId="058D68CD" w14:textId="77777777" w:rsidR="000B58CC" w:rsidRPr="00811A4D" w:rsidRDefault="000B58CC" w:rsidP="008D2394">
      <w:pPr>
        <w:pBdr>
          <w:bottom w:val="single" w:sz="12" w:space="0" w:color="808080"/>
        </w:pBdr>
        <w:rPr>
          <w:rFonts w:eastAsia="Arial"/>
          <w:i/>
          <w:iCs/>
        </w:rPr>
      </w:pPr>
    </w:p>
    <w:p w14:paraId="1CFA40D7" w14:textId="23D0FB67" w:rsidR="000B58CC" w:rsidRPr="00811A4D" w:rsidRDefault="00EF3BB8" w:rsidP="008D2394">
      <w:pPr>
        <w:pBdr>
          <w:bottom w:val="single" w:sz="12" w:space="0" w:color="808080"/>
        </w:pBdr>
        <w:rPr>
          <w:rFonts w:eastAsia="Arial"/>
          <w:b/>
          <w:bCs/>
        </w:rPr>
      </w:pPr>
      <w:r w:rsidRPr="00811A4D">
        <w:rPr>
          <w:rFonts w:eastAsia="Arial"/>
          <w:b/>
          <w:bCs/>
        </w:rPr>
        <w:t xml:space="preserve">References and </w:t>
      </w:r>
      <w:r w:rsidR="00DC1EE9">
        <w:rPr>
          <w:rFonts w:eastAsia="Arial"/>
          <w:b/>
          <w:bCs/>
        </w:rPr>
        <w:t>F</w:t>
      </w:r>
      <w:r w:rsidR="00DC1EE9" w:rsidRPr="00811A4D">
        <w:rPr>
          <w:rFonts w:eastAsia="Arial"/>
          <w:b/>
          <w:bCs/>
        </w:rPr>
        <w:t xml:space="preserve">urther </w:t>
      </w:r>
      <w:r w:rsidR="00DC1EE9">
        <w:rPr>
          <w:rFonts w:eastAsia="Arial"/>
          <w:b/>
          <w:bCs/>
        </w:rPr>
        <w:t>R</w:t>
      </w:r>
      <w:r w:rsidR="00DC1EE9" w:rsidRPr="00811A4D">
        <w:rPr>
          <w:rFonts w:eastAsia="Arial"/>
          <w:b/>
          <w:bCs/>
        </w:rPr>
        <w:t>eading</w:t>
      </w:r>
    </w:p>
    <w:p w14:paraId="47962CB4" w14:textId="60ACA21E" w:rsidR="000B58CC" w:rsidRDefault="00EF3BB8" w:rsidP="008D2394">
      <w:pPr>
        <w:pBdr>
          <w:bottom w:val="single" w:sz="12" w:space="0" w:color="808080"/>
        </w:pBdr>
        <w:rPr>
          <w:rFonts w:eastAsia="Arial"/>
        </w:rPr>
      </w:pPr>
      <w:proofErr w:type="spellStart"/>
      <w:r w:rsidRPr="00811A4D">
        <w:rPr>
          <w:rFonts w:eastAsia="Arial"/>
        </w:rPr>
        <w:t>Bearman</w:t>
      </w:r>
      <w:proofErr w:type="spellEnd"/>
      <w:r w:rsidRPr="00811A4D">
        <w:rPr>
          <w:rFonts w:eastAsia="Arial"/>
        </w:rPr>
        <w:t xml:space="preserve">, C. J. (2002) </w:t>
      </w:r>
      <w:r w:rsidR="007055D5">
        <w:rPr>
          <w:rFonts w:eastAsia="Arial"/>
        </w:rPr>
        <w:t>‘</w:t>
      </w:r>
      <w:r w:rsidRPr="00811A4D">
        <w:rPr>
          <w:rFonts w:eastAsia="Arial"/>
        </w:rPr>
        <w:t xml:space="preserve">Cecil Sharp in Somerset: some reflections on the work of David </w:t>
      </w:r>
      <w:proofErr w:type="spellStart"/>
      <w:r w:rsidRPr="00811A4D">
        <w:rPr>
          <w:rFonts w:eastAsia="Arial"/>
        </w:rPr>
        <w:t>Harker</w:t>
      </w:r>
      <w:proofErr w:type="spellEnd"/>
      <w:r w:rsidR="007055D5">
        <w:rPr>
          <w:rFonts w:eastAsia="Arial"/>
        </w:rPr>
        <w:t>’,</w:t>
      </w:r>
      <w:r w:rsidRPr="00811A4D">
        <w:rPr>
          <w:rFonts w:eastAsia="Arial"/>
        </w:rPr>
        <w:t xml:space="preserve"> </w:t>
      </w:r>
      <w:r w:rsidRPr="00811A4D">
        <w:rPr>
          <w:rFonts w:eastAsia="Arial"/>
          <w:i/>
          <w:iCs/>
        </w:rPr>
        <w:t>Folklore</w:t>
      </w:r>
      <w:r w:rsidRPr="00811A4D">
        <w:rPr>
          <w:rFonts w:eastAsia="Arial"/>
        </w:rPr>
        <w:t xml:space="preserve"> 113</w:t>
      </w:r>
      <w:r w:rsidR="007055D5">
        <w:rPr>
          <w:rFonts w:eastAsia="Arial"/>
        </w:rPr>
        <w:t xml:space="preserve"> (</w:t>
      </w:r>
      <w:r w:rsidR="007055D5" w:rsidRPr="00811A4D">
        <w:rPr>
          <w:rFonts w:eastAsia="Arial"/>
        </w:rPr>
        <w:t>April</w:t>
      </w:r>
      <w:r w:rsidR="007055D5">
        <w:rPr>
          <w:rFonts w:eastAsia="Arial"/>
        </w:rPr>
        <w:t>)</w:t>
      </w:r>
      <w:r w:rsidRPr="00811A4D">
        <w:rPr>
          <w:rFonts w:eastAsia="Arial"/>
        </w:rPr>
        <w:t xml:space="preserve">: 11-34. </w:t>
      </w:r>
    </w:p>
    <w:p w14:paraId="673DE2DC" w14:textId="77777777" w:rsidR="000B58CC" w:rsidRPr="00811A4D" w:rsidRDefault="000B58CC" w:rsidP="008D2394">
      <w:pPr>
        <w:pBdr>
          <w:bottom w:val="single" w:sz="12" w:space="0" w:color="808080"/>
        </w:pBdr>
        <w:rPr>
          <w:rFonts w:eastAsia="Arial"/>
        </w:rPr>
      </w:pPr>
    </w:p>
    <w:p w14:paraId="3275F22C" w14:textId="77777777" w:rsidR="008C401F" w:rsidRDefault="00EF3BB8" w:rsidP="008D2394">
      <w:pPr>
        <w:pBdr>
          <w:bottom w:val="single" w:sz="12" w:space="0" w:color="808080"/>
        </w:pBdr>
        <w:rPr>
          <w:rFonts w:eastAsia="Arial"/>
        </w:rPr>
      </w:pPr>
      <w:r w:rsidRPr="00811A4D">
        <w:rPr>
          <w:rFonts w:eastAsia="Arial"/>
        </w:rPr>
        <w:t xml:space="preserve">Gammon, V. (2003) </w:t>
      </w:r>
      <w:r w:rsidR="008F3E8E">
        <w:rPr>
          <w:rFonts w:eastAsia="Arial"/>
        </w:rPr>
        <w:t>‘</w:t>
      </w:r>
      <w:r w:rsidRPr="00811A4D">
        <w:rPr>
          <w:rFonts w:eastAsia="Arial"/>
        </w:rPr>
        <w:t>Cecil Sharp and English Folk Music</w:t>
      </w:r>
      <w:r w:rsidR="008F3E8E">
        <w:rPr>
          <w:rFonts w:eastAsia="Arial"/>
        </w:rPr>
        <w:t>’</w:t>
      </w:r>
      <w:r w:rsidRPr="00811A4D">
        <w:rPr>
          <w:rFonts w:eastAsia="Arial"/>
        </w:rPr>
        <w:t xml:space="preserve">, in </w:t>
      </w:r>
      <w:r w:rsidRPr="00811A4D">
        <w:rPr>
          <w:rFonts w:eastAsia="Arial"/>
          <w:i/>
          <w:iCs/>
        </w:rPr>
        <w:t xml:space="preserve">Still Growing: English </w:t>
      </w:r>
      <w:r w:rsidR="008F3E8E">
        <w:rPr>
          <w:rFonts w:eastAsia="Arial"/>
          <w:i/>
          <w:iCs/>
        </w:rPr>
        <w:t>T</w:t>
      </w:r>
      <w:r w:rsidRPr="00811A4D">
        <w:rPr>
          <w:rFonts w:eastAsia="Arial"/>
          <w:i/>
          <w:iCs/>
        </w:rPr>
        <w:t xml:space="preserve">raditional </w:t>
      </w:r>
      <w:r w:rsidR="008F3E8E">
        <w:rPr>
          <w:rFonts w:eastAsia="Arial"/>
          <w:i/>
          <w:iCs/>
        </w:rPr>
        <w:t>S</w:t>
      </w:r>
      <w:r w:rsidRPr="00811A4D">
        <w:rPr>
          <w:rFonts w:eastAsia="Arial"/>
          <w:i/>
          <w:iCs/>
        </w:rPr>
        <w:t xml:space="preserve">ongs and </w:t>
      </w:r>
      <w:r w:rsidR="008F3E8E">
        <w:rPr>
          <w:rFonts w:eastAsia="Arial"/>
          <w:i/>
          <w:iCs/>
        </w:rPr>
        <w:t>S</w:t>
      </w:r>
      <w:r w:rsidRPr="00811A4D">
        <w:rPr>
          <w:rFonts w:eastAsia="Arial"/>
          <w:i/>
          <w:iCs/>
        </w:rPr>
        <w:t>ingers from the Cecil Sharp Collection</w:t>
      </w:r>
      <w:r w:rsidRPr="00811A4D">
        <w:rPr>
          <w:rFonts w:eastAsia="Arial"/>
        </w:rPr>
        <w:t xml:space="preserve">, London: English Folk Dance and Song Society, 2-22. </w:t>
      </w:r>
    </w:p>
    <w:p w14:paraId="2770308E" w14:textId="45E34484" w:rsidR="000B58CC" w:rsidRPr="00811A4D" w:rsidRDefault="00EF3BB8" w:rsidP="00A06476">
      <w:pPr>
        <w:pBdr>
          <w:bottom w:val="single" w:sz="12" w:space="0" w:color="808080"/>
        </w:pBdr>
        <w:rPr>
          <w:rFonts w:eastAsia="Arial"/>
        </w:rPr>
      </w:pPr>
      <w:r w:rsidRPr="00811A4D">
        <w:rPr>
          <w:rFonts w:eastAsia="Arial"/>
        </w:rPr>
        <w:t xml:space="preserve"> </w:t>
      </w:r>
    </w:p>
    <w:p w14:paraId="160374E1" w14:textId="11A9FC81" w:rsidR="000B58CC" w:rsidRDefault="00EF3BB8" w:rsidP="00A06476">
      <w:pPr>
        <w:pBdr>
          <w:bottom w:val="single" w:sz="12" w:space="0" w:color="808080"/>
        </w:pBdr>
        <w:rPr>
          <w:rFonts w:eastAsia="Arial"/>
        </w:rPr>
      </w:pPr>
      <w:proofErr w:type="spellStart"/>
      <w:r w:rsidRPr="00811A4D">
        <w:rPr>
          <w:rFonts w:eastAsia="Arial"/>
        </w:rPr>
        <w:t>Harker</w:t>
      </w:r>
      <w:proofErr w:type="spellEnd"/>
      <w:r w:rsidRPr="00811A4D">
        <w:rPr>
          <w:rFonts w:eastAsia="Arial"/>
        </w:rPr>
        <w:t xml:space="preserve">, D. (1985) </w:t>
      </w:r>
      <w:proofErr w:type="spellStart"/>
      <w:r w:rsidRPr="00811A4D">
        <w:rPr>
          <w:rFonts w:eastAsia="Arial"/>
          <w:i/>
          <w:iCs/>
        </w:rPr>
        <w:t>Fakesong</w:t>
      </w:r>
      <w:proofErr w:type="spellEnd"/>
      <w:r w:rsidRPr="00811A4D">
        <w:rPr>
          <w:rFonts w:eastAsia="Arial"/>
          <w:i/>
          <w:iCs/>
        </w:rPr>
        <w:t xml:space="preserve">: </w:t>
      </w:r>
      <w:r w:rsidR="00C92736">
        <w:rPr>
          <w:rFonts w:eastAsia="Arial"/>
          <w:i/>
          <w:iCs/>
        </w:rPr>
        <w:t>T</w:t>
      </w:r>
      <w:r w:rsidRPr="00811A4D">
        <w:rPr>
          <w:rFonts w:eastAsia="Arial"/>
          <w:i/>
          <w:iCs/>
        </w:rPr>
        <w:t xml:space="preserve">he </w:t>
      </w:r>
      <w:r w:rsidR="00C92736">
        <w:rPr>
          <w:rFonts w:eastAsia="Arial"/>
          <w:i/>
          <w:iCs/>
        </w:rPr>
        <w:t>M</w:t>
      </w:r>
      <w:r w:rsidRPr="00811A4D">
        <w:rPr>
          <w:rFonts w:eastAsia="Arial"/>
          <w:i/>
          <w:iCs/>
        </w:rPr>
        <w:t xml:space="preserve">anufacture of British </w:t>
      </w:r>
      <w:r w:rsidR="00C92736">
        <w:rPr>
          <w:rFonts w:eastAsia="Arial"/>
          <w:i/>
          <w:iCs/>
        </w:rPr>
        <w:t>F</w:t>
      </w:r>
      <w:r w:rsidRPr="00811A4D">
        <w:rPr>
          <w:rFonts w:eastAsia="Arial"/>
          <w:i/>
          <w:iCs/>
        </w:rPr>
        <w:t xml:space="preserve">olk </w:t>
      </w:r>
      <w:r w:rsidR="00C92736">
        <w:rPr>
          <w:rFonts w:eastAsia="Arial"/>
          <w:i/>
          <w:iCs/>
        </w:rPr>
        <w:t>S</w:t>
      </w:r>
      <w:r w:rsidRPr="00811A4D">
        <w:rPr>
          <w:rFonts w:eastAsia="Arial"/>
          <w:i/>
          <w:iCs/>
        </w:rPr>
        <w:t>ong, 1700 to the present day</w:t>
      </w:r>
      <w:r w:rsidRPr="00811A4D">
        <w:rPr>
          <w:rFonts w:eastAsia="Arial"/>
        </w:rPr>
        <w:t xml:space="preserve">, Milton Keynes: Open University Press.  </w:t>
      </w:r>
    </w:p>
    <w:p w14:paraId="1DA7A58C" w14:textId="77777777" w:rsidR="000B58CC" w:rsidRPr="00811A4D" w:rsidRDefault="000B58CC" w:rsidP="00A06476">
      <w:pPr>
        <w:pBdr>
          <w:bottom w:val="single" w:sz="12" w:space="0" w:color="808080"/>
        </w:pBdr>
        <w:rPr>
          <w:rFonts w:eastAsia="Arial"/>
        </w:rPr>
      </w:pPr>
    </w:p>
    <w:p w14:paraId="43869C1D" w14:textId="1B0AF10F" w:rsidR="000B58CC" w:rsidRDefault="00EF3BB8" w:rsidP="00A06476">
      <w:pPr>
        <w:pBdr>
          <w:bottom w:val="single" w:sz="12" w:space="0" w:color="808080"/>
        </w:pBdr>
        <w:rPr>
          <w:rFonts w:eastAsia="Arial"/>
        </w:rPr>
      </w:pPr>
      <w:proofErr w:type="spellStart"/>
      <w:r w:rsidRPr="00811A4D">
        <w:rPr>
          <w:rFonts w:eastAsia="Arial"/>
        </w:rPr>
        <w:t>Karpeles</w:t>
      </w:r>
      <w:proofErr w:type="spellEnd"/>
      <w:r w:rsidRPr="00811A4D">
        <w:rPr>
          <w:rFonts w:eastAsia="Arial"/>
        </w:rPr>
        <w:t>, M. (rev. ed., 1967)</w:t>
      </w:r>
      <w:r w:rsidRPr="00811A4D">
        <w:rPr>
          <w:rFonts w:eastAsia="Arial"/>
          <w:i/>
          <w:iCs/>
        </w:rPr>
        <w:t xml:space="preserve"> Cecil Sharp: </w:t>
      </w:r>
      <w:r w:rsidR="00C92736">
        <w:rPr>
          <w:rFonts w:eastAsia="Arial"/>
          <w:i/>
          <w:iCs/>
        </w:rPr>
        <w:t>H</w:t>
      </w:r>
      <w:r w:rsidRPr="00811A4D">
        <w:rPr>
          <w:rFonts w:eastAsia="Arial"/>
          <w:i/>
          <w:iCs/>
        </w:rPr>
        <w:t xml:space="preserve">is </w:t>
      </w:r>
      <w:r w:rsidR="00C92736">
        <w:rPr>
          <w:rFonts w:eastAsia="Arial"/>
          <w:i/>
          <w:iCs/>
        </w:rPr>
        <w:t>L</w:t>
      </w:r>
      <w:r w:rsidRPr="00811A4D">
        <w:rPr>
          <w:rFonts w:eastAsia="Arial"/>
          <w:i/>
          <w:iCs/>
        </w:rPr>
        <w:t xml:space="preserve">ife and </w:t>
      </w:r>
      <w:r w:rsidR="00C92736">
        <w:rPr>
          <w:rFonts w:eastAsia="Arial"/>
          <w:i/>
          <w:iCs/>
        </w:rPr>
        <w:t>W</w:t>
      </w:r>
      <w:r w:rsidRPr="00811A4D">
        <w:rPr>
          <w:rFonts w:eastAsia="Arial"/>
          <w:i/>
          <w:iCs/>
        </w:rPr>
        <w:t>ork</w:t>
      </w:r>
      <w:r w:rsidRPr="00811A4D">
        <w:rPr>
          <w:rFonts w:eastAsia="Arial"/>
        </w:rPr>
        <w:t xml:space="preserve">, London: Routledge &amp; </w:t>
      </w:r>
      <w:proofErr w:type="spellStart"/>
      <w:r w:rsidRPr="00811A4D">
        <w:rPr>
          <w:rFonts w:eastAsia="Arial"/>
        </w:rPr>
        <w:t>Kegan</w:t>
      </w:r>
      <w:proofErr w:type="spellEnd"/>
      <w:r w:rsidRPr="00811A4D">
        <w:rPr>
          <w:rFonts w:eastAsia="Arial"/>
        </w:rPr>
        <w:t xml:space="preserve"> Paul.  </w:t>
      </w:r>
    </w:p>
    <w:p w14:paraId="1E1FDD7A" w14:textId="77777777" w:rsidR="000B58CC" w:rsidRPr="00811A4D" w:rsidRDefault="000B58CC" w:rsidP="00A06476">
      <w:pPr>
        <w:pBdr>
          <w:bottom w:val="single" w:sz="12" w:space="0" w:color="808080"/>
        </w:pBdr>
        <w:rPr>
          <w:rFonts w:eastAsia="Arial"/>
        </w:rPr>
      </w:pPr>
    </w:p>
    <w:p w14:paraId="47805C19" w14:textId="5CADCA28" w:rsidR="000B58CC" w:rsidRDefault="00EF3BB8" w:rsidP="00A06476">
      <w:pPr>
        <w:pBdr>
          <w:bottom w:val="single" w:sz="12" w:space="0" w:color="808080"/>
        </w:pBdr>
        <w:rPr>
          <w:rFonts w:eastAsia="Arial"/>
          <w:b/>
          <w:bCs/>
          <w:iCs/>
        </w:rPr>
      </w:pPr>
      <w:proofErr w:type="spellStart"/>
      <w:r w:rsidRPr="00811A4D">
        <w:rPr>
          <w:rFonts w:eastAsia="Arial"/>
        </w:rPr>
        <w:t>Walkowitz</w:t>
      </w:r>
      <w:proofErr w:type="spellEnd"/>
      <w:r w:rsidRPr="00811A4D">
        <w:rPr>
          <w:rFonts w:eastAsia="Arial"/>
        </w:rPr>
        <w:t xml:space="preserve">, D. J. (2010) </w:t>
      </w:r>
      <w:r w:rsidRPr="00811A4D">
        <w:rPr>
          <w:rFonts w:eastAsia="Arial"/>
          <w:i/>
          <w:iCs/>
        </w:rPr>
        <w:t xml:space="preserve">City Folk: English </w:t>
      </w:r>
      <w:r w:rsidR="003C0BC0">
        <w:rPr>
          <w:rFonts w:eastAsia="Arial"/>
          <w:i/>
          <w:iCs/>
        </w:rPr>
        <w:t>C</w:t>
      </w:r>
      <w:r w:rsidRPr="00811A4D">
        <w:rPr>
          <w:rFonts w:eastAsia="Arial"/>
          <w:i/>
          <w:iCs/>
        </w:rPr>
        <w:t xml:space="preserve">ountry </w:t>
      </w:r>
      <w:r w:rsidR="003C0BC0">
        <w:rPr>
          <w:rFonts w:eastAsia="Arial"/>
          <w:i/>
          <w:iCs/>
        </w:rPr>
        <w:t>D</w:t>
      </w:r>
      <w:r w:rsidRPr="00811A4D">
        <w:rPr>
          <w:rFonts w:eastAsia="Arial"/>
          <w:i/>
          <w:iCs/>
        </w:rPr>
        <w:t xml:space="preserve">ance and the </w:t>
      </w:r>
      <w:r w:rsidR="003C0BC0">
        <w:rPr>
          <w:rFonts w:eastAsia="Arial"/>
          <w:i/>
          <w:iCs/>
        </w:rPr>
        <w:t>P</w:t>
      </w:r>
      <w:r w:rsidRPr="00811A4D">
        <w:rPr>
          <w:rFonts w:eastAsia="Arial"/>
          <w:i/>
          <w:iCs/>
        </w:rPr>
        <w:t xml:space="preserve">olitics of the </w:t>
      </w:r>
      <w:r w:rsidR="003C0BC0">
        <w:rPr>
          <w:rFonts w:eastAsia="Arial"/>
          <w:i/>
          <w:iCs/>
        </w:rPr>
        <w:t>F</w:t>
      </w:r>
      <w:r w:rsidRPr="00811A4D">
        <w:rPr>
          <w:rFonts w:eastAsia="Arial"/>
          <w:i/>
          <w:iCs/>
        </w:rPr>
        <w:t xml:space="preserve">olk in </w:t>
      </w:r>
      <w:r w:rsidR="003C0BC0">
        <w:rPr>
          <w:rFonts w:eastAsia="Arial"/>
          <w:i/>
          <w:iCs/>
        </w:rPr>
        <w:t>M</w:t>
      </w:r>
      <w:r w:rsidRPr="00811A4D">
        <w:rPr>
          <w:rFonts w:eastAsia="Arial"/>
          <w:i/>
          <w:iCs/>
        </w:rPr>
        <w:t>odern America</w:t>
      </w:r>
      <w:r w:rsidRPr="00811A4D">
        <w:rPr>
          <w:rFonts w:eastAsia="Arial"/>
        </w:rPr>
        <w:t xml:space="preserve">, New York: New York University Press.  </w:t>
      </w:r>
    </w:p>
    <w:p w14:paraId="225A0F90" w14:textId="77777777" w:rsidR="000B58CC" w:rsidRPr="00811A4D" w:rsidRDefault="000B58CC" w:rsidP="00A06476">
      <w:pPr>
        <w:pBdr>
          <w:bottom w:val="single" w:sz="12" w:space="0" w:color="808080"/>
        </w:pBdr>
        <w:rPr>
          <w:rFonts w:eastAsia="Arial"/>
        </w:rPr>
      </w:pPr>
    </w:p>
    <w:p w14:paraId="0F4B7E46" w14:textId="123148C2" w:rsidR="00A06476" w:rsidRDefault="00EF3BB8" w:rsidP="00A06476">
      <w:pPr>
        <w:pBdr>
          <w:bottom w:val="single" w:sz="12" w:space="0" w:color="808080"/>
        </w:pBdr>
        <w:rPr>
          <w:rFonts w:eastAsia="Arial"/>
        </w:rPr>
      </w:pPr>
      <w:r w:rsidRPr="00B91AC7">
        <w:rPr>
          <w:rFonts w:eastAsia="Arial"/>
          <w:b/>
          <w:bCs/>
          <w:iCs/>
        </w:rPr>
        <w:t>Archive</w:t>
      </w:r>
      <w:r w:rsidR="003C0BC0">
        <w:rPr>
          <w:rFonts w:eastAsia="Arial"/>
          <w:b/>
          <w:bCs/>
          <w:iCs/>
        </w:rPr>
        <w:t>s</w:t>
      </w:r>
    </w:p>
    <w:p w14:paraId="5E37FAE0" w14:textId="07C1075B" w:rsidR="00A06476" w:rsidRDefault="00EF3BB8" w:rsidP="00DC1EE9">
      <w:pPr>
        <w:pBdr>
          <w:bottom w:val="single" w:sz="12" w:space="0" w:color="808080"/>
        </w:pBdr>
        <w:rPr>
          <w:rFonts w:eastAsia="Arial"/>
        </w:rPr>
      </w:pPr>
      <w:proofErr w:type="gramStart"/>
      <w:r w:rsidRPr="00811A4D">
        <w:rPr>
          <w:rFonts w:eastAsia="Arial"/>
        </w:rPr>
        <w:t xml:space="preserve">Sharp, </w:t>
      </w:r>
      <w:r w:rsidR="003C439E" w:rsidRPr="00811A4D">
        <w:rPr>
          <w:rFonts w:eastAsia="Arial"/>
        </w:rPr>
        <w:t>C</w:t>
      </w:r>
      <w:r w:rsidR="003C439E">
        <w:rPr>
          <w:rFonts w:eastAsia="Arial"/>
        </w:rPr>
        <w:t>.</w:t>
      </w:r>
      <w:r w:rsidR="003C439E" w:rsidRPr="00811A4D">
        <w:rPr>
          <w:rFonts w:eastAsia="Arial"/>
        </w:rPr>
        <w:t xml:space="preserve"> </w:t>
      </w:r>
      <w:r w:rsidRPr="00811A4D">
        <w:rPr>
          <w:rFonts w:eastAsia="Arial"/>
        </w:rPr>
        <w:t>J.</w:t>
      </w:r>
      <w:proofErr w:type="gramEnd"/>
      <w:r w:rsidRPr="00811A4D">
        <w:rPr>
          <w:rFonts w:eastAsia="Arial"/>
        </w:rPr>
        <w:t xml:space="preserve">  </w:t>
      </w:r>
      <w:r w:rsidRPr="00811A4D">
        <w:rPr>
          <w:rFonts w:eastAsia="Arial"/>
          <w:i/>
          <w:iCs/>
        </w:rPr>
        <w:t xml:space="preserve">Diary, </w:t>
      </w:r>
      <w:r w:rsidR="003C439E">
        <w:rPr>
          <w:rFonts w:eastAsia="Arial"/>
          <w:i/>
          <w:iCs/>
        </w:rPr>
        <w:t>L</w:t>
      </w:r>
      <w:r w:rsidRPr="00811A4D">
        <w:rPr>
          <w:rFonts w:eastAsia="Arial"/>
          <w:i/>
          <w:iCs/>
        </w:rPr>
        <w:t xml:space="preserve">ectures, </w:t>
      </w:r>
      <w:r w:rsidR="003C439E">
        <w:rPr>
          <w:rFonts w:eastAsia="Arial"/>
          <w:i/>
          <w:iCs/>
        </w:rPr>
        <w:t>M</w:t>
      </w:r>
      <w:r w:rsidRPr="00811A4D">
        <w:rPr>
          <w:rFonts w:eastAsia="Arial"/>
          <w:i/>
          <w:iCs/>
        </w:rPr>
        <w:t xml:space="preserve">iscellaneous </w:t>
      </w:r>
      <w:r w:rsidR="003C439E">
        <w:rPr>
          <w:rFonts w:eastAsia="Arial"/>
          <w:i/>
          <w:iCs/>
        </w:rPr>
        <w:t>P</w:t>
      </w:r>
      <w:r w:rsidRPr="00811A4D">
        <w:rPr>
          <w:rFonts w:eastAsia="Arial"/>
          <w:i/>
          <w:iCs/>
        </w:rPr>
        <w:t xml:space="preserve">apers, </w:t>
      </w:r>
      <w:r w:rsidRPr="00811A4D">
        <w:rPr>
          <w:rFonts w:eastAsia="Arial"/>
        </w:rPr>
        <w:t xml:space="preserve">London: Vaughan Williams Memorial Library, </w:t>
      </w:r>
      <w:hyperlink r:id="rId9" w:history="1">
        <w:r w:rsidRPr="00811A4D">
          <w:rPr>
            <w:rFonts w:eastAsia="Arial"/>
            <w:i/>
            <w:iCs/>
          </w:rPr>
          <w:t>library</w:t>
        </w:r>
      </w:hyperlink>
      <w:hyperlink r:id="rId10" w:history="1">
        <w:r w:rsidRPr="00811A4D">
          <w:rPr>
            <w:rFonts w:eastAsia="Arial"/>
            <w:i/>
            <w:iCs/>
          </w:rPr>
          <w:t>.</w:t>
        </w:r>
      </w:hyperlink>
      <w:hyperlink r:id="rId11" w:history="1">
        <w:proofErr w:type="gramStart"/>
        <w:r w:rsidRPr="00811A4D">
          <w:rPr>
            <w:rFonts w:eastAsia="Arial"/>
            <w:i/>
            <w:iCs/>
          </w:rPr>
          <w:t>efdss</w:t>
        </w:r>
        <w:proofErr w:type="gramEnd"/>
      </w:hyperlink>
      <w:hyperlink r:id="rId12" w:history="1">
        <w:r w:rsidRPr="00811A4D">
          <w:rPr>
            <w:rFonts w:eastAsia="Arial"/>
            <w:i/>
            <w:iCs/>
          </w:rPr>
          <w:t>.</w:t>
        </w:r>
      </w:hyperlink>
      <w:hyperlink r:id="rId13" w:history="1">
        <w:proofErr w:type="gramStart"/>
        <w:r w:rsidRPr="00811A4D">
          <w:rPr>
            <w:rFonts w:eastAsia="Arial"/>
            <w:i/>
            <w:iCs/>
          </w:rPr>
          <w:t>org</w:t>
        </w:r>
        <w:proofErr w:type="gramEnd"/>
      </w:hyperlink>
      <w:hyperlink r:id="rId14" w:history="1">
        <w:r w:rsidRPr="00811A4D">
          <w:rPr>
            <w:rFonts w:eastAsia="Arial"/>
            <w:i/>
            <w:iCs/>
          </w:rPr>
          <w:t>/</w:t>
        </w:r>
      </w:hyperlink>
      <w:hyperlink r:id="rId15" w:history="1">
        <w:r w:rsidRPr="00811A4D">
          <w:rPr>
            <w:rFonts w:eastAsia="Arial"/>
            <w:i/>
            <w:iCs/>
          </w:rPr>
          <w:t>cgi</w:t>
        </w:r>
      </w:hyperlink>
      <w:hyperlink r:id="rId16" w:history="1">
        <w:r w:rsidRPr="00811A4D">
          <w:rPr>
            <w:rFonts w:eastAsia="Arial"/>
            <w:i/>
            <w:iCs/>
          </w:rPr>
          <w:t>/</w:t>
        </w:r>
      </w:hyperlink>
      <w:hyperlink r:id="rId17" w:history="1">
        <w:r w:rsidRPr="00811A4D">
          <w:rPr>
            <w:rFonts w:eastAsia="Arial"/>
            <w:i/>
            <w:iCs/>
          </w:rPr>
          <w:t>bin</w:t>
        </w:r>
      </w:hyperlink>
      <w:hyperlink r:id="rId18" w:history="1">
        <w:r w:rsidRPr="00811A4D">
          <w:rPr>
            <w:rFonts w:eastAsia="Arial"/>
            <w:i/>
            <w:iCs/>
          </w:rPr>
          <w:t>/</w:t>
        </w:r>
      </w:hyperlink>
      <w:hyperlink r:id="rId19" w:history="1">
        <w:r w:rsidRPr="00811A4D">
          <w:rPr>
            <w:rFonts w:eastAsia="Arial"/>
            <w:i/>
            <w:iCs/>
          </w:rPr>
          <w:t>sharpdiaries</w:t>
        </w:r>
      </w:hyperlink>
      <w:hyperlink r:id="rId20" w:history="1">
        <w:r w:rsidRPr="00811A4D">
          <w:rPr>
            <w:rFonts w:eastAsia="Arial"/>
            <w:i/>
            <w:iCs/>
          </w:rPr>
          <w:t>.</w:t>
        </w:r>
      </w:hyperlink>
      <w:hyperlink r:id="rId21" w:history="1">
        <w:proofErr w:type="gramStart"/>
        <w:r w:rsidRPr="00811A4D">
          <w:rPr>
            <w:rFonts w:eastAsia="Arial"/>
            <w:i/>
            <w:iCs/>
          </w:rPr>
          <w:t>cgi</w:t>
        </w:r>
        <w:proofErr w:type="gramEnd"/>
      </w:hyperlink>
      <w:r w:rsidRPr="00811A4D">
        <w:rPr>
          <w:rFonts w:eastAsia="Arial"/>
          <w:i/>
          <w:iCs/>
        </w:rPr>
        <w:t xml:space="preserve">.  </w:t>
      </w:r>
      <w:r w:rsidRPr="00811A4D">
        <w:rPr>
          <w:rFonts w:eastAsia="Arial"/>
        </w:rPr>
        <w:t xml:space="preserve">The library of the English Folk Dance and Song Society has </w:t>
      </w:r>
      <w:r w:rsidR="003C0BC0">
        <w:rPr>
          <w:rFonts w:eastAsia="Arial"/>
        </w:rPr>
        <w:t xml:space="preserve">placed </w:t>
      </w:r>
      <w:r w:rsidRPr="00811A4D">
        <w:rPr>
          <w:rFonts w:eastAsia="Arial"/>
        </w:rPr>
        <w:t>Sharp</w:t>
      </w:r>
      <w:r w:rsidR="003C0BC0">
        <w:rPr>
          <w:rFonts w:eastAsia="Arial"/>
        </w:rPr>
        <w:t>’</w:t>
      </w:r>
      <w:r w:rsidRPr="00811A4D">
        <w:rPr>
          <w:rFonts w:eastAsia="Arial"/>
        </w:rPr>
        <w:t xml:space="preserve">s diaries and </w:t>
      </w:r>
      <w:r w:rsidR="003C0BC0">
        <w:rPr>
          <w:rFonts w:eastAsia="Arial"/>
        </w:rPr>
        <w:t>most</w:t>
      </w:r>
      <w:r w:rsidRPr="00811A4D">
        <w:rPr>
          <w:rFonts w:eastAsia="Arial"/>
        </w:rPr>
        <w:t xml:space="preserve"> of his papers on line.</w:t>
      </w:r>
    </w:p>
    <w:p w14:paraId="24A04D1A" w14:textId="77777777" w:rsidR="00A06476" w:rsidRDefault="00A06476" w:rsidP="00DC1EE9">
      <w:pPr>
        <w:pBdr>
          <w:bottom w:val="single" w:sz="12" w:space="0" w:color="808080"/>
        </w:pBdr>
        <w:rPr>
          <w:rFonts w:eastAsia="Arial"/>
        </w:rPr>
      </w:pPr>
    </w:p>
    <w:p w14:paraId="34BA9D3C" w14:textId="1343EF79" w:rsidR="00A06476" w:rsidRDefault="00596C20" w:rsidP="00DC1EE9">
      <w:pPr>
        <w:pBdr>
          <w:bottom w:val="single" w:sz="12" w:space="0" w:color="808080"/>
        </w:pBdr>
        <w:rPr>
          <w:rFonts w:eastAsia="Arial"/>
          <w:b/>
        </w:rPr>
      </w:pPr>
      <w:r>
        <w:rPr>
          <w:rFonts w:eastAsia="Arial"/>
        </w:rPr>
        <w:t xml:space="preserve">Daniel J. </w:t>
      </w:r>
      <w:proofErr w:type="spellStart"/>
      <w:r>
        <w:rPr>
          <w:rFonts w:eastAsia="Arial"/>
        </w:rPr>
        <w:t>Walkowitz</w:t>
      </w:r>
      <w:proofErr w:type="spellEnd"/>
      <w:r>
        <w:rPr>
          <w:rFonts w:eastAsia="Arial"/>
        </w:rPr>
        <w:t>, Ph.D.</w:t>
      </w:r>
    </w:p>
    <w:p w14:paraId="762EE8E0" w14:textId="77777777" w:rsidR="00A06476" w:rsidRDefault="00A06476" w:rsidP="00DC1EE9">
      <w:pPr>
        <w:pBdr>
          <w:bottom w:val="single" w:sz="12" w:space="0" w:color="808080"/>
        </w:pBdr>
        <w:rPr>
          <w:rFonts w:eastAsia="Arial"/>
        </w:rPr>
      </w:pPr>
    </w:p>
    <w:p w14:paraId="2114536B" w14:textId="77777777" w:rsidR="00DC1EE9" w:rsidRDefault="00DC1EE9" w:rsidP="00DC1EE9">
      <w:pPr>
        <w:pBdr>
          <w:bottom w:val="single" w:sz="12" w:space="0" w:color="808080"/>
        </w:pBdr>
        <w:rPr>
          <w:rFonts w:eastAsia="Arial"/>
        </w:rPr>
      </w:pPr>
    </w:p>
    <w:p w14:paraId="6759C3D3" w14:textId="3046BE63" w:rsidR="00A06476" w:rsidRPr="00B91AC7" w:rsidRDefault="00B91AC7" w:rsidP="00DC1EE9">
      <w:pPr>
        <w:pBdr>
          <w:bottom w:val="single" w:sz="12" w:space="0" w:color="808080"/>
        </w:pBdr>
        <w:rPr>
          <w:rFonts w:eastAsia="Arial"/>
          <w:b/>
        </w:rPr>
      </w:pPr>
      <w:proofErr w:type="spellStart"/>
      <w:r w:rsidRPr="00B91AC7">
        <w:rPr>
          <w:rFonts w:eastAsia="Arial"/>
          <w:b/>
        </w:rPr>
        <w:t>Paratextual</w:t>
      </w:r>
      <w:proofErr w:type="spellEnd"/>
      <w:r w:rsidRPr="00B91AC7">
        <w:rPr>
          <w:rFonts w:eastAsia="Arial"/>
          <w:b/>
        </w:rPr>
        <w:t xml:space="preserve"> Material</w:t>
      </w:r>
    </w:p>
    <w:p w14:paraId="4EB38233" w14:textId="77777777" w:rsidR="00A06476" w:rsidRDefault="00822F10" w:rsidP="00DC1EE9">
      <w:pPr>
        <w:pBdr>
          <w:bottom w:val="single" w:sz="12" w:space="0" w:color="808080"/>
        </w:pBdr>
        <w:rPr>
          <w:rFonts w:eastAsia="Arial"/>
        </w:rPr>
      </w:pPr>
      <w:r>
        <w:rPr>
          <w:rFonts w:eastAsia="Arial"/>
        </w:rPr>
        <w:t xml:space="preserve">There are many images of Sharp, all owned by the Vaughan Williams Memorial Library at Cecil Sharp House in London.  The Librarian, Malcolm </w:t>
      </w:r>
      <w:r w:rsidR="003D0E9E">
        <w:rPr>
          <w:rFonts w:eastAsia="Arial"/>
        </w:rPr>
        <w:t xml:space="preserve">Taylor, will provide permission, typically at a low cost, if at all. </w:t>
      </w:r>
    </w:p>
    <w:p w14:paraId="4B73C819" w14:textId="77777777" w:rsidR="00A06476" w:rsidRDefault="00A06476" w:rsidP="00DC1EE9">
      <w:pPr>
        <w:pBdr>
          <w:bottom w:val="single" w:sz="12" w:space="0" w:color="808080"/>
        </w:pBdr>
        <w:rPr>
          <w:rFonts w:eastAsia="Arial"/>
        </w:rPr>
      </w:pPr>
    </w:p>
    <w:p w14:paraId="79BA6D16" w14:textId="2502B61B" w:rsidR="00A06476" w:rsidRDefault="00A06476" w:rsidP="00DC1EE9">
      <w:pPr>
        <w:pBdr>
          <w:bottom w:val="single" w:sz="12" w:space="0" w:color="808080"/>
        </w:pBdr>
        <w:rPr>
          <w:rFonts w:eastAsia="Arial"/>
        </w:rPr>
      </w:pPr>
      <w:r>
        <w:rPr>
          <w:rFonts w:eastAsia="Arial"/>
        </w:rPr>
        <w:t>The classic image is below.</w:t>
      </w:r>
      <w:r w:rsidR="003D0E9E">
        <w:rPr>
          <w:rFonts w:eastAsia="Arial"/>
        </w:rPr>
        <w:t xml:space="preserve"> </w:t>
      </w:r>
    </w:p>
    <w:p w14:paraId="7FF7DED2" w14:textId="77777777" w:rsidR="00A06476" w:rsidRDefault="00A06476" w:rsidP="00DC1EE9">
      <w:pPr>
        <w:pBdr>
          <w:bottom w:val="single" w:sz="12" w:space="0" w:color="808080"/>
        </w:pBdr>
        <w:rPr>
          <w:rFonts w:eastAsia="Arial"/>
        </w:rPr>
      </w:pPr>
    </w:p>
    <w:p w14:paraId="21BB605F" w14:textId="7410F0FD" w:rsidR="00596C20" w:rsidRDefault="00A06476" w:rsidP="00DC1EE9">
      <w:pPr>
        <w:pBdr>
          <w:bottom w:val="single" w:sz="12" w:space="0" w:color="808080"/>
        </w:pBdr>
        <w:rPr>
          <w:rFonts w:eastAsia="Arial"/>
        </w:rPr>
      </w:pPr>
      <w:r w:rsidRPr="00596C20">
        <w:rPr>
          <w:rFonts w:eastAsia="Arial"/>
          <w:noProof/>
        </w:rPr>
        <w:drawing>
          <wp:inline distT="0" distB="0" distL="0" distR="0" wp14:anchorId="465BC142" wp14:editId="4911E60E">
            <wp:extent cx="2576195" cy="3164205"/>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576195" cy="3164205"/>
                    </a:xfrm>
                    <a:prstGeom prst="rect">
                      <a:avLst/>
                    </a:prstGeom>
                    <a:noFill/>
                    <a:ln w="9525">
                      <a:noFill/>
                      <a:miter lim="800000"/>
                      <a:headEnd/>
                      <a:tailEnd/>
                    </a:ln>
                  </pic:spPr>
                </pic:pic>
              </a:graphicData>
            </a:graphic>
          </wp:inline>
        </w:drawing>
      </w:r>
    </w:p>
    <w:p w14:paraId="08737A43" w14:textId="77777777" w:rsidR="00DC1EE9" w:rsidRDefault="00DC1EE9" w:rsidP="00DC1EE9">
      <w:pPr>
        <w:pBdr>
          <w:bottom w:val="single" w:sz="12" w:space="0" w:color="808080"/>
        </w:pBdr>
        <w:rPr>
          <w:rFonts w:eastAsia="Arial"/>
        </w:rPr>
      </w:pPr>
    </w:p>
    <w:p w14:paraId="2C6CF00F" w14:textId="3B3EF983" w:rsidR="00EF3BB8" w:rsidRPr="00811A4D" w:rsidRDefault="00EF3BB8">
      <w:pPr>
        <w:rPr>
          <w:rFonts w:eastAsia="Arial"/>
        </w:rPr>
      </w:pPr>
    </w:p>
    <w:sectPr w:rsidR="00EF3BB8" w:rsidRPr="00811A4D" w:rsidSect="00811A4D">
      <w:headerReference w:type="even" r:id="rId23"/>
      <w:headerReference w:type="default" r:id="rId24"/>
      <w:footerReference w:type="even" r:id="rId25"/>
      <w:footerReference w:type="default" r:id="rId2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A5385" w14:textId="77777777" w:rsidR="008D2394" w:rsidRDefault="008D2394">
      <w:r>
        <w:separator/>
      </w:r>
    </w:p>
  </w:endnote>
  <w:endnote w:type="continuationSeparator" w:id="0">
    <w:p w14:paraId="30B64D4B" w14:textId="77777777" w:rsidR="008D2394" w:rsidRDefault="008D2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F4D44" w14:textId="77777777" w:rsidR="008D2394" w:rsidRDefault="008D2394" w:rsidP="00EF3B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43F13A" w14:textId="77777777" w:rsidR="008D2394" w:rsidRDefault="008D2394" w:rsidP="00811A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DD1BE" w14:textId="77777777" w:rsidR="008D2394" w:rsidRDefault="008D2394" w:rsidP="00811A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72AFE" w14:textId="77777777" w:rsidR="008D2394" w:rsidRDefault="008D2394">
      <w:r>
        <w:separator/>
      </w:r>
    </w:p>
  </w:footnote>
  <w:footnote w:type="continuationSeparator" w:id="0">
    <w:p w14:paraId="376F9718" w14:textId="77777777" w:rsidR="008D2394" w:rsidRDefault="008D23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ED3BE" w14:textId="77777777" w:rsidR="008D2394" w:rsidRDefault="008D2394" w:rsidP="00EF3BB8">
    <w:pPr>
      <w:pStyle w:val="Header"/>
      <w:framePr w:wrap="around" w:vAnchor="text" w:hAnchor="margin" w:xAlign="right" w:y="1"/>
      <w:rPr>
        <w:ins w:id="1" w:author="Allana Lindgren" w:date="2012-08-31T16:40:00Z"/>
        <w:rStyle w:val="PageNumber"/>
      </w:rPr>
    </w:pPr>
    <w:ins w:id="2" w:author="Allana Lindgren" w:date="2012-08-31T16:40:00Z">
      <w:r>
        <w:rPr>
          <w:rStyle w:val="PageNumber"/>
        </w:rPr>
        <w:fldChar w:fldCharType="begin"/>
      </w:r>
      <w:r>
        <w:rPr>
          <w:rStyle w:val="PageNumber"/>
        </w:rPr>
        <w:instrText xml:space="preserve">PAGE  </w:instrText>
      </w:r>
      <w:r>
        <w:rPr>
          <w:rStyle w:val="PageNumber"/>
        </w:rPr>
        <w:fldChar w:fldCharType="end"/>
      </w:r>
    </w:ins>
  </w:p>
  <w:p w14:paraId="23FDFB4A" w14:textId="77777777" w:rsidR="008D2394" w:rsidRDefault="008D2394">
    <w:pPr>
      <w:pStyle w:val="Header"/>
      <w:ind w:right="360"/>
      <w:pPrChange w:id="3" w:author="Allana Lindgren" w:date="2012-08-31T16:40:00Z">
        <w:pPr>
          <w:pStyle w:val="Header"/>
        </w:pPr>
      </w:pPrChang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2C052" w14:textId="77777777" w:rsidR="008D2394" w:rsidRDefault="008D2394" w:rsidP="00EF3BB8">
    <w:pPr>
      <w:pStyle w:val="Header"/>
      <w:framePr w:wrap="around" w:vAnchor="text" w:hAnchor="margin" w:xAlign="right" w:y="1"/>
      <w:rPr>
        <w:ins w:id="4" w:author="Allana Lindgren" w:date="2012-08-31T16:40:00Z"/>
        <w:rStyle w:val="PageNumber"/>
      </w:rPr>
    </w:pPr>
    <w:ins w:id="5" w:author="Allana Lindgren" w:date="2012-08-31T16:40:00Z">
      <w:r>
        <w:rPr>
          <w:rStyle w:val="PageNumber"/>
        </w:rPr>
        <w:fldChar w:fldCharType="begin"/>
      </w:r>
      <w:r>
        <w:rPr>
          <w:rStyle w:val="PageNumber"/>
        </w:rPr>
        <w:instrText xml:space="preserve">PAGE  </w:instrText>
      </w:r>
    </w:ins>
    <w:r>
      <w:rPr>
        <w:rStyle w:val="PageNumber"/>
      </w:rPr>
      <w:fldChar w:fldCharType="separate"/>
    </w:r>
    <w:r w:rsidR="00087527">
      <w:rPr>
        <w:rStyle w:val="PageNumber"/>
        <w:noProof/>
      </w:rPr>
      <w:t>3</w:t>
    </w:r>
    <w:ins w:id="6" w:author="Allana Lindgren" w:date="2012-08-31T16:40:00Z">
      <w:r>
        <w:rPr>
          <w:rStyle w:val="PageNumber"/>
        </w:rPr>
        <w:fldChar w:fldCharType="end"/>
      </w:r>
    </w:ins>
  </w:p>
  <w:p w14:paraId="0128B8C6" w14:textId="77777777" w:rsidR="008D2394" w:rsidRDefault="008D2394" w:rsidP="00500357">
    <w:pPr>
      <w:ind w:right="360"/>
    </w:pPr>
  </w:p>
  <w:p w14:paraId="12453323" w14:textId="77777777" w:rsidR="008D2394" w:rsidRDefault="008D2394">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80E4D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35456"/>
    <w:rsid w:val="00087527"/>
    <w:rsid w:val="000B58CC"/>
    <w:rsid w:val="00366FFB"/>
    <w:rsid w:val="003C0BC0"/>
    <w:rsid w:val="003C439E"/>
    <w:rsid w:val="003D0E9E"/>
    <w:rsid w:val="004325F5"/>
    <w:rsid w:val="004A1C67"/>
    <w:rsid w:val="004C1322"/>
    <w:rsid w:val="004E6730"/>
    <w:rsid w:val="00500357"/>
    <w:rsid w:val="0052125D"/>
    <w:rsid w:val="005328F0"/>
    <w:rsid w:val="005802CA"/>
    <w:rsid w:val="00596C20"/>
    <w:rsid w:val="005D4BC0"/>
    <w:rsid w:val="005F22CE"/>
    <w:rsid w:val="006620AC"/>
    <w:rsid w:val="00663408"/>
    <w:rsid w:val="006B5D5C"/>
    <w:rsid w:val="006E1F2E"/>
    <w:rsid w:val="006F3E2D"/>
    <w:rsid w:val="006F49D9"/>
    <w:rsid w:val="007055D5"/>
    <w:rsid w:val="00756A06"/>
    <w:rsid w:val="00780EAD"/>
    <w:rsid w:val="00811A4D"/>
    <w:rsid w:val="00822F10"/>
    <w:rsid w:val="00854FED"/>
    <w:rsid w:val="008A6943"/>
    <w:rsid w:val="008C401F"/>
    <w:rsid w:val="008D2394"/>
    <w:rsid w:val="008F3E8E"/>
    <w:rsid w:val="0093152A"/>
    <w:rsid w:val="009504CA"/>
    <w:rsid w:val="00A03CFC"/>
    <w:rsid w:val="00A06476"/>
    <w:rsid w:val="00A44F04"/>
    <w:rsid w:val="00A5129F"/>
    <w:rsid w:val="00A77B3E"/>
    <w:rsid w:val="00B0675E"/>
    <w:rsid w:val="00B91AC7"/>
    <w:rsid w:val="00BC68D0"/>
    <w:rsid w:val="00C11CAE"/>
    <w:rsid w:val="00C3132B"/>
    <w:rsid w:val="00C52DF5"/>
    <w:rsid w:val="00C92736"/>
    <w:rsid w:val="00CF52EF"/>
    <w:rsid w:val="00DC1EE9"/>
    <w:rsid w:val="00DC67EF"/>
    <w:rsid w:val="00EF3BB8"/>
    <w:rsid w:val="00F7649D"/>
    <w:rsid w:val="00FC3B90"/>
  </w:rsids>
  <m:mathPr>
    <m:mathFont m:val="Cambria Math"/>
    <m:brkBin m:val="before"/>
    <m:brkBinSub m:val="--"/>
    <m:smallFrac/>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6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 w:type="paragraph" w:styleId="Footer">
    <w:name w:val="footer"/>
    <w:basedOn w:val="Normal"/>
    <w:link w:val="FooterChar"/>
    <w:rsid w:val="00811A4D"/>
    <w:pPr>
      <w:tabs>
        <w:tab w:val="center" w:pos="4320"/>
        <w:tab w:val="right" w:pos="8640"/>
      </w:tabs>
    </w:pPr>
  </w:style>
  <w:style w:type="character" w:customStyle="1" w:styleId="FooterChar">
    <w:name w:val="Footer Char"/>
    <w:basedOn w:val="DefaultParagraphFont"/>
    <w:link w:val="Footer"/>
    <w:rsid w:val="00811A4D"/>
    <w:rPr>
      <w:color w:val="000000"/>
      <w:sz w:val="24"/>
      <w:szCs w:val="24"/>
    </w:rPr>
  </w:style>
  <w:style w:type="character" w:styleId="PageNumber">
    <w:name w:val="page number"/>
    <w:basedOn w:val="DefaultParagraphFont"/>
    <w:rsid w:val="00811A4D"/>
  </w:style>
  <w:style w:type="paragraph" w:styleId="BalloonText">
    <w:name w:val="Balloon Text"/>
    <w:basedOn w:val="Normal"/>
    <w:link w:val="BalloonTextChar"/>
    <w:rsid w:val="00811A4D"/>
    <w:rPr>
      <w:rFonts w:ascii="Lucida Grande" w:hAnsi="Lucida Grande" w:cs="Lucida Grande"/>
      <w:sz w:val="18"/>
      <w:szCs w:val="18"/>
    </w:rPr>
  </w:style>
  <w:style w:type="character" w:customStyle="1" w:styleId="BalloonTextChar">
    <w:name w:val="Balloon Text Char"/>
    <w:basedOn w:val="DefaultParagraphFont"/>
    <w:link w:val="BalloonText"/>
    <w:rsid w:val="00811A4D"/>
    <w:rPr>
      <w:rFonts w:ascii="Lucida Grande" w:hAnsi="Lucida Grande" w:cs="Lucida Grande"/>
      <w:color w:val="000000"/>
      <w:sz w:val="18"/>
      <w:szCs w:val="18"/>
    </w:rPr>
  </w:style>
  <w:style w:type="character" w:styleId="CommentReference">
    <w:name w:val="annotation reference"/>
    <w:basedOn w:val="DefaultParagraphFont"/>
    <w:rsid w:val="00811A4D"/>
    <w:rPr>
      <w:sz w:val="18"/>
      <w:szCs w:val="18"/>
    </w:rPr>
  </w:style>
  <w:style w:type="paragraph" w:styleId="CommentText">
    <w:name w:val="annotation text"/>
    <w:basedOn w:val="Normal"/>
    <w:link w:val="CommentTextChar"/>
    <w:rsid w:val="00811A4D"/>
  </w:style>
  <w:style w:type="character" w:customStyle="1" w:styleId="CommentTextChar">
    <w:name w:val="Comment Text Char"/>
    <w:basedOn w:val="DefaultParagraphFont"/>
    <w:link w:val="CommentText"/>
    <w:rsid w:val="00811A4D"/>
    <w:rPr>
      <w:color w:val="000000"/>
      <w:sz w:val="24"/>
      <w:szCs w:val="24"/>
    </w:rPr>
  </w:style>
  <w:style w:type="paragraph" w:styleId="CommentSubject">
    <w:name w:val="annotation subject"/>
    <w:basedOn w:val="CommentText"/>
    <w:next w:val="CommentText"/>
    <w:link w:val="CommentSubjectChar"/>
    <w:rsid w:val="00811A4D"/>
    <w:rPr>
      <w:b/>
      <w:bCs/>
      <w:sz w:val="20"/>
      <w:szCs w:val="20"/>
    </w:rPr>
  </w:style>
  <w:style w:type="character" w:customStyle="1" w:styleId="CommentSubjectChar">
    <w:name w:val="Comment Subject Char"/>
    <w:basedOn w:val="CommentTextChar"/>
    <w:link w:val="CommentSubject"/>
    <w:rsid w:val="00811A4D"/>
    <w:rPr>
      <w:b/>
      <w:bCs/>
      <w:color w:val="000000"/>
      <w:sz w:val="24"/>
      <w:szCs w:val="24"/>
    </w:rPr>
  </w:style>
  <w:style w:type="paragraph" w:styleId="Header">
    <w:name w:val="header"/>
    <w:basedOn w:val="Normal"/>
    <w:link w:val="HeaderChar"/>
    <w:rsid w:val="00811A4D"/>
    <w:pPr>
      <w:tabs>
        <w:tab w:val="center" w:pos="4320"/>
        <w:tab w:val="right" w:pos="8640"/>
      </w:tabs>
    </w:pPr>
  </w:style>
  <w:style w:type="character" w:customStyle="1" w:styleId="HeaderChar">
    <w:name w:val="Header Char"/>
    <w:basedOn w:val="DefaultParagraphFont"/>
    <w:link w:val="Header"/>
    <w:rsid w:val="00811A4D"/>
    <w:rPr>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 w:type="paragraph" w:styleId="Footer">
    <w:name w:val="footer"/>
    <w:basedOn w:val="Normal"/>
    <w:link w:val="FooterChar"/>
    <w:rsid w:val="00811A4D"/>
    <w:pPr>
      <w:tabs>
        <w:tab w:val="center" w:pos="4320"/>
        <w:tab w:val="right" w:pos="8640"/>
      </w:tabs>
    </w:pPr>
  </w:style>
  <w:style w:type="character" w:customStyle="1" w:styleId="FooterChar">
    <w:name w:val="Footer Char"/>
    <w:basedOn w:val="DefaultParagraphFont"/>
    <w:link w:val="Footer"/>
    <w:rsid w:val="00811A4D"/>
    <w:rPr>
      <w:color w:val="000000"/>
      <w:sz w:val="24"/>
      <w:szCs w:val="24"/>
    </w:rPr>
  </w:style>
  <w:style w:type="character" w:styleId="PageNumber">
    <w:name w:val="page number"/>
    <w:basedOn w:val="DefaultParagraphFont"/>
    <w:rsid w:val="00811A4D"/>
  </w:style>
  <w:style w:type="paragraph" w:styleId="BalloonText">
    <w:name w:val="Balloon Text"/>
    <w:basedOn w:val="Normal"/>
    <w:link w:val="BalloonTextChar"/>
    <w:rsid w:val="00811A4D"/>
    <w:rPr>
      <w:rFonts w:ascii="Lucida Grande" w:hAnsi="Lucida Grande" w:cs="Lucida Grande"/>
      <w:sz w:val="18"/>
      <w:szCs w:val="18"/>
    </w:rPr>
  </w:style>
  <w:style w:type="character" w:customStyle="1" w:styleId="BalloonTextChar">
    <w:name w:val="Balloon Text Char"/>
    <w:basedOn w:val="DefaultParagraphFont"/>
    <w:link w:val="BalloonText"/>
    <w:rsid w:val="00811A4D"/>
    <w:rPr>
      <w:rFonts w:ascii="Lucida Grande" w:hAnsi="Lucida Grande" w:cs="Lucida Grande"/>
      <w:color w:val="000000"/>
      <w:sz w:val="18"/>
      <w:szCs w:val="18"/>
    </w:rPr>
  </w:style>
  <w:style w:type="character" w:styleId="CommentReference">
    <w:name w:val="annotation reference"/>
    <w:basedOn w:val="DefaultParagraphFont"/>
    <w:rsid w:val="00811A4D"/>
    <w:rPr>
      <w:sz w:val="18"/>
      <w:szCs w:val="18"/>
    </w:rPr>
  </w:style>
  <w:style w:type="paragraph" w:styleId="CommentText">
    <w:name w:val="annotation text"/>
    <w:basedOn w:val="Normal"/>
    <w:link w:val="CommentTextChar"/>
    <w:rsid w:val="00811A4D"/>
  </w:style>
  <w:style w:type="character" w:customStyle="1" w:styleId="CommentTextChar">
    <w:name w:val="Comment Text Char"/>
    <w:basedOn w:val="DefaultParagraphFont"/>
    <w:link w:val="CommentText"/>
    <w:rsid w:val="00811A4D"/>
    <w:rPr>
      <w:color w:val="000000"/>
      <w:sz w:val="24"/>
      <w:szCs w:val="24"/>
    </w:rPr>
  </w:style>
  <w:style w:type="paragraph" w:styleId="CommentSubject">
    <w:name w:val="annotation subject"/>
    <w:basedOn w:val="CommentText"/>
    <w:next w:val="CommentText"/>
    <w:link w:val="CommentSubjectChar"/>
    <w:rsid w:val="00811A4D"/>
    <w:rPr>
      <w:b/>
      <w:bCs/>
      <w:sz w:val="20"/>
      <w:szCs w:val="20"/>
    </w:rPr>
  </w:style>
  <w:style w:type="character" w:customStyle="1" w:styleId="CommentSubjectChar">
    <w:name w:val="Comment Subject Char"/>
    <w:basedOn w:val="CommentTextChar"/>
    <w:link w:val="CommentSubject"/>
    <w:rsid w:val="00811A4D"/>
    <w:rPr>
      <w:b/>
      <w:bCs/>
      <w:color w:val="000000"/>
      <w:sz w:val="24"/>
      <w:szCs w:val="24"/>
    </w:rPr>
  </w:style>
  <w:style w:type="paragraph" w:styleId="Header">
    <w:name w:val="header"/>
    <w:basedOn w:val="Normal"/>
    <w:link w:val="HeaderChar"/>
    <w:rsid w:val="00811A4D"/>
    <w:pPr>
      <w:tabs>
        <w:tab w:val="center" w:pos="4320"/>
        <w:tab w:val="right" w:pos="8640"/>
      </w:tabs>
    </w:pPr>
  </w:style>
  <w:style w:type="character" w:customStyle="1" w:styleId="HeaderChar">
    <w:name w:val="Header Char"/>
    <w:basedOn w:val="DefaultParagraphFont"/>
    <w:link w:val="Header"/>
    <w:rsid w:val="00811A4D"/>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library.efdss.org/cgi/bin/sharpdiaries.cgi" TargetMode="External"/><Relationship Id="rId20" Type="http://schemas.openxmlformats.org/officeDocument/2006/relationships/hyperlink" Target="http://library.efdss.org/cgi/bin/sharpdiaries.cgi" TargetMode="External"/><Relationship Id="rId21" Type="http://schemas.openxmlformats.org/officeDocument/2006/relationships/hyperlink" Target="http://library.efdss.org/cgi/bin/sharpdiaries.cgi" TargetMode="External"/><Relationship Id="rId22" Type="http://schemas.openxmlformats.org/officeDocument/2006/relationships/image" Target="media/image1.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library.efdss.org/cgi/bin/sharpdiaries.cgi" TargetMode="External"/><Relationship Id="rId11" Type="http://schemas.openxmlformats.org/officeDocument/2006/relationships/hyperlink" Target="http://library.efdss.org/cgi/bin/sharpdiaries.cgi" TargetMode="External"/><Relationship Id="rId12" Type="http://schemas.openxmlformats.org/officeDocument/2006/relationships/hyperlink" Target="http://library.efdss.org/cgi/bin/sharpdiaries.cgi" TargetMode="External"/><Relationship Id="rId13" Type="http://schemas.openxmlformats.org/officeDocument/2006/relationships/hyperlink" Target="http://library.efdss.org/cgi/bin/sharpdiaries.cgi" TargetMode="External"/><Relationship Id="rId14" Type="http://schemas.openxmlformats.org/officeDocument/2006/relationships/hyperlink" Target="http://library.efdss.org/cgi/bin/sharpdiaries.cgi" TargetMode="External"/><Relationship Id="rId15" Type="http://schemas.openxmlformats.org/officeDocument/2006/relationships/hyperlink" Target="http://library.efdss.org/cgi/bin/sharpdiaries.cgi" TargetMode="External"/><Relationship Id="rId16" Type="http://schemas.openxmlformats.org/officeDocument/2006/relationships/hyperlink" Target="http://library.efdss.org/cgi/bin/sharpdiaries.cgi" TargetMode="External"/><Relationship Id="rId17" Type="http://schemas.openxmlformats.org/officeDocument/2006/relationships/hyperlink" Target="http://library.efdss.org/cgi/bin/sharpdiaries.cgi" TargetMode="External"/><Relationship Id="rId18" Type="http://schemas.openxmlformats.org/officeDocument/2006/relationships/hyperlink" Target="http://library.efdss.org/cgi/bin/sharpdiaries.cgi" TargetMode="External"/><Relationship Id="rId19" Type="http://schemas.openxmlformats.org/officeDocument/2006/relationships/hyperlink" Target="http://library.efdss.org/cgi/bin/sharpdiaries.cg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B3E2F69-5A16-ED46-A37D-83A7CA9F8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1235</Words>
  <Characters>7042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Allana Lindgren</dc:creator>
  <cp:keywords/>
  <dc:description/>
  <cp:lastModifiedBy>Editorial Comments</cp:lastModifiedBy>
  <cp:revision>7</cp:revision>
  <dcterms:created xsi:type="dcterms:W3CDTF">2013-08-17T21:49:00Z</dcterms:created>
  <dcterms:modified xsi:type="dcterms:W3CDTF">2013-08-17T22:16:00Z</dcterms:modified>
</cp:coreProperties>
</file>