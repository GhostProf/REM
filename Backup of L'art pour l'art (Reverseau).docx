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6D9E2" w14:textId="77777777" w:rsidR="004C29E7" w:rsidRPr="00CC3D90" w:rsidRDefault="004C29E7" w:rsidP="00DE3F05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CC3D90">
        <w:rPr>
          <w:rFonts w:ascii="Times New Roman" w:hAnsi="Times New Roman" w:cs="Times New Roman"/>
          <w:b/>
          <w:sz w:val="24"/>
          <w:szCs w:val="24"/>
          <w:lang w:val="en-GB"/>
        </w:rPr>
        <w:t>Anne Reverseau</w:t>
      </w:r>
      <w:r w:rsidRPr="00CC3D90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</w:t>
      </w:r>
    </w:p>
    <w:p w14:paraId="29348A27" w14:textId="34C0DEF7" w:rsidR="00106405" w:rsidRPr="00CC3D90" w:rsidRDefault="00E81E0B" w:rsidP="00DE3F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CC3D90">
        <w:rPr>
          <w:rFonts w:ascii="Times New Roman" w:hAnsi="Times New Roman" w:cs="Times New Roman"/>
          <w:b/>
          <w:sz w:val="24"/>
          <w:szCs w:val="24"/>
          <w:lang w:val="en-GB"/>
        </w:rPr>
        <w:t>L’</w:t>
      </w:r>
      <w:r w:rsidR="00106405" w:rsidRPr="00CC3D90">
        <w:rPr>
          <w:rFonts w:ascii="Times New Roman" w:hAnsi="Times New Roman" w:cs="Times New Roman"/>
          <w:b/>
          <w:sz w:val="24"/>
          <w:szCs w:val="24"/>
          <w:lang w:val="en-GB"/>
        </w:rPr>
        <w:t>Art</w:t>
      </w:r>
      <w:proofErr w:type="spellEnd"/>
      <w:r w:rsidR="00106405" w:rsidRPr="00CC3D9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pour </w:t>
      </w:r>
      <w:proofErr w:type="spellStart"/>
      <w:r w:rsidRPr="00CC3D90">
        <w:rPr>
          <w:rFonts w:ascii="Times New Roman" w:hAnsi="Times New Roman" w:cs="Times New Roman"/>
          <w:b/>
          <w:sz w:val="24"/>
          <w:szCs w:val="24"/>
          <w:lang w:val="en-GB"/>
        </w:rPr>
        <w:t>l’</w:t>
      </w:r>
      <w:r w:rsidR="00106405" w:rsidRPr="00CC3D90">
        <w:rPr>
          <w:rFonts w:ascii="Times New Roman" w:hAnsi="Times New Roman" w:cs="Times New Roman"/>
          <w:b/>
          <w:sz w:val="24"/>
          <w:szCs w:val="24"/>
          <w:lang w:val="en-GB"/>
        </w:rPr>
        <w:t>art</w:t>
      </w:r>
      <w:proofErr w:type="spellEnd"/>
      <w:r w:rsidR="00106405" w:rsidRPr="00CC3D9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7A8F7468" w14:textId="10ADF6FE" w:rsidR="00AD3457" w:rsidRPr="00CC3D90" w:rsidRDefault="007268C0" w:rsidP="00036A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A French slogan </w:t>
      </w:r>
      <w:r w:rsidR="004C29E7" w:rsidRPr="00CC3D90">
        <w:rPr>
          <w:rFonts w:ascii="Times New Roman" w:hAnsi="Times New Roman" w:cs="Times New Roman"/>
          <w:sz w:val="24"/>
          <w:szCs w:val="24"/>
          <w:lang w:val="en-US"/>
        </w:rPr>
        <w:t>lau</w:t>
      </w:r>
      <w:bookmarkStart w:id="0" w:name="_GoBack"/>
      <w:bookmarkEnd w:id="0"/>
      <w:r w:rsidR="004C29E7" w:rsidRPr="00CC3D90">
        <w:rPr>
          <w:rFonts w:ascii="Times New Roman" w:hAnsi="Times New Roman" w:cs="Times New Roman"/>
          <w:sz w:val="24"/>
          <w:szCs w:val="24"/>
          <w:lang w:val="en-US"/>
        </w:rPr>
        <w:t>nched</w:t>
      </w:r>
      <w:r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in the 19</w:t>
      </w:r>
      <w:r w:rsidRPr="00CC3D9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4C29E7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CC3D90">
        <w:rPr>
          <w:rFonts w:ascii="Times New Roman" w:hAnsi="Times New Roman" w:cs="Times New Roman"/>
          <w:sz w:val="24"/>
          <w:szCs w:val="24"/>
          <w:lang w:val="en-US"/>
        </w:rPr>
        <w:t>entury, “</w:t>
      </w:r>
      <w:proofErr w:type="spellStart"/>
      <w:r w:rsidRPr="00CC3D90">
        <w:rPr>
          <w:rFonts w:ascii="Times New Roman" w:hAnsi="Times New Roman" w:cs="Times New Roman"/>
          <w:sz w:val="24"/>
          <w:szCs w:val="24"/>
          <w:lang w:val="en-US"/>
        </w:rPr>
        <w:t>L’Art</w:t>
      </w:r>
      <w:proofErr w:type="spellEnd"/>
      <w:r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pour art” </w:t>
      </w:r>
      <w:r w:rsidR="00E81E0B" w:rsidRPr="00CC3D90">
        <w:rPr>
          <w:rFonts w:ascii="Times New Roman" w:hAnsi="Times New Roman" w:cs="Times New Roman"/>
          <w:sz w:val="24"/>
          <w:szCs w:val="24"/>
          <w:lang w:val="en-US"/>
        </w:rPr>
        <w:t>is generally</w:t>
      </w:r>
      <w:r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translated as “Art for art’s sake”</w:t>
      </w:r>
      <w:r w:rsidR="007724CF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ins w:id="1" w:author="Bru Sascha" w:date="2013-07-09T15:32:00Z">
        <w:r w:rsidR="008F61C6" w:rsidRPr="00E60585">
          <w:rPr>
            <w:rFonts w:ascii="Times New Roman" w:hAnsi="Times New Roman" w:cs="Times New Roman"/>
            <w:sz w:val="24"/>
            <w:szCs w:val="24"/>
            <w:lang w:val="en-US"/>
          </w:rPr>
          <w:t xml:space="preserve">The slogan </w:t>
        </w:r>
      </w:ins>
      <w:ins w:id="2" w:author="Bru Sascha" w:date="2013-07-09T15:47:00Z">
        <w:r w:rsidR="0019445D" w:rsidRPr="00CC3D90">
          <w:rPr>
            <w:rFonts w:ascii="Times New Roman" w:hAnsi="Times New Roman" w:cs="Times New Roman"/>
            <w:sz w:val="24"/>
            <w:szCs w:val="24"/>
            <w:lang w:val="en-US"/>
          </w:rPr>
          <w:t>was intended to</w:t>
        </w:r>
      </w:ins>
      <w:ins w:id="3" w:author="Bru Sascha" w:date="2013-07-09T15:32:00Z">
        <w:r w:rsidR="0019445D" w:rsidRP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 promote</w:t>
        </w:r>
        <w:r w:rsidR="008F61C6" w:rsidRP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 art </w:t>
        </w:r>
      </w:ins>
      <w:ins w:id="4" w:author="Bru Sascha" w:date="2013-07-09T15:47:00Z">
        <w:r w:rsidR="0019445D" w:rsidRP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as an object and practice </w:t>
        </w:r>
      </w:ins>
      <w:r w:rsidR="00A528B2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without any political, moral or utilitarian function. </w:t>
      </w:r>
    </w:p>
    <w:p w14:paraId="0A4A0375" w14:textId="370AF587" w:rsidR="00CC3D90" w:rsidRDefault="00036AB0" w:rsidP="00DE3F05">
      <w:pPr>
        <w:spacing w:line="240" w:lineRule="auto"/>
        <w:jc w:val="both"/>
        <w:rPr>
          <w:ins w:id="5" w:author="Anne Reverseau" w:date="2013-07-09T23:44:00Z"/>
          <w:rFonts w:ascii="Times New Roman" w:hAnsi="Times New Roman" w:cs="Times New Roman"/>
          <w:sz w:val="24"/>
          <w:szCs w:val="24"/>
          <w:lang w:val="en-US"/>
        </w:rPr>
      </w:pPr>
      <w:r w:rsidRPr="00CC3D90">
        <w:rPr>
          <w:rFonts w:ascii="Times New Roman" w:hAnsi="Times New Roman" w:cs="Times New Roman"/>
          <w:sz w:val="24"/>
          <w:szCs w:val="24"/>
          <w:lang w:val="en-US"/>
        </w:rPr>
        <w:t>Although the idea o</w:t>
      </w:r>
      <w:r w:rsidR="009655BA" w:rsidRPr="00CC3D90">
        <w:rPr>
          <w:rFonts w:ascii="Times New Roman" w:hAnsi="Times New Roman" w:cs="Times New Roman"/>
          <w:sz w:val="24"/>
          <w:szCs w:val="24"/>
          <w:lang w:val="en-US"/>
        </w:rPr>
        <w:t>f artistic or literary autonomy</w:t>
      </w:r>
      <w:r w:rsidR="00484FE9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6" w:author="Bru Sascha" w:date="2013-07-09T15:45:00Z">
        <w:r w:rsidR="0019445D" w:rsidRPr="00CC3D90">
          <w:rPr>
            <w:rFonts w:ascii="Times New Roman" w:hAnsi="Times New Roman" w:cs="Times New Roman"/>
            <w:sz w:val="24"/>
            <w:szCs w:val="24"/>
            <w:lang w:val="en-US"/>
          </w:rPr>
          <w:t>wa</w:t>
        </w:r>
      </w:ins>
      <w:r w:rsidR="00042FAD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s not new </w:t>
      </w:r>
      <w:r w:rsidR="00D26F0D" w:rsidRPr="00CC3D90">
        <w:rPr>
          <w:rFonts w:ascii="Times New Roman" w:hAnsi="Times New Roman" w:cs="Times New Roman"/>
          <w:sz w:val="24"/>
          <w:szCs w:val="24"/>
          <w:lang w:val="en-US"/>
        </w:rPr>
        <w:t>at the beginning of the 19</w:t>
      </w:r>
      <w:r w:rsidR="00D26F0D" w:rsidRPr="00CC3D9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D26F0D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Century</w:t>
      </w:r>
      <w:r w:rsidR="009655BA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D7D7D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95772" w:rsidRPr="00CC3D90">
        <w:rPr>
          <w:rFonts w:ascii="Times New Roman" w:hAnsi="Times New Roman" w:cs="Times New Roman"/>
          <w:sz w:val="24"/>
          <w:szCs w:val="24"/>
          <w:lang w:val="en-US"/>
        </w:rPr>
        <w:t>slogan</w:t>
      </w:r>
      <w:r w:rsidR="004D070E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4D070E" w:rsidRPr="00CC3D90">
        <w:rPr>
          <w:rFonts w:ascii="Times New Roman" w:hAnsi="Times New Roman" w:cs="Times New Roman"/>
          <w:sz w:val="24"/>
          <w:szCs w:val="24"/>
          <w:lang w:val="en-US"/>
        </w:rPr>
        <w:t>L’A</w:t>
      </w:r>
      <w:r w:rsidR="00484FE9" w:rsidRPr="00CC3D90">
        <w:rPr>
          <w:rFonts w:ascii="Times New Roman" w:hAnsi="Times New Roman" w:cs="Times New Roman"/>
          <w:sz w:val="24"/>
          <w:szCs w:val="24"/>
          <w:lang w:val="en-US"/>
        </w:rPr>
        <w:t>rt</w:t>
      </w:r>
      <w:proofErr w:type="spellEnd"/>
      <w:r w:rsidR="00484FE9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pour </w:t>
      </w:r>
      <w:proofErr w:type="spellStart"/>
      <w:r w:rsidR="00484FE9" w:rsidRPr="00CC3D90">
        <w:rPr>
          <w:rFonts w:ascii="Times New Roman" w:hAnsi="Times New Roman" w:cs="Times New Roman"/>
          <w:sz w:val="24"/>
          <w:szCs w:val="24"/>
          <w:lang w:val="en-US"/>
        </w:rPr>
        <w:t>l’art</w:t>
      </w:r>
      <w:proofErr w:type="spellEnd"/>
      <w:r w:rsidR="00484FE9" w:rsidRPr="00CC3D9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95772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4FE9" w:rsidRPr="00CC3D90">
        <w:rPr>
          <w:rFonts w:ascii="Times New Roman" w:hAnsi="Times New Roman" w:cs="Times New Roman"/>
          <w:sz w:val="24"/>
          <w:szCs w:val="24"/>
          <w:lang w:val="en-US"/>
        </w:rPr>
        <w:t>gathered momentum</w:t>
      </w:r>
      <w:r w:rsidR="0013410B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 w:rsidR="0013410B" w:rsidRPr="00CC3D90">
        <w:rPr>
          <w:rFonts w:ascii="Times New Roman" w:hAnsi="Times New Roman" w:cs="Times New Roman"/>
          <w:sz w:val="24"/>
          <w:szCs w:val="24"/>
          <w:lang w:val="en-US"/>
        </w:rPr>
        <w:t>Théophile</w:t>
      </w:r>
      <w:proofErr w:type="spellEnd"/>
      <w:r w:rsidR="0013410B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Gautier’s </w:t>
      </w:r>
      <w:r w:rsidR="0013410B" w:rsidRPr="00CC3D90">
        <w:rPr>
          <w:rFonts w:ascii="Times New Roman" w:hAnsi="Times New Roman" w:cs="Times New Roman"/>
          <w:i/>
          <w:sz w:val="24"/>
          <w:szCs w:val="24"/>
          <w:lang w:val="en-US"/>
        </w:rPr>
        <w:t>Mademoiselle de Maupin</w:t>
      </w:r>
      <w:ins w:id="7" w:author="Bru Sascha" w:date="2013-07-09T15:45:00Z">
        <w:r w:rsidR="0019445D" w:rsidRPr="00CC3D90">
          <w:rPr>
            <w:rFonts w:ascii="Times New Roman" w:hAnsi="Times New Roman" w:cs="Times New Roman"/>
            <w:i/>
            <w:sz w:val="24"/>
            <w:szCs w:val="24"/>
            <w:lang w:val="en-US"/>
          </w:rPr>
          <w:t xml:space="preserve"> </w:t>
        </w:r>
        <w:r w:rsidR="0019445D" w:rsidRPr="00CC3D90">
          <w:rPr>
            <w:rFonts w:ascii="Times New Roman" w:hAnsi="Times New Roman" w:cs="Times New Roman"/>
            <w:sz w:val="24"/>
            <w:szCs w:val="24"/>
            <w:highlight w:val="yellow"/>
            <w:lang w:val="en-US"/>
          </w:rPr>
          <w:t>(</w:t>
        </w:r>
      </w:ins>
      <w:ins w:id="8" w:author="Anne Reverseau" w:date="2013-07-09T23:22:00Z">
        <w:r w:rsidR="000021F3" w:rsidRPr="00CC3D90">
          <w:rPr>
            <w:rFonts w:ascii="Times New Roman" w:hAnsi="Times New Roman" w:cs="Times New Roman"/>
            <w:i/>
            <w:sz w:val="24"/>
            <w:szCs w:val="24"/>
            <w:lang w:val="en-US"/>
          </w:rPr>
          <w:t>Mademoiselle de Maupin</w:t>
        </w:r>
      </w:ins>
      <w:ins w:id="9" w:author="Bru Sascha" w:date="2013-07-09T15:45:00Z">
        <w:del w:id="10" w:author="Anne Reverseau" w:date="2013-07-09T23:22:00Z">
          <w:r w:rsidR="0019445D" w:rsidRPr="00CC3D90" w:rsidDel="000021F3">
            <w:rPr>
              <w:rFonts w:ascii="Times New Roman" w:hAnsi="Times New Roman" w:cs="Times New Roman"/>
              <w:sz w:val="24"/>
              <w:szCs w:val="24"/>
              <w:highlight w:val="yellow"/>
              <w:lang w:val="en-US"/>
            </w:rPr>
            <w:delText>English in italics</w:delText>
          </w:r>
        </w:del>
        <w:r w:rsidR="0019445D" w:rsidRPr="00CC3D90">
          <w:rPr>
            <w:rFonts w:ascii="Times New Roman" w:hAnsi="Times New Roman" w:cs="Times New Roman"/>
            <w:sz w:val="24"/>
            <w:szCs w:val="24"/>
            <w:highlight w:val="yellow"/>
            <w:lang w:val="en-US"/>
          </w:rPr>
          <w:t>)</w:t>
        </w:r>
      </w:ins>
      <w:r w:rsidR="0013410B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. The preface he wrote for this </w:t>
      </w:r>
      <w:r w:rsidR="00C51245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novel </w:t>
      </w:r>
      <w:r w:rsidR="0013410B" w:rsidRPr="00CC3D90">
        <w:rPr>
          <w:rFonts w:ascii="Times New Roman" w:hAnsi="Times New Roman" w:cs="Times New Roman"/>
          <w:sz w:val="24"/>
          <w:szCs w:val="24"/>
          <w:lang w:val="en-US"/>
        </w:rPr>
        <w:t>in 1835</w:t>
      </w:r>
      <w:r w:rsidR="00C51245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is a </w:t>
      </w:r>
      <w:r w:rsidR="0037431B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milestone in </w:t>
      </w:r>
      <w:r w:rsidR="00484FE9" w:rsidRPr="00CC3D9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7431B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iterary </w:t>
      </w:r>
      <w:r w:rsidR="00484FE9" w:rsidRPr="00CC3D9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7431B" w:rsidRPr="00CC3D90">
        <w:rPr>
          <w:rFonts w:ascii="Times New Roman" w:hAnsi="Times New Roman" w:cs="Times New Roman"/>
          <w:sz w:val="24"/>
          <w:szCs w:val="24"/>
          <w:lang w:val="en-US"/>
        </w:rPr>
        <w:t>istory</w:t>
      </w:r>
      <w:r w:rsidR="00484FE9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well </w:t>
      </w:r>
      <w:r w:rsidR="00762AF5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beyond </w:t>
      </w:r>
      <w:r w:rsidR="00484FE9" w:rsidRPr="00CC3D90">
        <w:rPr>
          <w:rFonts w:ascii="Times New Roman" w:hAnsi="Times New Roman" w:cs="Times New Roman"/>
          <w:sz w:val="24"/>
          <w:szCs w:val="24"/>
          <w:lang w:val="en-US"/>
        </w:rPr>
        <w:t>France</w:t>
      </w:r>
      <w:r w:rsidR="00762AF5" w:rsidRPr="00CC3D9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83802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66A" w:rsidRPr="00CC3D90">
        <w:rPr>
          <w:rFonts w:ascii="Times New Roman" w:hAnsi="Times New Roman" w:cs="Times New Roman"/>
          <w:sz w:val="24"/>
          <w:szCs w:val="24"/>
          <w:lang w:val="en-US"/>
        </w:rPr>
        <w:t>In this well-known text, he v</w:t>
      </w:r>
      <w:r w:rsidR="00D0256A" w:rsidRPr="00CC3D90">
        <w:rPr>
          <w:rFonts w:ascii="Times New Roman" w:hAnsi="Times New Roman" w:cs="Times New Roman"/>
          <w:sz w:val="24"/>
          <w:szCs w:val="24"/>
          <w:lang w:val="en-US"/>
        </w:rPr>
        <w:t>igorously</w:t>
      </w:r>
      <w:ins w:id="11" w:author="Bru Sascha" w:date="2013-07-09T15:46:00Z">
        <w:r w:rsidR="0019445D" w:rsidRP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 argued</w:t>
        </w:r>
      </w:ins>
      <w:r w:rsidR="00EE066A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for an art </w:t>
      </w:r>
      <w:r w:rsidR="00AD7B8B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that would have </w:t>
      </w:r>
      <w:ins w:id="12" w:author="Bru Sascha" w:date="2013-07-09T15:46:00Z">
        <w:r w:rsidR="0019445D" w:rsidRP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no other </w:t>
        </w:r>
      </w:ins>
      <w:r w:rsidR="00AD7B8B" w:rsidRPr="00CC3D90">
        <w:rPr>
          <w:rFonts w:ascii="Times New Roman" w:hAnsi="Times New Roman" w:cs="Times New Roman"/>
          <w:sz w:val="24"/>
          <w:szCs w:val="24"/>
          <w:lang w:val="en-US"/>
        </w:rPr>
        <w:t>function</w:t>
      </w:r>
      <w:ins w:id="13" w:author="Bru Sascha" w:date="2013-07-09T15:46:00Z">
        <w:r w:rsidR="0019445D" w:rsidRP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 than</w:t>
        </w:r>
      </w:ins>
      <w:r w:rsidR="00EE066A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E066A" w:rsidRPr="00CC3D90">
        <w:rPr>
          <w:rFonts w:ascii="Times New Roman" w:hAnsi="Times New Roman" w:cs="Times New Roman"/>
          <w:sz w:val="24"/>
          <w:szCs w:val="24"/>
          <w:lang w:val="en-US"/>
        </w:rPr>
        <w:t>Beauty</w:t>
      </w:r>
      <w:r w:rsidR="00D0256A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B8B" w:rsidRPr="00CC3D90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AD7B8B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3D90">
        <w:rPr>
          <w:rFonts w:ascii="Times New Roman" w:hAnsi="Times New Roman" w:cs="Times New Roman"/>
          <w:sz w:val="24"/>
          <w:szCs w:val="24"/>
          <w:lang w:val="en-US"/>
        </w:rPr>
        <w:t>“</w:t>
      </w:r>
      <w:ins w:id="14" w:author="Anne Reverseau" w:date="2013-07-09T23:24:00Z">
        <w:r w:rsidR="00CA7C7B" w:rsidRP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Il </w:t>
        </w:r>
      </w:ins>
      <w:del w:id="15" w:author="Anne Reverseau" w:date="2013-07-09T23:24:00Z">
        <w:r w:rsidRPr="00CC3D90" w:rsidDel="00CA7C7B">
          <w:rPr>
            <w:rFonts w:ascii="Times New Roman" w:hAnsi="Times New Roman" w:cs="Times New Roman"/>
            <w:iCs/>
            <w:sz w:val="24"/>
            <w:szCs w:val="24"/>
            <w:highlight w:val="yellow"/>
            <w:lang w:val="en-US"/>
          </w:rPr>
          <w:delText xml:space="preserve">Rien de ce qui est beau n’est indispensable à la vie. </w:delText>
        </w:r>
        <w:r w:rsidRPr="00CC3D90" w:rsidDel="00CA7C7B">
          <w:rPr>
            <w:rFonts w:ascii="Times New Roman" w:hAnsi="Times New Roman" w:cs="Times New Roman"/>
            <w:iCs/>
            <w:sz w:val="24"/>
            <w:szCs w:val="24"/>
            <w:highlight w:val="yellow"/>
          </w:rPr>
          <w:delText xml:space="preserve">(…) Il </w:delText>
        </w:r>
      </w:del>
      <w:r w:rsidRPr="00CC3D90">
        <w:rPr>
          <w:rFonts w:ascii="Times New Roman" w:hAnsi="Times New Roman" w:cs="Times New Roman"/>
          <w:iCs/>
          <w:sz w:val="24"/>
          <w:szCs w:val="24"/>
          <w:highlight w:val="yellow"/>
        </w:rPr>
        <w:t>n’y a de vraiment beau que ce qui ne peut servir à rien ; tout ce qui est utile est laid</w:t>
      </w:r>
      <w:r w:rsidR="009F6D0B" w:rsidRPr="00CC3D90">
        <w:rPr>
          <w:rFonts w:ascii="Times New Roman" w:hAnsi="Times New Roman" w:cs="Times New Roman"/>
          <w:sz w:val="24"/>
          <w:szCs w:val="24"/>
          <w:highlight w:val="yellow"/>
        </w:rPr>
        <w:t>”</w:t>
      </w:r>
      <w:ins w:id="16" w:author="Bru Sascha" w:date="2013-07-09T15:51:00Z">
        <w:r w:rsidR="0019445D" w:rsidRPr="00CC3D90">
          <w:rPr>
            <w:rFonts w:ascii="Times New Roman" w:hAnsi="Times New Roman" w:cs="Times New Roman"/>
            <w:sz w:val="24"/>
            <w:szCs w:val="24"/>
            <w:highlight w:val="yellow"/>
          </w:rPr>
          <w:t>(</w:t>
        </w:r>
      </w:ins>
      <w:ins w:id="17" w:author="Anne Reverseau" w:date="2013-07-09T23:24:00Z">
        <w:r w:rsidR="00CA7C7B" w:rsidRPr="00CC3D90">
          <w:rPr>
            <w:rStyle w:val="st"/>
            <w:rFonts w:ascii="Times New Roman" w:eastAsia="Times New Roman" w:hAnsi="Times New Roman" w:cs="Times New Roman"/>
            <w:sz w:val="24"/>
            <w:szCs w:val="24"/>
          </w:rPr>
          <w:t xml:space="preserve">Nothing is truly beautiful unless it is </w:t>
        </w:r>
        <w:r w:rsidR="00CA7C7B" w:rsidRPr="00CC3D90">
          <w:rPr>
            <w:rStyle w:val="Emphasis"/>
            <w:rFonts w:ascii="Times New Roman" w:eastAsia="Times New Roman" w:hAnsi="Times New Roman" w:cs="Times New Roman"/>
            <w:i w:val="0"/>
            <w:sz w:val="24"/>
            <w:szCs w:val="24"/>
          </w:rPr>
          <w:t>useless</w:t>
        </w:r>
        <w:r w:rsidR="00CA7C7B" w:rsidRPr="00CC3D90">
          <w:rPr>
            <w:rStyle w:val="st"/>
            <w:rFonts w:ascii="Times New Roman" w:eastAsia="Times New Roman" w:hAnsi="Times New Roman" w:cs="Times New Roman"/>
            <w:sz w:val="24"/>
            <w:szCs w:val="24"/>
          </w:rPr>
          <w:t>: everything useful is ugly</w:t>
        </w:r>
      </w:ins>
      <w:ins w:id="18" w:author="Bru Sascha" w:date="2013-07-09T15:51:00Z">
        <w:del w:id="19" w:author="Anne Reverseau" w:date="2013-07-09T23:24:00Z">
          <w:r w:rsidR="0019445D" w:rsidRPr="00CC3D90" w:rsidDel="00CA7C7B">
            <w:rPr>
              <w:rFonts w:ascii="Times New Roman" w:hAnsi="Times New Roman" w:cs="Times New Roman"/>
              <w:sz w:val="24"/>
              <w:szCs w:val="24"/>
              <w:highlight w:val="yellow"/>
            </w:rPr>
            <w:delText>Translate in English</w:delText>
          </w:r>
        </w:del>
        <w:r w:rsidR="0019445D" w:rsidRPr="00CC3D90">
          <w:rPr>
            <w:rFonts w:ascii="Times New Roman" w:hAnsi="Times New Roman" w:cs="Times New Roman"/>
            <w:sz w:val="24"/>
            <w:szCs w:val="24"/>
            <w:highlight w:val="yellow"/>
          </w:rPr>
          <w:t>)</w:t>
        </w:r>
      </w:ins>
      <w:r w:rsidR="001E54CF" w:rsidRPr="00CC3D90">
        <w:rPr>
          <w:rFonts w:ascii="Times New Roman" w:hAnsi="Times New Roman" w:cs="Times New Roman"/>
          <w:sz w:val="24"/>
          <w:szCs w:val="24"/>
        </w:rPr>
        <w:t>.</w:t>
      </w:r>
      <w:r w:rsidR="00C45C61" w:rsidRPr="00CC3D9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D455D3" w:rsidRPr="00CC3D90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484FE9" w:rsidRPr="00CC3D90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D455D3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20" w:author="Bru Sascha" w:date="2013-07-09T15:51:00Z">
        <w:r w:rsidR="0019445D" w:rsidRPr="00CC3D90">
          <w:rPr>
            <w:rFonts w:ascii="Times New Roman" w:hAnsi="Times New Roman" w:cs="Times New Roman"/>
            <w:sz w:val="24"/>
            <w:szCs w:val="24"/>
            <w:lang w:val="en-US"/>
          </w:rPr>
          <w:t>text</w:t>
        </w:r>
      </w:ins>
      <w:ins w:id="21" w:author="Anne Reverseau" w:date="2013-07-09T23:32:00Z">
        <w:r w:rsidR="00956673" w:rsidRP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  <w:commentRangeStart w:id="22"/>
        <w:r w:rsidR="00956673" w:rsidRPr="00CC3D90">
          <w:rPr>
            <w:rFonts w:ascii="Times New Roman" w:hAnsi="Times New Roman" w:cs="Times New Roman"/>
            <w:sz w:val="24"/>
            <w:szCs w:val="24"/>
            <w:lang w:val="en-US"/>
          </w:rPr>
          <w:t>considered a manifesto of “</w:t>
        </w:r>
        <w:proofErr w:type="spellStart"/>
        <w:r w:rsidR="00956673" w:rsidRPr="00CC3D90">
          <w:rPr>
            <w:rFonts w:ascii="Times New Roman" w:hAnsi="Times New Roman" w:cs="Times New Roman"/>
            <w:sz w:val="24"/>
            <w:szCs w:val="24"/>
            <w:lang w:val="en-US"/>
            <w:rPrChange w:id="23" w:author="Anne Reverseau" w:date="2013-07-09T23:41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L’Art</w:t>
        </w:r>
        <w:proofErr w:type="spellEnd"/>
        <w:r w:rsidR="00956673" w:rsidRPr="00CC3D90">
          <w:rPr>
            <w:rFonts w:ascii="Times New Roman" w:hAnsi="Times New Roman" w:cs="Times New Roman"/>
            <w:sz w:val="24"/>
            <w:szCs w:val="24"/>
            <w:lang w:val="en-US"/>
            <w:rPrChange w:id="24" w:author="Anne Reverseau" w:date="2013-07-09T23:41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 xml:space="preserve"> pour </w:t>
        </w:r>
        <w:proofErr w:type="spellStart"/>
        <w:r w:rsidR="00956673" w:rsidRPr="00CC3D90">
          <w:rPr>
            <w:rFonts w:ascii="Times New Roman" w:hAnsi="Times New Roman" w:cs="Times New Roman"/>
            <w:sz w:val="24"/>
            <w:szCs w:val="24"/>
            <w:lang w:val="en-US"/>
            <w:rPrChange w:id="25" w:author="Anne Reverseau" w:date="2013-07-09T23:41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l’art</w:t>
        </w:r>
        <w:proofErr w:type="spellEnd"/>
        <w:r w:rsidR="00956673" w:rsidRPr="00CC3D90">
          <w:rPr>
            <w:rFonts w:ascii="Times New Roman" w:hAnsi="Times New Roman" w:cs="Times New Roman"/>
            <w:sz w:val="24"/>
            <w:szCs w:val="24"/>
            <w:lang w:val="en-US"/>
          </w:rPr>
          <w:t>”,</w:t>
        </w:r>
      </w:ins>
      <w:ins w:id="26" w:author="Bru Sascha" w:date="2013-07-09T15:51:00Z">
        <w:r w:rsidR="0019445D" w:rsidRP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commentRangeEnd w:id="22"/>
      <w:r w:rsidR="00956673" w:rsidRPr="00CC3D90">
        <w:rPr>
          <w:rStyle w:val="CommentReference"/>
          <w:rFonts w:ascii="Times New Roman" w:hAnsi="Times New Roman" w:cs="Times New Roman"/>
          <w:sz w:val="24"/>
          <w:szCs w:val="24"/>
        </w:rPr>
        <w:commentReference w:id="22"/>
      </w:r>
      <w:ins w:id="27" w:author="Bru Sascha" w:date="2013-07-09T15:51:00Z">
        <w:r w:rsidR="0019445D" w:rsidRPr="00CC3D90">
          <w:rPr>
            <w:rFonts w:ascii="Times New Roman" w:hAnsi="Times New Roman" w:cs="Times New Roman"/>
            <w:sz w:val="24"/>
            <w:szCs w:val="24"/>
            <w:lang w:val="en-US"/>
          </w:rPr>
          <w:t>wa</w:t>
        </w:r>
      </w:ins>
      <w:r w:rsidR="00D455D3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s a reaction against Victor Hugo and </w:t>
      </w:r>
      <w:ins w:id="28" w:author="Bru Sascha" w:date="2013-07-09T15:52:00Z">
        <w:r w:rsidR="0019445D" w:rsidRP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other </w:t>
        </w:r>
      </w:ins>
      <w:r w:rsidR="00D455D3" w:rsidRPr="00CC3D90">
        <w:rPr>
          <w:rFonts w:ascii="Times New Roman" w:hAnsi="Times New Roman" w:cs="Times New Roman"/>
          <w:sz w:val="24"/>
          <w:szCs w:val="24"/>
          <w:lang w:val="en-US"/>
        </w:rPr>
        <w:t>advocates of an “art social</w:t>
      </w:r>
      <w:r w:rsidR="00484FE9" w:rsidRPr="00CC3D90">
        <w:rPr>
          <w:rFonts w:ascii="Times New Roman" w:hAnsi="Times New Roman" w:cs="Times New Roman"/>
          <w:sz w:val="24"/>
          <w:szCs w:val="24"/>
          <w:lang w:val="en-US"/>
        </w:rPr>
        <w:t>”</w:t>
      </w:r>
      <w:ins w:id="29" w:author="Anne Reverseau" w:date="2013-07-09T23:21:00Z">
        <w:r w:rsidR="000021F3" w:rsidRP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 (social art)</w:t>
        </w:r>
      </w:ins>
      <w:r w:rsidR="00796F5F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>After 1848 and especially</w:t>
      </w:r>
      <w:r w:rsidR="000851A2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in the 1860s</w:t>
      </w:r>
      <w:r w:rsidR="00A10501" w:rsidRPr="00CC3D9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851A2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the slogan reappear</w:t>
      </w:r>
      <w:ins w:id="30" w:author="Bru Sascha" w:date="2013-07-09T15:52:00Z">
        <w:r w:rsidR="0015493D" w:rsidRPr="00CC3D90">
          <w:rPr>
            <w:rFonts w:ascii="Times New Roman" w:hAnsi="Times New Roman" w:cs="Times New Roman"/>
            <w:sz w:val="24"/>
            <w:szCs w:val="24"/>
            <w:lang w:val="en-US"/>
          </w:rPr>
          <w:t>ed</w:t>
        </w:r>
      </w:ins>
      <w:r w:rsidR="000851A2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35C2" w:rsidRPr="00CC3D90">
        <w:rPr>
          <w:rFonts w:ascii="Times New Roman" w:hAnsi="Times New Roman" w:cs="Times New Roman"/>
          <w:sz w:val="24"/>
          <w:szCs w:val="24"/>
          <w:lang w:val="en-US"/>
        </w:rPr>
        <w:t>because of several trials dealing with the</w:t>
      </w:r>
      <w:r w:rsidR="001C1921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1F6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impact </w:t>
      </w:r>
      <w:r w:rsidR="003376B0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of literature </w:t>
      </w:r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on social </w:t>
      </w:r>
      <w:proofErr w:type="gramStart"/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mores </w:t>
      </w:r>
      <w:ins w:id="31" w:author="Anne Reverseau" w:date="2013-07-09T23:33:00Z">
        <w:r w:rsidR="00956673" w:rsidRPr="00CC3D90"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  <w:proofErr w:type="gramEnd"/>
        <w:r w:rsidR="00956673" w:rsidRP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 S</w:t>
        </w:r>
      </w:ins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uch cases were brought against </w:t>
      </w:r>
      <w:commentRangeStart w:id="32"/>
      <w:r w:rsidR="003376B0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Flaubert, Goncourt and </w:t>
      </w:r>
      <w:commentRangeStart w:id="33"/>
      <w:r w:rsidR="003376B0" w:rsidRPr="00CC3D90">
        <w:rPr>
          <w:rFonts w:ascii="Times New Roman" w:hAnsi="Times New Roman" w:cs="Times New Roman"/>
          <w:sz w:val="24"/>
          <w:szCs w:val="24"/>
          <w:lang w:val="en-US"/>
        </w:rPr>
        <w:t>Baudelaire</w:t>
      </w:r>
      <w:commentRangeEnd w:id="32"/>
      <w:r w:rsidR="0019445D" w:rsidRPr="00CC3D90">
        <w:rPr>
          <w:rStyle w:val="CommentReference"/>
          <w:rFonts w:ascii="Times New Roman" w:hAnsi="Times New Roman" w:cs="Times New Roman"/>
          <w:sz w:val="24"/>
          <w:szCs w:val="24"/>
        </w:rPr>
        <w:commentReference w:id="32"/>
      </w:r>
      <w:commentRangeEnd w:id="33"/>
      <w:r w:rsidR="00956673" w:rsidRPr="00CC3D90">
        <w:rPr>
          <w:rStyle w:val="CommentReference"/>
          <w:rFonts w:ascii="Times New Roman" w:hAnsi="Times New Roman" w:cs="Times New Roman"/>
          <w:sz w:val="24"/>
          <w:szCs w:val="24"/>
        </w:rPr>
        <w:commentReference w:id="33"/>
      </w:r>
      <w:ins w:id="34" w:author="Anne Reverseau" w:date="2013-07-09T23:33:00Z">
        <w:r w:rsidR="00956673" w:rsidRP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 who were </w:t>
        </w:r>
      </w:ins>
      <w:ins w:id="35" w:author="Anne Reverseau" w:date="2013-07-09T23:34:00Z">
        <w:r w:rsidR="00956673" w:rsidRP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accused of an </w:t>
        </w:r>
        <w:r w:rsidR="00956673" w:rsidRPr="00CC3D90">
          <w:rPr>
            <w:rFonts w:ascii="Times New Roman" w:eastAsia="Times New Roman" w:hAnsi="Times New Roman" w:cs="Times New Roman"/>
            <w:sz w:val="24"/>
            <w:szCs w:val="24"/>
          </w:rPr>
          <w:t xml:space="preserve">offense against public </w:t>
        </w:r>
        <w:r w:rsidR="00956673" w:rsidRPr="00CC3D90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="00956673" w:rsidRPr="00CC3D90">
          <w:rPr>
            <w:rFonts w:ascii="Times New Roman" w:eastAsia="Times New Roman" w:hAnsi="Times New Roman" w:cs="Times New Roman"/>
            <w:sz w:val="24"/>
            <w:szCs w:val="24"/>
            <w:rPrChange w:id="36" w:author="Anne Reverseau" w:date="2013-07-09T23:38:00Z">
              <w:rPr>
                <w:rFonts w:eastAsia="Times New Roman" w:cs="Times New Roman"/>
              </w:rPr>
            </w:rPrChange>
          </w:rPr>
          <w:instrText xml:space="preserve"> HYPERLINK "http://en.wikipedia.org/wiki/Morality" \o "Morality" </w:instrText>
        </w:r>
        <w:r w:rsidR="00956673" w:rsidRPr="00CC3D90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956673" w:rsidRPr="00CC3D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morals</w:t>
        </w:r>
        <w:r w:rsidR="00956673" w:rsidRPr="00CC3D90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="00956673" w:rsidRPr="00CC3D90">
          <w:rPr>
            <w:rFonts w:ascii="Times New Roman" w:eastAsia="Times New Roman" w:hAnsi="Times New Roman" w:cs="Times New Roman"/>
            <w:sz w:val="24"/>
            <w:szCs w:val="24"/>
          </w:rPr>
          <w:t xml:space="preserve"> and </w:t>
        </w:r>
      </w:ins>
      <w:ins w:id="37" w:author="Anne Reverseau" w:date="2013-07-09T23:35:00Z">
        <w:r w:rsidR="00956673" w:rsidRPr="00CC3D90">
          <w:rPr>
            <w:rFonts w:ascii="Times New Roman" w:eastAsia="Times New Roman" w:hAnsi="Times New Roman" w:cs="Times New Roman"/>
            <w:sz w:val="24"/>
            <w:szCs w:val="24"/>
          </w:rPr>
          <w:t xml:space="preserve">claimed, in turn, </w:t>
        </w:r>
      </w:ins>
      <w:ins w:id="38" w:author="Anne Reverseau" w:date="2013-07-09T23:37:00Z">
        <w:r w:rsidR="00CC3D90" w:rsidRPr="00CC3D90">
          <w:rPr>
            <w:rStyle w:val="Emphasis"/>
            <w:rFonts w:ascii="Times New Roman" w:eastAsia="Times New Roman" w:hAnsi="Times New Roman" w:cs="Times New Roman"/>
            <w:i w:val="0"/>
            <w:sz w:val="24"/>
            <w:szCs w:val="24"/>
          </w:rPr>
          <w:t>independence and autonomy of art</w:t>
        </w:r>
      </w:ins>
      <w:r w:rsidR="003376B0" w:rsidRPr="00CC3D90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EF01F6" w:rsidRPr="00CC3D9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EF01F6" w:rsidRPr="00CC3D90">
        <w:rPr>
          <w:rFonts w:ascii="Times New Roman" w:hAnsi="Times New Roman" w:cs="Times New Roman"/>
          <w:sz w:val="24"/>
          <w:szCs w:val="24"/>
          <w:lang w:val="en-US"/>
        </w:rPr>
        <w:t>In th</w:t>
      </w:r>
      <w:r w:rsidR="003376B0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is judiciary context, </w:t>
      </w:r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the slogan </w:t>
      </w:r>
      <w:r w:rsidR="003376B0" w:rsidRPr="00CC3D9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3376B0" w:rsidRPr="00CC3D90">
        <w:rPr>
          <w:rFonts w:ascii="Times New Roman" w:hAnsi="Times New Roman" w:cs="Times New Roman"/>
          <w:i/>
          <w:sz w:val="24"/>
          <w:szCs w:val="24"/>
          <w:lang w:val="en-US"/>
        </w:rPr>
        <w:t>L’Art</w:t>
      </w:r>
      <w:proofErr w:type="spellEnd"/>
      <w:r w:rsidR="003376B0" w:rsidRPr="00CC3D9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pour </w:t>
      </w:r>
      <w:proofErr w:type="spellStart"/>
      <w:r w:rsidR="003376B0" w:rsidRPr="00CC3D90">
        <w:rPr>
          <w:rFonts w:ascii="Times New Roman" w:hAnsi="Times New Roman" w:cs="Times New Roman"/>
          <w:i/>
          <w:sz w:val="24"/>
          <w:szCs w:val="24"/>
          <w:lang w:val="en-US"/>
        </w:rPr>
        <w:t>l’art</w:t>
      </w:r>
      <w:proofErr w:type="spellEnd"/>
      <w:r w:rsidR="003376B0" w:rsidRPr="00CC3D90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3376B0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>glorifie</w:t>
      </w:r>
      <w:ins w:id="39" w:author="Bru Sascha" w:date="2013-07-09T15:53:00Z">
        <w:r w:rsidR="0015493D" w:rsidRPr="00CC3D90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</w:ins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76B0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>writer’s freedom of expression</w:t>
      </w:r>
      <w:r w:rsidR="003376B0" w:rsidRPr="00CC3D9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C3D32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Throughout the second half of the 19</w:t>
      </w:r>
      <w:r w:rsidR="007C3D32" w:rsidRPr="00CC3D9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7C3D32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40" w:author="Bru Sascha" w:date="2013-07-09T15:53:00Z">
        <w:r w:rsidR="0015493D" w:rsidRPr="00CC3D90">
          <w:rPr>
            <w:rFonts w:ascii="Times New Roman" w:hAnsi="Times New Roman" w:cs="Times New Roman"/>
            <w:sz w:val="24"/>
            <w:szCs w:val="24"/>
            <w:lang w:val="en-US"/>
          </w:rPr>
          <w:t>c</w:t>
        </w:r>
      </w:ins>
      <w:r w:rsidR="007C3D32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entury, </w:t>
      </w:r>
      <w:ins w:id="41" w:author="Bru Sascha" w:date="2013-07-09T15:53:00Z">
        <w:r w:rsidR="0015493D" w:rsidRP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a </w:t>
        </w:r>
      </w:ins>
      <w:r w:rsidR="007C3D32" w:rsidRPr="00CC3D90">
        <w:rPr>
          <w:rFonts w:ascii="Times New Roman" w:hAnsi="Times New Roman" w:cs="Times New Roman"/>
          <w:sz w:val="24"/>
          <w:szCs w:val="24"/>
          <w:lang w:val="en-US"/>
        </w:rPr>
        <w:t>debate</w:t>
      </w:r>
      <w:ins w:id="42" w:author="Bru Sascha" w:date="2013-07-09T15:53:00Z">
        <w:r w:rsidR="0015493D" w:rsidRP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 went</w:t>
        </w:r>
      </w:ins>
      <w:r w:rsidR="007C3D32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2508F7" w:rsidRPr="00CC3D90">
        <w:rPr>
          <w:rFonts w:ascii="Times New Roman" w:hAnsi="Times New Roman" w:cs="Times New Roman"/>
          <w:sz w:val="24"/>
          <w:szCs w:val="24"/>
          <w:lang w:val="en-US"/>
        </w:rPr>
        <w:t>betwee</w:t>
      </w:r>
      <w:r w:rsidR="007C3D32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n the inheritors of </w:t>
      </w:r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C3D32" w:rsidRPr="00CC3D90">
        <w:rPr>
          <w:rFonts w:ascii="Times New Roman" w:hAnsi="Times New Roman" w:cs="Times New Roman"/>
          <w:sz w:val="24"/>
          <w:szCs w:val="24"/>
          <w:lang w:val="en-US"/>
        </w:rPr>
        <w:t>omanticism</w:t>
      </w:r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on the one hand,</w:t>
      </w:r>
      <w:r w:rsidR="002508F7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>who claimed that art ha</w:t>
      </w:r>
      <w:ins w:id="43" w:author="Bru Sascha" w:date="2013-07-09T15:53:00Z">
        <w:r w:rsidR="0015493D" w:rsidRPr="00CC3D90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</w:ins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942374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social </w:t>
      </w:r>
      <w:ins w:id="44" w:author="Anne Reverseau" w:date="2013-07-09T23:41:00Z">
        <w:r w:rsid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and political </w:t>
        </w:r>
      </w:ins>
      <w:r w:rsidR="000877C7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r w:rsidR="00942374" w:rsidRPr="00CC3D90">
        <w:rPr>
          <w:rFonts w:ascii="Times New Roman" w:hAnsi="Times New Roman" w:cs="Times New Roman"/>
          <w:sz w:val="24"/>
          <w:szCs w:val="24"/>
          <w:lang w:val="en-US"/>
        </w:rPr>
        <w:t>(Georges Sand</w:t>
      </w:r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42374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for instance)</w:t>
      </w:r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76E26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and the </w:t>
      </w:r>
      <w:proofErr w:type="spellStart"/>
      <w:r w:rsidR="00376E26" w:rsidRPr="00CC3D90">
        <w:rPr>
          <w:rFonts w:ascii="Times New Roman" w:hAnsi="Times New Roman" w:cs="Times New Roman"/>
          <w:bCs/>
          <w:i/>
          <w:sz w:val="24"/>
          <w:szCs w:val="24"/>
          <w:lang w:val="en-US"/>
        </w:rPr>
        <w:t>Parnasse</w:t>
      </w:r>
      <w:proofErr w:type="spellEnd"/>
      <w:r w:rsidR="008F2BE3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movement </w:t>
      </w:r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on the other </w:t>
      </w:r>
      <w:r w:rsidR="008F2BE3" w:rsidRPr="00CC3D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8F2BE3" w:rsidRPr="00CC3D90">
        <w:rPr>
          <w:rFonts w:ascii="Times New Roman" w:hAnsi="Times New Roman" w:cs="Times New Roman"/>
          <w:sz w:val="24"/>
          <w:szCs w:val="24"/>
          <w:lang w:val="en-US"/>
        </w:rPr>
        <w:t>Leconte</w:t>
      </w:r>
      <w:proofErr w:type="spellEnd"/>
      <w:r w:rsidR="008F2BE3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de Lisle</w:t>
      </w:r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and others</w:t>
      </w:r>
      <w:r w:rsidR="008F2BE3" w:rsidRPr="00CC3D90">
        <w:rPr>
          <w:rFonts w:ascii="Times New Roman" w:hAnsi="Times New Roman" w:cs="Times New Roman"/>
          <w:sz w:val="24"/>
          <w:szCs w:val="24"/>
          <w:lang w:val="en-US"/>
        </w:rPr>
        <w:t>)</w:t>
      </w:r>
      <w:ins w:id="45" w:author="Bru Sascha" w:date="2013-07-09T15:54:00Z">
        <w:r w:rsidR="0015493D" w:rsidRP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</w:ins>
      <w:ins w:id="46" w:author="Anne Reverseau" w:date="2013-07-09T23:40:00Z">
        <w:r w:rsid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who sided for </w:t>
        </w:r>
      </w:ins>
      <w:ins w:id="47" w:author="Anne Reverseau" w:date="2013-07-09T23:41:00Z">
        <w:r w:rsidR="00CC3D90">
          <w:rPr>
            <w:rFonts w:ascii="Times New Roman" w:hAnsi="Times New Roman" w:cs="Times New Roman"/>
            <w:sz w:val="24"/>
            <w:szCs w:val="24"/>
            <w:lang w:val="en-US"/>
          </w:rPr>
          <w:t>“</w:t>
        </w:r>
      </w:ins>
      <w:proofErr w:type="spellStart"/>
      <w:ins w:id="48" w:author="Anne Reverseau" w:date="2013-07-09T23:40:00Z">
        <w:r w:rsidR="00CC3D90">
          <w:rPr>
            <w:rFonts w:ascii="Times New Roman" w:hAnsi="Times New Roman" w:cs="Times New Roman"/>
            <w:sz w:val="24"/>
            <w:szCs w:val="24"/>
            <w:lang w:val="en-US"/>
          </w:rPr>
          <w:t>L’Art</w:t>
        </w:r>
        <w:proofErr w:type="spellEnd"/>
        <w:r w:rsid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 pour </w:t>
        </w:r>
        <w:proofErr w:type="spellStart"/>
        <w:r w:rsidR="00CC3D90">
          <w:rPr>
            <w:rFonts w:ascii="Times New Roman" w:hAnsi="Times New Roman" w:cs="Times New Roman"/>
            <w:sz w:val="24"/>
            <w:szCs w:val="24"/>
            <w:lang w:val="en-US"/>
          </w:rPr>
          <w:t>l’art</w:t>
        </w:r>
      </w:ins>
      <w:proofErr w:type="spellEnd"/>
      <w:ins w:id="49" w:author="Anne Reverseau" w:date="2013-07-09T23:41:00Z">
        <w:r w:rsidR="00CC3D90">
          <w:rPr>
            <w:rFonts w:ascii="Times New Roman" w:hAnsi="Times New Roman" w:cs="Times New Roman"/>
            <w:sz w:val="24"/>
            <w:szCs w:val="24"/>
            <w:lang w:val="en-US"/>
          </w:rPr>
          <w:t>”.</w:t>
        </w:r>
      </w:ins>
      <w:ins w:id="50" w:author="Bru Sascha" w:date="2013-07-09T15:54:00Z">
        <w:del w:id="51" w:author="Anne Reverseau" w:date="2013-07-09T23:40:00Z">
          <w:r w:rsidR="0015493D" w:rsidRPr="00CC3D90" w:rsidDel="00CC3D90">
            <w:rPr>
              <w:rFonts w:ascii="Times New Roman" w:hAnsi="Times New Roman" w:cs="Times New Roman"/>
              <w:sz w:val="24"/>
              <w:szCs w:val="24"/>
              <w:highlight w:val="yellow"/>
              <w:lang w:val="en-US"/>
            </w:rPr>
            <w:delText xml:space="preserve">WHO </w:delText>
          </w:r>
        </w:del>
        <w:del w:id="52" w:author="Anne Reverseau" w:date="2013-07-09T23:41:00Z">
          <w:r w:rsidR="0015493D" w:rsidRPr="00CC3D90" w:rsidDel="00CC3D90">
            <w:rPr>
              <w:rFonts w:ascii="Times New Roman" w:hAnsi="Times New Roman" w:cs="Times New Roman"/>
              <w:sz w:val="24"/>
              <w:szCs w:val="24"/>
              <w:highlight w:val="yellow"/>
              <w:lang w:val="en-US"/>
            </w:rPr>
            <w:delText>DID WHAT AS OPPOSED TO THE LATE ROMANTICISTS?</w:delText>
          </w:r>
        </w:del>
      </w:ins>
      <w:del w:id="53" w:author="Anne Reverseau" w:date="2013-07-09T23:41:00Z">
        <w:r w:rsidR="000877C7" w:rsidRPr="00CC3D90" w:rsidDel="00CC3D90">
          <w:rPr>
            <w:rFonts w:ascii="Times New Roman" w:hAnsi="Times New Roman" w:cs="Times New Roman"/>
            <w:sz w:val="24"/>
            <w:szCs w:val="24"/>
            <w:lang w:val="en-US"/>
          </w:rPr>
          <w:delText>.</w:delText>
        </w:r>
      </w:del>
      <w:r w:rsidR="001744B4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Impressionist painters and politically committed writers oppose</w:t>
      </w:r>
      <w:ins w:id="54" w:author="Bru Sascha" w:date="2013-07-09T15:55:00Z">
        <w:r w:rsidR="0015493D" w:rsidRPr="00CC3D90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</w:ins>
      <w:r w:rsidR="001744B4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the notion of art for art’s sake at the end of the 19</w:t>
      </w:r>
      <w:r w:rsidR="001744B4" w:rsidRPr="00CC3D90">
        <w:rPr>
          <w:rFonts w:ascii="Times New Roman" w:hAnsi="Times New Roman" w:cs="Times New Roman"/>
          <w:sz w:val="24"/>
          <w:szCs w:val="24"/>
          <w:vertAlign w:val="superscript"/>
          <w:lang w:val="en-US"/>
          <w:rPrChange w:id="55" w:author="Anne Reverseau" w:date="2013-07-09T23:41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th</w:t>
      </w:r>
      <w:r w:rsidR="001744B4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56" w:author="Anne Reverseau" w:date="2013-07-09T23:41:00Z">
        <w:r w:rsidR="00CC3D90">
          <w:rPr>
            <w:rFonts w:ascii="Times New Roman" w:hAnsi="Times New Roman" w:cs="Times New Roman"/>
            <w:sz w:val="24"/>
            <w:szCs w:val="24"/>
            <w:lang w:val="en-US"/>
          </w:rPr>
          <w:t>c</w:t>
        </w:r>
      </w:ins>
      <w:del w:id="57" w:author="Anne Reverseau" w:date="2013-07-09T23:41:00Z">
        <w:r w:rsidR="001744B4" w:rsidRPr="00CC3D90" w:rsidDel="00CC3D90">
          <w:rPr>
            <w:rFonts w:ascii="Times New Roman" w:hAnsi="Times New Roman" w:cs="Times New Roman"/>
            <w:sz w:val="24"/>
            <w:szCs w:val="24"/>
            <w:lang w:val="en-US"/>
          </w:rPr>
          <w:delText>C</w:delText>
        </w:r>
      </w:del>
      <w:r w:rsidR="001744B4" w:rsidRPr="00CC3D90">
        <w:rPr>
          <w:rFonts w:ascii="Times New Roman" w:hAnsi="Times New Roman" w:cs="Times New Roman"/>
          <w:sz w:val="24"/>
          <w:szCs w:val="24"/>
          <w:lang w:val="en-US"/>
        </w:rPr>
        <w:t>entury.</w:t>
      </w:r>
      <w:r w:rsidR="008730A9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In the English field, Oscar Wilde play</w:t>
      </w:r>
      <w:ins w:id="58" w:author="Bru Sascha" w:date="2013-07-09T15:55:00Z">
        <w:r w:rsidR="0015493D" w:rsidRPr="00CC3D90">
          <w:rPr>
            <w:rFonts w:ascii="Times New Roman" w:hAnsi="Times New Roman" w:cs="Times New Roman"/>
            <w:sz w:val="24"/>
            <w:szCs w:val="24"/>
            <w:lang w:val="en-US"/>
          </w:rPr>
          <w:t>ed</w:t>
        </w:r>
      </w:ins>
      <w:r w:rsidR="008730A9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an important part in popularizing “aestheticism” or “Art for art’s sake”, with his preface to </w:t>
      </w:r>
      <w:r w:rsidR="008730A9" w:rsidRPr="00CC3D90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Picture of Dorian Gray </w:t>
      </w:r>
      <w:r w:rsidR="008730A9" w:rsidRPr="00CC3D90">
        <w:rPr>
          <w:rFonts w:ascii="Times New Roman" w:hAnsi="Times New Roman" w:cs="Times New Roman"/>
          <w:sz w:val="24"/>
          <w:szCs w:val="24"/>
          <w:lang w:val="en-US"/>
        </w:rPr>
        <w:t>(1891): “There is no such thing as a moral or an immoral book. Books are well written, or badly written. That is all”</w:t>
      </w:r>
      <w:r w:rsidR="00AC0850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From an historical point of view, </w:t>
      </w:r>
      <w:r w:rsidR="00C45C61" w:rsidRPr="00CC3D9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C45C61" w:rsidRPr="00CC3D90">
        <w:rPr>
          <w:rFonts w:ascii="Times New Roman" w:hAnsi="Times New Roman" w:cs="Times New Roman"/>
          <w:i/>
          <w:sz w:val="24"/>
          <w:szCs w:val="24"/>
          <w:lang w:val="en-US"/>
        </w:rPr>
        <w:t>L’Art</w:t>
      </w:r>
      <w:proofErr w:type="spellEnd"/>
      <w:r w:rsidR="00C45C61" w:rsidRPr="00CC3D9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pour </w:t>
      </w:r>
      <w:proofErr w:type="spellStart"/>
      <w:r w:rsidR="00C45C61" w:rsidRPr="00CC3D90">
        <w:rPr>
          <w:rFonts w:ascii="Times New Roman" w:hAnsi="Times New Roman" w:cs="Times New Roman"/>
          <w:i/>
          <w:sz w:val="24"/>
          <w:szCs w:val="24"/>
          <w:lang w:val="en-US"/>
        </w:rPr>
        <w:t>l’art</w:t>
      </w:r>
      <w:proofErr w:type="spellEnd"/>
      <w:r w:rsidR="00C45C61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ends </w:t>
      </w:r>
      <w:r w:rsidR="00C45C61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with the </w:t>
      </w:r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DB254F" w:rsidRPr="00CC3D9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59" w:author="Bru Sascha" w:date="2013-07-09T15:55:00Z">
        <w:r w:rsidR="0015493D" w:rsidRPr="00CC3D90">
          <w:rPr>
            <w:rFonts w:ascii="Times New Roman" w:hAnsi="Times New Roman" w:cs="Times New Roman"/>
            <w:sz w:val="24"/>
            <w:szCs w:val="24"/>
            <w:lang w:val="en-US"/>
          </w:rPr>
          <w:t>c</w:t>
        </w:r>
      </w:ins>
      <w:r w:rsidR="00C45C61" w:rsidRPr="00CC3D90">
        <w:rPr>
          <w:rFonts w:ascii="Times New Roman" w:hAnsi="Times New Roman" w:cs="Times New Roman"/>
          <w:sz w:val="24"/>
          <w:szCs w:val="24"/>
          <w:lang w:val="en-US"/>
        </w:rPr>
        <w:t>entury</w:t>
      </w:r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0D1E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D776E9" w:rsidRPr="00CC3D90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610D1E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will </w:t>
      </w:r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610D1E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appear </w:t>
      </w:r>
      <w:ins w:id="60" w:author="Anne Reverseau" w:date="2013-07-09T23:43:00Z">
        <w:r w:rsid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in France </w:t>
        </w:r>
      </w:ins>
      <w:r w:rsidR="003E17F7" w:rsidRPr="00CC3D90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E33C99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the interwar period </w:t>
      </w:r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>through the notion of</w:t>
      </w:r>
      <w:r w:rsidR="00E33C99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E33C99" w:rsidRPr="00CC3D90">
        <w:rPr>
          <w:rFonts w:ascii="Times New Roman" w:hAnsi="Times New Roman" w:cs="Times New Roman"/>
          <w:sz w:val="24"/>
          <w:szCs w:val="24"/>
          <w:lang w:val="en-US"/>
        </w:rPr>
        <w:t>poésie</w:t>
      </w:r>
      <w:proofErr w:type="spellEnd"/>
      <w:r w:rsidR="00E33C99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pure” </w:t>
      </w:r>
      <w:r w:rsidR="00AA56CE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(Henri </w:t>
      </w:r>
      <w:proofErr w:type="spellStart"/>
      <w:r w:rsidR="00AA56CE" w:rsidRPr="00CC3D90">
        <w:rPr>
          <w:rFonts w:ascii="Times New Roman" w:hAnsi="Times New Roman" w:cs="Times New Roman"/>
          <w:sz w:val="24"/>
          <w:szCs w:val="24"/>
          <w:lang w:val="en-US"/>
        </w:rPr>
        <w:t>Brémond</w:t>
      </w:r>
      <w:proofErr w:type="spellEnd"/>
      <w:r w:rsidR="00DB254F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and Paul Valéry</w:t>
      </w:r>
      <w:ins w:id="61" w:author="Bru Sascha" w:date="2013-07-09T15:55:00Z">
        <w:r w:rsidR="0015493D" w:rsidRPr="00CC3D90">
          <w:rPr>
            <w:rFonts w:ascii="Times New Roman" w:hAnsi="Times New Roman" w:cs="Times New Roman"/>
            <w:sz w:val="24"/>
            <w:szCs w:val="24"/>
            <w:lang w:val="en-US"/>
          </w:rPr>
          <w:t>)</w:t>
        </w:r>
      </w:ins>
      <w:ins w:id="62" w:author="Anne Reverseau" w:date="2013-07-09T23:41:00Z">
        <w:r w:rsid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 and later </w:t>
        </w:r>
      </w:ins>
      <w:ins w:id="63" w:author="Anne Reverseau" w:date="2013-07-09T23:42:00Z">
        <w:r w:rsidR="00CC3D90">
          <w:rPr>
            <w:rFonts w:ascii="Times New Roman" w:hAnsi="Times New Roman" w:cs="Times New Roman"/>
            <w:sz w:val="24"/>
            <w:szCs w:val="24"/>
            <w:lang w:val="en-US"/>
          </w:rPr>
          <w:t>within the</w:t>
        </w:r>
      </w:ins>
      <w:ins w:id="64" w:author="Anne Reverseau" w:date="2013-07-09T23:43:00Z">
        <w:r w:rsidR="00CC3D90">
          <w:rPr>
            <w:rFonts w:ascii="Times New Roman" w:hAnsi="Times New Roman" w:cs="Times New Roman"/>
            <w:sz w:val="24"/>
            <w:szCs w:val="24"/>
            <w:lang w:val="en-US"/>
          </w:rPr>
          <w:t xml:space="preserve"> debates revolving around committed literature.</w:t>
        </w:r>
      </w:ins>
    </w:p>
    <w:p w14:paraId="10913A0B" w14:textId="77777777" w:rsidR="00CC3D90" w:rsidRPr="00CC3D90" w:rsidRDefault="00CC3D90" w:rsidP="00DE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291250" w14:textId="648B9E9E" w:rsidR="00E64B8E" w:rsidRPr="00CC3D90" w:rsidRDefault="003073EF" w:rsidP="00E64B8E">
      <w:pPr>
        <w:rPr>
          <w:ins w:id="65" w:author="Bru Sascha" w:date="2013-07-09T17:53:00Z"/>
          <w:rFonts w:ascii="Times New Roman" w:hAnsi="Times New Roman" w:cs="Times New Roman"/>
          <w:sz w:val="24"/>
          <w:szCs w:val="24"/>
          <w:lang w:val="en-US"/>
        </w:rPr>
      </w:pPr>
      <w:commentRangeStart w:id="66"/>
      <w:commentRangeStart w:id="67"/>
      <w:del w:id="68" w:author="Bru Sascha" w:date="2013-07-09T15:48:00Z">
        <w:r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More broadly, w</w:delText>
        </w:r>
        <w:r w:rsidR="00F73492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e can also consider “</w:delText>
        </w:r>
        <w:r w:rsidR="00F73492" w:rsidRPr="00CC3D90" w:rsidDel="0019445D">
          <w:rPr>
            <w:rFonts w:ascii="Times New Roman" w:hAnsi="Times New Roman" w:cs="Times New Roman"/>
            <w:i/>
            <w:sz w:val="24"/>
            <w:szCs w:val="24"/>
            <w:lang w:val="en-US"/>
          </w:rPr>
          <w:delText>L’Art pour art</w:delText>
        </w:r>
        <w:r w:rsidR="00F73492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” as a deep-rooted tendency in art and literature and a</w:delText>
        </w:r>
        <w:r w:rsidR="00D455D3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non-historical notion</w:delText>
        </w:r>
        <w:r w:rsidR="000C21AB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, like</w:delText>
        </w:r>
        <w:r w:rsidR="00DB254F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“formalism”</w:delText>
        </w:r>
        <w:r w:rsidR="00277215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.</w:delText>
        </w:r>
        <w:r w:rsidR="00DB254F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8234D7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In this perspective, </w:delText>
        </w:r>
        <w:r w:rsidR="003C63BB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it </w:delText>
        </w:r>
        <w:r w:rsidR="009E6499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symbolizes the myth of purity, fighting against any </w:delText>
        </w:r>
        <w:r w:rsidR="00C0015E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compromise with </w:delText>
        </w:r>
        <w:r w:rsidR="00BB647A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the outside world</w:delText>
        </w:r>
        <w:r w:rsidR="00181BFF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(especially journalism) and</w:delText>
        </w:r>
        <w:r w:rsidR="00BB647A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181BFF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any subordination to economics, politics or religion.</w:delText>
        </w:r>
        <w:r w:rsidR="002E5F68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3C63BB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“</w:delText>
        </w:r>
        <w:r w:rsidR="003C63BB" w:rsidRPr="00CC3D90" w:rsidDel="0019445D">
          <w:rPr>
            <w:rFonts w:ascii="Times New Roman" w:hAnsi="Times New Roman" w:cs="Times New Roman"/>
            <w:i/>
            <w:sz w:val="24"/>
            <w:szCs w:val="24"/>
            <w:lang w:val="en-US"/>
          </w:rPr>
          <w:delText>L’Art pour art</w:delText>
        </w:r>
        <w:r w:rsidR="003C63BB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” </w:delText>
        </w:r>
        <w:r w:rsidR="00D76D08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can be described as t</w:delText>
        </w:r>
        <w:r w:rsidR="002E5F68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he part of art that refuses any </w:delText>
        </w:r>
        <w:r w:rsidR="00277215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determined role</w:delText>
        </w:r>
        <w:r w:rsidR="00D76D08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. </w:delText>
        </w:r>
        <w:r w:rsidR="00277215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For that reason, it has always been criticized for its</w:delText>
        </w:r>
        <w:r w:rsidR="00DB254F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2E5F68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political and social indifference</w:delText>
        </w:r>
        <w:r w:rsidR="003C63BB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. </w:delText>
        </w:r>
        <w:r w:rsidR="003507C4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Thus, “</w:delText>
        </w:r>
        <w:r w:rsidR="003507C4" w:rsidRPr="00CC3D90" w:rsidDel="0019445D">
          <w:rPr>
            <w:rFonts w:ascii="Times New Roman" w:hAnsi="Times New Roman" w:cs="Times New Roman"/>
            <w:i/>
            <w:sz w:val="24"/>
            <w:szCs w:val="24"/>
            <w:lang w:val="en-US"/>
          </w:rPr>
          <w:delText>L’Art pour art</w:delText>
        </w:r>
        <w:r w:rsidR="003507C4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” </w:delText>
        </w:r>
        <w:r w:rsidR="000C21AB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is at the same time an essential distinction and the main step </w:delText>
        </w:r>
        <w:r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of </w:delText>
        </w:r>
        <w:r w:rsidR="000C21AB"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>the historical process towards autonomy</w:delText>
        </w:r>
        <w:r w:rsidRPr="00CC3D90" w:rsidDel="0019445D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: </w:delText>
        </w:r>
        <w:r w:rsidR="003507C4" w:rsidRPr="00CC3D90" w:rsidDel="0019445D">
          <w:rPr>
            <w:rStyle w:val="Emphasis"/>
            <w:rFonts w:ascii="Times New Roman" w:hAnsi="Times New Roman" w:cs="Times New Roman"/>
            <w:sz w:val="24"/>
            <w:szCs w:val="24"/>
            <w:lang w:val="en-US"/>
          </w:rPr>
          <w:delText>placere</w:delText>
        </w:r>
        <w:r w:rsidR="003507C4" w:rsidRPr="00CC3D90" w:rsidDel="0019445D">
          <w:rPr>
            <w:rStyle w:val="st"/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Pr="00CC3D90" w:rsidDel="0019445D">
          <w:rPr>
            <w:rStyle w:val="st"/>
            <w:rFonts w:ascii="Times New Roman" w:hAnsi="Times New Roman" w:cs="Times New Roman"/>
            <w:sz w:val="24"/>
            <w:szCs w:val="24"/>
            <w:lang w:val="en-US"/>
          </w:rPr>
          <w:delText>and</w:delText>
        </w:r>
        <w:r w:rsidR="003507C4" w:rsidRPr="00CC3D90" w:rsidDel="0019445D">
          <w:rPr>
            <w:rStyle w:val="st"/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3507C4" w:rsidRPr="00CC3D90" w:rsidDel="0019445D">
          <w:rPr>
            <w:rStyle w:val="Emphasis"/>
            <w:rFonts w:ascii="Times New Roman" w:hAnsi="Times New Roman" w:cs="Times New Roman"/>
            <w:sz w:val="24"/>
            <w:szCs w:val="24"/>
            <w:lang w:val="en-US"/>
          </w:rPr>
          <w:delText>docere</w:delText>
        </w:r>
        <w:r w:rsidRPr="00CC3D90" w:rsidDel="0019445D">
          <w:rPr>
            <w:rStyle w:val="Emphasis"/>
            <w:rFonts w:ascii="Times New Roman" w:hAnsi="Times New Roman" w:cs="Times New Roman"/>
            <w:i w:val="0"/>
            <w:sz w:val="24"/>
            <w:szCs w:val="24"/>
            <w:lang w:val="en-US"/>
          </w:rPr>
          <w:delText xml:space="preserve"> are </w:delText>
        </w:r>
        <w:r w:rsidR="000C21AB" w:rsidRPr="00CC3D90" w:rsidDel="0019445D">
          <w:rPr>
            <w:rStyle w:val="Emphasis"/>
            <w:rFonts w:ascii="Times New Roman" w:hAnsi="Times New Roman" w:cs="Times New Roman"/>
            <w:i w:val="0"/>
            <w:sz w:val="24"/>
            <w:szCs w:val="24"/>
            <w:lang w:val="en-US"/>
          </w:rPr>
          <w:delText>now separate.</w:delText>
        </w:r>
      </w:del>
      <w:commentRangeEnd w:id="66"/>
      <w:ins w:id="69" w:author="Anne Reverseau" w:date="2013-07-09T23:28:00Z">
        <w:r w:rsidR="00956673" w:rsidRPr="00CC3D90">
          <w:rPr>
            <w:rStyle w:val="Emphasis"/>
            <w:rFonts w:ascii="Times New Roman" w:hAnsi="Times New Roman" w:cs="Times New Roman"/>
            <w:i w:val="0"/>
            <w:sz w:val="24"/>
            <w:szCs w:val="24"/>
            <w:lang w:val="en-US"/>
          </w:rPr>
          <w:t xml:space="preserve">  </w:t>
        </w:r>
      </w:ins>
      <w:r w:rsidR="0019445D" w:rsidRPr="00CC3D90">
        <w:rPr>
          <w:rStyle w:val="CommentReference"/>
          <w:rFonts w:ascii="Times New Roman" w:hAnsi="Times New Roman" w:cs="Times New Roman"/>
          <w:sz w:val="24"/>
          <w:szCs w:val="24"/>
        </w:rPr>
        <w:commentReference w:id="66"/>
      </w:r>
      <w:commentRangeEnd w:id="67"/>
      <w:r w:rsidR="00956673" w:rsidRPr="00CC3D90">
        <w:rPr>
          <w:rStyle w:val="CommentReference"/>
          <w:rFonts w:ascii="Times New Roman" w:hAnsi="Times New Roman" w:cs="Times New Roman"/>
          <w:sz w:val="24"/>
          <w:szCs w:val="24"/>
        </w:rPr>
        <w:commentReference w:id="67"/>
      </w:r>
      <w:ins w:id="70" w:author="Bru Sascha" w:date="2013-07-09T17:53:00Z">
        <w:r w:rsidR="00E64B8E" w:rsidRPr="00CC3D90">
          <w:rPr>
            <w:rFonts w:ascii="Times New Roman" w:hAnsi="Times New Roman" w:cs="Times New Roman"/>
            <w:sz w:val="24"/>
            <w:szCs w:val="24"/>
            <w:highlight w:val="yellow"/>
            <w:lang w:val="en-US"/>
          </w:rPr>
          <w:t xml:space="preserve">References and further </w:t>
        </w:r>
        <w:commentRangeStart w:id="71"/>
        <w:r w:rsidR="00E64B8E" w:rsidRPr="00CC3D90">
          <w:rPr>
            <w:rFonts w:ascii="Times New Roman" w:hAnsi="Times New Roman" w:cs="Times New Roman"/>
            <w:sz w:val="24"/>
            <w:szCs w:val="24"/>
            <w:highlight w:val="yellow"/>
            <w:lang w:val="en-US"/>
          </w:rPr>
          <w:t>reading</w:t>
        </w:r>
      </w:ins>
      <w:commentRangeEnd w:id="71"/>
      <w:r w:rsidR="00853256">
        <w:rPr>
          <w:rStyle w:val="CommentReference"/>
        </w:rPr>
        <w:commentReference w:id="71"/>
      </w:r>
    </w:p>
    <w:p w14:paraId="142BD29D" w14:textId="7EE47C6C" w:rsidR="00E64B8E" w:rsidRDefault="00E64B8E" w:rsidP="00956673">
      <w:pPr>
        <w:rPr>
          <w:ins w:id="72" w:author="Anne Reverseau" w:date="2013-07-09T23:4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73" w:author="Bru Sascha" w:date="2013-07-09T17:53:00Z">
        <w:r w:rsidRPr="00CC3D90">
          <w:rPr>
            <w:rFonts w:ascii="Times New Roman" w:hAnsi="Times New Roman" w:cs="Times New Roman"/>
            <w:sz w:val="24"/>
            <w:szCs w:val="24"/>
            <w:highlight w:val="yellow"/>
            <w:lang w:val="en-US"/>
          </w:rPr>
          <w:t>Paratextual</w:t>
        </w:r>
        <w:proofErr w:type="spellEnd"/>
        <w:r w:rsidRPr="00CC3D90">
          <w:rPr>
            <w:rFonts w:ascii="Times New Roman" w:hAnsi="Times New Roman" w:cs="Times New Roman"/>
            <w:sz w:val="24"/>
            <w:szCs w:val="24"/>
            <w:highlight w:val="yellow"/>
            <w:lang w:val="en-US"/>
          </w:rPr>
          <w:t xml:space="preserve"> material</w:t>
        </w:r>
      </w:ins>
    </w:p>
    <w:p w14:paraId="321154FE" w14:textId="64A2A69C" w:rsidR="002F4899" w:rsidRDefault="002F4899" w:rsidP="002F4899">
      <w:pPr>
        <w:pStyle w:val="Heading3"/>
        <w:numPr>
          <w:ilvl w:val="0"/>
          <w:numId w:val="1"/>
        </w:numPr>
        <w:rPr>
          <w:ins w:id="74" w:author="Anne Reverseau" w:date="2013-07-09T23:48:00Z"/>
          <w:rFonts w:ascii="Times New Roman" w:hAnsi="Times New Roman" w:cs="Times New Roman"/>
          <w:sz w:val="24"/>
          <w:szCs w:val="24"/>
          <w:lang w:val="en-US"/>
        </w:rPr>
      </w:pPr>
      <w:ins w:id="75" w:author="Anne Reverseau" w:date="2013-07-09T23:47:00Z">
        <w:r w:rsidRPr="002F4899">
          <w:rPr>
            <w:rFonts w:eastAsia="Times New Roman" w:cs="Times New Roman"/>
            <w:b w:val="0"/>
          </w:rPr>
          <w:t xml:space="preserve">Full text of </w:t>
        </w:r>
        <w:proofErr w:type="spellStart"/>
        <w:r w:rsidRPr="002F4899">
          <w:rPr>
            <w:rFonts w:eastAsia="Times New Roman" w:cs="Times New Roman"/>
            <w:b w:val="0"/>
          </w:rPr>
          <w:t>Théophile</w:t>
        </w:r>
        <w:proofErr w:type="spellEnd"/>
        <w:r w:rsidRPr="002F4899">
          <w:rPr>
            <w:rFonts w:eastAsia="Times New Roman" w:cs="Times New Roman"/>
            <w:b w:val="0"/>
          </w:rPr>
          <w:t xml:space="preserve"> Gautier’s </w:t>
        </w:r>
        <w:r w:rsidRPr="002F4899">
          <w:rPr>
            <w:rStyle w:val="Emphasis"/>
            <w:rFonts w:eastAsia="Times New Roman" w:cs="Times New Roman"/>
            <w:b w:val="0"/>
            <w:color w:val="0000FF"/>
            <w:u w:val="single"/>
          </w:rPr>
          <w:t>Mademoiselle de Maupin</w:t>
        </w:r>
        <w:r w:rsidRPr="002F4899">
          <w:rPr>
            <w:rFonts w:eastAsia="Times New Roman" w:cs="Times New Roman"/>
            <w:b w:val="0"/>
          </w:rPr>
          <w:t xml:space="preserve">, in English: </w:t>
        </w:r>
        <w:r w:rsidRPr="002F4899">
          <w:rPr>
            <w:rFonts w:ascii="Times New Roman" w:hAnsi="Times New Roman" w:cs="Times New Roman"/>
            <w:sz w:val="24"/>
            <w:szCs w:val="24"/>
            <w:lang w:val="en-US"/>
          </w:rPr>
          <w:t>http://archive.org/stream/mademoiselledema00gaute/mademoiselledema00gaute_djvu.txt</w:t>
        </w:r>
      </w:ins>
    </w:p>
    <w:p w14:paraId="2F3A24CD" w14:textId="0A9659A4" w:rsidR="002F4899" w:rsidRPr="00CC3D90" w:rsidRDefault="0049526C" w:rsidP="002F4899">
      <w:pPr>
        <w:pStyle w:val="Heading3"/>
        <w:numPr>
          <w:ilvl w:val="0"/>
          <w:numId w:val="1"/>
        </w:numPr>
        <w:rPr>
          <w:ins w:id="76" w:author="Bru Sascha" w:date="2013-07-09T17:53:00Z"/>
          <w:rFonts w:ascii="Times New Roman" w:hAnsi="Times New Roman" w:cs="Times New Roman"/>
          <w:sz w:val="24"/>
          <w:szCs w:val="24"/>
          <w:lang w:val="en-US"/>
        </w:rPr>
      </w:pPr>
      <w:ins w:id="77" w:author="Anne Reverseau" w:date="2013-07-09T23:50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A complete Baudelaire biography, with the details of the trial: </w:t>
        </w:r>
        <w:r w:rsidRPr="0049526C">
          <w:rPr>
            <w:rFonts w:ascii="Times New Roman" w:hAnsi="Times New Roman" w:cs="Times New Roman"/>
            <w:sz w:val="24"/>
            <w:szCs w:val="24"/>
            <w:lang w:val="en-US"/>
          </w:rPr>
          <w:t>http://www.poetryfoundation.org/bio/charles-baudelaire#poet</w:t>
        </w:r>
      </w:ins>
    </w:p>
    <w:p w14:paraId="74C980B9" w14:textId="77777777" w:rsidR="00845077" w:rsidRPr="00CC3D90" w:rsidRDefault="00845077" w:rsidP="00DE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45077" w:rsidRPr="00CC3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2" w:author="Anne Reverseau" w:date="2013-08-01T10:39:00Z" w:initials="AR">
    <w:p w14:paraId="2CFEB554" w14:textId="5E0A9077" w:rsidR="0049526C" w:rsidRDefault="0049526C">
      <w:pPr>
        <w:pStyle w:val="CommentText"/>
      </w:pPr>
      <w:r>
        <w:rPr>
          <w:rStyle w:val="CommentReference"/>
        </w:rPr>
        <w:annotationRef/>
      </w:r>
      <w:r>
        <w:t xml:space="preserve">I added this again </w:t>
      </w:r>
      <w:r w:rsidR="00795BCB">
        <w:t xml:space="preserve">because it seems very important to me. </w:t>
      </w:r>
    </w:p>
  </w:comment>
  <w:comment w:id="32" w:author="Bru Sascha" w:date="2013-07-09T15:52:00Z" w:initials="BS">
    <w:p w14:paraId="72824B08" w14:textId="106C8B89" w:rsidR="0049526C" w:rsidRPr="0019445D" w:rsidRDefault="0049526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9445D">
        <w:rPr>
          <w:lang w:val="en-GB"/>
        </w:rPr>
        <w:t xml:space="preserve">Instead of what I deleted above and below, please elaborate a bit more on how these three authors, specifically within the French context, </w:t>
      </w:r>
      <w:r>
        <w:rPr>
          <w:lang w:val="en-GB"/>
        </w:rPr>
        <w:t xml:space="preserve">gave shape to </w:t>
      </w:r>
      <w:proofErr w:type="spellStart"/>
      <w:r>
        <w:rPr>
          <w:lang w:val="en-GB"/>
        </w:rPr>
        <w:t>l’art</w:t>
      </w:r>
      <w:proofErr w:type="spellEnd"/>
      <w:r>
        <w:rPr>
          <w:lang w:val="en-GB"/>
        </w:rPr>
        <w:t xml:space="preserve"> pour </w:t>
      </w:r>
      <w:proofErr w:type="spellStart"/>
      <w:r>
        <w:rPr>
          <w:lang w:val="en-GB"/>
        </w:rPr>
        <w:t>l’art</w:t>
      </w:r>
      <w:proofErr w:type="spellEnd"/>
      <w:r>
        <w:rPr>
          <w:lang w:val="en-GB"/>
        </w:rPr>
        <w:t xml:space="preserve">. When you do so, make sure to use the past tense as in the rest of your entry. </w:t>
      </w:r>
    </w:p>
  </w:comment>
  <w:comment w:id="33" w:author="Anne Reverseau" w:date="2013-08-01T10:40:00Z" w:initials="AR">
    <w:p w14:paraId="2D21FFC6" w14:textId="63BCD2AE" w:rsidR="0049526C" w:rsidRDefault="0049526C">
      <w:pPr>
        <w:pStyle w:val="CommentText"/>
      </w:pPr>
      <w:r>
        <w:rPr>
          <w:rStyle w:val="CommentReference"/>
        </w:rPr>
        <w:annotationRef/>
      </w:r>
      <w:r>
        <w:t>I tri</w:t>
      </w:r>
      <w:r w:rsidR="00795BCB">
        <w:t xml:space="preserve">ed to do so but very </w:t>
      </w:r>
      <w:r w:rsidR="00795BCB">
        <w:t>briefly.</w:t>
      </w:r>
    </w:p>
  </w:comment>
  <w:comment w:id="66" w:author="Bru Sascha" w:date="2013-07-09T15:48:00Z" w:initials="BS">
    <w:p w14:paraId="07657B6E" w14:textId="683FCC02" w:rsidR="0049526C" w:rsidRDefault="0049526C">
      <w:pPr>
        <w:pStyle w:val="CommentText"/>
      </w:pPr>
      <w:r>
        <w:rPr>
          <w:rStyle w:val="CommentReference"/>
        </w:rPr>
        <w:annotationRef/>
      </w:r>
      <w:r>
        <w:t>See above</w:t>
      </w:r>
    </w:p>
  </w:comment>
  <w:comment w:id="67" w:author="Anne Reverseau" w:date="2013-08-01T10:42:00Z" w:initials="AR">
    <w:p w14:paraId="19C57B7A" w14:textId="18D26658" w:rsidR="0049526C" w:rsidRDefault="0049526C">
      <w:pPr>
        <w:pStyle w:val="CommentText"/>
      </w:pPr>
      <w:r>
        <w:rPr>
          <w:rStyle w:val="CommentReference"/>
        </w:rPr>
        <w:annotationRef/>
      </w:r>
      <w:r>
        <w:t xml:space="preserve">I don’t understand why this last part has been cut. </w:t>
      </w:r>
      <w:r>
        <w:t xml:space="preserve">This debate between an historical  or essential meaning </w:t>
      </w:r>
      <w:r w:rsidR="00795BCB">
        <w:t xml:space="preserve">of the notion appears </w:t>
      </w:r>
      <w:r>
        <w:t>in every dicti</w:t>
      </w:r>
      <w:r w:rsidR="00795BCB">
        <w:t>onnary or encyclopedia I read while I was preparing</w:t>
      </w:r>
      <w:r>
        <w:t xml:space="preserve"> this text. Of course it’s a bit complicated but it seemed essential to me.  </w:t>
      </w:r>
      <w:r w:rsidR="00795BCB">
        <w:t xml:space="preserve">Maybe you can add at least one of the sentence to end the text. </w:t>
      </w:r>
    </w:p>
  </w:comment>
  <w:comment w:id="71" w:author="Anne Reverseau" w:date="2013-08-01T10:42:00Z" w:initials="AR">
    <w:p w14:paraId="50610DDB" w14:textId="5AACEC7F" w:rsidR="00853256" w:rsidRDefault="00853256">
      <w:pPr>
        <w:pStyle w:val="CommentText"/>
      </w:pPr>
      <w:r>
        <w:rPr>
          <w:rStyle w:val="CommentReference"/>
        </w:rPr>
        <w:annotationRef/>
      </w:r>
      <w:r>
        <w:t xml:space="preserve">I really have no idea of the bibliography in English about this French movement since I read it in French. I did not know English bib was needed.  </w:t>
      </w:r>
      <w:r w:rsidR="00795BCB">
        <w:t xml:space="preserve">But I found some interesting links.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9468B"/>
    <w:multiLevelType w:val="hybridMultilevel"/>
    <w:tmpl w:val="26DC2DA0"/>
    <w:lvl w:ilvl="0" w:tplc="E1B0AFDC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  <w:b w:val="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1A6"/>
    <w:rsid w:val="000021F3"/>
    <w:rsid w:val="00003FE1"/>
    <w:rsid w:val="00006DC0"/>
    <w:rsid w:val="00012711"/>
    <w:rsid w:val="00036AB0"/>
    <w:rsid w:val="00042FAD"/>
    <w:rsid w:val="000559BE"/>
    <w:rsid w:val="000851A2"/>
    <w:rsid w:val="000877C7"/>
    <w:rsid w:val="000941E9"/>
    <w:rsid w:val="0009593B"/>
    <w:rsid w:val="000B0A6B"/>
    <w:rsid w:val="000C21AB"/>
    <w:rsid w:val="00104F90"/>
    <w:rsid w:val="00106405"/>
    <w:rsid w:val="00112EF7"/>
    <w:rsid w:val="001161CF"/>
    <w:rsid w:val="0013410B"/>
    <w:rsid w:val="0015493D"/>
    <w:rsid w:val="001744B4"/>
    <w:rsid w:val="00181BFF"/>
    <w:rsid w:val="0019445D"/>
    <w:rsid w:val="001B46F4"/>
    <w:rsid w:val="001C1921"/>
    <w:rsid w:val="001E54CF"/>
    <w:rsid w:val="001E7376"/>
    <w:rsid w:val="00220718"/>
    <w:rsid w:val="002332ED"/>
    <w:rsid w:val="002508F7"/>
    <w:rsid w:val="00277215"/>
    <w:rsid w:val="002865F4"/>
    <w:rsid w:val="0029393F"/>
    <w:rsid w:val="002A0F5A"/>
    <w:rsid w:val="002D7D7D"/>
    <w:rsid w:val="002E5F68"/>
    <w:rsid w:val="002E7172"/>
    <w:rsid w:val="002F4899"/>
    <w:rsid w:val="003073EF"/>
    <w:rsid w:val="003376B0"/>
    <w:rsid w:val="003503B0"/>
    <w:rsid w:val="003507C4"/>
    <w:rsid w:val="00354662"/>
    <w:rsid w:val="003566E3"/>
    <w:rsid w:val="0037431B"/>
    <w:rsid w:val="00376E26"/>
    <w:rsid w:val="003C1956"/>
    <w:rsid w:val="003C63BB"/>
    <w:rsid w:val="003D748C"/>
    <w:rsid w:val="003E17F7"/>
    <w:rsid w:val="00411019"/>
    <w:rsid w:val="00455717"/>
    <w:rsid w:val="00473996"/>
    <w:rsid w:val="00484581"/>
    <w:rsid w:val="00484FE9"/>
    <w:rsid w:val="00485BA3"/>
    <w:rsid w:val="004936E4"/>
    <w:rsid w:val="0049526C"/>
    <w:rsid w:val="004B1AE0"/>
    <w:rsid w:val="004B6492"/>
    <w:rsid w:val="004C29E7"/>
    <w:rsid w:val="004D070E"/>
    <w:rsid w:val="004D0C75"/>
    <w:rsid w:val="00501836"/>
    <w:rsid w:val="00520B43"/>
    <w:rsid w:val="00546E98"/>
    <w:rsid w:val="00555288"/>
    <w:rsid w:val="00577812"/>
    <w:rsid w:val="005922DB"/>
    <w:rsid w:val="005E0943"/>
    <w:rsid w:val="00610D1E"/>
    <w:rsid w:val="00647EFE"/>
    <w:rsid w:val="006539E3"/>
    <w:rsid w:val="00667D6B"/>
    <w:rsid w:val="00670CC1"/>
    <w:rsid w:val="0069609B"/>
    <w:rsid w:val="006A2668"/>
    <w:rsid w:val="006A46DB"/>
    <w:rsid w:val="006B537A"/>
    <w:rsid w:val="006E31A6"/>
    <w:rsid w:val="00701B69"/>
    <w:rsid w:val="00701EC7"/>
    <w:rsid w:val="00723A36"/>
    <w:rsid w:val="007268C0"/>
    <w:rsid w:val="007449CD"/>
    <w:rsid w:val="00755F47"/>
    <w:rsid w:val="00762AF5"/>
    <w:rsid w:val="00763038"/>
    <w:rsid w:val="007724CF"/>
    <w:rsid w:val="007959D2"/>
    <w:rsid w:val="00795BCB"/>
    <w:rsid w:val="00796F5F"/>
    <w:rsid w:val="007A06E5"/>
    <w:rsid w:val="007A67A2"/>
    <w:rsid w:val="007C3D32"/>
    <w:rsid w:val="007D35C2"/>
    <w:rsid w:val="00807477"/>
    <w:rsid w:val="008074D6"/>
    <w:rsid w:val="00811220"/>
    <w:rsid w:val="008160B3"/>
    <w:rsid w:val="008234D7"/>
    <w:rsid w:val="00833257"/>
    <w:rsid w:val="00845077"/>
    <w:rsid w:val="00853256"/>
    <w:rsid w:val="008730A9"/>
    <w:rsid w:val="008863D7"/>
    <w:rsid w:val="008D393B"/>
    <w:rsid w:val="008D5351"/>
    <w:rsid w:val="008F12C9"/>
    <w:rsid w:val="008F2BE3"/>
    <w:rsid w:val="008F61C6"/>
    <w:rsid w:val="009166A2"/>
    <w:rsid w:val="0092770A"/>
    <w:rsid w:val="00942374"/>
    <w:rsid w:val="00956673"/>
    <w:rsid w:val="009655BA"/>
    <w:rsid w:val="009D64E1"/>
    <w:rsid w:val="009E0041"/>
    <w:rsid w:val="009E29E3"/>
    <w:rsid w:val="009E6499"/>
    <w:rsid w:val="009E65B7"/>
    <w:rsid w:val="009F6D0B"/>
    <w:rsid w:val="00A10501"/>
    <w:rsid w:val="00A14A10"/>
    <w:rsid w:val="00A528B2"/>
    <w:rsid w:val="00A65B85"/>
    <w:rsid w:val="00A83802"/>
    <w:rsid w:val="00A91610"/>
    <w:rsid w:val="00A926A4"/>
    <w:rsid w:val="00AA56CE"/>
    <w:rsid w:val="00AC0850"/>
    <w:rsid w:val="00AD3457"/>
    <w:rsid w:val="00AD7B8B"/>
    <w:rsid w:val="00AE79EC"/>
    <w:rsid w:val="00AF757F"/>
    <w:rsid w:val="00B000F1"/>
    <w:rsid w:val="00B0245C"/>
    <w:rsid w:val="00B66F93"/>
    <w:rsid w:val="00B67827"/>
    <w:rsid w:val="00B83AFE"/>
    <w:rsid w:val="00BB1628"/>
    <w:rsid w:val="00BB647A"/>
    <w:rsid w:val="00BC17AF"/>
    <w:rsid w:val="00BC6486"/>
    <w:rsid w:val="00BF5C44"/>
    <w:rsid w:val="00C0015E"/>
    <w:rsid w:val="00C06428"/>
    <w:rsid w:val="00C079AD"/>
    <w:rsid w:val="00C203D7"/>
    <w:rsid w:val="00C27CA2"/>
    <w:rsid w:val="00C45C61"/>
    <w:rsid w:val="00C51245"/>
    <w:rsid w:val="00C60145"/>
    <w:rsid w:val="00C74A72"/>
    <w:rsid w:val="00C92313"/>
    <w:rsid w:val="00C95D23"/>
    <w:rsid w:val="00CA4444"/>
    <w:rsid w:val="00CA7C7B"/>
    <w:rsid w:val="00CC3D90"/>
    <w:rsid w:val="00D0256A"/>
    <w:rsid w:val="00D26F0D"/>
    <w:rsid w:val="00D455D3"/>
    <w:rsid w:val="00D764ED"/>
    <w:rsid w:val="00D76D08"/>
    <w:rsid w:val="00D776E9"/>
    <w:rsid w:val="00D947B1"/>
    <w:rsid w:val="00DA0F03"/>
    <w:rsid w:val="00DA2574"/>
    <w:rsid w:val="00DB254F"/>
    <w:rsid w:val="00DE3F05"/>
    <w:rsid w:val="00E122A5"/>
    <w:rsid w:val="00E15FCF"/>
    <w:rsid w:val="00E26714"/>
    <w:rsid w:val="00E32A0A"/>
    <w:rsid w:val="00E33C99"/>
    <w:rsid w:val="00E429AE"/>
    <w:rsid w:val="00E64B8E"/>
    <w:rsid w:val="00E81E0B"/>
    <w:rsid w:val="00E8207E"/>
    <w:rsid w:val="00E829FC"/>
    <w:rsid w:val="00E90F3D"/>
    <w:rsid w:val="00EB7870"/>
    <w:rsid w:val="00EC7F41"/>
    <w:rsid w:val="00ED4CD7"/>
    <w:rsid w:val="00EE066A"/>
    <w:rsid w:val="00EE6521"/>
    <w:rsid w:val="00EE7BEE"/>
    <w:rsid w:val="00EF01F6"/>
    <w:rsid w:val="00EF2E92"/>
    <w:rsid w:val="00EF4156"/>
    <w:rsid w:val="00EF73A0"/>
    <w:rsid w:val="00F203A6"/>
    <w:rsid w:val="00F3770B"/>
    <w:rsid w:val="00F411D0"/>
    <w:rsid w:val="00F73492"/>
    <w:rsid w:val="00F84BD7"/>
    <w:rsid w:val="00F95772"/>
    <w:rsid w:val="00F97391"/>
    <w:rsid w:val="00FD4B54"/>
    <w:rsid w:val="00FE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BD3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899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9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5C44"/>
    <w:rPr>
      <w:b/>
      <w:bCs/>
    </w:rPr>
  </w:style>
  <w:style w:type="character" w:customStyle="1" w:styleId="st">
    <w:name w:val="st"/>
    <w:basedOn w:val="DefaultParagraphFont"/>
    <w:rsid w:val="003507C4"/>
  </w:style>
  <w:style w:type="character" w:styleId="Emphasis">
    <w:name w:val="Emphasis"/>
    <w:basedOn w:val="DefaultParagraphFont"/>
    <w:uiPriority w:val="20"/>
    <w:qFormat/>
    <w:rsid w:val="003507C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E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0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4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4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4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45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21F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F4899"/>
    <w:rPr>
      <w:rFonts w:ascii="Times" w:hAnsi="Times"/>
      <w:b/>
      <w:bCs/>
      <w:sz w:val="27"/>
      <w:szCs w:val="27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F48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899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9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5C44"/>
    <w:rPr>
      <w:b/>
      <w:bCs/>
    </w:rPr>
  </w:style>
  <w:style w:type="character" w:customStyle="1" w:styleId="st">
    <w:name w:val="st"/>
    <w:basedOn w:val="DefaultParagraphFont"/>
    <w:rsid w:val="003507C4"/>
  </w:style>
  <w:style w:type="character" w:styleId="Emphasis">
    <w:name w:val="Emphasis"/>
    <w:basedOn w:val="DefaultParagraphFont"/>
    <w:uiPriority w:val="20"/>
    <w:qFormat/>
    <w:rsid w:val="003507C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E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0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4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4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4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45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21F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F4899"/>
    <w:rPr>
      <w:rFonts w:ascii="Times" w:hAnsi="Times"/>
      <w:b/>
      <w:bCs/>
      <w:sz w:val="27"/>
      <w:szCs w:val="27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F48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6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8E253-5E2E-8041-A156-5A646B204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547</Words>
  <Characters>3119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Katholieke Universiteit Leuven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Reverseau</dc:creator>
  <cp:lastModifiedBy>Anne Reverseau</cp:lastModifiedBy>
  <cp:revision>3</cp:revision>
  <dcterms:created xsi:type="dcterms:W3CDTF">2013-07-09T22:12:00Z</dcterms:created>
  <dcterms:modified xsi:type="dcterms:W3CDTF">2013-08-01T08:42:00Z</dcterms:modified>
</cp:coreProperties>
</file>