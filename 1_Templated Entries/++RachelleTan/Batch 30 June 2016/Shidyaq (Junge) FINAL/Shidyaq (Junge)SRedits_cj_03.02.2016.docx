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9BFF82AE6FA46A18C4B431C9CE2224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tzhaltertext"/>
                    <w:b/>
                    <w:color w:val="FFFFFF" w:themeColor="background1"/>
                  </w:rPr>
                  <w:t>[Salutation]</w:t>
                </w:r>
              </w:p>
            </w:tc>
          </w:sdtContent>
        </w:sdt>
        <w:sdt>
          <w:sdtPr>
            <w:alias w:val="First name"/>
            <w:tag w:val="authorFirstName"/>
            <w:id w:val="581645879"/>
            <w:placeholder>
              <w:docPart w:val="CEBCFC1BCECD487E8788D9C34571DD85"/>
            </w:placeholder>
            <w:text/>
          </w:sdtPr>
          <w:sdtEndPr/>
          <w:sdtContent>
            <w:tc>
              <w:tcPr>
                <w:tcW w:w="2073" w:type="dxa"/>
              </w:tcPr>
              <w:p w:rsidR="00B574C9" w:rsidRDefault="00521718" w:rsidP="00521718">
                <w:r>
                  <w:t>Christian</w:t>
                </w:r>
              </w:p>
            </w:tc>
          </w:sdtContent>
        </w:sdt>
        <w:sdt>
          <w:sdtPr>
            <w:alias w:val="Middle name"/>
            <w:tag w:val="authorMiddleName"/>
            <w:id w:val="-2076034781"/>
            <w:placeholder>
              <w:docPart w:val="A84468CD35454276B538C8638CE6D759"/>
            </w:placeholder>
            <w:showingPlcHdr/>
            <w:text/>
          </w:sdtPr>
          <w:sdtEndPr/>
          <w:sdtContent>
            <w:tc>
              <w:tcPr>
                <w:tcW w:w="2551" w:type="dxa"/>
              </w:tcPr>
              <w:p w:rsidR="00B574C9" w:rsidRDefault="00B574C9" w:rsidP="00922950">
                <w:r>
                  <w:rPr>
                    <w:rStyle w:val="Platzhaltertext"/>
                  </w:rPr>
                  <w:t>[Middle name]</w:t>
                </w:r>
              </w:p>
            </w:tc>
          </w:sdtContent>
        </w:sdt>
        <w:sdt>
          <w:sdtPr>
            <w:alias w:val="Last name"/>
            <w:tag w:val="authorLastName"/>
            <w:id w:val="-1088529830"/>
            <w:placeholder>
              <w:docPart w:val="2518B45BA6E947BEB2B6B79D02CF0F22"/>
            </w:placeholder>
            <w:text/>
          </w:sdtPr>
          <w:sdtEndPr/>
          <w:sdtContent>
            <w:tc>
              <w:tcPr>
                <w:tcW w:w="2642" w:type="dxa"/>
              </w:tcPr>
              <w:p w:rsidR="00B574C9" w:rsidRDefault="00521718" w:rsidP="00521718">
                <w:r>
                  <w:t>Junge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B199EA084F444B3BFC00A49A934D194"/>
            </w:placeholder>
          </w:sdtPr>
          <w:sdtEndPr/>
          <w:sdtContent>
            <w:sdt>
              <w:sdtPr>
                <w:alias w:val="Biography"/>
                <w:tag w:val="authorBiography"/>
                <w:id w:val="275681918"/>
                <w:placeholder>
                  <w:docPart w:val="A7B8CE7AD5724B0C93E546E2D0595686"/>
                </w:placeholder>
                <w:showingPlcHdr/>
              </w:sdtPr>
              <w:sdtEndPr/>
              <w:sdtContent>
                <w:tc>
                  <w:tcPr>
                    <w:tcW w:w="8525" w:type="dxa"/>
                    <w:gridSpan w:val="4"/>
                  </w:tcPr>
                  <w:p w:rsidR="00B574C9" w:rsidRDefault="00F668DE" w:rsidP="00F668DE">
                    <w:r>
                      <w:rPr>
                        <w:rStyle w:val="Platzhaltertext"/>
                      </w:rPr>
                      <w:t>[Enter your biography]</w:t>
                    </w:r>
                  </w:p>
                </w:tc>
              </w:sdtContent>
            </w:sdt>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50D2F068E7C4DEDBEC2C8D83C206D56"/>
            </w:placeholder>
            <w:text/>
          </w:sdtPr>
          <w:sdtEndPr/>
          <w:sdtContent>
            <w:tc>
              <w:tcPr>
                <w:tcW w:w="8525" w:type="dxa"/>
                <w:gridSpan w:val="4"/>
              </w:tcPr>
              <w:p w:rsidR="00B574C9" w:rsidRDefault="00521718" w:rsidP="00B574C9">
                <w:r>
                  <w:t>Philipps-University Marburg, Germany.</w:t>
                </w:r>
              </w:p>
            </w:tc>
          </w:sdtContent>
        </w:sdt>
      </w:tr>
    </w:tbl>
    <w:p w:rsidR="003D3579" w:rsidRDefault="003D3579"/>
    <w:tbl>
      <w:tblPr>
        <w:tblStyle w:val="Tabellenraste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3C74BDB02A4C429A83472F6DC0B3D7BD"/>
            </w:placeholder>
            <w:text/>
          </w:sdtPr>
          <w:sdtEndPr/>
          <w:sdtContent>
            <w:tc>
              <w:tcPr>
                <w:tcW w:w="9016" w:type="dxa"/>
                <w:tcMar>
                  <w:top w:w="113" w:type="dxa"/>
                  <w:bottom w:w="113" w:type="dxa"/>
                </w:tcMar>
              </w:tcPr>
              <w:p w:rsidR="003F0D73" w:rsidRPr="00FB589A" w:rsidRDefault="00521718" w:rsidP="00D042F6">
                <w:pPr>
                  <w:rPr>
                    <w:b/>
                  </w:rPr>
                </w:pPr>
                <w:proofErr w:type="spellStart"/>
                <w:r w:rsidRPr="00521718">
                  <w:t>Aḥmad</w:t>
                </w:r>
                <w:proofErr w:type="spellEnd"/>
                <w:r w:rsidRPr="00521718">
                  <w:t xml:space="preserve"> </w:t>
                </w:r>
                <w:proofErr w:type="spellStart"/>
                <w:r w:rsidRPr="00521718">
                  <w:t>Fāris</w:t>
                </w:r>
                <w:proofErr w:type="spellEnd"/>
                <w:r w:rsidRPr="00521718">
                  <w:t xml:space="preserve"> al-</w:t>
                </w:r>
                <w:proofErr w:type="spellStart"/>
                <w:r w:rsidRPr="00521718">
                  <w:t>Shidyāq</w:t>
                </w:r>
                <w:proofErr w:type="spellEnd"/>
                <w:r w:rsidRPr="00521718">
                  <w:t xml:space="preserve"> </w:t>
                </w:r>
                <w:r w:rsidR="00AC1B6F">
                  <w:rPr>
                    <w:rFonts w:hint="cs"/>
                    <w:rtl/>
                    <w:lang w:bidi="ar-EG"/>
                  </w:rPr>
                  <w:t>أ</w:t>
                </w:r>
                <w:r>
                  <w:rPr>
                    <w:rFonts w:hint="cs"/>
                    <w:rtl/>
                    <w:lang w:bidi="ar-EG"/>
                  </w:rPr>
                  <w:t>حمد فارس الشدياق</w:t>
                </w:r>
                <w:r>
                  <w:rPr>
                    <w:lang w:bidi="ar-EG"/>
                  </w:rPr>
                  <w:t xml:space="preserve"> </w:t>
                </w:r>
                <w:r w:rsidRPr="00521718">
                  <w:t>(ca. 1805-1887)</w:t>
                </w:r>
              </w:p>
            </w:tc>
          </w:sdtContent>
        </w:sdt>
      </w:tr>
      <w:tr w:rsidR="00464699" w:rsidTr="00F668DE">
        <w:sdt>
          <w:sdtPr>
            <w:alias w:val="Variant headwords"/>
            <w:tag w:val="variantHeadwords"/>
            <w:id w:val="173464402"/>
            <w:placeholder>
              <w:docPart w:val="F572CBA8061D479F83FECBDE2224CA3F"/>
            </w:placeholder>
          </w:sdtPr>
          <w:sdtEndPr/>
          <w:sdtContent>
            <w:tc>
              <w:tcPr>
                <w:tcW w:w="9016" w:type="dxa"/>
                <w:tcMar>
                  <w:top w:w="113" w:type="dxa"/>
                  <w:bottom w:w="113" w:type="dxa"/>
                </w:tcMar>
              </w:tcPr>
              <w:p w:rsidR="00464699" w:rsidRDefault="0039366B" w:rsidP="00A51FBA">
                <w:r>
                  <w:t xml:space="preserve">Ahmad </w:t>
                </w:r>
                <w:proofErr w:type="spellStart"/>
                <w:r w:rsidRPr="005E305D">
                  <w:t>Faris</w:t>
                </w:r>
                <w:proofErr w:type="spellEnd"/>
                <w:r w:rsidRPr="005E305D">
                  <w:t xml:space="preserve"> al-</w:t>
                </w:r>
                <w:proofErr w:type="spellStart"/>
                <w:r w:rsidRPr="005E305D">
                  <w:t>Shidyaq</w:t>
                </w:r>
                <w:proofErr w:type="spellEnd"/>
                <w:r w:rsidR="00A51FBA" w:rsidRPr="005E305D">
                  <w:t xml:space="preserve">, </w:t>
                </w:r>
                <w:proofErr w:type="spellStart"/>
                <w:r w:rsidR="00A51FBA" w:rsidRPr="005E305D">
                  <w:t>Aḥmad</w:t>
                </w:r>
                <w:proofErr w:type="spellEnd"/>
                <w:r w:rsidR="00A51FBA" w:rsidRPr="005E305D">
                  <w:t xml:space="preserve"> </w:t>
                </w:r>
                <w:proofErr w:type="spellStart"/>
                <w:r w:rsidR="00A51FBA" w:rsidRPr="005E305D">
                  <w:t>Fāris</w:t>
                </w:r>
                <w:proofErr w:type="spellEnd"/>
                <w:r w:rsidR="00A51FBA" w:rsidRPr="005E305D">
                  <w:t xml:space="preserve"> </w:t>
                </w:r>
                <w:proofErr w:type="spellStart"/>
                <w:r w:rsidR="00A51FBA" w:rsidRPr="005E305D">
                  <w:t>aš-Šidyāq</w:t>
                </w:r>
                <w:proofErr w:type="spellEnd"/>
                <w:r w:rsidR="00A51FBA" w:rsidRPr="005E305D">
                  <w:t xml:space="preserve">, Ahmad </w:t>
                </w:r>
                <w:proofErr w:type="spellStart"/>
                <w:r w:rsidR="00A51FBA" w:rsidRPr="005E305D">
                  <w:t>Faris</w:t>
                </w:r>
                <w:proofErr w:type="spellEnd"/>
                <w:r w:rsidR="00A51FBA" w:rsidRPr="005E305D">
                  <w:t xml:space="preserve"> </w:t>
                </w:r>
                <w:proofErr w:type="spellStart"/>
                <w:r w:rsidR="00A51FBA" w:rsidRPr="005E305D">
                  <w:t>Chidiac</w:t>
                </w:r>
                <w:proofErr w:type="spellEnd"/>
              </w:p>
            </w:tc>
          </w:sdtContent>
        </w:sdt>
      </w:tr>
      <w:tr w:rsidR="00E85A05" w:rsidTr="003F0D73">
        <w:sdt>
          <w:sdtPr>
            <w:alias w:val="Abstract"/>
            <w:tag w:val="abstract"/>
            <w:id w:val="-635871867"/>
            <w:placeholder>
              <w:docPart w:val="D6CA167F43F2419D949B1F1030EBA6F5"/>
            </w:placeholder>
          </w:sdtPr>
          <w:sdtEndPr/>
          <w:sdtContent>
            <w:tc>
              <w:tcPr>
                <w:tcW w:w="9016" w:type="dxa"/>
                <w:tcMar>
                  <w:top w:w="113" w:type="dxa"/>
                  <w:bottom w:w="113" w:type="dxa"/>
                </w:tcMar>
              </w:tcPr>
              <w:p w:rsidR="00E85A05" w:rsidRDefault="00521718" w:rsidP="00AC1B6F">
                <w:proofErr w:type="spellStart"/>
                <w:r w:rsidRPr="0075098E">
                  <w:t>Aḥmad</w:t>
                </w:r>
                <w:proofErr w:type="spellEnd"/>
                <w:r w:rsidRPr="0075098E">
                  <w:t xml:space="preserve"> </w:t>
                </w:r>
                <w:proofErr w:type="spellStart"/>
                <w:r w:rsidRPr="0075098E">
                  <w:t>Fāris</w:t>
                </w:r>
                <w:proofErr w:type="spellEnd"/>
                <w:r w:rsidRPr="0075098E">
                  <w:t xml:space="preserve"> al-</w:t>
                </w:r>
                <w:proofErr w:type="spellStart"/>
                <w:r w:rsidRPr="0075098E">
                  <w:t>Shidyāq</w:t>
                </w:r>
                <w:proofErr w:type="spellEnd"/>
                <w:r w:rsidRPr="0075098E">
                  <w:t xml:space="preserve"> was a Lebanese writer and journalist and one of the most provocative figures of the </w:t>
                </w:r>
                <w:proofErr w:type="spellStart"/>
                <w:r w:rsidRPr="0075098E">
                  <w:t>Nahḍa</w:t>
                </w:r>
                <w:proofErr w:type="spellEnd"/>
                <w:r w:rsidRPr="0075098E">
                  <w:t xml:space="preserve"> (‘</w:t>
                </w:r>
                <w:r>
                  <w:t>awakening</w:t>
                </w:r>
                <w:r w:rsidRPr="0075098E">
                  <w:t>’), a</w:t>
                </w:r>
                <w:r>
                  <w:t>n</w:t>
                </w:r>
                <w:r w:rsidRPr="0075098E">
                  <w:t xml:space="preserve"> intellectual current </w:t>
                </w:r>
                <w:r>
                  <w:t xml:space="preserve">in the long nineteenth century </w:t>
                </w:r>
                <w:r w:rsidRPr="0075098E">
                  <w:t xml:space="preserve">for the renewal Arab culture. With a life on the move, religious conversions and public controversies, he appears as an </w:t>
                </w:r>
                <w:r>
                  <w:t xml:space="preserve">idiosyncratic, </w:t>
                </w:r>
                <w:r w:rsidRPr="0075098E">
                  <w:t xml:space="preserve">uncompromising </w:t>
                </w:r>
                <w:r>
                  <w:t xml:space="preserve">critic </w:t>
                </w:r>
                <w:r w:rsidRPr="0075098E">
                  <w:t>of Arab and Western societies and cultures</w:t>
                </w:r>
                <w:r>
                  <w:t xml:space="preserve"> alike</w:t>
                </w:r>
                <w:r w:rsidRPr="0075098E">
                  <w:t xml:space="preserve">. His deep knowledge of the Arabic language made him both a skilful moderniser and a passionate defender of the classical Arabic language. His masterpiece </w:t>
                </w:r>
                <w:r w:rsidRPr="0075098E">
                  <w:rPr>
                    <w:i/>
                    <w:iCs/>
                  </w:rPr>
                  <w:t>al-</w:t>
                </w:r>
                <w:proofErr w:type="spellStart"/>
                <w:r w:rsidRPr="0075098E">
                  <w:rPr>
                    <w:i/>
                    <w:iCs/>
                  </w:rPr>
                  <w:t>Sāq</w:t>
                </w:r>
                <w:proofErr w:type="spellEnd"/>
                <w:r w:rsidRPr="0075098E">
                  <w:rPr>
                    <w:i/>
                    <w:iCs/>
                  </w:rPr>
                  <w:t xml:space="preserve"> </w:t>
                </w:r>
                <w:proofErr w:type="spellStart"/>
                <w:r w:rsidRPr="0075098E">
                  <w:rPr>
                    <w:i/>
                    <w:iCs/>
                  </w:rPr>
                  <w:t>ʿalā</w:t>
                </w:r>
                <w:proofErr w:type="spellEnd"/>
                <w:r w:rsidRPr="0075098E">
                  <w:rPr>
                    <w:i/>
                    <w:iCs/>
                  </w:rPr>
                  <w:t xml:space="preserve"> </w:t>
                </w:r>
                <w:r w:rsidR="00AC1B6F">
                  <w:rPr>
                    <w:i/>
                    <w:iCs/>
                  </w:rPr>
                  <w:t>l</w:t>
                </w:r>
                <w:r w:rsidRPr="0075098E">
                  <w:rPr>
                    <w:i/>
                    <w:iCs/>
                  </w:rPr>
                  <w:t>-</w:t>
                </w:r>
                <w:proofErr w:type="spellStart"/>
                <w:r w:rsidRPr="0075098E">
                  <w:rPr>
                    <w:i/>
                    <w:iCs/>
                  </w:rPr>
                  <w:t>sāq</w:t>
                </w:r>
                <w:proofErr w:type="spellEnd"/>
                <w:r w:rsidRPr="0075098E">
                  <w:t xml:space="preserve"> (</w:t>
                </w:r>
                <w:r w:rsidRPr="0075098E">
                  <w:rPr>
                    <w:i/>
                    <w:iCs/>
                  </w:rPr>
                  <w:t>Leg Over Leg</w:t>
                </w:r>
                <w:r w:rsidRPr="0075098E">
                  <w:t xml:space="preserve">), published </w:t>
                </w:r>
                <w:r>
                  <w:t xml:space="preserve">in </w:t>
                </w:r>
                <w:r w:rsidRPr="0075098E">
                  <w:t xml:space="preserve">1855 in Paris, is a dazzling experimental work that conveys an unprecedented critique of </w:t>
                </w:r>
                <w:r>
                  <w:t>his age</w:t>
                </w:r>
                <w:r w:rsidRPr="0075098E">
                  <w:t>. In Istanbul, al-</w:t>
                </w:r>
                <w:proofErr w:type="spellStart"/>
                <w:r w:rsidRPr="0075098E">
                  <w:t>Shidyāq</w:t>
                </w:r>
                <w:proofErr w:type="spellEnd"/>
                <w:r w:rsidRPr="0075098E">
                  <w:t xml:space="preserve"> founded </w:t>
                </w:r>
                <w:r>
                  <w:t xml:space="preserve">in </w:t>
                </w:r>
                <w:r w:rsidRPr="0075098E">
                  <w:t xml:space="preserve">1861 </w:t>
                </w:r>
                <w:r w:rsidRPr="0075098E">
                  <w:rPr>
                    <w:i/>
                    <w:iCs/>
                  </w:rPr>
                  <w:t>al-</w:t>
                </w:r>
                <w:proofErr w:type="spellStart"/>
                <w:r w:rsidRPr="0075098E">
                  <w:rPr>
                    <w:i/>
                    <w:iCs/>
                  </w:rPr>
                  <w:t>Jawāʾib</w:t>
                </w:r>
                <w:proofErr w:type="spellEnd"/>
                <w:r w:rsidRPr="0075098E">
                  <w:t xml:space="preserve"> (</w:t>
                </w:r>
                <w:r w:rsidRPr="0075098E">
                  <w:rPr>
                    <w:i/>
                    <w:iCs/>
                  </w:rPr>
                  <w:t xml:space="preserve">The </w:t>
                </w:r>
                <w:r>
                  <w:rPr>
                    <w:i/>
                    <w:iCs/>
                  </w:rPr>
                  <w:t xml:space="preserve">Traversing </w:t>
                </w:r>
                <w:r w:rsidRPr="0075098E">
                  <w:rPr>
                    <w:i/>
                    <w:iCs/>
                  </w:rPr>
                  <w:t>News</w:t>
                </w:r>
                <w:r w:rsidRPr="0075098E">
                  <w:t xml:space="preserve">), the first independent newspaper in </w:t>
                </w:r>
                <w:r>
                  <w:t xml:space="preserve">the </w:t>
                </w:r>
                <w:r w:rsidRPr="0075098E">
                  <w:t xml:space="preserve">Arabic language, </w:t>
                </w:r>
                <w:r>
                  <w:t>which</w:t>
                </w:r>
                <w:r w:rsidRPr="0075098E">
                  <w:t xml:space="preserve"> made him </w:t>
                </w:r>
                <w:r>
                  <w:t>in</w:t>
                </w:r>
                <w:r w:rsidRPr="0075098E">
                  <w:t>to an influential yet controversial public intellectual.</w:t>
                </w:r>
              </w:p>
            </w:tc>
          </w:sdtContent>
        </w:sdt>
      </w:tr>
      <w:tr w:rsidR="003F0D73" w:rsidTr="003F0D73">
        <w:sdt>
          <w:sdtPr>
            <w:alias w:val="Article text"/>
            <w:tag w:val="articleText"/>
            <w:id w:val="634067588"/>
            <w:placeholder>
              <w:docPart w:val="317D89B4D804484F8127402643009020"/>
            </w:placeholder>
          </w:sdtPr>
          <w:sdtEndPr/>
          <w:sdtContent>
            <w:tc>
              <w:tcPr>
                <w:tcW w:w="9016" w:type="dxa"/>
                <w:tcMar>
                  <w:top w:w="113" w:type="dxa"/>
                  <w:bottom w:w="113" w:type="dxa"/>
                </w:tcMar>
              </w:tcPr>
              <w:p w:rsidR="0039366B" w:rsidRDefault="0039366B" w:rsidP="00BE0414">
                <w:proofErr w:type="spellStart"/>
                <w:r w:rsidRPr="0075098E">
                  <w:t>Fāris</w:t>
                </w:r>
                <w:proofErr w:type="spellEnd"/>
                <w:r w:rsidRPr="0075098E">
                  <w:t xml:space="preserve"> al-</w:t>
                </w:r>
                <w:proofErr w:type="spellStart"/>
                <w:r w:rsidRPr="0075098E">
                  <w:t>Shidyāq</w:t>
                </w:r>
                <w:proofErr w:type="spellEnd"/>
                <w:r w:rsidRPr="0017464E">
                  <w:t xml:space="preserve">, later </w:t>
                </w:r>
                <w:proofErr w:type="spellStart"/>
                <w:r w:rsidRPr="0017464E">
                  <w:t>Aḥmad</w:t>
                </w:r>
                <w:proofErr w:type="spellEnd"/>
                <w:r w:rsidRPr="0017464E">
                  <w:t xml:space="preserve"> </w:t>
                </w:r>
                <w:proofErr w:type="spellStart"/>
                <w:r w:rsidRPr="0017464E">
                  <w:t>Fāris</w:t>
                </w:r>
                <w:proofErr w:type="spellEnd"/>
                <w:r w:rsidRPr="0017464E">
                  <w:t xml:space="preserve"> Efendi, was born around 1805 in a small village in Mount Lebanon into a Maronite family of high renown. Following</w:t>
                </w:r>
                <w:r w:rsidRPr="0075098E">
                  <w:t xml:space="preserve"> a family tradition, he worked as scribe and copyist, where he developed a deep insight and lasting passion for Arabic language and literature. When his brother </w:t>
                </w:r>
                <w:proofErr w:type="spellStart"/>
                <w:r w:rsidRPr="0075098E">
                  <w:t>Asʿad</w:t>
                </w:r>
                <w:proofErr w:type="spellEnd"/>
                <w:r w:rsidRPr="0075098E">
                  <w:t xml:space="preserve"> converted to Protestantism and was p</w:t>
                </w:r>
                <w:r>
                  <w:t>er</w:t>
                </w:r>
                <w:r w:rsidRPr="0075098E">
                  <w:t xml:space="preserve">secuted by the Maronite clergy, </w:t>
                </w:r>
                <w:proofErr w:type="spellStart"/>
                <w:r w:rsidRPr="0075098E">
                  <w:t>Fāris</w:t>
                </w:r>
                <w:proofErr w:type="spellEnd"/>
                <w:r w:rsidRPr="0075098E">
                  <w:t xml:space="preserve"> became an ardent critic of the </w:t>
                </w:r>
                <w:r>
                  <w:t xml:space="preserve">Maronite </w:t>
                </w:r>
                <w:r w:rsidRPr="0075098E">
                  <w:t>Catholic Church, converted to Protestantism and exile</w:t>
                </w:r>
                <w:r w:rsidR="00F668DE">
                  <w:t>d himself</w:t>
                </w:r>
                <w:r w:rsidRPr="0075098E">
                  <w:t xml:space="preserve"> to Malta in 1826. Until 1848, he worked in Malta for various </w:t>
                </w:r>
                <w:r>
                  <w:t>P</w:t>
                </w:r>
                <w:r w:rsidRPr="0075098E">
                  <w:t xml:space="preserve">rotestant missionary circles as teacher and </w:t>
                </w:r>
                <w:proofErr w:type="spellStart"/>
                <w:r w:rsidRPr="0075098E">
                  <w:t>proofreader</w:t>
                </w:r>
                <w:proofErr w:type="spellEnd"/>
                <w:r w:rsidRPr="0075098E">
                  <w:t xml:space="preserve">, where he pioneered composing textbooks to teach English and Arabic for non-native speakers. At the same time, he </w:t>
                </w:r>
                <w:r>
                  <w:t xml:space="preserve">began to </w:t>
                </w:r>
                <w:r w:rsidRPr="0075098E">
                  <w:t>dissociate himself religiously, intellectually and morally from Protestantism</w:t>
                </w:r>
                <w:r>
                  <w:t>,</w:t>
                </w:r>
                <w:r w:rsidRPr="0075098E">
                  <w:t xml:space="preserve"> celebrating the pleasures of life. His stay in Malta was interrupted by a</w:t>
                </w:r>
                <w:r>
                  <w:t>n</w:t>
                </w:r>
                <w:r w:rsidRPr="0075098E">
                  <w:t xml:space="preserve"> </w:t>
                </w:r>
                <w:r>
                  <w:t>interval</w:t>
                </w:r>
                <w:r w:rsidRPr="0075098E" w:rsidDel="00341DA8">
                  <w:t xml:space="preserve"> </w:t>
                </w:r>
                <w:r w:rsidRPr="0075098E">
                  <w:t xml:space="preserve">in Cairo from 1828 to 1835 where he worked for the first Arabic newspaper </w:t>
                </w:r>
                <w:r w:rsidRPr="0075098E">
                  <w:rPr>
                    <w:i/>
                    <w:iCs/>
                  </w:rPr>
                  <w:t>al-</w:t>
                </w:r>
                <w:proofErr w:type="spellStart"/>
                <w:r w:rsidRPr="0075098E">
                  <w:rPr>
                    <w:i/>
                    <w:iCs/>
                  </w:rPr>
                  <w:t>Waqāʾiʿ</w:t>
                </w:r>
                <w:proofErr w:type="spellEnd"/>
                <w:r w:rsidRPr="0075098E">
                  <w:rPr>
                    <w:i/>
                    <w:iCs/>
                  </w:rPr>
                  <w:t xml:space="preserve"> al-</w:t>
                </w:r>
                <w:proofErr w:type="spellStart"/>
                <w:r w:rsidRPr="0075098E">
                  <w:rPr>
                    <w:i/>
                    <w:iCs/>
                  </w:rPr>
                  <w:t>miṣriyya</w:t>
                </w:r>
                <w:proofErr w:type="spellEnd"/>
                <w:r w:rsidRPr="0075098E">
                  <w:t xml:space="preserve"> (</w:t>
                </w:r>
                <w:r w:rsidRPr="0075098E">
                  <w:rPr>
                    <w:i/>
                    <w:iCs/>
                  </w:rPr>
                  <w:t>The Egyptian Affairs</w:t>
                </w:r>
                <w:r w:rsidRPr="0075098E">
                  <w:t>)</w:t>
                </w:r>
                <w:r w:rsidR="00AC1B6F">
                  <w:t xml:space="preserve"> and </w:t>
                </w:r>
                <w:r w:rsidRPr="0075098E">
                  <w:t>pursued studies in Arabic language and literature</w:t>
                </w:r>
                <w:r>
                  <w:t xml:space="preserve">. </w:t>
                </w:r>
              </w:p>
              <w:p w:rsidR="0039366B" w:rsidRPr="0075098E" w:rsidRDefault="0039366B" w:rsidP="00AC1B6F"/>
              <w:p w:rsidR="0039366B" w:rsidRDefault="0039366B" w:rsidP="0017464E">
                <w:r>
                  <w:t>In 1848, al-</w:t>
                </w:r>
                <w:proofErr w:type="spellStart"/>
                <w:r>
                  <w:t>Shidyāq</w:t>
                </w:r>
                <w:proofErr w:type="spellEnd"/>
                <w:r>
                  <w:t xml:space="preserve"> moved to </w:t>
                </w:r>
                <w:r w:rsidRPr="0075098E">
                  <w:t xml:space="preserve">England, </w:t>
                </w:r>
                <w:r w:rsidRPr="0017464E">
                  <w:t xml:space="preserve">where he </w:t>
                </w:r>
                <w:del w:id="0" w:author="christian junge" w:date="2016-02-03T10:44:00Z">
                  <w:r w:rsidRPr="0017464E" w:rsidDel="0017464E">
                    <w:delText>married an Englishwoman</w:delText>
                  </w:r>
                  <w:r w:rsidRPr="0075098E" w:rsidDel="0017464E">
                    <w:delText xml:space="preserve"> and</w:delText>
                  </w:r>
                </w:del>
                <w:ins w:id="1" w:author="christian junge" w:date="2016-02-03T10:44:00Z">
                  <w:r w:rsidR="0017464E">
                    <w:t>later</w:t>
                  </w:r>
                </w:ins>
                <w:r w:rsidRPr="0075098E">
                  <w:t xml:space="preserve"> gained British citizenship. In England, he co-translated with Samuel Lee (1783-1852) the Bible into Arabic, which earned much respect for its excellent </w:t>
                </w:r>
                <w:r w:rsidR="00F668DE">
                  <w:t>language. A</w:t>
                </w:r>
                <w:r w:rsidRPr="0075098E">
                  <w:t>t the same time</w:t>
                </w:r>
                <w:r w:rsidR="00F668DE">
                  <w:t>, he</w:t>
                </w:r>
                <w:r w:rsidRPr="0075098E">
                  <w:t xml:space="preserve"> clandestinely penn</w:t>
                </w:r>
                <w:r w:rsidR="00F668DE">
                  <w:t>ed</w:t>
                </w:r>
                <w:r w:rsidRPr="0075098E">
                  <w:t xml:space="preserve"> a critique of the Bible called </w:t>
                </w:r>
                <w:proofErr w:type="spellStart"/>
                <w:r w:rsidRPr="0075098E">
                  <w:rPr>
                    <w:i/>
                    <w:iCs/>
                  </w:rPr>
                  <w:t>Mumāḥakāt</w:t>
                </w:r>
                <w:proofErr w:type="spellEnd"/>
                <w:r w:rsidRPr="0075098E">
                  <w:rPr>
                    <w:i/>
                    <w:iCs/>
                  </w:rPr>
                  <w:t xml:space="preserve"> al-</w:t>
                </w:r>
                <w:proofErr w:type="spellStart"/>
                <w:r w:rsidRPr="0075098E">
                  <w:rPr>
                    <w:i/>
                    <w:iCs/>
                  </w:rPr>
                  <w:t>taʾwīl</w:t>
                </w:r>
                <w:proofErr w:type="spellEnd"/>
                <w:r w:rsidRPr="0075098E">
                  <w:rPr>
                    <w:i/>
                    <w:iCs/>
                  </w:rPr>
                  <w:t xml:space="preserve"> </w:t>
                </w:r>
                <w:proofErr w:type="spellStart"/>
                <w:r w:rsidRPr="0075098E">
                  <w:rPr>
                    <w:i/>
                    <w:iCs/>
                  </w:rPr>
                  <w:t>fī</w:t>
                </w:r>
                <w:proofErr w:type="spellEnd"/>
                <w:r w:rsidRPr="0075098E">
                  <w:rPr>
                    <w:i/>
                    <w:iCs/>
                  </w:rPr>
                  <w:t xml:space="preserve"> </w:t>
                </w:r>
                <w:proofErr w:type="spellStart"/>
                <w:r w:rsidRPr="0075098E">
                  <w:rPr>
                    <w:i/>
                    <w:iCs/>
                  </w:rPr>
                  <w:t>mun</w:t>
                </w:r>
                <w:r w:rsidR="00AC1B6F" w:rsidRPr="0075098E">
                  <w:rPr>
                    <w:i/>
                    <w:iCs/>
                  </w:rPr>
                  <w:t>ā</w:t>
                </w:r>
                <w:r w:rsidRPr="0075098E">
                  <w:rPr>
                    <w:i/>
                    <w:iCs/>
                  </w:rPr>
                  <w:t>qaḍāt</w:t>
                </w:r>
                <w:proofErr w:type="spellEnd"/>
                <w:r w:rsidRPr="0075098E">
                  <w:rPr>
                    <w:i/>
                    <w:iCs/>
                  </w:rPr>
                  <w:t xml:space="preserve"> al-</w:t>
                </w:r>
                <w:proofErr w:type="spellStart"/>
                <w:r w:rsidRPr="0075098E">
                  <w:rPr>
                    <w:i/>
                    <w:iCs/>
                  </w:rPr>
                  <w:t>Injīl</w:t>
                </w:r>
                <w:proofErr w:type="spellEnd"/>
                <w:r w:rsidRPr="0075098E">
                  <w:t xml:space="preserve"> (</w:t>
                </w:r>
                <w:r w:rsidRPr="0075098E">
                  <w:rPr>
                    <w:i/>
                    <w:iCs/>
                  </w:rPr>
                  <w:t xml:space="preserve">Controversies of Interpretation. On the Contradictions </w:t>
                </w:r>
                <w:r w:rsidR="00AC1B6F">
                  <w:rPr>
                    <w:i/>
                    <w:iCs/>
                  </w:rPr>
                  <w:t>in</w:t>
                </w:r>
                <w:r w:rsidRPr="0075098E">
                  <w:rPr>
                    <w:i/>
                    <w:iCs/>
                  </w:rPr>
                  <w:t xml:space="preserve"> the New Testament</w:t>
                </w:r>
                <w:r w:rsidRPr="0075098E">
                  <w:t xml:space="preserve">), </w:t>
                </w:r>
                <w:r>
                  <w:t>which</w:t>
                </w:r>
                <w:r w:rsidRPr="0075098E">
                  <w:t xml:space="preserve"> was only published posthumously. Though he was in close contact with many European scholars, writers and politicians – he even composed a </w:t>
                </w:r>
                <w:r>
                  <w:t xml:space="preserve">panegyric </w:t>
                </w:r>
                <w:r w:rsidRPr="0075098E">
                  <w:t xml:space="preserve">poem for Queen Victoria (1819-1901) – he failed to get an adequate position at the university or elsewhere. </w:t>
                </w:r>
              </w:p>
              <w:p w:rsidR="0039366B" w:rsidRPr="0075098E" w:rsidRDefault="0039366B" w:rsidP="0039366B">
                <w:pPr>
                  <w:pStyle w:val="NormalfollowingH2"/>
                </w:pPr>
              </w:p>
              <w:p w:rsidR="0039366B" w:rsidRDefault="0039366B" w:rsidP="0039366B">
                <w:pPr>
                  <w:pStyle w:val="berschrift1"/>
                  <w:outlineLvl w:val="0"/>
                </w:pPr>
                <w:r>
                  <w:t xml:space="preserve">The literary work </w:t>
                </w:r>
                <w:r w:rsidRPr="002B1CD5">
                  <w:rPr>
                    <w:i/>
                    <w:iCs/>
                  </w:rPr>
                  <w:t>al-</w:t>
                </w:r>
                <w:proofErr w:type="spellStart"/>
                <w:r w:rsidRPr="002B1CD5">
                  <w:rPr>
                    <w:i/>
                    <w:iCs/>
                  </w:rPr>
                  <w:t>Sāq</w:t>
                </w:r>
                <w:proofErr w:type="spellEnd"/>
                <w:r w:rsidRPr="002B1CD5">
                  <w:rPr>
                    <w:i/>
                    <w:iCs/>
                  </w:rPr>
                  <w:t xml:space="preserve"> </w:t>
                </w:r>
                <w:proofErr w:type="spellStart"/>
                <w:r w:rsidRPr="002B1CD5">
                  <w:rPr>
                    <w:i/>
                    <w:iCs/>
                  </w:rPr>
                  <w:t>ʿalā</w:t>
                </w:r>
                <w:proofErr w:type="spellEnd"/>
                <w:r w:rsidRPr="002B1CD5">
                  <w:rPr>
                    <w:i/>
                    <w:iCs/>
                  </w:rPr>
                  <w:t xml:space="preserve"> l-</w:t>
                </w:r>
                <w:proofErr w:type="spellStart"/>
                <w:r w:rsidRPr="002B1CD5">
                  <w:rPr>
                    <w:i/>
                    <w:iCs/>
                  </w:rPr>
                  <w:t>sāq</w:t>
                </w:r>
                <w:proofErr w:type="spellEnd"/>
              </w:p>
              <w:p w:rsidR="0039366B" w:rsidRDefault="0039366B" w:rsidP="0017464E">
                <w:r w:rsidRPr="0075098E">
                  <w:lastRenderedPageBreak/>
                  <w:t xml:space="preserve">In the early 1850s, he lived for some years in Paris, </w:t>
                </w:r>
                <w:r w:rsidR="00F668DE">
                  <w:t xml:space="preserve">during </w:t>
                </w:r>
                <w:r w:rsidRPr="0075098E">
                  <w:t xml:space="preserve">one of the most productive </w:t>
                </w:r>
                <w:r>
                  <w:t>periods</w:t>
                </w:r>
                <w:r w:rsidRPr="0075098E">
                  <w:t xml:space="preserve"> of his life, where he wrote his literary master piece </w:t>
                </w:r>
                <w:r w:rsidRPr="0075098E">
                  <w:rPr>
                    <w:i/>
                    <w:iCs/>
                  </w:rPr>
                  <w:t>al-</w:t>
                </w:r>
                <w:proofErr w:type="spellStart"/>
                <w:r w:rsidRPr="0075098E">
                  <w:rPr>
                    <w:i/>
                    <w:iCs/>
                  </w:rPr>
                  <w:t>Sāq</w:t>
                </w:r>
                <w:proofErr w:type="spellEnd"/>
                <w:r w:rsidRPr="0075098E">
                  <w:rPr>
                    <w:i/>
                    <w:iCs/>
                  </w:rPr>
                  <w:t xml:space="preserve"> </w:t>
                </w:r>
                <w:proofErr w:type="spellStart"/>
                <w:r w:rsidRPr="0075098E">
                  <w:rPr>
                    <w:i/>
                    <w:iCs/>
                  </w:rPr>
                  <w:t>ʿalā</w:t>
                </w:r>
                <w:proofErr w:type="spellEnd"/>
                <w:r w:rsidRPr="0075098E">
                  <w:rPr>
                    <w:i/>
                    <w:iCs/>
                  </w:rPr>
                  <w:t xml:space="preserve"> l-</w:t>
                </w:r>
                <w:proofErr w:type="spellStart"/>
                <w:r w:rsidRPr="0075098E">
                  <w:rPr>
                    <w:i/>
                    <w:iCs/>
                  </w:rPr>
                  <w:t>sāq</w:t>
                </w:r>
                <w:proofErr w:type="spellEnd"/>
                <w:r w:rsidRPr="0075098E">
                  <w:rPr>
                    <w:i/>
                    <w:iCs/>
                  </w:rPr>
                  <w:t xml:space="preserve"> </w:t>
                </w:r>
                <w:proofErr w:type="spellStart"/>
                <w:r w:rsidRPr="0075098E">
                  <w:rPr>
                    <w:i/>
                    <w:iCs/>
                  </w:rPr>
                  <w:t>fī</w:t>
                </w:r>
                <w:proofErr w:type="spellEnd"/>
                <w:r w:rsidRPr="0075098E">
                  <w:rPr>
                    <w:i/>
                    <w:iCs/>
                  </w:rPr>
                  <w:t xml:space="preserve"> </w:t>
                </w:r>
                <w:proofErr w:type="spellStart"/>
                <w:r w:rsidRPr="0075098E">
                  <w:rPr>
                    <w:i/>
                    <w:iCs/>
                  </w:rPr>
                  <w:t>mā</w:t>
                </w:r>
                <w:proofErr w:type="spellEnd"/>
                <w:r w:rsidRPr="0075098E">
                  <w:rPr>
                    <w:i/>
                    <w:iCs/>
                  </w:rPr>
                  <w:t xml:space="preserve"> </w:t>
                </w:r>
                <w:proofErr w:type="spellStart"/>
                <w:r w:rsidRPr="0075098E">
                  <w:rPr>
                    <w:i/>
                    <w:iCs/>
                  </w:rPr>
                  <w:t>huwa</w:t>
                </w:r>
                <w:proofErr w:type="spellEnd"/>
                <w:r w:rsidRPr="0075098E">
                  <w:rPr>
                    <w:i/>
                    <w:iCs/>
                  </w:rPr>
                  <w:t xml:space="preserve"> l-</w:t>
                </w:r>
                <w:proofErr w:type="spellStart"/>
                <w:r w:rsidRPr="0075098E">
                  <w:rPr>
                    <w:i/>
                    <w:iCs/>
                  </w:rPr>
                  <w:t>Fāryāq</w:t>
                </w:r>
                <w:proofErr w:type="spellEnd"/>
                <w:r w:rsidRPr="0075098E">
                  <w:t xml:space="preserve"> </w:t>
                </w:r>
                <w:r w:rsidRPr="0075098E">
                  <w:rPr>
                    <w:i/>
                    <w:iCs/>
                  </w:rPr>
                  <w:t xml:space="preserve">aw </w:t>
                </w:r>
                <w:proofErr w:type="spellStart"/>
                <w:r w:rsidRPr="0075098E">
                  <w:rPr>
                    <w:i/>
                    <w:iCs/>
                  </w:rPr>
                  <w:t>ayyām</w:t>
                </w:r>
                <w:proofErr w:type="spellEnd"/>
                <w:r w:rsidRPr="0075098E">
                  <w:rPr>
                    <w:i/>
                    <w:iCs/>
                  </w:rPr>
                  <w:t xml:space="preserve"> </w:t>
                </w:r>
                <w:proofErr w:type="spellStart"/>
                <w:r w:rsidRPr="0075098E">
                  <w:rPr>
                    <w:i/>
                    <w:iCs/>
                  </w:rPr>
                  <w:t>wa-shuhūr</w:t>
                </w:r>
                <w:proofErr w:type="spellEnd"/>
                <w:r w:rsidRPr="0075098E">
                  <w:rPr>
                    <w:i/>
                    <w:iCs/>
                  </w:rPr>
                  <w:t xml:space="preserve"> </w:t>
                </w:r>
                <w:proofErr w:type="spellStart"/>
                <w:r w:rsidRPr="0075098E">
                  <w:rPr>
                    <w:i/>
                    <w:iCs/>
                  </w:rPr>
                  <w:t>wa-aʿwām</w:t>
                </w:r>
                <w:proofErr w:type="spellEnd"/>
                <w:r w:rsidRPr="0075098E">
                  <w:rPr>
                    <w:i/>
                    <w:iCs/>
                  </w:rPr>
                  <w:t xml:space="preserve"> </w:t>
                </w:r>
                <w:proofErr w:type="spellStart"/>
                <w:r w:rsidRPr="0075098E">
                  <w:rPr>
                    <w:i/>
                    <w:iCs/>
                  </w:rPr>
                  <w:t>fī</w:t>
                </w:r>
                <w:proofErr w:type="spellEnd"/>
                <w:r w:rsidRPr="0075098E">
                  <w:rPr>
                    <w:i/>
                    <w:iCs/>
                  </w:rPr>
                  <w:t xml:space="preserve"> </w:t>
                </w:r>
                <w:proofErr w:type="spellStart"/>
                <w:r w:rsidRPr="0075098E">
                  <w:rPr>
                    <w:i/>
                    <w:iCs/>
                  </w:rPr>
                  <w:t>ʿajm</w:t>
                </w:r>
                <w:proofErr w:type="spellEnd"/>
                <w:r w:rsidRPr="0075098E">
                  <w:rPr>
                    <w:i/>
                    <w:iCs/>
                  </w:rPr>
                  <w:t xml:space="preserve"> al-</w:t>
                </w:r>
                <w:proofErr w:type="spellStart"/>
                <w:r w:rsidRPr="0075098E">
                  <w:rPr>
                    <w:i/>
                    <w:iCs/>
                  </w:rPr>
                  <w:t>ʿarab</w:t>
                </w:r>
                <w:proofErr w:type="spellEnd"/>
                <w:r w:rsidRPr="0075098E">
                  <w:rPr>
                    <w:i/>
                    <w:iCs/>
                  </w:rPr>
                  <w:t xml:space="preserve"> </w:t>
                </w:r>
                <w:proofErr w:type="spellStart"/>
                <w:r w:rsidRPr="0075098E">
                  <w:rPr>
                    <w:i/>
                    <w:iCs/>
                  </w:rPr>
                  <w:t>wa</w:t>
                </w:r>
                <w:proofErr w:type="spellEnd"/>
                <w:r w:rsidRPr="0075098E">
                  <w:rPr>
                    <w:i/>
                    <w:iCs/>
                  </w:rPr>
                  <w:t>-l-</w:t>
                </w:r>
                <w:proofErr w:type="spellStart"/>
                <w:r w:rsidRPr="0075098E">
                  <w:rPr>
                    <w:i/>
                    <w:iCs/>
                  </w:rPr>
                  <w:t>aʿjām</w:t>
                </w:r>
                <w:proofErr w:type="spellEnd"/>
                <w:r w:rsidRPr="0075098E">
                  <w:t xml:space="preserve"> (</w:t>
                </w:r>
                <w:r w:rsidRPr="0075098E">
                  <w:rPr>
                    <w:i/>
                    <w:iCs/>
                  </w:rPr>
                  <w:t>Leg Over Leg. On the Person al-</w:t>
                </w:r>
                <w:proofErr w:type="spellStart"/>
                <w:r w:rsidRPr="0075098E">
                  <w:rPr>
                    <w:i/>
                    <w:iCs/>
                  </w:rPr>
                  <w:t>Faryāq</w:t>
                </w:r>
                <w:proofErr w:type="spellEnd"/>
                <w:r w:rsidRPr="0075098E">
                  <w:rPr>
                    <w:i/>
                    <w:iCs/>
                  </w:rPr>
                  <w:t>. Or, Days, Months and Years in Critical Examination of Arabs and Non-Arabs</w:t>
                </w:r>
                <w:r w:rsidRPr="0075098E">
                  <w:t>)</w:t>
                </w:r>
                <w:r>
                  <w:t>,</w:t>
                </w:r>
                <w:r w:rsidRPr="0075098E">
                  <w:t xml:space="preserve"> </w:t>
                </w:r>
                <w:r>
                  <w:t>which</w:t>
                </w:r>
                <w:r w:rsidRPr="0075098E">
                  <w:t xml:space="preserve"> was published </w:t>
                </w:r>
                <w:r>
                  <w:t xml:space="preserve">in </w:t>
                </w:r>
                <w:r w:rsidRPr="0075098E">
                  <w:t xml:space="preserve">1855 in Paris. This huge volume of some </w:t>
                </w:r>
                <w:r>
                  <w:t>seven-hundred</w:t>
                </w:r>
                <w:r w:rsidRPr="0075098E">
                  <w:t xml:space="preserve"> pages is one of the most daring Arabic works of the </w:t>
                </w:r>
                <w:r>
                  <w:t>nineteenth</w:t>
                </w:r>
                <w:r w:rsidRPr="0075098E">
                  <w:t xml:space="preserve"> century</w:t>
                </w:r>
                <w:r w:rsidR="00F668DE">
                  <w:t>:</w:t>
                </w:r>
                <w:r w:rsidRPr="0075098E">
                  <w:t xml:space="preserve"> experimental in its form, provocative in its content and later often assessed as the initiation of Arabic literary modernity. Conflating and mocking such different genres </w:t>
                </w:r>
                <w:r>
                  <w:t>as</w:t>
                </w:r>
                <w:r w:rsidRPr="0075098E">
                  <w:t xml:space="preserve"> autobiography, travelogue, poetry, erotic tract, lexicographical study or philological treaty, it </w:t>
                </w:r>
                <w:r w:rsidR="00D042F6">
                  <w:t xml:space="preserve">resists </w:t>
                </w:r>
                <w:r w:rsidRPr="0075098E">
                  <w:t>any generic classification and becomes, as Nadia Al-Bagdadi states</w:t>
                </w:r>
                <w:r w:rsidRPr="0017464E">
                  <w:t xml:space="preserve">, </w:t>
                </w:r>
                <w:r w:rsidR="00F668DE" w:rsidRPr="0017464E">
                  <w:t>‘</w:t>
                </w:r>
                <w:r w:rsidRPr="0017464E">
                  <w:t xml:space="preserve">a </w:t>
                </w:r>
                <w:ins w:id="2" w:author="christian junge" w:date="2016-02-03T10:45:00Z">
                  <w:r w:rsidR="0017464E">
                    <w:t>unique literary expression of its time</w:t>
                  </w:r>
                </w:ins>
                <w:del w:id="3" w:author="christian junge" w:date="2016-02-03T10:45:00Z">
                  <w:r w:rsidRPr="0017464E" w:rsidDel="0017464E">
                    <w:delText>genre of its own</w:delText>
                  </w:r>
                </w:del>
                <w:r w:rsidR="00D042F6" w:rsidRPr="0017464E">
                  <w:t>.</w:t>
                </w:r>
                <w:r w:rsidR="00F668DE" w:rsidRPr="0017464E">
                  <w:t>’</w:t>
                </w:r>
                <w:r w:rsidR="00BE0414" w:rsidRPr="0017464E">
                  <w:t xml:space="preserve"> (Al-Bagdadi 39</w:t>
                </w:r>
                <w:del w:id="4" w:author="christian junge" w:date="2016-02-03T10:46:00Z">
                  <w:r w:rsidR="00BE0414" w:rsidRPr="0017464E" w:rsidDel="0017464E">
                    <w:delText>4</w:delText>
                  </w:r>
                </w:del>
                <w:ins w:id="5" w:author="christian junge" w:date="2016-02-03T10:46:00Z">
                  <w:r w:rsidR="0017464E">
                    <w:t>5</w:t>
                  </w:r>
                </w:ins>
                <w:bookmarkStart w:id="6" w:name="_GoBack"/>
                <w:bookmarkEnd w:id="6"/>
                <w:r w:rsidR="00BE0414" w:rsidRPr="0017464E">
                  <w:t>).</w:t>
                </w:r>
                <w:r w:rsidR="00BE0414">
                  <w:t xml:space="preserve"> </w:t>
                </w:r>
              </w:p>
              <w:p w:rsidR="0039366B" w:rsidRPr="0075098E" w:rsidRDefault="0039366B" w:rsidP="00AC1B6F"/>
              <w:p w:rsidR="0039366B" w:rsidRDefault="0039366B" w:rsidP="00025C00">
                <w:r>
                  <w:rPr>
                    <w:i/>
                    <w:iCs/>
                  </w:rPr>
                  <w:t>A</w:t>
                </w:r>
                <w:r w:rsidRPr="0075098E">
                  <w:rPr>
                    <w:i/>
                    <w:iCs/>
                  </w:rPr>
                  <w:t>l-</w:t>
                </w:r>
                <w:proofErr w:type="spellStart"/>
                <w:r w:rsidRPr="0075098E">
                  <w:rPr>
                    <w:i/>
                    <w:iCs/>
                  </w:rPr>
                  <w:t>Sāq</w:t>
                </w:r>
                <w:proofErr w:type="spellEnd"/>
                <w:r w:rsidRPr="0075098E">
                  <w:t xml:space="preserve"> basically narrates the life, adventures and opinions of the protagonist al-</w:t>
                </w:r>
                <w:proofErr w:type="spellStart"/>
                <w:r w:rsidRPr="0075098E">
                  <w:t>Fāryāq</w:t>
                </w:r>
                <w:proofErr w:type="spellEnd"/>
                <w:r w:rsidRPr="0075098E">
                  <w:t>, a compound of the author’s name (</w:t>
                </w:r>
                <w:proofErr w:type="spellStart"/>
                <w:r w:rsidRPr="0075098E">
                  <w:rPr>
                    <w:i/>
                    <w:iCs/>
                  </w:rPr>
                  <w:t>Fār</w:t>
                </w:r>
                <w:proofErr w:type="spellEnd"/>
                <w:r w:rsidRPr="0075098E">
                  <w:t xml:space="preserve">-is </w:t>
                </w:r>
                <w:proofErr w:type="spellStart"/>
                <w:r w:rsidRPr="0075098E">
                  <w:t>Shid-</w:t>
                </w:r>
                <w:r w:rsidRPr="0075098E">
                  <w:rPr>
                    <w:i/>
                    <w:iCs/>
                  </w:rPr>
                  <w:t>yāq</w:t>
                </w:r>
                <w:proofErr w:type="spellEnd"/>
                <w:r w:rsidRPr="0075098E">
                  <w:t>), who travels and lives in Lebanon, Egypt, Malta, England</w:t>
                </w:r>
                <w:r w:rsidR="00F668DE">
                  <w:t>,</w:t>
                </w:r>
                <w:r w:rsidRPr="0075098E">
                  <w:t xml:space="preserve"> and </w:t>
                </w:r>
                <w:r w:rsidR="00F668DE">
                  <w:t>France</w:t>
                </w:r>
                <w:r w:rsidRPr="0075098E">
                  <w:t>. As the author’s picaresque alter ego, he scathingly describes various social and cultural issues of East and West, like the despotism of the Eastern Clergy or the prud</w:t>
                </w:r>
                <w:r>
                  <w:t>ishness</w:t>
                </w:r>
                <w:r w:rsidRPr="0075098E">
                  <w:t xml:space="preserve"> of British Victorianism. Besides the male alter ego, this fictional autobiography offers also a female alter ego called al-</w:t>
                </w:r>
                <w:proofErr w:type="spellStart"/>
                <w:r w:rsidRPr="0075098E">
                  <w:t>Fāryāqiyya</w:t>
                </w:r>
                <w:proofErr w:type="spellEnd"/>
                <w:r w:rsidRPr="0075098E">
                  <w:t>, who is the wife of al-</w:t>
                </w:r>
                <w:proofErr w:type="spellStart"/>
                <w:r w:rsidRPr="0075098E">
                  <w:t>Fāryāq</w:t>
                </w:r>
                <w:proofErr w:type="spellEnd"/>
                <w:r w:rsidRPr="0075098E">
                  <w:t xml:space="preserve"> and </w:t>
                </w:r>
                <w:r w:rsidR="00F668DE">
                  <w:t>the</w:t>
                </w:r>
                <w:r w:rsidR="00F668DE" w:rsidRPr="0075098E">
                  <w:t xml:space="preserve"> </w:t>
                </w:r>
                <w:r w:rsidR="00F668DE">
                  <w:t>‘</w:t>
                </w:r>
                <w:r w:rsidRPr="0075098E">
                  <w:t xml:space="preserve">antithesis of the conventional stereotype of the submissive and downtrodden Oriental </w:t>
                </w:r>
                <w:r w:rsidRPr="00025C00">
                  <w:t>woman</w:t>
                </w:r>
                <w:r w:rsidR="00F668DE" w:rsidRPr="00025C00">
                  <w:t>’</w:t>
                </w:r>
                <w:r w:rsidR="00025C00">
                  <w:t>.</w:t>
                </w:r>
                <w:r w:rsidR="00F668DE" w:rsidRPr="00025C00">
                  <w:t xml:space="preserve"> </w:t>
                </w:r>
                <w:r w:rsidRPr="00025C00">
                  <w:t>(Roper</w:t>
                </w:r>
                <w:r w:rsidR="00F668DE" w:rsidRPr="00025C00">
                  <w:t xml:space="preserve"> </w:t>
                </w:r>
                <w:r w:rsidRPr="00025C00">
                  <w:t>220)</w:t>
                </w:r>
                <w:r w:rsidR="00025C00">
                  <w:t>.</w:t>
                </w:r>
                <w:r>
                  <w:t xml:space="preserve"> </w:t>
                </w:r>
                <w:r w:rsidRPr="0075098E">
                  <w:t xml:space="preserve">Assessing East and West from </w:t>
                </w:r>
                <w:r>
                  <w:t>a</w:t>
                </w:r>
                <w:r w:rsidRPr="0075098E">
                  <w:t xml:space="preserve"> wom</w:t>
                </w:r>
                <w:r>
                  <w:t>a</w:t>
                </w:r>
                <w:r w:rsidRPr="0075098E">
                  <w:t xml:space="preserve">n’s point of view, she voices Arab women’s rights for education and self-determination, while she unveils the poor living conditions of the lower class in England and their consequences especially for women. </w:t>
                </w:r>
                <w:r w:rsidRPr="00AC1B6F">
                  <w:rPr>
                    <w:i/>
                    <w:iCs/>
                  </w:rPr>
                  <w:t>A</w:t>
                </w:r>
                <w:r w:rsidRPr="0075098E">
                  <w:rPr>
                    <w:i/>
                    <w:iCs/>
                  </w:rPr>
                  <w:t>l-</w:t>
                </w:r>
                <w:proofErr w:type="spellStart"/>
                <w:r w:rsidRPr="0075098E">
                  <w:rPr>
                    <w:i/>
                    <w:iCs/>
                  </w:rPr>
                  <w:t>Sāq</w:t>
                </w:r>
                <w:proofErr w:type="spellEnd"/>
                <w:r w:rsidRPr="0075098E">
                  <w:t xml:space="preserve"> offers a secular, early socialist and proto-feminist critique of the Arab and European </w:t>
                </w:r>
                <w:r>
                  <w:t>nineteenth</w:t>
                </w:r>
                <w:r w:rsidRPr="0075098E">
                  <w:t xml:space="preserve"> century that oscillates between a differentiated analysis, a taunting parody and a scathing polemic. It unsettles common dichotomies like East vs. West, Catholic vs. Protestant, or modernity vs. tradition by a heightened awareness </w:t>
                </w:r>
                <w:r w:rsidR="00F668DE">
                  <w:t>of</w:t>
                </w:r>
                <w:r w:rsidR="00F668DE" w:rsidRPr="0075098E">
                  <w:t xml:space="preserve"> </w:t>
                </w:r>
                <w:r w:rsidRPr="0075098E">
                  <w:t>intersections of gender, class, religion, education</w:t>
                </w:r>
                <w:r w:rsidR="00F668DE">
                  <w:t>,</w:t>
                </w:r>
                <w:r w:rsidR="00AC1B6F">
                  <w:t xml:space="preserve"> and</w:t>
                </w:r>
                <w:r w:rsidRPr="0075098E">
                  <w:t xml:space="preserve"> language</w:t>
                </w:r>
                <w:r w:rsidR="00F668DE">
                  <w:t>,</w:t>
                </w:r>
                <w:r w:rsidRPr="0075098E">
                  <w:t xml:space="preserve"> and by ambiguous and self-conflicting (re)presentations, as for instance in the sparkling dialogues of the couple.   </w:t>
                </w:r>
              </w:p>
              <w:p w:rsidR="0039366B" w:rsidRPr="0075098E" w:rsidRDefault="0039366B" w:rsidP="00AC1B6F"/>
              <w:p w:rsidR="004141D6" w:rsidRDefault="0039366B" w:rsidP="00025C00">
                <w:r w:rsidRPr="0075098E">
                  <w:t xml:space="preserve">The narrative of </w:t>
                </w:r>
                <w:r w:rsidRPr="0075098E">
                  <w:rPr>
                    <w:i/>
                    <w:iCs/>
                  </w:rPr>
                  <w:t>al-</w:t>
                </w:r>
                <w:proofErr w:type="spellStart"/>
                <w:r w:rsidRPr="0075098E">
                  <w:rPr>
                    <w:i/>
                    <w:iCs/>
                  </w:rPr>
                  <w:t>Sāq</w:t>
                </w:r>
                <w:proofErr w:type="spellEnd"/>
                <w:r w:rsidRPr="0075098E">
                  <w:t xml:space="preserve"> is interwoven </w:t>
                </w:r>
                <w:r>
                  <w:t>with</w:t>
                </w:r>
                <w:r w:rsidRPr="0075098E">
                  <w:t xml:space="preserve"> ‘digressive’ reflections of the self-conscious narrator whose irony spares </w:t>
                </w:r>
                <w:r w:rsidR="00F668DE" w:rsidRPr="0075098E">
                  <w:t xml:space="preserve">neither </w:t>
                </w:r>
                <w:r w:rsidRPr="0075098E">
                  <w:t xml:space="preserve">the two alter egos nor the text’s own genres. </w:t>
                </w:r>
                <w:r w:rsidR="00AC1B6F">
                  <w:t>For instance, w</w:t>
                </w:r>
                <w:r w:rsidRPr="0075098E">
                  <w:t xml:space="preserve">hen </w:t>
                </w:r>
                <w:r w:rsidR="004F774D">
                  <w:t xml:space="preserve">the narrator </w:t>
                </w:r>
                <w:r w:rsidR="00025C00">
                  <w:t xml:space="preserve">presents </w:t>
                </w:r>
                <w:r w:rsidRPr="0075098E">
                  <w:t xml:space="preserve">four </w:t>
                </w:r>
                <w:proofErr w:type="spellStart"/>
                <w:r w:rsidRPr="0075098E">
                  <w:rPr>
                    <w:i/>
                    <w:iCs/>
                  </w:rPr>
                  <w:t>maqāmas</w:t>
                </w:r>
                <w:proofErr w:type="spellEnd"/>
                <w:r w:rsidRPr="0075098E">
                  <w:t xml:space="preserve">, a highly renowned genre of Arabic literature in rhymed prose, in order to show off his literary and linguistic skills, he ridicules the </w:t>
                </w:r>
                <w:proofErr w:type="spellStart"/>
                <w:r w:rsidRPr="0075098E">
                  <w:rPr>
                    <w:i/>
                    <w:iCs/>
                  </w:rPr>
                  <w:t>maqāma</w:t>
                </w:r>
                <w:proofErr w:type="spellEnd"/>
                <w:r w:rsidRPr="0075098E">
                  <w:t xml:space="preserve"> (and himself) with a lisping narrator. Importantly, </w:t>
                </w:r>
                <w:r w:rsidRPr="0075098E">
                  <w:rPr>
                    <w:i/>
                    <w:iCs/>
                  </w:rPr>
                  <w:t>al-</w:t>
                </w:r>
                <w:proofErr w:type="spellStart"/>
                <w:r w:rsidRPr="0075098E">
                  <w:rPr>
                    <w:i/>
                    <w:iCs/>
                  </w:rPr>
                  <w:t>Sāq</w:t>
                </w:r>
                <w:proofErr w:type="spellEnd"/>
                <w:r w:rsidRPr="0075098E">
                  <w:rPr>
                    <w:i/>
                    <w:iCs/>
                  </w:rPr>
                  <w:t xml:space="preserve"> </w:t>
                </w:r>
                <w:r w:rsidRPr="0075098E">
                  <w:t xml:space="preserve">is also interwoven </w:t>
                </w:r>
                <w:r>
                  <w:t>with</w:t>
                </w:r>
                <w:r w:rsidRPr="0075098E">
                  <w:t xml:space="preserve"> long lists of </w:t>
                </w:r>
                <w:r>
                  <w:t xml:space="preserve">rare </w:t>
                </w:r>
                <w:r w:rsidRPr="0075098E">
                  <w:t xml:space="preserve">Arabic words carefully chosen </w:t>
                </w:r>
                <w:r w:rsidR="00AC1B6F">
                  <w:t>from al-</w:t>
                </w:r>
                <w:proofErr w:type="spellStart"/>
                <w:r w:rsidR="00AC1B6F">
                  <w:t>F</w:t>
                </w:r>
                <w:r w:rsidR="00AC1B6F" w:rsidRPr="0075098E">
                  <w:t>ī</w:t>
                </w:r>
                <w:r w:rsidRPr="0075098E">
                  <w:t>rūzābādī’s</w:t>
                </w:r>
                <w:proofErr w:type="spellEnd"/>
                <w:r w:rsidRPr="0075098E">
                  <w:t xml:space="preserve"> </w:t>
                </w:r>
                <w:r w:rsidRPr="00B40A9B">
                  <w:t>(d. 1415) dictionary</w:t>
                </w:r>
                <w:r w:rsidRPr="0075098E">
                  <w:t xml:space="preserve"> </w:t>
                </w:r>
                <w:r w:rsidRPr="0075098E">
                  <w:rPr>
                    <w:i/>
                    <w:iCs/>
                  </w:rPr>
                  <w:t>al-</w:t>
                </w:r>
                <w:proofErr w:type="spellStart"/>
                <w:r w:rsidRPr="0075098E">
                  <w:rPr>
                    <w:i/>
                    <w:iCs/>
                  </w:rPr>
                  <w:t>Qāmūs</w:t>
                </w:r>
                <w:proofErr w:type="spellEnd"/>
                <w:r w:rsidRPr="0075098E">
                  <w:rPr>
                    <w:i/>
                    <w:iCs/>
                  </w:rPr>
                  <w:t xml:space="preserve"> al-</w:t>
                </w:r>
                <w:proofErr w:type="spellStart"/>
                <w:r w:rsidRPr="00AC1B6F">
                  <w:rPr>
                    <w:i/>
                    <w:iCs/>
                  </w:rPr>
                  <w:t>muḥ</w:t>
                </w:r>
                <w:r w:rsidR="00AC1B6F" w:rsidRPr="00AC1B6F">
                  <w:rPr>
                    <w:i/>
                    <w:iCs/>
                  </w:rPr>
                  <w:t>ī</w:t>
                </w:r>
                <w:r w:rsidRPr="00AC1B6F">
                  <w:rPr>
                    <w:i/>
                    <w:iCs/>
                  </w:rPr>
                  <w:t>ṭ</w:t>
                </w:r>
                <w:proofErr w:type="spellEnd"/>
                <w:r w:rsidRPr="0075098E">
                  <w:t xml:space="preserve"> (</w:t>
                </w:r>
                <w:r w:rsidRPr="0075098E">
                  <w:rPr>
                    <w:i/>
                    <w:iCs/>
                  </w:rPr>
                  <w:t>The Encompassing Ocean</w:t>
                </w:r>
                <w:r w:rsidRPr="0075098E">
                  <w:t xml:space="preserve">). By exposing these words, the text draws attention to the wisdom and beauty of the classical Arabic language, the epistemic and aesthetic background for the text’s comprehensive cultural critique. Revisiting for instance its vast erotic lexis with nearly </w:t>
                </w:r>
                <w:r>
                  <w:t>one-hundred</w:t>
                </w:r>
                <w:r w:rsidRPr="0075098E">
                  <w:t xml:space="preserve"> </w:t>
                </w:r>
                <w:r>
                  <w:t>words for ‘</w:t>
                </w:r>
                <w:proofErr w:type="spellStart"/>
                <w:r>
                  <w:t>steatopygous</w:t>
                </w:r>
                <w:proofErr w:type="spellEnd"/>
                <w:r>
                  <w:t xml:space="preserve">’ </w:t>
                </w:r>
                <w:r w:rsidRPr="0075098E">
                  <w:t xml:space="preserve">women </w:t>
                </w:r>
                <w:r>
                  <w:t xml:space="preserve">(i.e. with </w:t>
                </w:r>
                <w:r w:rsidR="00F668DE">
                  <w:t>large bottoms</w:t>
                </w:r>
                <w:r>
                  <w:t>)</w:t>
                </w:r>
                <w:r w:rsidRPr="0075098E">
                  <w:t xml:space="preserve">, the text fervently argues against the prudish morals of the </w:t>
                </w:r>
                <w:r>
                  <w:t>nineteenth</w:t>
                </w:r>
                <w:r w:rsidRPr="0075098E">
                  <w:t xml:space="preserve"> century and pens an apology for sexual pleasure – both for men </w:t>
                </w:r>
                <w:r w:rsidRPr="0075098E">
                  <w:rPr>
                    <w:i/>
                    <w:iCs/>
                  </w:rPr>
                  <w:t>and</w:t>
                </w:r>
                <w:r w:rsidRPr="0075098E">
                  <w:t xml:space="preserve"> women. The premodern Arabic language becomes here fertile ground for </w:t>
                </w:r>
                <w:r>
                  <w:t xml:space="preserve">what </w:t>
                </w:r>
                <w:r w:rsidRPr="0075098E">
                  <w:t xml:space="preserve">Tarek El-Ariss </w:t>
                </w:r>
                <w:r>
                  <w:t>calls</w:t>
                </w:r>
                <w:r w:rsidRPr="0075098E">
                  <w:t xml:space="preserve"> the </w:t>
                </w:r>
                <w:r w:rsidR="00F668DE">
                  <w:t>‘</w:t>
                </w:r>
                <w:r w:rsidRPr="0075098E">
                  <w:t>trials of Arab modernity</w:t>
                </w:r>
                <w:r w:rsidR="00F668DE">
                  <w:t>’</w:t>
                </w:r>
                <w:r w:rsidRPr="0075098E">
                  <w:t xml:space="preserve">, i.e. the </w:t>
                </w:r>
                <w:r>
                  <w:t xml:space="preserve">performances and </w:t>
                </w:r>
                <w:r w:rsidRPr="0075098E">
                  <w:t xml:space="preserve">challenges of </w:t>
                </w:r>
                <w:r>
                  <w:t>nineteenth-</w:t>
                </w:r>
                <w:r w:rsidRPr="0075098E">
                  <w:t>century modernity</w:t>
                </w:r>
                <w:r>
                  <w:t>.</w:t>
                </w:r>
                <w:r w:rsidRPr="0075098E">
                  <w:t xml:space="preserve"> </w:t>
                </w:r>
              </w:p>
              <w:p w:rsidR="004141D6" w:rsidRDefault="004141D6" w:rsidP="00AC1B6F"/>
              <w:p w:rsidR="0039366B" w:rsidRDefault="004141D6" w:rsidP="00AC1B6F">
                <w:r>
                  <w:t>T</w:t>
                </w:r>
                <w:r w:rsidR="0039366B" w:rsidRPr="0075098E">
                  <w:t>hough this book definitely found a</w:t>
                </w:r>
                <w:r w:rsidR="0039366B">
                  <w:t xml:space="preserve"> contemporary</w:t>
                </w:r>
                <w:r w:rsidR="0039366B" w:rsidRPr="0075098E">
                  <w:t xml:space="preserve"> audience, it failed to achieve a greater success</w:t>
                </w:r>
                <w:r w:rsidR="0039366B">
                  <w:t xml:space="preserve"> because</w:t>
                </w:r>
                <w:r w:rsidR="0039366B" w:rsidRPr="0075098E">
                  <w:t xml:space="preserve"> it was too provocative in regard to religion, society</w:t>
                </w:r>
                <w:r w:rsidR="00F668DE">
                  <w:t>,</w:t>
                </w:r>
                <w:r w:rsidR="0039366B" w:rsidRPr="0075098E">
                  <w:t xml:space="preserve"> and </w:t>
                </w:r>
                <w:r w:rsidR="0039366B">
                  <w:t xml:space="preserve">especially </w:t>
                </w:r>
                <w:r w:rsidR="0039366B" w:rsidRPr="0075098E">
                  <w:t xml:space="preserve">sexuality. In the second half of the </w:t>
                </w:r>
                <w:r w:rsidR="0039366B">
                  <w:t xml:space="preserve">twentieth </w:t>
                </w:r>
                <w:r w:rsidR="0039366B" w:rsidRPr="0075098E">
                  <w:t xml:space="preserve">century, </w:t>
                </w:r>
                <w:r w:rsidR="0039366B" w:rsidRPr="0075098E">
                  <w:rPr>
                    <w:i/>
                    <w:iCs/>
                  </w:rPr>
                  <w:t>al-</w:t>
                </w:r>
                <w:proofErr w:type="spellStart"/>
                <w:r w:rsidR="0039366B" w:rsidRPr="0075098E">
                  <w:rPr>
                    <w:i/>
                    <w:iCs/>
                  </w:rPr>
                  <w:t>Sāq</w:t>
                </w:r>
                <w:proofErr w:type="spellEnd"/>
                <w:r w:rsidR="0039366B" w:rsidRPr="0075098E">
                  <w:t xml:space="preserve"> constantly </w:t>
                </w:r>
                <w:r w:rsidR="0039366B">
                  <w:t>grew in stature</w:t>
                </w:r>
                <w:r w:rsidR="0039366B" w:rsidRPr="0075098E">
                  <w:t xml:space="preserve"> </w:t>
                </w:r>
                <w:r w:rsidR="0039366B">
                  <w:t>due to</w:t>
                </w:r>
                <w:r w:rsidR="0039366B" w:rsidRPr="0075098E">
                  <w:t xml:space="preserve"> </w:t>
                </w:r>
                <w:r w:rsidR="0039366B">
                  <w:t>its</w:t>
                </w:r>
                <w:r w:rsidR="0039366B" w:rsidRPr="0075098E">
                  <w:t xml:space="preserve"> experimental and ironic style of writing and unprecedented and differentiated critiqu</w:t>
                </w:r>
                <w:r w:rsidR="00F668DE">
                  <w:t>e. I</w:t>
                </w:r>
                <w:r w:rsidR="0039366B">
                  <w:t xml:space="preserve">t is now </w:t>
                </w:r>
                <w:r w:rsidR="0039366B" w:rsidRPr="0075098E">
                  <w:t xml:space="preserve">accessible </w:t>
                </w:r>
                <w:r w:rsidR="0039366B">
                  <w:t>to</w:t>
                </w:r>
                <w:r w:rsidR="0039366B" w:rsidRPr="0075098E">
                  <w:t xml:space="preserve"> English readers in an outstanding translation by Humphrey Davies. </w:t>
                </w:r>
              </w:p>
              <w:p w:rsidR="00AC1B6F" w:rsidRDefault="00AC1B6F" w:rsidP="00AC1B6F"/>
              <w:p w:rsidR="0039366B" w:rsidRDefault="0039366B" w:rsidP="00AC1B6F">
                <w:r w:rsidRPr="0075098E">
                  <w:t>In addition to this fictional travel account, al-</w:t>
                </w:r>
                <w:proofErr w:type="spellStart"/>
                <w:r w:rsidRPr="0075098E">
                  <w:t>Shidyāq</w:t>
                </w:r>
                <w:proofErr w:type="spellEnd"/>
                <w:r w:rsidRPr="0075098E">
                  <w:t xml:space="preserve"> authored two more factual accounts</w:t>
                </w:r>
                <w:r w:rsidR="00F668DE">
                  <w:t>, one of</w:t>
                </w:r>
                <w:r w:rsidRPr="0075098E">
                  <w:t xml:space="preserve"> Malta, namely </w:t>
                </w:r>
                <w:r w:rsidRPr="0075098E">
                  <w:rPr>
                    <w:i/>
                    <w:iCs/>
                  </w:rPr>
                  <w:t>al-</w:t>
                </w:r>
                <w:proofErr w:type="spellStart"/>
                <w:r w:rsidRPr="0075098E">
                  <w:rPr>
                    <w:i/>
                    <w:iCs/>
                  </w:rPr>
                  <w:t>Wāsiṭa</w:t>
                </w:r>
                <w:proofErr w:type="spellEnd"/>
                <w:r w:rsidRPr="0075098E">
                  <w:rPr>
                    <w:i/>
                    <w:iCs/>
                  </w:rPr>
                  <w:t xml:space="preserve"> </w:t>
                </w:r>
                <w:proofErr w:type="spellStart"/>
                <w:r w:rsidRPr="0075098E">
                  <w:rPr>
                    <w:i/>
                    <w:iCs/>
                  </w:rPr>
                  <w:t>ilā</w:t>
                </w:r>
                <w:proofErr w:type="spellEnd"/>
                <w:r w:rsidRPr="0075098E">
                  <w:rPr>
                    <w:i/>
                    <w:iCs/>
                  </w:rPr>
                  <w:t xml:space="preserve"> </w:t>
                </w:r>
                <w:proofErr w:type="spellStart"/>
                <w:r w:rsidRPr="0075098E">
                  <w:rPr>
                    <w:i/>
                    <w:iCs/>
                  </w:rPr>
                  <w:t>maʿrifat</w:t>
                </w:r>
                <w:proofErr w:type="spellEnd"/>
                <w:r w:rsidRPr="0075098E">
                  <w:rPr>
                    <w:i/>
                    <w:iCs/>
                  </w:rPr>
                  <w:t xml:space="preserve"> </w:t>
                </w:r>
                <w:proofErr w:type="spellStart"/>
                <w:r w:rsidRPr="0075098E">
                  <w:rPr>
                    <w:i/>
                    <w:iCs/>
                  </w:rPr>
                  <w:t>aḥwāl</w:t>
                </w:r>
                <w:proofErr w:type="spellEnd"/>
                <w:r w:rsidRPr="0075098E">
                  <w:rPr>
                    <w:i/>
                    <w:iCs/>
                  </w:rPr>
                  <w:t xml:space="preserve"> Malta</w:t>
                </w:r>
                <w:r w:rsidRPr="0075098E">
                  <w:t xml:space="preserve"> (</w:t>
                </w:r>
                <w:r w:rsidRPr="0075098E">
                  <w:rPr>
                    <w:i/>
                    <w:iCs/>
                  </w:rPr>
                  <w:t>The Mediating One. Conveying Knowledge on the Conditions of Malta</w:t>
                </w:r>
                <w:r w:rsidRPr="0075098E">
                  <w:t>)</w:t>
                </w:r>
                <w:r>
                  <w:t>,</w:t>
                </w:r>
                <w:r w:rsidRPr="0075098E">
                  <w:t xml:space="preserve"> and o</w:t>
                </w:r>
                <w:r w:rsidR="00F668DE">
                  <w:t>f</w:t>
                </w:r>
                <w:r w:rsidRPr="0075098E">
                  <w:t xml:space="preserve"> England and France, namely </w:t>
                </w:r>
                <w:proofErr w:type="spellStart"/>
                <w:r w:rsidRPr="0075098E">
                  <w:rPr>
                    <w:i/>
                    <w:iCs/>
                  </w:rPr>
                  <w:t>Kashf</w:t>
                </w:r>
                <w:proofErr w:type="spellEnd"/>
                <w:r w:rsidRPr="0075098E">
                  <w:rPr>
                    <w:i/>
                    <w:iCs/>
                  </w:rPr>
                  <w:t xml:space="preserve"> al-</w:t>
                </w:r>
                <w:proofErr w:type="spellStart"/>
                <w:r w:rsidRPr="0075098E">
                  <w:rPr>
                    <w:i/>
                    <w:iCs/>
                  </w:rPr>
                  <w:t>mukhabbā</w:t>
                </w:r>
                <w:proofErr w:type="spellEnd"/>
                <w:r w:rsidRPr="0075098E">
                  <w:rPr>
                    <w:i/>
                    <w:iCs/>
                  </w:rPr>
                  <w:t xml:space="preserve"> </w:t>
                </w:r>
                <w:proofErr w:type="spellStart"/>
                <w:r w:rsidRPr="0075098E">
                  <w:rPr>
                    <w:i/>
                    <w:iCs/>
                  </w:rPr>
                  <w:t>ʿan</w:t>
                </w:r>
                <w:proofErr w:type="spellEnd"/>
                <w:r w:rsidRPr="0075098E">
                  <w:rPr>
                    <w:i/>
                    <w:iCs/>
                  </w:rPr>
                  <w:t xml:space="preserve"> </w:t>
                </w:r>
                <w:proofErr w:type="spellStart"/>
                <w:r w:rsidRPr="0075098E">
                  <w:rPr>
                    <w:i/>
                    <w:iCs/>
                  </w:rPr>
                  <w:t>funūn</w:t>
                </w:r>
                <w:proofErr w:type="spellEnd"/>
                <w:r w:rsidRPr="0075098E">
                  <w:rPr>
                    <w:i/>
                    <w:iCs/>
                  </w:rPr>
                  <w:t xml:space="preserve"> </w:t>
                </w:r>
                <w:proofErr w:type="spellStart"/>
                <w:r w:rsidRPr="0075098E">
                  <w:rPr>
                    <w:i/>
                    <w:iCs/>
                  </w:rPr>
                  <w:t>Ūrubbā</w:t>
                </w:r>
                <w:proofErr w:type="spellEnd"/>
                <w:r w:rsidRPr="0075098E">
                  <w:t xml:space="preserve"> </w:t>
                </w:r>
                <w:r w:rsidRPr="0075098E">
                  <w:lastRenderedPageBreak/>
                  <w:t>(</w:t>
                </w:r>
                <w:r w:rsidRPr="0075098E">
                  <w:rPr>
                    <w:i/>
                    <w:iCs/>
                  </w:rPr>
                  <w:t>Disclosing the Hidden Crafts of Europe</w:t>
                </w:r>
                <w:r w:rsidRPr="0075098E">
                  <w:t xml:space="preserve">), published together </w:t>
                </w:r>
                <w:r>
                  <w:t xml:space="preserve">in </w:t>
                </w:r>
                <w:r w:rsidRPr="0075098E">
                  <w:t xml:space="preserve">1863 in Tunis. They complement the observations of </w:t>
                </w:r>
                <w:r w:rsidRPr="0075098E">
                  <w:rPr>
                    <w:i/>
                    <w:iCs/>
                  </w:rPr>
                  <w:t>al-</w:t>
                </w:r>
                <w:proofErr w:type="spellStart"/>
                <w:r w:rsidRPr="0075098E">
                  <w:rPr>
                    <w:i/>
                    <w:iCs/>
                  </w:rPr>
                  <w:t>Sāq</w:t>
                </w:r>
                <w:proofErr w:type="spellEnd"/>
                <w:r w:rsidRPr="0075098E">
                  <w:t xml:space="preserve"> with statistics and figures, historical sketches</w:t>
                </w:r>
                <w:r w:rsidR="00F668DE">
                  <w:t>,</w:t>
                </w:r>
                <w:r w:rsidRPr="0075098E">
                  <w:t xml:space="preserve"> and personal anecdotes. </w:t>
                </w:r>
              </w:p>
              <w:p w:rsidR="0039366B" w:rsidRPr="0075098E" w:rsidRDefault="0039366B" w:rsidP="0039366B">
                <w:pPr>
                  <w:pStyle w:val="NormalfollowingH2"/>
                </w:pPr>
                <w:r w:rsidRPr="0075098E">
                  <w:t xml:space="preserve"> </w:t>
                </w:r>
              </w:p>
              <w:p w:rsidR="0039366B" w:rsidRDefault="0039366B" w:rsidP="0039366B">
                <w:pPr>
                  <w:pStyle w:val="berschrift1"/>
                  <w:outlineLvl w:val="0"/>
                </w:pPr>
                <w:r>
                  <w:t xml:space="preserve">The newspaper </w:t>
                </w:r>
                <w:r w:rsidRPr="002B1CD5">
                  <w:rPr>
                    <w:i/>
                    <w:iCs/>
                  </w:rPr>
                  <w:t>al-</w:t>
                </w:r>
                <w:proofErr w:type="spellStart"/>
                <w:r w:rsidRPr="002B1CD5">
                  <w:rPr>
                    <w:i/>
                    <w:iCs/>
                  </w:rPr>
                  <w:t>Jawāʾib</w:t>
                </w:r>
                <w:proofErr w:type="spellEnd"/>
              </w:p>
              <w:p w:rsidR="0039366B" w:rsidRDefault="0039366B" w:rsidP="00AC1B6F">
                <w:r w:rsidRPr="0075098E">
                  <w:t>In 1857, al-</w:t>
                </w:r>
                <w:proofErr w:type="spellStart"/>
                <w:r w:rsidRPr="0075098E">
                  <w:t>Shidyāq</w:t>
                </w:r>
                <w:proofErr w:type="spellEnd"/>
                <w:r w:rsidRPr="0075098E">
                  <w:t xml:space="preserve"> moved to Tunis, where he embraced Islam and adopted the name </w:t>
                </w:r>
                <w:proofErr w:type="spellStart"/>
                <w:r w:rsidRPr="0075098E">
                  <w:t>Aḥmad</w:t>
                </w:r>
                <w:proofErr w:type="spellEnd"/>
                <w:r w:rsidRPr="0075098E">
                  <w:t>. In 1860 he moved to Istanbul, the centr</w:t>
                </w:r>
                <w:r>
                  <w:t>e</w:t>
                </w:r>
                <w:r w:rsidRPr="0075098E">
                  <w:t xml:space="preserve"> of the Ottoman Empire, where he established </w:t>
                </w:r>
                <w:r>
                  <w:t xml:space="preserve">in </w:t>
                </w:r>
                <w:r w:rsidRPr="0075098E">
                  <w:t xml:space="preserve">1861 the newspaper </w:t>
                </w:r>
                <w:r w:rsidRPr="0075098E">
                  <w:rPr>
                    <w:i/>
                    <w:iCs/>
                  </w:rPr>
                  <w:t>al-</w:t>
                </w:r>
                <w:proofErr w:type="spellStart"/>
                <w:r w:rsidRPr="0075098E">
                  <w:rPr>
                    <w:i/>
                    <w:iCs/>
                  </w:rPr>
                  <w:t>Jawāʾib</w:t>
                </w:r>
                <w:proofErr w:type="spellEnd"/>
                <w:r w:rsidRPr="0075098E">
                  <w:t xml:space="preserve"> (</w:t>
                </w:r>
                <w:r w:rsidRPr="0075098E">
                  <w:rPr>
                    <w:i/>
                    <w:iCs/>
                  </w:rPr>
                  <w:t xml:space="preserve">The </w:t>
                </w:r>
                <w:r>
                  <w:rPr>
                    <w:i/>
                    <w:iCs/>
                  </w:rPr>
                  <w:t>Traversing</w:t>
                </w:r>
                <w:r w:rsidRPr="0075098E">
                  <w:rPr>
                    <w:i/>
                    <w:iCs/>
                  </w:rPr>
                  <w:t xml:space="preserve"> News</w:t>
                </w:r>
                <w:r w:rsidRPr="0075098E">
                  <w:t xml:space="preserve">), often referred to as the first independent newspaper in </w:t>
                </w:r>
                <w:r>
                  <w:t xml:space="preserve">the </w:t>
                </w:r>
                <w:r w:rsidRPr="0075098E">
                  <w:t xml:space="preserve">Arabic language. </w:t>
                </w:r>
                <w:r w:rsidR="00F668DE">
                  <w:t>Publishing</w:t>
                </w:r>
                <w:r w:rsidR="00F668DE" w:rsidRPr="0075098E">
                  <w:t xml:space="preserve"> </w:t>
                </w:r>
                <w:r w:rsidRPr="0075098E">
                  <w:t>on politics, history, literature</w:t>
                </w:r>
                <w:r w:rsidR="00F668DE">
                  <w:t>,</w:t>
                </w:r>
                <w:r w:rsidRPr="0075098E">
                  <w:t xml:space="preserve"> and language, the newspaper found a wide readership in and beyond the Ottoman Empire, though it later had financial problems and lost some of its independence. Through his newspaper, al-</w:t>
                </w:r>
                <w:proofErr w:type="spellStart"/>
                <w:r w:rsidRPr="0075098E">
                  <w:t>Shidyāq</w:t>
                </w:r>
                <w:proofErr w:type="spellEnd"/>
                <w:r w:rsidRPr="0075098E">
                  <w:t xml:space="preserve"> became a public intellectual who formed public opinion and was engaged in many public debates, </w:t>
                </w:r>
                <w:r>
                  <w:t>and</w:t>
                </w:r>
                <w:r w:rsidRPr="0075098E">
                  <w:t xml:space="preserve"> </w:t>
                </w:r>
                <w:r w:rsidR="00F668DE">
                  <w:t xml:space="preserve">was </w:t>
                </w:r>
                <w:r w:rsidRPr="0075098E">
                  <w:t xml:space="preserve">feared </w:t>
                </w:r>
                <w:r>
                  <w:t xml:space="preserve">too </w:t>
                </w:r>
                <w:r w:rsidRPr="0075098E">
                  <w:t xml:space="preserve">for his merciless </w:t>
                </w:r>
                <w:r>
                  <w:t xml:space="preserve">and polemical </w:t>
                </w:r>
                <w:r w:rsidRPr="0075098E">
                  <w:t xml:space="preserve">critique. In </w:t>
                </w:r>
                <w:r w:rsidRPr="0075098E">
                  <w:rPr>
                    <w:i/>
                    <w:iCs/>
                  </w:rPr>
                  <w:t>al-</w:t>
                </w:r>
                <w:proofErr w:type="spellStart"/>
                <w:r w:rsidRPr="0075098E">
                  <w:rPr>
                    <w:i/>
                    <w:iCs/>
                  </w:rPr>
                  <w:t>Jawāʾib</w:t>
                </w:r>
                <w:proofErr w:type="spellEnd"/>
                <w:r w:rsidRPr="0075098E">
                  <w:t>, al-</w:t>
                </w:r>
                <w:proofErr w:type="spellStart"/>
                <w:r w:rsidRPr="0075098E">
                  <w:t>Shidyāq</w:t>
                </w:r>
                <w:proofErr w:type="spellEnd"/>
                <w:r w:rsidRPr="0075098E">
                  <w:t xml:space="preserve"> also acts as a modernizer of language</w:t>
                </w:r>
                <w:r>
                  <w:t>,</w:t>
                </w:r>
                <w:r w:rsidRPr="0075098E">
                  <w:t xml:space="preserve"> </w:t>
                </w:r>
                <w:r>
                  <w:t xml:space="preserve">coining and </w:t>
                </w:r>
                <w:r w:rsidRPr="0075098E">
                  <w:t xml:space="preserve">introducing many new words that entered modern Arabic, like the term </w:t>
                </w:r>
                <w:proofErr w:type="spellStart"/>
                <w:r w:rsidRPr="0075098E">
                  <w:rPr>
                    <w:i/>
                    <w:iCs/>
                  </w:rPr>
                  <w:t>ishtirākiyya</w:t>
                </w:r>
                <w:proofErr w:type="spellEnd"/>
                <w:r w:rsidRPr="0075098E">
                  <w:t xml:space="preserve"> for ‘socialism’. </w:t>
                </w:r>
              </w:p>
              <w:p w:rsidR="003A595B" w:rsidRPr="0075098E" w:rsidRDefault="003A595B" w:rsidP="00AC1B6F"/>
              <w:p w:rsidR="0039366B" w:rsidRDefault="0039366B" w:rsidP="002F35E1">
                <w:r w:rsidRPr="0075098E">
                  <w:t xml:space="preserve">Though an influential modernizer of the Arabic language, he was at the same time a passionate defender of </w:t>
                </w:r>
                <w:r>
                  <w:t xml:space="preserve">the </w:t>
                </w:r>
                <w:r w:rsidRPr="0075098E">
                  <w:t>classical Arabic language. In 1867, al-</w:t>
                </w:r>
                <w:proofErr w:type="spellStart"/>
                <w:r w:rsidRPr="0075098E">
                  <w:t>Shidyāq</w:t>
                </w:r>
                <w:proofErr w:type="spellEnd"/>
                <w:r w:rsidRPr="0075098E">
                  <w:t xml:space="preserve"> published in Istanbul </w:t>
                </w:r>
                <w:proofErr w:type="spellStart"/>
                <w:r w:rsidRPr="0075098E">
                  <w:rPr>
                    <w:i/>
                    <w:iCs/>
                  </w:rPr>
                  <w:t>Sirr</w:t>
                </w:r>
                <w:proofErr w:type="spellEnd"/>
                <w:r w:rsidRPr="0075098E">
                  <w:rPr>
                    <w:i/>
                    <w:iCs/>
                  </w:rPr>
                  <w:t xml:space="preserve"> al-</w:t>
                </w:r>
                <w:proofErr w:type="spellStart"/>
                <w:r w:rsidRPr="0075098E">
                  <w:rPr>
                    <w:i/>
                    <w:iCs/>
                  </w:rPr>
                  <w:t>layāl</w:t>
                </w:r>
                <w:proofErr w:type="spellEnd"/>
                <w:r w:rsidRPr="0075098E">
                  <w:rPr>
                    <w:i/>
                    <w:iCs/>
                  </w:rPr>
                  <w:t xml:space="preserve"> </w:t>
                </w:r>
                <w:proofErr w:type="spellStart"/>
                <w:r w:rsidRPr="0075098E">
                  <w:rPr>
                    <w:i/>
                    <w:iCs/>
                  </w:rPr>
                  <w:t>fī</w:t>
                </w:r>
                <w:proofErr w:type="spellEnd"/>
                <w:r w:rsidRPr="0075098E">
                  <w:rPr>
                    <w:i/>
                    <w:iCs/>
                  </w:rPr>
                  <w:t xml:space="preserve"> l-</w:t>
                </w:r>
                <w:proofErr w:type="spellStart"/>
                <w:r w:rsidRPr="0075098E">
                  <w:rPr>
                    <w:i/>
                    <w:iCs/>
                  </w:rPr>
                  <w:t>qalb</w:t>
                </w:r>
                <w:proofErr w:type="spellEnd"/>
                <w:r w:rsidRPr="0075098E">
                  <w:rPr>
                    <w:i/>
                    <w:iCs/>
                  </w:rPr>
                  <w:t xml:space="preserve"> </w:t>
                </w:r>
                <w:proofErr w:type="spellStart"/>
                <w:r w:rsidRPr="0075098E">
                  <w:rPr>
                    <w:i/>
                    <w:iCs/>
                  </w:rPr>
                  <w:t>wa</w:t>
                </w:r>
                <w:proofErr w:type="spellEnd"/>
                <w:r w:rsidRPr="0075098E">
                  <w:rPr>
                    <w:i/>
                    <w:iCs/>
                  </w:rPr>
                  <w:t>-l-</w:t>
                </w:r>
                <w:proofErr w:type="spellStart"/>
                <w:r w:rsidRPr="0075098E">
                  <w:rPr>
                    <w:i/>
                    <w:iCs/>
                  </w:rPr>
                  <w:t>ibdāl</w:t>
                </w:r>
                <w:proofErr w:type="spellEnd"/>
                <w:r w:rsidRPr="0075098E">
                  <w:t xml:space="preserve"> (</w:t>
                </w:r>
                <w:r w:rsidRPr="0075098E">
                  <w:rPr>
                    <w:i/>
                    <w:iCs/>
                  </w:rPr>
                  <w:t>The Secret of the Nights. On Metathesis and Permutation</w:t>
                </w:r>
                <w:r w:rsidRPr="0075098E">
                  <w:t xml:space="preserve">), where he develops a genuine theory of the origin of the Arabic language and its etymology in order to unveil the ‘secrets’ of its beauty and wisdom. In 1882, he also published in Istanbul </w:t>
                </w:r>
                <w:r w:rsidRPr="0075098E">
                  <w:rPr>
                    <w:i/>
                    <w:iCs/>
                  </w:rPr>
                  <w:t>al-</w:t>
                </w:r>
                <w:proofErr w:type="spellStart"/>
                <w:r w:rsidRPr="0075098E">
                  <w:rPr>
                    <w:i/>
                    <w:iCs/>
                  </w:rPr>
                  <w:t>Jāsūs</w:t>
                </w:r>
                <w:proofErr w:type="spellEnd"/>
                <w:r w:rsidRPr="0075098E">
                  <w:rPr>
                    <w:i/>
                    <w:iCs/>
                  </w:rPr>
                  <w:t xml:space="preserve"> </w:t>
                </w:r>
                <w:proofErr w:type="spellStart"/>
                <w:r w:rsidRPr="0075098E">
                  <w:rPr>
                    <w:i/>
                    <w:iCs/>
                  </w:rPr>
                  <w:t>ʿalā</w:t>
                </w:r>
                <w:proofErr w:type="spellEnd"/>
                <w:r w:rsidRPr="0075098E">
                  <w:rPr>
                    <w:i/>
                    <w:iCs/>
                  </w:rPr>
                  <w:t xml:space="preserve"> l-</w:t>
                </w:r>
                <w:proofErr w:type="spellStart"/>
                <w:r w:rsidRPr="0075098E">
                  <w:rPr>
                    <w:i/>
                    <w:iCs/>
                  </w:rPr>
                  <w:t>Qāmūs</w:t>
                </w:r>
                <w:proofErr w:type="spellEnd"/>
                <w:r w:rsidRPr="0075098E">
                  <w:t xml:space="preserve"> (</w:t>
                </w:r>
                <w:r w:rsidRPr="0075098E">
                  <w:rPr>
                    <w:i/>
                    <w:iCs/>
                  </w:rPr>
                  <w:t>Spying on al-</w:t>
                </w:r>
                <w:proofErr w:type="spellStart"/>
                <w:r w:rsidRPr="0075098E">
                  <w:rPr>
                    <w:i/>
                    <w:iCs/>
                  </w:rPr>
                  <w:t>Qāmūs</w:t>
                </w:r>
                <w:proofErr w:type="spellEnd"/>
                <w:r w:rsidRPr="0075098E">
                  <w:t>), a critical treaty on al-</w:t>
                </w:r>
                <w:proofErr w:type="spellStart"/>
                <w:r w:rsidRPr="0075098E">
                  <w:t>Fīrūzābādī’s</w:t>
                </w:r>
                <w:proofErr w:type="spellEnd"/>
                <w:r w:rsidRPr="0075098E">
                  <w:t xml:space="preserve"> dictionary </w:t>
                </w:r>
                <w:r w:rsidRPr="0075098E">
                  <w:rPr>
                    <w:i/>
                    <w:iCs/>
                  </w:rPr>
                  <w:t>al-</w:t>
                </w:r>
                <w:proofErr w:type="spellStart"/>
                <w:r w:rsidRPr="0075098E">
                  <w:rPr>
                    <w:i/>
                    <w:iCs/>
                  </w:rPr>
                  <w:t>Qāmūs</w:t>
                </w:r>
                <w:proofErr w:type="spellEnd"/>
                <w:r w:rsidRPr="0075098E">
                  <w:t>, that calls for a modern dictionary for the classical language. In 1870, al-</w:t>
                </w:r>
                <w:proofErr w:type="spellStart"/>
                <w:r w:rsidRPr="0075098E">
                  <w:t>Shidyāq</w:t>
                </w:r>
                <w:proofErr w:type="spellEnd"/>
                <w:r w:rsidRPr="0075098E">
                  <w:t xml:space="preserve"> founded in Istanbul the </w:t>
                </w:r>
                <w:r w:rsidRPr="004F774D">
                  <w:rPr>
                    <w:iCs/>
                  </w:rPr>
                  <w:t>al-</w:t>
                </w:r>
                <w:proofErr w:type="spellStart"/>
                <w:r w:rsidRPr="004F774D">
                  <w:rPr>
                    <w:iCs/>
                  </w:rPr>
                  <w:t>Jawāʾib</w:t>
                </w:r>
                <w:proofErr w:type="spellEnd"/>
                <w:r w:rsidRPr="0075098E">
                  <w:t xml:space="preserve"> </w:t>
                </w:r>
                <w:r w:rsidR="00F668DE" w:rsidRPr="0075098E">
                  <w:t xml:space="preserve">press </w:t>
                </w:r>
                <w:r w:rsidRPr="0075098E">
                  <w:t xml:space="preserve">to make the literary and linguistic heritage accessible to a wider public. </w:t>
                </w:r>
              </w:p>
              <w:p w:rsidR="003A595B" w:rsidRPr="0075098E" w:rsidRDefault="003A595B" w:rsidP="00AC1B6F"/>
              <w:p w:rsidR="0039366B" w:rsidRPr="0075098E" w:rsidRDefault="0039366B" w:rsidP="004F774D">
                <w:r w:rsidRPr="0075098E">
                  <w:t>When al-</w:t>
                </w:r>
                <w:proofErr w:type="spellStart"/>
                <w:r w:rsidRPr="0075098E">
                  <w:t>Shidyāq</w:t>
                </w:r>
                <w:proofErr w:type="spellEnd"/>
                <w:r w:rsidRPr="0075098E">
                  <w:t xml:space="preserve"> died in 1887, Christians and Muslims in Lebanon quarrel</w:t>
                </w:r>
                <w:r>
                  <w:t>l</w:t>
                </w:r>
                <w:r w:rsidRPr="0075098E">
                  <w:t xml:space="preserve">ed over </w:t>
                </w:r>
                <w:r>
                  <w:t xml:space="preserve">the </w:t>
                </w:r>
                <w:r w:rsidRPr="0075098E">
                  <w:t xml:space="preserve">religion to which </w:t>
                </w:r>
                <w:r w:rsidRPr="00F97C6A">
                  <w:t>he truly belonged</w:t>
                </w:r>
                <w:r w:rsidRPr="0075098E">
                  <w:t>. In the end, al-</w:t>
                </w:r>
                <w:proofErr w:type="spellStart"/>
                <w:r w:rsidRPr="0075098E">
                  <w:t>Shidyāq</w:t>
                </w:r>
                <w:proofErr w:type="spellEnd"/>
                <w:r w:rsidRPr="0075098E">
                  <w:t xml:space="preserve"> had an interdenominational ceremony and was buried, according to his will, in the cemetery of </w:t>
                </w:r>
                <w:proofErr w:type="spellStart"/>
                <w:r w:rsidRPr="00B80EE9">
                  <w:t>Ḥāzimiyya</w:t>
                </w:r>
                <w:proofErr w:type="spellEnd"/>
                <w:r w:rsidRPr="00B80EE9">
                  <w:t>, a neutral space between the Christian</w:t>
                </w:r>
                <w:r w:rsidRPr="0075098E">
                  <w:t xml:space="preserve"> and the Muslim districts. This incident appears iconic for a life and work ‘in-between’ </w:t>
                </w:r>
                <w:r>
                  <w:t xml:space="preserve">the </w:t>
                </w:r>
                <w:r w:rsidRPr="0075098E">
                  <w:t xml:space="preserve">common dichotomies. </w:t>
                </w:r>
                <w:r w:rsidR="004F774D">
                  <w:t>A</w:t>
                </w:r>
                <w:r w:rsidRPr="0075098E">
                  <w:t>l-</w:t>
                </w:r>
                <w:proofErr w:type="spellStart"/>
                <w:r w:rsidRPr="0075098E">
                  <w:t>Shidyāq</w:t>
                </w:r>
                <w:proofErr w:type="spellEnd"/>
                <w:r w:rsidRPr="0075098E">
                  <w:t xml:space="preserve"> was a controversial and eccentric key figure of the </w:t>
                </w:r>
                <w:r>
                  <w:t>nineteenth-</w:t>
                </w:r>
                <w:r w:rsidRPr="0075098E">
                  <w:t xml:space="preserve">century </w:t>
                </w:r>
                <w:proofErr w:type="spellStart"/>
                <w:r w:rsidRPr="0075098E">
                  <w:t>Nahḍa</w:t>
                </w:r>
                <w:proofErr w:type="spellEnd"/>
                <w:r w:rsidRPr="0075098E">
                  <w:t xml:space="preserve"> whose work has</w:t>
                </w:r>
                <w:r>
                  <w:t xml:space="preserve">n’t </w:t>
                </w:r>
                <w:r w:rsidRPr="0075098E">
                  <w:t xml:space="preserve">lost its relevance, originality and even provocation for </w:t>
                </w:r>
                <w:r>
                  <w:t>a</w:t>
                </w:r>
                <w:r w:rsidRPr="0075098E">
                  <w:t xml:space="preserve"> </w:t>
                </w:r>
                <w:r>
                  <w:t>twenty-first-</w:t>
                </w:r>
                <w:r w:rsidRPr="0075098E">
                  <w:t xml:space="preserve">century </w:t>
                </w:r>
                <w:r>
                  <w:t>audience</w:t>
                </w:r>
                <w:r w:rsidRPr="0075098E">
                  <w:t xml:space="preserve">. </w:t>
                </w:r>
              </w:p>
              <w:p w:rsidR="0039366B" w:rsidRDefault="0039366B" w:rsidP="00AC1B6F"/>
              <w:p w:rsidR="0039366B" w:rsidRPr="0075098E" w:rsidRDefault="0039366B" w:rsidP="00AC1B6F">
                <w:r w:rsidRPr="0075098E">
                  <w:t>Works</w:t>
                </w:r>
                <w:r>
                  <w:t xml:space="preserve"> (Selection)</w:t>
                </w:r>
                <w:r w:rsidRPr="0075098E">
                  <w:t xml:space="preserve">: </w:t>
                </w:r>
              </w:p>
              <w:p w:rsidR="0039366B" w:rsidRDefault="0039366B" w:rsidP="00AC1B6F">
                <w:pPr>
                  <w:rPr>
                    <w:i/>
                    <w:iCs/>
                  </w:rPr>
                </w:pPr>
              </w:p>
              <w:p w:rsidR="0039366B" w:rsidRDefault="0039366B" w:rsidP="00AC1B6F">
                <w:proofErr w:type="spellStart"/>
                <w:r w:rsidRPr="0075098E">
                  <w:rPr>
                    <w:i/>
                    <w:iCs/>
                  </w:rPr>
                  <w:t>Kitāb</w:t>
                </w:r>
                <w:proofErr w:type="spellEnd"/>
                <w:r w:rsidRPr="0075098E">
                  <w:rPr>
                    <w:i/>
                    <w:iCs/>
                  </w:rPr>
                  <w:t xml:space="preserve"> al-</w:t>
                </w:r>
                <w:proofErr w:type="spellStart"/>
                <w:r w:rsidRPr="0075098E">
                  <w:rPr>
                    <w:i/>
                    <w:iCs/>
                  </w:rPr>
                  <w:t>Sāq</w:t>
                </w:r>
                <w:proofErr w:type="spellEnd"/>
                <w:r w:rsidRPr="0075098E">
                  <w:rPr>
                    <w:i/>
                    <w:iCs/>
                  </w:rPr>
                  <w:t xml:space="preserve"> </w:t>
                </w:r>
                <w:proofErr w:type="spellStart"/>
                <w:r w:rsidRPr="0075098E">
                  <w:rPr>
                    <w:i/>
                    <w:iCs/>
                  </w:rPr>
                  <w:t>ʿalā</w:t>
                </w:r>
                <w:proofErr w:type="spellEnd"/>
                <w:r w:rsidRPr="0075098E">
                  <w:rPr>
                    <w:i/>
                    <w:iCs/>
                  </w:rPr>
                  <w:t xml:space="preserve"> s-</w:t>
                </w:r>
                <w:proofErr w:type="spellStart"/>
                <w:r w:rsidRPr="0075098E">
                  <w:rPr>
                    <w:i/>
                    <w:iCs/>
                  </w:rPr>
                  <w:t>sāq</w:t>
                </w:r>
                <w:proofErr w:type="spellEnd"/>
                <w:r w:rsidRPr="0075098E">
                  <w:rPr>
                    <w:i/>
                    <w:iCs/>
                  </w:rPr>
                  <w:t xml:space="preserve"> </w:t>
                </w:r>
                <w:proofErr w:type="spellStart"/>
                <w:r w:rsidRPr="0075098E">
                  <w:rPr>
                    <w:i/>
                    <w:iCs/>
                  </w:rPr>
                  <w:t>fī</w:t>
                </w:r>
                <w:proofErr w:type="spellEnd"/>
                <w:r w:rsidRPr="0075098E">
                  <w:rPr>
                    <w:i/>
                    <w:iCs/>
                  </w:rPr>
                  <w:t xml:space="preserve"> </w:t>
                </w:r>
                <w:proofErr w:type="spellStart"/>
                <w:r w:rsidRPr="0075098E">
                  <w:rPr>
                    <w:i/>
                    <w:iCs/>
                  </w:rPr>
                  <w:t>mā</w:t>
                </w:r>
                <w:proofErr w:type="spellEnd"/>
                <w:r w:rsidRPr="0075098E">
                  <w:rPr>
                    <w:i/>
                    <w:iCs/>
                  </w:rPr>
                  <w:t xml:space="preserve"> </w:t>
                </w:r>
                <w:proofErr w:type="spellStart"/>
                <w:r w:rsidRPr="0075098E">
                  <w:rPr>
                    <w:i/>
                    <w:iCs/>
                  </w:rPr>
                  <w:t>huwa</w:t>
                </w:r>
                <w:proofErr w:type="spellEnd"/>
                <w:r w:rsidRPr="0075098E">
                  <w:rPr>
                    <w:i/>
                    <w:iCs/>
                  </w:rPr>
                  <w:t xml:space="preserve"> l-</w:t>
                </w:r>
                <w:proofErr w:type="spellStart"/>
                <w:r w:rsidRPr="0075098E">
                  <w:rPr>
                    <w:i/>
                    <w:iCs/>
                  </w:rPr>
                  <w:t>Fāryāq</w:t>
                </w:r>
                <w:proofErr w:type="spellEnd"/>
                <w:r>
                  <w:t>:</w:t>
                </w:r>
                <w:r w:rsidRPr="0075098E">
                  <w:t xml:space="preserve"> </w:t>
                </w:r>
                <w:r w:rsidRPr="0075098E">
                  <w:rPr>
                    <w:rtl/>
                  </w:rPr>
                  <w:t xml:space="preserve"> </w:t>
                </w:r>
                <w:r w:rsidRPr="0075098E">
                  <w:rPr>
                    <w:rFonts w:cs="Times New Roman"/>
                    <w:rtl/>
                  </w:rPr>
                  <w:t xml:space="preserve">كتاب </w:t>
                </w:r>
                <w:r w:rsidRPr="0075098E">
                  <w:rPr>
                    <w:rtl/>
                    <w:lang w:bidi="ar-EG"/>
                  </w:rPr>
                  <w:t xml:space="preserve">الساق على الساق في ما هو </w:t>
                </w:r>
                <w:proofErr w:type="spellStart"/>
                <w:proofErr w:type="gramStart"/>
                <w:r w:rsidRPr="0075098E">
                  <w:rPr>
                    <w:rtl/>
                    <w:lang w:bidi="ar-EG"/>
                  </w:rPr>
                  <w:t>الفارياق</w:t>
                </w:r>
                <w:proofErr w:type="spellEnd"/>
                <w:r w:rsidRPr="0075098E">
                  <w:rPr>
                    <w:rtl/>
                    <w:lang w:bidi="ar-EG"/>
                  </w:rPr>
                  <w:t xml:space="preserve"> </w:t>
                </w:r>
                <w:r w:rsidRPr="0075098E">
                  <w:t xml:space="preserve"> (</w:t>
                </w:r>
                <w:proofErr w:type="gramEnd"/>
                <w:r w:rsidRPr="0075098E">
                  <w:rPr>
                    <w:i/>
                    <w:iCs/>
                  </w:rPr>
                  <w:t>The Book:</w:t>
                </w:r>
                <w:r w:rsidRPr="0075098E">
                  <w:t xml:space="preserve"> </w:t>
                </w:r>
                <w:r w:rsidRPr="0075098E">
                  <w:rPr>
                    <w:i/>
                    <w:iCs/>
                  </w:rPr>
                  <w:t>Leg Over Leg. On the Person al-</w:t>
                </w:r>
                <w:proofErr w:type="spellStart"/>
                <w:r w:rsidRPr="0075098E">
                  <w:rPr>
                    <w:i/>
                    <w:iCs/>
                  </w:rPr>
                  <w:t>Faryāq</w:t>
                </w:r>
                <w:proofErr w:type="spellEnd"/>
                <w:r w:rsidRPr="0075098E">
                  <w:t>)</w:t>
                </w:r>
                <w:r>
                  <w:t>.</w:t>
                </w:r>
                <w:r w:rsidRPr="0075098E">
                  <w:t xml:space="preserve"> Paris 1855 (and later editions; </w:t>
                </w:r>
                <w:r w:rsidRPr="0075098E">
                  <w:rPr>
                    <w:i/>
                    <w:iCs/>
                  </w:rPr>
                  <w:t xml:space="preserve">Leg Over Leg, or: The Turtle in the Tree Concerning The </w:t>
                </w:r>
                <w:proofErr w:type="spellStart"/>
                <w:r w:rsidRPr="0075098E">
                  <w:rPr>
                    <w:i/>
                    <w:iCs/>
                  </w:rPr>
                  <w:t>Fāriyāq</w:t>
                </w:r>
                <w:proofErr w:type="spellEnd"/>
                <w:r w:rsidRPr="0075098E">
                  <w:rPr>
                    <w:i/>
                    <w:iCs/>
                  </w:rPr>
                  <w:t xml:space="preserve">, What Manner of Creature Might He Be. </w:t>
                </w:r>
                <w:r w:rsidRPr="0075098E">
                  <w:t xml:space="preserve">4 vols. </w:t>
                </w:r>
                <w:r w:rsidRPr="00F97C6A">
                  <w:rPr>
                    <w:iCs/>
                  </w:rPr>
                  <w:t>T</w:t>
                </w:r>
                <w:r w:rsidRPr="0075098E">
                  <w:t>ransl. H</w:t>
                </w:r>
                <w:r>
                  <w:t xml:space="preserve">. </w:t>
                </w:r>
                <w:r w:rsidRPr="0075098E">
                  <w:t>Davies. New York: New York University Press.)</w:t>
                </w:r>
                <w:r>
                  <w:t>.</w:t>
                </w:r>
              </w:p>
              <w:p w:rsidR="0039366B" w:rsidRPr="0075098E" w:rsidRDefault="0039366B" w:rsidP="00AC1B6F"/>
              <w:p w:rsidR="0039366B" w:rsidRDefault="0039366B" w:rsidP="00AC1B6F">
                <w:proofErr w:type="spellStart"/>
                <w:r w:rsidRPr="0075098E">
                  <w:rPr>
                    <w:i/>
                    <w:iCs/>
                  </w:rPr>
                  <w:t>Kitāb</w:t>
                </w:r>
                <w:proofErr w:type="spellEnd"/>
                <w:r w:rsidRPr="0075098E">
                  <w:rPr>
                    <w:i/>
                    <w:iCs/>
                  </w:rPr>
                  <w:t xml:space="preserve"> al-</w:t>
                </w:r>
                <w:proofErr w:type="spellStart"/>
                <w:r w:rsidRPr="0075098E">
                  <w:rPr>
                    <w:i/>
                    <w:iCs/>
                  </w:rPr>
                  <w:t>Riḥla</w:t>
                </w:r>
                <w:proofErr w:type="spellEnd"/>
                <w:r w:rsidRPr="0075098E">
                  <w:rPr>
                    <w:i/>
                    <w:iCs/>
                  </w:rPr>
                  <w:t xml:space="preserve"> al-</w:t>
                </w:r>
                <w:proofErr w:type="spellStart"/>
                <w:r w:rsidRPr="0075098E">
                  <w:rPr>
                    <w:i/>
                    <w:iCs/>
                  </w:rPr>
                  <w:t>mawsūma</w:t>
                </w:r>
                <w:proofErr w:type="spellEnd"/>
                <w:r w:rsidRPr="0075098E">
                  <w:rPr>
                    <w:i/>
                    <w:iCs/>
                  </w:rPr>
                  <w:t xml:space="preserve"> bi-l-</w:t>
                </w:r>
                <w:proofErr w:type="spellStart"/>
                <w:r w:rsidRPr="0075098E">
                  <w:rPr>
                    <w:i/>
                    <w:iCs/>
                  </w:rPr>
                  <w:t>Wāsiṭa</w:t>
                </w:r>
                <w:proofErr w:type="spellEnd"/>
                <w:r w:rsidRPr="0075098E">
                  <w:rPr>
                    <w:i/>
                    <w:iCs/>
                    <w:rtl/>
                  </w:rPr>
                  <w:t xml:space="preserve"> </w:t>
                </w:r>
                <w:proofErr w:type="spellStart"/>
                <w:r w:rsidRPr="0075098E">
                  <w:rPr>
                    <w:i/>
                    <w:iCs/>
                  </w:rPr>
                  <w:t>ilā</w:t>
                </w:r>
                <w:proofErr w:type="spellEnd"/>
                <w:r w:rsidRPr="0075098E">
                  <w:rPr>
                    <w:i/>
                    <w:iCs/>
                  </w:rPr>
                  <w:t xml:space="preserve"> </w:t>
                </w:r>
                <w:proofErr w:type="spellStart"/>
                <w:r w:rsidRPr="0075098E">
                  <w:rPr>
                    <w:i/>
                    <w:iCs/>
                  </w:rPr>
                  <w:t>maʿrifat</w:t>
                </w:r>
                <w:proofErr w:type="spellEnd"/>
                <w:r w:rsidRPr="0075098E">
                  <w:rPr>
                    <w:i/>
                    <w:iCs/>
                  </w:rPr>
                  <w:t xml:space="preserve"> </w:t>
                </w:r>
                <w:proofErr w:type="spellStart"/>
                <w:r w:rsidRPr="0075098E">
                  <w:rPr>
                    <w:i/>
                    <w:iCs/>
                  </w:rPr>
                  <w:t>aḥwāl</w:t>
                </w:r>
                <w:proofErr w:type="spellEnd"/>
                <w:r w:rsidRPr="0075098E">
                  <w:rPr>
                    <w:i/>
                    <w:iCs/>
                  </w:rPr>
                  <w:t xml:space="preserve"> </w:t>
                </w:r>
                <w:proofErr w:type="spellStart"/>
                <w:r w:rsidRPr="0075098E">
                  <w:rPr>
                    <w:i/>
                    <w:iCs/>
                  </w:rPr>
                  <w:t>Mālṭa</w:t>
                </w:r>
                <w:proofErr w:type="spellEnd"/>
                <w:r w:rsidRPr="0075098E">
                  <w:rPr>
                    <w:i/>
                    <w:iCs/>
                  </w:rPr>
                  <w:t xml:space="preserve"> </w:t>
                </w:r>
                <w:proofErr w:type="spellStart"/>
                <w:r w:rsidRPr="0075098E">
                  <w:rPr>
                    <w:i/>
                    <w:iCs/>
                  </w:rPr>
                  <w:t>wa-Kashf</w:t>
                </w:r>
                <w:proofErr w:type="spellEnd"/>
                <w:r w:rsidRPr="0075098E">
                  <w:rPr>
                    <w:i/>
                    <w:iCs/>
                  </w:rPr>
                  <w:t xml:space="preserve"> al-</w:t>
                </w:r>
                <w:proofErr w:type="spellStart"/>
                <w:r w:rsidRPr="0075098E">
                  <w:rPr>
                    <w:i/>
                    <w:iCs/>
                  </w:rPr>
                  <w:t>mukhabbā</w:t>
                </w:r>
                <w:proofErr w:type="spellEnd"/>
                <w:r w:rsidRPr="0075098E">
                  <w:rPr>
                    <w:i/>
                    <w:iCs/>
                  </w:rPr>
                  <w:t xml:space="preserve"> </w:t>
                </w:r>
                <w:proofErr w:type="spellStart"/>
                <w:r w:rsidRPr="0075098E">
                  <w:rPr>
                    <w:i/>
                    <w:iCs/>
                  </w:rPr>
                  <w:t>ʿan</w:t>
                </w:r>
                <w:proofErr w:type="spellEnd"/>
                <w:r w:rsidRPr="0075098E">
                  <w:rPr>
                    <w:i/>
                    <w:iCs/>
                  </w:rPr>
                  <w:t xml:space="preserve"> </w:t>
                </w:r>
                <w:proofErr w:type="spellStart"/>
                <w:r w:rsidRPr="0075098E">
                  <w:rPr>
                    <w:i/>
                    <w:iCs/>
                  </w:rPr>
                  <w:t>funūn</w:t>
                </w:r>
                <w:proofErr w:type="spellEnd"/>
                <w:r w:rsidRPr="0075098E">
                  <w:rPr>
                    <w:i/>
                    <w:iCs/>
                  </w:rPr>
                  <w:t xml:space="preserve"> </w:t>
                </w:r>
                <w:proofErr w:type="spellStart"/>
                <w:r w:rsidRPr="0075098E">
                  <w:rPr>
                    <w:i/>
                    <w:iCs/>
                  </w:rPr>
                  <w:t>Ūrubbā</w:t>
                </w:r>
                <w:proofErr w:type="spellEnd"/>
                <w:r>
                  <w:t>:</w:t>
                </w:r>
                <w:r w:rsidRPr="0075098E">
                  <w:t xml:space="preserve"> </w:t>
                </w:r>
                <w:r w:rsidRPr="0075098E">
                  <w:rPr>
                    <w:rtl/>
                  </w:rPr>
                  <w:t xml:space="preserve">  </w:t>
                </w:r>
                <w:r w:rsidRPr="0075098E">
                  <w:rPr>
                    <w:rFonts w:cs="Times New Roman"/>
                    <w:rtl/>
                  </w:rPr>
                  <w:t xml:space="preserve"> كتاب ال</w:t>
                </w:r>
                <w:r w:rsidRPr="0075098E">
                  <w:rPr>
                    <w:rFonts w:cs="Times New Roman"/>
                    <w:rtl/>
                    <w:lang w:bidi="ar-EG"/>
                  </w:rPr>
                  <w:t>ر</w:t>
                </w:r>
                <w:r w:rsidRPr="0075098E">
                  <w:rPr>
                    <w:rFonts w:cs="Times New Roman"/>
                    <w:rtl/>
                  </w:rPr>
                  <w:t>حلة الموسومة بالواسطة إلى معرفة أحوال مالطة و</w:t>
                </w:r>
                <w:r w:rsidR="003A595B">
                  <w:rPr>
                    <w:rtl/>
                    <w:lang w:bidi="ar-EG"/>
                  </w:rPr>
                  <w:t xml:space="preserve">كشف </w:t>
                </w:r>
                <w:proofErr w:type="spellStart"/>
                <w:r w:rsidR="003A595B">
                  <w:rPr>
                    <w:rtl/>
                    <w:lang w:bidi="ar-EG"/>
                  </w:rPr>
                  <w:t>المخبا</w:t>
                </w:r>
                <w:proofErr w:type="spellEnd"/>
                <w:r w:rsidRPr="0075098E">
                  <w:rPr>
                    <w:rtl/>
                    <w:lang w:bidi="ar-EG"/>
                  </w:rPr>
                  <w:t xml:space="preserve"> عن فنون </w:t>
                </w:r>
                <w:proofErr w:type="gramStart"/>
                <w:r w:rsidRPr="0075098E">
                  <w:rPr>
                    <w:rtl/>
                    <w:lang w:bidi="ar-EG"/>
                  </w:rPr>
                  <w:t xml:space="preserve">أوربا </w:t>
                </w:r>
                <w:r w:rsidRPr="0075098E">
                  <w:rPr>
                    <w:lang w:bidi="ar-EG"/>
                  </w:rPr>
                  <w:t xml:space="preserve"> </w:t>
                </w:r>
                <w:r w:rsidRPr="0075098E">
                  <w:t>(</w:t>
                </w:r>
                <w:proofErr w:type="gramEnd"/>
                <w:r w:rsidRPr="0075098E">
                  <w:rPr>
                    <w:i/>
                    <w:iCs/>
                  </w:rPr>
                  <w:t xml:space="preserve">The Book: The Travelogue called: The Mediating One. </w:t>
                </w:r>
                <w:r>
                  <w:rPr>
                    <w:i/>
                    <w:iCs/>
                  </w:rPr>
                  <w:t xml:space="preserve">Conveying </w:t>
                </w:r>
                <w:r w:rsidRPr="0075098E">
                  <w:rPr>
                    <w:i/>
                    <w:iCs/>
                  </w:rPr>
                  <w:t>Knowledge on the People of Malta. And: Disclosing the Hidden Crafts of Europe</w:t>
                </w:r>
                <w:r w:rsidRPr="0075098E">
                  <w:t>)</w:t>
                </w:r>
                <w:r>
                  <w:t>.</w:t>
                </w:r>
                <w:r w:rsidRPr="0075098E">
                  <w:t xml:space="preserve"> Tunis 1863 (and later editions)</w:t>
                </w:r>
                <w:r>
                  <w:t>.</w:t>
                </w:r>
              </w:p>
              <w:p w:rsidR="0039366B" w:rsidRPr="0075098E" w:rsidRDefault="0039366B" w:rsidP="00AC1B6F"/>
              <w:p w:rsidR="0039366B" w:rsidRDefault="0039366B" w:rsidP="00AC1B6F">
                <w:proofErr w:type="spellStart"/>
                <w:r w:rsidRPr="0075098E">
                  <w:rPr>
                    <w:i/>
                    <w:iCs/>
                  </w:rPr>
                  <w:t>Sirr</w:t>
                </w:r>
                <w:proofErr w:type="spellEnd"/>
                <w:r w:rsidRPr="0075098E">
                  <w:rPr>
                    <w:i/>
                    <w:iCs/>
                  </w:rPr>
                  <w:t xml:space="preserve"> al-</w:t>
                </w:r>
                <w:proofErr w:type="spellStart"/>
                <w:r w:rsidRPr="0075098E">
                  <w:rPr>
                    <w:i/>
                    <w:iCs/>
                  </w:rPr>
                  <w:t>layāl</w:t>
                </w:r>
                <w:proofErr w:type="spellEnd"/>
                <w:r w:rsidRPr="0075098E">
                  <w:rPr>
                    <w:i/>
                    <w:iCs/>
                  </w:rPr>
                  <w:t xml:space="preserve"> </w:t>
                </w:r>
                <w:proofErr w:type="spellStart"/>
                <w:r w:rsidRPr="0075098E">
                  <w:rPr>
                    <w:i/>
                    <w:iCs/>
                  </w:rPr>
                  <w:t>fī</w:t>
                </w:r>
                <w:proofErr w:type="spellEnd"/>
                <w:r w:rsidRPr="0075098E">
                  <w:rPr>
                    <w:i/>
                    <w:iCs/>
                  </w:rPr>
                  <w:t xml:space="preserve"> </w:t>
                </w:r>
                <w:r>
                  <w:rPr>
                    <w:i/>
                    <w:iCs/>
                  </w:rPr>
                  <w:t>l-</w:t>
                </w:r>
                <w:proofErr w:type="spellStart"/>
                <w:r>
                  <w:rPr>
                    <w:i/>
                    <w:iCs/>
                  </w:rPr>
                  <w:t>qalb</w:t>
                </w:r>
                <w:proofErr w:type="spellEnd"/>
                <w:r>
                  <w:rPr>
                    <w:i/>
                    <w:iCs/>
                  </w:rPr>
                  <w:t xml:space="preserve"> </w:t>
                </w:r>
                <w:proofErr w:type="spellStart"/>
                <w:r>
                  <w:rPr>
                    <w:i/>
                    <w:iCs/>
                  </w:rPr>
                  <w:t>wa</w:t>
                </w:r>
                <w:proofErr w:type="spellEnd"/>
                <w:r>
                  <w:rPr>
                    <w:i/>
                    <w:iCs/>
                  </w:rPr>
                  <w:t>-l-</w:t>
                </w:r>
                <w:proofErr w:type="spellStart"/>
                <w:r>
                  <w:rPr>
                    <w:i/>
                    <w:iCs/>
                  </w:rPr>
                  <w:t>ibdāl</w:t>
                </w:r>
                <w:proofErr w:type="spellEnd"/>
                <w:r>
                  <w:t>:</w:t>
                </w:r>
                <w:r w:rsidRPr="0075098E">
                  <w:rPr>
                    <w:rtl/>
                    <w:lang w:bidi="ar-EG"/>
                  </w:rPr>
                  <w:t xml:space="preserve"> سر الليال في القلب </w:t>
                </w:r>
                <w:proofErr w:type="gramStart"/>
                <w:r w:rsidRPr="0075098E">
                  <w:rPr>
                    <w:rtl/>
                    <w:lang w:bidi="ar-EG"/>
                  </w:rPr>
                  <w:t xml:space="preserve">والإبدال </w:t>
                </w:r>
                <w:r w:rsidRPr="0075098E">
                  <w:rPr>
                    <w:i/>
                    <w:iCs/>
                  </w:rPr>
                  <w:t xml:space="preserve"> </w:t>
                </w:r>
                <w:r w:rsidRPr="0075098E">
                  <w:t>(</w:t>
                </w:r>
                <w:proofErr w:type="gramEnd"/>
                <w:r w:rsidRPr="0075098E">
                  <w:rPr>
                    <w:i/>
                    <w:iCs/>
                  </w:rPr>
                  <w:t>Secret of the Nights. On Metathesis and Permutation</w:t>
                </w:r>
                <w:r w:rsidRPr="0075098E">
                  <w:t>)</w:t>
                </w:r>
                <w:r>
                  <w:t>.</w:t>
                </w:r>
                <w:r w:rsidRPr="0075098E">
                  <w:t xml:space="preserve"> Istanbul 1867 (and Beirut 2006). </w:t>
                </w:r>
              </w:p>
              <w:p w:rsidR="0039366B" w:rsidRPr="0075098E" w:rsidRDefault="0039366B" w:rsidP="00AC1B6F"/>
              <w:p w:rsidR="0039366B" w:rsidRDefault="0039366B" w:rsidP="00025C00">
                <w:pPr>
                  <w:rPr>
                    <w:iCs/>
                  </w:rPr>
                </w:pPr>
                <w:proofErr w:type="spellStart"/>
                <w:r w:rsidRPr="0075098E">
                  <w:rPr>
                    <w:i/>
                    <w:iCs/>
                  </w:rPr>
                  <w:t>Kanz</w:t>
                </w:r>
                <w:proofErr w:type="spellEnd"/>
                <w:r w:rsidRPr="0075098E">
                  <w:rPr>
                    <w:i/>
                    <w:iCs/>
                  </w:rPr>
                  <w:t xml:space="preserve"> al-</w:t>
                </w:r>
                <w:proofErr w:type="spellStart"/>
                <w:r w:rsidRPr="0075098E">
                  <w:rPr>
                    <w:i/>
                    <w:iCs/>
                  </w:rPr>
                  <w:t>ra</w:t>
                </w:r>
                <w:r w:rsidR="00025C00">
                  <w:rPr>
                    <w:i/>
                    <w:iCs/>
                  </w:rPr>
                  <w:t>gh</w:t>
                </w:r>
                <w:r w:rsidRPr="0075098E">
                  <w:rPr>
                    <w:i/>
                    <w:iCs/>
                  </w:rPr>
                  <w:t>āʾib</w:t>
                </w:r>
                <w:proofErr w:type="spellEnd"/>
                <w:r w:rsidRPr="0075098E">
                  <w:rPr>
                    <w:i/>
                    <w:iCs/>
                  </w:rPr>
                  <w:t xml:space="preserve"> </w:t>
                </w:r>
                <w:proofErr w:type="spellStart"/>
                <w:r w:rsidRPr="0075098E">
                  <w:rPr>
                    <w:i/>
                    <w:iCs/>
                  </w:rPr>
                  <w:t>fī</w:t>
                </w:r>
                <w:proofErr w:type="spellEnd"/>
                <w:r w:rsidRPr="0075098E">
                  <w:rPr>
                    <w:i/>
                    <w:iCs/>
                  </w:rPr>
                  <w:t xml:space="preserve"> </w:t>
                </w:r>
                <w:proofErr w:type="spellStart"/>
                <w:r w:rsidRPr="0075098E">
                  <w:rPr>
                    <w:i/>
                    <w:iCs/>
                  </w:rPr>
                  <w:t>munta</w:t>
                </w:r>
                <w:r w:rsidR="00025C00">
                  <w:rPr>
                    <w:i/>
                    <w:iCs/>
                  </w:rPr>
                  <w:t>kh</w:t>
                </w:r>
                <w:r w:rsidRPr="0075098E">
                  <w:rPr>
                    <w:i/>
                    <w:iCs/>
                  </w:rPr>
                  <w:t>abāt</w:t>
                </w:r>
                <w:proofErr w:type="spellEnd"/>
                <w:r w:rsidRPr="0075098E">
                  <w:rPr>
                    <w:i/>
                    <w:iCs/>
                  </w:rPr>
                  <w:t xml:space="preserve"> al-</w:t>
                </w:r>
                <w:proofErr w:type="spellStart"/>
                <w:r w:rsidRPr="0075098E">
                  <w:rPr>
                    <w:i/>
                    <w:iCs/>
                  </w:rPr>
                  <w:t>Jawāʾib</w:t>
                </w:r>
                <w:proofErr w:type="spellEnd"/>
                <w:r>
                  <w:t>:</w:t>
                </w:r>
                <w:r w:rsidRPr="0075098E">
                  <w:rPr>
                    <w:i/>
                    <w:iCs/>
                  </w:rPr>
                  <w:t xml:space="preserve"> </w:t>
                </w:r>
                <w:r w:rsidRPr="0075098E">
                  <w:rPr>
                    <w:rtl/>
                    <w:lang w:bidi="ar-EG"/>
                  </w:rPr>
                  <w:t xml:space="preserve">كنز الرغائب في منتخبات </w:t>
                </w:r>
                <w:proofErr w:type="gramStart"/>
                <w:r w:rsidRPr="0075098E">
                  <w:rPr>
                    <w:rtl/>
                    <w:lang w:bidi="ar-EG"/>
                  </w:rPr>
                  <w:t xml:space="preserve">الجوائب </w:t>
                </w:r>
                <w:r w:rsidRPr="0075098E">
                  <w:rPr>
                    <w:lang w:bidi="ar-EG"/>
                  </w:rPr>
                  <w:t xml:space="preserve"> </w:t>
                </w:r>
                <w:r w:rsidRPr="0075098E">
                  <w:rPr>
                    <w:iCs/>
                  </w:rPr>
                  <w:t>(</w:t>
                </w:r>
                <w:proofErr w:type="gramEnd"/>
                <w:r w:rsidRPr="0075098E">
                  <w:rPr>
                    <w:i/>
                  </w:rPr>
                  <w:t>A Treasure of Desire</w:t>
                </w:r>
                <w:r w:rsidR="003A595B">
                  <w:rPr>
                    <w:i/>
                    <w:lang w:val="de-DE"/>
                  </w:rPr>
                  <w:t>s</w:t>
                </w:r>
                <w:r w:rsidRPr="0075098E">
                  <w:rPr>
                    <w:i/>
                  </w:rPr>
                  <w:t xml:space="preserve">. Selections from </w:t>
                </w:r>
                <w:r w:rsidRPr="0075098E">
                  <w:rPr>
                    <w:iCs/>
                  </w:rPr>
                  <w:t>al-</w:t>
                </w:r>
                <w:proofErr w:type="spellStart"/>
                <w:r w:rsidRPr="0075098E">
                  <w:rPr>
                    <w:iCs/>
                  </w:rPr>
                  <w:t>Jawāʾib</w:t>
                </w:r>
                <w:proofErr w:type="spellEnd"/>
                <w:r w:rsidRPr="0075098E">
                  <w:rPr>
                    <w:iCs/>
                  </w:rPr>
                  <w:t xml:space="preserve">). 7 vols. Istanbul 1871-1881. </w:t>
                </w:r>
              </w:p>
              <w:p w:rsidR="0039366B" w:rsidRPr="0075098E" w:rsidRDefault="0039366B" w:rsidP="00AC1B6F">
                <w:pPr>
                  <w:rPr>
                    <w:iCs/>
                  </w:rPr>
                </w:pPr>
              </w:p>
              <w:p w:rsidR="0039366B" w:rsidRPr="0075098E" w:rsidRDefault="0039366B" w:rsidP="00AC1B6F">
                <w:proofErr w:type="gramStart"/>
                <w:r w:rsidRPr="0075098E">
                  <w:rPr>
                    <w:i/>
                    <w:iCs/>
                  </w:rPr>
                  <w:lastRenderedPageBreak/>
                  <w:t>al-</w:t>
                </w:r>
                <w:proofErr w:type="spellStart"/>
                <w:r w:rsidRPr="0075098E">
                  <w:rPr>
                    <w:i/>
                    <w:iCs/>
                  </w:rPr>
                  <w:t>Jāsūs</w:t>
                </w:r>
                <w:proofErr w:type="spellEnd"/>
                <w:proofErr w:type="gramEnd"/>
                <w:r w:rsidRPr="0075098E">
                  <w:rPr>
                    <w:i/>
                    <w:iCs/>
                  </w:rPr>
                  <w:t xml:space="preserve"> </w:t>
                </w:r>
                <w:proofErr w:type="spellStart"/>
                <w:r w:rsidRPr="0075098E">
                  <w:rPr>
                    <w:i/>
                    <w:iCs/>
                  </w:rPr>
                  <w:t>ʿalā</w:t>
                </w:r>
                <w:proofErr w:type="spellEnd"/>
                <w:r w:rsidRPr="0075098E">
                  <w:rPr>
                    <w:i/>
                    <w:iCs/>
                  </w:rPr>
                  <w:t xml:space="preserve"> l-</w:t>
                </w:r>
                <w:proofErr w:type="spellStart"/>
                <w:r w:rsidRPr="0075098E">
                  <w:rPr>
                    <w:i/>
                    <w:iCs/>
                  </w:rPr>
                  <w:t>Qāmūs</w:t>
                </w:r>
                <w:proofErr w:type="spellEnd"/>
                <w:r>
                  <w:t>:</w:t>
                </w:r>
                <w:r w:rsidRPr="0075098E">
                  <w:rPr>
                    <w:i/>
                    <w:iCs/>
                  </w:rPr>
                  <w:t xml:space="preserve"> </w:t>
                </w:r>
                <w:r w:rsidRPr="0075098E">
                  <w:rPr>
                    <w:rtl/>
                    <w:lang w:bidi="ar-EG"/>
                  </w:rPr>
                  <w:t>الجاسوس على القاموس</w:t>
                </w:r>
                <w:r w:rsidRPr="0075098E">
                  <w:rPr>
                    <w:lang w:bidi="ar-EG"/>
                  </w:rPr>
                  <w:t xml:space="preserve"> </w:t>
                </w:r>
                <w:r w:rsidRPr="00F97C6A">
                  <w:rPr>
                    <w:iCs/>
                  </w:rPr>
                  <w:t>(</w:t>
                </w:r>
                <w:r w:rsidRPr="0075098E">
                  <w:rPr>
                    <w:i/>
                    <w:iCs/>
                  </w:rPr>
                  <w:t>Spying on the Dictionary</w:t>
                </w:r>
                <w:r w:rsidRPr="0075098E">
                  <w:t xml:space="preserve">). Istanbul 1882. </w:t>
                </w:r>
              </w:p>
              <w:p w:rsidR="0039366B" w:rsidRDefault="0039366B" w:rsidP="00AC1B6F">
                <w:pPr>
                  <w:rPr>
                    <w:i/>
                    <w:iCs/>
                  </w:rPr>
                </w:pPr>
              </w:p>
              <w:p w:rsidR="0039366B" w:rsidRPr="002B1CD5" w:rsidRDefault="0039366B" w:rsidP="00AC1B6F">
                <w:pPr>
                  <w:rPr>
                    <w:lang w:val="de-DE"/>
                  </w:rPr>
                </w:pPr>
                <w:proofErr w:type="spellStart"/>
                <w:r w:rsidRPr="00006C66">
                  <w:rPr>
                    <w:i/>
                    <w:iCs/>
                  </w:rPr>
                  <w:t>Mumāḥakāt</w:t>
                </w:r>
                <w:proofErr w:type="spellEnd"/>
                <w:r w:rsidRPr="00006C66">
                  <w:rPr>
                    <w:i/>
                    <w:iCs/>
                  </w:rPr>
                  <w:t xml:space="preserve"> al-</w:t>
                </w:r>
                <w:proofErr w:type="spellStart"/>
                <w:r w:rsidRPr="00006C66">
                  <w:rPr>
                    <w:i/>
                    <w:iCs/>
                  </w:rPr>
                  <w:t>taʾwīl</w:t>
                </w:r>
                <w:proofErr w:type="spellEnd"/>
                <w:r w:rsidRPr="00006C66">
                  <w:rPr>
                    <w:i/>
                    <w:iCs/>
                  </w:rPr>
                  <w:t xml:space="preserve"> </w:t>
                </w:r>
                <w:proofErr w:type="spellStart"/>
                <w:r w:rsidRPr="00006C66">
                  <w:rPr>
                    <w:i/>
                    <w:iCs/>
                  </w:rPr>
                  <w:t>fī</w:t>
                </w:r>
                <w:proofErr w:type="spellEnd"/>
                <w:r w:rsidRPr="00006C66">
                  <w:rPr>
                    <w:i/>
                    <w:iCs/>
                  </w:rPr>
                  <w:t xml:space="preserve"> </w:t>
                </w:r>
                <w:proofErr w:type="spellStart"/>
                <w:r w:rsidRPr="00006C66">
                  <w:rPr>
                    <w:i/>
                    <w:iCs/>
                  </w:rPr>
                  <w:t>munaqaḍāt</w:t>
                </w:r>
                <w:proofErr w:type="spellEnd"/>
                <w:r w:rsidRPr="00006C66">
                  <w:rPr>
                    <w:i/>
                    <w:iCs/>
                  </w:rPr>
                  <w:t xml:space="preserve"> al-</w:t>
                </w:r>
                <w:proofErr w:type="spellStart"/>
                <w:r w:rsidRPr="00006C66">
                  <w:rPr>
                    <w:i/>
                    <w:iCs/>
                  </w:rPr>
                  <w:t>Injīl</w:t>
                </w:r>
                <w:proofErr w:type="spellEnd"/>
                <w:r>
                  <w:t xml:space="preserve">: </w:t>
                </w:r>
                <w:r>
                  <w:rPr>
                    <w:rFonts w:hint="cs"/>
                    <w:rtl/>
                    <w:lang w:bidi="ar-EG"/>
                  </w:rPr>
                  <w:t>مماحكات التأويل في مناقضات الإنجيل</w:t>
                </w:r>
                <w:r w:rsidR="003A595B">
                  <w:rPr>
                    <w:lang w:bidi="ar-EG"/>
                  </w:rPr>
                  <w:t xml:space="preserve"> </w:t>
                </w:r>
                <w:r w:rsidRPr="00006C66">
                  <w:t>(</w:t>
                </w:r>
                <w:r w:rsidRPr="00006C66">
                  <w:rPr>
                    <w:i/>
                    <w:iCs/>
                  </w:rPr>
                  <w:t>Controversies of Interpretation. On the Contradictions in the New Testament</w:t>
                </w:r>
                <w:r w:rsidRPr="00006C66">
                  <w:t>)</w:t>
                </w:r>
                <w:r>
                  <w:t xml:space="preserve">. Amman 2003. </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 xml:space="preserve">Further </w:t>
            </w:r>
            <w:commentRangeStart w:id="7"/>
            <w:r w:rsidRPr="0015114C">
              <w:rPr>
                <w:u w:val="single"/>
              </w:rPr>
              <w:t>reading</w:t>
            </w:r>
            <w:commentRangeEnd w:id="7"/>
            <w:r w:rsidR="00025C00">
              <w:rPr>
                <w:rStyle w:val="Kommentarzeichen"/>
              </w:rPr>
              <w:commentReference w:id="7"/>
            </w:r>
            <w:r>
              <w:t>:</w:t>
            </w:r>
          </w:p>
          <w:p w:rsidR="00D042F6" w:rsidRDefault="00A5497C" w:rsidP="008A5B87">
            <w:sdt>
              <w:sdtPr>
                <w:id w:val="-1308083673"/>
                <w:citation/>
              </w:sdtPr>
              <w:sdtEndPr/>
              <w:sdtContent>
                <w:r w:rsidR="00F668DE">
                  <w:fldChar w:fldCharType="begin"/>
                </w:r>
                <w:r w:rsidR="00F668DE">
                  <w:rPr>
                    <w:lang w:val="en-US"/>
                  </w:rPr>
                  <w:instrText xml:space="preserve"> CITATION AlB99 \l 1033 </w:instrText>
                </w:r>
                <w:r w:rsidR="00F668DE">
                  <w:fldChar w:fldCharType="separate"/>
                </w:r>
                <w:r w:rsidR="00F668DE">
                  <w:rPr>
                    <w:noProof/>
                    <w:lang w:val="en-US"/>
                  </w:rPr>
                  <w:t>(Al-Bagdadi)</w:t>
                </w:r>
                <w:r w:rsidR="00F668DE">
                  <w:fldChar w:fldCharType="end"/>
                </w:r>
              </w:sdtContent>
            </w:sdt>
          </w:p>
          <w:sdt>
            <w:sdtPr>
              <w:alias w:val="Further reading"/>
              <w:tag w:val="furtherReading"/>
              <w:id w:val="-1516217107"/>
            </w:sdtPr>
            <w:sdtEndPr/>
            <w:sdtContent>
              <w:p w:rsidR="00D042F6" w:rsidRPr="0075098E" w:rsidRDefault="00A5497C" w:rsidP="00D042F6">
                <w:sdt>
                  <w:sdtPr>
                    <w:id w:val="1123190957"/>
                    <w:citation/>
                  </w:sdtPr>
                  <w:sdtEndPr/>
                  <w:sdtContent>
                    <w:r w:rsidR="00F668DE">
                      <w:fldChar w:fldCharType="begin"/>
                    </w:r>
                    <w:r w:rsidR="00F668DE">
                      <w:rPr>
                        <w:lang w:val="en-US"/>
                      </w:rPr>
                      <w:instrText xml:space="preserve"> CITATION AlB15 \l 1033 </w:instrText>
                    </w:r>
                    <w:r w:rsidR="00F668DE">
                      <w:fldChar w:fldCharType="separate"/>
                    </w:r>
                    <w:r w:rsidR="00F668DE">
                      <w:rPr>
                        <w:noProof/>
                        <w:lang w:val="en-US"/>
                      </w:rPr>
                      <w:t xml:space="preserve"> (Al-Bagdadi, Trablousi and and Winckler, A Life in Praise of Words! Amhad Faris al-Shidyaq and the Nineteenth Century)</w:t>
                    </w:r>
                    <w:r w:rsidR="00F668DE">
                      <w:fldChar w:fldCharType="end"/>
                    </w:r>
                  </w:sdtContent>
                </w:sdt>
              </w:p>
              <w:p w:rsidR="00D042F6" w:rsidRPr="0075098E" w:rsidRDefault="00A5497C" w:rsidP="00D042F6">
                <w:sdt>
                  <w:sdtPr>
                    <w:id w:val="896015783"/>
                    <w:citation/>
                  </w:sdtPr>
                  <w:sdtEndPr/>
                  <w:sdtContent>
                    <w:r w:rsidR="00F668DE">
                      <w:fldChar w:fldCharType="begin"/>
                    </w:r>
                    <w:r w:rsidR="00F668DE">
                      <w:rPr>
                        <w:i/>
                        <w:iCs/>
                        <w:lang w:val="en-US"/>
                      </w:rPr>
                      <w:instrText xml:space="preserve"> CITATION Ash09 \l 1033 </w:instrText>
                    </w:r>
                    <w:r w:rsidR="00F668DE">
                      <w:fldChar w:fldCharType="separate"/>
                    </w:r>
                    <w:r w:rsidR="00F668DE">
                      <w:rPr>
                        <w:noProof/>
                        <w:lang w:val="en-US"/>
                      </w:rPr>
                      <w:t>(Ashur)</w:t>
                    </w:r>
                    <w:r w:rsidR="00F668DE">
                      <w:fldChar w:fldCharType="end"/>
                    </w:r>
                  </w:sdtContent>
                </w:sdt>
              </w:p>
              <w:bookmarkStart w:id="8" w:name="OLE_LINK5"/>
              <w:bookmarkStart w:id="9" w:name="OLE_LINK6"/>
              <w:p w:rsidR="00D042F6" w:rsidRDefault="00A5497C" w:rsidP="00D042F6">
                <w:sdt>
                  <w:sdtPr>
                    <w:rPr>
                      <w:i/>
                      <w:iCs/>
                    </w:rPr>
                    <w:id w:val="-1149442687"/>
                    <w:citation/>
                  </w:sdtPr>
                  <w:sdtEndPr/>
                  <w:sdtContent>
                    <w:r w:rsidR="00F668DE">
                      <w:rPr>
                        <w:i/>
                        <w:iCs/>
                      </w:rPr>
                      <w:fldChar w:fldCharType="begin"/>
                    </w:r>
                    <w:r w:rsidR="00F668DE">
                      <w:rPr>
                        <w:i/>
                        <w:iCs/>
                        <w:lang w:val="en-US"/>
                      </w:rPr>
                      <w:instrText xml:space="preserve"> CITATION Dāg08 \l 1033 </w:instrText>
                    </w:r>
                    <w:r w:rsidR="00F668DE">
                      <w:rPr>
                        <w:i/>
                        <w:iCs/>
                      </w:rPr>
                      <w:fldChar w:fldCharType="separate"/>
                    </w:r>
                    <w:r w:rsidR="00F668DE">
                      <w:rPr>
                        <w:noProof/>
                        <w:lang w:val="en-US"/>
                      </w:rPr>
                      <w:t>(Dāghir)</w:t>
                    </w:r>
                    <w:r w:rsidR="00F668DE">
                      <w:rPr>
                        <w:i/>
                        <w:iCs/>
                      </w:rPr>
                      <w:fldChar w:fldCharType="end"/>
                    </w:r>
                  </w:sdtContent>
                </w:sdt>
                <w:bookmarkEnd w:id="8"/>
                <w:bookmarkEnd w:id="9"/>
              </w:p>
              <w:p w:rsidR="00D042F6" w:rsidRPr="0075098E" w:rsidRDefault="00A5497C" w:rsidP="00D042F6">
                <w:sdt>
                  <w:sdtPr>
                    <w:id w:val="-904058646"/>
                    <w:citation/>
                  </w:sdtPr>
                  <w:sdtEndPr/>
                  <w:sdtContent>
                    <w:r w:rsidR="00805051">
                      <w:fldChar w:fldCharType="begin"/>
                    </w:r>
                    <w:r w:rsidR="00805051">
                      <w:rPr>
                        <w:lang w:val="en-US"/>
                      </w:rPr>
                      <w:instrText xml:space="preserve"> CITATION ElA13 \l 1033 </w:instrText>
                    </w:r>
                    <w:r w:rsidR="00805051">
                      <w:fldChar w:fldCharType="separate"/>
                    </w:r>
                    <w:r w:rsidR="00805051">
                      <w:rPr>
                        <w:noProof/>
                        <w:lang w:val="en-US"/>
                      </w:rPr>
                      <w:t>(El-Ariss)</w:t>
                    </w:r>
                    <w:r w:rsidR="00805051">
                      <w:fldChar w:fldCharType="end"/>
                    </w:r>
                  </w:sdtContent>
                </w:sdt>
              </w:p>
              <w:p w:rsidR="00D042F6" w:rsidRPr="0075098E" w:rsidRDefault="00A5497C" w:rsidP="00D042F6">
                <w:sdt>
                  <w:sdtPr>
                    <w:id w:val="-1043591171"/>
                    <w:citation/>
                  </w:sdtPr>
                  <w:sdtEndPr/>
                  <w:sdtContent>
                    <w:r w:rsidR="00637330">
                      <w:fldChar w:fldCharType="begin"/>
                    </w:r>
                    <w:r w:rsidR="00637330">
                      <w:rPr>
                        <w:lang w:val="en-US"/>
                      </w:rPr>
                      <w:instrText xml:space="preserve"> CITATION Hal07 \l 1033 </w:instrText>
                    </w:r>
                    <w:r w:rsidR="00637330">
                      <w:fldChar w:fldCharType="separate"/>
                    </w:r>
                    <w:r w:rsidR="00637330">
                      <w:rPr>
                        <w:noProof/>
                        <w:lang w:val="en-US"/>
                      </w:rPr>
                      <w:t>(Hallaq)</w:t>
                    </w:r>
                    <w:r w:rsidR="00637330">
                      <w:fldChar w:fldCharType="end"/>
                    </w:r>
                  </w:sdtContent>
                </w:sdt>
              </w:p>
              <w:p w:rsidR="00637330" w:rsidRDefault="00A5497C" w:rsidP="00D042F6">
                <w:sdt>
                  <w:sdtPr>
                    <w:id w:val="-1643570914"/>
                    <w:citation/>
                  </w:sdtPr>
                  <w:sdtEndPr/>
                  <w:sdtContent>
                    <w:r w:rsidR="00637330">
                      <w:fldChar w:fldCharType="begin"/>
                    </w:r>
                    <w:r w:rsidR="00637330">
                      <w:rPr>
                        <w:lang w:val="en-US"/>
                      </w:rPr>
                      <w:instrText xml:space="preserve"> CITATION Ham10 \l 1033 </w:instrText>
                    </w:r>
                    <w:r w:rsidR="00637330">
                      <w:fldChar w:fldCharType="separate"/>
                    </w:r>
                    <w:r w:rsidR="00637330">
                      <w:rPr>
                        <w:noProof/>
                        <w:lang w:val="en-US"/>
                      </w:rPr>
                      <w:t>(Hamarneh)</w:t>
                    </w:r>
                    <w:r w:rsidR="00637330">
                      <w:fldChar w:fldCharType="end"/>
                    </w:r>
                  </w:sdtContent>
                </w:sdt>
              </w:p>
              <w:p w:rsidR="00D042F6" w:rsidRDefault="00A5497C" w:rsidP="00D042F6">
                <w:sdt>
                  <w:sdtPr>
                    <w:rPr>
                      <w:i/>
                      <w:iCs/>
                    </w:rPr>
                    <w:id w:val="-1977519882"/>
                    <w:citation/>
                  </w:sdtPr>
                  <w:sdtEndPr/>
                  <w:sdtContent>
                    <w:r w:rsidR="00637330">
                      <w:rPr>
                        <w:i/>
                        <w:iCs/>
                      </w:rPr>
                      <w:fldChar w:fldCharType="begin"/>
                    </w:r>
                    <w:r w:rsidR="00637330">
                      <w:rPr>
                        <w:i/>
                        <w:iCs/>
                        <w:lang w:val="en-US"/>
                      </w:rPr>
                      <w:instrText xml:space="preserve"> CITATION Kil06 \l 1033 </w:instrText>
                    </w:r>
                    <w:r w:rsidR="00637330">
                      <w:rPr>
                        <w:i/>
                        <w:iCs/>
                      </w:rPr>
                      <w:fldChar w:fldCharType="separate"/>
                    </w:r>
                    <w:r w:rsidR="00637330">
                      <w:rPr>
                        <w:i/>
                        <w:iCs/>
                        <w:noProof/>
                        <w:lang w:val="en-US"/>
                      </w:rPr>
                      <w:t xml:space="preserve"> </w:t>
                    </w:r>
                    <w:r w:rsidR="00637330">
                      <w:rPr>
                        <w:noProof/>
                        <w:lang w:val="en-US"/>
                      </w:rPr>
                      <w:t>(Kilito)</w:t>
                    </w:r>
                    <w:r w:rsidR="00637330">
                      <w:rPr>
                        <w:i/>
                        <w:iCs/>
                      </w:rPr>
                      <w:fldChar w:fldCharType="end"/>
                    </w:r>
                  </w:sdtContent>
                </w:sdt>
              </w:p>
              <w:p w:rsidR="00D042F6" w:rsidRDefault="00A5497C" w:rsidP="00D042F6">
                <w:sdt>
                  <w:sdtPr>
                    <w:id w:val="-1286574776"/>
                    <w:citation/>
                  </w:sdtPr>
                  <w:sdtEndPr/>
                  <w:sdtContent>
                    <w:r w:rsidR="00637330">
                      <w:fldChar w:fldCharType="begin"/>
                    </w:r>
                    <w:r w:rsidR="00637330">
                      <w:rPr>
                        <w:lang w:val="en-US"/>
                      </w:rPr>
                      <w:instrText xml:space="preserve"> CITATION Pel91 \l 1033 </w:instrText>
                    </w:r>
                    <w:r w:rsidR="00637330">
                      <w:fldChar w:fldCharType="separate"/>
                    </w:r>
                    <w:r w:rsidR="00637330">
                      <w:rPr>
                        <w:noProof/>
                        <w:lang w:val="en-US"/>
                      </w:rPr>
                      <w:t>(Peled)</w:t>
                    </w:r>
                    <w:r w:rsidR="00637330">
                      <w:fldChar w:fldCharType="end"/>
                    </w:r>
                  </w:sdtContent>
                </w:sdt>
              </w:p>
              <w:p w:rsidR="00637330" w:rsidRDefault="00A5497C" w:rsidP="00D042F6">
                <w:sdt>
                  <w:sdtPr>
                    <w:id w:val="-1119835168"/>
                    <w:citation/>
                  </w:sdtPr>
                  <w:sdtEndPr/>
                  <w:sdtContent>
                    <w:r w:rsidR="00637330">
                      <w:fldChar w:fldCharType="begin"/>
                    </w:r>
                    <w:r w:rsidR="00637330">
                      <w:rPr>
                        <w:lang w:val="en-US"/>
                      </w:rPr>
                      <w:instrText xml:space="preserve"> CITATION Sac15 \l 1033 </w:instrText>
                    </w:r>
                    <w:r w:rsidR="00637330">
                      <w:fldChar w:fldCharType="separate"/>
                    </w:r>
                    <w:r w:rsidR="00637330">
                      <w:rPr>
                        <w:noProof/>
                        <w:lang w:val="en-US"/>
                      </w:rPr>
                      <w:t>(Sacks)</w:t>
                    </w:r>
                    <w:r w:rsidR="00637330">
                      <w:fldChar w:fldCharType="end"/>
                    </w:r>
                  </w:sdtContent>
                </w:sdt>
              </w:p>
              <w:p w:rsidR="00D042F6" w:rsidRPr="0075098E" w:rsidRDefault="00A5497C" w:rsidP="00D042F6">
                <w:sdt>
                  <w:sdtPr>
                    <w:id w:val="645853344"/>
                    <w:citation/>
                  </w:sdtPr>
                  <w:sdtEndPr/>
                  <w:sdtContent>
                    <w:r w:rsidR="00637330">
                      <w:fldChar w:fldCharType="begin"/>
                    </w:r>
                    <w:r w:rsidR="00637330">
                      <w:rPr>
                        <w:lang w:val="en-US"/>
                      </w:rPr>
                      <w:instrText xml:space="preserve"> CITATION Saw13 \l 1033 </w:instrText>
                    </w:r>
                    <w:r w:rsidR="00637330">
                      <w:fldChar w:fldCharType="separate"/>
                    </w:r>
                    <w:r w:rsidR="00637330">
                      <w:rPr>
                        <w:noProof/>
                        <w:lang w:val="en-US"/>
                      </w:rPr>
                      <w:t>(Sawāʿī)</w:t>
                    </w:r>
                    <w:r w:rsidR="00637330">
                      <w:fldChar w:fldCharType="end"/>
                    </w:r>
                  </w:sdtContent>
                </w:sdt>
              </w:p>
              <w:p w:rsidR="00D042F6" w:rsidRPr="0075098E" w:rsidRDefault="00A5497C" w:rsidP="00D042F6">
                <w:sdt>
                  <w:sdtPr>
                    <w:id w:val="207464563"/>
                    <w:citation/>
                  </w:sdtPr>
                  <w:sdtEndPr/>
                  <w:sdtContent>
                    <w:r w:rsidR="00637330">
                      <w:fldChar w:fldCharType="begin"/>
                    </w:r>
                    <w:r w:rsidR="00637330">
                      <w:rPr>
                        <w:lang w:val="en-US"/>
                      </w:rPr>
                      <w:instrText xml:space="preserve"> CITATION Ṭar95 \l 1033 </w:instrText>
                    </w:r>
                    <w:r w:rsidR="00637330">
                      <w:fldChar w:fldCharType="separate"/>
                    </w:r>
                    <w:r w:rsidR="00637330">
                      <w:rPr>
                        <w:noProof/>
                        <w:lang w:val="en-US"/>
                      </w:rPr>
                      <w:t>(Ṭarābulusī)</w:t>
                    </w:r>
                    <w:r w:rsidR="00637330">
                      <w:fldChar w:fldCharType="end"/>
                    </w:r>
                  </w:sdtContent>
                </w:sdt>
              </w:p>
              <w:p w:rsidR="003235A7" w:rsidRDefault="00A5497C" w:rsidP="00D042F6">
                <w:sdt>
                  <w:sdtPr>
                    <w:id w:val="975720526"/>
                    <w:citation/>
                  </w:sdtPr>
                  <w:sdtEndPr/>
                  <w:sdtContent>
                    <w:r w:rsidR="00637330">
                      <w:fldChar w:fldCharType="begin"/>
                    </w:r>
                    <w:r w:rsidR="00637330">
                      <w:rPr>
                        <w:lang w:val="en-US"/>
                      </w:rPr>
                      <w:instrText xml:space="preserve"> CITATION Zak05 \l 1033 </w:instrText>
                    </w:r>
                    <w:r w:rsidR="00637330">
                      <w:fldChar w:fldCharType="separate"/>
                    </w:r>
                    <w:r w:rsidR="00637330">
                      <w:rPr>
                        <w:noProof/>
                        <w:lang w:val="en-US"/>
                      </w:rPr>
                      <w:t>(Zakharia)</w:t>
                    </w:r>
                    <w:r w:rsidR="00637330">
                      <w:fldChar w:fldCharType="end"/>
                    </w:r>
                  </w:sdtContent>
                </w:sdt>
              </w:p>
            </w:sdtContent>
          </w:sdt>
        </w:tc>
      </w:tr>
    </w:tbl>
    <w:p w:rsidR="00637330" w:rsidRDefault="00637330"/>
    <w:sectPr w:rsidR="00637330">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christian junge" w:date="2015-10-12T10:24:00Z" w:initials="cj">
    <w:p w:rsidR="00025C00" w:rsidRDefault="00025C00" w:rsidP="00C93300">
      <w:pPr>
        <w:pStyle w:val="Kommentartext"/>
      </w:pPr>
      <w:r>
        <w:rPr>
          <w:rStyle w:val="Kommentarzeichen"/>
        </w:rPr>
        <w:annotationRef/>
      </w:r>
      <w:r>
        <w:t>The study of Roper, from which I quote above, is not yet part of the Bibliography. Could you please add it</w:t>
      </w:r>
      <w:r w:rsidR="00C93300">
        <w:t>:</w:t>
      </w:r>
    </w:p>
    <w:p w:rsidR="002F35E1" w:rsidRDefault="00A55E8B" w:rsidP="00C93300">
      <w:pPr>
        <w:pStyle w:val="Kommentartext"/>
      </w:pPr>
      <w:proofErr w:type="gramStart"/>
      <w:r w:rsidRPr="00A55E8B">
        <w:t>Roper ,</w:t>
      </w:r>
      <w:proofErr w:type="gramEnd"/>
      <w:r w:rsidRPr="00A55E8B">
        <w:t xml:space="preserve"> G.  (1988) Arabic Printing in Malta, 1825–1845: Its History and Its Place in the Development of Print Culture in the Arab Middle East, PhD diss., University of Durham</w:t>
      </w:r>
      <w:r w:rsidR="00C93300">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97C" w:rsidRDefault="00A5497C" w:rsidP="007A0D55">
      <w:pPr>
        <w:spacing w:after="0" w:line="240" w:lineRule="auto"/>
      </w:pPr>
      <w:r>
        <w:separator/>
      </w:r>
    </w:p>
  </w:endnote>
  <w:endnote w:type="continuationSeparator" w:id="0">
    <w:p w:rsidR="00A5497C" w:rsidRDefault="00A5497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97C" w:rsidRDefault="00A5497C" w:rsidP="007A0D55">
      <w:pPr>
        <w:spacing w:after="0" w:line="240" w:lineRule="auto"/>
      </w:pPr>
      <w:r>
        <w:separator/>
      </w:r>
    </w:p>
  </w:footnote>
  <w:footnote w:type="continuationSeparator" w:id="0">
    <w:p w:rsidR="00A5497C" w:rsidRDefault="00A5497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330" w:rsidRDefault="00637330">
    <w:pPr>
      <w:pStyle w:val="Kopfzeile"/>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637330" w:rsidRDefault="0063733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132"/>
    <w:rsid w:val="00025C00"/>
    <w:rsid w:val="00032559"/>
    <w:rsid w:val="00052040"/>
    <w:rsid w:val="000B25AE"/>
    <w:rsid w:val="000B55AB"/>
    <w:rsid w:val="000D24DC"/>
    <w:rsid w:val="00101B2E"/>
    <w:rsid w:val="00116FA0"/>
    <w:rsid w:val="0015114C"/>
    <w:rsid w:val="0017464E"/>
    <w:rsid w:val="00185132"/>
    <w:rsid w:val="001A21F3"/>
    <w:rsid w:val="001A2537"/>
    <w:rsid w:val="001A6A06"/>
    <w:rsid w:val="001B1D7F"/>
    <w:rsid w:val="00210C03"/>
    <w:rsid w:val="002162E2"/>
    <w:rsid w:val="00225C5A"/>
    <w:rsid w:val="00230B10"/>
    <w:rsid w:val="00234353"/>
    <w:rsid w:val="00244BB0"/>
    <w:rsid w:val="002A0A0D"/>
    <w:rsid w:val="002B0B37"/>
    <w:rsid w:val="002E4BE9"/>
    <w:rsid w:val="002F35E1"/>
    <w:rsid w:val="0030662D"/>
    <w:rsid w:val="003235A7"/>
    <w:rsid w:val="003677B6"/>
    <w:rsid w:val="0039366B"/>
    <w:rsid w:val="003A595B"/>
    <w:rsid w:val="003D3579"/>
    <w:rsid w:val="003E2795"/>
    <w:rsid w:val="003F0D73"/>
    <w:rsid w:val="003F536F"/>
    <w:rsid w:val="004141D6"/>
    <w:rsid w:val="00462DBE"/>
    <w:rsid w:val="00464699"/>
    <w:rsid w:val="00483379"/>
    <w:rsid w:val="00487BC5"/>
    <w:rsid w:val="00496888"/>
    <w:rsid w:val="004A7476"/>
    <w:rsid w:val="004D73D9"/>
    <w:rsid w:val="004E5896"/>
    <w:rsid w:val="004F774D"/>
    <w:rsid w:val="00513EE6"/>
    <w:rsid w:val="00521718"/>
    <w:rsid w:val="00534F8F"/>
    <w:rsid w:val="00590035"/>
    <w:rsid w:val="005B177E"/>
    <w:rsid w:val="005B3921"/>
    <w:rsid w:val="005E305D"/>
    <w:rsid w:val="005F26D7"/>
    <w:rsid w:val="005F5450"/>
    <w:rsid w:val="00637330"/>
    <w:rsid w:val="006D0412"/>
    <w:rsid w:val="007411B9"/>
    <w:rsid w:val="00780D95"/>
    <w:rsid w:val="00780DC7"/>
    <w:rsid w:val="007A0D55"/>
    <w:rsid w:val="007B3377"/>
    <w:rsid w:val="007E5F44"/>
    <w:rsid w:val="00805051"/>
    <w:rsid w:val="00821DE3"/>
    <w:rsid w:val="00846CE1"/>
    <w:rsid w:val="008A5B87"/>
    <w:rsid w:val="00922950"/>
    <w:rsid w:val="00961008"/>
    <w:rsid w:val="009A7264"/>
    <w:rsid w:val="009D1606"/>
    <w:rsid w:val="009E18A1"/>
    <w:rsid w:val="009E73D7"/>
    <w:rsid w:val="00A27D2C"/>
    <w:rsid w:val="00A51FBA"/>
    <w:rsid w:val="00A5497C"/>
    <w:rsid w:val="00A55E8B"/>
    <w:rsid w:val="00A76FD9"/>
    <w:rsid w:val="00AB436D"/>
    <w:rsid w:val="00AC1B6F"/>
    <w:rsid w:val="00AD2F24"/>
    <w:rsid w:val="00AD4844"/>
    <w:rsid w:val="00B219AE"/>
    <w:rsid w:val="00B33145"/>
    <w:rsid w:val="00B574C9"/>
    <w:rsid w:val="00BC39C9"/>
    <w:rsid w:val="00BE0414"/>
    <w:rsid w:val="00BE5BF7"/>
    <w:rsid w:val="00BF40E1"/>
    <w:rsid w:val="00C27FAB"/>
    <w:rsid w:val="00C358D4"/>
    <w:rsid w:val="00C6296B"/>
    <w:rsid w:val="00C93300"/>
    <w:rsid w:val="00CC586D"/>
    <w:rsid w:val="00CF1542"/>
    <w:rsid w:val="00CF3EC5"/>
    <w:rsid w:val="00D042F6"/>
    <w:rsid w:val="00D656DA"/>
    <w:rsid w:val="00D83300"/>
    <w:rsid w:val="00DC6B48"/>
    <w:rsid w:val="00DF01B0"/>
    <w:rsid w:val="00E85A05"/>
    <w:rsid w:val="00E95829"/>
    <w:rsid w:val="00EA606C"/>
    <w:rsid w:val="00EB0C8C"/>
    <w:rsid w:val="00EB51FD"/>
    <w:rsid w:val="00EB77DB"/>
    <w:rsid w:val="00ED139F"/>
    <w:rsid w:val="00ED579C"/>
    <w:rsid w:val="00EF74F7"/>
    <w:rsid w:val="00EF7947"/>
    <w:rsid w:val="00F36937"/>
    <w:rsid w:val="00F60F53"/>
    <w:rsid w:val="00F668DE"/>
    <w:rsid w:val="00FA1925"/>
    <w:rsid w:val="00FA7F81"/>
    <w:rsid w:val="00FB11DE"/>
    <w:rsid w:val="00FB589A"/>
    <w:rsid w:val="00FB7317"/>
    <w:rsid w:val="00FC286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Standard">
    <w:name w:val="Normal"/>
    <w:qFormat/>
    <w:rsid w:val="00846CE1"/>
  </w:style>
  <w:style w:type="paragraph" w:styleId="berschrift1">
    <w:name w:val="heading 1"/>
    <w:basedOn w:val="Standard"/>
    <w:next w:val="Standard"/>
    <w:link w:val="berschrift1Zchn"/>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berschrift2">
    <w:name w:val="heading 2"/>
    <w:basedOn w:val="Standard"/>
    <w:next w:val="NormalfollowingH2"/>
    <w:link w:val="berschrift2Zchn"/>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berschrift3">
    <w:name w:val="heading 3"/>
    <w:basedOn w:val="Standard"/>
    <w:next w:val="NormalfollowingH3"/>
    <w:link w:val="berschrift3Zchn"/>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B51FD"/>
    <w:rPr>
      <w:color w:val="808080"/>
    </w:rPr>
  </w:style>
  <w:style w:type="table" w:styleId="Tabellenraster">
    <w:name w:val="Table Grid"/>
    <w:basedOn w:val="NormaleTabelle"/>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e"/>
    <w:link w:val="ReferenceslistChar"/>
    <w:semiHidden/>
    <w:rsid w:val="00225C5A"/>
    <w:pPr>
      <w:numPr>
        <w:numId w:val="1"/>
      </w:numPr>
    </w:pPr>
  </w:style>
  <w:style w:type="paragraph" w:styleId="Liste">
    <w:name w:val="List"/>
    <w:basedOn w:val="Standard"/>
    <w:link w:val="ListeZchn"/>
    <w:uiPriority w:val="99"/>
    <w:rsid w:val="00B219AE"/>
    <w:pPr>
      <w:ind w:left="283" w:hanging="283"/>
      <w:contextualSpacing/>
    </w:pPr>
  </w:style>
  <w:style w:type="character" w:customStyle="1" w:styleId="ListeZchn">
    <w:name w:val="Liste Zchn"/>
    <w:basedOn w:val="Absatz-Standardschriftart"/>
    <w:link w:val="Liste"/>
    <w:uiPriority w:val="99"/>
    <w:rsid w:val="00C358D4"/>
  </w:style>
  <w:style w:type="character" w:customStyle="1" w:styleId="ReferenceslistChar">
    <w:name w:val="References list Char"/>
    <w:basedOn w:val="ListeZchn"/>
    <w:link w:val="Referenceslist"/>
    <w:semiHidden/>
    <w:rsid w:val="0030662D"/>
  </w:style>
  <w:style w:type="paragraph" w:styleId="Kopfzeile">
    <w:name w:val="header"/>
    <w:basedOn w:val="Standard"/>
    <w:link w:val="KopfzeileZchn"/>
    <w:uiPriority w:val="99"/>
    <w:semiHidden/>
    <w:rsid w:val="007A0D5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semiHidden/>
    <w:rsid w:val="00C358D4"/>
  </w:style>
  <w:style w:type="paragraph" w:styleId="Fuzeile">
    <w:name w:val="footer"/>
    <w:basedOn w:val="Standard"/>
    <w:link w:val="FuzeileZchn"/>
    <w:uiPriority w:val="99"/>
    <w:semiHidden/>
    <w:rsid w:val="007A0D55"/>
    <w:pPr>
      <w:tabs>
        <w:tab w:val="center" w:pos="4513"/>
        <w:tab w:val="right" w:pos="9026"/>
      </w:tabs>
      <w:spacing w:after="0" w:line="240" w:lineRule="auto"/>
    </w:pPr>
  </w:style>
  <w:style w:type="character" w:customStyle="1" w:styleId="FuzeileZchn">
    <w:name w:val="Fußzeile Zchn"/>
    <w:basedOn w:val="Absatz-Standardschriftart"/>
    <w:link w:val="Fuzeile"/>
    <w:uiPriority w:val="99"/>
    <w:semiHidden/>
    <w:rsid w:val="00C358D4"/>
  </w:style>
  <w:style w:type="character" w:customStyle="1" w:styleId="berschrift1Zchn">
    <w:name w:val="Überschrift 1 Zchn"/>
    <w:basedOn w:val="Absatz-Standardschriftart"/>
    <w:link w:val="berschrift1"/>
    <w:uiPriority w:val="9"/>
    <w:rsid w:val="002B0B37"/>
    <w:rPr>
      <w:rFonts w:asciiTheme="majorHAnsi" w:eastAsiaTheme="majorEastAsia" w:hAnsiTheme="majorHAnsi" w:cstheme="majorBidi"/>
      <w:b/>
      <w:color w:val="595959" w:themeColor="text1" w:themeTint="A6"/>
      <w:szCs w:val="32"/>
    </w:rPr>
  </w:style>
  <w:style w:type="character" w:customStyle="1" w:styleId="berschrift2Zchn">
    <w:name w:val="Überschrift 2 Zchn"/>
    <w:basedOn w:val="Absatz-Standardschriftart"/>
    <w:link w:val="berschrift2"/>
    <w:uiPriority w:val="9"/>
    <w:rsid w:val="002B0B37"/>
    <w:rPr>
      <w:rFonts w:asciiTheme="majorHAnsi" w:eastAsiaTheme="majorEastAsia" w:hAnsiTheme="majorHAnsi" w:cstheme="majorBidi"/>
      <w:color w:val="404040" w:themeColor="text1" w:themeTint="BF"/>
      <w:szCs w:val="26"/>
    </w:rPr>
  </w:style>
  <w:style w:type="character" w:customStyle="1" w:styleId="berschrift3Zchn">
    <w:name w:val="Überschrift 3 Zchn"/>
    <w:basedOn w:val="Absatz-Standardschriftart"/>
    <w:link w:val="berschrift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Standard"/>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Standard"/>
    <w:next w:val="Standard"/>
    <w:qFormat/>
    <w:rsid w:val="009E73D7"/>
    <w:pPr>
      <w:spacing w:after="0" w:line="240" w:lineRule="auto"/>
      <w:ind w:left="113" w:right="113"/>
    </w:pPr>
    <w:rPr>
      <w:b/>
      <w:color w:val="385623" w:themeColor="accent6" w:themeShade="80"/>
    </w:rPr>
  </w:style>
  <w:style w:type="paragraph" w:customStyle="1" w:styleId="Blockquote">
    <w:name w:val="Block quote"/>
    <w:basedOn w:val="Standard"/>
    <w:next w:val="Standard"/>
    <w:qFormat/>
    <w:rsid w:val="007B3377"/>
    <w:pPr>
      <w:spacing w:after="220" w:line="240" w:lineRule="auto"/>
      <w:ind w:left="284"/>
    </w:pPr>
  </w:style>
  <w:style w:type="paragraph" w:styleId="Sprechblasentext">
    <w:name w:val="Balloon Text"/>
    <w:basedOn w:val="Standard"/>
    <w:link w:val="SprechblasentextZchn"/>
    <w:uiPriority w:val="99"/>
    <w:semiHidden/>
    <w:rsid w:val="0018513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85132"/>
    <w:rPr>
      <w:rFonts w:ascii="Tahoma" w:hAnsi="Tahoma" w:cs="Tahoma"/>
      <w:sz w:val="16"/>
      <w:szCs w:val="16"/>
    </w:rPr>
  </w:style>
  <w:style w:type="paragraph" w:styleId="Funotentext">
    <w:name w:val="footnote text"/>
    <w:basedOn w:val="Standard"/>
    <w:link w:val="FunotentextZchn"/>
    <w:uiPriority w:val="99"/>
    <w:semiHidden/>
    <w:rsid w:val="00FC286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C2866"/>
    <w:rPr>
      <w:sz w:val="20"/>
      <w:szCs w:val="20"/>
    </w:rPr>
  </w:style>
  <w:style w:type="character" w:styleId="Funotenzeichen">
    <w:name w:val="footnote reference"/>
    <w:basedOn w:val="Absatz-Standardschriftart"/>
    <w:uiPriority w:val="99"/>
    <w:semiHidden/>
    <w:rsid w:val="00FC2866"/>
    <w:rPr>
      <w:vertAlign w:val="superscript"/>
    </w:rPr>
  </w:style>
  <w:style w:type="character" w:styleId="Kommentarzeichen">
    <w:name w:val="annotation reference"/>
    <w:basedOn w:val="Absatz-Standardschriftart"/>
    <w:uiPriority w:val="99"/>
    <w:semiHidden/>
    <w:rsid w:val="00F668DE"/>
    <w:rPr>
      <w:sz w:val="18"/>
      <w:szCs w:val="18"/>
    </w:rPr>
  </w:style>
  <w:style w:type="paragraph" w:styleId="Kommentartext">
    <w:name w:val="annotation text"/>
    <w:basedOn w:val="Standard"/>
    <w:link w:val="KommentartextZchn"/>
    <w:uiPriority w:val="99"/>
    <w:semiHidden/>
    <w:rsid w:val="00F668DE"/>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F668DE"/>
    <w:rPr>
      <w:sz w:val="24"/>
      <w:szCs w:val="24"/>
    </w:rPr>
  </w:style>
  <w:style w:type="paragraph" w:styleId="Kommentarthema">
    <w:name w:val="annotation subject"/>
    <w:basedOn w:val="Kommentartext"/>
    <w:next w:val="Kommentartext"/>
    <w:link w:val="KommentarthemaZchn"/>
    <w:uiPriority w:val="99"/>
    <w:semiHidden/>
    <w:rsid w:val="00F668DE"/>
    <w:rPr>
      <w:b/>
      <w:bCs/>
      <w:sz w:val="20"/>
      <w:szCs w:val="20"/>
    </w:rPr>
  </w:style>
  <w:style w:type="character" w:customStyle="1" w:styleId="KommentarthemaZchn">
    <w:name w:val="Kommentarthema Zchn"/>
    <w:basedOn w:val="KommentartextZchn"/>
    <w:link w:val="Kommentarthema"/>
    <w:uiPriority w:val="99"/>
    <w:semiHidden/>
    <w:rsid w:val="00F668D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Standard">
    <w:name w:val="Normal"/>
    <w:qFormat/>
    <w:rsid w:val="00846CE1"/>
  </w:style>
  <w:style w:type="paragraph" w:styleId="berschrift1">
    <w:name w:val="heading 1"/>
    <w:basedOn w:val="Standard"/>
    <w:next w:val="Standard"/>
    <w:link w:val="berschrift1Zchn"/>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berschrift2">
    <w:name w:val="heading 2"/>
    <w:basedOn w:val="Standard"/>
    <w:next w:val="NormalfollowingH2"/>
    <w:link w:val="berschrift2Zchn"/>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berschrift3">
    <w:name w:val="heading 3"/>
    <w:basedOn w:val="Standard"/>
    <w:next w:val="NormalfollowingH3"/>
    <w:link w:val="berschrift3Zchn"/>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B51FD"/>
    <w:rPr>
      <w:color w:val="808080"/>
    </w:rPr>
  </w:style>
  <w:style w:type="table" w:styleId="Tabellenraster">
    <w:name w:val="Table Grid"/>
    <w:basedOn w:val="NormaleTabelle"/>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e"/>
    <w:link w:val="ReferenceslistChar"/>
    <w:semiHidden/>
    <w:rsid w:val="00225C5A"/>
    <w:pPr>
      <w:numPr>
        <w:numId w:val="1"/>
      </w:numPr>
    </w:pPr>
  </w:style>
  <w:style w:type="paragraph" w:styleId="Liste">
    <w:name w:val="List"/>
    <w:basedOn w:val="Standard"/>
    <w:link w:val="ListeZchn"/>
    <w:uiPriority w:val="99"/>
    <w:rsid w:val="00B219AE"/>
    <w:pPr>
      <w:ind w:left="283" w:hanging="283"/>
      <w:contextualSpacing/>
    </w:pPr>
  </w:style>
  <w:style w:type="character" w:customStyle="1" w:styleId="ListeZchn">
    <w:name w:val="Liste Zchn"/>
    <w:basedOn w:val="Absatz-Standardschriftart"/>
    <w:link w:val="Liste"/>
    <w:uiPriority w:val="99"/>
    <w:rsid w:val="00C358D4"/>
  </w:style>
  <w:style w:type="character" w:customStyle="1" w:styleId="ReferenceslistChar">
    <w:name w:val="References list Char"/>
    <w:basedOn w:val="ListeZchn"/>
    <w:link w:val="Referenceslist"/>
    <w:semiHidden/>
    <w:rsid w:val="0030662D"/>
  </w:style>
  <w:style w:type="paragraph" w:styleId="Kopfzeile">
    <w:name w:val="header"/>
    <w:basedOn w:val="Standard"/>
    <w:link w:val="KopfzeileZchn"/>
    <w:uiPriority w:val="99"/>
    <w:semiHidden/>
    <w:rsid w:val="007A0D5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semiHidden/>
    <w:rsid w:val="00C358D4"/>
  </w:style>
  <w:style w:type="paragraph" w:styleId="Fuzeile">
    <w:name w:val="footer"/>
    <w:basedOn w:val="Standard"/>
    <w:link w:val="FuzeileZchn"/>
    <w:uiPriority w:val="99"/>
    <w:semiHidden/>
    <w:rsid w:val="007A0D55"/>
    <w:pPr>
      <w:tabs>
        <w:tab w:val="center" w:pos="4513"/>
        <w:tab w:val="right" w:pos="9026"/>
      </w:tabs>
      <w:spacing w:after="0" w:line="240" w:lineRule="auto"/>
    </w:pPr>
  </w:style>
  <w:style w:type="character" w:customStyle="1" w:styleId="FuzeileZchn">
    <w:name w:val="Fußzeile Zchn"/>
    <w:basedOn w:val="Absatz-Standardschriftart"/>
    <w:link w:val="Fuzeile"/>
    <w:uiPriority w:val="99"/>
    <w:semiHidden/>
    <w:rsid w:val="00C358D4"/>
  </w:style>
  <w:style w:type="character" w:customStyle="1" w:styleId="berschrift1Zchn">
    <w:name w:val="Überschrift 1 Zchn"/>
    <w:basedOn w:val="Absatz-Standardschriftart"/>
    <w:link w:val="berschrift1"/>
    <w:uiPriority w:val="9"/>
    <w:rsid w:val="002B0B37"/>
    <w:rPr>
      <w:rFonts w:asciiTheme="majorHAnsi" w:eastAsiaTheme="majorEastAsia" w:hAnsiTheme="majorHAnsi" w:cstheme="majorBidi"/>
      <w:b/>
      <w:color w:val="595959" w:themeColor="text1" w:themeTint="A6"/>
      <w:szCs w:val="32"/>
    </w:rPr>
  </w:style>
  <w:style w:type="character" w:customStyle="1" w:styleId="berschrift2Zchn">
    <w:name w:val="Überschrift 2 Zchn"/>
    <w:basedOn w:val="Absatz-Standardschriftart"/>
    <w:link w:val="berschrift2"/>
    <w:uiPriority w:val="9"/>
    <w:rsid w:val="002B0B37"/>
    <w:rPr>
      <w:rFonts w:asciiTheme="majorHAnsi" w:eastAsiaTheme="majorEastAsia" w:hAnsiTheme="majorHAnsi" w:cstheme="majorBidi"/>
      <w:color w:val="404040" w:themeColor="text1" w:themeTint="BF"/>
      <w:szCs w:val="26"/>
    </w:rPr>
  </w:style>
  <w:style w:type="character" w:customStyle="1" w:styleId="berschrift3Zchn">
    <w:name w:val="Überschrift 3 Zchn"/>
    <w:basedOn w:val="Absatz-Standardschriftart"/>
    <w:link w:val="berschrift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Standard"/>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Standard"/>
    <w:next w:val="Standard"/>
    <w:qFormat/>
    <w:rsid w:val="009E73D7"/>
    <w:pPr>
      <w:spacing w:after="0" w:line="240" w:lineRule="auto"/>
      <w:ind w:left="113" w:right="113"/>
    </w:pPr>
    <w:rPr>
      <w:b/>
      <w:color w:val="385623" w:themeColor="accent6" w:themeShade="80"/>
    </w:rPr>
  </w:style>
  <w:style w:type="paragraph" w:customStyle="1" w:styleId="Blockquote">
    <w:name w:val="Block quote"/>
    <w:basedOn w:val="Standard"/>
    <w:next w:val="Standard"/>
    <w:qFormat/>
    <w:rsid w:val="007B3377"/>
    <w:pPr>
      <w:spacing w:after="220" w:line="240" w:lineRule="auto"/>
      <w:ind w:left="284"/>
    </w:pPr>
  </w:style>
  <w:style w:type="paragraph" w:styleId="Sprechblasentext">
    <w:name w:val="Balloon Text"/>
    <w:basedOn w:val="Standard"/>
    <w:link w:val="SprechblasentextZchn"/>
    <w:uiPriority w:val="99"/>
    <w:semiHidden/>
    <w:rsid w:val="0018513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85132"/>
    <w:rPr>
      <w:rFonts w:ascii="Tahoma" w:hAnsi="Tahoma" w:cs="Tahoma"/>
      <w:sz w:val="16"/>
      <w:szCs w:val="16"/>
    </w:rPr>
  </w:style>
  <w:style w:type="paragraph" w:styleId="Funotentext">
    <w:name w:val="footnote text"/>
    <w:basedOn w:val="Standard"/>
    <w:link w:val="FunotentextZchn"/>
    <w:uiPriority w:val="99"/>
    <w:semiHidden/>
    <w:rsid w:val="00FC286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C2866"/>
    <w:rPr>
      <w:sz w:val="20"/>
      <w:szCs w:val="20"/>
    </w:rPr>
  </w:style>
  <w:style w:type="character" w:styleId="Funotenzeichen">
    <w:name w:val="footnote reference"/>
    <w:basedOn w:val="Absatz-Standardschriftart"/>
    <w:uiPriority w:val="99"/>
    <w:semiHidden/>
    <w:rsid w:val="00FC2866"/>
    <w:rPr>
      <w:vertAlign w:val="superscript"/>
    </w:rPr>
  </w:style>
  <w:style w:type="character" w:styleId="Kommentarzeichen">
    <w:name w:val="annotation reference"/>
    <w:basedOn w:val="Absatz-Standardschriftart"/>
    <w:uiPriority w:val="99"/>
    <w:semiHidden/>
    <w:rsid w:val="00F668DE"/>
    <w:rPr>
      <w:sz w:val="18"/>
      <w:szCs w:val="18"/>
    </w:rPr>
  </w:style>
  <w:style w:type="paragraph" w:styleId="Kommentartext">
    <w:name w:val="annotation text"/>
    <w:basedOn w:val="Standard"/>
    <w:link w:val="KommentartextZchn"/>
    <w:uiPriority w:val="99"/>
    <w:semiHidden/>
    <w:rsid w:val="00F668DE"/>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F668DE"/>
    <w:rPr>
      <w:sz w:val="24"/>
      <w:szCs w:val="24"/>
    </w:rPr>
  </w:style>
  <w:style w:type="paragraph" w:styleId="Kommentarthema">
    <w:name w:val="annotation subject"/>
    <w:basedOn w:val="Kommentartext"/>
    <w:next w:val="Kommentartext"/>
    <w:link w:val="KommentarthemaZchn"/>
    <w:uiPriority w:val="99"/>
    <w:semiHidden/>
    <w:rsid w:val="00F668DE"/>
    <w:rPr>
      <w:b/>
      <w:bCs/>
      <w:sz w:val="20"/>
      <w:szCs w:val="20"/>
    </w:rPr>
  </w:style>
  <w:style w:type="character" w:customStyle="1" w:styleId="KommentarthemaZchn">
    <w:name w:val="Kommentarthema Zchn"/>
    <w:basedOn w:val="KommentartextZchn"/>
    <w:link w:val="Kommentarthema"/>
    <w:uiPriority w:val="99"/>
    <w:semiHidden/>
    <w:rsid w:val="00F668D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an%20junge\AppData\Local\Microsoft\Windows\Temporary%20Internet%20Files\Content.Outlook\205WB15R\Routledge%20Enyclopedia%20of%20Modernism%20Word%20Template%2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9BFF82AE6FA46A18C4B431C9CE2224D"/>
        <w:category>
          <w:name w:val="Allgemein"/>
          <w:gallery w:val="placeholder"/>
        </w:category>
        <w:types>
          <w:type w:val="bbPlcHdr"/>
        </w:types>
        <w:behaviors>
          <w:behavior w:val="content"/>
        </w:behaviors>
        <w:guid w:val="{C698EDF1-3118-4E13-B60E-6293DFC36753}"/>
      </w:docPartPr>
      <w:docPartBody>
        <w:p w:rsidR="000D13F2" w:rsidRDefault="000F5B6B">
          <w:pPr>
            <w:pStyle w:val="39BFF82AE6FA46A18C4B431C9CE2224D"/>
          </w:pPr>
          <w:r w:rsidRPr="00CC586D">
            <w:rPr>
              <w:rStyle w:val="Platzhaltertext"/>
              <w:b/>
              <w:color w:val="FFFFFF" w:themeColor="background1"/>
            </w:rPr>
            <w:t>[Salutation]</w:t>
          </w:r>
        </w:p>
      </w:docPartBody>
    </w:docPart>
    <w:docPart>
      <w:docPartPr>
        <w:name w:val="CEBCFC1BCECD487E8788D9C34571DD85"/>
        <w:category>
          <w:name w:val="Allgemein"/>
          <w:gallery w:val="placeholder"/>
        </w:category>
        <w:types>
          <w:type w:val="bbPlcHdr"/>
        </w:types>
        <w:behaviors>
          <w:behavior w:val="content"/>
        </w:behaviors>
        <w:guid w:val="{414BCCE5-0087-4D32-8871-386419FC2393}"/>
      </w:docPartPr>
      <w:docPartBody>
        <w:p w:rsidR="000D13F2" w:rsidRDefault="000F5B6B">
          <w:pPr>
            <w:pStyle w:val="CEBCFC1BCECD487E8788D9C34571DD85"/>
          </w:pPr>
          <w:r>
            <w:rPr>
              <w:rStyle w:val="Platzhaltertext"/>
            </w:rPr>
            <w:t>[First name]</w:t>
          </w:r>
        </w:p>
      </w:docPartBody>
    </w:docPart>
    <w:docPart>
      <w:docPartPr>
        <w:name w:val="A84468CD35454276B538C8638CE6D759"/>
        <w:category>
          <w:name w:val="Allgemein"/>
          <w:gallery w:val="placeholder"/>
        </w:category>
        <w:types>
          <w:type w:val="bbPlcHdr"/>
        </w:types>
        <w:behaviors>
          <w:behavior w:val="content"/>
        </w:behaviors>
        <w:guid w:val="{7F7AE028-AB78-47F5-BFEE-A3CF5008C700}"/>
      </w:docPartPr>
      <w:docPartBody>
        <w:p w:rsidR="000D13F2" w:rsidRDefault="000F5B6B">
          <w:pPr>
            <w:pStyle w:val="A84468CD35454276B538C8638CE6D759"/>
          </w:pPr>
          <w:r>
            <w:rPr>
              <w:rStyle w:val="Platzhaltertext"/>
            </w:rPr>
            <w:t>[Middle name]</w:t>
          </w:r>
        </w:p>
      </w:docPartBody>
    </w:docPart>
    <w:docPart>
      <w:docPartPr>
        <w:name w:val="2518B45BA6E947BEB2B6B79D02CF0F22"/>
        <w:category>
          <w:name w:val="Allgemein"/>
          <w:gallery w:val="placeholder"/>
        </w:category>
        <w:types>
          <w:type w:val="bbPlcHdr"/>
        </w:types>
        <w:behaviors>
          <w:behavior w:val="content"/>
        </w:behaviors>
        <w:guid w:val="{4F993FC6-8246-4835-AF6F-365D582A4712}"/>
      </w:docPartPr>
      <w:docPartBody>
        <w:p w:rsidR="000D13F2" w:rsidRDefault="000F5B6B">
          <w:pPr>
            <w:pStyle w:val="2518B45BA6E947BEB2B6B79D02CF0F22"/>
          </w:pPr>
          <w:r>
            <w:rPr>
              <w:rStyle w:val="Platzhaltertext"/>
            </w:rPr>
            <w:t>[Last name]</w:t>
          </w:r>
        </w:p>
      </w:docPartBody>
    </w:docPart>
    <w:docPart>
      <w:docPartPr>
        <w:name w:val="9B199EA084F444B3BFC00A49A934D194"/>
        <w:category>
          <w:name w:val="Allgemein"/>
          <w:gallery w:val="placeholder"/>
        </w:category>
        <w:types>
          <w:type w:val="bbPlcHdr"/>
        </w:types>
        <w:behaviors>
          <w:behavior w:val="content"/>
        </w:behaviors>
        <w:guid w:val="{FA25B2C1-859D-4B42-AF74-90F94EA3B280}"/>
      </w:docPartPr>
      <w:docPartBody>
        <w:p w:rsidR="000D13F2" w:rsidRDefault="000F5B6B">
          <w:pPr>
            <w:pStyle w:val="9B199EA084F444B3BFC00A49A934D194"/>
          </w:pPr>
          <w:r>
            <w:rPr>
              <w:rStyle w:val="Platzhaltertext"/>
            </w:rPr>
            <w:t>[Enter your biography]</w:t>
          </w:r>
        </w:p>
      </w:docPartBody>
    </w:docPart>
    <w:docPart>
      <w:docPartPr>
        <w:name w:val="F50D2F068E7C4DEDBEC2C8D83C206D56"/>
        <w:category>
          <w:name w:val="Allgemein"/>
          <w:gallery w:val="placeholder"/>
        </w:category>
        <w:types>
          <w:type w:val="bbPlcHdr"/>
        </w:types>
        <w:behaviors>
          <w:behavior w:val="content"/>
        </w:behaviors>
        <w:guid w:val="{C09FBB06-22EA-42AF-8215-9C298AB88F48}"/>
      </w:docPartPr>
      <w:docPartBody>
        <w:p w:rsidR="000D13F2" w:rsidRDefault="000F5B6B">
          <w:pPr>
            <w:pStyle w:val="F50D2F068E7C4DEDBEC2C8D83C206D56"/>
          </w:pPr>
          <w:r>
            <w:rPr>
              <w:rStyle w:val="Platzhaltertext"/>
            </w:rPr>
            <w:t>[Enter the institution with which you are affiliated]</w:t>
          </w:r>
        </w:p>
      </w:docPartBody>
    </w:docPart>
    <w:docPart>
      <w:docPartPr>
        <w:name w:val="3C74BDB02A4C429A83472F6DC0B3D7BD"/>
        <w:category>
          <w:name w:val="Allgemein"/>
          <w:gallery w:val="placeholder"/>
        </w:category>
        <w:types>
          <w:type w:val="bbPlcHdr"/>
        </w:types>
        <w:behaviors>
          <w:behavior w:val="content"/>
        </w:behaviors>
        <w:guid w:val="{82437E8E-F251-4BEB-8BD6-922D08745F4E}"/>
      </w:docPartPr>
      <w:docPartBody>
        <w:p w:rsidR="000D13F2" w:rsidRDefault="000F5B6B">
          <w:pPr>
            <w:pStyle w:val="3C74BDB02A4C429A83472F6DC0B3D7BD"/>
          </w:pPr>
          <w:r w:rsidRPr="00EF74F7">
            <w:rPr>
              <w:b/>
              <w:color w:val="808080" w:themeColor="background1" w:themeShade="80"/>
            </w:rPr>
            <w:t>[Enter the headword for your article]</w:t>
          </w:r>
        </w:p>
      </w:docPartBody>
    </w:docPart>
    <w:docPart>
      <w:docPartPr>
        <w:name w:val="F572CBA8061D479F83FECBDE2224CA3F"/>
        <w:category>
          <w:name w:val="Allgemein"/>
          <w:gallery w:val="placeholder"/>
        </w:category>
        <w:types>
          <w:type w:val="bbPlcHdr"/>
        </w:types>
        <w:behaviors>
          <w:behavior w:val="content"/>
        </w:behaviors>
        <w:guid w:val="{C79891BA-B9FB-46BA-A662-5F751F124459}"/>
      </w:docPartPr>
      <w:docPartBody>
        <w:p w:rsidR="000D13F2" w:rsidRDefault="000F5B6B">
          <w:pPr>
            <w:pStyle w:val="F572CBA8061D479F83FECBDE2224CA3F"/>
          </w:pPr>
          <w:r w:rsidRPr="001A2537">
            <w:rPr>
              <w:rStyle w:val="Platzhaltertext"/>
              <w:b/>
            </w:rPr>
            <w:t xml:space="preserve">[Enter any </w:t>
          </w:r>
          <w:r w:rsidRPr="001A2537">
            <w:rPr>
              <w:rStyle w:val="Platzhaltertext"/>
              <w:b/>
              <w:i/>
            </w:rPr>
            <w:t>variant forms</w:t>
          </w:r>
          <w:r w:rsidRPr="001A2537">
            <w:rPr>
              <w:rStyle w:val="Platzhaltertext"/>
              <w:b/>
            </w:rPr>
            <w:t xml:space="preserve"> of your headword – OPTIONAL]</w:t>
          </w:r>
        </w:p>
      </w:docPartBody>
    </w:docPart>
    <w:docPart>
      <w:docPartPr>
        <w:name w:val="D6CA167F43F2419D949B1F1030EBA6F5"/>
        <w:category>
          <w:name w:val="Allgemein"/>
          <w:gallery w:val="placeholder"/>
        </w:category>
        <w:types>
          <w:type w:val="bbPlcHdr"/>
        </w:types>
        <w:behaviors>
          <w:behavior w:val="content"/>
        </w:behaviors>
        <w:guid w:val="{C48C939C-7279-486A-B132-A1C2C4B8802F}"/>
      </w:docPartPr>
      <w:docPartBody>
        <w:p w:rsidR="000D13F2" w:rsidRDefault="000F5B6B">
          <w:pPr>
            <w:pStyle w:val="D6CA167F43F2419D949B1F1030EBA6F5"/>
          </w:pPr>
          <w:r>
            <w:rPr>
              <w:rStyle w:val="Platzhaltertext"/>
            </w:rPr>
            <w:t xml:space="preserve">[Enter an </w:t>
          </w:r>
          <w:r w:rsidRPr="00E85A05">
            <w:rPr>
              <w:rStyle w:val="Platzhaltertext"/>
              <w:b/>
            </w:rPr>
            <w:t>abstract</w:t>
          </w:r>
          <w:r>
            <w:rPr>
              <w:rStyle w:val="Platzhaltertext"/>
            </w:rPr>
            <w:t xml:space="preserve"> for your article]</w:t>
          </w:r>
        </w:p>
      </w:docPartBody>
    </w:docPart>
    <w:docPart>
      <w:docPartPr>
        <w:name w:val="317D89B4D804484F8127402643009020"/>
        <w:category>
          <w:name w:val="Allgemein"/>
          <w:gallery w:val="placeholder"/>
        </w:category>
        <w:types>
          <w:type w:val="bbPlcHdr"/>
        </w:types>
        <w:behaviors>
          <w:behavior w:val="content"/>
        </w:behaviors>
        <w:guid w:val="{27ECCB06-37AE-4AEE-BC51-87F5BDD9E5AB}"/>
      </w:docPartPr>
      <w:docPartBody>
        <w:p w:rsidR="000D13F2" w:rsidRDefault="000F5B6B">
          <w:pPr>
            <w:pStyle w:val="317D89B4D804484F8127402643009020"/>
          </w:pPr>
          <w:r>
            <w:rPr>
              <w:rStyle w:val="Platzhaltertext"/>
            </w:rPr>
            <w:t xml:space="preserve">[Enter the </w:t>
          </w:r>
          <w:r w:rsidRPr="00E85A05">
            <w:rPr>
              <w:rStyle w:val="Platzhaltertext"/>
              <w:b/>
            </w:rPr>
            <w:t>main text</w:t>
          </w:r>
          <w:r>
            <w:rPr>
              <w:rStyle w:val="Platzhaltertext"/>
            </w:rPr>
            <w:t xml:space="preserve"> of your article]</w:t>
          </w:r>
        </w:p>
      </w:docPartBody>
    </w:docPart>
    <w:docPart>
      <w:docPartPr>
        <w:name w:val="A7B8CE7AD5724B0C93E546E2D0595686"/>
        <w:category>
          <w:name w:val="Allgemein"/>
          <w:gallery w:val="placeholder"/>
        </w:category>
        <w:types>
          <w:type w:val="bbPlcHdr"/>
        </w:types>
        <w:behaviors>
          <w:behavior w:val="content"/>
        </w:behaviors>
        <w:guid w:val="{9E044871-B3B8-4FC6-AA1B-57F29CFDE4C4}"/>
      </w:docPartPr>
      <w:docPartBody>
        <w:p w:rsidR="000D13F2" w:rsidRDefault="003B2273" w:rsidP="003B2273">
          <w:pPr>
            <w:pStyle w:val="A7B8CE7AD5724B0C93E546E2D0595686"/>
          </w:pPr>
          <w:r>
            <w:rPr>
              <w:rStyle w:val="Platzhaltertext"/>
            </w:rPr>
            <w:t>[Enter your biography]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273"/>
    <w:rsid w:val="000D13F2"/>
    <w:rsid w:val="000F5B6B"/>
    <w:rsid w:val="00306141"/>
    <w:rsid w:val="003B2273"/>
    <w:rsid w:val="006A5452"/>
    <w:rsid w:val="00A073D8"/>
    <w:rsid w:val="00D26A5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B2273"/>
    <w:rPr>
      <w:color w:val="808080"/>
    </w:rPr>
  </w:style>
  <w:style w:type="paragraph" w:customStyle="1" w:styleId="39BFF82AE6FA46A18C4B431C9CE2224D">
    <w:name w:val="39BFF82AE6FA46A18C4B431C9CE2224D"/>
  </w:style>
  <w:style w:type="paragraph" w:customStyle="1" w:styleId="CEBCFC1BCECD487E8788D9C34571DD85">
    <w:name w:val="CEBCFC1BCECD487E8788D9C34571DD85"/>
  </w:style>
  <w:style w:type="paragraph" w:customStyle="1" w:styleId="A84468CD35454276B538C8638CE6D759">
    <w:name w:val="A84468CD35454276B538C8638CE6D759"/>
  </w:style>
  <w:style w:type="paragraph" w:customStyle="1" w:styleId="2518B45BA6E947BEB2B6B79D02CF0F22">
    <w:name w:val="2518B45BA6E947BEB2B6B79D02CF0F22"/>
  </w:style>
  <w:style w:type="paragraph" w:customStyle="1" w:styleId="9B199EA084F444B3BFC00A49A934D194">
    <w:name w:val="9B199EA084F444B3BFC00A49A934D194"/>
  </w:style>
  <w:style w:type="paragraph" w:customStyle="1" w:styleId="F50D2F068E7C4DEDBEC2C8D83C206D56">
    <w:name w:val="F50D2F068E7C4DEDBEC2C8D83C206D56"/>
  </w:style>
  <w:style w:type="paragraph" w:customStyle="1" w:styleId="3C74BDB02A4C429A83472F6DC0B3D7BD">
    <w:name w:val="3C74BDB02A4C429A83472F6DC0B3D7BD"/>
  </w:style>
  <w:style w:type="paragraph" w:customStyle="1" w:styleId="F572CBA8061D479F83FECBDE2224CA3F">
    <w:name w:val="F572CBA8061D479F83FECBDE2224CA3F"/>
  </w:style>
  <w:style w:type="paragraph" w:customStyle="1" w:styleId="D6CA167F43F2419D949B1F1030EBA6F5">
    <w:name w:val="D6CA167F43F2419D949B1F1030EBA6F5"/>
  </w:style>
  <w:style w:type="paragraph" w:customStyle="1" w:styleId="317D89B4D804484F8127402643009020">
    <w:name w:val="317D89B4D804484F8127402643009020"/>
  </w:style>
  <w:style w:type="paragraph" w:customStyle="1" w:styleId="50166B06F3CA46E5965F63BA7A6EDFF6">
    <w:name w:val="50166B06F3CA46E5965F63BA7A6EDFF6"/>
  </w:style>
  <w:style w:type="paragraph" w:customStyle="1" w:styleId="A7B8CE7AD5724B0C93E546E2D0595686">
    <w:name w:val="A7B8CE7AD5724B0C93E546E2D0595686"/>
    <w:rsid w:val="003B227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B2273"/>
    <w:rPr>
      <w:color w:val="808080"/>
    </w:rPr>
  </w:style>
  <w:style w:type="paragraph" w:customStyle="1" w:styleId="39BFF82AE6FA46A18C4B431C9CE2224D">
    <w:name w:val="39BFF82AE6FA46A18C4B431C9CE2224D"/>
  </w:style>
  <w:style w:type="paragraph" w:customStyle="1" w:styleId="CEBCFC1BCECD487E8788D9C34571DD85">
    <w:name w:val="CEBCFC1BCECD487E8788D9C34571DD85"/>
  </w:style>
  <w:style w:type="paragraph" w:customStyle="1" w:styleId="A84468CD35454276B538C8638CE6D759">
    <w:name w:val="A84468CD35454276B538C8638CE6D759"/>
  </w:style>
  <w:style w:type="paragraph" w:customStyle="1" w:styleId="2518B45BA6E947BEB2B6B79D02CF0F22">
    <w:name w:val="2518B45BA6E947BEB2B6B79D02CF0F22"/>
  </w:style>
  <w:style w:type="paragraph" w:customStyle="1" w:styleId="9B199EA084F444B3BFC00A49A934D194">
    <w:name w:val="9B199EA084F444B3BFC00A49A934D194"/>
  </w:style>
  <w:style w:type="paragraph" w:customStyle="1" w:styleId="F50D2F068E7C4DEDBEC2C8D83C206D56">
    <w:name w:val="F50D2F068E7C4DEDBEC2C8D83C206D56"/>
  </w:style>
  <w:style w:type="paragraph" w:customStyle="1" w:styleId="3C74BDB02A4C429A83472F6DC0B3D7BD">
    <w:name w:val="3C74BDB02A4C429A83472F6DC0B3D7BD"/>
  </w:style>
  <w:style w:type="paragraph" w:customStyle="1" w:styleId="F572CBA8061D479F83FECBDE2224CA3F">
    <w:name w:val="F572CBA8061D479F83FECBDE2224CA3F"/>
  </w:style>
  <w:style w:type="paragraph" w:customStyle="1" w:styleId="D6CA167F43F2419D949B1F1030EBA6F5">
    <w:name w:val="D6CA167F43F2419D949B1F1030EBA6F5"/>
  </w:style>
  <w:style w:type="paragraph" w:customStyle="1" w:styleId="317D89B4D804484F8127402643009020">
    <w:name w:val="317D89B4D804484F8127402643009020"/>
  </w:style>
  <w:style w:type="paragraph" w:customStyle="1" w:styleId="50166B06F3CA46E5965F63BA7A6EDFF6">
    <w:name w:val="50166B06F3CA46E5965F63BA7A6EDFF6"/>
  </w:style>
  <w:style w:type="paragraph" w:customStyle="1" w:styleId="A7B8CE7AD5724B0C93E546E2D0595686">
    <w:name w:val="A7B8CE7AD5724B0C93E546E2D0595686"/>
    <w:rsid w:val="003B22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AlB99</b:Tag>
    <b:SourceType>JournalArticle</b:SourceType>
    <b:Guid>{D084004B-4426-FA45-AC8C-2F821DC37CF5}</b:Guid>
    <b:Title>The Cultural Function of Fiction: From the Bible to Libertine Literature. Historical Criticism and Social Critique in Ahmad Faris al-Sidyaq</b:Title>
    <b:Year>1999</b:Year>
    <b:Volume>46</b:Volume>
    <b:Pages>375-401</b:Pages>
    <b:Author>
      <b:Author>
        <b:NameList>
          <b:Person>
            <b:Last>Al-Bagdadi</b:Last>
            <b:First>Nadia</b:First>
          </b:Person>
        </b:NameList>
      </b:Author>
    </b:Author>
    <b:JournalName>Arabica</b:JournalName>
    <b:Issue>3</b:Issue>
    <b:RefOrder>1</b:RefOrder>
  </b:Source>
  <b:Source>
    <b:Tag>AlB15</b:Tag>
    <b:SourceType>Book</b:SourceType>
    <b:Guid>{69694333-D99A-2A42-A387-954B7466BB1F}</b:Guid>
    <b:Title>A Life in Praise of Words! Amhad Faris al-Shidyaq and the Nineteenth Century</b:Title>
    <b:Publisher>Reichert</b:Publisher>
    <b:City>Wiesbaden</b:City>
    <b:Year>2015</b:Year>
    <b:Author>
      <b:Author>
        <b:NameList>
          <b:Person>
            <b:Last>Al-Bagdadi</b:Last>
            <b:First>Nadia</b:First>
          </b:Person>
          <b:Person>
            <b:Last>Trablousi</b:Last>
            <b:First>F</b:First>
          </b:Person>
          <b:Person>
            <b:Last>and Winckler</b:Last>
            <b:First>B</b:First>
            <b:Middle>(eds.)</b:Middle>
          </b:Person>
        </b:NameList>
      </b:Author>
    </b:Author>
    <b:RefOrder>2</b:RefOrder>
  </b:Source>
  <b:Source>
    <b:Tag>Ash09</b:Tag>
    <b:SourceType>Book</b:SourceType>
    <b:Guid>{72A3058E-CE89-B94C-93A6-CDA4AA0A0CDE}</b:Guid>
    <b:Author>
      <b:Author>
        <b:NameList>
          <b:Person>
            <b:Last>Ashur</b:Last>
            <b:First>R.</b:First>
          </b:Person>
        </b:NameList>
      </b:Author>
    </b:Author>
    <b:Title>al-Ḥadātha al-mumkina. al-Shidyāq wa-l-Sāq ʿalā al-sāq: al-Riwāya al-ūlā fī l-adab al-ʿarabī al-ḥadīth</b:Title>
    <b:City>Cairo</b:City>
    <b:Publisher>Dar al-Shuruq</b:Publisher>
    <b:Year>2009</b:Year>
    <b:RefOrder>3</b:RefOrder>
  </b:Source>
  <b:Source>
    <b:Tag>Dāg08</b:Tag>
    <b:SourceType>Book</b:SourceType>
    <b:Guid>{F844FB88-EBAA-164B-9E5F-A390D29A3229}</b:Guid>
    <b:Author>
      <b:Author>
        <b:NameList>
          <b:Person>
            <b:Last>Dāghir</b:Last>
            <b:First>Sh</b:First>
          </b:Person>
        </b:NameList>
      </b:Author>
    </b:Author>
    <b:Title>al-ʿArabiyya wa-l-tamaddun. Fī shtibāh al-ʿalāqāt bayna al-nahḍa wa-l-muthāqafa wa-l-ḥadātha</b:Title>
    <b:City>Beirut</b:City>
    <b:Publisher>Dar al-Nahda</b:Publisher>
    <b:Year>2008</b:Year>
    <b:RefOrder>4</b:RefOrder>
  </b:Source>
  <b:Source>
    <b:Tag>Hal07</b:Tag>
    <b:SourceType>BookSection</b:SourceType>
    <b:Guid>{8B95E926-0E19-584A-AD23-A5CF82D940E2}</b:Guid>
    <b:Title>‘Al-Sāq ʿalā al-sāq de Aḥmad Fāris al-Shidyāq: un roman à la Rabelais’</b:Title>
    <b:City>Paris</b:City>
    <b:Publisher>Actes Sud</b:Publisher>
    <b:Year>2007</b:Year>
    <b:Pages>232-60</b:Pages>
    <b:Author>
      <b:Author>
        <b:NameList>
          <b:Person>
            <b:Last>Hallaq</b:Last>
            <b:First>B</b:First>
          </b:Person>
        </b:NameList>
      </b:Author>
      <b:BookAuthor>
        <b:NameList>
          <b:Person>
            <b:Last>Hallaq</b:Last>
            <b:First>B.</b:First>
            <b:Middle>and Toelle H. (eds)</b:Middle>
          </b:Person>
        </b:NameList>
      </b:BookAuthor>
    </b:Author>
    <b:BookTitle>Histoire de la littterature arabe moderne. Vol. 1: 1800-1945</b:BookTitle>
    <b:RefOrder>6</b:RefOrder>
  </b:Source>
  <b:Source>
    <b:Tag>Ham10</b:Tag>
    <b:SourceType>BookSection</b:SourceType>
    <b:Guid>{415B99A6-37A0-5A40-8DC0-33B34EAB17DA}</b:Guid>
    <b:Author>
      <b:Author>
        <b:NameList>
          <b:Person>
            <b:Last>Hamarneh</b:Last>
            <b:First>W.</b:First>
          </b:Person>
        </b:NameList>
      </b:Author>
      <b:BookAuthor>
        <b:NameList>
          <b:Person>
            <b:Last>Allen</b:Last>
            <b:First>Roger</b:First>
            <b:Middle>(ed.)</b:Middle>
          </b:Person>
        </b:NameList>
      </b:BookAuthor>
    </b:Author>
    <b:Title>‘Ahmad Fāris al-Shidyāq’</b:Title>
    <b:BookTitle>Essays in Arabic Literary Biography. 1850-1950. </b:BookTitle>
    <b:City>Wiesbaden</b:City>
    <b:Publisher>Harrassowitz</b:Publisher>
    <b:Year>2010</b:Year>
    <b:Pages>317-28</b:Pages>
    <b:RefOrder>7</b:RefOrder>
  </b:Source>
  <b:Source>
    <b:Tag>Kil06</b:Tag>
    <b:SourceType>BookSection</b:SourceType>
    <b:Guid>{19B302A5-44A6-434F-B606-29C2AC151CB2}</b:Guid>
    <b:Author>
      <b:Author>
        <b:NameList>
          <b:Person>
            <b:Last>Kilito</b:Last>
            <b:First>A.</b:First>
          </b:Person>
        </b:NameList>
      </b:Author>
      <b:BookAuthor>
        <b:NameList>
          <b:Person>
            <b:Last>Moretti</b:Last>
            <b:First>Franco</b:First>
            <b:Middle>(ed.)</b:Middle>
          </b:Person>
        </b:NameList>
      </b:BookAuthor>
    </b:Author>
    <b:Title>‘Al-Sāq ʿalā al-sāq fī mā huwa al-Fāryāq (Aḥmad Fāris Shidyāq, Paris, 1855)</b:Title>
    <b:BookTitle>The Novel. Vol. 1: Nistory, Geography and Culture</b:BookTitle>
    <b:City>Princeton</b:City>
    <b:Publisher>Princeton UP</b:Publisher>
    <b:Year>2006</b:Year>
    <b:Pages>759-65</b:Pages>
    <b:RefOrder>8</b:RefOrder>
  </b:Source>
  <b:Source>
    <b:Tag>Pel91</b:Tag>
    <b:SourceType>JournalArticle</b:SourceType>
    <b:Guid>{BBB1E27F-BBE9-DD4B-982B-1E7BE12BB874}</b:Guid>
    <b:Author>
      <b:Author>
        <b:NameList>
          <b:Person>
            <b:Last>Peled</b:Last>
            <b:First>M.</b:First>
          </b:Person>
        </b:NameList>
      </b:Author>
    </b:Author>
    <b:Title>The Enumerative Style in al-Sâq ʿalâ al-Sâq</b:Title>
    <b:JournalName>Journal of Arabic Literature</b:JournalName>
    <b:Year>1991</b:Year>
    <b:Volume>22</b:Volume>
    <b:Pages>127-45</b:Pages>
    <b:RefOrder>9</b:RefOrder>
  </b:Source>
  <b:Source>
    <b:Tag>Sac15</b:Tag>
    <b:SourceType>Book</b:SourceType>
    <b:Guid>{0D3E740E-45FC-E24E-8C97-064C7464CF88}</b:Guid>
    <b:Title>Iterations of Loss. Mutilation and Aesthetic Form, al-Shidyaq to Darwish. </b:Title>
    <b:Publisher>Fordham UP</b:Publisher>
    <b:City>New York</b:City>
    <b:Year>2015</b:Year>
    <b:Author>
      <b:Author>
        <b:NameList>
          <b:Person>
            <b:Last>Sacks</b:Last>
            <b:First>J.</b:First>
          </b:Person>
        </b:NameList>
      </b:Author>
    </b:Author>
    <b:RefOrder>10</b:RefOrder>
  </b:Source>
  <b:Source>
    <b:Tag>Saw13</b:Tag>
    <b:SourceType>Book</b:SourceType>
    <b:Guid>{C4CBD1AA-BFD6-1B42-A762-FBDAAC1D20BA}</b:Guid>
    <b:Author>
      <b:Author>
        <b:NameList>
          <b:Person>
            <b:Last>Sawāʿī</b:Last>
            <b:First>M.</b:First>
          </b:Person>
        </b:NameList>
      </b:Author>
    </b:Author>
    <b:Title>al-Ḥadātha wa-l-nahḍa al-ʿarabiyya al-ḥadītha fī l-qarn al-tāsiʿ ʿashar. Dirāsa fī mufradāt Aḥmad Fāris al-Shidyāq fī jarīdat (al-Jawāʾib)</b:Title>
    <b:City>Beirut</b:City>
    <b:Publisher>al-Muʾassasa al-ʿArabiyya li-l-Dirāsāt wa-l-Nashr</b:Publisher>
    <b:Year>2013</b:Year>
    <b:RefOrder>11</b:RefOrder>
  </b:Source>
  <b:Source>
    <b:Tag>Ṭar95</b:Tag>
    <b:SourceType>BookSection</b:SourceType>
    <b:Guid>{C6642366-B9B7-C54B-9E0F-977F6447E667}</b:Guid>
    <b:Title>Muqaddima</b:Title>
    <b:City>London</b:City>
    <b:Publisher>Riyad al Rayyis</b:Publisher>
    <b:Year>1995</b:Year>
    <b:Pages>7-47</b:Pages>
    <b:Author>
      <b:Author>
        <b:NameList>
          <b:Person>
            <b:Last>Ṭarābulusī</b:Last>
            <b:First>F.,</b:First>
            <b:Middle>and ʿAzīz ʿA.</b:Middle>
          </b:Person>
        </b:NameList>
      </b:Author>
      <b:BookAuthor>
        <b:NameList>
          <b:Person>
            <b:Last>Ṭarābulusī</b:Last>
            <b:First>F.,</b:First>
            <b:Middle>and ʿAzīz ʿA. (eds.)</b:Middle>
          </b:Person>
        </b:NameList>
      </b:BookAuthor>
    </b:Author>
    <b:BookTitle>Silsilat al-aʿmāl al-majhūla: Aḥmad Fāris al-Shidyāq</b:BookTitle>
    <b:RefOrder>12</b:RefOrder>
  </b:Source>
  <b:Source>
    <b:Tag>Zak05</b:Tag>
    <b:SourceType>JournalArticle</b:SourceType>
    <b:Guid>{0C7C853F-DFC0-5147-9A89-6AAFA9E57877}</b:Guid>
    <b:Title>Aḥmad Fāris al-Šidyāq, auteur de ‘Maqāmāt’</b:Title>
    <b:Year>2005</b:Year>
    <b:Volume>52</b:Volume>
    <b:Pages>496-521</b:Pages>
    <b:Author>
      <b:Author>
        <b:NameList>
          <b:Person>
            <b:Last>Zakharia</b:Last>
            <b:First>K.</b:First>
          </b:Person>
        </b:NameList>
      </b:Author>
    </b:Author>
    <b:JournalName>Arabica</b:JournalName>
    <b:Issue>4</b:Issue>
    <b:RefOrder>13</b:RefOrder>
  </b:Source>
  <b:Source>
    <b:Tag>ElA13</b:Tag>
    <b:SourceType>Book</b:SourceType>
    <b:Guid>{9055E8AA-B90F-334F-9BF5-BAB363BE9FE7}</b:Guid>
    <b:Title>Trials of Arab Modernity. Literary Affects and the New Political</b:Title>
    <b:Publisher>Fordham UP</b:Publisher>
    <b:City>New York</b:City>
    <b:Year>2013</b:Year>
    <b:Author>
      <b:Author>
        <b:NameList>
          <b:Person>
            <b:Last>El-Ariss</b:Last>
            <b:First>Tariq</b:First>
          </b:Person>
        </b:NameList>
      </b:Author>
    </b:Author>
    <b:RefOrder>5</b:RefOrder>
  </b:Source>
</b:Sources>
</file>

<file path=customXml/itemProps1.xml><?xml version="1.0" encoding="utf-8"?>
<ds:datastoreItem xmlns:ds="http://schemas.openxmlformats.org/officeDocument/2006/customXml" ds:itemID="{22D43EC3-F5E9-4B2A-8460-197A360FE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 (3)</Template>
  <TotalTime>0</TotalTime>
  <Pages>4</Pages>
  <Words>1609</Words>
  <Characters>10138</Characters>
  <Application>Microsoft Office Word</Application>
  <DocSecurity>0</DocSecurity>
  <Lines>84</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junge</dc:creator>
  <cp:lastModifiedBy>christian junge</cp:lastModifiedBy>
  <cp:revision>2</cp:revision>
  <dcterms:created xsi:type="dcterms:W3CDTF">2016-02-03T09:46:00Z</dcterms:created>
  <dcterms:modified xsi:type="dcterms:W3CDTF">2016-02-03T09:46:00Z</dcterms:modified>
</cp:coreProperties>
</file>