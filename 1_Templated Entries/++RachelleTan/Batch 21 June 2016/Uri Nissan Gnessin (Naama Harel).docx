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C20061" w14:textId="77777777" w:rsidR="005F76F5" w:rsidRPr="00A47274" w:rsidRDefault="00027CC0" w:rsidP="00C230D0">
      <w:pPr>
        <w:ind w:left="720"/>
        <w:rPr>
          <w:rFonts w:cstheme="majorBidi"/>
          <w:b/>
          <w:bCs/>
          <w:sz w:val="28"/>
          <w:szCs w:val="28"/>
        </w:rPr>
      </w:pPr>
      <w:r w:rsidRPr="00A47274">
        <w:rPr>
          <w:rFonts w:cstheme="majorBidi"/>
          <w:b/>
          <w:bCs/>
          <w:sz w:val="28"/>
          <w:szCs w:val="28"/>
        </w:rPr>
        <w:t>Uri Nissan Gnessin</w:t>
      </w:r>
      <w:r w:rsidR="004039E6" w:rsidRPr="00A47274">
        <w:rPr>
          <w:rFonts w:cstheme="majorBidi"/>
          <w:b/>
          <w:bCs/>
          <w:sz w:val="28"/>
          <w:szCs w:val="28"/>
        </w:rPr>
        <w:t xml:space="preserve"> (1879-1913)</w:t>
      </w:r>
    </w:p>
    <w:p w14:paraId="29955B49" w14:textId="2684D716" w:rsidR="009B5C78" w:rsidRDefault="00EB36C0" w:rsidP="00A14D48">
      <w:pPr>
        <w:pStyle w:val="NormalWeb"/>
        <w:shd w:val="clear" w:color="auto" w:fill="FFFFFF"/>
        <w:ind w:left="720"/>
        <w:jc w:val="both"/>
        <w:rPr>
          <w:rFonts w:asciiTheme="minorHAnsi" w:hAnsiTheme="minorHAnsi" w:cstheme="majorBidi"/>
        </w:rPr>
      </w:pPr>
      <w:r w:rsidRPr="00A47274">
        <w:rPr>
          <w:rFonts w:asciiTheme="minorHAnsi" w:hAnsiTheme="minorHAnsi" w:cstheme="majorBidi"/>
        </w:rPr>
        <w:t xml:space="preserve">Uri Nissan </w:t>
      </w:r>
      <w:proofErr w:type="spellStart"/>
      <w:r w:rsidRPr="00A47274">
        <w:rPr>
          <w:rFonts w:asciiTheme="minorHAnsi" w:hAnsiTheme="minorHAnsi" w:cstheme="majorBidi"/>
        </w:rPr>
        <w:t>Gnessin</w:t>
      </w:r>
      <w:proofErr w:type="spellEnd"/>
      <w:r w:rsidR="00A47274">
        <w:rPr>
          <w:rFonts w:asciiTheme="minorHAnsi" w:hAnsiTheme="minorHAnsi" w:cstheme="majorBidi"/>
        </w:rPr>
        <w:t xml:space="preserve"> </w:t>
      </w:r>
      <w:r w:rsidRPr="00A47274">
        <w:rPr>
          <w:rFonts w:asciiTheme="minorHAnsi" w:hAnsiTheme="minorHAnsi" w:cstheme="majorBidi"/>
        </w:rPr>
        <w:t xml:space="preserve">is </w:t>
      </w:r>
      <w:r w:rsidR="000C2BE4" w:rsidRPr="00A47274">
        <w:rPr>
          <w:rFonts w:asciiTheme="minorHAnsi" w:hAnsiTheme="minorHAnsi" w:cstheme="majorBidi"/>
        </w:rPr>
        <w:t xml:space="preserve">a Russian Jewish author, who is recognized as </w:t>
      </w:r>
      <w:r w:rsidRPr="00A47274">
        <w:rPr>
          <w:rFonts w:asciiTheme="minorHAnsi" w:hAnsiTheme="minorHAnsi" w:cstheme="majorBidi"/>
        </w:rPr>
        <w:t xml:space="preserve">one of the </w:t>
      </w:r>
      <w:r w:rsidR="00CA1A74" w:rsidRPr="00A47274">
        <w:rPr>
          <w:rFonts w:asciiTheme="minorHAnsi" w:hAnsiTheme="minorHAnsi" w:cstheme="majorBidi"/>
        </w:rPr>
        <w:t>founder</w:t>
      </w:r>
      <w:r w:rsidR="00AA6969">
        <w:rPr>
          <w:rFonts w:asciiTheme="minorHAnsi" w:hAnsiTheme="minorHAnsi" w:cstheme="majorBidi"/>
        </w:rPr>
        <w:t>s</w:t>
      </w:r>
      <w:r w:rsidRPr="00A47274">
        <w:rPr>
          <w:rFonts w:asciiTheme="minorHAnsi" w:hAnsiTheme="minorHAnsi" w:cstheme="majorBidi"/>
        </w:rPr>
        <w:t xml:space="preserve"> of Modern Hebrew literature</w:t>
      </w:r>
      <w:r w:rsidR="008B279B" w:rsidRPr="00A47274">
        <w:rPr>
          <w:rFonts w:asciiTheme="minorHAnsi" w:hAnsiTheme="minorHAnsi" w:cstheme="majorBidi"/>
        </w:rPr>
        <w:t xml:space="preserve">. </w:t>
      </w:r>
      <w:r w:rsidR="00BB5DD9" w:rsidRPr="00A47274">
        <w:rPr>
          <w:rFonts w:asciiTheme="minorHAnsi" w:hAnsiTheme="minorHAnsi" w:cstheme="majorBidi"/>
        </w:rPr>
        <w:t>He</w:t>
      </w:r>
      <w:r w:rsidR="000C2BE4" w:rsidRPr="00A47274">
        <w:rPr>
          <w:rFonts w:asciiTheme="minorHAnsi" w:hAnsiTheme="minorHAnsi" w:cstheme="majorBidi"/>
        </w:rPr>
        <w:t xml:space="preserve"> </w:t>
      </w:r>
      <w:r w:rsidRPr="00A47274">
        <w:rPr>
          <w:rFonts w:asciiTheme="minorHAnsi" w:hAnsiTheme="minorHAnsi" w:cstheme="majorBidi"/>
        </w:rPr>
        <w:t xml:space="preserve">was </w:t>
      </w:r>
      <w:r w:rsidR="004039E6" w:rsidRPr="00A47274">
        <w:rPr>
          <w:rFonts w:asciiTheme="minorHAnsi" w:hAnsiTheme="minorHAnsi" w:cstheme="majorBidi"/>
        </w:rPr>
        <w:t xml:space="preserve">born in </w:t>
      </w:r>
      <w:proofErr w:type="spellStart"/>
      <w:r w:rsidR="004039E6" w:rsidRPr="00A47274">
        <w:rPr>
          <w:rFonts w:asciiTheme="minorHAnsi" w:hAnsiTheme="minorHAnsi" w:cstheme="majorBidi"/>
        </w:rPr>
        <w:t>Starodub</w:t>
      </w:r>
      <w:proofErr w:type="spellEnd"/>
      <w:r w:rsidR="004039E6" w:rsidRPr="00A47274">
        <w:rPr>
          <w:rFonts w:asciiTheme="minorHAnsi" w:hAnsiTheme="minorHAnsi" w:cstheme="majorBidi"/>
        </w:rPr>
        <w:t xml:space="preserve">, </w:t>
      </w:r>
      <w:r w:rsidR="00CA1A74" w:rsidRPr="00A47274">
        <w:rPr>
          <w:rFonts w:asciiTheme="minorHAnsi" w:hAnsiTheme="minorHAnsi" w:cstheme="majorBidi"/>
        </w:rPr>
        <w:t xml:space="preserve">a small town in </w:t>
      </w:r>
      <w:r w:rsidR="004039E6" w:rsidRPr="00A47274">
        <w:rPr>
          <w:rFonts w:asciiTheme="minorHAnsi" w:hAnsiTheme="minorHAnsi" w:cstheme="majorBidi"/>
        </w:rPr>
        <w:t>the Ukraine</w:t>
      </w:r>
      <w:r w:rsidR="006077E2" w:rsidRPr="00A47274">
        <w:rPr>
          <w:rFonts w:asciiTheme="minorHAnsi" w:hAnsiTheme="minorHAnsi" w:cstheme="majorBidi"/>
        </w:rPr>
        <w:t xml:space="preserve">, as a son of a </w:t>
      </w:r>
      <w:r w:rsidR="00C61065" w:rsidRPr="00A47274">
        <w:rPr>
          <w:rFonts w:asciiTheme="minorHAnsi" w:hAnsiTheme="minorHAnsi" w:cstheme="majorBidi"/>
        </w:rPr>
        <w:t xml:space="preserve">Hasidic </w:t>
      </w:r>
      <w:r w:rsidR="006077E2" w:rsidRPr="00A47274">
        <w:rPr>
          <w:rFonts w:asciiTheme="minorHAnsi" w:hAnsiTheme="minorHAnsi" w:cstheme="majorBidi"/>
        </w:rPr>
        <w:t>rabbi</w:t>
      </w:r>
      <w:r w:rsidR="00400B4F" w:rsidRPr="00A47274">
        <w:rPr>
          <w:rFonts w:asciiTheme="minorHAnsi" w:hAnsiTheme="minorHAnsi" w:cstheme="majorBidi"/>
        </w:rPr>
        <w:t xml:space="preserve">. </w:t>
      </w:r>
      <w:r w:rsidR="00C61065" w:rsidRPr="00A47274">
        <w:rPr>
          <w:rFonts w:asciiTheme="minorHAnsi" w:hAnsiTheme="minorHAnsi" w:cstheme="majorBidi"/>
          <w:lang w:val="en"/>
        </w:rPr>
        <w:t>Attracted</w:t>
      </w:r>
      <w:r w:rsidR="000C2BE4" w:rsidRPr="00A47274">
        <w:rPr>
          <w:rFonts w:asciiTheme="minorHAnsi" w:hAnsiTheme="minorHAnsi" w:cstheme="majorBidi"/>
        </w:rPr>
        <w:t xml:space="preserve"> to the </w:t>
      </w:r>
      <w:proofErr w:type="spellStart"/>
      <w:r w:rsidR="000C2BE4" w:rsidRPr="00A47274">
        <w:rPr>
          <w:rFonts w:asciiTheme="minorHAnsi" w:hAnsiTheme="minorHAnsi" w:cstheme="majorBidi"/>
          <w:i/>
          <w:iCs/>
        </w:rPr>
        <w:t>Haskalah</w:t>
      </w:r>
      <w:proofErr w:type="spellEnd"/>
      <w:r w:rsidR="000C2BE4" w:rsidRPr="00A47274">
        <w:rPr>
          <w:rFonts w:asciiTheme="minorHAnsi" w:hAnsiTheme="minorHAnsi" w:cstheme="majorBidi"/>
        </w:rPr>
        <w:t xml:space="preserve"> </w:t>
      </w:r>
      <w:r w:rsidR="000C7556" w:rsidRPr="00A47274">
        <w:rPr>
          <w:rFonts w:asciiTheme="minorHAnsi" w:hAnsiTheme="minorHAnsi" w:cstheme="majorBidi"/>
        </w:rPr>
        <w:t>(the Jewish Enlightenment movement)</w:t>
      </w:r>
      <w:r w:rsidR="00633A8A" w:rsidRPr="00A47274">
        <w:rPr>
          <w:rFonts w:asciiTheme="minorHAnsi" w:hAnsiTheme="minorHAnsi" w:cstheme="majorBidi"/>
        </w:rPr>
        <w:t>,</w:t>
      </w:r>
      <w:r w:rsidR="000C7556" w:rsidRPr="00A47274">
        <w:rPr>
          <w:rFonts w:asciiTheme="minorHAnsi" w:hAnsiTheme="minorHAnsi" w:cstheme="majorBidi"/>
        </w:rPr>
        <w:t xml:space="preserve"> </w:t>
      </w:r>
      <w:r w:rsidR="00BB5DD9" w:rsidRPr="00A47274">
        <w:rPr>
          <w:rFonts w:asciiTheme="minorHAnsi" w:hAnsiTheme="minorHAnsi" w:cstheme="majorBidi"/>
        </w:rPr>
        <w:t>Gnessin</w:t>
      </w:r>
      <w:r w:rsidR="000C2BE4" w:rsidRPr="00A47274">
        <w:rPr>
          <w:rFonts w:asciiTheme="minorHAnsi" w:hAnsiTheme="minorHAnsi" w:cstheme="majorBidi"/>
        </w:rPr>
        <w:t xml:space="preserve"> </w:t>
      </w:r>
      <w:r w:rsidR="00C61065" w:rsidRPr="00A47274">
        <w:rPr>
          <w:rFonts w:asciiTheme="minorHAnsi" w:hAnsiTheme="minorHAnsi" w:cstheme="majorBidi"/>
          <w:lang w:val="en"/>
        </w:rPr>
        <w:t>i</w:t>
      </w:r>
      <w:r w:rsidR="009F12FE" w:rsidRPr="00A47274">
        <w:rPr>
          <w:rFonts w:asciiTheme="minorHAnsi" w:hAnsiTheme="minorHAnsi" w:cstheme="majorBidi"/>
          <w:lang w:val="en"/>
        </w:rPr>
        <w:t xml:space="preserve">mmersed himself in </w:t>
      </w:r>
      <w:r w:rsidR="007F6DD1" w:rsidRPr="00A47274">
        <w:rPr>
          <w:rFonts w:asciiTheme="minorHAnsi" w:hAnsiTheme="minorHAnsi" w:cstheme="majorBidi"/>
          <w:lang w:val="en"/>
        </w:rPr>
        <w:t xml:space="preserve">the study of </w:t>
      </w:r>
      <w:r w:rsidR="00C61065" w:rsidRPr="00A47274">
        <w:rPr>
          <w:rFonts w:asciiTheme="minorHAnsi" w:hAnsiTheme="minorHAnsi" w:cstheme="majorBidi"/>
          <w:lang w:val="en"/>
        </w:rPr>
        <w:t>foreign languages</w:t>
      </w:r>
      <w:r w:rsidR="00A14D48" w:rsidRPr="00A47274">
        <w:rPr>
          <w:rFonts w:asciiTheme="minorHAnsi" w:hAnsiTheme="minorHAnsi" w:cstheme="majorBidi"/>
          <w:lang w:val="en"/>
        </w:rPr>
        <w:t>,</w:t>
      </w:r>
      <w:r w:rsidR="007F6DD1" w:rsidRPr="00A47274">
        <w:rPr>
          <w:rFonts w:asciiTheme="minorHAnsi" w:hAnsiTheme="minorHAnsi" w:cstheme="majorBidi"/>
          <w:lang w:val="en"/>
        </w:rPr>
        <w:t xml:space="preserve"> a</w:t>
      </w:r>
      <w:r w:rsidR="001B1EEF" w:rsidRPr="00A47274">
        <w:rPr>
          <w:rFonts w:asciiTheme="minorHAnsi" w:hAnsiTheme="minorHAnsi" w:cstheme="majorBidi"/>
          <w:lang w:val="en"/>
        </w:rPr>
        <w:t>s well as</w:t>
      </w:r>
      <w:r w:rsidR="007F6DD1" w:rsidRPr="00A47274">
        <w:rPr>
          <w:rFonts w:asciiTheme="minorHAnsi" w:hAnsiTheme="minorHAnsi" w:cstheme="majorBidi"/>
          <w:lang w:val="en"/>
        </w:rPr>
        <w:t xml:space="preserve"> other secular subjects</w:t>
      </w:r>
      <w:r w:rsidR="009F12FE" w:rsidRPr="00A47274">
        <w:rPr>
          <w:rFonts w:asciiTheme="minorHAnsi" w:hAnsiTheme="minorHAnsi" w:cstheme="majorBidi"/>
          <w:lang w:val="en"/>
        </w:rPr>
        <w:t xml:space="preserve">, </w:t>
      </w:r>
      <w:r w:rsidR="00C61065" w:rsidRPr="00A47274">
        <w:rPr>
          <w:rFonts w:asciiTheme="minorHAnsi" w:hAnsiTheme="minorHAnsi" w:cstheme="majorBidi"/>
          <w:lang w:val="en"/>
        </w:rPr>
        <w:t xml:space="preserve">and was especially influenced by </w:t>
      </w:r>
      <w:r w:rsidR="009F12FE" w:rsidRPr="00A47274">
        <w:rPr>
          <w:rFonts w:asciiTheme="minorHAnsi" w:hAnsiTheme="minorHAnsi" w:cstheme="majorBidi"/>
          <w:lang w:val="en"/>
        </w:rPr>
        <w:t xml:space="preserve">Russian literature. </w:t>
      </w:r>
      <w:r w:rsidR="007F6DD1" w:rsidRPr="00A47274">
        <w:rPr>
          <w:rFonts w:asciiTheme="minorHAnsi" w:hAnsiTheme="minorHAnsi" w:cstheme="majorBidi"/>
          <w:lang w:val="en"/>
        </w:rPr>
        <w:t>At</w:t>
      </w:r>
      <w:r w:rsidR="00A61F62" w:rsidRPr="00A47274">
        <w:rPr>
          <w:rFonts w:asciiTheme="minorHAnsi" w:hAnsiTheme="minorHAnsi" w:cstheme="majorBidi"/>
          <w:lang w:val="en"/>
        </w:rPr>
        <w:t xml:space="preserve"> </w:t>
      </w:r>
      <w:r w:rsidR="00C61065" w:rsidRPr="00A47274">
        <w:rPr>
          <w:rFonts w:asciiTheme="minorHAnsi" w:hAnsiTheme="minorHAnsi" w:cstheme="majorBidi"/>
          <w:lang w:val="en"/>
        </w:rPr>
        <w:t xml:space="preserve">the age of fourteen </w:t>
      </w:r>
      <w:r w:rsidR="00BB5DD9" w:rsidRPr="00A47274">
        <w:rPr>
          <w:rFonts w:asciiTheme="minorHAnsi" w:hAnsiTheme="minorHAnsi" w:cstheme="majorBidi"/>
          <w:lang w:val="en"/>
        </w:rPr>
        <w:t>he</w:t>
      </w:r>
      <w:r w:rsidR="00633A8A" w:rsidRPr="00A47274">
        <w:rPr>
          <w:rFonts w:asciiTheme="minorHAnsi" w:hAnsiTheme="minorHAnsi" w:cstheme="majorBidi"/>
          <w:lang w:val="en"/>
        </w:rPr>
        <w:t xml:space="preserve"> </w:t>
      </w:r>
      <w:r w:rsidR="007F6DD1" w:rsidRPr="00A47274">
        <w:rPr>
          <w:rFonts w:asciiTheme="minorHAnsi" w:hAnsiTheme="minorHAnsi" w:cstheme="majorBidi"/>
          <w:lang w:val="en"/>
        </w:rPr>
        <w:t>began to publish</w:t>
      </w:r>
      <w:r w:rsidR="00633A8A" w:rsidRPr="00A47274">
        <w:rPr>
          <w:rFonts w:asciiTheme="minorHAnsi" w:hAnsiTheme="minorHAnsi" w:cstheme="majorBidi"/>
          <w:lang w:val="en"/>
        </w:rPr>
        <w:t xml:space="preserve"> </w:t>
      </w:r>
      <w:r w:rsidR="00682108" w:rsidRPr="00A47274">
        <w:rPr>
          <w:rFonts w:asciiTheme="minorHAnsi" w:hAnsiTheme="minorHAnsi" w:cstheme="majorBidi"/>
          <w:lang w:val="en"/>
        </w:rPr>
        <w:t xml:space="preserve">short </w:t>
      </w:r>
      <w:r w:rsidR="00C61065" w:rsidRPr="00A47274">
        <w:rPr>
          <w:rFonts w:asciiTheme="minorHAnsi" w:hAnsiTheme="minorHAnsi" w:cstheme="majorBidi"/>
          <w:lang w:val="en"/>
        </w:rPr>
        <w:t xml:space="preserve">stories, </w:t>
      </w:r>
      <w:r w:rsidR="00431099" w:rsidRPr="00A47274">
        <w:rPr>
          <w:rFonts w:asciiTheme="minorHAnsi" w:hAnsiTheme="minorHAnsi" w:cstheme="majorBidi"/>
          <w:lang w:val="en"/>
        </w:rPr>
        <w:t xml:space="preserve">novellas, </w:t>
      </w:r>
      <w:r w:rsidR="00DF675E" w:rsidRPr="00A47274">
        <w:rPr>
          <w:rFonts w:asciiTheme="minorHAnsi" w:hAnsiTheme="minorHAnsi" w:cstheme="majorBidi"/>
        </w:rPr>
        <w:t>poems, literary criticism, and translations</w:t>
      </w:r>
      <w:r w:rsidR="00DF675E" w:rsidRPr="00A47274">
        <w:rPr>
          <w:rFonts w:asciiTheme="minorHAnsi" w:hAnsiTheme="minorHAnsi" w:cstheme="majorBidi"/>
          <w:lang w:val="en"/>
        </w:rPr>
        <w:t xml:space="preserve"> in </w:t>
      </w:r>
      <w:r w:rsidR="00A61F62" w:rsidRPr="00A47274">
        <w:rPr>
          <w:rFonts w:asciiTheme="minorHAnsi" w:hAnsiTheme="minorHAnsi" w:cstheme="majorBidi"/>
          <w:lang w:val="en"/>
        </w:rPr>
        <w:t xml:space="preserve">various </w:t>
      </w:r>
      <w:r w:rsidR="00DF675E" w:rsidRPr="00A47274">
        <w:rPr>
          <w:rFonts w:asciiTheme="minorHAnsi" w:hAnsiTheme="minorHAnsi" w:cstheme="majorBidi"/>
          <w:lang w:val="en"/>
        </w:rPr>
        <w:t>leading Hebrew periodicals</w:t>
      </w:r>
      <w:r w:rsidR="00C61065" w:rsidRPr="00A47274">
        <w:rPr>
          <w:rFonts w:asciiTheme="minorHAnsi" w:hAnsiTheme="minorHAnsi" w:cstheme="majorBidi"/>
          <w:lang w:val="en"/>
        </w:rPr>
        <w:t>. H</w:t>
      </w:r>
      <w:r w:rsidR="00DF675E" w:rsidRPr="00A47274">
        <w:rPr>
          <w:rFonts w:asciiTheme="minorHAnsi" w:hAnsiTheme="minorHAnsi" w:cstheme="majorBidi"/>
          <w:lang w:val="en"/>
        </w:rPr>
        <w:t xml:space="preserve">is first </w:t>
      </w:r>
      <w:r w:rsidR="00123EA4" w:rsidRPr="00A47274">
        <w:rPr>
          <w:rFonts w:asciiTheme="minorHAnsi" w:hAnsiTheme="minorHAnsi" w:cstheme="majorBidi"/>
          <w:lang w:val="en"/>
        </w:rPr>
        <w:t xml:space="preserve">collection of </w:t>
      </w:r>
      <w:r w:rsidR="00A61F62" w:rsidRPr="00A47274">
        <w:rPr>
          <w:rFonts w:asciiTheme="minorHAnsi" w:hAnsiTheme="minorHAnsi" w:cstheme="majorBidi"/>
          <w:lang w:val="en"/>
        </w:rPr>
        <w:t>short stories</w:t>
      </w:r>
      <w:r w:rsidR="00C61065" w:rsidRPr="00A47274">
        <w:rPr>
          <w:rFonts w:asciiTheme="minorHAnsi" w:hAnsiTheme="minorHAnsi" w:cstheme="majorBidi"/>
          <w:lang w:val="en"/>
        </w:rPr>
        <w:t>,</w:t>
      </w:r>
      <w:r w:rsidR="00DF675E" w:rsidRPr="00A47274">
        <w:rPr>
          <w:rFonts w:asciiTheme="minorHAnsi" w:hAnsiTheme="minorHAnsi" w:cstheme="majorBidi"/>
          <w:lang w:val="en"/>
        </w:rPr>
        <w:t xml:space="preserve"> </w:t>
      </w:r>
      <w:r w:rsidR="009B5C78" w:rsidRPr="00A47274">
        <w:rPr>
          <w:rFonts w:asciiTheme="minorHAnsi" w:hAnsiTheme="minorHAnsi" w:cstheme="majorBidi"/>
          <w:i/>
          <w:iCs/>
        </w:rPr>
        <w:t>Tsilele</w:t>
      </w:r>
      <w:r w:rsidR="009B5C78" w:rsidRPr="00A47274">
        <w:rPr>
          <w:rStyle w:val="Emphasis"/>
          <w:rFonts w:asciiTheme="minorHAnsi" w:hAnsiTheme="minorHAnsi" w:cstheme="majorBidi"/>
          <w:i/>
          <w:iCs/>
          <w:color w:val="1122CC"/>
          <w:lang w:val="en"/>
        </w:rPr>
        <w:t xml:space="preserve"> </w:t>
      </w:r>
      <w:r w:rsidR="00E52354" w:rsidRPr="00A47274">
        <w:rPr>
          <w:rFonts w:asciiTheme="minorHAnsi" w:hAnsiTheme="minorHAnsi" w:cstheme="majorBidi"/>
          <w:i/>
          <w:iCs/>
        </w:rPr>
        <w:t>H</w:t>
      </w:r>
      <w:r w:rsidR="009B5C78" w:rsidRPr="00A47274">
        <w:rPr>
          <w:rFonts w:asciiTheme="minorHAnsi" w:hAnsiTheme="minorHAnsi" w:cstheme="majorBidi"/>
          <w:i/>
          <w:iCs/>
        </w:rPr>
        <w:t>a</w:t>
      </w:r>
      <w:r w:rsidR="009B5C78" w:rsidRPr="00A47274">
        <w:rPr>
          <w:rFonts w:asciiTheme="minorHAnsi" w:hAnsiTheme="minorHAnsi" w:cstheme="majorBidi"/>
          <w:i/>
          <w:iCs/>
          <w:color w:val="222222"/>
          <w:lang w:val="en"/>
        </w:rPr>
        <w:t>’</w:t>
      </w:r>
      <w:r w:rsidR="009B5C78" w:rsidRPr="00A47274">
        <w:rPr>
          <w:rFonts w:asciiTheme="minorHAnsi" w:hAnsiTheme="minorHAnsi" w:cstheme="majorBidi"/>
          <w:i/>
          <w:iCs/>
          <w:lang w:val="en"/>
        </w:rPr>
        <w:t xml:space="preserve">ḥayim </w:t>
      </w:r>
      <w:r w:rsidR="009B5C78" w:rsidRPr="00A47274">
        <w:rPr>
          <w:rFonts w:asciiTheme="minorHAnsi" w:hAnsiTheme="minorHAnsi" w:cstheme="majorBidi"/>
          <w:lang w:val="en"/>
        </w:rPr>
        <w:t>(</w:t>
      </w:r>
      <w:r w:rsidR="00C61065" w:rsidRPr="00A47274">
        <w:rPr>
          <w:rFonts w:asciiTheme="minorHAnsi" w:hAnsiTheme="minorHAnsi" w:cstheme="majorBidi"/>
          <w:i/>
          <w:iCs/>
          <w:lang w:val="en"/>
        </w:rPr>
        <w:t xml:space="preserve">The </w:t>
      </w:r>
      <w:r w:rsidR="00DF675E" w:rsidRPr="00A47274">
        <w:rPr>
          <w:rFonts w:asciiTheme="minorHAnsi" w:hAnsiTheme="minorHAnsi" w:cstheme="majorBidi"/>
          <w:i/>
          <w:iCs/>
          <w:lang w:val="en"/>
        </w:rPr>
        <w:t>Shadows of Life</w:t>
      </w:r>
      <w:r w:rsidR="00711116" w:rsidRPr="00A47274">
        <w:rPr>
          <w:rFonts w:asciiTheme="minorHAnsi" w:hAnsiTheme="minorHAnsi" w:cstheme="majorBidi"/>
          <w:lang w:val="en"/>
        </w:rPr>
        <w:t xml:space="preserve">) </w:t>
      </w:r>
      <w:r w:rsidR="00DF675E" w:rsidRPr="00A47274">
        <w:rPr>
          <w:rFonts w:asciiTheme="minorHAnsi" w:hAnsiTheme="minorHAnsi" w:cstheme="majorBidi"/>
          <w:lang w:val="en"/>
        </w:rPr>
        <w:t>was published in 1904 in Warsaw</w:t>
      </w:r>
      <w:r w:rsidR="00C61065" w:rsidRPr="00A47274">
        <w:rPr>
          <w:rFonts w:asciiTheme="minorHAnsi" w:hAnsiTheme="minorHAnsi" w:cstheme="majorBidi"/>
          <w:lang w:val="en"/>
        </w:rPr>
        <w:t xml:space="preserve">, where he also </w:t>
      </w:r>
      <w:r w:rsidR="00DF675E" w:rsidRPr="00A47274">
        <w:rPr>
          <w:rFonts w:asciiTheme="minorHAnsi" w:hAnsiTheme="minorHAnsi" w:cstheme="majorBidi"/>
          <w:lang w:val="en"/>
        </w:rPr>
        <w:t xml:space="preserve">co-founded the Hebrew publishing house </w:t>
      </w:r>
      <w:r w:rsidR="00DF675E" w:rsidRPr="00A47274">
        <w:rPr>
          <w:rFonts w:asciiTheme="minorHAnsi" w:hAnsiTheme="minorHAnsi" w:cstheme="majorBidi"/>
          <w:i/>
          <w:iCs/>
          <w:lang w:val="en"/>
        </w:rPr>
        <w:t>Nisyonot</w:t>
      </w:r>
      <w:r w:rsidR="00DF675E" w:rsidRPr="00A47274">
        <w:rPr>
          <w:rFonts w:asciiTheme="minorHAnsi" w:hAnsiTheme="minorHAnsi" w:cstheme="majorBidi"/>
          <w:lang w:val="en"/>
        </w:rPr>
        <w:t xml:space="preserve"> (</w:t>
      </w:r>
      <w:r w:rsidR="00DF675E" w:rsidRPr="00A47274">
        <w:rPr>
          <w:rFonts w:asciiTheme="minorHAnsi" w:hAnsiTheme="minorHAnsi" w:cstheme="majorBidi"/>
          <w:i/>
          <w:iCs/>
          <w:lang w:val="en"/>
        </w:rPr>
        <w:t>Attempts</w:t>
      </w:r>
      <w:r w:rsidR="00DF675E" w:rsidRPr="00A47274">
        <w:rPr>
          <w:rFonts w:asciiTheme="minorHAnsi" w:hAnsiTheme="minorHAnsi" w:cstheme="majorBidi"/>
          <w:lang w:val="en"/>
        </w:rPr>
        <w:t>)</w:t>
      </w:r>
      <w:r w:rsidR="00C61065" w:rsidRPr="00A47274">
        <w:rPr>
          <w:rFonts w:asciiTheme="minorHAnsi" w:hAnsiTheme="minorHAnsi" w:cstheme="majorBidi"/>
          <w:lang w:val="en"/>
        </w:rPr>
        <w:t xml:space="preserve"> in 1906. I</w:t>
      </w:r>
      <w:r w:rsidR="000C7556" w:rsidRPr="00A47274">
        <w:rPr>
          <w:rFonts w:asciiTheme="minorHAnsi" w:hAnsiTheme="minorHAnsi" w:cstheme="majorBidi"/>
        </w:rPr>
        <w:t xml:space="preserve">n 1907 </w:t>
      </w:r>
      <w:r w:rsidR="00C61065" w:rsidRPr="00A47274">
        <w:rPr>
          <w:rFonts w:asciiTheme="minorHAnsi" w:hAnsiTheme="minorHAnsi" w:cstheme="majorBidi"/>
        </w:rPr>
        <w:t>Gnessin</w:t>
      </w:r>
      <w:r w:rsidR="000C7556" w:rsidRPr="00A47274">
        <w:rPr>
          <w:rFonts w:asciiTheme="minorHAnsi" w:hAnsiTheme="minorHAnsi" w:cstheme="majorBidi"/>
        </w:rPr>
        <w:t xml:space="preserve"> </w:t>
      </w:r>
      <w:r w:rsidR="00633A8A" w:rsidRPr="00A47274">
        <w:rPr>
          <w:rFonts w:asciiTheme="minorHAnsi" w:hAnsiTheme="minorHAnsi" w:cstheme="majorBidi"/>
        </w:rPr>
        <w:t xml:space="preserve">co-edited with </w:t>
      </w:r>
      <w:proofErr w:type="spellStart"/>
      <w:r w:rsidR="00A47274" w:rsidRPr="00A47274">
        <w:rPr>
          <w:rFonts w:asciiTheme="minorHAnsi" w:hAnsiTheme="minorHAnsi" w:cstheme="majorBidi"/>
        </w:rPr>
        <w:t>Y</w:t>
      </w:r>
      <w:r w:rsidR="00A47274">
        <w:rPr>
          <w:rFonts w:asciiTheme="minorHAnsi" w:hAnsiTheme="minorHAnsi" w:cstheme="majorBidi"/>
        </w:rPr>
        <w:t>osef</w:t>
      </w:r>
      <w:proofErr w:type="spellEnd"/>
      <w:r w:rsidR="00A47274" w:rsidRPr="00A47274">
        <w:rPr>
          <w:rFonts w:asciiTheme="minorHAnsi" w:hAnsiTheme="minorHAnsi" w:cstheme="majorBidi"/>
        </w:rPr>
        <w:t xml:space="preserve"> </w:t>
      </w:r>
      <w:proofErr w:type="spellStart"/>
      <w:r w:rsidR="00A47274" w:rsidRPr="00A47274">
        <w:rPr>
          <w:rFonts w:asciiTheme="minorHAnsi" w:hAnsiTheme="minorHAnsi" w:cstheme="majorBidi"/>
        </w:rPr>
        <w:t>H</w:t>
      </w:r>
      <w:r w:rsidR="00A47274">
        <w:rPr>
          <w:rFonts w:asciiTheme="minorHAnsi" w:hAnsiTheme="minorHAnsi" w:cstheme="majorBidi"/>
        </w:rPr>
        <w:t>aim</w:t>
      </w:r>
      <w:proofErr w:type="spellEnd"/>
      <w:r w:rsidR="00A47274" w:rsidRPr="00A47274">
        <w:rPr>
          <w:rFonts w:asciiTheme="minorHAnsi" w:hAnsiTheme="minorHAnsi" w:cstheme="majorBidi"/>
        </w:rPr>
        <w:t xml:space="preserve"> B</w:t>
      </w:r>
      <w:r w:rsidR="00A47274">
        <w:rPr>
          <w:rFonts w:asciiTheme="minorHAnsi" w:hAnsiTheme="minorHAnsi" w:cstheme="majorBidi"/>
        </w:rPr>
        <w:t>renner</w:t>
      </w:r>
      <w:r w:rsidR="00A47274" w:rsidRPr="00A47274">
        <w:rPr>
          <w:rFonts w:asciiTheme="minorHAnsi" w:hAnsiTheme="minorHAnsi" w:cstheme="majorBidi"/>
        </w:rPr>
        <w:t xml:space="preserve"> </w:t>
      </w:r>
      <w:r w:rsidR="00633A8A" w:rsidRPr="00A47274">
        <w:rPr>
          <w:rFonts w:asciiTheme="minorHAnsi" w:hAnsiTheme="minorHAnsi" w:cstheme="majorBidi"/>
        </w:rPr>
        <w:t xml:space="preserve">the </w:t>
      </w:r>
      <w:r w:rsidR="002D6E35" w:rsidRPr="00A47274">
        <w:rPr>
          <w:rFonts w:asciiTheme="minorHAnsi" w:hAnsiTheme="minorHAnsi" w:cstheme="majorBidi"/>
        </w:rPr>
        <w:t xml:space="preserve">acclaimed </w:t>
      </w:r>
      <w:r w:rsidR="000C7556" w:rsidRPr="00A47274">
        <w:rPr>
          <w:rFonts w:asciiTheme="minorHAnsi" w:hAnsiTheme="minorHAnsi" w:cstheme="majorBidi"/>
        </w:rPr>
        <w:t>Hebrew periodical</w:t>
      </w:r>
      <w:r w:rsidR="00633A8A" w:rsidRPr="00A47274">
        <w:rPr>
          <w:rFonts w:asciiTheme="minorHAnsi" w:hAnsiTheme="minorHAnsi" w:cstheme="majorBidi"/>
        </w:rPr>
        <w:t xml:space="preserve"> </w:t>
      </w:r>
      <w:proofErr w:type="spellStart"/>
      <w:r w:rsidR="00633A8A" w:rsidRPr="00A47274">
        <w:rPr>
          <w:rFonts w:asciiTheme="minorHAnsi" w:hAnsiTheme="minorHAnsi" w:cstheme="majorBidi"/>
          <w:i/>
          <w:iCs/>
        </w:rPr>
        <w:t>Ha</w:t>
      </w:r>
      <w:r w:rsidR="00DF675E" w:rsidRPr="00A47274">
        <w:rPr>
          <w:rFonts w:asciiTheme="minorHAnsi" w:hAnsiTheme="minorHAnsi" w:cstheme="majorBidi"/>
          <w:i/>
          <w:iCs/>
        </w:rPr>
        <w:t>’</w:t>
      </w:r>
      <w:r w:rsidR="00633A8A" w:rsidRPr="00A47274">
        <w:rPr>
          <w:rFonts w:asciiTheme="minorHAnsi" w:hAnsiTheme="minorHAnsi" w:cstheme="majorBidi"/>
          <w:i/>
          <w:iCs/>
        </w:rPr>
        <w:t>Meorer</w:t>
      </w:r>
      <w:proofErr w:type="spellEnd"/>
      <w:r w:rsidR="00DF675E" w:rsidRPr="00A47274">
        <w:rPr>
          <w:rFonts w:asciiTheme="minorHAnsi" w:hAnsiTheme="minorHAnsi" w:cstheme="majorBidi"/>
        </w:rPr>
        <w:t xml:space="preserve"> </w:t>
      </w:r>
      <w:r w:rsidR="00105AB4" w:rsidRPr="00A47274">
        <w:rPr>
          <w:rFonts w:asciiTheme="minorHAnsi" w:hAnsiTheme="minorHAnsi" w:cstheme="majorBidi"/>
        </w:rPr>
        <w:t>(</w:t>
      </w:r>
      <w:r w:rsidR="00105AB4" w:rsidRPr="00A47274">
        <w:rPr>
          <w:rFonts w:asciiTheme="minorHAnsi" w:hAnsiTheme="minorHAnsi" w:cstheme="majorBidi"/>
          <w:i/>
          <w:iCs/>
        </w:rPr>
        <w:t xml:space="preserve">The </w:t>
      </w:r>
      <w:r w:rsidR="00105AB4" w:rsidRPr="00A47274">
        <w:rPr>
          <w:rStyle w:val="st1"/>
          <w:rFonts w:asciiTheme="minorHAnsi" w:hAnsiTheme="minorHAnsi" w:cstheme="majorBidi"/>
          <w:i/>
          <w:iCs/>
          <w:lang w:val="en"/>
        </w:rPr>
        <w:t>Awakener</w:t>
      </w:r>
      <w:r w:rsidR="00105AB4" w:rsidRPr="00A47274">
        <w:rPr>
          <w:rFonts w:asciiTheme="minorHAnsi" w:hAnsiTheme="minorHAnsi" w:cstheme="majorBidi"/>
        </w:rPr>
        <w:t xml:space="preserve">) </w:t>
      </w:r>
      <w:r w:rsidR="00DF675E" w:rsidRPr="00A47274">
        <w:rPr>
          <w:rFonts w:asciiTheme="minorHAnsi" w:hAnsiTheme="minorHAnsi" w:cstheme="majorBidi"/>
        </w:rPr>
        <w:t>in London</w:t>
      </w:r>
      <w:r w:rsidR="000C7556" w:rsidRPr="00A47274">
        <w:rPr>
          <w:rFonts w:asciiTheme="minorHAnsi" w:hAnsiTheme="minorHAnsi" w:cstheme="majorBidi"/>
        </w:rPr>
        <w:t xml:space="preserve">. He then </w:t>
      </w:r>
      <w:r w:rsidR="00DF675E" w:rsidRPr="00A47274">
        <w:rPr>
          <w:rFonts w:asciiTheme="minorHAnsi" w:hAnsiTheme="minorHAnsi" w:cstheme="majorBidi"/>
        </w:rPr>
        <w:t xml:space="preserve">moved to </w:t>
      </w:r>
      <w:r w:rsidR="000C7556" w:rsidRPr="00A47274">
        <w:rPr>
          <w:rFonts w:asciiTheme="minorHAnsi" w:hAnsiTheme="minorHAnsi" w:cstheme="majorBidi"/>
        </w:rPr>
        <w:t>Palestine</w:t>
      </w:r>
      <w:r w:rsidR="00DF675E" w:rsidRPr="00A47274">
        <w:rPr>
          <w:rFonts w:asciiTheme="minorHAnsi" w:hAnsiTheme="minorHAnsi" w:cstheme="majorBidi"/>
        </w:rPr>
        <w:t>,</w:t>
      </w:r>
      <w:r w:rsidR="000C7556" w:rsidRPr="00A47274">
        <w:rPr>
          <w:rFonts w:asciiTheme="minorHAnsi" w:hAnsiTheme="minorHAnsi" w:cstheme="majorBidi"/>
        </w:rPr>
        <w:t xml:space="preserve"> but returned to Russia</w:t>
      </w:r>
      <w:r w:rsidR="006724DC" w:rsidRPr="00A47274">
        <w:rPr>
          <w:rFonts w:asciiTheme="minorHAnsi" w:hAnsiTheme="minorHAnsi" w:cstheme="majorBidi"/>
        </w:rPr>
        <w:t xml:space="preserve"> </w:t>
      </w:r>
      <w:r w:rsidR="00BB5DD9" w:rsidRPr="00A47274">
        <w:rPr>
          <w:rFonts w:asciiTheme="minorHAnsi" w:hAnsiTheme="minorHAnsi" w:cstheme="majorBidi"/>
        </w:rPr>
        <w:t>shortly</w:t>
      </w:r>
      <w:r w:rsidR="006724DC" w:rsidRPr="00A47274">
        <w:rPr>
          <w:rFonts w:asciiTheme="minorHAnsi" w:hAnsiTheme="minorHAnsi" w:cstheme="majorBidi"/>
        </w:rPr>
        <w:t xml:space="preserve"> after</w:t>
      </w:r>
      <w:r w:rsidR="00BB5DD9" w:rsidRPr="00A47274">
        <w:rPr>
          <w:rFonts w:asciiTheme="minorHAnsi" w:hAnsiTheme="minorHAnsi" w:cstheme="majorBidi"/>
        </w:rPr>
        <w:t xml:space="preserve">. At the age of </w:t>
      </w:r>
      <w:proofErr w:type="gramStart"/>
      <w:r w:rsidR="00BB5DD9" w:rsidRPr="00A47274">
        <w:rPr>
          <w:rFonts w:asciiTheme="minorHAnsi" w:hAnsiTheme="minorHAnsi" w:cstheme="majorBidi"/>
        </w:rPr>
        <w:t>thirty four</w:t>
      </w:r>
      <w:proofErr w:type="gramEnd"/>
      <w:r w:rsidR="00BB5DD9" w:rsidRPr="00A47274">
        <w:rPr>
          <w:rFonts w:asciiTheme="minorHAnsi" w:hAnsiTheme="minorHAnsi" w:cstheme="majorBidi"/>
        </w:rPr>
        <w:t xml:space="preserve"> </w:t>
      </w:r>
      <w:r w:rsidR="008B5C21" w:rsidRPr="00A47274">
        <w:rPr>
          <w:rFonts w:asciiTheme="minorHAnsi" w:hAnsiTheme="minorHAnsi" w:cstheme="majorBidi"/>
        </w:rPr>
        <w:t>Gnessin</w:t>
      </w:r>
      <w:r w:rsidR="00BB5DD9" w:rsidRPr="00A47274">
        <w:rPr>
          <w:rFonts w:asciiTheme="minorHAnsi" w:hAnsiTheme="minorHAnsi" w:cstheme="majorBidi"/>
        </w:rPr>
        <w:t xml:space="preserve"> </w:t>
      </w:r>
      <w:r w:rsidR="000C7556" w:rsidRPr="00A47274">
        <w:rPr>
          <w:rFonts w:asciiTheme="minorHAnsi" w:hAnsiTheme="minorHAnsi" w:cstheme="majorBidi"/>
        </w:rPr>
        <w:t>died of a heart attack in Warsaw.</w:t>
      </w:r>
      <w:r w:rsidR="00633A8A" w:rsidRPr="00A47274">
        <w:rPr>
          <w:rFonts w:asciiTheme="minorHAnsi" w:hAnsiTheme="minorHAnsi" w:cstheme="majorBidi"/>
        </w:rPr>
        <w:t xml:space="preserve"> </w:t>
      </w:r>
    </w:p>
    <w:p w14:paraId="61DBD563" w14:textId="77777777" w:rsidR="00A47274" w:rsidRDefault="00A47274" w:rsidP="00A14D48">
      <w:pPr>
        <w:pStyle w:val="NormalWeb"/>
        <w:shd w:val="clear" w:color="auto" w:fill="FFFFFF"/>
        <w:ind w:left="720"/>
        <w:jc w:val="both"/>
        <w:rPr>
          <w:rFonts w:asciiTheme="minorHAnsi" w:hAnsiTheme="minorHAnsi" w:cstheme="majorBidi"/>
        </w:rPr>
      </w:pPr>
      <w:r w:rsidRPr="0015061D">
        <w:rPr>
          <w:rFonts w:asciiTheme="minorHAnsi" w:hAnsiTheme="minorHAnsi" w:cstheme="majorBidi"/>
          <w:noProof/>
          <w:lang w:bidi="ar-SA"/>
        </w:rPr>
        <w:drawing>
          <wp:inline distT="0" distB="0" distL="0" distR="0" wp14:anchorId="29AF0695" wp14:editId="3A9C389A">
            <wp:extent cx="2009901" cy="2650278"/>
            <wp:effectExtent l="0" t="0" r="0" b="0"/>
            <wp:docPr id="2" name="Picture 2" descr="Macintosh HD:Users:netastahl:Desktop:gnes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netastahl:Desktop:gnessin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901" cy="2650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616F3" w14:textId="77777777" w:rsidR="00A47274" w:rsidRPr="00A47274" w:rsidRDefault="00A47274" w:rsidP="00A14D48">
      <w:pPr>
        <w:pStyle w:val="NormalWeb"/>
        <w:shd w:val="clear" w:color="auto" w:fill="FFFFFF"/>
        <w:ind w:left="720"/>
        <w:jc w:val="both"/>
        <w:rPr>
          <w:rFonts w:asciiTheme="minorHAnsi" w:hAnsiTheme="minorHAnsi" w:cs="Arial"/>
          <w:color w:val="222222"/>
          <w:lang w:val="en"/>
        </w:rPr>
      </w:pPr>
      <w:r>
        <w:rPr>
          <w:rFonts w:asciiTheme="minorHAnsi" w:hAnsiTheme="minorHAnsi" w:cstheme="majorBidi"/>
        </w:rPr>
        <w:t>---------------------------------------------------------------------------------------------------------------------</w:t>
      </w:r>
    </w:p>
    <w:p w14:paraId="1DFB35E8" w14:textId="12979BA5" w:rsidR="009A6286" w:rsidRPr="00A47274" w:rsidRDefault="00CA1A74" w:rsidP="000D47F6">
      <w:pPr>
        <w:pStyle w:val="NormalWeb"/>
        <w:shd w:val="clear" w:color="auto" w:fill="FFFFFF"/>
        <w:ind w:left="720"/>
        <w:jc w:val="both"/>
        <w:rPr>
          <w:rFonts w:asciiTheme="minorHAnsi" w:hAnsiTheme="minorHAnsi" w:cstheme="majorBidi"/>
          <w:lang w:val="en"/>
        </w:rPr>
      </w:pPr>
      <w:r w:rsidRPr="00A47274">
        <w:rPr>
          <w:rFonts w:asciiTheme="minorHAnsi" w:hAnsiTheme="minorHAnsi" w:cstheme="majorBidi"/>
          <w:lang w:val="en"/>
        </w:rPr>
        <w:t>Gnessin left behind a small but remarkable body of work</w:t>
      </w:r>
      <w:r w:rsidR="001159E8" w:rsidRPr="00A47274">
        <w:rPr>
          <w:rFonts w:asciiTheme="minorHAnsi" w:hAnsiTheme="minorHAnsi" w:cstheme="majorBidi"/>
          <w:lang w:val="en"/>
        </w:rPr>
        <w:t xml:space="preserve">. </w:t>
      </w:r>
      <w:r w:rsidRPr="00A47274">
        <w:rPr>
          <w:rFonts w:asciiTheme="minorHAnsi" w:hAnsiTheme="minorHAnsi" w:cstheme="majorBidi"/>
          <w:lang w:val="en"/>
        </w:rPr>
        <w:t xml:space="preserve">His </w:t>
      </w:r>
      <w:r w:rsidR="00B7586D" w:rsidRPr="00A47274">
        <w:rPr>
          <w:rFonts w:asciiTheme="minorHAnsi" w:hAnsiTheme="minorHAnsi" w:cstheme="majorBidi"/>
          <w:lang w:val="en"/>
        </w:rPr>
        <w:t>most central</w:t>
      </w:r>
      <w:r w:rsidR="008B5C21" w:rsidRPr="00A47274">
        <w:rPr>
          <w:rFonts w:asciiTheme="minorHAnsi" w:hAnsiTheme="minorHAnsi" w:cstheme="majorBidi"/>
          <w:lang w:val="en"/>
        </w:rPr>
        <w:t xml:space="preserve"> </w:t>
      </w:r>
      <w:r w:rsidR="00B7586D" w:rsidRPr="00A47274">
        <w:rPr>
          <w:rFonts w:asciiTheme="minorHAnsi" w:hAnsiTheme="minorHAnsi" w:cstheme="majorBidi"/>
          <w:lang w:val="en"/>
        </w:rPr>
        <w:t xml:space="preserve">works include </w:t>
      </w:r>
      <w:r w:rsidR="00431099" w:rsidRPr="00A47274">
        <w:rPr>
          <w:rFonts w:asciiTheme="minorHAnsi" w:hAnsiTheme="minorHAnsi" w:cstheme="majorBidi"/>
          <w:lang w:val="en"/>
        </w:rPr>
        <w:t>four novellas</w:t>
      </w:r>
      <w:r w:rsidR="008B51BA" w:rsidRPr="00A47274">
        <w:rPr>
          <w:rFonts w:asciiTheme="minorHAnsi" w:hAnsiTheme="minorHAnsi" w:cstheme="majorBidi"/>
          <w:lang w:val="en"/>
        </w:rPr>
        <w:t xml:space="preserve">, entitled </w:t>
      </w:r>
      <w:r w:rsidR="008B5C21" w:rsidRPr="00A47274">
        <w:rPr>
          <w:rFonts w:asciiTheme="minorHAnsi" w:hAnsiTheme="minorHAnsi" w:cstheme="majorBidi"/>
          <w:lang w:val="en"/>
        </w:rPr>
        <w:t>“</w:t>
      </w:r>
      <w:r w:rsidR="00A47274" w:rsidRPr="00A47274">
        <w:rPr>
          <w:rFonts w:asciiTheme="minorHAnsi" w:hAnsiTheme="minorHAnsi" w:cstheme="majorBidi"/>
          <w:i/>
          <w:iCs/>
          <w:lang w:val="en"/>
        </w:rPr>
        <w:t>Ha</w:t>
      </w:r>
      <w:r w:rsidR="00A47274" w:rsidRPr="00A47274">
        <w:rPr>
          <w:rFonts w:asciiTheme="minorHAnsi" w:hAnsiTheme="minorHAnsi"/>
          <w:i/>
          <w:iCs/>
        </w:rPr>
        <w:t>t</w:t>
      </w:r>
      <w:r w:rsidR="00A47274" w:rsidRPr="00A47274">
        <w:rPr>
          <w:rFonts w:asciiTheme="minorHAnsi" w:hAnsiTheme="minorHAnsi" w:cstheme="majorBidi"/>
          <w:i/>
          <w:iCs/>
          <w:lang w:val="en"/>
        </w:rPr>
        <w:t>sidah</w:t>
      </w:r>
      <w:r w:rsidR="008B5C21" w:rsidRPr="00A47274">
        <w:rPr>
          <w:rFonts w:asciiTheme="minorHAnsi" w:hAnsiTheme="minorHAnsi" w:cstheme="majorBidi"/>
          <w:lang w:val="en"/>
        </w:rPr>
        <w:t>” (</w:t>
      </w:r>
      <w:r w:rsidR="00FF4E45" w:rsidRPr="00A47274">
        <w:rPr>
          <w:rFonts w:asciiTheme="minorHAnsi" w:hAnsiTheme="minorHAnsi" w:cstheme="majorBidi"/>
          <w:lang w:val="en"/>
        </w:rPr>
        <w:t>Sideways</w:t>
      </w:r>
      <w:r w:rsidR="00EA2CC7" w:rsidRPr="00A47274">
        <w:rPr>
          <w:rFonts w:asciiTheme="minorHAnsi" w:hAnsiTheme="minorHAnsi" w:cstheme="majorBidi"/>
        </w:rPr>
        <w:t>, 1905</w:t>
      </w:r>
      <w:r w:rsidR="008B5C21" w:rsidRPr="00A47274">
        <w:rPr>
          <w:rFonts w:asciiTheme="minorHAnsi" w:hAnsiTheme="minorHAnsi" w:cstheme="majorBidi"/>
          <w:lang w:val="en"/>
        </w:rPr>
        <w:t>), “</w:t>
      </w:r>
      <w:r w:rsidR="008B5C21" w:rsidRPr="00A47274">
        <w:rPr>
          <w:rFonts w:asciiTheme="minorHAnsi" w:hAnsiTheme="minorHAnsi" w:cstheme="majorBidi"/>
          <w:i/>
          <w:iCs/>
          <w:lang w:val="en"/>
        </w:rPr>
        <w:t>Benotayim</w:t>
      </w:r>
      <w:r w:rsidR="008B5C21" w:rsidRPr="00A47274">
        <w:rPr>
          <w:rFonts w:asciiTheme="minorHAnsi" w:hAnsiTheme="minorHAnsi" w:cstheme="majorBidi"/>
          <w:lang w:val="en"/>
        </w:rPr>
        <w:t xml:space="preserve">” </w:t>
      </w:r>
      <w:r w:rsidR="00395EDB" w:rsidRPr="00A47274">
        <w:rPr>
          <w:rFonts w:asciiTheme="minorHAnsi" w:hAnsiTheme="minorHAnsi" w:cstheme="majorBidi"/>
          <w:lang w:val="en"/>
        </w:rPr>
        <w:t>(Meantime</w:t>
      </w:r>
      <w:r w:rsidR="00EA2CC7" w:rsidRPr="00A47274">
        <w:rPr>
          <w:rFonts w:asciiTheme="minorHAnsi" w:hAnsiTheme="minorHAnsi" w:cstheme="majorBidi"/>
          <w:lang w:val="en"/>
        </w:rPr>
        <w:t>, 1906</w:t>
      </w:r>
      <w:r w:rsidR="00395EDB" w:rsidRPr="00A47274">
        <w:rPr>
          <w:rFonts w:asciiTheme="minorHAnsi" w:hAnsiTheme="minorHAnsi" w:cstheme="majorBidi"/>
          <w:lang w:val="en"/>
        </w:rPr>
        <w:t xml:space="preserve">) </w:t>
      </w:r>
      <w:r w:rsidR="008B5C21" w:rsidRPr="00A47274">
        <w:rPr>
          <w:rFonts w:asciiTheme="minorHAnsi" w:hAnsiTheme="minorHAnsi" w:cstheme="majorBidi"/>
          <w:lang w:val="en"/>
        </w:rPr>
        <w:t>“</w:t>
      </w:r>
      <w:r w:rsidR="00A47274" w:rsidRPr="00A47274">
        <w:rPr>
          <w:rFonts w:asciiTheme="minorHAnsi" w:hAnsiTheme="minorHAnsi" w:cstheme="majorBidi"/>
          <w:i/>
          <w:iCs/>
          <w:lang w:val="en"/>
        </w:rPr>
        <w:t>Be</w:t>
      </w:r>
      <w:r w:rsidR="00A47274">
        <w:rPr>
          <w:rFonts w:asciiTheme="minorHAnsi" w:hAnsiTheme="minorHAnsi" w:cstheme="majorBidi"/>
          <w:i/>
          <w:iCs/>
          <w:lang w:val="en"/>
        </w:rPr>
        <w:t>-t</w:t>
      </w:r>
      <w:r w:rsidR="00A47274" w:rsidRPr="00A47274">
        <w:rPr>
          <w:rFonts w:asciiTheme="minorHAnsi" w:hAnsiTheme="minorHAnsi" w:cstheme="majorBidi"/>
          <w:i/>
          <w:iCs/>
          <w:lang w:val="en"/>
        </w:rPr>
        <w:t>erem</w:t>
      </w:r>
      <w:r w:rsidR="008B5C21" w:rsidRPr="00A47274">
        <w:rPr>
          <w:rFonts w:asciiTheme="minorHAnsi" w:hAnsiTheme="minorHAnsi" w:cstheme="majorBidi"/>
          <w:lang w:val="en"/>
        </w:rPr>
        <w:t>” (Before</w:t>
      </w:r>
      <w:r w:rsidR="00EA2CC7" w:rsidRPr="00A47274">
        <w:rPr>
          <w:rFonts w:asciiTheme="minorHAnsi" w:hAnsiTheme="minorHAnsi" w:cstheme="majorBidi"/>
          <w:lang w:val="en"/>
        </w:rPr>
        <w:t>, 1909</w:t>
      </w:r>
      <w:r w:rsidR="008B5C21" w:rsidRPr="00A47274">
        <w:rPr>
          <w:rFonts w:asciiTheme="minorHAnsi" w:hAnsiTheme="minorHAnsi" w:cstheme="majorBidi"/>
          <w:lang w:val="en"/>
        </w:rPr>
        <w:t>), and “</w:t>
      </w:r>
      <w:r w:rsidR="008B5C21" w:rsidRPr="00A47274">
        <w:rPr>
          <w:rFonts w:asciiTheme="minorHAnsi" w:hAnsiTheme="minorHAnsi" w:cstheme="majorBidi"/>
          <w:i/>
          <w:iCs/>
          <w:lang w:val="en"/>
        </w:rPr>
        <w:t>Etsel</w:t>
      </w:r>
      <w:r w:rsidR="008B5C21" w:rsidRPr="00A47274">
        <w:rPr>
          <w:rFonts w:asciiTheme="minorHAnsi" w:hAnsiTheme="minorHAnsi" w:cstheme="majorBidi"/>
          <w:lang w:val="en"/>
        </w:rPr>
        <w:t>” (At</w:t>
      </w:r>
      <w:r w:rsidR="00EA2CC7" w:rsidRPr="00A47274">
        <w:rPr>
          <w:rFonts w:asciiTheme="minorHAnsi" w:hAnsiTheme="minorHAnsi" w:cstheme="majorBidi"/>
          <w:lang w:val="en"/>
        </w:rPr>
        <w:t>, 1913</w:t>
      </w:r>
      <w:r w:rsidR="008B5C21" w:rsidRPr="00A47274">
        <w:rPr>
          <w:rFonts w:asciiTheme="minorHAnsi" w:hAnsiTheme="minorHAnsi" w:cstheme="majorBidi"/>
          <w:lang w:val="en"/>
        </w:rPr>
        <w:t>)</w:t>
      </w:r>
      <w:r w:rsidR="00701C2E" w:rsidRPr="00A47274">
        <w:rPr>
          <w:rFonts w:asciiTheme="minorHAnsi" w:hAnsiTheme="minorHAnsi" w:cstheme="majorBidi"/>
          <w:lang w:val="en"/>
        </w:rPr>
        <w:t xml:space="preserve">, all </w:t>
      </w:r>
      <w:r w:rsidR="008B51BA" w:rsidRPr="00A47274">
        <w:rPr>
          <w:rFonts w:asciiTheme="minorHAnsi" w:hAnsiTheme="minorHAnsi" w:cstheme="majorBidi"/>
          <w:lang w:val="en"/>
        </w:rPr>
        <w:t>share similar themes, protagonists</w:t>
      </w:r>
      <w:r w:rsidR="000A5AB8" w:rsidRPr="00A47274">
        <w:rPr>
          <w:rFonts w:asciiTheme="minorHAnsi" w:hAnsiTheme="minorHAnsi" w:cstheme="majorBidi"/>
          <w:lang w:val="en"/>
        </w:rPr>
        <w:t xml:space="preserve"> and style</w:t>
      </w:r>
      <w:r w:rsidR="008B51BA" w:rsidRPr="00A47274">
        <w:rPr>
          <w:rFonts w:asciiTheme="minorHAnsi" w:hAnsiTheme="minorHAnsi" w:cstheme="majorBidi"/>
          <w:lang w:val="en"/>
        </w:rPr>
        <w:t xml:space="preserve">. </w:t>
      </w:r>
      <w:r w:rsidR="000A5AB8" w:rsidRPr="00A47274">
        <w:rPr>
          <w:rFonts w:asciiTheme="minorHAnsi" w:hAnsiTheme="minorHAnsi" w:cstheme="majorBidi"/>
          <w:lang w:val="en"/>
        </w:rPr>
        <w:t>T</w:t>
      </w:r>
      <w:r w:rsidR="008B51BA" w:rsidRPr="00A47274">
        <w:rPr>
          <w:rFonts w:asciiTheme="minorHAnsi" w:hAnsiTheme="minorHAnsi" w:cstheme="majorBidi"/>
          <w:lang w:val="en"/>
        </w:rPr>
        <w:t>he</w:t>
      </w:r>
      <w:r w:rsidR="00701C2E" w:rsidRPr="00A47274">
        <w:rPr>
          <w:rFonts w:asciiTheme="minorHAnsi" w:hAnsiTheme="minorHAnsi" w:cstheme="majorBidi"/>
          <w:lang w:val="en"/>
        </w:rPr>
        <w:t xml:space="preserve"> </w:t>
      </w:r>
      <w:r w:rsidR="008B51BA" w:rsidRPr="00A47274">
        <w:rPr>
          <w:rFonts w:asciiTheme="minorHAnsi" w:hAnsiTheme="minorHAnsi" w:cstheme="majorBidi"/>
          <w:lang w:val="en"/>
        </w:rPr>
        <w:t>main theme</w:t>
      </w:r>
      <w:r w:rsidR="00701C2E" w:rsidRPr="00A47274">
        <w:rPr>
          <w:rFonts w:asciiTheme="minorHAnsi" w:hAnsiTheme="minorHAnsi" w:cstheme="majorBidi"/>
          <w:lang w:val="en"/>
        </w:rPr>
        <w:t xml:space="preserve"> </w:t>
      </w:r>
      <w:r w:rsidR="00E41E02" w:rsidRPr="00A47274">
        <w:rPr>
          <w:rFonts w:asciiTheme="minorHAnsi" w:hAnsiTheme="minorHAnsi" w:cstheme="majorBidi"/>
          <w:lang w:val="en"/>
        </w:rPr>
        <w:t xml:space="preserve">in </w:t>
      </w:r>
      <w:r w:rsidR="00701C2E" w:rsidRPr="00A47274">
        <w:rPr>
          <w:rFonts w:asciiTheme="minorHAnsi" w:hAnsiTheme="minorHAnsi" w:cstheme="majorBidi"/>
          <w:lang w:val="en"/>
        </w:rPr>
        <w:t xml:space="preserve">these </w:t>
      </w:r>
      <w:r w:rsidR="00A47274">
        <w:rPr>
          <w:rFonts w:asciiTheme="minorHAnsi" w:hAnsiTheme="minorHAnsi" w:cstheme="majorBidi"/>
          <w:lang w:val="en"/>
        </w:rPr>
        <w:t>novellas</w:t>
      </w:r>
      <w:r w:rsidR="008B51BA" w:rsidRPr="00A47274">
        <w:rPr>
          <w:rFonts w:asciiTheme="minorHAnsi" w:hAnsiTheme="minorHAnsi" w:cstheme="majorBidi"/>
          <w:lang w:val="en"/>
        </w:rPr>
        <w:t xml:space="preserve">, as </w:t>
      </w:r>
      <w:r w:rsidR="00FF4E45" w:rsidRPr="00A47274">
        <w:rPr>
          <w:rFonts w:asciiTheme="minorHAnsi" w:hAnsiTheme="minorHAnsi" w:cstheme="majorBidi"/>
          <w:lang w:val="en"/>
        </w:rPr>
        <w:t>indicate</w:t>
      </w:r>
      <w:r w:rsidR="008B51BA" w:rsidRPr="00A47274">
        <w:rPr>
          <w:rFonts w:asciiTheme="minorHAnsi" w:hAnsiTheme="minorHAnsi" w:cstheme="majorBidi"/>
          <w:lang w:val="en"/>
        </w:rPr>
        <w:t>d</w:t>
      </w:r>
      <w:r w:rsidR="00FF4E45" w:rsidRPr="00A47274">
        <w:rPr>
          <w:rFonts w:asciiTheme="minorHAnsi" w:hAnsiTheme="minorHAnsi" w:cstheme="majorBidi"/>
          <w:lang w:val="en"/>
        </w:rPr>
        <w:t xml:space="preserve"> </w:t>
      </w:r>
      <w:r w:rsidR="00701C2E" w:rsidRPr="00A47274">
        <w:rPr>
          <w:rFonts w:asciiTheme="minorHAnsi" w:hAnsiTheme="minorHAnsi" w:cstheme="majorBidi"/>
          <w:lang w:val="en"/>
        </w:rPr>
        <w:t xml:space="preserve">also </w:t>
      </w:r>
      <w:r w:rsidR="008B51BA" w:rsidRPr="00A47274">
        <w:rPr>
          <w:rFonts w:asciiTheme="minorHAnsi" w:hAnsiTheme="minorHAnsi" w:cstheme="majorBidi"/>
          <w:lang w:val="en"/>
        </w:rPr>
        <w:t>in the</w:t>
      </w:r>
      <w:r w:rsidR="000A5AB8" w:rsidRPr="00A47274">
        <w:rPr>
          <w:rFonts w:asciiTheme="minorHAnsi" w:hAnsiTheme="minorHAnsi" w:cstheme="majorBidi"/>
          <w:lang w:val="en"/>
        </w:rPr>
        <w:t>ir</w:t>
      </w:r>
      <w:r w:rsidR="008B51BA" w:rsidRPr="00A47274">
        <w:rPr>
          <w:rFonts w:asciiTheme="minorHAnsi" w:hAnsiTheme="minorHAnsi" w:cstheme="majorBidi"/>
          <w:lang w:val="en"/>
        </w:rPr>
        <w:t xml:space="preserve"> titles, is </w:t>
      </w:r>
      <w:r w:rsidR="00E41E02" w:rsidRPr="00A47274">
        <w:rPr>
          <w:rFonts w:asciiTheme="minorHAnsi" w:hAnsiTheme="minorHAnsi" w:cstheme="majorBidi"/>
          <w:lang w:val="en"/>
        </w:rPr>
        <w:t>uprootedness</w:t>
      </w:r>
      <w:r w:rsidR="001159E8" w:rsidRPr="00A47274">
        <w:rPr>
          <w:rFonts w:asciiTheme="minorHAnsi" w:hAnsiTheme="minorHAnsi" w:cstheme="majorBidi"/>
          <w:lang w:val="en"/>
        </w:rPr>
        <w:t xml:space="preserve">. </w:t>
      </w:r>
      <w:r w:rsidR="000A5AB8" w:rsidRPr="00A47274">
        <w:rPr>
          <w:rFonts w:asciiTheme="minorHAnsi" w:hAnsiTheme="minorHAnsi" w:cstheme="majorBidi"/>
          <w:lang w:val="en"/>
        </w:rPr>
        <w:t>At the</w:t>
      </w:r>
      <w:r w:rsidR="00701C2E" w:rsidRPr="00A47274">
        <w:rPr>
          <w:rFonts w:asciiTheme="minorHAnsi" w:hAnsiTheme="minorHAnsi" w:cstheme="majorBidi"/>
          <w:lang w:val="en"/>
        </w:rPr>
        <w:t>ir</w:t>
      </w:r>
      <w:r w:rsidR="000A5AB8" w:rsidRPr="00A47274">
        <w:rPr>
          <w:rFonts w:asciiTheme="minorHAnsi" w:hAnsiTheme="minorHAnsi" w:cstheme="majorBidi"/>
          <w:lang w:val="en"/>
        </w:rPr>
        <w:t xml:space="preserve"> core stand young intellectual Jewish men, torn between the physical and the spiritual elements of the self, in a search of meaningful life. These protagonists closely resemble Gnessin himself, as well as the archetype of the young Eastern European Jew at </w:t>
      </w:r>
      <w:r w:rsidR="000A5AB8" w:rsidRPr="00A47274">
        <w:rPr>
          <w:rFonts w:asciiTheme="minorHAnsi" w:hAnsiTheme="minorHAnsi" w:cstheme="majorBidi"/>
          <w:i/>
          <w:iCs/>
          <w:lang w:val="en"/>
        </w:rPr>
        <w:t>Fin de siècle</w:t>
      </w:r>
      <w:r w:rsidR="00454C09" w:rsidRPr="00A47274">
        <w:rPr>
          <w:rFonts w:asciiTheme="minorHAnsi" w:hAnsiTheme="minorHAnsi" w:cstheme="majorBidi"/>
          <w:lang w:val="en"/>
        </w:rPr>
        <w:t xml:space="preserve">, </w:t>
      </w:r>
      <w:r w:rsidR="00701C2E" w:rsidRPr="00A47274">
        <w:rPr>
          <w:rFonts w:asciiTheme="minorHAnsi" w:hAnsiTheme="minorHAnsi" w:cstheme="majorBidi"/>
          <w:lang w:val="en"/>
        </w:rPr>
        <w:t xml:space="preserve">who is </w:t>
      </w:r>
      <w:r w:rsidR="009E23F6" w:rsidRPr="00A47274">
        <w:rPr>
          <w:rFonts w:asciiTheme="minorHAnsi" w:hAnsiTheme="minorHAnsi" w:cstheme="majorBidi"/>
          <w:lang w:val="en"/>
        </w:rPr>
        <w:t xml:space="preserve">conflicted between </w:t>
      </w:r>
      <w:r w:rsidR="007A2897" w:rsidRPr="00A47274">
        <w:rPr>
          <w:rFonts w:asciiTheme="minorHAnsi" w:hAnsiTheme="minorHAnsi" w:cstheme="majorBidi"/>
          <w:lang w:val="en"/>
        </w:rPr>
        <w:t xml:space="preserve">the </w:t>
      </w:r>
      <w:r w:rsidR="009E23F6" w:rsidRPr="00A47274">
        <w:rPr>
          <w:rFonts w:asciiTheme="minorHAnsi" w:hAnsiTheme="minorHAnsi" w:cstheme="majorBidi"/>
          <w:lang w:val="en"/>
        </w:rPr>
        <w:t>two worlds</w:t>
      </w:r>
      <w:r w:rsidR="007A2897" w:rsidRPr="00A47274">
        <w:rPr>
          <w:rFonts w:asciiTheme="minorHAnsi" w:hAnsiTheme="minorHAnsi" w:cstheme="majorBidi"/>
          <w:lang w:val="en"/>
        </w:rPr>
        <w:t xml:space="preserve"> of Jewish provincial communities and urban secular </w:t>
      </w:r>
      <w:r w:rsidR="00701C2E" w:rsidRPr="00A47274">
        <w:rPr>
          <w:rFonts w:asciiTheme="minorHAnsi" w:hAnsiTheme="minorHAnsi" w:cstheme="majorBidi"/>
          <w:lang w:val="en"/>
        </w:rPr>
        <w:t>society</w:t>
      </w:r>
      <w:r w:rsidR="00E41E02" w:rsidRPr="00A47274">
        <w:rPr>
          <w:rFonts w:asciiTheme="minorHAnsi" w:hAnsiTheme="minorHAnsi" w:cstheme="majorBidi"/>
          <w:lang w:val="en"/>
        </w:rPr>
        <w:t>,</w:t>
      </w:r>
      <w:r w:rsidR="009E23F6" w:rsidRPr="00A47274">
        <w:rPr>
          <w:rFonts w:asciiTheme="minorHAnsi" w:hAnsiTheme="minorHAnsi" w:cstheme="majorBidi"/>
          <w:lang w:val="en"/>
        </w:rPr>
        <w:t xml:space="preserve"> </w:t>
      </w:r>
      <w:r w:rsidR="00E41E02" w:rsidRPr="00A47274">
        <w:rPr>
          <w:rFonts w:asciiTheme="minorHAnsi" w:hAnsiTheme="minorHAnsi" w:cstheme="majorBidi"/>
          <w:lang w:val="en"/>
        </w:rPr>
        <w:t xml:space="preserve">yet </w:t>
      </w:r>
      <w:r w:rsidR="009E23F6" w:rsidRPr="00A47274">
        <w:rPr>
          <w:rFonts w:asciiTheme="minorHAnsi" w:hAnsiTheme="minorHAnsi" w:cstheme="majorBidi"/>
          <w:lang w:val="en"/>
        </w:rPr>
        <w:t>belong</w:t>
      </w:r>
      <w:r w:rsidR="00701C2E" w:rsidRPr="00A47274">
        <w:rPr>
          <w:rFonts w:asciiTheme="minorHAnsi" w:hAnsiTheme="minorHAnsi" w:cstheme="majorBidi"/>
          <w:lang w:val="en"/>
        </w:rPr>
        <w:t>s in</w:t>
      </w:r>
      <w:r w:rsidR="009E23F6" w:rsidRPr="00A47274">
        <w:rPr>
          <w:rFonts w:asciiTheme="minorHAnsi" w:hAnsiTheme="minorHAnsi" w:cstheme="majorBidi"/>
          <w:lang w:val="en"/>
        </w:rPr>
        <w:t xml:space="preserve"> neither </w:t>
      </w:r>
      <w:r w:rsidR="007A2897" w:rsidRPr="00A47274">
        <w:rPr>
          <w:rFonts w:asciiTheme="minorHAnsi" w:hAnsiTheme="minorHAnsi" w:cstheme="majorBidi"/>
          <w:lang w:val="en"/>
        </w:rPr>
        <w:t xml:space="preserve">one. </w:t>
      </w:r>
      <w:r w:rsidR="003E6A52">
        <w:rPr>
          <w:rFonts w:asciiTheme="minorHAnsi" w:hAnsiTheme="minorHAnsi" w:cstheme="majorBidi"/>
          <w:lang w:val="en"/>
        </w:rPr>
        <w:t>Unlike</w:t>
      </w:r>
      <w:r w:rsidR="002B278F" w:rsidRPr="00A47274">
        <w:rPr>
          <w:rFonts w:asciiTheme="minorHAnsi" w:hAnsiTheme="minorHAnsi" w:cstheme="majorBidi"/>
          <w:lang w:val="en"/>
        </w:rPr>
        <w:t xml:space="preserve"> the </w:t>
      </w:r>
      <w:r w:rsidR="004B4935" w:rsidRPr="00A47274">
        <w:rPr>
          <w:rFonts w:asciiTheme="minorHAnsi" w:hAnsiTheme="minorHAnsi" w:cstheme="majorBidi"/>
          <w:lang w:val="en"/>
        </w:rPr>
        <w:t xml:space="preserve">delicate protagonists of his </w:t>
      </w:r>
      <w:r w:rsidR="002B278F" w:rsidRPr="00A47274">
        <w:rPr>
          <w:rFonts w:asciiTheme="minorHAnsi" w:hAnsiTheme="minorHAnsi" w:cstheme="majorBidi"/>
          <w:lang w:val="en"/>
        </w:rPr>
        <w:t xml:space="preserve">novellas, </w:t>
      </w:r>
      <w:r w:rsidR="004B4935" w:rsidRPr="00A47274">
        <w:rPr>
          <w:rFonts w:asciiTheme="minorHAnsi" w:hAnsiTheme="minorHAnsi" w:cstheme="majorBidi"/>
          <w:lang w:val="en"/>
        </w:rPr>
        <w:t>i</w:t>
      </w:r>
      <w:r w:rsidR="00EE4F20" w:rsidRPr="00A47274">
        <w:rPr>
          <w:rFonts w:asciiTheme="minorHAnsi" w:hAnsiTheme="minorHAnsi" w:cstheme="majorBidi"/>
          <w:lang w:val="en"/>
        </w:rPr>
        <w:t xml:space="preserve">n his two </w:t>
      </w:r>
      <w:r w:rsidR="004B4935" w:rsidRPr="00A47274">
        <w:rPr>
          <w:rFonts w:asciiTheme="minorHAnsi" w:hAnsiTheme="minorHAnsi" w:cstheme="majorBidi"/>
          <w:lang w:val="en"/>
        </w:rPr>
        <w:t xml:space="preserve">prominent short stories, </w:t>
      </w:r>
      <w:r w:rsidR="00EE4F20" w:rsidRPr="00A47274">
        <w:rPr>
          <w:rFonts w:asciiTheme="minorHAnsi" w:hAnsiTheme="minorHAnsi" w:cstheme="majorBidi"/>
          <w:lang w:val="en"/>
        </w:rPr>
        <w:t>“</w:t>
      </w:r>
      <w:r w:rsidR="003E6A52" w:rsidRPr="00A47274">
        <w:rPr>
          <w:rFonts w:asciiTheme="minorHAnsi" w:hAnsiTheme="minorHAnsi" w:cstheme="majorBidi"/>
          <w:i/>
          <w:iCs/>
          <w:lang w:val="en"/>
        </w:rPr>
        <w:t>Ba</w:t>
      </w:r>
      <w:r w:rsidR="003E6A52">
        <w:rPr>
          <w:rFonts w:asciiTheme="minorHAnsi" w:hAnsiTheme="minorHAnsi" w:cstheme="majorBidi"/>
          <w:i/>
          <w:iCs/>
          <w:lang w:val="en"/>
        </w:rPr>
        <w:t>-g</w:t>
      </w:r>
      <w:r w:rsidR="003E6A52" w:rsidRPr="00A47274">
        <w:rPr>
          <w:rFonts w:asciiTheme="minorHAnsi" w:hAnsiTheme="minorHAnsi" w:cstheme="majorBidi"/>
          <w:i/>
          <w:iCs/>
          <w:lang w:val="en"/>
        </w:rPr>
        <w:t>anim</w:t>
      </w:r>
      <w:r w:rsidR="00EE4F20" w:rsidRPr="00A47274">
        <w:rPr>
          <w:rFonts w:asciiTheme="minorHAnsi" w:hAnsiTheme="minorHAnsi" w:cstheme="majorBidi"/>
          <w:lang w:val="en"/>
        </w:rPr>
        <w:t>” (In the Gardens</w:t>
      </w:r>
      <w:r w:rsidR="004B4935" w:rsidRPr="00A47274">
        <w:rPr>
          <w:rFonts w:asciiTheme="minorHAnsi" w:hAnsiTheme="minorHAnsi" w:cstheme="majorBidi"/>
          <w:lang w:val="en"/>
        </w:rPr>
        <w:t>, 1910</w:t>
      </w:r>
      <w:r w:rsidR="00EE4F20" w:rsidRPr="00A47274">
        <w:rPr>
          <w:rFonts w:asciiTheme="minorHAnsi" w:hAnsiTheme="minorHAnsi" w:cstheme="majorBidi"/>
          <w:lang w:val="en"/>
        </w:rPr>
        <w:t>) and “</w:t>
      </w:r>
      <w:r w:rsidR="00EE4F20" w:rsidRPr="00A47274">
        <w:rPr>
          <w:rFonts w:asciiTheme="minorHAnsi" w:hAnsiTheme="minorHAnsi" w:cstheme="majorBidi"/>
          <w:i/>
          <w:iCs/>
          <w:lang w:val="en"/>
        </w:rPr>
        <w:t>Ketatah</w:t>
      </w:r>
      <w:r w:rsidR="00EE4F20" w:rsidRPr="00A47274">
        <w:rPr>
          <w:rFonts w:asciiTheme="minorHAnsi" w:hAnsiTheme="minorHAnsi" w:cstheme="majorBidi"/>
          <w:lang w:val="en"/>
        </w:rPr>
        <w:t>” (A Quarrel</w:t>
      </w:r>
      <w:r w:rsidR="004B4935" w:rsidRPr="00A47274">
        <w:rPr>
          <w:rFonts w:asciiTheme="minorHAnsi" w:hAnsiTheme="minorHAnsi" w:cstheme="majorBidi"/>
          <w:lang w:val="en"/>
        </w:rPr>
        <w:t xml:space="preserve">, </w:t>
      </w:r>
      <w:r w:rsidR="000E2BD1" w:rsidRPr="00A47274">
        <w:rPr>
          <w:rFonts w:asciiTheme="minorHAnsi" w:hAnsiTheme="minorHAnsi" w:cstheme="majorBidi"/>
          <w:lang w:val="en"/>
        </w:rPr>
        <w:t>1913</w:t>
      </w:r>
      <w:r w:rsidR="00EE4F20" w:rsidRPr="00A47274">
        <w:rPr>
          <w:rFonts w:asciiTheme="minorHAnsi" w:hAnsiTheme="minorHAnsi" w:cstheme="majorBidi"/>
          <w:lang w:val="en"/>
        </w:rPr>
        <w:t xml:space="preserve">), Gnessin </w:t>
      </w:r>
      <w:r w:rsidR="00F15E4E" w:rsidRPr="00A47274">
        <w:rPr>
          <w:rFonts w:asciiTheme="minorHAnsi" w:hAnsiTheme="minorHAnsi" w:cstheme="majorBidi"/>
          <w:lang w:val="en"/>
        </w:rPr>
        <w:t>portray</w:t>
      </w:r>
      <w:r w:rsidR="003E6A52">
        <w:rPr>
          <w:rFonts w:asciiTheme="minorHAnsi" w:hAnsiTheme="minorHAnsi" w:cstheme="majorBidi"/>
          <w:lang w:val="en"/>
        </w:rPr>
        <w:t>s</w:t>
      </w:r>
      <w:r w:rsidR="00F15E4E" w:rsidRPr="00A47274">
        <w:rPr>
          <w:rFonts w:asciiTheme="minorHAnsi" w:hAnsiTheme="minorHAnsi" w:cstheme="majorBidi"/>
          <w:lang w:val="en"/>
        </w:rPr>
        <w:t xml:space="preserve"> </w:t>
      </w:r>
      <w:r w:rsidR="00EE4F20" w:rsidRPr="00A47274">
        <w:rPr>
          <w:rFonts w:asciiTheme="minorHAnsi" w:hAnsiTheme="minorHAnsi" w:cstheme="majorBidi"/>
          <w:lang w:val="en"/>
        </w:rPr>
        <w:t xml:space="preserve">simple </w:t>
      </w:r>
      <w:r w:rsidR="00F15E4E" w:rsidRPr="00A47274">
        <w:rPr>
          <w:rFonts w:asciiTheme="minorHAnsi" w:hAnsiTheme="minorHAnsi" w:cstheme="majorBidi"/>
          <w:lang w:val="en"/>
        </w:rPr>
        <w:t xml:space="preserve">and crude </w:t>
      </w:r>
      <w:r w:rsidR="00EE4F20" w:rsidRPr="00A47274">
        <w:rPr>
          <w:rFonts w:asciiTheme="minorHAnsi" w:hAnsiTheme="minorHAnsi" w:cstheme="majorBidi"/>
          <w:lang w:val="en"/>
        </w:rPr>
        <w:lastRenderedPageBreak/>
        <w:t>people</w:t>
      </w:r>
      <w:r w:rsidR="00F15E4E" w:rsidRPr="00A47274">
        <w:rPr>
          <w:rFonts w:asciiTheme="minorHAnsi" w:hAnsiTheme="minorHAnsi" w:cstheme="majorBidi"/>
          <w:lang w:val="en"/>
        </w:rPr>
        <w:t xml:space="preserve">. </w:t>
      </w:r>
      <w:r w:rsidR="001159E8" w:rsidRPr="00A47274">
        <w:rPr>
          <w:rFonts w:asciiTheme="minorHAnsi" w:hAnsiTheme="minorHAnsi" w:cstheme="majorBidi"/>
        </w:rPr>
        <w:t>The d</w:t>
      </w:r>
      <w:r w:rsidR="00EE1514" w:rsidRPr="00A47274">
        <w:rPr>
          <w:rFonts w:asciiTheme="minorHAnsi" w:hAnsiTheme="minorHAnsi" w:cstheme="majorBidi"/>
        </w:rPr>
        <w:t xml:space="preserve">etachment from Jewish roots appears </w:t>
      </w:r>
      <w:r w:rsidR="00A72764" w:rsidRPr="00A47274">
        <w:rPr>
          <w:rFonts w:asciiTheme="minorHAnsi" w:hAnsiTheme="minorHAnsi" w:cstheme="majorBidi"/>
        </w:rPr>
        <w:t xml:space="preserve">in </w:t>
      </w:r>
      <w:r w:rsidR="000D47F6" w:rsidRPr="00A47274">
        <w:rPr>
          <w:rFonts w:asciiTheme="minorHAnsi" w:hAnsiTheme="minorHAnsi" w:cstheme="majorBidi"/>
        </w:rPr>
        <w:t xml:space="preserve">his </w:t>
      </w:r>
      <w:r w:rsidR="00A72764" w:rsidRPr="00A47274">
        <w:rPr>
          <w:rFonts w:asciiTheme="minorHAnsi" w:hAnsiTheme="minorHAnsi" w:cstheme="majorBidi"/>
        </w:rPr>
        <w:t xml:space="preserve">work also </w:t>
      </w:r>
      <w:r w:rsidR="00153E90" w:rsidRPr="00A47274">
        <w:rPr>
          <w:rFonts w:asciiTheme="minorHAnsi" w:hAnsiTheme="minorHAnsi" w:cstheme="majorBidi"/>
        </w:rPr>
        <w:t>stylistically</w:t>
      </w:r>
      <w:r w:rsidR="005F4DF6" w:rsidRPr="00A47274">
        <w:rPr>
          <w:rFonts w:asciiTheme="minorHAnsi" w:hAnsiTheme="minorHAnsi" w:cstheme="majorBidi"/>
        </w:rPr>
        <w:t xml:space="preserve">. </w:t>
      </w:r>
      <w:proofErr w:type="spellStart"/>
      <w:r w:rsidR="000D47F6" w:rsidRPr="00A47274">
        <w:rPr>
          <w:rFonts w:asciiTheme="minorHAnsi" w:hAnsiTheme="minorHAnsi" w:cstheme="majorBidi"/>
        </w:rPr>
        <w:t>Gnessin</w:t>
      </w:r>
      <w:proofErr w:type="spellEnd"/>
      <w:r w:rsidR="000D47F6" w:rsidRPr="00A47274">
        <w:rPr>
          <w:rFonts w:asciiTheme="minorHAnsi" w:hAnsiTheme="minorHAnsi" w:cstheme="majorBidi"/>
        </w:rPr>
        <w:t xml:space="preserve"> </w:t>
      </w:r>
      <w:r w:rsidR="009A6286" w:rsidRPr="00A47274">
        <w:rPr>
          <w:rFonts w:asciiTheme="minorHAnsi" w:hAnsiTheme="minorHAnsi" w:cstheme="majorBidi"/>
        </w:rPr>
        <w:t xml:space="preserve">was the first to introduce into Hebrew literature </w:t>
      </w:r>
      <w:r w:rsidR="000D47F6" w:rsidRPr="00A47274">
        <w:rPr>
          <w:rFonts w:asciiTheme="minorHAnsi" w:hAnsiTheme="minorHAnsi" w:cstheme="majorBidi"/>
        </w:rPr>
        <w:t xml:space="preserve">several </w:t>
      </w:r>
      <w:r w:rsidR="009A6286" w:rsidRPr="00A47274">
        <w:rPr>
          <w:rFonts w:asciiTheme="minorHAnsi" w:hAnsiTheme="minorHAnsi" w:cstheme="majorBidi"/>
        </w:rPr>
        <w:t xml:space="preserve">modernist European literary techniques, first and foremost stream-of-consciousness and interior monologues, as well as </w:t>
      </w:r>
      <w:r w:rsidR="000D47F6" w:rsidRPr="00A47274">
        <w:rPr>
          <w:rFonts w:asciiTheme="minorHAnsi" w:hAnsiTheme="minorHAnsi" w:cstheme="majorBidi"/>
        </w:rPr>
        <w:t xml:space="preserve">the </w:t>
      </w:r>
      <w:r w:rsidR="009A6286" w:rsidRPr="00A47274">
        <w:rPr>
          <w:rFonts w:asciiTheme="minorHAnsi" w:hAnsiTheme="minorHAnsi" w:cstheme="majorBidi"/>
        </w:rPr>
        <w:t>project</w:t>
      </w:r>
      <w:r w:rsidR="000D47F6" w:rsidRPr="00A47274">
        <w:rPr>
          <w:rFonts w:asciiTheme="minorHAnsi" w:hAnsiTheme="minorHAnsi" w:cstheme="majorBidi"/>
        </w:rPr>
        <w:t xml:space="preserve">ion of </w:t>
      </w:r>
      <w:r w:rsidR="009A6286" w:rsidRPr="00A47274">
        <w:rPr>
          <w:rFonts w:asciiTheme="minorHAnsi" w:hAnsiTheme="minorHAnsi" w:cstheme="majorBidi"/>
        </w:rPr>
        <w:t>the</w:t>
      </w:r>
      <w:r w:rsidR="009A6286" w:rsidRPr="00A47274">
        <w:rPr>
          <w:rFonts w:asciiTheme="minorHAnsi" w:hAnsiTheme="minorHAnsi" w:cstheme="majorBidi"/>
          <w:lang w:val="en"/>
        </w:rPr>
        <w:t xml:space="preserve"> </w:t>
      </w:r>
      <w:r w:rsidR="000D47F6" w:rsidRPr="00A47274">
        <w:rPr>
          <w:rFonts w:asciiTheme="minorHAnsi" w:hAnsiTheme="minorHAnsi" w:cstheme="majorBidi"/>
          <w:lang w:val="en"/>
        </w:rPr>
        <w:t xml:space="preserve">protagonists’ </w:t>
      </w:r>
      <w:r w:rsidR="009A6286" w:rsidRPr="00A47274">
        <w:rPr>
          <w:rFonts w:asciiTheme="minorHAnsi" w:hAnsiTheme="minorHAnsi" w:cstheme="majorBidi"/>
          <w:lang w:val="en"/>
        </w:rPr>
        <w:t>i</w:t>
      </w:r>
      <w:r w:rsidR="00CB163C" w:rsidRPr="00A47274">
        <w:rPr>
          <w:rFonts w:asciiTheme="minorHAnsi" w:hAnsiTheme="minorHAnsi" w:cstheme="majorBidi"/>
          <w:lang w:val="en"/>
        </w:rPr>
        <w:t>nner world onto impressionistic descriptions of nature and their surroundings</w:t>
      </w:r>
      <w:r w:rsidR="009A6286" w:rsidRPr="00A47274">
        <w:rPr>
          <w:rFonts w:asciiTheme="minorHAnsi" w:hAnsiTheme="minorHAnsi" w:cstheme="majorBidi"/>
          <w:lang w:val="en"/>
        </w:rPr>
        <w:t xml:space="preserve">. </w:t>
      </w:r>
      <w:r w:rsidR="000D47F6" w:rsidRPr="00A47274">
        <w:rPr>
          <w:rFonts w:asciiTheme="minorHAnsi" w:hAnsiTheme="minorHAnsi" w:cstheme="majorBidi"/>
          <w:lang w:val="en"/>
        </w:rPr>
        <w:t>His</w:t>
      </w:r>
      <w:r w:rsidR="009A6286" w:rsidRPr="00A47274">
        <w:rPr>
          <w:rFonts w:asciiTheme="minorHAnsi" w:hAnsiTheme="minorHAnsi" w:cstheme="majorBidi"/>
          <w:lang w:val="en"/>
        </w:rPr>
        <w:t xml:space="preserve"> </w:t>
      </w:r>
      <w:r w:rsidR="00EF4B10" w:rsidRPr="00A47274">
        <w:rPr>
          <w:rFonts w:asciiTheme="minorHAnsi" w:hAnsiTheme="minorHAnsi" w:cstheme="majorBidi"/>
          <w:lang w:val="en"/>
        </w:rPr>
        <w:t xml:space="preserve">writing </w:t>
      </w:r>
      <w:r w:rsidR="009A6286" w:rsidRPr="00A47274">
        <w:rPr>
          <w:rFonts w:asciiTheme="minorHAnsi" w:hAnsiTheme="minorHAnsi" w:cstheme="majorBidi"/>
          <w:lang w:val="en"/>
        </w:rPr>
        <w:t xml:space="preserve">influenced </w:t>
      </w:r>
      <w:r w:rsidR="00EF4B10" w:rsidRPr="00A47274">
        <w:rPr>
          <w:rFonts w:asciiTheme="minorHAnsi" w:hAnsiTheme="minorHAnsi" w:cstheme="majorBidi"/>
          <w:lang w:val="en"/>
        </w:rPr>
        <w:t xml:space="preserve">many </w:t>
      </w:r>
      <w:r w:rsidR="000D47F6" w:rsidRPr="00A47274">
        <w:rPr>
          <w:rFonts w:asciiTheme="minorHAnsi" w:hAnsiTheme="minorHAnsi" w:cstheme="majorBidi"/>
          <w:lang w:val="en"/>
        </w:rPr>
        <w:t xml:space="preserve">Modern </w:t>
      </w:r>
      <w:r w:rsidR="00EF4B10" w:rsidRPr="00A47274">
        <w:rPr>
          <w:rFonts w:asciiTheme="minorHAnsi" w:hAnsiTheme="minorHAnsi" w:cstheme="majorBidi"/>
          <w:lang w:val="en"/>
        </w:rPr>
        <w:t xml:space="preserve">Hebrew authors, including </w:t>
      </w:r>
      <w:r w:rsidR="003E6A52" w:rsidRPr="00A47274">
        <w:rPr>
          <w:rFonts w:asciiTheme="minorHAnsi" w:hAnsiTheme="minorHAnsi" w:cstheme="majorBidi"/>
          <w:lang w:val="en"/>
        </w:rPr>
        <w:t>D</w:t>
      </w:r>
      <w:r w:rsidR="003E6A52">
        <w:rPr>
          <w:rFonts w:asciiTheme="minorHAnsi" w:hAnsiTheme="minorHAnsi" w:cstheme="majorBidi"/>
          <w:lang w:val="en"/>
        </w:rPr>
        <w:t>avid</w:t>
      </w:r>
      <w:r w:rsidR="003E6A52" w:rsidRPr="00A47274">
        <w:rPr>
          <w:rFonts w:asciiTheme="minorHAnsi" w:hAnsiTheme="minorHAnsi" w:cstheme="majorBidi"/>
          <w:lang w:val="en"/>
        </w:rPr>
        <w:t xml:space="preserve"> V</w:t>
      </w:r>
      <w:r w:rsidR="003E6A52">
        <w:rPr>
          <w:rFonts w:asciiTheme="minorHAnsi" w:hAnsiTheme="minorHAnsi" w:cstheme="majorBidi"/>
          <w:lang w:val="en"/>
        </w:rPr>
        <w:t>ogel</w:t>
      </w:r>
      <w:r w:rsidR="009A6286" w:rsidRPr="00A47274">
        <w:rPr>
          <w:rFonts w:asciiTheme="minorHAnsi" w:hAnsiTheme="minorHAnsi" w:cstheme="majorBidi"/>
          <w:lang w:val="en"/>
        </w:rPr>
        <w:t>,</w:t>
      </w:r>
      <w:r w:rsidR="00EF4B10" w:rsidRPr="00A47274">
        <w:rPr>
          <w:rFonts w:asciiTheme="minorHAnsi" w:hAnsiTheme="minorHAnsi" w:cstheme="majorBidi"/>
          <w:lang w:val="en"/>
        </w:rPr>
        <w:t xml:space="preserve"> </w:t>
      </w:r>
      <w:r w:rsidR="003E6A52" w:rsidRPr="00A47274">
        <w:rPr>
          <w:rFonts w:asciiTheme="minorHAnsi" w:hAnsiTheme="minorHAnsi" w:cstheme="majorBidi"/>
          <w:lang w:val="en"/>
        </w:rPr>
        <w:t>L</w:t>
      </w:r>
      <w:r w:rsidR="003E6A52">
        <w:rPr>
          <w:rFonts w:asciiTheme="minorHAnsi" w:hAnsiTheme="minorHAnsi" w:cstheme="majorBidi"/>
          <w:lang w:val="en"/>
        </w:rPr>
        <w:t>eah</w:t>
      </w:r>
      <w:r w:rsidR="003E6A52" w:rsidRPr="00A47274">
        <w:rPr>
          <w:rFonts w:asciiTheme="minorHAnsi" w:hAnsiTheme="minorHAnsi" w:cstheme="majorBidi"/>
          <w:lang w:val="en"/>
        </w:rPr>
        <w:t xml:space="preserve"> G</w:t>
      </w:r>
      <w:r w:rsidR="003E6A52">
        <w:rPr>
          <w:rFonts w:asciiTheme="minorHAnsi" w:hAnsiTheme="minorHAnsi" w:cstheme="majorBidi"/>
          <w:lang w:val="en"/>
        </w:rPr>
        <w:t>oldberg</w:t>
      </w:r>
      <w:r w:rsidR="003E6A52" w:rsidRPr="00A47274">
        <w:rPr>
          <w:rFonts w:asciiTheme="minorHAnsi" w:hAnsiTheme="minorHAnsi" w:cstheme="majorBidi"/>
          <w:lang w:val="en"/>
        </w:rPr>
        <w:t xml:space="preserve"> </w:t>
      </w:r>
      <w:r w:rsidR="00EF4B10" w:rsidRPr="00A47274">
        <w:rPr>
          <w:rFonts w:asciiTheme="minorHAnsi" w:hAnsiTheme="minorHAnsi" w:cstheme="majorBidi"/>
          <w:lang w:val="en"/>
        </w:rPr>
        <w:t xml:space="preserve">and S. </w:t>
      </w:r>
      <w:r w:rsidR="003E6A52" w:rsidRPr="00A47274">
        <w:rPr>
          <w:rFonts w:asciiTheme="minorHAnsi" w:hAnsiTheme="minorHAnsi" w:cstheme="majorBidi"/>
          <w:lang w:val="en"/>
        </w:rPr>
        <w:t>Y</w:t>
      </w:r>
      <w:r w:rsidR="003E6A52">
        <w:rPr>
          <w:rFonts w:asciiTheme="minorHAnsi" w:hAnsiTheme="minorHAnsi" w:cstheme="majorBidi"/>
          <w:lang w:val="en"/>
        </w:rPr>
        <w:t>izhar</w:t>
      </w:r>
      <w:r w:rsidR="00EF4B10" w:rsidRPr="00A47274">
        <w:rPr>
          <w:rFonts w:asciiTheme="minorHAnsi" w:hAnsiTheme="minorHAnsi" w:cstheme="majorBidi"/>
          <w:lang w:val="en"/>
        </w:rPr>
        <w:t>.</w:t>
      </w:r>
      <w:r w:rsidR="009A6286" w:rsidRPr="00A47274">
        <w:rPr>
          <w:rFonts w:asciiTheme="minorHAnsi" w:hAnsiTheme="minorHAnsi" w:cstheme="majorBidi"/>
          <w:lang w:val="en"/>
        </w:rPr>
        <w:t xml:space="preserve"> </w:t>
      </w:r>
    </w:p>
    <w:p w14:paraId="494FBFA6" w14:textId="77777777" w:rsidR="00075E23" w:rsidRPr="00A47274" w:rsidRDefault="00345A3C" w:rsidP="00C230D0">
      <w:pPr>
        <w:spacing w:after="0" w:line="240" w:lineRule="auto"/>
        <w:ind w:left="720"/>
        <w:rPr>
          <w:rFonts w:cstheme="majorBidi"/>
          <w:b/>
          <w:bCs/>
          <w:sz w:val="24"/>
          <w:szCs w:val="24"/>
        </w:rPr>
      </w:pPr>
      <w:r w:rsidRPr="00A47274">
        <w:rPr>
          <w:rFonts w:cstheme="majorBidi"/>
          <w:b/>
          <w:bCs/>
          <w:sz w:val="24"/>
          <w:szCs w:val="24"/>
        </w:rPr>
        <w:t>List of works</w:t>
      </w:r>
    </w:p>
    <w:p w14:paraId="13783041" w14:textId="13230E28" w:rsidR="004171A2" w:rsidRPr="00A47274" w:rsidRDefault="00D25597" w:rsidP="00C230D0">
      <w:pPr>
        <w:spacing w:after="0" w:line="240" w:lineRule="auto"/>
        <w:ind w:left="720"/>
        <w:rPr>
          <w:rFonts w:cstheme="majorBidi"/>
          <w:sz w:val="24"/>
          <w:szCs w:val="24"/>
        </w:rPr>
      </w:pPr>
      <w:r w:rsidRPr="00A47274">
        <w:rPr>
          <w:rFonts w:cstheme="majorBidi"/>
          <w:sz w:val="24"/>
          <w:szCs w:val="24"/>
        </w:rPr>
        <w:t xml:space="preserve">Gnessin, Uri Nisan. </w:t>
      </w:r>
      <w:r w:rsidR="004171A2" w:rsidRPr="00A47274">
        <w:rPr>
          <w:rFonts w:cstheme="majorBidi"/>
          <w:i/>
          <w:iCs/>
          <w:sz w:val="24"/>
          <w:szCs w:val="24"/>
        </w:rPr>
        <w:t>The Complete Works of U.N. Gnessin</w:t>
      </w:r>
      <w:r w:rsidR="004171A2" w:rsidRPr="00A47274">
        <w:rPr>
          <w:rFonts w:cstheme="majorBidi"/>
          <w:sz w:val="24"/>
          <w:szCs w:val="24"/>
        </w:rPr>
        <w:t xml:space="preserve"> [3 volumes], (Tel Aviv: </w:t>
      </w:r>
      <w:proofErr w:type="spellStart"/>
      <w:r w:rsidR="004171A2" w:rsidRPr="00A47274">
        <w:rPr>
          <w:rFonts w:cstheme="majorBidi"/>
          <w:sz w:val="24"/>
          <w:szCs w:val="24"/>
        </w:rPr>
        <w:t>Sifriat</w:t>
      </w:r>
      <w:proofErr w:type="spellEnd"/>
      <w:r w:rsidR="004171A2" w:rsidRPr="00A47274">
        <w:rPr>
          <w:rFonts w:cstheme="majorBidi"/>
          <w:sz w:val="24"/>
          <w:szCs w:val="24"/>
        </w:rPr>
        <w:t xml:space="preserve"> </w:t>
      </w:r>
      <w:proofErr w:type="spellStart"/>
      <w:r w:rsidR="004171A2" w:rsidRPr="00A47274">
        <w:rPr>
          <w:rFonts w:cstheme="majorBidi"/>
          <w:sz w:val="24"/>
          <w:szCs w:val="24"/>
        </w:rPr>
        <w:t>Poalim</w:t>
      </w:r>
      <w:proofErr w:type="spellEnd"/>
      <w:r w:rsidR="004171A2" w:rsidRPr="00A47274">
        <w:rPr>
          <w:rFonts w:cstheme="majorBidi"/>
          <w:sz w:val="24"/>
          <w:szCs w:val="24"/>
        </w:rPr>
        <w:t>,</w:t>
      </w:r>
      <w:ins w:id="0" w:author="Naama Harel" w:date="2012-09-04T19:06:00Z">
        <w:r w:rsidR="006011E8">
          <w:rPr>
            <w:rFonts w:cstheme="majorBidi"/>
            <w:sz w:val="24"/>
            <w:szCs w:val="24"/>
          </w:rPr>
          <w:t xml:space="preserve"> </w:t>
        </w:r>
      </w:ins>
      <w:r w:rsidR="004171A2" w:rsidRPr="00A47274">
        <w:rPr>
          <w:rFonts w:cstheme="majorBidi"/>
          <w:sz w:val="24"/>
          <w:szCs w:val="24"/>
        </w:rPr>
        <w:t>1946). [in Hebrew]</w:t>
      </w:r>
    </w:p>
    <w:p w14:paraId="04DFE524" w14:textId="77777777" w:rsidR="00412A1E" w:rsidRPr="00A47274" w:rsidRDefault="00412A1E" w:rsidP="00C230D0">
      <w:pPr>
        <w:spacing w:after="0" w:line="240" w:lineRule="auto"/>
        <w:ind w:left="720"/>
        <w:rPr>
          <w:rFonts w:cstheme="majorBidi"/>
          <w:sz w:val="24"/>
          <w:szCs w:val="24"/>
        </w:rPr>
      </w:pPr>
      <w:r w:rsidRPr="00A47274">
        <w:rPr>
          <w:rFonts w:cstheme="majorBidi"/>
          <w:sz w:val="24"/>
          <w:szCs w:val="24"/>
        </w:rPr>
        <w:t xml:space="preserve">Gnessin, Uri Nisan. </w:t>
      </w:r>
      <w:r w:rsidR="001A71F3" w:rsidRPr="00A47274">
        <w:rPr>
          <w:rFonts w:cstheme="majorBidi"/>
          <w:i/>
          <w:iCs/>
          <w:sz w:val="24"/>
          <w:szCs w:val="24"/>
        </w:rPr>
        <w:t>Beside &amp; Other S</w:t>
      </w:r>
      <w:r w:rsidRPr="00A47274">
        <w:rPr>
          <w:rFonts w:cstheme="majorBidi"/>
          <w:i/>
          <w:iCs/>
          <w:sz w:val="24"/>
          <w:szCs w:val="24"/>
        </w:rPr>
        <w:t>tories</w:t>
      </w:r>
      <w:r w:rsidRPr="00A47274">
        <w:rPr>
          <w:rFonts w:cstheme="majorBidi"/>
          <w:sz w:val="24"/>
          <w:szCs w:val="24"/>
        </w:rPr>
        <w:t xml:space="preserve">, with an introduction by Rachel </w:t>
      </w:r>
      <w:proofErr w:type="spellStart"/>
      <w:r w:rsidRPr="00A47274">
        <w:rPr>
          <w:rFonts w:cstheme="majorBidi"/>
          <w:sz w:val="24"/>
          <w:szCs w:val="24"/>
        </w:rPr>
        <w:t>Albeck-Gidron</w:t>
      </w:r>
      <w:proofErr w:type="spellEnd"/>
      <w:r w:rsidRPr="00A47274">
        <w:rPr>
          <w:rFonts w:cstheme="majorBidi"/>
          <w:sz w:val="24"/>
          <w:szCs w:val="24"/>
        </w:rPr>
        <w:t xml:space="preserve"> (New Milford &amp;</w:t>
      </w:r>
      <w:r w:rsidRPr="00A47274">
        <w:rPr>
          <w:rFonts w:eastAsia="Times New Roman" w:cs="Arial"/>
          <w:color w:val="32322F"/>
          <w:sz w:val="19"/>
          <w:szCs w:val="19"/>
          <w:lang w:val="en"/>
        </w:rPr>
        <w:t xml:space="preserve"> </w:t>
      </w:r>
      <w:r w:rsidR="001A71F3" w:rsidRPr="00A47274">
        <w:rPr>
          <w:rFonts w:cstheme="majorBidi"/>
          <w:sz w:val="24"/>
          <w:szCs w:val="24"/>
        </w:rPr>
        <w:t>London</w:t>
      </w:r>
      <w:r w:rsidRPr="00A47274">
        <w:rPr>
          <w:rFonts w:cstheme="majorBidi"/>
          <w:sz w:val="24"/>
          <w:szCs w:val="24"/>
        </w:rPr>
        <w:t xml:space="preserve">: Toby Press, 2005). </w:t>
      </w:r>
    </w:p>
    <w:p w14:paraId="1C663A0C" w14:textId="77777777" w:rsidR="00F8413B" w:rsidRPr="00A47274" w:rsidRDefault="00F8413B" w:rsidP="00C230D0">
      <w:pPr>
        <w:spacing w:after="0" w:line="240" w:lineRule="auto"/>
        <w:ind w:left="720"/>
        <w:rPr>
          <w:rFonts w:cstheme="majorBidi"/>
          <w:sz w:val="24"/>
          <w:szCs w:val="24"/>
        </w:rPr>
      </w:pPr>
    </w:p>
    <w:p w14:paraId="18CD9908" w14:textId="77777777" w:rsidR="00412A1E" w:rsidRPr="00A47274" w:rsidRDefault="00345A3C" w:rsidP="00C230D0">
      <w:pPr>
        <w:spacing w:after="0" w:line="240" w:lineRule="auto"/>
        <w:ind w:left="720"/>
        <w:rPr>
          <w:rFonts w:cstheme="majorBidi"/>
          <w:b/>
          <w:bCs/>
          <w:sz w:val="24"/>
          <w:szCs w:val="24"/>
        </w:rPr>
      </w:pPr>
      <w:r w:rsidRPr="00A47274">
        <w:rPr>
          <w:rFonts w:cstheme="majorBidi"/>
          <w:b/>
          <w:bCs/>
          <w:sz w:val="24"/>
          <w:szCs w:val="24"/>
        </w:rPr>
        <w:t>References and further readings</w:t>
      </w:r>
    </w:p>
    <w:p w14:paraId="22748400" w14:textId="77777777" w:rsidR="00405EE8" w:rsidRPr="00A47274" w:rsidRDefault="00405EE8" w:rsidP="00C230D0">
      <w:pPr>
        <w:spacing w:after="0"/>
        <w:ind w:left="720"/>
        <w:rPr>
          <w:rStyle w:val="hidden1"/>
          <w:rFonts w:cs="Tahoma"/>
          <w:color w:val="333333"/>
        </w:rPr>
      </w:pPr>
      <w:bookmarkStart w:id="1" w:name="Result_6"/>
      <w:proofErr w:type="spellStart"/>
      <w:r w:rsidRPr="00A47274">
        <w:rPr>
          <w:rFonts w:cstheme="majorBidi"/>
          <w:sz w:val="24"/>
          <w:szCs w:val="24"/>
        </w:rPr>
        <w:t>Balaban</w:t>
      </w:r>
      <w:proofErr w:type="spellEnd"/>
      <w:r w:rsidRPr="00A47274">
        <w:rPr>
          <w:rFonts w:cstheme="majorBidi"/>
          <w:sz w:val="24"/>
          <w:szCs w:val="24"/>
        </w:rPr>
        <w:t>, A</w:t>
      </w:r>
      <w:r w:rsidR="00D25597" w:rsidRPr="00A47274">
        <w:rPr>
          <w:rFonts w:cstheme="majorBidi"/>
          <w:sz w:val="24"/>
          <w:szCs w:val="24"/>
        </w:rPr>
        <w:t>. (1989)</w:t>
      </w:r>
      <w:r w:rsidRPr="00A47274">
        <w:rPr>
          <w:rFonts w:cstheme="majorBidi"/>
          <w:sz w:val="24"/>
          <w:szCs w:val="24"/>
        </w:rPr>
        <w:t xml:space="preserve"> </w:t>
      </w:r>
      <w:r w:rsidR="00D25597" w:rsidRPr="00A47274">
        <w:rPr>
          <w:rFonts w:cstheme="majorBidi"/>
          <w:sz w:val="24"/>
          <w:szCs w:val="24"/>
        </w:rPr>
        <w:t>‘</w:t>
      </w:r>
      <w:proofErr w:type="spellStart"/>
      <w:r w:rsidRPr="00A47274">
        <w:rPr>
          <w:rFonts w:cstheme="majorBidi"/>
          <w:sz w:val="24"/>
          <w:szCs w:val="24"/>
        </w:rPr>
        <w:t>Gnessin</w:t>
      </w:r>
      <w:proofErr w:type="spellEnd"/>
      <w:r w:rsidRPr="00A47274">
        <w:rPr>
          <w:rFonts w:cstheme="majorBidi"/>
          <w:sz w:val="24"/>
          <w:szCs w:val="24"/>
        </w:rPr>
        <w:t xml:space="preserve"> Revisited</w:t>
      </w:r>
      <w:r w:rsidR="00D25597" w:rsidRPr="00A47274">
        <w:rPr>
          <w:rFonts w:cstheme="majorBidi"/>
          <w:sz w:val="24"/>
          <w:szCs w:val="24"/>
        </w:rPr>
        <w:t>’</w:t>
      </w:r>
      <w:r w:rsidRPr="00A47274">
        <w:rPr>
          <w:rFonts w:cstheme="majorBidi"/>
          <w:sz w:val="24"/>
          <w:szCs w:val="24"/>
        </w:rPr>
        <w:t xml:space="preserve">, </w:t>
      </w:r>
      <w:proofErr w:type="spellStart"/>
      <w:r w:rsidRPr="00A47274">
        <w:rPr>
          <w:rFonts w:cstheme="majorBidi"/>
          <w:i/>
          <w:iCs/>
          <w:sz w:val="24"/>
          <w:szCs w:val="24"/>
        </w:rPr>
        <w:t>Prooftexts</w:t>
      </w:r>
      <w:proofErr w:type="spellEnd"/>
      <w:r w:rsidRPr="00A47274">
        <w:rPr>
          <w:rFonts w:cstheme="majorBidi"/>
          <w:i/>
          <w:iCs/>
          <w:sz w:val="24"/>
          <w:szCs w:val="24"/>
        </w:rPr>
        <w:t>: A Journal of Jewish Literary History</w:t>
      </w:r>
      <w:r w:rsidRPr="00A47274">
        <w:rPr>
          <w:rFonts w:cstheme="majorBidi"/>
          <w:sz w:val="24"/>
          <w:szCs w:val="24"/>
        </w:rPr>
        <w:t xml:space="preserve"> 9</w:t>
      </w:r>
      <w:r w:rsidR="00D25597" w:rsidRPr="00A47274">
        <w:rPr>
          <w:rFonts w:cstheme="majorBidi"/>
          <w:sz w:val="24"/>
          <w:szCs w:val="24"/>
        </w:rPr>
        <w:t xml:space="preserve"> (2): </w:t>
      </w:r>
      <w:r w:rsidRPr="00A47274">
        <w:rPr>
          <w:rFonts w:cstheme="majorBidi"/>
          <w:sz w:val="24"/>
          <w:szCs w:val="24"/>
        </w:rPr>
        <w:t>177-83.</w:t>
      </w:r>
      <w:bookmarkEnd w:id="1"/>
    </w:p>
    <w:p w14:paraId="6AF8C166" w14:textId="77777777" w:rsidR="00E9460B" w:rsidRPr="00A47274" w:rsidRDefault="00E9460B" w:rsidP="00C230D0">
      <w:pPr>
        <w:spacing w:after="0"/>
        <w:ind w:left="720"/>
        <w:rPr>
          <w:rStyle w:val="medium-font"/>
          <w:rFonts w:cs="Tahoma"/>
          <w:sz w:val="18"/>
          <w:szCs w:val="18"/>
        </w:rPr>
      </w:pPr>
      <w:r w:rsidRPr="00A47274">
        <w:rPr>
          <w:rFonts w:cstheme="majorBidi"/>
          <w:sz w:val="24"/>
          <w:szCs w:val="24"/>
        </w:rPr>
        <w:t xml:space="preserve">Even-Zohar, I. </w:t>
      </w:r>
      <w:bookmarkStart w:id="2" w:name="Result_5"/>
      <w:r w:rsidR="00D25597" w:rsidRPr="00A47274">
        <w:rPr>
          <w:rFonts w:cstheme="majorBidi"/>
          <w:sz w:val="24"/>
          <w:szCs w:val="24"/>
        </w:rPr>
        <w:t>(1990) ‘</w:t>
      </w:r>
      <w:proofErr w:type="spellStart"/>
      <w:r w:rsidRPr="00A47274">
        <w:rPr>
          <w:rFonts w:cstheme="majorBidi"/>
          <w:sz w:val="24"/>
          <w:szCs w:val="24"/>
        </w:rPr>
        <w:t>Gnessin's</w:t>
      </w:r>
      <w:proofErr w:type="spellEnd"/>
      <w:r w:rsidRPr="00A47274">
        <w:rPr>
          <w:rFonts w:cstheme="majorBidi"/>
          <w:sz w:val="24"/>
          <w:szCs w:val="24"/>
        </w:rPr>
        <w:t xml:space="preserve"> Dialogue and Its Russian Models</w:t>
      </w:r>
      <w:bookmarkEnd w:id="2"/>
      <w:r w:rsidR="00D25597" w:rsidRPr="00A47274">
        <w:rPr>
          <w:rFonts w:cstheme="majorBidi"/>
          <w:sz w:val="24"/>
          <w:szCs w:val="24"/>
        </w:rPr>
        <w:t>’</w:t>
      </w:r>
      <w:r w:rsidRPr="00A47274">
        <w:rPr>
          <w:rFonts w:cstheme="majorBidi"/>
          <w:sz w:val="24"/>
          <w:szCs w:val="24"/>
        </w:rPr>
        <w:t xml:space="preserve">, </w:t>
      </w:r>
      <w:r w:rsidRPr="00A47274">
        <w:rPr>
          <w:rFonts w:cstheme="majorBidi"/>
          <w:i/>
          <w:iCs/>
          <w:sz w:val="24"/>
          <w:szCs w:val="24"/>
        </w:rPr>
        <w:t>Poetics Today</w:t>
      </w:r>
      <w:r w:rsidR="00D25597" w:rsidRPr="00A47274">
        <w:rPr>
          <w:rFonts w:cstheme="majorBidi"/>
          <w:sz w:val="24"/>
          <w:szCs w:val="24"/>
        </w:rPr>
        <w:t xml:space="preserve"> 11 (</w:t>
      </w:r>
      <w:r w:rsidRPr="00A47274">
        <w:rPr>
          <w:rFonts w:cstheme="majorBidi"/>
          <w:sz w:val="24"/>
          <w:szCs w:val="24"/>
        </w:rPr>
        <w:t>1</w:t>
      </w:r>
      <w:r w:rsidR="00D25597" w:rsidRPr="00A47274">
        <w:rPr>
          <w:rFonts w:cstheme="majorBidi"/>
          <w:sz w:val="24"/>
          <w:szCs w:val="24"/>
        </w:rPr>
        <w:t xml:space="preserve">): </w:t>
      </w:r>
      <w:r w:rsidRPr="00A47274">
        <w:rPr>
          <w:rFonts w:cstheme="majorBidi"/>
          <w:sz w:val="24"/>
          <w:szCs w:val="24"/>
        </w:rPr>
        <w:t>131-53.</w:t>
      </w:r>
      <w:r w:rsidRPr="00A47274">
        <w:rPr>
          <w:rStyle w:val="medium-font"/>
          <w:rFonts w:cs="Tahoma"/>
          <w:sz w:val="18"/>
          <w:szCs w:val="18"/>
        </w:rPr>
        <w:t xml:space="preserve"> </w:t>
      </w:r>
    </w:p>
    <w:p w14:paraId="6420583E" w14:textId="77777777" w:rsidR="00DB72B7" w:rsidRPr="00A47274" w:rsidRDefault="002D6E35" w:rsidP="005F1CF4">
      <w:pPr>
        <w:spacing w:after="0"/>
        <w:ind w:left="720"/>
        <w:rPr>
          <w:rFonts w:cstheme="majorBidi"/>
          <w:sz w:val="24"/>
          <w:szCs w:val="24"/>
        </w:rPr>
      </w:pPr>
      <w:r w:rsidRPr="00A47274">
        <w:rPr>
          <w:rFonts w:cstheme="majorBidi"/>
          <w:sz w:val="24"/>
          <w:szCs w:val="24"/>
        </w:rPr>
        <w:t>Steinhart, D</w:t>
      </w:r>
      <w:r w:rsidR="00D25597" w:rsidRPr="00A47274">
        <w:rPr>
          <w:rFonts w:cstheme="majorBidi"/>
          <w:sz w:val="24"/>
          <w:szCs w:val="24"/>
        </w:rPr>
        <w:t>.</w:t>
      </w:r>
      <w:r w:rsidR="00CA37BF" w:rsidRPr="00A47274">
        <w:rPr>
          <w:rFonts w:cstheme="majorBidi"/>
          <w:sz w:val="24"/>
          <w:szCs w:val="24"/>
        </w:rPr>
        <w:t xml:space="preserve"> </w:t>
      </w:r>
      <w:bookmarkStart w:id="3" w:name="Result_4"/>
      <w:r w:rsidR="00D25597" w:rsidRPr="00A47274">
        <w:rPr>
          <w:rFonts w:cstheme="majorBidi"/>
          <w:sz w:val="24"/>
          <w:szCs w:val="24"/>
        </w:rPr>
        <w:t>(1991) ‘</w:t>
      </w:r>
      <w:r w:rsidR="00CA37BF" w:rsidRPr="00A47274">
        <w:rPr>
          <w:rFonts w:cstheme="majorBidi"/>
          <w:sz w:val="24"/>
          <w:szCs w:val="24"/>
        </w:rPr>
        <w:t xml:space="preserve">Is Anybody There? The Subjectivism of Uri-Nissan </w:t>
      </w:r>
      <w:proofErr w:type="spellStart"/>
      <w:r w:rsidR="00CA37BF" w:rsidRPr="00A47274">
        <w:rPr>
          <w:rFonts w:cstheme="majorBidi"/>
          <w:sz w:val="24"/>
          <w:szCs w:val="24"/>
        </w:rPr>
        <w:t>Gnessin</w:t>
      </w:r>
      <w:proofErr w:type="spellEnd"/>
      <w:r w:rsidR="00D25597" w:rsidRPr="00A47274">
        <w:rPr>
          <w:rFonts w:cstheme="majorBidi"/>
          <w:sz w:val="24"/>
          <w:szCs w:val="24"/>
        </w:rPr>
        <w:t>’</w:t>
      </w:r>
      <w:r w:rsidR="00CA37BF" w:rsidRPr="00A47274">
        <w:rPr>
          <w:rFonts w:cstheme="majorBidi"/>
          <w:sz w:val="24"/>
          <w:szCs w:val="24"/>
        </w:rPr>
        <w:t xml:space="preserve">, </w:t>
      </w:r>
      <w:bookmarkEnd w:id="3"/>
      <w:proofErr w:type="spellStart"/>
      <w:r w:rsidR="00D61608" w:rsidRPr="00A47274">
        <w:rPr>
          <w:rFonts w:cstheme="majorBidi"/>
          <w:i/>
          <w:iCs/>
          <w:sz w:val="24"/>
          <w:szCs w:val="24"/>
        </w:rPr>
        <w:t>Prooftexts</w:t>
      </w:r>
      <w:proofErr w:type="spellEnd"/>
      <w:r w:rsidR="00D61608" w:rsidRPr="00A47274">
        <w:rPr>
          <w:rFonts w:cstheme="majorBidi"/>
          <w:i/>
          <w:iCs/>
          <w:sz w:val="24"/>
          <w:szCs w:val="24"/>
        </w:rPr>
        <w:t>: A Journal of Jewish Literary History</w:t>
      </w:r>
      <w:r w:rsidR="00D61608" w:rsidRPr="00A47274">
        <w:rPr>
          <w:rFonts w:cstheme="majorBidi"/>
          <w:sz w:val="24"/>
          <w:szCs w:val="24"/>
        </w:rPr>
        <w:t xml:space="preserve"> </w:t>
      </w:r>
      <w:r w:rsidRPr="00A47274">
        <w:rPr>
          <w:rFonts w:cstheme="majorBidi"/>
          <w:sz w:val="24"/>
          <w:szCs w:val="24"/>
        </w:rPr>
        <w:t>11</w:t>
      </w:r>
      <w:r w:rsidR="00D25597" w:rsidRPr="00A47274">
        <w:rPr>
          <w:rFonts w:cstheme="majorBidi"/>
          <w:sz w:val="24"/>
          <w:szCs w:val="24"/>
        </w:rPr>
        <w:t xml:space="preserve"> (2):</w:t>
      </w:r>
      <w:r w:rsidR="005F1CF4" w:rsidRPr="00A47274">
        <w:rPr>
          <w:rFonts w:cstheme="majorBidi"/>
          <w:sz w:val="24"/>
          <w:szCs w:val="24"/>
        </w:rPr>
        <w:t xml:space="preserve"> 131-51.</w:t>
      </w:r>
    </w:p>
    <w:p w14:paraId="47E63BD5" w14:textId="77777777" w:rsidR="003E6A52" w:rsidRDefault="003E6A52" w:rsidP="003E6A52"/>
    <w:p w14:paraId="66923723" w14:textId="77777777" w:rsidR="003E6A52" w:rsidRPr="003E6A52" w:rsidRDefault="003E6A52" w:rsidP="00C230D0">
      <w:pPr>
        <w:ind w:left="720"/>
      </w:pPr>
      <w:proofErr w:type="spellStart"/>
      <w:r w:rsidRPr="003E6A52">
        <w:rPr>
          <w:rFonts w:asciiTheme="majorHAnsi" w:hAnsiTheme="majorHAnsi" w:cs="Times"/>
          <w:u w:val="single"/>
        </w:rPr>
        <w:t>Paratextual</w:t>
      </w:r>
      <w:proofErr w:type="spellEnd"/>
      <w:r w:rsidRPr="003E6A52">
        <w:rPr>
          <w:rFonts w:asciiTheme="majorHAnsi" w:hAnsiTheme="majorHAnsi" w:cs="Times"/>
          <w:u w:val="single"/>
        </w:rPr>
        <w:t xml:space="preserve"> Material</w:t>
      </w:r>
    </w:p>
    <w:p w14:paraId="125A34FA" w14:textId="7CCDA10A" w:rsidR="003E6A52" w:rsidRDefault="003D60C2" w:rsidP="00C230D0">
      <w:pPr>
        <w:ind w:left="720"/>
        <w:rPr>
          <w:ins w:id="4" w:author="Neta Stahl" w:date="2012-09-07T00:39:00Z"/>
        </w:rPr>
      </w:pPr>
      <w:ins w:id="5" w:author="Neta Stahl" w:date="2012-09-07T00:39:00Z">
        <w:r>
          <w:fldChar w:fldCharType="begin"/>
        </w:r>
        <w:r>
          <w:instrText xml:space="preserve"> HYPERLINK "</w:instrText>
        </w:r>
      </w:ins>
      <w:r w:rsidRPr="003E6A52">
        <w:instrText>http://benyehuda.org/gnessin/</w:instrText>
      </w:r>
      <w:ins w:id="6" w:author="Neta Stahl" w:date="2012-09-07T00:39:00Z">
        <w:r>
          <w:instrText xml:space="preserve">" </w:instrText>
        </w:r>
        <w:r>
          <w:fldChar w:fldCharType="separate"/>
        </w:r>
      </w:ins>
      <w:r w:rsidRPr="00C00D72">
        <w:rPr>
          <w:rStyle w:val="Hyperlink"/>
        </w:rPr>
        <w:t>http://benyehuda.org/gnessin/</w:t>
      </w:r>
      <w:ins w:id="7" w:author="Neta Stahl" w:date="2012-09-07T00:39:00Z">
        <w:r>
          <w:fldChar w:fldCharType="end"/>
        </w:r>
      </w:ins>
    </w:p>
    <w:p w14:paraId="58A7ADBC" w14:textId="77777777" w:rsidR="003D60C2" w:rsidRDefault="003D60C2" w:rsidP="00C230D0">
      <w:pPr>
        <w:ind w:left="720"/>
        <w:rPr>
          <w:ins w:id="8" w:author="Neta Stahl" w:date="2012-09-07T00:39:00Z"/>
        </w:rPr>
      </w:pPr>
    </w:p>
    <w:p w14:paraId="77A8006E" w14:textId="77777777" w:rsidR="003D60C2" w:rsidRDefault="003D60C2" w:rsidP="00C230D0">
      <w:pPr>
        <w:ind w:left="720"/>
        <w:rPr>
          <w:ins w:id="9" w:author="Neta Stahl" w:date="2012-09-07T00:39:00Z"/>
        </w:rPr>
      </w:pPr>
    </w:p>
    <w:p w14:paraId="03256949" w14:textId="6C3AFEFC" w:rsidR="003D60C2" w:rsidRPr="00A47274" w:rsidRDefault="003D60C2" w:rsidP="00C230D0">
      <w:pPr>
        <w:ind w:left="720"/>
      </w:pPr>
      <w:ins w:id="10" w:author="Neta Stahl" w:date="2012-09-07T00:39:00Z">
        <w:r>
          <w:t xml:space="preserve">Written </w:t>
        </w:r>
      </w:ins>
      <w:ins w:id="11" w:author="Neta Stahl" w:date="2012-09-07T00:40:00Z">
        <w:r>
          <w:t xml:space="preserve">by </w:t>
        </w:r>
        <w:proofErr w:type="spellStart"/>
        <w:r>
          <w:t>Naama</w:t>
        </w:r>
        <w:proofErr w:type="spellEnd"/>
        <w:r>
          <w:t xml:space="preserve"> Harel</w:t>
        </w:r>
      </w:ins>
      <w:bookmarkStart w:id="12" w:name="_GoBack"/>
      <w:bookmarkEnd w:id="12"/>
    </w:p>
    <w:sectPr w:rsidR="003D60C2" w:rsidRPr="00A472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F4A69"/>
    <w:multiLevelType w:val="multilevel"/>
    <w:tmpl w:val="DDFA5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2E0290"/>
    <w:multiLevelType w:val="multilevel"/>
    <w:tmpl w:val="0C36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4170A1"/>
    <w:multiLevelType w:val="multilevel"/>
    <w:tmpl w:val="3FC4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C052990"/>
    <w:multiLevelType w:val="multilevel"/>
    <w:tmpl w:val="69568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5280AD5"/>
    <w:multiLevelType w:val="multilevel"/>
    <w:tmpl w:val="9228A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EEE4E11"/>
    <w:multiLevelType w:val="multilevel"/>
    <w:tmpl w:val="4C9E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EFE"/>
    <w:rsid w:val="00027CC0"/>
    <w:rsid w:val="00051E60"/>
    <w:rsid w:val="00075E23"/>
    <w:rsid w:val="000A4FBE"/>
    <w:rsid w:val="000A5AB8"/>
    <w:rsid w:val="000C2BE4"/>
    <w:rsid w:val="000C7556"/>
    <w:rsid w:val="000D47F6"/>
    <w:rsid w:val="000E2BD1"/>
    <w:rsid w:val="00105AB4"/>
    <w:rsid w:val="001159E8"/>
    <w:rsid w:val="00123EA4"/>
    <w:rsid w:val="0015061D"/>
    <w:rsid w:val="00152275"/>
    <w:rsid w:val="00153E90"/>
    <w:rsid w:val="001A71F3"/>
    <w:rsid w:val="001B1EEF"/>
    <w:rsid w:val="00244065"/>
    <w:rsid w:val="00261C6F"/>
    <w:rsid w:val="0026200B"/>
    <w:rsid w:val="00276EFE"/>
    <w:rsid w:val="00284BBE"/>
    <w:rsid w:val="002964AE"/>
    <w:rsid w:val="00296D6A"/>
    <w:rsid w:val="002B278F"/>
    <w:rsid w:val="002B374F"/>
    <w:rsid w:val="002D5965"/>
    <w:rsid w:val="002D6E35"/>
    <w:rsid w:val="00315002"/>
    <w:rsid w:val="003303E9"/>
    <w:rsid w:val="00345A3C"/>
    <w:rsid w:val="00380BB7"/>
    <w:rsid w:val="003932E7"/>
    <w:rsid w:val="00394BAC"/>
    <w:rsid w:val="00395EDB"/>
    <w:rsid w:val="003D60C2"/>
    <w:rsid w:val="003E6A52"/>
    <w:rsid w:val="003F4461"/>
    <w:rsid w:val="00400B4F"/>
    <w:rsid w:val="004039E6"/>
    <w:rsid w:val="00405EE8"/>
    <w:rsid w:val="00412A1E"/>
    <w:rsid w:val="004171A2"/>
    <w:rsid w:val="00431099"/>
    <w:rsid w:val="00452BBD"/>
    <w:rsid w:val="00454C09"/>
    <w:rsid w:val="004B4935"/>
    <w:rsid w:val="00521514"/>
    <w:rsid w:val="005C571E"/>
    <w:rsid w:val="005F1CF4"/>
    <w:rsid w:val="005F4DF6"/>
    <w:rsid w:val="005F76F5"/>
    <w:rsid w:val="006011E8"/>
    <w:rsid w:val="006077E2"/>
    <w:rsid w:val="00633A8A"/>
    <w:rsid w:val="006724DC"/>
    <w:rsid w:val="00682108"/>
    <w:rsid w:val="00701C2E"/>
    <w:rsid w:val="00711116"/>
    <w:rsid w:val="0075717C"/>
    <w:rsid w:val="0078604F"/>
    <w:rsid w:val="007A2897"/>
    <w:rsid w:val="007F6DD1"/>
    <w:rsid w:val="00846B6E"/>
    <w:rsid w:val="00874E82"/>
    <w:rsid w:val="008B279B"/>
    <w:rsid w:val="008B51BA"/>
    <w:rsid w:val="008B5C21"/>
    <w:rsid w:val="008F6DAA"/>
    <w:rsid w:val="00934088"/>
    <w:rsid w:val="009A6286"/>
    <w:rsid w:val="009A76A1"/>
    <w:rsid w:val="009B5C78"/>
    <w:rsid w:val="009B63CE"/>
    <w:rsid w:val="009E23F6"/>
    <w:rsid w:val="009F12FE"/>
    <w:rsid w:val="00A111B9"/>
    <w:rsid w:val="00A14D48"/>
    <w:rsid w:val="00A21945"/>
    <w:rsid w:val="00A47274"/>
    <w:rsid w:val="00A61F62"/>
    <w:rsid w:val="00A72764"/>
    <w:rsid w:val="00A731D2"/>
    <w:rsid w:val="00AA6969"/>
    <w:rsid w:val="00B7586D"/>
    <w:rsid w:val="00BB5DD9"/>
    <w:rsid w:val="00BD4C9D"/>
    <w:rsid w:val="00C011FE"/>
    <w:rsid w:val="00C11EAA"/>
    <w:rsid w:val="00C230D0"/>
    <w:rsid w:val="00C61065"/>
    <w:rsid w:val="00C969B2"/>
    <w:rsid w:val="00CA1A74"/>
    <w:rsid w:val="00CA37BF"/>
    <w:rsid w:val="00CB163C"/>
    <w:rsid w:val="00CB5BE4"/>
    <w:rsid w:val="00D02429"/>
    <w:rsid w:val="00D25597"/>
    <w:rsid w:val="00D326AE"/>
    <w:rsid w:val="00D409C2"/>
    <w:rsid w:val="00D61608"/>
    <w:rsid w:val="00DB72B7"/>
    <w:rsid w:val="00DE138D"/>
    <w:rsid w:val="00DF675E"/>
    <w:rsid w:val="00E24718"/>
    <w:rsid w:val="00E302B7"/>
    <w:rsid w:val="00E41E02"/>
    <w:rsid w:val="00E52354"/>
    <w:rsid w:val="00E9460B"/>
    <w:rsid w:val="00EA2CC7"/>
    <w:rsid w:val="00EB36C0"/>
    <w:rsid w:val="00ED491A"/>
    <w:rsid w:val="00EE1514"/>
    <w:rsid w:val="00EE4F20"/>
    <w:rsid w:val="00EF4B10"/>
    <w:rsid w:val="00F15E4E"/>
    <w:rsid w:val="00F829EA"/>
    <w:rsid w:val="00F8413B"/>
    <w:rsid w:val="00FF2EFC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EB39E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C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7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1">
    <w:name w:val="st1"/>
    <w:basedOn w:val="DefaultParagraphFont"/>
    <w:rsid w:val="00105AB4"/>
  </w:style>
  <w:style w:type="character" w:styleId="Strong">
    <w:name w:val="Strong"/>
    <w:basedOn w:val="DefaultParagraphFont"/>
    <w:uiPriority w:val="22"/>
    <w:qFormat/>
    <w:rsid w:val="00412A1E"/>
    <w:rPr>
      <w:b/>
      <w:bCs/>
      <w:i w:val="0"/>
      <w:iCs w:val="0"/>
    </w:rPr>
  </w:style>
  <w:style w:type="character" w:customStyle="1" w:styleId="searchword1">
    <w:name w:val="searchword1"/>
    <w:basedOn w:val="DefaultParagraphFont"/>
    <w:rsid w:val="00412A1E"/>
    <w:rPr>
      <w:shd w:val="clear" w:color="auto" w:fill="FFFBC3"/>
    </w:rPr>
  </w:style>
  <w:style w:type="character" w:customStyle="1" w:styleId="medium-font">
    <w:name w:val="medium-font"/>
    <w:basedOn w:val="DefaultParagraphFont"/>
    <w:rsid w:val="002D6E35"/>
  </w:style>
  <w:style w:type="character" w:customStyle="1" w:styleId="title-link-wrapper1">
    <w:name w:val="title-link-wrapper1"/>
    <w:basedOn w:val="DefaultParagraphFont"/>
    <w:rsid w:val="00CA37BF"/>
    <w:rPr>
      <w:vanish w:val="0"/>
      <w:webHidden w:val="0"/>
      <w:sz w:val="32"/>
      <w:szCs w:val="32"/>
      <w:specVanish w:val="0"/>
    </w:rPr>
  </w:style>
  <w:style w:type="character" w:customStyle="1" w:styleId="hidden1">
    <w:name w:val="hidden1"/>
    <w:basedOn w:val="DefaultParagraphFont"/>
    <w:rsid w:val="00CA37BF"/>
  </w:style>
  <w:style w:type="character" w:customStyle="1" w:styleId="term1">
    <w:name w:val="term1"/>
    <w:basedOn w:val="DefaultParagraphFont"/>
    <w:rsid w:val="008B5C21"/>
    <w:rPr>
      <w:color w:val="9A5743"/>
    </w:rPr>
  </w:style>
  <w:style w:type="character" w:styleId="HTMLCite">
    <w:name w:val="HTML Cite"/>
    <w:basedOn w:val="DefaultParagraphFont"/>
    <w:uiPriority w:val="99"/>
    <w:semiHidden/>
    <w:unhideWhenUsed/>
    <w:rsid w:val="009B5C78"/>
    <w:rPr>
      <w:i w:val="0"/>
      <w:iCs w:val="0"/>
      <w:color w:val="009933"/>
    </w:rPr>
  </w:style>
  <w:style w:type="character" w:styleId="Emphasis">
    <w:name w:val="Emphasis"/>
    <w:basedOn w:val="DefaultParagraphFont"/>
    <w:uiPriority w:val="20"/>
    <w:qFormat/>
    <w:rsid w:val="009B5C78"/>
    <w:rPr>
      <w:b/>
      <w:bCs/>
      <w:i w:val="0"/>
      <w:iCs w:val="0"/>
    </w:rPr>
  </w:style>
  <w:style w:type="character" w:customStyle="1" w:styleId="vshid1">
    <w:name w:val="vshid1"/>
    <w:basedOn w:val="DefaultParagraphFont"/>
    <w:rsid w:val="009B5C78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2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7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CC0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027C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1">
    <w:name w:val="st1"/>
    <w:basedOn w:val="DefaultParagraphFont"/>
    <w:rsid w:val="00105AB4"/>
  </w:style>
  <w:style w:type="character" w:styleId="Strong">
    <w:name w:val="Strong"/>
    <w:basedOn w:val="DefaultParagraphFont"/>
    <w:uiPriority w:val="22"/>
    <w:qFormat/>
    <w:rsid w:val="00412A1E"/>
    <w:rPr>
      <w:b/>
      <w:bCs/>
      <w:i w:val="0"/>
      <w:iCs w:val="0"/>
    </w:rPr>
  </w:style>
  <w:style w:type="character" w:customStyle="1" w:styleId="searchword1">
    <w:name w:val="searchword1"/>
    <w:basedOn w:val="DefaultParagraphFont"/>
    <w:rsid w:val="00412A1E"/>
    <w:rPr>
      <w:shd w:val="clear" w:color="auto" w:fill="FFFBC3"/>
    </w:rPr>
  </w:style>
  <w:style w:type="character" w:customStyle="1" w:styleId="medium-font">
    <w:name w:val="medium-font"/>
    <w:basedOn w:val="DefaultParagraphFont"/>
    <w:rsid w:val="002D6E35"/>
  </w:style>
  <w:style w:type="character" w:customStyle="1" w:styleId="title-link-wrapper1">
    <w:name w:val="title-link-wrapper1"/>
    <w:basedOn w:val="DefaultParagraphFont"/>
    <w:rsid w:val="00CA37BF"/>
    <w:rPr>
      <w:vanish w:val="0"/>
      <w:webHidden w:val="0"/>
      <w:sz w:val="32"/>
      <w:szCs w:val="32"/>
      <w:specVanish w:val="0"/>
    </w:rPr>
  </w:style>
  <w:style w:type="character" w:customStyle="1" w:styleId="hidden1">
    <w:name w:val="hidden1"/>
    <w:basedOn w:val="DefaultParagraphFont"/>
    <w:rsid w:val="00CA37BF"/>
  </w:style>
  <w:style w:type="character" w:customStyle="1" w:styleId="term1">
    <w:name w:val="term1"/>
    <w:basedOn w:val="DefaultParagraphFont"/>
    <w:rsid w:val="008B5C21"/>
    <w:rPr>
      <w:color w:val="9A5743"/>
    </w:rPr>
  </w:style>
  <w:style w:type="character" w:styleId="HTMLCite">
    <w:name w:val="HTML Cite"/>
    <w:basedOn w:val="DefaultParagraphFont"/>
    <w:uiPriority w:val="99"/>
    <w:semiHidden/>
    <w:unhideWhenUsed/>
    <w:rsid w:val="009B5C78"/>
    <w:rPr>
      <w:i w:val="0"/>
      <w:iCs w:val="0"/>
      <w:color w:val="009933"/>
    </w:rPr>
  </w:style>
  <w:style w:type="character" w:styleId="Emphasis">
    <w:name w:val="Emphasis"/>
    <w:basedOn w:val="DefaultParagraphFont"/>
    <w:uiPriority w:val="20"/>
    <w:qFormat/>
    <w:rsid w:val="009B5C78"/>
    <w:rPr>
      <w:b/>
      <w:bCs/>
      <w:i w:val="0"/>
      <w:iCs w:val="0"/>
    </w:rPr>
  </w:style>
  <w:style w:type="character" w:customStyle="1" w:styleId="vshid1">
    <w:name w:val="vshid1"/>
    <w:basedOn w:val="DefaultParagraphFont"/>
    <w:rsid w:val="009B5C78"/>
    <w:rPr>
      <w:vanish/>
      <w:webHidden w:val="0"/>
      <w:specVanish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27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27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2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62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8765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097657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single" w:sz="6" w:space="6" w:color="D7DDE3"/>
                    <w:bottom w:val="none" w:sz="0" w:space="0" w:color="auto"/>
                    <w:right w:val="none" w:sz="0" w:space="0" w:color="auto"/>
                  </w:divBdr>
                  <w:divsChild>
                    <w:div w:id="18953866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4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984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79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FB9D0"/>
                                    <w:bottom w:val="single" w:sz="6" w:space="0" w:color="8FB9D0"/>
                                    <w:right w:val="single" w:sz="6" w:space="0" w:color="8FB9D0"/>
                                  </w:divBdr>
                                  <w:divsChild>
                                    <w:div w:id="1450734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601692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90101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single" w:sz="6" w:space="6" w:color="D7DDE3"/>
                    <w:bottom w:val="none" w:sz="0" w:space="0" w:color="auto"/>
                    <w:right w:val="none" w:sz="0" w:space="0" w:color="auto"/>
                  </w:divBdr>
                  <w:divsChild>
                    <w:div w:id="175802135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E4E4E4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71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964677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47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FB9D0"/>
                                    <w:bottom w:val="single" w:sz="6" w:space="0" w:color="8FB9D0"/>
                                    <w:right w:val="single" w:sz="6" w:space="0" w:color="8FB9D0"/>
                                  </w:divBdr>
                                  <w:divsChild>
                                    <w:div w:id="2109038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135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0475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7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00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3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8027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095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59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2206668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4471585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9713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33057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048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17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95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845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63438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06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40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4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9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4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33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07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62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62460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42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8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84968">
                          <w:marLeft w:val="0"/>
                          <w:marRight w:val="48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4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5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97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943772">
                          <w:marLeft w:val="0"/>
                          <w:marRight w:val="48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594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4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4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6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5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1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2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8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2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85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9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072711">
                          <w:marLeft w:val="0"/>
                          <w:marRight w:val="48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389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2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7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70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6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1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0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8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2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6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8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79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56536">
                          <w:marLeft w:val="0"/>
                          <w:marRight w:val="48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2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9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26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690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01630">
                          <w:marLeft w:val="0"/>
                          <w:marRight w:val="0"/>
                          <w:marTop w:val="3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1958698">
                              <w:marLeft w:val="198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003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06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013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298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5625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048196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18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636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19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0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985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60330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34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826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0315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55488">
                                              <w:marLeft w:val="0"/>
                                              <w:marRight w:val="15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0778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86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1159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5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54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4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8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770586">
                          <w:marLeft w:val="0"/>
                          <w:marRight w:val="48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48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97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3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9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65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111333">
                          <w:marLeft w:val="0"/>
                          <w:marRight w:val="483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223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7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501</Words>
  <Characters>2861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Emory University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Neta Stahl</cp:lastModifiedBy>
  <cp:revision>2</cp:revision>
  <dcterms:created xsi:type="dcterms:W3CDTF">2012-09-06T21:40:00Z</dcterms:created>
  <dcterms:modified xsi:type="dcterms:W3CDTF">2012-09-06T21:40:00Z</dcterms:modified>
</cp:coreProperties>
</file>