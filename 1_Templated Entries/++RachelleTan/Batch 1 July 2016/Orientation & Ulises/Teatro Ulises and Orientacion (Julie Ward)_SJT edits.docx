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5BEEA" w14:textId="77777777" w:rsidR="001A1E66" w:rsidRPr="0078118E" w:rsidRDefault="001A1E66" w:rsidP="0078118E">
      <w:pPr>
        <w:rPr>
          <w:b/>
          <w:lang w:val="en-GB"/>
        </w:rPr>
      </w:pPr>
      <w:r w:rsidRPr="00DA3A25">
        <w:rPr>
          <w:b/>
          <w:bCs/>
          <w:caps/>
          <w:lang w:val="en-GB"/>
        </w:rPr>
        <w:t>Teatro de Ulises</w:t>
      </w:r>
      <w:r w:rsidRPr="0078118E">
        <w:rPr>
          <w:b/>
          <w:lang w:val="en-GB"/>
        </w:rPr>
        <w:t xml:space="preserve"> </w:t>
      </w:r>
      <w:r w:rsidRPr="0078118E">
        <w:rPr>
          <w:lang w:val="en-GB"/>
        </w:rPr>
        <w:t>and</w:t>
      </w:r>
      <w:r w:rsidRPr="0078118E">
        <w:rPr>
          <w:b/>
          <w:lang w:val="en-GB"/>
        </w:rPr>
        <w:t xml:space="preserve"> </w:t>
      </w:r>
      <w:r w:rsidRPr="00DA3A25">
        <w:rPr>
          <w:b/>
          <w:bCs/>
          <w:caps/>
          <w:lang w:val="en-GB"/>
        </w:rPr>
        <w:t>Teatro Orientación</w:t>
      </w:r>
    </w:p>
    <w:p w14:paraId="7079F065" w14:textId="77777777" w:rsidR="001A1E66" w:rsidRPr="001A1E66" w:rsidRDefault="001A1E66" w:rsidP="001A1E66">
      <w:pPr>
        <w:jc w:val="center"/>
        <w:rPr>
          <w:lang w:val="en-GB"/>
        </w:rPr>
      </w:pPr>
    </w:p>
    <w:p w14:paraId="11084748" w14:textId="7DF74084" w:rsidR="00290CDC" w:rsidRPr="001A1E66" w:rsidRDefault="000B7D36">
      <w:pPr>
        <w:rPr>
          <w:lang w:val="en-GB"/>
        </w:rPr>
      </w:pPr>
      <w:proofErr w:type="spellStart"/>
      <w:r w:rsidRPr="001A1E66">
        <w:rPr>
          <w:i/>
          <w:lang w:val="en-GB"/>
        </w:rPr>
        <w:t>Teatro</w:t>
      </w:r>
      <w:proofErr w:type="spellEnd"/>
      <w:r w:rsidRPr="001A1E66">
        <w:rPr>
          <w:i/>
          <w:lang w:val="en-GB"/>
        </w:rPr>
        <w:t xml:space="preserve"> de </w:t>
      </w:r>
      <w:proofErr w:type="spellStart"/>
      <w:r w:rsidRPr="001A1E66">
        <w:rPr>
          <w:i/>
          <w:lang w:val="en-GB"/>
        </w:rPr>
        <w:t>Ulises</w:t>
      </w:r>
      <w:proofErr w:type="spellEnd"/>
      <w:r w:rsidRPr="001A1E66">
        <w:rPr>
          <w:lang w:val="en-GB"/>
        </w:rPr>
        <w:t xml:space="preserve"> and </w:t>
      </w:r>
      <w:proofErr w:type="spellStart"/>
      <w:r w:rsidRPr="001A1E66">
        <w:rPr>
          <w:i/>
          <w:lang w:val="en-GB"/>
        </w:rPr>
        <w:t>Teatro</w:t>
      </w:r>
      <w:proofErr w:type="spellEnd"/>
      <w:r w:rsidRPr="001A1E66">
        <w:rPr>
          <w:i/>
          <w:lang w:val="en-GB"/>
        </w:rPr>
        <w:t xml:space="preserve"> </w:t>
      </w:r>
      <w:proofErr w:type="spellStart"/>
      <w:r w:rsidRPr="001A1E66">
        <w:rPr>
          <w:i/>
          <w:lang w:val="en-GB"/>
        </w:rPr>
        <w:t>Orientación</w:t>
      </w:r>
      <w:proofErr w:type="spellEnd"/>
      <w:r w:rsidRPr="001A1E66">
        <w:rPr>
          <w:i/>
          <w:lang w:val="en-GB"/>
        </w:rPr>
        <w:t xml:space="preserve"> </w:t>
      </w:r>
      <w:r w:rsidRPr="001A1E66">
        <w:rPr>
          <w:lang w:val="en-GB"/>
        </w:rPr>
        <w:t>were companies founde</w:t>
      </w:r>
      <w:r w:rsidR="001A1E66">
        <w:rPr>
          <w:lang w:val="en-GB"/>
        </w:rPr>
        <w:t>d in Mexico City in the early twentieth</w:t>
      </w:r>
      <w:r w:rsidRPr="001A1E66">
        <w:rPr>
          <w:lang w:val="en-GB"/>
        </w:rPr>
        <w:t xml:space="preserve"> century by members of</w:t>
      </w:r>
      <w:r w:rsidR="00EB6F32" w:rsidRPr="001A1E66">
        <w:rPr>
          <w:lang w:val="en-GB"/>
        </w:rPr>
        <w:t xml:space="preserve"> the </w:t>
      </w:r>
      <w:r w:rsidR="00DA3A25">
        <w:rPr>
          <w:lang w:val="en-GB"/>
        </w:rPr>
        <w:t>modernist/</w:t>
      </w:r>
      <w:r w:rsidR="00EB6F32" w:rsidRPr="001A1E66">
        <w:rPr>
          <w:lang w:val="en-GB"/>
        </w:rPr>
        <w:t xml:space="preserve">avant-garde literary group </w:t>
      </w:r>
      <w:proofErr w:type="spellStart"/>
      <w:r w:rsidRPr="001A1E66">
        <w:rPr>
          <w:i/>
          <w:lang w:val="en-GB"/>
        </w:rPr>
        <w:t>Contemporáneos</w:t>
      </w:r>
      <w:proofErr w:type="spellEnd"/>
      <w:r w:rsidRPr="001A1E66">
        <w:rPr>
          <w:i/>
          <w:lang w:val="en-GB"/>
        </w:rPr>
        <w:t xml:space="preserve">. </w:t>
      </w:r>
      <w:proofErr w:type="spellStart"/>
      <w:r w:rsidRPr="001A1E66">
        <w:rPr>
          <w:lang w:val="en-GB"/>
        </w:rPr>
        <w:t>Celestino</w:t>
      </w:r>
      <w:proofErr w:type="spellEnd"/>
      <w:r w:rsidRPr="001A1E66">
        <w:rPr>
          <w:lang w:val="en-GB"/>
        </w:rPr>
        <w:t xml:space="preserve"> </w:t>
      </w:r>
      <w:proofErr w:type="spellStart"/>
      <w:r w:rsidRPr="001A1E66">
        <w:rPr>
          <w:lang w:val="en-GB"/>
        </w:rPr>
        <w:t>Gorostiza</w:t>
      </w:r>
      <w:proofErr w:type="spellEnd"/>
      <w:r w:rsidR="001A1E66">
        <w:rPr>
          <w:lang w:val="en-GB"/>
        </w:rPr>
        <w:t xml:space="preserve"> (1904-67)</w:t>
      </w:r>
      <w:r w:rsidRPr="001A1E66">
        <w:rPr>
          <w:lang w:val="en-GB"/>
        </w:rPr>
        <w:t xml:space="preserve">, Xavier </w:t>
      </w:r>
      <w:proofErr w:type="spellStart"/>
      <w:r w:rsidRPr="001A1E66">
        <w:rPr>
          <w:lang w:val="en-GB"/>
        </w:rPr>
        <w:t>Villaurrutia</w:t>
      </w:r>
      <w:proofErr w:type="spellEnd"/>
      <w:r w:rsidR="001A1E66">
        <w:rPr>
          <w:lang w:val="en-GB"/>
        </w:rPr>
        <w:t xml:space="preserve"> (1903-50)</w:t>
      </w:r>
      <w:r w:rsidRPr="001A1E66">
        <w:rPr>
          <w:lang w:val="en-GB"/>
        </w:rPr>
        <w:t>, Salvador Novo</w:t>
      </w:r>
      <w:r w:rsidR="001A1E66">
        <w:rPr>
          <w:lang w:val="en-GB"/>
        </w:rPr>
        <w:t xml:space="preserve"> (1904-74)</w:t>
      </w:r>
      <w:r w:rsidRPr="001A1E66">
        <w:rPr>
          <w:lang w:val="en-GB"/>
        </w:rPr>
        <w:t>, and Gilberto Owen</w:t>
      </w:r>
      <w:r w:rsidR="00FF4E15">
        <w:rPr>
          <w:lang w:val="en-GB"/>
        </w:rPr>
        <w:t xml:space="preserve"> (1904-52)</w:t>
      </w:r>
      <w:r w:rsidRPr="001A1E66">
        <w:rPr>
          <w:lang w:val="en-GB"/>
        </w:rPr>
        <w:t xml:space="preserve"> founded the </w:t>
      </w:r>
      <w:proofErr w:type="spellStart"/>
      <w:r w:rsidRPr="00C772BC">
        <w:rPr>
          <w:lang w:val="en-GB"/>
        </w:rPr>
        <w:t>Teatro</w:t>
      </w:r>
      <w:proofErr w:type="spellEnd"/>
      <w:r w:rsidRPr="00C772BC">
        <w:rPr>
          <w:lang w:val="en-GB"/>
        </w:rPr>
        <w:t xml:space="preserve"> de </w:t>
      </w:r>
      <w:proofErr w:type="spellStart"/>
      <w:r w:rsidRPr="00C772BC">
        <w:rPr>
          <w:lang w:val="en-GB"/>
        </w:rPr>
        <w:t>Ulises</w:t>
      </w:r>
      <w:proofErr w:type="spellEnd"/>
      <w:r w:rsidRPr="00C772BC">
        <w:rPr>
          <w:lang w:val="en-GB"/>
        </w:rPr>
        <w:t xml:space="preserve"> in</w:t>
      </w:r>
      <w:r w:rsidRPr="001A1E66">
        <w:rPr>
          <w:lang w:val="en-GB"/>
        </w:rPr>
        <w:t xml:space="preserve"> 1927. The company dissolved in 1928</w:t>
      </w:r>
      <w:ins w:id="0" w:author="Sarah J. Townsend" w:date="2014-06-04T20:00:00Z">
        <w:r w:rsidR="000B0F83">
          <w:rPr>
            <w:lang w:val="en-GB"/>
          </w:rPr>
          <w:t>, but in 1932</w:t>
        </w:r>
      </w:ins>
      <w:r w:rsidRPr="001A1E66">
        <w:rPr>
          <w:lang w:val="en-GB"/>
        </w:rPr>
        <w:t xml:space="preserve"> </w:t>
      </w:r>
      <w:proofErr w:type="spellStart"/>
      <w:r w:rsidRPr="001A1E66">
        <w:rPr>
          <w:lang w:val="en-GB"/>
        </w:rPr>
        <w:t>Gorostiza</w:t>
      </w:r>
      <w:proofErr w:type="spellEnd"/>
      <w:r w:rsidRPr="001A1E66">
        <w:rPr>
          <w:lang w:val="en-GB"/>
        </w:rPr>
        <w:t xml:space="preserve"> </w:t>
      </w:r>
      <w:ins w:id="1" w:author="Sarah J. Townsend" w:date="2014-06-04T20:01:00Z">
        <w:r w:rsidR="000B0F83">
          <w:rPr>
            <w:lang w:val="en-GB"/>
          </w:rPr>
          <w:t xml:space="preserve">went on to </w:t>
        </w:r>
      </w:ins>
      <w:r w:rsidRPr="001A1E66">
        <w:rPr>
          <w:lang w:val="en-GB"/>
        </w:rPr>
        <w:t xml:space="preserve">found the </w:t>
      </w:r>
      <w:proofErr w:type="spellStart"/>
      <w:r w:rsidRPr="00C772BC">
        <w:rPr>
          <w:lang w:val="en-GB"/>
        </w:rPr>
        <w:t>Teatro</w:t>
      </w:r>
      <w:proofErr w:type="spellEnd"/>
      <w:r w:rsidRPr="00C772BC">
        <w:rPr>
          <w:lang w:val="en-GB"/>
        </w:rPr>
        <w:t xml:space="preserve"> </w:t>
      </w:r>
      <w:proofErr w:type="spellStart"/>
      <w:r w:rsidRPr="00C772BC">
        <w:rPr>
          <w:lang w:val="en-GB"/>
        </w:rPr>
        <w:t>Orientación</w:t>
      </w:r>
      <w:proofErr w:type="spellEnd"/>
      <w:ins w:id="2" w:author="Sarah J. Townsend" w:date="2014-06-04T20:00:00Z">
        <w:r w:rsidR="000B0F83">
          <w:rPr>
            <w:lang w:val="en-GB"/>
          </w:rPr>
          <w:t>, which</w:t>
        </w:r>
      </w:ins>
      <w:r w:rsidRPr="00C772BC">
        <w:rPr>
          <w:lang w:val="en-GB"/>
        </w:rPr>
        <w:t xml:space="preserve"> had two runs</w:t>
      </w:r>
      <w:ins w:id="3" w:author="Sarah J. Townsend" w:date="2014-06-04T20:01:00Z">
        <w:r w:rsidR="00775FE8">
          <w:rPr>
            <w:lang w:val="en-GB"/>
          </w:rPr>
          <w:t xml:space="preserve"> (</w:t>
        </w:r>
      </w:ins>
      <w:r w:rsidRPr="00C772BC">
        <w:rPr>
          <w:lang w:val="en-GB"/>
        </w:rPr>
        <w:t>1932-1934 and 1938-1939</w:t>
      </w:r>
      <w:ins w:id="4" w:author="Sarah J. Townsend" w:date="2014-06-10T16:44:00Z">
        <w:r w:rsidR="00775FE8">
          <w:rPr>
            <w:lang w:val="en-GB"/>
          </w:rPr>
          <w:t>)</w:t>
        </w:r>
      </w:ins>
      <w:r w:rsidRPr="00C772BC">
        <w:rPr>
          <w:lang w:val="en-GB"/>
        </w:rPr>
        <w:t>. Both</w:t>
      </w:r>
      <w:r w:rsidRPr="001A1E66">
        <w:rPr>
          <w:lang w:val="en-GB"/>
        </w:rPr>
        <w:t xml:space="preserve"> companies </w:t>
      </w:r>
      <w:r w:rsidR="00EB6F32" w:rsidRPr="001A1E66">
        <w:rPr>
          <w:lang w:val="en-GB"/>
        </w:rPr>
        <w:t>aimed to bring</w:t>
      </w:r>
      <w:r w:rsidRPr="001A1E66">
        <w:rPr>
          <w:lang w:val="en-GB"/>
        </w:rPr>
        <w:t xml:space="preserve"> translations of international </w:t>
      </w:r>
      <w:ins w:id="5" w:author="Sarah J. Townsend" w:date="2014-06-04T20:14:00Z">
        <w:r w:rsidR="00F57C95">
          <w:rPr>
            <w:lang w:val="en-GB"/>
          </w:rPr>
          <w:t xml:space="preserve">modernist and </w:t>
        </w:r>
      </w:ins>
      <w:r w:rsidR="00EB6F32" w:rsidRPr="001A1E66">
        <w:rPr>
          <w:lang w:val="en-GB"/>
        </w:rPr>
        <w:t xml:space="preserve">avant-garde </w:t>
      </w:r>
      <w:r w:rsidRPr="001A1E66">
        <w:rPr>
          <w:lang w:val="en-GB"/>
        </w:rPr>
        <w:t xml:space="preserve">plays to the Mexican stage, a goal that earned them criticism from nationalist contemporaries. </w:t>
      </w:r>
      <w:r w:rsidR="00C772BC">
        <w:rPr>
          <w:lang w:val="en-GB"/>
        </w:rPr>
        <w:t xml:space="preserve">While </w:t>
      </w:r>
      <w:proofErr w:type="spellStart"/>
      <w:r w:rsidR="00C772BC">
        <w:rPr>
          <w:lang w:val="en-GB"/>
        </w:rPr>
        <w:t>Teatro</w:t>
      </w:r>
      <w:proofErr w:type="spellEnd"/>
      <w:r w:rsidR="00C772BC">
        <w:rPr>
          <w:lang w:val="en-GB"/>
        </w:rPr>
        <w:t xml:space="preserve"> de </w:t>
      </w:r>
      <w:proofErr w:type="spellStart"/>
      <w:r w:rsidR="00C772BC">
        <w:rPr>
          <w:lang w:val="en-GB"/>
        </w:rPr>
        <w:t>Ulises</w:t>
      </w:r>
      <w:proofErr w:type="spellEnd"/>
      <w:r w:rsidR="00C772BC">
        <w:rPr>
          <w:lang w:val="en-GB"/>
        </w:rPr>
        <w:t xml:space="preserve"> focused entirely on European and North American plays, </w:t>
      </w:r>
      <w:proofErr w:type="spellStart"/>
      <w:r w:rsidR="00C772BC">
        <w:rPr>
          <w:lang w:val="en-GB"/>
        </w:rPr>
        <w:t>Teatro</w:t>
      </w:r>
      <w:proofErr w:type="spellEnd"/>
      <w:r w:rsidR="00C772BC">
        <w:rPr>
          <w:lang w:val="en-GB"/>
        </w:rPr>
        <w:t xml:space="preserve"> </w:t>
      </w:r>
      <w:proofErr w:type="spellStart"/>
      <w:r w:rsidR="00C772BC">
        <w:rPr>
          <w:lang w:val="en-GB"/>
        </w:rPr>
        <w:t>Orientación</w:t>
      </w:r>
      <w:proofErr w:type="spellEnd"/>
      <w:r w:rsidR="00C772BC">
        <w:rPr>
          <w:lang w:val="en-GB"/>
        </w:rPr>
        <w:t xml:space="preserve"> a</w:t>
      </w:r>
      <w:ins w:id="6" w:author="Sarah J. Townsend" w:date="2014-06-04T20:02:00Z">
        <w:r w:rsidR="000B0F83">
          <w:rPr>
            <w:lang w:val="en-GB"/>
          </w:rPr>
          <w:t>lso</w:t>
        </w:r>
      </w:ins>
      <w:r w:rsidR="00C772BC">
        <w:rPr>
          <w:lang w:val="en-GB"/>
        </w:rPr>
        <w:t xml:space="preserve"> staged new works by Mexican playwrights. </w:t>
      </w:r>
      <w:r w:rsidR="005240C8" w:rsidRPr="001A1E66">
        <w:rPr>
          <w:lang w:val="en-GB"/>
        </w:rPr>
        <w:t xml:space="preserve">Both groups represent </w:t>
      </w:r>
      <w:r w:rsidR="00C772BC">
        <w:rPr>
          <w:lang w:val="en-GB"/>
        </w:rPr>
        <w:t>significant</w:t>
      </w:r>
      <w:r w:rsidR="005240C8" w:rsidRPr="001A1E66">
        <w:rPr>
          <w:lang w:val="en-GB"/>
        </w:rPr>
        <w:t xml:space="preserve"> ele</w:t>
      </w:r>
      <w:r w:rsidR="00C772BC">
        <w:rPr>
          <w:lang w:val="en-GB"/>
        </w:rPr>
        <w:t xml:space="preserve">ments of modern Mexican theatre, </w:t>
      </w:r>
      <w:ins w:id="7" w:author="Sarah J. Townsend" w:date="2014-06-04T20:24:00Z">
        <w:r w:rsidR="00F31E5A">
          <w:rPr>
            <w:lang w:val="en-GB"/>
          </w:rPr>
          <w:t>and several of</w:t>
        </w:r>
      </w:ins>
      <w:r w:rsidR="00C772BC">
        <w:rPr>
          <w:lang w:val="en-GB"/>
        </w:rPr>
        <w:t xml:space="preserve"> their members </w:t>
      </w:r>
      <w:ins w:id="8" w:author="Sarah J. Townsend" w:date="2014-06-04T20:24:00Z">
        <w:r w:rsidR="00F31E5A">
          <w:rPr>
            <w:lang w:val="en-GB"/>
          </w:rPr>
          <w:t>went on</w:t>
        </w:r>
      </w:ins>
      <w:r w:rsidR="00C772BC">
        <w:rPr>
          <w:lang w:val="en-GB"/>
        </w:rPr>
        <w:t xml:space="preserve"> to </w:t>
      </w:r>
      <w:ins w:id="9" w:author="Sarah J. Townsend" w:date="2014-06-04T20:24:00Z">
        <w:r w:rsidR="00F31E5A">
          <w:rPr>
            <w:lang w:val="en-GB"/>
          </w:rPr>
          <w:t xml:space="preserve">become foundational figures of twentieth-century </w:t>
        </w:r>
      </w:ins>
      <w:r w:rsidR="00C772BC">
        <w:rPr>
          <w:lang w:val="en-GB"/>
        </w:rPr>
        <w:t>Mexican drama</w:t>
      </w:r>
      <w:r w:rsidR="00C772BC" w:rsidRPr="001A1E66">
        <w:rPr>
          <w:lang w:val="en-GB"/>
        </w:rPr>
        <w:t>.</w:t>
      </w:r>
    </w:p>
    <w:p w14:paraId="05A360EA" w14:textId="77777777" w:rsidR="00290CDC" w:rsidRPr="001A1E66" w:rsidRDefault="00290CDC">
      <w:pPr>
        <w:rPr>
          <w:lang w:val="en-GB"/>
        </w:rPr>
      </w:pPr>
    </w:p>
    <w:p w14:paraId="67C9969F" w14:textId="52CD2E9B" w:rsidR="00474FA8" w:rsidRDefault="005240C8" w:rsidP="00474FA8">
      <w:pPr>
        <w:rPr>
          <w:lang w:val="en-GB"/>
        </w:rPr>
      </w:pPr>
      <w:proofErr w:type="gramStart"/>
      <w:r w:rsidRPr="001A1E66">
        <w:rPr>
          <w:lang w:val="en-GB"/>
        </w:rPr>
        <w:t xml:space="preserve">Both </w:t>
      </w:r>
      <w:proofErr w:type="spellStart"/>
      <w:r w:rsidRPr="001A1E66">
        <w:rPr>
          <w:lang w:val="en-GB"/>
        </w:rPr>
        <w:t>Teatro</w:t>
      </w:r>
      <w:proofErr w:type="spellEnd"/>
      <w:r w:rsidRPr="001A1E66">
        <w:rPr>
          <w:lang w:val="en-GB"/>
        </w:rPr>
        <w:t xml:space="preserve"> de </w:t>
      </w:r>
      <w:proofErr w:type="spellStart"/>
      <w:r w:rsidRPr="001A1E66">
        <w:rPr>
          <w:lang w:val="en-GB"/>
        </w:rPr>
        <w:t>Ulises</w:t>
      </w:r>
      <w:proofErr w:type="spellEnd"/>
      <w:r w:rsidRPr="001A1E66">
        <w:rPr>
          <w:lang w:val="en-GB"/>
        </w:rPr>
        <w:t xml:space="preserve"> and </w:t>
      </w:r>
      <w:proofErr w:type="spellStart"/>
      <w:r w:rsidRPr="001A1E66">
        <w:rPr>
          <w:lang w:val="en-GB"/>
        </w:rPr>
        <w:t>Teatro</w:t>
      </w:r>
      <w:proofErr w:type="spellEnd"/>
      <w:r w:rsidRPr="001A1E66">
        <w:rPr>
          <w:lang w:val="en-GB"/>
        </w:rPr>
        <w:t xml:space="preserve"> </w:t>
      </w:r>
      <w:proofErr w:type="spellStart"/>
      <w:r w:rsidRPr="001A1E66">
        <w:rPr>
          <w:lang w:val="en-GB"/>
        </w:rPr>
        <w:t>Orientación</w:t>
      </w:r>
      <w:proofErr w:type="spellEnd"/>
      <w:r w:rsidRPr="001A1E66">
        <w:rPr>
          <w:lang w:val="en-GB"/>
        </w:rPr>
        <w:t xml:space="preserve"> </w:t>
      </w:r>
      <w:r w:rsidR="00C772BC">
        <w:rPr>
          <w:lang w:val="en-GB"/>
        </w:rPr>
        <w:t>were</w:t>
      </w:r>
      <w:r w:rsidRPr="001A1E66">
        <w:rPr>
          <w:lang w:val="en-GB"/>
        </w:rPr>
        <w:t xml:space="preserve"> formed by members of the </w:t>
      </w:r>
      <w:proofErr w:type="spellStart"/>
      <w:r w:rsidRPr="001A1E66">
        <w:rPr>
          <w:lang w:val="en-GB"/>
        </w:rPr>
        <w:t>Contemporáneos</w:t>
      </w:r>
      <w:proofErr w:type="spellEnd"/>
      <w:r w:rsidRPr="001A1E66">
        <w:rPr>
          <w:lang w:val="en-GB"/>
        </w:rPr>
        <w:t xml:space="preserve">, </w:t>
      </w:r>
      <w:ins w:id="10" w:author="Sarah J. Townsend" w:date="2014-06-04T20:04:00Z">
        <w:r w:rsidR="00FD30DA">
          <w:rPr>
            <w:lang w:val="en-GB"/>
          </w:rPr>
          <w:t xml:space="preserve">a literary </w:t>
        </w:r>
      </w:ins>
      <w:ins w:id="11" w:author="Sarah J. Townsend" w:date="2014-06-04T20:16:00Z">
        <w:r w:rsidR="00F148B7">
          <w:rPr>
            <w:lang w:val="en-GB"/>
          </w:rPr>
          <w:t xml:space="preserve">group </w:t>
        </w:r>
      </w:ins>
      <w:ins w:id="12" w:author="Sarah J. Townsend" w:date="2014-06-04T20:04:00Z">
        <w:r w:rsidR="000B0F83">
          <w:rPr>
            <w:lang w:val="en-GB"/>
          </w:rPr>
          <w:t xml:space="preserve">often associated with the Mexican </w:t>
        </w:r>
        <w:proofErr w:type="spellStart"/>
        <w:r w:rsidR="000B0F83">
          <w:rPr>
            <w:i/>
            <w:lang w:val="en-GB"/>
          </w:rPr>
          <w:t>vanguardias</w:t>
        </w:r>
      </w:ins>
      <w:proofErr w:type="spellEnd"/>
      <w:proofErr w:type="gramEnd"/>
      <w:r w:rsidR="00FB2E8B" w:rsidRPr="001A1E66">
        <w:rPr>
          <w:lang w:val="en-GB"/>
        </w:rPr>
        <w:t xml:space="preserve">. </w:t>
      </w:r>
      <w:proofErr w:type="spellStart"/>
      <w:r w:rsidR="00C772BC" w:rsidRPr="00C772BC">
        <w:rPr>
          <w:lang w:val="en-GB"/>
        </w:rPr>
        <w:t>Teatro</w:t>
      </w:r>
      <w:proofErr w:type="spellEnd"/>
      <w:r w:rsidR="00C772BC" w:rsidRPr="00C772BC">
        <w:rPr>
          <w:lang w:val="en-GB"/>
        </w:rPr>
        <w:t xml:space="preserve"> de </w:t>
      </w:r>
      <w:proofErr w:type="spellStart"/>
      <w:r w:rsidR="00C772BC" w:rsidRPr="00C772BC">
        <w:rPr>
          <w:lang w:val="en-GB"/>
        </w:rPr>
        <w:t>Ulises</w:t>
      </w:r>
      <w:proofErr w:type="spellEnd"/>
      <w:ins w:id="13" w:author="Sarah J. Townsend" w:date="2014-06-10T16:47:00Z">
        <w:r w:rsidR="00DB2F9B">
          <w:rPr>
            <w:lang w:val="en-GB"/>
          </w:rPr>
          <w:t xml:space="preserve"> opened its doors </w:t>
        </w:r>
      </w:ins>
      <w:r w:rsidR="00C772BC" w:rsidRPr="001A1E66">
        <w:rPr>
          <w:lang w:val="en-GB"/>
        </w:rPr>
        <w:t xml:space="preserve">at </w:t>
      </w:r>
      <w:proofErr w:type="spellStart"/>
      <w:r w:rsidR="00C772BC" w:rsidRPr="001A1E66">
        <w:rPr>
          <w:lang w:val="en-GB"/>
        </w:rPr>
        <w:t>Mesones</w:t>
      </w:r>
      <w:proofErr w:type="spellEnd"/>
      <w:r w:rsidR="00C772BC" w:rsidRPr="001A1E66">
        <w:rPr>
          <w:lang w:val="en-GB"/>
        </w:rPr>
        <w:t xml:space="preserve"> Street #42 in Mexico City’s historic downtown</w:t>
      </w:r>
      <w:ins w:id="14" w:author="Sarah J. Townsend" w:date="2014-06-10T16:50:00Z">
        <w:r w:rsidR="007A5891">
          <w:rPr>
            <w:lang w:val="en-GB"/>
          </w:rPr>
          <w:t xml:space="preserve"> in 1927</w:t>
        </w:r>
      </w:ins>
      <w:r w:rsidR="00C772BC" w:rsidRPr="001A1E66">
        <w:rPr>
          <w:lang w:val="en-GB"/>
        </w:rPr>
        <w:t xml:space="preserve">. </w:t>
      </w:r>
      <w:commentRangeStart w:id="15"/>
      <w:r w:rsidR="00C772BC" w:rsidRPr="001A1E66">
        <w:rPr>
          <w:lang w:val="en-GB"/>
        </w:rPr>
        <w:t xml:space="preserve">The space, </w:t>
      </w:r>
      <w:ins w:id="16" w:author="Sarah J. Townsend" w:date="2014-06-10T16:46:00Z">
        <w:r w:rsidR="00775FE8">
          <w:rPr>
            <w:lang w:val="en-GB"/>
          </w:rPr>
          <w:t xml:space="preserve">in what had </w:t>
        </w:r>
      </w:ins>
      <w:r w:rsidR="00C772BC" w:rsidRPr="001A1E66">
        <w:rPr>
          <w:lang w:val="en-GB"/>
        </w:rPr>
        <w:t xml:space="preserve">once </w:t>
      </w:r>
      <w:ins w:id="17" w:author="Sarah J. Townsend" w:date="2014-06-10T16:46:00Z">
        <w:r w:rsidR="00775FE8">
          <w:rPr>
            <w:lang w:val="en-GB"/>
          </w:rPr>
          <w:t xml:space="preserve">been </w:t>
        </w:r>
      </w:ins>
      <w:r w:rsidR="00C772BC" w:rsidRPr="001A1E66">
        <w:rPr>
          <w:lang w:val="en-GB"/>
        </w:rPr>
        <w:t>a</w:t>
      </w:r>
      <w:r w:rsidR="00C772BC">
        <w:rPr>
          <w:lang w:val="en-GB"/>
        </w:rPr>
        <w:t xml:space="preserve"> large home, could hold up to fifty</w:t>
      </w:r>
      <w:r w:rsidR="00C772BC" w:rsidRPr="001A1E66">
        <w:rPr>
          <w:lang w:val="en-GB"/>
        </w:rPr>
        <w:t xml:space="preserve"> audience members and was financed by </w:t>
      </w:r>
      <w:ins w:id="18" w:author="Sarah J. Townsend" w:date="2014-06-10T16:48:00Z">
        <w:r w:rsidR="00DB2F9B">
          <w:rPr>
            <w:lang w:val="en-GB"/>
          </w:rPr>
          <w:t xml:space="preserve">the social activist </w:t>
        </w:r>
        <w:proofErr w:type="spellStart"/>
        <w:r w:rsidR="00DB2F9B">
          <w:rPr>
            <w:lang w:val="en-GB"/>
          </w:rPr>
          <w:t>Antonieta</w:t>
        </w:r>
        <w:proofErr w:type="spellEnd"/>
        <w:r w:rsidR="00DB2F9B">
          <w:rPr>
            <w:lang w:val="en-GB"/>
          </w:rPr>
          <w:t xml:space="preserve"> </w:t>
        </w:r>
      </w:ins>
      <w:r w:rsidR="00C772BC" w:rsidRPr="001A1E66">
        <w:rPr>
          <w:lang w:val="en-GB"/>
        </w:rPr>
        <w:t>Rivas Mercado</w:t>
      </w:r>
      <w:ins w:id="19" w:author="Sarah J. Townsend" w:date="2014-06-10T16:48:00Z">
        <w:r w:rsidR="00DB2F9B">
          <w:rPr>
            <w:lang w:val="en-GB"/>
          </w:rPr>
          <w:t xml:space="preserve"> (1900-31)</w:t>
        </w:r>
      </w:ins>
      <w:r w:rsidR="00C772BC" w:rsidRPr="001A1E66">
        <w:rPr>
          <w:lang w:val="en-GB"/>
        </w:rPr>
        <w:t xml:space="preserve">. </w:t>
      </w:r>
      <w:commentRangeEnd w:id="15"/>
      <w:r w:rsidR="00264238">
        <w:rPr>
          <w:rStyle w:val="CommentReference"/>
        </w:rPr>
        <w:commentReference w:id="15"/>
      </w:r>
      <w:r w:rsidR="00C772BC" w:rsidRPr="001A1E66">
        <w:rPr>
          <w:lang w:val="en-GB"/>
        </w:rPr>
        <w:t xml:space="preserve">The company relied on weekly premieres for funding. </w:t>
      </w:r>
      <w:r w:rsidR="00474FA8" w:rsidRPr="001A1E66">
        <w:rPr>
          <w:lang w:val="en-GB"/>
        </w:rPr>
        <w:t>Other members of</w:t>
      </w:r>
      <w:ins w:id="20" w:author="Sarah J. Townsend" w:date="2014-06-04T20:05:00Z">
        <w:r w:rsidR="00C06520">
          <w:rPr>
            <w:lang w:val="en-GB"/>
          </w:rPr>
          <w:t xml:space="preserve"> the</w:t>
        </w:r>
      </w:ins>
      <w:r w:rsidR="00474FA8" w:rsidRPr="001A1E66">
        <w:rPr>
          <w:lang w:val="en-GB"/>
        </w:rPr>
        <w:t xml:space="preserve"> </w:t>
      </w:r>
      <w:proofErr w:type="spellStart"/>
      <w:r w:rsidR="00474FA8" w:rsidRPr="001A1E66">
        <w:rPr>
          <w:lang w:val="en-GB"/>
        </w:rPr>
        <w:t>Contemporáneos</w:t>
      </w:r>
      <w:proofErr w:type="spellEnd"/>
      <w:r w:rsidR="00474FA8" w:rsidRPr="001A1E66">
        <w:rPr>
          <w:lang w:val="en-GB"/>
        </w:rPr>
        <w:t xml:space="preserve"> who participated in one or both of the group’s theatrical </w:t>
      </w:r>
      <w:proofErr w:type="spellStart"/>
      <w:r w:rsidR="001A1E66" w:rsidRPr="001A1E66">
        <w:rPr>
          <w:lang w:val="en-GB"/>
        </w:rPr>
        <w:t>endeavors</w:t>
      </w:r>
      <w:proofErr w:type="spellEnd"/>
      <w:r w:rsidR="00FF4E15">
        <w:rPr>
          <w:lang w:val="en-GB"/>
        </w:rPr>
        <w:t xml:space="preserve"> include </w:t>
      </w:r>
      <w:ins w:id="21" w:author="Sarah J. Townsend" w:date="2014-06-04T20:06:00Z">
        <w:r w:rsidR="001D01D7">
          <w:rPr>
            <w:lang w:val="en-GB"/>
          </w:rPr>
          <w:t xml:space="preserve">Julio </w:t>
        </w:r>
      </w:ins>
      <w:proofErr w:type="spellStart"/>
      <w:r w:rsidR="00474FA8" w:rsidRPr="001A1E66">
        <w:rPr>
          <w:lang w:val="en-GB"/>
        </w:rPr>
        <w:t>Bracho</w:t>
      </w:r>
      <w:proofErr w:type="spellEnd"/>
      <w:ins w:id="22" w:author="Sarah J. Townsend" w:date="2014-06-10T16:52:00Z">
        <w:r w:rsidR="0086797D">
          <w:rPr>
            <w:lang w:val="en-GB"/>
          </w:rPr>
          <w:t xml:space="preserve"> (1909-78)</w:t>
        </w:r>
      </w:ins>
      <w:r w:rsidR="00474FA8" w:rsidRPr="001A1E66">
        <w:rPr>
          <w:lang w:val="en-GB"/>
        </w:rPr>
        <w:t xml:space="preserve">, </w:t>
      </w:r>
      <w:r w:rsidR="0082049B" w:rsidRPr="001A1E66">
        <w:rPr>
          <w:lang w:val="en-GB"/>
        </w:rPr>
        <w:t>Julio Jiménez Rueda</w:t>
      </w:r>
      <w:r w:rsidR="00FF4E15">
        <w:rPr>
          <w:lang w:val="en-GB"/>
        </w:rPr>
        <w:t xml:space="preserve"> (1896-1960)</w:t>
      </w:r>
      <w:r w:rsidR="0082049B" w:rsidRPr="001A1E66">
        <w:rPr>
          <w:lang w:val="en-GB"/>
        </w:rPr>
        <w:t xml:space="preserve">, </w:t>
      </w:r>
      <w:proofErr w:type="spellStart"/>
      <w:r w:rsidR="00DF7580" w:rsidRPr="001A1E66">
        <w:rPr>
          <w:lang w:val="en-GB"/>
        </w:rPr>
        <w:t>Agustín</w:t>
      </w:r>
      <w:proofErr w:type="spellEnd"/>
      <w:r w:rsidR="00DF7580" w:rsidRPr="001A1E66">
        <w:rPr>
          <w:lang w:val="en-GB"/>
        </w:rPr>
        <w:t xml:space="preserve"> </w:t>
      </w:r>
      <w:proofErr w:type="spellStart"/>
      <w:r w:rsidR="00DF7580" w:rsidRPr="001A1E66">
        <w:rPr>
          <w:lang w:val="en-GB"/>
        </w:rPr>
        <w:t>Lazo</w:t>
      </w:r>
      <w:proofErr w:type="spellEnd"/>
      <w:r w:rsidR="00FF4E15">
        <w:rPr>
          <w:lang w:val="en-GB"/>
        </w:rPr>
        <w:t xml:space="preserve"> (1896-1971)</w:t>
      </w:r>
      <w:r w:rsidR="00DF7580" w:rsidRPr="001A1E66">
        <w:rPr>
          <w:lang w:val="en-GB"/>
        </w:rPr>
        <w:t xml:space="preserve">, </w:t>
      </w:r>
      <w:ins w:id="23" w:author="Sarah J. Townsend" w:date="2014-06-10T16:53:00Z">
        <w:r w:rsidR="0086797D">
          <w:rPr>
            <w:lang w:val="en-GB"/>
          </w:rPr>
          <w:t xml:space="preserve">Salvador </w:t>
        </w:r>
      </w:ins>
      <w:r w:rsidR="00474FA8" w:rsidRPr="001A1E66">
        <w:rPr>
          <w:lang w:val="en-GB"/>
        </w:rPr>
        <w:t>Novo</w:t>
      </w:r>
      <w:ins w:id="24" w:author="Sarah J. Townsend" w:date="2014-06-10T16:56:00Z">
        <w:r w:rsidR="0053655A">
          <w:rPr>
            <w:lang w:val="en-GB"/>
          </w:rPr>
          <w:t xml:space="preserve"> (1904-1974)</w:t>
        </w:r>
      </w:ins>
      <w:r w:rsidR="00474FA8" w:rsidRPr="001A1E66">
        <w:rPr>
          <w:lang w:val="en-GB"/>
        </w:rPr>
        <w:t xml:space="preserve">, </w:t>
      </w:r>
      <w:ins w:id="25" w:author="Sarah J. Townsend" w:date="2014-06-10T16:53:00Z">
        <w:r w:rsidR="0086797D">
          <w:rPr>
            <w:lang w:val="en-GB"/>
          </w:rPr>
          <w:t xml:space="preserve">Gilberto </w:t>
        </w:r>
      </w:ins>
      <w:r w:rsidR="00474FA8" w:rsidRPr="001A1E66">
        <w:rPr>
          <w:lang w:val="en-GB"/>
        </w:rPr>
        <w:t>Owen</w:t>
      </w:r>
      <w:ins w:id="26" w:author="Sarah J. Townsend" w:date="2014-06-10T16:56:00Z">
        <w:r w:rsidR="0053655A">
          <w:rPr>
            <w:lang w:val="en-GB"/>
          </w:rPr>
          <w:t xml:space="preserve"> (1904-52)</w:t>
        </w:r>
      </w:ins>
      <w:r w:rsidR="00474FA8" w:rsidRPr="001A1E66">
        <w:rPr>
          <w:lang w:val="en-GB"/>
        </w:rPr>
        <w:t xml:space="preserve">, Roberto </w:t>
      </w:r>
      <w:proofErr w:type="spellStart"/>
      <w:r w:rsidR="00474FA8" w:rsidRPr="001A1E66">
        <w:rPr>
          <w:lang w:val="en-GB"/>
        </w:rPr>
        <w:t>Usigli</w:t>
      </w:r>
      <w:proofErr w:type="spellEnd"/>
      <w:ins w:id="27" w:author="Sarah J. Townsend" w:date="2014-06-10T16:53:00Z">
        <w:r w:rsidR="0086797D">
          <w:rPr>
            <w:lang w:val="en-GB"/>
          </w:rPr>
          <w:t xml:space="preserve"> </w:t>
        </w:r>
      </w:ins>
      <w:r w:rsidR="00FF4E15">
        <w:rPr>
          <w:lang w:val="en-GB"/>
        </w:rPr>
        <w:t>(1905-79)</w:t>
      </w:r>
      <w:r w:rsidR="00474FA8" w:rsidRPr="001A1E66">
        <w:rPr>
          <w:lang w:val="en-GB"/>
        </w:rPr>
        <w:t xml:space="preserve">, and </w:t>
      </w:r>
      <w:ins w:id="28" w:author="Sarah J. Townsend" w:date="2014-06-10T16:52:00Z">
        <w:r w:rsidR="0086797D">
          <w:rPr>
            <w:lang w:val="en-GB"/>
          </w:rPr>
          <w:t xml:space="preserve">Xavier </w:t>
        </w:r>
      </w:ins>
      <w:proofErr w:type="spellStart"/>
      <w:r w:rsidR="00474FA8" w:rsidRPr="001A1E66">
        <w:rPr>
          <w:lang w:val="en-GB"/>
        </w:rPr>
        <w:t>Villaurrutia</w:t>
      </w:r>
      <w:proofErr w:type="spellEnd"/>
      <w:ins w:id="29" w:author="Sarah J. Townsend" w:date="2014-06-10T16:55:00Z">
        <w:r w:rsidR="00E70E3B">
          <w:rPr>
            <w:lang w:val="en-GB"/>
          </w:rPr>
          <w:t xml:space="preserve"> (1903-1950)</w:t>
        </w:r>
      </w:ins>
      <w:r w:rsidR="00474FA8" w:rsidRPr="001A1E66">
        <w:rPr>
          <w:lang w:val="en-GB"/>
        </w:rPr>
        <w:t xml:space="preserve">. </w:t>
      </w:r>
      <w:r w:rsidR="00C772BC">
        <w:rPr>
          <w:lang w:val="en-GB"/>
        </w:rPr>
        <w:t>The members of</w:t>
      </w:r>
      <w:r w:rsidR="00C772BC" w:rsidRPr="001A1E66">
        <w:rPr>
          <w:lang w:val="en-GB"/>
        </w:rPr>
        <w:t xml:space="preserve"> </w:t>
      </w:r>
      <w:proofErr w:type="spellStart"/>
      <w:r w:rsidR="00C772BC" w:rsidRPr="001A1E66">
        <w:rPr>
          <w:lang w:val="en-GB"/>
        </w:rPr>
        <w:t>Teatro</w:t>
      </w:r>
      <w:proofErr w:type="spellEnd"/>
      <w:r w:rsidR="00C772BC" w:rsidRPr="001A1E66">
        <w:rPr>
          <w:lang w:val="en-GB"/>
        </w:rPr>
        <w:t xml:space="preserve"> </w:t>
      </w:r>
      <w:proofErr w:type="spellStart"/>
      <w:r w:rsidR="00C772BC" w:rsidRPr="001A1E66">
        <w:rPr>
          <w:lang w:val="en-GB"/>
        </w:rPr>
        <w:t>Ulises</w:t>
      </w:r>
      <w:proofErr w:type="spellEnd"/>
      <w:r w:rsidR="00C772BC" w:rsidRPr="001A1E66">
        <w:rPr>
          <w:lang w:val="en-GB"/>
        </w:rPr>
        <w:t xml:space="preserve"> were concerned with bringing </w:t>
      </w:r>
      <w:ins w:id="30" w:author="Sarah J. Townsend" w:date="2014-06-04T20:07:00Z">
        <w:r w:rsidR="00C03C23">
          <w:rPr>
            <w:lang w:val="en-GB"/>
          </w:rPr>
          <w:t xml:space="preserve">modernist and </w:t>
        </w:r>
      </w:ins>
      <w:r w:rsidR="00C772BC" w:rsidRPr="001A1E66">
        <w:rPr>
          <w:lang w:val="en-GB"/>
        </w:rPr>
        <w:t xml:space="preserve">avant-garde European plays to the Mexican stage in translation. </w:t>
      </w:r>
    </w:p>
    <w:p w14:paraId="33B41A62" w14:textId="77777777" w:rsidR="00C772BC" w:rsidRPr="001A1E66" w:rsidRDefault="00C772BC" w:rsidP="00474FA8">
      <w:pPr>
        <w:rPr>
          <w:lang w:val="en-GB"/>
        </w:rPr>
      </w:pPr>
    </w:p>
    <w:p w14:paraId="22376A88" w14:textId="5F811148" w:rsidR="00C772BC" w:rsidRDefault="00C772BC">
      <w:pPr>
        <w:rPr>
          <w:lang w:val="en-GB"/>
        </w:rPr>
      </w:pPr>
      <w:r w:rsidRPr="001A1E66">
        <w:rPr>
          <w:lang w:val="en-GB"/>
        </w:rPr>
        <w:t xml:space="preserve">The company’s resurrection as </w:t>
      </w:r>
      <w:proofErr w:type="spellStart"/>
      <w:r w:rsidRPr="00C772BC">
        <w:rPr>
          <w:lang w:val="en-GB"/>
        </w:rPr>
        <w:t>Teatro</w:t>
      </w:r>
      <w:proofErr w:type="spellEnd"/>
      <w:r w:rsidRPr="00C772BC">
        <w:rPr>
          <w:lang w:val="en-GB"/>
        </w:rPr>
        <w:t xml:space="preserve"> </w:t>
      </w:r>
      <w:proofErr w:type="spellStart"/>
      <w:r w:rsidRPr="00C772BC">
        <w:rPr>
          <w:lang w:val="en-GB"/>
        </w:rPr>
        <w:t>Orientación</w:t>
      </w:r>
      <w:proofErr w:type="spellEnd"/>
      <w:r w:rsidRPr="00C772BC">
        <w:rPr>
          <w:lang w:val="en-GB"/>
        </w:rPr>
        <w:t>, on</w:t>
      </w:r>
      <w:r w:rsidRPr="001A1E66">
        <w:rPr>
          <w:lang w:val="en-GB"/>
        </w:rPr>
        <w:t xml:space="preserve"> the other hand, was supported by the Mexican state. Once </w:t>
      </w:r>
      <w:proofErr w:type="spellStart"/>
      <w:r w:rsidRPr="001A1E66">
        <w:rPr>
          <w:lang w:val="en-GB"/>
        </w:rPr>
        <w:t>Gorostiza</w:t>
      </w:r>
      <w:proofErr w:type="spellEnd"/>
      <w:r w:rsidRPr="001A1E66">
        <w:rPr>
          <w:lang w:val="en-GB"/>
        </w:rPr>
        <w:t xml:space="preserve"> advanced to the upper echelons of national cultural officialdom, </w:t>
      </w:r>
      <w:proofErr w:type="spellStart"/>
      <w:r w:rsidRPr="001A1E66">
        <w:rPr>
          <w:lang w:val="en-GB"/>
        </w:rPr>
        <w:t>Teatro</w:t>
      </w:r>
      <w:proofErr w:type="spellEnd"/>
      <w:r w:rsidRPr="001A1E66">
        <w:rPr>
          <w:lang w:val="en-GB"/>
        </w:rPr>
        <w:t xml:space="preserve"> </w:t>
      </w:r>
      <w:proofErr w:type="spellStart"/>
      <w:r w:rsidRPr="001A1E66">
        <w:rPr>
          <w:lang w:val="en-GB"/>
        </w:rPr>
        <w:t>Orientación</w:t>
      </w:r>
      <w:proofErr w:type="spellEnd"/>
      <w:r w:rsidRPr="001A1E66">
        <w:rPr>
          <w:lang w:val="en-GB"/>
        </w:rPr>
        <w:t xml:space="preserve"> could shake off </w:t>
      </w:r>
      <w:proofErr w:type="spellStart"/>
      <w:r w:rsidRPr="001A1E66">
        <w:rPr>
          <w:lang w:val="en-GB"/>
        </w:rPr>
        <w:t>Ulises</w:t>
      </w:r>
      <w:proofErr w:type="spellEnd"/>
      <w:r w:rsidRPr="001A1E66">
        <w:rPr>
          <w:lang w:val="en-GB"/>
        </w:rPr>
        <w:t xml:space="preserve">’ humble beginnings thanks to </w:t>
      </w:r>
      <w:ins w:id="31" w:author="Sarah J. Townsend" w:date="2014-06-10T16:50:00Z">
        <w:r w:rsidR="00AA56D4">
          <w:rPr>
            <w:lang w:val="en-GB"/>
          </w:rPr>
          <w:t xml:space="preserve">its </w:t>
        </w:r>
      </w:ins>
      <w:r w:rsidRPr="001A1E66">
        <w:rPr>
          <w:lang w:val="en-GB"/>
        </w:rPr>
        <w:t xml:space="preserve">state sponsorship. </w:t>
      </w:r>
      <w:proofErr w:type="spellStart"/>
      <w:r>
        <w:rPr>
          <w:lang w:val="en-GB"/>
        </w:rPr>
        <w:t>Gorostiza</w:t>
      </w:r>
      <w:proofErr w:type="spellEnd"/>
      <w:r>
        <w:rPr>
          <w:lang w:val="en-GB"/>
        </w:rPr>
        <w:t xml:space="preserve"> </w:t>
      </w:r>
      <w:r w:rsidRPr="001A1E66">
        <w:rPr>
          <w:lang w:val="en-GB"/>
        </w:rPr>
        <w:t xml:space="preserve">secured the Palace of Fine Arts for the premiere of </w:t>
      </w:r>
      <w:proofErr w:type="spellStart"/>
      <w:r w:rsidRPr="001A1E66">
        <w:rPr>
          <w:lang w:val="en-GB"/>
        </w:rPr>
        <w:t>Teatro</w:t>
      </w:r>
      <w:proofErr w:type="spellEnd"/>
      <w:r w:rsidRPr="001A1E66">
        <w:rPr>
          <w:lang w:val="en-GB"/>
        </w:rPr>
        <w:t xml:space="preserve"> </w:t>
      </w:r>
      <w:proofErr w:type="spellStart"/>
      <w:r w:rsidRPr="001A1E66">
        <w:rPr>
          <w:lang w:val="en-GB"/>
        </w:rPr>
        <w:t>Orienta</w:t>
      </w:r>
      <w:r>
        <w:rPr>
          <w:lang w:val="en-GB"/>
        </w:rPr>
        <w:t>ció</w:t>
      </w:r>
      <w:r w:rsidRPr="001A1E66">
        <w:rPr>
          <w:lang w:val="en-GB"/>
        </w:rPr>
        <w:t>n’s</w:t>
      </w:r>
      <w:proofErr w:type="spellEnd"/>
      <w:r w:rsidRPr="001A1E66">
        <w:rPr>
          <w:lang w:val="en-GB"/>
        </w:rPr>
        <w:t xml:space="preserve"> production of </w:t>
      </w:r>
      <w:r>
        <w:rPr>
          <w:lang w:val="en-GB"/>
        </w:rPr>
        <w:t>Massimo</w:t>
      </w:r>
      <w:r w:rsidRPr="001A1E66">
        <w:rPr>
          <w:lang w:val="en-GB"/>
        </w:rPr>
        <w:t xml:space="preserve"> </w:t>
      </w:r>
      <w:proofErr w:type="spellStart"/>
      <w:r w:rsidRPr="001A1E66">
        <w:rPr>
          <w:lang w:val="en-GB"/>
        </w:rPr>
        <w:t>Bonte</w:t>
      </w:r>
      <w:r>
        <w:rPr>
          <w:lang w:val="en-GB"/>
        </w:rPr>
        <w:t>m</w:t>
      </w:r>
      <w:r w:rsidRPr="001A1E66">
        <w:rPr>
          <w:lang w:val="en-GB"/>
        </w:rPr>
        <w:t>pelli’s</w:t>
      </w:r>
      <w:proofErr w:type="spellEnd"/>
      <w:r w:rsidRPr="001A1E66">
        <w:rPr>
          <w:lang w:val="en-GB"/>
        </w:rPr>
        <w:t xml:space="preserve"> </w:t>
      </w:r>
      <w:r w:rsidRPr="001A1E66">
        <w:rPr>
          <w:i/>
          <w:lang w:val="en-GB"/>
        </w:rPr>
        <w:t xml:space="preserve">Minnie la </w:t>
      </w:r>
      <w:proofErr w:type="spellStart"/>
      <w:r w:rsidRPr="001A1E66">
        <w:rPr>
          <w:i/>
          <w:lang w:val="en-GB"/>
        </w:rPr>
        <w:t>Cándida</w:t>
      </w:r>
      <w:proofErr w:type="spellEnd"/>
      <w:r>
        <w:rPr>
          <w:lang w:val="en-GB"/>
        </w:rPr>
        <w:t xml:space="preserve">, and </w:t>
      </w:r>
      <w:commentRangeStart w:id="32"/>
      <w:r>
        <w:rPr>
          <w:lang w:val="en-GB"/>
        </w:rPr>
        <w:t>the company</w:t>
      </w:r>
      <w:r w:rsidRPr="001A1E66">
        <w:rPr>
          <w:lang w:val="en-GB"/>
        </w:rPr>
        <w:t xml:space="preserve"> spent five seasons in the old </w:t>
      </w:r>
      <w:proofErr w:type="spellStart"/>
      <w:r w:rsidRPr="001A1E66">
        <w:rPr>
          <w:lang w:val="en-GB"/>
        </w:rPr>
        <w:t>Teatro</w:t>
      </w:r>
      <w:proofErr w:type="spellEnd"/>
      <w:r w:rsidRPr="001A1E66">
        <w:rPr>
          <w:lang w:val="en-GB"/>
        </w:rPr>
        <w:t xml:space="preserve"> Hidalgo of the Secretariat of Public Education as well as presenting in the Palace of Fine Arts.</w:t>
      </w:r>
      <w:r>
        <w:rPr>
          <w:lang w:val="en-GB"/>
        </w:rPr>
        <w:t xml:space="preserve"> </w:t>
      </w:r>
      <w:commentRangeEnd w:id="32"/>
      <w:r w:rsidR="00264238">
        <w:rPr>
          <w:rStyle w:val="CommentReference"/>
        </w:rPr>
        <w:commentReference w:id="32"/>
      </w:r>
      <w:proofErr w:type="spellStart"/>
      <w:r w:rsidRPr="00C772BC">
        <w:rPr>
          <w:lang w:val="en-GB"/>
        </w:rPr>
        <w:t>Teatro</w:t>
      </w:r>
      <w:proofErr w:type="spellEnd"/>
      <w:r w:rsidRPr="00C772BC">
        <w:rPr>
          <w:lang w:val="en-GB"/>
        </w:rPr>
        <w:t xml:space="preserve"> </w:t>
      </w:r>
      <w:proofErr w:type="spellStart"/>
      <w:r w:rsidRPr="00C772BC">
        <w:rPr>
          <w:lang w:val="en-GB"/>
        </w:rPr>
        <w:t>Orientación</w:t>
      </w:r>
      <w:proofErr w:type="spellEnd"/>
      <w:r w:rsidRPr="001A1E66">
        <w:rPr>
          <w:lang w:val="en-GB"/>
        </w:rPr>
        <w:t xml:space="preserve"> presented translations as before but also expanded to stage the works of Mexican playwrights. In 1938 </w:t>
      </w:r>
      <w:proofErr w:type="spellStart"/>
      <w:r w:rsidRPr="001A1E66">
        <w:rPr>
          <w:lang w:val="en-GB"/>
        </w:rPr>
        <w:t>Gorostiza</w:t>
      </w:r>
      <w:proofErr w:type="spellEnd"/>
      <w:r w:rsidRPr="001A1E66">
        <w:rPr>
          <w:lang w:val="en-GB"/>
        </w:rPr>
        <w:t xml:space="preserve"> left the company to direct the government </w:t>
      </w:r>
      <w:ins w:id="33" w:author="Sarah J. Townsend" w:date="2014-06-04T20:10:00Z">
        <w:r w:rsidR="00BA19DA">
          <w:rPr>
            <w:lang w:val="en-GB"/>
          </w:rPr>
          <w:t>Department of Fine Arts</w:t>
        </w:r>
      </w:ins>
      <w:r w:rsidRPr="001A1E66">
        <w:rPr>
          <w:lang w:val="en-GB"/>
        </w:rPr>
        <w:t xml:space="preserve">, leaving the </w:t>
      </w:r>
      <w:proofErr w:type="spellStart"/>
      <w:r w:rsidRPr="00C772BC">
        <w:rPr>
          <w:lang w:val="en-GB"/>
        </w:rPr>
        <w:t>Teatro</w:t>
      </w:r>
      <w:proofErr w:type="spellEnd"/>
      <w:r w:rsidRPr="00C772BC">
        <w:rPr>
          <w:lang w:val="en-GB"/>
        </w:rPr>
        <w:t xml:space="preserve"> </w:t>
      </w:r>
      <w:proofErr w:type="spellStart"/>
      <w:r w:rsidRPr="00C772BC">
        <w:rPr>
          <w:lang w:val="en-GB"/>
        </w:rPr>
        <w:t>Orientación</w:t>
      </w:r>
      <w:proofErr w:type="spellEnd"/>
      <w:r w:rsidRPr="00C772BC">
        <w:rPr>
          <w:lang w:val="en-GB"/>
        </w:rPr>
        <w:t xml:space="preserve"> i</w:t>
      </w:r>
      <w:r w:rsidRPr="001A1E66">
        <w:rPr>
          <w:lang w:val="en-GB"/>
        </w:rPr>
        <w:t xml:space="preserve">n the hands of Julio </w:t>
      </w:r>
      <w:proofErr w:type="spellStart"/>
      <w:r w:rsidRPr="001A1E66">
        <w:rPr>
          <w:lang w:val="en-GB"/>
        </w:rPr>
        <w:t>Bracho</w:t>
      </w:r>
      <w:proofErr w:type="spellEnd"/>
      <w:r w:rsidRPr="001A1E66">
        <w:rPr>
          <w:lang w:val="en-GB"/>
        </w:rPr>
        <w:t xml:space="preserve">, Rodolfo </w:t>
      </w:r>
      <w:proofErr w:type="spellStart"/>
      <w:r w:rsidRPr="001A1E66">
        <w:rPr>
          <w:lang w:val="en-GB"/>
        </w:rPr>
        <w:t>Usigli</w:t>
      </w:r>
      <w:proofErr w:type="spellEnd"/>
      <w:r w:rsidRPr="001A1E66">
        <w:rPr>
          <w:lang w:val="en-GB"/>
        </w:rPr>
        <w:t xml:space="preserve">, and </w:t>
      </w:r>
      <w:ins w:id="34" w:author="Sarah J. Townsend" w:date="2014-06-10T16:53:00Z">
        <w:r w:rsidR="0086797D">
          <w:rPr>
            <w:lang w:val="en-GB"/>
          </w:rPr>
          <w:t xml:space="preserve">Xavier </w:t>
        </w:r>
      </w:ins>
      <w:proofErr w:type="spellStart"/>
      <w:r w:rsidRPr="001A1E66">
        <w:rPr>
          <w:lang w:val="en-GB"/>
        </w:rPr>
        <w:t>Villaurutia</w:t>
      </w:r>
      <w:proofErr w:type="spellEnd"/>
      <w:r w:rsidRPr="001A1E66">
        <w:rPr>
          <w:lang w:val="en-GB"/>
        </w:rPr>
        <w:t xml:space="preserve">. </w:t>
      </w:r>
    </w:p>
    <w:p w14:paraId="3C006CFF" w14:textId="77777777" w:rsidR="00C772BC" w:rsidRDefault="00C772BC">
      <w:pPr>
        <w:rPr>
          <w:lang w:val="en-GB"/>
        </w:rPr>
      </w:pPr>
    </w:p>
    <w:p w14:paraId="7695FBC7" w14:textId="60CDC489" w:rsidR="00FB2E8B" w:rsidRPr="001A1E66" w:rsidRDefault="00C772BC">
      <w:pPr>
        <w:rPr>
          <w:lang w:val="en-GB"/>
        </w:rPr>
      </w:pPr>
      <w:r>
        <w:rPr>
          <w:lang w:val="en-GB"/>
        </w:rPr>
        <w:t>I</w:t>
      </w:r>
      <w:r w:rsidR="00DF7580" w:rsidRPr="001A1E66">
        <w:rPr>
          <w:lang w:val="en-GB"/>
        </w:rPr>
        <w:t xml:space="preserve">n </w:t>
      </w:r>
      <w:proofErr w:type="spellStart"/>
      <w:r w:rsidR="00DF7580" w:rsidRPr="001A1E66">
        <w:rPr>
          <w:lang w:val="en-GB"/>
        </w:rPr>
        <w:t>Teatro</w:t>
      </w:r>
      <w:proofErr w:type="spellEnd"/>
      <w:r w:rsidR="00DF7580" w:rsidRPr="001A1E66">
        <w:rPr>
          <w:lang w:val="en-GB"/>
        </w:rPr>
        <w:t xml:space="preserve"> </w:t>
      </w:r>
      <w:proofErr w:type="spellStart"/>
      <w:r w:rsidR="00DF7580" w:rsidRPr="001A1E66">
        <w:rPr>
          <w:lang w:val="en-GB"/>
        </w:rPr>
        <w:t>Orientación</w:t>
      </w:r>
      <w:proofErr w:type="spellEnd"/>
      <w:r w:rsidR="00DF7580" w:rsidRPr="001A1E66">
        <w:rPr>
          <w:lang w:val="en-GB"/>
        </w:rPr>
        <w:t>, a focus on Mexican playwrights would gain importance. C</w:t>
      </w:r>
      <w:r w:rsidR="00EB6F32" w:rsidRPr="001A1E66">
        <w:rPr>
          <w:lang w:val="en-GB"/>
        </w:rPr>
        <w:t xml:space="preserve">ompany members translated and staged works by Paul Claudel, Jean Cocteau, Lord Dunsany, Jean Giraudoux, Henri-René </w:t>
      </w:r>
      <w:proofErr w:type="spellStart"/>
      <w:r w:rsidR="00EB6F32" w:rsidRPr="001A1E66">
        <w:rPr>
          <w:lang w:val="en-GB"/>
        </w:rPr>
        <w:t>Lenormand</w:t>
      </w:r>
      <w:proofErr w:type="spellEnd"/>
      <w:r w:rsidR="00EB6F32" w:rsidRPr="001A1E66">
        <w:rPr>
          <w:lang w:val="en-GB"/>
        </w:rPr>
        <w:t xml:space="preserve">, Roger Marx, Eugene O’Neill, Claude Roger-Mark, and Charles </w:t>
      </w:r>
      <w:proofErr w:type="spellStart"/>
      <w:r w:rsidR="00EB6F32" w:rsidRPr="001A1E66">
        <w:rPr>
          <w:lang w:val="en-GB"/>
        </w:rPr>
        <w:t>Vildrac</w:t>
      </w:r>
      <w:proofErr w:type="spellEnd"/>
      <w:r w:rsidR="00EB6F32" w:rsidRPr="001A1E66">
        <w:rPr>
          <w:lang w:val="en-GB"/>
        </w:rPr>
        <w:t>, and often acted in the productions as well.</w:t>
      </w:r>
      <w:r w:rsidR="00DF7580" w:rsidRPr="001A1E66">
        <w:rPr>
          <w:lang w:val="en-GB"/>
        </w:rPr>
        <w:t xml:space="preserve"> Mexican playwrights whose work was represented include</w:t>
      </w:r>
      <w:r w:rsidR="00290CDC" w:rsidRPr="001A1E66">
        <w:rPr>
          <w:lang w:val="en-GB"/>
        </w:rPr>
        <w:t xml:space="preserve"> Jua</w:t>
      </w:r>
      <w:r w:rsidR="00DF7580" w:rsidRPr="001A1E66">
        <w:rPr>
          <w:lang w:val="en-GB"/>
        </w:rPr>
        <w:t xml:space="preserve">n </w:t>
      </w:r>
      <w:proofErr w:type="spellStart"/>
      <w:r w:rsidR="00DF7580" w:rsidRPr="001A1E66">
        <w:rPr>
          <w:lang w:val="en-GB"/>
        </w:rPr>
        <w:t>Bustillo</w:t>
      </w:r>
      <w:proofErr w:type="spellEnd"/>
      <w:r w:rsidR="00DF7580" w:rsidRPr="001A1E66">
        <w:rPr>
          <w:lang w:val="en-GB"/>
        </w:rPr>
        <w:t xml:space="preserve"> Oro, Carlos </w:t>
      </w:r>
      <w:proofErr w:type="spellStart"/>
      <w:r w:rsidR="00DF7580" w:rsidRPr="001A1E66">
        <w:rPr>
          <w:lang w:val="en-GB"/>
        </w:rPr>
        <w:lastRenderedPageBreak/>
        <w:t>Díaz</w:t>
      </w:r>
      <w:proofErr w:type="spellEnd"/>
      <w:r w:rsidR="00DF7580" w:rsidRPr="001A1E66">
        <w:rPr>
          <w:lang w:val="en-GB"/>
        </w:rPr>
        <w:t xml:space="preserve"> </w:t>
      </w:r>
      <w:proofErr w:type="spellStart"/>
      <w:r w:rsidR="00DF7580" w:rsidRPr="001A1E66">
        <w:rPr>
          <w:lang w:val="en-GB"/>
        </w:rPr>
        <w:t>Dufó</w:t>
      </w:r>
      <w:r w:rsidR="00290CDC" w:rsidRPr="001A1E66">
        <w:rPr>
          <w:lang w:val="en-GB"/>
        </w:rPr>
        <w:t>o</w:t>
      </w:r>
      <w:proofErr w:type="spellEnd"/>
      <w:r w:rsidR="001A1E66" w:rsidRPr="001A1E66">
        <w:rPr>
          <w:lang w:val="en-GB"/>
        </w:rPr>
        <w:t>, Jr.</w:t>
      </w:r>
      <w:r w:rsidR="00290CDC" w:rsidRPr="001A1E66">
        <w:rPr>
          <w:lang w:val="en-GB"/>
        </w:rPr>
        <w:t xml:space="preserve">, </w:t>
      </w:r>
      <w:proofErr w:type="spellStart"/>
      <w:r w:rsidR="00290CDC" w:rsidRPr="001A1E66">
        <w:rPr>
          <w:lang w:val="en-GB"/>
        </w:rPr>
        <w:t>Gorostiza</w:t>
      </w:r>
      <w:proofErr w:type="spellEnd"/>
      <w:r w:rsidR="00290CDC" w:rsidRPr="001A1E66">
        <w:rPr>
          <w:lang w:val="en-GB"/>
        </w:rPr>
        <w:t xml:space="preserve">, Mauricio </w:t>
      </w:r>
      <w:proofErr w:type="spellStart"/>
      <w:r w:rsidR="00290CDC" w:rsidRPr="001A1E66">
        <w:rPr>
          <w:lang w:val="en-GB"/>
        </w:rPr>
        <w:t>Magdaleno</w:t>
      </w:r>
      <w:proofErr w:type="spellEnd"/>
      <w:r w:rsidR="00290CDC" w:rsidRPr="001A1E66">
        <w:rPr>
          <w:lang w:val="en-GB"/>
        </w:rPr>
        <w:t xml:space="preserve">, Alfonso Reyes, and </w:t>
      </w:r>
      <w:proofErr w:type="spellStart"/>
      <w:r w:rsidR="00290CDC" w:rsidRPr="001A1E66">
        <w:rPr>
          <w:lang w:val="en-GB"/>
        </w:rPr>
        <w:t>Villaurrutia</w:t>
      </w:r>
      <w:proofErr w:type="spellEnd"/>
      <w:r w:rsidR="00DF7580" w:rsidRPr="001A1E66">
        <w:rPr>
          <w:lang w:val="en-GB"/>
        </w:rPr>
        <w:t>.</w:t>
      </w:r>
      <w:r>
        <w:rPr>
          <w:lang w:val="en-GB"/>
        </w:rPr>
        <w:t xml:space="preserve"> </w:t>
      </w:r>
      <w:r w:rsidR="0082049B" w:rsidRPr="001A1E66">
        <w:rPr>
          <w:lang w:val="en-GB"/>
        </w:rPr>
        <w:t xml:space="preserve">Both </w:t>
      </w:r>
      <w:proofErr w:type="spellStart"/>
      <w:r w:rsidR="0082049B" w:rsidRPr="001A1E66">
        <w:rPr>
          <w:lang w:val="en-GB"/>
        </w:rPr>
        <w:t>Teatro</w:t>
      </w:r>
      <w:proofErr w:type="spellEnd"/>
      <w:r w:rsidR="0082049B" w:rsidRPr="001A1E66">
        <w:rPr>
          <w:lang w:val="en-GB"/>
        </w:rPr>
        <w:t xml:space="preserve"> de </w:t>
      </w:r>
      <w:proofErr w:type="spellStart"/>
      <w:r w:rsidR="0082049B" w:rsidRPr="001A1E66">
        <w:rPr>
          <w:lang w:val="en-GB"/>
        </w:rPr>
        <w:t>Ulises</w:t>
      </w:r>
      <w:proofErr w:type="spellEnd"/>
      <w:r w:rsidR="0082049B" w:rsidRPr="001A1E66">
        <w:rPr>
          <w:lang w:val="en-GB"/>
        </w:rPr>
        <w:t xml:space="preserve"> and </w:t>
      </w:r>
      <w:proofErr w:type="spellStart"/>
      <w:r w:rsidR="001A1E66" w:rsidRPr="001A1E66">
        <w:rPr>
          <w:lang w:val="en-GB"/>
        </w:rPr>
        <w:t>Teatro</w:t>
      </w:r>
      <w:proofErr w:type="spellEnd"/>
      <w:r w:rsidR="0082049B" w:rsidRPr="001A1E66">
        <w:rPr>
          <w:lang w:val="en-GB"/>
        </w:rPr>
        <w:t xml:space="preserve"> </w:t>
      </w:r>
      <w:proofErr w:type="spellStart"/>
      <w:r w:rsidR="0082049B" w:rsidRPr="001A1E66">
        <w:rPr>
          <w:lang w:val="en-GB"/>
        </w:rPr>
        <w:t>Orientación</w:t>
      </w:r>
      <w:proofErr w:type="spellEnd"/>
      <w:r w:rsidR="0082049B" w:rsidRPr="001A1E66">
        <w:rPr>
          <w:lang w:val="en-GB"/>
        </w:rPr>
        <w:t xml:space="preserve"> aimed to bring innovative, European and U.S. theatre to the Mexican stage. Group members could often be found in Paris, where </w:t>
      </w:r>
      <w:proofErr w:type="spellStart"/>
      <w:r w:rsidR="0082049B" w:rsidRPr="001A1E66">
        <w:rPr>
          <w:lang w:val="en-GB"/>
        </w:rPr>
        <w:t>Lazo</w:t>
      </w:r>
      <w:proofErr w:type="spellEnd"/>
      <w:r w:rsidR="0082049B" w:rsidRPr="001A1E66">
        <w:rPr>
          <w:lang w:val="en-GB"/>
        </w:rPr>
        <w:t>, for example, learned Stanislavsky’s new method and attempted to apply it</w:t>
      </w:r>
      <w:r w:rsidR="001D1ED9" w:rsidRPr="001A1E66">
        <w:rPr>
          <w:lang w:val="en-GB"/>
        </w:rPr>
        <w:t xml:space="preserve"> in Mexico. In the program for </w:t>
      </w:r>
      <w:proofErr w:type="spellStart"/>
      <w:r w:rsidR="001D1ED9" w:rsidRPr="001A1E66">
        <w:rPr>
          <w:lang w:val="en-GB"/>
        </w:rPr>
        <w:t>Teatro</w:t>
      </w:r>
      <w:proofErr w:type="spellEnd"/>
      <w:r w:rsidR="001D1ED9" w:rsidRPr="001A1E66">
        <w:rPr>
          <w:lang w:val="en-GB"/>
        </w:rPr>
        <w:t xml:space="preserve"> </w:t>
      </w:r>
      <w:proofErr w:type="spellStart"/>
      <w:r w:rsidR="001D1ED9" w:rsidRPr="001A1E66">
        <w:rPr>
          <w:lang w:val="en-GB"/>
        </w:rPr>
        <w:t>Orientación’s</w:t>
      </w:r>
      <w:proofErr w:type="spellEnd"/>
      <w:r w:rsidR="001D1ED9" w:rsidRPr="001A1E66">
        <w:rPr>
          <w:lang w:val="en-GB"/>
        </w:rPr>
        <w:t xml:space="preserve"> 1933 season the group reveals its ambition to renovate and dignify the Mexican stage after years of vulgarity and decadence in commercial shows. The theatre was meant to be a laboratory for experimentation to form a repertoire of plays from </w:t>
      </w:r>
      <w:ins w:id="35" w:author="Sarah J. Townsend" w:date="2014-06-04T20:26:00Z">
        <w:r w:rsidR="0027256C">
          <w:rPr>
            <w:lang w:val="en-GB"/>
          </w:rPr>
          <w:t xml:space="preserve">what was described as </w:t>
        </w:r>
      </w:ins>
      <w:r w:rsidR="001D1ED9" w:rsidRPr="001A1E66">
        <w:rPr>
          <w:lang w:val="en-GB"/>
        </w:rPr>
        <w:t xml:space="preserve">the timeless, universal theatre, and, at the same time, to promote Mexican theatre. </w:t>
      </w:r>
    </w:p>
    <w:p w14:paraId="72E8F8CD" w14:textId="77777777" w:rsidR="00DF7580" w:rsidRPr="001A1E66" w:rsidRDefault="00DF7580">
      <w:pPr>
        <w:rPr>
          <w:lang w:val="en-GB"/>
        </w:rPr>
      </w:pPr>
    </w:p>
    <w:p w14:paraId="6E9DC5E2" w14:textId="1FC13731" w:rsidR="001D1ED9" w:rsidRDefault="001D1ED9">
      <w:pPr>
        <w:rPr>
          <w:lang w:val="en-GB"/>
        </w:rPr>
      </w:pPr>
      <w:r w:rsidRPr="001A1E66">
        <w:rPr>
          <w:lang w:val="en-GB"/>
        </w:rPr>
        <w:t>The use of translations into Mexican Spanish</w:t>
      </w:r>
      <w:ins w:id="36" w:author="Sarah J. Townsend" w:date="2014-06-04T20:27:00Z">
        <w:r w:rsidR="00D80ABA">
          <w:rPr>
            <w:lang w:val="en-GB"/>
          </w:rPr>
          <w:t>,</w:t>
        </w:r>
      </w:ins>
      <w:r w:rsidRPr="001A1E66">
        <w:rPr>
          <w:lang w:val="en-GB"/>
        </w:rPr>
        <w:t xml:space="preserve"> rather than the peninsular accent that had been preferred</w:t>
      </w:r>
      <w:ins w:id="37" w:author="Sarah J. Townsend" w:date="2014-06-10T16:54:00Z">
        <w:r w:rsidR="0086797D">
          <w:rPr>
            <w:lang w:val="en-GB"/>
          </w:rPr>
          <w:t xml:space="preserve"> before</w:t>
        </w:r>
      </w:ins>
      <w:r w:rsidRPr="001A1E66">
        <w:rPr>
          <w:lang w:val="en-GB"/>
        </w:rPr>
        <w:t xml:space="preserve">, was an implicit assertion of national values and </w:t>
      </w:r>
      <w:ins w:id="38" w:author="Sarah J. Townsend" w:date="2014-06-04T20:27:00Z">
        <w:r w:rsidR="00D80ABA">
          <w:rPr>
            <w:lang w:val="en-GB"/>
          </w:rPr>
          <w:t xml:space="preserve">reflected </w:t>
        </w:r>
      </w:ins>
      <w:r w:rsidRPr="001A1E66">
        <w:rPr>
          <w:lang w:val="en-GB"/>
        </w:rPr>
        <w:t xml:space="preserve">the </w:t>
      </w:r>
      <w:proofErr w:type="spellStart"/>
      <w:r w:rsidRPr="001A1E66">
        <w:rPr>
          <w:lang w:val="en-GB"/>
        </w:rPr>
        <w:t>Contemporáneos</w:t>
      </w:r>
      <w:proofErr w:type="spellEnd"/>
      <w:r w:rsidRPr="001A1E66">
        <w:rPr>
          <w:lang w:val="en-GB"/>
        </w:rPr>
        <w:t xml:space="preserve">’ desire to introduce the new theatre to the Mexican middle class. At the same time, </w:t>
      </w:r>
      <w:proofErr w:type="spellStart"/>
      <w:r w:rsidR="001A1E66" w:rsidRPr="001A1E66">
        <w:rPr>
          <w:lang w:val="en-GB"/>
        </w:rPr>
        <w:t>Teatro</w:t>
      </w:r>
      <w:proofErr w:type="spellEnd"/>
      <w:r w:rsidR="001A1E66" w:rsidRPr="001A1E66">
        <w:rPr>
          <w:lang w:val="en-GB"/>
        </w:rPr>
        <w:t xml:space="preserve"> </w:t>
      </w:r>
      <w:proofErr w:type="spellStart"/>
      <w:r w:rsidR="001A1E66" w:rsidRPr="001A1E66">
        <w:rPr>
          <w:lang w:val="en-GB"/>
        </w:rPr>
        <w:t>Orientación´s</w:t>
      </w:r>
      <w:proofErr w:type="spellEnd"/>
      <w:r w:rsidRPr="001A1E66">
        <w:rPr>
          <w:lang w:val="en-GB"/>
        </w:rPr>
        <w:t xml:space="preserve"> </w:t>
      </w:r>
      <w:r w:rsidR="001A1E66" w:rsidRPr="001A1E66">
        <w:rPr>
          <w:lang w:val="en-GB"/>
        </w:rPr>
        <w:t>innovative practice of presenting</w:t>
      </w:r>
      <w:r w:rsidRPr="001A1E66">
        <w:rPr>
          <w:lang w:val="en-GB"/>
        </w:rPr>
        <w:t xml:space="preserve"> of </w:t>
      </w:r>
      <w:proofErr w:type="gramStart"/>
      <w:r w:rsidRPr="001A1E66">
        <w:rPr>
          <w:lang w:val="en-GB"/>
        </w:rPr>
        <w:t>new</w:t>
      </w:r>
      <w:proofErr w:type="gramEnd"/>
      <w:r w:rsidRPr="001A1E66">
        <w:rPr>
          <w:lang w:val="en-GB"/>
        </w:rPr>
        <w:t xml:space="preserve"> Mexican plays like </w:t>
      </w:r>
      <w:proofErr w:type="spellStart"/>
      <w:r w:rsidRPr="001A1E66">
        <w:rPr>
          <w:lang w:val="en-GB"/>
        </w:rPr>
        <w:t>Díaz</w:t>
      </w:r>
      <w:proofErr w:type="spellEnd"/>
      <w:r w:rsidRPr="001A1E66">
        <w:rPr>
          <w:lang w:val="en-GB"/>
        </w:rPr>
        <w:t xml:space="preserve"> </w:t>
      </w:r>
      <w:proofErr w:type="spellStart"/>
      <w:r w:rsidRPr="001A1E66">
        <w:rPr>
          <w:lang w:val="en-GB"/>
        </w:rPr>
        <w:t>Dufóo’s</w:t>
      </w:r>
      <w:proofErr w:type="spellEnd"/>
      <w:r w:rsidRPr="001A1E66">
        <w:rPr>
          <w:lang w:val="en-GB"/>
        </w:rPr>
        <w:t xml:space="preserve"> </w:t>
      </w:r>
      <w:r w:rsidRPr="001A1E66">
        <w:rPr>
          <w:i/>
          <w:lang w:val="en-GB"/>
        </w:rPr>
        <w:t xml:space="preserve">El </w:t>
      </w:r>
      <w:proofErr w:type="spellStart"/>
      <w:r w:rsidRPr="001A1E66">
        <w:rPr>
          <w:i/>
          <w:lang w:val="en-GB"/>
        </w:rPr>
        <w:t>barco</w:t>
      </w:r>
      <w:proofErr w:type="spellEnd"/>
      <w:r w:rsidRPr="001A1E66">
        <w:rPr>
          <w:i/>
          <w:lang w:val="en-GB"/>
        </w:rPr>
        <w:t xml:space="preserve">, </w:t>
      </w:r>
      <w:r w:rsidRPr="001A1E66">
        <w:rPr>
          <w:lang w:val="en-GB"/>
        </w:rPr>
        <w:t>Reyes</w:t>
      </w:r>
      <w:r w:rsidRPr="001A1E66">
        <w:rPr>
          <w:i/>
          <w:lang w:val="en-GB"/>
        </w:rPr>
        <w:t xml:space="preserve">’ </w:t>
      </w:r>
      <w:proofErr w:type="spellStart"/>
      <w:r w:rsidRPr="001A1E66">
        <w:rPr>
          <w:i/>
          <w:lang w:val="en-GB"/>
        </w:rPr>
        <w:t>Ifigenia</w:t>
      </w:r>
      <w:proofErr w:type="spellEnd"/>
      <w:r w:rsidRPr="001A1E66">
        <w:rPr>
          <w:i/>
          <w:lang w:val="en-GB"/>
        </w:rPr>
        <w:t xml:space="preserve"> cruel</w:t>
      </w:r>
      <w:r w:rsidRPr="001A1E66">
        <w:rPr>
          <w:lang w:val="en-GB"/>
        </w:rPr>
        <w:t xml:space="preserve">, and </w:t>
      </w:r>
      <w:proofErr w:type="spellStart"/>
      <w:r w:rsidRPr="001A1E66">
        <w:rPr>
          <w:lang w:val="en-GB"/>
        </w:rPr>
        <w:t>Villaurrutia’s</w:t>
      </w:r>
      <w:proofErr w:type="spellEnd"/>
      <w:r w:rsidRPr="001A1E66">
        <w:rPr>
          <w:lang w:val="en-GB"/>
        </w:rPr>
        <w:t xml:space="preserve"> </w:t>
      </w:r>
      <w:r w:rsidRPr="001A1E66">
        <w:rPr>
          <w:i/>
          <w:lang w:val="en-GB"/>
        </w:rPr>
        <w:t xml:space="preserve">¿En </w:t>
      </w:r>
      <w:proofErr w:type="spellStart"/>
      <w:r w:rsidRPr="001A1E66">
        <w:rPr>
          <w:i/>
          <w:lang w:val="en-GB"/>
        </w:rPr>
        <w:t>qué</w:t>
      </w:r>
      <w:proofErr w:type="spellEnd"/>
      <w:r w:rsidRPr="001A1E66">
        <w:rPr>
          <w:i/>
          <w:lang w:val="en-GB"/>
        </w:rPr>
        <w:t xml:space="preserve"> </w:t>
      </w:r>
      <w:proofErr w:type="spellStart"/>
      <w:r w:rsidRPr="001A1E66">
        <w:rPr>
          <w:i/>
          <w:lang w:val="en-GB"/>
        </w:rPr>
        <w:t>piensas</w:t>
      </w:r>
      <w:proofErr w:type="spellEnd"/>
      <w:r w:rsidRPr="001A1E66">
        <w:rPr>
          <w:i/>
          <w:lang w:val="en-GB"/>
        </w:rPr>
        <w:t xml:space="preserve">? </w:t>
      </w:r>
      <w:proofErr w:type="gramStart"/>
      <w:r w:rsidRPr="001A1E66">
        <w:rPr>
          <w:lang w:val="en-GB"/>
        </w:rPr>
        <w:t>and</w:t>
      </w:r>
      <w:proofErr w:type="gramEnd"/>
      <w:r w:rsidRPr="001A1E66">
        <w:rPr>
          <w:lang w:val="en-GB"/>
        </w:rPr>
        <w:t xml:space="preserve"> </w:t>
      </w:r>
      <w:proofErr w:type="spellStart"/>
      <w:r w:rsidRPr="001A1E66">
        <w:rPr>
          <w:i/>
          <w:lang w:val="en-GB"/>
        </w:rPr>
        <w:t>Parece</w:t>
      </w:r>
      <w:proofErr w:type="spellEnd"/>
      <w:r w:rsidRPr="001A1E66">
        <w:rPr>
          <w:i/>
          <w:lang w:val="en-GB"/>
        </w:rPr>
        <w:t xml:space="preserve"> </w:t>
      </w:r>
      <w:proofErr w:type="spellStart"/>
      <w:r w:rsidRPr="001A1E66">
        <w:rPr>
          <w:i/>
          <w:lang w:val="en-GB"/>
        </w:rPr>
        <w:t>mentira</w:t>
      </w:r>
      <w:proofErr w:type="spellEnd"/>
      <w:r w:rsidRPr="001A1E66">
        <w:rPr>
          <w:lang w:val="en-GB"/>
        </w:rPr>
        <w:t xml:space="preserve"> </w:t>
      </w:r>
      <w:r w:rsidR="001A1E66" w:rsidRPr="001A1E66">
        <w:rPr>
          <w:lang w:val="en-GB"/>
        </w:rPr>
        <w:t xml:space="preserve">alongside translations of European works like Jean Giraudoux´ </w:t>
      </w:r>
      <w:proofErr w:type="spellStart"/>
      <w:r w:rsidR="001A1E66" w:rsidRPr="001A1E66">
        <w:rPr>
          <w:i/>
          <w:lang w:val="en-GB"/>
        </w:rPr>
        <w:t>Anfitrión</w:t>
      </w:r>
      <w:proofErr w:type="spellEnd"/>
      <w:r w:rsidR="001A1E66" w:rsidRPr="001A1E66">
        <w:rPr>
          <w:i/>
          <w:lang w:val="en-GB"/>
        </w:rPr>
        <w:t xml:space="preserve"> 38 </w:t>
      </w:r>
      <w:r w:rsidR="001A1E66" w:rsidRPr="001A1E66">
        <w:rPr>
          <w:lang w:val="en-GB"/>
        </w:rPr>
        <w:t>(</w:t>
      </w:r>
      <w:proofErr w:type="spellStart"/>
      <w:r w:rsidR="001A1E66" w:rsidRPr="001A1E66">
        <w:rPr>
          <w:i/>
          <w:lang w:val="en-GB"/>
        </w:rPr>
        <w:t>Amphytrion</w:t>
      </w:r>
      <w:proofErr w:type="spellEnd"/>
      <w:r w:rsidR="001A1E66" w:rsidRPr="001A1E66">
        <w:rPr>
          <w:i/>
          <w:lang w:val="en-GB"/>
        </w:rPr>
        <w:t xml:space="preserve"> 38</w:t>
      </w:r>
      <w:r w:rsidR="001A1E66" w:rsidRPr="001A1E66">
        <w:rPr>
          <w:lang w:val="en-GB"/>
        </w:rPr>
        <w:t xml:space="preserve">) </w:t>
      </w:r>
      <w:ins w:id="39" w:author="Sarah J. Townsend" w:date="2014-06-04T20:11:00Z">
        <w:r w:rsidR="00D80ABA">
          <w:rPr>
            <w:lang w:val="en-GB"/>
          </w:rPr>
          <w:t>brought</w:t>
        </w:r>
        <w:r w:rsidR="00224EAD" w:rsidRPr="001A1E66">
          <w:rPr>
            <w:lang w:val="en-GB"/>
          </w:rPr>
          <w:t xml:space="preserve"> </w:t>
        </w:r>
      </w:ins>
      <w:r w:rsidR="001A1E66" w:rsidRPr="001A1E66">
        <w:rPr>
          <w:lang w:val="en-GB"/>
        </w:rPr>
        <w:t xml:space="preserve">Mexican </w:t>
      </w:r>
      <w:ins w:id="40" w:author="Sarah J. Townsend" w:date="2014-06-04T20:11:00Z">
        <w:r w:rsidR="00224EAD">
          <w:rPr>
            <w:lang w:val="en-GB"/>
          </w:rPr>
          <w:t>theatre into dialogue with</w:t>
        </w:r>
      </w:ins>
      <w:r w:rsidR="001A1E66" w:rsidRPr="001A1E66">
        <w:rPr>
          <w:lang w:val="en-GB"/>
        </w:rPr>
        <w:t xml:space="preserve"> international </w:t>
      </w:r>
      <w:ins w:id="41" w:author="Sarah J. Townsend" w:date="2014-06-04T20:11:00Z">
        <w:r w:rsidR="00224EAD">
          <w:rPr>
            <w:lang w:val="en-GB"/>
          </w:rPr>
          <w:t>modernism</w:t>
        </w:r>
      </w:ins>
      <w:r w:rsidR="001A1E66" w:rsidRPr="001A1E66">
        <w:rPr>
          <w:lang w:val="en-GB"/>
        </w:rPr>
        <w:t xml:space="preserve">. </w:t>
      </w:r>
    </w:p>
    <w:p w14:paraId="35BD6138" w14:textId="77777777" w:rsidR="00FF4E15" w:rsidRDefault="00FF4E15">
      <w:pPr>
        <w:rPr>
          <w:lang w:val="en-GB"/>
        </w:rPr>
      </w:pPr>
    </w:p>
    <w:p w14:paraId="158920A4" w14:textId="77777777" w:rsidR="001500CA" w:rsidRDefault="001500CA" w:rsidP="001500CA">
      <w:pPr>
        <w:rPr>
          <w:ins w:id="42" w:author="Sarah J. Townsend" w:date="2014-06-10T16:57:00Z"/>
          <w:b/>
          <w:lang w:val="en-GB"/>
        </w:rPr>
      </w:pPr>
    </w:p>
    <w:p w14:paraId="4E9BAFED" w14:textId="77777777" w:rsidR="001500CA" w:rsidRPr="00F4246F" w:rsidRDefault="001500CA" w:rsidP="001500CA">
      <w:pPr>
        <w:rPr>
          <w:ins w:id="43" w:author="Sarah J. Townsend" w:date="2014-06-10T16:57:00Z"/>
          <w:b/>
          <w:lang w:val="en-GB"/>
        </w:rPr>
      </w:pPr>
      <w:ins w:id="44" w:author="Sarah J. Townsend" w:date="2014-06-10T16:57:00Z">
        <w:r w:rsidRPr="00F4246F">
          <w:rPr>
            <w:b/>
            <w:lang w:val="en-GB"/>
          </w:rPr>
          <w:t>List of works</w:t>
        </w:r>
      </w:ins>
    </w:p>
    <w:p w14:paraId="45B902FF" w14:textId="77777777" w:rsidR="001500CA" w:rsidRDefault="001500CA" w:rsidP="001500CA">
      <w:pPr>
        <w:rPr>
          <w:ins w:id="45" w:author="Sarah J. Townsend" w:date="2014-06-10T16:57:00Z"/>
          <w:lang w:val="en-GB"/>
        </w:rPr>
      </w:pPr>
    </w:p>
    <w:p w14:paraId="65B4B9B1" w14:textId="77777777" w:rsidR="001500CA" w:rsidRPr="00C00907" w:rsidRDefault="001500CA" w:rsidP="001500CA">
      <w:pPr>
        <w:rPr>
          <w:ins w:id="46" w:author="Sarah J. Townsend" w:date="2014-06-10T16:57:00Z"/>
          <w:lang w:val="en-GB"/>
        </w:rPr>
      </w:pPr>
      <w:proofErr w:type="spellStart"/>
      <w:ins w:id="47" w:author="Sarah J. Townsend" w:date="2014-06-10T16:57:00Z">
        <w:r>
          <w:rPr>
            <w:lang w:val="en-GB"/>
          </w:rPr>
          <w:t>Díaz</w:t>
        </w:r>
        <w:proofErr w:type="spellEnd"/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Dufóo</w:t>
        </w:r>
        <w:proofErr w:type="spellEnd"/>
        <w:r>
          <w:rPr>
            <w:lang w:val="en-GB"/>
          </w:rPr>
          <w:t xml:space="preserve">, C. (1931) </w:t>
        </w:r>
        <w:r>
          <w:rPr>
            <w:i/>
            <w:lang w:val="en-GB"/>
          </w:rPr>
          <w:t xml:space="preserve">El </w:t>
        </w:r>
        <w:proofErr w:type="spellStart"/>
        <w:r>
          <w:rPr>
            <w:i/>
            <w:lang w:val="en-GB"/>
          </w:rPr>
          <w:t>barco</w:t>
        </w:r>
        <w:proofErr w:type="spellEnd"/>
        <w:r>
          <w:rPr>
            <w:lang w:val="en-GB"/>
          </w:rPr>
          <w:t xml:space="preserve">, Mexico City: </w:t>
        </w:r>
        <w:proofErr w:type="spellStart"/>
        <w:r>
          <w:rPr>
            <w:lang w:val="en-GB"/>
          </w:rPr>
          <w:t>Impr</w:t>
        </w:r>
        <w:proofErr w:type="spellEnd"/>
        <w:r>
          <w:rPr>
            <w:lang w:val="en-GB"/>
          </w:rPr>
          <w:t xml:space="preserve">. Mundial. </w:t>
        </w:r>
      </w:ins>
    </w:p>
    <w:p w14:paraId="614498F6" w14:textId="77777777" w:rsidR="001500CA" w:rsidRDefault="001500CA" w:rsidP="001500CA">
      <w:pPr>
        <w:rPr>
          <w:ins w:id="48" w:author="Sarah J. Townsend" w:date="2014-06-10T16:57:00Z"/>
          <w:lang w:val="en-GB"/>
        </w:rPr>
      </w:pPr>
    </w:p>
    <w:p w14:paraId="1FACF128" w14:textId="77777777" w:rsidR="001500CA" w:rsidRPr="00755F4D" w:rsidRDefault="001500CA" w:rsidP="001500CA">
      <w:pPr>
        <w:rPr>
          <w:ins w:id="49" w:author="Sarah J. Townsend" w:date="2014-06-10T16:57:00Z"/>
          <w:lang w:val="en-GB"/>
        </w:rPr>
      </w:pPr>
      <w:proofErr w:type="spellStart"/>
      <w:ins w:id="50" w:author="Sarah J. Townsend" w:date="2014-06-10T16:57:00Z">
        <w:r>
          <w:rPr>
            <w:lang w:val="en-GB"/>
          </w:rPr>
          <w:t>Gorostiza</w:t>
        </w:r>
        <w:proofErr w:type="spellEnd"/>
        <w:r>
          <w:rPr>
            <w:lang w:val="en-GB"/>
          </w:rPr>
          <w:t xml:space="preserve">, C. (2004) </w:t>
        </w:r>
        <w:proofErr w:type="spellStart"/>
        <w:r>
          <w:rPr>
            <w:i/>
            <w:lang w:val="en-GB"/>
          </w:rPr>
          <w:t>Teatro</w:t>
        </w:r>
        <w:proofErr w:type="spellEnd"/>
        <w:r>
          <w:rPr>
            <w:i/>
            <w:lang w:val="en-GB"/>
          </w:rPr>
          <w:t xml:space="preserve"> </w:t>
        </w:r>
        <w:proofErr w:type="spellStart"/>
        <w:r>
          <w:rPr>
            <w:i/>
            <w:lang w:val="en-GB"/>
          </w:rPr>
          <w:t>completo</w:t>
        </w:r>
        <w:proofErr w:type="spellEnd"/>
        <w:r>
          <w:rPr>
            <w:i/>
            <w:lang w:val="en-GB"/>
          </w:rPr>
          <w:t xml:space="preserve">, </w:t>
        </w:r>
        <w:r>
          <w:rPr>
            <w:lang w:val="en-GB"/>
          </w:rPr>
          <w:t xml:space="preserve">Mexico City: CONACULTA-INBA. </w:t>
        </w:r>
      </w:ins>
    </w:p>
    <w:p w14:paraId="48AC5290" w14:textId="77777777" w:rsidR="001500CA" w:rsidRDefault="001500CA" w:rsidP="001500CA">
      <w:pPr>
        <w:rPr>
          <w:ins w:id="51" w:author="Sarah J. Townsend" w:date="2014-06-10T16:57:00Z"/>
          <w:i/>
          <w:lang w:val="en-GB"/>
        </w:rPr>
      </w:pPr>
    </w:p>
    <w:p w14:paraId="15E83FA6" w14:textId="77777777" w:rsidR="001500CA" w:rsidRPr="00C00907" w:rsidRDefault="001500CA" w:rsidP="001500CA">
      <w:pPr>
        <w:rPr>
          <w:ins w:id="52" w:author="Sarah J. Townsend" w:date="2014-06-10T16:57:00Z"/>
          <w:lang w:val="en-GB"/>
        </w:rPr>
      </w:pPr>
      <w:ins w:id="53" w:author="Sarah J. Townsend" w:date="2014-06-10T16:57:00Z">
        <w:r>
          <w:rPr>
            <w:lang w:val="en-GB"/>
          </w:rPr>
          <w:t xml:space="preserve">Reyes, A. (1989) </w:t>
        </w:r>
        <w:proofErr w:type="spellStart"/>
        <w:r>
          <w:rPr>
            <w:i/>
            <w:lang w:val="en-GB"/>
          </w:rPr>
          <w:t>Teatro</w:t>
        </w:r>
        <w:proofErr w:type="spellEnd"/>
        <w:r>
          <w:rPr>
            <w:i/>
            <w:lang w:val="en-GB"/>
          </w:rPr>
          <w:t xml:space="preserve"> complete de Alfonso Reyes</w:t>
        </w:r>
        <w:r>
          <w:rPr>
            <w:lang w:val="en-GB"/>
          </w:rPr>
          <w:t xml:space="preserve">, Monterrey: </w:t>
        </w:r>
        <w:proofErr w:type="spellStart"/>
        <w:r>
          <w:rPr>
            <w:lang w:val="en-GB"/>
          </w:rPr>
          <w:t>Instituto</w:t>
        </w:r>
        <w:proofErr w:type="spellEnd"/>
        <w:r>
          <w:rPr>
            <w:lang w:val="en-GB"/>
          </w:rPr>
          <w:t xml:space="preserve"> de la </w:t>
        </w:r>
        <w:proofErr w:type="spellStart"/>
        <w:r>
          <w:rPr>
            <w:lang w:val="en-GB"/>
          </w:rPr>
          <w:t>Cultura</w:t>
        </w:r>
        <w:proofErr w:type="spellEnd"/>
        <w:r>
          <w:rPr>
            <w:lang w:val="en-GB"/>
          </w:rPr>
          <w:t xml:space="preserve"> de Nuevo León.</w:t>
        </w:r>
      </w:ins>
    </w:p>
    <w:p w14:paraId="09DE74E9" w14:textId="77777777" w:rsidR="001500CA" w:rsidRDefault="001500CA" w:rsidP="001500CA">
      <w:pPr>
        <w:rPr>
          <w:ins w:id="54" w:author="Sarah J. Townsend" w:date="2014-06-10T16:57:00Z"/>
          <w:lang w:val="en-GB"/>
        </w:rPr>
      </w:pPr>
    </w:p>
    <w:p w14:paraId="3637CB90" w14:textId="77777777" w:rsidR="001500CA" w:rsidRPr="00C00907" w:rsidRDefault="001500CA" w:rsidP="001500CA">
      <w:pPr>
        <w:rPr>
          <w:ins w:id="55" w:author="Sarah J. Townsend" w:date="2014-06-10T16:57:00Z"/>
          <w:lang w:val="en-GB"/>
        </w:rPr>
      </w:pPr>
      <w:proofErr w:type="spellStart"/>
      <w:ins w:id="56" w:author="Sarah J. Townsend" w:date="2014-06-10T16:57:00Z">
        <w:r>
          <w:rPr>
            <w:lang w:val="en-GB"/>
          </w:rPr>
          <w:t>Villaurrutia</w:t>
        </w:r>
        <w:proofErr w:type="spellEnd"/>
        <w:r>
          <w:rPr>
            <w:lang w:val="en-GB"/>
          </w:rPr>
          <w:t xml:space="preserve">, X. (1974) </w:t>
        </w:r>
        <w:proofErr w:type="spellStart"/>
        <w:r>
          <w:rPr>
            <w:i/>
            <w:lang w:val="en-GB"/>
          </w:rPr>
          <w:t>Obras</w:t>
        </w:r>
        <w:proofErr w:type="spellEnd"/>
        <w:r>
          <w:rPr>
            <w:lang w:val="en-GB"/>
          </w:rPr>
          <w:t xml:space="preserve">, Mexico City: </w:t>
        </w:r>
        <w:proofErr w:type="spellStart"/>
        <w:r>
          <w:rPr>
            <w:lang w:val="en-GB"/>
          </w:rPr>
          <w:t>Fondo</w:t>
        </w:r>
        <w:proofErr w:type="spellEnd"/>
        <w:r>
          <w:rPr>
            <w:lang w:val="en-GB"/>
          </w:rPr>
          <w:t xml:space="preserve"> de </w:t>
        </w:r>
        <w:proofErr w:type="spellStart"/>
        <w:r>
          <w:rPr>
            <w:lang w:val="en-GB"/>
          </w:rPr>
          <w:t>Cultura</w:t>
        </w:r>
        <w:proofErr w:type="spellEnd"/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Económica</w:t>
        </w:r>
        <w:proofErr w:type="spellEnd"/>
        <w:r>
          <w:rPr>
            <w:lang w:val="en-GB"/>
          </w:rPr>
          <w:t xml:space="preserve">. </w:t>
        </w:r>
      </w:ins>
    </w:p>
    <w:p w14:paraId="0EC0600B" w14:textId="77777777" w:rsidR="001500CA" w:rsidRDefault="001500CA">
      <w:pPr>
        <w:rPr>
          <w:ins w:id="57" w:author="Sarah J. Townsend" w:date="2014-06-10T16:57:00Z"/>
          <w:b/>
          <w:lang w:val="en-GB"/>
        </w:rPr>
      </w:pPr>
    </w:p>
    <w:p w14:paraId="053147C9" w14:textId="77777777" w:rsidR="001500CA" w:rsidRDefault="001500CA">
      <w:pPr>
        <w:rPr>
          <w:ins w:id="58" w:author="Sarah J. Townsend" w:date="2014-06-10T16:57:00Z"/>
          <w:b/>
          <w:lang w:val="en-GB"/>
        </w:rPr>
      </w:pPr>
    </w:p>
    <w:p w14:paraId="3D476D65" w14:textId="77777777" w:rsidR="00FF4E15" w:rsidRPr="00F4246F" w:rsidRDefault="00FF4E15">
      <w:pPr>
        <w:rPr>
          <w:b/>
          <w:lang w:val="en-GB"/>
        </w:rPr>
      </w:pPr>
      <w:r w:rsidRPr="00F4246F">
        <w:rPr>
          <w:b/>
          <w:lang w:val="en-GB"/>
        </w:rPr>
        <w:t>References and further reading</w:t>
      </w:r>
    </w:p>
    <w:p w14:paraId="783CA38A" w14:textId="77777777" w:rsidR="00FF4E15" w:rsidRDefault="00FF4E15">
      <w:pPr>
        <w:rPr>
          <w:lang w:val="en-GB"/>
        </w:rPr>
      </w:pPr>
    </w:p>
    <w:p w14:paraId="495ADBE5" w14:textId="77777777" w:rsidR="00755F4D" w:rsidRDefault="00755F4D" w:rsidP="00FF4E15">
      <w:proofErr w:type="spellStart"/>
      <w:r>
        <w:t>Dauster</w:t>
      </w:r>
      <w:proofErr w:type="spellEnd"/>
      <w:r>
        <w:t xml:space="preserve">, F. (1955) ‘The Contemporary Mexican Theater’, </w:t>
      </w:r>
      <w:r>
        <w:rPr>
          <w:i/>
        </w:rPr>
        <w:t xml:space="preserve">Hispania </w:t>
      </w:r>
      <w:r>
        <w:t xml:space="preserve">38 (1): 31-34.  </w:t>
      </w:r>
    </w:p>
    <w:p w14:paraId="3DB2B649" w14:textId="77777777" w:rsidR="00755F4D" w:rsidRDefault="00755F4D" w:rsidP="00FF4E15"/>
    <w:p w14:paraId="0C07DD0C" w14:textId="77777777" w:rsidR="00FF4E15" w:rsidRPr="00FF4E15" w:rsidRDefault="00FF4E15" w:rsidP="00FF4E15">
      <w:r>
        <w:t>Mendoza-</w:t>
      </w:r>
      <w:proofErr w:type="spellStart"/>
      <w:r>
        <w:t>López</w:t>
      </w:r>
      <w:proofErr w:type="spellEnd"/>
      <w:r>
        <w:t xml:space="preserve">, M. (1985) </w:t>
      </w:r>
      <w:proofErr w:type="spellStart"/>
      <w:r>
        <w:rPr>
          <w:i/>
        </w:rPr>
        <w:t>Primeros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renovadores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teatro</w:t>
      </w:r>
      <w:proofErr w:type="spellEnd"/>
      <w:r>
        <w:rPr>
          <w:i/>
        </w:rPr>
        <w:t xml:space="preserve"> en México, </w:t>
      </w:r>
      <w:r>
        <w:t>Mexico City:</w:t>
      </w:r>
      <w:r>
        <w:rPr>
          <w:i/>
        </w:rPr>
        <w:t xml:space="preserve"> </w:t>
      </w:r>
      <w:r>
        <w:t>IMSS.</w:t>
      </w:r>
    </w:p>
    <w:p w14:paraId="24B7D6A0" w14:textId="77777777" w:rsidR="00FF4E15" w:rsidRDefault="00FF4E15" w:rsidP="00FF4E15"/>
    <w:p w14:paraId="3BB1739E" w14:textId="77777777" w:rsidR="00755F4D" w:rsidRPr="00755F4D" w:rsidRDefault="00755F4D" w:rsidP="00755F4D">
      <w:proofErr w:type="gramStart"/>
      <w:r>
        <w:t>Mullen, E. J.</w:t>
      </w:r>
      <w:proofErr w:type="gramEnd"/>
      <w:r>
        <w:t xml:space="preserve">  (1970) ‘The </w:t>
      </w:r>
      <w:proofErr w:type="spellStart"/>
      <w:r>
        <w:rPr>
          <w:i/>
        </w:rPr>
        <w:t>Revista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Contemporáneos</w:t>
      </w:r>
      <w:proofErr w:type="spellEnd"/>
      <w:r>
        <w:t xml:space="preserve"> and the Development of the Mexican Theater’, </w:t>
      </w:r>
      <w:r>
        <w:rPr>
          <w:i/>
        </w:rPr>
        <w:t>Comparative Drama</w:t>
      </w:r>
      <w:r>
        <w:t xml:space="preserve"> 4 (4): 272-82.</w:t>
      </w:r>
    </w:p>
    <w:p w14:paraId="21AD56C8" w14:textId="77777777" w:rsidR="00755F4D" w:rsidRDefault="00755F4D" w:rsidP="00FF4E15"/>
    <w:p w14:paraId="11E6FD18" w14:textId="77777777" w:rsidR="00FF4E15" w:rsidRPr="00FF4E15" w:rsidRDefault="00FF4E15" w:rsidP="00FF4E15">
      <w:r>
        <w:t>Unruh, V</w:t>
      </w:r>
      <w:r w:rsidRPr="00FF4E15">
        <w:t>.</w:t>
      </w:r>
      <w:r>
        <w:t xml:space="preserve"> (1994</w:t>
      </w:r>
      <w:r w:rsidRPr="00FF4E15">
        <w:t>)</w:t>
      </w:r>
      <w:r w:rsidRPr="00FF4E15">
        <w:rPr>
          <w:i/>
        </w:rPr>
        <w:t xml:space="preserve"> Latin American Vanguards: The Art of Contentious Encounters</w:t>
      </w:r>
      <w:r>
        <w:t>,</w:t>
      </w:r>
      <w:r w:rsidRPr="00FF4E15">
        <w:t xml:space="preserve"> B</w:t>
      </w:r>
      <w:r>
        <w:t>erkeley: U of California P</w:t>
      </w:r>
      <w:r w:rsidRPr="00FF4E15">
        <w:t>.</w:t>
      </w:r>
    </w:p>
    <w:p w14:paraId="65882B4D" w14:textId="77777777" w:rsidR="00FF4E15" w:rsidRDefault="00FF4E15">
      <w:pPr>
        <w:rPr>
          <w:lang w:val="en-GB"/>
        </w:rPr>
      </w:pPr>
    </w:p>
    <w:p w14:paraId="33F221E8" w14:textId="77777777" w:rsidR="00FF4E15" w:rsidRDefault="00FF4E15">
      <w:pPr>
        <w:rPr>
          <w:lang w:val="en-GB"/>
        </w:rPr>
      </w:pPr>
    </w:p>
    <w:p w14:paraId="6935AD88" w14:textId="2F93BE18" w:rsidR="00C00907" w:rsidRDefault="001500CA">
      <w:pPr>
        <w:rPr>
          <w:ins w:id="59" w:author="Sarah J. Townsend" w:date="2014-06-11T12:48:00Z"/>
          <w:lang w:val="en-GB"/>
        </w:rPr>
      </w:pPr>
      <w:ins w:id="60" w:author="Sarah J. Townsend" w:date="2014-06-10T16:57:00Z">
        <w:r>
          <w:rPr>
            <w:b/>
            <w:lang w:val="en-GB"/>
          </w:rPr>
          <w:t>Julie Ward, University of Oklahoma</w:t>
        </w:r>
      </w:ins>
      <w:r w:rsidR="00C00907">
        <w:rPr>
          <w:lang w:val="en-GB"/>
        </w:rPr>
        <w:t xml:space="preserve"> </w:t>
      </w:r>
    </w:p>
    <w:p w14:paraId="1207AF80" w14:textId="77777777" w:rsidR="002C4494" w:rsidRDefault="002C4494">
      <w:pPr>
        <w:rPr>
          <w:ins w:id="61" w:author="Sarah J. Townsend" w:date="2014-06-11T12:48:00Z"/>
          <w:lang w:val="en-GB"/>
        </w:rPr>
      </w:pPr>
    </w:p>
    <w:p w14:paraId="4BE48935" w14:textId="77777777" w:rsidR="002C4494" w:rsidRDefault="002C4494">
      <w:pPr>
        <w:rPr>
          <w:ins w:id="62" w:author="Sarah J. Townsend" w:date="2014-06-11T12:48:00Z"/>
          <w:lang w:val="en-GB"/>
        </w:rPr>
      </w:pPr>
    </w:p>
    <w:p w14:paraId="19708994" w14:textId="77777777" w:rsidR="002C4494" w:rsidRDefault="002C4494">
      <w:pPr>
        <w:rPr>
          <w:ins w:id="63" w:author="Sarah J. Townsend" w:date="2014-06-11T12:48:00Z"/>
          <w:lang w:val="en-GB"/>
        </w:rPr>
      </w:pPr>
    </w:p>
    <w:p w14:paraId="0D5AA5A5" w14:textId="69916B3A" w:rsidR="002C4494" w:rsidRDefault="002C4494">
      <w:pPr>
        <w:rPr>
          <w:ins w:id="64" w:author="Sarah J. Townsend" w:date="2014-06-11T12:52:00Z"/>
          <w:lang w:val="en-GB"/>
        </w:rPr>
      </w:pPr>
      <w:ins w:id="65" w:author="Sarah J. Townsend" w:date="2014-06-11T12:48:00Z">
        <w:r>
          <w:rPr>
            <w:lang w:val="en-GB"/>
          </w:rPr>
          <w:t>[</w:t>
        </w:r>
        <w:proofErr w:type="gramStart"/>
        <w:r>
          <w:rPr>
            <w:lang w:val="en-GB"/>
          </w:rPr>
          <w:t>see</w:t>
        </w:r>
        <w:proofErr w:type="gramEnd"/>
        <w:r>
          <w:rPr>
            <w:lang w:val="en-GB"/>
          </w:rPr>
          <w:t xml:space="preserve"> possible images attached to email]</w:t>
        </w:r>
      </w:ins>
    </w:p>
    <w:p w14:paraId="51F71869" w14:textId="77777777" w:rsidR="0051528E" w:rsidRDefault="0051528E">
      <w:pPr>
        <w:rPr>
          <w:ins w:id="66" w:author="Sarah J. Townsend" w:date="2014-06-11T12:52:00Z"/>
          <w:lang w:val="en-GB"/>
        </w:rPr>
      </w:pPr>
    </w:p>
    <w:p w14:paraId="0F70564E" w14:textId="4A20BD99" w:rsidR="0051528E" w:rsidRDefault="0051528E">
      <w:pPr>
        <w:rPr>
          <w:ins w:id="67" w:author="Sarah J. Townsend" w:date="2014-06-11T12:52:00Z"/>
          <w:lang w:val="en-GB"/>
        </w:rPr>
      </w:pPr>
      <w:ins w:id="68" w:author="Sarah J. Townsend" w:date="2014-06-11T12:52:00Z">
        <w:r>
          <w:rPr>
            <w:lang w:val="en-GB"/>
          </w:rPr>
          <w:t>Captions:</w:t>
        </w:r>
      </w:ins>
    </w:p>
    <w:p w14:paraId="63AB9FDD" w14:textId="77777777" w:rsidR="0051528E" w:rsidRDefault="0051528E">
      <w:pPr>
        <w:rPr>
          <w:ins w:id="69" w:author="Sarah J. Townsend" w:date="2014-06-11T12:52:00Z"/>
          <w:lang w:val="en-GB"/>
        </w:rPr>
      </w:pPr>
    </w:p>
    <w:p w14:paraId="65166807" w14:textId="62F81438" w:rsidR="0051528E" w:rsidRDefault="0051528E">
      <w:pPr>
        <w:rPr>
          <w:ins w:id="70" w:author="Sarah J. Townsend" w:date="2014-06-11T12:53:00Z"/>
          <w:lang w:val="en-GB"/>
        </w:rPr>
      </w:pPr>
      <w:ins w:id="71" w:author="Sarah J. Townsend" w:date="2014-06-11T12:52:00Z">
        <w:r>
          <w:rPr>
            <w:lang w:val="en-GB"/>
          </w:rPr>
          <w:t>Ima</w:t>
        </w:r>
        <w:r w:rsidR="00302F35">
          <w:rPr>
            <w:lang w:val="en-GB"/>
          </w:rPr>
          <w:t xml:space="preserve">ge 1: A ticket for entrance to </w:t>
        </w:r>
        <w:proofErr w:type="spellStart"/>
        <w:r w:rsidR="00302F35">
          <w:rPr>
            <w:lang w:val="en-GB"/>
          </w:rPr>
          <w:t>Teatro</w:t>
        </w:r>
        <w:proofErr w:type="spellEnd"/>
        <w:r w:rsidR="00302F35">
          <w:rPr>
            <w:lang w:val="en-GB"/>
          </w:rPr>
          <w:t xml:space="preserve"> </w:t>
        </w:r>
        <w:proofErr w:type="spellStart"/>
        <w:r w:rsidR="00302F35">
          <w:rPr>
            <w:lang w:val="en-GB"/>
          </w:rPr>
          <w:t>Ulises</w:t>
        </w:r>
      </w:ins>
      <w:ins w:id="72" w:author="Sarah J. Townsend" w:date="2014-06-11T12:58:00Z">
        <w:r w:rsidR="00302F35">
          <w:rPr>
            <w:lang w:val="en-GB"/>
          </w:rPr>
          <w:t>’s</w:t>
        </w:r>
      </w:ins>
      <w:proofErr w:type="spellEnd"/>
      <w:ins w:id="73" w:author="Sarah J. Townsend" w:date="2014-06-11T12:52:00Z">
        <w:r>
          <w:rPr>
            <w:lang w:val="en-GB"/>
          </w:rPr>
          <w:t xml:space="preserve"> performance </w:t>
        </w:r>
      </w:ins>
      <w:ins w:id="74" w:author="Sarah J. Townsend" w:date="2014-06-11T12:53:00Z">
        <w:r>
          <w:rPr>
            <w:lang w:val="en-GB"/>
          </w:rPr>
          <w:t xml:space="preserve">of the play </w:t>
        </w:r>
      </w:ins>
      <w:ins w:id="75" w:author="Sarah J. Townsend" w:date="2014-06-11T12:56:00Z">
        <w:r w:rsidR="007743A8">
          <w:rPr>
            <w:i/>
            <w:lang w:val="en-GB"/>
          </w:rPr>
          <w:t xml:space="preserve">Les temps </w:t>
        </w:r>
        <w:proofErr w:type="spellStart"/>
        <w:proofErr w:type="gramStart"/>
        <w:r w:rsidR="007743A8">
          <w:rPr>
            <w:i/>
            <w:lang w:val="en-GB"/>
          </w:rPr>
          <w:t>est</w:t>
        </w:r>
        <w:proofErr w:type="spellEnd"/>
        <w:proofErr w:type="gramEnd"/>
        <w:r w:rsidR="007743A8">
          <w:rPr>
            <w:i/>
            <w:lang w:val="en-GB"/>
          </w:rPr>
          <w:t xml:space="preserve"> un </w:t>
        </w:r>
        <w:proofErr w:type="spellStart"/>
        <w:r w:rsidR="007743A8">
          <w:rPr>
            <w:i/>
            <w:lang w:val="en-GB"/>
          </w:rPr>
          <w:t>songe</w:t>
        </w:r>
        <w:proofErr w:type="spellEnd"/>
        <w:r w:rsidR="007743A8">
          <w:rPr>
            <w:i/>
            <w:lang w:val="en-GB"/>
          </w:rPr>
          <w:t xml:space="preserve"> </w:t>
        </w:r>
        <w:r w:rsidR="007743A8">
          <w:rPr>
            <w:lang w:val="en-GB"/>
          </w:rPr>
          <w:t xml:space="preserve">(translated as </w:t>
        </w:r>
      </w:ins>
      <w:ins w:id="76" w:author="Sarah J. Townsend" w:date="2014-06-11T12:53:00Z">
        <w:r>
          <w:rPr>
            <w:i/>
            <w:lang w:val="en-GB"/>
          </w:rPr>
          <w:t xml:space="preserve">El </w:t>
        </w:r>
        <w:proofErr w:type="spellStart"/>
        <w:r>
          <w:rPr>
            <w:i/>
            <w:lang w:val="en-GB"/>
          </w:rPr>
          <w:t>tiempo</w:t>
        </w:r>
        <w:proofErr w:type="spellEnd"/>
        <w:r>
          <w:rPr>
            <w:i/>
            <w:lang w:val="en-GB"/>
          </w:rPr>
          <w:t xml:space="preserve"> </w:t>
        </w:r>
        <w:proofErr w:type="spellStart"/>
        <w:r>
          <w:rPr>
            <w:i/>
            <w:lang w:val="en-GB"/>
          </w:rPr>
          <w:t>es</w:t>
        </w:r>
        <w:proofErr w:type="spellEnd"/>
        <w:r>
          <w:rPr>
            <w:i/>
            <w:lang w:val="en-GB"/>
          </w:rPr>
          <w:t xml:space="preserve"> </w:t>
        </w:r>
        <w:proofErr w:type="spellStart"/>
        <w:r>
          <w:rPr>
            <w:i/>
            <w:lang w:val="en-GB"/>
          </w:rPr>
          <w:t>sueño</w:t>
        </w:r>
      </w:ins>
      <w:proofErr w:type="spellEnd"/>
      <w:ins w:id="77" w:author="Sarah J. Townsend" w:date="2014-06-11T12:56:00Z">
        <w:r w:rsidR="007743A8">
          <w:rPr>
            <w:lang w:val="en-GB"/>
          </w:rPr>
          <w:t>)</w:t>
        </w:r>
      </w:ins>
      <w:ins w:id="78" w:author="Sarah J. Townsend" w:date="2014-06-11T12:53:00Z">
        <w:r>
          <w:rPr>
            <w:i/>
            <w:lang w:val="en-GB"/>
          </w:rPr>
          <w:t xml:space="preserve"> </w:t>
        </w:r>
        <w:r>
          <w:rPr>
            <w:lang w:val="en-GB"/>
          </w:rPr>
          <w:t xml:space="preserve">by </w:t>
        </w:r>
      </w:ins>
      <w:ins w:id="79" w:author="Sarah J. Townsend" w:date="2014-06-11T12:55:00Z">
        <w:r w:rsidR="008D3CEA">
          <w:rPr>
            <w:lang w:val="en-GB"/>
          </w:rPr>
          <w:t>Henri René-</w:t>
        </w:r>
        <w:proofErr w:type="spellStart"/>
        <w:r w:rsidR="008D3CEA">
          <w:rPr>
            <w:lang w:val="en-GB"/>
          </w:rPr>
          <w:t>Lenormand</w:t>
        </w:r>
        <w:proofErr w:type="spellEnd"/>
        <w:r w:rsidR="00302F35">
          <w:rPr>
            <w:lang w:val="en-GB"/>
          </w:rPr>
          <w:t xml:space="preserve">. The </w:t>
        </w:r>
        <w:proofErr w:type="gramStart"/>
        <w:r w:rsidR="00302F35">
          <w:rPr>
            <w:lang w:val="en-GB"/>
          </w:rPr>
          <w:t>ticket is</w:t>
        </w:r>
      </w:ins>
      <w:ins w:id="80" w:author="Sarah J. Townsend" w:date="2014-06-11T12:53:00Z">
        <w:r>
          <w:rPr>
            <w:lang w:val="en-GB"/>
          </w:rPr>
          <w:t xml:space="preserve"> signed by the group’s patron </w:t>
        </w:r>
        <w:proofErr w:type="spellStart"/>
        <w:r>
          <w:rPr>
            <w:lang w:val="en-GB"/>
          </w:rPr>
          <w:t>Antonieta</w:t>
        </w:r>
        <w:proofErr w:type="spellEnd"/>
        <w:r>
          <w:rPr>
            <w:lang w:val="en-GB"/>
          </w:rPr>
          <w:t xml:space="preserve"> Rivas Mercado</w:t>
        </w:r>
        <w:proofErr w:type="gramEnd"/>
        <w:r>
          <w:rPr>
            <w:lang w:val="en-GB"/>
          </w:rPr>
          <w:t>.</w:t>
        </w:r>
      </w:ins>
    </w:p>
    <w:p w14:paraId="7E462062" w14:textId="77777777" w:rsidR="00DB3EA8" w:rsidRDefault="00DB3EA8">
      <w:pPr>
        <w:rPr>
          <w:ins w:id="81" w:author="Sarah J. Townsend" w:date="2014-06-11T12:53:00Z"/>
          <w:lang w:val="en-GB"/>
        </w:rPr>
      </w:pPr>
    </w:p>
    <w:p w14:paraId="63554A55" w14:textId="5F918E6B" w:rsidR="00DB3EA8" w:rsidRDefault="00DB3EA8">
      <w:pPr>
        <w:rPr>
          <w:ins w:id="82" w:author="Sarah J. Townsend" w:date="2014-06-11T13:00:00Z"/>
          <w:lang w:val="en-GB"/>
        </w:rPr>
      </w:pPr>
      <w:ins w:id="83" w:author="Sarah J. Townsend" w:date="2014-06-11T12:53:00Z">
        <w:r>
          <w:rPr>
            <w:lang w:val="en-GB"/>
          </w:rPr>
          <w:t xml:space="preserve">Image 2: </w:t>
        </w:r>
      </w:ins>
      <w:ins w:id="84" w:author="Sarah J. Townsend" w:date="2014-06-11T12:54:00Z">
        <w:r>
          <w:rPr>
            <w:lang w:val="en-GB"/>
          </w:rPr>
          <w:t xml:space="preserve">The cover of the program announcing the 1933 season of </w:t>
        </w:r>
        <w:proofErr w:type="spellStart"/>
        <w:r>
          <w:rPr>
            <w:lang w:val="en-GB"/>
          </w:rPr>
          <w:t>Teatro</w:t>
        </w:r>
        <w:proofErr w:type="spellEnd"/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Orientación</w:t>
        </w:r>
        <w:proofErr w:type="spellEnd"/>
        <w:r>
          <w:rPr>
            <w:lang w:val="en-GB"/>
          </w:rPr>
          <w:t>.</w:t>
        </w:r>
      </w:ins>
    </w:p>
    <w:p w14:paraId="3C770E0B" w14:textId="77777777" w:rsidR="006D3190" w:rsidRDefault="006D3190">
      <w:pPr>
        <w:rPr>
          <w:ins w:id="85" w:author="Sarah J. Townsend" w:date="2014-06-11T13:00:00Z"/>
          <w:lang w:val="en-GB"/>
        </w:rPr>
      </w:pPr>
    </w:p>
    <w:p w14:paraId="3E6298FC" w14:textId="6EC710A1" w:rsidR="006D3190" w:rsidRPr="0051528E" w:rsidRDefault="006D3190">
      <w:pPr>
        <w:rPr>
          <w:lang w:val="en-GB"/>
        </w:rPr>
      </w:pPr>
      <w:ins w:id="86" w:author="Sarah J. Townsend" w:date="2014-06-11T13:00:00Z">
        <w:r>
          <w:rPr>
            <w:rFonts w:ascii="Arial" w:hAnsi="Arial" w:cs="Arial"/>
            <w:iCs/>
            <w:color w:val="1A1A1A"/>
            <w:sz w:val="26"/>
            <w:szCs w:val="26"/>
          </w:rPr>
          <w:t xml:space="preserve">Images were scanned from the book </w:t>
        </w:r>
        <w:proofErr w:type="spellStart"/>
        <w:r>
          <w:rPr>
            <w:rFonts w:ascii="Arial" w:hAnsi="Arial" w:cs="Arial"/>
            <w:i/>
            <w:iCs/>
            <w:color w:val="1A1A1A"/>
            <w:sz w:val="26"/>
            <w:szCs w:val="26"/>
          </w:rPr>
          <w:t>Primeros</w:t>
        </w:r>
        <w:proofErr w:type="spellEnd"/>
        <w:r>
          <w:rPr>
            <w:rFonts w:ascii="Arial" w:hAnsi="Arial" w:cs="Arial"/>
            <w:i/>
            <w:iCs/>
            <w:color w:val="1A1A1A"/>
            <w:sz w:val="26"/>
            <w:szCs w:val="26"/>
          </w:rPr>
          <w:t> </w:t>
        </w:r>
        <w:proofErr w:type="spellStart"/>
        <w:r>
          <w:rPr>
            <w:rFonts w:ascii="Arial" w:hAnsi="Arial" w:cs="Arial"/>
            <w:i/>
            <w:iCs/>
            <w:color w:val="1A1A1A"/>
            <w:sz w:val="26"/>
            <w:szCs w:val="26"/>
          </w:rPr>
          <w:t>renovadores</w:t>
        </w:r>
        <w:proofErr w:type="spellEnd"/>
        <w:r>
          <w:rPr>
            <w:rFonts w:ascii="Arial" w:hAnsi="Arial" w:cs="Arial"/>
            <w:i/>
            <w:iCs/>
            <w:color w:val="1A1A1A"/>
            <w:sz w:val="26"/>
            <w:szCs w:val="26"/>
          </w:rPr>
          <w:t xml:space="preserve"> del </w:t>
        </w:r>
        <w:proofErr w:type="spellStart"/>
        <w:r>
          <w:rPr>
            <w:rFonts w:ascii="Arial" w:hAnsi="Arial" w:cs="Arial"/>
            <w:i/>
            <w:iCs/>
            <w:color w:val="1A1A1A"/>
            <w:sz w:val="26"/>
            <w:szCs w:val="26"/>
          </w:rPr>
          <w:t>teatro</w:t>
        </w:r>
        <w:proofErr w:type="spellEnd"/>
        <w:r>
          <w:rPr>
            <w:rFonts w:ascii="Arial" w:hAnsi="Arial" w:cs="Arial"/>
            <w:i/>
            <w:iCs/>
            <w:color w:val="1A1A1A"/>
            <w:sz w:val="26"/>
            <w:szCs w:val="26"/>
          </w:rPr>
          <w:t xml:space="preserve"> en México </w:t>
        </w:r>
        <w:r>
          <w:rPr>
            <w:rFonts w:ascii="Arial" w:hAnsi="Arial" w:cs="Arial"/>
            <w:color w:val="1A1A1A"/>
            <w:sz w:val="26"/>
            <w:szCs w:val="26"/>
          </w:rPr>
          <w:t>by Margarita Mendoza-</w:t>
        </w:r>
        <w:proofErr w:type="spellStart"/>
        <w:r>
          <w:rPr>
            <w:rFonts w:ascii="Arial" w:hAnsi="Arial" w:cs="Arial"/>
            <w:color w:val="1A1A1A"/>
            <w:sz w:val="26"/>
            <w:szCs w:val="26"/>
          </w:rPr>
          <w:t>López</w:t>
        </w:r>
        <w:proofErr w:type="spellEnd"/>
        <w:r>
          <w:rPr>
            <w:rFonts w:ascii="Arial" w:hAnsi="Arial" w:cs="Arial"/>
            <w:color w:val="1A1A1A"/>
            <w:sz w:val="26"/>
            <w:szCs w:val="26"/>
          </w:rPr>
          <w:t>, IMSS, Mexico City, 1985.</w:t>
        </w:r>
        <w:r>
          <w:rPr>
            <w:rFonts w:ascii="Arial" w:hAnsi="Arial" w:cs="Arial"/>
            <w:color w:val="1A1A1A"/>
            <w:sz w:val="26"/>
            <w:szCs w:val="26"/>
          </w:rPr>
          <w:t xml:space="preserve"> </w:t>
        </w:r>
      </w:ins>
      <w:bookmarkStart w:id="87" w:name="_GoBack"/>
      <w:bookmarkEnd w:id="87"/>
    </w:p>
    <w:sectPr w:rsidR="006D3190" w:rsidRPr="0051528E" w:rsidSect="00A23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arah J. Townsend" w:date="2014-06-11T12:51:00Z" w:initials="ST">
    <w:p w14:paraId="4FA38453" w14:textId="6EE41865" w:rsidR="00264238" w:rsidRDefault="00264238">
      <w:pPr>
        <w:pStyle w:val="CommentText"/>
      </w:pPr>
      <w:r>
        <w:rPr>
          <w:rStyle w:val="CommentReference"/>
        </w:rPr>
        <w:annotationRef/>
      </w:r>
      <w:r>
        <w:t>Image 1 could be inserted near here.</w:t>
      </w:r>
    </w:p>
  </w:comment>
  <w:comment w:id="32" w:author="Sarah J. Townsend" w:date="2014-06-11T12:51:00Z" w:initials="ST">
    <w:p w14:paraId="3F88BAAD" w14:textId="517B7E8F" w:rsidR="00264238" w:rsidRDefault="00264238">
      <w:pPr>
        <w:pStyle w:val="CommentText"/>
      </w:pPr>
      <w:r>
        <w:rPr>
          <w:rStyle w:val="CommentReference"/>
        </w:rPr>
        <w:annotationRef/>
      </w:r>
      <w:r>
        <w:t>Image 2 could be inserted near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36"/>
    <w:rsid w:val="000B0F83"/>
    <w:rsid w:val="000B55E8"/>
    <w:rsid w:val="000B7D36"/>
    <w:rsid w:val="001500CA"/>
    <w:rsid w:val="001900FC"/>
    <w:rsid w:val="001A1E66"/>
    <w:rsid w:val="001D01D7"/>
    <w:rsid w:val="001D1ED9"/>
    <w:rsid w:val="002057AC"/>
    <w:rsid w:val="00224EAD"/>
    <w:rsid w:val="00264238"/>
    <w:rsid w:val="0027256C"/>
    <w:rsid w:val="00290CDC"/>
    <w:rsid w:val="002C4494"/>
    <w:rsid w:val="00302F35"/>
    <w:rsid w:val="003D05D4"/>
    <w:rsid w:val="00474FA8"/>
    <w:rsid w:val="0051528E"/>
    <w:rsid w:val="005240C8"/>
    <w:rsid w:val="0053655A"/>
    <w:rsid w:val="0063797C"/>
    <w:rsid w:val="006948D8"/>
    <w:rsid w:val="006D3190"/>
    <w:rsid w:val="00755F4D"/>
    <w:rsid w:val="007743A8"/>
    <w:rsid w:val="00775FE8"/>
    <w:rsid w:val="0078118E"/>
    <w:rsid w:val="007A5891"/>
    <w:rsid w:val="0082049B"/>
    <w:rsid w:val="00832822"/>
    <w:rsid w:val="0086797D"/>
    <w:rsid w:val="008966B1"/>
    <w:rsid w:val="008D3CEA"/>
    <w:rsid w:val="00A23D9B"/>
    <w:rsid w:val="00AA3FCD"/>
    <w:rsid w:val="00AA56D4"/>
    <w:rsid w:val="00BA19DA"/>
    <w:rsid w:val="00C00907"/>
    <w:rsid w:val="00C03C23"/>
    <w:rsid w:val="00C06520"/>
    <w:rsid w:val="00C34826"/>
    <w:rsid w:val="00C772BC"/>
    <w:rsid w:val="00C96BFD"/>
    <w:rsid w:val="00D80ABA"/>
    <w:rsid w:val="00DA3A25"/>
    <w:rsid w:val="00DB2F9B"/>
    <w:rsid w:val="00DB3EA8"/>
    <w:rsid w:val="00DF52BC"/>
    <w:rsid w:val="00DF7580"/>
    <w:rsid w:val="00E161EB"/>
    <w:rsid w:val="00E70E3B"/>
    <w:rsid w:val="00EB6F32"/>
    <w:rsid w:val="00F148B7"/>
    <w:rsid w:val="00F31E5A"/>
    <w:rsid w:val="00F4246F"/>
    <w:rsid w:val="00F57C95"/>
    <w:rsid w:val="00FA4B2E"/>
    <w:rsid w:val="00FB2E8B"/>
    <w:rsid w:val="00FD30DA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F1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1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4B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B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B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B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B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1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4B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B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B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B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B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8FE47DB-E48E-934A-8E7F-7D7D69C7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871</Words>
  <Characters>4970</Characters>
  <Application>Microsoft Macintosh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Sarah J. Townsend</cp:lastModifiedBy>
  <cp:revision>19</cp:revision>
  <dcterms:created xsi:type="dcterms:W3CDTF">2014-06-10T20:42:00Z</dcterms:created>
  <dcterms:modified xsi:type="dcterms:W3CDTF">2014-06-11T17:00:00Z</dcterms:modified>
</cp:coreProperties>
</file>