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25" w:rsidDel="007E2392" w:rsidRDefault="00301D25">
      <w:pPr>
        <w:rPr>
          <w:del w:id="0" w:author="doctor" w:date="2014-01-13T15:12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876F6B" w:rsidDel="00097CE1" w:rsidRDefault="00876F6B">
      <w:pPr>
        <w:rPr>
          <w:del w:id="1" w:author="Danielle Child" w:date="2014-01-10T14:25:00Z"/>
          <w:rFonts w:ascii="Times New Roman" w:hAnsi="Times New Roman" w:cs="Times New Roman"/>
          <w:sz w:val="22"/>
        </w:rPr>
      </w:pPr>
      <w:del w:id="2" w:author="doctor" w:date="2014-01-13T15:12:00Z">
        <w:r w:rsidDel="007E2392">
          <w:rPr>
            <w:rFonts w:ascii="Times New Roman" w:hAnsi="Times New Roman" w:cs="Times New Roman"/>
            <w:sz w:val="22"/>
          </w:rPr>
          <w:delText>Bethany Rex</w:delText>
        </w:r>
      </w:del>
      <w:del w:id="3" w:author="Danielle Child" w:date="2014-01-10T14:25:00Z"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  <w:r w:rsidR="00B01E72" w:rsidDel="00097CE1">
          <w:rPr>
            <w:rFonts w:ascii="Times New Roman" w:hAnsi="Times New Roman" w:cs="Times New Roman"/>
            <w:sz w:val="22"/>
          </w:rPr>
          <w:tab/>
        </w:r>
      </w:del>
    </w:p>
    <w:p w:rsidR="00876F6B" w:rsidDel="00097CE1" w:rsidRDefault="00876F6B">
      <w:pPr>
        <w:rPr>
          <w:del w:id="4" w:author="Danielle Child" w:date="2014-01-10T14:25:00Z"/>
          <w:rFonts w:ascii="Times New Roman" w:hAnsi="Times New Roman" w:cs="Times New Roman"/>
          <w:sz w:val="22"/>
        </w:rPr>
      </w:pPr>
    </w:p>
    <w:p w:rsidR="00876F6B" w:rsidRDefault="00876F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Ernst, Max (1891-1976)</w:t>
      </w:r>
    </w:p>
    <w:p w:rsidR="00602C6F" w:rsidRDefault="00602C6F">
      <w:pPr>
        <w:rPr>
          <w:rFonts w:ascii="Times New Roman" w:hAnsi="Times New Roman" w:cs="Times New Roman"/>
          <w:sz w:val="22"/>
        </w:rPr>
      </w:pPr>
    </w:p>
    <w:p w:rsidR="00602C6F" w:rsidDel="008725DA" w:rsidRDefault="00602C6F" w:rsidP="00602C6F">
      <w:pPr>
        <w:pBdr>
          <w:bottom w:val="single" w:sz="4" w:space="1" w:color="auto"/>
        </w:pBdr>
        <w:rPr>
          <w:del w:id="5" w:author="Danielle Child" w:date="2014-01-13T12:13:00Z"/>
          <w:rFonts w:ascii="Times New Roman" w:hAnsi="Times New Roman" w:cs="Times New Roman"/>
          <w:sz w:val="22"/>
        </w:rPr>
      </w:pPr>
      <w:del w:id="6" w:author="Danielle Child" w:date="2014-01-13T12:13:00Z">
        <w:r w:rsidDel="008725DA">
          <w:rPr>
            <w:rFonts w:ascii="Times New Roman" w:hAnsi="Times New Roman" w:cs="Times New Roman"/>
            <w:sz w:val="22"/>
          </w:rPr>
          <w:delText>THUMBNAIL</w:delText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</w:del>
      <w:ins w:id="7" w:author="bethanyrex" w:date="2014-01-13T11:10:00Z">
        <w:del w:id="8" w:author="Danielle Child" w:date="2014-01-13T12:13:00Z"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</w:del>
      </w:ins>
      <w:ins w:id="9" w:author="bethanyrex" w:date="2014-01-13T11:08:00Z">
        <w:del w:id="10" w:author="Danielle Child" w:date="2014-01-13T12:13:00Z">
          <w:r w:rsidR="006E17EE" w:rsidDel="008725DA">
            <w:rPr>
              <w:rFonts w:ascii="Times New Roman" w:hAnsi="Times New Roman" w:cs="Times New Roman"/>
              <w:sz w:val="22"/>
            </w:rPr>
            <w:delText>Word Count: 203</w:delText>
          </w:r>
        </w:del>
      </w:ins>
      <w:del w:id="11" w:author="Danielle Child" w:date="2014-01-13T12:13:00Z">
        <w:r w:rsidR="00BC5CEF" w:rsidDel="008725DA">
          <w:rPr>
            <w:rFonts w:ascii="Times New Roman" w:hAnsi="Times New Roman" w:cs="Times New Roman"/>
            <w:sz w:val="22"/>
          </w:rPr>
          <w:tab/>
          <w:delText xml:space="preserve"> </w:delText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  <w:delText>Word count: 250</w:delText>
        </w:r>
      </w:del>
    </w:p>
    <w:p w:rsidR="00602C6F" w:rsidDel="008725DA" w:rsidRDefault="00602C6F" w:rsidP="00602C6F">
      <w:pPr>
        <w:rPr>
          <w:del w:id="12" w:author="Danielle Child" w:date="2014-01-13T12:13:00Z"/>
          <w:rFonts w:ascii="Times New Roman" w:hAnsi="Times New Roman" w:cs="Times New Roman"/>
          <w:sz w:val="22"/>
        </w:rPr>
      </w:pPr>
    </w:p>
    <w:p w:rsidR="00602C6F" w:rsidRPr="00F647E3" w:rsidRDefault="00602C6F" w:rsidP="00602C6F">
      <w:pPr>
        <w:rPr>
          <w:rFonts w:ascii="Times New Roman" w:hAnsi="Times New Roman" w:cs="Times New Roman"/>
          <w:sz w:val="22"/>
          <w:rPrChange w:id="13" w:author="bethanyrex" w:date="2014-01-13T10:31:00Z">
            <w:rPr>
              <w:rFonts w:ascii="Times New Roman" w:hAnsi="Times New Roman" w:cs="Times New Roman"/>
              <w:color w:val="101010"/>
              <w:sz w:val="22"/>
              <w:shd w:val="clear" w:color="auto" w:fill="FFFFFF"/>
            </w:rPr>
          </w:rPrChange>
        </w:rPr>
      </w:pPr>
      <w:r>
        <w:rPr>
          <w:rFonts w:ascii="Times New Roman" w:hAnsi="Times New Roman" w:cs="Times New Roman"/>
          <w:sz w:val="22"/>
        </w:rPr>
        <w:t xml:space="preserve">Max Ernst was a painter, sculptor and printmaker. </w:t>
      </w:r>
      <w:del w:id="14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>Although he was born in between Bonn and Cologne in</w:delText>
        </w:r>
      </w:del>
      <w:ins w:id="15" w:author="Danielle Child" w:date="2014-01-10T14:26:00Z">
        <w:r w:rsidR="00097CE1">
          <w:rPr>
            <w:rFonts w:ascii="Times New Roman" w:hAnsi="Times New Roman" w:cs="Times New Roman"/>
            <w:sz w:val="22"/>
          </w:rPr>
          <w:t>He was born in</w:t>
        </w:r>
      </w:ins>
      <w:r>
        <w:rPr>
          <w:rFonts w:ascii="Times New Roman" w:hAnsi="Times New Roman" w:cs="Times New Roman"/>
          <w:sz w:val="22"/>
        </w:rPr>
        <w:t xml:space="preserve"> Germany</w:t>
      </w:r>
      <w:del w:id="16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>,</w:delText>
        </w:r>
      </w:del>
      <w:r>
        <w:rPr>
          <w:rFonts w:ascii="Times New Roman" w:hAnsi="Times New Roman" w:cs="Times New Roman"/>
          <w:sz w:val="22"/>
        </w:rPr>
        <w:t xml:space="preserve"> </w:t>
      </w:r>
      <w:del w:id="17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>he was a restless figure who</w:delText>
        </w:r>
      </w:del>
      <w:ins w:id="18" w:author="Danielle Child" w:date="2014-01-10T14:26:00Z">
        <w:r w:rsidR="00097CE1">
          <w:rPr>
            <w:rFonts w:ascii="Times New Roman" w:hAnsi="Times New Roman" w:cs="Times New Roman"/>
            <w:sz w:val="22"/>
          </w:rPr>
          <w:t>but</w:t>
        </w:r>
      </w:ins>
      <w:r>
        <w:rPr>
          <w:rFonts w:ascii="Times New Roman" w:hAnsi="Times New Roman" w:cs="Times New Roman"/>
          <w:sz w:val="22"/>
        </w:rPr>
        <w:t xml:space="preserve"> moved </w:t>
      </w:r>
      <w:ins w:id="19" w:author="Danielle Child" w:date="2014-01-10T14:26:00Z">
        <w:r w:rsidR="00097CE1">
          <w:rPr>
            <w:rFonts w:ascii="Times New Roman" w:hAnsi="Times New Roman" w:cs="Times New Roman"/>
            <w:sz w:val="22"/>
          </w:rPr>
          <w:t xml:space="preserve">around, living in </w:t>
        </w:r>
      </w:ins>
      <w:del w:id="20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 xml:space="preserve">from Germany to </w:delText>
        </w:r>
      </w:del>
      <w:r>
        <w:rPr>
          <w:rFonts w:ascii="Times New Roman" w:hAnsi="Times New Roman" w:cs="Times New Roman"/>
          <w:sz w:val="22"/>
        </w:rPr>
        <w:t xml:space="preserve">Paris </w:t>
      </w:r>
      <w:ins w:id="21" w:author="Danielle Child" w:date="2014-01-10T14:26:00Z">
        <w:r w:rsidR="00097CE1">
          <w:rPr>
            <w:rFonts w:ascii="Times New Roman" w:hAnsi="Times New Roman" w:cs="Times New Roman"/>
            <w:sz w:val="22"/>
          </w:rPr>
          <w:t>and</w:t>
        </w:r>
      </w:ins>
      <w:del w:id="22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>to</w:delText>
        </w:r>
      </w:del>
      <w:r>
        <w:rPr>
          <w:rFonts w:ascii="Times New Roman" w:hAnsi="Times New Roman" w:cs="Times New Roman"/>
          <w:sz w:val="22"/>
        </w:rPr>
        <w:t xml:space="preserve"> New York </w:t>
      </w:r>
      <w:del w:id="23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 xml:space="preserve">and </w:delText>
        </w:r>
      </w:del>
      <w:ins w:id="24" w:author="Danielle Child" w:date="2014-01-10T14:26:00Z">
        <w:r w:rsidR="00097CE1">
          <w:rPr>
            <w:rFonts w:ascii="Times New Roman" w:hAnsi="Times New Roman" w:cs="Times New Roman"/>
            <w:sz w:val="22"/>
          </w:rPr>
          <w:t xml:space="preserve">before </w:t>
        </w:r>
      </w:ins>
      <w:r>
        <w:rPr>
          <w:rFonts w:ascii="Times New Roman" w:hAnsi="Times New Roman" w:cs="Times New Roman"/>
          <w:sz w:val="22"/>
        </w:rPr>
        <w:t>finally return</w:t>
      </w:r>
      <w:ins w:id="25" w:author="Danielle Child" w:date="2014-01-10T14:26:00Z">
        <w:r w:rsidR="00097CE1">
          <w:rPr>
            <w:rFonts w:ascii="Times New Roman" w:hAnsi="Times New Roman" w:cs="Times New Roman"/>
            <w:sz w:val="22"/>
          </w:rPr>
          <w:t>ing</w:t>
        </w:r>
      </w:ins>
      <w:del w:id="26" w:author="Danielle Child" w:date="2014-01-10T14:26:00Z">
        <w:r w:rsidDel="00097CE1">
          <w:rPr>
            <w:rFonts w:ascii="Times New Roman" w:hAnsi="Times New Roman" w:cs="Times New Roman"/>
            <w:sz w:val="22"/>
          </w:rPr>
          <w:delText>ed</w:delText>
        </w:r>
      </w:del>
      <w:r>
        <w:rPr>
          <w:rFonts w:ascii="Times New Roman" w:hAnsi="Times New Roman" w:cs="Times New Roman"/>
          <w:sz w:val="22"/>
        </w:rPr>
        <w:t xml:space="preserve"> to France in the 1960s. An encounter with Ernst’s work reveals an unconventional frame of reference marked by a ceaseless search for new forms of expression capable of responding to an era of fragmentation</w:t>
      </w:r>
      <w:del w:id="27" w:author="bethanyrex" w:date="2014-01-13T10:43:00Z">
        <w:r w:rsidDel="00376B58">
          <w:rPr>
            <w:rFonts w:ascii="Times New Roman" w:hAnsi="Times New Roman" w:cs="Times New Roman"/>
            <w:sz w:val="22"/>
          </w:rPr>
          <w:delText>,</w:delText>
        </w:r>
      </w:del>
      <w:r>
        <w:rPr>
          <w:rFonts w:ascii="Times New Roman" w:hAnsi="Times New Roman" w:cs="Times New Roman"/>
          <w:sz w:val="22"/>
        </w:rPr>
        <w:t xml:space="preserve"> </w:t>
      </w:r>
      <w:del w:id="28" w:author="bethanyrex" w:date="2014-01-13T10:43:00Z">
        <w:r w:rsidDel="00376B58">
          <w:rPr>
            <w:rFonts w:ascii="Times New Roman" w:hAnsi="Times New Roman" w:cs="Times New Roman"/>
            <w:sz w:val="22"/>
          </w:rPr>
          <w:delText xml:space="preserve">disillusionment </w:delText>
        </w:r>
      </w:del>
      <w:r>
        <w:rPr>
          <w:rFonts w:ascii="Times New Roman" w:hAnsi="Times New Roman" w:cs="Times New Roman"/>
          <w:sz w:val="22"/>
        </w:rPr>
        <w:t xml:space="preserve">and a loss of faith in the Enlightenment ideals of reason and progress. </w:t>
      </w:r>
      <w:del w:id="29" w:author="bethanyrex" w:date="2014-01-13T10:43:00Z">
        <w:r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Influenced by Giorgio de Chircio’s (1888-1978) mystical paintings</w:delText>
        </w:r>
        <w:r w:rsidR="00770296"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and early encounters with </w:delText>
        </w:r>
        <w:r w:rsidR="00770296" w:rsidDel="00376B58">
          <w:rPr>
            <w:rFonts w:ascii="Times New Roman" w:hAnsi="Times New Roman" w:cs="Times New Roman"/>
            <w:sz w:val="22"/>
          </w:rPr>
          <w:delText xml:space="preserve">August Macke (1887-1914), </w:delText>
        </w:r>
        <w:r w:rsidR="00770296"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Guillaume Apollinaire (1880-1918) and Jean (Hans) Arp (1886-1966), </w:delText>
        </w:r>
      </w:del>
      <w:r>
        <w:rPr>
          <w:rFonts w:ascii="Times New Roman" w:hAnsi="Times New Roman" w:cs="Times New Roman"/>
          <w:sz w:val="22"/>
        </w:rPr>
        <w:t>Ernst was an early protagonist of Dadaism in Cologne</w:t>
      </w:r>
      <w:del w:id="30" w:author="Danielle Child" w:date="2014-01-10T14:28:00Z">
        <w:r w:rsidDel="00097CE1">
          <w:rPr>
            <w:rFonts w:ascii="Times New Roman" w:hAnsi="Times New Roman" w:cs="Times New Roman"/>
            <w:sz w:val="22"/>
          </w:rPr>
          <w:delText>,</w:delText>
        </w:r>
      </w:del>
      <w:r>
        <w:rPr>
          <w:rFonts w:ascii="Times New Roman" w:hAnsi="Times New Roman" w:cs="Times New Roman"/>
          <w:sz w:val="22"/>
        </w:rPr>
        <w:t xml:space="preserve"> and a central member of the Surrealist movement. In this spirit, </w:t>
      </w:r>
      <w:del w:id="31" w:author="Danielle Child" w:date="2014-01-10T14:29:00Z">
        <w:r w:rsidDel="00097CE1">
          <w:rPr>
            <w:rFonts w:ascii="Times New Roman" w:hAnsi="Times New Roman" w:cs="Times New Roman"/>
            <w:sz w:val="22"/>
          </w:rPr>
          <w:delText xml:space="preserve">he intended that </w:delText>
        </w:r>
      </w:del>
      <w:ins w:id="32" w:author="Danielle Child" w:date="2014-01-10T14:29:00Z">
        <w:r w:rsidR="00097CE1">
          <w:rPr>
            <w:rFonts w:ascii="Times New Roman" w:hAnsi="Times New Roman" w:cs="Times New Roman"/>
            <w:sz w:val="22"/>
          </w:rPr>
          <w:t xml:space="preserve">the contradictions and red herrings found in </w:t>
        </w:r>
      </w:ins>
      <w:r>
        <w:rPr>
          <w:rFonts w:ascii="Times New Roman" w:hAnsi="Times New Roman" w:cs="Times New Roman"/>
          <w:sz w:val="22"/>
        </w:rPr>
        <w:t xml:space="preserve">his </w:t>
      </w:r>
      <w:del w:id="33" w:author="bethanyrex" w:date="2014-01-13T11:05:00Z">
        <w:r w:rsidDel="00551EE4">
          <w:rPr>
            <w:rFonts w:ascii="Times New Roman" w:hAnsi="Times New Roman" w:cs="Times New Roman"/>
            <w:sz w:val="22"/>
          </w:rPr>
          <w:delText>paintings, collages and sculptures</w:delText>
        </w:r>
      </w:del>
      <w:ins w:id="34" w:author="bethanyrex" w:date="2014-01-13T11:05:00Z">
        <w:r w:rsidR="00551EE4">
          <w:rPr>
            <w:rFonts w:ascii="Times New Roman" w:hAnsi="Times New Roman" w:cs="Times New Roman"/>
            <w:sz w:val="22"/>
          </w:rPr>
          <w:t>work</w:t>
        </w:r>
      </w:ins>
      <w:ins w:id="35" w:author="Danielle Child" w:date="2014-01-10T14:29:00Z">
        <w:r w:rsidR="00097CE1">
          <w:rPr>
            <w:rFonts w:ascii="Times New Roman" w:hAnsi="Times New Roman" w:cs="Times New Roman"/>
            <w:sz w:val="22"/>
          </w:rPr>
          <w:t xml:space="preserve"> are intentional</w:t>
        </w:r>
      </w:ins>
      <w:del w:id="36" w:author="Danielle Child" w:date="2014-01-10T14:29:00Z">
        <w:r w:rsidDel="00097CE1">
          <w:rPr>
            <w:rFonts w:ascii="Times New Roman" w:hAnsi="Times New Roman" w:cs="Times New Roman"/>
            <w:sz w:val="22"/>
          </w:rPr>
          <w:delText xml:space="preserve"> </w:delText>
        </w:r>
      </w:del>
      <w:del w:id="37" w:author="Danielle Child" w:date="2014-01-10T14:28:00Z">
        <w:r w:rsidDel="00097CE1">
          <w:rPr>
            <w:rFonts w:ascii="Times New Roman" w:hAnsi="Times New Roman" w:cs="Times New Roman"/>
            <w:sz w:val="22"/>
          </w:rPr>
          <w:delText>be teaming with contradictions and red herrings</w:delText>
        </w:r>
      </w:del>
      <w:r>
        <w:rPr>
          <w:rFonts w:ascii="Times New Roman" w:hAnsi="Times New Roman" w:cs="Times New Roman"/>
          <w:sz w:val="22"/>
        </w:rPr>
        <w:t xml:space="preserve">. </w:t>
      </w:r>
      <w:del w:id="38" w:author="Danielle Child" w:date="2014-01-10T14:31:00Z">
        <w:r w:rsidDel="00097CE1">
          <w:rPr>
            <w:rFonts w:ascii="Times New Roman" w:hAnsi="Times New Roman" w:cs="Times New Roman"/>
            <w:sz w:val="22"/>
          </w:rPr>
          <w:delText xml:space="preserve">Despite this, </w:delText>
        </w:r>
      </w:del>
      <w:ins w:id="39" w:author="Danielle Child" w:date="2014-01-10T14:31:00Z">
        <w:r w:rsidR="00097CE1">
          <w:rPr>
            <w:rFonts w:ascii="Times New Roman" w:hAnsi="Times New Roman" w:cs="Times New Roman"/>
            <w:sz w:val="22"/>
          </w:rPr>
          <w:t>I</w:t>
        </w:r>
      </w:ins>
      <w:del w:id="40" w:author="Danielle Child" w:date="2014-01-10T14:31:00Z">
        <w:r w:rsidDel="00097CE1">
          <w:rPr>
            <w:rFonts w:ascii="Times New Roman" w:hAnsi="Times New Roman" w:cs="Times New Roman"/>
            <w:sz w:val="22"/>
          </w:rPr>
          <w:delText>i</w:delText>
        </w:r>
      </w:del>
      <w:r>
        <w:rPr>
          <w:rFonts w:ascii="Times New Roman" w:hAnsi="Times New Roman" w:cs="Times New Roman"/>
          <w:sz w:val="22"/>
        </w:rPr>
        <w:t>t is</w:t>
      </w:r>
      <w:ins w:id="41" w:author="Danielle Child" w:date="2014-01-10T14:31:00Z">
        <w:r w:rsidR="00097CE1">
          <w:rPr>
            <w:rFonts w:ascii="Times New Roman" w:hAnsi="Times New Roman" w:cs="Times New Roman"/>
            <w:sz w:val="22"/>
          </w:rPr>
          <w:t>, however,</w:t>
        </w:r>
      </w:ins>
      <w:r>
        <w:rPr>
          <w:rFonts w:ascii="Times New Roman" w:hAnsi="Times New Roman" w:cs="Times New Roman"/>
          <w:sz w:val="22"/>
        </w:rPr>
        <w:t xml:space="preserve"> possible to detect </w:t>
      </w:r>
      <w:del w:id="42" w:author="bethanyrex" w:date="2014-01-13T10:43:00Z">
        <w:r w:rsidDel="00376B58">
          <w:rPr>
            <w:rFonts w:ascii="Times New Roman" w:hAnsi="Times New Roman" w:cs="Times New Roman"/>
            <w:sz w:val="22"/>
          </w:rPr>
          <w:delText xml:space="preserve">central </w:delText>
        </w:r>
      </w:del>
      <w:r>
        <w:rPr>
          <w:rFonts w:ascii="Times New Roman" w:hAnsi="Times New Roman" w:cs="Times New Roman"/>
          <w:sz w:val="22"/>
        </w:rPr>
        <w:t xml:space="preserve">technical and thematic foci throughout his </w:t>
      </w:r>
      <w:r>
        <w:rPr>
          <w:rFonts w:ascii="Times New Roman" w:hAnsi="Times New Roman" w:cs="Times New Roman"/>
          <w:i/>
          <w:sz w:val="22"/>
        </w:rPr>
        <w:t>oeuvre</w:t>
      </w:r>
      <w:ins w:id="43" w:author="Danielle Child" w:date="2014-01-13T12:07:00Z">
        <w:r w:rsidR="004F33DC">
          <w:rPr>
            <w:rFonts w:ascii="Times New Roman" w:hAnsi="Times New Roman" w:cs="Times New Roman"/>
            <w:sz w:val="22"/>
          </w:rPr>
          <w:t>:</w:t>
        </w:r>
      </w:ins>
      <w:del w:id="44" w:author="Danielle Child" w:date="2014-01-13T12:07:00Z">
        <w:r w:rsidDel="004F33DC">
          <w:rPr>
            <w:rFonts w:ascii="Times New Roman" w:hAnsi="Times New Roman" w:cs="Times New Roman"/>
            <w:sz w:val="22"/>
          </w:rPr>
          <w:delText>;</w:delText>
        </w:r>
      </w:del>
      <w:r>
        <w:rPr>
          <w:rFonts w:ascii="Times New Roman" w:hAnsi="Times New Roman" w:cs="Times New Roman"/>
          <w:sz w:val="22"/>
        </w:rPr>
        <w:t xml:space="preserve"> birds, forests, petrified cities and the natural sciences.</w:t>
      </w:r>
      <w:ins w:id="45" w:author="bethanyrex" w:date="2014-01-13T10:31:00Z">
        <w:r w:rsidR="00F647E3">
          <w:rPr>
            <w:rFonts w:ascii="Times New Roman" w:hAnsi="Times New Roman" w:cs="Times New Roman"/>
            <w:sz w:val="22"/>
          </w:rPr>
          <w:t xml:space="preserve"> </w:t>
        </w:r>
      </w:ins>
      <w:del w:id="46" w:author="bethanyrex" w:date="2014-01-13T10:30:00Z">
        <w:r w:rsidDel="00F647E3">
          <w:rPr>
            <w:rFonts w:ascii="Times New Roman" w:hAnsi="Times New Roman" w:cs="Times New Roman"/>
            <w:sz w:val="22"/>
          </w:rPr>
          <w:delText xml:space="preserve"> </w:delText>
        </w:r>
      </w:del>
      <w:r>
        <w:rPr>
          <w:rFonts w:ascii="Times New Roman" w:hAnsi="Times New Roman" w:cs="Times New Roman"/>
          <w:sz w:val="22"/>
        </w:rPr>
        <w:t xml:space="preserve">In order to give form to the visions of his unconscious mind, Ernst developed the semi-automatic methods </w:t>
      </w:r>
      <w:proofErr w:type="spellStart"/>
      <w:r w:rsidRPr="007E2392">
        <w:rPr>
          <w:rFonts w:ascii="Times New Roman" w:hAnsi="Times New Roman" w:cs="Times New Roman"/>
          <w:i/>
          <w:sz w:val="22"/>
        </w:rPr>
        <w:t>grattage</w:t>
      </w:r>
      <w:proofErr w:type="spellEnd"/>
      <w:r w:rsidRPr="007E2392">
        <w:rPr>
          <w:rFonts w:ascii="Times New Roman" w:hAnsi="Times New Roman" w:cs="Times New Roman"/>
          <w:i/>
          <w:sz w:val="22"/>
        </w:rPr>
        <w:t xml:space="preserve">, frottage, 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decalcomania </w:t>
      </w:r>
      <w:bookmarkStart w:id="47" w:name="_GoBack"/>
      <w:r w:rsidRPr="007E239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bookmarkEnd w:id="47"/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oscillation.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48" w:author="bethanyrex" w:date="2014-01-13T10:30:00Z">
        <w:r w:rsidDel="00F647E3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One of the foundations for </w:delText>
        </w:r>
      </w:del>
      <w:ins w:id="49" w:author="bethanyrex" w:date="2014-01-13T10:30:00Z">
        <w:r w:rsidR="00F647E3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T</w:t>
        </w:r>
      </w:ins>
      <w:del w:id="50" w:author="bethanyrex" w:date="2014-01-13T10:30:00Z">
        <w:r w:rsidDel="00F647E3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t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his approach </w:t>
      </w:r>
      <w:ins w:id="51" w:author="bethanyrex" w:date="2014-01-13T10:30:00Z">
        <w:r w:rsidR="00F647E3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was partly </w:t>
        </w:r>
      </w:ins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derived from </w:t>
      </w:r>
      <w:ins w:id="52" w:author="Danielle Child" w:date="2014-01-13T12:11:00Z">
        <w:r w:rsidR="008725D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Sigmund </w:t>
        </w:r>
      </w:ins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Freud’s psychoanalytic theories</w:t>
      </w:r>
      <w:del w:id="53" w:author="bethanyrex" w:date="2014-01-13T10:44:00Z">
        <w:r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on the unconscious mind and the interpretation of dreams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 an influence shared by</w:t>
      </w:r>
      <w:ins w:id="54" w:author="bethanyrex" w:date="2014-01-13T10:44:00Z">
        <w:r w:rsidR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 the</w:t>
        </w:r>
      </w:ins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55" w:author="bethanyrex" w:date="2014-01-13T10:30:00Z">
        <w:r w:rsidDel="00F647E3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other members of the 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Surrealists </w:t>
      </w:r>
      <w:del w:id="56" w:author="bethanyrex" w:date="2014-01-13T10:44:00Z">
        <w:r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such as 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Paul </w:t>
      </w:r>
      <w:proofErr w:type="spellStart"/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luard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57" w:author="Danielle Child" w:date="2014-01-10T14:30:00Z">
        <w:r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(1895-1952) 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and Andr</w:t>
      </w:r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 w:rsidRPr="00B138F6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Breton</w:t>
      </w:r>
      <w:ins w:id="58" w:author="Danielle Child" w:date="2014-01-10T14:30:00Z">
        <w:r w:rsidR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. </w:t>
        </w:r>
      </w:ins>
      <w:del w:id="59" w:author="Danielle Child" w:date="2014-01-10T14:30:00Z">
        <w:r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(1896-1966). 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With war as his primordial experience, Ernst wrestled with multiple forms of expression to produce an extensive and</w:t>
      </w:r>
      <w:del w:id="60" w:author="bethanyrex" w:date="2014-01-13T10:30:00Z">
        <w:r w:rsidDel="00F647E3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highly</w:delText>
        </w:r>
      </w:del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enigmatic body of work that demonstrates the experience of </w:t>
      </w:r>
      <w:del w:id="61" w:author="bethanyrex" w:date="2014-01-13T10:47:00Z">
        <w:r w:rsidDel="005D283E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being an artist</w:delText>
        </w:r>
      </w:del>
      <w:ins w:id="62" w:author="bethanyrex" w:date="2014-01-13T10:47:00Z">
        <w:r w:rsidR="005D283E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living</w:t>
        </w:r>
      </w:ins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a period of bewildering social and political upheaval. </w:t>
      </w:r>
    </w:p>
    <w:p w:rsidR="00602C6F" w:rsidDel="008C0A0D" w:rsidRDefault="00602C6F">
      <w:pPr>
        <w:rPr>
          <w:del w:id="63" w:author="Danielle Child" w:date="2014-01-13T12:15:00Z"/>
          <w:rFonts w:ascii="Times New Roman" w:hAnsi="Times New Roman" w:cs="Times New Roman"/>
          <w:sz w:val="22"/>
        </w:rPr>
      </w:pPr>
    </w:p>
    <w:p w:rsidR="00602C6F" w:rsidDel="008725DA" w:rsidRDefault="00602C6F" w:rsidP="00602C6F">
      <w:pPr>
        <w:pBdr>
          <w:bottom w:val="single" w:sz="4" w:space="1" w:color="auto"/>
        </w:pBdr>
        <w:rPr>
          <w:del w:id="64" w:author="Danielle Child" w:date="2014-01-13T12:13:00Z"/>
          <w:rFonts w:ascii="Times New Roman" w:hAnsi="Times New Roman" w:cs="Times New Roman"/>
          <w:sz w:val="22"/>
        </w:rPr>
      </w:pPr>
      <w:del w:id="65" w:author="Danielle Child" w:date="2014-01-13T12:13:00Z">
        <w:r w:rsidDel="008725DA">
          <w:rPr>
            <w:rFonts w:ascii="Times New Roman" w:hAnsi="Times New Roman" w:cs="Times New Roman"/>
            <w:sz w:val="22"/>
          </w:rPr>
          <w:delText>MAIN TEXT</w:delText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</w:del>
      <w:ins w:id="66" w:author="bethanyrex" w:date="2014-01-13T11:10:00Z">
        <w:del w:id="67" w:author="Danielle Child" w:date="2014-01-13T12:13:00Z"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  <w:r w:rsidR="006E17EE" w:rsidDel="008725DA">
            <w:rPr>
              <w:rFonts w:ascii="Times New Roman" w:hAnsi="Times New Roman" w:cs="Times New Roman"/>
              <w:sz w:val="22"/>
            </w:rPr>
            <w:tab/>
          </w:r>
        </w:del>
      </w:ins>
      <w:ins w:id="68" w:author="bethanyrex" w:date="2014-01-13T11:09:00Z">
        <w:del w:id="69" w:author="Danielle Child" w:date="2014-01-13T12:13:00Z">
          <w:r w:rsidR="006E17EE" w:rsidDel="008725DA">
            <w:rPr>
              <w:rFonts w:ascii="Times New Roman" w:hAnsi="Times New Roman" w:cs="Times New Roman"/>
              <w:sz w:val="22"/>
            </w:rPr>
            <w:delText xml:space="preserve">Word count: </w:delText>
          </w:r>
        </w:del>
      </w:ins>
      <w:ins w:id="70" w:author="bethanyrex" w:date="2014-01-13T11:10:00Z">
        <w:del w:id="71" w:author="Danielle Child" w:date="2014-01-13T12:13:00Z">
          <w:r w:rsidR="006E17EE" w:rsidDel="008725DA">
            <w:rPr>
              <w:rFonts w:ascii="Times New Roman" w:hAnsi="Times New Roman" w:cs="Times New Roman"/>
              <w:sz w:val="22"/>
            </w:rPr>
            <w:delText>621</w:delText>
          </w:r>
        </w:del>
      </w:ins>
      <w:del w:id="72" w:author="Danielle Child" w:date="2014-01-13T12:13:00Z"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</w:r>
        <w:r w:rsidR="00BC5CEF" w:rsidDel="008725DA">
          <w:rPr>
            <w:rFonts w:ascii="Times New Roman" w:hAnsi="Times New Roman" w:cs="Times New Roman"/>
            <w:sz w:val="22"/>
          </w:rPr>
          <w:tab/>
          <w:delText>Word count: 886</w:delText>
        </w:r>
      </w:del>
    </w:p>
    <w:p w:rsidR="00876F6B" w:rsidDel="00097CE1" w:rsidRDefault="00876F6B">
      <w:pPr>
        <w:rPr>
          <w:del w:id="73" w:author="Danielle Child" w:date="2014-01-10T14:33:00Z"/>
          <w:rFonts w:ascii="Times New Roman" w:hAnsi="Times New Roman" w:cs="Times New Roman"/>
          <w:sz w:val="22"/>
        </w:rPr>
      </w:pPr>
    </w:p>
    <w:p w:rsidR="00D17C4C" w:rsidDel="00097CE1" w:rsidRDefault="00876F6B">
      <w:pPr>
        <w:rPr>
          <w:del w:id="74" w:author="Danielle Child" w:date="2014-01-10T14:33:00Z"/>
          <w:rFonts w:ascii="Times New Roman" w:hAnsi="Times New Roman" w:cs="Times New Roman"/>
          <w:sz w:val="22"/>
        </w:rPr>
      </w:pPr>
      <w:del w:id="75" w:author="Danielle Child" w:date="2014-01-10T14:33:00Z">
        <w:r w:rsidRPr="00FF5E76" w:rsidDel="00097CE1">
          <w:rPr>
            <w:rFonts w:ascii="Times New Roman" w:hAnsi="Times New Roman" w:cs="Times New Roman"/>
            <w:sz w:val="22"/>
          </w:rPr>
          <w:delText>Max Ernst was a German-bor</w:delText>
        </w:r>
        <w:r w:rsidR="00EE599D" w:rsidDel="00097CE1">
          <w:rPr>
            <w:rFonts w:ascii="Times New Roman" w:hAnsi="Times New Roman" w:cs="Times New Roman"/>
            <w:sz w:val="22"/>
          </w:rPr>
          <w:delText>n painter, sculptor and printmaker</w:delText>
        </w:r>
        <w:r w:rsidR="00D17C4C" w:rsidDel="00097CE1">
          <w:rPr>
            <w:rFonts w:ascii="Times New Roman" w:hAnsi="Times New Roman" w:cs="Times New Roman"/>
            <w:sz w:val="22"/>
          </w:rPr>
          <w:delText xml:space="preserve">. </w:delText>
        </w:r>
        <w:r w:rsidR="006F1696" w:rsidDel="00097CE1">
          <w:rPr>
            <w:rFonts w:ascii="Times New Roman" w:hAnsi="Times New Roman" w:cs="Times New Roman"/>
            <w:sz w:val="22"/>
          </w:rPr>
          <w:delText>Although his work defies easy characterisation, an encounter with Ernst’s work reveals an unconventional frame of reference mark</w:delText>
        </w:r>
        <w:r w:rsidR="00092AAC" w:rsidDel="00097CE1">
          <w:rPr>
            <w:rFonts w:ascii="Times New Roman" w:hAnsi="Times New Roman" w:cs="Times New Roman"/>
            <w:sz w:val="22"/>
          </w:rPr>
          <w:delText>ed by a ceaseless search for</w:delText>
        </w:r>
        <w:r w:rsidR="006F1696" w:rsidDel="00097CE1">
          <w:rPr>
            <w:rFonts w:ascii="Times New Roman" w:hAnsi="Times New Roman" w:cs="Times New Roman"/>
            <w:sz w:val="22"/>
          </w:rPr>
          <w:delText xml:space="preserve"> forms of expression capable of responding to an era </w:delText>
        </w:r>
        <w:r w:rsidR="00066CC3" w:rsidDel="00097CE1">
          <w:rPr>
            <w:rFonts w:ascii="Times New Roman" w:hAnsi="Times New Roman" w:cs="Times New Roman"/>
            <w:sz w:val="22"/>
          </w:rPr>
          <w:delText>of</w:delText>
        </w:r>
        <w:r w:rsidR="006F1696" w:rsidDel="00097CE1">
          <w:rPr>
            <w:rFonts w:ascii="Times New Roman" w:hAnsi="Times New Roman" w:cs="Times New Roman"/>
            <w:sz w:val="22"/>
          </w:rPr>
          <w:delText xml:space="preserve"> fragm</w:delText>
        </w:r>
        <w:r w:rsidR="00066CC3" w:rsidDel="00097CE1">
          <w:rPr>
            <w:rFonts w:ascii="Times New Roman" w:hAnsi="Times New Roman" w:cs="Times New Roman"/>
            <w:sz w:val="22"/>
          </w:rPr>
          <w:delText xml:space="preserve">entation, disillusionment and </w:delText>
        </w:r>
        <w:r w:rsidR="006F1696" w:rsidDel="00097CE1">
          <w:rPr>
            <w:rFonts w:ascii="Times New Roman" w:hAnsi="Times New Roman" w:cs="Times New Roman"/>
            <w:sz w:val="22"/>
          </w:rPr>
          <w:delText xml:space="preserve">loss of faith in the </w:delText>
        </w:r>
        <w:r w:rsidR="0014190C" w:rsidDel="00097CE1">
          <w:rPr>
            <w:rFonts w:ascii="Times New Roman" w:hAnsi="Times New Roman" w:cs="Times New Roman"/>
            <w:sz w:val="22"/>
          </w:rPr>
          <w:delText>Enlightenment ideals of reason and progress.</w:delText>
        </w:r>
        <w:r w:rsidR="006F1696" w:rsidDel="00097CE1">
          <w:rPr>
            <w:rFonts w:ascii="Times New Roman" w:hAnsi="Times New Roman" w:cs="Times New Roman"/>
            <w:sz w:val="22"/>
          </w:rPr>
          <w:delText xml:space="preserve"> </w:delText>
        </w:r>
      </w:del>
    </w:p>
    <w:p w:rsidR="008A32F9" w:rsidRDefault="008A32F9">
      <w:pPr>
        <w:rPr>
          <w:rFonts w:ascii="Times New Roman" w:hAnsi="Times New Roman" w:cs="Times New Roman"/>
          <w:sz w:val="22"/>
        </w:rPr>
      </w:pPr>
    </w:p>
    <w:p w:rsidR="00B5256B" w:rsidRDefault="008A32F9">
      <w:pPr>
        <w:rPr>
          <w:ins w:id="76" w:author="bethanyrex" w:date="2014-01-13T10:59:00Z"/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t>Ernst began as a student of philosophy and psychiatry at the University of Bonn but soon abandoned formal study to concentrate on painting.</w:t>
      </w:r>
      <w:r w:rsidR="00196940">
        <w:rPr>
          <w:rFonts w:ascii="Times New Roman" w:hAnsi="Times New Roman" w:cs="Times New Roman"/>
          <w:sz w:val="22"/>
        </w:rPr>
        <w:t xml:space="preserve"> </w:t>
      </w:r>
      <w:r w:rsidR="009A2369">
        <w:rPr>
          <w:rFonts w:ascii="Times New Roman" w:hAnsi="Times New Roman" w:cs="Times New Roman"/>
          <w:sz w:val="22"/>
        </w:rPr>
        <w:t>In his</w:t>
      </w:r>
      <w:r w:rsidR="00CA40FD">
        <w:rPr>
          <w:rFonts w:ascii="Times New Roman" w:hAnsi="Times New Roman" w:cs="Times New Roman"/>
          <w:sz w:val="22"/>
        </w:rPr>
        <w:t xml:space="preserve"> early period, marked by a</w:t>
      </w:r>
      <w:r w:rsidR="009A2369">
        <w:rPr>
          <w:rFonts w:ascii="Times New Roman" w:hAnsi="Times New Roman" w:cs="Times New Roman"/>
          <w:sz w:val="22"/>
        </w:rPr>
        <w:t xml:space="preserve"> friendship with expressionist painter August Macke</w:t>
      </w:r>
      <w:ins w:id="77" w:author="Danielle Child" w:date="2014-01-10T14:33:00Z">
        <w:r w:rsidR="00097CE1">
          <w:rPr>
            <w:rFonts w:ascii="Times New Roman" w:hAnsi="Times New Roman" w:cs="Times New Roman"/>
            <w:sz w:val="22"/>
          </w:rPr>
          <w:t xml:space="preserve">, </w:t>
        </w:r>
      </w:ins>
      <w:del w:id="78" w:author="Danielle Child" w:date="2014-01-10T14:33:00Z">
        <w:r w:rsidR="009A2369" w:rsidDel="00097CE1">
          <w:rPr>
            <w:rFonts w:ascii="Times New Roman" w:hAnsi="Times New Roman" w:cs="Times New Roman"/>
            <w:sz w:val="22"/>
          </w:rPr>
          <w:delText xml:space="preserve"> (1887-1914)</w:delText>
        </w:r>
        <w:r w:rsidR="00D60F6C" w:rsidDel="00097CE1">
          <w:rPr>
            <w:rFonts w:ascii="Times New Roman" w:hAnsi="Times New Roman" w:cs="Times New Roman"/>
            <w:sz w:val="22"/>
          </w:rPr>
          <w:delText xml:space="preserve">, </w:delText>
        </w:r>
      </w:del>
      <w:r w:rsidR="00D60F6C">
        <w:rPr>
          <w:rFonts w:ascii="Times New Roman" w:hAnsi="Times New Roman" w:cs="Times New Roman"/>
          <w:sz w:val="22"/>
        </w:rPr>
        <w:t>Ernst experimented with the styles of the avant-garde and</w:t>
      </w:r>
      <w:r w:rsidR="00CA40FD">
        <w:rPr>
          <w:rFonts w:ascii="Times New Roman" w:hAnsi="Times New Roman" w:cs="Times New Roman"/>
          <w:sz w:val="22"/>
        </w:rPr>
        <w:t xml:space="preserve"> </w:t>
      </w:r>
      <w:r w:rsidR="0016127A">
        <w:rPr>
          <w:rFonts w:ascii="Times New Roman" w:hAnsi="Times New Roman" w:cs="Times New Roman"/>
          <w:sz w:val="22"/>
        </w:rPr>
        <w:t>became aligned with The</w:t>
      </w:r>
      <w:r w:rsidR="00D60F6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60F6C">
        <w:rPr>
          <w:rFonts w:ascii="Times New Roman" w:hAnsi="Times New Roman" w:cs="Times New Roman"/>
          <w:sz w:val="22"/>
        </w:rPr>
        <w:t>Blaue</w:t>
      </w:r>
      <w:proofErr w:type="spellEnd"/>
      <w:r w:rsidR="00D60F6C">
        <w:rPr>
          <w:rFonts w:ascii="Times New Roman" w:hAnsi="Times New Roman" w:cs="Times New Roman"/>
          <w:sz w:val="22"/>
        </w:rPr>
        <w:t xml:space="preserve"> Reiter group. In 1912, </w:t>
      </w:r>
      <w:r w:rsidR="00D60F6C" w:rsidRPr="00FF5E76">
        <w:rPr>
          <w:rFonts w:ascii="Times New Roman" w:hAnsi="Times New Roman" w:cs="Times New Roman"/>
          <w:sz w:val="22"/>
        </w:rPr>
        <w:t xml:space="preserve">he encountered the work of </w:t>
      </w:r>
      <w:r w:rsidR="006F5D8A">
        <w:rPr>
          <w:rFonts w:ascii="Times New Roman" w:hAnsi="Times New Roman" w:cs="Times New Roman"/>
          <w:sz w:val="22"/>
        </w:rPr>
        <w:t xml:space="preserve">Paul </w:t>
      </w:r>
      <w:r w:rsidR="00D60F6C" w:rsidRPr="00FF5E76">
        <w:rPr>
          <w:rFonts w:ascii="Times New Roman" w:hAnsi="Times New Roman" w:cs="Times New Roman"/>
          <w:color w:val="101010"/>
          <w:sz w:val="22"/>
          <w:shd w:val="clear" w:color="auto" w:fill="FFFFFF"/>
        </w:rPr>
        <w:t>Cézanne</w:t>
      </w:r>
      <w:del w:id="79" w:author="Danielle Child" w:date="2014-01-10T14:33:00Z">
        <w:r w:rsidR="0009145E"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(1839-1906)</w:delText>
        </w:r>
      </w:del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Paul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Gauguin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80" w:author="Danielle Child" w:date="2014-01-10T14:33:00Z">
        <w:r w:rsidR="00B138F6"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(1848-1903)</w:delText>
        </w:r>
        <w:r w:rsidR="009802D2"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</w:del>
      <w:r w:rsidR="009802D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="006F5D8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Pablo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Picasso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81" w:author="Danielle Child" w:date="2014-01-10T14:33:00Z">
        <w:r w:rsidR="00B138F6"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(1881-1973)</w:delText>
        </w:r>
        <w:r w:rsidR="009802D2" w:rsidDel="00097CE1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</w:del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at the </w:t>
      </w:r>
      <w:proofErr w:type="spellStart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Sonderbund</w:t>
      </w:r>
      <w:proofErr w:type="spellEnd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exhibition in Cologne</w:t>
      </w:r>
      <w:ins w:id="82" w:author="bethanyrex" w:date="2014-01-13T10:58:00Z">
        <w:r w:rsidR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, now known as the first survey of modernism. </w:t>
        </w:r>
      </w:ins>
      <w:ins w:id="83" w:author="bethanyrex" w:date="2014-01-13T10:59:00Z">
        <w:r w:rsidR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This, along with meeting Guillaume Apollinaire (1880-1918) and Jean (Hans) Arp (1886-1966)</w:t>
        </w:r>
      </w:ins>
      <w:ins w:id="84" w:author="bethanyrex" w:date="2014-01-13T11:00:00Z">
        <w:r w:rsidR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, had an important impact on Ernst</w:t>
        </w:r>
      </w:ins>
      <w:ins w:id="85" w:author="bethanyrex" w:date="2014-01-13T11:01:00Z">
        <w:r w:rsidR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.</w:t>
        </w:r>
      </w:ins>
    </w:p>
    <w:p w:rsidR="006F5D8A" w:rsidDel="00B5256B" w:rsidRDefault="00D60F6C">
      <w:pPr>
        <w:rPr>
          <w:del w:id="86" w:author="bethanyrex" w:date="2014-01-13T11:01:00Z"/>
          <w:rFonts w:ascii="Times New Roman" w:hAnsi="Times New Roman" w:cs="Times New Roman"/>
          <w:color w:val="101010"/>
          <w:sz w:val="22"/>
          <w:shd w:val="clear" w:color="auto" w:fill="FFFFFF"/>
        </w:rPr>
      </w:pPr>
      <w:del w:id="87" w:author="bethanyrex" w:date="2014-01-13T10:58:00Z">
        <w:r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.</w:delText>
        </w:r>
      </w:del>
      <w:del w:id="88" w:author="bethanyrex" w:date="2014-01-13T11:01:00Z">
        <w:r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The show, </w:delText>
        </w:r>
        <w:r w:rsidR="00F26779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now </w:delText>
        </w:r>
        <w:r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known as the first survey of modernis</w:delText>
        </w:r>
        <w:r w:rsidR="00F26779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m, had an important impact </w:delText>
        </w:r>
        <w:r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on the conservative cultural landscape of Germany.  </w:delText>
        </w:r>
        <w:r w:rsidR="004B3BBC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In 1913, Ernst spent time at Macke’s home in Paris where he met</w:delText>
        </w:r>
      </w:del>
      <w:del w:id="89" w:author="bethanyrex" w:date="2014-01-13T10:59:00Z">
        <w:r w:rsidR="004B3BBC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Guillaume Apollinaire</w:delText>
        </w:r>
        <w:r w:rsidR="00B138F6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(1880-1918)</w:delText>
        </w:r>
        <w:r w:rsidR="000C2E21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  <w:r w:rsidR="004B3BBC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and</w:delText>
        </w:r>
      </w:del>
      <w:ins w:id="90" w:author="Danielle Child" w:date="2014-01-10T14:34:00Z">
        <w:del w:id="91" w:author="bethanyrex" w:date="2014-01-13T11:01:00Z">
          <w:r w:rsidR="00097CE1" w:rsidDel="00B5256B">
            <w:rPr>
              <w:rFonts w:ascii="Times New Roman" w:hAnsi="Times New Roman" w:cs="Times New Roman"/>
              <w:color w:val="101010"/>
              <w:sz w:val="22"/>
              <w:shd w:val="clear" w:color="auto" w:fill="FFFFFF"/>
            </w:rPr>
            <w:delText>,</w:delText>
          </w:r>
        </w:del>
      </w:ins>
      <w:del w:id="92" w:author="bethanyrex" w:date="2014-01-13T11:01:00Z">
        <w:r w:rsidR="004B3BBC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in 1914</w:delText>
        </w:r>
      </w:del>
      <w:ins w:id="93" w:author="Danielle Child" w:date="2014-01-10T14:34:00Z">
        <w:del w:id="94" w:author="bethanyrex" w:date="2014-01-13T11:01:00Z">
          <w:r w:rsidR="00097CE1" w:rsidDel="00B5256B">
            <w:rPr>
              <w:rFonts w:ascii="Times New Roman" w:hAnsi="Times New Roman" w:cs="Times New Roman"/>
              <w:color w:val="101010"/>
              <w:sz w:val="22"/>
              <w:shd w:val="clear" w:color="auto" w:fill="FFFFFF"/>
            </w:rPr>
            <w:delText>,</w:delText>
          </w:r>
        </w:del>
      </w:ins>
      <w:del w:id="95" w:author="bethanyrex" w:date="2014-01-13T11:01:00Z">
        <w:r w:rsidR="004B3BBC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he was introduced to Jean (Hans) Arp</w:delText>
        </w:r>
        <w:r w:rsidR="00B138F6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(1886-1966)</w:delText>
        </w:r>
        <w:r w:rsidR="004B3BBC" w:rsidDel="00B5256B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in Cologne. </w:delText>
        </w:r>
      </w:del>
    </w:p>
    <w:p w:rsidR="006F5D8A" w:rsidRDefault="006F5D8A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4849F1" w:rsidDel="00A10002" w:rsidRDefault="007871BC">
      <w:pPr>
        <w:rPr>
          <w:del w:id="96" w:author="Danielle Child" w:date="2014-01-13T12:14:00Z"/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This period of optimism was interrupted as a result of the First World War</w:t>
      </w:r>
      <w:r w:rsidR="00E87C7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which Ernst served as an Artillery office</w:t>
      </w:r>
      <w:ins w:id="97" w:author="bethanyrex" w:date="2014-01-13T11:07:00Z">
        <w:r w:rsidR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r</w:t>
        </w:r>
      </w:ins>
      <w:del w:id="98" w:author="bethanyrex" w:date="2014-01-13T10:25:00Z">
        <w:r w:rsidR="00E87C72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r</w:delText>
        </w:r>
      </w:del>
      <w:ins w:id="99" w:author="bethanyrex" w:date="2014-01-13T11:08:00Z">
        <w:r w:rsidR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. </w:t>
        </w:r>
      </w:ins>
      <w:del w:id="100" w:author="bethanyrex" w:date="2014-01-13T10:25:00Z">
        <w:r w:rsidR="00E87C72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. With the</w:delText>
        </w:r>
        <w:r w:rsidR="00CA40FD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se</w:delText>
        </w:r>
        <w:r w:rsidR="00E87C72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atrocities as his primordial experience, Ernst became a member of the </w:delText>
        </w:r>
      </w:del>
      <w:del w:id="101" w:author="bethanyrex" w:date="2014-01-13T11:08:00Z">
        <w:r w:rsidR="00E87C72" w:rsidDel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Dada ‘anti-art’ movement </w:delText>
        </w:r>
        <w:r w:rsidR="005F2503" w:rsidDel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in Cologne.</w:delText>
        </w:r>
      </w:del>
      <w:ins w:id="102" w:author="bethanyrex" w:date="2014-01-13T11:07:00Z">
        <w:r w:rsidR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Now a member of the Dada ‘anti-art’</w:t>
        </w:r>
      </w:ins>
      <w:ins w:id="103" w:author="bethanyrex" w:date="2014-01-13T11:08:00Z">
        <w:r w:rsidR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 movement and </w:t>
        </w:r>
      </w:ins>
      <w:del w:id="104" w:author="bethanyrex" w:date="2014-01-13T10:25:00Z">
        <w:r w:rsidR="005F2503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</w:del>
      <w:ins w:id="105" w:author="bethanyrex" w:date="2014-01-13T11:08:00Z">
        <w:r w:rsidR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i</w:t>
        </w:r>
      </w:ins>
      <w:del w:id="106" w:author="bethanyrex" w:date="2014-01-13T11:08:00Z">
        <w:r w:rsidR="0006372D" w:rsidDel="006429B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I</w:delText>
        </w:r>
      </w:del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nfluenced by</w:t>
      </w:r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Giorgio de </w:t>
      </w:r>
      <w:proofErr w:type="spellStart"/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>Chircio’s</w:t>
      </w:r>
      <w:proofErr w:type="spellEnd"/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107" w:author="Danielle Child" w:date="2014-01-10T14:34:00Z">
        <w:r w:rsidR="00B138F6" w:rsidDel="002D40A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(1888-1978)</w:delText>
        </w:r>
        <w:r w:rsidR="0006372D" w:rsidDel="002D40A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</w:del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mystical paintings, Ernst began work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on his first collages</w:t>
      </w:r>
      <w:ins w:id="108" w:author="bethanyrex" w:date="2014-01-13T10:33:00Z">
        <w:r w:rsidR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. These assemblages </w:t>
        </w:r>
      </w:ins>
      <w:ins w:id="109" w:author="bethanyrex" w:date="2014-01-13T10:34:00Z">
        <w:r w:rsidR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used non</w:t>
        </w:r>
      </w:ins>
      <w:ins w:id="110" w:author="bethanyrex" w:date="2014-01-13T10:33:00Z">
        <w:r w:rsidR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-artistic material</w:t>
        </w:r>
      </w:ins>
      <w:ins w:id="111" w:author="bethanyrex" w:date="2014-01-13T10:34:00Z">
        <w:r w:rsidR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 but went beyond the Cubist</w:t>
        </w:r>
        <w:r w:rsidR="005B6ED2" w:rsidRPr="005B6ED2">
          <w:rPr>
            <w:rFonts w:ascii="Times New Roman" w:hAnsi="Times New Roman" w:cs="Times New Roman"/>
            <w:i/>
            <w:sz w:val="22"/>
            <w:shd w:val="clear" w:color="auto" w:fill="FFFFFF"/>
          </w:rPr>
          <w:t xml:space="preserve"> </w:t>
        </w:r>
        <w:proofErr w:type="spellStart"/>
        <w:r w:rsidR="005B6ED2" w:rsidRPr="00B138F6">
          <w:rPr>
            <w:rFonts w:ascii="Times New Roman" w:hAnsi="Times New Roman" w:cs="Times New Roman"/>
            <w:i/>
            <w:sz w:val="22"/>
            <w:shd w:val="clear" w:color="auto" w:fill="FFFFFF"/>
          </w:rPr>
          <w:t>papier</w:t>
        </w:r>
        <w:proofErr w:type="spellEnd"/>
        <w:r w:rsidR="005B6ED2" w:rsidRPr="00B138F6">
          <w:rPr>
            <w:rFonts w:ascii="Times New Roman" w:hAnsi="Times New Roman" w:cs="Times New Roman"/>
            <w:i/>
            <w:sz w:val="22"/>
            <w:shd w:val="clear" w:color="auto" w:fill="FFFFFF"/>
          </w:rPr>
          <w:t xml:space="preserve"> </w:t>
        </w:r>
        <w:proofErr w:type="spellStart"/>
        <w:r w:rsidR="005B6ED2" w:rsidRPr="00B138F6">
          <w:rPr>
            <w:rFonts w:ascii="Times New Roman" w:hAnsi="Times New Roman" w:cs="Times New Roman"/>
            <w:i/>
            <w:sz w:val="22"/>
            <w:shd w:val="clear" w:color="auto" w:fill="FFFFFF"/>
          </w:rPr>
          <w:t>coll</w:t>
        </w:r>
        <w:r w:rsidR="005B6ED2" w:rsidRPr="00B138F6">
          <w:rPr>
            <w:rStyle w:val="Emphasis"/>
            <w:rFonts w:ascii="Times New Roman" w:hAnsi="Times New Roman" w:cs="Times New Roman"/>
            <w:bCs/>
            <w:iCs w:val="0"/>
            <w:sz w:val="22"/>
            <w:shd w:val="clear" w:color="auto" w:fill="FFFFFF"/>
          </w:rPr>
          <w:t>é</w:t>
        </w:r>
        <w:proofErr w:type="spellEnd"/>
        <w:r w:rsidR="005B6ED2">
          <w:rPr>
            <w:rStyle w:val="Emphasis"/>
            <w:rFonts w:ascii="Times New Roman" w:hAnsi="Times New Roman" w:cs="Times New Roman"/>
            <w:bCs/>
            <w:iCs w:val="0"/>
            <w:sz w:val="22"/>
            <w:shd w:val="clear" w:color="auto" w:fill="FFFFFF"/>
          </w:rPr>
          <w:t xml:space="preserve"> </w:t>
        </w:r>
        <w:r w:rsidR="005B6ED2">
          <w:rPr>
            <w:rStyle w:val="Emphasis"/>
            <w:rFonts w:ascii="Times New Roman" w:hAnsi="Times New Roman" w:cs="Times New Roman"/>
            <w:bCs/>
            <w:i w:val="0"/>
            <w:iCs w:val="0"/>
            <w:sz w:val="22"/>
            <w:shd w:val="clear" w:color="auto" w:fill="FFFFFF"/>
          </w:rPr>
          <w:t xml:space="preserve">to open up the </w:t>
        </w:r>
        <w:r w:rsidR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‘</w:t>
        </w:r>
      </w:ins>
      <w:del w:id="112" w:author="bethanyrex" w:date="2014-01-13T10:33:00Z">
        <w:r w:rsidR="0016127A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.</w:delText>
        </w:r>
      </w:del>
      <w:del w:id="113" w:author="bethanyrex" w:date="2014-01-13T10:34:00Z">
        <w:r w:rsidR="005F2503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  <w:r w:rsidR="0016127A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These assemblages of non-artistic material ‘open</w:delText>
        </w:r>
      </w:del>
      <w:del w:id="114" w:author="bethanyrex" w:date="2014-01-13T10:33:00Z">
        <w:r w:rsidR="0016127A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ed</w:delText>
        </w:r>
      </w:del>
      <w:del w:id="115" w:author="bethanyrex" w:date="2014-01-13T10:34:00Z">
        <w:r w:rsidR="0016127A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the </w:delText>
        </w:r>
      </w:del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>collage process…to possibilities that completely transformed its meaning, bot</w:t>
      </w:r>
      <w:r w:rsidR="004662A5">
        <w:rPr>
          <w:rFonts w:ascii="Times New Roman" w:hAnsi="Times New Roman" w:cs="Times New Roman"/>
          <w:color w:val="101010"/>
          <w:sz w:val="22"/>
          <w:shd w:val="clear" w:color="auto" w:fill="FFFFFF"/>
        </w:rPr>
        <w:t>h technically and ideologically.’</w:t>
      </w:r>
      <w:ins w:id="116" w:author="bethanyrex" w:date="2014-01-13T10:32:00Z">
        <w:r w:rsidR="005B6ED2">
          <w:rPr>
            <w:rFonts w:ascii="Times New Roman" w:hAnsi="Times New Roman" w:cs="Times New Roman"/>
          </w:rPr>
          <w:t xml:space="preserve"> </w:t>
        </w:r>
      </w:ins>
      <w:del w:id="117" w:author="bethanyrex" w:date="2014-01-13T10:32:00Z">
        <w:r w:rsidR="004662A5" w:rsidDel="005B6ED2">
          <w:rPr>
            <w:rStyle w:val="FootnoteReference"/>
            <w:rFonts w:ascii="Times New Roman" w:hAnsi="Times New Roman" w:cs="Times New Roman"/>
            <w:color w:val="101010"/>
            <w:sz w:val="22"/>
            <w:shd w:val="clear" w:color="auto" w:fill="FFFFFF"/>
          </w:rPr>
          <w:footnoteReference w:id="1"/>
        </w:r>
        <w:r w:rsidR="004662A5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The use of collage spoke to </w:delText>
        </w:r>
      </w:del>
      <w:ins w:id="120" w:author="bethanyrex" w:date="2014-01-13T10:35:00Z">
        <w:r w:rsidR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In </w:t>
        </w:r>
      </w:ins>
      <w:del w:id="121" w:author="bethanyrex" w:date="2014-01-13T10:35:00Z">
        <w:r w:rsidR="004662A5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Ernst’s rejection of conventional materials </w:delText>
        </w:r>
      </w:del>
      <w:del w:id="122" w:author="bethanyrex" w:date="2014-01-13T10:32:00Z">
        <w:r w:rsidR="00E946E2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and </w:delText>
        </w:r>
      </w:del>
      <w:del w:id="123" w:author="bethanyrex" w:date="2014-01-13T10:35:00Z">
        <w:r w:rsidR="009C416E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played a central role in his work. In </w:delText>
        </w:r>
      </w:del>
      <w:r w:rsidR="009C416E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Sans Titre </w:t>
      </w:r>
      <w:r w:rsidR="009C416E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(1920), Ernst combines scraps of knitted sweaters with gouache, ink and crayon to create an abstracted form of two figures set against a landscape of constellations. </w:t>
      </w:r>
      <w:del w:id="124" w:author="bethanyrex" w:date="2014-01-13T10:33:00Z">
        <w:r w:rsidR="00294788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These works went beyond the</w:delText>
        </w:r>
        <w:r w:rsidR="0006372D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Cubist</w:delText>
        </w:r>
        <w:r w:rsidR="00294788" w:rsidRPr="00B138F6" w:rsidDel="005B6ED2">
          <w:rPr>
            <w:rFonts w:ascii="Times New Roman" w:hAnsi="Times New Roman" w:cs="Times New Roman"/>
            <w:i/>
            <w:sz w:val="22"/>
            <w:shd w:val="clear" w:color="auto" w:fill="FFFFFF"/>
          </w:rPr>
          <w:delText xml:space="preserve"> </w:delText>
        </w:r>
      </w:del>
      <w:del w:id="125" w:author="bethanyrex" w:date="2014-01-13T10:31:00Z">
        <w:r w:rsidR="00B138F6" w:rsidRPr="00B138F6" w:rsidDel="005B6ED2">
          <w:rPr>
            <w:rFonts w:ascii="Times New Roman" w:hAnsi="Times New Roman" w:cs="Times New Roman"/>
            <w:i/>
            <w:sz w:val="22"/>
            <w:shd w:val="clear" w:color="auto" w:fill="FFFFFF"/>
          </w:rPr>
          <w:delText>papier coll</w:delText>
        </w:r>
        <w:r w:rsidR="00B138F6" w:rsidRPr="00B138F6" w:rsidDel="005B6ED2">
          <w:rPr>
            <w:rStyle w:val="Emphasis"/>
            <w:rFonts w:ascii="Times New Roman" w:hAnsi="Times New Roman" w:cs="Times New Roman"/>
            <w:bCs/>
            <w:iCs w:val="0"/>
            <w:sz w:val="22"/>
            <w:shd w:val="clear" w:color="auto" w:fill="FFFFFF"/>
          </w:rPr>
          <w:delText>é</w:delText>
        </w:r>
        <w:r w:rsidR="00294788" w:rsidRPr="00B138F6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</w:delText>
        </w:r>
      </w:del>
      <w:del w:id="126" w:author="bethanyrex" w:date="2014-01-13T10:33:00Z">
        <w:r w:rsidR="00294788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as they did not attempt to integr</w:delText>
        </w:r>
        <w:r w:rsidR="00F26779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ate reality into the work</w:delText>
        </w:r>
        <w:r w:rsidR="00294788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, but rather to manipulate </w:delText>
        </w:r>
        <w:r w:rsidR="00066CC3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the</w:delText>
        </w:r>
        <w:r w:rsidR="00294788" w:rsidDel="005B6ED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source material to produce the illusion of a pictorial reality.  </w:delText>
        </w:r>
      </w:del>
    </w:p>
    <w:p w:rsidR="0079298C" w:rsidDel="00A10002" w:rsidRDefault="0079298C">
      <w:pPr>
        <w:rPr>
          <w:del w:id="127" w:author="Danielle Child" w:date="2014-01-13T12:14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CE3887" w:rsidRDefault="00CE3887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CE3887" w:rsidDel="00A10002" w:rsidRDefault="00CE3887">
      <w:pPr>
        <w:rPr>
          <w:del w:id="128" w:author="Danielle Child" w:date="2014-01-13T12:13:00Z"/>
          <w:rFonts w:ascii="Times New Roman" w:hAnsi="Times New Roman" w:cs="Times New Roman"/>
          <w:color w:val="101010"/>
          <w:sz w:val="22"/>
          <w:shd w:val="clear" w:color="auto" w:fill="FFFFFF"/>
        </w:rPr>
      </w:pPr>
      <w:del w:id="129" w:author="Danielle Child" w:date="2014-01-13T12:13:00Z">
        <w:r w:rsidDel="00A10002">
          <w:rPr>
            <w:noProof/>
            <w:lang w:eastAsia="en-GB"/>
          </w:rPr>
          <w:drawing>
            <wp:inline distT="0" distB="0" distL="0" distR="0">
              <wp:extent cx="3307715" cy="3999230"/>
              <wp:effectExtent l="0" t="0" r="6985" b="1270"/>
              <wp:docPr id="2" name="Picture 2" descr="Max Ernst. Two Children Are Threatened by a Nightingale. 19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x Ernst. Two Children Are Threatened by a Nightingale. 192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07715" cy="399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CE3887" w:rsidDel="00A10002" w:rsidRDefault="00CE3887">
      <w:pPr>
        <w:rPr>
          <w:del w:id="130" w:author="Danielle Child" w:date="2014-01-13T12:13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79298C" w:rsidDel="00A10002" w:rsidRDefault="0079298C">
      <w:pPr>
        <w:rPr>
          <w:del w:id="131" w:author="Danielle Child" w:date="2014-01-13T12:13:00Z"/>
          <w:rFonts w:ascii="Times New Roman" w:hAnsi="Times New Roman" w:cs="Times New Roman"/>
          <w:color w:val="101010"/>
          <w:sz w:val="22"/>
          <w:shd w:val="clear" w:color="auto" w:fill="FFFFFF"/>
        </w:rPr>
      </w:pPr>
      <w:del w:id="132" w:author="Danielle Child" w:date="2014-01-13T12:13:00Z">
        <w:r w:rsidRPr="00CE3887" w:rsidDel="00A10002">
          <w:rPr>
            <w:rFonts w:ascii="Times New Roman" w:hAnsi="Times New Roman" w:cs="Times New Roman"/>
            <w:i/>
            <w:color w:val="101010"/>
            <w:sz w:val="22"/>
            <w:shd w:val="clear" w:color="auto" w:fill="FFFFFF"/>
          </w:rPr>
          <w:delText xml:space="preserve">Two Children Are Threatened by a Nightingale </w:delText>
        </w:r>
        <w:r w:rsidRPr="00CE3887" w:rsidDel="00A1000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(</w:delText>
        </w:r>
        <w:r w:rsidDel="00A1000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1924)</w:delText>
        </w:r>
      </w:del>
    </w:p>
    <w:p w:rsidR="002132FE" w:rsidDel="00A10002" w:rsidRDefault="00FB232D">
      <w:pPr>
        <w:rPr>
          <w:del w:id="133" w:author="Danielle Child" w:date="2014-01-13T12:13:00Z"/>
        </w:rPr>
      </w:pPr>
      <w:del w:id="134" w:author="Danielle Child" w:date="2014-01-13T12:13:00Z">
        <w:r w:rsidDel="00A10002">
          <w:fldChar w:fldCharType="begin"/>
        </w:r>
        <w:r w:rsidDel="00A10002">
          <w:delInstrText>HYPERLINK "http://www.moma.org/collection/object.php?object_id=79293"</w:delInstrText>
        </w:r>
        <w:r w:rsidDel="00A10002">
          <w:fldChar w:fldCharType="separate"/>
        </w:r>
        <w:r w:rsidR="007A0707" w:rsidDel="00A10002">
          <w:rPr>
            <w:rStyle w:val="Hyperlink"/>
          </w:rPr>
          <w:delText>http://www.moma.org/collection/object.php?object_id=79293</w:delText>
        </w:r>
        <w:r w:rsidDel="00A10002">
          <w:fldChar w:fldCharType="end"/>
        </w:r>
      </w:del>
    </w:p>
    <w:p w:rsidR="007A0707" w:rsidRDefault="007A0707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4849F1" w:rsidRDefault="002132FE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</w:t>
      </w:r>
      <w:r w:rsidR="00066CC3">
        <w:rPr>
          <w:rFonts w:ascii="Times New Roman" w:hAnsi="Times New Roman" w:cs="Times New Roman"/>
          <w:color w:val="101010"/>
          <w:sz w:val="22"/>
          <w:shd w:val="clear" w:color="auto" w:fill="FFFFFF"/>
        </w:rPr>
        <w:t>moving to Paris in 1922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Ernst </w:t>
      </w:r>
      <w:r w:rsidR="00092AA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became aligned </w:t>
      </w:r>
      <w:r w:rsidR="007D0FB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with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>the Surrealists</w:t>
      </w:r>
      <w:del w:id="135" w:author="bethanyrex" w:date="2014-01-13T10:26:00Z">
        <w:r w:rsidR="00B138F6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, namely Paul </w:delText>
        </w:r>
        <w:r w:rsidR="00B138F6" w:rsidRPr="00B138F6" w:rsidDel="006141CA">
          <w:rPr>
            <w:rStyle w:val="Emphasis"/>
            <w:rFonts w:ascii="Times New Roman" w:hAnsi="Times New Roman" w:cs="Times New Roman"/>
            <w:bCs/>
            <w:i w:val="0"/>
            <w:iCs w:val="0"/>
            <w:sz w:val="22"/>
            <w:shd w:val="clear" w:color="auto" w:fill="FFFFFF"/>
          </w:rPr>
          <w:delText>É</w:delText>
        </w:r>
        <w:r w:rsidR="007D0FB6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luard</w:delText>
        </w:r>
        <w:r w:rsidR="00B138F6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(1895-1952) and Andr</w:delText>
        </w:r>
        <w:r w:rsidR="00B138F6" w:rsidRPr="00B138F6" w:rsidDel="006141CA">
          <w:rPr>
            <w:rStyle w:val="Emphasis"/>
            <w:rFonts w:ascii="Times New Roman" w:hAnsi="Times New Roman" w:cs="Times New Roman"/>
            <w:bCs/>
            <w:i w:val="0"/>
            <w:iCs w:val="0"/>
            <w:sz w:val="22"/>
            <w:shd w:val="clear" w:color="auto" w:fill="FFFFFF"/>
          </w:rPr>
          <w:delText>é</w:delText>
        </w:r>
        <w:r w:rsidR="007D0FB6" w:rsidRPr="00B138F6" w:rsidDel="006141CA">
          <w:rPr>
            <w:rFonts w:ascii="Times New Roman" w:hAnsi="Times New Roman" w:cs="Times New Roman"/>
            <w:i/>
            <w:color w:val="101010"/>
            <w:sz w:val="22"/>
            <w:shd w:val="clear" w:color="auto" w:fill="FFFFFF"/>
          </w:rPr>
          <w:delText xml:space="preserve"> </w:delText>
        </w:r>
        <w:r w:rsidR="007D0FB6" w:rsidDel="006141CA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Breton</w:delText>
        </w:r>
      </w:del>
      <w:ins w:id="136" w:author="Danielle Child" w:date="2014-01-10T14:36:00Z">
        <w:r w:rsidR="001E1E1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. </w:t>
        </w:r>
      </w:ins>
      <w:del w:id="137" w:author="Danielle Child" w:date="2014-01-10T14:36:00Z">
        <w:r w:rsidR="00B138F6" w:rsidDel="001E1E1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(1896</w:delText>
        </w:r>
        <w:r w:rsidR="00800D9C" w:rsidDel="001E1E1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-</w:delText>
        </w:r>
        <w:r w:rsidR="00B138F6" w:rsidDel="001E1E1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1966)</w:delText>
        </w:r>
        <w:r w:rsidR="007D0FB6" w:rsidDel="001E1E1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. </w:delText>
        </w:r>
      </w:del>
      <w:r w:rsidR="00F35ADB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movement shared the Dadaist distrust of the status quo and developed unconventional techniques </w:t>
      </w:r>
      <w:del w:id="138" w:author="bethanyrex" w:date="2014-01-13T10:45:00Z">
        <w:r w:rsidR="00F35ADB"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as a shelter from the engulfing storm of mass culture</w:delText>
        </w:r>
        <w:r w:rsidR="00B53552"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, the carnage of the war </w:delText>
        </w:r>
        <w:r w:rsidR="00315465" w:rsidDel="00376B58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and </w:delText>
        </w:r>
      </w:del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in response to the dismantling of the integrity of the self by</w:t>
      </w:r>
      <w:r w:rsidR="00066CC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139" w:author="Danielle Child" w:date="2014-01-10T14:37:00Z">
        <w:r w:rsidR="00B138F6" w:rsidDel="001E1E1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Sigmund </w:delText>
        </w:r>
      </w:del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Freud’s theories of the unconscious and Karl Marx’s social subject.</w:t>
      </w:r>
      <w:r w:rsidR="00A4314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the appearance of the Surrealist Manifesto in 1924, Ernst published </w:t>
      </w:r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Histoire </w:t>
      </w:r>
      <w:proofErr w:type="spellStart"/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Naturelle</w:t>
      </w:r>
      <w:proofErr w:type="spellEnd"/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(Natural History)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1926. The graphic series consists of 34 </w:t>
      </w:r>
      <w:proofErr w:type="spellStart"/>
      <w:r w:rsidR="00E84C20" w:rsidRP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frottages</w:t>
      </w:r>
      <w:proofErr w:type="spellEnd"/>
      <w:del w:id="140" w:author="bethanyrex" w:date="2014-01-13T10:37:00Z">
        <w:r w:rsidR="00E56D67" w:rsidDel="00DB442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,</w:delText>
        </w:r>
      </w:del>
      <w:r w:rsidR="00E56D6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del w:id="141" w:author="bethanyrex" w:date="2014-01-13T10:37:00Z">
        <w:r w:rsidR="00E56D67" w:rsidDel="00DB442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or rubbings, </w:delText>
        </w:r>
      </w:del>
      <w:r w:rsidR="000D28F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whose methods of production are concealed by the work’s appearance as a scientific illustration.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This combination of </w:t>
      </w:r>
      <w:del w:id="142" w:author="bethanyrex" w:date="2014-01-13T10:37:00Z">
        <w:r w:rsidR="00A4180F" w:rsidDel="00DB442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eclectic </w:delText>
        </w:r>
      </w:del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source materials and techniques continued in </w:t>
      </w:r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La femme 100 </w:t>
      </w:r>
      <w:proofErr w:type="spellStart"/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tetes</w:t>
      </w:r>
      <w:proofErr w:type="spellEnd"/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(The Hundred Headless Woman)</w:t>
      </w:r>
      <w:r w:rsidR="0079298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(1927),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first of three collage-novels. </w:t>
      </w:r>
    </w:p>
    <w:p w:rsidR="009625D5" w:rsidRDefault="009625D5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303B20" w:rsidRDefault="00303B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During the 1920s, the iconographical vocabulary that we associate with Ernst had its most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prolific period of development;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Loplop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 superior of birds, appeared in the early part of the decade, not as a direct representation of the artist but as an</w:t>
      </w:r>
      <w:ins w:id="143" w:author="bethanyrex" w:date="2014-01-13T11:02:00Z">
        <w:r w:rsidR="00A1441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 aesthetic device</w:t>
        </w:r>
      </w:ins>
      <w:del w:id="144" w:author="bethanyrex" w:date="2014-01-13T11:02:00Z">
        <w:r w:rsidDel="00A1441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‘aesthetic device </w:delText>
        </w:r>
        <w:r w:rsidR="00CE2FA0" w:rsidDel="00A1441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created and controlled by [him]</w:delText>
        </w:r>
        <w:r w:rsidDel="00A1441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>’</w:delText>
        </w:r>
      </w:del>
      <w:ins w:id="145" w:author="Danielle Child" w:date="2014-01-10T14:38:00Z">
        <w:del w:id="146" w:author="bethanyrex" w:date="2014-01-13T11:02:00Z">
          <w:r w:rsidR="001E1E14" w:rsidDel="00A14412">
            <w:rPr>
              <w:rFonts w:ascii="Times New Roman" w:hAnsi="Times New Roman" w:cs="Times New Roman"/>
              <w:color w:val="101010"/>
              <w:sz w:val="22"/>
              <w:shd w:val="clear" w:color="auto" w:fill="FFFFFF"/>
            </w:rPr>
            <w:delText xml:space="preserve"> (</w:delText>
          </w:r>
          <w:r w:rsidR="001E1E14" w:rsidDel="00A14412">
            <w:rPr>
              <w:rFonts w:ascii="Times New Roman" w:hAnsi="Times New Roman" w:cs="Times New Roman"/>
            </w:rPr>
            <w:delText>Stokes, 1983: 225)</w:delText>
          </w:r>
        </w:del>
      </w:ins>
      <w:del w:id="147" w:author="Danielle Child" w:date="2014-01-10T14:38:00Z">
        <w:r w:rsidDel="001E1E14">
          <w:rPr>
            <w:rStyle w:val="FootnoteReference"/>
            <w:rFonts w:ascii="Times New Roman" w:hAnsi="Times New Roman" w:cs="Times New Roman"/>
            <w:color w:val="101010"/>
            <w:sz w:val="22"/>
            <w:shd w:val="clear" w:color="auto" w:fill="FFFFFF"/>
          </w:rPr>
          <w:footnoteReference w:id="2"/>
        </w:r>
      </w:del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followed by the first series of forest paintings using </w:t>
      </w:r>
      <w:proofErr w:type="spellStart"/>
      <w:r w:rsidR="00CE2FA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grattage</w:t>
      </w:r>
      <w:proofErr w:type="spellEnd"/>
      <w:r w:rsidR="00CE2FA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1927. </w:t>
      </w:r>
    </w:p>
    <w:p w:rsidR="00303B20" w:rsidDel="008C0A0D" w:rsidRDefault="00303B20">
      <w:pPr>
        <w:rPr>
          <w:del w:id="150" w:author="Danielle Child" w:date="2014-01-13T12:14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CE3887" w:rsidDel="00A10002" w:rsidRDefault="00CE3887" w:rsidP="00CE2FA0">
      <w:pPr>
        <w:rPr>
          <w:del w:id="151" w:author="Danielle Child" w:date="2014-01-13T12:13:00Z"/>
        </w:rPr>
      </w:pPr>
      <w:del w:id="152" w:author="Danielle Child" w:date="2014-01-13T12:13:00Z">
        <w:r w:rsidDel="00A10002">
          <w:rPr>
            <w:noProof/>
            <w:lang w:eastAsia="en-GB"/>
          </w:rPr>
          <w:drawing>
            <wp:inline distT="0" distB="0" distL="0" distR="0">
              <wp:extent cx="2817856" cy="3514476"/>
              <wp:effectExtent l="0" t="0" r="1905" b="0"/>
              <wp:docPr id="1" name="Picture 1" descr="Max Ernst, ‘Forest and Dove’ 19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x Ernst, ‘Forest and Dove’ 1927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9134" cy="351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A10002">
          <w:delText xml:space="preserve"> </w:delText>
        </w:r>
      </w:del>
    </w:p>
    <w:p w:rsidR="00CE3887" w:rsidDel="00A10002" w:rsidRDefault="00CE3887" w:rsidP="00CE2FA0">
      <w:pPr>
        <w:rPr>
          <w:del w:id="153" w:author="Danielle Child" w:date="2014-01-13T12:13:00Z"/>
        </w:rPr>
      </w:pPr>
    </w:p>
    <w:p w:rsidR="00CE3887" w:rsidRPr="00CE3887" w:rsidDel="00A10002" w:rsidRDefault="00CE3887" w:rsidP="00CE2FA0">
      <w:pPr>
        <w:rPr>
          <w:del w:id="154" w:author="Danielle Child" w:date="2014-01-13T12:13:00Z"/>
        </w:rPr>
      </w:pPr>
      <w:del w:id="155" w:author="Danielle Child" w:date="2014-01-13T12:13:00Z">
        <w:r w:rsidDel="00A10002">
          <w:rPr>
            <w:i/>
          </w:rPr>
          <w:delText xml:space="preserve">Forest and Dove </w:delText>
        </w:r>
        <w:r w:rsidDel="00A10002">
          <w:delText>(1927)</w:delText>
        </w:r>
      </w:del>
    </w:p>
    <w:p w:rsidR="00CE2FA0" w:rsidDel="00A10002" w:rsidRDefault="00FB232D" w:rsidP="00CE2FA0">
      <w:pPr>
        <w:rPr>
          <w:del w:id="156" w:author="Danielle Child" w:date="2014-01-13T12:13:00Z"/>
          <w:rFonts w:ascii="Times New Roman" w:hAnsi="Times New Roman" w:cs="Times New Roman"/>
          <w:color w:val="101010"/>
          <w:sz w:val="22"/>
          <w:shd w:val="clear" w:color="auto" w:fill="FFFFFF"/>
        </w:rPr>
      </w:pPr>
      <w:del w:id="157" w:author="Danielle Child" w:date="2014-01-13T12:13:00Z">
        <w:r w:rsidDel="00A10002">
          <w:fldChar w:fldCharType="begin"/>
        </w:r>
        <w:r w:rsidDel="00A10002">
          <w:delInstrText>HYPERLINK "http://www.tate.org.uk/art/artworks/ernst-forest-and-dove-t00548"</w:delInstrText>
        </w:r>
        <w:r w:rsidDel="00A10002">
          <w:fldChar w:fldCharType="separate"/>
        </w:r>
        <w:r w:rsidR="00CE2FA0" w:rsidDel="00A10002">
          <w:rPr>
            <w:rStyle w:val="Hyperlink"/>
          </w:rPr>
          <w:delText>http://www.tate.org.uk/art/artworks/ernst-forest-and-dove-t00548</w:delText>
        </w:r>
        <w:r w:rsidDel="00A10002">
          <w:fldChar w:fldCharType="end"/>
        </w:r>
        <w:r w:rsidR="00CE2FA0" w:rsidDel="00A10002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delText xml:space="preserve">  </w:delText>
        </w:r>
      </w:del>
    </w:p>
    <w:p w:rsidR="00E84C20" w:rsidRDefault="00E84C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7E1204" w:rsidRDefault="003014E5" w:rsidP="007B5682">
      <w:pP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the 1930s, 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these techniques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were succeeded by</w:t>
      </w:r>
      <w:r w:rsidRPr="003014E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decalcomania</w:t>
      </w:r>
      <w:r w:rsidR="00C1680A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1680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(an early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image transfer technique)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and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later by 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oscillation</w:t>
      </w:r>
      <w:r w:rsidR="00C1680A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(a method involving swinging a tin can filled with paint over the canvas)</w:t>
      </w:r>
      <w:r w:rsidR="00C1680A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</w:p>
    <w:p w:rsidR="005E48A1" w:rsidRPr="0006372D" w:rsidRDefault="005E48A1" w:rsidP="007B5682">
      <w:pPr>
        <w:rPr>
          <w:rFonts w:ascii="Times New Roman" w:hAnsi="Times New Roman" w:cs="Times New Roman"/>
          <w:i/>
          <w:sz w:val="22"/>
        </w:rPr>
      </w:pP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 addition to experimen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ting with these semi-automatic processes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, Ernst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developed an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interest in sculptur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>e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As in his collages, works such as 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Oedipus I </w:t>
      </w:r>
      <w:r w:rsidRP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II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combined everyday objects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cast and recast in plaster, to produce </w:t>
      </w:r>
      <w:r w:rsidR="00714F7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perplexing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hybrids.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1941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, following the outbreak of war, Ernst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left France for New York with 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the collector Peggy Guggenheim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where he painted 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Europe After the Rain II</w:t>
      </w:r>
      <w:ins w:id="158" w:author="bethanyrex" w:date="2014-01-13T10:39:00Z">
        <w:r w:rsidR="00DB4424">
          <w:rPr>
            <w:rFonts w:ascii="Times New Roman" w:hAnsi="Times New Roman" w:cs="Times New Roman"/>
            <w:i/>
            <w:color w:val="101010"/>
            <w:sz w:val="22"/>
            <w:shd w:val="clear" w:color="auto" w:fill="FFFFFF"/>
          </w:rPr>
          <w:t xml:space="preserve"> </w:t>
        </w:r>
        <w:r w:rsidR="00DB4424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(1940-42)</w:t>
        </w:r>
      </w:ins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</w:p>
    <w:p w:rsidR="0079298C" w:rsidRDefault="0079298C" w:rsidP="007B5682">
      <w:pPr>
        <w:rPr>
          <w:rFonts w:ascii="Times New Roman" w:hAnsi="Times New Roman" w:cs="Times New Roman"/>
          <w:sz w:val="22"/>
        </w:rPr>
      </w:pPr>
    </w:p>
    <w:p w:rsidR="0079298C" w:rsidRPr="00CE5A70" w:rsidDel="00D01138" w:rsidRDefault="0079298C" w:rsidP="007B5682">
      <w:pPr>
        <w:rPr>
          <w:del w:id="159" w:author="bethanyrex" w:date="2014-01-13T10:48:00Z"/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After </w:t>
      </w:r>
      <w:del w:id="160" w:author="bethanyrex" w:date="2014-01-13T10:39:00Z">
        <w:r w:rsidDel="00DB4424">
          <w:rPr>
            <w:rFonts w:ascii="Times New Roman" w:hAnsi="Times New Roman" w:cs="Times New Roman"/>
            <w:sz w:val="22"/>
          </w:rPr>
          <w:delText xml:space="preserve">returning </w:delText>
        </w:r>
      </w:del>
      <w:ins w:id="161" w:author="bethanyrex" w:date="2014-01-13T10:39:00Z">
        <w:r w:rsidR="00DB4424">
          <w:rPr>
            <w:rFonts w:ascii="Times New Roman" w:hAnsi="Times New Roman" w:cs="Times New Roman"/>
            <w:sz w:val="22"/>
          </w:rPr>
          <w:t xml:space="preserve">returning </w:t>
        </w:r>
      </w:ins>
      <w:r>
        <w:rPr>
          <w:rFonts w:ascii="Times New Roman" w:hAnsi="Times New Roman" w:cs="Times New Roman"/>
          <w:sz w:val="22"/>
        </w:rPr>
        <w:t>to France</w:t>
      </w:r>
      <w:del w:id="162" w:author="bethanyrex" w:date="2014-01-13T10:39:00Z">
        <w:r w:rsidDel="00DB4424">
          <w:rPr>
            <w:rFonts w:ascii="Times New Roman" w:hAnsi="Times New Roman" w:cs="Times New Roman"/>
            <w:sz w:val="22"/>
          </w:rPr>
          <w:delText xml:space="preserve"> in 1953</w:delText>
        </w:r>
      </w:del>
      <w:r>
        <w:rPr>
          <w:rFonts w:ascii="Times New Roman" w:hAnsi="Times New Roman" w:cs="Times New Roman"/>
          <w:sz w:val="22"/>
        </w:rPr>
        <w:t xml:space="preserve">, Ernst was awarded the </w:t>
      </w:r>
      <w:r w:rsidR="0065586C">
        <w:rPr>
          <w:rFonts w:ascii="Times New Roman" w:hAnsi="Times New Roman" w:cs="Times New Roman"/>
          <w:sz w:val="22"/>
        </w:rPr>
        <w:t>Grand Prize for P</w:t>
      </w:r>
      <w:r>
        <w:rPr>
          <w:rFonts w:ascii="Times New Roman" w:hAnsi="Times New Roman" w:cs="Times New Roman"/>
          <w:sz w:val="22"/>
        </w:rPr>
        <w:t>ainting at the 27</w:t>
      </w:r>
      <w:r w:rsidRPr="0079298C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Venice Biennale</w:t>
      </w:r>
      <w:ins w:id="163" w:author="bethanyrex" w:date="2014-01-13T11:03:00Z">
        <w:r w:rsidR="00E31070">
          <w:rPr>
            <w:rFonts w:ascii="Times New Roman" w:hAnsi="Times New Roman" w:cs="Times New Roman"/>
            <w:sz w:val="22"/>
          </w:rPr>
          <w:t xml:space="preserve">. </w:t>
        </w:r>
      </w:ins>
      <w:del w:id="164" w:author="bethanyrex" w:date="2014-01-13T11:03:00Z">
        <w:r w:rsidR="005E6B1A" w:rsidDel="00E31070">
          <w:rPr>
            <w:rFonts w:ascii="Times New Roman" w:hAnsi="Times New Roman" w:cs="Times New Roman"/>
            <w:sz w:val="22"/>
          </w:rPr>
          <w:delText xml:space="preserve"> and subsequently excluded from the Surrealist group. </w:delText>
        </w:r>
      </w:del>
      <w:r w:rsidR="005E6B1A">
        <w:rPr>
          <w:rFonts w:ascii="Times New Roman" w:hAnsi="Times New Roman" w:cs="Times New Roman"/>
          <w:sz w:val="22"/>
        </w:rPr>
        <w:t>Ernst’s</w:t>
      </w:r>
      <w:r>
        <w:rPr>
          <w:rFonts w:ascii="Times New Roman" w:hAnsi="Times New Roman" w:cs="Times New Roman"/>
          <w:sz w:val="22"/>
        </w:rPr>
        <w:t xml:space="preserve"> </w:t>
      </w:r>
      <w:del w:id="165" w:author="bethanyrex" w:date="2014-01-13T10:28:00Z">
        <w:r w:rsidDel="006141CA">
          <w:rPr>
            <w:rFonts w:ascii="Times New Roman" w:hAnsi="Times New Roman" w:cs="Times New Roman"/>
            <w:sz w:val="22"/>
          </w:rPr>
          <w:delText xml:space="preserve">international </w:delText>
        </w:r>
      </w:del>
      <w:r>
        <w:rPr>
          <w:rFonts w:ascii="Times New Roman" w:hAnsi="Times New Roman" w:cs="Times New Roman"/>
          <w:sz w:val="22"/>
        </w:rPr>
        <w:t>acclaim led to</w:t>
      </w:r>
      <w:r w:rsidR="00EE599D">
        <w:rPr>
          <w:rFonts w:ascii="Times New Roman" w:hAnsi="Times New Roman" w:cs="Times New Roman"/>
          <w:sz w:val="22"/>
        </w:rPr>
        <w:t xml:space="preserve"> international</w:t>
      </w:r>
      <w:r>
        <w:rPr>
          <w:rFonts w:ascii="Times New Roman" w:hAnsi="Times New Roman" w:cs="Times New Roman"/>
          <w:sz w:val="22"/>
        </w:rPr>
        <w:t xml:space="preserve"> retrospective</w:t>
      </w:r>
      <w:del w:id="166" w:author="bethanyrex" w:date="2014-01-13T10:28:00Z">
        <w:r w:rsidDel="006141CA">
          <w:rPr>
            <w:rFonts w:ascii="Times New Roman" w:hAnsi="Times New Roman" w:cs="Times New Roman"/>
            <w:sz w:val="22"/>
          </w:rPr>
          <w:delText xml:space="preserve"> exhibitions</w:delText>
        </w:r>
      </w:del>
      <w:ins w:id="167" w:author="bethanyrex" w:date="2014-01-13T10:28:00Z">
        <w:r w:rsidR="006141CA">
          <w:rPr>
            <w:rFonts w:ascii="Times New Roman" w:hAnsi="Times New Roman" w:cs="Times New Roman"/>
            <w:sz w:val="22"/>
          </w:rPr>
          <w:t>s</w:t>
        </w:r>
      </w:ins>
      <w:r>
        <w:rPr>
          <w:rFonts w:ascii="Times New Roman" w:hAnsi="Times New Roman" w:cs="Times New Roman"/>
          <w:sz w:val="22"/>
        </w:rPr>
        <w:t xml:space="preserve"> </w:t>
      </w:r>
      <w:r w:rsidR="0065586C">
        <w:rPr>
          <w:rFonts w:ascii="Times New Roman" w:hAnsi="Times New Roman" w:cs="Times New Roman"/>
          <w:sz w:val="22"/>
        </w:rPr>
        <w:t xml:space="preserve">at </w:t>
      </w:r>
      <w:r w:rsidR="00EE599D">
        <w:rPr>
          <w:rFonts w:ascii="Times New Roman" w:hAnsi="Times New Roman" w:cs="Times New Roman"/>
          <w:sz w:val="22"/>
        </w:rPr>
        <w:t xml:space="preserve">the Museum of Modern Art, </w:t>
      </w:r>
      <w:r>
        <w:rPr>
          <w:rFonts w:ascii="Times New Roman" w:hAnsi="Times New Roman" w:cs="Times New Roman"/>
          <w:sz w:val="22"/>
        </w:rPr>
        <w:t>New York</w:t>
      </w:r>
      <w:r w:rsidR="00EE599D">
        <w:rPr>
          <w:rFonts w:ascii="Times New Roman" w:hAnsi="Times New Roman" w:cs="Times New Roman"/>
          <w:sz w:val="22"/>
        </w:rPr>
        <w:t xml:space="preserve"> and the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Musée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d'Art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Moderne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, Paris</w:t>
      </w:r>
      <w:ins w:id="168" w:author="bethanyrex" w:date="2014-01-13T11:03:00Z">
        <w:r w:rsidR="00E31070">
          <w:rPr>
            <w:rFonts w:ascii="Times New Roman" w:hAnsi="Times New Roman" w:cs="Times New Roman"/>
            <w:sz w:val="22"/>
          </w:rPr>
          <w:t xml:space="preserve"> and exclusion from the Surrealists. </w:t>
        </w:r>
      </w:ins>
      <w:del w:id="169" w:author="bethanyrex" w:date="2014-01-13T11:03:00Z">
        <w:r w:rsidRPr="00EE599D" w:rsidDel="00E31070">
          <w:rPr>
            <w:rFonts w:ascii="Times New Roman" w:hAnsi="Times New Roman" w:cs="Times New Roman"/>
            <w:sz w:val="22"/>
          </w:rPr>
          <w:delText xml:space="preserve">. </w:delText>
        </w:r>
      </w:del>
      <w:r w:rsidR="00CE5A70" w:rsidRPr="00EE599D">
        <w:rPr>
          <w:rFonts w:ascii="Times New Roman" w:hAnsi="Times New Roman" w:cs="Times New Roman"/>
          <w:sz w:val="22"/>
        </w:rPr>
        <w:t xml:space="preserve">Following </w:t>
      </w:r>
      <w:r w:rsidR="00CE5A70">
        <w:rPr>
          <w:rFonts w:ascii="Times New Roman" w:hAnsi="Times New Roman" w:cs="Times New Roman"/>
          <w:sz w:val="22"/>
        </w:rPr>
        <w:t xml:space="preserve">this, Ernst continued </w:t>
      </w:r>
      <w:del w:id="170" w:author="bethanyrex" w:date="2014-01-13T10:40:00Z">
        <w:r w:rsidR="00CE5A70" w:rsidDel="00DB4424">
          <w:rPr>
            <w:rFonts w:ascii="Times New Roman" w:hAnsi="Times New Roman" w:cs="Times New Roman"/>
            <w:sz w:val="22"/>
          </w:rPr>
          <w:delText xml:space="preserve">to travel and </w:delText>
        </w:r>
      </w:del>
      <w:r w:rsidR="00CE5A70">
        <w:rPr>
          <w:rFonts w:ascii="Times New Roman" w:hAnsi="Times New Roman" w:cs="Times New Roman"/>
          <w:sz w:val="22"/>
        </w:rPr>
        <w:t xml:space="preserve">to produce work for varied projects such as </w:t>
      </w:r>
      <w:del w:id="171" w:author="bethanyrex" w:date="2014-01-13T10:40:00Z">
        <w:r w:rsidR="00CE5A70" w:rsidDel="00DB4424">
          <w:rPr>
            <w:rFonts w:ascii="Times New Roman" w:hAnsi="Times New Roman" w:cs="Times New Roman"/>
            <w:sz w:val="22"/>
          </w:rPr>
          <w:delText xml:space="preserve">colour </w:delText>
        </w:r>
      </w:del>
      <w:r w:rsidR="00CE5A70">
        <w:rPr>
          <w:rFonts w:ascii="Times New Roman" w:hAnsi="Times New Roman" w:cs="Times New Roman"/>
          <w:sz w:val="22"/>
        </w:rPr>
        <w:t xml:space="preserve">etchings for </w:t>
      </w:r>
      <w:r w:rsidR="00556573">
        <w:rPr>
          <w:rFonts w:ascii="Times New Roman" w:hAnsi="Times New Roman" w:cs="Times New Roman"/>
          <w:sz w:val="22"/>
        </w:rPr>
        <w:t xml:space="preserve">a German version of </w:t>
      </w:r>
      <w:r w:rsidR="00CE5A70">
        <w:rPr>
          <w:rFonts w:ascii="Times New Roman" w:hAnsi="Times New Roman" w:cs="Times New Roman"/>
          <w:sz w:val="22"/>
        </w:rPr>
        <w:t xml:space="preserve">Samuel Beckett’s </w:t>
      </w:r>
      <w:r w:rsidR="00CE5A70">
        <w:rPr>
          <w:rFonts w:ascii="Times New Roman" w:hAnsi="Times New Roman" w:cs="Times New Roman"/>
          <w:i/>
          <w:sz w:val="22"/>
        </w:rPr>
        <w:t>From an Abandoned Work</w:t>
      </w:r>
      <w:del w:id="172" w:author="bethanyrex" w:date="2014-01-13T11:04:00Z">
        <w:r w:rsidR="00EE599D" w:rsidDel="00515216">
          <w:rPr>
            <w:rFonts w:ascii="Times New Roman" w:hAnsi="Times New Roman" w:cs="Times New Roman"/>
            <w:i/>
            <w:sz w:val="22"/>
          </w:rPr>
          <w:delText xml:space="preserve">, </w:delText>
        </w:r>
        <w:r w:rsidR="00CE5A70" w:rsidDel="00515216">
          <w:rPr>
            <w:rFonts w:ascii="Times New Roman" w:hAnsi="Times New Roman" w:cs="Times New Roman"/>
            <w:sz w:val="22"/>
          </w:rPr>
          <w:delText xml:space="preserve">sets for Roland Petit’s </w:delText>
        </w:r>
        <w:r w:rsidR="00CE5A70" w:rsidRPr="00AF72D9" w:rsidDel="00515216">
          <w:rPr>
            <w:rFonts w:ascii="Times New Roman" w:hAnsi="Times New Roman" w:cs="Times New Roman"/>
            <w:sz w:val="22"/>
          </w:rPr>
          <w:delText xml:space="preserve">ballet </w:delText>
        </w:r>
        <w:r w:rsidR="00556573" w:rsidRPr="00AF72D9" w:rsidDel="00515216">
          <w:rPr>
            <w:rStyle w:val="Emphasis"/>
            <w:rFonts w:ascii="Times New Roman" w:hAnsi="Times New Roman" w:cs="Times New Roman"/>
            <w:bCs/>
            <w:iCs w:val="0"/>
            <w:sz w:val="22"/>
            <w:shd w:val="clear" w:color="auto" w:fill="FFFFFF"/>
          </w:rPr>
          <w:delText>Turangalîla</w:delText>
        </w:r>
        <w:r w:rsidR="00AF72D9" w:rsidRPr="00AF72D9" w:rsidDel="00515216">
          <w:rPr>
            <w:rFonts w:ascii="Times New Roman" w:hAnsi="Times New Roman" w:cs="Times New Roman"/>
            <w:i/>
            <w:sz w:val="22"/>
          </w:rPr>
          <w:delText xml:space="preserve"> </w:delText>
        </w:r>
        <w:r w:rsidR="00556573" w:rsidDel="00515216">
          <w:rPr>
            <w:rFonts w:ascii="Times New Roman" w:hAnsi="Times New Roman" w:cs="Times New Roman"/>
            <w:sz w:val="22"/>
          </w:rPr>
          <w:delText>at the Paris</w:delText>
        </w:r>
        <w:r w:rsidR="00556573" w:rsidRPr="00EE599D" w:rsidDel="00515216">
          <w:rPr>
            <w:rFonts w:ascii="Times New Roman" w:hAnsi="Times New Roman" w:cs="Times New Roman"/>
            <w:sz w:val="22"/>
          </w:rPr>
          <w:delText xml:space="preserve"> Op</w:delText>
        </w:r>
        <w:r w:rsidR="00556573" w:rsidRPr="00EE599D" w:rsidDel="00515216">
          <w:rPr>
            <w:rStyle w:val="Emphasis"/>
            <w:rFonts w:ascii="Times New Roman" w:hAnsi="Times New Roman" w:cs="Times New Roman"/>
            <w:bCs/>
            <w:i w:val="0"/>
            <w:iCs w:val="0"/>
            <w:sz w:val="22"/>
            <w:shd w:val="clear" w:color="auto" w:fill="FFFFFF"/>
          </w:rPr>
          <w:delText>é</w:delText>
        </w:r>
        <w:r w:rsidR="00CE5A70" w:rsidRPr="00EE599D" w:rsidDel="00515216">
          <w:rPr>
            <w:rFonts w:ascii="Times New Roman" w:hAnsi="Times New Roman" w:cs="Times New Roman"/>
            <w:sz w:val="22"/>
          </w:rPr>
          <w:delText>ra</w:delText>
        </w:r>
      </w:del>
      <w:r w:rsidR="00CE5A70">
        <w:rPr>
          <w:rFonts w:ascii="Times New Roman" w:hAnsi="Times New Roman" w:cs="Times New Roman"/>
          <w:sz w:val="22"/>
        </w:rPr>
        <w:t xml:space="preserve"> and lithographs for Lewis Carroll’s </w:t>
      </w:r>
      <w:proofErr w:type="spellStart"/>
      <w:r w:rsidR="00EE599D">
        <w:rPr>
          <w:rFonts w:ascii="Times New Roman" w:hAnsi="Times New Roman" w:cs="Times New Roman"/>
          <w:i/>
          <w:sz w:val="22"/>
        </w:rPr>
        <w:t>Wunderhorn</w:t>
      </w:r>
      <w:proofErr w:type="spellEnd"/>
      <w:r w:rsidR="00CE5A70">
        <w:rPr>
          <w:rFonts w:ascii="Times New Roman" w:hAnsi="Times New Roman" w:cs="Times New Roman"/>
          <w:sz w:val="22"/>
        </w:rPr>
        <w:t>.</w:t>
      </w:r>
      <w:r w:rsidR="0009145E">
        <w:rPr>
          <w:rFonts w:ascii="Times New Roman" w:hAnsi="Times New Roman" w:cs="Times New Roman"/>
          <w:sz w:val="22"/>
        </w:rPr>
        <w:t xml:space="preserve"> </w:t>
      </w:r>
      <w:r w:rsidR="00803693">
        <w:rPr>
          <w:rFonts w:ascii="Times New Roman" w:hAnsi="Times New Roman" w:cs="Times New Roman"/>
          <w:sz w:val="22"/>
        </w:rPr>
        <w:t>Ernst died in Paris</w:t>
      </w:r>
      <w:del w:id="173" w:author="bethanyrex" w:date="2014-01-13T11:05:00Z">
        <w:r w:rsidR="00803693" w:rsidDel="00515216">
          <w:rPr>
            <w:rFonts w:ascii="Times New Roman" w:hAnsi="Times New Roman" w:cs="Times New Roman"/>
            <w:sz w:val="22"/>
          </w:rPr>
          <w:delText xml:space="preserve"> during the night of his eighty-fifth birthday</w:delText>
        </w:r>
      </w:del>
      <w:r w:rsidR="00803693">
        <w:rPr>
          <w:rFonts w:ascii="Times New Roman" w:hAnsi="Times New Roman" w:cs="Times New Roman"/>
          <w:sz w:val="22"/>
        </w:rPr>
        <w:t>, leaving behind a body of work that portrays a life marked by a continual struggle against a world of disquieting change and the obscenities of the era</w:t>
      </w:r>
      <w:ins w:id="174" w:author="bethanyrex" w:date="2014-01-13T10:48:00Z">
        <w:r w:rsidR="00D01138">
          <w:rPr>
            <w:rFonts w:ascii="Times New Roman" w:hAnsi="Times New Roman" w:cs="Times New Roman"/>
            <w:sz w:val="22"/>
          </w:rPr>
          <w:t>.</w:t>
        </w:r>
      </w:ins>
      <w:del w:id="175" w:author="bethanyrex" w:date="2014-01-13T10:48:00Z">
        <w:r w:rsidR="00803693" w:rsidDel="00D01138">
          <w:rPr>
            <w:rFonts w:ascii="Times New Roman" w:hAnsi="Times New Roman" w:cs="Times New Roman"/>
            <w:sz w:val="22"/>
          </w:rPr>
          <w:delText>.</w:delText>
        </w:r>
      </w:del>
    </w:p>
    <w:p w:rsidR="005E6B1A" w:rsidDel="00D01138" w:rsidRDefault="005E6B1A" w:rsidP="007B5682">
      <w:pPr>
        <w:rPr>
          <w:del w:id="176" w:author="bethanyrex" w:date="2014-01-13T10:48:00Z"/>
          <w:rFonts w:ascii="Times New Roman" w:hAnsi="Times New Roman" w:cs="Times New Roman"/>
          <w:sz w:val="22"/>
        </w:rPr>
      </w:pPr>
    </w:p>
    <w:p w:rsidR="005E6B1A" w:rsidDel="00D01138" w:rsidRDefault="005E6B1A" w:rsidP="007B5682">
      <w:pPr>
        <w:rPr>
          <w:del w:id="177" w:author="bethanyrex" w:date="2014-01-13T10:48:00Z"/>
          <w:rFonts w:ascii="Times New Roman" w:hAnsi="Times New Roman" w:cs="Times New Roman"/>
          <w:sz w:val="22"/>
        </w:rPr>
      </w:pPr>
    </w:p>
    <w:p w:rsidR="005E6B1A" w:rsidRPr="00964637" w:rsidDel="00D01138" w:rsidRDefault="005E6B1A" w:rsidP="007B5682">
      <w:pPr>
        <w:rPr>
          <w:del w:id="178" w:author="bethanyrex" w:date="2014-01-13T10:48:00Z"/>
          <w:rFonts w:ascii="Times New Roman" w:hAnsi="Times New Roman" w:cs="Times New Roman"/>
          <w:sz w:val="22"/>
        </w:rPr>
      </w:pPr>
    </w:p>
    <w:p w:rsidR="00964637" w:rsidDel="00D01138" w:rsidRDefault="00964637" w:rsidP="007B5682">
      <w:pPr>
        <w:rPr>
          <w:del w:id="179" w:author="bethanyrex" w:date="2014-01-13T10:48:00Z"/>
          <w:rFonts w:ascii="Century Gothic" w:hAnsi="Century Gothic"/>
          <w:sz w:val="24"/>
        </w:rPr>
      </w:pPr>
    </w:p>
    <w:p w:rsidR="00964637" w:rsidDel="00D01138" w:rsidRDefault="00964637" w:rsidP="007B5682">
      <w:pPr>
        <w:rPr>
          <w:del w:id="180" w:author="bethanyrex" w:date="2014-01-13T10:48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5E48A1" w:rsidDel="00D01138" w:rsidRDefault="005E48A1">
      <w:pPr>
        <w:rPr>
          <w:del w:id="181" w:author="bethanyrex" w:date="2014-01-13T10:48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546062" w:rsidDel="00D01138" w:rsidRDefault="00546062">
      <w:pPr>
        <w:rPr>
          <w:del w:id="182" w:author="bethanyrex" w:date="2014-01-13T10:48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546062" w:rsidDel="00D01138" w:rsidRDefault="00546062">
      <w:pPr>
        <w:rPr>
          <w:del w:id="183" w:author="bethanyrex" w:date="2014-01-13T10:48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FF70A5" w:rsidRDefault="00FF70A5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F34058" w:rsidDel="00D01138" w:rsidRDefault="00F34058">
      <w:pPr>
        <w:rPr>
          <w:del w:id="184" w:author="bethanyrex" w:date="2014-01-13T10:48:00Z"/>
          <w:rFonts w:ascii="Times New Roman" w:hAnsi="Times New Roman" w:cs="Times New Roman"/>
          <w:sz w:val="22"/>
        </w:rPr>
      </w:pPr>
    </w:p>
    <w:p w:rsidR="00702C8B" w:rsidRDefault="00702C8B">
      <w:pPr>
        <w:rPr>
          <w:rFonts w:ascii="Times New Roman" w:hAnsi="Times New Roman" w:cs="Times New Roman"/>
          <w:sz w:val="22"/>
        </w:rPr>
      </w:pPr>
    </w:p>
    <w:p w:rsidR="00A4180F" w:rsidRDefault="00A4180F">
      <w:pPr>
        <w:rPr>
          <w:rFonts w:ascii="Times New Roman" w:hAnsi="Times New Roman" w:cs="Times New Roman"/>
          <w:i/>
          <w:sz w:val="22"/>
        </w:rPr>
      </w:pPr>
    </w:p>
    <w:p w:rsidR="00A4180F" w:rsidRDefault="00A418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References and further reading:</w:t>
      </w:r>
    </w:p>
    <w:p w:rsidR="00A4180F" w:rsidRDefault="00A4180F">
      <w:pPr>
        <w:rPr>
          <w:rFonts w:ascii="Times New Roman" w:hAnsi="Times New Roman" w:cs="Times New Roman"/>
          <w:sz w:val="22"/>
        </w:rPr>
      </w:pPr>
    </w:p>
    <w:p w:rsidR="003445CF" w:rsidRPr="003445CF" w:rsidRDefault="003445CF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Bischoff, U. (2004). </w:t>
      </w:r>
      <w:r w:rsidRPr="003445CF">
        <w:rPr>
          <w:rFonts w:ascii="Times New Roman" w:hAnsi="Times New Roman" w:cs="Times New Roman"/>
          <w:i/>
          <w:sz w:val="22"/>
        </w:rPr>
        <w:t xml:space="preserve">Max Ernst, 1891-1976: Beyond Painting. </w:t>
      </w:r>
      <w:r w:rsidRPr="003445CF">
        <w:rPr>
          <w:rFonts w:ascii="Times New Roman" w:hAnsi="Times New Roman" w:cs="Times New Roman"/>
          <w:sz w:val="22"/>
        </w:rPr>
        <w:t xml:space="preserve">London: </w:t>
      </w:r>
      <w:proofErr w:type="spellStart"/>
      <w:r w:rsidRPr="003445CF">
        <w:rPr>
          <w:rFonts w:ascii="Times New Roman" w:hAnsi="Times New Roman" w:cs="Times New Roman"/>
          <w:sz w:val="22"/>
        </w:rPr>
        <w:t>Taschen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. 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A4180F" w:rsidRPr="003445CF" w:rsidRDefault="00A4180F">
      <w:pPr>
        <w:rPr>
          <w:rFonts w:ascii="Times New Roman" w:hAnsi="Times New Roman" w:cs="Times New Roman"/>
          <w:sz w:val="22"/>
        </w:rPr>
      </w:pPr>
      <w:proofErr w:type="spellStart"/>
      <w:r w:rsidRPr="003445CF">
        <w:rPr>
          <w:rFonts w:ascii="Times New Roman" w:hAnsi="Times New Roman" w:cs="Times New Roman"/>
          <w:sz w:val="22"/>
        </w:rPr>
        <w:t>Lippard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, L. (1970). ‘Max Ernst: Passed and Pressing Tensions’. </w:t>
      </w:r>
      <w:r w:rsidRPr="003445CF">
        <w:rPr>
          <w:rFonts w:ascii="Times New Roman" w:hAnsi="Times New Roman" w:cs="Times New Roman"/>
          <w:i/>
          <w:sz w:val="22"/>
        </w:rPr>
        <w:t xml:space="preserve">The Hudson Review, </w:t>
      </w:r>
      <w:r w:rsidR="00CE3887">
        <w:rPr>
          <w:rFonts w:ascii="Times New Roman" w:hAnsi="Times New Roman" w:cs="Times New Roman"/>
          <w:sz w:val="22"/>
        </w:rPr>
        <w:t>23 (4):</w:t>
      </w:r>
      <w:r w:rsidRPr="003445CF">
        <w:rPr>
          <w:rFonts w:ascii="Times New Roman" w:hAnsi="Times New Roman" w:cs="Times New Roman"/>
          <w:sz w:val="22"/>
        </w:rPr>
        <w:t xml:space="preserve"> 701-709.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Spies, W. (1991). </w:t>
      </w:r>
      <w:r w:rsidRPr="003445CF">
        <w:rPr>
          <w:rFonts w:ascii="Times New Roman" w:hAnsi="Times New Roman" w:cs="Times New Roman"/>
          <w:i/>
          <w:sz w:val="22"/>
        </w:rPr>
        <w:t xml:space="preserve">Max Ernst: Collages </w:t>
      </w:r>
      <w:r w:rsidRPr="003445CF">
        <w:rPr>
          <w:rFonts w:ascii="Times New Roman" w:hAnsi="Times New Roman" w:cs="Times New Roman"/>
          <w:sz w:val="22"/>
        </w:rPr>
        <w:t>(trans.) J.W. Gabriel. London: Thames and Hudson.</w:t>
      </w: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 </w:t>
      </w:r>
    </w:p>
    <w:p w:rsidR="00E15D46" w:rsidRDefault="00E15D46">
      <w:pPr>
        <w:rPr>
          <w:ins w:id="185" w:author="Danielle Child" w:date="2014-01-13T12:14:00Z"/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 xml:space="preserve">Spies, W. and </w:t>
      </w:r>
      <w:proofErr w:type="spellStart"/>
      <w:r w:rsidRPr="003445CF">
        <w:rPr>
          <w:rFonts w:ascii="Times New Roman" w:hAnsi="Times New Roman" w:cs="Times New Roman"/>
          <w:sz w:val="22"/>
        </w:rPr>
        <w:t>Rewald</w:t>
      </w:r>
      <w:proofErr w:type="spellEnd"/>
      <w:r w:rsidRPr="003445CF">
        <w:rPr>
          <w:rFonts w:ascii="Times New Roman" w:hAnsi="Times New Roman" w:cs="Times New Roman"/>
          <w:sz w:val="22"/>
        </w:rPr>
        <w:t>, S. (2005).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A Retrospective. </w:t>
      </w:r>
      <w:r w:rsidR="00471E89" w:rsidRPr="003445CF">
        <w:rPr>
          <w:rFonts w:ascii="Times New Roman" w:hAnsi="Times New Roman" w:cs="Times New Roman"/>
          <w:sz w:val="22"/>
        </w:rPr>
        <w:t>New Haven: Yale University Press.</w:t>
      </w:r>
    </w:p>
    <w:p w:rsidR="00A10002" w:rsidRDefault="00A10002">
      <w:pPr>
        <w:numPr>
          <w:ins w:id="186" w:author="Danielle Child" w:date="2014-01-13T12:14:00Z"/>
        </w:numPr>
        <w:rPr>
          <w:ins w:id="187" w:author="Danielle Child" w:date="2014-01-13T12:14:00Z"/>
          <w:rFonts w:ascii="Times New Roman" w:hAnsi="Times New Roman" w:cs="Times New Roman"/>
          <w:sz w:val="22"/>
        </w:rPr>
      </w:pPr>
    </w:p>
    <w:p w:rsidR="00A10002" w:rsidRDefault="00A10002" w:rsidP="00A10002">
      <w:pPr>
        <w:numPr>
          <w:ins w:id="188" w:author="Danielle Child" w:date="2014-01-13T12:14:00Z"/>
        </w:numPr>
        <w:rPr>
          <w:ins w:id="189" w:author="Danielle Child" w:date="2014-01-13T12:14:00Z"/>
          <w:rFonts w:ascii="Times New Roman" w:hAnsi="Times New Roman" w:cs="Times New Roman"/>
          <w:color w:val="101010"/>
          <w:sz w:val="22"/>
          <w:shd w:val="clear" w:color="auto" w:fill="FFFFFF"/>
        </w:rPr>
      </w:pPr>
      <w:ins w:id="190" w:author="Danielle Child" w:date="2014-01-13T12:14:00Z">
        <w:r>
          <w:rPr>
            <w:noProof/>
            <w:lang w:eastAsia="en-GB"/>
          </w:rPr>
          <w:drawing>
            <wp:inline distT="0" distB="0" distL="0" distR="0">
              <wp:extent cx="3307715" cy="3999230"/>
              <wp:effectExtent l="0" t="0" r="6985" b="1270"/>
              <wp:docPr id="4" name="Picture 2" descr="Max Ernst. Two Children Are Threatened by a Nightingale. 19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x Ernst. Two Children Are Threatened by a Nightingale. 192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07715" cy="399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10002" w:rsidRDefault="00A10002" w:rsidP="00A10002">
      <w:pPr>
        <w:numPr>
          <w:ins w:id="191" w:author="Danielle Child" w:date="2014-01-13T12:14:00Z"/>
        </w:numPr>
        <w:rPr>
          <w:ins w:id="192" w:author="Danielle Child" w:date="2014-01-13T12:14:00Z"/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A10002" w:rsidRDefault="00A10002" w:rsidP="00A10002">
      <w:pPr>
        <w:numPr>
          <w:ins w:id="193" w:author="Danielle Child" w:date="2014-01-13T12:14:00Z"/>
        </w:numPr>
        <w:rPr>
          <w:ins w:id="194" w:author="Danielle Child" w:date="2014-01-13T12:14:00Z"/>
          <w:rFonts w:ascii="Times New Roman" w:hAnsi="Times New Roman" w:cs="Times New Roman"/>
          <w:color w:val="101010"/>
          <w:sz w:val="22"/>
          <w:shd w:val="clear" w:color="auto" w:fill="FFFFFF"/>
        </w:rPr>
      </w:pPr>
      <w:ins w:id="195" w:author="Danielle Child" w:date="2014-01-13T12:14:00Z">
        <w:r w:rsidRPr="00CE3887">
          <w:rPr>
            <w:rFonts w:ascii="Times New Roman" w:hAnsi="Times New Roman" w:cs="Times New Roman"/>
            <w:i/>
            <w:color w:val="101010"/>
            <w:sz w:val="22"/>
            <w:shd w:val="clear" w:color="auto" w:fill="FFFFFF"/>
          </w:rPr>
          <w:t xml:space="preserve">Two Children Are Threatened by a Nightingale </w:t>
        </w:r>
        <w:r w:rsidRPr="00CE3887"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(</w:t>
        </w:r>
        <w:r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>1924)</w:t>
        </w:r>
      </w:ins>
    </w:p>
    <w:p w:rsidR="00A10002" w:rsidRDefault="00A10002" w:rsidP="00A10002">
      <w:pPr>
        <w:numPr>
          <w:ins w:id="196" w:author="Danielle Child" w:date="2014-01-13T12:14:00Z"/>
        </w:numPr>
        <w:rPr>
          <w:ins w:id="197" w:author="Danielle Child" w:date="2014-01-13T12:14:00Z"/>
        </w:rPr>
      </w:pPr>
      <w:ins w:id="198" w:author="Danielle Child" w:date="2014-01-13T12:14:00Z">
        <w:r>
          <w:fldChar w:fldCharType="begin"/>
        </w:r>
        <w:r>
          <w:instrText>HYPERLINK "http://www.moma.org/collection/object.php?object_id=79293"</w:instrText>
        </w:r>
        <w:r>
          <w:fldChar w:fldCharType="separate"/>
        </w:r>
        <w:r>
          <w:rPr>
            <w:rStyle w:val="Hyperlink"/>
          </w:rPr>
          <w:t>http://www.moma.org/collection/object.php?object_id=79293</w:t>
        </w:r>
        <w:r>
          <w:fldChar w:fldCharType="end"/>
        </w:r>
      </w:ins>
    </w:p>
    <w:p w:rsidR="00A10002" w:rsidRDefault="00A10002">
      <w:pPr>
        <w:numPr>
          <w:ins w:id="199" w:author="Danielle Child" w:date="2014-01-13T12:14:00Z"/>
        </w:numPr>
        <w:rPr>
          <w:ins w:id="200" w:author="Danielle Child" w:date="2014-01-13T12:13:00Z"/>
          <w:rFonts w:ascii="Times New Roman" w:hAnsi="Times New Roman" w:cs="Times New Roman"/>
          <w:sz w:val="22"/>
        </w:rPr>
      </w:pPr>
    </w:p>
    <w:p w:rsidR="00A10002" w:rsidRDefault="00A10002">
      <w:pPr>
        <w:numPr>
          <w:ins w:id="201" w:author="Danielle Child" w:date="2014-01-13T12:13:00Z"/>
        </w:numPr>
        <w:rPr>
          <w:ins w:id="202" w:author="Danielle Child" w:date="2014-01-13T12:13:00Z"/>
          <w:rFonts w:ascii="Times New Roman" w:hAnsi="Times New Roman" w:cs="Times New Roman"/>
          <w:sz w:val="22"/>
        </w:rPr>
      </w:pPr>
    </w:p>
    <w:p w:rsidR="00A10002" w:rsidRDefault="00A10002" w:rsidP="00A10002">
      <w:pPr>
        <w:numPr>
          <w:ins w:id="203" w:author="Danielle Child" w:date="2014-01-13T12:13:00Z"/>
        </w:numPr>
        <w:rPr>
          <w:ins w:id="204" w:author="Danielle Child" w:date="2014-01-13T12:13:00Z"/>
        </w:rPr>
      </w:pPr>
      <w:ins w:id="205" w:author="Danielle Child" w:date="2014-01-13T12:13:00Z">
        <w:r>
          <w:rPr>
            <w:noProof/>
            <w:lang w:eastAsia="en-GB"/>
          </w:rPr>
          <w:drawing>
            <wp:inline distT="0" distB="0" distL="0" distR="0">
              <wp:extent cx="2817856" cy="3514476"/>
              <wp:effectExtent l="0" t="0" r="1905" b="0"/>
              <wp:docPr id="3" name="Picture 1" descr="Max Ernst, ‘Forest and Dove’ 19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x Ernst, ‘Forest and Dove’ 1927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9134" cy="351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</w:t>
        </w:r>
      </w:ins>
    </w:p>
    <w:p w:rsidR="00A10002" w:rsidRDefault="00A10002" w:rsidP="00A10002">
      <w:pPr>
        <w:numPr>
          <w:ins w:id="206" w:author="Danielle Child" w:date="2014-01-13T12:13:00Z"/>
        </w:numPr>
        <w:rPr>
          <w:ins w:id="207" w:author="Danielle Child" w:date="2014-01-13T12:13:00Z"/>
        </w:rPr>
      </w:pPr>
    </w:p>
    <w:p w:rsidR="00A10002" w:rsidRPr="00CE3887" w:rsidRDefault="00A10002" w:rsidP="00A10002">
      <w:pPr>
        <w:numPr>
          <w:ins w:id="208" w:author="Danielle Child" w:date="2014-01-13T12:13:00Z"/>
        </w:numPr>
        <w:rPr>
          <w:ins w:id="209" w:author="Danielle Child" w:date="2014-01-13T12:13:00Z"/>
        </w:rPr>
      </w:pPr>
      <w:ins w:id="210" w:author="Danielle Child" w:date="2014-01-13T12:13:00Z">
        <w:r>
          <w:rPr>
            <w:i/>
          </w:rPr>
          <w:t xml:space="preserve">Forest and Dove </w:t>
        </w:r>
        <w:r>
          <w:t>(1927)</w:t>
        </w:r>
      </w:ins>
    </w:p>
    <w:p w:rsidR="00A10002" w:rsidRDefault="00A10002" w:rsidP="00A10002">
      <w:pPr>
        <w:numPr>
          <w:ins w:id="211" w:author="Danielle Child" w:date="2014-01-13T12:13:00Z"/>
        </w:numPr>
        <w:rPr>
          <w:ins w:id="212" w:author="Danielle Child" w:date="2014-01-13T12:13:00Z"/>
          <w:rFonts w:ascii="Times New Roman" w:hAnsi="Times New Roman" w:cs="Times New Roman"/>
          <w:color w:val="101010"/>
          <w:sz w:val="22"/>
          <w:shd w:val="clear" w:color="auto" w:fill="FFFFFF"/>
        </w:rPr>
      </w:pPr>
      <w:ins w:id="213" w:author="Danielle Child" w:date="2014-01-13T12:13:00Z">
        <w:r>
          <w:fldChar w:fldCharType="begin"/>
        </w:r>
        <w:r>
          <w:instrText>HYPERLINK "http://www.tate.org.uk/art/artworks/ernst-forest-and-dove-t00548"</w:instrText>
        </w:r>
        <w:r>
          <w:fldChar w:fldCharType="separate"/>
        </w:r>
        <w:r>
          <w:rPr>
            <w:rStyle w:val="Hyperlink"/>
          </w:rPr>
          <w:t>http://www.tate.org.uk/art/artworks/ernst-forest-and-dove-t00548</w:t>
        </w:r>
        <w:r>
          <w:fldChar w:fldCharType="end"/>
        </w:r>
        <w:r>
          <w:rPr>
            <w:rFonts w:ascii="Times New Roman" w:hAnsi="Times New Roman" w:cs="Times New Roman"/>
            <w:color w:val="101010"/>
            <w:sz w:val="22"/>
            <w:shd w:val="clear" w:color="auto" w:fill="FFFFFF"/>
          </w:rPr>
          <w:t xml:space="preserve">  </w:t>
        </w:r>
      </w:ins>
    </w:p>
    <w:p w:rsidR="00A10002" w:rsidRPr="003445CF" w:rsidRDefault="00A10002">
      <w:pPr>
        <w:numPr>
          <w:ins w:id="214" w:author="Danielle Child" w:date="2014-01-13T12:13:00Z"/>
        </w:num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  <w:del w:id="215" w:author="bethanyrex" w:date="2014-01-13T11:03:00Z">
        <w:r w:rsidRPr="003445CF" w:rsidDel="00A14412">
          <w:rPr>
            <w:rFonts w:ascii="Times New Roman" w:hAnsi="Times New Roman" w:cs="Times New Roman"/>
            <w:sz w:val="22"/>
          </w:rPr>
          <w:delText xml:space="preserve">Stokes, C. (1983). ‘Surrealist Persona: Max Ernst’s “Loplop, Superior of Birds”. </w:delText>
        </w:r>
        <w:r w:rsidRPr="003445CF" w:rsidDel="00A14412">
          <w:rPr>
            <w:rFonts w:ascii="Times New Roman" w:hAnsi="Times New Roman" w:cs="Times New Roman"/>
            <w:i/>
            <w:sz w:val="22"/>
          </w:rPr>
          <w:delText xml:space="preserve">Simiolus: Netherlands Quarterly for the History of Art, </w:delText>
        </w:r>
        <w:r w:rsidR="00CE3887" w:rsidDel="00A14412">
          <w:rPr>
            <w:rFonts w:ascii="Times New Roman" w:hAnsi="Times New Roman" w:cs="Times New Roman"/>
            <w:sz w:val="22"/>
          </w:rPr>
          <w:delText xml:space="preserve">13 (3/4): </w:delText>
        </w:r>
        <w:r w:rsidRPr="003445CF" w:rsidDel="00A14412">
          <w:rPr>
            <w:rFonts w:ascii="Times New Roman" w:hAnsi="Times New Roman" w:cs="Times New Roman"/>
            <w:sz w:val="22"/>
          </w:rPr>
          <w:delText>225-234</w:delText>
        </w:r>
      </w:del>
      <w:del w:id="216" w:author="Danielle Child" w:date="2014-01-13T12:12:00Z">
        <w:r w:rsidRPr="003445CF" w:rsidDel="008725DA">
          <w:rPr>
            <w:rFonts w:ascii="Times New Roman" w:hAnsi="Times New Roman" w:cs="Times New Roman"/>
            <w:sz w:val="22"/>
          </w:rPr>
          <w:delText>.</w:delText>
        </w:r>
      </w:del>
    </w:p>
    <w:sectPr w:rsidR="00CF6463" w:rsidRPr="003445CF" w:rsidSect="00426B4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503" w:rsidRDefault="002E0503" w:rsidP="004662A5">
      <w:r>
        <w:separator/>
      </w:r>
    </w:p>
  </w:endnote>
  <w:endnote w:type="continuationSeparator" w:id="0">
    <w:p w:rsidR="002E0503" w:rsidRDefault="002E0503" w:rsidP="0046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503" w:rsidRDefault="002E0503" w:rsidP="004662A5">
      <w:r>
        <w:separator/>
      </w:r>
    </w:p>
  </w:footnote>
  <w:footnote w:type="continuationSeparator" w:id="0">
    <w:p w:rsidR="002E0503" w:rsidRDefault="002E0503" w:rsidP="004662A5">
      <w:r>
        <w:continuationSeparator/>
      </w:r>
    </w:p>
  </w:footnote>
  <w:footnote w:id="1">
    <w:p w:rsidR="004662A5" w:rsidDel="005B6ED2" w:rsidRDefault="004662A5">
      <w:pPr>
        <w:pStyle w:val="FootnoteText"/>
        <w:rPr>
          <w:del w:id="118" w:author="bethanyrex" w:date="2014-01-13T10:32:00Z"/>
        </w:rPr>
      </w:pPr>
      <w:del w:id="119" w:author="bethanyrex" w:date="2014-01-13T10:32:00Z">
        <w:r w:rsidDel="005B6ED2">
          <w:rPr>
            <w:rStyle w:val="FootnoteReference"/>
          </w:rPr>
          <w:footnoteRef/>
        </w:r>
        <w:r w:rsidR="00B138F6" w:rsidDel="005B6ED2">
          <w:delText xml:space="preserve"> </w:delText>
        </w:r>
        <w:r w:rsidR="00B138F6" w:rsidDel="005B6ED2">
          <w:rPr>
            <w:rFonts w:ascii="Times New Roman" w:hAnsi="Times New Roman" w:cs="Times New Roman"/>
          </w:rPr>
          <w:delText>Spies, W. (1991)</w:delText>
        </w:r>
        <w:r w:rsidR="00637A62" w:rsidDel="005B6ED2">
          <w:rPr>
            <w:rFonts w:ascii="Times New Roman" w:hAnsi="Times New Roman" w:cs="Times New Roman"/>
          </w:rPr>
          <w:delText xml:space="preserve"> </w:delText>
        </w:r>
        <w:r w:rsidR="00637A62" w:rsidDel="005B6ED2">
          <w:rPr>
            <w:rFonts w:ascii="Times New Roman" w:hAnsi="Times New Roman" w:cs="Times New Roman"/>
            <w:i/>
          </w:rPr>
          <w:delText>Max Ernst: Collages</w:delText>
        </w:r>
        <w:r w:rsidR="00637A62" w:rsidDel="005B6ED2">
          <w:rPr>
            <w:rFonts w:ascii="Times New Roman" w:hAnsi="Times New Roman" w:cs="Times New Roman"/>
          </w:rPr>
          <w:delText xml:space="preserve">. London: Thames and Hudson, p.11. </w:delText>
        </w:r>
      </w:del>
    </w:p>
  </w:footnote>
  <w:footnote w:id="2">
    <w:p w:rsidR="00303B20" w:rsidRPr="00CF6463" w:rsidDel="001E1E14" w:rsidRDefault="00303B20">
      <w:pPr>
        <w:pStyle w:val="FootnoteText"/>
        <w:rPr>
          <w:del w:id="148" w:author="Danielle Child" w:date="2014-01-10T14:38:00Z"/>
          <w:rFonts w:ascii="Times New Roman" w:hAnsi="Times New Roman" w:cs="Times New Roman"/>
        </w:rPr>
      </w:pPr>
      <w:del w:id="149" w:author="Danielle Child" w:date="2014-01-10T14:38:00Z">
        <w:r w:rsidDel="001E1E14">
          <w:rPr>
            <w:rStyle w:val="FootnoteReference"/>
          </w:rPr>
          <w:footnoteRef/>
        </w:r>
        <w:r w:rsidDel="001E1E14">
          <w:delText xml:space="preserve"> </w:delText>
        </w:r>
        <w:r w:rsidR="00CF6463" w:rsidDel="001E1E14">
          <w:rPr>
            <w:rFonts w:ascii="Times New Roman" w:hAnsi="Times New Roman" w:cs="Times New Roman"/>
          </w:rPr>
          <w:delText xml:space="preserve">Stokes, C. (1983). ‘Surrealist Persona: Max Ernst’s “Loplop, Superior of Birds”. </w:delText>
        </w:r>
        <w:r w:rsidR="00CF6463" w:rsidDel="001E1E14">
          <w:rPr>
            <w:rFonts w:ascii="Times New Roman" w:hAnsi="Times New Roman" w:cs="Times New Roman"/>
            <w:i/>
          </w:rPr>
          <w:delText xml:space="preserve">Simiolus: Netherlands Quarterly for the History of Art, </w:delText>
        </w:r>
        <w:r w:rsidR="00CE3887" w:rsidDel="001E1E14">
          <w:rPr>
            <w:rFonts w:ascii="Times New Roman" w:hAnsi="Times New Roman" w:cs="Times New Roman"/>
          </w:rPr>
          <w:delText xml:space="preserve">13 (3/4): </w:delText>
        </w:r>
        <w:r w:rsidR="00CF6463" w:rsidDel="001E1E14">
          <w:rPr>
            <w:rFonts w:ascii="Times New Roman" w:hAnsi="Times New Roman" w:cs="Times New Roman"/>
          </w:rPr>
          <w:delText>225.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E1" w:rsidRDefault="00097CE1">
    <w:pPr>
      <w:pStyle w:val="Header"/>
    </w:pPr>
    <w:ins w:id="217" w:author="Danielle Child" w:date="2014-01-10T14:25:00Z">
      <w:r>
        <w:rPr>
          <w:rFonts w:ascii="Times New Roman" w:hAnsi="Times New Roman" w:cs="Times New Roman"/>
          <w:sz w:val="22"/>
        </w:rPr>
        <w:t>Bethany Rex</w:t>
      </w:r>
      <w:r>
        <w:rPr>
          <w:rFonts w:ascii="Times New Roman" w:hAnsi="Times New Roman" w:cs="Times New Roman"/>
          <w:sz w:val="22"/>
        </w:rPr>
        <w:tab/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revisionView w:markup="0" w:formatting="0"/>
  <w:trackRevisions/>
  <w:doNotTrackFormatting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6B"/>
    <w:rsid w:val="000078D2"/>
    <w:rsid w:val="0006372D"/>
    <w:rsid w:val="00064060"/>
    <w:rsid w:val="00066CC3"/>
    <w:rsid w:val="00090464"/>
    <w:rsid w:val="0009145E"/>
    <w:rsid w:val="00092AAC"/>
    <w:rsid w:val="00097CE1"/>
    <w:rsid w:val="000B0A9A"/>
    <w:rsid w:val="000C2E21"/>
    <w:rsid w:val="000D28FF"/>
    <w:rsid w:val="0014190C"/>
    <w:rsid w:val="00142A3D"/>
    <w:rsid w:val="0016127A"/>
    <w:rsid w:val="00196940"/>
    <w:rsid w:val="001A1770"/>
    <w:rsid w:val="001B681A"/>
    <w:rsid w:val="001E1E14"/>
    <w:rsid w:val="002132FE"/>
    <w:rsid w:val="0023132A"/>
    <w:rsid w:val="00246C0F"/>
    <w:rsid w:val="00294788"/>
    <w:rsid w:val="002D40AA"/>
    <w:rsid w:val="002E0503"/>
    <w:rsid w:val="002E1142"/>
    <w:rsid w:val="003014E5"/>
    <w:rsid w:val="00301D25"/>
    <w:rsid w:val="00303B20"/>
    <w:rsid w:val="00315465"/>
    <w:rsid w:val="00331169"/>
    <w:rsid w:val="003445CF"/>
    <w:rsid w:val="00376B58"/>
    <w:rsid w:val="00392E56"/>
    <w:rsid w:val="00393B77"/>
    <w:rsid w:val="00396A6E"/>
    <w:rsid w:val="003B0BE1"/>
    <w:rsid w:val="00426B4E"/>
    <w:rsid w:val="004662A5"/>
    <w:rsid w:val="00471E89"/>
    <w:rsid w:val="004849F1"/>
    <w:rsid w:val="00487083"/>
    <w:rsid w:val="004A533D"/>
    <w:rsid w:val="004B3BBC"/>
    <w:rsid w:val="004D45F3"/>
    <w:rsid w:val="004F33DC"/>
    <w:rsid w:val="00515216"/>
    <w:rsid w:val="005450FF"/>
    <w:rsid w:val="00546062"/>
    <w:rsid w:val="00551EE4"/>
    <w:rsid w:val="00556573"/>
    <w:rsid w:val="00570560"/>
    <w:rsid w:val="00595A9C"/>
    <w:rsid w:val="005B6ED2"/>
    <w:rsid w:val="005D283E"/>
    <w:rsid w:val="005E3B2B"/>
    <w:rsid w:val="005E48A1"/>
    <w:rsid w:val="005E6B1A"/>
    <w:rsid w:val="005F2503"/>
    <w:rsid w:val="00602C6F"/>
    <w:rsid w:val="006141CA"/>
    <w:rsid w:val="00637A62"/>
    <w:rsid w:val="006429B7"/>
    <w:rsid w:val="0065586C"/>
    <w:rsid w:val="00657D4C"/>
    <w:rsid w:val="006A35D6"/>
    <w:rsid w:val="006C2AC9"/>
    <w:rsid w:val="006E17EE"/>
    <w:rsid w:val="006F0704"/>
    <w:rsid w:val="006F1696"/>
    <w:rsid w:val="006F5D8A"/>
    <w:rsid w:val="00702C8B"/>
    <w:rsid w:val="00714F72"/>
    <w:rsid w:val="007343FB"/>
    <w:rsid w:val="00751FE8"/>
    <w:rsid w:val="00770296"/>
    <w:rsid w:val="007871BC"/>
    <w:rsid w:val="0079298C"/>
    <w:rsid w:val="007A0707"/>
    <w:rsid w:val="007B30DF"/>
    <w:rsid w:val="007B5682"/>
    <w:rsid w:val="007D0FB6"/>
    <w:rsid w:val="007E1204"/>
    <w:rsid w:val="007E2392"/>
    <w:rsid w:val="007F69F1"/>
    <w:rsid w:val="00800D9C"/>
    <w:rsid w:val="00803693"/>
    <w:rsid w:val="008725DA"/>
    <w:rsid w:val="00876F6B"/>
    <w:rsid w:val="008A32F9"/>
    <w:rsid w:val="008A4DAB"/>
    <w:rsid w:val="008C0A0D"/>
    <w:rsid w:val="009625D5"/>
    <w:rsid w:val="00964637"/>
    <w:rsid w:val="009706F4"/>
    <w:rsid w:val="00974A58"/>
    <w:rsid w:val="009802D2"/>
    <w:rsid w:val="009A2369"/>
    <w:rsid w:val="009C416E"/>
    <w:rsid w:val="00A10002"/>
    <w:rsid w:val="00A14412"/>
    <w:rsid w:val="00A4180F"/>
    <w:rsid w:val="00A43144"/>
    <w:rsid w:val="00A604E3"/>
    <w:rsid w:val="00AC0339"/>
    <w:rsid w:val="00AE34B1"/>
    <w:rsid w:val="00AF72D9"/>
    <w:rsid w:val="00B01E72"/>
    <w:rsid w:val="00B138F6"/>
    <w:rsid w:val="00B5256B"/>
    <w:rsid w:val="00B53552"/>
    <w:rsid w:val="00BC3B66"/>
    <w:rsid w:val="00BC5CEF"/>
    <w:rsid w:val="00BD0ED7"/>
    <w:rsid w:val="00C1680A"/>
    <w:rsid w:val="00C17BFD"/>
    <w:rsid w:val="00C943A3"/>
    <w:rsid w:val="00CA40FD"/>
    <w:rsid w:val="00CE2FA0"/>
    <w:rsid w:val="00CE3887"/>
    <w:rsid w:val="00CE583B"/>
    <w:rsid w:val="00CE5A70"/>
    <w:rsid w:val="00CF6463"/>
    <w:rsid w:val="00CF6D9F"/>
    <w:rsid w:val="00D01138"/>
    <w:rsid w:val="00D17C4C"/>
    <w:rsid w:val="00D275C3"/>
    <w:rsid w:val="00D60F6C"/>
    <w:rsid w:val="00D823DE"/>
    <w:rsid w:val="00DB4424"/>
    <w:rsid w:val="00DC690A"/>
    <w:rsid w:val="00DD76ED"/>
    <w:rsid w:val="00DF603B"/>
    <w:rsid w:val="00E039EE"/>
    <w:rsid w:val="00E15D46"/>
    <w:rsid w:val="00E27AF6"/>
    <w:rsid w:val="00E30F52"/>
    <w:rsid w:val="00E31070"/>
    <w:rsid w:val="00E56D67"/>
    <w:rsid w:val="00E84C20"/>
    <w:rsid w:val="00E87C72"/>
    <w:rsid w:val="00E946E2"/>
    <w:rsid w:val="00EC2586"/>
    <w:rsid w:val="00EE599D"/>
    <w:rsid w:val="00F14A41"/>
    <w:rsid w:val="00F26779"/>
    <w:rsid w:val="00F33115"/>
    <w:rsid w:val="00F34058"/>
    <w:rsid w:val="00F35ADB"/>
    <w:rsid w:val="00F647E3"/>
    <w:rsid w:val="00F81C97"/>
    <w:rsid w:val="00FB232D"/>
    <w:rsid w:val="00FC2FDB"/>
    <w:rsid w:val="00FE1825"/>
    <w:rsid w:val="00FF5E76"/>
    <w:rsid w:val="00FF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bethanyrex</dc:creator>
  <cp:lastModifiedBy>doctor</cp:lastModifiedBy>
  <cp:revision>2</cp:revision>
  <dcterms:created xsi:type="dcterms:W3CDTF">2014-01-13T15:16:00Z</dcterms:created>
  <dcterms:modified xsi:type="dcterms:W3CDTF">2014-01-13T15:16:00Z</dcterms:modified>
</cp:coreProperties>
</file>