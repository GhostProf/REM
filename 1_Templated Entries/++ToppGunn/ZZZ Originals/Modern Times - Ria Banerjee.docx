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9A40" w14:textId="455AB8B7" w:rsidR="002D07B4" w:rsidRPr="00C50C0E" w:rsidRDefault="00C50C0E" w:rsidP="00C50C0E">
      <w:pPr>
        <w:pStyle w:val="NoteLevel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MODERN TIMES (1936)</w:t>
      </w:r>
      <w:r w:rsidR="00164944" w:rsidRPr="00C50C0E">
        <w:rPr>
          <w:rFonts w:ascii="Times New Roman" w:hAnsi="Times New Roman"/>
          <w:i/>
          <w:sz w:val="24"/>
          <w:szCs w:val="24"/>
        </w:rPr>
        <w:br/>
      </w:r>
      <w:r w:rsidR="009F240D" w:rsidRPr="00C50C0E">
        <w:rPr>
          <w:rFonts w:ascii="Times New Roman" w:hAnsi="Times New Roman"/>
          <w:i/>
          <w:sz w:val="24"/>
          <w:szCs w:val="24"/>
        </w:rPr>
        <w:t>Modern Times</w:t>
      </w:r>
      <w:r w:rsidR="009F240D" w:rsidRPr="00C50C0E">
        <w:rPr>
          <w:rFonts w:ascii="Times New Roman" w:hAnsi="Times New Roman"/>
          <w:sz w:val="24"/>
          <w:szCs w:val="24"/>
        </w:rPr>
        <w:t xml:space="preserve"> is a black-and-white film </w:t>
      </w:r>
      <w:r w:rsidR="00AC4897" w:rsidRPr="00C50C0E">
        <w:rPr>
          <w:rFonts w:ascii="Times New Roman" w:hAnsi="Times New Roman"/>
          <w:sz w:val="24"/>
          <w:szCs w:val="24"/>
        </w:rPr>
        <w:t xml:space="preserve">written and </w:t>
      </w:r>
      <w:r w:rsidR="009F240D" w:rsidRPr="00C50C0E">
        <w:rPr>
          <w:rFonts w:ascii="Times New Roman" w:hAnsi="Times New Roman"/>
          <w:sz w:val="24"/>
          <w:szCs w:val="24"/>
        </w:rPr>
        <w:t>directed by Charles Chaplin</w:t>
      </w:r>
      <w:r w:rsidR="00D539A4" w:rsidRPr="00C50C0E">
        <w:rPr>
          <w:rFonts w:ascii="Times New Roman" w:hAnsi="Times New Roman"/>
          <w:sz w:val="24"/>
          <w:szCs w:val="24"/>
        </w:rPr>
        <w:t xml:space="preserve">, the last to feature the Tramp persona which had already brought </w:t>
      </w:r>
      <w:r w:rsidR="00AC4897" w:rsidRPr="00C50C0E">
        <w:rPr>
          <w:rFonts w:ascii="Times New Roman" w:hAnsi="Times New Roman"/>
          <w:sz w:val="24"/>
          <w:szCs w:val="24"/>
        </w:rPr>
        <w:t xml:space="preserve">him </w:t>
      </w:r>
      <w:r w:rsidR="00A51071" w:rsidRPr="00C50C0E">
        <w:rPr>
          <w:rFonts w:ascii="Times New Roman" w:hAnsi="Times New Roman"/>
          <w:sz w:val="24"/>
          <w:szCs w:val="24"/>
        </w:rPr>
        <w:t xml:space="preserve">worldwide fame with English and non-English audiences. </w:t>
      </w:r>
      <w:r w:rsidR="00774827" w:rsidRPr="00C50C0E">
        <w:rPr>
          <w:rFonts w:ascii="Times New Roman" w:hAnsi="Times New Roman"/>
          <w:sz w:val="24"/>
          <w:szCs w:val="24"/>
        </w:rPr>
        <w:t>It is Chaplin’s last silent movie, a</w:t>
      </w:r>
      <w:r w:rsidR="00004846" w:rsidRPr="00C50C0E">
        <w:rPr>
          <w:rFonts w:ascii="Times New Roman" w:hAnsi="Times New Roman"/>
          <w:sz w:val="24"/>
          <w:szCs w:val="24"/>
        </w:rPr>
        <w:t xml:space="preserve">lthough </w:t>
      </w:r>
      <w:proofErr w:type="gramStart"/>
      <w:r w:rsidR="00004846" w:rsidRPr="00C50C0E">
        <w:rPr>
          <w:rFonts w:ascii="Times New Roman" w:hAnsi="Times New Roman"/>
          <w:sz w:val="24"/>
          <w:szCs w:val="24"/>
        </w:rPr>
        <w:t xml:space="preserve">its </w:t>
      </w:r>
      <w:r w:rsidR="00E222F0" w:rsidRPr="00C50C0E">
        <w:rPr>
          <w:rFonts w:ascii="Times New Roman" w:hAnsi="Times New Roman"/>
          <w:sz w:val="24"/>
          <w:szCs w:val="24"/>
        </w:rPr>
        <w:t xml:space="preserve">innovative </w:t>
      </w:r>
      <w:r w:rsidR="00004846" w:rsidRPr="00C50C0E">
        <w:rPr>
          <w:rFonts w:ascii="Times New Roman" w:hAnsi="Times New Roman"/>
          <w:sz w:val="24"/>
          <w:szCs w:val="24"/>
        </w:rPr>
        <w:t>use of sound (</w:t>
      </w:r>
      <w:proofErr w:type="spellStart"/>
      <w:r w:rsidR="00004846" w:rsidRPr="00C50C0E">
        <w:rPr>
          <w:rFonts w:ascii="Times New Roman" w:hAnsi="Times New Roman"/>
          <w:sz w:val="24"/>
          <w:szCs w:val="24"/>
        </w:rPr>
        <w:t>e.g</w:t>
      </w:r>
      <w:proofErr w:type="spellEnd"/>
      <w:r w:rsidR="006E2447" w:rsidRPr="00C50C0E">
        <w:rPr>
          <w:rFonts w:ascii="Times New Roman" w:hAnsi="Times New Roman"/>
          <w:sz w:val="24"/>
          <w:szCs w:val="24"/>
        </w:rPr>
        <w:t xml:space="preserve"> </w:t>
      </w:r>
      <w:r w:rsidR="00AE0662" w:rsidRPr="00C50C0E">
        <w:rPr>
          <w:rFonts w:ascii="Times New Roman" w:hAnsi="Times New Roman"/>
          <w:sz w:val="24"/>
          <w:szCs w:val="24"/>
        </w:rPr>
        <w:t xml:space="preserve">use of </w:t>
      </w:r>
      <w:r w:rsidR="00004846" w:rsidRPr="00C50C0E">
        <w:rPr>
          <w:rFonts w:ascii="Times New Roman" w:hAnsi="Times New Roman"/>
          <w:sz w:val="24"/>
          <w:szCs w:val="24"/>
        </w:rPr>
        <w:t>sp</w:t>
      </w:r>
      <w:bookmarkStart w:id="0" w:name="_GoBack"/>
      <w:bookmarkEnd w:id="0"/>
      <w:r w:rsidR="00004846" w:rsidRPr="00C50C0E">
        <w:rPr>
          <w:rFonts w:ascii="Times New Roman" w:hAnsi="Times New Roman"/>
          <w:sz w:val="24"/>
          <w:szCs w:val="24"/>
        </w:rPr>
        <w:t xml:space="preserve">eech through gramophone speakers, the Tramp’s </w:t>
      </w:r>
      <w:r w:rsidR="004C24D3" w:rsidRPr="00C50C0E">
        <w:rPr>
          <w:rFonts w:ascii="Times New Roman" w:hAnsi="Times New Roman"/>
          <w:sz w:val="24"/>
          <w:szCs w:val="24"/>
        </w:rPr>
        <w:t>gibberish</w:t>
      </w:r>
      <w:r w:rsidR="006E2447" w:rsidRPr="00C50C0E">
        <w:rPr>
          <w:rFonts w:ascii="Times New Roman" w:hAnsi="Times New Roman"/>
          <w:sz w:val="24"/>
          <w:szCs w:val="24"/>
        </w:rPr>
        <w:t xml:space="preserve"> </w:t>
      </w:r>
      <w:r w:rsidR="00134754">
        <w:rPr>
          <w:rFonts w:ascii="Times New Roman" w:hAnsi="Times New Roman"/>
          <w:sz w:val="24"/>
          <w:szCs w:val="24"/>
        </w:rPr>
        <w:t xml:space="preserve">song </w:t>
      </w:r>
      <w:r w:rsidR="00AE0662" w:rsidRPr="00C50C0E">
        <w:rPr>
          <w:rFonts w:ascii="Times New Roman" w:hAnsi="Times New Roman"/>
          <w:sz w:val="24"/>
          <w:szCs w:val="24"/>
        </w:rPr>
        <w:t>etc</w:t>
      </w:r>
      <w:r w:rsidR="006E2447" w:rsidRPr="00C50C0E">
        <w:rPr>
          <w:rFonts w:ascii="Times New Roman" w:hAnsi="Times New Roman"/>
          <w:sz w:val="24"/>
          <w:szCs w:val="24"/>
        </w:rPr>
        <w:t>.</w:t>
      </w:r>
      <w:r w:rsidR="004C24D3" w:rsidRPr="00C50C0E">
        <w:rPr>
          <w:rFonts w:ascii="Times New Roman" w:hAnsi="Times New Roman"/>
          <w:sz w:val="24"/>
          <w:szCs w:val="24"/>
        </w:rPr>
        <w:t>)</w:t>
      </w:r>
      <w:r w:rsidR="00004846" w:rsidRPr="00C50C0E">
        <w:rPr>
          <w:rFonts w:ascii="Times New Roman" w:hAnsi="Times New Roman"/>
          <w:sz w:val="24"/>
          <w:szCs w:val="24"/>
        </w:rPr>
        <w:t xml:space="preserve"> </w:t>
      </w:r>
      <w:r w:rsidR="00210A42" w:rsidRPr="00C50C0E">
        <w:rPr>
          <w:rFonts w:ascii="Times New Roman" w:hAnsi="Times New Roman"/>
          <w:sz w:val="24"/>
          <w:szCs w:val="24"/>
        </w:rPr>
        <w:t>make</w:t>
      </w:r>
      <w:proofErr w:type="gramEnd"/>
      <w:r w:rsidR="00210A42" w:rsidRPr="00C50C0E">
        <w:rPr>
          <w:rFonts w:ascii="Times New Roman" w:hAnsi="Times New Roman"/>
          <w:sz w:val="24"/>
          <w:szCs w:val="24"/>
        </w:rPr>
        <w:t xml:space="preserve"> it a hybrid talkie. </w:t>
      </w:r>
      <w:r w:rsidR="00DE23FD" w:rsidRPr="00C50C0E">
        <w:rPr>
          <w:rFonts w:ascii="Times New Roman" w:hAnsi="Times New Roman"/>
          <w:sz w:val="24"/>
          <w:szCs w:val="24"/>
        </w:rPr>
        <w:t xml:space="preserve">The </w:t>
      </w:r>
      <w:r w:rsidR="00210A42" w:rsidRPr="00C50C0E">
        <w:rPr>
          <w:rFonts w:ascii="Times New Roman" w:hAnsi="Times New Roman"/>
          <w:sz w:val="24"/>
          <w:szCs w:val="24"/>
        </w:rPr>
        <w:t xml:space="preserve">episodic </w:t>
      </w:r>
      <w:r w:rsidR="00DE23FD" w:rsidRPr="00C50C0E">
        <w:rPr>
          <w:rFonts w:ascii="Times New Roman" w:hAnsi="Times New Roman"/>
          <w:sz w:val="24"/>
          <w:szCs w:val="24"/>
        </w:rPr>
        <w:t>narrative f</w:t>
      </w:r>
      <w:r w:rsidR="00210A42" w:rsidRPr="00C50C0E">
        <w:rPr>
          <w:rFonts w:ascii="Times New Roman" w:hAnsi="Times New Roman"/>
          <w:sz w:val="24"/>
          <w:szCs w:val="24"/>
        </w:rPr>
        <w:t>eatures</w:t>
      </w:r>
      <w:r w:rsidR="00DE23FD" w:rsidRPr="00C50C0E">
        <w:rPr>
          <w:rFonts w:ascii="Times New Roman" w:hAnsi="Times New Roman"/>
          <w:sz w:val="24"/>
          <w:szCs w:val="24"/>
        </w:rPr>
        <w:t xml:space="preserve"> the Tramp as a factory worker who suffers a nervous breakdown, is fired from </w:t>
      </w:r>
      <w:r w:rsidR="00210A42" w:rsidRPr="00C50C0E">
        <w:rPr>
          <w:rFonts w:ascii="Times New Roman" w:hAnsi="Times New Roman"/>
          <w:sz w:val="24"/>
          <w:szCs w:val="24"/>
        </w:rPr>
        <w:t>several</w:t>
      </w:r>
      <w:r w:rsidR="00DE23FD" w:rsidRPr="00C50C0E">
        <w:rPr>
          <w:rFonts w:ascii="Times New Roman" w:hAnsi="Times New Roman"/>
          <w:sz w:val="24"/>
          <w:szCs w:val="24"/>
        </w:rPr>
        <w:t xml:space="preserve"> job</w:t>
      </w:r>
      <w:r w:rsidR="00210A42" w:rsidRPr="00C50C0E">
        <w:rPr>
          <w:rFonts w:ascii="Times New Roman" w:hAnsi="Times New Roman"/>
          <w:sz w:val="24"/>
          <w:szCs w:val="24"/>
        </w:rPr>
        <w:t>s</w:t>
      </w:r>
      <w:r w:rsidR="00DE23FD" w:rsidRPr="00C50C0E">
        <w:rPr>
          <w:rFonts w:ascii="Times New Roman" w:hAnsi="Times New Roman"/>
          <w:sz w:val="24"/>
          <w:szCs w:val="24"/>
        </w:rPr>
        <w:t xml:space="preserve">, is jailed </w:t>
      </w:r>
      <w:r w:rsidR="00992A5C" w:rsidRPr="00C50C0E">
        <w:rPr>
          <w:rFonts w:ascii="Times New Roman" w:hAnsi="Times New Roman"/>
          <w:sz w:val="24"/>
          <w:szCs w:val="24"/>
        </w:rPr>
        <w:t xml:space="preserve">multiple </w:t>
      </w:r>
      <w:r w:rsidR="00DE23FD" w:rsidRPr="00C50C0E">
        <w:rPr>
          <w:rFonts w:ascii="Times New Roman" w:hAnsi="Times New Roman"/>
          <w:sz w:val="24"/>
          <w:szCs w:val="24"/>
        </w:rPr>
        <w:t xml:space="preserve">times, and meets and falls in love with </w:t>
      </w:r>
      <w:r w:rsidR="00992A5C" w:rsidRPr="00C50C0E">
        <w:rPr>
          <w:rFonts w:ascii="Times New Roman" w:hAnsi="Times New Roman"/>
          <w:sz w:val="24"/>
          <w:szCs w:val="24"/>
        </w:rPr>
        <w:t xml:space="preserve">“The Gamin” played by </w:t>
      </w:r>
      <w:r w:rsidR="00DE23FD" w:rsidRPr="00C50C0E">
        <w:rPr>
          <w:rFonts w:ascii="Times New Roman" w:hAnsi="Times New Roman"/>
          <w:sz w:val="24"/>
          <w:szCs w:val="24"/>
        </w:rPr>
        <w:t xml:space="preserve">Paulette Goddard. </w:t>
      </w:r>
      <w:r w:rsidR="00210A42" w:rsidRPr="00C50C0E">
        <w:rPr>
          <w:rFonts w:ascii="Times New Roman" w:hAnsi="Times New Roman"/>
          <w:sz w:val="24"/>
          <w:szCs w:val="24"/>
        </w:rPr>
        <w:t xml:space="preserve">Alluding to </w:t>
      </w:r>
      <w:r w:rsidR="00DE23FD" w:rsidRPr="00C50C0E">
        <w:rPr>
          <w:rFonts w:ascii="Times New Roman" w:hAnsi="Times New Roman"/>
          <w:sz w:val="24"/>
          <w:szCs w:val="24"/>
        </w:rPr>
        <w:t xml:space="preserve">the Great Depression of the 1930s, </w:t>
      </w:r>
      <w:r w:rsidR="00DE23FD" w:rsidRPr="00C50C0E">
        <w:rPr>
          <w:rFonts w:ascii="Times New Roman" w:hAnsi="Times New Roman"/>
          <w:i/>
          <w:sz w:val="24"/>
          <w:szCs w:val="24"/>
        </w:rPr>
        <w:t>Modern Times</w:t>
      </w:r>
      <w:r w:rsidR="00DE23FD" w:rsidRPr="00C50C0E">
        <w:rPr>
          <w:rFonts w:ascii="Times New Roman" w:hAnsi="Times New Roman"/>
          <w:sz w:val="24"/>
          <w:szCs w:val="24"/>
        </w:rPr>
        <w:t xml:space="preserve"> shows the factory </w:t>
      </w:r>
      <w:r w:rsidR="00922692" w:rsidRPr="00C50C0E">
        <w:rPr>
          <w:rFonts w:ascii="Times New Roman" w:hAnsi="Times New Roman"/>
          <w:sz w:val="24"/>
          <w:szCs w:val="24"/>
        </w:rPr>
        <w:t xml:space="preserve">as </w:t>
      </w:r>
      <w:r w:rsidR="00DE23FD" w:rsidRPr="00C50C0E">
        <w:rPr>
          <w:rFonts w:ascii="Times New Roman" w:hAnsi="Times New Roman"/>
          <w:sz w:val="24"/>
          <w:szCs w:val="24"/>
        </w:rPr>
        <w:t>a</w:t>
      </w:r>
      <w:r w:rsidR="00AE4A0F" w:rsidRPr="00C50C0E">
        <w:rPr>
          <w:rFonts w:ascii="Times New Roman" w:hAnsi="Times New Roman"/>
          <w:sz w:val="24"/>
          <w:szCs w:val="24"/>
        </w:rPr>
        <w:t xml:space="preserve"> </w:t>
      </w:r>
      <w:r w:rsidR="00543F13" w:rsidRPr="00C50C0E">
        <w:rPr>
          <w:rFonts w:ascii="Times New Roman" w:hAnsi="Times New Roman"/>
          <w:sz w:val="24"/>
          <w:szCs w:val="24"/>
        </w:rPr>
        <w:t xml:space="preserve">nightmarish </w:t>
      </w:r>
      <w:r w:rsidR="003B0581" w:rsidRPr="00C50C0E">
        <w:rPr>
          <w:rFonts w:ascii="Times New Roman" w:hAnsi="Times New Roman"/>
          <w:sz w:val="24"/>
          <w:szCs w:val="24"/>
        </w:rPr>
        <w:t>place with machines big enough to swallow a human being, run by callous businessmen for profit.</w:t>
      </w:r>
      <w:r w:rsidR="00210A42" w:rsidRPr="00C50C0E">
        <w:rPr>
          <w:rFonts w:ascii="Times New Roman" w:hAnsi="Times New Roman"/>
          <w:sz w:val="24"/>
          <w:szCs w:val="24"/>
        </w:rPr>
        <w:t xml:space="preserve"> Although Chaplin was interested in Bolshevism, he resisted outright support for the Communist cause</w:t>
      </w:r>
      <w:r w:rsidR="00E44A7E" w:rsidRPr="00C50C0E">
        <w:rPr>
          <w:rFonts w:ascii="Times New Roman" w:hAnsi="Times New Roman"/>
          <w:sz w:val="24"/>
          <w:szCs w:val="24"/>
        </w:rPr>
        <w:t xml:space="preserve"> in part to avoid the Production Code’s ire</w:t>
      </w:r>
      <w:r w:rsidR="00B534E0" w:rsidRPr="00C50C0E">
        <w:rPr>
          <w:rFonts w:ascii="Times New Roman" w:hAnsi="Times New Roman"/>
          <w:sz w:val="24"/>
          <w:szCs w:val="24"/>
        </w:rPr>
        <w:t xml:space="preserve"> (Lynn 369); n</w:t>
      </w:r>
      <w:r w:rsidR="00206236" w:rsidRPr="00C50C0E">
        <w:rPr>
          <w:rFonts w:ascii="Times New Roman" w:hAnsi="Times New Roman"/>
          <w:sz w:val="24"/>
          <w:szCs w:val="24"/>
        </w:rPr>
        <w:t>onetheless</w:t>
      </w:r>
      <w:r w:rsidR="00210A42" w:rsidRPr="00C50C0E">
        <w:rPr>
          <w:rFonts w:ascii="Times New Roman" w:hAnsi="Times New Roman"/>
          <w:sz w:val="24"/>
          <w:szCs w:val="24"/>
        </w:rPr>
        <w:t xml:space="preserve">, the film shows </w:t>
      </w:r>
      <w:r w:rsidR="00E44A7E" w:rsidRPr="00C50C0E">
        <w:rPr>
          <w:rFonts w:ascii="Times New Roman" w:hAnsi="Times New Roman"/>
          <w:sz w:val="24"/>
          <w:szCs w:val="24"/>
        </w:rPr>
        <w:t xml:space="preserve">police violence </w:t>
      </w:r>
      <w:r w:rsidR="00E222F0" w:rsidRPr="00C50C0E">
        <w:rPr>
          <w:rFonts w:ascii="Times New Roman" w:hAnsi="Times New Roman"/>
          <w:sz w:val="24"/>
          <w:szCs w:val="24"/>
        </w:rPr>
        <w:t xml:space="preserve">against </w:t>
      </w:r>
      <w:r w:rsidR="00E44A7E" w:rsidRPr="00C50C0E">
        <w:rPr>
          <w:rFonts w:ascii="Times New Roman" w:hAnsi="Times New Roman"/>
          <w:sz w:val="24"/>
          <w:szCs w:val="24"/>
        </w:rPr>
        <w:t xml:space="preserve">civilians, </w:t>
      </w:r>
      <w:r w:rsidR="00210A42" w:rsidRPr="00C50C0E">
        <w:rPr>
          <w:rFonts w:ascii="Times New Roman" w:hAnsi="Times New Roman"/>
          <w:sz w:val="24"/>
          <w:szCs w:val="24"/>
        </w:rPr>
        <w:t xml:space="preserve">widespread </w:t>
      </w:r>
      <w:r w:rsidR="00922692" w:rsidRPr="00C50C0E">
        <w:rPr>
          <w:rFonts w:ascii="Times New Roman" w:hAnsi="Times New Roman"/>
          <w:sz w:val="24"/>
          <w:szCs w:val="24"/>
        </w:rPr>
        <w:t>strikes and factory closings</w:t>
      </w:r>
      <w:r w:rsidR="00DF598D" w:rsidRPr="00C50C0E">
        <w:rPr>
          <w:rFonts w:ascii="Times New Roman" w:hAnsi="Times New Roman"/>
          <w:sz w:val="24"/>
          <w:szCs w:val="24"/>
        </w:rPr>
        <w:t xml:space="preserve">, and abject poverty. </w:t>
      </w:r>
      <w:r w:rsidR="000C258F" w:rsidRPr="00C50C0E">
        <w:rPr>
          <w:rFonts w:ascii="Times New Roman" w:hAnsi="Times New Roman"/>
          <w:sz w:val="24"/>
          <w:szCs w:val="24"/>
        </w:rPr>
        <w:t>In t</w:t>
      </w:r>
      <w:r w:rsidR="00D539A4" w:rsidRPr="00C50C0E">
        <w:rPr>
          <w:rFonts w:ascii="Times New Roman" w:hAnsi="Times New Roman"/>
          <w:sz w:val="24"/>
          <w:szCs w:val="24"/>
        </w:rPr>
        <w:t>he final scene</w:t>
      </w:r>
      <w:r w:rsidR="000C258F" w:rsidRPr="00C50C0E">
        <w:rPr>
          <w:rFonts w:ascii="Times New Roman" w:hAnsi="Times New Roman"/>
          <w:sz w:val="24"/>
          <w:szCs w:val="24"/>
        </w:rPr>
        <w:t>,</w:t>
      </w:r>
      <w:r w:rsidR="00D539A4" w:rsidRPr="00C50C0E">
        <w:rPr>
          <w:rFonts w:ascii="Times New Roman" w:hAnsi="Times New Roman"/>
          <w:sz w:val="24"/>
          <w:szCs w:val="24"/>
        </w:rPr>
        <w:t xml:space="preserve"> the Tramp and Gamin walk </w:t>
      </w:r>
      <w:r w:rsidR="000C258F" w:rsidRPr="00C50C0E">
        <w:rPr>
          <w:rFonts w:ascii="Times New Roman" w:hAnsi="Times New Roman"/>
          <w:sz w:val="24"/>
          <w:szCs w:val="24"/>
        </w:rPr>
        <w:t xml:space="preserve">off </w:t>
      </w:r>
      <w:r w:rsidR="00D539A4" w:rsidRPr="00C50C0E">
        <w:rPr>
          <w:rFonts w:ascii="Times New Roman" w:hAnsi="Times New Roman"/>
          <w:sz w:val="24"/>
          <w:szCs w:val="24"/>
        </w:rPr>
        <w:t>into the sunrise</w:t>
      </w:r>
      <w:r w:rsidR="000C258F" w:rsidRPr="00C50C0E">
        <w:rPr>
          <w:rFonts w:ascii="Times New Roman" w:hAnsi="Times New Roman"/>
          <w:sz w:val="24"/>
          <w:szCs w:val="24"/>
        </w:rPr>
        <w:t xml:space="preserve"> in an </w:t>
      </w:r>
      <w:r w:rsidR="001958F0" w:rsidRPr="00C50C0E">
        <w:rPr>
          <w:rFonts w:ascii="Times New Roman" w:hAnsi="Times New Roman"/>
          <w:sz w:val="24"/>
          <w:szCs w:val="24"/>
        </w:rPr>
        <w:t>ambivalent</w:t>
      </w:r>
      <w:r w:rsidR="00D539A4" w:rsidRPr="00C50C0E">
        <w:rPr>
          <w:rFonts w:ascii="Times New Roman" w:hAnsi="Times New Roman"/>
          <w:sz w:val="24"/>
          <w:szCs w:val="24"/>
        </w:rPr>
        <w:t xml:space="preserve"> happy</w:t>
      </w:r>
      <w:r w:rsidR="000C258F" w:rsidRPr="00C50C0E">
        <w:rPr>
          <w:rFonts w:ascii="Times New Roman" w:hAnsi="Times New Roman"/>
          <w:sz w:val="24"/>
          <w:szCs w:val="24"/>
        </w:rPr>
        <w:t xml:space="preserve"> </w:t>
      </w:r>
      <w:r w:rsidR="00D539A4" w:rsidRPr="00C50C0E">
        <w:rPr>
          <w:rFonts w:ascii="Times New Roman" w:hAnsi="Times New Roman"/>
          <w:sz w:val="24"/>
          <w:szCs w:val="24"/>
        </w:rPr>
        <w:t xml:space="preserve">ending. </w:t>
      </w:r>
      <w:r w:rsidR="00543F13" w:rsidRPr="00C50C0E">
        <w:rPr>
          <w:rFonts w:ascii="Times New Roman" w:hAnsi="Times New Roman"/>
          <w:sz w:val="24"/>
          <w:szCs w:val="24"/>
        </w:rPr>
        <w:t xml:space="preserve">The </w:t>
      </w:r>
      <w:r w:rsidR="000C258F" w:rsidRPr="00C50C0E">
        <w:rPr>
          <w:rFonts w:ascii="Times New Roman" w:hAnsi="Times New Roman"/>
          <w:sz w:val="24"/>
          <w:szCs w:val="24"/>
        </w:rPr>
        <w:t xml:space="preserve">comedy in </w:t>
      </w:r>
      <w:r w:rsidR="000C258F" w:rsidRPr="00C50C0E">
        <w:rPr>
          <w:rFonts w:ascii="Times New Roman" w:hAnsi="Times New Roman"/>
          <w:i/>
          <w:sz w:val="24"/>
          <w:szCs w:val="24"/>
        </w:rPr>
        <w:t>Modern Times</w:t>
      </w:r>
      <w:r w:rsidR="00543F13" w:rsidRPr="00C50C0E">
        <w:rPr>
          <w:rFonts w:ascii="Times New Roman" w:hAnsi="Times New Roman"/>
          <w:sz w:val="24"/>
          <w:szCs w:val="24"/>
        </w:rPr>
        <w:t xml:space="preserve"> </w:t>
      </w:r>
      <w:r w:rsidR="00DF598D" w:rsidRPr="00C50C0E">
        <w:rPr>
          <w:rFonts w:ascii="Times New Roman" w:hAnsi="Times New Roman"/>
          <w:sz w:val="24"/>
          <w:szCs w:val="24"/>
        </w:rPr>
        <w:t xml:space="preserve">has such dark overtones that </w:t>
      </w:r>
      <w:r w:rsidR="00543F13" w:rsidRPr="00C50C0E">
        <w:rPr>
          <w:rFonts w:ascii="Times New Roman" w:hAnsi="Times New Roman"/>
          <w:sz w:val="24"/>
          <w:szCs w:val="24"/>
        </w:rPr>
        <w:t xml:space="preserve">André Bazin has called it “the only cinematographic fable equal to the dimension of the human distress of the </w:t>
      </w:r>
      <w:r w:rsidR="00CA135E" w:rsidRPr="00C50C0E">
        <w:rPr>
          <w:rFonts w:ascii="Times New Roman" w:hAnsi="Times New Roman"/>
          <w:sz w:val="24"/>
          <w:szCs w:val="24"/>
        </w:rPr>
        <w:t xml:space="preserve">20th </w:t>
      </w:r>
      <w:r w:rsidR="00543F13" w:rsidRPr="00C50C0E">
        <w:rPr>
          <w:rFonts w:ascii="Times New Roman" w:hAnsi="Times New Roman"/>
          <w:sz w:val="24"/>
          <w:szCs w:val="24"/>
        </w:rPr>
        <w:t xml:space="preserve">century facing social </w:t>
      </w:r>
      <w:r w:rsidR="00CA135E" w:rsidRPr="00C50C0E">
        <w:rPr>
          <w:rFonts w:ascii="Times New Roman" w:hAnsi="Times New Roman"/>
          <w:sz w:val="24"/>
          <w:szCs w:val="24"/>
        </w:rPr>
        <w:t>and industrial mechanization” (7</w:t>
      </w:r>
      <w:r w:rsidR="00821EE5" w:rsidRPr="00C50C0E">
        <w:rPr>
          <w:rFonts w:ascii="Times New Roman" w:hAnsi="Times New Roman"/>
          <w:sz w:val="24"/>
          <w:szCs w:val="24"/>
        </w:rPr>
        <w:t xml:space="preserve">). </w:t>
      </w:r>
    </w:p>
    <w:p w14:paraId="080B8A29" w14:textId="77777777" w:rsidR="00B51BE7" w:rsidRPr="00B51BE7" w:rsidRDefault="00B51BE7" w:rsidP="00DF598D">
      <w:pPr>
        <w:pStyle w:val="NoteLevel1"/>
        <w:rPr>
          <w:rFonts w:ascii="Times New Roman" w:hAnsi="Times New Roman"/>
          <w:sz w:val="24"/>
          <w:szCs w:val="24"/>
        </w:rPr>
      </w:pPr>
    </w:p>
    <w:p w14:paraId="0C413217" w14:textId="14CC98B8" w:rsidR="00B534E0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b/>
          <w:sz w:val="24"/>
          <w:szCs w:val="24"/>
        </w:rPr>
        <w:t>References and Further Reading:</w:t>
      </w:r>
    </w:p>
    <w:p w14:paraId="3C2B4F9B" w14:textId="3BDA360E" w:rsidR="002D07B4" w:rsidRPr="00B51BE7" w:rsidRDefault="002D07B4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Bazin, A. (1985) </w:t>
      </w:r>
      <w:r w:rsidRPr="00B51BE7">
        <w:rPr>
          <w:rFonts w:ascii="Times New Roman" w:hAnsi="Times New Roman"/>
          <w:i/>
          <w:sz w:val="24"/>
          <w:szCs w:val="24"/>
        </w:rPr>
        <w:t>Essays on Chaplin</w:t>
      </w:r>
      <w:r w:rsidRPr="00B51BE7">
        <w:rPr>
          <w:rFonts w:ascii="Times New Roman" w:hAnsi="Times New Roman"/>
          <w:sz w:val="24"/>
          <w:szCs w:val="24"/>
        </w:rPr>
        <w:t xml:space="preserve">, New Haven: University of New Haven Press. </w:t>
      </w:r>
    </w:p>
    <w:p w14:paraId="6499D070" w14:textId="503F0C6E" w:rsidR="002363A8" w:rsidRPr="00B51BE7" w:rsidRDefault="002363A8" w:rsidP="00DF598D">
      <w:pPr>
        <w:pStyle w:val="NoteLevel1"/>
        <w:rPr>
          <w:rFonts w:ascii="Times New Roman" w:hAnsi="Times New Roman"/>
          <w:sz w:val="24"/>
          <w:szCs w:val="24"/>
        </w:rPr>
      </w:pPr>
      <w:proofErr w:type="spellStart"/>
      <w:r w:rsidRPr="00B51BE7">
        <w:rPr>
          <w:rFonts w:ascii="Times New Roman" w:hAnsi="Times New Roman"/>
          <w:sz w:val="24"/>
          <w:szCs w:val="24"/>
        </w:rPr>
        <w:t>Bilton</w:t>
      </w:r>
      <w:proofErr w:type="spellEnd"/>
      <w:r w:rsidRPr="00B51BE7">
        <w:rPr>
          <w:rFonts w:ascii="Times New Roman" w:hAnsi="Times New Roman"/>
          <w:sz w:val="24"/>
          <w:szCs w:val="24"/>
        </w:rPr>
        <w:t xml:space="preserve">, A. (2013) </w:t>
      </w:r>
      <w:r w:rsidRPr="00B51BE7">
        <w:rPr>
          <w:rFonts w:ascii="Times New Roman" w:hAnsi="Times New Roman"/>
          <w:i/>
          <w:sz w:val="24"/>
          <w:szCs w:val="24"/>
        </w:rPr>
        <w:t>Silent Film Comedy and American Culture</w:t>
      </w:r>
      <w:r w:rsidRPr="00B51BE7">
        <w:rPr>
          <w:rFonts w:ascii="Times New Roman" w:hAnsi="Times New Roman"/>
          <w:sz w:val="24"/>
          <w:szCs w:val="24"/>
        </w:rPr>
        <w:t xml:space="preserve">, New York: Palgrave Macmillan. </w:t>
      </w:r>
    </w:p>
    <w:p w14:paraId="7BDE3E70" w14:textId="51497195" w:rsidR="00FC476A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  <w:r w:rsidRPr="00B51BE7">
        <w:rPr>
          <w:rFonts w:ascii="Times New Roman" w:hAnsi="Times New Roman"/>
          <w:sz w:val="24"/>
          <w:szCs w:val="24"/>
        </w:rPr>
        <w:t xml:space="preserve">Lynn, K. S. (1997) </w:t>
      </w:r>
      <w:r w:rsidRPr="00B51BE7">
        <w:rPr>
          <w:rFonts w:ascii="Times New Roman" w:hAnsi="Times New Roman"/>
          <w:i/>
          <w:sz w:val="24"/>
          <w:szCs w:val="24"/>
        </w:rPr>
        <w:t>Charlie Chaplin and His Times</w:t>
      </w:r>
      <w:r w:rsidRPr="00B51BE7">
        <w:rPr>
          <w:rFonts w:ascii="Times New Roman" w:hAnsi="Times New Roman"/>
          <w:sz w:val="24"/>
          <w:szCs w:val="24"/>
        </w:rPr>
        <w:t xml:space="preserve">, New York: Simon &amp; Schuster. </w:t>
      </w:r>
    </w:p>
    <w:p w14:paraId="180E4228" w14:textId="5B78672C" w:rsidR="000772B8" w:rsidRPr="00B51BE7" w:rsidRDefault="000772B8" w:rsidP="00DF598D">
      <w:pPr>
        <w:pStyle w:val="NoteLevel1"/>
        <w:rPr>
          <w:rFonts w:ascii="Times New Roman" w:hAnsi="Times New Roman"/>
          <w:sz w:val="24"/>
          <w:szCs w:val="24"/>
        </w:rPr>
      </w:pPr>
      <w:proofErr w:type="spellStart"/>
      <w:r w:rsidRPr="00B51BE7">
        <w:rPr>
          <w:rFonts w:ascii="Times New Roman" w:hAnsi="Times New Roman"/>
          <w:sz w:val="24"/>
          <w:szCs w:val="24"/>
        </w:rPr>
        <w:t>Maland</w:t>
      </w:r>
      <w:proofErr w:type="spellEnd"/>
      <w:r w:rsidRPr="00B51BE7">
        <w:rPr>
          <w:rFonts w:ascii="Times New Roman" w:hAnsi="Times New Roman"/>
          <w:sz w:val="24"/>
          <w:szCs w:val="24"/>
        </w:rPr>
        <w:t>, C. J.</w:t>
      </w:r>
      <w:r w:rsidR="002E0D40" w:rsidRPr="00B51BE7">
        <w:rPr>
          <w:rFonts w:ascii="Times New Roman" w:hAnsi="Times New Roman"/>
          <w:sz w:val="24"/>
          <w:szCs w:val="24"/>
        </w:rPr>
        <w:t xml:space="preserve">, Geiger, J. (ed.), </w:t>
      </w:r>
      <w:proofErr w:type="spellStart"/>
      <w:r w:rsidR="002E0D40" w:rsidRPr="00B51BE7">
        <w:rPr>
          <w:rFonts w:ascii="Times New Roman" w:hAnsi="Times New Roman"/>
          <w:sz w:val="24"/>
          <w:szCs w:val="24"/>
        </w:rPr>
        <w:t>Rutsky</w:t>
      </w:r>
      <w:proofErr w:type="spellEnd"/>
      <w:r w:rsidR="002E0D40" w:rsidRPr="00B51BE7">
        <w:rPr>
          <w:rFonts w:ascii="Times New Roman" w:hAnsi="Times New Roman"/>
          <w:sz w:val="24"/>
          <w:szCs w:val="24"/>
        </w:rPr>
        <w:t>, R. L. (ed.)</w:t>
      </w:r>
      <w:r w:rsidRPr="00B51BE7">
        <w:rPr>
          <w:rFonts w:ascii="Times New Roman" w:hAnsi="Times New Roman"/>
          <w:sz w:val="24"/>
          <w:szCs w:val="24"/>
        </w:rPr>
        <w:t xml:space="preserve"> (2005) “Modern Times (1</w:t>
      </w:r>
      <w:r w:rsidR="001E6250">
        <w:rPr>
          <w:rFonts w:ascii="Times New Roman" w:hAnsi="Times New Roman"/>
          <w:sz w:val="24"/>
          <w:szCs w:val="24"/>
        </w:rPr>
        <w:t xml:space="preserve">936)” </w:t>
      </w:r>
      <w:r w:rsidRPr="00B51BE7">
        <w:rPr>
          <w:rFonts w:ascii="Times New Roman" w:hAnsi="Times New Roman"/>
          <w:i/>
          <w:sz w:val="24"/>
          <w:szCs w:val="24"/>
        </w:rPr>
        <w:t>Film Analysis: A Norton Reader</w:t>
      </w:r>
      <w:r w:rsidRPr="00B51BE7">
        <w:rPr>
          <w:rFonts w:ascii="Times New Roman" w:hAnsi="Times New Roman"/>
          <w:sz w:val="24"/>
          <w:szCs w:val="24"/>
        </w:rPr>
        <w:t xml:space="preserve">, New York: W. W. Norton &amp; Co. </w:t>
      </w:r>
    </w:p>
    <w:p w14:paraId="760CA88F" w14:textId="4DBB11EA" w:rsidR="007571A1" w:rsidRDefault="00497517" w:rsidP="00DF598D">
      <w:pPr>
        <w:pStyle w:val="NoteLevel1"/>
        <w:rPr>
          <w:rFonts w:ascii="Times New Roman" w:hAnsi="Times New Roman"/>
          <w:sz w:val="24"/>
          <w:szCs w:val="24"/>
        </w:rPr>
      </w:pPr>
      <w:proofErr w:type="spellStart"/>
      <w:r w:rsidRPr="00B51BE7">
        <w:rPr>
          <w:rFonts w:ascii="Times New Roman" w:hAnsi="Times New Roman"/>
          <w:sz w:val="24"/>
          <w:szCs w:val="24"/>
        </w:rPr>
        <w:t>Mellen</w:t>
      </w:r>
      <w:proofErr w:type="spellEnd"/>
      <w:r w:rsidRPr="00B51BE7">
        <w:rPr>
          <w:rFonts w:ascii="Times New Roman" w:hAnsi="Times New Roman"/>
          <w:sz w:val="24"/>
          <w:szCs w:val="24"/>
        </w:rPr>
        <w:t xml:space="preserve">, J. (2006) </w:t>
      </w:r>
      <w:r w:rsidRPr="00B51BE7">
        <w:rPr>
          <w:rFonts w:ascii="Times New Roman" w:hAnsi="Times New Roman"/>
          <w:i/>
          <w:sz w:val="24"/>
          <w:szCs w:val="24"/>
        </w:rPr>
        <w:t>Modern Times</w:t>
      </w:r>
      <w:r w:rsidRPr="00B51BE7">
        <w:rPr>
          <w:rFonts w:ascii="Times New Roman" w:hAnsi="Times New Roman"/>
          <w:sz w:val="24"/>
          <w:szCs w:val="24"/>
        </w:rPr>
        <w:t xml:space="preserve">, London: British Film Institute. </w:t>
      </w:r>
    </w:p>
    <w:p w14:paraId="351AD794" w14:textId="77777777" w:rsidR="001E6250" w:rsidRPr="00B51BE7" w:rsidRDefault="001E6250" w:rsidP="00DF598D">
      <w:pPr>
        <w:pStyle w:val="NoteLevel1"/>
        <w:rPr>
          <w:rFonts w:ascii="Times New Roman" w:hAnsi="Times New Roman"/>
          <w:sz w:val="24"/>
          <w:szCs w:val="24"/>
        </w:rPr>
      </w:pPr>
    </w:p>
    <w:p w14:paraId="1FD90CE5" w14:textId="2735D747" w:rsidR="00424600" w:rsidRDefault="00424600" w:rsidP="00C50C0E">
      <w:pPr>
        <w:pStyle w:val="NoteLeve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Entry writer:</w:t>
      </w:r>
    </w:p>
    <w:p w14:paraId="2D801F19" w14:textId="77777777" w:rsidR="00424600" w:rsidRDefault="00424600" w:rsidP="00424600">
      <w:pPr>
        <w:pStyle w:val="NoteLevel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5BEEE5E2" w14:textId="64D07E0A" w:rsidR="00C50C0E" w:rsidRPr="00B51BE7" w:rsidRDefault="00C50C0E" w:rsidP="00C50C0E">
      <w:pPr>
        <w:pStyle w:val="NoteLevel1"/>
        <w:rPr>
          <w:rFonts w:ascii="Times New Roman" w:hAnsi="Times New Roman"/>
          <w:sz w:val="24"/>
          <w:szCs w:val="24"/>
        </w:rPr>
      </w:pPr>
      <w:proofErr w:type="spellStart"/>
      <w:r w:rsidRPr="00B51BE7">
        <w:rPr>
          <w:rFonts w:ascii="Times New Roman" w:hAnsi="Times New Roman"/>
          <w:sz w:val="24"/>
          <w:szCs w:val="24"/>
        </w:rPr>
        <w:lastRenderedPageBreak/>
        <w:t>Ria</w:t>
      </w:r>
      <w:proofErr w:type="spellEnd"/>
      <w:r w:rsidRPr="00B51BE7">
        <w:rPr>
          <w:rFonts w:ascii="Times New Roman" w:hAnsi="Times New Roman"/>
          <w:sz w:val="24"/>
          <w:szCs w:val="24"/>
        </w:rPr>
        <w:t xml:space="preserve"> Banerjee</w:t>
      </w:r>
      <w:r w:rsidRPr="00B51BE7">
        <w:rPr>
          <w:rFonts w:ascii="Times New Roman" w:hAnsi="Times New Roman"/>
          <w:sz w:val="24"/>
          <w:szCs w:val="24"/>
        </w:rPr>
        <w:br/>
        <w:t>The Graduate Center, CUNY</w:t>
      </w:r>
    </w:p>
    <w:p w14:paraId="5EAB6059" w14:textId="77777777" w:rsidR="00FC476A" w:rsidRPr="00B51BE7" w:rsidRDefault="00FC476A" w:rsidP="00DF598D">
      <w:pPr>
        <w:pStyle w:val="NoteLevel1"/>
        <w:rPr>
          <w:rFonts w:ascii="Times New Roman" w:hAnsi="Times New Roman"/>
          <w:sz w:val="24"/>
          <w:szCs w:val="24"/>
        </w:rPr>
      </w:pPr>
    </w:p>
    <w:sectPr w:rsidR="00FC476A" w:rsidRPr="00B51BE7" w:rsidSect="00AE0662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705B9" w14:textId="77777777" w:rsidR="00AE0662" w:rsidRDefault="00AE0662" w:rsidP="00904F9B">
      <w:pPr>
        <w:spacing w:after="0" w:line="240" w:lineRule="auto"/>
      </w:pPr>
      <w:r>
        <w:separator/>
      </w:r>
    </w:p>
  </w:endnote>
  <w:endnote w:type="continuationSeparator" w:id="0">
    <w:p w14:paraId="493B3FAF" w14:textId="77777777" w:rsidR="00AE0662" w:rsidRDefault="00AE0662" w:rsidP="0090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AD782" w14:textId="77777777" w:rsidR="00AE0662" w:rsidRDefault="00AE0662" w:rsidP="00904F9B">
      <w:pPr>
        <w:spacing w:after="0" w:line="240" w:lineRule="auto"/>
      </w:pPr>
      <w:r>
        <w:separator/>
      </w:r>
    </w:p>
  </w:footnote>
  <w:footnote w:type="continuationSeparator" w:id="0">
    <w:p w14:paraId="32ADC11E" w14:textId="77777777" w:rsidR="00AE0662" w:rsidRDefault="00AE0662" w:rsidP="0090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0F843" w14:textId="77777777" w:rsidR="00AE0662" w:rsidRDefault="00AE066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ins w:id="3" w:author="Rahul Sapra" w:date="2014-01-19T15:19:00Z">
      <w:r>
        <w:rPr>
          <w:rFonts w:ascii="Verdana" w:hAnsi="Verdana"/>
          <w:sz w:val="36"/>
          <w:szCs w:val="36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CREATEDATE </w:instrText>
      </w:r>
    </w:ins>
    <w:r>
      <w:rPr>
        <w:rFonts w:ascii="Verdana" w:hAnsi="Verdana"/>
        <w:sz w:val="36"/>
        <w:szCs w:val="36"/>
      </w:rPr>
      <w:fldChar w:fldCharType="separate"/>
    </w:r>
    <w:ins w:id="4" w:author="Rahul Sapra" w:date="2014-01-19T15:20:00Z">
      <w:r>
        <w:rPr>
          <w:rFonts w:ascii="Verdana" w:hAnsi="Verdana"/>
          <w:noProof/>
          <w:sz w:val="24"/>
          <w:szCs w:val="24"/>
        </w:rPr>
        <w:t>2013-07-16 8:05 PM</w:t>
      </w:r>
    </w:ins>
    <w:ins w:id="5" w:author="Rahul Sapra" w:date="2014-01-19T15:19:00Z">
      <w:r>
        <w:rPr>
          <w:rFonts w:ascii="Verdana" w:hAnsi="Verdana"/>
          <w:sz w:val="36"/>
          <w:szCs w:val="36"/>
        </w:rPr>
        <w:fldChar w:fldCharType="end"/>
      </w:r>
    </w:ins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CCA2A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57"/>
  <w:doNotDisplayPageBoundaries/>
  <w:proofState w:spelling="clean" w:grammar="clean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AB313C"/>
    <w:rsid w:val="00004846"/>
    <w:rsid w:val="000772B8"/>
    <w:rsid w:val="000C258F"/>
    <w:rsid w:val="000F3071"/>
    <w:rsid w:val="00134754"/>
    <w:rsid w:val="00135E9B"/>
    <w:rsid w:val="00164944"/>
    <w:rsid w:val="001958F0"/>
    <w:rsid w:val="001E6250"/>
    <w:rsid w:val="00200C32"/>
    <w:rsid w:val="00206236"/>
    <w:rsid w:val="00210A42"/>
    <w:rsid w:val="002363A8"/>
    <w:rsid w:val="002D07B4"/>
    <w:rsid w:val="002E0D40"/>
    <w:rsid w:val="0037476E"/>
    <w:rsid w:val="003B0581"/>
    <w:rsid w:val="003E7698"/>
    <w:rsid w:val="00423A1B"/>
    <w:rsid w:val="00424600"/>
    <w:rsid w:val="00442077"/>
    <w:rsid w:val="004917FD"/>
    <w:rsid w:val="00497517"/>
    <w:rsid w:val="004C24D3"/>
    <w:rsid w:val="00543F13"/>
    <w:rsid w:val="00570B21"/>
    <w:rsid w:val="005B2AD4"/>
    <w:rsid w:val="006A2D66"/>
    <w:rsid w:val="006D2106"/>
    <w:rsid w:val="006D29C8"/>
    <w:rsid w:val="006E2447"/>
    <w:rsid w:val="006E5BCB"/>
    <w:rsid w:val="00716970"/>
    <w:rsid w:val="007571A1"/>
    <w:rsid w:val="00774827"/>
    <w:rsid w:val="00821EE5"/>
    <w:rsid w:val="008635FF"/>
    <w:rsid w:val="008C357D"/>
    <w:rsid w:val="008C63C4"/>
    <w:rsid w:val="00904F9B"/>
    <w:rsid w:val="00916D6E"/>
    <w:rsid w:val="00922692"/>
    <w:rsid w:val="009503CC"/>
    <w:rsid w:val="00991ACE"/>
    <w:rsid w:val="00992A5C"/>
    <w:rsid w:val="009F240D"/>
    <w:rsid w:val="009F4B65"/>
    <w:rsid w:val="00A27F2C"/>
    <w:rsid w:val="00A32287"/>
    <w:rsid w:val="00A51071"/>
    <w:rsid w:val="00AB313C"/>
    <w:rsid w:val="00AC4897"/>
    <w:rsid w:val="00AD0D22"/>
    <w:rsid w:val="00AE0662"/>
    <w:rsid w:val="00AE4A0F"/>
    <w:rsid w:val="00AE738C"/>
    <w:rsid w:val="00B51BE7"/>
    <w:rsid w:val="00B534E0"/>
    <w:rsid w:val="00BA5899"/>
    <w:rsid w:val="00BD2898"/>
    <w:rsid w:val="00C50C0E"/>
    <w:rsid w:val="00CA135E"/>
    <w:rsid w:val="00CB3D1D"/>
    <w:rsid w:val="00D05092"/>
    <w:rsid w:val="00D539A4"/>
    <w:rsid w:val="00DB26F3"/>
    <w:rsid w:val="00DE23FD"/>
    <w:rsid w:val="00DF598D"/>
    <w:rsid w:val="00E20DF1"/>
    <w:rsid w:val="00E222F0"/>
    <w:rsid w:val="00E3605E"/>
    <w:rsid w:val="00E44A7E"/>
    <w:rsid w:val="00F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11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4F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71"/>
    <w:rsid w:val="00904F9B"/>
    <w:rPr>
      <w:sz w:val="22"/>
      <w:szCs w:val="22"/>
    </w:rPr>
  </w:style>
  <w:style w:type="paragraph" w:styleId="NoteLevel1">
    <w:name w:val="Note Level 1"/>
    <w:basedOn w:val="Normal"/>
    <w:uiPriority w:val="99"/>
    <w:semiHidden/>
    <w:rsid w:val="00904F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1"/>
    <w:qFormat/>
    <w:rsid w:val="00904F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60"/>
    <w:rsid w:val="00904F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61"/>
    <w:rsid w:val="00904F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62"/>
    <w:rsid w:val="00904F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63"/>
    <w:rsid w:val="00904F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64"/>
    <w:rsid w:val="00904F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65"/>
    <w:rsid w:val="00904F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66"/>
    <w:rsid w:val="00904F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04F9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04F9B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3CC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9503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3C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503C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4F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71"/>
    <w:rsid w:val="00904F9B"/>
    <w:rPr>
      <w:sz w:val="22"/>
      <w:szCs w:val="22"/>
    </w:rPr>
  </w:style>
  <w:style w:type="paragraph" w:styleId="NoteLevel1">
    <w:name w:val="Note Level 1"/>
    <w:basedOn w:val="Normal"/>
    <w:uiPriority w:val="99"/>
    <w:semiHidden/>
    <w:rsid w:val="00904F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1"/>
    <w:qFormat/>
    <w:rsid w:val="00904F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60"/>
    <w:rsid w:val="00904F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61"/>
    <w:rsid w:val="00904F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62"/>
    <w:rsid w:val="00904F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63"/>
    <w:rsid w:val="00904F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64"/>
    <w:rsid w:val="00904F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65"/>
    <w:rsid w:val="00904F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66"/>
    <w:rsid w:val="00904F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04F9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04F9B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3CC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9503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3C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503C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D0469-E48C-194E-B53F-6B148D93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Banerjee</dc:creator>
  <cp:keywords/>
  <cp:lastModifiedBy>Rahul Sapra</cp:lastModifiedBy>
  <cp:revision>2</cp:revision>
  <dcterms:created xsi:type="dcterms:W3CDTF">2014-04-22T17:54:00Z</dcterms:created>
  <dcterms:modified xsi:type="dcterms:W3CDTF">2014-04-22T17:54:00Z</dcterms:modified>
</cp:coreProperties>
</file>