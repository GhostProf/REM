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AF8C17" w14:textId="77777777" w:rsidTr="004E404F">
        <w:tc>
          <w:tcPr>
            <w:tcW w:w="491" w:type="dxa"/>
            <w:vMerge w:val="restart"/>
            <w:shd w:val="clear" w:color="auto" w:fill="A6A6A6" w:themeFill="background1" w:themeFillShade="A6"/>
            <w:textDirection w:val="btLr"/>
          </w:tcPr>
          <w:p w14:paraId="2B2714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F140C90A156D45B1B88F10E99EF4B2"/>
            </w:placeholder>
            <w:showingPlcHdr/>
            <w:dropDownList>
              <w:listItem w:displayText="Dr." w:value="Dr."/>
              <w:listItem w:displayText="Prof." w:value="Prof."/>
            </w:dropDownList>
          </w:sdtPr>
          <w:sdtEndPr/>
          <w:sdtContent>
            <w:tc>
              <w:tcPr>
                <w:tcW w:w="1296" w:type="dxa"/>
              </w:tcPr>
              <w:p w14:paraId="155693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177B0EB58CFD4E887ECB4FBB7880BE"/>
            </w:placeholder>
            <w:text/>
          </w:sdtPr>
          <w:sdtEndPr/>
          <w:sdtContent>
            <w:tc>
              <w:tcPr>
                <w:tcW w:w="2073" w:type="dxa"/>
              </w:tcPr>
              <w:p w14:paraId="3568860F" w14:textId="77777777" w:rsidR="00B574C9" w:rsidRDefault="004E404F" w:rsidP="004E404F">
                <w:proofErr w:type="spellStart"/>
                <w:r w:rsidRPr="004E404F">
                  <w:rPr>
                    <w:rFonts w:ascii="Calibri" w:eastAsia="Times New Roman" w:hAnsi="Calibri" w:cs="Times New Roman"/>
                    <w:szCs w:val="20"/>
                    <w:lang w:val="en-CA"/>
                  </w:rPr>
                  <w:t>Giuliano</w:t>
                </w:r>
                <w:proofErr w:type="spellEnd"/>
              </w:p>
            </w:tc>
          </w:sdtContent>
        </w:sdt>
        <w:sdt>
          <w:sdtPr>
            <w:alias w:val="Middle name"/>
            <w:tag w:val="authorMiddleName"/>
            <w:id w:val="-2076034781"/>
            <w:placeholder>
              <w:docPart w:val="DE7A565D0C4BB14E846C9EB757082146"/>
            </w:placeholder>
            <w:showingPlcHdr/>
            <w:text/>
          </w:sdtPr>
          <w:sdtEndPr/>
          <w:sdtContent>
            <w:tc>
              <w:tcPr>
                <w:tcW w:w="2551" w:type="dxa"/>
              </w:tcPr>
              <w:p w14:paraId="05EBB981" w14:textId="77777777" w:rsidR="00B574C9" w:rsidRDefault="00B574C9" w:rsidP="00922950">
                <w:r>
                  <w:rPr>
                    <w:rStyle w:val="PlaceholderText"/>
                  </w:rPr>
                  <w:t>[Middle name]</w:t>
                </w:r>
              </w:p>
            </w:tc>
          </w:sdtContent>
        </w:sdt>
        <w:sdt>
          <w:sdtPr>
            <w:alias w:val="Last name"/>
            <w:tag w:val="authorLastName"/>
            <w:id w:val="-1088529830"/>
            <w:placeholder>
              <w:docPart w:val="1EAF06CEF49EA7478B0BD26C70AC83AE"/>
            </w:placeholder>
            <w:text/>
          </w:sdtPr>
          <w:sdtEndPr/>
          <w:sdtContent>
            <w:tc>
              <w:tcPr>
                <w:tcW w:w="2642" w:type="dxa"/>
              </w:tcPr>
              <w:p w14:paraId="3F384B5A" w14:textId="77777777" w:rsidR="00B574C9" w:rsidRDefault="004E404F" w:rsidP="00922950">
                <w:r w:rsidRPr="004E404F">
                  <w:rPr>
                    <w:rFonts w:ascii="Calibri" w:eastAsia="Times New Roman" w:hAnsi="Calibri" w:cs="Times New Roman"/>
                    <w:szCs w:val="20"/>
                    <w:lang w:val="en-CA" w:eastAsia="ja-JP"/>
                  </w:rPr>
                  <w:t>D'Amico</w:t>
                </w:r>
              </w:p>
            </w:tc>
          </w:sdtContent>
        </w:sdt>
      </w:tr>
      <w:tr w:rsidR="00B574C9" w14:paraId="33C9B5BB" w14:textId="77777777" w:rsidTr="004E404F">
        <w:trPr>
          <w:trHeight w:val="986"/>
        </w:trPr>
        <w:tc>
          <w:tcPr>
            <w:tcW w:w="491" w:type="dxa"/>
            <w:vMerge/>
            <w:shd w:val="clear" w:color="auto" w:fill="A6A6A6" w:themeFill="background1" w:themeFillShade="A6"/>
          </w:tcPr>
          <w:p w14:paraId="029E4ABE" w14:textId="77777777" w:rsidR="00B574C9" w:rsidRPr="001A6A06" w:rsidRDefault="00B574C9" w:rsidP="00CF1542">
            <w:pPr>
              <w:jc w:val="center"/>
              <w:rPr>
                <w:b/>
                <w:color w:val="FFFFFF" w:themeColor="background1"/>
              </w:rPr>
            </w:pPr>
          </w:p>
        </w:tc>
        <w:sdt>
          <w:sdtPr>
            <w:alias w:val="Biography"/>
            <w:tag w:val="authorBiography"/>
            <w:id w:val="938807824"/>
            <w:placeholder>
              <w:docPart w:val="4F9302F164A08A4DB599E85D1F17E96F"/>
            </w:placeholder>
            <w:showingPlcHdr/>
          </w:sdtPr>
          <w:sdtEndPr/>
          <w:sdtContent>
            <w:tc>
              <w:tcPr>
                <w:tcW w:w="8562" w:type="dxa"/>
                <w:gridSpan w:val="4"/>
              </w:tcPr>
              <w:p w14:paraId="0DA5FC38" w14:textId="77777777" w:rsidR="00B574C9" w:rsidRDefault="00B574C9" w:rsidP="00922950">
                <w:r>
                  <w:rPr>
                    <w:rStyle w:val="PlaceholderText"/>
                  </w:rPr>
                  <w:t>[Enter your biography]</w:t>
                </w:r>
              </w:p>
            </w:tc>
          </w:sdtContent>
        </w:sdt>
      </w:tr>
      <w:tr w:rsidR="00B574C9" w14:paraId="11DF5B99" w14:textId="77777777" w:rsidTr="004E404F">
        <w:trPr>
          <w:trHeight w:val="986"/>
        </w:trPr>
        <w:tc>
          <w:tcPr>
            <w:tcW w:w="491" w:type="dxa"/>
            <w:vMerge/>
            <w:shd w:val="clear" w:color="auto" w:fill="A6A6A6" w:themeFill="background1" w:themeFillShade="A6"/>
          </w:tcPr>
          <w:p w14:paraId="5C4D990E" w14:textId="77777777" w:rsidR="00B574C9" w:rsidRPr="001A6A06" w:rsidRDefault="00B574C9" w:rsidP="00CF1542">
            <w:pPr>
              <w:jc w:val="center"/>
              <w:rPr>
                <w:b/>
                <w:color w:val="FFFFFF" w:themeColor="background1"/>
              </w:rPr>
            </w:pPr>
          </w:p>
        </w:tc>
        <w:sdt>
          <w:sdtPr>
            <w:alias w:val="Affiliation"/>
            <w:tag w:val="affiliation"/>
            <w:id w:val="2012937915"/>
            <w:placeholder>
              <w:docPart w:val="61C5836512F83F44BF4F6CBED659EA54"/>
            </w:placeholder>
            <w:text/>
          </w:sdtPr>
          <w:sdtEndPr/>
          <w:sdtContent>
            <w:tc>
              <w:tcPr>
                <w:tcW w:w="8562" w:type="dxa"/>
                <w:gridSpan w:val="4"/>
              </w:tcPr>
              <w:p w14:paraId="27F58AED" w14:textId="77777777" w:rsidR="00B574C9" w:rsidRDefault="004E404F" w:rsidP="004E404F">
                <w:r>
                  <w:t>University of Oslo</w:t>
                </w:r>
              </w:p>
            </w:tc>
          </w:sdtContent>
        </w:sdt>
      </w:tr>
    </w:tbl>
    <w:p w14:paraId="40C9CA9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BA48F2" w14:textId="77777777" w:rsidTr="00244BB0">
        <w:tc>
          <w:tcPr>
            <w:tcW w:w="9016" w:type="dxa"/>
            <w:shd w:val="clear" w:color="auto" w:fill="A6A6A6" w:themeFill="background1" w:themeFillShade="A6"/>
            <w:tcMar>
              <w:top w:w="113" w:type="dxa"/>
              <w:bottom w:w="113" w:type="dxa"/>
            </w:tcMar>
          </w:tcPr>
          <w:p w14:paraId="186D935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9CE491" w14:textId="77777777" w:rsidTr="003F0D73">
        <w:sdt>
          <w:sdtPr>
            <w:alias w:val="Article headword"/>
            <w:tag w:val="articleHeadword"/>
            <w:id w:val="-361440020"/>
            <w:placeholder>
              <w:docPart w:val="5C7E740AE1E61344A285173735633C22"/>
            </w:placeholder>
            <w:text/>
          </w:sdtPr>
          <w:sdtEndPr/>
          <w:sdtContent>
            <w:tc>
              <w:tcPr>
                <w:tcW w:w="9016" w:type="dxa"/>
                <w:tcMar>
                  <w:top w:w="113" w:type="dxa"/>
                  <w:bottom w:w="113" w:type="dxa"/>
                </w:tcMar>
              </w:tcPr>
              <w:p w14:paraId="0B8D4BAD" w14:textId="77777777" w:rsidR="003F0D73" w:rsidRPr="00FB589A" w:rsidRDefault="004E404F" w:rsidP="003F0D73">
                <w:pPr>
                  <w:rPr>
                    <w:b/>
                  </w:rPr>
                </w:pPr>
                <w:r w:rsidRPr="004E404F">
                  <w:rPr>
                    <w:rFonts w:eastAsia="Times New Roman" w:cs="Times New Roman"/>
                    <w:lang w:eastAsia="nb-NO"/>
                  </w:rPr>
                  <w:t>Henrik Johan Ibsen (1828-1906)</w:t>
                </w:r>
              </w:p>
            </w:tc>
          </w:sdtContent>
        </w:sdt>
      </w:tr>
      <w:tr w:rsidR="00464699" w14:paraId="7D0E2063" w14:textId="77777777" w:rsidTr="007821B0">
        <w:sdt>
          <w:sdtPr>
            <w:alias w:val="Variant headwords"/>
            <w:tag w:val="variantHeadwords"/>
            <w:id w:val="173464402"/>
            <w:placeholder>
              <w:docPart w:val="B7294CF30AE7114F9629FD6070B7DC14"/>
            </w:placeholder>
            <w:showingPlcHdr/>
          </w:sdtPr>
          <w:sdtEndPr/>
          <w:sdtContent>
            <w:tc>
              <w:tcPr>
                <w:tcW w:w="9016" w:type="dxa"/>
                <w:tcMar>
                  <w:top w:w="113" w:type="dxa"/>
                  <w:bottom w:w="113" w:type="dxa"/>
                </w:tcMar>
              </w:tcPr>
              <w:p w14:paraId="0BF97BC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1BEA71" w14:textId="77777777" w:rsidTr="003F0D73">
        <w:sdt>
          <w:sdtPr>
            <w:alias w:val="Abstract"/>
            <w:tag w:val="abstract"/>
            <w:id w:val="-635871867"/>
            <w:placeholder>
              <w:docPart w:val="8CF255D95C47884FA5FC7F426D539C51"/>
            </w:placeholder>
          </w:sdtPr>
          <w:sdtEndPr/>
          <w:sdtContent>
            <w:tc>
              <w:tcPr>
                <w:tcW w:w="9016" w:type="dxa"/>
                <w:tcMar>
                  <w:top w:w="113" w:type="dxa"/>
                  <w:bottom w:w="113" w:type="dxa"/>
                </w:tcMar>
              </w:tcPr>
              <w:p w14:paraId="21FD5E6B" w14:textId="77777777" w:rsidR="00E85A05" w:rsidRPr="004E404F" w:rsidRDefault="004E404F" w:rsidP="004E404F">
                <w:pPr>
                  <w:pStyle w:val="brodtekstinnrykk"/>
                  <w:spacing w:line="240" w:lineRule="auto"/>
                  <w:ind w:firstLine="0"/>
                  <w:rPr>
                    <w:rFonts w:asciiTheme="majorHAnsi" w:hAnsiTheme="majorHAnsi"/>
                    <w:lang w:val="en-GB"/>
                  </w:rPr>
                </w:pPr>
                <w:r w:rsidRPr="004E404F">
                  <w:rPr>
                    <w:rFonts w:asciiTheme="minorHAnsi" w:hAnsiTheme="minorHAnsi"/>
                    <w:lang w:val="en-GB"/>
                  </w:rPr>
                  <w:t>Henrik Ibsen is Norway’s most important writer and one of the most influential dramatists of the second half of the 19</w:t>
                </w:r>
                <w:r w:rsidRPr="004E404F">
                  <w:rPr>
                    <w:rFonts w:asciiTheme="minorHAnsi" w:hAnsiTheme="minorHAnsi"/>
                    <w:vertAlign w:val="superscript"/>
                    <w:lang w:val="en-GB"/>
                  </w:rPr>
                  <w:t>th</w:t>
                </w:r>
                <w:r w:rsidRPr="004E404F">
                  <w:rPr>
                    <w:rFonts w:asciiTheme="minorHAnsi" w:hAnsiTheme="minorHAnsi"/>
                    <w:lang w:val="en-GB"/>
                  </w:rPr>
                  <w:t xml:space="preserve"> century. His dramatic production has left a deep mark on Western culture, and his plays have revolutionized the European theatre, inspiring generations of playwrights and novelists such as George Bernard Shaw, James Joyce, Luigi Pirandello, Anton Chekhov and Eugene O’Neill. Together with </w:t>
                </w:r>
                <w:proofErr w:type="spellStart"/>
                <w:r w:rsidRPr="004E404F">
                  <w:rPr>
                    <w:rFonts w:asciiTheme="minorHAnsi" w:hAnsiTheme="minorHAnsi"/>
                    <w:lang w:val="en-GB"/>
                  </w:rPr>
                  <w:t>Bjørnstjerne</w:t>
                </w:r>
                <w:proofErr w:type="spellEnd"/>
                <w:r w:rsidRPr="004E404F">
                  <w:rPr>
                    <w:rFonts w:asciiTheme="minorHAnsi" w:hAnsiTheme="minorHAnsi"/>
                    <w:lang w:val="en-GB"/>
                  </w:rPr>
                  <w:t xml:space="preserve"> </w:t>
                </w:r>
                <w:proofErr w:type="spellStart"/>
                <w:r w:rsidRPr="004E404F">
                  <w:rPr>
                    <w:rFonts w:asciiTheme="minorHAnsi" w:hAnsiTheme="minorHAnsi"/>
                    <w:lang w:val="en-GB"/>
                  </w:rPr>
                  <w:t>Bjørnson</w:t>
                </w:r>
                <w:proofErr w:type="spellEnd"/>
                <w:r w:rsidRPr="004E404F">
                  <w:rPr>
                    <w:rFonts w:asciiTheme="minorHAnsi" w:hAnsiTheme="minorHAnsi"/>
                    <w:lang w:val="en-GB"/>
                  </w:rPr>
                  <w:t>, August Strindberg, and Jens Peter Jacobsen, Ibsen is considered one of the major exponents of the Scandinavian Modern Breakthrough, as well as one of the early voices of European Modernism. His early dramatic production mainly consists of historical plays, verse drama, and poetry; in the late 1870s, Ibsen started a cycle of twelve prose plays in a contemporary bourgeois setting, which combine a marked taste for realism with a turn to symbolism, especially in his later years. His discussion of “the woman question” and of the moral double standard of the European bourgeoisie, but also the psychological study of his characters and the search for identity they undertake, first made Ibsen a controversial figure, later a famous, praised, and rich author. In the 20</w:t>
                </w:r>
                <w:r w:rsidRPr="004E404F">
                  <w:rPr>
                    <w:rFonts w:asciiTheme="minorHAnsi" w:hAnsiTheme="minorHAnsi"/>
                    <w:vertAlign w:val="superscript"/>
                    <w:lang w:val="en-GB"/>
                  </w:rPr>
                  <w:t>th</w:t>
                </w:r>
                <w:r w:rsidRPr="004E404F">
                  <w:rPr>
                    <w:rFonts w:asciiTheme="minorHAnsi" w:hAnsiTheme="minorHAnsi"/>
                    <w:lang w:val="en-GB"/>
                  </w:rPr>
                  <w:t xml:space="preserve"> century, Ibsen has become a classic of world literature and drama, and he is widely read, staged, and researched all over the globe. In particular, the social appeal of his plays is still dramatically felt in developing countries and in different post-colonial contexts.</w:t>
                </w:r>
              </w:p>
            </w:tc>
          </w:sdtContent>
        </w:sdt>
      </w:tr>
      <w:tr w:rsidR="004E404F" w14:paraId="15810867" w14:textId="77777777" w:rsidTr="003F0D73">
        <w:sdt>
          <w:sdtPr>
            <w:rPr>
              <w:rFonts w:asciiTheme="minorHAnsi" w:eastAsiaTheme="minorHAnsi" w:hAnsiTheme="minorHAnsi" w:cstheme="minorBidi"/>
              <w:lang w:val="en-GB" w:eastAsia="en-US"/>
            </w:rPr>
            <w:alias w:val="Abstract"/>
            <w:tag w:val="abstract"/>
            <w:id w:val="26531611"/>
            <w:placeholder>
              <w:docPart w:val="486AE0B8F72C0744BFB36E7818CBF642"/>
            </w:placeholder>
          </w:sdtPr>
          <w:sdtEndPr/>
          <w:sdtContent>
            <w:tc>
              <w:tcPr>
                <w:tcW w:w="9016" w:type="dxa"/>
                <w:tcMar>
                  <w:top w:w="113" w:type="dxa"/>
                  <w:bottom w:w="113" w:type="dxa"/>
                </w:tcMar>
              </w:tcPr>
              <w:p w14:paraId="19FDB40A" w14:textId="77777777" w:rsidR="004E404F" w:rsidRDefault="004E404F" w:rsidP="000B4F8D">
                <w:pPr>
                  <w:pStyle w:val="brodtekstinnrykk"/>
                  <w:spacing w:line="240" w:lineRule="auto"/>
                  <w:ind w:firstLine="0"/>
                  <w:rPr>
                    <w:rFonts w:asciiTheme="minorHAnsi" w:hAnsiTheme="minorHAnsi"/>
                    <w:lang w:val="en-GB"/>
                  </w:rPr>
                </w:pPr>
                <w:r w:rsidRPr="004E404F">
                  <w:rPr>
                    <w:rFonts w:asciiTheme="minorHAnsi" w:hAnsiTheme="minorHAnsi"/>
                    <w:lang w:val="en-GB"/>
                  </w:rPr>
                  <w:t>Henrik Ibsen is Norway’s most important writer and one of the most influential dramatists of the second half of the 19</w:t>
                </w:r>
                <w:r w:rsidRPr="004E404F">
                  <w:rPr>
                    <w:rFonts w:asciiTheme="minorHAnsi" w:hAnsiTheme="minorHAnsi"/>
                    <w:vertAlign w:val="superscript"/>
                    <w:lang w:val="en-GB"/>
                  </w:rPr>
                  <w:t>th</w:t>
                </w:r>
                <w:r w:rsidRPr="004E404F">
                  <w:rPr>
                    <w:rFonts w:asciiTheme="minorHAnsi" w:hAnsiTheme="minorHAnsi"/>
                    <w:lang w:val="en-GB"/>
                  </w:rPr>
                  <w:t xml:space="preserve"> century. His dramatic production has left a deep mark on Western culture, and his plays have revolutionized the European theatre, inspiring generations of playwrights and novelists such as George Bernard Shaw, James Joyce, Luigi Pirandello, Anton Chekhov and Eugene O’Neill. Together with </w:t>
                </w:r>
                <w:proofErr w:type="spellStart"/>
                <w:r w:rsidRPr="004E404F">
                  <w:rPr>
                    <w:rFonts w:asciiTheme="minorHAnsi" w:hAnsiTheme="minorHAnsi"/>
                    <w:lang w:val="en-GB"/>
                  </w:rPr>
                  <w:t>Bjørnstjerne</w:t>
                </w:r>
                <w:proofErr w:type="spellEnd"/>
                <w:r w:rsidRPr="004E404F">
                  <w:rPr>
                    <w:rFonts w:asciiTheme="minorHAnsi" w:hAnsiTheme="minorHAnsi"/>
                    <w:lang w:val="en-GB"/>
                  </w:rPr>
                  <w:t xml:space="preserve"> </w:t>
                </w:r>
                <w:proofErr w:type="spellStart"/>
                <w:r w:rsidRPr="004E404F">
                  <w:rPr>
                    <w:rFonts w:asciiTheme="minorHAnsi" w:hAnsiTheme="minorHAnsi"/>
                    <w:lang w:val="en-GB"/>
                  </w:rPr>
                  <w:t>Bjørnson</w:t>
                </w:r>
                <w:proofErr w:type="spellEnd"/>
                <w:r w:rsidRPr="004E404F">
                  <w:rPr>
                    <w:rFonts w:asciiTheme="minorHAnsi" w:hAnsiTheme="minorHAnsi"/>
                    <w:lang w:val="en-GB"/>
                  </w:rPr>
                  <w:t>, August Strindberg, and Jens Peter Jacobsen, Ibsen is considered one of the major exponents of the Scandinavian Modern Breakthrough, as well as one of the early voices of European Modernism. His early dramatic production mainly consists of historical plays, verse drama, and poetry; in the late 1870s, Ibsen started a cycle of twelve prose plays in a contemporary bourgeois setting, which combine a marked taste for realism with a turn to symbolism, especially in his later years. His discussion of “the woman question” and of the moral double standard of the European bourgeoisie, but also the psychological study of his characters and the search for identity they undertake, first made Ibsen a controversial figure, later a famous, praised, and rich author. In the 20</w:t>
                </w:r>
                <w:r w:rsidRPr="004E404F">
                  <w:rPr>
                    <w:rFonts w:asciiTheme="minorHAnsi" w:hAnsiTheme="minorHAnsi"/>
                    <w:vertAlign w:val="superscript"/>
                    <w:lang w:val="en-GB"/>
                  </w:rPr>
                  <w:t>th</w:t>
                </w:r>
                <w:r w:rsidRPr="004E404F">
                  <w:rPr>
                    <w:rFonts w:asciiTheme="minorHAnsi" w:hAnsiTheme="minorHAnsi"/>
                    <w:lang w:val="en-GB"/>
                  </w:rPr>
                  <w:t xml:space="preserve"> century, Ibsen has become a classic of world literature and drama, and he is widely read, staged, and researched all over the globe. In particular, the social appeal of his plays is still dramatically felt in developing countries and in different post-colonial contexts.</w:t>
                </w:r>
              </w:p>
              <w:p w14:paraId="34F0A5F2" w14:textId="77777777" w:rsidR="00E84950" w:rsidRDefault="00E84950" w:rsidP="000B4F8D">
                <w:pPr>
                  <w:pStyle w:val="brodtekstinnrykk"/>
                  <w:spacing w:line="240" w:lineRule="auto"/>
                  <w:ind w:firstLine="0"/>
                  <w:rPr>
                    <w:rFonts w:asciiTheme="minorHAnsi" w:hAnsiTheme="minorHAnsi"/>
                    <w:lang w:val="en-GB"/>
                  </w:rPr>
                </w:pPr>
              </w:p>
              <w:p w14:paraId="0F1B053E" w14:textId="77777777" w:rsidR="00E84950" w:rsidRDefault="00E84950" w:rsidP="000B4F8D">
                <w:pPr>
                  <w:pStyle w:val="brodtekstinnrykk"/>
                  <w:spacing w:line="240" w:lineRule="auto"/>
                  <w:ind w:firstLine="0"/>
                  <w:rPr>
                    <w:rFonts w:asciiTheme="minorHAnsi" w:hAnsiTheme="minorHAnsi"/>
                    <w:lang w:val="en-GB"/>
                  </w:rPr>
                </w:pPr>
                <w:r>
                  <w:rPr>
                    <w:rFonts w:asciiTheme="minorHAnsi" w:hAnsiTheme="minorHAnsi"/>
                    <w:lang w:val="en-GB"/>
                  </w:rPr>
                  <w:t xml:space="preserve">File: </w:t>
                </w:r>
                <w:r w:rsidRPr="00E84950">
                  <w:rPr>
                    <w:rFonts w:asciiTheme="minorHAnsi" w:hAnsiTheme="minorHAnsi"/>
                    <w:lang w:val="en-GB"/>
                  </w:rPr>
                  <w:t>HenrikIbsenByGustavBorgen</w:t>
                </w:r>
                <w:r>
                  <w:rPr>
                    <w:rFonts w:asciiTheme="minorHAnsi" w:hAnsiTheme="minorHAnsi"/>
                    <w:lang w:val="en-GB"/>
                  </w:rPr>
                  <w:t>.jpg</w:t>
                </w:r>
              </w:p>
              <w:p w14:paraId="1AA4C436" w14:textId="77777777" w:rsidR="00E84950" w:rsidRPr="00F36937" w:rsidRDefault="00E84950" w:rsidP="00E84950">
                <w:pPr>
                  <w:pStyle w:val="Caption"/>
                </w:pPr>
                <w:r>
                  <w:lastRenderedPageBreak/>
                  <w:t xml:space="preserve">Figure </w:t>
                </w:r>
                <w:fldSimple w:instr=" SEQ Figure \* ARABIC ">
                  <w:r>
                    <w:rPr>
                      <w:noProof/>
                    </w:rPr>
                    <w:t>1</w:t>
                  </w:r>
                </w:fldSimple>
                <w:r>
                  <w:t xml:space="preserve"> Henrik Ibsen, by Gustav </w:t>
                </w:r>
                <w:proofErr w:type="spellStart"/>
                <w:r>
                  <w:t>Borgen</w:t>
                </w:r>
                <w:proofErr w:type="spellEnd"/>
              </w:p>
              <w:p w14:paraId="3E08174C" w14:textId="77777777" w:rsidR="00E84950" w:rsidRPr="00E84950" w:rsidRDefault="00E84950" w:rsidP="000B4F8D">
                <w:pPr>
                  <w:pStyle w:val="brodtekstinnrykk"/>
                  <w:spacing w:line="240" w:lineRule="auto"/>
                  <w:ind w:firstLine="0"/>
                  <w:rPr>
                    <w:rFonts w:asciiTheme="minorHAnsi" w:hAnsiTheme="minorHAnsi"/>
                    <w:lang w:val="en-GB"/>
                  </w:rPr>
                </w:pPr>
                <w:r>
                  <w:rPr>
                    <w:rFonts w:asciiTheme="minorHAnsi" w:hAnsiTheme="minorHAnsi"/>
                    <w:lang w:val="en-GB"/>
                  </w:rPr>
                  <w:t>Source:</w:t>
                </w:r>
                <w:hyperlink r:id="rId8" w:history="1">
                  <w:r w:rsidRPr="00E84950">
                    <w:rPr>
                      <w:rStyle w:val="Hyperlink"/>
                      <w:rFonts w:asciiTheme="minorHAnsi" w:eastAsiaTheme="majorEastAsia" w:hAnsiTheme="minorHAnsi"/>
                      <w:lang w:val="en-GB"/>
                    </w:rPr>
                    <w:t>http://commons.wikimedia.org/wiki/File:Henrik_Ibsen_by_Gustav_Borgen_NFB-19778.jpg</w:t>
                  </w:r>
                </w:hyperlink>
              </w:p>
              <w:p w14:paraId="5772839E" w14:textId="77777777" w:rsidR="004E404F" w:rsidRDefault="004E404F" w:rsidP="000B4F8D">
                <w:pPr>
                  <w:pStyle w:val="brodtekstinnrykk"/>
                  <w:spacing w:line="240" w:lineRule="auto"/>
                  <w:ind w:firstLine="0"/>
                  <w:rPr>
                    <w:rFonts w:asciiTheme="minorHAnsi" w:hAnsiTheme="minorHAnsi"/>
                    <w:lang w:val="en-GB"/>
                  </w:rPr>
                </w:pPr>
              </w:p>
              <w:p w14:paraId="5F302966" w14:textId="77777777" w:rsidR="004E404F" w:rsidRPr="004E404F" w:rsidRDefault="004E404F" w:rsidP="004E404F">
                <w:pPr>
                  <w:pStyle w:val="brodtekstinnrykk"/>
                  <w:spacing w:line="240" w:lineRule="auto"/>
                  <w:ind w:firstLine="0"/>
                  <w:rPr>
                    <w:rFonts w:asciiTheme="minorHAnsi" w:hAnsiTheme="minorHAnsi"/>
                    <w:lang w:val="en-GB"/>
                  </w:rPr>
                </w:pPr>
                <w:r w:rsidRPr="004E404F">
                  <w:rPr>
                    <w:rFonts w:asciiTheme="minorHAnsi" w:hAnsiTheme="minorHAnsi"/>
                    <w:lang w:val="en-GB"/>
                  </w:rPr>
                  <w:t xml:space="preserve">Henrik Ibsen was born in 1828 in </w:t>
                </w:r>
                <w:proofErr w:type="spellStart"/>
                <w:r w:rsidRPr="004E404F">
                  <w:rPr>
                    <w:rFonts w:asciiTheme="minorHAnsi" w:hAnsiTheme="minorHAnsi"/>
                    <w:lang w:val="en-GB"/>
                  </w:rPr>
                  <w:t>Skien</w:t>
                </w:r>
                <w:proofErr w:type="spellEnd"/>
                <w:r w:rsidRPr="004E404F">
                  <w:rPr>
                    <w:rFonts w:asciiTheme="minorHAnsi" w:hAnsiTheme="minorHAnsi"/>
                    <w:lang w:val="en-GB"/>
                  </w:rPr>
                  <w:t xml:space="preserve"> in southern Norway. In 1850 he published his first play, </w:t>
                </w:r>
                <w:proofErr w:type="spellStart"/>
                <w:r w:rsidRPr="004E404F">
                  <w:rPr>
                    <w:rFonts w:asciiTheme="minorHAnsi" w:hAnsiTheme="minorHAnsi"/>
                    <w:i/>
                    <w:lang w:val="en-GB"/>
                  </w:rPr>
                  <w:t>Catilina</w:t>
                </w:r>
                <w:proofErr w:type="spellEnd"/>
                <w:r w:rsidRPr="004E404F">
                  <w:rPr>
                    <w:rFonts w:asciiTheme="minorHAnsi" w:hAnsiTheme="minorHAnsi"/>
                    <w:lang w:val="en-GB"/>
                  </w:rPr>
                  <w:t xml:space="preserve">, which was followed by a series of historical plays of Norse setting that combine the stylization of late Romanticism with a certain attention to the present world. From 1864 to 1891, while he lived between Italy and Germany, his writing took a decisive turn towards modernity: first with the verse plays </w:t>
                </w:r>
                <w:r w:rsidRPr="004E404F">
                  <w:rPr>
                    <w:rFonts w:asciiTheme="minorHAnsi" w:hAnsiTheme="minorHAnsi"/>
                    <w:i/>
                    <w:lang w:val="en-GB"/>
                  </w:rPr>
                  <w:t xml:space="preserve">Brand </w:t>
                </w:r>
                <w:r w:rsidRPr="004E404F">
                  <w:rPr>
                    <w:rFonts w:asciiTheme="minorHAnsi" w:hAnsiTheme="minorHAnsi"/>
                    <w:lang w:val="en-GB"/>
                  </w:rPr>
                  <w:t xml:space="preserve">(1866) and </w:t>
                </w:r>
                <w:r w:rsidRPr="004E404F">
                  <w:rPr>
                    <w:rFonts w:asciiTheme="minorHAnsi" w:hAnsiTheme="minorHAnsi"/>
                    <w:i/>
                    <w:lang w:val="en-GB"/>
                  </w:rPr>
                  <w:t xml:space="preserve">Peer </w:t>
                </w:r>
                <w:proofErr w:type="spellStart"/>
                <w:r w:rsidRPr="004E404F">
                  <w:rPr>
                    <w:rFonts w:asciiTheme="minorHAnsi" w:hAnsiTheme="minorHAnsi"/>
                    <w:i/>
                    <w:lang w:val="en-GB"/>
                  </w:rPr>
                  <w:t>Gynt</w:t>
                </w:r>
                <w:proofErr w:type="spellEnd"/>
                <w:r w:rsidRPr="004E404F">
                  <w:rPr>
                    <w:rFonts w:asciiTheme="minorHAnsi" w:hAnsiTheme="minorHAnsi"/>
                    <w:i/>
                    <w:lang w:val="en-GB"/>
                  </w:rPr>
                  <w:t xml:space="preserve"> </w:t>
                </w:r>
                <w:r w:rsidRPr="004E404F">
                  <w:rPr>
                    <w:rFonts w:asciiTheme="minorHAnsi" w:hAnsiTheme="minorHAnsi"/>
                    <w:lang w:val="en-GB"/>
                  </w:rPr>
                  <w:t xml:space="preserve">(1867), and later with a cycle of twelve contemporary prose dramas, written under the influence of the emerging Scandinavian Modern Breakthrough. The four plays published between 1877 and 1882 have a marked realist inclination and are enriched by a peculiar retrospective technique inherited from Greek tragedy, which Ibsen would continue to deploy throughout his production. By means of this technique, the wickedness of the characters, their psychological crisis, and the fall of bourgeois morality they represent are unveiled through excruciating dialogues and confessions, often taking place in the setting of a bourgeois home. In </w:t>
                </w:r>
                <w:r w:rsidRPr="004E404F">
                  <w:rPr>
                    <w:rFonts w:asciiTheme="minorHAnsi" w:hAnsiTheme="minorHAnsi"/>
                    <w:i/>
                    <w:lang w:val="en-GB"/>
                  </w:rPr>
                  <w:t xml:space="preserve">Et </w:t>
                </w:r>
                <w:proofErr w:type="spellStart"/>
                <w:r w:rsidRPr="004E404F">
                  <w:rPr>
                    <w:rFonts w:asciiTheme="minorHAnsi" w:hAnsiTheme="minorHAnsi"/>
                    <w:i/>
                    <w:lang w:val="en-GB"/>
                  </w:rPr>
                  <w:t>Dukkehjem</w:t>
                </w:r>
                <w:proofErr w:type="spellEnd"/>
                <w:r w:rsidRPr="004E404F">
                  <w:rPr>
                    <w:rFonts w:asciiTheme="minorHAnsi" w:hAnsiTheme="minorHAnsi"/>
                    <w:lang w:val="en-GB"/>
                  </w:rPr>
                  <w:t xml:space="preserve"> (</w:t>
                </w:r>
                <w:r w:rsidRPr="004E404F">
                  <w:rPr>
                    <w:rFonts w:asciiTheme="minorHAnsi" w:hAnsiTheme="minorHAnsi"/>
                    <w:i/>
                    <w:lang w:val="en-GB"/>
                  </w:rPr>
                  <w:t>A Doll’s House</w:t>
                </w:r>
                <w:r w:rsidRPr="004E404F">
                  <w:rPr>
                    <w:rFonts w:asciiTheme="minorHAnsi" w:hAnsiTheme="minorHAnsi"/>
                    <w:lang w:val="en-GB"/>
                  </w:rPr>
                  <w:t xml:space="preserve">, 1879) the young wife Nora is treated like a doll by her husband </w:t>
                </w:r>
                <w:proofErr w:type="spellStart"/>
                <w:r w:rsidRPr="004E404F">
                  <w:rPr>
                    <w:rFonts w:asciiTheme="minorHAnsi" w:hAnsiTheme="minorHAnsi"/>
                    <w:lang w:val="en-GB"/>
                  </w:rPr>
                  <w:t>Torvald</w:t>
                </w:r>
                <w:proofErr w:type="spellEnd"/>
                <w:r w:rsidRPr="004E404F">
                  <w:rPr>
                    <w:rFonts w:asciiTheme="minorHAnsi" w:hAnsiTheme="minorHAnsi"/>
                    <w:lang w:val="en-GB"/>
                  </w:rPr>
                  <w:t xml:space="preserve"> </w:t>
                </w:r>
                <w:proofErr w:type="spellStart"/>
                <w:r w:rsidRPr="004E404F">
                  <w:rPr>
                    <w:rFonts w:asciiTheme="minorHAnsi" w:hAnsiTheme="minorHAnsi"/>
                    <w:lang w:val="en-GB"/>
                  </w:rPr>
                  <w:t>Helmer</w:t>
                </w:r>
                <w:proofErr w:type="spellEnd"/>
                <w:r w:rsidRPr="004E404F">
                  <w:rPr>
                    <w:rFonts w:asciiTheme="minorHAnsi" w:hAnsiTheme="minorHAnsi"/>
                    <w:lang w:val="en-GB"/>
                  </w:rPr>
                  <w:t xml:space="preserve">, who ignores that she falsified her father’s signature in order to obtain a loan to pay for a trip needed to save his life. When </w:t>
                </w:r>
                <w:proofErr w:type="spellStart"/>
                <w:r w:rsidRPr="004E404F">
                  <w:rPr>
                    <w:rFonts w:asciiTheme="minorHAnsi" w:hAnsiTheme="minorHAnsi"/>
                    <w:lang w:val="en-GB"/>
                  </w:rPr>
                  <w:t>Helmer</w:t>
                </w:r>
                <w:proofErr w:type="spellEnd"/>
                <w:r w:rsidRPr="004E404F">
                  <w:rPr>
                    <w:rFonts w:asciiTheme="minorHAnsi" w:hAnsiTheme="minorHAnsi"/>
                    <w:lang w:val="en-GB"/>
                  </w:rPr>
                  <w:t xml:space="preserve"> discovers the fraud, he is terrified at the possibility of a scandal that would ruin his career, and threatens his wife with a prohibition against raising her children, although he insists that they must maintain a public mask as happy couple. This triggers Nora’s decision, greatly controversial for Ibsen’s time, to leave her home and family. A revolutionary work for the entire history of Western literature, naturally linked to the feminist cause, </w:t>
                </w:r>
                <w:r w:rsidRPr="004E404F">
                  <w:rPr>
                    <w:rFonts w:asciiTheme="minorHAnsi" w:hAnsiTheme="minorHAnsi"/>
                    <w:i/>
                    <w:lang w:val="en-GB"/>
                  </w:rPr>
                  <w:t xml:space="preserve">A Doll’s House </w:t>
                </w:r>
                <w:r w:rsidRPr="004E404F">
                  <w:rPr>
                    <w:rFonts w:asciiTheme="minorHAnsi" w:hAnsiTheme="minorHAnsi"/>
                    <w:lang w:val="en-GB"/>
                  </w:rPr>
                  <w:t xml:space="preserve">is also a paradigm of a search for identity Ibsen explored in most of his characters and plays. The </w:t>
                </w:r>
                <w:proofErr w:type="spellStart"/>
                <w:r w:rsidRPr="004E404F">
                  <w:rPr>
                    <w:rFonts w:asciiTheme="minorHAnsi" w:hAnsiTheme="minorHAnsi"/>
                    <w:i/>
                    <w:lang w:val="en-GB"/>
                  </w:rPr>
                  <w:t>succès</w:t>
                </w:r>
                <w:proofErr w:type="spellEnd"/>
                <w:r w:rsidRPr="004E404F">
                  <w:rPr>
                    <w:rFonts w:asciiTheme="minorHAnsi" w:hAnsiTheme="minorHAnsi"/>
                    <w:i/>
                    <w:lang w:val="en-GB"/>
                  </w:rPr>
                  <w:t xml:space="preserve"> de </w:t>
                </w:r>
                <w:proofErr w:type="spellStart"/>
                <w:r w:rsidRPr="004E404F">
                  <w:rPr>
                    <w:rFonts w:asciiTheme="minorHAnsi" w:hAnsiTheme="minorHAnsi"/>
                    <w:i/>
                    <w:lang w:val="en-GB"/>
                  </w:rPr>
                  <w:t>scandale</w:t>
                </w:r>
                <w:proofErr w:type="spellEnd"/>
                <w:r w:rsidRPr="004E404F">
                  <w:rPr>
                    <w:rFonts w:asciiTheme="minorHAnsi" w:hAnsiTheme="minorHAnsi"/>
                    <w:lang w:val="en-GB"/>
                  </w:rPr>
                  <w:t xml:space="preserve"> of </w:t>
                </w:r>
                <w:r w:rsidRPr="004E404F">
                  <w:rPr>
                    <w:rFonts w:asciiTheme="minorHAnsi" w:hAnsiTheme="minorHAnsi"/>
                    <w:i/>
                    <w:lang w:val="en-GB"/>
                  </w:rPr>
                  <w:t>A Doll’s House</w:t>
                </w:r>
                <w:r w:rsidRPr="004E404F">
                  <w:rPr>
                    <w:rFonts w:asciiTheme="minorHAnsi" w:hAnsiTheme="minorHAnsi"/>
                    <w:lang w:val="en-GB"/>
                  </w:rPr>
                  <w:t xml:space="preserve"> was radicalized by </w:t>
                </w:r>
                <w:proofErr w:type="spellStart"/>
                <w:r w:rsidRPr="004E404F">
                  <w:rPr>
                    <w:rFonts w:asciiTheme="minorHAnsi" w:hAnsiTheme="minorHAnsi"/>
                    <w:i/>
                    <w:lang w:val="en-GB"/>
                  </w:rPr>
                  <w:t>Gengangere</w:t>
                </w:r>
                <w:proofErr w:type="spellEnd"/>
                <w:r w:rsidRPr="004E404F">
                  <w:rPr>
                    <w:rFonts w:asciiTheme="minorHAnsi" w:hAnsiTheme="minorHAnsi"/>
                    <w:i/>
                    <w:lang w:val="en-GB"/>
                  </w:rPr>
                  <w:t xml:space="preserve"> </w:t>
                </w:r>
                <w:r w:rsidRPr="004E404F">
                  <w:rPr>
                    <w:rFonts w:asciiTheme="minorHAnsi" w:hAnsiTheme="minorHAnsi"/>
                    <w:lang w:val="en-GB"/>
                  </w:rPr>
                  <w:t>(</w:t>
                </w:r>
                <w:r w:rsidRPr="004E404F">
                  <w:rPr>
                    <w:rFonts w:asciiTheme="minorHAnsi" w:hAnsiTheme="minorHAnsi"/>
                    <w:i/>
                    <w:lang w:val="en-GB"/>
                  </w:rPr>
                  <w:t>Ghosts</w:t>
                </w:r>
                <w:r w:rsidRPr="004E404F">
                  <w:rPr>
                    <w:rFonts w:asciiTheme="minorHAnsi" w:hAnsiTheme="minorHAnsi"/>
                    <w:lang w:val="en-GB"/>
                  </w:rPr>
                  <w:t xml:space="preserve">, 1881), where Ibsen gave a merciless and lapidary description of the bourgeoisie. The apparently incorruptible family environment of the unlucky painter </w:t>
                </w:r>
                <w:proofErr w:type="spellStart"/>
                <w:r w:rsidRPr="004E404F">
                  <w:rPr>
                    <w:rFonts w:asciiTheme="minorHAnsi" w:hAnsiTheme="minorHAnsi"/>
                    <w:lang w:val="en-GB"/>
                  </w:rPr>
                  <w:t>Osvald</w:t>
                </w:r>
                <w:proofErr w:type="spellEnd"/>
                <w:r w:rsidRPr="004E404F">
                  <w:rPr>
                    <w:rFonts w:asciiTheme="minorHAnsi" w:hAnsiTheme="minorHAnsi"/>
                    <w:lang w:val="en-GB"/>
                  </w:rPr>
                  <w:t xml:space="preserve"> is permeated by incest, infidelity, prostitution and blasphemy, something that brought the play to be banned by censorship in England and Germany – but also to great appreciation in avant-garde circles. </w:t>
                </w:r>
              </w:p>
              <w:p w14:paraId="55B12890" w14:textId="77777777" w:rsidR="004E404F" w:rsidRPr="004E404F" w:rsidRDefault="004E404F" w:rsidP="004E404F">
                <w:pPr>
                  <w:pStyle w:val="brodtekstinnrykk"/>
                  <w:spacing w:line="240" w:lineRule="auto"/>
                  <w:rPr>
                    <w:ins w:id="0" w:author="Kevin Tunnicliffe" w:date="2015-10-08T10:42:00Z"/>
                    <w:rFonts w:asciiTheme="minorHAnsi" w:hAnsiTheme="minorHAnsi"/>
                    <w:lang w:val="en-GB"/>
                  </w:rPr>
                </w:pPr>
              </w:p>
              <w:p w14:paraId="086DF57B" w14:textId="77777777" w:rsidR="004E404F" w:rsidRPr="004E404F" w:rsidRDefault="004E404F" w:rsidP="004E404F">
                <w:pPr>
                  <w:pStyle w:val="brodtekstinnrykk"/>
                  <w:spacing w:line="240" w:lineRule="auto"/>
                  <w:ind w:firstLine="0"/>
                  <w:rPr>
                    <w:rFonts w:asciiTheme="minorHAnsi" w:hAnsiTheme="minorHAnsi"/>
                    <w:lang w:val="en-GB"/>
                  </w:rPr>
                </w:pPr>
                <w:r w:rsidRPr="004E404F">
                  <w:rPr>
                    <w:rFonts w:asciiTheme="minorHAnsi" w:hAnsiTheme="minorHAnsi"/>
                    <w:lang w:val="en-GB"/>
                  </w:rPr>
                  <w:t xml:space="preserve">In 1884, Ibsen’s production took a turn towards symbolism, a current which increasingly permeated his writings. In </w:t>
                </w:r>
                <w:proofErr w:type="spellStart"/>
                <w:r w:rsidRPr="004E404F">
                  <w:rPr>
                    <w:rFonts w:asciiTheme="minorHAnsi" w:hAnsiTheme="minorHAnsi"/>
                    <w:i/>
                    <w:lang w:val="en-GB"/>
                  </w:rPr>
                  <w:t>Vildanden</w:t>
                </w:r>
                <w:proofErr w:type="spellEnd"/>
                <w:r w:rsidRPr="004E404F">
                  <w:rPr>
                    <w:rFonts w:asciiTheme="minorHAnsi" w:hAnsiTheme="minorHAnsi"/>
                    <w:i/>
                    <w:lang w:val="en-GB"/>
                  </w:rPr>
                  <w:t xml:space="preserve"> </w:t>
                </w:r>
                <w:r w:rsidRPr="004E404F">
                  <w:rPr>
                    <w:rFonts w:asciiTheme="minorHAnsi" w:hAnsiTheme="minorHAnsi"/>
                    <w:lang w:val="en-GB"/>
                  </w:rPr>
                  <w:t>(</w:t>
                </w:r>
                <w:r w:rsidRPr="004E404F">
                  <w:rPr>
                    <w:rFonts w:asciiTheme="minorHAnsi" w:hAnsiTheme="minorHAnsi"/>
                    <w:i/>
                    <w:lang w:val="en-GB"/>
                  </w:rPr>
                  <w:t>The Wild Duck</w:t>
                </w:r>
                <w:r w:rsidRPr="004E404F">
                  <w:rPr>
                    <w:rFonts w:asciiTheme="minorHAnsi" w:hAnsiTheme="minorHAnsi"/>
                    <w:lang w:val="en-GB"/>
                  </w:rPr>
                  <w:t xml:space="preserve">, 1884), the setting and social oppositions between characters are still indebted to social realism, but the action digs deeper into the characters’ minds. The bankrupt </w:t>
                </w:r>
                <w:proofErr w:type="spellStart"/>
                <w:r w:rsidRPr="004E404F">
                  <w:rPr>
                    <w:rFonts w:asciiTheme="minorHAnsi" w:hAnsiTheme="minorHAnsi"/>
                    <w:lang w:val="en-GB"/>
                  </w:rPr>
                  <w:t>Ekdal</w:t>
                </w:r>
                <w:proofErr w:type="spellEnd"/>
                <w:r w:rsidRPr="004E404F">
                  <w:rPr>
                    <w:rFonts w:asciiTheme="minorHAnsi" w:hAnsiTheme="minorHAnsi"/>
                    <w:lang w:val="en-GB"/>
                  </w:rPr>
                  <w:t xml:space="preserve"> family, tormented by the idealist </w:t>
                </w:r>
                <w:proofErr w:type="spellStart"/>
                <w:r w:rsidRPr="004E404F">
                  <w:rPr>
                    <w:rFonts w:asciiTheme="minorHAnsi" w:hAnsiTheme="minorHAnsi"/>
                    <w:lang w:val="en-GB"/>
                  </w:rPr>
                  <w:t>Gregers</w:t>
                </w:r>
                <w:proofErr w:type="spellEnd"/>
                <w:r w:rsidRPr="004E404F">
                  <w:rPr>
                    <w:rFonts w:asciiTheme="minorHAnsi" w:hAnsiTheme="minorHAnsi"/>
                    <w:lang w:val="en-GB"/>
                  </w:rPr>
                  <w:t xml:space="preserve"> who wants to unveil the illegitimate birth of their daughter </w:t>
                </w:r>
                <w:proofErr w:type="spellStart"/>
                <w:r w:rsidRPr="004E404F">
                  <w:rPr>
                    <w:rFonts w:asciiTheme="minorHAnsi" w:hAnsiTheme="minorHAnsi"/>
                    <w:lang w:val="en-GB"/>
                  </w:rPr>
                  <w:t>Hedvig</w:t>
                </w:r>
                <w:proofErr w:type="spellEnd"/>
                <w:r w:rsidRPr="004E404F">
                  <w:rPr>
                    <w:rFonts w:asciiTheme="minorHAnsi" w:hAnsiTheme="minorHAnsi"/>
                    <w:lang w:val="en-GB"/>
                  </w:rPr>
                  <w:t xml:space="preserve">, keeps a wounded wild duck in the loft of their shabby attic, a symbolic space where the forces of the psyche reign. The duck, a symbol of the </w:t>
                </w:r>
                <w:proofErr w:type="spellStart"/>
                <w:r w:rsidRPr="004E404F">
                  <w:rPr>
                    <w:rFonts w:asciiTheme="minorHAnsi" w:hAnsiTheme="minorHAnsi"/>
                    <w:lang w:val="en-GB"/>
                  </w:rPr>
                  <w:t>Ekdals</w:t>
                </w:r>
                <w:proofErr w:type="spellEnd"/>
                <w:r w:rsidRPr="004E404F">
                  <w:rPr>
                    <w:rFonts w:asciiTheme="minorHAnsi" w:hAnsiTheme="minorHAnsi"/>
                    <w:lang w:val="en-GB"/>
                  </w:rPr>
                  <w:t xml:space="preserve">’ happy and unconscious life, becomes the element around which the whole play turns. Such psychological introspection is evident in many of the following plays. In </w:t>
                </w:r>
                <w:proofErr w:type="spellStart"/>
                <w:r w:rsidRPr="004E404F">
                  <w:rPr>
                    <w:rFonts w:asciiTheme="minorHAnsi" w:hAnsiTheme="minorHAnsi"/>
                    <w:i/>
                    <w:lang w:val="en-GB"/>
                  </w:rPr>
                  <w:t>Hedda</w:t>
                </w:r>
                <w:proofErr w:type="spellEnd"/>
                <w:r w:rsidRPr="004E404F">
                  <w:rPr>
                    <w:rFonts w:asciiTheme="minorHAnsi" w:hAnsiTheme="minorHAnsi"/>
                    <w:i/>
                    <w:lang w:val="en-GB"/>
                  </w:rPr>
                  <w:t xml:space="preserve"> </w:t>
                </w:r>
                <w:proofErr w:type="spellStart"/>
                <w:r w:rsidRPr="004E404F">
                  <w:rPr>
                    <w:rFonts w:asciiTheme="minorHAnsi" w:hAnsiTheme="minorHAnsi"/>
                    <w:i/>
                    <w:lang w:val="en-GB"/>
                  </w:rPr>
                  <w:t>Gabler</w:t>
                </w:r>
                <w:proofErr w:type="spellEnd"/>
                <w:r w:rsidRPr="004E404F">
                  <w:rPr>
                    <w:rFonts w:asciiTheme="minorHAnsi" w:hAnsiTheme="minorHAnsi"/>
                    <w:lang w:val="en-GB"/>
                  </w:rPr>
                  <w:t xml:space="preserve"> (1890), the title character is the persistently bored daughter of a general who brings herself and her admirer </w:t>
                </w:r>
                <w:proofErr w:type="spellStart"/>
                <w:r w:rsidRPr="004E404F">
                  <w:rPr>
                    <w:rFonts w:asciiTheme="minorHAnsi" w:hAnsiTheme="minorHAnsi"/>
                    <w:lang w:val="en-GB"/>
                  </w:rPr>
                  <w:t>Løvborg</w:t>
                </w:r>
                <w:proofErr w:type="spellEnd"/>
                <w:r w:rsidRPr="004E404F">
                  <w:rPr>
                    <w:rFonts w:asciiTheme="minorHAnsi" w:hAnsiTheme="minorHAnsi"/>
                    <w:lang w:val="en-GB"/>
                  </w:rPr>
                  <w:t xml:space="preserve"> to commit suicide. Ibsen’s moulding of her sinister power, where he balances between realism (the tiredness of bourgeois life) and symbolism (the unveiling of subterranean forces that lead her to destruction), has challenged literary critics for over a century. Throughout the 1890s, when Ibsen again moved to </w:t>
                </w:r>
                <w:proofErr w:type="spellStart"/>
                <w:r w:rsidRPr="004E404F">
                  <w:rPr>
                    <w:rFonts w:asciiTheme="minorHAnsi" w:hAnsiTheme="minorHAnsi"/>
                    <w:lang w:val="en-GB"/>
                  </w:rPr>
                  <w:t>Kristiania</w:t>
                </w:r>
                <w:proofErr w:type="spellEnd"/>
                <w:r w:rsidRPr="004E404F">
                  <w:rPr>
                    <w:rFonts w:asciiTheme="minorHAnsi" w:hAnsiTheme="minorHAnsi"/>
                    <w:lang w:val="en-GB"/>
                  </w:rPr>
                  <w:t xml:space="preserve"> (today’s Oslo) as a wealthy and renowned author, he continued his evolution towards symbolism, exploring theatrical spaces which gradually abandon realist settings. The bourgeois home of the bankrupt entrepreneur in </w:t>
                </w:r>
                <w:r w:rsidRPr="004E404F">
                  <w:rPr>
                    <w:rFonts w:asciiTheme="minorHAnsi" w:hAnsiTheme="minorHAnsi"/>
                    <w:i/>
                    <w:lang w:val="en-GB"/>
                  </w:rPr>
                  <w:t xml:space="preserve">John Gabriel </w:t>
                </w:r>
                <w:proofErr w:type="spellStart"/>
                <w:r w:rsidRPr="004E404F">
                  <w:rPr>
                    <w:rFonts w:asciiTheme="minorHAnsi" w:hAnsiTheme="minorHAnsi"/>
                    <w:i/>
                    <w:lang w:val="en-GB"/>
                  </w:rPr>
                  <w:t>Borkman</w:t>
                </w:r>
                <w:proofErr w:type="spellEnd"/>
                <w:r w:rsidRPr="004E404F">
                  <w:rPr>
                    <w:rFonts w:asciiTheme="minorHAnsi" w:hAnsiTheme="minorHAnsi"/>
                    <w:i/>
                    <w:lang w:val="en-GB"/>
                  </w:rPr>
                  <w:t xml:space="preserve"> </w:t>
                </w:r>
                <w:r w:rsidRPr="004E404F">
                  <w:rPr>
                    <w:rFonts w:asciiTheme="minorHAnsi" w:hAnsiTheme="minorHAnsi"/>
                    <w:lang w:val="en-GB"/>
                  </w:rPr>
                  <w:t xml:space="preserve">(1896) is turned into a mental prison and a battlefield between contrasting psychological forces: </w:t>
                </w:r>
                <w:proofErr w:type="spellStart"/>
                <w:r w:rsidRPr="004E404F">
                  <w:rPr>
                    <w:rFonts w:asciiTheme="minorHAnsi" w:hAnsiTheme="minorHAnsi"/>
                    <w:lang w:val="en-GB"/>
                  </w:rPr>
                  <w:t>Borkman</w:t>
                </w:r>
                <w:proofErr w:type="spellEnd"/>
                <w:r w:rsidRPr="004E404F">
                  <w:rPr>
                    <w:rFonts w:asciiTheme="minorHAnsi" w:hAnsiTheme="minorHAnsi"/>
                    <w:lang w:val="en-GB"/>
                  </w:rPr>
                  <w:t xml:space="preserve"> on the one side and his wife and sister-in-law on the other. In his last play, </w:t>
                </w:r>
                <w:proofErr w:type="spellStart"/>
                <w:r w:rsidRPr="004E404F">
                  <w:rPr>
                    <w:rFonts w:asciiTheme="minorHAnsi" w:hAnsiTheme="minorHAnsi"/>
                    <w:i/>
                    <w:lang w:val="en-GB"/>
                  </w:rPr>
                  <w:t>Når</w:t>
                </w:r>
                <w:proofErr w:type="spellEnd"/>
                <w:r w:rsidRPr="004E404F">
                  <w:rPr>
                    <w:rFonts w:asciiTheme="minorHAnsi" w:hAnsiTheme="minorHAnsi"/>
                    <w:i/>
                    <w:lang w:val="en-GB"/>
                  </w:rPr>
                  <w:t xml:space="preserve"> vi </w:t>
                </w:r>
                <w:proofErr w:type="spellStart"/>
                <w:r w:rsidRPr="004E404F">
                  <w:rPr>
                    <w:rFonts w:asciiTheme="minorHAnsi" w:hAnsiTheme="minorHAnsi"/>
                    <w:i/>
                    <w:lang w:val="en-GB"/>
                  </w:rPr>
                  <w:t>døde</w:t>
                </w:r>
                <w:proofErr w:type="spellEnd"/>
                <w:r w:rsidRPr="004E404F">
                  <w:rPr>
                    <w:rFonts w:asciiTheme="minorHAnsi" w:hAnsiTheme="minorHAnsi"/>
                    <w:i/>
                    <w:lang w:val="en-GB"/>
                  </w:rPr>
                  <w:t xml:space="preserve"> </w:t>
                </w:r>
                <w:proofErr w:type="spellStart"/>
                <w:r w:rsidRPr="004E404F">
                  <w:rPr>
                    <w:rFonts w:asciiTheme="minorHAnsi" w:hAnsiTheme="minorHAnsi"/>
                    <w:i/>
                    <w:lang w:val="en-GB"/>
                  </w:rPr>
                  <w:t>vågner</w:t>
                </w:r>
                <w:proofErr w:type="spellEnd"/>
                <w:r w:rsidRPr="004E404F">
                  <w:rPr>
                    <w:rFonts w:asciiTheme="minorHAnsi" w:hAnsiTheme="minorHAnsi"/>
                    <w:lang w:val="en-GB"/>
                  </w:rPr>
                  <w:t xml:space="preserve"> (</w:t>
                </w:r>
                <w:r w:rsidRPr="004E404F">
                  <w:rPr>
                    <w:rFonts w:asciiTheme="minorHAnsi" w:hAnsiTheme="minorHAnsi"/>
                    <w:i/>
                    <w:lang w:val="en-GB"/>
                  </w:rPr>
                  <w:t>When We Dead Awaken</w:t>
                </w:r>
                <w:r w:rsidRPr="004E404F">
                  <w:rPr>
                    <w:rFonts w:asciiTheme="minorHAnsi" w:hAnsiTheme="minorHAnsi"/>
                    <w:lang w:val="en-GB"/>
                  </w:rPr>
                  <w:t xml:space="preserve">, 1899), the sculptor </w:t>
                </w:r>
                <w:proofErr w:type="spellStart"/>
                <w:r w:rsidRPr="004E404F">
                  <w:rPr>
                    <w:rFonts w:asciiTheme="minorHAnsi" w:hAnsiTheme="minorHAnsi"/>
                    <w:lang w:val="en-GB"/>
                  </w:rPr>
                  <w:t>Rubek</w:t>
                </w:r>
                <w:proofErr w:type="spellEnd"/>
                <w:r w:rsidRPr="004E404F">
                  <w:rPr>
                    <w:rFonts w:asciiTheme="minorHAnsi" w:hAnsiTheme="minorHAnsi"/>
                    <w:lang w:val="en-GB"/>
                  </w:rPr>
                  <w:t xml:space="preserve"> is divided between two women in a desperate search for artistic inspiration and for a lost happiness. His days end tragically in an avalanche, in an outdoor setting that is clearly permeated by symbolism and by the aesthetics of the avant-garde in general. Although Ibsen had laid plans for further </w:t>
                </w:r>
                <w:r w:rsidRPr="004E404F">
                  <w:rPr>
                    <w:rFonts w:asciiTheme="minorHAnsi" w:hAnsiTheme="minorHAnsi"/>
                    <w:lang w:val="en-GB"/>
                  </w:rPr>
                  <w:lastRenderedPageBreak/>
                  <w:t>playwriting, his health gradually worsened until his death in 1906.</w:t>
                </w:r>
              </w:p>
              <w:p w14:paraId="7D6F2900" w14:textId="77777777" w:rsidR="004E404F" w:rsidRPr="004E404F" w:rsidRDefault="004E404F" w:rsidP="004E404F">
                <w:pPr>
                  <w:pStyle w:val="brodtekstinnrykk"/>
                  <w:spacing w:line="240" w:lineRule="auto"/>
                  <w:rPr>
                    <w:rFonts w:asciiTheme="minorHAnsi" w:hAnsiTheme="minorHAnsi"/>
                    <w:lang w:val="en-GB"/>
                  </w:rPr>
                </w:pPr>
              </w:p>
              <w:p w14:paraId="2C84E37B" w14:textId="77777777" w:rsidR="004E404F" w:rsidRPr="004E404F" w:rsidRDefault="004E404F" w:rsidP="004E404F">
                <w:pPr>
                  <w:pStyle w:val="Heading1"/>
                  <w:outlineLvl w:val="0"/>
                </w:pPr>
                <w:r w:rsidRPr="004E404F">
                  <w:t>Chronology of works</w:t>
                </w:r>
              </w:p>
              <w:p w14:paraId="0117B08B" w14:textId="77777777" w:rsidR="004E404F" w:rsidRPr="004E404F" w:rsidRDefault="004E404F" w:rsidP="004E404F">
                <w:pPr>
                  <w:pStyle w:val="brodtekstinnrykk"/>
                  <w:spacing w:line="240" w:lineRule="auto"/>
                  <w:rPr>
                    <w:rFonts w:asciiTheme="minorHAnsi" w:hAnsiTheme="minorHAnsi"/>
                    <w:b/>
                    <w:lang w:val="en-GB"/>
                  </w:rPr>
                </w:pPr>
              </w:p>
              <w:p w14:paraId="04DC6338" w14:textId="77777777" w:rsidR="004E404F" w:rsidRPr="004E404F" w:rsidRDefault="004E404F" w:rsidP="004E404F">
                <w:pPr>
                  <w:pStyle w:val="brodtekstinnrykk"/>
                  <w:spacing w:line="240" w:lineRule="auto"/>
                  <w:rPr>
                    <w:rFonts w:asciiTheme="minorHAnsi" w:hAnsiTheme="minorHAnsi"/>
                    <w:b/>
                    <w:lang w:val="en-GB"/>
                  </w:rPr>
                </w:pPr>
              </w:p>
              <w:p w14:paraId="15D720F5" w14:textId="77777777" w:rsidR="004E404F" w:rsidRPr="004E404F" w:rsidRDefault="004E404F" w:rsidP="004E404F">
                <w:pPr>
                  <w:pStyle w:val="Heading2"/>
                  <w:outlineLvl w:val="1"/>
                </w:pPr>
                <w:r w:rsidRPr="004E404F">
                  <w:t>Collected works</w:t>
                </w:r>
              </w:p>
              <w:p w14:paraId="79180C28" w14:textId="77777777" w:rsidR="004E404F" w:rsidRPr="004E404F" w:rsidRDefault="004E404F" w:rsidP="004E404F">
                <w:pPr>
                  <w:pStyle w:val="NormalfollowingH2"/>
                  <w:rPr>
                    <w:lang w:val="da-DK"/>
                  </w:rPr>
                </w:pPr>
                <w:r w:rsidRPr="004E404F">
                  <w:rPr>
                    <w:i/>
                  </w:rPr>
                  <w:t xml:space="preserve">Henrik </w:t>
                </w:r>
                <w:proofErr w:type="spellStart"/>
                <w:r w:rsidRPr="004E404F">
                  <w:rPr>
                    <w:i/>
                  </w:rPr>
                  <w:t>Ibsens</w:t>
                </w:r>
                <w:proofErr w:type="spellEnd"/>
                <w:r w:rsidRPr="004E404F">
                  <w:rPr>
                    <w:i/>
                  </w:rPr>
                  <w:t xml:space="preserve"> </w:t>
                </w:r>
                <w:proofErr w:type="spellStart"/>
                <w:r w:rsidRPr="004E404F">
                  <w:rPr>
                    <w:i/>
                  </w:rPr>
                  <w:t>Skrifter</w:t>
                </w:r>
                <w:proofErr w:type="spellEnd"/>
                <w:r w:rsidRPr="004E404F">
                  <w:rPr>
                    <w:i/>
                  </w:rPr>
                  <w:t xml:space="preserve"> </w:t>
                </w:r>
                <w:r w:rsidRPr="004E404F">
                  <w:t xml:space="preserve">(2005-2010), Oslo: </w:t>
                </w:r>
                <w:proofErr w:type="spellStart"/>
                <w:r w:rsidRPr="004E404F">
                  <w:t>Aschehoug</w:t>
                </w:r>
                <w:proofErr w:type="spellEnd"/>
                <w:r w:rsidRPr="004E404F">
                  <w:t xml:space="preserve">. </w:t>
                </w:r>
                <w:r w:rsidRPr="004E404F">
                  <w:rPr>
                    <w:lang w:val="da-DK"/>
                  </w:rPr>
                  <w:t xml:space="preserve">17 </w:t>
                </w:r>
                <w:proofErr w:type="spellStart"/>
                <w:r w:rsidRPr="004E404F">
                  <w:rPr>
                    <w:lang w:val="da-DK"/>
                  </w:rPr>
                  <w:t>vols</w:t>
                </w:r>
                <w:proofErr w:type="spellEnd"/>
                <w:r w:rsidRPr="004E404F">
                  <w:rPr>
                    <w:lang w:val="da-DK"/>
                  </w:rPr>
                  <w:t>.</w:t>
                </w:r>
              </w:p>
              <w:p w14:paraId="2A976176" w14:textId="77777777" w:rsidR="004E404F" w:rsidRPr="004E404F" w:rsidRDefault="004E404F" w:rsidP="004E404F">
                <w:pPr>
                  <w:pStyle w:val="brodtekstinnrykk"/>
                  <w:spacing w:line="240" w:lineRule="auto"/>
                  <w:rPr>
                    <w:rFonts w:asciiTheme="minorHAnsi" w:hAnsiTheme="minorHAnsi"/>
                    <w:lang w:val="da-DK"/>
                  </w:rPr>
                </w:pPr>
              </w:p>
              <w:p w14:paraId="0C82AC62" w14:textId="77777777" w:rsidR="004E404F" w:rsidRPr="004E404F" w:rsidRDefault="004E404F" w:rsidP="004E404F">
                <w:pPr>
                  <w:pStyle w:val="Heading2"/>
                  <w:outlineLvl w:val="1"/>
                  <w:rPr>
                    <w:lang w:val="da-DK"/>
                  </w:rPr>
                </w:pPr>
                <w:r w:rsidRPr="004E404F">
                  <w:rPr>
                    <w:lang w:val="da-DK"/>
                  </w:rPr>
                  <w:t>Plays</w:t>
                </w:r>
              </w:p>
              <w:p w14:paraId="0C1BEE24" w14:textId="77777777" w:rsidR="004E404F" w:rsidRPr="004E404F" w:rsidRDefault="004E404F" w:rsidP="004E404F">
                <w:pPr>
                  <w:pStyle w:val="NormalfollowingH2"/>
                  <w:rPr>
                    <w:lang w:val="da-DK"/>
                  </w:rPr>
                </w:pPr>
                <w:proofErr w:type="spellStart"/>
                <w:r w:rsidRPr="004E404F">
                  <w:rPr>
                    <w:i/>
                    <w:lang w:val="da-DK"/>
                  </w:rPr>
                  <w:t>Catilina</w:t>
                </w:r>
                <w:proofErr w:type="spellEnd"/>
                <w:r w:rsidRPr="004E404F">
                  <w:rPr>
                    <w:i/>
                    <w:lang w:val="da-DK"/>
                  </w:rPr>
                  <w:t xml:space="preserve"> </w:t>
                </w:r>
                <w:r w:rsidRPr="004E404F">
                  <w:rPr>
                    <w:lang w:val="da-DK"/>
                  </w:rPr>
                  <w:t>(1850)</w:t>
                </w:r>
              </w:p>
              <w:p w14:paraId="268B99F2" w14:textId="77777777" w:rsidR="004E404F" w:rsidRPr="004E404F" w:rsidRDefault="004E404F" w:rsidP="004E404F">
                <w:pPr>
                  <w:pStyle w:val="NormalfollowingH2"/>
                  <w:rPr>
                    <w:lang w:val="da-DK"/>
                  </w:rPr>
                </w:pPr>
                <w:r w:rsidRPr="004E404F">
                  <w:rPr>
                    <w:i/>
                    <w:lang w:val="da-DK"/>
                  </w:rPr>
                  <w:t xml:space="preserve">Brand </w:t>
                </w:r>
                <w:r w:rsidRPr="004E404F">
                  <w:rPr>
                    <w:lang w:val="da-DK"/>
                  </w:rPr>
                  <w:t>(1866)</w:t>
                </w:r>
              </w:p>
              <w:p w14:paraId="549D9B99" w14:textId="77777777" w:rsidR="004E404F" w:rsidRPr="004E404F" w:rsidRDefault="004E404F" w:rsidP="004E404F">
                <w:pPr>
                  <w:pStyle w:val="NormalfollowingH2"/>
                  <w:rPr>
                    <w:lang w:val="da-DK"/>
                  </w:rPr>
                </w:pPr>
                <w:r w:rsidRPr="004E404F">
                  <w:rPr>
                    <w:i/>
                    <w:lang w:val="da-DK"/>
                  </w:rPr>
                  <w:t xml:space="preserve">Peer Gynt </w:t>
                </w:r>
                <w:r w:rsidRPr="004E404F">
                  <w:rPr>
                    <w:lang w:val="da-DK"/>
                  </w:rPr>
                  <w:t>(1867)</w:t>
                </w:r>
              </w:p>
              <w:p w14:paraId="3D672FBF" w14:textId="77777777" w:rsidR="004E404F" w:rsidRPr="004E404F" w:rsidRDefault="004E404F" w:rsidP="004E404F">
                <w:pPr>
                  <w:pStyle w:val="NormalfollowingH2"/>
                  <w:rPr>
                    <w:lang w:val="da-DK"/>
                  </w:rPr>
                </w:pPr>
                <w:r w:rsidRPr="004E404F">
                  <w:rPr>
                    <w:i/>
                    <w:lang w:val="da-DK"/>
                  </w:rPr>
                  <w:t xml:space="preserve">Samfundets Støtter </w:t>
                </w:r>
                <w:r w:rsidRPr="004E404F">
                  <w:rPr>
                    <w:lang w:val="da-DK"/>
                  </w:rPr>
                  <w:t>(1877)</w:t>
                </w:r>
              </w:p>
              <w:p w14:paraId="3A9F9332" w14:textId="77777777" w:rsidR="004E404F" w:rsidRPr="004E404F" w:rsidRDefault="004E404F" w:rsidP="004E404F">
                <w:pPr>
                  <w:pStyle w:val="NormalfollowingH2"/>
                  <w:rPr>
                    <w:lang w:val="da-DK"/>
                  </w:rPr>
                </w:pPr>
                <w:r w:rsidRPr="004E404F">
                  <w:rPr>
                    <w:i/>
                    <w:lang w:val="da-DK"/>
                  </w:rPr>
                  <w:t xml:space="preserve">Et Dukkehjem </w:t>
                </w:r>
                <w:r w:rsidRPr="004E404F">
                  <w:rPr>
                    <w:lang w:val="da-DK"/>
                  </w:rPr>
                  <w:t>(1879)</w:t>
                </w:r>
              </w:p>
              <w:p w14:paraId="16DEB2B8" w14:textId="77777777" w:rsidR="004E404F" w:rsidRPr="004E404F" w:rsidRDefault="004E404F" w:rsidP="004E404F">
                <w:pPr>
                  <w:pStyle w:val="NormalfollowingH2"/>
                  <w:rPr>
                    <w:lang w:val="da-DK"/>
                  </w:rPr>
                </w:pPr>
                <w:r w:rsidRPr="004E404F">
                  <w:rPr>
                    <w:i/>
                    <w:lang w:val="da-DK"/>
                  </w:rPr>
                  <w:t xml:space="preserve">Gengangere </w:t>
                </w:r>
                <w:r w:rsidRPr="004E404F">
                  <w:rPr>
                    <w:lang w:val="da-DK"/>
                  </w:rPr>
                  <w:t>(1881)</w:t>
                </w:r>
              </w:p>
              <w:p w14:paraId="787AF03E" w14:textId="77777777" w:rsidR="004E404F" w:rsidRPr="004E404F" w:rsidRDefault="004E404F" w:rsidP="004E404F">
                <w:pPr>
                  <w:pStyle w:val="NormalfollowingH2"/>
                  <w:rPr>
                    <w:lang w:val="da-DK"/>
                  </w:rPr>
                </w:pPr>
                <w:r w:rsidRPr="004E404F">
                  <w:rPr>
                    <w:i/>
                    <w:lang w:val="da-DK"/>
                  </w:rPr>
                  <w:t xml:space="preserve">En </w:t>
                </w:r>
                <w:proofErr w:type="spellStart"/>
                <w:r w:rsidRPr="004E404F">
                  <w:rPr>
                    <w:i/>
                    <w:lang w:val="da-DK"/>
                  </w:rPr>
                  <w:t>Folkefiende</w:t>
                </w:r>
                <w:proofErr w:type="spellEnd"/>
                <w:r w:rsidRPr="004E404F">
                  <w:rPr>
                    <w:lang w:val="da-DK"/>
                  </w:rPr>
                  <w:t xml:space="preserve"> (1882)</w:t>
                </w:r>
              </w:p>
              <w:p w14:paraId="1F5F6B98" w14:textId="77777777" w:rsidR="004E404F" w:rsidRPr="004E404F" w:rsidRDefault="004E404F" w:rsidP="004E404F">
                <w:pPr>
                  <w:pStyle w:val="NormalfollowingH2"/>
                  <w:rPr>
                    <w:lang w:val="da-DK"/>
                  </w:rPr>
                </w:pPr>
                <w:r w:rsidRPr="004E404F">
                  <w:rPr>
                    <w:i/>
                    <w:lang w:val="da-DK"/>
                  </w:rPr>
                  <w:t xml:space="preserve">Vildanden </w:t>
                </w:r>
                <w:r w:rsidRPr="004E404F">
                  <w:rPr>
                    <w:lang w:val="da-DK"/>
                  </w:rPr>
                  <w:t>(1884)</w:t>
                </w:r>
              </w:p>
              <w:p w14:paraId="2AAF5D71" w14:textId="77777777" w:rsidR="004E404F" w:rsidRPr="004E404F" w:rsidRDefault="004E404F" w:rsidP="004E404F">
                <w:pPr>
                  <w:pStyle w:val="NormalfollowingH2"/>
                  <w:rPr>
                    <w:lang w:val="da-DK"/>
                  </w:rPr>
                </w:pPr>
                <w:proofErr w:type="spellStart"/>
                <w:r w:rsidRPr="004E404F">
                  <w:rPr>
                    <w:i/>
                    <w:lang w:val="da-DK"/>
                  </w:rPr>
                  <w:t>Rosmersholm</w:t>
                </w:r>
                <w:proofErr w:type="spellEnd"/>
                <w:r w:rsidRPr="004E404F">
                  <w:rPr>
                    <w:i/>
                    <w:lang w:val="da-DK"/>
                  </w:rPr>
                  <w:t xml:space="preserve"> </w:t>
                </w:r>
                <w:r w:rsidRPr="004E404F">
                  <w:rPr>
                    <w:lang w:val="da-DK"/>
                  </w:rPr>
                  <w:t>(1886)</w:t>
                </w:r>
              </w:p>
              <w:p w14:paraId="24A08CDF" w14:textId="77777777" w:rsidR="004E404F" w:rsidRPr="004E404F" w:rsidRDefault="004E404F" w:rsidP="004E404F">
                <w:pPr>
                  <w:pStyle w:val="NormalfollowingH2"/>
                  <w:rPr>
                    <w:lang w:val="da-DK"/>
                  </w:rPr>
                </w:pPr>
                <w:r w:rsidRPr="004E404F">
                  <w:rPr>
                    <w:i/>
                    <w:lang w:val="da-DK"/>
                  </w:rPr>
                  <w:t xml:space="preserve">Fruen fra Havet </w:t>
                </w:r>
                <w:r w:rsidRPr="004E404F">
                  <w:rPr>
                    <w:lang w:val="da-DK"/>
                  </w:rPr>
                  <w:t>(1888)</w:t>
                </w:r>
              </w:p>
              <w:p w14:paraId="3E49122A" w14:textId="77777777" w:rsidR="004E404F" w:rsidRPr="004E404F" w:rsidRDefault="004E404F" w:rsidP="004E404F">
                <w:pPr>
                  <w:pStyle w:val="NormalfollowingH2"/>
                  <w:rPr>
                    <w:lang w:val="da-DK"/>
                  </w:rPr>
                </w:pPr>
                <w:r w:rsidRPr="004E404F">
                  <w:rPr>
                    <w:i/>
                    <w:lang w:val="da-DK"/>
                  </w:rPr>
                  <w:t xml:space="preserve">Hedda </w:t>
                </w:r>
                <w:proofErr w:type="spellStart"/>
                <w:r w:rsidRPr="004E404F">
                  <w:rPr>
                    <w:i/>
                    <w:lang w:val="da-DK"/>
                  </w:rPr>
                  <w:t>Gabler</w:t>
                </w:r>
                <w:proofErr w:type="spellEnd"/>
                <w:r w:rsidRPr="004E404F">
                  <w:rPr>
                    <w:i/>
                    <w:lang w:val="da-DK"/>
                  </w:rPr>
                  <w:t xml:space="preserve"> </w:t>
                </w:r>
                <w:r w:rsidRPr="004E404F">
                  <w:rPr>
                    <w:lang w:val="da-DK"/>
                  </w:rPr>
                  <w:t>(1890)</w:t>
                </w:r>
              </w:p>
              <w:p w14:paraId="144AB638" w14:textId="77777777" w:rsidR="004E404F" w:rsidRPr="004E404F" w:rsidRDefault="004E404F" w:rsidP="004E404F">
                <w:pPr>
                  <w:pStyle w:val="NormalfollowingH2"/>
                  <w:rPr>
                    <w:lang w:val="da-DK"/>
                  </w:rPr>
                </w:pPr>
                <w:r w:rsidRPr="004E404F">
                  <w:rPr>
                    <w:i/>
                    <w:lang w:val="da-DK"/>
                  </w:rPr>
                  <w:t xml:space="preserve">Bygmester </w:t>
                </w:r>
                <w:proofErr w:type="spellStart"/>
                <w:r w:rsidRPr="004E404F">
                  <w:rPr>
                    <w:i/>
                    <w:lang w:val="da-DK"/>
                  </w:rPr>
                  <w:t>Solness</w:t>
                </w:r>
                <w:proofErr w:type="spellEnd"/>
                <w:r w:rsidRPr="004E404F">
                  <w:rPr>
                    <w:i/>
                    <w:lang w:val="da-DK"/>
                  </w:rPr>
                  <w:t xml:space="preserve"> </w:t>
                </w:r>
                <w:r w:rsidRPr="004E404F">
                  <w:rPr>
                    <w:lang w:val="da-DK"/>
                  </w:rPr>
                  <w:t>(1892)</w:t>
                </w:r>
              </w:p>
              <w:p w14:paraId="113D3779" w14:textId="77777777" w:rsidR="004E404F" w:rsidRPr="004E404F" w:rsidRDefault="004E404F" w:rsidP="004E404F">
                <w:pPr>
                  <w:pStyle w:val="NormalfollowingH2"/>
                  <w:rPr>
                    <w:lang w:val="da-DK"/>
                  </w:rPr>
                </w:pPr>
                <w:r w:rsidRPr="004E404F">
                  <w:rPr>
                    <w:i/>
                    <w:lang w:val="da-DK"/>
                  </w:rPr>
                  <w:t xml:space="preserve">Lille Eyolf </w:t>
                </w:r>
                <w:r w:rsidRPr="004E404F">
                  <w:rPr>
                    <w:lang w:val="da-DK"/>
                  </w:rPr>
                  <w:t>(1894)</w:t>
                </w:r>
              </w:p>
              <w:p w14:paraId="7485C81D" w14:textId="77777777" w:rsidR="004E404F" w:rsidRPr="004E404F" w:rsidRDefault="004E404F" w:rsidP="004E404F">
                <w:pPr>
                  <w:pStyle w:val="NormalfollowingH2"/>
                  <w:rPr>
                    <w:lang w:val="da-DK"/>
                  </w:rPr>
                </w:pPr>
                <w:r w:rsidRPr="004E404F">
                  <w:rPr>
                    <w:i/>
                    <w:lang w:val="da-DK"/>
                  </w:rPr>
                  <w:t xml:space="preserve">John Gabriel Borkman </w:t>
                </w:r>
                <w:r w:rsidRPr="004E404F">
                  <w:rPr>
                    <w:lang w:val="da-DK"/>
                  </w:rPr>
                  <w:t>(1896)</w:t>
                </w:r>
              </w:p>
              <w:p w14:paraId="4B5AF25A" w14:textId="77777777" w:rsidR="004E404F" w:rsidRPr="004E404F" w:rsidRDefault="004E404F" w:rsidP="004E404F">
                <w:pPr>
                  <w:pStyle w:val="NormalfollowingH2"/>
                  <w:rPr>
                    <w:lang w:val="da-DK"/>
                  </w:rPr>
                </w:pPr>
                <w:r w:rsidRPr="004E404F">
                  <w:rPr>
                    <w:i/>
                    <w:lang w:val="da-DK"/>
                  </w:rPr>
                  <w:t xml:space="preserve">Når vi Døde Vågner </w:t>
                </w:r>
                <w:r w:rsidRPr="004E404F">
                  <w:rPr>
                    <w:lang w:val="da-DK"/>
                  </w:rPr>
                  <w:t>(1899)</w:t>
                </w:r>
              </w:p>
              <w:p w14:paraId="7B103D3C" w14:textId="77777777" w:rsidR="004E404F" w:rsidRPr="004E404F" w:rsidRDefault="004E404F" w:rsidP="004E404F">
                <w:pPr>
                  <w:pStyle w:val="brodtekstinnrykk"/>
                  <w:spacing w:line="240" w:lineRule="auto"/>
                  <w:rPr>
                    <w:rFonts w:asciiTheme="minorHAnsi" w:hAnsiTheme="minorHAnsi"/>
                    <w:lang w:val="en-US"/>
                  </w:rPr>
                </w:pPr>
              </w:p>
              <w:p w14:paraId="390A1F22" w14:textId="77777777" w:rsidR="004E404F" w:rsidRPr="004E404F" w:rsidRDefault="004E404F" w:rsidP="004E404F">
                <w:pPr>
                  <w:pStyle w:val="Heading2"/>
                  <w:outlineLvl w:val="1"/>
                </w:pPr>
                <w:r w:rsidRPr="004E404F">
                  <w:t>English translations</w:t>
                </w:r>
              </w:p>
              <w:p w14:paraId="54592A66" w14:textId="77777777" w:rsidR="004E404F" w:rsidRPr="004E404F" w:rsidRDefault="004E404F" w:rsidP="004E404F">
                <w:pPr>
                  <w:pStyle w:val="NormalfollowingH2"/>
                </w:pPr>
                <w:r w:rsidRPr="004E404F">
                  <w:rPr>
                    <w:i/>
                  </w:rPr>
                  <w:t xml:space="preserve">The Oxford Ibsen </w:t>
                </w:r>
                <w:r w:rsidRPr="004E404F">
                  <w:t>(1960-1977). Trans. James Walter McFarlane. London: Oxford University Press. 8 vols.</w:t>
                </w:r>
              </w:p>
              <w:p w14:paraId="7BBC7D18" w14:textId="77777777" w:rsidR="004E404F" w:rsidRPr="004E404F" w:rsidRDefault="004E404F" w:rsidP="004E404F">
                <w:pPr>
                  <w:pStyle w:val="brodtekstinnrykk"/>
                  <w:spacing w:line="240" w:lineRule="auto"/>
                  <w:ind w:firstLine="0"/>
                  <w:rPr>
                    <w:rFonts w:asciiTheme="minorHAnsi" w:hAnsiTheme="minorHAnsi"/>
                    <w:lang w:val="en-GB"/>
                  </w:rPr>
                </w:pPr>
              </w:p>
              <w:p w14:paraId="0917ED18" w14:textId="77777777" w:rsidR="004E404F" w:rsidRPr="004E404F" w:rsidRDefault="004E404F" w:rsidP="004E404F">
                <w:pPr>
                  <w:pStyle w:val="Heading1"/>
                  <w:outlineLvl w:val="0"/>
                </w:pPr>
                <w:r w:rsidRPr="004E404F">
                  <w:t>Timeline</w:t>
                </w:r>
              </w:p>
              <w:p w14:paraId="75EF706E" w14:textId="77777777" w:rsidR="004E404F" w:rsidRPr="004E404F" w:rsidRDefault="004E404F" w:rsidP="004E404F">
                <w:pPr>
                  <w:pStyle w:val="NormalfollowingH2"/>
                </w:pPr>
                <w:r w:rsidRPr="004E404F">
                  <w:t>1828</w:t>
                </w:r>
                <w:r w:rsidRPr="004E404F">
                  <w:tab/>
                  <w:t xml:space="preserve">Ibsen is born in </w:t>
                </w:r>
                <w:proofErr w:type="spellStart"/>
                <w:r w:rsidRPr="004E404F">
                  <w:t>Skien</w:t>
                </w:r>
                <w:proofErr w:type="spellEnd"/>
              </w:p>
              <w:p w14:paraId="7DB92D6F" w14:textId="77777777" w:rsidR="004E404F" w:rsidRPr="004E404F" w:rsidRDefault="004E404F" w:rsidP="004E404F">
                <w:pPr>
                  <w:pStyle w:val="NormalfollowingH2"/>
                </w:pPr>
                <w:r w:rsidRPr="004E404F">
                  <w:t>1850</w:t>
                </w:r>
                <w:r w:rsidRPr="004E404F">
                  <w:tab/>
                  <w:t xml:space="preserve">Moves to </w:t>
                </w:r>
                <w:proofErr w:type="spellStart"/>
                <w:r w:rsidRPr="004E404F">
                  <w:t>Kristiania</w:t>
                </w:r>
                <w:proofErr w:type="spellEnd"/>
                <w:r w:rsidRPr="004E404F">
                  <w:t xml:space="preserve"> to study and publishes </w:t>
                </w:r>
                <w:proofErr w:type="spellStart"/>
                <w:r w:rsidRPr="004E404F">
                  <w:rPr>
                    <w:i/>
                  </w:rPr>
                  <w:t>Catilina</w:t>
                </w:r>
                <w:proofErr w:type="spellEnd"/>
                <w:r w:rsidRPr="004E404F">
                  <w:t>, his first historical play</w:t>
                </w:r>
              </w:p>
              <w:p w14:paraId="4410F6BB" w14:textId="77777777" w:rsidR="004E404F" w:rsidRPr="004E404F" w:rsidRDefault="004E404F" w:rsidP="004E404F">
                <w:pPr>
                  <w:pStyle w:val="NormalfollowingH2"/>
                </w:pPr>
                <w:r w:rsidRPr="004E404F">
                  <w:t>1851</w:t>
                </w:r>
                <w:r w:rsidRPr="004E404F">
                  <w:tab/>
                  <w:t xml:space="preserve">Moves to Bergen to work as a scene instructor at the </w:t>
                </w:r>
                <w:r w:rsidRPr="004E404F">
                  <w:rPr>
                    <w:i/>
                  </w:rPr>
                  <w:t xml:space="preserve">Norske </w:t>
                </w:r>
                <w:proofErr w:type="spellStart"/>
                <w:r w:rsidRPr="004E404F">
                  <w:rPr>
                    <w:i/>
                  </w:rPr>
                  <w:t>Theater</w:t>
                </w:r>
                <w:proofErr w:type="spellEnd"/>
              </w:p>
              <w:p w14:paraId="59D64411" w14:textId="77777777" w:rsidR="004E404F" w:rsidRPr="004E404F" w:rsidRDefault="004E404F" w:rsidP="004E404F">
                <w:pPr>
                  <w:pStyle w:val="NormalfollowingH2"/>
                </w:pPr>
                <w:r w:rsidRPr="004E404F">
                  <w:t>1857</w:t>
                </w:r>
                <w:r w:rsidRPr="004E404F">
                  <w:tab/>
                  <w:t xml:space="preserve">Moves back to </w:t>
                </w:r>
                <w:proofErr w:type="spellStart"/>
                <w:r w:rsidRPr="004E404F">
                  <w:t>Kristiania</w:t>
                </w:r>
                <w:proofErr w:type="spellEnd"/>
                <w:r w:rsidRPr="004E404F">
                  <w:t xml:space="preserve"> to work at the </w:t>
                </w:r>
                <w:proofErr w:type="spellStart"/>
                <w:r w:rsidRPr="004E404F">
                  <w:rPr>
                    <w:i/>
                  </w:rPr>
                  <w:t>Kristiania</w:t>
                </w:r>
                <w:proofErr w:type="spellEnd"/>
                <w:r w:rsidRPr="004E404F">
                  <w:rPr>
                    <w:i/>
                  </w:rPr>
                  <w:t xml:space="preserve"> Norske </w:t>
                </w:r>
                <w:proofErr w:type="spellStart"/>
                <w:r w:rsidRPr="004E404F">
                  <w:rPr>
                    <w:i/>
                  </w:rPr>
                  <w:t>Theater</w:t>
                </w:r>
                <w:proofErr w:type="spellEnd"/>
                <w:r w:rsidRPr="004E404F">
                  <w:rPr>
                    <w:i/>
                  </w:rPr>
                  <w:t xml:space="preserve"> </w:t>
                </w:r>
                <w:r w:rsidRPr="004E404F">
                  <w:t xml:space="preserve">and later at the </w:t>
                </w:r>
                <w:r w:rsidRPr="004E404F">
                  <w:rPr>
                    <w:i/>
                  </w:rPr>
                  <w:t xml:space="preserve">Christiania </w:t>
                </w:r>
                <w:proofErr w:type="spellStart"/>
                <w:r w:rsidRPr="004E404F">
                  <w:rPr>
                    <w:i/>
                  </w:rPr>
                  <w:t>Theater</w:t>
                </w:r>
                <w:proofErr w:type="spellEnd"/>
              </w:p>
              <w:p w14:paraId="0BFE1BBE" w14:textId="77777777" w:rsidR="004E404F" w:rsidRPr="004E404F" w:rsidRDefault="004E404F" w:rsidP="004E404F">
                <w:pPr>
                  <w:pStyle w:val="NormalfollowingH2"/>
                </w:pPr>
                <w:r w:rsidRPr="004E404F">
                  <w:t>1864</w:t>
                </w:r>
                <w:r w:rsidRPr="004E404F">
                  <w:tab/>
                  <w:t>Moves to Rome for the first time</w:t>
                </w:r>
              </w:p>
              <w:p w14:paraId="2E7AFA27" w14:textId="77777777" w:rsidR="004E404F" w:rsidRPr="004E404F" w:rsidRDefault="004E404F" w:rsidP="004E404F">
                <w:pPr>
                  <w:pStyle w:val="NormalfollowingH2"/>
                </w:pPr>
                <w:r w:rsidRPr="004E404F">
                  <w:t>1866</w:t>
                </w:r>
                <w:r w:rsidRPr="004E404F">
                  <w:tab/>
                  <w:t xml:space="preserve">Publishes </w:t>
                </w:r>
                <w:r w:rsidRPr="004E404F">
                  <w:rPr>
                    <w:i/>
                  </w:rPr>
                  <w:t xml:space="preserve">Brand, </w:t>
                </w:r>
                <w:r w:rsidRPr="004E404F">
                  <w:t>his first philosophical play</w:t>
                </w:r>
              </w:p>
              <w:p w14:paraId="3EDB7180" w14:textId="77777777" w:rsidR="004E404F" w:rsidRPr="004E404F" w:rsidRDefault="004E404F" w:rsidP="004E404F">
                <w:pPr>
                  <w:pStyle w:val="NormalfollowingH2"/>
                </w:pPr>
                <w:r w:rsidRPr="004E404F">
                  <w:t>1868</w:t>
                </w:r>
                <w:r w:rsidRPr="004E404F">
                  <w:tab/>
                  <w:t>Moves to Dresden</w:t>
                </w:r>
              </w:p>
              <w:p w14:paraId="039E1259" w14:textId="77777777" w:rsidR="004E404F" w:rsidRPr="004E404F" w:rsidRDefault="004E404F" w:rsidP="004E404F">
                <w:pPr>
                  <w:pStyle w:val="NormalfollowingH2"/>
                </w:pPr>
                <w:r w:rsidRPr="004E404F">
                  <w:t>1871</w:t>
                </w:r>
                <w:r w:rsidRPr="004E404F">
                  <w:tab/>
                  <w:t xml:space="preserve">Publishes his first and only collection of poems, </w:t>
                </w:r>
                <w:proofErr w:type="spellStart"/>
                <w:r w:rsidRPr="004E404F">
                  <w:rPr>
                    <w:i/>
                  </w:rPr>
                  <w:t>Digte</w:t>
                </w:r>
                <w:proofErr w:type="spellEnd"/>
              </w:p>
              <w:p w14:paraId="62328173" w14:textId="77777777" w:rsidR="004E404F" w:rsidRPr="004E404F" w:rsidRDefault="004E404F" w:rsidP="004E404F">
                <w:pPr>
                  <w:pStyle w:val="NormalfollowingH2"/>
                </w:pPr>
                <w:r w:rsidRPr="004E404F">
                  <w:t>1875</w:t>
                </w:r>
                <w:r w:rsidRPr="004E404F">
                  <w:tab/>
                  <w:t xml:space="preserve">Moves to </w:t>
                </w:r>
                <w:proofErr w:type="spellStart"/>
                <w:r w:rsidRPr="004E404F">
                  <w:t>München</w:t>
                </w:r>
                <w:proofErr w:type="spellEnd"/>
              </w:p>
              <w:p w14:paraId="469CFD8E" w14:textId="77777777" w:rsidR="004E404F" w:rsidRPr="004E404F" w:rsidRDefault="004E404F" w:rsidP="004E404F">
                <w:pPr>
                  <w:pStyle w:val="NormalfollowingH2"/>
                </w:pPr>
                <w:r w:rsidRPr="004E404F">
                  <w:t>1877</w:t>
                </w:r>
                <w:r w:rsidRPr="004E404F">
                  <w:tab/>
                  <w:t xml:space="preserve">Publishes </w:t>
                </w:r>
                <w:r w:rsidRPr="004E404F">
                  <w:rPr>
                    <w:i/>
                  </w:rPr>
                  <w:t>Pillars of Society</w:t>
                </w:r>
                <w:r w:rsidRPr="004E404F">
                  <w:t>, his first bourgeois play</w:t>
                </w:r>
              </w:p>
              <w:p w14:paraId="0FB81631" w14:textId="77777777" w:rsidR="004E404F" w:rsidRPr="004E404F" w:rsidRDefault="004E404F" w:rsidP="004E404F">
                <w:pPr>
                  <w:pStyle w:val="NormalfollowingH2"/>
                </w:pPr>
                <w:r w:rsidRPr="004E404F">
                  <w:t>1878</w:t>
                </w:r>
                <w:r w:rsidRPr="004E404F">
                  <w:tab/>
                  <w:t>Moves back to Rome</w:t>
                </w:r>
              </w:p>
              <w:p w14:paraId="243814F8" w14:textId="77777777" w:rsidR="004E404F" w:rsidRPr="004E404F" w:rsidRDefault="004E404F" w:rsidP="004E404F">
                <w:pPr>
                  <w:pStyle w:val="NormalfollowingH2"/>
                </w:pPr>
                <w:r w:rsidRPr="004E404F">
                  <w:t>1879</w:t>
                </w:r>
                <w:r w:rsidRPr="004E404F">
                  <w:tab/>
                  <w:t xml:space="preserve">Publishes </w:t>
                </w:r>
                <w:r w:rsidRPr="004E404F">
                  <w:rPr>
                    <w:i/>
                  </w:rPr>
                  <w:t>A Doll’s House</w:t>
                </w:r>
                <w:r w:rsidRPr="004E404F">
                  <w:t>, his most performed play of all times</w:t>
                </w:r>
              </w:p>
              <w:p w14:paraId="1689264B" w14:textId="77777777" w:rsidR="004E404F" w:rsidRPr="004E404F" w:rsidRDefault="004E404F" w:rsidP="004E404F">
                <w:pPr>
                  <w:pStyle w:val="NormalfollowingH2"/>
                </w:pPr>
                <w:r w:rsidRPr="004E404F">
                  <w:t>1884</w:t>
                </w:r>
                <w:r w:rsidRPr="004E404F">
                  <w:tab/>
                  <w:t xml:space="preserve">Publishes </w:t>
                </w:r>
                <w:r w:rsidRPr="004E404F">
                  <w:rPr>
                    <w:i/>
                  </w:rPr>
                  <w:t>The Wild Duck</w:t>
                </w:r>
                <w:r w:rsidRPr="004E404F">
                  <w:t>, his first symbolist play</w:t>
                </w:r>
              </w:p>
              <w:p w14:paraId="268EC791" w14:textId="77777777" w:rsidR="004E404F" w:rsidRPr="004E404F" w:rsidRDefault="004E404F" w:rsidP="004E404F">
                <w:pPr>
                  <w:pStyle w:val="NormalfollowingH2"/>
                </w:pPr>
                <w:r w:rsidRPr="004E404F">
                  <w:t>1885</w:t>
                </w:r>
                <w:r w:rsidRPr="004E404F">
                  <w:tab/>
                  <w:t xml:space="preserve">Moves back to </w:t>
                </w:r>
                <w:proofErr w:type="spellStart"/>
                <w:r w:rsidRPr="004E404F">
                  <w:t>München</w:t>
                </w:r>
                <w:proofErr w:type="spellEnd"/>
              </w:p>
              <w:p w14:paraId="4E8AC19E" w14:textId="77777777" w:rsidR="004E404F" w:rsidRPr="004E404F" w:rsidRDefault="004E404F" w:rsidP="004E404F">
                <w:pPr>
                  <w:pStyle w:val="NormalfollowingH2"/>
                </w:pPr>
                <w:r w:rsidRPr="004E404F">
                  <w:t>1887</w:t>
                </w:r>
                <w:r w:rsidRPr="004E404F">
                  <w:tab/>
                  <w:t>Makes a breakthrough on the German scene</w:t>
                </w:r>
              </w:p>
              <w:p w14:paraId="3C32B03A" w14:textId="77777777" w:rsidR="004E404F" w:rsidRPr="004E404F" w:rsidRDefault="004E404F" w:rsidP="004E404F">
                <w:pPr>
                  <w:pStyle w:val="NormalfollowingH2"/>
                </w:pPr>
                <w:r w:rsidRPr="004E404F">
                  <w:lastRenderedPageBreak/>
                  <w:t>1889-1891Makes breakthroughs in England, France and Italy, followed by great controversies</w:t>
                </w:r>
              </w:p>
              <w:p w14:paraId="7F9F7523" w14:textId="77777777" w:rsidR="004E404F" w:rsidRPr="004E404F" w:rsidRDefault="004E404F" w:rsidP="004E404F">
                <w:pPr>
                  <w:pStyle w:val="NormalfollowingH2"/>
                </w:pPr>
                <w:r w:rsidRPr="004E404F">
                  <w:t>1891</w:t>
                </w:r>
                <w:r w:rsidRPr="004E404F">
                  <w:tab/>
                  <w:t xml:space="preserve">Moves back to </w:t>
                </w:r>
                <w:proofErr w:type="spellStart"/>
                <w:r w:rsidRPr="004E404F">
                  <w:t>Kristiania</w:t>
                </w:r>
                <w:proofErr w:type="spellEnd"/>
              </w:p>
              <w:p w14:paraId="235DB847" w14:textId="77777777" w:rsidR="004E404F" w:rsidRPr="004E404F" w:rsidRDefault="004E404F" w:rsidP="004E404F">
                <w:pPr>
                  <w:pStyle w:val="NormalfollowingH2"/>
                </w:pPr>
                <w:r w:rsidRPr="004E404F">
                  <w:t>1898</w:t>
                </w:r>
                <w:r w:rsidRPr="004E404F">
                  <w:tab/>
                  <w:t>Great festivities at home and abroad mark his 70</w:t>
                </w:r>
                <w:r w:rsidRPr="004E404F">
                  <w:rPr>
                    <w:vertAlign w:val="superscript"/>
                  </w:rPr>
                  <w:t>th</w:t>
                </w:r>
                <w:r w:rsidRPr="004E404F">
                  <w:t xml:space="preserve"> birthday and consecrate his fame</w:t>
                </w:r>
              </w:p>
              <w:p w14:paraId="5D73394F" w14:textId="77777777" w:rsidR="004E404F" w:rsidRPr="004E404F" w:rsidRDefault="004E404F" w:rsidP="004E404F">
                <w:pPr>
                  <w:pStyle w:val="NormalfollowingH2"/>
                </w:pPr>
                <w:r w:rsidRPr="004E404F">
                  <w:t>1900</w:t>
                </w:r>
                <w:r w:rsidRPr="004E404F">
                  <w:tab/>
                  <w:t>Has his first stroke</w:t>
                </w:r>
              </w:p>
              <w:p w14:paraId="286A6A69" w14:textId="77777777" w:rsidR="004E404F" w:rsidRPr="004E404F" w:rsidRDefault="004E404F" w:rsidP="004E404F">
                <w:pPr>
                  <w:pStyle w:val="NormalfollowingH2"/>
                  <w:rPr>
                    <w:rFonts w:asciiTheme="majorHAnsi" w:hAnsiTheme="majorHAnsi"/>
                  </w:rPr>
                </w:pPr>
                <w:r w:rsidRPr="004E404F">
                  <w:t>1906</w:t>
                </w:r>
                <w:r w:rsidRPr="004E404F">
                  <w:tab/>
                  <w:t xml:space="preserve">Dies in </w:t>
                </w:r>
                <w:proofErr w:type="spellStart"/>
                <w:r w:rsidRPr="004E404F">
                  <w:t>Kristiania</w:t>
                </w:r>
                <w:proofErr w:type="spellEnd"/>
              </w:p>
            </w:tc>
          </w:sdtContent>
        </w:sdt>
      </w:tr>
      <w:tr w:rsidR="004E404F" w14:paraId="2C4F1030" w14:textId="77777777" w:rsidTr="003235A7">
        <w:tc>
          <w:tcPr>
            <w:tcW w:w="9016" w:type="dxa"/>
          </w:tcPr>
          <w:p w14:paraId="122C0B1F" w14:textId="77777777" w:rsidR="004E404F" w:rsidRDefault="004E404F" w:rsidP="008A5B87">
            <w:r w:rsidRPr="0015114C">
              <w:rPr>
                <w:u w:val="single"/>
              </w:rPr>
              <w:lastRenderedPageBreak/>
              <w:t>Further reading</w:t>
            </w:r>
            <w:r>
              <w:t>:</w:t>
            </w:r>
          </w:p>
          <w:sdt>
            <w:sdtPr>
              <w:alias w:val="Further reading"/>
              <w:tag w:val="furtherReading"/>
              <w:id w:val="-1516217107"/>
              <w:placeholder>
                <w:docPart w:val="5E32523BE59C124185A151F0681403FC"/>
              </w:placeholder>
            </w:sdtPr>
            <w:sdtEndPr/>
            <w:sdtContent>
              <w:p w14:paraId="3EB3647A" w14:textId="77777777" w:rsidR="004E404F" w:rsidRDefault="004E404F" w:rsidP="004E404F"/>
              <w:p w14:paraId="0322695A" w14:textId="77777777" w:rsidR="004E404F" w:rsidRDefault="00CA0345" w:rsidP="004E404F">
                <w:sdt>
                  <w:sdtPr>
                    <w:id w:val="1810436314"/>
                    <w:citation/>
                  </w:sdtPr>
                  <w:sdtEndPr/>
                  <w:sdtContent>
                    <w:r w:rsidR="004E404F">
                      <w:fldChar w:fldCharType="begin"/>
                    </w:r>
                    <w:r w:rsidR="004E404F">
                      <w:rPr>
                        <w:lang w:val="en-US"/>
                      </w:rPr>
                      <w:instrText xml:space="preserve"> CITATION Mey71 \l 1033 </w:instrText>
                    </w:r>
                    <w:r w:rsidR="004E404F">
                      <w:fldChar w:fldCharType="separate"/>
                    </w:r>
                    <w:r w:rsidR="00876117" w:rsidRPr="00876117">
                      <w:rPr>
                        <w:noProof/>
                        <w:lang w:val="en-US"/>
                      </w:rPr>
                      <w:t>(Meyer)</w:t>
                    </w:r>
                    <w:r w:rsidR="004E404F">
                      <w:fldChar w:fldCharType="end"/>
                    </w:r>
                  </w:sdtContent>
                </w:sdt>
              </w:p>
              <w:p w14:paraId="5A304AAE" w14:textId="77777777" w:rsidR="004E404F" w:rsidRDefault="004E404F" w:rsidP="004E404F"/>
              <w:p w14:paraId="09ADDCC5" w14:textId="77777777" w:rsidR="004E404F" w:rsidRDefault="00CA0345" w:rsidP="004E404F">
                <w:sdt>
                  <w:sdtPr>
                    <w:id w:val="-1413700130"/>
                    <w:citation/>
                  </w:sdtPr>
                  <w:sdtEndPr/>
                  <w:sdtContent>
                    <w:r w:rsidR="004E404F">
                      <w:fldChar w:fldCharType="begin"/>
                    </w:r>
                    <w:r w:rsidR="004E404F">
                      <w:rPr>
                        <w:lang w:val="en-US"/>
                      </w:rPr>
                      <w:instrText xml:space="preserve"> CITATION Nor71 \l 1033 </w:instrText>
                    </w:r>
                    <w:r w:rsidR="004E404F">
                      <w:fldChar w:fldCharType="separate"/>
                    </w:r>
                    <w:r w:rsidR="00876117" w:rsidRPr="00876117">
                      <w:rPr>
                        <w:noProof/>
                        <w:lang w:val="en-US"/>
                      </w:rPr>
                      <w:t>(Northam)</w:t>
                    </w:r>
                    <w:r w:rsidR="004E404F">
                      <w:fldChar w:fldCharType="end"/>
                    </w:r>
                  </w:sdtContent>
                </w:sdt>
              </w:p>
              <w:p w14:paraId="6DFB16BA" w14:textId="77777777" w:rsidR="004E404F" w:rsidRDefault="004E404F" w:rsidP="004E404F">
                <w:bookmarkStart w:id="1" w:name="_GoBack"/>
                <w:bookmarkEnd w:id="1"/>
              </w:p>
              <w:p w14:paraId="54A3E15E" w14:textId="77777777" w:rsidR="004E404F" w:rsidRDefault="00CA0345" w:rsidP="004E404F">
                <w:sdt>
                  <w:sdtPr>
                    <w:id w:val="1418678236"/>
                    <w:citation/>
                  </w:sdtPr>
                  <w:sdtEndPr/>
                  <w:sdtContent>
                    <w:r w:rsidR="004E404F">
                      <w:fldChar w:fldCharType="begin"/>
                    </w:r>
                    <w:r w:rsidR="004E404F">
                      <w:rPr>
                        <w:lang w:val="en-US"/>
                      </w:rPr>
                      <w:instrText xml:space="preserve"> CITATION Tem97 \l 1033 </w:instrText>
                    </w:r>
                    <w:r w:rsidR="004E404F">
                      <w:fldChar w:fldCharType="separate"/>
                    </w:r>
                    <w:r w:rsidR="00876117" w:rsidRPr="00876117">
                      <w:rPr>
                        <w:noProof/>
                        <w:lang w:val="en-US"/>
                      </w:rPr>
                      <w:t>(Templeton)</w:t>
                    </w:r>
                    <w:r w:rsidR="004E404F">
                      <w:fldChar w:fldCharType="end"/>
                    </w:r>
                  </w:sdtContent>
                </w:sdt>
              </w:p>
              <w:p w14:paraId="2E09C078" w14:textId="77777777" w:rsidR="004E404F" w:rsidRDefault="004E404F" w:rsidP="004E404F"/>
              <w:p w14:paraId="472995F5" w14:textId="77777777" w:rsidR="004E404F" w:rsidRDefault="00CA0345" w:rsidP="004E404F">
                <w:sdt>
                  <w:sdtPr>
                    <w:id w:val="-451855926"/>
                    <w:citation/>
                  </w:sdtPr>
                  <w:sdtEndPr/>
                  <w:sdtContent>
                    <w:r w:rsidR="004E404F">
                      <w:fldChar w:fldCharType="begin"/>
                    </w:r>
                    <w:r w:rsidR="004E404F">
                      <w:rPr>
                        <w:lang w:val="en-US"/>
                      </w:rPr>
                      <w:instrText xml:space="preserve"> CITATION Moi06 \l 1033 </w:instrText>
                    </w:r>
                    <w:r w:rsidR="004E404F">
                      <w:fldChar w:fldCharType="separate"/>
                    </w:r>
                    <w:r w:rsidR="00876117" w:rsidRPr="00876117">
                      <w:rPr>
                        <w:noProof/>
                        <w:lang w:val="en-US"/>
                      </w:rPr>
                      <w:t>(Moi)</w:t>
                    </w:r>
                    <w:r w:rsidR="004E404F">
                      <w:fldChar w:fldCharType="end"/>
                    </w:r>
                  </w:sdtContent>
                </w:sdt>
              </w:p>
              <w:p w14:paraId="216AB418" w14:textId="77777777" w:rsidR="004E404F" w:rsidRDefault="004E404F" w:rsidP="004E404F"/>
              <w:p w14:paraId="158BB944" w14:textId="467BE386" w:rsidR="004E404F" w:rsidRDefault="00CA0345" w:rsidP="00E84950">
                <w:pPr>
                  <w:keepNext/>
                </w:pPr>
                <w:sdt>
                  <w:sdtPr>
                    <w:id w:val="833036809"/>
                    <w:citation/>
                  </w:sdtPr>
                  <w:sdtEndPr/>
                  <w:sdtContent>
                    <w:r w:rsidR="004E404F">
                      <w:fldChar w:fldCharType="begin"/>
                    </w:r>
                    <w:r w:rsidR="00876117">
                      <w:rPr>
                        <w:lang w:val="en-US"/>
                      </w:rPr>
                      <w:instrText xml:space="preserve">CITATION Fis11 \l 1033 </w:instrText>
                    </w:r>
                    <w:r w:rsidR="004E404F">
                      <w:fldChar w:fldCharType="separate"/>
                    </w:r>
                    <w:r w:rsidR="00876117" w:rsidRPr="00876117">
                      <w:rPr>
                        <w:noProof/>
                        <w:lang w:val="en-US"/>
                      </w:rPr>
                      <w:t>(Fischer-Lichte, Gronau and Weiler)</w:t>
                    </w:r>
                    <w:r w:rsidR="004E404F">
                      <w:fldChar w:fldCharType="end"/>
                    </w:r>
                  </w:sdtContent>
                </w:sdt>
              </w:p>
            </w:sdtContent>
          </w:sdt>
        </w:tc>
      </w:tr>
    </w:tbl>
    <w:p w14:paraId="702CDAE6" w14:textId="77777777" w:rsidR="00C27FAB" w:rsidRPr="00F36937" w:rsidRDefault="00C27FAB" w:rsidP="00E84950">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1C84D" w14:textId="77777777" w:rsidR="00CA0345" w:rsidRDefault="00CA0345" w:rsidP="007A0D55">
      <w:pPr>
        <w:spacing w:after="0" w:line="240" w:lineRule="auto"/>
      </w:pPr>
      <w:r>
        <w:separator/>
      </w:r>
    </w:p>
  </w:endnote>
  <w:endnote w:type="continuationSeparator" w:id="0">
    <w:p w14:paraId="089899B9" w14:textId="77777777" w:rsidR="00CA0345" w:rsidRDefault="00CA03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A4A92" w14:textId="77777777" w:rsidR="00CA0345" w:rsidRDefault="00CA0345" w:rsidP="007A0D55">
      <w:pPr>
        <w:spacing w:after="0" w:line="240" w:lineRule="auto"/>
      </w:pPr>
      <w:r>
        <w:separator/>
      </w:r>
    </w:p>
  </w:footnote>
  <w:footnote w:type="continuationSeparator" w:id="0">
    <w:p w14:paraId="23383BCE" w14:textId="77777777" w:rsidR="00CA0345" w:rsidRDefault="00CA03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3C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B1C8B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64402FB"/>
    <w:multiLevelType w:val="hybridMultilevel"/>
    <w:tmpl w:val="D4369E52"/>
    <w:lvl w:ilvl="0" w:tplc="8334C436">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404F"/>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611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0345"/>
    <w:rsid w:val="00CC586D"/>
    <w:rsid w:val="00CF1542"/>
    <w:rsid w:val="00CF3EC5"/>
    <w:rsid w:val="00D656DA"/>
    <w:rsid w:val="00D83300"/>
    <w:rsid w:val="00DC6B48"/>
    <w:rsid w:val="00DF01B0"/>
    <w:rsid w:val="00E8495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B4A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40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04F"/>
    <w:rPr>
      <w:rFonts w:ascii="Lucida Grande" w:hAnsi="Lucida Grande"/>
      <w:sz w:val="18"/>
      <w:szCs w:val="18"/>
    </w:rPr>
  </w:style>
  <w:style w:type="paragraph" w:customStyle="1" w:styleId="brodtekstinnrykk">
    <w:name w:val="brodtekst_innrykk"/>
    <w:link w:val="brodtekstinnrykkChar"/>
    <w:uiPriority w:val="99"/>
    <w:rsid w:val="004E404F"/>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4E404F"/>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E84950"/>
    <w:pPr>
      <w:spacing w:after="200" w:line="240" w:lineRule="auto"/>
    </w:pPr>
    <w:rPr>
      <w:b/>
      <w:bCs/>
      <w:color w:val="5B9BD5" w:themeColor="accent1"/>
      <w:sz w:val="18"/>
      <w:szCs w:val="18"/>
    </w:rPr>
  </w:style>
  <w:style w:type="character" w:styleId="Hyperlink">
    <w:name w:val="Hyperlink"/>
    <w:basedOn w:val="DefaultParagraphFont"/>
    <w:rsid w:val="00E84950"/>
    <w:rPr>
      <w:color w:val="0000FF"/>
      <w:u w:val="single"/>
    </w:rPr>
  </w:style>
  <w:style w:type="character" w:styleId="FollowedHyperlink">
    <w:name w:val="FollowedHyperlink"/>
    <w:basedOn w:val="DefaultParagraphFont"/>
    <w:uiPriority w:val="99"/>
    <w:semiHidden/>
    <w:rsid w:val="00E849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80536">
      <w:bodyDiv w:val="1"/>
      <w:marLeft w:val="0"/>
      <w:marRight w:val="0"/>
      <w:marTop w:val="0"/>
      <w:marBottom w:val="0"/>
      <w:divBdr>
        <w:top w:val="none" w:sz="0" w:space="0" w:color="auto"/>
        <w:left w:val="none" w:sz="0" w:space="0" w:color="auto"/>
        <w:bottom w:val="none" w:sz="0" w:space="0" w:color="auto"/>
        <w:right w:val="none" w:sz="0" w:space="0" w:color="auto"/>
      </w:divBdr>
    </w:div>
    <w:div w:id="433325789">
      <w:bodyDiv w:val="1"/>
      <w:marLeft w:val="0"/>
      <w:marRight w:val="0"/>
      <w:marTop w:val="0"/>
      <w:marBottom w:val="0"/>
      <w:divBdr>
        <w:top w:val="none" w:sz="0" w:space="0" w:color="auto"/>
        <w:left w:val="none" w:sz="0" w:space="0" w:color="auto"/>
        <w:bottom w:val="none" w:sz="0" w:space="0" w:color="auto"/>
        <w:right w:val="none" w:sz="0" w:space="0" w:color="auto"/>
      </w:divBdr>
    </w:div>
    <w:div w:id="826675462">
      <w:bodyDiv w:val="1"/>
      <w:marLeft w:val="0"/>
      <w:marRight w:val="0"/>
      <w:marTop w:val="0"/>
      <w:marBottom w:val="0"/>
      <w:divBdr>
        <w:top w:val="none" w:sz="0" w:space="0" w:color="auto"/>
        <w:left w:val="none" w:sz="0" w:space="0" w:color="auto"/>
        <w:bottom w:val="none" w:sz="0" w:space="0" w:color="auto"/>
        <w:right w:val="none" w:sz="0" w:space="0" w:color="auto"/>
      </w:divBdr>
    </w:div>
    <w:div w:id="947084165">
      <w:bodyDiv w:val="1"/>
      <w:marLeft w:val="0"/>
      <w:marRight w:val="0"/>
      <w:marTop w:val="0"/>
      <w:marBottom w:val="0"/>
      <w:divBdr>
        <w:top w:val="none" w:sz="0" w:space="0" w:color="auto"/>
        <w:left w:val="none" w:sz="0" w:space="0" w:color="auto"/>
        <w:bottom w:val="none" w:sz="0" w:space="0" w:color="auto"/>
        <w:right w:val="none" w:sz="0" w:space="0" w:color="auto"/>
      </w:divBdr>
    </w:div>
    <w:div w:id="1623151403">
      <w:bodyDiv w:val="1"/>
      <w:marLeft w:val="0"/>
      <w:marRight w:val="0"/>
      <w:marTop w:val="0"/>
      <w:marBottom w:val="0"/>
      <w:divBdr>
        <w:top w:val="none" w:sz="0" w:space="0" w:color="auto"/>
        <w:left w:val="none" w:sz="0" w:space="0" w:color="auto"/>
        <w:bottom w:val="none" w:sz="0" w:space="0" w:color="auto"/>
        <w:right w:val="none" w:sz="0" w:space="0" w:color="auto"/>
      </w:divBdr>
    </w:div>
    <w:div w:id="168316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mons.wikimedia.org/wiki/File:Henrik_Ibsen_by_Gustav_Borgen_NFB-19778.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F140C90A156D45B1B88F10E99EF4B2"/>
        <w:category>
          <w:name w:val="General"/>
          <w:gallery w:val="placeholder"/>
        </w:category>
        <w:types>
          <w:type w:val="bbPlcHdr"/>
        </w:types>
        <w:behaviors>
          <w:behavior w:val="content"/>
        </w:behaviors>
        <w:guid w:val="{4D02AA22-927A-B344-8E29-C63A8E913429}"/>
      </w:docPartPr>
      <w:docPartBody>
        <w:p w:rsidR="00AD5609" w:rsidRDefault="003B675A">
          <w:pPr>
            <w:pStyle w:val="68F140C90A156D45B1B88F10E99EF4B2"/>
          </w:pPr>
          <w:r w:rsidRPr="00CC586D">
            <w:rPr>
              <w:rStyle w:val="PlaceholderText"/>
              <w:b/>
              <w:color w:val="FFFFFF" w:themeColor="background1"/>
            </w:rPr>
            <w:t>[Salutation]</w:t>
          </w:r>
        </w:p>
      </w:docPartBody>
    </w:docPart>
    <w:docPart>
      <w:docPartPr>
        <w:name w:val="04177B0EB58CFD4E887ECB4FBB7880BE"/>
        <w:category>
          <w:name w:val="General"/>
          <w:gallery w:val="placeholder"/>
        </w:category>
        <w:types>
          <w:type w:val="bbPlcHdr"/>
        </w:types>
        <w:behaviors>
          <w:behavior w:val="content"/>
        </w:behaviors>
        <w:guid w:val="{6F915C81-B98C-5945-AF59-E8048365EF9F}"/>
      </w:docPartPr>
      <w:docPartBody>
        <w:p w:rsidR="00AD5609" w:rsidRDefault="003B675A">
          <w:pPr>
            <w:pStyle w:val="04177B0EB58CFD4E887ECB4FBB7880BE"/>
          </w:pPr>
          <w:r>
            <w:rPr>
              <w:rStyle w:val="PlaceholderText"/>
            </w:rPr>
            <w:t>[First name]</w:t>
          </w:r>
        </w:p>
      </w:docPartBody>
    </w:docPart>
    <w:docPart>
      <w:docPartPr>
        <w:name w:val="DE7A565D0C4BB14E846C9EB757082146"/>
        <w:category>
          <w:name w:val="General"/>
          <w:gallery w:val="placeholder"/>
        </w:category>
        <w:types>
          <w:type w:val="bbPlcHdr"/>
        </w:types>
        <w:behaviors>
          <w:behavior w:val="content"/>
        </w:behaviors>
        <w:guid w:val="{D05AB322-9518-F440-9418-8BFB2DAF002D}"/>
      </w:docPartPr>
      <w:docPartBody>
        <w:p w:rsidR="00AD5609" w:rsidRDefault="003B675A">
          <w:pPr>
            <w:pStyle w:val="DE7A565D0C4BB14E846C9EB757082146"/>
          </w:pPr>
          <w:r>
            <w:rPr>
              <w:rStyle w:val="PlaceholderText"/>
            </w:rPr>
            <w:t>[Middle name]</w:t>
          </w:r>
        </w:p>
      </w:docPartBody>
    </w:docPart>
    <w:docPart>
      <w:docPartPr>
        <w:name w:val="1EAF06CEF49EA7478B0BD26C70AC83AE"/>
        <w:category>
          <w:name w:val="General"/>
          <w:gallery w:val="placeholder"/>
        </w:category>
        <w:types>
          <w:type w:val="bbPlcHdr"/>
        </w:types>
        <w:behaviors>
          <w:behavior w:val="content"/>
        </w:behaviors>
        <w:guid w:val="{5947288C-B282-C04D-8BC5-199050C3B3D0}"/>
      </w:docPartPr>
      <w:docPartBody>
        <w:p w:rsidR="00AD5609" w:rsidRDefault="003B675A">
          <w:pPr>
            <w:pStyle w:val="1EAF06CEF49EA7478B0BD26C70AC83AE"/>
          </w:pPr>
          <w:r>
            <w:rPr>
              <w:rStyle w:val="PlaceholderText"/>
            </w:rPr>
            <w:t>[Last name]</w:t>
          </w:r>
        </w:p>
      </w:docPartBody>
    </w:docPart>
    <w:docPart>
      <w:docPartPr>
        <w:name w:val="4F9302F164A08A4DB599E85D1F17E96F"/>
        <w:category>
          <w:name w:val="General"/>
          <w:gallery w:val="placeholder"/>
        </w:category>
        <w:types>
          <w:type w:val="bbPlcHdr"/>
        </w:types>
        <w:behaviors>
          <w:behavior w:val="content"/>
        </w:behaviors>
        <w:guid w:val="{511FF083-6A9D-6249-AC6A-583CC540B36E}"/>
      </w:docPartPr>
      <w:docPartBody>
        <w:p w:rsidR="00AD5609" w:rsidRDefault="003B675A">
          <w:pPr>
            <w:pStyle w:val="4F9302F164A08A4DB599E85D1F17E96F"/>
          </w:pPr>
          <w:r>
            <w:rPr>
              <w:rStyle w:val="PlaceholderText"/>
            </w:rPr>
            <w:t>[Enter your biography]</w:t>
          </w:r>
        </w:p>
      </w:docPartBody>
    </w:docPart>
    <w:docPart>
      <w:docPartPr>
        <w:name w:val="61C5836512F83F44BF4F6CBED659EA54"/>
        <w:category>
          <w:name w:val="General"/>
          <w:gallery w:val="placeholder"/>
        </w:category>
        <w:types>
          <w:type w:val="bbPlcHdr"/>
        </w:types>
        <w:behaviors>
          <w:behavior w:val="content"/>
        </w:behaviors>
        <w:guid w:val="{E13EB24E-7A18-C34D-9AD8-2D48E66F93F1}"/>
      </w:docPartPr>
      <w:docPartBody>
        <w:p w:rsidR="00AD5609" w:rsidRDefault="003B675A">
          <w:pPr>
            <w:pStyle w:val="61C5836512F83F44BF4F6CBED659EA54"/>
          </w:pPr>
          <w:r>
            <w:rPr>
              <w:rStyle w:val="PlaceholderText"/>
            </w:rPr>
            <w:t>[Enter the institution with which you are affiliated]</w:t>
          </w:r>
        </w:p>
      </w:docPartBody>
    </w:docPart>
    <w:docPart>
      <w:docPartPr>
        <w:name w:val="5C7E740AE1E61344A285173735633C22"/>
        <w:category>
          <w:name w:val="General"/>
          <w:gallery w:val="placeholder"/>
        </w:category>
        <w:types>
          <w:type w:val="bbPlcHdr"/>
        </w:types>
        <w:behaviors>
          <w:behavior w:val="content"/>
        </w:behaviors>
        <w:guid w:val="{6975F552-D6E9-9948-A306-95BA6C10B1D1}"/>
      </w:docPartPr>
      <w:docPartBody>
        <w:p w:rsidR="00AD5609" w:rsidRDefault="003B675A">
          <w:pPr>
            <w:pStyle w:val="5C7E740AE1E61344A285173735633C22"/>
          </w:pPr>
          <w:r w:rsidRPr="00EF74F7">
            <w:rPr>
              <w:b/>
              <w:color w:val="808080" w:themeColor="background1" w:themeShade="80"/>
            </w:rPr>
            <w:t>[Enter the headword for your article]</w:t>
          </w:r>
        </w:p>
      </w:docPartBody>
    </w:docPart>
    <w:docPart>
      <w:docPartPr>
        <w:name w:val="B7294CF30AE7114F9629FD6070B7DC14"/>
        <w:category>
          <w:name w:val="General"/>
          <w:gallery w:val="placeholder"/>
        </w:category>
        <w:types>
          <w:type w:val="bbPlcHdr"/>
        </w:types>
        <w:behaviors>
          <w:behavior w:val="content"/>
        </w:behaviors>
        <w:guid w:val="{606BB0AD-6FFD-3C4F-BAD2-05A1408E9099}"/>
      </w:docPartPr>
      <w:docPartBody>
        <w:p w:rsidR="00AD5609" w:rsidRDefault="003B675A">
          <w:pPr>
            <w:pStyle w:val="B7294CF30AE7114F9629FD6070B7DC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F255D95C47884FA5FC7F426D539C51"/>
        <w:category>
          <w:name w:val="General"/>
          <w:gallery w:val="placeholder"/>
        </w:category>
        <w:types>
          <w:type w:val="bbPlcHdr"/>
        </w:types>
        <w:behaviors>
          <w:behavior w:val="content"/>
        </w:behaviors>
        <w:guid w:val="{0C9F31DB-BDAA-D946-A13F-92BF015942D3}"/>
      </w:docPartPr>
      <w:docPartBody>
        <w:p w:rsidR="00AD5609" w:rsidRDefault="003B675A">
          <w:pPr>
            <w:pStyle w:val="8CF255D95C47884FA5FC7F426D539C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6AE0B8F72C0744BFB36E7818CBF642"/>
        <w:category>
          <w:name w:val="General"/>
          <w:gallery w:val="placeholder"/>
        </w:category>
        <w:types>
          <w:type w:val="bbPlcHdr"/>
        </w:types>
        <w:behaviors>
          <w:behavior w:val="content"/>
        </w:behaviors>
        <w:guid w:val="{FCF15044-42DB-974C-BA55-126EB901AC01}"/>
      </w:docPartPr>
      <w:docPartBody>
        <w:p w:rsidR="00AD5609" w:rsidRDefault="003B675A" w:rsidP="003B675A">
          <w:pPr>
            <w:pStyle w:val="486AE0B8F72C0744BFB36E7818CBF6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32523BE59C124185A151F0681403FC"/>
        <w:category>
          <w:name w:val="General"/>
          <w:gallery w:val="placeholder"/>
        </w:category>
        <w:types>
          <w:type w:val="bbPlcHdr"/>
        </w:types>
        <w:behaviors>
          <w:behavior w:val="content"/>
        </w:behaviors>
        <w:guid w:val="{1E51D79E-44B6-1349-844E-3E0CA11ADB3D}"/>
      </w:docPartPr>
      <w:docPartBody>
        <w:p w:rsidR="00AD5609" w:rsidRDefault="003B675A" w:rsidP="003B675A">
          <w:pPr>
            <w:pStyle w:val="5E32523BE59C124185A151F0681403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5A"/>
    <w:rsid w:val="003B675A"/>
    <w:rsid w:val="004D0B66"/>
    <w:rsid w:val="00AD560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75A"/>
    <w:rPr>
      <w:color w:val="808080"/>
    </w:rPr>
  </w:style>
  <w:style w:type="paragraph" w:customStyle="1" w:styleId="68F140C90A156D45B1B88F10E99EF4B2">
    <w:name w:val="68F140C90A156D45B1B88F10E99EF4B2"/>
  </w:style>
  <w:style w:type="paragraph" w:customStyle="1" w:styleId="04177B0EB58CFD4E887ECB4FBB7880BE">
    <w:name w:val="04177B0EB58CFD4E887ECB4FBB7880BE"/>
  </w:style>
  <w:style w:type="paragraph" w:customStyle="1" w:styleId="DE7A565D0C4BB14E846C9EB757082146">
    <w:name w:val="DE7A565D0C4BB14E846C9EB757082146"/>
  </w:style>
  <w:style w:type="paragraph" w:customStyle="1" w:styleId="1EAF06CEF49EA7478B0BD26C70AC83AE">
    <w:name w:val="1EAF06CEF49EA7478B0BD26C70AC83AE"/>
  </w:style>
  <w:style w:type="paragraph" w:customStyle="1" w:styleId="4F9302F164A08A4DB599E85D1F17E96F">
    <w:name w:val="4F9302F164A08A4DB599E85D1F17E96F"/>
  </w:style>
  <w:style w:type="paragraph" w:customStyle="1" w:styleId="61C5836512F83F44BF4F6CBED659EA54">
    <w:name w:val="61C5836512F83F44BF4F6CBED659EA54"/>
  </w:style>
  <w:style w:type="paragraph" w:customStyle="1" w:styleId="5C7E740AE1E61344A285173735633C22">
    <w:name w:val="5C7E740AE1E61344A285173735633C22"/>
  </w:style>
  <w:style w:type="paragraph" w:customStyle="1" w:styleId="B7294CF30AE7114F9629FD6070B7DC14">
    <w:name w:val="B7294CF30AE7114F9629FD6070B7DC14"/>
  </w:style>
  <w:style w:type="paragraph" w:customStyle="1" w:styleId="8CF255D95C47884FA5FC7F426D539C51">
    <w:name w:val="8CF255D95C47884FA5FC7F426D539C51"/>
  </w:style>
  <w:style w:type="paragraph" w:customStyle="1" w:styleId="CCCFD48B4FA9AB48B678AA0366843BA5">
    <w:name w:val="CCCFD48B4FA9AB48B678AA0366843BA5"/>
  </w:style>
  <w:style w:type="paragraph" w:customStyle="1" w:styleId="0001201756261540B903AD57272799EB">
    <w:name w:val="0001201756261540B903AD57272799EB"/>
  </w:style>
  <w:style w:type="paragraph" w:customStyle="1" w:styleId="486AE0B8F72C0744BFB36E7818CBF642">
    <w:name w:val="486AE0B8F72C0744BFB36E7818CBF642"/>
    <w:rsid w:val="003B675A"/>
  </w:style>
  <w:style w:type="paragraph" w:customStyle="1" w:styleId="5E32523BE59C124185A151F0681403FC">
    <w:name w:val="5E32523BE59C124185A151F0681403FC"/>
    <w:rsid w:val="003B67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Mey71</b:Tag>
    <b:SourceType>Book</b:SourceType>
    <b:Guid>{56C77C46-CB70-3341-9C05-94E95F636419}</b:Guid>
    <b:Author>
      <b:Author>
        <b:NameList>
          <b:Person>
            <b:Last>Meyer</b:Last>
            <b:First>Michael</b:First>
          </b:Person>
        </b:NameList>
      </b:Author>
    </b:Author>
    <b:Title>Ibsen – A Biography</b:Title>
    <b:City>Garden City</b:City>
    <b:StateProvince>NY</b:StateProvince>
    <b:Publisher>Doubleday</b:Publisher>
    <b:Year>1971</b:Year>
    <b:RefOrder>1</b:RefOrder>
  </b:Source>
  <b:Source>
    <b:Tag>Nor71</b:Tag>
    <b:SourceType>Book</b:SourceType>
    <b:Guid>{057311D8-D46B-2443-95DB-84D0D6FB42F3}</b:Guid>
    <b:Author>
      <b:Author>
        <b:NameList>
          <b:Person>
            <b:Last>Northam</b:Last>
            <b:First>John</b:First>
          </b:Person>
        </b:NameList>
      </b:Author>
    </b:Author>
    <b:Title>Ibsen’s Dramatic Method: A Study of the Prose Dramas</b:Title>
    <b:City>Oslo</b:City>
    <b:Publisher>Universitetsforlaget</b:Publisher>
    <b:Year>1971</b:Year>
    <b:RefOrder>2</b:RefOrder>
  </b:Source>
  <b:Source>
    <b:Tag>Tem97</b:Tag>
    <b:SourceType>Book</b:SourceType>
    <b:Guid>{9B083065-7471-E640-86BC-69C2C4FBDE5B}</b:Guid>
    <b:Author>
      <b:Author>
        <b:NameList>
          <b:Person>
            <b:Last>Templeton</b:Last>
            <b:First>Joan</b:First>
          </b:Person>
        </b:NameList>
      </b:Author>
    </b:Author>
    <b:Title>Ibsen’s women</b:Title>
    <b:City>Cambridge</b:City>
    <b:Publisher>Cambridge University Press</b:Publisher>
    <b:Year>1997</b:Year>
    <b:RefOrder>3</b:RefOrder>
  </b:Source>
  <b:Source>
    <b:Tag>Moi06</b:Tag>
    <b:SourceType>Book</b:SourceType>
    <b:Guid>{3F9BA44F-2223-C54E-BE67-E64597AAD0A6}</b:Guid>
    <b:Author>
      <b:Author>
        <b:NameList>
          <b:Person>
            <b:Last>Moi</b:Last>
            <b:First>Toril</b:First>
          </b:Person>
        </b:NameList>
      </b:Author>
    </b:Author>
    <b:Title>Henrik Ibsen and the Birth of Modernism</b:Title>
    <b:City>Oxford</b:City>
    <b:Publisher>Oxford University Press</b:Publisher>
    <b:Year>2006</b:Year>
    <b:RefOrder>4</b:RefOrder>
  </b:Source>
  <b:Source>
    <b:Tag>Fis11</b:Tag>
    <b:SourceType>Book</b:SourceType>
    <b:Guid>{B51F2504-C0EF-5448-A2D8-B99623BBA25C}</b:Guid>
    <b:Title>Global Ibsen: Performing Multiple Modernities</b:Title>
    <b:City>New York</b:City>
    <b:Publisher>Routledge</b:Publisher>
    <b:Year>2011</b:Year>
    <b:Author>
      <b:Editor>
        <b:NameList>
          <b:Person>
            <b:Last>Fischer-Lichte</b:Last>
            <b:First>Erika</b:First>
          </b:Person>
          <b:Person>
            <b:Last>Gronau</b:Last>
            <b:First>Barbara</b:First>
          </b:Person>
          <b:Person>
            <b:Last>Weiler</b:Last>
            <b:First>Christel</b:First>
          </b:Person>
        </b:NameList>
      </b:Editor>
    </b:Author>
    <b:RefOrder>5</b:RefOrder>
  </b:Source>
</b:Sources>
</file>

<file path=customXml/itemProps1.xml><?xml version="1.0" encoding="utf-8"?>
<ds:datastoreItem xmlns:ds="http://schemas.openxmlformats.org/officeDocument/2006/customXml" ds:itemID="{3759A91B-0A4B-BE45-91F2-B6F5019E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4</Pages>
  <Words>1441</Words>
  <Characters>8216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2015-10-08T17:41:00Z</dcterms:created>
  <dcterms:modified xsi:type="dcterms:W3CDTF">2016-01-05T00:41:00Z</dcterms:modified>
</cp:coreProperties>
</file>