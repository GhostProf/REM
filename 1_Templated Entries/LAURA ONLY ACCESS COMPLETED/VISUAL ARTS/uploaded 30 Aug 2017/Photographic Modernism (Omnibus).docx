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602AB3" w14:textId="77777777" w:rsidTr="009D6842">
        <w:tc>
          <w:tcPr>
            <w:tcW w:w="491" w:type="dxa"/>
            <w:vMerge w:val="restart"/>
            <w:shd w:val="clear" w:color="auto" w:fill="A6A6A6" w:themeFill="background1" w:themeFillShade="A6"/>
            <w:textDirection w:val="btLr"/>
          </w:tcPr>
          <w:p w14:paraId="382780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3828A63603264EA86A1AA279E3B03F"/>
            </w:placeholder>
            <w:showingPlcHdr/>
            <w:dropDownList>
              <w:listItem w:displayText="Dr." w:value="Dr."/>
              <w:listItem w:displayText="Prof." w:value="Prof."/>
            </w:dropDownList>
          </w:sdtPr>
          <w:sdtContent>
            <w:tc>
              <w:tcPr>
                <w:tcW w:w="1296" w:type="dxa"/>
              </w:tcPr>
              <w:p w14:paraId="5E8535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369EEF36EC3B4A99885E6BB4D2BF95"/>
            </w:placeholder>
            <w:text/>
          </w:sdtPr>
          <w:sdtContent>
            <w:tc>
              <w:tcPr>
                <w:tcW w:w="2073" w:type="dxa"/>
              </w:tcPr>
              <w:p w14:paraId="375D9C36" w14:textId="77777777" w:rsidR="00B574C9" w:rsidRDefault="009D6842" w:rsidP="009D6842">
                <w:r>
                  <w:t>David</w:t>
                </w:r>
              </w:p>
            </w:tc>
          </w:sdtContent>
        </w:sdt>
        <w:sdt>
          <w:sdtPr>
            <w:alias w:val="Middle name"/>
            <w:tag w:val="authorMiddleName"/>
            <w:id w:val="-2076034781"/>
            <w:placeholder>
              <w:docPart w:val="6A0AC63F42BE5446B05468F474CCCE08"/>
            </w:placeholder>
            <w:showingPlcHdr/>
            <w:text/>
          </w:sdtPr>
          <w:sdtContent>
            <w:tc>
              <w:tcPr>
                <w:tcW w:w="2551" w:type="dxa"/>
              </w:tcPr>
              <w:p w14:paraId="1D3E9285" w14:textId="77777777" w:rsidR="00B574C9" w:rsidRDefault="00B574C9" w:rsidP="00922950">
                <w:r>
                  <w:rPr>
                    <w:rStyle w:val="PlaceholderText"/>
                  </w:rPr>
                  <w:t>[Middle name]</w:t>
                </w:r>
              </w:p>
            </w:tc>
          </w:sdtContent>
        </w:sdt>
        <w:sdt>
          <w:sdtPr>
            <w:alias w:val="Last name"/>
            <w:tag w:val="authorLastName"/>
            <w:id w:val="-1088529830"/>
            <w:placeholder>
              <w:docPart w:val="ED74B889CB845547836E47EBB4308AA3"/>
            </w:placeholder>
            <w:text/>
          </w:sdtPr>
          <w:sdtContent>
            <w:tc>
              <w:tcPr>
                <w:tcW w:w="2642" w:type="dxa"/>
              </w:tcPr>
              <w:p w14:paraId="0487B610" w14:textId="77777777" w:rsidR="00B574C9" w:rsidRDefault="009D6842" w:rsidP="009D6842">
                <w:r>
                  <w:t>Bate</w:t>
                </w:r>
              </w:p>
            </w:tc>
          </w:sdtContent>
        </w:sdt>
      </w:tr>
      <w:tr w:rsidR="00B574C9" w14:paraId="5C297DFB" w14:textId="77777777" w:rsidTr="009D6842">
        <w:trPr>
          <w:trHeight w:val="986"/>
        </w:trPr>
        <w:tc>
          <w:tcPr>
            <w:tcW w:w="491" w:type="dxa"/>
            <w:vMerge/>
            <w:shd w:val="clear" w:color="auto" w:fill="A6A6A6" w:themeFill="background1" w:themeFillShade="A6"/>
          </w:tcPr>
          <w:p w14:paraId="3552F948" w14:textId="77777777" w:rsidR="00B574C9" w:rsidRPr="001A6A06" w:rsidRDefault="00B574C9" w:rsidP="00CF1542">
            <w:pPr>
              <w:jc w:val="center"/>
              <w:rPr>
                <w:b/>
                <w:color w:val="FFFFFF" w:themeColor="background1"/>
              </w:rPr>
            </w:pPr>
          </w:p>
        </w:tc>
        <w:sdt>
          <w:sdtPr>
            <w:alias w:val="Biography"/>
            <w:tag w:val="authorBiography"/>
            <w:id w:val="938807824"/>
            <w:placeholder>
              <w:docPart w:val="53AA3B61C214484B8A61A17496F5FE93"/>
            </w:placeholder>
          </w:sdtPr>
          <w:sdtContent>
            <w:tc>
              <w:tcPr>
                <w:tcW w:w="8562" w:type="dxa"/>
                <w:gridSpan w:val="4"/>
              </w:tcPr>
              <w:p w14:paraId="6F300DD5" w14:textId="4912B8E8" w:rsidR="00A02910" w:rsidRPr="00EB6077" w:rsidRDefault="00A02910" w:rsidP="00A02910">
                <w:pPr>
                  <w:spacing w:line="360" w:lineRule="auto"/>
                  <w:rPr>
                    <w:rFonts w:ascii="Times New Roman" w:hAnsi="Times New Roman" w:cs="Times New Roman"/>
                    <w:sz w:val="20"/>
                    <w:szCs w:val="20"/>
                  </w:rPr>
                </w:pPr>
                <w:r w:rsidRPr="00EB6077">
                  <w:rPr>
                    <w:rFonts w:ascii="Times New Roman" w:hAnsi="Times New Roman" w:cs="Times New Roman"/>
                    <w:sz w:val="20"/>
                    <w:szCs w:val="20"/>
                  </w:rPr>
                  <w:t xml:space="preserve">David Bate is </w:t>
                </w:r>
                <w:r>
                  <w:rPr>
                    <w:rFonts w:ascii="Times New Roman" w:hAnsi="Times New Roman" w:cs="Times New Roman"/>
                    <w:sz w:val="20"/>
                    <w:szCs w:val="20"/>
                  </w:rPr>
                  <w:t xml:space="preserve">Professor of Photography. </w:t>
                </w:r>
                <w:r w:rsidRPr="00EB6077">
                  <w:rPr>
                    <w:rFonts w:ascii="Times New Roman" w:hAnsi="Times New Roman" w:cs="Times New Roman"/>
                    <w:sz w:val="20"/>
                    <w:szCs w:val="20"/>
                  </w:rPr>
                  <w:t xml:space="preserve"> </w:t>
                </w:r>
                <w:r>
                  <w:rPr>
                    <w:rFonts w:ascii="Times New Roman" w:hAnsi="Times New Roman" w:cs="Times New Roman"/>
                    <w:sz w:val="20"/>
                    <w:szCs w:val="20"/>
                  </w:rPr>
                  <w:t>H</w:t>
                </w:r>
                <w:r w:rsidRPr="00EB6077">
                  <w:rPr>
                    <w:rFonts w:ascii="Times New Roman" w:hAnsi="Times New Roman" w:cs="Times New Roman"/>
                    <w:sz w:val="20"/>
                    <w:szCs w:val="20"/>
                  </w:rPr>
                  <w:t xml:space="preserve">is </w:t>
                </w:r>
                <w:r>
                  <w:rPr>
                    <w:rFonts w:ascii="Times New Roman" w:hAnsi="Times New Roman" w:cs="Times New Roman"/>
                    <w:sz w:val="20"/>
                    <w:szCs w:val="20"/>
                  </w:rPr>
                  <w:t xml:space="preserve">many writings and books include </w:t>
                </w:r>
                <w:r w:rsidRPr="00EB6077">
                  <w:rPr>
                    <w:rFonts w:ascii="Times New Roman" w:hAnsi="Times New Roman" w:cs="Times New Roman"/>
                    <w:i/>
                    <w:sz w:val="20"/>
                    <w:szCs w:val="20"/>
                  </w:rPr>
                  <w:t>Zone</w:t>
                </w:r>
                <w:r w:rsidRPr="00EB6077">
                  <w:rPr>
                    <w:rFonts w:ascii="Times New Roman" w:hAnsi="Times New Roman" w:cs="Times New Roman"/>
                    <w:sz w:val="20"/>
                    <w:szCs w:val="20"/>
                  </w:rPr>
                  <w:t xml:space="preserve"> (London: Artwords</w:t>
                </w:r>
                <w:r>
                  <w:rPr>
                    <w:rFonts w:ascii="Times New Roman" w:hAnsi="Times New Roman" w:cs="Times New Roman"/>
                    <w:sz w:val="20"/>
                    <w:szCs w:val="20"/>
                  </w:rPr>
                  <w:t>, 2012</w:t>
                </w:r>
                <w:r w:rsidRPr="00EB6077">
                  <w:rPr>
                    <w:rFonts w:ascii="Times New Roman" w:hAnsi="Times New Roman" w:cs="Times New Roman"/>
                    <w:sz w:val="20"/>
                    <w:szCs w:val="20"/>
                  </w:rPr>
                  <w:t>)</w:t>
                </w:r>
                <w:r>
                  <w:rPr>
                    <w:rFonts w:ascii="Times New Roman" w:hAnsi="Times New Roman" w:cs="Times New Roman"/>
                    <w:sz w:val="20"/>
                    <w:szCs w:val="20"/>
                  </w:rPr>
                  <w:t xml:space="preserve">, </w:t>
                </w:r>
                <w:r w:rsidRPr="00EB6077">
                  <w:rPr>
                    <w:rFonts w:ascii="Times New Roman" w:hAnsi="Times New Roman" w:cs="Times New Roman"/>
                    <w:i/>
                    <w:sz w:val="20"/>
                    <w:szCs w:val="20"/>
                  </w:rPr>
                  <w:t>Photography: Key Concepts</w:t>
                </w:r>
                <w:r w:rsidRPr="00EB6077">
                  <w:rPr>
                    <w:rFonts w:ascii="Times New Roman" w:hAnsi="Times New Roman" w:cs="Times New Roman"/>
                    <w:sz w:val="20"/>
                    <w:szCs w:val="20"/>
                  </w:rPr>
                  <w:t xml:space="preserve"> (Berg: 2009) and </w:t>
                </w:r>
                <w:r w:rsidRPr="00EB6077">
                  <w:rPr>
                    <w:rFonts w:ascii="Times New Roman" w:hAnsi="Times New Roman" w:cs="Times New Roman"/>
                    <w:i/>
                    <w:sz w:val="20"/>
                    <w:szCs w:val="20"/>
                  </w:rPr>
                  <w:t>Photography and Surrealism</w:t>
                </w:r>
                <w:r w:rsidRPr="00EB6077">
                  <w:rPr>
                    <w:rFonts w:ascii="Times New Roman" w:hAnsi="Times New Roman" w:cs="Times New Roman"/>
                    <w:sz w:val="20"/>
                    <w:szCs w:val="20"/>
                  </w:rPr>
                  <w:t xml:space="preserve"> (I</w:t>
                </w:r>
                <w:r>
                  <w:rPr>
                    <w:rFonts w:ascii="Times New Roman" w:hAnsi="Times New Roman" w:cs="Times New Roman"/>
                    <w:sz w:val="20"/>
                    <w:szCs w:val="20"/>
                  </w:rPr>
                  <w:t>.</w:t>
                </w:r>
                <w:r w:rsidRPr="00EB6077">
                  <w:rPr>
                    <w:rFonts w:ascii="Times New Roman" w:hAnsi="Times New Roman" w:cs="Times New Roman"/>
                    <w:sz w:val="20"/>
                    <w:szCs w:val="20"/>
                  </w:rPr>
                  <w:t xml:space="preserve">B Tauris, 2004). </w:t>
                </w:r>
                <w:r>
                  <w:rPr>
                    <w:rFonts w:ascii="Times New Roman" w:hAnsi="Times New Roman" w:cs="Times New Roman"/>
                    <w:sz w:val="20"/>
                    <w:szCs w:val="20"/>
                  </w:rPr>
                  <w:t xml:space="preserve">He is </w:t>
                </w:r>
                <w:r w:rsidRPr="00EB6077">
                  <w:rPr>
                    <w:rFonts w:ascii="Times New Roman" w:hAnsi="Times New Roman" w:cs="Times New Roman"/>
                    <w:sz w:val="20"/>
                    <w:szCs w:val="20"/>
                  </w:rPr>
                  <w:t>course leader of the MA Photographic Studies programme at the University of Westminster, London.</w:t>
                </w:r>
              </w:p>
              <w:p w14:paraId="4B321A58" w14:textId="27E3F4B8" w:rsidR="00B574C9" w:rsidRDefault="00B574C9" w:rsidP="00922950"/>
            </w:tc>
          </w:sdtContent>
        </w:sdt>
      </w:tr>
      <w:tr w:rsidR="00B574C9" w14:paraId="2AF87486" w14:textId="77777777" w:rsidTr="009D6842">
        <w:trPr>
          <w:trHeight w:val="986"/>
        </w:trPr>
        <w:tc>
          <w:tcPr>
            <w:tcW w:w="491" w:type="dxa"/>
            <w:vMerge/>
            <w:shd w:val="clear" w:color="auto" w:fill="A6A6A6" w:themeFill="background1" w:themeFillShade="A6"/>
          </w:tcPr>
          <w:p w14:paraId="3ED2E21F" w14:textId="77777777" w:rsidR="00B574C9" w:rsidRPr="001A6A06" w:rsidRDefault="00B574C9" w:rsidP="00CF1542">
            <w:pPr>
              <w:jc w:val="center"/>
              <w:rPr>
                <w:b/>
                <w:color w:val="FFFFFF" w:themeColor="background1"/>
              </w:rPr>
            </w:pPr>
          </w:p>
        </w:tc>
        <w:sdt>
          <w:sdtPr>
            <w:alias w:val="Affiliation"/>
            <w:tag w:val="affiliation"/>
            <w:id w:val="2012937915"/>
            <w:placeholder>
              <w:docPart w:val="768FCE191B984147BE20B505E2E7F6B6"/>
            </w:placeholder>
            <w:text/>
          </w:sdtPr>
          <w:sdtContent>
            <w:tc>
              <w:tcPr>
                <w:tcW w:w="8562" w:type="dxa"/>
                <w:gridSpan w:val="4"/>
              </w:tcPr>
              <w:p w14:paraId="3B39943B" w14:textId="5AFFDF8F" w:rsidR="00B574C9" w:rsidRDefault="00A02910" w:rsidP="00A02910">
                <w:r>
                  <w:t>UNIVERSITY OF WESTMINSTER, LONDON, UK</w:t>
                </w:r>
              </w:p>
            </w:tc>
          </w:sdtContent>
        </w:sdt>
      </w:tr>
      <w:tr w:rsidR="009D6842" w14:paraId="23EDDA8A" w14:textId="77777777" w:rsidTr="009D6842">
        <w:tc>
          <w:tcPr>
            <w:tcW w:w="491" w:type="dxa"/>
            <w:vMerge w:val="restart"/>
            <w:shd w:val="clear" w:color="auto" w:fill="A6A6A6" w:themeFill="background1" w:themeFillShade="A6"/>
            <w:textDirection w:val="btLr"/>
          </w:tcPr>
          <w:p w14:paraId="189B1166"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701323"/>
            <w:placeholder>
              <w:docPart w:val="CCD41350273FA344A809F990C065ABDE"/>
            </w:placeholder>
            <w:showingPlcHdr/>
            <w:dropDownList>
              <w:listItem w:displayText="Dr." w:value="Dr."/>
              <w:listItem w:displayText="Prof." w:value="Prof."/>
            </w:dropDownList>
          </w:sdtPr>
          <w:sdtContent>
            <w:tc>
              <w:tcPr>
                <w:tcW w:w="1296" w:type="dxa"/>
              </w:tcPr>
              <w:p w14:paraId="0FF72BEE"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03891638"/>
            <w:placeholder>
              <w:docPart w:val="CC21A4920C7D1E4093D8DCB4DC50A4F7"/>
            </w:placeholder>
            <w:text/>
          </w:sdtPr>
          <w:sdtContent>
            <w:tc>
              <w:tcPr>
                <w:tcW w:w="2073" w:type="dxa"/>
              </w:tcPr>
              <w:p w14:paraId="185D13F1" w14:textId="77777777" w:rsidR="009D6842" w:rsidRDefault="009D6842" w:rsidP="009D6842">
                <w:r>
                  <w:t>Stephen</w:t>
                </w:r>
              </w:p>
            </w:tc>
          </w:sdtContent>
        </w:sdt>
        <w:sdt>
          <w:sdtPr>
            <w:alias w:val="Middle name"/>
            <w:tag w:val="authorMiddleName"/>
            <w:id w:val="794798709"/>
            <w:placeholder>
              <w:docPart w:val="F6BAE67EAA651145B05307A37100C19C"/>
            </w:placeholder>
            <w:showingPlcHdr/>
            <w:text/>
          </w:sdtPr>
          <w:sdtContent>
            <w:tc>
              <w:tcPr>
                <w:tcW w:w="2551" w:type="dxa"/>
              </w:tcPr>
              <w:p w14:paraId="45D2CD28" w14:textId="77777777" w:rsidR="009D6842" w:rsidRDefault="009D6842" w:rsidP="009D6842">
                <w:r>
                  <w:rPr>
                    <w:rStyle w:val="PlaceholderText"/>
                  </w:rPr>
                  <w:t>[Middle name]</w:t>
                </w:r>
              </w:p>
            </w:tc>
          </w:sdtContent>
        </w:sdt>
        <w:sdt>
          <w:sdtPr>
            <w:alias w:val="Last name"/>
            <w:tag w:val="authorLastName"/>
            <w:id w:val="-1512524780"/>
            <w:placeholder>
              <w:docPart w:val="38D50B30A5CD7A43A0655E6339F6E7BD"/>
            </w:placeholder>
            <w:text/>
          </w:sdtPr>
          <w:sdtContent>
            <w:tc>
              <w:tcPr>
                <w:tcW w:w="2642" w:type="dxa"/>
              </w:tcPr>
              <w:p w14:paraId="431551BF" w14:textId="77777777" w:rsidR="009D6842" w:rsidRDefault="00B652EC" w:rsidP="00B652EC">
                <w:r>
                  <w:t>Sheehi</w:t>
                </w:r>
              </w:p>
            </w:tc>
          </w:sdtContent>
        </w:sdt>
      </w:tr>
      <w:tr w:rsidR="009D6842" w14:paraId="5CFD2B2D" w14:textId="77777777" w:rsidTr="009D6842">
        <w:trPr>
          <w:trHeight w:val="986"/>
        </w:trPr>
        <w:tc>
          <w:tcPr>
            <w:tcW w:w="491" w:type="dxa"/>
            <w:vMerge/>
            <w:shd w:val="clear" w:color="auto" w:fill="A6A6A6" w:themeFill="background1" w:themeFillShade="A6"/>
          </w:tcPr>
          <w:p w14:paraId="76E5A4EA" w14:textId="77777777" w:rsidR="009D6842" w:rsidRPr="001A6A06" w:rsidRDefault="009D6842" w:rsidP="009D6842">
            <w:pPr>
              <w:jc w:val="center"/>
              <w:rPr>
                <w:b/>
                <w:color w:val="FFFFFF" w:themeColor="background1"/>
              </w:rPr>
            </w:pPr>
          </w:p>
        </w:tc>
        <w:sdt>
          <w:sdtPr>
            <w:alias w:val="Biography"/>
            <w:tag w:val="authorBiography"/>
            <w:id w:val="-1258594582"/>
            <w:placeholder>
              <w:docPart w:val="81ED25A8029BEF40AF556384F03F4BE3"/>
            </w:placeholder>
            <w:showingPlcHdr/>
          </w:sdtPr>
          <w:sdtContent>
            <w:tc>
              <w:tcPr>
                <w:tcW w:w="8562" w:type="dxa"/>
                <w:gridSpan w:val="4"/>
              </w:tcPr>
              <w:p w14:paraId="62F49B78" w14:textId="77777777" w:rsidR="009D6842" w:rsidRDefault="009D6842" w:rsidP="009D6842">
                <w:r>
                  <w:rPr>
                    <w:rStyle w:val="PlaceholderText"/>
                  </w:rPr>
                  <w:t>[Enter your biography]</w:t>
                </w:r>
              </w:p>
            </w:tc>
          </w:sdtContent>
        </w:sdt>
      </w:tr>
      <w:tr w:rsidR="009D6842" w14:paraId="4FE6DC17" w14:textId="77777777" w:rsidTr="009D6842">
        <w:trPr>
          <w:trHeight w:val="986"/>
        </w:trPr>
        <w:tc>
          <w:tcPr>
            <w:tcW w:w="491" w:type="dxa"/>
            <w:vMerge/>
            <w:shd w:val="clear" w:color="auto" w:fill="A6A6A6" w:themeFill="background1" w:themeFillShade="A6"/>
          </w:tcPr>
          <w:p w14:paraId="776E3C5B" w14:textId="77777777" w:rsidR="009D6842" w:rsidRPr="001A6A06" w:rsidRDefault="009D6842" w:rsidP="009D6842">
            <w:pPr>
              <w:jc w:val="center"/>
              <w:rPr>
                <w:b/>
                <w:color w:val="FFFFFF" w:themeColor="background1"/>
              </w:rPr>
            </w:pPr>
          </w:p>
        </w:tc>
        <w:sdt>
          <w:sdtPr>
            <w:alias w:val="Affiliation"/>
            <w:tag w:val="affiliation"/>
            <w:id w:val="2076315231"/>
            <w:placeholder>
              <w:docPart w:val="2FFB7E893B4E9743886CB972DC38B1B4"/>
            </w:placeholder>
            <w:text/>
          </w:sdtPr>
          <w:sdtContent>
            <w:tc>
              <w:tcPr>
                <w:tcW w:w="8562" w:type="dxa"/>
                <w:gridSpan w:val="4"/>
              </w:tcPr>
              <w:p w14:paraId="5B0E552F" w14:textId="77777777" w:rsidR="009D6842" w:rsidRDefault="00B652EC" w:rsidP="00B652EC">
                <w:r>
                  <w:t>University of South Carolina</w:t>
                </w:r>
              </w:p>
            </w:tc>
          </w:sdtContent>
        </w:sdt>
      </w:tr>
      <w:tr w:rsidR="009D6842" w14:paraId="14BAA9D2" w14:textId="77777777" w:rsidTr="009D6842">
        <w:tc>
          <w:tcPr>
            <w:tcW w:w="491" w:type="dxa"/>
            <w:vMerge w:val="restart"/>
            <w:shd w:val="clear" w:color="auto" w:fill="A6A6A6" w:themeFill="background1" w:themeFillShade="A6"/>
            <w:textDirection w:val="btLr"/>
          </w:tcPr>
          <w:p w14:paraId="66964D66"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234737825"/>
            <w:placeholder>
              <w:docPart w:val="FC459D170464B34091632119F04A072E"/>
            </w:placeholder>
            <w:showingPlcHdr/>
            <w:dropDownList>
              <w:listItem w:displayText="Dr." w:value="Dr."/>
              <w:listItem w:displayText="Prof." w:value="Prof."/>
            </w:dropDownList>
          </w:sdtPr>
          <w:sdtContent>
            <w:tc>
              <w:tcPr>
                <w:tcW w:w="1296" w:type="dxa"/>
              </w:tcPr>
              <w:p w14:paraId="2F24233D"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080479766"/>
            <w:placeholder>
              <w:docPart w:val="4C59F57D10E0FA40859F13993FAFCBCA"/>
            </w:placeholder>
            <w:text/>
          </w:sdtPr>
          <w:sdtContent>
            <w:tc>
              <w:tcPr>
                <w:tcW w:w="2073" w:type="dxa"/>
              </w:tcPr>
              <w:p w14:paraId="1868A531" w14:textId="77777777" w:rsidR="009D6842" w:rsidRDefault="00B652EC" w:rsidP="00B652EC">
                <w:r>
                  <w:t>Helen</w:t>
                </w:r>
              </w:p>
            </w:tc>
          </w:sdtContent>
        </w:sdt>
        <w:sdt>
          <w:sdtPr>
            <w:alias w:val="Middle name"/>
            <w:tag w:val="authorMiddleName"/>
            <w:id w:val="-1740473961"/>
            <w:placeholder>
              <w:docPart w:val="804F22E8F821E7478D88318EFBF6F175"/>
            </w:placeholder>
            <w:showingPlcHdr/>
            <w:text/>
          </w:sdtPr>
          <w:sdtContent>
            <w:tc>
              <w:tcPr>
                <w:tcW w:w="2551" w:type="dxa"/>
              </w:tcPr>
              <w:p w14:paraId="01960DF7" w14:textId="77777777" w:rsidR="009D6842" w:rsidRDefault="009D6842" w:rsidP="009D6842">
                <w:r>
                  <w:rPr>
                    <w:rStyle w:val="PlaceholderText"/>
                  </w:rPr>
                  <w:t>[Middle name]</w:t>
                </w:r>
              </w:p>
            </w:tc>
          </w:sdtContent>
        </w:sdt>
        <w:sdt>
          <w:sdtPr>
            <w:alias w:val="Last name"/>
            <w:tag w:val="authorLastName"/>
            <w:id w:val="-111597711"/>
            <w:placeholder>
              <w:docPart w:val="89349A5E4BA4FF4DA4642C291B62A2F2"/>
            </w:placeholder>
            <w:text/>
          </w:sdtPr>
          <w:sdtContent>
            <w:tc>
              <w:tcPr>
                <w:tcW w:w="2642" w:type="dxa"/>
              </w:tcPr>
              <w:p w14:paraId="74A262F1" w14:textId="77777777" w:rsidR="009D6842" w:rsidRDefault="00B652EC" w:rsidP="00B652EC">
                <w:r>
                  <w:t>Ennis</w:t>
                </w:r>
              </w:p>
            </w:tc>
          </w:sdtContent>
        </w:sdt>
      </w:tr>
      <w:tr w:rsidR="009D6842" w14:paraId="7CA471B4" w14:textId="77777777" w:rsidTr="009D6842">
        <w:trPr>
          <w:trHeight w:val="986"/>
        </w:trPr>
        <w:tc>
          <w:tcPr>
            <w:tcW w:w="491" w:type="dxa"/>
            <w:vMerge/>
            <w:shd w:val="clear" w:color="auto" w:fill="A6A6A6" w:themeFill="background1" w:themeFillShade="A6"/>
          </w:tcPr>
          <w:p w14:paraId="58119C74" w14:textId="77777777" w:rsidR="009D6842" w:rsidRPr="001A6A06" w:rsidRDefault="009D6842" w:rsidP="009D6842">
            <w:pPr>
              <w:jc w:val="center"/>
              <w:rPr>
                <w:b/>
                <w:color w:val="FFFFFF" w:themeColor="background1"/>
              </w:rPr>
            </w:pPr>
          </w:p>
        </w:tc>
        <w:sdt>
          <w:sdtPr>
            <w:alias w:val="Biography"/>
            <w:tag w:val="authorBiography"/>
            <w:id w:val="1956140822"/>
            <w:placeholder>
              <w:docPart w:val="03F527729C96B84BB9687D19C61910E5"/>
            </w:placeholder>
            <w:showingPlcHdr/>
          </w:sdtPr>
          <w:sdtContent>
            <w:tc>
              <w:tcPr>
                <w:tcW w:w="8562" w:type="dxa"/>
                <w:gridSpan w:val="4"/>
              </w:tcPr>
              <w:p w14:paraId="36ABECB3" w14:textId="77777777" w:rsidR="009D6842" w:rsidRDefault="009D6842" w:rsidP="009D6842">
                <w:r>
                  <w:rPr>
                    <w:rStyle w:val="PlaceholderText"/>
                  </w:rPr>
                  <w:t>[Enter your biography]</w:t>
                </w:r>
              </w:p>
            </w:tc>
          </w:sdtContent>
        </w:sdt>
      </w:tr>
      <w:tr w:rsidR="009D6842" w14:paraId="1377AFDE" w14:textId="77777777" w:rsidTr="009D6842">
        <w:trPr>
          <w:trHeight w:val="986"/>
        </w:trPr>
        <w:tc>
          <w:tcPr>
            <w:tcW w:w="491" w:type="dxa"/>
            <w:vMerge/>
            <w:shd w:val="clear" w:color="auto" w:fill="A6A6A6" w:themeFill="background1" w:themeFillShade="A6"/>
          </w:tcPr>
          <w:p w14:paraId="4BAB0F0F" w14:textId="77777777" w:rsidR="009D6842" w:rsidRPr="001A6A06" w:rsidRDefault="009D6842" w:rsidP="009D6842">
            <w:pPr>
              <w:jc w:val="center"/>
              <w:rPr>
                <w:b/>
                <w:color w:val="FFFFFF" w:themeColor="background1"/>
              </w:rPr>
            </w:pPr>
          </w:p>
        </w:tc>
        <w:sdt>
          <w:sdtPr>
            <w:alias w:val="Affiliation"/>
            <w:tag w:val="affiliation"/>
            <w:id w:val="1129363079"/>
            <w:placeholder>
              <w:docPart w:val="FDED6C4801DEB146BD33C28BC14CE73C"/>
            </w:placeholder>
            <w:text/>
          </w:sdtPr>
          <w:sdtContent>
            <w:tc>
              <w:tcPr>
                <w:tcW w:w="8562" w:type="dxa"/>
                <w:gridSpan w:val="4"/>
              </w:tcPr>
              <w:p w14:paraId="7C6D9846" w14:textId="77777777" w:rsidR="009D6842" w:rsidRDefault="00C779C2" w:rsidP="00C779C2">
                <w:r>
                  <w:t>ANU School of Art</w:t>
                </w:r>
              </w:p>
            </w:tc>
          </w:sdtContent>
        </w:sdt>
      </w:tr>
      <w:tr w:rsidR="009D6842" w14:paraId="60DB37B0" w14:textId="77777777" w:rsidTr="009D6842">
        <w:tc>
          <w:tcPr>
            <w:tcW w:w="491" w:type="dxa"/>
            <w:vMerge w:val="restart"/>
            <w:shd w:val="clear" w:color="auto" w:fill="A6A6A6" w:themeFill="background1" w:themeFillShade="A6"/>
            <w:textDirection w:val="btLr"/>
          </w:tcPr>
          <w:p w14:paraId="71A283A1"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20859665"/>
            <w:placeholder>
              <w:docPart w:val="207B0B003CE82644BAF3C8FF454BBB77"/>
            </w:placeholder>
            <w:showingPlcHdr/>
            <w:dropDownList>
              <w:listItem w:displayText="Dr." w:value="Dr."/>
              <w:listItem w:displayText="Prof." w:value="Prof."/>
            </w:dropDownList>
          </w:sdtPr>
          <w:sdtContent>
            <w:tc>
              <w:tcPr>
                <w:tcW w:w="1296" w:type="dxa"/>
              </w:tcPr>
              <w:p w14:paraId="02A0A93C"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764109218"/>
            <w:placeholder>
              <w:docPart w:val="58A22268DF365044A91C42B97980CBDB"/>
            </w:placeholder>
            <w:text/>
          </w:sdtPr>
          <w:sdtContent>
            <w:tc>
              <w:tcPr>
                <w:tcW w:w="2073" w:type="dxa"/>
              </w:tcPr>
              <w:p w14:paraId="68890C15" w14:textId="77777777" w:rsidR="009D6842" w:rsidRDefault="00C779C2" w:rsidP="00C779C2">
                <w:r>
                  <w:t>Shuxia</w:t>
                </w:r>
              </w:p>
            </w:tc>
          </w:sdtContent>
        </w:sdt>
        <w:sdt>
          <w:sdtPr>
            <w:alias w:val="Middle name"/>
            <w:tag w:val="authorMiddleName"/>
            <w:id w:val="750621538"/>
            <w:placeholder>
              <w:docPart w:val="3652238629315B478869B32FC5E6B36F"/>
            </w:placeholder>
            <w:showingPlcHdr/>
            <w:text/>
          </w:sdtPr>
          <w:sdtContent>
            <w:tc>
              <w:tcPr>
                <w:tcW w:w="2551" w:type="dxa"/>
              </w:tcPr>
              <w:p w14:paraId="6CA15EB1" w14:textId="77777777" w:rsidR="009D6842" w:rsidRDefault="009D6842" w:rsidP="009D6842">
                <w:r>
                  <w:rPr>
                    <w:rStyle w:val="PlaceholderText"/>
                  </w:rPr>
                  <w:t>[Middle name]</w:t>
                </w:r>
              </w:p>
            </w:tc>
          </w:sdtContent>
        </w:sdt>
        <w:sdt>
          <w:sdtPr>
            <w:alias w:val="Last name"/>
            <w:tag w:val="authorLastName"/>
            <w:id w:val="-2145111149"/>
            <w:placeholder>
              <w:docPart w:val="28394ED3A181844B96AE0F786A71CC42"/>
            </w:placeholder>
            <w:text/>
          </w:sdtPr>
          <w:sdtContent>
            <w:tc>
              <w:tcPr>
                <w:tcW w:w="2642" w:type="dxa"/>
              </w:tcPr>
              <w:p w14:paraId="05BA8DB6" w14:textId="77777777" w:rsidR="009D6842" w:rsidRDefault="00C779C2" w:rsidP="00C779C2">
                <w:r>
                  <w:t>Chen</w:t>
                </w:r>
              </w:p>
            </w:tc>
          </w:sdtContent>
        </w:sdt>
      </w:tr>
      <w:tr w:rsidR="009D6842" w14:paraId="2D89465C" w14:textId="77777777" w:rsidTr="009D6842">
        <w:trPr>
          <w:trHeight w:val="986"/>
        </w:trPr>
        <w:tc>
          <w:tcPr>
            <w:tcW w:w="491" w:type="dxa"/>
            <w:vMerge/>
            <w:shd w:val="clear" w:color="auto" w:fill="A6A6A6" w:themeFill="background1" w:themeFillShade="A6"/>
          </w:tcPr>
          <w:p w14:paraId="54F43A18" w14:textId="77777777" w:rsidR="009D6842" w:rsidRPr="001A6A06" w:rsidRDefault="009D6842" w:rsidP="009D6842">
            <w:pPr>
              <w:jc w:val="center"/>
              <w:rPr>
                <w:b/>
                <w:color w:val="FFFFFF" w:themeColor="background1"/>
              </w:rPr>
            </w:pPr>
          </w:p>
        </w:tc>
        <w:sdt>
          <w:sdtPr>
            <w:alias w:val="Biography"/>
            <w:tag w:val="authorBiography"/>
            <w:id w:val="-292524012"/>
            <w:placeholder>
              <w:docPart w:val="989A39492702154CB19E2098A741EE46"/>
            </w:placeholder>
            <w:showingPlcHdr/>
          </w:sdtPr>
          <w:sdtContent>
            <w:tc>
              <w:tcPr>
                <w:tcW w:w="8562" w:type="dxa"/>
                <w:gridSpan w:val="4"/>
              </w:tcPr>
              <w:p w14:paraId="38659EC9" w14:textId="77777777" w:rsidR="009D6842" w:rsidRDefault="009D6842" w:rsidP="009D6842">
                <w:r>
                  <w:rPr>
                    <w:rStyle w:val="PlaceholderText"/>
                  </w:rPr>
                  <w:t>[Enter your biography]</w:t>
                </w:r>
              </w:p>
            </w:tc>
          </w:sdtContent>
        </w:sdt>
      </w:tr>
      <w:tr w:rsidR="009D6842" w14:paraId="54D18397" w14:textId="77777777" w:rsidTr="009D6842">
        <w:trPr>
          <w:trHeight w:val="986"/>
        </w:trPr>
        <w:tc>
          <w:tcPr>
            <w:tcW w:w="491" w:type="dxa"/>
            <w:vMerge/>
            <w:shd w:val="clear" w:color="auto" w:fill="A6A6A6" w:themeFill="background1" w:themeFillShade="A6"/>
          </w:tcPr>
          <w:p w14:paraId="065CF9E3" w14:textId="77777777" w:rsidR="009D6842" w:rsidRPr="001A6A06" w:rsidRDefault="009D6842" w:rsidP="009D6842">
            <w:pPr>
              <w:jc w:val="center"/>
              <w:rPr>
                <w:b/>
                <w:color w:val="FFFFFF" w:themeColor="background1"/>
              </w:rPr>
            </w:pPr>
          </w:p>
        </w:tc>
        <w:sdt>
          <w:sdtPr>
            <w:alias w:val="Affiliation"/>
            <w:tag w:val="affiliation"/>
            <w:id w:val="383147781"/>
            <w:placeholder>
              <w:docPart w:val="8E3F28991CF9E247B61C31BA19F8DBBF"/>
            </w:placeholder>
            <w:text/>
          </w:sdtPr>
          <w:sdtContent>
            <w:tc>
              <w:tcPr>
                <w:tcW w:w="8562" w:type="dxa"/>
                <w:gridSpan w:val="4"/>
              </w:tcPr>
              <w:p w14:paraId="37EB315D" w14:textId="77777777" w:rsidR="009D6842" w:rsidRDefault="005E1C6A" w:rsidP="009D6842">
                <w:r w:rsidRPr="005E1C6A">
                  <w:rPr>
                    <w:rFonts w:eastAsiaTheme="minorEastAsia"/>
                    <w:lang w:val="en-CA" w:eastAsia="ja-JP"/>
                  </w:rPr>
                  <w:t>University of Technology, Sydney</w:t>
                </w:r>
              </w:p>
            </w:tc>
          </w:sdtContent>
        </w:sdt>
      </w:tr>
      <w:tr w:rsidR="009D6842" w14:paraId="613616A3" w14:textId="77777777" w:rsidTr="009D6842">
        <w:tc>
          <w:tcPr>
            <w:tcW w:w="491" w:type="dxa"/>
            <w:vMerge w:val="restart"/>
            <w:shd w:val="clear" w:color="auto" w:fill="A6A6A6" w:themeFill="background1" w:themeFillShade="A6"/>
            <w:textDirection w:val="btLr"/>
          </w:tcPr>
          <w:p w14:paraId="04B22AA6"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10992078"/>
            <w:placeholder>
              <w:docPart w:val="DEBA3E493CF62B4D9C60D65A0364C4F2"/>
            </w:placeholder>
            <w:showingPlcHdr/>
            <w:dropDownList>
              <w:listItem w:displayText="Dr." w:value="Dr."/>
              <w:listItem w:displayText="Prof." w:value="Prof."/>
            </w:dropDownList>
          </w:sdtPr>
          <w:sdtContent>
            <w:tc>
              <w:tcPr>
                <w:tcW w:w="1296" w:type="dxa"/>
              </w:tcPr>
              <w:p w14:paraId="421AE045"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938883912"/>
            <w:placeholder>
              <w:docPart w:val="0A101B487603C74DAD9E27D2D37D74AF"/>
            </w:placeholder>
            <w:text/>
          </w:sdtPr>
          <w:sdtContent>
            <w:tc>
              <w:tcPr>
                <w:tcW w:w="2073" w:type="dxa"/>
              </w:tcPr>
              <w:p w14:paraId="1C1A993A" w14:textId="77777777" w:rsidR="009D6842" w:rsidRDefault="005E1C6A" w:rsidP="005E1C6A">
                <w:r>
                  <w:t>Karen</w:t>
                </w:r>
              </w:p>
            </w:tc>
          </w:sdtContent>
        </w:sdt>
        <w:sdt>
          <w:sdtPr>
            <w:alias w:val="Middle name"/>
            <w:tag w:val="authorMiddleName"/>
            <w:id w:val="-2075730512"/>
            <w:placeholder>
              <w:docPart w:val="54D581069E7B034FBCF0371575A687AA"/>
            </w:placeholder>
            <w:text/>
          </w:sdtPr>
          <w:sdtContent>
            <w:tc>
              <w:tcPr>
                <w:tcW w:w="2551" w:type="dxa"/>
              </w:tcPr>
              <w:p w14:paraId="4374F799" w14:textId="77777777" w:rsidR="009D6842" w:rsidRDefault="005E1C6A" w:rsidP="005E1C6A">
                <w:r>
                  <w:t>M.</w:t>
                </w:r>
              </w:p>
            </w:tc>
          </w:sdtContent>
        </w:sdt>
        <w:sdt>
          <w:sdtPr>
            <w:alias w:val="Last name"/>
            <w:tag w:val="authorLastName"/>
            <w:id w:val="48349520"/>
            <w:placeholder>
              <w:docPart w:val="5753665D5C2CAB4E9AA94370DDA2A5ED"/>
            </w:placeholder>
            <w:text/>
          </w:sdtPr>
          <w:sdtContent>
            <w:tc>
              <w:tcPr>
                <w:tcW w:w="2642" w:type="dxa"/>
              </w:tcPr>
              <w:p w14:paraId="794B84E4" w14:textId="77777777" w:rsidR="009D6842" w:rsidRDefault="005E1C6A" w:rsidP="005E1C6A">
                <w:r>
                  <w:t>Fraser</w:t>
                </w:r>
              </w:p>
            </w:tc>
          </w:sdtContent>
        </w:sdt>
      </w:tr>
      <w:tr w:rsidR="009D6842" w14:paraId="74F56A16" w14:textId="77777777" w:rsidTr="009D6842">
        <w:trPr>
          <w:trHeight w:val="986"/>
        </w:trPr>
        <w:tc>
          <w:tcPr>
            <w:tcW w:w="491" w:type="dxa"/>
            <w:vMerge/>
            <w:shd w:val="clear" w:color="auto" w:fill="A6A6A6" w:themeFill="background1" w:themeFillShade="A6"/>
          </w:tcPr>
          <w:p w14:paraId="730F5622" w14:textId="77777777" w:rsidR="009D6842" w:rsidRPr="001A6A06" w:rsidRDefault="009D6842" w:rsidP="009D6842">
            <w:pPr>
              <w:jc w:val="center"/>
              <w:rPr>
                <w:b/>
                <w:color w:val="FFFFFF" w:themeColor="background1"/>
              </w:rPr>
            </w:pPr>
          </w:p>
        </w:tc>
        <w:sdt>
          <w:sdtPr>
            <w:alias w:val="Biography"/>
            <w:tag w:val="authorBiography"/>
            <w:id w:val="-1937593387"/>
            <w:placeholder>
              <w:docPart w:val="EDC1169B281FFB4C8240B887B5C99343"/>
            </w:placeholder>
            <w:showingPlcHdr/>
          </w:sdtPr>
          <w:sdtContent>
            <w:tc>
              <w:tcPr>
                <w:tcW w:w="8562" w:type="dxa"/>
                <w:gridSpan w:val="4"/>
              </w:tcPr>
              <w:p w14:paraId="2E685E46" w14:textId="77777777" w:rsidR="009D6842" w:rsidRDefault="009D6842" w:rsidP="009D6842">
                <w:r>
                  <w:rPr>
                    <w:rStyle w:val="PlaceholderText"/>
                  </w:rPr>
                  <w:t>[Enter your biography]</w:t>
                </w:r>
              </w:p>
            </w:tc>
          </w:sdtContent>
        </w:sdt>
      </w:tr>
      <w:tr w:rsidR="009D6842" w14:paraId="186B21C9" w14:textId="77777777" w:rsidTr="009D6842">
        <w:trPr>
          <w:trHeight w:val="986"/>
        </w:trPr>
        <w:tc>
          <w:tcPr>
            <w:tcW w:w="491" w:type="dxa"/>
            <w:vMerge/>
            <w:shd w:val="clear" w:color="auto" w:fill="A6A6A6" w:themeFill="background1" w:themeFillShade="A6"/>
          </w:tcPr>
          <w:p w14:paraId="05F3B2D9" w14:textId="77777777" w:rsidR="009D6842" w:rsidRPr="001A6A06" w:rsidRDefault="009D6842" w:rsidP="009D6842">
            <w:pPr>
              <w:jc w:val="center"/>
              <w:rPr>
                <w:b/>
                <w:color w:val="FFFFFF" w:themeColor="background1"/>
              </w:rPr>
            </w:pPr>
          </w:p>
        </w:tc>
        <w:tc>
          <w:tcPr>
            <w:tcW w:w="8562" w:type="dxa"/>
            <w:gridSpan w:val="4"/>
          </w:tcPr>
          <w:p w14:paraId="7120F530" w14:textId="77777777" w:rsidR="009D6842" w:rsidRDefault="005E1C6A" w:rsidP="005E1C6A">
            <w:r>
              <w:t>Santa Clara University</w:t>
            </w:r>
          </w:p>
        </w:tc>
      </w:tr>
      <w:tr w:rsidR="009D6842" w14:paraId="0A33DD66" w14:textId="77777777" w:rsidTr="009D6842">
        <w:tc>
          <w:tcPr>
            <w:tcW w:w="491" w:type="dxa"/>
            <w:vMerge w:val="restart"/>
            <w:shd w:val="clear" w:color="auto" w:fill="A6A6A6" w:themeFill="background1" w:themeFillShade="A6"/>
            <w:textDirection w:val="btLr"/>
          </w:tcPr>
          <w:p w14:paraId="60FBCC7F"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814838806"/>
            <w:placeholder>
              <w:docPart w:val="A1118F591E94B5408854958BECF3A4BE"/>
            </w:placeholder>
            <w:showingPlcHdr/>
            <w:dropDownList>
              <w:listItem w:displayText="Dr." w:value="Dr."/>
              <w:listItem w:displayText="Prof." w:value="Prof."/>
            </w:dropDownList>
          </w:sdtPr>
          <w:sdtContent>
            <w:tc>
              <w:tcPr>
                <w:tcW w:w="1296" w:type="dxa"/>
              </w:tcPr>
              <w:p w14:paraId="36E111FC"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453296646"/>
            <w:placeholder>
              <w:docPart w:val="7BDD1B344B183B4F8E958289100CD5BD"/>
            </w:placeholder>
            <w:text/>
          </w:sdtPr>
          <w:sdtContent>
            <w:tc>
              <w:tcPr>
                <w:tcW w:w="2073" w:type="dxa"/>
              </w:tcPr>
              <w:p w14:paraId="737BAEF6" w14:textId="77777777" w:rsidR="009D6842" w:rsidRDefault="005E1C6A" w:rsidP="005E1C6A">
                <w:r>
                  <w:t>Kwon</w:t>
                </w:r>
              </w:p>
            </w:tc>
          </w:sdtContent>
        </w:sdt>
        <w:sdt>
          <w:sdtPr>
            <w:alias w:val="Middle name"/>
            <w:tag w:val="authorMiddleName"/>
            <w:id w:val="-1028095046"/>
            <w:placeholder>
              <w:docPart w:val="21440FB7F3A2CD4494039DEB675B840E"/>
            </w:placeholder>
            <w:showingPlcHdr/>
            <w:text/>
          </w:sdtPr>
          <w:sdtContent>
            <w:tc>
              <w:tcPr>
                <w:tcW w:w="2551" w:type="dxa"/>
              </w:tcPr>
              <w:p w14:paraId="6AF3F8F8" w14:textId="77777777" w:rsidR="009D6842" w:rsidRDefault="009D6842" w:rsidP="009D6842">
                <w:r>
                  <w:rPr>
                    <w:rStyle w:val="PlaceholderText"/>
                  </w:rPr>
                  <w:t>[Middle name]</w:t>
                </w:r>
              </w:p>
            </w:tc>
          </w:sdtContent>
        </w:sdt>
        <w:sdt>
          <w:sdtPr>
            <w:alias w:val="Last name"/>
            <w:tag w:val="authorLastName"/>
            <w:id w:val="-665402032"/>
            <w:placeholder>
              <w:docPart w:val="3727BF61CF3C8E43900ED73F65DAF405"/>
            </w:placeholder>
            <w:text/>
          </w:sdtPr>
          <w:sdtContent>
            <w:tc>
              <w:tcPr>
                <w:tcW w:w="2642" w:type="dxa"/>
              </w:tcPr>
              <w:p w14:paraId="2CA327A0" w14:textId="77777777" w:rsidR="009D6842" w:rsidRDefault="005E1C6A" w:rsidP="005E1C6A">
                <w:r>
                  <w:t>Heangga</w:t>
                </w:r>
              </w:p>
            </w:tc>
          </w:sdtContent>
        </w:sdt>
      </w:tr>
      <w:tr w:rsidR="009D6842" w14:paraId="1C6AD397" w14:textId="77777777" w:rsidTr="009D6842">
        <w:trPr>
          <w:trHeight w:val="986"/>
        </w:trPr>
        <w:tc>
          <w:tcPr>
            <w:tcW w:w="491" w:type="dxa"/>
            <w:vMerge/>
            <w:shd w:val="clear" w:color="auto" w:fill="A6A6A6" w:themeFill="background1" w:themeFillShade="A6"/>
          </w:tcPr>
          <w:p w14:paraId="02C15558" w14:textId="77777777" w:rsidR="009D6842" w:rsidRPr="001A6A06" w:rsidRDefault="009D6842" w:rsidP="009D6842">
            <w:pPr>
              <w:jc w:val="center"/>
              <w:rPr>
                <w:b/>
                <w:color w:val="FFFFFF" w:themeColor="background1"/>
              </w:rPr>
            </w:pPr>
          </w:p>
        </w:tc>
        <w:sdt>
          <w:sdtPr>
            <w:alias w:val="Biography"/>
            <w:tag w:val="authorBiography"/>
            <w:id w:val="-384872142"/>
            <w:placeholder>
              <w:docPart w:val="6A4157714A739046937029E4AE5E7875"/>
            </w:placeholder>
            <w:showingPlcHdr/>
          </w:sdtPr>
          <w:sdtContent>
            <w:tc>
              <w:tcPr>
                <w:tcW w:w="8562" w:type="dxa"/>
                <w:gridSpan w:val="4"/>
              </w:tcPr>
              <w:p w14:paraId="4DF3C8CA" w14:textId="77777777" w:rsidR="009D6842" w:rsidRDefault="009D6842" w:rsidP="009D6842">
                <w:r>
                  <w:rPr>
                    <w:rStyle w:val="PlaceholderText"/>
                  </w:rPr>
                  <w:t>[Enter your biography]</w:t>
                </w:r>
              </w:p>
            </w:tc>
          </w:sdtContent>
        </w:sdt>
      </w:tr>
      <w:tr w:rsidR="009D6842" w14:paraId="0E83559B" w14:textId="77777777" w:rsidTr="009D6842">
        <w:trPr>
          <w:trHeight w:val="986"/>
        </w:trPr>
        <w:tc>
          <w:tcPr>
            <w:tcW w:w="491" w:type="dxa"/>
            <w:vMerge/>
            <w:shd w:val="clear" w:color="auto" w:fill="A6A6A6" w:themeFill="background1" w:themeFillShade="A6"/>
          </w:tcPr>
          <w:p w14:paraId="4944090B" w14:textId="77777777" w:rsidR="009D6842" w:rsidRPr="001A6A06" w:rsidRDefault="009D6842" w:rsidP="009D6842">
            <w:pPr>
              <w:jc w:val="center"/>
              <w:rPr>
                <w:b/>
                <w:color w:val="FFFFFF" w:themeColor="background1"/>
              </w:rPr>
            </w:pPr>
          </w:p>
        </w:tc>
        <w:sdt>
          <w:sdtPr>
            <w:alias w:val="Affiliation"/>
            <w:tag w:val="affiliation"/>
            <w:id w:val="1357006373"/>
            <w:placeholder>
              <w:docPart w:val="FCD9B9E395735B4980801E47A4C10A44"/>
            </w:placeholder>
            <w:showingPlcHdr/>
            <w:text/>
          </w:sdtPr>
          <w:sdtContent>
            <w:tc>
              <w:tcPr>
                <w:tcW w:w="8562" w:type="dxa"/>
                <w:gridSpan w:val="4"/>
              </w:tcPr>
              <w:p w14:paraId="521BC5E2" w14:textId="77777777" w:rsidR="009D6842" w:rsidRDefault="009D6842" w:rsidP="009D6842">
                <w:r>
                  <w:rPr>
                    <w:rStyle w:val="PlaceholderText"/>
                  </w:rPr>
                  <w:t>[Enter the institution with which you are affiliated]</w:t>
                </w:r>
              </w:p>
            </w:tc>
          </w:sdtContent>
        </w:sdt>
      </w:tr>
      <w:tr w:rsidR="009D6842" w14:paraId="73D0D1E2" w14:textId="77777777" w:rsidTr="009D6842">
        <w:tc>
          <w:tcPr>
            <w:tcW w:w="491" w:type="dxa"/>
            <w:vMerge w:val="restart"/>
            <w:shd w:val="clear" w:color="auto" w:fill="A6A6A6" w:themeFill="background1" w:themeFillShade="A6"/>
            <w:textDirection w:val="btLr"/>
          </w:tcPr>
          <w:p w14:paraId="5F77E15D"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38018121"/>
            <w:placeholder>
              <w:docPart w:val="41C79EC9C0C06D4AAE80C7B034D5FF03"/>
            </w:placeholder>
            <w:showingPlcHdr/>
            <w:dropDownList>
              <w:listItem w:displayText="Dr." w:value="Dr."/>
              <w:listItem w:displayText="Prof." w:value="Prof."/>
            </w:dropDownList>
          </w:sdtPr>
          <w:sdtContent>
            <w:tc>
              <w:tcPr>
                <w:tcW w:w="1296" w:type="dxa"/>
              </w:tcPr>
              <w:p w14:paraId="150DA69F"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071254220"/>
            <w:placeholder>
              <w:docPart w:val="CC68ED9BD7E05E4E9749AFD63D328573"/>
            </w:placeholder>
            <w:text/>
          </w:sdtPr>
          <w:sdtContent>
            <w:tc>
              <w:tcPr>
                <w:tcW w:w="2073" w:type="dxa"/>
              </w:tcPr>
              <w:p w14:paraId="47BDE293" w14:textId="77777777" w:rsidR="009D6842" w:rsidRDefault="007D0DB2" w:rsidP="007D0DB2">
                <w:r>
                  <w:t>Alice</w:t>
                </w:r>
              </w:p>
            </w:tc>
          </w:sdtContent>
        </w:sdt>
        <w:sdt>
          <w:sdtPr>
            <w:alias w:val="Middle name"/>
            <w:tag w:val="authorMiddleName"/>
            <w:id w:val="-1300305833"/>
            <w:placeholder>
              <w:docPart w:val="663674D7979F78479811042B6FE07CE5"/>
            </w:placeholder>
            <w:showingPlcHdr/>
            <w:text/>
          </w:sdtPr>
          <w:sdtContent>
            <w:tc>
              <w:tcPr>
                <w:tcW w:w="2551" w:type="dxa"/>
              </w:tcPr>
              <w:p w14:paraId="5AA9FFD0" w14:textId="77777777" w:rsidR="009D6842" w:rsidRDefault="009D6842" w:rsidP="009D6842">
                <w:r>
                  <w:rPr>
                    <w:rStyle w:val="PlaceholderText"/>
                  </w:rPr>
                  <w:t>[Middle name]</w:t>
                </w:r>
              </w:p>
            </w:tc>
          </w:sdtContent>
        </w:sdt>
        <w:sdt>
          <w:sdtPr>
            <w:alias w:val="Last name"/>
            <w:tag w:val="authorLastName"/>
            <w:id w:val="-1257976719"/>
            <w:placeholder>
              <w:docPart w:val="ED9232C4DCF1194CB1C3B1ED90F1BF40"/>
            </w:placeholder>
            <w:text/>
          </w:sdtPr>
          <w:sdtContent>
            <w:tc>
              <w:tcPr>
                <w:tcW w:w="2642" w:type="dxa"/>
              </w:tcPr>
              <w:p w14:paraId="46C7A34E" w14:textId="77777777" w:rsidR="009D6842" w:rsidRDefault="007D0DB2" w:rsidP="007D0DB2">
                <w:r>
                  <w:t>Heeren</w:t>
                </w:r>
              </w:p>
            </w:tc>
          </w:sdtContent>
        </w:sdt>
      </w:tr>
      <w:tr w:rsidR="009D6842" w14:paraId="63BFE691" w14:textId="77777777" w:rsidTr="009D6842">
        <w:trPr>
          <w:trHeight w:val="986"/>
        </w:trPr>
        <w:tc>
          <w:tcPr>
            <w:tcW w:w="491" w:type="dxa"/>
            <w:vMerge/>
            <w:shd w:val="clear" w:color="auto" w:fill="A6A6A6" w:themeFill="background1" w:themeFillShade="A6"/>
          </w:tcPr>
          <w:p w14:paraId="2D10B02E" w14:textId="77777777" w:rsidR="009D6842" w:rsidRPr="001A6A06" w:rsidRDefault="009D6842" w:rsidP="009D6842">
            <w:pPr>
              <w:jc w:val="center"/>
              <w:rPr>
                <w:b/>
                <w:color w:val="FFFFFF" w:themeColor="background1"/>
              </w:rPr>
            </w:pPr>
          </w:p>
        </w:tc>
        <w:sdt>
          <w:sdtPr>
            <w:alias w:val="Biography"/>
            <w:tag w:val="authorBiography"/>
            <w:id w:val="1873190679"/>
            <w:placeholder>
              <w:docPart w:val="39C3A6488AE0CA4FA5D5E49C927F009E"/>
            </w:placeholder>
            <w:showingPlcHdr/>
          </w:sdtPr>
          <w:sdtContent>
            <w:tc>
              <w:tcPr>
                <w:tcW w:w="8562" w:type="dxa"/>
                <w:gridSpan w:val="4"/>
              </w:tcPr>
              <w:p w14:paraId="7443AFE5" w14:textId="77777777" w:rsidR="009D6842" w:rsidRDefault="009D6842" w:rsidP="009D6842">
                <w:r>
                  <w:rPr>
                    <w:rStyle w:val="PlaceholderText"/>
                  </w:rPr>
                  <w:t>[Enter your biography]</w:t>
                </w:r>
              </w:p>
            </w:tc>
          </w:sdtContent>
        </w:sdt>
      </w:tr>
      <w:tr w:rsidR="009D6842" w14:paraId="0E3FAF75" w14:textId="77777777" w:rsidTr="009D6842">
        <w:trPr>
          <w:trHeight w:val="986"/>
        </w:trPr>
        <w:tc>
          <w:tcPr>
            <w:tcW w:w="491" w:type="dxa"/>
            <w:vMerge/>
            <w:shd w:val="clear" w:color="auto" w:fill="A6A6A6" w:themeFill="background1" w:themeFillShade="A6"/>
          </w:tcPr>
          <w:p w14:paraId="53FD249D" w14:textId="77777777" w:rsidR="009D6842" w:rsidRPr="001A6A06" w:rsidRDefault="009D6842" w:rsidP="009D6842">
            <w:pPr>
              <w:jc w:val="center"/>
              <w:rPr>
                <w:b/>
                <w:color w:val="FFFFFF" w:themeColor="background1"/>
              </w:rPr>
            </w:pPr>
          </w:p>
        </w:tc>
        <w:sdt>
          <w:sdtPr>
            <w:alias w:val="Affiliation"/>
            <w:tag w:val="affiliation"/>
            <w:id w:val="-1824036265"/>
            <w:placeholder>
              <w:docPart w:val="AF1794DC97C1984096D173863E8D7F69"/>
            </w:placeholder>
            <w:text/>
          </w:sdtPr>
          <w:sdtContent>
            <w:tc>
              <w:tcPr>
                <w:tcW w:w="8562" w:type="dxa"/>
                <w:gridSpan w:val="4"/>
              </w:tcPr>
              <w:p w14:paraId="31727001" w14:textId="77777777" w:rsidR="009D6842" w:rsidRDefault="007D0DB2" w:rsidP="007D0DB2">
                <w:r>
                  <w:t>Southern Methodist University</w:t>
                </w:r>
              </w:p>
            </w:tc>
          </w:sdtContent>
        </w:sdt>
      </w:tr>
      <w:tr w:rsidR="009D6842" w14:paraId="7B69FBC7" w14:textId="77777777" w:rsidTr="009D6842">
        <w:tc>
          <w:tcPr>
            <w:tcW w:w="491" w:type="dxa"/>
            <w:vMerge w:val="restart"/>
            <w:shd w:val="clear" w:color="auto" w:fill="A6A6A6" w:themeFill="background1" w:themeFillShade="A6"/>
            <w:textDirection w:val="btLr"/>
          </w:tcPr>
          <w:p w14:paraId="3C3ACDDB"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48992812"/>
            <w:placeholder>
              <w:docPart w:val="6E9D3AD7165E784398C8D637C760C085"/>
            </w:placeholder>
            <w:showingPlcHdr/>
            <w:dropDownList>
              <w:listItem w:displayText="Dr." w:value="Dr."/>
              <w:listItem w:displayText="Prof." w:value="Prof."/>
            </w:dropDownList>
          </w:sdtPr>
          <w:sdtContent>
            <w:tc>
              <w:tcPr>
                <w:tcW w:w="1296" w:type="dxa"/>
              </w:tcPr>
              <w:p w14:paraId="36F826CC"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562911225"/>
            <w:placeholder>
              <w:docPart w:val="6F066565F3C91B4A8A737AE47EA6BBF3"/>
            </w:placeholder>
            <w:text/>
          </w:sdtPr>
          <w:sdtContent>
            <w:tc>
              <w:tcPr>
                <w:tcW w:w="2073" w:type="dxa"/>
              </w:tcPr>
              <w:p w14:paraId="68F52A96" w14:textId="72A28828" w:rsidR="009D6842" w:rsidRDefault="00587450" w:rsidP="00587450">
                <w:r>
                  <w:t>Cezar</w:t>
                </w:r>
              </w:p>
            </w:tc>
          </w:sdtContent>
        </w:sdt>
        <w:sdt>
          <w:sdtPr>
            <w:alias w:val="Middle name"/>
            <w:tag w:val="authorMiddleName"/>
            <w:id w:val="-1557307404"/>
            <w:placeholder>
              <w:docPart w:val="26A016C73D3C5249ADEB87E94B133AFC"/>
            </w:placeholder>
            <w:showingPlcHdr/>
            <w:text/>
          </w:sdtPr>
          <w:sdtContent>
            <w:tc>
              <w:tcPr>
                <w:tcW w:w="2551" w:type="dxa"/>
              </w:tcPr>
              <w:p w14:paraId="206FAB77" w14:textId="77777777" w:rsidR="009D6842" w:rsidRDefault="009D6842" w:rsidP="009D6842">
                <w:r>
                  <w:rPr>
                    <w:rStyle w:val="PlaceholderText"/>
                  </w:rPr>
                  <w:t>[Middle name]</w:t>
                </w:r>
              </w:p>
            </w:tc>
          </w:sdtContent>
        </w:sdt>
        <w:sdt>
          <w:sdtPr>
            <w:alias w:val="Last name"/>
            <w:tag w:val="authorLastName"/>
            <w:id w:val="1499453364"/>
            <w:placeholder>
              <w:docPart w:val="DFA950BA76D9154D93EAD2D314927103"/>
            </w:placeholder>
            <w:text/>
          </w:sdtPr>
          <w:sdtContent>
            <w:tc>
              <w:tcPr>
                <w:tcW w:w="2642" w:type="dxa"/>
              </w:tcPr>
              <w:p w14:paraId="7711A814" w14:textId="7E1CCFBA" w:rsidR="009D6842" w:rsidRDefault="00587450" w:rsidP="00587450">
                <w:r>
                  <w:t>Bartholomeu</w:t>
                </w:r>
              </w:p>
            </w:tc>
          </w:sdtContent>
        </w:sdt>
      </w:tr>
      <w:tr w:rsidR="009D6842" w14:paraId="48C58B13" w14:textId="77777777" w:rsidTr="009D6842">
        <w:trPr>
          <w:trHeight w:val="986"/>
        </w:trPr>
        <w:tc>
          <w:tcPr>
            <w:tcW w:w="491" w:type="dxa"/>
            <w:vMerge/>
            <w:shd w:val="clear" w:color="auto" w:fill="A6A6A6" w:themeFill="background1" w:themeFillShade="A6"/>
          </w:tcPr>
          <w:p w14:paraId="2BECEC84" w14:textId="77777777" w:rsidR="009D6842" w:rsidRPr="001A6A06" w:rsidRDefault="009D6842" w:rsidP="009D6842">
            <w:pPr>
              <w:jc w:val="center"/>
              <w:rPr>
                <w:b/>
                <w:color w:val="FFFFFF" w:themeColor="background1"/>
              </w:rPr>
            </w:pPr>
          </w:p>
        </w:tc>
        <w:sdt>
          <w:sdtPr>
            <w:alias w:val="Biography"/>
            <w:tag w:val="authorBiography"/>
            <w:id w:val="1921983254"/>
            <w:placeholder>
              <w:docPart w:val="9AF6E7603D679445A4511FB89866B82B"/>
            </w:placeholder>
            <w:showingPlcHdr/>
          </w:sdtPr>
          <w:sdtContent>
            <w:tc>
              <w:tcPr>
                <w:tcW w:w="8562" w:type="dxa"/>
                <w:gridSpan w:val="4"/>
              </w:tcPr>
              <w:p w14:paraId="3B3A5B18" w14:textId="77777777" w:rsidR="009D6842" w:rsidRDefault="009D6842" w:rsidP="009D6842">
                <w:r>
                  <w:rPr>
                    <w:rStyle w:val="PlaceholderText"/>
                  </w:rPr>
                  <w:t>[Enter your biography]</w:t>
                </w:r>
              </w:p>
            </w:tc>
          </w:sdtContent>
        </w:sdt>
      </w:tr>
      <w:tr w:rsidR="009D6842" w14:paraId="2EF94525" w14:textId="77777777" w:rsidTr="009D6842">
        <w:trPr>
          <w:trHeight w:val="986"/>
        </w:trPr>
        <w:tc>
          <w:tcPr>
            <w:tcW w:w="491" w:type="dxa"/>
            <w:vMerge/>
            <w:shd w:val="clear" w:color="auto" w:fill="A6A6A6" w:themeFill="background1" w:themeFillShade="A6"/>
          </w:tcPr>
          <w:p w14:paraId="5D752C32" w14:textId="77777777" w:rsidR="009D6842" w:rsidRPr="001A6A06" w:rsidRDefault="009D6842" w:rsidP="009D6842">
            <w:pPr>
              <w:jc w:val="center"/>
              <w:rPr>
                <w:b/>
                <w:color w:val="FFFFFF" w:themeColor="background1"/>
              </w:rPr>
            </w:pPr>
          </w:p>
        </w:tc>
        <w:sdt>
          <w:sdtPr>
            <w:alias w:val="Affiliation"/>
            <w:tag w:val="affiliation"/>
            <w:id w:val="1276677327"/>
            <w:placeholder>
              <w:docPart w:val="6FE4888167C97D44AE054117F49FE24D"/>
            </w:placeholder>
            <w:showingPlcHdr/>
            <w:text/>
          </w:sdtPr>
          <w:sdtContent>
            <w:tc>
              <w:tcPr>
                <w:tcW w:w="8562" w:type="dxa"/>
                <w:gridSpan w:val="4"/>
              </w:tcPr>
              <w:p w14:paraId="732D6143" w14:textId="77777777" w:rsidR="009D6842" w:rsidRDefault="009D6842" w:rsidP="009D6842">
                <w:r>
                  <w:rPr>
                    <w:rStyle w:val="PlaceholderText"/>
                  </w:rPr>
                  <w:t>[Enter the institution with which you are affiliated]</w:t>
                </w:r>
              </w:p>
            </w:tc>
          </w:sdtContent>
        </w:sdt>
      </w:tr>
      <w:tr w:rsidR="009D6842" w14:paraId="21513E4A" w14:textId="77777777" w:rsidTr="009D6842">
        <w:tc>
          <w:tcPr>
            <w:tcW w:w="491" w:type="dxa"/>
            <w:vMerge w:val="restart"/>
            <w:shd w:val="clear" w:color="auto" w:fill="A6A6A6" w:themeFill="background1" w:themeFillShade="A6"/>
            <w:textDirection w:val="btLr"/>
          </w:tcPr>
          <w:p w14:paraId="2BDE7562" w14:textId="77777777" w:rsidR="009D6842" w:rsidRPr="00CC586D" w:rsidRDefault="009D6842" w:rsidP="009D6842">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1303200"/>
            <w:placeholder>
              <w:docPart w:val="8AD173EA73242E47A3D0CD47A78D5023"/>
            </w:placeholder>
            <w:showingPlcHdr/>
            <w:dropDownList>
              <w:listItem w:displayText="Dr." w:value="Dr."/>
              <w:listItem w:displayText="Prof." w:value="Prof."/>
            </w:dropDownList>
          </w:sdtPr>
          <w:sdtContent>
            <w:tc>
              <w:tcPr>
                <w:tcW w:w="1296" w:type="dxa"/>
              </w:tcPr>
              <w:p w14:paraId="1049FB62" w14:textId="77777777" w:rsidR="009D6842" w:rsidRPr="00CC586D" w:rsidRDefault="009D6842" w:rsidP="009D684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037164313"/>
            <w:placeholder>
              <w:docPart w:val="3B11801CAB704C4CB5937099A82815E1"/>
            </w:placeholder>
            <w:text/>
          </w:sdtPr>
          <w:sdtContent>
            <w:tc>
              <w:tcPr>
                <w:tcW w:w="2073" w:type="dxa"/>
              </w:tcPr>
              <w:p w14:paraId="013D9CB9" w14:textId="373E811C" w:rsidR="009D6842" w:rsidRDefault="0059438B" w:rsidP="0059438B">
                <w:r>
                  <w:t>Mariana</w:t>
                </w:r>
              </w:p>
            </w:tc>
          </w:sdtContent>
        </w:sdt>
        <w:sdt>
          <w:sdtPr>
            <w:alias w:val="Middle name"/>
            <w:tag w:val="authorMiddleName"/>
            <w:id w:val="865177931"/>
            <w:placeholder>
              <w:docPart w:val="DE3B9A5BEE581645A1340251E9A8E0EC"/>
            </w:placeholder>
            <w:showingPlcHdr/>
            <w:text/>
          </w:sdtPr>
          <w:sdtContent>
            <w:tc>
              <w:tcPr>
                <w:tcW w:w="2551" w:type="dxa"/>
              </w:tcPr>
              <w:p w14:paraId="33B20893" w14:textId="77777777" w:rsidR="009D6842" w:rsidRDefault="009D6842" w:rsidP="009D6842">
                <w:r>
                  <w:rPr>
                    <w:rStyle w:val="PlaceholderText"/>
                  </w:rPr>
                  <w:t>[Middle name]</w:t>
                </w:r>
              </w:p>
            </w:tc>
          </w:sdtContent>
        </w:sdt>
        <w:sdt>
          <w:sdtPr>
            <w:alias w:val="Last name"/>
            <w:tag w:val="authorLastName"/>
            <w:id w:val="1345136106"/>
            <w:placeholder>
              <w:docPart w:val="07E4DEA46956CF42B72FBEEAF9D103D6"/>
            </w:placeholder>
            <w:text/>
          </w:sdtPr>
          <w:sdtContent>
            <w:tc>
              <w:tcPr>
                <w:tcW w:w="2642" w:type="dxa"/>
              </w:tcPr>
              <w:p w14:paraId="4FFFBF0D" w14:textId="36F23138" w:rsidR="009D6842" w:rsidRDefault="00EA3BCC" w:rsidP="00EA3BCC">
                <w:r>
                  <w:t>Holá</w:t>
                </w:r>
              </w:p>
            </w:tc>
          </w:sdtContent>
        </w:sdt>
      </w:tr>
      <w:tr w:rsidR="009D6842" w14:paraId="6E8C044F" w14:textId="77777777" w:rsidTr="009D6842">
        <w:trPr>
          <w:trHeight w:val="986"/>
        </w:trPr>
        <w:tc>
          <w:tcPr>
            <w:tcW w:w="491" w:type="dxa"/>
            <w:vMerge/>
            <w:shd w:val="clear" w:color="auto" w:fill="A6A6A6" w:themeFill="background1" w:themeFillShade="A6"/>
          </w:tcPr>
          <w:p w14:paraId="44CF4F89" w14:textId="77777777" w:rsidR="009D6842" w:rsidRPr="001A6A06" w:rsidRDefault="009D6842" w:rsidP="009D6842">
            <w:pPr>
              <w:jc w:val="center"/>
              <w:rPr>
                <w:b/>
                <w:color w:val="FFFFFF" w:themeColor="background1"/>
              </w:rPr>
            </w:pPr>
          </w:p>
        </w:tc>
        <w:sdt>
          <w:sdtPr>
            <w:alias w:val="Biography"/>
            <w:tag w:val="authorBiography"/>
            <w:id w:val="-637642567"/>
            <w:placeholder>
              <w:docPart w:val="DC8A58C3B7F83745851E29403FC1F326"/>
            </w:placeholder>
            <w:showingPlcHdr/>
          </w:sdtPr>
          <w:sdtContent>
            <w:tc>
              <w:tcPr>
                <w:tcW w:w="8562" w:type="dxa"/>
                <w:gridSpan w:val="4"/>
              </w:tcPr>
              <w:p w14:paraId="602B0C84" w14:textId="77777777" w:rsidR="009D6842" w:rsidRDefault="009D6842" w:rsidP="009D6842">
                <w:r>
                  <w:rPr>
                    <w:rStyle w:val="PlaceholderText"/>
                  </w:rPr>
                  <w:t>[Enter your biography]</w:t>
                </w:r>
              </w:p>
            </w:tc>
          </w:sdtContent>
        </w:sdt>
      </w:tr>
      <w:tr w:rsidR="009D6842" w14:paraId="2E72EA14" w14:textId="77777777" w:rsidTr="009D6842">
        <w:trPr>
          <w:trHeight w:val="986"/>
        </w:trPr>
        <w:tc>
          <w:tcPr>
            <w:tcW w:w="491" w:type="dxa"/>
            <w:vMerge/>
            <w:shd w:val="clear" w:color="auto" w:fill="A6A6A6" w:themeFill="background1" w:themeFillShade="A6"/>
          </w:tcPr>
          <w:p w14:paraId="0C8E3B2C" w14:textId="77777777" w:rsidR="009D6842" w:rsidRPr="001A6A06" w:rsidRDefault="009D6842" w:rsidP="009D6842">
            <w:pPr>
              <w:jc w:val="center"/>
              <w:rPr>
                <w:b/>
                <w:color w:val="FFFFFF" w:themeColor="background1"/>
              </w:rPr>
            </w:pPr>
          </w:p>
        </w:tc>
        <w:sdt>
          <w:sdtPr>
            <w:alias w:val="Affiliation"/>
            <w:tag w:val="affiliation"/>
            <w:id w:val="185721422"/>
            <w:placeholder>
              <w:docPart w:val="1F6954AC0304BC4597BFF7D6FA36527F"/>
            </w:placeholder>
            <w:showingPlcHdr/>
            <w:text/>
          </w:sdtPr>
          <w:sdtContent>
            <w:tc>
              <w:tcPr>
                <w:tcW w:w="8562" w:type="dxa"/>
                <w:gridSpan w:val="4"/>
              </w:tcPr>
              <w:p w14:paraId="4780ACD3" w14:textId="77777777" w:rsidR="009D6842" w:rsidRDefault="009D6842" w:rsidP="009D6842">
                <w:r>
                  <w:rPr>
                    <w:rStyle w:val="PlaceholderText"/>
                  </w:rPr>
                  <w:t>[Enter the institution with which you are affiliated]</w:t>
                </w:r>
              </w:p>
            </w:tc>
          </w:sdtContent>
        </w:sdt>
      </w:tr>
    </w:tbl>
    <w:p w14:paraId="098AC96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D8E5E1" w14:textId="77777777" w:rsidTr="00244BB0">
        <w:tc>
          <w:tcPr>
            <w:tcW w:w="9016" w:type="dxa"/>
            <w:shd w:val="clear" w:color="auto" w:fill="A6A6A6" w:themeFill="background1" w:themeFillShade="A6"/>
            <w:tcMar>
              <w:top w:w="113" w:type="dxa"/>
              <w:bottom w:w="113" w:type="dxa"/>
            </w:tcMar>
          </w:tcPr>
          <w:p w14:paraId="2C5E0B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7281A9" w14:textId="77777777" w:rsidTr="003F0D73">
        <w:sdt>
          <w:sdtPr>
            <w:alias w:val="Article headword"/>
            <w:tag w:val="articleHeadword"/>
            <w:id w:val="-361440020"/>
            <w:placeholder>
              <w:docPart w:val="50A3F4BADDBB6145A6DFE82DE73D67F8"/>
            </w:placeholder>
            <w:text/>
          </w:sdtPr>
          <w:sdtContent>
            <w:tc>
              <w:tcPr>
                <w:tcW w:w="9016" w:type="dxa"/>
                <w:tcMar>
                  <w:top w:w="113" w:type="dxa"/>
                  <w:bottom w:w="113" w:type="dxa"/>
                </w:tcMar>
              </w:tcPr>
              <w:p w14:paraId="51F7AB46" w14:textId="29189187" w:rsidR="003F0D73" w:rsidRPr="00FB589A" w:rsidRDefault="0056171E" w:rsidP="0056171E">
                <w:pPr>
                  <w:rPr>
                    <w:b/>
                  </w:rPr>
                </w:pPr>
                <w:r w:rsidRPr="0056171E">
                  <w:t>Photographic Modernism</w:t>
                </w:r>
              </w:p>
            </w:tc>
          </w:sdtContent>
        </w:sdt>
      </w:tr>
      <w:tr w:rsidR="00464699" w14:paraId="4E4E396E" w14:textId="77777777" w:rsidTr="009D6842">
        <w:sdt>
          <w:sdtPr>
            <w:alias w:val="Variant headwords"/>
            <w:tag w:val="variantHeadwords"/>
            <w:id w:val="173464402"/>
            <w:placeholder>
              <w:docPart w:val="3F04D5DAF923274DA37F9F4DABA376D2"/>
            </w:placeholder>
            <w:showingPlcHdr/>
          </w:sdtPr>
          <w:sdtContent>
            <w:tc>
              <w:tcPr>
                <w:tcW w:w="9016" w:type="dxa"/>
                <w:tcMar>
                  <w:top w:w="113" w:type="dxa"/>
                  <w:bottom w:w="113" w:type="dxa"/>
                </w:tcMar>
              </w:tcPr>
              <w:p w14:paraId="34E4F31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FC801F" w14:textId="77777777" w:rsidTr="003F0D73">
        <w:sdt>
          <w:sdtPr>
            <w:alias w:val="Abstract"/>
            <w:tag w:val="abstract"/>
            <w:id w:val="-635871867"/>
            <w:placeholder>
              <w:docPart w:val="C15B899EE2AC0740B98F90138B1A41DB"/>
            </w:placeholder>
          </w:sdtPr>
          <w:sdtContent>
            <w:tc>
              <w:tcPr>
                <w:tcW w:w="9016" w:type="dxa"/>
                <w:tcMar>
                  <w:top w:w="113" w:type="dxa"/>
                  <w:bottom w:w="113" w:type="dxa"/>
                </w:tcMar>
              </w:tcPr>
              <w:p w14:paraId="4D7CADEB" w14:textId="77777777" w:rsidR="00846BBA" w:rsidRDefault="00846BBA" w:rsidP="00E85A05">
                <w:r w:rsidRPr="00A0202D">
                  <w:t xml:space="preserve">The most well known discourse </w:t>
                </w:r>
                <w:r>
                  <w:t xml:space="preserve">of </w:t>
                </w:r>
                <w:r w:rsidRPr="00A0202D">
                  <w:t>photographic modernism is th</w:t>
                </w:r>
                <w:r>
                  <w:t>at</w:t>
                </w:r>
                <w:r w:rsidRPr="00A0202D">
                  <w:t xml:space="preserve"> initiated in the USA by Alfred Stieglitz, </w:t>
                </w:r>
                <w:r>
                  <w:t>and developed</w:t>
                </w:r>
                <w:r w:rsidRPr="00A0202D">
                  <w:t xml:space="preserve"> around his New York journal</w:t>
                </w:r>
                <w:r>
                  <w:t>,</w:t>
                </w:r>
                <w:r w:rsidRPr="00A0202D">
                  <w:t xml:space="preserve"> </w:t>
                </w:r>
                <w:r w:rsidRPr="00A0202D">
                  <w:rPr>
                    <w:i/>
                  </w:rPr>
                  <w:t>Camera Work</w:t>
                </w:r>
                <w:r w:rsidRPr="00A0202D">
                  <w:t xml:space="preserve">, between 1903 and 1917. Other key modernisms </w:t>
                </w:r>
                <w:r>
                  <w:t xml:space="preserve">in Europe </w:t>
                </w:r>
                <w:r w:rsidRPr="00A0202D">
                  <w:t>include the constructivist ideas developed by Alexander Rodchenko in Russia, the surrealists in France, and a variety of versions of ‘new vision’ thinking about photography in Germany.</w:t>
                </w:r>
              </w:p>
              <w:p w14:paraId="738B5FAE" w14:textId="77777777" w:rsidR="00846BBA" w:rsidRDefault="00846BBA" w:rsidP="00E85A05"/>
              <w:p w14:paraId="29FE11C5" w14:textId="439D6E11" w:rsidR="00E85A05" w:rsidRDefault="00846BBA" w:rsidP="00E85A05">
                <w:r>
                  <w:t xml:space="preserve">In New York, </w:t>
                </w:r>
                <w:r w:rsidRPr="00A0202D">
                  <w:t>Alfred Stieglitz drew an amalgamation of ideas from Europe, partly from photographic pictorialism but also post-impressionism and cubist art alongside his new USA</w:t>
                </w:r>
                <w:r w:rsidR="00FE7D46">
                  <w:t xml:space="preserve"> art criticism. Stieglitz took the</w:t>
                </w:r>
                <w:r w:rsidRPr="00A0202D">
                  <w:t xml:space="preserve"> basic premise from pictorialism that art photography is found in the subjective rather than objective aspect of the picture. </w:t>
                </w:r>
                <w:r w:rsidR="00FE7D46" w:rsidRPr="00A0202D">
                  <w:t>He merged this idea into</w:t>
                </w:r>
                <w:r w:rsidR="00FE7D46">
                  <w:t xml:space="preserve"> a</w:t>
                </w:r>
                <w:r w:rsidR="00FE7D46" w:rsidRPr="00A0202D">
                  <w:t xml:space="preserve"> specific </w:t>
                </w:r>
                <w:r w:rsidR="00FE7D46">
                  <w:t xml:space="preserve">set of </w:t>
                </w:r>
                <w:r w:rsidR="00FE7D46" w:rsidRPr="00A0202D">
                  <w:t>characteristics</w:t>
                </w:r>
                <w:r w:rsidR="00FE7D46">
                  <w:t xml:space="preserve"> to describe</w:t>
                </w:r>
                <w:r w:rsidR="00FE7D46" w:rsidRPr="00A0202D">
                  <w:t xml:space="preserve"> photographic realism, which he first identified in </w:t>
                </w:r>
                <w:r w:rsidR="00FE7D46">
                  <w:t xml:space="preserve">the work of Paul Strand in 1916; Strand </w:t>
                </w:r>
                <w:r w:rsidR="00FE7D46" w:rsidRPr="00A0202D">
                  <w:t xml:space="preserve">had developed abstraction and a simplified view of subject matter. </w:t>
                </w:r>
                <w:r w:rsidRPr="00A0202D">
                  <w:t xml:space="preserve">Stieglitz invested this new mode of seeing with feelings by the artist-photographer. A new ‘modern’ way of looking at ordinary life paved the way for a string of other photographers to identify themselves </w:t>
                </w:r>
                <w:r w:rsidRPr="00A0202D">
                  <w:lastRenderedPageBreak/>
                  <w:t>as modernists.</w:t>
                </w:r>
              </w:p>
            </w:tc>
          </w:sdtContent>
        </w:sdt>
      </w:tr>
      <w:tr w:rsidR="003F0D73" w14:paraId="5643BC76" w14:textId="77777777" w:rsidTr="003F0D73">
        <w:sdt>
          <w:sdtPr>
            <w:alias w:val="Article text"/>
            <w:tag w:val="articleText"/>
            <w:id w:val="634067588"/>
            <w:placeholder>
              <w:docPart w:val="0A3581AC587E784580DEBCA44092E515"/>
            </w:placeholder>
          </w:sdtPr>
          <w:sdtContent>
            <w:tc>
              <w:tcPr>
                <w:tcW w:w="9016" w:type="dxa"/>
                <w:tcMar>
                  <w:top w:w="113" w:type="dxa"/>
                  <w:bottom w:w="113" w:type="dxa"/>
                </w:tcMar>
              </w:tcPr>
              <w:p w14:paraId="55098428" w14:textId="259C6F97" w:rsidR="0056171E" w:rsidRPr="00A0202D" w:rsidRDefault="0056171E" w:rsidP="0056171E">
                <w:r w:rsidRPr="00846BBA">
                  <w:t>Modernism is a complex term in any field whether used either as a noun or an adjective. As a noun</w:t>
                </w:r>
                <w:r w:rsidR="00B139A0">
                  <w:t xml:space="preserve"> relating to photography</w:t>
                </w:r>
                <w:r w:rsidRPr="00846BBA">
                  <w:t xml:space="preserve">, modernism is associated with </w:t>
                </w:r>
                <w:r w:rsidR="00B139A0">
                  <w:t>the idea of advancing new aesthetic values beginning in the 1</w:t>
                </w:r>
                <w:r w:rsidRPr="00846BBA">
                  <w:t>9</w:t>
                </w:r>
                <w:r w:rsidR="00B139A0">
                  <w:t>0</w:t>
                </w:r>
                <w:r w:rsidRPr="00846BBA">
                  <w:t xml:space="preserve">0s </w:t>
                </w:r>
                <w:r w:rsidR="00B139A0">
                  <w:t>until the late 193</w:t>
                </w:r>
                <w:r w:rsidRPr="00846BBA">
                  <w:t>0s. To be modern in this period was to be identified with new subject matter and new ways of seeing. Usually regarded as progressive and modern, there were several different versions of what this meant during this time.</w:t>
                </w:r>
                <w:r w:rsidRPr="00A0202D">
                  <w:t xml:space="preserve"> The most well known discourse </w:t>
                </w:r>
                <w:r>
                  <w:t xml:space="preserve">of </w:t>
                </w:r>
                <w:r w:rsidRPr="00A0202D">
                  <w:t xml:space="preserve">photographic modernism </w:t>
                </w:r>
                <w:r w:rsidR="00B139A0">
                  <w:t xml:space="preserve">now </w:t>
                </w:r>
                <w:r w:rsidRPr="00A0202D">
                  <w:t>is th</w:t>
                </w:r>
                <w:r w:rsidR="00B139A0">
                  <w:t>e one</w:t>
                </w:r>
                <w:r w:rsidRPr="00A0202D">
                  <w:t xml:space="preserve"> initiated</w:t>
                </w:r>
                <w:r w:rsidR="00B139A0">
                  <w:t xml:space="preserve"> in the USA by Alfred Stieglitz.</w:t>
                </w:r>
                <w:r w:rsidRPr="00A0202D">
                  <w:t xml:space="preserve"> </w:t>
                </w:r>
                <w:r w:rsidR="00B139A0">
                  <w:t>D</w:t>
                </w:r>
                <w:r>
                  <w:t>eveloped</w:t>
                </w:r>
                <w:r w:rsidRPr="00A0202D">
                  <w:t xml:space="preserve"> around his New York </w:t>
                </w:r>
                <w:r w:rsidR="00B139A0">
                  <w:t xml:space="preserve">based </w:t>
                </w:r>
                <w:r w:rsidRPr="00A0202D">
                  <w:t>journal</w:t>
                </w:r>
                <w:r>
                  <w:t>,</w:t>
                </w:r>
                <w:r w:rsidRPr="00A0202D">
                  <w:t xml:space="preserve"> </w:t>
                </w:r>
                <w:r w:rsidRPr="00A0202D">
                  <w:rPr>
                    <w:i/>
                  </w:rPr>
                  <w:t>Camera Work</w:t>
                </w:r>
                <w:r w:rsidRPr="00A0202D">
                  <w:t xml:space="preserve"> between 1903 and 1917</w:t>
                </w:r>
                <w:r w:rsidR="00B139A0">
                  <w:t>, this version is characterised by the ‘straight’ photograph</w:t>
                </w:r>
                <w:r w:rsidRPr="00A0202D">
                  <w:t>. Other modernism</w:t>
                </w:r>
                <w:r w:rsidR="00B139A0">
                  <w:t xml:space="preserve"> movement</w:t>
                </w:r>
                <w:r w:rsidRPr="00A0202D">
                  <w:t xml:space="preserve">s </w:t>
                </w:r>
                <w:r>
                  <w:t xml:space="preserve">in Europe </w:t>
                </w:r>
                <w:r w:rsidRPr="00A0202D">
                  <w:t xml:space="preserve">include the constructivist ideas developed by Alexander Rodchenko in Russia, the </w:t>
                </w:r>
                <w:r w:rsidR="00B139A0">
                  <w:t xml:space="preserve">dream-based </w:t>
                </w:r>
                <w:r w:rsidRPr="00A0202D">
                  <w:t>surrealists in France, and a vari</w:t>
                </w:r>
                <w:r w:rsidR="00B139A0">
                  <w:t xml:space="preserve">ety of versions of ‘new vision’ looking </w:t>
                </w:r>
                <w:r w:rsidRPr="00A0202D">
                  <w:t>in Germany. In this respect we might be better to describe modernism as a series of different ideas about how to be modern in the photographic image. Composition and subject matter or content are the two key components of the modern photograph, but these are also related to the values and views of the photographer and their role in modern culture.</w:t>
                </w:r>
              </w:p>
              <w:p w14:paraId="691FC64D" w14:textId="77777777" w:rsidR="0056171E" w:rsidRPr="00A0202D" w:rsidRDefault="0056171E" w:rsidP="0056171E"/>
              <w:p w14:paraId="030754AA" w14:textId="64415295" w:rsidR="0056171E" w:rsidRDefault="0056171E" w:rsidP="0056171E">
                <w:r>
                  <w:t xml:space="preserve">In New York, </w:t>
                </w:r>
                <w:r w:rsidRPr="00A0202D">
                  <w:t>Alfred Stieglitz amalgamat</w:t>
                </w:r>
                <w:r w:rsidR="00606DC8">
                  <w:t>ed</w:t>
                </w:r>
                <w:r w:rsidRPr="00A0202D">
                  <w:t xml:space="preserve"> ideas from Europe, partly from photographic pictorialism but also post-impressionism and cubist art</w:t>
                </w:r>
                <w:r w:rsidR="00606DC8">
                  <w:t>,</w:t>
                </w:r>
                <w:r w:rsidRPr="00A0202D">
                  <w:t xml:space="preserve"> alongside his </w:t>
                </w:r>
                <w:r w:rsidR="00606DC8">
                  <w:t xml:space="preserve">passion for a </w:t>
                </w:r>
                <w:r w:rsidRPr="00A0202D">
                  <w:t>new USA</w:t>
                </w:r>
                <w:r w:rsidR="00FE7D46">
                  <w:t xml:space="preserve"> </w:t>
                </w:r>
                <w:r w:rsidR="00606DC8">
                  <w:t xml:space="preserve">based </w:t>
                </w:r>
                <w:r w:rsidR="00FE7D46">
                  <w:t xml:space="preserve">art </w:t>
                </w:r>
                <w:r w:rsidR="00606DC8">
                  <w:t>photography</w:t>
                </w:r>
                <w:r w:rsidR="00FE7D46">
                  <w:t>. Stieglitz took the</w:t>
                </w:r>
                <w:r w:rsidRPr="00A0202D">
                  <w:t xml:space="preserve"> basic premise from pictorialism that art photography is found in the subjective rather than objective aspect of the picture</w:t>
                </w:r>
                <w:r w:rsidR="00606DC8">
                  <w:t>, and</w:t>
                </w:r>
                <w:r w:rsidRPr="00A0202D">
                  <w:t xml:space="preserve"> merged this idea into</w:t>
                </w:r>
                <w:r w:rsidR="00846BBA">
                  <w:t xml:space="preserve"> a</w:t>
                </w:r>
                <w:r w:rsidRPr="00A0202D">
                  <w:t xml:space="preserve"> specific </w:t>
                </w:r>
                <w:r w:rsidR="00846BBA">
                  <w:t xml:space="preserve">set of </w:t>
                </w:r>
                <w:r w:rsidRPr="00A0202D">
                  <w:t>characteristics</w:t>
                </w:r>
                <w:r w:rsidR="00CB4C51">
                  <w:t xml:space="preserve"> to describe</w:t>
                </w:r>
                <w:r w:rsidRPr="00A0202D">
                  <w:t xml:space="preserve"> photographic realism, which he first identified in </w:t>
                </w:r>
                <w:r w:rsidR="00CB4C51">
                  <w:t xml:space="preserve">the work of Paul Strand in 1916; Strand </w:t>
                </w:r>
                <w:r w:rsidRPr="00A0202D">
                  <w:t xml:space="preserve">had developed abstraction and a simplified view of subject matter. Stieglitz invested this new mode of seeing </w:t>
                </w:r>
                <w:ins w:id="0" w:author="Laura Dosky" w:date="2014-10-20T10:37:00Z">
                  <w:r w:rsidR="00F97355">
                    <w:t xml:space="preserve">with </w:t>
                  </w:r>
                </w:ins>
                <w:r w:rsidR="00606DC8">
                  <w:t>a symbolist idea</w:t>
                </w:r>
                <w:ins w:id="1" w:author="Laura Dosky" w:date="2014-10-20T10:37:00Z">
                  <w:r w:rsidR="00F97355">
                    <w:t xml:space="preserve"> of the artist-photographer’s feelings</w:t>
                  </w:r>
                </w:ins>
                <w:r w:rsidR="00606DC8">
                  <w:t xml:space="preserve"> being invested in the picture</w:t>
                </w:r>
                <w:r w:rsidRPr="00A0202D">
                  <w:t xml:space="preserve">. A new ‘modern’ way of looking at ordinary life paved the way for a string of other photographers to identify themselves as modernists. In the USA, this </w:t>
                </w:r>
                <w:r w:rsidR="00F97355">
                  <w:t>included</w:t>
                </w:r>
                <w:r w:rsidR="00F97355" w:rsidRPr="00A0202D">
                  <w:t xml:space="preserve"> </w:t>
                </w:r>
                <w:r w:rsidRPr="00A0202D">
                  <w:t>the like</w:t>
                </w:r>
                <w:r w:rsidR="00F97355">
                  <w:t>s</w:t>
                </w:r>
                <w:r w:rsidRPr="00A0202D">
                  <w:t xml:space="preserve"> of Walker Evans</w:t>
                </w:r>
                <w:r w:rsidR="00AC2F69">
                  <w:t>, Edward Weston, Ansel Adams, I</w:t>
                </w:r>
                <w:r w:rsidRPr="00A0202D">
                  <w:t>mogen Cunningham and of course Alfred Stieglitz’s own extensive w</w:t>
                </w:r>
                <w:r w:rsidR="00CB4C51">
                  <w:t>ork with photography. C</w:t>
                </w:r>
                <w:r w:rsidRPr="00A0202D">
                  <w:t xml:space="preserve">entral to this narrative of modernism is the way that photographers projected theories of artistic inspiration onto seeing photographic techniques. Edward Weston’s use of </w:t>
                </w:r>
                <w:r w:rsidRPr="00A0202D">
                  <w:rPr>
                    <w:i/>
                  </w:rPr>
                  <w:t>f.64</w:t>
                </w:r>
                <w:r w:rsidRPr="00A0202D">
                  <w:t xml:space="preserve"> deep focus, for example, metaphorically echoed the deep vision of the artist. Photographic modernism became a mode of personal expression</w:t>
                </w:r>
                <w:r>
                  <w:t xml:space="preserve"> m</w:t>
                </w:r>
                <w:r w:rsidRPr="00A0202D">
                  <w:t>ediated via the photographic form</w:t>
                </w:r>
                <w:r>
                  <w:t>.</w:t>
                </w:r>
                <w:r w:rsidRPr="00A0202D">
                  <w:t xml:space="preserve"> </w:t>
                </w:r>
                <w:r>
                  <w:t>M</w:t>
                </w:r>
                <w:r w:rsidRPr="00A0202D">
                  <w:t xml:space="preserve">ore </w:t>
                </w:r>
                <w:r>
                  <w:t xml:space="preserve">about the form of the picture </w:t>
                </w:r>
                <w:r w:rsidRPr="00A0202D">
                  <w:t>than any specific subject matter or content</w:t>
                </w:r>
                <w:r>
                  <w:t xml:space="preserve">, </w:t>
                </w:r>
                <w:r w:rsidRPr="00A0202D">
                  <w:t>this type of modernis</w:t>
                </w:r>
                <w:r w:rsidR="001C1B2E">
                  <w:t>m is usually called ‘formalism.’</w:t>
                </w:r>
                <w:r w:rsidRPr="00A0202D">
                  <w:t xml:space="preserve"> </w:t>
                </w:r>
                <w:r>
                  <w:t>H</w:t>
                </w:r>
                <w:r w:rsidRPr="00A0202D">
                  <w:t>ighly influential</w:t>
                </w:r>
                <w:r w:rsidR="00AC2F69">
                  <w:t>,</w:t>
                </w:r>
                <w:r w:rsidRPr="00A0202D">
                  <w:t xml:space="preserve"> </w:t>
                </w:r>
                <w:r>
                  <w:t xml:space="preserve">this variety of </w:t>
                </w:r>
                <w:r w:rsidRPr="00A0202D">
                  <w:t xml:space="preserve">modernism spread to Europe and in other parts of America too. </w:t>
                </w:r>
              </w:p>
              <w:p w14:paraId="69D95980" w14:textId="77777777" w:rsidR="00AC2F69" w:rsidRDefault="00AC2F69" w:rsidP="0056171E"/>
              <w:p w14:paraId="4B47A552" w14:textId="1B7C6105" w:rsidR="0056171E" w:rsidRDefault="0056171E" w:rsidP="0056171E">
                <w:r w:rsidRPr="00A0202D">
                  <w:t>When Tina Modotti, an Italian woman accompanied by Edward Weston</w:t>
                </w:r>
                <w:r w:rsidR="001C1B2E">
                  <w:t>,</w:t>
                </w:r>
                <w:r w:rsidRPr="00A0202D">
                  <w:t xml:space="preserve"> arrived in Mexico in 1923 she ada</w:t>
                </w:r>
                <w:r>
                  <w:t>pted her formalist</w:t>
                </w:r>
                <w:r w:rsidRPr="00A0202D">
                  <w:t xml:space="preserve"> </w:t>
                </w:r>
                <w:r>
                  <w:t xml:space="preserve">compositions </w:t>
                </w:r>
                <w:r w:rsidRPr="00A0202D">
                  <w:t>to</w:t>
                </w:r>
                <w:r w:rsidR="001C1B2E">
                  <w:t xml:space="preserve"> suit</w:t>
                </w:r>
                <w:r w:rsidRPr="00A0202D">
                  <w:t xml:space="preserve"> the</w:t>
                </w:r>
                <w:r>
                  <w:t xml:space="preserve"> </w:t>
                </w:r>
                <w:r w:rsidRPr="00A0202D">
                  <w:t>values of the new post-revolutionary culture, creating photographic juxtapositions of traditional values with new modern ways of life</w:t>
                </w:r>
                <w:r>
                  <w:t>,</w:t>
                </w:r>
                <w:r w:rsidRPr="00A0202D">
                  <w:t xml:space="preserve"> combin</w:t>
                </w:r>
                <w:r>
                  <w:t>ing</w:t>
                </w:r>
                <w:r w:rsidRPr="00A0202D">
                  <w:t xml:space="preserve"> radical compositions with new types of social content. Mexican modernism was thus more closely link</w:t>
                </w:r>
                <w:r w:rsidR="00AC2F69">
                  <w:t>ed to the features of a modernis</w:t>
                </w:r>
                <w:r w:rsidRPr="00A0202D">
                  <w:t>ing culture</w:t>
                </w:r>
                <w:r w:rsidR="00F97355">
                  <w:t>;</w:t>
                </w:r>
                <w:r w:rsidRPr="00A0202D">
                  <w:t xml:space="preserve"> electrification, new machines and the realm of cultural politics</w:t>
                </w:r>
                <w:r w:rsidRPr="00106F27">
                  <w:t xml:space="preserve"> </w:t>
                </w:r>
                <w:r>
                  <w:t xml:space="preserve">became </w:t>
                </w:r>
                <w:r w:rsidR="00F97355">
                  <w:t>its</w:t>
                </w:r>
                <w:r w:rsidR="00F97355" w:rsidRPr="00A0202D">
                  <w:t xml:space="preserve"> </w:t>
                </w:r>
                <w:r>
                  <w:t>explicit subject matter</w:t>
                </w:r>
                <w:r w:rsidRPr="00A0202D">
                  <w:t xml:space="preserve">. </w:t>
                </w:r>
                <w:r>
                  <w:t>Fresh</w:t>
                </w:r>
                <w:r w:rsidRPr="00A0202D">
                  <w:t xml:space="preserve"> ideas of what it meant to be modern were at work in the various strands of European photographic modernism</w:t>
                </w:r>
                <w:r>
                  <w:t xml:space="preserve"> too</w:t>
                </w:r>
                <w:r w:rsidRPr="00A0202D">
                  <w:t xml:space="preserve">, with </w:t>
                </w:r>
                <w:r>
                  <w:t>different developments taking place in</w:t>
                </w:r>
                <w:r w:rsidRPr="00A0202D">
                  <w:t xml:space="preserve"> </w:t>
                </w:r>
                <w:r>
                  <w:t>Russia</w:t>
                </w:r>
                <w:r w:rsidRPr="00A0202D">
                  <w:t>, German</w:t>
                </w:r>
                <w:r>
                  <w:t>y, France</w:t>
                </w:r>
                <w:r w:rsidRPr="00A0202D">
                  <w:t xml:space="preserve"> and Ital</w:t>
                </w:r>
                <w:r>
                  <w:t>y</w:t>
                </w:r>
                <w:r w:rsidRPr="00A0202D">
                  <w:t xml:space="preserve">. </w:t>
                </w:r>
              </w:p>
              <w:p w14:paraId="2925CF0B" w14:textId="77777777" w:rsidR="00AC2F69" w:rsidRPr="00A0202D" w:rsidRDefault="00AC2F69" w:rsidP="0056171E"/>
              <w:p w14:paraId="169E1109" w14:textId="43ED6DA9" w:rsidR="0056171E" w:rsidRDefault="0056171E" w:rsidP="0056171E">
                <w:r w:rsidRPr="00A0202D">
                  <w:t xml:space="preserve">In </w:t>
                </w:r>
                <w:r>
                  <w:t xml:space="preserve">Russia, then the centre of the new </w:t>
                </w:r>
                <w:r w:rsidRPr="00A0202D">
                  <w:t>1920s Soviet Union</w:t>
                </w:r>
                <w:r>
                  <w:t>,</w:t>
                </w:r>
                <w:r w:rsidRPr="00A0202D">
                  <w:t xml:space="preserve"> Constructivist photographers like Alexander Rodchenko adopted radical new viewpoints and compositions of everything. These new compositions frequently </w:t>
                </w:r>
                <w:r w:rsidR="00C45E00">
                  <w:t>made use of</w:t>
                </w:r>
                <w:r w:rsidR="00C45E00" w:rsidRPr="00A0202D">
                  <w:t xml:space="preserve"> </w:t>
                </w:r>
                <w:r w:rsidRPr="00A0202D">
                  <w:t>dynamic angles, which aimed to, quite l</w:t>
                </w:r>
                <w:r w:rsidR="00AC2F69">
                  <w:t>iterally, construct new ways of</w:t>
                </w:r>
                <w:r w:rsidRPr="00A0202D">
                  <w:t xml:space="preserve"> see</w:t>
                </w:r>
                <w:r w:rsidR="00AC2F69">
                  <w:t>ing the world through their</w:t>
                </w:r>
                <w:r w:rsidRPr="00A0202D">
                  <w:t xml:space="preserve"> revolutionary viewpoint</w:t>
                </w:r>
                <w:r w:rsidR="00AC2F69">
                  <w:t>s</w:t>
                </w:r>
                <w:r w:rsidRPr="00A0202D">
                  <w:t>. The dynamism of this practice changed attitudes towa</w:t>
                </w:r>
                <w:r w:rsidR="001C1B2E">
                  <w:t>rds photography as a modern art. F</w:t>
                </w:r>
                <w:r w:rsidRPr="00A0202D">
                  <w:t>or example, the snapshot, was no longer dismissed as an amateur</w:t>
                </w:r>
                <w:r w:rsidR="00AC2F69">
                  <w:t xml:space="preserve"> form, but</w:t>
                </w:r>
                <w:r w:rsidR="001C1B2E">
                  <w:t xml:space="preserve"> accepted as</w:t>
                </w:r>
                <w:r w:rsidR="00AC2F69">
                  <w:t xml:space="preserve"> a means to democratis</w:t>
                </w:r>
                <w:r w:rsidR="001C1B2E">
                  <w:t>e the vision of life. It gave each person the opportunity</w:t>
                </w:r>
                <w:r w:rsidRPr="00A0202D">
                  <w:t xml:space="preserve"> </w:t>
                </w:r>
                <w:r w:rsidR="001C1B2E">
                  <w:t>to depict</w:t>
                </w:r>
                <w:r w:rsidRPr="00A0202D">
                  <w:t xml:space="preserve"> </w:t>
                </w:r>
                <w:r w:rsidR="00C45E00">
                  <w:t>his or her</w:t>
                </w:r>
                <w:r w:rsidR="00C45E00" w:rsidRPr="00A0202D">
                  <w:t xml:space="preserve"> </w:t>
                </w:r>
                <w:r w:rsidRPr="00A0202D">
                  <w:t xml:space="preserve">own reality. Eventually some of the </w:t>
                </w:r>
                <w:r w:rsidRPr="00A0202D">
                  <w:lastRenderedPageBreak/>
                  <w:t>features of these new Russian practices were adopted and taken over as part of an official realism of the state, as Socialist Realism. This official form of aesthetics was eventually imposed on all the arts as propaganda for the state under Stalinism. Nazi ideology in Germany adopted similar official aesthetic values during the late 1930s, with pictures showing</w:t>
                </w:r>
                <w:r w:rsidR="001C1B2E">
                  <w:t xml:space="preserve"> idealis</w:t>
                </w:r>
                <w:r w:rsidR="001C1B2E" w:rsidRPr="00A0202D">
                  <w:t>ed</w:t>
                </w:r>
                <w:r w:rsidRPr="00A0202D">
                  <w:t xml:space="preserve"> viewpoi</w:t>
                </w:r>
                <w:r w:rsidR="00F06C4F">
                  <w:t>nts of</w:t>
                </w:r>
                <w:r w:rsidR="001C1B2E">
                  <w:t xml:space="preserve"> </w:t>
                </w:r>
                <w:r w:rsidR="001C1B2E" w:rsidRPr="00A0202D">
                  <w:t>heroic</w:t>
                </w:r>
                <w:r w:rsidR="00F06C4F">
                  <w:t xml:space="preserve"> leaders and happy </w:t>
                </w:r>
                <w:r w:rsidRPr="00A0202D">
                  <w:t>citizens, workers and the military, all in harmony with one another. We do not like to think of a regressiv</w:t>
                </w:r>
                <w:r w:rsidR="001C1B2E">
                  <w:t>e regime developing ‘modernism,’</w:t>
                </w:r>
                <w:r w:rsidRPr="00A0202D">
                  <w:t xml:space="preserve"> but this is nevertheless one part of the history of modernism, even if </w:t>
                </w:r>
                <w:r w:rsidR="001C1B2E">
                  <w:t>it</w:t>
                </w:r>
                <w:r w:rsidRPr="00A0202D">
                  <w:t xml:space="preserve"> promoted reactionary forms incompatible with modern values today. Modernism was indeed plural. </w:t>
                </w:r>
              </w:p>
              <w:p w14:paraId="5CC91387" w14:textId="77777777" w:rsidR="00F06C4F" w:rsidRPr="00A0202D" w:rsidRDefault="00F06C4F" w:rsidP="0056171E"/>
              <w:p w14:paraId="4900535F" w14:textId="0C73C8D1" w:rsidR="0056171E" w:rsidRDefault="0056171E" w:rsidP="0056171E">
                <w:r w:rsidRPr="00A0202D">
                  <w:t>Other progressive forms of European modernism also emerged in France with surrealism</w:t>
                </w:r>
                <w:r w:rsidR="00C45E00">
                  <w:t>,</w:t>
                </w:r>
                <w:r w:rsidRPr="00A0202D">
                  <w:t xml:space="preserve"> and in Germany with the Bauhaus school of design. </w:t>
                </w:r>
                <w:r w:rsidR="001C1B2E">
                  <w:t>Moreover,</w:t>
                </w:r>
                <w:r w:rsidRPr="00A0202D">
                  <w:t xml:space="preserve"> individuals in different parts of Europe developed a range of new modern practices and theories of photography. The writings of Walter Benjamin gathered together some of these currents, and still provide valuable and much discussed </w:t>
                </w:r>
                <w:r w:rsidR="004D629B">
                  <w:t xml:space="preserve">contextual </w:t>
                </w:r>
                <w:r w:rsidRPr="00A0202D">
                  <w:t xml:space="preserve">insights into </w:t>
                </w:r>
                <w:r w:rsidR="00C45E00">
                  <w:t>the medium</w:t>
                </w:r>
                <w:r w:rsidRPr="00A0202D">
                  <w:t xml:space="preserve">. Some of these debates revolve around the new tension between art and commerce, advertising and politics. For Benjamin, the old aesthetics of ‘beauty’ should no longer apply to modern photography, because it was being used in the name of commerce. Modern photography, he argued, could be used </w:t>
                </w:r>
                <w:r w:rsidR="001C1B2E">
                  <w:t>to</w:t>
                </w:r>
                <w:r w:rsidRPr="00A0202D">
                  <w:t xml:space="preserve"> so many different progressive </w:t>
                </w:r>
                <w:r w:rsidR="001C1B2E">
                  <w:t>ends</w:t>
                </w:r>
                <w:r w:rsidRPr="00A0202D">
                  <w:t xml:space="preserve"> that it </w:t>
                </w:r>
                <w:r w:rsidR="001C1B2E">
                  <w:t>could</w:t>
                </w:r>
                <w:r w:rsidR="00F06C4F">
                  <w:t xml:space="preserve"> even change the way we</w:t>
                </w:r>
                <w:r w:rsidRPr="00A0202D">
                  <w:t xml:space="preserve"> see what art or politics is. As photography became a technology more firmly integrated in the illustration of magazines, the idea of photography being mode</w:t>
                </w:r>
                <w:r w:rsidR="001C1B2E">
                  <w:t>rn had a popular resonance (along with cinema)</w:t>
                </w:r>
                <w:r w:rsidRPr="00A0202D">
                  <w:t xml:space="preserve"> as simply a technology of the modern man and woman. </w:t>
                </w:r>
              </w:p>
              <w:p w14:paraId="19C41080" w14:textId="77777777" w:rsidR="00F06C4F" w:rsidRPr="00A0202D" w:rsidRDefault="00F06C4F" w:rsidP="0056171E"/>
              <w:p w14:paraId="2C8B39D5" w14:textId="63E071B0" w:rsidR="0056171E" w:rsidRDefault="0056171E" w:rsidP="0056171E">
                <w:r w:rsidRPr="00A0202D">
                  <w:t xml:space="preserve">The Second World War shattered many of these values, and afterwards a new attitude developed, </w:t>
                </w:r>
                <w:r w:rsidR="001C1B2E">
                  <w:t xml:space="preserve">which </w:t>
                </w:r>
                <w:r w:rsidRPr="00A0202D">
                  <w:t xml:space="preserve">focused less on models of modern vision than a concern for the human in the human condition. The famous worldwide 1955 touring exhibition </w:t>
                </w:r>
                <w:r w:rsidRPr="00606DC8">
                  <w:rPr>
                    <w:i/>
                  </w:rPr>
                  <w:t>The Family of Man</w:t>
                </w:r>
                <w:r w:rsidRPr="00A0202D">
                  <w:t xml:space="preserve"> embodied this new attitude</w:t>
                </w:r>
                <w:r w:rsidR="00606DC8">
                  <w:t>, embracing the plural traditions that had been established, as d</w:t>
                </w:r>
                <w:r w:rsidRPr="00A0202D">
                  <w:t>ifferent ideas of modernism, constructivism, realism and formalism</w:t>
                </w:r>
                <w:r w:rsidR="00606DC8">
                  <w:t>, but united</w:t>
                </w:r>
                <w:r w:rsidRPr="00A0202D">
                  <w:t xml:space="preserve"> i</w:t>
                </w:r>
                <w:r w:rsidR="00606DC8">
                  <w:t>nto a grand photographic expression</w:t>
                </w:r>
                <w:r w:rsidRPr="00A0202D">
                  <w:t xml:space="preserve"> of the </w:t>
                </w:r>
                <w:r w:rsidR="00606DC8">
                  <w:t xml:space="preserve">unity of the </w:t>
                </w:r>
                <w:r w:rsidRPr="00A0202D">
                  <w:t xml:space="preserve">human </w:t>
                </w:r>
                <w:r w:rsidR="00606DC8">
                  <w:t>condition. This new post-WW II sentiment w</w:t>
                </w:r>
                <w:r w:rsidRPr="00A0202D">
                  <w:t xml:space="preserve">as </w:t>
                </w:r>
                <w:r w:rsidR="00606DC8">
                  <w:t>called ‘</w:t>
                </w:r>
                <w:r w:rsidRPr="00A0202D">
                  <w:t>photographic humanism</w:t>
                </w:r>
                <w:r w:rsidR="00606DC8">
                  <w:t>’</w:t>
                </w:r>
                <w:r w:rsidRPr="00A0202D">
                  <w:t xml:space="preserve">. The term modernism is still applied to many of the photographers working </w:t>
                </w:r>
                <w:r w:rsidR="00606DC8">
                  <w:t>after this</w:t>
                </w:r>
                <w:r w:rsidRPr="00A0202D">
                  <w:t xml:space="preserve"> time, but it was in a weaker sense, with no overall clear aesthetic. While street photography seemed to emerge as a new form of expressing modern life, adopting some of the compositional values of constructivism, the museological discourse on them, for example from the Museum of Moder</w:t>
                </w:r>
                <w:r w:rsidR="00F06C4F">
                  <w:t>n Art in New York</w:t>
                </w:r>
                <w:r w:rsidR="007A1EA2">
                  <w:t>,</w:t>
                </w:r>
                <w:r w:rsidR="00F06C4F">
                  <w:t xml:space="preserve"> still emphasis</w:t>
                </w:r>
                <w:r w:rsidRPr="00A0202D">
                  <w:t>ed the seer and artistic vision of the photographer as the founding role in them. Conceptualism and other art movements were rapidly gaining momentum as alternatives to modernism, specifically the formalist idea of modernism that Clement Greenberg had adopted from the modernism of Stieglitz, which had also been informed the English modernist writings of Clive Bell and Roger Fry.</w:t>
                </w:r>
              </w:p>
              <w:p w14:paraId="13AF41A6" w14:textId="77777777" w:rsidR="007A1EA2" w:rsidRPr="00A0202D" w:rsidRDefault="007A1EA2" w:rsidP="0056171E"/>
              <w:p w14:paraId="7BCBD8A9" w14:textId="0CF05FE0" w:rsidR="003F0D73" w:rsidRDefault="0056171E" w:rsidP="001E33D9">
                <w:r w:rsidRPr="00A0202D">
                  <w:t>We would have to wait until the late 1970s for the currency of a new term</w:t>
                </w:r>
                <w:r w:rsidR="004D629B">
                  <w:t>,</w:t>
                </w:r>
                <w:r w:rsidRPr="00A0202D">
                  <w:t xml:space="preserve"> ‘post-modernism</w:t>
                </w:r>
                <w:r w:rsidR="004D629B">
                  <w:t>,</w:t>
                </w:r>
                <w:r w:rsidRPr="00A0202D">
                  <w:t>’ to signal this mutation of values in art practice. Post-modernism named a new critical position cap</w:t>
                </w:r>
                <w:r w:rsidR="004D629B">
                  <w:t>able of questioning ‘modernism,’</w:t>
                </w:r>
                <w:r w:rsidRPr="00A0202D">
                  <w:t xml:space="preserve"> creating a rupture with its past and rejecting many of the craft-based values of modernist photography. Abruptly using the commercial values of advertising and other industrial photography, art and art photography renovated itself by integrating many of the attributes of these other practic</w:t>
                </w:r>
                <w:r w:rsidR="004D629B">
                  <w:t>es that modernism had repressed:</w:t>
                </w:r>
                <w:r w:rsidRPr="00A0202D">
                  <w:t xml:space="preserve"> glossy large scale colour images, slick picture values and a sense of irony and parody, a</w:t>
                </w:r>
                <w:r w:rsidR="00032678">
                  <w:t>s well as</w:t>
                </w:r>
                <w:r w:rsidRPr="00A0202D">
                  <w:t xml:space="preserve"> the active role of women photographers. </w:t>
                </w:r>
                <w:r w:rsidR="001E33D9">
                  <w:t xml:space="preserve">Until this time, </w:t>
                </w:r>
                <w:r w:rsidRPr="000A5E69">
                  <w:t>modernist fine art photography</w:t>
                </w:r>
                <w:r w:rsidR="001E33D9">
                  <w:t xml:space="preserve"> had sought to exclude commercial photographic values from art photography</w:t>
                </w:r>
                <w:r w:rsidRPr="000A5E69">
                  <w:t>.</w:t>
                </w:r>
                <w:r w:rsidRPr="00A0202D">
                  <w:t xml:space="preserve"> Whether these </w:t>
                </w:r>
                <w:r w:rsidR="001E33D9">
                  <w:t xml:space="preserve">commercial photographic </w:t>
                </w:r>
                <w:r w:rsidRPr="00A0202D">
                  <w:t>values were introduced as critique, pastiche or irony, they began to transform t</w:t>
                </w:r>
                <w:r w:rsidR="00F06C4F">
                  <w:t>he views of the older modernisms</w:t>
                </w:r>
                <w:r w:rsidRPr="00A0202D">
                  <w:t xml:space="preserve"> as suddenly belong</w:t>
                </w:r>
                <w:r w:rsidR="001E33D9">
                  <w:t>ing</w:t>
                </w:r>
                <w:bookmarkStart w:id="2" w:name="_GoBack"/>
                <w:bookmarkEnd w:id="2"/>
                <w:r w:rsidRPr="00A0202D">
                  <w:t xml:space="preserve"> to another time. Modernist photography was mostly handmade by the artist in small numbers of highly crafted photographs, whereas postmodernist photography was more often industrial and employed the tactics and rhetoric of advertising, </w:t>
                </w:r>
                <w:r w:rsidRPr="00A0202D">
                  <w:lastRenderedPageBreak/>
                  <w:t>cinema and the mass media. Modernism thus belongs to an ol</w:t>
                </w:r>
                <w:r w:rsidR="00F06C4F">
                  <w:t>der time and set of values surrounding</w:t>
                </w:r>
                <w:r w:rsidRPr="00A0202D">
                  <w:t xml:space="preserve"> photography. However, we can often find its discourse reappearing</w:t>
                </w:r>
                <w:r w:rsidR="000A5E69">
                  <w:t>,</w:t>
                </w:r>
                <w:r w:rsidRPr="00A0202D">
                  <w:t xml:space="preserve"> for example</w:t>
                </w:r>
                <w:r w:rsidR="000A5E69">
                  <w:t>,</w:t>
                </w:r>
                <w:r w:rsidRPr="00A0202D">
                  <w:t xml:space="preserve"> within the innovations of digital photography. If one modernist position was that photography is a specific medium with its own intrinsic values, the advent of computers is easily adopted to these same values. The pixel and its presence on the material surface of the display screen becomes the essential element of digital photography. Elsewhere</w:t>
                </w:r>
                <w:r w:rsidR="000A5E69">
                  <w:t>,</w:t>
                </w:r>
                <w:r w:rsidRPr="00A0202D">
                  <w:t xml:space="preserve"> the fine print tradition of modernism is found returning in handmade papers used for inkjet and other more sophisticated digital printers. Modernism is thus not dead, but alive and revived with old ideas about new media.</w:t>
                </w:r>
              </w:p>
            </w:tc>
          </w:sdtContent>
        </w:sdt>
      </w:tr>
      <w:tr w:rsidR="003235A7" w14:paraId="4BB9DE85" w14:textId="77777777" w:rsidTr="003235A7">
        <w:tc>
          <w:tcPr>
            <w:tcW w:w="9016" w:type="dxa"/>
          </w:tcPr>
          <w:p w14:paraId="7FA1D87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AE256074E3D1742B68198F78B2EAD66"/>
              </w:placeholder>
            </w:sdtPr>
            <w:sdtContent>
              <w:p w14:paraId="3D580D76" w14:textId="77777777" w:rsidR="000A5E69" w:rsidRDefault="00606DC8" w:rsidP="0056171E">
                <w:sdt>
                  <w:sdtPr>
                    <w:id w:val="-1061789741"/>
                    <w:citation/>
                  </w:sdtPr>
                  <w:sdtContent>
                    <w:r w:rsidR="000A5E69">
                      <w:fldChar w:fldCharType="begin"/>
                    </w:r>
                    <w:r w:rsidR="000A5E69">
                      <w:rPr>
                        <w:lang w:val="en-US"/>
                      </w:rPr>
                      <w:instrText xml:space="preserve"> CITATION Ben92 \l 1033 </w:instrText>
                    </w:r>
                    <w:r w:rsidR="000A5E69">
                      <w:fldChar w:fldCharType="separate"/>
                    </w:r>
                    <w:r w:rsidR="000A5E69">
                      <w:rPr>
                        <w:noProof/>
                        <w:lang w:val="en-US"/>
                      </w:rPr>
                      <w:t xml:space="preserve"> (Benjamin)</w:t>
                    </w:r>
                    <w:r w:rsidR="000A5E69">
                      <w:fldChar w:fldCharType="end"/>
                    </w:r>
                  </w:sdtContent>
                </w:sdt>
              </w:p>
              <w:p w14:paraId="5C3EAD85" w14:textId="77777777" w:rsidR="000A5E69" w:rsidRDefault="000A5E69" w:rsidP="0056171E"/>
              <w:p w14:paraId="50F12681" w14:textId="77777777" w:rsidR="000A5E69" w:rsidRDefault="00606DC8" w:rsidP="0056171E">
                <w:sdt>
                  <w:sdtPr>
                    <w:id w:val="-389812045"/>
                    <w:citation/>
                  </w:sdtPr>
                  <w:sdtContent>
                    <w:r w:rsidR="000A5E69">
                      <w:fldChar w:fldCharType="begin"/>
                    </w:r>
                    <w:r w:rsidR="000A5E69">
                      <w:rPr>
                        <w:lang w:val="en-US"/>
                      </w:rPr>
                      <w:instrText xml:space="preserve"> CITATION Bol88 \l 1033 </w:instrText>
                    </w:r>
                    <w:r w:rsidR="000A5E69">
                      <w:fldChar w:fldCharType="separate"/>
                    </w:r>
                    <w:r w:rsidR="000A5E69">
                      <w:rPr>
                        <w:noProof/>
                        <w:lang w:val="en-US"/>
                      </w:rPr>
                      <w:t>(Bolton)</w:t>
                    </w:r>
                    <w:r w:rsidR="000A5E69">
                      <w:fldChar w:fldCharType="end"/>
                    </w:r>
                  </w:sdtContent>
                </w:sdt>
              </w:p>
              <w:p w14:paraId="2F673C2A" w14:textId="77777777" w:rsidR="000A5E69" w:rsidRDefault="000A5E69" w:rsidP="0056171E"/>
              <w:p w14:paraId="33479621" w14:textId="77777777" w:rsidR="000A5E69" w:rsidRDefault="00606DC8" w:rsidP="0056171E">
                <w:sdt>
                  <w:sdtPr>
                    <w:id w:val="-674102679"/>
                    <w:citation/>
                  </w:sdtPr>
                  <w:sdtContent>
                    <w:r w:rsidR="000A5E69">
                      <w:fldChar w:fldCharType="begin"/>
                    </w:r>
                    <w:r w:rsidR="000A5E69">
                      <w:rPr>
                        <w:lang w:val="en-US"/>
                      </w:rPr>
                      <w:instrText xml:space="preserve"> CITATION Bur82 \l 1033 </w:instrText>
                    </w:r>
                    <w:r w:rsidR="000A5E69">
                      <w:fldChar w:fldCharType="separate"/>
                    </w:r>
                    <w:r w:rsidR="000A5E69">
                      <w:rPr>
                        <w:noProof/>
                        <w:lang w:val="en-US"/>
                      </w:rPr>
                      <w:t>(Burgin)</w:t>
                    </w:r>
                    <w:r w:rsidR="000A5E69">
                      <w:fldChar w:fldCharType="end"/>
                    </w:r>
                  </w:sdtContent>
                </w:sdt>
              </w:p>
              <w:p w14:paraId="18EC5BE4" w14:textId="77777777" w:rsidR="000A5E69" w:rsidRDefault="000A5E69" w:rsidP="0056171E"/>
              <w:p w14:paraId="2DDF7A0C" w14:textId="77777777" w:rsidR="000A5E69" w:rsidRDefault="00606DC8" w:rsidP="0056171E">
                <w:sdt>
                  <w:sdtPr>
                    <w:id w:val="-1575196391"/>
                    <w:citation/>
                  </w:sdtPr>
                  <w:sdtContent>
                    <w:r w:rsidR="000A5E69">
                      <w:fldChar w:fldCharType="begin"/>
                    </w:r>
                    <w:r w:rsidR="000A5E69">
                      <w:rPr>
                        <w:lang w:val="en-US"/>
                      </w:rPr>
                      <w:instrText xml:space="preserve"> CITATION Gal05 \l 1033 </w:instrText>
                    </w:r>
                    <w:r w:rsidR="000A5E69">
                      <w:fldChar w:fldCharType="separate"/>
                    </w:r>
                    <w:r w:rsidR="000A5E69">
                      <w:rPr>
                        <w:noProof/>
                        <w:lang w:val="en-US"/>
                      </w:rPr>
                      <w:t>(Rubén)</w:t>
                    </w:r>
                    <w:r w:rsidR="000A5E69">
                      <w:fldChar w:fldCharType="end"/>
                    </w:r>
                  </w:sdtContent>
                </w:sdt>
              </w:p>
              <w:p w14:paraId="2442E650" w14:textId="77777777" w:rsidR="000A5E69" w:rsidRDefault="000A5E69" w:rsidP="0056171E"/>
              <w:p w14:paraId="3E6DFF8F" w14:textId="77777777" w:rsidR="000A5E69" w:rsidRDefault="00606DC8" w:rsidP="0056171E">
                <w:sdt>
                  <w:sdtPr>
                    <w:id w:val="-1104871294"/>
                    <w:citation/>
                  </w:sdtPr>
                  <w:sdtContent>
                    <w:r w:rsidR="000A5E69">
                      <w:fldChar w:fldCharType="begin"/>
                    </w:r>
                    <w:r w:rsidR="000A5E69">
                      <w:rPr>
                        <w:lang w:val="en-US"/>
                      </w:rPr>
                      <w:instrText xml:space="preserve"> CITATION Phi89 \l 1033 </w:instrText>
                    </w:r>
                    <w:r w:rsidR="000A5E69">
                      <w:fldChar w:fldCharType="separate"/>
                    </w:r>
                    <w:r w:rsidR="000A5E69">
                      <w:rPr>
                        <w:noProof/>
                        <w:lang w:val="en-US"/>
                      </w:rPr>
                      <w:t>(Phillips)</w:t>
                    </w:r>
                    <w:r w:rsidR="000A5E69">
                      <w:fldChar w:fldCharType="end"/>
                    </w:r>
                  </w:sdtContent>
                </w:sdt>
              </w:p>
              <w:p w14:paraId="06C664B3" w14:textId="77777777" w:rsidR="000A5E69" w:rsidRDefault="000A5E69" w:rsidP="0056171E"/>
              <w:p w14:paraId="7FF3B3E6" w14:textId="77777777" w:rsidR="000A5E69" w:rsidRDefault="00606DC8" w:rsidP="0056171E">
                <w:sdt>
                  <w:sdtPr>
                    <w:id w:val="1283618402"/>
                    <w:citation/>
                  </w:sdtPr>
                  <w:sdtContent>
                    <w:r w:rsidR="000A5E69">
                      <w:fldChar w:fldCharType="begin"/>
                    </w:r>
                    <w:r w:rsidR="000A5E69">
                      <w:rPr>
                        <w:lang w:val="en-US"/>
                      </w:rPr>
                      <w:instrText xml:space="preserve"> CITATION Sti97 \l 1033 </w:instrText>
                    </w:r>
                    <w:r w:rsidR="000A5E69">
                      <w:fldChar w:fldCharType="separate"/>
                    </w:r>
                    <w:r w:rsidR="000A5E69">
                      <w:rPr>
                        <w:noProof/>
                        <w:lang w:val="en-US"/>
                      </w:rPr>
                      <w:t>(Stieglitz)</w:t>
                    </w:r>
                    <w:r w:rsidR="000A5E69">
                      <w:fldChar w:fldCharType="end"/>
                    </w:r>
                  </w:sdtContent>
                </w:sdt>
              </w:p>
              <w:p w14:paraId="73D03E65" w14:textId="77777777" w:rsidR="000A5E69" w:rsidRDefault="000A5E69" w:rsidP="0056171E"/>
              <w:p w14:paraId="7EF9AEF5" w14:textId="44F9DC23" w:rsidR="003235A7" w:rsidRDefault="00606DC8" w:rsidP="00FB11DE">
                <w:sdt>
                  <w:sdtPr>
                    <w:id w:val="-2042127299"/>
                    <w:citation/>
                  </w:sdtPr>
                  <w:sdtContent>
                    <w:r w:rsidR="00F60F4F">
                      <w:fldChar w:fldCharType="begin"/>
                    </w:r>
                    <w:r w:rsidR="00F60F4F">
                      <w:rPr>
                        <w:lang w:val="en-US"/>
                      </w:rPr>
                      <w:instrText xml:space="preserve"> CITATION Wil83 \l 1033 </w:instrText>
                    </w:r>
                    <w:r w:rsidR="00F60F4F">
                      <w:fldChar w:fldCharType="separate"/>
                    </w:r>
                    <w:r w:rsidR="00F60F4F">
                      <w:rPr>
                        <w:noProof/>
                        <w:lang w:val="en-US"/>
                      </w:rPr>
                      <w:t>(Williams)</w:t>
                    </w:r>
                    <w:r w:rsidR="00F60F4F">
                      <w:fldChar w:fldCharType="end"/>
                    </w:r>
                  </w:sdtContent>
                </w:sdt>
              </w:p>
            </w:sdtContent>
          </w:sdt>
        </w:tc>
      </w:tr>
    </w:tbl>
    <w:p w14:paraId="349A75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26722" w14:textId="77777777" w:rsidR="00606DC8" w:rsidRDefault="00606DC8" w:rsidP="007A0D55">
      <w:pPr>
        <w:spacing w:after="0" w:line="240" w:lineRule="auto"/>
      </w:pPr>
      <w:r>
        <w:separator/>
      </w:r>
    </w:p>
  </w:endnote>
  <w:endnote w:type="continuationSeparator" w:id="0">
    <w:p w14:paraId="62C0D132" w14:textId="77777777" w:rsidR="00606DC8" w:rsidRDefault="00606D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4B9CA" w14:textId="77777777" w:rsidR="00606DC8" w:rsidRDefault="00606DC8" w:rsidP="007A0D55">
      <w:pPr>
        <w:spacing w:after="0" w:line="240" w:lineRule="auto"/>
      </w:pPr>
      <w:r>
        <w:separator/>
      </w:r>
    </w:p>
  </w:footnote>
  <w:footnote w:type="continuationSeparator" w:id="0">
    <w:p w14:paraId="6AD6B5D8" w14:textId="77777777" w:rsidR="00606DC8" w:rsidRDefault="00606D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36337" w14:textId="77777777" w:rsidR="00606DC8" w:rsidRDefault="00606DC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F214BE" w14:textId="77777777" w:rsidR="00606DC8" w:rsidRDefault="00606D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42"/>
    <w:rsid w:val="00032559"/>
    <w:rsid w:val="00032678"/>
    <w:rsid w:val="00052040"/>
    <w:rsid w:val="000A5E69"/>
    <w:rsid w:val="000B25AE"/>
    <w:rsid w:val="000B55AB"/>
    <w:rsid w:val="000D24DC"/>
    <w:rsid w:val="00101B2E"/>
    <w:rsid w:val="00116FA0"/>
    <w:rsid w:val="0015114C"/>
    <w:rsid w:val="001A21F3"/>
    <w:rsid w:val="001A2537"/>
    <w:rsid w:val="001A6A06"/>
    <w:rsid w:val="001C1B2E"/>
    <w:rsid w:val="001E33D9"/>
    <w:rsid w:val="00210C03"/>
    <w:rsid w:val="002162E2"/>
    <w:rsid w:val="00225C5A"/>
    <w:rsid w:val="00230B10"/>
    <w:rsid w:val="00234353"/>
    <w:rsid w:val="0024134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629B"/>
    <w:rsid w:val="004E5896"/>
    <w:rsid w:val="00513EE6"/>
    <w:rsid w:val="00534F8F"/>
    <w:rsid w:val="0056171E"/>
    <w:rsid w:val="00587450"/>
    <w:rsid w:val="00590035"/>
    <w:rsid w:val="0059438B"/>
    <w:rsid w:val="005B177E"/>
    <w:rsid w:val="005B3921"/>
    <w:rsid w:val="005E1C6A"/>
    <w:rsid w:val="005F26D7"/>
    <w:rsid w:val="005F5450"/>
    <w:rsid w:val="00606DC8"/>
    <w:rsid w:val="006307E3"/>
    <w:rsid w:val="006D0412"/>
    <w:rsid w:val="007411B9"/>
    <w:rsid w:val="00780D95"/>
    <w:rsid w:val="00780DC7"/>
    <w:rsid w:val="007A0D55"/>
    <w:rsid w:val="007A1EA2"/>
    <w:rsid w:val="007B3377"/>
    <w:rsid w:val="007D0DB2"/>
    <w:rsid w:val="007E5F44"/>
    <w:rsid w:val="00821DE3"/>
    <w:rsid w:val="00846BBA"/>
    <w:rsid w:val="00846CE1"/>
    <w:rsid w:val="008A5B87"/>
    <w:rsid w:val="00922950"/>
    <w:rsid w:val="009A7264"/>
    <w:rsid w:val="009D1606"/>
    <w:rsid w:val="009D6842"/>
    <w:rsid w:val="009E18A1"/>
    <w:rsid w:val="009E73D7"/>
    <w:rsid w:val="00A02910"/>
    <w:rsid w:val="00A27D2C"/>
    <w:rsid w:val="00A76FD9"/>
    <w:rsid w:val="00AB436D"/>
    <w:rsid w:val="00AC2F69"/>
    <w:rsid w:val="00AD2F24"/>
    <w:rsid w:val="00AD4844"/>
    <w:rsid w:val="00B139A0"/>
    <w:rsid w:val="00B219AE"/>
    <w:rsid w:val="00B33145"/>
    <w:rsid w:val="00B574C9"/>
    <w:rsid w:val="00B652EC"/>
    <w:rsid w:val="00BC39C9"/>
    <w:rsid w:val="00BE5BF7"/>
    <w:rsid w:val="00BF40E1"/>
    <w:rsid w:val="00C27FAB"/>
    <w:rsid w:val="00C358D4"/>
    <w:rsid w:val="00C45E00"/>
    <w:rsid w:val="00C6296B"/>
    <w:rsid w:val="00C779C2"/>
    <w:rsid w:val="00CB4C51"/>
    <w:rsid w:val="00CC586D"/>
    <w:rsid w:val="00CF1542"/>
    <w:rsid w:val="00CF3EC5"/>
    <w:rsid w:val="00D656DA"/>
    <w:rsid w:val="00D83300"/>
    <w:rsid w:val="00DC6B48"/>
    <w:rsid w:val="00DF01B0"/>
    <w:rsid w:val="00E85A05"/>
    <w:rsid w:val="00E95829"/>
    <w:rsid w:val="00EA3BCC"/>
    <w:rsid w:val="00EA606C"/>
    <w:rsid w:val="00EB0C8C"/>
    <w:rsid w:val="00EB51FD"/>
    <w:rsid w:val="00EB77DB"/>
    <w:rsid w:val="00ED139F"/>
    <w:rsid w:val="00EF74F7"/>
    <w:rsid w:val="00F06C4F"/>
    <w:rsid w:val="00F36937"/>
    <w:rsid w:val="00F60F4F"/>
    <w:rsid w:val="00F60F53"/>
    <w:rsid w:val="00F97355"/>
    <w:rsid w:val="00FA1925"/>
    <w:rsid w:val="00FB11DE"/>
    <w:rsid w:val="00FB589A"/>
    <w:rsid w:val="00FB7317"/>
    <w:rsid w:val="00FE7D4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D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68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842"/>
    <w:rPr>
      <w:rFonts w:ascii="Lucida Grande" w:hAnsi="Lucida Grande" w:cs="Lucida Grande"/>
      <w:sz w:val="18"/>
      <w:szCs w:val="18"/>
    </w:rPr>
  </w:style>
  <w:style w:type="character" w:styleId="CommentReference">
    <w:name w:val="annotation reference"/>
    <w:basedOn w:val="DefaultParagraphFont"/>
    <w:uiPriority w:val="99"/>
    <w:semiHidden/>
    <w:rsid w:val="00CB4C51"/>
    <w:rPr>
      <w:sz w:val="18"/>
      <w:szCs w:val="18"/>
    </w:rPr>
  </w:style>
  <w:style w:type="paragraph" w:styleId="CommentText">
    <w:name w:val="annotation text"/>
    <w:basedOn w:val="Normal"/>
    <w:link w:val="CommentTextChar"/>
    <w:uiPriority w:val="99"/>
    <w:semiHidden/>
    <w:rsid w:val="00CB4C51"/>
    <w:pPr>
      <w:spacing w:line="240" w:lineRule="auto"/>
    </w:pPr>
    <w:rPr>
      <w:sz w:val="24"/>
      <w:szCs w:val="24"/>
    </w:rPr>
  </w:style>
  <w:style w:type="character" w:customStyle="1" w:styleId="CommentTextChar">
    <w:name w:val="Comment Text Char"/>
    <w:basedOn w:val="DefaultParagraphFont"/>
    <w:link w:val="CommentText"/>
    <w:uiPriority w:val="99"/>
    <w:semiHidden/>
    <w:rsid w:val="00CB4C51"/>
    <w:rPr>
      <w:sz w:val="24"/>
      <w:szCs w:val="24"/>
    </w:rPr>
  </w:style>
  <w:style w:type="paragraph" w:styleId="CommentSubject">
    <w:name w:val="annotation subject"/>
    <w:basedOn w:val="CommentText"/>
    <w:next w:val="CommentText"/>
    <w:link w:val="CommentSubjectChar"/>
    <w:uiPriority w:val="99"/>
    <w:semiHidden/>
    <w:rsid w:val="00CB4C51"/>
    <w:rPr>
      <w:b/>
      <w:bCs/>
      <w:sz w:val="20"/>
      <w:szCs w:val="20"/>
    </w:rPr>
  </w:style>
  <w:style w:type="character" w:customStyle="1" w:styleId="CommentSubjectChar">
    <w:name w:val="Comment Subject Char"/>
    <w:basedOn w:val="CommentTextChar"/>
    <w:link w:val="CommentSubject"/>
    <w:uiPriority w:val="99"/>
    <w:semiHidden/>
    <w:rsid w:val="00CB4C5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68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842"/>
    <w:rPr>
      <w:rFonts w:ascii="Lucida Grande" w:hAnsi="Lucida Grande" w:cs="Lucida Grande"/>
      <w:sz w:val="18"/>
      <w:szCs w:val="18"/>
    </w:rPr>
  </w:style>
  <w:style w:type="character" w:styleId="CommentReference">
    <w:name w:val="annotation reference"/>
    <w:basedOn w:val="DefaultParagraphFont"/>
    <w:uiPriority w:val="99"/>
    <w:semiHidden/>
    <w:rsid w:val="00CB4C51"/>
    <w:rPr>
      <w:sz w:val="18"/>
      <w:szCs w:val="18"/>
    </w:rPr>
  </w:style>
  <w:style w:type="paragraph" w:styleId="CommentText">
    <w:name w:val="annotation text"/>
    <w:basedOn w:val="Normal"/>
    <w:link w:val="CommentTextChar"/>
    <w:uiPriority w:val="99"/>
    <w:semiHidden/>
    <w:rsid w:val="00CB4C51"/>
    <w:pPr>
      <w:spacing w:line="240" w:lineRule="auto"/>
    </w:pPr>
    <w:rPr>
      <w:sz w:val="24"/>
      <w:szCs w:val="24"/>
    </w:rPr>
  </w:style>
  <w:style w:type="character" w:customStyle="1" w:styleId="CommentTextChar">
    <w:name w:val="Comment Text Char"/>
    <w:basedOn w:val="DefaultParagraphFont"/>
    <w:link w:val="CommentText"/>
    <w:uiPriority w:val="99"/>
    <w:semiHidden/>
    <w:rsid w:val="00CB4C51"/>
    <w:rPr>
      <w:sz w:val="24"/>
      <w:szCs w:val="24"/>
    </w:rPr>
  </w:style>
  <w:style w:type="paragraph" w:styleId="CommentSubject">
    <w:name w:val="annotation subject"/>
    <w:basedOn w:val="CommentText"/>
    <w:next w:val="CommentText"/>
    <w:link w:val="CommentSubjectChar"/>
    <w:uiPriority w:val="99"/>
    <w:semiHidden/>
    <w:rsid w:val="00CB4C51"/>
    <w:rPr>
      <w:b/>
      <w:bCs/>
      <w:sz w:val="20"/>
      <w:szCs w:val="20"/>
    </w:rPr>
  </w:style>
  <w:style w:type="character" w:customStyle="1" w:styleId="CommentSubjectChar">
    <w:name w:val="Comment Subject Char"/>
    <w:basedOn w:val="CommentTextChar"/>
    <w:link w:val="CommentSubject"/>
    <w:uiPriority w:val="99"/>
    <w:semiHidden/>
    <w:rsid w:val="00CB4C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3828A63603264EA86A1AA279E3B03F"/>
        <w:category>
          <w:name w:val="General"/>
          <w:gallery w:val="placeholder"/>
        </w:category>
        <w:types>
          <w:type w:val="bbPlcHdr"/>
        </w:types>
        <w:behaviors>
          <w:behavior w:val="content"/>
        </w:behaviors>
        <w:guid w:val="{191BD913-F575-3344-81BC-9DD04CAC368A}"/>
      </w:docPartPr>
      <w:docPartBody>
        <w:p w:rsidR="00BE4309" w:rsidRDefault="00BE4309">
          <w:pPr>
            <w:pStyle w:val="393828A63603264EA86A1AA279E3B03F"/>
          </w:pPr>
          <w:r w:rsidRPr="00CC586D">
            <w:rPr>
              <w:rStyle w:val="PlaceholderText"/>
              <w:b/>
              <w:color w:val="FFFFFF" w:themeColor="background1"/>
            </w:rPr>
            <w:t>[Salutation]</w:t>
          </w:r>
        </w:p>
      </w:docPartBody>
    </w:docPart>
    <w:docPart>
      <w:docPartPr>
        <w:name w:val="68369EEF36EC3B4A99885E6BB4D2BF95"/>
        <w:category>
          <w:name w:val="General"/>
          <w:gallery w:val="placeholder"/>
        </w:category>
        <w:types>
          <w:type w:val="bbPlcHdr"/>
        </w:types>
        <w:behaviors>
          <w:behavior w:val="content"/>
        </w:behaviors>
        <w:guid w:val="{21F11363-77D0-B14E-8083-994AF2D33F07}"/>
      </w:docPartPr>
      <w:docPartBody>
        <w:p w:rsidR="00BE4309" w:rsidRDefault="00BE4309">
          <w:pPr>
            <w:pStyle w:val="68369EEF36EC3B4A99885E6BB4D2BF95"/>
          </w:pPr>
          <w:r>
            <w:rPr>
              <w:rStyle w:val="PlaceholderText"/>
            </w:rPr>
            <w:t>[First name]</w:t>
          </w:r>
        </w:p>
      </w:docPartBody>
    </w:docPart>
    <w:docPart>
      <w:docPartPr>
        <w:name w:val="6A0AC63F42BE5446B05468F474CCCE08"/>
        <w:category>
          <w:name w:val="General"/>
          <w:gallery w:val="placeholder"/>
        </w:category>
        <w:types>
          <w:type w:val="bbPlcHdr"/>
        </w:types>
        <w:behaviors>
          <w:behavior w:val="content"/>
        </w:behaviors>
        <w:guid w:val="{951959F3-E398-1F4B-8043-02BBF727B876}"/>
      </w:docPartPr>
      <w:docPartBody>
        <w:p w:rsidR="00BE4309" w:rsidRDefault="00BE4309">
          <w:pPr>
            <w:pStyle w:val="6A0AC63F42BE5446B05468F474CCCE08"/>
          </w:pPr>
          <w:r>
            <w:rPr>
              <w:rStyle w:val="PlaceholderText"/>
            </w:rPr>
            <w:t>[Middle name]</w:t>
          </w:r>
        </w:p>
      </w:docPartBody>
    </w:docPart>
    <w:docPart>
      <w:docPartPr>
        <w:name w:val="ED74B889CB845547836E47EBB4308AA3"/>
        <w:category>
          <w:name w:val="General"/>
          <w:gallery w:val="placeholder"/>
        </w:category>
        <w:types>
          <w:type w:val="bbPlcHdr"/>
        </w:types>
        <w:behaviors>
          <w:behavior w:val="content"/>
        </w:behaviors>
        <w:guid w:val="{2AAB4C36-485F-A347-9935-1482F2376676}"/>
      </w:docPartPr>
      <w:docPartBody>
        <w:p w:rsidR="00BE4309" w:rsidRDefault="00BE4309">
          <w:pPr>
            <w:pStyle w:val="ED74B889CB845547836E47EBB4308AA3"/>
          </w:pPr>
          <w:r>
            <w:rPr>
              <w:rStyle w:val="PlaceholderText"/>
            </w:rPr>
            <w:t>[Last name]</w:t>
          </w:r>
        </w:p>
      </w:docPartBody>
    </w:docPart>
    <w:docPart>
      <w:docPartPr>
        <w:name w:val="53AA3B61C214484B8A61A17496F5FE93"/>
        <w:category>
          <w:name w:val="General"/>
          <w:gallery w:val="placeholder"/>
        </w:category>
        <w:types>
          <w:type w:val="bbPlcHdr"/>
        </w:types>
        <w:behaviors>
          <w:behavior w:val="content"/>
        </w:behaviors>
        <w:guid w:val="{D61E968C-3DB0-6B41-BA73-093026A70264}"/>
      </w:docPartPr>
      <w:docPartBody>
        <w:p w:rsidR="00BE4309" w:rsidRDefault="00BE4309">
          <w:pPr>
            <w:pStyle w:val="53AA3B61C214484B8A61A17496F5FE93"/>
          </w:pPr>
          <w:r>
            <w:rPr>
              <w:rStyle w:val="PlaceholderText"/>
            </w:rPr>
            <w:t>[Enter your biography]</w:t>
          </w:r>
        </w:p>
      </w:docPartBody>
    </w:docPart>
    <w:docPart>
      <w:docPartPr>
        <w:name w:val="768FCE191B984147BE20B505E2E7F6B6"/>
        <w:category>
          <w:name w:val="General"/>
          <w:gallery w:val="placeholder"/>
        </w:category>
        <w:types>
          <w:type w:val="bbPlcHdr"/>
        </w:types>
        <w:behaviors>
          <w:behavior w:val="content"/>
        </w:behaviors>
        <w:guid w:val="{0B8AD05F-2019-0C4D-BCC7-6CD9197916C4}"/>
      </w:docPartPr>
      <w:docPartBody>
        <w:p w:rsidR="00BE4309" w:rsidRDefault="00BE4309">
          <w:pPr>
            <w:pStyle w:val="768FCE191B984147BE20B505E2E7F6B6"/>
          </w:pPr>
          <w:r>
            <w:rPr>
              <w:rStyle w:val="PlaceholderText"/>
            </w:rPr>
            <w:t>[Enter the institution with which you are affiliated]</w:t>
          </w:r>
        </w:p>
      </w:docPartBody>
    </w:docPart>
    <w:docPart>
      <w:docPartPr>
        <w:name w:val="50A3F4BADDBB6145A6DFE82DE73D67F8"/>
        <w:category>
          <w:name w:val="General"/>
          <w:gallery w:val="placeholder"/>
        </w:category>
        <w:types>
          <w:type w:val="bbPlcHdr"/>
        </w:types>
        <w:behaviors>
          <w:behavior w:val="content"/>
        </w:behaviors>
        <w:guid w:val="{975B425A-072D-BF49-AC76-E32181625941}"/>
      </w:docPartPr>
      <w:docPartBody>
        <w:p w:rsidR="00BE4309" w:rsidRDefault="00BE4309">
          <w:pPr>
            <w:pStyle w:val="50A3F4BADDBB6145A6DFE82DE73D67F8"/>
          </w:pPr>
          <w:r w:rsidRPr="00EF74F7">
            <w:rPr>
              <w:b/>
              <w:color w:val="808080" w:themeColor="background1" w:themeShade="80"/>
            </w:rPr>
            <w:t>[Enter the headword for your article]</w:t>
          </w:r>
        </w:p>
      </w:docPartBody>
    </w:docPart>
    <w:docPart>
      <w:docPartPr>
        <w:name w:val="3F04D5DAF923274DA37F9F4DABA376D2"/>
        <w:category>
          <w:name w:val="General"/>
          <w:gallery w:val="placeholder"/>
        </w:category>
        <w:types>
          <w:type w:val="bbPlcHdr"/>
        </w:types>
        <w:behaviors>
          <w:behavior w:val="content"/>
        </w:behaviors>
        <w:guid w:val="{9788BE83-1CD8-F441-9812-89AE9D5760D1}"/>
      </w:docPartPr>
      <w:docPartBody>
        <w:p w:rsidR="00BE4309" w:rsidRDefault="00BE4309">
          <w:pPr>
            <w:pStyle w:val="3F04D5DAF923274DA37F9F4DABA376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5B899EE2AC0740B98F90138B1A41DB"/>
        <w:category>
          <w:name w:val="General"/>
          <w:gallery w:val="placeholder"/>
        </w:category>
        <w:types>
          <w:type w:val="bbPlcHdr"/>
        </w:types>
        <w:behaviors>
          <w:behavior w:val="content"/>
        </w:behaviors>
        <w:guid w:val="{A751EF16-2201-1849-BD1F-ED25151C0A6F}"/>
      </w:docPartPr>
      <w:docPartBody>
        <w:p w:rsidR="00BE4309" w:rsidRDefault="00BE4309">
          <w:pPr>
            <w:pStyle w:val="C15B899EE2AC0740B98F90138B1A41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3581AC587E784580DEBCA44092E515"/>
        <w:category>
          <w:name w:val="General"/>
          <w:gallery w:val="placeholder"/>
        </w:category>
        <w:types>
          <w:type w:val="bbPlcHdr"/>
        </w:types>
        <w:behaviors>
          <w:behavior w:val="content"/>
        </w:behaviors>
        <w:guid w:val="{A78C1E42-5C55-BD40-92D8-8DD8FF2C9A57}"/>
      </w:docPartPr>
      <w:docPartBody>
        <w:p w:rsidR="00BE4309" w:rsidRDefault="00BE4309">
          <w:pPr>
            <w:pStyle w:val="0A3581AC587E784580DEBCA44092E5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E256074E3D1742B68198F78B2EAD66"/>
        <w:category>
          <w:name w:val="General"/>
          <w:gallery w:val="placeholder"/>
        </w:category>
        <w:types>
          <w:type w:val="bbPlcHdr"/>
        </w:types>
        <w:behaviors>
          <w:behavior w:val="content"/>
        </w:behaviors>
        <w:guid w:val="{2773DFA5-68CB-E541-AF10-92A1E365CD10}"/>
      </w:docPartPr>
      <w:docPartBody>
        <w:p w:rsidR="00BE4309" w:rsidRDefault="00BE4309">
          <w:pPr>
            <w:pStyle w:val="6AE256074E3D1742B68198F78B2EAD66"/>
          </w:pPr>
          <w:r>
            <w:rPr>
              <w:rStyle w:val="PlaceholderText"/>
            </w:rPr>
            <w:t>[Enter citations for further reading here]</w:t>
          </w:r>
        </w:p>
      </w:docPartBody>
    </w:docPart>
    <w:docPart>
      <w:docPartPr>
        <w:name w:val="CCD41350273FA344A809F990C065ABDE"/>
        <w:category>
          <w:name w:val="General"/>
          <w:gallery w:val="placeholder"/>
        </w:category>
        <w:types>
          <w:type w:val="bbPlcHdr"/>
        </w:types>
        <w:behaviors>
          <w:behavior w:val="content"/>
        </w:behaviors>
        <w:guid w:val="{EE5AE073-2017-DC43-878E-7E2602CB292E}"/>
      </w:docPartPr>
      <w:docPartBody>
        <w:p w:rsidR="00BE4309" w:rsidRDefault="00BE4309" w:rsidP="00BE4309">
          <w:pPr>
            <w:pStyle w:val="CCD41350273FA344A809F990C065ABDE"/>
          </w:pPr>
          <w:r w:rsidRPr="00CC586D">
            <w:rPr>
              <w:rStyle w:val="PlaceholderText"/>
              <w:b/>
              <w:color w:val="FFFFFF" w:themeColor="background1"/>
            </w:rPr>
            <w:t>[Salutation]</w:t>
          </w:r>
        </w:p>
      </w:docPartBody>
    </w:docPart>
    <w:docPart>
      <w:docPartPr>
        <w:name w:val="CC21A4920C7D1E4093D8DCB4DC50A4F7"/>
        <w:category>
          <w:name w:val="General"/>
          <w:gallery w:val="placeholder"/>
        </w:category>
        <w:types>
          <w:type w:val="bbPlcHdr"/>
        </w:types>
        <w:behaviors>
          <w:behavior w:val="content"/>
        </w:behaviors>
        <w:guid w:val="{CD6B1816-7AC0-6543-B2DA-9D49DBA0BCD9}"/>
      </w:docPartPr>
      <w:docPartBody>
        <w:p w:rsidR="00BE4309" w:rsidRDefault="00BE4309" w:rsidP="00BE4309">
          <w:pPr>
            <w:pStyle w:val="CC21A4920C7D1E4093D8DCB4DC50A4F7"/>
          </w:pPr>
          <w:r>
            <w:rPr>
              <w:rStyle w:val="PlaceholderText"/>
            </w:rPr>
            <w:t>[First name]</w:t>
          </w:r>
        </w:p>
      </w:docPartBody>
    </w:docPart>
    <w:docPart>
      <w:docPartPr>
        <w:name w:val="F6BAE67EAA651145B05307A37100C19C"/>
        <w:category>
          <w:name w:val="General"/>
          <w:gallery w:val="placeholder"/>
        </w:category>
        <w:types>
          <w:type w:val="bbPlcHdr"/>
        </w:types>
        <w:behaviors>
          <w:behavior w:val="content"/>
        </w:behaviors>
        <w:guid w:val="{5E377763-92C3-D94D-B6D2-DFFE0B3D8384}"/>
      </w:docPartPr>
      <w:docPartBody>
        <w:p w:rsidR="00BE4309" w:rsidRDefault="00BE4309" w:rsidP="00BE4309">
          <w:pPr>
            <w:pStyle w:val="F6BAE67EAA651145B05307A37100C19C"/>
          </w:pPr>
          <w:r>
            <w:rPr>
              <w:rStyle w:val="PlaceholderText"/>
            </w:rPr>
            <w:t>[Middle name]</w:t>
          </w:r>
        </w:p>
      </w:docPartBody>
    </w:docPart>
    <w:docPart>
      <w:docPartPr>
        <w:name w:val="38D50B30A5CD7A43A0655E6339F6E7BD"/>
        <w:category>
          <w:name w:val="General"/>
          <w:gallery w:val="placeholder"/>
        </w:category>
        <w:types>
          <w:type w:val="bbPlcHdr"/>
        </w:types>
        <w:behaviors>
          <w:behavior w:val="content"/>
        </w:behaviors>
        <w:guid w:val="{9F622E0D-8B6A-D141-82D9-56F3480186D9}"/>
      </w:docPartPr>
      <w:docPartBody>
        <w:p w:rsidR="00BE4309" w:rsidRDefault="00BE4309" w:rsidP="00BE4309">
          <w:pPr>
            <w:pStyle w:val="38D50B30A5CD7A43A0655E6339F6E7BD"/>
          </w:pPr>
          <w:r>
            <w:rPr>
              <w:rStyle w:val="PlaceholderText"/>
            </w:rPr>
            <w:t>[Last name]</w:t>
          </w:r>
        </w:p>
      </w:docPartBody>
    </w:docPart>
    <w:docPart>
      <w:docPartPr>
        <w:name w:val="81ED25A8029BEF40AF556384F03F4BE3"/>
        <w:category>
          <w:name w:val="General"/>
          <w:gallery w:val="placeholder"/>
        </w:category>
        <w:types>
          <w:type w:val="bbPlcHdr"/>
        </w:types>
        <w:behaviors>
          <w:behavior w:val="content"/>
        </w:behaviors>
        <w:guid w:val="{C0983063-5B4C-F347-9589-A318FD970F70}"/>
      </w:docPartPr>
      <w:docPartBody>
        <w:p w:rsidR="00BE4309" w:rsidRDefault="00BE4309" w:rsidP="00BE4309">
          <w:pPr>
            <w:pStyle w:val="81ED25A8029BEF40AF556384F03F4BE3"/>
          </w:pPr>
          <w:r>
            <w:rPr>
              <w:rStyle w:val="PlaceholderText"/>
            </w:rPr>
            <w:t>[Enter your biography]</w:t>
          </w:r>
        </w:p>
      </w:docPartBody>
    </w:docPart>
    <w:docPart>
      <w:docPartPr>
        <w:name w:val="2FFB7E893B4E9743886CB972DC38B1B4"/>
        <w:category>
          <w:name w:val="General"/>
          <w:gallery w:val="placeholder"/>
        </w:category>
        <w:types>
          <w:type w:val="bbPlcHdr"/>
        </w:types>
        <w:behaviors>
          <w:behavior w:val="content"/>
        </w:behaviors>
        <w:guid w:val="{BF1720B1-97D9-CE4F-AC65-97C04F775E3F}"/>
      </w:docPartPr>
      <w:docPartBody>
        <w:p w:rsidR="00BE4309" w:rsidRDefault="00BE4309" w:rsidP="00BE4309">
          <w:pPr>
            <w:pStyle w:val="2FFB7E893B4E9743886CB972DC38B1B4"/>
          </w:pPr>
          <w:r>
            <w:rPr>
              <w:rStyle w:val="PlaceholderText"/>
            </w:rPr>
            <w:t>[Enter the institution with which you are affiliated]</w:t>
          </w:r>
        </w:p>
      </w:docPartBody>
    </w:docPart>
    <w:docPart>
      <w:docPartPr>
        <w:name w:val="FC459D170464B34091632119F04A072E"/>
        <w:category>
          <w:name w:val="General"/>
          <w:gallery w:val="placeholder"/>
        </w:category>
        <w:types>
          <w:type w:val="bbPlcHdr"/>
        </w:types>
        <w:behaviors>
          <w:behavior w:val="content"/>
        </w:behaviors>
        <w:guid w:val="{E4F05397-DD85-544A-9545-0D41B86C27B1}"/>
      </w:docPartPr>
      <w:docPartBody>
        <w:p w:rsidR="00BE4309" w:rsidRDefault="00BE4309" w:rsidP="00BE4309">
          <w:pPr>
            <w:pStyle w:val="FC459D170464B34091632119F04A072E"/>
          </w:pPr>
          <w:r w:rsidRPr="00CC586D">
            <w:rPr>
              <w:rStyle w:val="PlaceholderText"/>
              <w:b/>
              <w:color w:val="FFFFFF" w:themeColor="background1"/>
            </w:rPr>
            <w:t>[Salutation]</w:t>
          </w:r>
        </w:p>
      </w:docPartBody>
    </w:docPart>
    <w:docPart>
      <w:docPartPr>
        <w:name w:val="4C59F57D10E0FA40859F13993FAFCBCA"/>
        <w:category>
          <w:name w:val="General"/>
          <w:gallery w:val="placeholder"/>
        </w:category>
        <w:types>
          <w:type w:val="bbPlcHdr"/>
        </w:types>
        <w:behaviors>
          <w:behavior w:val="content"/>
        </w:behaviors>
        <w:guid w:val="{584A61AB-CDE3-2D48-8410-949C3A514056}"/>
      </w:docPartPr>
      <w:docPartBody>
        <w:p w:rsidR="00BE4309" w:rsidRDefault="00BE4309" w:rsidP="00BE4309">
          <w:pPr>
            <w:pStyle w:val="4C59F57D10E0FA40859F13993FAFCBCA"/>
          </w:pPr>
          <w:r>
            <w:rPr>
              <w:rStyle w:val="PlaceholderText"/>
            </w:rPr>
            <w:t>[First name]</w:t>
          </w:r>
        </w:p>
      </w:docPartBody>
    </w:docPart>
    <w:docPart>
      <w:docPartPr>
        <w:name w:val="804F22E8F821E7478D88318EFBF6F175"/>
        <w:category>
          <w:name w:val="General"/>
          <w:gallery w:val="placeholder"/>
        </w:category>
        <w:types>
          <w:type w:val="bbPlcHdr"/>
        </w:types>
        <w:behaviors>
          <w:behavior w:val="content"/>
        </w:behaviors>
        <w:guid w:val="{10FF58B1-7AC3-DA42-9697-3F97D9147917}"/>
      </w:docPartPr>
      <w:docPartBody>
        <w:p w:rsidR="00BE4309" w:rsidRDefault="00BE4309" w:rsidP="00BE4309">
          <w:pPr>
            <w:pStyle w:val="804F22E8F821E7478D88318EFBF6F175"/>
          </w:pPr>
          <w:r>
            <w:rPr>
              <w:rStyle w:val="PlaceholderText"/>
            </w:rPr>
            <w:t>[Middle name]</w:t>
          </w:r>
        </w:p>
      </w:docPartBody>
    </w:docPart>
    <w:docPart>
      <w:docPartPr>
        <w:name w:val="89349A5E4BA4FF4DA4642C291B62A2F2"/>
        <w:category>
          <w:name w:val="General"/>
          <w:gallery w:val="placeholder"/>
        </w:category>
        <w:types>
          <w:type w:val="bbPlcHdr"/>
        </w:types>
        <w:behaviors>
          <w:behavior w:val="content"/>
        </w:behaviors>
        <w:guid w:val="{CB0EDDE0-2B33-2540-8933-2C5027A8C0C6}"/>
      </w:docPartPr>
      <w:docPartBody>
        <w:p w:rsidR="00BE4309" w:rsidRDefault="00BE4309" w:rsidP="00BE4309">
          <w:pPr>
            <w:pStyle w:val="89349A5E4BA4FF4DA4642C291B62A2F2"/>
          </w:pPr>
          <w:r>
            <w:rPr>
              <w:rStyle w:val="PlaceholderText"/>
            </w:rPr>
            <w:t>[Last name]</w:t>
          </w:r>
        </w:p>
      </w:docPartBody>
    </w:docPart>
    <w:docPart>
      <w:docPartPr>
        <w:name w:val="03F527729C96B84BB9687D19C61910E5"/>
        <w:category>
          <w:name w:val="General"/>
          <w:gallery w:val="placeholder"/>
        </w:category>
        <w:types>
          <w:type w:val="bbPlcHdr"/>
        </w:types>
        <w:behaviors>
          <w:behavior w:val="content"/>
        </w:behaviors>
        <w:guid w:val="{47FC89AC-862A-F14E-8D5A-F1C797FD4BBE}"/>
      </w:docPartPr>
      <w:docPartBody>
        <w:p w:rsidR="00BE4309" w:rsidRDefault="00BE4309" w:rsidP="00BE4309">
          <w:pPr>
            <w:pStyle w:val="03F527729C96B84BB9687D19C61910E5"/>
          </w:pPr>
          <w:r>
            <w:rPr>
              <w:rStyle w:val="PlaceholderText"/>
            </w:rPr>
            <w:t>[Enter your biography]</w:t>
          </w:r>
        </w:p>
      </w:docPartBody>
    </w:docPart>
    <w:docPart>
      <w:docPartPr>
        <w:name w:val="FDED6C4801DEB146BD33C28BC14CE73C"/>
        <w:category>
          <w:name w:val="General"/>
          <w:gallery w:val="placeholder"/>
        </w:category>
        <w:types>
          <w:type w:val="bbPlcHdr"/>
        </w:types>
        <w:behaviors>
          <w:behavior w:val="content"/>
        </w:behaviors>
        <w:guid w:val="{9771DD4A-C3CD-A743-BFFC-54E4B5E1901D}"/>
      </w:docPartPr>
      <w:docPartBody>
        <w:p w:rsidR="00BE4309" w:rsidRDefault="00BE4309" w:rsidP="00BE4309">
          <w:pPr>
            <w:pStyle w:val="FDED6C4801DEB146BD33C28BC14CE73C"/>
          </w:pPr>
          <w:r>
            <w:rPr>
              <w:rStyle w:val="PlaceholderText"/>
            </w:rPr>
            <w:t>[Enter the institution with which you are affiliated]</w:t>
          </w:r>
        </w:p>
      </w:docPartBody>
    </w:docPart>
    <w:docPart>
      <w:docPartPr>
        <w:name w:val="207B0B003CE82644BAF3C8FF454BBB77"/>
        <w:category>
          <w:name w:val="General"/>
          <w:gallery w:val="placeholder"/>
        </w:category>
        <w:types>
          <w:type w:val="bbPlcHdr"/>
        </w:types>
        <w:behaviors>
          <w:behavior w:val="content"/>
        </w:behaviors>
        <w:guid w:val="{1E002564-C1F0-9347-8206-E6D0BA76CFBC}"/>
      </w:docPartPr>
      <w:docPartBody>
        <w:p w:rsidR="00BE4309" w:rsidRDefault="00BE4309" w:rsidP="00BE4309">
          <w:pPr>
            <w:pStyle w:val="207B0B003CE82644BAF3C8FF454BBB77"/>
          </w:pPr>
          <w:r w:rsidRPr="00CC586D">
            <w:rPr>
              <w:rStyle w:val="PlaceholderText"/>
              <w:b/>
              <w:color w:val="FFFFFF" w:themeColor="background1"/>
            </w:rPr>
            <w:t>[Salutation]</w:t>
          </w:r>
        </w:p>
      </w:docPartBody>
    </w:docPart>
    <w:docPart>
      <w:docPartPr>
        <w:name w:val="58A22268DF365044A91C42B97980CBDB"/>
        <w:category>
          <w:name w:val="General"/>
          <w:gallery w:val="placeholder"/>
        </w:category>
        <w:types>
          <w:type w:val="bbPlcHdr"/>
        </w:types>
        <w:behaviors>
          <w:behavior w:val="content"/>
        </w:behaviors>
        <w:guid w:val="{21392690-58C1-764C-A348-6F88D234D011}"/>
      </w:docPartPr>
      <w:docPartBody>
        <w:p w:rsidR="00BE4309" w:rsidRDefault="00BE4309" w:rsidP="00BE4309">
          <w:pPr>
            <w:pStyle w:val="58A22268DF365044A91C42B97980CBDB"/>
          </w:pPr>
          <w:r>
            <w:rPr>
              <w:rStyle w:val="PlaceholderText"/>
            </w:rPr>
            <w:t>[First name]</w:t>
          </w:r>
        </w:p>
      </w:docPartBody>
    </w:docPart>
    <w:docPart>
      <w:docPartPr>
        <w:name w:val="3652238629315B478869B32FC5E6B36F"/>
        <w:category>
          <w:name w:val="General"/>
          <w:gallery w:val="placeholder"/>
        </w:category>
        <w:types>
          <w:type w:val="bbPlcHdr"/>
        </w:types>
        <w:behaviors>
          <w:behavior w:val="content"/>
        </w:behaviors>
        <w:guid w:val="{4065C267-93ED-2F4F-B55C-4EB634532BEE}"/>
      </w:docPartPr>
      <w:docPartBody>
        <w:p w:rsidR="00BE4309" w:rsidRDefault="00BE4309" w:rsidP="00BE4309">
          <w:pPr>
            <w:pStyle w:val="3652238629315B478869B32FC5E6B36F"/>
          </w:pPr>
          <w:r>
            <w:rPr>
              <w:rStyle w:val="PlaceholderText"/>
            </w:rPr>
            <w:t>[Middle name]</w:t>
          </w:r>
        </w:p>
      </w:docPartBody>
    </w:docPart>
    <w:docPart>
      <w:docPartPr>
        <w:name w:val="28394ED3A181844B96AE0F786A71CC42"/>
        <w:category>
          <w:name w:val="General"/>
          <w:gallery w:val="placeholder"/>
        </w:category>
        <w:types>
          <w:type w:val="bbPlcHdr"/>
        </w:types>
        <w:behaviors>
          <w:behavior w:val="content"/>
        </w:behaviors>
        <w:guid w:val="{0B933F57-1269-8E4C-A081-B0F4025FD451}"/>
      </w:docPartPr>
      <w:docPartBody>
        <w:p w:rsidR="00BE4309" w:rsidRDefault="00BE4309" w:rsidP="00BE4309">
          <w:pPr>
            <w:pStyle w:val="28394ED3A181844B96AE0F786A71CC42"/>
          </w:pPr>
          <w:r>
            <w:rPr>
              <w:rStyle w:val="PlaceholderText"/>
            </w:rPr>
            <w:t>[Last name]</w:t>
          </w:r>
        </w:p>
      </w:docPartBody>
    </w:docPart>
    <w:docPart>
      <w:docPartPr>
        <w:name w:val="989A39492702154CB19E2098A741EE46"/>
        <w:category>
          <w:name w:val="General"/>
          <w:gallery w:val="placeholder"/>
        </w:category>
        <w:types>
          <w:type w:val="bbPlcHdr"/>
        </w:types>
        <w:behaviors>
          <w:behavior w:val="content"/>
        </w:behaviors>
        <w:guid w:val="{90B0C6B2-B10B-9340-AD92-6C1D2FB9BE84}"/>
      </w:docPartPr>
      <w:docPartBody>
        <w:p w:rsidR="00BE4309" w:rsidRDefault="00BE4309" w:rsidP="00BE4309">
          <w:pPr>
            <w:pStyle w:val="989A39492702154CB19E2098A741EE46"/>
          </w:pPr>
          <w:r>
            <w:rPr>
              <w:rStyle w:val="PlaceholderText"/>
            </w:rPr>
            <w:t>[Enter your biography]</w:t>
          </w:r>
        </w:p>
      </w:docPartBody>
    </w:docPart>
    <w:docPart>
      <w:docPartPr>
        <w:name w:val="8E3F28991CF9E247B61C31BA19F8DBBF"/>
        <w:category>
          <w:name w:val="General"/>
          <w:gallery w:val="placeholder"/>
        </w:category>
        <w:types>
          <w:type w:val="bbPlcHdr"/>
        </w:types>
        <w:behaviors>
          <w:behavior w:val="content"/>
        </w:behaviors>
        <w:guid w:val="{CD8C9306-396A-C541-9937-1E2492518717}"/>
      </w:docPartPr>
      <w:docPartBody>
        <w:p w:rsidR="00BE4309" w:rsidRDefault="00BE4309" w:rsidP="00BE4309">
          <w:pPr>
            <w:pStyle w:val="8E3F28991CF9E247B61C31BA19F8DBBF"/>
          </w:pPr>
          <w:r>
            <w:rPr>
              <w:rStyle w:val="PlaceholderText"/>
            </w:rPr>
            <w:t>[Enter the institution with which you are affiliated]</w:t>
          </w:r>
        </w:p>
      </w:docPartBody>
    </w:docPart>
    <w:docPart>
      <w:docPartPr>
        <w:name w:val="DEBA3E493CF62B4D9C60D65A0364C4F2"/>
        <w:category>
          <w:name w:val="General"/>
          <w:gallery w:val="placeholder"/>
        </w:category>
        <w:types>
          <w:type w:val="bbPlcHdr"/>
        </w:types>
        <w:behaviors>
          <w:behavior w:val="content"/>
        </w:behaviors>
        <w:guid w:val="{9DA9CCAA-016E-8D46-94DA-D2AA96E9CBD4}"/>
      </w:docPartPr>
      <w:docPartBody>
        <w:p w:rsidR="00BE4309" w:rsidRDefault="00BE4309" w:rsidP="00BE4309">
          <w:pPr>
            <w:pStyle w:val="DEBA3E493CF62B4D9C60D65A0364C4F2"/>
          </w:pPr>
          <w:r w:rsidRPr="00CC586D">
            <w:rPr>
              <w:rStyle w:val="PlaceholderText"/>
              <w:b/>
              <w:color w:val="FFFFFF" w:themeColor="background1"/>
            </w:rPr>
            <w:t>[Salutation]</w:t>
          </w:r>
        </w:p>
      </w:docPartBody>
    </w:docPart>
    <w:docPart>
      <w:docPartPr>
        <w:name w:val="0A101B487603C74DAD9E27D2D37D74AF"/>
        <w:category>
          <w:name w:val="General"/>
          <w:gallery w:val="placeholder"/>
        </w:category>
        <w:types>
          <w:type w:val="bbPlcHdr"/>
        </w:types>
        <w:behaviors>
          <w:behavior w:val="content"/>
        </w:behaviors>
        <w:guid w:val="{179FEDF8-8A8F-9543-AA20-7EC7444EA57A}"/>
      </w:docPartPr>
      <w:docPartBody>
        <w:p w:rsidR="00BE4309" w:rsidRDefault="00BE4309" w:rsidP="00BE4309">
          <w:pPr>
            <w:pStyle w:val="0A101B487603C74DAD9E27D2D37D74AF"/>
          </w:pPr>
          <w:r>
            <w:rPr>
              <w:rStyle w:val="PlaceholderText"/>
            </w:rPr>
            <w:t>[First name]</w:t>
          </w:r>
        </w:p>
      </w:docPartBody>
    </w:docPart>
    <w:docPart>
      <w:docPartPr>
        <w:name w:val="54D581069E7B034FBCF0371575A687AA"/>
        <w:category>
          <w:name w:val="General"/>
          <w:gallery w:val="placeholder"/>
        </w:category>
        <w:types>
          <w:type w:val="bbPlcHdr"/>
        </w:types>
        <w:behaviors>
          <w:behavior w:val="content"/>
        </w:behaviors>
        <w:guid w:val="{075BD093-59D4-F840-A762-76C9E43EC936}"/>
      </w:docPartPr>
      <w:docPartBody>
        <w:p w:rsidR="00BE4309" w:rsidRDefault="00BE4309" w:rsidP="00BE4309">
          <w:pPr>
            <w:pStyle w:val="54D581069E7B034FBCF0371575A687AA"/>
          </w:pPr>
          <w:r>
            <w:rPr>
              <w:rStyle w:val="PlaceholderText"/>
            </w:rPr>
            <w:t>[Middle name]</w:t>
          </w:r>
        </w:p>
      </w:docPartBody>
    </w:docPart>
    <w:docPart>
      <w:docPartPr>
        <w:name w:val="5753665D5C2CAB4E9AA94370DDA2A5ED"/>
        <w:category>
          <w:name w:val="General"/>
          <w:gallery w:val="placeholder"/>
        </w:category>
        <w:types>
          <w:type w:val="bbPlcHdr"/>
        </w:types>
        <w:behaviors>
          <w:behavior w:val="content"/>
        </w:behaviors>
        <w:guid w:val="{99402033-03C2-5D4E-8931-BFA1343B14D4}"/>
      </w:docPartPr>
      <w:docPartBody>
        <w:p w:rsidR="00BE4309" w:rsidRDefault="00BE4309" w:rsidP="00BE4309">
          <w:pPr>
            <w:pStyle w:val="5753665D5C2CAB4E9AA94370DDA2A5ED"/>
          </w:pPr>
          <w:r>
            <w:rPr>
              <w:rStyle w:val="PlaceholderText"/>
            </w:rPr>
            <w:t>[Last name]</w:t>
          </w:r>
        </w:p>
      </w:docPartBody>
    </w:docPart>
    <w:docPart>
      <w:docPartPr>
        <w:name w:val="EDC1169B281FFB4C8240B887B5C99343"/>
        <w:category>
          <w:name w:val="General"/>
          <w:gallery w:val="placeholder"/>
        </w:category>
        <w:types>
          <w:type w:val="bbPlcHdr"/>
        </w:types>
        <w:behaviors>
          <w:behavior w:val="content"/>
        </w:behaviors>
        <w:guid w:val="{4B74F210-7A32-2844-A1B7-720732459C58}"/>
      </w:docPartPr>
      <w:docPartBody>
        <w:p w:rsidR="00BE4309" w:rsidRDefault="00BE4309" w:rsidP="00BE4309">
          <w:pPr>
            <w:pStyle w:val="EDC1169B281FFB4C8240B887B5C99343"/>
          </w:pPr>
          <w:r>
            <w:rPr>
              <w:rStyle w:val="PlaceholderText"/>
            </w:rPr>
            <w:t>[Enter your biography]</w:t>
          </w:r>
        </w:p>
      </w:docPartBody>
    </w:docPart>
    <w:docPart>
      <w:docPartPr>
        <w:name w:val="A1118F591E94B5408854958BECF3A4BE"/>
        <w:category>
          <w:name w:val="General"/>
          <w:gallery w:val="placeholder"/>
        </w:category>
        <w:types>
          <w:type w:val="bbPlcHdr"/>
        </w:types>
        <w:behaviors>
          <w:behavior w:val="content"/>
        </w:behaviors>
        <w:guid w:val="{1A12F323-8AEB-0548-945E-FCB80F245CFF}"/>
      </w:docPartPr>
      <w:docPartBody>
        <w:p w:rsidR="00BE4309" w:rsidRDefault="00BE4309" w:rsidP="00BE4309">
          <w:pPr>
            <w:pStyle w:val="A1118F591E94B5408854958BECF3A4BE"/>
          </w:pPr>
          <w:r w:rsidRPr="00CC586D">
            <w:rPr>
              <w:rStyle w:val="PlaceholderText"/>
              <w:b/>
              <w:color w:val="FFFFFF" w:themeColor="background1"/>
            </w:rPr>
            <w:t>[Salutation]</w:t>
          </w:r>
        </w:p>
      </w:docPartBody>
    </w:docPart>
    <w:docPart>
      <w:docPartPr>
        <w:name w:val="7BDD1B344B183B4F8E958289100CD5BD"/>
        <w:category>
          <w:name w:val="General"/>
          <w:gallery w:val="placeholder"/>
        </w:category>
        <w:types>
          <w:type w:val="bbPlcHdr"/>
        </w:types>
        <w:behaviors>
          <w:behavior w:val="content"/>
        </w:behaviors>
        <w:guid w:val="{F4EA3850-8801-FC46-895A-7C583D9EEF1E}"/>
      </w:docPartPr>
      <w:docPartBody>
        <w:p w:rsidR="00BE4309" w:rsidRDefault="00BE4309" w:rsidP="00BE4309">
          <w:pPr>
            <w:pStyle w:val="7BDD1B344B183B4F8E958289100CD5BD"/>
          </w:pPr>
          <w:r>
            <w:rPr>
              <w:rStyle w:val="PlaceholderText"/>
            </w:rPr>
            <w:t>[First name]</w:t>
          </w:r>
        </w:p>
      </w:docPartBody>
    </w:docPart>
    <w:docPart>
      <w:docPartPr>
        <w:name w:val="21440FB7F3A2CD4494039DEB675B840E"/>
        <w:category>
          <w:name w:val="General"/>
          <w:gallery w:val="placeholder"/>
        </w:category>
        <w:types>
          <w:type w:val="bbPlcHdr"/>
        </w:types>
        <w:behaviors>
          <w:behavior w:val="content"/>
        </w:behaviors>
        <w:guid w:val="{1658D60F-97B1-8047-9C6F-972E28293EB1}"/>
      </w:docPartPr>
      <w:docPartBody>
        <w:p w:rsidR="00BE4309" w:rsidRDefault="00BE4309" w:rsidP="00BE4309">
          <w:pPr>
            <w:pStyle w:val="21440FB7F3A2CD4494039DEB675B840E"/>
          </w:pPr>
          <w:r>
            <w:rPr>
              <w:rStyle w:val="PlaceholderText"/>
            </w:rPr>
            <w:t>[Middle name]</w:t>
          </w:r>
        </w:p>
      </w:docPartBody>
    </w:docPart>
    <w:docPart>
      <w:docPartPr>
        <w:name w:val="3727BF61CF3C8E43900ED73F65DAF405"/>
        <w:category>
          <w:name w:val="General"/>
          <w:gallery w:val="placeholder"/>
        </w:category>
        <w:types>
          <w:type w:val="bbPlcHdr"/>
        </w:types>
        <w:behaviors>
          <w:behavior w:val="content"/>
        </w:behaviors>
        <w:guid w:val="{73B4E787-263F-5F4C-B34B-CDBA7D40715C}"/>
      </w:docPartPr>
      <w:docPartBody>
        <w:p w:rsidR="00BE4309" w:rsidRDefault="00BE4309" w:rsidP="00BE4309">
          <w:pPr>
            <w:pStyle w:val="3727BF61CF3C8E43900ED73F65DAF405"/>
          </w:pPr>
          <w:r>
            <w:rPr>
              <w:rStyle w:val="PlaceholderText"/>
            </w:rPr>
            <w:t>[Last name]</w:t>
          </w:r>
        </w:p>
      </w:docPartBody>
    </w:docPart>
    <w:docPart>
      <w:docPartPr>
        <w:name w:val="6A4157714A739046937029E4AE5E7875"/>
        <w:category>
          <w:name w:val="General"/>
          <w:gallery w:val="placeholder"/>
        </w:category>
        <w:types>
          <w:type w:val="bbPlcHdr"/>
        </w:types>
        <w:behaviors>
          <w:behavior w:val="content"/>
        </w:behaviors>
        <w:guid w:val="{D462562C-892E-584B-9DE4-C37E6414C743}"/>
      </w:docPartPr>
      <w:docPartBody>
        <w:p w:rsidR="00BE4309" w:rsidRDefault="00BE4309" w:rsidP="00BE4309">
          <w:pPr>
            <w:pStyle w:val="6A4157714A739046937029E4AE5E7875"/>
          </w:pPr>
          <w:r>
            <w:rPr>
              <w:rStyle w:val="PlaceholderText"/>
            </w:rPr>
            <w:t>[Enter your biography]</w:t>
          </w:r>
        </w:p>
      </w:docPartBody>
    </w:docPart>
    <w:docPart>
      <w:docPartPr>
        <w:name w:val="FCD9B9E395735B4980801E47A4C10A44"/>
        <w:category>
          <w:name w:val="General"/>
          <w:gallery w:val="placeholder"/>
        </w:category>
        <w:types>
          <w:type w:val="bbPlcHdr"/>
        </w:types>
        <w:behaviors>
          <w:behavior w:val="content"/>
        </w:behaviors>
        <w:guid w:val="{507A5022-D16A-AB47-8DF9-6D788D5B87AA}"/>
      </w:docPartPr>
      <w:docPartBody>
        <w:p w:rsidR="00BE4309" w:rsidRDefault="00BE4309" w:rsidP="00BE4309">
          <w:pPr>
            <w:pStyle w:val="FCD9B9E395735B4980801E47A4C10A44"/>
          </w:pPr>
          <w:r>
            <w:rPr>
              <w:rStyle w:val="PlaceholderText"/>
            </w:rPr>
            <w:t>[Enter the institution with which you are affiliated]</w:t>
          </w:r>
        </w:p>
      </w:docPartBody>
    </w:docPart>
    <w:docPart>
      <w:docPartPr>
        <w:name w:val="41C79EC9C0C06D4AAE80C7B034D5FF03"/>
        <w:category>
          <w:name w:val="General"/>
          <w:gallery w:val="placeholder"/>
        </w:category>
        <w:types>
          <w:type w:val="bbPlcHdr"/>
        </w:types>
        <w:behaviors>
          <w:behavior w:val="content"/>
        </w:behaviors>
        <w:guid w:val="{C83625DE-C6DF-0A47-96A4-C5A9FC34D39C}"/>
      </w:docPartPr>
      <w:docPartBody>
        <w:p w:rsidR="00BE4309" w:rsidRDefault="00BE4309" w:rsidP="00BE4309">
          <w:pPr>
            <w:pStyle w:val="41C79EC9C0C06D4AAE80C7B034D5FF03"/>
          </w:pPr>
          <w:r w:rsidRPr="00CC586D">
            <w:rPr>
              <w:rStyle w:val="PlaceholderText"/>
              <w:b/>
              <w:color w:val="FFFFFF" w:themeColor="background1"/>
            </w:rPr>
            <w:t>[Salutation]</w:t>
          </w:r>
        </w:p>
      </w:docPartBody>
    </w:docPart>
    <w:docPart>
      <w:docPartPr>
        <w:name w:val="CC68ED9BD7E05E4E9749AFD63D328573"/>
        <w:category>
          <w:name w:val="General"/>
          <w:gallery w:val="placeholder"/>
        </w:category>
        <w:types>
          <w:type w:val="bbPlcHdr"/>
        </w:types>
        <w:behaviors>
          <w:behavior w:val="content"/>
        </w:behaviors>
        <w:guid w:val="{59C402BE-1D67-154F-922F-F0B797B9C88E}"/>
      </w:docPartPr>
      <w:docPartBody>
        <w:p w:rsidR="00BE4309" w:rsidRDefault="00BE4309" w:rsidP="00BE4309">
          <w:pPr>
            <w:pStyle w:val="CC68ED9BD7E05E4E9749AFD63D328573"/>
          </w:pPr>
          <w:r>
            <w:rPr>
              <w:rStyle w:val="PlaceholderText"/>
            </w:rPr>
            <w:t>[First name]</w:t>
          </w:r>
        </w:p>
      </w:docPartBody>
    </w:docPart>
    <w:docPart>
      <w:docPartPr>
        <w:name w:val="663674D7979F78479811042B6FE07CE5"/>
        <w:category>
          <w:name w:val="General"/>
          <w:gallery w:val="placeholder"/>
        </w:category>
        <w:types>
          <w:type w:val="bbPlcHdr"/>
        </w:types>
        <w:behaviors>
          <w:behavior w:val="content"/>
        </w:behaviors>
        <w:guid w:val="{B7161BE0-821F-9449-95CA-53B034F6E645}"/>
      </w:docPartPr>
      <w:docPartBody>
        <w:p w:rsidR="00BE4309" w:rsidRDefault="00BE4309" w:rsidP="00BE4309">
          <w:pPr>
            <w:pStyle w:val="663674D7979F78479811042B6FE07CE5"/>
          </w:pPr>
          <w:r>
            <w:rPr>
              <w:rStyle w:val="PlaceholderText"/>
            </w:rPr>
            <w:t>[Middle name]</w:t>
          </w:r>
        </w:p>
      </w:docPartBody>
    </w:docPart>
    <w:docPart>
      <w:docPartPr>
        <w:name w:val="ED9232C4DCF1194CB1C3B1ED90F1BF40"/>
        <w:category>
          <w:name w:val="General"/>
          <w:gallery w:val="placeholder"/>
        </w:category>
        <w:types>
          <w:type w:val="bbPlcHdr"/>
        </w:types>
        <w:behaviors>
          <w:behavior w:val="content"/>
        </w:behaviors>
        <w:guid w:val="{3A1CDB88-496C-C947-A107-817688C18A6E}"/>
      </w:docPartPr>
      <w:docPartBody>
        <w:p w:rsidR="00BE4309" w:rsidRDefault="00BE4309" w:rsidP="00BE4309">
          <w:pPr>
            <w:pStyle w:val="ED9232C4DCF1194CB1C3B1ED90F1BF40"/>
          </w:pPr>
          <w:r>
            <w:rPr>
              <w:rStyle w:val="PlaceholderText"/>
            </w:rPr>
            <w:t>[Last name]</w:t>
          </w:r>
        </w:p>
      </w:docPartBody>
    </w:docPart>
    <w:docPart>
      <w:docPartPr>
        <w:name w:val="39C3A6488AE0CA4FA5D5E49C927F009E"/>
        <w:category>
          <w:name w:val="General"/>
          <w:gallery w:val="placeholder"/>
        </w:category>
        <w:types>
          <w:type w:val="bbPlcHdr"/>
        </w:types>
        <w:behaviors>
          <w:behavior w:val="content"/>
        </w:behaviors>
        <w:guid w:val="{04377231-133A-9749-B3CA-AD966AABD12D}"/>
      </w:docPartPr>
      <w:docPartBody>
        <w:p w:rsidR="00BE4309" w:rsidRDefault="00BE4309" w:rsidP="00BE4309">
          <w:pPr>
            <w:pStyle w:val="39C3A6488AE0CA4FA5D5E49C927F009E"/>
          </w:pPr>
          <w:r>
            <w:rPr>
              <w:rStyle w:val="PlaceholderText"/>
            </w:rPr>
            <w:t>[Enter your biography]</w:t>
          </w:r>
        </w:p>
      </w:docPartBody>
    </w:docPart>
    <w:docPart>
      <w:docPartPr>
        <w:name w:val="AF1794DC97C1984096D173863E8D7F69"/>
        <w:category>
          <w:name w:val="General"/>
          <w:gallery w:val="placeholder"/>
        </w:category>
        <w:types>
          <w:type w:val="bbPlcHdr"/>
        </w:types>
        <w:behaviors>
          <w:behavior w:val="content"/>
        </w:behaviors>
        <w:guid w:val="{AE3B0987-B446-7440-BC02-A565CDBEC609}"/>
      </w:docPartPr>
      <w:docPartBody>
        <w:p w:rsidR="00BE4309" w:rsidRDefault="00BE4309" w:rsidP="00BE4309">
          <w:pPr>
            <w:pStyle w:val="AF1794DC97C1984096D173863E8D7F69"/>
          </w:pPr>
          <w:r>
            <w:rPr>
              <w:rStyle w:val="PlaceholderText"/>
            </w:rPr>
            <w:t>[Enter the institution with which you are affiliated]</w:t>
          </w:r>
        </w:p>
      </w:docPartBody>
    </w:docPart>
    <w:docPart>
      <w:docPartPr>
        <w:name w:val="6E9D3AD7165E784398C8D637C760C085"/>
        <w:category>
          <w:name w:val="General"/>
          <w:gallery w:val="placeholder"/>
        </w:category>
        <w:types>
          <w:type w:val="bbPlcHdr"/>
        </w:types>
        <w:behaviors>
          <w:behavior w:val="content"/>
        </w:behaviors>
        <w:guid w:val="{65C25DD0-C372-CE44-9FEC-723CAFF40A26}"/>
      </w:docPartPr>
      <w:docPartBody>
        <w:p w:rsidR="00BE4309" w:rsidRDefault="00BE4309" w:rsidP="00BE4309">
          <w:pPr>
            <w:pStyle w:val="6E9D3AD7165E784398C8D637C760C085"/>
          </w:pPr>
          <w:r w:rsidRPr="00CC586D">
            <w:rPr>
              <w:rStyle w:val="PlaceholderText"/>
              <w:b/>
              <w:color w:val="FFFFFF" w:themeColor="background1"/>
            </w:rPr>
            <w:t>[Salutation]</w:t>
          </w:r>
        </w:p>
      </w:docPartBody>
    </w:docPart>
    <w:docPart>
      <w:docPartPr>
        <w:name w:val="6F066565F3C91B4A8A737AE47EA6BBF3"/>
        <w:category>
          <w:name w:val="General"/>
          <w:gallery w:val="placeholder"/>
        </w:category>
        <w:types>
          <w:type w:val="bbPlcHdr"/>
        </w:types>
        <w:behaviors>
          <w:behavior w:val="content"/>
        </w:behaviors>
        <w:guid w:val="{0973004D-D872-C54E-931E-7CEF808CACE5}"/>
      </w:docPartPr>
      <w:docPartBody>
        <w:p w:rsidR="00BE4309" w:rsidRDefault="00BE4309" w:rsidP="00BE4309">
          <w:pPr>
            <w:pStyle w:val="6F066565F3C91B4A8A737AE47EA6BBF3"/>
          </w:pPr>
          <w:r>
            <w:rPr>
              <w:rStyle w:val="PlaceholderText"/>
            </w:rPr>
            <w:t>[First name]</w:t>
          </w:r>
        </w:p>
      </w:docPartBody>
    </w:docPart>
    <w:docPart>
      <w:docPartPr>
        <w:name w:val="26A016C73D3C5249ADEB87E94B133AFC"/>
        <w:category>
          <w:name w:val="General"/>
          <w:gallery w:val="placeholder"/>
        </w:category>
        <w:types>
          <w:type w:val="bbPlcHdr"/>
        </w:types>
        <w:behaviors>
          <w:behavior w:val="content"/>
        </w:behaviors>
        <w:guid w:val="{C2A61921-D9A8-5544-9609-E5E1C5B8335F}"/>
      </w:docPartPr>
      <w:docPartBody>
        <w:p w:rsidR="00BE4309" w:rsidRDefault="00BE4309" w:rsidP="00BE4309">
          <w:pPr>
            <w:pStyle w:val="26A016C73D3C5249ADEB87E94B133AFC"/>
          </w:pPr>
          <w:r>
            <w:rPr>
              <w:rStyle w:val="PlaceholderText"/>
            </w:rPr>
            <w:t>[Middle name]</w:t>
          </w:r>
        </w:p>
      </w:docPartBody>
    </w:docPart>
    <w:docPart>
      <w:docPartPr>
        <w:name w:val="DFA950BA76D9154D93EAD2D314927103"/>
        <w:category>
          <w:name w:val="General"/>
          <w:gallery w:val="placeholder"/>
        </w:category>
        <w:types>
          <w:type w:val="bbPlcHdr"/>
        </w:types>
        <w:behaviors>
          <w:behavior w:val="content"/>
        </w:behaviors>
        <w:guid w:val="{55947F22-31A0-9A4C-82DB-FCD046376184}"/>
      </w:docPartPr>
      <w:docPartBody>
        <w:p w:rsidR="00BE4309" w:rsidRDefault="00BE4309" w:rsidP="00BE4309">
          <w:pPr>
            <w:pStyle w:val="DFA950BA76D9154D93EAD2D314927103"/>
          </w:pPr>
          <w:r>
            <w:rPr>
              <w:rStyle w:val="PlaceholderText"/>
            </w:rPr>
            <w:t>[Last name]</w:t>
          </w:r>
        </w:p>
      </w:docPartBody>
    </w:docPart>
    <w:docPart>
      <w:docPartPr>
        <w:name w:val="9AF6E7603D679445A4511FB89866B82B"/>
        <w:category>
          <w:name w:val="General"/>
          <w:gallery w:val="placeholder"/>
        </w:category>
        <w:types>
          <w:type w:val="bbPlcHdr"/>
        </w:types>
        <w:behaviors>
          <w:behavior w:val="content"/>
        </w:behaviors>
        <w:guid w:val="{00B6345B-7CC5-844C-9845-5B7A86ED74F8}"/>
      </w:docPartPr>
      <w:docPartBody>
        <w:p w:rsidR="00BE4309" w:rsidRDefault="00BE4309" w:rsidP="00BE4309">
          <w:pPr>
            <w:pStyle w:val="9AF6E7603D679445A4511FB89866B82B"/>
          </w:pPr>
          <w:r>
            <w:rPr>
              <w:rStyle w:val="PlaceholderText"/>
            </w:rPr>
            <w:t>[Enter your biography]</w:t>
          </w:r>
        </w:p>
      </w:docPartBody>
    </w:docPart>
    <w:docPart>
      <w:docPartPr>
        <w:name w:val="6FE4888167C97D44AE054117F49FE24D"/>
        <w:category>
          <w:name w:val="General"/>
          <w:gallery w:val="placeholder"/>
        </w:category>
        <w:types>
          <w:type w:val="bbPlcHdr"/>
        </w:types>
        <w:behaviors>
          <w:behavior w:val="content"/>
        </w:behaviors>
        <w:guid w:val="{59A252CB-A7C6-ED40-B696-D7A9D4FABFA5}"/>
      </w:docPartPr>
      <w:docPartBody>
        <w:p w:rsidR="00BE4309" w:rsidRDefault="00BE4309" w:rsidP="00BE4309">
          <w:pPr>
            <w:pStyle w:val="6FE4888167C97D44AE054117F49FE24D"/>
          </w:pPr>
          <w:r>
            <w:rPr>
              <w:rStyle w:val="PlaceholderText"/>
            </w:rPr>
            <w:t>[Enter the institution with which you are affiliated]</w:t>
          </w:r>
        </w:p>
      </w:docPartBody>
    </w:docPart>
    <w:docPart>
      <w:docPartPr>
        <w:name w:val="8AD173EA73242E47A3D0CD47A78D5023"/>
        <w:category>
          <w:name w:val="General"/>
          <w:gallery w:val="placeholder"/>
        </w:category>
        <w:types>
          <w:type w:val="bbPlcHdr"/>
        </w:types>
        <w:behaviors>
          <w:behavior w:val="content"/>
        </w:behaviors>
        <w:guid w:val="{40CAF95B-0C2F-A846-9A86-413357EC8DB9}"/>
      </w:docPartPr>
      <w:docPartBody>
        <w:p w:rsidR="00BE4309" w:rsidRDefault="00BE4309" w:rsidP="00BE4309">
          <w:pPr>
            <w:pStyle w:val="8AD173EA73242E47A3D0CD47A78D5023"/>
          </w:pPr>
          <w:r w:rsidRPr="00CC586D">
            <w:rPr>
              <w:rStyle w:val="PlaceholderText"/>
              <w:b/>
              <w:color w:val="FFFFFF" w:themeColor="background1"/>
            </w:rPr>
            <w:t>[Salutation]</w:t>
          </w:r>
        </w:p>
      </w:docPartBody>
    </w:docPart>
    <w:docPart>
      <w:docPartPr>
        <w:name w:val="3B11801CAB704C4CB5937099A82815E1"/>
        <w:category>
          <w:name w:val="General"/>
          <w:gallery w:val="placeholder"/>
        </w:category>
        <w:types>
          <w:type w:val="bbPlcHdr"/>
        </w:types>
        <w:behaviors>
          <w:behavior w:val="content"/>
        </w:behaviors>
        <w:guid w:val="{3B9666CA-C834-BF47-85EF-2CF7F9FC74E2}"/>
      </w:docPartPr>
      <w:docPartBody>
        <w:p w:rsidR="00BE4309" w:rsidRDefault="00BE4309" w:rsidP="00BE4309">
          <w:pPr>
            <w:pStyle w:val="3B11801CAB704C4CB5937099A82815E1"/>
          </w:pPr>
          <w:r>
            <w:rPr>
              <w:rStyle w:val="PlaceholderText"/>
            </w:rPr>
            <w:t>[First name]</w:t>
          </w:r>
        </w:p>
      </w:docPartBody>
    </w:docPart>
    <w:docPart>
      <w:docPartPr>
        <w:name w:val="DE3B9A5BEE581645A1340251E9A8E0EC"/>
        <w:category>
          <w:name w:val="General"/>
          <w:gallery w:val="placeholder"/>
        </w:category>
        <w:types>
          <w:type w:val="bbPlcHdr"/>
        </w:types>
        <w:behaviors>
          <w:behavior w:val="content"/>
        </w:behaviors>
        <w:guid w:val="{76CDFF8F-F1DA-6248-B54A-013C796F95D7}"/>
      </w:docPartPr>
      <w:docPartBody>
        <w:p w:rsidR="00BE4309" w:rsidRDefault="00BE4309" w:rsidP="00BE4309">
          <w:pPr>
            <w:pStyle w:val="DE3B9A5BEE581645A1340251E9A8E0EC"/>
          </w:pPr>
          <w:r>
            <w:rPr>
              <w:rStyle w:val="PlaceholderText"/>
            </w:rPr>
            <w:t>[Middle name]</w:t>
          </w:r>
        </w:p>
      </w:docPartBody>
    </w:docPart>
    <w:docPart>
      <w:docPartPr>
        <w:name w:val="07E4DEA46956CF42B72FBEEAF9D103D6"/>
        <w:category>
          <w:name w:val="General"/>
          <w:gallery w:val="placeholder"/>
        </w:category>
        <w:types>
          <w:type w:val="bbPlcHdr"/>
        </w:types>
        <w:behaviors>
          <w:behavior w:val="content"/>
        </w:behaviors>
        <w:guid w:val="{BBCAB07C-0D8A-F948-8176-6ABBE6FA0A58}"/>
      </w:docPartPr>
      <w:docPartBody>
        <w:p w:rsidR="00BE4309" w:rsidRDefault="00BE4309" w:rsidP="00BE4309">
          <w:pPr>
            <w:pStyle w:val="07E4DEA46956CF42B72FBEEAF9D103D6"/>
          </w:pPr>
          <w:r>
            <w:rPr>
              <w:rStyle w:val="PlaceholderText"/>
            </w:rPr>
            <w:t>[Last name]</w:t>
          </w:r>
        </w:p>
      </w:docPartBody>
    </w:docPart>
    <w:docPart>
      <w:docPartPr>
        <w:name w:val="DC8A58C3B7F83745851E29403FC1F326"/>
        <w:category>
          <w:name w:val="General"/>
          <w:gallery w:val="placeholder"/>
        </w:category>
        <w:types>
          <w:type w:val="bbPlcHdr"/>
        </w:types>
        <w:behaviors>
          <w:behavior w:val="content"/>
        </w:behaviors>
        <w:guid w:val="{D14E559B-553A-FC43-A880-0689779770FA}"/>
      </w:docPartPr>
      <w:docPartBody>
        <w:p w:rsidR="00BE4309" w:rsidRDefault="00BE4309" w:rsidP="00BE4309">
          <w:pPr>
            <w:pStyle w:val="DC8A58C3B7F83745851E29403FC1F326"/>
          </w:pPr>
          <w:r>
            <w:rPr>
              <w:rStyle w:val="PlaceholderText"/>
            </w:rPr>
            <w:t>[Enter your biography]</w:t>
          </w:r>
        </w:p>
      </w:docPartBody>
    </w:docPart>
    <w:docPart>
      <w:docPartPr>
        <w:name w:val="1F6954AC0304BC4597BFF7D6FA36527F"/>
        <w:category>
          <w:name w:val="General"/>
          <w:gallery w:val="placeholder"/>
        </w:category>
        <w:types>
          <w:type w:val="bbPlcHdr"/>
        </w:types>
        <w:behaviors>
          <w:behavior w:val="content"/>
        </w:behaviors>
        <w:guid w:val="{BE778008-69E5-DD4A-A24A-2F7A2F286674}"/>
      </w:docPartPr>
      <w:docPartBody>
        <w:p w:rsidR="00BE4309" w:rsidRDefault="00BE4309" w:rsidP="00BE4309">
          <w:pPr>
            <w:pStyle w:val="1F6954AC0304BC4597BFF7D6FA36527F"/>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309"/>
    <w:rsid w:val="00996BC0"/>
    <w:rsid w:val="00BE43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09"/>
    <w:rPr>
      <w:color w:val="808080"/>
    </w:rPr>
  </w:style>
  <w:style w:type="paragraph" w:customStyle="1" w:styleId="393828A63603264EA86A1AA279E3B03F">
    <w:name w:val="393828A63603264EA86A1AA279E3B03F"/>
  </w:style>
  <w:style w:type="paragraph" w:customStyle="1" w:styleId="68369EEF36EC3B4A99885E6BB4D2BF95">
    <w:name w:val="68369EEF36EC3B4A99885E6BB4D2BF95"/>
  </w:style>
  <w:style w:type="paragraph" w:customStyle="1" w:styleId="6A0AC63F42BE5446B05468F474CCCE08">
    <w:name w:val="6A0AC63F42BE5446B05468F474CCCE08"/>
  </w:style>
  <w:style w:type="paragraph" w:customStyle="1" w:styleId="ED74B889CB845547836E47EBB4308AA3">
    <w:name w:val="ED74B889CB845547836E47EBB4308AA3"/>
  </w:style>
  <w:style w:type="paragraph" w:customStyle="1" w:styleId="53AA3B61C214484B8A61A17496F5FE93">
    <w:name w:val="53AA3B61C214484B8A61A17496F5FE93"/>
  </w:style>
  <w:style w:type="paragraph" w:customStyle="1" w:styleId="768FCE191B984147BE20B505E2E7F6B6">
    <w:name w:val="768FCE191B984147BE20B505E2E7F6B6"/>
  </w:style>
  <w:style w:type="paragraph" w:customStyle="1" w:styleId="50A3F4BADDBB6145A6DFE82DE73D67F8">
    <w:name w:val="50A3F4BADDBB6145A6DFE82DE73D67F8"/>
  </w:style>
  <w:style w:type="paragraph" w:customStyle="1" w:styleId="3F04D5DAF923274DA37F9F4DABA376D2">
    <w:name w:val="3F04D5DAF923274DA37F9F4DABA376D2"/>
  </w:style>
  <w:style w:type="paragraph" w:customStyle="1" w:styleId="C15B899EE2AC0740B98F90138B1A41DB">
    <w:name w:val="C15B899EE2AC0740B98F90138B1A41DB"/>
  </w:style>
  <w:style w:type="paragraph" w:customStyle="1" w:styleId="0A3581AC587E784580DEBCA44092E515">
    <w:name w:val="0A3581AC587E784580DEBCA44092E515"/>
  </w:style>
  <w:style w:type="paragraph" w:customStyle="1" w:styleId="6AE256074E3D1742B68198F78B2EAD66">
    <w:name w:val="6AE256074E3D1742B68198F78B2EAD66"/>
  </w:style>
  <w:style w:type="paragraph" w:customStyle="1" w:styleId="CCD41350273FA344A809F990C065ABDE">
    <w:name w:val="CCD41350273FA344A809F990C065ABDE"/>
    <w:rsid w:val="00BE4309"/>
  </w:style>
  <w:style w:type="paragraph" w:customStyle="1" w:styleId="CC21A4920C7D1E4093D8DCB4DC50A4F7">
    <w:name w:val="CC21A4920C7D1E4093D8DCB4DC50A4F7"/>
    <w:rsid w:val="00BE4309"/>
  </w:style>
  <w:style w:type="paragraph" w:customStyle="1" w:styleId="F6BAE67EAA651145B05307A37100C19C">
    <w:name w:val="F6BAE67EAA651145B05307A37100C19C"/>
    <w:rsid w:val="00BE4309"/>
  </w:style>
  <w:style w:type="paragraph" w:customStyle="1" w:styleId="38D50B30A5CD7A43A0655E6339F6E7BD">
    <w:name w:val="38D50B30A5CD7A43A0655E6339F6E7BD"/>
    <w:rsid w:val="00BE4309"/>
  </w:style>
  <w:style w:type="paragraph" w:customStyle="1" w:styleId="81ED25A8029BEF40AF556384F03F4BE3">
    <w:name w:val="81ED25A8029BEF40AF556384F03F4BE3"/>
    <w:rsid w:val="00BE4309"/>
  </w:style>
  <w:style w:type="paragraph" w:customStyle="1" w:styleId="2FFB7E893B4E9743886CB972DC38B1B4">
    <w:name w:val="2FFB7E893B4E9743886CB972DC38B1B4"/>
    <w:rsid w:val="00BE4309"/>
  </w:style>
  <w:style w:type="paragraph" w:customStyle="1" w:styleId="FC459D170464B34091632119F04A072E">
    <w:name w:val="FC459D170464B34091632119F04A072E"/>
    <w:rsid w:val="00BE4309"/>
  </w:style>
  <w:style w:type="paragraph" w:customStyle="1" w:styleId="4C59F57D10E0FA40859F13993FAFCBCA">
    <w:name w:val="4C59F57D10E0FA40859F13993FAFCBCA"/>
    <w:rsid w:val="00BE4309"/>
  </w:style>
  <w:style w:type="paragraph" w:customStyle="1" w:styleId="804F22E8F821E7478D88318EFBF6F175">
    <w:name w:val="804F22E8F821E7478D88318EFBF6F175"/>
    <w:rsid w:val="00BE4309"/>
  </w:style>
  <w:style w:type="paragraph" w:customStyle="1" w:styleId="89349A5E4BA4FF4DA4642C291B62A2F2">
    <w:name w:val="89349A5E4BA4FF4DA4642C291B62A2F2"/>
    <w:rsid w:val="00BE4309"/>
  </w:style>
  <w:style w:type="paragraph" w:customStyle="1" w:styleId="03F527729C96B84BB9687D19C61910E5">
    <w:name w:val="03F527729C96B84BB9687D19C61910E5"/>
    <w:rsid w:val="00BE4309"/>
  </w:style>
  <w:style w:type="paragraph" w:customStyle="1" w:styleId="FDED6C4801DEB146BD33C28BC14CE73C">
    <w:name w:val="FDED6C4801DEB146BD33C28BC14CE73C"/>
    <w:rsid w:val="00BE4309"/>
  </w:style>
  <w:style w:type="paragraph" w:customStyle="1" w:styleId="207B0B003CE82644BAF3C8FF454BBB77">
    <w:name w:val="207B0B003CE82644BAF3C8FF454BBB77"/>
    <w:rsid w:val="00BE4309"/>
  </w:style>
  <w:style w:type="paragraph" w:customStyle="1" w:styleId="58A22268DF365044A91C42B97980CBDB">
    <w:name w:val="58A22268DF365044A91C42B97980CBDB"/>
    <w:rsid w:val="00BE4309"/>
  </w:style>
  <w:style w:type="paragraph" w:customStyle="1" w:styleId="3652238629315B478869B32FC5E6B36F">
    <w:name w:val="3652238629315B478869B32FC5E6B36F"/>
    <w:rsid w:val="00BE4309"/>
  </w:style>
  <w:style w:type="paragraph" w:customStyle="1" w:styleId="28394ED3A181844B96AE0F786A71CC42">
    <w:name w:val="28394ED3A181844B96AE0F786A71CC42"/>
    <w:rsid w:val="00BE4309"/>
  </w:style>
  <w:style w:type="paragraph" w:customStyle="1" w:styleId="989A39492702154CB19E2098A741EE46">
    <w:name w:val="989A39492702154CB19E2098A741EE46"/>
    <w:rsid w:val="00BE4309"/>
  </w:style>
  <w:style w:type="paragraph" w:customStyle="1" w:styleId="8E3F28991CF9E247B61C31BA19F8DBBF">
    <w:name w:val="8E3F28991CF9E247B61C31BA19F8DBBF"/>
    <w:rsid w:val="00BE4309"/>
  </w:style>
  <w:style w:type="paragraph" w:customStyle="1" w:styleId="DEBA3E493CF62B4D9C60D65A0364C4F2">
    <w:name w:val="DEBA3E493CF62B4D9C60D65A0364C4F2"/>
    <w:rsid w:val="00BE4309"/>
  </w:style>
  <w:style w:type="paragraph" w:customStyle="1" w:styleId="0A101B487603C74DAD9E27D2D37D74AF">
    <w:name w:val="0A101B487603C74DAD9E27D2D37D74AF"/>
    <w:rsid w:val="00BE4309"/>
  </w:style>
  <w:style w:type="paragraph" w:customStyle="1" w:styleId="54D581069E7B034FBCF0371575A687AA">
    <w:name w:val="54D581069E7B034FBCF0371575A687AA"/>
    <w:rsid w:val="00BE4309"/>
  </w:style>
  <w:style w:type="paragraph" w:customStyle="1" w:styleId="5753665D5C2CAB4E9AA94370DDA2A5ED">
    <w:name w:val="5753665D5C2CAB4E9AA94370DDA2A5ED"/>
    <w:rsid w:val="00BE4309"/>
  </w:style>
  <w:style w:type="paragraph" w:customStyle="1" w:styleId="EDC1169B281FFB4C8240B887B5C99343">
    <w:name w:val="EDC1169B281FFB4C8240B887B5C99343"/>
    <w:rsid w:val="00BE4309"/>
  </w:style>
  <w:style w:type="paragraph" w:customStyle="1" w:styleId="B938F9AE7A24FE4289FFA1A2000865B1">
    <w:name w:val="B938F9AE7A24FE4289FFA1A2000865B1"/>
    <w:rsid w:val="00BE4309"/>
  </w:style>
  <w:style w:type="paragraph" w:customStyle="1" w:styleId="A1118F591E94B5408854958BECF3A4BE">
    <w:name w:val="A1118F591E94B5408854958BECF3A4BE"/>
    <w:rsid w:val="00BE4309"/>
  </w:style>
  <w:style w:type="paragraph" w:customStyle="1" w:styleId="7BDD1B344B183B4F8E958289100CD5BD">
    <w:name w:val="7BDD1B344B183B4F8E958289100CD5BD"/>
    <w:rsid w:val="00BE4309"/>
  </w:style>
  <w:style w:type="paragraph" w:customStyle="1" w:styleId="21440FB7F3A2CD4494039DEB675B840E">
    <w:name w:val="21440FB7F3A2CD4494039DEB675B840E"/>
    <w:rsid w:val="00BE4309"/>
  </w:style>
  <w:style w:type="paragraph" w:customStyle="1" w:styleId="3727BF61CF3C8E43900ED73F65DAF405">
    <w:name w:val="3727BF61CF3C8E43900ED73F65DAF405"/>
    <w:rsid w:val="00BE4309"/>
  </w:style>
  <w:style w:type="paragraph" w:customStyle="1" w:styleId="6A4157714A739046937029E4AE5E7875">
    <w:name w:val="6A4157714A739046937029E4AE5E7875"/>
    <w:rsid w:val="00BE4309"/>
  </w:style>
  <w:style w:type="paragraph" w:customStyle="1" w:styleId="FCD9B9E395735B4980801E47A4C10A44">
    <w:name w:val="FCD9B9E395735B4980801E47A4C10A44"/>
    <w:rsid w:val="00BE4309"/>
  </w:style>
  <w:style w:type="paragraph" w:customStyle="1" w:styleId="41C79EC9C0C06D4AAE80C7B034D5FF03">
    <w:name w:val="41C79EC9C0C06D4AAE80C7B034D5FF03"/>
    <w:rsid w:val="00BE4309"/>
  </w:style>
  <w:style w:type="paragraph" w:customStyle="1" w:styleId="CC68ED9BD7E05E4E9749AFD63D328573">
    <w:name w:val="CC68ED9BD7E05E4E9749AFD63D328573"/>
    <w:rsid w:val="00BE4309"/>
  </w:style>
  <w:style w:type="paragraph" w:customStyle="1" w:styleId="663674D7979F78479811042B6FE07CE5">
    <w:name w:val="663674D7979F78479811042B6FE07CE5"/>
    <w:rsid w:val="00BE4309"/>
  </w:style>
  <w:style w:type="paragraph" w:customStyle="1" w:styleId="ED9232C4DCF1194CB1C3B1ED90F1BF40">
    <w:name w:val="ED9232C4DCF1194CB1C3B1ED90F1BF40"/>
    <w:rsid w:val="00BE4309"/>
  </w:style>
  <w:style w:type="paragraph" w:customStyle="1" w:styleId="39C3A6488AE0CA4FA5D5E49C927F009E">
    <w:name w:val="39C3A6488AE0CA4FA5D5E49C927F009E"/>
    <w:rsid w:val="00BE4309"/>
  </w:style>
  <w:style w:type="paragraph" w:customStyle="1" w:styleId="AF1794DC97C1984096D173863E8D7F69">
    <w:name w:val="AF1794DC97C1984096D173863E8D7F69"/>
    <w:rsid w:val="00BE4309"/>
  </w:style>
  <w:style w:type="paragraph" w:customStyle="1" w:styleId="6E9D3AD7165E784398C8D637C760C085">
    <w:name w:val="6E9D3AD7165E784398C8D637C760C085"/>
    <w:rsid w:val="00BE4309"/>
  </w:style>
  <w:style w:type="paragraph" w:customStyle="1" w:styleId="6F066565F3C91B4A8A737AE47EA6BBF3">
    <w:name w:val="6F066565F3C91B4A8A737AE47EA6BBF3"/>
    <w:rsid w:val="00BE4309"/>
  </w:style>
  <w:style w:type="paragraph" w:customStyle="1" w:styleId="26A016C73D3C5249ADEB87E94B133AFC">
    <w:name w:val="26A016C73D3C5249ADEB87E94B133AFC"/>
    <w:rsid w:val="00BE4309"/>
  </w:style>
  <w:style w:type="paragraph" w:customStyle="1" w:styleId="DFA950BA76D9154D93EAD2D314927103">
    <w:name w:val="DFA950BA76D9154D93EAD2D314927103"/>
    <w:rsid w:val="00BE4309"/>
  </w:style>
  <w:style w:type="paragraph" w:customStyle="1" w:styleId="9AF6E7603D679445A4511FB89866B82B">
    <w:name w:val="9AF6E7603D679445A4511FB89866B82B"/>
    <w:rsid w:val="00BE4309"/>
  </w:style>
  <w:style w:type="paragraph" w:customStyle="1" w:styleId="6FE4888167C97D44AE054117F49FE24D">
    <w:name w:val="6FE4888167C97D44AE054117F49FE24D"/>
    <w:rsid w:val="00BE4309"/>
  </w:style>
  <w:style w:type="paragraph" w:customStyle="1" w:styleId="8AD173EA73242E47A3D0CD47A78D5023">
    <w:name w:val="8AD173EA73242E47A3D0CD47A78D5023"/>
    <w:rsid w:val="00BE4309"/>
  </w:style>
  <w:style w:type="paragraph" w:customStyle="1" w:styleId="3B11801CAB704C4CB5937099A82815E1">
    <w:name w:val="3B11801CAB704C4CB5937099A82815E1"/>
    <w:rsid w:val="00BE4309"/>
  </w:style>
  <w:style w:type="paragraph" w:customStyle="1" w:styleId="DE3B9A5BEE581645A1340251E9A8E0EC">
    <w:name w:val="DE3B9A5BEE581645A1340251E9A8E0EC"/>
    <w:rsid w:val="00BE4309"/>
  </w:style>
  <w:style w:type="paragraph" w:customStyle="1" w:styleId="07E4DEA46956CF42B72FBEEAF9D103D6">
    <w:name w:val="07E4DEA46956CF42B72FBEEAF9D103D6"/>
    <w:rsid w:val="00BE4309"/>
  </w:style>
  <w:style w:type="paragraph" w:customStyle="1" w:styleId="DC8A58C3B7F83745851E29403FC1F326">
    <w:name w:val="DC8A58C3B7F83745851E29403FC1F326"/>
    <w:rsid w:val="00BE4309"/>
  </w:style>
  <w:style w:type="paragraph" w:customStyle="1" w:styleId="1F6954AC0304BC4597BFF7D6FA36527F">
    <w:name w:val="1F6954AC0304BC4597BFF7D6FA36527F"/>
    <w:rsid w:val="00BE43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09"/>
    <w:rPr>
      <w:color w:val="808080"/>
    </w:rPr>
  </w:style>
  <w:style w:type="paragraph" w:customStyle="1" w:styleId="393828A63603264EA86A1AA279E3B03F">
    <w:name w:val="393828A63603264EA86A1AA279E3B03F"/>
  </w:style>
  <w:style w:type="paragraph" w:customStyle="1" w:styleId="68369EEF36EC3B4A99885E6BB4D2BF95">
    <w:name w:val="68369EEF36EC3B4A99885E6BB4D2BF95"/>
  </w:style>
  <w:style w:type="paragraph" w:customStyle="1" w:styleId="6A0AC63F42BE5446B05468F474CCCE08">
    <w:name w:val="6A0AC63F42BE5446B05468F474CCCE08"/>
  </w:style>
  <w:style w:type="paragraph" w:customStyle="1" w:styleId="ED74B889CB845547836E47EBB4308AA3">
    <w:name w:val="ED74B889CB845547836E47EBB4308AA3"/>
  </w:style>
  <w:style w:type="paragraph" w:customStyle="1" w:styleId="53AA3B61C214484B8A61A17496F5FE93">
    <w:name w:val="53AA3B61C214484B8A61A17496F5FE93"/>
  </w:style>
  <w:style w:type="paragraph" w:customStyle="1" w:styleId="768FCE191B984147BE20B505E2E7F6B6">
    <w:name w:val="768FCE191B984147BE20B505E2E7F6B6"/>
  </w:style>
  <w:style w:type="paragraph" w:customStyle="1" w:styleId="50A3F4BADDBB6145A6DFE82DE73D67F8">
    <w:name w:val="50A3F4BADDBB6145A6DFE82DE73D67F8"/>
  </w:style>
  <w:style w:type="paragraph" w:customStyle="1" w:styleId="3F04D5DAF923274DA37F9F4DABA376D2">
    <w:name w:val="3F04D5DAF923274DA37F9F4DABA376D2"/>
  </w:style>
  <w:style w:type="paragraph" w:customStyle="1" w:styleId="C15B899EE2AC0740B98F90138B1A41DB">
    <w:name w:val="C15B899EE2AC0740B98F90138B1A41DB"/>
  </w:style>
  <w:style w:type="paragraph" w:customStyle="1" w:styleId="0A3581AC587E784580DEBCA44092E515">
    <w:name w:val="0A3581AC587E784580DEBCA44092E515"/>
  </w:style>
  <w:style w:type="paragraph" w:customStyle="1" w:styleId="6AE256074E3D1742B68198F78B2EAD66">
    <w:name w:val="6AE256074E3D1742B68198F78B2EAD66"/>
  </w:style>
  <w:style w:type="paragraph" w:customStyle="1" w:styleId="CCD41350273FA344A809F990C065ABDE">
    <w:name w:val="CCD41350273FA344A809F990C065ABDE"/>
    <w:rsid w:val="00BE4309"/>
  </w:style>
  <w:style w:type="paragraph" w:customStyle="1" w:styleId="CC21A4920C7D1E4093D8DCB4DC50A4F7">
    <w:name w:val="CC21A4920C7D1E4093D8DCB4DC50A4F7"/>
    <w:rsid w:val="00BE4309"/>
  </w:style>
  <w:style w:type="paragraph" w:customStyle="1" w:styleId="F6BAE67EAA651145B05307A37100C19C">
    <w:name w:val="F6BAE67EAA651145B05307A37100C19C"/>
    <w:rsid w:val="00BE4309"/>
  </w:style>
  <w:style w:type="paragraph" w:customStyle="1" w:styleId="38D50B30A5CD7A43A0655E6339F6E7BD">
    <w:name w:val="38D50B30A5CD7A43A0655E6339F6E7BD"/>
    <w:rsid w:val="00BE4309"/>
  </w:style>
  <w:style w:type="paragraph" w:customStyle="1" w:styleId="81ED25A8029BEF40AF556384F03F4BE3">
    <w:name w:val="81ED25A8029BEF40AF556384F03F4BE3"/>
    <w:rsid w:val="00BE4309"/>
  </w:style>
  <w:style w:type="paragraph" w:customStyle="1" w:styleId="2FFB7E893B4E9743886CB972DC38B1B4">
    <w:name w:val="2FFB7E893B4E9743886CB972DC38B1B4"/>
    <w:rsid w:val="00BE4309"/>
  </w:style>
  <w:style w:type="paragraph" w:customStyle="1" w:styleId="FC459D170464B34091632119F04A072E">
    <w:name w:val="FC459D170464B34091632119F04A072E"/>
    <w:rsid w:val="00BE4309"/>
  </w:style>
  <w:style w:type="paragraph" w:customStyle="1" w:styleId="4C59F57D10E0FA40859F13993FAFCBCA">
    <w:name w:val="4C59F57D10E0FA40859F13993FAFCBCA"/>
    <w:rsid w:val="00BE4309"/>
  </w:style>
  <w:style w:type="paragraph" w:customStyle="1" w:styleId="804F22E8F821E7478D88318EFBF6F175">
    <w:name w:val="804F22E8F821E7478D88318EFBF6F175"/>
    <w:rsid w:val="00BE4309"/>
  </w:style>
  <w:style w:type="paragraph" w:customStyle="1" w:styleId="89349A5E4BA4FF4DA4642C291B62A2F2">
    <w:name w:val="89349A5E4BA4FF4DA4642C291B62A2F2"/>
    <w:rsid w:val="00BE4309"/>
  </w:style>
  <w:style w:type="paragraph" w:customStyle="1" w:styleId="03F527729C96B84BB9687D19C61910E5">
    <w:name w:val="03F527729C96B84BB9687D19C61910E5"/>
    <w:rsid w:val="00BE4309"/>
  </w:style>
  <w:style w:type="paragraph" w:customStyle="1" w:styleId="FDED6C4801DEB146BD33C28BC14CE73C">
    <w:name w:val="FDED6C4801DEB146BD33C28BC14CE73C"/>
    <w:rsid w:val="00BE4309"/>
  </w:style>
  <w:style w:type="paragraph" w:customStyle="1" w:styleId="207B0B003CE82644BAF3C8FF454BBB77">
    <w:name w:val="207B0B003CE82644BAF3C8FF454BBB77"/>
    <w:rsid w:val="00BE4309"/>
  </w:style>
  <w:style w:type="paragraph" w:customStyle="1" w:styleId="58A22268DF365044A91C42B97980CBDB">
    <w:name w:val="58A22268DF365044A91C42B97980CBDB"/>
    <w:rsid w:val="00BE4309"/>
  </w:style>
  <w:style w:type="paragraph" w:customStyle="1" w:styleId="3652238629315B478869B32FC5E6B36F">
    <w:name w:val="3652238629315B478869B32FC5E6B36F"/>
    <w:rsid w:val="00BE4309"/>
  </w:style>
  <w:style w:type="paragraph" w:customStyle="1" w:styleId="28394ED3A181844B96AE0F786A71CC42">
    <w:name w:val="28394ED3A181844B96AE0F786A71CC42"/>
    <w:rsid w:val="00BE4309"/>
  </w:style>
  <w:style w:type="paragraph" w:customStyle="1" w:styleId="989A39492702154CB19E2098A741EE46">
    <w:name w:val="989A39492702154CB19E2098A741EE46"/>
    <w:rsid w:val="00BE4309"/>
  </w:style>
  <w:style w:type="paragraph" w:customStyle="1" w:styleId="8E3F28991CF9E247B61C31BA19F8DBBF">
    <w:name w:val="8E3F28991CF9E247B61C31BA19F8DBBF"/>
    <w:rsid w:val="00BE4309"/>
  </w:style>
  <w:style w:type="paragraph" w:customStyle="1" w:styleId="DEBA3E493CF62B4D9C60D65A0364C4F2">
    <w:name w:val="DEBA3E493CF62B4D9C60D65A0364C4F2"/>
    <w:rsid w:val="00BE4309"/>
  </w:style>
  <w:style w:type="paragraph" w:customStyle="1" w:styleId="0A101B487603C74DAD9E27D2D37D74AF">
    <w:name w:val="0A101B487603C74DAD9E27D2D37D74AF"/>
    <w:rsid w:val="00BE4309"/>
  </w:style>
  <w:style w:type="paragraph" w:customStyle="1" w:styleId="54D581069E7B034FBCF0371575A687AA">
    <w:name w:val="54D581069E7B034FBCF0371575A687AA"/>
    <w:rsid w:val="00BE4309"/>
  </w:style>
  <w:style w:type="paragraph" w:customStyle="1" w:styleId="5753665D5C2CAB4E9AA94370DDA2A5ED">
    <w:name w:val="5753665D5C2CAB4E9AA94370DDA2A5ED"/>
    <w:rsid w:val="00BE4309"/>
  </w:style>
  <w:style w:type="paragraph" w:customStyle="1" w:styleId="EDC1169B281FFB4C8240B887B5C99343">
    <w:name w:val="EDC1169B281FFB4C8240B887B5C99343"/>
    <w:rsid w:val="00BE4309"/>
  </w:style>
  <w:style w:type="paragraph" w:customStyle="1" w:styleId="B938F9AE7A24FE4289FFA1A2000865B1">
    <w:name w:val="B938F9AE7A24FE4289FFA1A2000865B1"/>
    <w:rsid w:val="00BE4309"/>
  </w:style>
  <w:style w:type="paragraph" w:customStyle="1" w:styleId="A1118F591E94B5408854958BECF3A4BE">
    <w:name w:val="A1118F591E94B5408854958BECF3A4BE"/>
    <w:rsid w:val="00BE4309"/>
  </w:style>
  <w:style w:type="paragraph" w:customStyle="1" w:styleId="7BDD1B344B183B4F8E958289100CD5BD">
    <w:name w:val="7BDD1B344B183B4F8E958289100CD5BD"/>
    <w:rsid w:val="00BE4309"/>
  </w:style>
  <w:style w:type="paragraph" w:customStyle="1" w:styleId="21440FB7F3A2CD4494039DEB675B840E">
    <w:name w:val="21440FB7F3A2CD4494039DEB675B840E"/>
    <w:rsid w:val="00BE4309"/>
  </w:style>
  <w:style w:type="paragraph" w:customStyle="1" w:styleId="3727BF61CF3C8E43900ED73F65DAF405">
    <w:name w:val="3727BF61CF3C8E43900ED73F65DAF405"/>
    <w:rsid w:val="00BE4309"/>
  </w:style>
  <w:style w:type="paragraph" w:customStyle="1" w:styleId="6A4157714A739046937029E4AE5E7875">
    <w:name w:val="6A4157714A739046937029E4AE5E7875"/>
    <w:rsid w:val="00BE4309"/>
  </w:style>
  <w:style w:type="paragraph" w:customStyle="1" w:styleId="FCD9B9E395735B4980801E47A4C10A44">
    <w:name w:val="FCD9B9E395735B4980801E47A4C10A44"/>
    <w:rsid w:val="00BE4309"/>
  </w:style>
  <w:style w:type="paragraph" w:customStyle="1" w:styleId="41C79EC9C0C06D4AAE80C7B034D5FF03">
    <w:name w:val="41C79EC9C0C06D4AAE80C7B034D5FF03"/>
    <w:rsid w:val="00BE4309"/>
  </w:style>
  <w:style w:type="paragraph" w:customStyle="1" w:styleId="CC68ED9BD7E05E4E9749AFD63D328573">
    <w:name w:val="CC68ED9BD7E05E4E9749AFD63D328573"/>
    <w:rsid w:val="00BE4309"/>
  </w:style>
  <w:style w:type="paragraph" w:customStyle="1" w:styleId="663674D7979F78479811042B6FE07CE5">
    <w:name w:val="663674D7979F78479811042B6FE07CE5"/>
    <w:rsid w:val="00BE4309"/>
  </w:style>
  <w:style w:type="paragraph" w:customStyle="1" w:styleId="ED9232C4DCF1194CB1C3B1ED90F1BF40">
    <w:name w:val="ED9232C4DCF1194CB1C3B1ED90F1BF40"/>
    <w:rsid w:val="00BE4309"/>
  </w:style>
  <w:style w:type="paragraph" w:customStyle="1" w:styleId="39C3A6488AE0CA4FA5D5E49C927F009E">
    <w:name w:val="39C3A6488AE0CA4FA5D5E49C927F009E"/>
    <w:rsid w:val="00BE4309"/>
  </w:style>
  <w:style w:type="paragraph" w:customStyle="1" w:styleId="AF1794DC97C1984096D173863E8D7F69">
    <w:name w:val="AF1794DC97C1984096D173863E8D7F69"/>
    <w:rsid w:val="00BE4309"/>
  </w:style>
  <w:style w:type="paragraph" w:customStyle="1" w:styleId="6E9D3AD7165E784398C8D637C760C085">
    <w:name w:val="6E9D3AD7165E784398C8D637C760C085"/>
    <w:rsid w:val="00BE4309"/>
  </w:style>
  <w:style w:type="paragraph" w:customStyle="1" w:styleId="6F066565F3C91B4A8A737AE47EA6BBF3">
    <w:name w:val="6F066565F3C91B4A8A737AE47EA6BBF3"/>
    <w:rsid w:val="00BE4309"/>
  </w:style>
  <w:style w:type="paragraph" w:customStyle="1" w:styleId="26A016C73D3C5249ADEB87E94B133AFC">
    <w:name w:val="26A016C73D3C5249ADEB87E94B133AFC"/>
    <w:rsid w:val="00BE4309"/>
  </w:style>
  <w:style w:type="paragraph" w:customStyle="1" w:styleId="DFA950BA76D9154D93EAD2D314927103">
    <w:name w:val="DFA950BA76D9154D93EAD2D314927103"/>
    <w:rsid w:val="00BE4309"/>
  </w:style>
  <w:style w:type="paragraph" w:customStyle="1" w:styleId="9AF6E7603D679445A4511FB89866B82B">
    <w:name w:val="9AF6E7603D679445A4511FB89866B82B"/>
    <w:rsid w:val="00BE4309"/>
  </w:style>
  <w:style w:type="paragraph" w:customStyle="1" w:styleId="6FE4888167C97D44AE054117F49FE24D">
    <w:name w:val="6FE4888167C97D44AE054117F49FE24D"/>
    <w:rsid w:val="00BE4309"/>
  </w:style>
  <w:style w:type="paragraph" w:customStyle="1" w:styleId="8AD173EA73242E47A3D0CD47A78D5023">
    <w:name w:val="8AD173EA73242E47A3D0CD47A78D5023"/>
    <w:rsid w:val="00BE4309"/>
  </w:style>
  <w:style w:type="paragraph" w:customStyle="1" w:styleId="3B11801CAB704C4CB5937099A82815E1">
    <w:name w:val="3B11801CAB704C4CB5937099A82815E1"/>
    <w:rsid w:val="00BE4309"/>
  </w:style>
  <w:style w:type="paragraph" w:customStyle="1" w:styleId="DE3B9A5BEE581645A1340251E9A8E0EC">
    <w:name w:val="DE3B9A5BEE581645A1340251E9A8E0EC"/>
    <w:rsid w:val="00BE4309"/>
  </w:style>
  <w:style w:type="paragraph" w:customStyle="1" w:styleId="07E4DEA46956CF42B72FBEEAF9D103D6">
    <w:name w:val="07E4DEA46956CF42B72FBEEAF9D103D6"/>
    <w:rsid w:val="00BE4309"/>
  </w:style>
  <w:style w:type="paragraph" w:customStyle="1" w:styleId="DC8A58C3B7F83745851E29403FC1F326">
    <w:name w:val="DC8A58C3B7F83745851E29403FC1F326"/>
    <w:rsid w:val="00BE4309"/>
  </w:style>
  <w:style w:type="paragraph" w:customStyle="1" w:styleId="1F6954AC0304BC4597BFF7D6FA36527F">
    <w:name w:val="1F6954AC0304BC4597BFF7D6FA36527F"/>
    <w:rsid w:val="00BE4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Ben92</b:Tag>
    <b:SourceType>BookSection</b:SourceType>
    <b:Guid>{A865ABC7-03AC-1144-82D4-CFDF6A5EB08B}</b:Guid>
    <b:Author>
      <b:Author>
        <b:NameList>
          <b:Person>
            <b:Last>Benjamin</b:Last>
            <b:First>Walter</b:First>
          </b:Person>
        </b:NameList>
      </b:Author>
    </b:Author>
    <b:Title>A Short History of Photography</b:Title>
    <b:Year>1992</b:Year>
    <b:BookTitle>One Way Street and Other Writings</b:BookTitle>
    <b:City>London</b:City>
    <b:Publisher>Verso</b:Publisher>
    <b:RefOrder>1</b:RefOrder>
  </b:Source>
  <b:Source>
    <b:Tag>Bol88</b:Tag>
    <b:SourceType>Book</b:SourceType>
    <b:Guid>{70F3F642-11D0-EA43-8CE9-E5FC6F9D1396}</b:Guid>
    <b:Title>The Contest of Meaning</b:Title>
    <b:City>London</b:City>
    <b:Publisher>MIT University Press</b:Publisher>
    <b:Year>1988</b:Year>
    <b:Author>
      <b:Author>
        <b:NameList>
          <b:Person>
            <b:Last>Bolton</b:Last>
            <b:First>Richard</b:First>
          </b:Person>
        </b:NameList>
      </b:Author>
    </b:Author>
    <b:RefOrder>2</b:RefOrder>
  </b:Source>
  <b:Source>
    <b:Tag>Bur82</b:Tag>
    <b:SourceType>BookSection</b:SourceType>
    <b:Guid>{8BF2797D-12B8-0445-9AAF-94FF3449AC39}</b:Guid>
    <b:Author>
      <b:Author>
        <b:NameList>
          <b:Person>
            <b:Last>Burgin</b:Last>
            <b:First>Victor</b:First>
          </b:Person>
        </b:NameList>
      </b:Author>
    </b:Author>
    <b:Title>Photography, Phantasy, Function</b:Title>
    <b:City>Basingstoke</b:City>
    <b:Publisher>Macmillan</b:Publisher>
    <b:Year>1982</b:Year>
    <b:BookTitle>Thinking Photography</b:BookTitle>
    <b:RefOrder>3</b:RefOrder>
  </b:Source>
  <b:Source>
    <b:Tag>Gal05</b:Tag>
    <b:SourceType>Book</b:SourceType>
    <b:Guid>{11A51686-EAC5-BB42-A27C-6A661EB9AC0B}</b:Guid>
    <b:Author>
      <b:Author>
        <b:NameList>
          <b:Person>
            <b:Last>Rubén</b:Last>
            <b:First>Gallo</b:First>
          </b:Person>
        </b:NameList>
      </b:Author>
    </b:Author>
    <b:Title>Mexican Modernity: The Avant-garde and the Technological Revolution</b:Title>
    <b:City>London</b:City>
    <b:Publisher>MIT University Press</b:Publisher>
    <b:Year>2005</b:Year>
    <b:RefOrder>4</b:RefOrder>
  </b:Source>
  <b:Source>
    <b:Tag>Phi89</b:Tag>
    <b:SourceType>Book</b:SourceType>
    <b:Guid>{4DD04948-1B46-BD4A-AF65-9654C31CA074}</b:Guid>
    <b:Author>
      <b:Author>
        <b:NameList>
          <b:Person>
            <b:Last>Phillips</b:Last>
            <b:First>C.</b:First>
          </b:Person>
        </b:NameList>
      </b:Author>
    </b:Author>
    <b:Title>Photography in the Modern Era: European Documents and Critical Writings, 1913-1940</b:Title>
    <b:City>New York</b:City>
    <b:Publisher>Metropolitan Museum of Art</b:Publisher>
    <b:Year>1989</b:Year>
    <b:RefOrder>5</b:RefOrder>
  </b:Source>
  <b:Source>
    <b:Tag>Sti97</b:Tag>
    <b:SourceType>Book</b:SourceType>
    <b:Guid>{AC483CD9-0FB8-4440-A836-ADD0A4B4426E}</b:Guid>
    <b:Author>
      <b:Author>
        <b:NameList>
          <b:Person>
            <b:Last>Stieglitz</b:Last>
            <b:First>Alfred</b:First>
          </b:Person>
        </b:NameList>
      </b:Author>
    </b:Author>
    <b:Title>Camera Work: the Complete Illustrations 1903-1917</b:Title>
    <b:City>London</b:City>
    <b:Publisher>Taschen</b:Publisher>
    <b:Year>1997</b:Year>
    <b:RefOrder>6</b:RefOrder>
  </b:Source>
  <b:Source>
    <b:Tag>Wil83</b:Tag>
    <b:SourceType>BookSection</b:SourceType>
    <b:Guid>{B6A12885-40FF-2D4A-B8C7-A92645EF1E1F}</b:Guid>
    <b:Title>Modern</b:Title>
    <b:City>London</b:City>
    <b:Publisher>Fontana</b:Publisher>
    <b:Year>1983</b:Year>
    <b:Author>
      <b:Author>
        <b:NameList>
          <b:Person>
            <b:Last>Williams</b:Last>
            <b:First>R.</b:First>
          </b:Person>
        </b:NameList>
      </b:Author>
    </b:Author>
    <b:BookTitle>Keywords</b:BookTitle>
    <b:RefOrder>7</b:RefOrder>
  </b:Source>
</b:Sources>
</file>

<file path=customXml/itemProps1.xml><?xml version="1.0" encoding="utf-8"?>
<ds:datastoreItem xmlns:ds="http://schemas.openxmlformats.org/officeDocument/2006/customXml" ds:itemID="{5E36669C-E08A-3B4B-AF2B-22B21DEF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128</TotalTime>
  <Pages>5</Pages>
  <Words>1979</Words>
  <Characters>10353</Characters>
  <Application>Microsoft Macintosh Word</Application>
  <DocSecurity>0</DocSecurity>
  <Lines>152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David Bate</cp:lastModifiedBy>
  <cp:revision>11</cp:revision>
  <dcterms:created xsi:type="dcterms:W3CDTF">2014-10-19T16:42:00Z</dcterms:created>
  <dcterms:modified xsi:type="dcterms:W3CDTF">2014-10-30T08:01:00Z</dcterms:modified>
</cp:coreProperties>
</file>