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6D7729A" w14:textId="77777777" w:rsidTr="00922950">
        <w:tc>
          <w:tcPr>
            <w:tcW w:w="491" w:type="dxa"/>
            <w:vMerge w:val="restart"/>
            <w:shd w:val="clear" w:color="auto" w:fill="A6A6A6" w:themeFill="background1" w:themeFillShade="A6"/>
            <w:textDirection w:val="btLr"/>
          </w:tcPr>
          <w:p w14:paraId="0DF3817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CE757E4B78B2242A7AB03FEC5F5618D"/>
            </w:placeholder>
            <w:showingPlcHdr/>
            <w:dropDownList>
              <w:listItem w:displayText="Dr." w:value="Dr."/>
              <w:listItem w:displayText="Prof." w:value="Prof."/>
            </w:dropDownList>
          </w:sdtPr>
          <w:sdtEndPr/>
          <w:sdtContent>
            <w:tc>
              <w:tcPr>
                <w:tcW w:w="1259" w:type="dxa"/>
              </w:tcPr>
              <w:p w14:paraId="51BB895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9BDD121D3844A4CAF4E1F43496603A7"/>
            </w:placeholder>
            <w:text/>
          </w:sdtPr>
          <w:sdtEndPr/>
          <w:sdtContent>
            <w:tc>
              <w:tcPr>
                <w:tcW w:w="2073" w:type="dxa"/>
              </w:tcPr>
              <w:p w14:paraId="22902B17" w14:textId="77777777" w:rsidR="00B574C9" w:rsidRPr="000D4976" w:rsidRDefault="00E52928" w:rsidP="00922950">
                <w:r w:rsidRPr="000D4976">
                  <w:rPr>
                    <w:rFonts w:eastAsiaTheme="minorEastAsia" w:cs="Times New Roman"/>
                    <w:sz w:val="24"/>
                    <w:szCs w:val="24"/>
                    <w:lang w:val="en-CA" w:eastAsia="ja-JP"/>
                  </w:rPr>
                  <w:t>Sonja</w:t>
                </w:r>
              </w:p>
            </w:tc>
          </w:sdtContent>
        </w:sdt>
        <w:sdt>
          <w:sdtPr>
            <w:alias w:val="Middle name"/>
            <w:tag w:val="authorMiddleName"/>
            <w:id w:val="-2076034781"/>
            <w:placeholder>
              <w:docPart w:val="2D7819E5C49D524588E164C8B7084C6A"/>
            </w:placeholder>
            <w:showingPlcHdr/>
            <w:text/>
          </w:sdtPr>
          <w:sdtEndPr/>
          <w:sdtContent>
            <w:tc>
              <w:tcPr>
                <w:tcW w:w="2551" w:type="dxa"/>
              </w:tcPr>
              <w:p w14:paraId="0FD1E774" w14:textId="77777777" w:rsidR="00B574C9" w:rsidRPr="000D4976" w:rsidRDefault="00B574C9" w:rsidP="00922950">
                <w:r w:rsidRPr="000D4976">
                  <w:rPr>
                    <w:rStyle w:val="PlaceholderText"/>
                  </w:rPr>
                  <w:t>[Middle name]</w:t>
                </w:r>
              </w:p>
            </w:tc>
          </w:sdtContent>
        </w:sdt>
        <w:sdt>
          <w:sdtPr>
            <w:alias w:val="Last name"/>
            <w:tag w:val="authorLastName"/>
            <w:id w:val="-1088529830"/>
            <w:placeholder>
              <w:docPart w:val="14C04F4C53D86643903EB1C974F0FF84"/>
            </w:placeholder>
            <w:text/>
          </w:sdtPr>
          <w:sdtEndPr/>
          <w:sdtContent>
            <w:tc>
              <w:tcPr>
                <w:tcW w:w="2642" w:type="dxa"/>
              </w:tcPr>
              <w:p w14:paraId="02A8F54E" w14:textId="77777777" w:rsidR="00B574C9" w:rsidRPr="000D4976" w:rsidRDefault="00E52928" w:rsidP="00922950">
                <w:r w:rsidRPr="000D4976">
                  <w:rPr>
                    <w:rFonts w:eastAsiaTheme="minorEastAsia" w:cs="Times New Roman"/>
                    <w:sz w:val="24"/>
                    <w:szCs w:val="24"/>
                    <w:lang w:val="en-US"/>
                  </w:rPr>
                  <w:t>Mejcher-Atassi</w:t>
                </w:r>
              </w:p>
            </w:tc>
          </w:sdtContent>
        </w:sdt>
      </w:tr>
      <w:tr w:rsidR="00B574C9" w14:paraId="18E0D145" w14:textId="77777777" w:rsidTr="001A6A06">
        <w:trPr>
          <w:trHeight w:val="986"/>
        </w:trPr>
        <w:tc>
          <w:tcPr>
            <w:tcW w:w="491" w:type="dxa"/>
            <w:vMerge/>
            <w:shd w:val="clear" w:color="auto" w:fill="A6A6A6" w:themeFill="background1" w:themeFillShade="A6"/>
          </w:tcPr>
          <w:p w14:paraId="32543971" w14:textId="77777777" w:rsidR="00B574C9" w:rsidRPr="001A6A06" w:rsidRDefault="00B574C9" w:rsidP="00CF1542">
            <w:pPr>
              <w:jc w:val="center"/>
              <w:rPr>
                <w:b/>
                <w:color w:val="FFFFFF" w:themeColor="background1"/>
              </w:rPr>
            </w:pPr>
          </w:p>
        </w:tc>
        <w:sdt>
          <w:sdtPr>
            <w:alias w:val="Biography"/>
            <w:tag w:val="authorBiography"/>
            <w:id w:val="938807824"/>
            <w:placeholder>
              <w:docPart w:val="25E9C176D0783044BA63EE231B8D7B41"/>
            </w:placeholder>
            <w:showingPlcHdr/>
          </w:sdtPr>
          <w:sdtEndPr/>
          <w:sdtContent>
            <w:tc>
              <w:tcPr>
                <w:tcW w:w="8525" w:type="dxa"/>
                <w:gridSpan w:val="4"/>
              </w:tcPr>
              <w:p w14:paraId="642C7712" w14:textId="77777777" w:rsidR="00B574C9" w:rsidRDefault="00B574C9" w:rsidP="00922950">
                <w:r>
                  <w:rPr>
                    <w:rStyle w:val="PlaceholderText"/>
                  </w:rPr>
                  <w:t>[Enter your biography]</w:t>
                </w:r>
              </w:p>
            </w:tc>
          </w:sdtContent>
        </w:sdt>
      </w:tr>
      <w:tr w:rsidR="00B574C9" w14:paraId="02A14344" w14:textId="77777777" w:rsidTr="001A6A06">
        <w:trPr>
          <w:trHeight w:val="986"/>
        </w:trPr>
        <w:tc>
          <w:tcPr>
            <w:tcW w:w="491" w:type="dxa"/>
            <w:vMerge/>
            <w:shd w:val="clear" w:color="auto" w:fill="A6A6A6" w:themeFill="background1" w:themeFillShade="A6"/>
          </w:tcPr>
          <w:p w14:paraId="03C914D8" w14:textId="77777777" w:rsidR="00B574C9" w:rsidRPr="001A6A06" w:rsidRDefault="00B574C9" w:rsidP="00CF1542">
            <w:pPr>
              <w:jc w:val="center"/>
              <w:rPr>
                <w:b/>
                <w:color w:val="FFFFFF" w:themeColor="background1"/>
              </w:rPr>
            </w:pPr>
          </w:p>
        </w:tc>
        <w:sdt>
          <w:sdtPr>
            <w:alias w:val="Affiliation"/>
            <w:tag w:val="affiliation"/>
            <w:id w:val="2012937915"/>
            <w:placeholder>
              <w:docPart w:val="1656AA28B7B88347A704BD2E8317C15B"/>
            </w:placeholder>
            <w:showingPlcHdr/>
            <w:text/>
          </w:sdtPr>
          <w:sdtEndPr/>
          <w:sdtContent>
            <w:tc>
              <w:tcPr>
                <w:tcW w:w="8525" w:type="dxa"/>
                <w:gridSpan w:val="4"/>
              </w:tcPr>
              <w:p w14:paraId="54314E9A" w14:textId="77777777" w:rsidR="00B574C9" w:rsidRDefault="00B574C9" w:rsidP="00B574C9">
                <w:r>
                  <w:rPr>
                    <w:rStyle w:val="PlaceholderText"/>
                  </w:rPr>
                  <w:t>[Enter the institution with which you are affiliated]</w:t>
                </w:r>
              </w:p>
            </w:tc>
          </w:sdtContent>
        </w:sdt>
      </w:tr>
    </w:tbl>
    <w:p w14:paraId="7F9E289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3DD7C30" w14:textId="77777777" w:rsidTr="00244BB0">
        <w:tc>
          <w:tcPr>
            <w:tcW w:w="9016" w:type="dxa"/>
            <w:shd w:val="clear" w:color="auto" w:fill="A6A6A6" w:themeFill="background1" w:themeFillShade="A6"/>
            <w:tcMar>
              <w:top w:w="113" w:type="dxa"/>
              <w:bottom w:w="113" w:type="dxa"/>
            </w:tcMar>
          </w:tcPr>
          <w:p w14:paraId="7188457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7FBC3F1" w14:textId="77777777" w:rsidTr="003F0D73">
        <w:sdt>
          <w:sdtPr>
            <w:rPr>
              <w:b/>
            </w:rPr>
            <w:alias w:val="Article headword"/>
            <w:tag w:val="articleHeadword"/>
            <w:id w:val="-361440020"/>
            <w:placeholder>
              <w:docPart w:val="E7F1B9ECAC7F3747BB6CBBDF7240BC5B"/>
            </w:placeholder>
            <w:text/>
          </w:sdtPr>
          <w:sdtEndPr/>
          <w:sdtContent>
            <w:tc>
              <w:tcPr>
                <w:tcW w:w="9016" w:type="dxa"/>
                <w:tcMar>
                  <w:top w:w="113" w:type="dxa"/>
                  <w:bottom w:w="113" w:type="dxa"/>
                </w:tcMar>
              </w:tcPr>
              <w:p w14:paraId="32F1F975" w14:textId="77777777" w:rsidR="003F0D73" w:rsidRPr="00FB589A" w:rsidRDefault="00E52928" w:rsidP="003F0D73">
                <w:pPr>
                  <w:rPr>
                    <w:b/>
                  </w:rPr>
                </w:pPr>
                <w:r w:rsidRPr="000D4976">
                  <w:rPr>
                    <w:rFonts w:eastAsiaTheme="minorEastAsia" w:cs="Times New Roman"/>
                    <w:sz w:val="24"/>
                    <w:szCs w:val="24"/>
                    <w:lang w:val="en-CA" w:eastAsia="ja-JP"/>
                  </w:rPr>
                  <w:t xml:space="preserve">Al Said, </w:t>
                </w:r>
                <w:proofErr w:type="spellStart"/>
                <w:r w:rsidRPr="000D4976">
                  <w:rPr>
                    <w:rFonts w:eastAsiaTheme="minorEastAsia" w:cs="Times New Roman"/>
                    <w:sz w:val="24"/>
                    <w:szCs w:val="24"/>
                    <w:lang w:val="en-CA" w:eastAsia="ja-JP"/>
                  </w:rPr>
                  <w:t>Shakir</w:t>
                </w:r>
                <w:proofErr w:type="spellEnd"/>
                <w:r w:rsidRPr="000D4976">
                  <w:rPr>
                    <w:rFonts w:eastAsiaTheme="minorEastAsia" w:cs="Times New Roman"/>
                    <w:sz w:val="24"/>
                    <w:szCs w:val="24"/>
                    <w:lang w:val="en-CA" w:eastAsia="ja-JP"/>
                  </w:rPr>
                  <w:t xml:space="preserve"> Hassan (1925-2004)</w:t>
                </w:r>
                <w:r w:rsidRPr="000D4976">
                  <w:rPr>
                    <w:rFonts w:eastAsiaTheme="minorEastAsia" w:cs="Times New Roman"/>
                    <w:sz w:val="24"/>
                    <w:szCs w:val="24"/>
                    <w:lang w:val="en-CA" w:eastAsia="ja-JP"/>
                  </w:rPr>
                  <w:tab/>
                </w:r>
                <w:r w:rsidRPr="000D4976">
                  <w:rPr>
                    <w:rFonts w:eastAsiaTheme="minorEastAsia" w:cs="Times New Roman"/>
                    <w:sz w:val="24"/>
                    <w:szCs w:val="24"/>
                    <w:lang w:val="en-CA" w:eastAsia="ja-JP"/>
                  </w:rPr>
                  <w:tab/>
                </w:r>
              </w:p>
            </w:tc>
          </w:sdtContent>
        </w:sdt>
      </w:tr>
      <w:tr w:rsidR="00464699" w14:paraId="59F77749" w14:textId="77777777" w:rsidTr="00E52928">
        <w:sdt>
          <w:sdtPr>
            <w:alias w:val="Variant headwords"/>
            <w:tag w:val="variantHeadwords"/>
            <w:id w:val="173464402"/>
            <w:placeholder>
              <w:docPart w:val="C87FC5371205464A95EB51B1E1BC68E4"/>
            </w:placeholder>
            <w:showingPlcHdr/>
          </w:sdtPr>
          <w:sdtEndPr/>
          <w:sdtContent>
            <w:tc>
              <w:tcPr>
                <w:tcW w:w="9016" w:type="dxa"/>
                <w:tcMar>
                  <w:top w:w="113" w:type="dxa"/>
                  <w:bottom w:w="113" w:type="dxa"/>
                </w:tcMar>
              </w:tcPr>
              <w:p w14:paraId="60989E2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A0140B5" w14:textId="77777777" w:rsidTr="003F0D73">
        <w:sdt>
          <w:sdtPr>
            <w:alias w:val="Abstract"/>
            <w:tag w:val="abstract"/>
            <w:id w:val="-635871867"/>
            <w:placeholder>
              <w:docPart w:val="C5D3F777FAF0264C9CCAB4F62970446A"/>
            </w:placeholder>
          </w:sdtPr>
          <w:sdtEndPr/>
          <w:sdtContent>
            <w:tc>
              <w:tcPr>
                <w:tcW w:w="9016" w:type="dxa"/>
                <w:tcMar>
                  <w:top w:w="113" w:type="dxa"/>
                  <w:bottom w:w="113" w:type="dxa"/>
                </w:tcMar>
              </w:tcPr>
              <w:p w14:paraId="1AD9A0F9" w14:textId="42791BD1" w:rsidR="00E85A05" w:rsidRDefault="00E52928" w:rsidP="000D4976">
                <w:pPr>
                  <w:widowControl w:val="0"/>
                  <w:autoSpaceDE w:val="0"/>
                  <w:autoSpaceDN w:val="0"/>
                  <w:adjustRightInd w:val="0"/>
                  <w:spacing w:after="120"/>
                </w:pPr>
                <w:r w:rsidRPr="000D4976">
                  <w:t>Al Said was a prolific and influential artist. He was a founding member of the Baghdad Group for Modern Art (</w:t>
                </w:r>
                <w:proofErr w:type="spellStart"/>
                <w:r w:rsidRPr="000D4976">
                  <w:t>Jama’at</w:t>
                </w:r>
                <w:proofErr w:type="spellEnd"/>
                <w:r w:rsidRPr="000D4976">
                  <w:t xml:space="preserve"> Baghdad </w:t>
                </w:r>
                <w:proofErr w:type="spellStart"/>
                <w:r w:rsidRPr="000D4976">
                  <w:t>lil-fann</w:t>
                </w:r>
                <w:proofErr w:type="spellEnd"/>
                <w:r w:rsidRPr="000D4976">
                  <w:t xml:space="preserve"> al-hadith) in 1951, together with </w:t>
                </w:r>
                <w:proofErr w:type="spellStart"/>
                <w:r w:rsidRPr="000D4976">
                  <w:t>Jewad</w:t>
                </w:r>
                <w:proofErr w:type="spellEnd"/>
                <w:r w:rsidRPr="000D4976">
                  <w:t xml:space="preserve"> </w:t>
                </w:r>
                <w:proofErr w:type="spellStart"/>
                <w:r w:rsidRPr="000D4976">
                  <w:t>Selim</w:t>
                </w:r>
                <w:proofErr w:type="spellEnd"/>
                <w:r w:rsidRPr="000D4976">
                  <w:t xml:space="preserve"> and Jabra Ibrahim Jabra; and later, in 1971, of the One Dimension Group (al-</w:t>
                </w:r>
                <w:proofErr w:type="spellStart"/>
                <w:r w:rsidRPr="000D4976">
                  <w:t>Bu’d</w:t>
                </w:r>
                <w:proofErr w:type="spellEnd"/>
                <w:r w:rsidRPr="000D4976">
                  <w:t xml:space="preserve"> al-</w:t>
                </w:r>
                <w:proofErr w:type="spellStart"/>
                <w:r w:rsidRPr="000D4976">
                  <w:t>wahid</w:t>
                </w:r>
                <w:proofErr w:type="spellEnd"/>
                <w:r w:rsidRPr="000D4976">
                  <w:t>). He wrote art manifestos for both groups in addition to his contemplative manifesto (al-</w:t>
                </w:r>
                <w:proofErr w:type="spellStart"/>
                <w:r w:rsidRPr="000D4976">
                  <w:t>bayan</w:t>
                </w:r>
                <w:proofErr w:type="spellEnd"/>
                <w:r w:rsidRPr="000D4976">
                  <w:t xml:space="preserve"> al-</w:t>
                </w:r>
                <w:proofErr w:type="spellStart"/>
                <w:r w:rsidRPr="000D4976">
                  <w:t>ta’ammuli</w:t>
                </w:r>
                <w:proofErr w:type="spellEnd"/>
                <w:r w:rsidRPr="000D4976">
                  <w:t>), published in the cultural supplement of the Iraqi daily al-</w:t>
                </w:r>
                <w:proofErr w:type="spellStart"/>
                <w:r w:rsidRPr="000D4976">
                  <w:t>Jumhuriyya</w:t>
                </w:r>
                <w:proofErr w:type="spellEnd"/>
                <w:r w:rsidRPr="000D4976">
                  <w:t xml:space="preserve"> in 1966. The manifesto he wrote for the Baghdad Group for Modern Art was the first art manifesto of its kind in Iraq. It was read out at the group’s inaugural exhibition at the Museum of Ancient Costumes in Baghdad – an event that is considered by some the true birth of Iraqi modern art. The manifesto gives voice to the group’s commitment to both heritage and modernity. Its emphasis on local character drew inspiration from Islamic art, namely al-</w:t>
                </w:r>
                <w:proofErr w:type="spellStart"/>
                <w:r w:rsidRPr="000D4976">
                  <w:t>Wasiti’s</w:t>
                </w:r>
                <w:proofErr w:type="spellEnd"/>
                <w:r w:rsidRPr="000D4976">
                  <w:t xml:space="preserve"> thirteenth century miniature paintings, but also from popular culture, like carpet production, and from the ancient civilizations of Mesopotamia. This meant distancing itself from the previous course of modern art in the Arab world, which was perceived of as following European models, and setting out to ground modern art more firmly in a local context. It marked a re-orientation in art that coincided with radical political change and the growth of Arab nationalism.</w:t>
                </w:r>
              </w:p>
            </w:tc>
          </w:sdtContent>
        </w:sdt>
      </w:tr>
      <w:tr w:rsidR="003F0D73" w14:paraId="3F446A77" w14:textId="77777777" w:rsidTr="003F0D73">
        <w:sdt>
          <w:sdtPr>
            <w:alias w:val="Article text"/>
            <w:tag w:val="articleText"/>
            <w:id w:val="634067588"/>
            <w:placeholder>
              <w:docPart w:val="D4C223477FCC3E4A85F9FF0DA2DF880E"/>
            </w:placeholder>
          </w:sdtPr>
          <w:sdtEndPr/>
          <w:sdtContent>
            <w:tc>
              <w:tcPr>
                <w:tcW w:w="9016" w:type="dxa"/>
                <w:tcMar>
                  <w:top w:w="113" w:type="dxa"/>
                  <w:bottom w:w="113" w:type="dxa"/>
                </w:tcMar>
              </w:tcPr>
              <w:p w14:paraId="0D1C27D7" w14:textId="77777777" w:rsidR="00E52928" w:rsidRDefault="00E52928" w:rsidP="000D4976">
                <w:r>
                  <w:t>Al Said was a prolific and influential artist. He was</w:t>
                </w:r>
                <w:r w:rsidRPr="00303B02">
                  <w:t xml:space="preserve"> </w:t>
                </w:r>
                <w:r>
                  <w:t xml:space="preserve">a </w:t>
                </w:r>
                <w:r w:rsidRPr="00303B02">
                  <w:t xml:space="preserve">founding member of the </w:t>
                </w:r>
                <w:r w:rsidRPr="008152E6">
                  <w:t>Baghdad Group for Modern Art</w:t>
                </w:r>
                <w:r w:rsidRPr="00303B02">
                  <w:t xml:space="preserve"> </w:t>
                </w:r>
                <w:r>
                  <w:t>(</w:t>
                </w:r>
                <w:proofErr w:type="spellStart"/>
                <w:r>
                  <w:t>Jama’at</w:t>
                </w:r>
                <w:proofErr w:type="spellEnd"/>
                <w:r>
                  <w:t xml:space="preserve"> Baghdad </w:t>
                </w:r>
                <w:proofErr w:type="spellStart"/>
                <w:r>
                  <w:t>lil-fann</w:t>
                </w:r>
                <w:proofErr w:type="spellEnd"/>
                <w:r>
                  <w:t xml:space="preserve"> al-hadith) in 1951, together with </w:t>
                </w:r>
                <w:proofErr w:type="spellStart"/>
                <w:r>
                  <w:t>Jewad</w:t>
                </w:r>
                <w:proofErr w:type="spellEnd"/>
                <w:r>
                  <w:t xml:space="preserve"> </w:t>
                </w:r>
                <w:proofErr w:type="spellStart"/>
                <w:r>
                  <w:t>Selim</w:t>
                </w:r>
                <w:proofErr w:type="spellEnd"/>
                <w:r>
                  <w:t xml:space="preserve"> and Jabra Ibrahim Jabra; </w:t>
                </w:r>
                <w:r w:rsidRPr="00303B02">
                  <w:t>and</w:t>
                </w:r>
                <w:r>
                  <w:t xml:space="preserve"> later, in 1971, of</w:t>
                </w:r>
                <w:r w:rsidRPr="00303B02">
                  <w:t xml:space="preserve"> the </w:t>
                </w:r>
                <w:r w:rsidRPr="00340CC5">
                  <w:t>One Dimension Group</w:t>
                </w:r>
                <w:r>
                  <w:t xml:space="preserve"> (al-</w:t>
                </w:r>
                <w:proofErr w:type="spellStart"/>
                <w:r>
                  <w:t>Bu’d</w:t>
                </w:r>
                <w:proofErr w:type="spellEnd"/>
                <w:r>
                  <w:t xml:space="preserve"> al-</w:t>
                </w:r>
                <w:proofErr w:type="spellStart"/>
                <w:r>
                  <w:t>wahid</w:t>
                </w:r>
                <w:proofErr w:type="spellEnd"/>
                <w:r>
                  <w:t xml:space="preserve">). He wrote art manifestos for both groups in addition to his </w:t>
                </w:r>
                <w:r w:rsidRPr="008B4D5B">
                  <w:t>contemplative manifesto</w:t>
                </w:r>
                <w:r>
                  <w:t xml:space="preserve"> (al-</w:t>
                </w:r>
                <w:proofErr w:type="spellStart"/>
                <w:r>
                  <w:t>bayan</w:t>
                </w:r>
                <w:proofErr w:type="spellEnd"/>
                <w:r>
                  <w:t xml:space="preserve"> al-</w:t>
                </w:r>
                <w:proofErr w:type="spellStart"/>
                <w:r>
                  <w:t>ta’ammuli</w:t>
                </w:r>
                <w:proofErr w:type="spellEnd"/>
                <w:r>
                  <w:t xml:space="preserve">), published in the cultural supplement of the Iraqi daily </w:t>
                </w:r>
                <w:r w:rsidRPr="008B4D5B">
                  <w:rPr>
                    <w:i/>
                  </w:rPr>
                  <w:t>al-</w:t>
                </w:r>
                <w:proofErr w:type="spellStart"/>
                <w:r w:rsidRPr="008B4D5B">
                  <w:rPr>
                    <w:i/>
                  </w:rPr>
                  <w:t>Jumhuriyya</w:t>
                </w:r>
                <w:proofErr w:type="spellEnd"/>
                <w:r>
                  <w:t xml:space="preserve"> in 1966. The manifesto he wrote for the Baghdad Group for Modern Art </w:t>
                </w:r>
                <w:r w:rsidRPr="00303B02">
                  <w:t>was the first art manifesto of its kind in</w:t>
                </w:r>
                <w:r>
                  <w:t xml:space="preserve"> Iraq. It was read out</w:t>
                </w:r>
                <w:r w:rsidRPr="00303B02">
                  <w:t xml:space="preserve"> at the g</w:t>
                </w:r>
                <w:r>
                  <w:t>roup’s inaugural exhibition at</w:t>
                </w:r>
                <w:r w:rsidRPr="00303B02">
                  <w:t xml:space="preserve"> the Museum of Anc</w:t>
                </w:r>
                <w:r>
                  <w:t>ient Costumes in Baghdad</w:t>
                </w:r>
                <w:r w:rsidRPr="00303B02">
                  <w:t xml:space="preserve"> –</w:t>
                </w:r>
                <w:r>
                  <w:t xml:space="preserve"> </w:t>
                </w:r>
                <w:r w:rsidRPr="00303B02">
                  <w:t>an ev</w:t>
                </w:r>
                <w:r>
                  <w:t xml:space="preserve">ent that is considered by some </w:t>
                </w:r>
                <w:r w:rsidRPr="00303B02">
                  <w:t>the true birt</w:t>
                </w:r>
                <w:r>
                  <w:t>h of Iraqi modern art. The manifesto</w:t>
                </w:r>
                <w:r w:rsidRPr="00303B02">
                  <w:t xml:space="preserve"> gives voice to the group’s commitment to both herita</w:t>
                </w:r>
                <w:r>
                  <w:t>ge and modernity</w:t>
                </w:r>
                <w:r w:rsidRPr="00303B02">
                  <w:t>.</w:t>
                </w:r>
                <w:r>
                  <w:t xml:space="preserve"> </w:t>
                </w:r>
                <w:r w:rsidRPr="00303B02">
                  <w:t>Its emphasis on local character drew inspiration from</w:t>
                </w:r>
                <w:r>
                  <w:t xml:space="preserve"> Islamic art, namely </w:t>
                </w:r>
                <w:r w:rsidRPr="00303B02">
                  <w:t>al-</w:t>
                </w:r>
                <w:proofErr w:type="spellStart"/>
                <w:r w:rsidRPr="00303B02">
                  <w:t>Wasiti’s</w:t>
                </w:r>
                <w:proofErr w:type="spellEnd"/>
                <w:r w:rsidRPr="00303B02">
                  <w:t xml:space="preserve"> thirteenth century miniature paintings, </w:t>
                </w:r>
                <w:r>
                  <w:t>but</w:t>
                </w:r>
                <w:r w:rsidRPr="00303B02">
                  <w:t xml:space="preserve"> also</w:t>
                </w:r>
                <w:r>
                  <w:t xml:space="preserve"> from popular culture, like</w:t>
                </w:r>
                <w:r w:rsidRPr="00303B02">
                  <w:t xml:space="preserve"> carpet production, and </w:t>
                </w:r>
                <w:r>
                  <w:t xml:space="preserve">from </w:t>
                </w:r>
                <w:r w:rsidRPr="00303B02">
                  <w:t xml:space="preserve">the ancient </w:t>
                </w:r>
                <w:r>
                  <w:t>civilizations of Mesopotamia. This</w:t>
                </w:r>
                <w:r w:rsidRPr="00303B02">
                  <w:t xml:space="preserve"> meant distancing itself from the previous cour</w:t>
                </w:r>
                <w:r>
                  <w:t xml:space="preserve">se of modern art in the Arab world, </w:t>
                </w:r>
                <w:r w:rsidRPr="00303B02">
                  <w:t xml:space="preserve">which was perceived of </w:t>
                </w:r>
                <w:r>
                  <w:t>as following</w:t>
                </w:r>
                <w:r w:rsidRPr="00303B02">
                  <w:t xml:space="preserve"> European </w:t>
                </w:r>
                <w:r>
                  <w:t xml:space="preserve">models, </w:t>
                </w:r>
                <w:r w:rsidRPr="00303B02">
                  <w:t>and setting out to ground modern art mo</w:t>
                </w:r>
                <w:r>
                  <w:t>re firmly in a local context. It marked</w:t>
                </w:r>
                <w:r w:rsidRPr="00303B02">
                  <w:t xml:space="preserve"> a re-orientat</w:t>
                </w:r>
                <w:r>
                  <w:t>ion in art</w:t>
                </w:r>
                <w:r w:rsidRPr="00303B02">
                  <w:t xml:space="preserve"> that coincided with </w:t>
                </w:r>
                <w:r>
                  <w:t xml:space="preserve">radical political change and </w:t>
                </w:r>
                <w:r w:rsidRPr="00303B02">
                  <w:t>the growth of Arab nationalism.</w:t>
                </w:r>
              </w:p>
              <w:p w14:paraId="3D740FB6" w14:textId="77777777" w:rsidR="000D4976" w:rsidRDefault="000D4976" w:rsidP="000D4976"/>
              <w:p w14:paraId="0C310C8B" w14:textId="77777777" w:rsidR="00E52928" w:rsidRDefault="00E52928" w:rsidP="000D4976">
                <w:r w:rsidRPr="00303B02">
                  <w:t>Born in al-</w:t>
                </w:r>
                <w:proofErr w:type="spellStart"/>
                <w:r w:rsidRPr="00303B02">
                  <w:t>Samawa</w:t>
                </w:r>
                <w:proofErr w:type="spellEnd"/>
                <w:r w:rsidRPr="00303B02">
                  <w:t xml:space="preserve">, Iraq, in 1925, </w:t>
                </w:r>
                <w:proofErr w:type="spellStart"/>
                <w:r w:rsidRPr="00303B02">
                  <w:t>Shakir</w:t>
                </w:r>
                <w:proofErr w:type="spellEnd"/>
                <w:r w:rsidRPr="00303B02">
                  <w:t xml:space="preserve"> Hassan </w:t>
                </w:r>
                <w:r>
                  <w:t xml:space="preserve">Al Said </w:t>
                </w:r>
                <w:r w:rsidRPr="00303B02">
                  <w:t xml:space="preserve">studied social sciences </w:t>
                </w:r>
                <w:r>
                  <w:t xml:space="preserve">at Baghdad’s Higher Institute of </w:t>
                </w:r>
                <w:r w:rsidRPr="00303B02">
                  <w:t>Teachers</w:t>
                </w:r>
                <w:r>
                  <w:t>, obtaining his BA in 1948. He worked as a teacher before he studied</w:t>
                </w:r>
                <w:r w:rsidRPr="00303B02">
                  <w:t xml:space="preserve"> painting </w:t>
                </w:r>
                <w:r w:rsidRPr="00303B02">
                  <w:lastRenderedPageBreak/>
                  <w:t>at the Institute of Fine Arts</w:t>
                </w:r>
                <w:r>
                  <w:t xml:space="preserve"> in Baghdad. After his graduation in 1954, he received state scholarships to pursue his studies abroad. He spent the years from 1955 to 1959 in Paris at the </w:t>
                </w:r>
                <w:proofErr w:type="spellStart"/>
                <w:r>
                  <w:t>Académie</w:t>
                </w:r>
                <w:proofErr w:type="spellEnd"/>
                <w:r>
                  <w:t xml:space="preserve"> Julien, </w:t>
                </w:r>
                <w:proofErr w:type="spellStart"/>
                <w:r>
                  <w:t>École</w:t>
                </w:r>
                <w:proofErr w:type="spellEnd"/>
                <w:r>
                  <w:t xml:space="preserve"> des Arts </w:t>
                </w:r>
                <w:proofErr w:type="spellStart"/>
                <w:r>
                  <w:t>Décoratifs</w:t>
                </w:r>
                <w:proofErr w:type="spellEnd"/>
                <w:r>
                  <w:t xml:space="preserve">, and the </w:t>
                </w:r>
                <w:proofErr w:type="spellStart"/>
                <w:r>
                  <w:t>École</w:t>
                </w:r>
                <w:proofErr w:type="spellEnd"/>
                <w:r>
                  <w:t xml:space="preserve"> </w:t>
                </w:r>
                <w:proofErr w:type="spellStart"/>
                <w:r>
                  <w:t>Nationale</w:t>
                </w:r>
                <w:proofErr w:type="spellEnd"/>
                <w:r>
                  <w:t xml:space="preserve"> </w:t>
                </w:r>
                <w:proofErr w:type="spellStart"/>
                <w:r>
                  <w:t>Supérieure</w:t>
                </w:r>
                <w:proofErr w:type="spellEnd"/>
                <w:r>
                  <w:t xml:space="preserve"> des Beaux-Arts</w:t>
                </w:r>
                <w:r w:rsidRPr="00303B02">
                  <w:t>. On his return to Baghdad, he taught art history at the Institute of Fine Arts</w:t>
                </w:r>
                <w:r>
                  <w:t>. From 1980 to 1983, he</w:t>
                </w:r>
                <w:r w:rsidRPr="00303B02">
                  <w:t xml:space="preserve"> headed the Department of Aesthetic Studies at the Ministry of Culture and Information.</w:t>
                </w:r>
                <w:r>
                  <w:t xml:space="preserve"> He later worked as </w:t>
                </w:r>
                <w:proofErr w:type="spellStart"/>
                <w:r>
                  <w:t>counselor</w:t>
                </w:r>
                <w:proofErr w:type="spellEnd"/>
                <w:r>
                  <w:t xml:space="preserve"> of the </w:t>
                </w:r>
                <w:proofErr w:type="spellStart"/>
                <w:r>
                  <w:t>Abd</w:t>
                </w:r>
                <w:proofErr w:type="spellEnd"/>
                <w:r>
                  <w:t xml:space="preserve"> al-Hamid </w:t>
                </w:r>
                <w:proofErr w:type="spellStart"/>
                <w:r>
                  <w:t>Shoman</w:t>
                </w:r>
                <w:proofErr w:type="spellEnd"/>
                <w:r>
                  <w:t xml:space="preserve"> Foundation in Amman, but stayed in Baghdad until his death in 2004.</w:t>
                </w:r>
              </w:p>
              <w:p w14:paraId="50BAF521" w14:textId="77777777" w:rsidR="00E52928" w:rsidRDefault="00E52928" w:rsidP="00E52928">
                <w:pPr>
                  <w:widowControl w:val="0"/>
                  <w:autoSpaceDE w:val="0"/>
                  <w:autoSpaceDN w:val="0"/>
                  <w:adjustRightInd w:val="0"/>
                  <w:spacing w:after="120"/>
                  <w:jc w:val="both"/>
                  <w:rPr>
                    <w:rFonts w:ascii="Times New Roman" w:hAnsi="Times New Roman" w:cs="Times New Roman"/>
                  </w:rPr>
                </w:pPr>
              </w:p>
              <w:p w14:paraId="2F5ADB84" w14:textId="77777777" w:rsidR="00E52928" w:rsidRDefault="00E52928" w:rsidP="000D4976">
                <w:r>
                  <w:t xml:space="preserve">File: </w:t>
                </w:r>
                <w:r w:rsidRPr="00E52928">
                  <w:t>Title not known.jpg</w:t>
                </w:r>
              </w:p>
              <w:p w14:paraId="4BA41957" w14:textId="77777777" w:rsidR="00E52928" w:rsidRPr="000D4976" w:rsidRDefault="00E52928" w:rsidP="00E52928">
                <w:pPr>
                  <w:pStyle w:val="Caption"/>
                  <w:jc w:val="both"/>
                </w:pPr>
                <w:r w:rsidRPr="000D4976">
                  <w:t xml:space="preserve">Figure </w:t>
                </w:r>
                <w:fldSimple w:instr=" SEQ Figure \* ARABIC ">
                  <w:r w:rsidRPr="000D4976">
                    <w:rPr>
                      <w:noProof/>
                    </w:rPr>
                    <w:t>1</w:t>
                  </w:r>
                </w:fldSimple>
                <w:r w:rsidRPr="000D4976">
                  <w:rPr>
                    <w:rFonts w:cs="Times New Roman"/>
                  </w:rPr>
                  <w:t xml:space="preserve"> Title unknown, oil on canvas, date unknown</w:t>
                </w:r>
              </w:p>
              <w:p w14:paraId="716CF5E5" w14:textId="77777777" w:rsidR="00E52928" w:rsidRPr="000D4976" w:rsidRDefault="00E52928" w:rsidP="000D4976">
                <w:pPr>
                  <w:rPr>
                    <w:rFonts w:cs="Times New Roman"/>
                  </w:rPr>
                </w:pPr>
                <w:r w:rsidRPr="000D4976">
                  <w:rPr>
                    <w:rFonts w:cs="Times New Roman"/>
                  </w:rPr>
                  <w:t xml:space="preserve">Source: </w:t>
                </w:r>
                <w:hyperlink r:id="rId8" w:history="1">
                  <w:r w:rsidRPr="000D4976">
                    <w:rPr>
                      <w:rStyle w:val="Hyperlink"/>
                      <w:rFonts w:cs="Times New Roman"/>
                    </w:rPr>
                    <w:t>http://artiraq.org/maia/items/show/320</w:t>
                  </w:r>
                </w:hyperlink>
              </w:p>
              <w:p w14:paraId="4983B819" w14:textId="77777777" w:rsidR="00E52928" w:rsidRDefault="00E52928" w:rsidP="000D4976">
                <w:pPr>
                  <w:rPr>
                    <w:rFonts w:ascii="Times New Roman" w:hAnsi="Times New Roman" w:cs="Times New Roman"/>
                  </w:rPr>
                </w:pPr>
              </w:p>
              <w:p w14:paraId="5D3A7F02" w14:textId="365F73BE" w:rsidR="00E52928" w:rsidRDefault="00E52928" w:rsidP="000D4976">
                <w:r>
                  <w:t>Al Said’s early paintings show an affinity with European avant-garde art movements such as Expressionism and Cubism – especially the work of Paul Klee – but also draw on Arabic-</w:t>
                </w:r>
                <w:r w:rsidRPr="00303B02">
                  <w:t>Islamic heritage</w:t>
                </w:r>
                <w:r>
                  <w:t xml:space="preserve"> and popular culture</w:t>
                </w:r>
                <w:r w:rsidRPr="00303B02">
                  <w:t xml:space="preserve">. </w:t>
                </w:r>
                <w:r>
                  <w:t xml:space="preserve">Mixing figurative and abstract elements, the paintings are divided into grid-like patterns with different fields of bright </w:t>
                </w:r>
                <w:proofErr w:type="spellStart"/>
                <w:r>
                  <w:t>color</w:t>
                </w:r>
                <w:proofErr w:type="spellEnd"/>
                <w:r>
                  <w:t xml:space="preserve">. </w:t>
                </w:r>
                <w:r w:rsidRPr="00303B02">
                  <w:t xml:space="preserve">His </w:t>
                </w:r>
                <w:r>
                  <w:t>artistic practices changed</w:t>
                </w:r>
                <w:r w:rsidRPr="00303B02">
                  <w:t xml:space="preserve"> </w:t>
                </w:r>
                <w:r>
                  <w:t>when he turned his attention to Sufism in the 1960s. In</w:t>
                </w:r>
                <w:r w:rsidRPr="00303B02">
                  <w:t xml:space="preserve"> this cont</w:t>
                </w:r>
                <w:r>
                  <w:t>ext, he produced many untitled wall paintings dominated by earth tones, in which the Arabic letter</w:t>
                </w:r>
                <w:r w:rsidRPr="00303B02">
                  <w:t xml:space="preserve"> </w:t>
                </w:r>
                <w:r>
                  <w:t xml:space="preserve">figures prominently </w:t>
                </w:r>
                <w:r w:rsidRPr="00303B02">
                  <w:t>as a formal element in the composition of</w:t>
                </w:r>
                <w:r>
                  <w:t xml:space="preserve"> an abstract painting</w:t>
                </w:r>
                <w:r w:rsidRPr="00303B02">
                  <w:t>. Calligraphy is of vital importance in the Sufi tra</w:t>
                </w:r>
                <w:r>
                  <w:t>dition, and the letter “</w:t>
                </w:r>
                <w:proofErr w:type="spellStart"/>
                <w:r>
                  <w:t>wa</w:t>
                </w:r>
                <w:r w:rsidRPr="00303B02">
                  <w:t>w</w:t>
                </w:r>
                <w:proofErr w:type="spellEnd"/>
                <w:r>
                  <w:t>,</w:t>
                </w:r>
                <w:r w:rsidRPr="00303B02">
                  <w:t xml:space="preserve">” </w:t>
                </w:r>
                <w:r>
                  <w:t xml:space="preserve">which recurs in Al Said’s paintings, </w:t>
                </w:r>
                <w:r w:rsidRPr="00303B02">
                  <w:t>has</w:t>
                </w:r>
                <w:r>
                  <w:t xml:space="preserve"> </w:t>
                </w:r>
                <w:r w:rsidRPr="00303B02">
                  <w:t>aroused particular attention. However,</w:t>
                </w:r>
                <w:r>
                  <w:t xml:space="preserve"> Al Said’s paint</w:t>
                </w:r>
                <w:r w:rsidRPr="00303B02">
                  <w:t xml:space="preserve">ings are closer to the </w:t>
                </w:r>
                <w:r w:rsidRPr="008152E6">
                  <w:t>art of writing</w:t>
                </w:r>
                <w:r>
                  <w:t>, including popular forms of expression such as graffiti,</w:t>
                </w:r>
                <w:r w:rsidRPr="008152E6">
                  <w:t xml:space="preserve"> than to calligraphy.</w:t>
                </w:r>
                <w:r w:rsidRPr="00303B02">
                  <w:t xml:space="preserve"> Linke</w:t>
                </w:r>
                <w:r>
                  <w:t>d to popular and spontaneous</w:t>
                </w:r>
                <w:r w:rsidRPr="00303B02">
                  <w:t xml:space="preserve"> expressions, they make use of Arabic writing in the form </w:t>
                </w:r>
                <w:r>
                  <w:t>of mural inscriptions, graffiti,</w:t>
                </w:r>
                <w:r w:rsidRPr="00303B02">
                  <w:t xml:space="preserve"> </w:t>
                </w:r>
                <w:r>
                  <w:t xml:space="preserve">and </w:t>
                </w:r>
                <w:r w:rsidRPr="00303B02">
                  <w:t>sign</w:t>
                </w:r>
                <w:r>
                  <w:t xml:space="preserve">s scribbled on a </w:t>
                </w:r>
                <w:r w:rsidRPr="00303B02">
                  <w:t>city wall</w:t>
                </w:r>
                <w:r>
                  <w:t>. As such, his paintings can be compared to those of the</w:t>
                </w:r>
                <w:r w:rsidRPr="00303B02">
                  <w:t xml:space="preserve"> Catalan artist </w:t>
                </w:r>
                <w:proofErr w:type="spellStart"/>
                <w:r w:rsidRPr="00303B02">
                  <w:t>Antoni</w:t>
                </w:r>
                <w:proofErr w:type="spellEnd"/>
                <w:r w:rsidRPr="00303B02">
                  <w:t xml:space="preserve"> </w:t>
                </w:r>
                <w:proofErr w:type="spellStart"/>
                <w:r w:rsidRPr="00303B02">
                  <w:t>Tàpies</w:t>
                </w:r>
                <w:proofErr w:type="spellEnd"/>
                <w:r>
                  <w:t xml:space="preserve">, to whom Al Said refers explicitly in his writings. </w:t>
                </w:r>
                <w:proofErr w:type="spellStart"/>
                <w:r w:rsidRPr="00303B02">
                  <w:t>Tàpies</w:t>
                </w:r>
                <w:proofErr w:type="spellEnd"/>
                <w:r w:rsidRPr="00303B02">
                  <w:t>’ paintings focus on Catalan cultural and political autonomy,</w:t>
                </w:r>
                <w:r>
                  <w:t xml:space="preserve"> while</w:t>
                </w:r>
                <w:r w:rsidRPr="00303B02">
                  <w:t xml:space="preserve"> the</w:t>
                </w:r>
                <w:r>
                  <w:t xml:space="preserve"> Arabic letters</w:t>
                </w:r>
                <w:r w:rsidR="00DD2540">
                  <w:t xml:space="preserve"> and numbers </w:t>
                </w:r>
                <w:r>
                  <w:t>in Al Said’s wall paintings are linked to his time and place, modern Iraq, and carry an overall Arab connotation.</w:t>
                </w:r>
              </w:p>
              <w:p w14:paraId="575710AA" w14:textId="77777777" w:rsidR="000D4976" w:rsidRDefault="000D4976" w:rsidP="000D4976">
                <w:pPr>
                  <w:rPr>
                    <w:rFonts w:ascii="Times New Roman" w:hAnsi="Times New Roman" w:cs="Times New Roman"/>
                  </w:rPr>
                </w:pPr>
              </w:p>
              <w:p w14:paraId="28274718" w14:textId="77777777" w:rsidR="00E52928" w:rsidRDefault="00E52928" w:rsidP="000D4976">
                <w:r>
                  <w:t>With the One Dimension Group Al Said further developed his theoretical approach to art. The group</w:t>
                </w:r>
                <w:r w:rsidRPr="00303B02">
                  <w:t xml:space="preserve"> derived </w:t>
                </w:r>
                <w:r>
                  <w:t xml:space="preserve">its name </w:t>
                </w:r>
                <w:r w:rsidRPr="00303B02">
                  <w:t>from the definition of the line</w:t>
                </w:r>
                <w:r>
                  <w:t xml:space="preserve"> (al-</w:t>
                </w:r>
                <w:proofErr w:type="spellStart"/>
                <w:r>
                  <w:t>khatt</w:t>
                </w:r>
                <w:proofErr w:type="spellEnd"/>
                <w:r>
                  <w:t>)</w:t>
                </w:r>
                <w:r w:rsidRPr="00303B02">
                  <w:t xml:space="preserve">, as rendered prominent by the author of the famous </w:t>
                </w:r>
                <w:proofErr w:type="spellStart"/>
                <w:r>
                  <w:rPr>
                    <w:i/>
                    <w:iCs/>
                  </w:rPr>
                  <w:t>Mafatih</w:t>
                </w:r>
                <w:proofErr w:type="spellEnd"/>
                <w:r>
                  <w:rPr>
                    <w:i/>
                    <w:iCs/>
                  </w:rPr>
                  <w:t xml:space="preserve"> al-‘</w:t>
                </w:r>
                <w:proofErr w:type="spellStart"/>
                <w:r>
                  <w:rPr>
                    <w:i/>
                    <w:iCs/>
                  </w:rPr>
                  <w:t>ulu</w:t>
                </w:r>
                <w:r w:rsidRPr="00303B02">
                  <w:rPr>
                    <w:i/>
                    <w:iCs/>
                  </w:rPr>
                  <w:t>m</w:t>
                </w:r>
                <w:proofErr w:type="spellEnd"/>
                <w:r w:rsidRPr="00303B02">
                  <w:rPr>
                    <w:i/>
                    <w:iCs/>
                  </w:rPr>
                  <w:t xml:space="preserve"> </w:t>
                </w:r>
                <w:r w:rsidRPr="00303B02">
                  <w:t xml:space="preserve">(Keys to the </w:t>
                </w:r>
                <w:r>
                  <w:t>Sciences) al-</w:t>
                </w:r>
                <w:proofErr w:type="spellStart"/>
                <w:r>
                  <w:t>Khwarazmi</w:t>
                </w:r>
                <w:proofErr w:type="spellEnd"/>
                <w:r>
                  <w:t xml:space="preserve"> (d. 997): “</w:t>
                </w:r>
                <w:r w:rsidRPr="00303B02">
                  <w:t xml:space="preserve">The line is a figure </w:t>
                </w:r>
                <w:r>
                  <w:t>with one dimension, length only</w:t>
                </w:r>
                <w:r w:rsidRPr="003F2F7F">
                  <w:t>” (al-</w:t>
                </w:r>
                <w:proofErr w:type="spellStart"/>
                <w:r w:rsidRPr="003F2F7F">
                  <w:t>fann</w:t>
                </w:r>
                <w:proofErr w:type="spellEnd"/>
                <w:r w:rsidRPr="003F2F7F">
                  <w:t xml:space="preserve"> al-</w:t>
                </w:r>
                <w:proofErr w:type="spellStart"/>
                <w:r w:rsidRPr="003F2F7F">
                  <w:t>tashkili</w:t>
                </w:r>
                <w:proofErr w:type="spellEnd"/>
                <w:r w:rsidRPr="003F2F7F">
                  <w:t>, 83-86)</w:t>
                </w:r>
                <w:r>
                  <w:t>.</w:t>
                </w:r>
                <w:r w:rsidRPr="003F2F7F">
                  <w:t xml:space="preserve"> The group w</w:t>
                </w:r>
                <w:r w:rsidRPr="00303B02">
                  <w:t xml:space="preserve">as interested </w:t>
                </w:r>
                <w:r>
                  <w:t>in the Arabic letter as a</w:t>
                </w:r>
                <w:r w:rsidRPr="00303B02">
                  <w:t xml:space="preserve"> formal element</w:t>
                </w:r>
                <w:r>
                  <w:t xml:space="preserve"> in modern art</w:t>
                </w:r>
                <w:r w:rsidRPr="00303B02">
                  <w:t xml:space="preserve">, as </w:t>
                </w:r>
                <w:r>
                  <w:t xml:space="preserve">stated by Al Said in </w:t>
                </w:r>
                <w:r w:rsidRPr="00303B02">
                  <w:t>the group’s man</w:t>
                </w:r>
                <w:r>
                  <w:t>ifesto.</w:t>
                </w:r>
                <w:r w:rsidRPr="00303B02">
                  <w:t xml:space="preserve"> </w:t>
                </w:r>
                <w:r>
                  <w:t>The group</w:t>
                </w:r>
                <w:r w:rsidRPr="00303B02">
                  <w:t xml:space="preserve"> held exhibitions in the early</w:t>
                </w:r>
                <w:r>
                  <w:t xml:space="preserve"> 1970s but then lost its influence as the tendency to incorporate Arabic letters into art, sometimes referred to as </w:t>
                </w:r>
                <w:r w:rsidRPr="00296AFD">
                  <w:rPr>
                    <w:i/>
                  </w:rPr>
                  <w:t>al-</w:t>
                </w:r>
                <w:proofErr w:type="spellStart"/>
                <w:r w:rsidRPr="00296AFD">
                  <w:rPr>
                    <w:i/>
                  </w:rPr>
                  <w:t>hurufiyya</w:t>
                </w:r>
                <w:proofErr w:type="spellEnd"/>
                <w:r w:rsidRPr="00296AFD">
                  <w:rPr>
                    <w:i/>
                  </w:rPr>
                  <w:t xml:space="preserve"> al-‘</w:t>
                </w:r>
                <w:proofErr w:type="spellStart"/>
                <w:r w:rsidRPr="00296AFD">
                  <w:rPr>
                    <w:i/>
                  </w:rPr>
                  <w:t>arabiyya</w:t>
                </w:r>
                <w:proofErr w:type="spellEnd"/>
                <w:r>
                  <w:t xml:space="preserve"> (Arabic </w:t>
                </w:r>
                <w:proofErr w:type="spellStart"/>
                <w:r>
                  <w:t>letterism</w:t>
                </w:r>
                <w:proofErr w:type="spellEnd"/>
                <w:r>
                  <w:t>), became widespread. Al Said’s interest in the line was not limited to writing and the Arabic letter; rather, it was closely linked to his vision of an aesthetics of the trace, the wear and tear of life and marks left by time, as the cracks and fissures in his carefully textured wall paintings demonstrate. It is this emphasis on the trace that artists of a younger generation, who came to the fore in the late 1980s and 1990s, have carried further in form and content to respond to the destruction caused by war and occupation in Iraq that has shaped their life realities from the Iran-Iraq War (1980-88) and the Gulf War of 1990/91 to the Iraq War of 2003 and its aftermath of sectarian violence and strife.</w:t>
                </w:r>
              </w:p>
              <w:p w14:paraId="35EEE6F3" w14:textId="77777777" w:rsidR="000D4976" w:rsidRDefault="000D4976" w:rsidP="000D4976"/>
              <w:p w14:paraId="05DF359F" w14:textId="77777777" w:rsidR="00E52928" w:rsidRDefault="00E52928" w:rsidP="000D4976">
                <w:r>
                  <w:t>Al Said published several books on modern art in Iraq and numerous articles in Arabic journals and newspapers. He is recognized today as one of the fathers of modern art in Iraq. His influence as an artist, a teacher, and a forerunner of art historical and theoretical writing in the Arab world has been great but remains much under-studied.</w:t>
                </w:r>
              </w:p>
              <w:p w14:paraId="5F18B654" w14:textId="77777777" w:rsidR="00E52928" w:rsidRDefault="00E52928" w:rsidP="000D4976"/>
              <w:p w14:paraId="52179CBD" w14:textId="0B13FEBF" w:rsidR="00E52928" w:rsidRDefault="00E52928" w:rsidP="000D4976">
                <w:r>
                  <w:t xml:space="preserve">File: </w:t>
                </w:r>
                <w:r w:rsidR="00DD2540">
                  <w:t>mixed media</w:t>
                </w:r>
                <w:r w:rsidRPr="00E52928">
                  <w:t xml:space="preserve"> on wood.JPG</w:t>
                </w:r>
              </w:p>
              <w:p w14:paraId="6EE4F1E6" w14:textId="5E2907FD" w:rsidR="00E52928" w:rsidRDefault="00E52928" w:rsidP="00E52928">
                <w:pPr>
                  <w:pStyle w:val="Caption"/>
                  <w:jc w:val="both"/>
                </w:pPr>
                <w:r>
                  <w:lastRenderedPageBreak/>
                  <w:t xml:space="preserve">Figure </w:t>
                </w:r>
                <w:fldSimple w:instr=" SEQ Figure \* ARABIC ">
                  <w:r>
                    <w:rPr>
                      <w:noProof/>
                    </w:rPr>
                    <w:t>2</w:t>
                  </w:r>
                </w:fldSimple>
                <w:r w:rsidR="00DD2540">
                  <w:rPr>
                    <w:noProof/>
                  </w:rPr>
                  <w:t xml:space="preserve"> Al Jidar (The Wall No. 3), 1992, Mixed media on wood, 123x123 cm.</w:t>
                </w:r>
              </w:p>
              <w:p w14:paraId="6020EC54" w14:textId="78E42754" w:rsidR="00E52928" w:rsidRDefault="00E52928" w:rsidP="00E52928">
                <w:pPr>
                  <w:widowControl w:val="0"/>
                  <w:autoSpaceDE w:val="0"/>
                  <w:autoSpaceDN w:val="0"/>
                  <w:adjustRightInd w:val="0"/>
                  <w:spacing w:after="120" w:line="276" w:lineRule="auto"/>
                  <w:jc w:val="both"/>
                  <w:rPr>
                    <w:ins w:id="0" w:author="Amy Tang" w:date="2016-06-14T19:14:00Z"/>
                    <w:rFonts w:cs="Times New Roman"/>
                  </w:rPr>
                </w:pPr>
                <w:r w:rsidRPr="000D4976">
                  <w:rPr>
                    <w:rFonts w:cs="Times New Roman"/>
                  </w:rPr>
                  <w:t xml:space="preserve">Source: </w:t>
                </w:r>
                <w:ins w:id="1" w:author="Amy Tang" w:date="2016-06-14T19:14:00Z">
                  <w:r w:rsidR="00890946">
                    <w:rPr>
                      <w:rFonts w:cs="Times New Roman"/>
                    </w:rPr>
                    <w:fldChar w:fldCharType="begin"/>
                  </w:r>
                  <w:r w:rsidR="00890946">
                    <w:rPr>
                      <w:rFonts w:cs="Times New Roman"/>
                    </w:rPr>
                    <w:instrText xml:space="preserve"> HYPERLINK "</w:instrText>
                  </w:r>
                </w:ins>
                <w:r w:rsidR="00890946" w:rsidRPr="00DD2540">
                  <w:rPr>
                    <w:rFonts w:cs="Times New Roman"/>
                  </w:rPr>
                  <w:instrText>http://daratalfunun.org/?page_id=296&amp;a=3775</w:instrText>
                </w:r>
                <w:ins w:id="2" w:author="Amy Tang" w:date="2016-06-14T19:14:00Z">
                  <w:r w:rsidR="00890946">
                    <w:rPr>
                      <w:rFonts w:cs="Times New Roman"/>
                    </w:rPr>
                    <w:instrText xml:space="preserve">" </w:instrText>
                  </w:r>
                  <w:r w:rsidR="00890946">
                    <w:rPr>
                      <w:rFonts w:cs="Times New Roman"/>
                    </w:rPr>
                    <w:fldChar w:fldCharType="separate"/>
                  </w:r>
                </w:ins>
                <w:r w:rsidR="00890946" w:rsidRPr="00334ABF">
                  <w:rPr>
                    <w:rStyle w:val="Hyperlink"/>
                    <w:rFonts w:cs="Times New Roman"/>
                  </w:rPr>
                  <w:t>http://daratalfunun.org/?page_id=296&amp;a=37</w:t>
                </w:r>
                <w:bookmarkStart w:id="3" w:name="_GoBack"/>
                <w:bookmarkEnd w:id="3"/>
                <w:r w:rsidR="00890946" w:rsidRPr="00334ABF">
                  <w:rPr>
                    <w:rStyle w:val="Hyperlink"/>
                    <w:rFonts w:cs="Times New Roman"/>
                  </w:rPr>
                  <w:t>75</w:t>
                </w:r>
                <w:ins w:id="4" w:author="Amy Tang" w:date="2016-06-14T19:14:00Z">
                  <w:r w:rsidR="00890946">
                    <w:rPr>
                      <w:rFonts w:cs="Times New Roman"/>
                    </w:rPr>
                    <w:fldChar w:fldCharType="end"/>
                  </w:r>
                </w:ins>
              </w:p>
              <w:p w14:paraId="70D4ABA6" w14:textId="77777777" w:rsidR="00890946" w:rsidRPr="000D4976" w:rsidRDefault="00890946" w:rsidP="00E52928">
                <w:pPr>
                  <w:widowControl w:val="0"/>
                  <w:autoSpaceDE w:val="0"/>
                  <w:autoSpaceDN w:val="0"/>
                  <w:adjustRightInd w:val="0"/>
                  <w:spacing w:after="120" w:line="276" w:lineRule="auto"/>
                  <w:jc w:val="both"/>
                  <w:rPr>
                    <w:rFonts w:cs="Times New Roman"/>
                  </w:rPr>
                </w:pPr>
              </w:p>
              <w:p w14:paraId="41882B2E" w14:textId="77777777" w:rsidR="00E52928" w:rsidRDefault="00E52928" w:rsidP="000D4976">
                <w:r>
                  <w:t xml:space="preserve">Al Said had his first solo exhibition in 1954 at the Institute of Fine Arts in Baghdad. His later solo exhibitions include: Sultan Gallery, Kuwait, 1978; Iraqi Cultural Centre, London, 1979; Jordan National Gallery of Fine Arts, Amman, 1992; </w:t>
                </w:r>
                <w:proofErr w:type="spellStart"/>
                <w:r>
                  <w:t>Athar</w:t>
                </w:r>
                <w:proofErr w:type="spellEnd"/>
                <w:r>
                  <w:t xml:space="preserve"> Gallery, Baghdad, 2001. He was awarded a number of art prices and participated in international biennales, such as the Venice Biennale in 1976. His group exhibitions include the National Museum of Modern Art, Baghdad, 1971; the </w:t>
                </w:r>
                <w:proofErr w:type="spellStart"/>
                <w:r>
                  <w:t>Institut</w:t>
                </w:r>
                <w:proofErr w:type="spellEnd"/>
                <w:r>
                  <w:t xml:space="preserve"> du Monde </w:t>
                </w:r>
                <w:proofErr w:type="spellStart"/>
                <w:r>
                  <w:t>Arabe</w:t>
                </w:r>
                <w:proofErr w:type="spellEnd"/>
                <w:r>
                  <w:t xml:space="preserve">, Paris, 1988; the Jordan National Gallery of Fine Arts, Amman, 1997. His work is held in numerous private and public collections, among them the Museum of Modern Art, Baghdad, Jordan National Gallery of Fine Arts, Amman, and </w:t>
                </w:r>
                <w:proofErr w:type="spellStart"/>
                <w:r>
                  <w:t>Mathaf</w:t>
                </w:r>
                <w:proofErr w:type="spellEnd"/>
                <w:r>
                  <w:t>: Arab Museum of Modern Art, Doha.</w:t>
                </w:r>
              </w:p>
              <w:p w14:paraId="1FED4CFE" w14:textId="77777777" w:rsidR="00E52928" w:rsidRDefault="00E52928" w:rsidP="00E52928">
                <w:pPr>
                  <w:widowControl w:val="0"/>
                  <w:autoSpaceDE w:val="0"/>
                  <w:autoSpaceDN w:val="0"/>
                  <w:adjustRightInd w:val="0"/>
                  <w:spacing w:after="120"/>
                  <w:jc w:val="both"/>
                  <w:rPr>
                    <w:rFonts w:ascii="Times New Roman" w:hAnsi="Times New Roman" w:cs="Times New Roman"/>
                  </w:rPr>
                </w:pPr>
              </w:p>
              <w:p w14:paraId="6DAF7879" w14:textId="6F9345C4" w:rsidR="00E52928" w:rsidRPr="00303B02" w:rsidRDefault="00E52928" w:rsidP="000D4976">
                <w:pPr>
                  <w:pStyle w:val="Heading1"/>
                  <w:outlineLvl w:val="0"/>
                </w:pPr>
                <w:proofErr w:type="spellStart"/>
                <w:r w:rsidRPr="00303B02">
                  <w:t>Shakir</w:t>
                </w:r>
                <w:proofErr w:type="spellEnd"/>
                <w:r w:rsidRPr="00303B02">
                  <w:t xml:space="preserve"> Hassan Al Said’s writings on art</w:t>
                </w:r>
                <w:r>
                  <w:t xml:space="preserve"> (selection)</w:t>
                </w:r>
              </w:p>
              <w:p w14:paraId="7FADAFBE" w14:textId="77777777" w:rsidR="00E52928" w:rsidRDefault="00E52928" w:rsidP="000D4976">
                <w:proofErr w:type="spellStart"/>
                <w:r w:rsidRPr="00D76F87">
                  <w:rPr>
                    <w:i/>
                    <w:iCs/>
                  </w:rPr>
                  <w:t>Dirasat</w:t>
                </w:r>
                <w:proofErr w:type="spellEnd"/>
                <w:r w:rsidRPr="00D76F87">
                  <w:rPr>
                    <w:i/>
                    <w:iCs/>
                  </w:rPr>
                  <w:t xml:space="preserve"> </w:t>
                </w:r>
                <w:proofErr w:type="spellStart"/>
                <w:r w:rsidRPr="00D76F87">
                  <w:rPr>
                    <w:i/>
                    <w:iCs/>
                  </w:rPr>
                  <w:t>ta’muliyya</w:t>
                </w:r>
                <w:proofErr w:type="spellEnd"/>
                <w:r>
                  <w:t xml:space="preserve"> (Contemplative Studies) (2006) Beirut: Dar al-Jamal, 2006.</w:t>
                </w:r>
              </w:p>
              <w:p w14:paraId="453BFA8B" w14:textId="77777777" w:rsidR="00E52928" w:rsidRDefault="00E52928" w:rsidP="000D4976">
                <w:r>
                  <w:t>/</w:t>
                </w:r>
                <w:proofErr w:type="spellStart"/>
                <w:r>
                  <w:t>Majd</w:t>
                </w:r>
                <w:proofErr w:type="spellEnd"/>
                <w:r>
                  <w:t xml:space="preserve"> </w:t>
                </w:r>
                <w:proofErr w:type="spellStart"/>
                <w:r>
                  <w:t>Salih</w:t>
                </w:r>
                <w:proofErr w:type="spellEnd"/>
                <w:r>
                  <w:t xml:space="preserve"> </w:t>
                </w:r>
                <w:proofErr w:type="spellStart"/>
                <w:r>
                  <w:t>Samarra’i</w:t>
                </w:r>
                <w:proofErr w:type="spellEnd"/>
                <w:r>
                  <w:t xml:space="preserve"> </w:t>
                </w:r>
                <w:r w:rsidRPr="00303B02">
                  <w:t>(ed</w:t>
                </w:r>
                <w:r>
                  <w:t>s</w:t>
                </w:r>
                <w:r w:rsidRPr="00303B02">
                  <w:t>.)</w:t>
                </w:r>
                <w:r>
                  <w:t xml:space="preserve"> (1995)</w:t>
                </w:r>
                <w:r w:rsidRPr="00303B02">
                  <w:t xml:space="preserve"> </w:t>
                </w:r>
                <w:proofErr w:type="spellStart"/>
                <w:r w:rsidRPr="005915A9">
                  <w:rPr>
                    <w:i/>
                  </w:rPr>
                  <w:t>H</w:t>
                </w:r>
                <w:r>
                  <w:rPr>
                    <w:i/>
                    <w:iCs/>
                  </w:rPr>
                  <w:t>iwa</w:t>
                </w:r>
                <w:r w:rsidRPr="00303B02">
                  <w:rPr>
                    <w:i/>
                    <w:iCs/>
                  </w:rPr>
                  <w:t>r</w:t>
                </w:r>
                <w:proofErr w:type="spellEnd"/>
                <w:r w:rsidRPr="00303B02">
                  <w:rPr>
                    <w:i/>
                    <w:iCs/>
                  </w:rPr>
                  <w:t xml:space="preserve"> al-</w:t>
                </w:r>
                <w:proofErr w:type="spellStart"/>
                <w:r w:rsidRPr="00303B02">
                  <w:rPr>
                    <w:i/>
                    <w:iCs/>
                  </w:rPr>
                  <w:t>fann</w:t>
                </w:r>
                <w:proofErr w:type="spellEnd"/>
                <w:r w:rsidRPr="00303B02">
                  <w:rPr>
                    <w:i/>
                    <w:iCs/>
                  </w:rPr>
                  <w:t xml:space="preserve"> al-</w:t>
                </w:r>
                <w:proofErr w:type="spellStart"/>
                <w:r w:rsidRPr="00303B02">
                  <w:rPr>
                    <w:i/>
                    <w:iCs/>
                  </w:rPr>
                  <w:t>tashk</w:t>
                </w:r>
                <w:r>
                  <w:rPr>
                    <w:i/>
                    <w:iCs/>
                  </w:rPr>
                  <w:t>ili</w:t>
                </w:r>
                <w:proofErr w:type="spellEnd"/>
                <w:r w:rsidRPr="00303B02">
                  <w:rPr>
                    <w:i/>
                    <w:iCs/>
                  </w:rPr>
                  <w:t xml:space="preserve">: </w:t>
                </w:r>
                <w:proofErr w:type="spellStart"/>
                <w:r w:rsidRPr="00303B02">
                  <w:rPr>
                    <w:i/>
                    <w:iCs/>
                  </w:rPr>
                  <w:t>Mu</w:t>
                </w:r>
                <w:r>
                  <w:rPr>
                    <w:i/>
                    <w:iCs/>
                  </w:rPr>
                  <w:t>hadarat</w:t>
                </w:r>
                <w:proofErr w:type="spellEnd"/>
                <w:r>
                  <w:rPr>
                    <w:i/>
                    <w:iCs/>
                  </w:rPr>
                  <w:t xml:space="preserve"> </w:t>
                </w:r>
                <w:proofErr w:type="spellStart"/>
                <w:r>
                  <w:rPr>
                    <w:i/>
                    <w:iCs/>
                  </w:rPr>
                  <w:t>wa-nadwat</w:t>
                </w:r>
                <w:proofErr w:type="spellEnd"/>
                <w:r>
                  <w:rPr>
                    <w:i/>
                    <w:iCs/>
                  </w:rPr>
                  <w:t xml:space="preserve"> </w:t>
                </w:r>
                <w:proofErr w:type="spellStart"/>
                <w:r>
                  <w:rPr>
                    <w:i/>
                    <w:iCs/>
                  </w:rPr>
                  <w:t>hawla</w:t>
                </w:r>
                <w:proofErr w:type="spellEnd"/>
                <w:r>
                  <w:rPr>
                    <w:i/>
                    <w:iCs/>
                  </w:rPr>
                  <w:t xml:space="preserve"> </w:t>
                </w:r>
                <w:proofErr w:type="spellStart"/>
                <w:r>
                  <w:rPr>
                    <w:i/>
                    <w:iCs/>
                  </w:rPr>
                  <w:t>jawanib</w:t>
                </w:r>
                <w:proofErr w:type="spellEnd"/>
                <w:r>
                  <w:rPr>
                    <w:i/>
                    <w:iCs/>
                  </w:rPr>
                  <w:t xml:space="preserve"> min al-</w:t>
                </w:r>
                <w:proofErr w:type="spellStart"/>
                <w:r>
                  <w:rPr>
                    <w:i/>
                    <w:iCs/>
                  </w:rPr>
                  <w:t>thaqafa</w:t>
                </w:r>
                <w:proofErr w:type="spellEnd"/>
                <w:r>
                  <w:rPr>
                    <w:i/>
                    <w:iCs/>
                  </w:rPr>
                  <w:t xml:space="preserve"> al-</w:t>
                </w:r>
                <w:proofErr w:type="spellStart"/>
                <w:r>
                  <w:rPr>
                    <w:i/>
                    <w:iCs/>
                  </w:rPr>
                  <w:t>tashki</w:t>
                </w:r>
                <w:r w:rsidRPr="00303B02">
                  <w:rPr>
                    <w:i/>
                    <w:iCs/>
                  </w:rPr>
                  <w:t>liyya</w:t>
                </w:r>
                <w:proofErr w:type="spellEnd"/>
                <w:r w:rsidRPr="00303B02">
                  <w:rPr>
                    <w:i/>
                    <w:iCs/>
                  </w:rPr>
                  <w:t xml:space="preserve"> </w:t>
                </w:r>
                <w:proofErr w:type="spellStart"/>
                <w:r w:rsidRPr="00303B02">
                  <w:rPr>
                    <w:i/>
                    <w:iCs/>
                  </w:rPr>
                  <w:t>wa</w:t>
                </w:r>
                <w:proofErr w:type="spellEnd"/>
                <w:r w:rsidRPr="00303B02">
                  <w:rPr>
                    <w:i/>
                    <w:iCs/>
                  </w:rPr>
                  <w:t>-</w:t>
                </w:r>
                <w:r>
                  <w:rPr>
                    <w:i/>
                    <w:iCs/>
                  </w:rPr>
                  <w:t>‘</w:t>
                </w:r>
                <w:proofErr w:type="spellStart"/>
                <w:r>
                  <w:rPr>
                    <w:i/>
                    <w:iCs/>
                  </w:rPr>
                  <w:t>alaqatiha</w:t>
                </w:r>
                <w:proofErr w:type="spellEnd"/>
                <w:r>
                  <w:rPr>
                    <w:i/>
                    <w:iCs/>
                  </w:rPr>
                  <w:t xml:space="preserve"> </w:t>
                </w:r>
                <w:proofErr w:type="spellStart"/>
                <w:r>
                  <w:rPr>
                    <w:i/>
                    <w:iCs/>
                  </w:rPr>
                  <w:t>bil-funun</w:t>
                </w:r>
                <w:proofErr w:type="spellEnd"/>
                <w:r>
                  <w:rPr>
                    <w:i/>
                    <w:iCs/>
                  </w:rPr>
                  <w:t xml:space="preserve"> al-‘</w:t>
                </w:r>
                <w:proofErr w:type="spellStart"/>
                <w:r>
                  <w:rPr>
                    <w:i/>
                    <w:iCs/>
                  </w:rPr>
                  <w:t>arabiyya</w:t>
                </w:r>
                <w:proofErr w:type="spellEnd"/>
                <w:r>
                  <w:rPr>
                    <w:i/>
                    <w:iCs/>
                  </w:rPr>
                  <w:t xml:space="preserve"> </w:t>
                </w:r>
                <w:proofErr w:type="spellStart"/>
                <w:r>
                  <w:rPr>
                    <w:i/>
                    <w:iCs/>
                  </w:rPr>
                  <w:t>wal-isla</w:t>
                </w:r>
                <w:r w:rsidRPr="00303B02">
                  <w:rPr>
                    <w:i/>
                    <w:iCs/>
                  </w:rPr>
                  <w:t>miyya</w:t>
                </w:r>
                <w:proofErr w:type="spellEnd"/>
                <w:r>
                  <w:rPr>
                    <w:i/>
                    <w:iCs/>
                  </w:rPr>
                  <w:t xml:space="preserve"> </w:t>
                </w:r>
                <w:r w:rsidRPr="005915A9">
                  <w:rPr>
                    <w:iCs/>
                  </w:rPr>
                  <w:t>(</w:t>
                </w:r>
                <w:r>
                  <w:rPr>
                    <w:iCs/>
                  </w:rPr>
                  <w:t>Dialogue on the Visual Arts: Lectures and Seminars on Aspects of the Visual Arts and their Relation to Arabic and Islamic Arts</w:t>
                </w:r>
                <w:r w:rsidRPr="005915A9">
                  <w:rPr>
                    <w:iCs/>
                  </w:rPr>
                  <w:t>)</w:t>
                </w:r>
                <w:r w:rsidRPr="00303B02">
                  <w:rPr>
                    <w:i/>
                    <w:iCs/>
                  </w:rPr>
                  <w:t xml:space="preserve">, </w:t>
                </w:r>
                <w:r>
                  <w:t xml:space="preserve">Amman: </w:t>
                </w:r>
                <w:proofErr w:type="spellStart"/>
                <w:r>
                  <w:t>Darat</w:t>
                </w:r>
                <w:proofErr w:type="spellEnd"/>
                <w:r>
                  <w:t xml:space="preserve"> al-</w:t>
                </w:r>
                <w:proofErr w:type="spellStart"/>
                <w:r>
                  <w:t>funun</w:t>
                </w:r>
                <w:proofErr w:type="spellEnd"/>
                <w:r>
                  <w:t xml:space="preserve"> / </w:t>
                </w:r>
                <w:proofErr w:type="spellStart"/>
                <w:r>
                  <w:t>Mu’assasat</w:t>
                </w:r>
                <w:proofErr w:type="spellEnd"/>
                <w:r>
                  <w:t xml:space="preserve"> ‘</w:t>
                </w:r>
                <w:proofErr w:type="spellStart"/>
                <w:r>
                  <w:t>Abd</w:t>
                </w:r>
                <w:proofErr w:type="spellEnd"/>
                <w:r>
                  <w:t xml:space="preserve"> al-Hamid Shuma</w:t>
                </w:r>
                <w:r w:rsidRPr="00303B02">
                  <w:t xml:space="preserve">n. </w:t>
                </w:r>
              </w:p>
              <w:p w14:paraId="29077D57" w14:textId="77777777" w:rsidR="00E52928" w:rsidRPr="00303B02" w:rsidRDefault="00E52928" w:rsidP="000D4976">
                <w:r w:rsidRPr="00303B02">
                  <w:rPr>
                    <w:i/>
                    <w:iCs/>
                  </w:rPr>
                  <w:t>al-</w:t>
                </w:r>
                <w:proofErr w:type="spellStart"/>
                <w:r w:rsidRPr="00303B02">
                  <w:rPr>
                    <w:i/>
                    <w:iCs/>
                  </w:rPr>
                  <w:t>Fann</w:t>
                </w:r>
                <w:proofErr w:type="spellEnd"/>
                <w:r w:rsidRPr="00303B02">
                  <w:rPr>
                    <w:i/>
                    <w:iCs/>
                  </w:rPr>
                  <w:t xml:space="preserve"> al-</w:t>
                </w:r>
                <w:proofErr w:type="spellStart"/>
                <w:r w:rsidRPr="00303B02">
                  <w:rPr>
                    <w:i/>
                    <w:iCs/>
                  </w:rPr>
                  <w:t>tashk</w:t>
                </w:r>
                <w:r>
                  <w:rPr>
                    <w:i/>
                    <w:iCs/>
                  </w:rPr>
                  <w:t>ili</w:t>
                </w:r>
                <w:proofErr w:type="spellEnd"/>
                <w:r w:rsidRPr="00303B02">
                  <w:rPr>
                    <w:i/>
                    <w:iCs/>
                  </w:rPr>
                  <w:t xml:space="preserve"> al</w:t>
                </w:r>
                <w:proofErr w:type="gramStart"/>
                <w:r w:rsidRPr="00303B02">
                  <w:rPr>
                    <w:i/>
                    <w:iCs/>
                  </w:rPr>
                  <w:t>-</w:t>
                </w:r>
                <w:r>
                  <w:rPr>
                    <w:i/>
                    <w:iCs/>
                  </w:rPr>
                  <w:t>‘</w:t>
                </w:r>
                <w:proofErr w:type="spellStart"/>
                <w:proofErr w:type="gramEnd"/>
                <w:r>
                  <w:rPr>
                    <w:i/>
                    <w:iCs/>
                  </w:rPr>
                  <w:t>iraqi</w:t>
                </w:r>
                <w:proofErr w:type="spellEnd"/>
                <w:r w:rsidRPr="00303B02">
                  <w:rPr>
                    <w:i/>
                    <w:iCs/>
                  </w:rPr>
                  <w:t xml:space="preserve"> al-</w:t>
                </w:r>
                <w:proofErr w:type="spellStart"/>
                <w:r w:rsidRPr="00303B02">
                  <w:rPr>
                    <w:i/>
                    <w:iCs/>
                  </w:rPr>
                  <w:t>mu</w:t>
                </w:r>
                <w:r>
                  <w:rPr>
                    <w:i/>
                    <w:iCs/>
                  </w:rPr>
                  <w:t>’asir</w:t>
                </w:r>
                <w:proofErr w:type="spellEnd"/>
                <w:r>
                  <w:rPr>
                    <w:i/>
                    <w:iCs/>
                  </w:rPr>
                  <w:t xml:space="preserve"> </w:t>
                </w:r>
                <w:r>
                  <w:rPr>
                    <w:iCs/>
                  </w:rPr>
                  <w:t>(Modern Iraqi Visual Art) (1992)</w:t>
                </w:r>
                <w:r w:rsidRPr="00303B02">
                  <w:rPr>
                    <w:i/>
                    <w:iCs/>
                  </w:rPr>
                  <w:t xml:space="preserve"> </w:t>
                </w:r>
                <w:r w:rsidRPr="00303B02">
                  <w:t>Beirut: al-</w:t>
                </w:r>
                <w:proofErr w:type="spellStart"/>
                <w:r w:rsidRPr="00303B02">
                  <w:t>Muna</w:t>
                </w:r>
                <w:r>
                  <w:t>zzama</w:t>
                </w:r>
                <w:proofErr w:type="spellEnd"/>
                <w:r>
                  <w:t xml:space="preserve"> al-‘</w:t>
                </w:r>
                <w:proofErr w:type="spellStart"/>
                <w:r>
                  <w:t>arabiyya</w:t>
                </w:r>
                <w:proofErr w:type="spellEnd"/>
                <w:r>
                  <w:t xml:space="preserve"> </w:t>
                </w:r>
                <w:proofErr w:type="spellStart"/>
                <w:r>
                  <w:t>lil-tarbiyya</w:t>
                </w:r>
                <w:proofErr w:type="spellEnd"/>
                <w:r>
                  <w:t xml:space="preserve"> </w:t>
                </w:r>
                <w:proofErr w:type="spellStart"/>
                <w:r>
                  <w:t>wal</w:t>
                </w:r>
                <w:proofErr w:type="spellEnd"/>
                <w:r>
                  <w:t xml:space="preserve">- </w:t>
                </w:r>
                <w:proofErr w:type="spellStart"/>
                <w:r>
                  <w:t>thaqafa</w:t>
                </w:r>
                <w:proofErr w:type="spellEnd"/>
                <w:r>
                  <w:t xml:space="preserve"> </w:t>
                </w:r>
                <w:proofErr w:type="spellStart"/>
                <w:r>
                  <w:t>wal</w:t>
                </w:r>
                <w:proofErr w:type="spellEnd"/>
                <w:r>
                  <w:t>-‘</w:t>
                </w:r>
                <w:proofErr w:type="spellStart"/>
                <w:r>
                  <w:t>ulu</w:t>
                </w:r>
                <w:r w:rsidRPr="00303B02">
                  <w:t>m</w:t>
                </w:r>
                <w:proofErr w:type="spellEnd"/>
                <w:r w:rsidRPr="00303B02">
                  <w:t xml:space="preserve">. </w:t>
                </w:r>
              </w:p>
              <w:p w14:paraId="1F603A17" w14:textId="77777777" w:rsidR="00E52928" w:rsidRPr="00B2484F" w:rsidRDefault="00E52928" w:rsidP="000D4976">
                <w:proofErr w:type="spellStart"/>
                <w:r w:rsidRPr="00303B02">
                  <w:rPr>
                    <w:i/>
                    <w:iCs/>
                  </w:rPr>
                  <w:t>Fu</w:t>
                </w:r>
                <w:r>
                  <w:rPr>
                    <w:i/>
                    <w:iCs/>
                  </w:rPr>
                  <w:t>sul</w:t>
                </w:r>
                <w:proofErr w:type="spellEnd"/>
                <w:r>
                  <w:rPr>
                    <w:i/>
                    <w:iCs/>
                  </w:rPr>
                  <w:t xml:space="preserve"> min </w:t>
                </w:r>
                <w:proofErr w:type="spellStart"/>
                <w:r>
                  <w:rPr>
                    <w:i/>
                    <w:iCs/>
                  </w:rPr>
                  <w:t>tarikh</w:t>
                </w:r>
                <w:proofErr w:type="spellEnd"/>
                <w:r>
                  <w:rPr>
                    <w:i/>
                    <w:iCs/>
                  </w:rPr>
                  <w:t xml:space="preserve"> al-</w:t>
                </w:r>
                <w:proofErr w:type="spellStart"/>
                <w:r>
                  <w:rPr>
                    <w:i/>
                    <w:iCs/>
                  </w:rPr>
                  <w:t>h</w:t>
                </w:r>
                <w:r w:rsidRPr="00303B02">
                  <w:rPr>
                    <w:i/>
                    <w:iCs/>
                  </w:rPr>
                  <w:t>araka</w:t>
                </w:r>
                <w:proofErr w:type="spellEnd"/>
                <w:r w:rsidRPr="00303B02">
                  <w:rPr>
                    <w:i/>
                    <w:iCs/>
                  </w:rPr>
                  <w:t xml:space="preserve"> al-</w:t>
                </w:r>
                <w:proofErr w:type="spellStart"/>
                <w:r w:rsidRPr="00303B02">
                  <w:rPr>
                    <w:i/>
                    <w:iCs/>
                  </w:rPr>
                  <w:t>tashk</w:t>
                </w:r>
                <w:r>
                  <w:rPr>
                    <w:i/>
                    <w:iCs/>
                  </w:rPr>
                  <w:t>iliyya</w:t>
                </w:r>
                <w:proofErr w:type="spellEnd"/>
                <w:r>
                  <w:rPr>
                    <w:i/>
                    <w:iCs/>
                  </w:rPr>
                  <w:t xml:space="preserve"> fi al-‘Ira</w:t>
                </w:r>
                <w:r w:rsidRPr="00303B02">
                  <w:rPr>
                    <w:i/>
                    <w:iCs/>
                  </w:rPr>
                  <w:t>q</w:t>
                </w:r>
                <w:r>
                  <w:rPr>
                    <w:i/>
                    <w:iCs/>
                  </w:rPr>
                  <w:t xml:space="preserve"> </w:t>
                </w:r>
                <w:r>
                  <w:rPr>
                    <w:iCs/>
                  </w:rPr>
                  <w:t>(Chapters in the History of the Visual Art Movement in Iraq)</w:t>
                </w:r>
                <w:r w:rsidRPr="00303B02">
                  <w:rPr>
                    <w:i/>
                    <w:iCs/>
                  </w:rPr>
                  <w:t xml:space="preserve">, </w:t>
                </w:r>
                <w:r>
                  <w:rPr>
                    <w:iCs/>
                  </w:rPr>
                  <w:t xml:space="preserve">2 vol. (1983) </w:t>
                </w:r>
                <w:r>
                  <w:t xml:space="preserve">Baghdad: </w:t>
                </w:r>
                <w:proofErr w:type="spellStart"/>
                <w:r>
                  <w:t>Wizarat</w:t>
                </w:r>
                <w:proofErr w:type="spellEnd"/>
                <w:r>
                  <w:t xml:space="preserve"> al-</w:t>
                </w:r>
                <w:proofErr w:type="spellStart"/>
                <w:r>
                  <w:t>i’la</w:t>
                </w:r>
                <w:r w:rsidRPr="00303B02">
                  <w:t>m</w:t>
                </w:r>
                <w:proofErr w:type="spellEnd"/>
                <w:r w:rsidRPr="00303B02">
                  <w:t xml:space="preserve">. </w:t>
                </w:r>
              </w:p>
              <w:p w14:paraId="49A142C5" w14:textId="77777777" w:rsidR="00E52928" w:rsidRPr="00756E91" w:rsidRDefault="00E52928" w:rsidP="000D4976">
                <w:r w:rsidRPr="00845979">
                  <w:rPr>
                    <w:i/>
                  </w:rPr>
                  <w:t>al-</w:t>
                </w:r>
                <w:proofErr w:type="spellStart"/>
                <w:r w:rsidRPr="00845979">
                  <w:rPr>
                    <w:i/>
                  </w:rPr>
                  <w:t>Huriyya</w:t>
                </w:r>
                <w:proofErr w:type="spellEnd"/>
                <w:r w:rsidRPr="00845979">
                  <w:rPr>
                    <w:i/>
                  </w:rPr>
                  <w:t xml:space="preserve"> fi al-</w:t>
                </w:r>
                <w:proofErr w:type="spellStart"/>
                <w:r w:rsidRPr="00845979">
                  <w:rPr>
                    <w:i/>
                  </w:rPr>
                  <w:t>fann</w:t>
                </w:r>
                <w:proofErr w:type="spellEnd"/>
                <w:r>
                  <w:rPr>
                    <w:i/>
                  </w:rPr>
                  <w:t xml:space="preserve"> </w:t>
                </w:r>
                <w:r>
                  <w:t>(Freedom in Art) (1975, 1994) Beirut/Amman: al-</w:t>
                </w:r>
                <w:proofErr w:type="spellStart"/>
                <w:r>
                  <w:t>Mu’assasa</w:t>
                </w:r>
                <w:proofErr w:type="spellEnd"/>
                <w:r>
                  <w:t xml:space="preserve"> al</w:t>
                </w:r>
                <w:proofErr w:type="gramStart"/>
                <w:r>
                  <w:t>-‘</w:t>
                </w:r>
                <w:proofErr w:type="spellStart"/>
                <w:proofErr w:type="gramEnd"/>
                <w:r>
                  <w:t>arabiyya</w:t>
                </w:r>
                <w:proofErr w:type="spellEnd"/>
                <w:r>
                  <w:t xml:space="preserve"> </w:t>
                </w:r>
                <w:proofErr w:type="spellStart"/>
                <w:r>
                  <w:t>lil-dirasat</w:t>
                </w:r>
                <w:proofErr w:type="spellEnd"/>
                <w:r>
                  <w:t xml:space="preserve"> </w:t>
                </w:r>
                <w:proofErr w:type="spellStart"/>
                <w:r>
                  <w:t>wal-nashr</w:t>
                </w:r>
                <w:proofErr w:type="spellEnd"/>
                <w:r>
                  <w:t>/ Dar al-</w:t>
                </w:r>
                <w:proofErr w:type="spellStart"/>
                <w:r>
                  <w:t>faris</w:t>
                </w:r>
                <w:proofErr w:type="spellEnd"/>
                <w:r>
                  <w:t xml:space="preserve"> </w:t>
                </w:r>
                <w:proofErr w:type="spellStart"/>
                <w:r>
                  <w:t>lil-nashr</w:t>
                </w:r>
                <w:proofErr w:type="spellEnd"/>
                <w:r>
                  <w:t xml:space="preserve"> </w:t>
                </w:r>
                <w:proofErr w:type="spellStart"/>
                <w:r>
                  <w:t>wal-tauzi</w:t>
                </w:r>
                <w:proofErr w:type="spellEnd"/>
                <w:r>
                  <w:t>’.</w:t>
                </w:r>
              </w:p>
              <w:p w14:paraId="4A8B652B" w14:textId="77777777" w:rsidR="00E52928" w:rsidRPr="008A0032" w:rsidRDefault="00E52928" w:rsidP="000D4976">
                <w:r>
                  <w:rPr>
                    <w:i/>
                    <w:iCs/>
                  </w:rPr>
                  <w:t>al-</w:t>
                </w:r>
                <w:proofErr w:type="spellStart"/>
                <w:r>
                  <w:rPr>
                    <w:i/>
                    <w:iCs/>
                  </w:rPr>
                  <w:t>Bayanat</w:t>
                </w:r>
                <w:proofErr w:type="spellEnd"/>
                <w:r>
                  <w:rPr>
                    <w:i/>
                    <w:iCs/>
                  </w:rPr>
                  <w:t xml:space="preserve"> al-</w:t>
                </w:r>
                <w:proofErr w:type="spellStart"/>
                <w:r>
                  <w:rPr>
                    <w:i/>
                    <w:iCs/>
                  </w:rPr>
                  <w:t>fanniyya</w:t>
                </w:r>
                <w:proofErr w:type="spellEnd"/>
                <w:r>
                  <w:rPr>
                    <w:i/>
                    <w:iCs/>
                  </w:rPr>
                  <w:t xml:space="preserve"> fi al</w:t>
                </w:r>
                <w:proofErr w:type="gramStart"/>
                <w:r>
                  <w:rPr>
                    <w:i/>
                    <w:iCs/>
                  </w:rPr>
                  <w:t>-‘</w:t>
                </w:r>
                <w:proofErr w:type="gramEnd"/>
                <w:r>
                  <w:rPr>
                    <w:i/>
                    <w:iCs/>
                  </w:rPr>
                  <w:t>Ira</w:t>
                </w:r>
                <w:r w:rsidRPr="00303B02">
                  <w:rPr>
                    <w:i/>
                    <w:iCs/>
                  </w:rPr>
                  <w:t>q</w:t>
                </w:r>
                <w:r>
                  <w:rPr>
                    <w:i/>
                    <w:iCs/>
                  </w:rPr>
                  <w:t xml:space="preserve"> </w:t>
                </w:r>
                <w:r>
                  <w:rPr>
                    <w:iCs/>
                  </w:rPr>
                  <w:t>(Art Manifestoes in Iraq</w:t>
                </w:r>
                <w:r w:rsidRPr="00A874B8">
                  <w:rPr>
                    <w:iCs/>
                  </w:rPr>
                  <w:t>)</w:t>
                </w:r>
                <w:r w:rsidRPr="003F2F7F">
                  <w:rPr>
                    <w:iCs/>
                  </w:rPr>
                  <w:t xml:space="preserve"> (1973)</w:t>
                </w:r>
                <w:r w:rsidRPr="00303B02">
                  <w:rPr>
                    <w:i/>
                    <w:iCs/>
                  </w:rPr>
                  <w:t xml:space="preserve"> </w:t>
                </w:r>
                <w:r>
                  <w:t xml:space="preserve">Baghdad: </w:t>
                </w:r>
                <w:proofErr w:type="spellStart"/>
                <w:r>
                  <w:t>Wiza</w:t>
                </w:r>
                <w:r w:rsidRPr="00303B02">
                  <w:t>ra</w:t>
                </w:r>
                <w:r>
                  <w:t>t</w:t>
                </w:r>
                <w:proofErr w:type="spellEnd"/>
                <w:r>
                  <w:t xml:space="preserve"> al-</w:t>
                </w:r>
                <w:proofErr w:type="spellStart"/>
                <w:r>
                  <w:t>thaqaafa</w:t>
                </w:r>
                <w:proofErr w:type="spellEnd"/>
                <w:r>
                  <w:t xml:space="preserve"> </w:t>
                </w:r>
                <w:proofErr w:type="spellStart"/>
                <w:r>
                  <w:t>wal-i’lam</w:t>
                </w:r>
                <w:proofErr w:type="spellEnd"/>
                <w:r>
                  <w:t>.</w:t>
                </w:r>
              </w:p>
              <w:p w14:paraId="60B50826" w14:textId="77777777" w:rsidR="00E52928" w:rsidRPr="00303B02" w:rsidRDefault="00E52928" w:rsidP="00E52928">
                <w:pPr>
                  <w:widowControl w:val="0"/>
                  <w:autoSpaceDE w:val="0"/>
                  <w:autoSpaceDN w:val="0"/>
                  <w:adjustRightInd w:val="0"/>
                  <w:spacing w:after="120"/>
                  <w:jc w:val="both"/>
                  <w:rPr>
                    <w:rFonts w:ascii="Times New Roman" w:hAnsi="Times New Roman" w:cs="Times New Roman"/>
                  </w:rPr>
                </w:pPr>
              </w:p>
              <w:p w14:paraId="1C06785E" w14:textId="77777777" w:rsidR="003F0D73" w:rsidRDefault="003F0D73" w:rsidP="00C27FAB"/>
            </w:tc>
          </w:sdtContent>
        </w:sdt>
      </w:tr>
      <w:tr w:rsidR="003235A7" w14:paraId="4601E37B" w14:textId="77777777" w:rsidTr="003235A7">
        <w:tc>
          <w:tcPr>
            <w:tcW w:w="9016" w:type="dxa"/>
          </w:tcPr>
          <w:p w14:paraId="3EB5398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1A9D2356DD2474A849F7210F82E140F"/>
              </w:placeholder>
            </w:sdtPr>
            <w:sdtEndPr/>
            <w:sdtContent>
              <w:p w14:paraId="496D2299" w14:textId="77777777" w:rsidR="00876BF3" w:rsidRPr="000D4976" w:rsidRDefault="0040459E" w:rsidP="00E52928">
                <w:pPr>
                  <w:widowControl w:val="0"/>
                  <w:autoSpaceDE w:val="0"/>
                  <w:autoSpaceDN w:val="0"/>
                  <w:adjustRightInd w:val="0"/>
                  <w:spacing w:after="120" w:line="276" w:lineRule="auto"/>
                  <w:jc w:val="both"/>
                </w:pPr>
                <w:sdt>
                  <w:sdtPr>
                    <w:id w:val="631453967"/>
                    <w:citation/>
                  </w:sdtPr>
                  <w:sdtEndPr/>
                  <w:sdtContent>
                    <w:r w:rsidR="00876BF3" w:rsidRPr="000D4976">
                      <w:fldChar w:fldCharType="begin"/>
                    </w:r>
                    <w:r w:rsidR="00876BF3" w:rsidRPr="000D4976">
                      <w:rPr>
                        <w:rFonts w:cs="Times New Roman"/>
                        <w:lang w:val="en-US"/>
                      </w:rPr>
                      <w:instrText xml:space="preserve"> CITATION Bah131 \l 1033 </w:instrText>
                    </w:r>
                    <w:r w:rsidR="00876BF3" w:rsidRPr="000D4976">
                      <w:fldChar w:fldCharType="separate"/>
                    </w:r>
                    <w:r w:rsidR="00876BF3" w:rsidRPr="000D4976">
                      <w:rPr>
                        <w:rFonts w:cs="Times New Roman"/>
                        <w:noProof/>
                        <w:lang w:val="en-US"/>
                      </w:rPr>
                      <w:t xml:space="preserve"> (Baholy)</w:t>
                    </w:r>
                    <w:r w:rsidR="00876BF3" w:rsidRPr="000D4976">
                      <w:fldChar w:fldCharType="end"/>
                    </w:r>
                  </w:sdtContent>
                </w:sdt>
              </w:p>
              <w:p w14:paraId="7AD51BA6" w14:textId="77777777" w:rsidR="00876BF3" w:rsidRPr="000D4976" w:rsidRDefault="0040459E" w:rsidP="00E52928">
                <w:pPr>
                  <w:widowControl w:val="0"/>
                  <w:autoSpaceDE w:val="0"/>
                  <w:autoSpaceDN w:val="0"/>
                  <w:adjustRightInd w:val="0"/>
                  <w:spacing w:after="120" w:line="276" w:lineRule="auto"/>
                  <w:jc w:val="both"/>
                  <w:rPr>
                    <w:rFonts w:cs="Times New Roman"/>
                  </w:rPr>
                </w:pPr>
                <w:sdt>
                  <w:sdtPr>
                    <w:rPr>
                      <w:rFonts w:cs="Times New Roman"/>
                    </w:rPr>
                    <w:id w:val="477882592"/>
                    <w:citation/>
                  </w:sdtPr>
                  <w:sdtEndPr/>
                  <w:sdtContent>
                    <w:r w:rsidR="00876BF3" w:rsidRPr="000D4976">
                      <w:rPr>
                        <w:rFonts w:cs="Times New Roman"/>
                      </w:rPr>
                      <w:fldChar w:fldCharType="begin"/>
                    </w:r>
                    <w:r w:rsidR="00876BF3" w:rsidRPr="000D4976">
                      <w:rPr>
                        <w:rFonts w:cs="Times New Roman"/>
                        <w:lang w:val="en-US"/>
                      </w:rPr>
                      <w:instrText xml:space="preserve"> CITATION Dag901 \l 1033 </w:instrText>
                    </w:r>
                    <w:r w:rsidR="00876BF3" w:rsidRPr="000D4976">
                      <w:rPr>
                        <w:rFonts w:cs="Times New Roman"/>
                      </w:rPr>
                      <w:fldChar w:fldCharType="separate"/>
                    </w:r>
                    <w:r w:rsidR="00876BF3" w:rsidRPr="000D4976">
                      <w:rPr>
                        <w:rFonts w:cs="Times New Roman"/>
                        <w:noProof/>
                        <w:lang w:val="en-US"/>
                      </w:rPr>
                      <w:t>(Dagher)</w:t>
                    </w:r>
                    <w:r w:rsidR="00876BF3" w:rsidRPr="000D4976">
                      <w:rPr>
                        <w:rFonts w:cs="Times New Roman"/>
                      </w:rPr>
                      <w:fldChar w:fldCharType="end"/>
                    </w:r>
                  </w:sdtContent>
                </w:sdt>
              </w:p>
              <w:p w14:paraId="5C92A7DD" w14:textId="77777777" w:rsidR="00044A64" w:rsidRPr="000D4976" w:rsidRDefault="0040459E" w:rsidP="00E52928">
                <w:pPr>
                  <w:widowControl w:val="0"/>
                  <w:autoSpaceDE w:val="0"/>
                  <w:autoSpaceDN w:val="0"/>
                  <w:adjustRightInd w:val="0"/>
                  <w:spacing w:after="120" w:line="276" w:lineRule="auto"/>
                  <w:jc w:val="both"/>
                  <w:rPr>
                    <w:rFonts w:cs="Times New Roman"/>
                  </w:rPr>
                </w:pPr>
                <w:sdt>
                  <w:sdtPr>
                    <w:rPr>
                      <w:rFonts w:cs="Times New Roman"/>
                    </w:rPr>
                    <w:id w:val="1421368621"/>
                    <w:citation/>
                  </w:sdtPr>
                  <w:sdtEndPr/>
                  <w:sdtContent>
                    <w:r w:rsidR="00044A64" w:rsidRPr="000D4976">
                      <w:rPr>
                        <w:rFonts w:cs="Times New Roman"/>
                      </w:rPr>
                      <w:fldChar w:fldCharType="begin"/>
                    </w:r>
                    <w:r w:rsidR="00044A64" w:rsidRPr="000D4976">
                      <w:rPr>
                        <w:rFonts w:cs="Times New Roman"/>
                        <w:lang w:val="en-US"/>
                      </w:rPr>
                      <w:instrText xml:space="preserve"> CITATION Dag131 \l 1033 </w:instrText>
                    </w:r>
                    <w:r w:rsidR="00044A64" w:rsidRPr="000D4976">
                      <w:rPr>
                        <w:rFonts w:cs="Times New Roman"/>
                      </w:rPr>
                      <w:fldChar w:fldCharType="separate"/>
                    </w:r>
                    <w:r w:rsidR="00044A64" w:rsidRPr="000D4976">
                      <w:rPr>
                        <w:rFonts w:cs="Times New Roman"/>
                        <w:noProof/>
                        <w:lang w:val="en-US"/>
                      </w:rPr>
                      <w:t>(Dagher, Shakir Hassan Al Said, Untitled (The Wall))</w:t>
                    </w:r>
                    <w:r w:rsidR="00044A64" w:rsidRPr="000D4976">
                      <w:rPr>
                        <w:rFonts w:cs="Times New Roman"/>
                      </w:rPr>
                      <w:fldChar w:fldCharType="end"/>
                    </w:r>
                  </w:sdtContent>
                </w:sdt>
              </w:p>
              <w:p w14:paraId="013EAD2B" w14:textId="77777777" w:rsidR="00044A64" w:rsidRPr="000D4976" w:rsidRDefault="0040459E" w:rsidP="00E52928">
                <w:pPr>
                  <w:widowControl w:val="0"/>
                  <w:autoSpaceDE w:val="0"/>
                  <w:autoSpaceDN w:val="0"/>
                  <w:adjustRightInd w:val="0"/>
                  <w:spacing w:after="120" w:line="276" w:lineRule="auto"/>
                  <w:jc w:val="both"/>
                  <w:rPr>
                    <w:rFonts w:cs="Times New Roman"/>
                  </w:rPr>
                </w:pPr>
                <w:sdt>
                  <w:sdtPr>
                    <w:rPr>
                      <w:rFonts w:cs="Times New Roman"/>
                    </w:rPr>
                    <w:id w:val="688800589"/>
                    <w:citation/>
                  </w:sdtPr>
                  <w:sdtEndPr/>
                  <w:sdtContent>
                    <w:r w:rsidR="00044A64" w:rsidRPr="000D4976">
                      <w:rPr>
                        <w:rFonts w:cs="Times New Roman"/>
                      </w:rPr>
                      <w:fldChar w:fldCharType="begin"/>
                    </w:r>
                    <w:r w:rsidR="00044A64" w:rsidRPr="000D4976">
                      <w:rPr>
                        <w:rFonts w:cs="Times New Roman"/>
                        <w:lang w:val="en-US"/>
                      </w:rPr>
                      <w:instrText xml:space="preserve"> CITATION Qas1 \l 1033 </w:instrText>
                    </w:r>
                    <w:r w:rsidR="00044A64" w:rsidRPr="000D4976">
                      <w:rPr>
                        <w:rFonts w:cs="Times New Roman"/>
                      </w:rPr>
                      <w:fldChar w:fldCharType="separate"/>
                    </w:r>
                    <w:r w:rsidR="00044A64" w:rsidRPr="000D4976">
                      <w:rPr>
                        <w:rFonts w:cs="Times New Roman"/>
                        <w:noProof/>
                        <w:lang w:val="en-US"/>
                      </w:rPr>
                      <w:t>(Qassab)</w:t>
                    </w:r>
                    <w:r w:rsidR="00044A64" w:rsidRPr="000D4976">
                      <w:rPr>
                        <w:rFonts w:cs="Times New Roman"/>
                      </w:rPr>
                      <w:fldChar w:fldCharType="end"/>
                    </w:r>
                  </w:sdtContent>
                </w:sdt>
              </w:p>
              <w:p w14:paraId="5C8602F7" w14:textId="77777777" w:rsidR="00044A64" w:rsidRPr="000D4976" w:rsidRDefault="0040459E" w:rsidP="00E52928">
                <w:pPr>
                  <w:widowControl w:val="0"/>
                  <w:autoSpaceDE w:val="0"/>
                  <w:autoSpaceDN w:val="0"/>
                  <w:adjustRightInd w:val="0"/>
                  <w:spacing w:after="120" w:line="276" w:lineRule="auto"/>
                  <w:jc w:val="both"/>
                  <w:rPr>
                    <w:rFonts w:cs="Times New Roman"/>
                  </w:rPr>
                </w:pPr>
                <w:sdt>
                  <w:sdtPr>
                    <w:rPr>
                      <w:rFonts w:cs="Times New Roman"/>
                    </w:rPr>
                    <w:id w:val="805441490"/>
                    <w:citation/>
                  </w:sdtPr>
                  <w:sdtEndPr/>
                  <w:sdtContent>
                    <w:r w:rsidR="00044A64" w:rsidRPr="000D4976">
                      <w:rPr>
                        <w:rFonts w:cs="Times New Roman"/>
                      </w:rPr>
                      <w:fldChar w:fldCharType="begin"/>
                    </w:r>
                    <w:r w:rsidR="00044A64" w:rsidRPr="000D4976">
                      <w:rPr>
                        <w:rFonts w:cs="Times New Roman"/>
                        <w:lang w:val="en-US"/>
                      </w:rPr>
                      <w:instrText xml:space="preserve"> CITATION Sha071 \l 1033 </w:instrText>
                    </w:r>
                    <w:r w:rsidR="00044A64" w:rsidRPr="000D4976">
                      <w:rPr>
                        <w:rFonts w:cs="Times New Roman"/>
                      </w:rPr>
                      <w:fldChar w:fldCharType="separate"/>
                    </w:r>
                    <w:r w:rsidR="00044A64" w:rsidRPr="000D4976">
                      <w:rPr>
                        <w:rFonts w:cs="Times New Roman"/>
                        <w:noProof/>
                        <w:lang w:val="en-US"/>
                      </w:rPr>
                      <w:t>(Shabout)</w:t>
                    </w:r>
                    <w:r w:rsidR="00044A64" w:rsidRPr="000D4976">
                      <w:rPr>
                        <w:rFonts w:cs="Times New Roman"/>
                      </w:rPr>
                      <w:fldChar w:fldCharType="end"/>
                    </w:r>
                  </w:sdtContent>
                </w:sdt>
              </w:p>
              <w:p w14:paraId="1C2CAE5A" w14:textId="77777777" w:rsidR="00044A64" w:rsidRPr="000D4976" w:rsidRDefault="0040459E" w:rsidP="00E52928">
                <w:pPr>
                  <w:widowControl w:val="0"/>
                  <w:autoSpaceDE w:val="0"/>
                  <w:autoSpaceDN w:val="0"/>
                  <w:adjustRightInd w:val="0"/>
                  <w:spacing w:after="120" w:line="276" w:lineRule="auto"/>
                  <w:jc w:val="both"/>
                  <w:rPr>
                    <w:rFonts w:cs="Times New Roman"/>
                  </w:rPr>
                </w:pPr>
                <w:sdt>
                  <w:sdtPr>
                    <w:rPr>
                      <w:rFonts w:cs="Times New Roman"/>
                    </w:rPr>
                    <w:id w:val="1963448263"/>
                    <w:citation/>
                  </w:sdtPr>
                  <w:sdtEndPr/>
                  <w:sdtContent>
                    <w:r w:rsidR="00044A64" w:rsidRPr="000D4976">
                      <w:rPr>
                        <w:rFonts w:cs="Times New Roman"/>
                      </w:rPr>
                      <w:fldChar w:fldCharType="begin"/>
                    </w:r>
                    <w:r w:rsidR="00044A64" w:rsidRPr="000D4976">
                      <w:rPr>
                        <w:rFonts w:cs="Times New Roman"/>
                        <w:lang w:val="en-US"/>
                      </w:rPr>
                      <w:instrText xml:space="preserve"> CITATION Sha102 \l 1033 </w:instrText>
                    </w:r>
                    <w:r w:rsidR="00044A64" w:rsidRPr="000D4976">
                      <w:rPr>
                        <w:rFonts w:cs="Times New Roman"/>
                      </w:rPr>
                      <w:fldChar w:fldCharType="separate"/>
                    </w:r>
                    <w:r w:rsidR="00044A64" w:rsidRPr="000D4976">
                      <w:rPr>
                        <w:rFonts w:cs="Times New Roman"/>
                        <w:noProof/>
                        <w:lang w:val="en-US"/>
                      </w:rPr>
                      <w:t>(Shaqour)</w:t>
                    </w:r>
                    <w:r w:rsidR="00044A64" w:rsidRPr="000D4976">
                      <w:rPr>
                        <w:rFonts w:cs="Times New Roman"/>
                      </w:rPr>
                      <w:fldChar w:fldCharType="end"/>
                    </w:r>
                  </w:sdtContent>
                </w:sdt>
              </w:p>
              <w:p w14:paraId="792971DB" w14:textId="77777777" w:rsidR="003235A7" w:rsidRDefault="0040459E" w:rsidP="00FB11DE">
                <w:sdt>
                  <w:sdtPr>
                    <w:id w:val="872804989"/>
                    <w:citation/>
                  </w:sdtPr>
                  <w:sdtEndPr/>
                  <w:sdtContent>
                    <w:r w:rsidR="00044A64" w:rsidRPr="000D4976">
                      <w:fldChar w:fldCharType="begin"/>
                    </w:r>
                    <w:r w:rsidR="00044A64" w:rsidRPr="000D4976">
                      <w:rPr>
                        <w:rFonts w:cs="Times New Roman"/>
                        <w:lang w:val="en-US"/>
                      </w:rPr>
                      <w:instrText xml:space="preserve"> CITATION Yus101 \l 1033 </w:instrText>
                    </w:r>
                    <w:r w:rsidR="00044A64" w:rsidRPr="000D4976">
                      <w:fldChar w:fldCharType="separate"/>
                    </w:r>
                    <w:r w:rsidR="00044A64" w:rsidRPr="000D4976">
                      <w:rPr>
                        <w:rFonts w:cs="Times New Roman"/>
                        <w:noProof/>
                        <w:lang w:val="en-US"/>
                      </w:rPr>
                      <w:t>(Yusif)</w:t>
                    </w:r>
                    <w:r w:rsidR="00044A64" w:rsidRPr="000D4976">
                      <w:fldChar w:fldCharType="end"/>
                    </w:r>
                  </w:sdtContent>
                </w:sdt>
              </w:p>
            </w:sdtContent>
          </w:sdt>
        </w:tc>
      </w:tr>
    </w:tbl>
    <w:p w14:paraId="5180C88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0D0F2F" w14:textId="77777777" w:rsidR="0040459E" w:rsidRDefault="0040459E" w:rsidP="007A0D55">
      <w:pPr>
        <w:spacing w:after="0" w:line="240" w:lineRule="auto"/>
      </w:pPr>
      <w:r>
        <w:separator/>
      </w:r>
    </w:p>
  </w:endnote>
  <w:endnote w:type="continuationSeparator" w:id="0">
    <w:p w14:paraId="3B2F0765" w14:textId="77777777" w:rsidR="0040459E" w:rsidRDefault="0040459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BDA5D9" w14:textId="77777777" w:rsidR="0040459E" w:rsidRDefault="0040459E" w:rsidP="007A0D55">
      <w:pPr>
        <w:spacing w:after="0" w:line="240" w:lineRule="auto"/>
      </w:pPr>
      <w:r>
        <w:separator/>
      </w:r>
    </w:p>
  </w:footnote>
  <w:footnote w:type="continuationSeparator" w:id="0">
    <w:p w14:paraId="157A18AB" w14:textId="77777777" w:rsidR="0040459E" w:rsidRDefault="0040459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52D47" w14:textId="77777777" w:rsidR="00876BF3" w:rsidRDefault="00876BF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206CD58" w14:textId="77777777" w:rsidR="00876BF3" w:rsidRDefault="00876BF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D484E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attachedTemplate r:id="rId1"/>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928"/>
    <w:rsid w:val="00032559"/>
    <w:rsid w:val="00044A64"/>
    <w:rsid w:val="00052040"/>
    <w:rsid w:val="000B25AE"/>
    <w:rsid w:val="000B55AB"/>
    <w:rsid w:val="000B7ADD"/>
    <w:rsid w:val="000D24DC"/>
    <w:rsid w:val="000D4976"/>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0459E"/>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710E0"/>
    <w:rsid w:val="006D0412"/>
    <w:rsid w:val="007411B9"/>
    <w:rsid w:val="00780D95"/>
    <w:rsid w:val="00780DC7"/>
    <w:rsid w:val="007A0D55"/>
    <w:rsid w:val="007B3377"/>
    <w:rsid w:val="007E5F44"/>
    <w:rsid w:val="00821DE3"/>
    <w:rsid w:val="00846CE1"/>
    <w:rsid w:val="00876BF3"/>
    <w:rsid w:val="00890946"/>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D2540"/>
    <w:rsid w:val="00DF01B0"/>
    <w:rsid w:val="00E42080"/>
    <w:rsid w:val="00E5292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9C653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529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2928"/>
    <w:rPr>
      <w:rFonts w:ascii="Lucida Grande" w:hAnsi="Lucida Grande" w:cs="Lucida Grande"/>
      <w:sz w:val="18"/>
      <w:szCs w:val="18"/>
    </w:rPr>
  </w:style>
  <w:style w:type="paragraph" w:styleId="Caption">
    <w:name w:val="caption"/>
    <w:basedOn w:val="Normal"/>
    <w:next w:val="Normal"/>
    <w:uiPriority w:val="35"/>
    <w:semiHidden/>
    <w:qFormat/>
    <w:rsid w:val="00E52928"/>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E52928"/>
    <w:rPr>
      <w:color w:val="0563C1" w:themeColor="hyperlink"/>
      <w:u w:val="single"/>
    </w:rPr>
  </w:style>
  <w:style w:type="character" w:styleId="FollowedHyperlink">
    <w:name w:val="FollowedHyperlink"/>
    <w:basedOn w:val="DefaultParagraphFont"/>
    <w:uiPriority w:val="99"/>
    <w:semiHidden/>
    <w:rsid w:val="006710E0"/>
    <w:rPr>
      <w:color w:val="954F72" w:themeColor="followedHyperlink"/>
      <w:u w:val="single"/>
    </w:rPr>
  </w:style>
  <w:style w:type="character" w:styleId="CommentReference">
    <w:name w:val="annotation reference"/>
    <w:basedOn w:val="DefaultParagraphFont"/>
    <w:uiPriority w:val="99"/>
    <w:semiHidden/>
    <w:unhideWhenUsed/>
    <w:rsid w:val="006710E0"/>
    <w:rPr>
      <w:sz w:val="18"/>
      <w:szCs w:val="18"/>
    </w:rPr>
  </w:style>
  <w:style w:type="paragraph" w:styleId="CommentText">
    <w:name w:val="annotation text"/>
    <w:basedOn w:val="Normal"/>
    <w:link w:val="CommentTextChar"/>
    <w:uiPriority w:val="99"/>
    <w:semiHidden/>
    <w:unhideWhenUsed/>
    <w:rsid w:val="006710E0"/>
    <w:pPr>
      <w:spacing w:line="240" w:lineRule="auto"/>
    </w:pPr>
    <w:rPr>
      <w:sz w:val="24"/>
      <w:szCs w:val="24"/>
    </w:rPr>
  </w:style>
  <w:style w:type="character" w:customStyle="1" w:styleId="CommentTextChar">
    <w:name w:val="Comment Text Char"/>
    <w:basedOn w:val="DefaultParagraphFont"/>
    <w:link w:val="CommentText"/>
    <w:uiPriority w:val="99"/>
    <w:semiHidden/>
    <w:rsid w:val="006710E0"/>
    <w:rPr>
      <w:sz w:val="24"/>
      <w:szCs w:val="24"/>
    </w:rPr>
  </w:style>
  <w:style w:type="paragraph" w:styleId="CommentSubject">
    <w:name w:val="annotation subject"/>
    <w:basedOn w:val="CommentText"/>
    <w:next w:val="CommentText"/>
    <w:link w:val="CommentSubjectChar"/>
    <w:uiPriority w:val="99"/>
    <w:semiHidden/>
    <w:unhideWhenUsed/>
    <w:rsid w:val="006710E0"/>
    <w:rPr>
      <w:b/>
      <w:bCs/>
      <w:sz w:val="20"/>
      <w:szCs w:val="20"/>
    </w:rPr>
  </w:style>
  <w:style w:type="character" w:customStyle="1" w:styleId="CommentSubjectChar">
    <w:name w:val="Comment Subject Char"/>
    <w:basedOn w:val="CommentTextChar"/>
    <w:link w:val="CommentSubject"/>
    <w:uiPriority w:val="99"/>
    <w:semiHidden/>
    <w:rsid w:val="006710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rtiraq.org/maia/items/show/320"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CE757E4B78B2242A7AB03FEC5F5618D"/>
        <w:category>
          <w:name w:val="General"/>
          <w:gallery w:val="placeholder"/>
        </w:category>
        <w:types>
          <w:type w:val="bbPlcHdr"/>
        </w:types>
        <w:behaviors>
          <w:behavior w:val="content"/>
        </w:behaviors>
        <w:guid w:val="{AFE47D6E-85A5-8442-9739-3345FDE9AB9C}"/>
      </w:docPartPr>
      <w:docPartBody>
        <w:p w:rsidR="00F22EF4" w:rsidRDefault="00FE6EFB">
          <w:pPr>
            <w:pStyle w:val="3CE757E4B78B2242A7AB03FEC5F5618D"/>
          </w:pPr>
          <w:r w:rsidRPr="00CC586D">
            <w:rPr>
              <w:rStyle w:val="PlaceholderText"/>
              <w:b/>
              <w:color w:val="FFFFFF" w:themeColor="background1"/>
            </w:rPr>
            <w:t>[Salutation]</w:t>
          </w:r>
        </w:p>
      </w:docPartBody>
    </w:docPart>
    <w:docPart>
      <w:docPartPr>
        <w:name w:val="B9BDD121D3844A4CAF4E1F43496603A7"/>
        <w:category>
          <w:name w:val="General"/>
          <w:gallery w:val="placeholder"/>
        </w:category>
        <w:types>
          <w:type w:val="bbPlcHdr"/>
        </w:types>
        <w:behaviors>
          <w:behavior w:val="content"/>
        </w:behaviors>
        <w:guid w:val="{7943BA6A-2719-9249-9E2E-2C33EE1379AF}"/>
      </w:docPartPr>
      <w:docPartBody>
        <w:p w:rsidR="00F22EF4" w:rsidRDefault="00FE6EFB">
          <w:pPr>
            <w:pStyle w:val="B9BDD121D3844A4CAF4E1F43496603A7"/>
          </w:pPr>
          <w:r>
            <w:rPr>
              <w:rStyle w:val="PlaceholderText"/>
            </w:rPr>
            <w:t>[First name]</w:t>
          </w:r>
        </w:p>
      </w:docPartBody>
    </w:docPart>
    <w:docPart>
      <w:docPartPr>
        <w:name w:val="2D7819E5C49D524588E164C8B7084C6A"/>
        <w:category>
          <w:name w:val="General"/>
          <w:gallery w:val="placeholder"/>
        </w:category>
        <w:types>
          <w:type w:val="bbPlcHdr"/>
        </w:types>
        <w:behaviors>
          <w:behavior w:val="content"/>
        </w:behaviors>
        <w:guid w:val="{BD88B48B-6718-BF4D-9348-A49251217B94}"/>
      </w:docPartPr>
      <w:docPartBody>
        <w:p w:rsidR="00F22EF4" w:rsidRDefault="00FE6EFB">
          <w:pPr>
            <w:pStyle w:val="2D7819E5C49D524588E164C8B7084C6A"/>
          </w:pPr>
          <w:r>
            <w:rPr>
              <w:rStyle w:val="PlaceholderText"/>
            </w:rPr>
            <w:t>[Middle name]</w:t>
          </w:r>
        </w:p>
      </w:docPartBody>
    </w:docPart>
    <w:docPart>
      <w:docPartPr>
        <w:name w:val="14C04F4C53D86643903EB1C974F0FF84"/>
        <w:category>
          <w:name w:val="General"/>
          <w:gallery w:val="placeholder"/>
        </w:category>
        <w:types>
          <w:type w:val="bbPlcHdr"/>
        </w:types>
        <w:behaviors>
          <w:behavior w:val="content"/>
        </w:behaviors>
        <w:guid w:val="{723BD0B7-9E5A-B545-943D-C0108474722D}"/>
      </w:docPartPr>
      <w:docPartBody>
        <w:p w:rsidR="00F22EF4" w:rsidRDefault="00FE6EFB">
          <w:pPr>
            <w:pStyle w:val="14C04F4C53D86643903EB1C974F0FF84"/>
          </w:pPr>
          <w:r>
            <w:rPr>
              <w:rStyle w:val="PlaceholderText"/>
            </w:rPr>
            <w:t>[Last name]</w:t>
          </w:r>
        </w:p>
      </w:docPartBody>
    </w:docPart>
    <w:docPart>
      <w:docPartPr>
        <w:name w:val="25E9C176D0783044BA63EE231B8D7B41"/>
        <w:category>
          <w:name w:val="General"/>
          <w:gallery w:val="placeholder"/>
        </w:category>
        <w:types>
          <w:type w:val="bbPlcHdr"/>
        </w:types>
        <w:behaviors>
          <w:behavior w:val="content"/>
        </w:behaviors>
        <w:guid w:val="{F3E10F4A-5D46-3B46-B702-10E2B6A1A5C5}"/>
      </w:docPartPr>
      <w:docPartBody>
        <w:p w:rsidR="00F22EF4" w:rsidRDefault="00FE6EFB">
          <w:pPr>
            <w:pStyle w:val="25E9C176D0783044BA63EE231B8D7B41"/>
          </w:pPr>
          <w:r>
            <w:rPr>
              <w:rStyle w:val="PlaceholderText"/>
            </w:rPr>
            <w:t>[Enter your biography]</w:t>
          </w:r>
        </w:p>
      </w:docPartBody>
    </w:docPart>
    <w:docPart>
      <w:docPartPr>
        <w:name w:val="1656AA28B7B88347A704BD2E8317C15B"/>
        <w:category>
          <w:name w:val="General"/>
          <w:gallery w:val="placeholder"/>
        </w:category>
        <w:types>
          <w:type w:val="bbPlcHdr"/>
        </w:types>
        <w:behaviors>
          <w:behavior w:val="content"/>
        </w:behaviors>
        <w:guid w:val="{BE433695-3602-DF49-B497-3FE2165F2A7A}"/>
      </w:docPartPr>
      <w:docPartBody>
        <w:p w:rsidR="00F22EF4" w:rsidRDefault="00FE6EFB">
          <w:pPr>
            <w:pStyle w:val="1656AA28B7B88347A704BD2E8317C15B"/>
          </w:pPr>
          <w:r>
            <w:rPr>
              <w:rStyle w:val="PlaceholderText"/>
            </w:rPr>
            <w:t>[Enter the institution with which you are affiliated]</w:t>
          </w:r>
        </w:p>
      </w:docPartBody>
    </w:docPart>
    <w:docPart>
      <w:docPartPr>
        <w:name w:val="E7F1B9ECAC7F3747BB6CBBDF7240BC5B"/>
        <w:category>
          <w:name w:val="General"/>
          <w:gallery w:val="placeholder"/>
        </w:category>
        <w:types>
          <w:type w:val="bbPlcHdr"/>
        </w:types>
        <w:behaviors>
          <w:behavior w:val="content"/>
        </w:behaviors>
        <w:guid w:val="{762C45DD-ADCB-A048-AB8B-86B0851148E1}"/>
      </w:docPartPr>
      <w:docPartBody>
        <w:p w:rsidR="00F22EF4" w:rsidRDefault="00FE6EFB">
          <w:pPr>
            <w:pStyle w:val="E7F1B9ECAC7F3747BB6CBBDF7240BC5B"/>
          </w:pPr>
          <w:r w:rsidRPr="00EF74F7">
            <w:rPr>
              <w:b/>
              <w:color w:val="808080" w:themeColor="background1" w:themeShade="80"/>
            </w:rPr>
            <w:t>[Enter the headword for your article]</w:t>
          </w:r>
        </w:p>
      </w:docPartBody>
    </w:docPart>
    <w:docPart>
      <w:docPartPr>
        <w:name w:val="C87FC5371205464A95EB51B1E1BC68E4"/>
        <w:category>
          <w:name w:val="General"/>
          <w:gallery w:val="placeholder"/>
        </w:category>
        <w:types>
          <w:type w:val="bbPlcHdr"/>
        </w:types>
        <w:behaviors>
          <w:behavior w:val="content"/>
        </w:behaviors>
        <w:guid w:val="{7DAFA7A1-73A2-284F-B9C0-1827C653E14C}"/>
      </w:docPartPr>
      <w:docPartBody>
        <w:p w:rsidR="00F22EF4" w:rsidRDefault="00FE6EFB">
          <w:pPr>
            <w:pStyle w:val="C87FC5371205464A95EB51B1E1BC68E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5D3F777FAF0264C9CCAB4F62970446A"/>
        <w:category>
          <w:name w:val="General"/>
          <w:gallery w:val="placeholder"/>
        </w:category>
        <w:types>
          <w:type w:val="bbPlcHdr"/>
        </w:types>
        <w:behaviors>
          <w:behavior w:val="content"/>
        </w:behaviors>
        <w:guid w:val="{AB94BE88-1607-054E-A319-0F903E1138E2}"/>
      </w:docPartPr>
      <w:docPartBody>
        <w:p w:rsidR="00F22EF4" w:rsidRDefault="00FE6EFB">
          <w:pPr>
            <w:pStyle w:val="C5D3F777FAF0264C9CCAB4F62970446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4C223477FCC3E4A85F9FF0DA2DF880E"/>
        <w:category>
          <w:name w:val="General"/>
          <w:gallery w:val="placeholder"/>
        </w:category>
        <w:types>
          <w:type w:val="bbPlcHdr"/>
        </w:types>
        <w:behaviors>
          <w:behavior w:val="content"/>
        </w:behaviors>
        <w:guid w:val="{11391552-9BD8-9249-85BE-F383C2CEECC7}"/>
      </w:docPartPr>
      <w:docPartBody>
        <w:p w:rsidR="00F22EF4" w:rsidRDefault="00FE6EFB">
          <w:pPr>
            <w:pStyle w:val="D4C223477FCC3E4A85F9FF0DA2DF880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1A9D2356DD2474A849F7210F82E140F"/>
        <w:category>
          <w:name w:val="General"/>
          <w:gallery w:val="placeholder"/>
        </w:category>
        <w:types>
          <w:type w:val="bbPlcHdr"/>
        </w:types>
        <w:behaviors>
          <w:behavior w:val="content"/>
        </w:behaviors>
        <w:guid w:val="{0525A276-2767-EB46-9FF8-4C5BE78C526F}"/>
      </w:docPartPr>
      <w:docPartBody>
        <w:p w:rsidR="00F22EF4" w:rsidRDefault="00FE6EFB">
          <w:pPr>
            <w:pStyle w:val="B1A9D2356DD2474A849F7210F82E140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EF4"/>
    <w:rsid w:val="003B060D"/>
    <w:rsid w:val="00843524"/>
    <w:rsid w:val="00F22EF4"/>
    <w:rsid w:val="00FE6EF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CE757E4B78B2242A7AB03FEC5F5618D">
    <w:name w:val="3CE757E4B78B2242A7AB03FEC5F5618D"/>
  </w:style>
  <w:style w:type="paragraph" w:customStyle="1" w:styleId="B9BDD121D3844A4CAF4E1F43496603A7">
    <w:name w:val="B9BDD121D3844A4CAF4E1F43496603A7"/>
  </w:style>
  <w:style w:type="paragraph" w:customStyle="1" w:styleId="2D7819E5C49D524588E164C8B7084C6A">
    <w:name w:val="2D7819E5C49D524588E164C8B7084C6A"/>
  </w:style>
  <w:style w:type="paragraph" w:customStyle="1" w:styleId="14C04F4C53D86643903EB1C974F0FF84">
    <w:name w:val="14C04F4C53D86643903EB1C974F0FF84"/>
  </w:style>
  <w:style w:type="paragraph" w:customStyle="1" w:styleId="25E9C176D0783044BA63EE231B8D7B41">
    <w:name w:val="25E9C176D0783044BA63EE231B8D7B41"/>
  </w:style>
  <w:style w:type="paragraph" w:customStyle="1" w:styleId="1656AA28B7B88347A704BD2E8317C15B">
    <w:name w:val="1656AA28B7B88347A704BD2E8317C15B"/>
  </w:style>
  <w:style w:type="paragraph" w:customStyle="1" w:styleId="E7F1B9ECAC7F3747BB6CBBDF7240BC5B">
    <w:name w:val="E7F1B9ECAC7F3747BB6CBBDF7240BC5B"/>
  </w:style>
  <w:style w:type="paragraph" w:customStyle="1" w:styleId="C87FC5371205464A95EB51B1E1BC68E4">
    <w:name w:val="C87FC5371205464A95EB51B1E1BC68E4"/>
  </w:style>
  <w:style w:type="paragraph" w:customStyle="1" w:styleId="C5D3F777FAF0264C9CCAB4F62970446A">
    <w:name w:val="C5D3F777FAF0264C9CCAB4F62970446A"/>
  </w:style>
  <w:style w:type="paragraph" w:customStyle="1" w:styleId="D4C223477FCC3E4A85F9FF0DA2DF880E">
    <w:name w:val="D4C223477FCC3E4A85F9FF0DA2DF880E"/>
  </w:style>
  <w:style w:type="paragraph" w:customStyle="1" w:styleId="B1A9D2356DD2474A849F7210F82E140F">
    <w:name w:val="B1A9D2356DD2474A849F7210F82E14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Dag901</b:Tag>
    <b:SourceType>Book</b:SourceType>
    <b:Guid>{E0BB0085-F8CB-0B46-8C8A-F15E333D27C7}</b:Guid>
    <b:Author>
      <b:Author>
        <b:NameList>
          <b:Person>
            <b:Last>Dagher</b:Last>
            <b:First>Charbel</b:First>
          </b:Person>
        </b:NameList>
      </b:Author>
    </b:Author>
    <b:Title>al-Hurufiyya al-arabiyya: fann wa-hawiyya (Arab Letterism: Art and Identity)</b:Title>
    <b:City>Beirut</b:City>
    <b:Publisher>Shakirat al-Matbu’ lil-tawzi’ wal-nashr</b:Publisher>
    <b:Year>1990</b:Year>
    <b:RefOrder>2</b:RefOrder>
  </b:Source>
  <b:Source>
    <b:Tag>Bah131</b:Tag>
    <b:SourceType>BookSection</b:SourceType>
    <b:Guid>{A02987B4-FD62-0640-ADBC-ABF6419B7365}</b:Guid>
    <b:Author>
      <b:Author>
        <b:NameList>
          <b:Person>
            <b:Last>Baholy</b:Last>
            <b:First>Saleem</b:First>
          </b:Person>
        </b:NameList>
      </b:Author>
      <b:BookAuthor>
        <b:NameList>
          <b:Person>
            <b:Last>Charles Pocock</b:Last>
            <b:First>Samar</b:First>
            <b:Middle>Faruqi, and Noura Haggag</b:Middle>
          </b:Person>
        </b:NameList>
      </b:BookAuthor>
    </b:Author>
    <b:Title>Shakir Hassan Al Said</b:Title>
    <b:City>Dubai</b:City>
    <b:Publisher>Meem Editions</b:Publisher>
    <b:Year>2013</b:Year>
    <b:BookTitle>Meem Projects 2013: Part 1: Modern Arab Art, Part 2: Letters in Art</b:BookTitle>
    <b:RefOrder>1</b:RefOrder>
  </b:Source>
  <b:Source>
    <b:Tag>Dag131</b:Tag>
    <b:SourceType>BookSection</b:SourceType>
    <b:Guid>{8E43F35C-20CB-E442-A63A-7BFF50FED43E}</b:Guid>
    <b:Author>
      <b:Author>
        <b:NameList>
          <b:Person>
            <b:Last>Dagher</b:Last>
            <b:First>Charbel</b:First>
          </b:Person>
        </b:NameList>
      </b:Author>
      <b:BookAuthor>
        <b:NameList>
          <b:Person>
            <b:Last>Meem Projects 2013: Part 1: Modern Arab Art</b:Last>
            <b:First>Part</b:First>
            <b:Middle>2: Contemporary Arab Art – How Do You Sleep at Night?</b:Middle>
          </b:Person>
        </b:NameList>
      </b:BookAuthor>
    </b:Author>
    <b:Title>Shakir Hassan Al Said, Untitled (The Wall)</b:Title>
    <b:BookTitle>Charles Pocock, Samar Faruqi, and Noura Haggag</b:BookTitle>
    <b:City>Dubai</b:City>
    <b:Publisher>Meem Editions</b:Publisher>
    <b:Year>2013</b:Year>
    <b:RefOrder>3</b:RefOrder>
  </b:Source>
  <b:Source>
    <b:Tag>Qas1</b:Tag>
    <b:SourceType>Book</b:SourceType>
    <b:Guid>{7F89B6A9-493B-7647-8A4A-D83FC0407A16}</b:Guid>
    <b:Title>Mu’assasat al-khitab al-jamali: Marja’iyyat al-ta’sil fi al-fann al-‘iraqi al-hadith (The Foundation of Aesthetic Discourse: The Founding Sources of Modern Iraqi Art)</b:Title>
    <b:City>Beirut</b:City>
    <b:Publisher>Dar kutub</b:Publisher>
    <b:Author>
      <b:Author>
        <b:NameList>
          <b:Person>
            <b:Last>Qassab</b:Last>
            <b:First>Saad</b:First>
          </b:Person>
        </b:NameList>
      </b:Author>
    </b:Author>
    <b:RefOrder>4</b:RefOrder>
  </b:Source>
  <b:Source>
    <b:Tag>Sha071</b:Tag>
    <b:SourceType>Book</b:SourceType>
    <b:Guid>{E0461CAC-F468-4846-BDE5-2BE2DDCD618E}</b:Guid>
    <b:Author>
      <b:Author>
        <b:NameList>
          <b:Person>
            <b:Last>Shabout</b:Last>
            <b:First>Nada</b:First>
          </b:Person>
        </b:NameList>
      </b:Author>
    </b:Author>
    <b:Title>Modern Arab Art: Formation of Arab Aesthetics</b:Title>
    <b:City>Gainesville</b:City>
    <b:Publisher>University Press of Florida</b:Publisher>
    <b:Year>2007</b:Year>
    <b:RefOrder>5</b:RefOrder>
  </b:Source>
  <b:Source>
    <b:Tag>Sha102</b:Tag>
    <b:SourceType>Book</b:SourceType>
    <b:Guid>{70115512-294A-684A-88A6-B2D7A5C034B0}</b:Guid>
    <b:Author>
      <b:Author>
        <b:NameList>
          <b:Person>
            <b:Last>Shaqour</b:Last>
            <b:First>Nizar</b:First>
          </b:Person>
        </b:NameList>
      </b:Author>
    </b:Author>
    <b:Title>Shakir Hassan Al Said wa-nazariyyat al-fann al-‘arabi (Shakir Hassan Al Said and Arab Art Theory)</b:Title>
    <b:City>Beirut</b:City>
    <b:Publisher>al-Dar al-‘arabiyya lil-‘ulum</b:Publisher>
    <b:Year>2010</b:Year>
    <b:RefOrder>6</b:RefOrder>
  </b:Source>
  <b:Source>
    <b:Tag>Yus101</b:Tag>
    <b:SourceType>Book</b:SourceType>
    <b:Guid>{77D1D779-112E-6F4D-9CB2-DCF3B0856A8D}</b:Guid>
    <b:Author>
      <b:Author>
        <b:NameList>
          <b:Person>
            <b:Last>Yusif</b:Last>
            <b:First>Farouk</b:First>
          </b:Person>
        </b:NameList>
      </b:Author>
    </b:Author>
    <b:Title>Sirat al-la mari fi al-rasm min Al Said ila Himat (The Trajectory of the Non-Visual in Painting from Al Said to Himat)</b:Title>
    <b:City>Beirut</b:City>
    <b:Publisher>Mu’assasa al-arabiyya lil-dirasat wal-nashr</b:Publisher>
    <b:Year>2010</b:Year>
    <b:RefOrder>7</b:RefOrder>
  </b:Source>
</b:Sources>
</file>

<file path=customXml/itemProps1.xml><?xml version="1.0" encoding="utf-8"?>
<ds:datastoreItem xmlns:ds="http://schemas.openxmlformats.org/officeDocument/2006/customXml" ds:itemID="{8A34229C-D0B4-DB40-B81F-749BADB91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0</TotalTime>
  <Pages>3</Pages>
  <Words>1433</Words>
  <Characters>8173</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Amy Tang</cp:lastModifiedBy>
  <cp:revision>2</cp:revision>
  <dcterms:created xsi:type="dcterms:W3CDTF">2016-06-15T02:14:00Z</dcterms:created>
  <dcterms:modified xsi:type="dcterms:W3CDTF">2016-06-15T02:14:00Z</dcterms:modified>
</cp:coreProperties>
</file>